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tblpXSpec="center" w:tblpY="1"/>
        <w:tblOverlap w:val="never"/>
        <w:tblW w:w="0" w:type="auto"/>
        <w:tblLayout w:type="fixed"/>
        <w:tblLook w:val="0000" w:firstRow="0" w:lastRow="0" w:firstColumn="0" w:lastColumn="0" w:noHBand="0" w:noVBand="0"/>
      </w:tblPr>
      <w:tblGrid>
        <w:gridCol w:w="1004"/>
        <w:gridCol w:w="2160"/>
        <w:gridCol w:w="5683"/>
      </w:tblGrid>
      <w:tr w:rsidR="005B0086" w:rsidRPr="00992D87" w:rsidDel="00A90A09" w14:paraId="454286CA" w14:textId="77777777" w:rsidTr="003D07D7">
        <w:trPr>
          <w:cantSplit/>
          <w:del w:id="0" w:author="Liam Sykes" w:date="2022-03-21T15:46:00Z"/>
        </w:trPr>
        <w:tc>
          <w:tcPr>
            <w:tcW w:w="1004" w:type="dxa"/>
            <w:tcBorders>
              <w:top w:val="double" w:sz="6" w:space="0" w:color="auto"/>
              <w:left w:val="double" w:sz="6" w:space="0" w:color="auto"/>
              <w:bottom w:val="single" w:sz="6" w:space="0" w:color="auto"/>
              <w:right w:val="single" w:sz="6" w:space="0" w:color="auto"/>
            </w:tcBorders>
          </w:tcPr>
          <w:p w14:paraId="6F744730" w14:textId="77777777" w:rsidR="005B0086" w:rsidRPr="00992D87" w:rsidDel="00A90A09" w:rsidRDefault="005B0086" w:rsidP="003D07D7">
            <w:pPr>
              <w:pStyle w:val="TableHeading"/>
              <w:rPr>
                <w:del w:id="1" w:author="Liam Sykes" w:date="2022-03-21T15:46:00Z"/>
                <w:rFonts w:ascii="Calibri" w:hAnsi="Calibri"/>
                <w:sz w:val="22"/>
                <w:szCs w:val="22"/>
              </w:rPr>
            </w:pPr>
            <w:del w:id="2" w:author="Liam Sykes" w:date="2022-03-21T15:46:00Z">
              <w:r w:rsidRPr="00992D87" w:rsidDel="00A90A09">
                <w:rPr>
                  <w:rFonts w:ascii="Calibri" w:hAnsi="Calibri"/>
                  <w:sz w:val="22"/>
                  <w:szCs w:val="22"/>
                </w:rPr>
                <w:delText>Version</w:delText>
              </w:r>
            </w:del>
          </w:p>
        </w:tc>
        <w:tc>
          <w:tcPr>
            <w:tcW w:w="2160" w:type="dxa"/>
            <w:tcBorders>
              <w:top w:val="double" w:sz="6" w:space="0" w:color="auto"/>
              <w:left w:val="single" w:sz="6" w:space="0" w:color="auto"/>
              <w:bottom w:val="single" w:sz="6" w:space="0" w:color="auto"/>
              <w:right w:val="single" w:sz="6" w:space="0" w:color="auto"/>
            </w:tcBorders>
          </w:tcPr>
          <w:p w14:paraId="5ADBDEE4" w14:textId="77777777" w:rsidR="005B0086" w:rsidRPr="00992D87" w:rsidDel="00A90A09" w:rsidRDefault="005B0086" w:rsidP="003D07D7">
            <w:pPr>
              <w:pStyle w:val="TableHeading"/>
              <w:rPr>
                <w:del w:id="3" w:author="Liam Sykes" w:date="2022-03-21T15:46:00Z"/>
                <w:rFonts w:ascii="Calibri" w:hAnsi="Calibri"/>
                <w:sz w:val="22"/>
                <w:szCs w:val="22"/>
              </w:rPr>
            </w:pPr>
            <w:del w:id="4" w:author="Liam Sykes" w:date="2022-03-21T15:46:00Z">
              <w:r w:rsidRPr="00992D87" w:rsidDel="00A90A09">
                <w:rPr>
                  <w:rFonts w:ascii="Calibri" w:hAnsi="Calibri"/>
                  <w:sz w:val="22"/>
                  <w:szCs w:val="22"/>
                </w:rPr>
                <w:delText>Date</w:delText>
              </w:r>
            </w:del>
          </w:p>
        </w:tc>
        <w:tc>
          <w:tcPr>
            <w:tcW w:w="5683" w:type="dxa"/>
            <w:tcBorders>
              <w:top w:val="double" w:sz="6" w:space="0" w:color="auto"/>
              <w:left w:val="single" w:sz="6" w:space="0" w:color="auto"/>
              <w:bottom w:val="single" w:sz="6" w:space="0" w:color="auto"/>
              <w:right w:val="double" w:sz="6" w:space="0" w:color="auto"/>
            </w:tcBorders>
          </w:tcPr>
          <w:p w14:paraId="4002C4BE" w14:textId="77777777" w:rsidR="005B0086" w:rsidRPr="00992D87" w:rsidDel="00A90A09" w:rsidRDefault="005B0086" w:rsidP="003D07D7">
            <w:pPr>
              <w:pStyle w:val="TableHeading"/>
              <w:rPr>
                <w:del w:id="5" w:author="Liam Sykes" w:date="2022-03-21T15:46:00Z"/>
                <w:rFonts w:ascii="Calibri" w:hAnsi="Calibri"/>
                <w:sz w:val="22"/>
                <w:szCs w:val="22"/>
              </w:rPr>
            </w:pPr>
            <w:del w:id="6" w:author="Liam Sykes" w:date="2022-03-21T15:46:00Z">
              <w:r w:rsidRPr="00992D87" w:rsidDel="00A90A09">
                <w:rPr>
                  <w:rFonts w:ascii="Calibri" w:hAnsi="Calibri"/>
                  <w:sz w:val="22"/>
                  <w:szCs w:val="22"/>
                </w:rPr>
                <w:delText>Description of Revisions</w:delText>
              </w:r>
            </w:del>
          </w:p>
        </w:tc>
      </w:tr>
      <w:tr w:rsidR="005B0086" w:rsidRPr="00992D87" w:rsidDel="00A90A09" w14:paraId="6B667CC1" w14:textId="77777777" w:rsidTr="003D07D7">
        <w:trPr>
          <w:cantSplit/>
          <w:del w:id="7" w:author="Liam Sykes" w:date="2022-03-21T15:46:00Z"/>
        </w:trPr>
        <w:tc>
          <w:tcPr>
            <w:tcW w:w="1004" w:type="dxa"/>
            <w:tcBorders>
              <w:top w:val="single" w:sz="6" w:space="0" w:color="auto"/>
              <w:left w:val="double" w:sz="6" w:space="0" w:color="auto"/>
              <w:bottom w:val="single" w:sz="6" w:space="0" w:color="auto"/>
              <w:right w:val="single" w:sz="6" w:space="0" w:color="auto"/>
            </w:tcBorders>
          </w:tcPr>
          <w:p w14:paraId="2439BE17" w14:textId="77777777" w:rsidR="005B0086" w:rsidRPr="00992D87" w:rsidDel="00A90A09" w:rsidRDefault="005B0086" w:rsidP="003D07D7">
            <w:pPr>
              <w:pStyle w:val="NormalTableText"/>
              <w:rPr>
                <w:del w:id="8" w:author="Liam Sykes" w:date="2022-03-21T15:46:00Z"/>
                <w:rFonts w:ascii="Calibri" w:hAnsi="Calibri"/>
                <w:sz w:val="22"/>
                <w:szCs w:val="22"/>
              </w:rPr>
            </w:pPr>
            <w:del w:id="9" w:author="Liam Sykes" w:date="2022-03-21T15:46:00Z">
              <w:r w:rsidRPr="00992D87" w:rsidDel="00A90A09">
                <w:rPr>
                  <w:rFonts w:ascii="Calibri" w:hAnsi="Calibri"/>
                  <w:sz w:val="22"/>
                  <w:szCs w:val="22"/>
                </w:rPr>
                <w:delText>1</w:delText>
              </w:r>
            </w:del>
          </w:p>
        </w:tc>
        <w:tc>
          <w:tcPr>
            <w:tcW w:w="2160" w:type="dxa"/>
            <w:tcBorders>
              <w:top w:val="single" w:sz="6" w:space="0" w:color="auto"/>
              <w:left w:val="single" w:sz="6" w:space="0" w:color="auto"/>
              <w:bottom w:val="single" w:sz="6" w:space="0" w:color="auto"/>
              <w:right w:val="single" w:sz="6" w:space="0" w:color="auto"/>
            </w:tcBorders>
          </w:tcPr>
          <w:p w14:paraId="563E2F80" w14:textId="77777777" w:rsidR="005B0086" w:rsidRPr="00992D87" w:rsidDel="00A90A09" w:rsidRDefault="005B0086" w:rsidP="003D07D7">
            <w:pPr>
              <w:pStyle w:val="NormalTableText"/>
              <w:rPr>
                <w:del w:id="10" w:author="Liam Sykes" w:date="2022-03-21T15:46:00Z"/>
                <w:rFonts w:ascii="Calibri" w:hAnsi="Calibri"/>
                <w:sz w:val="22"/>
                <w:szCs w:val="22"/>
              </w:rPr>
            </w:pPr>
            <w:del w:id="11" w:author="Liam Sykes" w:date="2022-03-21T15:46:00Z">
              <w:r w:rsidRPr="00992D87" w:rsidDel="00A90A09">
                <w:rPr>
                  <w:rFonts w:ascii="Calibri" w:hAnsi="Calibri"/>
                  <w:sz w:val="22"/>
                  <w:szCs w:val="22"/>
                </w:rPr>
                <w:delText>August 3</w:delText>
              </w:r>
              <w:r w:rsidR="00DA5BF0" w:rsidRPr="00992D87" w:rsidDel="00A90A09">
                <w:rPr>
                  <w:rFonts w:ascii="Calibri" w:hAnsi="Calibri"/>
                  <w:sz w:val="22"/>
                  <w:szCs w:val="22"/>
                </w:rPr>
                <w:delText>0</w:delText>
              </w:r>
              <w:r w:rsidRPr="00992D87" w:rsidDel="00A90A09">
                <w:rPr>
                  <w:rFonts w:ascii="Calibri" w:hAnsi="Calibri"/>
                  <w:sz w:val="22"/>
                  <w:szCs w:val="22"/>
                </w:rPr>
                <w:delText>, 2006</w:delText>
              </w:r>
            </w:del>
          </w:p>
        </w:tc>
        <w:tc>
          <w:tcPr>
            <w:tcW w:w="5683" w:type="dxa"/>
            <w:tcBorders>
              <w:top w:val="single" w:sz="6" w:space="0" w:color="auto"/>
              <w:left w:val="single" w:sz="6" w:space="0" w:color="auto"/>
              <w:bottom w:val="single" w:sz="6" w:space="0" w:color="auto"/>
              <w:right w:val="double" w:sz="6" w:space="0" w:color="auto"/>
            </w:tcBorders>
          </w:tcPr>
          <w:p w14:paraId="2AB135B7" w14:textId="77777777" w:rsidR="005B0086" w:rsidRPr="00992D87" w:rsidDel="00A90A09" w:rsidRDefault="005B0086" w:rsidP="003D07D7">
            <w:pPr>
              <w:pStyle w:val="NormalTableText"/>
              <w:rPr>
                <w:del w:id="12" w:author="Liam Sykes" w:date="2022-03-21T15:46:00Z"/>
                <w:rFonts w:ascii="Calibri" w:hAnsi="Calibri"/>
                <w:sz w:val="22"/>
                <w:szCs w:val="22"/>
              </w:rPr>
            </w:pPr>
            <w:del w:id="13" w:author="Liam Sykes" w:date="2022-03-21T15:46:00Z">
              <w:r w:rsidRPr="00992D87" w:rsidDel="00A90A09">
                <w:rPr>
                  <w:rFonts w:ascii="Calibri" w:hAnsi="Calibri"/>
                  <w:sz w:val="22"/>
                  <w:szCs w:val="22"/>
                </w:rPr>
                <w:delText>Approved final document.</w:delText>
              </w:r>
            </w:del>
          </w:p>
        </w:tc>
      </w:tr>
      <w:tr w:rsidR="003C5C73" w:rsidRPr="00992D87" w:rsidDel="00A90A09" w14:paraId="1A6A9182" w14:textId="77777777" w:rsidTr="003D07D7">
        <w:trPr>
          <w:cantSplit/>
          <w:del w:id="14" w:author="Liam Sykes" w:date="2022-03-21T15:46:00Z"/>
        </w:trPr>
        <w:tc>
          <w:tcPr>
            <w:tcW w:w="1004" w:type="dxa"/>
            <w:tcBorders>
              <w:top w:val="single" w:sz="6" w:space="0" w:color="auto"/>
              <w:left w:val="double" w:sz="6" w:space="0" w:color="auto"/>
              <w:bottom w:val="single" w:sz="6" w:space="0" w:color="auto"/>
              <w:right w:val="single" w:sz="6" w:space="0" w:color="auto"/>
            </w:tcBorders>
          </w:tcPr>
          <w:p w14:paraId="55CCD8B2" w14:textId="77777777" w:rsidR="003C5C73" w:rsidRPr="00992D87" w:rsidDel="00A90A09" w:rsidRDefault="003C5C73" w:rsidP="003D07D7">
            <w:pPr>
              <w:pStyle w:val="TableHeading"/>
              <w:rPr>
                <w:del w:id="15" w:author="Liam Sykes" w:date="2022-03-21T15:46:00Z"/>
                <w:rFonts w:ascii="Calibri" w:hAnsi="Calibri"/>
                <w:b w:val="0"/>
                <w:sz w:val="22"/>
                <w:szCs w:val="22"/>
              </w:rPr>
            </w:pPr>
            <w:del w:id="16" w:author="Liam Sykes" w:date="2022-03-21T15:46:00Z">
              <w:r w:rsidRPr="00992D87" w:rsidDel="00A90A09">
                <w:rPr>
                  <w:rFonts w:ascii="Calibri" w:hAnsi="Calibri"/>
                  <w:b w:val="0"/>
                  <w:sz w:val="22"/>
                  <w:szCs w:val="22"/>
                </w:rPr>
                <w:delText>2</w:delText>
              </w:r>
            </w:del>
          </w:p>
        </w:tc>
        <w:tc>
          <w:tcPr>
            <w:tcW w:w="2160" w:type="dxa"/>
            <w:tcBorders>
              <w:top w:val="single" w:sz="6" w:space="0" w:color="auto"/>
              <w:left w:val="single" w:sz="6" w:space="0" w:color="auto"/>
              <w:bottom w:val="single" w:sz="6" w:space="0" w:color="auto"/>
              <w:right w:val="single" w:sz="6" w:space="0" w:color="auto"/>
            </w:tcBorders>
          </w:tcPr>
          <w:p w14:paraId="2EA203C0" w14:textId="77777777" w:rsidR="003C5C73" w:rsidRPr="00992D87" w:rsidDel="00A90A09" w:rsidRDefault="003C5C73" w:rsidP="003D07D7">
            <w:pPr>
              <w:pStyle w:val="TableHeading"/>
              <w:rPr>
                <w:del w:id="17" w:author="Liam Sykes" w:date="2022-03-21T15:46:00Z"/>
                <w:rFonts w:ascii="Calibri" w:hAnsi="Calibri"/>
                <w:b w:val="0"/>
                <w:sz w:val="22"/>
                <w:szCs w:val="22"/>
              </w:rPr>
            </w:pPr>
            <w:del w:id="18" w:author="Liam Sykes" w:date="2022-03-21T15:46:00Z">
              <w:r w:rsidRPr="00992D87" w:rsidDel="00A90A09">
                <w:rPr>
                  <w:rFonts w:ascii="Calibri" w:hAnsi="Calibri"/>
                  <w:b w:val="0"/>
                  <w:sz w:val="22"/>
                  <w:szCs w:val="22"/>
                </w:rPr>
                <w:delText>September 27, 2007</w:delText>
              </w:r>
            </w:del>
          </w:p>
        </w:tc>
        <w:tc>
          <w:tcPr>
            <w:tcW w:w="5683" w:type="dxa"/>
            <w:tcBorders>
              <w:top w:val="single" w:sz="6" w:space="0" w:color="auto"/>
              <w:left w:val="single" w:sz="6" w:space="0" w:color="auto"/>
              <w:bottom w:val="single" w:sz="6" w:space="0" w:color="auto"/>
              <w:right w:val="double" w:sz="6" w:space="0" w:color="auto"/>
            </w:tcBorders>
          </w:tcPr>
          <w:p w14:paraId="1876A37C" w14:textId="77777777" w:rsidR="003C5C73" w:rsidRPr="00992D87" w:rsidDel="00A90A09" w:rsidRDefault="003C5C73" w:rsidP="003D07D7">
            <w:pPr>
              <w:pStyle w:val="TableHeading"/>
              <w:rPr>
                <w:del w:id="19" w:author="Liam Sykes" w:date="2022-03-21T15:46:00Z"/>
                <w:rFonts w:ascii="Calibri" w:hAnsi="Calibri"/>
                <w:b w:val="0"/>
                <w:sz w:val="22"/>
                <w:szCs w:val="22"/>
              </w:rPr>
            </w:pPr>
            <w:del w:id="20" w:author="Liam Sykes" w:date="2022-03-21T15:46:00Z">
              <w:r w:rsidRPr="00992D87" w:rsidDel="00A90A09">
                <w:rPr>
                  <w:rFonts w:ascii="Calibri" w:hAnsi="Calibri"/>
                  <w:b w:val="0"/>
                  <w:sz w:val="22"/>
                  <w:szCs w:val="22"/>
                </w:rPr>
                <w:delText>Minor revisions by Legal Services</w:delText>
              </w:r>
            </w:del>
          </w:p>
        </w:tc>
      </w:tr>
      <w:tr w:rsidR="003C5C73" w:rsidRPr="00992D87" w:rsidDel="00A90A09" w14:paraId="051F3DA9" w14:textId="77777777" w:rsidTr="003D07D7">
        <w:trPr>
          <w:cantSplit/>
          <w:trHeight w:val="65"/>
          <w:del w:id="21" w:author="Liam Sykes" w:date="2022-03-21T15:46:00Z"/>
        </w:trPr>
        <w:tc>
          <w:tcPr>
            <w:tcW w:w="1004" w:type="dxa"/>
            <w:tcBorders>
              <w:top w:val="single" w:sz="6" w:space="0" w:color="auto"/>
              <w:left w:val="double" w:sz="6" w:space="0" w:color="auto"/>
              <w:bottom w:val="single" w:sz="6" w:space="0" w:color="auto"/>
              <w:right w:val="single" w:sz="6" w:space="0" w:color="auto"/>
            </w:tcBorders>
          </w:tcPr>
          <w:p w14:paraId="055CEA51" w14:textId="77777777" w:rsidR="003C5C73" w:rsidRPr="00992D87" w:rsidDel="00A90A09" w:rsidRDefault="00F70715" w:rsidP="003D07D7">
            <w:pPr>
              <w:pStyle w:val="NormalTableText"/>
              <w:rPr>
                <w:del w:id="22" w:author="Liam Sykes" w:date="2022-03-21T15:46:00Z"/>
                <w:rFonts w:ascii="Calibri" w:hAnsi="Calibri"/>
                <w:sz w:val="22"/>
                <w:szCs w:val="22"/>
              </w:rPr>
            </w:pPr>
            <w:del w:id="23" w:author="Liam Sykes" w:date="2022-03-21T15:46:00Z">
              <w:r w:rsidRPr="00992D87" w:rsidDel="00A90A09">
                <w:rPr>
                  <w:rFonts w:ascii="Calibri" w:hAnsi="Calibri"/>
                  <w:sz w:val="22"/>
                  <w:szCs w:val="22"/>
                </w:rPr>
                <w:delText>3</w:delText>
              </w:r>
            </w:del>
          </w:p>
        </w:tc>
        <w:tc>
          <w:tcPr>
            <w:tcW w:w="2160" w:type="dxa"/>
            <w:tcBorders>
              <w:top w:val="single" w:sz="6" w:space="0" w:color="auto"/>
              <w:left w:val="single" w:sz="6" w:space="0" w:color="auto"/>
              <w:bottom w:val="single" w:sz="6" w:space="0" w:color="auto"/>
              <w:right w:val="single" w:sz="6" w:space="0" w:color="auto"/>
            </w:tcBorders>
          </w:tcPr>
          <w:p w14:paraId="5895E0D8" w14:textId="77777777" w:rsidR="003C5C73" w:rsidRPr="00992D87" w:rsidDel="00A90A09" w:rsidRDefault="00F70715" w:rsidP="003D07D7">
            <w:pPr>
              <w:pStyle w:val="NormalTableText"/>
              <w:rPr>
                <w:del w:id="24" w:author="Liam Sykes" w:date="2022-03-21T15:46:00Z"/>
                <w:rFonts w:ascii="Calibri" w:hAnsi="Calibri"/>
                <w:sz w:val="22"/>
                <w:szCs w:val="22"/>
              </w:rPr>
            </w:pPr>
            <w:del w:id="25" w:author="Liam Sykes" w:date="2022-03-21T15:46:00Z">
              <w:r w:rsidRPr="00992D87" w:rsidDel="00A90A09">
                <w:rPr>
                  <w:rFonts w:ascii="Calibri" w:hAnsi="Calibri"/>
                  <w:sz w:val="22"/>
                  <w:szCs w:val="22"/>
                </w:rPr>
                <w:delText>December 29, 2009</w:delText>
              </w:r>
            </w:del>
          </w:p>
        </w:tc>
        <w:tc>
          <w:tcPr>
            <w:tcW w:w="5683" w:type="dxa"/>
            <w:tcBorders>
              <w:top w:val="single" w:sz="6" w:space="0" w:color="auto"/>
              <w:left w:val="single" w:sz="6" w:space="0" w:color="auto"/>
              <w:bottom w:val="single" w:sz="6" w:space="0" w:color="auto"/>
              <w:right w:val="double" w:sz="6" w:space="0" w:color="auto"/>
            </w:tcBorders>
          </w:tcPr>
          <w:p w14:paraId="08DF99E3" w14:textId="77777777" w:rsidR="003C5C73" w:rsidRPr="00992D87" w:rsidDel="00A90A09" w:rsidRDefault="00F70715" w:rsidP="003D07D7">
            <w:pPr>
              <w:pStyle w:val="NormalTableText"/>
              <w:rPr>
                <w:del w:id="26" w:author="Liam Sykes" w:date="2022-03-21T15:46:00Z"/>
                <w:rFonts w:ascii="Calibri" w:hAnsi="Calibri"/>
                <w:sz w:val="22"/>
                <w:szCs w:val="22"/>
              </w:rPr>
            </w:pPr>
            <w:del w:id="27" w:author="Liam Sykes" w:date="2022-03-21T15:46:00Z">
              <w:r w:rsidRPr="00992D87" w:rsidDel="00A90A09">
                <w:rPr>
                  <w:rFonts w:ascii="Calibri" w:hAnsi="Calibri"/>
                  <w:sz w:val="22"/>
                  <w:szCs w:val="22"/>
                </w:rPr>
                <w:delText>Modified ‘Related Sections’</w:delText>
              </w:r>
            </w:del>
          </w:p>
        </w:tc>
      </w:tr>
      <w:tr w:rsidR="00172603" w:rsidRPr="00992D87" w:rsidDel="00A90A09" w14:paraId="4D4B772D" w14:textId="77777777" w:rsidTr="003D07D7">
        <w:trPr>
          <w:cantSplit/>
          <w:del w:id="28" w:author="Liam Sykes" w:date="2022-03-21T15:46:00Z"/>
        </w:trPr>
        <w:tc>
          <w:tcPr>
            <w:tcW w:w="1004" w:type="dxa"/>
            <w:tcBorders>
              <w:top w:val="single" w:sz="6" w:space="0" w:color="auto"/>
              <w:left w:val="double" w:sz="6" w:space="0" w:color="auto"/>
              <w:bottom w:val="single" w:sz="6" w:space="0" w:color="auto"/>
              <w:right w:val="single" w:sz="6" w:space="0" w:color="auto"/>
            </w:tcBorders>
          </w:tcPr>
          <w:p w14:paraId="1A8D259C" w14:textId="77777777" w:rsidR="00172603" w:rsidRPr="00992D87" w:rsidDel="00A90A09" w:rsidRDefault="00172603" w:rsidP="003D07D7">
            <w:pPr>
              <w:pStyle w:val="NormalTableText"/>
              <w:rPr>
                <w:del w:id="29" w:author="Liam Sykes" w:date="2022-03-21T15:46:00Z"/>
                <w:rFonts w:ascii="Calibri" w:hAnsi="Calibri"/>
                <w:bCs/>
                <w:sz w:val="22"/>
                <w:szCs w:val="22"/>
              </w:rPr>
            </w:pPr>
            <w:del w:id="30" w:author="Liam Sykes" w:date="2022-03-21T15:46:00Z">
              <w:r w:rsidRPr="00992D87" w:rsidDel="00A90A09">
                <w:rPr>
                  <w:rFonts w:ascii="Calibri" w:hAnsi="Calibri"/>
                  <w:bCs/>
                  <w:sz w:val="22"/>
                  <w:szCs w:val="22"/>
                </w:rPr>
                <w:delText>4</w:delText>
              </w:r>
            </w:del>
          </w:p>
        </w:tc>
        <w:tc>
          <w:tcPr>
            <w:tcW w:w="2160" w:type="dxa"/>
            <w:tcBorders>
              <w:top w:val="single" w:sz="6" w:space="0" w:color="auto"/>
              <w:left w:val="single" w:sz="6" w:space="0" w:color="auto"/>
              <w:bottom w:val="single" w:sz="6" w:space="0" w:color="auto"/>
              <w:right w:val="single" w:sz="6" w:space="0" w:color="auto"/>
            </w:tcBorders>
          </w:tcPr>
          <w:p w14:paraId="33E88167" w14:textId="77777777" w:rsidR="00172603" w:rsidRPr="00992D87" w:rsidDel="00A90A09" w:rsidRDefault="00172603" w:rsidP="003D07D7">
            <w:pPr>
              <w:pStyle w:val="NormalTableText"/>
              <w:rPr>
                <w:del w:id="31" w:author="Liam Sykes" w:date="2022-03-21T15:46:00Z"/>
                <w:rFonts w:ascii="Calibri" w:hAnsi="Calibri"/>
                <w:bCs/>
                <w:sz w:val="22"/>
                <w:szCs w:val="22"/>
              </w:rPr>
            </w:pPr>
            <w:del w:id="32" w:author="Liam Sykes" w:date="2022-03-21T15:46:00Z">
              <w:r w:rsidRPr="00992D87" w:rsidDel="00A90A09">
                <w:rPr>
                  <w:rFonts w:ascii="Calibri" w:hAnsi="Calibri"/>
                  <w:bCs/>
                  <w:sz w:val="22"/>
                  <w:szCs w:val="22"/>
                </w:rPr>
                <w:delText>September 27, 2010</w:delText>
              </w:r>
            </w:del>
          </w:p>
        </w:tc>
        <w:tc>
          <w:tcPr>
            <w:tcW w:w="5683" w:type="dxa"/>
            <w:tcBorders>
              <w:top w:val="single" w:sz="6" w:space="0" w:color="auto"/>
              <w:left w:val="single" w:sz="6" w:space="0" w:color="auto"/>
              <w:bottom w:val="single" w:sz="6" w:space="0" w:color="auto"/>
              <w:right w:val="double" w:sz="6" w:space="0" w:color="auto"/>
            </w:tcBorders>
          </w:tcPr>
          <w:p w14:paraId="79B91AF1" w14:textId="77777777" w:rsidR="00172603" w:rsidRPr="00992D87" w:rsidDel="00A90A09" w:rsidRDefault="00172603" w:rsidP="003D07D7">
            <w:pPr>
              <w:pStyle w:val="NormalTableText"/>
              <w:rPr>
                <w:del w:id="33" w:author="Liam Sykes" w:date="2022-03-21T15:46:00Z"/>
                <w:rFonts w:ascii="Calibri" w:hAnsi="Calibri"/>
                <w:bCs/>
                <w:sz w:val="22"/>
                <w:szCs w:val="22"/>
              </w:rPr>
            </w:pPr>
            <w:del w:id="34" w:author="Liam Sykes" w:date="2022-03-21T15:46:00Z">
              <w:r w:rsidRPr="00992D87" w:rsidDel="00A90A09">
                <w:rPr>
                  <w:rFonts w:ascii="Calibri" w:hAnsi="Calibri"/>
                  <w:bCs/>
                  <w:sz w:val="22"/>
                  <w:szCs w:val="22"/>
                </w:rPr>
                <w:delText>Minor revisions</w:delText>
              </w:r>
            </w:del>
          </w:p>
        </w:tc>
      </w:tr>
      <w:tr w:rsidR="00E26B87" w:rsidRPr="00992D87" w:rsidDel="00A90A09" w14:paraId="17B3B170" w14:textId="77777777" w:rsidTr="003D07D7">
        <w:trPr>
          <w:cantSplit/>
          <w:del w:id="35" w:author="Liam Sykes" w:date="2022-03-21T15:46:00Z"/>
        </w:trPr>
        <w:tc>
          <w:tcPr>
            <w:tcW w:w="1004" w:type="dxa"/>
            <w:tcBorders>
              <w:top w:val="single" w:sz="6" w:space="0" w:color="auto"/>
              <w:left w:val="double" w:sz="6" w:space="0" w:color="auto"/>
              <w:bottom w:val="single" w:sz="6" w:space="0" w:color="auto"/>
              <w:right w:val="single" w:sz="6" w:space="0" w:color="auto"/>
            </w:tcBorders>
          </w:tcPr>
          <w:p w14:paraId="6327DB47" w14:textId="77777777" w:rsidR="00E26B87" w:rsidRPr="00992D87" w:rsidDel="00A90A09" w:rsidRDefault="00E26B87" w:rsidP="00E26B87">
            <w:pPr>
              <w:pStyle w:val="NormalTableText"/>
              <w:rPr>
                <w:del w:id="36" w:author="Liam Sykes" w:date="2022-03-21T15:46:00Z"/>
                <w:rFonts w:ascii="Calibri" w:hAnsi="Calibri"/>
                <w:sz w:val="22"/>
                <w:szCs w:val="22"/>
              </w:rPr>
            </w:pPr>
            <w:del w:id="37" w:author="Liam Sykes" w:date="2022-03-21T15:46:00Z">
              <w:r w:rsidRPr="00992D87" w:rsidDel="00A90A09">
                <w:rPr>
                  <w:rFonts w:ascii="Calibri" w:hAnsi="Calibri"/>
                  <w:sz w:val="22"/>
                  <w:szCs w:val="22"/>
                </w:rPr>
                <w:delText>5</w:delText>
              </w:r>
            </w:del>
          </w:p>
        </w:tc>
        <w:tc>
          <w:tcPr>
            <w:tcW w:w="2160" w:type="dxa"/>
            <w:tcBorders>
              <w:top w:val="single" w:sz="6" w:space="0" w:color="auto"/>
              <w:left w:val="single" w:sz="6" w:space="0" w:color="auto"/>
              <w:bottom w:val="single" w:sz="6" w:space="0" w:color="auto"/>
              <w:right w:val="single" w:sz="6" w:space="0" w:color="auto"/>
            </w:tcBorders>
          </w:tcPr>
          <w:p w14:paraId="0B141C25" w14:textId="77777777" w:rsidR="00E26B87" w:rsidRPr="00992D87" w:rsidDel="00A90A09" w:rsidRDefault="00E26B87" w:rsidP="00E26B87">
            <w:pPr>
              <w:pStyle w:val="NormalTableText"/>
              <w:rPr>
                <w:del w:id="38" w:author="Liam Sykes" w:date="2022-03-21T15:46:00Z"/>
                <w:rFonts w:ascii="Calibri" w:hAnsi="Calibri"/>
                <w:sz w:val="22"/>
                <w:szCs w:val="22"/>
              </w:rPr>
            </w:pPr>
            <w:del w:id="39" w:author="Liam Sykes" w:date="2022-03-21T15:46:00Z">
              <w:r w:rsidRPr="00992D87" w:rsidDel="00A90A09">
                <w:rPr>
                  <w:rFonts w:ascii="Calibri" w:hAnsi="Calibri"/>
                  <w:sz w:val="22"/>
                  <w:szCs w:val="22"/>
                </w:rPr>
                <w:delText>April 10, 2012</w:delText>
              </w:r>
            </w:del>
          </w:p>
        </w:tc>
        <w:tc>
          <w:tcPr>
            <w:tcW w:w="5683" w:type="dxa"/>
            <w:tcBorders>
              <w:top w:val="single" w:sz="6" w:space="0" w:color="auto"/>
              <w:left w:val="single" w:sz="6" w:space="0" w:color="auto"/>
              <w:bottom w:val="single" w:sz="6" w:space="0" w:color="auto"/>
              <w:right w:val="double" w:sz="6" w:space="0" w:color="auto"/>
            </w:tcBorders>
          </w:tcPr>
          <w:p w14:paraId="1D8879C1" w14:textId="77777777" w:rsidR="00E26B87" w:rsidRPr="00992D87" w:rsidDel="00A90A09" w:rsidRDefault="00E26B87" w:rsidP="00E26B87">
            <w:pPr>
              <w:pStyle w:val="NormalTableText"/>
              <w:rPr>
                <w:del w:id="40" w:author="Liam Sykes" w:date="2022-03-21T15:46:00Z"/>
                <w:rFonts w:ascii="Calibri" w:hAnsi="Calibri"/>
                <w:sz w:val="22"/>
                <w:szCs w:val="22"/>
              </w:rPr>
            </w:pPr>
            <w:del w:id="41" w:author="Liam Sykes" w:date="2022-03-21T15:46:00Z">
              <w:r w:rsidRPr="00992D87" w:rsidDel="00A90A09">
                <w:rPr>
                  <w:rFonts w:ascii="Calibri" w:hAnsi="Calibri"/>
                  <w:sz w:val="22"/>
                  <w:szCs w:val="22"/>
                </w:rPr>
                <w:delText>Addition of References and Replacement Parts sections on this page.</w:delText>
              </w:r>
            </w:del>
          </w:p>
        </w:tc>
      </w:tr>
      <w:tr w:rsidR="00E26B87" w:rsidRPr="00992D87" w:rsidDel="00A90A09" w14:paraId="38FD440A" w14:textId="77777777" w:rsidTr="003D07D7">
        <w:trPr>
          <w:cantSplit/>
          <w:del w:id="42" w:author="Liam Sykes" w:date="2022-03-21T15:46:00Z"/>
        </w:trPr>
        <w:tc>
          <w:tcPr>
            <w:tcW w:w="1004" w:type="dxa"/>
            <w:tcBorders>
              <w:top w:val="single" w:sz="6" w:space="0" w:color="auto"/>
              <w:left w:val="double" w:sz="6" w:space="0" w:color="auto"/>
              <w:bottom w:val="single" w:sz="6" w:space="0" w:color="auto"/>
              <w:right w:val="single" w:sz="6" w:space="0" w:color="auto"/>
            </w:tcBorders>
          </w:tcPr>
          <w:p w14:paraId="63AAE4BC" w14:textId="77777777" w:rsidR="00E26B87" w:rsidRPr="00992D87" w:rsidDel="00A90A09" w:rsidRDefault="000B469D" w:rsidP="00E26B87">
            <w:pPr>
              <w:pStyle w:val="NormalTableText"/>
              <w:rPr>
                <w:del w:id="43" w:author="Liam Sykes" w:date="2022-03-21T15:46:00Z"/>
                <w:rFonts w:ascii="Calibri" w:hAnsi="Calibri"/>
                <w:sz w:val="22"/>
                <w:szCs w:val="22"/>
              </w:rPr>
            </w:pPr>
            <w:del w:id="44" w:author="Liam Sykes" w:date="2022-03-21T15:46:00Z">
              <w:r w:rsidRPr="00992D87" w:rsidDel="00A90A09">
                <w:rPr>
                  <w:rFonts w:ascii="Calibri" w:hAnsi="Calibri"/>
                  <w:sz w:val="22"/>
                  <w:szCs w:val="22"/>
                </w:rPr>
                <w:delText>6</w:delText>
              </w:r>
            </w:del>
          </w:p>
        </w:tc>
        <w:tc>
          <w:tcPr>
            <w:tcW w:w="2160" w:type="dxa"/>
            <w:tcBorders>
              <w:top w:val="single" w:sz="6" w:space="0" w:color="auto"/>
              <w:left w:val="single" w:sz="6" w:space="0" w:color="auto"/>
              <w:bottom w:val="single" w:sz="6" w:space="0" w:color="auto"/>
              <w:right w:val="single" w:sz="6" w:space="0" w:color="auto"/>
            </w:tcBorders>
          </w:tcPr>
          <w:p w14:paraId="2E15F257" w14:textId="77777777" w:rsidR="00E26B87" w:rsidRPr="00992D87" w:rsidDel="00A90A09" w:rsidRDefault="00AB457C" w:rsidP="00E26B87">
            <w:pPr>
              <w:pStyle w:val="NormalTableText"/>
              <w:rPr>
                <w:del w:id="45" w:author="Liam Sykes" w:date="2022-03-21T15:46:00Z"/>
                <w:rFonts w:ascii="Calibri" w:hAnsi="Calibri"/>
                <w:sz w:val="22"/>
                <w:szCs w:val="22"/>
              </w:rPr>
            </w:pPr>
            <w:del w:id="46" w:author="Liam Sykes" w:date="2022-03-21T15:46:00Z">
              <w:r w:rsidRPr="00992D87" w:rsidDel="00A90A09">
                <w:rPr>
                  <w:rFonts w:ascii="Calibri" w:hAnsi="Calibri"/>
                  <w:sz w:val="22"/>
                  <w:szCs w:val="22"/>
                </w:rPr>
                <w:delText>July 6</w:delText>
              </w:r>
              <w:r w:rsidR="000B469D" w:rsidRPr="00992D87" w:rsidDel="00A90A09">
                <w:rPr>
                  <w:rFonts w:ascii="Calibri" w:hAnsi="Calibri"/>
                  <w:sz w:val="22"/>
                  <w:szCs w:val="22"/>
                </w:rPr>
                <w:delText>, 2012</w:delText>
              </w:r>
            </w:del>
          </w:p>
        </w:tc>
        <w:tc>
          <w:tcPr>
            <w:tcW w:w="5683" w:type="dxa"/>
            <w:tcBorders>
              <w:top w:val="single" w:sz="6" w:space="0" w:color="auto"/>
              <w:left w:val="single" w:sz="6" w:space="0" w:color="auto"/>
              <w:bottom w:val="single" w:sz="6" w:space="0" w:color="auto"/>
              <w:right w:val="double" w:sz="6" w:space="0" w:color="auto"/>
            </w:tcBorders>
          </w:tcPr>
          <w:p w14:paraId="1AFEB89E" w14:textId="77777777" w:rsidR="00E26B87" w:rsidRPr="00992D87" w:rsidDel="00A90A09" w:rsidRDefault="000B469D" w:rsidP="00E26B87">
            <w:pPr>
              <w:pStyle w:val="NormalTableText"/>
              <w:rPr>
                <w:del w:id="47" w:author="Liam Sykes" w:date="2022-03-21T15:46:00Z"/>
                <w:rFonts w:ascii="Calibri" w:hAnsi="Calibri"/>
                <w:sz w:val="22"/>
                <w:szCs w:val="22"/>
              </w:rPr>
            </w:pPr>
            <w:del w:id="48" w:author="Liam Sykes" w:date="2022-03-21T15:46:00Z">
              <w:r w:rsidRPr="00992D87" w:rsidDel="00A90A09">
                <w:rPr>
                  <w:rFonts w:ascii="Calibri" w:hAnsi="Calibri"/>
                  <w:sz w:val="22"/>
                  <w:szCs w:val="22"/>
                </w:rPr>
                <w:delText>Change tab settings for page 1-</w:delText>
              </w:r>
              <w:r w:rsidR="00AB457C" w:rsidRPr="00992D87" w:rsidDel="00A90A09">
                <w:rPr>
                  <w:rFonts w:ascii="Calibri" w:hAnsi="Calibri"/>
                  <w:sz w:val="22"/>
                  <w:szCs w:val="22"/>
                </w:rPr>
                <w:delText>5</w:delText>
              </w:r>
              <w:r w:rsidRPr="00992D87" w:rsidDel="00A90A09">
                <w:rPr>
                  <w:rFonts w:ascii="Calibri" w:hAnsi="Calibri"/>
                  <w:sz w:val="22"/>
                  <w:szCs w:val="22"/>
                </w:rPr>
                <w:delText>.</w:delText>
              </w:r>
            </w:del>
          </w:p>
        </w:tc>
      </w:tr>
      <w:tr w:rsidR="00172603" w:rsidRPr="00992D87" w:rsidDel="00A90A09" w14:paraId="708F378D" w14:textId="77777777" w:rsidTr="008A4DC1">
        <w:trPr>
          <w:cantSplit/>
          <w:del w:id="49" w:author="Liam Sykes" w:date="2022-03-21T15:46:00Z"/>
        </w:trPr>
        <w:tc>
          <w:tcPr>
            <w:tcW w:w="1004" w:type="dxa"/>
            <w:tcBorders>
              <w:top w:val="single" w:sz="6" w:space="0" w:color="auto"/>
              <w:left w:val="double" w:sz="6" w:space="0" w:color="auto"/>
              <w:bottom w:val="single" w:sz="6" w:space="0" w:color="auto"/>
              <w:right w:val="single" w:sz="6" w:space="0" w:color="auto"/>
            </w:tcBorders>
          </w:tcPr>
          <w:p w14:paraId="672807C6" w14:textId="77777777" w:rsidR="00172603" w:rsidRPr="00992D87" w:rsidDel="00A90A09" w:rsidRDefault="005E6B76" w:rsidP="003D07D7">
            <w:pPr>
              <w:pStyle w:val="NormalTableText"/>
              <w:rPr>
                <w:del w:id="50" w:author="Liam Sykes" w:date="2022-03-21T15:46:00Z"/>
                <w:rFonts w:ascii="Calibri" w:hAnsi="Calibri"/>
                <w:sz w:val="22"/>
                <w:szCs w:val="22"/>
              </w:rPr>
            </w:pPr>
            <w:del w:id="51" w:author="Liam Sykes" w:date="2022-03-21T15:46:00Z">
              <w:r w:rsidRPr="00992D87" w:rsidDel="00A90A09">
                <w:rPr>
                  <w:rFonts w:ascii="Calibri" w:hAnsi="Calibri"/>
                  <w:sz w:val="22"/>
                  <w:szCs w:val="22"/>
                </w:rPr>
                <w:delText>7</w:delText>
              </w:r>
            </w:del>
          </w:p>
        </w:tc>
        <w:tc>
          <w:tcPr>
            <w:tcW w:w="2160" w:type="dxa"/>
            <w:tcBorders>
              <w:top w:val="single" w:sz="6" w:space="0" w:color="auto"/>
              <w:left w:val="single" w:sz="6" w:space="0" w:color="auto"/>
              <w:bottom w:val="single" w:sz="6" w:space="0" w:color="auto"/>
              <w:right w:val="single" w:sz="6" w:space="0" w:color="auto"/>
            </w:tcBorders>
          </w:tcPr>
          <w:p w14:paraId="05BF3676" w14:textId="77777777" w:rsidR="00172603" w:rsidRPr="00992D87" w:rsidDel="00A90A09" w:rsidRDefault="005E6B76" w:rsidP="003D07D7">
            <w:pPr>
              <w:pStyle w:val="NormalTableText"/>
              <w:rPr>
                <w:del w:id="52" w:author="Liam Sykes" w:date="2022-03-21T15:46:00Z"/>
                <w:rFonts w:ascii="Calibri" w:hAnsi="Calibri"/>
                <w:sz w:val="22"/>
                <w:szCs w:val="22"/>
              </w:rPr>
            </w:pPr>
            <w:del w:id="53" w:author="Liam Sykes" w:date="2022-03-21T15:46:00Z">
              <w:r w:rsidRPr="00992D87" w:rsidDel="00A90A09">
                <w:rPr>
                  <w:rFonts w:ascii="Calibri" w:hAnsi="Calibri"/>
                  <w:sz w:val="22"/>
                  <w:szCs w:val="22"/>
                </w:rPr>
                <w:delText>April 10, 2015</w:delText>
              </w:r>
            </w:del>
          </w:p>
        </w:tc>
        <w:tc>
          <w:tcPr>
            <w:tcW w:w="5683" w:type="dxa"/>
            <w:tcBorders>
              <w:top w:val="single" w:sz="6" w:space="0" w:color="auto"/>
              <w:left w:val="single" w:sz="6" w:space="0" w:color="auto"/>
              <w:bottom w:val="single" w:sz="6" w:space="0" w:color="auto"/>
              <w:right w:val="double" w:sz="6" w:space="0" w:color="auto"/>
            </w:tcBorders>
          </w:tcPr>
          <w:p w14:paraId="13990631" w14:textId="77777777" w:rsidR="00172603" w:rsidRPr="00992D87" w:rsidDel="00A90A09" w:rsidRDefault="005E6B76" w:rsidP="003D07D7">
            <w:pPr>
              <w:pStyle w:val="NormalTableText"/>
              <w:rPr>
                <w:del w:id="54" w:author="Liam Sykes" w:date="2022-03-21T15:46:00Z"/>
                <w:rFonts w:ascii="Calibri" w:hAnsi="Calibri"/>
                <w:sz w:val="22"/>
                <w:szCs w:val="22"/>
              </w:rPr>
            </w:pPr>
            <w:del w:id="55" w:author="Liam Sykes" w:date="2022-03-21T15:46:00Z">
              <w:r w:rsidRPr="00992D87" w:rsidDel="00A90A09">
                <w:rPr>
                  <w:rFonts w:ascii="Calibri" w:hAnsi="Calibri"/>
                  <w:sz w:val="22"/>
                  <w:szCs w:val="22"/>
                </w:rPr>
                <w:delText>General Formatting</w:delText>
              </w:r>
            </w:del>
          </w:p>
        </w:tc>
      </w:tr>
      <w:tr w:rsidR="008A4DC1" w:rsidRPr="00992D87" w:rsidDel="00A90A09" w14:paraId="6F80B310" w14:textId="77777777" w:rsidTr="006252B1">
        <w:trPr>
          <w:cantSplit/>
          <w:del w:id="56" w:author="Liam Sykes" w:date="2022-03-21T15:46:00Z"/>
        </w:trPr>
        <w:tc>
          <w:tcPr>
            <w:tcW w:w="1004" w:type="dxa"/>
            <w:tcBorders>
              <w:top w:val="single" w:sz="6" w:space="0" w:color="auto"/>
              <w:left w:val="double" w:sz="6" w:space="0" w:color="auto"/>
              <w:bottom w:val="single" w:sz="6" w:space="0" w:color="auto"/>
              <w:right w:val="single" w:sz="6" w:space="0" w:color="auto"/>
            </w:tcBorders>
          </w:tcPr>
          <w:p w14:paraId="41530D71" w14:textId="77777777" w:rsidR="008A4DC1" w:rsidRPr="00992D87" w:rsidDel="00A90A09" w:rsidRDefault="008A4DC1" w:rsidP="003D07D7">
            <w:pPr>
              <w:pStyle w:val="NormalTableText"/>
              <w:rPr>
                <w:del w:id="57" w:author="Liam Sykes" w:date="2022-03-21T15:46:00Z"/>
                <w:rFonts w:ascii="Calibri" w:hAnsi="Calibri"/>
                <w:sz w:val="22"/>
                <w:szCs w:val="22"/>
              </w:rPr>
            </w:pPr>
            <w:del w:id="58" w:author="Liam Sykes" w:date="2022-03-21T15:46:00Z">
              <w:r w:rsidDel="00A90A09">
                <w:rPr>
                  <w:rFonts w:ascii="Calibri" w:hAnsi="Calibri"/>
                  <w:sz w:val="22"/>
                  <w:szCs w:val="22"/>
                </w:rPr>
                <w:delText>8</w:delText>
              </w:r>
            </w:del>
          </w:p>
        </w:tc>
        <w:tc>
          <w:tcPr>
            <w:tcW w:w="2160" w:type="dxa"/>
            <w:tcBorders>
              <w:top w:val="single" w:sz="6" w:space="0" w:color="auto"/>
              <w:left w:val="single" w:sz="6" w:space="0" w:color="auto"/>
              <w:bottom w:val="single" w:sz="6" w:space="0" w:color="auto"/>
              <w:right w:val="single" w:sz="6" w:space="0" w:color="auto"/>
            </w:tcBorders>
          </w:tcPr>
          <w:p w14:paraId="2A376D36" w14:textId="77777777" w:rsidR="008A4DC1" w:rsidRPr="00992D87" w:rsidDel="00A90A09" w:rsidRDefault="008A4DC1" w:rsidP="003D07D7">
            <w:pPr>
              <w:pStyle w:val="NormalTableText"/>
              <w:rPr>
                <w:del w:id="59" w:author="Liam Sykes" w:date="2022-03-21T15:46:00Z"/>
                <w:rFonts w:ascii="Calibri" w:hAnsi="Calibri"/>
                <w:sz w:val="22"/>
                <w:szCs w:val="22"/>
              </w:rPr>
            </w:pPr>
            <w:del w:id="60" w:author="Liam Sykes" w:date="2022-03-21T15:46:00Z">
              <w:r w:rsidDel="00A90A09">
                <w:rPr>
                  <w:rFonts w:ascii="Calibri" w:hAnsi="Calibri"/>
                  <w:sz w:val="22"/>
                  <w:szCs w:val="22"/>
                </w:rPr>
                <w:delText>December 15, 2015</w:delText>
              </w:r>
            </w:del>
          </w:p>
        </w:tc>
        <w:tc>
          <w:tcPr>
            <w:tcW w:w="5683" w:type="dxa"/>
            <w:tcBorders>
              <w:top w:val="single" w:sz="6" w:space="0" w:color="auto"/>
              <w:left w:val="single" w:sz="6" w:space="0" w:color="auto"/>
              <w:bottom w:val="single" w:sz="6" w:space="0" w:color="auto"/>
              <w:right w:val="double" w:sz="6" w:space="0" w:color="auto"/>
            </w:tcBorders>
          </w:tcPr>
          <w:p w14:paraId="2B657D32" w14:textId="77777777" w:rsidR="008A4DC1" w:rsidRPr="00992D87" w:rsidDel="00A90A09" w:rsidRDefault="00F35485" w:rsidP="003D07D7">
            <w:pPr>
              <w:pStyle w:val="NormalTableText"/>
              <w:rPr>
                <w:del w:id="61" w:author="Liam Sykes" w:date="2022-03-21T15:46:00Z"/>
                <w:rFonts w:ascii="Calibri" w:hAnsi="Calibri"/>
                <w:sz w:val="22"/>
                <w:szCs w:val="22"/>
              </w:rPr>
            </w:pPr>
            <w:del w:id="62" w:author="Liam Sykes" w:date="2022-03-21T15:46:00Z">
              <w:r w:rsidRPr="00F35485" w:rsidDel="00A90A09">
                <w:rPr>
                  <w:rFonts w:ascii="Calibri" w:hAnsi="Calibri"/>
                  <w:sz w:val="22"/>
                  <w:szCs w:val="22"/>
                  <w:lang w:val="en-CA"/>
                </w:rPr>
                <w:delText>Minor clarifications based on comments by Legal Department.  AAM</w:delText>
              </w:r>
            </w:del>
          </w:p>
        </w:tc>
      </w:tr>
      <w:tr w:rsidR="006252B1" w:rsidRPr="00992D87" w:rsidDel="00A90A09" w14:paraId="5DDCCCE1" w14:textId="77777777" w:rsidTr="006B76BF">
        <w:trPr>
          <w:cantSplit/>
          <w:del w:id="63" w:author="Liam Sykes" w:date="2022-03-21T15:46:00Z"/>
        </w:trPr>
        <w:tc>
          <w:tcPr>
            <w:tcW w:w="1004" w:type="dxa"/>
            <w:tcBorders>
              <w:top w:val="single" w:sz="6" w:space="0" w:color="auto"/>
              <w:left w:val="double" w:sz="6" w:space="0" w:color="auto"/>
              <w:bottom w:val="single" w:sz="6" w:space="0" w:color="auto"/>
              <w:right w:val="single" w:sz="6" w:space="0" w:color="auto"/>
            </w:tcBorders>
          </w:tcPr>
          <w:p w14:paraId="37626D17" w14:textId="77777777" w:rsidR="006252B1" w:rsidDel="00A90A09" w:rsidRDefault="006252B1" w:rsidP="003D07D7">
            <w:pPr>
              <w:pStyle w:val="NormalTableText"/>
              <w:rPr>
                <w:del w:id="64" w:author="Liam Sykes" w:date="2022-03-21T15:46:00Z"/>
                <w:rFonts w:ascii="Calibri" w:hAnsi="Calibri"/>
                <w:sz w:val="22"/>
                <w:szCs w:val="22"/>
              </w:rPr>
            </w:pPr>
            <w:del w:id="65" w:author="Liam Sykes" w:date="2022-03-21T15:46:00Z">
              <w:r w:rsidDel="00A90A09">
                <w:rPr>
                  <w:rFonts w:ascii="Calibri" w:hAnsi="Calibri"/>
                  <w:sz w:val="22"/>
                  <w:szCs w:val="22"/>
                </w:rPr>
                <w:delText>9</w:delText>
              </w:r>
            </w:del>
          </w:p>
        </w:tc>
        <w:tc>
          <w:tcPr>
            <w:tcW w:w="2160" w:type="dxa"/>
            <w:tcBorders>
              <w:top w:val="single" w:sz="6" w:space="0" w:color="auto"/>
              <w:left w:val="single" w:sz="6" w:space="0" w:color="auto"/>
              <w:bottom w:val="single" w:sz="6" w:space="0" w:color="auto"/>
              <w:right w:val="single" w:sz="6" w:space="0" w:color="auto"/>
            </w:tcBorders>
          </w:tcPr>
          <w:p w14:paraId="55FFE3FF" w14:textId="77777777" w:rsidR="006252B1" w:rsidDel="00A90A09" w:rsidRDefault="006252B1" w:rsidP="003D07D7">
            <w:pPr>
              <w:pStyle w:val="NormalTableText"/>
              <w:rPr>
                <w:del w:id="66" w:author="Liam Sykes" w:date="2022-03-21T15:46:00Z"/>
                <w:rFonts w:ascii="Calibri" w:hAnsi="Calibri"/>
                <w:sz w:val="22"/>
                <w:szCs w:val="22"/>
              </w:rPr>
            </w:pPr>
            <w:del w:id="67" w:author="Liam Sykes" w:date="2022-03-21T15:46:00Z">
              <w:r w:rsidDel="00A90A09">
                <w:rPr>
                  <w:rFonts w:ascii="Calibri" w:hAnsi="Calibri"/>
                  <w:sz w:val="22"/>
                  <w:szCs w:val="22"/>
                </w:rPr>
                <w:delText>September 20, 2016</w:delText>
              </w:r>
            </w:del>
          </w:p>
        </w:tc>
        <w:tc>
          <w:tcPr>
            <w:tcW w:w="5683" w:type="dxa"/>
            <w:tcBorders>
              <w:top w:val="single" w:sz="6" w:space="0" w:color="auto"/>
              <w:left w:val="single" w:sz="6" w:space="0" w:color="auto"/>
              <w:bottom w:val="single" w:sz="6" w:space="0" w:color="auto"/>
              <w:right w:val="double" w:sz="6" w:space="0" w:color="auto"/>
            </w:tcBorders>
          </w:tcPr>
          <w:p w14:paraId="54DA82E7" w14:textId="77777777" w:rsidR="006252B1" w:rsidRPr="00F35485" w:rsidDel="00A90A09" w:rsidRDefault="006252B1" w:rsidP="003D07D7">
            <w:pPr>
              <w:pStyle w:val="NormalTableText"/>
              <w:rPr>
                <w:del w:id="68" w:author="Liam Sykes" w:date="2022-03-21T15:46:00Z"/>
                <w:rFonts w:ascii="Calibri" w:hAnsi="Calibri"/>
                <w:sz w:val="22"/>
                <w:szCs w:val="22"/>
                <w:lang w:val="en-CA"/>
              </w:rPr>
            </w:pPr>
            <w:del w:id="69" w:author="Liam Sykes" w:date="2022-03-21T15:46:00Z">
              <w:r w:rsidDel="00A90A09">
                <w:rPr>
                  <w:rFonts w:ascii="Calibri" w:hAnsi="Calibri"/>
                  <w:sz w:val="22"/>
                  <w:szCs w:val="22"/>
                  <w:lang w:val="en-CA"/>
                </w:rPr>
                <w:delText>Improved wording for Manufacturer’s Certificate of Proper Installation (based on lessons learned from Orchard Heights project)  (AV)</w:delText>
              </w:r>
            </w:del>
          </w:p>
        </w:tc>
      </w:tr>
      <w:tr w:rsidR="006B76BF" w:rsidRPr="00992D87" w:rsidDel="00A90A09" w14:paraId="35B9E787" w14:textId="77777777" w:rsidTr="003D07D7">
        <w:trPr>
          <w:cantSplit/>
          <w:del w:id="70" w:author="Liam Sykes" w:date="2022-03-21T15:46:00Z"/>
        </w:trPr>
        <w:tc>
          <w:tcPr>
            <w:tcW w:w="1004" w:type="dxa"/>
            <w:tcBorders>
              <w:top w:val="single" w:sz="6" w:space="0" w:color="auto"/>
              <w:left w:val="double" w:sz="6" w:space="0" w:color="auto"/>
              <w:bottom w:val="double" w:sz="6" w:space="0" w:color="auto"/>
              <w:right w:val="single" w:sz="6" w:space="0" w:color="auto"/>
            </w:tcBorders>
          </w:tcPr>
          <w:p w14:paraId="7AACC254" w14:textId="77777777" w:rsidR="006B76BF" w:rsidDel="00A90A09" w:rsidRDefault="006B76BF" w:rsidP="003D07D7">
            <w:pPr>
              <w:pStyle w:val="NormalTableText"/>
              <w:rPr>
                <w:del w:id="71" w:author="Liam Sykes" w:date="2022-03-21T15:46:00Z"/>
                <w:rFonts w:ascii="Calibri" w:hAnsi="Calibri"/>
                <w:sz w:val="22"/>
                <w:szCs w:val="22"/>
              </w:rPr>
            </w:pPr>
            <w:del w:id="72" w:author="Liam Sykes" w:date="2022-03-21T15:46:00Z">
              <w:r w:rsidDel="00A90A09">
                <w:rPr>
                  <w:rFonts w:ascii="Calibri" w:hAnsi="Calibri"/>
                  <w:sz w:val="22"/>
                  <w:szCs w:val="22"/>
                </w:rPr>
                <w:delText>10</w:delText>
              </w:r>
            </w:del>
          </w:p>
        </w:tc>
        <w:tc>
          <w:tcPr>
            <w:tcW w:w="2160" w:type="dxa"/>
            <w:tcBorders>
              <w:top w:val="single" w:sz="6" w:space="0" w:color="auto"/>
              <w:left w:val="single" w:sz="6" w:space="0" w:color="auto"/>
              <w:bottom w:val="double" w:sz="6" w:space="0" w:color="auto"/>
              <w:right w:val="single" w:sz="6" w:space="0" w:color="auto"/>
            </w:tcBorders>
          </w:tcPr>
          <w:p w14:paraId="50A8149D" w14:textId="77777777" w:rsidR="006B76BF" w:rsidDel="00A90A09" w:rsidRDefault="006B76BF" w:rsidP="003D07D7">
            <w:pPr>
              <w:pStyle w:val="NormalTableText"/>
              <w:rPr>
                <w:del w:id="73" w:author="Liam Sykes" w:date="2022-03-21T15:46:00Z"/>
                <w:rFonts w:ascii="Calibri" w:hAnsi="Calibri"/>
                <w:sz w:val="22"/>
                <w:szCs w:val="22"/>
              </w:rPr>
            </w:pPr>
            <w:del w:id="74" w:author="Liam Sykes" w:date="2022-03-21T15:46:00Z">
              <w:r w:rsidDel="00A90A09">
                <w:rPr>
                  <w:rFonts w:ascii="Calibri" w:hAnsi="Calibri"/>
                  <w:sz w:val="22"/>
                  <w:szCs w:val="22"/>
                </w:rPr>
                <w:delText>May 14, 2019</w:delText>
              </w:r>
            </w:del>
          </w:p>
        </w:tc>
        <w:tc>
          <w:tcPr>
            <w:tcW w:w="5683" w:type="dxa"/>
            <w:tcBorders>
              <w:top w:val="single" w:sz="6" w:space="0" w:color="auto"/>
              <w:left w:val="single" w:sz="6" w:space="0" w:color="auto"/>
              <w:bottom w:val="double" w:sz="6" w:space="0" w:color="auto"/>
              <w:right w:val="double" w:sz="6" w:space="0" w:color="auto"/>
            </w:tcBorders>
          </w:tcPr>
          <w:p w14:paraId="5B2BADDD" w14:textId="77777777" w:rsidR="006B76BF" w:rsidDel="00A90A09" w:rsidRDefault="006B76BF" w:rsidP="003D07D7">
            <w:pPr>
              <w:pStyle w:val="NormalTableText"/>
              <w:rPr>
                <w:del w:id="75" w:author="Liam Sykes" w:date="2022-03-21T15:46:00Z"/>
                <w:rFonts w:ascii="Calibri" w:hAnsi="Calibri"/>
                <w:sz w:val="22"/>
                <w:szCs w:val="22"/>
                <w:lang w:val="en-CA"/>
              </w:rPr>
            </w:pPr>
            <w:del w:id="76" w:author="Liam Sykes" w:date="2022-03-21T15:46:00Z">
              <w:r w:rsidDel="00A90A09">
                <w:rPr>
                  <w:rFonts w:ascii="Calibri" w:hAnsi="Calibri"/>
                  <w:sz w:val="22"/>
                  <w:szCs w:val="22"/>
                  <w:lang w:val="en-CA"/>
                </w:rPr>
                <w:delText>Removed Related Section 01815 – Commissioning</w:delText>
              </w:r>
              <w:r w:rsidR="007923D2" w:rsidDel="00A90A09">
                <w:rPr>
                  <w:rFonts w:ascii="Calibri" w:hAnsi="Calibri"/>
                  <w:sz w:val="22"/>
                  <w:szCs w:val="22"/>
                  <w:lang w:val="en-CA"/>
                </w:rPr>
                <w:delText xml:space="preserve"> (AM)</w:delText>
              </w:r>
            </w:del>
          </w:p>
        </w:tc>
      </w:tr>
    </w:tbl>
    <w:p w14:paraId="37F403A1" w14:textId="7BDE2E2B" w:rsidR="005B0086" w:rsidRPr="00DE69AD" w:rsidDel="00A90A09" w:rsidRDefault="00DE69AD" w:rsidP="00DE69AD">
      <w:pPr>
        <w:pStyle w:val="Heading1"/>
        <w:rPr>
          <w:del w:id="77" w:author="Liam Sykes" w:date="2022-03-21T15:46:00Z"/>
        </w:rPr>
        <w:pPrChange w:id="78" w:author="Johnny Pang" w:date="2022-11-30T07:42:00Z">
          <w:pPr>
            <w:pStyle w:val="Caption"/>
          </w:pPr>
        </w:pPrChange>
      </w:pPr>
      <w:ins w:id="79" w:author="Johnny Pang" w:date="2022-11-30T07:43:00Z">
        <w:r>
          <w:t>G</w:t>
        </w:r>
      </w:ins>
      <w:del w:id="80" w:author="Liam Sykes" w:date="2022-03-21T15:46:00Z">
        <w:r w:rsidR="00E26B87" w:rsidRPr="00DE69AD" w:rsidDel="00A90A09">
          <w:br w:type="textWrapping" w:clear="all"/>
        </w:r>
      </w:del>
    </w:p>
    <w:p w14:paraId="273C0C4F" w14:textId="77777777" w:rsidR="005B0086" w:rsidRPr="00DE69AD" w:rsidDel="00A90A09" w:rsidRDefault="005B0086" w:rsidP="00DE69AD">
      <w:pPr>
        <w:pStyle w:val="Heading1"/>
        <w:rPr>
          <w:del w:id="81" w:author="Liam Sykes" w:date="2022-03-21T15:46:00Z"/>
        </w:rPr>
        <w:pPrChange w:id="82" w:author="Johnny Pang" w:date="2022-11-30T07:42:00Z">
          <w:pPr>
            <w:pStyle w:val="BodyText"/>
          </w:pPr>
        </w:pPrChange>
      </w:pPr>
    </w:p>
    <w:p w14:paraId="45B0FDDA" w14:textId="77777777" w:rsidR="005B0086" w:rsidRPr="00DE69AD" w:rsidDel="00A90A09" w:rsidRDefault="005B0086" w:rsidP="00DE69AD">
      <w:pPr>
        <w:pStyle w:val="Heading1"/>
        <w:rPr>
          <w:del w:id="83" w:author="Liam Sykes" w:date="2022-03-21T15:46:00Z"/>
        </w:rPr>
        <w:pPrChange w:id="84" w:author="Johnny Pang" w:date="2022-11-30T07:42:00Z">
          <w:pPr>
            <w:pStyle w:val="BodyText"/>
            <w:pBdr>
              <w:top w:val="single" w:sz="4" w:space="1" w:color="auto"/>
              <w:left w:val="single" w:sz="4" w:space="0" w:color="auto"/>
              <w:bottom w:val="single" w:sz="4" w:space="1" w:color="auto"/>
              <w:right w:val="single" w:sz="4" w:space="4" w:color="auto"/>
            </w:pBdr>
          </w:pPr>
        </w:pPrChange>
      </w:pPr>
      <w:del w:id="85" w:author="Liam Sykes" w:date="2022-03-21T15:46:00Z">
        <w:r w:rsidRPr="00DE69AD" w:rsidDel="00A90A09">
          <w:delText>NOTE:</w:delText>
        </w:r>
      </w:del>
    </w:p>
    <w:p w14:paraId="32077527" w14:textId="77777777" w:rsidR="005B0086" w:rsidRPr="00DE69AD" w:rsidDel="00A90A09" w:rsidRDefault="005B0086" w:rsidP="00DE69AD">
      <w:pPr>
        <w:pStyle w:val="Heading1"/>
        <w:rPr>
          <w:del w:id="86" w:author="Liam Sykes" w:date="2022-03-21T15:46:00Z"/>
        </w:rPr>
        <w:pPrChange w:id="87" w:author="Johnny Pang" w:date="2022-11-30T07:42:00Z">
          <w:pPr>
            <w:pStyle w:val="BodyText"/>
            <w:pBdr>
              <w:top w:val="single" w:sz="4" w:space="1" w:color="auto"/>
              <w:left w:val="single" w:sz="4" w:space="0" w:color="auto"/>
              <w:bottom w:val="single" w:sz="4" w:space="1" w:color="auto"/>
              <w:right w:val="single" w:sz="4" w:space="4" w:color="auto"/>
            </w:pBdr>
          </w:pPr>
        </w:pPrChange>
      </w:pPr>
      <w:del w:id="88" w:author="Liam Sykes" w:date="2022-03-21T15:46:00Z">
        <w:r w:rsidRPr="00DE69AD" w:rsidDel="00A90A09">
          <w:delText>This is a CONTROLLED Document. Any documents appearing in paper form are not controlled and should be checked against the on-line file version prior to use.</w:delText>
        </w:r>
      </w:del>
    </w:p>
    <w:p w14:paraId="632634A7" w14:textId="77777777" w:rsidR="005B0086" w:rsidRPr="00DE69AD" w:rsidDel="00A90A09" w:rsidRDefault="005B0086" w:rsidP="00DE69AD">
      <w:pPr>
        <w:pStyle w:val="Heading1"/>
        <w:rPr>
          <w:del w:id="89" w:author="Liam Sykes" w:date="2022-03-21T15:46:00Z"/>
        </w:rPr>
        <w:pPrChange w:id="90" w:author="Johnny Pang" w:date="2022-11-30T07:42:00Z">
          <w:pPr>
            <w:pStyle w:val="BodyText"/>
            <w:pBdr>
              <w:top w:val="single" w:sz="4" w:space="1" w:color="auto"/>
              <w:left w:val="single" w:sz="4" w:space="0" w:color="auto"/>
              <w:bottom w:val="single" w:sz="4" w:space="1" w:color="auto"/>
              <w:right w:val="single" w:sz="4" w:space="4" w:color="auto"/>
            </w:pBdr>
          </w:pPr>
        </w:pPrChange>
      </w:pPr>
      <w:del w:id="91" w:author="Liam Sykes" w:date="2022-03-21T15:46:00Z">
        <w:r w:rsidRPr="00DE69AD" w:rsidDel="00A90A09">
          <w:rPr>
            <w:rPrChange w:id="92" w:author="Johnny Pang" w:date="2022-11-30T07:42:00Z">
              <w:rPr>
                <w:rFonts w:ascii="Calibri" w:hAnsi="Calibri"/>
                <w:b/>
                <w:bCs/>
                <w:szCs w:val="22"/>
              </w:rPr>
            </w:rPrChange>
          </w:rPr>
          <w:delText xml:space="preserve">Notice: </w:delText>
        </w:r>
        <w:r w:rsidRPr="00DE69AD" w:rsidDel="00A90A09">
          <w:delText>This Document hardcopy must be used for reference purpose only.</w:delText>
        </w:r>
      </w:del>
    </w:p>
    <w:p w14:paraId="4BBEE28E" w14:textId="77777777" w:rsidR="005B0086" w:rsidRPr="00DE69AD" w:rsidDel="00A90A09" w:rsidRDefault="005B0086" w:rsidP="00DE69AD">
      <w:pPr>
        <w:pStyle w:val="Heading1"/>
        <w:rPr>
          <w:del w:id="93" w:author="Liam Sykes" w:date="2022-03-21T15:46:00Z"/>
          <w:rPrChange w:id="94" w:author="Johnny Pang" w:date="2022-11-30T07:42:00Z">
            <w:rPr>
              <w:del w:id="95" w:author="Liam Sykes" w:date="2022-03-21T15:46:00Z"/>
              <w:rFonts w:ascii="Calibri" w:hAnsi="Calibri"/>
              <w:b/>
              <w:bCs/>
              <w:szCs w:val="22"/>
            </w:rPr>
          </w:rPrChange>
        </w:rPr>
        <w:pPrChange w:id="96" w:author="Johnny Pang" w:date="2022-11-30T07:42:00Z">
          <w:pPr>
            <w:pStyle w:val="BodyText"/>
            <w:pBdr>
              <w:top w:val="single" w:sz="4" w:space="1" w:color="auto"/>
              <w:left w:val="single" w:sz="4" w:space="0" w:color="auto"/>
              <w:bottom w:val="single" w:sz="4" w:space="1" w:color="auto"/>
              <w:right w:val="single" w:sz="4" w:space="4" w:color="auto"/>
            </w:pBdr>
          </w:pPr>
        </w:pPrChange>
      </w:pPr>
      <w:del w:id="97" w:author="Liam Sykes" w:date="2022-03-21T15:46:00Z">
        <w:r w:rsidRPr="00DE69AD" w:rsidDel="00A90A09">
          <w:rPr>
            <w:rPrChange w:id="98" w:author="Johnny Pang" w:date="2022-11-30T07:42:00Z">
              <w:rPr>
                <w:rFonts w:ascii="Calibri" w:hAnsi="Calibri"/>
                <w:b/>
                <w:szCs w:val="22"/>
              </w:rPr>
            </w:rPrChange>
          </w:rPr>
          <w:delText>The on-line copy is the current version of the document.</w:delText>
        </w:r>
      </w:del>
    </w:p>
    <w:p w14:paraId="75062D09" w14:textId="46F45000" w:rsidR="00EE2803" w:rsidRPr="00DE69AD" w:rsidDel="00DE69AD" w:rsidRDefault="00EE2803" w:rsidP="00DE69AD">
      <w:pPr>
        <w:pStyle w:val="Heading1"/>
        <w:rPr>
          <w:del w:id="99" w:author="Johnny Pang" w:date="2022-11-30T07:42:00Z"/>
        </w:rPr>
        <w:pPrChange w:id="100" w:author="Johnny Pang" w:date="2022-11-30T07:42:00Z">
          <w:pPr>
            <w:pStyle w:val="BodyText"/>
            <w:ind w:left="720"/>
          </w:pPr>
        </w:pPrChange>
      </w:pPr>
    </w:p>
    <w:p w14:paraId="08FAAF1B" w14:textId="25ADFC6C" w:rsidR="00EE2803" w:rsidRPr="00DE69AD" w:rsidDel="00DE69AD" w:rsidRDefault="00EE2803" w:rsidP="00DE69AD">
      <w:pPr>
        <w:pStyle w:val="Heading1"/>
        <w:rPr>
          <w:del w:id="101" w:author="Johnny Pang" w:date="2022-11-30T07:42:00Z"/>
        </w:rPr>
        <w:pPrChange w:id="102" w:author="Johnny Pang" w:date="2022-11-30T07:42:00Z">
          <w:pPr>
            <w:pStyle w:val="BodyText"/>
            <w:ind w:left="720"/>
          </w:pPr>
        </w:pPrChange>
      </w:pPr>
    </w:p>
    <w:p w14:paraId="141C439A" w14:textId="6B4FF46E" w:rsidR="00F6204E" w:rsidRPr="00DE69AD" w:rsidRDefault="005B0086" w:rsidP="00DE69AD">
      <w:pPr>
        <w:pStyle w:val="Heading1"/>
      </w:pPr>
      <w:del w:id="103" w:author="Johnny Pang" w:date="2022-11-30T07:42:00Z">
        <w:r w:rsidRPr="00DE69AD" w:rsidDel="00DE69AD">
          <w:br w:type="page"/>
        </w:r>
      </w:del>
      <w:del w:id="104" w:author="Johnny Pang" w:date="2022-11-30T07:43:00Z">
        <w:r w:rsidR="00960901" w:rsidRPr="00DE69AD" w:rsidDel="00DE69AD">
          <w:delText>G</w:delText>
        </w:r>
      </w:del>
      <w:r w:rsidR="00960901" w:rsidRPr="00DE69AD">
        <w:t>Eneral</w:t>
      </w:r>
    </w:p>
    <w:p w14:paraId="1B5A258B" w14:textId="77777777" w:rsidR="008C6B13" w:rsidRPr="005E6B76" w:rsidRDefault="008C6B13" w:rsidP="001E790A">
      <w:pPr>
        <w:pStyle w:val="Heading2"/>
      </w:pPr>
      <w:r w:rsidRPr="005E6B76">
        <w:t>Related Sections</w:t>
      </w:r>
    </w:p>
    <w:p w14:paraId="6C5EFA9E" w14:textId="77777777" w:rsidR="008C6B13" w:rsidRPr="00735E27" w:rsidDel="00A90A09" w:rsidRDefault="008C6B13" w:rsidP="001E790A">
      <w:pPr>
        <w:pStyle w:val="Heading3"/>
        <w:numPr>
          <w:ilvl w:val="0"/>
          <w:numId w:val="0"/>
        </w:numPr>
        <w:ind w:left="698"/>
        <w:rPr>
          <w:del w:id="105" w:author="Liam Sykes" w:date="2022-03-21T15:46:00Z"/>
          <w:i/>
          <w:highlight w:val="yellow"/>
        </w:rPr>
      </w:pPr>
      <w:del w:id="106" w:author="Liam Sykes" w:date="2022-03-21T15:46:00Z">
        <w:r w:rsidRPr="00735E27" w:rsidDel="00A90A09">
          <w:rPr>
            <w:i/>
            <w:highlight w:val="yellow"/>
          </w:rPr>
          <w:delText>[Under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delText>
        </w:r>
      </w:del>
    </w:p>
    <w:p w14:paraId="12C17749" w14:textId="77777777" w:rsidR="008C6B13" w:rsidRPr="00735E27" w:rsidDel="00A90A09" w:rsidRDefault="008C6B13" w:rsidP="001E790A">
      <w:pPr>
        <w:pStyle w:val="Heading3"/>
        <w:numPr>
          <w:ilvl w:val="0"/>
          <w:numId w:val="0"/>
        </w:numPr>
        <w:ind w:left="698"/>
        <w:rPr>
          <w:del w:id="107" w:author="Liam Sykes" w:date="2022-03-21T15:46:00Z"/>
          <w:i/>
          <w:highlight w:val="yellow"/>
        </w:rPr>
      </w:pPr>
      <w:del w:id="108" w:author="Liam Sykes" w:date="2022-03-21T15:46:00Z">
        <w:r w:rsidRPr="00735E27" w:rsidDel="00A90A09">
          <w:rPr>
            <w:i/>
            <w:highlight w:val="yellow"/>
          </w:rPr>
          <w:delText>Cross-referencing here may also be used to coordinate assemblies or systems whose components may span multiple Sections and which must meet certain performance requirements as an assembly or system.</w:delText>
        </w:r>
      </w:del>
    </w:p>
    <w:p w14:paraId="2309F6F9" w14:textId="77777777" w:rsidR="008C6B13" w:rsidRPr="00735E27" w:rsidDel="00A90A09" w:rsidRDefault="008C6B13" w:rsidP="001E790A">
      <w:pPr>
        <w:pStyle w:val="Heading3"/>
        <w:numPr>
          <w:ilvl w:val="0"/>
          <w:numId w:val="0"/>
        </w:numPr>
        <w:ind w:left="698"/>
        <w:rPr>
          <w:del w:id="109" w:author="Liam Sykes" w:date="2022-03-21T15:46:00Z"/>
          <w:i/>
          <w:highlight w:val="yellow"/>
        </w:rPr>
      </w:pPr>
      <w:del w:id="110" w:author="Liam Sykes" w:date="2022-03-21T15:46:00Z">
        <w:r w:rsidRPr="00735E27" w:rsidDel="00A90A09">
          <w:rPr>
            <w:i/>
            <w:highlight w:val="yellow"/>
          </w:rPr>
          <w:delText>Contractor is responsible for coordination of the Work.</w:delText>
        </w:r>
      </w:del>
    </w:p>
    <w:p w14:paraId="505484EC" w14:textId="77777777" w:rsidR="008C6B13" w:rsidRPr="00735E27" w:rsidDel="00A90A09" w:rsidRDefault="008C6B13" w:rsidP="001E790A">
      <w:pPr>
        <w:pStyle w:val="Heading3"/>
        <w:numPr>
          <w:ilvl w:val="0"/>
          <w:numId w:val="0"/>
        </w:numPr>
        <w:ind w:left="698"/>
        <w:rPr>
          <w:del w:id="111" w:author="Liam Sykes" w:date="2022-03-21T15:46:00Z"/>
          <w:i/>
          <w:highlight w:val="yellow"/>
        </w:rPr>
      </w:pPr>
      <w:del w:id="112" w:author="Liam Sykes" w:date="2022-03-21T15:46:00Z">
        <w:r w:rsidRPr="00735E27" w:rsidDel="00A90A09">
          <w:rPr>
            <w:i/>
            <w:highlight w:val="yellow"/>
          </w:rPr>
          <w:delText>This Section is to be completed/updated during the design development by the Consultant. If it is not applicable to the section for the specific project it may be deleted.]</w:delText>
        </w:r>
      </w:del>
    </w:p>
    <w:p w14:paraId="557C431A" w14:textId="77777777" w:rsidR="008C6B13" w:rsidRPr="00735E27" w:rsidDel="00A90A09" w:rsidRDefault="008C6B13" w:rsidP="001E790A">
      <w:pPr>
        <w:pStyle w:val="Heading3"/>
        <w:numPr>
          <w:ilvl w:val="0"/>
          <w:numId w:val="0"/>
        </w:numPr>
        <w:ind w:left="698"/>
        <w:rPr>
          <w:del w:id="113" w:author="Liam Sykes" w:date="2022-03-21T15:46:00Z"/>
          <w:i/>
          <w:highlight w:val="yellow"/>
        </w:rPr>
      </w:pPr>
    </w:p>
    <w:p w14:paraId="1B270F78" w14:textId="77777777" w:rsidR="008C6B13" w:rsidRPr="00735E27" w:rsidDel="00A90A09" w:rsidRDefault="008C6B13" w:rsidP="001E790A">
      <w:pPr>
        <w:pStyle w:val="Heading3"/>
        <w:numPr>
          <w:ilvl w:val="0"/>
          <w:numId w:val="0"/>
        </w:numPr>
        <w:ind w:left="698"/>
        <w:rPr>
          <w:del w:id="114" w:author="Liam Sykes" w:date="2022-03-21T15:46:00Z"/>
          <w:i/>
          <w:highlight w:val="yellow"/>
        </w:rPr>
      </w:pPr>
      <w:del w:id="115" w:author="Liam Sykes" w:date="2022-03-21T15:46:00Z">
        <w:r w:rsidRPr="00735E27" w:rsidDel="00A90A09">
          <w:rPr>
            <w:i/>
            <w:highlight w:val="yellow"/>
          </w:rPr>
          <w:delText>[List Sections specifying related requirements.]</w:delText>
        </w:r>
      </w:del>
    </w:p>
    <w:p w14:paraId="44892BF6" w14:textId="77777777" w:rsidR="001E790A" w:rsidDel="00A90A09" w:rsidRDefault="008C6B13" w:rsidP="001E790A">
      <w:pPr>
        <w:pStyle w:val="Heading3"/>
        <w:rPr>
          <w:del w:id="116" w:author="Liam Sykes" w:date="2022-03-21T15:46:00Z"/>
        </w:rPr>
      </w:pPr>
      <w:del w:id="117" w:author="Liam Sykes" w:date="2022-03-21T15:46:00Z">
        <w:r w:rsidRPr="005A0E0B" w:rsidDel="00A90A09">
          <w:rPr>
            <w:highlight w:val="yellow"/>
          </w:rPr>
          <w:delText xml:space="preserve">Section [______ – ____________]:  </w:delText>
        </w:r>
        <w:r w:rsidRPr="00735E27" w:rsidDel="00A90A09">
          <w:rPr>
            <w:i/>
            <w:highlight w:val="yellow"/>
          </w:rPr>
          <w:delText>[Optional short phrase indicating relationship]</w:delText>
        </w:r>
        <w:r w:rsidRPr="005E6B76" w:rsidDel="00A90A09">
          <w:delText>.</w:delText>
        </w:r>
      </w:del>
    </w:p>
    <w:p w14:paraId="5D684D23" w14:textId="77777777" w:rsidR="001E790A" w:rsidRPr="00EF0EE3" w:rsidDel="00A90A09" w:rsidRDefault="001E790A" w:rsidP="001E790A">
      <w:pPr>
        <w:pStyle w:val="Heading3"/>
        <w:rPr>
          <w:del w:id="118" w:author="Liam Sykes" w:date="2022-03-21T15:46:00Z"/>
        </w:rPr>
      </w:pPr>
      <w:del w:id="119" w:author="Liam Sykes" w:date="2022-03-21T15:46:00Z">
        <w:r w:rsidRPr="00EF0EE3" w:rsidDel="00A90A09">
          <w:delText>Sections:</w:delText>
        </w:r>
      </w:del>
    </w:p>
    <w:p w14:paraId="05643094" w14:textId="77777777" w:rsidR="005A0E0B" w:rsidRPr="00A90A09" w:rsidRDefault="005A0E0B">
      <w:pPr>
        <w:pStyle w:val="Heading3"/>
        <w:rPr>
          <w:rPrChange w:id="120" w:author="Liam Sykes" w:date="2022-03-21T15:46:00Z">
            <w:rPr>
              <w:highlight w:val="yellow"/>
            </w:rPr>
          </w:rPrChange>
        </w:rPr>
        <w:pPrChange w:id="121" w:author="Liam Sykes" w:date="2022-03-21T15:46:00Z">
          <w:pPr>
            <w:pStyle w:val="Heading4"/>
          </w:pPr>
        </w:pPrChange>
      </w:pPr>
      <w:r w:rsidRPr="00A90A09">
        <w:rPr>
          <w:rPrChange w:id="122" w:author="Liam Sykes" w:date="2022-03-21T15:46:00Z">
            <w:rPr>
              <w:highlight w:val="yellow"/>
            </w:rPr>
          </w:rPrChange>
        </w:rPr>
        <w:t>Section 01310 – Progress Schedules</w:t>
      </w:r>
    </w:p>
    <w:p w14:paraId="6FA850B7" w14:textId="77777777" w:rsidR="005A0E0B" w:rsidRPr="00A90A09" w:rsidRDefault="005A0E0B">
      <w:pPr>
        <w:pStyle w:val="Heading3"/>
        <w:rPr>
          <w:rPrChange w:id="123" w:author="Liam Sykes" w:date="2022-03-21T15:46:00Z">
            <w:rPr>
              <w:highlight w:val="yellow"/>
            </w:rPr>
          </w:rPrChange>
        </w:rPr>
        <w:pPrChange w:id="124" w:author="Liam Sykes" w:date="2022-03-21T15:46:00Z">
          <w:pPr>
            <w:pStyle w:val="Heading4"/>
          </w:pPr>
        </w:pPrChange>
      </w:pPr>
      <w:r w:rsidRPr="00A90A09">
        <w:rPr>
          <w:rPrChange w:id="125" w:author="Liam Sykes" w:date="2022-03-21T15:46:00Z">
            <w:rPr>
              <w:highlight w:val="yellow"/>
            </w:rPr>
          </w:rPrChange>
        </w:rPr>
        <w:t>Section 01425 – Computerized Maintenance Management System Data Requirements</w:t>
      </w:r>
    </w:p>
    <w:p w14:paraId="272D6A1A" w14:textId="77777777" w:rsidR="005A0E0B" w:rsidRPr="00A90A09" w:rsidRDefault="005A0E0B">
      <w:pPr>
        <w:pStyle w:val="Heading3"/>
        <w:rPr>
          <w:rPrChange w:id="126" w:author="Liam Sykes" w:date="2022-03-21T15:46:00Z">
            <w:rPr>
              <w:highlight w:val="yellow"/>
            </w:rPr>
          </w:rPrChange>
        </w:rPr>
        <w:pPrChange w:id="127" w:author="Liam Sykes" w:date="2022-03-21T15:46:00Z">
          <w:pPr>
            <w:pStyle w:val="Heading4"/>
          </w:pPr>
        </w:pPrChange>
      </w:pPr>
      <w:r w:rsidRPr="00A90A09">
        <w:rPr>
          <w:rPrChange w:id="128" w:author="Liam Sykes" w:date="2022-03-21T15:46:00Z">
            <w:rPr>
              <w:highlight w:val="yellow"/>
            </w:rPr>
          </w:rPrChange>
        </w:rPr>
        <w:t>Section 01430 – Operation and Maintenance Data</w:t>
      </w:r>
    </w:p>
    <w:p w14:paraId="144C3766" w14:textId="77777777" w:rsidR="005A0E0B" w:rsidRPr="00A90A09" w:rsidRDefault="005A0E0B">
      <w:pPr>
        <w:pStyle w:val="Heading3"/>
        <w:rPr>
          <w:rPrChange w:id="129" w:author="Liam Sykes" w:date="2022-03-21T15:46:00Z">
            <w:rPr>
              <w:highlight w:val="yellow"/>
            </w:rPr>
          </w:rPrChange>
        </w:rPr>
        <w:pPrChange w:id="130" w:author="Liam Sykes" w:date="2022-03-21T15:46:00Z">
          <w:pPr>
            <w:pStyle w:val="Heading4"/>
          </w:pPr>
        </w:pPrChange>
      </w:pPr>
      <w:r w:rsidRPr="00A90A09">
        <w:rPr>
          <w:rPrChange w:id="131" w:author="Liam Sykes" w:date="2022-03-21T15:46:00Z">
            <w:rPr>
              <w:highlight w:val="yellow"/>
            </w:rPr>
          </w:rPrChange>
        </w:rPr>
        <w:t>Section 01810 – Equipment Testing and Facility Commissioning</w:t>
      </w:r>
    </w:p>
    <w:p w14:paraId="4AF5F043" w14:textId="77777777" w:rsidR="005A0E0B" w:rsidRDefault="005A0E0B" w:rsidP="00A90A09">
      <w:pPr>
        <w:pStyle w:val="Heading3"/>
        <w:rPr>
          <w:ins w:id="132" w:author="Liam Sykes" w:date="2022-03-21T15:47:00Z"/>
        </w:rPr>
      </w:pPr>
      <w:r w:rsidRPr="00A90A09">
        <w:rPr>
          <w:rPrChange w:id="133" w:author="Liam Sykes" w:date="2022-03-21T15:46:00Z">
            <w:rPr>
              <w:highlight w:val="yellow"/>
            </w:rPr>
          </w:rPrChange>
        </w:rPr>
        <w:t>Section 01820 – Demonstration and Training</w:t>
      </w:r>
    </w:p>
    <w:p w14:paraId="580F1A9F" w14:textId="77777777" w:rsidR="00A90A09" w:rsidDel="00283216" w:rsidRDefault="00A90A09" w:rsidP="00A90A09">
      <w:pPr>
        <w:pStyle w:val="Heading3"/>
        <w:rPr>
          <w:ins w:id="134" w:author="Liam Sykes" w:date="2022-03-21T15:47:00Z"/>
          <w:del w:id="135" w:author="Johnny Pang" w:date="2022-04-16T19:34:00Z"/>
        </w:rPr>
      </w:pPr>
      <w:ins w:id="136" w:author="Liam Sykes" w:date="2022-03-21T15:47:00Z">
        <w:del w:id="137" w:author="Johnny Pang" w:date="2022-04-16T19:34:00Z">
          <w:r w:rsidDel="00283216">
            <w:delText>Section 11421 – Horizontal Split Case Pumps</w:delText>
          </w:r>
        </w:del>
      </w:ins>
    </w:p>
    <w:p w14:paraId="567D2F42" w14:textId="77777777" w:rsidR="00A90A09" w:rsidDel="00283216" w:rsidRDefault="00A90A09" w:rsidP="00A90A09">
      <w:pPr>
        <w:pStyle w:val="Heading3"/>
        <w:rPr>
          <w:ins w:id="138" w:author="Liam Sykes" w:date="2022-03-21T15:47:00Z"/>
          <w:del w:id="139" w:author="Johnny Pang" w:date="2022-04-16T19:34:00Z"/>
        </w:rPr>
      </w:pPr>
      <w:ins w:id="140" w:author="Liam Sykes" w:date="2022-03-21T15:47:00Z">
        <w:del w:id="141" w:author="Johnny Pang" w:date="2022-04-16T19:34:00Z">
          <w:r w:rsidDel="00283216">
            <w:delText>Section 13110 – Ultrasonic Level Transmitter</w:delText>
          </w:r>
        </w:del>
      </w:ins>
    </w:p>
    <w:p w14:paraId="1B8AED97" w14:textId="77777777" w:rsidR="00A90A09" w:rsidDel="00283216" w:rsidRDefault="00A90A09" w:rsidP="00A90A09">
      <w:pPr>
        <w:pStyle w:val="Heading3"/>
        <w:rPr>
          <w:ins w:id="142" w:author="Liam Sykes" w:date="2022-03-21T15:47:00Z"/>
          <w:del w:id="143" w:author="Johnny Pang" w:date="2022-04-16T19:34:00Z"/>
        </w:rPr>
      </w:pPr>
      <w:ins w:id="144" w:author="Liam Sykes" w:date="2022-03-21T15:47:00Z">
        <w:del w:id="145" w:author="Johnny Pang" w:date="2022-04-16T19:34:00Z">
          <w:r w:rsidDel="00283216">
            <w:delText>Section 13120 – Magnetic Flow Meters</w:delText>
          </w:r>
        </w:del>
      </w:ins>
    </w:p>
    <w:p w14:paraId="3BC981F0" w14:textId="77777777" w:rsidR="00A90A09" w:rsidDel="00283216" w:rsidRDefault="00A90A09" w:rsidP="00A90A09">
      <w:pPr>
        <w:pStyle w:val="Heading3"/>
        <w:rPr>
          <w:ins w:id="146" w:author="Liam Sykes" w:date="2022-03-21T15:47:00Z"/>
          <w:del w:id="147" w:author="Johnny Pang" w:date="2022-04-16T19:34:00Z"/>
        </w:rPr>
      </w:pPr>
      <w:ins w:id="148" w:author="Liam Sykes" w:date="2022-03-21T15:47:00Z">
        <w:del w:id="149" w:author="Johnny Pang" w:date="2022-04-16T19:34:00Z">
          <w:r w:rsidDel="00283216">
            <w:delText>Section 13130 – Float Switch</w:delText>
          </w:r>
        </w:del>
      </w:ins>
    </w:p>
    <w:p w14:paraId="3C8AA3FD" w14:textId="77777777" w:rsidR="00A90A09" w:rsidDel="00283216" w:rsidRDefault="00A90A09" w:rsidP="00A90A09">
      <w:pPr>
        <w:pStyle w:val="Heading3"/>
        <w:rPr>
          <w:ins w:id="150" w:author="Liam Sykes" w:date="2022-03-21T15:47:00Z"/>
          <w:del w:id="151" w:author="Johnny Pang" w:date="2022-04-16T19:34:00Z"/>
        </w:rPr>
      </w:pPr>
      <w:ins w:id="152" w:author="Liam Sykes" w:date="2022-03-21T15:47:00Z">
        <w:del w:id="153" w:author="Johnny Pang" w:date="2022-04-16T19:34:00Z">
          <w:r w:rsidDel="00283216">
            <w:delText>Section 13140 – Differential Pressure Transmitter</w:delText>
          </w:r>
        </w:del>
      </w:ins>
    </w:p>
    <w:p w14:paraId="2DC1E58C" w14:textId="77777777" w:rsidR="00A90A09" w:rsidDel="00283216" w:rsidRDefault="00A90A09" w:rsidP="00A90A09">
      <w:pPr>
        <w:pStyle w:val="Heading3"/>
        <w:rPr>
          <w:ins w:id="154" w:author="Liam Sykes" w:date="2022-03-21T15:47:00Z"/>
          <w:del w:id="155" w:author="Johnny Pang" w:date="2022-04-16T19:34:00Z"/>
        </w:rPr>
      </w:pPr>
      <w:ins w:id="156" w:author="Liam Sykes" w:date="2022-03-21T15:47:00Z">
        <w:del w:id="157" w:author="Johnny Pang" w:date="2022-04-16T19:34:00Z">
          <w:r w:rsidDel="00283216">
            <w:delText>Section 13141 – Pressure Gauge</w:delText>
          </w:r>
        </w:del>
      </w:ins>
    </w:p>
    <w:p w14:paraId="028FEE06" w14:textId="77777777" w:rsidR="00A90A09" w:rsidDel="00283216" w:rsidRDefault="00A90A09" w:rsidP="00A90A09">
      <w:pPr>
        <w:pStyle w:val="Heading3"/>
        <w:rPr>
          <w:ins w:id="158" w:author="Liam Sykes" w:date="2022-03-21T15:47:00Z"/>
          <w:del w:id="159" w:author="Johnny Pang" w:date="2022-04-16T19:34:00Z"/>
        </w:rPr>
      </w:pPr>
      <w:ins w:id="160" w:author="Liam Sykes" w:date="2022-03-21T15:47:00Z">
        <w:del w:id="161" w:author="Johnny Pang" w:date="2022-04-16T19:34:00Z">
          <w:r w:rsidDel="00283216">
            <w:delText>Section 13150 – Pressure Switch</w:delText>
          </w:r>
        </w:del>
      </w:ins>
    </w:p>
    <w:p w14:paraId="66AB1E90" w14:textId="77777777" w:rsidR="00A90A09" w:rsidDel="00283216" w:rsidRDefault="00A90A09" w:rsidP="00A90A09">
      <w:pPr>
        <w:pStyle w:val="Heading3"/>
        <w:rPr>
          <w:ins w:id="162" w:author="Liam Sykes" w:date="2022-03-21T15:47:00Z"/>
          <w:del w:id="163" w:author="Johnny Pang" w:date="2022-04-16T19:34:00Z"/>
        </w:rPr>
      </w:pPr>
      <w:ins w:id="164" w:author="Liam Sykes" w:date="2022-03-21T15:47:00Z">
        <w:del w:id="165" w:author="Johnny Pang" w:date="2022-04-16T19:34:00Z">
          <w:r w:rsidDel="00283216">
            <w:delText>Section 13160 – Temperature Transmitter</w:delText>
          </w:r>
        </w:del>
      </w:ins>
    </w:p>
    <w:p w14:paraId="4DC077F8" w14:textId="77777777" w:rsidR="00A90A09" w:rsidDel="00283216" w:rsidRDefault="00A90A09" w:rsidP="00A90A09">
      <w:pPr>
        <w:pStyle w:val="Heading3"/>
        <w:rPr>
          <w:ins w:id="166" w:author="Liam Sykes" w:date="2022-03-21T15:47:00Z"/>
          <w:del w:id="167" w:author="Johnny Pang" w:date="2022-04-16T19:34:00Z"/>
        </w:rPr>
      </w:pPr>
      <w:ins w:id="168" w:author="Liam Sykes" w:date="2022-03-21T15:47:00Z">
        <w:del w:id="169" w:author="Johnny Pang" w:date="2022-04-16T19:34:00Z">
          <w:r w:rsidDel="00283216">
            <w:delText>Section 13200 – Gauge Pressure Transmitter</w:delText>
          </w:r>
        </w:del>
      </w:ins>
    </w:p>
    <w:p w14:paraId="6BC74706" w14:textId="77777777" w:rsidR="00A90A09" w:rsidDel="00283216" w:rsidRDefault="00A90A09" w:rsidP="00A90A09">
      <w:pPr>
        <w:pStyle w:val="Heading3"/>
        <w:rPr>
          <w:ins w:id="170" w:author="Liam Sykes" w:date="2022-03-21T15:47:00Z"/>
          <w:del w:id="171" w:author="Johnny Pang" w:date="2022-04-16T19:34:00Z"/>
        </w:rPr>
      </w:pPr>
      <w:ins w:id="172" w:author="Liam Sykes" w:date="2022-03-21T15:47:00Z">
        <w:del w:id="173" w:author="Johnny Pang" w:date="2022-04-16T19:34:00Z">
          <w:r w:rsidDel="00283216">
            <w:delText>Section 13240 – Ultrasonic Flow Meter</w:delText>
          </w:r>
        </w:del>
      </w:ins>
    </w:p>
    <w:p w14:paraId="56FC9A87" w14:textId="77777777" w:rsidR="00A90A09" w:rsidDel="00283216" w:rsidRDefault="00A90A09" w:rsidP="00A90A09">
      <w:pPr>
        <w:pStyle w:val="Heading3"/>
        <w:rPr>
          <w:ins w:id="174" w:author="Liam Sykes" w:date="2022-03-21T15:47:00Z"/>
          <w:del w:id="175" w:author="Johnny Pang" w:date="2022-04-16T19:34:00Z"/>
        </w:rPr>
      </w:pPr>
      <w:ins w:id="176" w:author="Liam Sykes" w:date="2022-03-21T15:47:00Z">
        <w:del w:id="177" w:author="Johnny Pang" w:date="2022-04-16T19:34:00Z">
          <w:r w:rsidDel="00283216">
            <w:delText>Section 13390 – Package Control Systems</w:delText>
          </w:r>
        </w:del>
      </w:ins>
    </w:p>
    <w:p w14:paraId="33C115DE" w14:textId="77777777" w:rsidR="00A90A09" w:rsidDel="00283216" w:rsidRDefault="00A90A09" w:rsidP="00A90A09">
      <w:pPr>
        <w:pStyle w:val="Heading3"/>
        <w:rPr>
          <w:ins w:id="178" w:author="Liam Sykes" w:date="2022-03-21T15:47:00Z"/>
          <w:del w:id="179" w:author="Johnny Pang" w:date="2022-04-16T19:34:00Z"/>
        </w:rPr>
      </w:pPr>
      <w:ins w:id="180" w:author="Liam Sykes" w:date="2022-03-21T15:47:00Z">
        <w:del w:id="181" w:author="Johnny Pang" w:date="2022-04-16T19:34:00Z">
          <w:r w:rsidDel="00283216">
            <w:delText>Section 15205 – Process Valves and Operators</w:delText>
          </w:r>
        </w:del>
      </w:ins>
    </w:p>
    <w:p w14:paraId="1170C3E9" w14:textId="77777777" w:rsidR="00A90A09" w:rsidDel="00283216" w:rsidRDefault="00A90A09" w:rsidP="00A90A09">
      <w:pPr>
        <w:pStyle w:val="Heading3"/>
        <w:rPr>
          <w:ins w:id="182" w:author="Liam Sykes" w:date="2022-03-21T15:47:00Z"/>
          <w:del w:id="183" w:author="Johnny Pang" w:date="2022-04-16T19:34:00Z"/>
        </w:rPr>
      </w:pPr>
      <w:ins w:id="184" w:author="Liam Sykes" w:date="2022-03-21T15:47:00Z">
        <w:del w:id="185" w:author="Johnny Pang" w:date="2022-04-16T19:34:00Z">
          <w:r w:rsidDel="00283216">
            <w:delText>Section 15440 – Plumbing Equipment</w:delText>
          </w:r>
        </w:del>
      </w:ins>
    </w:p>
    <w:p w14:paraId="2E188874" w14:textId="77777777" w:rsidR="00A90A09" w:rsidDel="00283216" w:rsidRDefault="00A90A09" w:rsidP="00A90A09">
      <w:pPr>
        <w:pStyle w:val="Heading3"/>
        <w:rPr>
          <w:ins w:id="186" w:author="Liam Sykes" w:date="2022-03-21T15:47:00Z"/>
          <w:del w:id="187" w:author="Johnny Pang" w:date="2022-04-16T19:34:00Z"/>
        </w:rPr>
      </w:pPr>
      <w:ins w:id="188" w:author="Liam Sykes" w:date="2022-03-21T15:47:00Z">
        <w:del w:id="189" w:author="Johnny Pang" w:date="2022-04-16T19:34:00Z">
          <w:r w:rsidDel="00283216">
            <w:delText>Section 15500 – Heat Generation</w:delText>
          </w:r>
        </w:del>
      </w:ins>
    </w:p>
    <w:p w14:paraId="7E379690" w14:textId="77777777" w:rsidR="00A90A09" w:rsidDel="00283216" w:rsidRDefault="00A90A09" w:rsidP="00A90A09">
      <w:pPr>
        <w:pStyle w:val="Heading3"/>
        <w:rPr>
          <w:ins w:id="190" w:author="Liam Sykes" w:date="2022-03-21T15:47:00Z"/>
          <w:del w:id="191" w:author="Johnny Pang" w:date="2022-04-16T19:34:00Z"/>
        </w:rPr>
      </w:pPr>
      <w:ins w:id="192" w:author="Liam Sykes" w:date="2022-03-21T15:47:00Z">
        <w:del w:id="193" w:author="Johnny Pang" w:date="2022-04-16T19:34:00Z">
          <w:r w:rsidDel="00283216">
            <w:delText>Section 15730 – Unitary Air-Conditioning Equipment</w:delText>
          </w:r>
        </w:del>
      </w:ins>
    </w:p>
    <w:p w14:paraId="35981D01" w14:textId="77777777" w:rsidR="00A90A09" w:rsidDel="00283216" w:rsidRDefault="00A90A09" w:rsidP="00A90A09">
      <w:pPr>
        <w:pStyle w:val="Heading3"/>
        <w:rPr>
          <w:ins w:id="194" w:author="Liam Sykes" w:date="2022-03-21T15:47:00Z"/>
          <w:del w:id="195" w:author="Johnny Pang" w:date="2022-04-16T19:34:00Z"/>
        </w:rPr>
      </w:pPr>
      <w:ins w:id="196" w:author="Liam Sykes" w:date="2022-03-21T15:47:00Z">
        <w:del w:id="197" w:author="Johnny Pang" w:date="2022-04-16T19:34:00Z">
          <w:r w:rsidDel="00283216">
            <w:delText xml:space="preserve">Section 15760 – Terminal Heat Transfer Units </w:delText>
          </w:r>
        </w:del>
      </w:ins>
    </w:p>
    <w:p w14:paraId="279D9199" w14:textId="77777777" w:rsidR="00A90A09" w:rsidDel="00283216" w:rsidRDefault="00A90A09" w:rsidP="00A90A09">
      <w:pPr>
        <w:pStyle w:val="Heading3"/>
        <w:rPr>
          <w:ins w:id="198" w:author="Liam Sykes" w:date="2022-03-21T15:47:00Z"/>
          <w:del w:id="199" w:author="Johnny Pang" w:date="2022-04-16T19:34:00Z"/>
        </w:rPr>
      </w:pPr>
      <w:ins w:id="200" w:author="Liam Sykes" w:date="2022-03-21T15:47:00Z">
        <w:del w:id="201" w:author="Johnny Pang" w:date="2022-04-16T19:34:00Z">
          <w:r w:rsidDel="00283216">
            <w:delText>Section 15830 – Fans</w:delText>
          </w:r>
        </w:del>
      </w:ins>
    </w:p>
    <w:p w14:paraId="62E75313" w14:textId="77777777" w:rsidR="00A90A09" w:rsidDel="00283216" w:rsidRDefault="00A90A09" w:rsidP="00A90A09">
      <w:pPr>
        <w:pStyle w:val="Heading3"/>
        <w:rPr>
          <w:ins w:id="202" w:author="Liam Sykes" w:date="2022-03-21T15:47:00Z"/>
          <w:del w:id="203" w:author="Johnny Pang" w:date="2022-04-16T19:34:00Z"/>
        </w:rPr>
      </w:pPr>
      <w:ins w:id="204" w:author="Liam Sykes" w:date="2022-03-21T15:47:00Z">
        <w:del w:id="205" w:author="Johnny Pang" w:date="2022-04-16T19:34:00Z">
          <w:r w:rsidDel="00283216">
            <w:delText>Section 16221 – Three Phase Induction Motors</w:delText>
          </w:r>
        </w:del>
      </w:ins>
    </w:p>
    <w:p w14:paraId="5F6AFE74" w14:textId="77777777" w:rsidR="00A90A09" w:rsidDel="00283216" w:rsidRDefault="00A90A09" w:rsidP="00A90A09">
      <w:pPr>
        <w:pStyle w:val="Heading3"/>
        <w:rPr>
          <w:ins w:id="206" w:author="Liam Sykes" w:date="2022-03-21T15:47:00Z"/>
          <w:del w:id="207" w:author="Johnny Pang" w:date="2022-04-16T19:34:00Z"/>
        </w:rPr>
      </w:pPr>
      <w:ins w:id="208" w:author="Liam Sykes" w:date="2022-03-21T15:47:00Z">
        <w:del w:id="209" w:author="Johnny Pang" w:date="2022-04-16T19:34:00Z">
          <w:r w:rsidDel="00283216">
            <w:delText>Section 16222 – Motors - 1 to 200kW 575V</w:delText>
          </w:r>
        </w:del>
      </w:ins>
    </w:p>
    <w:p w14:paraId="26B0A054" w14:textId="77777777" w:rsidR="00A90A09" w:rsidDel="00283216" w:rsidRDefault="00A90A09" w:rsidP="00A90A09">
      <w:pPr>
        <w:pStyle w:val="Heading3"/>
        <w:rPr>
          <w:ins w:id="210" w:author="Liam Sykes" w:date="2022-03-21T15:47:00Z"/>
          <w:del w:id="211" w:author="Johnny Pang" w:date="2022-04-16T19:34:00Z"/>
        </w:rPr>
      </w:pPr>
      <w:ins w:id="212" w:author="Liam Sykes" w:date="2022-03-21T15:47:00Z">
        <w:del w:id="213" w:author="Johnny Pang" w:date="2022-04-16T19:34:00Z">
          <w:r w:rsidDel="00283216">
            <w:delText>Section 16223 – Motor Starters Up To 600V</w:delText>
          </w:r>
        </w:del>
      </w:ins>
    </w:p>
    <w:p w14:paraId="6103777A" w14:textId="77777777" w:rsidR="00A90A09" w:rsidDel="00283216" w:rsidRDefault="00A90A09" w:rsidP="00A90A09">
      <w:pPr>
        <w:pStyle w:val="Heading3"/>
        <w:rPr>
          <w:ins w:id="214" w:author="Liam Sykes" w:date="2022-03-21T15:47:00Z"/>
          <w:del w:id="215" w:author="Johnny Pang" w:date="2022-04-16T19:34:00Z"/>
        </w:rPr>
      </w:pPr>
      <w:ins w:id="216" w:author="Liam Sykes" w:date="2022-03-21T15:47:00Z">
        <w:del w:id="217" w:author="Johnny Pang" w:date="2022-04-16T19:34:00Z">
          <w:r w:rsidDel="00283216">
            <w:delText>Section 16224 – Variable Frequency Drives Up To 600V</w:delText>
          </w:r>
        </w:del>
      </w:ins>
    </w:p>
    <w:p w14:paraId="5D0B6FAA" w14:textId="77777777" w:rsidR="00A90A09" w:rsidDel="00283216" w:rsidRDefault="00A90A09" w:rsidP="00A90A09">
      <w:pPr>
        <w:pStyle w:val="Heading3"/>
        <w:rPr>
          <w:ins w:id="218" w:author="Liam Sykes" w:date="2022-03-21T15:47:00Z"/>
          <w:del w:id="219" w:author="Johnny Pang" w:date="2022-04-16T19:34:00Z"/>
        </w:rPr>
      </w:pPr>
      <w:ins w:id="220" w:author="Liam Sykes" w:date="2022-03-21T15:47:00Z">
        <w:del w:id="221" w:author="Johnny Pang" w:date="2022-04-16T19:34:00Z">
          <w:r w:rsidDel="00283216">
            <w:delText>Section 16225 – Motor Control Centres</w:delText>
          </w:r>
        </w:del>
      </w:ins>
    </w:p>
    <w:p w14:paraId="1AC7BFA0" w14:textId="77777777" w:rsidR="00A90A09" w:rsidDel="00283216" w:rsidRDefault="00A90A09" w:rsidP="00A90A09">
      <w:pPr>
        <w:pStyle w:val="Heading3"/>
        <w:rPr>
          <w:ins w:id="222" w:author="Liam Sykes" w:date="2022-03-21T15:47:00Z"/>
          <w:del w:id="223" w:author="Johnny Pang" w:date="2022-04-16T19:34:00Z"/>
        </w:rPr>
      </w:pPr>
      <w:ins w:id="224" w:author="Liam Sykes" w:date="2022-03-21T15:47:00Z">
        <w:del w:id="225" w:author="Johnny Pang" w:date="2022-04-16T19:34:00Z">
          <w:r w:rsidDel="00283216">
            <w:delText>Section 16226 – Reduced Voltage Soft Starters Up To 600V</w:delText>
          </w:r>
        </w:del>
      </w:ins>
    </w:p>
    <w:p w14:paraId="7C0F220E" w14:textId="77777777" w:rsidR="00A90A09" w:rsidDel="00283216" w:rsidRDefault="00A90A09" w:rsidP="00A90A09">
      <w:pPr>
        <w:pStyle w:val="Heading3"/>
        <w:rPr>
          <w:ins w:id="226" w:author="Liam Sykes" w:date="2022-03-21T15:47:00Z"/>
          <w:del w:id="227" w:author="Johnny Pang" w:date="2022-04-16T19:34:00Z"/>
        </w:rPr>
      </w:pPr>
      <w:ins w:id="228" w:author="Liam Sykes" w:date="2022-03-21T15:47:00Z">
        <w:del w:id="229" w:author="Johnny Pang" w:date="2022-04-16T19:34:00Z">
          <w:r w:rsidDel="00283216">
            <w:delText>Section 16231 – Diesel Electric Generating Units (Liquid Cooled)</w:delText>
          </w:r>
        </w:del>
      </w:ins>
    </w:p>
    <w:p w14:paraId="6B9A777B" w14:textId="77777777" w:rsidR="00A90A09" w:rsidDel="00283216" w:rsidRDefault="00A90A09" w:rsidP="00A90A09">
      <w:pPr>
        <w:pStyle w:val="Heading3"/>
        <w:rPr>
          <w:ins w:id="230" w:author="Liam Sykes" w:date="2022-03-21T15:47:00Z"/>
          <w:del w:id="231" w:author="Johnny Pang" w:date="2022-04-16T19:34:00Z"/>
        </w:rPr>
      </w:pPr>
      <w:ins w:id="232" w:author="Liam Sykes" w:date="2022-03-21T15:47:00Z">
        <w:del w:id="233" w:author="Johnny Pang" w:date="2022-04-16T19:34:00Z">
          <w:r w:rsidDel="00283216">
            <w:delText>Section 16233 – Diesel Electric Generating Units Factory Test Results</w:delText>
          </w:r>
        </w:del>
      </w:ins>
    </w:p>
    <w:p w14:paraId="1FE6A864" w14:textId="77777777" w:rsidR="00A90A09" w:rsidDel="00283216" w:rsidRDefault="00A90A09" w:rsidP="00A90A09">
      <w:pPr>
        <w:pStyle w:val="Heading3"/>
        <w:rPr>
          <w:ins w:id="234" w:author="Liam Sykes" w:date="2022-03-21T15:47:00Z"/>
          <w:del w:id="235" w:author="Johnny Pang" w:date="2022-04-16T19:34:00Z"/>
        </w:rPr>
      </w:pPr>
      <w:ins w:id="236" w:author="Liam Sykes" w:date="2022-03-21T15:47:00Z">
        <w:del w:id="237" w:author="Johnny Pang" w:date="2022-04-16T19:34:00Z">
          <w:r w:rsidDel="00283216">
            <w:delText>Section 16271 – Dry Type Transformers up to 600 V Primary</w:delText>
          </w:r>
        </w:del>
      </w:ins>
    </w:p>
    <w:p w14:paraId="6ED6BDCC" w14:textId="77777777" w:rsidR="00A90A09" w:rsidDel="00283216" w:rsidRDefault="00A90A09" w:rsidP="00A90A09">
      <w:pPr>
        <w:pStyle w:val="Heading3"/>
        <w:rPr>
          <w:ins w:id="238" w:author="Liam Sykes" w:date="2022-03-21T15:47:00Z"/>
          <w:del w:id="239" w:author="Johnny Pang" w:date="2022-04-16T19:34:00Z"/>
        </w:rPr>
      </w:pPr>
      <w:ins w:id="240" w:author="Liam Sykes" w:date="2022-03-21T15:47:00Z">
        <w:del w:id="241" w:author="Johnny Pang" w:date="2022-04-16T19:34:00Z">
          <w:r w:rsidDel="00283216">
            <w:delText>Section 16276 – Pad Mounted Distribution Transformers</w:delText>
          </w:r>
        </w:del>
      </w:ins>
    </w:p>
    <w:p w14:paraId="3F3C2129" w14:textId="77777777" w:rsidR="00A90A09" w:rsidDel="00283216" w:rsidRDefault="00A90A09" w:rsidP="00A90A09">
      <w:pPr>
        <w:pStyle w:val="Heading3"/>
        <w:rPr>
          <w:ins w:id="242" w:author="Liam Sykes" w:date="2022-03-21T15:47:00Z"/>
          <w:del w:id="243" w:author="Johnny Pang" w:date="2022-04-16T19:34:00Z"/>
        </w:rPr>
      </w:pPr>
      <w:ins w:id="244" w:author="Liam Sykes" w:date="2022-03-21T15:47:00Z">
        <w:del w:id="245" w:author="Johnny Pang" w:date="2022-04-16T19:34:00Z">
          <w:r w:rsidDel="00283216">
            <w:delText>Section 16441 – Panelboard Breaker Type</w:delText>
          </w:r>
        </w:del>
      </w:ins>
    </w:p>
    <w:p w14:paraId="00D10B06" w14:textId="77777777" w:rsidR="00A90A09" w:rsidDel="00283216" w:rsidRDefault="00A90A09" w:rsidP="00A90A09">
      <w:pPr>
        <w:pStyle w:val="Heading3"/>
        <w:rPr>
          <w:ins w:id="246" w:author="Liam Sykes" w:date="2022-03-21T15:47:00Z"/>
          <w:del w:id="247" w:author="Johnny Pang" w:date="2022-04-16T19:34:00Z"/>
        </w:rPr>
      </w:pPr>
      <w:ins w:id="248" w:author="Liam Sykes" w:date="2022-03-21T15:47:00Z">
        <w:del w:id="249" w:author="Johnny Pang" w:date="2022-04-16T19:34:00Z">
          <w:r w:rsidDel="00283216">
            <w:delText>Section 16496 – Automatic Transfer Switches - Low Voltage</w:delText>
          </w:r>
        </w:del>
      </w:ins>
    </w:p>
    <w:p w14:paraId="6EA09295" w14:textId="77777777" w:rsidR="00A90A09" w:rsidRPr="00A90A09" w:rsidDel="00283216" w:rsidRDefault="00A90A09">
      <w:pPr>
        <w:pStyle w:val="Heading3"/>
        <w:rPr>
          <w:del w:id="250" w:author="Johnny Pang" w:date="2022-04-16T19:34:00Z"/>
          <w:rPrChange w:id="251" w:author="Liam Sykes" w:date="2022-03-21T15:46:00Z">
            <w:rPr>
              <w:del w:id="252" w:author="Johnny Pang" w:date="2022-04-16T19:34:00Z"/>
              <w:highlight w:val="yellow"/>
            </w:rPr>
          </w:rPrChange>
        </w:rPr>
        <w:pPrChange w:id="253" w:author="Liam Sykes" w:date="2022-03-21T15:46:00Z">
          <w:pPr>
            <w:pStyle w:val="Heading4"/>
          </w:pPr>
        </w:pPrChange>
      </w:pPr>
      <w:ins w:id="254" w:author="Liam Sykes" w:date="2022-03-21T15:47:00Z">
        <w:del w:id="255" w:author="Johnny Pang" w:date="2022-04-16T19:34:00Z">
          <w:r w:rsidDel="00283216">
            <w:delText>Section 16505 – Lighting Equipment</w:delText>
          </w:r>
        </w:del>
      </w:ins>
    </w:p>
    <w:p w14:paraId="2124612F" w14:textId="77777777" w:rsidR="00283216" w:rsidRDefault="00283216" w:rsidP="00A90A09">
      <w:pPr>
        <w:pStyle w:val="Heading3"/>
        <w:rPr>
          <w:ins w:id="256" w:author="Johnny Pang" w:date="2022-04-16T19:34:00Z"/>
        </w:rPr>
      </w:pPr>
      <w:ins w:id="257" w:author="Johnny Pang" w:date="2022-04-16T19:34:00Z">
        <w:r>
          <w:t>Division 11</w:t>
        </w:r>
        <w:r w:rsidRPr="00283216">
          <w:t xml:space="preserve"> </w:t>
        </w:r>
        <w:r>
          <w:t>specifications as applicable</w:t>
        </w:r>
      </w:ins>
    </w:p>
    <w:p w14:paraId="0BB0FB41" w14:textId="77777777" w:rsidR="001E790A" w:rsidRDefault="001E790A" w:rsidP="00A90A09">
      <w:pPr>
        <w:pStyle w:val="Heading3"/>
        <w:rPr>
          <w:ins w:id="258" w:author="Johnny Pang" w:date="2022-04-16T19:34:00Z"/>
        </w:rPr>
      </w:pPr>
      <w:commentRangeStart w:id="259"/>
      <w:r w:rsidRPr="00A90A09">
        <w:rPr>
          <w:rPrChange w:id="260" w:author="Liam Sykes" w:date="2022-03-21T15:46:00Z">
            <w:rPr>
              <w:highlight w:val="yellow"/>
            </w:rPr>
          </w:rPrChange>
        </w:rPr>
        <w:t>Division 13 specifications as applicable</w:t>
      </w:r>
    </w:p>
    <w:p w14:paraId="1FA3A26A" w14:textId="77777777" w:rsidR="00283216" w:rsidRDefault="00283216" w:rsidP="00A90A09">
      <w:pPr>
        <w:pStyle w:val="Heading3"/>
        <w:rPr>
          <w:ins w:id="261" w:author="Johnny Pang" w:date="2022-04-16T19:34:00Z"/>
        </w:rPr>
      </w:pPr>
      <w:ins w:id="262" w:author="Johnny Pang" w:date="2022-04-16T19:34:00Z">
        <w:r>
          <w:t>Division 15 specifications as applicable</w:t>
        </w:r>
      </w:ins>
    </w:p>
    <w:p w14:paraId="639A8004" w14:textId="77777777" w:rsidR="00283216" w:rsidRPr="00A90A09" w:rsidRDefault="00283216">
      <w:pPr>
        <w:pStyle w:val="Heading3"/>
        <w:rPr>
          <w:rPrChange w:id="263" w:author="Liam Sykes" w:date="2022-03-21T15:46:00Z">
            <w:rPr>
              <w:highlight w:val="yellow"/>
            </w:rPr>
          </w:rPrChange>
        </w:rPr>
        <w:pPrChange w:id="264" w:author="Liam Sykes" w:date="2022-03-21T15:46:00Z">
          <w:pPr>
            <w:pStyle w:val="Heading4"/>
          </w:pPr>
        </w:pPrChange>
      </w:pPr>
      <w:ins w:id="265" w:author="Johnny Pang" w:date="2022-04-16T19:34:00Z">
        <w:r>
          <w:t>Division 16 specifications as applicable</w:t>
        </w:r>
      </w:ins>
    </w:p>
    <w:p w14:paraId="392E0C8B" w14:textId="77777777" w:rsidR="005E6B76" w:rsidRPr="00A90A09" w:rsidDel="00283216" w:rsidRDefault="001E790A">
      <w:pPr>
        <w:pStyle w:val="Heading3"/>
        <w:rPr>
          <w:del w:id="266" w:author="Johnny Pang" w:date="2022-04-16T19:34:00Z"/>
        </w:rPr>
        <w:pPrChange w:id="267" w:author="Liam Sykes" w:date="2022-03-21T15:46:00Z">
          <w:pPr>
            <w:pStyle w:val="Heading4"/>
          </w:pPr>
        </w:pPrChange>
      </w:pPr>
      <w:del w:id="268" w:author="Johnny Pang" w:date="2022-04-16T19:34:00Z">
        <w:r w:rsidRPr="00A90A09" w:rsidDel="00283216">
          <w:delText>Product requirements for [item]...  for installation under this Section.</w:delText>
        </w:r>
        <w:commentRangeEnd w:id="259"/>
        <w:r w:rsidR="00A90A09" w:rsidDel="00283216">
          <w:rPr>
            <w:rStyle w:val="CommentReference"/>
            <w:szCs w:val="20"/>
          </w:rPr>
          <w:commentReference w:id="259"/>
        </w:r>
      </w:del>
    </w:p>
    <w:p w14:paraId="36A40A56" w14:textId="77777777" w:rsidR="00960901" w:rsidRPr="001E790A" w:rsidRDefault="00DB0269" w:rsidP="001E790A">
      <w:pPr>
        <w:pStyle w:val="Heading2"/>
      </w:pPr>
      <w:r w:rsidRPr="001E790A">
        <w:t>Definitions</w:t>
      </w:r>
    </w:p>
    <w:p w14:paraId="4E2D56EA" w14:textId="77777777" w:rsidR="00DB0269" w:rsidRPr="005E6B76" w:rsidRDefault="00DB0269" w:rsidP="001E790A">
      <w:pPr>
        <w:pStyle w:val="Heading3"/>
      </w:pPr>
      <w:r w:rsidRPr="005E6B76">
        <w:t xml:space="preserve">Person-Day: One person for 8 hours within </w:t>
      </w:r>
      <w:r w:rsidR="001310D3" w:rsidRPr="005E6B76">
        <w:t xml:space="preserve">the </w:t>
      </w:r>
      <w:r w:rsidRPr="005E6B76">
        <w:t>Contractor</w:t>
      </w:r>
      <w:r w:rsidR="001310D3" w:rsidRPr="005E6B76">
        <w:t>’s</w:t>
      </w:r>
      <w:r w:rsidRPr="005E6B76">
        <w:t xml:space="preserve"> </w:t>
      </w:r>
      <w:r w:rsidR="001310D3" w:rsidRPr="005E6B76">
        <w:t xml:space="preserve">regular </w:t>
      </w:r>
      <w:r w:rsidRPr="005E6B76">
        <w:t>working hours.</w:t>
      </w:r>
    </w:p>
    <w:p w14:paraId="3C6C2866" w14:textId="77777777" w:rsidR="001E790A" w:rsidRPr="00FC1B1C" w:rsidRDefault="001E790A" w:rsidP="001E790A">
      <w:pPr>
        <w:pStyle w:val="Heading2"/>
      </w:pPr>
      <w:r w:rsidRPr="00FC1B1C">
        <w:t>Measurement and Payment</w:t>
      </w:r>
    </w:p>
    <w:p w14:paraId="1C569F48" w14:textId="77777777" w:rsidR="001E790A" w:rsidRPr="00CF107D" w:rsidRDefault="001E790A" w:rsidP="001E790A">
      <w:pPr>
        <w:pStyle w:val="Heading3"/>
        <w:tabs>
          <w:tab w:val="num" w:pos="-1710"/>
        </w:tabs>
        <w:ind w:left="1440"/>
      </w:pPr>
      <w:r>
        <w:t xml:space="preserve">The work outlined in this Section will not be measured separately for payment.  The </w:t>
      </w:r>
      <w:r w:rsidRPr="004902B0">
        <w:t xml:space="preserve">work outlined in this </w:t>
      </w:r>
      <w:r>
        <w:t>S</w:t>
      </w:r>
      <w:r w:rsidRPr="004902B0">
        <w:t>ection shall</w:t>
      </w:r>
      <w:r>
        <w:t xml:space="preserve"> be included in the Contract Price.</w:t>
      </w:r>
    </w:p>
    <w:p w14:paraId="422958E9" w14:textId="77777777" w:rsidR="00DB0269" w:rsidRPr="005E6B76" w:rsidRDefault="00DB0269" w:rsidP="001E790A">
      <w:pPr>
        <w:pStyle w:val="Heading2"/>
      </w:pPr>
      <w:r w:rsidRPr="005E6B76">
        <w:t>Submittals</w:t>
      </w:r>
    </w:p>
    <w:p w14:paraId="4744AE9F" w14:textId="77777777" w:rsidR="00DB0269" w:rsidRPr="005E6B76" w:rsidRDefault="00DB0269" w:rsidP="001E790A">
      <w:pPr>
        <w:pStyle w:val="Heading3"/>
      </w:pPr>
      <w:r w:rsidRPr="005E6B76">
        <w:t xml:space="preserve">Informational Submittals: </w:t>
      </w:r>
    </w:p>
    <w:p w14:paraId="30EBEAA5" w14:textId="77777777" w:rsidR="005A0E0B" w:rsidRDefault="005A0E0B" w:rsidP="005A0E0B">
      <w:pPr>
        <w:pStyle w:val="Heading4"/>
        <w:numPr>
          <w:ilvl w:val="3"/>
          <w:numId w:val="11"/>
        </w:numPr>
        <w:tabs>
          <w:tab w:val="clear" w:pos="864"/>
        </w:tabs>
        <w:ind w:left="2127" w:hanging="720"/>
      </w:pPr>
      <w:r>
        <w:t>Training Schedule: Submit the training schedule a minimum of 21 Days prior to the start of equipment installation and revise as necessary for acceptance by the Region.</w:t>
      </w:r>
    </w:p>
    <w:p w14:paraId="65959075" w14:textId="77777777" w:rsidR="005A0E0B" w:rsidRDefault="005A0E0B" w:rsidP="005A0E0B">
      <w:pPr>
        <w:pStyle w:val="Heading4"/>
        <w:numPr>
          <w:ilvl w:val="3"/>
          <w:numId w:val="11"/>
        </w:numPr>
        <w:tabs>
          <w:tab w:val="clear" w:pos="864"/>
        </w:tabs>
        <w:ind w:left="2127" w:hanging="720"/>
      </w:pPr>
      <w:r>
        <w:t>Lesson Plan: Submit a proposed lesson plan a minimum of 21 Days prior to the scheduled training and revise as necessary for acceptance by the Region.</w:t>
      </w:r>
    </w:p>
    <w:p w14:paraId="35D3D483" w14:textId="77777777" w:rsidR="00DB0269" w:rsidRPr="005E6B76" w:rsidRDefault="00DB0269" w:rsidP="001E790A">
      <w:pPr>
        <w:pStyle w:val="Heading2"/>
      </w:pPr>
      <w:r w:rsidRPr="005E6B76">
        <w:t>Qualification of</w:t>
      </w:r>
      <w:r w:rsidR="001E790A">
        <w:t xml:space="preserve"> </w:t>
      </w:r>
      <w:r w:rsidRPr="005E6B76">
        <w:t>Manufacturer’s</w:t>
      </w:r>
      <w:r w:rsidR="001E790A">
        <w:t xml:space="preserve"> </w:t>
      </w:r>
      <w:r w:rsidRPr="005E6B76">
        <w:t>Representative</w:t>
      </w:r>
    </w:p>
    <w:p w14:paraId="1A8C70AC" w14:textId="77777777" w:rsidR="001E790A" w:rsidRPr="001E790A" w:rsidRDefault="00817456" w:rsidP="001E790A">
      <w:pPr>
        <w:pStyle w:val="Heading3"/>
      </w:pPr>
      <w:r w:rsidRPr="001E790A">
        <w:t>An a</w:t>
      </w:r>
      <w:r w:rsidR="00DB0269" w:rsidRPr="001E790A">
        <w:t xml:space="preserve">uthorized representative of the manufacturer, factory trained, and experienced in the technical applications, installation, operation, and maintenance of </w:t>
      </w:r>
      <w:r w:rsidR="001310D3" w:rsidRPr="001E790A">
        <w:t xml:space="preserve">the </w:t>
      </w:r>
      <w:r w:rsidR="00DB0269" w:rsidRPr="001E790A">
        <w:t xml:space="preserve">respective equipment, subsystem, or system, with full authority by the equipment manufacturer to issue the certifications required of the manufacturer. </w:t>
      </w:r>
      <w:r w:rsidR="001310D3" w:rsidRPr="001E790A">
        <w:t xml:space="preserve"> </w:t>
      </w:r>
      <w:r w:rsidR="00DB0269" w:rsidRPr="001E790A">
        <w:t>Additional qualifications may be specified elsewhere</w:t>
      </w:r>
      <w:r w:rsidR="001310D3" w:rsidRPr="001E790A">
        <w:t xml:space="preserve"> in the Contract Documents</w:t>
      </w:r>
      <w:r w:rsidR="00DB0269" w:rsidRPr="001E790A">
        <w:t>.</w:t>
      </w:r>
      <w:r w:rsidR="001E790A" w:rsidRPr="001E790A">
        <w:t xml:space="preserve"> </w:t>
      </w:r>
    </w:p>
    <w:p w14:paraId="18CB2A1D" w14:textId="77777777" w:rsidR="001E790A" w:rsidRPr="001E790A" w:rsidRDefault="001E790A" w:rsidP="001E790A">
      <w:pPr>
        <w:pStyle w:val="Heading3"/>
      </w:pPr>
      <w:r w:rsidRPr="001E790A">
        <w:t>The Contractor shall submit qualifications documentation for each manufacturer’s representative. The representative is subject to acceptance by the Region and the Consultant.  No substitute representatives will be allowed unless the prior written approval of the Region has been obtained.</w:t>
      </w:r>
    </w:p>
    <w:p w14:paraId="451B53C8" w14:textId="77777777" w:rsidR="00DB0269" w:rsidRPr="005E6B76" w:rsidRDefault="00DB0269" w:rsidP="005E6B76">
      <w:pPr>
        <w:pStyle w:val="Heading1"/>
      </w:pPr>
      <w:r w:rsidRPr="005E6B76">
        <w:t>PRODUCTS (NOT USED)</w:t>
      </w:r>
    </w:p>
    <w:p w14:paraId="4469F0CE" w14:textId="77777777" w:rsidR="00DB0269" w:rsidRPr="005E6B76" w:rsidRDefault="00DB0269" w:rsidP="005E6B76">
      <w:pPr>
        <w:pStyle w:val="Heading1"/>
      </w:pPr>
      <w:r w:rsidRPr="005E6B76">
        <w:t>EXECUTION</w:t>
      </w:r>
    </w:p>
    <w:p w14:paraId="2F47DDD0" w14:textId="77777777" w:rsidR="00DB0269" w:rsidRPr="005E6B76" w:rsidRDefault="00DB0269" w:rsidP="001E790A">
      <w:pPr>
        <w:pStyle w:val="Heading2"/>
      </w:pPr>
      <w:r w:rsidRPr="005E6B76">
        <w:t>Fulfillment of</w:t>
      </w:r>
      <w:r w:rsidR="001E790A">
        <w:t xml:space="preserve"> </w:t>
      </w:r>
      <w:r w:rsidRPr="005E6B76">
        <w:t>Specified</w:t>
      </w:r>
      <w:r w:rsidR="001E790A">
        <w:t xml:space="preserve"> </w:t>
      </w:r>
      <w:r w:rsidRPr="005E6B76">
        <w:t>Minimum Services</w:t>
      </w:r>
    </w:p>
    <w:p w14:paraId="73153945" w14:textId="77777777" w:rsidR="00DB0269" w:rsidRPr="005E6B76" w:rsidRDefault="00DB0269" w:rsidP="001E790A">
      <w:pPr>
        <w:pStyle w:val="Heading3"/>
      </w:pPr>
      <w:r w:rsidRPr="005E6B76">
        <w:t xml:space="preserve">Furnish </w:t>
      </w:r>
      <w:r w:rsidR="001310D3" w:rsidRPr="005E6B76">
        <w:t xml:space="preserve">all </w:t>
      </w:r>
      <w:r w:rsidRPr="005E6B76">
        <w:t>manufacturers’ services</w:t>
      </w:r>
      <w:r w:rsidR="00C262F3" w:rsidRPr="005E6B76">
        <w:t xml:space="preserve"> required</w:t>
      </w:r>
      <w:r w:rsidRPr="005E6B76">
        <w:t xml:space="preserve"> </w:t>
      </w:r>
      <w:proofErr w:type="gramStart"/>
      <w:r w:rsidR="001310D3" w:rsidRPr="005E6B76">
        <w:t>in order</w:t>
      </w:r>
      <w:r w:rsidRPr="005E6B76">
        <w:t xml:space="preserve"> to</w:t>
      </w:r>
      <w:proofErr w:type="gramEnd"/>
      <w:r w:rsidRPr="005E6B76">
        <w:t xml:space="preserve"> meet the requirements of this Section.</w:t>
      </w:r>
    </w:p>
    <w:p w14:paraId="1042FB90" w14:textId="77777777" w:rsidR="00DB0269" w:rsidRPr="005E6B76" w:rsidRDefault="00DB0269" w:rsidP="001E790A">
      <w:pPr>
        <w:pStyle w:val="Heading3"/>
      </w:pPr>
      <w:r w:rsidRPr="005E6B76">
        <w:lastRenderedPageBreak/>
        <w:t xml:space="preserve">Where time is necessary </w:t>
      </w:r>
      <w:proofErr w:type="gramStart"/>
      <w:r w:rsidRPr="005E6B76">
        <w:t>in excess of</w:t>
      </w:r>
      <w:proofErr w:type="gramEnd"/>
      <w:r w:rsidRPr="005E6B76">
        <w:t xml:space="preserve"> that stated in the Specifications for manufacturers’ services, or when a minimum </w:t>
      </w:r>
      <w:r w:rsidR="001310D3" w:rsidRPr="005E6B76">
        <w:t xml:space="preserve">amount of </w:t>
      </w:r>
      <w:r w:rsidRPr="005E6B76">
        <w:t>time is not specified, the time required to perform the specified services shall be considered incidental</w:t>
      </w:r>
      <w:r w:rsidR="001310D3" w:rsidRPr="005E6B76">
        <w:t xml:space="preserve"> to the manufacturer’s scope of work</w:t>
      </w:r>
      <w:r w:rsidRPr="005E6B76">
        <w:t>.</w:t>
      </w:r>
    </w:p>
    <w:p w14:paraId="74B98193" w14:textId="77777777" w:rsidR="00DB0269" w:rsidRPr="005E6B76" w:rsidRDefault="00DB0269" w:rsidP="001E790A">
      <w:pPr>
        <w:pStyle w:val="Heading3"/>
      </w:pPr>
      <w:r w:rsidRPr="005E6B76">
        <w:t xml:space="preserve">Schedule </w:t>
      </w:r>
      <w:r w:rsidR="001310D3" w:rsidRPr="005E6B76">
        <w:t xml:space="preserve">all </w:t>
      </w:r>
      <w:r w:rsidRPr="005E6B76">
        <w:t>manufacturer</w:t>
      </w:r>
      <w:r w:rsidR="001310D3" w:rsidRPr="005E6B76">
        <w:t>s</w:t>
      </w:r>
      <w:r w:rsidRPr="005E6B76">
        <w:t xml:space="preserve">’ services to avoid conflict with other </w:t>
      </w:r>
      <w:proofErr w:type="gramStart"/>
      <w:r w:rsidRPr="005E6B76">
        <w:t>on</w:t>
      </w:r>
      <w:r w:rsidR="001310D3" w:rsidRPr="005E6B76">
        <w:t xml:space="preserve"> S</w:t>
      </w:r>
      <w:r w:rsidRPr="005E6B76">
        <w:t>ite</w:t>
      </w:r>
      <w:proofErr w:type="gramEnd"/>
      <w:r w:rsidRPr="005E6B76">
        <w:t xml:space="preserve"> testing or </w:t>
      </w:r>
      <w:r w:rsidR="001310D3" w:rsidRPr="005E6B76">
        <w:t xml:space="preserve">any </w:t>
      </w:r>
      <w:r w:rsidRPr="005E6B76">
        <w:t>other manufacturers’ on</w:t>
      </w:r>
      <w:r w:rsidR="001310D3" w:rsidRPr="005E6B76">
        <w:t xml:space="preserve"> S</w:t>
      </w:r>
      <w:r w:rsidRPr="005E6B76">
        <w:t>ite services.</w:t>
      </w:r>
    </w:p>
    <w:p w14:paraId="0BACE26F" w14:textId="77777777" w:rsidR="00DB0269" w:rsidRPr="005E6B76" w:rsidRDefault="00DB0269" w:rsidP="001E790A">
      <w:pPr>
        <w:pStyle w:val="Heading3"/>
      </w:pPr>
      <w:r w:rsidRPr="005E6B76">
        <w:t xml:space="preserve">Determine, before scheduling services, that all conditions necessary to allow </w:t>
      </w:r>
      <w:r w:rsidR="001310D3" w:rsidRPr="005E6B76">
        <w:t xml:space="preserve">for </w:t>
      </w:r>
      <w:r w:rsidRPr="005E6B76">
        <w:t>successful testing have been met.</w:t>
      </w:r>
    </w:p>
    <w:p w14:paraId="027783E3" w14:textId="77777777" w:rsidR="00DB0269" w:rsidRPr="005E6B76" w:rsidRDefault="00DB0269" w:rsidP="001E790A">
      <w:pPr>
        <w:pStyle w:val="Heading3"/>
      </w:pPr>
      <w:r w:rsidRPr="005E6B76">
        <w:t xml:space="preserve">Only those days of service approved by </w:t>
      </w:r>
      <w:r w:rsidR="001310D3" w:rsidRPr="005E6B76">
        <w:t xml:space="preserve">the Consultant </w:t>
      </w:r>
      <w:r w:rsidRPr="005E6B76">
        <w:t>will be credited to fulfill the specified minimum services.</w:t>
      </w:r>
    </w:p>
    <w:p w14:paraId="3E0B3A7C" w14:textId="77777777" w:rsidR="00DB0269" w:rsidRPr="005E6B76" w:rsidRDefault="001310D3" w:rsidP="001E790A">
      <w:pPr>
        <w:pStyle w:val="Heading3"/>
      </w:pPr>
      <w:r w:rsidRPr="005E6B76">
        <w:t>M</w:t>
      </w:r>
      <w:r w:rsidR="00DB0269" w:rsidRPr="005E6B76">
        <w:t>anufacturers</w:t>
      </w:r>
      <w:r w:rsidR="00C262F3" w:rsidRPr="005E6B76">
        <w:t>’</w:t>
      </w:r>
      <w:r w:rsidR="00DB0269" w:rsidRPr="005E6B76">
        <w:t xml:space="preserve"> </w:t>
      </w:r>
      <w:proofErr w:type="gramStart"/>
      <w:r w:rsidR="00DB0269" w:rsidRPr="005E6B76">
        <w:t>on</w:t>
      </w:r>
      <w:r w:rsidRPr="005E6B76">
        <w:t xml:space="preserve"> S</w:t>
      </w:r>
      <w:r w:rsidR="00DB0269" w:rsidRPr="005E6B76">
        <w:t>ite</w:t>
      </w:r>
      <w:proofErr w:type="gramEnd"/>
      <w:r w:rsidR="00DB0269" w:rsidRPr="005E6B76">
        <w:t xml:space="preserve"> services shall include</w:t>
      </w:r>
      <w:r w:rsidR="00C262F3" w:rsidRPr="005E6B76">
        <w:t xml:space="preserve"> but not be limited to</w:t>
      </w:r>
      <w:r w:rsidR="005A0E0B">
        <w:t>, the following</w:t>
      </w:r>
      <w:r w:rsidR="00DB0269" w:rsidRPr="005E6B76">
        <w:t>:</w:t>
      </w:r>
    </w:p>
    <w:p w14:paraId="4FCF8888" w14:textId="77777777" w:rsidR="00DB0269" w:rsidRPr="00C50D35" w:rsidRDefault="00DB0269" w:rsidP="00C50D35">
      <w:pPr>
        <w:pStyle w:val="Heading4"/>
      </w:pPr>
      <w:r w:rsidRPr="00C50D35">
        <w:t xml:space="preserve">Assistance during </w:t>
      </w:r>
      <w:r w:rsidR="001310D3" w:rsidRPr="00C50D35">
        <w:t>P</w:t>
      </w:r>
      <w:r w:rsidRPr="00C50D35">
        <w:t>roduct (system, subsystem, or component) installation includ</w:t>
      </w:r>
      <w:r w:rsidR="00FF1C3D" w:rsidRPr="00C50D35">
        <w:t>ing</w:t>
      </w:r>
      <w:r w:rsidRPr="00C50D35">
        <w:t xml:space="preserve"> observation, guidance,</w:t>
      </w:r>
      <w:r w:rsidR="00FF1C3D" w:rsidRPr="00C50D35">
        <w:t xml:space="preserve"> and</w:t>
      </w:r>
      <w:r w:rsidRPr="00C50D35">
        <w:t xml:space="preserve"> instruction of</w:t>
      </w:r>
      <w:r w:rsidR="00FF1C3D" w:rsidRPr="00C50D35">
        <w:t xml:space="preserve"> the</w:t>
      </w:r>
      <w:r w:rsidRPr="00C50D35">
        <w:t xml:space="preserve"> Contractor’s assembly, erection, </w:t>
      </w:r>
      <w:proofErr w:type="gramStart"/>
      <w:r w:rsidRPr="00C50D35">
        <w:t>installation</w:t>
      </w:r>
      <w:proofErr w:type="gramEnd"/>
      <w:r w:rsidRPr="00C50D35">
        <w:t xml:space="preserve"> or application procedures.</w:t>
      </w:r>
    </w:p>
    <w:p w14:paraId="67B59FF2" w14:textId="77777777" w:rsidR="00DB0269" w:rsidRPr="00C50D35" w:rsidRDefault="00DB0269" w:rsidP="00C50D35">
      <w:pPr>
        <w:pStyle w:val="Heading4"/>
      </w:pPr>
      <w:r w:rsidRPr="00C50D35">
        <w:t xml:space="preserve">Inspection, checking, and adjustment as required for </w:t>
      </w:r>
      <w:r w:rsidR="001310D3" w:rsidRPr="00C50D35">
        <w:t>the P</w:t>
      </w:r>
      <w:r w:rsidRPr="00C50D35">
        <w:t xml:space="preserve">roduct (system, subsystem, or component) to function as warranted by </w:t>
      </w:r>
      <w:r w:rsidR="001310D3" w:rsidRPr="00C50D35">
        <w:t xml:space="preserve">the </w:t>
      </w:r>
      <w:r w:rsidRPr="00C50D35">
        <w:t xml:space="preserve">manufacturer and </w:t>
      </w:r>
      <w:r w:rsidR="001310D3" w:rsidRPr="00C50D35">
        <w:t xml:space="preserve">as </w:t>
      </w:r>
      <w:r w:rsidRPr="00C50D35">
        <w:t xml:space="preserve">necessary </w:t>
      </w:r>
      <w:proofErr w:type="gramStart"/>
      <w:r w:rsidR="001310D3" w:rsidRPr="00C50D35">
        <w:t xml:space="preserve">in order </w:t>
      </w:r>
      <w:r w:rsidRPr="00C50D35">
        <w:t>to</w:t>
      </w:r>
      <w:proofErr w:type="gramEnd"/>
      <w:r w:rsidRPr="00C50D35">
        <w:t xml:space="preserve"> furnish </w:t>
      </w:r>
      <w:r w:rsidR="001310D3" w:rsidRPr="00C50D35">
        <w:t xml:space="preserve">the </w:t>
      </w:r>
      <w:r w:rsidRPr="00C50D35">
        <w:t>Manufacturer’s Certificate of Proper Installation.</w:t>
      </w:r>
    </w:p>
    <w:p w14:paraId="3DC5FF40" w14:textId="77777777" w:rsidR="00C50D35" w:rsidRPr="00C50D35" w:rsidRDefault="00C50D35" w:rsidP="00C50D35">
      <w:pPr>
        <w:pStyle w:val="Heading4"/>
      </w:pPr>
      <w:r w:rsidRPr="00C50D35">
        <w:t>Provision of laptop or other device, communication cables, licenses for software, software and any other device or component required to connect to the Product (as applicable) to access all features of the product.</w:t>
      </w:r>
    </w:p>
    <w:p w14:paraId="6FDE0926" w14:textId="77777777" w:rsidR="00DB0269" w:rsidRPr="00C50D35" w:rsidRDefault="00DB0269" w:rsidP="00C50D35">
      <w:pPr>
        <w:pStyle w:val="Heading4"/>
      </w:pPr>
      <w:r w:rsidRPr="00C50D35">
        <w:t xml:space="preserve">Providing, </w:t>
      </w:r>
      <w:proofErr w:type="gramStart"/>
      <w:r w:rsidRPr="00C50D35">
        <w:t>on a daily basis</w:t>
      </w:r>
      <w:proofErr w:type="gramEnd"/>
      <w:r w:rsidRPr="00C50D35">
        <w:t xml:space="preserve">, copies of all </w:t>
      </w:r>
      <w:r w:rsidR="001310D3" w:rsidRPr="00C50D35">
        <w:t xml:space="preserve">of the </w:t>
      </w:r>
      <w:r w:rsidRPr="00C50D35">
        <w:t>manufacturers’ representatives</w:t>
      </w:r>
      <w:r w:rsidR="001310D3" w:rsidRPr="00C50D35">
        <w:t>’</w:t>
      </w:r>
      <w:r w:rsidRPr="00C50D35">
        <w:t xml:space="preserve"> field notes and data to </w:t>
      </w:r>
      <w:r w:rsidR="001310D3" w:rsidRPr="00C50D35">
        <w:t>the Consultant</w:t>
      </w:r>
      <w:r w:rsidRPr="00C50D35">
        <w:t>.</w:t>
      </w:r>
    </w:p>
    <w:p w14:paraId="3411DAE9" w14:textId="77777777" w:rsidR="00C50D35" w:rsidRPr="00C50D35" w:rsidRDefault="00C50D35" w:rsidP="00C50D35">
      <w:pPr>
        <w:pStyle w:val="Heading4"/>
      </w:pPr>
      <w:r w:rsidRPr="00C50D35">
        <w:t>Provision of all required Product (including all sub-components) data and information required as specified by Section 01425 - Computerized Maintenance Management System Data Requirements.</w:t>
      </w:r>
    </w:p>
    <w:p w14:paraId="2C07E9E6" w14:textId="77777777" w:rsidR="00DB0269" w:rsidRPr="00C50D35" w:rsidRDefault="00DB0269" w:rsidP="00C50D35">
      <w:pPr>
        <w:pStyle w:val="Heading4"/>
      </w:pPr>
      <w:r w:rsidRPr="00C50D35">
        <w:t xml:space="preserve">Revisiting the </w:t>
      </w:r>
      <w:r w:rsidR="001310D3" w:rsidRPr="00C50D35">
        <w:t>S</w:t>
      </w:r>
      <w:r w:rsidRPr="00C50D35">
        <w:t xml:space="preserve">ite as required </w:t>
      </w:r>
      <w:proofErr w:type="gramStart"/>
      <w:r w:rsidR="001310D3" w:rsidRPr="00C50D35">
        <w:t xml:space="preserve">in order </w:t>
      </w:r>
      <w:r w:rsidRPr="00C50D35">
        <w:t>to</w:t>
      </w:r>
      <w:proofErr w:type="gramEnd"/>
      <w:r w:rsidRPr="00C50D35">
        <w:t xml:space="preserve"> correct </w:t>
      </w:r>
      <w:r w:rsidR="001310D3" w:rsidRPr="00C50D35">
        <w:t xml:space="preserve">any </w:t>
      </w:r>
      <w:r w:rsidRPr="00C50D35">
        <w:t xml:space="preserve">problems until </w:t>
      </w:r>
      <w:r w:rsidR="001310D3" w:rsidRPr="00C50D35">
        <w:t xml:space="preserve">the </w:t>
      </w:r>
      <w:r w:rsidRPr="00C50D35">
        <w:t xml:space="preserve">installation and operation are acceptable to </w:t>
      </w:r>
      <w:r w:rsidR="001310D3" w:rsidRPr="00C50D35">
        <w:t>the Consultant</w:t>
      </w:r>
      <w:r w:rsidRPr="00C50D35">
        <w:t>.</w:t>
      </w:r>
    </w:p>
    <w:p w14:paraId="46A4DA72" w14:textId="77777777" w:rsidR="00DB0269" w:rsidRPr="00C50D35" w:rsidRDefault="00DB0269" w:rsidP="00C50D35">
      <w:pPr>
        <w:pStyle w:val="Heading4"/>
      </w:pPr>
      <w:r w:rsidRPr="00C50D35">
        <w:t xml:space="preserve">Resolution of assembly or installation problems attributable to, or associated with, </w:t>
      </w:r>
      <w:r w:rsidR="001310D3" w:rsidRPr="00C50D35">
        <w:t xml:space="preserve">the </w:t>
      </w:r>
      <w:r w:rsidRPr="00C50D35">
        <w:t xml:space="preserve">respective manufacturer’s </w:t>
      </w:r>
      <w:r w:rsidR="001310D3" w:rsidRPr="00C50D35">
        <w:t>P</w:t>
      </w:r>
      <w:r w:rsidRPr="00C50D35">
        <w:t>roducts and systems.</w:t>
      </w:r>
    </w:p>
    <w:p w14:paraId="3D5D229A" w14:textId="77777777" w:rsidR="00DB0269" w:rsidRPr="00C50D35" w:rsidRDefault="00DB0269" w:rsidP="00C50D35">
      <w:pPr>
        <w:pStyle w:val="Heading4"/>
      </w:pPr>
      <w:r w:rsidRPr="00C50D35">
        <w:t>Assistance during functional and performance testing, and facility startup and evaluation.</w:t>
      </w:r>
    </w:p>
    <w:p w14:paraId="390549F5" w14:textId="77777777" w:rsidR="00C50D35" w:rsidRPr="00C50D35" w:rsidRDefault="00C50D35" w:rsidP="00C50D35">
      <w:pPr>
        <w:pStyle w:val="Heading4"/>
      </w:pPr>
      <w:r w:rsidRPr="00C50D35">
        <w:t>Provid</w:t>
      </w:r>
      <w:r w:rsidR="005A0E0B">
        <w:t>ing the</w:t>
      </w:r>
      <w:r w:rsidRPr="00C50D35">
        <w:t xml:space="preserve"> required assistance during formal commissioning as per </w:t>
      </w:r>
      <w:r w:rsidR="005A0E0B" w:rsidRPr="005A0E0B">
        <w:t>Section 01810 – Equipment Testing and Facility Commissioning</w:t>
      </w:r>
      <w:r w:rsidRPr="00C50D35">
        <w:t xml:space="preserve">. </w:t>
      </w:r>
    </w:p>
    <w:p w14:paraId="1AF317F2" w14:textId="77777777" w:rsidR="00C50D35" w:rsidRPr="00C50D35" w:rsidRDefault="00C50D35" w:rsidP="00C50D35">
      <w:pPr>
        <w:pStyle w:val="Heading4"/>
      </w:pPr>
      <w:r w:rsidRPr="00C50D35">
        <w:t xml:space="preserve">Training of the Region’s personnel in the operation and maintenance of the respective Product, as required. Refer to </w:t>
      </w:r>
      <w:r w:rsidRPr="00A90A09">
        <w:rPr>
          <w:rPrChange w:id="269" w:author="Liam Sykes" w:date="2022-03-21T15:49:00Z">
            <w:rPr>
              <w:highlight w:val="yellow"/>
            </w:rPr>
          </w:rPrChange>
        </w:rPr>
        <w:t>Section 01820 – Demonstration and Training</w:t>
      </w:r>
      <w:r w:rsidRPr="00A90A09">
        <w:t>.</w:t>
      </w:r>
    </w:p>
    <w:p w14:paraId="7AEA4D84" w14:textId="77777777" w:rsidR="00DB0269" w:rsidRPr="00C50D35" w:rsidRDefault="00DB0269" w:rsidP="00C50D35">
      <w:pPr>
        <w:pStyle w:val="Heading4"/>
      </w:pPr>
      <w:r w:rsidRPr="00C50D35">
        <w:t xml:space="preserve">Additional requirements </w:t>
      </w:r>
      <w:r w:rsidR="001310D3" w:rsidRPr="00C50D35">
        <w:t xml:space="preserve">as </w:t>
      </w:r>
      <w:r w:rsidRPr="00C50D35">
        <w:t>may be specified elsewhere</w:t>
      </w:r>
      <w:r w:rsidR="001310D3" w:rsidRPr="00C50D35">
        <w:t xml:space="preserve"> in the Contract Documents</w:t>
      </w:r>
      <w:r w:rsidRPr="00C50D35">
        <w:t>.</w:t>
      </w:r>
    </w:p>
    <w:p w14:paraId="09ACC069" w14:textId="77777777" w:rsidR="00C50D35" w:rsidRPr="00C50D35" w:rsidRDefault="00C50D35" w:rsidP="006B191A">
      <w:pPr>
        <w:pStyle w:val="Heading3"/>
      </w:pPr>
      <w:r w:rsidRPr="00C50D35">
        <w:t>The Region is not responsible for additional costs and time associated with transportation, lodging, meals, or training materials.</w:t>
      </w:r>
    </w:p>
    <w:p w14:paraId="435E2E92" w14:textId="77777777" w:rsidR="00DB0269" w:rsidRPr="005E6B76" w:rsidRDefault="00DB0269" w:rsidP="001E790A">
      <w:pPr>
        <w:pStyle w:val="Heading2"/>
      </w:pPr>
      <w:r w:rsidRPr="005E6B76">
        <w:t>Manufacturer’s</w:t>
      </w:r>
      <w:r w:rsidR="00C50D35">
        <w:t xml:space="preserve"> </w:t>
      </w:r>
      <w:r w:rsidRPr="005E6B76">
        <w:t>Certificate of</w:t>
      </w:r>
      <w:r w:rsidR="00C50D35">
        <w:t xml:space="preserve"> </w:t>
      </w:r>
      <w:r w:rsidRPr="005E6B76">
        <w:t>Compliance</w:t>
      </w:r>
    </w:p>
    <w:p w14:paraId="0F2D7A3F" w14:textId="77777777" w:rsidR="00DB0269" w:rsidRPr="005E6B76" w:rsidRDefault="00861533" w:rsidP="001E790A">
      <w:pPr>
        <w:pStyle w:val="Heading3"/>
      </w:pPr>
      <w:r w:rsidRPr="005E6B76">
        <w:t>S</w:t>
      </w:r>
      <w:r w:rsidR="00DB0269" w:rsidRPr="005E6B76">
        <w:t xml:space="preserve">ubmit prior to shipment of </w:t>
      </w:r>
      <w:r w:rsidRPr="005E6B76">
        <w:t>the P</w:t>
      </w:r>
      <w:r w:rsidR="00DB0269" w:rsidRPr="005E6B76">
        <w:t>roduct or material.</w:t>
      </w:r>
    </w:p>
    <w:p w14:paraId="5EB7893E" w14:textId="77777777" w:rsidR="00DB0269" w:rsidRPr="005E6B76" w:rsidRDefault="00C50D35" w:rsidP="00C50D35">
      <w:pPr>
        <w:pStyle w:val="Heading3"/>
      </w:pPr>
      <w:r w:rsidRPr="00C50D35">
        <w:t>The Consultant may permit the use of certain materials or assemblies prior to sampling and testing if they are accompanied by a certification of compliance acceptable to the Consultant</w:t>
      </w:r>
      <w:r w:rsidR="00DB0269" w:rsidRPr="005E6B76">
        <w:t>.</w:t>
      </w:r>
    </w:p>
    <w:p w14:paraId="4218FEDE" w14:textId="77777777" w:rsidR="00DB0269" w:rsidRPr="005E6B76" w:rsidRDefault="00655DF3" w:rsidP="00655DF3">
      <w:pPr>
        <w:pStyle w:val="Heading3"/>
      </w:pPr>
      <w:r w:rsidRPr="00655DF3">
        <w:lastRenderedPageBreak/>
        <w:t>The Contractor shall ensure that the certification of compliance is by the Product manufacturer certifying that the Product or material specified conforms to, or exceeds, the specified requirements and performance specified in the Contract Documents.  Attach any supporting reference data, affidavits, and certifications as appropriate. In cases where AWWA Standards are cited in the specification, comply with all requirements contained therein</w:t>
      </w:r>
      <w:r w:rsidR="00DB0269" w:rsidRPr="005E6B76">
        <w:t>.</w:t>
      </w:r>
    </w:p>
    <w:p w14:paraId="53F66157" w14:textId="77777777" w:rsidR="00DB0269" w:rsidRPr="005E6B76" w:rsidRDefault="00861533" w:rsidP="001E790A">
      <w:pPr>
        <w:pStyle w:val="Heading3"/>
      </w:pPr>
      <w:r w:rsidRPr="005E6B76">
        <w:t>The certificate m</w:t>
      </w:r>
      <w:r w:rsidR="00DB0269" w:rsidRPr="005E6B76">
        <w:t xml:space="preserve">ay reflect recent or previous test results on </w:t>
      </w:r>
      <w:r w:rsidRPr="005E6B76">
        <w:t xml:space="preserve">the </w:t>
      </w:r>
      <w:r w:rsidR="00DB0269" w:rsidRPr="005E6B76">
        <w:t xml:space="preserve">material or </w:t>
      </w:r>
      <w:r w:rsidRPr="005E6B76">
        <w:t>P</w:t>
      </w:r>
      <w:r w:rsidR="00DB0269" w:rsidRPr="005E6B76">
        <w:t xml:space="preserve">roduct, if acceptable to </w:t>
      </w:r>
      <w:r w:rsidRPr="005E6B76">
        <w:t>the Consultant</w:t>
      </w:r>
      <w:r w:rsidR="00DB0269" w:rsidRPr="005E6B76">
        <w:t>.</w:t>
      </w:r>
    </w:p>
    <w:p w14:paraId="2E012684" w14:textId="77777777" w:rsidR="00DB0269" w:rsidRPr="005E6B76" w:rsidRDefault="00DB0269" w:rsidP="001E790A">
      <w:pPr>
        <w:pStyle w:val="Heading2"/>
      </w:pPr>
      <w:r w:rsidRPr="005E6B76">
        <w:t>Manufacturer’s</w:t>
      </w:r>
      <w:r w:rsidR="00C50D35">
        <w:t xml:space="preserve"> </w:t>
      </w:r>
      <w:r w:rsidRPr="005E6B76">
        <w:t>Certificate of</w:t>
      </w:r>
      <w:r w:rsidR="00C50D35">
        <w:t xml:space="preserve"> </w:t>
      </w:r>
      <w:r w:rsidRPr="005E6B76">
        <w:t>Proper Installation</w:t>
      </w:r>
    </w:p>
    <w:p w14:paraId="7D2F5C9B" w14:textId="77777777" w:rsidR="00655DF3" w:rsidRDefault="00655DF3" w:rsidP="00655DF3">
      <w:pPr>
        <w:pStyle w:val="Heading3"/>
      </w:pPr>
      <w:r>
        <w:t>Submit a completed Manufacturer’s Certificate of Proper Installation Form (included as a supplement to this Section) prior to shipment of the Product or material.</w:t>
      </w:r>
    </w:p>
    <w:p w14:paraId="1D00B187" w14:textId="77777777" w:rsidR="006B191A" w:rsidRDefault="006B191A" w:rsidP="006B191A">
      <w:pPr>
        <w:pStyle w:val="Heading3"/>
        <w:numPr>
          <w:ilvl w:val="2"/>
          <w:numId w:val="11"/>
        </w:numPr>
        <w:tabs>
          <w:tab w:val="clear" w:pos="720"/>
        </w:tabs>
        <w:ind w:left="1418" w:hanging="720"/>
      </w:pPr>
      <w:r>
        <w:t>The Contractor shall ensure that a Manufacturer’s Certificate of Proper Installation form will be completed and signed by the equipment manufacturer's representative.</w:t>
      </w:r>
    </w:p>
    <w:p w14:paraId="3EA74E67" w14:textId="77777777" w:rsidR="006B191A" w:rsidRDefault="006B191A" w:rsidP="006B191A">
      <w:pPr>
        <w:pStyle w:val="Heading3"/>
        <w:numPr>
          <w:ilvl w:val="2"/>
          <w:numId w:val="11"/>
        </w:numPr>
        <w:tabs>
          <w:tab w:val="clear" w:pos="720"/>
        </w:tabs>
        <w:ind w:left="1418" w:hanging="720"/>
      </w:pPr>
      <w:r>
        <w:t>The Manufacturer’s Certificate of Proper Installation shall certify that the signing party is a duly authorized representative of the manufacturer, is authorized by the manufacturer to inspect, approve, and operate their equipment and is authorized to make recommendations required to ensure that the equipment is complete and operational.</w:t>
      </w:r>
    </w:p>
    <w:p w14:paraId="33778E66" w14:textId="77777777" w:rsidR="00DB0269" w:rsidRPr="005E6B76" w:rsidRDefault="00ED4D66" w:rsidP="001E790A">
      <w:pPr>
        <w:pStyle w:val="Heading2"/>
      </w:pPr>
      <w:r w:rsidRPr="005E6B76">
        <w:t>Training</w:t>
      </w:r>
    </w:p>
    <w:p w14:paraId="0C9EB5C0" w14:textId="77777777" w:rsidR="00DB0269" w:rsidRPr="005E6B76" w:rsidRDefault="00DB0269" w:rsidP="001E790A">
      <w:pPr>
        <w:pStyle w:val="Heading3"/>
      </w:pPr>
      <w:r w:rsidRPr="005E6B76">
        <w:t>General:</w:t>
      </w:r>
    </w:p>
    <w:p w14:paraId="3FAF404C" w14:textId="77777777" w:rsidR="00DB0269" w:rsidRPr="005E6B76" w:rsidRDefault="00861533" w:rsidP="001E790A">
      <w:pPr>
        <w:pStyle w:val="Heading4"/>
      </w:pPr>
      <w:r w:rsidRPr="005E6B76">
        <w:t xml:space="preserve">Provide </w:t>
      </w:r>
      <w:r w:rsidR="006B191A">
        <w:t xml:space="preserve">the </w:t>
      </w:r>
      <w:r w:rsidR="00DB0269" w:rsidRPr="005E6B76">
        <w:t xml:space="preserve">manufacturers’ representatives for detailed classroom and hands on training </w:t>
      </w:r>
      <w:r w:rsidRPr="005E6B76">
        <w:t xml:space="preserve">for the </w:t>
      </w:r>
      <w:r w:rsidR="005B0086" w:rsidRPr="005E6B76">
        <w:t>Region</w:t>
      </w:r>
      <w:r w:rsidR="00DB0269" w:rsidRPr="005E6B76">
        <w:t xml:space="preserve">’s personnel on </w:t>
      </w:r>
      <w:r w:rsidRPr="005E6B76">
        <w:t xml:space="preserve">the </w:t>
      </w:r>
      <w:r w:rsidR="00DB0269" w:rsidRPr="005E6B76">
        <w:t xml:space="preserve">operation and maintenance of </w:t>
      </w:r>
      <w:r w:rsidR="006B191A">
        <w:t xml:space="preserve">the </w:t>
      </w:r>
      <w:r w:rsidR="00DB0269" w:rsidRPr="005E6B76">
        <w:t xml:space="preserve">specified </w:t>
      </w:r>
      <w:r w:rsidRPr="005E6B76">
        <w:t>P</w:t>
      </w:r>
      <w:r w:rsidR="00DB0269" w:rsidRPr="005E6B76">
        <w:t>roduct</w:t>
      </w:r>
      <w:r w:rsidRPr="005E6B76">
        <w:t>s</w:t>
      </w:r>
      <w:r w:rsidR="00DB0269" w:rsidRPr="005E6B76">
        <w:t xml:space="preserve"> (system, subsystem,</w:t>
      </w:r>
      <w:r w:rsidR="00FD4C41" w:rsidRPr="005E6B76">
        <w:t xml:space="preserve"> and</w:t>
      </w:r>
      <w:r w:rsidR="00DB0269" w:rsidRPr="005E6B76">
        <w:t xml:space="preserve"> component) and as may be required.</w:t>
      </w:r>
    </w:p>
    <w:p w14:paraId="41426A44" w14:textId="77777777" w:rsidR="00655DF3" w:rsidRPr="00655DF3" w:rsidRDefault="00655DF3" w:rsidP="00655DF3">
      <w:pPr>
        <w:pStyle w:val="Heading4"/>
      </w:pPr>
      <w:r w:rsidRPr="00655DF3">
        <w:t>The Contractor shall ensure that the manufacturer’s representative will provide trained, articulate personnel to coordinate, deliver and expedite training, to be present during all training coordination meetings with the Region, and who are familiar with the operation and maintenance manual information specified in Section 01430 - Operation and Maintenance Data. Proof of prior training experience shall be provided upon request by the Consultant.</w:t>
      </w:r>
    </w:p>
    <w:p w14:paraId="2BF3978F" w14:textId="77777777" w:rsidR="00655DF3" w:rsidRPr="00655DF3" w:rsidRDefault="00655DF3" w:rsidP="00655DF3">
      <w:pPr>
        <w:pStyle w:val="Heading4"/>
      </w:pPr>
      <w:r w:rsidRPr="00655DF3">
        <w:t>The Contractor shall ensure that the manufacturer’s representative will be familiar with the facility operation, maintenance requirements, and the specified equipment to be installed.</w:t>
      </w:r>
    </w:p>
    <w:p w14:paraId="3B0A0F28" w14:textId="77777777" w:rsidR="00655DF3" w:rsidRDefault="00655DF3" w:rsidP="00655DF3">
      <w:pPr>
        <w:pStyle w:val="Heading4"/>
      </w:pPr>
      <w:r>
        <w:t xml:space="preserve">Provide complete training materials, which include operation and maintenance data, to be retained by each trainee. </w:t>
      </w:r>
    </w:p>
    <w:p w14:paraId="0BF452F1" w14:textId="77777777" w:rsidR="006B191A" w:rsidRDefault="006B191A" w:rsidP="006B191A">
      <w:pPr>
        <w:pStyle w:val="Heading4"/>
        <w:numPr>
          <w:ilvl w:val="3"/>
          <w:numId w:val="11"/>
        </w:numPr>
        <w:tabs>
          <w:tab w:val="clear" w:pos="864"/>
        </w:tabs>
        <w:ind w:left="2127" w:hanging="720"/>
      </w:pPr>
      <w:r>
        <w:t>Permit all training sessions to be videotaped by the Region if required by the Region.</w:t>
      </w:r>
    </w:p>
    <w:p w14:paraId="371EA01F" w14:textId="77777777" w:rsidR="00DB0269" w:rsidRPr="005E6B76" w:rsidRDefault="00DB0269" w:rsidP="001E790A">
      <w:pPr>
        <w:pStyle w:val="Heading3"/>
      </w:pPr>
      <w:r w:rsidRPr="005E6B76">
        <w:t>Training Schedule:</w:t>
      </w:r>
    </w:p>
    <w:p w14:paraId="2CF1A46C" w14:textId="77777777" w:rsidR="00DB0269" w:rsidRPr="005E6B76" w:rsidRDefault="00DB0269" w:rsidP="001E790A">
      <w:pPr>
        <w:pStyle w:val="Heading4"/>
      </w:pPr>
      <w:r w:rsidRPr="005E6B76">
        <w:t>List</w:t>
      </w:r>
      <w:r w:rsidR="00FD4C41" w:rsidRPr="005E6B76">
        <w:t xml:space="preserve"> the</w:t>
      </w:r>
      <w:r w:rsidRPr="005E6B76">
        <w:t xml:space="preserve"> specified equipment and systems that require training services and show</w:t>
      </w:r>
      <w:r w:rsidR="006B191A">
        <w:t xml:space="preserve"> the following information</w:t>
      </w:r>
      <w:r w:rsidRPr="005E6B76">
        <w:t>:</w:t>
      </w:r>
    </w:p>
    <w:p w14:paraId="4D3D90EF" w14:textId="77777777" w:rsidR="00DB0269" w:rsidRPr="00992D87" w:rsidRDefault="00FD4C41" w:rsidP="000B469D">
      <w:pPr>
        <w:pStyle w:val="Heading5"/>
        <w:tabs>
          <w:tab w:val="clear" w:pos="5760"/>
          <w:tab w:val="left" w:pos="2835"/>
        </w:tabs>
        <w:ind w:left="2835"/>
        <w:rPr>
          <w:rFonts w:ascii="Calibri" w:hAnsi="Calibri"/>
          <w:szCs w:val="22"/>
        </w:rPr>
      </w:pPr>
      <w:r w:rsidRPr="00992D87">
        <w:rPr>
          <w:rFonts w:ascii="Calibri" w:hAnsi="Calibri"/>
          <w:szCs w:val="22"/>
        </w:rPr>
        <w:t>The r</w:t>
      </w:r>
      <w:r w:rsidR="006B191A">
        <w:rPr>
          <w:rFonts w:ascii="Calibri" w:hAnsi="Calibri"/>
          <w:szCs w:val="22"/>
        </w:rPr>
        <w:t xml:space="preserve">espective </w:t>
      </w:r>
      <w:proofErr w:type="gramStart"/>
      <w:r w:rsidR="006B191A">
        <w:rPr>
          <w:rFonts w:ascii="Calibri" w:hAnsi="Calibri"/>
          <w:szCs w:val="22"/>
        </w:rPr>
        <w:t>manufacturer;</w:t>
      </w:r>
      <w:proofErr w:type="gramEnd"/>
    </w:p>
    <w:p w14:paraId="4DEE0886" w14:textId="77777777" w:rsidR="00DB0269" w:rsidRPr="00992D87" w:rsidRDefault="00DB0269" w:rsidP="000B469D">
      <w:pPr>
        <w:pStyle w:val="Heading5"/>
        <w:tabs>
          <w:tab w:val="clear" w:pos="5760"/>
          <w:tab w:val="left" w:pos="2835"/>
        </w:tabs>
        <w:ind w:left="2835"/>
        <w:rPr>
          <w:rFonts w:ascii="Calibri" w:hAnsi="Calibri"/>
          <w:szCs w:val="22"/>
        </w:rPr>
      </w:pPr>
      <w:r w:rsidRPr="00992D87">
        <w:rPr>
          <w:rFonts w:ascii="Calibri" w:hAnsi="Calibri"/>
          <w:szCs w:val="22"/>
        </w:rPr>
        <w:t xml:space="preserve">Estimated dates for </w:t>
      </w:r>
      <w:r w:rsidR="00861533" w:rsidRPr="00992D87">
        <w:rPr>
          <w:rFonts w:ascii="Calibri" w:hAnsi="Calibri"/>
          <w:szCs w:val="22"/>
        </w:rPr>
        <w:t xml:space="preserve">completion of the </w:t>
      </w:r>
      <w:r w:rsidRPr="00992D87">
        <w:rPr>
          <w:rFonts w:ascii="Calibri" w:hAnsi="Calibri"/>
          <w:szCs w:val="22"/>
        </w:rPr>
        <w:t>installation</w:t>
      </w:r>
      <w:r w:rsidR="006B191A">
        <w:rPr>
          <w:rFonts w:ascii="Calibri" w:hAnsi="Calibri"/>
          <w:szCs w:val="22"/>
        </w:rPr>
        <w:t>;</w:t>
      </w:r>
      <w:r w:rsidR="00817456" w:rsidRPr="00992D87">
        <w:rPr>
          <w:rFonts w:ascii="Calibri" w:hAnsi="Calibri"/>
          <w:szCs w:val="22"/>
        </w:rPr>
        <w:t xml:space="preserve"> and</w:t>
      </w:r>
    </w:p>
    <w:p w14:paraId="3FC9E581" w14:textId="77777777" w:rsidR="00DB0269" w:rsidRPr="00992D87" w:rsidRDefault="00DB0269" w:rsidP="000B469D">
      <w:pPr>
        <w:pStyle w:val="Heading5"/>
        <w:tabs>
          <w:tab w:val="clear" w:pos="5760"/>
          <w:tab w:val="left" w:pos="2835"/>
        </w:tabs>
        <w:ind w:left="2835"/>
        <w:rPr>
          <w:rFonts w:ascii="Calibri" w:hAnsi="Calibri"/>
          <w:szCs w:val="22"/>
        </w:rPr>
      </w:pPr>
      <w:r w:rsidRPr="00992D87">
        <w:rPr>
          <w:rFonts w:ascii="Calibri" w:hAnsi="Calibri"/>
          <w:szCs w:val="22"/>
        </w:rPr>
        <w:t>Estimated training dates.</w:t>
      </w:r>
    </w:p>
    <w:p w14:paraId="3F766420" w14:textId="77777777" w:rsidR="00DB0269" w:rsidRPr="005E6B76" w:rsidRDefault="00DB0269" w:rsidP="001E790A">
      <w:pPr>
        <w:pStyle w:val="Heading4"/>
      </w:pPr>
      <w:r w:rsidRPr="005E6B76">
        <w:t>Allow for multiple sessions when several shifts are involved.</w:t>
      </w:r>
    </w:p>
    <w:p w14:paraId="3BEBE66F" w14:textId="77777777" w:rsidR="00DB0269" w:rsidRPr="005E6B76" w:rsidRDefault="00DB0269" w:rsidP="001E790A">
      <w:pPr>
        <w:pStyle w:val="Heading4"/>
      </w:pPr>
      <w:r w:rsidRPr="005E6B76">
        <w:t xml:space="preserve">Adjust </w:t>
      </w:r>
      <w:r w:rsidR="00861533" w:rsidRPr="005E6B76">
        <w:t xml:space="preserve">the </w:t>
      </w:r>
      <w:r w:rsidRPr="005E6B76">
        <w:t xml:space="preserve">schedule to ensure </w:t>
      </w:r>
      <w:r w:rsidR="00861533" w:rsidRPr="005E6B76">
        <w:t xml:space="preserve">the </w:t>
      </w:r>
      <w:r w:rsidRPr="005E6B76">
        <w:t xml:space="preserve">training of appropriate personnel as deemed necessary by </w:t>
      </w:r>
      <w:r w:rsidR="00861533" w:rsidRPr="005E6B76">
        <w:t xml:space="preserve">the </w:t>
      </w:r>
      <w:r w:rsidR="005B0086" w:rsidRPr="005E6B76">
        <w:t>Region</w:t>
      </w:r>
      <w:r w:rsidRPr="005E6B76">
        <w:t xml:space="preserve">, and to allow </w:t>
      </w:r>
      <w:r w:rsidR="00861533" w:rsidRPr="005E6B76">
        <w:t xml:space="preserve">for </w:t>
      </w:r>
      <w:r w:rsidRPr="005E6B76">
        <w:t xml:space="preserve">full participation by </w:t>
      </w:r>
      <w:r w:rsidR="00861533" w:rsidRPr="005E6B76">
        <w:t xml:space="preserve">the </w:t>
      </w:r>
      <w:r w:rsidRPr="005E6B76">
        <w:t xml:space="preserve">manufacturers’ </w:t>
      </w:r>
      <w:r w:rsidRPr="005E6B76">
        <w:lastRenderedPageBreak/>
        <w:t xml:space="preserve">representatives. Adjust </w:t>
      </w:r>
      <w:r w:rsidR="00861533" w:rsidRPr="005E6B76">
        <w:t xml:space="preserve">the </w:t>
      </w:r>
      <w:r w:rsidRPr="005E6B76">
        <w:t xml:space="preserve">schedule for </w:t>
      </w:r>
      <w:r w:rsidR="00861533" w:rsidRPr="005E6B76">
        <w:t xml:space="preserve">any </w:t>
      </w:r>
      <w:r w:rsidRPr="005E6B76">
        <w:t xml:space="preserve">interruptions in </w:t>
      </w:r>
      <w:r w:rsidR="00861533" w:rsidRPr="005E6B76">
        <w:t xml:space="preserve">the </w:t>
      </w:r>
      <w:r w:rsidRPr="005E6B76">
        <w:t>operability of equipment.</w:t>
      </w:r>
    </w:p>
    <w:p w14:paraId="63F3FCC0" w14:textId="77777777" w:rsidR="00DB0269" w:rsidRPr="005E6B76" w:rsidRDefault="005D3C9A" w:rsidP="001E790A">
      <w:pPr>
        <w:pStyle w:val="Heading4"/>
      </w:pPr>
      <w:r w:rsidRPr="005E6B76">
        <w:t xml:space="preserve">Coordinate </w:t>
      </w:r>
      <w:r w:rsidR="006B191A">
        <w:t xml:space="preserve">training activities in accordance </w:t>
      </w:r>
      <w:r w:rsidRPr="005E6B76">
        <w:t>with</w:t>
      </w:r>
      <w:r w:rsidR="00FD4C41" w:rsidRPr="005E6B76">
        <w:t xml:space="preserve"> the requirements of</w:t>
      </w:r>
      <w:r w:rsidRPr="005E6B76">
        <w:t xml:space="preserve"> Section 01310 </w:t>
      </w:r>
      <w:del w:id="270" w:author="Liam Sykes" w:date="2022-03-21T15:49:00Z">
        <w:r w:rsidRPr="005E6B76" w:rsidDel="00A90A09">
          <w:delText>-</w:delText>
        </w:r>
      </w:del>
      <w:ins w:id="271" w:author="Liam Sykes" w:date="2022-03-21T15:49:00Z">
        <w:r w:rsidR="00A90A09">
          <w:t>–</w:t>
        </w:r>
      </w:ins>
      <w:r w:rsidR="00DB0269" w:rsidRPr="005E6B76">
        <w:t xml:space="preserve"> </w:t>
      </w:r>
      <w:ins w:id="272" w:author="Liam Sykes" w:date="2022-03-21T15:49:00Z">
        <w:r w:rsidR="00A90A09">
          <w:t xml:space="preserve">Construction </w:t>
        </w:r>
      </w:ins>
      <w:del w:id="273" w:author="Liam Sykes" w:date="2022-03-21T15:49:00Z">
        <w:r w:rsidR="00DB0269" w:rsidRPr="005E6B76" w:rsidDel="00A90A09">
          <w:delText xml:space="preserve">Progress </w:delText>
        </w:r>
      </w:del>
      <w:r w:rsidR="00DB0269" w:rsidRPr="005E6B76">
        <w:t>Schedules, and Section 01810</w:t>
      </w:r>
      <w:r w:rsidRPr="005E6B76">
        <w:t xml:space="preserve"> -</w:t>
      </w:r>
      <w:r w:rsidR="00DB0269" w:rsidRPr="005E6B76">
        <w:t xml:space="preserve"> Equipment Testing and Facility </w:t>
      </w:r>
      <w:r w:rsidR="006B191A">
        <w:t>Commissioning</w:t>
      </w:r>
      <w:r w:rsidR="00DB0269" w:rsidRPr="005E6B76">
        <w:t>.</w:t>
      </w:r>
    </w:p>
    <w:p w14:paraId="22343615" w14:textId="77777777" w:rsidR="00DB0269" w:rsidRPr="005E6B76" w:rsidRDefault="00DB0269" w:rsidP="001E790A">
      <w:pPr>
        <w:pStyle w:val="Heading3"/>
      </w:pPr>
      <w:r w:rsidRPr="005E6B76">
        <w:t xml:space="preserve">Lesson Plan: When manufacturer or vendor training of </w:t>
      </w:r>
      <w:r w:rsidR="00861533" w:rsidRPr="005E6B76">
        <w:t xml:space="preserve">the </w:t>
      </w:r>
      <w:r w:rsidR="005B0086" w:rsidRPr="005E6B76">
        <w:t>Region</w:t>
      </w:r>
      <w:r w:rsidR="00861533" w:rsidRPr="005E6B76">
        <w:t>’s</w:t>
      </w:r>
      <w:r w:rsidRPr="005E6B76">
        <w:t xml:space="preserve"> personnel is specified</w:t>
      </w:r>
      <w:r w:rsidR="006B191A">
        <w:t xml:space="preserve"> in the Contract Documents</w:t>
      </w:r>
      <w:r w:rsidRPr="005E6B76">
        <w:t xml:space="preserve">, prepare </w:t>
      </w:r>
      <w:r w:rsidR="00861533" w:rsidRPr="005E6B76">
        <w:t xml:space="preserve">a lesson plan </w:t>
      </w:r>
      <w:r w:rsidRPr="005E6B76">
        <w:t>for each required course, containing the following information</w:t>
      </w:r>
      <w:r w:rsidR="00861533" w:rsidRPr="005E6B76">
        <w:t>, at a minimum</w:t>
      </w:r>
      <w:r w:rsidRPr="005E6B76">
        <w:t>:</w:t>
      </w:r>
    </w:p>
    <w:p w14:paraId="480B7F6C" w14:textId="77777777" w:rsidR="00DB0269" w:rsidRPr="005E6B76" w:rsidRDefault="00DB0269" w:rsidP="001E790A">
      <w:pPr>
        <w:pStyle w:val="Heading4"/>
      </w:pPr>
      <w:r w:rsidRPr="005E6B76">
        <w:t>Title and objectives.</w:t>
      </w:r>
    </w:p>
    <w:p w14:paraId="7C242A1F" w14:textId="77777777" w:rsidR="00DB0269" w:rsidRPr="005E6B76" w:rsidRDefault="00DB0269" w:rsidP="001E790A">
      <w:pPr>
        <w:pStyle w:val="Heading4"/>
      </w:pPr>
      <w:r w:rsidRPr="005E6B76">
        <w:t>Recommended types of attendees (</w:t>
      </w:r>
      <w:r w:rsidR="006B191A">
        <w:t>for example,</w:t>
      </w:r>
      <w:r w:rsidRPr="005E6B76">
        <w:t xml:space="preserve"> managers, engineers, operators, maintenance</w:t>
      </w:r>
      <w:r w:rsidR="00611B87" w:rsidRPr="005E6B76">
        <w:t xml:space="preserve"> personnel</w:t>
      </w:r>
      <w:r w:rsidRPr="005E6B76">
        <w:t>).</w:t>
      </w:r>
    </w:p>
    <w:p w14:paraId="1270E9F1" w14:textId="77777777" w:rsidR="00DB0269" w:rsidRPr="005E6B76" w:rsidRDefault="00DB0269" w:rsidP="001E790A">
      <w:pPr>
        <w:pStyle w:val="Heading4"/>
      </w:pPr>
      <w:r w:rsidRPr="005E6B76">
        <w:t>Course description and outline of course content.</w:t>
      </w:r>
    </w:p>
    <w:p w14:paraId="10CB6DA3" w14:textId="77777777" w:rsidR="00DB0269" w:rsidRPr="005E6B76" w:rsidRDefault="00DB0269" w:rsidP="001E790A">
      <w:pPr>
        <w:pStyle w:val="Heading4"/>
      </w:pPr>
      <w:r w:rsidRPr="005E6B76">
        <w:t>Format (</w:t>
      </w:r>
      <w:r w:rsidR="006B191A">
        <w:t xml:space="preserve">for example, </w:t>
      </w:r>
      <w:r w:rsidRPr="005E6B76">
        <w:t>lecture, self-study, demonstration, hands on).</w:t>
      </w:r>
    </w:p>
    <w:p w14:paraId="6739CAB2" w14:textId="77777777" w:rsidR="00DB0269" w:rsidRPr="005E6B76" w:rsidRDefault="00DB0269" w:rsidP="001E790A">
      <w:pPr>
        <w:pStyle w:val="Heading4"/>
      </w:pPr>
      <w:r w:rsidRPr="005E6B76">
        <w:t>Instruction materials and equipment requirements.</w:t>
      </w:r>
    </w:p>
    <w:p w14:paraId="2F220F9E" w14:textId="77777777" w:rsidR="00DB0269" w:rsidRDefault="00DB0269" w:rsidP="001E790A">
      <w:pPr>
        <w:pStyle w:val="Heading4"/>
      </w:pPr>
      <w:r w:rsidRPr="005E6B76">
        <w:t>Resum</w:t>
      </w:r>
      <w:r w:rsidR="006B191A" w:rsidRPr="006B191A">
        <w:t>é</w:t>
      </w:r>
      <w:r w:rsidRPr="005E6B76">
        <w:t xml:space="preserve">s of </w:t>
      </w:r>
      <w:r w:rsidR="00734D81" w:rsidRPr="005E6B76">
        <w:t xml:space="preserve">the </w:t>
      </w:r>
      <w:r w:rsidRPr="005E6B76">
        <w:t>instructors providing the training.</w:t>
      </w:r>
    </w:p>
    <w:p w14:paraId="48BDEB07" w14:textId="77777777" w:rsidR="00D54DEE" w:rsidRDefault="00D54DEE" w:rsidP="00D54DEE">
      <w:pPr>
        <w:pStyle w:val="Heading4"/>
      </w:pPr>
      <w:r w:rsidRPr="00D54DEE">
        <w:t xml:space="preserve">Documented student assessment forms that </w:t>
      </w:r>
      <w:proofErr w:type="gramStart"/>
      <w:r w:rsidRPr="00D54DEE">
        <w:t>demonstrates</w:t>
      </w:r>
      <w:proofErr w:type="gramEnd"/>
      <w:r w:rsidRPr="00D54DEE">
        <w:t xml:space="preserve"> the attendees successful comprehension of the material and sign-off by the instructor validating the results.</w:t>
      </w:r>
    </w:p>
    <w:p w14:paraId="38EE4216" w14:textId="77777777" w:rsidR="00D54DEE" w:rsidRDefault="00D54DEE" w:rsidP="00D54DEE">
      <w:pPr>
        <w:pStyle w:val="Heading3"/>
      </w:pPr>
      <w:r>
        <w:t>Specialized Training Requirements</w:t>
      </w:r>
    </w:p>
    <w:p w14:paraId="276A17F7" w14:textId="77777777" w:rsidR="00D54DEE" w:rsidRDefault="00D54DEE" w:rsidP="00D54DEE">
      <w:pPr>
        <w:pStyle w:val="Heading4"/>
      </w:pPr>
      <w:r>
        <w:t xml:space="preserve">Where specified in the Contract Documents, specialized training for complete systems requires such training to be accredited for Continuing Education Units (CEU’s) and be Director Approved by the Ontario Water Wastewater Certification Office (OWWCO). </w:t>
      </w:r>
    </w:p>
    <w:p w14:paraId="2C262DA2" w14:textId="77777777" w:rsidR="00D54DEE" w:rsidRDefault="00D54DEE" w:rsidP="00D54DEE">
      <w:pPr>
        <w:pStyle w:val="Heading4"/>
      </w:pPr>
      <w:r>
        <w:t xml:space="preserve">Manufacturer’s representatives shall provide all necessary information and documentation to the training instructor </w:t>
      </w:r>
      <w:proofErr w:type="gramStart"/>
      <w:r>
        <w:t>in order to</w:t>
      </w:r>
      <w:proofErr w:type="gramEnd"/>
      <w:r>
        <w:t xml:space="preserve"> comply with Ministry requirements to acquire Director Approved Training designation. </w:t>
      </w:r>
    </w:p>
    <w:p w14:paraId="4FB15D98" w14:textId="77777777" w:rsidR="00D54DEE" w:rsidRDefault="00D54DEE" w:rsidP="00D54DEE">
      <w:pPr>
        <w:pStyle w:val="Heading4"/>
      </w:pPr>
      <w:r>
        <w:t xml:space="preserve">The Contractor </w:t>
      </w:r>
      <w:r w:rsidR="008A4DC1">
        <w:t xml:space="preserve">shall obtain </w:t>
      </w:r>
      <w:r>
        <w:t>the services of qualified trainers or training organization or the Consultant to provide such specialized training and activities required to obtain course accreditation.</w:t>
      </w:r>
    </w:p>
    <w:p w14:paraId="62605D78" w14:textId="77777777" w:rsidR="00D54DEE" w:rsidRPr="00D54DEE" w:rsidRDefault="00D54DEE" w:rsidP="00D54DEE">
      <w:pPr>
        <w:pStyle w:val="Heading4"/>
      </w:pPr>
      <w:r>
        <w:t xml:space="preserve">Refer to </w:t>
      </w:r>
      <w:del w:id="274" w:author="Radulovic, Nicole" w:date="2022-10-27T10:17:00Z">
        <w:r w:rsidDel="00450167">
          <w:delText>MOE</w:delText>
        </w:r>
        <w:r w:rsidR="00FF225D" w:rsidDel="00450167">
          <w:delText>CC</w:delText>
        </w:r>
        <w:r w:rsidDel="00450167">
          <w:delText xml:space="preserve"> </w:delText>
        </w:r>
      </w:del>
      <w:ins w:id="275" w:author="Radulovic, Nicole" w:date="2022-10-27T10:17:00Z">
        <w:r w:rsidR="00450167">
          <w:t xml:space="preserve">MECP </w:t>
        </w:r>
      </w:ins>
      <w:r>
        <w:t>web site for accredited training requirements as below:</w:t>
      </w:r>
    </w:p>
    <w:p w14:paraId="25EEA8DA" w14:textId="77777777" w:rsidR="00DB0269" w:rsidRPr="005E6B76" w:rsidRDefault="00DB0269" w:rsidP="001E790A">
      <w:pPr>
        <w:pStyle w:val="Heading3"/>
      </w:pPr>
      <w:r w:rsidRPr="005E6B76">
        <w:t>Pre-startup Training:</w:t>
      </w:r>
    </w:p>
    <w:p w14:paraId="4FD06805" w14:textId="77777777" w:rsidR="00DB0269" w:rsidRPr="005E6B76" w:rsidRDefault="00DB0269" w:rsidP="001E790A">
      <w:pPr>
        <w:pStyle w:val="Heading4"/>
      </w:pPr>
      <w:r w:rsidRPr="005E6B76">
        <w:t xml:space="preserve">Coordinate training sessions with </w:t>
      </w:r>
      <w:r w:rsidR="00734D81" w:rsidRPr="005E6B76">
        <w:t xml:space="preserve">the </w:t>
      </w:r>
      <w:r w:rsidR="005B0086" w:rsidRPr="005E6B76">
        <w:t>Region</w:t>
      </w:r>
      <w:r w:rsidRPr="005E6B76">
        <w:t xml:space="preserve">’s operating personnel and </w:t>
      </w:r>
      <w:r w:rsidR="00734D81" w:rsidRPr="005E6B76">
        <w:t xml:space="preserve">the </w:t>
      </w:r>
      <w:r w:rsidRPr="005E6B76">
        <w:t xml:space="preserve">manufacturers’ representatives, and with </w:t>
      </w:r>
      <w:r w:rsidR="00734D81" w:rsidRPr="005E6B76">
        <w:t xml:space="preserve">the </w:t>
      </w:r>
      <w:r w:rsidRPr="005E6B76">
        <w:t xml:space="preserve">submission of </w:t>
      </w:r>
      <w:r w:rsidR="00734D81" w:rsidRPr="005E6B76">
        <w:t xml:space="preserve">the </w:t>
      </w:r>
      <w:r w:rsidRPr="005E6B76">
        <w:t>operation and maintenance manuals i</w:t>
      </w:r>
      <w:r w:rsidR="005D3C9A" w:rsidRPr="005E6B76">
        <w:t xml:space="preserve">n accordance with </w:t>
      </w:r>
      <w:r w:rsidR="005D3C9A" w:rsidRPr="00A90A09">
        <w:rPr>
          <w:rPrChange w:id="276" w:author="Liam Sykes" w:date="2022-03-21T15:49:00Z">
            <w:rPr>
              <w:highlight w:val="yellow"/>
            </w:rPr>
          </w:rPrChange>
        </w:rPr>
        <w:t>Section 01430 -</w:t>
      </w:r>
      <w:r w:rsidRPr="00A90A09">
        <w:rPr>
          <w:rPrChange w:id="277" w:author="Liam Sykes" w:date="2022-03-21T15:49:00Z">
            <w:rPr>
              <w:highlight w:val="yellow"/>
            </w:rPr>
          </w:rPrChange>
        </w:rPr>
        <w:t xml:space="preserve"> Operation and Maintenance Data</w:t>
      </w:r>
      <w:r w:rsidRPr="00A90A09">
        <w:t>.</w:t>
      </w:r>
    </w:p>
    <w:p w14:paraId="093363D5" w14:textId="77777777" w:rsidR="00DB0269" w:rsidRPr="005E6B76" w:rsidRDefault="00DB0269" w:rsidP="001E790A">
      <w:pPr>
        <w:pStyle w:val="Heading4"/>
      </w:pPr>
      <w:r w:rsidRPr="005E6B76">
        <w:t xml:space="preserve">Complete </w:t>
      </w:r>
      <w:r w:rsidR="008A4DC1">
        <w:t xml:space="preserve">the training sessions </w:t>
      </w:r>
      <w:r w:rsidR="00C307F6" w:rsidRPr="005E6B76">
        <w:t xml:space="preserve">a minimum of </w:t>
      </w:r>
      <w:r w:rsidRPr="005E6B76">
        <w:t xml:space="preserve">14 </w:t>
      </w:r>
      <w:r w:rsidR="00734D81" w:rsidRPr="005E6B76">
        <w:t>D</w:t>
      </w:r>
      <w:r w:rsidRPr="005E6B76">
        <w:t xml:space="preserve">ays prior to </w:t>
      </w:r>
      <w:r w:rsidR="00734D81" w:rsidRPr="005E6B76">
        <w:t xml:space="preserve">the commencement </w:t>
      </w:r>
      <w:r w:rsidRPr="005E6B76">
        <w:t>of facility startup.</w:t>
      </w:r>
    </w:p>
    <w:p w14:paraId="138997F5" w14:textId="77777777" w:rsidR="00D54DEE" w:rsidRDefault="00DB0269" w:rsidP="001E790A">
      <w:pPr>
        <w:pStyle w:val="Heading3"/>
      </w:pPr>
      <w:r w:rsidRPr="005E6B76">
        <w:t xml:space="preserve">Post </w:t>
      </w:r>
      <w:r w:rsidR="00FD4C41" w:rsidRPr="005E6B76">
        <w:t>S</w:t>
      </w:r>
      <w:r w:rsidRPr="005E6B76">
        <w:t xml:space="preserve">tartup Training: </w:t>
      </w:r>
    </w:p>
    <w:p w14:paraId="2097409D" w14:textId="77777777" w:rsidR="00DB0269" w:rsidRPr="005E6B76" w:rsidRDefault="00DB0269" w:rsidP="00D54DEE">
      <w:pPr>
        <w:pStyle w:val="Heading4"/>
      </w:pPr>
      <w:r w:rsidRPr="005E6B76">
        <w:t xml:space="preserve">If required in </w:t>
      </w:r>
      <w:r w:rsidR="00734D81" w:rsidRPr="005E6B76">
        <w:t xml:space="preserve">the </w:t>
      </w:r>
      <w:r w:rsidR="008A4DC1">
        <w:t xml:space="preserve">individual </w:t>
      </w:r>
      <w:r w:rsidRPr="005E6B76">
        <w:t>Specifications</w:t>
      </w:r>
      <w:r w:rsidR="008A4DC1">
        <w:t xml:space="preserve"> Sections</w:t>
      </w:r>
      <w:r w:rsidRPr="005E6B76">
        <w:t xml:space="preserve">, </w:t>
      </w:r>
      <w:r w:rsidR="008A4DC1">
        <w:t>provide</w:t>
      </w:r>
      <w:r w:rsidRPr="005E6B76">
        <w:t xml:space="preserve"> and coordinate training of </w:t>
      </w:r>
      <w:r w:rsidR="00734D81" w:rsidRPr="005E6B76">
        <w:t xml:space="preserve">the </w:t>
      </w:r>
      <w:r w:rsidR="005B0086" w:rsidRPr="005E6B76">
        <w:t>Region</w:t>
      </w:r>
      <w:r w:rsidRPr="005E6B76">
        <w:t xml:space="preserve">’s operating personnel by </w:t>
      </w:r>
      <w:r w:rsidR="00734D81" w:rsidRPr="005E6B76">
        <w:t xml:space="preserve">the </w:t>
      </w:r>
      <w:r w:rsidRPr="005E6B76">
        <w:t>respective manufacturer’s representatives.</w:t>
      </w:r>
    </w:p>
    <w:p w14:paraId="659679C2" w14:textId="77777777" w:rsidR="00DB0269" w:rsidRPr="005E6B76" w:rsidRDefault="00D373C1" w:rsidP="001E790A">
      <w:pPr>
        <w:pStyle w:val="Heading2"/>
      </w:pPr>
      <w:r w:rsidRPr="005E6B76">
        <w:t>Supplements</w:t>
      </w:r>
    </w:p>
    <w:p w14:paraId="58CA068E" w14:textId="77777777" w:rsidR="00DB0269" w:rsidRPr="005E6B76" w:rsidRDefault="00DB0269" w:rsidP="001E790A">
      <w:pPr>
        <w:pStyle w:val="Heading3"/>
      </w:pPr>
      <w:r w:rsidRPr="005E6B76">
        <w:t xml:space="preserve">The supplements listed below, </w:t>
      </w:r>
      <w:r w:rsidR="008A4DC1">
        <w:t xml:space="preserve">attached </w:t>
      </w:r>
      <w:r w:rsidRPr="005E6B76">
        <w:t xml:space="preserve">following “END OF SECTION”, </w:t>
      </w:r>
      <w:r w:rsidR="008A4DC1">
        <w:t>forms</w:t>
      </w:r>
      <w:r w:rsidRPr="005E6B76">
        <w:t xml:space="preserve"> part of this S</w:t>
      </w:r>
      <w:r w:rsidR="008A4DC1">
        <w:t>ection</w:t>
      </w:r>
      <w:r w:rsidRPr="005E6B76">
        <w:t>.</w:t>
      </w:r>
    </w:p>
    <w:p w14:paraId="596A51D2" w14:textId="77777777" w:rsidR="00812A85" w:rsidRPr="005E6B76" w:rsidRDefault="00DB0269" w:rsidP="001E790A">
      <w:pPr>
        <w:pStyle w:val="Heading4"/>
      </w:pPr>
      <w:r w:rsidRPr="005E6B76">
        <w:t>Forms: Manufacturer’s Certificate of Proper Installation.</w:t>
      </w:r>
    </w:p>
    <w:p w14:paraId="5ED1D621" w14:textId="77777777" w:rsidR="00F13982" w:rsidRPr="00992D87" w:rsidRDefault="00F13982" w:rsidP="008A26A6">
      <w:pPr>
        <w:pStyle w:val="Other"/>
        <w:spacing w:before="240"/>
        <w:jc w:val="center"/>
        <w:rPr>
          <w:rFonts w:ascii="Calibri" w:hAnsi="Calibri"/>
          <w:b/>
          <w:sz w:val="22"/>
          <w:szCs w:val="22"/>
        </w:rPr>
      </w:pPr>
      <w:r w:rsidRPr="00992D87">
        <w:rPr>
          <w:rFonts w:ascii="Calibri" w:hAnsi="Calibri"/>
          <w:b/>
          <w:sz w:val="22"/>
          <w:szCs w:val="22"/>
        </w:rPr>
        <w:t>END OF SECTION</w:t>
      </w:r>
    </w:p>
    <w:p w14:paraId="33109EF5" w14:textId="77777777" w:rsidR="008B26D4" w:rsidRPr="00992D87" w:rsidRDefault="008B26D4" w:rsidP="00812A85">
      <w:pPr>
        <w:pStyle w:val="BodyText"/>
        <w:rPr>
          <w:rFonts w:ascii="Calibri" w:hAnsi="Calibri"/>
          <w:szCs w:val="22"/>
        </w:rPr>
        <w:sectPr w:rsidR="008B26D4" w:rsidRPr="00992D87" w:rsidSect="005A0E0B">
          <w:headerReference w:type="even" r:id="rId14"/>
          <w:headerReference w:type="default" r:id="rId15"/>
          <w:headerReference w:type="first" r:id="rId16"/>
          <w:pgSz w:w="12240" w:h="15840" w:code="1"/>
          <w:pgMar w:top="1440" w:right="720" w:bottom="1440" w:left="1440" w:header="720" w:footer="720" w:gutter="0"/>
          <w:cols w:space="720"/>
          <w:docGrid w:linePitch="299"/>
        </w:sectPr>
      </w:pPr>
    </w:p>
    <w:p w14:paraId="1FAEF738" w14:textId="77777777" w:rsidR="008B26D4" w:rsidRPr="00992D87" w:rsidRDefault="008B26D4" w:rsidP="008B26D4">
      <w:pPr>
        <w:pStyle w:val="BodyText"/>
        <w:jc w:val="center"/>
        <w:rPr>
          <w:rFonts w:ascii="Calibri" w:hAnsi="Calibri" w:cs="Arial"/>
          <w:b/>
          <w:szCs w:val="22"/>
        </w:rPr>
      </w:pPr>
      <w:r w:rsidRPr="00992D87">
        <w:rPr>
          <w:rFonts w:ascii="Calibri" w:hAnsi="Calibri" w:cs="Arial"/>
          <w:b/>
          <w:szCs w:val="22"/>
        </w:rPr>
        <w:lastRenderedPageBreak/>
        <w:t>MANUFACTURER’S CERTIFICATE OF PROPER INSTALLATION</w:t>
      </w:r>
    </w:p>
    <w:tbl>
      <w:tblPr>
        <w:tblW w:w="0" w:type="auto"/>
        <w:jc w:val="center"/>
        <w:tblLayout w:type="fixed"/>
        <w:tblCellMar>
          <w:left w:w="120" w:type="dxa"/>
          <w:right w:w="120" w:type="dxa"/>
        </w:tblCellMar>
        <w:tblLook w:val="0000" w:firstRow="0" w:lastRow="0" w:firstColumn="0" w:lastColumn="0" w:noHBand="0" w:noVBand="0"/>
      </w:tblPr>
      <w:tblGrid>
        <w:gridCol w:w="4680"/>
        <w:gridCol w:w="4320"/>
      </w:tblGrid>
      <w:tr w:rsidR="008B26D4" w:rsidRPr="00992D87" w14:paraId="49F65ED5" w14:textId="77777777">
        <w:trPr>
          <w:jc w:val="center"/>
        </w:trPr>
        <w:tc>
          <w:tcPr>
            <w:tcW w:w="4680" w:type="dxa"/>
          </w:tcPr>
          <w:p w14:paraId="164EED7F" w14:textId="77777777" w:rsidR="008B26D4" w:rsidRPr="00992D87" w:rsidRDefault="005B0086" w:rsidP="00BE2E4A">
            <w:pPr>
              <w:pStyle w:val="BodyText"/>
              <w:tabs>
                <w:tab w:val="right" w:pos="4320"/>
              </w:tabs>
              <w:rPr>
                <w:rFonts w:ascii="Calibri" w:hAnsi="Calibri" w:cs="Arial"/>
                <w:szCs w:val="22"/>
              </w:rPr>
            </w:pPr>
            <w:proofErr w:type="gramStart"/>
            <w:r w:rsidRPr="00992D87">
              <w:rPr>
                <w:rFonts w:ascii="Calibri" w:hAnsi="Calibri" w:cs="Arial"/>
                <w:szCs w:val="22"/>
              </w:rPr>
              <w:t>REGION</w:t>
            </w:r>
            <w:r w:rsidR="008B26D4" w:rsidRPr="00992D87">
              <w:rPr>
                <w:rFonts w:ascii="Calibri" w:hAnsi="Calibri" w:cs="Arial"/>
                <w:szCs w:val="22"/>
              </w:rPr>
              <w:t xml:space="preserve"> </w:t>
            </w:r>
            <w:r w:rsidR="008B26D4" w:rsidRPr="00992D87">
              <w:rPr>
                <w:rFonts w:ascii="Calibri" w:hAnsi="Calibri" w:cs="Arial"/>
                <w:szCs w:val="22"/>
                <w:u w:val="single"/>
              </w:rPr>
              <w:t xml:space="preserve"> </w:t>
            </w:r>
            <w:r w:rsidR="008B26D4" w:rsidRPr="00992D87">
              <w:rPr>
                <w:rFonts w:ascii="Calibri" w:hAnsi="Calibri" w:cs="Arial"/>
                <w:szCs w:val="22"/>
                <w:u w:val="single"/>
              </w:rPr>
              <w:tab/>
            </w:r>
            <w:proofErr w:type="gramEnd"/>
          </w:p>
        </w:tc>
        <w:tc>
          <w:tcPr>
            <w:tcW w:w="4320" w:type="dxa"/>
          </w:tcPr>
          <w:p w14:paraId="6CF9E5EB" w14:textId="77777777" w:rsidR="008B26D4" w:rsidRPr="00992D87" w:rsidRDefault="008B26D4" w:rsidP="00BE2E4A">
            <w:pPr>
              <w:pStyle w:val="BodyText"/>
              <w:tabs>
                <w:tab w:val="right" w:pos="4080"/>
              </w:tabs>
              <w:rPr>
                <w:rFonts w:ascii="Calibri" w:hAnsi="Calibri" w:cs="Arial"/>
                <w:szCs w:val="22"/>
              </w:rPr>
            </w:pPr>
            <w:r w:rsidRPr="00992D87">
              <w:rPr>
                <w:rFonts w:ascii="Calibri" w:hAnsi="Calibri" w:cs="Arial"/>
                <w:szCs w:val="22"/>
              </w:rPr>
              <w:t>EQPT SERIAL NO:</w:t>
            </w:r>
            <w:r w:rsidRPr="00992D87">
              <w:rPr>
                <w:rFonts w:ascii="Calibri" w:hAnsi="Calibri" w:cs="Arial"/>
                <w:szCs w:val="22"/>
                <w:u w:val="single"/>
              </w:rPr>
              <w:tab/>
            </w:r>
          </w:p>
        </w:tc>
      </w:tr>
      <w:tr w:rsidR="008B26D4" w:rsidRPr="00992D87" w14:paraId="205ECE01" w14:textId="77777777">
        <w:trPr>
          <w:jc w:val="center"/>
        </w:trPr>
        <w:tc>
          <w:tcPr>
            <w:tcW w:w="4680" w:type="dxa"/>
          </w:tcPr>
          <w:p w14:paraId="0BA0F1F7" w14:textId="77777777" w:rsidR="008B26D4" w:rsidRPr="00992D87" w:rsidRDefault="008B26D4" w:rsidP="00BE2E4A">
            <w:pPr>
              <w:pStyle w:val="BodyText"/>
              <w:tabs>
                <w:tab w:val="right" w:pos="4320"/>
              </w:tabs>
              <w:rPr>
                <w:rFonts w:ascii="Calibri" w:hAnsi="Calibri" w:cs="Arial"/>
                <w:szCs w:val="22"/>
              </w:rPr>
            </w:pPr>
            <w:r w:rsidRPr="00992D87">
              <w:rPr>
                <w:rFonts w:ascii="Calibri" w:hAnsi="Calibri" w:cs="Arial"/>
                <w:szCs w:val="22"/>
              </w:rPr>
              <w:t>EQPT TAG NO:</w:t>
            </w:r>
            <w:r w:rsidRPr="00992D87">
              <w:rPr>
                <w:rFonts w:ascii="Calibri" w:hAnsi="Calibri" w:cs="Arial"/>
                <w:szCs w:val="22"/>
                <w:u w:val="single"/>
              </w:rPr>
              <w:tab/>
            </w:r>
          </w:p>
        </w:tc>
        <w:tc>
          <w:tcPr>
            <w:tcW w:w="4320" w:type="dxa"/>
          </w:tcPr>
          <w:p w14:paraId="386F4961" w14:textId="77777777" w:rsidR="008B26D4" w:rsidRPr="00992D87" w:rsidRDefault="008B26D4" w:rsidP="00BE2E4A">
            <w:pPr>
              <w:pStyle w:val="BodyText"/>
              <w:tabs>
                <w:tab w:val="right" w:pos="4080"/>
                <w:tab w:val="right" w:pos="4470"/>
              </w:tabs>
              <w:rPr>
                <w:rFonts w:ascii="Calibri" w:hAnsi="Calibri" w:cs="Arial"/>
                <w:szCs w:val="22"/>
              </w:rPr>
            </w:pPr>
            <w:r w:rsidRPr="00992D87">
              <w:rPr>
                <w:rFonts w:ascii="Calibri" w:hAnsi="Calibri" w:cs="Arial"/>
                <w:szCs w:val="22"/>
              </w:rPr>
              <w:t>EQPT/SYSTEM:</w:t>
            </w:r>
            <w:r w:rsidRPr="00992D87">
              <w:rPr>
                <w:rFonts w:ascii="Calibri" w:hAnsi="Calibri" w:cs="Arial"/>
                <w:szCs w:val="22"/>
                <w:u w:val="single"/>
              </w:rPr>
              <w:t xml:space="preserve"> </w:t>
            </w:r>
            <w:r w:rsidRPr="00992D87">
              <w:rPr>
                <w:rFonts w:ascii="Calibri" w:hAnsi="Calibri" w:cs="Arial"/>
                <w:szCs w:val="22"/>
                <w:u w:val="single"/>
              </w:rPr>
              <w:tab/>
            </w:r>
          </w:p>
        </w:tc>
      </w:tr>
      <w:tr w:rsidR="008B26D4" w:rsidRPr="00992D87" w14:paraId="5A165D80" w14:textId="77777777">
        <w:trPr>
          <w:jc w:val="center"/>
        </w:trPr>
        <w:tc>
          <w:tcPr>
            <w:tcW w:w="4680" w:type="dxa"/>
          </w:tcPr>
          <w:p w14:paraId="7011C5F1" w14:textId="77777777" w:rsidR="008B26D4" w:rsidRPr="00992D87" w:rsidRDefault="008B26D4" w:rsidP="00BE2E4A">
            <w:pPr>
              <w:pStyle w:val="BodyText"/>
              <w:tabs>
                <w:tab w:val="right" w:pos="4320"/>
              </w:tabs>
              <w:rPr>
                <w:rFonts w:ascii="Calibri" w:hAnsi="Calibri" w:cs="Arial"/>
                <w:szCs w:val="22"/>
              </w:rPr>
            </w:pPr>
            <w:r w:rsidRPr="00992D87">
              <w:rPr>
                <w:rFonts w:ascii="Calibri" w:hAnsi="Calibri" w:cs="Arial"/>
                <w:szCs w:val="22"/>
              </w:rPr>
              <w:t>PROJECT NO:</w:t>
            </w:r>
            <w:r w:rsidRPr="00992D87">
              <w:rPr>
                <w:rFonts w:ascii="Calibri" w:hAnsi="Calibri" w:cs="Arial"/>
                <w:szCs w:val="22"/>
                <w:u w:val="single"/>
              </w:rPr>
              <w:tab/>
            </w:r>
          </w:p>
        </w:tc>
        <w:tc>
          <w:tcPr>
            <w:tcW w:w="4320" w:type="dxa"/>
          </w:tcPr>
          <w:p w14:paraId="74E396A0" w14:textId="77777777" w:rsidR="008B26D4" w:rsidRPr="00992D87" w:rsidRDefault="008B26D4" w:rsidP="00BE2E4A">
            <w:pPr>
              <w:pStyle w:val="BodyText"/>
              <w:tabs>
                <w:tab w:val="right" w:pos="4080"/>
              </w:tabs>
              <w:rPr>
                <w:rFonts w:ascii="Calibri" w:hAnsi="Calibri" w:cs="Arial"/>
                <w:szCs w:val="22"/>
              </w:rPr>
            </w:pPr>
            <w:r w:rsidRPr="00992D87">
              <w:rPr>
                <w:rFonts w:ascii="Calibri" w:hAnsi="Calibri" w:cs="Arial"/>
                <w:szCs w:val="22"/>
              </w:rPr>
              <w:t>SPEC. SECTION:</w:t>
            </w:r>
            <w:r w:rsidRPr="00992D87">
              <w:rPr>
                <w:rFonts w:ascii="Calibri" w:hAnsi="Calibri" w:cs="Arial"/>
                <w:szCs w:val="22"/>
                <w:u w:val="single"/>
              </w:rPr>
              <w:tab/>
            </w:r>
          </w:p>
        </w:tc>
      </w:tr>
      <w:tr w:rsidR="008B26D4" w:rsidRPr="00992D87" w14:paraId="33E554EB" w14:textId="77777777">
        <w:trPr>
          <w:jc w:val="center"/>
        </w:trPr>
        <w:tc>
          <w:tcPr>
            <w:tcW w:w="9000" w:type="dxa"/>
            <w:gridSpan w:val="2"/>
          </w:tcPr>
          <w:p w14:paraId="270DEE90" w14:textId="77777777" w:rsidR="008B26D4" w:rsidRPr="00992D87" w:rsidRDefault="008B26D4" w:rsidP="00BE2E4A">
            <w:pPr>
              <w:pStyle w:val="BodyText"/>
              <w:rPr>
                <w:rFonts w:ascii="Calibri" w:hAnsi="Calibri" w:cs="Arial"/>
                <w:szCs w:val="22"/>
              </w:rPr>
            </w:pPr>
            <w:r w:rsidRPr="00992D87">
              <w:rPr>
                <w:rFonts w:ascii="Calibri" w:hAnsi="Calibri" w:cs="Arial"/>
                <w:szCs w:val="22"/>
              </w:rPr>
              <w:t>I hereby certify that the above-referenced equipment/system has been:</w:t>
            </w:r>
          </w:p>
          <w:p w14:paraId="5C85D5D7" w14:textId="77777777" w:rsidR="008B26D4" w:rsidRPr="00992D87" w:rsidRDefault="008B26D4" w:rsidP="00D976BD">
            <w:pPr>
              <w:pStyle w:val="BodyText"/>
              <w:rPr>
                <w:rFonts w:ascii="Calibri" w:hAnsi="Calibri" w:cs="Arial"/>
                <w:szCs w:val="22"/>
              </w:rPr>
            </w:pPr>
            <w:r w:rsidRPr="00992D87">
              <w:rPr>
                <w:rFonts w:ascii="Calibri" w:hAnsi="Calibri" w:cs="Arial"/>
                <w:szCs w:val="22"/>
              </w:rPr>
              <w:t>(</w:t>
            </w:r>
            <w:r w:rsidR="00D976BD">
              <w:rPr>
                <w:rFonts w:ascii="Calibri" w:hAnsi="Calibri" w:cs="Arial"/>
                <w:szCs w:val="22"/>
              </w:rPr>
              <w:t>Manufacturer’s Representative to address each box and provide full explanation of any variance</w:t>
            </w:r>
            <w:r w:rsidRPr="00992D87">
              <w:rPr>
                <w:rFonts w:ascii="Calibri" w:hAnsi="Calibri" w:cs="Arial"/>
                <w:szCs w:val="22"/>
              </w:rPr>
              <w:t>)</w:t>
            </w:r>
          </w:p>
          <w:p w14:paraId="1569768B" w14:textId="77777777" w:rsidR="008B26D4" w:rsidRPr="00992D87" w:rsidRDefault="008B26D4" w:rsidP="00BE2E4A">
            <w:pPr>
              <w:pStyle w:val="BodyText"/>
              <w:rPr>
                <w:rFonts w:ascii="Calibri" w:hAnsi="Calibri" w:cs="Arial"/>
                <w:szCs w:val="22"/>
              </w:rPr>
            </w:pPr>
            <w:r w:rsidRPr="00992D87">
              <w:rPr>
                <w:rFonts w:ascii="Calibri" w:hAnsi="Calibri" w:cs="Arial"/>
                <w:szCs w:val="22"/>
              </w:rPr>
              <w:tab/>
            </w:r>
            <w:r w:rsidR="000B4B4C" w:rsidRPr="00992D87">
              <w:rPr>
                <w:rFonts w:ascii="Calibri" w:hAnsi="Calibri" w:cs="Arial"/>
                <w:noProof/>
                <w:szCs w:val="22"/>
              </w:rPr>
              <w:drawing>
                <wp:inline distT="0" distB="0" distL="0" distR="0" wp14:anchorId="26D46673" wp14:editId="3D6B1A2D">
                  <wp:extent cx="182880" cy="137160"/>
                  <wp:effectExtent l="19050" t="1905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2880" cy="137160"/>
                          </a:xfrm>
                          <a:prstGeom prst="rect">
                            <a:avLst/>
                          </a:prstGeom>
                          <a:noFill/>
                          <a:ln w="9525" cmpd="sng">
                            <a:solidFill>
                              <a:srgbClr val="000000"/>
                            </a:solidFill>
                            <a:miter lim="800000"/>
                            <a:headEnd/>
                            <a:tailEnd/>
                          </a:ln>
                          <a:effectLst/>
                        </pic:spPr>
                      </pic:pic>
                    </a:graphicData>
                  </a:graphic>
                </wp:inline>
              </w:drawing>
            </w:r>
            <w:r w:rsidRPr="00992D87">
              <w:rPr>
                <w:rFonts w:ascii="Calibri" w:hAnsi="Calibri" w:cs="Arial"/>
                <w:szCs w:val="22"/>
              </w:rPr>
              <w:tab/>
              <w:t xml:space="preserve">Installed in accordance with </w:t>
            </w:r>
            <w:r w:rsidR="00734D81" w:rsidRPr="00992D87">
              <w:rPr>
                <w:rFonts w:ascii="Calibri" w:hAnsi="Calibri" w:cs="Arial"/>
                <w:szCs w:val="22"/>
              </w:rPr>
              <w:t xml:space="preserve">the </w:t>
            </w:r>
            <w:r w:rsidRPr="00992D87">
              <w:rPr>
                <w:rFonts w:ascii="Calibri" w:hAnsi="Calibri" w:cs="Arial"/>
                <w:szCs w:val="22"/>
              </w:rPr>
              <w:t>Manufacturer’s recommendations.</w:t>
            </w:r>
          </w:p>
          <w:p w14:paraId="09F57962" w14:textId="77777777" w:rsidR="008B26D4" w:rsidRPr="00992D87" w:rsidRDefault="008B26D4" w:rsidP="00BE2E4A">
            <w:pPr>
              <w:pStyle w:val="BodyText"/>
              <w:rPr>
                <w:rFonts w:ascii="Calibri" w:hAnsi="Calibri" w:cs="Arial"/>
                <w:szCs w:val="22"/>
              </w:rPr>
            </w:pPr>
            <w:r w:rsidRPr="00992D87">
              <w:rPr>
                <w:rFonts w:ascii="Calibri" w:hAnsi="Calibri" w:cs="Arial"/>
                <w:szCs w:val="22"/>
              </w:rPr>
              <w:tab/>
            </w:r>
            <w:r w:rsidR="000B4B4C" w:rsidRPr="00992D87">
              <w:rPr>
                <w:rFonts w:ascii="Calibri" w:hAnsi="Calibri" w:cs="Arial"/>
                <w:noProof/>
                <w:szCs w:val="22"/>
              </w:rPr>
              <w:drawing>
                <wp:inline distT="0" distB="0" distL="0" distR="0" wp14:anchorId="50D8065D" wp14:editId="0A790BB5">
                  <wp:extent cx="182880" cy="137160"/>
                  <wp:effectExtent l="19050" t="1905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2880" cy="137160"/>
                          </a:xfrm>
                          <a:prstGeom prst="rect">
                            <a:avLst/>
                          </a:prstGeom>
                          <a:noFill/>
                          <a:ln w="9525" cmpd="sng">
                            <a:solidFill>
                              <a:srgbClr val="000000"/>
                            </a:solidFill>
                            <a:miter lim="800000"/>
                            <a:headEnd/>
                            <a:tailEnd/>
                          </a:ln>
                          <a:effectLst/>
                        </pic:spPr>
                      </pic:pic>
                    </a:graphicData>
                  </a:graphic>
                </wp:inline>
              </w:drawing>
            </w:r>
            <w:r w:rsidRPr="00992D87">
              <w:rPr>
                <w:rFonts w:ascii="Calibri" w:hAnsi="Calibri" w:cs="Arial"/>
                <w:szCs w:val="22"/>
              </w:rPr>
              <w:tab/>
              <w:t>Inspected, checked, and adjusted.</w:t>
            </w:r>
          </w:p>
          <w:p w14:paraId="293E51A3" w14:textId="77777777" w:rsidR="008B26D4" w:rsidRPr="00992D87" w:rsidRDefault="008B26D4" w:rsidP="00BE2E4A">
            <w:pPr>
              <w:pStyle w:val="BodyText"/>
              <w:rPr>
                <w:rFonts w:ascii="Calibri" w:hAnsi="Calibri" w:cs="Arial"/>
                <w:szCs w:val="22"/>
              </w:rPr>
            </w:pPr>
            <w:r w:rsidRPr="00992D87">
              <w:rPr>
                <w:rFonts w:ascii="Calibri" w:hAnsi="Calibri" w:cs="Arial"/>
                <w:szCs w:val="22"/>
              </w:rPr>
              <w:tab/>
            </w:r>
            <w:r w:rsidR="000B4B4C" w:rsidRPr="00992D87">
              <w:rPr>
                <w:rFonts w:ascii="Calibri" w:hAnsi="Calibri" w:cs="Arial"/>
                <w:noProof/>
                <w:szCs w:val="22"/>
              </w:rPr>
              <w:drawing>
                <wp:inline distT="0" distB="0" distL="0" distR="0" wp14:anchorId="60C2E423" wp14:editId="2FB6F433">
                  <wp:extent cx="182880" cy="137160"/>
                  <wp:effectExtent l="19050" t="1905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2880" cy="137160"/>
                          </a:xfrm>
                          <a:prstGeom prst="rect">
                            <a:avLst/>
                          </a:prstGeom>
                          <a:noFill/>
                          <a:ln w="9525" cmpd="sng">
                            <a:solidFill>
                              <a:srgbClr val="000000"/>
                            </a:solidFill>
                            <a:miter lim="800000"/>
                            <a:headEnd/>
                            <a:tailEnd/>
                          </a:ln>
                          <a:effectLst/>
                        </pic:spPr>
                      </pic:pic>
                    </a:graphicData>
                  </a:graphic>
                </wp:inline>
              </w:drawing>
            </w:r>
            <w:r w:rsidRPr="00992D87">
              <w:rPr>
                <w:rFonts w:ascii="Calibri" w:hAnsi="Calibri" w:cs="Arial"/>
                <w:szCs w:val="22"/>
              </w:rPr>
              <w:tab/>
              <w:t xml:space="preserve">Serviced with </w:t>
            </w:r>
            <w:r w:rsidR="00734D81" w:rsidRPr="00992D87">
              <w:rPr>
                <w:rFonts w:ascii="Calibri" w:hAnsi="Calibri" w:cs="Arial"/>
                <w:szCs w:val="22"/>
              </w:rPr>
              <w:t xml:space="preserve">the </w:t>
            </w:r>
            <w:r w:rsidRPr="00992D87">
              <w:rPr>
                <w:rFonts w:ascii="Calibri" w:hAnsi="Calibri" w:cs="Arial"/>
                <w:szCs w:val="22"/>
              </w:rPr>
              <w:t>proper initial lubricants.</w:t>
            </w:r>
          </w:p>
          <w:p w14:paraId="56CE940F" w14:textId="77777777" w:rsidR="008B26D4" w:rsidRPr="00992D87" w:rsidRDefault="008B26D4" w:rsidP="00BE2E4A">
            <w:pPr>
              <w:pStyle w:val="BodyText"/>
              <w:rPr>
                <w:rFonts w:ascii="Calibri" w:hAnsi="Calibri" w:cs="Arial"/>
                <w:szCs w:val="22"/>
              </w:rPr>
            </w:pPr>
            <w:r w:rsidRPr="00992D87">
              <w:rPr>
                <w:rFonts w:ascii="Calibri" w:hAnsi="Calibri" w:cs="Arial"/>
                <w:szCs w:val="22"/>
              </w:rPr>
              <w:tab/>
            </w:r>
            <w:r w:rsidR="000B4B4C" w:rsidRPr="00992D87">
              <w:rPr>
                <w:rFonts w:ascii="Calibri" w:hAnsi="Calibri" w:cs="Arial"/>
                <w:noProof/>
                <w:szCs w:val="22"/>
              </w:rPr>
              <w:drawing>
                <wp:inline distT="0" distB="0" distL="0" distR="0" wp14:anchorId="18C30812" wp14:editId="0D194F38">
                  <wp:extent cx="182880" cy="137160"/>
                  <wp:effectExtent l="19050" t="1905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2880" cy="137160"/>
                          </a:xfrm>
                          <a:prstGeom prst="rect">
                            <a:avLst/>
                          </a:prstGeom>
                          <a:noFill/>
                          <a:ln w="9525" cmpd="sng">
                            <a:solidFill>
                              <a:srgbClr val="000000"/>
                            </a:solidFill>
                            <a:miter lim="800000"/>
                            <a:headEnd/>
                            <a:tailEnd/>
                          </a:ln>
                          <a:effectLst/>
                        </pic:spPr>
                      </pic:pic>
                    </a:graphicData>
                  </a:graphic>
                </wp:inline>
              </w:drawing>
            </w:r>
            <w:r w:rsidRPr="00992D87">
              <w:rPr>
                <w:rFonts w:ascii="Calibri" w:hAnsi="Calibri" w:cs="Arial"/>
                <w:szCs w:val="22"/>
              </w:rPr>
              <w:tab/>
              <w:t>Electrical and mechanical connections meet quality and safety standards.</w:t>
            </w:r>
          </w:p>
          <w:p w14:paraId="4E12E5FB" w14:textId="77777777" w:rsidR="008B26D4" w:rsidRPr="00992D87" w:rsidRDefault="008B26D4" w:rsidP="00BE2E4A">
            <w:pPr>
              <w:pStyle w:val="BodyText"/>
              <w:rPr>
                <w:rFonts w:ascii="Calibri" w:hAnsi="Calibri" w:cs="Arial"/>
                <w:szCs w:val="22"/>
              </w:rPr>
            </w:pPr>
            <w:r w:rsidRPr="00992D87">
              <w:rPr>
                <w:rFonts w:ascii="Calibri" w:hAnsi="Calibri" w:cs="Arial"/>
                <w:szCs w:val="22"/>
              </w:rPr>
              <w:tab/>
            </w:r>
            <w:r w:rsidR="000B4B4C" w:rsidRPr="00992D87">
              <w:rPr>
                <w:rFonts w:ascii="Calibri" w:hAnsi="Calibri" w:cs="Arial"/>
                <w:noProof/>
                <w:szCs w:val="22"/>
              </w:rPr>
              <w:drawing>
                <wp:inline distT="0" distB="0" distL="0" distR="0" wp14:anchorId="1F00BF0F" wp14:editId="7AAE6043">
                  <wp:extent cx="182880" cy="137160"/>
                  <wp:effectExtent l="19050" t="1905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2880" cy="137160"/>
                          </a:xfrm>
                          <a:prstGeom prst="rect">
                            <a:avLst/>
                          </a:prstGeom>
                          <a:noFill/>
                          <a:ln w="9525" cmpd="sng">
                            <a:solidFill>
                              <a:srgbClr val="000000"/>
                            </a:solidFill>
                            <a:miter lim="800000"/>
                            <a:headEnd/>
                            <a:tailEnd/>
                          </a:ln>
                          <a:effectLst/>
                        </pic:spPr>
                      </pic:pic>
                    </a:graphicData>
                  </a:graphic>
                </wp:inline>
              </w:drawing>
            </w:r>
            <w:r w:rsidRPr="00992D87">
              <w:rPr>
                <w:rFonts w:ascii="Calibri" w:hAnsi="Calibri" w:cs="Arial"/>
                <w:szCs w:val="22"/>
              </w:rPr>
              <w:tab/>
              <w:t>All applicable safety equipment has been properly installed.</w:t>
            </w:r>
          </w:p>
          <w:p w14:paraId="460DA28E" w14:textId="77777777" w:rsidR="008B26D4" w:rsidRPr="00992D87" w:rsidRDefault="008B26D4" w:rsidP="00BE2E4A">
            <w:pPr>
              <w:pStyle w:val="BodyText"/>
              <w:rPr>
                <w:rFonts w:ascii="Calibri" w:hAnsi="Calibri" w:cs="Arial"/>
                <w:szCs w:val="22"/>
              </w:rPr>
            </w:pPr>
            <w:r w:rsidRPr="00992D87">
              <w:rPr>
                <w:rFonts w:ascii="Calibri" w:hAnsi="Calibri" w:cs="Arial"/>
                <w:szCs w:val="22"/>
              </w:rPr>
              <w:tab/>
            </w:r>
            <w:r w:rsidR="000B4B4C" w:rsidRPr="00992D87">
              <w:rPr>
                <w:rFonts w:ascii="Calibri" w:hAnsi="Calibri" w:cs="Arial"/>
                <w:noProof/>
                <w:szCs w:val="22"/>
              </w:rPr>
              <w:drawing>
                <wp:inline distT="0" distB="0" distL="0" distR="0" wp14:anchorId="0EAFE4ED" wp14:editId="0CEE11DF">
                  <wp:extent cx="182880" cy="137160"/>
                  <wp:effectExtent l="19050" t="1905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2880" cy="137160"/>
                          </a:xfrm>
                          <a:prstGeom prst="rect">
                            <a:avLst/>
                          </a:prstGeom>
                          <a:noFill/>
                          <a:ln w="9525" cmpd="sng">
                            <a:solidFill>
                              <a:srgbClr val="000000"/>
                            </a:solidFill>
                            <a:miter lim="800000"/>
                            <a:headEnd/>
                            <a:tailEnd/>
                          </a:ln>
                          <a:effectLst/>
                        </pic:spPr>
                      </pic:pic>
                    </a:graphicData>
                  </a:graphic>
                </wp:inline>
              </w:drawing>
            </w:r>
            <w:r w:rsidRPr="00992D87">
              <w:rPr>
                <w:rFonts w:ascii="Calibri" w:hAnsi="Calibri" w:cs="Arial"/>
                <w:szCs w:val="22"/>
              </w:rPr>
              <w:tab/>
              <w:t>Functional tests.</w:t>
            </w:r>
            <w:r w:rsidR="00D976BD">
              <w:rPr>
                <w:rFonts w:ascii="Calibri" w:hAnsi="Calibri" w:cs="Arial"/>
                <w:szCs w:val="22"/>
              </w:rPr>
              <w:t xml:space="preserve"> Provide documentation of functional tests.</w:t>
            </w:r>
          </w:p>
          <w:p w14:paraId="1421E94C" w14:textId="77777777" w:rsidR="008B26D4" w:rsidRPr="00992D87" w:rsidRDefault="008B26D4" w:rsidP="00BE2E4A">
            <w:pPr>
              <w:pStyle w:val="BodyText"/>
              <w:rPr>
                <w:rFonts w:ascii="Calibri" w:hAnsi="Calibri" w:cs="Arial"/>
                <w:szCs w:val="22"/>
              </w:rPr>
            </w:pPr>
            <w:r w:rsidRPr="00992D87">
              <w:rPr>
                <w:rFonts w:ascii="Calibri" w:hAnsi="Calibri" w:cs="Arial"/>
                <w:szCs w:val="22"/>
              </w:rPr>
              <w:tab/>
            </w:r>
            <w:r w:rsidR="000B4B4C" w:rsidRPr="00992D87">
              <w:rPr>
                <w:rFonts w:ascii="Calibri" w:hAnsi="Calibri" w:cs="Arial"/>
                <w:noProof/>
                <w:szCs w:val="22"/>
              </w:rPr>
              <w:drawing>
                <wp:inline distT="0" distB="0" distL="0" distR="0" wp14:anchorId="24304D36" wp14:editId="6C0EE91B">
                  <wp:extent cx="182880" cy="137160"/>
                  <wp:effectExtent l="19050" t="1905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2880" cy="137160"/>
                          </a:xfrm>
                          <a:prstGeom prst="rect">
                            <a:avLst/>
                          </a:prstGeom>
                          <a:noFill/>
                          <a:ln w="9525" cmpd="sng">
                            <a:solidFill>
                              <a:srgbClr val="000000"/>
                            </a:solidFill>
                            <a:miter lim="800000"/>
                            <a:headEnd/>
                            <a:tailEnd/>
                          </a:ln>
                          <a:effectLst/>
                        </pic:spPr>
                      </pic:pic>
                    </a:graphicData>
                  </a:graphic>
                </wp:inline>
              </w:drawing>
            </w:r>
            <w:r w:rsidRPr="00992D87">
              <w:rPr>
                <w:rFonts w:ascii="Calibri" w:hAnsi="Calibri" w:cs="Arial"/>
                <w:szCs w:val="22"/>
              </w:rPr>
              <w:tab/>
              <w:t xml:space="preserve">System has been performance </w:t>
            </w:r>
            <w:proofErr w:type="gramStart"/>
            <w:r w:rsidRPr="00992D87">
              <w:rPr>
                <w:rFonts w:ascii="Calibri" w:hAnsi="Calibri" w:cs="Arial"/>
                <w:szCs w:val="22"/>
              </w:rPr>
              <w:t>tested, and</w:t>
            </w:r>
            <w:proofErr w:type="gramEnd"/>
            <w:r w:rsidRPr="00992D87">
              <w:rPr>
                <w:rFonts w:ascii="Calibri" w:hAnsi="Calibri" w:cs="Arial"/>
                <w:szCs w:val="22"/>
              </w:rPr>
              <w:t xml:space="preserve"> meets or exceeds </w:t>
            </w:r>
            <w:r w:rsidR="00734D81" w:rsidRPr="00992D87">
              <w:rPr>
                <w:rFonts w:ascii="Calibri" w:hAnsi="Calibri" w:cs="Arial"/>
                <w:szCs w:val="22"/>
              </w:rPr>
              <w:t xml:space="preserve">the </w:t>
            </w:r>
            <w:r w:rsidRPr="00992D87">
              <w:rPr>
                <w:rFonts w:ascii="Calibri" w:hAnsi="Calibri" w:cs="Arial"/>
                <w:szCs w:val="22"/>
              </w:rPr>
              <w:t xml:space="preserve">specified </w:t>
            </w:r>
            <w:r w:rsidRPr="00992D87">
              <w:rPr>
                <w:rFonts w:ascii="Calibri" w:hAnsi="Calibri" w:cs="Arial"/>
                <w:szCs w:val="22"/>
              </w:rPr>
              <w:br/>
            </w:r>
            <w:r w:rsidRPr="00992D87">
              <w:rPr>
                <w:rFonts w:ascii="Calibri" w:hAnsi="Calibri" w:cs="Arial"/>
                <w:szCs w:val="22"/>
              </w:rPr>
              <w:tab/>
            </w:r>
            <w:r w:rsidRPr="00992D87">
              <w:rPr>
                <w:rFonts w:ascii="Calibri" w:hAnsi="Calibri" w:cs="Arial"/>
                <w:szCs w:val="22"/>
              </w:rPr>
              <w:tab/>
              <w:t xml:space="preserve">performance requirements. </w:t>
            </w:r>
            <w:r w:rsidR="00D976BD">
              <w:rPr>
                <w:rFonts w:ascii="Calibri" w:hAnsi="Calibri" w:cs="Arial"/>
                <w:szCs w:val="22"/>
              </w:rPr>
              <w:t xml:space="preserve">Provide all performance test documentation which includes verification of meeting design performance requirements. </w:t>
            </w:r>
            <w:r w:rsidRPr="00992D87">
              <w:rPr>
                <w:rFonts w:ascii="Calibri" w:hAnsi="Calibri" w:cs="Arial"/>
                <w:szCs w:val="22"/>
              </w:rPr>
              <w:t>(When complete system of one manufacturer)</w:t>
            </w:r>
          </w:p>
          <w:p w14:paraId="73FFB590" w14:textId="77777777" w:rsidR="008B26D4" w:rsidRPr="00992D87" w:rsidRDefault="008B26D4" w:rsidP="00D976BD">
            <w:pPr>
              <w:pStyle w:val="BodyText"/>
              <w:rPr>
                <w:rFonts w:ascii="Calibri" w:hAnsi="Calibri" w:cs="Arial"/>
                <w:szCs w:val="22"/>
              </w:rPr>
            </w:pPr>
          </w:p>
        </w:tc>
      </w:tr>
      <w:tr w:rsidR="008B26D4" w:rsidRPr="00992D87" w14:paraId="76FCF4BD" w14:textId="77777777">
        <w:trPr>
          <w:jc w:val="center"/>
        </w:trPr>
        <w:tc>
          <w:tcPr>
            <w:tcW w:w="9000" w:type="dxa"/>
            <w:gridSpan w:val="2"/>
          </w:tcPr>
          <w:p w14:paraId="7FF77BBB" w14:textId="77777777" w:rsidR="008B26D4" w:rsidRPr="00992D87" w:rsidRDefault="008B26D4" w:rsidP="00BE2E4A">
            <w:pPr>
              <w:pStyle w:val="BodyText"/>
              <w:tabs>
                <w:tab w:val="right" w:pos="8790"/>
              </w:tabs>
              <w:rPr>
                <w:rFonts w:ascii="Calibri" w:hAnsi="Calibri" w:cs="Arial"/>
                <w:szCs w:val="22"/>
                <w:u w:val="single"/>
              </w:rPr>
            </w:pPr>
            <w:r w:rsidRPr="00992D87">
              <w:rPr>
                <w:rFonts w:ascii="Calibri" w:hAnsi="Calibri" w:cs="Arial"/>
                <w:szCs w:val="22"/>
              </w:rPr>
              <w:t>Comments:</w:t>
            </w:r>
            <w:r w:rsidRPr="00992D87">
              <w:rPr>
                <w:rFonts w:ascii="Calibri" w:hAnsi="Calibri" w:cs="Arial"/>
                <w:szCs w:val="22"/>
                <w:u w:val="single"/>
              </w:rPr>
              <w:tab/>
            </w:r>
          </w:p>
          <w:p w14:paraId="5452B642" w14:textId="77777777" w:rsidR="008B26D4" w:rsidRPr="00992D87" w:rsidRDefault="008B26D4" w:rsidP="00BE2E4A">
            <w:pPr>
              <w:pStyle w:val="BodyText"/>
              <w:tabs>
                <w:tab w:val="right" w:pos="8790"/>
              </w:tabs>
              <w:rPr>
                <w:rFonts w:ascii="Calibri" w:hAnsi="Calibri" w:cs="Arial"/>
                <w:szCs w:val="22"/>
                <w:u w:val="single"/>
              </w:rPr>
            </w:pPr>
            <w:r w:rsidRPr="00992D87">
              <w:rPr>
                <w:rFonts w:ascii="Calibri" w:hAnsi="Calibri" w:cs="Arial"/>
                <w:szCs w:val="22"/>
                <w:u w:val="single"/>
              </w:rPr>
              <w:tab/>
            </w:r>
          </w:p>
          <w:p w14:paraId="0426EF9A" w14:textId="77777777" w:rsidR="008B26D4" w:rsidRPr="00992D87" w:rsidRDefault="008B26D4" w:rsidP="00BE2E4A">
            <w:pPr>
              <w:pStyle w:val="BodyText"/>
              <w:tabs>
                <w:tab w:val="right" w:pos="8790"/>
              </w:tabs>
              <w:rPr>
                <w:rFonts w:ascii="Calibri" w:hAnsi="Calibri" w:cs="Arial"/>
                <w:szCs w:val="22"/>
                <w:u w:val="single"/>
              </w:rPr>
            </w:pPr>
            <w:r w:rsidRPr="00992D87">
              <w:rPr>
                <w:rFonts w:ascii="Calibri" w:hAnsi="Calibri" w:cs="Arial"/>
                <w:szCs w:val="22"/>
                <w:u w:val="single"/>
              </w:rPr>
              <w:tab/>
            </w:r>
          </w:p>
          <w:p w14:paraId="64C29074" w14:textId="77777777" w:rsidR="008B26D4" w:rsidRPr="00992D87" w:rsidRDefault="008B26D4" w:rsidP="00BE2E4A">
            <w:pPr>
              <w:pStyle w:val="BodyText"/>
              <w:tabs>
                <w:tab w:val="right" w:pos="8790"/>
              </w:tabs>
              <w:rPr>
                <w:rFonts w:ascii="Calibri" w:hAnsi="Calibri" w:cs="Arial"/>
                <w:szCs w:val="22"/>
                <w:u w:val="single"/>
              </w:rPr>
            </w:pPr>
            <w:r w:rsidRPr="00992D87">
              <w:rPr>
                <w:rFonts w:ascii="Calibri" w:hAnsi="Calibri" w:cs="Arial"/>
                <w:szCs w:val="22"/>
                <w:u w:val="single"/>
              </w:rPr>
              <w:tab/>
            </w:r>
          </w:p>
          <w:p w14:paraId="172CA41C" w14:textId="77777777" w:rsidR="008B26D4" w:rsidRPr="00992D87" w:rsidRDefault="008B26D4" w:rsidP="00BE2E4A">
            <w:pPr>
              <w:pStyle w:val="BodyText"/>
              <w:tabs>
                <w:tab w:val="right" w:pos="8790"/>
              </w:tabs>
              <w:rPr>
                <w:rFonts w:ascii="Calibri" w:hAnsi="Calibri" w:cs="Arial"/>
                <w:szCs w:val="22"/>
                <w:u w:val="single"/>
              </w:rPr>
            </w:pPr>
            <w:r w:rsidRPr="00992D87">
              <w:rPr>
                <w:rFonts w:ascii="Calibri" w:hAnsi="Calibri" w:cs="Arial"/>
                <w:szCs w:val="22"/>
                <w:u w:val="single"/>
              </w:rPr>
              <w:tab/>
            </w:r>
          </w:p>
          <w:p w14:paraId="26A08437" w14:textId="77777777" w:rsidR="008B26D4" w:rsidRPr="00992D87" w:rsidRDefault="008B26D4" w:rsidP="00BE2E4A">
            <w:pPr>
              <w:pStyle w:val="BodyText"/>
              <w:tabs>
                <w:tab w:val="right" w:pos="8790"/>
              </w:tabs>
              <w:rPr>
                <w:rFonts w:ascii="Calibri" w:hAnsi="Calibri" w:cs="Arial"/>
                <w:szCs w:val="22"/>
              </w:rPr>
            </w:pPr>
            <w:r w:rsidRPr="00992D87">
              <w:rPr>
                <w:rFonts w:ascii="Calibri" w:hAnsi="Calibri" w:cs="Arial"/>
                <w:szCs w:val="22"/>
                <w:u w:val="single"/>
              </w:rPr>
              <w:tab/>
            </w:r>
          </w:p>
        </w:tc>
      </w:tr>
      <w:tr w:rsidR="008B26D4" w:rsidRPr="00992D87" w14:paraId="4EB43265" w14:textId="77777777">
        <w:trPr>
          <w:jc w:val="center"/>
        </w:trPr>
        <w:tc>
          <w:tcPr>
            <w:tcW w:w="9000" w:type="dxa"/>
            <w:gridSpan w:val="2"/>
          </w:tcPr>
          <w:p w14:paraId="6145F0CB" w14:textId="77777777" w:rsidR="006252B1" w:rsidRPr="00992D87" w:rsidRDefault="006252B1" w:rsidP="006252B1">
            <w:pPr>
              <w:pStyle w:val="BodyText"/>
              <w:tabs>
                <w:tab w:val="right" w:pos="8790"/>
              </w:tabs>
              <w:rPr>
                <w:rFonts w:ascii="Calibri" w:hAnsi="Calibri" w:cs="Arial"/>
                <w:szCs w:val="22"/>
                <w:u w:val="single"/>
              </w:rPr>
            </w:pPr>
            <w:r w:rsidRPr="00992D87">
              <w:rPr>
                <w:rFonts w:ascii="Calibri" w:hAnsi="Calibri" w:cs="Arial"/>
                <w:szCs w:val="22"/>
                <w:u w:val="single"/>
              </w:rPr>
              <w:tab/>
            </w:r>
          </w:p>
          <w:p w14:paraId="53337895" w14:textId="77777777" w:rsidR="006252B1" w:rsidRPr="00992D87" w:rsidRDefault="006252B1" w:rsidP="006252B1">
            <w:pPr>
              <w:pStyle w:val="BodyText"/>
              <w:tabs>
                <w:tab w:val="right" w:pos="8790"/>
              </w:tabs>
              <w:rPr>
                <w:rFonts w:ascii="Calibri" w:hAnsi="Calibri" w:cs="Arial"/>
                <w:szCs w:val="22"/>
                <w:u w:val="single"/>
              </w:rPr>
            </w:pPr>
            <w:r w:rsidRPr="00992D87">
              <w:rPr>
                <w:rFonts w:ascii="Calibri" w:hAnsi="Calibri" w:cs="Arial"/>
                <w:szCs w:val="22"/>
                <w:u w:val="single"/>
              </w:rPr>
              <w:tab/>
            </w:r>
          </w:p>
          <w:p w14:paraId="78A5C7FD" w14:textId="77777777" w:rsidR="006252B1" w:rsidRPr="00992D87" w:rsidRDefault="006252B1" w:rsidP="006252B1">
            <w:pPr>
              <w:pStyle w:val="BodyText"/>
              <w:tabs>
                <w:tab w:val="right" w:pos="8790"/>
              </w:tabs>
              <w:rPr>
                <w:rFonts w:ascii="Calibri" w:hAnsi="Calibri" w:cs="Arial"/>
                <w:szCs w:val="22"/>
                <w:u w:val="single"/>
              </w:rPr>
            </w:pPr>
            <w:r w:rsidRPr="00992D87">
              <w:rPr>
                <w:rFonts w:ascii="Calibri" w:hAnsi="Calibri" w:cs="Arial"/>
                <w:szCs w:val="22"/>
                <w:u w:val="single"/>
              </w:rPr>
              <w:tab/>
            </w:r>
          </w:p>
          <w:p w14:paraId="0AF62947" w14:textId="77777777" w:rsidR="006252B1" w:rsidRPr="00992D87" w:rsidRDefault="006252B1" w:rsidP="006252B1">
            <w:pPr>
              <w:pStyle w:val="BodyText"/>
              <w:tabs>
                <w:tab w:val="right" w:pos="8790"/>
              </w:tabs>
              <w:rPr>
                <w:rFonts w:ascii="Calibri" w:hAnsi="Calibri" w:cs="Arial"/>
                <w:szCs w:val="22"/>
                <w:u w:val="single"/>
              </w:rPr>
            </w:pPr>
            <w:r w:rsidRPr="00992D87">
              <w:rPr>
                <w:rFonts w:ascii="Calibri" w:hAnsi="Calibri" w:cs="Arial"/>
                <w:szCs w:val="22"/>
                <w:u w:val="single"/>
              </w:rPr>
              <w:tab/>
            </w:r>
          </w:p>
          <w:p w14:paraId="209A3FB8" w14:textId="77777777" w:rsidR="006252B1" w:rsidRDefault="006252B1" w:rsidP="00BE2E4A">
            <w:pPr>
              <w:pStyle w:val="BodyText"/>
              <w:rPr>
                <w:rFonts w:ascii="Calibri" w:hAnsi="Calibri" w:cs="Arial"/>
                <w:sz w:val="20"/>
              </w:rPr>
            </w:pPr>
          </w:p>
          <w:p w14:paraId="588B2ECA" w14:textId="77777777" w:rsidR="006252B1" w:rsidRDefault="006252B1" w:rsidP="00BE2E4A">
            <w:pPr>
              <w:pStyle w:val="BodyText"/>
              <w:rPr>
                <w:rFonts w:ascii="Calibri" w:hAnsi="Calibri" w:cs="Arial"/>
                <w:sz w:val="20"/>
              </w:rPr>
            </w:pPr>
          </w:p>
          <w:p w14:paraId="6E8ED705" w14:textId="77777777" w:rsidR="006252B1" w:rsidRDefault="006252B1" w:rsidP="00BE2E4A">
            <w:pPr>
              <w:pStyle w:val="BodyText"/>
              <w:rPr>
                <w:rFonts w:ascii="Calibri" w:hAnsi="Calibri" w:cs="Arial"/>
                <w:sz w:val="20"/>
              </w:rPr>
            </w:pPr>
          </w:p>
          <w:p w14:paraId="78DBBA46" w14:textId="77777777" w:rsidR="006252B1" w:rsidRDefault="006252B1" w:rsidP="00BE2E4A">
            <w:pPr>
              <w:pStyle w:val="BodyText"/>
              <w:rPr>
                <w:rFonts w:ascii="Calibri" w:hAnsi="Calibri" w:cs="Arial"/>
                <w:sz w:val="20"/>
              </w:rPr>
            </w:pPr>
          </w:p>
          <w:p w14:paraId="2085F928" w14:textId="77777777" w:rsidR="008B26D4" w:rsidRPr="00992D87" w:rsidRDefault="008B26D4" w:rsidP="00BE2E4A">
            <w:pPr>
              <w:pStyle w:val="BodyText"/>
              <w:rPr>
                <w:rFonts w:ascii="Calibri" w:hAnsi="Calibri" w:cs="Arial"/>
                <w:sz w:val="20"/>
              </w:rPr>
            </w:pPr>
            <w:r w:rsidRPr="00992D87">
              <w:rPr>
                <w:rFonts w:ascii="Calibri" w:hAnsi="Calibri" w:cs="Arial"/>
                <w:sz w:val="20"/>
              </w:rPr>
              <w:t>I, the undersigned Manufacturer’s Representative, hereby certify that I am (</w:t>
            </w:r>
            <w:proofErr w:type="spellStart"/>
            <w:r w:rsidRPr="00992D87">
              <w:rPr>
                <w:rFonts w:ascii="Calibri" w:hAnsi="Calibri" w:cs="Arial"/>
                <w:sz w:val="20"/>
              </w:rPr>
              <w:t>i</w:t>
            </w:r>
            <w:proofErr w:type="spellEnd"/>
            <w:r w:rsidRPr="00992D87">
              <w:rPr>
                <w:rFonts w:ascii="Calibri" w:hAnsi="Calibri" w:cs="Arial"/>
                <w:sz w:val="20"/>
              </w:rPr>
              <w:t xml:space="preserve">) a duly authorized representative of the manufacturer, (ii) </w:t>
            </w:r>
            <w:r w:rsidR="00734D81" w:rsidRPr="00992D87">
              <w:rPr>
                <w:rFonts w:ascii="Calibri" w:hAnsi="Calibri" w:cs="Arial"/>
                <w:sz w:val="20"/>
              </w:rPr>
              <w:t xml:space="preserve">authorized </w:t>
            </w:r>
            <w:r w:rsidRPr="00992D87">
              <w:rPr>
                <w:rFonts w:ascii="Calibri" w:hAnsi="Calibri" w:cs="Arial"/>
                <w:sz w:val="20"/>
              </w:rPr>
              <w:t xml:space="preserve">by the manufacturer to inspect, approve, and operate </w:t>
            </w:r>
            <w:r w:rsidR="00734D81" w:rsidRPr="00992D87">
              <w:rPr>
                <w:rFonts w:ascii="Calibri" w:hAnsi="Calibri" w:cs="Arial"/>
                <w:sz w:val="20"/>
              </w:rPr>
              <w:t xml:space="preserve">its </w:t>
            </w:r>
            <w:r w:rsidRPr="00992D87">
              <w:rPr>
                <w:rFonts w:ascii="Calibri" w:hAnsi="Calibri" w:cs="Arial"/>
                <w:sz w:val="20"/>
              </w:rPr>
              <w:t xml:space="preserve">equipment and (iii) authorized to make recommendations required to </w:t>
            </w:r>
            <w:r w:rsidR="00734D81" w:rsidRPr="00992D87">
              <w:rPr>
                <w:rFonts w:ascii="Calibri" w:hAnsi="Calibri" w:cs="Arial"/>
                <w:sz w:val="20"/>
              </w:rPr>
              <w:t>en</w:t>
            </w:r>
            <w:r w:rsidRPr="00992D87">
              <w:rPr>
                <w:rFonts w:ascii="Calibri" w:hAnsi="Calibri" w:cs="Arial"/>
                <w:sz w:val="20"/>
              </w:rPr>
              <w:t>sure that the equipment furnished by the manufacturer is complete and operational, except as may be otherwise indicated herein. I further certify that all information con</w:t>
            </w:r>
            <w:r w:rsidRPr="00992D87">
              <w:rPr>
                <w:rFonts w:ascii="Calibri" w:hAnsi="Calibri" w:cs="Arial"/>
                <w:sz w:val="20"/>
              </w:rPr>
              <w:softHyphen/>
              <w:t xml:space="preserve">tained herein is true and accurate. </w:t>
            </w:r>
          </w:p>
        </w:tc>
      </w:tr>
      <w:tr w:rsidR="008B26D4" w:rsidRPr="00992D87" w14:paraId="5DDCB54A" w14:textId="77777777">
        <w:trPr>
          <w:jc w:val="center"/>
        </w:trPr>
        <w:tc>
          <w:tcPr>
            <w:tcW w:w="4680" w:type="dxa"/>
          </w:tcPr>
          <w:p w14:paraId="71FE35BD" w14:textId="77777777" w:rsidR="008B26D4" w:rsidRPr="00992D87" w:rsidRDefault="008B26D4" w:rsidP="004A58BE">
            <w:pPr>
              <w:pStyle w:val="BodyText"/>
              <w:spacing w:before="160" w:after="80"/>
              <w:rPr>
                <w:rFonts w:ascii="Calibri" w:hAnsi="Calibri" w:cs="Arial"/>
                <w:szCs w:val="22"/>
              </w:rPr>
            </w:pPr>
            <w:r w:rsidRPr="00992D87">
              <w:rPr>
                <w:rFonts w:ascii="Calibri" w:hAnsi="Calibri" w:cs="Arial"/>
                <w:szCs w:val="22"/>
              </w:rPr>
              <w:lastRenderedPageBreak/>
              <w:t>Date:</w:t>
            </w:r>
            <w:r w:rsidRPr="00992D87">
              <w:rPr>
                <w:rFonts w:ascii="Calibri" w:hAnsi="Calibri" w:cs="Arial"/>
                <w:szCs w:val="22"/>
                <w:u w:val="single"/>
              </w:rPr>
              <w:t xml:space="preserve">                                                             </w:t>
            </w:r>
            <w:proofErr w:type="gramStart"/>
            <w:r w:rsidRPr="00992D87">
              <w:rPr>
                <w:rFonts w:ascii="Calibri" w:hAnsi="Calibri" w:cs="Arial"/>
                <w:szCs w:val="22"/>
                <w:u w:val="single"/>
              </w:rPr>
              <w:t xml:space="preserve">  </w:t>
            </w:r>
            <w:r w:rsidRPr="00992D87">
              <w:rPr>
                <w:rFonts w:ascii="Calibri" w:hAnsi="Calibri" w:cs="Arial"/>
                <w:szCs w:val="22"/>
              </w:rPr>
              <w:t>,</w:t>
            </w:r>
            <w:proofErr w:type="gramEnd"/>
            <w:r w:rsidRPr="00992D87">
              <w:rPr>
                <w:rFonts w:ascii="Calibri" w:hAnsi="Calibri" w:cs="Arial"/>
                <w:szCs w:val="22"/>
              </w:rPr>
              <w:t xml:space="preserve"> 20___</w:t>
            </w:r>
            <w:r w:rsidRPr="00992D87">
              <w:rPr>
                <w:rFonts w:ascii="Calibri" w:hAnsi="Calibri" w:cs="Arial"/>
                <w:szCs w:val="22"/>
                <w:u w:val="single"/>
              </w:rPr>
              <w:t xml:space="preserve">          </w:t>
            </w:r>
          </w:p>
        </w:tc>
        <w:tc>
          <w:tcPr>
            <w:tcW w:w="4320" w:type="dxa"/>
          </w:tcPr>
          <w:p w14:paraId="406086D3" w14:textId="77777777" w:rsidR="008B26D4" w:rsidRDefault="008B26D4" w:rsidP="004A58BE">
            <w:pPr>
              <w:pStyle w:val="BodyText"/>
              <w:spacing w:before="160" w:after="80"/>
              <w:rPr>
                <w:rFonts w:ascii="Calibri" w:hAnsi="Calibri" w:cs="Arial"/>
                <w:szCs w:val="22"/>
              </w:rPr>
            </w:pPr>
          </w:p>
          <w:p w14:paraId="52212D89" w14:textId="77777777" w:rsidR="006252B1" w:rsidRPr="00992D87" w:rsidRDefault="006252B1" w:rsidP="004A58BE">
            <w:pPr>
              <w:pStyle w:val="BodyText"/>
              <w:spacing w:before="160" w:after="80"/>
              <w:rPr>
                <w:rFonts w:ascii="Calibri" w:hAnsi="Calibri" w:cs="Arial"/>
                <w:szCs w:val="22"/>
              </w:rPr>
            </w:pPr>
          </w:p>
        </w:tc>
      </w:tr>
      <w:tr w:rsidR="004A58BE" w:rsidRPr="00992D87" w14:paraId="4EE62D9B" w14:textId="77777777" w:rsidTr="00992D87">
        <w:trPr>
          <w:jc w:val="center"/>
        </w:trPr>
        <w:tc>
          <w:tcPr>
            <w:tcW w:w="9000" w:type="dxa"/>
            <w:gridSpan w:val="2"/>
          </w:tcPr>
          <w:p w14:paraId="7723AD86" w14:textId="77777777" w:rsidR="004A58BE" w:rsidRPr="004A58BE" w:rsidRDefault="004A58BE" w:rsidP="004A58BE">
            <w:pPr>
              <w:pStyle w:val="BodyText"/>
              <w:spacing w:before="80" w:after="80"/>
              <w:rPr>
                <w:rFonts w:ascii="Calibri" w:hAnsi="Calibri" w:cs="Arial"/>
                <w:szCs w:val="22"/>
              </w:rPr>
            </w:pPr>
            <w:r w:rsidRPr="004A58BE">
              <w:rPr>
                <w:rFonts w:ascii="Calibri" w:hAnsi="Calibri" w:cs="Arial"/>
                <w:szCs w:val="22"/>
              </w:rPr>
              <w:t xml:space="preserve">Manufacturer: </w:t>
            </w:r>
            <w:r w:rsidRPr="004A58BE">
              <w:rPr>
                <w:rFonts w:ascii="Calibri" w:hAnsi="Calibri" w:cs="Arial"/>
                <w:szCs w:val="22"/>
              </w:rPr>
              <w:tab/>
            </w:r>
          </w:p>
          <w:p w14:paraId="2EC4DF1F" w14:textId="77777777" w:rsidR="00F92F67" w:rsidRDefault="00F92F67" w:rsidP="004A58BE">
            <w:pPr>
              <w:pStyle w:val="BodyText"/>
              <w:rPr>
                <w:rFonts w:ascii="Calibri" w:hAnsi="Calibri" w:cs="Arial"/>
                <w:szCs w:val="22"/>
              </w:rPr>
            </w:pPr>
          </w:p>
          <w:p w14:paraId="51B08266" w14:textId="77777777" w:rsidR="004A58BE" w:rsidRDefault="004A58BE" w:rsidP="004A58BE">
            <w:pPr>
              <w:pStyle w:val="BodyText"/>
              <w:rPr>
                <w:rFonts w:ascii="Calibri" w:hAnsi="Calibri" w:cs="Arial"/>
                <w:szCs w:val="22"/>
              </w:rPr>
            </w:pPr>
            <w:r w:rsidRPr="004A58BE">
              <w:rPr>
                <w:rFonts w:ascii="Calibri" w:hAnsi="Calibri" w:cs="Arial"/>
                <w:szCs w:val="22"/>
              </w:rPr>
              <w:t xml:space="preserve">By Manufacturer’s Authorized Representative: </w:t>
            </w:r>
            <w:r w:rsidRPr="004A58BE">
              <w:rPr>
                <w:rFonts w:ascii="Calibri" w:hAnsi="Calibri" w:cs="Arial"/>
                <w:szCs w:val="22"/>
              </w:rPr>
              <w:tab/>
            </w:r>
          </w:p>
          <w:p w14:paraId="7B877099" w14:textId="77777777" w:rsidR="006252B1" w:rsidRDefault="006252B1" w:rsidP="004A58BE">
            <w:pPr>
              <w:pStyle w:val="BodyText"/>
              <w:rPr>
                <w:rFonts w:ascii="Calibri" w:hAnsi="Calibri" w:cs="Arial"/>
                <w:szCs w:val="22"/>
              </w:rPr>
            </w:pPr>
          </w:p>
          <w:p w14:paraId="15F78CDA" w14:textId="77777777" w:rsidR="00F92F67" w:rsidRDefault="00F92F67" w:rsidP="004A58BE">
            <w:pPr>
              <w:pStyle w:val="BodyText"/>
              <w:rPr>
                <w:rFonts w:ascii="Calibri" w:hAnsi="Calibri" w:cs="Arial"/>
                <w:szCs w:val="22"/>
              </w:rPr>
            </w:pPr>
            <w:r>
              <w:rPr>
                <w:rFonts w:ascii="Calibri" w:hAnsi="Calibri" w:cs="Arial"/>
                <w:szCs w:val="22"/>
              </w:rPr>
              <w:t>Print Name:   ________________________________</w:t>
            </w:r>
          </w:p>
          <w:p w14:paraId="54E356FE" w14:textId="77777777" w:rsidR="00F92F67" w:rsidRDefault="00F92F67" w:rsidP="004A58BE">
            <w:pPr>
              <w:pStyle w:val="BodyText"/>
              <w:rPr>
                <w:rFonts w:ascii="Calibri" w:hAnsi="Calibri" w:cs="Arial"/>
                <w:szCs w:val="22"/>
              </w:rPr>
            </w:pPr>
          </w:p>
          <w:p w14:paraId="308D3946" w14:textId="77777777" w:rsidR="00F92F67" w:rsidRPr="004A58BE" w:rsidRDefault="00F92F67" w:rsidP="004A58BE">
            <w:pPr>
              <w:pStyle w:val="BodyText"/>
              <w:rPr>
                <w:rFonts w:ascii="Calibri" w:hAnsi="Calibri" w:cs="Arial"/>
                <w:szCs w:val="22"/>
              </w:rPr>
            </w:pPr>
            <w:r>
              <w:rPr>
                <w:rFonts w:ascii="Calibri" w:hAnsi="Calibri" w:cs="Arial"/>
                <w:szCs w:val="22"/>
              </w:rPr>
              <w:t>______________________________________________________________________________</w:t>
            </w:r>
          </w:p>
          <w:p w14:paraId="34DAF498" w14:textId="77777777" w:rsidR="004A58BE" w:rsidRPr="00992D87" w:rsidRDefault="004A58BE" w:rsidP="006252B1">
            <w:pPr>
              <w:pStyle w:val="BodyText"/>
              <w:rPr>
                <w:rFonts w:ascii="Calibri" w:hAnsi="Calibri" w:cs="Arial"/>
                <w:szCs w:val="22"/>
              </w:rPr>
            </w:pPr>
            <w:r w:rsidRPr="004A58BE">
              <w:rPr>
                <w:rFonts w:ascii="Calibri" w:hAnsi="Calibri" w:cs="Arial"/>
                <w:szCs w:val="22"/>
              </w:rPr>
              <w:tab/>
            </w:r>
            <w:r w:rsidRPr="004A58BE">
              <w:rPr>
                <w:rFonts w:ascii="Calibri" w:hAnsi="Calibri" w:cs="Arial"/>
                <w:szCs w:val="22"/>
              </w:rPr>
              <w:tab/>
            </w:r>
            <w:r w:rsidRPr="004A58BE">
              <w:rPr>
                <w:rFonts w:ascii="Calibri" w:hAnsi="Calibri" w:cs="Arial"/>
                <w:szCs w:val="22"/>
              </w:rPr>
              <w:tab/>
            </w:r>
            <w:r w:rsidRPr="004A58BE">
              <w:rPr>
                <w:rFonts w:ascii="Calibri" w:hAnsi="Calibri" w:cs="Arial"/>
                <w:szCs w:val="22"/>
              </w:rPr>
              <w:tab/>
            </w:r>
            <w:r w:rsidRPr="004A58BE">
              <w:rPr>
                <w:rFonts w:ascii="Calibri" w:hAnsi="Calibri" w:cs="Arial"/>
                <w:szCs w:val="22"/>
              </w:rPr>
              <w:tab/>
            </w:r>
            <w:r w:rsidRPr="004A58BE">
              <w:rPr>
                <w:rFonts w:ascii="Calibri" w:hAnsi="Calibri" w:cs="Arial"/>
                <w:szCs w:val="22"/>
              </w:rPr>
              <w:tab/>
              <w:t>(</w:t>
            </w:r>
            <w:r w:rsidR="006252B1">
              <w:rPr>
                <w:rFonts w:ascii="Calibri" w:hAnsi="Calibri" w:cs="Arial"/>
                <w:szCs w:val="22"/>
              </w:rPr>
              <w:t xml:space="preserve">Manufacturer’s </w:t>
            </w:r>
            <w:r w:rsidRPr="004A58BE">
              <w:rPr>
                <w:rFonts w:ascii="Calibri" w:hAnsi="Calibri" w:cs="Arial"/>
                <w:szCs w:val="22"/>
              </w:rPr>
              <w:t>Authorized Signature)</w:t>
            </w:r>
          </w:p>
        </w:tc>
      </w:tr>
      <w:tr w:rsidR="00F92F67" w:rsidRPr="00992D87" w14:paraId="46B660E0" w14:textId="77777777" w:rsidTr="00992D87">
        <w:trPr>
          <w:jc w:val="center"/>
        </w:trPr>
        <w:tc>
          <w:tcPr>
            <w:tcW w:w="9000" w:type="dxa"/>
            <w:gridSpan w:val="2"/>
          </w:tcPr>
          <w:p w14:paraId="6F706A99" w14:textId="77777777" w:rsidR="00F92F67" w:rsidRPr="004A58BE" w:rsidRDefault="00F92F67" w:rsidP="004A58BE">
            <w:pPr>
              <w:pStyle w:val="BodyText"/>
              <w:spacing w:before="80" w:after="80"/>
              <w:rPr>
                <w:rFonts w:ascii="Calibri" w:hAnsi="Calibri" w:cs="Arial"/>
                <w:szCs w:val="22"/>
              </w:rPr>
            </w:pPr>
          </w:p>
        </w:tc>
      </w:tr>
    </w:tbl>
    <w:p w14:paraId="5DAF3D6D" w14:textId="77777777" w:rsidR="00672C12" w:rsidRPr="00992D87" w:rsidRDefault="00672C12" w:rsidP="004A58BE">
      <w:pPr>
        <w:pStyle w:val="BodyText"/>
        <w:rPr>
          <w:rFonts w:ascii="Calibri" w:hAnsi="Calibri"/>
          <w:szCs w:val="22"/>
        </w:rPr>
      </w:pPr>
    </w:p>
    <w:sectPr w:rsidR="00672C12" w:rsidRPr="00992D87" w:rsidSect="004A58BE">
      <w:pgSz w:w="12240" w:h="15840" w:code="1"/>
      <w:pgMar w:top="1440" w:right="720" w:bottom="1152" w:left="720" w:header="720"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9" w:author="Liam Sykes" w:date="2022-03-21T15:47:00Z" w:initials="LS">
    <w:p w14:paraId="25FA91B5" w14:textId="77777777" w:rsidR="00A90A09" w:rsidRDefault="00A90A09">
      <w:pPr>
        <w:pStyle w:val="CommentText"/>
      </w:pPr>
      <w:r>
        <w:rPr>
          <w:rStyle w:val="CommentReference"/>
        </w:rPr>
        <w:annotationRef/>
      </w:r>
      <w:r>
        <w:t>TBC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5FA91B5"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5FA91B5" w16cid:durableId="25E31C9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63C7A5" w14:textId="77777777" w:rsidR="0021550D" w:rsidRDefault="0021550D">
      <w:r>
        <w:separator/>
      </w:r>
    </w:p>
  </w:endnote>
  <w:endnote w:type="continuationSeparator" w:id="0">
    <w:p w14:paraId="6E2A58CA" w14:textId="77777777" w:rsidR="0021550D" w:rsidRDefault="002155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A7A693" w14:textId="77777777" w:rsidR="0021550D" w:rsidRDefault="0021550D">
      <w:r>
        <w:separator/>
      </w:r>
    </w:p>
  </w:footnote>
  <w:footnote w:type="continuationSeparator" w:id="0">
    <w:p w14:paraId="3B1A7AE4" w14:textId="77777777" w:rsidR="0021550D" w:rsidRDefault="002155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22A2E4" w14:textId="77777777" w:rsidR="005E6B76" w:rsidRPr="005E6B76" w:rsidRDefault="005E6B76" w:rsidP="005A0E0B">
    <w:pPr>
      <w:pBdr>
        <w:top w:val="single" w:sz="4" w:space="1" w:color="auto"/>
      </w:pBdr>
      <w:tabs>
        <w:tab w:val="right" w:pos="10080"/>
      </w:tabs>
      <w:rPr>
        <w:rFonts w:ascii="Calibri" w:hAnsi="Calibri" w:cs="Arial"/>
      </w:rPr>
    </w:pPr>
    <w:r w:rsidRPr="005E6B76">
      <w:rPr>
        <w:rFonts w:ascii="Calibri" w:hAnsi="Calibri" w:cs="Arial"/>
      </w:rPr>
      <w:t>Section 01640</w:t>
    </w:r>
    <w:r>
      <w:rPr>
        <w:rFonts w:ascii="Calibri" w:hAnsi="Calibri" w:cs="Arial"/>
      </w:rPr>
      <w:tab/>
    </w:r>
    <w:r w:rsidRPr="005E6B76">
      <w:rPr>
        <w:rFonts w:ascii="Calibri" w:hAnsi="Calibri" w:cs="Arial"/>
      </w:rPr>
      <w:t>CONTRACT NO</w:t>
    </w:r>
    <w:r w:rsidRPr="005A0E0B">
      <w:rPr>
        <w:rFonts w:ascii="Calibri" w:hAnsi="Calibri" w:cs="Arial"/>
        <w:highlight w:val="yellow"/>
      </w:rPr>
      <w:t xml:space="preserve">.... [Insert </w:t>
    </w:r>
    <w:r w:rsidR="00735E27">
      <w:rPr>
        <w:rFonts w:ascii="Calibri" w:hAnsi="Calibri" w:cs="Arial"/>
        <w:highlight w:val="yellow"/>
      </w:rPr>
      <w:t>Contract</w:t>
    </w:r>
    <w:r w:rsidRPr="005A0E0B">
      <w:rPr>
        <w:rFonts w:ascii="Calibri" w:hAnsi="Calibri" w:cs="Arial"/>
        <w:highlight w:val="yellow"/>
      </w:rPr>
      <w:t xml:space="preserve"> Number]</w:t>
    </w:r>
    <w:r w:rsidRPr="005E6B76">
      <w:rPr>
        <w:rFonts w:ascii="Calibri" w:hAnsi="Calibri" w:cs="Arial"/>
      </w:rPr>
      <w:tab/>
    </w:r>
  </w:p>
  <w:p w14:paraId="7ECFF6DE" w14:textId="77777777" w:rsidR="005E6B76" w:rsidRPr="005E6B76" w:rsidRDefault="005E6B76" w:rsidP="005A0E0B">
    <w:pPr>
      <w:pBdr>
        <w:top w:val="single" w:sz="4" w:space="1" w:color="auto"/>
      </w:pBdr>
      <w:tabs>
        <w:tab w:val="left" w:pos="-1440"/>
        <w:tab w:val="left" w:pos="-720"/>
        <w:tab w:val="left" w:pos="0"/>
        <w:tab w:val="center" w:pos="5220"/>
        <w:tab w:val="right" w:pos="10080"/>
      </w:tabs>
      <w:rPr>
        <w:rFonts w:ascii="Calibri" w:hAnsi="Calibri" w:cs="Arial"/>
      </w:rPr>
    </w:pPr>
    <w:r w:rsidRPr="005E6B76">
      <w:rPr>
        <w:rFonts w:ascii="Calibri" w:hAnsi="Calibri" w:cs="Arial"/>
      </w:rPr>
      <w:t>201</w:t>
    </w:r>
    <w:r w:rsidR="007923D2">
      <w:rPr>
        <w:rFonts w:ascii="Calibri" w:hAnsi="Calibri" w:cs="Arial"/>
      </w:rPr>
      <w:t>9</w:t>
    </w:r>
    <w:r w:rsidRPr="005E6B76">
      <w:rPr>
        <w:rFonts w:ascii="Calibri" w:hAnsi="Calibri" w:cs="Arial"/>
      </w:rPr>
      <w:t>-</w:t>
    </w:r>
    <w:r w:rsidR="006252B1">
      <w:rPr>
        <w:rFonts w:ascii="Calibri" w:hAnsi="Calibri" w:cs="Arial"/>
      </w:rPr>
      <w:t>0</w:t>
    </w:r>
    <w:r w:rsidR="007923D2">
      <w:rPr>
        <w:rFonts w:ascii="Calibri" w:hAnsi="Calibri" w:cs="Arial"/>
      </w:rPr>
      <w:t>5</w:t>
    </w:r>
    <w:r w:rsidR="005A0E0B">
      <w:rPr>
        <w:rFonts w:ascii="Calibri" w:hAnsi="Calibri" w:cs="Arial"/>
      </w:rPr>
      <w:t>-</w:t>
    </w:r>
    <w:r w:rsidR="007923D2">
      <w:rPr>
        <w:rFonts w:ascii="Calibri" w:hAnsi="Calibri" w:cs="Arial"/>
      </w:rPr>
      <w:t>14</w:t>
    </w:r>
    <w:r w:rsidRPr="005E6B76">
      <w:rPr>
        <w:rFonts w:ascii="Calibri" w:hAnsi="Calibri" w:cs="Arial"/>
        <w:b/>
      </w:rPr>
      <w:tab/>
      <w:t>MANUFACTURERS’ SERVICES</w:t>
    </w:r>
    <w:r w:rsidRPr="005E6B76">
      <w:rPr>
        <w:rFonts w:ascii="Calibri" w:hAnsi="Calibri" w:cs="Arial"/>
      </w:rPr>
      <w:tab/>
    </w:r>
  </w:p>
  <w:p w14:paraId="0B3E8E06" w14:textId="77777777" w:rsidR="005E6B76" w:rsidRPr="005E6B76" w:rsidRDefault="005E6B76" w:rsidP="005A0E0B">
    <w:pPr>
      <w:pBdr>
        <w:top w:val="single" w:sz="4" w:space="1" w:color="auto"/>
      </w:pBdr>
      <w:tabs>
        <w:tab w:val="center" w:pos="5175"/>
        <w:tab w:val="right" w:pos="10080"/>
      </w:tabs>
      <w:rPr>
        <w:rFonts w:ascii="Calibri" w:hAnsi="Calibri" w:cs="Arial"/>
      </w:rPr>
    </w:pPr>
    <w:r w:rsidRPr="005E6B76">
      <w:rPr>
        <w:rFonts w:ascii="Calibri" w:hAnsi="Calibri" w:cs="Arial"/>
      </w:rPr>
      <w:t xml:space="preserve">Page </w:t>
    </w:r>
    <w:r w:rsidRPr="005E6B76">
      <w:rPr>
        <w:rFonts w:ascii="Calibri" w:hAnsi="Calibri" w:cs="Arial"/>
      </w:rPr>
      <w:fldChar w:fldCharType="begin"/>
    </w:r>
    <w:r w:rsidRPr="005E6B76">
      <w:rPr>
        <w:rFonts w:ascii="Calibri" w:hAnsi="Calibri" w:cs="Arial"/>
      </w:rPr>
      <w:instrText xml:space="preserve">PAGE </w:instrText>
    </w:r>
    <w:r w:rsidRPr="005E6B76">
      <w:rPr>
        <w:rFonts w:ascii="Calibri" w:hAnsi="Calibri" w:cs="Arial"/>
      </w:rPr>
      <w:fldChar w:fldCharType="separate"/>
    </w:r>
    <w:r w:rsidR="007923D2">
      <w:rPr>
        <w:rFonts w:ascii="Calibri" w:hAnsi="Calibri" w:cs="Arial"/>
        <w:noProof/>
      </w:rPr>
      <w:t>2</w:t>
    </w:r>
    <w:r w:rsidRPr="005E6B76">
      <w:rPr>
        <w:rFonts w:ascii="Calibri" w:hAnsi="Calibri" w:cs="Arial"/>
      </w:rPr>
      <w:fldChar w:fldCharType="end"/>
    </w:r>
    <w:r w:rsidRPr="005E6B76">
      <w:rPr>
        <w:rFonts w:ascii="Calibri" w:hAnsi="Calibri" w:cs="Arial"/>
      </w:rPr>
      <w:t xml:space="preserve"> </w:t>
    </w:r>
    <w:r>
      <w:rPr>
        <w:rFonts w:ascii="Calibri" w:hAnsi="Calibri" w:cs="Arial"/>
      </w:rPr>
      <w:tab/>
    </w:r>
    <w:r>
      <w:rPr>
        <w:rFonts w:ascii="Calibri" w:hAnsi="Calibri" w:cs="Arial"/>
      </w:rPr>
      <w:tab/>
    </w:r>
    <w:r w:rsidRPr="005E6B76">
      <w:rPr>
        <w:rFonts w:ascii="Calibri" w:hAnsi="Calibri" w:cs="Arial"/>
      </w:rPr>
      <w:t>DATE</w:t>
    </w:r>
    <w:proofErr w:type="gramStart"/>
    <w:r w:rsidRPr="005E6B76">
      <w:rPr>
        <w:rFonts w:ascii="Calibri" w:hAnsi="Calibri" w:cs="Arial"/>
      </w:rPr>
      <w:t xml:space="preserve">:  </w:t>
    </w:r>
    <w:r w:rsidRPr="005A0E0B">
      <w:rPr>
        <w:rFonts w:ascii="Calibri" w:hAnsi="Calibri" w:cs="Arial"/>
        <w:highlight w:val="yellow"/>
      </w:rPr>
      <w:t>[</w:t>
    </w:r>
    <w:proofErr w:type="gramEnd"/>
    <w:r w:rsidRPr="005A0E0B">
      <w:rPr>
        <w:rFonts w:ascii="Calibri" w:hAnsi="Calibri" w:cs="Arial"/>
        <w:highlight w:val="yellow"/>
      </w:rPr>
      <w:t>Insert Date, (e.g. Jan., 20</w:t>
    </w:r>
    <w:r w:rsidR="007923D2">
      <w:rPr>
        <w:rFonts w:ascii="Calibri" w:hAnsi="Calibri" w:cs="Arial"/>
        <w:highlight w:val="yellow"/>
      </w:rPr>
      <w:t>19</w:t>
    </w:r>
    <w:r w:rsidRPr="005A0E0B">
      <w:rPr>
        <w:rFonts w:ascii="Calibri" w:hAnsi="Calibri" w:cs="Arial"/>
        <w:highlight w:val="yellow"/>
      </w:rPr>
      <w:t>)]</w:t>
    </w:r>
    <w:r w:rsidRPr="005E6B76">
      <w:rPr>
        <w:rFonts w:ascii="Calibri" w:hAnsi="Calibri" w:cs="Arial"/>
      </w:rPr>
      <w:tab/>
      <w:t xml:space="preserve"> </w:t>
    </w:r>
  </w:p>
  <w:p w14:paraId="79DB3AE4" w14:textId="77777777" w:rsidR="005E6B76" w:rsidRDefault="005E6B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60B61" w14:textId="77777777" w:rsidR="000B1FF1" w:rsidRPr="00992D87" w:rsidRDefault="000B1FF1" w:rsidP="005A0E0B">
    <w:pPr>
      <w:pBdr>
        <w:top w:val="single" w:sz="4" w:space="1" w:color="auto"/>
      </w:pBdr>
      <w:tabs>
        <w:tab w:val="right" w:pos="10080"/>
      </w:tabs>
      <w:rPr>
        <w:rFonts w:ascii="Calibri" w:hAnsi="Calibri" w:cs="Arial"/>
      </w:rPr>
    </w:pPr>
    <w:r w:rsidRPr="00992D87">
      <w:rPr>
        <w:rFonts w:ascii="Calibri" w:hAnsi="Calibri" w:cs="Arial"/>
      </w:rPr>
      <w:t>CONTRACT NO</w:t>
    </w:r>
    <w:r w:rsidRPr="005A0E0B">
      <w:rPr>
        <w:rFonts w:ascii="Calibri" w:hAnsi="Calibri" w:cs="Arial"/>
        <w:highlight w:val="yellow"/>
      </w:rPr>
      <w:t xml:space="preserve">.... [Insert </w:t>
    </w:r>
    <w:r w:rsidR="00735E27">
      <w:rPr>
        <w:rFonts w:ascii="Calibri" w:hAnsi="Calibri" w:cs="Arial"/>
        <w:highlight w:val="yellow"/>
      </w:rPr>
      <w:t>Contract</w:t>
    </w:r>
    <w:r w:rsidR="00735E27" w:rsidRPr="005A0E0B">
      <w:rPr>
        <w:rFonts w:ascii="Calibri" w:hAnsi="Calibri" w:cs="Arial"/>
        <w:highlight w:val="yellow"/>
      </w:rPr>
      <w:t xml:space="preserve"> </w:t>
    </w:r>
    <w:r w:rsidRPr="005A0E0B">
      <w:rPr>
        <w:rFonts w:ascii="Calibri" w:hAnsi="Calibri" w:cs="Arial"/>
        <w:highlight w:val="yellow"/>
      </w:rPr>
      <w:t>Number]</w:t>
    </w:r>
    <w:r w:rsidRPr="00992D87">
      <w:rPr>
        <w:rFonts w:ascii="Calibri" w:hAnsi="Calibri" w:cs="Arial"/>
      </w:rPr>
      <w:tab/>
      <w:t>Section 01640</w:t>
    </w:r>
  </w:p>
  <w:p w14:paraId="0ADF684D" w14:textId="77777777" w:rsidR="000B1FF1" w:rsidRPr="00992D87" w:rsidRDefault="000B1FF1" w:rsidP="005A0E0B">
    <w:pPr>
      <w:pBdr>
        <w:top w:val="single" w:sz="4" w:space="1" w:color="auto"/>
      </w:pBdr>
      <w:tabs>
        <w:tab w:val="left" w:pos="-1440"/>
        <w:tab w:val="left" w:pos="-720"/>
        <w:tab w:val="left" w:pos="0"/>
        <w:tab w:val="center" w:pos="5220"/>
        <w:tab w:val="right" w:pos="10080"/>
      </w:tabs>
      <w:rPr>
        <w:rFonts w:ascii="Calibri" w:hAnsi="Calibri" w:cs="Arial"/>
      </w:rPr>
    </w:pPr>
    <w:r w:rsidRPr="00992D87">
      <w:rPr>
        <w:rFonts w:ascii="Calibri" w:hAnsi="Calibri" w:cs="Arial"/>
        <w:b/>
      </w:rPr>
      <w:tab/>
      <w:t>MANUFACTURERS’ SERVICES</w:t>
    </w:r>
    <w:r w:rsidRPr="00992D87">
      <w:rPr>
        <w:rFonts w:ascii="Calibri" w:hAnsi="Calibri" w:cs="Arial"/>
      </w:rPr>
      <w:tab/>
    </w:r>
    <w:r w:rsidR="005E6B76" w:rsidRPr="00992D87">
      <w:rPr>
        <w:rFonts w:ascii="Calibri" w:hAnsi="Calibri" w:cs="Arial"/>
      </w:rPr>
      <w:t>201</w:t>
    </w:r>
    <w:r w:rsidR="007923D2">
      <w:rPr>
        <w:rFonts w:ascii="Calibri" w:hAnsi="Calibri" w:cs="Arial"/>
      </w:rPr>
      <w:t>9</w:t>
    </w:r>
    <w:r w:rsidR="005E6B76" w:rsidRPr="00992D87">
      <w:rPr>
        <w:rFonts w:ascii="Calibri" w:hAnsi="Calibri" w:cs="Arial"/>
      </w:rPr>
      <w:t>-</w:t>
    </w:r>
    <w:r w:rsidR="006252B1">
      <w:rPr>
        <w:rFonts w:ascii="Calibri" w:hAnsi="Calibri" w:cs="Arial"/>
      </w:rPr>
      <w:t>0</w:t>
    </w:r>
    <w:r w:rsidR="007923D2">
      <w:rPr>
        <w:rFonts w:ascii="Calibri" w:hAnsi="Calibri" w:cs="Arial"/>
      </w:rPr>
      <w:t>5</w:t>
    </w:r>
    <w:r w:rsidR="005A0E0B">
      <w:rPr>
        <w:rFonts w:ascii="Calibri" w:hAnsi="Calibri" w:cs="Arial"/>
      </w:rPr>
      <w:t>-</w:t>
    </w:r>
    <w:r w:rsidR="007923D2">
      <w:rPr>
        <w:rFonts w:ascii="Calibri" w:hAnsi="Calibri" w:cs="Arial"/>
      </w:rPr>
      <w:t>14</w:t>
    </w:r>
  </w:p>
  <w:p w14:paraId="37B10034" w14:textId="77777777" w:rsidR="000B1FF1" w:rsidRPr="00992D87" w:rsidRDefault="000B1FF1" w:rsidP="005A0E0B">
    <w:pPr>
      <w:pBdr>
        <w:top w:val="single" w:sz="4" w:space="1" w:color="auto"/>
      </w:pBdr>
      <w:tabs>
        <w:tab w:val="center" w:pos="5175"/>
        <w:tab w:val="right" w:pos="10080"/>
      </w:tabs>
      <w:rPr>
        <w:rFonts w:ascii="Calibri" w:hAnsi="Calibri" w:cs="Arial"/>
      </w:rPr>
    </w:pPr>
    <w:r w:rsidRPr="00992D87">
      <w:rPr>
        <w:rFonts w:ascii="Calibri" w:hAnsi="Calibri" w:cs="Arial"/>
      </w:rPr>
      <w:t>DATE</w:t>
    </w:r>
    <w:proofErr w:type="gramStart"/>
    <w:r w:rsidRPr="00992D87">
      <w:rPr>
        <w:rFonts w:ascii="Calibri" w:hAnsi="Calibri" w:cs="Arial"/>
      </w:rPr>
      <w:t xml:space="preserve">:  </w:t>
    </w:r>
    <w:r w:rsidR="007923D2">
      <w:rPr>
        <w:rFonts w:ascii="Calibri" w:hAnsi="Calibri" w:cs="Arial"/>
        <w:highlight w:val="yellow"/>
      </w:rPr>
      <w:t>[</w:t>
    </w:r>
    <w:proofErr w:type="gramEnd"/>
    <w:r w:rsidR="007923D2">
      <w:rPr>
        <w:rFonts w:ascii="Calibri" w:hAnsi="Calibri" w:cs="Arial"/>
        <w:highlight w:val="yellow"/>
      </w:rPr>
      <w:t>Insert Date, (e.g. Jan., 2019</w:t>
    </w:r>
    <w:r w:rsidRPr="005A0E0B">
      <w:rPr>
        <w:rFonts w:ascii="Calibri" w:hAnsi="Calibri" w:cs="Arial"/>
        <w:highlight w:val="yellow"/>
      </w:rPr>
      <w:t>)]</w:t>
    </w:r>
    <w:r w:rsidRPr="00992D87">
      <w:rPr>
        <w:rFonts w:ascii="Calibri" w:hAnsi="Calibri" w:cs="Arial"/>
      </w:rPr>
      <w:tab/>
    </w:r>
    <w:r w:rsidRPr="00992D87">
      <w:rPr>
        <w:rFonts w:ascii="Calibri" w:hAnsi="Calibri" w:cs="Arial"/>
      </w:rPr>
      <w:tab/>
      <w:t xml:space="preserve">Page </w:t>
    </w:r>
    <w:r w:rsidRPr="00992D87">
      <w:rPr>
        <w:rFonts w:ascii="Calibri" w:hAnsi="Calibri" w:cs="Arial"/>
      </w:rPr>
      <w:fldChar w:fldCharType="begin"/>
    </w:r>
    <w:r w:rsidRPr="00992D87">
      <w:rPr>
        <w:rFonts w:ascii="Calibri" w:hAnsi="Calibri" w:cs="Arial"/>
      </w:rPr>
      <w:instrText xml:space="preserve">PAGE </w:instrText>
    </w:r>
    <w:r w:rsidRPr="00992D87">
      <w:rPr>
        <w:rFonts w:ascii="Calibri" w:hAnsi="Calibri" w:cs="Arial"/>
      </w:rPr>
      <w:fldChar w:fldCharType="separate"/>
    </w:r>
    <w:r w:rsidR="007923D2">
      <w:rPr>
        <w:rFonts w:ascii="Calibri" w:hAnsi="Calibri" w:cs="Arial"/>
        <w:noProof/>
      </w:rPr>
      <w:t>1</w:t>
    </w:r>
    <w:r w:rsidRPr="00992D87">
      <w:rPr>
        <w:rFonts w:ascii="Calibri" w:hAnsi="Calibri" w:cs="Arial"/>
      </w:rPr>
      <w:fldChar w:fldCharType="end"/>
    </w:r>
    <w:r w:rsidRPr="00992D87">
      <w:rPr>
        <w:rFonts w:ascii="Calibri" w:hAnsi="Calibri" w:cs="Arial"/>
      </w:rPr>
      <w:t xml:space="preserve"> </w:t>
    </w:r>
  </w:p>
  <w:p w14:paraId="1C61A781" w14:textId="77777777" w:rsidR="000B1FF1" w:rsidRPr="00672C12" w:rsidRDefault="000B1FF1" w:rsidP="005A0E0B">
    <w:pPr>
      <w:pStyle w:val="Header"/>
      <w:tabs>
        <w:tab w:val="right" w:pos="10080"/>
      </w:tabs>
      <w:spacing w:after="24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CF40A7" w14:textId="77777777" w:rsidR="000B1FF1" w:rsidRPr="00992D87" w:rsidRDefault="000B1FF1" w:rsidP="00672C12">
    <w:pPr>
      <w:pBdr>
        <w:top w:val="single" w:sz="4" w:space="1" w:color="auto"/>
      </w:pBdr>
      <w:tabs>
        <w:tab w:val="right" w:pos="10350"/>
      </w:tabs>
      <w:rPr>
        <w:rFonts w:ascii="Calibri" w:hAnsi="Calibri" w:cs="Arial"/>
      </w:rPr>
    </w:pPr>
    <w:r w:rsidRPr="00992D87">
      <w:rPr>
        <w:rFonts w:ascii="Calibri" w:hAnsi="Calibri" w:cs="Arial"/>
      </w:rPr>
      <w:t>CONTRACT NO</w:t>
    </w:r>
    <w:r w:rsidRPr="00992D87">
      <w:rPr>
        <w:rFonts w:ascii="Calibri" w:hAnsi="Calibri" w:cs="Arial"/>
        <w:highlight w:val="lightGray"/>
      </w:rPr>
      <w:t>.... [Insert Region Number]</w:t>
    </w:r>
    <w:r w:rsidRPr="00992D87">
      <w:rPr>
        <w:rFonts w:ascii="Calibri" w:hAnsi="Calibri" w:cs="Arial"/>
      </w:rPr>
      <w:tab/>
      <w:t>Section 01640</w:t>
    </w:r>
  </w:p>
  <w:p w14:paraId="30F022C2" w14:textId="77777777" w:rsidR="000B1FF1" w:rsidRPr="00992D87" w:rsidRDefault="000B1FF1" w:rsidP="00784229">
    <w:pPr>
      <w:pBdr>
        <w:top w:val="single" w:sz="4" w:space="1" w:color="auto"/>
      </w:pBdr>
      <w:tabs>
        <w:tab w:val="left" w:pos="-1440"/>
        <w:tab w:val="left" w:pos="-720"/>
        <w:tab w:val="left" w:pos="0"/>
        <w:tab w:val="center" w:pos="5220"/>
        <w:tab w:val="right" w:pos="10350"/>
      </w:tabs>
      <w:rPr>
        <w:rFonts w:ascii="Calibri" w:hAnsi="Calibri" w:cs="Arial"/>
      </w:rPr>
    </w:pPr>
    <w:r w:rsidRPr="00992D87">
      <w:rPr>
        <w:rFonts w:ascii="Calibri" w:hAnsi="Calibri" w:cs="Arial"/>
        <w:b/>
      </w:rPr>
      <w:tab/>
      <w:t>MANUFACTURERS’ SERVICES</w:t>
    </w:r>
    <w:r w:rsidRPr="00992D87">
      <w:rPr>
        <w:rFonts w:ascii="Calibri" w:hAnsi="Calibri" w:cs="Arial"/>
      </w:rPr>
      <w:tab/>
    </w:r>
    <w:r w:rsidR="00A03FBE" w:rsidRPr="00992D87">
      <w:rPr>
        <w:rFonts w:ascii="Calibri" w:hAnsi="Calibri" w:cs="Arial"/>
      </w:rPr>
      <w:t>201</w:t>
    </w:r>
    <w:r w:rsidR="006252B1">
      <w:rPr>
        <w:rFonts w:ascii="Calibri" w:hAnsi="Calibri" w:cs="Arial"/>
      </w:rPr>
      <w:t>6</w:t>
    </w:r>
    <w:r w:rsidR="00A03FBE" w:rsidRPr="00992D87">
      <w:rPr>
        <w:rFonts w:ascii="Calibri" w:hAnsi="Calibri" w:cs="Arial"/>
      </w:rPr>
      <w:t>-0</w:t>
    </w:r>
    <w:r w:rsidR="006252B1">
      <w:rPr>
        <w:rFonts w:ascii="Calibri" w:hAnsi="Calibri" w:cs="Arial"/>
      </w:rPr>
      <w:t>9</w:t>
    </w:r>
    <w:r w:rsidR="00A03FBE" w:rsidRPr="00992D87">
      <w:rPr>
        <w:rFonts w:ascii="Calibri" w:hAnsi="Calibri" w:cs="Arial"/>
      </w:rPr>
      <w:t>-</w:t>
    </w:r>
    <w:r w:rsidR="006252B1">
      <w:rPr>
        <w:rFonts w:ascii="Calibri" w:hAnsi="Calibri" w:cs="Arial"/>
      </w:rPr>
      <w:t>2</w:t>
    </w:r>
    <w:r w:rsidR="00A03FBE" w:rsidRPr="00992D87">
      <w:rPr>
        <w:rFonts w:ascii="Calibri" w:hAnsi="Calibri" w:cs="Arial"/>
      </w:rPr>
      <w:t>0</w:t>
    </w:r>
  </w:p>
  <w:p w14:paraId="07722906" w14:textId="77777777" w:rsidR="000B1FF1" w:rsidRPr="00992D87" w:rsidRDefault="000B1FF1" w:rsidP="00672C12">
    <w:pPr>
      <w:pBdr>
        <w:top w:val="single" w:sz="4" w:space="1" w:color="auto"/>
      </w:pBdr>
      <w:tabs>
        <w:tab w:val="center" w:pos="5175"/>
        <w:tab w:val="right" w:pos="10350"/>
      </w:tabs>
      <w:rPr>
        <w:rFonts w:ascii="Calibri" w:hAnsi="Calibri" w:cs="Arial"/>
      </w:rPr>
    </w:pPr>
    <w:r w:rsidRPr="00992D87">
      <w:rPr>
        <w:rFonts w:ascii="Calibri" w:hAnsi="Calibri" w:cs="Arial"/>
      </w:rPr>
      <w:t>DATE</w:t>
    </w:r>
    <w:proofErr w:type="gramStart"/>
    <w:r w:rsidRPr="00992D87">
      <w:rPr>
        <w:rFonts w:ascii="Calibri" w:hAnsi="Calibri" w:cs="Arial"/>
      </w:rPr>
      <w:t xml:space="preserve">:  </w:t>
    </w:r>
    <w:r w:rsidRPr="00992D87">
      <w:rPr>
        <w:rFonts w:ascii="Calibri" w:hAnsi="Calibri" w:cs="Arial"/>
        <w:highlight w:val="lightGray"/>
      </w:rPr>
      <w:t>[</w:t>
    </w:r>
    <w:proofErr w:type="gramEnd"/>
    <w:r w:rsidRPr="00992D87">
      <w:rPr>
        <w:rFonts w:ascii="Calibri" w:hAnsi="Calibri" w:cs="Arial"/>
        <w:highlight w:val="lightGray"/>
      </w:rPr>
      <w:t>Insert Date, (e.g. Jan., 2000)]</w:t>
    </w:r>
    <w:r w:rsidRPr="00992D87">
      <w:rPr>
        <w:rFonts w:ascii="Calibri" w:hAnsi="Calibri" w:cs="Arial"/>
      </w:rPr>
      <w:tab/>
    </w:r>
    <w:r w:rsidRPr="00992D87">
      <w:rPr>
        <w:rFonts w:ascii="Calibri" w:hAnsi="Calibri" w:cs="Arial"/>
      </w:rPr>
      <w:tab/>
      <w:t xml:space="preserve">Page </w:t>
    </w:r>
    <w:r w:rsidRPr="00992D87">
      <w:rPr>
        <w:rFonts w:ascii="Calibri" w:hAnsi="Calibri" w:cs="Arial"/>
      </w:rPr>
      <w:fldChar w:fldCharType="begin"/>
    </w:r>
    <w:r w:rsidRPr="00992D87">
      <w:rPr>
        <w:rFonts w:ascii="Calibri" w:hAnsi="Calibri" w:cs="Arial"/>
      </w:rPr>
      <w:instrText xml:space="preserve">PAGE </w:instrText>
    </w:r>
    <w:r w:rsidRPr="00992D87">
      <w:rPr>
        <w:rFonts w:ascii="Calibri" w:hAnsi="Calibri" w:cs="Arial"/>
      </w:rPr>
      <w:fldChar w:fldCharType="separate"/>
    </w:r>
    <w:r w:rsidR="007923D2">
      <w:rPr>
        <w:rFonts w:ascii="Calibri" w:hAnsi="Calibri" w:cs="Arial"/>
        <w:noProof/>
      </w:rPr>
      <w:t>7</w:t>
    </w:r>
    <w:r w:rsidRPr="00992D87">
      <w:rPr>
        <w:rFonts w:ascii="Calibri" w:hAnsi="Calibri" w:cs="Arial"/>
      </w:rPr>
      <w:fldChar w:fldCharType="end"/>
    </w:r>
    <w:r w:rsidR="00A03FBE" w:rsidRPr="00992D87">
      <w:rPr>
        <w:rFonts w:ascii="Calibri" w:hAnsi="Calibri" w:cs="Arial"/>
      </w:rPr>
      <w:t xml:space="preserve"> </w:t>
    </w:r>
  </w:p>
  <w:p w14:paraId="419C75AA" w14:textId="77777777" w:rsidR="000B1FF1" w:rsidRPr="00992D87" w:rsidRDefault="000B1FF1" w:rsidP="006C0FAF">
    <w:pPr>
      <w:pStyle w:val="Header"/>
      <w:spacing w:after="240"/>
      <w:rPr>
        <w:rFonts w:ascii="Calibri" w:hAnsi="Calibr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5548A8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A576F65"/>
    <w:multiLevelType w:val="hybridMultilevel"/>
    <w:tmpl w:val="9C8E7B52"/>
    <w:lvl w:ilvl="0" w:tplc="10090001">
      <w:start w:val="1"/>
      <w:numFmt w:val="bullet"/>
      <w:lvlText w:val=""/>
      <w:lvlJc w:val="left"/>
      <w:pPr>
        <w:tabs>
          <w:tab w:val="num" w:pos="1440"/>
        </w:tabs>
        <w:ind w:left="1440" w:hanging="360"/>
      </w:pPr>
      <w:rPr>
        <w:rFonts w:ascii="Symbol" w:hAnsi="Symbol" w:hint="default"/>
      </w:rPr>
    </w:lvl>
    <w:lvl w:ilvl="1" w:tplc="10090003" w:tentative="1">
      <w:start w:val="1"/>
      <w:numFmt w:val="bullet"/>
      <w:lvlText w:val="o"/>
      <w:lvlJc w:val="left"/>
      <w:pPr>
        <w:tabs>
          <w:tab w:val="num" w:pos="2160"/>
        </w:tabs>
        <w:ind w:left="2160" w:hanging="360"/>
      </w:pPr>
      <w:rPr>
        <w:rFonts w:ascii="Courier New" w:hAnsi="Courier New" w:cs="Courier New" w:hint="default"/>
      </w:rPr>
    </w:lvl>
    <w:lvl w:ilvl="2" w:tplc="10090005" w:tentative="1">
      <w:start w:val="1"/>
      <w:numFmt w:val="bullet"/>
      <w:lvlText w:val=""/>
      <w:lvlJc w:val="left"/>
      <w:pPr>
        <w:tabs>
          <w:tab w:val="num" w:pos="2880"/>
        </w:tabs>
        <w:ind w:left="2880" w:hanging="360"/>
      </w:pPr>
      <w:rPr>
        <w:rFonts w:ascii="Wingdings" w:hAnsi="Wingdings" w:hint="default"/>
      </w:rPr>
    </w:lvl>
    <w:lvl w:ilvl="3" w:tplc="10090001" w:tentative="1">
      <w:start w:val="1"/>
      <w:numFmt w:val="bullet"/>
      <w:lvlText w:val=""/>
      <w:lvlJc w:val="left"/>
      <w:pPr>
        <w:tabs>
          <w:tab w:val="num" w:pos="3600"/>
        </w:tabs>
        <w:ind w:left="3600" w:hanging="360"/>
      </w:pPr>
      <w:rPr>
        <w:rFonts w:ascii="Symbol" w:hAnsi="Symbol" w:hint="default"/>
      </w:rPr>
    </w:lvl>
    <w:lvl w:ilvl="4" w:tplc="10090003" w:tentative="1">
      <w:start w:val="1"/>
      <w:numFmt w:val="bullet"/>
      <w:lvlText w:val="o"/>
      <w:lvlJc w:val="left"/>
      <w:pPr>
        <w:tabs>
          <w:tab w:val="num" w:pos="4320"/>
        </w:tabs>
        <w:ind w:left="4320" w:hanging="360"/>
      </w:pPr>
      <w:rPr>
        <w:rFonts w:ascii="Courier New" w:hAnsi="Courier New" w:cs="Courier New" w:hint="default"/>
      </w:rPr>
    </w:lvl>
    <w:lvl w:ilvl="5" w:tplc="10090005" w:tentative="1">
      <w:start w:val="1"/>
      <w:numFmt w:val="bullet"/>
      <w:lvlText w:val=""/>
      <w:lvlJc w:val="left"/>
      <w:pPr>
        <w:tabs>
          <w:tab w:val="num" w:pos="5040"/>
        </w:tabs>
        <w:ind w:left="5040" w:hanging="360"/>
      </w:pPr>
      <w:rPr>
        <w:rFonts w:ascii="Wingdings" w:hAnsi="Wingdings" w:hint="default"/>
      </w:rPr>
    </w:lvl>
    <w:lvl w:ilvl="6" w:tplc="10090001" w:tentative="1">
      <w:start w:val="1"/>
      <w:numFmt w:val="bullet"/>
      <w:lvlText w:val=""/>
      <w:lvlJc w:val="left"/>
      <w:pPr>
        <w:tabs>
          <w:tab w:val="num" w:pos="5760"/>
        </w:tabs>
        <w:ind w:left="5760" w:hanging="360"/>
      </w:pPr>
      <w:rPr>
        <w:rFonts w:ascii="Symbol" w:hAnsi="Symbol" w:hint="default"/>
      </w:rPr>
    </w:lvl>
    <w:lvl w:ilvl="7" w:tplc="10090003" w:tentative="1">
      <w:start w:val="1"/>
      <w:numFmt w:val="bullet"/>
      <w:lvlText w:val="o"/>
      <w:lvlJc w:val="left"/>
      <w:pPr>
        <w:tabs>
          <w:tab w:val="num" w:pos="6480"/>
        </w:tabs>
        <w:ind w:left="6480" w:hanging="360"/>
      </w:pPr>
      <w:rPr>
        <w:rFonts w:ascii="Courier New" w:hAnsi="Courier New" w:cs="Courier New" w:hint="default"/>
      </w:rPr>
    </w:lvl>
    <w:lvl w:ilvl="8" w:tplc="10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147D314B"/>
    <w:multiLevelType w:val="multilevel"/>
    <w:tmpl w:val="599657F8"/>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ascii="Arial" w:hAnsi="Arial" w:hint="default"/>
        <w:color w:val="000000"/>
        <w:sz w:val="22"/>
      </w:rPr>
    </w:lvl>
    <w:lvl w:ilvl="3">
      <w:start w:val="1"/>
      <w:numFmt w:val="decimal"/>
      <w:lvlText w:val=".%4"/>
      <w:lvlJc w:val="left"/>
      <w:pPr>
        <w:tabs>
          <w:tab w:val="num" w:pos="864"/>
        </w:tabs>
        <w:ind w:left="864" w:firstLine="30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2006460A"/>
    <w:multiLevelType w:val="multilevel"/>
    <w:tmpl w:val="A496B30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267509BB"/>
    <w:multiLevelType w:val="multilevel"/>
    <w:tmpl w:val="561864F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2FEA6C0B"/>
    <w:multiLevelType w:val="hybridMultilevel"/>
    <w:tmpl w:val="6AD287D6"/>
    <w:lvl w:ilvl="0" w:tplc="10090001">
      <w:start w:val="1"/>
      <w:numFmt w:val="bullet"/>
      <w:lvlText w:val=""/>
      <w:lvlJc w:val="left"/>
      <w:pPr>
        <w:tabs>
          <w:tab w:val="num" w:pos="720"/>
        </w:tabs>
        <w:ind w:left="720" w:hanging="360"/>
      </w:pPr>
      <w:rPr>
        <w:rFonts w:ascii="Symbol" w:hAnsi="Symbol" w:hint="default"/>
      </w:rPr>
    </w:lvl>
    <w:lvl w:ilvl="1" w:tplc="10090003">
      <w:start w:val="1"/>
      <w:numFmt w:val="decimal"/>
      <w:lvlText w:val="%2."/>
      <w:lvlJc w:val="left"/>
      <w:pPr>
        <w:tabs>
          <w:tab w:val="num" w:pos="1440"/>
        </w:tabs>
        <w:ind w:left="1440" w:hanging="360"/>
      </w:pPr>
    </w:lvl>
    <w:lvl w:ilvl="2" w:tplc="10090005">
      <w:start w:val="1"/>
      <w:numFmt w:val="decimal"/>
      <w:lvlText w:val="%3."/>
      <w:lvlJc w:val="left"/>
      <w:pPr>
        <w:tabs>
          <w:tab w:val="num" w:pos="2160"/>
        </w:tabs>
        <w:ind w:left="2160" w:hanging="360"/>
      </w:pPr>
    </w:lvl>
    <w:lvl w:ilvl="3" w:tplc="10090001">
      <w:start w:val="1"/>
      <w:numFmt w:val="decimal"/>
      <w:lvlText w:val="%4."/>
      <w:lvlJc w:val="left"/>
      <w:pPr>
        <w:tabs>
          <w:tab w:val="num" w:pos="2880"/>
        </w:tabs>
        <w:ind w:left="2880" w:hanging="360"/>
      </w:pPr>
    </w:lvl>
    <w:lvl w:ilvl="4" w:tplc="10090003">
      <w:start w:val="1"/>
      <w:numFmt w:val="decimal"/>
      <w:lvlText w:val="%5."/>
      <w:lvlJc w:val="left"/>
      <w:pPr>
        <w:tabs>
          <w:tab w:val="num" w:pos="3600"/>
        </w:tabs>
        <w:ind w:left="3600" w:hanging="360"/>
      </w:pPr>
    </w:lvl>
    <w:lvl w:ilvl="5" w:tplc="10090005">
      <w:start w:val="1"/>
      <w:numFmt w:val="decimal"/>
      <w:lvlText w:val="%6."/>
      <w:lvlJc w:val="left"/>
      <w:pPr>
        <w:tabs>
          <w:tab w:val="num" w:pos="4320"/>
        </w:tabs>
        <w:ind w:left="4320" w:hanging="360"/>
      </w:pPr>
    </w:lvl>
    <w:lvl w:ilvl="6" w:tplc="10090001">
      <w:start w:val="1"/>
      <w:numFmt w:val="decimal"/>
      <w:lvlText w:val="%7."/>
      <w:lvlJc w:val="left"/>
      <w:pPr>
        <w:tabs>
          <w:tab w:val="num" w:pos="5040"/>
        </w:tabs>
        <w:ind w:left="5040" w:hanging="360"/>
      </w:pPr>
    </w:lvl>
    <w:lvl w:ilvl="7" w:tplc="10090003">
      <w:start w:val="1"/>
      <w:numFmt w:val="decimal"/>
      <w:lvlText w:val="%8."/>
      <w:lvlJc w:val="left"/>
      <w:pPr>
        <w:tabs>
          <w:tab w:val="num" w:pos="5760"/>
        </w:tabs>
        <w:ind w:left="5760" w:hanging="360"/>
      </w:pPr>
    </w:lvl>
    <w:lvl w:ilvl="8" w:tplc="10090005">
      <w:start w:val="1"/>
      <w:numFmt w:val="decimal"/>
      <w:lvlText w:val="%9."/>
      <w:lvlJc w:val="left"/>
      <w:pPr>
        <w:tabs>
          <w:tab w:val="num" w:pos="6480"/>
        </w:tabs>
        <w:ind w:left="6480" w:hanging="360"/>
      </w:pPr>
    </w:lvl>
  </w:abstractNum>
  <w:abstractNum w:abstractNumId="6" w15:restartNumberingAfterBreak="0">
    <w:nsid w:val="32C912EB"/>
    <w:multiLevelType w:val="multilevel"/>
    <w:tmpl w:val="04C8E42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45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34351C87"/>
    <w:multiLevelType w:val="multilevel"/>
    <w:tmpl w:val="78282C4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50407D28"/>
    <w:multiLevelType w:val="multilevel"/>
    <w:tmpl w:val="46D492B2"/>
    <w:lvl w:ilvl="0">
      <w:start w:val="1"/>
      <w:numFmt w:val="decimal"/>
      <w:pStyle w:val="Heading1"/>
      <w:lvlText w:val="PART %1."/>
      <w:lvlJc w:val="left"/>
      <w:pPr>
        <w:tabs>
          <w:tab w:val="num" w:pos="432"/>
        </w:tabs>
        <w:ind w:left="432" w:hanging="432"/>
      </w:pPr>
      <w:rPr>
        <w:rFonts w:ascii="Calibri" w:hAnsi="Calibri" w:hint="default"/>
        <w:b w:val="0"/>
        <w:i w:val="0"/>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3"/>
      <w:lvlJc w:val="left"/>
      <w:pPr>
        <w:tabs>
          <w:tab w:val="num" w:pos="720"/>
        </w:tabs>
        <w:ind w:left="720" w:firstLine="28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4"/>
      <w:lvlJc w:val="left"/>
      <w:pPr>
        <w:tabs>
          <w:tab w:val="num" w:pos="864"/>
        </w:tabs>
        <w:ind w:left="864" w:firstLine="3456"/>
      </w:pPr>
      <w:rPr>
        <w:rFonts w:hint="default"/>
      </w:rPr>
    </w:lvl>
    <w:lvl w:ilvl="4">
      <w:start w:val="1"/>
      <w:numFmt w:val="decimal"/>
      <w:pStyle w:val="Heading5"/>
      <w:lvlText w:val="%5."/>
      <w:lvlJc w:val="left"/>
      <w:pPr>
        <w:tabs>
          <w:tab w:val="num" w:pos="720"/>
        </w:tabs>
        <w:ind w:left="720" w:firstLine="4320"/>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9" w15:restartNumberingAfterBreak="0">
    <w:nsid w:val="58F9186A"/>
    <w:multiLevelType w:val="multilevel"/>
    <w:tmpl w:val="081C5F9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7FAC4BE0"/>
    <w:multiLevelType w:val="multilevel"/>
    <w:tmpl w:val="84E0E4F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0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1807504407">
    <w:abstractNumId w:val="0"/>
  </w:num>
  <w:num w:numId="2" w16cid:durableId="1430202813">
    <w:abstractNumId w:val="0"/>
  </w:num>
  <w:num w:numId="3" w16cid:durableId="554464410">
    <w:abstractNumId w:val="8"/>
  </w:num>
  <w:num w:numId="4" w16cid:durableId="1634867485">
    <w:abstractNumId w:val="4"/>
  </w:num>
  <w:num w:numId="5" w16cid:durableId="158038025">
    <w:abstractNumId w:val="9"/>
  </w:num>
  <w:num w:numId="6" w16cid:durableId="442650445">
    <w:abstractNumId w:val="3"/>
  </w:num>
  <w:num w:numId="7" w16cid:durableId="535385246">
    <w:abstractNumId w:val="7"/>
  </w:num>
  <w:num w:numId="8" w16cid:durableId="2023580902">
    <w:abstractNumId w:val="2"/>
  </w:num>
  <w:num w:numId="9" w16cid:durableId="1866365477">
    <w:abstractNumId w:val="10"/>
  </w:num>
  <w:num w:numId="10" w16cid:durableId="246547635">
    <w:abstractNumId w:val="6"/>
  </w:num>
  <w:num w:numId="11" w16cid:durableId="213093439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60997639">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1738129">
    <w:abstractNumId w:val="1"/>
  </w:num>
  <w:num w:numId="14" w16cid:durableId="212187359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92487542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45024517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2536525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0910051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hnny Pang">
    <w15:presenceInfo w15:providerId="AD" w15:userId="S::Johnny.Pang@etoengineering.ca::93e0402e-0c7d-4ac3-adc9-299bd55456c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evenAndOddHeader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Toolset" w:val="3"/>
  </w:docVars>
  <w:rsids>
    <w:rsidRoot w:val="00D109FD"/>
    <w:rsid w:val="0000075C"/>
    <w:rsid w:val="00007BF6"/>
    <w:rsid w:val="000A7BB7"/>
    <w:rsid w:val="000B1FF1"/>
    <w:rsid w:val="000B469D"/>
    <w:rsid w:val="000B4B4C"/>
    <w:rsid w:val="000C6EBC"/>
    <w:rsid w:val="000F162F"/>
    <w:rsid w:val="00107DBA"/>
    <w:rsid w:val="001238FD"/>
    <w:rsid w:val="001310D3"/>
    <w:rsid w:val="00134D6F"/>
    <w:rsid w:val="00172603"/>
    <w:rsid w:val="001B3E2D"/>
    <w:rsid w:val="001E790A"/>
    <w:rsid w:val="00203994"/>
    <w:rsid w:val="0021550D"/>
    <w:rsid w:val="00216301"/>
    <w:rsid w:val="00283216"/>
    <w:rsid w:val="002B5816"/>
    <w:rsid w:val="002D3F61"/>
    <w:rsid w:val="002D4787"/>
    <w:rsid w:val="002D796F"/>
    <w:rsid w:val="00303BAC"/>
    <w:rsid w:val="003130DA"/>
    <w:rsid w:val="0033540B"/>
    <w:rsid w:val="00366110"/>
    <w:rsid w:val="00372157"/>
    <w:rsid w:val="00373A58"/>
    <w:rsid w:val="003C5C73"/>
    <w:rsid w:val="003D07D7"/>
    <w:rsid w:val="003E750B"/>
    <w:rsid w:val="0040417E"/>
    <w:rsid w:val="00414AEF"/>
    <w:rsid w:val="00450167"/>
    <w:rsid w:val="00492938"/>
    <w:rsid w:val="004A0303"/>
    <w:rsid w:val="004A58BE"/>
    <w:rsid w:val="004E0D6C"/>
    <w:rsid w:val="004E7739"/>
    <w:rsid w:val="00533619"/>
    <w:rsid w:val="005947BD"/>
    <w:rsid w:val="005A0E0B"/>
    <w:rsid w:val="005B0086"/>
    <w:rsid w:val="005D3C9A"/>
    <w:rsid w:val="005E6B76"/>
    <w:rsid w:val="00611B87"/>
    <w:rsid w:val="006252B1"/>
    <w:rsid w:val="00655DF3"/>
    <w:rsid w:val="00672C12"/>
    <w:rsid w:val="00675EC9"/>
    <w:rsid w:val="006B191A"/>
    <w:rsid w:val="006B76BF"/>
    <w:rsid w:val="006C0FAF"/>
    <w:rsid w:val="0070514B"/>
    <w:rsid w:val="00732045"/>
    <w:rsid w:val="00734D81"/>
    <w:rsid w:val="00735E27"/>
    <w:rsid w:val="00743F93"/>
    <w:rsid w:val="00784229"/>
    <w:rsid w:val="007923D2"/>
    <w:rsid w:val="007A7B88"/>
    <w:rsid w:val="007C042C"/>
    <w:rsid w:val="007E4441"/>
    <w:rsid w:val="008001A5"/>
    <w:rsid w:val="00812A85"/>
    <w:rsid w:val="00817456"/>
    <w:rsid w:val="00850182"/>
    <w:rsid w:val="00861533"/>
    <w:rsid w:val="00882D65"/>
    <w:rsid w:val="008A26A6"/>
    <w:rsid w:val="008A4DC1"/>
    <w:rsid w:val="008B26D4"/>
    <w:rsid w:val="008C02D4"/>
    <w:rsid w:val="008C6B13"/>
    <w:rsid w:val="008D67AE"/>
    <w:rsid w:val="00902FA5"/>
    <w:rsid w:val="009369FF"/>
    <w:rsid w:val="00960901"/>
    <w:rsid w:val="00981C68"/>
    <w:rsid w:val="00992D87"/>
    <w:rsid w:val="009D10CA"/>
    <w:rsid w:val="00A03FBE"/>
    <w:rsid w:val="00A3700F"/>
    <w:rsid w:val="00A5628E"/>
    <w:rsid w:val="00A767E0"/>
    <w:rsid w:val="00A90A09"/>
    <w:rsid w:val="00A96450"/>
    <w:rsid w:val="00AA040C"/>
    <w:rsid w:val="00AB457C"/>
    <w:rsid w:val="00AF1EAA"/>
    <w:rsid w:val="00B02A4D"/>
    <w:rsid w:val="00B21774"/>
    <w:rsid w:val="00B432D8"/>
    <w:rsid w:val="00B95E26"/>
    <w:rsid w:val="00BA4A6F"/>
    <w:rsid w:val="00BE2E4A"/>
    <w:rsid w:val="00C0502C"/>
    <w:rsid w:val="00C262F3"/>
    <w:rsid w:val="00C307F6"/>
    <w:rsid w:val="00C321CE"/>
    <w:rsid w:val="00C37A01"/>
    <w:rsid w:val="00C50D35"/>
    <w:rsid w:val="00C63574"/>
    <w:rsid w:val="00C73272"/>
    <w:rsid w:val="00C80C03"/>
    <w:rsid w:val="00C81675"/>
    <w:rsid w:val="00C85990"/>
    <w:rsid w:val="00CC32F8"/>
    <w:rsid w:val="00D109FD"/>
    <w:rsid w:val="00D26372"/>
    <w:rsid w:val="00D3626B"/>
    <w:rsid w:val="00D373C1"/>
    <w:rsid w:val="00D54DEE"/>
    <w:rsid w:val="00D63205"/>
    <w:rsid w:val="00D705EE"/>
    <w:rsid w:val="00D71A8F"/>
    <w:rsid w:val="00D976BD"/>
    <w:rsid w:val="00DA097A"/>
    <w:rsid w:val="00DA5BF0"/>
    <w:rsid w:val="00DB0269"/>
    <w:rsid w:val="00DB06A2"/>
    <w:rsid w:val="00DE69AD"/>
    <w:rsid w:val="00E147D3"/>
    <w:rsid w:val="00E14B9A"/>
    <w:rsid w:val="00E26B87"/>
    <w:rsid w:val="00E50532"/>
    <w:rsid w:val="00E6285F"/>
    <w:rsid w:val="00E62AA3"/>
    <w:rsid w:val="00ED4D66"/>
    <w:rsid w:val="00EE2803"/>
    <w:rsid w:val="00F00AD9"/>
    <w:rsid w:val="00F13982"/>
    <w:rsid w:val="00F35485"/>
    <w:rsid w:val="00F5273F"/>
    <w:rsid w:val="00F53BA0"/>
    <w:rsid w:val="00F6204E"/>
    <w:rsid w:val="00F70715"/>
    <w:rsid w:val="00F85775"/>
    <w:rsid w:val="00F92F67"/>
    <w:rsid w:val="00FC7DC4"/>
    <w:rsid w:val="00FD4C41"/>
    <w:rsid w:val="00FF1C3D"/>
    <w:rsid w:val="00FF225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5A85992"/>
  <w15:chartTrackingRefBased/>
  <w15:docId w15:val="{59D5E89A-7E2E-4CD1-9DA9-315763CE9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Book Antiqua" w:hAnsi="Book Antiqua"/>
      <w:sz w:val="22"/>
      <w:lang w:val="en-US" w:eastAsia="en-US"/>
    </w:rPr>
  </w:style>
  <w:style w:type="paragraph" w:styleId="Heading1">
    <w:name w:val="heading 1"/>
    <w:basedOn w:val="Main-Head"/>
    <w:next w:val="BodyText"/>
    <w:qFormat/>
    <w:rsid w:val="005E6B76"/>
    <w:pPr>
      <w:keepNext/>
      <w:numPr>
        <w:numId w:val="3"/>
      </w:numPr>
      <w:tabs>
        <w:tab w:val="clear" w:pos="432"/>
        <w:tab w:val="left" w:pos="720"/>
      </w:tabs>
      <w:spacing w:before="160"/>
      <w:ind w:left="720" w:hanging="720"/>
      <w:outlineLvl w:val="0"/>
    </w:pPr>
    <w:rPr>
      <w:rFonts w:ascii="Calibri" w:hAnsi="Calibri"/>
      <w:b w:val="0"/>
      <w:caps/>
      <w:u w:val="single"/>
    </w:rPr>
  </w:style>
  <w:style w:type="paragraph" w:styleId="Heading2">
    <w:name w:val="heading 2"/>
    <w:basedOn w:val="Main-Head"/>
    <w:next w:val="BodyText"/>
    <w:qFormat/>
    <w:rsid w:val="001E790A"/>
    <w:pPr>
      <w:keepNext/>
      <w:keepLines/>
      <w:numPr>
        <w:ilvl w:val="1"/>
        <w:numId w:val="3"/>
      </w:numPr>
      <w:tabs>
        <w:tab w:val="clear" w:pos="576"/>
        <w:tab w:val="num" w:pos="720"/>
      </w:tabs>
      <w:spacing w:before="80"/>
      <w:ind w:left="720" w:hanging="720"/>
      <w:outlineLvl w:val="1"/>
    </w:pPr>
    <w:rPr>
      <w:rFonts w:ascii="Calibri" w:hAnsi="Calibri"/>
      <w:b w:val="0"/>
      <w:szCs w:val="22"/>
      <w:u w:val="single"/>
    </w:rPr>
  </w:style>
  <w:style w:type="paragraph" w:styleId="Heading3">
    <w:name w:val="heading 3"/>
    <w:basedOn w:val="Main-Head"/>
    <w:link w:val="Heading3Char"/>
    <w:qFormat/>
    <w:rsid w:val="001E790A"/>
    <w:pPr>
      <w:numPr>
        <w:ilvl w:val="2"/>
        <w:numId w:val="3"/>
      </w:numPr>
      <w:tabs>
        <w:tab w:val="clear" w:pos="720"/>
        <w:tab w:val="left" w:pos="1418"/>
      </w:tabs>
      <w:spacing w:before="80"/>
      <w:ind w:left="1418" w:hanging="720"/>
      <w:outlineLvl w:val="2"/>
    </w:pPr>
    <w:rPr>
      <w:rFonts w:ascii="Calibri" w:hAnsi="Calibri"/>
      <w:b w:val="0"/>
      <w:szCs w:val="22"/>
    </w:rPr>
  </w:style>
  <w:style w:type="paragraph" w:styleId="Heading4">
    <w:name w:val="heading 4"/>
    <w:basedOn w:val="Main-Head"/>
    <w:link w:val="Heading4Char"/>
    <w:qFormat/>
    <w:rsid w:val="001E790A"/>
    <w:pPr>
      <w:numPr>
        <w:ilvl w:val="3"/>
        <w:numId w:val="3"/>
      </w:numPr>
      <w:tabs>
        <w:tab w:val="clear" w:pos="864"/>
        <w:tab w:val="left" w:pos="2127"/>
      </w:tabs>
      <w:ind w:left="2127" w:hanging="720"/>
      <w:outlineLvl w:val="3"/>
    </w:pPr>
    <w:rPr>
      <w:rFonts w:ascii="Calibri" w:hAnsi="Calibri"/>
      <w:b w:val="0"/>
      <w:szCs w:val="22"/>
    </w:rPr>
  </w:style>
  <w:style w:type="paragraph" w:styleId="Heading5">
    <w:name w:val="heading 5"/>
    <w:basedOn w:val="Main-Head"/>
    <w:qFormat/>
    <w:rsid w:val="00812A85"/>
    <w:pPr>
      <w:numPr>
        <w:ilvl w:val="4"/>
        <w:numId w:val="3"/>
      </w:numPr>
      <w:tabs>
        <w:tab w:val="clear" w:pos="720"/>
        <w:tab w:val="left" w:pos="5760"/>
      </w:tabs>
      <w:ind w:left="5760" w:hanging="720"/>
      <w:outlineLvl w:val="4"/>
    </w:pPr>
    <w:rPr>
      <w:rFonts w:ascii="Arial" w:hAnsi="Arial"/>
      <w:b w:val="0"/>
    </w:rPr>
  </w:style>
  <w:style w:type="paragraph" w:styleId="Heading6">
    <w:name w:val="heading 6"/>
    <w:basedOn w:val="Main-Head"/>
    <w:next w:val="BodyText"/>
    <w:qFormat/>
    <w:rsid w:val="00DB06A2"/>
    <w:pPr>
      <w:numPr>
        <w:ilvl w:val="5"/>
        <w:numId w:val="3"/>
      </w:numPr>
      <w:outlineLvl w:val="5"/>
    </w:pPr>
    <w:rPr>
      <w:i/>
      <w:sz w:val="24"/>
    </w:rPr>
  </w:style>
  <w:style w:type="paragraph" w:styleId="Heading7">
    <w:name w:val="heading 7"/>
    <w:basedOn w:val="Normal"/>
    <w:next w:val="Normal"/>
    <w:qFormat/>
    <w:rsid w:val="00DB06A2"/>
    <w:pPr>
      <w:numPr>
        <w:ilvl w:val="6"/>
        <w:numId w:val="3"/>
      </w:numPr>
      <w:spacing w:before="240" w:after="60"/>
      <w:outlineLvl w:val="6"/>
    </w:pPr>
    <w:rPr>
      <w:rFonts w:ascii="Times New Roman" w:hAnsi="Times New Roman"/>
      <w:sz w:val="24"/>
      <w:szCs w:val="24"/>
    </w:rPr>
  </w:style>
  <w:style w:type="paragraph" w:styleId="Heading8">
    <w:name w:val="heading 8"/>
    <w:basedOn w:val="Normal"/>
    <w:next w:val="Normal"/>
    <w:qFormat/>
    <w:rsid w:val="00DB06A2"/>
    <w:pPr>
      <w:numPr>
        <w:ilvl w:val="7"/>
        <w:numId w:val="3"/>
      </w:numPr>
      <w:spacing w:before="240" w:after="60"/>
      <w:outlineLvl w:val="7"/>
    </w:pPr>
    <w:rPr>
      <w:rFonts w:ascii="Times New Roman" w:hAnsi="Times New Roman"/>
      <w:i/>
      <w:iCs/>
      <w:sz w:val="24"/>
      <w:szCs w:val="24"/>
    </w:rPr>
  </w:style>
  <w:style w:type="paragraph" w:styleId="Heading9">
    <w:name w:val="heading 9"/>
    <w:basedOn w:val="Normal"/>
    <w:next w:val="Normal"/>
    <w:qFormat/>
    <w:rsid w:val="00DB06A2"/>
    <w:pPr>
      <w:numPr>
        <w:ilvl w:val="8"/>
        <w:numId w:val="3"/>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160"/>
    </w:pPr>
  </w:style>
  <w:style w:type="paragraph" w:customStyle="1" w:styleId="Bullet">
    <w:name w:val="Bullet"/>
    <w:basedOn w:val="BodyText"/>
    <w:next w:val="BodyText"/>
  </w:style>
  <w:style w:type="character" w:styleId="CommentReference">
    <w:name w:val="annotation reference"/>
    <w:semiHidden/>
    <w:rPr>
      <w:rFonts w:ascii="Arial" w:hAnsi="Arial"/>
      <w:color w:val="FF0000"/>
      <w:position w:val="6"/>
      <w:sz w:val="20"/>
    </w:rPr>
  </w:style>
  <w:style w:type="paragraph" w:styleId="CommentText">
    <w:name w:val="annotation text"/>
    <w:basedOn w:val="Normal"/>
    <w:link w:val="CommentTextChar"/>
    <w:semiHidden/>
    <w:pPr>
      <w:spacing w:before="120"/>
    </w:pPr>
    <w:rPr>
      <w:rFonts w:ascii="Arial" w:hAnsi="Arial"/>
    </w:rPr>
  </w:style>
  <w:style w:type="paragraph" w:customStyle="1" w:styleId="CSA">
    <w:name w:val="CSA"/>
    <w:basedOn w:val="BodyText"/>
    <w:next w:val="Heading1"/>
    <w:pPr>
      <w:keepNext/>
      <w:spacing w:after="0"/>
    </w:pPr>
    <w:rPr>
      <w:b/>
      <w:caps/>
      <w:sz w:val="20"/>
    </w:rPr>
  </w:style>
  <w:style w:type="paragraph" w:customStyle="1" w:styleId="Divider">
    <w:name w:val="Divider"/>
    <w:basedOn w:val="Normal"/>
    <w:next w:val="BlockText"/>
    <w:pPr>
      <w:pBdr>
        <w:bottom w:val="single" w:sz="6" w:space="1" w:color="auto"/>
      </w:pBdr>
      <w:spacing w:before="10800"/>
      <w:jc w:val="right"/>
    </w:pPr>
    <w:rPr>
      <w:b/>
      <w:sz w:val="40"/>
    </w:rPr>
  </w:style>
  <w:style w:type="paragraph" w:customStyle="1" w:styleId="Main-Head">
    <w:name w:val="Main-Head"/>
    <w:basedOn w:val="Normal"/>
    <w:next w:val="BodyText"/>
    <w:link w:val="Main-HeadChar"/>
    <w:rPr>
      <w:rFonts w:ascii="Arial Narrow" w:hAnsi="Arial Narrow"/>
      <w:b/>
    </w:rPr>
  </w:style>
  <w:style w:type="paragraph" w:styleId="Caption">
    <w:name w:val="caption"/>
    <w:basedOn w:val="Main-Head"/>
    <w:next w:val="Normal"/>
    <w:qFormat/>
    <w:pPr>
      <w:keepNext/>
      <w:spacing w:after="240"/>
    </w:pPr>
    <w:rPr>
      <w:b w:val="0"/>
      <w:i/>
      <w:sz w:val="20"/>
    </w:rPr>
  </w:style>
  <w:style w:type="paragraph" w:customStyle="1" w:styleId="Exhibit--Number">
    <w:name w:val="Exhibit--Number"/>
    <w:basedOn w:val="Main-Head"/>
    <w:next w:val="Exhibit--Title"/>
    <w:pPr>
      <w:spacing w:before="160"/>
    </w:pPr>
    <w:rPr>
      <w:caps/>
      <w:sz w:val="18"/>
    </w:rPr>
  </w:style>
  <w:style w:type="paragraph" w:customStyle="1" w:styleId="Exhibit--Title">
    <w:name w:val="Exhibit--Title"/>
    <w:basedOn w:val="Exhibit--Number"/>
    <w:next w:val="Exhibit--Caption"/>
    <w:pPr>
      <w:spacing w:before="0"/>
    </w:pPr>
    <w:rPr>
      <w:b w:val="0"/>
      <w:caps w:val="0"/>
      <w:sz w:val="20"/>
    </w:rPr>
  </w:style>
  <w:style w:type="paragraph" w:styleId="BlockText">
    <w:name w:val="Block Text"/>
    <w:basedOn w:val="Normal"/>
    <w:pPr>
      <w:spacing w:after="120"/>
      <w:ind w:left="1440" w:right="1440"/>
    </w:pPr>
  </w:style>
  <w:style w:type="paragraph" w:customStyle="1" w:styleId="Contents">
    <w:name w:val="Contents"/>
    <w:basedOn w:val="Heading1"/>
    <w:next w:val="BodyText"/>
  </w:style>
  <w:style w:type="paragraph" w:styleId="Footer">
    <w:name w:val="footer"/>
    <w:basedOn w:val="Normal"/>
    <w:pPr>
      <w:tabs>
        <w:tab w:val="right" w:pos="9000"/>
      </w:tabs>
    </w:pPr>
    <w:rPr>
      <w:rFonts w:ascii="Arial Narrow" w:hAnsi="Arial Narrow"/>
      <w:caps/>
      <w:sz w:val="14"/>
    </w:rPr>
  </w:style>
  <w:style w:type="character" w:styleId="FootnoteReference">
    <w:name w:val="footnote reference"/>
    <w:semiHidden/>
    <w:rPr>
      <w:rFonts w:ascii="Arial" w:hAnsi="Arial"/>
      <w:spacing w:val="0"/>
      <w:position w:val="6"/>
      <w:sz w:val="16"/>
    </w:rPr>
  </w:style>
  <w:style w:type="paragraph" w:styleId="FootnoteText">
    <w:name w:val="footnote text"/>
    <w:basedOn w:val="BodyText"/>
    <w:semiHidden/>
    <w:pPr>
      <w:spacing w:after="0"/>
    </w:pPr>
    <w:rPr>
      <w:rFonts w:ascii="Arial" w:hAnsi="Arial"/>
      <w:sz w:val="16"/>
    </w:rPr>
  </w:style>
  <w:style w:type="paragraph" w:styleId="Header">
    <w:name w:val="header"/>
    <w:basedOn w:val="Normal"/>
    <w:pPr>
      <w:pBdr>
        <w:bottom w:val="single" w:sz="6" w:space="1" w:color="auto"/>
      </w:pBdr>
      <w:jc w:val="right"/>
    </w:pPr>
    <w:rPr>
      <w:rFonts w:ascii="Arial Narrow" w:hAnsi="Arial Narrow"/>
      <w:caps/>
      <w:sz w:val="14"/>
    </w:rPr>
  </w:style>
  <w:style w:type="paragraph" w:styleId="NormalIndent">
    <w:name w:val="Normal Indent"/>
    <w:basedOn w:val="Normal"/>
    <w:pPr>
      <w:ind w:left="360"/>
    </w:pPr>
  </w:style>
  <w:style w:type="paragraph" w:customStyle="1" w:styleId="Number">
    <w:name w:val="Number"/>
    <w:basedOn w:val="BodyText"/>
    <w:next w:val="BodyText"/>
    <w:pPr>
      <w:spacing w:after="0"/>
      <w:ind w:left="360" w:hanging="360"/>
    </w:pPr>
  </w:style>
  <w:style w:type="character" w:styleId="PageNumber">
    <w:name w:val="page number"/>
    <w:rPr>
      <w:sz w:val="16"/>
    </w:rPr>
  </w:style>
  <w:style w:type="paragraph" w:customStyle="1" w:styleId="TableHead">
    <w:name w:val="Table Head"/>
    <w:basedOn w:val="Normal"/>
    <w:next w:val="Normal"/>
    <w:pPr>
      <w:spacing w:before="80" w:after="80"/>
      <w:jc w:val="center"/>
    </w:pPr>
    <w:rPr>
      <w:rFonts w:ascii="Arial" w:hAnsi="Arial"/>
      <w:b/>
      <w:sz w:val="18"/>
    </w:rPr>
  </w:style>
  <w:style w:type="paragraph" w:customStyle="1" w:styleId="TableBody">
    <w:name w:val="Table Body"/>
    <w:basedOn w:val="TableHead"/>
    <w:pPr>
      <w:jc w:val="left"/>
    </w:pPr>
    <w:rPr>
      <w:b w:val="0"/>
    </w:rPr>
  </w:style>
  <w:style w:type="paragraph" w:customStyle="1" w:styleId="TableNotes">
    <w:name w:val="Table Notes"/>
    <w:basedOn w:val="TableBody"/>
    <w:pPr>
      <w:spacing w:after="320"/>
    </w:pPr>
  </w:style>
  <w:style w:type="paragraph" w:customStyle="1" w:styleId="Tick">
    <w:name w:val="Tick"/>
    <w:basedOn w:val="BodyText"/>
    <w:next w:val="BodyText"/>
    <w:pPr>
      <w:spacing w:after="0"/>
      <w:ind w:left="720" w:hanging="360"/>
    </w:pPr>
  </w:style>
  <w:style w:type="paragraph" w:styleId="Title">
    <w:name w:val="Title"/>
    <w:basedOn w:val="Main-Head"/>
    <w:qFormat/>
    <w:pPr>
      <w:keepNext/>
      <w:spacing w:before="160" w:after="30"/>
    </w:pPr>
    <w:rPr>
      <w:sz w:val="20"/>
    </w:rPr>
  </w:style>
  <w:style w:type="paragraph" w:styleId="TOC1">
    <w:name w:val="toc 1"/>
    <w:basedOn w:val="BodyText"/>
    <w:next w:val="TOC2"/>
    <w:autoRedefine/>
    <w:semiHidden/>
    <w:pPr>
      <w:tabs>
        <w:tab w:val="right" w:leader="dot" w:pos="8640"/>
      </w:tabs>
      <w:spacing w:after="0"/>
    </w:pPr>
    <w:rPr>
      <w:b/>
    </w:rPr>
  </w:style>
  <w:style w:type="paragraph" w:styleId="TOC2">
    <w:name w:val="toc 2"/>
    <w:basedOn w:val="TOC1"/>
    <w:next w:val="TOC3"/>
    <w:autoRedefine/>
    <w:semiHidden/>
    <w:pPr>
      <w:tabs>
        <w:tab w:val="left" w:pos="1008"/>
      </w:tabs>
      <w:ind w:left="720"/>
    </w:pPr>
    <w:rPr>
      <w:b w:val="0"/>
    </w:rPr>
  </w:style>
  <w:style w:type="paragraph" w:styleId="TOC3">
    <w:name w:val="toc 3"/>
    <w:basedOn w:val="TOC2"/>
    <w:autoRedefine/>
    <w:semiHidden/>
    <w:pPr>
      <w:tabs>
        <w:tab w:val="clear" w:pos="1008"/>
        <w:tab w:val="left" w:pos="1728"/>
      </w:tabs>
      <w:ind w:left="1440"/>
    </w:pPr>
  </w:style>
  <w:style w:type="paragraph" w:styleId="ListBullet">
    <w:name w:val="List Bullet"/>
    <w:basedOn w:val="Bullet"/>
    <w:autoRedefine/>
    <w:pPr>
      <w:numPr>
        <w:numId w:val="2"/>
      </w:numPr>
    </w:pPr>
  </w:style>
  <w:style w:type="paragraph" w:styleId="TOC4">
    <w:name w:val="toc 4"/>
    <w:basedOn w:val="TOC3"/>
    <w:next w:val="TOC5"/>
    <w:autoRedefine/>
    <w:semiHidden/>
    <w:pPr>
      <w:tabs>
        <w:tab w:val="left" w:pos="2880"/>
      </w:tabs>
      <w:ind w:left="2160"/>
    </w:pPr>
  </w:style>
  <w:style w:type="paragraph" w:styleId="TOC5">
    <w:name w:val="toc 5"/>
    <w:basedOn w:val="Normal"/>
    <w:next w:val="Normal"/>
    <w:autoRedefine/>
    <w:semiHidden/>
    <w:pPr>
      <w:ind w:left="880"/>
    </w:pPr>
  </w:style>
  <w:style w:type="paragraph" w:customStyle="1" w:styleId="Exhibit--Caption">
    <w:name w:val="Exhibit--Caption"/>
    <w:basedOn w:val="Exhibit--Title"/>
    <w:next w:val="BodyText"/>
    <w:rPr>
      <w:i/>
    </w:rPr>
  </w:style>
  <w:style w:type="character" w:customStyle="1" w:styleId="Main-HeadChar">
    <w:name w:val="Main-Head Char"/>
    <w:link w:val="Main-Head"/>
    <w:rsid w:val="00AA040C"/>
    <w:rPr>
      <w:rFonts w:ascii="Arial Narrow" w:hAnsi="Arial Narrow"/>
      <w:b/>
      <w:sz w:val="22"/>
      <w:lang w:val="en-US" w:eastAsia="en-US" w:bidi="ar-SA"/>
    </w:rPr>
  </w:style>
  <w:style w:type="paragraph" w:customStyle="1" w:styleId="Flysheet">
    <w:name w:val="Flysheet"/>
    <w:basedOn w:val="Normal"/>
    <w:pPr>
      <w:jc w:val="right"/>
    </w:pPr>
    <w:rPr>
      <w:rFonts w:ascii="Arial Narrow" w:hAnsi="Arial Narrow"/>
      <w:b/>
      <w:sz w:val="28"/>
    </w:rPr>
  </w:style>
  <w:style w:type="paragraph" w:customStyle="1" w:styleId="FlysheetCont">
    <w:name w:val="Flysheet Cont"/>
    <w:basedOn w:val="Normal"/>
    <w:pPr>
      <w:spacing w:before="9720"/>
      <w:jc w:val="right"/>
    </w:pPr>
    <w:rPr>
      <w:rFonts w:ascii="Arial Narrow" w:hAnsi="Arial Narrow"/>
      <w:b/>
      <w:sz w:val="28"/>
    </w:rPr>
  </w:style>
  <w:style w:type="paragraph" w:customStyle="1" w:styleId="FlysheetTitle">
    <w:name w:val="Flysheet Title"/>
    <w:basedOn w:val="Normal"/>
    <w:pPr>
      <w:spacing w:before="9720"/>
      <w:jc w:val="right"/>
    </w:pPr>
    <w:rPr>
      <w:rFonts w:ascii="Arial Narrow" w:hAnsi="Arial Narrow"/>
      <w:b/>
      <w:sz w:val="28"/>
    </w:rPr>
  </w:style>
  <w:style w:type="paragraph" w:customStyle="1" w:styleId="TableFlysheet">
    <w:name w:val="Table Flysheet"/>
    <w:basedOn w:val="Normal"/>
    <w:pPr>
      <w:jc w:val="right"/>
    </w:pPr>
    <w:rPr>
      <w:rFonts w:ascii="Arial Narrow" w:hAnsi="Arial Narrow"/>
      <w:b/>
      <w:sz w:val="28"/>
    </w:rPr>
  </w:style>
  <w:style w:type="paragraph" w:customStyle="1" w:styleId="TableFlysheetCont">
    <w:name w:val="Table Flysheet Cont"/>
    <w:basedOn w:val="Normal"/>
    <w:pPr>
      <w:spacing w:before="9720"/>
      <w:jc w:val="right"/>
    </w:pPr>
    <w:rPr>
      <w:rFonts w:ascii="Arial Narrow" w:hAnsi="Arial Narrow"/>
      <w:b/>
      <w:sz w:val="28"/>
    </w:rPr>
  </w:style>
  <w:style w:type="paragraph" w:customStyle="1" w:styleId="TableFlysheetTitle">
    <w:name w:val="Table Flysheet Title"/>
    <w:basedOn w:val="Normal"/>
    <w:pPr>
      <w:spacing w:before="9720"/>
      <w:jc w:val="right"/>
    </w:pPr>
    <w:rPr>
      <w:rFonts w:ascii="Arial Narrow" w:hAnsi="Arial Narrow"/>
      <w:b/>
      <w:sz w:val="28"/>
    </w:rPr>
  </w:style>
  <w:style w:type="character" w:customStyle="1" w:styleId="Heading3Char">
    <w:name w:val="Heading 3 Char"/>
    <w:link w:val="Heading3"/>
    <w:rsid w:val="001E790A"/>
    <w:rPr>
      <w:rFonts w:ascii="Calibri" w:hAnsi="Calibri"/>
      <w:sz w:val="22"/>
      <w:szCs w:val="22"/>
      <w:lang w:val="en-US" w:eastAsia="en-US"/>
    </w:rPr>
  </w:style>
  <w:style w:type="paragraph" w:customStyle="1" w:styleId="Other">
    <w:name w:val="Other"/>
    <w:basedOn w:val="Normal"/>
    <w:rsid w:val="00F13982"/>
    <w:pPr>
      <w:widowControl w:val="0"/>
      <w:autoSpaceDE w:val="0"/>
      <w:autoSpaceDN w:val="0"/>
      <w:adjustRightInd w:val="0"/>
    </w:pPr>
    <w:rPr>
      <w:rFonts w:ascii="Courier New" w:hAnsi="Courier New" w:cs="Courier New"/>
      <w:sz w:val="24"/>
      <w:szCs w:val="24"/>
    </w:rPr>
  </w:style>
  <w:style w:type="paragraph" w:styleId="BalloonText">
    <w:name w:val="Balloon Text"/>
    <w:basedOn w:val="Normal"/>
    <w:semiHidden/>
    <w:rsid w:val="008B26D4"/>
    <w:rPr>
      <w:rFonts w:ascii="Tahoma" w:hAnsi="Tahoma" w:cs="Tahoma"/>
      <w:sz w:val="16"/>
      <w:szCs w:val="16"/>
    </w:rPr>
  </w:style>
  <w:style w:type="paragraph" w:customStyle="1" w:styleId="NormalTableText">
    <w:name w:val="Normal Table Text"/>
    <w:basedOn w:val="Normal"/>
    <w:rsid w:val="00E14B9A"/>
    <w:pPr>
      <w:widowControl w:val="0"/>
      <w:spacing w:before="60" w:after="60"/>
    </w:pPr>
    <w:rPr>
      <w:rFonts w:ascii="Arial" w:hAnsi="Arial"/>
      <w:sz w:val="20"/>
      <w:lang w:val="en-GB"/>
    </w:rPr>
  </w:style>
  <w:style w:type="paragraph" w:customStyle="1" w:styleId="TableHeading">
    <w:name w:val="Table Heading"/>
    <w:basedOn w:val="Normal"/>
    <w:rsid w:val="00E14B9A"/>
    <w:pPr>
      <w:widowControl w:val="0"/>
      <w:spacing w:before="60" w:after="60"/>
    </w:pPr>
    <w:rPr>
      <w:rFonts w:ascii="Arial" w:hAnsi="Arial"/>
      <w:b/>
      <w:sz w:val="20"/>
      <w:lang w:val="en-GB"/>
    </w:rPr>
  </w:style>
  <w:style w:type="character" w:customStyle="1" w:styleId="BodyTextChar">
    <w:name w:val="Body Text Char"/>
    <w:link w:val="BodyText"/>
    <w:semiHidden/>
    <w:locked/>
    <w:rsid w:val="00EE2803"/>
    <w:rPr>
      <w:rFonts w:ascii="Book Antiqua" w:hAnsi="Book Antiqua"/>
      <w:sz w:val="22"/>
      <w:lang w:val="en-US" w:eastAsia="en-US" w:bidi="ar-SA"/>
    </w:rPr>
  </w:style>
  <w:style w:type="character" w:customStyle="1" w:styleId="Heading4Char">
    <w:name w:val="Heading 4 Char"/>
    <w:link w:val="Heading4"/>
    <w:rsid w:val="005A0E0B"/>
    <w:rPr>
      <w:rFonts w:ascii="Calibri" w:hAnsi="Calibri"/>
      <w:sz w:val="22"/>
      <w:szCs w:val="22"/>
      <w:lang w:val="en-US" w:eastAsia="en-US"/>
    </w:rPr>
  </w:style>
  <w:style w:type="paragraph" w:styleId="CommentSubject">
    <w:name w:val="annotation subject"/>
    <w:basedOn w:val="CommentText"/>
    <w:next w:val="CommentText"/>
    <w:link w:val="CommentSubjectChar"/>
    <w:rsid w:val="00D976BD"/>
    <w:pPr>
      <w:spacing w:before="0"/>
    </w:pPr>
    <w:rPr>
      <w:rFonts w:ascii="Book Antiqua" w:hAnsi="Book Antiqua"/>
      <w:b/>
      <w:bCs/>
      <w:sz w:val="20"/>
    </w:rPr>
  </w:style>
  <w:style w:type="character" w:customStyle="1" w:styleId="CommentTextChar">
    <w:name w:val="Comment Text Char"/>
    <w:link w:val="CommentText"/>
    <w:semiHidden/>
    <w:rsid w:val="00D976BD"/>
    <w:rPr>
      <w:rFonts w:ascii="Arial" w:hAnsi="Arial"/>
      <w:sz w:val="22"/>
    </w:rPr>
  </w:style>
  <w:style w:type="character" w:customStyle="1" w:styleId="CommentSubjectChar">
    <w:name w:val="Comment Subject Char"/>
    <w:link w:val="CommentSubject"/>
    <w:rsid w:val="00D976BD"/>
    <w:rPr>
      <w:rFonts w:ascii="Book Antiqua" w:hAnsi="Book Antiqua"/>
      <w:b/>
      <w:bCs/>
      <w:sz w:val="22"/>
    </w:rPr>
  </w:style>
  <w:style w:type="paragraph" w:styleId="Revision">
    <w:name w:val="Revision"/>
    <w:hidden/>
    <w:uiPriority w:val="99"/>
    <w:semiHidden/>
    <w:rsid w:val="00450167"/>
    <w:rPr>
      <w:rFonts w:ascii="Book Antiqua" w:hAnsi="Book Antiqua"/>
      <w:sz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095161">
      <w:bodyDiv w:val="1"/>
      <w:marLeft w:val="0"/>
      <w:marRight w:val="0"/>
      <w:marTop w:val="0"/>
      <w:marBottom w:val="0"/>
      <w:divBdr>
        <w:top w:val="none" w:sz="0" w:space="0" w:color="auto"/>
        <w:left w:val="none" w:sz="0" w:space="0" w:color="auto"/>
        <w:bottom w:val="none" w:sz="0" w:space="0" w:color="auto"/>
        <w:right w:val="none" w:sz="0" w:space="0" w:color="auto"/>
      </w:divBdr>
    </w:div>
    <w:div w:id="1084035348">
      <w:bodyDiv w:val="1"/>
      <w:marLeft w:val="0"/>
      <w:marRight w:val="0"/>
      <w:marTop w:val="0"/>
      <w:marBottom w:val="0"/>
      <w:divBdr>
        <w:top w:val="none" w:sz="0" w:space="0" w:color="auto"/>
        <w:left w:val="none" w:sz="0" w:space="0" w:color="auto"/>
        <w:bottom w:val="none" w:sz="0" w:space="0" w:color="auto"/>
        <w:right w:val="none" w:sz="0" w:space="0" w:color="auto"/>
      </w:divBdr>
    </w:div>
    <w:div w:id="1190602399">
      <w:bodyDiv w:val="1"/>
      <w:marLeft w:val="0"/>
      <w:marRight w:val="0"/>
      <w:marTop w:val="0"/>
      <w:marBottom w:val="0"/>
      <w:divBdr>
        <w:top w:val="none" w:sz="0" w:space="0" w:color="auto"/>
        <w:left w:val="none" w:sz="0" w:space="0" w:color="auto"/>
        <w:bottom w:val="none" w:sz="0" w:space="0" w:color="auto"/>
        <w:right w:val="none" w:sz="0" w:space="0" w:color="auto"/>
      </w:divBdr>
    </w:div>
    <w:div w:id="1442649222">
      <w:bodyDiv w:val="1"/>
      <w:marLeft w:val="0"/>
      <w:marRight w:val="0"/>
      <w:marTop w:val="0"/>
      <w:marBottom w:val="0"/>
      <w:divBdr>
        <w:top w:val="none" w:sz="0" w:space="0" w:color="auto"/>
        <w:left w:val="none" w:sz="0" w:space="0" w:color="auto"/>
        <w:bottom w:val="none" w:sz="0" w:space="0" w:color="auto"/>
        <w:right w:val="none" w:sz="0" w:space="0" w:color="auto"/>
      </w:divBdr>
    </w:div>
    <w:div w:id="1461221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1.wmf"/><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CH2M%20HILL%20Documents\Automated%20Blank%20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5c1804717744f9fa1524b0f29103316 xmlns="842cd523-47d6-43d6-8211-471f8d7272d8">
      <Terms xmlns="http://schemas.microsoft.com/office/infopath/2007/PartnerControls"/>
    </m5c1804717744f9fa1524b0f29103316>
    <Division xmlns="842cd523-47d6-43d6-8211-471f8d7272d8">ON Toronto Infrastructure</Division>
    <ledd8dc17b1542dd8fd0ab7b94bcc985 xmlns="842cd523-47d6-43d6-8211-471f8d7272d8">
      <Terms xmlns="http://schemas.microsoft.com/office/infopath/2007/PartnerControls"/>
    </ledd8dc17b1542dd8fd0ab7b94bcc985>
    <AERIS_x0020_Version xmlns="842cd523-47d6-43d6-8211-471f8d7272d8" xsi:nil="true"/>
    <ddcb8363e9a649659ceb1033f1d9969c xmlns="842cd523-47d6-43d6-8211-471f8d7272d8">
      <Terms xmlns="http://schemas.microsoft.com/office/infopath/2007/PartnerControls"/>
    </ddcb8363e9a649659ceb1033f1d9969c>
    <Project_x0020_Manager xmlns="842cd523-47d6-43d6-8211-471f8d7272d8">Andrew Moreton</Project_x0020_Manager>
    <Owner_x0020_Organization xmlns="842cd523-47d6-43d6-8211-471f8d7272d8" xsi:nil="true"/>
    <l618b0fee8ca4f429e9e6411e9e95b53 xmlns="842cd523-47d6-43d6-8211-471f8d7272d8">
      <Terms xmlns="http://schemas.microsoft.com/office/infopath/2007/PartnerControls"/>
    </l618b0fee8ca4f429e9e6411e9e95b53>
    <Project_x0020_Status xmlns="842cd523-47d6-43d6-8211-471f8d7272d8">Open</Project_x0020_Status>
    <Target_x0020_Audiences xmlns="842cd523-47d6-43d6-8211-471f8d7272d8" xsi:nil="true"/>
    <ffbb60d3286f4764a7cd927fbe3c3406 xmlns="842cd523-47d6-43d6-8211-471f8d7272d8">
      <Terms xmlns="http://schemas.microsoft.com/office/infopath/2007/PartnerControls">
        <TermInfo xmlns="http://schemas.microsoft.com/office/infopath/2007/PartnerControls">
          <TermName xmlns="http://schemas.microsoft.com/office/infopath/2007/PartnerControls">Confidential</TermName>
          <TermId xmlns="http://schemas.microsoft.com/office/infopath/2007/PartnerControls">dbb6cc64-9915-4cf6-857e-3e641b410f5c</TermId>
        </TermInfo>
      </Terms>
    </ffbb60d3286f4764a7cd927fbe3c3406>
    <cb1c6817ddae4f4e962caf55b63bf464 xmlns="842cd523-47d6-43d6-8211-471f8d7272d8">
      <Terms xmlns="http://schemas.microsoft.com/office/infopath/2007/PartnerControls"/>
    </cb1c6817ddae4f4e962caf55b63bf464>
    <Status xmlns="842cd523-47d6-43d6-8211-471f8d7272d8">Work in progress</Status>
    <Project_x0020_Code xmlns="842cd523-47d6-43d6-8211-471f8d7272d8">2020-5445-00</Project_x0020_Code>
    <Project_x0020_Name xmlns="842cd523-47d6-43d6-8211-471f8d7272d8">Northeast Vaughan Water Servicing Project</Project_x0020_Name>
    <TaxCatchAll xmlns="d6d05743-d6d0-46ac-98bc-99f29ab3bcad">
      <Value>1</Value>
    </TaxCatchAll>
    <Client_x0020_Organization xmlns="842cd523-47d6-43d6-8211-471f8d7272d8" xsi:nil="true"/>
    <AERIS_x0020_Published_x0020_Date xmlns="842cd523-47d6-43d6-8211-471f8d7272d8" xsi:nil="true"/>
    <lcf76f155ced4ddcb4097134ff3c332f xmlns="842cd523-47d6-43d6-8211-471f8d7272d8">
      <Terms xmlns="http://schemas.microsoft.com/office/infopath/2007/PartnerControls"/>
    </lcf76f155ced4ddcb4097134ff3c332f>
    <_ModernAudienceTargetUserField xmlns="842cd523-47d6-43d6-8211-471f8d7272d8">
      <UserInfo>
        <DisplayName/>
        <AccountId xsi:nil="true"/>
        <AccountType/>
      </UserInfo>
    </_ModernAudienceTargetUserField>
    <AERIS_x0020_Link xmlns="842cd523-47d6-43d6-8211-471f8d7272d8">
      <Url xsi:nil="true"/>
      <Description xsi:nil="true"/>
    </AERIS_x0020_Link>
    <Sector xmlns="842cd523-47d6-43d6-8211-471f8d7272d8">Water and Sanitation</Sector>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F8E50B80A32C040A85FB450FB26C9E5" ma:contentTypeVersion="46" ma:contentTypeDescription="Create a new document." ma:contentTypeScope="" ma:versionID="f305d8713f7c5199093c43c28f726b92">
  <xsd:schema xmlns:xsd="http://www.w3.org/2001/XMLSchema" xmlns:xs="http://www.w3.org/2001/XMLSchema" xmlns:p="http://schemas.microsoft.com/office/2006/metadata/properties" xmlns:ns2="842cd523-47d6-43d6-8211-471f8d7272d8" xmlns:ns3="d6d05743-d6d0-46ac-98bc-99f29ab3bcad" targetNamespace="http://schemas.microsoft.com/office/2006/metadata/properties" ma:root="true" ma:fieldsID="ea3efdce6824fb8f554bf7b837cf79a9" ns2:_="" ns3:_="">
    <xsd:import namespace="842cd523-47d6-43d6-8211-471f8d7272d8"/>
    <xsd:import namespace="d6d05743-d6d0-46ac-98bc-99f29ab3bcad"/>
    <xsd:element name="properties">
      <xsd:complexType>
        <xsd:sequence>
          <xsd:element name="documentManagement">
            <xsd:complexType>
              <xsd:all>
                <xsd:element ref="ns2:MediaServiceMetadata" minOccurs="0"/>
                <xsd:element ref="ns2:MediaServiceFastMetadata" minOccurs="0"/>
                <xsd:element ref="ns2:Target_x0020_Audiences" minOccurs="0"/>
                <xsd:element ref="ns2:_ModernAudienceTargetUserField" minOccurs="0"/>
                <xsd:element ref="ns2:_ModernAudienceAadObjectIds" minOccurs="0"/>
                <xsd:element ref="ns3:SharedWithUsers" minOccurs="0"/>
                <xsd:element ref="ns3:SharedWithDetails" minOccurs="0"/>
                <xsd:element ref="ns2:MediaServiceAutoKeyPoints" minOccurs="0"/>
                <xsd:element ref="ns2:MediaServiceKeyPoints" minOccurs="0"/>
                <xsd:element ref="ns2:Project_x0020_Manager" minOccurs="0"/>
                <xsd:element ref="ns2:Project_x0020_Code" minOccurs="0"/>
                <xsd:element ref="ns2:Project_x0020_Name" minOccurs="0"/>
                <xsd:element ref="ns2:Client_x0020_Organization" minOccurs="0"/>
                <xsd:element ref="ns2:Owner_x0020_Organization" minOccurs="0"/>
                <xsd:element ref="ns2:cb1c6817ddae4f4e962caf55b63bf464" minOccurs="0"/>
                <xsd:element ref="ns3:TaxCatchAll" minOccurs="0"/>
                <xsd:element ref="ns2:l618b0fee8ca4f429e9e6411e9e95b53" minOccurs="0"/>
                <xsd:element ref="ns2:Division" minOccurs="0"/>
                <xsd:element ref="ns2:Project_x0020_Status" minOccurs="0"/>
                <xsd:element ref="ns2:Sector" minOccurs="0"/>
                <xsd:element ref="ns2:ledd8dc17b1542dd8fd0ab7b94bcc985" minOccurs="0"/>
                <xsd:element ref="ns2:m5c1804717744f9fa1524b0f29103316" minOccurs="0"/>
                <xsd:element ref="ns2:ffbb60d3286f4764a7cd927fbe3c3406" minOccurs="0"/>
                <xsd:element ref="ns2:Status" minOccurs="0"/>
                <xsd:element ref="ns2:AERIS_x0020_Version" minOccurs="0"/>
                <xsd:element ref="ns2:AERIS_x0020_Published_x0020_Date" minOccurs="0"/>
                <xsd:element ref="ns2:AERIS_x0020_Link" minOccurs="0"/>
                <xsd:element ref="ns2:ddcb8363e9a649659ceb1033f1d9969c" minOccurs="0"/>
                <xsd:element ref="ns2:MediaServiceAutoTags" minOccurs="0"/>
                <xsd:element ref="ns2:MediaServiceGenerationTime" minOccurs="0"/>
                <xsd:element ref="ns2:MediaServiceEventHashCode" minOccurs="0"/>
                <xsd:element ref="ns2:MediaServiceOCR" minOccurs="0"/>
                <xsd:element ref="ns2:lcf76f155ced4ddcb4097134ff3c332f"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2cd523-47d6-43d6-8211-471f8d7272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Target_x0020_Audiences" ma:index="10" nillable="true" ma:displayName="Target Audiences" ma:internalName="Target_x0020_Audiences">
      <xsd:simpleType>
        <xsd:restriction base="dms:Unknown"/>
      </xsd:simpleType>
    </xsd:element>
    <xsd:element name="_ModernAudienceTargetUserField" ma:index="11" nillable="true" ma:displayName="Audience" ma:list="UserInfo" ma:SharePointGroup="0" ma:internalName="_ModernAudienceTargetUserField"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ModernAudienceAadObjectIds" ma:index="12" nillable="true" ma:displayName="AudienceIds" ma:list="{43165f19-f1c4-4d99-a16a-264f48dff973}" ma:internalName="_ModernAudienceAadObjectIds" ma:readOnly="true" ma:showField="_AadObjectIdForUser" ma:web="d6d05743-d6d0-46ac-98bc-99f29ab3bcad">
      <xsd:complexType>
        <xsd:complexContent>
          <xsd:extension base="dms:MultiChoiceLookup">
            <xsd:sequence>
              <xsd:element name="Value" type="dms:Lookup" maxOccurs="unbounded" minOccurs="0" nillable="true"/>
            </xsd:sequence>
          </xsd:extension>
        </xsd:complexContent>
      </xsd:complex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Project_x0020_Manager" ma:index="17" nillable="true" ma:displayName="Project Manager" ma:default="Andrew Moreton" ma:internalName="Project_x0020_Manager">
      <xsd:simpleType>
        <xsd:restriction base="dms:Text">
          <xsd:maxLength value="255"/>
        </xsd:restriction>
      </xsd:simpleType>
    </xsd:element>
    <xsd:element name="Project_x0020_Code" ma:index="18" nillable="true" ma:displayName="Project Code" ma:default="2020-5445-00" ma:internalName="Project_x0020_Code">
      <xsd:simpleType>
        <xsd:restriction base="dms:Text">
          <xsd:maxLength value="255"/>
        </xsd:restriction>
      </xsd:simpleType>
    </xsd:element>
    <xsd:element name="Project_x0020_Name" ma:index="19" nillable="true" ma:displayName="Project Name" ma:default="Northeast Vaughan Water Servicing Project" ma:internalName="Project_x0020_Name">
      <xsd:simpleType>
        <xsd:restriction base="dms:Text">
          <xsd:maxLength value="255"/>
        </xsd:restriction>
      </xsd:simpleType>
    </xsd:element>
    <xsd:element name="Client_x0020_Organization" ma:index="20" nillable="true" ma:displayName="Client Organization" ma:internalName="Client_x0020_Organization">
      <xsd:simpleType>
        <xsd:restriction base="dms:Text">
          <xsd:maxLength value="255"/>
        </xsd:restriction>
      </xsd:simpleType>
    </xsd:element>
    <xsd:element name="Owner_x0020_Organization" ma:index="21" nillable="true" ma:displayName="Owner Organization" ma:internalName="Owner_x0020_Organization">
      <xsd:simpleType>
        <xsd:restriction base="dms:Text">
          <xsd:maxLength value="255"/>
        </xsd:restriction>
      </xsd:simpleType>
    </xsd:element>
    <xsd:element name="cb1c6817ddae4f4e962caf55b63bf464" ma:index="23" nillable="true" ma:taxonomy="true" ma:internalName="cb1c6817ddae4f4e962caf55b63bf464" ma:taxonomyFieldName="Internal_x0020_Organization" ma:displayName="Internal Organization" ma:default="" ma:fieldId="{cb1c6817-ddae-4f4e-962c-af55b63bf464}" ma:sspId="4d32d354-0e99-4421-b819-db95894b1888" ma:termSetId="ffdaf2cf-ea55-46fd-88f8-ad2c39e66661" ma:anchorId="0636ebcc-12de-4bad-b1ae-f760de9ef692" ma:open="false" ma:isKeyword="false">
      <xsd:complexType>
        <xsd:sequence>
          <xsd:element ref="pc:Terms" minOccurs="0" maxOccurs="1"/>
        </xsd:sequence>
      </xsd:complexType>
    </xsd:element>
    <xsd:element name="l618b0fee8ca4f429e9e6411e9e95b53" ma:index="26" nillable="true" ma:taxonomy="true" ma:internalName="l618b0fee8ca4f429e9e6411e9e95b53" ma:taxonomyFieldName="Office" ma:displayName="Office" ma:default="" ma:fieldId="{5618b0fe-e8ca-4f42-9e9e-6411e9e95b53}" ma:sspId="4d32d354-0e99-4421-b819-db95894b1888" ma:termSetId="b49f64b3-4722-4336-9a5c-56c326b344d4" ma:anchorId="75d25fab-71e2-4ece-bb1e-4b760072d18d" ma:open="false" ma:isKeyword="false">
      <xsd:complexType>
        <xsd:sequence>
          <xsd:element ref="pc:Terms" minOccurs="0" maxOccurs="1"/>
        </xsd:sequence>
      </xsd:complexType>
    </xsd:element>
    <xsd:element name="Division" ma:index="27" nillable="true" ma:displayName="Division" ma:default="ON Toronto Infrastructure" ma:internalName="Division">
      <xsd:simpleType>
        <xsd:restriction base="dms:Text">
          <xsd:maxLength value="255"/>
        </xsd:restriction>
      </xsd:simpleType>
    </xsd:element>
    <xsd:element name="Project_x0020_Status" ma:index="28" nillable="true" ma:displayName="Project Status" ma:default="Open" ma:internalName="Project_x0020_Status">
      <xsd:simpleType>
        <xsd:restriction base="dms:Text">
          <xsd:maxLength value="255"/>
        </xsd:restriction>
      </xsd:simpleType>
    </xsd:element>
    <xsd:element name="Sector" ma:index="29" nillable="true" ma:displayName="Sector" ma:default="Water and Sanitation" ma:internalName="Sector">
      <xsd:simpleType>
        <xsd:restriction base="dms:Text">
          <xsd:maxLength value="255"/>
        </xsd:restriction>
      </xsd:simpleType>
    </xsd:element>
    <xsd:element name="ledd8dc17b1542dd8fd0ab7b94bcc985" ma:index="31" nillable="true" ma:taxonomy="true" ma:internalName="ledd8dc17b1542dd8fd0ab7b94bcc985" ma:taxonomyFieldName="Information_x0020_Type" ma:displayName="Information Type" ma:default="" ma:fieldId="{5edd8dc1-7b15-42dd-8fd0-ab7b94bcc985}" ma:sspId="4d32d354-0e99-4421-b819-db95894b1888" ma:termSetId="675de31f-9882-40e0-8bf1-6406c684a74b" ma:anchorId="00000000-0000-0000-0000-000000000000" ma:open="false" ma:isKeyword="false">
      <xsd:complexType>
        <xsd:sequence>
          <xsd:element ref="pc:Terms" minOccurs="0" maxOccurs="1"/>
        </xsd:sequence>
      </xsd:complexType>
    </xsd:element>
    <xsd:element name="m5c1804717744f9fa1524b0f29103316" ma:index="33" nillable="true" ma:taxonomy="true" ma:internalName="m5c1804717744f9fa1524b0f29103316" ma:taxonomyFieldName="Communications" ma:displayName="Communications" ma:default="" ma:fieldId="{65c18047-1774-4f9f-a152-4b0f29103316}" ma:sspId="4d32d354-0e99-4421-b819-db95894b1888" ma:termSetId="9a4b3689-c9c1-4790-ab17-27a3237c1c72" ma:anchorId="00000000-0000-0000-0000-000000000000" ma:open="false" ma:isKeyword="false">
      <xsd:complexType>
        <xsd:sequence>
          <xsd:element ref="pc:Terms" minOccurs="0" maxOccurs="1"/>
        </xsd:sequence>
      </xsd:complexType>
    </xsd:element>
    <xsd:element name="ffbb60d3286f4764a7cd927fbe3c3406" ma:index="35" nillable="true" ma:taxonomy="true" ma:internalName="ffbb60d3286f4764a7cd927fbe3c3406" ma:taxonomyFieldName="Data_x0020_Classification" ma:displayName="Data Classification" ma:default="1;#Confidential|dbb6cc64-9915-4cf6-857e-3e641b410f5c" ma:fieldId="{ffbb60d3-286f-4764-a7cd-927fbe3c3406}" ma:sspId="4d32d354-0e99-4421-b819-db95894b1888" ma:termSetId="71bc5065-a13d-44d1-a056-853f235091b4" ma:anchorId="00000000-0000-0000-0000-000000000000" ma:open="false" ma:isKeyword="false">
      <xsd:complexType>
        <xsd:sequence>
          <xsd:element ref="pc:Terms" minOccurs="0" maxOccurs="1"/>
        </xsd:sequence>
      </xsd:complexType>
    </xsd:element>
    <xsd:element name="Status" ma:index="36" nillable="true" ma:displayName="Status" ma:default="Work in progress" ma:format="Dropdown" ma:internalName="Status">
      <xsd:simpleType>
        <xsd:restriction base="dms:Choice">
          <xsd:enumeration value="Work in progress"/>
          <xsd:enumeration value="Final"/>
          <xsd:enumeration value="Published to AERIS"/>
        </xsd:restriction>
      </xsd:simpleType>
    </xsd:element>
    <xsd:element name="AERIS_x0020_Version" ma:index="37" nillable="true" ma:displayName="AERIS Version" ma:internalName="AERIS_x0020_Version">
      <xsd:simpleType>
        <xsd:restriction base="dms:Text">
          <xsd:maxLength value="255"/>
        </xsd:restriction>
      </xsd:simpleType>
    </xsd:element>
    <xsd:element name="AERIS_x0020_Published_x0020_Date" ma:index="38" nillable="true" ma:displayName="AERIS Published Date" ma:format="DateOnly" ma:internalName="AERIS_x0020_Published_x0020_Date">
      <xsd:simpleType>
        <xsd:restriction base="dms:DateTime"/>
      </xsd:simpleType>
    </xsd:element>
    <xsd:element name="AERIS_x0020_Link" ma:index="39" nillable="true" ma:displayName="AERIS Link" ma:format="Hyperlink" ma:internalName="AERIS_x0020_Link">
      <xsd:complexType>
        <xsd:complexContent>
          <xsd:extension base="dms:URL">
            <xsd:sequence>
              <xsd:element name="Url" type="dms:ValidUrl" minOccurs="0" nillable="true"/>
              <xsd:element name="Description" type="xsd:string" nillable="true"/>
            </xsd:sequence>
          </xsd:extension>
        </xsd:complexContent>
      </xsd:complexType>
    </xsd:element>
    <xsd:element name="ddcb8363e9a649659ceb1033f1d9969c" ma:index="41" nillable="true" ma:taxonomy="true" ma:internalName="ddcb8363e9a649659ceb1033f1d9969c" ma:taxonomyFieldName="AERIS_x0020_Pools" ma:displayName="AERIS Pools" ma:default="" ma:fieldId="{ddcb8363-e9a6-4965-9ceb-1033f1d9969c}" ma:sspId="4d32d354-0e99-4421-b819-db95894b1888" ma:termSetId="bdb7a0dc-ed46-4a04-abe0-57570b64a517" ma:anchorId="00000000-0000-0000-0000-000000000000" ma:open="false" ma:isKeyword="false">
      <xsd:complexType>
        <xsd:sequence>
          <xsd:element ref="pc:Terms" minOccurs="0" maxOccurs="1"/>
        </xsd:sequence>
      </xsd:complexType>
    </xsd:element>
    <xsd:element name="MediaServiceAutoTags" ma:index="42" nillable="true" ma:displayName="Tags" ma:internalName="MediaServiceAutoTags" ma:readOnly="true">
      <xsd:simpleType>
        <xsd:restriction base="dms:Text"/>
      </xsd:simpleType>
    </xsd:element>
    <xsd:element name="MediaServiceGenerationTime" ma:index="43" nillable="true" ma:displayName="MediaServiceGenerationTime" ma:hidden="true" ma:internalName="MediaServiceGenerationTime" ma:readOnly="true">
      <xsd:simpleType>
        <xsd:restriction base="dms:Text"/>
      </xsd:simpleType>
    </xsd:element>
    <xsd:element name="MediaServiceEventHashCode" ma:index="44" nillable="true" ma:displayName="MediaServiceEventHashCode" ma:hidden="true" ma:internalName="MediaServiceEventHashCode" ma:readOnly="true">
      <xsd:simpleType>
        <xsd:restriction base="dms:Text"/>
      </xsd:simpleType>
    </xsd:element>
    <xsd:element name="MediaServiceOCR" ma:index="45" nillable="true" ma:displayName="Extracted Text" ma:internalName="MediaServiceOCR" ma:readOnly="true">
      <xsd:simpleType>
        <xsd:restriction base="dms:Note">
          <xsd:maxLength value="255"/>
        </xsd:restriction>
      </xsd:simpleType>
    </xsd:element>
    <xsd:element name="lcf76f155ced4ddcb4097134ff3c332f" ma:index="47" nillable="true" ma:taxonomy="true" ma:internalName="lcf76f155ced4ddcb4097134ff3c332f" ma:taxonomyFieldName="MediaServiceImageTags" ma:displayName="Image Tags" ma:readOnly="false" ma:fieldId="{5cf76f15-5ced-4ddc-b409-7134ff3c332f}" ma:taxonomyMulti="true" ma:sspId="4d32d354-0e99-4421-b819-db95894b1888" ma:termSetId="09814cd3-568e-fe90-9814-8d621ff8fb84" ma:anchorId="fba54fb3-c3e1-fe81-a776-ca4b69148c4d" ma:open="true" ma:isKeyword="false">
      <xsd:complexType>
        <xsd:sequence>
          <xsd:element ref="pc:Terms" minOccurs="0" maxOccurs="1"/>
        </xsd:sequence>
      </xsd:complexType>
    </xsd:element>
    <xsd:element name="MediaServiceDateTaken" ma:index="48" nillable="true" ma:displayName="MediaServiceDateTaken" ma:hidden="true" ma:indexed="true" ma:internalName="MediaServiceDateTaken" ma:readOnly="true">
      <xsd:simpleType>
        <xsd:restriction base="dms:Text"/>
      </xsd:simpleType>
    </xsd:element>
    <xsd:element name="MediaLengthInSeconds" ma:index="49" nillable="true" ma:displayName="MediaLengthInSeconds" ma:hidden="true" ma:internalName="MediaLengthInSeconds" ma:readOnly="true">
      <xsd:simpleType>
        <xsd:restriction base="dms:Unknown"/>
      </xsd:simpleType>
    </xsd:element>
    <xsd:element name="MediaServiceLocation" ma:index="5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d05743-d6d0-46ac-98bc-99f29ab3bcad"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6f43ec11-07a4-49cf-b68b-f25b03e8adf3}" ma:internalName="TaxCatchAll" ma:showField="CatchAllData" ma:web="d6d05743-d6d0-46ac-98bc-99f29ab3bca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LongProperties xmlns="http://schemas.microsoft.com/office/2006/metadata/longProperties"/>
</file>

<file path=customXml/itemProps1.xml><?xml version="1.0" encoding="utf-8"?>
<ds:datastoreItem xmlns:ds="http://schemas.openxmlformats.org/officeDocument/2006/customXml" ds:itemID="{B33FEEB2-A3B1-4019-8CFC-FD4F7EFCB8BA}">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842cd523-47d6-43d6-8211-471f8d7272d8"/>
    <ds:schemaRef ds:uri="d6d05743-d6d0-46ac-98bc-99f29ab3bcad"/>
    <ds:schemaRef ds:uri="http://www.w3.org/XML/1998/namespace"/>
    <ds:schemaRef ds:uri="http://purl.org/dc/dcmitype/"/>
  </ds:schemaRefs>
</ds:datastoreItem>
</file>

<file path=customXml/itemProps2.xml><?xml version="1.0" encoding="utf-8"?>
<ds:datastoreItem xmlns:ds="http://schemas.openxmlformats.org/officeDocument/2006/customXml" ds:itemID="{F4A64A10-D318-4C80-934E-F9D14A3928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2cd523-47d6-43d6-8211-471f8d7272d8"/>
    <ds:schemaRef ds:uri="d6d05743-d6d0-46ac-98bc-99f29ab3bc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FD18A51-BF8A-462E-B03A-4AC87E83231D}">
  <ds:schemaRefs>
    <ds:schemaRef ds:uri="http://schemas.microsoft.com/sharepoint/v3/contenttype/forms"/>
  </ds:schemaRefs>
</ds:datastoreItem>
</file>

<file path=customXml/itemProps4.xml><?xml version="1.0" encoding="utf-8"?>
<ds:datastoreItem xmlns:ds="http://schemas.openxmlformats.org/officeDocument/2006/customXml" ds:itemID="{D0BE6D42-DC61-4091-99AA-3AFC9A20282A}">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Automated Blank Document.dot</Template>
  <TotalTime>1</TotalTime>
  <Pages>6</Pages>
  <Words>1766</Words>
  <Characters>13738</Characters>
  <Application>Microsoft Office Word</Application>
  <DocSecurity>0</DocSecurity>
  <Lines>114</Lines>
  <Paragraphs>30</Paragraphs>
  <ScaleCrop>false</ScaleCrop>
  <HeadingPairs>
    <vt:vector size="2" baseType="variant">
      <vt:variant>
        <vt:lpstr>Title</vt:lpstr>
      </vt:variant>
      <vt:variant>
        <vt:i4>1</vt:i4>
      </vt:variant>
    </vt:vector>
  </HeadingPairs>
  <TitlesOfParts>
    <vt:vector size="1" baseType="lpstr">
      <vt:lpstr>01640_Manufacturer_s_Services_(Sep_20_2016)</vt:lpstr>
    </vt:vector>
  </TitlesOfParts>
  <Company>Regional Municipality of York</Company>
  <LinksUpToDate>false</LinksUpToDate>
  <CharactersWithSpaces>15474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01640_Manufacturer_s_Services_(Sep_20_2016)</dc:title>
  <dc:subject/>
  <dc:creator>Vukosavljevic, Alex;Adley-McGinnis, Andrea</dc:creator>
  <cp:keywords/>
  <cp:lastModifiedBy>Johnny Pang</cp:lastModifiedBy>
  <cp:revision>3</cp:revision>
  <cp:lastPrinted>2006-08-29T18:42:00Z</cp:lastPrinted>
  <dcterms:created xsi:type="dcterms:W3CDTF">2022-11-17T19:12:00Z</dcterms:created>
  <dcterms:modified xsi:type="dcterms:W3CDTF">2022-11-30T12:43:00Z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oolset">
    <vt:i4>3</vt:i4>
  </property>
  <property fmtid="{D5CDD505-2E9C-101B-9397-08002B2CF9AE}" pid="3" name="Last Updated">
    <vt:lpwstr>2019-05-14T00:00:00Z</vt:lpwstr>
  </property>
  <property fmtid="{D5CDD505-2E9C-101B-9397-08002B2CF9AE}" pid="4" name="_dlc_DocId">
    <vt:lpwstr>77777-20-3510</vt:lpwstr>
  </property>
  <property fmtid="{D5CDD505-2E9C-101B-9397-08002B2CF9AE}" pid="5" name="_dlc_DocIdItemGuid">
    <vt:lpwstr>a22ab584-d3c3-4cf9-b0b7-d324f6c2ce77</vt:lpwstr>
  </property>
  <property fmtid="{D5CDD505-2E9C-101B-9397-08002B2CF9AE}" pid="6" name="_dlc_DocIdUrl">
    <vt:lpwstr>https://mycloud.york.ca/collab/CPDToolKit/_layouts/DocIdRedir.aspx?ID=77777-20-3510, 77777-20-3510</vt:lpwstr>
  </property>
  <property fmtid="{D5CDD505-2E9C-101B-9397-08002B2CF9AE}" pid="7" name="TemplateUrl">
    <vt:lpwstr/>
  </property>
  <property fmtid="{D5CDD505-2E9C-101B-9397-08002B2CF9AE}" pid="8" name="xd_ProgID">
    <vt:lpwstr/>
  </property>
  <property fmtid="{D5CDD505-2E9C-101B-9397-08002B2CF9AE}" pid="9" name="_CopySource">
    <vt:lpwstr>https://mycloud.york.ca/projects/EnvServProgramDeliveryOffice/Design/Shared Documents/Technical Design Specification Templates/Division 01 - General Requirements/01640 Manufacturers Services.DOC</vt:lpwstr>
  </property>
  <property fmtid="{D5CDD505-2E9C-101B-9397-08002B2CF9AE}" pid="10" name="Order">
    <vt:lpwstr>216900.000000000</vt:lpwstr>
  </property>
  <property fmtid="{D5CDD505-2E9C-101B-9397-08002B2CF9AE}" pid="11" name="Document Type">
    <vt:lpwstr>Technical Design Specification Templates</vt:lpwstr>
  </property>
  <property fmtid="{D5CDD505-2E9C-101B-9397-08002B2CF9AE}" pid="12" name="Office">
    <vt:lpwstr/>
  </property>
  <property fmtid="{D5CDD505-2E9C-101B-9397-08002B2CF9AE}" pid="13" name="AERIS Pools">
    <vt:lpwstr/>
  </property>
  <property fmtid="{D5CDD505-2E9C-101B-9397-08002B2CF9AE}" pid="14" name="Data Classification">
    <vt:lpwstr>1;#Confidential|dbb6cc64-9915-4cf6-857e-3e641b410f5c</vt:lpwstr>
  </property>
  <property fmtid="{D5CDD505-2E9C-101B-9397-08002B2CF9AE}" pid="15" name="Internal Organization">
    <vt:lpwstr/>
  </property>
  <property fmtid="{D5CDD505-2E9C-101B-9397-08002B2CF9AE}" pid="16" name="Communications">
    <vt:lpwstr/>
  </property>
  <property fmtid="{D5CDD505-2E9C-101B-9397-08002B2CF9AE}" pid="17" name="Information Type">
    <vt:lpwstr/>
  </property>
  <property fmtid="{D5CDD505-2E9C-101B-9397-08002B2CF9AE}" pid="18" name="Project Completion Date">
    <vt:lpwstr/>
  </property>
  <property fmtid="{D5CDD505-2E9C-101B-9397-08002B2CF9AE}" pid="19" name="Historical Project Number">
    <vt:lpwstr/>
  </property>
  <property fmtid="{D5CDD505-2E9C-101B-9397-08002B2CF9AE}" pid="20" name="End of Warranty Date">
    <vt:lpwstr/>
  </property>
  <property fmtid="{D5CDD505-2E9C-101B-9397-08002B2CF9AE}" pid="21" name="RelatedItems">
    <vt:lpwstr/>
  </property>
  <property fmtid="{D5CDD505-2E9C-101B-9397-08002B2CF9AE}" pid="22" name="_dlc_DocIdPersistId">
    <vt:lpwstr/>
  </property>
  <property fmtid="{D5CDD505-2E9C-101B-9397-08002B2CF9AE}" pid="23" name="File Code">
    <vt:lpwstr/>
  </property>
  <property fmtid="{D5CDD505-2E9C-101B-9397-08002B2CF9AE}" pid="24" name="Project Number">
    <vt:lpwstr>75530-ECA1011</vt:lpwstr>
  </property>
  <property fmtid="{D5CDD505-2E9C-101B-9397-08002B2CF9AE}" pid="25" name="Owner">
    <vt:lpwstr/>
  </property>
  <property fmtid="{D5CDD505-2E9C-101B-9397-08002B2CF9AE}" pid="26" name="Organizational Unit">
    <vt:lpwstr>ENV/CPD</vt:lpwstr>
  </property>
  <property fmtid="{D5CDD505-2E9C-101B-9397-08002B2CF9AE}" pid="27" name="Key Document">
    <vt:lpwstr>0</vt:lpwstr>
  </property>
  <property fmtid="{D5CDD505-2E9C-101B-9397-08002B2CF9AE}" pid="28" name="_DCDateCreated">
    <vt:lpwstr>2022-10-27T10:13:47Z</vt:lpwstr>
  </property>
  <property fmtid="{D5CDD505-2E9C-101B-9397-08002B2CF9AE}" pid="29" name="ContentTypeId">
    <vt:lpwstr>0x010100BF8E50B80A32C040A85FB450FB26C9E5</vt:lpwstr>
  </property>
</Properties>
</file>