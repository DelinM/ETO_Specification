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2131"/>
        <w:gridCol w:w="5712"/>
      </w:tblGrid>
      <w:tr w:rsidR="00C940EC" w:rsidRPr="009C4E57" w:rsidDel="00FB7EEE" w14:paraId="37F8A517" w14:textId="77777777">
        <w:trPr>
          <w:cantSplit/>
          <w:jc w:val="center"/>
          <w:del w:id="0" w:author="Liam Sykes" w:date="2022-03-21T16:45:00Z"/>
        </w:trPr>
        <w:tc>
          <w:tcPr>
            <w:tcW w:w="1004" w:type="dxa"/>
            <w:tcBorders>
              <w:top w:val="double" w:sz="6" w:space="0" w:color="auto"/>
              <w:left w:val="double" w:sz="6" w:space="0" w:color="auto"/>
              <w:bottom w:val="single" w:sz="6" w:space="0" w:color="auto"/>
              <w:right w:val="single" w:sz="6" w:space="0" w:color="auto"/>
            </w:tcBorders>
          </w:tcPr>
          <w:p w14:paraId="15ECDFAC" w14:textId="77777777" w:rsidR="00C940EC" w:rsidRPr="009C4E57" w:rsidDel="00FB7EEE" w:rsidRDefault="00C940EC" w:rsidP="001E0327">
            <w:pPr>
              <w:pStyle w:val="TableHeading"/>
              <w:rPr>
                <w:del w:id="1" w:author="Liam Sykes" w:date="2022-03-21T16:45:00Z"/>
                <w:rFonts w:ascii="Calibri" w:hAnsi="Calibri"/>
                <w:sz w:val="22"/>
              </w:rPr>
            </w:pPr>
            <w:del w:id="2" w:author="Liam Sykes" w:date="2022-03-21T16:45:00Z">
              <w:r w:rsidRPr="009C4E57" w:rsidDel="00FB7EEE">
                <w:rPr>
                  <w:rFonts w:ascii="Calibri" w:hAnsi="Calibri"/>
                  <w:sz w:val="22"/>
                </w:rPr>
                <w:delText>Version</w:delText>
              </w:r>
            </w:del>
          </w:p>
        </w:tc>
        <w:tc>
          <w:tcPr>
            <w:tcW w:w="2131" w:type="dxa"/>
            <w:tcBorders>
              <w:top w:val="double" w:sz="6" w:space="0" w:color="auto"/>
              <w:left w:val="single" w:sz="6" w:space="0" w:color="auto"/>
              <w:bottom w:val="single" w:sz="6" w:space="0" w:color="auto"/>
              <w:right w:val="single" w:sz="6" w:space="0" w:color="auto"/>
            </w:tcBorders>
          </w:tcPr>
          <w:p w14:paraId="3B4D8474" w14:textId="77777777" w:rsidR="00C940EC" w:rsidRPr="009C4E57" w:rsidDel="00FB7EEE" w:rsidRDefault="00C940EC" w:rsidP="001E0327">
            <w:pPr>
              <w:pStyle w:val="TableHeading"/>
              <w:rPr>
                <w:del w:id="3" w:author="Liam Sykes" w:date="2022-03-21T16:45:00Z"/>
                <w:rFonts w:ascii="Calibri" w:hAnsi="Calibri"/>
                <w:sz w:val="22"/>
              </w:rPr>
            </w:pPr>
            <w:del w:id="4" w:author="Liam Sykes" w:date="2022-03-21T16:45:00Z">
              <w:r w:rsidRPr="009C4E57" w:rsidDel="00FB7EEE">
                <w:rPr>
                  <w:rFonts w:ascii="Calibri" w:hAnsi="Calibri"/>
                  <w:sz w:val="22"/>
                </w:rPr>
                <w:delText>Date</w:delText>
              </w:r>
            </w:del>
          </w:p>
        </w:tc>
        <w:tc>
          <w:tcPr>
            <w:tcW w:w="5712" w:type="dxa"/>
            <w:tcBorders>
              <w:top w:val="double" w:sz="6" w:space="0" w:color="auto"/>
              <w:left w:val="single" w:sz="6" w:space="0" w:color="auto"/>
              <w:bottom w:val="single" w:sz="6" w:space="0" w:color="auto"/>
              <w:right w:val="double" w:sz="6" w:space="0" w:color="auto"/>
            </w:tcBorders>
          </w:tcPr>
          <w:p w14:paraId="27DF2E1C" w14:textId="77777777" w:rsidR="00C940EC" w:rsidRPr="009C4E57" w:rsidDel="00FB7EEE" w:rsidRDefault="00C940EC" w:rsidP="001E0327">
            <w:pPr>
              <w:pStyle w:val="TableHeading"/>
              <w:rPr>
                <w:del w:id="5" w:author="Liam Sykes" w:date="2022-03-21T16:45:00Z"/>
                <w:rFonts w:ascii="Calibri" w:hAnsi="Calibri"/>
                <w:sz w:val="22"/>
              </w:rPr>
            </w:pPr>
            <w:del w:id="6" w:author="Liam Sykes" w:date="2022-03-21T16:45:00Z">
              <w:r w:rsidRPr="009C4E57" w:rsidDel="00FB7EEE">
                <w:rPr>
                  <w:rFonts w:ascii="Calibri" w:hAnsi="Calibri"/>
                  <w:sz w:val="22"/>
                </w:rPr>
                <w:delText>Description of Revisions</w:delText>
              </w:r>
            </w:del>
          </w:p>
        </w:tc>
      </w:tr>
      <w:tr w:rsidR="00C940EC" w:rsidRPr="009C4E57" w:rsidDel="00FB7EEE" w14:paraId="73D52BDD" w14:textId="77777777">
        <w:trPr>
          <w:cantSplit/>
          <w:jc w:val="center"/>
          <w:del w:id="7" w:author="Liam Sykes" w:date="2022-03-21T16:45:00Z"/>
        </w:trPr>
        <w:tc>
          <w:tcPr>
            <w:tcW w:w="1004" w:type="dxa"/>
            <w:tcBorders>
              <w:top w:val="single" w:sz="6" w:space="0" w:color="auto"/>
              <w:left w:val="double" w:sz="6" w:space="0" w:color="auto"/>
              <w:bottom w:val="single" w:sz="6" w:space="0" w:color="auto"/>
              <w:right w:val="single" w:sz="6" w:space="0" w:color="auto"/>
            </w:tcBorders>
          </w:tcPr>
          <w:p w14:paraId="58E230AE" w14:textId="77777777" w:rsidR="00C940EC" w:rsidRPr="009C4E57" w:rsidDel="00FB7EEE" w:rsidRDefault="00C940EC" w:rsidP="001E0327">
            <w:pPr>
              <w:pStyle w:val="NormalTableText"/>
              <w:rPr>
                <w:del w:id="8" w:author="Liam Sykes" w:date="2022-03-21T16:45:00Z"/>
                <w:rFonts w:ascii="Calibri" w:hAnsi="Calibri"/>
                <w:sz w:val="22"/>
              </w:rPr>
            </w:pPr>
            <w:del w:id="9" w:author="Liam Sykes" w:date="2022-03-21T16:45:00Z">
              <w:r w:rsidRPr="009C4E57" w:rsidDel="00FB7EEE">
                <w:rPr>
                  <w:rFonts w:ascii="Calibri" w:hAnsi="Calibri"/>
                  <w:sz w:val="22"/>
                </w:rPr>
                <w:delText>1</w:delText>
              </w:r>
            </w:del>
          </w:p>
        </w:tc>
        <w:tc>
          <w:tcPr>
            <w:tcW w:w="2131" w:type="dxa"/>
            <w:tcBorders>
              <w:top w:val="single" w:sz="6" w:space="0" w:color="auto"/>
              <w:left w:val="single" w:sz="6" w:space="0" w:color="auto"/>
              <w:bottom w:val="single" w:sz="6" w:space="0" w:color="auto"/>
              <w:right w:val="single" w:sz="6" w:space="0" w:color="auto"/>
            </w:tcBorders>
          </w:tcPr>
          <w:p w14:paraId="78726E6E" w14:textId="77777777" w:rsidR="00C940EC" w:rsidRPr="009C4E57" w:rsidDel="00FB7EEE" w:rsidRDefault="00C940EC" w:rsidP="001E0327">
            <w:pPr>
              <w:pStyle w:val="NormalTableText"/>
              <w:rPr>
                <w:del w:id="10" w:author="Liam Sykes" w:date="2022-03-21T16:45:00Z"/>
                <w:rFonts w:ascii="Calibri" w:hAnsi="Calibri"/>
                <w:sz w:val="22"/>
              </w:rPr>
            </w:pPr>
            <w:del w:id="11" w:author="Liam Sykes" w:date="2022-03-21T16:45:00Z">
              <w:r w:rsidRPr="009C4E57" w:rsidDel="00FB7EEE">
                <w:rPr>
                  <w:rFonts w:ascii="Calibri" w:hAnsi="Calibri"/>
                  <w:sz w:val="22"/>
                </w:rPr>
                <w:delText>August 3</w:delText>
              </w:r>
              <w:r w:rsidR="00A30176" w:rsidRPr="009C4E57" w:rsidDel="00FB7EEE">
                <w:rPr>
                  <w:rFonts w:ascii="Calibri" w:hAnsi="Calibri"/>
                  <w:sz w:val="22"/>
                </w:rPr>
                <w:delText>0</w:delText>
              </w:r>
              <w:r w:rsidRPr="009C4E57" w:rsidDel="00FB7EEE">
                <w:rPr>
                  <w:rFonts w:ascii="Calibri" w:hAnsi="Calibri"/>
                  <w:sz w:val="22"/>
                </w:rPr>
                <w:delText>, 2006</w:delText>
              </w:r>
            </w:del>
          </w:p>
        </w:tc>
        <w:tc>
          <w:tcPr>
            <w:tcW w:w="5712" w:type="dxa"/>
            <w:tcBorders>
              <w:top w:val="single" w:sz="6" w:space="0" w:color="auto"/>
              <w:left w:val="single" w:sz="6" w:space="0" w:color="auto"/>
              <w:bottom w:val="single" w:sz="6" w:space="0" w:color="auto"/>
              <w:right w:val="double" w:sz="6" w:space="0" w:color="auto"/>
            </w:tcBorders>
          </w:tcPr>
          <w:p w14:paraId="59036F64" w14:textId="77777777" w:rsidR="00C940EC" w:rsidRPr="009C4E57" w:rsidDel="00FB7EEE" w:rsidRDefault="00C940EC" w:rsidP="001E0327">
            <w:pPr>
              <w:pStyle w:val="NormalTableText"/>
              <w:rPr>
                <w:del w:id="12" w:author="Liam Sykes" w:date="2022-03-21T16:45:00Z"/>
                <w:rFonts w:ascii="Calibri" w:hAnsi="Calibri"/>
                <w:sz w:val="22"/>
              </w:rPr>
            </w:pPr>
            <w:del w:id="13" w:author="Liam Sykes" w:date="2022-03-21T16:45:00Z">
              <w:r w:rsidRPr="009C4E57" w:rsidDel="00FB7EEE">
                <w:rPr>
                  <w:rFonts w:ascii="Calibri" w:hAnsi="Calibri"/>
                  <w:sz w:val="22"/>
                </w:rPr>
                <w:delText>Approved final document.</w:delText>
              </w:r>
            </w:del>
          </w:p>
        </w:tc>
      </w:tr>
      <w:tr w:rsidR="00C940EC" w:rsidRPr="009C4E57" w:rsidDel="00FB7EEE" w14:paraId="02F654DF" w14:textId="77777777">
        <w:trPr>
          <w:cantSplit/>
          <w:jc w:val="center"/>
          <w:del w:id="14" w:author="Liam Sykes" w:date="2022-03-21T16:45:00Z"/>
        </w:trPr>
        <w:tc>
          <w:tcPr>
            <w:tcW w:w="1004" w:type="dxa"/>
            <w:tcBorders>
              <w:top w:val="single" w:sz="6" w:space="0" w:color="auto"/>
              <w:left w:val="double" w:sz="6" w:space="0" w:color="auto"/>
              <w:bottom w:val="single" w:sz="6" w:space="0" w:color="auto"/>
              <w:right w:val="single" w:sz="6" w:space="0" w:color="auto"/>
            </w:tcBorders>
          </w:tcPr>
          <w:p w14:paraId="5400A3A3" w14:textId="77777777" w:rsidR="00C940EC" w:rsidRPr="009C4E57" w:rsidDel="00FB7EEE" w:rsidRDefault="006B4228" w:rsidP="001E0327">
            <w:pPr>
              <w:pStyle w:val="NormalTableText"/>
              <w:rPr>
                <w:del w:id="15" w:author="Liam Sykes" w:date="2022-03-21T16:45:00Z"/>
                <w:rFonts w:ascii="Calibri" w:hAnsi="Calibri"/>
                <w:sz w:val="22"/>
              </w:rPr>
            </w:pPr>
            <w:del w:id="16" w:author="Liam Sykes" w:date="2022-03-21T16:45:00Z">
              <w:r w:rsidRPr="009C4E57" w:rsidDel="00FB7EEE">
                <w:rPr>
                  <w:rFonts w:ascii="Calibri" w:hAnsi="Calibri"/>
                  <w:sz w:val="22"/>
                </w:rPr>
                <w:delText>2</w:delText>
              </w:r>
            </w:del>
          </w:p>
        </w:tc>
        <w:tc>
          <w:tcPr>
            <w:tcW w:w="2131" w:type="dxa"/>
            <w:tcBorders>
              <w:top w:val="single" w:sz="6" w:space="0" w:color="auto"/>
              <w:left w:val="single" w:sz="6" w:space="0" w:color="auto"/>
              <w:bottom w:val="single" w:sz="6" w:space="0" w:color="auto"/>
              <w:right w:val="single" w:sz="6" w:space="0" w:color="auto"/>
            </w:tcBorders>
          </w:tcPr>
          <w:p w14:paraId="379282DA" w14:textId="77777777" w:rsidR="00C940EC" w:rsidRPr="009C4E57" w:rsidDel="00FB7EEE" w:rsidRDefault="006B4228" w:rsidP="001E0327">
            <w:pPr>
              <w:pStyle w:val="NormalTableText"/>
              <w:rPr>
                <w:del w:id="17" w:author="Liam Sykes" w:date="2022-03-21T16:45:00Z"/>
                <w:rFonts w:ascii="Calibri" w:hAnsi="Calibri"/>
                <w:sz w:val="22"/>
              </w:rPr>
            </w:pPr>
            <w:del w:id="18" w:author="Liam Sykes" w:date="2022-03-21T16:45:00Z">
              <w:r w:rsidRPr="009C4E57" w:rsidDel="00FB7EEE">
                <w:rPr>
                  <w:rFonts w:ascii="Calibri" w:hAnsi="Calibri"/>
                  <w:sz w:val="22"/>
                </w:rPr>
                <w:delText>September 27, 2007</w:delText>
              </w:r>
            </w:del>
          </w:p>
        </w:tc>
        <w:tc>
          <w:tcPr>
            <w:tcW w:w="5712" w:type="dxa"/>
            <w:tcBorders>
              <w:top w:val="single" w:sz="6" w:space="0" w:color="auto"/>
              <w:left w:val="single" w:sz="6" w:space="0" w:color="auto"/>
              <w:bottom w:val="single" w:sz="6" w:space="0" w:color="auto"/>
              <w:right w:val="double" w:sz="6" w:space="0" w:color="auto"/>
            </w:tcBorders>
          </w:tcPr>
          <w:p w14:paraId="0AB2A87C" w14:textId="77777777" w:rsidR="00C940EC" w:rsidRPr="009C4E57" w:rsidDel="00FB7EEE" w:rsidRDefault="006B4228" w:rsidP="001E0327">
            <w:pPr>
              <w:pStyle w:val="NormalTableText"/>
              <w:rPr>
                <w:del w:id="19" w:author="Liam Sykes" w:date="2022-03-21T16:45:00Z"/>
                <w:rFonts w:ascii="Calibri" w:hAnsi="Calibri"/>
                <w:sz w:val="22"/>
              </w:rPr>
            </w:pPr>
            <w:del w:id="20" w:author="Liam Sykes" w:date="2022-03-21T16:45:00Z">
              <w:r w:rsidRPr="009C4E57" w:rsidDel="00FB7EEE">
                <w:rPr>
                  <w:rFonts w:ascii="Calibri" w:hAnsi="Calibri"/>
                  <w:sz w:val="22"/>
                </w:rPr>
                <w:delText>Minor revisions by Legal Services</w:delText>
              </w:r>
            </w:del>
          </w:p>
        </w:tc>
      </w:tr>
      <w:tr w:rsidR="00C940EC" w:rsidRPr="009C4E57" w:rsidDel="00FB7EEE" w14:paraId="0D7539CC" w14:textId="77777777" w:rsidTr="00B10889">
        <w:trPr>
          <w:cantSplit/>
          <w:trHeight w:val="65"/>
          <w:jc w:val="center"/>
          <w:del w:id="21" w:author="Liam Sykes" w:date="2022-03-21T16:45:00Z"/>
        </w:trPr>
        <w:tc>
          <w:tcPr>
            <w:tcW w:w="1004" w:type="dxa"/>
            <w:tcBorders>
              <w:top w:val="single" w:sz="6" w:space="0" w:color="auto"/>
              <w:left w:val="double" w:sz="6" w:space="0" w:color="auto"/>
              <w:bottom w:val="single" w:sz="6" w:space="0" w:color="auto"/>
              <w:right w:val="single" w:sz="6" w:space="0" w:color="auto"/>
            </w:tcBorders>
          </w:tcPr>
          <w:p w14:paraId="3F22AEDA" w14:textId="77777777" w:rsidR="00C940EC" w:rsidRPr="009C4E57" w:rsidDel="00FB7EEE" w:rsidRDefault="00941754" w:rsidP="001E0327">
            <w:pPr>
              <w:pStyle w:val="NormalTableText"/>
              <w:rPr>
                <w:del w:id="22" w:author="Liam Sykes" w:date="2022-03-21T16:45:00Z"/>
                <w:rFonts w:ascii="Calibri" w:hAnsi="Calibri"/>
                <w:sz w:val="22"/>
              </w:rPr>
            </w:pPr>
            <w:del w:id="23" w:author="Liam Sykes" w:date="2022-03-21T16:45:00Z">
              <w:r w:rsidRPr="009C4E57" w:rsidDel="00FB7EEE">
                <w:rPr>
                  <w:rFonts w:ascii="Calibri" w:hAnsi="Calibri"/>
                  <w:sz w:val="22"/>
                </w:rPr>
                <w:delText>3</w:delText>
              </w:r>
            </w:del>
          </w:p>
        </w:tc>
        <w:tc>
          <w:tcPr>
            <w:tcW w:w="2131" w:type="dxa"/>
            <w:tcBorders>
              <w:top w:val="single" w:sz="6" w:space="0" w:color="auto"/>
              <w:left w:val="single" w:sz="6" w:space="0" w:color="auto"/>
              <w:bottom w:val="single" w:sz="6" w:space="0" w:color="auto"/>
              <w:right w:val="single" w:sz="6" w:space="0" w:color="auto"/>
            </w:tcBorders>
          </w:tcPr>
          <w:p w14:paraId="309AB1BF" w14:textId="77777777" w:rsidR="00C940EC" w:rsidRPr="009C4E57" w:rsidDel="00FB7EEE" w:rsidRDefault="00941754" w:rsidP="001E0327">
            <w:pPr>
              <w:pStyle w:val="NormalTableText"/>
              <w:rPr>
                <w:del w:id="24" w:author="Liam Sykes" w:date="2022-03-21T16:45:00Z"/>
                <w:rFonts w:ascii="Calibri" w:hAnsi="Calibri"/>
                <w:sz w:val="22"/>
              </w:rPr>
            </w:pPr>
            <w:del w:id="25" w:author="Liam Sykes" w:date="2022-03-21T16:45:00Z">
              <w:r w:rsidRPr="009C4E57" w:rsidDel="00FB7EEE">
                <w:rPr>
                  <w:rFonts w:ascii="Calibri" w:hAnsi="Calibri"/>
                  <w:sz w:val="22"/>
                </w:rPr>
                <w:delText>December 29, 2009</w:delText>
              </w:r>
            </w:del>
          </w:p>
        </w:tc>
        <w:tc>
          <w:tcPr>
            <w:tcW w:w="5712" w:type="dxa"/>
            <w:tcBorders>
              <w:top w:val="single" w:sz="6" w:space="0" w:color="auto"/>
              <w:left w:val="single" w:sz="6" w:space="0" w:color="auto"/>
              <w:bottom w:val="single" w:sz="6" w:space="0" w:color="auto"/>
              <w:right w:val="double" w:sz="6" w:space="0" w:color="auto"/>
            </w:tcBorders>
          </w:tcPr>
          <w:p w14:paraId="39A1C0FB" w14:textId="77777777" w:rsidR="00C940EC" w:rsidRPr="009C4E57" w:rsidDel="00FB7EEE" w:rsidRDefault="00941754" w:rsidP="001E0327">
            <w:pPr>
              <w:pStyle w:val="NormalTableText"/>
              <w:rPr>
                <w:del w:id="26" w:author="Liam Sykes" w:date="2022-03-21T16:45:00Z"/>
                <w:rFonts w:ascii="Calibri" w:hAnsi="Calibri"/>
                <w:sz w:val="22"/>
              </w:rPr>
            </w:pPr>
            <w:del w:id="27" w:author="Liam Sykes" w:date="2022-03-21T16:45:00Z">
              <w:r w:rsidRPr="009C4E57" w:rsidDel="00FB7EEE">
                <w:rPr>
                  <w:rFonts w:ascii="Calibri" w:hAnsi="Calibri"/>
                  <w:sz w:val="22"/>
                </w:rPr>
                <w:delText xml:space="preserve">Modified ‘Related Sections’ </w:delText>
              </w:r>
            </w:del>
          </w:p>
        </w:tc>
      </w:tr>
      <w:tr w:rsidR="000D6C50" w:rsidRPr="009C4E57" w:rsidDel="00FB7EEE" w14:paraId="2F28C540" w14:textId="77777777" w:rsidTr="00B10889">
        <w:trPr>
          <w:cantSplit/>
          <w:jc w:val="center"/>
          <w:del w:id="28" w:author="Liam Sykes" w:date="2022-03-21T16:45:00Z"/>
        </w:trPr>
        <w:tc>
          <w:tcPr>
            <w:tcW w:w="1004" w:type="dxa"/>
            <w:tcBorders>
              <w:top w:val="single" w:sz="6" w:space="0" w:color="auto"/>
              <w:left w:val="double" w:sz="6" w:space="0" w:color="auto"/>
              <w:bottom w:val="single" w:sz="6" w:space="0" w:color="auto"/>
              <w:right w:val="single" w:sz="6" w:space="0" w:color="auto"/>
            </w:tcBorders>
          </w:tcPr>
          <w:p w14:paraId="65370E11" w14:textId="77777777" w:rsidR="000D6C50" w:rsidRPr="009C4E57" w:rsidDel="00FB7EEE" w:rsidRDefault="000D6C50" w:rsidP="001E0327">
            <w:pPr>
              <w:pStyle w:val="NormalTableText"/>
              <w:rPr>
                <w:del w:id="29" w:author="Liam Sykes" w:date="2022-03-21T16:45:00Z"/>
                <w:rFonts w:ascii="Calibri" w:hAnsi="Calibri"/>
                <w:sz w:val="22"/>
              </w:rPr>
            </w:pPr>
            <w:del w:id="30" w:author="Liam Sykes" w:date="2022-03-21T16:45:00Z">
              <w:r w:rsidRPr="009C4E57" w:rsidDel="00FB7EEE">
                <w:rPr>
                  <w:rFonts w:ascii="Calibri" w:hAnsi="Calibri"/>
                  <w:sz w:val="22"/>
                </w:rPr>
                <w:delText>4</w:delText>
              </w:r>
            </w:del>
          </w:p>
        </w:tc>
        <w:tc>
          <w:tcPr>
            <w:tcW w:w="2131" w:type="dxa"/>
            <w:tcBorders>
              <w:top w:val="single" w:sz="6" w:space="0" w:color="auto"/>
              <w:left w:val="single" w:sz="6" w:space="0" w:color="auto"/>
              <w:bottom w:val="single" w:sz="6" w:space="0" w:color="auto"/>
              <w:right w:val="single" w:sz="6" w:space="0" w:color="auto"/>
            </w:tcBorders>
          </w:tcPr>
          <w:p w14:paraId="0C237C8B" w14:textId="77777777" w:rsidR="000D6C50" w:rsidRPr="009C4E57" w:rsidDel="00FB7EEE" w:rsidRDefault="000D6C50" w:rsidP="001E0327">
            <w:pPr>
              <w:pStyle w:val="NormalTableText"/>
              <w:rPr>
                <w:del w:id="31" w:author="Liam Sykes" w:date="2022-03-21T16:45:00Z"/>
                <w:rFonts w:ascii="Calibri" w:hAnsi="Calibri"/>
                <w:sz w:val="22"/>
              </w:rPr>
            </w:pPr>
            <w:del w:id="32" w:author="Liam Sykes" w:date="2022-03-21T16:45:00Z">
              <w:r w:rsidRPr="009C4E57" w:rsidDel="00FB7EEE">
                <w:rPr>
                  <w:rFonts w:ascii="Calibri" w:hAnsi="Calibri"/>
                  <w:sz w:val="22"/>
                </w:rPr>
                <w:delText>March 20, 2012</w:delText>
              </w:r>
            </w:del>
          </w:p>
        </w:tc>
        <w:tc>
          <w:tcPr>
            <w:tcW w:w="5712" w:type="dxa"/>
            <w:tcBorders>
              <w:top w:val="single" w:sz="6" w:space="0" w:color="auto"/>
              <w:left w:val="single" w:sz="6" w:space="0" w:color="auto"/>
              <w:bottom w:val="single" w:sz="6" w:space="0" w:color="auto"/>
              <w:right w:val="double" w:sz="6" w:space="0" w:color="auto"/>
            </w:tcBorders>
          </w:tcPr>
          <w:p w14:paraId="486D9638" w14:textId="77777777" w:rsidR="000D6C50" w:rsidRPr="009C4E57" w:rsidDel="00FB7EEE" w:rsidRDefault="000D6C50" w:rsidP="001E0327">
            <w:pPr>
              <w:pStyle w:val="NormalTableText"/>
              <w:rPr>
                <w:del w:id="33" w:author="Liam Sykes" w:date="2022-03-21T16:45:00Z"/>
                <w:rFonts w:ascii="Calibri" w:hAnsi="Calibri"/>
                <w:sz w:val="22"/>
              </w:rPr>
            </w:pPr>
            <w:del w:id="34" w:author="Liam Sykes" w:date="2022-03-21T16:45:00Z">
              <w:r w:rsidRPr="009C4E57" w:rsidDel="00FB7EEE">
                <w:rPr>
                  <w:rFonts w:ascii="Calibri" w:hAnsi="Calibri"/>
                  <w:sz w:val="22"/>
                </w:rPr>
                <w:delText>Addition of Refer</w:delText>
              </w:r>
              <w:r w:rsidR="00BE4C7F" w:rsidRPr="009C4E57" w:rsidDel="00FB7EEE">
                <w:rPr>
                  <w:rFonts w:ascii="Calibri" w:hAnsi="Calibri"/>
                  <w:sz w:val="22"/>
                </w:rPr>
                <w:delText>en</w:delText>
              </w:r>
              <w:r w:rsidRPr="009C4E57" w:rsidDel="00FB7EEE">
                <w:rPr>
                  <w:rFonts w:ascii="Calibri" w:hAnsi="Calibri"/>
                  <w:sz w:val="22"/>
                </w:rPr>
                <w:delText>ces and Replacement Parts sections on this page.</w:delText>
              </w:r>
            </w:del>
          </w:p>
        </w:tc>
      </w:tr>
      <w:tr w:rsidR="000D6C50" w:rsidRPr="009C4E57" w:rsidDel="00FB7EEE" w14:paraId="2BB2A5B8" w14:textId="77777777" w:rsidTr="00B10889">
        <w:trPr>
          <w:cantSplit/>
          <w:jc w:val="center"/>
          <w:del w:id="35" w:author="Liam Sykes" w:date="2022-03-21T16:45:00Z"/>
        </w:trPr>
        <w:tc>
          <w:tcPr>
            <w:tcW w:w="1004" w:type="dxa"/>
            <w:tcBorders>
              <w:top w:val="single" w:sz="6" w:space="0" w:color="auto"/>
              <w:left w:val="double" w:sz="6" w:space="0" w:color="auto"/>
              <w:bottom w:val="single" w:sz="6" w:space="0" w:color="auto"/>
              <w:right w:val="single" w:sz="6" w:space="0" w:color="auto"/>
            </w:tcBorders>
          </w:tcPr>
          <w:p w14:paraId="4A23F919" w14:textId="77777777" w:rsidR="000D6C50" w:rsidRPr="009C4E57" w:rsidDel="00FB7EEE" w:rsidRDefault="004B6254" w:rsidP="001E0327">
            <w:pPr>
              <w:pStyle w:val="NormalTableText"/>
              <w:rPr>
                <w:del w:id="36" w:author="Liam Sykes" w:date="2022-03-21T16:45:00Z"/>
                <w:rFonts w:ascii="Calibri" w:hAnsi="Calibri"/>
                <w:sz w:val="22"/>
              </w:rPr>
            </w:pPr>
            <w:del w:id="37" w:author="Liam Sykes" w:date="2022-03-21T16:45:00Z">
              <w:r w:rsidRPr="009C4E57" w:rsidDel="00FB7EEE">
                <w:rPr>
                  <w:rFonts w:ascii="Calibri" w:hAnsi="Calibri"/>
                  <w:sz w:val="22"/>
                </w:rPr>
                <w:delText>5</w:delText>
              </w:r>
            </w:del>
          </w:p>
        </w:tc>
        <w:tc>
          <w:tcPr>
            <w:tcW w:w="2131" w:type="dxa"/>
            <w:tcBorders>
              <w:top w:val="single" w:sz="6" w:space="0" w:color="auto"/>
              <w:left w:val="single" w:sz="6" w:space="0" w:color="auto"/>
              <w:bottom w:val="single" w:sz="6" w:space="0" w:color="auto"/>
              <w:right w:val="single" w:sz="6" w:space="0" w:color="auto"/>
            </w:tcBorders>
          </w:tcPr>
          <w:p w14:paraId="61180D8B" w14:textId="77777777" w:rsidR="000D6C50" w:rsidRPr="009C4E57" w:rsidDel="00FB7EEE" w:rsidRDefault="006B1036" w:rsidP="001E0327">
            <w:pPr>
              <w:pStyle w:val="NormalTableText"/>
              <w:rPr>
                <w:del w:id="38" w:author="Liam Sykes" w:date="2022-03-21T16:45:00Z"/>
                <w:rFonts w:ascii="Calibri" w:hAnsi="Calibri"/>
                <w:sz w:val="22"/>
              </w:rPr>
            </w:pPr>
            <w:del w:id="39" w:author="Liam Sykes" w:date="2022-03-21T16:45:00Z">
              <w:r w:rsidRPr="009C4E57" w:rsidDel="00FB7EEE">
                <w:rPr>
                  <w:rFonts w:ascii="Calibri" w:hAnsi="Calibri"/>
                  <w:sz w:val="22"/>
                </w:rPr>
                <w:delText>July 6</w:delText>
              </w:r>
              <w:r w:rsidR="004B6254" w:rsidRPr="009C4E57" w:rsidDel="00FB7EEE">
                <w:rPr>
                  <w:rFonts w:ascii="Calibri" w:hAnsi="Calibri"/>
                  <w:sz w:val="22"/>
                </w:rPr>
                <w:delText>, 2012</w:delText>
              </w:r>
            </w:del>
          </w:p>
        </w:tc>
        <w:tc>
          <w:tcPr>
            <w:tcW w:w="5712" w:type="dxa"/>
            <w:tcBorders>
              <w:top w:val="single" w:sz="6" w:space="0" w:color="auto"/>
              <w:left w:val="single" w:sz="6" w:space="0" w:color="auto"/>
              <w:bottom w:val="single" w:sz="6" w:space="0" w:color="auto"/>
              <w:right w:val="double" w:sz="6" w:space="0" w:color="auto"/>
            </w:tcBorders>
          </w:tcPr>
          <w:p w14:paraId="72CC890D" w14:textId="77777777" w:rsidR="000D6C50" w:rsidRPr="009C4E57" w:rsidDel="00FB7EEE" w:rsidRDefault="004B6254" w:rsidP="001E0327">
            <w:pPr>
              <w:pStyle w:val="NormalTableText"/>
              <w:rPr>
                <w:del w:id="40" w:author="Liam Sykes" w:date="2022-03-21T16:45:00Z"/>
                <w:rFonts w:ascii="Calibri" w:hAnsi="Calibri"/>
                <w:sz w:val="22"/>
              </w:rPr>
            </w:pPr>
            <w:del w:id="41" w:author="Liam Sykes" w:date="2022-03-21T16:45:00Z">
              <w:r w:rsidRPr="009C4E57" w:rsidDel="00FB7EEE">
                <w:rPr>
                  <w:rFonts w:ascii="Calibri" w:hAnsi="Calibri"/>
                  <w:sz w:val="22"/>
                </w:rPr>
                <w:delText>Change tab settings for page 1-5.</w:delText>
              </w:r>
            </w:del>
          </w:p>
        </w:tc>
      </w:tr>
      <w:tr w:rsidR="00C940EC" w:rsidRPr="009C4E57" w:rsidDel="00FB7EEE" w14:paraId="16B62344" w14:textId="77777777" w:rsidTr="00D466CE">
        <w:trPr>
          <w:cantSplit/>
          <w:jc w:val="center"/>
          <w:del w:id="42" w:author="Liam Sykes" w:date="2022-03-21T16:45:00Z"/>
        </w:trPr>
        <w:tc>
          <w:tcPr>
            <w:tcW w:w="1004" w:type="dxa"/>
            <w:tcBorders>
              <w:top w:val="single" w:sz="6" w:space="0" w:color="auto"/>
              <w:left w:val="double" w:sz="6" w:space="0" w:color="auto"/>
              <w:bottom w:val="single" w:sz="6" w:space="0" w:color="auto"/>
              <w:right w:val="single" w:sz="6" w:space="0" w:color="auto"/>
            </w:tcBorders>
          </w:tcPr>
          <w:p w14:paraId="7F8C5031" w14:textId="77777777" w:rsidR="00C940EC" w:rsidRPr="009C4E57" w:rsidDel="00FB7EEE" w:rsidRDefault="00BE4C7F" w:rsidP="001E0327">
            <w:pPr>
              <w:pStyle w:val="NormalTableText"/>
              <w:rPr>
                <w:del w:id="43" w:author="Liam Sykes" w:date="2022-03-21T16:45:00Z"/>
                <w:rFonts w:ascii="Calibri" w:hAnsi="Calibri"/>
                <w:sz w:val="22"/>
              </w:rPr>
            </w:pPr>
            <w:del w:id="44" w:author="Liam Sykes" w:date="2022-03-21T16:45:00Z">
              <w:r w:rsidRPr="009C4E57" w:rsidDel="00FB7EEE">
                <w:rPr>
                  <w:rFonts w:ascii="Calibri" w:hAnsi="Calibri"/>
                  <w:sz w:val="22"/>
                </w:rPr>
                <w:delText>6</w:delText>
              </w:r>
            </w:del>
          </w:p>
        </w:tc>
        <w:tc>
          <w:tcPr>
            <w:tcW w:w="2131" w:type="dxa"/>
            <w:tcBorders>
              <w:top w:val="single" w:sz="6" w:space="0" w:color="auto"/>
              <w:left w:val="single" w:sz="6" w:space="0" w:color="auto"/>
              <w:bottom w:val="single" w:sz="6" w:space="0" w:color="auto"/>
              <w:right w:val="single" w:sz="6" w:space="0" w:color="auto"/>
            </w:tcBorders>
          </w:tcPr>
          <w:p w14:paraId="44ED6B86" w14:textId="77777777" w:rsidR="00C940EC" w:rsidRPr="009C4E57" w:rsidDel="00FB7EEE" w:rsidRDefault="00BE4C7F" w:rsidP="001E0327">
            <w:pPr>
              <w:pStyle w:val="NormalTableText"/>
              <w:rPr>
                <w:del w:id="45" w:author="Liam Sykes" w:date="2022-03-21T16:45:00Z"/>
                <w:rFonts w:ascii="Calibri" w:hAnsi="Calibri"/>
                <w:sz w:val="22"/>
              </w:rPr>
            </w:pPr>
            <w:del w:id="46" w:author="Liam Sykes" w:date="2022-03-21T16:45:00Z">
              <w:r w:rsidRPr="009C4E57" w:rsidDel="00FB7EEE">
                <w:rPr>
                  <w:rFonts w:ascii="Calibri" w:hAnsi="Calibri"/>
                  <w:sz w:val="22"/>
                </w:rPr>
                <w:delText>July 17, 2013</w:delText>
              </w:r>
            </w:del>
          </w:p>
        </w:tc>
        <w:tc>
          <w:tcPr>
            <w:tcW w:w="5712" w:type="dxa"/>
            <w:tcBorders>
              <w:top w:val="single" w:sz="6" w:space="0" w:color="auto"/>
              <w:left w:val="single" w:sz="6" w:space="0" w:color="auto"/>
              <w:bottom w:val="single" w:sz="6" w:space="0" w:color="auto"/>
              <w:right w:val="double" w:sz="6" w:space="0" w:color="auto"/>
            </w:tcBorders>
          </w:tcPr>
          <w:p w14:paraId="6342DA1B" w14:textId="77777777" w:rsidR="00C940EC" w:rsidRPr="009C4E57" w:rsidDel="00FB7EEE" w:rsidRDefault="00BE4C7F" w:rsidP="001E0327">
            <w:pPr>
              <w:pStyle w:val="NormalTableText"/>
              <w:rPr>
                <w:del w:id="47" w:author="Liam Sykes" w:date="2022-03-21T16:45:00Z"/>
                <w:rFonts w:ascii="Calibri" w:hAnsi="Calibri"/>
                <w:sz w:val="22"/>
              </w:rPr>
            </w:pPr>
            <w:del w:id="48" w:author="Liam Sykes" w:date="2022-03-21T16:45:00Z">
              <w:r w:rsidRPr="009C4E57" w:rsidDel="00FB7EEE">
                <w:rPr>
                  <w:rFonts w:ascii="Calibri" w:hAnsi="Calibri"/>
                  <w:sz w:val="22"/>
                </w:rPr>
                <w:delText>New Format</w:delText>
              </w:r>
            </w:del>
          </w:p>
        </w:tc>
      </w:tr>
      <w:tr w:rsidR="00D466CE" w:rsidRPr="009C4E57" w:rsidDel="00FB7EEE" w14:paraId="49A3CD6A" w14:textId="77777777" w:rsidTr="00D466CE">
        <w:trPr>
          <w:cantSplit/>
          <w:jc w:val="center"/>
          <w:del w:id="49" w:author="Liam Sykes" w:date="2022-03-21T16:45:00Z"/>
        </w:trPr>
        <w:tc>
          <w:tcPr>
            <w:tcW w:w="1004" w:type="dxa"/>
            <w:tcBorders>
              <w:top w:val="single" w:sz="6" w:space="0" w:color="auto"/>
              <w:left w:val="double" w:sz="6" w:space="0" w:color="auto"/>
              <w:bottom w:val="single" w:sz="6" w:space="0" w:color="auto"/>
              <w:right w:val="single" w:sz="6" w:space="0" w:color="auto"/>
            </w:tcBorders>
          </w:tcPr>
          <w:p w14:paraId="647398EE" w14:textId="77777777" w:rsidR="00D466CE" w:rsidRPr="009C4E57" w:rsidDel="00FB7EEE" w:rsidRDefault="00D466CE" w:rsidP="001E0327">
            <w:pPr>
              <w:pStyle w:val="NormalTableText"/>
              <w:rPr>
                <w:del w:id="50" w:author="Liam Sykes" w:date="2022-03-21T16:45:00Z"/>
                <w:rFonts w:ascii="Calibri" w:hAnsi="Calibri"/>
                <w:sz w:val="22"/>
              </w:rPr>
            </w:pPr>
            <w:del w:id="51" w:author="Liam Sykes" w:date="2022-03-21T16:45:00Z">
              <w:r w:rsidDel="00FB7EEE">
                <w:rPr>
                  <w:rFonts w:ascii="Calibri" w:hAnsi="Calibri"/>
                  <w:sz w:val="22"/>
                </w:rPr>
                <w:delText>7</w:delText>
              </w:r>
            </w:del>
          </w:p>
        </w:tc>
        <w:tc>
          <w:tcPr>
            <w:tcW w:w="2131" w:type="dxa"/>
            <w:tcBorders>
              <w:top w:val="single" w:sz="6" w:space="0" w:color="auto"/>
              <w:left w:val="single" w:sz="6" w:space="0" w:color="auto"/>
              <w:bottom w:val="single" w:sz="6" w:space="0" w:color="auto"/>
              <w:right w:val="single" w:sz="6" w:space="0" w:color="auto"/>
            </w:tcBorders>
          </w:tcPr>
          <w:p w14:paraId="41BEC943" w14:textId="77777777" w:rsidR="00D466CE" w:rsidRPr="009C4E57" w:rsidDel="00FB7EEE" w:rsidRDefault="00903E36" w:rsidP="00903E36">
            <w:pPr>
              <w:pStyle w:val="NormalTableText"/>
              <w:rPr>
                <w:del w:id="52" w:author="Liam Sykes" w:date="2022-03-21T16:45:00Z"/>
                <w:rFonts w:ascii="Calibri" w:hAnsi="Calibri"/>
                <w:sz w:val="22"/>
              </w:rPr>
            </w:pPr>
            <w:del w:id="53" w:author="Liam Sykes" w:date="2022-03-21T16:45:00Z">
              <w:r w:rsidDel="00FB7EEE">
                <w:rPr>
                  <w:rFonts w:ascii="Calibri" w:hAnsi="Calibri"/>
                  <w:sz w:val="22"/>
                </w:rPr>
                <w:delText>August 26</w:delText>
              </w:r>
              <w:r w:rsidR="00D466CE" w:rsidDel="00FB7EEE">
                <w:rPr>
                  <w:rFonts w:ascii="Calibri" w:hAnsi="Calibri"/>
                  <w:sz w:val="22"/>
                </w:rPr>
                <w:delText>, 2015</w:delText>
              </w:r>
            </w:del>
          </w:p>
        </w:tc>
        <w:tc>
          <w:tcPr>
            <w:tcW w:w="5712" w:type="dxa"/>
            <w:tcBorders>
              <w:top w:val="single" w:sz="6" w:space="0" w:color="auto"/>
              <w:left w:val="single" w:sz="6" w:space="0" w:color="auto"/>
              <w:bottom w:val="single" w:sz="6" w:space="0" w:color="auto"/>
              <w:right w:val="double" w:sz="6" w:space="0" w:color="auto"/>
            </w:tcBorders>
          </w:tcPr>
          <w:p w14:paraId="4F3BF145" w14:textId="77777777" w:rsidR="00D466CE" w:rsidRPr="009C4E57" w:rsidDel="00FB7EEE" w:rsidRDefault="00D466CE" w:rsidP="001E0327">
            <w:pPr>
              <w:pStyle w:val="NormalTableText"/>
              <w:rPr>
                <w:del w:id="54" w:author="Liam Sykes" w:date="2022-03-21T16:45:00Z"/>
                <w:rFonts w:ascii="Calibri" w:hAnsi="Calibri"/>
                <w:sz w:val="22"/>
              </w:rPr>
            </w:pPr>
            <w:del w:id="55" w:author="Liam Sykes" w:date="2022-03-21T16:45:00Z">
              <w:r w:rsidDel="00FB7EEE">
                <w:rPr>
                  <w:rFonts w:ascii="Calibri" w:hAnsi="Calibri"/>
                  <w:sz w:val="22"/>
                </w:rPr>
                <w:delText>First draft review</w:delText>
              </w:r>
              <w:r w:rsidR="00137225" w:rsidDel="00FB7EEE">
                <w:rPr>
                  <w:rFonts w:ascii="Calibri" w:hAnsi="Calibri"/>
                  <w:sz w:val="22"/>
                </w:rPr>
                <w:delText>, incorporation of new categories of training and previous Duffin’s Creek specification</w:delText>
              </w:r>
              <w:r w:rsidDel="00FB7EEE">
                <w:rPr>
                  <w:rFonts w:ascii="Calibri" w:hAnsi="Calibri"/>
                  <w:sz w:val="22"/>
                </w:rPr>
                <w:delText xml:space="preserve"> (AV)</w:delText>
              </w:r>
            </w:del>
          </w:p>
        </w:tc>
      </w:tr>
      <w:tr w:rsidR="00D466CE" w:rsidRPr="009C4E57" w:rsidDel="00FB7EEE" w14:paraId="6D78D68F" w14:textId="77777777" w:rsidTr="00B87992">
        <w:trPr>
          <w:cantSplit/>
          <w:jc w:val="center"/>
          <w:del w:id="56" w:author="Liam Sykes" w:date="2022-03-21T16:45:00Z"/>
        </w:trPr>
        <w:tc>
          <w:tcPr>
            <w:tcW w:w="1004" w:type="dxa"/>
            <w:tcBorders>
              <w:top w:val="single" w:sz="6" w:space="0" w:color="auto"/>
              <w:left w:val="double" w:sz="6" w:space="0" w:color="auto"/>
              <w:bottom w:val="single" w:sz="6" w:space="0" w:color="auto"/>
              <w:right w:val="single" w:sz="6" w:space="0" w:color="auto"/>
            </w:tcBorders>
          </w:tcPr>
          <w:p w14:paraId="2C0C442F" w14:textId="77777777" w:rsidR="00D466CE" w:rsidRPr="009C4E57" w:rsidDel="00FB7EEE" w:rsidRDefault="00743F9F" w:rsidP="001E0327">
            <w:pPr>
              <w:pStyle w:val="NormalTableText"/>
              <w:rPr>
                <w:del w:id="57" w:author="Liam Sykes" w:date="2022-03-21T16:45:00Z"/>
                <w:rFonts w:ascii="Calibri" w:hAnsi="Calibri"/>
                <w:sz w:val="22"/>
              </w:rPr>
            </w:pPr>
            <w:del w:id="58" w:author="Liam Sykes" w:date="2022-03-21T16:45:00Z">
              <w:r w:rsidDel="00FB7EEE">
                <w:rPr>
                  <w:rFonts w:ascii="Calibri" w:hAnsi="Calibri"/>
                  <w:sz w:val="22"/>
                </w:rPr>
                <w:delText>8</w:delText>
              </w:r>
            </w:del>
          </w:p>
        </w:tc>
        <w:tc>
          <w:tcPr>
            <w:tcW w:w="2131" w:type="dxa"/>
            <w:tcBorders>
              <w:top w:val="single" w:sz="6" w:space="0" w:color="auto"/>
              <w:left w:val="single" w:sz="6" w:space="0" w:color="auto"/>
              <w:bottom w:val="single" w:sz="6" w:space="0" w:color="auto"/>
              <w:right w:val="single" w:sz="6" w:space="0" w:color="auto"/>
            </w:tcBorders>
          </w:tcPr>
          <w:p w14:paraId="6DA08F65" w14:textId="77777777" w:rsidR="00D466CE" w:rsidRPr="009C4E57" w:rsidDel="00FB7EEE" w:rsidRDefault="001012BB" w:rsidP="001012BB">
            <w:pPr>
              <w:pStyle w:val="NormalTableText"/>
              <w:rPr>
                <w:del w:id="59" w:author="Liam Sykes" w:date="2022-03-21T16:45:00Z"/>
                <w:rFonts w:ascii="Calibri" w:hAnsi="Calibri"/>
                <w:sz w:val="22"/>
              </w:rPr>
            </w:pPr>
            <w:del w:id="60" w:author="Liam Sykes" w:date="2022-03-21T16:45:00Z">
              <w:r w:rsidDel="00FB7EEE">
                <w:rPr>
                  <w:rFonts w:ascii="Calibri" w:hAnsi="Calibri"/>
                  <w:sz w:val="22"/>
                </w:rPr>
                <w:delText>November</w:delText>
              </w:r>
              <w:r w:rsidR="00072231" w:rsidDel="00FB7EEE">
                <w:rPr>
                  <w:rFonts w:ascii="Calibri" w:hAnsi="Calibri"/>
                  <w:sz w:val="22"/>
                </w:rPr>
                <w:delText xml:space="preserve"> 2</w:delText>
              </w:r>
              <w:r w:rsidR="00957586" w:rsidDel="00FB7EEE">
                <w:rPr>
                  <w:rFonts w:ascii="Calibri" w:hAnsi="Calibri"/>
                  <w:sz w:val="22"/>
                </w:rPr>
                <w:delText>1</w:delText>
              </w:r>
              <w:r w:rsidR="00743F9F" w:rsidDel="00FB7EEE">
                <w:rPr>
                  <w:rFonts w:ascii="Calibri" w:hAnsi="Calibri"/>
                  <w:sz w:val="22"/>
                </w:rPr>
                <w:delText>, 2016</w:delText>
              </w:r>
            </w:del>
          </w:p>
        </w:tc>
        <w:tc>
          <w:tcPr>
            <w:tcW w:w="5712" w:type="dxa"/>
            <w:tcBorders>
              <w:top w:val="single" w:sz="6" w:space="0" w:color="auto"/>
              <w:left w:val="single" w:sz="6" w:space="0" w:color="auto"/>
              <w:bottom w:val="single" w:sz="6" w:space="0" w:color="auto"/>
              <w:right w:val="double" w:sz="6" w:space="0" w:color="auto"/>
            </w:tcBorders>
          </w:tcPr>
          <w:p w14:paraId="43AA0B1B" w14:textId="77777777" w:rsidR="00D466CE" w:rsidRPr="009C4E57" w:rsidDel="00FB7EEE" w:rsidRDefault="00743F9F" w:rsidP="00810801">
            <w:pPr>
              <w:pStyle w:val="NormalTableText"/>
              <w:rPr>
                <w:del w:id="61" w:author="Liam Sykes" w:date="2022-03-21T16:45:00Z"/>
                <w:rFonts w:ascii="Calibri" w:hAnsi="Calibri"/>
                <w:sz w:val="22"/>
              </w:rPr>
            </w:pPr>
            <w:del w:id="62" w:author="Liam Sykes" w:date="2022-03-21T16:45:00Z">
              <w:r w:rsidDel="00FB7EEE">
                <w:rPr>
                  <w:rFonts w:ascii="Calibri" w:hAnsi="Calibri"/>
                  <w:sz w:val="22"/>
                </w:rPr>
                <w:delText xml:space="preserve">Full revamp of specification </w:delText>
              </w:r>
              <w:r w:rsidR="00810801" w:rsidDel="00FB7EEE">
                <w:rPr>
                  <w:rFonts w:ascii="Calibri" w:hAnsi="Calibri"/>
                  <w:sz w:val="22"/>
                </w:rPr>
                <w:delText xml:space="preserve">based on provided comments </w:delText>
              </w:r>
              <w:r w:rsidR="00072231" w:rsidDel="00FB7EEE">
                <w:rPr>
                  <w:rFonts w:ascii="Calibri" w:hAnsi="Calibri"/>
                  <w:sz w:val="22"/>
                </w:rPr>
                <w:delText xml:space="preserve">from OMM and SBP </w:delText>
              </w:r>
              <w:r w:rsidDel="00FB7EEE">
                <w:rPr>
                  <w:rFonts w:ascii="Calibri" w:hAnsi="Calibri"/>
                  <w:sz w:val="22"/>
                </w:rPr>
                <w:delText>(AV)</w:delText>
              </w:r>
            </w:del>
          </w:p>
        </w:tc>
      </w:tr>
      <w:tr w:rsidR="00B87992" w:rsidRPr="009C4E57" w:rsidDel="00FB7EEE" w14:paraId="1A346EA2" w14:textId="77777777" w:rsidTr="002F74CF">
        <w:trPr>
          <w:cantSplit/>
          <w:jc w:val="center"/>
          <w:del w:id="63" w:author="Liam Sykes" w:date="2022-03-21T16:45:00Z"/>
        </w:trPr>
        <w:tc>
          <w:tcPr>
            <w:tcW w:w="1004" w:type="dxa"/>
            <w:tcBorders>
              <w:top w:val="single" w:sz="6" w:space="0" w:color="auto"/>
              <w:left w:val="double" w:sz="6" w:space="0" w:color="auto"/>
              <w:bottom w:val="single" w:sz="6" w:space="0" w:color="auto"/>
              <w:right w:val="single" w:sz="6" w:space="0" w:color="auto"/>
            </w:tcBorders>
          </w:tcPr>
          <w:p w14:paraId="4FCC1E4A" w14:textId="77777777" w:rsidR="00B87992" w:rsidDel="00FB7EEE" w:rsidRDefault="00B87992" w:rsidP="001E0327">
            <w:pPr>
              <w:pStyle w:val="NormalTableText"/>
              <w:rPr>
                <w:del w:id="64" w:author="Liam Sykes" w:date="2022-03-21T16:45:00Z"/>
                <w:rFonts w:ascii="Calibri" w:hAnsi="Calibri"/>
                <w:sz w:val="22"/>
              </w:rPr>
            </w:pPr>
            <w:del w:id="65" w:author="Liam Sykes" w:date="2022-03-21T16:45:00Z">
              <w:r w:rsidDel="00FB7EEE">
                <w:rPr>
                  <w:rFonts w:ascii="Calibri" w:hAnsi="Calibri"/>
                  <w:sz w:val="22"/>
                </w:rPr>
                <w:delText>9</w:delText>
              </w:r>
            </w:del>
          </w:p>
        </w:tc>
        <w:tc>
          <w:tcPr>
            <w:tcW w:w="2131" w:type="dxa"/>
            <w:tcBorders>
              <w:top w:val="single" w:sz="6" w:space="0" w:color="auto"/>
              <w:left w:val="single" w:sz="6" w:space="0" w:color="auto"/>
              <w:bottom w:val="single" w:sz="6" w:space="0" w:color="auto"/>
              <w:right w:val="single" w:sz="6" w:space="0" w:color="auto"/>
            </w:tcBorders>
          </w:tcPr>
          <w:p w14:paraId="64B2DDEA" w14:textId="77777777" w:rsidR="00B87992" w:rsidDel="00FB7EEE" w:rsidRDefault="00B87992" w:rsidP="001012BB">
            <w:pPr>
              <w:pStyle w:val="NormalTableText"/>
              <w:rPr>
                <w:del w:id="66" w:author="Liam Sykes" w:date="2022-03-21T16:45:00Z"/>
                <w:rFonts w:ascii="Calibri" w:hAnsi="Calibri"/>
                <w:sz w:val="22"/>
              </w:rPr>
            </w:pPr>
            <w:del w:id="67" w:author="Liam Sykes" w:date="2022-03-21T16:45:00Z">
              <w:r w:rsidDel="00FB7EEE">
                <w:rPr>
                  <w:rFonts w:ascii="Calibri" w:hAnsi="Calibri"/>
                  <w:sz w:val="22"/>
                </w:rPr>
                <w:delText>October 6, 2017</w:delText>
              </w:r>
            </w:del>
          </w:p>
        </w:tc>
        <w:tc>
          <w:tcPr>
            <w:tcW w:w="5712" w:type="dxa"/>
            <w:tcBorders>
              <w:top w:val="single" w:sz="6" w:space="0" w:color="auto"/>
              <w:left w:val="single" w:sz="6" w:space="0" w:color="auto"/>
              <w:bottom w:val="single" w:sz="6" w:space="0" w:color="auto"/>
              <w:right w:val="double" w:sz="6" w:space="0" w:color="auto"/>
            </w:tcBorders>
          </w:tcPr>
          <w:p w14:paraId="3CF83C77" w14:textId="77777777" w:rsidR="00B87992" w:rsidDel="00FB7EEE" w:rsidRDefault="00B87992" w:rsidP="00810801">
            <w:pPr>
              <w:pStyle w:val="NormalTableText"/>
              <w:rPr>
                <w:del w:id="68" w:author="Liam Sykes" w:date="2022-03-21T16:45:00Z"/>
                <w:rFonts w:ascii="Calibri" w:hAnsi="Calibri"/>
                <w:sz w:val="22"/>
              </w:rPr>
            </w:pPr>
            <w:del w:id="69" w:author="Liam Sykes" w:date="2022-03-21T16:45:00Z">
              <w:r w:rsidDel="00FB7EEE">
                <w:rPr>
                  <w:rFonts w:ascii="Calibri" w:hAnsi="Calibri"/>
                  <w:sz w:val="22"/>
                </w:rPr>
                <w:delText>Updated references to appendices</w:delText>
              </w:r>
            </w:del>
          </w:p>
        </w:tc>
      </w:tr>
      <w:tr w:rsidR="002F74CF" w:rsidRPr="009C4E57" w:rsidDel="00FB7EEE" w14:paraId="71A55F23" w14:textId="77777777" w:rsidTr="002F74CF">
        <w:trPr>
          <w:cantSplit/>
          <w:jc w:val="center"/>
          <w:del w:id="70" w:author="Liam Sykes" w:date="2022-03-21T16:45:00Z"/>
        </w:trPr>
        <w:tc>
          <w:tcPr>
            <w:tcW w:w="1004" w:type="dxa"/>
            <w:tcBorders>
              <w:top w:val="single" w:sz="6" w:space="0" w:color="auto"/>
              <w:left w:val="double" w:sz="6" w:space="0" w:color="auto"/>
              <w:bottom w:val="single" w:sz="6" w:space="0" w:color="auto"/>
              <w:right w:val="single" w:sz="6" w:space="0" w:color="auto"/>
            </w:tcBorders>
          </w:tcPr>
          <w:p w14:paraId="688508AD" w14:textId="77777777" w:rsidR="002F74CF" w:rsidDel="00FB7EEE" w:rsidRDefault="002F74CF" w:rsidP="001E0327">
            <w:pPr>
              <w:pStyle w:val="NormalTableText"/>
              <w:rPr>
                <w:del w:id="71" w:author="Liam Sykes" w:date="2022-03-21T16:45:00Z"/>
                <w:rFonts w:ascii="Calibri" w:hAnsi="Calibri"/>
                <w:sz w:val="22"/>
              </w:rPr>
            </w:pPr>
            <w:del w:id="72" w:author="Liam Sykes" w:date="2022-03-21T16:45:00Z">
              <w:r w:rsidDel="00FB7EEE">
                <w:rPr>
                  <w:rFonts w:ascii="Calibri" w:hAnsi="Calibri"/>
                  <w:sz w:val="22"/>
                </w:rPr>
                <w:delText>10</w:delText>
              </w:r>
            </w:del>
          </w:p>
        </w:tc>
        <w:tc>
          <w:tcPr>
            <w:tcW w:w="2131" w:type="dxa"/>
            <w:tcBorders>
              <w:top w:val="single" w:sz="6" w:space="0" w:color="auto"/>
              <w:left w:val="single" w:sz="6" w:space="0" w:color="auto"/>
              <w:bottom w:val="single" w:sz="6" w:space="0" w:color="auto"/>
              <w:right w:val="single" w:sz="6" w:space="0" w:color="auto"/>
            </w:tcBorders>
          </w:tcPr>
          <w:p w14:paraId="52AACE28" w14:textId="77777777" w:rsidR="002F74CF" w:rsidDel="00FB7EEE" w:rsidRDefault="002F74CF" w:rsidP="001012BB">
            <w:pPr>
              <w:pStyle w:val="NormalTableText"/>
              <w:rPr>
                <w:del w:id="73" w:author="Liam Sykes" w:date="2022-03-21T16:45:00Z"/>
                <w:rFonts w:ascii="Calibri" w:hAnsi="Calibri"/>
                <w:sz w:val="22"/>
              </w:rPr>
            </w:pPr>
            <w:del w:id="74" w:author="Liam Sykes" w:date="2022-03-21T16:45:00Z">
              <w:r w:rsidDel="00FB7EEE">
                <w:rPr>
                  <w:rFonts w:ascii="Calibri" w:hAnsi="Calibri"/>
                  <w:sz w:val="22"/>
                </w:rPr>
                <w:delText>November 6, 2017</w:delText>
              </w:r>
            </w:del>
          </w:p>
        </w:tc>
        <w:tc>
          <w:tcPr>
            <w:tcW w:w="5712" w:type="dxa"/>
            <w:tcBorders>
              <w:top w:val="single" w:sz="6" w:space="0" w:color="auto"/>
              <w:left w:val="single" w:sz="6" w:space="0" w:color="auto"/>
              <w:bottom w:val="single" w:sz="6" w:space="0" w:color="auto"/>
              <w:right w:val="double" w:sz="6" w:space="0" w:color="auto"/>
            </w:tcBorders>
          </w:tcPr>
          <w:p w14:paraId="7DB3B14A" w14:textId="77777777" w:rsidR="002F74CF" w:rsidDel="00FB7EEE" w:rsidRDefault="002F74CF" w:rsidP="00810801">
            <w:pPr>
              <w:pStyle w:val="NormalTableText"/>
              <w:rPr>
                <w:del w:id="75" w:author="Liam Sykes" w:date="2022-03-21T16:45:00Z"/>
                <w:rFonts w:ascii="Calibri" w:hAnsi="Calibri"/>
                <w:sz w:val="22"/>
              </w:rPr>
            </w:pPr>
            <w:del w:id="76" w:author="Liam Sykes" w:date="2022-03-21T16:45:00Z">
              <w:r w:rsidDel="00FB7EEE">
                <w:rPr>
                  <w:rFonts w:ascii="Calibri" w:hAnsi="Calibri"/>
                  <w:sz w:val="22"/>
                </w:rPr>
                <w:delText>Clarified training categories and made revisions for improved document flow (PA)</w:delText>
              </w:r>
            </w:del>
          </w:p>
        </w:tc>
      </w:tr>
      <w:tr w:rsidR="002F74CF" w:rsidRPr="009C4E57" w:rsidDel="00FB7EEE" w14:paraId="4D7DF245" w14:textId="77777777">
        <w:trPr>
          <w:cantSplit/>
          <w:jc w:val="center"/>
          <w:del w:id="77" w:author="Liam Sykes" w:date="2022-03-21T16:45:00Z"/>
        </w:trPr>
        <w:tc>
          <w:tcPr>
            <w:tcW w:w="1004" w:type="dxa"/>
            <w:tcBorders>
              <w:top w:val="single" w:sz="6" w:space="0" w:color="auto"/>
              <w:left w:val="double" w:sz="6" w:space="0" w:color="auto"/>
              <w:bottom w:val="double" w:sz="6" w:space="0" w:color="auto"/>
              <w:right w:val="single" w:sz="6" w:space="0" w:color="auto"/>
            </w:tcBorders>
          </w:tcPr>
          <w:p w14:paraId="703FBA46" w14:textId="77777777" w:rsidR="002F74CF" w:rsidDel="00FB7EEE" w:rsidRDefault="002F74CF" w:rsidP="001E0327">
            <w:pPr>
              <w:pStyle w:val="NormalTableText"/>
              <w:rPr>
                <w:del w:id="78" w:author="Liam Sykes" w:date="2022-03-21T16:45:00Z"/>
                <w:rFonts w:ascii="Calibri" w:hAnsi="Calibri"/>
                <w:sz w:val="22"/>
              </w:rPr>
            </w:pPr>
            <w:del w:id="79" w:author="Liam Sykes" w:date="2022-03-21T16:45:00Z">
              <w:r w:rsidDel="00FB7EEE">
                <w:rPr>
                  <w:rFonts w:ascii="Calibri" w:hAnsi="Calibri"/>
                  <w:sz w:val="22"/>
                </w:rPr>
                <w:delText>11</w:delText>
              </w:r>
            </w:del>
          </w:p>
        </w:tc>
        <w:tc>
          <w:tcPr>
            <w:tcW w:w="2131" w:type="dxa"/>
            <w:tcBorders>
              <w:top w:val="single" w:sz="6" w:space="0" w:color="auto"/>
              <w:left w:val="single" w:sz="6" w:space="0" w:color="auto"/>
              <w:bottom w:val="double" w:sz="6" w:space="0" w:color="auto"/>
              <w:right w:val="single" w:sz="6" w:space="0" w:color="auto"/>
            </w:tcBorders>
          </w:tcPr>
          <w:p w14:paraId="57D9F34F" w14:textId="77777777" w:rsidR="002F74CF" w:rsidDel="00FB7EEE" w:rsidRDefault="002F74CF" w:rsidP="00E7752F">
            <w:pPr>
              <w:pStyle w:val="NormalTableText"/>
              <w:rPr>
                <w:del w:id="80" w:author="Liam Sykes" w:date="2022-03-21T16:45:00Z"/>
                <w:rFonts w:ascii="Calibri" w:hAnsi="Calibri"/>
                <w:sz w:val="22"/>
              </w:rPr>
            </w:pPr>
            <w:del w:id="81" w:author="Liam Sykes" w:date="2022-03-21T16:45:00Z">
              <w:r w:rsidDel="00FB7EEE">
                <w:rPr>
                  <w:rFonts w:ascii="Calibri" w:hAnsi="Calibri"/>
                  <w:sz w:val="22"/>
                </w:rPr>
                <w:delText xml:space="preserve">December </w:delText>
              </w:r>
              <w:r w:rsidR="00E7752F" w:rsidDel="00FB7EEE">
                <w:rPr>
                  <w:rFonts w:ascii="Calibri" w:hAnsi="Calibri"/>
                  <w:sz w:val="22"/>
                </w:rPr>
                <w:delText>8</w:delText>
              </w:r>
              <w:r w:rsidDel="00FB7EEE">
                <w:rPr>
                  <w:rFonts w:ascii="Calibri" w:hAnsi="Calibri"/>
                  <w:sz w:val="22"/>
                </w:rPr>
                <w:delText>, 2017</w:delText>
              </w:r>
            </w:del>
          </w:p>
        </w:tc>
        <w:tc>
          <w:tcPr>
            <w:tcW w:w="5712" w:type="dxa"/>
            <w:tcBorders>
              <w:top w:val="single" w:sz="6" w:space="0" w:color="auto"/>
              <w:left w:val="single" w:sz="6" w:space="0" w:color="auto"/>
              <w:bottom w:val="double" w:sz="6" w:space="0" w:color="auto"/>
              <w:right w:val="double" w:sz="6" w:space="0" w:color="auto"/>
            </w:tcBorders>
          </w:tcPr>
          <w:p w14:paraId="5F57FC7B" w14:textId="77777777" w:rsidR="002F74CF" w:rsidDel="00FB7EEE" w:rsidRDefault="00E7752F" w:rsidP="00810801">
            <w:pPr>
              <w:pStyle w:val="NormalTableText"/>
              <w:rPr>
                <w:del w:id="82" w:author="Liam Sykes" w:date="2022-03-21T16:45:00Z"/>
                <w:rFonts w:ascii="Calibri" w:hAnsi="Calibri"/>
                <w:sz w:val="22"/>
              </w:rPr>
            </w:pPr>
            <w:del w:id="83" w:author="Liam Sykes" w:date="2022-03-21T16:45:00Z">
              <w:r w:rsidDel="00FB7EEE">
                <w:rPr>
                  <w:rFonts w:ascii="Calibri" w:hAnsi="Calibri"/>
                  <w:sz w:val="22"/>
                </w:rPr>
                <w:delText>General Update; updated supplements 01820A, 01820B, 01820C and 01820D. (AAM)</w:delText>
              </w:r>
            </w:del>
          </w:p>
        </w:tc>
      </w:tr>
    </w:tbl>
    <w:p w14:paraId="73C41702" w14:textId="400DDFFF" w:rsidR="00C940EC" w:rsidRPr="00D36C88" w:rsidDel="00FB7EEE" w:rsidRDefault="00D36C88" w:rsidP="00D36C88">
      <w:pPr>
        <w:pStyle w:val="Heading1"/>
        <w:rPr>
          <w:del w:id="84" w:author="Liam Sykes" w:date="2022-03-21T16:45:00Z"/>
        </w:rPr>
        <w:pPrChange w:id="85" w:author="Johnny Pang" w:date="2022-11-30T15:53:00Z">
          <w:pPr>
            <w:pStyle w:val="Heading1"/>
            <w:numPr>
              <w:numId w:val="0"/>
            </w:numPr>
            <w:tabs>
              <w:tab w:val="clear" w:pos="720"/>
              <w:tab w:val="left" w:pos="1080"/>
            </w:tabs>
            <w:ind w:left="0" w:firstLine="0"/>
          </w:pPr>
        </w:pPrChange>
      </w:pPr>
      <w:ins w:id="86" w:author="Johnny Pang" w:date="2022-11-30T15:53:00Z">
        <w:r>
          <w:t>G</w:t>
        </w:r>
      </w:ins>
    </w:p>
    <w:p w14:paraId="44B38EAE" w14:textId="77777777" w:rsidR="00C940EC" w:rsidRPr="00D36C88" w:rsidDel="00FB7EEE" w:rsidRDefault="00C940EC" w:rsidP="00D36C88">
      <w:pPr>
        <w:pStyle w:val="Heading1"/>
        <w:rPr>
          <w:del w:id="87" w:author="Liam Sykes" w:date="2022-03-21T16:45:00Z"/>
        </w:rPr>
        <w:pPrChange w:id="88" w:author="Johnny Pang" w:date="2022-11-30T15:53:00Z">
          <w:pPr>
            <w:pStyle w:val="BodyText"/>
          </w:pPr>
        </w:pPrChange>
      </w:pPr>
    </w:p>
    <w:p w14:paraId="377572DE" w14:textId="77777777" w:rsidR="00C940EC" w:rsidRPr="00D36C88" w:rsidDel="00FB7EEE" w:rsidRDefault="00C940EC" w:rsidP="00D36C88">
      <w:pPr>
        <w:pStyle w:val="Heading1"/>
        <w:rPr>
          <w:del w:id="89" w:author="Liam Sykes" w:date="2022-03-21T16:45:00Z"/>
        </w:rPr>
        <w:pPrChange w:id="90" w:author="Johnny Pang" w:date="2022-11-30T15:53:00Z">
          <w:pPr>
            <w:pStyle w:val="BodyText"/>
            <w:pBdr>
              <w:top w:val="single" w:sz="4" w:space="1" w:color="auto"/>
              <w:left w:val="single" w:sz="4" w:space="0" w:color="auto"/>
              <w:bottom w:val="single" w:sz="4" w:space="1" w:color="auto"/>
              <w:right w:val="single" w:sz="4" w:space="4" w:color="auto"/>
            </w:pBdr>
          </w:pPr>
        </w:pPrChange>
      </w:pPr>
      <w:del w:id="91" w:author="Liam Sykes" w:date="2022-03-21T16:45:00Z">
        <w:r w:rsidRPr="00D36C88" w:rsidDel="00FB7EEE">
          <w:delText>NOTE:</w:delText>
        </w:r>
      </w:del>
    </w:p>
    <w:p w14:paraId="2FC47755" w14:textId="77777777" w:rsidR="00C940EC" w:rsidRPr="00D36C88" w:rsidDel="00FB7EEE" w:rsidRDefault="00C940EC" w:rsidP="00D36C88">
      <w:pPr>
        <w:pStyle w:val="Heading1"/>
        <w:rPr>
          <w:del w:id="92" w:author="Liam Sykes" w:date="2022-03-21T16:45:00Z"/>
        </w:rPr>
        <w:pPrChange w:id="93" w:author="Johnny Pang" w:date="2022-11-30T15:53:00Z">
          <w:pPr>
            <w:pStyle w:val="BodyText"/>
            <w:pBdr>
              <w:top w:val="single" w:sz="4" w:space="1" w:color="auto"/>
              <w:left w:val="single" w:sz="4" w:space="0" w:color="auto"/>
              <w:bottom w:val="single" w:sz="4" w:space="1" w:color="auto"/>
              <w:right w:val="single" w:sz="4" w:space="4" w:color="auto"/>
            </w:pBdr>
          </w:pPr>
        </w:pPrChange>
      </w:pPr>
      <w:del w:id="94" w:author="Liam Sykes" w:date="2022-03-21T16:45:00Z">
        <w:r w:rsidRPr="00D36C88" w:rsidDel="00FB7EEE">
          <w:delText>This is a CONTROLLED Document. Any documents appearing in paper form are not controlled and should be checked against the on-line file version prior to use.</w:delText>
        </w:r>
      </w:del>
    </w:p>
    <w:p w14:paraId="1F22B2B3" w14:textId="77777777" w:rsidR="00C940EC" w:rsidRPr="00D36C88" w:rsidDel="00FB7EEE" w:rsidRDefault="00C940EC" w:rsidP="00D36C88">
      <w:pPr>
        <w:pStyle w:val="Heading1"/>
        <w:rPr>
          <w:del w:id="95" w:author="Liam Sykes" w:date="2022-03-21T16:45:00Z"/>
        </w:rPr>
        <w:pPrChange w:id="96" w:author="Johnny Pang" w:date="2022-11-30T15:53:00Z">
          <w:pPr>
            <w:pStyle w:val="BodyText"/>
            <w:pBdr>
              <w:top w:val="single" w:sz="4" w:space="1" w:color="auto"/>
              <w:left w:val="single" w:sz="4" w:space="0" w:color="auto"/>
              <w:bottom w:val="single" w:sz="4" w:space="1" w:color="auto"/>
              <w:right w:val="single" w:sz="4" w:space="4" w:color="auto"/>
            </w:pBdr>
          </w:pPr>
        </w:pPrChange>
      </w:pPr>
      <w:del w:id="97" w:author="Liam Sykes" w:date="2022-03-21T16:45:00Z">
        <w:r w:rsidRPr="00D36C88" w:rsidDel="00FB7EEE">
          <w:rPr>
            <w:rPrChange w:id="98" w:author="Johnny Pang" w:date="2022-11-30T15:53:00Z">
              <w:rPr>
                <w:rFonts w:ascii="Calibri" w:hAnsi="Calibri"/>
                <w:b/>
                <w:bCs/>
              </w:rPr>
            </w:rPrChange>
          </w:rPr>
          <w:delText xml:space="preserve">Notice: </w:delText>
        </w:r>
        <w:r w:rsidRPr="00D36C88" w:rsidDel="00FB7EEE">
          <w:delText>This Document hardcopy must be used for reference purpose only.</w:delText>
        </w:r>
      </w:del>
    </w:p>
    <w:p w14:paraId="112E470F" w14:textId="77777777" w:rsidR="00C940EC" w:rsidRPr="00D36C88" w:rsidDel="00FB7EEE" w:rsidRDefault="00C940EC" w:rsidP="00D36C88">
      <w:pPr>
        <w:pStyle w:val="Heading1"/>
        <w:rPr>
          <w:del w:id="99" w:author="Liam Sykes" w:date="2022-03-21T16:45:00Z"/>
          <w:rPrChange w:id="100" w:author="Johnny Pang" w:date="2022-11-30T15:53:00Z">
            <w:rPr>
              <w:del w:id="101" w:author="Liam Sykes" w:date="2022-03-21T16:45:00Z"/>
              <w:rFonts w:ascii="Calibri" w:hAnsi="Calibri"/>
              <w:b/>
              <w:bCs/>
            </w:rPr>
          </w:rPrChange>
        </w:rPr>
        <w:pPrChange w:id="102" w:author="Johnny Pang" w:date="2022-11-30T15:53:00Z">
          <w:pPr>
            <w:pStyle w:val="BodyText"/>
            <w:pBdr>
              <w:top w:val="single" w:sz="4" w:space="1" w:color="auto"/>
              <w:left w:val="single" w:sz="4" w:space="0" w:color="auto"/>
              <w:bottom w:val="single" w:sz="4" w:space="1" w:color="auto"/>
              <w:right w:val="single" w:sz="4" w:space="4" w:color="auto"/>
            </w:pBdr>
          </w:pPr>
        </w:pPrChange>
      </w:pPr>
      <w:del w:id="103" w:author="Liam Sykes" w:date="2022-03-21T16:45:00Z">
        <w:r w:rsidRPr="00D36C88" w:rsidDel="00FB7EEE">
          <w:rPr>
            <w:rPrChange w:id="104" w:author="Johnny Pang" w:date="2022-11-30T15:53:00Z">
              <w:rPr>
                <w:rFonts w:ascii="Calibri" w:hAnsi="Calibri"/>
                <w:b/>
              </w:rPr>
            </w:rPrChange>
          </w:rPr>
          <w:delText>The on-line copy is the current version of the document.</w:delText>
        </w:r>
      </w:del>
    </w:p>
    <w:p w14:paraId="3768CF9C" w14:textId="77F4F0BD" w:rsidR="00475DC0" w:rsidRPr="00D36C88" w:rsidDel="00D36C88" w:rsidRDefault="00475DC0" w:rsidP="00D36C88">
      <w:pPr>
        <w:pStyle w:val="Heading1"/>
        <w:rPr>
          <w:del w:id="105" w:author="Johnny Pang" w:date="2022-11-30T15:53:00Z"/>
          <w:rPrChange w:id="106" w:author="Johnny Pang" w:date="2022-11-30T15:53:00Z">
            <w:rPr>
              <w:del w:id="107" w:author="Johnny Pang" w:date="2022-11-30T15:53:00Z"/>
              <w:rFonts w:ascii="Calibri" w:hAnsi="Calibri" w:cs="Arial"/>
              <w:u w:val="single"/>
            </w:rPr>
          </w:rPrChange>
        </w:rPr>
        <w:pPrChange w:id="108" w:author="Johnny Pang" w:date="2022-11-30T15:53:00Z">
          <w:pPr>
            <w:pStyle w:val="BodyText"/>
            <w:ind w:left="720"/>
          </w:pPr>
        </w:pPrChange>
      </w:pPr>
    </w:p>
    <w:p w14:paraId="4AF16040" w14:textId="0AC47468" w:rsidR="00475DC0" w:rsidRPr="00D36C88" w:rsidDel="00D36C88" w:rsidRDefault="00475DC0" w:rsidP="00D36C88">
      <w:pPr>
        <w:pStyle w:val="Heading1"/>
        <w:rPr>
          <w:del w:id="109" w:author="Johnny Pang" w:date="2022-11-30T15:53:00Z"/>
          <w:rPrChange w:id="110" w:author="Johnny Pang" w:date="2022-11-30T15:53:00Z">
            <w:rPr>
              <w:del w:id="111" w:author="Johnny Pang" w:date="2022-11-30T15:53:00Z"/>
              <w:rFonts w:ascii="Calibri" w:hAnsi="Calibri" w:cs="Arial"/>
              <w:u w:val="single"/>
            </w:rPr>
          </w:rPrChange>
        </w:rPr>
        <w:pPrChange w:id="112" w:author="Johnny Pang" w:date="2022-11-30T15:53:00Z">
          <w:pPr>
            <w:pStyle w:val="BodyText"/>
            <w:ind w:left="720"/>
          </w:pPr>
        </w:pPrChange>
      </w:pPr>
    </w:p>
    <w:p w14:paraId="29064327" w14:textId="30DAF0BB" w:rsidR="00F6204E" w:rsidRPr="00D36C88" w:rsidRDefault="00C940EC" w:rsidP="00D36C88">
      <w:pPr>
        <w:pStyle w:val="Heading1"/>
      </w:pPr>
      <w:del w:id="113" w:author="Johnny Pang" w:date="2022-11-30T15:53:00Z">
        <w:r w:rsidRPr="00D36C88" w:rsidDel="00D36C88">
          <w:br w:type="page"/>
        </w:r>
        <w:r w:rsidR="00306DA3" w:rsidRPr="00D36C88" w:rsidDel="00D36C88">
          <w:lastRenderedPageBreak/>
          <w:delText>G</w:delText>
        </w:r>
      </w:del>
      <w:r w:rsidR="00306DA3" w:rsidRPr="00D36C88">
        <w:t>ENERAL</w:t>
      </w:r>
    </w:p>
    <w:p w14:paraId="704B0914" w14:textId="77777777" w:rsidR="00CB0C9A" w:rsidRDefault="00CB0C9A" w:rsidP="00CB0C9A">
      <w:pPr>
        <w:pStyle w:val="Heading2"/>
      </w:pPr>
      <w:r>
        <w:t>Related Sections</w:t>
      </w:r>
    </w:p>
    <w:p w14:paraId="09A84346" w14:textId="77777777" w:rsidR="00CB0C9A" w:rsidRPr="00CB0C9A" w:rsidDel="00FB7EEE" w:rsidRDefault="002F74CF" w:rsidP="00AD6A2D">
      <w:pPr>
        <w:pStyle w:val="Heading3"/>
        <w:rPr>
          <w:del w:id="114" w:author="Liam Sykes" w:date="2022-03-21T16:45:00Z"/>
          <w:highlight w:val="yellow"/>
        </w:rPr>
      </w:pPr>
      <w:del w:id="115" w:author="Liam Sykes" w:date="2022-03-21T16:45:00Z">
        <w:r w:rsidRPr="00CB0C9A" w:rsidDel="00FB7EEE">
          <w:rPr>
            <w:highlight w:val="yellow"/>
          </w:rPr>
          <w:delText xml:space="preserve"> </w:delText>
        </w:r>
        <w:r w:rsidR="00CB0C9A" w:rsidRPr="00CB0C9A" w:rsidDel="00FB7EEE">
          <w:rPr>
            <w:highlight w:val="yellow"/>
          </w:rPr>
          <w:delText>[This Section is to be completed/updated during the design development by the Consultant. If it is not applicable to the section for the specific project it may be deleted.]</w:delText>
        </w:r>
      </w:del>
    </w:p>
    <w:p w14:paraId="1729836A" w14:textId="77777777" w:rsidR="00CB0C9A" w:rsidRPr="00CB0C9A" w:rsidDel="00FB7EEE" w:rsidRDefault="00CB0C9A" w:rsidP="00AD6A2D">
      <w:pPr>
        <w:pStyle w:val="Heading3"/>
        <w:rPr>
          <w:del w:id="116" w:author="Liam Sykes" w:date="2022-03-21T16:45:00Z"/>
          <w:highlight w:val="yellow"/>
        </w:rPr>
      </w:pPr>
      <w:del w:id="117" w:author="Liam Sykes" w:date="2022-03-21T16:45:00Z">
        <w:r w:rsidRPr="00CB0C9A" w:rsidDel="00FB7EEE">
          <w:rPr>
            <w:highlight w:val="yellow"/>
          </w:rPr>
          <w:delText>[List Sections specifying related requirements.]</w:delText>
        </w:r>
      </w:del>
    </w:p>
    <w:p w14:paraId="2EA328B7" w14:textId="77777777" w:rsidR="00CB0C9A" w:rsidRDefault="00CB0C9A">
      <w:pPr>
        <w:pStyle w:val="Heading3"/>
        <w:pPrChange w:id="118" w:author="Liam Sykes" w:date="2022-03-21T16:45:00Z">
          <w:pPr>
            <w:pStyle w:val="Heading4"/>
          </w:pPr>
        </w:pPrChange>
      </w:pPr>
      <w:r>
        <w:t xml:space="preserve">Section </w:t>
      </w:r>
      <w:r w:rsidR="00FF498B">
        <w:t>01300 – Submittals</w:t>
      </w:r>
    </w:p>
    <w:p w14:paraId="445DB897" w14:textId="77777777" w:rsidR="00CB0C9A" w:rsidRDefault="00CB0C9A">
      <w:pPr>
        <w:pStyle w:val="Heading3"/>
        <w:pPrChange w:id="119" w:author="Liam Sykes" w:date="2022-03-21T16:45:00Z">
          <w:pPr>
            <w:pStyle w:val="Heading4"/>
          </w:pPr>
        </w:pPrChange>
      </w:pPr>
      <w:r>
        <w:t xml:space="preserve">Section 01310 – </w:t>
      </w:r>
      <w:r w:rsidR="002F74CF">
        <w:t>Construction</w:t>
      </w:r>
      <w:r>
        <w:t xml:space="preserve"> Schedules</w:t>
      </w:r>
    </w:p>
    <w:p w14:paraId="5A7F56F7" w14:textId="77777777" w:rsidR="00CB0C9A" w:rsidRDefault="00CB0C9A">
      <w:pPr>
        <w:pStyle w:val="Heading3"/>
        <w:pPrChange w:id="120" w:author="Liam Sykes" w:date="2022-03-21T16:45:00Z">
          <w:pPr>
            <w:pStyle w:val="Heading4"/>
          </w:pPr>
        </w:pPrChange>
      </w:pPr>
      <w:r>
        <w:t>Section 01425 – Computerized Maintenance Management System Data Requirements.</w:t>
      </w:r>
    </w:p>
    <w:p w14:paraId="623820F6" w14:textId="77777777" w:rsidR="002F74CF" w:rsidRDefault="002F74CF">
      <w:pPr>
        <w:pStyle w:val="Heading3"/>
        <w:pPrChange w:id="121" w:author="Liam Sykes" w:date="2022-03-21T16:45:00Z">
          <w:pPr>
            <w:pStyle w:val="Heading4"/>
          </w:pPr>
        </w:pPrChange>
      </w:pPr>
      <w:r>
        <w:t xml:space="preserve">Section 01430 </w:t>
      </w:r>
      <w:r w:rsidR="00FB5D14">
        <w:t xml:space="preserve">– </w:t>
      </w:r>
      <w:r>
        <w:t>Operation and Maintenance Data</w:t>
      </w:r>
    </w:p>
    <w:p w14:paraId="1E557867" w14:textId="77777777" w:rsidR="00CB0C9A" w:rsidRPr="00FB5D14" w:rsidRDefault="00CB0C9A">
      <w:pPr>
        <w:pStyle w:val="Heading3"/>
        <w:pPrChange w:id="122" w:author="Liam Sykes" w:date="2022-03-21T16:45:00Z">
          <w:pPr>
            <w:pStyle w:val="Heading4"/>
          </w:pPr>
        </w:pPrChange>
      </w:pPr>
      <w:r w:rsidRPr="00FB5D14">
        <w:t>Section 01810 – Equipment Testing and Facility Commissioning</w:t>
      </w:r>
    </w:p>
    <w:p w14:paraId="4FF8C4A2" w14:textId="77777777" w:rsidR="00FB5D14" w:rsidRPr="00FB5D14" w:rsidRDefault="00FB5D14">
      <w:pPr>
        <w:pStyle w:val="Heading3"/>
        <w:rPr>
          <w:rStyle w:val="Heading4Char"/>
        </w:rPr>
        <w:pPrChange w:id="123" w:author="Liam Sykes" w:date="2022-03-21T16:45:00Z">
          <w:pPr>
            <w:pStyle w:val="Heading4"/>
            <w:numPr>
              <w:numId w:val="25"/>
            </w:numPr>
          </w:pPr>
        </w:pPrChange>
      </w:pPr>
      <w:r w:rsidRPr="00FB5D14">
        <w:rPr>
          <w:rStyle w:val="Heading4Char"/>
        </w:rPr>
        <w:t xml:space="preserve">Section 01820A </w:t>
      </w:r>
      <w:r w:rsidRPr="00FB5D14">
        <w:t>–</w:t>
      </w:r>
      <w:r w:rsidRPr="00FB5D14">
        <w:rPr>
          <w:rStyle w:val="Heading4Char"/>
        </w:rPr>
        <w:t xml:space="preserve"> Summary of Training Requirements</w:t>
      </w:r>
    </w:p>
    <w:p w14:paraId="159C640E" w14:textId="77777777" w:rsidR="00FB5D14" w:rsidRPr="00FB5D14" w:rsidRDefault="00FB5D14">
      <w:pPr>
        <w:pStyle w:val="Heading3"/>
        <w:pPrChange w:id="124" w:author="Liam Sykes" w:date="2022-03-21T16:45:00Z">
          <w:pPr>
            <w:pStyle w:val="Heading4"/>
            <w:numPr>
              <w:numId w:val="25"/>
            </w:numPr>
          </w:pPr>
        </w:pPrChange>
      </w:pPr>
      <w:r w:rsidRPr="00FB5D14">
        <w:rPr>
          <w:rStyle w:val="Heading4Char"/>
        </w:rPr>
        <w:t xml:space="preserve">Section 01820B </w:t>
      </w:r>
      <w:r w:rsidRPr="00FB5D14">
        <w:t>– Training Schedule</w:t>
      </w:r>
    </w:p>
    <w:p w14:paraId="2BB72176" w14:textId="77777777" w:rsidR="00FB5D14" w:rsidRPr="00B21C93" w:rsidRDefault="00FB5D14">
      <w:pPr>
        <w:pStyle w:val="Heading3"/>
        <w:pPrChange w:id="125" w:author="Liam Sykes" w:date="2022-03-21T16:45:00Z">
          <w:pPr>
            <w:pStyle w:val="Heading4"/>
            <w:numPr>
              <w:numId w:val="25"/>
            </w:numPr>
          </w:pPr>
        </w:pPrChange>
      </w:pPr>
      <w:r w:rsidRPr="007C67AC">
        <w:rPr>
          <w:rStyle w:val="Heading4Char"/>
        </w:rPr>
        <w:t xml:space="preserve">Section 01820C </w:t>
      </w:r>
      <w:r w:rsidRPr="00B21C93">
        <w:t>– OJT (On the Job Training Form)</w:t>
      </w:r>
    </w:p>
    <w:p w14:paraId="2B8B846F" w14:textId="77777777" w:rsidR="00FB5D14" w:rsidRPr="00FB5D14" w:rsidDel="007C67AC" w:rsidRDefault="00FB5D14">
      <w:pPr>
        <w:pStyle w:val="Heading3"/>
        <w:rPr>
          <w:del w:id="126" w:author="Johnny Pang" w:date="2022-04-16T20:39:00Z"/>
        </w:rPr>
        <w:pPrChange w:id="127" w:author="Liam Sykes" w:date="2022-03-21T16:45:00Z">
          <w:pPr>
            <w:pStyle w:val="Heading4"/>
            <w:numPr>
              <w:numId w:val="25"/>
            </w:numPr>
          </w:pPr>
        </w:pPrChange>
      </w:pPr>
      <w:r w:rsidRPr="00B21C93">
        <w:rPr>
          <w:rStyle w:val="Heading4Char"/>
        </w:rPr>
        <w:t>Section</w:t>
      </w:r>
      <w:r w:rsidRPr="00FB5D14">
        <w:rPr>
          <w:rStyle w:val="Heading4Char"/>
        </w:rPr>
        <w:t xml:space="preserve"> 01820D </w:t>
      </w:r>
      <w:r w:rsidRPr="00FB5D14">
        <w:t>– Training Evaluation Form</w:t>
      </w:r>
    </w:p>
    <w:p w14:paraId="226464A0" w14:textId="77777777" w:rsidR="00CB0C9A" w:rsidRPr="000B6AD4" w:rsidRDefault="00CB0C9A">
      <w:pPr>
        <w:pStyle w:val="Heading3"/>
        <w:rPr>
          <w:highlight w:val="yellow"/>
        </w:rPr>
        <w:pPrChange w:id="128" w:author="Johnny Pang" w:date="2022-04-16T20:39:00Z">
          <w:pPr>
            <w:pStyle w:val="Heading4"/>
          </w:pPr>
        </w:pPrChange>
      </w:pPr>
      <w:del w:id="129" w:author="Liam Sykes" w:date="2022-03-21T16:45:00Z">
        <w:r w:rsidRPr="000B6AD4" w:rsidDel="00FB7EEE">
          <w:rPr>
            <w:highlight w:val="yellow"/>
          </w:rPr>
          <w:delText>Section [______ – ____________]:  [Optional short phrase indicating relationship].</w:delText>
        </w:r>
      </w:del>
    </w:p>
    <w:p w14:paraId="007520DA" w14:textId="77777777" w:rsidR="00CF16F1" w:rsidRPr="00A14DFC" w:rsidRDefault="00CF16F1" w:rsidP="00CF16F1">
      <w:pPr>
        <w:pStyle w:val="Heading2"/>
      </w:pPr>
      <w:r w:rsidRPr="00A14DFC">
        <w:t>Definitions:</w:t>
      </w:r>
    </w:p>
    <w:p w14:paraId="2879ECB1" w14:textId="77777777" w:rsidR="00CF16F1" w:rsidRPr="00830362" w:rsidRDefault="00CF16F1" w:rsidP="00AD6A2D">
      <w:pPr>
        <w:pStyle w:val="Heading3"/>
        <w:rPr>
          <w:u w:val="single"/>
        </w:rPr>
      </w:pPr>
      <w:r w:rsidRPr="00830362">
        <w:rPr>
          <w:u w:val="single"/>
        </w:rPr>
        <w:t>Demonstration:</w:t>
      </w:r>
    </w:p>
    <w:p w14:paraId="6879FD32" w14:textId="77777777" w:rsidR="00CF16F1" w:rsidRDefault="00EC6839" w:rsidP="00CF16F1">
      <w:pPr>
        <w:pStyle w:val="NormalWeb"/>
        <w:ind w:left="1440"/>
        <w:rPr>
          <w:rFonts w:ascii="Calibri" w:hAnsi="Calibri"/>
          <w:sz w:val="22"/>
          <w:szCs w:val="22"/>
        </w:rPr>
      </w:pPr>
      <w:r>
        <w:rPr>
          <w:rFonts w:ascii="Calibri" w:hAnsi="Calibri"/>
          <w:sz w:val="22"/>
          <w:szCs w:val="22"/>
        </w:rPr>
        <w:t xml:space="preserve">Demonstration is defined as </w:t>
      </w:r>
      <w:r w:rsidR="00CF16F1" w:rsidRPr="00E72684">
        <w:rPr>
          <w:rFonts w:ascii="Calibri" w:hAnsi="Calibri"/>
          <w:sz w:val="22"/>
          <w:szCs w:val="22"/>
        </w:rPr>
        <w:t>a skilled performance of a task or technique showing precisely how it should and co</w:t>
      </w:r>
      <w:r>
        <w:rPr>
          <w:rFonts w:ascii="Calibri" w:hAnsi="Calibri"/>
          <w:sz w:val="22"/>
          <w:szCs w:val="22"/>
        </w:rPr>
        <w:t>uld be properly done on the job</w:t>
      </w:r>
      <w:r w:rsidR="00CF16F1" w:rsidRPr="00E72684">
        <w:rPr>
          <w:rFonts w:ascii="Calibri" w:hAnsi="Calibri"/>
          <w:sz w:val="22"/>
          <w:szCs w:val="22"/>
        </w:rPr>
        <w:t>. Demonstration results in observational learning that allows for skill acquisition which includes “hands-on” task performance and repetition to confirm skills have been acquired.</w:t>
      </w:r>
    </w:p>
    <w:p w14:paraId="2AF343AA" w14:textId="77777777" w:rsidR="00CF16F1" w:rsidRPr="00830362" w:rsidRDefault="00CF16F1" w:rsidP="00AD6A2D">
      <w:pPr>
        <w:pStyle w:val="Heading3"/>
        <w:rPr>
          <w:u w:val="single"/>
        </w:rPr>
      </w:pPr>
      <w:r w:rsidRPr="00830362">
        <w:rPr>
          <w:u w:val="single"/>
        </w:rPr>
        <w:t>Trainee:</w:t>
      </w:r>
    </w:p>
    <w:p w14:paraId="5177A07B" w14:textId="77777777" w:rsidR="00CF16F1" w:rsidRDefault="00EC6839" w:rsidP="00AD6A2D">
      <w:pPr>
        <w:pStyle w:val="Heading3"/>
        <w:numPr>
          <w:ilvl w:val="0"/>
          <w:numId w:val="0"/>
        </w:numPr>
        <w:ind w:left="1440"/>
      </w:pPr>
      <w:r>
        <w:t>A Trainee is d</w:t>
      </w:r>
      <w:r w:rsidR="00CF16F1" w:rsidRPr="004E6551">
        <w:t xml:space="preserve">efined as </w:t>
      </w:r>
      <w:r w:rsidR="00CF16F1" w:rsidRPr="006451F8">
        <w:t>Region</w:t>
      </w:r>
      <w:r w:rsidR="00CF16F1" w:rsidRPr="004E6551">
        <w:t xml:space="preserve"> personnel selected for operating and maintaining the facility including, but not limited to, managerial and supervisory staff, operators, maintenance staff, technical specialists, capital delivery staff and other</w:t>
      </w:r>
      <w:r w:rsidR="00CF16F1">
        <w:t xml:space="preserve"> Region employee</w:t>
      </w:r>
      <w:r w:rsidR="00CF16F1" w:rsidRPr="004E6551">
        <w:t>s as required.</w:t>
      </w:r>
    </w:p>
    <w:p w14:paraId="755472B6" w14:textId="77777777" w:rsidR="0086106A" w:rsidRPr="00830362" w:rsidRDefault="0086106A" w:rsidP="00AD6A2D">
      <w:pPr>
        <w:pStyle w:val="Heading3"/>
        <w:rPr>
          <w:u w:val="single"/>
        </w:rPr>
      </w:pPr>
      <w:r w:rsidRPr="00830362">
        <w:rPr>
          <w:u w:val="single"/>
        </w:rPr>
        <w:t>Training Coordinator</w:t>
      </w:r>
      <w:r w:rsidR="00D67834" w:rsidRPr="00830362">
        <w:rPr>
          <w:u w:val="single"/>
        </w:rPr>
        <w:t>:</w:t>
      </w:r>
    </w:p>
    <w:p w14:paraId="43C19CC3" w14:textId="77777777" w:rsidR="0086106A" w:rsidRPr="0086106A" w:rsidRDefault="0086106A" w:rsidP="00830362">
      <w:pPr>
        <w:pStyle w:val="Heading4"/>
        <w:numPr>
          <w:ilvl w:val="0"/>
          <w:numId w:val="0"/>
        </w:numPr>
        <w:ind w:left="1440"/>
      </w:pPr>
      <w:r>
        <w:t xml:space="preserve">A </w:t>
      </w:r>
      <w:r w:rsidR="00EC6839">
        <w:t xml:space="preserve">Training Coordinator is a </w:t>
      </w:r>
      <w:r>
        <w:t>Region employee responsible for internal management of training administration. The position is cited on the OJT Form.</w:t>
      </w:r>
    </w:p>
    <w:p w14:paraId="75A7CD5D" w14:textId="77777777" w:rsidR="00CF16F1" w:rsidRPr="00830362" w:rsidRDefault="00CF16F1" w:rsidP="00AD6A2D">
      <w:pPr>
        <w:pStyle w:val="Heading3"/>
        <w:rPr>
          <w:u w:val="single"/>
        </w:rPr>
      </w:pPr>
      <w:r w:rsidRPr="00830362">
        <w:rPr>
          <w:u w:val="single"/>
        </w:rPr>
        <w:t>Training:</w:t>
      </w:r>
    </w:p>
    <w:p w14:paraId="417E5189" w14:textId="77777777" w:rsidR="00CF16F1" w:rsidRDefault="00EC6839" w:rsidP="00CF16F1">
      <w:pPr>
        <w:pStyle w:val="ListParagraph"/>
        <w:ind w:left="1440"/>
      </w:pPr>
      <w:r>
        <w:t>Training is p</w:t>
      </w:r>
      <w:r w:rsidR="00CF16F1" w:rsidRPr="00E72684">
        <w:t>lanned and o</w:t>
      </w:r>
      <w:hyperlink r:id="rId12" w:history="1">
        <w:r w:rsidR="00CF16F1" w:rsidRPr="00E72684">
          <w:rPr>
            <w:rStyle w:val="Hyperlink"/>
            <w:color w:val="auto"/>
          </w:rPr>
          <w:t>rganized</w:t>
        </w:r>
      </w:hyperlink>
      <w:r w:rsidR="00CF16F1" w:rsidRPr="00E72684">
        <w:t xml:space="preserve"> </w:t>
      </w:r>
      <w:hyperlink r:id="rId13" w:history="1">
        <w:r w:rsidR="00CF16F1" w:rsidRPr="00E72684">
          <w:rPr>
            <w:rStyle w:val="Hyperlink"/>
            <w:color w:val="auto"/>
          </w:rPr>
          <w:t>activity</w:t>
        </w:r>
      </w:hyperlink>
      <w:r w:rsidR="00CF16F1" w:rsidRPr="00E72684">
        <w:t xml:space="preserve"> aimed at imparting </w:t>
      </w:r>
      <w:hyperlink r:id="rId14" w:history="1">
        <w:r w:rsidR="00CF16F1" w:rsidRPr="00E72684">
          <w:rPr>
            <w:rStyle w:val="Hyperlink"/>
            <w:color w:val="auto"/>
          </w:rPr>
          <w:t>information</w:t>
        </w:r>
      </w:hyperlink>
      <w:r w:rsidR="00CF16F1" w:rsidRPr="00E72684">
        <w:t xml:space="preserve"> and/or </w:t>
      </w:r>
      <w:hyperlink r:id="rId15" w:history="1">
        <w:r w:rsidR="00CF16F1" w:rsidRPr="00E72684">
          <w:rPr>
            <w:rStyle w:val="Hyperlink"/>
            <w:color w:val="auto"/>
          </w:rPr>
          <w:t>instructions</w:t>
        </w:r>
      </w:hyperlink>
      <w:r w:rsidR="00CF16F1" w:rsidRPr="00E72684">
        <w:t xml:space="preserve"> to </w:t>
      </w:r>
      <w:hyperlink r:id="rId16" w:history="1">
        <w:r w:rsidR="00CF16F1" w:rsidRPr="00E72684">
          <w:rPr>
            <w:rStyle w:val="Hyperlink"/>
            <w:color w:val="auto"/>
          </w:rPr>
          <w:t>improve</w:t>
        </w:r>
      </w:hyperlink>
      <w:r w:rsidR="00CF16F1" w:rsidRPr="00E72684">
        <w:t xml:space="preserve"> the </w:t>
      </w:r>
      <w:hyperlink r:id="rId17" w:history="1">
        <w:r w:rsidR="00CF16F1" w:rsidRPr="00E72684">
          <w:rPr>
            <w:rStyle w:val="Hyperlink"/>
            <w:color w:val="auto"/>
          </w:rPr>
          <w:t>recipient's</w:t>
        </w:r>
      </w:hyperlink>
      <w:r w:rsidR="00CF16F1" w:rsidRPr="00E72684">
        <w:t xml:space="preserve"> </w:t>
      </w:r>
      <w:hyperlink r:id="rId18" w:history="1">
        <w:r w:rsidR="00CF16F1" w:rsidRPr="00E72684">
          <w:rPr>
            <w:rStyle w:val="Hyperlink"/>
            <w:color w:val="auto"/>
          </w:rPr>
          <w:t>performance</w:t>
        </w:r>
      </w:hyperlink>
      <w:r w:rsidR="00CF16F1" w:rsidRPr="00E72684">
        <w:t xml:space="preserve"> or to help him or her attain a </w:t>
      </w:r>
      <w:hyperlink r:id="rId19" w:history="1">
        <w:r w:rsidR="00CF16F1" w:rsidRPr="00E72684">
          <w:rPr>
            <w:rStyle w:val="Hyperlink"/>
            <w:color w:val="auto"/>
          </w:rPr>
          <w:t>required</w:t>
        </w:r>
      </w:hyperlink>
      <w:r w:rsidR="00CF16F1" w:rsidRPr="00E72684">
        <w:t xml:space="preserve"> level of </w:t>
      </w:r>
      <w:hyperlink r:id="rId20" w:history="1">
        <w:r w:rsidR="00CF16F1" w:rsidRPr="00E72684">
          <w:rPr>
            <w:rStyle w:val="Hyperlink"/>
            <w:color w:val="auto"/>
          </w:rPr>
          <w:t>knowledge</w:t>
        </w:r>
      </w:hyperlink>
      <w:r w:rsidR="00CF16F1" w:rsidRPr="00E72684">
        <w:t xml:space="preserve"> or </w:t>
      </w:r>
      <w:hyperlink r:id="rId21" w:history="1">
        <w:r w:rsidR="00CF16F1" w:rsidRPr="00E72684">
          <w:rPr>
            <w:rStyle w:val="Hyperlink"/>
            <w:color w:val="auto"/>
          </w:rPr>
          <w:t>skill</w:t>
        </w:r>
      </w:hyperlink>
      <w:r w:rsidR="00CF16F1" w:rsidRPr="00E72684">
        <w:t xml:space="preserve">. Training is a </w:t>
      </w:r>
      <w:r w:rsidR="00CF16F1" w:rsidRPr="00E72684">
        <w:rPr>
          <w:rStyle w:val="hvr"/>
          <w:rFonts w:cs="Arial"/>
          <w:lang w:val="en"/>
        </w:rPr>
        <w:t>process</w:t>
      </w:r>
      <w:r w:rsidR="00CF16F1" w:rsidRPr="00E72684">
        <w:rPr>
          <w:rFonts w:cs="Arial"/>
          <w:lang w:val="en"/>
        </w:rPr>
        <w:t xml:space="preserve"> of </w:t>
      </w:r>
      <w:r w:rsidR="00CF16F1" w:rsidRPr="00E72684">
        <w:rPr>
          <w:rStyle w:val="hvr"/>
          <w:rFonts w:cs="Arial"/>
          <w:lang w:val="en"/>
        </w:rPr>
        <w:t>bringing</w:t>
      </w:r>
      <w:r w:rsidR="00CF16F1" w:rsidRPr="00E72684">
        <w:rPr>
          <w:rFonts w:cs="Arial"/>
          <w:lang w:val="en"/>
        </w:rPr>
        <w:t xml:space="preserve"> an individual to an </w:t>
      </w:r>
      <w:r w:rsidR="00CF16F1" w:rsidRPr="00E72684">
        <w:rPr>
          <w:rStyle w:val="hvr"/>
          <w:rFonts w:cs="Arial"/>
          <w:lang w:val="en"/>
        </w:rPr>
        <w:t>agreed</w:t>
      </w:r>
      <w:r w:rsidR="00CF16F1" w:rsidRPr="00E72684">
        <w:rPr>
          <w:rFonts w:cs="Arial"/>
          <w:lang w:val="en"/>
        </w:rPr>
        <w:t xml:space="preserve"> </w:t>
      </w:r>
      <w:r w:rsidR="00CF16F1" w:rsidRPr="00E72684">
        <w:rPr>
          <w:rStyle w:val="hvr"/>
          <w:rFonts w:cs="Arial"/>
          <w:lang w:val="en"/>
        </w:rPr>
        <w:t>standard</w:t>
      </w:r>
      <w:r w:rsidR="00CF16F1" w:rsidRPr="00E72684">
        <w:rPr>
          <w:rFonts w:cs="Arial"/>
          <w:lang w:val="en"/>
        </w:rPr>
        <w:t xml:space="preserve"> of </w:t>
      </w:r>
      <w:r w:rsidR="00CF16F1" w:rsidRPr="00E72684">
        <w:rPr>
          <w:rStyle w:val="hvr"/>
          <w:rFonts w:cs="Arial"/>
          <w:lang w:val="en"/>
        </w:rPr>
        <w:t xml:space="preserve">proficiency </w:t>
      </w:r>
      <w:r w:rsidR="00CF16F1" w:rsidRPr="00E72684">
        <w:rPr>
          <w:rFonts w:cs="Arial"/>
          <w:lang w:val="en"/>
        </w:rPr>
        <w:t xml:space="preserve">by </w:t>
      </w:r>
      <w:r w:rsidR="00CF16F1" w:rsidRPr="00E72684">
        <w:rPr>
          <w:rStyle w:val="hvr"/>
          <w:rFonts w:cs="Arial"/>
          <w:lang w:val="en"/>
        </w:rPr>
        <w:t>practice</w:t>
      </w:r>
      <w:r w:rsidR="00CF16F1" w:rsidRPr="00E72684">
        <w:rPr>
          <w:rFonts w:cs="Arial"/>
          <w:lang w:val="en"/>
        </w:rPr>
        <w:t xml:space="preserve"> </w:t>
      </w:r>
      <w:r w:rsidR="00CF16F1" w:rsidRPr="00E72684">
        <w:rPr>
          <w:rStyle w:val="hvr"/>
          <w:rFonts w:cs="Arial"/>
          <w:lang w:val="en"/>
        </w:rPr>
        <w:t>and</w:t>
      </w:r>
      <w:r w:rsidR="00CF16F1" w:rsidRPr="00E72684">
        <w:rPr>
          <w:rFonts w:cs="Arial"/>
          <w:lang w:val="en"/>
        </w:rPr>
        <w:t xml:space="preserve"> </w:t>
      </w:r>
      <w:r w:rsidR="00CF16F1" w:rsidRPr="00E72684">
        <w:rPr>
          <w:rStyle w:val="hvr"/>
          <w:rFonts w:cs="Arial"/>
          <w:lang w:val="en"/>
        </w:rPr>
        <w:t>instruction and fulfilling the established learning objectives.</w:t>
      </w:r>
      <w:r>
        <w:rPr>
          <w:rStyle w:val="hvr"/>
          <w:rFonts w:cs="Arial"/>
          <w:lang w:val="en"/>
        </w:rPr>
        <w:t xml:space="preserve"> </w:t>
      </w:r>
      <w:r w:rsidR="00CF16F1" w:rsidRPr="00E72684">
        <w:t>Training allows performan</w:t>
      </w:r>
      <w:r>
        <w:t>ce to be improved by helping</w:t>
      </w:r>
      <w:r w:rsidR="00CF16F1" w:rsidRPr="00E72684">
        <w:t xml:space="preserve"> learners to master a new or established technology. The technology may be a piece of </w:t>
      </w:r>
      <w:r>
        <w:t xml:space="preserve">equipment, a complex </w:t>
      </w:r>
      <w:r w:rsidR="00CF16F1" w:rsidRPr="00E72684">
        <w:t xml:space="preserve">system of devices, or a procedure for a defined </w:t>
      </w:r>
      <w:r>
        <w:t>operational or maintenance</w:t>
      </w:r>
      <w:r w:rsidR="00CF16F1" w:rsidRPr="00E72684">
        <w:t xml:space="preserve"> process.</w:t>
      </w:r>
    </w:p>
    <w:p w14:paraId="260ACC36" w14:textId="77777777" w:rsidR="00327D63" w:rsidRPr="00830362" w:rsidRDefault="00867C81" w:rsidP="00AD6A2D">
      <w:pPr>
        <w:pStyle w:val="Heading3"/>
        <w:rPr>
          <w:u w:val="single"/>
        </w:rPr>
      </w:pPr>
      <w:r w:rsidRPr="00830362">
        <w:rPr>
          <w:u w:val="single"/>
        </w:rPr>
        <w:t>Category 1</w:t>
      </w:r>
      <w:r w:rsidR="00EC6839" w:rsidRPr="00830362">
        <w:rPr>
          <w:u w:val="single"/>
        </w:rPr>
        <w:t xml:space="preserve">: </w:t>
      </w:r>
      <w:r w:rsidRPr="00830362">
        <w:rPr>
          <w:u w:val="single"/>
        </w:rPr>
        <w:t>Training</w:t>
      </w:r>
      <w:r w:rsidR="00327D63" w:rsidRPr="00830362">
        <w:rPr>
          <w:u w:val="single"/>
        </w:rPr>
        <w:t xml:space="preserve"> - Detailed Training on Overall Complex System Operation </w:t>
      </w:r>
    </w:p>
    <w:p w14:paraId="07490C7C" w14:textId="77777777" w:rsidR="00867C81" w:rsidRDefault="00EC6839" w:rsidP="009D4873">
      <w:pPr>
        <w:pStyle w:val="Heading4"/>
        <w:numPr>
          <w:ilvl w:val="0"/>
          <w:numId w:val="0"/>
        </w:numPr>
        <w:ind w:left="1440"/>
      </w:pPr>
      <w:r>
        <w:t>Category 1 training is d</w:t>
      </w:r>
      <w:r w:rsidR="008C3AE3">
        <w:t>efined as comprehensive instruction on</w:t>
      </w:r>
      <w:r>
        <w:t xml:space="preserve"> the entire </w:t>
      </w:r>
      <w:r w:rsidR="008C3AE3" w:rsidRPr="00A04E6A">
        <w:t xml:space="preserve">facility </w:t>
      </w:r>
      <w:r>
        <w:t xml:space="preserve">and overall system </w:t>
      </w:r>
      <w:r w:rsidR="008C3AE3" w:rsidRPr="00A04E6A">
        <w:t>operation based on Consultant-</w:t>
      </w:r>
      <w:r w:rsidR="008C3AE3" w:rsidRPr="00EE612D">
        <w:t>developed Lesson Plans</w:t>
      </w:r>
      <w:r w:rsidR="008C3AE3">
        <w:t xml:space="preserve">. Category 1 training is provided by the Consultant but shall be supported by the Contractor to provide essential information </w:t>
      </w:r>
      <w:r w:rsidR="009B646B">
        <w:t>in order to fulfill requirements stated in the Lesson Plans.</w:t>
      </w:r>
    </w:p>
    <w:p w14:paraId="1870B4DC" w14:textId="77777777" w:rsidR="00867C81" w:rsidRPr="00830362" w:rsidRDefault="00867C81" w:rsidP="00AD6A2D">
      <w:pPr>
        <w:pStyle w:val="Heading3"/>
        <w:rPr>
          <w:u w:val="single"/>
        </w:rPr>
      </w:pPr>
      <w:r w:rsidRPr="00830362">
        <w:rPr>
          <w:u w:val="single"/>
        </w:rPr>
        <w:t>Category 2</w:t>
      </w:r>
      <w:r w:rsidR="00EC6839" w:rsidRPr="00830362">
        <w:rPr>
          <w:u w:val="single"/>
        </w:rPr>
        <w:t xml:space="preserve">:  </w:t>
      </w:r>
      <w:r w:rsidRPr="00830362">
        <w:rPr>
          <w:u w:val="single"/>
        </w:rPr>
        <w:t>Training</w:t>
      </w:r>
      <w:r w:rsidR="00327D63" w:rsidRPr="00830362">
        <w:rPr>
          <w:u w:val="single"/>
        </w:rPr>
        <w:t xml:space="preserve"> - Detailed System and Equipment Training</w:t>
      </w:r>
    </w:p>
    <w:p w14:paraId="36D71E29" w14:textId="77777777" w:rsidR="00E563D1" w:rsidRPr="00EE612D" w:rsidRDefault="00EC6839" w:rsidP="009D4873">
      <w:pPr>
        <w:pStyle w:val="Heading4"/>
        <w:numPr>
          <w:ilvl w:val="0"/>
          <w:numId w:val="0"/>
        </w:numPr>
        <w:ind w:left="1440"/>
      </w:pPr>
      <w:r>
        <w:lastRenderedPageBreak/>
        <w:t>Category 2 training is d</w:t>
      </w:r>
      <w:r w:rsidR="00E563D1" w:rsidRPr="00EE612D">
        <w:t>efined</w:t>
      </w:r>
      <w:r w:rsidR="00327D63">
        <w:t xml:space="preserve"> as</w:t>
      </w:r>
      <w:r w:rsidR="00E563D1" w:rsidRPr="00EE612D">
        <w:t xml:space="preserve"> train</w:t>
      </w:r>
      <w:r w:rsidR="00327D63">
        <w:t>ing</w:t>
      </w:r>
      <w:r w:rsidR="00E563D1" w:rsidRPr="00EE612D">
        <w:t xml:space="preserve"> on sub-systems an</w:t>
      </w:r>
      <w:r>
        <w:t>d equipment based on Contractor-</w:t>
      </w:r>
      <w:r w:rsidR="00E563D1" w:rsidRPr="00EE612D">
        <w:t>developed and approved Lesson Plans that clearly addresses how a sub-</w:t>
      </w:r>
      <w:r w:rsidR="00E563D1" w:rsidRPr="005D2B46">
        <w:t xml:space="preserve">system works, operational parameters, performance indicators, SCADA I/O and any other areas </w:t>
      </w:r>
      <w:r w:rsidR="00E563D1">
        <w:t xml:space="preserve">that </w:t>
      </w:r>
      <w:r w:rsidR="00327D63">
        <w:t xml:space="preserve">are described and </w:t>
      </w:r>
      <w:r w:rsidR="00E563D1">
        <w:t>fully align</w:t>
      </w:r>
      <w:r w:rsidR="00327D63">
        <w:t>ed</w:t>
      </w:r>
      <w:r w:rsidR="00E563D1">
        <w:t xml:space="preserve"> with t</w:t>
      </w:r>
      <w:r w:rsidR="00E563D1" w:rsidRPr="005D2B46">
        <w:t>he Process Narratives and Process Control Narratives</w:t>
      </w:r>
      <w:r w:rsidR="00E563D1">
        <w:t>.</w:t>
      </w:r>
      <w:r w:rsidR="00E563D1" w:rsidRPr="00D13A99">
        <w:t xml:space="preserve"> </w:t>
      </w:r>
    </w:p>
    <w:p w14:paraId="75ACD43F" w14:textId="77777777" w:rsidR="00327D63" w:rsidRPr="00830362" w:rsidRDefault="00867C81" w:rsidP="00AD6A2D">
      <w:pPr>
        <w:pStyle w:val="Heading3"/>
        <w:rPr>
          <w:u w:val="single"/>
        </w:rPr>
      </w:pPr>
      <w:r w:rsidRPr="00830362">
        <w:rPr>
          <w:u w:val="single"/>
        </w:rPr>
        <w:t>Category 3</w:t>
      </w:r>
      <w:r w:rsidR="00E91C35" w:rsidRPr="00830362">
        <w:rPr>
          <w:u w:val="single"/>
        </w:rPr>
        <w:t xml:space="preserve">: </w:t>
      </w:r>
      <w:r w:rsidR="00327D63" w:rsidRPr="00830362">
        <w:rPr>
          <w:u w:val="single"/>
        </w:rPr>
        <w:t xml:space="preserve"> Equipment Demonstration </w:t>
      </w:r>
    </w:p>
    <w:p w14:paraId="02576E6D" w14:textId="77777777" w:rsidR="00867C81" w:rsidRDefault="00E91C35" w:rsidP="009D4873">
      <w:pPr>
        <w:pStyle w:val="Heading4"/>
        <w:numPr>
          <w:ilvl w:val="0"/>
          <w:numId w:val="0"/>
        </w:numPr>
        <w:ind w:left="1440"/>
      </w:pPr>
      <w:r>
        <w:t>Category 3 training is d</w:t>
      </w:r>
      <w:r w:rsidR="00327D63">
        <w:t>efined as h</w:t>
      </w:r>
      <w:r w:rsidR="00327D63" w:rsidRPr="00EE612D">
        <w:t>ands-on demonstration of  equipment including instruments, devices etc., to trainees that encompasses theory of operation, control parameters (if any), reagents (if any), manuals, technical information, drawings, job plans, safety requirements, maintenance requirements</w:t>
      </w:r>
      <w:r>
        <w:t xml:space="preserve">, </w:t>
      </w:r>
      <w:r w:rsidR="00327D63" w:rsidRPr="00EE612D">
        <w:t>maintenance activities and spare parts requirements</w:t>
      </w:r>
      <w:r w:rsidR="009D4873">
        <w:t>.</w:t>
      </w:r>
    </w:p>
    <w:p w14:paraId="6F33F0AF" w14:textId="77777777" w:rsidR="00AD6A2D" w:rsidRPr="00830362" w:rsidRDefault="00AD6A2D" w:rsidP="00AD6A2D">
      <w:pPr>
        <w:pStyle w:val="Heading3"/>
        <w:rPr>
          <w:u w:val="single"/>
        </w:rPr>
      </w:pPr>
      <w:r w:rsidRPr="00830362">
        <w:rPr>
          <w:u w:val="single"/>
        </w:rPr>
        <w:t>Category 4:  No Training Required</w:t>
      </w:r>
    </w:p>
    <w:p w14:paraId="36A56668" w14:textId="77777777" w:rsidR="00AD6A2D" w:rsidRPr="00830362" w:rsidRDefault="00AD6A2D" w:rsidP="00830362">
      <w:pPr>
        <w:pStyle w:val="NormalWeb"/>
        <w:spacing w:after="0"/>
        <w:ind w:left="1440"/>
        <w:rPr>
          <w:rFonts w:ascii="Calibri" w:hAnsi="Calibri" w:cs="Arial"/>
          <w:sz w:val="22"/>
          <w:szCs w:val="22"/>
        </w:rPr>
      </w:pPr>
      <w:r w:rsidRPr="00830362">
        <w:rPr>
          <w:rFonts w:ascii="Calibri" w:hAnsi="Calibri" w:cs="Arial"/>
          <w:sz w:val="22"/>
          <w:szCs w:val="22"/>
        </w:rPr>
        <w:t>Category 4 training is defined as equipment, sub-systems, and/or systems that are exempt from training and demonstration. Equipment, sub-systems, and/or systems may fall into this category where operations and/or maintenance staff already possess considerable knowledge or experience with the equipment, sub-system or system.</w:t>
      </w:r>
    </w:p>
    <w:p w14:paraId="025685DE" w14:textId="77777777" w:rsidR="009D4873" w:rsidRPr="00830362" w:rsidRDefault="009D4873" w:rsidP="00AD6A2D">
      <w:pPr>
        <w:pStyle w:val="Heading3"/>
        <w:rPr>
          <w:u w:val="single"/>
        </w:rPr>
      </w:pPr>
      <w:r w:rsidRPr="00830362">
        <w:rPr>
          <w:u w:val="single"/>
        </w:rPr>
        <w:t>On-the-Job Training (OJT) Form</w:t>
      </w:r>
    </w:p>
    <w:p w14:paraId="4C5A4035" w14:textId="77777777" w:rsidR="00AD6A2D" w:rsidRPr="004D55D7" w:rsidRDefault="00AD6A2D" w:rsidP="00830362">
      <w:pPr>
        <w:pStyle w:val="NormalWeb"/>
        <w:spacing w:after="0"/>
        <w:ind w:left="1440"/>
        <w:rPr>
          <w:rFonts w:ascii="Calibri" w:hAnsi="Calibri"/>
          <w:sz w:val="22"/>
          <w:szCs w:val="22"/>
        </w:rPr>
      </w:pPr>
      <w:r w:rsidRPr="004D55D7">
        <w:rPr>
          <w:rFonts w:ascii="Calibri" w:hAnsi="Calibri"/>
          <w:sz w:val="22"/>
          <w:szCs w:val="22"/>
        </w:rPr>
        <w:t xml:space="preserve">This is a Region-based form that allows training duration to be credited toward licensed water operator annual training requirements as accepted by OWWCO/MOECC. Sections A, B, and D of the form are to be completed by the training provider.  Completed forms are to be submitted to the Consultant for all OJT cited sessions </w:t>
      </w:r>
      <w:r w:rsidR="00042AAC">
        <w:rPr>
          <w:rFonts w:ascii="Calibri" w:hAnsi="Calibri"/>
          <w:sz w:val="22"/>
          <w:szCs w:val="22"/>
        </w:rPr>
        <w:t>(</w:t>
      </w:r>
      <w:r w:rsidR="00042AAC" w:rsidRPr="00FB7EEE">
        <w:rPr>
          <w:rFonts w:ascii="Calibri" w:hAnsi="Calibri"/>
          <w:sz w:val="22"/>
          <w:szCs w:val="22"/>
          <w:shd w:val="clear" w:color="auto" w:fill="FFFF00"/>
        </w:rPr>
        <w:t>Section 01820A – Summary of Training Requirements</w:t>
      </w:r>
      <w:r w:rsidR="00042AAC">
        <w:rPr>
          <w:rFonts w:ascii="Calibri" w:hAnsi="Calibri"/>
          <w:sz w:val="22"/>
          <w:szCs w:val="22"/>
        </w:rPr>
        <w:t>)</w:t>
      </w:r>
      <w:r w:rsidRPr="004D55D7">
        <w:rPr>
          <w:rFonts w:ascii="Calibri" w:hAnsi="Calibri"/>
          <w:sz w:val="22"/>
          <w:szCs w:val="22"/>
        </w:rPr>
        <w:t xml:space="preserve"> within two (2) Working Days after the training.</w:t>
      </w:r>
    </w:p>
    <w:p w14:paraId="3D5E11B0" w14:textId="77777777" w:rsidR="00CF16F1" w:rsidRPr="00830362" w:rsidRDefault="00CF16F1" w:rsidP="00AD6A2D">
      <w:pPr>
        <w:pStyle w:val="Heading3"/>
        <w:rPr>
          <w:u w:val="single"/>
        </w:rPr>
      </w:pPr>
      <w:r w:rsidRPr="00830362">
        <w:rPr>
          <w:u w:val="single"/>
        </w:rPr>
        <w:t>Lesson Plan:</w:t>
      </w:r>
    </w:p>
    <w:p w14:paraId="5CD97503" w14:textId="77777777" w:rsidR="00AD6A2D" w:rsidRPr="00E72684" w:rsidRDefault="00AD6A2D" w:rsidP="00AD6A2D">
      <w:pPr>
        <w:pStyle w:val="ListParagraph"/>
        <w:ind w:left="1440"/>
      </w:pPr>
      <w:r w:rsidRPr="00E72684">
        <w:t>A Lesson Plan is the instructor’s road map of what trainees need to learn and how it will be effectively delivered during the allocated time. A Lesson Plan requires identification of the learning objectives for the topic being covered.  Lesson Plans detail the learning activities and develop</w:t>
      </w:r>
      <w:r>
        <w:t>ed</w:t>
      </w:r>
      <w:r w:rsidRPr="00E72684">
        <w:t xml:space="preserve"> strategies to obtain feedback on student learning. Lesson Plans address and integrate these </w:t>
      </w:r>
      <w:r>
        <w:t>four</w:t>
      </w:r>
      <w:r w:rsidRPr="00E72684">
        <w:t xml:space="preserve"> key components:</w:t>
      </w:r>
    </w:p>
    <w:p w14:paraId="1D6AD965" w14:textId="77777777" w:rsidR="00AD6A2D" w:rsidRDefault="00AD6A2D" w:rsidP="00AD6A2D">
      <w:pPr>
        <w:pStyle w:val="Heading4"/>
        <w:numPr>
          <w:ilvl w:val="3"/>
          <w:numId w:val="25"/>
        </w:numPr>
      </w:pPr>
      <w:r w:rsidRPr="00E72684">
        <w:t>Objectives for trainee learning</w:t>
      </w:r>
      <w:r>
        <w:t>;</w:t>
      </w:r>
    </w:p>
    <w:p w14:paraId="2722C159" w14:textId="77777777" w:rsidR="00AD6A2D" w:rsidRDefault="00AD6A2D" w:rsidP="00AD6A2D">
      <w:pPr>
        <w:pStyle w:val="Heading4"/>
        <w:numPr>
          <w:ilvl w:val="3"/>
          <w:numId w:val="25"/>
        </w:numPr>
      </w:pPr>
      <w:r>
        <w:t>List of Personal Protective Equipment (PPE) required by trainees prior to training sessions;</w:t>
      </w:r>
    </w:p>
    <w:p w14:paraId="7B603C02" w14:textId="77777777" w:rsidR="00AD6A2D" w:rsidRDefault="00AD6A2D" w:rsidP="00AD6A2D">
      <w:pPr>
        <w:pStyle w:val="Heading4"/>
        <w:numPr>
          <w:ilvl w:val="3"/>
          <w:numId w:val="25"/>
        </w:numPr>
      </w:pPr>
      <w:r w:rsidRPr="00E72684">
        <w:t>Teaching/learning activities</w:t>
      </w:r>
      <w:r>
        <w:t xml:space="preserve">; </w:t>
      </w:r>
    </w:p>
    <w:p w14:paraId="35EB2046" w14:textId="77777777" w:rsidR="00AD6A2D" w:rsidRDefault="00AD6A2D" w:rsidP="00AD6A2D">
      <w:pPr>
        <w:pStyle w:val="Heading4"/>
        <w:numPr>
          <w:ilvl w:val="3"/>
          <w:numId w:val="25"/>
        </w:numPr>
      </w:pPr>
      <w:r>
        <w:t>M</w:t>
      </w:r>
      <w:r w:rsidRPr="00E72684">
        <w:t>ethod of confirming trainee understanding of the course materials</w:t>
      </w:r>
      <w:r w:rsidRPr="00992D3B">
        <w:t xml:space="preserve"> (</w:t>
      </w:r>
      <w:r>
        <w:t xml:space="preserve">by survey, </w:t>
      </w:r>
      <w:r w:rsidRPr="00992D3B">
        <w:t>test etc.)</w:t>
      </w:r>
      <w:r>
        <w:t xml:space="preserve">. </w:t>
      </w:r>
    </w:p>
    <w:p w14:paraId="1841E789" w14:textId="77777777" w:rsidR="000D50B8" w:rsidRPr="00406C15" w:rsidRDefault="000D50B8" w:rsidP="00CB0C9A">
      <w:pPr>
        <w:pStyle w:val="Heading2"/>
      </w:pPr>
      <w:r w:rsidRPr="00406C15">
        <w:t>General</w:t>
      </w:r>
    </w:p>
    <w:p w14:paraId="335C3EE6" w14:textId="77777777" w:rsidR="00AD6A2D" w:rsidRDefault="00AD6A2D" w:rsidP="00E7752F">
      <w:pPr>
        <w:pStyle w:val="Heading3"/>
        <w:spacing w:beforeLines="80" w:before="192"/>
      </w:pPr>
      <w:r>
        <w:t>Contractor is responsible for coordination of the Work related to training and demonstration activities in collaboration with the Consultant.</w:t>
      </w:r>
    </w:p>
    <w:p w14:paraId="74E5C602" w14:textId="77777777" w:rsidR="00AD6A2D" w:rsidRPr="008F4D3E" w:rsidRDefault="00AD6A2D" w:rsidP="00E7752F">
      <w:pPr>
        <w:pStyle w:val="Heading3"/>
        <w:spacing w:beforeLines="80" w:before="192"/>
      </w:pPr>
      <w:r w:rsidRPr="008F4D3E">
        <w:t>Contractor shall bear all costs associated with demonstration and training except where otherwise noted in this specification.</w:t>
      </w:r>
    </w:p>
    <w:p w14:paraId="2DEA2D5E" w14:textId="77777777" w:rsidR="001D55FE" w:rsidRDefault="001D55FE" w:rsidP="00E7752F">
      <w:pPr>
        <w:pStyle w:val="Heading3"/>
        <w:spacing w:beforeLines="80" w:before="192"/>
      </w:pPr>
      <w:r w:rsidRPr="0021632C">
        <w:t xml:space="preserve">The Region operates water and wastewater systems on a continuous 7/24 basis, and as such, considers training and demonstration to all shift operations </w:t>
      </w:r>
      <w:r>
        <w:t xml:space="preserve">and maintenance </w:t>
      </w:r>
      <w:r w:rsidRPr="0021632C">
        <w:t>staff a key responsibility of the Contractor in arranging the delivery of quality training as defined by this s</w:t>
      </w:r>
      <w:r>
        <w:t>ection</w:t>
      </w:r>
      <w:r w:rsidRPr="0021632C">
        <w:t xml:space="preserve">. </w:t>
      </w:r>
    </w:p>
    <w:p w14:paraId="0BDB45B2" w14:textId="77777777" w:rsidR="00AD6A2D" w:rsidRPr="0056163E" w:rsidRDefault="00AD6A2D" w:rsidP="00E7752F">
      <w:pPr>
        <w:pStyle w:val="Heading3"/>
        <w:spacing w:beforeLines="80" w:before="192"/>
      </w:pPr>
      <w:r>
        <w:lastRenderedPageBreak/>
        <w:t>A portion of the training sessions will be conducted during non-business hours in order to provide coverage to shift operations staff</w:t>
      </w:r>
      <w:r w:rsidRPr="0056163E">
        <w:t xml:space="preserve">. </w:t>
      </w:r>
    </w:p>
    <w:p w14:paraId="760D6945" w14:textId="77777777" w:rsidR="00042AAC" w:rsidRPr="00042AAC" w:rsidRDefault="001D55FE" w:rsidP="00E7752F">
      <w:pPr>
        <w:pStyle w:val="Heading3"/>
        <w:spacing w:beforeLines="80" w:before="192"/>
      </w:pPr>
      <w:r w:rsidRPr="00042AAC">
        <w:t>Demonstration and train</w:t>
      </w:r>
      <w:r w:rsidR="00AD6A2D" w:rsidRPr="00042AAC">
        <w:t>ing may be classroom based, on-site based (facility) or off-s</w:t>
      </w:r>
      <w:r w:rsidRPr="00042AAC">
        <w:t xml:space="preserve">ite based as appropriate. Training activity locations shall be summarized in </w:t>
      </w:r>
      <w:r w:rsidR="00042AAC" w:rsidRPr="00FB7EEE">
        <w:rPr>
          <w:rStyle w:val="Heading4Char"/>
          <w:shd w:val="clear" w:color="auto" w:fill="FFFF00"/>
        </w:rPr>
        <w:t xml:space="preserve">Section 01820A </w:t>
      </w:r>
      <w:r w:rsidR="00042AAC" w:rsidRPr="00FB7EEE">
        <w:rPr>
          <w:shd w:val="clear" w:color="auto" w:fill="FFFF00"/>
        </w:rPr>
        <w:t>–</w:t>
      </w:r>
      <w:r w:rsidR="00042AAC" w:rsidRPr="00FB7EEE">
        <w:rPr>
          <w:rStyle w:val="Heading4Char"/>
          <w:shd w:val="clear" w:color="auto" w:fill="FFFF00"/>
        </w:rPr>
        <w:t xml:space="preserve"> Summary of Training Requirements</w:t>
      </w:r>
      <w:r w:rsidR="00042AAC" w:rsidRPr="00FB7EEE">
        <w:rPr>
          <w:rStyle w:val="Heading4Char"/>
        </w:rPr>
        <w:t xml:space="preserve"> </w:t>
      </w:r>
      <w:r w:rsidRPr="00FB7EEE">
        <w:t xml:space="preserve">and </w:t>
      </w:r>
      <w:r w:rsidR="00042AAC" w:rsidRPr="00FB7EEE">
        <w:rPr>
          <w:rStyle w:val="Heading4Char"/>
          <w:shd w:val="clear" w:color="auto" w:fill="FFFF00"/>
        </w:rPr>
        <w:t xml:space="preserve">Section 01820B </w:t>
      </w:r>
      <w:r w:rsidR="00042AAC" w:rsidRPr="00F86207">
        <w:rPr>
          <w:shd w:val="clear" w:color="auto" w:fill="FFFF00"/>
        </w:rPr>
        <w:t>– Training Schedule</w:t>
      </w:r>
      <w:r w:rsidR="00042AAC" w:rsidRPr="00F86207">
        <w:t>.</w:t>
      </w:r>
    </w:p>
    <w:p w14:paraId="7B8C7153" w14:textId="77777777" w:rsidR="00AD6A2D" w:rsidRPr="00AD6A2D" w:rsidRDefault="00AD6A2D" w:rsidP="00E7752F">
      <w:pPr>
        <w:pStyle w:val="Heading3"/>
        <w:spacing w:beforeLines="80" w:before="192"/>
      </w:pPr>
      <w:r w:rsidRPr="00AD6A2D">
        <w:t>The Contractor shall provide knowledgeable, authorized representatives to demonstrate and/or train on equipment and systems. All representatives must be suitably qualified and experienced in the respective types and models of equipment or systems being used as well as the intent of this specification. Contractor and Manufacturer's Representatives who provide training shall be familiar with the specific facility operations and maintenance requirements as well as with the specified equipment.</w:t>
      </w:r>
    </w:p>
    <w:p w14:paraId="55E487B2" w14:textId="77777777" w:rsidR="00AD6A2D" w:rsidRDefault="00AD6A2D" w:rsidP="00E7752F">
      <w:pPr>
        <w:pStyle w:val="Heading3"/>
        <w:spacing w:beforeLines="80" w:before="192"/>
      </w:pPr>
      <w:r>
        <w:t>Training is to be of sufficient detail, duration, and quality to provide trainees with the knowledge and skills to meet the following objectives:</w:t>
      </w:r>
    </w:p>
    <w:p w14:paraId="3B368BF6" w14:textId="77777777" w:rsidR="00AD6A2D" w:rsidRDefault="00AD6A2D" w:rsidP="00E7752F">
      <w:pPr>
        <w:pStyle w:val="Heading4"/>
        <w:numPr>
          <w:ilvl w:val="3"/>
          <w:numId w:val="25"/>
        </w:numPr>
        <w:spacing w:beforeLines="80" w:before="192"/>
        <w:contextualSpacing w:val="0"/>
      </w:pPr>
      <w:r>
        <w:t>S</w:t>
      </w:r>
      <w:r w:rsidRPr="00306DA3">
        <w:t>afe, reliable</w:t>
      </w:r>
      <w:r>
        <w:t>, cost effective, energy efficient operation of the facility, meeting regulatory requirements at all times, including under emergency modes of operation and under all design conditions (full range of device/system functional design as defined in the Contract Documents</w:t>
      </w:r>
      <w:proofErr w:type="gramStart"/>
      <w:r>
        <w:t>);</w:t>
      </w:r>
      <w:proofErr w:type="gramEnd"/>
    </w:p>
    <w:p w14:paraId="36A41D1B" w14:textId="77777777" w:rsidR="00AD6A2D" w:rsidRDefault="00AD6A2D" w:rsidP="00E7752F">
      <w:pPr>
        <w:pStyle w:val="Heading4"/>
        <w:numPr>
          <w:ilvl w:val="3"/>
          <w:numId w:val="25"/>
        </w:numPr>
        <w:spacing w:beforeLines="80" w:before="192"/>
        <w:contextualSpacing w:val="0"/>
      </w:pPr>
      <w:r>
        <w:t xml:space="preserve">Proper preventative maintenance, diagnosis, </w:t>
      </w:r>
      <w:proofErr w:type="gramStart"/>
      <w:r>
        <w:t>trouble-shooting</w:t>
      </w:r>
      <w:proofErr w:type="gramEnd"/>
      <w:r>
        <w:t xml:space="preserve"> and maintenance of the facility;</w:t>
      </w:r>
    </w:p>
    <w:p w14:paraId="50FD6C40" w14:textId="77777777" w:rsidR="00AD6A2D" w:rsidRDefault="00AD6A2D" w:rsidP="00E7752F">
      <w:pPr>
        <w:pStyle w:val="Heading4"/>
        <w:numPr>
          <w:ilvl w:val="3"/>
          <w:numId w:val="25"/>
        </w:numPr>
        <w:spacing w:beforeLines="80" w:before="192"/>
        <w:contextualSpacing w:val="0"/>
      </w:pPr>
      <w:r>
        <w:t>Understanding of spare parts requirements, use of specialized equipment, tools and consumables replenishment including calibrations, calibration checks and adjustments;</w:t>
      </w:r>
    </w:p>
    <w:p w14:paraId="252EAC1E" w14:textId="77777777" w:rsidR="00AD6A2D" w:rsidRDefault="00AD6A2D" w:rsidP="00E7752F">
      <w:pPr>
        <w:pStyle w:val="Heading4"/>
        <w:numPr>
          <w:ilvl w:val="3"/>
          <w:numId w:val="25"/>
        </w:numPr>
        <w:spacing w:beforeLines="80" w:before="192"/>
        <w:contextualSpacing w:val="0"/>
      </w:pPr>
      <w:r>
        <w:t>Understanding of health and safety procedures, hazards associated with operation/maintenance of the equipment/systems in accordance with OHSA.</w:t>
      </w:r>
    </w:p>
    <w:p w14:paraId="0A8DBEB6" w14:textId="77777777" w:rsidR="00AD6A2D" w:rsidRPr="0048383E" w:rsidDel="00FB7EEE" w:rsidRDefault="00AD6A2D" w:rsidP="00E7752F">
      <w:pPr>
        <w:pStyle w:val="Heading4"/>
        <w:numPr>
          <w:ilvl w:val="3"/>
          <w:numId w:val="25"/>
        </w:numPr>
        <w:spacing w:beforeLines="80" w:before="192"/>
        <w:contextualSpacing w:val="0"/>
        <w:rPr>
          <w:del w:id="130" w:author="Liam Sykes" w:date="2022-03-21T16:48:00Z"/>
          <w:i/>
          <w:highlight w:val="yellow"/>
        </w:rPr>
      </w:pPr>
      <w:del w:id="131" w:author="Liam Sykes" w:date="2022-03-21T16:48:00Z">
        <w:r w:rsidRPr="0048383E" w:rsidDel="00FB7EEE">
          <w:rPr>
            <w:i/>
            <w:highlight w:val="yellow"/>
          </w:rPr>
          <w:delText>[Consultant t</w:delText>
        </w:r>
        <w:r w:rsidDel="00FB7EEE">
          <w:rPr>
            <w:i/>
            <w:highlight w:val="yellow"/>
          </w:rPr>
          <w:delText>o</w:delText>
        </w:r>
        <w:r w:rsidRPr="0048383E" w:rsidDel="00FB7EEE">
          <w:rPr>
            <w:i/>
            <w:highlight w:val="yellow"/>
          </w:rPr>
          <w:delText xml:space="preserve"> add additional items as requested by the Region</w:delText>
        </w:r>
        <w:r w:rsidDel="00FB7EEE">
          <w:rPr>
            <w:i/>
            <w:highlight w:val="yellow"/>
          </w:rPr>
          <w:delText xml:space="preserve"> and where requested, meet the requirements of the OJT Form</w:delText>
        </w:r>
        <w:r w:rsidRPr="0048383E" w:rsidDel="00FB7EEE">
          <w:rPr>
            <w:i/>
            <w:highlight w:val="yellow"/>
          </w:rPr>
          <w:delText>]</w:delText>
        </w:r>
      </w:del>
    </w:p>
    <w:p w14:paraId="7ADA0E5A" w14:textId="77777777" w:rsidR="00AD6A2D" w:rsidRDefault="00AD6A2D" w:rsidP="00E7752F">
      <w:pPr>
        <w:pStyle w:val="Heading3"/>
        <w:spacing w:beforeLines="80" w:before="192"/>
      </w:pPr>
      <w:r>
        <w:t xml:space="preserve">The </w:t>
      </w:r>
      <w:r w:rsidRPr="00D13A99">
        <w:t>Region will not accept equipment</w:t>
      </w:r>
      <w:r>
        <w:t xml:space="preserve"> or systems</w:t>
      </w:r>
      <w:r w:rsidRPr="00D13A99">
        <w:t xml:space="preserve"> for operation by Region </w:t>
      </w:r>
      <w:r>
        <w:t xml:space="preserve">personnel </w:t>
      </w:r>
      <w:r w:rsidRPr="00D13A99">
        <w:t xml:space="preserve">unless all </w:t>
      </w:r>
      <w:r>
        <w:t xml:space="preserve">scheduled </w:t>
      </w:r>
      <w:r w:rsidRPr="00D13A99">
        <w:t>trainees have been trained.</w:t>
      </w:r>
      <w:r>
        <w:t xml:space="preserve"> </w:t>
      </w:r>
    </w:p>
    <w:p w14:paraId="1A65826B" w14:textId="77777777" w:rsidR="00AD6A2D" w:rsidRDefault="00AD6A2D" w:rsidP="00E7752F">
      <w:pPr>
        <w:pStyle w:val="Heading3"/>
        <w:spacing w:beforeLines="80" w:before="192"/>
      </w:pPr>
      <w:r>
        <w:t>Contractor is not responsible for Region staff missing scheduled training sessions.</w:t>
      </w:r>
    </w:p>
    <w:p w14:paraId="4348EFC1" w14:textId="77777777" w:rsidR="00AD6A2D" w:rsidRDefault="00AD6A2D" w:rsidP="00E7752F">
      <w:pPr>
        <w:pStyle w:val="Heading3"/>
        <w:spacing w:beforeLines="80" w:before="192"/>
      </w:pPr>
      <w:r w:rsidRPr="00B679EE">
        <w:t xml:space="preserve">The Region reserves the right to deduct the cost of any cancellations or repeat </w:t>
      </w:r>
      <w:r>
        <w:t xml:space="preserve">sessions </w:t>
      </w:r>
      <w:r w:rsidRPr="0030244F">
        <w:t>necessary as a result of any actions or omissions of the Contractor or substandard quality of training and demonstration from any monies due to the Contractor under this Contract.</w:t>
      </w:r>
    </w:p>
    <w:p w14:paraId="60229162" w14:textId="77777777" w:rsidR="00AD6A2D" w:rsidRDefault="00AD6A2D" w:rsidP="00E7752F">
      <w:pPr>
        <w:pStyle w:val="Heading3"/>
        <w:spacing w:beforeLines="80" w:before="192"/>
      </w:pPr>
      <w:r>
        <w:t xml:space="preserve">The Region reserves the right to digitally record </w:t>
      </w:r>
      <w:r w:rsidRPr="00345B51">
        <w:t xml:space="preserve">any or all training provided by the Contractor and any Subcontractors for exclusive use by the Region </w:t>
      </w:r>
      <w:r>
        <w:t xml:space="preserve">for any Category 1, 2 or 3 training sessions and will inform the Contractor prior to delivery which sessions will be recorded. </w:t>
      </w:r>
    </w:p>
    <w:p w14:paraId="29304760" w14:textId="77777777" w:rsidR="00AD6A2D" w:rsidRDefault="00AD6A2D" w:rsidP="00E7752F">
      <w:pPr>
        <w:pStyle w:val="Heading3"/>
        <w:spacing w:beforeLines="80" w:before="192"/>
      </w:pPr>
      <w:r w:rsidRPr="009C4E57">
        <w:t xml:space="preserve">Where appropriate, all </w:t>
      </w:r>
      <w:r>
        <w:t>demonstration and training shall be delivered on e</w:t>
      </w:r>
      <w:r w:rsidRPr="009C4E57">
        <w:t xml:space="preserve">quipment and instruments </w:t>
      </w:r>
      <w:r>
        <w:t xml:space="preserve">that </w:t>
      </w:r>
      <w:proofErr w:type="gramStart"/>
      <w:r>
        <w:t xml:space="preserve">are </w:t>
      </w:r>
      <w:r w:rsidRPr="009C4E57">
        <w:t>capable of operating</w:t>
      </w:r>
      <w:proofErr w:type="gramEnd"/>
      <w:r w:rsidRPr="009C4E57">
        <w:t xml:space="preserve"> as intended</w:t>
      </w:r>
      <w:r>
        <w:t>. Any exceptions to such must be approved by the Region.</w:t>
      </w:r>
    </w:p>
    <w:p w14:paraId="3C2F017F" w14:textId="77777777" w:rsidR="00AD6A2D" w:rsidRPr="00E72684" w:rsidRDefault="00AD6A2D" w:rsidP="00E7752F">
      <w:pPr>
        <w:pStyle w:val="Heading3"/>
        <w:spacing w:beforeLines="80" w:before="192"/>
      </w:pPr>
      <w:r w:rsidRPr="00BE3F4B">
        <w:lastRenderedPageBreak/>
        <w:t xml:space="preserve">Lesson </w:t>
      </w:r>
      <w:r>
        <w:t>P</w:t>
      </w:r>
      <w:r w:rsidRPr="00BE3F4B">
        <w:t xml:space="preserve">lans deemed </w:t>
      </w:r>
      <w:r>
        <w:t>u</w:t>
      </w:r>
      <w:r w:rsidRPr="00BE3F4B">
        <w:t xml:space="preserve">nacceptable shall be returned to the Contractor for correction and resubmission. No delays to the training schedule are permitted due to rejected </w:t>
      </w:r>
      <w:r>
        <w:t>L</w:t>
      </w:r>
      <w:r w:rsidRPr="00BE3F4B">
        <w:t xml:space="preserve">esson </w:t>
      </w:r>
      <w:r>
        <w:t>P</w:t>
      </w:r>
      <w:r w:rsidRPr="00BE3F4B">
        <w:t>lans</w:t>
      </w:r>
      <w:r>
        <w:t>.</w:t>
      </w:r>
      <w:r w:rsidRPr="00BE3F4B">
        <w:t xml:space="preserve">  </w:t>
      </w:r>
    </w:p>
    <w:p w14:paraId="725933E2" w14:textId="77777777" w:rsidR="00AD6A2D" w:rsidRDefault="00AD6A2D" w:rsidP="00E7752F">
      <w:pPr>
        <w:pStyle w:val="Heading3"/>
        <w:spacing w:beforeLines="80" w:before="192"/>
      </w:pPr>
      <w:r>
        <w:t xml:space="preserve">In the event Contractor provided training is repeated and remains unsatisfactory (as deemed by the Region), such training will be provided by a third party selected by the Region at the expense of the Contractor. </w:t>
      </w:r>
    </w:p>
    <w:p w14:paraId="632861A1" w14:textId="77777777" w:rsidR="00AD6A2D" w:rsidRPr="00A14DFC" w:rsidRDefault="00AD6A2D" w:rsidP="00AD6A2D">
      <w:pPr>
        <w:pStyle w:val="Heading2"/>
        <w:numPr>
          <w:ilvl w:val="1"/>
          <w:numId w:val="25"/>
        </w:numPr>
      </w:pPr>
      <w:r w:rsidRPr="00A14DFC">
        <w:t>Training</w:t>
      </w:r>
      <w:r>
        <w:t xml:space="preserve"> Requirements</w:t>
      </w:r>
    </w:p>
    <w:p w14:paraId="1F36597F" w14:textId="77777777" w:rsidR="00AD6A2D" w:rsidRDefault="00AD6A2D" w:rsidP="00AD6A2D">
      <w:pPr>
        <w:pStyle w:val="Heading3"/>
        <w:spacing w:before="0"/>
        <w:contextualSpacing/>
      </w:pPr>
      <w:r w:rsidRPr="00226F08">
        <w:t xml:space="preserve">Training activities are categorized based on </w:t>
      </w:r>
      <w:r>
        <w:t xml:space="preserve">existing knowledge </w:t>
      </w:r>
      <w:r w:rsidRPr="00226F08">
        <w:t>and complexity</w:t>
      </w:r>
      <w:r>
        <w:t xml:space="preserve"> of equipment systems and sub-systems</w:t>
      </w:r>
      <w:r w:rsidRPr="00226F08">
        <w:t xml:space="preserve">. </w:t>
      </w:r>
      <w:r>
        <w:t xml:space="preserve">The Contractor shall refer to </w:t>
      </w:r>
      <w:r w:rsidR="00042AAC" w:rsidRPr="00FB7EEE">
        <w:rPr>
          <w:shd w:val="clear" w:color="auto" w:fill="FFFF00"/>
        </w:rPr>
        <w:t>Section 01820A – Summary of Training Requirements</w:t>
      </w:r>
      <w:r w:rsidR="00042AAC" w:rsidRPr="007E1D99">
        <w:rPr>
          <w:shd w:val="clear" w:color="auto" w:fill="FFFFFF"/>
        </w:rPr>
        <w:t xml:space="preserve"> </w:t>
      </w:r>
      <w:r w:rsidR="00042AAC">
        <w:t xml:space="preserve">which </w:t>
      </w:r>
      <w:r>
        <w:t xml:space="preserve">specifies details of the required training and delivery to defined trainees that is part of the Contract Documents.  </w:t>
      </w:r>
    </w:p>
    <w:p w14:paraId="03142838" w14:textId="77777777" w:rsidR="00AD6A2D" w:rsidRPr="00A14DFC" w:rsidRDefault="00AD6A2D" w:rsidP="00AD6A2D">
      <w:pPr>
        <w:pStyle w:val="Heading2"/>
        <w:numPr>
          <w:ilvl w:val="1"/>
          <w:numId w:val="25"/>
        </w:numPr>
      </w:pPr>
      <w:r w:rsidRPr="00A14DFC">
        <w:t>Training Schedule</w:t>
      </w:r>
    </w:p>
    <w:p w14:paraId="37579FF8" w14:textId="77777777" w:rsidR="00AD6A2D" w:rsidRPr="00226F08" w:rsidRDefault="00AD6A2D" w:rsidP="00042AAC">
      <w:pPr>
        <w:pStyle w:val="Heading3"/>
        <w:spacing w:beforeLines="80" w:before="192"/>
      </w:pPr>
      <w:r w:rsidRPr="00306DA3">
        <w:t>The Contractor</w:t>
      </w:r>
      <w:r>
        <w:t xml:space="preserve"> shall submit a detailed schedule </w:t>
      </w:r>
      <w:r w:rsidRPr="00226F08">
        <w:t>of training and demonstration activities</w:t>
      </w:r>
      <w:r>
        <w:t xml:space="preserve"> by updating </w:t>
      </w:r>
      <w:r w:rsidR="00042AAC" w:rsidRPr="00FB7EEE">
        <w:rPr>
          <w:shd w:val="clear" w:color="auto" w:fill="FFFF00"/>
        </w:rPr>
        <w:t>Section 01820A – Summary of Training Requirements</w:t>
      </w:r>
      <w:r w:rsidR="00042AAC">
        <w:t xml:space="preserve"> </w:t>
      </w:r>
      <w:r>
        <w:t xml:space="preserve">addressing all cited training </w:t>
      </w:r>
      <w:r w:rsidR="00042AAC">
        <w:t xml:space="preserve">in </w:t>
      </w:r>
      <w:r w:rsidR="00042AAC" w:rsidRPr="00FB7EEE">
        <w:rPr>
          <w:shd w:val="clear" w:color="auto" w:fill="FFFF00"/>
        </w:rPr>
        <w:t>Section 01820A – Summary of Training Requirements</w:t>
      </w:r>
      <w:r>
        <w:t xml:space="preserve"> </w:t>
      </w:r>
      <w:r w:rsidRPr="00226F08">
        <w:t>to the Consultant for approval</w:t>
      </w:r>
      <w:r w:rsidR="00042AAC">
        <w:t>.</w:t>
      </w:r>
    </w:p>
    <w:p w14:paraId="37A0CCB5" w14:textId="77777777" w:rsidR="00AD6A2D" w:rsidRDefault="00042AAC" w:rsidP="00042AAC">
      <w:pPr>
        <w:pStyle w:val="Heading3"/>
        <w:spacing w:beforeLines="80" w:before="192"/>
      </w:pPr>
      <w:r w:rsidRPr="00FB7EEE">
        <w:rPr>
          <w:shd w:val="clear" w:color="auto" w:fill="FFFF00"/>
        </w:rPr>
        <w:t>Section 01820B – Training Schedule</w:t>
      </w:r>
      <w:r>
        <w:t xml:space="preserve"> </w:t>
      </w:r>
      <w:r w:rsidR="00AD6A2D">
        <w:t>allows all parties to view all established training dates for the duration of the project and allows the Region to ensure trainees are available for the defined dates in the schedule.</w:t>
      </w:r>
    </w:p>
    <w:p w14:paraId="2ED9FD8B" w14:textId="77777777" w:rsidR="00AD6A2D" w:rsidRDefault="00AD6A2D" w:rsidP="00042AAC">
      <w:pPr>
        <w:pStyle w:val="Heading3"/>
        <w:spacing w:beforeLines="80" w:before="192"/>
      </w:pPr>
      <w:r>
        <w:t xml:space="preserve">The </w:t>
      </w:r>
      <w:r w:rsidRPr="00102DD6">
        <w:t xml:space="preserve">Contractor shall provide sufficient time in the overall construction schedule to complete all required training </w:t>
      </w:r>
      <w:r>
        <w:t xml:space="preserve">(Category 2 and 3) </w:t>
      </w:r>
      <w:r w:rsidRPr="00102DD6">
        <w:t>and demonstration activities</w:t>
      </w:r>
      <w:r>
        <w:t xml:space="preserve"> prior to commissioning.</w:t>
      </w:r>
      <w:r w:rsidRPr="00102DD6">
        <w:t xml:space="preserve"> </w:t>
      </w:r>
    </w:p>
    <w:p w14:paraId="7BE08367" w14:textId="77777777" w:rsidR="00AD6A2D" w:rsidRPr="00743E8C" w:rsidRDefault="00AD6A2D" w:rsidP="00042AAC">
      <w:pPr>
        <w:pStyle w:val="Heading3"/>
        <w:spacing w:beforeLines="80" w:before="192"/>
      </w:pPr>
      <w:r w:rsidRPr="00743E8C">
        <w:t xml:space="preserve">The Region </w:t>
      </w:r>
      <w:r>
        <w:t>shall</w:t>
      </w:r>
      <w:r w:rsidRPr="00743E8C">
        <w:t xml:space="preserve"> provide a list of trainees which are required to receive training and instruction including dates and times of shift worker availabilit</w:t>
      </w:r>
      <w:r>
        <w:t>ies</w:t>
      </w:r>
      <w:r w:rsidRPr="00743E8C">
        <w:t xml:space="preserve">. </w:t>
      </w:r>
      <w:r>
        <w:t xml:space="preserve">Contractor shall incorporate this information into </w:t>
      </w:r>
      <w:r w:rsidR="00042AAC" w:rsidRPr="00042AAC">
        <w:rPr>
          <w:shd w:val="clear" w:color="auto" w:fill="FFFF00"/>
        </w:rPr>
        <w:t>Section 01820B – Training Schedule</w:t>
      </w:r>
      <w:r w:rsidR="00042AAC">
        <w:t xml:space="preserve"> </w:t>
      </w:r>
      <w:r>
        <w:t xml:space="preserve">on an ongoing basis. </w:t>
      </w:r>
      <w:r w:rsidRPr="00743E8C">
        <w:t xml:space="preserve"> </w:t>
      </w:r>
    </w:p>
    <w:p w14:paraId="6F1DF250" w14:textId="77777777" w:rsidR="00AD6A2D" w:rsidRPr="009C4E57" w:rsidRDefault="00AD6A2D" w:rsidP="00042AAC">
      <w:pPr>
        <w:pStyle w:val="Heading3"/>
        <w:spacing w:beforeLines="80" w:before="192"/>
      </w:pPr>
      <w:r w:rsidRPr="009C4E57">
        <w:t xml:space="preserve">Where the same personnel are used for testing and commissioning and for demonstration and training, ensure that the testing and commissioning Work is completed to the satisfaction of the </w:t>
      </w:r>
      <w:r>
        <w:t>Region</w:t>
      </w:r>
      <w:r w:rsidRPr="009C4E57">
        <w:t xml:space="preserve"> before the demonstration and training commences</w:t>
      </w:r>
      <w:r>
        <w:t xml:space="preserve"> for Region staff not involved in testing and commissioning</w:t>
      </w:r>
      <w:r w:rsidRPr="009C4E57">
        <w:t>, and that sufficient time is set aside to complete the demonstration and training.</w:t>
      </w:r>
    </w:p>
    <w:p w14:paraId="6AE5D67B" w14:textId="77777777" w:rsidR="00AD6A2D" w:rsidRPr="009C4E57" w:rsidRDefault="00AD6A2D" w:rsidP="00042AAC">
      <w:pPr>
        <w:pStyle w:val="Heading3"/>
        <w:spacing w:beforeLines="80" w:before="192"/>
      </w:pPr>
      <w:r w:rsidRPr="009C4E57">
        <w:t>All factory training programs, if required, shall be completed prior to the start of testing and commissioning and shall use equipment similar to that being supplied.</w:t>
      </w:r>
    </w:p>
    <w:p w14:paraId="0E620A6C" w14:textId="77777777" w:rsidR="00AD6A2D" w:rsidRDefault="00AD6A2D" w:rsidP="00042AAC">
      <w:pPr>
        <w:pStyle w:val="Heading3"/>
        <w:spacing w:beforeLines="80" w:before="192"/>
      </w:pPr>
      <w:r>
        <w:t xml:space="preserve">Contractor to provide all defined training on sub-systems to trainees following Functional Testing and </w:t>
      </w:r>
      <w:r w:rsidRPr="00D522F6">
        <w:rPr>
          <w:u w:val="single"/>
        </w:rPr>
        <w:t>prior</w:t>
      </w:r>
      <w:r>
        <w:t xml:space="preserve"> to the start of overall Facility commissioning activities on related equipment and/or systems. </w:t>
      </w:r>
    </w:p>
    <w:p w14:paraId="62368DB3" w14:textId="77777777" w:rsidR="00AD6A2D" w:rsidRPr="00291CE8" w:rsidRDefault="00AD6A2D" w:rsidP="00042AAC">
      <w:pPr>
        <w:pStyle w:val="Heading3"/>
        <w:spacing w:beforeLines="80" w:before="192"/>
      </w:pPr>
      <w:r>
        <w:t xml:space="preserve">All training shall be completed prior to commissioning activities as defined by </w:t>
      </w:r>
      <w:ins w:id="132" w:author="Liam Sykes" w:date="2022-03-21T16:48:00Z">
        <w:r w:rsidR="00FB7EEE">
          <w:t>Section 01810 – Equipment Testing and Facility Comm</w:t>
        </w:r>
      </w:ins>
      <w:ins w:id="133" w:author="Liam Sykes" w:date="2022-03-21T16:49:00Z">
        <w:r w:rsidR="00FB7EEE">
          <w:t xml:space="preserve">issioning. </w:t>
        </w:r>
      </w:ins>
      <w:del w:id="134" w:author="Liam Sykes" w:date="2022-03-24T10:58:00Z">
        <w:r w:rsidRPr="00862750" w:rsidDel="00F86207">
          <w:rPr>
            <w:shd w:val="clear" w:color="auto" w:fill="FFFF00"/>
          </w:rPr>
          <w:delText>Section 01810 – Equipment Testing and Facility Commissioning</w:delText>
        </w:r>
        <w:r w:rsidDel="00F86207">
          <w:delText xml:space="preserve">. </w:delText>
        </w:r>
      </w:del>
    </w:p>
    <w:p w14:paraId="61E6FC45" w14:textId="77777777" w:rsidR="00AD6A2D" w:rsidRPr="006C1BA9" w:rsidRDefault="00AD6A2D" w:rsidP="00042AAC">
      <w:pPr>
        <w:pStyle w:val="Heading3"/>
        <w:spacing w:beforeLines="80" w:before="192"/>
      </w:pPr>
      <w:r>
        <w:t xml:space="preserve">Demonstration and training delivery shall be within a reasonable time frame following completion of Functional Testing (refer to </w:t>
      </w:r>
      <w:r w:rsidRPr="00FB7EEE">
        <w:rPr>
          <w:rPrChange w:id="135" w:author="Liam Sykes" w:date="2022-03-21T16:51:00Z">
            <w:rPr>
              <w:shd w:val="clear" w:color="auto" w:fill="FFFF00"/>
            </w:rPr>
          </w:rPrChange>
        </w:rPr>
        <w:t>Section 01810 – Equipment Testing and Facility Commissioning</w:t>
      </w:r>
      <w:r w:rsidRPr="00FB7EEE">
        <w:t xml:space="preserve">). Contractor submission of </w:t>
      </w:r>
      <w:r w:rsidR="00FB5D14" w:rsidRPr="00FB7EEE">
        <w:rPr>
          <w:rPrChange w:id="136" w:author="Liam Sykes" w:date="2022-03-21T16:51:00Z">
            <w:rPr>
              <w:shd w:val="clear" w:color="auto" w:fill="FFFF00"/>
            </w:rPr>
          </w:rPrChange>
        </w:rPr>
        <w:t>Section 01820</w:t>
      </w:r>
      <w:r w:rsidR="00862750" w:rsidRPr="00FB7EEE">
        <w:rPr>
          <w:rPrChange w:id="137" w:author="Liam Sykes" w:date="2022-03-21T16:51:00Z">
            <w:rPr>
              <w:shd w:val="clear" w:color="auto" w:fill="FFFF00"/>
            </w:rPr>
          </w:rPrChange>
        </w:rPr>
        <w:t>B – Training Schedule</w:t>
      </w:r>
      <w:r w:rsidR="00862750">
        <w:t xml:space="preserve"> </w:t>
      </w:r>
      <w:r>
        <w:t xml:space="preserve">must align with </w:t>
      </w:r>
      <w:r>
        <w:lastRenderedPageBreak/>
        <w:t>the providing training following Functional Testing and be approved by the Consultant. Any undue delay between Functional Testing completion and training will not be accepted.</w:t>
      </w:r>
    </w:p>
    <w:p w14:paraId="7568C0A6" w14:textId="77777777" w:rsidR="00AD6A2D" w:rsidRDefault="00AD6A2D" w:rsidP="00042AAC">
      <w:pPr>
        <w:pStyle w:val="Heading3"/>
        <w:spacing w:beforeLines="80" w:before="192"/>
      </w:pPr>
      <w:r>
        <w:t>The Contractor shall c</w:t>
      </w:r>
      <w:r w:rsidRPr="009C4E57">
        <w:t xml:space="preserve">oordinate the attendance of the demonstration and training specialists </w:t>
      </w:r>
      <w:r>
        <w:t xml:space="preserve">and/or instructors </w:t>
      </w:r>
      <w:r w:rsidRPr="009C4E57">
        <w:t xml:space="preserve">with the </w:t>
      </w:r>
      <w:r>
        <w:t xml:space="preserve">Consultant and Region to ensure </w:t>
      </w:r>
      <w:r w:rsidRPr="009C4E57">
        <w:t xml:space="preserve">availability of the </w:t>
      </w:r>
      <w:r>
        <w:t>trainees</w:t>
      </w:r>
      <w:r w:rsidRPr="009C4E57">
        <w:t>.</w:t>
      </w:r>
    </w:p>
    <w:p w14:paraId="4EB39B7C" w14:textId="77777777" w:rsidR="00AD6A2D" w:rsidRPr="00FB7EEE" w:rsidRDefault="00AD6A2D" w:rsidP="00042AAC">
      <w:pPr>
        <w:pStyle w:val="Heading3"/>
        <w:spacing w:beforeLines="80" w:before="192"/>
      </w:pPr>
      <w:r w:rsidRPr="00FB3D81">
        <w:t xml:space="preserve">The Contractor shall update </w:t>
      </w:r>
      <w:r>
        <w:t>and schedule t</w:t>
      </w:r>
      <w:r w:rsidRPr="00FB3D81">
        <w:t xml:space="preserve">he Work to be provided in accordance with </w:t>
      </w:r>
      <w:r w:rsidRPr="00FB7EEE">
        <w:rPr>
          <w:rPrChange w:id="138" w:author="Liam Sykes" w:date="2022-03-21T16:51:00Z">
            <w:rPr>
              <w:shd w:val="clear" w:color="auto" w:fill="FFFF00"/>
            </w:rPr>
          </w:rPrChange>
        </w:rPr>
        <w:t xml:space="preserve">Section 01310 – </w:t>
      </w:r>
      <w:r w:rsidR="00862750" w:rsidRPr="00FB7EEE">
        <w:rPr>
          <w:rPrChange w:id="139" w:author="Liam Sykes" w:date="2022-03-21T16:51:00Z">
            <w:rPr>
              <w:shd w:val="clear" w:color="auto" w:fill="FFFF00"/>
            </w:rPr>
          </w:rPrChange>
        </w:rPr>
        <w:t>Construction</w:t>
      </w:r>
      <w:r w:rsidRPr="00FB7EEE">
        <w:rPr>
          <w:rPrChange w:id="140" w:author="Liam Sykes" w:date="2022-03-21T16:51:00Z">
            <w:rPr>
              <w:shd w:val="clear" w:color="auto" w:fill="FFFF00"/>
            </w:rPr>
          </w:rPrChange>
        </w:rPr>
        <w:t xml:space="preserve"> Schedules</w:t>
      </w:r>
      <w:r w:rsidRPr="00FB7EEE">
        <w:t xml:space="preserve">. The Contractor shall also ensure that all Pre-purchased Equipment Vendors, suppliers and Subcontractors provide required information to </w:t>
      </w:r>
      <w:r w:rsidR="00FB5D14" w:rsidRPr="00FB7EEE">
        <w:rPr>
          <w:rPrChange w:id="141" w:author="Liam Sykes" w:date="2022-03-21T16:51:00Z">
            <w:rPr>
              <w:shd w:val="clear" w:color="auto" w:fill="FFFF00"/>
            </w:rPr>
          </w:rPrChange>
        </w:rPr>
        <w:t>Section 01820</w:t>
      </w:r>
      <w:r w:rsidR="00862750" w:rsidRPr="00FB7EEE">
        <w:rPr>
          <w:rPrChange w:id="142" w:author="Liam Sykes" w:date="2022-03-21T16:51:00Z">
            <w:rPr>
              <w:shd w:val="clear" w:color="auto" w:fill="FFFF00"/>
            </w:rPr>
          </w:rPrChange>
        </w:rPr>
        <w:t>B – Training Schedule</w:t>
      </w:r>
      <w:r w:rsidRPr="00FB7EEE">
        <w:t xml:space="preserve"> as applicable.</w:t>
      </w:r>
    </w:p>
    <w:p w14:paraId="5B60D590" w14:textId="77777777" w:rsidR="00AD6A2D" w:rsidRPr="00FB7EEE" w:rsidRDefault="00AD6A2D" w:rsidP="00042AAC">
      <w:pPr>
        <w:pStyle w:val="Heading3"/>
        <w:spacing w:beforeLines="80" w:before="192"/>
      </w:pPr>
      <w:r w:rsidRPr="00FB7EEE">
        <w:t xml:space="preserve">The Contractor shall provide the Consultant with a </w:t>
      </w:r>
      <w:r w:rsidR="00FB5D14" w:rsidRPr="00FB7EEE">
        <w:rPr>
          <w:rStyle w:val="Heading4Char"/>
          <w:rPrChange w:id="143" w:author="Liam Sykes" w:date="2022-03-21T16:51:00Z">
            <w:rPr>
              <w:rStyle w:val="Heading4Char"/>
              <w:shd w:val="clear" w:color="auto" w:fill="FFFF00"/>
            </w:rPr>
          </w:rPrChange>
        </w:rPr>
        <w:t>Section 01820</w:t>
      </w:r>
      <w:r w:rsidR="00862750" w:rsidRPr="00FB7EEE">
        <w:rPr>
          <w:rStyle w:val="Heading4Char"/>
          <w:rPrChange w:id="144" w:author="Liam Sykes" w:date="2022-03-21T16:51:00Z">
            <w:rPr>
              <w:rStyle w:val="Heading4Char"/>
              <w:shd w:val="clear" w:color="auto" w:fill="FFFF00"/>
            </w:rPr>
          </w:rPrChange>
        </w:rPr>
        <w:t xml:space="preserve">B </w:t>
      </w:r>
      <w:r w:rsidR="00862750" w:rsidRPr="00FB7EEE">
        <w:rPr>
          <w:rPrChange w:id="145" w:author="Liam Sykes" w:date="2022-03-21T16:51:00Z">
            <w:rPr>
              <w:shd w:val="clear" w:color="auto" w:fill="FFFF00"/>
            </w:rPr>
          </w:rPrChange>
        </w:rPr>
        <w:t>– Training Schedule</w:t>
      </w:r>
      <w:r w:rsidR="00862750" w:rsidRPr="00FB7EEE">
        <w:t xml:space="preserve">, </w:t>
      </w:r>
      <w:r w:rsidRPr="00FB7EEE">
        <w:t>draft course outlines, Lesson Plans (Category 2 training) and Agendas (Category 3 training) for review and acceptance at least forty (40) Working Days prior to the first training session.</w:t>
      </w:r>
      <w:r w:rsidRPr="00FB7EEE">
        <w:rPr>
          <w:rFonts w:eastAsia="Calibri"/>
        </w:rPr>
        <w:t xml:space="preserve">  Schedule training only after approval by Consultant.</w:t>
      </w:r>
    </w:p>
    <w:p w14:paraId="2CEDD645" w14:textId="77777777" w:rsidR="00AD6A2D" w:rsidRDefault="00AD6A2D" w:rsidP="00042AAC">
      <w:pPr>
        <w:pStyle w:val="Heading3"/>
        <w:spacing w:beforeLines="80" w:before="192"/>
        <w:rPr>
          <w:ins w:id="146" w:author="Johnny Pang" w:date="2022-04-16T20:43:00Z"/>
        </w:rPr>
      </w:pPr>
      <w:r w:rsidRPr="00FB7EEE">
        <w:t>All classroom training programs, if required, shall be completed prior to the start of any testing and commissioning.</w:t>
      </w:r>
    </w:p>
    <w:p w14:paraId="3B41F08E" w14:textId="77777777" w:rsidR="00B21C93" w:rsidRPr="00277C6E" w:rsidRDefault="00B21C93" w:rsidP="00B21C93">
      <w:pPr>
        <w:pStyle w:val="Heading2"/>
        <w:numPr>
          <w:ilvl w:val="1"/>
          <w:numId w:val="25"/>
        </w:numPr>
        <w:rPr>
          <w:ins w:id="147" w:author="Johnny Pang" w:date="2022-04-16T20:43:00Z"/>
        </w:rPr>
      </w:pPr>
      <w:ins w:id="148" w:author="Johnny Pang" w:date="2022-04-16T20:43:00Z">
        <w:r>
          <w:t xml:space="preserve">Measurement and </w:t>
        </w:r>
        <w:r w:rsidRPr="00277C6E">
          <w:t>Payment</w:t>
        </w:r>
      </w:ins>
    </w:p>
    <w:p w14:paraId="6BB6491B" w14:textId="77777777" w:rsidR="00B21C93" w:rsidRPr="00496E7C" w:rsidRDefault="00B21C93" w:rsidP="00B21C93">
      <w:pPr>
        <w:pStyle w:val="Heading3"/>
        <w:rPr>
          <w:ins w:id="149" w:author="Johnny Pang" w:date="2022-04-16T20:43:00Z"/>
        </w:rPr>
      </w:pPr>
      <w:ins w:id="150" w:author="Johnny Pang" w:date="2022-04-16T20:43:00Z">
        <w:r w:rsidRPr="00496E7C">
          <w:t>All costs associated with the work of this Section</w:t>
        </w:r>
        <w:r>
          <w:t xml:space="preserve"> </w:t>
        </w:r>
        <w:r w:rsidRPr="00496E7C">
          <w:t xml:space="preserve">shall be included in the price for </w:t>
        </w:r>
        <w:r w:rsidRPr="00ED6E7E">
          <w:t xml:space="preserve">Item No. </w:t>
        </w:r>
        <w:r>
          <w:t>A1.16</w:t>
        </w:r>
        <w:r w:rsidRPr="00496E7C">
          <w:t xml:space="preserve"> in the Bid Form.  </w:t>
        </w:r>
      </w:ins>
    </w:p>
    <w:p w14:paraId="4B1F82A0" w14:textId="77777777" w:rsidR="00B21C93" w:rsidRPr="00FB7EEE" w:rsidDel="00B21C93" w:rsidRDefault="00B21C93">
      <w:pPr>
        <w:pStyle w:val="Heading3"/>
        <w:numPr>
          <w:ilvl w:val="0"/>
          <w:numId w:val="0"/>
        </w:numPr>
        <w:spacing w:beforeLines="80" w:before="192"/>
        <w:ind w:left="720"/>
        <w:rPr>
          <w:del w:id="151" w:author="Johnny Pang" w:date="2022-04-16T20:43:00Z"/>
        </w:rPr>
        <w:pPrChange w:id="152" w:author="Johnny Pang" w:date="2022-04-16T20:43:00Z">
          <w:pPr>
            <w:pStyle w:val="Heading3"/>
            <w:spacing w:beforeLines="80" w:before="192"/>
          </w:pPr>
        </w:pPrChange>
      </w:pPr>
    </w:p>
    <w:p w14:paraId="12E30AAC" w14:textId="77777777" w:rsidR="001702C8" w:rsidRPr="00FB7EEE" w:rsidRDefault="001702C8" w:rsidP="001702C8">
      <w:pPr>
        <w:pStyle w:val="Heading1"/>
      </w:pPr>
      <w:r w:rsidRPr="00FB7EEE">
        <w:t>TRAINING</w:t>
      </w:r>
    </w:p>
    <w:p w14:paraId="2B1D1418" w14:textId="77777777" w:rsidR="00B307DF" w:rsidRPr="00FB7EEE" w:rsidRDefault="00B307DF" w:rsidP="00042AAC">
      <w:pPr>
        <w:pStyle w:val="Heading2"/>
      </w:pPr>
      <w:r w:rsidRPr="00FB7EEE">
        <w:rPr>
          <w:u w:val="none"/>
        </w:rPr>
        <w:t>The Contractor shall submit a detailed summary of training and demonstration activities</w:t>
      </w:r>
      <w:r w:rsidR="008B2556" w:rsidRPr="00FB7EEE">
        <w:rPr>
          <w:u w:val="none"/>
        </w:rPr>
        <w:t xml:space="preserve"> </w:t>
      </w:r>
      <w:r w:rsidR="00A14DFC" w:rsidRPr="00FB7EEE">
        <w:rPr>
          <w:u w:val="none"/>
        </w:rPr>
        <w:t xml:space="preserve">by updating </w:t>
      </w:r>
      <w:r w:rsidR="008B2556" w:rsidRPr="00FB7EEE">
        <w:rPr>
          <w:u w:val="none"/>
        </w:rPr>
        <w:t xml:space="preserve">Schedule </w:t>
      </w:r>
      <w:ins w:id="153" w:author="Liam Sykes" w:date="2022-03-21T16:52:00Z">
        <w:r w:rsidR="00FB7EEE">
          <w:rPr>
            <w:u w:val="none"/>
          </w:rPr>
          <w:t xml:space="preserve">01820B </w:t>
        </w:r>
      </w:ins>
      <w:del w:id="154" w:author="Liam Sykes" w:date="2022-03-21T16:52:00Z">
        <w:r w:rsidR="008B2556" w:rsidRPr="00FB7EEE" w:rsidDel="00FB7EEE">
          <w:rPr>
            <w:u w:val="none"/>
          </w:rPr>
          <w:delText>A</w:delText>
        </w:r>
        <w:r w:rsidRPr="00FB7EEE" w:rsidDel="00FB7EEE">
          <w:rPr>
            <w:u w:val="none"/>
          </w:rPr>
          <w:delText xml:space="preserve"> </w:delText>
        </w:r>
      </w:del>
      <w:r w:rsidR="00CD1808" w:rsidRPr="00FB7EEE">
        <w:rPr>
          <w:u w:val="none"/>
        </w:rPr>
        <w:t xml:space="preserve">– Training Schedule </w:t>
      </w:r>
      <w:ins w:id="155" w:author="Liam Sykes" w:date="2022-03-21T16:52:00Z">
        <w:r w:rsidR="00FB7EEE">
          <w:rPr>
            <w:u w:val="none"/>
          </w:rPr>
          <w:t xml:space="preserve">and </w:t>
        </w:r>
      </w:ins>
      <w:r w:rsidR="005E0FAB" w:rsidRPr="00FB7EEE">
        <w:rPr>
          <w:u w:val="none"/>
        </w:rPr>
        <w:t xml:space="preserve">addressing all cited training </w:t>
      </w:r>
      <w:r w:rsidR="00276970" w:rsidRPr="00FB7EEE">
        <w:rPr>
          <w:u w:val="none"/>
        </w:rPr>
        <w:t>i</w:t>
      </w:r>
      <w:r w:rsidR="005E0FAB" w:rsidRPr="00FB7EEE">
        <w:rPr>
          <w:u w:val="none"/>
        </w:rPr>
        <w:t xml:space="preserve">n </w:t>
      </w:r>
      <w:r w:rsidR="00042AAC" w:rsidRPr="00FB7EEE">
        <w:rPr>
          <w:u w:val="none"/>
          <w:rPrChange w:id="156" w:author="Liam Sykes" w:date="2022-03-21T16:52:00Z">
            <w:rPr>
              <w:u w:val="none"/>
              <w:shd w:val="clear" w:color="auto" w:fill="FFFF00"/>
            </w:rPr>
          </w:rPrChange>
        </w:rPr>
        <w:t>Section 01820A – Summary of Training Requirements</w:t>
      </w:r>
      <w:r w:rsidR="00042AAC" w:rsidRPr="00FB7EEE">
        <w:rPr>
          <w:u w:val="none"/>
        </w:rPr>
        <w:t xml:space="preserve">  </w:t>
      </w:r>
      <w:r w:rsidRPr="00FB7EEE">
        <w:rPr>
          <w:u w:val="none"/>
        </w:rPr>
        <w:t>to the Consultant for approval based on the following categories:</w:t>
      </w:r>
    </w:p>
    <w:p w14:paraId="1598AB9F" w14:textId="77777777" w:rsidR="00B307DF" w:rsidRPr="00FB7EEE" w:rsidRDefault="001F3AB0" w:rsidP="001F3AB0">
      <w:pPr>
        <w:pStyle w:val="Heading3"/>
        <w:rPr>
          <w:u w:val="single"/>
        </w:rPr>
      </w:pPr>
      <w:r w:rsidRPr="00FB7EEE">
        <w:rPr>
          <w:u w:val="single"/>
        </w:rPr>
        <w:t xml:space="preserve">Category 1: </w:t>
      </w:r>
      <w:r w:rsidR="00B307DF" w:rsidRPr="00FB7EEE">
        <w:rPr>
          <w:u w:val="single"/>
        </w:rPr>
        <w:t xml:space="preserve">Detailed Training on Overall Complex System Operation </w:t>
      </w:r>
    </w:p>
    <w:p w14:paraId="1CFCB081" w14:textId="77777777" w:rsidR="007566AF" w:rsidRPr="00FB7EEE" w:rsidDel="00FB7EEE" w:rsidRDefault="007566AF" w:rsidP="00042AAC">
      <w:pPr>
        <w:pStyle w:val="Heading4"/>
        <w:spacing w:before="80"/>
        <w:contextualSpacing w:val="0"/>
        <w:rPr>
          <w:del w:id="157" w:author="Liam Sykes" w:date="2022-03-21T16:53:00Z"/>
          <w:i/>
        </w:rPr>
      </w:pPr>
      <w:del w:id="158" w:author="Liam Sykes" w:date="2022-03-21T16:53:00Z">
        <w:r w:rsidRPr="00FB7EEE" w:rsidDel="00FB7EEE">
          <w:rPr>
            <w:i/>
            <w:rPrChange w:id="159" w:author="Liam Sykes" w:date="2022-03-21T16:49:00Z">
              <w:rPr>
                <w:i/>
                <w:highlight w:val="yellow"/>
              </w:rPr>
            </w:rPrChange>
          </w:rPr>
          <w:delText>[Consultant is responsible to provid</w:delText>
        </w:r>
        <w:r w:rsidR="003C44A5" w:rsidRPr="00FB7EEE" w:rsidDel="00FB7EEE">
          <w:rPr>
            <w:i/>
            <w:rPrChange w:id="160" w:author="Liam Sykes" w:date="2022-03-21T16:49:00Z">
              <w:rPr>
                <w:i/>
                <w:highlight w:val="yellow"/>
              </w:rPr>
            </w:rPrChange>
          </w:rPr>
          <w:delText>e</w:delText>
        </w:r>
        <w:r w:rsidRPr="00FB7EEE" w:rsidDel="00FB7EEE">
          <w:rPr>
            <w:i/>
            <w:rPrChange w:id="161" w:author="Liam Sykes" w:date="2022-03-21T16:49:00Z">
              <w:rPr>
                <w:i/>
                <w:highlight w:val="yellow"/>
              </w:rPr>
            </w:rPrChange>
          </w:rPr>
          <w:delText xml:space="preserve"> all Category 1 training. The Consultant shall amend this section to ensure the Contractor provides the Consultant all the resources, materials, information etc. </w:delText>
        </w:r>
        <w:r w:rsidR="0045440D" w:rsidRPr="00FB7EEE" w:rsidDel="00FB7EEE">
          <w:rPr>
            <w:i/>
            <w:rPrChange w:id="162" w:author="Liam Sykes" w:date="2022-03-21T16:49:00Z">
              <w:rPr>
                <w:i/>
                <w:highlight w:val="yellow"/>
              </w:rPr>
            </w:rPrChange>
          </w:rPr>
          <w:delText xml:space="preserve">for the Consultant </w:delText>
        </w:r>
        <w:r w:rsidRPr="00FB7EEE" w:rsidDel="00FB7EEE">
          <w:rPr>
            <w:i/>
            <w:rPrChange w:id="163" w:author="Liam Sykes" w:date="2022-03-21T16:49:00Z">
              <w:rPr>
                <w:i/>
                <w:highlight w:val="yellow"/>
              </w:rPr>
            </w:rPrChange>
          </w:rPr>
          <w:delText>to develop all Category 1 training modules.]</w:delText>
        </w:r>
      </w:del>
    </w:p>
    <w:p w14:paraId="250C121E" w14:textId="77777777" w:rsidR="00862750" w:rsidRPr="00FB7EEE" w:rsidRDefault="001F3AB0" w:rsidP="00042AAC">
      <w:pPr>
        <w:pStyle w:val="Heading4"/>
        <w:spacing w:before="80"/>
        <w:contextualSpacing w:val="0"/>
      </w:pPr>
      <w:r w:rsidRPr="00FB7EEE">
        <w:t xml:space="preserve">The anticipated Category 1 sessions are listed in </w:t>
      </w:r>
      <w:r w:rsidR="00862750" w:rsidRPr="00FB7EEE">
        <w:t xml:space="preserve">in </w:t>
      </w:r>
      <w:r w:rsidR="00FB5D14" w:rsidRPr="00FB7EEE">
        <w:rPr>
          <w:rPrChange w:id="164" w:author="Liam Sykes" w:date="2022-03-21T16:53:00Z">
            <w:rPr>
              <w:shd w:val="clear" w:color="auto" w:fill="FFFF00"/>
            </w:rPr>
          </w:rPrChange>
        </w:rPr>
        <w:t>Section 01820</w:t>
      </w:r>
      <w:r w:rsidR="00862750" w:rsidRPr="00FB7EEE">
        <w:rPr>
          <w:rPrChange w:id="165" w:author="Liam Sykes" w:date="2022-03-21T16:53:00Z">
            <w:rPr>
              <w:shd w:val="clear" w:color="auto" w:fill="FFFF00"/>
            </w:rPr>
          </w:rPrChange>
        </w:rPr>
        <w:t xml:space="preserve">A – Summary of Training Requirements </w:t>
      </w:r>
      <w:r w:rsidR="00862750" w:rsidRPr="00FB7EEE">
        <w:t>.</w:t>
      </w:r>
    </w:p>
    <w:p w14:paraId="5B1FC6CA" w14:textId="77777777" w:rsidR="001F3AB0" w:rsidRPr="00FB7EEE" w:rsidRDefault="001F3AB0" w:rsidP="00042AAC">
      <w:pPr>
        <w:pStyle w:val="Heading4"/>
        <w:spacing w:before="80"/>
        <w:contextualSpacing w:val="0"/>
      </w:pPr>
      <w:r w:rsidRPr="00FB7EEE">
        <w:t xml:space="preserve">Category 1 training is expected to be classroom training due to its wide ranging learning objectives, and is to be provided by the Consultant. The location of the training will depend on the session topic, the trainees’ availability and accommodation of 24/7 continuous service water and wastewater </w:t>
      </w:r>
      <w:r w:rsidR="00C72C45" w:rsidRPr="00FB7EEE">
        <w:t>operations</w:t>
      </w:r>
      <w:r w:rsidRPr="00FB7EEE">
        <w:t>.</w:t>
      </w:r>
    </w:p>
    <w:p w14:paraId="6D1A0E91" w14:textId="77777777" w:rsidR="001F3AB0" w:rsidRPr="00FB7EEE" w:rsidRDefault="001F3AB0" w:rsidP="00042AAC">
      <w:pPr>
        <w:pStyle w:val="Heading4"/>
        <w:spacing w:before="80"/>
        <w:contextualSpacing w:val="0"/>
      </w:pPr>
      <w:r w:rsidRPr="00FB7EEE">
        <w:t xml:space="preserve">The Contractor shall provide supporting documentation (where applicable) to the Consultant (as requested) 40 Working Days prior to scheduled training delivery. </w:t>
      </w:r>
    </w:p>
    <w:p w14:paraId="1BADD30E" w14:textId="77777777" w:rsidR="001F3AB0" w:rsidRPr="00203EE6" w:rsidRDefault="001F3AB0" w:rsidP="00042AAC">
      <w:pPr>
        <w:pStyle w:val="Heading4"/>
        <w:spacing w:before="80"/>
        <w:contextualSpacing w:val="0"/>
      </w:pPr>
      <w:r w:rsidRPr="00FB7EEE">
        <w:t xml:space="preserve">The Contractor shall also furnish certified, trained, articulate personnel familiar with the Lesson Plan to co-ordinate and expedite </w:t>
      </w:r>
      <w:r w:rsidRPr="00F86207">
        <w:t>required training development and/or delivery by the Consultant.</w:t>
      </w:r>
      <w:r w:rsidRPr="00203EE6">
        <w:t xml:space="preserve"> </w:t>
      </w:r>
    </w:p>
    <w:p w14:paraId="768675A8" w14:textId="77777777" w:rsidR="001F3AB0" w:rsidRPr="007C67AC" w:rsidRDefault="001F3AB0" w:rsidP="00042AAC">
      <w:pPr>
        <w:pStyle w:val="Heading4"/>
        <w:spacing w:before="80"/>
        <w:contextualSpacing w:val="0"/>
      </w:pPr>
      <w:r w:rsidRPr="007C67AC">
        <w:t>Contractor shall ensure equipment and systems are in an operational state to the satisfaction of the Consultant prior to Category 1 training by the Consultant.</w:t>
      </w:r>
    </w:p>
    <w:p w14:paraId="1F5CA95E" w14:textId="77777777" w:rsidR="00B307DF" w:rsidRPr="00B21C93" w:rsidRDefault="001F3AB0" w:rsidP="001F3AB0">
      <w:pPr>
        <w:pStyle w:val="Heading3"/>
        <w:rPr>
          <w:u w:val="single"/>
        </w:rPr>
      </w:pPr>
      <w:r w:rsidRPr="00B21C93">
        <w:rPr>
          <w:u w:val="single"/>
        </w:rPr>
        <w:t xml:space="preserve">Category 2:  </w:t>
      </w:r>
      <w:r w:rsidR="00B307DF" w:rsidRPr="00B21C93">
        <w:rPr>
          <w:u w:val="single"/>
        </w:rPr>
        <w:t xml:space="preserve">Detailed System and Equipment Training </w:t>
      </w:r>
    </w:p>
    <w:p w14:paraId="40DA2E06" w14:textId="77777777" w:rsidR="001F3AB0" w:rsidRPr="00FB7EEE" w:rsidRDefault="001F3AB0" w:rsidP="00042AAC">
      <w:pPr>
        <w:pStyle w:val="Heading4"/>
        <w:spacing w:before="80"/>
        <w:contextualSpacing w:val="0"/>
      </w:pPr>
      <w:r w:rsidRPr="00B21C93">
        <w:t xml:space="preserve">The anticipated Category 2 sessions are listed in </w:t>
      </w:r>
      <w:r w:rsidR="00FB5D14" w:rsidRPr="00FB7EEE">
        <w:rPr>
          <w:rPrChange w:id="166" w:author="Liam Sykes" w:date="2022-03-21T16:53:00Z">
            <w:rPr>
              <w:shd w:val="clear" w:color="auto" w:fill="FFFF00"/>
            </w:rPr>
          </w:rPrChange>
        </w:rPr>
        <w:t>Section 01820</w:t>
      </w:r>
      <w:r w:rsidR="00862750" w:rsidRPr="00FB7EEE">
        <w:rPr>
          <w:rPrChange w:id="167" w:author="Liam Sykes" w:date="2022-03-21T16:53:00Z">
            <w:rPr>
              <w:shd w:val="clear" w:color="auto" w:fill="FFFF00"/>
            </w:rPr>
          </w:rPrChange>
        </w:rPr>
        <w:t xml:space="preserve">A – Summary of Training Requirements </w:t>
      </w:r>
      <w:r w:rsidR="00862750" w:rsidRPr="00FB7EEE">
        <w:t>.</w:t>
      </w:r>
    </w:p>
    <w:p w14:paraId="0D2482D6" w14:textId="77777777" w:rsidR="001F3AB0" w:rsidRPr="00FB7EEE" w:rsidRDefault="001F3AB0" w:rsidP="00042AAC">
      <w:pPr>
        <w:pStyle w:val="Heading4"/>
        <w:spacing w:before="80"/>
        <w:contextualSpacing w:val="0"/>
      </w:pPr>
      <w:r w:rsidRPr="00FB7EEE">
        <w:lastRenderedPageBreak/>
        <w:t xml:space="preserve">Contractor shall provide Lesson Plans to Consultant for approval 40 Working Days prior to scheduled delivery. The anticipated number of required sessions is shown in </w:t>
      </w:r>
      <w:r w:rsidR="00FB5D14" w:rsidRPr="00FB7EEE">
        <w:rPr>
          <w:rPrChange w:id="168" w:author="Liam Sykes" w:date="2022-03-21T16:53:00Z">
            <w:rPr>
              <w:shd w:val="clear" w:color="auto" w:fill="FFFF00"/>
            </w:rPr>
          </w:rPrChange>
        </w:rPr>
        <w:t>Section 01820</w:t>
      </w:r>
      <w:r w:rsidR="00862750" w:rsidRPr="00FB7EEE">
        <w:rPr>
          <w:rPrChange w:id="169" w:author="Liam Sykes" w:date="2022-03-21T16:53:00Z">
            <w:rPr>
              <w:shd w:val="clear" w:color="auto" w:fill="FFFF00"/>
            </w:rPr>
          </w:rPrChange>
        </w:rPr>
        <w:t>A – Summary of Training Requirements</w:t>
      </w:r>
      <w:r w:rsidR="00862750" w:rsidRPr="00FB7EEE">
        <w:rPr>
          <w:shd w:val="clear" w:color="auto" w:fill="FFFF00"/>
        </w:rPr>
        <w:t xml:space="preserve"> </w:t>
      </w:r>
      <w:r w:rsidR="00862750" w:rsidRPr="00FB7EEE">
        <w:t xml:space="preserve"> </w:t>
      </w:r>
      <w:r w:rsidRPr="00FB7EEE">
        <w:t xml:space="preserve">for each training session. </w:t>
      </w:r>
      <w:del w:id="170" w:author="Liam Sykes" w:date="2022-03-21T16:54:00Z">
        <w:r w:rsidRPr="00FB7EEE" w:rsidDel="00FB7EEE">
          <w:rPr>
            <w:i/>
            <w:rPrChange w:id="171" w:author="Liam Sykes" w:date="2022-03-21T16:49:00Z">
              <w:rPr>
                <w:i/>
                <w:highlight w:val="yellow"/>
              </w:rPr>
            </w:rPrChange>
          </w:rPr>
          <w:delText>[Consultant to add, delete or amend items as required by the Region specific to the project]</w:delText>
        </w:r>
        <w:r w:rsidRPr="00FB7EEE" w:rsidDel="00FB7EEE">
          <w:delText xml:space="preserve"> </w:delText>
        </w:r>
      </w:del>
    </w:p>
    <w:p w14:paraId="4CBBF960" w14:textId="77777777" w:rsidR="001F3AB0" w:rsidRPr="00FB7EEE" w:rsidRDefault="001F3AB0" w:rsidP="00042AAC">
      <w:pPr>
        <w:pStyle w:val="Heading4"/>
        <w:spacing w:before="80"/>
        <w:contextualSpacing w:val="0"/>
      </w:pPr>
      <w:r w:rsidRPr="00FB7EEE">
        <w:t xml:space="preserve">Training sessions for Category 2 shall include a </w:t>
      </w:r>
      <w:r w:rsidR="00E7752F" w:rsidRPr="00FB7EEE">
        <w:t>training</w:t>
      </w:r>
      <w:r w:rsidRPr="00FB7EEE">
        <w:t xml:space="preserve"> evaluation form </w:t>
      </w:r>
      <w:r w:rsidR="00E7752F" w:rsidRPr="00FB7EEE">
        <w:t>(</w:t>
      </w:r>
      <w:r w:rsidR="00E7752F" w:rsidRPr="00FB7EEE">
        <w:rPr>
          <w:rPrChange w:id="172" w:author="Liam Sykes" w:date="2022-03-21T16:54:00Z">
            <w:rPr>
              <w:shd w:val="clear" w:color="auto" w:fill="FFFF00"/>
            </w:rPr>
          </w:rPrChange>
        </w:rPr>
        <w:t xml:space="preserve">Section </w:t>
      </w:r>
      <w:r w:rsidR="00E7752F" w:rsidRPr="00FB7EEE">
        <w:rPr>
          <w:rStyle w:val="Heading4Char"/>
          <w:rFonts w:eastAsia="Calibri"/>
          <w:rPrChange w:id="173" w:author="Liam Sykes" w:date="2022-03-21T16:54:00Z">
            <w:rPr>
              <w:rStyle w:val="Heading4Char"/>
              <w:rFonts w:eastAsia="Calibri"/>
              <w:shd w:val="clear" w:color="auto" w:fill="FFFF00"/>
            </w:rPr>
          </w:rPrChange>
        </w:rPr>
        <w:t xml:space="preserve">01820D </w:t>
      </w:r>
      <w:r w:rsidR="00E7752F" w:rsidRPr="00FB7EEE">
        <w:rPr>
          <w:rPrChange w:id="174" w:author="Liam Sykes" w:date="2022-03-21T16:54:00Z">
            <w:rPr>
              <w:shd w:val="clear" w:color="auto" w:fill="FFFF00"/>
            </w:rPr>
          </w:rPrChange>
        </w:rPr>
        <w:t>– Training Evaluation Form</w:t>
      </w:r>
      <w:r w:rsidR="00E7752F" w:rsidRPr="00FB7EEE">
        <w:t>)</w:t>
      </w:r>
      <w:r w:rsidRPr="00FB7EEE">
        <w:t xml:space="preserve"> to be filled out by each trainee. Training evaluation forms shall be provided to the Consultant immediately upon completion of the individual session. Training shall be considered adequate if the instruction fulfilled all aspects of the Lesson Plan and the training evaluation forms indicate satisfactory training delivery. Training sessions not in accordance with the Lesson Plan shall be repeated at the Contractor’s expense.</w:t>
      </w:r>
    </w:p>
    <w:p w14:paraId="625AA31A" w14:textId="77777777" w:rsidR="001F3AB0" w:rsidRPr="00F86207" w:rsidRDefault="001F3AB0" w:rsidP="00042AAC">
      <w:pPr>
        <w:pStyle w:val="Heading4"/>
        <w:spacing w:before="80"/>
        <w:contextualSpacing w:val="0"/>
      </w:pPr>
      <w:r w:rsidRPr="00FB7EEE">
        <w:t>Contractor shall ensure equipment and systems are in an operational state to the satisfaction of the Region prior to Category 2 training by the Contractor.</w:t>
      </w:r>
    </w:p>
    <w:p w14:paraId="4A30045F" w14:textId="77777777" w:rsidR="001F3AB0" w:rsidRPr="00FB7EEE" w:rsidRDefault="001F3AB0" w:rsidP="00042AAC">
      <w:pPr>
        <w:pStyle w:val="Heading4"/>
        <w:spacing w:before="80"/>
        <w:contextualSpacing w:val="0"/>
      </w:pPr>
      <w:r w:rsidRPr="00F86207">
        <w:t xml:space="preserve">Contractor shall provide certified, trained, articulate representatives to coordinate and deliver Category 2 training. Training shall align with operations and maintenance manual as specified in </w:t>
      </w:r>
      <w:r w:rsidRPr="00FB7EEE">
        <w:rPr>
          <w:rPrChange w:id="175" w:author="Liam Sykes" w:date="2022-03-21T16:49:00Z">
            <w:rPr>
              <w:highlight w:val="yellow"/>
            </w:rPr>
          </w:rPrChange>
        </w:rPr>
        <w:t>Section 01430 – Operation and Maintenance Data</w:t>
      </w:r>
      <w:r w:rsidRPr="00FB7EEE">
        <w:t>.</w:t>
      </w:r>
    </w:p>
    <w:p w14:paraId="2F2487E1" w14:textId="77777777" w:rsidR="00862750" w:rsidRPr="00FB7EEE" w:rsidRDefault="00862750" w:rsidP="00042AAC">
      <w:pPr>
        <w:pStyle w:val="Heading4"/>
        <w:spacing w:before="80"/>
        <w:contextualSpacing w:val="0"/>
      </w:pPr>
      <w:r w:rsidRPr="00FB7EEE">
        <w:t xml:space="preserve">Contractor shall provide properly completed </w:t>
      </w:r>
      <w:r w:rsidR="00FB5D14" w:rsidRPr="00FB7EEE">
        <w:rPr>
          <w:rPrChange w:id="176" w:author="Liam Sykes" w:date="2022-03-21T16:54:00Z">
            <w:rPr>
              <w:shd w:val="clear" w:color="auto" w:fill="FFFF00"/>
            </w:rPr>
          </w:rPrChange>
        </w:rPr>
        <w:t>Section 01820</w:t>
      </w:r>
      <w:r w:rsidRPr="00FB7EEE">
        <w:rPr>
          <w:rPrChange w:id="177" w:author="Liam Sykes" w:date="2022-03-21T16:54:00Z">
            <w:rPr>
              <w:shd w:val="clear" w:color="auto" w:fill="FFFF00"/>
            </w:rPr>
          </w:rPrChange>
        </w:rPr>
        <w:t>C – OJT (On the Job Training Form)</w:t>
      </w:r>
      <w:r w:rsidRPr="00FB7EEE">
        <w:t xml:space="preserve"> where indicated on </w:t>
      </w:r>
      <w:r w:rsidR="00FB5D14" w:rsidRPr="00FB7EEE">
        <w:rPr>
          <w:rPrChange w:id="178" w:author="Liam Sykes" w:date="2022-03-21T16:54:00Z">
            <w:rPr>
              <w:shd w:val="clear" w:color="auto" w:fill="FFFF00"/>
            </w:rPr>
          </w:rPrChange>
        </w:rPr>
        <w:t>Section 01820</w:t>
      </w:r>
      <w:r w:rsidRPr="00FB7EEE">
        <w:rPr>
          <w:rPrChange w:id="179" w:author="Liam Sykes" w:date="2022-03-21T16:54:00Z">
            <w:rPr>
              <w:shd w:val="clear" w:color="auto" w:fill="FFFF00"/>
            </w:rPr>
          </w:rPrChange>
        </w:rPr>
        <w:t>A – Summary of Training Requirements</w:t>
      </w:r>
      <w:r w:rsidR="00042AAC" w:rsidRPr="00FB7EEE">
        <w:t xml:space="preserve"> </w:t>
      </w:r>
      <w:r w:rsidRPr="00FB7EEE">
        <w:t>to the Consultant within two (2) Working Days after the training.</w:t>
      </w:r>
    </w:p>
    <w:p w14:paraId="277D94A3" w14:textId="77777777" w:rsidR="00B307DF" w:rsidRPr="00FB7EEE" w:rsidRDefault="001F3AB0" w:rsidP="001F3AB0">
      <w:pPr>
        <w:pStyle w:val="Heading3"/>
        <w:rPr>
          <w:u w:val="single"/>
        </w:rPr>
      </w:pPr>
      <w:r w:rsidRPr="00FB7EEE">
        <w:rPr>
          <w:u w:val="single"/>
        </w:rPr>
        <w:t xml:space="preserve">Category 3:  </w:t>
      </w:r>
      <w:r w:rsidR="00B307DF" w:rsidRPr="00FB7EEE">
        <w:rPr>
          <w:u w:val="single"/>
        </w:rPr>
        <w:t xml:space="preserve">Equipment Demonstration </w:t>
      </w:r>
    </w:p>
    <w:p w14:paraId="17BBF926" w14:textId="77777777" w:rsidR="001F3AB0" w:rsidRPr="00FB7EEE" w:rsidRDefault="001F3AB0" w:rsidP="00E7752F">
      <w:pPr>
        <w:pStyle w:val="Heading4"/>
        <w:spacing w:before="80"/>
        <w:contextualSpacing w:val="0"/>
        <w:rPr>
          <w:rPrChange w:id="180" w:author="Liam Sykes" w:date="2022-03-21T16:49:00Z">
            <w:rPr>
              <w:highlight w:val="yellow"/>
            </w:rPr>
          </w:rPrChange>
        </w:rPr>
      </w:pPr>
      <w:r w:rsidRPr="00FB7EEE">
        <w:t xml:space="preserve">The anticipated Category 3 sessions are listed in </w:t>
      </w:r>
      <w:r w:rsidR="00042AAC" w:rsidRPr="00FB7EEE">
        <w:rPr>
          <w:rStyle w:val="Heading4Char"/>
          <w:rPrChange w:id="181" w:author="Liam Sykes" w:date="2022-03-21T16:55:00Z">
            <w:rPr>
              <w:rStyle w:val="Heading4Char"/>
              <w:shd w:val="clear" w:color="auto" w:fill="FFFF00"/>
            </w:rPr>
          </w:rPrChange>
        </w:rPr>
        <w:t xml:space="preserve">Section 01820A </w:t>
      </w:r>
      <w:r w:rsidR="00042AAC" w:rsidRPr="00FB7EEE">
        <w:rPr>
          <w:rPrChange w:id="182" w:author="Liam Sykes" w:date="2022-03-21T16:55:00Z">
            <w:rPr>
              <w:shd w:val="clear" w:color="auto" w:fill="FFFF00"/>
            </w:rPr>
          </w:rPrChange>
        </w:rPr>
        <w:t>–</w:t>
      </w:r>
      <w:r w:rsidR="00042AAC" w:rsidRPr="00FB7EEE">
        <w:rPr>
          <w:rStyle w:val="Heading4Char"/>
          <w:rPrChange w:id="183" w:author="Liam Sykes" w:date="2022-03-21T16:55:00Z">
            <w:rPr>
              <w:rStyle w:val="Heading4Char"/>
              <w:shd w:val="clear" w:color="auto" w:fill="FFFF00"/>
            </w:rPr>
          </w:rPrChange>
        </w:rPr>
        <w:t xml:space="preserve"> Summary of Training Requirements</w:t>
      </w:r>
      <w:r w:rsidRPr="00FB7EEE">
        <w:t>.</w:t>
      </w:r>
    </w:p>
    <w:p w14:paraId="2151E8AB" w14:textId="77777777" w:rsidR="001F3AB0" w:rsidRPr="00FB7EEE" w:rsidRDefault="001F3AB0" w:rsidP="00E7752F">
      <w:pPr>
        <w:pStyle w:val="Heading4"/>
        <w:spacing w:before="80"/>
        <w:contextualSpacing w:val="0"/>
        <w:rPr>
          <w:rStyle w:val="highlght"/>
          <w:rFonts w:ascii="Calibri" w:hAnsi="Calibri"/>
          <w:i w:val="0"/>
          <w:color w:val="auto"/>
          <w:sz w:val="22"/>
        </w:rPr>
      </w:pPr>
      <w:r w:rsidRPr="00FB7EEE">
        <w:rPr>
          <w:rStyle w:val="highlght"/>
          <w:rFonts w:ascii="Calibri" w:hAnsi="Calibri"/>
          <w:i w:val="0"/>
          <w:color w:val="auto"/>
          <w:sz w:val="22"/>
        </w:rPr>
        <w:t>All systems and equipment need to be demonstrated. Greater time needs to be allocated for complicated systems and equipment. General examples of systems and equipment to be demonstrated to Region staff:</w:t>
      </w:r>
    </w:p>
    <w:p w14:paraId="5E57B4FF" w14:textId="77777777" w:rsidR="001F3AB0" w:rsidRPr="00FB7EEE" w:rsidRDefault="001F3AB0" w:rsidP="001F3AB0">
      <w:pPr>
        <w:pStyle w:val="Heading5"/>
        <w:contextualSpacing/>
        <w:rPr>
          <w:rStyle w:val="highlght"/>
          <w:rFonts w:ascii="Calibri" w:hAnsi="Calibri"/>
          <w:i w:val="0"/>
          <w:color w:val="auto"/>
          <w:sz w:val="22"/>
        </w:rPr>
      </w:pPr>
      <w:r w:rsidRPr="00FB7EEE">
        <w:rPr>
          <w:rStyle w:val="highlght"/>
          <w:rFonts w:ascii="Calibri" w:hAnsi="Calibri"/>
          <w:i w:val="0"/>
          <w:color w:val="auto"/>
          <w:sz w:val="22"/>
        </w:rPr>
        <w:t>Heating Systems</w:t>
      </w:r>
    </w:p>
    <w:p w14:paraId="65C78269" w14:textId="77777777" w:rsidR="001F3AB0" w:rsidRPr="00FB7EEE" w:rsidRDefault="001F3AB0" w:rsidP="001F3AB0">
      <w:pPr>
        <w:pStyle w:val="Heading5"/>
        <w:contextualSpacing/>
        <w:rPr>
          <w:rStyle w:val="highlght"/>
          <w:rFonts w:ascii="Calibri" w:hAnsi="Calibri"/>
          <w:i w:val="0"/>
          <w:color w:val="auto"/>
          <w:sz w:val="22"/>
        </w:rPr>
      </w:pPr>
      <w:r w:rsidRPr="00FB7EEE">
        <w:rPr>
          <w:rStyle w:val="highlght"/>
          <w:rFonts w:ascii="Calibri" w:hAnsi="Calibri"/>
          <w:i w:val="0"/>
          <w:color w:val="auto"/>
          <w:sz w:val="22"/>
        </w:rPr>
        <w:t>Ventilation Systems</w:t>
      </w:r>
    </w:p>
    <w:p w14:paraId="31E2E5F0" w14:textId="77777777" w:rsidR="001F3AB0" w:rsidRPr="00FB7EEE" w:rsidRDefault="001F3AB0" w:rsidP="001F3AB0">
      <w:pPr>
        <w:pStyle w:val="Heading5"/>
        <w:contextualSpacing/>
        <w:rPr>
          <w:rStyle w:val="highlght"/>
          <w:rFonts w:ascii="Calibri" w:hAnsi="Calibri"/>
          <w:i w:val="0"/>
          <w:color w:val="auto"/>
          <w:sz w:val="22"/>
        </w:rPr>
      </w:pPr>
      <w:r w:rsidRPr="00FB7EEE">
        <w:rPr>
          <w:rStyle w:val="highlght"/>
          <w:rFonts w:ascii="Calibri" w:hAnsi="Calibri"/>
          <w:i w:val="0"/>
          <w:color w:val="auto"/>
          <w:sz w:val="22"/>
        </w:rPr>
        <w:t>Cooling Systems</w:t>
      </w:r>
    </w:p>
    <w:p w14:paraId="689C0253" w14:textId="77777777" w:rsidR="001F3AB0" w:rsidRPr="00FB7EEE" w:rsidRDefault="001F3AB0" w:rsidP="001F3AB0">
      <w:pPr>
        <w:pStyle w:val="Heading5"/>
        <w:contextualSpacing/>
        <w:rPr>
          <w:rStyle w:val="highlght"/>
          <w:rFonts w:ascii="Calibri" w:hAnsi="Calibri"/>
          <w:i w:val="0"/>
          <w:color w:val="auto"/>
          <w:sz w:val="22"/>
        </w:rPr>
      </w:pPr>
      <w:r w:rsidRPr="00FB7EEE">
        <w:rPr>
          <w:rStyle w:val="highlght"/>
          <w:rFonts w:ascii="Calibri" w:hAnsi="Calibri"/>
          <w:i w:val="0"/>
          <w:color w:val="auto"/>
          <w:sz w:val="22"/>
        </w:rPr>
        <w:t>Control Systems</w:t>
      </w:r>
    </w:p>
    <w:p w14:paraId="441217B3" w14:textId="77777777" w:rsidR="001F3AB0" w:rsidRPr="00FB7EEE" w:rsidRDefault="001F3AB0" w:rsidP="001F3AB0">
      <w:pPr>
        <w:pStyle w:val="Heading5"/>
        <w:contextualSpacing/>
        <w:rPr>
          <w:rStyle w:val="highlght"/>
          <w:rFonts w:ascii="Calibri" w:hAnsi="Calibri"/>
          <w:i w:val="0"/>
          <w:color w:val="auto"/>
          <w:sz w:val="22"/>
        </w:rPr>
      </w:pPr>
      <w:r w:rsidRPr="00FB7EEE">
        <w:rPr>
          <w:rStyle w:val="highlght"/>
          <w:rFonts w:ascii="Calibri" w:hAnsi="Calibri"/>
          <w:i w:val="0"/>
          <w:color w:val="auto"/>
          <w:sz w:val="22"/>
        </w:rPr>
        <w:t>Pumping Systems</w:t>
      </w:r>
    </w:p>
    <w:p w14:paraId="0523F6F0" w14:textId="77777777" w:rsidR="001F3AB0" w:rsidRPr="00FB7EEE" w:rsidDel="007C67AC" w:rsidRDefault="001F3AB0" w:rsidP="001F3AB0">
      <w:pPr>
        <w:pStyle w:val="Heading5"/>
        <w:contextualSpacing/>
        <w:rPr>
          <w:del w:id="184" w:author="Johnny Pang" w:date="2022-04-16T20:40:00Z"/>
          <w:rStyle w:val="highlght"/>
          <w:rFonts w:ascii="Calibri" w:hAnsi="Calibri"/>
          <w:i w:val="0"/>
          <w:color w:val="auto"/>
          <w:sz w:val="22"/>
        </w:rPr>
      </w:pPr>
      <w:del w:id="185" w:author="Johnny Pang" w:date="2022-04-16T20:40:00Z">
        <w:r w:rsidRPr="00FB7EEE" w:rsidDel="007C67AC">
          <w:rPr>
            <w:rStyle w:val="highlght"/>
            <w:rFonts w:ascii="Calibri" w:hAnsi="Calibri"/>
            <w:i w:val="0"/>
            <w:color w:val="auto"/>
            <w:sz w:val="22"/>
          </w:rPr>
          <w:delText>Blower Systems</w:delText>
        </w:r>
      </w:del>
    </w:p>
    <w:p w14:paraId="4FC4FE8C" w14:textId="77777777" w:rsidR="001F3AB0" w:rsidRPr="00FB7EEE" w:rsidRDefault="001F3AB0" w:rsidP="001F3AB0">
      <w:pPr>
        <w:pStyle w:val="Heading5"/>
        <w:contextualSpacing/>
        <w:rPr>
          <w:rStyle w:val="highlght"/>
          <w:rFonts w:ascii="Calibri" w:hAnsi="Calibri"/>
          <w:i w:val="0"/>
          <w:color w:val="auto"/>
          <w:sz w:val="22"/>
        </w:rPr>
      </w:pPr>
      <w:r w:rsidRPr="00FB7EEE">
        <w:rPr>
          <w:rStyle w:val="highlght"/>
          <w:rFonts w:ascii="Calibri" w:hAnsi="Calibri"/>
          <w:i w:val="0"/>
          <w:color w:val="auto"/>
          <w:sz w:val="22"/>
        </w:rPr>
        <w:t>Plumbing Systems</w:t>
      </w:r>
    </w:p>
    <w:p w14:paraId="536624E3" w14:textId="77777777" w:rsidR="001F3AB0" w:rsidRPr="00FB7EEE" w:rsidRDefault="001F3AB0" w:rsidP="001F3AB0">
      <w:pPr>
        <w:pStyle w:val="Heading5"/>
        <w:contextualSpacing/>
        <w:rPr>
          <w:rStyle w:val="highlght"/>
          <w:rFonts w:ascii="Calibri" w:hAnsi="Calibri"/>
          <w:i w:val="0"/>
          <w:color w:val="auto"/>
          <w:sz w:val="22"/>
        </w:rPr>
      </w:pPr>
      <w:r w:rsidRPr="00FB7EEE">
        <w:rPr>
          <w:rStyle w:val="highlght"/>
          <w:rFonts w:ascii="Calibri" w:hAnsi="Calibri"/>
          <w:i w:val="0"/>
          <w:color w:val="auto"/>
          <w:sz w:val="22"/>
        </w:rPr>
        <w:t>Electrical Systems</w:t>
      </w:r>
    </w:p>
    <w:p w14:paraId="10A2051D" w14:textId="77777777" w:rsidR="001F3AB0" w:rsidRPr="00FB7EEE" w:rsidRDefault="001F3AB0" w:rsidP="001F3AB0">
      <w:pPr>
        <w:pStyle w:val="Heading5"/>
        <w:contextualSpacing/>
        <w:rPr>
          <w:rStyle w:val="highlght"/>
          <w:rFonts w:ascii="Calibri" w:hAnsi="Calibri"/>
          <w:i w:val="0"/>
          <w:color w:val="auto"/>
          <w:sz w:val="22"/>
        </w:rPr>
      </w:pPr>
      <w:r w:rsidRPr="00FB7EEE">
        <w:rPr>
          <w:rStyle w:val="highlght"/>
          <w:rFonts w:ascii="Calibri" w:hAnsi="Calibri"/>
          <w:i w:val="0"/>
          <w:color w:val="auto"/>
          <w:sz w:val="22"/>
        </w:rPr>
        <w:t>Control Systems</w:t>
      </w:r>
    </w:p>
    <w:p w14:paraId="32AAEB8C" w14:textId="77777777" w:rsidR="001F3AB0" w:rsidRPr="00F86207" w:rsidRDefault="001F3AB0" w:rsidP="001F3AB0">
      <w:pPr>
        <w:pStyle w:val="Heading5"/>
        <w:contextualSpacing/>
        <w:rPr>
          <w:rStyle w:val="highlght"/>
          <w:rFonts w:ascii="Calibri" w:hAnsi="Calibri"/>
          <w:i w:val="0"/>
          <w:color w:val="auto"/>
          <w:sz w:val="22"/>
        </w:rPr>
      </w:pPr>
      <w:r w:rsidRPr="00F86207">
        <w:rPr>
          <w:rStyle w:val="highlght"/>
          <w:rFonts w:ascii="Calibri" w:hAnsi="Calibri"/>
          <w:i w:val="0"/>
          <w:color w:val="auto"/>
          <w:sz w:val="22"/>
        </w:rPr>
        <w:t>Overhead Doors, High Security Keying Systems</w:t>
      </w:r>
    </w:p>
    <w:p w14:paraId="621B34AC" w14:textId="77777777" w:rsidR="001F3AB0" w:rsidRPr="00F86207" w:rsidDel="007C67AC" w:rsidRDefault="001F3AB0" w:rsidP="001F3AB0">
      <w:pPr>
        <w:pStyle w:val="Heading5"/>
        <w:contextualSpacing/>
        <w:rPr>
          <w:del w:id="186" w:author="Johnny Pang" w:date="2022-04-16T20:40:00Z"/>
          <w:rStyle w:val="highlght"/>
          <w:rFonts w:ascii="Calibri" w:hAnsi="Calibri"/>
          <w:i w:val="0"/>
          <w:color w:val="auto"/>
          <w:sz w:val="22"/>
        </w:rPr>
      </w:pPr>
      <w:del w:id="187" w:author="Johnny Pang" w:date="2022-04-16T20:40:00Z">
        <w:r w:rsidRPr="00F86207" w:rsidDel="007C67AC">
          <w:rPr>
            <w:rStyle w:val="highlght"/>
            <w:rFonts w:ascii="Calibri" w:hAnsi="Calibri"/>
            <w:i w:val="0"/>
            <w:color w:val="auto"/>
            <w:sz w:val="22"/>
          </w:rPr>
          <w:delText>Loading Dock Equipment</w:delText>
        </w:r>
      </w:del>
    </w:p>
    <w:p w14:paraId="48C08A05" w14:textId="77777777" w:rsidR="001F3AB0" w:rsidRPr="00203EE6" w:rsidRDefault="001F3AB0" w:rsidP="001F3AB0">
      <w:pPr>
        <w:pStyle w:val="Heading5"/>
        <w:contextualSpacing/>
        <w:rPr>
          <w:rStyle w:val="highlght"/>
          <w:rFonts w:ascii="Calibri" w:hAnsi="Calibri"/>
          <w:i w:val="0"/>
          <w:color w:val="auto"/>
          <w:sz w:val="22"/>
        </w:rPr>
      </w:pPr>
      <w:r w:rsidRPr="00203EE6">
        <w:rPr>
          <w:rStyle w:val="highlght"/>
          <w:rFonts w:ascii="Calibri" w:hAnsi="Calibri"/>
          <w:i w:val="0"/>
          <w:color w:val="auto"/>
          <w:sz w:val="22"/>
        </w:rPr>
        <w:t>Filtering Equipment</w:t>
      </w:r>
    </w:p>
    <w:p w14:paraId="1D7BABFF" w14:textId="77777777" w:rsidR="001F3AB0" w:rsidRPr="007C67AC" w:rsidRDefault="001F3AB0" w:rsidP="001F3AB0">
      <w:pPr>
        <w:pStyle w:val="Heading5"/>
        <w:contextualSpacing/>
        <w:rPr>
          <w:rStyle w:val="highlght"/>
          <w:rFonts w:ascii="Calibri" w:hAnsi="Calibri"/>
          <w:i w:val="0"/>
          <w:color w:val="auto"/>
          <w:sz w:val="22"/>
        </w:rPr>
      </w:pPr>
      <w:r w:rsidRPr="007C67AC">
        <w:rPr>
          <w:rStyle w:val="highlght"/>
          <w:rFonts w:ascii="Calibri" w:hAnsi="Calibri"/>
          <w:i w:val="0"/>
          <w:color w:val="auto"/>
          <w:sz w:val="22"/>
        </w:rPr>
        <w:t>Security Systems</w:t>
      </w:r>
    </w:p>
    <w:p w14:paraId="2C8228BC" w14:textId="77777777" w:rsidR="001F3AB0" w:rsidRDefault="001F3AB0" w:rsidP="001F3AB0">
      <w:pPr>
        <w:pStyle w:val="Heading5"/>
        <w:contextualSpacing/>
        <w:rPr>
          <w:ins w:id="188" w:author="Johnny Pang" w:date="2022-04-16T20:41:00Z"/>
          <w:rStyle w:val="highlght"/>
          <w:rFonts w:ascii="Calibri" w:hAnsi="Calibri"/>
          <w:i w:val="0"/>
          <w:color w:val="auto"/>
          <w:sz w:val="22"/>
        </w:rPr>
      </w:pPr>
      <w:r w:rsidRPr="007C67AC">
        <w:rPr>
          <w:rStyle w:val="highlght"/>
          <w:rFonts w:ascii="Calibri" w:hAnsi="Calibri"/>
          <w:i w:val="0"/>
          <w:color w:val="auto"/>
          <w:sz w:val="22"/>
        </w:rPr>
        <w:t>Lighting Systems</w:t>
      </w:r>
    </w:p>
    <w:p w14:paraId="186178A2" w14:textId="77777777" w:rsidR="007C67AC" w:rsidRDefault="007C67AC" w:rsidP="001F3AB0">
      <w:pPr>
        <w:pStyle w:val="Heading5"/>
        <w:contextualSpacing/>
        <w:rPr>
          <w:ins w:id="189" w:author="Johnny Pang" w:date="2022-04-16T20:41:00Z"/>
          <w:rStyle w:val="highlght"/>
          <w:rFonts w:ascii="Calibri" w:hAnsi="Calibri"/>
          <w:i w:val="0"/>
          <w:color w:val="auto"/>
          <w:sz w:val="22"/>
        </w:rPr>
      </w:pPr>
      <w:ins w:id="190" w:author="Johnny Pang" w:date="2022-04-16T20:41:00Z">
        <w:r>
          <w:rPr>
            <w:rStyle w:val="highlght"/>
            <w:rFonts w:ascii="Calibri" w:hAnsi="Calibri"/>
            <w:i w:val="0"/>
            <w:color w:val="auto"/>
            <w:sz w:val="22"/>
          </w:rPr>
          <w:t>Heat Tracing System</w:t>
        </w:r>
      </w:ins>
    </w:p>
    <w:p w14:paraId="6E5DAB80" w14:textId="77777777" w:rsidR="007C67AC" w:rsidRPr="007C67AC" w:rsidRDefault="007C67AC" w:rsidP="001F3AB0">
      <w:pPr>
        <w:pStyle w:val="Heading5"/>
        <w:contextualSpacing/>
        <w:rPr>
          <w:rStyle w:val="highlght"/>
          <w:rFonts w:ascii="Calibri" w:hAnsi="Calibri"/>
          <w:i w:val="0"/>
          <w:color w:val="auto"/>
          <w:sz w:val="22"/>
        </w:rPr>
      </w:pPr>
      <w:ins w:id="191" w:author="Johnny Pang" w:date="2022-04-16T20:41:00Z">
        <w:r>
          <w:rPr>
            <w:rStyle w:val="highlght"/>
            <w:rFonts w:ascii="Calibri" w:hAnsi="Calibri"/>
            <w:i w:val="0"/>
            <w:color w:val="auto"/>
            <w:sz w:val="22"/>
          </w:rPr>
          <w:t>Hydrodynamic Mixing System</w:t>
        </w:r>
      </w:ins>
    </w:p>
    <w:p w14:paraId="1A8946BD" w14:textId="77777777" w:rsidR="001F3AB0" w:rsidRPr="007C67AC" w:rsidRDefault="001F3AB0" w:rsidP="001F3AB0">
      <w:pPr>
        <w:pStyle w:val="Heading5"/>
        <w:contextualSpacing/>
        <w:rPr>
          <w:rStyle w:val="highlght"/>
          <w:rFonts w:ascii="Calibri" w:hAnsi="Calibri"/>
          <w:i w:val="0"/>
          <w:color w:val="auto"/>
          <w:sz w:val="22"/>
        </w:rPr>
      </w:pPr>
      <w:r w:rsidRPr="007C67AC">
        <w:rPr>
          <w:rStyle w:val="highlght"/>
          <w:rFonts w:ascii="Calibri" w:hAnsi="Calibri"/>
          <w:i w:val="0"/>
          <w:color w:val="auto"/>
          <w:sz w:val="22"/>
        </w:rPr>
        <w:t xml:space="preserve">Environmental Chambers </w:t>
      </w:r>
    </w:p>
    <w:p w14:paraId="1F6B703E" w14:textId="77777777" w:rsidR="001F3AB0" w:rsidRPr="007C67AC" w:rsidRDefault="001F3AB0" w:rsidP="001F3AB0">
      <w:pPr>
        <w:pStyle w:val="Heading5"/>
        <w:contextualSpacing/>
        <w:rPr>
          <w:rStyle w:val="highlght"/>
          <w:rFonts w:ascii="Calibri" w:hAnsi="Calibri"/>
          <w:i w:val="0"/>
          <w:color w:val="auto"/>
          <w:sz w:val="22"/>
        </w:rPr>
      </w:pPr>
      <w:r w:rsidRPr="007C67AC">
        <w:rPr>
          <w:rStyle w:val="highlght"/>
          <w:rFonts w:ascii="Calibri" w:hAnsi="Calibri"/>
          <w:i w:val="0"/>
          <w:color w:val="auto"/>
          <w:sz w:val="22"/>
        </w:rPr>
        <w:t xml:space="preserve">Safety Related Systems </w:t>
      </w:r>
    </w:p>
    <w:p w14:paraId="77BDBB1C" w14:textId="77777777" w:rsidR="001F3AB0" w:rsidRPr="007C67AC" w:rsidRDefault="001F3AB0" w:rsidP="001F3AB0">
      <w:pPr>
        <w:pStyle w:val="Heading5"/>
        <w:contextualSpacing/>
        <w:rPr>
          <w:rStyle w:val="highlght"/>
          <w:rFonts w:ascii="Calibri" w:hAnsi="Calibri"/>
          <w:i w:val="0"/>
          <w:color w:val="auto"/>
          <w:sz w:val="22"/>
        </w:rPr>
      </w:pPr>
      <w:r w:rsidRPr="007C67AC">
        <w:rPr>
          <w:rStyle w:val="highlght"/>
          <w:rFonts w:ascii="Calibri" w:hAnsi="Calibri"/>
          <w:i w:val="0"/>
          <w:color w:val="auto"/>
          <w:sz w:val="22"/>
        </w:rPr>
        <w:t>Fire Protection Related Systems</w:t>
      </w:r>
    </w:p>
    <w:p w14:paraId="44C0110A" w14:textId="77777777" w:rsidR="001F3AB0" w:rsidRPr="00FB7EEE" w:rsidDel="007C67AC" w:rsidRDefault="001F3AB0" w:rsidP="001F3AB0">
      <w:pPr>
        <w:pStyle w:val="Heading5"/>
        <w:contextualSpacing/>
        <w:rPr>
          <w:del w:id="192" w:author="Johnny Pang" w:date="2022-04-16T20:40:00Z"/>
          <w:rStyle w:val="highlght"/>
          <w:rFonts w:ascii="Calibri" w:hAnsi="Calibri"/>
          <w:i w:val="0"/>
          <w:color w:val="auto"/>
          <w:sz w:val="22"/>
        </w:rPr>
      </w:pPr>
      <w:del w:id="193" w:author="Johnny Pang" w:date="2022-04-16T20:40:00Z">
        <w:r w:rsidRPr="00FB7EEE" w:rsidDel="007C67AC">
          <w:rPr>
            <w:rStyle w:val="highlght"/>
            <w:rFonts w:ascii="Calibri" w:hAnsi="Calibri"/>
            <w:i w:val="0"/>
            <w:color w:val="auto"/>
            <w:sz w:val="22"/>
          </w:rPr>
          <w:delText>Elevator Systems</w:delText>
        </w:r>
      </w:del>
    </w:p>
    <w:p w14:paraId="175A8DD1" w14:textId="77777777" w:rsidR="001F3AB0" w:rsidRPr="00FB7EEE" w:rsidRDefault="001F3AB0" w:rsidP="001F3AB0">
      <w:pPr>
        <w:pStyle w:val="Heading5"/>
        <w:contextualSpacing/>
        <w:rPr>
          <w:rStyle w:val="highlght"/>
          <w:rFonts w:ascii="Calibri" w:hAnsi="Calibri"/>
          <w:i w:val="0"/>
          <w:color w:val="auto"/>
          <w:sz w:val="22"/>
        </w:rPr>
      </w:pPr>
      <w:r w:rsidRPr="00FB7EEE">
        <w:rPr>
          <w:rStyle w:val="highlght"/>
          <w:rFonts w:ascii="Calibri" w:hAnsi="Calibri"/>
          <w:i w:val="0"/>
          <w:color w:val="auto"/>
          <w:sz w:val="22"/>
        </w:rPr>
        <w:t xml:space="preserve">Specialized systems (such as chemical air scrubbing systems, etc.) </w:t>
      </w:r>
    </w:p>
    <w:p w14:paraId="07FF54F5" w14:textId="77777777" w:rsidR="001F3AB0" w:rsidRPr="00FB7EEE" w:rsidRDefault="001F3AB0" w:rsidP="001F3AB0">
      <w:pPr>
        <w:pStyle w:val="Heading5"/>
        <w:contextualSpacing/>
        <w:rPr>
          <w:rStyle w:val="highlght"/>
          <w:rFonts w:ascii="Calibri" w:hAnsi="Calibri"/>
          <w:i w:val="0"/>
          <w:color w:val="auto"/>
          <w:sz w:val="22"/>
        </w:rPr>
      </w:pPr>
      <w:r w:rsidRPr="00FB7EEE">
        <w:rPr>
          <w:rStyle w:val="highlght"/>
          <w:rFonts w:ascii="Calibri" w:hAnsi="Calibri"/>
          <w:i w:val="0"/>
          <w:color w:val="auto"/>
          <w:sz w:val="22"/>
        </w:rPr>
        <w:t>Building Automation Systems (BAS)</w:t>
      </w:r>
    </w:p>
    <w:p w14:paraId="696B0029" w14:textId="77777777" w:rsidR="001F3AB0" w:rsidRPr="00FB7EEE" w:rsidDel="00FB7EEE" w:rsidRDefault="001F3AB0" w:rsidP="001F3AB0">
      <w:pPr>
        <w:pStyle w:val="Heading5"/>
        <w:contextualSpacing/>
        <w:rPr>
          <w:del w:id="194" w:author="Liam Sykes" w:date="2022-03-21T16:55:00Z"/>
          <w:rStyle w:val="highlght"/>
          <w:rFonts w:ascii="Calibri" w:hAnsi="Calibri"/>
          <w:color w:val="auto"/>
          <w:sz w:val="22"/>
          <w:rPrChange w:id="195" w:author="Liam Sykes" w:date="2022-03-21T16:49:00Z">
            <w:rPr>
              <w:del w:id="196" w:author="Liam Sykes" w:date="2022-03-21T16:55:00Z"/>
              <w:rStyle w:val="highlght"/>
              <w:rFonts w:ascii="Calibri" w:hAnsi="Calibri"/>
              <w:color w:val="auto"/>
              <w:sz w:val="22"/>
              <w:highlight w:val="yellow"/>
            </w:rPr>
          </w:rPrChange>
        </w:rPr>
      </w:pPr>
      <w:del w:id="197" w:author="Liam Sykes" w:date="2022-03-21T16:55:00Z">
        <w:r w:rsidRPr="00FB7EEE" w:rsidDel="00FB7EEE">
          <w:rPr>
            <w:rStyle w:val="highlght"/>
            <w:rFonts w:ascii="Calibri" w:hAnsi="Calibri"/>
            <w:color w:val="auto"/>
            <w:sz w:val="22"/>
            <w:rPrChange w:id="198" w:author="Liam Sykes" w:date="2022-03-21T16:49:00Z">
              <w:rPr>
                <w:rStyle w:val="highlght"/>
                <w:rFonts w:ascii="Calibri" w:hAnsi="Calibri"/>
                <w:color w:val="auto"/>
                <w:sz w:val="22"/>
                <w:highlight w:val="yellow"/>
              </w:rPr>
            </w:rPrChange>
          </w:rPr>
          <w:lastRenderedPageBreak/>
          <w:delText>[Consultant to amend list as appropriate to the project]</w:delText>
        </w:r>
      </w:del>
    </w:p>
    <w:p w14:paraId="48F217D6" w14:textId="77777777" w:rsidR="00E7752F" w:rsidRPr="00FB7EEE" w:rsidRDefault="001F3AB0" w:rsidP="00E7752F">
      <w:pPr>
        <w:pStyle w:val="Heading4"/>
        <w:spacing w:before="80"/>
        <w:contextualSpacing w:val="0"/>
      </w:pPr>
      <w:r w:rsidRPr="00FB7EEE">
        <w:t xml:space="preserve">The Contractor shall provide a detailed agenda of the demonstration topics to the Consultant for approval 40 Working Days prior to the first demonstration session.  </w:t>
      </w:r>
    </w:p>
    <w:p w14:paraId="0A8938A6" w14:textId="77777777" w:rsidR="001F3AB0" w:rsidRPr="00F86207" w:rsidRDefault="001F3AB0" w:rsidP="00E7752F">
      <w:pPr>
        <w:pStyle w:val="Heading4"/>
        <w:spacing w:before="80"/>
        <w:contextualSpacing w:val="0"/>
      </w:pPr>
      <w:r w:rsidRPr="00C237D8">
        <w:t>Contractor to provide Category 3 level t</w:t>
      </w:r>
      <w:r w:rsidRPr="00F86207">
        <w:t xml:space="preserve">raining of sufficient quality as to allow trainees to properly inspect, clean, adjust and maintain equipment in accordance with manufacturer’s recommendations and provide information defined in </w:t>
      </w:r>
      <w:r w:rsidRPr="00FB7EEE">
        <w:rPr>
          <w:rPrChange w:id="199" w:author="Liam Sykes" w:date="2022-03-21T16:49:00Z">
            <w:rPr>
              <w:highlight w:val="yellow"/>
            </w:rPr>
          </w:rPrChange>
        </w:rPr>
        <w:t>Section 01425 -Computerized Maintenance Management System Data Requirements</w:t>
      </w:r>
      <w:r w:rsidRPr="00FB7EEE">
        <w:t xml:space="preserve"> to the Consultant. The Contractor shall ensure training </w:t>
      </w:r>
      <w:r w:rsidRPr="00C237D8">
        <w:t xml:space="preserve">content (as summarized in the agenda) for Category 3 </w:t>
      </w:r>
      <w:r w:rsidRPr="00F86207">
        <w:t>sessions include a detailed review of the items described below.</w:t>
      </w:r>
    </w:p>
    <w:p w14:paraId="4D4EEBDB" w14:textId="77777777" w:rsidR="001F3AB0" w:rsidRPr="00203EE6" w:rsidRDefault="001F3AB0" w:rsidP="00543F53">
      <w:pPr>
        <w:pStyle w:val="Heading5"/>
      </w:pPr>
      <w:r w:rsidRPr="00203EE6">
        <w:rPr>
          <w:u w:val="single"/>
        </w:rPr>
        <w:t>General Maintenance Related</w:t>
      </w:r>
      <w:r w:rsidRPr="00203EE6">
        <w:t>:</w:t>
      </w:r>
    </w:p>
    <w:p w14:paraId="67BB0932" w14:textId="77777777" w:rsidR="001F3AB0" w:rsidRPr="007C67AC" w:rsidRDefault="001F3AB0" w:rsidP="00543F53">
      <w:pPr>
        <w:pStyle w:val="Heading6"/>
      </w:pPr>
      <w:r w:rsidRPr="007C67AC">
        <w:t>Non-routine maintenance and repair of equipment and systems. Training content to include control sequences, identification systems materials, special tools, fuels and lubricants.</w:t>
      </w:r>
    </w:p>
    <w:p w14:paraId="0D5CBECD" w14:textId="77777777" w:rsidR="001F3AB0" w:rsidRPr="007C67AC" w:rsidRDefault="001F3AB0" w:rsidP="00543F53">
      <w:pPr>
        <w:pStyle w:val="Heading6"/>
      </w:pPr>
      <w:r w:rsidRPr="007C67AC">
        <w:t>Troubleshooting of equipment and systems.</w:t>
      </w:r>
    </w:p>
    <w:p w14:paraId="3A1066B6" w14:textId="77777777" w:rsidR="001F3AB0" w:rsidRPr="007C67AC" w:rsidRDefault="001F3AB0" w:rsidP="00543F53">
      <w:pPr>
        <w:pStyle w:val="Heading6"/>
      </w:pPr>
      <w:r w:rsidRPr="007C67AC">
        <w:t>Adjustments to equipment and systems.</w:t>
      </w:r>
    </w:p>
    <w:p w14:paraId="22411C5A" w14:textId="77777777" w:rsidR="001F3AB0" w:rsidRPr="00B21C93" w:rsidRDefault="001F3AB0" w:rsidP="00543F53">
      <w:pPr>
        <w:pStyle w:val="Heading6"/>
      </w:pPr>
      <w:r w:rsidRPr="007C67AC">
        <w:t xml:space="preserve">Spare parts listing and description </w:t>
      </w:r>
      <w:r w:rsidRPr="00B21C93">
        <w:t>and recommended spare part inventory.</w:t>
      </w:r>
    </w:p>
    <w:p w14:paraId="36E96011" w14:textId="77777777" w:rsidR="001F3AB0" w:rsidRPr="00B21C93" w:rsidRDefault="001F3AB0" w:rsidP="00543F53">
      <w:pPr>
        <w:pStyle w:val="Heading6"/>
      </w:pPr>
      <w:r w:rsidRPr="00B21C93">
        <w:t>Use of special tools associated with equipment.</w:t>
      </w:r>
    </w:p>
    <w:p w14:paraId="32174EEF" w14:textId="77777777" w:rsidR="001F3AB0" w:rsidRPr="00B21C93" w:rsidRDefault="001F3AB0" w:rsidP="00543F53">
      <w:pPr>
        <w:pStyle w:val="Heading6"/>
      </w:pPr>
      <w:r w:rsidRPr="00B21C93">
        <w:t>Takedown procedures (disassembly/assembly).</w:t>
      </w:r>
    </w:p>
    <w:p w14:paraId="433BE9BC" w14:textId="77777777" w:rsidR="001F3AB0" w:rsidRPr="00FB7EEE" w:rsidRDefault="001F3AB0" w:rsidP="00543F53">
      <w:pPr>
        <w:pStyle w:val="Heading6"/>
      </w:pPr>
      <w:r w:rsidRPr="00FB7EEE">
        <w:t>Lubrication, inspection and cleaning.</w:t>
      </w:r>
    </w:p>
    <w:p w14:paraId="6C82B300" w14:textId="77777777" w:rsidR="001F3AB0" w:rsidRPr="00FB7EEE" w:rsidRDefault="001F3AB0" w:rsidP="00543F53">
      <w:pPr>
        <w:pStyle w:val="Heading6"/>
      </w:pPr>
      <w:r w:rsidRPr="00FB7EEE">
        <w:t>Health and safety procedures</w:t>
      </w:r>
    </w:p>
    <w:p w14:paraId="6D1A01CE" w14:textId="77777777" w:rsidR="001F3AB0" w:rsidRPr="00FB7EEE" w:rsidRDefault="001F3AB0" w:rsidP="00543F53">
      <w:pPr>
        <w:pStyle w:val="Heading5"/>
      </w:pPr>
      <w:r w:rsidRPr="00FB7EEE">
        <w:rPr>
          <w:u w:val="single"/>
        </w:rPr>
        <w:t>Operations Related</w:t>
      </w:r>
      <w:r w:rsidRPr="00FB7EEE">
        <w:t>:</w:t>
      </w:r>
    </w:p>
    <w:p w14:paraId="19C430F4" w14:textId="77777777" w:rsidR="001F3AB0" w:rsidRPr="00FB7EEE" w:rsidRDefault="001F3AB0" w:rsidP="00543F53">
      <w:pPr>
        <w:pStyle w:val="Heading6"/>
      </w:pPr>
      <w:r w:rsidRPr="00FB7EEE">
        <w:t>Operation of equipment and systems (start-up, shut-down, control, lockout, adjustments, power failure recovery).</w:t>
      </w:r>
    </w:p>
    <w:p w14:paraId="1696B086" w14:textId="77777777" w:rsidR="001F3AB0" w:rsidRPr="00FB7EEE" w:rsidRDefault="001F3AB0" w:rsidP="00543F53">
      <w:pPr>
        <w:pStyle w:val="Heading6"/>
      </w:pPr>
      <w:r w:rsidRPr="00FB7EEE">
        <w:t>Lubrication of equipment, types of lubricants.</w:t>
      </w:r>
    </w:p>
    <w:p w14:paraId="2DFEBAC8" w14:textId="77777777" w:rsidR="001F3AB0" w:rsidRPr="00FB7EEE" w:rsidRDefault="001F3AB0" w:rsidP="00543F53">
      <w:pPr>
        <w:pStyle w:val="Heading6"/>
      </w:pPr>
      <w:r w:rsidRPr="00FB7EEE">
        <w:t>Preventive maintenance procedures.</w:t>
      </w:r>
    </w:p>
    <w:p w14:paraId="205043AE" w14:textId="77777777" w:rsidR="001F3AB0" w:rsidRPr="00FB7EEE" w:rsidRDefault="001F3AB0" w:rsidP="00543F53">
      <w:pPr>
        <w:pStyle w:val="Heading6"/>
      </w:pPr>
      <w:r w:rsidRPr="00FB7EEE">
        <w:t>Optimizing equipment and system performance.</w:t>
      </w:r>
    </w:p>
    <w:p w14:paraId="42412674" w14:textId="77777777" w:rsidR="001F3AB0" w:rsidRPr="00FB7EEE" w:rsidRDefault="001F3AB0" w:rsidP="00543F53">
      <w:pPr>
        <w:pStyle w:val="Heading6"/>
      </w:pPr>
      <w:r w:rsidRPr="00FB7EEE">
        <w:t>Capabilities of equipment and systems.</w:t>
      </w:r>
    </w:p>
    <w:p w14:paraId="586D0B7A" w14:textId="77777777" w:rsidR="001F3AB0" w:rsidRPr="00FB7EEE" w:rsidRDefault="001F3AB0" w:rsidP="00543F53">
      <w:pPr>
        <w:pStyle w:val="Heading6"/>
      </w:pPr>
      <w:r w:rsidRPr="00FB7EEE">
        <w:t>Operational safety of equipment and systems.</w:t>
      </w:r>
    </w:p>
    <w:p w14:paraId="6A5E3144" w14:textId="77777777" w:rsidR="001F3AB0" w:rsidRPr="00FB7EEE" w:rsidRDefault="001F3AB0" w:rsidP="00543F53">
      <w:pPr>
        <w:pStyle w:val="Heading6"/>
      </w:pPr>
      <w:r w:rsidRPr="00FB7EEE">
        <w:t>Emergency situation response of equipment and systems.</w:t>
      </w:r>
    </w:p>
    <w:p w14:paraId="3A94F7C3" w14:textId="77777777" w:rsidR="001F3AB0" w:rsidRPr="00FB7EEE" w:rsidRDefault="001F3AB0" w:rsidP="00543F53">
      <w:pPr>
        <w:pStyle w:val="Heading6"/>
      </w:pPr>
      <w:r w:rsidRPr="00FB7EEE">
        <w:t>Noise, vibration and effective energy utilization adjustments.</w:t>
      </w:r>
    </w:p>
    <w:p w14:paraId="7FF1C98E" w14:textId="77777777" w:rsidR="001F3AB0" w:rsidRPr="00FB7EEE" w:rsidRDefault="001F3AB0" w:rsidP="00543F53">
      <w:pPr>
        <w:pStyle w:val="Heading6"/>
      </w:pPr>
      <w:r w:rsidRPr="00FB7EEE">
        <w:t>O&amp;M manuals, drawings and other related documents review.</w:t>
      </w:r>
    </w:p>
    <w:p w14:paraId="79CE44FE" w14:textId="77777777" w:rsidR="001F3AB0" w:rsidRPr="00FB7EEE" w:rsidRDefault="001F3AB0" w:rsidP="00543F53">
      <w:pPr>
        <w:pStyle w:val="Heading5"/>
      </w:pPr>
      <w:r w:rsidRPr="00FB7EEE">
        <w:rPr>
          <w:u w:val="single"/>
        </w:rPr>
        <w:t>Electrical and Instrumentation Related</w:t>
      </w:r>
      <w:r w:rsidRPr="00FB7EEE">
        <w:t>:</w:t>
      </w:r>
    </w:p>
    <w:p w14:paraId="7939C094" w14:textId="77777777" w:rsidR="001F3AB0" w:rsidRPr="00FB7EEE" w:rsidRDefault="001F3AB0" w:rsidP="00543F53">
      <w:pPr>
        <w:pStyle w:val="Heading6"/>
      </w:pPr>
      <w:r w:rsidRPr="00FB7EEE">
        <w:t>Operation of equipment and systems (start-up, shut-down, control, lockout, adjustments, power failure recovery).</w:t>
      </w:r>
    </w:p>
    <w:p w14:paraId="379DD4CB" w14:textId="77777777" w:rsidR="001F3AB0" w:rsidRPr="00FB7EEE" w:rsidRDefault="001F3AB0" w:rsidP="00543F53">
      <w:pPr>
        <w:pStyle w:val="Heading6"/>
      </w:pPr>
      <w:r w:rsidRPr="00FB7EEE">
        <w:t>Preventive maintenance procedures.</w:t>
      </w:r>
    </w:p>
    <w:p w14:paraId="3CF9404B" w14:textId="77777777" w:rsidR="001F3AB0" w:rsidRPr="00FB7EEE" w:rsidRDefault="001F3AB0" w:rsidP="00543F53">
      <w:pPr>
        <w:pStyle w:val="Heading6"/>
      </w:pPr>
      <w:r w:rsidRPr="00FB7EEE">
        <w:t>Optimizing equipment and system performance.</w:t>
      </w:r>
    </w:p>
    <w:p w14:paraId="41246133" w14:textId="77777777" w:rsidR="001F3AB0" w:rsidRPr="00FB7EEE" w:rsidRDefault="001F3AB0" w:rsidP="00543F53">
      <w:pPr>
        <w:pStyle w:val="Heading6"/>
      </w:pPr>
      <w:r w:rsidRPr="00FB7EEE">
        <w:t>Capabilities of equipment and systems.</w:t>
      </w:r>
    </w:p>
    <w:p w14:paraId="2BB1C735" w14:textId="77777777" w:rsidR="001F3AB0" w:rsidRPr="00FB7EEE" w:rsidRDefault="001F3AB0" w:rsidP="00543F53">
      <w:pPr>
        <w:pStyle w:val="Heading6"/>
      </w:pPr>
      <w:r w:rsidRPr="00FB7EEE">
        <w:lastRenderedPageBreak/>
        <w:t>Operational safety of equipment and systems.</w:t>
      </w:r>
    </w:p>
    <w:p w14:paraId="5E340263" w14:textId="77777777" w:rsidR="001F3AB0" w:rsidRPr="00FB7EEE" w:rsidRDefault="001F3AB0" w:rsidP="00543F53">
      <w:pPr>
        <w:pStyle w:val="Heading6"/>
      </w:pPr>
      <w:r w:rsidRPr="00FB7EEE">
        <w:t>Emergency situation response of equipment and systems.</w:t>
      </w:r>
    </w:p>
    <w:p w14:paraId="0C4C6A68" w14:textId="77777777" w:rsidR="001F3AB0" w:rsidRPr="00FB7EEE" w:rsidRDefault="001F3AB0" w:rsidP="00543F53">
      <w:pPr>
        <w:pStyle w:val="Heading6"/>
      </w:pPr>
      <w:r w:rsidRPr="00FB7EEE">
        <w:t>Noise, vibration and effective energy utilization adjustments.</w:t>
      </w:r>
    </w:p>
    <w:p w14:paraId="6A9AD479" w14:textId="77777777" w:rsidR="001F3AB0" w:rsidRPr="00FB7EEE" w:rsidRDefault="001F3AB0" w:rsidP="003638F7">
      <w:pPr>
        <w:pStyle w:val="Heading5"/>
      </w:pPr>
      <w:r w:rsidRPr="00FB7EEE">
        <w:t xml:space="preserve">Contractor shall provide </w:t>
      </w:r>
      <w:r w:rsidR="00A56FFB" w:rsidRPr="00FB7EEE">
        <w:t>properly</w:t>
      </w:r>
      <w:r w:rsidR="003638F7" w:rsidRPr="00FB7EEE">
        <w:t xml:space="preserve"> </w:t>
      </w:r>
      <w:r w:rsidRPr="00FB7EEE">
        <w:t xml:space="preserve">completed </w:t>
      </w:r>
      <w:r w:rsidR="00FB5D14" w:rsidRPr="00FB7EEE">
        <w:rPr>
          <w:rStyle w:val="Heading4Char"/>
          <w:rPrChange w:id="200" w:author="Liam Sykes" w:date="2022-03-21T16:50:00Z">
            <w:rPr>
              <w:rStyle w:val="Heading4Char"/>
              <w:shd w:val="clear" w:color="auto" w:fill="FFFF00"/>
            </w:rPr>
          </w:rPrChange>
        </w:rPr>
        <w:t>Section 01820</w:t>
      </w:r>
      <w:r w:rsidR="00A56FFB" w:rsidRPr="00FB7EEE">
        <w:rPr>
          <w:rStyle w:val="Heading4Char"/>
          <w:rPrChange w:id="201" w:author="Liam Sykes" w:date="2022-03-21T16:50:00Z">
            <w:rPr>
              <w:rStyle w:val="Heading4Char"/>
              <w:shd w:val="clear" w:color="auto" w:fill="FFFF00"/>
            </w:rPr>
          </w:rPrChange>
        </w:rPr>
        <w:t xml:space="preserve">C </w:t>
      </w:r>
      <w:r w:rsidR="00A56FFB" w:rsidRPr="00FB7EEE">
        <w:rPr>
          <w:rPrChange w:id="202" w:author="Liam Sykes" w:date="2022-03-21T16:50:00Z">
            <w:rPr>
              <w:shd w:val="clear" w:color="auto" w:fill="FFFF00"/>
            </w:rPr>
          </w:rPrChange>
        </w:rPr>
        <w:t>– OJT (On the Job Training Form)</w:t>
      </w:r>
      <w:r w:rsidR="003638F7" w:rsidRPr="00FB7EEE">
        <w:t xml:space="preserve"> </w:t>
      </w:r>
      <w:r w:rsidRPr="00FB7EEE">
        <w:t xml:space="preserve">where indicated </w:t>
      </w:r>
      <w:r w:rsidRPr="00FB7EEE">
        <w:rPr>
          <w:rPrChange w:id="203" w:author="Liam Sykes" w:date="2022-03-21T16:50:00Z">
            <w:rPr>
              <w:shd w:val="clear" w:color="auto" w:fill="FFFF00"/>
            </w:rPr>
          </w:rPrChange>
        </w:rPr>
        <w:t xml:space="preserve">on </w:t>
      </w:r>
      <w:r w:rsidR="00FB5D14" w:rsidRPr="00FB7EEE">
        <w:rPr>
          <w:rPrChange w:id="204" w:author="Liam Sykes" w:date="2022-03-21T16:50:00Z">
            <w:rPr>
              <w:shd w:val="clear" w:color="auto" w:fill="FFFF00"/>
            </w:rPr>
          </w:rPrChange>
        </w:rPr>
        <w:t>Section 01820</w:t>
      </w:r>
      <w:r w:rsidR="003638F7" w:rsidRPr="00FB7EEE">
        <w:rPr>
          <w:rPrChange w:id="205" w:author="Liam Sykes" w:date="2022-03-21T16:50:00Z">
            <w:rPr>
              <w:shd w:val="clear" w:color="auto" w:fill="FFFF00"/>
            </w:rPr>
          </w:rPrChange>
        </w:rPr>
        <w:t>A – Summary of Training</w:t>
      </w:r>
      <w:r w:rsidR="003638F7" w:rsidRPr="00FB7EEE">
        <w:rPr>
          <w:shd w:val="clear" w:color="auto" w:fill="FFFF00"/>
        </w:rPr>
        <w:t xml:space="preserve"> </w:t>
      </w:r>
      <w:r w:rsidR="003638F7" w:rsidRPr="00C237D8">
        <w:rPr>
          <w:rPrChange w:id="206" w:author="Liam Sykes" w:date="2022-03-21T16:56:00Z">
            <w:rPr>
              <w:shd w:val="clear" w:color="auto" w:fill="FFFF00"/>
            </w:rPr>
          </w:rPrChange>
        </w:rPr>
        <w:t xml:space="preserve">Requirements </w:t>
      </w:r>
      <w:r w:rsidRPr="00C237D8">
        <w:t xml:space="preserve"> t</w:t>
      </w:r>
      <w:r w:rsidRPr="00FB7EEE">
        <w:t>o the Consultant within two (2) Working Days after the training.</w:t>
      </w:r>
    </w:p>
    <w:p w14:paraId="50D604BE" w14:textId="77777777" w:rsidR="001F3AB0" w:rsidRPr="00C237D8" w:rsidRDefault="001F3AB0" w:rsidP="001F3AB0">
      <w:pPr>
        <w:pStyle w:val="Heading3"/>
        <w:spacing w:before="0"/>
        <w:ind w:left="2160"/>
        <w:contextualSpacing/>
      </w:pPr>
      <w:r w:rsidRPr="00C237D8">
        <w:t>Category 4:  No Training Required</w:t>
      </w:r>
    </w:p>
    <w:p w14:paraId="3D80BE3F" w14:textId="77777777" w:rsidR="001F3AB0" w:rsidRPr="00C237D8" w:rsidRDefault="001F3AB0" w:rsidP="001F3AB0">
      <w:pPr>
        <w:pStyle w:val="Heading4"/>
        <w:numPr>
          <w:ilvl w:val="3"/>
          <w:numId w:val="25"/>
        </w:numPr>
        <w:ind w:left="2880"/>
      </w:pPr>
      <w:r w:rsidRPr="00C237D8">
        <w:t xml:space="preserve">The equipment and systems that fall under Category 4 are listed </w:t>
      </w:r>
      <w:r w:rsidR="00FB5D14" w:rsidRPr="00C237D8">
        <w:rPr>
          <w:rPrChange w:id="207" w:author="Liam Sykes" w:date="2022-03-21T16:56:00Z">
            <w:rPr>
              <w:shd w:val="clear" w:color="auto" w:fill="FFFF00"/>
            </w:rPr>
          </w:rPrChange>
        </w:rPr>
        <w:t>Section 01820</w:t>
      </w:r>
      <w:r w:rsidR="003638F7" w:rsidRPr="00C237D8">
        <w:rPr>
          <w:rPrChange w:id="208" w:author="Liam Sykes" w:date="2022-03-21T16:56:00Z">
            <w:rPr>
              <w:shd w:val="clear" w:color="auto" w:fill="FFFF00"/>
            </w:rPr>
          </w:rPrChange>
        </w:rPr>
        <w:t>A – Summary of Training Requirements</w:t>
      </w:r>
      <w:del w:id="209" w:author="Liam Sykes" w:date="2022-03-21T16:56:00Z">
        <w:r w:rsidR="003638F7" w:rsidRPr="00C237D8" w:rsidDel="00C237D8">
          <w:rPr>
            <w:shd w:val="clear" w:color="auto" w:fill="FFFF00"/>
          </w:rPr>
          <w:delText xml:space="preserve"> </w:delText>
        </w:r>
      </w:del>
      <w:r w:rsidR="003638F7" w:rsidRPr="00C237D8">
        <w:t>.</w:t>
      </w:r>
    </w:p>
    <w:p w14:paraId="0F0F4CD5" w14:textId="77777777" w:rsidR="001F3AB0" w:rsidRPr="007C67AC" w:rsidRDefault="001F3AB0" w:rsidP="001F3AB0">
      <w:pPr>
        <w:pStyle w:val="Heading4"/>
        <w:numPr>
          <w:ilvl w:val="3"/>
          <w:numId w:val="25"/>
        </w:numPr>
        <w:ind w:left="2880"/>
      </w:pPr>
      <w:r w:rsidRPr="00F86207">
        <w:t xml:space="preserve">The Contractor shall confirm all Category 4 items with the </w:t>
      </w:r>
      <w:r w:rsidRPr="00203EE6">
        <w:t xml:space="preserve">Region and obtain approval to exempt such equipment or systems from training delivery. </w:t>
      </w:r>
    </w:p>
    <w:p w14:paraId="590347F7" w14:textId="77777777" w:rsidR="001F3AB0" w:rsidRPr="00B21C93" w:rsidRDefault="001F3AB0" w:rsidP="001F3AB0">
      <w:pPr>
        <w:pStyle w:val="Heading4"/>
        <w:numPr>
          <w:ilvl w:val="3"/>
          <w:numId w:val="25"/>
        </w:numPr>
        <w:ind w:left="2880"/>
      </w:pPr>
      <w:r w:rsidRPr="007C67AC">
        <w:t>For reference purposes, the Contractor shall provide training documentation, materials, presentations or other type</w:t>
      </w:r>
      <w:r w:rsidRPr="00B21C93">
        <w:t>s of educational media provided by the equipment/system manufacturer as may be available. Such information shall be provided to the Consultant.</w:t>
      </w:r>
    </w:p>
    <w:p w14:paraId="6DECBE99" w14:textId="77777777" w:rsidR="00630AEF" w:rsidRPr="00B21C93" w:rsidRDefault="00630AEF" w:rsidP="00630AEF">
      <w:pPr>
        <w:pStyle w:val="Heading2"/>
        <w:numPr>
          <w:ilvl w:val="1"/>
          <w:numId w:val="25"/>
        </w:numPr>
      </w:pPr>
      <w:r w:rsidRPr="00B21C93">
        <w:t>Training Materials</w:t>
      </w:r>
    </w:p>
    <w:p w14:paraId="2E58D4B1" w14:textId="77777777" w:rsidR="00630AEF" w:rsidRPr="00FB7EEE" w:rsidRDefault="00630AEF" w:rsidP="00630AEF">
      <w:pPr>
        <w:pStyle w:val="Heading3"/>
        <w:spacing w:before="0"/>
        <w:contextualSpacing/>
      </w:pPr>
      <w:r w:rsidRPr="00FB7EEE">
        <w:t>Course Materials for Category 1, 2, and 3 training sessions:</w:t>
      </w:r>
    </w:p>
    <w:p w14:paraId="20E44D5D" w14:textId="77777777" w:rsidR="00630AEF" w:rsidRPr="00FB7EEE" w:rsidRDefault="00630AEF" w:rsidP="00630AEF">
      <w:pPr>
        <w:pStyle w:val="Heading4"/>
        <w:numPr>
          <w:ilvl w:val="3"/>
          <w:numId w:val="25"/>
        </w:numPr>
      </w:pPr>
      <w:r w:rsidRPr="00FB7EEE">
        <w:t>Provide sufficient written materials to support all demonstration and training sessions while addressing each approved Lesson Plan for Category 1 (delivered by Consultant, supported by Contractor), Category 2 training (delivered by Contractor) and Category 3 (agenda provided by Contractor).</w:t>
      </w:r>
    </w:p>
    <w:p w14:paraId="7178B210" w14:textId="77777777" w:rsidR="00630AEF" w:rsidRPr="00FB7EEE" w:rsidRDefault="00630AEF" w:rsidP="00630AEF">
      <w:pPr>
        <w:pStyle w:val="Heading3"/>
        <w:spacing w:before="0"/>
        <w:contextualSpacing/>
      </w:pPr>
      <w:r w:rsidRPr="00FB7EEE">
        <w:t>All materials provided for training shall conform to the following:</w:t>
      </w:r>
    </w:p>
    <w:p w14:paraId="3E540261" w14:textId="77777777" w:rsidR="00630AEF" w:rsidRPr="00FB7EEE" w:rsidRDefault="00630AEF" w:rsidP="00E7752F">
      <w:pPr>
        <w:pStyle w:val="Heading4"/>
        <w:numPr>
          <w:ilvl w:val="3"/>
          <w:numId w:val="25"/>
        </w:numPr>
        <w:spacing w:before="80"/>
        <w:contextualSpacing w:val="0"/>
      </w:pPr>
      <w:r w:rsidRPr="00FB7EEE">
        <w:t>Size: 8.5 x 11 inches.</w:t>
      </w:r>
    </w:p>
    <w:p w14:paraId="37EC12BD" w14:textId="77777777" w:rsidR="00630AEF" w:rsidRPr="00FB7EEE" w:rsidRDefault="00630AEF" w:rsidP="00E7752F">
      <w:pPr>
        <w:pStyle w:val="Heading4"/>
        <w:numPr>
          <w:ilvl w:val="3"/>
          <w:numId w:val="25"/>
        </w:numPr>
        <w:spacing w:before="80"/>
        <w:contextualSpacing w:val="0"/>
      </w:pPr>
      <w:r w:rsidRPr="00FB7EEE">
        <w:t>Paper: 20-lb minimum, white, for typed pages.</w:t>
      </w:r>
    </w:p>
    <w:p w14:paraId="7697ABC8" w14:textId="77777777" w:rsidR="00630AEF" w:rsidRPr="00FB7EEE" w:rsidRDefault="00630AEF" w:rsidP="00E7752F">
      <w:pPr>
        <w:pStyle w:val="Heading4"/>
        <w:numPr>
          <w:ilvl w:val="3"/>
          <w:numId w:val="25"/>
        </w:numPr>
        <w:spacing w:before="80"/>
        <w:contextualSpacing w:val="0"/>
      </w:pPr>
      <w:r w:rsidRPr="00FB7EEE">
        <w:t>Text: Manufacturer’s printed data, or neatly word processed, and designed specifically for learning.  Ample space for note-taking shall be provided.</w:t>
      </w:r>
    </w:p>
    <w:p w14:paraId="33A610AB" w14:textId="77777777" w:rsidR="00630AEF" w:rsidRPr="00FB7EEE" w:rsidRDefault="00630AEF" w:rsidP="00E7752F">
      <w:pPr>
        <w:pStyle w:val="Heading4"/>
        <w:numPr>
          <w:ilvl w:val="3"/>
          <w:numId w:val="25"/>
        </w:numPr>
        <w:spacing w:before="80"/>
        <w:contextualSpacing w:val="0"/>
      </w:pPr>
      <w:r w:rsidRPr="00FB7EEE">
        <w:t>Double-sided.</w:t>
      </w:r>
    </w:p>
    <w:p w14:paraId="04DA3116" w14:textId="77777777" w:rsidR="00630AEF" w:rsidRPr="00FB7EEE" w:rsidRDefault="00630AEF" w:rsidP="00E7752F">
      <w:pPr>
        <w:pStyle w:val="Heading4"/>
        <w:numPr>
          <w:ilvl w:val="3"/>
          <w:numId w:val="25"/>
        </w:numPr>
        <w:spacing w:before="80"/>
        <w:contextualSpacing w:val="0"/>
      </w:pPr>
      <w:r w:rsidRPr="00FB7EEE">
        <w:t>Drawings and Sketches:</w:t>
      </w:r>
    </w:p>
    <w:p w14:paraId="4199DEFA" w14:textId="77777777" w:rsidR="00630AEF" w:rsidRPr="00FB7EEE" w:rsidRDefault="00630AEF" w:rsidP="00630AEF">
      <w:pPr>
        <w:pStyle w:val="Heading5"/>
        <w:numPr>
          <w:ilvl w:val="4"/>
          <w:numId w:val="25"/>
        </w:numPr>
        <w:spacing w:before="0"/>
        <w:contextualSpacing/>
      </w:pPr>
      <w:r w:rsidRPr="00FB7EEE">
        <w:t>Provide a reinforced punched binder tab, bind in with text.</w:t>
      </w:r>
    </w:p>
    <w:p w14:paraId="470BE952" w14:textId="77777777" w:rsidR="00630AEF" w:rsidRPr="00FB7EEE" w:rsidRDefault="00630AEF" w:rsidP="00630AEF">
      <w:pPr>
        <w:pStyle w:val="Heading5"/>
        <w:numPr>
          <w:ilvl w:val="4"/>
          <w:numId w:val="25"/>
        </w:numPr>
        <w:spacing w:before="0"/>
        <w:contextualSpacing/>
      </w:pPr>
      <w:r w:rsidRPr="00FB7EEE">
        <w:t>Reduce larger drawings to not larger than 11 x 17 inches and fold to the size of the text pages.</w:t>
      </w:r>
    </w:p>
    <w:p w14:paraId="2F02DA16" w14:textId="77777777" w:rsidR="00630AEF" w:rsidRPr="00FB7EEE" w:rsidRDefault="00630AEF" w:rsidP="00630AEF">
      <w:pPr>
        <w:pStyle w:val="Heading5"/>
        <w:numPr>
          <w:ilvl w:val="4"/>
          <w:numId w:val="25"/>
        </w:numPr>
        <w:spacing w:before="0"/>
        <w:contextualSpacing/>
      </w:pPr>
      <w:r w:rsidRPr="00FB7EEE">
        <w:t>Use colour prints to highlight key elements.</w:t>
      </w:r>
    </w:p>
    <w:p w14:paraId="1B755C08" w14:textId="77777777" w:rsidR="00630AEF" w:rsidRPr="00FB7EEE" w:rsidRDefault="00630AEF" w:rsidP="00630AEF">
      <w:pPr>
        <w:pStyle w:val="Heading4"/>
        <w:numPr>
          <w:ilvl w:val="3"/>
          <w:numId w:val="25"/>
        </w:numPr>
      </w:pPr>
      <w:r w:rsidRPr="00FB7EEE">
        <w:t>Cover to include:</w:t>
      </w:r>
    </w:p>
    <w:p w14:paraId="005850D0" w14:textId="77777777" w:rsidR="00630AEF" w:rsidRPr="00FB7EEE" w:rsidRDefault="00630AEF" w:rsidP="00630AEF">
      <w:pPr>
        <w:pStyle w:val="Heading5"/>
        <w:numPr>
          <w:ilvl w:val="4"/>
          <w:numId w:val="25"/>
        </w:numPr>
        <w:spacing w:before="0"/>
        <w:contextualSpacing/>
      </w:pPr>
      <w:r w:rsidRPr="00FB7EEE">
        <w:t>Contract number</w:t>
      </w:r>
    </w:p>
    <w:p w14:paraId="5720EDFD" w14:textId="77777777" w:rsidR="00630AEF" w:rsidRPr="00FB7EEE" w:rsidRDefault="00630AEF" w:rsidP="00630AEF">
      <w:pPr>
        <w:pStyle w:val="Heading5"/>
        <w:numPr>
          <w:ilvl w:val="4"/>
          <w:numId w:val="25"/>
        </w:numPr>
        <w:spacing w:before="0"/>
        <w:contextualSpacing/>
      </w:pPr>
      <w:r w:rsidRPr="00FB7EEE">
        <w:t>Title of project</w:t>
      </w:r>
    </w:p>
    <w:p w14:paraId="2556E61E" w14:textId="77777777" w:rsidR="00630AEF" w:rsidRPr="00FB7EEE" w:rsidRDefault="00630AEF" w:rsidP="00630AEF">
      <w:pPr>
        <w:pStyle w:val="Heading5"/>
        <w:numPr>
          <w:ilvl w:val="4"/>
          <w:numId w:val="25"/>
        </w:numPr>
        <w:spacing w:before="0"/>
        <w:contextualSpacing/>
      </w:pPr>
      <w:r w:rsidRPr="00FB7EEE">
        <w:t>Identity of the separate equipment or system as applicable.</w:t>
      </w:r>
    </w:p>
    <w:p w14:paraId="11C6E1A5" w14:textId="77777777" w:rsidR="00630AEF" w:rsidRPr="00FB7EEE" w:rsidRDefault="00630AEF" w:rsidP="00630AEF">
      <w:pPr>
        <w:pStyle w:val="Heading5"/>
        <w:numPr>
          <w:ilvl w:val="4"/>
          <w:numId w:val="25"/>
        </w:numPr>
        <w:spacing w:before="0"/>
        <w:contextualSpacing/>
      </w:pPr>
      <w:r w:rsidRPr="00FB7EEE">
        <w:t>Identity of the general subject matter covered in the manual.</w:t>
      </w:r>
    </w:p>
    <w:p w14:paraId="15CB3B21" w14:textId="77777777" w:rsidR="00630AEF" w:rsidRPr="00FB7EEE" w:rsidRDefault="00630AEF" w:rsidP="00630AEF">
      <w:pPr>
        <w:pStyle w:val="Heading5"/>
        <w:numPr>
          <w:ilvl w:val="4"/>
          <w:numId w:val="25"/>
        </w:numPr>
        <w:spacing w:before="0"/>
        <w:contextualSpacing/>
      </w:pPr>
      <w:r w:rsidRPr="00FB7EEE">
        <w:t>Locations or facility names.</w:t>
      </w:r>
    </w:p>
    <w:p w14:paraId="30A81FB4" w14:textId="77777777" w:rsidR="00630AEF" w:rsidRPr="00FB7EEE" w:rsidRDefault="00630AEF" w:rsidP="00630AEF">
      <w:pPr>
        <w:pStyle w:val="Heading5"/>
        <w:numPr>
          <w:ilvl w:val="4"/>
          <w:numId w:val="25"/>
        </w:numPr>
        <w:spacing w:before="0"/>
        <w:contextualSpacing/>
      </w:pPr>
      <w:r w:rsidRPr="00FB7EEE">
        <w:t>Publication date.</w:t>
      </w:r>
    </w:p>
    <w:p w14:paraId="3CD51781" w14:textId="77777777" w:rsidR="00630AEF" w:rsidRPr="00FB7EEE" w:rsidRDefault="00630AEF" w:rsidP="00630AEF">
      <w:pPr>
        <w:pStyle w:val="Heading5"/>
        <w:numPr>
          <w:ilvl w:val="4"/>
          <w:numId w:val="25"/>
        </w:numPr>
        <w:spacing w:before="0"/>
        <w:contextualSpacing/>
      </w:pPr>
      <w:r w:rsidRPr="00FB7EEE">
        <w:t>Revision number.</w:t>
      </w:r>
    </w:p>
    <w:p w14:paraId="55F384E8" w14:textId="77777777" w:rsidR="00630AEF" w:rsidRPr="00FB7EEE" w:rsidRDefault="00630AEF" w:rsidP="00630AEF">
      <w:pPr>
        <w:pStyle w:val="Heading3"/>
        <w:spacing w:before="0"/>
        <w:contextualSpacing/>
      </w:pPr>
      <w:r w:rsidRPr="00FB7EEE">
        <w:t>Binders shall be:</w:t>
      </w:r>
    </w:p>
    <w:p w14:paraId="7A3E9856" w14:textId="77777777" w:rsidR="00630AEF" w:rsidRPr="00FB7EEE" w:rsidRDefault="00630AEF" w:rsidP="00E7752F">
      <w:pPr>
        <w:pStyle w:val="Heading4"/>
        <w:numPr>
          <w:ilvl w:val="3"/>
          <w:numId w:val="25"/>
        </w:numPr>
        <w:spacing w:before="80"/>
        <w:contextualSpacing w:val="0"/>
      </w:pPr>
      <w:r w:rsidRPr="00FB7EEE">
        <w:t>Commercial quality D-ring binders with durable and cleanable plastic covers.</w:t>
      </w:r>
    </w:p>
    <w:p w14:paraId="4E671633" w14:textId="77777777" w:rsidR="00630AEF" w:rsidRPr="00FB7EEE" w:rsidRDefault="00630AEF" w:rsidP="00E7752F">
      <w:pPr>
        <w:pStyle w:val="Heading4"/>
        <w:numPr>
          <w:ilvl w:val="3"/>
          <w:numId w:val="25"/>
        </w:numPr>
        <w:spacing w:before="80"/>
        <w:contextualSpacing w:val="0"/>
      </w:pPr>
      <w:r w:rsidRPr="00FB7EEE">
        <w:lastRenderedPageBreak/>
        <w:t>Maximum post width: 2 inches.</w:t>
      </w:r>
    </w:p>
    <w:p w14:paraId="63CB7F36" w14:textId="77777777" w:rsidR="00630AEF" w:rsidRPr="00FB7EEE" w:rsidRDefault="00630AEF" w:rsidP="00E7752F">
      <w:pPr>
        <w:pStyle w:val="Heading4"/>
        <w:numPr>
          <w:ilvl w:val="3"/>
          <w:numId w:val="25"/>
        </w:numPr>
        <w:spacing w:before="80"/>
        <w:contextualSpacing w:val="0"/>
      </w:pPr>
      <w:r w:rsidRPr="00FB7EEE">
        <w:t>When multiple binders are used, the Contractor shall correlate the information into related consistent groupings and clearly number all volumes.</w:t>
      </w:r>
    </w:p>
    <w:p w14:paraId="10DC2EE9" w14:textId="77777777" w:rsidR="00630AEF" w:rsidRPr="00FB7EEE" w:rsidRDefault="00630AEF" w:rsidP="00E7752F">
      <w:pPr>
        <w:pStyle w:val="Heading3"/>
      </w:pPr>
      <w:r w:rsidRPr="00FB7EEE">
        <w:t>Digitally Recorded Training Modules:</w:t>
      </w:r>
    </w:p>
    <w:p w14:paraId="6A005085" w14:textId="77777777" w:rsidR="00630AEF" w:rsidRPr="00FB7EEE" w:rsidRDefault="00630AEF" w:rsidP="00E7752F">
      <w:pPr>
        <w:pStyle w:val="Heading4"/>
        <w:numPr>
          <w:ilvl w:val="3"/>
          <w:numId w:val="25"/>
        </w:numPr>
        <w:spacing w:before="80"/>
        <w:contextualSpacing w:val="0"/>
      </w:pPr>
      <w:r w:rsidRPr="00FB7EEE">
        <w:t>The use of digitally recorded materials for an entire training module or part of a training module provided by the Contractor will be considered as long as it is professionally produced, reviewed and approved by the Consultant and Region prior to its use.  Digitally recorded training materials shall be in DVD or other digital format approved by the Region and shall become the property of the Region for its exclusive use.</w:t>
      </w:r>
    </w:p>
    <w:p w14:paraId="291E0125" w14:textId="77777777" w:rsidR="00630AEF" w:rsidRPr="00FB7EEE" w:rsidRDefault="00630AEF" w:rsidP="00E7752F">
      <w:pPr>
        <w:pStyle w:val="Heading4"/>
        <w:numPr>
          <w:ilvl w:val="3"/>
          <w:numId w:val="25"/>
        </w:numPr>
        <w:spacing w:before="80"/>
        <w:contextualSpacing w:val="0"/>
      </w:pPr>
      <w:r w:rsidRPr="00FB7EEE">
        <w:t>The use of this material shall be viewed as an enhancement to the required face-to-face training and not as a substitute.</w:t>
      </w:r>
    </w:p>
    <w:p w14:paraId="7F1EA175" w14:textId="77777777" w:rsidR="00630AEF" w:rsidRPr="00FB7EEE" w:rsidRDefault="00630AEF" w:rsidP="00E7752F">
      <w:pPr>
        <w:pStyle w:val="Heading4"/>
        <w:numPr>
          <w:ilvl w:val="3"/>
          <w:numId w:val="25"/>
        </w:numPr>
        <w:spacing w:before="80"/>
        <w:contextualSpacing w:val="0"/>
      </w:pPr>
      <w:r w:rsidRPr="00FB7EEE">
        <w:t>The Region reserves the right to record and re-broadcast all training and/or demonstration sessions.</w:t>
      </w:r>
    </w:p>
    <w:p w14:paraId="55250E79" w14:textId="77777777" w:rsidR="00290DB4" w:rsidRPr="00FB7EEE" w:rsidRDefault="00290DB4" w:rsidP="0048383E">
      <w:pPr>
        <w:pStyle w:val="Heading2"/>
      </w:pPr>
      <w:r w:rsidRPr="00FB7EEE">
        <w:t>Submittals</w:t>
      </w:r>
    </w:p>
    <w:p w14:paraId="09A9134C" w14:textId="77777777" w:rsidR="00630AEF" w:rsidRPr="00C237D8" w:rsidRDefault="00630AEF" w:rsidP="00E7752F">
      <w:pPr>
        <w:pStyle w:val="Heading4"/>
        <w:numPr>
          <w:ilvl w:val="3"/>
          <w:numId w:val="25"/>
        </w:numPr>
        <w:spacing w:before="80"/>
        <w:contextualSpacing w:val="0"/>
      </w:pPr>
      <w:r w:rsidRPr="00FB7EEE">
        <w:t>The Contractor shall develop, maintain and provide</w:t>
      </w:r>
      <w:r w:rsidR="00A56FFB" w:rsidRPr="00FB7EEE">
        <w:t xml:space="preserve"> properly completed</w:t>
      </w:r>
      <w:r w:rsidRPr="00FB7EEE">
        <w:t xml:space="preserve"> </w:t>
      </w:r>
      <w:r w:rsidR="00FB5D14" w:rsidRPr="00C237D8">
        <w:rPr>
          <w:rStyle w:val="Heading4Char"/>
          <w:rPrChange w:id="210" w:author="Liam Sykes" w:date="2022-03-21T16:56:00Z">
            <w:rPr>
              <w:rStyle w:val="Heading4Char"/>
              <w:shd w:val="clear" w:color="auto" w:fill="FFFF00"/>
            </w:rPr>
          </w:rPrChange>
        </w:rPr>
        <w:t>Section 01820</w:t>
      </w:r>
      <w:r w:rsidR="00A56FFB" w:rsidRPr="00C237D8">
        <w:rPr>
          <w:rStyle w:val="Heading4Char"/>
          <w:rPrChange w:id="211" w:author="Liam Sykes" w:date="2022-03-21T16:56:00Z">
            <w:rPr>
              <w:rStyle w:val="Heading4Char"/>
              <w:shd w:val="clear" w:color="auto" w:fill="FFFF00"/>
            </w:rPr>
          </w:rPrChange>
        </w:rPr>
        <w:t xml:space="preserve">A </w:t>
      </w:r>
      <w:r w:rsidR="00A56FFB" w:rsidRPr="00C237D8">
        <w:rPr>
          <w:rPrChange w:id="212" w:author="Liam Sykes" w:date="2022-03-21T16:56:00Z">
            <w:rPr>
              <w:shd w:val="clear" w:color="auto" w:fill="FFFF00"/>
            </w:rPr>
          </w:rPrChange>
        </w:rPr>
        <w:t>–</w:t>
      </w:r>
      <w:r w:rsidR="00A56FFB" w:rsidRPr="00C237D8">
        <w:rPr>
          <w:rStyle w:val="Heading4Char"/>
          <w:rPrChange w:id="213" w:author="Liam Sykes" w:date="2022-03-21T16:56:00Z">
            <w:rPr>
              <w:rStyle w:val="Heading4Char"/>
              <w:shd w:val="clear" w:color="auto" w:fill="FFFF00"/>
            </w:rPr>
          </w:rPrChange>
        </w:rPr>
        <w:t xml:space="preserve"> S</w:t>
      </w:r>
      <w:r w:rsidR="003638F7" w:rsidRPr="00C237D8">
        <w:rPr>
          <w:rStyle w:val="Heading4Char"/>
          <w:rPrChange w:id="214" w:author="Liam Sykes" w:date="2022-03-21T16:56:00Z">
            <w:rPr>
              <w:rStyle w:val="Heading4Char"/>
              <w:shd w:val="clear" w:color="auto" w:fill="FFFF00"/>
            </w:rPr>
          </w:rPrChange>
        </w:rPr>
        <w:t>ummary of</w:t>
      </w:r>
      <w:r w:rsidR="00A56FFB" w:rsidRPr="00C237D8">
        <w:rPr>
          <w:rStyle w:val="Heading4Char"/>
          <w:rPrChange w:id="215" w:author="Liam Sykes" w:date="2022-03-21T16:56:00Z">
            <w:rPr>
              <w:rStyle w:val="Heading4Char"/>
              <w:shd w:val="clear" w:color="auto" w:fill="FFFF00"/>
            </w:rPr>
          </w:rPrChange>
        </w:rPr>
        <w:t xml:space="preserve"> Training Requirements</w:t>
      </w:r>
      <w:r w:rsidR="00A56FFB" w:rsidRPr="00C237D8">
        <w:rPr>
          <w:rStyle w:val="Heading4Char"/>
        </w:rPr>
        <w:t xml:space="preserve"> </w:t>
      </w:r>
      <w:r w:rsidRPr="00C237D8">
        <w:t xml:space="preserve">to the Consultant for approval on an ongoing basis that summarizes all training modules delivery details (date, time, location, Category, title, number of participants, etc.) over the life of the Project. </w:t>
      </w:r>
    </w:p>
    <w:p w14:paraId="36560E32" w14:textId="77777777" w:rsidR="00630AEF" w:rsidRPr="00F86207" w:rsidRDefault="00630AEF" w:rsidP="00E7752F">
      <w:pPr>
        <w:pStyle w:val="Heading4"/>
        <w:numPr>
          <w:ilvl w:val="3"/>
          <w:numId w:val="25"/>
        </w:numPr>
        <w:spacing w:before="80"/>
        <w:contextualSpacing w:val="0"/>
      </w:pPr>
      <w:r w:rsidRPr="00C237D8">
        <w:t>All training sessions shall be documented with respect to course title, date/time, instructor’s name, duration, attendees (including signed attendance records), location and any other relevant information required by the</w:t>
      </w:r>
      <w:r w:rsidRPr="00F86207">
        <w:t xml:space="preserve"> Region.  </w:t>
      </w:r>
    </w:p>
    <w:p w14:paraId="1E6B67DD" w14:textId="77777777" w:rsidR="00630AEF" w:rsidRPr="00B21C93" w:rsidRDefault="00630AEF" w:rsidP="00E7752F">
      <w:pPr>
        <w:pStyle w:val="Heading4"/>
        <w:numPr>
          <w:ilvl w:val="3"/>
          <w:numId w:val="25"/>
        </w:numPr>
        <w:spacing w:before="80"/>
        <w:contextualSpacing w:val="0"/>
      </w:pPr>
      <w:r w:rsidRPr="00203EE6">
        <w:t>A digital storage device (</w:t>
      </w:r>
      <w:r w:rsidRPr="007C67AC">
        <w:t xml:space="preserve">CD, DVD, portable storage device) containing the training session Lesson Plan </w:t>
      </w:r>
      <w:r w:rsidRPr="00B21C93">
        <w:t xml:space="preserve">(Category 2) and Agenda (Category 3) including prepared instructional material. </w:t>
      </w:r>
    </w:p>
    <w:p w14:paraId="197C38A4" w14:textId="77777777" w:rsidR="00630AEF" w:rsidRPr="00FB7EEE" w:rsidRDefault="00630AEF" w:rsidP="00E7752F">
      <w:pPr>
        <w:pStyle w:val="Heading4"/>
        <w:numPr>
          <w:ilvl w:val="3"/>
          <w:numId w:val="25"/>
        </w:numPr>
        <w:spacing w:before="80"/>
        <w:contextualSpacing w:val="0"/>
      </w:pPr>
      <w:r w:rsidRPr="00B21C93">
        <w:t xml:space="preserve">Draft training related submissions (Lesson Plans, agendas, training materials etc.) </w:t>
      </w:r>
      <w:r w:rsidRPr="00FB7EEE">
        <w:t>shall be submitted during the shop drawing submittal stage. Final approved training modules shall be submitted forty (40) Working Days prior to the scheduled date for training.</w:t>
      </w:r>
    </w:p>
    <w:p w14:paraId="4D95BDA0" w14:textId="77777777" w:rsidR="00630AEF" w:rsidRPr="00FB7EEE" w:rsidRDefault="00630AEF" w:rsidP="00E7752F">
      <w:pPr>
        <w:pStyle w:val="Heading4"/>
        <w:numPr>
          <w:ilvl w:val="3"/>
          <w:numId w:val="25"/>
        </w:numPr>
        <w:spacing w:before="80"/>
        <w:contextualSpacing w:val="0"/>
        <w:rPr>
          <w:rFonts w:eastAsia="Calibri"/>
        </w:rPr>
      </w:pPr>
      <w:r w:rsidRPr="00FB7EEE">
        <w:t>The Contractor shall furnish complete training materials including operation and maintenance requirements and other data, to be retained by each trainee plus one master copy and two additional copies to be provided to the Region.</w:t>
      </w:r>
      <w:r w:rsidRPr="00FB7EEE">
        <w:rPr>
          <w:rFonts w:eastAsia="Calibri"/>
        </w:rPr>
        <w:t xml:space="preserve"> </w:t>
      </w:r>
    </w:p>
    <w:p w14:paraId="049878FF" w14:textId="77777777" w:rsidR="00630AEF" w:rsidRPr="00FB7EEE" w:rsidRDefault="00630AEF" w:rsidP="00E7752F">
      <w:pPr>
        <w:pStyle w:val="Heading4"/>
        <w:numPr>
          <w:ilvl w:val="3"/>
          <w:numId w:val="25"/>
        </w:numPr>
        <w:spacing w:before="80"/>
        <w:contextualSpacing w:val="0"/>
      </w:pPr>
      <w:r w:rsidRPr="00FB7EEE">
        <w:t>Training material shall be submitted in digital format as PDFs created in the latest edition of Adobe Acrobat, and include all drawings as PDFs and original AutoCAD (latest version) files.</w:t>
      </w:r>
    </w:p>
    <w:p w14:paraId="68668841" w14:textId="77777777" w:rsidR="00630AEF" w:rsidRPr="00F86207" w:rsidRDefault="00630AEF" w:rsidP="00E7752F">
      <w:pPr>
        <w:pStyle w:val="Heading4"/>
        <w:numPr>
          <w:ilvl w:val="3"/>
          <w:numId w:val="25"/>
        </w:numPr>
        <w:spacing w:before="80"/>
        <w:contextualSpacing w:val="0"/>
      </w:pPr>
      <w:r w:rsidRPr="00FB7EEE">
        <w:t xml:space="preserve">The Contractor shall submit properly completed </w:t>
      </w:r>
      <w:r w:rsidR="00FB5D14" w:rsidRPr="00C237D8">
        <w:rPr>
          <w:rStyle w:val="Heading4Char"/>
          <w:rPrChange w:id="216" w:author="Liam Sykes" w:date="2022-03-21T16:57:00Z">
            <w:rPr>
              <w:rStyle w:val="Heading4Char"/>
              <w:shd w:val="clear" w:color="auto" w:fill="FFFF00"/>
            </w:rPr>
          </w:rPrChange>
        </w:rPr>
        <w:t>Section 01820</w:t>
      </w:r>
      <w:r w:rsidR="00A56FFB" w:rsidRPr="00C237D8">
        <w:rPr>
          <w:rStyle w:val="Heading4Char"/>
          <w:rPrChange w:id="217" w:author="Liam Sykes" w:date="2022-03-21T16:57:00Z">
            <w:rPr>
              <w:rStyle w:val="Heading4Char"/>
              <w:shd w:val="clear" w:color="auto" w:fill="FFFF00"/>
            </w:rPr>
          </w:rPrChange>
        </w:rPr>
        <w:t xml:space="preserve">C </w:t>
      </w:r>
      <w:r w:rsidR="00A56FFB" w:rsidRPr="00C237D8">
        <w:rPr>
          <w:rPrChange w:id="218" w:author="Liam Sykes" w:date="2022-03-21T16:57:00Z">
            <w:rPr>
              <w:shd w:val="clear" w:color="auto" w:fill="FFFF00"/>
            </w:rPr>
          </w:rPrChange>
        </w:rPr>
        <w:t>– OJT (On the Job Training Form)</w:t>
      </w:r>
      <w:r w:rsidR="00A56FFB" w:rsidRPr="00C237D8">
        <w:t xml:space="preserve">(s) </w:t>
      </w:r>
      <w:r w:rsidRPr="00C237D8">
        <w:t xml:space="preserve">for all training cited </w:t>
      </w:r>
      <w:r w:rsidRPr="00C237D8">
        <w:rPr>
          <w:rPrChange w:id="219" w:author="Liam Sykes" w:date="2022-03-21T16:57:00Z">
            <w:rPr>
              <w:shd w:val="clear" w:color="auto" w:fill="FFFF00"/>
            </w:rPr>
          </w:rPrChange>
        </w:rPr>
        <w:t xml:space="preserve">in </w:t>
      </w:r>
      <w:r w:rsidR="00FB5D14" w:rsidRPr="00C237D8">
        <w:rPr>
          <w:rStyle w:val="Heading4Char"/>
          <w:rPrChange w:id="220" w:author="Liam Sykes" w:date="2022-03-21T16:57:00Z">
            <w:rPr>
              <w:rStyle w:val="Heading4Char"/>
              <w:shd w:val="clear" w:color="auto" w:fill="FFFF00"/>
            </w:rPr>
          </w:rPrChange>
        </w:rPr>
        <w:t>Section 01820</w:t>
      </w:r>
      <w:r w:rsidR="00A56FFB" w:rsidRPr="00C237D8">
        <w:rPr>
          <w:rStyle w:val="Heading4Char"/>
          <w:rPrChange w:id="221" w:author="Liam Sykes" w:date="2022-03-21T16:57:00Z">
            <w:rPr>
              <w:rStyle w:val="Heading4Char"/>
              <w:shd w:val="clear" w:color="auto" w:fill="FFFF00"/>
            </w:rPr>
          </w:rPrChange>
        </w:rPr>
        <w:t xml:space="preserve">A </w:t>
      </w:r>
      <w:r w:rsidR="00A56FFB" w:rsidRPr="00C237D8">
        <w:rPr>
          <w:rPrChange w:id="222" w:author="Liam Sykes" w:date="2022-03-21T16:57:00Z">
            <w:rPr>
              <w:shd w:val="clear" w:color="auto" w:fill="FFFF00"/>
            </w:rPr>
          </w:rPrChange>
        </w:rPr>
        <w:t>–</w:t>
      </w:r>
      <w:r w:rsidR="00A56FFB" w:rsidRPr="00C237D8">
        <w:rPr>
          <w:rStyle w:val="Heading4Char"/>
          <w:rPrChange w:id="223" w:author="Liam Sykes" w:date="2022-03-21T16:57:00Z">
            <w:rPr>
              <w:rStyle w:val="Heading4Char"/>
              <w:shd w:val="clear" w:color="auto" w:fill="FFFF00"/>
            </w:rPr>
          </w:rPrChange>
        </w:rPr>
        <w:t xml:space="preserve"> S</w:t>
      </w:r>
      <w:r w:rsidR="003638F7" w:rsidRPr="00C237D8">
        <w:rPr>
          <w:rStyle w:val="Heading4Char"/>
          <w:rPrChange w:id="224" w:author="Liam Sykes" w:date="2022-03-21T16:57:00Z">
            <w:rPr>
              <w:rStyle w:val="Heading4Char"/>
              <w:shd w:val="clear" w:color="auto" w:fill="FFFF00"/>
            </w:rPr>
          </w:rPrChange>
        </w:rPr>
        <w:t>ummary of</w:t>
      </w:r>
      <w:r w:rsidR="00A56FFB" w:rsidRPr="00C237D8">
        <w:rPr>
          <w:rStyle w:val="Heading4Char"/>
          <w:rPrChange w:id="225" w:author="Liam Sykes" w:date="2022-03-21T16:57:00Z">
            <w:rPr>
              <w:rStyle w:val="Heading4Char"/>
              <w:shd w:val="clear" w:color="auto" w:fill="FFFF00"/>
            </w:rPr>
          </w:rPrChange>
        </w:rPr>
        <w:t xml:space="preserve"> Training Requirements</w:t>
      </w:r>
      <w:r w:rsidR="00A56FFB" w:rsidRPr="00C237D8">
        <w:rPr>
          <w:rStyle w:val="Heading4Char"/>
        </w:rPr>
        <w:t xml:space="preserve"> </w:t>
      </w:r>
      <w:r w:rsidRPr="00C237D8">
        <w:t>requiring an OJT form for</w:t>
      </w:r>
      <w:r w:rsidRPr="00F86207">
        <w:t xml:space="preserve"> Category 2 and 3 training sessions.</w:t>
      </w:r>
    </w:p>
    <w:p w14:paraId="4086199A" w14:textId="77777777" w:rsidR="00630AEF" w:rsidRPr="00FB7EEE" w:rsidRDefault="00630AEF" w:rsidP="00E7752F">
      <w:pPr>
        <w:pStyle w:val="Heading4"/>
        <w:numPr>
          <w:ilvl w:val="3"/>
          <w:numId w:val="25"/>
        </w:numPr>
        <w:spacing w:before="80"/>
        <w:contextualSpacing w:val="0"/>
      </w:pPr>
      <w:r w:rsidRPr="00203EE6">
        <w:t xml:space="preserve">Training session evaluation forms shall be provided to each trainee and completed forms to be provided to the Consultant for Category 1 and 2 sessions. Contractor </w:t>
      </w:r>
      <w:r w:rsidRPr="007C67AC">
        <w:t>shall provide all such documentation to the Consultant within 2 Working Days of completing the individual training session</w:t>
      </w:r>
      <w:r w:rsidRPr="00B21C93">
        <w:t xml:space="preserve"> for all training categories. Course evaluation forms </w:t>
      </w:r>
      <w:r w:rsidRPr="00B21C93">
        <w:lastRenderedPageBreak/>
        <w:t>provided for Category 2 training shall be reviewed by the Consultant and Region and if deemed inadequate shall direct the Contractor to repeat the training session(s) at no additional cost to the Region until delivery is considered satisfactory by the Consultant.</w:t>
      </w:r>
    </w:p>
    <w:p w14:paraId="739109AD" w14:textId="77777777" w:rsidR="00630AEF" w:rsidRPr="00FB7EEE" w:rsidDel="00C237D8" w:rsidRDefault="00630AEF" w:rsidP="00630AEF">
      <w:pPr>
        <w:pStyle w:val="Heading3"/>
        <w:numPr>
          <w:ilvl w:val="0"/>
          <w:numId w:val="0"/>
        </w:numPr>
        <w:ind w:left="720"/>
        <w:rPr>
          <w:del w:id="226" w:author="Liam Sykes" w:date="2022-03-21T16:57:00Z"/>
        </w:rPr>
      </w:pPr>
      <w:del w:id="227" w:author="Liam Sykes" w:date="2022-03-21T16:57:00Z">
        <w:r w:rsidRPr="00FB7EEE" w:rsidDel="00C237D8">
          <w:rPr>
            <w:i/>
            <w:rPrChange w:id="228" w:author="Liam Sykes" w:date="2022-03-21T16:49:00Z">
              <w:rPr>
                <w:i/>
                <w:highlight w:val="yellow"/>
              </w:rPr>
            </w:rPrChange>
          </w:rPr>
          <w:delText>[Where projects are phased, training for each phase shall be completed before acceptance of that Work.  Separate training shall be conducted for each phase as required.  Separate training sessions may be required as a result of shift work by the Region’s operations staff.  Customize to suit each contract. Consultant to amend as required].</w:delText>
        </w:r>
      </w:del>
    </w:p>
    <w:p w14:paraId="1E2D1ECC" w14:textId="77777777" w:rsidR="003162D2" w:rsidRPr="00C237D8" w:rsidRDefault="003162D2" w:rsidP="0048383E">
      <w:pPr>
        <w:pStyle w:val="Heading2"/>
      </w:pPr>
      <w:bookmarkStart w:id="229" w:name=".2_The_Contractor_shall_instruct_in_a_cl"/>
      <w:bookmarkStart w:id="230" w:name="PART_1._GENERAL"/>
      <w:bookmarkStart w:id="231" w:name="1.1_Section_Includes"/>
      <w:bookmarkStart w:id="232" w:name=".1_Training_instructions."/>
      <w:bookmarkStart w:id="233" w:name="1.2_Related_Sections"/>
      <w:bookmarkStart w:id="234" w:name=".1_General_Conditions_and_Divisions_1_to"/>
      <w:bookmarkStart w:id="235" w:name="1.3_Submittals"/>
      <w:bookmarkStart w:id="236" w:name=".1_The_Contractor_shall_submit_the_follo"/>
      <w:bookmarkStart w:id="237" w:name=".2_Submit_all_on_Site_training_program_o"/>
      <w:bookmarkStart w:id="238" w:name=".3_Prepare_and_distribute_40_copies_of_h"/>
      <w:bookmarkStart w:id="239" w:name=".4_Do_not_initiate_training_prior_to_ful"/>
      <w:bookmarkStart w:id="240" w:name="1.4_Training_Instructions"/>
      <w:bookmarkStart w:id="241" w:name=".1_Classroom_training_instruction_sessio"/>
      <w:bookmarkStart w:id="242" w:name=".3_Training_Instruction_Sessions:"/>
      <w:bookmarkStart w:id="243" w:name=".2_Beginning_and_ending_times_shall_be_c"/>
      <w:bookmarkStart w:id="244" w:name=".3_Beginning_and_ending_times_shall_be_i"/>
      <w:bookmarkStart w:id="245" w:name=".4_Normal_time_lengths_for_training_inst"/>
      <w:bookmarkStart w:id="246" w:name=".1_Maintenance_Personnel:"/>
      <w:bookmarkStart w:id="247" w:name=".3_Adjustments_to_equipment_and_systems."/>
      <w:bookmarkStart w:id="248" w:name=".4_Inventory_spare_parts."/>
      <w:bookmarkStart w:id="249" w:name=".5_Takedown_procedures_(disassembly/asse"/>
      <w:bookmarkStart w:id="250" w:name=".6_Cleaning."/>
      <w:bookmarkStart w:id="251" w:name=".2_Operation_Personnel:"/>
      <w:bookmarkStart w:id="252" w:name=".3_Preventive_maintenance_procedures."/>
      <w:bookmarkStart w:id="253" w:name=".4_Optimizing_equipment_and_system_perfo"/>
      <w:bookmarkStart w:id="254" w:name=".5_Capabilities_of_equipment_and_systems"/>
      <w:bookmarkStart w:id="255" w:name=".6_Operational_safety_of_equipment_and_s"/>
      <w:bookmarkStart w:id="256" w:name=".7_Emergency_situation_response_of_equip"/>
      <w:bookmarkStart w:id="257" w:name=".8_Noise,_vibration_and_effective_energy"/>
      <w:bookmarkStart w:id="258" w:name=".3_Electrical_and_Instrumentation_Person"/>
      <w:bookmarkStart w:id="259" w:name=".3_Optimizing_equipment_and_system_perfo"/>
      <w:bookmarkStart w:id="260" w:name=".4_Capabilities_of_equipment_and_systems"/>
      <w:bookmarkStart w:id="261" w:name=".5_Operational_safety_of_equipment_and_s"/>
      <w:bookmarkStart w:id="262" w:name=".6_Emergency_situation_response_of_equip"/>
      <w:bookmarkStart w:id="263" w:name=".7_Noise,_vibration_and_effective_energy"/>
      <w:bookmarkStart w:id="264" w:name=".5_The_Contractor_shall_accommodate_for_"/>
      <w:bookmarkStart w:id="265" w:name=".6_Each_training_instruction_session_sha"/>
      <w:bookmarkStart w:id="266" w:name=".2_Operations_Personnel:"/>
      <w:bookmarkStart w:id="267" w:name=".2_Shift_B:__7:00_p.m._to_7:00_a.m.,_Mon"/>
      <w:bookmarkStart w:id="268" w:name=".3_Shift_C:__7:00_p.m._to_7:00_a.m.,_Mon"/>
      <w:bookmarkStart w:id="269" w:name=".1_During_the_training_sessions_for_equi"/>
      <w:bookmarkStart w:id="270" w:name="3.1_Local_and_Remote_Operations_Training"/>
      <w:bookmarkStart w:id="271" w:name="PART_3._EXECUTION"/>
      <w:bookmarkStart w:id="272" w:name="PART_2._PRODUCTS_(NOT_USED)"/>
      <w:bookmarkStart w:id="273" w:name=".6_Training_shall_be_considered_satisfac"/>
      <w:bookmarkStart w:id="274" w:name=".5_The_amount_of_time_required_for_train"/>
      <w:bookmarkStart w:id="275" w:name=".4_The_Contractor_shall_prepare_and_inse"/>
      <w:bookmarkStart w:id="276" w:name=".3_The_Contractor_shall_utilize_operatin"/>
      <w:bookmarkStart w:id="277" w:name=".11_In_general,_the_start_time_for_each_"/>
      <w:bookmarkStart w:id="278" w:name=".3_Electrical_and_Instrumentation_Traini"/>
      <w:bookmarkStart w:id="279" w:name=".2_Maintenance_Training:__Each_session_a"/>
      <w:bookmarkStart w:id="280" w:name=".1_Operations_Training:__Each_session_as"/>
      <w:bookmarkStart w:id="281" w:name=".10_Training_Sessions:"/>
      <w:bookmarkStart w:id="282" w:name=".9_The_Regions_shall_reserve_the_right_t"/>
      <w:bookmarkStart w:id="283" w:name=".4_Shift_D:__7:00_a.m._to_7:00_p.m.,_Thu"/>
      <w:bookmarkStart w:id="284" w:name=".5_Shift_E:__7:00_p.m._to_7:00_a.m.,_Thu"/>
      <w:bookmarkStart w:id="285" w:name=".8_The_Contractor_shall_allow_for_two_we"/>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commentRangeStart w:id="286"/>
      <w:r w:rsidRPr="00C237D8">
        <w:t>Supplements</w:t>
      </w:r>
    </w:p>
    <w:p w14:paraId="44032FC8" w14:textId="77777777" w:rsidR="003162D2" w:rsidRPr="00203EE6" w:rsidRDefault="003162D2" w:rsidP="00AD6A2D">
      <w:pPr>
        <w:pStyle w:val="Heading3"/>
        <w:rPr>
          <w:rStyle w:val="Heading1Char"/>
          <w:caps w:val="0"/>
        </w:rPr>
      </w:pPr>
      <w:r w:rsidRPr="00F86207">
        <w:rPr>
          <w:rStyle w:val="Heading1Char"/>
        </w:rPr>
        <w:t>The supplement</w:t>
      </w:r>
      <w:r w:rsidR="00102DD6" w:rsidRPr="00F86207">
        <w:rPr>
          <w:rStyle w:val="Heading1Char"/>
        </w:rPr>
        <w:t>s</w:t>
      </w:r>
      <w:r w:rsidRPr="00203EE6">
        <w:rPr>
          <w:rStyle w:val="Heading1Char"/>
        </w:rPr>
        <w:t xml:space="preserve"> listed below, following “End of Section,” </w:t>
      </w:r>
      <w:r w:rsidR="002F7F59" w:rsidRPr="00203EE6">
        <w:rPr>
          <w:rStyle w:val="Heading1Char"/>
        </w:rPr>
        <w:t>are</w:t>
      </w:r>
      <w:r w:rsidRPr="00203EE6">
        <w:rPr>
          <w:rStyle w:val="Heading1Char"/>
        </w:rPr>
        <w:t xml:space="preserve"> part of this Specification.</w:t>
      </w:r>
    </w:p>
    <w:p w14:paraId="494CE3EC" w14:textId="77777777" w:rsidR="00830362" w:rsidRPr="00FB7EEE" w:rsidRDefault="00FB5D14" w:rsidP="00830362">
      <w:pPr>
        <w:pStyle w:val="Heading4"/>
        <w:numPr>
          <w:ilvl w:val="3"/>
          <w:numId w:val="25"/>
        </w:numPr>
        <w:rPr>
          <w:rStyle w:val="Heading4Char"/>
          <w:rPrChange w:id="287" w:author="Liam Sykes" w:date="2022-03-21T16:49:00Z">
            <w:rPr>
              <w:rStyle w:val="Heading4Char"/>
              <w:highlight w:val="yellow"/>
            </w:rPr>
          </w:rPrChange>
        </w:rPr>
      </w:pPr>
      <w:r w:rsidRPr="00203EE6">
        <w:rPr>
          <w:rStyle w:val="Heading4Char"/>
        </w:rPr>
        <w:t>Section 01820</w:t>
      </w:r>
      <w:r w:rsidR="00A56FFB" w:rsidRPr="00203EE6">
        <w:rPr>
          <w:rStyle w:val="Heading4Char"/>
        </w:rPr>
        <w:t xml:space="preserve">A </w:t>
      </w:r>
      <w:r w:rsidR="00A56FFB" w:rsidRPr="00203EE6">
        <w:t>–</w:t>
      </w:r>
      <w:r w:rsidR="00A56FFB" w:rsidRPr="00203EE6">
        <w:rPr>
          <w:rStyle w:val="Heading4Char"/>
        </w:rPr>
        <w:t xml:space="preserve"> S</w:t>
      </w:r>
      <w:r w:rsidR="003638F7" w:rsidRPr="00203EE6">
        <w:rPr>
          <w:rStyle w:val="Heading4Char"/>
        </w:rPr>
        <w:t>ummary of</w:t>
      </w:r>
      <w:r w:rsidR="00A56FFB" w:rsidRPr="00203EE6">
        <w:rPr>
          <w:rStyle w:val="Heading4Char"/>
        </w:rPr>
        <w:t xml:space="preserve"> Training Requirements</w:t>
      </w:r>
    </w:p>
    <w:p w14:paraId="25D0AD87" w14:textId="77777777" w:rsidR="00A56FFB" w:rsidRPr="00FB7EEE" w:rsidRDefault="00FB5D14" w:rsidP="00830362">
      <w:pPr>
        <w:pStyle w:val="Heading4"/>
        <w:numPr>
          <w:ilvl w:val="3"/>
          <w:numId w:val="25"/>
        </w:numPr>
        <w:rPr>
          <w:rPrChange w:id="288" w:author="Liam Sykes" w:date="2022-03-21T16:49:00Z">
            <w:rPr>
              <w:highlight w:val="yellow"/>
            </w:rPr>
          </w:rPrChange>
        </w:rPr>
      </w:pPr>
      <w:r w:rsidRPr="00FB7EEE">
        <w:rPr>
          <w:rStyle w:val="Heading4Char"/>
        </w:rPr>
        <w:t>Section 01820</w:t>
      </w:r>
      <w:r w:rsidR="00A56FFB" w:rsidRPr="00FB7EEE">
        <w:rPr>
          <w:rStyle w:val="Heading4Char"/>
        </w:rPr>
        <w:t xml:space="preserve">B </w:t>
      </w:r>
      <w:r w:rsidR="00A56FFB" w:rsidRPr="00C237D8">
        <w:t>– Training Schedule</w:t>
      </w:r>
    </w:p>
    <w:p w14:paraId="519DD0E2" w14:textId="77777777" w:rsidR="00A56FFB" w:rsidRPr="00FB7EEE" w:rsidRDefault="00FB5D14" w:rsidP="00830362">
      <w:pPr>
        <w:pStyle w:val="Heading4"/>
        <w:numPr>
          <w:ilvl w:val="3"/>
          <w:numId w:val="25"/>
        </w:numPr>
        <w:rPr>
          <w:rPrChange w:id="289" w:author="Liam Sykes" w:date="2022-03-21T16:49:00Z">
            <w:rPr>
              <w:highlight w:val="yellow"/>
            </w:rPr>
          </w:rPrChange>
        </w:rPr>
      </w:pPr>
      <w:r w:rsidRPr="00FB7EEE">
        <w:rPr>
          <w:rStyle w:val="Heading4Char"/>
        </w:rPr>
        <w:t>Section 01820</w:t>
      </w:r>
      <w:r w:rsidR="00A56FFB" w:rsidRPr="00FB7EEE">
        <w:rPr>
          <w:rStyle w:val="Heading4Char"/>
        </w:rPr>
        <w:t xml:space="preserve">C </w:t>
      </w:r>
      <w:r w:rsidR="00A56FFB" w:rsidRPr="00C237D8">
        <w:t>– OJT (On the Job Training Form)</w:t>
      </w:r>
    </w:p>
    <w:p w14:paraId="2E635AD3" w14:textId="77777777" w:rsidR="00A56FFB" w:rsidRPr="00FB7EEE" w:rsidRDefault="00FB5D14" w:rsidP="00830362">
      <w:pPr>
        <w:pStyle w:val="Heading4"/>
        <w:numPr>
          <w:ilvl w:val="3"/>
          <w:numId w:val="25"/>
        </w:numPr>
        <w:rPr>
          <w:rPrChange w:id="290" w:author="Liam Sykes" w:date="2022-03-21T16:49:00Z">
            <w:rPr>
              <w:highlight w:val="yellow"/>
            </w:rPr>
          </w:rPrChange>
        </w:rPr>
      </w:pPr>
      <w:r w:rsidRPr="00FB7EEE">
        <w:rPr>
          <w:rStyle w:val="Heading4Char"/>
        </w:rPr>
        <w:t>Section 01820</w:t>
      </w:r>
      <w:r w:rsidR="00A56FFB" w:rsidRPr="00FB7EEE">
        <w:rPr>
          <w:rStyle w:val="Heading4Char"/>
        </w:rPr>
        <w:t xml:space="preserve">D </w:t>
      </w:r>
      <w:r w:rsidR="00A56FFB" w:rsidRPr="00C237D8">
        <w:t>– Training Evaluation Form</w:t>
      </w:r>
      <w:commentRangeEnd w:id="286"/>
      <w:r w:rsidR="00203EE6">
        <w:rPr>
          <w:rStyle w:val="CommentReference"/>
          <w:rFonts w:cs="Times New Roman"/>
        </w:rPr>
        <w:commentReference w:id="286"/>
      </w:r>
    </w:p>
    <w:p w14:paraId="34A019A2" w14:textId="77777777" w:rsidR="00515A39" w:rsidRDefault="00F13982" w:rsidP="00EE612D">
      <w:pPr>
        <w:pStyle w:val="Other"/>
        <w:spacing w:before="240"/>
        <w:jc w:val="center"/>
        <w:rPr>
          <w:rFonts w:ascii="Calibri" w:hAnsi="Calibri"/>
          <w:b/>
          <w:sz w:val="22"/>
          <w:szCs w:val="22"/>
        </w:rPr>
      </w:pPr>
      <w:r w:rsidRPr="009C4E57">
        <w:rPr>
          <w:rFonts w:ascii="Calibri" w:hAnsi="Calibri"/>
          <w:b/>
          <w:sz w:val="22"/>
          <w:szCs w:val="22"/>
        </w:rPr>
        <w:t>END OF SECTION</w:t>
      </w:r>
    </w:p>
    <w:p w14:paraId="7D04328A" w14:textId="77777777" w:rsidR="00A0789D" w:rsidRDefault="00A0789D" w:rsidP="00EE612D">
      <w:pPr>
        <w:pStyle w:val="Other"/>
        <w:spacing w:before="240"/>
        <w:jc w:val="center"/>
        <w:rPr>
          <w:rFonts w:ascii="Calibri" w:hAnsi="Calibri"/>
          <w:b/>
          <w:sz w:val="22"/>
          <w:szCs w:val="22"/>
        </w:rPr>
      </w:pPr>
    </w:p>
    <w:p w14:paraId="2513DE68" w14:textId="77777777" w:rsidR="00A0789D" w:rsidRDefault="00A0789D" w:rsidP="00EE612D">
      <w:pPr>
        <w:pStyle w:val="Other"/>
        <w:spacing w:before="240"/>
        <w:jc w:val="center"/>
        <w:rPr>
          <w:rFonts w:ascii="Calibri" w:hAnsi="Calibri"/>
          <w:b/>
          <w:sz w:val="22"/>
          <w:szCs w:val="22"/>
        </w:rPr>
      </w:pPr>
    </w:p>
    <w:sectPr w:rsidR="00A0789D" w:rsidSect="00633211">
      <w:headerReference w:type="even" r:id="rId25"/>
      <w:headerReference w:type="default" r:id="rId26"/>
      <w:headerReference w:type="first" r:id="rId27"/>
      <w:pgSz w:w="12240" w:h="15840" w:code="1"/>
      <w:pgMar w:top="1440" w:right="720" w:bottom="1440" w:left="446" w:header="720" w:footer="720" w:gutter="99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6" w:author="Liam Sykes" w:date="2022-03-24T11:02:00Z" w:initials="LS">
    <w:p w14:paraId="1392678B" w14:textId="77777777" w:rsidR="00203EE6" w:rsidRDefault="00203EE6">
      <w:pPr>
        <w:pStyle w:val="CommentText"/>
      </w:pPr>
      <w:r>
        <w:rPr>
          <w:rStyle w:val="CommentReference"/>
        </w:rPr>
        <w:annotationRef/>
      </w:r>
      <w:r>
        <w:t>Forms to be filled out in consultation with Region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9267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92678B" w16cid:durableId="25E6CE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91822" w14:textId="77777777" w:rsidR="000F6888" w:rsidRDefault="000F6888">
      <w:r>
        <w:separator/>
      </w:r>
    </w:p>
  </w:endnote>
  <w:endnote w:type="continuationSeparator" w:id="0">
    <w:p w14:paraId="3C6FD19C" w14:textId="77777777" w:rsidR="000F6888" w:rsidRDefault="000F6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6ABCC" w14:textId="77777777" w:rsidR="000F6888" w:rsidRDefault="000F6888">
      <w:r>
        <w:separator/>
      </w:r>
    </w:p>
  </w:footnote>
  <w:footnote w:type="continuationSeparator" w:id="0">
    <w:p w14:paraId="48C7D528" w14:textId="77777777" w:rsidR="000F6888" w:rsidRDefault="000F6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37F1C" w14:textId="77777777" w:rsidR="00585B6E" w:rsidRPr="00BE4C7F" w:rsidRDefault="00585B6E" w:rsidP="00D67834">
    <w:pPr>
      <w:pBdr>
        <w:top w:val="single" w:sz="4" w:space="1" w:color="auto"/>
      </w:pBdr>
      <w:tabs>
        <w:tab w:val="right" w:pos="10080"/>
      </w:tabs>
      <w:rPr>
        <w:rFonts w:cs="Arial"/>
      </w:rPr>
    </w:pPr>
    <w:r w:rsidRPr="00BE4C7F">
      <w:rPr>
        <w:rFonts w:cs="Arial"/>
      </w:rPr>
      <w:t>Section 01820</w:t>
    </w:r>
    <w:r>
      <w:rPr>
        <w:rFonts w:cs="Arial"/>
      </w:rPr>
      <w:tab/>
    </w:r>
    <w:r w:rsidRPr="00BE4C7F">
      <w:rPr>
        <w:rFonts w:cs="Arial"/>
      </w:rPr>
      <w:t>CONTRACT NO</w:t>
    </w:r>
    <w:r w:rsidRPr="00BE4C7F">
      <w:rPr>
        <w:rFonts w:cs="Arial"/>
        <w:highlight w:val="yellow"/>
      </w:rPr>
      <w:t>.... [Insert Region Number]</w:t>
    </w:r>
    <w:r w:rsidRPr="00BE4C7F">
      <w:rPr>
        <w:rFonts w:cs="Arial"/>
      </w:rPr>
      <w:tab/>
    </w:r>
  </w:p>
  <w:p w14:paraId="7DD0397F" w14:textId="77777777" w:rsidR="00585B6E" w:rsidRPr="00BE4C7F" w:rsidRDefault="00B87992" w:rsidP="00D67834">
    <w:pPr>
      <w:pBdr>
        <w:top w:val="single" w:sz="4" w:space="1" w:color="auto"/>
      </w:pBdr>
      <w:tabs>
        <w:tab w:val="left" w:pos="-1440"/>
        <w:tab w:val="left" w:pos="-720"/>
        <w:tab w:val="left" w:pos="0"/>
        <w:tab w:val="center" w:pos="5220"/>
        <w:tab w:val="right" w:pos="10080"/>
      </w:tabs>
      <w:rPr>
        <w:rFonts w:cs="Arial"/>
      </w:rPr>
    </w:pPr>
    <w:r>
      <w:rPr>
        <w:rFonts w:cs="Arial"/>
      </w:rPr>
      <w:t>2017-</w:t>
    </w:r>
    <w:r w:rsidR="002F74CF">
      <w:rPr>
        <w:rFonts w:cs="Arial"/>
      </w:rPr>
      <w:t>12-0</w:t>
    </w:r>
    <w:r w:rsidR="00E7752F">
      <w:rPr>
        <w:rFonts w:cs="Arial"/>
      </w:rPr>
      <w:t>8</w:t>
    </w:r>
    <w:r w:rsidR="00585B6E" w:rsidRPr="00BE4C7F">
      <w:rPr>
        <w:rFonts w:cs="Arial"/>
        <w:b/>
      </w:rPr>
      <w:tab/>
      <w:t>DEMONSTRATION AND TRAINING</w:t>
    </w:r>
    <w:r w:rsidR="00585B6E" w:rsidRPr="00BE4C7F">
      <w:rPr>
        <w:rFonts w:cs="Arial"/>
      </w:rPr>
      <w:tab/>
    </w:r>
  </w:p>
  <w:p w14:paraId="383AC5A8" w14:textId="77777777" w:rsidR="00D67834" w:rsidRDefault="00585B6E" w:rsidP="00D67834">
    <w:pPr>
      <w:pBdr>
        <w:top w:val="single" w:sz="4" w:space="1" w:color="auto"/>
      </w:pBdr>
      <w:tabs>
        <w:tab w:val="center" w:pos="5175"/>
        <w:tab w:val="right" w:pos="10080"/>
      </w:tabs>
      <w:rPr>
        <w:rFonts w:cs="Arial"/>
      </w:rPr>
    </w:pPr>
    <w:r w:rsidRPr="00BE4C7F">
      <w:rPr>
        <w:rFonts w:cs="Arial"/>
      </w:rPr>
      <w:t xml:space="preserve">Page </w:t>
    </w:r>
    <w:r w:rsidRPr="00BE4C7F">
      <w:rPr>
        <w:rFonts w:cs="Arial"/>
      </w:rPr>
      <w:fldChar w:fldCharType="begin"/>
    </w:r>
    <w:r w:rsidRPr="00BE4C7F">
      <w:rPr>
        <w:rFonts w:cs="Arial"/>
      </w:rPr>
      <w:instrText xml:space="preserve">PAGE </w:instrText>
    </w:r>
    <w:r w:rsidRPr="00BE4C7F">
      <w:rPr>
        <w:rFonts w:cs="Arial"/>
      </w:rPr>
      <w:fldChar w:fldCharType="separate"/>
    </w:r>
    <w:r w:rsidR="009610F7">
      <w:rPr>
        <w:rFonts w:cs="Arial"/>
        <w:noProof/>
      </w:rPr>
      <w:t>4</w:t>
    </w:r>
    <w:r w:rsidRPr="00BE4C7F">
      <w:rPr>
        <w:rFonts w:cs="Arial"/>
      </w:rPr>
      <w:fldChar w:fldCharType="end"/>
    </w:r>
    <w:r>
      <w:rPr>
        <w:rStyle w:val="PageNumber"/>
        <w:rFonts w:cs="Arial"/>
        <w:caps/>
        <w:sz w:val="22"/>
      </w:rPr>
      <w:tab/>
    </w:r>
    <w:r>
      <w:rPr>
        <w:rStyle w:val="PageNumber"/>
        <w:rFonts w:cs="Arial"/>
        <w:caps/>
        <w:sz w:val="22"/>
      </w:rPr>
      <w:tab/>
    </w:r>
    <w:r w:rsidRPr="00BE4C7F">
      <w:rPr>
        <w:rFonts w:cs="Arial"/>
      </w:rPr>
      <w:t xml:space="preserve">DATE:  </w:t>
    </w:r>
    <w:r w:rsidRPr="00BE4C7F">
      <w:rPr>
        <w:rFonts w:cs="Arial"/>
        <w:highlight w:val="yellow"/>
      </w:rPr>
      <w:t>[Insert Date, (e.g. Jan., 2000)]</w:t>
    </w:r>
    <w:r w:rsidR="00D67834">
      <w:rPr>
        <w:rFonts w:cs="Arial"/>
      </w:rPr>
      <w:tab/>
    </w:r>
  </w:p>
  <w:p w14:paraId="41BD9612" w14:textId="77777777" w:rsidR="00585B6E" w:rsidRPr="00D67834" w:rsidRDefault="00D36C88" w:rsidP="00D67834">
    <w:pPr>
      <w:pBdr>
        <w:top w:val="single" w:sz="4" w:space="1" w:color="auto"/>
      </w:pBdr>
      <w:tabs>
        <w:tab w:val="center" w:pos="5175"/>
        <w:tab w:val="right" w:pos="9810"/>
      </w:tabs>
      <w:rPr>
        <w:rFonts w:cs="Arial"/>
      </w:rPr>
    </w:pPr>
    <w:r>
      <w:rPr>
        <w:rFonts w:cs="Arial"/>
      </w:rPr>
      <w:pict w14:anchorId="4394773B">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8097" w14:textId="77777777" w:rsidR="00585B6E" w:rsidRPr="009C4E57" w:rsidRDefault="00585B6E" w:rsidP="00D67834">
    <w:pPr>
      <w:pBdr>
        <w:top w:val="single" w:sz="4" w:space="1" w:color="auto"/>
      </w:pBdr>
      <w:tabs>
        <w:tab w:val="right" w:pos="10080"/>
      </w:tabs>
      <w:rPr>
        <w:rFonts w:cs="Arial"/>
      </w:rPr>
    </w:pPr>
    <w:r w:rsidRPr="009C4E57">
      <w:rPr>
        <w:rFonts w:cs="Arial"/>
      </w:rPr>
      <w:t>CONTRACT NO</w:t>
    </w:r>
    <w:r w:rsidRPr="009C4E57">
      <w:rPr>
        <w:rFonts w:cs="Arial"/>
        <w:highlight w:val="yellow"/>
      </w:rPr>
      <w:t>.... [Insert Region Number]</w:t>
    </w:r>
    <w:r w:rsidRPr="009C4E57">
      <w:rPr>
        <w:rFonts w:cs="Arial"/>
      </w:rPr>
      <w:tab/>
      <w:t>Section 01820</w:t>
    </w:r>
  </w:p>
  <w:p w14:paraId="0F2CE618" w14:textId="77777777" w:rsidR="00585B6E" w:rsidRPr="009C4E57" w:rsidRDefault="00585B6E" w:rsidP="00D67834">
    <w:pPr>
      <w:pBdr>
        <w:top w:val="single" w:sz="4" w:space="1" w:color="auto"/>
      </w:pBdr>
      <w:tabs>
        <w:tab w:val="left" w:pos="-1440"/>
        <w:tab w:val="left" w:pos="-720"/>
        <w:tab w:val="left" w:pos="0"/>
        <w:tab w:val="center" w:pos="5220"/>
        <w:tab w:val="right" w:pos="10080"/>
      </w:tabs>
      <w:rPr>
        <w:rFonts w:cs="Arial"/>
      </w:rPr>
    </w:pPr>
    <w:r w:rsidRPr="009C4E57">
      <w:rPr>
        <w:rFonts w:cs="Arial"/>
        <w:b/>
      </w:rPr>
      <w:tab/>
      <w:t>DEMONSTRATION AND TRAINING</w:t>
    </w:r>
    <w:r w:rsidRPr="009C4E57">
      <w:rPr>
        <w:rFonts w:cs="Arial"/>
      </w:rPr>
      <w:tab/>
    </w:r>
    <w:r w:rsidR="00B87992">
      <w:rPr>
        <w:rFonts w:cs="Arial"/>
      </w:rPr>
      <w:t>2017-</w:t>
    </w:r>
    <w:r w:rsidR="002F74CF">
      <w:rPr>
        <w:rFonts w:cs="Arial"/>
      </w:rPr>
      <w:t>12-0</w:t>
    </w:r>
    <w:r w:rsidR="00E7752F">
      <w:rPr>
        <w:rFonts w:cs="Arial"/>
      </w:rPr>
      <w:t>8</w:t>
    </w:r>
  </w:p>
  <w:p w14:paraId="4883D3E6" w14:textId="77777777" w:rsidR="00585B6E" w:rsidRPr="009C4E57" w:rsidRDefault="00585B6E" w:rsidP="00D67834">
    <w:pPr>
      <w:pBdr>
        <w:top w:val="single" w:sz="4" w:space="1" w:color="auto"/>
      </w:pBdr>
      <w:tabs>
        <w:tab w:val="center" w:pos="5175"/>
        <w:tab w:val="right" w:pos="10080"/>
      </w:tabs>
      <w:rPr>
        <w:rFonts w:cs="Arial"/>
      </w:rPr>
    </w:pPr>
    <w:r w:rsidRPr="009C4E57">
      <w:rPr>
        <w:rFonts w:cs="Arial"/>
      </w:rPr>
      <w:t xml:space="preserve">DATE:  </w:t>
    </w:r>
    <w:r w:rsidRPr="009C4E57">
      <w:rPr>
        <w:rFonts w:cs="Arial"/>
        <w:highlight w:val="yellow"/>
      </w:rPr>
      <w:t>[Insert Date, (e.g. Jan., 2000)]</w:t>
    </w:r>
    <w:r w:rsidRPr="009C4E57">
      <w:rPr>
        <w:rFonts w:cs="Arial"/>
      </w:rPr>
      <w:tab/>
    </w:r>
    <w:r w:rsidRPr="009C4E57">
      <w:rPr>
        <w:rFonts w:cs="Arial"/>
      </w:rPr>
      <w:tab/>
      <w:t xml:space="preserve">Page </w:t>
    </w:r>
    <w:r w:rsidRPr="009C4E57">
      <w:rPr>
        <w:rFonts w:cs="Arial"/>
      </w:rPr>
      <w:fldChar w:fldCharType="begin"/>
    </w:r>
    <w:r w:rsidRPr="009C4E57">
      <w:rPr>
        <w:rFonts w:cs="Arial"/>
      </w:rPr>
      <w:instrText xml:space="preserve">PAGE </w:instrText>
    </w:r>
    <w:r w:rsidRPr="009C4E57">
      <w:rPr>
        <w:rFonts w:cs="Arial"/>
      </w:rPr>
      <w:fldChar w:fldCharType="separate"/>
    </w:r>
    <w:r w:rsidR="009610F7">
      <w:rPr>
        <w:rFonts w:cs="Arial"/>
        <w:noProof/>
      </w:rPr>
      <w:t>5</w:t>
    </w:r>
    <w:r w:rsidRPr="009C4E57">
      <w:rPr>
        <w:rFonts w:cs="Arial"/>
      </w:rPr>
      <w:fldChar w:fldCharType="end"/>
    </w:r>
    <w:r w:rsidRPr="009C4E57">
      <w:rPr>
        <w:rFonts w:cs="Arial"/>
      </w:rPr>
      <w:t xml:space="preserve"> </w:t>
    </w:r>
  </w:p>
  <w:p w14:paraId="04650CB4" w14:textId="77777777" w:rsidR="00585B6E" w:rsidRPr="00672C12" w:rsidRDefault="00585B6E"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33D8B" w14:textId="77777777" w:rsidR="00585B6E" w:rsidRPr="0082209E" w:rsidRDefault="00585B6E"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01820</w:t>
    </w:r>
  </w:p>
  <w:p w14:paraId="433CE486" w14:textId="77777777" w:rsidR="00585B6E" w:rsidRPr="0082209E" w:rsidRDefault="00585B6E"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DEMONSTRATION AND TRAINING</w:t>
    </w:r>
    <w:r w:rsidRPr="0082209E">
      <w:rPr>
        <w:rFonts w:ascii="Arial" w:hAnsi="Arial" w:cs="Arial"/>
      </w:rPr>
      <w:tab/>
    </w:r>
    <w:r>
      <w:rPr>
        <w:rFonts w:ascii="Arial" w:hAnsi="Arial" w:cs="Arial"/>
      </w:rPr>
      <w:t>2012-07-06</w:t>
    </w:r>
  </w:p>
  <w:p w14:paraId="1217B928" w14:textId="77777777" w:rsidR="00585B6E" w:rsidRPr="0082209E" w:rsidRDefault="00585B6E"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911B8E">
      <w:rPr>
        <w:rStyle w:val="PageNumber"/>
        <w:rFonts w:ascii="Arial" w:hAnsi="Arial" w:cs="Arial"/>
        <w:caps/>
        <w:noProof/>
        <w:sz w:val="22"/>
      </w:rPr>
      <w:t>13</w:t>
    </w:r>
    <w:r w:rsidRPr="008A26A6">
      <w:rPr>
        <w:rStyle w:val="PageNumber"/>
        <w:rFonts w:ascii="Arial" w:hAnsi="Arial" w:cs="Arial"/>
        <w:caps/>
        <w:sz w:val="22"/>
      </w:rPr>
      <w:fldChar w:fldCharType="end"/>
    </w:r>
  </w:p>
  <w:p w14:paraId="3326EA28" w14:textId="77777777" w:rsidR="00585B6E" w:rsidRDefault="00585B6E"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402"/>
    <w:multiLevelType w:val="multilevel"/>
    <w:tmpl w:val="00000885"/>
    <w:lvl w:ilvl="0">
      <w:start w:val="1"/>
      <w:numFmt w:val="decimal"/>
      <w:lvlText w:val=".%1"/>
      <w:lvlJc w:val="left"/>
      <w:pPr>
        <w:ind w:hanging="720"/>
      </w:pPr>
      <w:rPr>
        <w:rFonts w:ascii="Arial" w:hAnsi="Arial" w:cs="Arial"/>
        <w:b w:val="0"/>
        <w:bCs w:val="0"/>
        <w:sz w:val="18"/>
        <w:szCs w:val="18"/>
      </w:rPr>
    </w:lvl>
    <w:lvl w:ilvl="1">
      <w:start w:val="1"/>
      <w:numFmt w:val="decimal"/>
      <w:lvlText w:val=".%2"/>
      <w:lvlJc w:val="left"/>
      <w:pPr>
        <w:ind w:hanging="720"/>
      </w:pPr>
      <w:rPr>
        <w:rFonts w:ascii="Arial" w:hAnsi="Arial" w:cs="Arial"/>
        <w:b w:val="0"/>
        <w:bCs w:val="0"/>
        <w:sz w:val="18"/>
        <w:szCs w:val="18"/>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3"/>
    <w:multiLevelType w:val="multilevel"/>
    <w:tmpl w:val="00000886"/>
    <w:lvl w:ilvl="0">
      <w:start w:val="1"/>
      <w:numFmt w:val="decimal"/>
      <w:lvlText w:val=".%1"/>
      <w:lvlJc w:val="left"/>
      <w:pPr>
        <w:ind w:hanging="720"/>
      </w:pPr>
      <w:rPr>
        <w:rFonts w:ascii="Arial" w:hAnsi="Arial" w:cs="Arial"/>
        <w:b w:val="0"/>
        <w:bCs w:val="0"/>
        <w:sz w:val="18"/>
        <w:szCs w:val="18"/>
      </w:rPr>
    </w:lvl>
    <w:lvl w:ilvl="1">
      <w:start w:val="1"/>
      <w:numFmt w:val="decimal"/>
      <w:lvlText w:val=".%2"/>
      <w:lvlJc w:val="left"/>
      <w:pPr>
        <w:ind w:hanging="720"/>
      </w:pPr>
      <w:rPr>
        <w:rFonts w:ascii="Arial" w:hAnsi="Arial" w:cs="Arial"/>
        <w:b w:val="0"/>
        <w:bCs w:val="0"/>
        <w:sz w:val="18"/>
        <w:szCs w:val="18"/>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0000404"/>
    <w:multiLevelType w:val="multilevel"/>
    <w:tmpl w:val="00000887"/>
    <w:lvl w:ilvl="0">
      <w:start w:val="1"/>
      <w:numFmt w:val="decimal"/>
      <w:lvlText w:val=".%1"/>
      <w:lvlJc w:val="left"/>
      <w:pPr>
        <w:ind w:hanging="720"/>
      </w:pPr>
      <w:rPr>
        <w:rFonts w:ascii="Arial" w:hAnsi="Arial" w:cs="Arial"/>
        <w:b w:val="0"/>
        <w:bCs w:val="0"/>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00000405"/>
    <w:multiLevelType w:val="multilevel"/>
    <w:tmpl w:val="00000888"/>
    <w:lvl w:ilvl="0">
      <w:start w:val="3"/>
      <w:numFmt w:val="decimal"/>
      <w:lvlText w:val=".%1"/>
      <w:lvlJc w:val="left"/>
      <w:pPr>
        <w:ind w:hanging="720"/>
      </w:pPr>
      <w:rPr>
        <w:rFonts w:ascii="Arial" w:hAnsi="Arial" w:cs="Arial"/>
        <w:b w:val="0"/>
        <w:bCs w:val="0"/>
        <w:sz w:val="18"/>
        <w:szCs w:val="18"/>
      </w:rPr>
    </w:lvl>
    <w:lvl w:ilvl="1">
      <w:start w:val="1"/>
      <w:numFmt w:val="decimal"/>
      <w:lvlText w:val=".%2"/>
      <w:lvlJc w:val="left"/>
      <w:pPr>
        <w:ind w:hanging="720"/>
      </w:pPr>
      <w:rPr>
        <w:rFonts w:ascii="Arial" w:hAnsi="Arial" w:cs="Arial"/>
        <w:b w:val="0"/>
        <w:bCs w:val="0"/>
        <w:sz w:val="18"/>
        <w:szCs w:val="18"/>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0000406"/>
    <w:multiLevelType w:val="multilevel"/>
    <w:tmpl w:val="00000889"/>
    <w:lvl w:ilvl="0">
      <w:start w:val="5"/>
      <w:numFmt w:val="decimal"/>
      <w:lvlText w:val=".%1"/>
      <w:lvlJc w:val="left"/>
      <w:pPr>
        <w:ind w:hanging="720"/>
      </w:pPr>
      <w:rPr>
        <w:rFonts w:ascii="Arial" w:hAnsi="Arial" w:cs="Arial"/>
        <w:b w:val="0"/>
        <w:bCs w:val="0"/>
        <w:sz w:val="18"/>
        <w:szCs w:val="18"/>
      </w:rPr>
    </w:lvl>
    <w:lvl w:ilvl="1">
      <w:start w:val="1"/>
      <w:numFmt w:val="decimal"/>
      <w:lvlText w:val=".%2"/>
      <w:lvlJc w:val="left"/>
      <w:pPr>
        <w:ind w:hanging="720"/>
      </w:pPr>
      <w:rPr>
        <w:rFonts w:ascii="Arial" w:hAnsi="Arial" w:cs="Arial"/>
        <w:b w:val="0"/>
        <w:bCs w:val="0"/>
        <w:sz w:val="18"/>
        <w:szCs w:val="18"/>
      </w:rPr>
    </w:lvl>
    <w:lvl w:ilvl="2">
      <w:start w:val="1"/>
      <w:numFmt w:val="decimal"/>
      <w:lvlText w:val=".%3"/>
      <w:lvlJc w:val="left"/>
      <w:pPr>
        <w:ind w:hanging="720"/>
      </w:pPr>
      <w:rPr>
        <w:rFonts w:ascii="Arial" w:hAnsi="Arial" w:cs="Arial"/>
        <w:b w:val="0"/>
        <w:bCs w:val="0"/>
        <w:sz w:val="18"/>
        <w:szCs w:val="18"/>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3C913AE"/>
    <w:multiLevelType w:val="multilevel"/>
    <w:tmpl w:val="D5D01CCA"/>
    <w:lvl w:ilvl="0">
      <w:start w:val="1"/>
      <w:numFmt w:val="decimal"/>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0"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A79118D"/>
    <w:multiLevelType w:val="multilevel"/>
    <w:tmpl w:val="1BC60032"/>
    <w:lvl w:ilvl="0">
      <w:start w:val="1"/>
      <w:numFmt w:val="decimal"/>
      <w:lvlText w:val="%1.0"/>
      <w:lvlJc w:val="left"/>
      <w:pPr>
        <w:ind w:left="720" w:hanging="720"/>
      </w:pPr>
      <w:rPr>
        <w:rFonts w:ascii="Times New Roman" w:hAnsi="Times New Roman" w:hint="default"/>
        <w:b/>
        <w:i w:val="0"/>
        <w:caps/>
        <w:sz w:val="22"/>
      </w:rPr>
    </w:lvl>
    <w:lvl w:ilvl="1">
      <w:start w:val="1"/>
      <w:numFmt w:val="decimal"/>
      <w:lvlText w:val="%1.%2"/>
      <w:lvlJc w:val="left"/>
      <w:pPr>
        <w:ind w:left="720" w:hanging="720"/>
      </w:pPr>
      <w:rPr>
        <w:rFonts w:ascii="Times New Roman" w:hAnsi="Times New Roman" w:hint="default"/>
        <w:b/>
        <w:i w:val="0"/>
        <w:caps/>
        <w:sz w:val="22"/>
      </w:rPr>
    </w:lvl>
    <w:lvl w:ilvl="2">
      <w:start w:val="1"/>
      <w:numFmt w:val="decimal"/>
      <w:lvlText w:val=".%3"/>
      <w:lvlJc w:val="left"/>
      <w:pPr>
        <w:ind w:left="1440" w:hanging="720"/>
      </w:pPr>
      <w:rPr>
        <w:rFonts w:hint="default"/>
      </w:rPr>
    </w:lvl>
    <w:lvl w:ilvl="3">
      <w:start w:val="1"/>
      <w:numFmt w:val="decimal"/>
      <w:lvlText w:val=".%4"/>
      <w:lvlJc w:val="left"/>
      <w:pPr>
        <w:ind w:left="2160" w:hanging="720"/>
      </w:pPr>
      <w:rPr>
        <w:rFonts w:hint="default"/>
      </w:rPr>
    </w:lvl>
    <w:lvl w:ilvl="4">
      <w:start w:val="1"/>
      <w:numFmt w:val="decimal"/>
      <w:lvlText w:val=".%5"/>
      <w:lvlJc w:val="left"/>
      <w:pPr>
        <w:ind w:left="2880" w:hanging="720"/>
      </w:pPr>
      <w:rPr>
        <w:rFonts w:hint="default"/>
      </w:rPr>
    </w:lvl>
    <w:lvl w:ilvl="5">
      <w:start w:val="1"/>
      <w:numFmt w:val="decimal"/>
      <w:lvlText w:val=".%6"/>
      <w:lvlJc w:val="left"/>
      <w:pPr>
        <w:tabs>
          <w:tab w:val="num" w:pos="2880"/>
        </w:tabs>
        <w:ind w:left="3600" w:hanging="720"/>
      </w:pPr>
      <w:rPr>
        <w:rFonts w:hint="default"/>
      </w:rPr>
    </w:lvl>
    <w:lvl w:ilvl="6">
      <w:start w:val="1"/>
      <w:numFmt w:val="decimal"/>
      <w:lvlText w:val=".%7"/>
      <w:lvlJc w:val="left"/>
      <w:pPr>
        <w:tabs>
          <w:tab w:val="num" w:pos="3600"/>
        </w:tabs>
        <w:ind w:left="4320" w:hanging="720"/>
      </w:pPr>
      <w:rPr>
        <w:rFonts w:hint="default"/>
      </w:rPr>
    </w:lvl>
    <w:lvl w:ilvl="7">
      <w:start w:val="1"/>
      <w:numFmt w:val="decimal"/>
      <w:lvlText w:val=".%8"/>
      <w:lvlJc w:val="left"/>
      <w:pPr>
        <w:tabs>
          <w:tab w:val="num" w:pos="4320"/>
        </w:tabs>
        <w:ind w:left="5040" w:hanging="720"/>
      </w:pPr>
      <w:rPr>
        <w:rFonts w:hint="default"/>
      </w:rPr>
    </w:lvl>
    <w:lvl w:ilvl="8">
      <w:start w:val="1"/>
      <w:numFmt w:val="decimal"/>
      <w:lvlText w:val=".%9"/>
      <w:lvlJc w:val="left"/>
      <w:pPr>
        <w:ind w:left="5760" w:hanging="720"/>
      </w:pPr>
      <w:rPr>
        <w:rFonts w:hint="default"/>
      </w:rPr>
    </w:lvl>
  </w:abstractNum>
  <w:abstractNum w:abstractNumId="12"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3"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632501C"/>
    <w:multiLevelType w:val="multilevel"/>
    <w:tmpl w:val="C890FAD8"/>
    <w:lvl w:ilvl="0">
      <w:start w:val="1"/>
      <w:numFmt w:val="decimal"/>
      <w:lvlText w:val="%1.0"/>
      <w:lvlJc w:val="left"/>
      <w:pPr>
        <w:ind w:left="720" w:hanging="720"/>
      </w:pPr>
      <w:rPr>
        <w:rFonts w:ascii="Arial" w:hAnsi="Arial" w:cs="Arial" w:hint="default"/>
        <w:b/>
        <w:i w:val="0"/>
        <w:caps/>
        <w:sz w:val="20"/>
        <w:szCs w:val="20"/>
      </w:rPr>
    </w:lvl>
    <w:lvl w:ilvl="1">
      <w:start w:val="1"/>
      <w:numFmt w:val="decimal"/>
      <w:lvlText w:val="%1.%2"/>
      <w:lvlJc w:val="left"/>
      <w:pPr>
        <w:ind w:left="720" w:hanging="720"/>
      </w:pPr>
      <w:rPr>
        <w:rFonts w:ascii="Arial" w:hAnsi="Arial" w:cs="Arial" w:hint="default"/>
        <w:b/>
        <w:i w:val="0"/>
        <w:caps/>
        <w:sz w:val="20"/>
        <w:szCs w:val="20"/>
      </w:rPr>
    </w:lvl>
    <w:lvl w:ilvl="2">
      <w:start w:val="1"/>
      <w:numFmt w:val="decimal"/>
      <w:lvlText w:val=".%3"/>
      <w:lvlJc w:val="left"/>
      <w:pPr>
        <w:ind w:left="1440" w:hanging="720"/>
      </w:pPr>
      <w:rPr>
        <w:rFonts w:hint="default"/>
      </w:rPr>
    </w:lvl>
    <w:lvl w:ilvl="3">
      <w:start w:val="1"/>
      <w:numFmt w:val="decimal"/>
      <w:lvlText w:val=".%4"/>
      <w:lvlJc w:val="left"/>
      <w:pPr>
        <w:ind w:left="2160" w:hanging="720"/>
      </w:pPr>
      <w:rPr>
        <w:rFonts w:hint="default"/>
      </w:rPr>
    </w:lvl>
    <w:lvl w:ilvl="4">
      <w:start w:val="1"/>
      <w:numFmt w:val="decimal"/>
      <w:lvlText w:val=".%5"/>
      <w:lvlJc w:val="left"/>
      <w:pPr>
        <w:ind w:left="2880" w:hanging="720"/>
      </w:pPr>
      <w:rPr>
        <w:rFonts w:hint="default"/>
      </w:rPr>
    </w:lvl>
    <w:lvl w:ilvl="5">
      <w:start w:val="1"/>
      <w:numFmt w:val="decimal"/>
      <w:lvlText w:val=".%6"/>
      <w:lvlJc w:val="left"/>
      <w:pPr>
        <w:tabs>
          <w:tab w:val="num" w:pos="2880"/>
        </w:tabs>
        <w:ind w:left="3600" w:hanging="720"/>
      </w:pPr>
      <w:rPr>
        <w:rFonts w:hint="default"/>
      </w:rPr>
    </w:lvl>
    <w:lvl w:ilvl="6">
      <w:start w:val="1"/>
      <w:numFmt w:val="decimal"/>
      <w:lvlText w:val=".%7"/>
      <w:lvlJc w:val="left"/>
      <w:pPr>
        <w:tabs>
          <w:tab w:val="num" w:pos="3600"/>
        </w:tabs>
        <w:ind w:left="4320" w:hanging="720"/>
      </w:pPr>
      <w:rPr>
        <w:rFonts w:hint="default"/>
      </w:rPr>
    </w:lvl>
    <w:lvl w:ilvl="7">
      <w:start w:val="1"/>
      <w:numFmt w:val="decimal"/>
      <w:lvlText w:val=".%8"/>
      <w:lvlJc w:val="left"/>
      <w:pPr>
        <w:tabs>
          <w:tab w:val="num" w:pos="4320"/>
        </w:tabs>
        <w:ind w:left="5040" w:hanging="720"/>
      </w:pPr>
      <w:rPr>
        <w:rFonts w:hint="default"/>
      </w:rPr>
    </w:lvl>
    <w:lvl w:ilvl="8">
      <w:start w:val="1"/>
      <w:numFmt w:val="decimal"/>
      <w:lvlText w:val=".%9"/>
      <w:lvlJc w:val="left"/>
      <w:pPr>
        <w:ind w:left="5760" w:hanging="720"/>
      </w:pPr>
      <w:rPr>
        <w:rFonts w:hint="default"/>
      </w:rPr>
    </w:lvl>
  </w:abstractNum>
  <w:abstractNum w:abstractNumId="16" w15:restartNumberingAfterBreak="0">
    <w:nsid w:val="39B065E1"/>
    <w:multiLevelType w:val="hybridMultilevel"/>
    <w:tmpl w:val="7E32B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35F54"/>
    <w:multiLevelType w:val="hybridMultilevel"/>
    <w:tmpl w:val="D51AF8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65575FD"/>
    <w:multiLevelType w:val="multilevel"/>
    <w:tmpl w:val="50C632FE"/>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19" w15:restartNumberingAfterBreak="0">
    <w:nsid w:val="4BEE2E67"/>
    <w:multiLevelType w:val="hybridMultilevel"/>
    <w:tmpl w:val="B8D09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B61DC6"/>
    <w:multiLevelType w:val="hybridMultilevel"/>
    <w:tmpl w:val="E32222F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1" w15:restartNumberingAfterBreak="0">
    <w:nsid w:val="50407D28"/>
    <w:multiLevelType w:val="multilevel"/>
    <w:tmpl w:val="E51AB36A"/>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1440"/>
        </w:tabs>
        <w:ind w:left="-1440" w:firstLine="2880"/>
      </w:pPr>
      <w:rPr>
        <w:rFonts w:ascii="Calibri" w:hAnsi="Calibri" w:hint="default"/>
        <w:color w:val="000000"/>
        <w:sz w:val="22"/>
      </w:rPr>
    </w:lvl>
    <w:lvl w:ilvl="3">
      <w:start w:val="1"/>
      <w:numFmt w:val="decimal"/>
      <w:lvlText w:val=".%4"/>
      <w:lvlJc w:val="left"/>
      <w:pPr>
        <w:tabs>
          <w:tab w:val="num" w:pos="864"/>
        </w:tabs>
        <w:ind w:left="864" w:firstLine="3456"/>
      </w:pPr>
      <w:rPr>
        <w:rFonts w:ascii="Calibri" w:hAnsi="Calibri"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0C7784B"/>
    <w:multiLevelType w:val="hybridMultilevel"/>
    <w:tmpl w:val="65887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FE7A5A"/>
    <w:multiLevelType w:val="hybridMultilevel"/>
    <w:tmpl w:val="4106D9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E340943"/>
    <w:multiLevelType w:val="hybridMultilevel"/>
    <w:tmpl w:val="113ECAC6"/>
    <w:lvl w:ilvl="0" w:tplc="5636C302">
      <w:start w:val="5"/>
      <w:numFmt w:val="decimal"/>
      <w:lvlText w:val="%1."/>
      <w:lvlJc w:val="left"/>
      <w:pPr>
        <w:ind w:left="26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F16C19"/>
    <w:multiLevelType w:val="hybridMultilevel"/>
    <w:tmpl w:val="90823478"/>
    <w:lvl w:ilvl="0" w:tplc="0409000F">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7"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022851398">
    <w:abstractNumId w:val="0"/>
  </w:num>
  <w:num w:numId="2" w16cid:durableId="81490441">
    <w:abstractNumId w:val="0"/>
  </w:num>
  <w:num w:numId="3" w16cid:durableId="943928004">
    <w:abstractNumId w:val="21"/>
  </w:num>
  <w:num w:numId="4" w16cid:durableId="639960882">
    <w:abstractNumId w:val="10"/>
  </w:num>
  <w:num w:numId="5" w16cid:durableId="393702517">
    <w:abstractNumId w:val="22"/>
  </w:num>
  <w:num w:numId="6" w16cid:durableId="1598323787">
    <w:abstractNumId w:val="8"/>
  </w:num>
  <w:num w:numId="7" w16cid:durableId="1995715024">
    <w:abstractNumId w:val="14"/>
  </w:num>
  <w:num w:numId="8" w16cid:durableId="1587692924">
    <w:abstractNumId w:val="7"/>
  </w:num>
  <w:num w:numId="9" w16cid:durableId="1631856963">
    <w:abstractNumId w:val="27"/>
  </w:num>
  <w:num w:numId="10" w16cid:durableId="1463301716">
    <w:abstractNumId w:val="13"/>
  </w:num>
  <w:num w:numId="11" w16cid:durableId="99603040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5086745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00585706">
    <w:abstractNumId w:val="6"/>
  </w:num>
  <w:num w:numId="14" w16cid:durableId="1837768388">
    <w:abstractNumId w:val="26"/>
  </w:num>
  <w:num w:numId="15" w16cid:durableId="1464537373">
    <w:abstractNumId w:val="25"/>
  </w:num>
  <w:num w:numId="16" w16cid:durableId="763113441">
    <w:abstractNumId w:val="5"/>
  </w:num>
  <w:num w:numId="17" w16cid:durableId="46531813">
    <w:abstractNumId w:val="4"/>
  </w:num>
  <w:num w:numId="18" w16cid:durableId="1887259908">
    <w:abstractNumId w:val="3"/>
  </w:num>
  <w:num w:numId="19" w16cid:durableId="103547770">
    <w:abstractNumId w:val="2"/>
  </w:num>
  <w:num w:numId="20" w16cid:durableId="1537736716">
    <w:abstractNumId w:val="1"/>
  </w:num>
  <w:num w:numId="21" w16cid:durableId="47728839">
    <w:abstractNumId w:val="19"/>
  </w:num>
  <w:num w:numId="22" w16cid:durableId="1618175432">
    <w:abstractNumId w:val="23"/>
  </w:num>
  <w:num w:numId="23" w16cid:durableId="158931179">
    <w:abstractNumId w:val="20"/>
  </w:num>
  <w:num w:numId="24" w16cid:durableId="1689118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0812579">
    <w:abstractNumId w:val="18"/>
  </w:num>
  <w:num w:numId="26" w16cid:durableId="862090441">
    <w:abstractNumId w:val="18"/>
  </w:num>
  <w:num w:numId="27" w16cid:durableId="1284339373">
    <w:abstractNumId w:val="18"/>
  </w:num>
  <w:num w:numId="28" w16cid:durableId="373969023">
    <w:abstractNumId w:val="18"/>
  </w:num>
  <w:num w:numId="29" w16cid:durableId="2049521907">
    <w:abstractNumId w:val="18"/>
  </w:num>
  <w:num w:numId="30" w16cid:durableId="921452208">
    <w:abstractNumId w:val="18"/>
  </w:num>
  <w:num w:numId="31" w16cid:durableId="392701225">
    <w:abstractNumId w:val="18"/>
  </w:num>
  <w:num w:numId="32" w16cid:durableId="1152332960">
    <w:abstractNumId w:val="18"/>
  </w:num>
  <w:num w:numId="33" w16cid:durableId="2103254643">
    <w:abstractNumId w:val="9"/>
  </w:num>
  <w:num w:numId="34" w16cid:durableId="224030062">
    <w:abstractNumId w:val="15"/>
  </w:num>
  <w:num w:numId="35" w16cid:durableId="1946114343">
    <w:abstractNumId w:val="11"/>
  </w:num>
  <w:num w:numId="36" w16cid:durableId="847132684">
    <w:abstractNumId w:val="16"/>
  </w:num>
  <w:num w:numId="37" w16cid:durableId="554698761">
    <w:abstractNumId w:val="17"/>
  </w:num>
  <w:num w:numId="38" w16cid:durableId="1686634644">
    <w:abstractNumId w:val="24"/>
  </w:num>
  <w:num w:numId="39" w16cid:durableId="1413620788">
    <w:abstractNumId w:val="18"/>
  </w:num>
  <w:num w:numId="40" w16cid:durableId="757675722">
    <w:abstractNumId w:val="18"/>
  </w:num>
  <w:num w:numId="41" w16cid:durableId="1501264427">
    <w:abstractNumId w:val="18"/>
  </w:num>
  <w:num w:numId="42" w16cid:durableId="506480613">
    <w:abstractNumId w:val="18"/>
  </w:num>
  <w:num w:numId="43" w16cid:durableId="681126413">
    <w:abstractNumId w:val="18"/>
  </w:num>
  <w:num w:numId="44" w16cid:durableId="1378311550">
    <w:abstractNumId w:val="18"/>
  </w:num>
  <w:num w:numId="45" w16cid:durableId="1830517245">
    <w:abstractNumId w:val="18"/>
  </w:num>
  <w:num w:numId="46" w16cid:durableId="1588419419">
    <w:abstractNumId w:val="18"/>
  </w:num>
  <w:num w:numId="47" w16cid:durableId="59101009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13607"/>
    <w:rsid w:val="00033F44"/>
    <w:rsid w:val="00034625"/>
    <w:rsid w:val="00041D72"/>
    <w:rsid w:val="00042AAC"/>
    <w:rsid w:val="000460EB"/>
    <w:rsid w:val="00047556"/>
    <w:rsid w:val="00047D20"/>
    <w:rsid w:val="000521C6"/>
    <w:rsid w:val="00057E9D"/>
    <w:rsid w:val="00072231"/>
    <w:rsid w:val="000820CE"/>
    <w:rsid w:val="00085C16"/>
    <w:rsid w:val="0009210A"/>
    <w:rsid w:val="000960B5"/>
    <w:rsid w:val="00097C93"/>
    <w:rsid w:val="000A7BB7"/>
    <w:rsid w:val="000B4583"/>
    <w:rsid w:val="000B6AD4"/>
    <w:rsid w:val="000C321B"/>
    <w:rsid w:val="000C4844"/>
    <w:rsid w:val="000C54EB"/>
    <w:rsid w:val="000C6EBC"/>
    <w:rsid w:val="000D2970"/>
    <w:rsid w:val="000D50B8"/>
    <w:rsid w:val="000D6C50"/>
    <w:rsid w:val="000E2E4E"/>
    <w:rsid w:val="000E42C4"/>
    <w:rsid w:val="000F5438"/>
    <w:rsid w:val="000F6888"/>
    <w:rsid w:val="0010090E"/>
    <w:rsid w:val="001012BB"/>
    <w:rsid w:val="00102DD6"/>
    <w:rsid w:val="00107DBA"/>
    <w:rsid w:val="0013407A"/>
    <w:rsid w:val="00135B96"/>
    <w:rsid w:val="00135BD3"/>
    <w:rsid w:val="00137225"/>
    <w:rsid w:val="00144A03"/>
    <w:rsid w:val="0014571E"/>
    <w:rsid w:val="00150C28"/>
    <w:rsid w:val="00151833"/>
    <w:rsid w:val="001562F9"/>
    <w:rsid w:val="001702C8"/>
    <w:rsid w:val="0017205C"/>
    <w:rsid w:val="00172D49"/>
    <w:rsid w:val="001820E2"/>
    <w:rsid w:val="001975E6"/>
    <w:rsid w:val="001A5142"/>
    <w:rsid w:val="001A78FF"/>
    <w:rsid w:val="001B3B48"/>
    <w:rsid w:val="001B3E2D"/>
    <w:rsid w:val="001B783C"/>
    <w:rsid w:val="001C3E2F"/>
    <w:rsid w:val="001D1860"/>
    <w:rsid w:val="001D2BDF"/>
    <w:rsid w:val="001D47FC"/>
    <w:rsid w:val="001D55FE"/>
    <w:rsid w:val="001D740B"/>
    <w:rsid w:val="001D798B"/>
    <w:rsid w:val="001E0327"/>
    <w:rsid w:val="001F1D14"/>
    <w:rsid w:val="001F293A"/>
    <w:rsid w:val="001F3AB0"/>
    <w:rsid w:val="00203EE6"/>
    <w:rsid w:val="00207D4A"/>
    <w:rsid w:val="002125FB"/>
    <w:rsid w:val="0021632C"/>
    <w:rsid w:val="002169C9"/>
    <w:rsid w:val="0022398E"/>
    <w:rsid w:val="002245B6"/>
    <w:rsid w:val="00226F08"/>
    <w:rsid w:val="00230C95"/>
    <w:rsid w:val="00232574"/>
    <w:rsid w:val="00237095"/>
    <w:rsid w:val="00237961"/>
    <w:rsid w:val="00272097"/>
    <w:rsid w:val="0027615B"/>
    <w:rsid w:val="00276705"/>
    <w:rsid w:val="00276970"/>
    <w:rsid w:val="00287C2D"/>
    <w:rsid w:val="00290DB4"/>
    <w:rsid w:val="00291CE8"/>
    <w:rsid w:val="002933A6"/>
    <w:rsid w:val="00294A66"/>
    <w:rsid w:val="00295EC7"/>
    <w:rsid w:val="002965BF"/>
    <w:rsid w:val="002A25D2"/>
    <w:rsid w:val="002A3D8B"/>
    <w:rsid w:val="002A5F21"/>
    <w:rsid w:val="002A7344"/>
    <w:rsid w:val="002C27A2"/>
    <w:rsid w:val="002D4787"/>
    <w:rsid w:val="002E44D6"/>
    <w:rsid w:val="002E6F54"/>
    <w:rsid w:val="002F52D0"/>
    <w:rsid w:val="002F5B50"/>
    <w:rsid w:val="002F74CF"/>
    <w:rsid w:val="002F7F59"/>
    <w:rsid w:val="00301C42"/>
    <w:rsid w:val="0030244F"/>
    <w:rsid w:val="003067E2"/>
    <w:rsid w:val="00306DA3"/>
    <w:rsid w:val="003109ED"/>
    <w:rsid w:val="0031215F"/>
    <w:rsid w:val="003130DA"/>
    <w:rsid w:val="003162D2"/>
    <w:rsid w:val="00317139"/>
    <w:rsid w:val="00327D63"/>
    <w:rsid w:val="00331155"/>
    <w:rsid w:val="00331D10"/>
    <w:rsid w:val="00332C57"/>
    <w:rsid w:val="003344F0"/>
    <w:rsid w:val="0033540B"/>
    <w:rsid w:val="00335512"/>
    <w:rsid w:val="00337E83"/>
    <w:rsid w:val="00345B51"/>
    <w:rsid w:val="0034752F"/>
    <w:rsid w:val="00353200"/>
    <w:rsid w:val="003638F7"/>
    <w:rsid w:val="00366110"/>
    <w:rsid w:val="00366C66"/>
    <w:rsid w:val="003677E8"/>
    <w:rsid w:val="00371729"/>
    <w:rsid w:val="003719B7"/>
    <w:rsid w:val="00372157"/>
    <w:rsid w:val="00384111"/>
    <w:rsid w:val="00387027"/>
    <w:rsid w:val="003878E1"/>
    <w:rsid w:val="00390699"/>
    <w:rsid w:val="0039080F"/>
    <w:rsid w:val="003A24F6"/>
    <w:rsid w:val="003A4952"/>
    <w:rsid w:val="003B2EA0"/>
    <w:rsid w:val="003B4104"/>
    <w:rsid w:val="003C1B6C"/>
    <w:rsid w:val="003C44A5"/>
    <w:rsid w:val="003C4D4A"/>
    <w:rsid w:val="003F22C7"/>
    <w:rsid w:val="00402F46"/>
    <w:rsid w:val="0040417E"/>
    <w:rsid w:val="00406C15"/>
    <w:rsid w:val="0041310D"/>
    <w:rsid w:val="00414AEF"/>
    <w:rsid w:val="00434521"/>
    <w:rsid w:val="004364DA"/>
    <w:rsid w:val="0045440D"/>
    <w:rsid w:val="00454558"/>
    <w:rsid w:val="004615AA"/>
    <w:rsid w:val="0046523A"/>
    <w:rsid w:val="00475DC0"/>
    <w:rsid w:val="00477CC5"/>
    <w:rsid w:val="0048383E"/>
    <w:rsid w:val="00484D2A"/>
    <w:rsid w:val="004A48AC"/>
    <w:rsid w:val="004B6254"/>
    <w:rsid w:val="004C3CBC"/>
    <w:rsid w:val="004C63F5"/>
    <w:rsid w:val="004D0AF7"/>
    <w:rsid w:val="004D5934"/>
    <w:rsid w:val="004E6551"/>
    <w:rsid w:val="00512CCA"/>
    <w:rsid w:val="00513EFB"/>
    <w:rsid w:val="00515A39"/>
    <w:rsid w:val="00517C6D"/>
    <w:rsid w:val="00524ABE"/>
    <w:rsid w:val="00543F53"/>
    <w:rsid w:val="00555B8C"/>
    <w:rsid w:val="0056163E"/>
    <w:rsid w:val="005730B6"/>
    <w:rsid w:val="00581A9D"/>
    <w:rsid w:val="00585B6E"/>
    <w:rsid w:val="00591BBF"/>
    <w:rsid w:val="00593732"/>
    <w:rsid w:val="005947BD"/>
    <w:rsid w:val="00595A10"/>
    <w:rsid w:val="005969E9"/>
    <w:rsid w:val="005A521D"/>
    <w:rsid w:val="005C31BC"/>
    <w:rsid w:val="005C604D"/>
    <w:rsid w:val="005C765D"/>
    <w:rsid w:val="005D2B46"/>
    <w:rsid w:val="005D7C30"/>
    <w:rsid w:val="005E0FAB"/>
    <w:rsid w:val="005E2E08"/>
    <w:rsid w:val="005E48D6"/>
    <w:rsid w:val="005F5CEC"/>
    <w:rsid w:val="00607F5F"/>
    <w:rsid w:val="00617E28"/>
    <w:rsid w:val="00620E63"/>
    <w:rsid w:val="00620ECB"/>
    <w:rsid w:val="00621887"/>
    <w:rsid w:val="00621ADE"/>
    <w:rsid w:val="00630AEF"/>
    <w:rsid w:val="006323FB"/>
    <w:rsid w:val="00633211"/>
    <w:rsid w:val="006419FB"/>
    <w:rsid w:val="006451F8"/>
    <w:rsid w:val="00652425"/>
    <w:rsid w:val="00663A21"/>
    <w:rsid w:val="006669D2"/>
    <w:rsid w:val="00672C12"/>
    <w:rsid w:val="006823F4"/>
    <w:rsid w:val="00682626"/>
    <w:rsid w:val="006836F0"/>
    <w:rsid w:val="006843B9"/>
    <w:rsid w:val="00686B29"/>
    <w:rsid w:val="00692328"/>
    <w:rsid w:val="00697D9D"/>
    <w:rsid w:val="006A1EEE"/>
    <w:rsid w:val="006A2198"/>
    <w:rsid w:val="006B1036"/>
    <w:rsid w:val="006B4228"/>
    <w:rsid w:val="006B62BB"/>
    <w:rsid w:val="006C0FAF"/>
    <w:rsid w:val="006D190B"/>
    <w:rsid w:val="006D3B32"/>
    <w:rsid w:val="006D7041"/>
    <w:rsid w:val="006F27B8"/>
    <w:rsid w:val="007006EC"/>
    <w:rsid w:val="007021CE"/>
    <w:rsid w:val="0070514B"/>
    <w:rsid w:val="0072611D"/>
    <w:rsid w:val="007273BF"/>
    <w:rsid w:val="00734D8B"/>
    <w:rsid w:val="007357F7"/>
    <w:rsid w:val="00740978"/>
    <w:rsid w:val="00743E8C"/>
    <w:rsid w:val="00743F9F"/>
    <w:rsid w:val="00746AE9"/>
    <w:rsid w:val="007503A0"/>
    <w:rsid w:val="00751CC6"/>
    <w:rsid w:val="007566AF"/>
    <w:rsid w:val="0076481F"/>
    <w:rsid w:val="007860DB"/>
    <w:rsid w:val="007962DA"/>
    <w:rsid w:val="007A19EC"/>
    <w:rsid w:val="007A4E09"/>
    <w:rsid w:val="007A7765"/>
    <w:rsid w:val="007C67AC"/>
    <w:rsid w:val="007D64B9"/>
    <w:rsid w:val="007E0ECA"/>
    <w:rsid w:val="007E1D99"/>
    <w:rsid w:val="007E4441"/>
    <w:rsid w:val="007E7C6A"/>
    <w:rsid w:val="007F2A9D"/>
    <w:rsid w:val="008001A5"/>
    <w:rsid w:val="00810801"/>
    <w:rsid w:val="00812A85"/>
    <w:rsid w:val="008203A1"/>
    <w:rsid w:val="00822B95"/>
    <w:rsid w:val="00825BE5"/>
    <w:rsid w:val="008266FF"/>
    <w:rsid w:val="00830362"/>
    <w:rsid w:val="008330E2"/>
    <w:rsid w:val="0083493A"/>
    <w:rsid w:val="00834C23"/>
    <w:rsid w:val="008426EF"/>
    <w:rsid w:val="00842C03"/>
    <w:rsid w:val="0084493E"/>
    <w:rsid w:val="0086106A"/>
    <w:rsid w:val="0086194B"/>
    <w:rsid w:val="00861E89"/>
    <w:rsid w:val="00862750"/>
    <w:rsid w:val="00867C81"/>
    <w:rsid w:val="00874526"/>
    <w:rsid w:val="00876859"/>
    <w:rsid w:val="00886FE1"/>
    <w:rsid w:val="008A26A6"/>
    <w:rsid w:val="008B0D1F"/>
    <w:rsid w:val="008B2556"/>
    <w:rsid w:val="008B68F7"/>
    <w:rsid w:val="008B711D"/>
    <w:rsid w:val="008C3AE3"/>
    <w:rsid w:val="008C4F91"/>
    <w:rsid w:val="008D4669"/>
    <w:rsid w:val="008D7667"/>
    <w:rsid w:val="008E4B28"/>
    <w:rsid w:val="008E63D5"/>
    <w:rsid w:val="008F4C31"/>
    <w:rsid w:val="008F4D3E"/>
    <w:rsid w:val="008F4EFA"/>
    <w:rsid w:val="008F7796"/>
    <w:rsid w:val="008F7B5E"/>
    <w:rsid w:val="0090035F"/>
    <w:rsid w:val="009003A5"/>
    <w:rsid w:val="00903DAD"/>
    <w:rsid w:val="00903E36"/>
    <w:rsid w:val="00907EB4"/>
    <w:rsid w:val="00911B8E"/>
    <w:rsid w:val="00915EDF"/>
    <w:rsid w:val="00920DE8"/>
    <w:rsid w:val="0092432F"/>
    <w:rsid w:val="00932EEF"/>
    <w:rsid w:val="009369FF"/>
    <w:rsid w:val="00940847"/>
    <w:rsid w:val="00941138"/>
    <w:rsid w:val="00941754"/>
    <w:rsid w:val="00950529"/>
    <w:rsid w:val="009514B4"/>
    <w:rsid w:val="0095252D"/>
    <w:rsid w:val="00955CFB"/>
    <w:rsid w:val="00957586"/>
    <w:rsid w:val="00960901"/>
    <w:rsid w:val="009610F7"/>
    <w:rsid w:val="00972A88"/>
    <w:rsid w:val="009745A1"/>
    <w:rsid w:val="00992A02"/>
    <w:rsid w:val="00992D3B"/>
    <w:rsid w:val="009A36DC"/>
    <w:rsid w:val="009A629D"/>
    <w:rsid w:val="009B2307"/>
    <w:rsid w:val="009B3267"/>
    <w:rsid w:val="009B646B"/>
    <w:rsid w:val="009C18FA"/>
    <w:rsid w:val="009C4E57"/>
    <w:rsid w:val="009D0FF7"/>
    <w:rsid w:val="009D4873"/>
    <w:rsid w:val="009E5A81"/>
    <w:rsid w:val="009F3DCC"/>
    <w:rsid w:val="00A04E6A"/>
    <w:rsid w:val="00A0789D"/>
    <w:rsid w:val="00A14DFC"/>
    <w:rsid w:val="00A175B6"/>
    <w:rsid w:val="00A30176"/>
    <w:rsid w:val="00A311B3"/>
    <w:rsid w:val="00A3144B"/>
    <w:rsid w:val="00A3710D"/>
    <w:rsid w:val="00A43513"/>
    <w:rsid w:val="00A43D57"/>
    <w:rsid w:val="00A45F75"/>
    <w:rsid w:val="00A52EB9"/>
    <w:rsid w:val="00A56FFB"/>
    <w:rsid w:val="00A64E5D"/>
    <w:rsid w:val="00A67978"/>
    <w:rsid w:val="00A767E0"/>
    <w:rsid w:val="00A77C45"/>
    <w:rsid w:val="00A84AEF"/>
    <w:rsid w:val="00A867AA"/>
    <w:rsid w:val="00A95B59"/>
    <w:rsid w:val="00A970F8"/>
    <w:rsid w:val="00AA040C"/>
    <w:rsid w:val="00AA2224"/>
    <w:rsid w:val="00AA2578"/>
    <w:rsid w:val="00AC6996"/>
    <w:rsid w:val="00AD25D1"/>
    <w:rsid w:val="00AD6A2D"/>
    <w:rsid w:val="00AD7387"/>
    <w:rsid w:val="00AE1FE1"/>
    <w:rsid w:val="00AE56F7"/>
    <w:rsid w:val="00AF19DC"/>
    <w:rsid w:val="00AF567B"/>
    <w:rsid w:val="00AF78E7"/>
    <w:rsid w:val="00B04560"/>
    <w:rsid w:val="00B10889"/>
    <w:rsid w:val="00B10AED"/>
    <w:rsid w:val="00B172D2"/>
    <w:rsid w:val="00B21A4E"/>
    <w:rsid w:val="00B21C93"/>
    <w:rsid w:val="00B307DF"/>
    <w:rsid w:val="00B33763"/>
    <w:rsid w:val="00B40F8D"/>
    <w:rsid w:val="00B476C7"/>
    <w:rsid w:val="00B679EE"/>
    <w:rsid w:val="00B77D5B"/>
    <w:rsid w:val="00B830C8"/>
    <w:rsid w:val="00B85F40"/>
    <w:rsid w:val="00B87992"/>
    <w:rsid w:val="00BC1F41"/>
    <w:rsid w:val="00BC70AB"/>
    <w:rsid w:val="00BD4279"/>
    <w:rsid w:val="00BD7ADE"/>
    <w:rsid w:val="00BE11FA"/>
    <w:rsid w:val="00BE29E6"/>
    <w:rsid w:val="00BE31F0"/>
    <w:rsid w:val="00BE3F4B"/>
    <w:rsid w:val="00BE4C7F"/>
    <w:rsid w:val="00BE5151"/>
    <w:rsid w:val="00C10E74"/>
    <w:rsid w:val="00C16923"/>
    <w:rsid w:val="00C205C2"/>
    <w:rsid w:val="00C20F38"/>
    <w:rsid w:val="00C237D8"/>
    <w:rsid w:val="00C26971"/>
    <w:rsid w:val="00C32BE7"/>
    <w:rsid w:val="00C336F9"/>
    <w:rsid w:val="00C36F86"/>
    <w:rsid w:val="00C55354"/>
    <w:rsid w:val="00C554C4"/>
    <w:rsid w:val="00C57C47"/>
    <w:rsid w:val="00C61CF2"/>
    <w:rsid w:val="00C67DAC"/>
    <w:rsid w:val="00C72C45"/>
    <w:rsid w:val="00C73272"/>
    <w:rsid w:val="00C77ECE"/>
    <w:rsid w:val="00C8020E"/>
    <w:rsid w:val="00C80C03"/>
    <w:rsid w:val="00C81675"/>
    <w:rsid w:val="00C84F8E"/>
    <w:rsid w:val="00C90309"/>
    <w:rsid w:val="00C90E57"/>
    <w:rsid w:val="00C90E96"/>
    <w:rsid w:val="00C93B4A"/>
    <w:rsid w:val="00C940EC"/>
    <w:rsid w:val="00CB0C9A"/>
    <w:rsid w:val="00CB139A"/>
    <w:rsid w:val="00CB268B"/>
    <w:rsid w:val="00CC4288"/>
    <w:rsid w:val="00CC66BA"/>
    <w:rsid w:val="00CD016F"/>
    <w:rsid w:val="00CD1808"/>
    <w:rsid w:val="00CE379E"/>
    <w:rsid w:val="00CF16F1"/>
    <w:rsid w:val="00D009FB"/>
    <w:rsid w:val="00D036D9"/>
    <w:rsid w:val="00D05985"/>
    <w:rsid w:val="00D05E58"/>
    <w:rsid w:val="00D109FD"/>
    <w:rsid w:val="00D13A99"/>
    <w:rsid w:val="00D142A3"/>
    <w:rsid w:val="00D14CA1"/>
    <w:rsid w:val="00D172E1"/>
    <w:rsid w:val="00D23269"/>
    <w:rsid w:val="00D2473F"/>
    <w:rsid w:val="00D26372"/>
    <w:rsid w:val="00D32495"/>
    <w:rsid w:val="00D3626B"/>
    <w:rsid w:val="00D36A06"/>
    <w:rsid w:val="00D36C88"/>
    <w:rsid w:val="00D43490"/>
    <w:rsid w:val="00D466CE"/>
    <w:rsid w:val="00D522F6"/>
    <w:rsid w:val="00D551AC"/>
    <w:rsid w:val="00D67834"/>
    <w:rsid w:val="00D705EE"/>
    <w:rsid w:val="00D738AC"/>
    <w:rsid w:val="00D81DE1"/>
    <w:rsid w:val="00D83C19"/>
    <w:rsid w:val="00D842C1"/>
    <w:rsid w:val="00D845E1"/>
    <w:rsid w:val="00DA097A"/>
    <w:rsid w:val="00DA3CC1"/>
    <w:rsid w:val="00DB06A2"/>
    <w:rsid w:val="00DC1968"/>
    <w:rsid w:val="00DC6C98"/>
    <w:rsid w:val="00DD4DA8"/>
    <w:rsid w:val="00DE2882"/>
    <w:rsid w:val="00DE355D"/>
    <w:rsid w:val="00DE6BB4"/>
    <w:rsid w:val="00DF3D89"/>
    <w:rsid w:val="00DF5140"/>
    <w:rsid w:val="00DF69A3"/>
    <w:rsid w:val="00E1714E"/>
    <w:rsid w:val="00E20387"/>
    <w:rsid w:val="00E420E6"/>
    <w:rsid w:val="00E5428E"/>
    <w:rsid w:val="00E563D1"/>
    <w:rsid w:val="00E62AA3"/>
    <w:rsid w:val="00E72684"/>
    <w:rsid w:val="00E7451F"/>
    <w:rsid w:val="00E7752F"/>
    <w:rsid w:val="00E83E7B"/>
    <w:rsid w:val="00E8525E"/>
    <w:rsid w:val="00E91512"/>
    <w:rsid w:val="00E91C35"/>
    <w:rsid w:val="00E96CA2"/>
    <w:rsid w:val="00EA0110"/>
    <w:rsid w:val="00EA0144"/>
    <w:rsid w:val="00EB1D8F"/>
    <w:rsid w:val="00EC66C8"/>
    <w:rsid w:val="00EC6839"/>
    <w:rsid w:val="00ED0614"/>
    <w:rsid w:val="00ED687D"/>
    <w:rsid w:val="00ED799C"/>
    <w:rsid w:val="00EE612D"/>
    <w:rsid w:val="00EF15FD"/>
    <w:rsid w:val="00F00AD9"/>
    <w:rsid w:val="00F13837"/>
    <w:rsid w:val="00F13982"/>
    <w:rsid w:val="00F41371"/>
    <w:rsid w:val="00F422B0"/>
    <w:rsid w:val="00F44B0D"/>
    <w:rsid w:val="00F46E00"/>
    <w:rsid w:val="00F5273F"/>
    <w:rsid w:val="00F564CD"/>
    <w:rsid w:val="00F56B27"/>
    <w:rsid w:val="00F6204E"/>
    <w:rsid w:val="00F622C6"/>
    <w:rsid w:val="00F64687"/>
    <w:rsid w:val="00F71A3B"/>
    <w:rsid w:val="00F84C64"/>
    <w:rsid w:val="00F86207"/>
    <w:rsid w:val="00F93B39"/>
    <w:rsid w:val="00F941BD"/>
    <w:rsid w:val="00FA184B"/>
    <w:rsid w:val="00FA6982"/>
    <w:rsid w:val="00FA6ABE"/>
    <w:rsid w:val="00FA700A"/>
    <w:rsid w:val="00FB3D81"/>
    <w:rsid w:val="00FB5D14"/>
    <w:rsid w:val="00FB7EEE"/>
    <w:rsid w:val="00FD1497"/>
    <w:rsid w:val="00FD1BD7"/>
    <w:rsid w:val="00FD312A"/>
    <w:rsid w:val="00FD505A"/>
    <w:rsid w:val="00FE2068"/>
    <w:rsid w:val="00FE3254"/>
    <w:rsid w:val="00FF498B"/>
    <w:rsid w:val="00FF6C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6EADD2"/>
  <w15:chartTrackingRefBased/>
  <w15:docId w15:val="{45BB47B8-9677-44F3-BD62-EEB9A8E7B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Body Text" w:uiPriority="1" w:qFormat="1"/>
    <w:lsdException w:name="Subtitle" w:qFormat="1"/>
    <w:lsdException w:name="Hyperlink" w:uiPriority="99"/>
    <w:lsdException w:name="Strong"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7834"/>
    <w:rPr>
      <w:sz w:val="22"/>
      <w:szCs w:val="22"/>
    </w:rPr>
  </w:style>
  <w:style w:type="paragraph" w:styleId="Heading1">
    <w:name w:val="heading 1"/>
    <w:basedOn w:val="ListParagraph"/>
    <w:link w:val="Heading1Char"/>
    <w:qFormat/>
    <w:rsid w:val="00D67834"/>
    <w:pPr>
      <w:numPr>
        <w:numId w:val="47"/>
      </w:numPr>
      <w:spacing w:before="160"/>
      <w:outlineLvl w:val="0"/>
    </w:pPr>
    <w:rPr>
      <w:caps/>
    </w:rPr>
  </w:style>
  <w:style w:type="paragraph" w:styleId="Heading2">
    <w:name w:val="heading 2"/>
    <w:basedOn w:val="ListParagraph"/>
    <w:next w:val="Normal"/>
    <w:link w:val="Heading2Char"/>
    <w:qFormat/>
    <w:rsid w:val="00D67834"/>
    <w:pPr>
      <w:numPr>
        <w:ilvl w:val="1"/>
        <w:numId w:val="47"/>
      </w:numPr>
      <w:spacing w:before="80"/>
      <w:outlineLvl w:val="1"/>
    </w:pPr>
    <w:rPr>
      <w:u w:val="single"/>
    </w:rPr>
  </w:style>
  <w:style w:type="paragraph" w:styleId="Heading3">
    <w:name w:val="heading 3"/>
    <w:basedOn w:val="ListParagraph"/>
    <w:link w:val="Heading3Char"/>
    <w:qFormat/>
    <w:rsid w:val="00AD6A2D"/>
    <w:pPr>
      <w:numPr>
        <w:ilvl w:val="2"/>
        <w:numId w:val="25"/>
      </w:numPr>
      <w:spacing w:before="80"/>
      <w:contextualSpacing w:val="0"/>
      <w:outlineLvl w:val="2"/>
    </w:pPr>
  </w:style>
  <w:style w:type="paragraph" w:styleId="Heading4">
    <w:name w:val="heading 4"/>
    <w:basedOn w:val="ListParagraph"/>
    <w:link w:val="Heading4Char"/>
    <w:qFormat/>
    <w:rsid w:val="00D67834"/>
    <w:pPr>
      <w:numPr>
        <w:ilvl w:val="3"/>
        <w:numId w:val="47"/>
      </w:numPr>
      <w:outlineLvl w:val="3"/>
    </w:pPr>
    <w:rPr>
      <w:rFonts w:cs="Arial"/>
    </w:rPr>
  </w:style>
  <w:style w:type="paragraph" w:styleId="Heading5">
    <w:name w:val="heading 5"/>
    <w:basedOn w:val="Heading4"/>
    <w:link w:val="Heading5Char"/>
    <w:qFormat/>
    <w:rsid w:val="001F3AB0"/>
    <w:pPr>
      <w:numPr>
        <w:ilvl w:val="4"/>
      </w:numPr>
      <w:spacing w:before="80"/>
      <w:contextualSpacing w:val="0"/>
      <w:outlineLvl w:val="4"/>
    </w:pPr>
  </w:style>
  <w:style w:type="paragraph" w:styleId="Heading6">
    <w:name w:val="heading 6"/>
    <w:basedOn w:val="Heading5"/>
    <w:next w:val="Normal"/>
    <w:link w:val="Heading6Char"/>
    <w:qFormat/>
    <w:rsid w:val="00D67834"/>
    <w:pPr>
      <w:numPr>
        <w:ilvl w:val="5"/>
      </w:numPr>
      <w:outlineLvl w:val="5"/>
    </w:pPr>
  </w:style>
  <w:style w:type="paragraph" w:styleId="Heading7">
    <w:name w:val="heading 7"/>
    <w:basedOn w:val="ListParagraph"/>
    <w:next w:val="Normal"/>
    <w:link w:val="Heading7Char"/>
    <w:qFormat/>
    <w:rsid w:val="00D67834"/>
    <w:pPr>
      <w:numPr>
        <w:ilvl w:val="6"/>
        <w:numId w:val="47"/>
      </w:numPr>
      <w:outlineLvl w:val="6"/>
    </w:pPr>
    <w:rPr>
      <w:rFonts w:cs="Arial"/>
    </w:rPr>
  </w:style>
  <w:style w:type="paragraph" w:styleId="Heading8">
    <w:name w:val="heading 8"/>
    <w:basedOn w:val="Heading7"/>
    <w:next w:val="Normal"/>
    <w:link w:val="Heading8Char"/>
    <w:qFormat/>
    <w:rsid w:val="00D67834"/>
    <w:pPr>
      <w:numPr>
        <w:ilvl w:val="7"/>
      </w:numPr>
      <w:outlineLvl w:val="7"/>
    </w:pPr>
  </w:style>
  <w:style w:type="paragraph" w:styleId="Heading9">
    <w:name w:val="heading 9"/>
    <w:basedOn w:val="Heading8"/>
    <w:next w:val="Normal"/>
    <w:link w:val="Heading9Char"/>
    <w:qFormat/>
    <w:rsid w:val="00D67834"/>
    <w:pPr>
      <w:numPr>
        <w:ilvl w:val="8"/>
        <w:numId w:val="27"/>
      </w:numPr>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D67834"/>
    <w:pPr>
      <w:keepNext/>
      <w:spacing w:before="160" w:after="30"/>
    </w:pPr>
    <w:rPr>
      <w:rFonts w:ascii="Arial Narrow" w:hAnsi="Arial Narrow"/>
      <w:b/>
      <w:sz w:val="20"/>
      <w:szCs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AD6A2D"/>
    <w:rPr>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table" w:styleId="TableGrid">
    <w:name w:val="Table Grid"/>
    <w:basedOn w:val="TableNormal"/>
    <w:uiPriority w:val="59"/>
    <w:rsid w:val="00290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F3DCC"/>
    <w:rPr>
      <w:rFonts w:ascii="Tahoma" w:hAnsi="Tahoma" w:cs="Tahoma"/>
      <w:sz w:val="16"/>
      <w:szCs w:val="16"/>
    </w:rPr>
  </w:style>
  <w:style w:type="paragraph" w:customStyle="1" w:styleId="NormalTableText">
    <w:name w:val="Normal Table Text"/>
    <w:basedOn w:val="Normal"/>
    <w:rsid w:val="00751CC6"/>
    <w:pPr>
      <w:widowControl w:val="0"/>
      <w:spacing w:before="60" w:after="60"/>
    </w:pPr>
    <w:rPr>
      <w:rFonts w:ascii="Arial" w:hAnsi="Arial"/>
      <w:sz w:val="20"/>
      <w:lang w:val="en-GB"/>
    </w:rPr>
  </w:style>
  <w:style w:type="paragraph" w:customStyle="1" w:styleId="TableHeading">
    <w:name w:val="Table Heading"/>
    <w:basedOn w:val="Normal"/>
    <w:rsid w:val="00751CC6"/>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331D10"/>
    <w:pPr>
      <w:spacing w:before="0"/>
    </w:pPr>
    <w:rPr>
      <w:rFonts w:ascii="Book Antiqua" w:hAnsi="Book Antiqua"/>
      <w:b/>
      <w:bCs/>
      <w:sz w:val="20"/>
    </w:rPr>
  </w:style>
  <w:style w:type="character" w:customStyle="1" w:styleId="BodyTextChar">
    <w:name w:val="Body Text Char"/>
    <w:link w:val="BodyText"/>
    <w:uiPriority w:val="1"/>
    <w:semiHidden/>
    <w:locked/>
    <w:rsid w:val="00475DC0"/>
    <w:rPr>
      <w:rFonts w:ascii="Book Antiqua" w:hAnsi="Book Antiqua"/>
      <w:sz w:val="22"/>
      <w:lang w:val="en-US" w:eastAsia="en-US" w:bidi="ar-SA"/>
    </w:rPr>
  </w:style>
  <w:style w:type="paragraph" w:styleId="ListParagraph">
    <w:name w:val="List Paragraph"/>
    <w:basedOn w:val="Normal"/>
    <w:uiPriority w:val="34"/>
    <w:qFormat/>
    <w:rsid w:val="00D67834"/>
    <w:pPr>
      <w:ind w:left="720"/>
      <w:contextualSpacing/>
    </w:pPr>
  </w:style>
  <w:style w:type="paragraph" w:customStyle="1" w:styleId="TableParagraph">
    <w:name w:val="Table Paragraph"/>
    <w:basedOn w:val="Normal"/>
    <w:uiPriority w:val="1"/>
    <w:rsid w:val="008F7796"/>
    <w:pPr>
      <w:autoSpaceDE w:val="0"/>
      <w:autoSpaceDN w:val="0"/>
      <w:adjustRightInd w:val="0"/>
    </w:pPr>
    <w:rPr>
      <w:rFonts w:ascii="Times New Roman" w:hAnsi="Times New Roman"/>
      <w:sz w:val="24"/>
      <w:szCs w:val="24"/>
    </w:rPr>
  </w:style>
  <w:style w:type="character" w:customStyle="1" w:styleId="Heading2Char">
    <w:name w:val="Heading 2 Char"/>
    <w:link w:val="Heading2"/>
    <w:rsid w:val="00D67834"/>
    <w:rPr>
      <w:sz w:val="22"/>
      <w:szCs w:val="22"/>
      <w:u w:val="single"/>
    </w:rPr>
  </w:style>
  <w:style w:type="character" w:customStyle="1" w:styleId="Heading4Char">
    <w:name w:val="Heading 4 Char"/>
    <w:link w:val="Heading4"/>
    <w:rsid w:val="00D67834"/>
    <w:rPr>
      <w:rFonts w:cs="Arial"/>
      <w:sz w:val="22"/>
      <w:szCs w:val="22"/>
    </w:rPr>
  </w:style>
  <w:style w:type="character" w:customStyle="1" w:styleId="Heading5Char">
    <w:name w:val="Heading 5 Char"/>
    <w:link w:val="Heading5"/>
    <w:rsid w:val="001F3AB0"/>
    <w:rPr>
      <w:rFonts w:cs="Arial"/>
      <w:sz w:val="22"/>
      <w:szCs w:val="22"/>
    </w:rPr>
  </w:style>
  <w:style w:type="paragraph" w:customStyle="1" w:styleId="20150421specs">
    <w:name w:val="2015.04.21_specs"/>
    <w:basedOn w:val="Heading1"/>
    <w:link w:val="20150421specsChar"/>
    <w:rsid w:val="00306DA3"/>
    <w:pPr>
      <w:numPr>
        <w:numId w:val="0"/>
      </w:numPr>
      <w:tabs>
        <w:tab w:val="num" w:pos="720"/>
      </w:tabs>
      <w:ind w:left="720" w:hanging="720"/>
    </w:pPr>
  </w:style>
  <w:style w:type="character" w:customStyle="1" w:styleId="20150421specsChar">
    <w:name w:val="2015.04.21_specs Char"/>
    <w:link w:val="20150421specs"/>
    <w:rsid w:val="00306DA3"/>
  </w:style>
  <w:style w:type="character" w:customStyle="1" w:styleId="Heading1Char">
    <w:name w:val="Heading 1 Char"/>
    <w:link w:val="Heading1"/>
    <w:rsid w:val="00D67834"/>
    <w:rPr>
      <w:caps/>
      <w:sz w:val="22"/>
      <w:szCs w:val="22"/>
    </w:rPr>
  </w:style>
  <w:style w:type="character" w:customStyle="1" w:styleId="Heading6Char">
    <w:name w:val="Heading 6 Char"/>
    <w:link w:val="Heading6"/>
    <w:rsid w:val="00D67834"/>
    <w:rPr>
      <w:rFonts w:cs="Arial"/>
      <w:sz w:val="22"/>
      <w:szCs w:val="22"/>
    </w:rPr>
  </w:style>
  <w:style w:type="character" w:customStyle="1" w:styleId="Heading7Char">
    <w:name w:val="Heading 7 Char"/>
    <w:link w:val="Heading7"/>
    <w:rsid w:val="00D67834"/>
    <w:rPr>
      <w:rFonts w:cs="Arial"/>
      <w:sz w:val="22"/>
      <w:szCs w:val="22"/>
    </w:rPr>
  </w:style>
  <w:style w:type="character" w:customStyle="1" w:styleId="Heading8Char">
    <w:name w:val="Heading 8 Char"/>
    <w:link w:val="Heading8"/>
    <w:rsid w:val="00D67834"/>
    <w:rPr>
      <w:rFonts w:cs="Arial"/>
      <w:sz w:val="22"/>
      <w:szCs w:val="22"/>
    </w:rPr>
  </w:style>
  <w:style w:type="character" w:customStyle="1" w:styleId="Heading9Char">
    <w:name w:val="Heading 9 Char"/>
    <w:link w:val="Heading9"/>
    <w:rsid w:val="00D67834"/>
    <w:rPr>
      <w:rFonts w:cs="Arial"/>
    </w:rPr>
  </w:style>
  <w:style w:type="character" w:customStyle="1" w:styleId="TitleChar">
    <w:name w:val="Title Char"/>
    <w:link w:val="Title"/>
    <w:rsid w:val="00D67834"/>
    <w:rPr>
      <w:rFonts w:ascii="Arial Narrow" w:hAnsi="Arial Narrow"/>
      <w:b/>
    </w:rPr>
  </w:style>
  <w:style w:type="character" w:styleId="Strong">
    <w:name w:val="Strong"/>
    <w:qFormat/>
    <w:rsid w:val="00D67834"/>
    <w:rPr>
      <w:b/>
    </w:rPr>
  </w:style>
  <w:style w:type="paragraph" w:styleId="Revision">
    <w:name w:val="Revision"/>
    <w:hidden/>
    <w:uiPriority w:val="99"/>
    <w:semiHidden/>
    <w:rsid w:val="00306DA3"/>
    <w:rPr>
      <w:sz w:val="22"/>
      <w:szCs w:val="22"/>
      <w:lang w:val="en-US" w:eastAsia="en-US"/>
    </w:rPr>
  </w:style>
  <w:style w:type="character" w:customStyle="1" w:styleId="highlght">
    <w:name w:val="highlght"/>
    <w:uiPriority w:val="1"/>
    <w:qFormat/>
    <w:rsid w:val="007D64B9"/>
    <w:rPr>
      <w:rFonts w:ascii="Arial" w:hAnsi="Arial" w:cs="Arial"/>
      <w:i/>
      <w:color w:val="990099"/>
      <w:sz w:val="20"/>
      <w:lang w:val="en-CA"/>
    </w:rPr>
  </w:style>
  <w:style w:type="paragraph" w:styleId="NormalWeb">
    <w:name w:val="Normal (Web)"/>
    <w:basedOn w:val="Normal"/>
    <w:uiPriority w:val="99"/>
    <w:unhideWhenUsed/>
    <w:rsid w:val="00E72684"/>
    <w:pPr>
      <w:spacing w:after="150"/>
    </w:pPr>
    <w:rPr>
      <w:rFonts w:ascii="Times New Roman" w:hAnsi="Times New Roman"/>
      <w:sz w:val="24"/>
      <w:szCs w:val="24"/>
    </w:rPr>
  </w:style>
  <w:style w:type="character" w:styleId="Hyperlink">
    <w:name w:val="Hyperlink"/>
    <w:uiPriority w:val="99"/>
    <w:unhideWhenUsed/>
    <w:rsid w:val="00E72684"/>
    <w:rPr>
      <w:strike w:val="0"/>
      <w:dstrike w:val="0"/>
      <w:color w:val="000000"/>
      <w:u w:val="none"/>
      <w:effect w:val="none"/>
    </w:rPr>
  </w:style>
  <w:style w:type="character" w:customStyle="1" w:styleId="hvr">
    <w:name w:val="hvr"/>
    <w:rsid w:val="00E72684"/>
  </w:style>
  <w:style w:type="character" w:customStyle="1" w:styleId="CommentTextChar">
    <w:name w:val="Comment Text Char"/>
    <w:link w:val="CommentText"/>
    <w:semiHidden/>
    <w:rsid w:val="00CF16F1"/>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4690">
      <w:bodyDiv w:val="1"/>
      <w:marLeft w:val="0"/>
      <w:marRight w:val="0"/>
      <w:marTop w:val="0"/>
      <w:marBottom w:val="0"/>
      <w:divBdr>
        <w:top w:val="none" w:sz="0" w:space="0" w:color="auto"/>
        <w:left w:val="none" w:sz="0" w:space="0" w:color="auto"/>
        <w:bottom w:val="none" w:sz="0" w:space="0" w:color="auto"/>
        <w:right w:val="none" w:sz="0" w:space="0" w:color="auto"/>
      </w:divBdr>
    </w:div>
    <w:div w:id="307900969">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46590160">
      <w:bodyDiv w:val="1"/>
      <w:marLeft w:val="0"/>
      <w:marRight w:val="0"/>
      <w:marTop w:val="0"/>
      <w:marBottom w:val="0"/>
      <w:divBdr>
        <w:top w:val="none" w:sz="0" w:space="0" w:color="auto"/>
        <w:left w:val="none" w:sz="0" w:space="0" w:color="auto"/>
        <w:bottom w:val="none" w:sz="0" w:space="0" w:color="auto"/>
        <w:right w:val="none" w:sz="0" w:space="0" w:color="auto"/>
      </w:divBdr>
    </w:div>
    <w:div w:id="747309816">
      <w:bodyDiv w:val="1"/>
      <w:marLeft w:val="0"/>
      <w:marRight w:val="0"/>
      <w:marTop w:val="0"/>
      <w:marBottom w:val="0"/>
      <w:divBdr>
        <w:top w:val="none" w:sz="0" w:space="0" w:color="auto"/>
        <w:left w:val="none" w:sz="0" w:space="0" w:color="auto"/>
        <w:bottom w:val="none" w:sz="0" w:space="0" w:color="auto"/>
        <w:right w:val="none" w:sz="0" w:space="0" w:color="auto"/>
      </w:divBdr>
    </w:div>
    <w:div w:id="1048800073">
      <w:bodyDiv w:val="1"/>
      <w:marLeft w:val="0"/>
      <w:marRight w:val="0"/>
      <w:marTop w:val="0"/>
      <w:marBottom w:val="0"/>
      <w:divBdr>
        <w:top w:val="none" w:sz="0" w:space="0" w:color="auto"/>
        <w:left w:val="none" w:sz="0" w:space="0" w:color="auto"/>
        <w:bottom w:val="none" w:sz="0" w:space="0" w:color="auto"/>
        <w:right w:val="none" w:sz="0" w:space="0" w:color="auto"/>
      </w:divBdr>
    </w:div>
    <w:div w:id="1060977487">
      <w:bodyDiv w:val="1"/>
      <w:marLeft w:val="0"/>
      <w:marRight w:val="0"/>
      <w:marTop w:val="0"/>
      <w:marBottom w:val="0"/>
      <w:divBdr>
        <w:top w:val="none" w:sz="0" w:space="0" w:color="auto"/>
        <w:left w:val="none" w:sz="0" w:space="0" w:color="auto"/>
        <w:bottom w:val="none" w:sz="0" w:space="0" w:color="auto"/>
        <w:right w:val="none" w:sz="0" w:space="0" w:color="auto"/>
      </w:divBdr>
    </w:div>
    <w:div w:id="1150558147">
      <w:bodyDiv w:val="1"/>
      <w:marLeft w:val="0"/>
      <w:marRight w:val="0"/>
      <w:marTop w:val="0"/>
      <w:marBottom w:val="0"/>
      <w:divBdr>
        <w:top w:val="none" w:sz="0" w:space="0" w:color="auto"/>
        <w:left w:val="none" w:sz="0" w:space="0" w:color="auto"/>
        <w:bottom w:val="none" w:sz="0" w:space="0" w:color="auto"/>
        <w:right w:val="none" w:sz="0" w:space="0" w:color="auto"/>
      </w:divBdr>
    </w:div>
    <w:div w:id="1357347203">
      <w:bodyDiv w:val="1"/>
      <w:marLeft w:val="0"/>
      <w:marRight w:val="0"/>
      <w:marTop w:val="0"/>
      <w:marBottom w:val="0"/>
      <w:divBdr>
        <w:top w:val="none" w:sz="0" w:space="0" w:color="auto"/>
        <w:left w:val="none" w:sz="0" w:space="0" w:color="auto"/>
        <w:bottom w:val="none" w:sz="0" w:space="0" w:color="auto"/>
        <w:right w:val="none" w:sz="0" w:space="0" w:color="auto"/>
      </w:divBdr>
    </w:div>
    <w:div w:id="1565946153">
      <w:bodyDiv w:val="1"/>
      <w:marLeft w:val="0"/>
      <w:marRight w:val="0"/>
      <w:marTop w:val="0"/>
      <w:marBottom w:val="0"/>
      <w:divBdr>
        <w:top w:val="none" w:sz="0" w:space="0" w:color="auto"/>
        <w:left w:val="none" w:sz="0" w:space="0" w:color="auto"/>
        <w:bottom w:val="none" w:sz="0" w:space="0" w:color="auto"/>
        <w:right w:val="none" w:sz="0" w:space="0" w:color="auto"/>
      </w:divBdr>
    </w:div>
    <w:div w:id="1671446720">
      <w:bodyDiv w:val="1"/>
      <w:marLeft w:val="0"/>
      <w:marRight w:val="0"/>
      <w:marTop w:val="0"/>
      <w:marBottom w:val="0"/>
      <w:divBdr>
        <w:top w:val="none" w:sz="0" w:space="0" w:color="auto"/>
        <w:left w:val="none" w:sz="0" w:space="0" w:color="auto"/>
        <w:bottom w:val="none" w:sz="0" w:space="0" w:color="auto"/>
        <w:right w:val="none" w:sz="0" w:space="0" w:color="auto"/>
      </w:divBdr>
    </w:div>
    <w:div w:id="1730034168">
      <w:bodyDiv w:val="1"/>
      <w:marLeft w:val="0"/>
      <w:marRight w:val="0"/>
      <w:marTop w:val="0"/>
      <w:marBottom w:val="0"/>
      <w:divBdr>
        <w:top w:val="none" w:sz="0" w:space="0" w:color="auto"/>
        <w:left w:val="none" w:sz="0" w:space="0" w:color="auto"/>
        <w:bottom w:val="none" w:sz="0" w:space="0" w:color="auto"/>
        <w:right w:val="none" w:sz="0" w:space="0" w:color="auto"/>
      </w:divBdr>
    </w:div>
    <w:div w:id="1757168580">
      <w:bodyDiv w:val="1"/>
      <w:marLeft w:val="0"/>
      <w:marRight w:val="0"/>
      <w:marTop w:val="0"/>
      <w:marBottom w:val="0"/>
      <w:divBdr>
        <w:top w:val="none" w:sz="0" w:space="0" w:color="auto"/>
        <w:left w:val="none" w:sz="0" w:space="0" w:color="auto"/>
        <w:bottom w:val="none" w:sz="0" w:space="0" w:color="auto"/>
        <w:right w:val="none" w:sz="0" w:space="0" w:color="auto"/>
      </w:divBdr>
    </w:div>
    <w:div w:id="185155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businessdictionary.com/definition/activity.html" TargetMode="External"/><Relationship Id="rId18" Type="http://schemas.openxmlformats.org/officeDocument/2006/relationships/hyperlink" Target="http://www.businessdictionary.com/definition/performance.html"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businessdictionary.com/definition/skill.html" TargetMode="External"/><Relationship Id="rId7" Type="http://schemas.openxmlformats.org/officeDocument/2006/relationships/styles" Target="styles.xml"/><Relationship Id="rId12" Type="http://schemas.openxmlformats.org/officeDocument/2006/relationships/hyperlink" Target="http://www.businessdictionary.com/definition/organized.html" TargetMode="External"/><Relationship Id="rId17" Type="http://schemas.openxmlformats.org/officeDocument/2006/relationships/hyperlink" Target="http://www.businessdictionary.com/definition/recipient.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businessdictionary.com/definition/improve.html" TargetMode="External"/><Relationship Id="rId20" Type="http://schemas.openxmlformats.org/officeDocument/2006/relationships/hyperlink" Target="http://www.businessdictionary.com/definition/knowledge.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hyperlink" Target="http://www.businessdictionary.com/definition/instructions.html" TargetMode="External"/><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businessdictionary.com/definition/required.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businessdictionary.com/definition/information.html" TargetMode="External"/><Relationship Id="rId22" Type="http://schemas.openxmlformats.org/officeDocument/2006/relationships/comments" Target="comments.xm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29DB1A-021C-4735-9559-41C9BD51178F}">
  <ds:schemaRefs>
    <ds:schemaRef ds:uri="http://schemas.microsoft.com/office/2006/metadata/longProperties"/>
  </ds:schemaRefs>
</ds:datastoreItem>
</file>

<file path=customXml/itemProps2.xml><?xml version="1.0" encoding="utf-8"?>
<ds:datastoreItem xmlns:ds="http://schemas.openxmlformats.org/officeDocument/2006/customXml" ds:itemID="{120A9149-0C5D-4E35-91C6-4819BAF58417}">
  <ds:schemaRefs>
    <ds:schemaRef ds:uri="http://schemas.openxmlformats.org/officeDocument/2006/bibliography"/>
  </ds:schemaRefs>
</ds:datastoreItem>
</file>

<file path=customXml/itemProps3.xml><?xml version="1.0" encoding="utf-8"?>
<ds:datastoreItem xmlns:ds="http://schemas.openxmlformats.org/officeDocument/2006/customXml" ds:itemID="{25A4C726-823A-4992-8C5F-2A4F7CAA95A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4.xml><?xml version="1.0" encoding="utf-8"?>
<ds:datastoreItem xmlns:ds="http://schemas.openxmlformats.org/officeDocument/2006/customXml" ds:itemID="{BBDC3F21-1054-4EDF-989B-1C49B2DE0D9D}">
  <ds:schemaRefs>
    <ds:schemaRef ds:uri="http://schemas.microsoft.com/sharepoint/v3/contenttype/forms"/>
  </ds:schemaRefs>
</ds:datastoreItem>
</file>

<file path=customXml/itemProps5.xml><?xml version="1.0" encoding="utf-8"?>
<ds:datastoreItem xmlns:ds="http://schemas.openxmlformats.org/officeDocument/2006/customXml" ds:itemID="{11CA0DBA-45E1-439B-8BE4-0EFF5572FF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0</TotalTime>
  <Pages>10</Pages>
  <Words>3561</Words>
  <Characters>22829</Characters>
  <Application>Microsoft Office Word</Application>
  <DocSecurity>0</DocSecurity>
  <Lines>190</Lines>
  <Paragraphs>52</Paragraphs>
  <ScaleCrop>false</ScaleCrop>
  <HeadingPairs>
    <vt:vector size="2" baseType="variant">
      <vt:variant>
        <vt:lpstr>Title</vt:lpstr>
      </vt:variant>
      <vt:variant>
        <vt:i4>1</vt:i4>
      </vt:variant>
    </vt:vector>
  </HeadingPairs>
  <TitlesOfParts>
    <vt:vector size="1" baseType="lpstr">
      <vt:lpstr>01820 Demonstration and Training (Dec 8, 2017)</vt:lpstr>
    </vt:vector>
  </TitlesOfParts>
  <Company>Regional Municipality of York</Company>
  <LinksUpToDate>false</LinksUpToDate>
  <CharactersWithSpaces>26338</CharactersWithSpaces>
  <SharedDoc>false</SharedDoc>
  <HLinks>
    <vt:vector size="60" baseType="variant">
      <vt:variant>
        <vt:i4>2752571</vt:i4>
      </vt:variant>
      <vt:variant>
        <vt:i4>27</vt:i4>
      </vt:variant>
      <vt:variant>
        <vt:i4>0</vt:i4>
      </vt:variant>
      <vt:variant>
        <vt:i4>5</vt:i4>
      </vt:variant>
      <vt:variant>
        <vt:lpwstr>http://www.businessdictionary.com/definition/skill.html</vt:lpwstr>
      </vt:variant>
      <vt:variant>
        <vt:lpwstr/>
      </vt:variant>
      <vt:variant>
        <vt:i4>3473447</vt:i4>
      </vt:variant>
      <vt:variant>
        <vt:i4>24</vt:i4>
      </vt:variant>
      <vt:variant>
        <vt:i4>0</vt:i4>
      </vt:variant>
      <vt:variant>
        <vt:i4>5</vt:i4>
      </vt:variant>
      <vt:variant>
        <vt:lpwstr>http://www.businessdictionary.com/definition/knowledge.html</vt:lpwstr>
      </vt:variant>
      <vt:variant>
        <vt:lpwstr/>
      </vt:variant>
      <vt:variant>
        <vt:i4>6291557</vt:i4>
      </vt:variant>
      <vt:variant>
        <vt:i4>21</vt:i4>
      </vt:variant>
      <vt:variant>
        <vt:i4>0</vt:i4>
      </vt:variant>
      <vt:variant>
        <vt:i4>5</vt:i4>
      </vt:variant>
      <vt:variant>
        <vt:lpwstr>http://www.businessdictionary.com/definition/required.html</vt:lpwstr>
      </vt:variant>
      <vt:variant>
        <vt:lpwstr/>
      </vt:variant>
      <vt:variant>
        <vt:i4>5701711</vt:i4>
      </vt:variant>
      <vt:variant>
        <vt:i4>18</vt:i4>
      </vt:variant>
      <vt:variant>
        <vt:i4>0</vt:i4>
      </vt:variant>
      <vt:variant>
        <vt:i4>5</vt:i4>
      </vt:variant>
      <vt:variant>
        <vt:lpwstr>http://www.businessdictionary.com/definition/performance.html</vt:lpwstr>
      </vt:variant>
      <vt:variant>
        <vt:lpwstr/>
      </vt:variant>
      <vt:variant>
        <vt:i4>2883639</vt:i4>
      </vt:variant>
      <vt:variant>
        <vt:i4>15</vt:i4>
      </vt:variant>
      <vt:variant>
        <vt:i4>0</vt:i4>
      </vt:variant>
      <vt:variant>
        <vt:i4>5</vt:i4>
      </vt:variant>
      <vt:variant>
        <vt:lpwstr>http://www.businessdictionary.com/definition/recipient.html</vt:lpwstr>
      </vt:variant>
      <vt:variant>
        <vt:lpwstr/>
      </vt:variant>
      <vt:variant>
        <vt:i4>5177429</vt:i4>
      </vt:variant>
      <vt:variant>
        <vt:i4>12</vt:i4>
      </vt:variant>
      <vt:variant>
        <vt:i4>0</vt:i4>
      </vt:variant>
      <vt:variant>
        <vt:i4>5</vt:i4>
      </vt:variant>
      <vt:variant>
        <vt:lpwstr>http://www.businessdictionary.com/definition/improve.html</vt:lpwstr>
      </vt:variant>
      <vt:variant>
        <vt:lpwstr/>
      </vt:variant>
      <vt:variant>
        <vt:i4>6488164</vt:i4>
      </vt:variant>
      <vt:variant>
        <vt:i4>9</vt:i4>
      </vt:variant>
      <vt:variant>
        <vt:i4>0</vt:i4>
      </vt:variant>
      <vt:variant>
        <vt:i4>5</vt:i4>
      </vt:variant>
      <vt:variant>
        <vt:lpwstr>http://www.businessdictionary.com/definition/instructions.html</vt:lpwstr>
      </vt:variant>
      <vt:variant>
        <vt:lpwstr/>
      </vt:variant>
      <vt:variant>
        <vt:i4>4653131</vt:i4>
      </vt:variant>
      <vt:variant>
        <vt:i4>6</vt:i4>
      </vt:variant>
      <vt:variant>
        <vt:i4>0</vt:i4>
      </vt:variant>
      <vt:variant>
        <vt:i4>5</vt:i4>
      </vt:variant>
      <vt:variant>
        <vt:lpwstr>http://www.businessdictionary.com/definition/information.html</vt:lpwstr>
      </vt:variant>
      <vt:variant>
        <vt:lpwstr/>
      </vt:variant>
      <vt:variant>
        <vt:i4>7864441</vt:i4>
      </vt:variant>
      <vt:variant>
        <vt:i4>3</vt:i4>
      </vt:variant>
      <vt:variant>
        <vt:i4>0</vt:i4>
      </vt:variant>
      <vt:variant>
        <vt:i4>5</vt:i4>
      </vt:variant>
      <vt:variant>
        <vt:lpwstr>http://www.businessdictionary.com/definition/activity.html</vt:lpwstr>
      </vt:variant>
      <vt:variant>
        <vt:lpwstr/>
      </vt:variant>
      <vt:variant>
        <vt:i4>2359331</vt:i4>
      </vt:variant>
      <vt:variant>
        <vt:i4>0</vt:i4>
      </vt:variant>
      <vt:variant>
        <vt:i4>0</vt:i4>
      </vt:variant>
      <vt:variant>
        <vt:i4>5</vt:i4>
      </vt:variant>
      <vt:variant>
        <vt:lpwstr>http://www.businessdictionary.com/definition/organized.html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01820 Demonstration and Training (Dec 8, 2017)</dc:title>
  <dc:subject/>
  <dc:creator>Adley-McGinnis, Andrea;Vukosavljevic, Alex;APOSTOLG</dc:creator>
  <cp:keywords/>
  <cp:lastModifiedBy>Johnny Pang</cp:lastModifiedBy>
  <cp:revision>3</cp:revision>
  <cp:lastPrinted>2016-09-21T13:14:00Z</cp:lastPrinted>
  <dcterms:created xsi:type="dcterms:W3CDTF">2022-11-17T19:13:00Z</dcterms:created>
  <dcterms:modified xsi:type="dcterms:W3CDTF">2022-11-30T20:53:00Z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dlc_DocId">
    <vt:lpwstr>ENVCPD-83-651</vt:lpwstr>
  </property>
  <property fmtid="{D5CDD505-2E9C-101B-9397-08002B2CF9AE}" pid="4" name="_dlc_DocIdItemGuid">
    <vt:lpwstr>0aac7fbf-bae9-409c-abcc-5c4240dc8cdc</vt:lpwstr>
  </property>
  <property fmtid="{D5CDD505-2E9C-101B-9397-08002B2CF9AE}" pid="5" name="_dlc_DocIdUrl">
    <vt:lpwstr>https://mycloud.york.ca/projects/EnvServProgramDeliveryOffice/ProjectServer/AEL/_layouts/DocIdRedir.aspx?ID=ENVCPD-83-651, ENVCPD-83-651</vt:lpwstr>
  </property>
  <property fmtid="{D5CDD505-2E9C-101B-9397-08002B2CF9AE}" pid="6" name="Last Updated">
    <vt:lpwstr>2017-12-08T00:00:00Z</vt:lpwstr>
  </property>
  <property fmtid="{D5CDD505-2E9C-101B-9397-08002B2CF9AE}" pid="7" name="File Code">
    <vt:lpwstr/>
  </property>
  <property fmtid="{D5CDD505-2E9C-101B-9397-08002B2CF9AE}" pid="8" name="Organizational Unit">
    <vt:lpwstr>ENV/CPD</vt:lpwstr>
  </property>
  <property fmtid="{D5CDD505-2E9C-101B-9397-08002B2CF9AE}" pid="9" name="ContentTypeId">
    <vt:lpwstr>0x0101007FFBD1C9A9E0E64BAC9D79C8D3745BDB</vt:lpwstr>
  </property>
  <property fmtid="{D5CDD505-2E9C-101B-9397-08002B2CF9AE}" pid="10" name="Office">
    <vt:lpwstr/>
  </property>
  <property fmtid="{D5CDD505-2E9C-101B-9397-08002B2CF9AE}" pid="11" name="AERIS Pools">
    <vt:lpwstr/>
  </property>
  <property fmtid="{D5CDD505-2E9C-101B-9397-08002B2CF9AE}" pid="12" name="Data Classification">
    <vt:lpwstr>1;#Confidential|dbb6cc64-9915-4cf6-857e-3e641b410f5c</vt:lpwstr>
  </property>
  <property fmtid="{D5CDD505-2E9C-101B-9397-08002B2CF9AE}" pid="13" name="Internal Organization">
    <vt:lpwstr/>
  </property>
  <property fmtid="{D5CDD505-2E9C-101B-9397-08002B2CF9AE}" pid="14" name="Communications">
    <vt:lpwstr/>
  </property>
  <property fmtid="{D5CDD505-2E9C-101B-9397-08002B2CF9AE}" pid="15" name="Information Type">
    <vt:lpwstr/>
  </property>
</Properties>
</file>