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Layout w:type="fixed"/>
        <w:tblLook w:val="0000" w:firstRow="0" w:lastRow="0" w:firstColumn="0" w:lastColumn="0" w:noHBand="0" w:noVBand="0"/>
      </w:tblPr>
      <w:tblGrid>
        <w:gridCol w:w="1184"/>
        <w:gridCol w:w="2041"/>
        <w:gridCol w:w="5802"/>
      </w:tblGrid>
      <w:tr w:rsidR="002B0DE6" w:rsidRPr="001F7FD5" w:rsidDel="00876A8E" w14:paraId="74F89CB4" w14:textId="77777777" w:rsidTr="00553E85">
        <w:trPr>
          <w:cantSplit/>
          <w:jc w:val="center"/>
          <w:del w:id="0" w:author="Liam Sykes" w:date="2022-03-18T14:57:00Z"/>
        </w:trPr>
        <w:tc>
          <w:tcPr>
            <w:tcW w:w="1184" w:type="dxa"/>
            <w:tcBorders>
              <w:top w:val="double" w:sz="6" w:space="0" w:color="auto"/>
              <w:left w:val="double" w:sz="6" w:space="0" w:color="auto"/>
              <w:bottom w:val="single" w:sz="6" w:space="0" w:color="auto"/>
              <w:right w:val="single" w:sz="6" w:space="0" w:color="auto"/>
            </w:tcBorders>
          </w:tcPr>
          <w:p w14:paraId="1DC231D6" w14:textId="77777777" w:rsidR="002B0DE6" w:rsidRPr="001F7FD5" w:rsidDel="00876A8E" w:rsidRDefault="002B0DE6" w:rsidP="00553E85">
            <w:pPr>
              <w:pStyle w:val="TableHeading"/>
              <w:rPr>
                <w:del w:id="1" w:author="Liam Sykes" w:date="2022-03-18T14:57:00Z"/>
                <w:rFonts w:ascii="Calibri" w:hAnsi="Calibri"/>
                <w:sz w:val="22"/>
                <w:szCs w:val="22"/>
              </w:rPr>
            </w:pPr>
            <w:del w:id="2" w:author="Liam Sykes" w:date="2022-03-18T14:57:00Z">
              <w:r w:rsidRPr="001F7FD5" w:rsidDel="00876A8E">
                <w:rPr>
                  <w:rFonts w:ascii="Calibri" w:hAnsi="Calibri"/>
                  <w:sz w:val="22"/>
                  <w:szCs w:val="22"/>
                </w:rPr>
                <w:delText>Version</w:delText>
              </w:r>
            </w:del>
          </w:p>
        </w:tc>
        <w:tc>
          <w:tcPr>
            <w:tcW w:w="2041" w:type="dxa"/>
            <w:tcBorders>
              <w:top w:val="double" w:sz="6" w:space="0" w:color="auto"/>
              <w:left w:val="single" w:sz="6" w:space="0" w:color="auto"/>
              <w:bottom w:val="single" w:sz="6" w:space="0" w:color="auto"/>
              <w:right w:val="single" w:sz="6" w:space="0" w:color="auto"/>
            </w:tcBorders>
          </w:tcPr>
          <w:p w14:paraId="3DFE9A89" w14:textId="77777777" w:rsidR="002B0DE6" w:rsidRPr="001F7FD5" w:rsidDel="00876A8E" w:rsidRDefault="002B0DE6" w:rsidP="00553E85">
            <w:pPr>
              <w:pStyle w:val="TableHeading"/>
              <w:rPr>
                <w:del w:id="3" w:author="Liam Sykes" w:date="2022-03-18T14:57:00Z"/>
                <w:rFonts w:ascii="Calibri" w:hAnsi="Calibri"/>
                <w:sz w:val="22"/>
                <w:szCs w:val="22"/>
              </w:rPr>
            </w:pPr>
            <w:del w:id="4" w:author="Liam Sykes" w:date="2022-03-18T14:57:00Z">
              <w:r w:rsidRPr="001F7FD5" w:rsidDel="00876A8E">
                <w:rPr>
                  <w:rFonts w:ascii="Calibri" w:hAnsi="Calibri"/>
                  <w:sz w:val="22"/>
                  <w:szCs w:val="22"/>
                </w:rPr>
                <w:delText>Date</w:delText>
              </w:r>
            </w:del>
          </w:p>
        </w:tc>
        <w:tc>
          <w:tcPr>
            <w:tcW w:w="5802" w:type="dxa"/>
            <w:tcBorders>
              <w:top w:val="double" w:sz="6" w:space="0" w:color="auto"/>
              <w:left w:val="single" w:sz="6" w:space="0" w:color="auto"/>
              <w:bottom w:val="single" w:sz="6" w:space="0" w:color="auto"/>
              <w:right w:val="double" w:sz="6" w:space="0" w:color="auto"/>
            </w:tcBorders>
          </w:tcPr>
          <w:p w14:paraId="6B7B51A8" w14:textId="77777777" w:rsidR="002B0DE6" w:rsidRPr="001F7FD5" w:rsidDel="00876A8E" w:rsidRDefault="002B0DE6" w:rsidP="00553E85">
            <w:pPr>
              <w:pStyle w:val="TableHeading"/>
              <w:rPr>
                <w:del w:id="5" w:author="Liam Sykes" w:date="2022-03-18T14:57:00Z"/>
                <w:rFonts w:ascii="Calibri" w:hAnsi="Calibri"/>
                <w:sz w:val="22"/>
                <w:szCs w:val="22"/>
              </w:rPr>
            </w:pPr>
            <w:del w:id="6" w:author="Liam Sykes" w:date="2022-03-18T14:57:00Z">
              <w:r w:rsidRPr="001F7FD5" w:rsidDel="00876A8E">
                <w:rPr>
                  <w:rFonts w:ascii="Calibri" w:hAnsi="Calibri"/>
                  <w:sz w:val="22"/>
                  <w:szCs w:val="22"/>
                </w:rPr>
                <w:delText>Description of Revisions</w:delText>
              </w:r>
            </w:del>
          </w:p>
        </w:tc>
      </w:tr>
      <w:tr w:rsidR="002B0DE6" w:rsidRPr="001F7FD5" w:rsidDel="00876A8E" w14:paraId="73DA9640" w14:textId="77777777" w:rsidTr="00553E85">
        <w:trPr>
          <w:cantSplit/>
          <w:jc w:val="center"/>
          <w:del w:id="7" w:author="Liam Sykes" w:date="2022-03-18T14:57:00Z"/>
        </w:trPr>
        <w:tc>
          <w:tcPr>
            <w:tcW w:w="1184" w:type="dxa"/>
            <w:tcBorders>
              <w:top w:val="single" w:sz="6" w:space="0" w:color="auto"/>
              <w:left w:val="double" w:sz="6" w:space="0" w:color="auto"/>
              <w:bottom w:val="single" w:sz="6" w:space="0" w:color="auto"/>
              <w:right w:val="single" w:sz="6" w:space="0" w:color="auto"/>
            </w:tcBorders>
          </w:tcPr>
          <w:p w14:paraId="00A09D35" w14:textId="77777777" w:rsidR="002B0DE6" w:rsidRPr="001F7FD5" w:rsidDel="00876A8E" w:rsidRDefault="002B0DE6" w:rsidP="003953E3">
            <w:pPr>
              <w:pStyle w:val="NormalTableText"/>
              <w:jc w:val="center"/>
              <w:rPr>
                <w:del w:id="8" w:author="Liam Sykes" w:date="2022-03-18T14:57:00Z"/>
                <w:rFonts w:ascii="Calibri" w:hAnsi="Calibri"/>
                <w:sz w:val="22"/>
                <w:szCs w:val="22"/>
              </w:rPr>
            </w:pPr>
            <w:del w:id="9" w:author="Liam Sykes" w:date="2022-03-18T14:57:00Z">
              <w:r w:rsidRPr="001F7FD5" w:rsidDel="00876A8E">
                <w:rPr>
                  <w:rFonts w:ascii="Calibri" w:hAnsi="Calibri"/>
                  <w:sz w:val="22"/>
                  <w:szCs w:val="22"/>
                </w:rPr>
                <w:delText>1</w:delText>
              </w:r>
            </w:del>
          </w:p>
        </w:tc>
        <w:tc>
          <w:tcPr>
            <w:tcW w:w="2041" w:type="dxa"/>
            <w:tcBorders>
              <w:top w:val="single" w:sz="6" w:space="0" w:color="auto"/>
              <w:left w:val="single" w:sz="6" w:space="0" w:color="auto"/>
              <w:bottom w:val="single" w:sz="6" w:space="0" w:color="auto"/>
              <w:right w:val="single" w:sz="6" w:space="0" w:color="auto"/>
            </w:tcBorders>
          </w:tcPr>
          <w:p w14:paraId="2CBB9874" w14:textId="77777777" w:rsidR="002B0DE6" w:rsidRPr="001F7FD5" w:rsidDel="00876A8E" w:rsidRDefault="002B0DE6" w:rsidP="00553E85">
            <w:pPr>
              <w:pStyle w:val="NormalTableText"/>
              <w:rPr>
                <w:del w:id="10" w:author="Liam Sykes" w:date="2022-03-18T14:57:00Z"/>
                <w:rFonts w:ascii="Calibri" w:hAnsi="Calibri"/>
                <w:sz w:val="22"/>
                <w:szCs w:val="22"/>
              </w:rPr>
            </w:pPr>
            <w:del w:id="11" w:author="Liam Sykes" w:date="2022-03-18T14:57:00Z">
              <w:r w:rsidRPr="001F7FD5" w:rsidDel="00876A8E">
                <w:rPr>
                  <w:rFonts w:ascii="Calibri" w:hAnsi="Calibri"/>
                  <w:sz w:val="22"/>
                  <w:szCs w:val="22"/>
                </w:rPr>
                <w:delText>November 5, 2007</w:delText>
              </w:r>
            </w:del>
          </w:p>
        </w:tc>
        <w:tc>
          <w:tcPr>
            <w:tcW w:w="5802" w:type="dxa"/>
            <w:tcBorders>
              <w:top w:val="single" w:sz="6" w:space="0" w:color="auto"/>
              <w:left w:val="single" w:sz="6" w:space="0" w:color="auto"/>
              <w:bottom w:val="single" w:sz="6" w:space="0" w:color="auto"/>
              <w:right w:val="double" w:sz="6" w:space="0" w:color="auto"/>
            </w:tcBorders>
          </w:tcPr>
          <w:p w14:paraId="33D45556" w14:textId="77777777" w:rsidR="002B0DE6" w:rsidRPr="001F7FD5" w:rsidDel="00876A8E" w:rsidRDefault="002B0DE6" w:rsidP="00553E85">
            <w:pPr>
              <w:pStyle w:val="NormalTableText"/>
              <w:rPr>
                <w:del w:id="12" w:author="Liam Sykes" w:date="2022-03-18T14:57:00Z"/>
                <w:rFonts w:ascii="Calibri" w:hAnsi="Calibri"/>
                <w:sz w:val="22"/>
                <w:szCs w:val="22"/>
              </w:rPr>
            </w:pPr>
            <w:del w:id="13" w:author="Liam Sykes" w:date="2022-03-18T14:57:00Z">
              <w:r w:rsidRPr="001F7FD5" w:rsidDel="00876A8E">
                <w:rPr>
                  <w:rFonts w:ascii="Calibri" w:hAnsi="Calibri"/>
                  <w:sz w:val="22"/>
                  <w:szCs w:val="22"/>
                </w:rPr>
                <w:delText>Approved final document.</w:delText>
              </w:r>
            </w:del>
          </w:p>
        </w:tc>
      </w:tr>
      <w:tr w:rsidR="002B0DE6" w:rsidRPr="001F7FD5" w:rsidDel="00876A8E" w14:paraId="73051BBA" w14:textId="77777777" w:rsidTr="00553E85">
        <w:trPr>
          <w:cantSplit/>
          <w:jc w:val="center"/>
          <w:del w:id="14" w:author="Liam Sykes" w:date="2022-03-18T14:57:00Z"/>
        </w:trPr>
        <w:tc>
          <w:tcPr>
            <w:tcW w:w="1184" w:type="dxa"/>
            <w:tcBorders>
              <w:top w:val="single" w:sz="6" w:space="0" w:color="auto"/>
              <w:left w:val="double" w:sz="6" w:space="0" w:color="auto"/>
              <w:bottom w:val="single" w:sz="6" w:space="0" w:color="auto"/>
              <w:right w:val="single" w:sz="6" w:space="0" w:color="auto"/>
            </w:tcBorders>
          </w:tcPr>
          <w:p w14:paraId="23C2FAD1" w14:textId="77777777" w:rsidR="002B0DE6" w:rsidRPr="001F7FD5" w:rsidDel="00876A8E" w:rsidRDefault="00CE4984" w:rsidP="003953E3">
            <w:pPr>
              <w:pStyle w:val="NormalTableText"/>
              <w:jc w:val="center"/>
              <w:rPr>
                <w:del w:id="15" w:author="Liam Sykes" w:date="2022-03-18T14:57:00Z"/>
                <w:rFonts w:ascii="Calibri" w:hAnsi="Calibri"/>
                <w:sz w:val="22"/>
                <w:szCs w:val="22"/>
              </w:rPr>
            </w:pPr>
            <w:del w:id="16" w:author="Liam Sykes" w:date="2022-03-18T14:57:00Z">
              <w:r w:rsidRPr="001F7FD5" w:rsidDel="00876A8E">
                <w:rPr>
                  <w:rFonts w:ascii="Calibri" w:hAnsi="Calibri"/>
                  <w:sz w:val="22"/>
                  <w:szCs w:val="22"/>
                </w:rPr>
                <w:delText>2</w:delText>
              </w:r>
            </w:del>
          </w:p>
        </w:tc>
        <w:tc>
          <w:tcPr>
            <w:tcW w:w="2041" w:type="dxa"/>
            <w:tcBorders>
              <w:top w:val="single" w:sz="6" w:space="0" w:color="auto"/>
              <w:left w:val="single" w:sz="6" w:space="0" w:color="auto"/>
              <w:bottom w:val="single" w:sz="6" w:space="0" w:color="auto"/>
              <w:right w:val="single" w:sz="6" w:space="0" w:color="auto"/>
            </w:tcBorders>
          </w:tcPr>
          <w:p w14:paraId="0A1CF2D4" w14:textId="77777777" w:rsidR="002B0DE6" w:rsidRPr="001F7FD5" w:rsidDel="00876A8E" w:rsidRDefault="00CE4984" w:rsidP="00553E85">
            <w:pPr>
              <w:pStyle w:val="NormalTableText"/>
              <w:rPr>
                <w:del w:id="17" w:author="Liam Sykes" w:date="2022-03-18T14:57:00Z"/>
                <w:rFonts w:ascii="Calibri" w:hAnsi="Calibri"/>
                <w:sz w:val="22"/>
                <w:szCs w:val="22"/>
              </w:rPr>
            </w:pPr>
            <w:del w:id="18" w:author="Liam Sykes" w:date="2022-03-18T14:57:00Z">
              <w:r w:rsidRPr="001F7FD5" w:rsidDel="00876A8E">
                <w:rPr>
                  <w:rFonts w:ascii="Calibri" w:hAnsi="Calibri"/>
                  <w:sz w:val="22"/>
                  <w:szCs w:val="22"/>
                </w:rPr>
                <w:delText>September 28, 2010</w:delText>
              </w:r>
            </w:del>
          </w:p>
        </w:tc>
        <w:tc>
          <w:tcPr>
            <w:tcW w:w="5802" w:type="dxa"/>
            <w:tcBorders>
              <w:top w:val="single" w:sz="6" w:space="0" w:color="auto"/>
              <w:left w:val="single" w:sz="6" w:space="0" w:color="auto"/>
              <w:bottom w:val="single" w:sz="6" w:space="0" w:color="auto"/>
              <w:right w:val="double" w:sz="6" w:space="0" w:color="auto"/>
            </w:tcBorders>
          </w:tcPr>
          <w:p w14:paraId="139C6CC2" w14:textId="77777777" w:rsidR="002B0DE6" w:rsidRPr="001F7FD5" w:rsidDel="00876A8E" w:rsidRDefault="00CE4984" w:rsidP="00553E85">
            <w:pPr>
              <w:pStyle w:val="NormalTableText"/>
              <w:rPr>
                <w:del w:id="19" w:author="Liam Sykes" w:date="2022-03-18T14:57:00Z"/>
                <w:rFonts w:ascii="Calibri" w:hAnsi="Calibri"/>
                <w:sz w:val="22"/>
                <w:szCs w:val="22"/>
              </w:rPr>
            </w:pPr>
            <w:del w:id="20" w:author="Liam Sykes" w:date="2022-03-18T14:57:00Z">
              <w:r w:rsidRPr="001F7FD5" w:rsidDel="00876A8E">
                <w:rPr>
                  <w:rFonts w:ascii="Calibri" w:hAnsi="Calibri"/>
                  <w:sz w:val="22"/>
                  <w:szCs w:val="22"/>
                </w:rPr>
                <w:delText>Minor revisions</w:delText>
              </w:r>
            </w:del>
          </w:p>
        </w:tc>
      </w:tr>
      <w:tr w:rsidR="00283598" w:rsidRPr="001F7FD5" w:rsidDel="00876A8E" w14:paraId="68624D9D" w14:textId="77777777" w:rsidTr="00553E85">
        <w:trPr>
          <w:cantSplit/>
          <w:trHeight w:val="65"/>
          <w:jc w:val="center"/>
          <w:del w:id="21" w:author="Liam Sykes" w:date="2022-03-18T14:57:00Z"/>
        </w:trPr>
        <w:tc>
          <w:tcPr>
            <w:tcW w:w="1184" w:type="dxa"/>
            <w:tcBorders>
              <w:top w:val="single" w:sz="6" w:space="0" w:color="auto"/>
              <w:left w:val="double" w:sz="6" w:space="0" w:color="auto"/>
              <w:bottom w:val="single" w:sz="6" w:space="0" w:color="auto"/>
              <w:right w:val="single" w:sz="6" w:space="0" w:color="auto"/>
            </w:tcBorders>
          </w:tcPr>
          <w:p w14:paraId="260592D4" w14:textId="77777777" w:rsidR="00283598" w:rsidRPr="001F7FD5" w:rsidDel="00876A8E" w:rsidRDefault="00283598" w:rsidP="003953E3">
            <w:pPr>
              <w:pStyle w:val="NormalTableText"/>
              <w:jc w:val="center"/>
              <w:rPr>
                <w:del w:id="22" w:author="Liam Sykes" w:date="2022-03-18T14:57:00Z"/>
                <w:rFonts w:ascii="Calibri" w:hAnsi="Calibri"/>
                <w:sz w:val="22"/>
                <w:szCs w:val="22"/>
              </w:rPr>
            </w:pPr>
            <w:del w:id="23" w:author="Liam Sykes" w:date="2022-03-18T14:57:00Z">
              <w:r w:rsidRPr="001F7FD5" w:rsidDel="00876A8E">
                <w:rPr>
                  <w:rFonts w:ascii="Calibri" w:hAnsi="Calibri"/>
                  <w:sz w:val="22"/>
                  <w:szCs w:val="22"/>
                </w:rPr>
                <w:delText>3</w:delText>
              </w:r>
            </w:del>
          </w:p>
        </w:tc>
        <w:tc>
          <w:tcPr>
            <w:tcW w:w="2041" w:type="dxa"/>
            <w:tcBorders>
              <w:top w:val="single" w:sz="6" w:space="0" w:color="auto"/>
              <w:left w:val="single" w:sz="6" w:space="0" w:color="auto"/>
              <w:bottom w:val="single" w:sz="6" w:space="0" w:color="auto"/>
              <w:right w:val="single" w:sz="6" w:space="0" w:color="auto"/>
            </w:tcBorders>
          </w:tcPr>
          <w:p w14:paraId="3EDE83FE" w14:textId="77777777" w:rsidR="00283598" w:rsidRPr="001F7FD5" w:rsidDel="00876A8E" w:rsidRDefault="00283598" w:rsidP="00553E85">
            <w:pPr>
              <w:pStyle w:val="NormalTableText"/>
              <w:rPr>
                <w:del w:id="24" w:author="Liam Sykes" w:date="2022-03-18T14:57:00Z"/>
                <w:rFonts w:ascii="Calibri" w:hAnsi="Calibri"/>
                <w:sz w:val="22"/>
                <w:szCs w:val="22"/>
              </w:rPr>
            </w:pPr>
            <w:del w:id="25" w:author="Liam Sykes" w:date="2022-03-18T14:57:00Z">
              <w:r w:rsidRPr="001F7FD5" w:rsidDel="00876A8E">
                <w:rPr>
                  <w:rFonts w:ascii="Calibri" w:hAnsi="Calibri"/>
                  <w:sz w:val="22"/>
                  <w:szCs w:val="22"/>
                </w:rPr>
                <w:delText>April 10, 2012</w:delText>
              </w:r>
            </w:del>
          </w:p>
        </w:tc>
        <w:tc>
          <w:tcPr>
            <w:tcW w:w="5802" w:type="dxa"/>
            <w:tcBorders>
              <w:top w:val="single" w:sz="6" w:space="0" w:color="auto"/>
              <w:left w:val="single" w:sz="6" w:space="0" w:color="auto"/>
              <w:bottom w:val="single" w:sz="6" w:space="0" w:color="auto"/>
              <w:right w:val="double" w:sz="6" w:space="0" w:color="auto"/>
            </w:tcBorders>
          </w:tcPr>
          <w:p w14:paraId="797A6ADB" w14:textId="77777777" w:rsidR="00283598" w:rsidRPr="001F7FD5" w:rsidDel="00876A8E" w:rsidRDefault="00283598" w:rsidP="00553E85">
            <w:pPr>
              <w:pStyle w:val="NormalTableText"/>
              <w:rPr>
                <w:del w:id="26" w:author="Liam Sykes" w:date="2022-03-18T14:57:00Z"/>
                <w:rFonts w:ascii="Calibri" w:hAnsi="Calibri"/>
                <w:sz w:val="22"/>
                <w:szCs w:val="22"/>
              </w:rPr>
            </w:pPr>
            <w:del w:id="27" w:author="Liam Sykes" w:date="2022-03-18T14:57:00Z">
              <w:r w:rsidRPr="001F7FD5" w:rsidDel="00876A8E">
                <w:rPr>
                  <w:rFonts w:ascii="Calibri" w:hAnsi="Calibri"/>
                  <w:sz w:val="22"/>
                  <w:szCs w:val="22"/>
                </w:rPr>
                <w:delText>Addition of Reference and Replacement parts sections on this page.</w:delText>
              </w:r>
            </w:del>
          </w:p>
        </w:tc>
      </w:tr>
      <w:tr w:rsidR="002B0DE6" w:rsidRPr="001F7FD5" w:rsidDel="00876A8E" w14:paraId="6DF579D7" w14:textId="77777777" w:rsidTr="00553E85">
        <w:trPr>
          <w:cantSplit/>
          <w:trHeight w:val="65"/>
          <w:jc w:val="center"/>
          <w:del w:id="28" w:author="Liam Sykes" w:date="2022-03-18T14:57:00Z"/>
        </w:trPr>
        <w:tc>
          <w:tcPr>
            <w:tcW w:w="1184" w:type="dxa"/>
            <w:tcBorders>
              <w:top w:val="single" w:sz="6" w:space="0" w:color="auto"/>
              <w:left w:val="double" w:sz="6" w:space="0" w:color="auto"/>
              <w:bottom w:val="single" w:sz="6" w:space="0" w:color="auto"/>
              <w:right w:val="single" w:sz="6" w:space="0" w:color="auto"/>
            </w:tcBorders>
          </w:tcPr>
          <w:p w14:paraId="1E487C32" w14:textId="77777777" w:rsidR="002B0DE6" w:rsidRPr="001F7FD5" w:rsidDel="00876A8E" w:rsidRDefault="00BF3D4B" w:rsidP="003953E3">
            <w:pPr>
              <w:pStyle w:val="NormalTableText"/>
              <w:jc w:val="center"/>
              <w:rPr>
                <w:del w:id="29" w:author="Liam Sykes" w:date="2022-03-18T14:57:00Z"/>
                <w:rFonts w:ascii="Calibri" w:hAnsi="Calibri"/>
                <w:sz w:val="22"/>
                <w:szCs w:val="22"/>
              </w:rPr>
            </w:pPr>
            <w:del w:id="30" w:author="Liam Sykes" w:date="2022-03-18T14:57:00Z">
              <w:r w:rsidRPr="001F7FD5" w:rsidDel="00876A8E">
                <w:rPr>
                  <w:rFonts w:ascii="Calibri" w:hAnsi="Calibri"/>
                  <w:sz w:val="22"/>
                  <w:szCs w:val="22"/>
                </w:rPr>
                <w:delText>4</w:delText>
              </w:r>
            </w:del>
          </w:p>
        </w:tc>
        <w:tc>
          <w:tcPr>
            <w:tcW w:w="2041" w:type="dxa"/>
            <w:tcBorders>
              <w:top w:val="single" w:sz="6" w:space="0" w:color="auto"/>
              <w:left w:val="single" w:sz="6" w:space="0" w:color="auto"/>
              <w:bottom w:val="single" w:sz="6" w:space="0" w:color="auto"/>
              <w:right w:val="single" w:sz="6" w:space="0" w:color="auto"/>
            </w:tcBorders>
          </w:tcPr>
          <w:p w14:paraId="5DD13CD0" w14:textId="77777777" w:rsidR="002B0DE6" w:rsidRPr="001F7FD5" w:rsidDel="00876A8E" w:rsidRDefault="00BF3D4B" w:rsidP="00553E85">
            <w:pPr>
              <w:pStyle w:val="NormalTableText"/>
              <w:rPr>
                <w:del w:id="31" w:author="Liam Sykes" w:date="2022-03-18T14:57:00Z"/>
                <w:rFonts w:ascii="Calibri" w:hAnsi="Calibri"/>
                <w:sz w:val="22"/>
                <w:szCs w:val="22"/>
              </w:rPr>
            </w:pPr>
            <w:del w:id="32" w:author="Liam Sykes" w:date="2022-03-18T14:57:00Z">
              <w:r w:rsidRPr="001F7FD5" w:rsidDel="00876A8E">
                <w:rPr>
                  <w:rFonts w:ascii="Calibri" w:hAnsi="Calibri"/>
                  <w:sz w:val="22"/>
                  <w:szCs w:val="22"/>
                </w:rPr>
                <w:delText>July 5, 2012</w:delText>
              </w:r>
            </w:del>
          </w:p>
        </w:tc>
        <w:tc>
          <w:tcPr>
            <w:tcW w:w="5802" w:type="dxa"/>
            <w:tcBorders>
              <w:top w:val="single" w:sz="6" w:space="0" w:color="auto"/>
              <w:left w:val="single" w:sz="6" w:space="0" w:color="auto"/>
              <w:bottom w:val="single" w:sz="6" w:space="0" w:color="auto"/>
              <w:right w:val="double" w:sz="6" w:space="0" w:color="auto"/>
            </w:tcBorders>
          </w:tcPr>
          <w:p w14:paraId="3F16EFAC" w14:textId="77777777" w:rsidR="002B0DE6" w:rsidRPr="001F7FD5" w:rsidDel="00876A8E" w:rsidRDefault="00BF3D4B" w:rsidP="00553E85">
            <w:pPr>
              <w:pStyle w:val="NormalTableText"/>
              <w:rPr>
                <w:del w:id="33" w:author="Liam Sykes" w:date="2022-03-18T14:57:00Z"/>
                <w:rFonts w:ascii="Calibri" w:hAnsi="Calibri"/>
                <w:sz w:val="22"/>
                <w:szCs w:val="22"/>
              </w:rPr>
            </w:pPr>
            <w:del w:id="34" w:author="Liam Sykes" w:date="2022-03-18T14:57:00Z">
              <w:r w:rsidRPr="001F7FD5" w:rsidDel="00876A8E">
                <w:rPr>
                  <w:rFonts w:ascii="Calibri" w:hAnsi="Calibri"/>
                  <w:sz w:val="22"/>
                  <w:szCs w:val="22"/>
                </w:rPr>
                <w:delText>Change tab settings for page 1-4.</w:delText>
              </w:r>
            </w:del>
          </w:p>
        </w:tc>
      </w:tr>
      <w:tr w:rsidR="002B0DE6" w:rsidRPr="001F7FD5" w:rsidDel="00876A8E" w14:paraId="31F05553" w14:textId="77777777" w:rsidTr="00165B6E">
        <w:trPr>
          <w:cantSplit/>
          <w:jc w:val="center"/>
          <w:del w:id="35" w:author="Liam Sykes" w:date="2022-03-18T14:57:00Z"/>
        </w:trPr>
        <w:tc>
          <w:tcPr>
            <w:tcW w:w="1184" w:type="dxa"/>
            <w:tcBorders>
              <w:top w:val="single" w:sz="6" w:space="0" w:color="auto"/>
              <w:left w:val="double" w:sz="6" w:space="0" w:color="auto"/>
              <w:bottom w:val="single" w:sz="6" w:space="0" w:color="auto"/>
              <w:right w:val="single" w:sz="6" w:space="0" w:color="auto"/>
            </w:tcBorders>
          </w:tcPr>
          <w:p w14:paraId="7D501D92" w14:textId="77777777" w:rsidR="002B0DE6" w:rsidRPr="001F7FD5" w:rsidDel="00876A8E" w:rsidRDefault="000260CD" w:rsidP="003953E3">
            <w:pPr>
              <w:pStyle w:val="NormalTableText"/>
              <w:jc w:val="center"/>
              <w:rPr>
                <w:del w:id="36" w:author="Liam Sykes" w:date="2022-03-18T14:57:00Z"/>
                <w:rFonts w:ascii="Calibri" w:hAnsi="Calibri"/>
                <w:sz w:val="22"/>
                <w:szCs w:val="22"/>
              </w:rPr>
            </w:pPr>
            <w:del w:id="37" w:author="Liam Sykes" w:date="2022-03-18T14:57:00Z">
              <w:r w:rsidRPr="001F7FD5" w:rsidDel="00876A8E">
                <w:rPr>
                  <w:rFonts w:ascii="Calibri" w:hAnsi="Calibri"/>
                  <w:sz w:val="22"/>
                  <w:szCs w:val="22"/>
                </w:rPr>
                <w:delText>5</w:delText>
              </w:r>
            </w:del>
          </w:p>
        </w:tc>
        <w:tc>
          <w:tcPr>
            <w:tcW w:w="2041" w:type="dxa"/>
            <w:tcBorders>
              <w:top w:val="single" w:sz="6" w:space="0" w:color="auto"/>
              <w:left w:val="single" w:sz="6" w:space="0" w:color="auto"/>
              <w:bottom w:val="single" w:sz="6" w:space="0" w:color="auto"/>
              <w:right w:val="single" w:sz="6" w:space="0" w:color="auto"/>
            </w:tcBorders>
          </w:tcPr>
          <w:p w14:paraId="058B5C9C" w14:textId="77777777" w:rsidR="002B0DE6" w:rsidRPr="001F7FD5" w:rsidDel="00876A8E" w:rsidRDefault="000260CD" w:rsidP="00553E85">
            <w:pPr>
              <w:pStyle w:val="NormalTableText"/>
              <w:rPr>
                <w:del w:id="38" w:author="Liam Sykes" w:date="2022-03-18T14:57:00Z"/>
                <w:rFonts w:ascii="Calibri" w:hAnsi="Calibri"/>
                <w:sz w:val="22"/>
                <w:szCs w:val="22"/>
              </w:rPr>
            </w:pPr>
            <w:del w:id="39" w:author="Liam Sykes" w:date="2022-03-18T14:57:00Z">
              <w:r w:rsidRPr="001F7FD5" w:rsidDel="00876A8E">
                <w:rPr>
                  <w:rFonts w:ascii="Calibri" w:hAnsi="Calibri"/>
                  <w:sz w:val="22"/>
                  <w:szCs w:val="22"/>
                </w:rPr>
                <w:delText>April 9, 2015</w:delText>
              </w:r>
            </w:del>
          </w:p>
        </w:tc>
        <w:tc>
          <w:tcPr>
            <w:tcW w:w="5802" w:type="dxa"/>
            <w:tcBorders>
              <w:top w:val="single" w:sz="6" w:space="0" w:color="auto"/>
              <w:left w:val="single" w:sz="6" w:space="0" w:color="auto"/>
              <w:bottom w:val="single" w:sz="6" w:space="0" w:color="auto"/>
              <w:right w:val="double" w:sz="6" w:space="0" w:color="auto"/>
            </w:tcBorders>
          </w:tcPr>
          <w:p w14:paraId="4E6C75CF" w14:textId="77777777" w:rsidR="002B0DE6" w:rsidRPr="001F7FD5" w:rsidDel="00876A8E" w:rsidRDefault="000260CD" w:rsidP="00553E85">
            <w:pPr>
              <w:pStyle w:val="NormalTableText"/>
              <w:rPr>
                <w:del w:id="40" w:author="Liam Sykes" w:date="2022-03-18T14:57:00Z"/>
                <w:rFonts w:ascii="Calibri" w:hAnsi="Calibri"/>
                <w:sz w:val="22"/>
                <w:szCs w:val="22"/>
              </w:rPr>
            </w:pPr>
            <w:del w:id="41" w:author="Liam Sykes" w:date="2022-03-18T14:57:00Z">
              <w:r w:rsidRPr="001F7FD5" w:rsidDel="00876A8E">
                <w:rPr>
                  <w:rFonts w:ascii="Calibri" w:hAnsi="Calibri"/>
                  <w:sz w:val="22"/>
                  <w:szCs w:val="22"/>
                </w:rPr>
                <w:delText>General formatting</w:delText>
              </w:r>
            </w:del>
          </w:p>
        </w:tc>
      </w:tr>
      <w:tr w:rsidR="00165B6E" w:rsidRPr="001F7FD5" w:rsidDel="00876A8E" w14:paraId="5EA42ED6" w14:textId="77777777" w:rsidTr="003953E3">
        <w:trPr>
          <w:cantSplit/>
          <w:jc w:val="center"/>
          <w:del w:id="42" w:author="Liam Sykes" w:date="2022-03-18T14:57:00Z"/>
        </w:trPr>
        <w:tc>
          <w:tcPr>
            <w:tcW w:w="1184" w:type="dxa"/>
            <w:tcBorders>
              <w:top w:val="single" w:sz="6" w:space="0" w:color="auto"/>
              <w:left w:val="double" w:sz="6" w:space="0" w:color="auto"/>
              <w:bottom w:val="single" w:sz="6" w:space="0" w:color="auto"/>
              <w:right w:val="single" w:sz="6" w:space="0" w:color="auto"/>
            </w:tcBorders>
          </w:tcPr>
          <w:p w14:paraId="6C0623CC" w14:textId="77777777" w:rsidR="00165B6E" w:rsidRPr="001F7FD5" w:rsidDel="00876A8E" w:rsidRDefault="00165B6E" w:rsidP="003953E3">
            <w:pPr>
              <w:pStyle w:val="NormalTableText"/>
              <w:jc w:val="center"/>
              <w:rPr>
                <w:del w:id="43" w:author="Liam Sykes" w:date="2022-03-18T14:57:00Z"/>
                <w:rFonts w:ascii="Calibri" w:hAnsi="Calibri"/>
                <w:sz w:val="22"/>
                <w:szCs w:val="22"/>
              </w:rPr>
            </w:pPr>
            <w:del w:id="44" w:author="Liam Sykes" w:date="2022-03-18T14:57:00Z">
              <w:r w:rsidDel="00876A8E">
                <w:rPr>
                  <w:rFonts w:ascii="Calibri" w:hAnsi="Calibri"/>
                  <w:sz w:val="22"/>
                  <w:szCs w:val="22"/>
                </w:rPr>
                <w:delText>6</w:delText>
              </w:r>
            </w:del>
          </w:p>
        </w:tc>
        <w:tc>
          <w:tcPr>
            <w:tcW w:w="2041" w:type="dxa"/>
            <w:tcBorders>
              <w:top w:val="single" w:sz="6" w:space="0" w:color="auto"/>
              <w:left w:val="single" w:sz="6" w:space="0" w:color="auto"/>
              <w:bottom w:val="single" w:sz="6" w:space="0" w:color="auto"/>
              <w:right w:val="single" w:sz="6" w:space="0" w:color="auto"/>
            </w:tcBorders>
          </w:tcPr>
          <w:p w14:paraId="4298305C" w14:textId="77777777" w:rsidR="00165B6E" w:rsidRPr="001F7FD5" w:rsidDel="00876A8E" w:rsidRDefault="00165B6E" w:rsidP="00553E85">
            <w:pPr>
              <w:pStyle w:val="NormalTableText"/>
              <w:rPr>
                <w:del w:id="45" w:author="Liam Sykes" w:date="2022-03-18T14:57:00Z"/>
                <w:rFonts w:ascii="Calibri" w:hAnsi="Calibri"/>
                <w:sz w:val="22"/>
                <w:szCs w:val="22"/>
              </w:rPr>
            </w:pPr>
            <w:del w:id="46" w:author="Liam Sykes" w:date="2022-03-18T14:57:00Z">
              <w:r w:rsidDel="00876A8E">
                <w:rPr>
                  <w:rFonts w:ascii="Calibri" w:hAnsi="Calibri"/>
                  <w:sz w:val="22"/>
                  <w:szCs w:val="22"/>
                </w:rPr>
                <w:delText>December 11, 2015</w:delText>
              </w:r>
            </w:del>
          </w:p>
        </w:tc>
        <w:tc>
          <w:tcPr>
            <w:tcW w:w="5802" w:type="dxa"/>
            <w:tcBorders>
              <w:top w:val="single" w:sz="6" w:space="0" w:color="auto"/>
              <w:left w:val="single" w:sz="6" w:space="0" w:color="auto"/>
              <w:bottom w:val="single" w:sz="6" w:space="0" w:color="auto"/>
              <w:right w:val="double" w:sz="6" w:space="0" w:color="auto"/>
            </w:tcBorders>
          </w:tcPr>
          <w:p w14:paraId="63841EF3" w14:textId="77777777" w:rsidR="00165B6E" w:rsidRPr="001F7FD5" w:rsidDel="00876A8E" w:rsidRDefault="00753171" w:rsidP="00553E85">
            <w:pPr>
              <w:pStyle w:val="NormalTableText"/>
              <w:rPr>
                <w:del w:id="47" w:author="Liam Sykes" w:date="2022-03-18T14:57:00Z"/>
                <w:rFonts w:ascii="Calibri" w:hAnsi="Calibri"/>
                <w:sz w:val="22"/>
                <w:szCs w:val="22"/>
              </w:rPr>
            </w:pPr>
            <w:del w:id="48" w:author="Liam Sykes" w:date="2022-03-18T14:57:00Z">
              <w:r w:rsidRPr="00753171" w:rsidDel="00876A8E">
                <w:rPr>
                  <w:rFonts w:ascii="Calibri" w:hAnsi="Calibri"/>
                  <w:sz w:val="22"/>
                  <w:szCs w:val="22"/>
                  <w:lang w:val="en-CA"/>
                </w:rPr>
                <w:delText>Minor clarifications based on comments by Legal Department.  AAM</w:delText>
              </w:r>
            </w:del>
          </w:p>
        </w:tc>
      </w:tr>
      <w:tr w:rsidR="003953E3" w:rsidRPr="001F7FD5" w:rsidDel="00876A8E" w14:paraId="35A1C383" w14:textId="77777777" w:rsidTr="009D0C8E">
        <w:trPr>
          <w:cantSplit/>
          <w:jc w:val="center"/>
          <w:del w:id="49" w:author="Liam Sykes" w:date="2022-03-18T14:57:00Z"/>
        </w:trPr>
        <w:tc>
          <w:tcPr>
            <w:tcW w:w="1184" w:type="dxa"/>
            <w:tcBorders>
              <w:top w:val="single" w:sz="6" w:space="0" w:color="auto"/>
              <w:left w:val="double" w:sz="6" w:space="0" w:color="auto"/>
              <w:bottom w:val="single" w:sz="6" w:space="0" w:color="auto"/>
              <w:right w:val="single" w:sz="6" w:space="0" w:color="auto"/>
            </w:tcBorders>
          </w:tcPr>
          <w:p w14:paraId="5BA5AA6C" w14:textId="77777777" w:rsidR="003953E3" w:rsidDel="00876A8E" w:rsidRDefault="003953E3" w:rsidP="003953E3">
            <w:pPr>
              <w:pStyle w:val="NormalTableText"/>
              <w:jc w:val="center"/>
              <w:rPr>
                <w:del w:id="50" w:author="Liam Sykes" w:date="2022-03-18T14:57:00Z"/>
                <w:rFonts w:ascii="Calibri" w:hAnsi="Calibri"/>
                <w:sz w:val="22"/>
                <w:szCs w:val="22"/>
              </w:rPr>
            </w:pPr>
            <w:del w:id="51" w:author="Liam Sykes" w:date="2022-03-18T14:57:00Z">
              <w:r w:rsidDel="00876A8E">
                <w:rPr>
                  <w:rFonts w:ascii="Calibri" w:hAnsi="Calibri"/>
                  <w:sz w:val="22"/>
                  <w:szCs w:val="22"/>
                </w:rPr>
                <w:delText>7</w:delText>
              </w:r>
            </w:del>
          </w:p>
        </w:tc>
        <w:tc>
          <w:tcPr>
            <w:tcW w:w="2041" w:type="dxa"/>
            <w:tcBorders>
              <w:top w:val="single" w:sz="6" w:space="0" w:color="auto"/>
              <w:left w:val="single" w:sz="6" w:space="0" w:color="auto"/>
              <w:bottom w:val="single" w:sz="6" w:space="0" w:color="auto"/>
              <w:right w:val="single" w:sz="6" w:space="0" w:color="auto"/>
            </w:tcBorders>
          </w:tcPr>
          <w:p w14:paraId="7D87D389" w14:textId="77777777" w:rsidR="003953E3" w:rsidRPr="00634DED" w:rsidDel="00876A8E" w:rsidRDefault="003953E3" w:rsidP="007833AD">
            <w:pPr>
              <w:rPr>
                <w:del w:id="52" w:author="Liam Sykes" w:date="2022-03-18T14:57:00Z"/>
                <w:rFonts w:ascii="Calibri" w:hAnsi="Calibri"/>
              </w:rPr>
            </w:pPr>
            <w:del w:id="53" w:author="Liam Sykes" w:date="2022-03-18T14:57:00Z">
              <w:r w:rsidRPr="00634DED" w:rsidDel="00876A8E">
                <w:rPr>
                  <w:rFonts w:ascii="Calibri" w:hAnsi="Calibri"/>
                </w:rPr>
                <w:delText xml:space="preserve">February </w:delText>
              </w:r>
              <w:r w:rsidR="007833AD" w:rsidDel="00876A8E">
                <w:rPr>
                  <w:rFonts w:ascii="Calibri" w:hAnsi="Calibri"/>
                </w:rPr>
                <w:delText>2</w:delText>
              </w:r>
              <w:r w:rsidRPr="00634DED" w:rsidDel="00876A8E">
                <w:rPr>
                  <w:rFonts w:ascii="Calibri" w:hAnsi="Calibri"/>
                </w:rPr>
                <w:delText>1, 2017</w:delText>
              </w:r>
            </w:del>
          </w:p>
        </w:tc>
        <w:tc>
          <w:tcPr>
            <w:tcW w:w="5802" w:type="dxa"/>
            <w:tcBorders>
              <w:top w:val="single" w:sz="6" w:space="0" w:color="auto"/>
              <w:left w:val="single" w:sz="6" w:space="0" w:color="auto"/>
              <w:bottom w:val="single" w:sz="6" w:space="0" w:color="auto"/>
              <w:right w:val="double" w:sz="6" w:space="0" w:color="auto"/>
            </w:tcBorders>
          </w:tcPr>
          <w:p w14:paraId="5ECB3AF5" w14:textId="77777777" w:rsidR="003953E3" w:rsidRPr="00634DED" w:rsidDel="00876A8E" w:rsidRDefault="003953E3" w:rsidP="007833AD">
            <w:pPr>
              <w:rPr>
                <w:del w:id="54" w:author="Liam Sykes" w:date="2022-03-18T14:57:00Z"/>
                <w:rFonts w:ascii="Calibri" w:hAnsi="Calibri"/>
              </w:rPr>
            </w:pPr>
            <w:del w:id="55" w:author="Liam Sykes" w:date="2022-03-18T14:57:00Z">
              <w:r w:rsidRPr="00634DED" w:rsidDel="00876A8E">
                <w:rPr>
                  <w:rFonts w:ascii="Calibri" w:hAnsi="Calibri"/>
                </w:rPr>
                <w:delText>Addition of Subsection 1.</w:delText>
              </w:r>
              <w:r w:rsidR="007833AD" w:rsidDel="00876A8E">
                <w:rPr>
                  <w:rFonts w:ascii="Calibri" w:hAnsi="Calibri"/>
                </w:rPr>
                <w:delText>2</w:delText>
              </w:r>
              <w:r w:rsidRPr="00634DED" w:rsidDel="00876A8E">
                <w:rPr>
                  <w:rFonts w:ascii="Calibri" w:hAnsi="Calibri"/>
                </w:rPr>
                <w:delText xml:space="preserve"> which highlights Contractor responsibilities under the Ontario Underground Infrastructure Notification System Act, 2012</w:delText>
              </w:r>
              <w:r w:rsidR="00302B01" w:rsidDel="00876A8E">
                <w:rPr>
                  <w:rFonts w:ascii="Calibri" w:hAnsi="Calibri"/>
                </w:rPr>
                <w:delText>. Updated CSA standard references.</w:delText>
              </w:r>
              <w:r w:rsidRPr="00634DED" w:rsidDel="00876A8E">
                <w:rPr>
                  <w:rFonts w:ascii="Calibri" w:hAnsi="Calibri"/>
                </w:rPr>
                <w:delText xml:space="preserve">    (AV)</w:delText>
              </w:r>
            </w:del>
          </w:p>
        </w:tc>
      </w:tr>
      <w:tr w:rsidR="00203F16" w:rsidRPr="001F7FD5" w:rsidDel="00876A8E" w14:paraId="7C25B398" w14:textId="77777777" w:rsidTr="00553E85">
        <w:trPr>
          <w:cantSplit/>
          <w:jc w:val="center"/>
          <w:del w:id="56" w:author="Liam Sykes" w:date="2022-03-18T14:57:00Z"/>
        </w:trPr>
        <w:tc>
          <w:tcPr>
            <w:tcW w:w="1184" w:type="dxa"/>
            <w:tcBorders>
              <w:top w:val="single" w:sz="6" w:space="0" w:color="auto"/>
              <w:left w:val="double" w:sz="6" w:space="0" w:color="auto"/>
              <w:bottom w:val="double" w:sz="6" w:space="0" w:color="auto"/>
              <w:right w:val="single" w:sz="6" w:space="0" w:color="auto"/>
            </w:tcBorders>
          </w:tcPr>
          <w:p w14:paraId="19D651C2" w14:textId="77777777" w:rsidR="00203F16" w:rsidDel="00876A8E" w:rsidRDefault="00203F16" w:rsidP="003953E3">
            <w:pPr>
              <w:pStyle w:val="NormalTableText"/>
              <w:jc w:val="center"/>
              <w:rPr>
                <w:del w:id="57" w:author="Liam Sykes" w:date="2022-03-18T14:57:00Z"/>
                <w:rFonts w:ascii="Calibri" w:hAnsi="Calibri"/>
                <w:sz w:val="22"/>
                <w:szCs w:val="22"/>
              </w:rPr>
            </w:pPr>
            <w:del w:id="58" w:author="Liam Sykes" w:date="2022-03-18T14:57:00Z">
              <w:r w:rsidDel="00876A8E">
                <w:rPr>
                  <w:rFonts w:ascii="Calibri" w:hAnsi="Calibri"/>
                  <w:sz w:val="22"/>
                  <w:szCs w:val="22"/>
                </w:rPr>
                <w:delText>8</w:delText>
              </w:r>
            </w:del>
          </w:p>
        </w:tc>
        <w:tc>
          <w:tcPr>
            <w:tcW w:w="2041" w:type="dxa"/>
            <w:tcBorders>
              <w:top w:val="single" w:sz="6" w:space="0" w:color="auto"/>
              <w:left w:val="single" w:sz="6" w:space="0" w:color="auto"/>
              <w:bottom w:val="double" w:sz="6" w:space="0" w:color="auto"/>
              <w:right w:val="single" w:sz="6" w:space="0" w:color="auto"/>
            </w:tcBorders>
          </w:tcPr>
          <w:p w14:paraId="4E0B38CC" w14:textId="77777777" w:rsidR="00203F16" w:rsidRPr="00634DED" w:rsidDel="00876A8E" w:rsidRDefault="00F218FF" w:rsidP="00F218FF">
            <w:pPr>
              <w:rPr>
                <w:del w:id="59" w:author="Liam Sykes" w:date="2022-03-18T14:57:00Z"/>
                <w:rFonts w:ascii="Calibri" w:hAnsi="Calibri"/>
              </w:rPr>
            </w:pPr>
            <w:del w:id="60" w:author="Liam Sykes" w:date="2022-03-18T14:57:00Z">
              <w:r w:rsidDel="00876A8E">
                <w:rPr>
                  <w:rFonts w:ascii="Calibri" w:hAnsi="Calibri"/>
                </w:rPr>
                <w:delText>January 20, 20</w:delText>
              </w:r>
              <w:r w:rsidR="00920F5B" w:rsidDel="00876A8E">
                <w:rPr>
                  <w:rFonts w:ascii="Calibri" w:hAnsi="Calibri"/>
                </w:rPr>
                <w:delText>20</w:delText>
              </w:r>
            </w:del>
          </w:p>
        </w:tc>
        <w:tc>
          <w:tcPr>
            <w:tcW w:w="5802" w:type="dxa"/>
            <w:tcBorders>
              <w:top w:val="single" w:sz="6" w:space="0" w:color="auto"/>
              <w:left w:val="single" w:sz="6" w:space="0" w:color="auto"/>
              <w:bottom w:val="double" w:sz="6" w:space="0" w:color="auto"/>
              <w:right w:val="double" w:sz="6" w:space="0" w:color="auto"/>
            </w:tcBorders>
          </w:tcPr>
          <w:p w14:paraId="1F8EC23A" w14:textId="77777777" w:rsidR="00920F5B" w:rsidDel="00876A8E" w:rsidRDefault="00920F5B" w:rsidP="00B02B1D">
            <w:pPr>
              <w:rPr>
                <w:del w:id="61" w:author="Liam Sykes" w:date="2022-03-18T14:57:00Z"/>
                <w:rFonts w:ascii="Calibri" w:hAnsi="Calibri"/>
              </w:rPr>
            </w:pPr>
            <w:del w:id="62" w:author="Liam Sykes" w:date="2022-03-18T14:57:00Z">
              <w:r w:rsidDel="00876A8E">
                <w:rPr>
                  <w:rFonts w:ascii="Calibri" w:hAnsi="Calibri"/>
                </w:rPr>
                <w:delText xml:space="preserve">Specification rewritten </w:delText>
              </w:r>
            </w:del>
          </w:p>
          <w:p w14:paraId="42BDF5ED" w14:textId="77777777" w:rsidR="00B02B1D" w:rsidDel="00876A8E" w:rsidRDefault="00B02B1D" w:rsidP="00B02B1D">
            <w:pPr>
              <w:rPr>
                <w:del w:id="63" w:author="Liam Sykes" w:date="2022-03-18T14:57:00Z"/>
                <w:rFonts w:ascii="Calibri" w:hAnsi="Calibri"/>
              </w:rPr>
            </w:pPr>
            <w:del w:id="64" w:author="Liam Sykes" w:date="2022-03-18T14:57:00Z">
              <w:r w:rsidDel="00876A8E">
                <w:rPr>
                  <w:rFonts w:ascii="Calibri" w:hAnsi="Calibri"/>
                </w:rPr>
                <w:delText>1.3 Added requirements for Site Specific Health and Safety Plan</w:delText>
              </w:r>
            </w:del>
          </w:p>
          <w:p w14:paraId="0C904A2F" w14:textId="77777777" w:rsidR="00B02B1D" w:rsidDel="00876A8E" w:rsidRDefault="00920F5B" w:rsidP="00B02B1D">
            <w:pPr>
              <w:rPr>
                <w:del w:id="65" w:author="Liam Sykes" w:date="2022-03-18T14:57:00Z"/>
                <w:rFonts w:ascii="Calibri" w:hAnsi="Calibri"/>
              </w:rPr>
            </w:pPr>
            <w:del w:id="66" w:author="Liam Sykes" w:date="2022-03-18T14:57:00Z">
              <w:r w:rsidDel="00876A8E">
                <w:rPr>
                  <w:rFonts w:ascii="Calibri" w:hAnsi="Calibri"/>
                </w:rPr>
                <w:delText>1.10</w:delText>
              </w:r>
              <w:r w:rsidR="00B02B1D" w:rsidDel="00876A8E">
                <w:rPr>
                  <w:rFonts w:ascii="Calibri" w:hAnsi="Calibri"/>
                </w:rPr>
                <w:delText xml:space="preserve"> Added requirements for Pre-Work Hazard Assessment Form</w:delText>
              </w:r>
            </w:del>
          </w:p>
          <w:p w14:paraId="167AB2AF" w14:textId="77777777" w:rsidR="00203F16" w:rsidRPr="00634DED" w:rsidDel="00876A8E" w:rsidRDefault="00203F16" w:rsidP="00B02B1D">
            <w:pPr>
              <w:rPr>
                <w:del w:id="67" w:author="Liam Sykes" w:date="2022-03-18T14:57:00Z"/>
                <w:rFonts w:ascii="Calibri" w:hAnsi="Calibri"/>
              </w:rPr>
            </w:pPr>
            <w:del w:id="68" w:author="Liam Sykes" w:date="2022-03-18T14:57:00Z">
              <w:r w:rsidDel="00876A8E">
                <w:rPr>
                  <w:rFonts w:ascii="Calibri" w:hAnsi="Calibri"/>
                </w:rPr>
                <w:delText>(BM)</w:delText>
              </w:r>
            </w:del>
          </w:p>
        </w:tc>
      </w:tr>
    </w:tbl>
    <w:p w14:paraId="4D67CE1F" w14:textId="1969A681" w:rsidR="002B0DE6" w:rsidRPr="00DD56CE" w:rsidDel="00876A8E" w:rsidRDefault="00DD56CE" w:rsidP="00DD56CE">
      <w:pPr>
        <w:pStyle w:val="Heading1"/>
        <w:rPr>
          <w:del w:id="69" w:author="Liam Sykes" w:date="2022-03-18T14:57:00Z"/>
        </w:rPr>
        <w:pPrChange w:id="70" w:author="Johnny Pang" w:date="2022-11-29T11:22:00Z">
          <w:pPr>
            <w:pStyle w:val="BodyText"/>
          </w:pPr>
        </w:pPrChange>
      </w:pPr>
      <w:ins w:id="71" w:author="Johnny Pang" w:date="2022-11-29T11:22:00Z">
        <w:r>
          <w:t>G</w:t>
        </w:r>
      </w:ins>
    </w:p>
    <w:p w14:paraId="225B5780" w14:textId="77777777" w:rsidR="000260CD" w:rsidRPr="00DD56CE" w:rsidDel="00876A8E" w:rsidRDefault="000260CD" w:rsidP="00DD56CE">
      <w:pPr>
        <w:pStyle w:val="Heading1"/>
        <w:rPr>
          <w:del w:id="72" w:author="Liam Sykes" w:date="2022-03-18T14:57:00Z"/>
        </w:rPr>
        <w:pPrChange w:id="73" w:author="Johnny Pang" w:date="2022-11-29T11:22:00Z">
          <w:pPr>
            <w:pStyle w:val="BodyText"/>
          </w:pPr>
        </w:pPrChange>
      </w:pPr>
    </w:p>
    <w:p w14:paraId="253893FB" w14:textId="77777777" w:rsidR="002B0DE6" w:rsidRPr="00DD56CE" w:rsidDel="00876A8E" w:rsidRDefault="002B0DE6" w:rsidP="00DD56CE">
      <w:pPr>
        <w:pStyle w:val="Heading1"/>
        <w:rPr>
          <w:del w:id="74" w:author="Liam Sykes" w:date="2022-03-18T14:57:00Z"/>
        </w:rPr>
        <w:pPrChange w:id="75" w:author="Johnny Pang" w:date="2022-11-29T11:22:00Z">
          <w:pPr>
            <w:pStyle w:val="BodyText"/>
            <w:pBdr>
              <w:top w:val="single" w:sz="4" w:space="1" w:color="auto"/>
              <w:left w:val="single" w:sz="4" w:space="0" w:color="auto"/>
              <w:bottom w:val="single" w:sz="4" w:space="2" w:color="auto"/>
              <w:right w:val="single" w:sz="4" w:space="4" w:color="auto"/>
            </w:pBdr>
          </w:pPr>
        </w:pPrChange>
      </w:pPr>
      <w:del w:id="76" w:author="Liam Sykes" w:date="2022-03-18T14:57:00Z">
        <w:r w:rsidRPr="00DD56CE" w:rsidDel="00876A8E">
          <w:delText>NOTE:</w:delText>
        </w:r>
      </w:del>
    </w:p>
    <w:p w14:paraId="0691CCCB" w14:textId="77777777" w:rsidR="002B0DE6" w:rsidRPr="00DD56CE" w:rsidDel="00876A8E" w:rsidRDefault="002B0DE6" w:rsidP="00DD56CE">
      <w:pPr>
        <w:pStyle w:val="Heading1"/>
        <w:rPr>
          <w:del w:id="77" w:author="Liam Sykes" w:date="2022-03-18T14:57:00Z"/>
        </w:rPr>
        <w:pPrChange w:id="78" w:author="Johnny Pang" w:date="2022-11-29T11:22:00Z">
          <w:pPr>
            <w:pStyle w:val="BodyText"/>
            <w:pBdr>
              <w:top w:val="single" w:sz="4" w:space="1" w:color="auto"/>
              <w:left w:val="single" w:sz="4" w:space="0" w:color="auto"/>
              <w:bottom w:val="single" w:sz="4" w:space="2" w:color="auto"/>
              <w:right w:val="single" w:sz="4" w:space="4" w:color="auto"/>
            </w:pBdr>
          </w:pPr>
        </w:pPrChange>
      </w:pPr>
      <w:del w:id="79" w:author="Liam Sykes" w:date="2022-03-18T14:57:00Z">
        <w:r w:rsidRPr="00DD56CE" w:rsidDel="00876A8E">
          <w:delText>This is a CONTROLLED Document. Any documents appearing in paper form are not controlled and should be checked against the on-line file version prior to use.</w:delText>
        </w:r>
      </w:del>
    </w:p>
    <w:p w14:paraId="226A3B99" w14:textId="77777777" w:rsidR="002B0DE6" w:rsidRPr="00DD56CE" w:rsidDel="00876A8E" w:rsidRDefault="002B0DE6" w:rsidP="00DD56CE">
      <w:pPr>
        <w:pStyle w:val="Heading1"/>
        <w:rPr>
          <w:del w:id="80" w:author="Liam Sykes" w:date="2022-03-18T14:57:00Z"/>
        </w:rPr>
        <w:pPrChange w:id="81" w:author="Johnny Pang" w:date="2022-11-29T11:22:00Z">
          <w:pPr>
            <w:pStyle w:val="BodyText"/>
            <w:pBdr>
              <w:top w:val="single" w:sz="4" w:space="1" w:color="auto"/>
              <w:left w:val="single" w:sz="4" w:space="0" w:color="auto"/>
              <w:bottom w:val="single" w:sz="4" w:space="2" w:color="auto"/>
              <w:right w:val="single" w:sz="4" w:space="4" w:color="auto"/>
            </w:pBdr>
          </w:pPr>
        </w:pPrChange>
      </w:pPr>
      <w:del w:id="82" w:author="Liam Sykes" w:date="2022-03-18T14:57:00Z">
        <w:r w:rsidRPr="00DD56CE" w:rsidDel="00876A8E">
          <w:rPr>
            <w:rPrChange w:id="83" w:author="Johnny Pang" w:date="2022-11-29T11:22:00Z">
              <w:rPr>
                <w:rFonts w:ascii="Calibri" w:hAnsi="Calibri"/>
                <w:b/>
                <w:bCs/>
                <w:szCs w:val="22"/>
              </w:rPr>
            </w:rPrChange>
          </w:rPr>
          <w:delText xml:space="preserve">Notice: </w:delText>
        </w:r>
        <w:r w:rsidRPr="00DD56CE" w:rsidDel="00876A8E">
          <w:delText>This Document hardcopy must be used for reference purpose only.</w:delText>
        </w:r>
      </w:del>
    </w:p>
    <w:p w14:paraId="607D2ABB" w14:textId="77777777" w:rsidR="002B0DE6" w:rsidRPr="00DD56CE" w:rsidDel="00876A8E" w:rsidRDefault="002B0DE6" w:rsidP="00DD56CE">
      <w:pPr>
        <w:pStyle w:val="Heading1"/>
        <w:rPr>
          <w:del w:id="84" w:author="Liam Sykes" w:date="2022-03-18T14:57:00Z"/>
          <w:rPrChange w:id="85" w:author="Johnny Pang" w:date="2022-11-29T11:22:00Z">
            <w:rPr>
              <w:del w:id="86" w:author="Liam Sykes" w:date="2022-03-18T14:57:00Z"/>
              <w:rFonts w:ascii="Calibri" w:hAnsi="Calibri"/>
              <w:b/>
              <w:bCs/>
              <w:szCs w:val="22"/>
            </w:rPr>
          </w:rPrChange>
        </w:rPr>
        <w:pPrChange w:id="87" w:author="Johnny Pang" w:date="2022-11-29T11:22:00Z">
          <w:pPr>
            <w:pStyle w:val="BodyText"/>
            <w:pBdr>
              <w:top w:val="single" w:sz="4" w:space="1" w:color="auto"/>
              <w:left w:val="single" w:sz="4" w:space="0" w:color="auto"/>
              <w:bottom w:val="single" w:sz="4" w:space="2" w:color="auto"/>
              <w:right w:val="single" w:sz="4" w:space="4" w:color="auto"/>
            </w:pBdr>
          </w:pPr>
        </w:pPrChange>
      </w:pPr>
      <w:del w:id="88" w:author="Liam Sykes" w:date="2022-03-18T14:57:00Z">
        <w:r w:rsidRPr="00DD56CE" w:rsidDel="00876A8E">
          <w:rPr>
            <w:rPrChange w:id="89" w:author="Johnny Pang" w:date="2022-11-29T11:22:00Z">
              <w:rPr>
                <w:rFonts w:ascii="Calibri" w:hAnsi="Calibri"/>
                <w:b/>
                <w:szCs w:val="22"/>
              </w:rPr>
            </w:rPrChange>
          </w:rPr>
          <w:delText>The on-line copy is the current version of the document.</w:delText>
        </w:r>
      </w:del>
    </w:p>
    <w:p w14:paraId="3CDD3315" w14:textId="73B5CD44" w:rsidR="00447B05" w:rsidRPr="00DD56CE" w:rsidRDefault="00FD097C" w:rsidP="00DD56CE">
      <w:pPr>
        <w:pStyle w:val="Heading1"/>
      </w:pPr>
      <w:del w:id="90" w:author="Johnny Pang" w:date="2022-11-29T11:22:00Z">
        <w:r w:rsidRPr="00DD56CE" w:rsidDel="00DD56CE">
          <w:br w:type="page"/>
        </w:r>
        <w:commentRangeStart w:id="91"/>
        <w:commentRangeStart w:id="92"/>
        <w:r w:rsidR="00447B05" w:rsidRPr="00DD56CE" w:rsidDel="00DD56CE">
          <w:lastRenderedPageBreak/>
          <w:delText>G</w:delText>
        </w:r>
      </w:del>
      <w:r w:rsidR="00447B05" w:rsidRPr="00DD56CE">
        <w:t>Eneral</w:t>
      </w:r>
      <w:commentRangeEnd w:id="91"/>
      <w:r w:rsidR="00D0126B" w:rsidRPr="00DD56CE">
        <w:rPr>
          <w:rStyle w:val="CommentReference"/>
          <w:rFonts w:ascii="Calibri" w:hAnsi="Calibri"/>
          <w:color w:val="auto"/>
          <w:position w:val="0"/>
          <w:sz w:val="22"/>
          <w:rPrChange w:id="93" w:author="Johnny Pang" w:date="2022-11-29T11:22:00Z">
            <w:rPr>
              <w:rStyle w:val="CommentReference"/>
              <w:caps w:val="0"/>
              <w:szCs w:val="20"/>
              <w:u w:val="none"/>
            </w:rPr>
          </w:rPrChange>
        </w:rPr>
        <w:commentReference w:id="91"/>
      </w:r>
      <w:commentRangeEnd w:id="92"/>
      <w:r w:rsidR="00DD56CE">
        <w:rPr>
          <w:rStyle w:val="CommentReference"/>
          <w:caps w:val="0"/>
          <w:szCs w:val="20"/>
          <w:u w:val="none"/>
        </w:rPr>
        <w:commentReference w:id="92"/>
      </w:r>
    </w:p>
    <w:p w14:paraId="0CFD7CBB" w14:textId="77777777" w:rsidR="00B65EC9" w:rsidRDefault="00B65EC9" w:rsidP="00F94975">
      <w:pPr>
        <w:pStyle w:val="Heading2"/>
      </w:pPr>
      <w:r>
        <w:t>Measurement and Payment</w:t>
      </w:r>
    </w:p>
    <w:p w14:paraId="73A6CC13" w14:textId="77777777" w:rsidR="00B65EC9" w:rsidRPr="008930CD" w:rsidRDefault="00B65EC9" w:rsidP="00B65EC9">
      <w:pPr>
        <w:pStyle w:val="Heading3"/>
        <w:tabs>
          <w:tab w:val="clear" w:pos="1440"/>
          <w:tab w:val="num" w:pos="-1980"/>
        </w:tabs>
      </w:pPr>
      <w:r>
        <w:t xml:space="preserve">The work of this Section will not be measured separately for payment. </w:t>
      </w:r>
      <w:ins w:id="94" w:author="Liam Sykes" w:date="2022-03-18T14:57:00Z">
        <w:r w:rsidR="00876A8E">
          <w:t xml:space="preserve">All costs associated with the work </w:t>
        </w:r>
      </w:ins>
      <w:del w:id="95" w:author="Liam Sykes" w:date="2022-03-18T14:57:00Z">
        <w:r w:rsidDel="00876A8E">
          <w:delText xml:space="preserve">The work </w:delText>
        </w:r>
      </w:del>
      <w:r>
        <w:t xml:space="preserve">outlined in this Section will be included in the Contract Price. </w:t>
      </w:r>
    </w:p>
    <w:p w14:paraId="60EFF34E" w14:textId="77777777" w:rsidR="00447B05" w:rsidRPr="000260CD" w:rsidRDefault="00447B05" w:rsidP="00F94975">
      <w:pPr>
        <w:pStyle w:val="Heading2"/>
      </w:pPr>
      <w:r w:rsidRPr="000260CD">
        <w:t>Construction Safety Measures</w:t>
      </w:r>
    </w:p>
    <w:p w14:paraId="7055E1A8" w14:textId="77777777" w:rsidR="007833AD" w:rsidRDefault="00447B05" w:rsidP="007833AD">
      <w:pPr>
        <w:pStyle w:val="Heading3"/>
        <w:tabs>
          <w:tab w:val="clear" w:pos="1440"/>
          <w:tab w:val="left" w:pos="1418"/>
        </w:tabs>
        <w:spacing w:before="0"/>
        <w:contextualSpacing/>
      </w:pPr>
      <w:r w:rsidRPr="000260CD">
        <w:t xml:space="preserve">Comply with all </w:t>
      </w:r>
      <w:r w:rsidR="00BC3472">
        <w:t xml:space="preserve">current </w:t>
      </w:r>
      <w:r w:rsidRPr="000260CD">
        <w:t xml:space="preserve">Federal and Provincial Health and Safety Acts and Regulations, </w:t>
      </w:r>
      <w:r w:rsidR="008A50D1" w:rsidRPr="000260CD">
        <w:t xml:space="preserve">Local </w:t>
      </w:r>
      <w:r w:rsidRPr="000260CD">
        <w:t xml:space="preserve">Municipality </w:t>
      </w:r>
      <w:proofErr w:type="gramStart"/>
      <w:r w:rsidRPr="000260CD">
        <w:t>Health</w:t>
      </w:r>
      <w:proofErr w:type="gramEnd"/>
      <w:r w:rsidRPr="000260CD">
        <w:t xml:space="preserve"> and Safety By-Laws and with all applicable industry safety standards.</w:t>
      </w:r>
    </w:p>
    <w:p w14:paraId="29BEE092" w14:textId="77777777" w:rsidR="007833AD" w:rsidRDefault="00165B6E" w:rsidP="007833AD">
      <w:pPr>
        <w:pStyle w:val="Heading3"/>
        <w:tabs>
          <w:tab w:val="clear" w:pos="1440"/>
          <w:tab w:val="left" w:pos="1418"/>
        </w:tabs>
        <w:spacing w:before="0"/>
        <w:contextualSpacing/>
      </w:pPr>
      <w:r w:rsidRPr="000260CD">
        <w:t xml:space="preserve">Comply with current </w:t>
      </w:r>
      <w:r>
        <w:t>O. Reg. 213/91</w:t>
      </w:r>
      <w:r w:rsidRPr="000260CD">
        <w:t xml:space="preserve"> Construction Projects made under the Occupational Health and Safety Act (OHSA).  </w:t>
      </w:r>
    </w:p>
    <w:p w14:paraId="1ABA024E" w14:textId="77777777" w:rsidR="007833AD" w:rsidRPr="00C610D5" w:rsidRDefault="007833AD" w:rsidP="007833AD">
      <w:pPr>
        <w:pStyle w:val="Heading3"/>
        <w:tabs>
          <w:tab w:val="clear" w:pos="1440"/>
          <w:tab w:val="left" w:pos="1418"/>
        </w:tabs>
        <w:spacing w:before="0"/>
        <w:contextualSpacing/>
      </w:pPr>
      <w:r w:rsidRPr="007833AD">
        <w:rPr>
          <w:bCs/>
          <w:iCs/>
        </w:rPr>
        <w:t xml:space="preserve">The Contractor </w:t>
      </w:r>
      <w:r w:rsidR="00EE0F22">
        <w:rPr>
          <w:bCs/>
          <w:iCs/>
        </w:rPr>
        <w:t xml:space="preserve">performing excavation work </w:t>
      </w:r>
      <w:r w:rsidRPr="007833AD">
        <w:rPr>
          <w:bCs/>
          <w:iCs/>
        </w:rPr>
        <w:t xml:space="preserve">shall be deemed an “excavator” under the Ontario Underground Infrastructure Notification System Act, 2012, and shall comply with all applicable requirements of the Act.  The Contractor shall obtain locates of underground infrastructure from Ontario One Call prior to commencing an excavation or dig. </w:t>
      </w:r>
    </w:p>
    <w:p w14:paraId="6CF725D4" w14:textId="77777777" w:rsidR="00447B05" w:rsidRPr="000260CD" w:rsidRDefault="00447B05" w:rsidP="007833AD">
      <w:pPr>
        <w:pStyle w:val="Heading3"/>
      </w:pPr>
      <w:r w:rsidRPr="000260CD">
        <w:t xml:space="preserve">In </w:t>
      </w:r>
      <w:r w:rsidR="008A0C3C">
        <w:t xml:space="preserve">the </w:t>
      </w:r>
      <w:r w:rsidRPr="000260CD">
        <w:t xml:space="preserve">event of </w:t>
      </w:r>
      <w:r w:rsidR="008A50D1" w:rsidRPr="000260CD">
        <w:t xml:space="preserve">any </w:t>
      </w:r>
      <w:r w:rsidRPr="000260CD">
        <w:t>conflict</w:t>
      </w:r>
      <w:r w:rsidR="008A50D1" w:rsidRPr="000260CD">
        <w:t>s</w:t>
      </w:r>
      <w:r w:rsidRPr="000260CD">
        <w:t xml:space="preserve"> between any provisions of </w:t>
      </w:r>
      <w:r w:rsidR="008A50D1" w:rsidRPr="000260CD">
        <w:t xml:space="preserve">the </w:t>
      </w:r>
      <w:r w:rsidRPr="000260CD">
        <w:t>above authorities, the most stringent provision</w:t>
      </w:r>
      <w:r w:rsidR="008A50D1" w:rsidRPr="000260CD">
        <w:t xml:space="preserve"> shall</w:t>
      </w:r>
      <w:r w:rsidRPr="000260CD">
        <w:t xml:space="preserve"> govern.</w:t>
      </w:r>
    </w:p>
    <w:p w14:paraId="60731865" w14:textId="77777777" w:rsidR="00447B05" w:rsidRDefault="00447B05" w:rsidP="007833AD">
      <w:pPr>
        <w:pStyle w:val="Heading3"/>
      </w:pPr>
      <w:r w:rsidRPr="000260CD">
        <w:t xml:space="preserve">If </w:t>
      </w:r>
      <w:r w:rsidR="00BF40C4" w:rsidRPr="000260CD">
        <w:t xml:space="preserve">any of the Contractor’s or any </w:t>
      </w:r>
      <w:r w:rsidR="008A0C3C">
        <w:t xml:space="preserve">of the </w:t>
      </w:r>
      <w:r w:rsidR="00BF40C4" w:rsidRPr="000260CD">
        <w:t xml:space="preserve">Subcontractors’ </w:t>
      </w:r>
      <w:r w:rsidRPr="000260CD">
        <w:t xml:space="preserve">workers fail to comply with </w:t>
      </w:r>
      <w:r w:rsidR="00616206">
        <w:t>the OHSA and its Regulations</w:t>
      </w:r>
      <w:del w:id="96" w:author="Liam Sykes" w:date="2022-03-18T14:58:00Z">
        <w:r w:rsidR="00616206" w:rsidDel="00876A8E">
          <w:delText xml:space="preserve"> </w:delText>
        </w:r>
      </w:del>
      <w:r w:rsidRPr="000260CD">
        <w:t xml:space="preserve">, the Region reserves the right to remove that person(s) from the </w:t>
      </w:r>
      <w:r w:rsidR="00DC10B7" w:rsidRPr="000260CD">
        <w:t>Site</w:t>
      </w:r>
      <w:r w:rsidR="00BF40C4" w:rsidRPr="000260CD">
        <w:t>, and they shall not be allowed to return without the Region’s prior, written consent</w:t>
      </w:r>
      <w:r w:rsidRPr="000260CD">
        <w:t>.</w:t>
      </w:r>
    </w:p>
    <w:p w14:paraId="3A7BC790" w14:textId="77777777" w:rsidR="00B65EC9" w:rsidRPr="00E912B7" w:rsidRDefault="00B65EC9" w:rsidP="007833AD">
      <w:pPr>
        <w:pStyle w:val="Heading3"/>
      </w:pPr>
      <w:r w:rsidRPr="00E912B7">
        <w:t xml:space="preserve">Provide Consultant with copies of all orders, </w:t>
      </w:r>
      <w:proofErr w:type="gramStart"/>
      <w:r w:rsidRPr="00E912B7">
        <w:t>directions</w:t>
      </w:r>
      <w:proofErr w:type="gramEnd"/>
      <w:r w:rsidRPr="00E912B7">
        <w:t xml:space="preserve"> and any other documentation, issued by the Ministry of Labour (MOL), immediately after receipt.  </w:t>
      </w:r>
    </w:p>
    <w:p w14:paraId="39A3B63B" w14:textId="77777777" w:rsidR="00B65EC9" w:rsidRPr="00E912B7" w:rsidRDefault="00B65EC9" w:rsidP="007833AD">
      <w:pPr>
        <w:pStyle w:val="Heading3"/>
      </w:pPr>
      <w:r w:rsidRPr="00E912B7">
        <w:t xml:space="preserve">Ensure applicable items, articles, </w:t>
      </w:r>
      <w:proofErr w:type="gramStart"/>
      <w:r w:rsidRPr="00E912B7">
        <w:t>notices</w:t>
      </w:r>
      <w:proofErr w:type="gramEnd"/>
      <w:r w:rsidRPr="00E912B7">
        <w:t xml:space="preserve"> and orders are posted in conspicuous location on site in accordance with </w:t>
      </w:r>
      <w:r w:rsidR="00B7194F">
        <w:t>the OHSA and its Regulations</w:t>
      </w:r>
      <w:r w:rsidRPr="00E912B7">
        <w:t>, and in consultation with Consultant.</w:t>
      </w:r>
    </w:p>
    <w:p w14:paraId="5892C3E2" w14:textId="77777777" w:rsidR="008A75AB" w:rsidRDefault="008A75AB" w:rsidP="008A75AB">
      <w:pPr>
        <w:pStyle w:val="Heading2"/>
      </w:pPr>
      <w:r>
        <w:t>Site Specific Health and Safety Plan</w:t>
      </w:r>
    </w:p>
    <w:p w14:paraId="117195C3" w14:textId="77777777" w:rsidR="008A75AB" w:rsidRDefault="008A75AB" w:rsidP="008A75AB">
      <w:pPr>
        <w:pStyle w:val="Heading3"/>
      </w:pPr>
      <w:r>
        <w:t>The Contractor shall p</w:t>
      </w:r>
      <w:r w:rsidRPr="001F45DA">
        <w:t>repare a detailed Site</w:t>
      </w:r>
      <w:ins w:id="97" w:author="Liam Sykes" w:date="2022-03-18T14:57:00Z">
        <w:r w:rsidR="00876A8E">
          <w:t>-</w:t>
        </w:r>
      </w:ins>
      <w:del w:id="98" w:author="Liam Sykes" w:date="2022-03-18T14:57:00Z">
        <w:r w:rsidRPr="001F45DA" w:rsidDel="00876A8E">
          <w:delText xml:space="preserve"> </w:delText>
        </w:r>
      </w:del>
      <w:r w:rsidRPr="001F45DA">
        <w:t xml:space="preserve">Specific Health and Safety Plan that shall identify, </w:t>
      </w:r>
      <w:proofErr w:type="gramStart"/>
      <w:r w:rsidRPr="001F45DA">
        <w:t>evaluate</w:t>
      </w:r>
      <w:proofErr w:type="gramEnd"/>
      <w:r w:rsidRPr="001F45DA">
        <w:t xml:space="preserve"> and control job specific hazards and the necessary control measures to be implemented for managing hazards.</w:t>
      </w:r>
    </w:p>
    <w:p w14:paraId="4D8B1974" w14:textId="77777777" w:rsidR="008A75AB" w:rsidRDefault="008A75AB" w:rsidP="008A75AB">
      <w:pPr>
        <w:pStyle w:val="Heading3"/>
      </w:pPr>
      <w:r>
        <w:t>The Contractor is responsible for submitting the Site</w:t>
      </w:r>
      <w:ins w:id="99" w:author="Liam Sykes" w:date="2022-03-18T14:57:00Z">
        <w:r w:rsidR="00876A8E">
          <w:t>-</w:t>
        </w:r>
      </w:ins>
      <w:del w:id="100" w:author="Liam Sykes" w:date="2022-03-18T14:57:00Z">
        <w:r w:rsidDel="00876A8E">
          <w:delText xml:space="preserve"> </w:delText>
        </w:r>
      </w:del>
      <w:r>
        <w:t>Specific Health and Safety Plan wit</w:t>
      </w:r>
      <w:r w:rsidR="00616206">
        <w:t xml:space="preserve">hin five (5) working days </w:t>
      </w:r>
      <w:r>
        <w:t>prior to mobilization on site.</w:t>
      </w:r>
    </w:p>
    <w:p w14:paraId="6C5C5925" w14:textId="77777777" w:rsidR="008A75AB" w:rsidRDefault="008A75AB" w:rsidP="008A75AB">
      <w:pPr>
        <w:pStyle w:val="Heading3"/>
      </w:pPr>
      <w:r>
        <w:t>The site-specific Health and Safety Plan must address the requirements of the OHSA, including, but not limited to the following regulations and their amendments as applicable to the project:</w:t>
      </w:r>
    </w:p>
    <w:p w14:paraId="2DD4D0C3" w14:textId="77777777" w:rsidR="008A75AB" w:rsidRDefault="008A75AB" w:rsidP="008A75AB">
      <w:pPr>
        <w:pStyle w:val="Heading4"/>
      </w:pPr>
      <w:r w:rsidRPr="00B56CFE">
        <w:t>Construction Regulation (O. Reg. 213/91)</w:t>
      </w:r>
    </w:p>
    <w:p w14:paraId="5859871B" w14:textId="77777777" w:rsidR="00DB29D1" w:rsidRDefault="00DB29D1" w:rsidP="008A75AB">
      <w:pPr>
        <w:pStyle w:val="Heading4"/>
      </w:pPr>
      <w:r>
        <w:t xml:space="preserve">Designated Substance (O. Reg. 490/09) </w:t>
      </w:r>
    </w:p>
    <w:p w14:paraId="7DA0EE79" w14:textId="77777777" w:rsidR="008A75AB" w:rsidRDefault="008A75AB" w:rsidP="008A75AB">
      <w:pPr>
        <w:pStyle w:val="Heading4"/>
      </w:pPr>
      <w:r w:rsidRPr="00B56CFE">
        <w:t>Asbestos Regulation (O. Reg. 278/05)</w:t>
      </w:r>
    </w:p>
    <w:p w14:paraId="21E985BB" w14:textId="77777777" w:rsidR="008A75AB" w:rsidRDefault="008A75AB" w:rsidP="008A75AB">
      <w:pPr>
        <w:pStyle w:val="Heading4"/>
      </w:pPr>
      <w:r w:rsidRPr="00B56CFE">
        <w:t>Industrial Establishments Regulation (R.R.O. 1990, Reg. 851)</w:t>
      </w:r>
    </w:p>
    <w:p w14:paraId="16BC0E75" w14:textId="77777777" w:rsidR="008A75AB" w:rsidRDefault="008A75AB" w:rsidP="008A75AB">
      <w:pPr>
        <w:pStyle w:val="Heading4"/>
      </w:pPr>
      <w:r w:rsidRPr="00B56CFE">
        <w:t>Confined Spaces Regulation (O. Reg. 632/05)</w:t>
      </w:r>
    </w:p>
    <w:p w14:paraId="478368D5" w14:textId="77777777" w:rsidR="008A75AB" w:rsidRDefault="008A75AB" w:rsidP="008A75AB">
      <w:pPr>
        <w:pStyle w:val="Heading4"/>
      </w:pPr>
      <w:r w:rsidRPr="00B56CFE">
        <w:t>WHMIS Regulation (R.R.O. 1990, Reg. 860)</w:t>
      </w:r>
    </w:p>
    <w:p w14:paraId="1759946A" w14:textId="77777777" w:rsidR="008A75AB" w:rsidRDefault="008A75AB" w:rsidP="008A75AB">
      <w:pPr>
        <w:pStyle w:val="Heading3"/>
      </w:pPr>
      <w:r>
        <w:t>The site-specific health and safety plan shall incorporate the following:</w:t>
      </w:r>
    </w:p>
    <w:p w14:paraId="629F6299" w14:textId="77777777" w:rsidR="008A75AB" w:rsidRDefault="008A75AB" w:rsidP="008A75AB">
      <w:pPr>
        <w:pStyle w:val="Heading4"/>
      </w:pPr>
      <w:r>
        <w:t>Hazard assessment results</w:t>
      </w:r>
    </w:p>
    <w:p w14:paraId="17967B59" w14:textId="77777777" w:rsidR="008A75AB" w:rsidRDefault="008A75AB" w:rsidP="008A75AB">
      <w:pPr>
        <w:pStyle w:val="Heading4"/>
      </w:pPr>
      <w:r>
        <w:t>Organizational structure including safety and emergency contacts</w:t>
      </w:r>
    </w:p>
    <w:p w14:paraId="0306D12A" w14:textId="77777777" w:rsidR="008A75AB" w:rsidRDefault="008A75AB" w:rsidP="008A75AB">
      <w:pPr>
        <w:pStyle w:val="Heading4"/>
      </w:pPr>
      <w:r>
        <w:t>An emergency response procedure</w:t>
      </w:r>
    </w:p>
    <w:p w14:paraId="3792E4D7" w14:textId="77777777" w:rsidR="008A75AB" w:rsidRDefault="008A75AB" w:rsidP="008A75AB">
      <w:pPr>
        <w:pStyle w:val="Heading4"/>
      </w:pPr>
      <w:r w:rsidRPr="00AB158C">
        <w:lastRenderedPageBreak/>
        <w:t xml:space="preserve">A hazard communication program for informing workers, </w:t>
      </w:r>
      <w:proofErr w:type="gramStart"/>
      <w:r w:rsidRPr="00AB158C">
        <w:t>visitors</w:t>
      </w:r>
      <w:proofErr w:type="gramEnd"/>
      <w:r w:rsidRPr="00AB158C">
        <w:t xml:space="preserve"> and individuals outsid</w:t>
      </w:r>
      <w:r>
        <w:t>e of the work area as required</w:t>
      </w:r>
    </w:p>
    <w:p w14:paraId="1961E8DF" w14:textId="77777777" w:rsidR="008A75AB" w:rsidRDefault="005B24A2" w:rsidP="008A75AB">
      <w:pPr>
        <w:pStyle w:val="Heading4"/>
      </w:pPr>
      <w:r>
        <w:t>Accident/incident i</w:t>
      </w:r>
      <w:r w:rsidR="008A75AB">
        <w:t>nvestigation</w:t>
      </w:r>
      <w:r>
        <w:t xml:space="preserve"> procedures</w:t>
      </w:r>
    </w:p>
    <w:p w14:paraId="5C2F788B" w14:textId="77777777" w:rsidR="008A75AB" w:rsidRDefault="008A75AB" w:rsidP="008A75AB">
      <w:pPr>
        <w:pStyle w:val="Heading4"/>
      </w:pPr>
      <w:r>
        <w:t>Job Specific Elements (Based on Scope of Work)</w:t>
      </w:r>
    </w:p>
    <w:p w14:paraId="24305BEB" w14:textId="77777777" w:rsidR="00C35FF0" w:rsidRDefault="00C35FF0" w:rsidP="008A75AB">
      <w:pPr>
        <w:pStyle w:val="Heading5"/>
      </w:pPr>
      <w:r>
        <w:t>Site specific PPE requirements</w:t>
      </w:r>
    </w:p>
    <w:p w14:paraId="6E42FDAA" w14:textId="77777777" w:rsidR="008A75AB" w:rsidRDefault="008A75AB" w:rsidP="008A75AB">
      <w:pPr>
        <w:pStyle w:val="Heading5"/>
      </w:pPr>
      <w:r>
        <w:t>Housekeeping</w:t>
      </w:r>
    </w:p>
    <w:p w14:paraId="1B0A64E9" w14:textId="77777777" w:rsidR="008A75AB" w:rsidRDefault="008A75AB" w:rsidP="008A75AB">
      <w:pPr>
        <w:pStyle w:val="Heading5"/>
      </w:pPr>
      <w:r>
        <w:t>Hand and Power Tools</w:t>
      </w:r>
    </w:p>
    <w:p w14:paraId="78CE05C0" w14:textId="77777777" w:rsidR="008A75AB" w:rsidRDefault="008A75AB" w:rsidP="008A75AB">
      <w:pPr>
        <w:pStyle w:val="Heading5"/>
      </w:pPr>
      <w:r>
        <w:t>Mechanized Equipment</w:t>
      </w:r>
    </w:p>
    <w:p w14:paraId="12BF7F0E" w14:textId="77777777" w:rsidR="008A75AB" w:rsidRDefault="008A75AB" w:rsidP="008A75AB">
      <w:pPr>
        <w:pStyle w:val="Heading5"/>
      </w:pPr>
      <w:r>
        <w:t>Trenching and Shoring</w:t>
      </w:r>
    </w:p>
    <w:p w14:paraId="5779E991" w14:textId="77777777" w:rsidR="008A75AB" w:rsidRDefault="008A75AB" w:rsidP="008A75AB">
      <w:pPr>
        <w:pStyle w:val="Heading5"/>
      </w:pPr>
      <w:r>
        <w:t>Traffic Control</w:t>
      </w:r>
      <w:r w:rsidR="00C35FF0">
        <w:t xml:space="preserve"> Inspection and Monitoring Plan</w:t>
      </w:r>
    </w:p>
    <w:p w14:paraId="7B024354" w14:textId="77777777" w:rsidR="008A75AB" w:rsidRDefault="008A75AB" w:rsidP="008A75AB">
      <w:pPr>
        <w:pStyle w:val="Heading5"/>
      </w:pPr>
      <w:r>
        <w:t>Fall Protection</w:t>
      </w:r>
    </w:p>
    <w:p w14:paraId="20DDDDAF" w14:textId="77777777" w:rsidR="008A75AB" w:rsidRDefault="008A75AB" w:rsidP="008A75AB">
      <w:pPr>
        <w:pStyle w:val="Heading5"/>
      </w:pPr>
      <w:r>
        <w:t>Lock-out/ Tag-out</w:t>
      </w:r>
    </w:p>
    <w:p w14:paraId="7A8E5943" w14:textId="77777777" w:rsidR="008A75AB" w:rsidRDefault="008A75AB" w:rsidP="008A75AB">
      <w:pPr>
        <w:pStyle w:val="Heading5"/>
      </w:pPr>
      <w:r>
        <w:t>Hot Work</w:t>
      </w:r>
    </w:p>
    <w:p w14:paraId="4203659D" w14:textId="77777777" w:rsidR="00C35FF0" w:rsidRDefault="00DB29D1" w:rsidP="008A75AB">
      <w:pPr>
        <w:pStyle w:val="Heading5"/>
      </w:pPr>
      <w:r>
        <w:t>Control Program for</w:t>
      </w:r>
      <w:r w:rsidR="00C35FF0">
        <w:t xml:space="preserve"> Designated Substances</w:t>
      </w:r>
      <w:r>
        <w:t xml:space="preserve"> in accordance with O. Reg. 490/09</w:t>
      </w:r>
    </w:p>
    <w:p w14:paraId="175DFEB2" w14:textId="77777777" w:rsidR="008A75AB" w:rsidRDefault="008A75AB" w:rsidP="008A75AB">
      <w:pPr>
        <w:pStyle w:val="Heading5"/>
      </w:pPr>
      <w:r>
        <w:t>Environmental</w:t>
      </w:r>
      <w:r w:rsidR="00C35FF0">
        <w:t xml:space="preserve"> Hazard Mitigation</w:t>
      </w:r>
    </w:p>
    <w:p w14:paraId="0C00B128" w14:textId="77777777" w:rsidR="00447B05" w:rsidRPr="000260CD" w:rsidRDefault="00447B05" w:rsidP="00F94975">
      <w:pPr>
        <w:pStyle w:val="Heading2"/>
        <w:rPr>
          <w:lang w:val="en-GB"/>
        </w:rPr>
      </w:pPr>
      <w:r w:rsidRPr="000260CD">
        <w:rPr>
          <w:lang w:val="en-GB"/>
        </w:rPr>
        <w:t>Noti</w:t>
      </w:r>
      <w:r w:rsidR="00C35FF0">
        <w:rPr>
          <w:lang w:val="en-GB"/>
        </w:rPr>
        <w:t>fication</w:t>
      </w:r>
      <w:r w:rsidR="00A26C36">
        <w:rPr>
          <w:lang w:val="en-GB"/>
        </w:rPr>
        <w:t>s</w:t>
      </w:r>
    </w:p>
    <w:p w14:paraId="119911BE" w14:textId="77777777" w:rsidR="008A0C3C" w:rsidRDefault="008A0C3C" w:rsidP="008A0C3C">
      <w:pPr>
        <w:pStyle w:val="Heading3"/>
      </w:pPr>
      <w:r w:rsidRPr="008A0C3C">
        <w:t xml:space="preserve">Provide the proper notification to all regulatory bodies required for construction activities (including but not limited to the Notice of Project, employer notification, etc.).  Notifications shall include, but not be limited to, the notification requirements laid out in sections 51 to 53 of the OHSA and sections 5 to 7 of O. Reg. 213/9, for Construction Projects.  </w:t>
      </w:r>
    </w:p>
    <w:p w14:paraId="384A6111" w14:textId="77777777" w:rsidR="00A26C36" w:rsidRDefault="008A0C3C" w:rsidP="008A0C3C">
      <w:pPr>
        <w:pStyle w:val="Heading3"/>
      </w:pPr>
      <w:proofErr w:type="gramStart"/>
      <w:r w:rsidRPr="008A0C3C">
        <w:t>For the purpose of</w:t>
      </w:r>
      <w:proofErr w:type="gramEnd"/>
      <w:r w:rsidRPr="008A0C3C">
        <w:t xml:space="preserve"> this Contract, the Contractor shall be designated the “Constructor” as defined under the OHSA for the purpose of the OHSA and the regulations made thereunder.</w:t>
      </w:r>
      <w:r w:rsidR="00A26C36" w:rsidRPr="00A26C36">
        <w:t xml:space="preserve"> </w:t>
      </w:r>
    </w:p>
    <w:p w14:paraId="187AA81D" w14:textId="77777777" w:rsidR="008A0C3C" w:rsidRPr="008A0C3C" w:rsidRDefault="00A26C36" w:rsidP="00EE0F22">
      <w:pPr>
        <w:pStyle w:val="Heading3"/>
      </w:pPr>
      <w:r>
        <w:t xml:space="preserve">The Contractor </w:t>
      </w:r>
      <w:r w:rsidR="00EE0F22">
        <w:t xml:space="preserve">shall post the MOL Form </w:t>
      </w:r>
      <w:r w:rsidR="00EE0F22" w:rsidRPr="00EE0F22">
        <w:t>016-1000E</w:t>
      </w:r>
      <w:r w:rsidR="00EE0F22">
        <w:t xml:space="preserve"> at </w:t>
      </w:r>
      <w:r>
        <w:t>a conspicuous location</w:t>
      </w:r>
      <w:r w:rsidR="00EE0F22">
        <w:t xml:space="preserve"> on the project Site</w:t>
      </w:r>
      <w:r>
        <w:t>.</w:t>
      </w:r>
    </w:p>
    <w:p w14:paraId="34901955" w14:textId="77777777" w:rsidR="008A0C3C" w:rsidRPr="008A0C3C" w:rsidRDefault="008A0C3C" w:rsidP="008A0C3C">
      <w:pPr>
        <w:pStyle w:val="Heading2"/>
        <w:rPr>
          <w:lang w:val="en-GB"/>
        </w:rPr>
      </w:pPr>
      <w:r w:rsidRPr="008A0C3C">
        <w:rPr>
          <w:lang w:val="en-GB"/>
        </w:rPr>
        <w:t>Workplace Hazardous Material Informa</w:t>
      </w:r>
      <w:r>
        <w:rPr>
          <w:lang w:val="en-GB"/>
        </w:rPr>
        <w:t>ti</w:t>
      </w:r>
      <w:r w:rsidRPr="008A0C3C">
        <w:rPr>
          <w:lang w:val="en-GB"/>
        </w:rPr>
        <w:t>on System (WHMIS)</w:t>
      </w:r>
    </w:p>
    <w:p w14:paraId="17289F95" w14:textId="77777777" w:rsidR="00447B05" w:rsidRPr="000260CD" w:rsidRDefault="00447B05" w:rsidP="000260CD">
      <w:pPr>
        <w:pStyle w:val="Heading3"/>
      </w:pPr>
      <w:r w:rsidRPr="000260CD">
        <w:t xml:space="preserve">Maintain </w:t>
      </w:r>
      <w:r w:rsidR="00734241" w:rsidRPr="000260CD">
        <w:t>on S</w:t>
      </w:r>
      <w:r w:rsidRPr="000260CD">
        <w:t xml:space="preserve">ite, at a location accessible to the </w:t>
      </w:r>
      <w:r w:rsidR="00734241" w:rsidRPr="000260CD">
        <w:t>Consultant</w:t>
      </w:r>
      <w:r w:rsidRPr="000260CD">
        <w:t xml:space="preserve"> and the </w:t>
      </w:r>
      <w:r w:rsidR="00734241" w:rsidRPr="000260CD">
        <w:t>Region</w:t>
      </w:r>
      <w:r w:rsidRPr="000260CD">
        <w:t>, Safety Data Sheets (SDS) and the hazardous material inventory for each substance listed.</w:t>
      </w:r>
    </w:p>
    <w:p w14:paraId="0C7ED878" w14:textId="77777777" w:rsidR="00447B05" w:rsidRPr="000260CD" w:rsidRDefault="00447B05" w:rsidP="000260CD">
      <w:pPr>
        <w:pStyle w:val="Heading3"/>
      </w:pPr>
      <w:r w:rsidRPr="000260CD">
        <w:t>Comply with the requirements</w:t>
      </w:r>
      <w:del w:id="101" w:author="Liam Sykes" w:date="2022-03-18T15:02:00Z">
        <w:r w:rsidRPr="000260CD" w:rsidDel="00876A8E">
          <w:delText xml:space="preserve"> </w:delText>
        </w:r>
      </w:del>
      <w:r w:rsidRPr="000260CD">
        <w:t xml:space="preserve"> regarding </w:t>
      </w:r>
      <w:r w:rsidR="00BF40C4" w:rsidRPr="000260CD">
        <w:t xml:space="preserve">the </w:t>
      </w:r>
      <w:r w:rsidRPr="000260CD">
        <w:t xml:space="preserve">use, handling, storage, and disposal of hazardous materials and regarding labelling </w:t>
      </w:r>
      <w:r w:rsidR="00BF40C4" w:rsidRPr="000260CD">
        <w:t xml:space="preserve">all of which shall be </w:t>
      </w:r>
      <w:r w:rsidRPr="000260CD">
        <w:t>acceptable to Labour Canada.</w:t>
      </w:r>
    </w:p>
    <w:p w14:paraId="7943360D" w14:textId="77777777" w:rsidR="00B7194F" w:rsidRDefault="00447B05" w:rsidP="00B7194F">
      <w:pPr>
        <w:pStyle w:val="Heading3"/>
        <w:tabs>
          <w:tab w:val="clear" w:pos="1440"/>
          <w:tab w:val="num" w:pos="-1980"/>
        </w:tabs>
      </w:pPr>
      <w:r w:rsidRPr="000260CD">
        <w:t xml:space="preserve">The Contractor shall inform the </w:t>
      </w:r>
      <w:r w:rsidR="00734241" w:rsidRPr="000260CD">
        <w:t>Region</w:t>
      </w:r>
      <w:r w:rsidRPr="000260CD">
        <w:t xml:space="preserve"> of the location of these materials and shall ensure that these materials are not kept stored or used on </w:t>
      </w:r>
      <w:r w:rsidR="005A7055" w:rsidRPr="000260CD">
        <w:t>S</w:t>
      </w:r>
      <w:r w:rsidRPr="000260CD">
        <w:t xml:space="preserve">ite without the </w:t>
      </w:r>
      <w:r w:rsidR="00734241" w:rsidRPr="000260CD">
        <w:t>Region</w:t>
      </w:r>
      <w:r w:rsidRPr="000260CD">
        <w:t>'s prior approval.</w:t>
      </w:r>
      <w:r w:rsidR="00B7194F" w:rsidRPr="00B7194F">
        <w:t xml:space="preserve"> </w:t>
      </w:r>
      <w:r w:rsidR="00B7194F" w:rsidRPr="004C0998">
        <w:t xml:space="preserve">No </w:t>
      </w:r>
      <w:r w:rsidR="00B7194F">
        <w:t>hazardous</w:t>
      </w:r>
      <w:r w:rsidR="00B7194F" w:rsidRPr="004C0998">
        <w:t xml:space="preserve"> products are to be brought </w:t>
      </w:r>
      <w:r w:rsidR="00B7194F">
        <w:t xml:space="preserve">on-site without prior approved </w:t>
      </w:r>
      <w:r w:rsidR="00B7194F" w:rsidRPr="004C0998">
        <w:t>SDS</w:t>
      </w:r>
      <w:r w:rsidR="00B7194F">
        <w:t xml:space="preserve"> documentation</w:t>
      </w:r>
      <w:r w:rsidR="00B7194F" w:rsidRPr="004C0998">
        <w:t>.</w:t>
      </w:r>
    </w:p>
    <w:p w14:paraId="227D9559" w14:textId="77777777" w:rsidR="00B7194F" w:rsidRPr="004C0998" w:rsidRDefault="00B7194F" w:rsidP="00B7194F">
      <w:pPr>
        <w:pStyle w:val="Heading3"/>
        <w:tabs>
          <w:tab w:val="clear" w:pos="1440"/>
          <w:tab w:val="num" w:pos="-1980"/>
        </w:tabs>
      </w:pPr>
      <w:r>
        <w:t xml:space="preserve">All </w:t>
      </w:r>
      <w:r w:rsidRPr="004C0998">
        <w:t xml:space="preserve">SDS </w:t>
      </w:r>
      <w:r>
        <w:t>documentation is</w:t>
      </w:r>
      <w:r w:rsidRPr="004C0998">
        <w:t xml:space="preserve"> to </w:t>
      </w:r>
      <w:proofErr w:type="gramStart"/>
      <w:r w:rsidRPr="004C0998">
        <w:t>remain on site at all times</w:t>
      </w:r>
      <w:proofErr w:type="gramEnd"/>
      <w:r w:rsidRPr="004C0998">
        <w:t>.</w:t>
      </w:r>
    </w:p>
    <w:p w14:paraId="46D73E4A" w14:textId="77777777" w:rsidR="00CC605C" w:rsidRPr="009D0C8E" w:rsidRDefault="008A0C3C" w:rsidP="00B65EC9">
      <w:pPr>
        <w:pStyle w:val="Heading3"/>
        <w:tabs>
          <w:tab w:val="clear" w:pos="1440"/>
          <w:tab w:val="num" w:pos="-1980"/>
        </w:tabs>
      </w:pPr>
      <w:r w:rsidRPr="008A0C3C">
        <w:rPr>
          <w:lang w:val="en-US"/>
        </w:rPr>
        <w:t xml:space="preserve">Train workers required to use or work </w:t>
      </w:r>
      <w:proofErr w:type="gramStart"/>
      <w:r w:rsidRPr="008A0C3C">
        <w:rPr>
          <w:lang w:val="en-US"/>
        </w:rPr>
        <w:t>in close proximity to</w:t>
      </w:r>
      <w:proofErr w:type="gramEnd"/>
      <w:r w:rsidRPr="008A0C3C">
        <w:rPr>
          <w:lang w:val="en-US"/>
        </w:rPr>
        <w:t xml:space="preserve"> </w:t>
      </w:r>
      <w:r w:rsidR="00B7194F">
        <w:rPr>
          <w:lang w:val="en-US"/>
        </w:rPr>
        <w:t xml:space="preserve">hazardous </w:t>
      </w:r>
      <w:r w:rsidRPr="008A0C3C">
        <w:rPr>
          <w:lang w:val="en-US"/>
        </w:rPr>
        <w:t>products in accordance with the OHSA and its Regulations</w:t>
      </w:r>
      <w:r w:rsidR="00A26C36">
        <w:rPr>
          <w:lang w:val="en-US"/>
        </w:rPr>
        <w:t>.</w:t>
      </w:r>
    </w:p>
    <w:p w14:paraId="4A7D773F" w14:textId="77777777" w:rsidR="008A0C3C" w:rsidRPr="008A0C3C" w:rsidRDefault="00CC605C" w:rsidP="00B65EC9">
      <w:pPr>
        <w:pStyle w:val="Heading3"/>
        <w:tabs>
          <w:tab w:val="clear" w:pos="1440"/>
          <w:tab w:val="num" w:pos="-1980"/>
        </w:tabs>
      </w:pPr>
      <w:r>
        <w:rPr>
          <w:lang w:val="en-US"/>
        </w:rPr>
        <w:t>Ensure visitors to the Site, Regional staff and the Consultant staff are aware of hazardous products and provide training and PPE where required</w:t>
      </w:r>
      <w:r w:rsidR="008A0C3C" w:rsidRPr="008A0C3C">
        <w:rPr>
          <w:lang w:val="en-US"/>
        </w:rPr>
        <w:t xml:space="preserve"> </w:t>
      </w:r>
    </w:p>
    <w:p w14:paraId="4A5487F9" w14:textId="77777777" w:rsidR="00B65EC9" w:rsidRDefault="00B65EC9" w:rsidP="00B65EC9">
      <w:pPr>
        <w:pStyle w:val="Heading3"/>
        <w:tabs>
          <w:tab w:val="clear" w:pos="1440"/>
          <w:tab w:val="num" w:pos="-1980"/>
        </w:tabs>
      </w:pPr>
      <w:r w:rsidRPr="004C0998">
        <w:t xml:space="preserve">Provide appropriate emergency facilities as specified in the SDS where workers might be exposed to contact with chemicals, </w:t>
      </w:r>
      <w:proofErr w:type="gramStart"/>
      <w:r w:rsidRPr="004C0998">
        <w:t>e.g.</w:t>
      </w:r>
      <w:proofErr w:type="gramEnd"/>
      <w:r w:rsidRPr="004C0998">
        <w:t xml:space="preserve"> eye-wash facilities, emergency shower. </w:t>
      </w:r>
    </w:p>
    <w:p w14:paraId="27F13E5D" w14:textId="77777777" w:rsidR="00B65EC9" w:rsidRDefault="00B65EC9" w:rsidP="009D0C8E">
      <w:pPr>
        <w:pStyle w:val="Heading4"/>
      </w:pPr>
      <w:r>
        <w:t>Train workers</w:t>
      </w:r>
      <w:r w:rsidRPr="004C0998">
        <w:t xml:space="preserve"> in </w:t>
      </w:r>
      <w:r>
        <w:t xml:space="preserve">the </w:t>
      </w:r>
      <w:r w:rsidRPr="004C0998">
        <w:t>use of such emergency equipment.</w:t>
      </w:r>
    </w:p>
    <w:p w14:paraId="6CF246A1" w14:textId="77777777" w:rsidR="00B65EC9" w:rsidRDefault="00CC605C" w:rsidP="00B65EC9">
      <w:pPr>
        <w:pStyle w:val="Heading3"/>
        <w:tabs>
          <w:tab w:val="clear" w:pos="1440"/>
          <w:tab w:val="num" w:pos="-1980"/>
        </w:tabs>
      </w:pPr>
      <w:r>
        <w:t>P</w:t>
      </w:r>
      <w:r w:rsidR="00B65EC9" w:rsidRPr="004C0998">
        <w:t xml:space="preserve">rovide appropriate personal protective equipment as specified in the SDS where workers are required to use </w:t>
      </w:r>
      <w:r w:rsidR="00B7194F">
        <w:t>hazardous</w:t>
      </w:r>
      <w:r w:rsidR="00B7194F" w:rsidRPr="004C0998">
        <w:t xml:space="preserve"> </w:t>
      </w:r>
      <w:r w:rsidR="00B65EC9" w:rsidRPr="004C0998">
        <w:t>products.</w:t>
      </w:r>
    </w:p>
    <w:p w14:paraId="258C8E51" w14:textId="77777777" w:rsidR="00B65EC9" w:rsidRDefault="00B65EC9" w:rsidP="009D0C8E">
      <w:pPr>
        <w:pStyle w:val="Heading4"/>
      </w:pPr>
      <w:r w:rsidRPr="004C0998">
        <w:lastRenderedPageBreak/>
        <w:t xml:space="preserve">Properly fit workers for personal protective equipment. </w:t>
      </w:r>
    </w:p>
    <w:p w14:paraId="1C3C8EC6" w14:textId="77777777" w:rsidR="00B65EC9" w:rsidRDefault="00B65EC9" w:rsidP="009D0C8E">
      <w:pPr>
        <w:pStyle w:val="Heading4"/>
      </w:pPr>
      <w:r w:rsidRPr="004C0998">
        <w:t>Train workers in care, use and maintenance of personal protective equipment.</w:t>
      </w:r>
    </w:p>
    <w:p w14:paraId="5A3DF122" w14:textId="77777777" w:rsidR="00A26C36" w:rsidRDefault="00CC605C" w:rsidP="009D0C8E">
      <w:pPr>
        <w:pStyle w:val="Heading3"/>
      </w:pPr>
      <w:r>
        <w:t>F</w:t>
      </w:r>
      <w:r w:rsidR="00A26C36">
        <w:t xml:space="preserve">ollow employer duties </w:t>
      </w:r>
      <w:r>
        <w:t>as outlined in O Reg 860.</w:t>
      </w:r>
    </w:p>
    <w:p w14:paraId="15588FD4" w14:textId="77777777" w:rsidR="00447B05" w:rsidRPr="000260CD" w:rsidRDefault="00447B05" w:rsidP="00F94975">
      <w:pPr>
        <w:pStyle w:val="Heading2"/>
      </w:pPr>
      <w:r w:rsidRPr="000260CD">
        <w:t xml:space="preserve">Health and Safety </w:t>
      </w:r>
      <w:r w:rsidR="00DF385B">
        <w:t>Violations and Correction of Non-Compliance</w:t>
      </w:r>
    </w:p>
    <w:p w14:paraId="01926FC4" w14:textId="77777777" w:rsidR="00406544" w:rsidRPr="00406544" w:rsidRDefault="00406544" w:rsidP="00406544">
      <w:pPr>
        <w:pStyle w:val="Heading3"/>
        <w:rPr>
          <w:bCs/>
        </w:rPr>
      </w:pPr>
      <w:r w:rsidRPr="00406544">
        <w:rPr>
          <w:bCs/>
        </w:rPr>
        <w:t>The Consultant and the Region shall have the right to document all health and safety concerns regarding the Contractor’s operations and to issue warnings and/or to stop work for any Contractor violations of the OHSA and/or its regulations, or any health and safety requirements of the Contract</w:t>
      </w:r>
      <w:r w:rsidR="00CC605C">
        <w:rPr>
          <w:bCs/>
        </w:rPr>
        <w:t>.</w:t>
      </w:r>
      <w:r w:rsidRPr="00406544">
        <w:rPr>
          <w:bCs/>
        </w:rPr>
        <w:t xml:space="preserve"> </w:t>
      </w:r>
    </w:p>
    <w:p w14:paraId="69D66B12" w14:textId="77777777" w:rsidR="00447B05" w:rsidRDefault="00447B05" w:rsidP="000260CD">
      <w:pPr>
        <w:pStyle w:val="Heading3"/>
      </w:pPr>
      <w:r w:rsidRPr="000260CD">
        <w:t xml:space="preserve">The </w:t>
      </w:r>
      <w:r w:rsidR="00734241" w:rsidRPr="000260CD">
        <w:t>Region</w:t>
      </w:r>
      <w:r w:rsidRPr="000260CD">
        <w:t xml:space="preserve"> reserves the right to have a hazard corrected at the Contractor’s expense.</w:t>
      </w:r>
    </w:p>
    <w:p w14:paraId="61D68C92" w14:textId="77777777" w:rsidR="0030375E" w:rsidRPr="000260CD" w:rsidRDefault="0030375E" w:rsidP="009D0C8E">
      <w:pPr>
        <w:pStyle w:val="Heading3"/>
        <w:numPr>
          <w:ilvl w:val="2"/>
          <w:numId w:val="23"/>
        </w:numPr>
        <w:tabs>
          <w:tab w:val="clear" w:pos="1440"/>
          <w:tab w:val="num" w:pos="-1980"/>
        </w:tabs>
      </w:pPr>
      <w:r w:rsidRPr="00D04DC0">
        <w:t xml:space="preserve">Provide </w:t>
      </w:r>
      <w:r>
        <w:t xml:space="preserve">the </w:t>
      </w:r>
      <w:r w:rsidRPr="00D04DC0">
        <w:t xml:space="preserve">Consultant with </w:t>
      </w:r>
      <w:r>
        <w:t xml:space="preserve">a </w:t>
      </w:r>
      <w:r w:rsidRPr="00D04DC0">
        <w:t>written report of action taken to correct non-compliance of health and safety issues identified.</w:t>
      </w:r>
    </w:p>
    <w:p w14:paraId="7EDBAC14" w14:textId="00F106FE" w:rsidR="00447B05" w:rsidRPr="000260CD" w:rsidDel="00DD56CE" w:rsidRDefault="00447B05" w:rsidP="00F94975">
      <w:pPr>
        <w:pStyle w:val="Heading2"/>
        <w:rPr>
          <w:del w:id="102" w:author="Johnny Pang" w:date="2022-11-29T11:28:00Z"/>
        </w:rPr>
      </w:pPr>
      <w:del w:id="103" w:author="Johnny Pang" w:date="2022-11-29T11:28:00Z">
        <w:r w:rsidRPr="000260CD" w:rsidDel="00DD56CE">
          <w:delText>Designated Substances at the Site</w:delText>
        </w:r>
      </w:del>
    </w:p>
    <w:p w14:paraId="4C6582CF" w14:textId="52E3FBEC" w:rsidR="00993B76" w:rsidDel="00DD56CE" w:rsidRDefault="00993B76" w:rsidP="004248C3">
      <w:pPr>
        <w:pStyle w:val="Heading3"/>
        <w:rPr>
          <w:del w:id="104" w:author="Johnny Pang" w:date="2022-11-29T11:28:00Z"/>
        </w:rPr>
      </w:pPr>
      <w:commentRangeStart w:id="105"/>
      <w:commentRangeStart w:id="106"/>
      <w:commentRangeStart w:id="107"/>
      <w:del w:id="108" w:author="Johnny Pang" w:date="2022-11-29T11:28:00Z">
        <w:r w:rsidDel="00DD56CE">
          <w:delText>The Contractor shall prepare a Designated Substances Control Program in accordance with O. Reg. 490/09.</w:delText>
        </w:r>
      </w:del>
    </w:p>
    <w:p w14:paraId="6D582FAA" w14:textId="4F6CF5E1" w:rsidR="00447B05" w:rsidRPr="000260CD" w:rsidDel="00DD56CE" w:rsidRDefault="00447B05" w:rsidP="004248C3">
      <w:pPr>
        <w:pStyle w:val="Heading3"/>
        <w:rPr>
          <w:del w:id="109" w:author="Johnny Pang" w:date="2022-11-29T11:28:00Z"/>
        </w:rPr>
      </w:pPr>
      <w:del w:id="110" w:author="Johnny Pang" w:date="2022-11-29T11:28:00Z">
        <w:r w:rsidRPr="000260CD" w:rsidDel="00DD56CE">
          <w:delText>The Contractor shall comply with the governing Ministry of Labour Regulations respecting protection of workers, removal, handling and disposition of any Designated Substances encountered in carrying</w:delText>
        </w:r>
        <w:r w:rsidR="005A7055" w:rsidRPr="000260CD" w:rsidDel="00DD56CE">
          <w:delText xml:space="preserve"> out the Work proposed on this C</w:delText>
        </w:r>
        <w:r w:rsidRPr="000260CD" w:rsidDel="00DD56CE">
          <w:delText>ontract</w:delText>
        </w:r>
        <w:r w:rsidR="004248C3" w:rsidDel="00DD56CE">
          <w:delText xml:space="preserve">. </w:delText>
        </w:r>
      </w:del>
    </w:p>
    <w:p w14:paraId="6B297F3F" w14:textId="7EABC6CF" w:rsidR="003174BD" w:rsidDel="00DD56CE" w:rsidRDefault="00447B05" w:rsidP="003174BD">
      <w:pPr>
        <w:pStyle w:val="Heading3"/>
        <w:tabs>
          <w:tab w:val="clear" w:pos="1440"/>
          <w:tab w:val="num" w:pos="-1980"/>
        </w:tabs>
        <w:rPr>
          <w:del w:id="111" w:author="Johnny Pang" w:date="2022-11-29T11:28:00Z"/>
        </w:rPr>
      </w:pPr>
      <w:del w:id="112" w:author="Johnny Pang" w:date="2022-11-29T11:28:00Z">
        <w:r w:rsidRPr="000260CD" w:rsidDel="00DD56CE">
          <w:delText>Should a Designated Substance not identified</w:delText>
        </w:r>
        <w:r w:rsidR="00BF40C4" w:rsidRPr="000260CD" w:rsidDel="00DD56CE">
          <w:delText xml:space="preserve"> in the Contract Documents or any soils reports provided</w:delText>
        </w:r>
        <w:r w:rsidRPr="000260CD" w:rsidDel="00DD56CE">
          <w:delText xml:space="preserve"> be encountered </w:delText>
        </w:r>
        <w:r w:rsidR="00BF40C4" w:rsidRPr="000260CD" w:rsidDel="00DD56CE">
          <w:delText xml:space="preserve">during the course of </w:delText>
        </w:r>
        <w:r w:rsidRPr="000260CD" w:rsidDel="00DD56CE">
          <w:delText xml:space="preserve">the </w:delText>
        </w:r>
        <w:r w:rsidR="00BF40C4" w:rsidRPr="000260CD" w:rsidDel="00DD56CE">
          <w:delText>W</w:delText>
        </w:r>
        <w:r w:rsidRPr="000260CD" w:rsidDel="00DD56CE">
          <w:delText>ork</w:delText>
        </w:r>
        <w:r w:rsidR="00993B76" w:rsidDel="00DD56CE">
          <w:delText xml:space="preserve">, </w:delText>
        </w:r>
        <w:r w:rsidR="00BF40C4" w:rsidRPr="000260CD" w:rsidDel="00DD56CE">
          <w:delText xml:space="preserve">the </w:delText>
        </w:r>
        <w:r w:rsidRPr="000260CD" w:rsidDel="00DD56CE">
          <w:delText xml:space="preserve">management of such substance </w:delText>
        </w:r>
        <w:r w:rsidR="00BF40C4" w:rsidRPr="000260CD" w:rsidDel="00DD56CE">
          <w:delText>m</w:delText>
        </w:r>
        <w:r w:rsidRPr="000260CD" w:rsidDel="00DD56CE">
          <w:delText>a</w:delText>
        </w:r>
        <w:r w:rsidR="00BF40C4" w:rsidRPr="000260CD" w:rsidDel="00DD56CE">
          <w:delText>y</w:delText>
        </w:r>
        <w:r w:rsidRPr="000260CD" w:rsidDel="00DD56CE">
          <w:delText xml:space="preserve"> be treated as Extra Work.</w:delText>
        </w:r>
        <w:r w:rsidR="003174BD" w:rsidRPr="003174BD" w:rsidDel="00DD56CE">
          <w:delText xml:space="preserve"> </w:delText>
        </w:r>
      </w:del>
    </w:p>
    <w:p w14:paraId="320382B5" w14:textId="2C234284" w:rsidR="003174BD" w:rsidRPr="00D04DC0" w:rsidDel="00DD56CE" w:rsidRDefault="003174BD" w:rsidP="003174BD">
      <w:pPr>
        <w:pStyle w:val="Heading3"/>
        <w:tabs>
          <w:tab w:val="clear" w:pos="1440"/>
          <w:tab w:val="num" w:pos="-1980"/>
        </w:tabs>
        <w:rPr>
          <w:del w:id="113" w:author="Johnny Pang" w:date="2022-11-29T11:28:00Z"/>
        </w:rPr>
      </w:pPr>
      <w:del w:id="114" w:author="Johnny Pang" w:date="2022-11-29T11:28:00Z">
        <w:r w:rsidRPr="00D04DC0" w:rsidDel="00DD56CE">
          <w:delText>Should material resembling hazardous materials (e.g. asbestos/mould) not previously identified/documented be encountered during the execution of work</w:delText>
        </w:r>
        <w:r w:rsidDel="00DD56CE">
          <w:delText>, immediately</w:delText>
        </w:r>
        <w:r w:rsidRPr="00D04DC0" w:rsidDel="00DD56CE">
          <w:delText xml:space="preserve"> notify</w:delText>
        </w:r>
        <w:r w:rsidDel="00DD56CE">
          <w:delText xml:space="preserve"> the</w:delText>
        </w:r>
        <w:r w:rsidRPr="00D04DC0" w:rsidDel="00DD56CE">
          <w:delText xml:space="preserve"> Consultant. Do not proceed until written instructions have been received from Consultant. </w:delText>
        </w:r>
      </w:del>
    </w:p>
    <w:p w14:paraId="4BBA261B" w14:textId="31FCF849" w:rsidR="00447B05" w:rsidRPr="000260CD" w:rsidDel="00DD56CE" w:rsidRDefault="00447B05" w:rsidP="000260CD">
      <w:pPr>
        <w:pStyle w:val="Heading3"/>
        <w:rPr>
          <w:del w:id="115" w:author="Johnny Pang" w:date="2022-11-29T11:28:00Z"/>
        </w:rPr>
      </w:pPr>
      <w:del w:id="116" w:author="Johnny Pang" w:date="2022-11-29T11:28:00Z">
        <w:r w:rsidRPr="000260CD" w:rsidDel="00DD56CE">
          <w:delText xml:space="preserve">Provide a copy of the notification to the Consultant a minimum of </w:delText>
        </w:r>
        <w:r w:rsidR="00BF40C4" w:rsidRPr="000260CD" w:rsidDel="00DD56CE">
          <w:delText>fourteen (14) Days</w:delText>
        </w:r>
        <w:r w:rsidRPr="000260CD" w:rsidDel="00DD56CE">
          <w:delText xml:space="preserve"> in advance of </w:delText>
        </w:r>
        <w:r w:rsidR="00BF40C4" w:rsidRPr="000260CD" w:rsidDel="00DD56CE">
          <w:delText xml:space="preserve">the commencement of </w:delText>
        </w:r>
        <w:r w:rsidRPr="000260CD" w:rsidDel="00DD56CE">
          <w:delText xml:space="preserve">such </w:delText>
        </w:r>
        <w:r w:rsidR="00BF40C4" w:rsidRPr="000260CD" w:rsidDel="00DD56CE">
          <w:delText>W</w:delText>
        </w:r>
        <w:r w:rsidRPr="000260CD" w:rsidDel="00DD56CE">
          <w:delText>ork.</w:delText>
        </w:r>
      </w:del>
    </w:p>
    <w:p w14:paraId="3F54B72B" w14:textId="70198426" w:rsidR="003174BD" w:rsidDel="00DD56CE" w:rsidRDefault="003174BD" w:rsidP="00993B76">
      <w:pPr>
        <w:pStyle w:val="Heading3"/>
        <w:rPr>
          <w:del w:id="117" w:author="Johnny Pang" w:date="2022-11-29T11:28:00Z"/>
        </w:rPr>
      </w:pPr>
      <w:del w:id="118" w:author="Johnny Pang" w:date="2022-11-29T11:28:00Z">
        <w:r w:rsidDel="00DD56CE">
          <w:delText xml:space="preserve">Disposal of any designated substances or hazardous materials must be in accordance with O. Reg. </w:delText>
        </w:r>
        <w:r w:rsidR="00F26B5C" w:rsidDel="00DD56CE">
          <w:delText>490/09</w:delText>
        </w:r>
        <w:r w:rsidDel="00DD56CE">
          <w:delText xml:space="preserve">. </w:delText>
        </w:r>
      </w:del>
    </w:p>
    <w:p w14:paraId="3003D2E6" w14:textId="501749BA" w:rsidR="00406544" w:rsidDel="00DD56CE" w:rsidRDefault="00406544" w:rsidP="25975BF4">
      <w:pPr>
        <w:pStyle w:val="Heading3"/>
        <w:tabs>
          <w:tab w:val="clear" w:pos="1440"/>
        </w:tabs>
        <w:rPr>
          <w:del w:id="119" w:author="Johnny Pang" w:date="2022-11-29T11:28:00Z"/>
        </w:rPr>
      </w:pPr>
      <w:del w:id="120" w:author="Johnny Pang" w:date="2022-11-29T11:28:00Z">
        <w:r w:rsidDel="00DD56CE">
          <w:delText>Unless otherwise noted, t</w:delText>
        </w:r>
        <w:r w:rsidR="00993B76" w:rsidDel="00DD56CE">
          <w:delText>he Contractor shall retain the</w:delText>
        </w:r>
        <w:r w:rsidDel="00DD56CE">
          <w:delText xml:space="preserve"> services of a recognized Environmental Consultant to provide all air monitoring and testing services required by regulatory requirements for hazardous materials abatement and repair.</w:delText>
        </w:r>
        <w:commentRangeEnd w:id="105"/>
        <w:r w:rsidDel="00DD56CE">
          <w:rPr>
            <w:rStyle w:val="CommentReference"/>
          </w:rPr>
          <w:commentReference w:id="105"/>
        </w:r>
        <w:commentRangeEnd w:id="106"/>
        <w:r w:rsidDel="00DD56CE">
          <w:rPr>
            <w:rStyle w:val="CommentReference"/>
          </w:rPr>
          <w:commentReference w:id="106"/>
        </w:r>
        <w:commentRangeEnd w:id="107"/>
        <w:r w:rsidR="00D0126B" w:rsidDel="00DD56CE">
          <w:rPr>
            <w:rStyle w:val="CommentReference"/>
            <w:szCs w:val="20"/>
            <w:lang w:val="en-US"/>
          </w:rPr>
          <w:commentReference w:id="107"/>
        </w:r>
      </w:del>
    </w:p>
    <w:p w14:paraId="1DBE9913" w14:textId="77777777" w:rsidR="00447B05" w:rsidRPr="000260CD" w:rsidRDefault="00447B05" w:rsidP="00F94975">
      <w:pPr>
        <w:pStyle w:val="Heading2"/>
      </w:pPr>
      <w:r w:rsidRPr="000260CD">
        <w:t>Safety Equipment and Hazardous Areas and Materials</w:t>
      </w:r>
    </w:p>
    <w:p w14:paraId="34032760" w14:textId="77777777" w:rsidR="00447B05" w:rsidRPr="000260CD" w:rsidRDefault="003174BD" w:rsidP="000260CD">
      <w:pPr>
        <w:pStyle w:val="Heading3"/>
      </w:pPr>
      <w:r>
        <w:t xml:space="preserve">Site specific safety equipment </w:t>
      </w:r>
      <w:del w:id="123" w:author="Liam Sykes" w:date="2022-03-18T15:04:00Z">
        <w:r w:rsidR="00447B05" w:rsidRPr="000260CD" w:rsidDel="00876A8E">
          <w:delText xml:space="preserve"> </w:delText>
        </w:r>
      </w:del>
      <w:r w:rsidR="00DF385B">
        <w:t>shall</w:t>
      </w:r>
      <w:r w:rsidR="00447B05" w:rsidRPr="000260CD">
        <w:t xml:space="preserve"> be made available to the </w:t>
      </w:r>
      <w:r w:rsidR="00734241" w:rsidRPr="000260CD">
        <w:t>Consultant</w:t>
      </w:r>
      <w:r w:rsidR="00447B05" w:rsidRPr="000260CD">
        <w:t xml:space="preserve"> and </w:t>
      </w:r>
      <w:r w:rsidR="00734241" w:rsidRPr="000260CD">
        <w:t>Region</w:t>
      </w:r>
      <w:r w:rsidR="00447B05" w:rsidRPr="000260CD">
        <w:t xml:space="preserve">. When it is </w:t>
      </w:r>
      <w:r w:rsidR="001B5ADD" w:rsidRPr="000260CD">
        <w:t xml:space="preserve">necessary </w:t>
      </w:r>
      <w:r w:rsidR="00447B05" w:rsidRPr="000260CD">
        <w:t xml:space="preserve">for the </w:t>
      </w:r>
      <w:r w:rsidR="00734241" w:rsidRPr="000260CD">
        <w:t>Consultant</w:t>
      </w:r>
      <w:r w:rsidR="00447B05" w:rsidRPr="000260CD">
        <w:t xml:space="preserve"> and/or </w:t>
      </w:r>
      <w:r w:rsidR="00734241" w:rsidRPr="000260CD">
        <w:t>Region</w:t>
      </w:r>
      <w:r w:rsidR="00447B05" w:rsidRPr="000260CD">
        <w:t xml:space="preserve"> to enter confined spaces or other potentially hazardous areas</w:t>
      </w:r>
      <w:r>
        <w:t xml:space="preserve"> under the Contractors care and control</w:t>
      </w:r>
      <w:r w:rsidR="00447B05" w:rsidRPr="000260CD">
        <w:t xml:space="preserve">, a </w:t>
      </w:r>
      <w:r w:rsidR="001B5ADD" w:rsidRPr="000260CD">
        <w:t xml:space="preserve">representative of the </w:t>
      </w:r>
      <w:r w:rsidR="00447B05" w:rsidRPr="000260CD">
        <w:t>Contractor</w:t>
      </w:r>
      <w:r w:rsidR="001B5ADD" w:rsidRPr="000260CD">
        <w:t xml:space="preserve"> shall</w:t>
      </w:r>
      <w:r w:rsidR="00447B05" w:rsidRPr="000260CD">
        <w:t xml:space="preserve"> </w:t>
      </w:r>
      <w:r w:rsidR="00731752">
        <w:t>provide site specific safety equipment and procedures for safe entry</w:t>
      </w:r>
      <w:r w:rsidR="00DF385B">
        <w:t>.</w:t>
      </w:r>
      <w:r w:rsidR="00447B05" w:rsidRPr="000260CD">
        <w:t xml:space="preserve"> </w:t>
      </w:r>
    </w:p>
    <w:p w14:paraId="780A4D90" w14:textId="32FADE92" w:rsidR="00447B05" w:rsidRDefault="00447B05" w:rsidP="000260CD">
      <w:pPr>
        <w:pStyle w:val="Heading3"/>
        <w:rPr>
          <w:ins w:id="124" w:author="Johnny Pang" w:date="2022-11-29T11:25:00Z"/>
        </w:rPr>
      </w:pPr>
      <w:r w:rsidRPr="000260CD">
        <w:t>Post warning signs at hazardous areas or where hazardous materials are stored</w:t>
      </w:r>
      <w:r w:rsidR="00DF385B">
        <w:t xml:space="preserve"> and i</w:t>
      </w:r>
      <w:r w:rsidRPr="000260CD">
        <w:t xml:space="preserve">nstruct personnel </w:t>
      </w:r>
      <w:r w:rsidR="00DF385B">
        <w:t>o</w:t>
      </w:r>
      <w:r w:rsidRPr="000260CD">
        <w:t>n proper safety procedures.</w:t>
      </w:r>
    </w:p>
    <w:p w14:paraId="7DB44DB9" w14:textId="77777777" w:rsidR="00DD56CE" w:rsidRDefault="00DD56CE" w:rsidP="00DD56CE">
      <w:pPr>
        <w:pStyle w:val="Heading3"/>
        <w:numPr>
          <w:ilvl w:val="0"/>
          <w:numId w:val="0"/>
        </w:numPr>
        <w:tabs>
          <w:tab w:val="left" w:pos="720"/>
        </w:tabs>
        <w:ind w:left="720"/>
        <w:rPr>
          <w:ins w:id="125" w:author="Johnny Pang" w:date="2022-11-29T11:25:00Z"/>
        </w:rPr>
      </w:pPr>
      <w:commentRangeStart w:id="126"/>
      <w:ins w:id="127" w:author="Johnny Pang" w:date="2022-11-29T11:25:00Z">
        <w:r>
          <w:rPr>
            <w:highlight w:val="yellow"/>
          </w:rPr>
          <w:t xml:space="preserve">[The Consultant shall include any required spill kits for the facility in the Contractor’s scope of supply. The requirements for each spill kit including type, </w:t>
        </w:r>
        <w:proofErr w:type="gramStart"/>
        <w:r>
          <w:rPr>
            <w:highlight w:val="yellow"/>
          </w:rPr>
          <w:t>size</w:t>
        </w:r>
        <w:proofErr w:type="gramEnd"/>
        <w:r>
          <w:rPr>
            <w:highlight w:val="yellow"/>
          </w:rPr>
          <w:t xml:space="preserve"> and contents to be included in the equipment specifications. Spill kits to be complete with a tamper proof seal, and appropriately labeled including a listing of the contents affixed to the container.]</w:t>
        </w:r>
        <w:r>
          <w:t xml:space="preserve"> </w:t>
        </w:r>
      </w:ins>
      <w:commentRangeEnd w:id="126"/>
      <w:ins w:id="128" w:author="Johnny Pang" w:date="2022-11-29T11:26:00Z">
        <w:r>
          <w:rPr>
            <w:rStyle w:val="CommentReference"/>
            <w:szCs w:val="20"/>
            <w:lang w:val="en-US"/>
          </w:rPr>
          <w:commentReference w:id="126"/>
        </w:r>
      </w:ins>
    </w:p>
    <w:p w14:paraId="5D394E98" w14:textId="77777777" w:rsidR="00DD56CE" w:rsidRPr="000260CD" w:rsidRDefault="00DD56CE" w:rsidP="00DD56CE">
      <w:pPr>
        <w:pStyle w:val="Heading3"/>
        <w:numPr>
          <w:ilvl w:val="0"/>
          <w:numId w:val="0"/>
        </w:numPr>
        <w:ind w:left="720"/>
        <w:pPrChange w:id="129" w:author="Johnny Pang" w:date="2022-11-29T11:25:00Z">
          <w:pPr>
            <w:pStyle w:val="Heading3"/>
          </w:pPr>
        </w:pPrChange>
      </w:pPr>
    </w:p>
    <w:p w14:paraId="3E4E764A" w14:textId="77777777" w:rsidR="007F11DC" w:rsidRPr="00D04DC0" w:rsidRDefault="007F11DC" w:rsidP="00F94975">
      <w:pPr>
        <w:pStyle w:val="Heading2"/>
      </w:pPr>
      <w:r w:rsidRPr="00D04DC0">
        <w:lastRenderedPageBreak/>
        <w:t>Health and Safety Monitoring</w:t>
      </w:r>
    </w:p>
    <w:p w14:paraId="631CBACA" w14:textId="77777777" w:rsidR="007F11DC" w:rsidRDefault="007F11DC" w:rsidP="007F11DC">
      <w:pPr>
        <w:pStyle w:val="Heading3"/>
        <w:tabs>
          <w:tab w:val="clear" w:pos="1440"/>
          <w:tab w:val="num" w:pos="-1980"/>
        </w:tabs>
      </w:pPr>
      <w:r w:rsidRPr="00D04DC0">
        <w:t>Periodic</w:t>
      </w:r>
      <w:r w:rsidR="00441A9F">
        <w:t xml:space="preserve"> site safety audits </w:t>
      </w:r>
      <w:r w:rsidRPr="00D04DC0">
        <w:t xml:space="preserve">of the </w:t>
      </w:r>
      <w:r w:rsidR="00993B76">
        <w:t>C</w:t>
      </w:r>
      <w:r w:rsidR="00993B76" w:rsidRPr="00D04DC0">
        <w:t xml:space="preserve">ontractor’s </w:t>
      </w:r>
      <w:r w:rsidRPr="00D04DC0">
        <w:t xml:space="preserve">work may be carried out by </w:t>
      </w:r>
      <w:r w:rsidR="00441A9F">
        <w:t xml:space="preserve">the Region or </w:t>
      </w:r>
      <w:r w:rsidRPr="00D04DC0">
        <w:t xml:space="preserve">the Consultant to maintain compliance with the </w:t>
      </w:r>
      <w:r w:rsidR="00993B76">
        <w:t>S</w:t>
      </w:r>
      <w:r w:rsidR="00441A9F">
        <w:t>ite</w:t>
      </w:r>
      <w:ins w:id="130" w:author="Liam Sykes" w:date="2022-03-18T15:04:00Z">
        <w:r w:rsidR="00876A8E">
          <w:t>-</w:t>
        </w:r>
      </w:ins>
      <w:del w:id="131" w:author="Liam Sykes" w:date="2022-03-18T15:04:00Z">
        <w:r w:rsidR="00993B76" w:rsidDel="00876A8E">
          <w:delText xml:space="preserve"> </w:delText>
        </w:r>
      </w:del>
      <w:r w:rsidR="00993B76">
        <w:t>S</w:t>
      </w:r>
      <w:r w:rsidR="00203F16">
        <w:t xml:space="preserve">pecific </w:t>
      </w:r>
      <w:r w:rsidRPr="00D04DC0">
        <w:t xml:space="preserve">Health and Safety </w:t>
      </w:r>
      <w:r w:rsidR="00203F16">
        <w:t>Plan.</w:t>
      </w:r>
      <w:r w:rsidR="00441A9F">
        <w:t xml:space="preserve"> The site safety audit will include </w:t>
      </w:r>
      <w:r w:rsidRPr="00D04DC0">
        <w:t>visual inspections as well as testing and sampling as required.</w:t>
      </w:r>
    </w:p>
    <w:p w14:paraId="6036C347" w14:textId="77777777" w:rsidR="00441A9F" w:rsidRPr="00D04DC0" w:rsidRDefault="00441A9F" w:rsidP="007F11DC">
      <w:pPr>
        <w:pStyle w:val="Heading3"/>
        <w:tabs>
          <w:tab w:val="clear" w:pos="1440"/>
          <w:tab w:val="num" w:pos="-1980"/>
        </w:tabs>
      </w:pPr>
      <w:r>
        <w:t>The Contractor’s site supervisor or site health and safety representative will be required to accompany the Region or Consultant during the site safety audit.</w:t>
      </w:r>
    </w:p>
    <w:p w14:paraId="2FEE6A36" w14:textId="77777777" w:rsidR="007F11DC" w:rsidRDefault="007F11DC" w:rsidP="007F11DC">
      <w:pPr>
        <w:pStyle w:val="Heading3"/>
        <w:tabs>
          <w:tab w:val="clear" w:pos="1440"/>
          <w:tab w:val="num" w:pos="-1980"/>
        </w:tabs>
      </w:pPr>
      <w:r w:rsidRPr="00D04DC0">
        <w:t xml:space="preserve">The </w:t>
      </w:r>
      <w:r w:rsidR="00D966D6">
        <w:t>C</w:t>
      </w:r>
      <w:r w:rsidR="00D966D6" w:rsidRPr="00D04DC0">
        <w:t xml:space="preserve">ontractor </w:t>
      </w:r>
      <w:r w:rsidRPr="00D04DC0">
        <w:t xml:space="preserve">shall be responsible for </w:t>
      </w:r>
      <w:proofErr w:type="gramStart"/>
      <w:r w:rsidRPr="00D04DC0">
        <w:t>any and all</w:t>
      </w:r>
      <w:proofErr w:type="gramEnd"/>
      <w:r w:rsidRPr="00D04DC0">
        <w:t xml:space="preserve"> costs associated with delays as a result of </w:t>
      </w:r>
      <w:r w:rsidR="00441A9F">
        <w:t xml:space="preserve">the </w:t>
      </w:r>
      <w:r w:rsidR="00D966D6">
        <w:t>C</w:t>
      </w:r>
      <w:r w:rsidRPr="00D04DC0">
        <w:t>ontractor’s failure to comply with the requirements outlined in this sect</w:t>
      </w:r>
      <w:r w:rsidRPr="009A6AA5">
        <w:t>ion.</w:t>
      </w:r>
    </w:p>
    <w:p w14:paraId="686D7747" w14:textId="77777777" w:rsidR="001C4D61" w:rsidRPr="00266322" w:rsidRDefault="001C4D61" w:rsidP="00266322">
      <w:pPr>
        <w:pStyle w:val="Heading2"/>
      </w:pPr>
      <w:r w:rsidRPr="00266322">
        <w:t xml:space="preserve">Pre-Work Hazard </w:t>
      </w:r>
      <w:r w:rsidRPr="00B21AD8">
        <w:t>Assessment</w:t>
      </w:r>
      <w:r>
        <w:t xml:space="preserve"> Form</w:t>
      </w:r>
    </w:p>
    <w:p w14:paraId="4A85BA94" w14:textId="77777777" w:rsidR="00266322" w:rsidRDefault="00266322" w:rsidP="00266322">
      <w:pPr>
        <w:pStyle w:val="Heading3"/>
      </w:pPr>
      <w:r>
        <w:t>The Pre-Work Hazard Assessment Form identifies all known hazards existing on the Site at the time of the assessment, including but not limited to the following:</w:t>
      </w:r>
    </w:p>
    <w:p w14:paraId="0753AD2A" w14:textId="77777777" w:rsidR="00266322" w:rsidRDefault="00266322" w:rsidP="009D0C8E">
      <w:pPr>
        <w:pStyle w:val="Heading4"/>
      </w:pPr>
      <w:r>
        <w:t>Electrical/Equipment Hazards</w:t>
      </w:r>
    </w:p>
    <w:p w14:paraId="3026DF3A" w14:textId="77777777" w:rsidR="00266322" w:rsidRDefault="00266322" w:rsidP="009D0C8E">
      <w:pPr>
        <w:pStyle w:val="Heading4"/>
      </w:pPr>
      <w:r>
        <w:t>Physical Hazards</w:t>
      </w:r>
    </w:p>
    <w:p w14:paraId="5E4E8C09" w14:textId="77777777" w:rsidR="00266322" w:rsidRDefault="00266322" w:rsidP="009D0C8E">
      <w:pPr>
        <w:pStyle w:val="Heading4"/>
      </w:pPr>
      <w:r>
        <w:t>Chemical Hazards</w:t>
      </w:r>
    </w:p>
    <w:p w14:paraId="065F188E" w14:textId="77777777" w:rsidR="00266322" w:rsidRDefault="00266322" w:rsidP="009D0C8E">
      <w:pPr>
        <w:pStyle w:val="Heading4"/>
      </w:pPr>
      <w:r>
        <w:t>Biological Hazards</w:t>
      </w:r>
    </w:p>
    <w:p w14:paraId="093DA68D" w14:textId="77777777" w:rsidR="00266322" w:rsidRDefault="00266322" w:rsidP="009D0C8E">
      <w:pPr>
        <w:pStyle w:val="Heading4"/>
      </w:pPr>
      <w:r>
        <w:t>Hazardous Conditions</w:t>
      </w:r>
    </w:p>
    <w:p w14:paraId="1D2B3416" w14:textId="77777777" w:rsidR="00266322" w:rsidRDefault="00266322" w:rsidP="009D0C8E">
      <w:pPr>
        <w:pStyle w:val="Heading4"/>
      </w:pPr>
      <w:r>
        <w:t>Public Safety Hazards</w:t>
      </w:r>
    </w:p>
    <w:p w14:paraId="1D79E0B3" w14:textId="77777777" w:rsidR="00266322" w:rsidRDefault="00266322" w:rsidP="009D0C8E">
      <w:pPr>
        <w:pStyle w:val="Heading4"/>
      </w:pPr>
      <w:r>
        <w:t>Designated Substances/Other materials</w:t>
      </w:r>
    </w:p>
    <w:p w14:paraId="67ADE90C" w14:textId="77777777" w:rsidR="00266322" w:rsidRDefault="001C4D61" w:rsidP="009D0C8E">
      <w:pPr>
        <w:pStyle w:val="Heading3"/>
      </w:pPr>
      <w:r>
        <w:t xml:space="preserve">The completed </w:t>
      </w:r>
      <w:r w:rsidRPr="001C4D61">
        <w:t>Pre-Work Hazard Assessment Form</w:t>
      </w:r>
      <w:r>
        <w:t xml:space="preserve">, included </w:t>
      </w:r>
      <w:r w:rsidR="0083696C">
        <w:t xml:space="preserve">in the </w:t>
      </w:r>
      <w:commentRangeStart w:id="132"/>
      <w:r w:rsidR="0083696C" w:rsidRPr="00876A8E">
        <w:rPr>
          <w:color w:val="2B579A"/>
          <w:shd w:val="clear" w:color="auto" w:fill="E6E6E6"/>
          <w:rPrChange w:id="133" w:author="Liam Sykes" w:date="2022-03-18T15:05:00Z">
            <w:rPr>
              <w:color w:val="2B579A"/>
              <w:highlight w:val="yellow"/>
              <w:shd w:val="clear" w:color="auto" w:fill="E6E6E6"/>
            </w:rPr>
          </w:rPrChange>
        </w:rPr>
        <w:t>Instructions to Bidders</w:t>
      </w:r>
      <w:commentRangeEnd w:id="132"/>
      <w:r w:rsidR="00876A8E">
        <w:rPr>
          <w:rStyle w:val="CommentReference"/>
          <w:szCs w:val="20"/>
          <w:lang w:val="en-US"/>
        </w:rPr>
        <w:commentReference w:id="132"/>
      </w:r>
      <w:r w:rsidR="0083696C" w:rsidRPr="00876A8E">
        <w:t>,</w:t>
      </w:r>
      <w:r w:rsidR="0083696C">
        <w:t xml:space="preserve"> </w:t>
      </w:r>
      <w:r w:rsidRPr="001C4D61">
        <w:t>is a field observation of the physical conditions existing a</w:t>
      </w:r>
      <w:r>
        <w:t xml:space="preserve">t the proposed work location </w:t>
      </w:r>
      <w:r w:rsidRPr="001C4D61">
        <w:t xml:space="preserve">at the time of the hazard assessment.  </w:t>
      </w:r>
    </w:p>
    <w:p w14:paraId="15D27024" w14:textId="77777777" w:rsidR="00266322" w:rsidRPr="001C4D61" w:rsidRDefault="00266322" w:rsidP="009D0C8E">
      <w:pPr>
        <w:pStyle w:val="Heading3"/>
      </w:pPr>
      <w:r>
        <w:t xml:space="preserve">The Contractor shall </w:t>
      </w:r>
      <w:r w:rsidRPr="00266322">
        <w:t xml:space="preserve">acknowledge the hazards identified at the time of the hazard assessment and agree, by signing the Pre-Work Hazard Assessment Form, to take every precaution reasonable in the circumstances to </w:t>
      </w:r>
      <w:proofErr w:type="gramStart"/>
      <w:r w:rsidRPr="00266322">
        <w:t>protect Workers from those hazards at all times</w:t>
      </w:r>
      <w:proofErr w:type="gramEnd"/>
      <w:r w:rsidRPr="00266322">
        <w:t>.</w:t>
      </w:r>
      <w:r w:rsidR="005B24A2">
        <w:t xml:space="preserve"> </w:t>
      </w:r>
      <w:r w:rsidR="005B24A2" w:rsidRPr="001C4D61">
        <w:t>This form is not intended to be a comprehensive account or analysis of all possible and potential hazards present at the work site.</w:t>
      </w:r>
    </w:p>
    <w:p w14:paraId="4524D571" w14:textId="77777777" w:rsidR="006C46DA" w:rsidRDefault="006C46DA" w:rsidP="006C46DA">
      <w:pPr>
        <w:pStyle w:val="Heading1"/>
      </w:pPr>
      <w:r>
        <w:t>products (Not Used)</w:t>
      </w:r>
    </w:p>
    <w:p w14:paraId="311D2B04" w14:textId="77777777" w:rsidR="006C46DA" w:rsidRPr="00841347" w:rsidRDefault="006C46DA" w:rsidP="006C46DA">
      <w:pPr>
        <w:pStyle w:val="Heading1"/>
      </w:pPr>
      <w:r>
        <w:t>execution (Not Used)</w:t>
      </w:r>
    </w:p>
    <w:p w14:paraId="4707FF8F" w14:textId="77777777" w:rsidR="001448CC" w:rsidRDefault="001448CC">
      <w:pPr>
        <w:pStyle w:val="Other"/>
        <w:spacing w:before="240"/>
        <w:jc w:val="center"/>
        <w:rPr>
          <w:rFonts w:ascii="Calibri" w:hAnsi="Calibri"/>
          <w:b/>
          <w:sz w:val="22"/>
          <w:szCs w:val="22"/>
        </w:rPr>
      </w:pPr>
    </w:p>
    <w:p w14:paraId="18E3F941" w14:textId="77777777" w:rsidR="00447B05" w:rsidRPr="001F7FD5" w:rsidRDefault="00447B05">
      <w:pPr>
        <w:pStyle w:val="Other"/>
        <w:spacing w:before="240"/>
        <w:jc w:val="center"/>
        <w:rPr>
          <w:rFonts w:ascii="Calibri" w:hAnsi="Calibri"/>
          <w:b/>
          <w:sz w:val="22"/>
          <w:szCs w:val="22"/>
        </w:rPr>
      </w:pPr>
      <w:r w:rsidRPr="001F7FD5">
        <w:rPr>
          <w:rFonts w:ascii="Calibri" w:hAnsi="Calibri"/>
          <w:b/>
          <w:sz w:val="22"/>
          <w:szCs w:val="22"/>
        </w:rPr>
        <w:t>END OF SECTION</w:t>
      </w:r>
    </w:p>
    <w:sectPr w:rsidR="00447B05" w:rsidRPr="001F7FD5" w:rsidSect="00753171">
      <w:headerReference w:type="even" r:id="rId15"/>
      <w:headerReference w:type="default" r:id="rId16"/>
      <w:headerReference w:type="first" r:id="rId17"/>
      <w:pgSz w:w="12240" w:h="15840" w:code="1"/>
      <w:pgMar w:top="1440" w:right="720" w:bottom="1440" w:left="1440" w:header="720" w:footer="720" w:gutter="0"/>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91" w:author="Radulovic, Nicole" w:date="2022-10-25T14:06:00Z" w:initials="RN">
    <w:p w14:paraId="7A4D7339" w14:textId="77777777" w:rsidR="00D0126B" w:rsidRDefault="00D0126B" w:rsidP="00D0126B">
      <w:pPr>
        <w:pStyle w:val="CommentText"/>
      </w:pPr>
      <w:r>
        <w:rPr>
          <w:rStyle w:val="CommentReference"/>
        </w:rPr>
        <w:annotationRef/>
      </w:r>
      <w:r>
        <w:rPr>
          <w:rStyle w:val="CommentReference"/>
        </w:rPr>
        <w:annotationRef/>
      </w:r>
      <w:r>
        <w:t xml:space="preserve">Please use updated template as of June 22 2022 </w:t>
      </w:r>
    </w:p>
    <w:p w14:paraId="7869FEC8" w14:textId="084A4480" w:rsidR="00D0126B" w:rsidRDefault="00D0126B">
      <w:pPr>
        <w:pStyle w:val="CommentText"/>
      </w:pPr>
    </w:p>
  </w:comment>
  <w:comment w:id="92" w:author="Johnny Pang" w:date="2022-11-29T11:28:00Z" w:initials="JP">
    <w:p w14:paraId="0645BF46" w14:textId="77777777" w:rsidR="00DD56CE" w:rsidRDefault="00DD56CE" w:rsidP="006579BF">
      <w:pPr>
        <w:pStyle w:val="CommentText"/>
      </w:pPr>
      <w:r>
        <w:rPr>
          <w:rStyle w:val="CommentReference"/>
        </w:rPr>
        <w:annotationRef/>
      </w:r>
      <w:r>
        <w:rPr>
          <w:lang w:val="en-CA"/>
        </w:rPr>
        <w:t>Included the update on spill kit. Will be detailed in next submission.</w:t>
      </w:r>
    </w:p>
  </w:comment>
  <w:comment w:id="105" w:author="Liam Sykes" w:date="2022-03-18T15:03:00Z" w:initials="LS">
    <w:p w14:paraId="7CDDE017" w14:textId="68B13839" w:rsidR="00876A8E" w:rsidRDefault="00876A8E">
      <w:pPr>
        <w:pStyle w:val="CommentText"/>
      </w:pPr>
      <w:r>
        <w:rPr>
          <w:rStyle w:val="CommentReference"/>
        </w:rPr>
        <w:annotationRef/>
      </w:r>
      <w:r>
        <w:t>AY had noted to review this section of the document to determine whether it is applicable. As there may be hazardous materials in the soil, I think it is all applicable. Please review to ensure this is correct.</w:t>
      </w:r>
    </w:p>
  </w:comment>
  <w:comment w:id="106" w:author="Axel Ouillet" w:date="2022-03-31T17:11:00Z" w:initials="AO">
    <w:p w14:paraId="4E05A56C" w14:textId="23F1A23F" w:rsidR="25975BF4" w:rsidRDefault="25975BF4">
      <w:pPr>
        <w:pStyle w:val="CommentText"/>
      </w:pPr>
      <w:r>
        <w:rPr>
          <w:color w:val="2B579A"/>
          <w:shd w:val="clear" w:color="auto" w:fill="E6E6E6"/>
        </w:rPr>
        <w:fldChar w:fldCharType="begin"/>
      </w:r>
      <w:r>
        <w:instrText xml:space="preserve"> HYPERLINK "mailto:moretona@ae.ca"</w:instrText>
      </w:r>
      <w:r>
        <w:rPr>
          <w:color w:val="2B579A"/>
          <w:shd w:val="clear" w:color="auto" w:fill="E6E6E6"/>
        </w:rPr>
      </w:r>
      <w:bookmarkStart w:id="121" w:name="_@_A591B1761D9E4E85A005C1B963F83BE2Z"/>
      <w:r>
        <w:rPr>
          <w:color w:val="2B579A"/>
          <w:shd w:val="clear" w:color="auto" w:fill="E6E6E6"/>
        </w:rPr>
        <w:fldChar w:fldCharType="separate"/>
      </w:r>
      <w:bookmarkEnd w:id="121"/>
      <w:r w:rsidRPr="25975BF4">
        <w:rPr>
          <w:rStyle w:val="Mention"/>
          <w:noProof/>
        </w:rPr>
        <w:t>@Andrew Moreton</w:t>
      </w:r>
      <w:r>
        <w:rPr>
          <w:color w:val="2B579A"/>
          <w:shd w:val="clear" w:color="auto" w:fill="E6E6E6"/>
        </w:rPr>
        <w:fldChar w:fldCharType="end"/>
      </w:r>
      <w:r>
        <w:t xml:space="preserve"> </w:t>
      </w:r>
      <w:r>
        <w:rPr>
          <w:color w:val="2B579A"/>
          <w:shd w:val="clear" w:color="auto" w:fill="E6E6E6"/>
        </w:rPr>
        <w:fldChar w:fldCharType="begin"/>
      </w:r>
      <w:r>
        <w:instrText xml:space="preserve"> HYPERLINK "mailto:gorrb@ae.ca"</w:instrText>
      </w:r>
      <w:r>
        <w:rPr>
          <w:color w:val="2B579A"/>
          <w:shd w:val="clear" w:color="auto" w:fill="E6E6E6"/>
        </w:rPr>
      </w:r>
      <w:bookmarkStart w:id="122" w:name="_@_A4AE356AC3E74059843E61E3DC4426CCZ"/>
      <w:r>
        <w:rPr>
          <w:color w:val="2B579A"/>
          <w:shd w:val="clear" w:color="auto" w:fill="E6E6E6"/>
        </w:rPr>
        <w:fldChar w:fldCharType="separate"/>
      </w:r>
      <w:bookmarkEnd w:id="122"/>
      <w:r w:rsidRPr="25975BF4">
        <w:rPr>
          <w:rStyle w:val="Mention"/>
          <w:noProof/>
        </w:rPr>
        <w:t>@Brandon Gorr</w:t>
      </w:r>
      <w:r>
        <w:rPr>
          <w:color w:val="2B579A"/>
          <w:shd w:val="clear" w:color="auto" w:fill="E6E6E6"/>
        </w:rPr>
        <w:fldChar w:fldCharType="end"/>
      </w:r>
      <w:r>
        <w:t xml:space="preserve"> please confirm</w:t>
      </w:r>
      <w:r>
        <w:rPr>
          <w:rStyle w:val="CommentReference"/>
        </w:rPr>
        <w:annotationRef/>
      </w:r>
    </w:p>
  </w:comment>
  <w:comment w:id="107" w:author="Radulovic, Nicole" w:date="2022-10-25T14:08:00Z" w:initials="RN">
    <w:p w14:paraId="560EC877" w14:textId="7A456941" w:rsidR="00D0126B" w:rsidRDefault="00D0126B">
      <w:pPr>
        <w:pStyle w:val="CommentText"/>
      </w:pPr>
      <w:r>
        <w:rPr>
          <w:rStyle w:val="CommentReference"/>
        </w:rPr>
        <w:annotationRef/>
      </w:r>
      <w:r>
        <w:t xml:space="preserve">Can AE pls confirm </w:t>
      </w:r>
      <w:r>
        <w:t>whether or not we should leave in</w:t>
      </w:r>
    </w:p>
  </w:comment>
  <w:comment w:id="126" w:author="Johnny Pang" w:date="2022-11-29T11:26:00Z" w:initials="JP">
    <w:p w14:paraId="70A77657" w14:textId="77777777" w:rsidR="00DD56CE" w:rsidRDefault="00DD56CE" w:rsidP="007E23C2">
      <w:pPr>
        <w:pStyle w:val="CommentText"/>
      </w:pPr>
      <w:r>
        <w:rPr>
          <w:rStyle w:val="CommentReference"/>
        </w:rPr>
        <w:annotationRef/>
      </w:r>
      <w:r>
        <w:rPr>
          <w:lang w:val="en-CA"/>
        </w:rPr>
        <w:t>Will confirm this requirement in next submission.</w:t>
      </w:r>
    </w:p>
  </w:comment>
  <w:comment w:id="132" w:author="Liam Sykes" w:date="2022-03-18T15:05:00Z" w:initials="LS">
    <w:p w14:paraId="66EADC5F" w14:textId="503626E8" w:rsidR="00876A8E" w:rsidRDefault="00876A8E">
      <w:pPr>
        <w:pStyle w:val="CommentText"/>
      </w:pPr>
      <w:r>
        <w:rPr>
          <w:rStyle w:val="CommentReference"/>
        </w:rPr>
        <w:annotationRef/>
      </w:r>
      <w:r>
        <w:t>Confirm this document is included in tender package at 100% design.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869FEC8" w15:done="0"/>
  <w15:commentEx w15:paraId="0645BF46" w15:paraIdParent="7869FEC8" w15:done="0"/>
  <w15:commentEx w15:paraId="7CDDE017" w15:done="0"/>
  <w15:commentEx w15:paraId="4E05A56C" w15:paraIdParent="7CDDE017" w15:done="0"/>
  <w15:commentEx w15:paraId="560EC877" w15:paraIdParent="7CDDE017" w15:done="0"/>
  <w15:commentEx w15:paraId="70A77657" w15:done="0"/>
  <w15:commentEx w15:paraId="66EADC5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026BFD" w16cex:dateUtc="2022-10-25T18:06:00Z"/>
  <w16cex:commentExtensible w16cex:durableId="27306B79" w16cex:dateUtc="2022-11-29T16:28:00Z"/>
  <w16cex:commentExtensible w16cex:durableId="25DF1DCD" w16cex:dateUtc="2022-03-18T22:03:00Z"/>
  <w16cex:commentExtensible w16cex:durableId="7254717F" w16cex:dateUtc="2022-03-31T21:11:00Z"/>
  <w16cex:commentExtensible w16cex:durableId="27026C53" w16cex:dateUtc="2022-10-25T18:08:00Z"/>
  <w16cex:commentExtensible w16cex:durableId="27306ACD" w16cex:dateUtc="2022-11-29T16:26:00Z"/>
  <w16cex:commentExtensible w16cex:durableId="25DF1E33" w16cex:dateUtc="2022-03-18T22: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869FEC8" w16cid:durableId="27026BFD"/>
  <w16cid:commentId w16cid:paraId="0645BF46" w16cid:durableId="27306B79"/>
  <w16cid:commentId w16cid:paraId="7CDDE017" w16cid:durableId="25DF1DCD"/>
  <w16cid:commentId w16cid:paraId="4E05A56C" w16cid:durableId="7254717F"/>
  <w16cid:commentId w16cid:paraId="560EC877" w16cid:durableId="27026C53"/>
  <w16cid:commentId w16cid:paraId="70A77657" w16cid:durableId="27306ACD"/>
  <w16cid:commentId w16cid:paraId="66EADC5F" w16cid:durableId="25DF1E3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8BA241" w14:textId="77777777" w:rsidR="001D26A9" w:rsidRDefault="001D26A9">
      <w:r>
        <w:separator/>
      </w:r>
    </w:p>
  </w:endnote>
  <w:endnote w:type="continuationSeparator" w:id="0">
    <w:p w14:paraId="5BC1C9B8" w14:textId="77777777" w:rsidR="001D26A9" w:rsidRDefault="001D26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Univers">
    <w:charset w:val="00"/>
    <w:family w:val="swiss"/>
    <w:pitch w:val="variable"/>
    <w:sig w:usb0="80000287" w:usb1="00000000" w:usb2="00000000" w:usb3="00000000" w:csb0="0000000F"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666192" w14:textId="77777777" w:rsidR="001D26A9" w:rsidRDefault="001D26A9">
      <w:r>
        <w:separator/>
      </w:r>
    </w:p>
  </w:footnote>
  <w:footnote w:type="continuationSeparator" w:id="0">
    <w:p w14:paraId="0D089431" w14:textId="77777777" w:rsidR="001D26A9" w:rsidRDefault="001D26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B7893F" w14:textId="77777777" w:rsidR="000260CD" w:rsidRPr="0025714D" w:rsidRDefault="000260CD" w:rsidP="00753171">
    <w:pPr>
      <w:pBdr>
        <w:top w:val="single" w:sz="4" w:space="1" w:color="auto"/>
      </w:pBdr>
      <w:tabs>
        <w:tab w:val="right" w:pos="10080"/>
      </w:tabs>
      <w:rPr>
        <w:rFonts w:ascii="Calibri" w:hAnsi="Calibri" w:cs="Arial"/>
      </w:rPr>
    </w:pPr>
    <w:r w:rsidRPr="0025714D">
      <w:rPr>
        <w:rFonts w:ascii="Calibri" w:hAnsi="Calibri" w:cs="Arial"/>
      </w:rPr>
      <w:t>Section 01351</w:t>
    </w:r>
    <w:r>
      <w:rPr>
        <w:rFonts w:ascii="Calibri" w:hAnsi="Calibri" w:cs="Arial"/>
      </w:rPr>
      <w:tab/>
    </w:r>
    <w:r w:rsidRPr="0025714D">
      <w:rPr>
        <w:rFonts w:ascii="Calibri" w:hAnsi="Calibri" w:cs="Arial"/>
      </w:rPr>
      <w:t>CONTRACT NO</w:t>
    </w:r>
    <w:r w:rsidRPr="00165B6E">
      <w:rPr>
        <w:rFonts w:ascii="Calibri" w:hAnsi="Calibri" w:cs="Arial"/>
        <w:highlight w:val="yellow"/>
      </w:rPr>
      <w:t>. [Insert Region Number]</w:t>
    </w:r>
    <w:r w:rsidRPr="0025714D">
      <w:rPr>
        <w:rFonts w:ascii="Calibri" w:hAnsi="Calibri" w:cs="Arial"/>
      </w:rPr>
      <w:tab/>
    </w:r>
  </w:p>
  <w:p w14:paraId="5518FD98" w14:textId="77777777" w:rsidR="000260CD" w:rsidRPr="0025714D" w:rsidRDefault="00203F16" w:rsidP="00753171">
    <w:pPr>
      <w:pBdr>
        <w:top w:val="single" w:sz="4" w:space="1" w:color="auto"/>
      </w:pBdr>
      <w:tabs>
        <w:tab w:val="left" w:pos="-1440"/>
        <w:tab w:val="left" w:pos="-720"/>
        <w:tab w:val="left" w:pos="0"/>
        <w:tab w:val="center" w:pos="5220"/>
        <w:tab w:val="right" w:pos="10080"/>
      </w:tabs>
      <w:rPr>
        <w:rFonts w:ascii="Calibri" w:hAnsi="Calibri" w:cs="Arial"/>
      </w:rPr>
    </w:pPr>
    <w:r w:rsidRPr="0025714D">
      <w:rPr>
        <w:rFonts w:ascii="Calibri" w:hAnsi="Calibri" w:cs="Arial"/>
      </w:rPr>
      <w:t>20</w:t>
    </w:r>
    <w:r w:rsidR="00F218FF">
      <w:rPr>
        <w:rFonts w:ascii="Calibri" w:hAnsi="Calibri" w:cs="Arial"/>
      </w:rPr>
      <w:t>20</w:t>
    </w:r>
    <w:r w:rsidR="000260CD" w:rsidRPr="0025714D">
      <w:rPr>
        <w:rFonts w:ascii="Calibri" w:hAnsi="Calibri" w:cs="Arial"/>
      </w:rPr>
      <w:t>-</w:t>
    </w:r>
    <w:r w:rsidR="00F218FF">
      <w:rPr>
        <w:rFonts w:ascii="Calibri" w:hAnsi="Calibri" w:cs="Arial"/>
      </w:rPr>
      <w:t>01</w:t>
    </w:r>
    <w:r w:rsidR="00165B6E">
      <w:rPr>
        <w:rFonts w:ascii="Calibri" w:hAnsi="Calibri" w:cs="Arial"/>
      </w:rPr>
      <w:t>-</w:t>
    </w:r>
    <w:r w:rsidR="0087531F">
      <w:rPr>
        <w:rFonts w:ascii="Calibri" w:hAnsi="Calibri" w:cs="Arial"/>
      </w:rPr>
      <w:t>2</w:t>
    </w:r>
    <w:r>
      <w:rPr>
        <w:rFonts w:ascii="Calibri" w:hAnsi="Calibri" w:cs="Arial"/>
      </w:rPr>
      <w:t>0</w:t>
    </w:r>
    <w:r w:rsidR="000260CD" w:rsidRPr="0025714D">
      <w:rPr>
        <w:rFonts w:ascii="Calibri" w:hAnsi="Calibri" w:cs="Arial"/>
        <w:b/>
      </w:rPr>
      <w:tab/>
      <w:t>HEALTH AND SAFETY</w:t>
    </w:r>
    <w:r w:rsidR="000260CD" w:rsidRPr="0025714D">
      <w:rPr>
        <w:rFonts w:ascii="Calibri" w:hAnsi="Calibri" w:cs="Arial"/>
      </w:rPr>
      <w:tab/>
    </w:r>
  </w:p>
  <w:p w14:paraId="3AC5838A" w14:textId="77777777" w:rsidR="000260CD" w:rsidRPr="0025714D" w:rsidRDefault="000260CD" w:rsidP="00753171">
    <w:pPr>
      <w:pBdr>
        <w:top w:val="single" w:sz="4" w:space="1" w:color="auto"/>
      </w:pBdr>
      <w:tabs>
        <w:tab w:val="center" w:pos="5175"/>
        <w:tab w:val="right" w:pos="10080"/>
      </w:tabs>
      <w:rPr>
        <w:rFonts w:ascii="Calibri" w:hAnsi="Calibri" w:cs="Arial"/>
      </w:rPr>
    </w:pPr>
    <w:r w:rsidRPr="0025714D">
      <w:rPr>
        <w:rFonts w:ascii="Calibri" w:hAnsi="Calibri" w:cs="Arial"/>
      </w:rPr>
      <w:t xml:space="preserve">Page </w:t>
    </w:r>
    <w:r w:rsidRPr="0025714D">
      <w:rPr>
        <w:rFonts w:ascii="Calibri" w:hAnsi="Calibri" w:cs="Arial"/>
        <w:color w:val="2B579A"/>
        <w:shd w:val="clear" w:color="auto" w:fill="E6E6E6"/>
      </w:rPr>
      <w:fldChar w:fldCharType="begin"/>
    </w:r>
    <w:r w:rsidRPr="0025714D">
      <w:rPr>
        <w:rFonts w:ascii="Calibri" w:hAnsi="Calibri" w:cs="Arial"/>
      </w:rPr>
      <w:instrText xml:space="preserve">PAGE </w:instrText>
    </w:r>
    <w:r w:rsidRPr="0025714D">
      <w:rPr>
        <w:rFonts w:ascii="Calibri" w:hAnsi="Calibri" w:cs="Arial"/>
        <w:color w:val="2B579A"/>
        <w:shd w:val="clear" w:color="auto" w:fill="E6E6E6"/>
      </w:rPr>
      <w:fldChar w:fldCharType="separate"/>
    </w:r>
    <w:r w:rsidR="009D0C8E">
      <w:rPr>
        <w:rFonts w:ascii="Calibri" w:hAnsi="Calibri" w:cs="Arial"/>
        <w:noProof/>
      </w:rPr>
      <w:t>2</w:t>
    </w:r>
    <w:r w:rsidRPr="0025714D">
      <w:rPr>
        <w:rFonts w:ascii="Calibri" w:hAnsi="Calibri" w:cs="Arial"/>
        <w:color w:val="2B579A"/>
        <w:shd w:val="clear" w:color="auto" w:fill="E6E6E6"/>
      </w:rPr>
      <w:fldChar w:fldCharType="end"/>
    </w:r>
    <w:r>
      <w:rPr>
        <w:rFonts w:ascii="Calibri" w:hAnsi="Calibri" w:cs="Arial"/>
      </w:rPr>
      <w:tab/>
    </w:r>
    <w:r>
      <w:rPr>
        <w:rFonts w:ascii="Calibri" w:hAnsi="Calibri" w:cs="Arial"/>
      </w:rPr>
      <w:tab/>
    </w:r>
    <w:r w:rsidRPr="0025714D">
      <w:rPr>
        <w:rFonts w:ascii="Calibri" w:hAnsi="Calibri" w:cs="Arial"/>
      </w:rPr>
      <w:t>DATE</w:t>
    </w:r>
    <w:proofErr w:type="gramStart"/>
    <w:r w:rsidRPr="0025714D">
      <w:rPr>
        <w:rFonts w:ascii="Calibri" w:hAnsi="Calibri" w:cs="Arial"/>
      </w:rPr>
      <w:t xml:space="preserve">:  </w:t>
    </w:r>
    <w:r w:rsidRPr="00165B6E">
      <w:rPr>
        <w:rFonts w:ascii="Calibri" w:hAnsi="Calibri" w:cs="Arial"/>
        <w:highlight w:val="yellow"/>
      </w:rPr>
      <w:t>[</w:t>
    </w:r>
    <w:proofErr w:type="gramEnd"/>
    <w:r w:rsidRPr="00165B6E">
      <w:rPr>
        <w:rFonts w:ascii="Calibri" w:hAnsi="Calibri" w:cs="Arial"/>
        <w:highlight w:val="yellow"/>
      </w:rPr>
      <w:t>Insert Date, (e.g. Jan., 20</w:t>
    </w:r>
    <w:r w:rsidR="00203F16">
      <w:rPr>
        <w:rFonts w:ascii="Calibri" w:hAnsi="Calibri" w:cs="Arial"/>
        <w:highlight w:val="yellow"/>
      </w:rPr>
      <w:t>19</w:t>
    </w:r>
    <w:r w:rsidRPr="00165B6E">
      <w:rPr>
        <w:rFonts w:ascii="Calibri" w:hAnsi="Calibri" w:cs="Arial"/>
        <w:highlight w:val="yellow"/>
      </w:rPr>
      <w:t>)]</w:t>
    </w:r>
    <w:r w:rsidRPr="0025714D">
      <w:rPr>
        <w:rFonts w:ascii="Calibri" w:hAnsi="Calibri" w:cs="Arial"/>
      </w:rPr>
      <w:tab/>
    </w:r>
  </w:p>
  <w:p w14:paraId="46541E5F" w14:textId="77777777" w:rsidR="000260CD" w:rsidRDefault="000260C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526441" w14:textId="77777777" w:rsidR="009750AA" w:rsidRPr="0025714D" w:rsidRDefault="009750AA" w:rsidP="00753171">
    <w:pPr>
      <w:pBdr>
        <w:top w:val="single" w:sz="4" w:space="1" w:color="auto"/>
      </w:pBdr>
      <w:tabs>
        <w:tab w:val="right" w:pos="10080"/>
      </w:tabs>
      <w:rPr>
        <w:rFonts w:ascii="Calibri" w:hAnsi="Calibri" w:cs="Arial"/>
      </w:rPr>
    </w:pPr>
    <w:r w:rsidRPr="0025714D">
      <w:rPr>
        <w:rFonts w:ascii="Calibri" w:hAnsi="Calibri" w:cs="Arial"/>
      </w:rPr>
      <w:t xml:space="preserve">CONTRACT NO. </w:t>
    </w:r>
    <w:r w:rsidRPr="00165B6E">
      <w:rPr>
        <w:rFonts w:ascii="Calibri" w:hAnsi="Calibri" w:cs="Arial"/>
        <w:highlight w:val="yellow"/>
      </w:rPr>
      <w:t>[Insert Region Number]</w:t>
    </w:r>
    <w:r w:rsidRPr="0025714D">
      <w:rPr>
        <w:rFonts w:ascii="Calibri" w:hAnsi="Calibri" w:cs="Arial"/>
      </w:rPr>
      <w:tab/>
      <w:t>Section 01351</w:t>
    </w:r>
  </w:p>
  <w:p w14:paraId="06DCDCD8" w14:textId="7AD15388" w:rsidR="009750AA" w:rsidRPr="0025714D" w:rsidRDefault="009750AA" w:rsidP="00753171">
    <w:pPr>
      <w:pBdr>
        <w:top w:val="single" w:sz="4" w:space="1" w:color="auto"/>
      </w:pBdr>
      <w:tabs>
        <w:tab w:val="left" w:pos="-1440"/>
        <w:tab w:val="left" w:pos="-720"/>
        <w:tab w:val="left" w:pos="0"/>
        <w:tab w:val="center" w:pos="5220"/>
        <w:tab w:val="right" w:pos="10080"/>
      </w:tabs>
      <w:rPr>
        <w:rFonts w:ascii="Calibri" w:hAnsi="Calibri" w:cs="Arial"/>
      </w:rPr>
    </w:pPr>
    <w:r w:rsidRPr="0025714D">
      <w:rPr>
        <w:rFonts w:ascii="Calibri" w:hAnsi="Calibri" w:cs="Arial"/>
        <w:b/>
      </w:rPr>
      <w:tab/>
      <w:t>HEALTH AND SAFETY</w:t>
    </w:r>
    <w:r w:rsidRPr="0025714D">
      <w:rPr>
        <w:rFonts w:ascii="Calibri" w:hAnsi="Calibri" w:cs="Arial"/>
      </w:rPr>
      <w:tab/>
    </w:r>
    <w:del w:id="134" w:author="Johnny Pang" w:date="2022-11-29T11:23:00Z">
      <w:r w:rsidR="000260CD" w:rsidRPr="0025714D" w:rsidDel="00DD56CE">
        <w:rPr>
          <w:rFonts w:ascii="Calibri" w:hAnsi="Calibri" w:cs="Arial"/>
        </w:rPr>
        <w:delText>20</w:delText>
      </w:r>
      <w:r w:rsidR="00F218FF" w:rsidDel="00DD56CE">
        <w:rPr>
          <w:rFonts w:ascii="Calibri" w:hAnsi="Calibri" w:cs="Arial"/>
        </w:rPr>
        <w:delText>20</w:delText>
      </w:r>
    </w:del>
    <w:ins w:id="135" w:author="Johnny Pang" w:date="2022-11-29T11:23:00Z">
      <w:r w:rsidR="00DD56CE">
        <w:rPr>
          <w:rFonts w:ascii="Calibri" w:hAnsi="Calibri" w:cs="Arial"/>
        </w:rPr>
        <w:t>2022</w:t>
      </w:r>
    </w:ins>
    <w:r w:rsidR="000260CD" w:rsidRPr="0025714D">
      <w:rPr>
        <w:rFonts w:ascii="Calibri" w:hAnsi="Calibri" w:cs="Arial"/>
      </w:rPr>
      <w:t>-</w:t>
    </w:r>
    <w:del w:id="136" w:author="Johnny Pang" w:date="2022-11-29T11:23:00Z">
      <w:r w:rsidR="00F218FF" w:rsidDel="00DD56CE">
        <w:rPr>
          <w:rFonts w:ascii="Calibri" w:hAnsi="Calibri" w:cs="Arial"/>
        </w:rPr>
        <w:delText>01</w:delText>
      </w:r>
    </w:del>
    <w:ins w:id="137" w:author="Johnny Pang" w:date="2022-11-29T11:23:00Z">
      <w:r w:rsidR="00DD56CE">
        <w:rPr>
          <w:rFonts w:ascii="Calibri" w:hAnsi="Calibri" w:cs="Arial"/>
        </w:rPr>
        <w:t>06</w:t>
      </w:r>
    </w:ins>
    <w:r w:rsidR="00165B6E">
      <w:rPr>
        <w:rFonts w:ascii="Calibri" w:hAnsi="Calibri" w:cs="Arial"/>
      </w:rPr>
      <w:t>-</w:t>
    </w:r>
    <w:del w:id="138" w:author="Johnny Pang" w:date="2022-11-29T11:23:00Z">
      <w:r w:rsidR="0087531F" w:rsidDel="00DD56CE">
        <w:rPr>
          <w:rFonts w:ascii="Calibri" w:hAnsi="Calibri" w:cs="Arial"/>
        </w:rPr>
        <w:delText>2</w:delText>
      </w:r>
      <w:r w:rsidR="00203F16" w:rsidDel="00DD56CE">
        <w:rPr>
          <w:rFonts w:ascii="Calibri" w:hAnsi="Calibri" w:cs="Arial"/>
        </w:rPr>
        <w:delText>0</w:delText>
      </w:r>
    </w:del>
    <w:ins w:id="139" w:author="Johnny Pang" w:date="2022-11-29T11:23:00Z">
      <w:r w:rsidR="00DD56CE">
        <w:rPr>
          <w:rFonts w:ascii="Calibri" w:hAnsi="Calibri" w:cs="Arial"/>
        </w:rPr>
        <w:t>2</w:t>
      </w:r>
      <w:r w:rsidR="00DD56CE">
        <w:rPr>
          <w:rFonts w:ascii="Calibri" w:hAnsi="Calibri" w:cs="Arial"/>
        </w:rPr>
        <w:t>2</w:t>
      </w:r>
    </w:ins>
  </w:p>
  <w:p w14:paraId="62110C07" w14:textId="77777777" w:rsidR="009750AA" w:rsidRPr="0025714D" w:rsidRDefault="009750AA" w:rsidP="00753171">
    <w:pPr>
      <w:pBdr>
        <w:top w:val="single" w:sz="4" w:space="1" w:color="auto"/>
      </w:pBdr>
      <w:tabs>
        <w:tab w:val="center" w:pos="5175"/>
        <w:tab w:val="right" w:pos="10080"/>
      </w:tabs>
      <w:rPr>
        <w:rFonts w:ascii="Calibri" w:hAnsi="Calibri" w:cs="Arial"/>
      </w:rPr>
    </w:pPr>
    <w:r w:rsidRPr="0025714D">
      <w:rPr>
        <w:rFonts w:ascii="Calibri" w:hAnsi="Calibri" w:cs="Arial"/>
      </w:rPr>
      <w:t>DATE</w:t>
    </w:r>
    <w:proofErr w:type="gramStart"/>
    <w:r w:rsidRPr="00165B6E">
      <w:rPr>
        <w:rFonts w:ascii="Calibri" w:hAnsi="Calibri" w:cs="Arial"/>
        <w:highlight w:val="yellow"/>
      </w:rPr>
      <w:t>:  [</w:t>
    </w:r>
    <w:proofErr w:type="gramEnd"/>
    <w:r w:rsidRPr="00165B6E">
      <w:rPr>
        <w:rFonts w:ascii="Calibri" w:hAnsi="Calibri" w:cs="Arial"/>
        <w:highlight w:val="yellow"/>
      </w:rPr>
      <w:t>Insert Date, (e.g. Jan., 20</w:t>
    </w:r>
    <w:r w:rsidR="00203F16">
      <w:rPr>
        <w:rFonts w:ascii="Calibri" w:hAnsi="Calibri" w:cs="Arial"/>
        <w:highlight w:val="yellow"/>
      </w:rPr>
      <w:t>19</w:t>
    </w:r>
    <w:r w:rsidRPr="00165B6E">
      <w:rPr>
        <w:rFonts w:ascii="Calibri" w:hAnsi="Calibri" w:cs="Arial"/>
        <w:highlight w:val="yellow"/>
      </w:rPr>
      <w:t>)]</w:t>
    </w:r>
    <w:r w:rsidRPr="0025714D">
      <w:rPr>
        <w:rFonts w:ascii="Calibri" w:hAnsi="Calibri" w:cs="Arial"/>
      </w:rPr>
      <w:tab/>
    </w:r>
    <w:r w:rsidRPr="0025714D">
      <w:rPr>
        <w:rFonts w:ascii="Calibri" w:hAnsi="Calibri" w:cs="Arial"/>
      </w:rPr>
      <w:tab/>
      <w:t xml:space="preserve">Page </w:t>
    </w:r>
    <w:r w:rsidRPr="0025714D">
      <w:rPr>
        <w:rFonts w:ascii="Calibri" w:hAnsi="Calibri" w:cs="Arial"/>
        <w:color w:val="2B579A"/>
        <w:shd w:val="clear" w:color="auto" w:fill="E6E6E6"/>
      </w:rPr>
      <w:fldChar w:fldCharType="begin"/>
    </w:r>
    <w:r w:rsidRPr="0025714D">
      <w:rPr>
        <w:rFonts w:ascii="Calibri" w:hAnsi="Calibri" w:cs="Arial"/>
      </w:rPr>
      <w:instrText xml:space="preserve">PAGE </w:instrText>
    </w:r>
    <w:r w:rsidRPr="0025714D">
      <w:rPr>
        <w:rFonts w:ascii="Calibri" w:hAnsi="Calibri" w:cs="Arial"/>
        <w:color w:val="2B579A"/>
        <w:shd w:val="clear" w:color="auto" w:fill="E6E6E6"/>
      </w:rPr>
      <w:fldChar w:fldCharType="separate"/>
    </w:r>
    <w:r w:rsidR="009D0C8E">
      <w:rPr>
        <w:rFonts w:ascii="Calibri" w:hAnsi="Calibri" w:cs="Arial"/>
        <w:noProof/>
      </w:rPr>
      <w:t>1</w:t>
    </w:r>
    <w:r w:rsidRPr="0025714D">
      <w:rPr>
        <w:rFonts w:ascii="Calibri" w:hAnsi="Calibri" w:cs="Arial"/>
        <w:color w:val="2B579A"/>
        <w:shd w:val="clear" w:color="auto" w:fill="E6E6E6"/>
      </w:rPr>
      <w:fldChar w:fldCharType="end"/>
    </w:r>
  </w:p>
  <w:p w14:paraId="43076646" w14:textId="77777777" w:rsidR="009750AA" w:rsidRDefault="009750AA" w:rsidP="00753171">
    <w:pPr>
      <w:pStyle w:val="Header"/>
      <w:tabs>
        <w:tab w:val="right" w:pos="10080"/>
      </w:tabs>
      <w:spacing w:after="24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682773" w14:textId="77777777" w:rsidR="009750AA" w:rsidRDefault="009750AA">
    <w:pPr>
      <w:pBdr>
        <w:top w:val="single" w:sz="4" w:space="1" w:color="auto"/>
      </w:pBdr>
      <w:tabs>
        <w:tab w:val="right" w:pos="10350"/>
      </w:tabs>
      <w:rPr>
        <w:rFonts w:ascii="Arial" w:hAnsi="Arial" w:cs="Arial"/>
      </w:rPr>
    </w:pPr>
    <w:r>
      <w:rPr>
        <w:rFonts w:ascii="Arial" w:hAnsi="Arial" w:cs="Arial"/>
      </w:rPr>
      <w:t xml:space="preserve">CONTRACT NO. </w:t>
    </w:r>
    <w:r w:rsidRPr="0082209E">
      <w:rPr>
        <w:rFonts w:ascii="Arial" w:hAnsi="Arial" w:cs="Arial"/>
        <w:highlight w:val="lightGray"/>
      </w:rPr>
      <w:t xml:space="preserve">[Insert </w:t>
    </w:r>
    <w:r>
      <w:rPr>
        <w:rFonts w:ascii="Arial" w:hAnsi="Arial" w:cs="Arial"/>
        <w:highlight w:val="lightGray"/>
      </w:rPr>
      <w:t>Region</w:t>
    </w:r>
    <w:r w:rsidRPr="0082209E">
      <w:rPr>
        <w:rFonts w:ascii="Arial" w:hAnsi="Arial" w:cs="Arial"/>
        <w:highlight w:val="lightGray"/>
      </w:rPr>
      <w:t xml:space="preserve"> Number]</w:t>
    </w:r>
    <w:r>
      <w:rPr>
        <w:rFonts w:ascii="Arial" w:hAnsi="Arial" w:cs="Arial"/>
      </w:rPr>
      <w:tab/>
      <w:t>Section 01351</w:t>
    </w:r>
  </w:p>
  <w:p w14:paraId="4BBE28A4" w14:textId="77777777" w:rsidR="009750AA" w:rsidRDefault="009750AA" w:rsidP="009750AA">
    <w:pPr>
      <w:pBdr>
        <w:top w:val="single" w:sz="4" w:space="1" w:color="auto"/>
      </w:pBdr>
      <w:tabs>
        <w:tab w:val="left" w:pos="-1440"/>
        <w:tab w:val="left" w:pos="-720"/>
        <w:tab w:val="left" w:pos="0"/>
        <w:tab w:val="center" w:pos="5220"/>
        <w:tab w:val="right" w:pos="10350"/>
      </w:tabs>
      <w:rPr>
        <w:rFonts w:ascii="Arial" w:hAnsi="Arial" w:cs="Arial"/>
      </w:rPr>
    </w:pPr>
    <w:r>
      <w:rPr>
        <w:rFonts w:ascii="Arial" w:hAnsi="Arial" w:cs="Arial"/>
        <w:b/>
      </w:rPr>
      <w:tab/>
      <w:t>HEALTH AND SAFETY</w:t>
    </w:r>
    <w:r>
      <w:rPr>
        <w:rFonts w:ascii="Arial" w:hAnsi="Arial" w:cs="Arial"/>
      </w:rPr>
      <w:tab/>
    </w:r>
    <w:r w:rsidR="00FD097C">
      <w:rPr>
        <w:rFonts w:ascii="Arial" w:hAnsi="Arial" w:cs="Arial"/>
      </w:rPr>
      <w:t>2012-0</w:t>
    </w:r>
    <w:r w:rsidR="00BF3D4B">
      <w:rPr>
        <w:rFonts w:ascii="Arial" w:hAnsi="Arial" w:cs="Arial"/>
      </w:rPr>
      <w:t>7</w:t>
    </w:r>
    <w:r w:rsidR="00FD097C">
      <w:rPr>
        <w:rFonts w:ascii="Arial" w:hAnsi="Arial" w:cs="Arial"/>
      </w:rPr>
      <w:t>-0</w:t>
    </w:r>
    <w:r w:rsidR="00BF3D4B">
      <w:rPr>
        <w:rFonts w:ascii="Arial" w:hAnsi="Arial" w:cs="Arial"/>
      </w:rPr>
      <w:t>5</w:t>
    </w:r>
  </w:p>
  <w:p w14:paraId="5929E874" w14:textId="77777777" w:rsidR="009750AA" w:rsidRDefault="009750AA">
    <w:pPr>
      <w:pBdr>
        <w:top w:val="single" w:sz="4" w:space="1" w:color="auto"/>
      </w:pBdr>
      <w:tabs>
        <w:tab w:val="center" w:pos="5175"/>
        <w:tab w:val="right" w:pos="10350"/>
      </w:tabs>
      <w:rPr>
        <w:rFonts w:ascii="Arial" w:hAnsi="Arial" w:cs="Arial"/>
      </w:rPr>
    </w:pPr>
    <w:r>
      <w:rPr>
        <w:rFonts w:ascii="Arial" w:hAnsi="Arial" w:cs="Arial"/>
      </w:rPr>
      <w:t>DATE</w:t>
    </w:r>
    <w:proofErr w:type="gramStart"/>
    <w:r>
      <w:rPr>
        <w:rFonts w:ascii="Arial" w:hAnsi="Arial" w:cs="Arial"/>
      </w:rPr>
      <w:t xml:space="preserve">:  </w:t>
    </w:r>
    <w:r w:rsidRPr="0082209E">
      <w:rPr>
        <w:rFonts w:ascii="Arial" w:hAnsi="Arial" w:cs="Arial"/>
        <w:highlight w:val="lightGray"/>
      </w:rPr>
      <w:t>[</w:t>
    </w:r>
    <w:proofErr w:type="gramEnd"/>
    <w:r w:rsidRPr="0082209E">
      <w:rPr>
        <w:rFonts w:ascii="Arial" w:hAnsi="Arial" w:cs="Arial"/>
        <w:highlight w:val="lightGray"/>
      </w:rPr>
      <w:t>Insert Date, (e.g. Jan., 2000)]</w:t>
    </w:r>
    <w:r>
      <w:rPr>
        <w:rFonts w:ascii="Arial" w:hAnsi="Arial" w:cs="Arial"/>
      </w:rPr>
      <w:tab/>
    </w:r>
    <w:r>
      <w:rPr>
        <w:rFonts w:ascii="Arial" w:hAnsi="Arial" w:cs="Arial"/>
      </w:rPr>
      <w:tab/>
      <w:t xml:space="preserve">Page </w:t>
    </w:r>
    <w:r>
      <w:rPr>
        <w:rFonts w:ascii="Arial" w:hAnsi="Arial" w:cs="Arial"/>
        <w:color w:val="2B579A"/>
        <w:shd w:val="clear" w:color="auto" w:fill="E6E6E6"/>
      </w:rPr>
      <w:fldChar w:fldCharType="begin"/>
    </w:r>
    <w:r>
      <w:rPr>
        <w:rFonts w:ascii="Arial" w:hAnsi="Arial" w:cs="Arial"/>
      </w:rPr>
      <w:instrText xml:space="preserve">PAGE </w:instrText>
    </w:r>
    <w:r>
      <w:rPr>
        <w:rFonts w:ascii="Arial" w:hAnsi="Arial" w:cs="Arial"/>
        <w:color w:val="2B579A"/>
        <w:shd w:val="clear" w:color="auto" w:fill="E6E6E6"/>
      </w:rPr>
      <w:fldChar w:fldCharType="separate"/>
    </w:r>
    <w:r w:rsidR="000260CD">
      <w:rPr>
        <w:rFonts w:ascii="Arial" w:hAnsi="Arial" w:cs="Arial"/>
        <w:noProof/>
      </w:rPr>
      <w:t>1</w:t>
    </w:r>
    <w:r>
      <w:rPr>
        <w:rFonts w:ascii="Arial" w:hAnsi="Arial" w:cs="Arial"/>
        <w:color w:val="2B579A"/>
        <w:shd w:val="clear" w:color="auto" w:fill="E6E6E6"/>
      </w:rPr>
      <w:fldChar w:fldCharType="end"/>
    </w:r>
    <w:r>
      <w:rPr>
        <w:rFonts w:ascii="Arial" w:hAnsi="Arial" w:cs="Arial"/>
      </w:rPr>
      <w:t xml:space="preserve"> of </w:t>
    </w:r>
    <w:r>
      <w:rPr>
        <w:rStyle w:val="PageNumber"/>
        <w:rFonts w:ascii="Arial" w:hAnsi="Arial" w:cs="Arial"/>
        <w:caps/>
        <w:sz w:val="22"/>
        <w:szCs w:val="22"/>
      </w:rPr>
      <w:fldChar w:fldCharType="begin"/>
    </w:r>
    <w:r>
      <w:rPr>
        <w:rStyle w:val="PageNumber"/>
        <w:rFonts w:ascii="Arial" w:hAnsi="Arial" w:cs="Arial"/>
        <w:caps/>
        <w:sz w:val="22"/>
        <w:szCs w:val="22"/>
      </w:rPr>
      <w:instrText xml:space="preserve"> NUMPAGES </w:instrText>
    </w:r>
    <w:r>
      <w:rPr>
        <w:rStyle w:val="PageNumber"/>
        <w:rFonts w:ascii="Arial" w:hAnsi="Arial" w:cs="Arial"/>
        <w:caps/>
        <w:sz w:val="22"/>
        <w:szCs w:val="22"/>
      </w:rPr>
      <w:fldChar w:fldCharType="separate"/>
    </w:r>
    <w:r w:rsidR="004C0443">
      <w:rPr>
        <w:rStyle w:val="PageNumber"/>
        <w:rFonts w:ascii="Arial" w:hAnsi="Arial" w:cs="Arial"/>
        <w:caps/>
        <w:noProof/>
        <w:sz w:val="22"/>
        <w:szCs w:val="22"/>
      </w:rPr>
      <w:t>3</w:t>
    </w:r>
    <w:r>
      <w:rPr>
        <w:rStyle w:val="PageNumber"/>
        <w:rFonts w:ascii="Arial" w:hAnsi="Arial" w:cs="Arial"/>
        <w:caps/>
        <w:sz w:val="22"/>
        <w:szCs w:val="22"/>
      </w:rPr>
      <w:fldChar w:fldCharType="end"/>
    </w:r>
  </w:p>
  <w:p w14:paraId="37C791EB" w14:textId="77777777" w:rsidR="009750AA" w:rsidRDefault="009750AA">
    <w:pPr>
      <w:pStyle w:val="Header"/>
      <w:spacing w:after="24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85548A8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A576F65"/>
    <w:multiLevelType w:val="hybridMultilevel"/>
    <w:tmpl w:val="9C8E7B52"/>
    <w:lvl w:ilvl="0" w:tplc="10090001">
      <w:start w:val="1"/>
      <w:numFmt w:val="bullet"/>
      <w:lvlText w:val=""/>
      <w:lvlJc w:val="left"/>
      <w:pPr>
        <w:tabs>
          <w:tab w:val="num" w:pos="1440"/>
        </w:tabs>
        <w:ind w:left="1440" w:hanging="360"/>
      </w:pPr>
      <w:rPr>
        <w:rFonts w:ascii="Symbol" w:hAnsi="Symbol" w:hint="default"/>
      </w:rPr>
    </w:lvl>
    <w:lvl w:ilvl="1" w:tplc="10090003" w:tentative="1">
      <w:start w:val="1"/>
      <w:numFmt w:val="bullet"/>
      <w:lvlText w:val="o"/>
      <w:lvlJc w:val="left"/>
      <w:pPr>
        <w:tabs>
          <w:tab w:val="num" w:pos="2160"/>
        </w:tabs>
        <w:ind w:left="2160" w:hanging="360"/>
      </w:pPr>
      <w:rPr>
        <w:rFonts w:ascii="Courier New" w:hAnsi="Courier New" w:cs="Courier New" w:hint="default"/>
      </w:rPr>
    </w:lvl>
    <w:lvl w:ilvl="2" w:tplc="10090005" w:tentative="1">
      <w:start w:val="1"/>
      <w:numFmt w:val="bullet"/>
      <w:lvlText w:val=""/>
      <w:lvlJc w:val="left"/>
      <w:pPr>
        <w:tabs>
          <w:tab w:val="num" w:pos="2880"/>
        </w:tabs>
        <w:ind w:left="2880" w:hanging="360"/>
      </w:pPr>
      <w:rPr>
        <w:rFonts w:ascii="Wingdings" w:hAnsi="Wingdings" w:hint="default"/>
      </w:rPr>
    </w:lvl>
    <w:lvl w:ilvl="3" w:tplc="10090001" w:tentative="1">
      <w:start w:val="1"/>
      <w:numFmt w:val="bullet"/>
      <w:lvlText w:val=""/>
      <w:lvlJc w:val="left"/>
      <w:pPr>
        <w:tabs>
          <w:tab w:val="num" w:pos="3600"/>
        </w:tabs>
        <w:ind w:left="3600" w:hanging="360"/>
      </w:pPr>
      <w:rPr>
        <w:rFonts w:ascii="Symbol" w:hAnsi="Symbol" w:hint="default"/>
      </w:rPr>
    </w:lvl>
    <w:lvl w:ilvl="4" w:tplc="10090003" w:tentative="1">
      <w:start w:val="1"/>
      <w:numFmt w:val="bullet"/>
      <w:lvlText w:val="o"/>
      <w:lvlJc w:val="left"/>
      <w:pPr>
        <w:tabs>
          <w:tab w:val="num" w:pos="4320"/>
        </w:tabs>
        <w:ind w:left="4320" w:hanging="360"/>
      </w:pPr>
      <w:rPr>
        <w:rFonts w:ascii="Courier New" w:hAnsi="Courier New" w:cs="Courier New" w:hint="default"/>
      </w:rPr>
    </w:lvl>
    <w:lvl w:ilvl="5" w:tplc="10090005" w:tentative="1">
      <w:start w:val="1"/>
      <w:numFmt w:val="bullet"/>
      <w:lvlText w:val=""/>
      <w:lvlJc w:val="left"/>
      <w:pPr>
        <w:tabs>
          <w:tab w:val="num" w:pos="5040"/>
        </w:tabs>
        <w:ind w:left="5040" w:hanging="360"/>
      </w:pPr>
      <w:rPr>
        <w:rFonts w:ascii="Wingdings" w:hAnsi="Wingdings" w:hint="default"/>
      </w:rPr>
    </w:lvl>
    <w:lvl w:ilvl="6" w:tplc="10090001" w:tentative="1">
      <w:start w:val="1"/>
      <w:numFmt w:val="bullet"/>
      <w:lvlText w:val=""/>
      <w:lvlJc w:val="left"/>
      <w:pPr>
        <w:tabs>
          <w:tab w:val="num" w:pos="5760"/>
        </w:tabs>
        <w:ind w:left="5760" w:hanging="360"/>
      </w:pPr>
      <w:rPr>
        <w:rFonts w:ascii="Symbol" w:hAnsi="Symbol" w:hint="default"/>
      </w:rPr>
    </w:lvl>
    <w:lvl w:ilvl="7" w:tplc="10090003" w:tentative="1">
      <w:start w:val="1"/>
      <w:numFmt w:val="bullet"/>
      <w:lvlText w:val="o"/>
      <w:lvlJc w:val="left"/>
      <w:pPr>
        <w:tabs>
          <w:tab w:val="num" w:pos="6480"/>
        </w:tabs>
        <w:ind w:left="6480" w:hanging="360"/>
      </w:pPr>
      <w:rPr>
        <w:rFonts w:ascii="Courier New" w:hAnsi="Courier New" w:cs="Courier New" w:hint="default"/>
      </w:rPr>
    </w:lvl>
    <w:lvl w:ilvl="8" w:tplc="100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13F8398A"/>
    <w:multiLevelType w:val="multilevel"/>
    <w:tmpl w:val="605866B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4617691"/>
    <w:multiLevelType w:val="hybridMultilevel"/>
    <w:tmpl w:val="B7C8035A"/>
    <w:lvl w:ilvl="0" w:tplc="D40A18FA">
      <w:start w:val="1"/>
      <w:numFmt w:val="lowerLetter"/>
      <w:lvlText w:val="(%1)"/>
      <w:lvlJc w:val="left"/>
      <w:pPr>
        <w:tabs>
          <w:tab w:val="num" w:pos="644"/>
        </w:tabs>
        <w:ind w:left="644" w:hanging="360"/>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47D314B"/>
    <w:multiLevelType w:val="multilevel"/>
    <w:tmpl w:val="599657F8"/>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hanging="720"/>
      </w:pPr>
      <w:rPr>
        <w:rFonts w:ascii="Arial" w:hAnsi="Arial" w:hint="default"/>
        <w:color w:val="000000"/>
        <w:sz w:val="22"/>
      </w:rPr>
    </w:lvl>
    <w:lvl w:ilvl="3">
      <w:start w:val="1"/>
      <w:numFmt w:val="decimal"/>
      <w:lvlText w:val=".%4"/>
      <w:lvlJc w:val="left"/>
      <w:pPr>
        <w:tabs>
          <w:tab w:val="num" w:pos="864"/>
        </w:tabs>
        <w:ind w:left="864" w:firstLine="30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2006460A"/>
    <w:multiLevelType w:val="multilevel"/>
    <w:tmpl w:val="A496B304"/>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ascii="Arial" w:hAnsi="Arial" w:hint="default"/>
        <w:color w:val="00000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26401F35"/>
    <w:multiLevelType w:val="singleLevel"/>
    <w:tmpl w:val="17289D04"/>
    <w:lvl w:ilvl="0">
      <w:start w:val="1"/>
      <w:numFmt w:val="bullet"/>
      <w:pStyle w:val="BodyTextIndent-Bullets"/>
      <w:lvlText w:val=""/>
      <w:lvlJc w:val="left"/>
      <w:pPr>
        <w:tabs>
          <w:tab w:val="num" w:pos="360"/>
        </w:tabs>
        <w:ind w:left="360" w:hanging="360"/>
      </w:pPr>
      <w:rPr>
        <w:rFonts w:ascii="Symbol" w:hAnsi="Symbol" w:hint="default"/>
      </w:rPr>
    </w:lvl>
  </w:abstractNum>
  <w:abstractNum w:abstractNumId="7" w15:restartNumberingAfterBreak="0">
    <w:nsid w:val="267509BB"/>
    <w:multiLevelType w:val="multilevel"/>
    <w:tmpl w:val="561864F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2B477FCF"/>
    <w:multiLevelType w:val="hybridMultilevel"/>
    <w:tmpl w:val="1076F68E"/>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2FEA6C0B"/>
    <w:multiLevelType w:val="hybridMultilevel"/>
    <w:tmpl w:val="6AD287D6"/>
    <w:lvl w:ilvl="0" w:tplc="10090001">
      <w:start w:val="1"/>
      <w:numFmt w:val="bullet"/>
      <w:lvlText w:val=""/>
      <w:lvlJc w:val="left"/>
      <w:pPr>
        <w:tabs>
          <w:tab w:val="num" w:pos="720"/>
        </w:tabs>
        <w:ind w:left="720" w:hanging="360"/>
      </w:pPr>
      <w:rPr>
        <w:rFonts w:ascii="Symbol" w:hAnsi="Symbol" w:hint="default"/>
      </w:rPr>
    </w:lvl>
    <w:lvl w:ilvl="1" w:tplc="10090003">
      <w:start w:val="1"/>
      <w:numFmt w:val="decimal"/>
      <w:lvlText w:val="%2."/>
      <w:lvlJc w:val="left"/>
      <w:pPr>
        <w:tabs>
          <w:tab w:val="num" w:pos="1440"/>
        </w:tabs>
        <w:ind w:left="1440" w:hanging="360"/>
      </w:pPr>
    </w:lvl>
    <w:lvl w:ilvl="2" w:tplc="10090005">
      <w:start w:val="1"/>
      <w:numFmt w:val="decimal"/>
      <w:lvlText w:val="%3."/>
      <w:lvlJc w:val="left"/>
      <w:pPr>
        <w:tabs>
          <w:tab w:val="num" w:pos="2160"/>
        </w:tabs>
        <w:ind w:left="2160" w:hanging="360"/>
      </w:pPr>
    </w:lvl>
    <w:lvl w:ilvl="3" w:tplc="10090001">
      <w:start w:val="1"/>
      <w:numFmt w:val="decimal"/>
      <w:lvlText w:val="%4."/>
      <w:lvlJc w:val="left"/>
      <w:pPr>
        <w:tabs>
          <w:tab w:val="num" w:pos="2880"/>
        </w:tabs>
        <w:ind w:left="2880" w:hanging="360"/>
      </w:pPr>
    </w:lvl>
    <w:lvl w:ilvl="4" w:tplc="10090003">
      <w:start w:val="1"/>
      <w:numFmt w:val="decimal"/>
      <w:lvlText w:val="%5."/>
      <w:lvlJc w:val="left"/>
      <w:pPr>
        <w:tabs>
          <w:tab w:val="num" w:pos="3600"/>
        </w:tabs>
        <w:ind w:left="3600" w:hanging="360"/>
      </w:pPr>
    </w:lvl>
    <w:lvl w:ilvl="5" w:tplc="10090005">
      <w:start w:val="1"/>
      <w:numFmt w:val="decimal"/>
      <w:lvlText w:val="%6."/>
      <w:lvlJc w:val="left"/>
      <w:pPr>
        <w:tabs>
          <w:tab w:val="num" w:pos="4320"/>
        </w:tabs>
        <w:ind w:left="4320" w:hanging="360"/>
      </w:pPr>
    </w:lvl>
    <w:lvl w:ilvl="6" w:tplc="10090001">
      <w:start w:val="1"/>
      <w:numFmt w:val="decimal"/>
      <w:lvlText w:val="%7."/>
      <w:lvlJc w:val="left"/>
      <w:pPr>
        <w:tabs>
          <w:tab w:val="num" w:pos="5040"/>
        </w:tabs>
        <w:ind w:left="5040" w:hanging="360"/>
      </w:pPr>
    </w:lvl>
    <w:lvl w:ilvl="7" w:tplc="10090003">
      <w:start w:val="1"/>
      <w:numFmt w:val="decimal"/>
      <w:lvlText w:val="%8."/>
      <w:lvlJc w:val="left"/>
      <w:pPr>
        <w:tabs>
          <w:tab w:val="num" w:pos="5760"/>
        </w:tabs>
        <w:ind w:left="5760" w:hanging="360"/>
      </w:pPr>
    </w:lvl>
    <w:lvl w:ilvl="8" w:tplc="10090005">
      <w:start w:val="1"/>
      <w:numFmt w:val="decimal"/>
      <w:lvlText w:val="%9."/>
      <w:lvlJc w:val="left"/>
      <w:pPr>
        <w:tabs>
          <w:tab w:val="num" w:pos="6480"/>
        </w:tabs>
        <w:ind w:left="6480" w:hanging="360"/>
      </w:pPr>
    </w:lvl>
  </w:abstractNum>
  <w:abstractNum w:abstractNumId="10" w15:restartNumberingAfterBreak="0">
    <w:nsid w:val="32C912EB"/>
    <w:multiLevelType w:val="multilevel"/>
    <w:tmpl w:val="04C8E42C"/>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Arial" w:hAnsi="Arial" w:hint="default"/>
        <w:color w:val="000000"/>
        <w:sz w:val="22"/>
      </w:rPr>
    </w:lvl>
    <w:lvl w:ilvl="3">
      <w:start w:val="1"/>
      <w:numFmt w:val="decimal"/>
      <w:lvlText w:val=".%4"/>
      <w:lvlJc w:val="left"/>
      <w:pPr>
        <w:tabs>
          <w:tab w:val="num" w:pos="864"/>
        </w:tabs>
        <w:ind w:left="864" w:firstLine="345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34351C87"/>
    <w:multiLevelType w:val="multilevel"/>
    <w:tmpl w:val="78282C44"/>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hanging="720"/>
      </w:pPr>
      <w:rPr>
        <w:rFonts w:ascii="Arial" w:hAnsi="Arial" w:hint="default"/>
        <w:color w:val="00000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3B881758"/>
    <w:multiLevelType w:val="hybridMultilevel"/>
    <w:tmpl w:val="E27C5C2A"/>
    <w:lvl w:ilvl="0" w:tplc="337C9CCA">
      <w:start w:val="1"/>
      <w:numFmt w:val="decimal"/>
      <w:lvlText w:val=".%1"/>
      <w:lvlJc w:val="left"/>
      <w:pPr>
        <w:tabs>
          <w:tab w:val="num" w:pos="2160"/>
        </w:tabs>
        <w:ind w:left="2160" w:hanging="720"/>
      </w:pPr>
      <w:rPr>
        <w:rFonts w:ascii="Univers" w:hAnsi="Univers" w:hint="default"/>
        <w:b w:val="0"/>
        <w:i w:val="0"/>
        <w:sz w:val="22"/>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15:restartNumberingAfterBreak="0">
    <w:nsid w:val="3D9D6B2F"/>
    <w:multiLevelType w:val="hybridMultilevel"/>
    <w:tmpl w:val="D8FCD75E"/>
    <w:lvl w:ilvl="0" w:tplc="E226761A">
      <w:start w:val="1"/>
      <w:numFmt w:val="lowerLetter"/>
      <w:lvlText w:val="(%1)"/>
      <w:lvlJc w:val="left"/>
      <w:pPr>
        <w:tabs>
          <w:tab w:val="num" w:pos="360"/>
        </w:tabs>
        <w:ind w:left="360" w:hanging="360"/>
      </w:pPr>
      <w:rPr>
        <w:i w:val="0"/>
      </w:r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14" w15:restartNumberingAfterBreak="0">
    <w:nsid w:val="433511CE"/>
    <w:multiLevelType w:val="multilevel"/>
    <w:tmpl w:val="D902C172"/>
    <w:lvl w:ilvl="0">
      <w:start w:val="1"/>
      <w:numFmt w:val="decimal"/>
      <w:lvlText w:val="%1."/>
      <w:lvlJc w:val="left"/>
      <w:pPr>
        <w:tabs>
          <w:tab w:val="num" w:pos="360"/>
        </w:tabs>
        <w:ind w:left="0" w:firstLine="0"/>
      </w:pPr>
      <w:rPr>
        <w:rFonts w:hint="default"/>
        <w:color w:val="auto"/>
        <w:spacing w:val="0"/>
        <w:position w:val="0"/>
        <w:sz w:val="22"/>
        <w:u w:val="single"/>
      </w:rPr>
    </w:lvl>
    <w:lvl w:ilvl="1">
      <w:start w:val="1"/>
      <w:numFmt w:val="decimal"/>
      <w:lvlText w:val=".%2"/>
      <w:lvlJc w:val="left"/>
      <w:pPr>
        <w:tabs>
          <w:tab w:val="num" w:pos="1440"/>
        </w:tabs>
        <w:ind w:left="1440" w:hanging="720"/>
      </w:pPr>
      <w:rPr>
        <w:rFonts w:hint="default"/>
      </w:rPr>
    </w:lvl>
    <w:lvl w:ilvl="2">
      <w:start w:val="1"/>
      <w:numFmt w:val="decimal"/>
      <w:lvlText w:val="%1.%2.%3"/>
      <w:lvlJc w:val="left"/>
      <w:pPr>
        <w:tabs>
          <w:tab w:val="num" w:pos="2160"/>
        </w:tabs>
        <w:ind w:left="0" w:firstLine="1440"/>
      </w:pPr>
      <w:rPr>
        <w:rFonts w:hint="default"/>
      </w:rPr>
    </w:lvl>
    <w:lvl w:ilvl="3">
      <w:start w:val="1"/>
      <w:numFmt w:val="decimal"/>
      <w:lvlText w:val="%4."/>
      <w:lvlJc w:val="left"/>
      <w:pPr>
        <w:tabs>
          <w:tab w:val="num" w:pos="2880"/>
        </w:tabs>
        <w:ind w:left="2880" w:hanging="72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5" w15:restartNumberingAfterBreak="0">
    <w:nsid w:val="465575FD"/>
    <w:multiLevelType w:val="multilevel"/>
    <w:tmpl w:val="59187B36"/>
    <w:lvl w:ilvl="0">
      <w:start w:val="1"/>
      <w:numFmt w:val="decimal"/>
      <w:pStyle w:val="Heading1"/>
      <w:lvlText w:val="PART %1."/>
      <w:lvlJc w:val="left"/>
      <w:pPr>
        <w:tabs>
          <w:tab w:val="num" w:pos="720"/>
        </w:tabs>
        <w:ind w:left="720" w:hanging="720"/>
      </w:pPr>
      <w:rPr>
        <w:rFonts w:ascii="Calibri" w:hAnsi="Calibri" w:hint="default"/>
        <w:b w:val="0"/>
        <w:i w:val="0"/>
        <w:sz w:val="22"/>
      </w:rPr>
    </w:lvl>
    <w:lvl w:ilvl="1">
      <w:start w:val="1"/>
      <w:numFmt w:val="decimal"/>
      <w:pStyle w:val="Heading2"/>
      <w:lvlText w:val="%1.%2"/>
      <w:lvlJc w:val="left"/>
      <w:pPr>
        <w:tabs>
          <w:tab w:val="num" w:pos="720"/>
        </w:tabs>
        <w:ind w:left="720" w:hanging="720"/>
      </w:pPr>
      <w:rPr>
        <w:rFonts w:ascii="Calibri" w:hAnsi="Calibri" w:hint="default"/>
        <w:b w:val="0"/>
        <w:i w:val="0"/>
        <w:sz w:val="22"/>
      </w:rPr>
    </w:lvl>
    <w:lvl w:ilvl="2">
      <w:start w:val="1"/>
      <w:numFmt w:val="decimal"/>
      <w:pStyle w:val="Heading3"/>
      <w:lvlText w:val=".%3"/>
      <w:lvlJc w:val="left"/>
      <w:pPr>
        <w:tabs>
          <w:tab w:val="num" w:pos="1440"/>
        </w:tabs>
        <w:ind w:left="1440" w:hanging="720"/>
      </w:pPr>
      <w:rPr>
        <w:rFonts w:ascii="Calibri" w:hAnsi="Calibri" w:hint="default"/>
        <w:color w:val="000000"/>
        <w:sz w:val="22"/>
      </w:rPr>
    </w:lvl>
    <w:lvl w:ilvl="3">
      <w:start w:val="1"/>
      <w:numFmt w:val="decimal"/>
      <w:pStyle w:val="Heading4"/>
      <w:lvlText w:val=".%4"/>
      <w:lvlJc w:val="left"/>
      <w:pPr>
        <w:tabs>
          <w:tab w:val="num" w:pos="2160"/>
        </w:tabs>
        <w:ind w:left="2160" w:hanging="720"/>
      </w:pPr>
      <w:rPr>
        <w:rFonts w:ascii="Calibri" w:hAnsi="Calibri" w:hint="default"/>
        <w:b w:val="0"/>
        <w:i w:val="0"/>
        <w:sz w:val="22"/>
      </w:rPr>
    </w:lvl>
    <w:lvl w:ilvl="4">
      <w:start w:val="1"/>
      <w:numFmt w:val="decimal"/>
      <w:pStyle w:val="Heading5"/>
      <w:lvlText w:val=".%5"/>
      <w:lvlJc w:val="left"/>
      <w:pPr>
        <w:tabs>
          <w:tab w:val="num" w:pos="2880"/>
        </w:tabs>
        <w:ind w:left="2880" w:hanging="720"/>
      </w:pPr>
      <w:rPr>
        <w:rFonts w:ascii="Calibri" w:hAnsi="Calibri" w:hint="default"/>
        <w:b w:val="0"/>
        <w:i w:val="0"/>
        <w:sz w:val="22"/>
      </w:rPr>
    </w:lvl>
    <w:lvl w:ilvl="5">
      <w:start w:val="1"/>
      <w:numFmt w:val="decimal"/>
      <w:pStyle w:val="Heading6"/>
      <w:lvlText w:val=".%6"/>
      <w:lvlJc w:val="left"/>
      <w:pPr>
        <w:tabs>
          <w:tab w:val="num" w:pos="3600"/>
        </w:tabs>
        <w:ind w:left="3600" w:hanging="720"/>
      </w:pPr>
      <w:rPr>
        <w:rFonts w:ascii="Calibri" w:hAnsi="Calibri" w:hint="default"/>
        <w:b w:val="0"/>
        <w:i w:val="0"/>
        <w:sz w:val="22"/>
      </w:rPr>
    </w:lvl>
    <w:lvl w:ilvl="6">
      <w:start w:val="1"/>
      <w:numFmt w:val="decimal"/>
      <w:pStyle w:val="Heading7"/>
      <w:lvlText w:val=".%7"/>
      <w:lvlJc w:val="left"/>
      <w:pPr>
        <w:tabs>
          <w:tab w:val="num" w:pos="4320"/>
        </w:tabs>
        <w:ind w:left="4320" w:hanging="720"/>
      </w:pPr>
      <w:rPr>
        <w:rFonts w:ascii="Calibri" w:hAnsi="Calibri" w:hint="default"/>
        <w:b w:val="0"/>
        <w:i w:val="0"/>
        <w:sz w:val="22"/>
      </w:rPr>
    </w:lvl>
    <w:lvl w:ilvl="7">
      <w:start w:val="1"/>
      <w:numFmt w:val="decimal"/>
      <w:lvlText w:val=".%8"/>
      <w:lvlJc w:val="left"/>
      <w:pPr>
        <w:tabs>
          <w:tab w:val="num" w:pos="5040"/>
        </w:tabs>
        <w:ind w:left="5040" w:hanging="720"/>
      </w:pPr>
      <w:rPr>
        <w:rFonts w:ascii="Calibri" w:hAnsi="Calibri" w:hint="default"/>
        <w:b w:val="0"/>
        <w:i w:val="0"/>
        <w:sz w:val="22"/>
      </w:rPr>
    </w:lvl>
    <w:lvl w:ilvl="8">
      <w:start w:val="1"/>
      <w:numFmt w:val="decimal"/>
      <w:lvlText w:val=".%9"/>
      <w:lvlJc w:val="left"/>
      <w:pPr>
        <w:tabs>
          <w:tab w:val="num" w:pos="5760"/>
        </w:tabs>
        <w:ind w:left="5760" w:hanging="720"/>
      </w:pPr>
      <w:rPr>
        <w:rFonts w:ascii="Calibri" w:hAnsi="Calibri" w:hint="default"/>
        <w:b w:val="0"/>
        <w:i w:val="0"/>
        <w:sz w:val="22"/>
      </w:rPr>
    </w:lvl>
  </w:abstractNum>
  <w:abstractNum w:abstractNumId="16" w15:restartNumberingAfterBreak="0">
    <w:nsid w:val="4E901E2F"/>
    <w:multiLevelType w:val="multilevel"/>
    <w:tmpl w:val="76E6E2AE"/>
    <w:lvl w:ilvl="0">
      <w:start w:val="1"/>
      <w:numFmt w:val="decimal"/>
      <w:lvlText w:val="%1"/>
      <w:lvlJc w:val="left"/>
      <w:pPr>
        <w:tabs>
          <w:tab w:val="num" w:pos="360"/>
        </w:tabs>
        <w:ind w:left="360" w:hanging="360"/>
      </w:pPr>
      <w:rPr>
        <w:rFonts w:hint="default"/>
        <w:u w:val="single"/>
      </w:rPr>
    </w:lvl>
    <w:lvl w:ilvl="1">
      <w:start w:val="1"/>
      <w:numFmt w:val="decimal"/>
      <w:lvlText w:val="%1.%2"/>
      <w:lvlJc w:val="left"/>
      <w:pPr>
        <w:tabs>
          <w:tab w:val="num" w:pos="360"/>
        </w:tabs>
        <w:ind w:left="360" w:hanging="360"/>
      </w:pPr>
      <w:rPr>
        <w:rFonts w:hint="default"/>
        <w:u w:val="single"/>
      </w:rPr>
    </w:lvl>
    <w:lvl w:ilvl="2">
      <w:start w:val="1"/>
      <w:numFmt w:val="decimal"/>
      <w:lvlText w:val="%1.%2.%3"/>
      <w:lvlJc w:val="left"/>
      <w:pPr>
        <w:tabs>
          <w:tab w:val="num" w:pos="720"/>
        </w:tabs>
        <w:ind w:left="720" w:hanging="720"/>
      </w:pPr>
      <w:rPr>
        <w:rFonts w:hint="default"/>
        <w:u w:val="single"/>
      </w:rPr>
    </w:lvl>
    <w:lvl w:ilvl="3">
      <w:start w:val="1"/>
      <w:numFmt w:val="decimal"/>
      <w:lvlText w:val="%1.%2.%3.%4"/>
      <w:lvlJc w:val="left"/>
      <w:pPr>
        <w:tabs>
          <w:tab w:val="num" w:pos="1080"/>
        </w:tabs>
        <w:ind w:left="1080" w:hanging="1080"/>
      </w:pPr>
      <w:rPr>
        <w:rFonts w:hint="default"/>
        <w:u w:val="single"/>
      </w:rPr>
    </w:lvl>
    <w:lvl w:ilvl="4">
      <w:start w:val="1"/>
      <w:numFmt w:val="decimal"/>
      <w:lvlText w:val="%1.%2.%3.%4.%5"/>
      <w:lvlJc w:val="left"/>
      <w:pPr>
        <w:tabs>
          <w:tab w:val="num" w:pos="1080"/>
        </w:tabs>
        <w:ind w:left="1080" w:hanging="1080"/>
      </w:pPr>
      <w:rPr>
        <w:rFonts w:hint="default"/>
        <w:u w:val="single"/>
      </w:rPr>
    </w:lvl>
    <w:lvl w:ilvl="5">
      <w:start w:val="1"/>
      <w:numFmt w:val="decimal"/>
      <w:lvlText w:val="%1.%2.%3.%4.%5.%6"/>
      <w:lvlJc w:val="left"/>
      <w:pPr>
        <w:tabs>
          <w:tab w:val="num" w:pos="1440"/>
        </w:tabs>
        <w:ind w:left="1440" w:hanging="1440"/>
      </w:pPr>
      <w:rPr>
        <w:rFonts w:hint="default"/>
        <w:u w:val="single"/>
      </w:rPr>
    </w:lvl>
    <w:lvl w:ilvl="6">
      <w:start w:val="1"/>
      <w:numFmt w:val="decimal"/>
      <w:lvlText w:val="%1.%2.%3.%4.%5.%6.%7"/>
      <w:lvlJc w:val="left"/>
      <w:pPr>
        <w:tabs>
          <w:tab w:val="num" w:pos="1440"/>
        </w:tabs>
        <w:ind w:left="1440" w:hanging="1440"/>
      </w:pPr>
      <w:rPr>
        <w:rFonts w:hint="default"/>
        <w:u w:val="single"/>
      </w:rPr>
    </w:lvl>
    <w:lvl w:ilvl="7">
      <w:start w:val="1"/>
      <w:numFmt w:val="decimal"/>
      <w:lvlText w:val="%1.%2.%3.%4.%5.%6.%7.%8"/>
      <w:lvlJc w:val="left"/>
      <w:pPr>
        <w:tabs>
          <w:tab w:val="num" w:pos="1800"/>
        </w:tabs>
        <w:ind w:left="1800" w:hanging="1800"/>
      </w:pPr>
      <w:rPr>
        <w:rFonts w:hint="default"/>
        <w:u w:val="single"/>
      </w:rPr>
    </w:lvl>
    <w:lvl w:ilvl="8">
      <w:start w:val="1"/>
      <w:numFmt w:val="decimal"/>
      <w:lvlText w:val="%1.%2.%3.%4.%5.%6.%7.%8.%9"/>
      <w:lvlJc w:val="left"/>
      <w:pPr>
        <w:tabs>
          <w:tab w:val="num" w:pos="2160"/>
        </w:tabs>
        <w:ind w:left="2160" w:hanging="2160"/>
      </w:pPr>
      <w:rPr>
        <w:rFonts w:hint="default"/>
        <w:u w:val="single"/>
      </w:rPr>
    </w:lvl>
  </w:abstractNum>
  <w:abstractNum w:abstractNumId="17" w15:restartNumberingAfterBreak="0">
    <w:nsid w:val="50407D28"/>
    <w:multiLevelType w:val="multilevel"/>
    <w:tmpl w:val="B5C61B66"/>
    <w:lvl w:ilvl="0">
      <w:start w:val="1"/>
      <w:numFmt w:val="decimal"/>
      <w:lvlText w:val="PART %1."/>
      <w:lvlJc w:val="left"/>
      <w:pPr>
        <w:tabs>
          <w:tab w:val="num" w:pos="432"/>
        </w:tabs>
        <w:ind w:left="432" w:hanging="432"/>
      </w:pPr>
      <w:rPr>
        <w:b w:val="0"/>
        <w:u w:val="none"/>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Calibri" w:hAnsi="Calibri" w:hint="default"/>
        <w:color w:val="000000"/>
        <w:sz w:val="22"/>
      </w:rPr>
    </w:lvl>
    <w:lvl w:ilvl="3">
      <w:start w:val="1"/>
      <w:numFmt w:val="decimal"/>
      <w:lvlText w:val=".%4"/>
      <w:lvlJc w:val="left"/>
      <w:pPr>
        <w:tabs>
          <w:tab w:val="num" w:pos="864"/>
        </w:tabs>
        <w:ind w:left="864" w:firstLine="3456"/>
      </w:pPr>
      <w:rPr>
        <w:rFonts w:hint="default"/>
      </w:rPr>
    </w:lvl>
    <w:lvl w:ilvl="4">
      <w:start w:val="1"/>
      <w:numFmt w:val="decimal"/>
      <w:lvlText w:val="%5."/>
      <w:lvlJc w:val="left"/>
      <w:pPr>
        <w:tabs>
          <w:tab w:val="num" w:pos="720"/>
        </w:tabs>
        <w:ind w:left="720" w:firstLine="4320"/>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8" w15:restartNumberingAfterBreak="0">
    <w:nsid w:val="58F9186A"/>
    <w:multiLevelType w:val="multilevel"/>
    <w:tmpl w:val="081C5F9C"/>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ascii="Arial" w:hAnsi="Arial" w:hint="default"/>
        <w:color w:val="00000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15:restartNumberingAfterBreak="0">
    <w:nsid w:val="7FAC4BE0"/>
    <w:multiLevelType w:val="multilevel"/>
    <w:tmpl w:val="84E0E4FC"/>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Arial" w:hAnsi="Arial" w:hint="default"/>
        <w:color w:val="000000"/>
        <w:sz w:val="22"/>
      </w:rPr>
    </w:lvl>
    <w:lvl w:ilvl="3">
      <w:start w:val="1"/>
      <w:numFmt w:val="decimal"/>
      <w:lvlText w:val=".%4"/>
      <w:lvlJc w:val="left"/>
      <w:pPr>
        <w:tabs>
          <w:tab w:val="num" w:pos="864"/>
        </w:tabs>
        <w:ind w:left="864" w:firstLine="30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16cid:durableId="1262958405">
    <w:abstractNumId w:val="0"/>
  </w:num>
  <w:num w:numId="2" w16cid:durableId="2111967141">
    <w:abstractNumId w:val="0"/>
  </w:num>
  <w:num w:numId="3" w16cid:durableId="627125805">
    <w:abstractNumId w:val="17"/>
  </w:num>
  <w:num w:numId="4" w16cid:durableId="1436513038">
    <w:abstractNumId w:val="7"/>
  </w:num>
  <w:num w:numId="5" w16cid:durableId="17436382">
    <w:abstractNumId w:val="18"/>
  </w:num>
  <w:num w:numId="6" w16cid:durableId="188955236">
    <w:abstractNumId w:val="5"/>
  </w:num>
  <w:num w:numId="7" w16cid:durableId="1941446631">
    <w:abstractNumId w:val="11"/>
  </w:num>
  <w:num w:numId="8" w16cid:durableId="2090690924">
    <w:abstractNumId w:val="4"/>
  </w:num>
  <w:num w:numId="9" w16cid:durableId="325600216">
    <w:abstractNumId w:val="19"/>
  </w:num>
  <w:num w:numId="10" w16cid:durableId="795835183">
    <w:abstractNumId w:val="10"/>
  </w:num>
  <w:num w:numId="11" w16cid:durableId="1782072077">
    <w:abstractNumId w:val="17"/>
  </w:num>
  <w:num w:numId="12" w16cid:durableId="377628123">
    <w:abstractNumId w:val="16"/>
  </w:num>
  <w:num w:numId="13" w16cid:durableId="153297993">
    <w:abstractNumId w:val="14"/>
  </w:num>
  <w:num w:numId="14" w16cid:durableId="143412647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603926722">
    <w:abstractNumId w:val="6"/>
  </w:num>
  <w:num w:numId="16" w16cid:durableId="289631230">
    <w:abstractNumId w:val="12"/>
  </w:num>
  <w:num w:numId="17" w16cid:durableId="2135368935">
    <w:abstractNumId w:val="2"/>
  </w:num>
  <w:num w:numId="18" w16cid:durableId="1221743946">
    <w:abstractNumId w:val="8"/>
  </w:num>
  <w:num w:numId="19" w16cid:durableId="364716083">
    <w:abstractNumId w:val="3"/>
  </w:num>
  <w:num w:numId="20" w16cid:durableId="1376349893">
    <w:abstractNumId w:val="13"/>
  </w:num>
  <w:num w:numId="21" w16cid:durableId="1471092588">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816218404">
    <w:abstractNumId w:val="1"/>
  </w:num>
  <w:num w:numId="23" w16cid:durableId="711029985">
    <w:abstractNumId w:val="15"/>
  </w:num>
  <w:num w:numId="24" w16cid:durableId="1002129449">
    <w:abstractNumId w:val="15"/>
  </w:num>
  <w:num w:numId="25" w16cid:durableId="101954924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hnny Pang">
    <w15:presenceInfo w15:providerId="AD" w15:userId="S::Johnny.Pang@etoengineering.ca::93e0402e-0c7d-4ac3-adc9-299bd55456c0"/>
  </w15:person>
  <w15:person w15:author="Radulovic, Nicole">
    <w15:presenceInfo w15:providerId="AD" w15:userId="S::Nicole.Radulovic@york.ca::1395bf46-3a6b-4329-920d-ffad62967fd2"/>
  </w15:person>
  <w15:person w15:author="Axel Ouillet">
    <w15:presenceInfo w15:providerId="AD" w15:userId="S::ouilleta@ae.ca::61f62530-c8bb-495e-afd5-ea61b2be56e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mirrorMargin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evenAndOddHeader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Toolset" w:val="3"/>
  </w:docVars>
  <w:rsids>
    <w:rsidRoot w:val="00DC10B7"/>
    <w:rsid w:val="00021672"/>
    <w:rsid w:val="000260CD"/>
    <w:rsid w:val="00054977"/>
    <w:rsid w:val="00064B7B"/>
    <w:rsid w:val="000A3D70"/>
    <w:rsid w:val="000B0637"/>
    <w:rsid w:val="000C4245"/>
    <w:rsid w:val="000E7DCC"/>
    <w:rsid w:val="001448CC"/>
    <w:rsid w:val="00145CD1"/>
    <w:rsid w:val="00165B6E"/>
    <w:rsid w:val="00177676"/>
    <w:rsid w:val="001B5ADD"/>
    <w:rsid w:val="001C4D61"/>
    <w:rsid w:val="001D26A9"/>
    <w:rsid w:val="001F45DA"/>
    <w:rsid w:val="001F7FD5"/>
    <w:rsid w:val="00203F16"/>
    <w:rsid w:val="0021718C"/>
    <w:rsid w:val="00231895"/>
    <w:rsid w:val="0025206B"/>
    <w:rsid w:val="0025714D"/>
    <w:rsid w:val="00266322"/>
    <w:rsid w:val="00283598"/>
    <w:rsid w:val="002A215E"/>
    <w:rsid w:val="002B0DE6"/>
    <w:rsid w:val="002E5B99"/>
    <w:rsid w:val="00302B01"/>
    <w:rsid w:val="0030375E"/>
    <w:rsid w:val="003174BD"/>
    <w:rsid w:val="0035003F"/>
    <w:rsid w:val="00362966"/>
    <w:rsid w:val="00384B52"/>
    <w:rsid w:val="003953E3"/>
    <w:rsid w:val="003E6D6E"/>
    <w:rsid w:val="003F3C06"/>
    <w:rsid w:val="00406544"/>
    <w:rsid w:val="004248C3"/>
    <w:rsid w:val="00441A9F"/>
    <w:rsid w:val="00447B05"/>
    <w:rsid w:val="00466F78"/>
    <w:rsid w:val="00484A73"/>
    <w:rsid w:val="004A118D"/>
    <w:rsid w:val="004B5047"/>
    <w:rsid w:val="004B7252"/>
    <w:rsid w:val="004C0443"/>
    <w:rsid w:val="004E319C"/>
    <w:rsid w:val="004F0C56"/>
    <w:rsid w:val="00553E85"/>
    <w:rsid w:val="005644CB"/>
    <w:rsid w:val="005A1BEF"/>
    <w:rsid w:val="005A7055"/>
    <w:rsid w:val="005B24A2"/>
    <w:rsid w:val="005F719E"/>
    <w:rsid w:val="00616206"/>
    <w:rsid w:val="00634DED"/>
    <w:rsid w:val="006C46DA"/>
    <w:rsid w:val="006D61D0"/>
    <w:rsid w:val="006E7987"/>
    <w:rsid w:val="00715780"/>
    <w:rsid w:val="00731752"/>
    <w:rsid w:val="00734241"/>
    <w:rsid w:val="00753171"/>
    <w:rsid w:val="007655A6"/>
    <w:rsid w:val="007833AD"/>
    <w:rsid w:val="00791F79"/>
    <w:rsid w:val="007E4673"/>
    <w:rsid w:val="007F11DC"/>
    <w:rsid w:val="00814753"/>
    <w:rsid w:val="0083696C"/>
    <w:rsid w:val="008473D6"/>
    <w:rsid w:val="00860D1F"/>
    <w:rsid w:val="0087531F"/>
    <w:rsid w:val="00876A8E"/>
    <w:rsid w:val="008A0C3C"/>
    <w:rsid w:val="008A50D1"/>
    <w:rsid w:val="008A6BF2"/>
    <w:rsid w:val="008A75AB"/>
    <w:rsid w:val="008B5F2E"/>
    <w:rsid w:val="00920F5B"/>
    <w:rsid w:val="00940C12"/>
    <w:rsid w:val="009750AA"/>
    <w:rsid w:val="00993B76"/>
    <w:rsid w:val="009A3406"/>
    <w:rsid w:val="009D0C8E"/>
    <w:rsid w:val="009F4CF9"/>
    <w:rsid w:val="00A06D01"/>
    <w:rsid w:val="00A26C36"/>
    <w:rsid w:val="00A274D7"/>
    <w:rsid w:val="00A30495"/>
    <w:rsid w:val="00A315A4"/>
    <w:rsid w:val="00A700A6"/>
    <w:rsid w:val="00AB158C"/>
    <w:rsid w:val="00AC287D"/>
    <w:rsid w:val="00B02B1D"/>
    <w:rsid w:val="00B21AD8"/>
    <w:rsid w:val="00B25C81"/>
    <w:rsid w:val="00B45005"/>
    <w:rsid w:val="00B56CFE"/>
    <w:rsid w:val="00B65EC9"/>
    <w:rsid w:val="00B7194F"/>
    <w:rsid w:val="00B96E6F"/>
    <w:rsid w:val="00BC3472"/>
    <w:rsid w:val="00BF3D4B"/>
    <w:rsid w:val="00BF40C4"/>
    <w:rsid w:val="00C35FF0"/>
    <w:rsid w:val="00C52FC2"/>
    <w:rsid w:val="00CC605C"/>
    <w:rsid w:val="00CE4984"/>
    <w:rsid w:val="00D01040"/>
    <w:rsid w:val="00D0126B"/>
    <w:rsid w:val="00D22201"/>
    <w:rsid w:val="00D64D5A"/>
    <w:rsid w:val="00D966D6"/>
    <w:rsid w:val="00DA3E5B"/>
    <w:rsid w:val="00DA64B9"/>
    <w:rsid w:val="00DB29D1"/>
    <w:rsid w:val="00DC10B7"/>
    <w:rsid w:val="00DD56CE"/>
    <w:rsid w:val="00DF385B"/>
    <w:rsid w:val="00E107DA"/>
    <w:rsid w:val="00E1506B"/>
    <w:rsid w:val="00E30E41"/>
    <w:rsid w:val="00E46700"/>
    <w:rsid w:val="00E77224"/>
    <w:rsid w:val="00E916FE"/>
    <w:rsid w:val="00EA5021"/>
    <w:rsid w:val="00EC4899"/>
    <w:rsid w:val="00EE0F22"/>
    <w:rsid w:val="00EF194D"/>
    <w:rsid w:val="00F06F54"/>
    <w:rsid w:val="00F143AE"/>
    <w:rsid w:val="00F218FF"/>
    <w:rsid w:val="00F2478D"/>
    <w:rsid w:val="00F26B5C"/>
    <w:rsid w:val="00F5667A"/>
    <w:rsid w:val="00F94975"/>
    <w:rsid w:val="00F972FD"/>
    <w:rsid w:val="00FD097C"/>
    <w:rsid w:val="25975BF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06632"/>
  <w15:chartTrackingRefBased/>
  <w15:docId w15:val="{9440F2C8-5AEF-43F7-8BFB-AEAC4942B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Book Antiqua" w:hAnsi="Book Antiqua"/>
      <w:sz w:val="22"/>
      <w:lang w:eastAsia="en-US"/>
    </w:rPr>
  </w:style>
  <w:style w:type="paragraph" w:styleId="Heading1">
    <w:name w:val="heading 1"/>
    <w:basedOn w:val="Main-Head"/>
    <w:next w:val="BodyText"/>
    <w:uiPriority w:val="9"/>
    <w:qFormat/>
    <w:rsid w:val="0025714D"/>
    <w:pPr>
      <w:keepNext/>
      <w:numPr>
        <w:numId w:val="24"/>
      </w:numPr>
      <w:spacing w:before="160"/>
      <w:outlineLvl w:val="0"/>
    </w:pPr>
    <w:rPr>
      <w:rFonts w:ascii="Calibri" w:hAnsi="Calibri"/>
      <w:b w:val="0"/>
      <w:caps/>
      <w:szCs w:val="22"/>
      <w:u w:val="single"/>
    </w:rPr>
  </w:style>
  <w:style w:type="paragraph" w:styleId="Heading2">
    <w:name w:val="heading 2"/>
    <w:basedOn w:val="Main-Head"/>
    <w:next w:val="BodyText"/>
    <w:uiPriority w:val="9"/>
    <w:qFormat/>
    <w:rsid w:val="00F94975"/>
    <w:pPr>
      <w:keepNext/>
      <w:keepLines/>
      <w:numPr>
        <w:ilvl w:val="1"/>
        <w:numId w:val="24"/>
      </w:numPr>
      <w:spacing w:before="80"/>
      <w:outlineLvl w:val="1"/>
    </w:pPr>
    <w:rPr>
      <w:rFonts w:ascii="Calibri" w:hAnsi="Calibri"/>
      <w:b w:val="0"/>
      <w:szCs w:val="22"/>
      <w:u w:val="single"/>
    </w:rPr>
  </w:style>
  <w:style w:type="paragraph" w:styleId="Heading3">
    <w:name w:val="heading 3"/>
    <w:basedOn w:val="Main-Head"/>
    <w:uiPriority w:val="9"/>
    <w:qFormat/>
    <w:rsid w:val="000260CD"/>
    <w:pPr>
      <w:numPr>
        <w:ilvl w:val="2"/>
        <w:numId w:val="24"/>
      </w:numPr>
      <w:spacing w:before="80"/>
      <w:outlineLvl w:val="2"/>
    </w:pPr>
    <w:rPr>
      <w:rFonts w:ascii="Calibri" w:hAnsi="Calibri"/>
      <w:b w:val="0"/>
      <w:szCs w:val="22"/>
      <w:lang w:val="en-CA"/>
    </w:rPr>
  </w:style>
  <w:style w:type="paragraph" w:styleId="Heading4">
    <w:name w:val="heading 4"/>
    <w:basedOn w:val="Main-Head"/>
    <w:uiPriority w:val="9"/>
    <w:qFormat/>
    <w:rsid w:val="007F11DC"/>
    <w:pPr>
      <w:numPr>
        <w:ilvl w:val="3"/>
        <w:numId w:val="24"/>
      </w:numPr>
      <w:outlineLvl w:val="3"/>
    </w:pPr>
    <w:rPr>
      <w:rFonts w:ascii="Calibri" w:hAnsi="Calibri"/>
      <w:b w:val="0"/>
    </w:rPr>
  </w:style>
  <w:style w:type="paragraph" w:styleId="Heading5">
    <w:name w:val="heading 5"/>
    <w:basedOn w:val="Main-Head"/>
    <w:uiPriority w:val="9"/>
    <w:qFormat/>
    <w:rsid w:val="007F11DC"/>
    <w:pPr>
      <w:numPr>
        <w:ilvl w:val="4"/>
        <w:numId w:val="24"/>
      </w:numPr>
      <w:outlineLvl w:val="4"/>
    </w:pPr>
    <w:rPr>
      <w:rFonts w:ascii="Calibri" w:hAnsi="Calibri"/>
      <w:b w:val="0"/>
    </w:rPr>
  </w:style>
  <w:style w:type="paragraph" w:styleId="Heading6">
    <w:name w:val="heading 6"/>
    <w:basedOn w:val="Main-Head"/>
    <w:next w:val="BodyText"/>
    <w:uiPriority w:val="9"/>
    <w:qFormat/>
    <w:pPr>
      <w:numPr>
        <w:ilvl w:val="5"/>
        <w:numId w:val="24"/>
      </w:numPr>
      <w:outlineLvl w:val="5"/>
    </w:pPr>
    <w:rPr>
      <w:i/>
      <w:sz w:val="24"/>
    </w:rPr>
  </w:style>
  <w:style w:type="paragraph" w:styleId="Heading7">
    <w:name w:val="heading 7"/>
    <w:basedOn w:val="Normal"/>
    <w:next w:val="Normal"/>
    <w:uiPriority w:val="9"/>
    <w:qFormat/>
    <w:pPr>
      <w:numPr>
        <w:ilvl w:val="6"/>
        <w:numId w:val="24"/>
      </w:numPr>
      <w:spacing w:before="240" w:after="60"/>
      <w:outlineLvl w:val="6"/>
    </w:pPr>
    <w:rPr>
      <w:rFonts w:ascii="Times New Roman" w:hAnsi="Times New Roman"/>
      <w:sz w:val="24"/>
      <w:szCs w:val="24"/>
    </w:rPr>
  </w:style>
  <w:style w:type="paragraph" w:styleId="Heading8">
    <w:name w:val="heading 8"/>
    <w:basedOn w:val="Normal"/>
    <w:next w:val="Normal"/>
    <w:qFormat/>
    <w:pPr>
      <w:numPr>
        <w:ilvl w:val="7"/>
        <w:numId w:val="3"/>
      </w:numPr>
      <w:spacing w:before="240" w:after="60"/>
      <w:outlineLvl w:val="7"/>
    </w:pPr>
    <w:rPr>
      <w:rFonts w:ascii="Times New Roman" w:hAnsi="Times New Roman"/>
      <w:i/>
      <w:iCs/>
      <w:sz w:val="24"/>
      <w:szCs w:val="24"/>
    </w:rPr>
  </w:style>
  <w:style w:type="paragraph" w:styleId="Heading9">
    <w:name w:val="heading 9"/>
    <w:basedOn w:val="Normal"/>
    <w:next w:val="Normal"/>
    <w:qFormat/>
    <w:pPr>
      <w:numPr>
        <w:ilvl w:val="8"/>
        <w:numId w:val="3"/>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160"/>
    </w:pPr>
  </w:style>
  <w:style w:type="paragraph" w:customStyle="1" w:styleId="Bullet">
    <w:name w:val="Bullet"/>
    <w:basedOn w:val="BodyText"/>
    <w:next w:val="BodyText"/>
  </w:style>
  <w:style w:type="character" w:styleId="CommentReference">
    <w:name w:val="annotation reference"/>
    <w:semiHidden/>
    <w:rPr>
      <w:rFonts w:ascii="Arial" w:hAnsi="Arial"/>
      <w:color w:val="FF0000"/>
      <w:position w:val="6"/>
      <w:sz w:val="20"/>
    </w:rPr>
  </w:style>
  <w:style w:type="paragraph" w:styleId="CommentText">
    <w:name w:val="annotation text"/>
    <w:basedOn w:val="Normal"/>
    <w:link w:val="CommentTextChar"/>
    <w:semiHidden/>
    <w:pPr>
      <w:spacing w:before="120"/>
    </w:pPr>
    <w:rPr>
      <w:rFonts w:ascii="Arial" w:hAnsi="Arial"/>
    </w:rPr>
  </w:style>
  <w:style w:type="paragraph" w:customStyle="1" w:styleId="CSA">
    <w:name w:val="CSA"/>
    <w:basedOn w:val="BodyText"/>
    <w:next w:val="Heading1"/>
    <w:pPr>
      <w:keepNext/>
      <w:spacing w:after="0"/>
    </w:pPr>
    <w:rPr>
      <w:b/>
      <w:caps/>
      <w:sz w:val="20"/>
    </w:rPr>
  </w:style>
  <w:style w:type="paragraph" w:customStyle="1" w:styleId="Divider">
    <w:name w:val="Divider"/>
    <w:basedOn w:val="Normal"/>
    <w:next w:val="BlockText"/>
    <w:pPr>
      <w:pBdr>
        <w:bottom w:val="single" w:sz="6" w:space="1" w:color="auto"/>
      </w:pBdr>
      <w:spacing w:before="10800"/>
      <w:jc w:val="right"/>
    </w:pPr>
    <w:rPr>
      <w:b/>
      <w:sz w:val="40"/>
    </w:rPr>
  </w:style>
  <w:style w:type="paragraph" w:customStyle="1" w:styleId="Main-Head">
    <w:name w:val="Main-Head"/>
    <w:basedOn w:val="Normal"/>
    <w:next w:val="BodyText"/>
    <w:rPr>
      <w:rFonts w:ascii="Arial Narrow" w:hAnsi="Arial Narrow"/>
      <w:b/>
    </w:rPr>
  </w:style>
  <w:style w:type="paragraph" w:styleId="Caption">
    <w:name w:val="caption"/>
    <w:basedOn w:val="Main-Head"/>
    <w:next w:val="Normal"/>
    <w:qFormat/>
    <w:pPr>
      <w:keepNext/>
      <w:spacing w:after="240"/>
    </w:pPr>
    <w:rPr>
      <w:b w:val="0"/>
      <w:i/>
      <w:sz w:val="20"/>
    </w:rPr>
  </w:style>
  <w:style w:type="paragraph" w:customStyle="1" w:styleId="Exhibit--Number">
    <w:name w:val="Exhibit--Number"/>
    <w:basedOn w:val="Main-Head"/>
    <w:next w:val="Exhibit--Title"/>
    <w:pPr>
      <w:spacing w:before="160"/>
    </w:pPr>
    <w:rPr>
      <w:caps/>
      <w:sz w:val="18"/>
    </w:rPr>
  </w:style>
  <w:style w:type="paragraph" w:customStyle="1" w:styleId="Exhibit--Title">
    <w:name w:val="Exhibit--Title"/>
    <w:basedOn w:val="Exhibit--Number"/>
    <w:next w:val="Exhibit--Caption"/>
    <w:pPr>
      <w:spacing w:before="0"/>
    </w:pPr>
    <w:rPr>
      <w:b w:val="0"/>
      <w:caps w:val="0"/>
      <w:sz w:val="20"/>
    </w:rPr>
  </w:style>
  <w:style w:type="paragraph" w:styleId="BlockText">
    <w:name w:val="Block Text"/>
    <w:basedOn w:val="Normal"/>
    <w:pPr>
      <w:spacing w:after="120"/>
      <w:ind w:left="1440" w:right="1440"/>
    </w:pPr>
  </w:style>
  <w:style w:type="paragraph" w:customStyle="1" w:styleId="Contents">
    <w:name w:val="Contents"/>
    <w:basedOn w:val="Heading1"/>
    <w:next w:val="BodyText"/>
  </w:style>
  <w:style w:type="paragraph" w:styleId="Footer">
    <w:name w:val="footer"/>
    <w:basedOn w:val="Normal"/>
    <w:pPr>
      <w:tabs>
        <w:tab w:val="right" w:pos="9000"/>
      </w:tabs>
    </w:pPr>
    <w:rPr>
      <w:rFonts w:ascii="Arial Narrow" w:hAnsi="Arial Narrow"/>
      <w:caps/>
      <w:sz w:val="14"/>
    </w:rPr>
  </w:style>
  <w:style w:type="character" w:styleId="FootnoteReference">
    <w:name w:val="footnote reference"/>
    <w:semiHidden/>
    <w:rPr>
      <w:rFonts w:ascii="Arial" w:hAnsi="Arial"/>
      <w:spacing w:val="0"/>
      <w:position w:val="6"/>
      <w:sz w:val="16"/>
    </w:rPr>
  </w:style>
  <w:style w:type="paragraph" w:styleId="FootnoteText">
    <w:name w:val="footnote text"/>
    <w:basedOn w:val="BodyText"/>
    <w:semiHidden/>
    <w:pPr>
      <w:spacing w:after="0"/>
    </w:pPr>
    <w:rPr>
      <w:rFonts w:ascii="Arial" w:hAnsi="Arial"/>
      <w:sz w:val="16"/>
    </w:rPr>
  </w:style>
  <w:style w:type="paragraph" w:styleId="Header">
    <w:name w:val="header"/>
    <w:basedOn w:val="Normal"/>
    <w:pPr>
      <w:pBdr>
        <w:bottom w:val="single" w:sz="6" w:space="1" w:color="auto"/>
      </w:pBdr>
      <w:jc w:val="right"/>
    </w:pPr>
    <w:rPr>
      <w:rFonts w:ascii="Arial Narrow" w:hAnsi="Arial Narrow"/>
      <w:caps/>
      <w:sz w:val="14"/>
    </w:rPr>
  </w:style>
  <w:style w:type="paragraph" w:styleId="NormalIndent">
    <w:name w:val="Normal Indent"/>
    <w:basedOn w:val="Normal"/>
    <w:pPr>
      <w:ind w:left="360"/>
    </w:pPr>
  </w:style>
  <w:style w:type="paragraph" w:customStyle="1" w:styleId="Number">
    <w:name w:val="Number"/>
    <w:basedOn w:val="BodyText"/>
    <w:next w:val="BodyText"/>
    <w:pPr>
      <w:spacing w:after="0"/>
      <w:ind w:left="360" w:hanging="360"/>
    </w:pPr>
  </w:style>
  <w:style w:type="character" w:styleId="PageNumber">
    <w:name w:val="page number"/>
    <w:rPr>
      <w:sz w:val="16"/>
    </w:rPr>
  </w:style>
  <w:style w:type="paragraph" w:customStyle="1" w:styleId="TableHead">
    <w:name w:val="Table Head"/>
    <w:basedOn w:val="Normal"/>
    <w:next w:val="Normal"/>
    <w:pPr>
      <w:spacing w:before="80" w:after="80"/>
      <w:jc w:val="center"/>
    </w:pPr>
    <w:rPr>
      <w:rFonts w:ascii="Arial" w:hAnsi="Arial"/>
      <w:b/>
      <w:sz w:val="18"/>
    </w:rPr>
  </w:style>
  <w:style w:type="paragraph" w:customStyle="1" w:styleId="TableBody">
    <w:name w:val="Table Body"/>
    <w:basedOn w:val="TableHead"/>
    <w:pPr>
      <w:jc w:val="left"/>
    </w:pPr>
    <w:rPr>
      <w:b w:val="0"/>
    </w:rPr>
  </w:style>
  <w:style w:type="paragraph" w:customStyle="1" w:styleId="TableNotes">
    <w:name w:val="Table Notes"/>
    <w:basedOn w:val="TableBody"/>
    <w:pPr>
      <w:spacing w:after="320"/>
    </w:pPr>
  </w:style>
  <w:style w:type="paragraph" w:customStyle="1" w:styleId="Tick">
    <w:name w:val="Tick"/>
    <w:basedOn w:val="BodyText"/>
    <w:next w:val="BodyText"/>
    <w:pPr>
      <w:spacing w:after="0"/>
      <w:ind w:left="720" w:hanging="360"/>
    </w:pPr>
  </w:style>
  <w:style w:type="paragraph" w:styleId="Title">
    <w:name w:val="Title"/>
    <w:basedOn w:val="Main-Head"/>
    <w:qFormat/>
    <w:pPr>
      <w:keepNext/>
      <w:spacing w:before="160" w:after="30"/>
    </w:pPr>
    <w:rPr>
      <w:sz w:val="20"/>
    </w:rPr>
  </w:style>
  <w:style w:type="paragraph" w:styleId="TOC1">
    <w:name w:val="toc 1"/>
    <w:basedOn w:val="BodyText"/>
    <w:next w:val="TOC2"/>
    <w:autoRedefine/>
    <w:semiHidden/>
    <w:pPr>
      <w:tabs>
        <w:tab w:val="right" w:leader="dot" w:pos="8640"/>
      </w:tabs>
      <w:spacing w:after="0"/>
    </w:pPr>
    <w:rPr>
      <w:b/>
    </w:rPr>
  </w:style>
  <w:style w:type="paragraph" w:styleId="TOC2">
    <w:name w:val="toc 2"/>
    <w:basedOn w:val="TOC1"/>
    <w:next w:val="TOC3"/>
    <w:autoRedefine/>
    <w:semiHidden/>
    <w:pPr>
      <w:tabs>
        <w:tab w:val="left" w:pos="1008"/>
      </w:tabs>
      <w:ind w:left="720"/>
    </w:pPr>
    <w:rPr>
      <w:b w:val="0"/>
    </w:rPr>
  </w:style>
  <w:style w:type="paragraph" w:styleId="TOC3">
    <w:name w:val="toc 3"/>
    <w:basedOn w:val="TOC2"/>
    <w:autoRedefine/>
    <w:semiHidden/>
    <w:pPr>
      <w:tabs>
        <w:tab w:val="clear" w:pos="1008"/>
        <w:tab w:val="left" w:pos="1728"/>
      </w:tabs>
      <w:ind w:left="1440"/>
    </w:pPr>
  </w:style>
  <w:style w:type="paragraph" w:styleId="ListBullet">
    <w:name w:val="List Bullet"/>
    <w:basedOn w:val="Bullet"/>
    <w:autoRedefine/>
    <w:pPr>
      <w:numPr>
        <w:numId w:val="2"/>
      </w:numPr>
    </w:pPr>
  </w:style>
  <w:style w:type="paragraph" w:styleId="TOC4">
    <w:name w:val="toc 4"/>
    <w:basedOn w:val="TOC3"/>
    <w:next w:val="TOC5"/>
    <w:autoRedefine/>
    <w:semiHidden/>
    <w:pPr>
      <w:tabs>
        <w:tab w:val="left" w:pos="2880"/>
      </w:tabs>
      <w:ind w:left="2160"/>
    </w:pPr>
  </w:style>
  <w:style w:type="paragraph" w:styleId="TOC5">
    <w:name w:val="toc 5"/>
    <w:basedOn w:val="Normal"/>
    <w:next w:val="Normal"/>
    <w:autoRedefine/>
    <w:semiHidden/>
    <w:pPr>
      <w:ind w:left="880"/>
    </w:pPr>
  </w:style>
  <w:style w:type="paragraph" w:customStyle="1" w:styleId="Exhibit--Caption">
    <w:name w:val="Exhibit--Caption"/>
    <w:basedOn w:val="Exhibit--Title"/>
    <w:next w:val="BodyText"/>
    <w:rPr>
      <w:i/>
    </w:rPr>
  </w:style>
  <w:style w:type="character" w:customStyle="1" w:styleId="Main-HeadChar">
    <w:name w:val="Main-Head Char"/>
    <w:rPr>
      <w:rFonts w:ascii="Arial Narrow" w:hAnsi="Arial Narrow"/>
      <w:b/>
      <w:sz w:val="22"/>
      <w:lang w:val="en-US" w:eastAsia="en-US" w:bidi="ar-SA"/>
    </w:rPr>
  </w:style>
  <w:style w:type="paragraph" w:customStyle="1" w:styleId="Flysheet">
    <w:name w:val="Flysheet"/>
    <w:basedOn w:val="Normal"/>
    <w:pPr>
      <w:jc w:val="right"/>
    </w:pPr>
    <w:rPr>
      <w:rFonts w:ascii="Arial Narrow" w:hAnsi="Arial Narrow"/>
      <w:b/>
      <w:sz w:val="28"/>
    </w:rPr>
  </w:style>
  <w:style w:type="paragraph" w:customStyle="1" w:styleId="FlysheetCont">
    <w:name w:val="Flysheet Cont"/>
    <w:basedOn w:val="Normal"/>
    <w:pPr>
      <w:spacing w:before="9720"/>
      <w:jc w:val="right"/>
    </w:pPr>
    <w:rPr>
      <w:rFonts w:ascii="Arial Narrow" w:hAnsi="Arial Narrow"/>
      <w:b/>
      <w:sz w:val="28"/>
    </w:rPr>
  </w:style>
  <w:style w:type="paragraph" w:customStyle="1" w:styleId="FlysheetTitle">
    <w:name w:val="Flysheet Title"/>
    <w:basedOn w:val="Normal"/>
    <w:pPr>
      <w:spacing w:before="9720"/>
      <w:jc w:val="right"/>
    </w:pPr>
    <w:rPr>
      <w:rFonts w:ascii="Arial Narrow" w:hAnsi="Arial Narrow"/>
      <w:b/>
      <w:sz w:val="28"/>
    </w:rPr>
  </w:style>
  <w:style w:type="paragraph" w:customStyle="1" w:styleId="TableFlysheet">
    <w:name w:val="Table Flysheet"/>
    <w:basedOn w:val="Normal"/>
    <w:pPr>
      <w:jc w:val="right"/>
    </w:pPr>
    <w:rPr>
      <w:rFonts w:ascii="Arial Narrow" w:hAnsi="Arial Narrow"/>
      <w:b/>
      <w:sz w:val="28"/>
    </w:rPr>
  </w:style>
  <w:style w:type="paragraph" w:customStyle="1" w:styleId="TableFlysheetCont">
    <w:name w:val="Table Flysheet Cont"/>
    <w:basedOn w:val="Normal"/>
    <w:pPr>
      <w:spacing w:before="9720"/>
      <w:jc w:val="right"/>
    </w:pPr>
    <w:rPr>
      <w:rFonts w:ascii="Arial Narrow" w:hAnsi="Arial Narrow"/>
      <w:b/>
      <w:sz w:val="28"/>
    </w:rPr>
  </w:style>
  <w:style w:type="paragraph" w:customStyle="1" w:styleId="TableFlysheetTitle">
    <w:name w:val="Table Flysheet Title"/>
    <w:basedOn w:val="Normal"/>
    <w:pPr>
      <w:spacing w:before="9720"/>
      <w:jc w:val="right"/>
    </w:pPr>
    <w:rPr>
      <w:rFonts w:ascii="Arial Narrow" w:hAnsi="Arial Narrow"/>
      <w:b/>
      <w:sz w:val="28"/>
    </w:rPr>
  </w:style>
  <w:style w:type="character" w:customStyle="1" w:styleId="Heading3Char">
    <w:name w:val="Heading 3 Char"/>
    <w:uiPriority w:val="9"/>
    <w:rPr>
      <w:rFonts w:ascii="Arial" w:hAnsi="Arial"/>
      <w:b/>
      <w:sz w:val="22"/>
      <w:lang w:val="en-US" w:eastAsia="en-US" w:bidi="ar-SA"/>
    </w:rPr>
  </w:style>
  <w:style w:type="paragraph" w:customStyle="1" w:styleId="Other">
    <w:name w:val="Other"/>
    <w:basedOn w:val="Normal"/>
    <w:pPr>
      <w:widowControl w:val="0"/>
      <w:autoSpaceDE w:val="0"/>
      <w:autoSpaceDN w:val="0"/>
      <w:adjustRightInd w:val="0"/>
    </w:pPr>
    <w:rPr>
      <w:rFonts w:ascii="Courier New" w:hAnsi="Courier New" w:cs="Courier New"/>
      <w:sz w:val="24"/>
      <w:szCs w:val="24"/>
    </w:rPr>
  </w:style>
  <w:style w:type="character" w:styleId="Hyperlink">
    <w:name w:val="Hyperlink"/>
    <w:rPr>
      <w:color w:val="0000FF"/>
      <w:u w:val="single"/>
    </w:rPr>
  </w:style>
  <w:style w:type="paragraph" w:customStyle="1" w:styleId="NormalTableText">
    <w:name w:val="Normal Table Text"/>
    <w:basedOn w:val="Normal"/>
    <w:pPr>
      <w:widowControl w:val="0"/>
      <w:spacing w:before="60" w:after="60"/>
    </w:pPr>
    <w:rPr>
      <w:rFonts w:ascii="Arial" w:hAnsi="Arial"/>
      <w:sz w:val="20"/>
      <w:lang w:val="en-GB"/>
    </w:rPr>
  </w:style>
  <w:style w:type="paragraph" w:customStyle="1" w:styleId="TableHeading">
    <w:name w:val="Table Heading"/>
    <w:basedOn w:val="Normal"/>
    <w:pPr>
      <w:widowControl w:val="0"/>
      <w:spacing w:before="60" w:after="60"/>
    </w:pPr>
    <w:rPr>
      <w:rFonts w:ascii="Arial" w:hAnsi="Arial"/>
      <w:b/>
      <w:sz w:val="20"/>
      <w:lang w:val="en-GB"/>
    </w:rPr>
  </w:style>
  <w:style w:type="paragraph" w:customStyle="1" w:styleId="BodyTextIndent-Bullets">
    <w:name w:val="Body Text Indent - Bullets"/>
    <w:basedOn w:val="Normal"/>
    <w:pPr>
      <w:widowControl w:val="0"/>
      <w:numPr>
        <w:numId w:val="15"/>
      </w:numPr>
      <w:tabs>
        <w:tab w:val="left" w:pos="547"/>
        <w:tab w:val="left" w:pos="1267"/>
        <w:tab w:val="left" w:pos="1987"/>
        <w:tab w:val="left" w:pos="2707"/>
      </w:tabs>
    </w:pPr>
    <w:rPr>
      <w:rFonts w:ascii="Arial" w:hAnsi="Arial"/>
      <w:snapToGrid w:val="0"/>
      <w:sz w:val="20"/>
      <w:lang w:val="en-CA"/>
    </w:rPr>
  </w:style>
  <w:style w:type="paragraph" w:styleId="BalloonText">
    <w:name w:val="Balloon Text"/>
    <w:basedOn w:val="Normal"/>
    <w:semiHidden/>
    <w:rsid w:val="00734241"/>
    <w:rPr>
      <w:rFonts w:ascii="Tahoma" w:hAnsi="Tahoma" w:cs="Tahoma"/>
      <w:sz w:val="16"/>
      <w:szCs w:val="16"/>
    </w:rPr>
  </w:style>
  <w:style w:type="character" w:styleId="Strong">
    <w:name w:val="Strong"/>
    <w:qFormat/>
    <w:rsid w:val="00E916FE"/>
    <w:rPr>
      <w:b/>
    </w:rPr>
  </w:style>
  <w:style w:type="paragraph" w:styleId="BodyText3">
    <w:name w:val="Body Text 3"/>
    <w:basedOn w:val="Normal"/>
    <w:rsid w:val="00E916FE"/>
    <w:pPr>
      <w:widowControl w:val="0"/>
    </w:pPr>
    <w:rPr>
      <w:rFonts w:ascii="Times New Roman" w:hAnsi="Times New Roman"/>
      <w:snapToGrid w:val="0"/>
      <w:color w:val="000000"/>
      <w:sz w:val="24"/>
    </w:rPr>
  </w:style>
  <w:style w:type="table" w:styleId="TableColumns5">
    <w:name w:val="Table Columns 5"/>
    <w:basedOn w:val="TableNormal"/>
    <w:rsid w:val="00E916FE"/>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NormalWeb">
    <w:name w:val="Normal (Web)"/>
    <w:basedOn w:val="Normal"/>
    <w:rsid w:val="00E916FE"/>
    <w:pPr>
      <w:spacing w:before="100" w:beforeAutospacing="1" w:after="100" w:afterAutospacing="1"/>
      <w:jc w:val="both"/>
    </w:pPr>
    <w:rPr>
      <w:rFonts w:ascii="Times New Roman" w:hAnsi="Times New Roman"/>
      <w:sz w:val="24"/>
      <w:szCs w:val="24"/>
      <w:lang w:val="en-CA" w:eastAsia="en-CA"/>
    </w:rPr>
  </w:style>
  <w:style w:type="character" w:customStyle="1" w:styleId="BodyTextChar">
    <w:name w:val="Body Text Char"/>
    <w:link w:val="BodyText"/>
    <w:semiHidden/>
    <w:locked/>
    <w:rsid w:val="00B96E6F"/>
    <w:rPr>
      <w:rFonts w:ascii="Book Antiqua" w:hAnsi="Book Antiqua"/>
      <w:sz w:val="22"/>
      <w:lang w:val="en-US" w:eastAsia="en-US" w:bidi="ar-SA"/>
    </w:rPr>
  </w:style>
  <w:style w:type="character" w:customStyle="1" w:styleId="CommentTextChar">
    <w:name w:val="Comment Text Char"/>
    <w:link w:val="CommentText"/>
    <w:semiHidden/>
    <w:rsid w:val="00B65EC9"/>
    <w:rPr>
      <w:rFonts w:ascii="Arial" w:hAnsi="Arial"/>
      <w:sz w:val="22"/>
      <w:lang w:val="en-US" w:eastAsia="en-US"/>
    </w:rPr>
  </w:style>
  <w:style w:type="paragraph" w:styleId="CommentSubject">
    <w:name w:val="annotation subject"/>
    <w:basedOn w:val="CommentText"/>
    <w:next w:val="CommentText"/>
    <w:link w:val="CommentSubjectChar"/>
    <w:rsid w:val="00231895"/>
    <w:pPr>
      <w:spacing w:before="0"/>
    </w:pPr>
    <w:rPr>
      <w:rFonts w:ascii="Book Antiqua" w:hAnsi="Book Antiqua"/>
      <w:b/>
      <w:bCs/>
      <w:sz w:val="20"/>
    </w:rPr>
  </w:style>
  <w:style w:type="character" w:customStyle="1" w:styleId="CommentSubjectChar">
    <w:name w:val="Comment Subject Char"/>
    <w:link w:val="CommentSubject"/>
    <w:rsid w:val="00231895"/>
    <w:rPr>
      <w:rFonts w:ascii="Book Antiqua" w:hAnsi="Book Antiqua"/>
      <w:b/>
      <w:bCs/>
      <w:sz w:val="22"/>
      <w:lang w:val="en-US" w:eastAsia="en-US"/>
    </w:rPr>
  </w:style>
  <w:style w:type="paragraph" w:styleId="Revision">
    <w:name w:val="Revision"/>
    <w:hidden/>
    <w:uiPriority w:val="99"/>
    <w:semiHidden/>
    <w:rsid w:val="00231895"/>
    <w:rPr>
      <w:rFonts w:ascii="Book Antiqua" w:hAnsi="Book Antiqua"/>
      <w:sz w:val="22"/>
      <w:lang w:eastAsia="en-US"/>
    </w:rPr>
  </w:style>
  <w:style w:type="character" w:styleId="Mention">
    <w:name w:val="Mention"/>
    <w:basedOn w:val="DefaultParagraphFont"/>
    <w:uiPriority w:val="99"/>
    <w:unhideWhenUsed/>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723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CH2M%20HILL%20Documents\Automated%20Blank%20Docum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tus xmlns="842cd523-47d6-43d6-8211-471f8d7272d8">Work in progress</Status>
    <Project_x0020_Name xmlns="842cd523-47d6-43d6-8211-471f8d7272d8">Northeast Vaughan Water Servicing Project</Project_x0020_Name>
    <TaxCatchAll xmlns="d6d05743-d6d0-46ac-98bc-99f29ab3bcad">
      <Value>1</Value>
    </TaxCatchAll>
    <lcf76f155ced4ddcb4097134ff3c332f xmlns="842cd523-47d6-43d6-8211-471f8d7272d8">
      <Terms xmlns="http://schemas.microsoft.com/office/infopath/2007/PartnerControls"/>
    </lcf76f155ced4ddcb4097134ff3c332f>
    <m5c1804717744f9fa1524b0f29103316 xmlns="842cd523-47d6-43d6-8211-471f8d7272d8">
      <Terms xmlns="http://schemas.microsoft.com/office/infopath/2007/PartnerControls"/>
    </m5c1804717744f9fa1524b0f29103316>
    <Division xmlns="842cd523-47d6-43d6-8211-471f8d7272d8">ON Toronto Infrastructure</Division>
    <ledd8dc17b1542dd8fd0ab7b94bcc985 xmlns="842cd523-47d6-43d6-8211-471f8d7272d8">
      <Terms xmlns="http://schemas.microsoft.com/office/infopath/2007/PartnerControls"/>
    </ledd8dc17b1542dd8fd0ab7b94bcc985>
    <AERIS_x0020_Version xmlns="842cd523-47d6-43d6-8211-471f8d7272d8" xsi:nil="true"/>
    <ddcb8363e9a649659ceb1033f1d9969c xmlns="842cd523-47d6-43d6-8211-471f8d7272d8">
      <Terms xmlns="http://schemas.microsoft.com/office/infopath/2007/PartnerControls"/>
    </ddcb8363e9a649659ceb1033f1d9969c>
    <Project_x0020_Manager xmlns="842cd523-47d6-43d6-8211-471f8d7272d8">Andrew Moreton</Project_x0020_Manager>
    <Owner_x0020_Organization xmlns="842cd523-47d6-43d6-8211-471f8d7272d8" xsi:nil="true"/>
    <l618b0fee8ca4f429e9e6411e9e95b53 xmlns="842cd523-47d6-43d6-8211-471f8d7272d8">
      <Terms xmlns="http://schemas.microsoft.com/office/infopath/2007/PartnerControls"/>
    </l618b0fee8ca4f429e9e6411e9e95b53>
    <Project_x0020_Status xmlns="842cd523-47d6-43d6-8211-471f8d7272d8">Open</Project_x0020_Status>
    <Target_x0020_Audiences xmlns="842cd523-47d6-43d6-8211-471f8d7272d8" xsi:nil="true"/>
    <ffbb60d3286f4764a7cd927fbe3c3406 xmlns="842cd523-47d6-43d6-8211-471f8d7272d8">
      <Terms xmlns="http://schemas.microsoft.com/office/infopath/2007/PartnerControls">
        <TermInfo xmlns="http://schemas.microsoft.com/office/infopath/2007/PartnerControls">
          <TermName xmlns="http://schemas.microsoft.com/office/infopath/2007/PartnerControls">Confidential</TermName>
          <TermId xmlns="http://schemas.microsoft.com/office/infopath/2007/PartnerControls">dbb6cc64-9915-4cf6-857e-3e641b410f5c</TermId>
        </TermInfo>
      </Terms>
    </ffbb60d3286f4764a7cd927fbe3c3406>
    <cb1c6817ddae4f4e962caf55b63bf464 xmlns="842cd523-47d6-43d6-8211-471f8d7272d8">
      <Terms xmlns="http://schemas.microsoft.com/office/infopath/2007/PartnerControls"/>
    </cb1c6817ddae4f4e962caf55b63bf464>
    <Project_x0020_Code xmlns="842cd523-47d6-43d6-8211-471f8d7272d8">2020-5445-00</Project_x0020_Code>
    <Client_x0020_Organization xmlns="842cd523-47d6-43d6-8211-471f8d7272d8" xsi:nil="true"/>
    <AERIS_x0020_Published_x0020_Date xmlns="842cd523-47d6-43d6-8211-471f8d7272d8" xsi:nil="true"/>
    <_ModernAudienceTargetUserField xmlns="842cd523-47d6-43d6-8211-471f8d7272d8">
      <UserInfo>
        <DisplayName/>
        <AccountId xsi:nil="true"/>
        <AccountType/>
      </UserInfo>
    </_ModernAudienceTargetUserField>
    <AERIS_x0020_Link xmlns="842cd523-47d6-43d6-8211-471f8d7272d8">
      <Url xsi:nil="true"/>
      <Description xsi:nil="true"/>
    </AERIS_x0020_Link>
    <Sector xmlns="842cd523-47d6-43d6-8211-471f8d7272d8">Water and Sanitation</Sector>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F8E50B80A32C040A85FB450FB26C9E5" ma:contentTypeVersion="46" ma:contentTypeDescription="Create a new document." ma:contentTypeScope="" ma:versionID="f305d8713f7c5199093c43c28f726b92">
  <xsd:schema xmlns:xsd="http://www.w3.org/2001/XMLSchema" xmlns:xs="http://www.w3.org/2001/XMLSchema" xmlns:p="http://schemas.microsoft.com/office/2006/metadata/properties" xmlns:ns2="842cd523-47d6-43d6-8211-471f8d7272d8" xmlns:ns3="d6d05743-d6d0-46ac-98bc-99f29ab3bcad" targetNamespace="http://schemas.microsoft.com/office/2006/metadata/properties" ma:root="true" ma:fieldsID="ea3efdce6824fb8f554bf7b837cf79a9" ns2:_="" ns3:_="">
    <xsd:import namespace="842cd523-47d6-43d6-8211-471f8d7272d8"/>
    <xsd:import namespace="d6d05743-d6d0-46ac-98bc-99f29ab3bcad"/>
    <xsd:element name="properties">
      <xsd:complexType>
        <xsd:sequence>
          <xsd:element name="documentManagement">
            <xsd:complexType>
              <xsd:all>
                <xsd:element ref="ns2:MediaServiceMetadata" minOccurs="0"/>
                <xsd:element ref="ns2:MediaServiceFastMetadata" minOccurs="0"/>
                <xsd:element ref="ns2:Target_x0020_Audiences" minOccurs="0"/>
                <xsd:element ref="ns2:_ModernAudienceTargetUserField" minOccurs="0"/>
                <xsd:element ref="ns2:_ModernAudienceAadObjectIds" minOccurs="0"/>
                <xsd:element ref="ns3:SharedWithUsers" minOccurs="0"/>
                <xsd:element ref="ns3:SharedWithDetails" minOccurs="0"/>
                <xsd:element ref="ns2:MediaServiceAutoKeyPoints" minOccurs="0"/>
                <xsd:element ref="ns2:MediaServiceKeyPoints" minOccurs="0"/>
                <xsd:element ref="ns2:Project_x0020_Manager" minOccurs="0"/>
                <xsd:element ref="ns2:Project_x0020_Code" minOccurs="0"/>
                <xsd:element ref="ns2:Project_x0020_Name" minOccurs="0"/>
                <xsd:element ref="ns2:Client_x0020_Organization" minOccurs="0"/>
                <xsd:element ref="ns2:Owner_x0020_Organization" minOccurs="0"/>
                <xsd:element ref="ns2:cb1c6817ddae4f4e962caf55b63bf464" minOccurs="0"/>
                <xsd:element ref="ns3:TaxCatchAll" minOccurs="0"/>
                <xsd:element ref="ns2:l618b0fee8ca4f429e9e6411e9e95b53" minOccurs="0"/>
                <xsd:element ref="ns2:Division" minOccurs="0"/>
                <xsd:element ref="ns2:Project_x0020_Status" minOccurs="0"/>
                <xsd:element ref="ns2:Sector" minOccurs="0"/>
                <xsd:element ref="ns2:ledd8dc17b1542dd8fd0ab7b94bcc985" minOccurs="0"/>
                <xsd:element ref="ns2:m5c1804717744f9fa1524b0f29103316" minOccurs="0"/>
                <xsd:element ref="ns2:ffbb60d3286f4764a7cd927fbe3c3406" minOccurs="0"/>
                <xsd:element ref="ns2:Status" minOccurs="0"/>
                <xsd:element ref="ns2:AERIS_x0020_Version" minOccurs="0"/>
                <xsd:element ref="ns2:AERIS_x0020_Published_x0020_Date" minOccurs="0"/>
                <xsd:element ref="ns2:AERIS_x0020_Link" minOccurs="0"/>
                <xsd:element ref="ns2:ddcb8363e9a649659ceb1033f1d9969c" minOccurs="0"/>
                <xsd:element ref="ns2:MediaServiceAutoTags" minOccurs="0"/>
                <xsd:element ref="ns2:MediaServiceGenerationTime" minOccurs="0"/>
                <xsd:element ref="ns2:MediaServiceEventHashCode" minOccurs="0"/>
                <xsd:element ref="ns2:MediaServiceOCR" minOccurs="0"/>
                <xsd:element ref="ns2:lcf76f155ced4ddcb4097134ff3c332f" minOccurs="0"/>
                <xsd:element ref="ns2:MediaServiceDateTaken"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2cd523-47d6-43d6-8211-471f8d7272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Target_x0020_Audiences" ma:index="10" nillable="true" ma:displayName="Target Audiences" ma:internalName="Target_x0020_Audiences">
      <xsd:simpleType>
        <xsd:restriction base="dms:Unknown"/>
      </xsd:simpleType>
    </xsd:element>
    <xsd:element name="_ModernAudienceTargetUserField" ma:index="11" nillable="true" ma:displayName="Audience" ma:list="UserInfo" ma:SharePointGroup="0" ma:internalName="_ModernAudienceTargetUserField"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ModernAudienceAadObjectIds" ma:index="12" nillable="true" ma:displayName="AudienceIds" ma:list="{43165f19-f1c4-4d99-a16a-264f48dff973}" ma:internalName="_ModernAudienceAadObjectIds" ma:readOnly="true" ma:showField="_AadObjectIdForUser" ma:web="d6d05743-d6d0-46ac-98bc-99f29ab3bcad">
      <xsd:complexType>
        <xsd:complexContent>
          <xsd:extension base="dms:MultiChoiceLookup">
            <xsd:sequence>
              <xsd:element name="Value" type="dms:Lookup" maxOccurs="unbounded" minOccurs="0" nillable="true"/>
            </xsd:sequence>
          </xsd:extension>
        </xsd:complexContent>
      </xsd:complex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Project_x0020_Manager" ma:index="17" nillable="true" ma:displayName="Project Manager" ma:default="Andrew Moreton" ma:internalName="Project_x0020_Manager">
      <xsd:simpleType>
        <xsd:restriction base="dms:Text">
          <xsd:maxLength value="255"/>
        </xsd:restriction>
      </xsd:simpleType>
    </xsd:element>
    <xsd:element name="Project_x0020_Code" ma:index="18" nillable="true" ma:displayName="Project Code" ma:default="2020-5445-00" ma:internalName="Project_x0020_Code">
      <xsd:simpleType>
        <xsd:restriction base="dms:Text">
          <xsd:maxLength value="255"/>
        </xsd:restriction>
      </xsd:simpleType>
    </xsd:element>
    <xsd:element name="Project_x0020_Name" ma:index="19" nillable="true" ma:displayName="Project Name" ma:default="Northeast Vaughan Water Servicing Project" ma:internalName="Project_x0020_Name">
      <xsd:simpleType>
        <xsd:restriction base="dms:Text">
          <xsd:maxLength value="255"/>
        </xsd:restriction>
      </xsd:simpleType>
    </xsd:element>
    <xsd:element name="Client_x0020_Organization" ma:index="20" nillable="true" ma:displayName="Client Organization" ma:internalName="Client_x0020_Organization">
      <xsd:simpleType>
        <xsd:restriction base="dms:Text">
          <xsd:maxLength value="255"/>
        </xsd:restriction>
      </xsd:simpleType>
    </xsd:element>
    <xsd:element name="Owner_x0020_Organization" ma:index="21" nillable="true" ma:displayName="Owner Organization" ma:internalName="Owner_x0020_Organization">
      <xsd:simpleType>
        <xsd:restriction base="dms:Text">
          <xsd:maxLength value="255"/>
        </xsd:restriction>
      </xsd:simpleType>
    </xsd:element>
    <xsd:element name="cb1c6817ddae4f4e962caf55b63bf464" ma:index="23" nillable="true" ma:taxonomy="true" ma:internalName="cb1c6817ddae4f4e962caf55b63bf464" ma:taxonomyFieldName="Internal_x0020_Organization" ma:displayName="Internal Organization" ma:default="" ma:fieldId="{cb1c6817-ddae-4f4e-962c-af55b63bf464}" ma:sspId="4d32d354-0e99-4421-b819-db95894b1888" ma:termSetId="ffdaf2cf-ea55-46fd-88f8-ad2c39e66661" ma:anchorId="0636ebcc-12de-4bad-b1ae-f760de9ef692" ma:open="false" ma:isKeyword="false">
      <xsd:complexType>
        <xsd:sequence>
          <xsd:element ref="pc:Terms" minOccurs="0" maxOccurs="1"/>
        </xsd:sequence>
      </xsd:complexType>
    </xsd:element>
    <xsd:element name="l618b0fee8ca4f429e9e6411e9e95b53" ma:index="26" nillable="true" ma:taxonomy="true" ma:internalName="l618b0fee8ca4f429e9e6411e9e95b53" ma:taxonomyFieldName="Office" ma:displayName="Office" ma:default="" ma:fieldId="{5618b0fe-e8ca-4f42-9e9e-6411e9e95b53}" ma:sspId="4d32d354-0e99-4421-b819-db95894b1888" ma:termSetId="b49f64b3-4722-4336-9a5c-56c326b344d4" ma:anchorId="75d25fab-71e2-4ece-bb1e-4b760072d18d" ma:open="false" ma:isKeyword="false">
      <xsd:complexType>
        <xsd:sequence>
          <xsd:element ref="pc:Terms" minOccurs="0" maxOccurs="1"/>
        </xsd:sequence>
      </xsd:complexType>
    </xsd:element>
    <xsd:element name="Division" ma:index="27" nillable="true" ma:displayName="Division" ma:default="ON Toronto Infrastructure" ma:internalName="Division">
      <xsd:simpleType>
        <xsd:restriction base="dms:Text">
          <xsd:maxLength value="255"/>
        </xsd:restriction>
      </xsd:simpleType>
    </xsd:element>
    <xsd:element name="Project_x0020_Status" ma:index="28" nillable="true" ma:displayName="Project Status" ma:default="Open" ma:internalName="Project_x0020_Status">
      <xsd:simpleType>
        <xsd:restriction base="dms:Text">
          <xsd:maxLength value="255"/>
        </xsd:restriction>
      </xsd:simpleType>
    </xsd:element>
    <xsd:element name="Sector" ma:index="29" nillable="true" ma:displayName="Sector" ma:default="Water and Sanitation" ma:internalName="Sector">
      <xsd:simpleType>
        <xsd:restriction base="dms:Text">
          <xsd:maxLength value="255"/>
        </xsd:restriction>
      </xsd:simpleType>
    </xsd:element>
    <xsd:element name="ledd8dc17b1542dd8fd0ab7b94bcc985" ma:index="31" nillable="true" ma:taxonomy="true" ma:internalName="ledd8dc17b1542dd8fd0ab7b94bcc985" ma:taxonomyFieldName="Information_x0020_Type" ma:displayName="Information Type" ma:default="" ma:fieldId="{5edd8dc1-7b15-42dd-8fd0-ab7b94bcc985}" ma:sspId="4d32d354-0e99-4421-b819-db95894b1888" ma:termSetId="675de31f-9882-40e0-8bf1-6406c684a74b" ma:anchorId="00000000-0000-0000-0000-000000000000" ma:open="false" ma:isKeyword="false">
      <xsd:complexType>
        <xsd:sequence>
          <xsd:element ref="pc:Terms" minOccurs="0" maxOccurs="1"/>
        </xsd:sequence>
      </xsd:complexType>
    </xsd:element>
    <xsd:element name="m5c1804717744f9fa1524b0f29103316" ma:index="33" nillable="true" ma:taxonomy="true" ma:internalName="m5c1804717744f9fa1524b0f29103316" ma:taxonomyFieldName="Communications" ma:displayName="Communications" ma:default="" ma:fieldId="{65c18047-1774-4f9f-a152-4b0f29103316}" ma:sspId="4d32d354-0e99-4421-b819-db95894b1888" ma:termSetId="9a4b3689-c9c1-4790-ab17-27a3237c1c72" ma:anchorId="00000000-0000-0000-0000-000000000000" ma:open="false" ma:isKeyword="false">
      <xsd:complexType>
        <xsd:sequence>
          <xsd:element ref="pc:Terms" minOccurs="0" maxOccurs="1"/>
        </xsd:sequence>
      </xsd:complexType>
    </xsd:element>
    <xsd:element name="ffbb60d3286f4764a7cd927fbe3c3406" ma:index="35" nillable="true" ma:taxonomy="true" ma:internalName="ffbb60d3286f4764a7cd927fbe3c3406" ma:taxonomyFieldName="Data_x0020_Classification" ma:displayName="Data Classification" ma:default="1;#Confidential|dbb6cc64-9915-4cf6-857e-3e641b410f5c" ma:fieldId="{ffbb60d3-286f-4764-a7cd-927fbe3c3406}" ma:sspId="4d32d354-0e99-4421-b819-db95894b1888" ma:termSetId="71bc5065-a13d-44d1-a056-853f235091b4" ma:anchorId="00000000-0000-0000-0000-000000000000" ma:open="false" ma:isKeyword="false">
      <xsd:complexType>
        <xsd:sequence>
          <xsd:element ref="pc:Terms" minOccurs="0" maxOccurs="1"/>
        </xsd:sequence>
      </xsd:complexType>
    </xsd:element>
    <xsd:element name="Status" ma:index="36" nillable="true" ma:displayName="Status" ma:default="Work in progress" ma:format="Dropdown" ma:internalName="Status">
      <xsd:simpleType>
        <xsd:restriction base="dms:Choice">
          <xsd:enumeration value="Work in progress"/>
          <xsd:enumeration value="Final"/>
          <xsd:enumeration value="Published to AERIS"/>
        </xsd:restriction>
      </xsd:simpleType>
    </xsd:element>
    <xsd:element name="AERIS_x0020_Version" ma:index="37" nillable="true" ma:displayName="AERIS Version" ma:internalName="AERIS_x0020_Version">
      <xsd:simpleType>
        <xsd:restriction base="dms:Text">
          <xsd:maxLength value="255"/>
        </xsd:restriction>
      </xsd:simpleType>
    </xsd:element>
    <xsd:element name="AERIS_x0020_Published_x0020_Date" ma:index="38" nillable="true" ma:displayName="AERIS Published Date" ma:format="DateOnly" ma:internalName="AERIS_x0020_Published_x0020_Date">
      <xsd:simpleType>
        <xsd:restriction base="dms:DateTime"/>
      </xsd:simpleType>
    </xsd:element>
    <xsd:element name="AERIS_x0020_Link" ma:index="39" nillable="true" ma:displayName="AERIS Link" ma:format="Hyperlink" ma:internalName="AERIS_x0020_Link">
      <xsd:complexType>
        <xsd:complexContent>
          <xsd:extension base="dms:URL">
            <xsd:sequence>
              <xsd:element name="Url" type="dms:ValidUrl" minOccurs="0" nillable="true"/>
              <xsd:element name="Description" type="xsd:string" nillable="true"/>
            </xsd:sequence>
          </xsd:extension>
        </xsd:complexContent>
      </xsd:complexType>
    </xsd:element>
    <xsd:element name="ddcb8363e9a649659ceb1033f1d9969c" ma:index="41" nillable="true" ma:taxonomy="true" ma:internalName="ddcb8363e9a649659ceb1033f1d9969c" ma:taxonomyFieldName="AERIS_x0020_Pools" ma:displayName="AERIS Pools" ma:default="" ma:fieldId="{ddcb8363-e9a6-4965-9ceb-1033f1d9969c}" ma:sspId="4d32d354-0e99-4421-b819-db95894b1888" ma:termSetId="bdb7a0dc-ed46-4a04-abe0-57570b64a517" ma:anchorId="00000000-0000-0000-0000-000000000000" ma:open="false" ma:isKeyword="false">
      <xsd:complexType>
        <xsd:sequence>
          <xsd:element ref="pc:Terms" minOccurs="0" maxOccurs="1"/>
        </xsd:sequence>
      </xsd:complexType>
    </xsd:element>
    <xsd:element name="MediaServiceAutoTags" ma:index="42" nillable="true" ma:displayName="Tags" ma:internalName="MediaServiceAutoTags" ma:readOnly="true">
      <xsd:simpleType>
        <xsd:restriction base="dms:Text"/>
      </xsd:simpleType>
    </xsd:element>
    <xsd:element name="MediaServiceGenerationTime" ma:index="43" nillable="true" ma:displayName="MediaServiceGenerationTime" ma:hidden="true" ma:internalName="MediaServiceGenerationTime" ma:readOnly="true">
      <xsd:simpleType>
        <xsd:restriction base="dms:Text"/>
      </xsd:simpleType>
    </xsd:element>
    <xsd:element name="MediaServiceEventHashCode" ma:index="44" nillable="true" ma:displayName="MediaServiceEventHashCode" ma:hidden="true" ma:internalName="MediaServiceEventHashCode" ma:readOnly="true">
      <xsd:simpleType>
        <xsd:restriction base="dms:Text"/>
      </xsd:simpleType>
    </xsd:element>
    <xsd:element name="MediaServiceOCR" ma:index="45" nillable="true" ma:displayName="Extracted Text" ma:internalName="MediaServiceOCR" ma:readOnly="true">
      <xsd:simpleType>
        <xsd:restriction base="dms:Note">
          <xsd:maxLength value="255"/>
        </xsd:restriction>
      </xsd:simpleType>
    </xsd:element>
    <xsd:element name="lcf76f155ced4ddcb4097134ff3c332f" ma:index="47" nillable="true" ma:taxonomy="true" ma:internalName="lcf76f155ced4ddcb4097134ff3c332f" ma:taxonomyFieldName="MediaServiceImageTags" ma:displayName="Image Tags" ma:readOnly="false" ma:fieldId="{5cf76f15-5ced-4ddc-b409-7134ff3c332f}" ma:taxonomyMulti="true" ma:sspId="4d32d354-0e99-4421-b819-db95894b1888" ma:termSetId="09814cd3-568e-fe90-9814-8d621ff8fb84" ma:anchorId="fba54fb3-c3e1-fe81-a776-ca4b69148c4d" ma:open="true" ma:isKeyword="false">
      <xsd:complexType>
        <xsd:sequence>
          <xsd:element ref="pc:Terms" minOccurs="0" maxOccurs="1"/>
        </xsd:sequence>
      </xsd:complexType>
    </xsd:element>
    <xsd:element name="MediaServiceDateTaken" ma:index="48" nillable="true" ma:displayName="MediaServiceDateTaken" ma:hidden="true" ma:indexed="true" ma:internalName="MediaServiceDateTaken" ma:readOnly="true">
      <xsd:simpleType>
        <xsd:restriction base="dms:Text"/>
      </xsd:simpleType>
    </xsd:element>
    <xsd:element name="MediaLengthInSeconds" ma:index="49" nillable="true" ma:displayName="MediaLengthInSeconds" ma:hidden="true" ma:internalName="MediaLengthInSeconds" ma:readOnly="true">
      <xsd:simpleType>
        <xsd:restriction base="dms:Unknown"/>
      </xsd:simpleType>
    </xsd:element>
    <xsd:element name="MediaServiceLocation" ma:index="5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d05743-d6d0-46ac-98bc-99f29ab3bcad"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6f43ec11-07a4-49cf-b68b-f25b03e8adf3}" ma:internalName="TaxCatchAll" ma:showField="CatchAllData" ma:web="d6d05743-d6d0-46ac-98bc-99f29ab3bca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LongProperties xmlns="http://schemas.microsoft.com/office/2006/metadata/longProperties"/>
</file>

<file path=customXml/itemProps1.xml><?xml version="1.0" encoding="utf-8"?>
<ds:datastoreItem xmlns:ds="http://schemas.openxmlformats.org/officeDocument/2006/customXml" ds:itemID="{445B2CD7-9EA8-4CAF-979E-7BBE8D9FC6EE}">
  <ds:schemaRefs>
    <ds:schemaRef ds:uri="http://schemas.microsoft.com/sharepoint/v3/contenttype/forms"/>
  </ds:schemaRefs>
</ds:datastoreItem>
</file>

<file path=customXml/itemProps2.xml><?xml version="1.0" encoding="utf-8"?>
<ds:datastoreItem xmlns:ds="http://schemas.openxmlformats.org/officeDocument/2006/customXml" ds:itemID="{54483DCA-CE5D-4C10-8BA9-88848FA68C8A}">
  <ds:schemaRefs>
    <ds:schemaRef ds:uri="http://schemas.microsoft.com/office/2006/metadata/properties"/>
    <ds:schemaRef ds:uri="http://schemas.microsoft.com/office/infopath/2007/PartnerControls"/>
    <ds:schemaRef ds:uri="3CC440CB-D4A8-4CBB-9B7B-37F17F6BDE64"/>
    <ds:schemaRef ds:uri="0ec7f28d-cd0c-40e6-964d-0ae9d476b302"/>
    <ds:schemaRef ds:uri="af1f8764-4995-491b-b84b-b5351a80ccae"/>
    <ds:schemaRef ds:uri="3cc440cb-d4a8-4cbb-9b7b-37f17f6bde64"/>
    <ds:schemaRef ds:uri="http://schemas.microsoft.com/sharepoint/v3/fields"/>
    <ds:schemaRef ds:uri="842cd523-47d6-43d6-8211-471f8d7272d8"/>
    <ds:schemaRef ds:uri="d6d05743-d6d0-46ac-98bc-99f29ab3bcad"/>
  </ds:schemaRefs>
</ds:datastoreItem>
</file>

<file path=customXml/itemProps3.xml><?xml version="1.0" encoding="utf-8"?>
<ds:datastoreItem xmlns:ds="http://schemas.openxmlformats.org/officeDocument/2006/customXml" ds:itemID="{B474D2D0-30C2-42F6-8402-5BCD7E840D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2cd523-47d6-43d6-8211-471f8d7272d8"/>
    <ds:schemaRef ds:uri="d6d05743-d6d0-46ac-98bc-99f29ab3bc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4884CBD-0636-43ED-A62B-5E8A76782D73}">
  <ds:schemaRefs>
    <ds:schemaRef ds:uri="http://schemas.microsoft.com/office/2006/metadata/longProperties"/>
  </ds:schemaRefs>
</ds:datastoreItem>
</file>

<file path=docProps/app.xml><?xml version="1.0" encoding="utf-8"?>
<Properties xmlns="http://schemas.openxmlformats.org/officeDocument/2006/extended-properties" xmlns:vt="http://schemas.openxmlformats.org/officeDocument/2006/docPropsVTypes">
  <Template>Automated Blank Document.dot</Template>
  <TotalTime>22</TotalTime>
  <Pages>4</Pages>
  <Words>1424</Words>
  <Characters>9485</Characters>
  <Application>Microsoft Office Word</Application>
  <DocSecurity>0</DocSecurity>
  <Lines>79</Lines>
  <Paragraphs>21</Paragraphs>
  <ScaleCrop>false</ScaleCrop>
  <Company>Regional Municipality of York</Company>
  <LinksUpToDate>false</LinksUpToDate>
  <CharactersWithSpaces>10888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01351_Health_and_Safety (Dec 11, 2015)</dc:title>
  <dc:subject/>
  <dc:creator>PAGLIAJ</dc:creator>
  <cp:keywords/>
  <cp:lastModifiedBy>Johnny Pang</cp:lastModifiedBy>
  <cp:revision>3</cp:revision>
  <cp:lastPrinted>2015-04-09T18:36:00Z</cp:lastPrinted>
  <dcterms:created xsi:type="dcterms:W3CDTF">2022-10-25T18:09:00Z</dcterms:created>
  <dcterms:modified xsi:type="dcterms:W3CDTF">2022-11-29T16:29:00Z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oolset">
    <vt:i4>3</vt:i4>
  </property>
  <property fmtid="{D5CDD505-2E9C-101B-9397-08002B2CF9AE}" pid="3" name="Last Updated">
    <vt:lpwstr>2020-01-20T00:00:00Z</vt:lpwstr>
  </property>
  <property fmtid="{D5CDD505-2E9C-101B-9397-08002B2CF9AE}" pid="4" name="TemplateUrl">
    <vt:lpwstr/>
  </property>
  <property fmtid="{D5CDD505-2E9C-101B-9397-08002B2CF9AE}" pid="5" name="xd_ProgID">
    <vt:lpwstr/>
  </property>
  <property fmtid="{D5CDD505-2E9C-101B-9397-08002B2CF9AE}" pid="6" name="_CopySource">
    <vt:lpwstr>https://mycloud.york.ca/projects/EnvServProgramDeliveryOffice/Design/Shared Documents/Technical Design Specification Templates/Division 01 - General Requirements/01351 Health and Safety NEW.doc</vt:lpwstr>
  </property>
  <property fmtid="{D5CDD505-2E9C-101B-9397-08002B2CF9AE}" pid="7" name="Order">
    <vt:lpwstr>305700.000000000</vt:lpwstr>
  </property>
  <property fmtid="{D5CDD505-2E9C-101B-9397-08002B2CF9AE}" pid="8" name="Document Type">
    <vt:lpwstr>Technical Design Specification Templates</vt:lpwstr>
  </property>
  <property fmtid="{D5CDD505-2E9C-101B-9397-08002B2CF9AE}" pid="9" name="Sort Order">
    <vt:lpwstr/>
  </property>
  <property fmtid="{D5CDD505-2E9C-101B-9397-08002B2CF9AE}" pid="10" name="IconOverlay">
    <vt:lpwstr/>
  </property>
  <property fmtid="{D5CDD505-2E9C-101B-9397-08002B2CF9AE}" pid="11" name="ffbb60d3286f4764a7cd927fbe3c3406">
    <vt:lpwstr>Confidential|dbb6cc64-9915-4cf6-857e-3e641b410f5c</vt:lpwstr>
  </property>
  <property fmtid="{D5CDD505-2E9C-101B-9397-08002B2CF9AE}" pid="12" name="TaxCatchAll">
    <vt:lpwstr>1;#Confidential|dbb6cc64-9915-4cf6-857e-3e641b410f5c</vt:lpwstr>
  </property>
  <property fmtid="{D5CDD505-2E9C-101B-9397-08002B2CF9AE}" pid="13" name="m5c1804717744f9fa1524b0f29103316">
    <vt:lpwstr/>
  </property>
  <property fmtid="{D5CDD505-2E9C-101B-9397-08002B2CF9AE}" pid="14" name="Division">
    <vt:lpwstr>ON Toronto Infrastructure</vt:lpwstr>
  </property>
  <property fmtid="{D5CDD505-2E9C-101B-9397-08002B2CF9AE}" pid="15" name="ledd8dc17b1542dd8fd0ab7b94bcc985">
    <vt:lpwstr/>
  </property>
  <property fmtid="{D5CDD505-2E9C-101B-9397-08002B2CF9AE}" pid="16" name="AERIS Version">
    <vt:lpwstr/>
  </property>
  <property fmtid="{D5CDD505-2E9C-101B-9397-08002B2CF9AE}" pid="17" name="ddcb8363e9a649659ceb1033f1d9969c">
    <vt:lpwstr/>
  </property>
  <property fmtid="{D5CDD505-2E9C-101B-9397-08002B2CF9AE}" pid="18" name="Project Manager">
    <vt:lpwstr>Andrew Moreton</vt:lpwstr>
  </property>
  <property fmtid="{D5CDD505-2E9C-101B-9397-08002B2CF9AE}" pid="19" name="Owner Organization">
    <vt:lpwstr/>
  </property>
  <property fmtid="{D5CDD505-2E9C-101B-9397-08002B2CF9AE}" pid="20" name="l618b0fee8ca4f429e9e6411e9e95b53">
    <vt:lpwstr/>
  </property>
  <property fmtid="{D5CDD505-2E9C-101B-9397-08002B2CF9AE}" pid="21" name="Project Status">
    <vt:lpwstr>Open</vt:lpwstr>
  </property>
  <property fmtid="{D5CDD505-2E9C-101B-9397-08002B2CF9AE}" pid="22" name="Target Audiences">
    <vt:lpwstr/>
  </property>
  <property fmtid="{D5CDD505-2E9C-101B-9397-08002B2CF9AE}" pid="23" name="cb1c6817ddae4f4e962caf55b63bf464">
    <vt:lpwstr/>
  </property>
  <property fmtid="{D5CDD505-2E9C-101B-9397-08002B2CF9AE}" pid="24" name="Status">
    <vt:lpwstr>Work in progress</vt:lpwstr>
  </property>
  <property fmtid="{D5CDD505-2E9C-101B-9397-08002B2CF9AE}" pid="25" name="Project Code">
    <vt:lpwstr>2020-5445-00</vt:lpwstr>
  </property>
  <property fmtid="{D5CDD505-2E9C-101B-9397-08002B2CF9AE}" pid="26" name="Project Name">
    <vt:lpwstr>Northeast Vaughan Water Servicing Project</vt:lpwstr>
  </property>
  <property fmtid="{D5CDD505-2E9C-101B-9397-08002B2CF9AE}" pid="27" name="Client Organization">
    <vt:lpwstr/>
  </property>
  <property fmtid="{D5CDD505-2E9C-101B-9397-08002B2CF9AE}" pid="28" name="AERIS Published Date">
    <vt:lpwstr/>
  </property>
  <property fmtid="{D5CDD505-2E9C-101B-9397-08002B2CF9AE}" pid="29" name="_ModernAudienceTargetUserField">
    <vt:lpwstr/>
  </property>
  <property fmtid="{D5CDD505-2E9C-101B-9397-08002B2CF9AE}" pid="30" name="AERIS Link">
    <vt:lpwstr>, </vt:lpwstr>
  </property>
  <property fmtid="{D5CDD505-2E9C-101B-9397-08002B2CF9AE}" pid="31" name="Sector">
    <vt:lpwstr>Water and Sanitation</vt:lpwstr>
  </property>
  <property fmtid="{D5CDD505-2E9C-101B-9397-08002B2CF9AE}" pid="32" name="Office">
    <vt:lpwstr/>
  </property>
  <property fmtid="{D5CDD505-2E9C-101B-9397-08002B2CF9AE}" pid="33" name="AERIS Pools">
    <vt:lpwstr/>
  </property>
  <property fmtid="{D5CDD505-2E9C-101B-9397-08002B2CF9AE}" pid="34" name="Data Classification">
    <vt:lpwstr>1;#Confidential|dbb6cc64-9915-4cf6-857e-3e641b410f5c</vt:lpwstr>
  </property>
  <property fmtid="{D5CDD505-2E9C-101B-9397-08002B2CF9AE}" pid="35" name="Internal Organization">
    <vt:lpwstr/>
  </property>
  <property fmtid="{D5CDD505-2E9C-101B-9397-08002B2CF9AE}" pid="36" name="Communications">
    <vt:lpwstr/>
  </property>
  <property fmtid="{D5CDD505-2E9C-101B-9397-08002B2CF9AE}" pid="37" name="Information Type">
    <vt:lpwstr/>
  </property>
  <property fmtid="{D5CDD505-2E9C-101B-9397-08002B2CF9AE}" pid="38" name="ContentTypeId">
    <vt:lpwstr>0x010100BF8E50B80A32C040A85FB450FB26C9E5</vt:lpwstr>
  </property>
</Properties>
</file>