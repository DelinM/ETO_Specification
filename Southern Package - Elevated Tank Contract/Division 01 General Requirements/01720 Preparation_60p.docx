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tblpXSpec="center" w:tblpY="1"/>
        <w:tblOverlap w:val="never"/>
        <w:tblW w:w="0" w:type="auto"/>
        <w:tblLayout w:type="fixed"/>
        <w:tblLook w:val="0000" w:firstRow="0" w:lastRow="0" w:firstColumn="0" w:lastColumn="0" w:noHBand="0" w:noVBand="0"/>
      </w:tblPr>
      <w:tblGrid>
        <w:gridCol w:w="1004"/>
        <w:gridCol w:w="2160"/>
        <w:gridCol w:w="5683"/>
      </w:tblGrid>
      <w:tr w:rsidR="000E134E" w:rsidRPr="00333DED" w:rsidDel="00C25EBC" w14:paraId="421D8DDD" w14:textId="77777777" w:rsidTr="00962043">
        <w:trPr>
          <w:cantSplit/>
          <w:del w:id="0" w:author="Liam Sykes" w:date="2022-03-21T15:54:00Z"/>
        </w:trPr>
        <w:tc>
          <w:tcPr>
            <w:tcW w:w="1004" w:type="dxa"/>
            <w:tcBorders>
              <w:top w:val="double" w:sz="6" w:space="0" w:color="auto"/>
              <w:left w:val="double" w:sz="6" w:space="0" w:color="auto"/>
              <w:bottom w:val="single" w:sz="6" w:space="0" w:color="auto"/>
              <w:right w:val="single" w:sz="6" w:space="0" w:color="auto"/>
            </w:tcBorders>
          </w:tcPr>
          <w:p w14:paraId="66D9F86E" w14:textId="77777777" w:rsidR="000E134E" w:rsidRPr="00333DED" w:rsidDel="00C25EBC" w:rsidRDefault="008C4B5A" w:rsidP="00962043">
            <w:pPr>
              <w:pStyle w:val="TableHeading"/>
              <w:rPr>
                <w:del w:id="1" w:author="Liam Sykes" w:date="2022-03-21T15:54:00Z"/>
                <w:rFonts w:ascii="Calibri" w:hAnsi="Calibri"/>
                <w:sz w:val="22"/>
              </w:rPr>
            </w:pPr>
            <w:del w:id="2" w:author="Liam Sykes" w:date="2022-03-21T15:54:00Z">
              <w:r w:rsidRPr="00333DED" w:rsidDel="00C25EBC">
                <w:rPr>
                  <w:rFonts w:ascii="Calibri" w:hAnsi="Calibri"/>
                  <w:sz w:val="22"/>
                </w:rPr>
                <w:delText xml:space="preserve">                                                                                                                                                                                                                                                                                                                                                                                                                                                                                                                                                                                                                                                                                                                                                                                                                                                                                                                                                                                                                                                                                                                                                                                                                                                                                                                                                                                                                                                                                                                                                                                                                                                                                                                                                                                                                                                                                                                                                                                                                                                                                                                                                                                                                                                                                                                                                                          </w:delText>
              </w:r>
              <w:r w:rsidR="000E134E" w:rsidRPr="00333DED" w:rsidDel="00C25EBC">
                <w:rPr>
                  <w:rFonts w:ascii="Calibri" w:hAnsi="Calibri"/>
                  <w:sz w:val="22"/>
                </w:rPr>
                <w:delText>Version</w:delText>
              </w:r>
            </w:del>
          </w:p>
        </w:tc>
        <w:tc>
          <w:tcPr>
            <w:tcW w:w="2160" w:type="dxa"/>
            <w:tcBorders>
              <w:top w:val="double" w:sz="6" w:space="0" w:color="auto"/>
              <w:left w:val="single" w:sz="6" w:space="0" w:color="auto"/>
              <w:bottom w:val="single" w:sz="6" w:space="0" w:color="auto"/>
              <w:right w:val="single" w:sz="6" w:space="0" w:color="auto"/>
            </w:tcBorders>
          </w:tcPr>
          <w:p w14:paraId="531C6F26" w14:textId="77777777" w:rsidR="000E134E" w:rsidRPr="00333DED" w:rsidDel="00C25EBC" w:rsidRDefault="000E134E" w:rsidP="00962043">
            <w:pPr>
              <w:pStyle w:val="TableHeading"/>
              <w:rPr>
                <w:del w:id="3" w:author="Liam Sykes" w:date="2022-03-21T15:54:00Z"/>
                <w:rFonts w:ascii="Calibri" w:hAnsi="Calibri"/>
                <w:sz w:val="22"/>
              </w:rPr>
            </w:pPr>
            <w:del w:id="4" w:author="Liam Sykes" w:date="2022-03-21T15:54:00Z">
              <w:r w:rsidRPr="00333DED" w:rsidDel="00C25EBC">
                <w:rPr>
                  <w:rFonts w:ascii="Calibri" w:hAnsi="Calibri"/>
                  <w:sz w:val="22"/>
                </w:rPr>
                <w:delText>Date</w:delText>
              </w:r>
            </w:del>
          </w:p>
        </w:tc>
        <w:tc>
          <w:tcPr>
            <w:tcW w:w="5683" w:type="dxa"/>
            <w:tcBorders>
              <w:top w:val="double" w:sz="6" w:space="0" w:color="auto"/>
              <w:left w:val="single" w:sz="6" w:space="0" w:color="auto"/>
              <w:bottom w:val="single" w:sz="6" w:space="0" w:color="auto"/>
              <w:right w:val="double" w:sz="6" w:space="0" w:color="auto"/>
            </w:tcBorders>
          </w:tcPr>
          <w:p w14:paraId="04E0E0D2" w14:textId="77777777" w:rsidR="000E134E" w:rsidRPr="00333DED" w:rsidDel="00C25EBC" w:rsidRDefault="000E134E" w:rsidP="00962043">
            <w:pPr>
              <w:pStyle w:val="TableHeading"/>
              <w:rPr>
                <w:del w:id="5" w:author="Liam Sykes" w:date="2022-03-21T15:54:00Z"/>
                <w:rFonts w:ascii="Calibri" w:hAnsi="Calibri"/>
                <w:sz w:val="22"/>
              </w:rPr>
            </w:pPr>
            <w:del w:id="6" w:author="Liam Sykes" w:date="2022-03-21T15:54:00Z">
              <w:r w:rsidRPr="00333DED" w:rsidDel="00C25EBC">
                <w:rPr>
                  <w:rFonts w:ascii="Calibri" w:hAnsi="Calibri"/>
                  <w:sz w:val="22"/>
                </w:rPr>
                <w:delText>Description of Revisions</w:delText>
              </w:r>
            </w:del>
          </w:p>
        </w:tc>
      </w:tr>
      <w:tr w:rsidR="000E134E" w:rsidRPr="00333DED" w:rsidDel="00C25EBC" w14:paraId="71C6EB0C" w14:textId="77777777" w:rsidTr="00962043">
        <w:trPr>
          <w:cantSplit/>
          <w:del w:id="7" w:author="Liam Sykes" w:date="2022-03-21T15:54:00Z"/>
        </w:trPr>
        <w:tc>
          <w:tcPr>
            <w:tcW w:w="1004" w:type="dxa"/>
            <w:tcBorders>
              <w:top w:val="single" w:sz="6" w:space="0" w:color="auto"/>
              <w:left w:val="double" w:sz="6" w:space="0" w:color="auto"/>
              <w:bottom w:val="single" w:sz="6" w:space="0" w:color="auto"/>
              <w:right w:val="single" w:sz="6" w:space="0" w:color="auto"/>
            </w:tcBorders>
          </w:tcPr>
          <w:p w14:paraId="02D82C42" w14:textId="77777777" w:rsidR="000E134E" w:rsidRPr="00333DED" w:rsidDel="00C25EBC" w:rsidRDefault="000E134E" w:rsidP="00962043">
            <w:pPr>
              <w:pStyle w:val="NormalTableText"/>
              <w:jc w:val="center"/>
              <w:rPr>
                <w:del w:id="8" w:author="Liam Sykes" w:date="2022-03-21T15:54:00Z"/>
                <w:rFonts w:ascii="Calibri" w:hAnsi="Calibri"/>
                <w:sz w:val="22"/>
              </w:rPr>
            </w:pPr>
            <w:del w:id="9" w:author="Liam Sykes" w:date="2022-03-21T15:54:00Z">
              <w:r w:rsidRPr="00333DED" w:rsidDel="00C25EBC">
                <w:rPr>
                  <w:rFonts w:ascii="Calibri" w:hAnsi="Calibri"/>
                  <w:sz w:val="22"/>
                </w:rPr>
                <w:delText>1</w:delText>
              </w:r>
            </w:del>
          </w:p>
        </w:tc>
        <w:tc>
          <w:tcPr>
            <w:tcW w:w="2160" w:type="dxa"/>
            <w:tcBorders>
              <w:top w:val="single" w:sz="6" w:space="0" w:color="auto"/>
              <w:left w:val="single" w:sz="6" w:space="0" w:color="auto"/>
              <w:bottom w:val="single" w:sz="6" w:space="0" w:color="auto"/>
              <w:right w:val="single" w:sz="6" w:space="0" w:color="auto"/>
            </w:tcBorders>
          </w:tcPr>
          <w:p w14:paraId="3A2692B4" w14:textId="77777777" w:rsidR="000E134E" w:rsidRPr="00333DED" w:rsidDel="00C25EBC" w:rsidRDefault="000E134E" w:rsidP="00962043">
            <w:pPr>
              <w:pStyle w:val="NormalTableText"/>
              <w:rPr>
                <w:del w:id="10" w:author="Liam Sykes" w:date="2022-03-21T15:54:00Z"/>
                <w:rFonts w:ascii="Calibri" w:hAnsi="Calibri"/>
                <w:sz w:val="22"/>
              </w:rPr>
            </w:pPr>
            <w:del w:id="11" w:author="Liam Sykes" w:date="2022-03-21T15:54:00Z">
              <w:r w:rsidRPr="00333DED" w:rsidDel="00C25EBC">
                <w:rPr>
                  <w:rFonts w:ascii="Calibri" w:hAnsi="Calibri"/>
                  <w:sz w:val="22"/>
                </w:rPr>
                <w:delText>August 3</w:delText>
              </w:r>
              <w:r w:rsidR="001B3600" w:rsidRPr="00333DED" w:rsidDel="00C25EBC">
                <w:rPr>
                  <w:rFonts w:ascii="Calibri" w:hAnsi="Calibri"/>
                  <w:sz w:val="22"/>
                </w:rPr>
                <w:delText>0</w:delText>
              </w:r>
              <w:r w:rsidRPr="00333DED" w:rsidDel="00C25EBC">
                <w:rPr>
                  <w:rFonts w:ascii="Calibri" w:hAnsi="Calibri"/>
                  <w:sz w:val="22"/>
                </w:rPr>
                <w:delText>, 2006</w:delText>
              </w:r>
            </w:del>
          </w:p>
        </w:tc>
        <w:tc>
          <w:tcPr>
            <w:tcW w:w="5683" w:type="dxa"/>
            <w:tcBorders>
              <w:top w:val="single" w:sz="6" w:space="0" w:color="auto"/>
              <w:left w:val="single" w:sz="6" w:space="0" w:color="auto"/>
              <w:bottom w:val="single" w:sz="6" w:space="0" w:color="auto"/>
              <w:right w:val="double" w:sz="6" w:space="0" w:color="auto"/>
            </w:tcBorders>
          </w:tcPr>
          <w:p w14:paraId="74D6DC1B" w14:textId="77777777" w:rsidR="000E134E" w:rsidRPr="00333DED" w:rsidDel="00C25EBC" w:rsidRDefault="000E134E" w:rsidP="00962043">
            <w:pPr>
              <w:pStyle w:val="NormalTableText"/>
              <w:rPr>
                <w:del w:id="12" w:author="Liam Sykes" w:date="2022-03-21T15:54:00Z"/>
                <w:rFonts w:ascii="Calibri" w:hAnsi="Calibri"/>
                <w:sz w:val="22"/>
              </w:rPr>
            </w:pPr>
            <w:del w:id="13" w:author="Liam Sykes" w:date="2022-03-21T15:54:00Z">
              <w:r w:rsidRPr="00333DED" w:rsidDel="00C25EBC">
                <w:rPr>
                  <w:rFonts w:ascii="Calibri" w:hAnsi="Calibri"/>
                  <w:sz w:val="22"/>
                </w:rPr>
                <w:delText>Approved final document.</w:delText>
              </w:r>
            </w:del>
          </w:p>
        </w:tc>
      </w:tr>
      <w:tr w:rsidR="00D55A30" w:rsidRPr="00333DED" w:rsidDel="00C25EBC" w14:paraId="559E5D7A" w14:textId="77777777" w:rsidTr="00962043">
        <w:trPr>
          <w:cantSplit/>
          <w:del w:id="14" w:author="Liam Sykes" w:date="2022-03-21T15:54:00Z"/>
        </w:trPr>
        <w:tc>
          <w:tcPr>
            <w:tcW w:w="1004" w:type="dxa"/>
            <w:tcBorders>
              <w:top w:val="single" w:sz="6" w:space="0" w:color="auto"/>
              <w:left w:val="double" w:sz="6" w:space="0" w:color="auto"/>
              <w:bottom w:val="single" w:sz="6" w:space="0" w:color="auto"/>
              <w:right w:val="single" w:sz="6" w:space="0" w:color="auto"/>
            </w:tcBorders>
          </w:tcPr>
          <w:p w14:paraId="77341348" w14:textId="77777777" w:rsidR="00D55A30" w:rsidRPr="00333DED" w:rsidDel="00C25EBC" w:rsidRDefault="00D55A30" w:rsidP="00962043">
            <w:pPr>
              <w:pStyle w:val="TableHeading"/>
              <w:jc w:val="center"/>
              <w:rPr>
                <w:del w:id="15" w:author="Liam Sykes" w:date="2022-03-21T15:54:00Z"/>
                <w:rFonts w:ascii="Calibri" w:hAnsi="Calibri"/>
                <w:b w:val="0"/>
                <w:sz w:val="22"/>
              </w:rPr>
            </w:pPr>
            <w:del w:id="16" w:author="Liam Sykes" w:date="2022-03-21T15:54:00Z">
              <w:r w:rsidRPr="00333DED" w:rsidDel="00C25EBC">
                <w:rPr>
                  <w:rFonts w:ascii="Calibri" w:hAnsi="Calibri"/>
                  <w:b w:val="0"/>
                  <w:sz w:val="22"/>
                </w:rPr>
                <w:delText>2</w:delText>
              </w:r>
            </w:del>
          </w:p>
        </w:tc>
        <w:tc>
          <w:tcPr>
            <w:tcW w:w="2160" w:type="dxa"/>
            <w:tcBorders>
              <w:top w:val="single" w:sz="6" w:space="0" w:color="auto"/>
              <w:left w:val="single" w:sz="6" w:space="0" w:color="auto"/>
              <w:bottom w:val="single" w:sz="6" w:space="0" w:color="auto"/>
              <w:right w:val="single" w:sz="6" w:space="0" w:color="auto"/>
            </w:tcBorders>
          </w:tcPr>
          <w:p w14:paraId="23D4AEF7" w14:textId="77777777" w:rsidR="00D55A30" w:rsidRPr="00333DED" w:rsidDel="00C25EBC" w:rsidRDefault="00D55A30" w:rsidP="00962043">
            <w:pPr>
              <w:pStyle w:val="TableHeading"/>
              <w:rPr>
                <w:del w:id="17" w:author="Liam Sykes" w:date="2022-03-21T15:54:00Z"/>
                <w:rFonts w:ascii="Calibri" w:hAnsi="Calibri"/>
                <w:b w:val="0"/>
                <w:sz w:val="22"/>
              </w:rPr>
            </w:pPr>
            <w:del w:id="18" w:author="Liam Sykes" w:date="2022-03-21T15:54:00Z">
              <w:r w:rsidRPr="00333DED" w:rsidDel="00C25EBC">
                <w:rPr>
                  <w:rFonts w:ascii="Calibri" w:hAnsi="Calibri"/>
                  <w:b w:val="0"/>
                  <w:sz w:val="22"/>
                </w:rPr>
                <w:delText>September 27, 2007</w:delText>
              </w:r>
            </w:del>
          </w:p>
        </w:tc>
        <w:tc>
          <w:tcPr>
            <w:tcW w:w="5683" w:type="dxa"/>
            <w:tcBorders>
              <w:top w:val="single" w:sz="6" w:space="0" w:color="auto"/>
              <w:left w:val="single" w:sz="6" w:space="0" w:color="auto"/>
              <w:bottom w:val="single" w:sz="6" w:space="0" w:color="auto"/>
              <w:right w:val="double" w:sz="6" w:space="0" w:color="auto"/>
            </w:tcBorders>
          </w:tcPr>
          <w:p w14:paraId="3148EC4F" w14:textId="77777777" w:rsidR="00D55A30" w:rsidRPr="00333DED" w:rsidDel="00C25EBC" w:rsidRDefault="00D55A30" w:rsidP="00962043">
            <w:pPr>
              <w:pStyle w:val="TableHeading"/>
              <w:rPr>
                <w:del w:id="19" w:author="Liam Sykes" w:date="2022-03-21T15:54:00Z"/>
                <w:rFonts w:ascii="Calibri" w:hAnsi="Calibri"/>
                <w:b w:val="0"/>
                <w:sz w:val="22"/>
              </w:rPr>
            </w:pPr>
            <w:del w:id="20" w:author="Liam Sykes" w:date="2022-03-21T15:54:00Z">
              <w:r w:rsidRPr="00333DED" w:rsidDel="00C25EBC">
                <w:rPr>
                  <w:rFonts w:ascii="Calibri" w:hAnsi="Calibri"/>
                  <w:b w:val="0"/>
                  <w:sz w:val="22"/>
                </w:rPr>
                <w:delText>Minor revisions by Legal Services</w:delText>
              </w:r>
            </w:del>
          </w:p>
        </w:tc>
      </w:tr>
      <w:tr w:rsidR="00D55A30" w:rsidRPr="00333DED" w:rsidDel="00C25EBC" w14:paraId="564D5831" w14:textId="77777777" w:rsidTr="00962043">
        <w:trPr>
          <w:cantSplit/>
          <w:trHeight w:val="65"/>
          <w:del w:id="21" w:author="Liam Sykes" w:date="2022-03-21T15:54:00Z"/>
        </w:trPr>
        <w:tc>
          <w:tcPr>
            <w:tcW w:w="1004" w:type="dxa"/>
            <w:tcBorders>
              <w:top w:val="single" w:sz="6" w:space="0" w:color="auto"/>
              <w:left w:val="double" w:sz="6" w:space="0" w:color="auto"/>
              <w:bottom w:val="single" w:sz="6" w:space="0" w:color="auto"/>
              <w:right w:val="single" w:sz="6" w:space="0" w:color="auto"/>
            </w:tcBorders>
          </w:tcPr>
          <w:p w14:paraId="3774F5CD" w14:textId="77777777" w:rsidR="00D55A30" w:rsidRPr="00333DED" w:rsidDel="00C25EBC" w:rsidRDefault="00EF2424" w:rsidP="00962043">
            <w:pPr>
              <w:pStyle w:val="NormalTableText"/>
              <w:jc w:val="center"/>
              <w:rPr>
                <w:del w:id="22" w:author="Liam Sykes" w:date="2022-03-21T15:54:00Z"/>
                <w:rFonts w:ascii="Calibri" w:hAnsi="Calibri"/>
                <w:sz w:val="22"/>
              </w:rPr>
            </w:pPr>
            <w:del w:id="23" w:author="Liam Sykes" w:date="2022-03-21T15:54:00Z">
              <w:r w:rsidRPr="00333DED" w:rsidDel="00C25EBC">
                <w:rPr>
                  <w:rFonts w:ascii="Calibri" w:hAnsi="Calibri"/>
                  <w:sz w:val="22"/>
                </w:rPr>
                <w:delText>3</w:delText>
              </w:r>
            </w:del>
          </w:p>
        </w:tc>
        <w:tc>
          <w:tcPr>
            <w:tcW w:w="2160" w:type="dxa"/>
            <w:tcBorders>
              <w:top w:val="single" w:sz="6" w:space="0" w:color="auto"/>
              <w:left w:val="single" w:sz="6" w:space="0" w:color="auto"/>
              <w:bottom w:val="single" w:sz="6" w:space="0" w:color="auto"/>
              <w:right w:val="single" w:sz="6" w:space="0" w:color="auto"/>
            </w:tcBorders>
          </w:tcPr>
          <w:p w14:paraId="1D068334" w14:textId="77777777" w:rsidR="00D55A30" w:rsidRPr="00333DED" w:rsidDel="00C25EBC" w:rsidRDefault="00EF2424" w:rsidP="00962043">
            <w:pPr>
              <w:pStyle w:val="NormalTableText"/>
              <w:rPr>
                <w:del w:id="24" w:author="Liam Sykes" w:date="2022-03-21T15:54:00Z"/>
                <w:rFonts w:ascii="Calibri" w:hAnsi="Calibri"/>
                <w:sz w:val="22"/>
              </w:rPr>
            </w:pPr>
            <w:del w:id="25" w:author="Liam Sykes" w:date="2022-03-21T15:54:00Z">
              <w:r w:rsidRPr="00333DED" w:rsidDel="00C25EBC">
                <w:rPr>
                  <w:rFonts w:ascii="Calibri" w:hAnsi="Calibri"/>
                  <w:sz w:val="22"/>
                </w:rPr>
                <w:delText>December 29, 2009</w:delText>
              </w:r>
            </w:del>
          </w:p>
        </w:tc>
        <w:tc>
          <w:tcPr>
            <w:tcW w:w="5683" w:type="dxa"/>
            <w:tcBorders>
              <w:top w:val="single" w:sz="6" w:space="0" w:color="auto"/>
              <w:left w:val="single" w:sz="6" w:space="0" w:color="auto"/>
              <w:bottom w:val="single" w:sz="6" w:space="0" w:color="auto"/>
              <w:right w:val="double" w:sz="6" w:space="0" w:color="auto"/>
            </w:tcBorders>
          </w:tcPr>
          <w:p w14:paraId="1DE4318B" w14:textId="77777777" w:rsidR="00D55A30" w:rsidRPr="00333DED" w:rsidDel="00C25EBC" w:rsidRDefault="00EF2424" w:rsidP="00962043">
            <w:pPr>
              <w:pStyle w:val="NormalTableText"/>
              <w:rPr>
                <w:del w:id="26" w:author="Liam Sykes" w:date="2022-03-21T15:54:00Z"/>
                <w:rFonts w:ascii="Calibri" w:hAnsi="Calibri"/>
                <w:sz w:val="22"/>
              </w:rPr>
            </w:pPr>
            <w:del w:id="27" w:author="Liam Sykes" w:date="2022-03-21T15:54:00Z">
              <w:r w:rsidRPr="00333DED" w:rsidDel="00C25EBC">
                <w:rPr>
                  <w:rFonts w:ascii="Calibri" w:hAnsi="Calibri"/>
                  <w:sz w:val="22"/>
                </w:rPr>
                <w:delText xml:space="preserve">Modified ‘Related Sections’ </w:delText>
              </w:r>
            </w:del>
          </w:p>
        </w:tc>
      </w:tr>
      <w:tr w:rsidR="003975B8" w:rsidRPr="00333DED" w:rsidDel="00C25EBC" w14:paraId="434B09ED" w14:textId="77777777" w:rsidTr="00962043">
        <w:trPr>
          <w:cantSplit/>
          <w:del w:id="28" w:author="Liam Sykes" w:date="2022-03-21T15:54:00Z"/>
        </w:trPr>
        <w:tc>
          <w:tcPr>
            <w:tcW w:w="1004" w:type="dxa"/>
            <w:tcBorders>
              <w:top w:val="single" w:sz="6" w:space="0" w:color="auto"/>
              <w:left w:val="double" w:sz="6" w:space="0" w:color="auto"/>
              <w:bottom w:val="single" w:sz="6" w:space="0" w:color="auto"/>
              <w:right w:val="single" w:sz="6" w:space="0" w:color="auto"/>
            </w:tcBorders>
          </w:tcPr>
          <w:p w14:paraId="703D4091" w14:textId="77777777" w:rsidR="003975B8" w:rsidRPr="00333DED" w:rsidDel="00C25EBC" w:rsidRDefault="003975B8" w:rsidP="00962043">
            <w:pPr>
              <w:pStyle w:val="NormalTableText"/>
              <w:jc w:val="center"/>
              <w:rPr>
                <w:del w:id="29" w:author="Liam Sykes" w:date="2022-03-21T15:54:00Z"/>
                <w:rFonts w:ascii="Calibri" w:hAnsi="Calibri"/>
                <w:bCs/>
                <w:sz w:val="22"/>
              </w:rPr>
            </w:pPr>
            <w:del w:id="30" w:author="Liam Sykes" w:date="2022-03-21T15:54:00Z">
              <w:r w:rsidRPr="00333DED" w:rsidDel="00C25EBC">
                <w:rPr>
                  <w:rFonts w:ascii="Calibri" w:hAnsi="Calibri"/>
                  <w:bCs/>
                  <w:sz w:val="22"/>
                </w:rPr>
                <w:delText>4</w:delText>
              </w:r>
            </w:del>
          </w:p>
        </w:tc>
        <w:tc>
          <w:tcPr>
            <w:tcW w:w="2160" w:type="dxa"/>
            <w:tcBorders>
              <w:top w:val="single" w:sz="6" w:space="0" w:color="auto"/>
              <w:left w:val="single" w:sz="6" w:space="0" w:color="auto"/>
              <w:bottom w:val="single" w:sz="6" w:space="0" w:color="auto"/>
              <w:right w:val="single" w:sz="6" w:space="0" w:color="auto"/>
            </w:tcBorders>
          </w:tcPr>
          <w:p w14:paraId="78E2E2AC" w14:textId="77777777" w:rsidR="003975B8" w:rsidRPr="00333DED" w:rsidDel="00C25EBC" w:rsidRDefault="003975B8" w:rsidP="00962043">
            <w:pPr>
              <w:pStyle w:val="NormalTableText"/>
              <w:rPr>
                <w:del w:id="31" w:author="Liam Sykes" w:date="2022-03-21T15:54:00Z"/>
                <w:rFonts w:ascii="Calibri" w:hAnsi="Calibri"/>
                <w:bCs/>
                <w:sz w:val="22"/>
              </w:rPr>
            </w:pPr>
            <w:del w:id="32" w:author="Liam Sykes" w:date="2022-03-21T15:54:00Z">
              <w:r w:rsidRPr="00333DED" w:rsidDel="00C25EBC">
                <w:rPr>
                  <w:rFonts w:ascii="Calibri" w:hAnsi="Calibri"/>
                  <w:bCs/>
                  <w:sz w:val="22"/>
                </w:rPr>
                <w:delText>September 27, 2010</w:delText>
              </w:r>
            </w:del>
          </w:p>
        </w:tc>
        <w:tc>
          <w:tcPr>
            <w:tcW w:w="5683" w:type="dxa"/>
            <w:tcBorders>
              <w:top w:val="single" w:sz="6" w:space="0" w:color="auto"/>
              <w:left w:val="single" w:sz="6" w:space="0" w:color="auto"/>
              <w:bottom w:val="single" w:sz="6" w:space="0" w:color="auto"/>
              <w:right w:val="double" w:sz="6" w:space="0" w:color="auto"/>
            </w:tcBorders>
          </w:tcPr>
          <w:p w14:paraId="331EE52F" w14:textId="77777777" w:rsidR="003975B8" w:rsidRPr="00333DED" w:rsidDel="00C25EBC" w:rsidRDefault="003975B8" w:rsidP="00962043">
            <w:pPr>
              <w:pStyle w:val="NormalTableText"/>
              <w:rPr>
                <w:del w:id="33" w:author="Liam Sykes" w:date="2022-03-21T15:54:00Z"/>
                <w:rFonts w:ascii="Calibri" w:hAnsi="Calibri"/>
                <w:bCs/>
                <w:sz w:val="22"/>
              </w:rPr>
            </w:pPr>
            <w:del w:id="34" w:author="Liam Sykes" w:date="2022-03-21T15:54:00Z">
              <w:r w:rsidRPr="00333DED" w:rsidDel="00C25EBC">
                <w:rPr>
                  <w:rFonts w:ascii="Calibri" w:hAnsi="Calibri"/>
                  <w:bCs/>
                  <w:sz w:val="22"/>
                </w:rPr>
                <w:delText>Minor revisions</w:delText>
              </w:r>
            </w:del>
          </w:p>
        </w:tc>
      </w:tr>
      <w:tr w:rsidR="00FF6410" w:rsidRPr="00333DED" w:rsidDel="00C25EBC" w14:paraId="442BBDB3" w14:textId="77777777" w:rsidTr="00962043">
        <w:trPr>
          <w:cantSplit/>
          <w:del w:id="35" w:author="Liam Sykes" w:date="2022-03-21T15:54:00Z"/>
        </w:trPr>
        <w:tc>
          <w:tcPr>
            <w:tcW w:w="1004" w:type="dxa"/>
            <w:tcBorders>
              <w:top w:val="single" w:sz="6" w:space="0" w:color="auto"/>
              <w:left w:val="double" w:sz="6" w:space="0" w:color="auto"/>
              <w:bottom w:val="single" w:sz="6" w:space="0" w:color="auto"/>
              <w:right w:val="single" w:sz="6" w:space="0" w:color="auto"/>
            </w:tcBorders>
          </w:tcPr>
          <w:p w14:paraId="30C8985F" w14:textId="77777777" w:rsidR="00FF6410" w:rsidRPr="00333DED" w:rsidDel="00C25EBC" w:rsidRDefault="00FF6410" w:rsidP="00962043">
            <w:pPr>
              <w:pStyle w:val="NormalTableText"/>
              <w:jc w:val="center"/>
              <w:rPr>
                <w:del w:id="36" w:author="Liam Sykes" w:date="2022-03-21T15:54:00Z"/>
                <w:rFonts w:ascii="Calibri" w:hAnsi="Calibri"/>
                <w:sz w:val="22"/>
              </w:rPr>
            </w:pPr>
            <w:del w:id="37" w:author="Liam Sykes" w:date="2022-03-21T15:54:00Z">
              <w:r w:rsidRPr="00333DED" w:rsidDel="00C25EBC">
                <w:rPr>
                  <w:rFonts w:ascii="Calibri" w:hAnsi="Calibri"/>
                  <w:sz w:val="22"/>
                </w:rPr>
                <w:delText>5</w:delText>
              </w:r>
            </w:del>
          </w:p>
        </w:tc>
        <w:tc>
          <w:tcPr>
            <w:tcW w:w="2160" w:type="dxa"/>
            <w:tcBorders>
              <w:top w:val="single" w:sz="6" w:space="0" w:color="auto"/>
              <w:left w:val="single" w:sz="6" w:space="0" w:color="auto"/>
              <w:bottom w:val="single" w:sz="6" w:space="0" w:color="auto"/>
              <w:right w:val="single" w:sz="6" w:space="0" w:color="auto"/>
            </w:tcBorders>
          </w:tcPr>
          <w:p w14:paraId="1A8A5519" w14:textId="77777777" w:rsidR="00FF6410" w:rsidRPr="00333DED" w:rsidDel="00C25EBC" w:rsidRDefault="00FF6410" w:rsidP="00962043">
            <w:pPr>
              <w:pStyle w:val="NormalTableText"/>
              <w:rPr>
                <w:del w:id="38" w:author="Liam Sykes" w:date="2022-03-21T15:54:00Z"/>
                <w:rFonts w:ascii="Calibri" w:hAnsi="Calibri"/>
                <w:sz w:val="22"/>
              </w:rPr>
            </w:pPr>
            <w:del w:id="39" w:author="Liam Sykes" w:date="2022-03-21T15:54:00Z">
              <w:r w:rsidRPr="00333DED" w:rsidDel="00C25EBC">
                <w:rPr>
                  <w:rFonts w:ascii="Calibri" w:hAnsi="Calibri"/>
                  <w:sz w:val="22"/>
                </w:rPr>
                <w:delText>March 20, 2012</w:delText>
              </w:r>
            </w:del>
          </w:p>
        </w:tc>
        <w:tc>
          <w:tcPr>
            <w:tcW w:w="5683" w:type="dxa"/>
            <w:tcBorders>
              <w:top w:val="single" w:sz="6" w:space="0" w:color="auto"/>
              <w:left w:val="single" w:sz="6" w:space="0" w:color="auto"/>
              <w:bottom w:val="single" w:sz="6" w:space="0" w:color="auto"/>
              <w:right w:val="double" w:sz="6" w:space="0" w:color="auto"/>
            </w:tcBorders>
          </w:tcPr>
          <w:p w14:paraId="47EF58BA" w14:textId="77777777" w:rsidR="00FF6410" w:rsidRPr="00333DED" w:rsidDel="00C25EBC" w:rsidRDefault="00FF6410" w:rsidP="00962043">
            <w:pPr>
              <w:pStyle w:val="NormalTableText"/>
              <w:rPr>
                <w:del w:id="40" w:author="Liam Sykes" w:date="2022-03-21T15:54:00Z"/>
                <w:rFonts w:ascii="Calibri" w:hAnsi="Calibri"/>
                <w:sz w:val="22"/>
              </w:rPr>
            </w:pPr>
            <w:del w:id="41" w:author="Liam Sykes" w:date="2022-03-21T15:54:00Z">
              <w:r w:rsidRPr="00333DED" w:rsidDel="00C25EBC">
                <w:rPr>
                  <w:rFonts w:ascii="Calibri" w:hAnsi="Calibri"/>
                  <w:sz w:val="22"/>
                </w:rPr>
                <w:delText>Addition of References and Replacement Parts sections on this page.</w:delText>
              </w:r>
            </w:del>
          </w:p>
        </w:tc>
      </w:tr>
      <w:tr w:rsidR="00FF6410" w:rsidRPr="00333DED" w:rsidDel="00C25EBC" w14:paraId="550B5CEF" w14:textId="77777777" w:rsidTr="00962043">
        <w:trPr>
          <w:cantSplit/>
          <w:del w:id="42" w:author="Liam Sykes" w:date="2022-03-21T15:54:00Z"/>
        </w:trPr>
        <w:tc>
          <w:tcPr>
            <w:tcW w:w="1004" w:type="dxa"/>
            <w:tcBorders>
              <w:top w:val="single" w:sz="6" w:space="0" w:color="auto"/>
              <w:left w:val="double" w:sz="6" w:space="0" w:color="auto"/>
              <w:bottom w:val="single" w:sz="6" w:space="0" w:color="auto"/>
              <w:right w:val="single" w:sz="6" w:space="0" w:color="auto"/>
            </w:tcBorders>
          </w:tcPr>
          <w:p w14:paraId="5D19459B" w14:textId="77777777" w:rsidR="00FF6410" w:rsidRPr="00333DED" w:rsidDel="00C25EBC" w:rsidRDefault="009E1DE5" w:rsidP="00962043">
            <w:pPr>
              <w:pStyle w:val="NormalTableText"/>
              <w:jc w:val="center"/>
              <w:rPr>
                <w:del w:id="43" w:author="Liam Sykes" w:date="2022-03-21T15:54:00Z"/>
                <w:rFonts w:ascii="Calibri" w:hAnsi="Calibri"/>
                <w:sz w:val="22"/>
              </w:rPr>
            </w:pPr>
            <w:del w:id="44" w:author="Liam Sykes" w:date="2022-03-21T15:54:00Z">
              <w:r w:rsidRPr="00333DED" w:rsidDel="00C25EBC">
                <w:rPr>
                  <w:rFonts w:ascii="Calibri" w:hAnsi="Calibri"/>
                  <w:sz w:val="22"/>
                </w:rPr>
                <w:delText>6</w:delText>
              </w:r>
            </w:del>
          </w:p>
        </w:tc>
        <w:tc>
          <w:tcPr>
            <w:tcW w:w="2160" w:type="dxa"/>
            <w:tcBorders>
              <w:top w:val="single" w:sz="6" w:space="0" w:color="auto"/>
              <w:left w:val="single" w:sz="6" w:space="0" w:color="auto"/>
              <w:bottom w:val="single" w:sz="6" w:space="0" w:color="auto"/>
              <w:right w:val="single" w:sz="6" w:space="0" w:color="auto"/>
            </w:tcBorders>
          </w:tcPr>
          <w:p w14:paraId="2D903363" w14:textId="77777777" w:rsidR="00FF6410" w:rsidRPr="00333DED" w:rsidDel="00C25EBC" w:rsidRDefault="009E1DE5" w:rsidP="00962043">
            <w:pPr>
              <w:pStyle w:val="NormalTableText"/>
              <w:rPr>
                <w:del w:id="45" w:author="Liam Sykes" w:date="2022-03-21T15:54:00Z"/>
                <w:rFonts w:ascii="Calibri" w:hAnsi="Calibri"/>
                <w:sz w:val="22"/>
              </w:rPr>
            </w:pPr>
            <w:del w:id="46" w:author="Liam Sykes" w:date="2022-03-21T15:54:00Z">
              <w:r w:rsidRPr="00333DED" w:rsidDel="00C25EBC">
                <w:rPr>
                  <w:rFonts w:ascii="Calibri" w:hAnsi="Calibri"/>
                  <w:sz w:val="22"/>
                </w:rPr>
                <w:delText xml:space="preserve">July </w:delText>
              </w:r>
              <w:r w:rsidR="007B5D80" w:rsidRPr="00333DED" w:rsidDel="00C25EBC">
                <w:rPr>
                  <w:rFonts w:ascii="Calibri" w:hAnsi="Calibri"/>
                  <w:sz w:val="22"/>
                </w:rPr>
                <w:delText>6</w:delText>
              </w:r>
              <w:r w:rsidRPr="00333DED" w:rsidDel="00C25EBC">
                <w:rPr>
                  <w:rFonts w:ascii="Calibri" w:hAnsi="Calibri"/>
                  <w:sz w:val="22"/>
                </w:rPr>
                <w:delText>, 2012</w:delText>
              </w:r>
            </w:del>
          </w:p>
        </w:tc>
        <w:tc>
          <w:tcPr>
            <w:tcW w:w="5683" w:type="dxa"/>
            <w:tcBorders>
              <w:top w:val="single" w:sz="6" w:space="0" w:color="auto"/>
              <w:left w:val="single" w:sz="6" w:space="0" w:color="auto"/>
              <w:bottom w:val="single" w:sz="6" w:space="0" w:color="auto"/>
              <w:right w:val="double" w:sz="6" w:space="0" w:color="auto"/>
            </w:tcBorders>
          </w:tcPr>
          <w:p w14:paraId="10101BE8" w14:textId="77777777" w:rsidR="00FF6410" w:rsidRPr="00333DED" w:rsidDel="00C25EBC" w:rsidRDefault="009E1DE5" w:rsidP="00962043">
            <w:pPr>
              <w:pStyle w:val="NormalTableText"/>
              <w:rPr>
                <w:del w:id="47" w:author="Liam Sykes" w:date="2022-03-21T15:54:00Z"/>
                <w:rFonts w:ascii="Calibri" w:hAnsi="Calibri"/>
                <w:sz w:val="22"/>
              </w:rPr>
            </w:pPr>
            <w:del w:id="48" w:author="Liam Sykes" w:date="2022-03-21T15:54:00Z">
              <w:r w:rsidRPr="00333DED" w:rsidDel="00C25EBC">
                <w:rPr>
                  <w:rFonts w:ascii="Calibri" w:hAnsi="Calibri"/>
                  <w:sz w:val="22"/>
                </w:rPr>
                <w:delText xml:space="preserve">Change tab settings for page </w:delText>
              </w:r>
              <w:r w:rsidR="007B5D80" w:rsidRPr="00333DED" w:rsidDel="00C25EBC">
                <w:rPr>
                  <w:rFonts w:ascii="Calibri" w:hAnsi="Calibri"/>
                  <w:sz w:val="22"/>
                </w:rPr>
                <w:delText>1</w:delText>
              </w:r>
              <w:r w:rsidRPr="00333DED" w:rsidDel="00C25EBC">
                <w:rPr>
                  <w:rFonts w:ascii="Calibri" w:hAnsi="Calibri"/>
                  <w:sz w:val="22"/>
                </w:rPr>
                <w:delText>-4.</w:delText>
              </w:r>
            </w:del>
          </w:p>
        </w:tc>
      </w:tr>
      <w:tr w:rsidR="003975B8" w:rsidRPr="00333DED" w:rsidDel="00C25EBC" w14:paraId="2B3A264E" w14:textId="77777777" w:rsidTr="00962043">
        <w:trPr>
          <w:cantSplit/>
          <w:del w:id="49" w:author="Liam Sykes" w:date="2022-03-21T15:54:00Z"/>
        </w:trPr>
        <w:tc>
          <w:tcPr>
            <w:tcW w:w="1004" w:type="dxa"/>
            <w:tcBorders>
              <w:top w:val="single" w:sz="6" w:space="0" w:color="auto"/>
              <w:left w:val="double" w:sz="6" w:space="0" w:color="auto"/>
              <w:bottom w:val="single" w:sz="6" w:space="0" w:color="auto"/>
              <w:right w:val="single" w:sz="6" w:space="0" w:color="auto"/>
            </w:tcBorders>
          </w:tcPr>
          <w:p w14:paraId="2FF92BDF" w14:textId="77777777" w:rsidR="003975B8" w:rsidRPr="00333DED" w:rsidDel="00C25EBC" w:rsidRDefault="00FF1085" w:rsidP="00962043">
            <w:pPr>
              <w:pStyle w:val="NormalTableText"/>
              <w:jc w:val="center"/>
              <w:rPr>
                <w:del w:id="50" w:author="Liam Sykes" w:date="2022-03-21T15:54:00Z"/>
                <w:rFonts w:ascii="Calibri" w:hAnsi="Calibri"/>
                <w:sz w:val="22"/>
              </w:rPr>
            </w:pPr>
            <w:del w:id="51" w:author="Liam Sykes" w:date="2022-03-21T15:54:00Z">
              <w:r w:rsidRPr="00333DED" w:rsidDel="00C25EBC">
                <w:rPr>
                  <w:rFonts w:ascii="Calibri" w:hAnsi="Calibri"/>
                  <w:sz w:val="22"/>
                </w:rPr>
                <w:delText>7</w:delText>
              </w:r>
            </w:del>
          </w:p>
        </w:tc>
        <w:tc>
          <w:tcPr>
            <w:tcW w:w="2160" w:type="dxa"/>
            <w:tcBorders>
              <w:top w:val="single" w:sz="6" w:space="0" w:color="auto"/>
              <w:left w:val="single" w:sz="6" w:space="0" w:color="auto"/>
              <w:bottom w:val="single" w:sz="6" w:space="0" w:color="auto"/>
              <w:right w:val="single" w:sz="6" w:space="0" w:color="auto"/>
            </w:tcBorders>
          </w:tcPr>
          <w:p w14:paraId="0514C4D6" w14:textId="77777777" w:rsidR="003975B8" w:rsidRPr="00333DED" w:rsidDel="00C25EBC" w:rsidRDefault="00FF1085" w:rsidP="00962043">
            <w:pPr>
              <w:pStyle w:val="NormalTableText"/>
              <w:rPr>
                <w:del w:id="52" w:author="Liam Sykes" w:date="2022-03-21T15:54:00Z"/>
                <w:rFonts w:ascii="Calibri" w:hAnsi="Calibri"/>
                <w:sz w:val="22"/>
              </w:rPr>
            </w:pPr>
            <w:del w:id="53" w:author="Liam Sykes" w:date="2022-03-21T15:54:00Z">
              <w:r w:rsidRPr="00333DED" w:rsidDel="00C25EBC">
                <w:rPr>
                  <w:rFonts w:ascii="Calibri" w:hAnsi="Calibri"/>
                  <w:sz w:val="22"/>
                </w:rPr>
                <w:delText>April 10, 2015</w:delText>
              </w:r>
            </w:del>
          </w:p>
        </w:tc>
        <w:tc>
          <w:tcPr>
            <w:tcW w:w="5683" w:type="dxa"/>
            <w:tcBorders>
              <w:top w:val="single" w:sz="6" w:space="0" w:color="auto"/>
              <w:left w:val="single" w:sz="6" w:space="0" w:color="auto"/>
              <w:bottom w:val="single" w:sz="6" w:space="0" w:color="auto"/>
              <w:right w:val="double" w:sz="6" w:space="0" w:color="auto"/>
            </w:tcBorders>
          </w:tcPr>
          <w:p w14:paraId="08CFE969" w14:textId="77777777" w:rsidR="003975B8" w:rsidRPr="00333DED" w:rsidDel="00C25EBC" w:rsidRDefault="00FF1085" w:rsidP="00962043">
            <w:pPr>
              <w:pStyle w:val="NormalTableText"/>
              <w:rPr>
                <w:del w:id="54" w:author="Liam Sykes" w:date="2022-03-21T15:54:00Z"/>
                <w:rFonts w:ascii="Calibri" w:hAnsi="Calibri"/>
                <w:sz w:val="22"/>
              </w:rPr>
            </w:pPr>
            <w:del w:id="55" w:author="Liam Sykes" w:date="2022-03-21T15:54:00Z">
              <w:r w:rsidRPr="00333DED" w:rsidDel="00C25EBC">
                <w:rPr>
                  <w:rFonts w:ascii="Calibri" w:hAnsi="Calibri"/>
                  <w:sz w:val="22"/>
                </w:rPr>
                <w:delText>General Formatting</w:delText>
              </w:r>
            </w:del>
          </w:p>
        </w:tc>
      </w:tr>
      <w:tr w:rsidR="00255B68" w:rsidRPr="00333DED" w:rsidDel="00C25EBC" w14:paraId="30B48876" w14:textId="77777777" w:rsidTr="00962043">
        <w:trPr>
          <w:cantSplit/>
          <w:del w:id="56" w:author="Liam Sykes" w:date="2022-03-21T15:54:00Z"/>
        </w:trPr>
        <w:tc>
          <w:tcPr>
            <w:tcW w:w="1004" w:type="dxa"/>
            <w:tcBorders>
              <w:top w:val="single" w:sz="6" w:space="0" w:color="auto"/>
              <w:left w:val="double" w:sz="6" w:space="0" w:color="auto"/>
              <w:bottom w:val="single" w:sz="6" w:space="0" w:color="auto"/>
              <w:right w:val="single" w:sz="6" w:space="0" w:color="auto"/>
            </w:tcBorders>
          </w:tcPr>
          <w:p w14:paraId="70DC4AE9" w14:textId="77777777" w:rsidR="00255B68" w:rsidRPr="00333DED" w:rsidDel="00C25EBC" w:rsidRDefault="00255B68" w:rsidP="00962043">
            <w:pPr>
              <w:pStyle w:val="NormalTableText"/>
              <w:jc w:val="center"/>
              <w:rPr>
                <w:del w:id="57" w:author="Liam Sykes" w:date="2022-03-21T15:54:00Z"/>
                <w:rFonts w:ascii="Calibri" w:hAnsi="Calibri"/>
                <w:sz w:val="22"/>
              </w:rPr>
            </w:pPr>
            <w:del w:id="58" w:author="Liam Sykes" w:date="2022-03-21T15:54:00Z">
              <w:r w:rsidDel="00C25EBC">
                <w:rPr>
                  <w:rFonts w:ascii="Calibri" w:hAnsi="Calibri"/>
                  <w:sz w:val="22"/>
                </w:rPr>
                <w:delText>8</w:delText>
              </w:r>
            </w:del>
          </w:p>
        </w:tc>
        <w:tc>
          <w:tcPr>
            <w:tcW w:w="2160" w:type="dxa"/>
            <w:tcBorders>
              <w:top w:val="single" w:sz="6" w:space="0" w:color="auto"/>
              <w:left w:val="single" w:sz="6" w:space="0" w:color="auto"/>
              <w:bottom w:val="single" w:sz="6" w:space="0" w:color="auto"/>
              <w:right w:val="single" w:sz="6" w:space="0" w:color="auto"/>
            </w:tcBorders>
          </w:tcPr>
          <w:p w14:paraId="4E32BEE9" w14:textId="77777777" w:rsidR="00255B68" w:rsidRPr="00333DED" w:rsidDel="00C25EBC" w:rsidRDefault="00255B68" w:rsidP="00962043">
            <w:pPr>
              <w:pStyle w:val="NormalTableText"/>
              <w:rPr>
                <w:del w:id="59" w:author="Liam Sykes" w:date="2022-03-21T15:54:00Z"/>
                <w:rFonts w:ascii="Calibri" w:hAnsi="Calibri"/>
                <w:sz w:val="22"/>
              </w:rPr>
            </w:pPr>
            <w:del w:id="60" w:author="Liam Sykes" w:date="2022-03-21T15:54:00Z">
              <w:r w:rsidDel="00C25EBC">
                <w:rPr>
                  <w:rFonts w:ascii="Calibri" w:hAnsi="Calibri"/>
                  <w:sz w:val="22"/>
                </w:rPr>
                <w:delText>September 3, 2015</w:delText>
              </w:r>
            </w:del>
          </w:p>
        </w:tc>
        <w:tc>
          <w:tcPr>
            <w:tcW w:w="5683" w:type="dxa"/>
            <w:tcBorders>
              <w:top w:val="single" w:sz="6" w:space="0" w:color="auto"/>
              <w:left w:val="single" w:sz="6" w:space="0" w:color="auto"/>
              <w:bottom w:val="single" w:sz="6" w:space="0" w:color="auto"/>
              <w:right w:val="double" w:sz="6" w:space="0" w:color="auto"/>
            </w:tcBorders>
          </w:tcPr>
          <w:p w14:paraId="0BD2CAA3" w14:textId="77777777" w:rsidR="00255B68" w:rsidRPr="00333DED" w:rsidDel="00C25EBC" w:rsidRDefault="00255B68" w:rsidP="00962043">
            <w:pPr>
              <w:pStyle w:val="NormalTableText"/>
              <w:rPr>
                <w:del w:id="61" w:author="Liam Sykes" w:date="2022-03-21T15:54:00Z"/>
                <w:rFonts w:ascii="Calibri" w:hAnsi="Calibri"/>
                <w:sz w:val="22"/>
              </w:rPr>
            </w:pPr>
            <w:del w:id="62" w:author="Liam Sykes" w:date="2022-03-21T15:54:00Z">
              <w:r w:rsidDel="00C25EBC">
                <w:rPr>
                  <w:rFonts w:ascii="Calibri" w:hAnsi="Calibri"/>
                  <w:sz w:val="22"/>
                </w:rPr>
                <w:delText>Added reference to Ontario One Call legislation</w:delText>
              </w:r>
              <w:r w:rsidR="003B77F8" w:rsidDel="00C25EBC">
                <w:rPr>
                  <w:rFonts w:ascii="Calibri" w:hAnsi="Calibri"/>
                  <w:sz w:val="22"/>
                </w:rPr>
                <w:delText xml:space="preserve"> and OPSS 491</w:delText>
              </w:r>
            </w:del>
          </w:p>
        </w:tc>
      </w:tr>
      <w:tr w:rsidR="009718BC" w:rsidRPr="00333DED" w:rsidDel="00C25EBC" w14:paraId="4948FFB0" w14:textId="77777777" w:rsidTr="00962043">
        <w:trPr>
          <w:cantSplit/>
          <w:del w:id="63" w:author="Liam Sykes" w:date="2022-03-21T15:54:00Z"/>
        </w:trPr>
        <w:tc>
          <w:tcPr>
            <w:tcW w:w="1004" w:type="dxa"/>
            <w:tcBorders>
              <w:top w:val="single" w:sz="6" w:space="0" w:color="auto"/>
              <w:left w:val="double" w:sz="6" w:space="0" w:color="auto"/>
              <w:bottom w:val="single" w:sz="6" w:space="0" w:color="auto"/>
              <w:right w:val="single" w:sz="6" w:space="0" w:color="auto"/>
            </w:tcBorders>
          </w:tcPr>
          <w:p w14:paraId="18E3E804" w14:textId="77777777" w:rsidR="009718BC" w:rsidRPr="00333DED" w:rsidDel="00C25EBC" w:rsidRDefault="009718BC" w:rsidP="00962043">
            <w:pPr>
              <w:pStyle w:val="NormalTableText"/>
              <w:jc w:val="center"/>
              <w:rPr>
                <w:del w:id="64" w:author="Liam Sykes" w:date="2022-03-21T15:54:00Z"/>
                <w:rFonts w:ascii="Calibri" w:hAnsi="Calibri"/>
                <w:sz w:val="22"/>
              </w:rPr>
            </w:pPr>
            <w:del w:id="65" w:author="Liam Sykes" w:date="2022-03-21T15:54:00Z">
              <w:r w:rsidDel="00C25EBC">
                <w:rPr>
                  <w:rFonts w:ascii="Calibri" w:hAnsi="Calibri"/>
                  <w:sz w:val="22"/>
                </w:rPr>
                <w:delText>9</w:delText>
              </w:r>
            </w:del>
          </w:p>
        </w:tc>
        <w:tc>
          <w:tcPr>
            <w:tcW w:w="2160" w:type="dxa"/>
            <w:tcBorders>
              <w:top w:val="single" w:sz="6" w:space="0" w:color="auto"/>
              <w:left w:val="single" w:sz="6" w:space="0" w:color="auto"/>
              <w:bottom w:val="single" w:sz="6" w:space="0" w:color="auto"/>
              <w:right w:val="single" w:sz="6" w:space="0" w:color="auto"/>
            </w:tcBorders>
          </w:tcPr>
          <w:p w14:paraId="7A48B06D" w14:textId="77777777" w:rsidR="009718BC" w:rsidRPr="00333DED" w:rsidDel="00C25EBC" w:rsidRDefault="009718BC" w:rsidP="00962043">
            <w:pPr>
              <w:pStyle w:val="NormalTableText"/>
              <w:rPr>
                <w:del w:id="66" w:author="Liam Sykes" w:date="2022-03-21T15:54:00Z"/>
                <w:rFonts w:ascii="Calibri" w:hAnsi="Calibri"/>
                <w:sz w:val="22"/>
              </w:rPr>
            </w:pPr>
            <w:del w:id="67" w:author="Liam Sykes" w:date="2022-03-21T15:54:00Z">
              <w:r w:rsidDel="00C25EBC">
                <w:rPr>
                  <w:rFonts w:ascii="Calibri" w:hAnsi="Calibri"/>
                  <w:sz w:val="22"/>
                </w:rPr>
                <w:delText>December 15, 2015</w:delText>
              </w:r>
            </w:del>
          </w:p>
        </w:tc>
        <w:tc>
          <w:tcPr>
            <w:tcW w:w="5683" w:type="dxa"/>
            <w:tcBorders>
              <w:top w:val="single" w:sz="6" w:space="0" w:color="auto"/>
              <w:left w:val="single" w:sz="6" w:space="0" w:color="auto"/>
              <w:bottom w:val="single" w:sz="6" w:space="0" w:color="auto"/>
              <w:right w:val="double" w:sz="6" w:space="0" w:color="auto"/>
            </w:tcBorders>
          </w:tcPr>
          <w:p w14:paraId="51A530AB" w14:textId="77777777" w:rsidR="009718BC" w:rsidRPr="00333DED" w:rsidDel="00C25EBC" w:rsidRDefault="009718BC" w:rsidP="00962043">
            <w:pPr>
              <w:pStyle w:val="NormalTableText"/>
              <w:rPr>
                <w:del w:id="68" w:author="Liam Sykes" w:date="2022-03-21T15:54:00Z"/>
                <w:rFonts w:ascii="Calibri" w:hAnsi="Calibri"/>
                <w:sz w:val="22"/>
              </w:rPr>
            </w:pPr>
            <w:del w:id="69" w:author="Liam Sykes" w:date="2022-03-21T15:54:00Z">
              <w:r w:rsidRPr="008038B6" w:rsidDel="00C25EBC">
                <w:rPr>
                  <w:rFonts w:ascii="Calibri" w:hAnsi="Calibri"/>
                  <w:sz w:val="22"/>
                  <w:lang w:val="en-CA"/>
                </w:rPr>
                <w:delText>Minor clarifications based on comments by Legal Department.  AAM</w:delText>
              </w:r>
            </w:del>
          </w:p>
        </w:tc>
      </w:tr>
      <w:tr w:rsidR="009718BC" w:rsidRPr="00333DED" w:rsidDel="00C25EBC" w14:paraId="16F143B2" w14:textId="77777777" w:rsidTr="00962043">
        <w:trPr>
          <w:cantSplit/>
          <w:del w:id="70" w:author="Liam Sykes" w:date="2022-03-21T15:54:00Z"/>
        </w:trPr>
        <w:tc>
          <w:tcPr>
            <w:tcW w:w="1004" w:type="dxa"/>
            <w:tcBorders>
              <w:top w:val="single" w:sz="6" w:space="0" w:color="auto"/>
              <w:left w:val="double" w:sz="6" w:space="0" w:color="auto"/>
              <w:bottom w:val="single" w:sz="6" w:space="0" w:color="auto"/>
              <w:right w:val="single" w:sz="6" w:space="0" w:color="auto"/>
            </w:tcBorders>
          </w:tcPr>
          <w:p w14:paraId="1085EE8A" w14:textId="77777777" w:rsidR="009718BC" w:rsidDel="00C25EBC" w:rsidRDefault="009718BC" w:rsidP="00962043">
            <w:pPr>
              <w:pStyle w:val="NormalTableText"/>
              <w:jc w:val="center"/>
              <w:rPr>
                <w:del w:id="71" w:author="Liam Sykes" w:date="2022-03-21T15:54:00Z"/>
                <w:rFonts w:ascii="Calibri" w:hAnsi="Calibri"/>
                <w:sz w:val="22"/>
              </w:rPr>
            </w:pPr>
            <w:del w:id="72" w:author="Liam Sykes" w:date="2022-03-21T15:54:00Z">
              <w:r w:rsidDel="00C25EBC">
                <w:rPr>
                  <w:rFonts w:ascii="Calibri" w:hAnsi="Calibri"/>
                  <w:sz w:val="22"/>
                </w:rPr>
                <w:delText>10</w:delText>
              </w:r>
            </w:del>
          </w:p>
        </w:tc>
        <w:tc>
          <w:tcPr>
            <w:tcW w:w="2160" w:type="dxa"/>
            <w:tcBorders>
              <w:top w:val="single" w:sz="6" w:space="0" w:color="auto"/>
              <w:left w:val="single" w:sz="6" w:space="0" w:color="auto"/>
              <w:bottom w:val="single" w:sz="6" w:space="0" w:color="auto"/>
              <w:right w:val="single" w:sz="6" w:space="0" w:color="auto"/>
            </w:tcBorders>
          </w:tcPr>
          <w:p w14:paraId="7D1CD150" w14:textId="77777777" w:rsidR="009718BC" w:rsidDel="00C25EBC" w:rsidRDefault="009718BC" w:rsidP="00962043">
            <w:pPr>
              <w:pStyle w:val="NormalTableText"/>
              <w:rPr>
                <w:del w:id="73" w:author="Liam Sykes" w:date="2022-03-21T15:54:00Z"/>
                <w:rFonts w:ascii="Calibri" w:hAnsi="Calibri"/>
                <w:sz w:val="22"/>
              </w:rPr>
            </w:pPr>
            <w:del w:id="74" w:author="Liam Sykes" w:date="2022-03-21T15:54:00Z">
              <w:r w:rsidDel="00C25EBC">
                <w:rPr>
                  <w:rFonts w:ascii="Calibri" w:hAnsi="Calibri"/>
                  <w:sz w:val="22"/>
                </w:rPr>
                <w:delText>March 18, 2016</w:delText>
              </w:r>
            </w:del>
          </w:p>
        </w:tc>
        <w:tc>
          <w:tcPr>
            <w:tcW w:w="5683" w:type="dxa"/>
            <w:tcBorders>
              <w:top w:val="single" w:sz="6" w:space="0" w:color="auto"/>
              <w:left w:val="single" w:sz="6" w:space="0" w:color="auto"/>
              <w:bottom w:val="single" w:sz="6" w:space="0" w:color="auto"/>
              <w:right w:val="double" w:sz="6" w:space="0" w:color="auto"/>
            </w:tcBorders>
          </w:tcPr>
          <w:p w14:paraId="5596D835" w14:textId="77777777" w:rsidR="009718BC" w:rsidDel="00C25EBC" w:rsidRDefault="009718BC" w:rsidP="00962043">
            <w:pPr>
              <w:pStyle w:val="NormalTableText"/>
              <w:rPr>
                <w:del w:id="75" w:author="Liam Sykes" w:date="2022-03-21T15:54:00Z"/>
                <w:rFonts w:ascii="Calibri" w:hAnsi="Calibri"/>
                <w:sz w:val="22"/>
              </w:rPr>
            </w:pPr>
            <w:del w:id="76" w:author="Liam Sykes" w:date="2022-03-21T15:54:00Z">
              <w:r w:rsidDel="00C25EBC">
                <w:rPr>
                  <w:rFonts w:ascii="Calibri" w:hAnsi="Calibri"/>
                  <w:sz w:val="22"/>
                </w:rPr>
                <w:delText>General revisions</w:delText>
              </w:r>
              <w:r w:rsidR="006D2510" w:rsidDel="00C25EBC">
                <w:rPr>
                  <w:rFonts w:ascii="Calibri" w:hAnsi="Calibri"/>
                  <w:sz w:val="22"/>
                </w:rPr>
                <w:delText xml:space="preserve">  AAM</w:delText>
              </w:r>
            </w:del>
          </w:p>
        </w:tc>
      </w:tr>
      <w:tr w:rsidR="00962043" w:rsidRPr="00333DED" w:rsidDel="00C25EBC" w14:paraId="5151783E" w14:textId="77777777" w:rsidTr="00017480">
        <w:trPr>
          <w:cantSplit/>
          <w:del w:id="77" w:author="Liam Sykes" w:date="2022-03-21T15:54:00Z"/>
        </w:trPr>
        <w:tc>
          <w:tcPr>
            <w:tcW w:w="1004" w:type="dxa"/>
            <w:tcBorders>
              <w:top w:val="single" w:sz="6" w:space="0" w:color="auto"/>
              <w:left w:val="double" w:sz="6" w:space="0" w:color="auto"/>
              <w:bottom w:val="single" w:sz="6" w:space="0" w:color="auto"/>
              <w:right w:val="single" w:sz="6" w:space="0" w:color="auto"/>
            </w:tcBorders>
          </w:tcPr>
          <w:p w14:paraId="40BEC05B" w14:textId="77777777" w:rsidR="00962043" w:rsidRPr="009A5F16" w:rsidDel="00C25EBC" w:rsidRDefault="00962043" w:rsidP="00962043">
            <w:pPr>
              <w:jc w:val="center"/>
              <w:rPr>
                <w:del w:id="78" w:author="Liam Sykes" w:date="2022-03-21T15:54:00Z"/>
              </w:rPr>
            </w:pPr>
            <w:del w:id="79" w:author="Liam Sykes" w:date="2022-03-21T15:54:00Z">
              <w:r w:rsidDel="00C25EBC">
                <w:delText>11</w:delText>
              </w:r>
            </w:del>
          </w:p>
        </w:tc>
        <w:tc>
          <w:tcPr>
            <w:tcW w:w="2160" w:type="dxa"/>
            <w:tcBorders>
              <w:top w:val="single" w:sz="6" w:space="0" w:color="auto"/>
              <w:left w:val="single" w:sz="6" w:space="0" w:color="auto"/>
              <w:bottom w:val="single" w:sz="6" w:space="0" w:color="auto"/>
              <w:right w:val="single" w:sz="6" w:space="0" w:color="auto"/>
            </w:tcBorders>
          </w:tcPr>
          <w:p w14:paraId="70E641D7" w14:textId="77777777" w:rsidR="00962043" w:rsidRPr="009A5F16" w:rsidDel="00C25EBC" w:rsidRDefault="00962043" w:rsidP="005F0657">
            <w:pPr>
              <w:rPr>
                <w:del w:id="80" w:author="Liam Sykes" w:date="2022-03-21T15:54:00Z"/>
              </w:rPr>
            </w:pPr>
            <w:del w:id="81" w:author="Liam Sykes" w:date="2022-03-21T15:54:00Z">
              <w:r w:rsidRPr="009A5F16" w:rsidDel="00C25EBC">
                <w:delText xml:space="preserve">February </w:delText>
              </w:r>
              <w:r w:rsidR="005F0657" w:rsidDel="00C25EBC">
                <w:delText>2</w:delText>
              </w:r>
              <w:r w:rsidRPr="009A5F16" w:rsidDel="00C25EBC">
                <w:delText>1, 2017</w:delText>
              </w:r>
            </w:del>
          </w:p>
        </w:tc>
        <w:tc>
          <w:tcPr>
            <w:tcW w:w="5683" w:type="dxa"/>
            <w:tcBorders>
              <w:top w:val="single" w:sz="6" w:space="0" w:color="auto"/>
              <w:left w:val="single" w:sz="6" w:space="0" w:color="auto"/>
              <w:bottom w:val="single" w:sz="6" w:space="0" w:color="auto"/>
              <w:right w:val="double" w:sz="6" w:space="0" w:color="auto"/>
            </w:tcBorders>
          </w:tcPr>
          <w:p w14:paraId="4C78CCB1" w14:textId="77777777" w:rsidR="00962043" w:rsidDel="00C25EBC" w:rsidRDefault="00962043" w:rsidP="00962043">
            <w:pPr>
              <w:rPr>
                <w:del w:id="82" w:author="Liam Sykes" w:date="2022-03-21T15:54:00Z"/>
              </w:rPr>
            </w:pPr>
            <w:del w:id="83" w:author="Liam Sykes" w:date="2022-03-21T15:54:00Z">
              <w:r w:rsidDel="00C25EBC">
                <w:delText xml:space="preserve">Addition to </w:delText>
              </w:r>
              <w:r w:rsidRPr="009A5F16" w:rsidDel="00C25EBC">
                <w:delText>Subsection</w:delText>
              </w:r>
              <w:r w:rsidDel="00C25EBC">
                <w:delText xml:space="preserve"> 3</w:delText>
              </w:r>
              <w:r w:rsidRPr="009A5F16" w:rsidDel="00C25EBC">
                <w:delText>.</w:delText>
              </w:r>
              <w:r w:rsidDel="00C25EBC">
                <w:delText>3</w:delText>
              </w:r>
              <w:r w:rsidRPr="009A5F16" w:rsidDel="00C25EBC">
                <w:delText xml:space="preserve"> which highlights Contractor responsibilities under the Ontario Underground Infrastructure Notification System Act, 2012    (AV)</w:delText>
              </w:r>
            </w:del>
          </w:p>
        </w:tc>
      </w:tr>
      <w:tr w:rsidR="00907D4A" w:rsidRPr="00333DED" w:rsidDel="00C25EBC" w14:paraId="6AA164E6" w14:textId="77777777" w:rsidTr="00962043">
        <w:trPr>
          <w:cantSplit/>
          <w:del w:id="84" w:author="Liam Sykes" w:date="2022-03-21T15:54:00Z"/>
        </w:trPr>
        <w:tc>
          <w:tcPr>
            <w:tcW w:w="1004" w:type="dxa"/>
            <w:tcBorders>
              <w:top w:val="single" w:sz="6" w:space="0" w:color="auto"/>
              <w:left w:val="double" w:sz="6" w:space="0" w:color="auto"/>
              <w:bottom w:val="double" w:sz="6" w:space="0" w:color="auto"/>
              <w:right w:val="single" w:sz="6" w:space="0" w:color="auto"/>
            </w:tcBorders>
          </w:tcPr>
          <w:p w14:paraId="3D7EC97A" w14:textId="77777777" w:rsidR="00907D4A" w:rsidDel="00C25EBC" w:rsidRDefault="00907D4A" w:rsidP="00962043">
            <w:pPr>
              <w:jc w:val="center"/>
              <w:rPr>
                <w:del w:id="85" w:author="Liam Sykes" w:date="2022-03-21T15:54:00Z"/>
              </w:rPr>
            </w:pPr>
            <w:del w:id="86" w:author="Liam Sykes" w:date="2022-03-21T15:54:00Z">
              <w:r w:rsidDel="00C25EBC">
                <w:delText>12</w:delText>
              </w:r>
            </w:del>
          </w:p>
        </w:tc>
        <w:tc>
          <w:tcPr>
            <w:tcW w:w="2160" w:type="dxa"/>
            <w:tcBorders>
              <w:top w:val="single" w:sz="6" w:space="0" w:color="auto"/>
              <w:left w:val="single" w:sz="6" w:space="0" w:color="auto"/>
              <w:bottom w:val="double" w:sz="6" w:space="0" w:color="auto"/>
              <w:right w:val="single" w:sz="6" w:space="0" w:color="auto"/>
            </w:tcBorders>
          </w:tcPr>
          <w:p w14:paraId="440416D3" w14:textId="77777777" w:rsidR="00907D4A" w:rsidRPr="009A5F16" w:rsidDel="00C25EBC" w:rsidRDefault="00907D4A" w:rsidP="005F0657">
            <w:pPr>
              <w:rPr>
                <w:del w:id="87" w:author="Liam Sykes" w:date="2022-03-21T15:54:00Z"/>
              </w:rPr>
            </w:pPr>
            <w:del w:id="88" w:author="Liam Sykes" w:date="2022-03-21T15:54:00Z">
              <w:r w:rsidDel="00C25EBC">
                <w:delText>January 20, 2020</w:delText>
              </w:r>
            </w:del>
          </w:p>
        </w:tc>
        <w:tc>
          <w:tcPr>
            <w:tcW w:w="5683" w:type="dxa"/>
            <w:tcBorders>
              <w:top w:val="single" w:sz="6" w:space="0" w:color="auto"/>
              <w:left w:val="single" w:sz="6" w:space="0" w:color="auto"/>
              <w:bottom w:val="double" w:sz="6" w:space="0" w:color="auto"/>
              <w:right w:val="double" w:sz="6" w:space="0" w:color="auto"/>
            </w:tcBorders>
          </w:tcPr>
          <w:p w14:paraId="6BEC7DC2" w14:textId="77777777" w:rsidR="00907D4A" w:rsidDel="00C25EBC" w:rsidRDefault="00907D4A" w:rsidP="00962043">
            <w:pPr>
              <w:rPr>
                <w:del w:id="89" w:author="Liam Sykes" w:date="2022-03-21T15:54:00Z"/>
              </w:rPr>
            </w:pPr>
            <w:del w:id="90" w:author="Liam Sykes" w:date="2022-03-21T15:54:00Z">
              <w:r w:rsidDel="00C25EBC">
                <w:delText>Replaced Record Drawings with As-Built Drawings (BM)</w:delText>
              </w:r>
            </w:del>
          </w:p>
        </w:tc>
      </w:tr>
    </w:tbl>
    <w:p w14:paraId="4CA8BB46" w14:textId="5F5B9899" w:rsidR="000E134E" w:rsidRPr="008A3A2B" w:rsidDel="00C25EBC" w:rsidRDefault="008A3A2B" w:rsidP="008A3A2B">
      <w:pPr>
        <w:pStyle w:val="Heading1"/>
        <w:rPr>
          <w:del w:id="91" w:author="Liam Sykes" w:date="2022-03-21T15:54:00Z"/>
        </w:rPr>
        <w:pPrChange w:id="92" w:author="Johnny Pang" w:date="2022-11-30T07:44:00Z">
          <w:pPr>
            <w:pStyle w:val="BodyText"/>
          </w:pPr>
        </w:pPrChange>
      </w:pPr>
      <w:ins w:id="93" w:author="Johnny Pang" w:date="2022-11-30T07:44:00Z">
        <w:r>
          <w:t>G</w:t>
        </w:r>
      </w:ins>
    </w:p>
    <w:p w14:paraId="00253F9B" w14:textId="77777777" w:rsidR="00FF1085" w:rsidRPr="008A3A2B" w:rsidDel="00C25EBC" w:rsidRDefault="00FF1085" w:rsidP="008A3A2B">
      <w:pPr>
        <w:pStyle w:val="Heading1"/>
        <w:rPr>
          <w:del w:id="94" w:author="Liam Sykes" w:date="2022-03-21T15:54:00Z"/>
        </w:rPr>
        <w:pPrChange w:id="95" w:author="Johnny Pang" w:date="2022-11-30T07:44:00Z">
          <w:pPr>
            <w:pStyle w:val="BodyText"/>
          </w:pPr>
        </w:pPrChange>
      </w:pPr>
    </w:p>
    <w:p w14:paraId="3005C240" w14:textId="77777777" w:rsidR="005F0657" w:rsidRPr="008A3A2B" w:rsidDel="00C25EBC" w:rsidRDefault="005F0657" w:rsidP="008A3A2B">
      <w:pPr>
        <w:pStyle w:val="Heading1"/>
        <w:rPr>
          <w:del w:id="96" w:author="Liam Sykes" w:date="2022-03-21T15:54:00Z"/>
        </w:rPr>
        <w:pPrChange w:id="97" w:author="Johnny Pang" w:date="2022-11-30T07:44:00Z">
          <w:pPr>
            <w:pStyle w:val="BodyText"/>
          </w:pPr>
        </w:pPrChange>
      </w:pPr>
    </w:p>
    <w:p w14:paraId="67F9D9C8" w14:textId="77777777" w:rsidR="005F0657" w:rsidRPr="008A3A2B" w:rsidDel="00C25EBC" w:rsidRDefault="005F0657" w:rsidP="008A3A2B">
      <w:pPr>
        <w:pStyle w:val="Heading1"/>
        <w:rPr>
          <w:del w:id="98" w:author="Liam Sykes" w:date="2022-03-21T15:54:00Z"/>
        </w:rPr>
        <w:pPrChange w:id="99" w:author="Johnny Pang" w:date="2022-11-30T07:44:00Z">
          <w:pPr>
            <w:pStyle w:val="BodyText"/>
          </w:pPr>
        </w:pPrChange>
      </w:pPr>
    </w:p>
    <w:p w14:paraId="7724AF49" w14:textId="77777777" w:rsidR="005F0657" w:rsidRPr="008A3A2B" w:rsidDel="00C25EBC" w:rsidRDefault="005F0657" w:rsidP="008A3A2B">
      <w:pPr>
        <w:pStyle w:val="Heading1"/>
        <w:rPr>
          <w:del w:id="100" w:author="Liam Sykes" w:date="2022-03-21T15:54:00Z"/>
        </w:rPr>
        <w:pPrChange w:id="101" w:author="Johnny Pang" w:date="2022-11-30T07:44:00Z">
          <w:pPr>
            <w:pStyle w:val="BodyText"/>
          </w:pPr>
        </w:pPrChange>
      </w:pPr>
    </w:p>
    <w:p w14:paraId="5565775C" w14:textId="77777777" w:rsidR="005F0657" w:rsidRPr="008A3A2B" w:rsidDel="00C25EBC" w:rsidRDefault="005F0657" w:rsidP="008A3A2B">
      <w:pPr>
        <w:pStyle w:val="Heading1"/>
        <w:rPr>
          <w:del w:id="102" w:author="Liam Sykes" w:date="2022-03-21T15:54:00Z"/>
        </w:rPr>
        <w:pPrChange w:id="103" w:author="Johnny Pang" w:date="2022-11-30T07:44:00Z">
          <w:pPr>
            <w:pStyle w:val="BodyText"/>
          </w:pPr>
        </w:pPrChange>
      </w:pPr>
    </w:p>
    <w:p w14:paraId="30A0D75E" w14:textId="77777777" w:rsidR="005F0657" w:rsidRPr="008A3A2B" w:rsidDel="00C25EBC" w:rsidRDefault="005F0657" w:rsidP="008A3A2B">
      <w:pPr>
        <w:pStyle w:val="Heading1"/>
        <w:rPr>
          <w:del w:id="104" w:author="Liam Sykes" w:date="2022-03-21T15:54:00Z"/>
        </w:rPr>
        <w:pPrChange w:id="105" w:author="Johnny Pang" w:date="2022-11-30T07:44:00Z">
          <w:pPr>
            <w:pStyle w:val="BodyText"/>
          </w:pPr>
        </w:pPrChange>
      </w:pPr>
    </w:p>
    <w:p w14:paraId="25730DE9" w14:textId="77777777" w:rsidR="005F0657" w:rsidRPr="008A3A2B" w:rsidDel="00C25EBC" w:rsidRDefault="005F0657" w:rsidP="008A3A2B">
      <w:pPr>
        <w:pStyle w:val="Heading1"/>
        <w:rPr>
          <w:del w:id="106" w:author="Liam Sykes" w:date="2022-03-21T15:54:00Z"/>
        </w:rPr>
        <w:pPrChange w:id="107" w:author="Johnny Pang" w:date="2022-11-30T07:44:00Z">
          <w:pPr>
            <w:pStyle w:val="BodyText"/>
          </w:pPr>
        </w:pPrChange>
      </w:pPr>
    </w:p>
    <w:p w14:paraId="49E9788A" w14:textId="77777777" w:rsidR="005F0657" w:rsidRPr="008A3A2B" w:rsidDel="00C25EBC" w:rsidRDefault="005F0657" w:rsidP="008A3A2B">
      <w:pPr>
        <w:pStyle w:val="Heading1"/>
        <w:rPr>
          <w:del w:id="108" w:author="Liam Sykes" w:date="2022-03-21T15:54:00Z"/>
        </w:rPr>
        <w:pPrChange w:id="109" w:author="Johnny Pang" w:date="2022-11-30T07:44:00Z">
          <w:pPr>
            <w:pStyle w:val="BodyText"/>
          </w:pPr>
        </w:pPrChange>
      </w:pPr>
    </w:p>
    <w:p w14:paraId="1CC21842" w14:textId="77777777" w:rsidR="005F0657" w:rsidRPr="008A3A2B" w:rsidDel="00C25EBC" w:rsidRDefault="005F0657" w:rsidP="008A3A2B">
      <w:pPr>
        <w:pStyle w:val="Heading1"/>
        <w:rPr>
          <w:del w:id="110" w:author="Liam Sykes" w:date="2022-03-21T15:54:00Z"/>
        </w:rPr>
        <w:pPrChange w:id="111" w:author="Johnny Pang" w:date="2022-11-30T07:44:00Z">
          <w:pPr>
            <w:pStyle w:val="BodyText"/>
          </w:pPr>
        </w:pPrChange>
      </w:pPr>
    </w:p>
    <w:p w14:paraId="5D295273" w14:textId="77777777" w:rsidR="005F0657" w:rsidRPr="008A3A2B" w:rsidDel="00C25EBC" w:rsidRDefault="005F0657" w:rsidP="008A3A2B">
      <w:pPr>
        <w:pStyle w:val="Heading1"/>
        <w:rPr>
          <w:del w:id="112" w:author="Liam Sykes" w:date="2022-03-21T15:54:00Z"/>
        </w:rPr>
        <w:pPrChange w:id="113" w:author="Johnny Pang" w:date="2022-11-30T07:44:00Z">
          <w:pPr>
            <w:pStyle w:val="BodyText"/>
          </w:pPr>
        </w:pPrChange>
      </w:pPr>
    </w:p>
    <w:p w14:paraId="154CE1A4" w14:textId="77777777" w:rsidR="005F0657" w:rsidRPr="008A3A2B" w:rsidDel="00C25EBC" w:rsidRDefault="005F0657" w:rsidP="008A3A2B">
      <w:pPr>
        <w:pStyle w:val="Heading1"/>
        <w:rPr>
          <w:del w:id="114" w:author="Liam Sykes" w:date="2022-03-21T15:54:00Z"/>
        </w:rPr>
        <w:pPrChange w:id="115" w:author="Johnny Pang" w:date="2022-11-30T07:44:00Z">
          <w:pPr>
            <w:pStyle w:val="BodyText"/>
          </w:pPr>
        </w:pPrChange>
      </w:pPr>
    </w:p>
    <w:p w14:paraId="41791E94" w14:textId="77777777" w:rsidR="005F0657" w:rsidRPr="008A3A2B" w:rsidDel="00C25EBC" w:rsidRDefault="005F0657" w:rsidP="008A3A2B">
      <w:pPr>
        <w:pStyle w:val="Heading1"/>
        <w:rPr>
          <w:del w:id="116" w:author="Liam Sykes" w:date="2022-03-21T15:54:00Z"/>
        </w:rPr>
        <w:pPrChange w:id="117" w:author="Johnny Pang" w:date="2022-11-30T07:44:00Z">
          <w:pPr>
            <w:pStyle w:val="BodyText"/>
          </w:pPr>
        </w:pPrChange>
      </w:pPr>
    </w:p>
    <w:p w14:paraId="5E96F0FA" w14:textId="77777777" w:rsidR="005F0657" w:rsidRPr="008A3A2B" w:rsidDel="00C25EBC" w:rsidRDefault="005F0657" w:rsidP="008A3A2B">
      <w:pPr>
        <w:pStyle w:val="Heading1"/>
        <w:rPr>
          <w:del w:id="118" w:author="Liam Sykes" w:date="2022-03-21T15:54:00Z"/>
        </w:rPr>
        <w:pPrChange w:id="119" w:author="Johnny Pang" w:date="2022-11-30T07:44:00Z">
          <w:pPr>
            <w:pStyle w:val="BodyText"/>
          </w:pPr>
        </w:pPrChange>
      </w:pPr>
    </w:p>
    <w:p w14:paraId="5FA77F29" w14:textId="77777777" w:rsidR="005F0657" w:rsidRPr="008A3A2B" w:rsidDel="00C25EBC" w:rsidRDefault="005F0657" w:rsidP="008A3A2B">
      <w:pPr>
        <w:pStyle w:val="Heading1"/>
        <w:rPr>
          <w:del w:id="120" w:author="Liam Sykes" w:date="2022-03-21T15:54:00Z"/>
        </w:rPr>
        <w:pPrChange w:id="121" w:author="Johnny Pang" w:date="2022-11-30T07:44:00Z">
          <w:pPr>
            <w:pStyle w:val="BodyText"/>
          </w:pPr>
        </w:pPrChange>
      </w:pPr>
    </w:p>
    <w:p w14:paraId="37C627A7" w14:textId="77777777" w:rsidR="005F0657" w:rsidRPr="008A3A2B" w:rsidDel="00C25EBC" w:rsidRDefault="005F0657" w:rsidP="008A3A2B">
      <w:pPr>
        <w:pStyle w:val="Heading1"/>
        <w:rPr>
          <w:del w:id="122" w:author="Liam Sykes" w:date="2022-03-21T15:54:00Z"/>
        </w:rPr>
        <w:pPrChange w:id="123" w:author="Johnny Pang" w:date="2022-11-30T07:44:00Z">
          <w:pPr>
            <w:pStyle w:val="BodyText"/>
          </w:pPr>
        </w:pPrChange>
      </w:pPr>
    </w:p>
    <w:p w14:paraId="47EC10C0" w14:textId="77777777" w:rsidR="005F0657" w:rsidRPr="008A3A2B" w:rsidDel="00C25EBC" w:rsidRDefault="005F0657" w:rsidP="008A3A2B">
      <w:pPr>
        <w:pStyle w:val="Heading1"/>
        <w:rPr>
          <w:del w:id="124" w:author="Liam Sykes" w:date="2022-03-21T15:54:00Z"/>
        </w:rPr>
        <w:pPrChange w:id="125" w:author="Johnny Pang" w:date="2022-11-30T07:44:00Z">
          <w:pPr>
            <w:pStyle w:val="BodyText"/>
          </w:pPr>
        </w:pPrChange>
      </w:pPr>
    </w:p>
    <w:p w14:paraId="464B82D8" w14:textId="77777777" w:rsidR="000E134E" w:rsidRPr="008A3A2B" w:rsidDel="00C25EBC" w:rsidRDefault="000E134E" w:rsidP="008A3A2B">
      <w:pPr>
        <w:pStyle w:val="Heading1"/>
        <w:rPr>
          <w:del w:id="126" w:author="Liam Sykes" w:date="2022-03-21T15:54:00Z"/>
        </w:rPr>
        <w:pPrChange w:id="127" w:author="Johnny Pang" w:date="2022-11-30T07:44:00Z">
          <w:pPr>
            <w:pStyle w:val="BodyText"/>
            <w:pBdr>
              <w:top w:val="single" w:sz="4" w:space="1" w:color="auto"/>
              <w:left w:val="single" w:sz="4" w:space="0" w:color="auto"/>
              <w:bottom w:val="single" w:sz="4" w:space="1" w:color="auto"/>
              <w:right w:val="single" w:sz="4" w:space="4" w:color="auto"/>
            </w:pBdr>
          </w:pPr>
        </w:pPrChange>
      </w:pPr>
      <w:del w:id="128" w:author="Liam Sykes" w:date="2022-03-21T15:54:00Z">
        <w:r w:rsidRPr="008A3A2B" w:rsidDel="00C25EBC">
          <w:delText>NOTE:</w:delText>
        </w:r>
      </w:del>
    </w:p>
    <w:p w14:paraId="59E7844A" w14:textId="77777777" w:rsidR="000E134E" w:rsidRPr="008A3A2B" w:rsidDel="00C25EBC" w:rsidRDefault="000E134E" w:rsidP="008A3A2B">
      <w:pPr>
        <w:pStyle w:val="Heading1"/>
        <w:rPr>
          <w:del w:id="129" w:author="Liam Sykes" w:date="2022-03-21T15:54:00Z"/>
        </w:rPr>
        <w:pPrChange w:id="130" w:author="Johnny Pang" w:date="2022-11-30T07:44:00Z">
          <w:pPr>
            <w:pStyle w:val="BodyText"/>
            <w:pBdr>
              <w:top w:val="single" w:sz="4" w:space="1" w:color="auto"/>
              <w:left w:val="single" w:sz="4" w:space="0" w:color="auto"/>
              <w:bottom w:val="single" w:sz="4" w:space="1" w:color="auto"/>
              <w:right w:val="single" w:sz="4" w:space="4" w:color="auto"/>
            </w:pBdr>
          </w:pPr>
        </w:pPrChange>
      </w:pPr>
      <w:del w:id="131" w:author="Liam Sykes" w:date="2022-03-21T15:54:00Z">
        <w:r w:rsidRPr="008A3A2B" w:rsidDel="00C25EBC">
          <w:delText>This is a CONTROLLED Document. Any documents appearing in paper form are not controlled and should be checked against the on-line file version prior to use.</w:delText>
        </w:r>
      </w:del>
    </w:p>
    <w:p w14:paraId="21CAF356" w14:textId="77777777" w:rsidR="000E134E" w:rsidRPr="008A3A2B" w:rsidDel="00C25EBC" w:rsidRDefault="000E134E" w:rsidP="008A3A2B">
      <w:pPr>
        <w:pStyle w:val="Heading1"/>
        <w:rPr>
          <w:del w:id="132" w:author="Liam Sykes" w:date="2022-03-21T15:54:00Z"/>
        </w:rPr>
        <w:pPrChange w:id="133" w:author="Johnny Pang" w:date="2022-11-30T07:44:00Z">
          <w:pPr>
            <w:pStyle w:val="BodyText"/>
            <w:pBdr>
              <w:top w:val="single" w:sz="4" w:space="1" w:color="auto"/>
              <w:left w:val="single" w:sz="4" w:space="0" w:color="auto"/>
              <w:bottom w:val="single" w:sz="4" w:space="1" w:color="auto"/>
              <w:right w:val="single" w:sz="4" w:space="4" w:color="auto"/>
            </w:pBdr>
          </w:pPr>
        </w:pPrChange>
      </w:pPr>
      <w:del w:id="134" w:author="Liam Sykes" w:date="2022-03-21T15:54:00Z">
        <w:r w:rsidRPr="008A3A2B" w:rsidDel="00C25EBC">
          <w:rPr>
            <w:rPrChange w:id="135" w:author="Johnny Pang" w:date="2022-11-30T07:44:00Z">
              <w:rPr>
                <w:rFonts w:ascii="Calibri" w:hAnsi="Calibri"/>
                <w:b/>
                <w:bCs/>
              </w:rPr>
            </w:rPrChange>
          </w:rPr>
          <w:delText xml:space="preserve">Notice: </w:delText>
        </w:r>
        <w:r w:rsidRPr="008A3A2B" w:rsidDel="00C25EBC">
          <w:delText>This Document hardcopy must be used for reference purpose only.</w:delText>
        </w:r>
      </w:del>
    </w:p>
    <w:p w14:paraId="01E5E5AA" w14:textId="77777777" w:rsidR="000E134E" w:rsidRPr="008A3A2B" w:rsidDel="00C25EBC" w:rsidRDefault="000E134E" w:rsidP="008A3A2B">
      <w:pPr>
        <w:pStyle w:val="Heading1"/>
        <w:rPr>
          <w:del w:id="136" w:author="Liam Sykes" w:date="2022-03-21T15:54:00Z"/>
          <w:rPrChange w:id="137" w:author="Johnny Pang" w:date="2022-11-30T07:44:00Z">
            <w:rPr>
              <w:del w:id="138" w:author="Liam Sykes" w:date="2022-03-21T15:54:00Z"/>
              <w:rFonts w:ascii="Calibri" w:hAnsi="Calibri"/>
              <w:b/>
              <w:bCs/>
            </w:rPr>
          </w:rPrChange>
        </w:rPr>
        <w:pPrChange w:id="139" w:author="Johnny Pang" w:date="2022-11-30T07:44:00Z">
          <w:pPr>
            <w:pStyle w:val="BodyText"/>
            <w:pBdr>
              <w:top w:val="single" w:sz="4" w:space="1" w:color="auto"/>
              <w:left w:val="single" w:sz="4" w:space="0" w:color="auto"/>
              <w:bottom w:val="single" w:sz="4" w:space="1" w:color="auto"/>
              <w:right w:val="single" w:sz="4" w:space="4" w:color="auto"/>
            </w:pBdr>
          </w:pPr>
        </w:pPrChange>
      </w:pPr>
      <w:del w:id="140" w:author="Liam Sykes" w:date="2022-03-21T15:54:00Z">
        <w:r w:rsidRPr="008A3A2B" w:rsidDel="00C25EBC">
          <w:rPr>
            <w:rPrChange w:id="141" w:author="Johnny Pang" w:date="2022-11-30T07:44:00Z">
              <w:rPr>
                <w:rFonts w:ascii="Calibri" w:hAnsi="Calibri"/>
                <w:b/>
              </w:rPr>
            </w:rPrChange>
          </w:rPr>
          <w:delText>The on-line copy is the current version of the document.</w:delText>
        </w:r>
      </w:del>
    </w:p>
    <w:p w14:paraId="6BA85FCE" w14:textId="70F3C7C8" w:rsidR="00BE6727" w:rsidRPr="008A3A2B" w:rsidDel="008A3A2B" w:rsidRDefault="00BE6727" w:rsidP="008A3A2B">
      <w:pPr>
        <w:pStyle w:val="Heading1"/>
        <w:rPr>
          <w:del w:id="142" w:author="Johnny Pang" w:date="2022-11-30T07:44:00Z"/>
          <w:rPrChange w:id="143" w:author="Johnny Pang" w:date="2022-11-30T07:44:00Z">
            <w:rPr>
              <w:del w:id="144" w:author="Johnny Pang" w:date="2022-11-30T07:44:00Z"/>
              <w:rFonts w:ascii="Calibri" w:hAnsi="Calibri"/>
              <w:u w:val="single"/>
            </w:rPr>
          </w:rPrChange>
        </w:rPr>
        <w:pPrChange w:id="145" w:author="Johnny Pang" w:date="2022-11-30T07:44:00Z">
          <w:pPr>
            <w:pStyle w:val="BodyText"/>
            <w:ind w:left="720"/>
          </w:pPr>
        </w:pPrChange>
      </w:pPr>
    </w:p>
    <w:p w14:paraId="357052C2" w14:textId="534434A6" w:rsidR="00BE6727" w:rsidRPr="008A3A2B" w:rsidDel="008A3A2B" w:rsidRDefault="00BE6727" w:rsidP="008A3A2B">
      <w:pPr>
        <w:pStyle w:val="Heading1"/>
        <w:rPr>
          <w:del w:id="146" w:author="Johnny Pang" w:date="2022-11-30T07:44:00Z"/>
          <w:rPrChange w:id="147" w:author="Johnny Pang" w:date="2022-11-30T07:44:00Z">
            <w:rPr>
              <w:del w:id="148" w:author="Johnny Pang" w:date="2022-11-30T07:44:00Z"/>
              <w:rFonts w:ascii="Calibri" w:hAnsi="Calibri"/>
              <w:u w:val="single"/>
            </w:rPr>
          </w:rPrChange>
        </w:rPr>
        <w:pPrChange w:id="149" w:author="Johnny Pang" w:date="2022-11-30T07:44:00Z">
          <w:pPr>
            <w:pStyle w:val="BodyText"/>
            <w:ind w:left="720"/>
          </w:pPr>
        </w:pPrChange>
      </w:pPr>
    </w:p>
    <w:p w14:paraId="31239CB1" w14:textId="4F721D7B" w:rsidR="00F6204E" w:rsidRPr="008A3A2B" w:rsidRDefault="000E134E" w:rsidP="008A3A2B">
      <w:pPr>
        <w:pStyle w:val="Heading1"/>
      </w:pPr>
      <w:del w:id="150" w:author="Johnny Pang" w:date="2022-11-30T07:44:00Z">
        <w:r w:rsidRPr="008A3A2B" w:rsidDel="008A3A2B">
          <w:br w:type="page"/>
        </w:r>
        <w:r w:rsidR="00960901" w:rsidRPr="008A3A2B" w:rsidDel="008A3A2B">
          <w:delText>G</w:delText>
        </w:r>
      </w:del>
      <w:r w:rsidR="00960901" w:rsidRPr="008A3A2B">
        <w:t>Eneral</w:t>
      </w:r>
    </w:p>
    <w:p w14:paraId="3E3EFF54" w14:textId="77777777" w:rsidR="00960901" w:rsidRPr="00FF1085" w:rsidRDefault="00D5414C" w:rsidP="00D36EFB">
      <w:pPr>
        <w:pStyle w:val="Heading2"/>
      </w:pPr>
      <w:r>
        <w:t>Scope</w:t>
      </w:r>
    </w:p>
    <w:p w14:paraId="11D608DE" w14:textId="77777777" w:rsidR="00D5414C" w:rsidRDefault="00D5414C" w:rsidP="00E83B68">
      <w:pPr>
        <w:pStyle w:val="Heading3"/>
      </w:pPr>
      <w:r w:rsidRPr="00CC6F25">
        <w:t>This Item</w:t>
      </w:r>
      <w:r w:rsidRPr="00D5414C">
        <w:t xml:space="preserve"> includes</w:t>
      </w:r>
      <w:r>
        <w:t xml:space="preserve"> the following:</w:t>
      </w:r>
    </w:p>
    <w:p w14:paraId="5B1EEDD6" w14:textId="77777777" w:rsidR="004F796E" w:rsidRPr="00FF1085" w:rsidRDefault="004F796E" w:rsidP="00CC6F25">
      <w:pPr>
        <w:pStyle w:val="Heading4"/>
      </w:pPr>
      <w:r w:rsidRPr="00FF1085">
        <w:t xml:space="preserve">Field engineering survey services to measure and stake the </w:t>
      </w:r>
      <w:r w:rsidR="00DC3EDE" w:rsidRPr="00FF1085">
        <w:t>S</w:t>
      </w:r>
      <w:r w:rsidRPr="00FF1085">
        <w:t>ite.</w:t>
      </w:r>
    </w:p>
    <w:p w14:paraId="4C9705A1" w14:textId="77777777" w:rsidR="004F796E" w:rsidRPr="00FF1085" w:rsidRDefault="004F796E" w:rsidP="00CC6F25">
      <w:pPr>
        <w:pStyle w:val="Heading4"/>
      </w:pPr>
      <w:r w:rsidRPr="00FF1085">
        <w:t>Survey services to establish and confirm elevations for the Work.</w:t>
      </w:r>
    </w:p>
    <w:p w14:paraId="58BFD7FD" w14:textId="77777777" w:rsidR="004F796E" w:rsidRPr="00FF1085" w:rsidRDefault="004F796E" w:rsidP="00CC6F25">
      <w:pPr>
        <w:pStyle w:val="Heading4"/>
      </w:pPr>
      <w:r w:rsidRPr="00FF1085">
        <w:t>Recording of subsurface conditions found.</w:t>
      </w:r>
    </w:p>
    <w:p w14:paraId="52CDF155" w14:textId="77777777" w:rsidR="00A0412C" w:rsidRPr="00FF1085" w:rsidRDefault="00A0412C" w:rsidP="00D36EFB">
      <w:pPr>
        <w:pStyle w:val="Heading2"/>
      </w:pPr>
      <w:r w:rsidRPr="00FF1085">
        <w:t>Related Sections</w:t>
      </w:r>
    </w:p>
    <w:p w14:paraId="41B01D59" w14:textId="77777777" w:rsidR="00A0412C" w:rsidRPr="00CC6F25" w:rsidDel="00C25EBC" w:rsidRDefault="00A0412C" w:rsidP="00E83B68">
      <w:pPr>
        <w:pStyle w:val="Heading3"/>
        <w:numPr>
          <w:ilvl w:val="0"/>
          <w:numId w:val="0"/>
        </w:numPr>
        <w:ind w:left="720"/>
        <w:rPr>
          <w:del w:id="151" w:author="Liam Sykes" w:date="2022-03-21T15:54:00Z"/>
          <w:highlight w:val="yellow"/>
        </w:rPr>
      </w:pPr>
      <w:del w:id="152" w:author="Liam Sykes" w:date="2022-03-21T15:54:00Z">
        <w:r w:rsidRPr="00FF1085" w:rsidDel="00C25EBC">
          <w:delText>[</w:delText>
        </w:r>
        <w:r w:rsidRPr="00CC6F25" w:rsidDel="00C25EBC">
          <w:rPr>
            <w:highlight w:val="yellow"/>
          </w:rPr>
          <w:delText>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delText>
        </w:r>
      </w:del>
    </w:p>
    <w:p w14:paraId="1C62C683" w14:textId="77777777" w:rsidR="00A0412C" w:rsidRPr="00CC6F25" w:rsidDel="00C25EBC" w:rsidRDefault="00A0412C" w:rsidP="00E83B68">
      <w:pPr>
        <w:pStyle w:val="Heading3"/>
        <w:numPr>
          <w:ilvl w:val="0"/>
          <w:numId w:val="0"/>
        </w:numPr>
        <w:ind w:left="720"/>
        <w:rPr>
          <w:del w:id="153" w:author="Liam Sykes" w:date="2022-03-21T15:54:00Z"/>
          <w:highlight w:val="yellow"/>
        </w:rPr>
      </w:pPr>
    </w:p>
    <w:p w14:paraId="146647A4" w14:textId="77777777" w:rsidR="00A0412C" w:rsidRPr="00CC6F25" w:rsidDel="00C25EBC" w:rsidRDefault="00A0412C" w:rsidP="00E83B68">
      <w:pPr>
        <w:pStyle w:val="Heading3"/>
        <w:numPr>
          <w:ilvl w:val="0"/>
          <w:numId w:val="0"/>
        </w:numPr>
        <w:ind w:left="720"/>
        <w:rPr>
          <w:del w:id="154" w:author="Liam Sykes" w:date="2022-03-21T15:54:00Z"/>
          <w:highlight w:val="yellow"/>
        </w:rPr>
      </w:pPr>
      <w:del w:id="155" w:author="Liam Sykes" w:date="2022-03-21T15:54:00Z">
        <w:r w:rsidRPr="00CC6F25" w:rsidDel="00C25EBC">
          <w:rPr>
            <w:highlight w:val="yellow"/>
          </w:rPr>
          <w:delText>Cross-referencing here may also be used to coordinate assemblies or systems whose components may span multiple Sections and which must meet certain performance requirements as an assembly or system.</w:delText>
        </w:r>
      </w:del>
    </w:p>
    <w:p w14:paraId="32D70CF6" w14:textId="77777777" w:rsidR="00A0412C" w:rsidRPr="00CC6F25" w:rsidDel="00C25EBC" w:rsidRDefault="00A0412C" w:rsidP="00E83B68">
      <w:pPr>
        <w:pStyle w:val="Heading3"/>
        <w:numPr>
          <w:ilvl w:val="0"/>
          <w:numId w:val="0"/>
        </w:numPr>
        <w:ind w:left="720"/>
        <w:rPr>
          <w:del w:id="156" w:author="Liam Sykes" w:date="2022-03-21T15:54:00Z"/>
          <w:highlight w:val="yellow"/>
        </w:rPr>
      </w:pPr>
    </w:p>
    <w:p w14:paraId="7F18FD8C" w14:textId="77777777" w:rsidR="00A0412C" w:rsidRPr="00CC6F25" w:rsidDel="00C25EBC" w:rsidRDefault="00A0412C" w:rsidP="00E83B68">
      <w:pPr>
        <w:pStyle w:val="Heading3"/>
        <w:numPr>
          <w:ilvl w:val="0"/>
          <w:numId w:val="0"/>
        </w:numPr>
        <w:ind w:left="720"/>
        <w:rPr>
          <w:del w:id="157" w:author="Liam Sykes" w:date="2022-03-21T15:54:00Z"/>
          <w:highlight w:val="yellow"/>
        </w:rPr>
      </w:pPr>
      <w:del w:id="158" w:author="Liam Sykes" w:date="2022-03-21T15:54:00Z">
        <w:r w:rsidRPr="00CC6F25" w:rsidDel="00C25EBC">
          <w:rPr>
            <w:highlight w:val="yellow"/>
          </w:rPr>
          <w:delText>Contractor is responsible for coordination of the Work.</w:delText>
        </w:r>
      </w:del>
    </w:p>
    <w:p w14:paraId="7CC3EF4C" w14:textId="77777777" w:rsidR="00A0412C" w:rsidRPr="00CC6F25" w:rsidDel="00C25EBC" w:rsidRDefault="00A0412C" w:rsidP="00E83B68">
      <w:pPr>
        <w:pStyle w:val="Heading3"/>
        <w:numPr>
          <w:ilvl w:val="0"/>
          <w:numId w:val="0"/>
        </w:numPr>
        <w:ind w:left="720"/>
        <w:rPr>
          <w:del w:id="159" w:author="Liam Sykes" w:date="2022-03-21T15:54:00Z"/>
          <w:highlight w:val="yellow"/>
        </w:rPr>
      </w:pPr>
    </w:p>
    <w:p w14:paraId="03C0382A" w14:textId="77777777" w:rsidR="00A0412C" w:rsidRPr="00CC6F25" w:rsidDel="00C25EBC" w:rsidRDefault="00A0412C" w:rsidP="00E83B68">
      <w:pPr>
        <w:pStyle w:val="Heading3"/>
        <w:numPr>
          <w:ilvl w:val="0"/>
          <w:numId w:val="0"/>
        </w:numPr>
        <w:ind w:left="720"/>
        <w:rPr>
          <w:del w:id="160" w:author="Liam Sykes" w:date="2022-03-21T15:54:00Z"/>
          <w:highlight w:val="yellow"/>
        </w:rPr>
      </w:pPr>
      <w:del w:id="161" w:author="Liam Sykes" w:date="2022-03-21T15:54:00Z">
        <w:r w:rsidRPr="00CC6F25" w:rsidDel="00C25EBC">
          <w:rPr>
            <w:highlight w:val="yellow"/>
          </w:rPr>
          <w:delText>This Section is to be completed/updated during the design development by the Consultant. If it is not applicable to the section for the specific project it may be deleted.]</w:delText>
        </w:r>
      </w:del>
    </w:p>
    <w:p w14:paraId="003758FC" w14:textId="77777777" w:rsidR="00A0412C" w:rsidRPr="00CC6F25" w:rsidDel="00C25EBC" w:rsidRDefault="00A0412C" w:rsidP="00E83B68">
      <w:pPr>
        <w:pStyle w:val="Heading3"/>
        <w:numPr>
          <w:ilvl w:val="0"/>
          <w:numId w:val="0"/>
        </w:numPr>
        <w:ind w:left="720"/>
        <w:rPr>
          <w:del w:id="162" w:author="Liam Sykes" w:date="2022-03-21T15:54:00Z"/>
          <w:highlight w:val="yellow"/>
        </w:rPr>
      </w:pPr>
    </w:p>
    <w:p w14:paraId="665D7816" w14:textId="77777777" w:rsidR="00A0412C" w:rsidRPr="00CC6F25" w:rsidDel="00C25EBC" w:rsidRDefault="00A0412C" w:rsidP="00E83B68">
      <w:pPr>
        <w:pStyle w:val="Heading3"/>
        <w:numPr>
          <w:ilvl w:val="0"/>
          <w:numId w:val="0"/>
        </w:numPr>
        <w:ind w:left="720"/>
        <w:rPr>
          <w:del w:id="163" w:author="Liam Sykes" w:date="2022-03-21T15:54:00Z"/>
          <w:highlight w:val="yellow"/>
        </w:rPr>
      </w:pPr>
      <w:del w:id="164" w:author="Liam Sykes" w:date="2022-03-21T15:54:00Z">
        <w:r w:rsidRPr="00CC6F25" w:rsidDel="00C25EBC">
          <w:rPr>
            <w:highlight w:val="yellow"/>
          </w:rPr>
          <w:delText>[List Sections specifying related requirements.]</w:delText>
        </w:r>
      </w:del>
    </w:p>
    <w:p w14:paraId="2AD4DB35" w14:textId="77777777" w:rsidR="00A0412C" w:rsidDel="00C25EBC" w:rsidRDefault="00A0412C" w:rsidP="00E83B68">
      <w:pPr>
        <w:pStyle w:val="Heading3"/>
        <w:numPr>
          <w:ilvl w:val="0"/>
          <w:numId w:val="0"/>
        </w:numPr>
        <w:ind w:left="720"/>
        <w:rPr>
          <w:del w:id="165" w:author="Liam Sykes" w:date="2022-03-21T15:54:00Z"/>
        </w:rPr>
      </w:pPr>
      <w:del w:id="166" w:author="Liam Sykes" w:date="2022-03-21T15:54:00Z">
        <w:r w:rsidRPr="00CC6F25" w:rsidDel="00C25EBC">
          <w:rPr>
            <w:highlight w:val="yellow"/>
          </w:rPr>
          <w:delText>Section [______ – ____________]:  [Optional short phrase indicating relationship].</w:delText>
        </w:r>
      </w:del>
    </w:p>
    <w:p w14:paraId="42EA41BE" w14:textId="77777777" w:rsidR="00C25EBC" w:rsidRDefault="00C25EBC" w:rsidP="00C25EBC">
      <w:pPr>
        <w:pStyle w:val="Heading3"/>
        <w:rPr>
          <w:ins w:id="167" w:author="Liam Sykes" w:date="2022-03-21T15:55:00Z"/>
        </w:rPr>
      </w:pPr>
      <w:ins w:id="168" w:author="Liam Sykes" w:date="2022-03-21T15:55:00Z">
        <w:r>
          <w:t>Section 01010 – Summary of Work</w:t>
        </w:r>
      </w:ins>
    </w:p>
    <w:p w14:paraId="2FE8E66C" w14:textId="77777777" w:rsidR="00C25EBC" w:rsidRDefault="00C25EBC" w:rsidP="00C25EBC">
      <w:pPr>
        <w:pStyle w:val="Heading3"/>
        <w:rPr>
          <w:ins w:id="169" w:author="Liam Sykes" w:date="2022-03-21T15:55:00Z"/>
        </w:rPr>
      </w:pPr>
      <w:ins w:id="170" w:author="Liam Sykes" w:date="2022-03-21T15:55:00Z">
        <w:r>
          <w:t>Section 01040 – Coordination</w:t>
        </w:r>
      </w:ins>
    </w:p>
    <w:p w14:paraId="14DC9341" w14:textId="77777777" w:rsidR="00C25EBC" w:rsidRDefault="00C25EBC" w:rsidP="00C25EBC">
      <w:pPr>
        <w:pStyle w:val="Heading3"/>
        <w:rPr>
          <w:ins w:id="171" w:author="Liam Sykes" w:date="2022-03-21T15:55:00Z"/>
        </w:rPr>
      </w:pPr>
      <w:ins w:id="172" w:author="Liam Sykes" w:date="2022-03-21T15:55:00Z">
        <w:r>
          <w:t>Section 01300 – Submittals</w:t>
        </w:r>
      </w:ins>
    </w:p>
    <w:p w14:paraId="6D09EC2B" w14:textId="77777777" w:rsidR="00C25EBC" w:rsidRDefault="00C25EBC" w:rsidP="00C25EBC">
      <w:pPr>
        <w:pStyle w:val="Heading3"/>
        <w:rPr>
          <w:ins w:id="173" w:author="Liam Sykes" w:date="2022-03-21T15:55:00Z"/>
        </w:rPr>
      </w:pPr>
      <w:ins w:id="174" w:author="Liam Sykes" w:date="2022-03-21T15:55:00Z">
        <w:r>
          <w:t>Section 01501 – Construction Sequencing</w:t>
        </w:r>
      </w:ins>
    </w:p>
    <w:p w14:paraId="30B6195F" w14:textId="77777777" w:rsidR="00C25EBC" w:rsidRPr="00FF1085" w:rsidRDefault="00C25EBC">
      <w:pPr>
        <w:pStyle w:val="Heading3"/>
        <w:rPr>
          <w:ins w:id="175" w:author="Liam Sykes" w:date="2022-03-21T15:55:00Z"/>
        </w:rPr>
        <w:pPrChange w:id="176" w:author="Liam Sykes" w:date="2022-03-21T15:55:00Z">
          <w:pPr>
            <w:pStyle w:val="Heading3"/>
            <w:numPr>
              <w:ilvl w:val="0"/>
              <w:numId w:val="0"/>
            </w:numPr>
            <w:ind w:left="720" w:firstLine="0"/>
          </w:pPr>
        </w:pPrChange>
      </w:pPr>
      <w:ins w:id="177" w:author="Liam Sykes" w:date="2022-03-21T15:55:00Z">
        <w:r>
          <w:t>Section 01710 – Pre-Construction Structural Survey</w:t>
        </w:r>
      </w:ins>
    </w:p>
    <w:p w14:paraId="54F80CC7" w14:textId="77777777" w:rsidR="00CC6F25" w:rsidRPr="00B071E4" w:rsidRDefault="00CC6F25" w:rsidP="00CC6F25">
      <w:pPr>
        <w:pStyle w:val="Heading2"/>
        <w:numPr>
          <w:ilvl w:val="1"/>
          <w:numId w:val="15"/>
        </w:numPr>
      </w:pPr>
      <w:r w:rsidRPr="00B071E4">
        <w:t>References</w:t>
      </w:r>
    </w:p>
    <w:p w14:paraId="4B0F2222" w14:textId="77777777" w:rsidR="00CC6F25" w:rsidRPr="00B071E4" w:rsidRDefault="00CC6F25" w:rsidP="00E83B68">
      <w:pPr>
        <w:pStyle w:val="Heading3"/>
      </w:pPr>
      <w:r w:rsidRPr="00420F6A">
        <w:t>The following is a list of</w:t>
      </w:r>
      <w:r w:rsidRPr="00B071E4">
        <w:t xml:space="preserve"> standards which may be referenced in this Section:</w:t>
      </w:r>
    </w:p>
    <w:p w14:paraId="1E9D4526" w14:textId="77777777" w:rsidR="00CC6F25" w:rsidRDefault="004F796E" w:rsidP="00CC6F25">
      <w:pPr>
        <w:pStyle w:val="Heading4"/>
      </w:pPr>
      <w:r w:rsidRPr="00CC6F25">
        <w:t xml:space="preserve">The </w:t>
      </w:r>
      <w:r w:rsidR="000E134E" w:rsidRPr="00CC6F25">
        <w:t>Region</w:t>
      </w:r>
      <w:r w:rsidRPr="00CC6F25">
        <w:t>'s</w:t>
      </w:r>
      <w:r w:rsidRPr="00FF1085">
        <w:t xml:space="preserve"> identification of existing survey control points and property limits.</w:t>
      </w:r>
    </w:p>
    <w:p w14:paraId="127291A2" w14:textId="77777777" w:rsidR="00CC6F25" w:rsidRDefault="00CC6F25" w:rsidP="00CC6F25">
      <w:pPr>
        <w:pStyle w:val="Heading4"/>
      </w:pPr>
      <w:r>
        <w:t>Ontario Underground Infrastructure Notification System Act, 2012 S.O.2012,</w:t>
      </w:r>
      <w:r w:rsidR="005F0657">
        <w:t xml:space="preserve"> </w:t>
      </w:r>
      <w:r>
        <w:t>c.4</w:t>
      </w:r>
    </w:p>
    <w:p w14:paraId="5049AAA0" w14:textId="77777777" w:rsidR="009D2E62" w:rsidRPr="00D8769B" w:rsidRDefault="009D2E62" w:rsidP="009D2E62">
      <w:pPr>
        <w:pStyle w:val="Heading4"/>
      </w:pPr>
      <w:r w:rsidRPr="00D8769B">
        <w:t>Ontario Provincial Standards for Roads and Public Works</w:t>
      </w:r>
    </w:p>
    <w:p w14:paraId="35238D80" w14:textId="77777777" w:rsidR="009D2E62" w:rsidRPr="009D2E62" w:rsidRDefault="009D2E62" w:rsidP="003B77F8">
      <w:pPr>
        <w:pStyle w:val="Heading5"/>
      </w:pPr>
      <w:r w:rsidRPr="009D2E62">
        <w:t xml:space="preserve">OPSS 491 Preservation, Protection, And Reconstruction </w:t>
      </w:r>
      <w:r w:rsidR="005F0657">
        <w:t>of</w:t>
      </w:r>
      <w:r w:rsidRPr="009D2E62">
        <w:t xml:space="preserve"> Existing Facilities</w:t>
      </w:r>
      <w:r>
        <w:t xml:space="preserve"> (Nov 2009)</w:t>
      </w:r>
    </w:p>
    <w:p w14:paraId="2FF82504" w14:textId="77777777" w:rsidR="004F796E" w:rsidRPr="00CC6F25" w:rsidDel="00C25EBC" w:rsidRDefault="004F796E" w:rsidP="00CC6F25">
      <w:pPr>
        <w:pStyle w:val="Heading4"/>
        <w:rPr>
          <w:del w:id="178" w:author="Liam Sykes" w:date="2022-03-21T15:55:00Z"/>
          <w:highlight w:val="yellow"/>
        </w:rPr>
      </w:pPr>
      <w:del w:id="179" w:author="Liam Sykes" w:date="2022-03-21T15:55:00Z">
        <w:r w:rsidRPr="00CC6F25" w:rsidDel="00C25EBC">
          <w:rPr>
            <w:highlight w:val="yellow"/>
            <w:shd w:val="clear" w:color="auto" w:fill="D9D9D9"/>
          </w:rPr>
          <w:delText>[Amend to suit each project]</w:delText>
        </w:r>
        <w:r w:rsidRPr="00CC6F25" w:rsidDel="00C25EBC">
          <w:rPr>
            <w:highlight w:val="yellow"/>
          </w:rPr>
          <w:delText>.</w:delText>
        </w:r>
      </w:del>
    </w:p>
    <w:p w14:paraId="5DB0E929" w14:textId="77777777" w:rsidR="00FF1085" w:rsidRPr="00D36EFB" w:rsidRDefault="00FF1085" w:rsidP="00D36EFB">
      <w:pPr>
        <w:pStyle w:val="Heading2"/>
      </w:pPr>
      <w:r w:rsidRPr="00D36EFB">
        <w:t>Measurement and Payment</w:t>
      </w:r>
    </w:p>
    <w:p w14:paraId="66EDBA82" w14:textId="77777777" w:rsidR="00FF1085" w:rsidRDefault="00FF1085" w:rsidP="00E83B68">
      <w:pPr>
        <w:pStyle w:val="Heading3"/>
      </w:pPr>
      <w:r>
        <w:t>The work outlined in this Section will not be measured separately for payment.  The work of this Section shall be included in the Contract Price.</w:t>
      </w:r>
    </w:p>
    <w:p w14:paraId="49190DA7" w14:textId="77777777" w:rsidR="00FF1085" w:rsidRPr="005B6CF8" w:rsidRDefault="00FF1085" w:rsidP="00D36EFB">
      <w:pPr>
        <w:pStyle w:val="Heading2"/>
      </w:pPr>
      <w:r w:rsidRPr="005B6CF8">
        <w:t>Qualifications of Surveyor</w:t>
      </w:r>
    </w:p>
    <w:p w14:paraId="612DA63E" w14:textId="77777777" w:rsidR="00FF1085" w:rsidRPr="005B6CF8" w:rsidRDefault="00FF1085" w:rsidP="00E83B68">
      <w:pPr>
        <w:pStyle w:val="Heading3"/>
      </w:pPr>
      <w:r w:rsidRPr="005B6CF8">
        <w:t>Qualified registered land surveyor, licensed to practise in the Province of Ontario.</w:t>
      </w:r>
    </w:p>
    <w:p w14:paraId="2F4F8BEA" w14:textId="77777777" w:rsidR="00FF1085" w:rsidRPr="005B6CF8" w:rsidRDefault="00FF1085" w:rsidP="00D36EFB">
      <w:pPr>
        <w:pStyle w:val="Heading2"/>
      </w:pPr>
      <w:r w:rsidRPr="005B6CF8">
        <w:t>Submittals</w:t>
      </w:r>
    </w:p>
    <w:p w14:paraId="19B75F5C" w14:textId="77777777" w:rsidR="00FF1085" w:rsidRPr="005B6CF8" w:rsidRDefault="00FF1085" w:rsidP="00E83B68">
      <w:pPr>
        <w:pStyle w:val="Heading3"/>
      </w:pPr>
      <w:r w:rsidRPr="005B6CF8">
        <w:t>Submit name and address of Surveyor to the Consultant</w:t>
      </w:r>
    </w:p>
    <w:p w14:paraId="2AD20D9C" w14:textId="77777777" w:rsidR="00FF1085" w:rsidRPr="005B6CF8" w:rsidRDefault="00FF1085" w:rsidP="00E83B68">
      <w:pPr>
        <w:pStyle w:val="Heading3"/>
      </w:pPr>
      <w:r w:rsidRPr="005B6CF8">
        <w:t>On request of Consultant, submit documentation to verify accuracy of field engineering work.</w:t>
      </w:r>
    </w:p>
    <w:p w14:paraId="5760F48F" w14:textId="77777777" w:rsidR="00FF1085" w:rsidRPr="005B6CF8" w:rsidRDefault="00FF1085" w:rsidP="00E83B68">
      <w:pPr>
        <w:pStyle w:val="Heading3"/>
      </w:pPr>
      <w:r w:rsidRPr="005B6CF8">
        <w:t>Submit certificate signed by surveyor certifying and noting those elevations and locations of completed Work that conform and do not conform with Contract Documents.</w:t>
      </w:r>
    </w:p>
    <w:p w14:paraId="3D92F874" w14:textId="77777777" w:rsidR="004F796E" w:rsidRPr="00FF1085" w:rsidRDefault="004F796E" w:rsidP="00D36EFB">
      <w:pPr>
        <w:pStyle w:val="Heading2"/>
      </w:pPr>
      <w:r w:rsidRPr="00FF1085">
        <w:t>Survey</w:t>
      </w:r>
      <w:r w:rsidR="00D36EFB">
        <w:t xml:space="preserve"> </w:t>
      </w:r>
      <w:r w:rsidRPr="00FF1085">
        <w:t>Reference Points</w:t>
      </w:r>
    </w:p>
    <w:p w14:paraId="4A524033" w14:textId="2C6A8145" w:rsidR="00E67973" w:rsidRPr="00E67973" w:rsidDel="008A3A2B" w:rsidRDefault="00E67973" w:rsidP="00E67973">
      <w:pPr>
        <w:pStyle w:val="Heading3"/>
        <w:numPr>
          <w:ilvl w:val="2"/>
          <w:numId w:val="0"/>
        </w:numPr>
        <w:ind w:left="720"/>
        <w:rPr>
          <w:del w:id="180" w:author="Johnny Pang" w:date="2022-11-30T07:50:00Z"/>
          <w:highlight w:val="yellow"/>
        </w:rPr>
      </w:pPr>
      <w:commentRangeStart w:id="181"/>
      <w:commentRangeStart w:id="182"/>
      <w:commentRangeStart w:id="183"/>
      <w:del w:id="184" w:author="Johnny Pang" w:date="2022-11-30T07:50:00Z">
        <w:r w:rsidRPr="416861A8" w:rsidDel="008A3A2B">
          <w:rPr>
            <w:highlight w:val="yellow"/>
          </w:rPr>
          <w:delText>[Designer note If the facility does not have a surveyed benchmark the Designer may request one be established as part of this contract]</w:delText>
        </w:r>
        <w:commentRangeEnd w:id="181"/>
        <w:r w:rsidDel="008A3A2B">
          <w:rPr>
            <w:rStyle w:val="CommentReference"/>
          </w:rPr>
          <w:commentReference w:id="181"/>
        </w:r>
        <w:commentRangeEnd w:id="182"/>
        <w:r w:rsidDel="008A3A2B">
          <w:rPr>
            <w:rStyle w:val="CommentReference"/>
          </w:rPr>
          <w:commentReference w:id="182"/>
        </w:r>
        <w:commentRangeEnd w:id="183"/>
        <w:r w:rsidR="00BF37ED" w:rsidDel="008A3A2B">
          <w:rPr>
            <w:rStyle w:val="CommentReference"/>
            <w:szCs w:val="22"/>
          </w:rPr>
          <w:commentReference w:id="183"/>
        </w:r>
      </w:del>
    </w:p>
    <w:p w14:paraId="5075B7FF" w14:textId="77777777" w:rsidR="00D36EFB" w:rsidRPr="00D36EFB" w:rsidRDefault="00D36EFB" w:rsidP="00E67973">
      <w:pPr>
        <w:pStyle w:val="Heading3"/>
      </w:pPr>
      <w:r w:rsidRPr="00D36EFB">
        <w:t>Existing base horizontal and vertical control points will be provided by the Region at the commencement of the Work.</w:t>
      </w:r>
    </w:p>
    <w:p w14:paraId="4F2098D0" w14:textId="77777777" w:rsidR="00D36EFB" w:rsidRPr="00D36EFB" w:rsidRDefault="00D36EFB" w:rsidP="00E83B68">
      <w:pPr>
        <w:pStyle w:val="Heading3"/>
      </w:pPr>
      <w:r w:rsidRPr="00D36EFB">
        <w:t>Locate, confirm and protect all control points prior to starting any Site work. Preserve permanent reference points during the performance of the Work.</w:t>
      </w:r>
    </w:p>
    <w:p w14:paraId="309341F9" w14:textId="77777777" w:rsidR="00D36EFB" w:rsidRPr="00D36EFB" w:rsidRDefault="00D36EFB" w:rsidP="00E83B68">
      <w:pPr>
        <w:pStyle w:val="Heading3"/>
      </w:pPr>
      <w:r w:rsidRPr="00D36EFB">
        <w:t>Make no changes or relocations without providing prior written notice to the Consultant.</w:t>
      </w:r>
    </w:p>
    <w:p w14:paraId="1C56C234" w14:textId="77777777" w:rsidR="00D36EFB" w:rsidRPr="00D36EFB" w:rsidRDefault="00D36EFB" w:rsidP="00E83B68">
      <w:pPr>
        <w:pStyle w:val="Heading3"/>
      </w:pPr>
      <w:r w:rsidRPr="00D36EFB">
        <w:t>Report to the Consultant when a reference point is lost or destroyed, or requires relocation because of necessary changes in grades or locations.</w:t>
      </w:r>
    </w:p>
    <w:p w14:paraId="47650913" w14:textId="77777777" w:rsidR="00D36EFB" w:rsidRPr="00D36EFB" w:rsidRDefault="00D36EFB" w:rsidP="00E83B68">
      <w:pPr>
        <w:pStyle w:val="Heading3"/>
      </w:pPr>
      <w:r w:rsidRPr="00D36EFB">
        <w:lastRenderedPageBreak/>
        <w:t>The Region will replace control points in accordance with the original survey control.  The cost of resetting or replacing control points disturbed by the Contractor shall be at the Contractor’s expense.</w:t>
      </w:r>
    </w:p>
    <w:p w14:paraId="0A1A02FC" w14:textId="77777777" w:rsidR="00D36EFB" w:rsidRPr="00D36EFB" w:rsidRDefault="00D36EFB" w:rsidP="00E83B68">
      <w:pPr>
        <w:pStyle w:val="Heading3"/>
      </w:pPr>
      <w:r w:rsidRPr="00D36EFB">
        <w:t>All elevations indicated on the Contract Drawings or Specifications are referred to datum of the Geodetic Survey of Canada and to a benchmark established at or near the Site.</w:t>
      </w:r>
    </w:p>
    <w:p w14:paraId="22F1324C" w14:textId="77777777" w:rsidR="00D36EFB" w:rsidRPr="00D36EFB" w:rsidRDefault="00D36EFB" w:rsidP="00E83B68">
      <w:pPr>
        <w:pStyle w:val="Heading3"/>
      </w:pPr>
      <w:r w:rsidRPr="00D36EFB">
        <w:t>All general layout required by the Contractor for the purposes of construction shall be carried out by the Contractor.  The Contractor shall provide such masts, scaffolds, batter boards, slope stakes, straight edges, templates and any other devices as may be necessary in order to facilitate the layout out, inspection and construction of the Work for the Contract Price.</w:t>
      </w:r>
    </w:p>
    <w:p w14:paraId="1A2362A8" w14:textId="77777777" w:rsidR="00D36EFB" w:rsidRPr="00D36EFB" w:rsidRDefault="00D36EFB" w:rsidP="00E83B68">
      <w:pPr>
        <w:pStyle w:val="Heading3"/>
      </w:pPr>
      <w:r w:rsidRPr="00D36EFB">
        <w:t>The Consultant will inspect and approve the Contractor’s layout however the Contractor shall be solely responsible for the accuracy of the layout.</w:t>
      </w:r>
    </w:p>
    <w:p w14:paraId="5A8C80BA" w14:textId="77777777" w:rsidR="007D0B71" w:rsidRDefault="007D0B71" w:rsidP="003B77F8">
      <w:pPr>
        <w:pStyle w:val="Heading1"/>
      </w:pPr>
      <w:r w:rsidRPr="007D0B71">
        <w:t>PRODUCTS (Not used)</w:t>
      </w:r>
    </w:p>
    <w:p w14:paraId="5B33342A" w14:textId="77777777" w:rsidR="007D0B71" w:rsidRPr="003B77F8" w:rsidRDefault="007D0B71" w:rsidP="003B77F8">
      <w:pPr>
        <w:pStyle w:val="Heading1"/>
        <w:contextualSpacing w:val="0"/>
      </w:pPr>
      <w:r w:rsidRPr="003B77F8">
        <w:t xml:space="preserve">execution </w:t>
      </w:r>
    </w:p>
    <w:p w14:paraId="56650BDE" w14:textId="77777777" w:rsidR="00E67973" w:rsidRPr="00FF1085" w:rsidRDefault="00E67973" w:rsidP="00E67973">
      <w:pPr>
        <w:pStyle w:val="Heading2"/>
      </w:pPr>
      <w:r w:rsidRPr="00FF1085">
        <w:t>Survey</w:t>
      </w:r>
      <w:r>
        <w:t xml:space="preserve"> </w:t>
      </w:r>
      <w:r w:rsidRPr="00FF1085">
        <w:t>Requirements</w:t>
      </w:r>
    </w:p>
    <w:p w14:paraId="7D8530F7" w14:textId="77777777" w:rsidR="00E67973" w:rsidRPr="00FF1085" w:rsidRDefault="00E67973" w:rsidP="00E67973">
      <w:pPr>
        <w:pStyle w:val="Heading3"/>
      </w:pPr>
      <w:r w:rsidRPr="00FF1085">
        <w:t>Record locations, with horizontal and ver</w:t>
      </w:r>
      <w:r w:rsidR="00885754">
        <w:t>tical data in the As-Built</w:t>
      </w:r>
      <w:r w:rsidRPr="00FF1085">
        <w:t xml:space="preserve"> Documents.</w:t>
      </w:r>
    </w:p>
    <w:p w14:paraId="79B47474" w14:textId="77777777" w:rsidR="00E67973" w:rsidRPr="00FF1085" w:rsidRDefault="00E67973" w:rsidP="00E67973">
      <w:pPr>
        <w:pStyle w:val="Heading3"/>
      </w:pPr>
      <w:r w:rsidRPr="00FF1085">
        <w:t>Establish lines and levels, locate and lay out the Work using the appropriate instrumentation.</w:t>
      </w:r>
    </w:p>
    <w:p w14:paraId="1AE488BE" w14:textId="77777777" w:rsidR="00E67973" w:rsidRPr="00FF1085" w:rsidRDefault="00E67973" w:rsidP="00E67973">
      <w:pPr>
        <w:pStyle w:val="Heading3"/>
      </w:pPr>
      <w:r w:rsidRPr="00FF1085">
        <w:t>Stake for grading, fill and topsoil placement and landscaping features.</w:t>
      </w:r>
    </w:p>
    <w:p w14:paraId="4C5EAB94" w14:textId="77777777" w:rsidR="00E67973" w:rsidRPr="00FF1085" w:rsidRDefault="00E67973" w:rsidP="00E67973">
      <w:pPr>
        <w:pStyle w:val="Heading3"/>
      </w:pPr>
      <w:r w:rsidRPr="00FF1085">
        <w:t>Stake slopes and berms.</w:t>
      </w:r>
    </w:p>
    <w:p w14:paraId="66E91C56" w14:textId="77777777" w:rsidR="00E67973" w:rsidRPr="00FF1085" w:rsidRDefault="00E67973" w:rsidP="00E67973">
      <w:pPr>
        <w:pStyle w:val="Heading3"/>
      </w:pPr>
      <w:r w:rsidRPr="00FF1085">
        <w:t>Establish pipe invert elevations.</w:t>
      </w:r>
    </w:p>
    <w:p w14:paraId="17F10BB3" w14:textId="77777777" w:rsidR="00E67973" w:rsidRPr="00FF1085" w:rsidRDefault="00E67973" w:rsidP="00E67973">
      <w:pPr>
        <w:pStyle w:val="Heading3"/>
      </w:pPr>
      <w:r w:rsidRPr="00FF1085">
        <w:t>Stake batter boards for foundations.</w:t>
      </w:r>
    </w:p>
    <w:p w14:paraId="155AA08E" w14:textId="77777777" w:rsidR="00E67973" w:rsidRPr="00FF1085" w:rsidRDefault="00E67973" w:rsidP="00E67973">
      <w:pPr>
        <w:pStyle w:val="Heading3"/>
      </w:pPr>
      <w:r w:rsidRPr="00FF1085">
        <w:t>Establish foundation column locations and floor elevations.</w:t>
      </w:r>
    </w:p>
    <w:p w14:paraId="50CE28D9" w14:textId="77777777" w:rsidR="00E67973" w:rsidRDefault="00E67973" w:rsidP="00E67973">
      <w:pPr>
        <w:pStyle w:val="Heading3"/>
      </w:pPr>
      <w:r w:rsidRPr="00FF1085">
        <w:t>Establish lines and levels for mechanical and electrical Work.</w:t>
      </w:r>
    </w:p>
    <w:p w14:paraId="1001EEB1" w14:textId="77777777" w:rsidR="00E67973" w:rsidRDefault="00E67973" w:rsidP="00E67973">
      <w:pPr>
        <w:pStyle w:val="Heading2"/>
      </w:pPr>
      <w:r>
        <w:t xml:space="preserve">Layout </w:t>
      </w:r>
      <w:r w:rsidR="005F0657">
        <w:t>f</w:t>
      </w:r>
      <w:r>
        <w:t xml:space="preserve">or Line </w:t>
      </w:r>
      <w:r w:rsidR="005F0657">
        <w:t>a</w:t>
      </w:r>
      <w:r>
        <w:t xml:space="preserve">nd Grade </w:t>
      </w:r>
      <w:r w:rsidR="005F0657">
        <w:t>f</w:t>
      </w:r>
      <w:r>
        <w:t xml:space="preserve">or </w:t>
      </w:r>
      <w:r w:rsidR="005F0657">
        <w:t>a</w:t>
      </w:r>
      <w:r>
        <w:t xml:space="preserve">ll New Watermains </w:t>
      </w:r>
      <w:r w:rsidR="005F0657">
        <w:t>a</w:t>
      </w:r>
      <w:r>
        <w:t>nd Sewers</w:t>
      </w:r>
    </w:p>
    <w:p w14:paraId="352EB852" w14:textId="77777777" w:rsidR="00E67973" w:rsidRPr="00436D0C" w:rsidRDefault="00E67973" w:rsidP="00E67973">
      <w:pPr>
        <w:pStyle w:val="Heading3"/>
      </w:pPr>
      <w:r w:rsidRPr="00E83B68">
        <w:t>The coordinate values shown</w:t>
      </w:r>
      <w:r w:rsidRPr="00436D0C">
        <w:t xml:space="preserve"> on the Contract Drawings shall be checked by the Contractor and any errors brought to the </w:t>
      </w:r>
      <w:r>
        <w:t>Consultant</w:t>
      </w:r>
      <w:r w:rsidRPr="00436D0C">
        <w:t xml:space="preserve">’s attention for correction. </w:t>
      </w:r>
    </w:p>
    <w:p w14:paraId="5C61E838" w14:textId="77777777" w:rsidR="00E67973" w:rsidRPr="0065356A" w:rsidRDefault="00E67973" w:rsidP="00E67973">
      <w:pPr>
        <w:pStyle w:val="Heading3"/>
      </w:pPr>
      <w:r w:rsidRPr="00436D0C">
        <w:t xml:space="preserve">The Contractor’s surveyor shall utilize published </w:t>
      </w:r>
      <w:r>
        <w:t>Universal Transverse Mercator (</w:t>
      </w:r>
      <w:r w:rsidRPr="00436D0C">
        <w:t>UTM</w:t>
      </w:r>
      <w:r>
        <w:t>) North American Datum (</w:t>
      </w:r>
      <w:r w:rsidRPr="00436D0C">
        <w:t>NAD</w:t>
      </w:r>
      <w:r>
        <w:t>)</w:t>
      </w:r>
      <w:r w:rsidRPr="00436D0C">
        <w:t xml:space="preserve"> 83 control points to establish the horizontal control on the project </w:t>
      </w:r>
      <w:r>
        <w:t>W</w:t>
      </w:r>
      <w:r w:rsidRPr="00436D0C">
        <w:t xml:space="preserve">ork area. The </w:t>
      </w:r>
      <w:r>
        <w:t>Consultant</w:t>
      </w:r>
      <w:r w:rsidRPr="00436D0C">
        <w:t xml:space="preserve"> will provide a list of relevant </w:t>
      </w:r>
      <w:r>
        <w:t>b</w:t>
      </w:r>
      <w:r w:rsidRPr="00436D0C">
        <w:t xml:space="preserve">ench </w:t>
      </w:r>
      <w:r>
        <w:t>m</w:t>
      </w:r>
      <w:r w:rsidRPr="00436D0C">
        <w:t xml:space="preserve">arks for layout </w:t>
      </w:r>
      <w:r>
        <w:t>W</w:t>
      </w:r>
      <w:r w:rsidRPr="00436D0C">
        <w:t>ork</w:t>
      </w:r>
      <w:r>
        <w:t xml:space="preserve"> </w:t>
      </w:r>
      <w:r w:rsidRPr="00436D0C">
        <w:t xml:space="preserve">. The Contractor’s surveyor shall check all horizontal control points and </w:t>
      </w:r>
      <w:r>
        <w:t>b</w:t>
      </w:r>
      <w:r w:rsidRPr="00436D0C">
        <w:t>ench</w:t>
      </w:r>
      <w:del w:id="187" w:author="Liam Sykes" w:date="2022-03-21T15:57:00Z">
        <w:r w:rsidRPr="00436D0C" w:rsidDel="00C25EBC">
          <w:delText xml:space="preserve"> </w:delText>
        </w:r>
      </w:del>
      <w:r>
        <w:t>m</w:t>
      </w:r>
      <w:r w:rsidRPr="00436D0C">
        <w:t>arks to confirm that they are correct. Watermain pipe shall be installed according to northing/easting coordinates provided on the Contract Drawings, and not by using the chainage stations</w:t>
      </w:r>
      <w:r w:rsidRPr="0065356A">
        <w:t>.</w:t>
      </w:r>
    </w:p>
    <w:p w14:paraId="3316A2A8" w14:textId="77777777" w:rsidR="00E67973" w:rsidRPr="00436D0C" w:rsidRDefault="00E67973" w:rsidP="00E67973">
      <w:pPr>
        <w:pStyle w:val="Heading3"/>
      </w:pPr>
      <w:r w:rsidRPr="00436D0C">
        <w:t xml:space="preserve">The Contractor </w:t>
      </w:r>
      <w:r>
        <w:t>shall</w:t>
      </w:r>
      <w:r w:rsidRPr="00436D0C">
        <w:t xml:space="preserve"> be responsible for the true and proper setting out of the </w:t>
      </w:r>
      <w:r>
        <w:t>W</w:t>
      </w:r>
      <w:r w:rsidRPr="00436D0C">
        <w:t xml:space="preserve">ork and for the correctness of the position, levels, dimensions and alignment of all parts of the </w:t>
      </w:r>
      <w:r>
        <w:t>W</w:t>
      </w:r>
      <w:r w:rsidRPr="00436D0C">
        <w:t xml:space="preserve">ork and for the provision of all necessary instruments, equipment and labour for the construction layout.  </w:t>
      </w:r>
    </w:p>
    <w:p w14:paraId="066AD99B" w14:textId="77777777" w:rsidR="00E67973" w:rsidRPr="00436D0C" w:rsidRDefault="00E67973" w:rsidP="00E67973">
      <w:pPr>
        <w:pStyle w:val="Heading3"/>
        <w:rPr>
          <w:spacing w:val="-3"/>
        </w:rPr>
      </w:pPr>
      <w:r w:rsidRPr="00436D0C">
        <w:t xml:space="preserve">If at any time during the progress of the </w:t>
      </w:r>
      <w:r>
        <w:t>W</w:t>
      </w:r>
      <w:r w:rsidRPr="00436D0C">
        <w:t xml:space="preserve">ork any error shall appear or arise in the positions, levels, dimensions or alignment of any part of the </w:t>
      </w:r>
      <w:r>
        <w:t>W</w:t>
      </w:r>
      <w:r w:rsidRPr="00436D0C">
        <w:t xml:space="preserve">ork, the Contractor shall, at </w:t>
      </w:r>
      <w:r>
        <w:t>its</w:t>
      </w:r>
      <w:r w:rsidRPr="00436D0C">
        <w:t xml:space="preserve"> own expense, rectify such error to the satisfaction of the </w:t>
      </w:r>
      <w:r>
        <w:t>Consultant</w:t>
      </w:r>
      <w:r w:rsidRPr="00436D0C">
        <w:t xml:space="preserve">, unless such error is based on incorrect data supplied in writing by the </w:t>
      </w:r>
      <w:r>
        <w:t>Consultant or the Region</w:t>
      </w:r>
      <w:r w:rsidRPr="00436D0C">
        <w:rPr>
          <w:spacing w:val="-3"/>
        </w:rPr>
        <w:t>.</w:t>
      </w:r>
    </w:p>
    <w:p w14:paraId="4C2AC93A" w14:textId="77777777" w:rsidR="00E67973" w:rsidRPr="00436D0C" w:rsidRDefault="00E67973" w:rsidP="00E67973">
      <w:pPr>
        <w:pStyle w:val="Heading3"/>
      </w:pPr>
      <w:r w:rsidRPr="00436D0C">
        <w:lastRenderedPageBreak/>
        <w:t xml:space="preserve">Where the shop drawings place bends at locations which differ from the coordinate values shown on the design </w:t>
      </w:r>
      <w:r>
        <w:t>D</w:t>
      </w:r>
      <w:r w:rsidRPr="00436D0C">
        <w:t xml:space="preserve">rawings, the Contractor’s surveyor shall make necessary adjustments and calculations for pipe layout purposes. The </w:t>
      </w:r>
      <w:r>
        <w:t>Consultant</w:t>
      </w:r>
      <w:r w:rsidRPr="00436D0C">
        <w:t xml:space="preserve"> shall be informed of such adjustments in order to ensure compatibility with the original design intent.</w:t>
      </w:r>
    </w:p>
    <w:p w14:paraId="20769F92" w14:textId="77777777" w:rsidR="00E67973" w:rsidRDefault="00E67973" w:rsidP="00E67973">
      <w:pPr>
        <w:pStyle w:val="Heading3"/>
        <w:rPr>
          <w:spacing w:val="-3"/>
        </w:rPr>
      </w:pPr>
      <w:r w:rsidRPr="00436D0C">
        <w:t xml:space="preserve">The Contractor shall supply the </w:t>
      </w:r>
      <w:r>
        <w:t>Consultant</w:t>
      </w:r>
      <w:r w:rsidRPr="00436D0C">
        <w:t xml:space="preserve"> with copies of all necessary information to enable the </w:t>
      </w:r>
      <w:r>
        <w:t>Consultant</w:t>
      </w:r>
      <w:r w:rsidRPr="00436D0C">
        <w:t xml:space="preserve"> to review the Contractor’s field layout. All information, both on work sheets and on stakes, shall be neat and legible. Allow </w:t>
      </w:r>
      <w:r>
        <w:t>the Consultant</w:t>
      </w:r>
      <w:r w:rsidRPr="00436D0C">
        <w:t xml:space="preserve"> </w:t>
      </w:r>
      <w:r>
        <w:t>two (2) Working Days</w:t>
      </w:r>
      <w:r w:rsidRPr="00436D0C">
        <w:t xml:space="preserve"> to review layout and grade sheets prior to construction. The checking of the setting out of any line or level by the </w:t>
      </w:r>
      <w:r>
        <w:t>Consultant</w:t>
      </w:r>
      <w:r w:rsidRPr="00436D0C">
        <w:t xml:space="preserve"> shall not in any way relieve the Contractor of the responsibility for the correctness of the </w:t>
      </w:r>
      <w:r>
        <w:t>W</w:t>
      </w:r>
      <w:r w:rsidRPr="00436D0C">
        <w:t>ork</w:t>
      </w:r>
      <w:r w:rsidRPr="00436D0C">
        <w:rPr>
          <w:spacing w:val="-3"/>
        </w:rPr>
        <w:t>.</w:t>
      </w:r>
    </w:p>
    <w:p w14:paraId="01D4744B" w14:textId="77777777" w:rsidR="00E67973" w:rsidRDefault="00E67973" w:rsidP="00E67973">
      <w:pPr>
        <w:pStyle w:val="Heading3"/>
      </w:pPr>
      <w:r>
        <w:t>The Contractor shall provide notice to the Consultant of any control points removed and/or new points set up.</w:t>
      </w:r>
    </w:p>
    <w:p w14:paraId="4E7E02F7" w14:textId="77777777" w:rsidR="00E67973" w:rsidRPr="00FF1085" w:rsidRDefault="00E67973" w:rsidP="00E67973">
      <w:pPr>
        <w:pStyle w:val="Heading2"/>
      </w:pPr>
      <w:r w:rsidRPr="00FF1085">
        <w:t>Existing</w:t>
      </w:r>
      <w:r>
        <w:t xml:space="preserve"> </w:t>
      </w:r>
      <w:r w:rsidRPr="00FF1085">
        <w:t>Services</w:t>
      </w:r>
    </w:p>
    <w:p w14:paraId="53448D88" w14:textId="77777777" w:rsidR="005F0657" w:rsidRPr="00C610D5" w:rsidRDefault="005F0657" w:rsidP="005F0657">
      <w:pPr>
        <w:pStyle w:val="Heading3"/>
        <w:numPr>
          <w:ilvl w:val="2"/>
          <w:numId w:val="27"/>
        </w:numPr>
        <w:tabs>
          <w:tab w:val="clear" w:pos="1350"/>
          <w:tab w:val="num" w:pos="1440"/>
        </w:tabs>
        <w:spacing w:before="0"/>
        <w:ind w:left="1440"/>
        <w:contextualSpacing/>
      </w:pPr>
      <w:r w:rsidRPr="00C610D5">
        <w:rPr>
          <w:bCs/>
          <w:iCs/>
        </w:rPr>
        <w:t xml:space="preserve">The Contractor shall be deemed an “excavator” under the Ontario Underground Infrastructure Notification System Act, 2012, and shall comply with all applicable requirements of the Act.  The Contractor shall obtain locates of underground infrastructure from Ontario One Call prior to commencing an excavation or dig. </w:t>
      </w:r>
    </w:p>
    <w:p w14:paraId="07F6760C" w14:textId="77777777" w:rsidR="00E67973" w:rsidRDefault="00E67973" w:rsidP="00E67973">
      <w:pPr>
        <w:pStyle w:val="Heading3"/>
      </w:pPr>
      <w:r w:rsidRPr="00FF1085">
        <w:t xml:space="preserve">Before commencing the Work, </w:t>
      </w:r>
      <w:r>
        <w:t xml:space="preserve">contact Ontario One Call (ON1Call) to request locates. Locators will </w:t>
      </w:r>
      <w:r w:rsidRPr="00FF1085">
        <w:t>establish the locations and extent of service lines in the vicinity of the Work</w:t>
      </w:r>
      <w:r>
        <w:t>. Contractor to</w:t>
      </w:r>
      <w:r w:rsidRPr="00FF1085">
        <w:t xml:space="preserve"> notify the Consultant of all findings.</w:t>
      </w:r>
    </w:p>
    <w:p w14:paraId="151B6375" w14:textId="77777777" w:rsidR="00E67973" w:rsidRDefault="00E67973" w:rsidP="00E67973">
      <w:pPr>
        <w:pStyle w:val="Heading3"/>
      </w:pPr>
      <w:r>
        <w:t>Where Work involves breaking into or connecting to existing services, carry out work at times directed by authorities having jurisdiction, with minimum of disturbance to pedestrian and vehicular traffic.</w:t>
      </w:r>
    </w:p>
    <w:p w14:paraId="56C342B7" w14:textId="77777777" w:rsidR="00E67973" w:rsidRDefault="00E67973" w:rsidP="00E67973">
      <w:pPr>
        <w:pStyle w:val="Heading3"/>
      </w:pPr>
      <w:r>
        <w:t xml:space="preserve">Remove abandoned service lines within 2 m of structures. Cap or otherwise seal lines at cut-off points as directed by the Consultant. </w:t>
      </w:r>
    </w:p>
    <w:p w14:paraId="1BE33DB3" w14:textId="77777777" w:rsidR="00E67973" w:rsidRPr="00FF1085" w:rsidRDefault="00E67973" w:rsidP="00E67973">
      <w:pPr>
        <w:pStyle w:val="Heading2"/>
      </w:pPr>
      <w:r w:rsidRPr="00FF1085">
        <w:t>Location of</w:t>
      </w:r>
      <w:r>
        <w:t xml:space="preserve"> </w:t>
      </w:r>
      <w:r w:rsidRPr="00FF1085">
        <w:t>Equipment and</w:t>
      </w:r>
      <w:r>
        <w:t xml:space="preserve"> </w:t>
      </w:r>
      <w:r w:rsidRPr="00FF1085">
        <w:t>Fixtures</w:t>
      </w:r>
    </w:p>
    <w:p w14:paraId="77C2BFFC" w14:textId="77777777" w:rsidR="00E67973" w:rsidRPr="00FF1085" w:rsidRDefault="00E67973" w:rsidP="00E67973">
      <w:pPr>
        <w:pStyle w:val="Heading3"/>
      </w:pPr>
      <w:r w:rsidRPr="00FF1085">
        <w:t>The location of equipment, fixtures and outlets indicated or specified in the Contract Documents are to be considered as approximate only.</w:t>
      </w:r>
    </w:p>
    <w:p w14:paraId="054C1D16" w14:textId="77777777" w:rsidR="00E67973" w:rsidRPr="00FF1085" w:rsidRDefault="00E67973" w:rsidP="00E67973">
      <w:pPr>
        <w:pStyle w:val="Heading3"/>
      </w:pPr>
      <w:r w:rsidRPr="00FF1085">
        <w:t>Locate all equipment, fixtures and distribution systems so as to minimize interference and maximize usable space and in accordance with the manufacturers’ recommendations for safety, access and maintenance.</w:t>
      </w:r>
    </w:p>
    <w:p w14:paraId="54049641" w14:textId="77777777" w:rsidR="00E67973" w:rsidRPr="00FF1085" w:rsidRDefault="00E67973" w:rsidP="00E67973">
      <w:pPr>
        <w:pStyle w:val="Heading3"/>
      </w:pPr>
      <w:r w:rsidRPr="00FF1085">
        <w:t>Inform the Consultant prior to installation of the Work and obtain approval for actual locations.</w:t>
      </w:r>
    </w:p>
    <w:p w14:paraId="4F051D78" w14:textId="77777777" w:rsidR="00E67973" w:rsidRPr="00FF1085" w:rsidRDefault="00E67973" w:rsidP="00E67973">
      <w:pPr>
        <w:pStyle w:val="Heading3"/>
      </w:pPr>
      <w:r w:rsidRPr="00FF1085">
        <w:t>Submit field drawings to indicate the relative position of various services and equipment as required by the Consultant.</w:t>
      </w:r>
    </w:p>
    <w:p w14:paraId="124866FA" w14:textId="77777777" w:rsidR="00E67973" w:rsidRPr="00FF1085" w:rsidRDefault="00E67973" w:rsidP="00E67973">
      <w:pPr>
        <w:pStyle w:val="Heading2"/>
      </w:pPr>
      <w:r w:rsidRPr="00FF1085">
        <w:t>Records</w:t>
      </w:r>
    </w:p>
    <w:p w14:paraId="7EA34B40" w14:textId="77777777" w:rsidR="00E67973" w:rsidRPr="00FF1085" w:rsidRDefault="00E67973" w:rsidP="00E67973">
      <w:pPr>
        <w:pStyle w:val="Heading3"/>
      </w:pPr>
      <w:r w:rsidRPr="00FF1085">
        <w:t>Maintain a complete, accurate log of all control and survey Work as it progresses.</w:t>
      </w:r>
    </w:p>
    <w:p w14:paraId="598ACC8F" w14:textId="77777777" w:rsidR="00E67973" w:rsidRPr="00FF1085" w:rsidRDefault="00E67973" w:rsidP="00E67973">
      <w:pPr>
        <w:pStyle w:val="Heading3"/>
      </w:pPr>
      <w:r w:rsidRPr="00FF1085">
        <w:t>Record the locations of any maintained, rerouted and abandoned service lines.</w:t>
      </w:r>
    </w:p>
    <w:p w14:paraId="3CD682F5" w14:textId="77777777" w:rsidR="00E67973" w:rsidRPr="00FF1085" w:rsidRDefault="00E67973" w:rsidP="00E67973">
      <w:pPr>
        <w:pStyle w:val="Heading2"/>
      </w:pPr>
      <w:r w:rsidRPr="00FF1085">
        <w:t>Subsurface</w:t>
      </w:r>
      <w:r>
        <w:t xml:space="preserve"> </w:t>
      </w:r>
      <w:r w:rsidRPr="00FF1085">
        <w:t>Conditions</w:t>
      </w:r>
    </w:p>
    <w:p w14:paraId="0C6AD842" w14:textId="77777777" w:rsidR="00E67973" w:rsidRPr="00FF1085" w:rsidRDefault="00E67973" w:rsidP="00E67973">
      <w:pPr>
        <w:pStyle w:val="Heading3"/>
      </w:pPr>
      <w:r w:rsidRPr="00FF1085">
        <w:t>Promptly notify the Consultant in writing if subsurface conditions differ materially from those indicated in the Contract Documents or if the Contractor has a reasonable assumption that the subsurface conditions will differ materially from those indicated in the Contract Documents.</w:t>
      </w:r>
    </w:p>
    <w:p w14:paraId="79F71AFD" w14:textId="77777777" w:rsidR="00E67973" w:rsidRDefault="00E67973" w:rsidP="00E67973">
      <w:pPr>
        <w:pStyle w:val="Heading3"/>
      </w:pPr>
      <w:r w:rsidRPr="00FF1085">
        <w:lastRenderedPageBreak/>
        <w:t>The Consultant or other agents of the Region will promptly investigate the conditions and the Consultant will advise the Contractor in writing of any necessary changes to the Work.</w:t>
      </w:r>
    </w:p>
    <w:p w14:paraId="17D352E6" w14:textId="77777777" w:rsidR="00F13982" w:rsidRPr="00333DED" w:rsidRDefault="00F13982" w:rsidP="008A26A6">
      <w:pPr>
        <w:pStyle w:val="Other"/>
        <w:spacing w:before="240"/>
        <w:jc w:val="center"/>
        <w:rPr>
          <w:rFonts w:ascii="Calibri" w:hAnsi="Calibri"/>
          <w:b/>
          <w:sz w:val="22"/>
          <w:szCs w:val="22"/>
        </w:rPr>
      </w:pPr>
      <w:r w:rsidRPr="00333DED">
        <w:rPr>
          <w:rFonts w:ascii="Calibri" w:hAnsi="Calibri"/>
          <w:b/>
          <w:sz w:val="22"/>
          <w:szCs w:val="22"/>
        </w:rPr>
        <w:t>END OF SECTION</w:t>
      </w:r>
    </w:p>
    <w:p w14:paraId="2120061E" w14:textId="77777777" w:rsidR="00672C12" w:rsidRPr="00FF1085" w:rsidRDefault="00672C12" w:rsidP="00D36EFB">
      <w:pPr>
        <w:pStyle w:val="Caption"/>
      </w:pPr>
    </w:p>
    <w:sectPr w:rsidR="00672C12" w:rsidRPr="00FF1085" w:rsidSect="000E788E">
      <w:headerReference w:type="even" r:id="rId16"/>
      <w:headerReference w:type="default" r:id="rId17"/>
      <w:footerReference w:type="even" r:id="rId18"/>
      <w:footerReference w:type="default" r:id="rId19"/>
      <w:headerReference w:type="first" r:id="rId20"/>
      <w:footerReference w:type="first" r:id="rId21"/>
      <w:pgSz w:w="12240" w:h="15840" w:code="1"/>
      <w:pgMar w:top="1440" w:right="720" w:bottom="1440" w:left="1440" w:header="720" w:footer="720"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81" w:author="Liam Sykes" w:date="2022-03-21T18:56:00Z" w:initials="LS">
    <w:p w14:paraId="64976817" w14:textId="77777777" w:rsidR="00C25EBC" w:rsidRDefault="00C25EBC">
      <w:pPr>
        <w:pStyle w:val="CommentText"/>
      </w:pPr>
      <w:r>
        <w:rPr>
          <w:rStyle w:val="CommentReference"/>
        </w:rPr>
        <w:annotationRef/>
      </w:r>
      <w:r>
        <w:t xml:space="preserve">Per comments from MVZ and AM, discuss whether benchmarks should be included at the </w:t>
      </w:r>
      <w:r w:rsidR="00E15E7C">
        <w:t>Elevated Tank</w:t>
      </w:r>
    </w:p>
  </w:comment>
  <w:comment w:id="182" w:author="Axel Ouillet" w:date="2022-03-31T17:15:00Z" w:initials="AO">
    <w:p w14:paraId="50EE1481" w14:textId="352B2AE4" w:rsidR="416861A8" w:rsidRDefault="416861A8">
      <w:pPr>
        <w:pStyle w:val="CommentText"/>
      </w:pPr>
      <w:r>
        <w:rPr>
          <w:color w:val="2B579A"/>
          <w:shd w:val="clear" w:color="auto" w:fill="E6E6E6"/>
        </w:rPr>
        <w:fldChar w:fldCharType="begin"/>
      </w:r>
      <w:r>
        <w:instrText xml:space="preserve"> HYPERLINK "mailto:moretona@ae.ca"</w:instrText>
      </w:r>
      <w:r>
        <w:rPr>
          <w:color w:val="2B579A"/>
          <w:shd w:val="clear" w:color="auto" w:fill="E6E6E6"/>
        </w:rPr>
      </w:r>
      <w:bookmarkStart w:id="185" w:name="_@_A5A793A5C87242BDABE971E6C754CC46Z"/>
      <w:r>
        <w:rPr>
          <w:color w:val="2B579A"/>
          <w:shd w:val="clear" w:color="auto" w:fill="E6E6E6"/>
        </w:rPr>
        <w:fldChar w:fldCharType="separate"/>
      </w:r>
      <w:bookmarkEnd w:id="185"/>
      <w:r w:rsidRPr="416861A8">
        <w:rPr>
          <w:rStyle w:val="Mention"/>
          <w:noProof/>
        </w:rPr>
        <w:t>@Andrew Moreton</w:t>
      </w:r>
      <w:r>
        <w:rPr>
          <w:color w:val="2B579A"/>
          <w:shd w:val="clear" w:color="auto" w:fill="E6E6E6"/>
        </w:rPr>
        <w:fldChar w:fldCharType="end"/>
      </w:r>
      <w:r>
        <w:t xml:space="preserve"> </w:t>
      </w:r>
      <w:r>
        <w:rPr>
          <w:color w:val="2B579A"/>
          <w:shd w:val="clear" w:color="auto" w:fill="E6E6E6"/>
        </w:rPr>
        <w:fldChar w:fldCharType="begin"/>
      </w:r>
      <w:r>
        <w:instrText xml:space="preserve"> HYPERLINK "mailto:gorrb@ae.ca"</w:instrText>
      </w:r>
      <w:r>
        <w:rPr>
          <w:color w:val="2B579A"/>
          <w:shd w:val="clear" w:color="auto" w:fill="E6E6E6"/>
        </w:rPr>
      </w:r>
      <w:bookmarkStart w:id="186" w:name="_@_2896E36195EF463BA0AECF914E574DE8Z"/>
      <w:r>
        <w:rPr>
          <w:color w:val="2B579A"/>
          <w:shd w:val="clear" w:color="auto" w:fill="E6E6E6"/>
        </w:rPr>
        <w:fldChar w:fldCharType="separate"/>
      </w:r>
      <w:bookmarkEnd w:id="186"/>
      <w:r w:rsidRPr="416861A8">
        <w:rPr>
          <w:rStyle w:val="Mention"/>
          <w:noProof/>
        </w:rPr>
        <w:t>@Brandon Gorr</w:t>
      </w:r>
      <w:r>
        <w:rPr>
          <w:color w:val="2B579A"/>
          <w:shd w:val="clear" w:color="auto" w:fill="E6E6E6"/>
        </w:rPr>
        <w:fldChar w:fldCharType="end"/>
      </w:r>
      <w:r>
        <w:t xml:space="preserve"> please confirm</w:t>
      </w:r>
      <w:r>
        <w:rPr>
          <w:rStyle w:val="CommentReference"/>
        </w:rPr>
        <w:annotationRef/>
      </w:r>
    </w:p>
  </w:comment>
  <w:comment w:id="183" w:author="Johnny Pang" w:date="2022-04-16T19:40:00Z" w:initials="JP">
    <w:p w14:paraId="6119DC1E" w14:textId="312E0E6A" w:rsidR="00BF37ED" w:rsidRDefault="00BF37ED">
      <w:pPr>
        <w:pStyle w:val="CommentText"/>
      </w:pPr>
      <w:r>
        <w:rPr>
          <w:rStyle w:val="CommentReference"/>
        </w:rPr>
        <w:annotationRef/>
      </w:r>
      <w:r>
        <w:t>Please establish so it can be included on the Contract Drawing.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4976817" w15:done="0"/>
  <w15:commentEx w15:paraId="50EE1481" w15:paraIdParent="64976817" w15:done="0"/>
  <w15:commentEx w15:paraId="6119DC1E" w15:paraIdParent="6497681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31EB3" w16cex:dateUtc="2022-03-21T22:56:00Z"/>
  <w16cex:commentExtensible w16cex:durableId="147DEF8F" w16cex:dateUtc="2022-03-31T21:15:00Z"/>
  <w16cex:commentExtensible w16cex:durableId="26059A17" w16cex:dateUtc="2022-04-16T23: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4976817" w16cid:durableId="25E31EB3"/>
  <w16cid:commentId w16cid:paraId="50EE1481" w16cid:durableId="147DEF8F"/>
  <w16cid:commentId w16cid:paraId="6119DC1E" w16cid:durableId="26059A1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22C188" w14:textId="77777777" w:rsidR="00300650" w:rsidRDefault="00300650">
      <w:r>
        <w:separator/>
      </w:r>
    </w:p>
  </w:endnote>
  <w:endnote w:type="continuationSeparator" w:id="0">
    <w:p w14:paraId="594FD5F9" w14:textId="77777777" w:rsidR="00300650" w:rsidRDefault="003006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0CDDD" w14:textId="77777777" w:rsidR="000E788E" w:rsidRDefault="000E78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FE35F" w14:textId="77777777" w:rsidR="000E788E" w:rsidRDefault="000E788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51AB2" w14:textId="77777777" w:rsidR="000E788E" w:rsidRDefault="000E78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CAB2FD" w14:textId="77777777" w:rsidR="00300650" w:rsidRDefault="00300650">
      <w:r>
        <w:separator/>
      </w:r>
    </w:p>
  </w:footnote>
  <w:footnote w:type="continuationSeparator" w:id="0">
    <w:p w14:paraId="0E674415" w14:textId="77777777" w:rsidR="00300650" w:rsidRDefault="003006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DC1D7" w14:textId="77777777" w:rsidR="00FF1085" w:rsidRPr="00FF1085" w:rsidRDefault="00FF1085" w:rsidP="000E788E">
    <w:pPr>
      <w:pBdr>
        <w:top w:val="single" w:sz="4" w:space="1" w:color="auto"/>
      </w:pBdr>
      <w:tabs>
        <w:tab w:val="right" w:pos="10080"/>
      </w:tabs>
      <w:rPr>
        <w:rFonts w:cs="Arial"/>
      </w:rPr>
    </w:pPr>
    <w:r w:rsidRPr="00FF1085">
      <w:rPr>
        <w:rFonts w:cs="Arial"/>
      </w:rPr>
      <w:t>Section 01720</w:t>
    </w:r>
    <w:r>
      <w:rPr>
        <w:rFonts w:cs="Arial"/>
      </w:rPr>
      <w:tab/>
    </w:r>
    <w:r w:rsidRPr="00FF1085">
      <w:rPr>
        <w:rFonts w:cs="Arial"/>
      </w:rPr>
      <w:t>CONTRACT NO</w:t>
    </w:r>
    <w:r w:rsidRPr="00234D78">
      <w:rPr>
        <w:rFonts w:cs="Arial"/>
        <w:highlight w:val="yellow"/>
      </w:rPr>
      <w:t>.... [Insert Region Number]</w:t>
    </w:r>
    <w:r w:rsidRPr="00FF1085">
      <w:rPr>
        <w:rFonts w:cs="Arial"/>
      </w:rPr>
      <w:tab/>
    </w:r>
  </w:p>
  <w:p w14:paraId="6F6258E7" w14:textId="77777777" w:rsidR="00FF1085" w:rsidRPr="00FF1085" w:rsidRDefault="00907D4A" w:rsidP="000E788E">
    <w:pPr>
      <w:pBdr>
        <w:top w:val="single" w:sz="4" w:space="1" w:color="auto"/>
      </w:pBdr>
      <w:tabs>
        <w:tab w:val="left" w:pos="-1440"/>
        <w:tab w:val="left" w:pos="-720"/>
        <w:tab w:val="left" w:pos="0"/>
        <w:tab w:val="center" w:pos="5220"/>
        <w:tab w:val="right" w:pos="10080"/>
      </w:tabs>
      <w:rPr>
        <w:rFonts w:cs="Arial"/>
      </w:rPr>
    </w:pPr>
    <w:r>
      <w:rPr>
        <w:rFonts w:cs="Arial"/>
      </w:rPr>
      <w:t>2020</w:t>
    </w:r>
    <w:r w:rsidR="00255B68">
      <w:rPr>
        <w:rFonts w:cs="Arial"/>
      </w:rPr>
      <w:t>-</w:t>
    </w:r>
    <w:r>
      <w:rPr>
        <w:rFonts w:cs="Arial"/>
      </w:rPr>
      <w:t>01</w:t>
    </w:r>
    <w:r w:rsidR="00255B68">
      <w:rPr>
        <w:rFonts w:cs="Arial"/>
      </w:rPr>
      <w:t>-</w:t>
    </w:r>
    <w:r>
      <w:rPr>
        <w:rFonts w:cs="Arial"/>
      </w:rPr>
      <w:t>20</w:t>
    </w:r>
    <w:r w:rsidR="00FF1085" w:rsidRPr="00FF1085">
      <w:rPr>
        <w:rFonts w:cs="Arial"/>
        <w:b/>
      </w:rPr>
      <w:tab/>
      <w:t>PREPARATION</w:t>
    </w:r>
    <w:r w:rsidR="00FF1085" w:rsidRPr="00FF1085">
      <w:rPr>
        <w:rFonts w:cs="Arial"/>
      </w:rPr>
      <w:tab/>
    </w:r>
  </w:p>
  <w:p w14:paraId="2AF9833D" w14:textId="77777777" w:rsidR="00FF1085" w:rsidRDefault="00FF1085" w:rsidP="000E788E">
    <w:pPr>
      <w:pBdr>
        <w:top w:val="single" w:sz="4" w:space="1" w:color="auto"/>
      </w:pBdr>
      <w:tabs>
        <w:tab w:val="center" w:pos="5175"/>
        <w:tab w:val="right" w:pos="10080"/>
      </w:tabs>
      <w:rPr>
        <w:rFonts w:cs="Arial"/>
      </w:rPr>
    </w:pPr>
    <w:r w:rsidRPr="00FF1085">
      <w:rPr>
        <w:rFonts w:cs="Arial"/>
      </w:rPr>
      <w:t xml:space="preserve">Page </w:t>
    </w:r>
    <w:r w:rsidRPr="00FF1085">
      <w:rPr>
        <w:rFonts w:cs="Arial"/>
        <w:color w:val="2B579A"/>
        <w:shd w:val="clear" w:color="auto" w:fill="E6E6E6"/>
      </w:rPr>
      <w:fldChar w:fldCharType="begin"/>
    </w:r>
    <w:r w:rsidRPr="00FF1085">
      <w:rPr>
        <w:rFonts w:cs="Arial"/>
      </w:rPr>
      <w:instrText xml:space="preserve">PAGE </w:instrText>
    </w:r>
    <w:r w:rsidRPr="00FF1085">
      <w:rPr>
        <w:rFonts w:cs="Arial"/>
        <w:color w:val="2B579A"/>
        <w:shd w:val="clear" w:color="auto" w:fill="E6E6E6"/>
      </w:rPr>
      <w:fldChar w:fldCharType="separate"/>
    </w:r>
    <w:r w:rsidR="00017480">
      <w:rPr>
        <w:rFonts w:cs="Arial"/>
        <w:noProof/>
      </w:rPr>
      <w:t>2</w:t>
    </w:r>
    <w:r w:rsidRPr="00FF1085">
      <w:rPr>
        <w:rFonts w:cs="Arial"/>
        <w:color w:val="2B579A"/>
        <w:shd w:val="clear" w:color="auto" w:fill="E6E6E6"/>
      </w:rPr>
      <w:fldChar w:fldCharType="end"/>
    </w:r>
    <w:r w:rsidRPr="00FF1085">
      <w:rPr>
        <w:rFonts w:cs="Arial"/>
      </w:rPr>
      <w:t xml:space="preserve"> </w:t>
    </w:r>
    <w:r>
      <w:rPr>
        <w:rFonts w:cs="Arial"/>
      </w:rPr>
      <w:tab/>
    </w:r>
    <w:r>
      <w:rPr>
        <w:rFonts w:cs="Arial"/>
      </w:rPr>
      <w:tab/>
    </w:r>
    <w:r w:rsidRPr="00FF1085">
      <w:rPr>
        <w:rFonts w:cs="Arial"/>
      </w:rPr>
      <w:t xml:space="preserve">DATE:  </w:t>
    </w:r>
    <w:r w:rsidRPr="00234D78">
      <w:rPr>
        <w:rFonts w:cs="Arial"/>
        <w:highlight w:val="yellow"/>
      </w:rPr>
      <w:t>[Insert Date, (e.g. Jan., 20</w:t>
    </w:r>
    <w:r w:rsidR="00907D4A">
      <w:rPr>
        <w:rFonts w:cs="Arial"/>
        <w:highlight w:val="yellow"/>
      </w:rPr>
      <w:t>20</w:t>
    </w:r>
    <w:r w:rsidRPr="00234D78">
      <w:rPr>
        <w:rFonts w:cs="Arial"/>
        <w:highlight w:val="yellow"/>
      </w:rPr>
      <w:t>)]</w:t>
    </w:r>
    <w:r w:rsidRPr="00FF1085">
      <w:rPr>
        <w:rFonts w:cs="Arial"/>
      </w:rPr>
      <w:tab/>
    </w:r>
  </w:p>
  <w:p w14:paraId="412C9599" w14:textId="77777777" w:rsidR="00FF1085" w:rsidRPr="00FF1085" w:rsidRDefault="008A3A2B" w:rsidP="00FF1085">
    <w:pPr>
      <w:pBdr>
        <w:top w:val="single" w:sz="4" w:space="1" w:color="auto"/>
      </w:pBdr>
      <w:tabs>
        <w:tab w:val="center" w:pos="5175"/>
        <w:tab w:val="right" w:pos="10350"/>
      </w:tabs>
      <w:rPr>
        <w:rFonts w:cs="Arial"/>
      </w:rPr>
    </w:pPr>
    <w:r>
      <w:rPr>
        <w:rFonts w:cs="Arial"/>
        <w:color w:val="2B579A"/>
        <w:shd w:val="clear" w:color="auto" w:fill="E6E6E6"/>
      </w:rPr>
      <w:pict w14:anchorId="1623D634">
        <v:rect id="_x0000_i1025" style="width:0;height:1.5pt" o:hralign="center" o:hrstd="t" o:hr="t" fillcolor="gray" stroked="f"/>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9D901" w14:textId="77777777" w:rsidR="00FF6410" w:rsidRPr="0098277A" w:rsidRDefault="00FF6410" w:rsidP="000E788E">
    <w:pPr>
      <w:pBdr>
        <w:top w:val="single" w:sz="4" w:space="1" w:color="auto"/>
      </w:pBdr>
      <w:tabs>
        <w:tab w:val="right" w:pos="10080"/>
      </w:tabs>
      <w:rPr>
        <w:rFonts w:cs="Arial"/>
      </w:rPr>
    </w:pPr>
    <w:r w:rsidRPr="0098277A">
      <w:rPr>
        <w:rFonts w:cs="Arial"/>
      </w:rPr>
      <w:t>CONTRACT NO</w:t>
    </w:r>
    <w:r w:rsidRPr="00234D78">
      <w:rPr>
        <w:rFonts w:cs="Arial"/>
        <w:highlight w:val="yellow"/>
      </w:rPr>
      <w:t>.... [Insert Region Number]</w:t>
    </w:r>
    <w:r w:rsidRPr="0098277A">
      <w:rPr>
        <w:rFonts w:cs="Arial"/>
      </w:rPr>
      <w:tab/>
      <w:t>Section 01720</w:t>
    </w:r>
  </w:p>
  <w:p w14:paraId="59D6A639" w14:textId="77777777" w:rsidR="00FF6410" w:rsidRPr="0098277A" w:rsidRDefault="00FF6410" w:rsidP="000E788E">
    <w:pPr>
      <w:pBdr>
        <w:top w:val="single" w:sz="4" w:space="1" w:color="auto"/>
      </w:pBdr>
      <w:tabs>
        <w:tab w:val="left" w:pos="-1440"/>
        <w:tab w:val="left" w:pos="-720"/>
        <w:tab w:val="left" w:pos="0"/>
        <w:tab w:val="center" w:pos="5220"/>
        <w:tab w:val="right" w:pos="10080"/>
      </w:tabs>
      <w:rPr>
        <w:rFonts w:cs="Arial"/>
      </w:rPr>
    </w:pPr>
    <w:r w:rsidRPr="0098277A">
      <w:rPr>
        <w:rFonts w:cs="Arial"/>
        <w:b/>
      </w:rPr>
      <w:tab/>
      <w:t>PREPARATION</w:t>
    </w:r>
    <w:r w:rsidRPr="0098277A">
      <w:rPr>
        <w:rFonts w:cs="Arial"/>
      </w:rPr>
      <w:tab/>
    </w:r>
    <w:r w:rsidR="00907D4A">
      <w:rPr>
        <w:rFonts w:cs="Arial"/>
      </w:rPr>
      <w:t>2020</w:t>
    </w:r>
    <w:r w:rsidR="00255B68">
      <w:rPr>
        <w:rFonts w:cs="Arial"/>
      </w:rPr>
      <w:t>-</w:t>
    </w:r>
    <w:r w:rsidR="00907D4A">
      <w:rPr>
        <w:rFonts w:cs="Arial"/>
      </w:rPr>
      <w:t>01</w:t>
    </w:r>
    <w:r w:rsidR="00255B68">
      <w:rPr>
        <w:rFonts w:cs="Arial"/>
      </w:rPr>
      <w:t>-</w:t>
    </w:r>
    <w:r w:rsidR="00907D4A">
      <w:rPr>
        <w:rFonts w:cs="Arial"/>
      </w:rPr>
      <w:t>20</w:t>
    </w:r>
  </w:p>
  <w:p w14:paraId="1AB3AEA7" w14:textId="77777777" w:rsidR="00FF6410" w:rsidRPr="0098277A" w:rsidRDefault="00FF6410" w:rsidP="000E788E">
    <w:pPr>
      <w:pBdr>
        <w:top w:val="single" w:sz="4" w:space="1" w:color="auto"/>
      </w:pBdr>
      <w:tabs>
        <w:tab w:val="center" w:pos="5175"/>
        <w:tab w:val="right" w:pos="10080"/>
      </w:tabs>
      <w:rPr>
        <w:rFonts w:cs="Arial"/>
      </w:rPr>
    </w:pPr>
    <w:r w:rsidRPr="0098277A">
      <w:rPr>
        <w:rFonts w:cs="Arial"/>
      </w:rPr>
      <w:t xml:space="preserve">DATE:  </w:t>
    </w:r>
    <w:r w:rsidRPr="00234D78">
      <w:rPr>
        <w:rFonts w:cs="Arial"/>
        <w:highlight w:val="yellow"/>
      </w:rPr>
      <w:t>[Insert Date, (e.g. Jan., 20</w:t>
    </w:r>
    <w:r w:rsidR="00907D4A">
      <w:rPr>
        <w:rFonts w:cs="Arial"/>
        <w:highlight w:val="yellow"/>
      </w:rPr>
      <w:t>20</w:t>
    </w:r>
    <w:r w:rsidRPr="00234D78">
      <w:rPr>
        <w:rFonts w:cs="Arial"/>
        <w:highlight w:val="yellow"/>
      </w:rPr>
      <w:t>)]</w:t>
    </w:r>
    <w:r w:rsidRPr="0098277A">
      <w:rPr>
        <w:rFonts w:cs="Arial"/>
      </w:rPr>
      <w:tab/>
    </w:r>
    <w:r w:rsidRPr="0098277A">
      <w:rPr>
        <w:rFonts w:cs="Arial"/>
      </w:rPr>
      <w:tab/>
      <w:t xml:space="preserve">Page </w:t>
    </w:r>
    <w:r w:rsidRPr="0098277A">
      <w:rPr>
        <w:rFonts w:cs="Arial"/>
        <w:color w:val="2B579A"/>
        <w:shd w:val="clear" w:color="auto" w:fill="E6E6E6"/>
      </w:rPr>
      <w:fldChar w:fldCharType="begin"/>
    </w:r>
    <w:r w:rsidRPr="0098277A">
      <w:rPr>
        <w:rFonts w:cs="Arial"/>
      </w:rPr>
      <w:instrText xml:space="preserve">PAGE </w:instrText>
    </w:r>
    <w:r w:rsidRPr="0098277A">
      <w:rPr>
        <w:rFonts w:cs="Arial"/>
        <w:color w:val="2B579A"/>
        <w:shd w:val="clear" w:color="auto" w:fill="E6E6E6"/>
      </w:rPr>
      <w:fldChar w:fldCharType="separate"/>
    </w:r>
    <w:r w:rsidR="00017480">
      <w:rPr>
        <w:rFonts w:cs="Arial"/>
        <w:noProof/>
      </w:rPr>
      <w:t>1</w:t>
    </w:r>
    <w:r w:rsidRPr="0098277A">
      <w:rPr>
        <w:rFonts w:cs="Arial"/>
        <w:color w:val="2B579A"/>
        <w:shd w:val="clear" w:color="auto" w:fill="E6E6E6"/>
      </w:rPr>
      <w:fldChar w:fldCharType="end"/>
    </w:r>
    <w:r w:rsidRPr="0098277A">
      <w:rPr>
        <w:rFonts w:cs="Arial"/>
      </w:rPr>
      <w:t xml:space="preserve"> </w:t>
    </w:r>
  </w:p>
  <w:p w14:paraId="7A3FFD41" w14:textId="77777777" w:rsidR="00FF6410" w:rsidRPr="00672C12" w:rsidRDefault="00FF6410" w:rsidP="008A26A6">
    <w:pPr>
      <w:pStyle w:val="Header"/>
      <w:spacing w:after="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8BE41" w14:textId="77777777" w:rsidR="00FF6410" w:rsidRPr="0082209E" w:rsidRDefault="00FF6410" w:rsidP="00672C12">
    <w:pPr>
      <w:pBdr>
        <w:top w:val="single" w:sz="4" w:space="1" w:color="auto"/>
      </w:pBdr>
      <w:tabs>
        <w:tab w:val="right" w:pos="10350"/>
      </w:tabs>
      <w:rPr>
        <w:rFonts w:ascii="Arial" w:hAnsi="Arial" w:cs="Arial"/>
      </w:rPr>
    </w:pPr>
    <w:r w:rsidRPr="0082209E">
      <w:rPr>
        <w:rFonts w:ascii="Arial" w:hAnsi="Arial" w:cs="Arial"/>
      </w:rPr>
      <w:t>CONTRACT NO</w:t>
    </w:r>
    <w:r w:rsidRPr="0082209E">
      <w:rPr>
        <w:rFonts w:ascii="Arial" w:hAnsi="Arial" w:cs="Arial"/>
        <w:highlight w:val="lightGray"/>
      </w:rPr>
      <w:t xml:space="preserve">.... [Insert </w:t>
    </w:r>
    <w:r>
      <w:rPr>
        <w:rFonts w:ascii="Arial" w:hAnsi="Arial" w:cs="Arial"/>
        <w:highlight w:val="lightGray"/>
      </w:rPr>
      <w:t>Region</w:t>
    </w:r>
    <w:r w:rsidRPr="0082209E">
      <w:rPr>
        <w:rFonts w:ascii="Arial" w:hAnsi="Arial" w:cs="Arial"/>
        <w:highlight w:val="lightGray"/>
      </w:rPr>
      <w:t xml:space="preserve"> Number]</w:t>
    </w:r>
    <w:r w:rsidRPr="0082209E">
      <w:rPr>
        <w:rFonts w:ascii="Arial" w:hAnsi="Arial" w:cs="Arial"/>
      </w:rPr>
      <w:tab/>
      <w:t xml:space="preserve">Section </w:t>
    </w:r>
    <w:r>
      <w:rPr>
        <w:rFonts w:ascii="Arial" w:hAnsi="Arial" w:cs="Arial"/>
      </w:rPr>
      <w:t>01720</w:t>
    </w:r>
  </w:p>
  <w:p w14:paraId="33E7C3E4" w14:textId="77777777" w:rsidR="00FF6410" w:rsidRPr="0082209E" w:rsidRDefault="00FF6410" w:rsidP="0079342F">
    <w:pPr>
      <w:pBdr>
        <w:top w:val="single" w:sz="4" w:space="1" w:color="auto"/>
      </w:pBdr>
      <w:tabs>
        <w:tab w:val="left" w:pos="-1440"/>
        <w:tab w:val="left" w:pos="-720"/>
        <w:tab w:val="left" w:pos="0"/>
        <w:tab w:val="center" w:pos="5220"/>
        <w:tab w:val="right" w:pos="10350"/>
      </w:tabs>
      <w:rPr>
        <w:rFonts w:ascii="Arial" w:hAnsi="Arial" w:cs="Arial"/>
      </w:rPr>
    </w:pPr>
    <w:r>
      <w:rPr>
        <w:rFonts w:ascii="Arial" w:hAnsi="Arial" w:cs="Arial"/>
        <w:b/>
      </w:rPr>
      <w:tab/>
      <w:t>PREPARATION</w:t>
    </w:r>
    <w:r w:rsidRPr="0082209E">
      <w:rPr>
        <w:rFonts w:ascii="Arial" w:hAnsi="Arial" w:cs="Arial"/>
      </w:rPr>
      <w:tab/>
    </w:r>
    <w:r w:rsidR="00FF1085">
      <w:rPr>
        <w:rFonts w:ascii="Arial" w:hAnsi="Arial" w:cs="Arial"/>
      </w:rPr>
      <w:t>2015-04-10</w:t>
    </w:r>
  </w:p>
  <w:p w14:paraId="5D52DA78" w14:textId="77777777" w:rsidR="00FF6410" w:rsidRPr="0082209E" w:rsidRDefault="00FF6410" w:rsidP="00672C12">
    <w:pPr>
      <w:pBdr>
        <w:top w:val="single" w:sz="4" w:space="1" w:color="auto"/>
      </w:pBdr>
      <w:tabs>
        <w:tab w:val="center" w:pos="5175"/>
        <w:tab w:val="right" w:pos="10350"/>
      </w:tabs>
      <w:rPr>
        <w:rFonts w:ascii="Arial" w:hAnsi="Arial" w:cs="Arial"/>
      </w:rPr>
    </w:pPr>
    <w:r w:rsidRPr="0082209E">
      <w:rPr>
        <w:rFonts w:ascii="Arial" w:hAnsi="Arial" w:cs="Arial"/>
      </w:rPr>
      <w:t xml:space="preserve">DATE:  </w:t>
    </w:r>
    <w:r w:rsidRPr="0082209E">
      <w:rPr>
        <w:rFonts w:ascii="Arial" w:hAnsi="Arial" w:cs="Arial"/>
        <w:highlight w:val="lightGray"/>
      </w:rPr>
      <w:t>[Insert Date, (e.g. Jan., 2000)]</w:t>
    </w:r>
    <w:r w:rsidRPr="0082209E">
      <w:rPr>
        <w:rFonts w:ascii="Arial" w:hAnsi="Arial" w:cs="Arial"/>
      </w:rPr>
      <w:tab/>
    </w:r>
    <w:r w:rsidRPr="0082209E">
      <w:rPr>
        <w:rFonts w:ascii="Arial" w:hAnsi="Arial" w:cs="Arial"/>
      </w:rPr>
      <w:tab/>
      <w:t xml:space="preserve">Page </w:t>
    </w:r>
    <w:r w:rsidRPr="0082209E">
      <w:rPr>
        <w:rFonts w:ascii="Arial" w:hAnsi="Arial" w:cs="Arial"/>
        <w:color w:val="2B579A"/>
        <w:shd w:val="clear" w:color="auto" w:fill="E6E6E6"/>
      </w:rPr>
      <w:fldChar w:fldCharType="begin"/>
    </w:r>
    <w:r w:rsidRPr="0082209E">
      <w:rPr>
        <w:rFonts w:ascii="Arial" w:hAnsi="Arial" w:cs="Arial"/>
      </w:rPr>
      <w:instrText xml:space="preserve">PAGE </w:instrText>
    </w:r>
    <w:r w:rsidRPr="0082209E">
      <w:rPr>
        <w:rFonts w:ascii="Arial" w:hAnsi="Arial" w:cs="Arial"/>
        <w:color w:val="2B579A"/>
        <w:shd w:val="clear" w:color="auto" w:fill="E6E6E6"/>
      </w:rPr>
      <w:fldChar w:fldCharType="separate"/>
    </w:r>
    <w:r w:rsidR="00FF1085">
      <w:rPr>
        <w:rFonts w:ascii="Arial" w:hAnsi="Arial" w:cs="Arial"/>
        <w:noProof/>
      </w:rPr>
      <w:t>1</w:t>
    </w:r>
    <w:r w:rsidRPr="0082209E">
      <w:rPr>
        <w:rFonts w:ascii="Arial" w:hAnsi="Arial" w:cs="Arial"/>
        <w:color w:val="2B579A"/>
        <w:shd w:val="clear" w:color="auto" w:fill="E6E6E6"/>
      </w:rPr>
      <w:fldChar w:fldCharType="end"/>
    </w:r>
    <w:r w:rsidRPr="0082209E">
      <w:rPr>
        <w:rFonts w:ascii="Arial" w:hAnsi="Arial" w:cs="Arial"/>
      </w:rPr>
      <w:t xml:space="preserve"> </w:t>
    </w:r>
  </w:p>
  <w:p w14:paraId="4E9402DD" w14:textId="77777777" w:rsidR="00FF6410" w:rsidRDefault="00FF6410" w:rsidP="006C0FAF">
    <w:pPr>
      <w:pStyle w:val="Header"/>
      <w:spacing w:after="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5548A8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A576F65"/>
    <w:multiLevelType w:val="hybridMultilevel"/>
    <w:tmpl w:val="9C8E7B52"/>
    <w:lvl w:ilvl="0" w:tplc="10090001">
      <w:start w:val="1"/>
      <w:numFmt w:val="bullet"/>
      <w:lvlText w:val=""/>
      <w:lvlJc w:val="left"/>
      <w:pPr>
        <w:tabs>
          <w:tab w:val="num" w:pos="1440"/>
        </w:tabs>
        <w:ind w:left="1440" w:hanging="360"/>
      </w:pPr>
      <w:rPr>
        <w:rFonts w:ascii="Symbol" w:hAnsi="Symbol" w:hint="default"/>
      </w:rPr>
    </w:lvl>
    <w:lvl w:ilvl="1" w:tplc="10090003" w:tentative="1">
      <w:start w:val="1"/>
      <w:numFmt w:val="bullet"/>
      <w:lvlText w:val="o"/>
      <w:lvlJc w:val="left"/>
      <w:pPr>
        <w:tabs>
          <w:tab w:val="num" w:pos="2160"/>
        </w:tabs>
        <w:ind w:left="2160" w:hanging="360"/>
      </w:pPr>
      <w:rPr>
        <w:rFonts w:ascii="Courier New" w:hAnsi="Courier New" w:cs="Courier New" w:hint="default"/>
      </w:rPr>
    </w:lvl>
    <w:lvl w:ilvl="2" w:tplc="10090005" w:tentative="1">
      <w:start w:val="1"/>
      <w:numFmt w:val="bullet"/>
      <w:lvlText w:val=""/>
      <w:lvlJc w:val="left"/>
      <w:pPr>
        <w:tabs>
          <w:tab w:val="num" w:pos="2880"/>
        </w:tabs>
        <w:ind w:left="2880" w:hanging="360"/>
      </w:pPr>
      <w:rPr>
        <w:rFonts w:ascii="Wingdings" w:hAnsi="Wingdings" w:hint="default"/>
      </w:rPr>
    </w:lvl>
    <w:lvl w:ilvl="3" w:tplc="10090001" w:tentative="1">
      <w:start w:val="1"/>
      <w:numFmt w:val="bullet"/>
      <w:lvlText w:val=""/>
      <w:lvlJc w:val="left"/>
      <w:pPr>
        <w:tabs>
          <w:tab w:val="num" w:pos="3600"/>
        </w:tabs>
        <w:ind w:left="3600" w:hanging="360"/>
      </w:pPr>
      <w:rPr>
        <w:rFonts w:ascii="Symbol" w:hAnsi="Symbol" w:hint="default"/>
      </w:rPr>
    </w:lvl>
    <w:lvl w:ilvl="4" w:tplc="10090003" w:tentative="1">
      <w:start w:val="1"/>
      <w:numFmt w:val="bullet"/>
      <w:lvlText w:val="o"/>
      <w:lvlJc w:val="left"/>
      <w:pPr>
        <w:tabs>
          <w:tab w:val="num" w:pos="4320"/>
        </w:tabs>
        <w:ind w:left="4320" w:hanging="360"/>
      </w:pPr>
      <w:rPr>
        <w:rFonts w:ascii="Courier New" w:hAnsi="Courier New" w:cs="Courier New" w:hint="default"/>
      </w:rPr>
    </w:lvl>
    <w:lvl w:ilvl="5" w:tplc="10090005" w:tentative="1">
      <w:start w:val="1"/>
      <w:numFmt w:val="bullet"/>
      <w:lvlText w:val=""/>
      <w:lvlJc w:val="left"/>
      <w:pPr>
        <w:tabs>
          <w:tab w:val="num" w:pos="5040"/>
        </w:tabs>
        <w:ind w:left="5040" w:hanging="360"/>
      </w:pPr>
      <w:rPr>
        <w:rFonts w:ascii="Wingdings" w:hAnsi="Wingdings" w:hint="default"/>
      </w:rPr>
    </w:lvl>
    <w:lvl w:ilvl="6" w:tplc="10090001" w:tentative="1">
      <w:start w:val="1"/>
      <w:numFmt w:val="bullet"/>
      <w:lvlText w:val=""/>
      <w:lvlJc w:val="left"/>
      <w:pPr>
        <w:tabs>
          <w:tab w:val="num" w:pos="5760"/>
        </w:tabs>
        <w:ind w:left="5760" w:hanging="360"/>
      </w:pPr>
      <w:rPr>
        <w:rFonts w:ascii="Symbol" w:hAnsi="Symbol" w:hint="default"/>
      </w:rPr>
    </w:lvl>
    <w:lvl w:ilvl="7" w:tplc="10090003" w:tentative="1">
      <w:start w:val="1"/>
      <w:numFmt w:val="bullet"/>
      <w:lvlText w:val="o"/>
      <w:lvlJc w:val="left"/>
      <w:pPr>
        <w:tabs>
          <w:tab w:val="num" w:pos="6480"/>
        </w:tabs>
        <w:ind w:left="6480" w:hanging="360"/>
      </w:pPr>
      <w:rPr>
        <w:rFonts w:ascii="Courier New" w:hAnsi="Courier New" w:cs="Courier New" w:hint="default"/>
      </w:rPr>
    </w:lvl>
    <w:lvl w:ilvl="8" w:tplc="10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147D314B"/>
    <w:multiLevelType w:val="multilevel"/>
    <w:tmpl w:val="599657F8"/>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1C813A69"/>
    <w:multiLevelType w:val="hybridMultilevel"/>
    <w:tmpl w:val="04489290"/>
    <w:lvl w:ilvl="0" w:tplc="10090001">
      <w:start w:val="1"/>
      <w:numFmt w:val="bullet"/>
      <w:lvlText w:val=""/>
      <w:lvlJc w:val="left"/>
      <w:pPr>
        <w:tabs>
          <w:tab w:val="num" w:pos="720"/>
        </w:tabs>
        <w:ind w:left="720" w:hanging="360"/>
      </w:pPr>
      <w:rPr>
        <w:rFonts w:ascii="Symbol" w:hAnsi="Symbol" w:hint="default"/>
      </w:rPr>
    </w:lvl>
    <w:lvl w:ilvl="1" w:tplc="10090003">
      <w:start w:val="1"/>
      <w:numFmt w:val="decimal"/>
      <w:lvlText w:val="%2."/>
      <w:lvlJc w:val="left"/>
      <w:pPr>
        <w:tabs>
          <w:tab w:val="num" w:pos="1440"/>
        </w:tabs>
        <w:ind w:left="1440" w:hanging="360"/>
      </w:pPr>
    </w:lvl>
    <w:lvl w:ilvl="2" w:tplc="10090005">
      <w:start w:val="1"/>
      <w:numFmt w:val="decimal"/>
      <w:lvlText w:val="%3."/>
      <w:lvlJc w:val="left"/>
      <w:pPr>
        <w:tabs>
          <w:tab w:val="num" w:pos="2160"/>
        </w:tabs>
        <w:ind w:left="2160" w:hanging="360"/>
      </w:pPr>
    </w:lvl>
    <w:lvl w:ilvl="3" w:tplc="10090001">
      <w:start w:val="1"/>
      <w:numFmt w:val="decimal"/>
      <w:lvlText w:val="%4."/>
      <w:lvlJc w:val="left"/>
      <w:pPr>
        <w:tabs>
          <w:tab w:val="num" w:pos="2880"/>
        </w:tabs>
        <w:ind w:left="2880" w:hanging="360"/>
      </w:pPr>
    </w:lvl>
    <w:lvl w:ilvl="4" w:tplc="10090003">
      <w:start w:val="1"/>
      <w:numFmt w:val="decimal"/>
      <w:lvlText w:val="%5."/>
      <w:lvlJc w:val="left"/>
      <w:pPr>
        <w:tabs>
          <w:tab w:val="num" w:pos="3600"/>
        </w:tabs>
        <w:ind w:left="3600" w:hanging="360"/>
      </w:pPr>
    </w:lvl>
    <w:lvl w:ilvl="5" w:tplc="10090005">
      <w:start w:val="1"/>
      <w:numFmt w:val="decimal"/>
      <w:lvlText w:val="%6."/>
      <w:lvlJc w:val="left"/>
      <w:pPr>
        <w:tabs>
          <w:tab w:val="num" w:pos="4320"/>
        </w:tabs>
        <w:ind w:left="4320" w:hanging="360"/>
      </w:pPr>
    </w:lvl>
    <w:lvl w:ilvl="6" w:tplc="10090001">
      <w:start w:val="1"/>
      <w:numFmt w:val="decimal"/>
      <w:lvlText w:val="%7."/>
      <w:lvlJc w:val="left"/>
      <w:pPr>
        <w:tabs>
          <w:tab w:val="num" w:pos="5040"/>
        </w:tabs>
        <w:ind w:left="5040" w:hanging="360"/>
      </w:pPr>
    </w:lvl>
    <w:lvl w:ilvl="7" w:tplc="10090003">
      <w:start w:val="1"/>
      <w:numFmt w:val="decimal"/>
      <w:lvlText w:val="%8."/>
      <w:lvlJc w:val="left"/>
      <w:pPr>
        <w:tabs>
          <w:tab w:val="num" w:pos="5760"/>
        </w:tabs>
        <w:ind w:left="5760" w:hanging="360"/>
      </w:pPr>
    </w:lvl>
    <w:lvl w:ilvl="8" w:tplc="10090005">
      <w:start w:val="1"/>
      <w:numFmt w:val="decimal"/>
      <w:lvlText w:val="%9."/>
      <w:lvlJc w:val="left"/>
      <w:pPr>
        <w:tabs>
          <w:tab w:val="num" w:pos="6480"/>
        </w:tabs>
        <w:ind w:left="6480" w:hanging="360"/>
      </w:pPr>
    </w:lvl>
  </w:abstractNum>
  <w:abstractNum w:abstractNumId="4" w15:restartNumberingAfterBreak="0">
    <w:nsid w:val="2006460A"/>
    <w:multiLevelType w:val="multilevel"/>
    <w:tmpl w:val="A496B30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267509BB"/>
    <w:multiLevelType w:val="multilevel"/>
    <w:tmpl w:val="561864F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2C492B6E"/>
    <w:multiLevelType w:val="multilevel"/>
    <w:tmpl w:val="F44A7A3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5."/>
      <w:lvlJc w:val="left"/>
      <w:pPr>
        <w:tabs>
          <w:tab w:val="num" w:pos="720"/>
        </w:tabs>
        <w:ind w:left="720" w:firstLine="432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2FEA6C0B"/>
    <w:multiLevelType w:val="hybridMultilevel"/>
    <w:tmpl w:val="6AD287D6"/>
    <w:lvl w:ilvl="0" w:tplc="10090001">
      <w:start w:val="1"/>
      <w:numFmt w:val="bullet"/>
      <w:lvlText w:val=""/>
      <w:lvlJc w:val="left"/>
      <w:pPr>
        <w:tabs>
          <w:tab w:val="num" w:pos="720"/>
        </w:tabs>
        <w:ind w:left="720" w:hanging="360"/>
      </w:pPr>
      <w:rPr>
        <w:rFonts w:ascii="Symbol" w:hAnsi="Symbol" w:hint="default"/>
      </w:rPr>
    </w:lvl>
    <w:lvl w:ilvl="1" w:tplc="10090003">
      <w:start w:val="1"/>
      <w:numFmt w:val="decimal"/>
      <w:lvlText w:val="%2."/>
      <w:lvlJc w:val="left"/>
      <w:pPr>
        <w:tabs>
          <w:tab w:val="num" w:pos="1440"/>
        </w:tabs>
        <w:ind w:left="1440" w:hanging="360"/>
      </w:pPr>
    </w:lvl>
    <w:lvl w:ilvl="2" w:tplc="10090005">
      <w:start w:val="1"/>
      <w:numFmt w:val="decimal"/>
      <w:lvlText w:val="%3."/>
      <w:lvlJc w:val="left"/>
      <w:pPr>
        <w:tabs>
          <w:tab w:val="num" w:pos="2160"/>
        </w:tabs>
        <w:ind w:left="2160" w:hanging="360"/>
      </w:pPr>
    </w:lvl>
    <w:lvl w:ilvl="3" w:tplc="10090001">
      <w:start w:val="1"/>
      <w:numFmt w:val="decimal"/>
      <w:lvlText w:val="%4."/>
      <w:lvlJc w:val="left"/>
      <w:pPr>
        <w:tabs>
          <w:tab w:val="num" w:pos="2880"/>
        </w:tabs>
        <w:ind w:left="2880" w:hanging="360"/>
      </w:pPr>
    </w:lvl>
    <w:lvl w:ilvl="4" w:tplc="10090003">
      <w:start w:val="1"/>
      <w:numFmt w:val="decimal"/>
      <w:lvlText w:val="%5."/>
      <w:lvlJc w:val="left"/>
      <w:pPr>
        <w:tabs>
          <w:tab w:val="num" w:pos="3600"/>
        </w:tabs>
        <w:ind w:left="3600" w:hanging="360"/>
      </w:pPr>
    </w:lvl>
    <w:lvl w:ilvl="5" w:tplc="10090005">
      <w:start w:val="1"/>
      <w:numFmt w:val="decimal"/>
      <w:lvlText w:val="%6."/>
      <w:lvlJc w:val="left"/>
      <w:pPr>
        <w:tabs>
          <w:tab w:val="num" w:pos="4320"/>
        </w:tabs>
        <w:ind w:left="4320" w:hanging="360"/>
      </w:pPr>
    </w:lvl>
    <w:lvl w:ilvl="6" w:tplc="10090001">
      <w:start w:val="1"/>
      <w:numFmt w:val="decimal"/>
      <w:lvlText w:val="%7."/>
      <w:lvlJc w:val="left"/>
      <w:pPr>
        <w:tabs>
          <w:tab w:val="num" w:pos="5040"/>
        </w:tabs>
        <w:ind w:left="5040" w:hanging="360"/>
      </w:pPr>
    </w:lvl>
    <w:lvl w:ilvl="7" w:tplc="10090003">
      <w:start w:val="1"/>
      <w:numFmt w:val="decimal"/>
      <w:lvlText w:val="%8."/>
      <w:lvlJc w:val="left"/>
      <w:pPr>
        <w:tabs>
          <w:tab w:val="num" w:pos="5760"/>
        </w:tabs>
        <w:ind w:left="5760" w:hanging="360"/>
      </w:pPr>
    </w:lvl>
    <w:lvl w:ilvl="8" w:tplc="10090005">
      <w:start w:val="1"/>
      <w:numFmt w:val="decimal"/>
      <w:lvlText w:val="%9."/>
      <w:lvlJc w:val="left"/>
      <w:pPr>
        <w:tabs>
          <w:tab w:val="num" w:pos="6480"/>
        </w:tabs>
        <w:ind w:left="6480" w:hanging="360"/>
      </w:pPr>
    </w:lvl>
  </w:abstractNum>
  <w:abstractNum w:abstractNumId="8" w15:restartNumberingAfterBreak="0">
    <w:nsid w:val="32C912EB"/>
    <w:multiLevelType w:val="multilevel"/>
    <w:tmpl w:val="04C8E42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34351C87"/>
    <w:multiLevelType w:val="multilevel"/>
    <w:tmpl w:val="78282C4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465575FD"/>
    <w:multiLevelType w:val="multilevel"/>
    <w:tmpl w:val="88C68188"/>
    <w:lvl w:ilvl="0">
      <w:start w:val="1"/>
      <w:numFmt w:val="decimal"/>
      <w:pStyle w:val="Heading1"/>
      <w:lvlText w:val="PART %1."/>
      <w:lvlJc w:val="left"/>
      <w:pPr>
        <w:tabs>
          <w:tab w:val="num" w:pos="720"/>
        </w:tabs>
        <w:ind w:left="720" w:hanging="720"/>
      </w:pPr>
      <w:rPr>
        <w:rFonts w:ascii="Calibri" w:hAnsi="Calibri" w:hint="default"/>
        <w:b w:val="0"/>
        <w:i w:val="0"/>
        <w:sz w:val="22"/>
      </w:rPr>
    </w:lvl>
    <w:lvl w:ilvl="1">
      <w:start w:val="1"/>
      <w:numFmt w:val="decimal"/>
      <w:pStyle w:val="Heading2"/>
      <w:lvlText w:val="%1.%2"/>
      <w:lvlJc w:val="left"/>
      <w:pPr>
        <w:tabs>
          <w:tab w:val="num" w:pos="720"/>
        </w:tabs>
        <w:ind w:left="720" w:hanging="720"/>
      </w:pPr>
      <w:rPr>
        <w:rFonts w:ascii="Calibri" w:hAnsi="Calibri" w:hint="default"/>
        <w:b w:val="0"/>
        <w:i w:val="0"/>
        <w:sz w:val="22"/>
      </w:rPr>
    </w:lvl>
    <w:lvl w:ilvl="2">
      <w:start w:val="1"/>
      <w:numFmt w:val="decimal"/>
      <w:pStyle w:val="Heading3"/>
      <w:lvlText w:val=".%3"/>
      <w:lvlJc w:val="left"/>
      <w:pPr>
        <w:tabs>
          <w:tab w:val="num" w:pos="1350"/>
        </w:tabs>
        <w:ind w:left="1350" w:hanging="720"/>
      </w:pPr>
      <w:rPr>
        <w:rFonts w:ascii="Calibri" w:hAnsi="Calibri" w:hint="default"/>
        <w:color w:val="000000"/>
        <w:sz w:val="22"/>
      </w:rPr>
    </w:lvl>
    <w:lvl w:ilvl="3">
      <w:start w:val="1"/>
      <w:numFmt w:val="decimal"/>
      <w:pStyle w:val="Heading4"/>
      <w:lvlText w:val=".%4"/>
      <w:lvlJc w:val="left"/>
      <w:pPr>
        <w:tabs>
          <w:tab w:val="num" w:pos="2160"/>
        </w:tabs>
        <w:ind w:left="2160" w:hanging="720"/>
      </w:pPr>
      <w:rPr>
        <w:rFonts w:ascii="Calibri" w:hAnsi="Calibri" w:hint="default"/>
        <w:b w:val="0"/>
        <w:i w:val="0"/>
        <w:sz w:val="22"/>
      </w:rPr>
    </w:lvl>
    <w:lvl w:ilvl="4">
      <w:start w:val="1"/>
      <w:numFmt w:val="decimal"/>
      <w:pStyle w:val="Heading5"/>
      <w:lvlText w:val=".%5"/>
      <w:lvlJc w:val="left"/>
      <w:pPr>
        <w:tabs>
          <w:tab w:val="num" w:pos="2880"/>
        </w:tabs>
        <w:ind w:left="2880" w:hanging="720"/>
      </w:pPr>
      <w:rPr>
        <w:rFonts w:ascii="Calibri" w:hAnsi="Calibri" w:hint="default"/>
        <w:b w:val="0"/>
        <w:i w:val="0"/>
        <w:sz w:val="22"/>
      </w:rPr>
    </w:lvl>
    <w:lvl w:ilvl="5">
      <w:start w:val="1"/>
      <w:numFmt w:val="decimal"/>
      <w:pStyle w:val="Heading6"/>
      <w:lvlText w:val=".%6"/>
      <w:lvlJc w:val="left"/>
      <w:pPr>
        <w:tabs>
          <w:tab w:val="num" w:pos="3600"/>
        </w:tabs>
        <w:ind w:left="3600" w:hanging="720"/>
      </w:pPr>
      <w:rPr>
        <w:rFonts w:ascii="Calibri" w:hAnsi="Calibri" w:hint="default"/>
        <w:b w:val="0"/>
        <w:i w:val="0"/>
        <w:sz w:val="22"/>
      </w:rPr>
    </w:lvl>
    <w:lvl w:ilvl="6">
      <w:start w:val="1"/>
      <w:numFmt w:val="decimal"/>
      <w:pStyle w:val="Heading7"/>
      <w:lvlText w:val=".%7"/>
      <w:lvlJc w:val="left"/>
      <w:pPr>
        <w:tabs>
          <w:tab w:val="num" w:pos="4320"/>
        </w:tabs>
        <w:ind w:left="4320" w:hanging="720"/>
      </w:pPr>
      <w:rPr>
        <w:rFonts w:ascii="Calibri" w:hAnsi="Calibri" w:hint="default"/>
        <w:b w:val="0"/>
        <w:i w:val="0"/>
        <w:sz w:val="22"/>
      </w:rPr>
    </w:lvl>
    <w:lvl w:ilvl="7">
      <w:start w:val="1"/>
      <w:numFmt w:val="decimal"/>
      <w:pStyle w:val="Heading8"/>
      <w:lvlText w:val=".%8"/>
      <w:lvlJc w:val="left"/>
      <w:pPr>
        <w:tabs>
          <w:tab w:val="num" w:pos="5040"/>
        </w:tabs>
        <w:ind w:left="5040" w:hanging="720"/>
      </w:pPr>
      <w:rPr>
        <w:rFonts w:ascii="Calibri" w:hAnsi="Calibri" w:hint="default"/>
        <w:b w:val="0"/>
        <w:i w:val="0"/>
        <w:sz w:val="22"/>
      </w:rPr>
    </w:lvl>
    <w:lvl w:ilvl="8">
      <w:start w:val="1"/>
      <w:numFmt w:val="decimal"/>
      <w:pStyle w:val="Heading9"/>
      <w:lvlText w:val=".%9"/>
      <w:lvlJc w:val="left"/>
      <w:pPr>
        <w:tabs>
          <w:tab w:val="num" w:pos="5760"/>
        </w:tabs>
        <w:ind w:left="5760" w:hanging="720"/>
      </w:pPr>
      <w:rPr>
        <w:rFonts w:ascii="Calibri" w:hAnsi="Calibri" w:hint="default"/>
        <w:b w:val="0"/>
        <w:i w:val="0"/>
        <w:sz w:val="22"/>
      </w:rPr>
    </w:lvl>
  </w:abstractNum>
  <w:abstractNum w:abstractNumId="11" w15:restartNumberingAfterBreak="0">
    <w:nsid w:val="50407D28"/>
    <w:multiLevelType w:val="multilevel"/>
    <w:tmpl w:val="01347738"/>
    <w:lvl w:ilvl="0">
      <w:start w:val="1"/>
      <w:numFmt w:val="decimal"/>
      <w:lvlText w:val="PART %1."/>
      <w:lvlJc w:val="left"/>
      <w:pPr>
        <w:tabs>
          <w:tab w:val="num" w:pos="432"/>
        </w:tabs>
        <w:ind w:left="432" w:hanging="432"/>
      </w:pPr>
      <w:rPr>
        <w:rFonts w:ascii="Calibri" w:hAnsi="Calibri"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Calibri" w:hAnsi="Calibri"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5."/>
      <w:lvlJc w:val="left"/>
      <w:pPr>
        <w:tabs>
          <w:tab w:val="num" w:pos="720"/>
        </w:tabs>
        <w:ind w:left="720" w:firstLine="432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525125CE"/>
    <w:multiLevelType w:val="hybridMultilevel"/>
    <w:tmpl w:val="053E7402"/>
    <w:lvl w:ilvl="0" w:tplc="BE065F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8F9186A"/>
    <w:multiLevelType w:val="multilevel"/>
    <w:tmpl w:val="081C5F9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78D01F5F"/>
    <w:multiLevelType w:val="hybridMultilevel"/>
    <w:tmpl w:val="F1B2E186"/>
    <w:lvl w:ilvl="0" w:tplc="04090001">
      <w:start w:val="1"/>
      <w:numFmt w:val="bullet"/>
      <w:lvlText w:val=""/>
      <w:lvlJc w:val="left"/>
      <w:pPr>
        <w:tabs>
          <w:tab w:val="num" w:pos="720"/>
        </w:tabs>
        <w:ind w:left="720" w:hanging="360"/>
      </w:pPr>
      <w:rPr>
        <w:rFonts w:ascii="Symbol" w:hAnsi="Symbo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FAC4BE0"/>
    <w:multiLevelType w:val="multilevel"/>
    <w:tmpl w:val="84E0E4F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1393383954">
    <w:abstractNumId w:val="0"/>
  </w:num>
  <w:num w:numId="2" w16cid:durableId="2065447073">
    <w:abstractNumId w:val="0"/>
  </w:num>
  <w:num w:numId="3" w16cid:durableId="700665396">
    <w:abstractNumId w:val="11"/>
  </w:num>
  <w:num w:numId="4" w16cid:durableId="1284116285">
    <w:abstractNumId w:val="5"/>
  </w:num>
  <w:num w:numId="5" w16cid:durableId="178280858">
    <w:abstractNumId w:val="13"/>
  </w:num>
  <w:num w:numId="6" w16cid:durableId="1120146328">
    <w:abstractNumId w:val="4"/>
  </w:num>
  <w:num w:numId="7" w16cid:durableId="825439941">
    <w:abstractNumId w:val="9"/>
  </w:num>
  <w:num w:numId="8" w16cid:durableId="1282104913">
    <w:abstractNumId w:val="2"/>
  </w:num>
  <w:num w:numId="9" w16cid:durableId="2022078689">
    <w:abstractNumId w:val="15"/>
  </w:num>
  <w:num w:numId="10" w16cid:durableId="1089961649">
    <w:abstractNumId w:val="8"/>
  </w:num>
  <w:num w:numId="11" w16cid:durableId="767584869">
    <w:abstractNumId w:val="6"/>
  </w:num>
  <w:num w:numId="12" w16cid:durableId="13674106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13314801">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83475833">
    <w:abstractNumId w:val="1"/>
  </w:num>
  <w:num w:numId="15" w16cid:durableId="1703945056">
    <w:abstractNumId w:val="10"/>
  </w:num>
  <w:num w:numId="16" w16cid:durableId="75789122">
    <w:abstractNumId w:val="10"/>
  </w:num>
  <w:num w:numId="17" w16cid:durableId="209611252">
    <w:abstractNumId w:val="10"/>
  </w:num>
  <w:num w:numId="18" w16cid:durableId="274871910">
    <w:abstractNumId w:val="10"/>
  </w:num>
  <w:num w:numId="19" w16cid:durableId="1823158091">
    <w:abstractNumId w:val="10"/>
  </w:num>
  <w:num w:numId="20" w16cid:durableId="1554535795">
    <w:abstractNumId w:val="10"/>
  </w:num>
  <w:num w:numId="21" w16cid:durableId="1338923423">
    <w:abstractNumId w:val="10"/>
  </w:num>
  <w:num w:numId="22" w16cid:durableId="560097117">
    <w:abstractNumId w:val="10"/>
  </w:num>
  <w:num w:numId="23" w16cid:durableId="1048067130">
    <w:abstractNumId w:val="10"/>
  </w:num>
  <w:num w:numId="24" w16cid:durableId="327753377">
    <w:abstractNumId w:val="3"/>
  </w:num>
  <w:num w:numId="25" w16cid:durableId="1625884596">
    <w:abstractNumId w:val="14"/>
  </w:num>
  <w:num w:numId="26" w16cid:durableId="723481221">
    <w:abstractNumId w:val="12"/>
  </w:num>
  <w:num w:numId="27" w16cid:durableId="37408046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nny Pang">
    <w15:presenceInfo w15:providerId="AD" w15:userId="S::Johnny.Pang@etoengineering.ca::93e0402e-0c7d-4ac3-adc9-299bd55456c0"/>
  </w15:person>
  <w15:person w15:author="Axel Ouillet">
    <w15:presenceInfo w15:providerId="AD" w15:userId="S::ouilleta@ae.ca::61f62530-c8bb-495e-afd5-ea61b2be56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evenAndOddHeaders/>
  <w:displayHorizontalDrawingGridEvery w:val="0"/>
  <w:displayVerticalDrawingGridEvery w:val="0"/>
  <w:doNotUseMarginsForDrawingGridOrigin/>
  <w:noPunctuationKerning/>
  <w:characterSpacingControl w:val="doNotCompress"/>
  <w:hdrShapeDefaults>
    <o:shapedefaults v:ext="edit" spidmax="717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oolset" w:val="3"/>
  </w:docVars>
  <w:rsids>
    <w:rsidRoot w:val="00D109FD"/>
    <w:rsid w:val="00017480"/>
    <w:rsid w:val="00045EC5"/>
    <w:rsid w:val="00056DFE"/>
    <w:rsid w:val="00060FEE"/>
    <w:rsid w:val="00077E17"/>
    <w:rsid w:val="00086A35"/>
    <w:rsid w:val="000A028A"/>
    <w:rsid w:val="000A7BB7"/>
    <w:rsid w:val="000C17B4"/>
    <w:rsid w:val="000C2B7D"/>
    <w:rsid w:val="000C6EBC"/>
    <w:rsid w:val="000E0262"/>
    <w:rsid w:val="000E134E"/>
    <w:rsid w:val="000E788E"/>
    <w:rsid w:val="001047C4"/>
    <w:rsid w:val="00107DBA"/>
    <w:rsid w:val="001A5150"/>
    <w:rsid w:val="001B3600"/>
    <w:rsid w:val="001B3E2D"/>
    <w:rsid w:val="001C34D6"/>
    <w:rsid w:val="001E3C77"/>
    <w:rsid w:val="00212D66"/>
    <w:rsid w:val="00234D78"/>
    <w:rsid w:val="00255B68"/>
    <w:rsid w:val="002B33AF"/>
    <w:rsid w:val="002D4787"/>
    <w:rsid w:val="002E6788"/>
    <w:rsid w:val="00300650"/>
    <w:rsid w:val="003130DA"/>
    <w:rsid w:val="00333DED"/>
    <w:rsid w:val="0033540B"/>
    <w:rsid w:val="00366110"/>
    <w:rsid w:val="00372157"/>
    <w:rsid w:val="003975B8"/>
    <w:rsid w:val="003B77F8"/>
    <w:rsid w:val="003D6CA2"/>
    <w:rsid w:val="003E6EA3"/>
    <w:rsid w:val="003F076C"/>
    <w:rsid w:val="0040417E"/>
    <w:rsid w:val="004148BA"/>
    <w:rsid w:val="00414AEF"/>
    <w:rsid w:val="00416781"/>
    <w:rsid w:val="004667E6"/>
    <w:rsid w:val="004F245F"/>
    <w:rsid w:val="004F398C"/>
    <w:rsid w:val="004F796E"/>
    <w:rsid w:val="00534B3E"/>
    <w:rsid w:val="00534E85"/>
    <w:rsid w:val="00567176"/>
    <w:rsid w:val="005833C1"/>
    <w:rsid w:val="005947BD"/>
    <w:rsid w:val="005A0E9E"/>
    <w:rsid w:val="005B6C72"/>
    <w:rsid w:val="005C537D"/>
    <w:rsid w:val="005F0657"/>
    <w:rsid w:val="00607AFF"/>
    <w:rsid w:val="00672C12"/>
    <w:rsid w:val="006C0FAF"/>
    <w:rsid w:val="006D2510"/>
    <w:rsid w:val="0070514B"/>
    <w:rsid w:val="00734344"/>
    <w:rsid w:val="0079342F"/>
    <w:rsid w:val="007B5D80"/>
    <w:rsid w:val="007D0B71"/>
    <w:rsid w:val="007E2E53"/>
    <w:rsid w:val="007E4441"/>
    <w:rsid w:val="007F27F3"/>
    <w:rsid w:val="008001A5"/>
    <w:rsid w:val="00812A85"/>
    <w:rsid w:val="00817BE8"/>
    <w:rsid w:val="00866819"/>
    <w:rsid w:val="00885754"/>
    <w:rsid w:val="008A26A6"/>
    <w:rsid w:val="008A3A2B"/>
    <w:rsid w:val="008C2253"/>
    <w:rsid w:val="008C4B5A"/>
    <w:rsid w:val="008F7D6D"/>
    <w:rsid w:val="00907D4A"/>
    <w:rsid w:val="009166D2"/>
    <w:rsid w:val="009369FF"/>
    <w:rsid w:val="00943E30"/>
    <w:rsid w:val="00944E92"/>
    <w:rsid w:val="00960901"/>
    <w:rsid w:val="00962043"/>
    <w:rsid w:val="009718BC"/>
    <w:rsid w:val="0098277A"/>
    <w:rsid w:val="0098411E"/>
    <w:rsid w:val="009D2E62"/>
    <w:rsid w:val="009E1DE5"/>
    <w:rsid w:val="00A0412C"/>
    <w:rsid w:val="00A16E02"/>
    <w:rsid w:val="00A70BF0"/>
    <w:rsid w:val="00A767E0"/>
    <w:rsid w:val="00A97AA5"/>
    <w:rsid w:val="00AA040C"/>
    <w:rsid w:val="00AE3718"/>
    <w:rsid w:val="00B63211"/>
    <w:rsid w:val="00BD7E3A"/>
    <w:rsid w:val="00BE6727"/>
    <w:rsid w:val="00BF37ED"/>
    <w:rsid w:val="00C23079"/>
    <w:rsid w:val="00C25EBC"/>
    <w:rsid w:val="00C42B77"/>
    <w:rsid w:val="00C73272"/>
    <w:rsid w:val="00C7656A"/>
    <w:rsid w:val="00C80C03"/>
    <w:rsid w:val="00C81675"/>
    <w:rsid w:val="00CC6F25"/>
    <w:rsid w:val="00CE5DB1"/>
    <w:rsid w:val="00D07DD5"/>
    <w:rsid w:val="00D109FD"/>
    <w:rsid w:val="00D12314"/>
    <w:rsid w:val="00D26372"/>
    <w:rsid w:val="00D31114"/>
    <w:rsid w:val="00D35771"/>
    <w:rsid w:val="00D3626B"/>
    <w:rsid w:val="00D36EFB"/>
    <w:rsid w:val="00D5414C"/>
    <w:rsid w:val="00D55A30"/>
    <w:rsid w:val="00D705EE"/>
    <w:rsid w:val="00D969DE"/>
    <w:rsid w:val="00DA097A"/>
    <w:rsid w:val="00DB06A2"/>
    <w:rsid w:val="00DC3EDE"/>
    <w:rsid w:val="00E03511"/>
    <w:rsid w:val="00E07BF1"/>
    <w:rsid w:val="00E15E7C"/>
    <w:rsid w:val="00E62AA3"/>
    <w:rsid w:val="00E67973"/>
    <w:rsid w:val="00E71ACC"/>
    <w:rsid w:val="00E83B68"/>
    <w:rsid w:val="00EF2424"/>
    <w:rsid w:val="00F00AD9"/>
    <w:rsid w:val="00F01BB1"/>
    <w:rsid w:val="00F13982"/>
    <w:rsid w:val="00F161A6"/>
    <w:rsid w:val="00F5273F"/>
    <w:rsid w:val="00F6204E"/>
    <w:rsid w:val="00FD2D23"/>
    <w:rsid w:val="00FD5852"/>
    <w:rsid w:val="00FF1085"/>
    <w:rsid w:val="00FF6410"/>
    <w:rsid w:val="416861A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14:docId w14:val="1B0B28AB"/>
  <w15:chartTrackingRefBased/>
  <w15:docId w15:val="{3C018A5D-9AEB-4A3D-87CB-BD316AD9B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qFormat="1"/>
    <w:lsdException w:name="heading 9" w:qFormat="1"/>
    <w:lsdException w:name="caption" w:qFormat="1"/>
    <w:lsdException w:name="Title" w:qFormat="1"/>
    <w:lsdException w:name="Subtitle" w:qFormat="1"/>
    <w:lsdException w:name="Strong"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C6F25"/>
    <w:rPr>
      <w:sz w:val="22"/>
      <w:szCs w:val="22"/>
      <w:lang w:val="en-CA" w:eastAsia="en-CA"/>
    </w:rPr>
  </w:style>
  <w:style w:type="paragraph" w:styleId="Heading1">
    <w:name w:val="heading 1"/>
    <w:aliases w:val="Contents - level1 Char"/>
    <w:basedOn w:val="ListParagraph"/>
    <w:link w:val="Heading1Char"/>
    <w:uiPriority w:val="9"/>
    <w:qFormat/>
    <w:rsid w:val="00CC6F25"/>
    <w:pPr>
      <w:numPr>
        <w:numId w:val="23"/>
      </w:numPr>
      <w:spacing w:before="160"/>
      <w:outlineLvl w:val="0"/>
    </w:pPr>
    <w:rPr>
      <w:caps/>
      <w:szCs w:val="20"/>
    </w:rPr>
  </w:style>
  <w:style w:type="paragraph" w:styleId="Heading2">
    <w:name w:val="heading 2"/>
    <w:basedOn w:val="ListParagraph"/>
    <w:next w:val="Normal"/>
    <w:link w:val="Heading2Char"/>
    <w:uiPriority w:val="9"/>
    <w:qFormat/>
    <w:rsid w:val="00CC6F25"/>
    <w:pPr>
      <w:numPr>
        <w:ilvl w:val="1"/>
        <w:numId w:val="23"/>
      </w:numPr>
      <w:spacing w:before="80"/>
      <w:outlineLvl w:val="1"/>
    </w:pPr>
    <w:rPr>
      <w:szCs w:val="20"/>
      <w:u w:val="single"/>
    </w:rPr>
  </w:style>
  <w:style w:type="paragraph" w:styleId="Heading3">
    <w:name w:val="heading 3"/>
    <w:basedOn w:val="ListParagraph"/>
    <w:link w:val="Heading3Char"/>
    <w:uiPriority w:val="9"/>
    <w:qFormat/>
    <w:rsid w:val="00E83B68"/>
    <w:pPr>
      <w:numPr>
        <w:ilvl w:val="2"/>
        <w:numId w:val="23"/>
      </w:numPr>
      <w:tabs>
        <w:tab w:val="clear" w:pos="1350"/>
      </w:tabs>
      <w:spacing w:before="80"/>
      <w:ind w:left="1440"/>
      <w:contextualSpacing w:val="0"/>
      <w:outlineLvl w:val="2"/>
    </w:pPr>
    <w:rPr>
      <w:szCs w:val="20"/>
    </w:rPr>
  </w:style>
  <w:style w:type="paragraph" w:styleId="Heading4">
    <w:name w:val="heading 4"/>
    <w:basedOn w:val="ListParagraph"/>
    <w:link w:val="Heading4Char"/>
    <w:uiPriority w:val="9"/>
    <w:qFormat/>
    <w:rsid w:val="00CC6F25"/>
    <w:pPr>
      <w:numPr>
        <w:ilvl w:val="3"/>
        <w:numId w:val="23"/>
      </w:numPr>
      <w:outlineLvl w:val="3"/>
    </w:pPr>
    <w:rPr>
      <w:szCs w:val="20"/>
    </w:rPr>
  </w:style>
  <w:style w:type="paragraph" w:styleId="Heading5">
    <w:name w:val="heading 5"/>
    <w:basedOn w:val="Heading4"/>
    <w:link w:val="Heading5Char"/>
    <w:uiPriority w:val="9"/>
    <w:qFormat/>
    <w:rsid w:val="009D2E62"/>
    <w:pPr>
      <w:numPr>
        <w:ilvl w:val="4"/>
      </w:numPr>
      <w:outlineLvl w:val="4"/>
    </w:pPr>
    <w:rPr>
      <w:szCs w:val="22"/>
    </w:rPr>
  </w:style>
  <w:style w:type="paragraph" w:styleId="Heading6">
    <w:name w:val="heading 6"/>
    <w:basedOn w:val="Heading5"/>
    <w:next w:val="Normal"/>
    <w:link w:val="Heading6Char"/>
    <w:uiPriority w:val="9"/>
    <w:qFormat/>
    <w:rsid w:val="00CC6F25"/>
    <w:pPr>
      <w:numPr>
        <w:ilvl w:val="5"/>
      </w:numPr>
      <w:outlineLvl w:val="5"/>
    </w:pPr>
  </w:style>
  <w:style w:type="paragraph" w:styleId="Heading7">
    <w:name w:val="heading 7"/>
    <w:basedOn w:val="ListParagraph"/>
    <w:next w:val="Normal"/>
    <w:link w:val="Heading7Char"/>
    <w:uiPriority w:val="9"/>
    <w:qFormat/>
    <w:rsid w:val="00CC6F25"/>
    <w:pPr>
      <w:numPr>
        <w:ilvl w:val="6"/>
        <w:numId w:val="23"/>
      </w:numPr>
      <w:outlineLvl w:val="6"/>
    </w:pPr>
    <w:rPr>
      <w:sz w:val="20"/>
      <w:szCs w:val="20"/>
    </w:rPr>
  </w:style>
  <w:style w:type="paragraph" w:styleId="Heading8">
    <w:name w:val="heading 8"/>
    <w:basedOn w:val="Heading7"/>
    <w:next w:val="Normal"/>
    <w:link w:val="Heading8Char"/>
    <w:qFormat/>
    <w:rsid w:val="00CC6F25"/>
    <w:pPr>
      <w:numPr>
        <w:ilvl w:val="7"/>
      </w:numPr>
      <w:outlineLvl w:val="7"/>
    </w:pPr>
  </w:style>
  <w:style w:type="paragraph" w:styleId="Heading9">
    <w:name w:val="heading 9"/>
    <w:basedOn w:val="Heading8"/>
    <w:next w:val="Normal"/>
    <w:link w:val="Heading9Char"/>
    <w:qFormat/>
    <w:rsid w:val="00CC6F25"/>
    <w:pPr>
      <w:numPr>
        <w:ilvl w:val="8"/>
        <w:numId w:val="27"/>
      </w:numPr>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160"/>
    </w:pPr>
    <w:rPr>
      <w:rFonts w:ascii="Book Antiqua" w:hAnsi="Book Antiqua"/>
    </w:rPr>
  </w:style>
  <w:style w:type="paragraph" w:customStyle="1" w:styleId="Bullet">
    <w:name w:val="Bullet"/>
    <w:basedOn w:val="BodyText"/>
    <w:next w:val="BodyText"/>
  </w:style>
  <w:style w:type="character" w:styleId="CommentReference">
    <w:name w:val="annotation reference"/>
    <w:semiHidden/>
    <w:rPr>
      <w:rFonts w:ascii="Arial" w:hAnsi="Arial"/>
      <w:color w:val="FF0000"/>
      <w:position w:val="6"/>
      <w:sz w:val="20"/>
    </w:rPr>
  </w:style>
  <w:style w:type="paragraph" w:styleId="CommentText">
    <w:name w:val="annotation text"/>
    <w:basedOn w:val="Normal"/>
    <w:link w:val="CommentTextChar"/>
    <w:semiHidden/>
    <w:pPr>
      <w:spacing w:before="120"/>
    </w:pPr>
    <w:rPr>
      <w:rFonts w:ascii="Arial" w:hAnsi="Arial"/>
    </w:rPr>
  </w:style>
  <w:style w:type="paragraph" w:customStyle="1" w:styleId="CSA">
    <w:name w:val="CSA"/>
    <w:basedOn w:val="BodyText"/>
    <w:next w:val="Heading1"/>
    <w:pPr>
      <w:keepNext/>
      <w:spacing w:after="0"/>
    </w:pPr>
    <w:rPr>
      <w:b/>
      <w:caps/>
      <w:sz w:val="20"/>
    </w:rPr>
  </w:style>
  <w:style w:type="paragraph" w:customStyle="1" w:styleId="Divider">
    <w:name w:val="Divider"/>
    <w:basedOn w:val="Normal"/>
    <w:next w:val="BlockText"/>
    <w:pPr>
      <w:pBdr>
        <w:bottom w:val="single" w:sz="6" w:space="1" w:color="auto"/>
      </w:pBdr>
      <w:spacing w:before="10800"/>
      <w:jc w:val="right"/>
    </w:pPr>
    <w:rPr>
      <w:b/>
      <w:sz w:val="40"/>
    </w:rPr>
  </w:style>
  <w:style w:type="paragraph" w:customStyle="1" w:styleId="Main-Head">
    <w:name w:val="Main-Head"/>
    <w:basedOn w:val="Normal"/>
    <w:next w:val="BodyText"/>
    <w:link w:val="Main-HeadChar"/>
    <w:rPr>
      <w:rFonts w:ascii="Arial Narrow" w:hAnsi="Arial Narrow"/>
      <w:b/>
    </w:rPr>
  </w:style>
  <w:style w:type="paragraph" w:styleId="Caption">
    <w:name w:val="caption"/>
    <w:basedOn w:val="Main-Head"/>
    <w:next w:val="Normal"/>
    <w:qFormat/>
    <w:pPr>
      <w:keepNext/>
      <w:spacing w:after="240"/>
    </w:pPr>
    <w:rPr>
      <w:b w:val="0"/>
      <w:i/>
      <w:sz w:val="20"/>
    </w:rPr>
  </w:style>
  <w:style w:type="paragraph" w:customStyle="1" w:styleId="Exhibit--Number">
    <w:name w:val="Exhibit--Number"/>
    <w:basedOn w:val="Main-Head"/>
    <w:next w:val="Exhibit--Title"/>
    <w:pPr>
      <w:spacing w:before="160"/>
    </w:pPr>
    <w:rPr>
      <w:caps/>
      <w:sz w:val="18"/>
    </w:rPr>
  </w:style>
  <w:style w:type="paragraph" w:customStyle="1" w:styleId="Exhibit--Title">
    <w:name w:val="Exhibit--Title"/>
    <w:basedOn w:val="Exhibit--Number"/>
    <w:next w:val="Exhibit--Caption"/>
    <w:pPr>
      <w:spacing w:before="0"/>
    </w:pPr>
    <w:rPr>
      <w:b w:val="0"/>
      <w:caps w:val="0"/>
      <w:sz w:val="20"/>
    </w:rPr>
  </w:style>
  <w:style w:type="paragraph" w:styleId="BlockText">
    <w:name w:val="Block Text"/>
    <w:basedOn w:val="Normal"/>
    <w:pPr>
      <w:spacing w:after="120"/>
      <w:ind w:left="1440" w:right="1440"/>
    </w:pPr>
  </w:style>
  <w:style w:type="paragraph" w:customStyle="1" w:styleId="Contents">
    <w:name w:val="Contents"/>
    <w:basedOn w:val="Heading1"/>
    <w:next w:val="BodyText"/>
  </w:style>
  <w:style w:type="paragraph" w:styleId="Footer">
    <w:name w:val="footer"/>
    <w:basedOn w:val="Normal"/>
    <w:pPr>
      <w:tabs>
        <w:tab w:val="right" w:pos="9000"/>
      </w:tabs>
    </w:pPr>
    <w:rPr>
      <w:rFonts w:ascii="Arial Narrow" w:hAnsi="Arial Narrow"/>
      <w:caps/>
      <w:sz w:val="14"/>
    </w:rPr>
  </w:style>
  <w:style w:type="character" w:styleId="FootnoteReference">
    <w:name w:val="footnote reference"/>
    <w:semiHidden/>
    <w:rPr>
      <w:rFonts w:ascii="Arial" w:hAnsi="Arial"/>
      <w:spacing w:val="0"/>
      <w:position w:val="6"/>
      <w:sz w:val="16"/>
    </w:rPr>
  </w:style>
  <w:style w:type="paragraph" w:styleId="FootnoteText">
    <w:name w:val="footnote text"/>
    <w:basedOn w:val="BodyText"/>
    <w:semiHidden/>
    <w:pPr>
      <w:spacing w:after="0"/>
    </w:pPr>
    <w:rPr>
      <w:rFonts w:ascii="Arial" w:hAnsi="Arial"/>
      <w:sz w:val="16"/>
    </w:rPr>
  </w:style>
  <w:style w:type="paragraph" w:styleId="Header">
    <w:name w:val="header"/>
    <w:basedOn w:val="Normal"/>
    <w:pPr>
      <w:pBdr>
        <w:bottom w:val="single" w:sz="6" w:space="1" w:color="auto"/>
      </w:pBdr>
      <w:jc w:val="right"/>
    </w:pPr>
    <w:rPr>
      <w:rFonts w:ascii="Arial Narrow" w:hAnsi="Arial Narrow"/>
      <w:caps/>
      <w:sz w:val="14"/>
    </w:rPr>
  </w:style>
  <w:style w:type="paragraph" w:styleId="NormalIndent">
    <w:name w:val="Normal Indent"/>
    <w:basedOn w:val="Normal"/>
    <w:pPr>
      <w:ind w:left="360"/>
    </w:pPr>
  </w:style>
  <w:style w:type="paragraph" w:customStyle="1" w:styleId="Number">
    <w:name w:val="Number"/>
    <w:basedOn w:val="BodyText"/>
    <w:next w:val="BodyText"/>
    <w:pPr>
      <w:spacing w:after="0"/>
      <w:ind w:left="360" w:hanging="360"/>
    </w:pPr>
  </w:style>
  <w:style w:type="character" w:styleId="PageNumber">
    <w:name w:val="page number"/>
    <w:rPr>
      <w:sz w:val="16"/>
    </w:rPr>
  </w:style>
  <w:style w:type="paragraph" w:customStyle="1" w:styleId="TableHead">
    <w:name w:val="Table Head"/>
    <w:basedOn w:val="Normal"/>
    <w:next w:val="Normal"/>
    <w:pPr>
      <w:spacing w:before="80" w:after="80"/>
      <w:jc w:val="center"/>
    </w:pPr>
    <w:rPr>
      <w:rFonts w:ascii="Arial" w:hAnsi="Arial"/>
      <w:b/>
      <w:sz w:val="18"/>
    </w:rPr>
  </w:style>
  <w:style w:type="paragraph" w:customStyle="1" w:styleId="TableBody">
    <w:name w:val="Table Body"/>
    <w:basedOn w:val="TableHead"/>
    <w:pPr>
      <w:jc w:val="left"/>
    </w:pPr>
    <w:rPr>
      <w:b w:val="0"/>
    </w:rPr>
  </w:style>
  <w:style w:type="paragraph" w:customStyle="1" w:styleId="TableNotes">
    <w:name w:val="Table Notes"/>
    <w:basedOn w:val="TableBody"/>
    <w:pPr>
      <w:spacing w:after="320"/>
    </w:pPr>
  </w:style>
  <w:style w:type="paragraph" w:customStyle="1" w:styleId="Tick">
    <w:name w:val="Tick"/>
    <w:basedOn w:val="BodyText"/>
    <w:next w:val="BodyText"/>
    <w:pPr>
      <w:spacing w:after="0"/>
      <w:ind w:left="720" w:hanging="360"/>
    </w:pPr>
  </w:style>
  <w:style w:type="paragraph" w:styleId="Title">
    <w:name w:val="Title"/>
    <w:basedOn w:val="Normal"/>
    <w:link w:val="TitleChar"/>
    <w:qFormat/>
    <w:rsid w:val="00CC6F25"/>
    <w:pPr>
      <w:keepNext/>
      <w:spacing w:before="160" w:after="30"/>
    </w:pPr>
    <w:rPr>
      <w:rFonts w:ascii="Arial Narrow" w:hAnsi="Arial Narrow"/>
      <w:b/>
      <w:sz w:val="20"/>
      <w:szCs w:val="20"/>
    </w:rPr>
  </w:style>
  <w:style w:type="paragraph" w:styleId="TOC1">
    <w:name w:val="toc 1"/>
    <w:basedOn w:val="BodyText"/>
    <w:next w:val="TOC2"/>
    <w:autoRedefine/>
    <w:semiHidden/>
    <w:pPr>
      <w:tabs>
        <w:tab w:val="right" w:leader="dot" w:pos="8640"/>
      </w:tabs>
      <w:spacing w:after="0"/>
    </w:pPr>
    <w:rPr>
      <w:b/>
    </w:rPr>
  </w:style>
  <w:style w:type="paragraph" w:styleId="TOC2">
    <w:name w:val="toc 2"/>
    <w:basedOn w:val="TOC1"/>
    <w:next w:val="TOC3"/>
    <w:autoRedefine/>
    <w:semiHidden/>
    <w:pPr>
      <w:tabs>
        <w:tab w:val="left" w:pos="1008"/>
      </w:tabs>
      <w:ind w:left="720"/>
    </w:pPr>
    <w:rPr>
      <w:b w:val="0"/>
    </w:rPr>
  </w:style>
  <w:style w:type="paragraph" w:styleId="TOC3">
    <w:name w:val="toc 3"/>
    <w:basedOn w:val="TOC2"/>
    <w:autoRedefine/>
    <w:semiHidden/>
    <w:pPr>
      <w:tabs>
        <w:tab w:val="clear" w:pos="1008"/>
        <w:tab w:val="left" w:pos="1728"/>
      </w:tabs>
      <w:ind w:left="1440"/>
    </w:pPr>
  </w:style>
  <w:style w:type="paragraph" w:styleId="ListBullet">
    <w:name w:val="List Bullet"/>
    <w:basedOn w:val="Bullet"/>
    <w:autoRedefine/>
    <w:pPr>
      <w:numPr>
        <w:numId w:val="2"/>
      </w:numPr>
    </w:pPr>
  </w:style>
  <w:style w:type="paragraph" w:styleId="TOC4">
    <w:name w:val="toc 4"/>
    <w:basedOn w:val="TOC3"/>
    <w:next w:val="TOC5"/>
    <w:autoRedefine/>
    <w:semiHidden/>
    <w:pPr>
      <w:tabs>
        <w:tab w:val="left" w:pos="2880"/>
      </w:tabs>
      <w:ind w:left="2160"/>
    </w:pPr>
  </w:style>
  <w:style w:type="paragraph" w:styleId="TOC5">
    <w:name w:val="toc 5"/>
    <w:basedOn w:val="Normal"/>
    <w:next w:val="Normal"/>
    <w:autoRedefine/>
    <w:semiHidden/>
    <w:pPr>
      <w:ind w:left="880"/>
    </w:pPr>
  </w:style>
  <w:style w:type="paragraph" w:customStyle="1" w:styleId="Exhibit--Caption">
    <w:name w:val="Exhibit--Caption"/>
    <w:basedOn w:val="Exhibit--Title"/>
    <w:next w:val="BodyText"/>
    <w:rPr>
      <w:i/>
    </w:rPr>
  </w:style>
  <w:style w:type="character" w:customStyle="1" w:styleId="Main-HeadChar">
    <w:name w:val="Main-Head Char"/>
    <w:link w:val="Main-Head"/>
    <w:rsid w:val="00AA040C"/>
    <w:rPr>
      <w:rFonts w:ascii="Arial Narrow" w:hAnsi="Arial Narrow"/>
      <w:b/>
      <w:sz w:val="22"/>
      <w:lang w:val="en-US" w:eastAsia="en-US" w:bidi="ar-SA"/>
    </w:rPr>
  </w:style>
  <w:style w:type="paragraph" w:customStyle="1" w:styleId="Flysheet">
    <w:name w:val="Flysheet"/>
    <w:basedOn w:val="Normal"/>
    <w:pPr>
      <w:jc w:val="right"/>
    </w:pPr>
    <w:rPr>
      <w:rFonts w:ascii="Arial Narrow" w:hAnsi="Arial Narrow"/>
      <w:b/>
      <w:sz w:val="28"/>
    </w:rPr>
  </w:style>
  <w:style w:type="paragraph" w:customStyle="1" w:styleId="FlysheetCont">
    <w:name w:val="Flysheet Cont"/>
    <w:basedOn w:val="Normal"/>
    <w:pPr>
      <w:spacing w:before="9720"/>
      <w:jc w:val="right"/>
    </w:pPr>
    <w:rPr>
      <w:rFonts w:ascii="Arial Narrow" w:hAnsi="Arial Narrow"/>
      <w:b/>
      <w:sz w:val="28"/>
    </w:rPr>
  </w:style>
  <w:style w:type="paragraph" w:customStyle="1" w:styleId="FlysheetTitle">
    <w:name w:val="Flysheet Title"/>
    <w:basedOn w:val="Normal"/>
    <w:pPr>
      <w:spacing w:before="9720"/>
      <w:jc w:val="right"/>
    </w:pPr>
    <w:rPr>
      <w:rFonts w:ascii="Arial Narrow" w:hAnsi="Arial Narrow"/>
      <w:b/>
      <w:sz w:val="28"/>
    </w:rPr>
  </w:style>
  <w:style w:type="paragraph" w:customStyle="1" w:styleId="TableFlysheet">
    <w:name w:val="Table Flysheet"/>
    <w:basedOn w:val="Normal"/>
    <w:pPr>
      <w:jc w:val="right"/>
    </w:pPr>
    <w:rPr>
      <w:rFonts w:ascii="Arial Narrow" w:hAnsi="Arial Narrow"/>
      <w:b/>
      <w:sz w:val="28"/>
    </w:rPr>
  </w:style>
  <w:style w:type="paragraph" w:customStyle="1" w:styleId="TableFlysheetCont">
    <w:name w:val="Table Flysheet Cont"/>
    <w:basedOn w:val="Normal"/>
    <w:pPr>
      <w:spacing w:before="9720"/>
      <w:jc w:val="right"/>
    </w:pPr>
    <w:rPr>
      <w:rFonts w:ascii="Arial Narrow" w:hAnsi="Arial Narrow"/>
      <w:b/>
      <w:sz w:val="28"/>
    </w:rPr>
  </w:style>
  <w:style w:type="paragraph" w:customStyle="1" w:styleId="TableFlysheetTitle">
    <w:name w:val="Table Flysheet Title"/>
    <w:basedOn w:val="Normal"/>
    <w:pPr>
      <w:spacing w:before="9720"/>
      <w:jc w:val="right"/>
    </w:pPr>
    <w:rPr>
      <w:rFonts w:ascii="Arial Narrow" w:hAnsi="Arial Narrow"/>
      <w:b/>
      <w:sz w:val="28"/>
    </w:rPr>
  </w:style>
  <w:style w:type="character" w:customStyle="1" w:styleId="Heading3Char">
    <w:name w:val="Heading 3 Char"/>
    <w:link w:val="Heading3"/>
    <w:rsid w:val="00E83B68"/>
    <w:rPr>
      <w:sz w:val="22"/>
    </w:rPr>
  </w:style>
  <w:style w:type="paragraph" w:customStyle="1" w:styleId="Other">
    <w:name w:val="Other"/>
    <w:basedOn w:val="Normal"/>
    <w:rsid w:val="00F13982"/>
    <w:pPr>
      <w:widowControl w:val="0"/>
      <w:autoSpaceDE w:val="0"/>
      <w:autoSpaceDN w:val="0"/>
      <w:adjustRightInd w:val="0"/>
    </w:pPr>
    <w:rPr>
      <w:rFonts w:ascii="Courier New" w:hAnsi="Courier New" w:cs="Courier New"/>
      <w:sz w:val="24"/>
      <w:szCs w:val="24"/>
    </w:rPr>
  </w:style>
  <w:style w:type="paragraph" w:styleId="BalloonText">
    <w:name w:val="Balloon Text"/>
    <w:basedOn w:val="Normal"/>
    <w:semiHidden/>
    <w:rsid w:val="004667E6"/>
    <w:rPr>
      <w:rFonts w:ascii="Tahoma" w:hAnsi="Tahoma" w:cs="Tahoma"/>
      <w:sz w:val="16"/>
      <w:szCs w:val="16"/>
    </w:rPr>
  </w:style>
  <w:style w:type="paragraph" w:customStyle="1" w:styleId="NormalTableText">
    <w:name w:val="Normal Table Text"/>
    <w:basedOn w:val="Normal"/>
    <w:rsid w:val="009166D2"/>
    <w:pPr>
      <w:widowControl w:val="0"/>
      <w:spacing w:before="60" w:after="60"/>
    </w:pPr>
    <w:rPr>
      <w:rFonts w:ascii="Arial" w:hAnsi="Arial"/>
      <w:sz w:val="20"/>
      <w:lang w:val="en-GB"/>
    </w:rPr>
  </w:style>
  <w:style w:type="paragraph" w:customStyle="1" w:styleId="TableHeading">
    <w:name w:val="Table Heading"/>
    <w:basedOn w:val="Normal"/>
    <w:rsid w:val="009166D2"/>
    <w:pPr>
      <w:widowControl w:val="0"/>
      <w:spacing w:before="60" w:after="60"/>
    </w:pPr>
    <w:rPr>
      <w:rFonts w:ascii="Arial" w:hAnsi="Arial"/>
      <w:b/>
      <w:sz w:val="20"/>
      <w:lang w:val="en-GB"/>
    </w:rPr>
  </w:style>
  <w:style w:type="character" w:customStyle="1" w:styleId="BodyTextChar">
    <w:name w:val="Body Text Char"/>
    <w:link w:val="BodyText"/>
    <w:semiHidden/>
    <w:locked/>
    <w:rsid w:val="00BE6727"/>
    <w:rPr>
      <w:rFonts w:ascii="Book Antiqua" w:hAnsi="Book Antiqua"/>
      <w:sz w:val="22"/>
      <w:lang w:val="en-US" w:eastAsia="en-US" w:bidi="ar-SA"/>
    </w:rPr>
  </w:style>
  <w:style w:type="character" w:customStyle="1" w:styleId="Heading1Char">
    <w:name w:val="Heading 1 Char"/>
    <w:aliases w:val="Contents - level1 Char Char"/>
    <w:link w:val="Heading1"/>
    <w:rsid w:val="00CC6F25"/>
    <w:rPr>
      <w:caps/>
      <w:sz w:val="22"/>
    </w:rPr>
  </w:style>
  <w:style w:type="paragraph" w:styleId="ListParagraph">
    <w:name w:val="List Paragraph"/>
    <w:basedOn w:val="Normal"/>
    <w:uiPriority w:val="34"/>
    <w:qFormat/>
    <w:rsid w:val="00CC6F25"/>
    <w:pPr>
      <w:ind w:left="720"/>
      <w:contextualSpacing/>
    </w:pPr>
  </w:style>
  <w:style w:type="character" w:customStyle="1" w:styleId="Heading2Char">
    <w:name w:val="Heading 2 Char"/>
    <w:link w:val="Heading2"/>
    <w:rsid w:val="00CC6F25"/>
    <w:rPr>
      <w:sz w:val="22"/>
      <w:u w:val="single"/>
    </w:rPr>
  </w:style>
  <w:style w:type="character" w:customStyle="1" w:styleId="Heading4Char">
    <w:name w:val="Heading 4 Char"/>
    <w:link w:val="Heading4"/>
    <w:rsid w:val="00CC6F25"/>
    <w:rPr>
      <w:sz w:val="22"/>
    </w:rPr>
  </w:style>
  <w:style w:type="character" w:customStyle="1" w:styleId="Heading5Char">
    <w:name w:val="Heading 5 Char"/>
    <w:link w:val="Heading5"/>
    <w:rsid w:val="009D2E62"/>
    <w:rPr>
      <w:sz w:val="22"/>
      <w:szCs w:val="22"/>
    </w:rPr>
  </w:style>
  <w:style w:type="character" w:customStyle="1" w:styleId="Heading6Char">
    <w:name w:val="Heading 6 Char"/>
    <w:link w:val="Heading6"/>
    <w:rsid w:val="00CC6F25"/>
  </w:style>
  <w:style w:type="character" w:customStyle="1" w:styleId="Heading7Char">
    <w:name w:val="Heading 7 Char"/>
    <w:link w:val="Heading7"/>
    <w:rsid w:val="00CC6F25"/>
  </w:style>
  <w:style w:type="character" w:customStyle="1" w:styleId="Heading8Char">
    <w:name w:val="Heading 8 Char"/>
    <w:link w:val="Heading8"/>
    <w:rsid w:val="00CC6F25"/>
  </w:style>
  <w:style w:type="character" w:customStyle="1" w:styleId="Heading9Char">
    <w:name w:val="Heading 9 Char"/>
    <w:link w:val="Heading9"/>
    <w:rsid w:val="00CC6F25"/>
    <w:rPr>
      <w:rFonts w:cs="Arial"/>
    </w:rPr>
  </w:style>
  <w:style w:type="character" w:customStyle="1" w:styleId="TitleChar">
    <w:name w:val="Title Char"/>
    <w:link w:val="Title"/>
    <w:rsid w:val="00CC6F25"/>
    <w:rPr>
      <w:rFonts w:ascii="Arial Narrow" w:hAnsi="Arial Narrow"/>
      <w:b/>
    </w:rPr>
  </w:style>
  <w:style w:type="character" w:styleId="Strong">
    <w:name w:val="Strong"/>
    <w:qFormat/>
    <w:rsid w:val="00CC6F25"/>
    <w:rPr>
      <w:b/>
    </w:rPr>
  </w:style>
  <w:style w:type="paragraph" w:styleId="CommentSubject">
    <w:name w:val="annotation subject"/>
    <w:basedOn w:val="CommentText"/>
    <w:next w:val="CommentText"/>
    <w:link w:val="CommentSubjectChar"/>
    <w:rsid w:val="003F076C"/>
    <w:pPr>
      <w:spacing w:before="0"/>
    </w:pPr>
    <w:rPr>
      <w:rFonts w:ascii="Calibri" w:hAnsi="Calibri"/>
      <w:b/>
      <w:bCs/>
      <w:sz w:val="20"/>
      <w:szCs w:val="20"/>
    </w:rPr>
  </w:style>
  <w:style w:type="character" w:customStyle="1" w:styleId="CommentTextChar">
    <w:name w:val="Comment Text Char"/>
    <w:link w:val="CommentText"/>
    <w:semiHidden/>
    <w:rsid w:val="003F076C"/>
    <w:rPr>
      <w:rFonts w:ascii="Arial" w:hAnsi="Arial"/>
      <w:sz w:val="22"/>
      <w:szCs w:val="22"/>
    </w:rPr>
  </w:style>
  <w:style w:type="character" w:customStyle="1" w:styleId="CommentSubjectChar">
    <w:name w:val="Comment Subject Char"/>
    <w:link w:val="CommentSubject"/>
    <w:rsid w:val="003F076C"/>
    <w:rPr>
      <w:rFonts w:ascii="Arial" w:hAnsi="Arial"/>
      <w:b/>
      <w:bCs/>
      <w:sz w:val="22"/>
      <w:szCs w:val="22"/>
    </w:rPr>
  </w:style>
  <w:style w:type="paragraph" w:customStyle="1" w:styleId="YRBody">
    <w:name w:val="!YR Body"/>
    <w:basedOn w:val="Normal"/>
    <w:link w:val="YRBodyChar"/>
    <w:rsid w:val="00E83B68"/>
    <w:pPr>
      <w:tabs>
        <w:tab w:val="left" w:pos="-720"/>
        <w:tab w:val="center" w:pos="5040"/>
      </w:tabs>
      <w:suppressAutoHyphens/>
      <w:ind w:right="58"/>
    </w:pPr>
    <w:rPr>
      <w:rFonts w:ascii="Times New Roman" w:hAnsi="Times New Roman"/>
      <w:color w:val="000000"/>
      <w:sz w:val="24"/>
      <w:szCs w:val="24"/>
    </w:rPr>
  </w:style>
  <w:style w:type="character" w:customStyle="1" w:styleId="YRBodyChar">
    <w:name w:val="!YR Body Char"/>
    <w:link w:val="YRBody"/>
    <w:rsid w:val="00E83B68"/>
    <w:rPr>
      <w:rFonts w:ascii="Times New Roman" w:hAnsi="Times New Roman"/>
      <w:color w:val="000000"/>
      <w:sz w:val="24"/>
      <w:szCs w:val="24"/>
    </w:rPr>
  </w:style>
  <w:style w:type="character" w:styleId="Mention">
    <w:name w:val="Mention"/>
    <w:basedOn w:val="DefaultParagraphFont"/>
    <w:uiPriority w:val="99"/>
    <w:unhideWhenUsed/>
    <w:rPr>
      <w:color w:val="2B579A"/>
      <w:shd w:val="clear" w:color="auto" w:fill="E6E6E6"/>
    </w:rPr>
  </w:style>
  <w:style w:type="paragraph" w:styleId="Revision">
    <w:name w:val="Revision"/>
    <w:hidden/>
    <w:uiPriority w:val="99"/>
    <w:semiHidden/>
    <w:rsid w:val="008A3A2B"/>
    <w:rPr>
      <w:sz w:val="22"/>
      <w:szCs w:val="22"/>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063696">
      <w:bodyDiv w:val="1"/>
      <w:marLeft w:val="0"/>
      <w:marRight w:val="0"/>
      <w:marTop w:val="0"/>
      <w:marBottom w:val="0"/>
      <w:divBdr>
        <w:top w:val="none" w:sz="0" w:space="0" w:color="auto"/>
        <w:left w:val="none" w:sz="0" w:space="0" w:color="auto"/>
        <w:bottom w:val="none" w:sz="0" w:space="0" w:color="auto"/>
        <w:right w:val="none" w:sz="0" w:space="0" w:color="auto"/>
      </w:divBdr>
    </w:div>
    <w:div w:id="1637030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microsoft.com/office/2018/08/relationships/commentsExtensible" Target="commentsExtensible.xml"/><Relationship Id="rId23" Type="http://schemas.microsoft.com/office/2011/relationships/people" Target="people.xm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CH2M%20HILL%20Documents\Automated%20Blank%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AERIS_x0020_Link xmlns="842cd523-47d6-43d6-8211-471f8d7272d8">
      <Url xsi:nil="true"/>
      <Description xsi:nil="true"/>
    </AERIS_x0020_Link>
    <_ModernAudienceTargetUserField xmlns="842cd523-47d6-43d6-8211-471f8d7272d8">
      <UserInfo>
        <DisplayName/>
        <AccountId xsi:nil="true"/>
        <AccountType/>
      </UserInfo>
    </_ModernAudienceTargetUserField>
    <m5c1804717744f9fa1524b0f29103316 xmlns="842cd523-47d6-43d6-8211-471f8d7272d8">
      <Terms xmlns="http://schemas.microsoft.com/office/infopath/2007/PartnerControls"/>
    </m5c1804717744f9fa1524b0f29103316>
    <TaxCatchAll xmlns="d6d05743-d6d0-46ac-98bc-99f29ab3bcad">
      <Value>1</Value>
    </TaxCatchAll>
    <Status xmlns="842cd523-47d6-43d6-8211-471f8d7272d8">Work in progress</Status>
    <ffbb60d3286f4764a7cd927fbe3c3406 xmlns="842cd523-47d6-43d6-8211-471f8d7272d8">
      <Terms xmlns="http://schemas.microsoft.com/office/infopath/2007/PartnerControls">
        <TermInfo xmlns="http://schemas.microsoft.com/office/infopath/2007/PartnerControls">
          <TermName xmlns="http://schemas.microsoft.com/office/infopath/2007/PartnerControls">Confidential</TermName>
          <TermId xmlns="http://schemas.microsoft.com/office/infopath/2007/PartnerControls">dbb6cc64-9915-4cf6-857e-3e641b410f5c</TermId>
        </TermInfo>
      </Terms>
    </ffbb60d3286f4764a7cd927fbe3c3406>
    <Owner_x0020_Organization xmlns="842cd523-47d6-43d6-8211-471f8d7272d8" xsi:nil="true"/>
    <ddcb8363e9a649659ceb1033f1d9969c xmlns="842cd523-47d6-43d6-8211-471f8d7272d8">
      <Terms xmlns="http://schemas.microsoft.com/office/infopath/2007/PartnerControls"/>
    </ddcb8363e9a649659ceb1033f1d9969c>
    <ledd8dc17b1542dd8fd0ab7b94bcc985 xmlns="842cd523-47d6-43d6-8211-471f8d7272d8">
      <Terms xmlns="http://schemas.microsoft.com/office/infopath/2007/PartnerControls"/>
    </ledd8dc17b1542dd8fd0ab7b94bcc985>
    <Client_x0020_Organization xmlns="842cd523-47d6-43d6-8211-471f8d7272d8" xsi:nil="true"/>
    <cb1c6817ddae4f4e962caf55b63bf464 xmlns="842cd523-47d6-43d6-8211-471f8d7272d8">
      <Terms xmlns="http://schemas.microsoft.com/office/infopath/2007/PartnerControls"/>
    </cb1c6817ddae4f4e962caf55b63bf464>
    <Project_x0020_Status xmlns="842cd523-47d6-43d6-8211-471f8d7272d8">Open</Project_x0020_Status>
    <Project_x0020_Code xmlns="842cd523-47d6-43d6-8211-471f8d7272d8">2020-5445-00</Project_x0020_Code>
    <l618b0fee8ca4f429e9e6411e9e95b53 xmlns="842cd523-47d6-43d6-8211-471f8d7272d8">
      <Terms xmlns="http://schemas.microsoft.com/office/infopath/2007/PartnerControls"/>
    </l618b0fee8ca4f429e9e6411e9e95b53>
    <Division xmlns="842cd523-47d6-43d6-8211-471f8d7272d8">ON Toronto Infrastructure</Division>
    <Target_x0020_Audiences xmlns="842cd523-47d6-43d6-8211-471f8d7272d8" xsi:nil="true"/>
    <Project_x0020_Name xmlns="842cd523-47d6-43d6-8211-471f8d7272d8">Northeast Vaughan Water Servicing Project</Project_x0020_Name>
    <AERIS_x0020_Published_x0020_Date xmlns="842cd523-47d6-43d6-8211-471f8d7272d8" xsi:nil="true"/>
    <Sector xmlns="842cd523-47d6-43d6-8211-471f8d7272d8">Water and Sanitation</Sector>
    <AERIS_x0020_Version xmlns="842cd523-47d6-43d6-8211-471f8d7272d8" xsi:nil="true"/>
    <Project_x0020_Manager xmlns="842cd523-47d6-43d6-8211-471f8d7272d8">Andrew Moreton</Project_x0020_Manager>
    <lcf76f155ced4ddcb4097134ff3c332f xmlns="842cd523-47d6-43d6-8211-471f8d7272d8">
      <Terms xmlns="http://schemas.microsoft.com/office/infopath/2007/PartnerControls"/>
    </lcf76f155ced4ddcb4097134ff3c332f>
  </documentManagement>
</p:properti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F8E50B80A32C040A85FB450FB26C9E5" ma:contentTypeVersion="46" ma:contentTypeDescription="Create a new document." ma:contentTypeScope="" ma:versionID="f305d8713f7c5199093c43c28f726b92">
  <xsd:schema xmlns:xsd="http://www.w3.org/2001/XMLSchema" xmlns:xs="http://www.w3.org/2001/XMLSchema" xmlns:p="http://schemas.microsoft.com/office/2006/metadata/properties" xmlns:ns2="842cd523-47d6-43d6-8211-471f8d7272d8" xmlns:ns3="d6d05743-d6d0-46ac-98bc-99f29ab3bcad" targetNamespace="http://schemas.microsoft.com/office/2006/metadata/properties" ma:root="true" ma:fieldsID="ea3efdce6824fb8f554bf7b837cf79a9" ns2:_="" ns3:_="">
    <xsd:import namespace="842cd523-47d6-43d6-8211-471f8d7272d8"/>
    <xsd:import namespace="d6d05743-d6d0-46ac-98bc-99f29ab3bcad"/>
    <xsd:element name="properties">
      <xsd:complexType>
        <xsd:sequence>
          <xsd:element name="documentManagement">
            <xsd:complexType>
              <xsd:all>
                <xsd:element ref="ns2:MediaServiceMetadata" minOccurs="0"/>
                <xsd:element ref="ns2:MediaServiceFastMetadata" minOccurs="0"/>
                <xsd:element ref="ns2:Target_x0020_Audiences" minOccurs="0"/>
                <xsd:element ref="ns2:_ModernAudienceTargetUserField" minOccurs="0"/>
                <xsd:element ref="ns2:_ModernAudienceAadObjectIds" minOccurs="0"/>
                <xsd:element ref="ns3:SharedWithUsers" minOccurs="0"/>
                <xsd:element ref="ns3:SharedWithDetails" minOccurs="0"/>
                <xsd:element ref="ns2:MediaServiceAutoKeyPoints" minOccurs="0"/>
                <xsd:element ref="ns2:MediaServiceKeyPoints" minOccurs="0"/>
                <xsd:element ref="ns2:Project_x0020_Manager" minOccurs="0"/>
                <xsd:element ref="ns2:Project_x0020_Code" minOccurs="0"/>
                <xsd:element ref="ns2:Project_x0020_Name" minOccurs="0"/>
                <xsd:element ref="ns2:Client_x0020_Organization" minOccurs="0"/>
                <xsd:element ref="ns2:Owner_x0020_Organization" minOccurs="0"/>
                <xsd:element ref="ns2:cb1c6817ddae4f4e962caf55b63bf464" minOccurs="0"/>
                <xsd:element ref="ns3:TaxCatchAll" minOccurs="0"/>
                <xsd:element ref="ns2:l618b0fee8ca4f429e9e6411e9e95b53" minOccurs="0"/>
                <xsd:element ref="ns2:Division" minOccurs="0"/>
                <xsd:element ref="ns2:Project_x0020_Status" minOccurs="0"/>
                <xsd:element ref="ns2:Sector" minOccurs="0"/>
                <xsd:element ref="ns2:ledd8dc17b1542dd8fd0ab7b94bcc985" minOccurs="0"/>
                <xsd:element ref="ns2:m5c1804717744f9fa1524b0f29103316" minOccurs="0"/>
                <xsd:element ref="ns2:ffbb60d3286f4764a7cd927fbe3c3406" minOccurs="0"/>
                <xsd:element ref="ns2:Status" minOccurs="0"/>
                <xsd:element ref="ns2:AERIS_x0020_Version" minOccurs="0"/>
                <xsd:element ref="ns2:AERIS_x0020_Published_x0020_Date" minOccurs="0"/>
                <xsd:element ref="ns2:AERIS_x0020_Link" minOccurs="0"/>
                <xsd:element ref="ns2:ddcb8363e9a649659ceb1033f1d9969c" minOccurs="0"/>
                <xsd:element ref="ns2:MediaServiceAutoTags" minOccurs="0"/>
                <xsd:element ref="ns2:MediaServiceGenerationTime" minOccurs="0"/>
                <xsd:element ref="ns2:MediaServiceEventHashCode" minOccurs="0"/>
                <xsd:element ref="ns2:MediaServiceOCR" minOccurs="0"/>
                <xsd:element ref="ns2:lcf76f155ced4ddcb4097134ff3c332f"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2cd523-47d6-43d6-8211-471f8d7272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Target_x0020_Audiences" ma:index="10" nillable="true" ma:displayName="Target Audiences" ma:internalName="Target_x0020_Audiences">
      <xsd:simpleType>
        <xsd:restriction base="dms:Unknown"/>
      </xsd:simpleType>
    </xsd:element>
    <xsd:element name="_ModernAudienceTargetUserField" ma:index="11" nillable="true" ma:displayName="Audience" ma:list="UserInfo" ma:SharePointGroup="0" ma:internalName="_ModernAudienceTargetUserField"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ModernAudienceAadObjectIds" ma:index="12" nillable="true" ma:displayName="AudienceIds" ma:list="{43165f19-f1c4-4d99-a16a-264f48dff973}" ma:internalName="_ModernAudienceAadObjectIds" ma:readOnly="true" ma:showField="_AadObjectIdForUser" ma:web="d6d05743-d6d0-46ac-98bc-99f29ab3bcad">
      <xsd:complexType>
        <xsd:complexContent>
          <xsd:extension base="dms:MultiChoiceLookup">
            <xsd:sequence>
              <xsd:element name="Value" type="dms:Lookup" maxOccurs="unbounded" minOccurs="0" nillable="true"/>
            </xsd:sequence>
          </xsd:extension>
        </xsd:complexContent>
      </xsd:complex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Project_x0020_Manager" ma:index="17" nillable="true" ma:displayName="Project Manager" ma:default="Andrew Moreton" ma:internalName="Project_x0020_Manager">
      <xsd:simpleType>
        <xsd:restriction base="dms:Text">
          <xsd:maxLength value="255"/>
        </xsd:restriction>
      </xsd:simpleType>
    </xsd:element>
    <xsd:element name="Project_x0020_Code" ma:index="18" nillable="true" ma:displayName="Project Code" ma:default="2020-5445-00" ma:internalName="Project_x0020_Code">
      <xsd:simpleType>
        <xsd:restriction base="dms:Text">
          <xsd:maxLength value="255"/>
        </xsd:restriction>
      </xsd:simpleType>
    </xsd:element>
    <xsd:element name="Project_x0020_Name" ma:index="19" nillable="true" ma:displayName="Project Name" ma:default="Northeast Vaughan Water Servicing Project" ma:internalName="Project_x0020_Name">
      <xsd:simpleType>
        <xsd:restriction base="dms:Text">
          <xsd:maxLength value="255"/>
        </xsd:restriction>
      </xsd:simpleType>
    </xsd:element>
    <xsd:element name="Client_x0020_Organization" ma:index="20" nillable="true" ma:displayName="Client Organization" ma:internalName="Client_x0020_Organization">
      <xsd:simpleType>
        <xsd:restriction base="dms:Text">
          <xsd:maxLength value="255"/>
        </xsd:restriction>
      </xsd:simpleType>
    </xsd:element>
    <xsd:element name="Owner_x0020_Organization" ma:index="21" nillable="true" ma:displayName="Owner Organization" ma:internalName="Owner_x0020_Organization">
      <xsd:simpleType>
        <xsd:restriction base="dms:Text">
          <xsd:maxLength value="255"/>
        </xsd:restriction>
      </xsd:simpleType>
    </xsd:element>
    <xsd:element name="cb1c6817ddae4f4e962caf55b63bf464" ma:index="23" nillable="true" ma:taxonomy="true" ma:internalName="cb1c6817ddae4f4e962caf55b63bf464" ma:taxonomyFieldName="Internal_x0020_Organization" ma:displayName="Internal Organization" ma:default="" ma:fieldId="{cb1c6817-ddae-4f4e-962c-af55b63bf464}" ma:sspId="4d32d354-0e99-4421-b819-db95894b1888" ma:termSetId="ffdaf2cf-ea55-46fd-88f8-ad2c39e66661" ma:anchorId="0636ebcc-12de-4bad-b1ae-f760de9ef692" ma:open="false" ma:isKeyword="false">
      <xsd:complexType>
        <xsd:sequence>
          <xsd:element ref="pc:Terms" minOccurs="0" maxOccurs="1"/>
        </xsd:sequence>
      </xsd:complexType>
    </xsd:element>
    <xsd:element name="l618b0fee8ca4f429e9e6411e9e95b53" ma:index="26" nillable="true" ma:taxonomy="true" ma:internalName="l618b0fee8ca4f429e9e6411e9e95b53" ma:taxonomyFieldName="Office" ma:displayName="Office" ma:default="" ma:fieldId="{5618b0fe-e8ca-4f42-9e9e-6411e9e95b53}" ma:sspId="4d32d354-0e99-4421-b819-db95894b1888" ma:termSetId="b49f64b3-4722-4336-9a5c-56c326b344d4" ma:anchorId="75d25fab-71e2-4ece-bb1e-4b760072d18d" ma:open="false" ma:isKeyword="false">
      <xsd:complexType>
        <xsd:sequence>
          <xsd:element ref="pc:Terms" minOccurs="0" maxOccurs="1"/>
        </xsd:sequence>
      </xsd:complexType>
    </xsd:element>
    <xsd:element name="Division" ma:index="27" nillable="true" ma:displayName="Division" ma:default="ON Toronto Infrastructure" ma:internalName="Division">
      <xsd:simpleType>
        <xsd:restriction base="dms:Text">
          <xsd:maxLength value="255"/>
        </xsd:restriction>
      </xsd:simpleType>
    </xsd:element>
    <xsd:element name="Project_x0020_Status" ma:index="28" nillable="true" ma:displayName="Project Status" ma:default="Open" ma:internalName="Project_x0020_Status">
      <xsd:simpleType>
        <xsd:restriction base="dms:Text">
          <xsd:maxLength value="255"/>
        </xsd:restriction>
      </xsd:simpleType>
    </xsd:element>
    <xsd:element name="Sector" ma:index="29" nillable="true" ma:displayName="Sector" ma:default="Water and Sanitation" ma:internalName="Sector">
      <xsd:simpleType>
        <xsd:restriction base="dms:Text">
          <xsd:maxLength value="255"/>
        </xsd:restriction>
      </xsd:simpleType>
    </xsd:element>
    <xsd:element name="ledd8dc17b1542dd8fd0ab7b94bcc985" ma:index="31" nillable="true" ma:taxonomy="true" ma:internalName="ledd8dc17b1542dd8fd0ab7b94bcc985" ma:taxonomyFieldName="Information_x0020_Type" ma:displayName="Information Type" ma:default="" ma:fieldId="{5edd8dc1-7b15-42dd-8fd0-ab7b94bcc985}" ma:sspId="4d32d354-0e99-4421-b819-db95894b1888" ma:termSetId="675de31f-9882-40e0-8bf1-6406c684a74b" ma:anchorId="00000000-0000-0000-0000-000000000000" ma:open="false" ma:isKeyword="false">
      <xsd:complexType>
        <xsd:sequence>
          <xsd:element ref="pc:Terms" minOccurs="0" maxOccurs="1"/>
        </xsd:sequence>
      </xsd:complexType>
    </xsd:element>
    <xsd:element name="m5c1804717744f9fa1524b0f29103316" ma:index="33" nillable="true" ma:taxonomy="true" ma:internalName="m5c1804717744f9fa1524b0f29103316" ma:taxonomyFieldName="Communications" ma:displayName="Communications" ma:default="" ma:fieldId="{65c18047-1774-4f9f-a152-4b0f29103316}" ma:sspId="4d32d354-0e99-4421-b819-db95894b1888" ma:termSetId="9a4b3689-c9c1-4790-ab17-27a3237c1c72" ma:anchorId="00000000-0000-0000-0000-000000000000" ma:open="false" ma:isKeyword="false">
      <xsd:complexType>
        <xsd:sequence>
          <xsd:element ref="pc:Terms" minOccurs="0" maxOccurs="1"/>
        </xsd:sequence>
      </xsd:complexType>
    </xsd:element>
    <xsd:element name="ffbb60d3286f4764a7cd927fbe3c3406" ma:index="35" nillable="true" ma:taxonomy="true" ma:internalName="ffbb60d3286f4764a7cd927fbe3c3406" ma:taxonomyFieldName="Data_x0020_Classification" ma:displayName="Data Classification" ma:default="1;#Confidential|dbb6cc64-9915-4cf6-857e-3e641b410f5c" ma:fieldId="{ffbb60d3-286f-4764-a7cd-927fbe3c3406}" ma:sspId="4d32d354-0e99-4421-b819-db95894b1888" ma:termSetId="71bc5065-a13d-44d1-a056-853f235091b4" ma:anchorId="00000000-0000-0000-0000-000000000000" ma:open="false" ma:isKeyword="false">
      <xsd:complexType>
        <xsd:sequence>
          <xsd:element ref="pc:Terms" minOccurs="0" maxOccurs="1"/>
        </xsd:sequence>
      </xsd:complexType>
    </xsd:element>
    <xsd:element name="Status" ma:index="36" nillable="true" ma:displayName="Status" ma:default="Work in progress" ma:format="Dropdown" ma:internalName="Status">
      <xsd:simpleType>
        <xsd:restriction base="dms:Choice">
          <xsd:enumeration value="Work in progress"/>
          <xsd:enumeration value="Final"/>
          <xsd:enumeration value="Published to AERIS"/>
        </xsd:restriction>
      </xsd:simpleType>
    </xsd:element>
    <xsd:element name="AERIS_x0020_Version" ma:index="37" nillable="true" ma:displayName="AERIS Version" ma:internalName="AERIS_x0020_Version">
      <xsd:simpleType>
        <xsd:restriction base="dms:Text">
          <xsd:maxLength value="255"/>
        </xsd:restriction>
      </xsd:simpleType>
    </xsd:element>
    <xsd:element name="AERIS_x0020_Published_x0020_Date" ma:index="38" nillable="true" ma:displayName="AERIS Published Date" ma:format="DateOnly" ma:internalName="AERIS_x0020_Published_x0020_Date">
      <xsd:simpleType>
        <xsd:restriction base="dms:DateTime"/>
      </xsd:simpleType>
    </xsd:element>
    <xsd:element name="AERIS_x0020_Link" ma:index="39" nillable="true" ma:displayName="AERIS Link" ma:format="Hyperlink" ma:internalName="AERIS_x0020_Link">
      <xsd:complexType>
        <xsd:complexContent>
          <xsd:extension base="dms:URL">
            <xsd:sequence>
              <xsd:element name="Url" type="dms:ValidUrl" minOccurs="0" nillable="true"/>
              <xsd:element name="Description" type="xsd:string" nillable="true"/>
            </xsd:sequence>
          </xsd:extension>
        </xsd:complexContent>
      </xsd:complexType>
    </xsd:element>
    <xsd:element name="ddcb8363e9a649659ceb1033f1d9969c" ma:index="41" nillable="true" ma:taxonomy="true" ma:internalName="ddcb8363e9a649659ceb1033f1d9969c" ma:taxonomyFieldName="AERIS_x0020_Pools" ma:displayName="AERIS Pools" ma:default="" ma:fieldId="{ddcb8363-e9a6-4965-9ceb-1033f1d9969c}" ma:sspId="4d32d354-0e99-4421-b819-db95894b1888" ma:termSetId="bdb7a0dc-ed46-4a04-abe0-57570b64a517" ma:anchorId="00000000-0000-0000-0000-000000000000" ma:open="false" ma:isKeyword="false">
      <xsd:complexType>
        <xsd:sequence>
          <xsd:element ref="pc:Terms" minOccurs="0" maxOccurs="1"/>
        </xsd:sequence>
      </xsd:complexType>
    </xsd:element>
    <xsd:element name="MediaServiceAutoTags" ma:index="42" nillable="true" ma:displayName="Tags" ma:internalName="MediaServiceAutoTags" ma:readOnly="true">
      <xsd:simpleType>
        <xsd:restriction base="dms:Text"/>
      </xsd:simpleType>
    </xsd:element>
    <xsd:element name="MediaServiceGenerationTime" ma:index="43" nillable="true" ma:displayName="MediaServiceGenerationTime" ma:hidden="true" ma:internalName="MediaServiceGenerationTime" ma:readOnly="true">
      <xsd:simpleType>
        <xsd:restriction base="dms:Text"/>
      </xsd:simpleType>
    </xsd:element>
    <xsd:element name="MediaServiceEventHashCode" ma:index="44" nillable="true" ma:displayName="MediaServiceEventHashCode" ma:hidden="true" ma:internalName="MediaServiceEventHashCode" ma:readOnly="true">
      <xsd:simpleType>
        <xsd:restriction base="dms:Text"/>
      </xsd:simpleType>
    </xsd:element>
    <xsd:element name="MediaServiceOCR" ma:index="45" nillable="true" ma:displayName="Extracted Text" ma:internalName="MediaServiceOCR" ma:readOnly="true">
      <xsd:simpleType>
        <xsd:restriction base="dms:Note">
          <xsd:maxLength value="255"/>
        </xsd:restriction>
      </xsd:simpleType>
    </xsd:element>
    <xsd:element name="lcf76f155ced4ddcb4097134ff3c332f" ma:index="47" nillable="true" ma:taxonomy="true" ma:internalName="lcf76f155ced4ddcb4097134ff3c332f" ma:taxonomyFieldName="MediaServiceImageTags" ma:displayName="Image Tags" ma:readOnly="false" ma:fieldId="{5cf76f15-5ced-4ddc-b409-7134ff3c332f}" ma:taxonomyMulti="true" ma:sspId="4d32d354-0e99-4421-b819-db95894b1888" ma:termSetId="09814cd3-568e-fe90-9814-8d621ff8fb84" ma:anchorId="fba54fb3-c3e1-fe81-a776-ca4b69148c4d" ma:open="true" ma:isKeyword="false">
      <xsd:complexType>
        <xsd:sequence>
          <xsd:element ref="pc:Terms" minOccurs="0" maxOccurs="1"/>
        </xsd:sequence>
      </xsd:complexType>
    </xsd:element>
    <xsd:element name="MediaServiceDateTaken" ma:index="48" nillable="true" ma:displayName="MediaServiceDateTaken" ma:hidden="true" ma:indexed="true" ma:internalName="MediaServiceDateTaken" ma:readOnly="true">
      <xsd:simpleType>
        <xsd:restriction base="dms:Text"/>
      </xsd:simpleType>
    </xsd:element>
    <xsd:element name="MediaLengthInSeconds" ma:index="49" nillable="true" ma:displayName="MediaLengthInSeconds" ma:hidden="true" ma:internalName="MediaLengthInSeconds" ma:readOnly="true">
      <xsd:simpleType>
        <xsd:restriction base="dms:Unknown"/>
      </xsd:simpleType>
    </xsd:element>
    <xsd:element name="MediaServiceLocation" ma:index="5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d05743-d6d0-46ac-98bc-99f29ab3bca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6f43ec11-07a4-49cf-b68b-f25b03e8adf3}" ma:internalName="TaxCatchAll" ma:showField="CatchAllData" ma:web="d6d05743-d6d0-46ac-98bc-99f29ab3bc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DD1714B-2B74-4813-9366-D36FB27FCE1B}">
  <ds:schemaRefs>
    <ds:schemaRef ds:uri="http://schemas.microsoft.com/office/2006/metadata/properties"/>
    <ds:schemaRef ds:uri="http://schemas.microsoft.com/office/infopath/2007/PartnerControls"/>
    <ds:schemaRef ds:uri="842cd523-47d6-43d6-8211-471f8d7272d8"/>
    <ds:schemaRef ds:uri="d6d05743-d6d0-46ac-98bc-99f29ab3bcad"/>
  </ds:schemaRefs>
</ds:datastoreItem>
</file>

<file path=customXml/itemProps2.xml><?xml version="1.0" encoding="utf-8"?>
<ds:datastoreItem xmlns:ds="http://schemas.openxmlformats.org/officeDocument/2006/customXml" ds:itemID="{1D80A139-1C9B-4C10-85C3-1A69C5E9670A}">
  <ds:schemaRefs>
    <ds:schemaRef ds:uri="http://schemas.microsoft.com/office/2006/metadata/longProperties"/>
  </ds:schemaRefs>
</ds:datastoreItem>
</file>

<file path=customXml/itemProps3.xml><?xml version="1.0" encoding="utf-8"?>
<ds:datastoreItem xmlns:ds="http://schemas.openxmlformats.org/officeDocument/2006/customXml" ds:itemID="{EF55D72B-F971-48FA-922D-19513297C7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2cd523-47d6-43d6-8211-471f8d7272d8"/>
    <ds:schemaRef ds:uri="d6d05743-d6d0-46ac-98bc-99f29ab3bc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3BF5292-12D4-453C-A96D-002697CF1051}">
  <ds:schemaRefs>
    <ds:schemaRef ds:uri="http://schemas.openxmlformats.org/officeDocument/2006/bibliography"/>
  </ds:schemaRefs>
</ds:datastoreItem>
</file>

<file path=customXml/itemProps5.xml><?xml version="1.0" encoding="utf-8"?>
<ds:datastoreItem xmlns:ds="http://schemas.openxmlformats.org/officeDocument/2006/customXml" ds:itemID="{7546FBEE-1F85-4966-A262-CC877F78E6C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Automated Blank Document.dot</Template>
  <TotalTime>7</TotalTime>
  <Pages>4</Pages>
  <Words>1361</Words>
  <Characters>11314</Characters>
  <Application>Microsoft Office Word</Application>
  <DocSecurity>0</DocSecurity>
  <Lines>94</Lines>
  <Paragraphs>25</Paragraphs>
  <ScaleCrop>false</ScaleCrop>
  <Company>Region of York</Company>
  <LinksUpToDate>false</LinksUpToDate>
  <CharactersWithSpaces>12650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01720_Preparation (Mar 18, 2016)</dc:title>
  <dc:subject/>
  <dc:creator>Adley-McGinnis, Andrea</dc:creator>
  <cp:keywords/>
  <cp:lastModifiedBy>Johnny Pang</cp:lastModifiedBy>
  <cp:revision>9</cp:revision>
  <cp:lastPrinted>2015-09-08T18:11:00Z</cp:lastPrinted>
  <dcterms:created xsi:type="dcterms:W3CDTF">2022-03-31T21:15:00Z</dcterms:created>
  <dcterms:modified xsi:type="dcterms:W3CDTF">2022-11-30T12:50:00Z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oolset">
    <vt:i4>3</vt:i4>
  </property>
  <property fmtid="{D5CDD505-2E9C-101B-9397-08002B2CF9AE}" pid="3" name="ContentTypeId">
    <vt:lpwstr>0x010100BF8E50B80A32C040A85FB450FB26C9E5</vt:lpwstr>
  </property>
  <property fmtid="{D5CDD505-2E9C-101B-9397-08002B2CF9AE}" pid="4" name="_dlc_DocId">
    <vt:lpwstr>ENVCPD-95-2200</vt:lpwstr>
  </property>
  <property fmtid="{D5CDD505-2E9C-101B-9397-08002B2CF9AE}" pid="5" name="_dlc_DocIdItemGuid">
    <vt:lpwstr>681db531-1183-44cd-9475-69f211c67408</vt:lpwstr>
  </property>
  <property fmtid="{D5CDD505-2E9C-101B-9397-08002B2CF9AE}" pid="6" name="_dlc_DocIdUrl">
    <vt:lpwstr>https://mycloud.york.ca/projects/EnvServProgramDeliveryOffice/Design/_layouts/DocIdRedir.aspx?ID=ENVCPD-95-2200, ENVCPD-95-2200</vt:lpwstr>
  </property>
  <property fmtid="{D5CDD505-2E9C-101B-9397-08002B2CF9AE}" pid="7" name="Last Updated">
    <vt:lpwstr>2020-01-20T00:00:00Z</vt:lpwstr>
  </property>
  <property fmtid="{D5CDD505-2E9C-101B-9397-08002B2CF9AE}" pid="8" name="Document Type">
    <vt:lpwstr>Technical Design Specification Templates</vt:lpwstr>
  </property>
  <property fmtid="{D5CDD505-2E9C-101B-9397-08002B2CF9AE}" pid="9" name="Sort Order">
    <vt:lpwstr/>
  </property>
  <property fmtid="{D5CDD505-2E9C-101B-9397-08002B2CF9AE}" pid="10" name="IconOverlay">
    <vt:lpwstr/>
  </property>
  <property fmtid="{D5CDD505-2E9C-101B-9397-08002B2CF9AE}" pid="11" name="TemplateUrl">
    <vt:lpwstr/>
  </property>
  <property fmtid="{D5CDD505-2E9C-101B-9397-08002B2CF9AE}" pid="12" name="xd_ProgID">
    <vt:lpwstr/>
  </property>
  <property fmtid="{D5CDD505-2E9C-101B-9397-08002B2CF9AE}" pid="13" name="_CopySource">
    <vt:lpwstr>https://mycloud.york.ca/projects/EnvServProgramDeliveryOffice/Design/Shared Documents/Technical Design Specification Templates/Division 01 - General Requirements/01720 Preparation.doc</vt:lpwstr>
  </property>
  <property fmtid="{D5CDD505-2E9C-101B-9397-08002B2CF9AE}" pid="14" name="Order">
    <vt:lpwstr>220000.000000000</vt:lpwstr>
  </property>
  <property fmtid="{D5CDD505-2E9C-101B-9397-08002B2CF9AE}" pid="15" name="ffbb60d3286f4764a7cd927fbe3c3406">
    <vt:lpwstr>Confidential|dbb6cc64-9915-4cf6-857e-3e641b410f5c</vt:lpwstr>
  </property>
  <property fmtid="{D5CDD505-2E9C-101B-9397-08002B2CF9AE}" pid="16" name="TaxCatchAll">
    <vt:lpwstr>1;#Confidential|dbb6cc64-9915-4cf6-857e-3e641b410f5c</vt:lpwstr>
  </property>
  <property fmtid="{D5CDD505-2E9C-101B-9397-08002B2CF9AE}" pid="17" name="m5c1804717744f9fa1524b0f29103316">
    <vt:lpwstr/>
  </property>
  <property fmtid="{D5CDD505-2E9C-101B-9397-08002B2CF9AE}" pid="18" name="Division">
    <vt:lpwstr>ON Toronto Infrastructure</vt:lpwstr>
  </property>
  <property fmtid="{D5CDD505-2E9C-101B-9397-08002B2CF9AE}" pid="19" name="ledd8dc17b1542dd8fd0ab7b94bcc985">
    <vt:lpwstr/>
  </property>
  <property fmtid="{D5CDD505-2E9C-101B-9397-08002B2CF9AE}" pid="20" name="AERIS Version">
    <vt:lpwstr/>
  </property>
  <property fmtid="{D5CDD505-2E9C-101B-9397-08002B2CF9AE}" pid="21" name="ddcb8363e9a649659ceb1033f1d9969c">
    <vt:lpwstr/>
  </property>
  <property fmtid="{D5CDD505-2E9C-101B-9397-08002B2CF9AE}" pid="22" name="Project Manager">
    <vt:lpwstr>Andrew Moreton</vt:lpwstr>
  </property>
  <property fmtid="{D5CDD505-2E9C-101B-9397-08002B2CF9AE}" pid="23" name="Owner Organization">
    <vt:lpwstr/>
  </property>
  <property fmtid="{D5CDD505-2E9C-101B-9397-08002B2CF9AE}" pid="24" name="l618b0fee8ca4f429e9e6411e9e95b53">
    <vt:lpwstr/>
  </property>
  <property fmtid="{D5CDD505-2E9C-101B-9397-08002B2CF9AE}" pid="25" name="Project Status">
    <vt:lpwstr>Open</vt:lpwstr>
  </property>
  <property fmtid="{D5CDD505-2E9C-101B-9397-08002B2CF9AE}" pid="26" name="Target Audiences">
    <vt:lpwstr/>
  </property>
  <property fmtid="{D5CDD505-2E9C-101B-9397-08002B2CF9AE}" pid="27" name="cb1c6817ddae4f4e962caf55b63bf464">
    <vt:lpwstr/>
  </property>
  <property fmtid="{D5CDD505-2E9C-101B-9397-08002B2CF9AE}" pid="28" name="Status">
    <vt:lpwstr>Work in progress</vt:lpwstr>
  </property>
  <property fmtid="{D5CDD505-2E9C-101B-9397-08002B2CF9AE}" pid="29" name="Project Code">
    <vt:lpwstr>2020-5445-00</vt:lpwstr>
  </property>
  <property fmtid="{D5CDD505-2E9C-101B-9397-08002B2CF9AE}" pid="30" name="Project Name">
    <vt:lpwstr>Northeast Vaughan Water Servicing Project</vt:lpwstr>
  </property>
  <property fmtid="{D5CDD505-2E9C-101B-9397-08002B2CF9AE}" pid="31" name="Client Organization">
    <vt:lpwstr/>
  </property>
  <property fmtid="{D5CDD505-2E9C-101B-9397-08002B2CF9AE}" pid="32" name="AERIS Published Date">
    <vt:lpwstr/>
  </property>
  <property fmtid="{D5CDD505-2E9C-101B-9397-08002B2CF9AE}" pid="33" name="_ModernAudienceTargetUserField">
    <vt:lpwstr/>
  </property>
  <property fmtid="{D5CDD505-2E9C-101B-9397-08002B2CF9AE}" pid="34" name="AERIS Link">
    <vt:lpwstr>, </vt:lpwstr>
  </property>
  <property fmtid="{D5CDD505-2E9C-101B-9397-08002B2CF9AE}" pid="35" name="Sector">
    <vt:lpwstr>Water and Sanitation</vt:lpwstr>
  </property>
  <property fmtid="{D5CDD505-2E9C-101B-9397-08002B2CF9AE}" pid="36" name="Office">
    <vt:lpwstr/>
  </property>
  <property fmtid="{D5CDD505-2E9C-101B-9397-08002B2CF9AE}" pid="37" name="AERIS Pools">
    <vt:lpwstr/>
  </property>
  <property fmtid="{D5CDD505-2E9C-101B-9397-08002B2CF9AE}" pid="38" name="Data Classification">
    <vt:lpwstr>1;#Confidential|dbb6cc64-9915-4cf6-857e-3e641b410f5c</vt:lpwstr>
  </property>
  <property fmtid="{D5CDD505-2E9C-101B-9397-08002B2CF9AE}" pid="39" name="Internal Organization">
    <vt:lpwstr/>
  </property>
  <property fmtid="{D5CDD505-2E9C-101B-9397-08002B2CF9AE}" pid="40" name="Communications">
    <vt:lpwstr/>
  </property>
  <property fmtid="{D5CDD505-2E9C-101B-9397-08002B2CF9AE}" pid="41" name="Information Type">
    <vt:lpwstr/>
  </property>
</Properties>
</file>