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0E3D80" w:rsidRPr="002621C0" w:rsidDel="00317C4A" w14:paraId="02555487" w14:textId="77777777">
        <w:trPr>
          <w:cantSplit/>
          <w:jc w:val="center"/>
          <w:del w:id="0" w:author="Liam Sykes" w:date="2022-03-21T16:25:00Z"/>
        </w:trPr>
        <w:tc>
          <w:tcPr>
            <w:tcW w:w="1004" w:type="dxa"/>
            <w:tcBorders>
              <w:top w:val="double" w:sz="6" w:space="0" w:color="auto"/>
              <w:left w:val="double" w:sz="6" w:space="0" w:color="auto"/>
              <w:bottom w:val="single" w:sz="6" w:space="0" w:color="auto"/>
              <w:right w:val="single" w:sz="6" w:space="0" w:color="auto"/>
            </w:tcBorders>
          </w:tcPr>
          <w:p w14:paraId="59200F81" w14:textId="77777777" w:rsidR="000E3D80" w:rsidRPr="002621C0" w:rsidDel="00317C4A" w:rsidRDefault="000E3D80" w:rsidP="00883E39">
            <w:pPr>
              <w:pStyle w:val="TableHeading"/>
              <w:rPr>
                <w:del w:id="1" w:author="Liam Sykes" w:date="2022-03-21T16:25:00Z"/>
                <w:rFonts w:ascii="Calibri" w:hAnsi="Calibri"/>
                <w:sz w:val="22"/>
                <w:szCs w:val="22"/>
              </w:rPr>
            </w:pPr>
            <w:del w:id="2" w:author="Liam Sykes" w:date="2022-03-21T16:25:00Z">
              <w:r w:rsidRPr="002621C0" w:rsidDel="00317C4A">
                <w:rPr>
                  <w:rFonts w:ascii="Calibri" w:hAnsi="Calibri"/>
                  <w:sz w:val="22"/>
                  <w:szCs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DFFB3FC" w14:textId="77777777" w:rsidR="000E3D80" w:rsidRPr="002621C0" w:rsidDel="00317C4A" w:rsidRDefault="000E3D80" w:rsidP="00883E39">
            <w:pPr>
              <w:pStyle w:val="TableHeading"/>
              <w:rPr>
                <w:del w:id="3" w:author="Liam Sykes" w:date="2022-03-21T16:25:00Z"/>
                <w:rFonts w:ascii="Calibri" w:hAnsi="Calibri"/>
                <w:sz w:val="22"/>
                <w:szCs w:val="22"/>
              </w:rPr>
            </w:pPr>
            <w:del w:id="4" w:author="Liam Sykes" w:date="2022-03-21T16:25:00Z">
              <w:r w:rsidRPr="002621C0" w:rsidDel="00317C4A">
                <w:rPr>
                  <w:rFonts w:ascii="Calibri" w:hAnsi="Calibri"/>
                  <w:sz w:val="22"/>
                  <w:szCs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15A8A883" w14:textId="77777777" w:rsidR="000E3D80" w:rsidRPr="002621C0" w:rsidDel="00317C4A" w:rsidRDefault="000E3D80" w:rsidP="00883E39">
            <w:pPr>
              <w:pStyle w:val="TableHeading"/>
              <w:rPr>
                <w:del w:id="5" w:author="Liam Sykes" w:date="2022-03-21T16:25:00Z"/>
                <w:rFonts w:ascii="Calibri" w:hAnsi="Calibri"/>
                <w:sz w:val="22"/>
                <w:szCs w:val="22"/>
              </w:rPr>
            </w:pPr>
            <w:del w:id="6" w:author="Liam Sykes" w:date="2022-03-21T16:25:00Z">
              <w:r w:rsidRPr="002621C0" w:rsidDel="00317C4A">
                <w:rPr>
                  <w:rFonts w:ascii="Calibri" w:hAnsi="Calibri"/>
                  <w:sz w:val="22"/>
                  <w:szCs w:val="22"/>
                </w:rPr>
                <w:delText>Description of Revisions</w:delText>
              </w:r>
            </w:del>
          </w:p>
        </w:tc>
      </w:tr>
      <w:tr w:rsidR="000E3D80" w:rsidRPr="002621C0" w:rsidDel="00317C4A" w14:paraId="32E9B0CF" w14:textId="77777777">
        <w:trPr>
          <w:cantSplit/>
          <w:jc w:val="center"/>
          <w:del w:id="7"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1E987598" w14:textId="77777777" w:rsidR="000E3D80" w:rsidRPr="002621C0" w:rsidDel="00317C4A" w:rsidRDefault="000E3D80" w:rsidP="00883E39">
            <w:pPr>
              <w:pStyle w:val="NormalTableText"/>
              <w:rPr>
                <w:del w:id="8" w:author="Liam Sykes" w:date="2022-03-21T16:25:00Z"/>
                <w:rFonts w:ascii="Calibri" w:hAnsi="Calibri"/>
                <w:sz w:val="22"/>
                <w:szCs w:val="22"/>
              </w:rPr>
            </w:pPr>
            <w:del w:id="9" w:author="Liam Sykes" w:date="2022-03-21T16:25:00Z">
              <w:r w:rsidRPr="002621C0" w:rsidDel="00317C4A">
                <w:rPr>
                  <w:rFonts w:ascii="Calibri" w:hAnsi="Calibri"/>
                  <w:sz w:val="22"/>
                  <w:szCs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59E404B0" w14:textId="77777777" w:rsidR="000E3D80" w:rsidRPr="002621C0" w:rsidDel="00317C4A" w:rsidRDefault="000E3D80" w:rsidP="00883E39">
            <w:pPr>
              <w:pStyle w:val="NormalTableText"/>
              <w:rPr>
                <w:del w:id="10" w:author="Liam Sykes" w:date="2022-03-21T16:25:00Z"/>
                <w:rFonts w:ascii="Calibri" w:hAnsi="Calibri"/>
                <w:sz w:val="22"/>
                <w:szCs w:val="22"/>
              </w:rPr>
            </w:pPr>
            <w:del w:id="11" w:author="Liam Sykes" w:date="2022-03-21T16:25:00Z">
              <w:r w:rsidRPr="002621C0" w:rsidDel="00317C4A">
                <w:rPr>
                  <w:rFonts w:ascii="Calibri" w:hAnsi="Calibri"/>
                  <w:sz w:val="22"/>
                  <w:szCs w:val="22"/>
                </w:rPr>
                <w:delText>August 3</w:delText>
              </w:r>
              <w:r w:rsidR="00DA0A45" w:rsidRPr="002621C0" w:rsidDel="00317C4A">
                <w:rPr>
                  <w:rFonts w:ascii="Calibri" w:hAnsi="Calibri"/>
                  <w:sz w:val="22"/>
                  <w:szCs w:val="22"/>
                </w:rPr>
                <w:delText>0</w:delText>
              </w:r>
              <w:r w:rsidRPr="002621C0" w:rsidDel="00317C4A">
                <w:rPr>
                  <w:rFonts w:ascii="Calibri" w:hAnsi="Calibri"/>
                  <w:sz w:val="22"/>
                  <w:szCs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1B94B4D3" w14:textId="77777777" w:rsidR="000E3D80" w:rsidRPr="002621C0" w:rsidDel="00317C4A" w:rsidRDefault="000E3D80" w:rsidP="00883E39">
            <w:pPr>
              <w:pStyle w:val="NormalTableText"/>
              <w:rPr>
                <w:del w:id="12" w:author="Liam Sykes" w:date="2022-03-21T16:25:00Z"/>
                <w:rFonts w:ascii="Calibri" w:hAnsi="Calibri"/>
                <w:sz w:val="22"/>
                <w:szCs w:val="22"/>
              </w:rPr>
            </w:pPr>
            <w:del w:id="13" w:author="Liam Sykes" w:date="2022-03-21T16:25:00Z">
              <w:r w:rsidRPr="002621C0" w:rsidDel="00317C4A">
                <w:rPr>
                  <w:rFonts w:ascii="Calibri" w:hAnsi="Calibri"/>
                  <w:sz w:val="22"/>
                  <w:szCs w:val="22"/>
                </w:rPr>
                <w:delText>Approved final document.</w:delText>
              </w:r>
            </w:del>
          </w:p>
        </w:tc>
      </w:tr>
      <w:tr w:rsidR="008A60FF" w:rsidRPr="002621C0" w:rsidDel="00317C4A" w14:paraId="4F6D8B71" w14:textId="77777777">
        <w:trPr>
          <w:cantSplit/>
          <w:jc w:val="center"/>
          <w:del w:id="14"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4A30CAD8" w14:textId="77777777" w:rsidR="008A60FF" w:rsidRPr="002621C0" w:rsidDel="00317C4A" w:rsidRDefault="008A60FF" w:rsidP="00883E39">
            <w:pPr>
              <w:pStyle w:val="TableHeading"/>
              <w:rPr>
                <w:del w:id="15" w:author="Liam Sykes" w:date="2022-03-21T16:25:00Z"/>
                <w:rFonts w:ascii="Calibri" w:hAnsi="Calibri"/>
                <w:b w:val="0"/>
                <w:sz w:val="22"/>
                <w:szCs w:val="22"/>
              </w:rPr>
            </w:pPr>
            <w:del w:id="16" w:author="Liam Sykes" w:date="2022-03-21T16:25:00Z">
              <w:r w:rsidRPr="002621C0" w:rsidDel="00317C4A">
                <w:rPr>
                  <w:rFonts w:ascii="Calibri" w:hAnsi="Calibri"/>
                  <w:b w:val="0"/>
                  <w:sz w:val="22"/>
                  <w:szCs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4CE28B8C" w14:textId="77777777" w:rsidR="008A60FF" w:rsidRPr="002621C0" w:rsidDel="00317C4A" w:rsidRDefault="008A60FF" w:rsidP="00883E39">
            <w:pPr>
              <w:pStyle w:val="TableHeading"/>
              <w:rPr>
                <w:del w:id="17" w:author="Liam Sykes" w:date="2022-03-21T16:25:00Z"/>
                <w:rFonts w:ascii="Calibri" w:hAnsi="Calibri"/>
                <w:b w:val="0"/>
                <w:sz w:val="22"/>
                <w:szCs w:val="22"/>
              </w:rPr>
            </w:pPr>
            <w:del w:id="18" w:author="Liam Sykes" w:date="2022-03-21T16:25:00Z">
              <w:r w:rsidRPr="002621C0" w:rsidDel="00317C4A">
                <w:rPr>
                  <w:rFonts w:ascii="Calibri" w:hAnsi="Calibri"/>
                  <w:b w:val="0"/>
                  <w:sz w:val="22"/>
                  <w:szCs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2A1053DA" w14:textId="77777777" w:rsidR="008A60FF" w:rsidRPr="002621C0" w:rsidDel="00317C4A" w:rsidRDefault="008A60FF" w:rsidP="00883E39">
            <w:pPr>
              <w:pStyle w:val="TableHeading"/>
              <w:rPr>
                <w:del w:id="19" w:author="Liam Sykes" w:date="2022-03-21T16:25:00Z"/>
                <w:rFonts w:ascii="Calibri" w:hAnsi="Calibri"/>
                <w:b w:val="0"/>
                <w:sz w:val="22"/>
                <w:szCs w:val="22"/>
              </w:rPr>
            </w:pPr>
            <w:del w:id="20" w:author="Liam Sykes" w:date="2022-03-21T16:25:00Z">
              <w:r w:rsidRPr="002621C0" w:rsidDel="00317C4A">
                <w:rPr>
                  <w:rFonts w:ascii="Calibri" w:hAnsi="Calibri"/>
                  <w:b w:val="0"/>
                  <w:sz w:val="22"/>
                  <w:szCs w:val="22"/>
                </w:rPr>
                <w:delText>Minor revisions by Legal Services</w:delText>
              </w:r>
            </w:del>
          </w:p>
        </w:tc>
      </w:tr>
      <w:tr w:rsidR="008A60FF" w:rsidRPr="002621C0" w:rsidDel="00317C4A" w14:paraId="33676B89" w14:textId="77777777" w:rsidTr="00182E79">
        <w:trPr>
          <w:cantSplit/>
          <w:trHeight w:val="65"/>
          <w:jc w:val="center"/>
          <w:del w:id="21"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388B3F33" w14:textId="77777777" w:rsidR="008A60FF" w:rsidRPr="002621C0" w:rsidDel="00317C4A" w:rsidRDefault="00D7591F" w:rsidP="00883E39">
            <w:pPr>
              <w:pStyle w:val="NormalTableText"/>
              <w:rPr>
                <w:del w:id="22" w:author="Liam Sykes" w:date="2022-03-21T16:25:00Z"/>
                <w:rFonts w:ascii="Calibri" w:hAnsi="Calibri"/>
                <w:sz w:val="22"/>
                <w:szCs w:val="22"/>
              </w:rPr>
            </w:pPr>
            <w:del w:id="23" w:author="Liam Sykes" w:date="2022-03-21T16:25:00Z">
              <w:r w:rsidRPr="002621C0" w:rsidDel="00317C4A">
                <w:rPr>
                  <w:rFonts w:ascii="Calibri" w:hAnsi="Calibri"/>
                  <w:sz w:val="22"/>
                  <w:szCs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51045680" w14:textId="77777777" w:rsidR="008A60FF" w:rsidRPr="002621C0" w:rsidDel="00317C4A" w:rsidRDefault="00D7591F" w:rsidP="00883E39">
            <w:pPr>
              <w:pStyle w:val="NormalTableText"/>
              <w:rPr>
                <w:del w:id="24" w:author="Liam Sykes" w:date="2022-03-21T16:25:00Z"/>
                <w:rFonts w:ascii="Calibri" w:hAnsi="Calibri"/>
                <w:sz w:val="22"/>
                <w:szCs w:val="22"/>
              </w:rPr>
            </w:pPr>
            <w:del w:id="25" w:author="Liam Sykes" w:date="2022-03-21T16:25:00Z">
              <w:r w:rsidRPr="002621C0" w:rsidDel="00317C4A">
                <w:rPr>
                  <w:rFonts w:ascii="Calibri" w:hAnsi="Calibri"/>
                  <w:sz w:val="22"/>
                  <w:szCs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2E775793" w14:textId="77777777" w:rsidR="008A60FF" w:rsidRPr="002621C0" w:rsidDel="00317C4A" w:rsidRDefault="00D7591F" w:rsidP="00883E39">
            <w:pPr>
              <w:pStyle w:val="NormalTableText"/>
              <w:rPr>
                <w:del w:id="26" w:author="Liam Sykes" w:date="2022-03-21T16:25:00Z"/>
                <w:rFonts w:ascii="Calibri" w:hAnsi="Calibri"/>
                <w:sz w:val="22"/>
                <w:szCs w:val="22"/>
              </w:rPr>
            </w:pPr>
            <w:del w:id="27" w:author="Liam Sykes" w:date="2022-03-21T16:25:00Z">
              <w:r w:rsidRPr="002621C0" w:rsidDel="00317C4A">
                <w:rPr>
                  <w:rFonts w:ascii="Calibri" w:hAnsi="Calibri"/>
                  <w:sz w:val="22"/>
                  <w:szCs w:val="22"/>
                </w:rPr>
                <w:delText>Modified ‘Related Sections’</w:delText>
              </w:r>
            </w:del>
          </w:p>
        </w:tc>
      </w:tr>
      <w:tr w:rsidR="00182E79" w:rsidRPr="002621C0" w:rsidDel="00317C4A" w14:paraId="6B72141A" w14:textId="77777777" w:rsidTr="00177A72">
        <w:trPr>
          <w:cantSplit/>
          <w:jc w:val="center"/>
          <w:del w:id="28"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2195250A" w14:textId="77777777" w:rsidR="00182E79" w:rsidRPr="002621C0" w:rsidDel="00317C4A" w:rsidRDefault="00692CB8" w:rsidP="00883E39">
            <w:pPr>
              <w:pStyle w:val="NormalTableText"/>
              <w:rPr>
                <w:del w:id="29" w:author="Liam Sykes" w:date="2022-03-21T16:25:00Z"/>
                <w:rFonts w:ascii="Calibri" w:hAnsi="Calibri"/>
                <w:bCs/>
                <w:sz w:val="22"/>
                <w:szCs w:val="22"/>
              </w:rPr>
            </w:pPr>
            <w:del w:id="30" w:author="Liam Sykes" w:date="2022-03-21T16:25:00Z">
              <w:r w:rsidRPr="002621C0" w:rsidDel="00317C4A">
                <w:rPr>
                  <w:rFonts w:ascii="Calibri" w:hAnsi="Calibri"/>
                  <w:bCs/>
                  <w:sz w:val="22"/>
                  <w:szCs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71BAA1EF" w14:textId="77777777" w:rsidR="00182E79" w:rsidRPr="002621C0" w:rsidDel="00317C4A" w:rsidRDefault="00182E79" w:rsidP="00883E39">
            <w:pPr>
              <w:pStyle w:val="NormalTableText"/>
              <w:rPr>
                <w:del w:id="31" w:author="Liam Sykes" w:date="2022-03-21T16:25:00Z"/>
                <w:rFonts w:ascii="Calibri" w:hAnsi="Calibri"/>
                <w:bCs/>
                <w:sz w:val="22"/>
                <w:szCs w:val="22"/>
              </w:rPr>
            </w:pPr>
            <w:del w:id="32" w:author="Liam Sykes" w:date="2022-03-21T16:25:00Z">
              <w:r w:rsidRPr="002621C0" w:rsidDel="00317C4A">
                <w:rPr>
                  <w:rFonts w:ascii="Calibri" w:hAnsi="Calibri"/>
                  <w:bCs/>
                  <w:sz w:val="22"/>
                  <w:szCs w:val="22"/>
                </w:rPr>
                <w:delText>September 28, 2010</w:delText>
              </w:r>
            </w:del>
          </w:p>
        </w:tc>
        <w:tc>
          <w:tcPr>
            <w:tcW w:w="5683" w:type="dxa"/>
            <w:tcBorders>
              <w:top w:val="single" w:sz="6" w:space="0" w:color="auto"/>
              <w:left w:val="single" w:sz="6" w:space="0" w:color="auto"/>
              <w:bottom w:val="single" w:sz="6" w:space="0" w:color="auto"/>
              <w:right w:val="double" w:sz="6" w:space="0" w:color="auto"/>
            </w:tcBorders>
          </w:tcPr>
          <w:p w14:paraId="1FE33B99" w14:textId="77777777" w:rsidR="00182E79" w:rsidRPr="002621C0" w:rsidDel="00317C4A" w:rsidRDefault="00182E79" w:rsidP="00883E39">
            <w:pPr>
              <w:pStyle w:val="NormalTableText"/>
              <w:rPr>
                <w:del w:id="33" w:author="Liam Sykes" w:date="2022-03-21T16:25:00Z"/>
                <w:rFonts w:ascii="Calibri" w:hAnsi="Calibri"/>
                <w:bCs/>
                <w:sz w:val="22"/>
                <w:szCs w:val="22"/>
              </w:rPr>
            </w:pPr>
            <w:del w:id="34" w:author="Liam Sykes" w:date="2022-03-21T16:25:00Z">
              <w:r w:rsidRPr="002621C0" w:rsidDel="00317C4A">
                <w:rPr>
                  <w:rFonts w:ascii="Calibri" w:hAnsi="Calibri"/>
                  <w:bCs/>
                  <w:sz w:val="22"/>
                  <w:szCs w:val="22"/>
                </w:rPr>
                <w:delText>Minor revisions</w:delText>
              </w:r>
            </w:del>
          </w:p>
        </w:tc>
      </w:tr>
      <w:tr w:rsidR="00692CB8" w:rsidRPr="002621C0" w:rsidDel="00317C4A" w14:paraId="1436E206" w14:textId="77777777" w:rsidTr="00177A72">
        <w:trPr>
          <w:cantSplit/>
          <w:jc w:val="center"/>
          <w:del w:id="35"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127A1A24" w14:textId="77777777" w:rsidR="00692CB8" w:rsidRPr="002621C0" w:rsidDel="00317C4A" w:rsidRDefault="00692CB8" w:rsidP="00883E39">
            <w:pPr>
              <w:pStyle w:val="NormalTableText"/>
              <w:rPr>
                <w:del w:id="36" w:author="Liam Sykes" w:date="2022-03-21T16:25:00Z"/>
                <w:rFonts w:ascii="Calibri" w:hAnsi="Calibri"/>
                <w:sz w:val="22"/>
                <w:szCs w:val="22"/>
              </w:rPr>
            </w:pPr>
            <w:del w:id="37" w:author="Liam Sykes" w:date="2022-03-21T16:25:00Z">
              <w:r w:rsidRPr="002621C0" w:rsidDel="00317C4A">
                <w:rPr>
                  <w:rFonts w:ascii="Calibri" w:hAnsi="Calibri"/>
                  <w:sz w:val="22"/>
                  <w:szCs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714991BF" w14:textId="77777777" w:rsidR="00692CB8" w:rsidRPr="002621C0" w:rsidDel="00317C4A" w:rsidRDefault="00692CB8" w:rsidP="00883E39">
            <w:pPr>
              <w:pStyle w:val="NormalTableText"/>
              <w:rPr>
                <w:del w:id="38" w:author="Liam Sykes" w:date="2022-03-21T16:25:00Z"/>
                <w:rFonts w:ascii="Calibri" w:hAnsi="Calibri"/>
                <w:sz w:val="22"/>
                <w:szCs w:val="22"/>
              </w:rPr>
            </w:pPr>
            <w:del w:id="39" w:author="Liam Sykes" w:date="2022-03-21T16:25:00Z">
              <w:r w:rsidRPr="002621C0" w:rsidDel="00317C4A">
                <w:rPr>
                  <w:rFonts w:ascii="Calibri" w:hAnsi="Calibri"/>
                  <w:sz w:val="22"/>
                  <w:szCs w:val="22"/>
                </w:rPr>
                <w:delText>April 10, 2012</w:delText>
              </w:r>
            </w:del>
          </w:p>
        </w:tc>
        <w:tc>
          <w:tcPr>
            <w:tcW w:w="5683" w:type="dxa"/>
            <w:tcBorders>
              <w:top w:val="single" w:sz="6" w:space="0" w:color="auto"/>
              <w:left w:val="single" w:sz="6" w:space="0" w:color="auto"/>
              <w:bottom w:val="single" w:sz="6" w:space="0" w:color="auto"/>
              <w:right w:val="double" w:sz="6" w:space="0" w:color="auto"/>
            </w:tcBorders>
          </w:tcPr>
          <w:p w14:paraId="2E692ED8" w14:textId="77777777" w:rsidR="00692CB8" w:rsidRPr="002621C0" w:rsidDel="00317C4A" w:rsidRDefault="00692CB8" w:rsidP="00883E39">
            <w:pPr>
              <w:pStyle w:val="NormalTableText"/>
              <w:rPr>
                <w:del w:id="40" w:author="Liam Sykes" w:date="2022-03-21T16:25:00Z"/>
                <w:rFonts w:ascii="Calibri" w:hAnsi="Calibri"/>
                <w:sz w:val="22"/>
                <w:szCs w:val="22"/>
              </w:rPr>
            </w:pPr>
            <w:del w:id="41" w:author="Liam Sykes" w:date="2022-03-21T16:25:00Z">
              <w:r w:rsidRPr="002621C0" w:rsidDel="00317C4A">
                <w:rPr>
                  <w:rFonts w:ascii="Calibri" w:hAnsi="Calibri"/>
                  <w:sz w:val="22"/>
                  <w:szCs w:val="22"/>
                </w:rPr>
                <w:delText>Addition of References and Replacement Parts sections on this page.</w:delText>
              </w:r>
            </w:del>
          </w:p>
        </w:tc>
      </w:tr>
      <w:tr w:rsidR="00692CB8" w:rsidRPr="002621C0" w:rsidDel="00317C4A" w14:paraId="5564ADAD" w14:textId="77777777" w:rsidTr="00177A72">
        <w:trPr>
          <w:cantSplit/>
          <w:jc w:val="center"/>
          <w:del w:id="42"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1889B395" w14:textId="77777777" w:rsidR="00692CB8" w:rsidRPr="002621C0" w:rsidDel="00317C4A" w:rsidRDefault="003B1D9D" w:rsidP="00883E39">
            <w:pPr>
              <w:pStyle w:val="NormalTableText"/>
              <w:rPr>
                <w:del w:id="43" w:author="Liam Sykes" w:date="2022-03-21T16:25:00Z"/>
                <w:rFonts w:ascii="Calibri" w:hAnsi="Calibri"/>
                <w:sz w:val="22"/>
                <w:szCs w:val="22"/>
              </w:rPr>
            </w:pPr>
            <w:del w:id="44" w:author="Liam Sykes" w:date="2022-03-21T16:25:00Z">
              <w:r w:rsidRPr="002621C0" w:rsidDel="00317C4A">
                <w:rPr>
                  <w:rFonts w:ascii="Calibri" w:hAnsi="Calibri"/>
                  <w:sz w:val="22"/>
                  <w:szCs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75BB25D4" w14:textId="77777777" w:rsidR="00692CB8" w:rsidRPr="002621C0" w:rsidDel="00317C4A" w:rsidRDefault="003A0248" w:rsidP="00883E39">
            <w:pPr>
              <w:pStyle w:val="NormalTableText"/>
              <w:rPr>
                <w:del w:id="45" w:author="Liam Sykes" w:date="2022-03-21T16:25:00Z"/>
                <w:rFonts w:ascii="Calibri" w:hAnsi="Calibri"/>
                <w:sz w:val="22"/>
                <w:szCs w:val="22"/>
              </w:rPr>
            </w:pPr>
            <w:del w:id="46" w:author="Liam Sykes" w:date="2022-03-21T16:25:00Z">
              <w:r w:rsidRPr="002621C0" w:rsidDel="00317C4A">
                <w:rPr>
                  <w:rFonts w:ascii="Calibri" w:hAnsi="Calibri"/>
                  <w:sz w:val="22"/>
                  <w:szCs w:val="22"/>
                </w:rPr>
                <w:delText>July 6</w:delText>
              </w:r>
              <w:r w:rsidR="003B1D9D" w:rsidRPr="002621C0" w:rsidDel="00317C4A">
                <w:rPr>
                  <w:rFonts w:ascii="Calibri" w:hAnsi="Calibri"/>
                  <w:sz w:val="22"/>
                  <w:szCs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27A739E4" w14:textId="77777777" w:rsidR="00692CB8" w:rsidRPr="002621C0" w:rsidDel="00317C4A" w:rsidRDefault="003B1D9D" w:rsidP="00883E39">
            <w:pPr>
              <w:pStyle w:val="NormalTableText"/>
              <w:rPr>
                <w:del w:id="47" w:author="Liam Sykes" w:date="2022-03-21T16:25:00Z"/>
                <w:rFonts w:ascii="Calibri" w:hAnsi="Calibri"/>
                <w:sz w:val="22"/>
                <w:szCs w:val="22"/>
              </w:rPr>
            </w:pPr>
            <w:del w:id="48" w:author="Liam Sykes" w:date="2022-03-21T16:25:00Z">
              <w:r w:rsidRPr="002621C0" w:rsidDel="00317C4A">
                <w:rPr>
                  <w:rFonts w:ascii="Calibri" w:hAnsi="Calibri"/>
                  <w:sz w:val="22"/>
                  <w:szCs w:val="22"/>
                </w:rPr>
                <w:delText>Change tab settings for page 1-</w:delText>
              </w:r>
              <w:r w:rsidR="003A0248" w:rsidRPr="002621C0" w:rsidDel="00317C4A">
                <w:rPr>
                  <w:rFonts w:ascii="Calibri" w:hAnsi="Calibri"/>
                  <w:sz w:val="22"/>
                  <w:szCs w:val="22"/>
                </w:rPr>
                <w:delText>5</w:delText>
              </w:r>
              <w:r w:rsidRPr="002621C0" w:rsidDel="00317C4A">
                <w:rPr>
                  <w:rFonts w:ascii="Calibri" w:hAnsi="Calibri"/>
                  <w:sz w:val="22"/>
                  <w:szCs w:val="22"/>
                </w:rPr>
                <w:delText>.</w:delText>
              </w:r>
            </w:del>
          </w:p>
        </w:tc>
      </w:tr>
      <w:tr w:rsidR="00182E79" w:rsidRPr="002621C0" w:rsidDel="00317C4A" w14:paraId="4C9D1543" w14:textId="77777777" w:rsidTr="00323E1D">
        <w:trPr>
          <w:cantSplit/>
          <w:jc w:val="center"/>
          <w:del w:id="49"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1267BB7D" w14:textId="77777777" w:rsidR="00182E79" w:rsidRPr="002621C0" w:rsidDel="00317C4A" w:rsidRDefault="00765F13" w:rsidP="00883E39">
            <w:pPr>
              <w:pStyle w:val="NormalTableText"/>
              <w:rPr>
                <w:del w:id="50" w:author="Liam Sykes" w:date="2022-03-21T16:25:00Z"/>
                <w:rFonts w:ascii="Calibri" w:hAnsi="Calibri"/>
                <w:sz w:val="22"/>
                <w:szCs w:val="22"/>
              </w:rPr>
            </w:pPr>
            <w:del w:id="51" w:author="Liam Sykes" w:date="2022-03-21T16:25:00Z">
              <w:r w:rsidRPr="002621C0" w:rsidDel="00317C4A">
                <w:rPr>
                  <w:rFonts w:ascii="Calibri" w:hAnsi="Calibri"/>
                  <w:sz w:val="22"/>
                  <w:szCs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309064A1" w14:textId="77777777" w:rsidR="00182E79" w:rsidRPr="002621C0" w:rsidDel="00317C4A" w:rsidRDefault="00765F13" w:rsidP="00883E39">
            <w:pPr>
              <w:pStyle w:val="NormalTableText"/>
              <w:rPr>
                <w:del w:id="52" w:author="Liam Sykes" w:date="2022-03-21T16:25:00Z"/>
                <w:rFonts w:ascii="Calibri" w:hAnsi="Calibri"/>
                <w:sz w:val="22"/>
                <w:szCs w:val="22"/>
              </w:rPr>
            </w:pPr>
            <w:del w:id="53" w:author="Liam Sykes" w:date="2022-03-21T16:25:00Z">
              <w:r w:rsidRPr="002621C0" w:rsidDel="00317C4A">
                <w:rPr>
                  <w:rFonts w:ascii="Calibri" w:hAnsi="Calibri"/>
                  <w:sz w:val="22"/>
                  <w:szCs w:val="22"/>
                </w:rPr>
                <w:delText>April 10, 2015</w:delText>
              </w:r>
            </w:del>
          </w:p>
        </w:tc>
        <w:tc>
          <w:tcPr>
            <w:tcW w:w="5683" w:type="dxa"/>
            <w:tcBorders>
              <w:top w:val="single" w:sz="6" w:space="0" w:color="auto"/>
              <w:left w:val="single" w:sz="6" w:space="0" w:color="auto"/>
              <w:bottom w:val="single" w:sz="6" w:space="0" w:color="auto"/>
              <w:right w:val="double" w:sz="6" w:space="0" w:color="auto"/>
            </w:tcBorders>
          </w:tcPr>
          <w:p w14:paraId="2E715380" w14:textId="77777777" w:rsidR="00182E79" w:rsidRPr="002621C0" w:rsidDel="00317C4A" w:rsidRDefault="00765F13" w:rsidP="00883E39">
            <w:pPr>
              <w:pStyle w:val="NormalTableText"/>
              <w:rPr>
                <w:del w:id="54" w:author="Liam Sykes" w:date="2022-03-21T16:25:00Z"/>
                <w:rFonts w:ascii="Calibri" w:hAnsi="Calibri"/>
                <w:sz w:val="22"/>
                <w:szCs w:val="22"/>
              </w:rPr>
            </w:pPr>
            <w:del w:id="55" w:author="Liam Sykes" w:date="2022-03-21T16:25:00Z">
              <w:r w:rsidRPr="002621C0" w:rsidDel="00317C4A">
                <w:rPr>
                  <w:rFonts w:ascii="Calibri" w:hAnsi="Calibri"/>
                  <w:sz w:val="22"/>
                  <w:szCs w:val="22"/>
                </w:rPr>
                <w:delText>General Formatting</w:delText>
              </w:r>
            </w:del>
          </w:p>
        </w:tc>
      </w:tr>
      <w:tr w:rsidR="00323E1D" w:rsidRPr="002621C0" w:rsidDel="00317C4A" w14:paraId="266F3151" w14:textId="77777777" w:rsidTr="003918FF">
        <w:trPr>
          <w:cantSplit/>
          <w:jc w:val="center"/>
          <w:del w:id="56"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41459B48" w14:textId="77777777" w:rsidR="00323E1D" w:rsidRPr="002621C0" w:rsidDel="00317C4A" w:rsidRDefault="00323E1D" w:rsidP="00883E39">
            <w:pPr>
              <w:pStyle w:val="NormalTableText"/>
              <w:rPr>
                <w:del w:id="57" w:author="Liam Sykes" w:date="2022-03-21T16:25:00Z"/>
                <w:rFonts w:ascii="Calibri" w:hAnsi="Calibri"/>
                <w:sz w:val="22"/>
                <w:szCs w:val="22"/>
              </w:rPr>
            </w:pPr>
            <w:del w:id="58" w:author="Liam Sykes" w:date="2022-03-21T16:25:00Z">
              <w:r w:rsidDel="00317C4A">
                <w:rPr>
                  <w:rFonts w:ascii="Calibri" w:hAnsi="Calibri"/>
                  <w:sz w:val="22"/>
                  <w:szCs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2663013C" w14:textId="77777777" w:rsidR="00323E1D" w:rsidRPr="002621C0" w:rsidDel="00317C4A" w:rsidRDefault="00323E1D" w:rsidP="00883E39">
            <w:pPr>
              <w:pStyle w:val="NormalTableText"/>
              <w:rPr>
                <w:del w:id="59" w:author="Liam Sykes" w:date="2022-03-21T16:25:00Z"/>
                <w:rFonts w:ascii="Calibri" w:hAnsi="Calibri"/>
                <w:sz w:val="22"/>
                <w:szCs w:val="22"/>
              </w:rPr>
            </w:pPr>
            <w:del w:id="60" w:author="Liam Sykes" w:date="2022-03-21T16:25:00Z">
              <w:r w:rsidDel="00317C4A">
                <w:rPr>
                  <w:rFonts w:ascii="Calibri" w:hAnsi="Calibri"/>
                  <w:sz w:val="22"/>
                  <w:szCs w:val="22"/>
                </w:rPr>
                <w:delText>December 16, 2015</w:delText>
              </w:r>
            </w:del>
          </w:p>
        </w:tc>
        <w:tc>
          <w:tcPr>
            <w:tcW w:w="5683" w:type="dxa"/>
            <w:tcBorders>
              <w:top w:val="single" w:sz="6" w:space="0" w:color="auto"/>
              <w:left w:val="single" w:sz="6" w:space="0" w:color="auto"/>
              <w:bottom w:val="single" w:sz="6" w:space="0" w:color="auto"/>
              <w:right w:val="double" w:sz="6" w:space="0" w:color="auto"/>
            </w:tcBorders>
          </w:tcPr>
          <w:p w14:paraId="3F3319BD" w14:textId="77777777" w:rsidR="00323E1D" w:rsidRPr="002621C0" w:rsidDel="00317C4A" w:rsidRDefault="00531C6C" w:rsidP="00903B67">
            <w:pPr>
              <w:pStyle w:val="NormalTableText"/>
              <w:rPr>
                <w:del w:id="61" w:author="Liam Sykes" w:date="2022-03-21T16:25:00Z"/>
                <w:rFonts w:ascii="Calibri" w:hAnsi="Calibri"/>
                <w:sz w:val="22"/>
                <w:szCs w:val="22"/>
              </w:rPr>
            </w:pPr>
            <w:del w:id="62" w:author="Liam Sykes" w:date="2022-03-21T16:25:00Z">
              <w:r w:rsidRPr="00531C6C" w:rsidDel="00317C4A">
                <w:rPr>
                  <w:rFonts w:ascii="Calibri" w:hAnsi="Calibri"/>
                  <w:sz w:val="22"/>
                  <w:szCs w:val="22"/>
                  <w:lang w:val="en-CA"/>
                </w:rPr>
                <w:delText>Minor clarifications based on comments by Legal.  AAM</w:delText>
              </w:r>
              <w:r w:rsidRPr="00531C6C" w:rsidDel="00317C4A">
                <w:rPr>
                  <w:rFonts w:ascii="Calibri" w:hAnsi="Calibri"/>
                  <w:sz w:val="22"/>
                  <w:szCs w:val="22"/>
                  <w:lang w:val="en-US"/>
                </w:rPr>
                <w:delText xml:space="preserve"> </w:delText>
              </w:r>
              <w:r w:rsidR="00903B67" w:rsidDel="00317C4A">
                <w:rPr>
                  <w:rFonts w:ascii="Calibri" w:hAnsi="Calibri"/>
                  <w:sz w:val="22"/>
                  <w:szCs w:val="22"/>
                </w:rPr>
                <w:delText>Moved p</w:delText>
              </w:r>
              <w:r w:rsidR="007D135D" w:rsidDel="00317C4A">
                <w:rPr>
                  <w:rFonts w:ascii="Calibri" w:hAnsi="Calibri"/>
                  <w:sz w:val="22"/>
                  <w:szCs w:val="22"/>
                </w:rPr>
                <w:delText>ortions of spec pertaining to As-Built</w:delText>
              </w:r>
              <w:r w:rsidR="00903B67" w:rsidDel="00317C4A">
                <w:rPr>
                  <w:rFonts w:ascii="Calibri" w:hAnsi="Calibri"/>
                  <w:sz w:val="22"/>
                  <w:szCs w:val="22"/>
                </w:rPr>
                <w:delText xml:space="preserve"> Drawings to Section 01450 </w:delText>
              </w:r>
              <w:r w:rsidR="00903B67" w:rsidRPr="002625BE" w:rsidDel="00317C4A">
                <w:delText>–</w:delText>
              </w:r>
              <w:r w:rsidR="00903B67" w:rsidDel="00317C4A">
                <w:delText xml:space="preserve"> </w:delText>
              </w:r>
              <w:r w:rsidR="007D135D" w:rsidDel="00317C4A">
                <w:rPr>
                  <w:rFonts w:ascii="Calibri" w:hAnsi="Calibri"/>
                  <w:sz w:val="22"/>
                  <w:szCs w:val="22"/>
                </w:rPr>
                <w:delText>As-Built</w:delText>
              </w:r>
              <w:r w:rsidR="00903B67" w:rsidDel="00317C4A">
                <w:rPr>
                  <w:rFonts w:ascii="Calibri" w:hAnsi="Calibri"/>
                  <w:sz w:val="22"/>
                  <w:szCs w:val="22"/>
                </w:rPr>
                <w:delText xml:space="preserve"> Drawings.</w:delText>
              </w:r>
            </w:del>
          </w:p>
        </w:tc>
      </w:tr>
      <w:tr w:rsidR="003918FF" w:rsidRPr="002621C0" w:rsidDel="00317C4A" w14:paraId="1CCD907F" w14:textId="77777777" w:rsidTr="00D84711">
        <w:trPr>
          <w:cantSplit/>
          <w:jc w:val="center"/>
          <w:del w:id="63" w:author="Liam Sykes" w:date="2022-03-21T16:25:00Z"/>
        </w:trPr>
        <w:tc>
          <w:tcPr>
            <w:tcW w:w="1004" w:type="dxa"/>
            <w:tcBorders>
              <w:top w:val="single" w:sz="6" w:space="0" w:color="auto"/>
              <w:left w:val="double" w:sz="6" w:space="0" w:color="auto"/>
              <w:bottom w:val="single" w:sz="6" w:space="0" w:color="auto"/>
              <w:right w:val="single" w:sz="6" w:space="0" w:color="auto"/>
            </w:tcBorders>
          </w:tcPr>
          <w:p w14:paraId="12C3B91C" w14:textId="77777777" w:rsidR="003918FF" w:rsidDel="00317C4A" w:rsidRDefault="003918FF" w:rsidP="00AB7F41">
            <w:pPr>
              <w:pStyle w:val="NormalTableText"/>
              <w:tabs>
                <w:tab w:val="left" w:pos="735"/>
              </w:tabs>
              <w:rPr>
                <w:del w:id="64" w:author="Liam Sykes" w:date="2022-03-21T16:25:00Z"/>
                <w:rFonts w:ascii="Calibri" w:hAnsi="Calibri"/>
                <w:sz w:val="22"/>
              </w:rPr>
            </w:pPr>
            <w:del w:id="65" w:author="Liam Sykes" w:date="2022-03-21T16:25:00Z">
              <w:r w:rsidDel="00317C4A">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79A121FD" w14:textId="77777777" w:rsidR="003918FF" w:rsidDel="00317C4A" w:rsidRDefault="003918FF" w:rsidP="00A550B7">
            <w:pPr>
              <w:pStyle w:val="NormalTableText"/>
              <w:rPr>
                <w:del w:id="66" w:author="Liam Sykes" w:date="2022-03-21T16:25:00Z"/>
                <w:rFonts w:ascii="Calibri" w:hAnsi="Calibri"/>
                <w:sz w:val="22"/>
              </w:rPr>
            </w:pPr>
            <w:del w:id="67" w:author="Liam Sykes" w:date="2022-03-21T16:25:00Z">
              <w:r w:rsidDel="00317C4A">
                <w:rPr>
                  <w:rFonts w:ascii="Calibri" w:hAnsi="Calibri"/>
                  <w:sz w:val="22"/>
                </w:rPr>
                <w:delText>January 2</w:delText>
              </w:r>
              <w:r w:rsidR="00A550B7" w:rsidDel="00317C4A">
                <w:rPr>
                  <w:rFonts w:ascii="Calibri" w:hAnsi="Calibri"/>
                  <w:sz w:val="22"/>
                </w:rPr>
                <w:delText>5</w:delText>
              </w:r>
              <w:r w:rsidDel="00317C4A">
                <w:rPr>
                  <w:rFonts w:ascii="Calibri" w:hAnsi="Calibri"/>
                  <w:sz w:val="22"/>
                </w:rPr>
                <w:delText>, 2016</w:delText>
              </w:r>
            </w:del>
          </w:p>
        </w:tc>
        <w:tc>
          <w:tcPr>
            <w:tcW w:w="5683" w:type="dxa"/>
            <w:tcBorders>
              <w:top w:val="single" w:sz="6" w:space="0" w:color="auto"/>
              <w:left w:val="single" w:sz="6" w:space="0" w:color="auto"/>
              <w:bottom w:val="single" w:sz="6" w:space="0" w:color="auto"/>
              <w:right w:val="double" w:sz="6" w:space="0" w:color="auto"/>
            </w:tcBorders>
          </w:tcPr>
          <w:p w14:paraId="35A1D74E" w14:textId="77777777" w:rsidR="003918FF" w:rsidRPr="00CA0D93" w:rsidDel="00317C4A" w:rsidRDefault="003918FF" w:rsidP="002E5580">
            <w:pPr>
              <w:pStyle w:val="NormalTableText"/>
              <w:rPr>
                <w:del w:id="68" w:author="Liam Sykes" w:date="2022-03-21T16:25:00Z"/>
                <w:rFonts w:ascii="Calibri" w:hAnsi="Calibri"/>
                <w:sz w:val="22"/>
                <w:lang w:val="en-CA"/>
              </w:rPr>
            </w:pPr>
            <w:del w:id="69" w:author="Liam Sykes" w:date="2022-03-21T16:25:00Z">
              <w:r w:rsidDel="00317C4A">
                <w:rPr>
                  <w:rFonts w:ascii="Calibri" w:hAnsi="Calibri"/>
                  <w:sz w:val="22"/>
                  <w:lang w:val="en-CA"/>
                </w:rPr>
                <w:delText>Integration of S</w:delText>
              </w:r>
              <w:r w:rsidR="002E5580" w:rsidDel="00317C4A">
                <w:rPr>
                  <w:rFonts w:ascii="Calibri" w:hAnsi="Calibri"/>
                  <w:sz w:val="22"/>
                  <w:lang w:val="en-CA"/>
                </w:rPr>
                <w:delText>ection</w:delText>
              </w:r>
              <w:r w:rsidDel="00317C4A">
                <w:rPr>
                  <w:rFonts w:ascii="Calibri" w:hAnsi="Calibri"/>
                  <w:sz w:val="22"/>
                  <w:lang w:val="en-CA"/>
                </w:rPr>
                <w:delText xml:space="preserve"> with 01740- Cleaning</w:delText>
              </w:r>
            </w:del>
          </w:p>
        </w:tc>
      </w:tr>
      <w:tr w:rsidR="009B0E97" w:rsidRPr="002621C0" w:rsidDel="00317C4A" w14:paraId="30651198" w14:textId="77777777" w:rsidTr="00182E79">
        <w:trPr>
          <w:cantSplit/>
          <w:jc w:val="center"/>
          <w:del w:id="70" w:author="Liam Sykes" w:date="2022-03-21T16:25:00Z"/>
        </w:trPr>
        <w:tc>
          <w:tcPr>
            <w:tcW w:w="1004" w:type="dxa"/>
            <w:tcBorders>
              <w:top w:val="single" w:sz="6" w:space="0" w:color="auto"/>
              <w:left w:val="double" w:sz="6" w:space="0" w:color="auto"/>
              <w:bottom w:val="double" w:sz="6" w:space="0" w:color="auto"/>
              <w:right w:val="single" w:sz="6" w:space="0" w:color="auto"/>
            </w:tcBorders>
          </w:tcPr>
          <w:p w14:paraId="152D24B7" w14:textId="77777777" w:rsidR="009B0E97" w:rsidDel="00317C4A" w:rsidRDefault="009B0E97" w:rsidP="00AB7F41">
            <w:pPr>
              <w:pStyle w:val="NormalTableText"/>
              <w:tabs>
                <w:tab w:val="left" w:pos="735"/>
              </w:tabs>
              <w:rPr>
                <w:del w:id="71" w:author="Liam Sykes" w:date="2022-03-21T16:25:00Z"/>
                <w:rFonts w:ascii="Calibri" w:hAnsi="Calibri"/>
                <w:sz w:val="22"/>
              </w:rPr>
            </w:pPr>
            <w:del w:id="72" w:author="Liam Sykes" w:date="2022-03-21T16:25:00Z">
              <w:r w:rsidDel="00317C4A">
                <w:rPr>
                  <w:rFonts w:ascii="Calibri" w:hAnsi="Calibri"/>
                  <w:sz w:val="22"/>
                </w:rPr>
                <w:delText>10</w:delText>
              </w:r>
            </w:del>
          </w:p>
        </w:tc>
        <w:tc>
          <w:tcPr>
            <w:tcW w:w="2160" w:type="dxa"/>
            <w:tcBorders>
              <w:top w:val="single" w:sz="6" w:space="0" w:color="auto"/>
              <w:left w:val="single" w:sz="6" w:space="0" w:color="auto"/>
              <w:bottom w:val="double" w:sz="6" w:space="0" w:color="auto"/>
              <w:right w:val="single" w:sz="6" w:space="0" w:color="auto"/>
            </w:tcBorders>
          </w:tcPr>
          <w:p w14:paraId="7FE64C61" w14:textId="77777777" w:rsidR="009B0E97" w:rsidDel="00317C4A" w:rsidRDefault="009B0E97" w:rsidP="00A550B7">
            <w:pPr>
              <w:pStyle w:val="NormalTableText"/>
              <w:rPr>
                <w:del w:id="73" w:author="Liam Sykes" w:date="2022-03-21T16:25:00Z"/>
                <w:rFonts w:ascii="Calibri" w:hAnsi="Calibri"/>
                <w:sz w:val="22"/>
              </w:rPr>
            </w:pPr>
            <w:del w:id="74" w:author="Liam Sykes" w:date="2022-03-21T16:25:00Z">
              <w:r w:rsidDel="00317C4A">
                <w:rPr>
                  <w:rFonts w:ascii="Calibri" w:hAnsi="Calibri"/>
                  <w:sz w:val="22"/>
                </w:rPr>
                <w:delText>January 20, 2020</w:delText>
              </w:r>
            </w:del>
          </w:p>
        </w:tc>
        <w:tc>
          <w:tcPr>
            <w:tcW w:w="5683" w:type="dxa"/>
            <w:tcBorders>
              <w:top w:val="single" w:sz="6" w:space="0" w:color="auto"/>
              <w:left w:val="single" w:sz="6" w:space="0" w:color="auto"/>
              <w:bottom w:val="double" w:sz="6" w:space="0" w:color="auto"/>
              <w:right w:val="double" w:sz="6" w:space="0" w:color="auto"/>
            </w:tcBorders>
          </w:tcPr>
          <w:p w14:paraId="410D2584" w14:textId="77777777" w:rsidR="009B0E97" w:rsidDel="00317C4A" w:rsidRDefault="009B0E97" w:rsidP="002E5580">
            <w:pPr>
              <w:pStyle w:val="NormalTableText"/>
              <w:rPr>
                <w:del w:id="75" w:author="Liam Sykes" w:date="2022-03-21T16:25:00Z"/>
                <w:rFonts w:ascii="Calibri" w:hAnsi="Calibri"/>
                <w:sz w:val="22"/>
                <w:lang w:val="en-CA"/>
              </w:rPr>
            </w:pPr>
            <w:del w:id="76" w:author="Liam Sykes" w:date="2022-03-21T16:25:00Z">
              <w:r w:rsidDel="00317C4A">
                <w:rPr>
                  <w:rFonts w:ascii="Calibri" w:hAnsi="Calibri"/>
                  <w:sz w:val="22"/>
                  <w:lang w:val="en-CA"/>
                </w:rPr>
                <w:delText>Replaced Record Drawings with As-Built Drawings (BM)</w:delText>
              </w:r>
            </w:del>
          </w:p>
        </w:tc>
      </w:tr>
    </w:tbl>
    <w:p w14:paraId="3060C97D" w14:textId="610DA71F" w:rsidR="000E3D80" w:rsidRPr="00A14740" w:rsidDel="00317C4A" w:rsidRDefault="00A14740" w:rsidP="00A14740">
      <w:pPr>
        <w:pStyle w:val="Heading1"/>
        <w:rPr>
          <w:del w:id="77" w:author="Liam Sykes" w:date="2022-03-21T16:25:00Z"/>
        </w:rPr>
        <w:pPrChange w:id="78" w:author="Johnny Pang" w:date="2022-11-30T11:39:00Z">
          <w:pPr>
            <w:pStyle w:val="BodyText"/>
          </w:pPr>
        </w:pPrChange>
      </w:pPr>
      <w:ins w:id="79" w:author="Johnny Pang" w:date="2022-11-30T11:39:00Z">
        <w:r>
          <w:t>G</w:t>
        </w:r>
      </w:ins>
    </w:p>
    <w:p w14:paraId="0C1E8F03" w14:textId="77777777" w:rsidR="00765F13" w:rsidRPr="00A14740" w:rsidDel="00317C4A" w:rsidRDefault="00765F13" w:rsidP="00A14740">
      <w:pPr>
        <w:pStyle w:val="Heading1"/>
        <w:rPr>
          <w:del w:id="80" w:author="Liam Sykes" w:date="2022-03-21T16:25:00Z"/>
        </w:rPr>
        <w:pPrChange w:id="81" w:author="Johnny Pang" w:date="2022-11-30T11:39:00Z">
          <w:pPr>
            <w:pStyle w:val="BodyText"/>
          </w:pPr>
        </w:pPrChange>
      </w:pPr>
    </w:p>
    <w:p w14:paraId="0B612E53" w14:textId="77777777" w:rsidR="000E3D80" w:rsidRPr="00A14740" w:rsidDel="00317C4A" w:rsidRDefault="000E3D80" w:rsidP="00A14740">
      <w:pPr>
        <w:pStyle w:val="Heading1"/>
        <w:rPr>
          <w:del w:id="82" w:author="Liam Sykes" w:date="2022-03-21T16:25:00Z"/>
        </w:rPr>
        <w:pPrChange w:id="83" w:author="Johnny Pang" w:date="2022-11-30T11:39:00Z">
          <w:pPr>
            <w:pStyle w:val="BodyText"/>
            <w:pBdr>
              <w:top w:val="single" w:sz="4" w:space="1" w:color="auto"/>
              <w:left w:val="single" w:sz="4" w:space="0" w:color="auto"/>
              <w:bottom w:val="single" w:sz="4" w:space="1" w:color="auto"/>
              <w:right w:val="single" w:sz="4" w:space="4" w:color="auto"/>
            </w:pBdr>
          </w:pPr>
        </w:pPrChange>
      </w:pPr>
      <w:del w:id="84" w:author="Liam Sykes" w:date="2022-03-21T16:25:00Z">
        <w:r w:rsidRPr="00A14740" w:rsidDel="00317C4A">
          <w:delText>NOTE:</w:delText>
        </w:r>
      </w:del>
    </w:p>
    <w:p w14:paraId="2A3ADD87" w14:textId="77777777" w:rsidR="000E3D80" w:rsidRPr="00A14740" w:rsidDel="00317C4A" w:rsidRDefault="000E3D80" w:rsidP="00A14740">
      <w:pPr>
        <w:pStyle w:val="Heading1"/>
        <w:rPr>
          <w:del w:id="85" w:author="Liam Sykes" w:date="2022-03-21T16:25:00Z"/>
        </w:rPr>
        <w:pPrChange w:id="86" w:author="Johnny Pang" w:date="2022-11-30T11:39:00Z">
          <w:pPr>
            <w:pStyle w:val="BodyText"/>
            <w:pBdr>
              <w:top w:val="single" w:sz="4" w:space="1" w:color="auto"/>
              <w:left w:val="single" w:sz="4" w:space="0" w:color="auto"/>
              <w:bottom w:val="single" w:sz="4" w:space="1" w:color="auto"/>
              <w:right w:val="single" w:sz="4" w:space="4" w:color="auto"/>
            </w:pBdr>
          </w:pPr>
        </w:pPrChange>
      </w:pPr>
      <w:del w:id="87" w:author="Liam Sykes" w:date="2022-03-21T16:25:00Z">
        <w:r w:rsidRPr="00A14740" w:rsidDel="00317C4A">
          <w:delText>This is a CONTROLLED Document. Any documents appearing in paper form are not controlled and should be checked against the on-line file version prior to use.</w:delText>
        </w:r>
      </w:del>
    </w:p>
    <w:p w14:paraId="2F514070" w14:textId="77777777" w:rsidR="000E3D80" w:rsidRPr="00A14740" w:rsidDel="00317C4A" w:rsidRDefault="000E3D80" w:rsidP="00A14740">
      <w:pPr>
        <w:pStyle w:val="Heading1"/>
        <w:rPr>
          <w:del w:id="88" w:author="Liam Sykes" w:date="2022-03-21T16:25:00Z"/>
        </w:rPr>
        <w:pPrChange w:id="89" w:author="Johnny Pang" w:date="2022-11-30T11:39:00Z">
          <w:pPr>
            <w:pStyle w:val="BodyText"/>
            <w:pBdr>
              <w:top w:val="single" w:sz="4" w:space="1" w:color="auto"/>
              <w:left w:val="single" w:sz="4" w:space="0" w:color="auto"/>
              <w:bottom w:val="single" w:sz="4" w:space="1" w:color="auto"/>
              <w:right w:val="single" w:sz="4" w:space="4" w:color="auto"/>
            </w:pBdr>
          </w:pPr>
        </w:pPrChange>
      </w:pPr>
      <w:del w:id="90" w:author="Liam Sykes" w:date="2022-03-21T16:25:00Z">
        <w:r w:rsidRPr="00A14740" w:rsidDel="00317C4A">
          <w:rPr>
            <w:rPrChange w:id="91" w:author="Johnny Pang" w:date="2022-11-30T11:39:00Z">
              <w:rPr>
                <w:rFonts w:ascii="Calibri" w:hAnsi="Calibri"/>
                <w:b/>
                <w:bCs/>
                <w:szCs w:val="22"/>
              </w:rPr>
            </w:rPrChange>
          </w:rPr>
          <w:delText xml:space="preserve">Notice: </w:delText>
        </w:r>
        <w:r w:rsidRPr="00A14740" w:rsidDel="00317C4A">
          <w:delText>This Document hardcopy must be used for reference purpose only.</w:delText>
        </w:r>
      </w:del>
    </w:p>
    <w:p w14:paraId="5B21CB99" w14:textId="77777777" w:rsidR="000E3D80" w:rsidRPr="00A14740" w:rsidDel="00317C4A" w:rsidRDefault="000E3D80" w:rsidP="00A14740">
      <w:pPr>
        <w:pStyle w:val="Heading1"/>
        <w:rPr>
          <w:del w:id="92" w:author="Liam Sykes" w:date="2022-03-21T16:25:00Z"/>
          <w:rPrChange w:id="93" w:author="Johnny Pang" w:date="2022-11-30T11:39:00Z">
            <w:rPr>
              <w:del w:id="94" w:author="Liam Sykes" w:date="2022-03-21T16:25:00Z"/>
              <w:rFonts w:ascii="Calibri" w:hAnsi="Calibri"/>
              <w:b/>
              <w:bCs/>
              <w:szCs w:val="22"/>
            </w:rPr>
          </w:rPrChange>
        </w:rPr>
        <w:pPrChange w:id="95" w:author="Johnny Pang" w:date="2022-11-30T11:39:00Z">
          <w:pPr>
            <w:pStyle w:val="BodyText"/>
            <w:pBdr>
              <w:top w:val="single" w:sz="4" w:space="1" w:color="auto"/>
              <w:left w:val="single" w:sz="4" w:space="0" w:color="auto"/>
              <w:bottom w:val="single" w:sz="4" w:space="1" w:color="auto"/>
              <w:right w:val="single" w:sz="4" w:space="4" w:color="auto"/>
            </w:pBdr>
          </w:pPr>
        </w:pPrChange>
      </w:pPr>
      <w:del w:id="96" w:author="Liam Sykes" w:date="2022-03-21T16:25:00Z">
        <w:r w:rsidRPr="00A14740" w:rsidDel="00317C4A">
          <w:rPr>
            <w:rPrChange w:id="97" w:author="Johnny Pang" w:date="2022-11-30T11:39:00Z">
              <w:rPr>
                <w:rFonts w:ascii="Calibri" w:hAnsi="Calibri"/>
                <w:b/>
                <w:szCs w:val="22"/>
              </w:rPr>
            </w:rPrChange>
          </w:rPr>
          <w:delText>The on-line copy is the current version of the document.</w:delText>
        </w:r>
      </w:del>
    </w:p>
    <w:p w14:paraId="3A8C8E4A" w14:textId="6F366DBE" w:rsidR="00D21F4A" w:rsidRPr="00A14740" w:rsidDel="00A14740" w:rsidRDefault="00D21F4A" w:rsidP="00A14740">
      <w:pPr>
        <w:pStyle w:val="Heading1"/>
        <w:rPr>
          <w:del w:id="98" w:author="Johnny Pang" w:date="2022-11-30T11:39:00Z"/>
        </w:rPr>
        <w:pPrChange w:id="99" w:author="Johnny Pang" w:date="2022-11-30T11:39:00Z">
          <w:pPr>
            <w:pStyle w:val="BodyText"/>
            <w:ind w:left="720"/>
          </w:pPr>
        </w:pPrChange>
      </w:pPr>
    </w:p>
    <w:p w14:paraId="3D3B8154" w14:textId="161D0351" w:rsidR="00D21F4A" w:rsidRPr="00A14740" w:rsidDel="00A14740" w:rsidRDefault="00D21F4A" w:rsidP="00A14740">
      <w:pPr>
        <w:pStyle w:val="Heading1"/>
        <w:rPr>
          <w:del w:id="100" w:author="Johnny Pang" w:date="2022-11-30T11:39:00Z"/>
        </w:rPr>
        <w:pPrChange w:id="101" w:author="Johnny Pang" w:date="2022-11-30T11:39:00Z">
          <w:pPr>
            <w:pStyle w:val="BodyText"/>
            <w:ind w:left="720"/>
          </w:pPr>
        </w:pPrChange>
      </w:pPr>
    </w:p>
    <w:p w14:paraId="2EDD4231" w14:textId="3064ADDB" w:rsidR="00F6204E" w:rsidRPr="00A14740" w:rsidRDefault="00323E1D" w:rsidP="00A14740">
      <w:pPr>
        <w:pStyle w:val="Heading1"/>
      </w:pPr>
      <w:del w:id="102" w:author="Johnny Pang" w:date="2022-11-30T11:39:00Z">
        <w:r w:rsidRPr="00A14740" w:rsidDel="00A14740">
          <w:br w:type="page"/>
        </w:r>
        <w:r w:rsidR="00960901" w:rsidRPr="00A14740" w:rsidDel="00A14740">
          <w:delText>G</w:delText>
        </w:r>
      </w:del>
      <w:r w:rsidR="00960901" w:rsidRPr="00A14740">
        <w:t>Eneral</w:t>
      </w:r>
    </w:p>
    <w:p w14:paraId="794120FF" w14:textId="77777777" w:rsidR="008602B0" w:rsidRPr="00765F13" w:rsidRDefault="008602B0" w:rsidP="00765F13">
      <w:pPr>
        <w:pStyle w:val="Heading2"/>
      </w:pPr>
      <w:r w:rsidRPr="00765F13">
        <w:t>Related Sections</w:t>
      </w:r>
    </w:p>
    <w:p w14:paraId="529BD69D" w14:textId="77777777" w:rsidR="008602B0" w:rsidRPr="006A3537" w:rsidDel="00317C4A" w:rsidRDefault="008602B0" w:rsidP="00765F13">
      <w:pPr>
        <w:pStyle w:val="Heading3"/>
        <w:numPr>
          <w:ilvl w:val="0"/>
          <w:numId w:val="0"/>
        </w:numPr>
        <w:ind w:left="698"/>
        <w:rPr>
          <w:del w:id="103" w:author="Liam Sykes" w:date="2022-03-21T16:25:00Z"/>
          <w:i/>
          <w:highlight w:val="yellow"/>
        </w:rPr>
      </w:pPr>
      <w:del w:id="104" w:author="Liam Sykes" w:date="2022-03-21T16:25:00Z">
        <w:r w:rsidRPr="006A3537" w:rsidDel="00317C4A">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F85282A" w14:textId="77777777" w:rsidR="008602B0" w:rsidRPr="006A3537" w:rsidDel="00317C4A" w:rsidRDefault="008602B0" w:rsidP="00765F13">
      <w:pPr>
        <w:pStyle w:val="Heading3"/>
        <w:numPr>
          <w:ilvl w:val="0"/>
          <w:numId w:val="0"/>
        </w:numPr>
        <w:ind w:left="698"/>
        <w:rPr>
          <w:del w:id="105" w:author="Liam Sykes" w:date="2022-03-21T16:25:00Z"/>
          <w:i/>
          <w:highlight w:val="yellow"/>
        </w:rPr>
      </w:pPr>
    </w:p>
    <w:p w14:paraId="7262B902" w14:textId="77777777" w:rsidR="008602B0" w:rsidRPr="006A3537" w:rsidDel="00317C4A" w:rsidRDefault="008602B0" w:rsidP="00765F13">
      <w:pPr>
        <w:pStyle w:val="Heading3"/>
        <w:numPr>
          <w:ilvl w:val="0"/>
          <w:numId w:val="0"/>
        </w:numPr>
        <w:ind w:left="698"/>
        <w:rPr>
          <w:del w:id="106" w:author="Liam Sykes" w:date="2022-03-21T16:25:00Z"/>
          <w:i/>
          <w:highlight w:val="yellow"/>
        </w:rPr>
      </w:pPr>
      <w:del w:id="107" w:author="Liam Sykes" w:date="2022-03-21T16:25:00Z">
        <w:r w:rsidRPr="006A3537" w:rsidDel="00317C4A">
          <w:rPr>
            <w:i/>
            <w:highlight w:val="yellow"/>
          </w:rPr>
          <w:delText>Cross-referencing here may also be used to coordinate assemblies or systems whose components may span multiple Sections and which must meet certain performance requirements as an assembly or system.</w:delText>
        </w:r>
      </w:del>
    </w:p>
    <w:p w14:paraId="50607531" w14:textId="77777777" w:rsidR="008602B0" w:rsidRPr="006A3537" w:rsidDel="00317C4A" w:rsidRDefault="008602B0" w:rsidP="00765F13">
      <w:pPr>
        <w:pStyle w:val="Heading3"/>
        <w:numPr>
          <w:ilvl w:val="0"/>
          <w:numId w:val="0"/>
        </w:numPr>
        <w:ind w:left="698"/>
        <w:rPr>
          <w:del w:id="108" w:author="Liam Sykes" w:date="2022-03-21T16:25:00Z"/>
          <w:i/>
          <w:highlight w:val="yellow"/>
        </w:rPr>
      </w:pPr>
    </w:p>
    <w:p w14:paraId="1F7CAF32" w14:textId="77777777" w:rsidR="008602B0" w:rsidRPr="006A3537" w:rsidDel="00317C4A" w:rsidRDefault="008602B0" w:rsidP="00765F13">
      <w:pPr>
        <w:pStyle w:val="Heading3"/>
        <w:numPr>
          <w:ilvl w:val="0"/>
          <w:numId w:val="0"/>
        </w:numPr>
        <w:ind w:left="698"/>
        <w:rPr>
          <w:del w:id="109" w:author="Liam Sykes" w:date="2022-03-21T16:25:00Z"/>
          <w:i/>
          <w:highlight w:val="yellow"/>
        </w:rPr>
      </w:pPr>
      <w:del w:id="110" w:author="Liam Sykes" w:date="2022-03-21T16:25:00Z">
        <w:r w:rsidRPr="006A3537" w:rsidDel="00317C4A">
          <w:rPr>
            <w:i/>
            <w:highlight w:val="yellow"/>
          </w:rPr>
          <w:delText>Contractor is responsible for coordination of the Work.</w:delText>
        </w:r>
      </w:del>
    </w:p>
    <w:p w14:paraId="0D59D534" w14:textId="77777777" w:rsidR="008602B0" w:rsidRPr="006A3537" w:rsidDel="00317C4A" w:rsidRDefault="008602B0" w:rsidP="00765F13">
      <w:pPr>
        <w:pStyle w:val="Heading3"/>
        <w:numPr>
          <w:ilvl w:val="0"/>
          <w:numId w:val="0"/>
        </w:numPr>
        <w:ind w:left="698"/>
        <w:rPr>
          <w:del w:id="111" w:author="Liam Sykes" w:date="2022-03-21T16:25:00Z"/>
          <w:i/>
          <w:highlight w:val="yellow"/>
        </w:rPr>
      </w:pPr>
    </w:p>
    <w:p w14:paraId="4A54DCAB" w14:textId="77777777" w:rsidR="008602B0" w:rsidRPr="006A3537" w:rsidDel="00317C4A" w:rsidRDefault="008602B0" w:rsidP="00765F13">
      <w:pPr>
        <w:pStyle w:val="Heading3"/>
        <w:numPr>
          <w:ilvl w:val="0"/>
          <w:numId w:val="0"/>
        </w:numPr>
        <w:ind w:left="698"/>
        <w:rPr>
          <w:del w:id="112" w:author="Liam Sykes" w:date="2022-03-21T16:25:00Z"/>
          <w:i/>
          <w:highlight w:val="yellow"/>
        </w:rPr>
      </w:pPr>
      <w:del w:id="113" w:author="Liam Sykes" w:date="2022-03-21T16:25:00Z">
        <w:r w:rsidRPr="006A3537" w:rsidDel="00317C4A">
          <w:rPr>
            <w:i/>
            <w:highlight w:val="yellow"/>
          </w:rPr>
          <w:delText>This Section is to be completed/updated during the design development by the Consultant. If it is not applicable to the section for the specific project it may be deleted.]</w:delText>
        </w:r>
      </w:del>
    </w:p>
    <w:p w14:paraId="34A26F7A" w14:textId="77777777" w:rsidR="008602B0" w:rsidRPr="006A3537" w:rsidDel="00317C4A" w:rsidRDefault="008602B0" w:rsidP="00765F13">
      <w:pPr>
        <w:pStyle w:val="Heading3"/>
        <w:numPr>
          <w:ilvl w:val="0"/>
          <w:numId w:val="0"/>
        </w:numPr>
        <w:ind w:left="698"/>
        <w:rPr>
          <w:del w:id="114" w:author="Liam Sykes" w:date="2022-03-21T16:25:00Z"/>
          <w:i/>
          <w:highlight w:val="yellow"/>
        </w:rPr>
      </w:pPr>
    </w:p>
    <w:p w14:paraId="569B6F9D" w14:textId="77777777" w:rsidR="008602B0" w:rsidRPr="006A3537" w:rsidDel="00317C4A" w:rsidRDefault="008602B0" w:rsidP="00765F13">
      <w:pPr>
        <w:pStyle w:val="Heading3"/>
        <w:numPr>
          <w:ilvl w:val="0"/>
          <w:numId w:val="0"/>
        </w:numPr>
        <w:ind w:left="698"/>
        <w:rPr>
          <w:del w:id="115" w:author="Liam Sykes" w:date="2022-03-21T16:25:00Z"/>
          <w:i/>
          <w:highlight w:val="yellow"/>
        </w:rPr>
      </w:pPr>
      <w:del w:id="116" w:author="Liam Sykes" w:date="2022-03-21T16:25:00Z">
        <w:r w:rsidRPr="006A3537" w:rsidDel="00317C4A">
          <w:rPr>
            <w:i/>
            <w:highlight w:val="yellow"/>
          </w:rPr>
          <w:delText>[List Sections specifying related requirements.]</w:delText>
        </w:r>
      </w:del>
    </w:p>
    <w:p w14:paraId="2415C123" w14:textId="77777777" w:rsidR="008602B0" w:rsidRPr="00323E1D" w:rsidDel="00317C4A" w:rsidRDefault="008602B0" w:rsidP="00765F13">
      <w:pPr>
        <w:pStyle w:val="Heading3"/>
        <w:rPr>
          <w:del w:id="117" w:author="Liam Sykes" w:date="2022-03-21T16:25:00Z"/>
          <w:highlight w:val="yellow"/>
        </w:rPr>
      </w:pPr>
      <w:del w:id="118" w:author="Liam Sykes" w:date="2022-03-21T16:25:00Z">
        <w:r w:rsidRPr="00323E1D" w:rsidDel="00317C4A">
          <w:rPr>
            <w:highlight w:val="yellow"/>
          </w:rPr>
          <w:delText xml:space="preserve">Section [______ – ____________]:  </w:delText>
        </w:r>
        <w:r w:rsidRPr="006A3537" w:rsidDel="00317C4A">
          <w:rPr>
            <w:i/>
            <w:highlight w:val="yellow"/>
          </w:rPr>
          <w:delText>[Optional short phrase indicating relationship].</w:delText>
        </w:r>
      </w:del>
    </w:p>
    <w:p w14:paraId="719F3327" w14:textId="77777777" w:rsidR="00C70656" w:rsidRPr="00317C4A" w:rsidRDefault="00C70656">
      <w:pPr>
        <w:pStyle w:val="Heading3"/>
        <w:rPr>
          <w:rPrChange w:id="119" w:author="Liam Sykes" w:date="2022-03-21T16:25:00Z">
            <w:rPr>
              <w:highlight w:val="yellow"/>
            </w:rPr>
          </w:rPrChange>
        </w:rPr>
        <w:pPrChange w:id="120" w:author="Liam Sykes" w:date="2022-03-21T16:25:00Z">
          <w:pPr>
            <w:pStyle w:val="Heading4"/>
          </w:pPr>
        </w:pPrChange>
      </w:pPr>
      <w:r w:rsidRPr="00317C4A">
        <w:rPr>
          <w:rPrChange w:id="121" w:author="Liam Sykes" w:date="2022-03-21T16:25:00Z">
            <w:rPr>
              <w:highlight w:val="yellow"/>
            </w:rPr>
          </w:rPrChange>
        </w:rPr>
        <w:t xml:space="preserve">Section 01025 – Measurement and Payment </w:t>
      </w:r>
    </w:p>
    <w:p w14:paraId="037A5E66" w14:textId="77777777" w:rsidR="00C70656" w:rsidRPr="00317C4A" w:rsidRDefault="00C70656">
      <w:pPr>
        <w:pStyle w:val="Heading3"/>
        <w:rPr>
          <w:rPrChange w:id="122" w:author="Liam Sykes" w:date="2022-03-21T16:25:00Z">
            <w:rPr>
              <w:highlight w:val="yellow"/>
            </w:rPr>
          </w:rPrChange>
        </w:rPr>
        <w:pPrChange w:id="123" w:author="Liam Sykes" w:date="2022-03-21T16:25:00Z">
          <w:pPr>
            <w:pStyle w:val="Heading4"/>
          </w:pPr>
        </w:pPrChange>
      </w:pPr>
      <w:r w:rsidRPr="00317C4A">
        <w:rPr>
          <w:rPrChange w:id="124" w:author="Liam Sykes" w:date="2022-03-21T16:25:00Z">
            <w:rPr>
              <w:highlight w:val="yellow"/>
            </w:rPr>
          </w:rPrChange>
        </w:rPr>
        <w:t>Section 01040 – Coordination</w:t>
      </w:r>
    </w:p>
    <w:p w14:paraId="08843305" w14:textId="77777777" w:rsidR="00C70656" w:rsidRPr="00317C4A" w:rsidRDefault="00C70656">
      <w:pPr>
        <w:pStyle w:val="Heading3"/>
        <w:rPr>
          <w:rPrChange w:id="125" w:author="Liam Sykes" w:date="2022-03-21T16:25:00Z">
            <w:rPr>
              <w:highlight w:val="yellow"/>
            </w:rPr>
          </w:rPrChange>
        </w:rPr>
        <w:pPrChange w:id="126" w:author="Liam Sykes" w:date="2022-03-21T16:25:00Z">
          <w:pPr>
            <w:pStyle w:val="Heading4"/>
          </w:pPr>
        </w:pPrChange>
      </w:pPr>
      <w:r w:rsidRPr="00317C4A">
        <w:rPr>
          <w:rPrChange w:id="127" w:author="Liam Sykes" w:date="2022-03-21T16:25:00Z">
            <w:rPr>
              <w:highlight w:val="yellow"/>
            </w:rPr>
          </w:rPrChange>
        </w:rPr>
        <w:t>Section 01300 – Submittals</w:t>
      </w:r>
    </w:p>
    <w:p w14:paraId="52A5F0A0" w14:textId="77777777" w:rsidR="00C70656" w:rsidRPr="00317C4A" w:rsidRDefault="00C70656">
      <w:pPr>
        <w:pStyle w:val="Heading3"/>
        <w:rPr>
          <w:rPrChange w:id="128" w:author="Liam Sykes" w:date="2022-03-21T16:25:00Z">
            <w:rPr>
              <w:highlight w:val="yellow"/>
            </w:rPr>
          </w:rPrChange>
        </w:rPr>
        <w:pPrChange w:id="129" w:author="Liam Sykes" w:date="2022-03-21T16:25:00Z">
          <w:pPr>
            <w:pStyle w:val="Heading4"/>
          </w:pPr>
        </w:pPrChange>
      </w:pPr>
      <w:r w:rsidRPr="00317C4A">
        <w:rPr>
          <w:rPrChange w:id="130" w:author="Liam Sykes" w:date="2022-03-21T16:25:00Z">
            <w:rPr>
              <w:highlight w:val="yellow"/>
            </w:rPr>
          </w:rPrChange>
        </w:rPr>
        <w:t>Section 01400 – Quality Control</w:t>
      </w:r>
    </w:p>
    <w:p w14:paraId="430D119A" w14:textId="77777777" w:rsidR="00C70656" w:rsidRPr="00317C4A" w:rsidRDefault="00C70656">
      <w:pPr>
        <w:pStyle w:val="Heading3"/>
        <w:rPr>
          <w:rPrChange w:id="131" w:author="Liam Sykes" w:date="2022-03-21T16:25:00Z">
            <w:rPr>
              <w:highlight w:val="yellow"/>
            </w:rPr>
          </w:rPrChange>
        </w:rPr>
        <w:pPrChange w:id="132" w:author="Liam Sykes" w:date="2022-03-21T16:25:00Z">
          <w:pPr>
            <w:pStyle w:val="Heading4"/>
          </w:pPr>
        </w:pPrChange>
      </w:pPr>
      <w:r w:rsidRPr="00317C4A">
        <w:rPr>
          <w:rPrChange w:id="133" w:author="Liam Sykes" w:date="2022-03-21T16:25:00Z">
            <w:rPr>
              <w:highlight w:val="yellow"/>
            </w:rPr>
          </w:rPrChange>
        </w:rPr>
        <w:t>Section 01425 – Computerized Maintenance Management System Data Requirements</w:t>
      </w:r>
    </w:p>
    <w:p w14:paraId="676914DD" w14:textId="77777777" w:rsidR="00C70656" w:rsidRPr="00317C4A" w:rsidRDefault="00C70656">
      <w:pPr>
        <w:pStyle w:val="Heading3"/>
        <w:rPr>
          <w:rPrChange w:id="134" w:author="Liam Sykes" w:date="2022-03-21T16:25:00Z">
            <w:rPr>
              <w:highlight w:val="yellow"/>
            </w:rPr>
          </w:rPrChange>
        </w:rPr>
        <w:pPrChange w:id="135" w:author="Liam Sykes" w:date="2022-03-21T16:25:00Z">
          <w:pPr>
            <w:pStyle w:val="Heading4"/>
          </w:pPr>
        </w:pPrChange>
      </w:pPr>
      <w:r w:rsidRPr="00317C4A">
        <w:rPr>
          <w:lang w:val="en-CA"/>
          <w:rPrChange w:id="136" w:author="Liam Sykes" w:date="2022-03-21T16:25:00Z">
            <w:rPr>
              <w:highlight w:val="yellow"/>
              <w:lang w:val="en-CA"/>
            </w:rPr>
          </w:rPrChange>
        </w:rPr>
        <w:t>Section 01430 – Operation and Maintenance Data</w:t>
      </w:r>
    </w:p>
    <w:p w14:paraId="45524CE8" w14:textId="77777777" w:rsidR="00C70656" w:rsidRPr="00317C4A" w:rsidRDefault="007D135D">
      <w:pPr>
        <w:pStyle w:val="Heading3"/>
        <w:rPr>
          <w:rPrChange w:id="137" w:author="Liam Sykes" w:date="2022-03-21T16:25:00Z">
            <w:rPr>
              <w:highlight w:val="yellow"/>
            </w:rPr>
          </w:rPrChange>
        </w:rPr>
        <w:pPrChange w:id="138" w:author="Liam Sykes" w:date="2022-03-21T16:25:00Z">
          <w:pPr>
            <w:pStyle w:val="Heading4"/>
          </w:pPr>
        </w:pPrChange>
      </w:pPr>
      <w:r w:rsidRPr="00317C4A">
        <w:rPr>
          <w:rPrChange w:id="139" w:author="Liam Sykes" w:date="2022-03-21T16:25:00Z">
            <w:rPr>
              <w:highlight w:val="yellow"/>
            </w:rPr>
          </w:rPrChange>
        </w:rPr>
        <w:t>Section 01450 – As-Built</w:t>
      </w:r>
      <w:r w:rsidR="00C70656" w:rsidRPr="00317C4A">
        <w:rPr>
          <w:rPrChange w:id="140" w:author="Liam Sykes" w:date="2022-03-21T16:25:00Z">
            <w:rPr>
              <w:highlight w:val="yellow"/>
            </w:rPr>
          </w:rPrChange>
        </w:rPr>
        <w:t xml:space="preserve"> Drawings</w:t>
      </w:r>
    </w:p>
    <w:p w14:paraId="015D4C55" w14:textId="77777777" w:rsidR="00C70656" w:rsidRPr="00317C4A" w:rsidRDefault="00C70656">
      <w:pPr>
        <w:pStyle w:val="Heading3"/>
        <w:rPr>
          <w:rPrChange w:id="141" w:author="Liam Sykes" w:date="2022-03-21T16:25:00Z">
            <w:rPr>
              <w:highlight w:val="yellow"/>
            </w:rPr>
          </w:rPrChange>
        </w:rPr>
        <w:pPrChange w:id="142" w:author="Liam Sykes" w:date="2022-03-21T16:25:00Z">
          <w:pPr>
            <w:pStyle w:val="Heading4"/>
          </w:pPr>
        </w:pPrChange>
      </w:pPr>
      <w:r w:rsidRPr="00317C4A">
        <w:rPr>
          <w:rPrChange w:id="143" w:author="Liam Sykes" w:date="2022-03-21T16:25:00Z">
            <w:rPr>
              <w:highlight w:val="yellow"/>
            </w:rPr>
          </w:rPrChange>
        </w:rPr>
        <w:t>Section 01740 – Cleaning</w:t>
      </w:r>
    </w:p>
    <w:p w14:paraId="73460981" w14:textId="77777777" w:rsidR="00C70656" w:rsidRPr="00317C4A" w:rsidRDefault="00C70656">
      <w:pPr>
        <w:pStyle w:val="Heading3"/>
        <w:rPr>
          <w:rPrChange w:id="144" w:author="Liam Sykes" w:date="2022-03-21T16:25:00Z">
            <w:rPr>
              <w:highlight w:val="yellow"/>
            </w:rPr>
          </w:rPrChange>
        </w:rPr>
        <w:pPrChange w:id="145" w:author="Liam Sykes" w:date="2022-03-21T16:25:00Z">
          <w:pPr>
            <w:pStyle w:val="Heading4"/>
          </w:pPr>
        </w:pPrChange>
      </w:pPr>
      <w:r w:rsidRPr="00317C4A">
        <w:rPr>
          <w:rPrChange w:id="146" w:author="Liam Sykes" w:date="2022-03-21T16:25:00Z">
            <w:rPr>
              <w:highlight w:val="yellow"/>
            </w:rPr>
          </w:rPrChange>
        </w:rPr>
        <w:t>Section 01760 – Warranty Work</w:t>
      </w:r>
    </w:p>
    <w:p w14:paraId="60E795A5" w14:textId="77777777" w:rsidR="00C70656" w:rsidRPr="00317C4A" w:rsidRDefault="00C70656">
      <w:pPr>
        <w:pStyle w:val="Heading3"/>
        <w:rPr>
          <w:rPrChange w:id="147" w:author="Liam Sykes" w:date="2022-03-21T16:25:00Z">
            <w:rPr>
              <w:highlight w:val="yellow"/>
            </w:rPr>
          </w:rPrChange>
        </w:rPr>
        <w:pPrChange w:id="148" w:author="Liam Sykes" w:date="2022-03-21T16:25:00Z">
          <w:pPr>
            <w:pStyle w:val="Heading4"/>
          </w:pPr>
        </w:pPrChange>
      </w:pPr>
      <w:r w:rsidRPr="00317C4A">
        <w:rPr>
          <w:rPrChange w:id="149" w:author="Liam Sykes" w:date="2022-03-21T16:25:00Z">
            <w:rPr>
              <w:highlight w:val="yellow"/>
            </w:rPr>
          </w:rPrChange>
        </w:rPr>
        <w:t>Section 01770 – Closeout Procedures</w:t>
      </w:r>
    </w:p>
    <w:p w14:paraId="2F64C305" w14:textId="77777777" w:rsidR="00C70656" w:rsidRPr="00317C4A" w:rsidRDefault="00C70656">
      <w:pPr>
        <w:pStyle w:val="Heading3"/>
        <w:rPr>
          <w:rPrChange w:id="150" w:author="Liam Sykes" w:date="2022-03-21T16:25:00Z">
            <w:rPr>
              <w:highlight w:val="yellow"/>
            </w:rPr>
          </w:rPrChange>
        </w:rPr>
        <w:pPrChange w:id="151" w:author="Liam Sykes" w:date="2022-03-21T16:25:00Z">
          <w:pPr>
            <w:pStyle w:val="Heading4"/>
          </w:pPr>
        </w:pPrChange>
      </w:pPr>
      <w:r w:rsidRPr="00317C4A">
        <w:rPr>
          <w:rPrChange w:id="152" w:author="Liam Sykes" w:date="2022-03-21T16:25:00Z">
            <w:rPr>
              <w:highlight w:val="yellow"/>
            </w:rPr>
          </w:rPrChange>
        </w:rPr>
        <w:t xml:space="preserve">Section 01810 – </w:t>
      </w:r>
      <w:r w:rsidR="000B03E6" w:rsidRPr="00317C4A">
        <w:rPr>
          <w:rPrChange w:id="153" w:author="Liam Sykes" w:date="2022-03-21T16:25:00Z">
            <w:rPr>
              <w:highlight w:val="yellow"/>
            </w:rPr>
          </w:rPrChange>
        </w:rPr>
        <w:t>Equipment Testing a</w:t>
      </w:r>
      <w:r w:rsidRPr="00317C4A">
        <w:rPr>
          <w:rPrChange w:id="154" w:author="Liam Sykes" w:date="2022-03-21T16:25:00Z">
            <w:rPr>
              <w:highlight w:val="yellow"/>
            </w:rPr>
          </w:rPrChange>
        </w:rPr>
        <w:t>nd Facility Commissioning</w:t>
      </w:r>
    </w:p>
    <w:p w14:paraId="479A55C2" w14:textId="77777777" w:rsidR="002625BE" w:rsidRDefault="002625BE" w:rsidP="002625BE">
      <w:pPr>
        <w:pStyle w:val="Heading2"/>
      </w:pPr>
      <w:r>
        <w:t>Measurement and Payment</w:t>
      </w:r>
    </w:p>
    <w:p w14:paraId="06D8BD23" w14:textId="77777777" w:rsidR="002625BE" w:rsidRDefault="002625BE" w:rsidP="002625BE">
      <w:pPr>
        <w:pStyle w:val="Heading3"/>
      </w:pPr>
      <w:r>
        <w:t>The work outlined in this Section will not be measured separately for payment.  The work outlined in this Section shall be included in the Contract Price.</w:t>
      </w:r>
    </w:p>
    <w:p w14:paraId="43DC8A08" w14:textId="77777777" w:rsidR="002625BE" w:rsidRDefault="002625BE" w:rsidP="002625BE">
      <w:pPr>
        <w:pStyle w:val="Heading2"/>
      </w:pPr>
      <w:r>
        <w:t>Description</w:t>
      </w:r>
    </w:p>
    <w:p w14:paraId="7EA83616" w14:textId="77777777" w:rsidR="002625BE" w:rsidRDefault="002625BE" w:rsidP="002625BE">
      <w:pPr>
        <w:pStyle w:val="Heading3"/>
      </w:pPr>
      <w:r>
        <w:t xml:space="preserve">This section describes required documentation submissions in terms of content, </w:t>
      </w:r>
      <w:proofErr w:type="gramStart"/>
      <w:r>
        <w:t>detail</w:t>
      </w:r>
      <w:proofErr w:type="gramEnd"/>
      <w:r>
        <w:t xml:space="preserve"> and format in order to achieve Contract Closeout and final payment.</w:t>
      </w:r>
    </w:p>
    <w:p w14:paraId="162FDA63" w14:textId="77777777" w:rsidR="002625BE" w:rsidRDefault="002625BE" w:rsidP="002625BE">
      <w:pPr>
        <w:pStyle w:val="Heading3"/>
      </w:pPr>
      <w:r>
        <w:t>Document Submission includes:</w:t>
      </w:r>
    </w:p>
    <w:p w14:paraId="44D9CD20" w14:textId="77777777" w:rsidR="002625BE" w:rsidRDefault="002625BE" w:rsidP="002625BE">
      <w:pPr>
        <w:pStyle w:val="Heading4"/>
      </w:pPr>
      <w:r>
        <w:t>As-built, samples, and specifications.</w:t>
      </w:r>
    </w:p>
    <w:p w14:paraId="729F1133" w14:textId="77777777" w:rsidR="002625BE" w:rsidRDefault="002625BE" w:rsidP="002625BE">
      <w:pPr>
        <w:pStyle w:val="Heading4"/>
      </w:pPr>
      <w:r>
        <w:t>Equipment and systems.</w:t>
      </w:r>
    </w:p>
    <w:p w14:paraId="5B63C3CB" w14:textId="77777777" w:rsidR="002625BE" w:rsidRDefault="002625BE" w:rsidP="002625BE">
      <w:pPr>
        <w:pStyle w:val="Heading4"/>
      </w:pPr>
      <w:r>
        <w:t>Product data, materials and finishes, and related information.</w:t>
      </w:r>
    </w:p>
    <w:p w14:paraId="1D5B1CBD" w14:textId="77777777" w:rsidR="002625BE" w:rsidRDefault="002625BE" w:rsidP="002625BE">
      <w:pPr>
        <w:pStyle w:val="Heading4"/>
      </w:pPr>
      <w:r>
        <w:t>Operation and maintenance data.</w:t>
      </w:r>
    </w:p>
    <w:p w14:paraId="4B6A37E8" w14:textId="77777777" w:rsidR="002625BE" w:rsidRDefault="002625BE" w:rsidP="002625BE">
      <w:pPr>
        <w:pStyle w:val="Heading4"/>
      </w:pPr>
      <w:r>
        <w:t xml:space="preserve">Spare parts, special </w:t>
      </w:r>
      <w:proofErr w:type="gramStart"/>
      <w:r>
        <w:t>tools</w:t>
      </w:r>
      <w:proofErr w:type="gramEnd"/>
      <w:r>
        <w:t xml:space="preserve"> and maintenance materials.</w:t>
      </w:r>
    </w:p>
    <w:p w14:paraId="44EF906E" w14:textId="77777777" w:rsidR="002625BE" w:rsidRDefault="002625BE" w:rsidP="002625BE">
      <w:pPr>
        <w:pStyle w:val="Heading4"/>
      </w:pPr>
      <w:r>
        <w:t>Warranties and bonds.</w:t>
      </w:r>
    </w:p>
    <w:p w14:paraId="35849AF0" w14:textId="77777777" w:rsidR="002625BE" w:rsidRDefault="002625BE" w:rsidP="002625BE">
      <w:pPr>
        <w:pStyle w:val="Heading4"/>
      </w:pPr>
      <w:r>
        <w:t>Final site survey.</w:t>
      </w:r>
    </w:p>
    <w:p w14:paraId="3B38ADE6" w14:textId="77777777" w:rsidR="00960901" w:rsidRPr="00765F13" w:rsidRDefault="009C7FD8" w:rsidP="00765F13">
      <w:pPr>
        <w:pStyle w:val="Heading2"/>
      </w:pPr>
      <w:r w:rsidRPr="00765F13">
        <w:t>S</w:t>
      </w:r>
      <w:r w:rsidR="000E3D80" w:rsidRPr="00765F13">
        <w:t>ubmittals</w:t>
      </w:r>
    </w:p>
    <w:p w14:paraId="087419B0" w14:textId="77777777" w:rsidR="009C7FD8" w:rsidRPr="00765F13" w:rsidRDefault="009C7FD8" w:rsidP="00765F13">
      <w:pPr>
        <w:pStyle w:val="Heading3"/>
      </w:pPr>
      <w:r w:rsidRPr="00765F13">
        <w:t xml:space="preserve">Informational Submittals: </w:t>
      </w:r>
    </w:p>
    <w:p w14:paraId="690A3333" w14:textId="77777777" w:rsidR="009C7FD8" w:rsidRPr="00765F13" w:rsidRDefault="009C7FD8" w:rsidP="002625BE">
      <w:pPr>
        <w:pStyle w:val="Heading4"/>
      </w:pPr>
      <w:r w:rsidRPr="00765F13">
        <w:t xml:space="preserve">Submit </w:t>
      </w:r>
      <w:ins w:id="155" w:author="Liam Sykes" w:date="2022-03-21T16:26:00Z">
        <w:r w:rsidR="00317C4A">
          <w:t xml:space="preserve">one electronic copy </w:t>
        </w:r>
      </w:ins>
      <w:del w:id="156" w:author="Liam Sykes" w:date="2022-03-21T16:26:00Z">
        <w:r w:rsidR="00D67F6E" w:rsidRPr="00765F13" w:rsidDel="00317C4A">
          <w:delText xml:space="preserve">fourteen (14) copies </w:delText>
        </w:r>
      </w:del>
      <w:r w:rsidR="00D67F6E" w:rsidRPr="00765F13">
        <w:t>of</w:t>
      </w:r>
      <w:r w:rsidR="00DB3340" w:rsidRPr="00765F13">
        <w:t xml:space="preserve"> all</w:t>
      </w:r>
      <w:r w:rsidR="00D67F6E" w:rsidRPr="00765F13">
        <w:t xml:space="preserve"> final submittals </w:t>
      </w:r>
      <w:r w:rsidRPr="00765F13">
        <w:t>prior to application for final payment</w:t>
      </w:r>
      <w:r w:rsidR="00DB3340" w:rsidRPr="00765F13">
        <w:t>, including, but not limited to, the following:</w:t>
      </w:r>
    </w:p>
    <w:p w14:paraId="475B298E" w14:textId="77777777" w:rsidR="009C7FD8" w:rsidRPr="002621C0" w:rsidRDefault="007D135D" w:rsidP="003B1D9D">
      <w:pPr>
        <w:pStyle w:val="Heading5"/>
        <w:tabs>
          <w:tab w:val="clear" w:pos="5760"/>
          <w:tab w:val="left" w:pos="2835"/>
        </w:tabs>
        <w:ind w:left="2835"/>
        <w:rPr>
          <w:rFonts w:ascii="Calibri" w:hAnsi="Calibri"/>
          <w:szCs w:val="22"/>
        </w:rPr>
      </w:pPr>
      <w:r>
        <w:rPr>
          <w:rFonts w:ascii="Calibri" w:hAnsi="Calibri"/>
          <w:szCs w:val="22"/>
        </w:rPr>
        <w:t xml:space="preserve">As-Built </w:t>
      </w:r>
      <w:r w:rsidR="009C7FD8" w:rsidRPr="002621C0">
        <w:rPr>
          <w:rFonts w:ascii="Calibri" w:hAnsi="Calibri"/>
          <w:szCs w:val="22"/>
        </w:rPr>
        <w:t>Documents</w:t>
      </w:r>
      <w:r w:rsidR="00DB3340" w:rsidRPr="002621C0">
        <w:rPr>
          <w:rFonts w:ascii="Calibri" w:hAnsi="Calibri"/>
          <w:szCs w:val="22"/>
        </w:rPr>
        <w:t>.</w:t>
      </w:r>
    </w:p>
    <w:p w14:paraId="0F561A5C"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 xml:space="preserve">All Warranties, all Equipment Manuals, and all Operation and Maintenance Data. </w:t>
      </w:r>
    </w:p>
    <w:p w14:paraId="753DF2DE"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Approved Shop Drawings and Samples.</w:t>
      </w:r>
    </w:p>
    <w:p w14:paraId="649B185F"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 xml:space="preserve">Special Bonds, Special </w:t>
      </w:r>
      <w:r w:rsidR="00F87F83" w:rsidRPr="002621C0">
        <w:rPr>
          <w:rFonts w:ascii="Calibri" w:hAnsi="Calibri"/>
          <w:szCs w:val="22"/>
        </w:rPr>
        <w:t>Warranties</w:t>
      </w:r>
      <w:r w:rsidRPr="002621C0">
        <w:rPr>
          <w:rFonts w:ascii="Calibri" w:hAnsi="Calibri"/>
          <w:szCs w:val="22"/>
        </w:rPr>
        <w:t>, and Service Agreements.</w:t>
      </w:r>
    </w:p>
    <w:p w14:paraId="2D02D9BE"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Releases or Waivers of Liens and Claims</w:t>
      </w:r>
      <w:r w:rsidR="00DB3340" w:rsidRPr="002621C0">
        <w:rPr>
          <w:rFonts w:ascii="Calibri" w:hAnsi="Calibri"/>
          <w:szCs w:val="22"/>
        </w:rPr>
        <w:t>.</w:t>
      </w:r>
    </w:p>
    <w:p w14:paraId="616810B5"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Releases from Agreements</w:t>
      </w:r>
      <w:r w:rsidR="00DB3340" w:rsidRPr="002621C0">
        <w:rPr>
          <w:rFonts w:ascii="Calibri" w:hAnsi="Calibri"/>
          <w:szCs w:val="22"/>
        </w:rPr>
        <w:t xml:space="preserve"> with private property owners</w:t>
      </w:r>
      <w:r w:rsidRPr="002621C0">
        <w:rPr>
          <w:rFonts w:ascii="Calibri" w:hAnsi="Calibri"/>
          <w:szCs w:val="22"/>
        </w:rPr>
        <w:t>.</w:t>
      </w:r>
    </w:p>
    <w:p w14:paraId="7055E2EB" w14:textId="77777777" w:rsidR="009C7FD8" w:rsidRPr="002621C0" w:rsidRDefault="009C7FD8" w:rsidP="003B1D9D">
      <w:pPr>
        <w:pStyle w:val="Heading5"/>
        <w:tabs>
          <w:tab w:val="clear" w:pos="5760"/>
          <w:tab w:val="left" w:pos="2835"/>
        </w:tabs>
        <w:ind w:left="2835"/>
        <w:rPr>
          <w:rFonts w:ascii="Calibri" w:hAnsi="Calibri"/>
          <w:szCs w:val="22"/>
        </w:rPr>
      </w:pPr>
      <w:r w:rsidRPr="002621C0">
        <w:rPr>
          <w:rFonts w:ascii="Calibri" w:hAnsi="Calibri"/>
          <w:szCs w:val="22"/>
        </w:rPr>
        <w:t xml:space="preserve">Final Application for Payment: Submit in accordance with </w:t>
      </w:r>
      <w:r w:rsidR="00DB3340" w:rsidRPr="002621C0">
        <w:rPr>
          <w:rFonts w:ascii="Calibri" w:hAnsi="Calibri"/>
          <w:szCs w:val="22"/>
        </w:rPr>
        <w:t xml:space="preserve">the </w:t>
      </w:r>
      <w:r w:rsidRPr="002621C0">
        <w:rPr>
          <w:rFonts w:ascii="Calibri" w:hAnsi="Calibri"/>
          <w:szCs w:val="22"/>
        </w:rPr>
        <w:t xml:space="preserve">procedures and requirements stated in </w:t>
      </w:r>
      <w:r w:rsidRPr="00317C4A">
        <w:rPr>
          <w:rFonts w:ascii="Calibri" w:hAnsi="Calibri"/>
          <w:szCs w:val="22"/>
          <w:rPrChange w:id="157" w:author="Liam Sykes" w:date="2022-03-21T16:27:00Z">
            <w:rPr>
              <w:rFonts w:ascii="Calibri" w:hAnsi="Calibri"/>
              <w:szCs w:val="22"/>
              <w:highlight w:val="yellow"/>
            </w:rPr>
          </w:rPrChange>
        </w:rPr>
        <w:t>Section 01025</w:t>
      </w:r>
      <w:r w:rsidR="00DB3340" w:rsidRPr="00317C4A">
        <w:rPr>
          <w:rFonts w:ascii="Calibri" w:hAnsi="Calibri"/>
          <w:szCs w:val="22"/>
          <w:rPrChange w:id="158" w:author="Liam Sykes" w:date="2022-03-21T16:27:00Z">
            <w:rPr>
              <w:rFonts w:ascii="Calibri" w:hAnsi="Calibri"/>
              <w:szCs w:val="22"/>
              <w:highlight w:val="yellow"/>
            </w:rPr>
          </w:rPrChange>
        </w:rPr>
        <w:t xml:space="preserve"> -</w:t>
      </w:r>
      <w:r w:rsidRPr="00317C4A">
        <w:rPr>
          <w:rFonts w:ascii="Calibri" w:hAnsi="Calibri"/>
          <w:szCs w:val="22"/>
          <w:rPrChange w:id="159" w:author="Liam Sykes" w:date="2022-03-21T16:27:00Z">
            <w:rPr>
              <w:rFonts w:ascii="Calibri" w:hAnsi="Calibri"/>
              <w:szCs w:val="22"/>
              <w:highlight w:val="yellow"/>
            </w:rPr>
          </w:rPrChange>
        </w:rPr>
        <w:t xml:space="preserve"> Measurement and Payment</w:t>
      </w:r>
      <w:r w:rsidRPr="00317C4A">
        <w:rPr>
          <w:rFonts w:ascii="Calibri" w:hAnsi="Calibri"/>
          <w:szCs w:val="22"/>
        </w:rPr>
        <w:t>.</w:t>
      </w:r>
    </w:p>
    <w:p w14:paraId="29EF322E" w14:textId="77777777" w:rsidR="009C7FD8" w:rsidRDefault="009C7FD8" w:rsidP="003B1D9D">
      <w:pPr>
        <w:pStyle w:val="Heading5"/>
        <w:tabs>
          <w:tab w:val="clear" w:pos="5760"/>
          <w:tab w:val="left" w:pos="2835"/>
        </w:tabs>
        <w:ind w:left="2835"/>
        <w:rPr>
          <w:ins w:id="160" w:author="Liam Sykes" w:date="2022-03-21T16:26:00Z"/>
          <w:rFonts w:ascii="Calibri" w:hAnsi="Calibri"/>
          <w:szCs w:val="22"/>
        </w:rPr>
      </w:pPr>
      <w:r w:rsidRPr="002621C0">
        <w:rPr>
          <w:rFonts w:ascii="Calibri" w:hAnsi="Calibri"/>
          <w:szCs w:val="22"/>
        </w:rPr>
        <w:lastRenderedPageBreak/>
        <w:t xml:space="preserve">Spare </w:t>
      </w:r>
      <w:r w:rsidR="00DB3340" w:rsidRPr="002621C0">
        <w:rPr>
          <w:rFonts w:ascii="Calibri" w:hAnsi="Calibri"/>
          <w:szCs w:val="22"/>
        </w:rPr>
        <w:t xml:space="preserve">Parts </w:t>
      </w:r>
      <w:r w:rsidRPr="002621C0">
        <w:rPr>
          <w:rFonts w:ascii="Calibri" w:hAnsi="Calibri"/>
          <w:szCs w:val="22"/>
        </w:rPr>
        <w:t xml:space="preserve">and Special Tools: As required by </w:t>
      </w:r>
      <w:r w:rsidR="00F87F83" w:rsidRPr="002621C0">
        <w:rPr>
          <w:rFonts w:ascii="Calibri" w:hAnsi="Calibri"/>
          <w:szCs w:val="22"/>
        </w:rPr>
        <w:t xml:space="preserve">the </w:t>
      </w:r>
      <w:r w:rsidRPr="002621C0">
        <w:rPr>
          <w:rFonts w:ascii="Calibri" w:hAnsi="Calibri"/>
          <w:szCs w:val="22"/>
        </w:rPr>
        <w:t xml:space="preserve">individual Specification </w:t>
      </w:r>
      <w:r w:rsidR="00DB3340" w:rsidRPr="002621C0">
        <w:rPr>
          <w:rFonts w:ascii="Calibri" w:hAnsi="Calibri"/>
          <w:szCs w:val="22"/>
        </w:rPr>
        <w:t>S</w:t>
      </w:r>
      <w:r w:rsidRPr="002621C0">
        <w:rPr>
          <w:rFonts w:ascii="Calibri" w:hAnsi="Calibri"/>
          <w:szCs w:val="22"/>
        </w:rPr>
        <w:t>ections.</w:t>
      </w:r>
    </w:p>
    <w:p w14:paraId="5864DC43" w14:textId="77777777" w:rsidR="00317C4A" w:rsidRPr="002621C0" w:rsidRDefault="00317C4A">
      <w:pPr>
        <w:pStyle w:val="Heading4"/>
        <w:pPrChange w:id="161" w:author="Liam Sykes" w:date="2022-03-21T16:27:00Z">
          <w:pPr>
            <w:pStyle w:val="Heading5"/>
            <w:tabs>
              <w:tab w:val="clear" w:pos="5760"/>
              <w:tab w:val="left" w:pos="2835"/>
            </w:tabs>
            <w:ind w:left="2835"/>
          </w:pPr>
        </w:pPrChange>
      </w:pPr>
      <w:ins w:id="162" w:author="Liam Sykes" w:date="2022-03-21T16:27:00Z">
        <w:r>
          <w:t>All files must be searchable.</w:t>
        </w:r>
      </w:ins>
    </w:p>
    <w:p w14:paraId="3062D01B" w14:textId="77777777" w:rsidR="009C7FD8" w:rsidRPr="00765F13" w:rsidRDefault="009C7FD8" w:rsidP="00765F13">
      <w:pPr>
        <w:pStyle w:val="Heading2"/>
      </w:pPr>
      <w:r w:rsidRPr="00765F13">
        <w:t xml:space="preserve">Releases </w:t>
      </w:r>
      <w:r w:rsidR="00DB3340" w:rsidRPr="00765F13">
        <w:t>f</w:t>
      </w:r>
      <w:r w:rsidRPr="00765F13">
        <w:t>rom</w:t>
      </w:r>
      <w:r w:rsidR="00CC0878">
        <w:t xml:space="preserve"> </w:t>
      </w:r>
      <w:r w:rsidRPr="00765F13">
        <w:t>Agreements</w:t>
      </w:r>
    </w:p>
    <w:p w14:paraId="59D66683" w14:textId="77777777" w:rsidR="009C7FD8" w:rsidRPr="00765F13" w:rsidRDefault="00DB3340" w:rsidP="00765F13">
      <w:pPr>
        <w:pStyle w:val="Heading3"/>
      </w:pPr>
      <w:r w:rsidRPr="00765F13">
        <w:t xml:space="preserve">Provide, the </w:t>
      </w:r>
      <w:r w:rsidR="000E3D80" w:rsidRPr="00765F13">
        <w:t>Region</w:t>
      </w:r>
      <w:r w:rsidR="00F87F83" w:rsidRPr="00765F13">
        <w:t xml:space="preserve"> with</w:t>
      </w:r>
      <w:r w:rsidR="009C7FD8" w:rsidRPr="00765F13">
        <w:t xml:space="preserve"> written releases from </w:t>
      </w:r>
      <w:r w:rsidR="00F87F83" w:rsidRPr="00765F13">
        <w:t xml:space="preserve">private </w:t>
      </w:r>
      <w:r w:rsidR="009C7FD8" w:rsidRPr="00765F13">
        <w:t xml:space="preserve">property owners or public agencies where side agreements or special easements have been made, or where </w:t>
      </w:r>
      <w:r w:rsidRPr="00765F13">
        <w:t xml:space="preserve">the </w:t>
      </w:r>
      <w:r w:rsidR="009C7FD8" w:rsidRPr="00765F13">
        <w:t xml:space="preserve">Contractor’s operations have not been kept within the </w:t>
      </w:r>
      <w:r w:rsidR="000E3D80" w:rsidRPr="00765F13">
        <w:t>Region</w:t>
      </w:r>
      <w:r w:rsidR="009C7FD8" w:rsidRPr="00765F13">
        <w:t>’s construction right-of-way.</w:t>
      </w:r>
    </w:p>
    <w:p w14:paraId="11278D1B" w14:textId="77777777" w:rsidR="009C7FD8" w:rsidRPr="00765F13" w:rsidRDefault="009C7FD8" w:rsidP="00765F13">
      <w:pPr>
        <w:pStyle w:val="Heading1"/>
      </w:pPr>
      <w:r w:rsidRPr="00765F13">
        <w:t>products (not used)</w:t>
      </w:r>
    </w:p>
    <w:p w14:paraId="355CEC4C" w14:textId="77777777" w:rsidR="009C7FD8" w:rsidRPr="00765F13" w:rsidRDefault="009C7FD8" w:rsidP="00765F13">
      <w:pPr>
        <w:pStyle w:val="Heading1"/>
      </w:pPr>
      <w:r w:rsidRPr="00765F13">
        <w:t>EXECUTION</w:t>
      </w:r>
    </w:p>
    <w:p w14:paraId="48E1EEE2" w14:textId="77777777" w:rsidR="00197664" w:rsidRDefault="007D135D" w:rsidP="00765F13">
      <w:pPr>
        <w:pStyle w:val="Heading2"/>
      </w:pPr>
      <w:r>
        <w:t xml:space="preserve">As-Built </w:t>
      </w:r>
      <w:r w:rsidR="00197664">
        <w:t>Documents</w:t>
      </w:r>
    </w:p>
    <w:p w14:paraId="1E9634B0" w14:textId="77777777" w:rsidR="00197664" w:rsidRPr="00317C4A" w:rsidRDefault="007D135D" w:rsidP="00430B81">
      <w:pPr>
        <w:pStyle w:val="Heading3"/>
      </w:pPr>
      <w:r>
        <w:t>Provide final As-Built</w:t>
      </w:r>
      <w:r w:rsidR="00197664">
        <w:t xml:space="preserve"> documents in accordance with </w:t>
      </w:r>
      <w:r w:rsidRPr="00317C4A">
        <w:rPr>
          <w:rPrChange w:id="163" w:author="Liam Sykes" w:date="2022-03-21T16:27:00Z">
            <w:rPr>
              <w:highlight w:val="yellow"/>
            </w:rPr>
          </w:rPrChange>
        </w:rPr>
        <w:t xml:space="preserve">Section 01450 – As-Built </w:t>
      </w:r>
      <w:r w:rsidR="00197664" w:rsidRPr="00317C4A">
        <w:rPr>
          <w:rPrChange w:id="164" w:author="Liam Sykes" w:date="2022-03-21T16:27:00Z">
            <w:rPr>
              <w:highlight w:val="yellow"/>
            </w:rPr>
          </w:rPrChange>
        </w:rPr>
        <w:t>Drawings</w:t>
      </w:r>
      <w:r w:rsidR="00EE76D3" w:rsidRPr="00317C4A">
        <w:t>.</w:t>
      </w:r>
    </w:p>
    <w:p w14:paraId="036FFC96" w14:textId="77777777" w:rsidR="009C7FD8" w:rsidRPr="00765F13" w:rsidRDefault="009C7FD8" w:rsidP="00765F13">
      <w:pPr>
        <w:pStyle w:val="Heading2"/>
      </w:pPr>
      <w:r w:rsidRPr="00765F13">
        <w:t>Final Cleaning</w:t>
      </w:r>
    </w:p>
    <w:p w14:paraId="7A39C641" w14:textId="77777777" w:rsidR="009C7FD8" w:rsidRPr="00317C4A" w:rsidRDefault="008C29F6" w:rsidP="00765F13">
      <w:pPr>
        <w:pStyle w:val="Heading3"/>
      </w:pPr>
      <w:r w:rsidRPr="00765F13">
        <w:t xml:space="preserve">Upon </w:t>
      </w:r>
      <w:r w:rsidR="009C7FD8" w:rsidRPr="00765F13">
        <w:t xml:space="preserve">completion of the Work or of a part thereof and immediately prior to </w:t>
      </w:r>
      <w:r w:rsidRPr="00765F13">
        <w:t xml:space="preserve">the </w:t>
      </w:r>
      <w:r w:rsidR="009C7FD8" w:rsidRPr="00765F13">
        <w:t xml:space="preserve">Contractor’s request for </w:t>
      </w:r>
      <w:r w:rsidRPr="00765F13">
        <w:t xml:space="preserve">a </w:t>
      </w:r>
      <w:r w:rsidR="009C7FD8" w:rsidRPr="00765F13">
        <w:t xml:space="preserve">Certificate of Substantial Performance; or if no certificate is issued, immediately prior to </w:t>
      </w:r>
      <w:r w:rsidRPr="00765F13">
        <w:t xml:space="preserve">the </w:t>
      </w:r>
      <w:r w:rsidR="009C7FD8" w:rsidRPr="00765F13">
        <w:t xml:space="preserve">Contractor’s notice of completion, clean </w:t>
      </w:r>
      <w:r w:rsidRPr="00765F13">
        <w:t xml:space="preserve">the </w:t>
      </w:r>
      <w:r w:rsidR="009C7FD8" w:rsidRPr="00765F13">
        <w:t xml:space="preserve">entire </w:t>
      </w:r>
      <w:r w:rsidRPr="00765F13">
        <w:t>S</w:t>
      </w:r>
      <w:r w:rsidR="009C7FD8" w:rsidRPr="00765F13">
        <w:t>ite or parts thereof</w:t>
      </w:r>
      <w:r w:rsidR="00196CBE">
        <w:t xml:space="preserve"> in accordance with final cleaning as detailed in </w:t>
      </w:r>
      <w:r w:rsidR="00196CBE" w:rsidRPr="00317C4A">
        <w:rPr>
          <w:rPrChange w:id="165" w:author="Liam Sykes" w:date="2022-03-21T16:27:00Z">
            <w:rPr>
              <w:highlight w:val="yellow"/>
            </w:rPr>
          </w:rPrChange>
        </w:rPr>
        <w:t>Section 01740 –Cleaning</w:t>
      </w:r>
      <w:r w:rsidR="00196CBE" w:rsidRPr="00317C4A">
        <w:t>.</w:t>
      </w:r>
    </w:p>
    <w:p w14:paraId="15779B8F" w14:textId="77777777" w:rsidR="009C7FD8" w:rsidRPr="00317C4A" w:rsidRDefault="00B56DDC" w:rsidP="00765F13">
      <w:pPr>
        <w:pStyle w:val="Heading2"/>
      </w:pPr>
      <w:r w:rsidRPr="00A042F4">
        <w:t>Relamping</w:t>
      </w:r>
    </w:p>
    <w:p w14:paraId="28977ED0" w14:textId="77777777" w:rsidR="009C7FD8" w:rsidRPr="00765F13" w:rsidRDefault="009C7FD8" w:rsidP="00765F13">
      <w:pPr>
        <w:pStyle w:val="Heading3"/>
      </w:pPr>
      <w:r w:rsidRPr="00765F13">
        <w:t xml:space="preserve">If permanent lighting fixtures and lamps </w:t>
      </w:r>
      <w:r w:rsidR="005054C2">
        <w:t>are</w:t>
      </w:r>
      <w:r w:rsidRPr="00765F13">
        <w:t xml:space="preserve"> used during </w:t>
      </w:r>
      <w:r w:rsidR="00EF1667" w:rsidRPr="00765F13">
        <w:t xml:space="preserve">the </w:t>
      </w:r>
      <w:r w:rsidRPr="00765F13">
        <w:t>construction period prior to Substantial Performance</w:t>
      </w:r>
      <w:r w:rsidR="00EF1667" w:rsidRPr="00765F13">
        <w:t xml:space="preserve"> of the Work</w:t>
      </w:r>
      <w:r w:rsidRPr="00765F13">
        <w:t xml:space="preserve">, </w:t>
      </w:r>
      <w:r w:rsidR="00EF1667" w:rsidRPr="00765F13">
        <w:t xml:space="preserve">the Contractor shall </w:t>
      </w:r>
      <w:r w:rsidRPr="00765F13">
        <w:t xml:space="preserve">supply and install new lamps in </w:t>
      </w:r>
      <w:r w:rsidR="00EF1667" w:rsidRPr="00765F13">
        <w:t xml:space="preserve">the </w:t>
      </w:r>
      <w:r w:rsidRPr="00765F13">
        <w:t xml:space="preserve">fixtures or turn over </w:t>
      </w:r>
      <w:r w:rsidR="00EF1667" w:rsidRPr="00765F13">
        <w:t xml:space="preserve">any </w:t>
      </w:r>
      <w:r w:rsidRPr="00765F13">
        <w:t xml:space="preserve">spare lamps to </w:t>
      </w:r>
      <w:r w:rsidR="00EF1667" w:rsidRPr="00765F13">
        <w:t xml:space="preserve">the </w:t>
      </w:r>
      <w:r w:rsidR="000E3D80" w:rsidRPr="00765F13">
        <w:t>Region</w:t>
      </w:r>
      <w:r w:rsidRPr="00765F13">
        <w:t>.</w:t>
      </w:r>
    </w:p>
    <w:p w14:paraId="56E8BE70" w14:textId="77777777" w:rsidR="009C7FD8" w:rsidRPr="00765F13" w:rsidRDefault="009C7FD8" w:rsidP="00765F13">
      <w:pPr>
        <w:pStyle w:val="Heading3"/>
      </w:pPr>
      <w:r w:rsidRPr="00765F13">
        <w:t xml:space="preserve">Replace fluorescent lamps </w:t>
      </w:r>
      <w:r w:rsidR="005054C2">
        <w:t xml:space="preserve">that have been </w:t>
      </w:r>
      <w:r w:rsidRPr="00765F13">
        <w:t xml:space="preserve">used but </w:t>
      </w:r>
      <w:r w:rsidR="005054C2">
        <w:t xml:space="preserve">are </w:t>
      </w:r>
      <w:r w:rsidRPr="00765F13">
        <w:t xml:space="preserve">not working at </w:t>
      </w:r>
      <w:r w:rsidR="00EF1667" w:rsidRPr="00765F13">
        <w:t xml:space="preserve">the </w:t>
      </w:r>
      <w:r w:rsidRPr="00765F13">
        <w:t>time of Substantial Performance</w:t>
      </w:r>
      <w:r w:rsidR="00EF1667" w:rsidRPr="00765F13">
        <w:t xml:space="preserve"> of the Work</w:t>
      </w:r>
      <w:r w:rsidRPr="00765F13">
        <w:t xml:space="preserve">. Supply lamps of </w:t>
      </w:r>
      <w:r w:rsidR="00EF1667" w:rsidRPr="00765F13">
        <w:t xml:space="preserve">an </w:t>
      </w:r>
      <w:r w:rsidRPr="00765F13">
        <w:t>equal lifetime rating</w:t>
      </w:r>
      <w:r w:rsidR="00EF1667" w:rsidRPr="00765F13">
        <w:t xml:space="preserve"> to those being replaced</w:t>
      </w:r>
      <w:r w:rsidRPr="00765F13">
        <w:t>.</w:t>
      </w:r>
    </w:p>
    <w:p w14:paraId="39DEB677" w14:textId="77777777" w:rsidR="00DA097A" w:rsidRPr="00765F13" w:rsidRDefault="009C7FD8" w:rsidP="00765F13">
      <w:pPr>
        <w:pStyle w:val="Heading3"/>
      </w:pPr>
      <w:r w:rsidRPr="00765F13">
        <w:t xml:space="preserve">Replace high intensity discharge (HID) or similar type lamps that fail during </w:t>
      </w:r>
      <w:r w:rsidR="00EF1667" w:rsidRPr="00765F13">
        <w:t xml:space="preserve">the Warranty </w:t>
      </w:r>
      <w:r w:rsidRPr="00765F13">
        <w:t>Period.</w:t>
      </w:r>
    </w:p>
    <w:p w14:paraId="300ABCA9" w14:textId="77777777" w:rsidR="00F13982" w:rsidRPr="002621C0" w:rsidRDefault="00F13982" w:rsidP="008A26A6">
      <w:pPr>
        <w:pStyle w:val="Other"/>
        <w:spacing w:before="240"/>
        <w:jc w:val="center"/>
        <w:rPr>
          <w:rFonts w:ascii="Calibri" w:hAnsi="Calibri"/>
          <w:b/>
          <w:sz w:val="22"/>
          <w:szCs w:val="22"/>
        </w:rPr>
      </w:pPr>
      <w:r w:rsidRPr="002621C0">
        <w:rPr>
          <w:rFonts w:ascii="Calibri" w:hAnsi="Calibri"/>
          <w:b/>
          <w:sz w:val="22"/>
          <w:szCs w:val="22"/>
        </w:rPr>
        <w:t>END OF SECTION</w:t>
      </w:r>
    </w:p>
    <w:sectPr w:rsidR="00F13982" w:rsidRPr="002621C0" w:rsidSect="00342D51">
      <w:headerReference w:type="even" r:id="rId11"/>
      <w:headerReference w:type="default" r:id="rId12"/>
      <w:footerReference w:type="even" r:id="rId13"/>
      <w:footerReference w:type="default" r:id="rId14"/>
      <w:headerReference w:type="first" r:id="rId15"/>
      <w:footerReference w:type="first" r:id="rId16"/>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4D2E" w14:textId="77777777" w:rsidR="00835735" w:rsidRDefault="00835735">
      <w:r>
        <w:separator/>
      </w:r>
    </w:p>
  </w:endnote>
  <w:endnote w:type="continuationSeparator" w:id="0">
    <w:p w14:paraId="63A65705" w14:textId="77777777" w:rsidR="00835735" w:rsidRDefault="0083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24B1" w14:textId="77777777" w:rsidR="009B0E97" w:rsidRDefault="009B0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DB74" w14:textId="77777777" w:rsidR="009B0E97" w:rsidRDefault="009B0E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B7FD" w14:textId="77777777" w:rsidR="009B0E97" w:rsidRDefault="009B0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43F4" w14:textId="77777777" w:rsidR="00835735" w:rsidRDefault="00835735">
      <w:r>
        <w:separator/>
      </w:r>
    </w:p>
  </w:footnote>
  <w:footnote w:type="continuationSeparator" w:id="0">
    <w:p w14:paraId="614FBA95" w14:textId="77777777" w:rsidR="00835735" w:rsidRDefault="0083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C58DF" w14:textId="77777777" w:rsidR="00765F13" w:rsidRPr="00765F13" w:rsidRDefault="00765F13" w:rsidP="00342D51">
    <w:pPr>
      <w:pBdr>
        <w:top w:val="single" w:sz="4" w:space="0" w:color="auto"/>
      </w:pBdr>
      <w:tabs>
        <w:tab w:val="right" w:pos="10080"/>
      </w:tabs>
      <w:rPr>
        <w:rFonts w:ascii="Calibri" w:hAnsi="Calibri" w:cs="Arial"/>
      </w:rPr>
    </w:pPr>
    <w:r w:rsidRPr="00765F13">
      <w:rPr>
        <w:rFonts w:ascii="Calibri" w:hAnsi="Calibri" w:cs="Arial"/>
      </w:rPr>
      <w:t>Section 01780</w:t>
    </w:r>
    <w:r>
      <w:rPr>
        <w:rFonts w:ascii="Calibri" w:hAnsi="Calibri" w:cs="Arial"/>
      </w:rPr>
      <w:tab/>
    </w:r>
    <w:r w:rsidRPr="00765F13">
      <w:rPr>
        <w:rFonts w:ascii="Calibri" w:hAnsi="Calibri" w:cs="Arial"/>
      </w:rPr>
      <w:t>CONTRACT NO</w:t>
    </w:r>
    <w:r w:rsidRPr="00323E1D">
      <w:rPr>
        <w:rFonts w:ascii="Calibri" w:hAnsi="Calibri" w:cs="Arial"/>
        <w:highlight w:val="yellow"/>
      </w:rPr>
      <w:t xml:space="preserve">.... [Insert </w:t>
    </w:r>
    <w:r w:rsidR="006A3537">
      <w:rPr>
        <w:rFonts w:ascii="Calibri" w:hAnsi="Calibri" w:cs="Arial"/>
        <w:highlight w:val="yellow"/>
      </w:rPr>
      <w:t>Contract</w:t>
    </w:r>
    <w:r w:rsidRPr="00323E1D">
      <w:rPr>
        <w:rFonts w:ascii="Calibri" w:hAnsi="Calibri" w:cs="Arial"/>
        <w:highlight w:val="yellow"/>
      </w:rPr>
      <w:t xml:space="preserve"> Number]</w:t>
    </w:r>
    <w:r w:rsidRPr="00765F13">
      <w:rPr>
        <w:rFonts w:ascii="Calibri" w:hAnsi="Calibri" w:cs="Arial"/>
      </w:rPr>
      <w:tab/>
    </w:r>
  </w:p>
  <w:p w14:paraId="626A5C9E" w14:textId="77777777" w:rsidR="00765F13" w:rsidRPr="00765F13" w:rsidRDefault="003918FF" w:rsidP="00342D51">
    <w:pPr>
      <w:pBdr>
        <w:top w:val="single" w:sz="4" w:space="0" w:color="auto"/>
      </w:pBdr>
      <w:tabs>
        <w:tab w:val="left" w:pos="-1440"/>
        <w:tab w:val="left" w:pos="-720"/>
        <w:tab w:val="left" w:pos="0"/>
        <w:tab w:val="center" w:pos="5040"/>
        <w:tab w:val="right" w:pos="10080"/>
      </w:tabs>
      <w:rPr>
        <w:rFonts w:ascii="Calibri" w:hAnsi="Calibri" w:cs="Arial"/>
      </w:rPr>
    </w:pPr>
    <w:r>
      <w:rPr>
        <w:rFonts w:ascii="Calibri" w:hAnsi="Calibri" w:cs="Arial"/>
      </w:rPr>
      <w:t>20</w:t>
    </w:r>
    <w:r w:rsidR="009B0E97">
      <w:rPr>
        <w:rFonts w:ascii="Calibri" w:hAnsi="Calibri" w:cs="Arial"/>
      </w:rPr>
      <w:t>20</w:t>
    </w:r>
    <w:r>
      <w:rPr>
        <w:rFonts w:ascii="Calibri" w:hAnsi="Calibri" w:cs="Arial"/>
      </w:rPr>
      <w:t>-01-2</w:t>
    </w:r>
    <w:r w:rsidR="009B0E97">
      <w:rPr>
        <w:rFonts w:ascii="Calibri" w:hAnsi="Calibri" w:cs="Arial"/>
      </w:rPr>
      <w:t>0</w:t>
    </w:r>
    <w:r w:rsidR="00765F13" w:rsidRPr="00765F13">
      <w:rPr>
        <w:rFonts w:ascii="Calibri" w:hAnsi="Calibri" w:cs="Arial"/>
        <w:b/>
      </w:rPr>
      <w:tab/>
      <w:t>CONTRACT CLOSEOUT</w:t>
    </w:r>
    <w:r w:rsidR="00765F13" w:rsidRPr="00765F13">
      <w:rPr>
        <w:rFonts w:ascii="Calibri" w:hAnsi="Calibri" w:cs="Arial"/>
      </w:rPr>
      <w:tab/>
    </w:r>
  </w:p>
  <w:p w14:paraId="25701209" w14:textId="77777777" w:rsidR="00765F13" w:rsidRDefault="00765F13" w:rsidP="00342D51">
    <w:pPr>
      <w:pBdr>
        <w:top w:val="single" w:sz="4" w:space="0" w:color="auto"/>
      </w:pBdr>
      <w:tabs>
        <w:tab w:val="center" w:pos="5175"/>
        <w:tab w:val="right" w:pos="10080"/>
      </w:tabs>
      <w:rPr>
        <w:rFonts w:ascii="Calibri" w:hAnsi="Calibri" w:cs="Arial"/>
      </w:rPr>
    </w:pPr>
    <w:r w:rsidRPr="00765F13">
      <w:rPr>
        <w:rFonts w:ascii="Calibri" w:hAnsi="Calibri" w:cs="Arial"/>
      </w:rPr>
      <w:t xml:space="preserve">Page </w:t>
    </w:r>
    <w:r w:rsidRPr="00765F13">
      <w:rPr>
        <w:rFonts w:ascii="Calibri" w:hAnsi="Calibri" w:cs="Arial"/>
      </w:rPr>
      <w:fldChar w:fldCharType="begin"/>
    </w:r>
    <w:r w:rsidRPr="00765F13">
      <w:rPr>
        <w:rFonts w:ascii="Calibri" w:hAnsi="Calibri" w:cs="Arial"/>
      </w:rPr>
      <w:instrText xml:space="preserve">PAGE </w:instrText>
    </w:r>
    <w:r w:rsidRPr="00765F13">
      <w:rPr>
        <w:rFonts w:ascii="Calibri" w:hAnsi="Calibri" w:cs="Arial"/>
      </w:rPr>
      <w:fldChar w:fldCharType="separate"/>
    </w:r>
    <w:r w:rsidR="00D84711">
      <w:rPr>
        <w:rFonts w:ascii="Calibri" w:hAnsi="Calibri" w:cs="Arial"/>
        <w:noProof/>
      </w:rPr>
      <w:t>2</w:t>
    </w:r>
    <w:r w:rsidRPr="00765F13">
      <w:rPr>
        <w:rFonts w:ascii="Calibri" w:hAnsi="Calibri" w:cs="Arial"/>
      </w:rPr>
      <w:fldChar w:fldCharType="end"/>
    </w:r>
    <w:r w:rsidRPr="00765F13">
      <w:rPr>
        <w:rFonts w:ascii="Calibri" w:hAnsi="Calibri" w:cs="Arial"/>
      </w:rPr>
      <w:t xml:space="preserve"> </w:t>
    </w:r>
    <w:r>
      <w:rPr>
        <w:rFonts w:ascii="Calibri" w:hAnsi="Calibri" w:cs="Arial"/>
      </w:rPr>
      <w:tab/>
    </w:r>
    <w:r>
      <w:rPr>
        <w:rFonts w:ascii="Calibri" w:hAnsi="Calibri" w:cs="Arial"/>
      </w:rPr>
      <w:tab/>
    </w:r>
    <w:r w:rsidRPr="00765F13">
      <w:rPr>
        <w:rFonts w:ascii="Calibri" w:hAnsi="Calibri" w:cs="Arial"/>
      </w:rPr>
      <w:t>DATE</w:t>
    </w:r>
    <w:proofErr w:type="gramStart"/>
    <w:r w:rsidRPr="00765F13">
      <w:rPr>
        <w:rFonts w:ascii="Calibri" w:hAnsi="Calibri" w:cs="Arial"/>
      </w:rPr>
      <w:t xml:space="preserve">:  </w:t>
    </w:r>
    <w:r w:rsidRPr="00323E1D">
      <w:rPr>
        <w:rFonts w:ascii="Calibri" w:hAnsi="Calibri" w:cs="Arial"/>
        <w:highlight w:val="yellow"/>
      </w:rPr>
      <w:t>[</w:t>
    </w:r>
    <w:proofErr w:type="gramEnd"/>
    <w:r w:rsidRPr="00323E1D">
      <w:rPr>
        <w:rFonts w:ascii="Calibri" w:hAnsi="Calibri" w:cs="Arial"/>
        <w:highlight w:val="yellow"/>
      </w:rPr>
      <w:t>Insert Date, (e.g. Jan., 20</w:t>
    </w:r>
    <w:r w:rsidR="009B0E97">
      <w:rPr>
        <w:rFonts w:ascii="Calibri" w:hAnsi="Calibri" w:cs="Arial"/>
        <w:highlight w:val="yellow"/>
      </w:rPr>
      <w:t>20</w:t>
    </w:r>
    <w:r w:rsidRPr="00323E1D">
      <w:rPr>
        <w:rFonts w:ascii="Calibri" w:hAnsi="Calibri" w:cs="Arial"/>
        <w:highlight w:val="yellow"/>
      </w:rPr>
      <w:t>)]</w:t>
    </w:r>
    <w:r w:rsidRPr="00765F13">
      <w:rPr>
        <w:rFonts w:ascii="Calibri" w:hAnsi="Calibri" w:cs="Arial"/>
      </w:rPr>
      <w:tab/>
    </w:r>
  </w:p>
  <w:p w14:paraId="5770A7AE" w14:textId="77777777" w:rsidR="00765F13" w:rsidRDefault="00A14740" w:rsidP="00765F13">
    <w:pPr>
      <w:pBdr>
        <w:top w:val="single" w:sz="4" w:space="0" w:color="auto"/>
      </w:pBdr>
      <w:tabs>
        <w:tab w:val="center" w:pos="5175"/>
        <w:tab w:val="right" w:pos="10350"/>
      </w:tabs>
    </w:pPr>
    <w:r>
      <w:pict w14:anchorId="3838394C">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6721" w14:textId="77777777" w:rsidR="008B37E6" w:rsidRPr="002621C0" w:rsidRDefault="008B37E6" w:rsidP="00342D51">
    <w:pPr>
      <w:pBdr>
        <w:top w:val="single" w:sz="4" w:space="1" w:color="auto"/>
      </w:pBdr>
      <w:tabs>
        <w:tab w:val="right" w:pos="10080"/>
      </w:tabs>
      <w:rPr>
        <w:rFonts w:ascii="Calibri" w:hAnsi="Calibri" w:cs="Arial"/>
      </w:rPr>
    </w:pPr>
    <w:r w:rsidRPr="002621C0">
      <w:rPr>
        <w:rFonts w:ascii="Calibri" w:hAnsi="Calibri" w:cs="Arial"/>
      </w:rPr>
      <w:t>CONTRACT NO</w:t>
    </w:r>
    <w:r w:rsidRPr="00323E1D">
      <w:rPr>
        <w:rFonts w:ascii="Calibri" w:hAnsi="Calibri" w:cs="Arial"/>
        <w:highlight w:val="yellow"/>
      </w:rPr>
      <w:t xml:space="preserve">.... [Insert </w:t>
    </w:r>
    <w:r w:rsidR="006A3537">
      <w:rPr>
        <w:rFonts w:ascii="Calibri" w:hAnsi="Calibri" w:cs="Arial"/>
        <w:highlight w:val="yellow"/>
      </w:rPr>
      <w:t>Contract</w:t>
    </w:r>
    <w:r w:rsidRPr="00323E1D">
      <w:rPr>
        <w:rFonts w:ascii="Calibri" w:hAnsi="Calibri" w:cs="Arial"/>
        <w:highlight w:val="yellow"/>
      </w:rPr>
      <w:t xml:space="preserve"> Number]</w:t>
    </w:r>
    <w:r w:rsidRPr="002621C0">
      <w:rPr>
        <w:rFonts w:ascii="Calibri" w:hAnsi="Calibri" w:cs="Arial"/>
      </w:rPr>
      <w:tab/>
      <w:t>Section 01780</w:t>
    </w:r>
  </w:p>
  <w:p w14:paraId="1DF13329" w14:textId="77777777" w:rsidR="008B37E6" w:rsidRPr="002621C0" w:rsidRDefault="008B37E6" w:rsidP="00342D51">
    <w:pPr>
      <w:pBdr>
        <w:top w:val="single" w:sz="4" w:space="1" w:color="auto"/>
      </w:pBdr>
      <w:tabs>
        <w:tab w:val="left" w:pos="-1440"/>
        <w:tab w:val="left" w:pos="-720"/>
        <w:tab w:val="left" w:pos="0"/>
        <w:tab w:val="center" w:pos="5220"/>
        <w:tab w:val="right" w:pos="10080"/>
      </w:tabs>
      <w:rPr>
        <w:rFonts w:ascii="Calibri" w:hAnsi="Calibri" w:cs="Arial"/>
      </w:rPr>
    </w:pPr>
    <w:r w:rsidRPr="002621C0">
      <w:rPr>
        <w:rFonts w:ascii="Calibri" w:hAnsi="Calibri" w:cs="Arial"/>
        <w:b/>
      </w:rPr>
      <w:tab/>
      <w:t>CONTRACT CLOSEOUT</w:t>
    </w:r>
    <w:r w:rsidRPr="002621C0">
      <w:rPr>
        <w:rFonts w:ascii="Calibri" w:hAnsi="Calibri" w:cs="Arial"/>
      </w:rPr>
      <w:tab/>
    </w:r>
    <w:r w:rsidR="003918FF">
      <w:rPr>
        <w:rFonts w:ascii="Calibri" w:hAnsi="Calibri" w:cs="Arial"/>
      </w:rPr>
      <w:t>20</w:t>
    </w:r>
    <w:r w:rsidR="009B0E97">
      <w:rPr>
        <w:rFonts w:ascii="Calibri" w:hAnsi="Calibri" w:cs="Arial"/>
      </w:rPr>
      <w:t>20</w:t>
    </w:r>
    <w:r w:rsidR="003918FF">
      <w:rPr>
        <w:rFonts w:ascii="Calibri" w:hAnsi="Calibri" w:cs="Arial"/>
      </w:rPr>
      <w:t>-01-2</w:t>
    </w:r>
    <w:r w:rsidR="009B0E97">
      <w:rPr>
        <w:rFonts w:ascii="Calibri" w:hAnsi="Calibri" w:cs="Arial"/>
      </w:rPr>
      <w:t>0</w:t>
    </w:r>
  </w:p>
  <w:p w14:paraId="49445B06" w14:textId="77777777" w:rsidR="008B37E6" w:rsidRPr="002621C0" w:rsidRDefault="008B37E6" w:rsidP="00342D51">
    <w:pPr>
      <w:pBdr>
        <w:top w:val="single" w:sz="4" w:space="1" w:color="auto"/>
      </w:pBdr>
      <w:tabs>
        <w:tab w:val="center" w:pos="5175"/>
        <w:tab w:val="right" w:pos="10080"/>
      </w:tabs>
      <w:rPr>
        <w:rFonts w:ascii="Calibri" w:hAnsi="Calibri" w:cs="Arial"/>
      </w:rPr>
    </w:pPr>
    <w:r w:rsidRPr="002621C0">
      <w:rPr>
        <w:rFonts w:ascii="Calibri" w:hAnsi="Calibri" w:cs="Arial"/>
      </w:rPr>
      <w:t>DATE</w:t>
    </w:r>
    <w:proofErr w:type="gramStart"/>
    <w:r w:rsidRPr="002621C0">
      <w:rPr>
        <w:rFonts w:ascii="Calibri" w:hAnsi="Calibri" w:cs="Arial"/>
      </w:rPr>
      <w:t xml:space="preserve">:  </w:t>
    </w:r>
    <w:r w:rsidRPr="00323E1D">
      <w:rPr>
        <w:rFonts w:ascii="Calibri" w:hAnsi="Calibri" w:cs="Arial"/>
        <w:highlight w:val="yellow"/>
      </w:rPr>
      <w:t>[</w:t>
    </w:r>
    <w:proofErr w:type="gramEnd"/>
    <w:r w:rsidRPr="00323E1D">
      <w:rPr>
        <w:rFonts w:ascii="Calibri" w:hAnsi="Calibri" w:cs="Arial"/>
        <w:highlight w:val="yellow"/>
      </w:rPr>
      <w:t>Insert Date, (e.g. Jan., 20</w:t>
    </w:r>
    <w:r w:rsidR="009B0E97">
      <w:rPr>
        <w:rFonts w:ascii="Calibri" w:hAnsi="Calibri" w:cs="Arial"/>
        <w:highlight w:val="yellow"/>
      </w:rPr>
      <w:t>20</w:t>
    </w:r>
    <w:r w:rsidRPr="00323E1D">
      <w:rPr>
        <w:rFonts w:ascii="Calibri" w:hAnsi="Calibri" w:cs="Arial"/>
        <w:highlight w:val="yellow"/>
      </w:rPr>
      <w:t>)]</w:t>
    </w:r>
    <w:r w:rsidRPr="002621C0">
      <w:rPr>
        <w:rFonts w:ascii="Calibri" w:hAnsi="Calibri" w:cs="Arial"/>
      </w:rPr>
      <w:tab/>
    </w:r>
    <w:r w:rsidRPr="002621C0">
      <w:rPr>
        <w:rFonts w:ascii="Calibri" w:hAnsi="Calibri" w:cs="Arial"/>
      </w:rPr>
      <w:tab/>
      <w:t xml:space="preserve">Page </w:t>
    </w:r>
    <w:r w:rsidRPr="002621C0">
      <w:rPr>
        <w:rFonts w:ascii="Calibri" w:hAnsi="Calibri" w:cs="Arial"/>
      </w:rPr>
      <w:fldChar w:fldCharType="begin"/>
    </w:r>
    <w:r w:rsidRPr="002621C0">
      <w:rPr>
        <w:rFonts w:ascii="Calibri" w:hAnsi="Calibri" w:cs="Arial"/>
      </w:rPr>
      <w:instrText xml:space="preserve">PAGE </w:instrText>
    </w:r>
    <w:r w:rsidRPr="002621C0">
      <w:rPr>
        <w:rFonts w:ascii="Calibri" w:hAnsi="Calibri" w:cs="Arial"/>
      </w:rPr>
      <w:fldChar w:fldCharType="separate"/>
    </w:r>
    <w:r w:rsidR="00D84711">
      <w:rPr>
        <w:rFonts w:ascii="Calibri" w:hAnsi="Calibri" w:cs="Arial"/>
        <w:noProof/>
      </w:rPr>
      <w:t>1</w:t>
    </w:r>
    <w:r w:rsidRPr="002621C0">
      <w:rPr>
        <w:rFonts w:ascii="Calibri" w:hAnsi="Calibri" w:cs="Arial"/>
      </w:rPr>
      <w:fldChar w:fldCharType="end"/>
    </w:r>
    <w:r w:rsidRPr="002621C0">
      <w:rPr>
        <w:rFonts w:ascii="Calibri" w:hAnsi="Calibri" w:cs="Arial"/>
      </w:rPr>
      <w:t xml:space="preserve"> </w:t>
    </w:r>
  </w:p>
  <w:p w14:paraId="5E64D8AF" w14:textId="77777777" w:rsidR="008B37E6" w:rsidRPr="00672C12" w:rsidRDefault="008B37E6"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6D7F" w14:textId="77777777" w:rsidR="008B37E6" w:rsidRPr="0082209E" w:rsidRDefault="008B37E6"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01780</w:t>
    </w:r>
  </w:p>
  <w:p w14:paraId="481370DC" w14:textId="77777777" w:rsidR="008B37E6" w:rsidRPr="0082209E" w:rsidRDefault="008B37E6" w:rsidP="002410F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CONTRACT CLOSEOUT</w:t>
    </w:r>
    <w:r w:rsidRPr="0082209E">
      <w:rPr>
        <w:rFonts w:ascii="Arial" w:hAnsi="Arial" w:cs="Arial"/>
      </w:rPr>
      <w:tab/>
    </w:r>
    <w:r w:rsidR="00F2090E">
      <w:rPr>
        <w:rFonts w:ascii="Arial" w:hAnsi="Arial" w:cs="Arial"/>
      </w:rPr>
      <w:t>2012-0</w:t>
    </w:r>
    <w:r w:rsidR="003B1D9D">
      <w:rPr>
        <w:rFonts w:ascii="Arial" w:hAnsi="Arial" w:cs="Arial"/>
      </w:rPr>
      <w:t>7</w:t>
    </w:r>
    <w:r w:rsidR="00F2090E">
      <w:rPr>
        <w:rFonts w:ascii="Arial" w:hAnsi="Arial" w:cs="Arial"/>
      </w:rPr>
      <w:t>-0</w:t>
    </w:r>
    <w:r w:rsidR="003A0248">
      <w:rPr>
        <w:rFonts w:ascii="Arial" w:hAnsi="Arial" w:cs="Arial"/>
      </w:rPr>
      <w:t>6</w:t>
    </w:r>
  </w:p>
  <w:p w14:paraId="2CDD8BF4" w14:textId="77777777" w:rsidR="008B37E6" w:rsidRPr="0082209E" w:rsidRDefault="008B37E6"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765F13">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C70656">
      <w:rPr>
        <w:rStyle w:val="PageNumber"/>
        <w:rFonts w:ascii="Arial" w:hAnsi="Arial" w:cs="Arial"/>
        <w:caps/>
        <w:noProof/>
        <w:sz w:val="22"/>
        <w:szCs w:val="22"/>
      </w:rPr>
      <w:t>4</w:t>
    </w:r>
    <w:r w:rsidRPr="008A26A6">
      <w:rPr>
        <w:rStyle w:val="PageNumber"/>
        <w:rFonts w:ascii="Arial" w:hAnsi="Arial" w:cs="Arial"/>
        <w:caps/>
        <w:sz w:val="22"/>
        <w:szCs w:val="22"/>
      </w:rPr>
      <w:fldChar w:fldCharType="end"/>
    </w:r>
  </w:p>
  <w:p w14:paraId="4A4ED5EC" w14:textId="77777777" w:rsidR="008B37E6" w:rsidRDefault="008B37E6"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4EC66DC6"/>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99854368">
    <w:abstractNumId w:val="0"/>
  </w:num>
  <w:num w:numId="2" w16cid:durableId="150148316">
    <w:abstractNumId w:val="0"/>
  </w:num>
  <w:num w:numId="3" w16cid:durableId="1077173475">
    <w:abstractNumId w:val="8"/>
  </w:num>
  <w:num w:numId="4" w16cid:durableId="103772863">
    <w:abstractNumId w:val="4"/>
  </w:num>
  <w:num w:numId="5" w16cid:durableId="88241251">
    <w:abstractNumId w:val="9"/>
  </w:num>
  <w:num w:numId="6" w16cid:durableId="439842615">
    <w:abstractNumId w:val="3"/>
  </w:num>
  <w:num w:numId="7" w16cid:durableId="1922595783">
    <w:abstractNumId w:val="7"/>
  </w:num>
  <w:num w:numId="8" w16cid:durableId="358968060">
    <w:abstractNumId w:val="2"/>
  </w:num>
  <w:num w:numId="9" w16cid:durableId="951942085">
    <w:abstractNumId w:val="10"/>
  </w:num>
  <w:num w:numId="10" w16cid:durableId="1886940354">
    <w:abstractNumId w:val="6"/>
  </w:num>
  <w:num w:numId="11" w16cid:durableId="2563271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47899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39511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47CBA"/>
    <w:rsid w:val="000A7BB7"/>
    <w:rsid w:val="000B03E6"/>
    <w:rsid w:val="000C6EBC"/>
    <w:rsid w:val="000E3D80"/>
    <w:rsid w:val="000F0736"/>
    <w:rsid w:val="000F1097"/>
    <w:rsid w:val="00100BE2"/>
    <w:rsid w:val="00107DBA"/>
    <w:rsid w:val="00133D77"/>
    <w:rsid w:val="00135A1E"/>
    <w:rsid w:val="00137385"/>
    <w:rsid w:val="00146A88"/>
    <w:rsid w:val="00177A72"/>
    <w:rsid w:val="00182E79"/>
    <w:rsid w:val="0019288F"/>
    <w:rsid w:val="00196CBE"/>
    <w:rsid w:val="00197664"/>
    <w:rsid w:val="001B288B"/>
    <w:rsid w:val="001B3E2D"/>
    <w:rsid w:val="001D76C3"/>
    <w:rsid w:val="002410F6"/>
    <w:rsid w:val="002621C0"/>
    <w:rsid w:val="002625BE"/>
    <w:rsid w:val="002670BF"/>
    <w:rsid w:val="00286B5D"/>
    <w:rsid w:val="002D4787"/>
    <w:rsid w:val="002E5580"/>
    <w:rsid w:val="002F1EFF"/>
    <w:rsid w:val="00310928"/>
    <w:rsid w:val="003130DA"/>
    <w:rsid w:val="00317C4A"/>
    <w:rsid w:val="00323E1D"/>
    <w:rsid w:val="0033540B"/>
    <w:rsid w:val="00342D51"/>
    <w:rsid w:val="00347A65"/>
    <w:rsid w:val="00366110"/>
    <w:rsid w:val="0036747B"/>
    <w:rsid w:val="00372157"/>
    <w:rsid w:val="0039121A"/>
    <w:rsid w:val="003918FF"/>
    <w:rsid w:val="003A0248"/>
    <w:rsid w:val="003B1D9D"/>
    <w:rsid w:val="0040417E"/>
    <w:rsid w:val="004125BE"/>
    <w:rsid w:val="00412737"/>
    <w:rsid w:val="00414AEF"/>
    <w:rsid w:val="00430B81"/>
    <w:rsid w:val="004E3242"/>
    <w:rsid w:val="005054C2"/>
    <w:rsid w:val="00531C6C"/>
    <w:rsid w:val="00544EE9"/>
    <w:rsid w:val="00590D77"/>
    <w:rsid w:val="005947BD"/>
    <w:rsid w:val="0060791B"/>
    <w:rsid w:val="00626800"/>
    <w:rsid w:val="00647555"/>
    <w:rsid w:val="00671F56"/>
    <w:rsid w:val="00672C12"/>
    <w:rsid w:val="00692CB8"/>
    <w:rsid w:val="006970EA"/>
    <w:rsid w:val="006A3537"/>
    <w:rsid w:val="006A7016"/>
    <w:rsid w:val="006C0FAF"/>
    <w:rsid w:val="006D2297"/>
    <w:rsid w:val="0070514B"/>
    <w:rsid w:val="00710537"/>
    <w:rsid w:val="00765F13"/>
    <w:rsid w:val="007D135D"/>
    <w:rsid w:val="007E3A7A"/>
    <w:rsid w:val="007E4441"/>
    <w:rsid w:val="008001A5"/>
    <w:rsid w:val="00812A85"/>
    <w:rsid w:val="00834834"/>
    <w:rsid w:val="00835735"/>
    <w:rsid w:val="008459A4"/>
    <w:rsid w:val="00851422"/>
    <w:rsid w:val="008602B0"/>
    <w:rsid w:val="00862917"/>
    <w:rsid w:val="008740F0"/>
    <w:rsid w:val="00883E39"/>
    <w:rsid w:val="0088722D"/>
    <w:rsid w:val="008A26A6"/>
    <w:rsid w:val="008A60FF"/>
    <w:rsid w:val="008B37E6"/>
    <w:rsid w:val="008C29F6"/>
    <w:rsid w:val="00903B67"/>
    <w:rsid w:val="00924709"/>
    <w:rsid w:val="009369FF"/>
    <w:rsid w:val="00960901"/>
    <w:rsid w:val="009806D0"/>
    <w:rsid w:val="009B0E97"/>
    <w:rsid w:val="009C7FD8"/>
    <w:rsid w:val="009D31F3"/>
    <w:rsid w:val="00A042F4"/>
    <w:rsid w:val="00A14740"/>
    <w:rsid w:val="00A550B7"/>
    <w:rsid w:val="00A7169A"/>
    <w:rsid w:val="00A755BD"/>
    <w:rsid w:val="00A767E0"/>
    <w:rsid w:val="00A80EC1"/>
    <w:rsid w:val="00AA040C"/>
    <w:rsid w:val="00AB7F41"/>
    <w:rsid w:val="00AD5BF2"/>
    <w:rsid w:val="00B56DDC"/>
    <w:rsid w:val="00B642D8"/>
    <w:rsid w:val="00B90B62"/>
    <w:rsid w:val="00BF536D"/>
    <w:rsid w:val="00C11A63"/>
    <w:rsid w:val="00C2558C"/>
    <w:rsid w:val="00C70656"/>
    <w:rsid w:val="00C73272"/>
    <w:rsid w:val="00C80C03"/>
    <w:rsid w:val="00C81675"/>
    <w:rsid w:val="00CB1074"/>
    <w:rsid w:val="00CB66A5"/>
    <w:rsid w:val="00CC0878"/>
    <w:rsid w:val="00CC4DD7"/>
    <w:rsid w:val="00D109FD"/>
    <w:rsid w:val="00D14990"/>
    <w:rsid w:val="00D21D9C"/>
    <w:rsid w:val="00D21F4A"/>
    <w:rsid w:val="00D26372"/>
    <w:rsid w:val="00D3626B"/>
    <w:rsid w:val="00D67F6E"/>
    <w:rsid w:val="00D705EE"/>
    <w:rsid w:val="00D7591F"/>
    <w:rsid w:val="00D84711"/>
    <w:rsid w:val="00D84CD7"/>
    <w:rsid w:val="00D853CF"/>
    <w:rsid w:val="00DA097A"/>
    <w:rsid w:val="00DA0A45"/>
    <w:rsid w:val="00DB06A2"/>
    <w:rsid w:val="00DB3340"/>
    <w:rsid w:val="00DE74E6"/>
    <w:rsid w:val="00E62AA3"/>
    <w:rsid w:val="00EE76D3"/>
    <w:rsid w:val="00EE7CBC"/>
    <w:rsid w:val="00EF1667"/>
    <w:rsid w:val="00F00AD9"/>
    <w:rsid w:val="00F05EBA"/>
    <w:rsid w:val="00F10F8D"/>
    <w:rsid w:val="00F13982"/>
    <w:rsid w:val="00F2090E"/>
    <w:rsid w:val="00F43F32"/>
    <w:rsid w:val="00F5273F"/>
    <w:rsid w:val="00F6204E"/>
    <w:rsid w:val="00F72890"/>
    <w:rsid w:val="00F87F83"/>
    <w:rsid w:val="00FE441E"/>
    <w:rsid w:val="00FF55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35FAFC91"/>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765F13"/>
    <w:pPr>
      <w:keepNext/>
      <w:numPr>
        <w:numId w:val="3"/>
      </w:numPr>
      <w:tabs>
        <w:tab w:val="clear" w:pos="432"/>
      </w:tabs>
      <w:spacing w:before="160"/>
      <w:ind w:left="720" w:hanging="720"/>
      <w:outlineLvl w:val="0"/>
    </w:pPr>
    <w:rPr>
      <w:rFonts w:ascii="Calibri" w:hAnsi="Calibri"/>
      <w:b w:val="0"/>
      <w:caps/>
      <w:u w:val="single"/>
    </w:rPr>
  </w:style>
  <w:style w:type="paragraph" w:styleId="Heading2">
    <w:name w:val="heading 2"/>
    <w:basedOn w:val="Main-Head"/>
    <w:next w:val="BodyText"/>
    <w:qFormat/>
    <w:rsid w:val="00765F13"/>
    <w:pPr>
      <w:keepNext/>
      <w:keepLines/>
      <w:numPr>
        <w:ilvl w:val="1"/>
        <w:numId w:val="3"/>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765F13"/>
    <w:pPr>
      <w:numPr>
        <w:ilvl w:val="2"/>
        <w:numId w:val="3"/>
      </w:numPr>
      <w:tabs>
        <w:tab w:val="clear" w:pos="720"/>
        <w:tab w:val="left" w:pos="1418"/>
      </w:tabs>
      <w:spacing w:before="80"/>
      <w:ind w:left="1418" w:hanging="720"/>
      <w:outlineLvl w:val="2"/>
    </w:pPr>
    <w:rPr>
      <w:rFonts w:ascii="Calibri" w:hAnsi="Calibri"/>
      <w:b w:val="0"/>
      <w:szCs w:val="22"/>
    </w:rPr>
  </w:style>
  <w:style w:type="paragraph" w:styleId="Heading4">
    <w:name w:val="heading 4"/>
    <w:basedOn w:val="Main-Head"/>
    <w:qFormat/>
    <w:rsid w:val="002625BE"/>
    <w:pPr>
      <w:numPr>
        <w:ilvl w:val="3"/>
        <w:numId w:val="3"/>
      </w:numPr>
      <w:tabs>
        <w:tab w:val="clear" w:pos="864"/>
        <w:tab w:val="left" w:pos="2160"/>
      </w:tabs>
      <w:ind w:left="2160" w:hanging="720"/>
      <w:outlineLvl w:val="3"/>
    </w:pPr>
    <w:rPr>
      <w:rFonts w:ascii="Calibri" w:hAnsi="Calibri"/>
      <w:b w:val="0"/>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uiPriority w:val="99"/>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765F13"/>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F72890"/>
    <w:rPr>
      <w:rFonts w:ascii="Tahoma" w:hAnsi="Tahoma" w:cs="Tahoma"/>
      <w:sz w:val="16"/>
      <w:szCs w:val="16"/>
    </w:rPr>
  </w:style>
  <w:style w:type="paragraph" w:customStyle="1" w:styleId="NormalTableText">
    <w:name w:val="Normal Table Text"/>
    <w:basedOn w:val="Normal"/>
    <w:rsid w:val="00B90B62"/>
    <w:pPr>
      <w:widowControl w:val="0"/>
      <w:spacing w:before="60" w:after="60"/>
    </w:pPr>
    <w:rPr>
      <w:rFonts w:ascii="Arial" w:hAnsi="Arial"/>
      <w:sz w:val="20"/>
      <w:lang w:val="en-GB"/>
    </w:rPr>
  </w:style>
  <w:style w:type="paragraph" w:customStyle="1" w:styleId="TableHeading">
    <w:name w:val="Table Heading"/>
    <w:basedOn w:val="Normal"/>
    <w:rsid w:val="00B90B62"/>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87F83"/>
    <w:pPr>
      <w:spacing w:before="0"/>
    </w:pPr>
    <w:rPr>
      <w:rFonts w:ascii="Book Antiqua" w:hAnsi="Book Antiqua"/>
      <w:b/>
      <w:bCs/>
      <w:sz w:val="20"/>
    </w:rPr>
  </w:style>
  <w:style w:type="character" w:customStyle="1" w:styleId="BodyTextChar">
    <w:name w:val="Body Text Char"/>
    <w:link w:val="BodyText"/>
    <w:semiHidden/>
    <w:locked/>
    <w:rsid w:val="00D21F4A"/>
    <w:rPr>
      <w:rFonts w:ascii="Book Antiqua" w:hAnsi="Book Antiqua"/>
      <w:sz w:val="22"/>
      <w:lang w:val="en-US" w:eastAsia="en-US" w:bidi="ar-SA"/>
    </w:rPr>
  </w:style>
  <w:style w:type="paragraph" w:styleId="Revision">
    <w:name w:val="Revision"/>
    <w:hidden/>
    <w:uiPriority w:val="99"/>
    <w:semiHidden/>
    <w:rsid w:val="00A14740"/>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30846">
      <w:bodyDiv w:val="1"/>
      <w:marLeft w:val="0"/>
      <w:marRight w:val="0"/>
      <w:marTop w:val="0"/>
      <w:marBottom w:val="0"/>
      <w:divBdr>
        <w:top w:val="none" w:sz="0" w:space="0" w:color="auto"/>
        <w:left w:val="none" w:sz="0" w:space="0" w:color="auto"/>
        <w:bottom w:val="none" w:sz="0" w:space="0" w:color="auto"/>
        <w:right w:val="none" w:sz="0" w:space="0" w:color="auto"/>
      </w:divBdr>
    </w:div>
    <w:div w:id="12912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2C330-D759-45F5-A665-ADBA81AE0AE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0A1F0FF6-8D83-4EF0-A6C7-D77CC6E867F8}">
  <ds:schemaRefs>
    <ds:schemaRef ds:uri="http://schemas.microsoft.com/office/2006/metadata/longProperties"/>
  </ds:schemaRefs>
</ds:datastoreItem>
</file>

<file path=customXml/itemProps3.xml><?xml version="1.0" encoding="utf-8"?>
<ds:datastoreItem xmlns:ds="http://schemas.openxmlformats.org/officeDocument/2006/customXml" ds:itemID="{BF6FEBE4-262C-4B66-848C-C4CB86A99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27545-EDD9-42F8-AD4B-55DB8FD9E8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2</Pages>
  <Words>583</Words>
  <Characters>4748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01780_Contract_Closeout (Jan 25, 2016)</vt:lpstr>
    </vt:vector>
  </TitlesOfParts>
  <Company>Regional Municipality of York</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01780_Contract_Closeout (Jan 25, 2016)</dc:title>
  <dc:subject/>
  <dc:creator>Adley-McGinnis, Andrea</dc:creator>
  <cp:keywords/>
  <cp:lastModifiedBy>Johnny Pang</cp:lastModifiedBy>
  <cp:revision>3</cp:revision>
  <cp:lastPrinted>2016-01-20T19:08:00Z</cp:lastPrinted>
  <dcterms:created xsi:type="dcterms:W3CDTF">2022-11-17T19:13:00Z</dcterms:created>
  <dcterms:modified xsi:type="dcterms:W3CDTF">2022-11-30T16:40:00Z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Requirements/01780 Contract Closeout.DOC</vt:lpwstr>
  </property>
  <property fmtid="{D5CDD505-2E9C-101B-9397-08002B2CF9AE}" pid="10" name="Order">
    <vt:lpwstr>217600.000000000</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ContentTypeId">
    <vt:lpwstr>0x010100BF8E50B80A32C040A85FB450FB26C9E5</vt:lpwstr>
  </property>
</Properties>
</file>