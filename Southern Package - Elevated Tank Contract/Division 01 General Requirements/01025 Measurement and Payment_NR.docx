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130"/>
        <w:gridCol w:w="5863"/>
      </w:tblGrid>
      <w:tr w:rsidR="0005152F" w:rsidRPr="001215D9" w:rsidDel="00244A32" w14:paraId="017B79B9" w14:textId="77777777" w:rsidTr="008C2E04">
        <w:trPr>
          <w:cantSplit/>
          <w:jc w:val="center"/>
          <w:del w:id="1" w:author="Johnny Pang" w:date="2022-04-16T12:01:00Z"/>
        </w:trPr>
        <w:tc>
          <w:tcPr>
            <w:tcW w:w="1184" w:type="dxa"/>
            <w:tcBorders>
              <w:top w:val="double" w:sz="6" w:space="0" w:color="auto"/>
              <w:left w:val="double" w:sz="6" w:space="0" w:color="auto"/>
              <w:bottom w:val="single" w:sz="6" w:space="0" w:color="auto"/>
              <w:right w:val="single" w:sz="6" w:space="0" w:color="auto"/>
            </w:tcBorders>
          </w:tcPr>
          <w:p w14:paraId="58BF0722" w14:textId="77777777" w:rsidR="0005152F" w:rsidRPr="001215D9" w:rsidDel="00244A32" w:rsidRDefault="0005152F" w:rsidP="001A1E24">
            <w:pPr>
              <w:pStyle w:val="TableHeading"/>
              <w:rPr>
                <w:del w:id="2" w:author="Johnny Pang" w:date="2022-04-16T12:01:00Z"/>
                <w:rFonts w:ascii="Calibri" w:hAnsi="Calibri"/>
                <w:sz w:val="22"/>
              </w:rPr>
            </w:pPr>
            <w:bookmarkStart w:id="3" w:name="OLE_LINK1"/>
            <w:bookmarkStart w:id="4" w:name="OLE_LINK2"/>
            <w:del w:id="5" w:author="Johnny Pang" w:date="2022-04-16T12:01:00Z">
              <w:r w:rsidRPr="001215D9" w:rsidDel="00244A32">
                <w:rPr>
                  <w:rFonts w:ascii="Calibri" w:hAnsi="Calibri"/>
                  <w:sz w:val="22"/>
                </w:rPr>
                <w:delText>Version</w:delText>
              </w:r>
            </w:del>
          </w:p>
        </w:tc>
        <w:tc>
          <w:tcPr>
            <w:tcW w:w="2130" w:type="dxa"/>
            <w:tcBorders>
              <w:top w:val="double" w:sz="6" w:space="0" w:color="auto"/>
              <w:left w:val="single" w:sz="6" w:space="0" w:color="auto"/>
              <w:bottom w:val="single" w:sz="6" w:space="0" w:color="auto"/>
              <w:right w:val="single" w:sz="6" w:space="0" w:color="auto"/>
            </w:tcBorders>
          </w:tcPr>
          <w:p w14:paraId="33817A32" w14:textId="77777777" w:rsidR="0005152F" w:rsidRPr="001215D9" w:rsidDel="00244A32" w:rsidRDefault="0005152F" w:rsidP="001A1E24">
            <w:pPr>
              <w:pStyle w:val="TableHeading"/>
              <w:rPr>
                <w:del w:id="6" w:author="Johnny Pang" w:date="2022-04-16T12:01:00Z"/>
                <w:rFonts w:ascii="Calibri" w:hAnsi="Calibri"/>
                <w:sz w:val="22"/>
              </w:rPr>
            </w:pPr>
            <w:del w:id="7" w:author="Johnny Pang" w:date="2022-04-16T12:01:00Z">
              <w:r w:rsidRPr="001215D9" w:rsidDel="00244A32">
                <w:rPr>
                  <w:rFonts w:ascii="Calibri" w:hAnsi="Calibri"/>
                  <w:sz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093997A6" w14:textId="77777777" w:rsidR="0005152F" w:rsidRPr="001215D9" w:rsidDel="00244A32" w:rsidRDefault="0005152F" w:rsidP="001A1E24">
            <w:pPr>
              <w:pStyle w:val="TableHeading"/>
              <w:rPr>
                <w:del w:id="8" w:author="Johnny Pang" w:date="2022-04-16T12:01:00Z"/>
                <w:rFonts w:ascii="Calibri" w:hAnsi="Calibri"/>
                <w:sz w:val="22"/>
              </w:rPr>
            </w:pPr>
            <w:del w:id="9" w:author="Johnny Pang" w:date="2022-04-16T12:01:00Z">
              <w:r w:rsidRPr="001215D9" w:rsidDel="00244A32">
                <w:rPr>
                  <w:rFonts w:ascii="Calibri" w:hAnsi="Calibri"/>
                  <w:sz w:val="22"/>
                </w:rPr>
                <w:delText>Description of Revisions</w:delText>
              </w:r>
            </w:del>
          </w:p>
        </w:tc>
      </w:tr>
      <w:tr w:rsidR="0005152F" w:rsidRPr="001215D9" w:rsidDel="00244A32" w14:paraId="462497CF" w14:textId="77777777" w:rsidTr="008C2E04">
        <w:trPr>
          <w:cantSplit/>
          <w:jc w:val="center"/>
          <w:del w:id="10" w:author="Johnny Pang" w:date="2022-04-16T12:01:00Z"/>
        </w:trPr>
        <w:tc>
          <w:tcPr>
            <w:tcW w:w="1184" w:type="dxa"/>
            <w:tcBorders>
              <w:top w:val="single" w:sz="6" w:space="0" w:color="auto"/>
              <w:left w:val="double" w:sz="6" w:space="0" w:color="auto"/>
              <w:bottom w:val="single" w:sz="6" w:space="0" w:color="auto"/>
              <w:right w:val="single" w:sz="6" w:space="0" w:color="auto"/>
            </w:tcBorders>
          </w:tcPr>
          <w:p w14:paraId="78F96D72" w14:textId="77777777" w:rsidR="0005152F" w:rsidRPr="001215D9" w:rsidDel="00244A32" w:rsidRDefault="0005152F" w:rsidP="001215D9">
            <w:pPr>
              <w:pStyle w:val="NormalTableText"/>
              <w:rPr>
                <w:del w:id="11" w:author="Johnny Pang" w:date="2022-04-16T12:01:00Z"/>
                <w:rFonts w:ascii="Calibri" w:hAnsi="Calibri"/>
                <w:sz w:val="22"/>
              </w:rPr>
            </w:pPr>
            <w:del w:id="12" w:author="Johnny Pang" w:date="2022-04-16T12:01:00Z">
              <w:r w:rsidRPr="001215D9" w:rsidDel="00244A32">
                <w:rPr>
                  <w:rFonts w:ascii="Calibri" w:hAnsi="Calibri"/>
                  <w:sz w:val="22"/>
                </w:rPr>
                <w:delText>1</w:delText>
              </w:r>
            </w:del>
          </w:p>
        </w:tc>
        <w:tc>
          <w:tcPr>
            <w:tcW w:w="2130" w:type="dxa"/>
            <w:tcBorders>
              <w:top w:val="single" w:sz="6" w:space="0" w:color="auto"/>
              <w:left w:val="single" w:sz="6" w:space="0" w:color="auto"/>
              <w:bottom w:val="single" w:sz="6" w:space="0" w:color="auto"/>
              <w:right w:val="single" w:sz="6" w:space="0" w:color="auto"/>
            </w:tcBorders>
          </w:tcPr>
          <w:p w14:paraId="13E893F2" w14:textId="77777777" w:rsidR="0005152F" w:rsidRPr="001215D9" w:rsidDel="00244A32" w:rsidRDefault="0005152F" w:rsidP="001215D9">
            <w:pPr>
              <w:pStyle w:val="NormalTableText"/>
              <w:rPr>
                <w:del w:id="13" w:author="Johnny Pang" w:date="2022-04-16T12:01:00Z"/>
                <w:rFonts w:ascii="Calibri" w:hAnsi="Calibri"/>
                <w:sz w:val="22"/>
              </w:rPr>
            </w:pPr>
            <w:del w:id="14" w:author="Johnny Pang" w:date="2022-04-16T12:01:00Z">
              <w:r w:rsidRPr="001215D9" w:rsidDel="00244A32">
                <w:rPr>
                  <w:rFonts w:ascii="Calibri" w:hAnsi="Calibri"/>
                  <w:sz w:val="22"/>
                </w:rPr>
                <w:delText>August 3</w:delText>
              </w:r>
              <w:r w:rsidR="00AD7CCB" w:rsidRPr="001215D9" w:rsidDel="00244A32">
                <w:rPr>
                  <w:rFonts w:ascii="Calibri" w:hAnsi="Calibri"/>
                  <w:sz w:val="22"/>
                </w:rPr>
                <w:delText>0,</w:delText>
              </w:r>
              <w:r w:rsidRPr="001215D9" w:rsidDel="00244A32">
                <w:rPr>
                  <w:rFonts w:ascii="Calibri" w:hAnsi="Calibri"/>
                  <w:sz w:val="22"/>
                </w:rPr>
                <w:delText xml:space="preserve"> 2006</w:delText>
              </w:r>
            </w:del>
          </w:p>
        </w:tc>
        <w:tc>
          <w:tcPr>
            <w:tcW w:w="5863" w:type="dxa"/>
            <w:tcBorders>
              <w:top w:val="single" w:sz="6" w:space="0" w:color="auto"/>
              <w:left w:val="single" w:sz="6" w:space="0" w:color="auto"/>
              <w:bottom w:val="single" w:sz="6" w:space="0" w:color="auto"/>
              <w:right w:val="double" w:sz="6" w:space="0" w:color="auto"/>
            </w:tcBorders>
          </w:tcPr>
          <w:p w14:paraId="5C806EB9" w14:textId="77777777" w:rsidR="0005152F" w:rsidRPr="001215D9" w:rsidDel="00244A32" w:rsidRDefault="0005152F" w:rsidP="001215D9">
            <w:pPr>
              <w:pStyle w:val="NormalTableText"/>
              <w:rPr>
                <w:del w:id="15" w:author="Johnny Pang" w:date="2022-04-16T12:01:00Z"/>
                <w:rFonts w:ascii="Calibri" w:hAnsi="Calibri"/>
                <w:sz w:val="22"/>
              </w:rPr>
            </w:pPr>
            <w:del w:id="16" w:author="Johnny Pang" w:date="2022-04-16T12:01:00Z">
              <w:r w:rsidRPr="001215D9" w:rsidDel="00244A32">
                <w:rPr>
                  <w:rFonts w:ascii="Calibri" w:hAnsi="Calibri"/>
                  <w:sz w:val="22"/>
                </w:rPr>
                <w:delText>Approved final document.</w:delText>
              </w:r>
            </w:del>
          </w:p>
        </w:tc>
      </w:tr>
      <w:tr w:rsidR="0005152F" w:rsidRPr="001215D9" w:rsidDel="00244A32" w14:paraId="7891C12F" w14:textId="77777777" w:rsidTr="008C2E04">
        <w:trPr>
          <w:cantSplit/>
          <w:jc w:val="center"/>
          <w:del w:id="17" w:author="Johnny Pang" w:date="2022-04-16T12:01:00Z"/>
        </w:trPr>
        <w:tc>
          <w:tcPr>
            <w:tcW w:w="1184" w:type="dxa"/>
            <w:tcBorders>
              <w:top w:val="single" w:sz="6" w:space="0" w:color="auto"/>
              <w:left w:val="double" w:sz="6" w:space="0" w:color="auto"/>
              <w:bottom w:val="single" w:sz="6" w:space="0" w:color="auto"/>
              <w:right w:val="single" w:sz="6" w:space="0" w:color="auto"/>
            </w:tcBorders>
          </w:tcPr>
          <w:p w14:paraId="04E0A98F" w14:textId="77777777" w:rsidR="0005152F" w:rsidRPr="001215D9" w:rsidDel="00244A32" w:rsidRDefault="00091126" w:rsidP="001215D9">
            <w:pPr>
              <w:pStyle w:val="NormalTableText"/>
              <w:rPr>
                <w:del w:id="18" w:author="Johnny Pang" w:date="2022-04-16T12:01:00Z"/>
                <w:rFonts w:ascii="Calibri" w:hAnsi="Calibri"/>
                <w:sz w:val="22"/>
              </w:rPr>
            </w:pPr>
            <w:del w:id="19" w:author="Johnny Pang" w:date="2022-04-16T12:01:00Z">
              <w:r w:rsidRPr="001215D9" w:rsidDel="00244A32">
                <w:rPr>
                  <w:rFonts w:ascii="Calibri" w:hAnsi="Calibri"/>
                  <w:sz w:val="22"/>
                </w:rPr>
                <w:delText>2</w:delText>
              </w:r>
            </w:del>
          </w:p>
        </w:tc>
        <w:tc>
          <w:tcPr>
            <w:tcW w:w="2130" w:type="dxa"/>
            <w:tcBorders>
              <w:top w:val="single" w:sz="6" w:space="0" w:color="auto"/>
              <w:left w:val="single" w:sz="6" w:space="0" w:color="auto"/>
              <w:bottom w:val="single" w:sz="6" w:space="0" w:color="auto"/>
              <w:right w:val="single" w:sz="6" w:space="0" w:color="auto"/>
            </w:tcBorders>
          </w:tcPr>
          <w:p w14:paraId="39D57FC2" w14:textId="77777777" w:rsidR="0005152F" w:rsidRPr="001215D9" w:rsidDel="00244A32" w:rsidRDefault="00091126" w:rsidP="001215D9">
            <w:pPr>
              <w:pStyle w:val="NormalTableText"/>
              <w:rPr>
                <w:del w:id="20" w:author="Johnny Pang" w:date="2022-04-16T12:01:00Z"/>
                <w:rFonts w:ascii="Calibri" w:hAnsi="Calibri"/>
                <w:sz w:val="22"/>
              </w:rPr>
            </w:pPr>
            <w:del w:id="21" w:author="Johnny Pang" w:date="2022-04-16T12:01:00Z">
              <w:r w:rsidRPr="001215D9" w:rsidDel="00244A32">
                <w:rPr>
                  <w:rFonts w:ascii="Calibri" w:hAnsi="Calibri"/>
                  <w:sz w:val="22"/>
                </w:rPr>
                <w:delText>November 5, 2007</w:delText>
              </w:r>
            </w:del>
          </w:p>
        </w:tc>
        <w:tc>
          <w:tcPr>
            <w:tcW w:w="5863" w:type="dxa"/>
            <w:tcBorders>
              <w:top w:val="single" w:sz="6" w:space="0" w:color="auto"/>
              <w:left w:val="single" w:sz="6" w:space="0" w:color="auto"/>
              <w:bottom w:val="single" w:sz="6" w:space="0" w:color="auto"/>
              <w:right w:val="double" w:sz="6" w:space="0" w:color="auto"/>
            </w:tcBorders>
          </w:tcPr>
          <w:p w14:paraId="4E9300C7" w14:textId="77777777" w:rsidR="0005152F" w:rsidRPr="001215D9" w:rsidDel="00244A32" w:rsidRDefault="00091126" w:rsidP="001215D9">
            <w:pPr>
              <w:pStyle w:val="NormalTableText"/>
              <w:rPr>
                <w:del w:id="22" w:author="Johnny Pang" w:date="2022-04-16T12:01:00Z"/>
                <w:rFonts w:ascii="Calibri" w:hAnsi="Calibri"/>
                <w:sz w:val="22"/>
              </w:rPr>
            </w:pPr>
            <w:del w:id="23" w:author="Johnny Pang" w:date="2022-04-16T12:01:00Z">
              <w:r w:rsidRPr="001215D9" w:rsidDel="00244A32">
                <w:rPr>
                  <w:rFonts w:ascii="Calibri" w:hAnsi="Calibri"/>
                  <w:sz w:val="22"/>
                </w:rPr>
                <w:delText>Minor revisions by Legal Services</w:delText>
              </w:r>
            </w:del>
          </w:p>
        </w:tc>
      </w:tr>
      <w:tr w:rsidR="008C2E04" w:rsidRPr="001215D9" w:rsidDel="00244A32" w14:paraId="25965509" w14:textId="77777777" w:rsidTr="008C2E04">
        <w:trPr>
          <w:cantSplit/>
          <w:trHeight w:val="65"/>
          <w:jc w:val="center"/>
          <w:del w:id="24" w:author="Johnny Pang" w:date="2022-04-16T12:01:00Z"/>
        </w:trPr>
        <w:tc>
          <w:tcPr>
            <w:tcW w:w="1184" w:type="dxa"/>
            <w:tcBorders>
              <w:top w:val="single" w:sz="6" w:space="0" w:color="auto"/>
              <w:left w:val="double" w:sz="6" w:space="0" w:color="auto"/>
              <w:bottom w:val="single" w:sz="6" w:space="0" w:color="auto"/>
              <w:right w:val="single" w:sz="6" w:space="0" w:color="auto"/>
            </w:tcBorders>
          </w:tcPr>
          <w:p w14:paraId="0AAD21B0" w14:textId="77777777" w:rsidR="008C2E04" w:rsidRPr="001215D9" w:rsidDel="00244A32" w:rsidRDefault="008C2E04" w:rsidP="001215D9">
            <w:pPr>
              <w:pStyle w:val="NormalTableText"/>
              <w:rPr>
                <w:del w:id="25" w:author="Johnny Pang" w:date="2022-04-16T12:01:00Z"/>
                <w:rFonts w:ascii="Calibri" w:hAnsi="Calibri"/>
                <w:sz w:val="22"/>
              </w:rPr>
            </w:pPr>
            <w:del w:id="26" w:author="Johnny Pang" w:date="2022-04-16T12:01:00Z">
              <w:r w:rsidRPr="001215D9" w:rsidDel="00244A32">
                <w:rPr>
                  <w:rFonts w:ascii="Calibri" w:hAnsi="Calibri"/>
                  <w:sz w:val="22"/>
                </w:rPr>
                <w:delText>3</w:delText>
              </w:r>
            </w:del>
          </w:p>
        </w:tc>
        <w:tc>
          <w:tcPr>
            <w:tcW w:w="2130" w:type="dxa"/>
            <w:tcBorders>
              <w:top w:val="single" w:sz="6" w:space="0" w:color="auto"/>
              <w:left w:val="single" w:sz="6" w:space="0" w:color="auto"/>
              <w:bottom w:val="single" w:sz="6" w:space="0" w:color="auto"/>
              <w:right w:val="single" w:sz="6" w:space="0" w:color="auto"/>
            </w:tcBorders>
          </w:tcPr>
          <w:p w14:paraId="2EF208EC" w14:textId="77777777" w:rsidR="008C2E04" w:rsidRPr="001215D9" w:rsidDel="00244A32" w:rsidRDefault="008C2E04" w:rsidP="001215D9">
            <w:pPr>
              <w:pStyle w:val="NormalTableText"/>
              <w:rPr>
                <w:del w:id="27" w:author="Johnny Pang" w:date="2022-04-16T12:01:00Z"/>
                <w:rFonts w:ascii="Calibri" w:hAnsi="Calibri"/>
                <w:sz w:val="22"/>
              </w:rPr>
            </w:pPr>
            <w:del w:id="28" w:author="Johnny Pang" w:date="2022-04-16T12:01:00Z">
              <w:r w:rsidRPr="001215D9" w:rsidDel="00244A32">
                <w:rPr>
                  <w:rFonts w:ascii="Calibri" w:hAnsi="Calibri"/>
                  <w:sz w:val="22"/>
                </w:rPr>
                <w:delText>September 27, 2010</w:delText>
              </w:r>
            </w:del>
          </w:p>
        </w:tc>
        <w:tc>
          <w:tcPr>
            <w:tcW w:w="5863" w:type="dxa"/>
            <w:tcBorders>
              <w:top w:val="single" w:sz="6" w:space="0" w:color="auto"/>
              <w:left w:val="single" w:sz="6" w:space="0" w:color="auto"/>
              <w:bottom w:val="single" w:sz="6" w:space="0" w:color="auto"/>
              <w:right w:val="double" w:sz="6" w:space="0" w:color="auto"/>
            </w:tcBorders>
          </w:tcPr>
          <w:p w14:paraId="164D111D" w14:textId="77777777" w:rsidR="008C2E04" w:rsidRPr="001215D9" w:rsidDel="00244A32" w:rsidRDefault="008C2E04" w:rsidP="001215D9">
            <w:pPr>
              <w:pStyle w:val="NormalTableText"/>
              <w:rPr>
                <w:del w:id="29" w:author="Johnny Pang" w:date="2022-04-16T12:01:00Z"/>
                <w:rFonts w:ascii="Calibri" w:hAnsi="Calibri"/>
                <w:sz w:val="22"/>
              </w:rPr>
            </w:pPr>
            <w:del w:id="30" w:author="Johnny Pang" w:date="2022-04-16T12:01:00Z">
              <w:r w:rsidRPr="001215D9" w:rsidDel="00244A32">
                <w:rPr>
                  <w:rFonts w:ascii="Calibri" w:hAnsi="Calibri"/>
                  <w:sz w:val="22"/>
                </w:rPr>
                <w:delText>Minor revisions</w:delText>
              </w:r>
            </w:del>
          </w:p>
        </w:tc>
      </w:tr>
      <w:tr w:rsidR="00A63FF5" w:rsidRPr="001215D9" w:rsidDel="00244A32" w14:paraId="59C3B34D" w14:textId="77777777" w:rsidTr="00D55E93">
        <w:trPr>
          <w:cantSplit/>
          <w:jc w:val="center"/>
          <w:del w:id="31" w:author="Johnny Pang" w:date="2022-04-16T12:01:00Z"/>
        </w:trPr>
        <w:tc>
          <w:tcPr>
            <w:tcW w:w="1184" w:type="dxa"/>
            <w:tcBorders>
              <w:top w:val="single" w:sz="6" w:space="0" w:color="auto"/>
              <w:left w:val="double" w:sz="6" w:space="0" w:color="auto"/>
              <w:bottom w:val="single" w:sz="6" w:space="0" w:color="auto"/>
              <w:right w:val="single" w:sz="6" w:space="0" w:color="auto"/>
            </w:tcBorders>
          </w:tcPr>
          <w:p w14:paraId="13490966" w14:textId="77777777" w:rsidR="00A63FF5" w:rsidRPr="001215D9" w:rsidDel="00244A32" w:rsidRDefault="00A63FF5" w:rsidP="001215D9">
            <w:pPr>
              <w:pStyle w:val="NormalTableText"/>
              <w:rPr>
                <w:del w:id="32" w:author="Johnny Pang" w:date="2022-04-16T12:01:00Z"/>
                <w:rFonts w:ascii="Calibri" w:hAnsi="Calibri"/>
                <w:sz w:val="22"/>
              </w:rPr>
            </w:pPr>
            <w:del w:id="33" w:author="Johnny Pang" w:date="2022-04-16T12:01:00Z">
              <w:r w:rsidRPr="001215D9" w:rsidDel="00244A32">
                <w:rPr>
                  <w:rFonts w:ascii="Calibri" w:hAnsi="Calibri"/>
                  <w:sz w:val="22"/>
                </w:rPr>
                <w:delText>4</w:delText>
              </w:r>
            </w:del>
          </w:p>
        </w:tc>
        <w:tc>
          <w:tcPr>
            <w:tcW w:w="2130" w:type="dxa"/>
            <w:tcBorders>
              <w:top w:val="single" w:sz="6" w:space="0" w:color="auto"/>
              <w:left w:val="single" w:sz="6" w:space="0" w:color="auto"/>
              <w:bottom w:val="single" w:sz="6" w:space="0" w:color="auto"/>
              <w:right w:val="single" w:sz="6" w:space="0" w:color="auto"/>
            </w:tcBorders>
          </w:tcPr>
          <w:p w14:paraId="73FA3A56" w14:textId="77777777" w:rsidR="00A63FF5" w:rsidRPr="001215D9" w:rsidDel="00244A32" w:rsidRDefault="00A63FF5" w:rsidP="001215D9">
            <w:pPr>
              <w:pStyle w:val="NormalTableText"/>
              <w:rPr>
                <w:del w:id="34" w:author="Johnny Pang" w:date="2022-04-16T12:01:00Z"/>
                <w:rFonts w:ascii="Calibri" w:hAnsi="Calibri"/>
                <w:sz w:val="22"/>
              </w:rPr>
            </w:pPr>
            <w:del w:id="35" w:author="Johnny Pang" w:date="2022-04-16T12:01:00Z">
              <w:r w:rsidRPr="001215D9" w:rsidDel="00244A32">
                <w:rPr>
                  <w:rFonts w:ascii="Calibri" w:hAnsi="Calibri"/>
                  <w:sz w:val="22"/>
                </w:rPr>
                <w:delText>May 27, 2011</w:delText>
              </w:r>
            </w:del>
          </w:p>
        </w:tc>
        <w:tc>
          <w:tcPr>
            <w:tcW w:w="5863" w:type="dxa"/>
            <w:tcBorders>
              <w:top w:val="single" w:sz="6" w:space="0" w:color="auto"/>
              <w:left w:val="single" w:sz="6" w:space="0" w:color="auto"/>
              <w:bottom w:val="single" w:sz="6" w:space="0" w:color="auto"/>
              <w:right w:val="double" w:sz="6" w:space="0" w:color="auto"/>
            </w:tcBorders>
          </w:tcPr>
          <w:p w14:paraId="619CDC7E" w14:textId="77777777" w:rsidR="00A63FF5" w:rsidRPr="001215D9" w:rsidDel="00244A32" w:rsidRDefault="00A63FF5" w:rsidP="001215D9">
            <w:pPr>
              <w:pStyle w:val="NormalTableText"/>
              <w:rPr>
                <w:del w:id="36" w:author="Johnny Pang" w:date="2022-04-16T12:01:00Z"/>
                <w:rFonts w:ascii="Calibri" w:hAnsi="Calibri"/>
                <w:sz w:val="22"/>
              </w:rPr>
            </w:pPr>
            <w:del w:id="37" w:author="Johnny Pang" w:date="2022-04-16T12:01:00Z">
              <w:r w:rsidRPr="001215D9" w:rsidDel="00244A32">
                <w:rPr>
                  <w:rFonts w:ascii="Calibri" w:hAnsi="Calibri"/>
                  <w:sz w:val="22"/>
                </w:rPr>
                <w:delText>Minor revisions</w:delText>
              </w:r>
            </w:del>
          </w:p>
        </w:tc>
      </w:tr>
      <w:tr w:rsidR="00A63FF5" w:rsidRPr="001215D9" w:rsidDel="00244A32" w14:paraId="25A38E70" w14:textId="77777777" w:rsidTr="0053471C">
        <w:trPr>
          <w:cantSplit/>
          <w:jc w:val="center"/>
          <w:del w:id="38" w:author="Johnny Pang" w:date="2022-04-16T12:01:00Z"/>
        </w:trPr>
        <w:tc>
          <w:tcPr>
            <w:tcW w:w="1184" w:type="dxa"/>
            <w:tcBorders>
              <w:top w:val="single" w:sz="6" w:space="0" w:color="auto"/>
              <w:left w:val="double" w:sz="6" w:space="0" w:color="auto"/>
              <w:bottom w:val="single" w:sz="6" w:space="0" w:color="auto"/>
              <w:right w:val="single" w:sz="6" w:space="0" w:color="auto"/>
            </w:tcBorders>
          </w:tcPr>
          <w:p w14:paraId="43C26F88" w14:textId="77777777" w:rsidR="00A63FF5" w:rsidRPr="001215D9" w:rsidDel="00244A32" w:rsidRDefault="00A63FF5" w:rsidP="001215D9">
            <w:pPr>
              <w:pStyle w:val="NormalTableText"/>
              <w:rPr>
                <w:del w:id="39" w:author="Johnny Pang" w:date="2022-04-16T12:01:00Z"/>
                <w:rFonts w:ascii="Calibri" w:hAnsi="Calibri"/>
                <w:sz w:val="22"/>
              </w:rPr>
            </w:pPr>
            <w:del w:id="40" w:author="Johnny Pang" w:date="2022-04-16T12:01:00Z">
              <w:r w:rsidRPr="001215D9" w:rsidDel="00244A32">
                <w:rPr>
                  <w:rFonts w:ascii="Calibri" w:hAnsi="Calibri"/>
                  <w:sz w:val="22"/>
                </w:rPr>
                <w:delText>5</w:delText>
              </w:r>
            </w:del>
          </w:p>
        </w:tc>
        <w:tc>
          <w:tcPr>
            <w:tcW w:w="2130" w:type="dxa"/>
            <w:tcBorders>
              <w:top w:val="single" w:sz="6" w:space="0" w:color="auto"/>
              <w:left w:val="single" w:sz="6" w:space="0" w:color="auto"/>
              <w:bottom w:val="single" w:sz="6" w:space="0" w:color="auto"/>
              <w:right w:val="single" w:sz="6" w:space="0" w:color="auto"/>
            </w:tcBorders>
          </w:tcPr>
          <w:p w14:paraId="153D9717" w14:textId="77777777" w:rsidR="00A63FF5" w:rsidRPr="001215D9" w:rsidDel="00244A32" w:rsidRDefault="00A63FF5" w:rsidP="001215D9">
            <w:pPr>
              <w:pStyle w:val="NormalTableText"/>
              <w:rPr>
                <w:del w:id="41" w:author="Johnny Pang" w:date="2022-04-16T12:01:00Z"/>
                <w:rFonts w:ascii="Calibri" w:hAnsi="Calibri"/>
                <w:sz w:val="22"/>
              </w:rPr>
            </w:pPr>
            <w:del w:id="42" w:author="Johnny Pang" w:date="2022-04-16T12:01:00Z">
              <w:r w:rsidRPr="001215D9" w:rsidDel="00244A32">
                <w:rPr>
                  <w:rFonts w:ascii="Calibri" w:hAnsi="Calibri"/>
                  <w:sz w:val="22"/>
                </w:rPr>
                <w:delText>March 19, 2012</w:delText>
              </w:r>
            </w:del>
          </w:p>
        </w:tc>
        <w:tc>
          <w:tcPr>
            <w:tcW w:w="5863" w:type="dxa"/>
            <w:tcBorders>
              <w:top w:val="single" w:sz="6" w:space="0" w:color="auto"/>
              <w:left w:val="single" w:sz="6" w:space="0" w:color="auto"/>
              <w:bottom w:val="single" w:sz="6" w:space="0" w:color="auto"/>
              <w:right w:val="double" w:sz="6" w:space="0" w:color="auto"/>
            </w:tcBorders>
          </w:tcPr>
          <w:p w14:paraId="76DA094C" w14:textId="77777777" w:rsidR="00A63FF5" w:rsidRPr="001215D9" w:rsidDel="00244A32" w:rsidRDefault="00A63FF5" w:rsidP="001215D9">
            <w:pPr>
              <w:pStyle w:val="NormalTableText"/>
              <w:rPr>
                <w:del w:id="43" w:author="Johnny Pang" w:date="2022-04-16T12:01:00Z"/>
                <w:rFonts w:ascii="Calibri" w:hAnsi="Calibri"/>
                <w:sz w:val="22"/>
              </w:rPr>
            </w:pPr>
            <w:del w:id="44" w:author="Johnny Pang" w:date="2022-04-16T12:01:00Z">
              <w:r w:rsidRPr="001215D9" w:rsidDel="00244A32">
                <w:rPr>
                  <w:rFonts w:ascii="Calibri" w:hAnsi="Calibri"/>
                  <w:sz w:val="22"/>
                </w:rPr>
                <w:delText>Addition of References and Replacement Parts Sections on this page.</w:delText>
              </w:r>
            </w:del>
          </w:p>
        </w:tc>
      </w:tr>
      <w:tr w:rsidR="000A5246" w:rsidRPr="001215D9" w:rsidDel="00244A32" w14:paraId="1C00FED4" w14:textId="77777777" w:rsidTr="0053471C">
        <w:trPr>
          <w:cantSplit/>
          <w:jc w:val="center"/>
          <w:del w:id="45" w:author="Johnny Pang" w:date="2022-04-16T12:01:00Z"/>
        </w:trPr>
        <w:tc>
          <w:tcPr>
            <w:tcW w:w="1184" w:type="dxa"/>
            <w:tcBorders>
              <w:top w:val="single" w:sz="6" w:space="0" w:color="auto"/>
              <w:left w:val="double" w:sz="6" w:space="0" w:color="auto"/>
              <w:bottom w:val="single" w:sz="6" w:space="0" w:color="auto"/>
              <w:right w:val="single" w:sz="6" w:space="0" w:color="auto"/>
            </w:tcBorders>
          </w:tcPr>
          <w:p w14:paraId="0E9C32D6" w14:textId="77777777" w:rsidR="000A5246" w:rsidRPr="001215D9" w:rsidDel="00244A32" w:rsidRDefault="00B1376B" w:rsidP="001215D9">
            <w:pPr>
              <w:pStyle w:val="NormalTableText"/>
              <w:rPr>
                <w:del w:id="46" w:author="Johnny Pang" w:date="2022-04-16T12:01:00Z"/>
                <w:rFonts w:ascii="Calibri" w:hAnsi="Calibri"/>
                <w:sz w:val="22"/>
              </w:rPr>
            </w:pPr>
            <w:del w:id="47" w:author="Johnny Pang" w:date="2022-04-16T12:01:00Z">
              <w:r w:rsidRPr="001215D9" w:rsidDel="00244A32">
                <w:rPr>
                  <w:rFonts w:ascii="Calibri" w:hAnsi="Calibri"/>
                  <w:sz w:val="22"/>
                </w:rPr>
                <w:delText>6</w:delText>
              </w:r>
            </w:del>
          </w:p>
        </w:tc>
        <w:tc>
          <w:tcPr>
            <w:tcW w:w="2130" w:type="dxa"/>
            <w:tcBorders>
              <w:top w:val="single" w:sz="6" w:space="0" w:color="auto"/>
              <w:left w:val="single" w:sz="6" w:space="0" w:color="auto"/>
              <w:bottom w:val="single" w:sz="6" w:space="0" w:color="auto"/>
              <w:right w:val="single" w:sz="6" w:space="0" w:color="auto"/>
            </w:tcBorders>
          </w:tcPr>
          <w:p w14:paraId="1956EE8C" w14:textId="77777777" w:rsidR="000A5246" w:rsidRPr="001215D9" w:rsidDel="00244A32" w:rsidRDefault="00B1376B" w:rsidP="001215D9">
            <w:pPr>
              <w:pStyle w:val="NormalTableText"/>
              <w:rPr>
                <w:del w:id="48" w:author="Johnny Pang" w:date="2022-04-16T12:01:00Z"/>
                <w:rFonts w:ascii="Calibri" w:hAnsi="Calibri"/>
                <w:sz w:val="22"/>
              </w:rPr>
            </w:pPr>
            <w:del w:id="49" w:author="Johnny Pang" w:date="2022-04-16T12:01:00Z">
              <w:r w:rsidRPr="001215D9" w:rsidDel="00244A32">
                <w:rPr>
                  <w:rFonts w:ascii="Calibri" w:hAnsi="Calibri"/>
                  <w:sz w:val="22"/>
                </w:rPr>
                <w:delText>July 5, 2012</w:delText>
              </w:r>
            </w:del>
          </w:p>
        </w:tc>
        <w:tc>
          <w:tcPr>
            <w:tcW w:w="5863" w:type="dxa"/>
            <w:tcBorders>
              <w:top w:val="single" w:sz="6" w:space="0" w:color="auto"/>
              <w:left w:val="single" w:sz="6" w:space="0" w:color="auto"/>
              <w:bottom w:val="single" w:sz="6" w:space="0" w:color="auto"/>
              <w:right w:val="double" w:sz="6" w:space="0" w:color="auto"/>
            </w:tcBorders>
          </w:tcPr>
          <w:p w14:paraId="370A2A2E" w14:textId="77777777" w:rsidR="000A5246" w:rsidRPr="001215D9" w:rsidDel="00244A32" w:rsidRDefault="00B1376B" w:rsidP="001215D9">
            <w:pPr>
              <w:pStyle w:val="NormalTableText"/>
              <w:rPr>
                <w:del w:id="50" w:author="Johnny Pang" w:date="2022-04-16T12:01:00Z"/>
                <w:rFonts w:ascii="Calibri" w:hAnsi="Calibri"/>
                <w:sz w:val="22"/>
              </w:rPr>
            </w:pPr>
            <w:del w:id="51" w:author="Johnny Pang" w:date="2022-04-16T12:01:00Z">
              <w:r w:rsidRPr="001215D9" w:rsidDel="00244A32">
                <w:rPr>
                  <w:rFonts w:ascii="Calibri" w:hAnsi="Calibri"/>
                  <w:sz w:val="22"/>
                </w:rPr>
                <w:delText>Change tab settings for page 1-6.</w:delText>
              </w:r>
            </w:del>
          </w:p>
        </w:tc>
      </w:tr>
      <w:tr w:rsidR="00A63FF5" w:rsidRPr="001215D9" w:rsidDel="00244A32" w14:paraId="5C10E310" w14:textId="77777777" w:rsidTr="00517BC2">
        <w:trPr>
          <w:cantSplit/>
          <w:jc w:val="center"/>
          <w:del w:id="52" w:author="Johnny Pang" w:date="2022-04-16T12:01:00Z"/>
        </w:trPr>
        <w:tc>
          <w:tcPr>
            <w:tcW w:w="1184" w:type="dxa"/>
            <w:tcBorders>
              <w:top w:val="single" w:sz="6" w:space="0" w:color="auto"/>
              <w:left w:val="double" w:sz="6" w:space="0" w:color="auto"/>
              <w:bottom w:val="single" w:sz="6" w:space="0" w:color="auto"/>
              <w:right w:val="single" w:sz="6" w:space="0" w:color="auto"/>
            </w:tcBorders>
          </w:tcPr>
          <w:p w14:paraId="6D3CD5DE" w14:textId="77777777" w:rsidR="00A63FF5" w:rsidRPr="001215D9" w:rsidDel="00244A32" w:rsidRDefault="00315BF5" w:rsidP="001215D9">
            <w:pPr>
              <w:pStyle w:val="NormalTableText"/>
              <w:rPr>
                <w:del w:id="53" w:author="Johnny Pang" w:date="2022-04-16T12:01:00Z"/>
                <w:rFonts w:ascii="Calibri" w:hAnsi="Calibri"/>
                <w:sz w:val="22"/>
              </w:rPr>
            </w:pPr>
            <w:del w:id="54" w:author="Johnny Pang" w:date="2022-04-16T12:01:00Z">
              <w:r w:rsidRPr="0065184E" w:rsidDel="00244A32">
                <w:rPr>
                  <w:rFonts w:ascii="Calibri" w:hAnsi="Calibri"/>
                  <w:sz w:val="22"/>
                </w:rPr>
                <w:delText>7</w:delText>
              </w:r>
            </w:del>
          </w:p>
        </w:tc>
        <w:tc>
          <w:tcPr>
            <w:tcW w:w="2130" w:type="dxa"/>
            <w:tcBorders>
              <w:top w:val="single" w:sz="6" w:space="0" w:color="auto"/>
              <w:left w:val="single" w:sz="6" w:space="0" w:color="auto"/>
              <w:bottom w:val="single" w:sz="6" w:space="0" w:color="auto"/>
              <w:right w:val="single" w:sz="6" w:space="0" w:color="auto"/>
            </w:tcBorders>
          </w:tcPr>
          <w:p w14:paraId="51E59118" w14:textId="77777777" w:rsidR="00A63FF5" w:rsidRPr="001215D9" w:rsidDel="00244A32" w:rsidRDefault="00315BF5" w:rsidP="001215D9">
            <w:pPr>
              <w:pStyle w:val="NormalTableText"/>
              <w:rPr>
                <w:del w:id="55" w:author="Johnny Pang" w:date="2022-04-16T12:01:00Z"/>
                <w:rFonts w:ascii="Calibri" w:hAnsi="Calibri"/>
                <w:sz w:val="22"/>
              </w:rPr>
            </w:pPr>
            <w:del w:id="56" w:author="Johnny Pang" w:date="2022-04-16T12:01:00Z">
              <w:r w:rsidRPr="0065184E" w:rsidDel="00244A32">
                <w:rPr>
                  <w:rFonts w:ascii="Calibri" w:hAnsi="Calibri"/>
                  <w:sz w:val="22"/>
                </w:rPr>
                <w:delText>April 9, 2015</w:delText>
              </w:r>
            </w:del>
          </w:p>
        </w:tc>
        <w:tc>
          <w:tcPr>
            <w:tcW w:w="5863" w:type="dxa"/>
            <w:tcBorders>
              <w:top w:val="single" w:sz="6" w:space="0" w:color="auto"/>
              <w:left w:val="single" w:sz="6" w:space="0" w:color="auto"/>
              <w:bottom w:val="single" w:sz="6" w:space="0" w:color="auto"/>
              <w:right w:val="double" w:sz="6" w:space="0" w:color="auto"/>
            </w:tcBorders>
          </w:tcPr>
          <w:p w14:paraId="6EFC31D6" w14:textId="77777777" w:rsidR="00A63FF5" w:rsidRPr="001215D9" w:rsidDel="00244A32" w:rsidRDefault="00315BF5" w:rsidP="001215D9">
            <w:pPr>
              <w:pStyle w:val="NormalTableText"/>
              <w:rPr>
                <w:del w:id="57" w:author="Johnny Pang" w:date="2022-04-16T12:01:00Z"/>
                <w:rFonts w:ascii="Calibri" w:hAnsi="Calibri"/>
                <w:sz w:val="22"/>
              </w:rPr>
            </w:pPr>
            <w:del w:id="58" w:author="Johnny Pang" w:date="2022-04-16T12:01:00Z">
              <w:r w:rsidRPr="0065184E" w:rsidDel="00244A32">
                <w:rPr>
                  <w:rFonts w:ascii="Calibri" w:hAnsi="Calibri"/>
                  <w:sz w:val="22"/>
                </w:rPr>
                <w:delText>General Formatting</w:delText>
              </w:r>
            </w:del>
          </w:p>
        </w:tc>
      </w:tr>
      <w:tr w:rsidR="00517BC2" w:rsidRPr="001215D9" w:rsidDel="00244A32" w14:paraId="0E3495F9" w14:textId="77777777" w:rsidTr="00DA314A">
        <w:trPr>
          <w:cantSplit/>
          <w:jc w:val="center"/>
          <w:del w:id="59" w:author="Johnny Pang" w:date="2022-04-16T12:01:00Z"/>
        </w:trPr>
        <w:tc>
          <w:tcPr>
            <w:tcW w:w="1184" w:type="dxa"/>
            <w:tcBorders>
              <w:top w:val="single" w:sz="6" w:space="0" w:color="auto"/>
              <w:left w:val="double" w:sz="6" w:space="0" w:color="auto"/>
              <w:bottom w:val="single" w:sz="6" w:space="0" w:color="auto"/>
              <w:right w:val="single" w:sz="6" w:space="0" w:color="auto"/>
            </w:tcBorders>
          </w:tcPr>
          <w:p w14:paraId="0EE3D4A0" w14:textId="77777777" w:rsidR="00517BC2" w:rsidRPr="0065184E" w:rsidDel="00244A32" w:rsidRDefault="00517BC2" w:rsidP="001215D9">
            <w:pPr>
              <w:pStyle w:val="NormalTableText"/>
              <w:rPr>
                <w:del w:id="60" w:author="Johnny Pang" w:date="2022-04-16T12:01:00Z"/>
                <w:rFonts w:ascii="Calibri" w:hAnsi="Calibri"/>
                <w:sz w:val="22"/>
              </w:rPr>
            </w:pPr>
            <w:del w:id="61" w:author="Johnny Pang" w:date="2022-04-16T12:01:00Z">
              <w:r w:rsidDel="00244A32">
                <w:rPr>
                  <w:rFonts w:ascii="Calibri" w:hAnsi="Calibri"/>
                  <w:sz w:val="22"/>
                </w:rPr>
                <w:delText>8</w:delText>
              </w:r>
            </w:del>
          </w:p>
        </w:tc>
        <w:tc>
          <w:tcPr>
            <w:tcW w:w="2130" w:type="dxa"/>
            <w:tcBorders>
              <w:top w:val="single" w:sz="6" w:space="0" w:color="auto"/>
              <w:left w:val="single" w:sz="6" w:space="0" w:color="auto"/>
              <w:bottom w:val="single" w:sz="6" w:space="0" w:color="auto"/>
              <w:right w:val="single" w:sz="6" w:space="0" w:color="auto"/>
            </w:tcBorders>
          </w:tcPr>
          <w:p w14:paraId="5560C29C" w14:textId="77777777" w:rsidR="00517BC2" w:rsidRPr="0065184E" w:rsidDel="00244A32" w:rsidRDefault="00517BC2" w:rsidP="001215D9">
            <w:pPr>
              <w:pStyle w:val="NormalTableText"/>
              <w:rPr>
                <w:del w:id="62" w:author="Johnny Pang" w:date="2022-04-16T12:01:00Z"/>
                <w:rFonts w:ascii="Calibri" w:hAnsi="Calibri"/>
                <w:sz w:val="22"/>
              </w:rPr>
            </w:pPr>
            <w:del w:id="63" w:author="Johnny Pang" w:date="2022-04-16T12:01:00Z">
              <w:r w:rsidDel="00244A32">
                <w:rPr>
                  <w:rFonts w:ascii="Calibri" w:hAnsi="Calibri"/>
                  <w:sz w:val="22"/>
                </w:rPr>
                <w:delText>December 11, 2015</w:delText>
              </w:r>
            </w:del>
          </w:p>
        </w:tc>
        <w:tc>
          <w:tcPr>
            <w:tcW w:w="5863" w:type="dxa"/>
            <w:tcBorders>
              <w:top w:val="single" w:sz="6" w:space="0" w:color="auto"/>
              <w:left w:val="single" w:sz="6" w:space="0" w:color="auto"/>
              <w:bottom w:val="single" w:sz="6" w:space="0" w:color="auto"/>
              <w:right w:val="double" w:sz="6" w:space="0" w:color="auto"/>
            </w:tcBorders>
          </w:tcPr>
          <w:p w14:paraId="7C16B542" w14:textId="77777777" w:rsidR="00517BC2" w:rsidRPr="0065184E" w:rsidDel="00244A32" w:rsidRDefault="009D39DB" w:rsidP="001215D9">
            <w:pPr>
              <w:pStyle w:val="NormalTableText"/>
              <w:rPr>
                <w:del w:id="64" w:author="Johnny Pang" w:date="2022-04-16T12:01:00Z"/>
                <w:rFonts w:ascii="Calibri" w:hAnsi="Calibri"/>
                <w:sz w:val="22"/>
              </w:rPr>
            </w:pPr>
            <w:del w:id="65" w:author="Johnny Pang" w:date="2022-04-16T12:01:00Z">
              <w:r w:rsidRPr="009D39DB" w:rsidDel="00244A32">
                <w:rPr>
                  <w:rFonts w:ascii="Calibri" w:hAnsi="Calibri"/>
                  <w:sz w:val="22"/>
                  <w:lang w:val="en-CA"/>
                </w:rPr>
                <w:delText>Minor clarifications based on comments by Legal Department.  AAM</w:delText>
              </w:r>
            </w:del>
          </w:p>
        </w:tc>
      </w:tr>
      <w:tr w:rsidR="00DA314A" w:rsidRPr="001215D9" w:rsidDel="00244A32" w14:paraId="32F9E359" w14:textId="77777777" w:rsidTr="00D65DD2">
        <w:trPr>
          <w:cantSplit/>
          <w:jc w:val="center"/>
          <w:del w:id="66" w:author="Johnny Pang" w:date="2022-04-16T12:01:00Z"/>
        </w:trPr>
        <w:tc>
          <w:tcPr>
            <w:tcW w:w="1184" w:type="dxa"/>
            <w:tcBorders>
              <w:top w:val="single" w:sz="6" w:space="0" w:color="auto"/>
              <w:left w:val="double" w:sz="6" w:space="0" w:color="auto"/>
              <w:bottom w:val="single" w:sz="6" w:space="0" w:color="auto"/>
              <w:right w:val="single" w:sz="6" w:space="0" w:color="auto"/>
            </w:tcBorders>
          </w:tcPr>
          <w:p w14:paraId="126A21A4" w14:textId="77777777" w:rsidR="00DA314A" w:rsidDel="00244A32" w:rsidRDefault="00DA314A" w:rsidP="001215D9">
            <w:pPr>
              <w:pStyle w:val="NormalTableText"/>
              <w:rPr>
                <w:del w:id="67" w:author="Johnny Pang" w:date="2022-04-16T12:01:00Z"/>
                <w:rFonts w:ascii="Calibri" w:hAnsi="Calibri"/>
                <w:sz w:val="22"/>
              </w:rPr>
            </w:pPr>
            <w:del w:id="68" w:author="Johnny Pang" w:date="2022-04-16T12:01:00Z">
              <w:r w:rsidDel="00244A32">
                <w:rPr>
                  <w:rFonts w:ascii="Calibri" w:hAnsi="Calibri"/>
                  <w:sz w:val="22"/>
                </w:rPr>
                <w:delText>9</w:delText>
              </w:r>
            </w:del>
          </w:p>
        </w:tc>
        <w:tc>
          <w:tcPr>
            <w:tcW w:w="2130" w:type="dxa"/>
            <w:tcBorders>
              <w:top w:val="single" w:sz="6" w:space="0" w:color="auto"/>
              <w:left w:val="single" w:sz="6" w:space="0" w:color="auto"/>
              <w:bottom w:val="single" w:sz="6" w:space="0" w:color="auto"/>
              <w:right w:val="single" w:sz="6" w:space="0" w:color="auto"/>
            </w:tcBorders>
          </w:tcPr>
          <w:p w14:paraId="0C993C31" w14:textId="77777777" w:rsidR="00DA314A" w:rsidDel="00244A32" w:rsidRDefault="00DA314A" w:rsidP="001215D9">
            <w:pPr>
              <w:pStyle w:val="NormalTableText"/>
              <w:rPr>
                <w:del w:id="69" w:author="Johnny Pang" w:date="2022-04-16T12:01:00Z"/>
                <w:rFonts w:ascii="Calibri" w:hAnsi="Calibri"/>
                <w:sz w:val="22"/>
              </w:rPr>
            </w:pPr>
            <w:del w:id="70" w:author="Johnny Pang" w:date="2022-04-16T12:01:00Z">
              <w:r w:rsidDel="00244A32">
                <w:rPr>
                  <w:rFonts w:ascii="Calibri" w:hAnsi="Calibri"/>
                  <w:sz w:val="22"/>
                </w:rPr>
                <w:delText>March 31, 2017</w:delText>
              </w:r>
            </w:del>
          </w:p>
        </w:tc>
        <w:tc>
          <w:tcPr>
            <w:tcW w:w="5863" w:type="dxa"/>
            <w:tcBorders>
              <w:top w:val="single" w:sz="6" w:space="0" w:color="auto"/>
              <w:left w:val="single" w:sz="6" w:space="0" w:color="auto"/>
              <w:bottom w:val="single" w:sz="6" w:space="0" w:color="auto"/>
              <w:right w:val="double" w:sz="6" w:space="0" w:color="auto"/>
            </w:tcBorders>
          </w:tcPr>
          <w:p w14:paraId="6DA6CC56" w14:textId="77777777" w:rsidR="00DA314A" w:rsidRPr="009D39DB" w:rsidDel="00244A32" w:rsidRDefault="00DA314A" w:rsidP="001215D9">
            <w:pPr>
              <w:pStyle w:val="NormalTableText"/>
              <w:rPr>
                <w:del w:id="71" w:author="Johnny Pang" w:date="2022-04-16T12:01:00Z"/>
                <w:rFonts w:ascii="Calibri" w:hAnsi="Calibri"/>
                <w:sz w:val="22"/>
                <w:lang w:val="en-CA"/>
              </w:rPr>
            </w:pPr>
            <w:del w:id="72" w:author="Johnny Pang" w:date="2022-04-16T12:01:00Z">
              <w:r w:rsidDel="00244A32">
                <w:rPr>
                  <w:rFonts w:ascii="Calibri" w:hAnsi="Calibri"/>
                  <w:sz w:val="22"/>
                  <w:lang w:val="en-CA"/>
                </w:rPr>
                <w:delText>Clarified submission of schedule of prices, added clause for provisional Items (AAM)</w:delText>
              </w:r>
            </w:del>
          </w:p>
        </w:tc>
      </w:tr>
      <w:tr w:rsidR="00D65DD2" w:rsidRPr="001215D9" w:rsidDel="00244A32" w14:paraId="75D93D64" w14:textId="77777777" w:rsidTr="00491563">
        <w:trPr>
          <w:cantSplit/>
          <w:jc w:val="center"/>
          <w:del w:id="73" w:author="Johnny Pang" w:date="2022-04-16T12:01:00Z"/>
        </w:trPr>
        <w:tc>
          <w:tcPr>
            <w:tcW w:w="1184" w:type="dxa"/>
            <w:tcBorders>
              <w:top w:val="single" w:sz="6" w:space="0" w:color="auto"/>
              <w:left w:val="double" w:sz="6" w:space="0" w:color="auto"/>
              <w:bottom w:val="single" w:sz="6" w:space="0" w:color="auto"/>
              <w:right w:val="single" w:sz="6" w:space="0" w:color="auto"/>
            </w:tcBorders>
          </w:tcPr>
          <w:p w14:paraId="37939A95" w14:textId="77777777" w:rsidR="00D65DD2" w:rsidDel="00244A32" w:rsidRDefault="00D65DD2" w:rsidP="001215D9">
            <w:pPr>
              <w:pStyle w:val="NormalTableText"/>
              <w:rPr>
                <w:del w:id="74" w:author="Johnny Pang" w:date="2022-04-16T12:01:00Z"/>
                <w:rFonts w:ascii="Calibri" w:hAnsi="Calibri"/>
                <w:sz w:val="22"/>
              </w:rPr>
            </w:pPr>
            <w:del w:id="75" w:author="Johnny Pang" w:date="2022-04-16T12:01:00Z">
              <w:r w:rsidDel="00244A32">
                <w:rPr>
                  <w:rFonts w:ascii="Calibri" w:hAnsi="Calibri"/>
                  <w:sz w:val="22"/>
                </w:rPr>
                <w:delText>10</w:delText>
              </w:r>
            </w:del>
          </w:p>
        </w:tc>
        <w:tc>
          <w:tcPr>
            <w:tcW w:w="2130" w:type="dxa"/>
            <w:tcBorders>
              <w:top w:val="single" w:sz="6" w:space="0" w:color="auto"/>
              <w:left w:val="single" w:sz="6" w:space="0" w:color="auto"/>
              <w:bottom w:val="single" w:sz="6" w:space="0" w:color="auto"/>
              <w:right w:val="single" w:sz="6" w:space="0" w:color="auto"/>
            </w:tcBorders>
          </w:tcPr>
          <w:p w14:paraId="349E2A62" w14:textId="77777777" w:rsidR="00D65DD2" w:rsidDel="00244A32" w:rsidRDefault="00D65DD2" w:rsidP="001215D9">
            <w:pPr>
              <w:pStyle w:val="NormalTableText"/>
              <w:rPr>
                <w:del w:id="76" w:author="Johnny Pang" w:date="2022-04-16T12:01:00Z"/>
                <w:rFonts w:ascii="Calibri" w:hAnsi="Calibri"/>
                <w:sz w:val="22"/>
              </w:rPr>
            </w:pPr>
            <w:del w:id="77" w:author="Johnny Pang" w:date="2022-04-16T12:01:00Z">
              <w:r w:rsidDel="00244A32">
                <w:rPr>
                  <w:rFonts w:ascii="Calibri" w:hAnsi="Calibri"/>
                  <w:sz w:val="22"/>
                </w:rPr>
                <w:delText>November 28, 2017</w:delText>
              </w:r>
            </w:del>
          </w:p>
        </w:tc>
        <w:tc>
          <w:tcPr>
            <w:tcW w:w="5863" w:type="dxa"/>
            <w:tcBorders>
              <w:top w:val="single" w:sz="6" w:space="0" w:color="auto"/>
              <w:left w:val="single" w:sz="6" w:space="0" w:color="auto"/>
              <w:bottom w:val="single" w:sz="6" w:space="0" w:color="auto"/>
              <w:right w:val="double" w:sz="6" w:space="0" w:color="auto"/>
            </w:tcBorders>
          </w:tcPr>
          <w:p w14:paraId="32CCCCCA" w14:textId="77777777" w:rsidR="00D65DD2" w:rsidDel="00244A32" w:rsidRDefault="00D65DD2" w:rsidP="001215D9">
            <w:pPr>
              <w:pStyle w:val="NormalTableText"/>
              <w:rPr>
                <w:del w:id="78" w:author="Johnny Pang" w:date="2022-04-16T12:01:00Z"/>
                <w:rFonts w:ascii="Calibri" w:hAnsi="Calibri"/>
                <w:sz w:val="22"/>
                <w:lang w:val="en-CA"/>
              </w:rPr>
            </w:pPr>
            <w:del w:id="79" w:author="Johnny Pang" w:date="2022-04-16T12:01:00Z">
              <w:r w:rsidDel="00244A32">
                <w:rPr>
                  <w:rFonts w:ascii="Calibri" w:hAnsi="Calibri"/>
                  <w:sz w:val="22"/>
                  <w:lang w:val="en-CA"/>
                </w:rPr>
                <w:delText xml:space="preserve">Updated reference to Section 01310 </w:delText>
              </w:r>
              <w:r w:rsidDel="00244A32">
                <w:delText xml:space="preserve">– </w:delText>
              </w:r>
              <w:r w:rsidDel="00244A32">
                <w:rPr>
                  <w:rFonts w:ascii="Calibri" w:hAnsi="Calibri"/>
                  <w:sz w:val="22"/>
                  <w:lang w:val="en-CA"/>
                </w:rPr>
                <w:delText>Construction Schedules</w:delText>
              </w:r>
              <w:r w:rsidR="00987C5F" w:rsidDel="00244A32">
                <w:rPr>
                  <w:rFonts w:ascii="Calibri" w:hAnsi="Calibri"/>
                  <w:sz w:val="22"/>
                  <w:lang w:val="en-CA"/>
                </w:rPr>
                <w:delText xml:space="preserve"> (AAM)</w:delText>
              </w:r>
              <w:r w:rsidDel="00244A32">
                <w:rPr>
                  <w:rFonts w:ascii="Calibri" w:hAnsi="Calibri"/>
                  <w:sz w:val="22"/>
                  <w:lang w:val="en-CA"/>
                </w:rPr>
                <w:delText xml:space="preserve"> </w:delText>
              </w:r>
            </w:del>
          </w:p>
        </w:tc>
      </w:tr>
      <w:tr w:rsidR="003C2C99" w:rsidRPr="001215D9" w:rsidDel="00244A32" w14:paraId="14B579D6" w14:textId="77777777" w:rsidTr="0053471C">
        <w:trPr>
          <w:cantSplit/>
          <w:jc w:val="center"/>
          <w:del w:id="80" w:author="Johnny Pang" w:date="2022-04-16T12:01:00Z"/>
        </w:trPr>
        <w:tc>
          <w:tcPr>
            <w:tcW w:w="1184" w:type="dxa"/>
            <w:tcBorders>
              <w:top w:val="single" w:sz="6" w:space="0" w:color="auto"/>
              <w:left w:val="double" w:sz="6" w:space="0" w:color="auto"/>
              <w:bottom w:val="double" w:sz="6" w:space="0" w:color="auto"/>
              <w:right w:val="single" w:sz="6" w:space="0" w:color="auto"/>
            </w:tcBorders>
          </w:tcPr>
          <w:p w14:paraId="2A1527A1" w14:textId="77777777" w:rsidR="003C2C99" w:rsidDel="00244A32" w:rsidRDefault="003C2C99" w:rsidP="001215D9">
            <w:pPr>
              <w:pStyle w:val="NormalTableText"/>
              <w:rPr>
                <w:del w:id="81" w:author="Johnny Pang" w:date="2022-04-16T12:01:00Z"/>
                <w:rFonts w:ascii="Calibri" w:hAnsi="Calibri"/>
                <w:sz w:val="22"/>
              </w:rPr>
            </w:pPr>
            <w:del w:id="82" w:author="Johnny Pang" w:date="2022-04-16T12:01:00Z">
              <w:r w:rsidDel="00244A32">
                <w:rPr>
                  <w:rFonts w:ascii="Calibri" w:hAnsi="Calibri"/>
                  <w:sz w:val="22"/>
                </w:rPr>
                <w:delText>11</w:delText>
              </w:r>
            </w:del>
          </w:p>
        </w:tc>
        <w:tc>
          <w:tcPr>
            <w:tcW w:w="2130" w:type="dxa"/>
            <w:tcBorders>
              <w:top w:val="single" w:sz="6" w:space="0" w:color="auto"/>
              <w:left w:val="single" w:sz="6" w:space="0" w:color="auto"/>
              <w:bottom w:val="double" w:sz="6" w:space="0" w:color="auto"/>
              <w:right w:val="single" w:sz="6" w:space="0" w:color="auto"/>
            </w:tcBorders>
          </w:tcPr>
          <w:p w14:paraId="089E2089" w14:textId="77777777" w:rsidR="003C2C99" w:rsidDel="00244A32" w:rsidRDefault="00A16870" w:rsidP="001215D9">
            <w:pPr>
              <w:pStyle w:val="NormalTableText"/>
              <w:rPr>
                <w:del w:id="83" w:author="Johnny Pang" w:date="2022-04-16T12:01:00Z"/>
                <w:rFonts w:ascii="Calibri" w:hAnsi="Calibri"/>
                <w:sz w:val="22"/>
              </w:rPr>
            </w:pPr>
            <w:del w:id="84" w:author="Johnny Pang" w:date="2022-04-16T12:01:00Z">
              <w:r w:rsidDel="00244A32">
                <w:rPr>
                  <w:rFonts w:ascii="Calibri" w:hAnsi="Calibri"/>
                  <w:sz w:val="22"/>
                </w:rPr>
                <w:delText xml:space="preserve">December </w:delText>
              </w:r>
              <w:r w:rsidR="00A53D1E" w:rsidDel="00244A32">
                <w:rPr>
                  <w:rFonts w:ascii="Calibri" w:hAnsi="Calibri"/>
                  <w:sz w:val="22"/>
                </w:rPr>
                <w:delText>09</w:delText>
              </w:r>
              <w:r w:rsidR="003C2C99" w:rsidDel="00244A32">
                <w:rPr>
                  <w:rFonts w:ascii="Calibri" w:hAnsi="Calibri"/>
                  <w:sz w:val="22"/>
                </w:rPr>
                <w:delText>, 2020</w:delText>
              </w:r>
            </w:del>
          </w:p>
        </w:tc>
        <w:tc>
          <w:tcPr>
            <w:tcW w:w="5863" w:type="dxa"/>
            <w:tcBorders>
              <w:top w:val="single" w:sz="6" w:space="0" w:color="auto"/>
              <w:left w:val="single" w:sz="6" w:space="0" w:color="auto"/>
              <w:bottom w:val="double" w:sz="6" w:space="0" w:color="auto"/>
              <w:right w:val="double" w:sz="6" w:space="0" w:color="auto"/>
            </w:tcBorders>
          </w:tcPr>
          <w:p w14:paraId="3552E177" w14:textId="77777777" w:rsidR="000751B6" w:rsidDel="00244A32" w:rsidRDefault="000751B6" w:rsidP="00491563">
            <w:pPr>
              <w:pStyle w:val="NormalTableText"/>
              <w:spacing w:after="0"/>
              <w:rPr>
                <w:del w:id="85" w:author="Johnny Pang" w:date="2022-04-16T12:01:00Z"/>
                <w:rFonts w:ascii="Calibri" w:hAnsi="Calibri"/>
                <w:sz w:val="22"/>
                <w:lang w:val="en-CA"/>
              </w:rPr>
            </w:pPr>
            <w:del w:id="86" w:author="Johnny Pang" w:date="2022-04-16T12:01:00Z">
              <w:r w:rsidDel="00244A32">
                <w:rPr>
                  <w:rFonts w:ascii="Calibri" w:hAnsi="Calibri"/>
                  <w:sz w:val="22"/>
                  <w:lang w:val="en-CA"/>
                </w:rPr>
                <w:delText>Updated</w:delText>
              </w:r>
              <w:r w:rsidR="00A53D1E" w:rsidDel="00244A32">
                <w:rPr>
                  <w:rFonts w:ascii="Calibri" w:hAnsi="Calibri"/>
                  <w:sz w:val="22"/>
                  <w:lang w:val="en-CA"/>
                </w:rPr>
                <w:delText xml:space="preserve"> throughout </w:delText>
              </w:r>
              <w:r w:rsidDel="00244A32">
                <w:rPr>
                  <w:rFonts w:ascii="Calibri" w:hAnsi="Calibri"/>
                  <w:sz w:val="22"/>
                  <w:lang w:val="en-CA"/>
                </w:rPr>
                <w:delText xml:space="preserve">for </w:delText>
              </w:r>
              <w:r w:rsidR="00341F69" w:rsidDel="00244A32">
                <w:rPr>
                  <w:rFonts w:ascii="Calibri" w:hAnsi="Calibri"/>
                  <w:sz w:val="22"/>
                  <w:lang w:val="en-CA"/>
                </w:rPr>
                <w:delText>the Construction Act</w:delText>
              </w:r>
            </w:del>
          </w:p>
          <w:p w14:paraId="47A066D3" w14:textId="77777777" w:rsidR="00E25EF8" w:rsidDel="00244A32" w:rsidRDefault="00E25EF8" w:rsidP="00491563">
            <w:pPr>
              <w:pStyle w:val="NormalTableText"/>
              <w:spacing w:before="0" w:after="0"/>
              <w:rPr>
                <w:del w:id="87" w:author="Johnny Pang" w:date="2022-04-16T12:01:00Z"/>
                <w:rFonts w:ascii="Calibri" w:hAnsi="Calibri"/>
                <w:sz w:val="22"/>
                <w:lang w:val="en-CA"/>
              </w:rPr>
            </w:pPr>
            <w:del w:id="88" w:author="Johnny Pang" w:date="2022-04-16T12:01:00Z">
              <w:r w:rsidDel="00244A32">
                <w:rPr>
                  <w:rFonts w:ascii="Calibri" w:hAnsi="Calibri"/>
                  <w:sz w:val="22"/>
                  <w:lang w:val="en-CA"/>
                </w:rPr>
                <w:delText>1.3 Section revised</w:delText>
              </w:r>
            </w:del>
          </w:p>
          <w:p w14:paraId="6F958943" w14:textId="77777777" w:rsidR="00E25EF8" w:rsidDel="00244A32" w:rsidRDefault="00E25EF8" w:rsidP="00E25EF8">
            <w:pPr>
              <w:pStyle w:val="NormalTableText"/>
              <w:spacing w:before="0" w:after="0"/>
              <w:rPr>
                <w:del w:id="89" w:author="Johnny Pang" w:date="2022-04-16T12:01:00Z"/>
                <w:rFonts w:ascii="Calibri" w:hAnsi="Calibri"/>
                <w:sz w:val="22"/>
                <w:lang w:val="en-CA"/>
              </w:rPr>
            </w:pPr>
            <w:del w:id="90" w:author="Johnny Pang" w:date="2022-04-16T12:01:00Z">
              <w:r w:rsidDel="00244A32">
                <w:rPr>
                  <w:rFonts w:ascii="Calibri" w:hAnsi="Calibri"/>
                  <w:sz w:val="22"/>
                  <w:lang w:val="en-CA"/>
                </w:rPr>
                <w:delText>1.5 Section revised</w:delText>
              </w:r>
            </w:del>
          </w:p>
          <w:p w14:paraId="56BFBCA9" w14:textId="77777777" w:rsidR="003C2C99" w:rsidDel="00244A32" w:rsidRDefault="00E25EF8" w:rsidP="00491563">
            <w:pPr>
              <w:pStyle w:val="NormalTableText"/>
              <w:spacing w:before="0" w:after="0"/>
              <w:rPr>
                <w:del w:id="91" w:author="Johnny Pang" w:date="2022-04-16T12:01:00Z"/>
                <w:rFonts w:ascii="Calibri" w:hAnsi="Calibri"/>
                <w:sz w:val="22"/>
                <w:lang w:val="en-CA"/>
              </w:rPr>
            </w:pPr>
            <w:del w:id="92" w:author="Johnny Pang" w:date="2022-04-16T12:01:00Z">
              <w:r w:rsidDel="00244A32">
                <w:rPr>
                  <w:rFonts w:ascii="Calibri" w:hAnsi="Calibri"/>
                  <w:sz w:val="22"/>
                  <w:lang w:val="en-CA"/>
                </w:rPr>
                <w:delText xml:space="preserve">1.8 Section added </w:delText>
              </w:r>
              <w:r w:rsidR="000751B6" w:rsidDel="00244A32">
                <w:rPr>
                  <w:rFonts w:ascii="Calibri" w:hAnsi="Calibri"/>
                  <w:sz w:val="22"/>
                  <w:lang w:val="en-CA"/>
                </w:rPr>
                <w:delText>(BM)</w:delText>
              </w:r>
            </w:del>
          </w:p>
        </w:tc>
      </w:tr>
    </w:tbl>
    <w:p w14:paraId="110FC370" w14:textId="209A7438" w:rsidR="0005152F" w:rsidRPr="0082655F" w:rsidDel="00244A32" w:rsidRDefault="0082655F" w:rsidP="0082655F">
      <w:pPr>
        <w:pStyle w:val="Heading1"/>
        <w:rPr>
          <w:del w:id="93" w:author="Johnny Pang" w:date="2022-04-16T12:01:00Z"/>
        </w:rPr>
        <w:pPrChange w:id="94" w:author="Johnny Pang" w:date="2022-11-29T06:58:00Z">
          <w:pPr>
            <w:pStyle w:val="BodyText"/>
            <w:spacing w:after="0"/>
          </w:pPr>
        </w:pPrChange>
      </w:pPr>
      <w:ins w:id="95" w:author="Johnny Pang" w:date="2022-11-29T06:58:00Z">
        <w:r>
          <w:t>G</w:t>
        </w:r>
      </w:ins>
    </w:p>
    <w:p w14:paraId="24C9581C" w14:textId="77777777" w:rsidR="00315BF5" w:rsidRPr="0082655F" w:rsidDel="00244A32" w:rsidRDefault="00315BF5" w:rsidP="0082655F">
      <w:pPr>
        <w:pStyle w:val="Heading1"/>
        <w:rPr>
          <w:del w:id="96" w:author="Johnny Pang" w:date="2022-04-16T12:01:00Z"/>
        </w:rPr>
        <w:pPrChange w:id="97" w:author="Johnny Pang" w:date="2022-11-29T06:58:00Z">
          <w:pPr>
            <w:pStyle w:val="BodyText"/>
            <w:spacing w:after="0"/>
          </w:pPr>
        </w:pPrChange>
      </w:pPr>
    </w:p>
    <w:p w14:paraId="5B45FB65" w14:textId="77777777" w:rsidR="0005152F" w:rsidRPr="0082655F" w:rsidDel="00244A32" w:rsidRDefault="0005152F" w:rsidP="0082655F">
      <w:pPr>
        <w:pStyle w:val="Heading1"/>
        <w:rPr>
          <w:del w:id="98" w:author="Johnny Pang" w:date="2022-04-16T12:01:00Z"/>
        </w:rPr>
        <w:pPrChange w:id="99" w:author="Johnny Pang" w:date="2022-11-29T06:58:00Z">
          <w:pPr>
            <w:pStyle w:val="BodyText"/>
            <w:pBdr>
              <w:top w:val="single" w:sz="4" w:space="1" w:color="auto"/>
              <w:left w:val="single" w:sz="4" w:space="0" w:color="auto"/>
              <w:bottom w:val="single" w:sz="4" w:space="1" w:color="auto"/>
              <w:right w:val="single" w:sz="4" w:space="4" w:color="auto"/>
            </w:pBdr>
            <w:spacing w:after="0"/>
          </w:pPr>
        </w:pPrChange>
      </w:pPr>
      <w:del w:id="100" w:author="Johnny Pang" w:date="2022-04-16T12:01:00Z">
        <w:r w:rsidRPr="0082655F" w:rsidDel="00244A32">
          <w:delText>NOTE:</w:delText>
        </w:r>
      </w:del>
    </w:p>
    <w:p w14:paraId="26CA27A3" w14:textId="77777777" w:rsidR="0005152F" w:rsidRPr="0082655F" w:rsidDel="00244A32" w:rsidRDefault="0005152F" w:rsidP="0082655F">
      <w:pPr>
        <w:pStyle w:val="Heading1"/>
        <w:rPr>
          <w:del w:id="101" w:author="Johnny Pang" w:date="2022-04-16T12:01:00Z"/>
        </w:rPr>
        <w:pPrChange w:id="102" w:author="Johnny Pang" w:date="2022-11-29T06:58:00Z">
          <w:pPr>
            <w:pStyle w:val="BodyText"/>
            <w:pBdr>
              <w:top w:val="single" w:sz="4" w:space="1" w:color="auto"/>
              <w:left w:val="single" w:sz="4" w:space="0" w:color="auto"/>
              <w:bottom w:val="single" w:sz="4" w:space="1" w:color="auto"/>
              <w:right w:val="single" w:sz="4" w:space="4" w:color="auto"/>
            </w:pBdr>
            <w:spacing w:after="0"/>
          </w:pPr>
        </w:pPrChange>
      </w:pPr>
      <w:del w:id="103" w:author="Johnny Pang" w:date="2022-04-16T12:01:00Z">
        <w:r w:rsidRPr="0082655F" w:rsidDel="00244A32">
          <w:delText>This is a CONTROLLED Document. Any documents appearing in paper form are not controlled and should be checked against the on-line file version prior to use.</w:delText>
        </w:r>
      </w:del>
    </w:p>
    <w:p w14:paraId="345F58CE" w14:textId="77777777" w:rsidR="0005152F" w:rsidRPr="0082655F" w:rsidDel="00244A32" w:rsidRDefault="0005152F" w:rsidP="0082655F">
      <w:pPr>
        <w:pStyle w:val="Heading1"/>
        <w:rPr>
          <w:del w:id="104" w:author="Johnny Pang" w:date="2022-04-16T12:01:00Z"/>
        </w:rPr>
        <w:pPrChange w:id="105" w:author="Johnny Pang" w:date="2022-11-29T06:58:00Z">
          <w:pPr>
            <w:pStyle w:val="BodyText"/>
            <w:pBdr>
              <w:top w:val="single" w:sz="4" w:space="1" w:color="auto"/>
              <w:left w:val="single" w:sz="4" w:space="0" w:color="auto"/>
              <w:bottom w:val="single" w:sz="4" w:space="1" w:color="auto"/>
              <w:right w:val="single" w:sz="4" w:space="4" w:color="auto"/>
            </w:pBdr>
            <w:spacing w:after="0"/>
          </w:pPr>
        </w:pPrChange>
      </w:pPr>
      <w:del w:id="106" w:author="Johnny Pang" w:date="2022-04-16T12:01:00Z">
        <w:r w:rsidRPr="0082655F" w:rsidDel="00244A32">
          <w:rPr>
            <w:rPrChange w:id="107" w:author="Johnny Pang" w:date="2022-11-29T06:58:00Z">
              <w:rPr>
                <w:rFonts w:ascii="Calibri" w:hAnsi="Calibri"/>
                <w:b/>
                <w:bCs/>
              </w:rPr>
            </w:rPrChange>
          </w:rPr>
          <w:delText xml:space="preserve">Notice: </w:delText>
        </w:r>
        <w:r w:rsidRPr="0082655F" w:rsidDel="00244A32">
          <w:delText>This Document hardcopy must be used for reference purpose only.</w:delText>
        </w:r>
      </w:del>
    </w:p>
    <w:p w14:paraId="48DEA057" w14:textId="77777777" w:rsidR="0005152F" w:rsidRPr="0082655F" w:rsidDel="00244A32" w:rsidRDefault="0005152F" w:rsidP="0082655F">
      <w:pPr>
        <w:pStyle w:val="Heading1"/>
        <w:rPr>
          <w:del w:id="108" w:author="Johnny Pang" w:date="2022-04-16T12:01:00Z"/>
          <w:rPrChange w:id="109" w:author="Johnny Pang" w:date="2022-11-29T06:58:00Z">
            <w:rPr>
              <w:del w:id="110" w:author="Johnny Pang" w:date="2022-04-16T12:01:00Z"/>
              <w:rFonts w:ascii="Calibri" w:hAnsi="Calibri"/>
              <w:b/>
              <w:bCs/>
            </w:rPr>
          </w:rPrChange>
        </w:rPr>
        <w:pPrChange w:id="111" w:author="Johnny Pang" w:date="2022-11-29T06:58:00Z">
          <w:pPr>
            <w:pStyle w:val="BodyText"/>
            <w:pBdr>
              <w:top w:val="single" w:sz="4" w:space="1" w:color="auto"/>
              <w:left w:val="single" w:sz="4" w:space="0" w:color="auto"/>
              <w:bottom w:val="single" w:sz="4" w:space="1" w:color="auto"/>
              <w:right w:val="single" w:sz="4" w:space="4" w:color="auto"/>
            </w:pBdr>
            <w:spacing w:after="0"/>
          </w:pPr>
        </w:pPrChange>
      </w:pPr>
      <w:del w:id="112" w:author="Johnny Pang" w:date="2022-04-16T12:01:00Z">
        <w:r w:rsidRPr="0082655F" w:rsidDel="00244A32">
          <w:rPr>
            <w:rPrChange w:id="113" w:author="Johnny Pang" w:date="2022-11-29T06:58:00Z">
              <w:rPr>
                <w:rFonts w:ascii="Calibri" w:hAnsi="Calibri"/>
                <w:b/>
              </w:rPr>
            </w:rPrChange>
          </w:rPr>
          <w:delText>The on-line copy is the current version of the document.</w:delText>
        </w:r>
      </w:del>
    </w:p>
    <w:bookmarkEnd w:id="3"/>
    <w:bookmarkEnd w:id="4"/>
    <w:p w14:paraId="1FBA0AB7" w14:textId="77777777" w:rsidR="00315BF5" w:rsidRPr="0082655F" w:rsidDel="00244A32" w:rsidRDefault="00315BF5" w:rsidP="0082655F">
      <w:pPr>
        <w:pStyle w:val="Heading1"/>
        <w:rPr>
          <w:del w:id="114" w:author="Johnny Pang" w:date="2022-04-16T12:01:00Z"/>
        </w:rPr>
        <w:pPrChange w:id="115" w:author="Johnny Pang" w:date="2022-11-29T06:58:00Z">
          <w:pPr>
            <w:pStyle w:val="BodyText"/>
            <w:spacing w:after="0"/>
          </w:pPr>
        </w:pPrChange>
      </w:pPr>
    </w:p>
    <w:p w14:paraId="3F39D18B" w14:textId="77777777" w:rsidR="00315BF5" w:rsidRPr="0082655F" w:rsidDel="00244A32" w:rsidRDefault="00315BF5" w:rsidP="0082655F">
      <w:pPr>
        <w:pStyle w:val="Heading1"/>
        <w:rPr>
          <w:del w:id="116" w:author="Johnny Pang" w:date="2022-04-16T12:01:00Z"/>
        </w:rPr>
        <w:pPrChange w:id="117" w:author="Johnny Pang" w:date="2022-11-29T06:58:00Z">
          <w:pPr>
            <w:pStyle w:val="BodyText"/>
            <w:spacing w:after="0"/>
          </w:pPr>
        </w:pPrChange>
      </w:pPr>
    </w:p>
    <w:p w14:paraId="28288AC7" w14:textId="658E1B0F" w:rsidR="00F6204E" w:rsidRPr="0082655F" w:rsidRDefault="0005152F" w:rsidP="0082655F">
      <w:pPr>
        <w:pStyle w:val="Heading1"/>
      </w:pPr>
      <w:del w:id="118" w:author="Johnny Pang" w:date="2022-11-29T06:58:00Z">
        <w:r w:rsidRPr="0082655F" w:rsidDel="0082655F">
          <w:br w:type="page"/>
        </w:r>
        <w:r w:rsidR="00960901" w:rsidRPr="0082655F" w:rsidDel="0082655F">
          <w:delText>G</w:delText>
        </w:r>
      </w:del>
      <w:r w:rsidR="00960901" w:rsidRPr="0082655F">
        <w:t>E</w:t>
      </w:r>
      <w:r w:rsidR="00E353B5" w:rsidRPr="0082655F">
        <w:t>NERAL</w:t>
      </w:r>
    </w:p>
    <w:p w14:paraId="3660C07F" w14:textId="77777777" w:rsidR="00C54E8D" w:rsidRPr="004E067E" w:rsidRDefault="00C54E8D">
      <w:pPr>
        <w:pStyle w:val="Heading2"/>
        <w:pPrChange w:id="119" w:author="Johnny Pang" w:date="2022-04-16T12:58:00Z">
          <w:pPr>
            <w:numPr>
              <w:ilvl w:val="1"/>
              <w:numId w:val="24"/>
            </w:numPr>
            <w:tabs>
              <w:tab w:val="num" w:pos="576"/>
            </w:tabs>
            <w:spacing w:after="160" w:line="240" w:lineRule="auto"/>
            <w:ind w:left="576" w:hanging="576"/>
          </w:pPr>
        </w:pPrChange>
      </w:pPr>
      <w:r w:rsidRPr="004E067E">
        <w:t>Related Sections</w:t>
      </w:r>
    </w:p>
    <w:p w14:paraId="38C59790" w14:textId="77777777" w:rsidR="00C54E8D" w:rsidRPr="00517BC2" w:rsidDel="003B7FB5" w:rsidRDefault="00C54E8D">
      <w:pPr>
        <w:pStyle w:val="Heading3"/>
        <w:rPr>
          <w:del w:id="120" w:author="Johnny Pang" w:date="2022-04-16T12:58:00Z"/>
          <w:highlight w:val="yellow"/>
        </w:rPr>
        <w:pPrChange w:id="121" w:author="Radulovic, Nicole" w:date="2022-10-24T15:35:00Z">
          <w:pPr>
            <w:tabs>
              <w:tab w:val="left" w:pos="2070"/>
            </w:tabs>
            <w:spacing w:after="0" w:line="240" w:lineRule="auto"/>
            <w:ind w:left="720"/>
          </w:pPr>
        </w:pPrChange>
      </w:pPr>
      <w:del w:id="122" w:author="Johnny Pang" w:date="2022-04-16T12:58:00Z">
        <w:r w:rsidRPr="00517BC2" w:rsidDel="003B7FB5">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F543779" w14:textId="77777777" w:rsidR="00C54E8D" w:rsidRPr="00517BC2" w:rsidDel="003B7FB5" w:rsidRDefault="00C54E8D">
      <w:pPr>
        <w:pStyle w:val="Heading3"/>
        <w:rPr>
          <w:del w:id="123" w:author="Johnny Pang" w:date="2022-04-16T12:58:00Z"/>
          <w:highlight w:val="yellow"/>
        </w:rPr>
        <w:pPrChange w:id="124" w:author="Radulovic, Nicole" w:date="2022-10-24T15:35:00Z">
          <w:pPr>
            <w:tabs>
              <w:tab w:val="left" w:pos="2070"/>
            </w:tabs>
            <w:spacing w:after="0" w:line="240" w:lineRule="auto"/>
            <w:ind w:left="720"/>
          </w:pPr>
        </w:pPrChange>
      </w:pPr>
      <w:del w:id="125" w:author="Johnny Pang" w:date="2022-04-16T12:58:00Z">
        <w:r w:rsidRPr="00517BC2" w:rsidDel="003B7FB5">
          <w:rPr>
            <w:highlight w:val="yellow"/>
          </w:rPr>
          <w:delText>Cross-referencing here may also be used to coordinate assemblies or systems whose components may span multiple Sections and which must meet certain performance requirements as an assembly or system.</w:delText>
        </w:r>
      </w:del>
    </w:p>
    <w:p w14:paraId="2CE0CD5D" w14:textId="77777777" w:rsidR="00C54E8D" w:rsidRPr="00517BC2" w:rsidDel="003B7FB5" w:rsidRDefault="00C54E8D">
      <w:pPr>
        <w:pStyle w:val="Heading3"/>
        <w:rPr>
          <w:del w:id="126" w:author="Johnny Pang" w:date="2022-04-16T12:58:00Z"/>
          <w:highlight w:val="yellow"/>
        </w:rPr>
        <w:pPrChange w:id="127" w:author="Radulovic, Nicole" w:date="2022-10-24T15:35:00Z">
          <w:pPr>
            <w:tabs>
              <w:tab w:val="left" w:pos="2070"/>
            </w:tabs>
            <w:spacing w:after="0" w:line="240" w:lineRule="auto"/>
            <w:ind w:left="720"/>
          </w:pPr>
        </w:pPrChange>
      </w:pPr>
      <w:del w:id="128" w:author="Johnny Pang" w:date="2022-04-16T12:58:00Z">
        <w:r w:rsidRPr="00517BC2" w:rsidDel="003B7FB5">
          <w:rPr>
            <w:highlight w:val="yellow"/>
          </w:rPr>
          <w:delText>Contractor is responsible for coordination of the Work. Contractor is responsible for being familiar with and incorporating all required elements of cross-referenced Specifications cited.</w:delText>
        </w:r>
      </w:del>
    </w:p>
    <w:p w14:paraId="4733294C" w14:textId="77777777" w:rsidR="00C54E8D" w:rsidRPr="00517BC2" w:rsidDel="003B7FB5" w:rsidRDefault="00C54E8D">
      <w:pPr>
        <w:pStyle w:val="Heading3"/>
        <w:rPr>
          <w:del w:id="129" w:author="Johnny Pang" w:date="2022-04-16T12:58:00Z"/>
          <w:highlight w:val="yellow"/>
        </w:rPr>
        <w:pPrChange w:id="130" w:author="Radulovic, Nicole" w:date="2022-10-24T15:35:00Z">
          <w:pPr>
            <w:tabs>
              <w:tab w:val="left" w:pos="2070"/>
            </w:tabs>
            <w:spacing w:after="0" w:line="240" w:lineRule="auto"/>
            <w:ind w:left="720"/>
          </w:pPr>
        </w:pPrChange>
      </w:pPr>
      <w:del w:id="131" w:author="Johnny Pang" w:date="2022-04-16T12:58:00Z">
        <w:r w:rsidRPr="00517BC2" w:rsidDel="003B7FB5">
          <w:rPr>
            <w:highlight w:val="yellow"/>
          </w:rPr>
          <w:delText>This Section is to be completed/updated during the design development by the Consultant. If it is not applicable to the section for the specific project it may be deleted.]</w:delText>
        </w:r>
      </w:del>
    </w:p>
    <w:p w14:paraId="10C43183" w14:textId="77777777" w:rsidR="00C54E8D" w:rsidRPr="00517BC2" w:rsidDel="003B7FB5" w:rsidRDefault="00C54E8D">
      <w:pPr>
        <w:pStyle w:val="Heading3"/>
        <w:rPr>
          <w:del w:id="132" w:author="Johnny Pang" w:date="2022-04-16T12:58:00Z"/>
          <w:highlight w:val="yellow"/>
        </w:rPr>
        <w:pPrChange w:id="133" w:author="Radulovic, Nicole" w:date="2022-10-24T15:35:00Z">
          <w:pPr>
            <w:tabs>
              <w:tab w:val="left" w:pos="2070"/>
            </w:tabs>
            <w:spacing w:after="0" w:line="240" w:lineRule="auto"/>
            <w:ind w:left="720"/>
          </w:pPr>
        </w:pPrChange>
      </w:pPr>
    </w:p>
    <w:p w14:paraId="51AC2D74" w14:textId="77777777" w:rsidR="00C54E8D" w:rsidRPr="00517BC2" w:rsidDel="003B7FB5" w:rsidRDefault="00C54E8D">
      <w:pPr>
        <w:pStyle w:val="Heading3"/>
        <w:rPr>
          <w:del w:id="134" w:author="Johnny Pang" w:date="2022-04-16T12:58:00Z"/>
          <w:highlight w:val="yellow"/>
        </w:rPr>
        <w:pPrChange w:id="135" w:author="Radulovic, Nicole" w:date="2022-10-24T15:35:00Z">
          <w:pPr>
            <w:tabs>
              <w:tab w:val="left" w:pos="2070"/>
            </w:tabs>
            <w:spacing w:after="0" w:line="240" w:lineRule="auto"/>
            <w:ind w:left="720"/>
          </w:pPr>
        </w:pPrChange>
      </w:pPr>
      <w:del w:id="136" w:author="Johnny Pang" w:date="2022-04-16T12:58:00Z">
        <w:r w:rsidRPr="00517BC2" w:rsidDel="003B7FB5">
          <w:rPr>
            <w:highlight w:val="yellow"/>
          </w:rPr>
          <w:delText>[List Sections specifying installation of products supplied but not installed under this Section and indicate specific items.]</w:delText>
        </w:r>
      </w:del>
    </w:p>
    <w:p w14:paraId="5558A430" w14:textId="77777777" w:rsidR="00C54E8D" w:rsidRPr="00517BC2" w:rsidDel="003B7FB5" w:rsidRDefault="00C54E8D" w:rsidP="00115805">
      <w:pPr>
        <w:pStyle w:val="Heading3"/>
        <w:rPr>
          <w:del w:id="137" w:author="Johnny Pang" w:date="2022-04-16T12:58:00Z"/>
          <w:highlight w:val="yellow"/>
        </w:rPr>
      </w:pPr>
      <w:del w:id="138" w:author="Johnny Pang" w:date="2022-04-16T12:58:00Z">
        <w:r w:rsidRPr="00517BC2" w:rsidDel="003B7FB5">
          <w:rPr>
            <w:highlight w:val="yellow"/>
          </w:rPr>
          <w:delText xml:space="preserve">Section [______ – ____________]:  Execution requirements for </w:delText>
        </w:r>
      </w:del>
    </w:p>
    <w:p w14:paraId="449FB89A" w14:textId="77777777" w:rsidR="00C54E8D" w:rsidRPr="00517BC2" w:rsidDel="003B7FB5" w:rsidRDefault="00C54E8D" w:rsidP="00115805">
      <w:pPr>
        <w:pStyle w:val="Heading3"/>
        <w:rPr>
          <w:del w:id="139" w:author="Johnny Pang" w:date="2022-04-16T12:58:00Z"/>
          <w:highlight w:val="yellow"/>
        </w:rPr>
      </w:pPr>
      <w:del w:id="140" w:author="Johnny Pang" w:date="2022-04-16T12:58:00Z">
        <w:r w:rsidRPr="00517BC2" w:rsidDel="003B7FB5">
          <w:rPr>
            <w:highlight w:val="yellow"/>
          </w:rPr>
          <w:tab/>
          <w:delText>... [Item]...  specified under this Section.</w:delText>
        </w:r>
      </w:del>
    </w:p>
    <w:p w14:paraId="3E79CCC1" w14:textId="77777777" w:rsidR="00C54E8D" w:rsidRPr="00517BC2" w:rsidDel="003B7FB5" w:rsidRDefault="00C54E8D">
      <w:pPr>
        <w:pStyle w:val="Heading3"/>
        <w:rPr>
          <w:del w:id="141" w:author="Johnny Pang" w:date="2022-04-16T12:58:00Z"/>
          <w:highlight w:val="yellow"/>
        </w:rPr>
        <w:pPrChange w:id="142" w:author="Radulovic, Nicole" w:date="2022-10-24T15:35:00Z">
          <w:pPr>
            <w:tabs>
              <w:tab w:val="left" w:pos="2070"/>
            </w:tabs>
            <w:spacing w:after="0" w:line="240" w:lineRule="auto"/>
            <w:ind w:left="720"/>
          </w:pPr>
        </w:pPrChange>
      </w:pPr>
    </w:p>
    <w:p w14:paraId="61B0D5AA" w14:textId="77777777" w:rsidR="00C54E8D" w:rsidRPr="00517BC2" w:rsidDel="003B7FB5" w:rsidRDefault="00C54E8D">
      <w:pPr>
        <w:pStyle w:val="Heading3"/>
        <w:rPr>
          <w:del w:id="143" w:author="Johnny Pang" w:date="2022-04-16T12:58:00Z"/>
          <w:highlight w:val="yellow"/>
        </w:rPr>
        <w:pPrChange w:id="144" w:author="Radulovic, Nicole" w:date="2022-10-24T15:35:00Z">
          <w:pPr>
            <w:tabs>
              <w:tab w:val="left" w:pos="2070"/>
            </w:tabs>
            <w:spacing w:after="0" w:line="240" w:lineRule="auto"/>
            <w:ind w:left="720"/>
          </w:pPr>
        </w:pPrChange>
      </w:pPr>
      <w:del w:id="145" w:author="Johnny Pang" w:date="2022-04-16T12:58:00Z">
        <w:r w:rsidRPr="00517BC2" w:rsidDel="003B7FB5">
          <w:rPr>
            <w:highlight w:val="yellow"/>
          </w:rPr>
          <w:delText>[List Sections specifying products installed but not supplied under this Section and indicate specific items.]</w:delText>
        </w:r>
      </w:del>
    </w:p>
    <w:p w14:paraId="5801B485" w14:textId="77777777" w:rsidR="00C54E8D" w:rsidRPr="00517BC2" w:rsidDel="003B7FB5" w:rsidRDefault="00C54E8D" w:rsidP="00115805">
      <w:pPr>
        <w:pStyle w:val="Heading3"/>
        <w:rPr>
          <w:del w:id="146" w:author="Johnny Pang" w:date="2022-04-16T12:58:00Z"/>
          <w:highlight w:val="yellow"/>
        </w:rPr>
      </w:pPr>
      <w:del w:id="147" w:author="Johnny Pang" w:date="2022-04-16T12:58:00Z">
        <w:r w:rsidRPr="00517BC2" w:rsidDel="003B7FB5">
          <w:rPr>
            <w:highlight w:val="yellow"/>
          </w:rPr>
          <w:delText xml:space="preserve">Section [______ – ____________]:  Product requirements for </w:delText>
        </w:r>
      </w:del>
    </w:p>
    <w:p w14:paraId="54774362" w14:textId="77777777" w:rsidR="00C54E8D" w:rsidRPr="00517BC2" w:rsidDel="003B7FB5" w:rsidRDefault="00C54E8D" w:rsidP="00115805">
      <w:pPr>
        <w:pStyle w:val="Heading3"/>
        <w:rPr>
          <w:del w:id="148" w:author="Johnny Pang" w:date="2022-04-16T12:58:00Z"/>
          <w:highlight w:val="yellow"/>
        </w:rPr>
      </w:pPr>
      <w:del w:id="149" w:author="Johnny Pang" w:date="2022-04-16T12:58:00Z">
        <w:r w:rsidRPr="00517BC2" w:rsidDel="003B7FB5">
          <w:rPr>
            <w:highlight w:val="yellow"/>
          </w:rPr>
          <w:delText>... [Item]...  for installation under this Section.</w:delText>
        </w:r>
      </w:del>
    </w:p>
    <w:p w14:paraId="7E60E41C" w14:textId="77777777" w:rsidR="00C54E8D" w:rsidRPr="00517BC2" w:rsidDel="003B7FB5" w:rsidRDefault="00C54E8D">
      <w:pPr>
        <w:pStyle w:val="Heading3"/>
        <w:rPr>
          <w:del w:id="150" w:author="Johnny Pang" w:date="2022-04-16T12:58:00Z"/>
          <w:highlight w:val="yellow"/>
        </w:rPr>
        <w:pPrChange w:id="151" w:author="Radulovic, Nicole" w:date="2022-10-24T15:35:00Z">
          <w:pPr>
            <w:tabs>
              <w:tab w:val="left" w:pos="2070"/>
            </w:tabs>
            <w:spacing w:after="0" w:line="240" w:lineRule="auto"/>
            <w:ind w:left="720"/>
          </w:pPr>
        </w:pPrChange>
      </w:pPr>
    </w:p>
    <w:p w14:paraId="661BFA62" w14:textId="77777777" w:rsidR="00C54E8D" w:rsidRPr="004E067E" w:rsidDel="003B7FB5" w:rsidRDefault="00C54E8D">
      <w:pPr>
        <w:pStyle w:val="Heading3"/>
        <w:rPr>
          <w:del w:id="152" w:author="Johnny Pang" w:date="2022-04-16T12:58:00Z"/>
        </w:rPr>
        <w:pPrChange w:id="153" w:author="Radulovic, Nicole" w:date="2022-10-24T15:35:00Z">
          <w:pPr>
            <w:tabs>
              <w:tab w:val="left" w:pos="2070"/>
            </w:tabs>
            <w:spacing w:after="0" w:line="240" w:lineRule="auto"/>
            <w:ind w:left="720"/>
          </w:pPr>
        </w:pPrChange>
      </w:pPr>
      <w:del w:id="154" w:author="Johnny Pang" w:date="2022-04-16T12:58:00Z">
        <w:r w:rsidRPr="00517BC2" w:rsidDel="003B7FB5">
          <w:rPr>
            <w:highlight w:val="yellow"/>
          </w:rPr>
          <w:delText>[List Sections specifying related requirements.]</w:delText>
        </w:r>
      </w:del>
    </w:p>
    <w:p w14:paraId="5A617750" w14:textId="77777777" w:rsidR="00C54E8D" w:rsidRPr="004E067E" w:rsidDel="003B7FB5" w:rsidRDefault="00C54E8D" w:rsidP="00115805">
      <w:pPr>
        <w:pStyle w:val="Heading3"/>
        <w:rPr>
          <w:del w:id="155" w:author="Johnny Pang" w:date="2022-04-16T12:58:00Z"/>
        </w:rPr>
      </w:pPr>
      <w:del w:id="156" w:author="Johnny Pang" w:date="2022-04-16T12:58:00Z">
        <w:r w:rsidRPr="004E067E" w:rsidDel="003B7FB5">
          <w:delText>Section [______ – ____________]: [Optional short phrase indicating relationship].</w:delText>
        </w:r>
      </w:del>
    </w:p>
    <w:p w14:paraId="682B1F9C" w14:textId="77777777" w:rsidR="00C54E8D" w:rsidRPr="004E067E" w:rsidDel="003B7FB5" w:rsidRDefault="00C54E8D">
      <w:pPr>
        <w:pStyle w:val="Heading3"/>
        <w:rPr>
          <w:del w:id="157" w:author="Johnny Pang" w:date="2022-04-16T12:58:00Z"/>
        </w:rPr>
        <w:pPrChange w:id="158" w:author="Radulovic, Nicole" w:date="2022-10-24T15:35:00Z">
          <w:pPr>
            <w:pStyle w:val="Heading4"/>
            <w:numPr>
              <w:numId w:val="3"/>
            </w:numPr>
            <w:tabs>
              <w:tab w:val="clear" w:pos="774"/>
              <w:tab w:val="clear" w:pos="2160"/>
            </w:tabs>
            <w:ind w:left="774" w:firstLine="3456"/>
          </w:pPr>
        </w:pPrChange>
      </w:pPr>
      <w:del w:id="159" w:author="Johnny Pang" w:date="2022-04-16T12:58:00Z">
        <w:r w:rsidRPr="004E067E" w:rsidDel="003B7FB5">
          <w:delText xml:space="preserve"> Sections:</w:delText>
        </w:r>
      </w:del>
    </w:p>
    <w:p w14:paraId="5968A4EC" w14:textId="77777777" w:rsidR="00C54E8D" w:rsidRDefault="00C54E8D">
      <w:pPr>
        <w:pStyle w:val="Heading3"/>
        <w:pPrChange w:id="160" w:author="Radulovic, Nicole" w:date="2022-10-24T15:35:00Z">
          <w:pPr>
            <w:pStyle w:val="Heading5"/>
            <w:numPr>
              <w:numId w:val="3"/>
            </w:numPr>
            <w:tabs>
              <w:tab w:val="clear" w:pos="1080"/>
            </w:tabs>
            <w:ind w:left="1080" w:firstLine="4320"/>
          </w:pPr>
        </w:pPrChange>
      </w:pPr>
      <w:r w:rsidRPr="004E067E">
        <w:t xml:space="preserve">Section 01300 </w:t>
      </w:r>
      <w:r w:rsidR="00DA314A">
        <w:t>–</w:t>
      </w:r>
      <w:r w:rsidRPr="004E067E">
        <w:t xml:space="preserve"> Submittals</w:t>
      </w:r>
    </w:p>
    <w:p w14:paraId="1E8BD83D" w14:textId="77777777" w:rsidR="00DA314A" w:rsidRPr="004E067E" w:rsidRDefault="00DA314A">
      <w:pPr>
        <w:pStyle w:val="Heading3"/>
        <w:pPrChange w:id="161" w:author="Radulovic, Nicole" w:date="2022-10-24T15:35:00Z">
          <w:pPr>
            <w:pStyle w:val="Heading5"/>
            <w:numPr>
              <w:numId w:val="3"/>
            </w:numPr>
            <w:tabs>
              <w:tab w:val="clear" w:pos="1080"/>
            </w:tabs>
            <w:ind w:left="1080" w:firstLine="4320"/>
          </w:pPr>
        </w:pPrChange>
      </w:pPr>
      <w:r>
        <w:t>Section 01310 –</w:t>
      </w:r>
      <w:r w:rsidRPr="004E067E">
        <w:t xml:space="preserve"> </w:t>
      </w:r>
      <w:r w:rsidR="00D65DD2">
        <w:t>Construction</w:t>
      </w:r>
      <w:r>
        <w:t xml:space="preserve"> Schedules</w:t>
      </w:r>
    </w:p>
    <w:p w14:paraId="75F36237" w14:textId="77777777" w:rsidR="00C54E8D" w:rsidRPr="004E067E" w:rsidRDefault="00C54E8D">
      <w:pPr>
        <w:pStyle w:val="Heading3"/>
        <w:pPrChange w:id="162" w:author="Radulovic, Nicole" w:date="2022-10-24T15:35:00Z">
          <w:pPr>
            <w:pStyle w:val="Heading5"/>
            <w:numPr>
              <w:numId w:val="3"/>
            </w:numPr>
            <w:tabs>
              <w:tab w:val="clear" w:pos="1080"/>
            </w:tabs>
            <w:ind w:left="1080" w:firstLine="4320"/>
          </w:pPr>
        </w:pPrChange>
      </w:pPr>
      <w:r w:rsidRPr="004E067E">
        <w:t>Section 0181</w:t>
      </w:r>
      <w:r w:rsidR="00517BC2">
        <w:t>0</w:t>
      </w:r>
      <w:r w:rsidRPr="004E067E">
        <w:t xml:space="preserve"> </w:t>
      </w:r>
      <w:r w:rsidR="00517BC2">
        <w:t>–</w:t>
      </w:r>
      <w:r w:rsidRPr="004E067E">
        <w:t xml:space="preserve"> </w:t>
      </w:r>
      <w:r w:rsidR="00517BC2">
        <w:t xml:space="preserve">Equipment Testing and Facility </w:t>
      </w:r>
      <w:r w:rsidRPr="004E067E">
        <w:t>Commissioning</w:t>
      </w:r>
    </w:p>
    <w:p w14:paraId="150BD1D1" w14:textId="77777777" w:rsidR="00C54E8D" w:rsidRPr="004E067E" w:rsidDel="003B7FB5" w:rsidRDefault="00C54E8D" w:rsidP="00C54E8D">
      <w:pPr>
        <w:pStyle w:val="Heading5"/>
        <w:numPr>
          <w:ilvl w:val="4"/>
          <w:numId w:val="3"/>
        </w:numPr>
        <w:tabs>
          <w:tab w:val="clear" w:pos="1080"/>
        </w:tabs>
        <w:ind w:left="2880" w:hanging="720"/>
        <w:rPr>
          <w:del w:id="163" w:author="Johnny Pang" w:date="2022-04-16T12:58:00Z"/>
          <w:i/>
        </w:rPr>
      </w:pPr>
      <w:del w:id="164" w:author="Johnny Pang" w:date="2022-04-16T12:58:00Z">
        <w:r w:rsidRPr="004E067E" w:rsidDel="003B7FB5">
          <w:rPr>
            <w:i/>
          </w:rPr>
          <w:delText>Product requirements for [item]...  for installation under this Section.</w:delText>
        </w:r>
      </w:del>
    </w:p>
    <w:p w14:paraId="017CFFE5" w14:textId="77777777" w:rsidR="002179EC" w:rsidRPr="001215D9" w:rsidRDefault="00D746AC" w:rsidP="001215D9">
      <w:pPr>
        <w:pStyle w:val="Heading2"/>
      </w:pPr>
      <w:r w:rsidRPr="001215D9">
        <w:t>Submittals</w:t>
      </w:r>
    </w:p>
    <w:p w14:paraId="337193D0" w14:textId="77777777" w:rsidR="002179EC" w:rsidRPr="001215D9" w:rsidRDefault="002179EC" w:rsidP="00115805">
      <w:pPr>
        <w:pStyle w:val="Heading3"/>
      </w:pPr>
      <w:r w:rsidRPr="001215D9">
        <w:t>Informational:</w:t>
      </w:r>
    </w:p>
    <w:p w14:paraId="27405F11" w14:textId="77777777" w:rsidR="002179EC" w:rsidRPr="001215D9" w:rsidRDefault="004E2951" w:rsidP="00491563">
      <w:pPr>
        <w:pStyle w:val="Heading4"/>
      </w:pPr>
      <w:r>
        <w:t>Breakdown of</w:t>
      </w:r>
      <w:r w:rsidR="00517BC2">
        <w:t xml:space="preserve"> </w:t>
      </w:r>
      <w:r w:rsidR="00550393">
        <w:t xml:space="preserve">Lump Sum </w:t>
      </w:r>
      <w:r w:rsidR="00517BC2">
        <w:t xml:space="preserve">Prices: </w:t>
      </w:r>
      <w:r w:rsidR="00044D1F">
        <w:t>I</w:t>
      </w:r>
      <w:r w:rsidR="00517BC2">
        <w:t xml:space="preserve">nclude a </w:t>
      </w:r>
      <w:r w:rsidR="002179EC" w:rsidRPr="001215D9">
        <w:t xml:space="preserve">breakdown of each </w:t>
      </w:r>
      <w:r w:rsidR="00902D14" w:rsidRPr="001215D9">
        <w:t xml:space="preserve">lump sum item </w:t>
      </w:r>
      <w:r w:rsidR="00E63805">
        <w:t>in</w:t>
      </w:r>
      <w:r w:rsidR="00E63805" w:rsidRPr="001215D9">
        <w:t xml:space="preserve"> </w:t>
      </w:r>
      <w:r w:rsidR="00902D14" w:rsidRPr="001215D9">
        <w:t>the S</w:t>
      </w:r>
      <w:r w:rsidR="002179EC" w:rsidRPr="001215D9">
        <w:t xml:space="preserve">chedule of </w:t>
      </w:r>
      <w:r w:rsidR="00902D14" w:rsidRPr="001215D9">
        <w:t>P</w:t>
      </w:r>
      <w:r w:rsidR="002179EC" w:rsidRPr="001215D9">
        <w:t>rices</w:t>
      </w:r>
      <w:r w:rsidR="00044D1F">
        <w:t xml:space="preserve"> to </w:t>
      </w:r>
      <w:r w:rsidR="002179EC" w:rsidRPr="001215D9">
        <w:t xml:space="preserve">permit interim payments during the progress of the </w:t>
      </w:r>
      <w:r w:rsidR="00902D14" w:rsidRPr="001215D9">
        <w:t>W</w:t>
      </w:r>
      <w:r w:rsidR="002179EC" w:rsidRPr="001215D9">
        <w:t>or</w:t>
      </w:r>
      <w:r w:rsidR="0050231E">
        <w:t xml:space="preserve">k. </w:t>
      </w:r>
    </w:p>
    <w:p w14:paraId="6B8BDF9C" w14:textId="77777777" w:rsidR="002179EC" w:rsidRPr="001215D9" w:rsidRDefault="00A16870" w:rsidP="00115805">
      <w:pPr>
        <w:pStyle w:val="Heading3"/>
      </w:pPr>
      <w:r>
        <w:t>Proper Invoice</w:t>
      </w:r>
      <w:r w:rsidR="002179EC" w:rsidRPr="001215D9">
        <w:t>.</w:t>
      </w:r>
    </w:p>
    <w:p w14:paraId="700E505A" w14:textId="77777777" w:rsidR="002179EC" w:rsidRPr="001215D9" w:rsidRDefault="002179EC" w:rsidP="00115805">
      <w:pPr>
        <w:pStyle w:val="Heading3"/>
      </w:pPr>
      <w:r w:rsidRPr="001215D9">
        <w:t xml:space="preserve">Final </w:t>
      </w:r>
      <w:r w:rsidR="00A16870">
        <w:t>Proper Invoice</w:t>
      </w:r>
      <w:r w:rsidRPr="001215D9">
        <w:t>.</w:t>
      </w:r>
    </w:p>
    <w:p w14:paraId="702D8BD9" w14:textId="77777777" w:rsidR="002179EC" w:rsidRDefault="004E2951" w:rsidP="001215D9">
      <w:pPr>
        <w:pStyle w:val="Heading2"/>
      </w:pPr>
      <w:r>
        <w:t>Breakdown</w:t>
      </w:r>
      <w:r w:rsidR="00D746AC" w:rsidRPr="001215D9">
        <w:t xml:space="preserve"> </w:t>
      </w:r>
      <w:r w:rsidR="00902D14" w:rsidRPr="001215D9">
        <w:t>of</w:t>
      </w:r>
      <w:r w:rsidR="00D746AC" w:rsidRPr="001215D9">
        <w:t xml:space="preserve"> </w:t>
      </w:r>
      <w:r w:rsidR="00550393">
        <w:t xml:space="preserve">Lump Sum </w:t>
      </w:r>
      <w:r w:rsidR="00D746AC" w:rsidRPr="001215D9">
        <w:t>Prices</w:t>
      </w:r>
    </w:p>
    <w:p w14:paraId="1E5AE71D" w14:textId="77777777" w:rsidR="007134DE" w:rsidRPr="006228A8" w:rsidRDefault="007134DE" w:rsidP="00115805">
      <w:pPr>
        <w:pStyle w:val="Heading3"/>
      </w:pPr>
      <w:r w:rsidRPr="006228A8">
        <w:t xml:space="preserve">The Contractor shall prepare and submit a </w:t>
      </w:r>
      <w:r w:rsidR="004E2951" w:rsidRPr="006228A8">
        <w:t xml:space="preserve">breakdown </w:t>
      </w:r>
      <w:r w:rsidRPr="006228A8">
        <w:t xml:space="preserve">for each lump sum item for measurement and payment of the Work within 28 Days </w:t>
      </w:r>
      <w:r w:rsidR="00A55860">
        <w:t>from the Commencement Date</w:t>
      </w:r>
      <w:r w:rsidRPr="006228A8">
        <w:t xml:space="preserve">. The first payment will not be made until this </w:t>
      </w:r>
      <w:r w:rsidR="004E2951" w:rsidRPr="006228A8">
        <w:t xml:space="preserve">breakdown </w:t>
      </w:r>
      <w:r w:rsidRPr="006228A8">
        <w:t>is available and is satisfactory to the Region. This breakdown shall include, at a minimum such items as:</w:t>
      </w:r>
    </w:p>
    <w:p w14:paraId="206110F0" w14:textId="77777777" w:rsidR="007134DE" w:rsidRPr="006228A8" w:rsidRDefault="00E63805" w:rsidP="00491563">
      <w:pPr>
        <w:pStyle w:val="Heading4"/>
      </w:pPr>
      <w:r w:rsidRPr="006228A8">
        <w:t>Cost for</w:t>
      </w:r>
      <w:r w:rsidR="007134DE" w:rsidRPr="006228A8">
        <w:t xml:space="preserve"> </w:t>
      </w:r>
      <w:r w:rsidR="00A53D1E">
        <w:t>M</w:t>
      </w:r>
      <w:r w:rsidR="007134DE" w:rsidRPr="006228A8">
        <w:t xml:space="preserve">ajor </w:t>
      </w:r>
      <w:r w:rsidR="00A53D1E">
        <w:t>I</w:t>
      </w:r>
      <w:r w:rsidR="007134DE" w:rsidRPr="006228A8">
        <w:t>tems of Work</w:t>
      </w:r>
      <w:r w:rsidR="00A53D1E">
        <w:t xml:space="preserve"> and equipment, as defined in Section 1.8.1.</w:t>
      </w:r>
      <w:r w:rsidR="007134DE" w:rsidRPr="006228A8">
        <w:t xml:space="preserve"> </w:t>
      </w:r>
    </w:p>
    <w:p w14:paraId="46D39304" w14:textId="77777777" w:rsidR="00A55860" w:rsidRPr="001215D9" w:rsidRDefault="00A55860" w:rsidP="00115805">
      <w:pPr>
        <w:pStyle w:val="Heading3"/>
      </w:pPr>
      <w:r w:rsidRPr="001215D9">
        <w:t xml:space="preserve">An unbalanced or front-end loaded </w:t>
      </w:r>
      <w:r>
        <w:t>breakdown</w:t>
      </w:r>
      <w:r w:rsidRPr="001215D9">
        <w:t xml:space="preserve"> will not be acceptable.</w:t>
      </w:r>
    </w:p>
    <w:p w14:paraId="3DBBD366" w14:textId="77777777" w:rsidR="00D1603C" w:rsidRPr="001215D9" w:rsidRDefault="00D1603C" w:rsidP="00115805">
      <w:pPr>
        <w:pStyle w:val="Heading3"/>
      </w:pPr>
      <w:r w:rsidRPr="001215D9">
        <w:t xml:space="preserve">The Region may adjust any unbalanced </w:t>
      </w:r>
      <w:r w:rsidR="005907CB" w:rsidRPr="001215D9">
        <w:t>items,</w:t>
      </w:r>
      <w:r w:rsidRPr="001215D9">
        <w:t xml:space="preserve"> but the total price shall equal the lump sum price for that </w:t>
      </w:r>
      <w:r w:rsidR="00EB6846">
        <w:t>item</w:t>
      </w:r>
      <w:r w:rsidRPr="001215D9">
        <w:t xml:space="preserve"> of the Schedule of Prices.</w:t>
      </w:r>
    </w:p>
    <w:p w14:paraId="69A9CCD0" w14:textId="77777777" w:rsidR="002179EC" w:rsidRDefault="007134DE" w:rsidP="00115805">
      <w:pPr>
        <w:pStyle w:val="Heading3"/>
      </w:pPr>
      <w:r>
        <w:t>The Contractor shall s</w:t>
      </w:r>
      <w:r w:rsidR="002179EC" w:rsidRPr="001215D9">
        <w:t xml:space="preserve">ubmit </w:t>
      </w:r>
      <w:r w:rsidR="00111036" w:rsidRPr="001215D9">
        <w:t xml:space="preserve">the </w:t>
      </w:r>
      <w:r w:rsidR="0084696C">
        <w:t xml:space="preserve">complete </w:t>
      </w:r>
      <w:r w:rsidR="004E2951">
        <w:t>breakdown of lump prices</w:t>
      </w:r>
      <w:r>
        <w:t xml:space="preserve"> electronically, </w:t>
      </w:r>
      <w:r w:rsidR="002179EC" w:rsidRPr="001215D9">
        <w:t xml:space="preserve">in a spreadsheet compatible with </w:t>
      </w:r>
      <w:r w:rsidR="00FC171D" w:rsidRPr="001215D9">
        <w:t xml:space="preserve">the </w:t>
      </w:r>
      <w:r w:rsidR="002179EC" w:rsidRPr="001215D9">
        <w:t xml:space="preserve">latest version of </w:t>
      </w:r>
      <w:r w:rsidR="00FC171D" w:rsidRPr="001215D9">
        <w:t xml:space="preserve">Microsoft </w:t>
      </w:r>
      <w:r w:rsidR="002179EC" w:rsidRPr="001215D9">
        <w:t>Excel</w:t>
      </w:r>
      <w:r w:rsidR="00137196">
        <w:t>.</w:t>
      </w:r>
      <w:r w:rsidR="002179EC" w:rsidRPr="001215D9">
        <w:t xml:space="preserve"> </w:t>
      </w:r>
    </w:p>
    <w:p w14:paraId="322342D2" w14:textId="77777777" w:rsidR="00DA314A" w:rsidRPr="00491563" w:rsidRDefault="00DA314A" w:rsidP="00DA314A">
      <w:pPr>
        <w:pStyle w:val="Heading2"/>
        <w:rPr>
          <w:rFonts w:cs="Arial"/>
        </w:rPr>
      </w:pPr>
      <w:r w:rsidRPr="00491563">
        <w:rPr>
          <w:rFonts w:cs="Arial"/>
        </w:rPr>
        <w:t xml:space="preserve">Provisional Items </w:t>
      </w:r>
    </w:p>
    <w:p w14:paraId="0DC7446A" w14:textId="77777777" w:rsidR="00DA314A" w:rsidRPr="00491563" w:rsidRDefault="00DA314A" w:rsidP="00115805">
      <w:pPr>
        <w:pStyle w:val="Heading3"/>
      </w:pPr>
      <w:r w:rsidRPr="00491563">
        <w:t>The purpose of Provisional Items</w:t>
      </w:r>
      <w:r w:rsidR="00C96DBF">
        <w:t xml:space="preserve"> in the Bid Form</w:t>
      </w:r>
      <w:r w:rsidRPr="00491563">
        <w:t xml:space="preserve"> is to cover the cost of work </w:t>
      </w:r>
      <w:r w:rsidR="006A386E">
        <w:t>should it be deemed necessary by the Region</w:t>
      </w:r>
      <w:r w:rsidRPr="00491563">
        <w:t xml:space="preserve">. </w:t>
      </w:r>
      <w:bookmarkStart w:id="165" w:name="_Hlk57886891"/>
      <w:r w:rsidRPr="00491563">
        <w:t xml:space="preserve">The </w:t>
      </w:r>
      <w:r w:rsidR="004C6DAD" w:rsidRPr="00491563">
        <w:t xml:space="preserve">Contractor </w:t>
      </w:r>
      <w:r w:rsidRPr="00491563">
        <w:t xml:space="preserve">shall not be entitled to </w:t>
      </w:r>
      <w:r w:rsidR="006A386E">
        <w:t>expend these items</w:t>
      </w:r>
      <w:r w:rsidRPr="00491563">
        <w:t xml:space="preserve"> unless the </w:t>
      </w:r>
      <w:r w:rsidR="004C6DAD" w:rsidRPr="00491563">
        <w:t xml:space="preserve">Contractor </w:t>
      </w:r>
      <w:r w:rsidRPr="00491563">
        <w:t xml:space="preserve">has received prior written approval from the Region. Each </w:t>
      </w:r>
      <w:r w:rsidR="004C6DAD" w:rsidRPr="00491563">
        <w:t>p</w:t>
      </w:r>
      <w:r w:rsidRPr="00491563">
        <w:t>rovisional item may be used at the sole discretion of the Region.</w:t>
      </w:r>
      <w:bookmarkEnd w:id="165"/>
    </w:p>
    <w:p w14:paraId="30984CFB" w14:textId="77777777" w:rsidR="00DA314A" w:rsidRPr="00491563" w:rsidRDefault="00DA314A" w:rsidP="00115805">
      <w:pPr>
        <w:pStyle w:val="Heading3"/>
      </w:pPr>
      <w:r w:rsidRPr="00491563">
        <w:t xml:space="preserve">If the Region requests that a </w:t>
      </w:r>
      <w:r w:rsidR="004C6DAD" w:rsidRPr="00491563">
        <w:t xml:space="preserve">provisional item </w:t>
      </w:r>
      <w:r w:rsidRPr="00491563">
        <w:t xml:space="preserve">be expended, the </w:t>
      </w:r>
      <w:r w:rsidR="004C6DAD" w:rsidRPr="00491563">
        <w:t xml:space="preserve">Contractor </w:t>
      </w:r>
      <w:r w:rsidRPr="00491563">
        <w:t xml:space="preserve">shall consult with the Consultant and/or Region in the selection of the Products, services and/or vendors required to carry out the work under the </w:t>
      </w:r>
      <w:r w:rsidR="004C6DAD" w:rsidRPr="00491563">
        <w:t>provisional item</w:t>
      </w:r>
      <w:r w:rsidRPr="00491563">
        <w:t xml:space="preserve">, and shall obtain the Region’s approval for the selection of Products, services and/or vendor(s) in relation to the </w:t>
      </w:r>
      <w:r w:rsidR="004C6DAD" w:rsidRPr="00491563">
        <w:t>provisional item.</w:t>
      </w:r>
    </w:p>
    <w:p w14:paraId="5DCE150B" w14:textId="77777777" w:rsidR="00DA314A" w:rsidRPr="00491563" w:rsidRDefault="00DA314A" w:rsidP="00115805">
      <w:pPr>
        <w:pStyle w:val="Heading3"/>
      </w:pPr>
      <w:r w:rsidRPr="00491563">
        <w:t xml:space="preserve">The </w:t>
      </w:r>
      <w:r w:rsidR="004C6DAD" w:rsidRPr="00491563">
        <w:t xml:space="preserve">Contractor </w:t>
      </w:r>
      <w:r w:rsidRPr="00491563">
        <w:t xml:space="preserve">shall submit, with </w:t>
      </w:r>
      <w:r w:rsidR="00A55860">
        <w:t>the Proper Invoice</w:t>
      </w:r>
      <w:r w:rsidRPr="00491563">
        <w:t>, an invoice showing the date of purchase/service, the work included in the service, the price</w:t>
      </w:r>
      <w:r w:rsidR="006E64D1">
        <w:t xml:space="preserve"> </w:t>
      </w:r>
      <w:r w:rsidRPr="00491563">
        <w:t>including all applicable taxes</w:t>
      </w:r>
      <w:r w:rsidR="006E64D1">
        <w:t xml:space="preserve"> and any supporting documentation to </w:t>
      </w:r>
      <w:r w:rsidR="00E63805">
        <w:t>e</w:t>
      </w:r>
      <w:r w:rsidR="006E64D1">
        <w:t>valuate the invoice as requested by the Region</w:t>
      </w:r>
      <w:r w:rsidRPr="00491563">
        <w:t>.</w:t>
      </w:r>
    </w:p>
    <w:p w14:paraId="460A3B5C" w14:textId="77777777" w:rsidR="00DA314A" w:rsidRPr="00491563" w:rsidRDefault="00DA314A" w:rsidP="00115805">
      <w:pPr>
        <w:pStyle w:val="Heading3"/>
      </w:pPr>
      <w:r w:rsidRPr="00491563">
        <w:t xml:space="preserve">Provisional </w:t>
      </w:r>
      <w:r w:rsidR="004C6DAD" w:rsidRPr="00491563">
        <w:t xml:space="preserve">item </w:t>
      </w:r>
      <w:r w:rsidRPr="00491563">
        <w:t>payments will only be made with the written authorization of the Region</w:t>
      </w:r>
      <w:r w:rsidR="006E64D1">
        <w:t xml:space="preserve"> </w:t>
      </w:r>
      <w:r w:rsidRPr="00491563">
        <w:t xml:space="preserve">and shall not include any markups whatsoever. The </w:t>
      </w:r>
      <w:r w:rsidR="004C6DAD" w:rsidRPr="00491563">
        <w:t xml:space="preserve">Contractor </w:t>
      </w:r>
      <w:r w:rsidRPr="00491563">
        <w:t xml:space="preserve">shall have no claim on any unused portion of any </w:t>
      </w:r>
      <w:r w:rsidR="004C6DAD" w:rsidRPr="00491563">
        <w:t>provisional items</w:t>
      </w:r>
      <w:r w:rsidRPr="00491563">
        <w:t>, including any claims for loss of anticipated profits.</w:t>
      </w:r>
    </w:p>
    <w:p w14:paraId="119415A3" w14:textId="77777777" w:rsidR="00D1603C" w:rsidRDefault="00DA314A" w:rsidP="00115805">
      <w:pPr>
        <w:pStyle w:val="Heading3"/>
      </w:pPr>
      <w:r w:rsidRPr="00491563">
        <w:lastRenderedPageBreak/>
        <w:t xml:space="preserve">Provisional </w:t>
      </w:r>
      <w:r w:rsidR="004C6DAD" w:rsidRPr="00491563">
        <w:t xml:space="preserve">item </w:t>
      </w:r>
      <w:r w:rsidRPr="00491563">
        <w:t>payments will be made according to the service or work invoiced approved by the Region and/or Consultant</w:t>
      </w:r>
      <w:r w:rsidRPr="00C96DBF">
        <w:t>.</w:t>
      </w:r>
      <w:r w:rsidR="00D1603C" w:rsidRPr="00D1603C">
        <w:t xml:space="preserve"> </w:t>
      </w:r>
    </w:p>
    <w:p w14:paraId="790EC030" w14:textId="77777777" w:rsidR="002179EC" w:rsidRPr="001215D9" w:rsidRDefault="00D746AC" w:rsidP="001215D9">
      <w:pPr>
        <w:pStyle w:val="Heading2"/>
      </w:pPr>
      <w:r w:rsidRPr="001215D9">
        <w:t>Cash Allowances</w:t>
      </w:r>
    </w:p>
    <w:p w14:paraId="45EFF78F" w14:textId="77777777" w:rsidR="0084696C" w:rsidRPr="00C10474" w:rsidRDefault="0084696C" w:rsidP="00115805">
      <w:pPr>
        <w:pStyle w:val="Heading3"/>
      </w:pPr>
      <w:r w:rsidRPr="00C10474">
        <w:t>The purpose of the Cash Allowances</w:t>
      </w:r>
      <w:r w:rsidR="00C96DBF">
        <w:t xml:space="preserve"> </w:t>
      </w:r>
      <w:r w:rsidRPr="00C10474">
        <w:t xml:space="preserve">in the Bid Form is to cover the cost of work </w:t>
      </w:r>
      <w:r w:rsidR="00A55860">
        <w:t>that typically cannot be priced at the time of bidding</w:t>
      </w:r>
      <w:r w:rsidR="006A386E">
        <w:t>.</w:t>
      </w:r>
      <w:r w:rsidR="00A55860">
        <w:t xml:space="preserve"> </w:t>
      </w:r>
      <w:r w:rsidR="006A386E" w:rsidRPr="00926B3C">
        <w:t xml:space="preserve">The Contractor shall not be entitled to </w:t>
      </w:r>
      <w:r w:rsidR="006A386E">
        <w:t>expend these items</w:t>
      </w:r>
      <w:r w:rsidR="006A386E" w:rsidRPr="00926B3C">
        <w:t xml:space="preserve"> unless the Contractor has received prior written approval from the Region. Each </w:t>
      </w:r>
      <w:r w:rsidR="006A386E">
        <w:t>cash allowance</w:t>
      </w:r>
      <w:r w:rsidR="006A386E" w:rsidRPr="00926B3C">
        <w:t xml:space="preserve"> may be used at the sole discretion of the Region.</w:t>
      </w:r>
      <w:r w:rsidR="006A386E">
        <w:t xml:space="preserve"> </w:t>
      </w:r>
      <w:r w:rsidRPr="00C10474">
        <w:t xml:space="preserve">If the Region requests that a Cash Allowance be expended, </w:t>
      </w:r>
      <w:r>
        <w:t>the</w:t>
      </w:r>
      <w:r w:rsidRPr="00931D6A">
        <w:t xml:space="preserve"> Contractor shall consult with the Consultant </w:t>
      </w:r>
      <w:r>
        <w:t xml:space="preserve">and/or </w:t>
      </w:r>
      <w:r w:rsidRPr="00C10474">
        <w:t xml:space="preserve">Region </w:t>
      </w:r>
      <w:r w:rsidRPr="00931D6A">
        <w:t xml:space="preserve">in the selection of </w:t>
      </w:r>
      <w:r w:rsidRPr="00C10474">
        <w:t xml:space="preserve">the </w:t>
      </w:r>
      <w:r w:rsidRPr="00931D6A">
        <w:t>Products</w:t>
      </w:r>
      <w:r w:rsidRPr="00C10474">
        <w:t>,</w:t>
      </w:r>
      <w:r w:rsidRPr="00931D6A">
        <w:t xml:space="preserve"> services</w:t>
      </w:r>
      <w:r w:rsidRPr="00C10474">
        <w:t xml:space="preserve"> and/or vendor</w:t>
      </w:r>
      <w:r w:rsidR="00BE4B4C">
        <w:t>(</w:t>
      </w:r>
      <w:r w:rsidRPr="00C10474">
        <w:t>s</w:t>
      </w:r>
      <w:r w:rsidR="00BE4B4C">
        <w:t>)</w:t>
      </w:r>
      <w:r w:rsidRPr="00C10474">
        <w:t xml:space="preserve"> required to carry out the work under the Cash Allowance, and shall obtain the Region’s approval for the selection of Products, services and/or vendor(s) in relation to the Cash Allowance</w:t>
      </w:r>
      <w:r>
        <w:t xml:space="preserve">.  </w:t>
      </w:r>
    </w:p>
    <w:p w14:paraId="21F9082F" w14:textId="77777777" w:rsidR="0084696C" w:rsidRPr="00931D6A" w:rsidRDefault="0084696C" w:rsidP="00115805">
      <w:pPr>
        <w:pStyle w:val="Heading3"/>
      </w:pPr>
      <w:r w:rsidRPr="00C10474">
        <w:t xml:space="preserve">If required by the Region, </w:t>
      </w:r>
      <w:r>
        <w:t>the</w:t>
      </w:r>
      <w:r w:rsidRPr="00931D6A">
        <w:t xml:space="preserve"> Contractor shall obtain </w:t>
      </w:r>
      <w:r w:rsidRPr="00C10474">
        <w:t>bids</w:t>
      </w:r>
      <w:r w:rsidRPr="00931D6A">
        <w:t xml:space="preserve"> from </w:t>
      </w:r>
      <w:r w:rsidRPr="00C10474">
        <w:t>a minimum of three vendors in relation to a Cash Allowance</w:t>
      </w:r>
      <w:r>
        <w:t xml:space="preserve"> item</w:t>
      </w:r>
      <w:r w:rsidRPr="00931D6A">
        <w:t xml:space="preserve">, and submit </w:t>
      </w:r>
      <w:r w:rsidRPr="00C10474">
        <w:t>the bids received</w:t>
      </w:r>
      <w:r w:rsidRPr="00931D6A">
        <w:t xml:space="preserve"> to the </w:t>
      </w:r>
      <w:r w:rsidRPr="00C10474">
        <w:t>Region</w:t>
      </w:r>
      <w:r>
        <w:t xml:space="preserve"> and/or </w:t>
      </w:r>
      <w:r w:rsidRPr="00931D6A">
        <w:t>Consultant for approval.</w:t>
      </w:r>
    </w:p>
    <w:p w14:paraId="69BBC7BE" w14:textId="77777777" w:rsidR="002179EC" w:rsidRPr="001215D9" w:rsidRDefault="00111036" w:rsidP="00115805">
      <w:pPr>
        <w:pStyle w:val="Heading3"/>
      </w:pPr>
      <w:r w:rsidRPr="001215D9">
        <w:t>The Contractor shall s</w:t>
      </w:r>
      <w:r w:rsidR="002179EC" w:rsidRPr="001215D9">
        <w:t xml:space="preserve">ubmit, with </w:t>
      </w:r>
      <w:r w:rsidRPr="001215D9">
        <w:t xml:space="preserve">the </w:t>
      </w:r>
      <w:r w:rsidR="006A386E">
        <w:t>Proper Invoice</w:t>
      </w:r>
      <w:r w:rsidR="002179EC" w:rsidRPr="001215D9">
        <w:t xml:space="preserve">, </w:t>
      </w:r>
      <w:r w:rsidRPr="001215D9">
        <w:t xml:space="preserve">an </w:t>
      </w:r>
      <w:r w:rsidR="002179EC" w:rsidRPr="001215D9">
        <w:t xml:space="preserve">invoice showing </w:t>
      </w:r>
      <w:r w:rsidRPr="001215D9">
        <w:t xml:space="preserve">the </w:t>
      </w:r>
      <w:r w:rsidR="002179EC" w:rsidRPr="001215D9">
        <w:t xml:space="preserve">date of purchase, </w:t>
      </w:r>
      <w:r w:rsidR="0084696C">
        <w:t xml:space="preserve">the vendor </w:t>
      </w:r>
      <w:r w:rsidR="002179EC" w:rsidRPr="001215D9">
        <w:t xml:space="preserve">from </w:t>
      </w:r>
      <w:r w:rsidR="001D4ADD" w:rsidRPr="001215D9">
        <w:t>which</w:t>
      </w:r>
      <w:r w:rsidR="002179EC" w:rsidRPr="001215D9">
        <w:t xml:space="preserve"> the purchase was made, the date of delivery of the </w:t>
      </w:r>
      <w:r w:rsidRPr="001215D9">
        <w:t>P</w:t>
      </w:r>
      <w:r w:rsidR="002179EC" w:rsidRPr="001215D9">
        <w:t xml:space="preserve">roduct or service, and the </w:t>
      </w:r>
      <w:r w:rsidR="002179EC" w:rsidRPr="00491563">
        <w:t>price,</w:t>
      </w:r>
      <w:r w:rsidR="002179EC" w:rsidRPr="00C96DBF">
        <w:t xml:space="preserve"> including</w:t>
      </w:r>
      <w:r w:rsidR="002179EC" w:rsidRPr="001215D9">
        <w:t xml:space="preserve"> delivery to the </w:t>
      </w:r>
      <w:r w:rsidRPr="001215D9">
        <w:t>S</w:t>
      </w:r>
      <w:r w:rsidR="002179EC" w:rsidRPr="001215D9">
        <w:t xml:space="preserve">ite and </w:t>
      </w:r>
      <w:r w:rsidRPr="001215D9">
        <w:t xml:space="preserve">all </w:t>
      </w:r>
      <w:r w:rsidR="002179EC" w:rsidRPr="001215D9">
        <w:t>applicable taxes.</w:t>
      </w:r>
    </w:p>
    <w:p w14:paraId="63EAA79A" w14:textId="77777777" w:rsidR="002179EC" w:rsidRDefault="002179EC" w:rsidP="00115805">
      <w:pPr>
        <w:pStyle w:val="Heading3"/>
      </w:pPr>
      <w:r w:rsidRPr="001215D9">
        <w:t>Cash Allowance payments will only be made with the written authorization of the</w:t>
      </w:r>
      <w:r w:rsidR="005B0826">
        <w:t xml:space="preserve"> Region. </w:t>
      </w:r>
      <w:r w:rsidR="00111036" w:rsidRPr="001215D9">
        <w:t xml:space="preserve">The </w:t>
      </w:r>
      <w:r w:rsidRPr="001215D9">
        <w:t xml:space="preserve">Contractor </w:t>
      </w:r>
      <w:r w:rsidR="00BA31F9" w:rsidRPr="001215D9">
        <w:t xml:space="preserve">shall have </w:t>
      </w:r>
      <w:r w:rsidRPr="001215D9">
        <w:t>no claim on any unused portion of any</w:t>
      </w:r>
      <w:r w:rsidR="007813A8" w:rsidRPr="001215D9">
        <w:t xml:space="preserve"> </w:t>
      </w:r>
      <w:r w:rsidRPr="001215D9">
        <w:t>Cash Allowance</w:t>
      </w:r>
      <w:r w:rsidR="00E66FD4">
        <w:t xml:space="preserve"> item</w:t>
      </w:r>
      <w:r w:rsidRPr="001215D9">
        <w:t>.</w:t>
      </w:r>
    </w:p>
    <w:p w14:paraId="3C2CA825" w14:textId="77777777" w:rsidR="005B0826" w:rsidRPr="006228A8" w:rsidRDefault="005B0826" w:rsidP="00115805">
      <w:pPr>
        <w:pStyle w:val="Heading3"/>
      </w:pPr>
      <w:r w:rsidRPr="006228A8">
        <w:t>Where the Cash Allowance is to be carried out by a Subcontractor or service provider and has received approval prior to the commencement of such work, the Region will pay the Contractor the cost of the work under the Cash Allowance, plus a mark-up calculated as follows:</w:t>
      </w:r>
    </w:p>
    <w:p w14:paraId="183B6E2F" w14:textId="77777777" w:rsidR="005B0826" w:rsidRPr="006228A8" w:rsidRDefault="005B0826" w:rsidP="005B0826">
      <w:pPr>
        <w:pStyle w:val="Heading4"/>
        <w:rPr>
          <w:lang w:val="en-US" w:eastAsia="en-US"/>
        </w:rPr>
      </w:pPr>
      <w:r w:rsidRPr="006228A8">
        <w:rPr>
          <w:lang w:val="en-US" w:eastAsia="en-US"/>
        </w:rPr>
        <w:t>20% of the first $3,000;</w:t>
      </w:r>
    </w:p>
    <w:p w14:paraId="3AFEB347" w14:textId="77777777" w:rsidR="005B0826" w:rsidRPr="006228A8" w:rsidRDefault="005B0826" w:rsidP="005B0826">
      <w:pPr>
        <w:pStyle w:val="Heading4"/>
        <w:rPr>
          <w:lang w:val="en-US" w:eastAsia="en-US"/>
        </w:rPr>
      </w:pPr>
      <w:r w:rsidRPr="006228A8">
        <w:rPr>
          <w:lang w:val="en-US" w:eastAsia="en-US"/>
        </w:rPr>
        <w:t>15% of the portion from $3,000 to $10,000; and</w:t>
      </w:r>
    </w:p>
    <w:p w14:paraId="58307918" w14:textId="77777777" w:rsidR="005B0826" w:rsidRPr="006228A8" w:rsidRDefault="005B0826" w:rsidP="005B0826">
      <w:pPr>
        <w:pStyle w:val="Heading4"/>
        <w:rPr>
          <w:lang w:val="en-US" w:eastAsia="en-US"/>
        </w:rPr>
      </w:pPr>
      <w:r w:rsidRPr="006228A8">
        <w:rPr>
          <w:lang w:val="en-US" w:eastAsia="en-US"/>
        </w:rPr>
        <w:t>5% of the portion in excess of $10,000.</w:t>
      </w:r>
    </w:p>
    <w:p w14:paraId="56A26070" w14:textId="77777777" w:rsidR="007B2D3E" w:rsidRDefault="007B2D3E" w:rsidP="00115805">
      <w:pPr>
        <w:pStyle w:val="Heading3"/>
      </w:pPr>
      <w:r>
        <w:t>T</w:t>
      </w:r>
      <w:r w:rsidR="005B0826" w:rsidRPr="006228A8">
        <w:t>he Contractor shall not be entitled to any additional payment for the Work in excess of the mark-up.</w:t>
      </w:r>
    </w:p>
    <w:p w14:paraId="2E5A96E9" w14:textId="77777777" w:rsidR="002179EC" w:rsidRPr="001215D9" w:rsidRDefault="00D746AC" w:rsidP="001215D9">
      <w:pPr>
        <w:pStyle w:val="Heading2"/>
      </w:pPr>
      <w:r w:rsidRPr="001215D9">
        <w:t>Measurement</w:t>
      </w:r>
      <w:r w:rsidR="00E25EF8">
        <w:t xml:space="preserve"> - </w:t>
      </w:r>
      <w:r w:rsidRPr="001215D9">
        <w:t>General</w:t>
      </w:r>
    </w:p>
    <w:p w14:paraId="645C2389" w14:textId="77777777" w:rsidR="00E66FD4" w:rsidRPr="00465393" w:rsidRDefault="00DA314A" w:rsidP="00115805">
      <w:pPr>
        <w:pStyle w:val="Heading3"/>
      </w:pPr>
      <w:del w:id="166" w:author="Johnny Pang" w:date="2022-04-16T12:59:00Z">
        <w:r w:rsidRPr="003B7FB5" w:rsidDel="003B7FB5">
          <w:rPr>
            <w:rPrChange w:id="167" w:author="Johnny Pang" w:date="2022-04-16T12:59:00Z">
              <w:rPr>
                <w:highlight w:val="yellow"/>
              </w:rPr>
            </w:rPrChange>
          </w:rPr>
          <w:delText>[</w:delText>
        </w:r>
      </w:del>
      <w:r w:rsidR="00E66FD4" w:rsidRPr="003B7FB5">
        <w:rPr>
          <w:rPrChange w:id="168" w:author="Johnny Pang" w:date="2022-04-16T12:59:00Z">
            <w:rPr>
              <w:highlight w:val="yellow"/>
            </w:rPr>
          </w:rPrChange>
        </w:rPr>
        <w:t>This is a lump sum Contract and therefore measurement for payment of individual components of the Work will not be made for final payment, except for the unit price items as listed.</w:t>
      </w:r>
      <w:del w:id="169" w:author="Johnny Pang" w:date="2022-04-16T12:59:00Z">
        <w:r w:rsidRPr="003B7FB5" w:rsidDel="003B7FB5">
          <w:rPr>
            <w:rPrChange w:id="170" w:author="Johnny Pang" w:date="2022-04-16T12:59:00Z">
              <w:rPr>
                <w:highlight w:val="yellow"/>
              </w:rPr>
            </w:rPrChange>
          </w:rPr>
          <w:delText>]</w:delText>
        </w:r>
      </w:del>
      <w:r w:rsidR="00E66FD4" w:rsidRPr="00465393">
        <w:t xml:space="preserve"> Measurement may be made for interim payments where measurement will be used to substantiate the percentage of Work completed. </w:t>
      </w:r>
    </w:p>
    <w:p w14:paraId="3DCC3621" w14:textId="77777777" w:rsidR="002179EC" w:rsidRPr="001215D9" w:rsidRDefault="002179EC" w:rsidP="00115805">
      <w:pPr>
        <w:pStyle w:val="Heading3"/>
      </w:pPr>
      <w:r w:rsidRPr="001215D9">
        <w:t xml:space="preserve">Weighing, measuring, and metering devices used to measure </w:t>
      </w:r>
      <w:r w:rsidR="00AD2E81" w:rsidRPr="001215D9">
        <w:t xml:space="preserve">the </w:t>
      </w:r>
      <w:r w:rsidRPr="001215D9">
        <w:t xml:space="preserve">quantity of materials for </w:t>
      </w:r>
      <w:r w:rsidR="00AD2E81" w:rsidRPr="001215D9">
        <w:t xml:space="preserve">the </w:t>
      </w:r>
      <w:r w:rsidRPr="001215D9">
        <w:t xml:space="preserve">Work shall be suitable for </w:t>
      </w:r>
      <w:r w:rsidR="00AD2E81" w:rsidRPr="001215D9">
        <w:t xml:space="preserve">the </w:t>
      </w:r>
      <w:r w:rsidRPr="001215D9">
        <w:t xml:space="preserve">purpose intended and </w:t>
      </w:r>
      <w:r w:rsidR="00AD2E81" w:rsidRPr="001215D9">
        <w:t xml:space="preserve">shall </w:t>
      </w:r>
      <w:r w:rsidRPr="001215D9">
        <w:t xml:space="preserve">conform to </w:t>
      </w:r>
      <w:r w:rsidR="00AD2E81" w:rsidRPr="001215D9">
        <w:t xml:space="preserve">the </w:t>
      </w:r>
      <w:r w:rsidRPr="001215D9">
        <w:t xml:space="preserve">tolerances and specifications as specified in </w:t>
      </w:r>
      <w:r w:rsidR="00AD2E81" w:rsidRPr="001215D9">
        <w:t xml:space="preserve">the </w:t>
      </w:r>
      <w:r w:rsidRPr="001215D9">
        <w:t>Government of Canada Weights and Measures Act and Regulations.</w:t>
      </w:r>
    </w:p>
    <w:p w14:paraId="5E457763" w14:textId="77777777" w:rsidR="002179EC" w:rsidRPr="001215D9" w:rsidRDefault="002179EC" w:rsidP="00115805">
      <w:pPr>
        <w:pStyle w:val="Heading3"/>
      </w:pPr>
      <w:r w:rsidRPr="001215D9">
        <w:t xml:space="preserve">Whenever pay quantities </w:t>
      </w:r>
      <w:r w:rsidR="00CC47FD" w:rsidRPr="001215D9">
        <w:t xml:space="preserve">for </w:t>
      </w:r>
      <w:r w:rsidRPr="001215D9">
        <w:t xml:space="preserve">material are determined by weight, </w:t>
      </w:r>
      <w:r w:rsidR="00AD2E81" w:rsidRPr="001215D9">
        <w:t xml:space="preserve">the </w:t>
      </w:r>
      <w:r w:rsidRPr="001215D9">
        <w:t xml:space="preserve">material shall be weighed on scales furnished by </w:t>
      </w:r>
      <w:r w:rsidR="00AD2E81" w:rsidRPr="001215D9">
        <w:t xml:space="preserve">the </w:t>
      </w:r>
      <w:r w:rsidRPr="001215D9">
        <w:t xml:space="preserve">Contractor and certified </w:t>
      </w:r>
      <w:r w:rsidR="00AD2E81" w:rsidRPr="001215D9">
        <w:t xml:space="preserve">to be </w:t>
      </w:r>
      <w:r w:rsidRPr="001215D9">
        <w:t xml:space="preserve">accurate by </w:t>
      </w:r>
      <w:r w:rsidR="00AD2E81" w:rsidRPr="001215D9">
        <w:t xml:space="preserve">the </w:t>
      </w:r>
      <w:r w:rsidRPr="001215D9">
        <w:t xml:space="preserve">federal or provincial agency responsible. </w:t>
      </w:r>
      <w:r w:rsidR="00AD2E81" w:rsidRPr="001215D9">
        <w:t>A w</w:t>
      </w:r>
      <w:r w:rsidRPr="001215D9">
        <w:t xml:space="preserve">eight or load slip shall be obtained from </w:t>
      </w:r>
      <w:r w:rsidR="00AD2E81" w:rsidRPr="001215D9">
        <w:t xml:space="preserve">the </w:t>
      </w:r>
      <w:r w:rsidRPr="001215D9">
        <w:t xml:space="preserve">weigher and delivered to </w:t>
      </w:r>
      <w:r w:rsidR="00AD2E81" w:rsidRPr="001215D9">
        <w:t xml:space="preserve">the </w:t>
      </w:r>
      <w:r w:rsidR="0005152F" w:rsidRPr="001215D9">
        <w:t>Region</w:t>
      </w:r>
      <w:r w:rsidRPr="001215D9">
        <w:t xml:space="preserve">’s representative at </w:t>
      </w:r>
      <w:r w:rsidR="00AD2E81" w:rsidRPr="001215D9">
        <w:t xml:space="preserve">the </w:t>
      </w:r>
      <w:r w:rsidRPr="001215D9">
        <w:t xml:space="preserve">point of delivery of </w:t>
      </w:r>
      <w:r w:rsidR="00AD2E81" w:rsidRPr="001215D9">
        <w:t xml:space="preserve">the </w:t>
      </w:r>
      <w:r w:rsidRPr="001215D9">
        <w:t>material.</w:t>
      </w:r>
    </w:p>
    <w:p w14:paraId="2A020448" w14:textId="77777777" w:rsidR="002179EC" w:rsidRPr="001215D9" w:rsidRDefault="002179EC" w:rsidP="00115805">
      <w:pPr>
        <w:pStyle w:val="Heading3"/>
      </w:pPr>
      <w:r w:rsidRPr="001215D9">
        <w:t xml:space="preserve">If material is shipped by rail, car weights will be accepted provided that </w:t>
      </w:r>
      <w:r w:rsidR="00AD2E81" w:rsidRPr="001215D9">
        <w:t xml:space="preserve">the </w:t>
      </w:r>
      <w:r w:rsidRPr="001215D9">
        <w:t xml:space="preserve">actual weight of </w:t>
      </w:r>
      <w:r w:rsidR="00AD2E81" w:rsidRPr="001215D9">
        <w:t xml:space="preserve">the </w:t>
      </w:r>
      <w:r w:rsidRPr="001215D9">
        <w:t xml:space="preserve">material only will be paid for and not </w:t>
      </w:r>
      <w:r w:rsidR="00AD2E81" w:rsidRPr="001215D9">
        <w:t xml:space="preserve">the </w:t>
      </w:r>
      <w:r w:rsidRPr="001215D9">
        <w:t xml:space="preserve">minimum car weight used for assessing </w:t>
      </w:r>
      <w:r w:rsidR="00AD2E81" w:rsidRPr="001215D9">
        <w:t xml:space="preserve">the </w:t>
      </w:r>
      <w:r w:rsidRPr="001215D9">
        <w:t xml:space="preserve">freight </w:t>
      </w:r>
      <w:r w:rsidRPr="001215D9">
        <w:lastRenderedPageBreak/>
        <w:t>tariff, and provided further that car weights will not be acceptable for material to be passed through mixing plants.</w:t>
      </w:r>
    </w:p>
    <w:p w14:paraId="2A6B068A" w14:textId="77777777" w:rsidR="002179EC" w:rsidRPr="001215D9" w:rsidRDefault="002179EC" w:rsidP="00115805">
      <w:pPr>
        <w:pStyle w:val="Heading3"/>
      </w:pPr>
      <w:r w:rsidRPr="001215D9">
        <w:t xml:space="preserve">Vehicles used to haul material being paid for by weight shall be weighed empty </w:t>
      </w:r>
      <w:r w:rsidR="00AD2E81" w:rsidRPr="001215D9">
        <w:t xml:space="preserve">on a </w:t>
      </w:r>
      <w:r w:rsidRPr="001215D9">
        <w:t xml:space="preserve">daily </w:t>
      </w:r>
      <w:r w:rsidR="00AD2E81" w:rsidRPr="001215D9">
        <w:t xml:space="preserve">basis </w:t>
      </w:r>
      <w:r w:rsidRPr="001215D9">
        <w:t xml:space="preserve">and at such additional times as required by </w:t>
      </w:r>
      <w:r w:rsidR="00AD2E81" w:rsidRPr="001215D9">
        <w:t>the Consultant</w:t>
      </w:r>
      <w:r w:rsidRPr="001215D9">
        <w:t>. Each vehicle shall bear a plainly legible identification mark.</w:t>
      </w:r>
    </w:p>
    <w:p w14:paraId="66E6A170" w14:textId="77777777" w:rsidR="002179EC" w:rsidRPr="001215D9" w:rsidRDefault="002179EC" w:rsidP="00115805">
      <w:pPr>
        <w:pStyle w:val="Heading3"/>
      </w:pPr>
      <w:r w:rsidRPr="001215D9">
        <w:t xml:space="preserve">Materials that are specified for measurement by the cubic </w:t>
      </w:r>
      <w:proofErr w:type="spellStart"/>
      <w:r w:rsidRPr="001215D9">
        <w:t>metre</w:t>
      </w:r>
      <w:proofErr w:type="spellEnd"/>
      <w:r w:rsidRPr="001215D9">
        <w:t xml:space="preserve"> measured in the vehicle shall be hauled in vehicles of such type and size that </w:t>
      </w:r>
      <w:r w:rsidR="00AD2E81" w:rsidRPr="001215D9">
        <w:t xml:space="preserve">the </w:t>
      </w:r>
      <w:r w:rsidRPr="001215D9">
        <w:t xml:space="preserve">actual contents may be readily and accurately determined. Unless all vehicles are of </w:t>
      </w:r>
      <w:r w:rsidR="00AD2E81" w:rsidRPr="001215D9">
        <w:t xml:space="preserve">a </w:t>
      </w:r>
      <w:r w:rsidRPr="001215D9">
        <w:t>uniform capacity, each vehicle must bear a plainly legible identification mark indicating its water level capacity. Vehicles shall be loaded to their water level capacity</w:t>
      </w:r>
      <w:r w:rsidR="00063A3C" w:rsidRPr="001215D9">
        <w:t xml:space="preserve"> at a minimum</w:t>
      </w:r>
      <w:r w:rsidRPr="001215D9">
        <w:t xml:space="preserve">. Loads hauled in vehicles not meeting </w:t>
      </w:r>
      <w:r w:rsidR="00063A3C" w:rsidRPr="001215D9">
        <w:t xml:space="preserve">the </w:t>
      </w:r>
      <w:r w:rsidRPr="001215D9">
        <w:t>above requirements</w:t>
      </w:r>
      <w:r w:rsidR="00063A3C" w:rsidRPr="001215D9">
        <w:t>,</w:t>
      </w:r>
      <w:r w:rsidRPr="001215D9">
        <w:t xml:space="preserve"> or loads of a quantity less than the capacity of the vehicle, measured after being leveled off as above provided, will be subject to rejection, and no compensation will be allowed for such material.</w:t>
      </w:r>
    </w:p>
    <w:p w14:paraId="38CC4691" w14:textId="77777777" w:rsidR="002179EC" w:rsidRPr="001215D9" w:rsidRDefault="002179EC" w:rsidP="00115805">
      <w:pPr>
        <w:pStyle w:val="Heading3"/>
      </w:pPr>
      <w:r w:rsidRPr="001215D9">
        <w:t xml:space="preserve">Quantities Based on Profile Elevations: Existing ground profiles shown on </w:t>
      </w:r>
      <w:r w:rsidR="00063A3C" w:rsidRPr="001215D9">
        <w:t xml:space="preserve">the </w:t>
      </w:r>
      <w:r w:rsidRPr="001215D9">
        <w:t xml:space="preserve">Drawings were taken from a topographic map drawn with contour intervals of 500 mm with supplementary spot elevations to </w:t>
      </w:r>
      <w:r w:rsidR="00063A3C" w:rsidRPr="001215D9">
        <w:t xml:space="preserve">the </w:t>
      </w:r>
      <w:r w:rsidRPr="001215D9">
        <w:t>nearest 100 mm</w:t>
      </w:r>
      <w:r w:rsidRPr="00491563">
        <w:rPr>
          <w:i/>
        </w:rPr>
        <w:t>.</w:t>
      </w:r>
      <w:r w:rsidR="005325DC" w:rsidRPr="00491563">
        <w:rPr>
          <w:i/>
        </w:rPr>
        <w:t xml:space="preserve"> </w:t>
      </w:r>
      <w:del w:id="171" w:author="Johnny Pang" w:date="2022-04-16T13:00:00Z">
        <w:r w:rsidR="005325DC" w:rsidRPr="0051680C" w:rsidDel="003B7FB5">
          <w:rPr>
            <w:i/>
            <w:highlight w:val="yellow"/>
            <w:shd w:val="clear" w:color="auto" w:fill="D9D9D9"/>
          </w:rPr>
          <w:delText>[Delete if not applicable or amend to suit].</w:delText>
        </w:r>
      </w:del>
    </w:p>
    <w:p w14:paraId="0FBBEC57" w14:textId="77777777" w:rsidR="002179EC" w:rsidRPr="001215D9" w:rsidRDefault="002179EC" w:rsidP="00115805">
      <w:pPr>
        <w:pStyle w:val="Heading3"/>
      </w:pPr>
      <w:r w:rsidRPr="001215D9">
        <w:t xml:space="preserve">Quantities will be based on </w:t>
      </w:r>
      <w:r w:rsidR="00063A3C" w:rsidRPr="001215D9">
        <w:t xml:space="preserve">the </w:t>
      </w:r>
      <w:r w:rsidRPr="001215D9">
        <w:t xml:space="preserve">ground profiles </w:t>
      </w:r>
      <w:r w:rsidR="00576B67" w:rsidRPr="001215D9">
        <w:t>shown on the Contract Drawings</w:t>
      </w:r>
      <w:r w:rsidRPr="001215D9">
        <w:t xml:space="preserve">. Field surveys will not be made to confirm </w:t>
      </w:r>
      <w:r w:rsidR="00063A3C" w:rsidRPr="001215D9">
        <w:t xml:space="preserve">the </w:t>
      </w:r>
      <w:r w:rsidRPr="001215D9">
        <w:t xml:space="preserve">accuracy of </w:t>
      </w:r>
      <w:r w:rsidR="00063A3C" w:rsidRPr="001215D9">
        <w:t>the</w:t>
      </w:r>
      <w:r w:rsidR="00CC47FD" w:rsidRPr="001215D9">
        <w:t>se</w:t>
      </w:r>
      <w:r w:rsidR="00063A3C" w:rsidRPr="001215D9">
        <w:t xml:space="preserve"> </w:t>
      </w:r>
      <w:r w:rsidRPr="001215D9">
        <w:t>elevations.</w:t>
      </w:r>
    </w:p>
    <w:p w14:paraId="376679E8" w14:textId="77777777" w:rsidR="002179EC" w:rsidRPr="001215D9" w:rsidRDefault="002179EC" w:rsidP="00115805">
      <w:pPr>
        <w:pStyle w:val="Heading3"/>
      </w:pPr>
      <w:r w:rsidRPr="001215D9">
        <w:t xml:space="preserve">Where </w:t>
      </w:r>
      <w:r w:rsidR="00063A3C" w:rsidRPr="001215D9">
        <w:t xml:space="preserve">the </w:t>
      </w:r>
      <w:r w:rsidRPr="001215D9">
        <w:t xml:space="preserve">measurement of quantities depends on </w:t>
      </w:r>
      <w:r w:rsidR="00063A3C" w:rsidRPr="001215D9">
        <w:t xml:space="preserve">the </w:t>
      </w:r>
      <w:r w:rsidRPr="001215D9">
        <w:t xml:space="preserve">elevation of </w:t>
      </w:r>
      <w:r w:rsidR="00063A3C" w:rsidRPr="001215D9">
        <w:t xml:space="preserve">the </w:t>
      </w:r>
      <w:r w:rsidRPr="001215D9">
        <w:t xml:space="preserve">existing ground, elevations obtained during construction will be compared </w:t>
      </w:r>
      <w:r w:rsidR="00063A3C" w:rsidRPr="001215D9">
        <w:t xml:space="preserve">to </w:t>
      </w:r>
      <w:r w:rsidRPr="001215D9">
        <w:t xml:space="preserve">those shown on </w:t>
      </w:r>
      <w:r w:rsidR="00063A3C" w:rsidRPr="001215D9">
        <w:t xml:space="preserve">the </w:t>
      </w:r>
      <w:r w:rsidRPr="001215D9">
        <w:t xml:space="preserve">Drawings. Variations of 300 mm or less will be ignored, and profiles shown on </w:t>
      </w:r>
      <w:r w:rsidR="00063A3C" w:rsidRPr="001215D9">
        <w:t xml:space="preserve">the </w:t>
      </w:r>
      <w:r w:rsidRPr="001215D9">
        <w:t>Drawings will be used for determining quantities.</w:t>
      </w:r>
    </w:p>
    <w:p w14:paraId="715F8AE0" w14:textId="77777777" w:rsidR="002179EC" w:rsidRDefault="002179EC" w:rsidP="00115805">
      <w:pPr>
        <w:pStyle w:val="Heading3"/>
      </w:pPr>
      <w:r w:rsidRPr="001215D9">
        <w:t>Units of measure</w:t>
      </w:r>
      <w:r w:rsidR="00AE5EBF" w:rsidRPr="001215D9">
        <w:t>ment</w:t>
      </w:r>
      <w:r w:rsidRPr="001215D9">
        <w:t xml:space="preserve"> for payment of </w:t>
      </w:r>
      <w:r w:rsidR="00063A3C" w:rsidRPr="001215D9">
        <w:t>the W</w:t>
      </w:r>
      <w:r w:rsidRPr="001215D9">
        <w:t>ork completed shall be as follows, unless specified otherwise</w:t>
      </w:r>
      <w:r w:rsidR="00063A3C" w:rsidRPr="001215D9">
        <w:t xml:space="preserve"> in the Contract Documents</w:t>
      </w:r>
      <w:r w:rsidRPr="001215D9">
        <w:t xml:space="preserve">. </w:t>
      </w:r>
    </w:p>
    <w:tbl>
      <w:tblPr>
        <w:tblW w:w="0" w:type="auto"/>
        <w:tblInd w:w="1562" w:type="dxa"/>
        <w:tblLayout w:type="fixed"/>
        <w:tblCellMar>
          <w:left w:w="122" w:type="dxa"/>
          <w:right w:w="122" w:type="dxa"/>
        </w:tblCellMar>
        <w:tblLook w:val="0000" w:firstRow="0" w:lastRow="0" w:firstColumn="0" w:lastColumn="0" w:noHBand="0" w:noVBand="0"/>
      </w:tblPr>
      <w:tblGrid>
        <w:gridCol w:w="1350"/>
        <w:gridCol w:w="7020"/>
      </w:tblGrid>
      <w:tr w:rsidR="002F4665" w:rsidRPr="001215D9" w14:paraId="03BDDCFB" w14:textId="77777777" w:rsidTr="001215D9">
        <w:trPr>
          <w:cantSplit/>
          <w:tblHeader/>
        </w:trPr>
        <w:tc>
          <w:tcPr>
            <w:tcW w:w="1350" w:type="dxa"/>
            <w:tcBorders>
              <w:top w:val="single" w:sz="4" w:space="0" w:color="auto"/>
              <w:left w:val="single" w:sz="4" w:space="0" w:color="auto"/>
              <w:bottom w:val="single" w:sz="4" w:space="0" w:color="auto"/>
              <w:right w:val="single" w:sz="4" w:space="0" w:color="auto"/>
            </w:tcBorders>
          </w:tcPr>
          <w:p w14:paraId="795FAC28" w14:textId="77777777" w:rsidR="002F4665" w:rsidRPr="001215D9" w:rsidRDefault="002F4665" w:rsidP="001215D9">
            <w:pPr>
              <w:pStyle w:val="TableHeading"/>
              <w:keepNext/>
              <w:spacing w:before="60" w:after="60" w:line="240" w:lineRule="auto"/>
              <w:rPr>
                <w:rFonts w:ascii="Calibri" w:hAnsi="Calibri" w:cs="Arial"/>
                <w:sz w:val="22"/>
              </w:rPr>
            </w:pPr>
            <w:r w:rsidRPr="001215D9">
              <w:rPr>
                <w:rFonts w:ascii="Calibri" w:hAnsi="Calibri" w:cs="Arial"/>
                <w:sz w:val="22"/>
              </w:rPr>
              <w:t>Unit</w:t>
            </w:r>
          </w:p>
        </w:tc>
        <w:tc>
          <w:tcPr>
            <w:tcW w:w="7020" w:type="dxa"/>
            <w:tcBorders>
              <w:top w:val="single" w:sz="4" w:space="0" w:color="auto"/>
              <w:left w:val="single" w:sz="4" w:space="0" w:color="auto"/>
              <w:bottom w:val="single" w:sz="4" w:space="0" w:color="auto"/>
              <w:right w:val="single" w:sz="4" w:space="0" w:color="auto"/>
            </w:tcBorders>
          </w:tcPr>
          <w:p w14:paraId="665C733D" w14:textId="77777777" w:rsidR="002F4665" w:rsidRPr="001215D9" w:rsidRDefault="002F4665" w:rsidP="001215D9">
            <w:pPr>
              <w:pStyle w:val="TableHeading"/>
              <w:keepNext/>
              <w:spacing w:before="60" w:after="60" w:line="240" w:lineRule="auto"/>
              <w:rPr>
                <w:rFonts w:ascii="Calibri" w:hAnsi="Calibri" w:cs="Arial"/>
                <w:sz w:val="22"/>
              </w:rPr>
            </w:pPr>
            <w:r w:rsidRPr="001215D9">
              <w:rPr>
                <w:rFonts w:ascii="Calibri" w:hAnsi="Calibri" w:cs="Arial"/>
                <w:sz w:val="22"/>
              </w:rPr>
              <w:t>Method of Measurement</w:t>
            </w:r>
          </w:p>
        </w:tc>
      </w:tr>
      <w:tr w:rsidR="002F4665" w:rsidRPr="001215D9" w14:paraId="292E557D" w14:textId="77777777" w:rsidTr="001215D9">
        <w:trPr>
          <w:cantSplit/>
        </w:trPr>
        <w:tc>
          <w:tcPr>
            <w:tcW w:w="1350" w:type="dxa"/>
            <w:tcBorders>
              <w:top w:val="single" w:sz="4" w:space="0" w:color="auto"/>
              <w:left w:val="single" w:sz="4" w:space="0" w:color="auto"/>
              <w:bottom w:val="single" w:sz="4" w:space="0" w:color="auto"/>
              <w:right w:val="single" w:sz="4" w:space="0" w:color="auto"/>
            </w:tcBorders>
          </w:tcPr>
          <w:p w14:paraId="25D3394A" w14:textId="77777777" w:rsidR="002F4665" w:rsidRPr="001215D9" w:rsidRDefault="002F4665" w:rsidP="001215D9">
            <w:pPr>
              <w:pStyle w:val="TableText"/>
              <w:spacing w:before="60" w:after="60" w:line="240" w:lineRule="auto"/>
              <w:jc w:val="center"/>
              <w:rPr>
                <w:rFonts w:ascii="Calibri" w:hAnsi="Calibri" w:cs="Arial"/>
                <w:sz w:val="22"/>
              </w:rPr>
            </w:pPr>
            <w:r w:rsidRPr="001215D9">
              <w:rPr>
                <w:rFonts w:ascii="Calibri" w:hAnsi="Calibri" w:cs="Arial"/>
                <w:sz w:val="22"/>
              </w:rPr>
              <w:t>EA</w:t>
            </w:r>
            <w:r w:rsidR="005325DC" w:rsidRPr="001215D9">
              <w:rPr>
                <w:rFonts w:ascii="Calibri" w:hAnsi="Calibri" w:cs="Arial"/>
                <w:sz w:val="22"/>
              </w:rPr>
              <w:t xml:space="preserve"> or </w:t>
            </w:r>
            <w:proofErr w:type="spellStart"/>
            <w:r w:rsidR="005325DC" w:rsidRPr="001215D9">
              <w:rPr>
                <w:rFonts w:ascii="Calibri" w:hAnsi="Calibri" w:cs="Arial"/>
                <w:sz w:val="22"/>
              </w:rPr>
              <w:t>ea</w:t>
            </w:r>
            <w:proofErr w:type="spellEnd"/>
          </w:p>
        </w:tc>
        <w:tc>
          <w:tcPr>
            <w:tcW w:w="7020" w:type="dxa"/>
            <w:tcBorders>
              <w:top w:val="single" w:sz="4" w:space="0" w:color="auto"/>
              <w:left w:val="single" w:sz="4" w:space="0" w:color="auto"/>
              <w:bottom w:val="single" w:sz="4" w:space="0" w:color="auto"/>
              <w:right w:val="single" w:sz="4" w:space="0" w:color="auto"/>
            </w:tcBorders>
          </w:tcPr>
          <w:p w14:paraId="334996E3" w14:textId="77777777" w:rsidR="002F4665" w:rsidRPr="001215D9" w:rsidRDefault="002F4665" w:rsidP="001215D9">
            <w:pPr>
              <w:pStyle w:val="TableText"/>
              <w:spacing w:before="60" w:after="60" w:line="240" w:lineRule="auto"/>
              <w:rPr>
                <w:rFonts w:ascii="Calibri" w:hAnsi="Calibri" w:cs="Arial"/>
                <w:sz w:val="22"/>
              </w:rPr>
            </w:pPr>
            <w:r w:rsidRPr="001215D9">
              <w:rPr>
                <w:rFonts w:ascii="Calibri" w:hAnsi="Calibri" w:cs="Arial"/>
                <w:sz w:val="22"/>
              </w:rPr>
              <w:t xml:space="preserve">Each—Field count by </w:t>
            </w:r>
            <w:r w:rsidR="00063A3C" w:rsidRPr="001215D9">
              <w:rPr>
                <w:rFonts w:ascii="Calibri" w:hAnsi="Calibri" w:cs="Arial"/>
                <w:sz w:val="22"/>
              </w:rPr>
              <w:t>the Consultant</w:t>
            </w:r>
          </w:p>
        </w:tc>
      </w:tr>
      <w:tr w:rsidR="002F4665" w:rsidRPr="001215D9" w14:paraId="6C5B76D2" w14:textId="77777777" w:rsidTr="001215D9">
        <w:trPr>
          <w:cantSplit/>
        </w:trPr>
        <w:tc>
          <w:tcPr>
            <w:tcW w:w="1350" w:type="dxa"/>
            <w:tcBorders>
              <w:top w:val="single" w:sz="4" w:space="0" w:color="auto"/>
              <w:left w:val="single" w:sz="4" w:space="0" w:color="auto"/>
              <w:bottom w:val="single" w:sz="4" w:space="0" w:color="auto"/>
              <w:right w:val="single" w:sz="4" w:space="0" w:color="auto"/>
            </w:tcBorders>
          </w:tcPr>
          <w:p w14:paraId="719259C6" w14:textId="77777777" w:rsidR="002F4665" w:rsidRPr="001215D9" w:rsidRDefault="005325DC" w:rsidP="001215D9">
            <w:pPr>
              <w:pStyle w:val="TableText"/>
              <w:spacing w:before="60" w:after="60" w:line="240" w:lineRule="auto"/>
              <w:jc w:val="center"/>
              <w:rPr>
                <w:rFonts w:ascii="Calibri" w:hAnsi="Calibri" w:cs="Arial"/>
                <w:sz w:val="22"/>
              </w:rPr>
            </w:pPr>
            <w:r w:rsidRPr="001215D9">
              <w:rPr>
                <w:rFonts w:ascii="Calibri" w:hAnsi="Calibri" w:cs="Arial"/>
                <w:sz w:val="22"/>
              </w:rPr>
              <w:t>h or hr</w:t>
            </w:r>
          </w:p>
        </w:tc>
        <w:tc>
          <w:tcPr>
            <w:tcW w:w="7020" w:type="dxa"/>
            <w:tcBorders>
              <w:top w:val="single" w:sz="4" w:space="0" w:color="auto"/>
              <w:left w:val="single" w:sz="4" w:space="0" w:color="auto"/>
              <w:bottom w:val="single" w:sz="4" w:space="0" w:color="auto"/>
              <w:right w:val="single" w:sz="4" w:space="0" w:color="auto"/>
            </w:tcBorders>
          </w:tcPr>
          <w:p w14:paraId="168AF812" w14:textId="77777777" w:rsidR="002F4665" w:rsidRPr="001215D9" w:rsidRDefault="002F4665" w:rsidP="001215D9">
            <w:pPr>
              <w:pStyle w:val="TableText"/>
              <w:spacing w:before="60" w:after="60" w:line="240" w:lineRule="auto"/>
              <w:rPr>
                <w:rFonts w:ascii="Calibri" w:hAnsi="Calibri" w:cs="Arial"/>
                <w:sz w:val="22"/>
              </w:rPr>
            </w:pPr>
            <w:r w:rsidRPr="001215D9">
              <w:rPr>
                <w:rFonts w:ascii="Calibri" w:hAnsi="Calibri" w:cs="Arial"/>
                <w:sz w:val="22"/>
              </w:rPr>
              <w:t>Hour</w:t>
            </w:r>
          </w:p>
        </w:tc>
      </w:tr>
      <w:tr w:rsidR="002F4665" w:rsidRPr="001215D9" w14:paraId="3F1D7DF4" w14:textId="77777777" w:rsidTr="001215D9">
        <w:trPr>
          <w:cantSplit/>
        </w:trPr>
        <w:tc>
          <w:tcPr>
            <w:tcW w:w="1350" w:type="dxa"/>
            <w:tcBorders>
              <w:top w:val="single" w:sz="4" w:space="0" w:color="auto"/>
              <w:left w:val="single" w:sz="4" w:space="0" w:color="auto"/>
              <w:bottom w:val="single" w:sz="4" w:space="0" w:color="auto"/>
              <w:right w:val="single" w:sz="4" w:space="0" w:color="auto"/>
            </w:tcBorders>
          </w:tcPr>
          <w:p w14:paraId="0BEA3D8B" w14:textId="77777777" w:rsidR="002F4665" w:rsidRPr="001215D9" w:rsidRDefault="000400D0" w:rsidP="001215D9">
            <w:pPr>
              <w:pStyle w:val="TableText"/>
              <w:spacing w:before="60" w:after="60" w:line="240" w:lineRule="auto"/>
              <w:jc w:val="center"/>
              <w:rPr>
                <w:rFonts w:ascii="Calibri" w:hAnsi="Calibri" w:cs="Arial"/>
                <w:sz w:val="22"/>
              </w:rPr>
            </w:pPr>
            <w:r w:rsidRPr="001215D9">
              <w:rPr>
                <w:rFonts w:ascii="Calibri" w:hAnsi="Calibri" w:cs="Arial"/>
                <w:sz w:val="22"/>
              </w:rPr>
              <w:t>ha</w:t>
            </w:r>
          </w:p>
        </w:tc>
        <w:tc>
          <w:tcPr>
            <w:tcW w:w="7020" w:type="dxa"/>
            <w:tcBorders>
              <w:top w:val="single" w:sz="4" w:space="0" w:color="auto"/>
              <w:left w:val="single" w:sz="4" w:space="0" w:color="auto"/>
              <w:bottom w:val="single" w:sz="4" w:space="0" w:color="auto"/>
              <w:right w:val="single" w:sz="4" w:space="0" w:color="auto"/>
            </w:tcBorders>
          </w:tcPr>
          <w:p w14:paraId="3447BCA9" w14:textId="77777777" w:rsidR="002F4665" w:rsidRPr="001215D9" w:rsidRDefault="002F4665" w:rsidP="001215D9">
            <w:pPr>
              <w:pStyle w:val="TableText"/>
              <w:spacing w:before="60" w:after="60" w:line="240" w:lineRule="auto"/>
              <w:rPr>
                <w:rFonts w:ascii="Calibri" w:hAnsi="Calibri" w:cs="Arial"/>
                <w:sz w:val="22"/>
              </w:rPr>
            </w:pPr>
            <w:r w:rsidRPr="001215D9">
              <w:rPr>
                <w:rFonts w:ascii="Calibri" w:hAnsi="Calibri" w:cs="Arial"/>
                <w:sz w:val="22"/>
              </w:rPr>
              <w:t xml:space="preserve">Hectare—Field measure by </w:t>
            </w:r>
            <w:r w:rsidR="00063A3C" w:rsidRPr="001215D9">
              <w:rPr>
                <w:rFonts w:ascii="Calibri" w:hAnsi="Calibri" w:cs="Arial"/>
                <w:sz w:val="22"/>
              </w:rPr>
              <w:t>the Consultant</w:t>
            </w:r>
          </w:p>
        </w:tc>
      </w:tr>
      <w:tr w:rsidR="002F4665" w:rsidRPr="001215D9" w14:paraId="24B3368C" w14:textId="77777777" w:rsidTr="001215D9">
        <w:trPr>
          <w:cantSplit/>
        </w:trPr>
        <w:tc>
          <w:tcPr>
            <w:tcW w:w="1350" w:type="dxa"/>
            <w:tcBorders>
              <w:top w:val="single" w:sz="4" w:space="0" w:color="auto"/>
              <w:left w:val="single" w:sz="4" w:space="0" w:color="auto"/>
              <w:bottom w:val="single" w:sz="4" w:space="0" w:color="auto"/>
              <w:right w:val="single" w:sz="4" w:space="0" w:color="auto"/>
            </w:tcBorders>
          </w:tcPr>
          <w:p w14:paraId="6975DC52" w14:textId="77777777" w:rsidR="002F4665" w:rsidRPr="001215D9" w:rsidRDefault="000400D0" w:rsidP="001215D9">
            <w:pPr>
              <w:pStyle w:val="TableText"/>
              <w:spacing w:before="60" w:after="60" w:line="240" w:lineRule="auto"/>
              <w:jc w:val="center"/>
              <w:rPr>
                <w:rFonts w:ascii="Calibri" w:hAnsi="Calibri" w:cs="Arial"/>
                <w:sz w:val="22"/>
              </w:rPr>
            </w:pPr>
            <w:r w:rsidRPr="001215D9">
              <w:rPr>
                <w:rFonts w:ascii="Calibri" w:hAnsi="Calibri" w:cs="Arial"/>
                <w:sz w:val="22"/>
              </w:rPr>
              <w:t>kg</w:t>
            </w:r>
          </w:p>
        </w:tc>
        <w:tc>
          <w:tcPr>
            <w:tcW w:w="7020" w:type="dxa"/>
            <w:tcBorders>
              <w:top w:val="single" w:sz="4" w:space="0" w:color="auto"/>
              <w:left w:val="single" w:sz="4" w:space="0" w:color="auto"/>
              <w:bottom w:val="single" w:sz="4" w:space="0" w:color="auto"/>
              <w:right w:val="single" w:sz="4" w:space="0" w:color="auto"/>
            </w:tcBorders>
          </w:tcPr>
          <w:p w14:paraId="69921818" w14:textId="77777777" w:rsidR="002F4665" w:rsidRPr="001215D9" w:rsidRDefault="002F4665" w:rsidP="001215D9">
            <w:pPr>
              <w:pStyle w:val="TableText"/>
              <w:spacing w:before="60" w:after="60" w:line="240" w:lineRule="auto"/>
              <w:rPr>
                <w:rFonts w:ascii="Calibri" w:hAnsi="Calibri" w:cs="Arial"/>
                <w:sz w:val="22"/>
              </w:rPr>
            </w:pPr>
            <w:r w:rsidRPr="001215D9">
              <w:rPr>
                <w:rFonts w:ascii="Calibri" w:hAnsi="Calibri" w:cs="Arial"/>
                <w:sz w:val="22"/>
              </w:rPr>
              <w:t>Kilogram—Weight measure by scale</w:t>
            </w:r>
          </w:p>
        </w:tc>
      </w:tr>
      <w:tr w:rsidR="002F4665" w:rsidRPr="001215D9" w14:paraId="5E7BE8D6" w14:textId="77777777" w:rsidTr="001215D9">
        <w:trPr>
          <w:cantSplit/>
        </w:trPr>
        <w:tc>
          <w:tcPr>
            <w:tcW w:w="1350" w:type="dxa"/>
            <w:tcBorders>
              <w:top w:val="single" w:sz="4" w:space="0" w:color="auto"/>
              <w:left w:val="single" w:sz="4" w:space="0" w:color="auto"/>
              <w:bottom w:val="single" w:sz="4" w:space="0" w:color="auto"/>
              <w:right w:val="single" w:sz="4" w:space="0" w:color="auto"/>
            </w:tcBorders>
          </w:tcPr>
          <w:p w14:paraId="0A406CEF" w14:textId="77777777" w:rsidR="002F4665" w:rsidRPr="001215D9" w:rsidRDefault="002F4665" w:rsidP="001215D9">
            <w:pPr>
              <w:pStyle w:val="TableText"/>
              <w:spacing w:before="60" w:after="60" w:line="240" w:lineRule="auto"/>
              <w:jc w:val="center"/>
              <w:rPr>
                <w:rFonts w:ascii="Calibri" w:hAnsi="Calibri" w:cs="Arial"/>
                <w:sz w:val="22"/>
              </w:rPr>
            </w:pPr>
            <w:r w:rsidRPr="001215D9">
              <w:rPr>
                <w:rFonts w:ascii="Calibri" w:hAnsi="Calibri" w:cs="Arial"/>
                <w:sz w:val="22"/>
              </w:rPr>
              <w:t>L</w:t>
            </w:r>
          </w:p>
        </w:tc>
        <w:tc>
          <w:tcPr>
            <w:tcW w:w="7020" w:type="dxa"/>
            <w:tcBorders>
              <w:top w:val="single" w:sz="4" w:space="0" w:color="auto"/>
              <w:left w:val="single" w:sz="4" w:space="0" w:color="auto"/>
              <w:bottom w:val="single" w:sz="4" w:space="0" w:color="auto"/>
              <w:right w:val="single" w:sz="4" w:space="0" w:color="auto"/>
            </w:tcBorders>
          </w:tcPr>
          <w:p w14:paraId="649FB8A8" w14:textId="77777777" w:rsidR="002F4665" w:rsidRPr="001215D9" w:rsidRDefault="002F4665" w:rsidP="001215D9">
            <w:pPr>
              <w:pStyle w:val="TableText"/>
              <w:spacing w:before="60" w:after="60" w:line="240" w:lineRule="auto"/>
              <w:rPr>
                <w:rFonts w:ascii="Calibri" w:hAnsi="Calibri" w:cs="Arial"/>
                <w:sz w:val="22"/>
              </w:rPr>
            </w:pPr>
            <w:r w:rsidRPr="001215D9">
              <w:rPr>
                <w:rFonts w:ascii="Calibri" w:hAnsi="Calibri" w:cs="Arial"/>
                <w:sz w:val="22"/>
              </w:rPr>
              <w:t xml:space="preserve">Litre—Field measure by </w:t>
            </w:r>
            <w:r w:rsidR="00063A3C" w:rsidRPr="001215D9">
              <w:rPr>
                <w:rFonts w:ascii="Calibri" w:hAnsi="Calibri" w:cs="Arial"/>
                <w:sz w:val="22"/>
              </w:rPr>
              <w:t>the Consultant</w:t>
            </w:r>
          </w:p>
        </w:tc>
      </w:tr>
      <w:tr w:rsidR="002F4665" w:rsidRPr="001215D9" w14:paraId="512978EC" w14:textId="77777777" w:rsidTr="001215D9">
        <w:trPr>
          <w:cantSplit/>
        </w:trPr>
        <w:tc>
          <w:tcPr>
            <w:tcW w:w="1350" w:type="dxa"/>
            <w:tcBorders>
              <w:top w:val="single" w:sz="4" w:space="0" w:color="auto"/>
              <w:left w:val="single" w:sz="4" w:space="0" w:color="auto"/>
              <w:bottom w:val="single" w:sz="4" w:space="0" w:color="auto"/>
              <w:right w:val="single" w:sz="4" w:space="0" w:color="auto"/>
            </w:tcBorders>
          </w:tcPr>
          <w:p w14:paraId="52A0317B" w14:textId="77777777" w:rsidR="002F4665" w:rsidRPr="001215D9" w:rsidRDefault="002F4665" w:rsidP="001215D9">
            <w:pPr>
              <w:pStyle w:val="TableText"/>
              <w:spacing w:before="60" w:after="60" w:line="240" w:lineRule="auto"/>
              <w:jc w:val="center"/>
              <w:rPr>
                <w:rFonts w:ascii="Calibri" w:hAnsi="Calibri" w:cs="Arial"/>
                <w:sz w:val="22"/>
              </w:rPr>
            </w:pPr>
            <w:r w:rsidRPr="001215D9">
              <w:rPr>
                <w:rFonts w:ascii="Calibri" w:hAnsi="Calibri" w:cs="Arial"/>
                <w:sz w:val="22"/>
              </w:rPr>
              <w:t>LS</w:t>
            </w:r>
          </w:p>
        </w:tc>
        <w:tc>
          <w:tcPr>
            <w:tcW w:w="7020" w:type="dxa"/>
            <w:tcBorders>
              <w:top w:val="single" w:sz="4" w:space="0" w:color="auto"/>
              <w:left w:val="single" w:sz="4" w:space="0" w:color="auto"/>
              <w:bottom w:val="single" w:sz="4" w:space="0" w:color="auto"/>
              <w:right w:val="single" w:sz="4" w:space="0" w:color="auto"/>
            </w:tcBorders>
          </w:tcPr>
          <w:p w14:paraId="6697306B" w14:textId="77777777" w:rsidR="002F4665" w:rsidRPr="001215D9" w:rsidRDefault="002F4665" w:rsidP="001215D9">
            <w:pPr>
              <w:pStyle w:val="TableText"/>
              <w:spacing w:before="60" w:after="60" w:line="240" w:lineRule="auto"/>
              <w:rPr>
                <w:rFonts w:ascii="Calibri" w:hAnsi="Calibri" w:cs="Arial"/>
                <w:sz w:val="22"/>
              </w:rPr>
            </w:pPr>
            <w:r w:rsidRPr="001215D9">
              <w:rPr>
                <w:rFonts w:ascii="Calibri" w:hAnsi="Calibri" w:cs="Arial"/>
                <w:sz w:val="22"/>
              </w:rPr>
              <w:t>Lump Sum—Unit is one; no measurement will be made</w:t>
            </w:r>
          </w:p>
        </w:tc>
      </w:tr>
      <w:tr w:rsidR="002F4665" w:rsidRPr="001215D9" w14:paraId="7AA3D090" w14:textId="77777777" w:rsidTr="001215D9">
        <w:trPr>
          <w:cantSplit/>
        </w:trPr>
        <w:tc>
          <w:tcPr>
            <w:tcW w:w="1350" w:type="dxa"/>
            <w:tcBorders>
              <w:top w:val="single" w:sz="4" w:space="0" w:color="auto"/>
              <w:left w:val="single" w:sz="4" w:space="0" w:color="auto"/>
              <w:bottom w:val="single" w:sz="4" w:space="0" w:color="auto"/>
              <w:right w:val="single" w:sz="4" w:space="0" w:color="auto"/>
            </w:tcBorders>
          </w:tcPr>
          <w:p w14:paraId="3F10DFD5" w14:textId="77777777" w:rsidR="002F4665" w:rsidRPr="001215D9" w:rsidRDefault="000400D0" w:rsidP="001215D9">
            <w:pPr>
              <w:pStyle w:val="TableText"/>
              <w:spacing w:before="60" w:after="60" w:line="240" w:lineRule="auto"/>
              <w:jc w:val="center"/>
              <w:rPr>
                <w:rFonts w:ascii="Calibri" w:hAnsi="Calibri" w:cs="Arial"/>
                <w:sz w:val="22"/>
              </w:rPr>
            </w:pPr>
            <w:r w:rsidRPr="001215D9">
              <w:rPr>
                <w:rFonts w:ascii="Calibri" w:hAnsi="Calibri" w:cs="Arial"/>
                <w:sz w:val="22"/>
              </w:rPr>
              <w:t>m</w:t>
            </w:r>
          </w:p>
        </w:tc>
        <w:tc>
          <w:tcPr>
            <w:tcW w:w="7020" w:type="dxa"/>
            <w:tcBorders>
              <w:top w:val="single" w:sz="4" w:space="0" w:color="auto"/>
              <w:left w:val="single" w:sz="4" w:space="0" w:color="auto"/>
              <w:bottom w:val="single" w:sz="4" w:space="0" w:color="auto"/>
              <w:right w:val="single" w:sz="4" w:space="0" w:color="auto"/>
            </w:tcBorders>
          </w:tcPr>
          <w:p w14:paraId="0567D004" w14:textId="77777777" w:rsidR="002F4665" w:rsidRPr="001215D9" w:rsidRDefault="002F4665" w:rsidP="001215D9">
            <w:pPr>
              <w:pStyle w:val="TableText"/>
              <w:spacing w:before="60" w:after="60" w:line="240" w:lineRule="auto"/>
              <w:rPr>
                <w:rFonts w:ascii="Calibri" w:hAnsi="Calibri" w:cs="Arial"/>
                <w:sz w:val="22"/>
              </w:rPr>
            </w:pPr>
            <w:r w:rsidRPr="001215D9">
              <w:rPr>
                <w:rFonts w:ascii="Calibri" w:hAnsi="Calibri" w:cs="Arial"/>
                <w:sz w:val="22"/>
              </w:rPr>
              <w:t xml:space="preserve">Linear Metre—Field measure by </w:t>
            </w:r>
            <w:r w:rsidR="00063A3C" w:rsidRPr="001215D9">
              <w:rPr>
                <w:rFonts w:ascii="Calibri" w:hAnsi="Calibri" w:cs="Arial"/>
                <w:sz w:val="22"/>
              </w:rPr>
              <w:t>the Consultant</w:t>
            </w:r>
          </w:p>
        </w:tc>
      </w:tr>
      <w:tr w:rsidR="002F4665" w:rsidRPr="001215D9" w14:paraId="5FF7AABC" w14:textId="77777777" w:rsidTr="001215D9">
        <w:trPr>
          <w:cantSplit/>
        </w:trPr>
        <w:tc>
          <w:tcPr>
            <w:tcW w:w="1350" w:type="dxa"/>
            <w:tcBorders>
              <w:top w:val="single" w:sz="4" w:space="0" w:color="auto"/>
              <w:left w:val="single" w:sz="4" w:space="0" w:color="auto"/>
              <w:bottom w:val="single" w:sz="4" w:space="0" w:color="auto"/>
              <w:right w:val="single" w:sz="4" w:space="0" w:color="auto"/>
            </w:tcBorders>
          </w:tcPr>
          <w:p w14:paraId="79851D78" w14:textId="77777777" w:rsidR="002F4665" w:rsidRPr="001215D9" w:rsidRDefault="002F4665" w:rsidP="001215D9">
            <w:pPr>
              <w:pStyle w:val="TableText"/>
              <w:spacing w:before="60" w:after="60" w:line="240" w:lineRule="auto"/>
              <w:jc w:val="center"/>
              <w:rPr>
                <w:rFonts w:ascii="Calibri" w:hAnsi="Calibri" w:cs="Arial"/>
                <w:sz w:val="22"/>
              </w:rPr>
            </w:pPr>
            <w:r w:rsidRPr="001215D9">
              <w:rPr>
                <w:rFonts w:ascii="Calibri" w:hAnsi="Calibri" w:cs="Arial"/>
                <w:sz w:val="22"/>
              </w:rPr>
              <w:t>m</w:t>
            </w:r>
            <w:r w:rsidRPr="001215D9">
              <w:rPr>
                <w:rFonts w:ascii="Calibri" w:hAnsi="Calibri" w:cs="Arial"/>
                <w:sz w:val="22"/>
                <w:vertAlign w:val="superscript"/>
              </w:rPr>
              <w:t>2</w:t>
            </w:r>
          </w:p>
        </w:tc>
        <w:tc>
          <w:tcPr>
            <w:tcW w:w="7020" w:type="dxa"/>
            <w:tcBorders>
              <w:top w:val="single" w:sz="4" w:space="0" w:color="auto"/>
              <w:left w:val="single" w:sz="4" w:space="0" w:color="auto"/>
              <w:bottom w:val="single" w:sz="4" w:space="0" w:color="auto"/>
              <w:right w:val="single" w:sz="4" w:space="0" w:color="auto"/>
            </w:tcBorders>
          </w:tcPr>
          <w:p w14:paraId="02C879DC" w14:textId="77777777" w:rsidR="002F4665" w:rsidRPr="001215D9" w:rsidRDefault="002F4665" w:rsidP="001215D9">
            <w:pPr>
              <w:pStyle w:val="TableText"/>
              <w:spacing w:before="60" w:after="60" w:line="240" w:lineRule="auto"/>
              <w:rPr>
                <w:rFonts w:ascii="Calibri" w:hAnsi="Calibri" w:cs="Arial"/>
                <w:sz w:val="22"/>
              </w:rPr>
            </w:pPr>
            <w:r w:rsidRPr="001215D9">
              <w:rPr>
                <w:rFonts w:ascii="Calibri" w:hAnsi="Calibri" w:cs="Arial"/>
                <w:sz w:val="22"/>
              </w:rPr>
              <w:t xml:space="preserve">Square Metre—Field measure by </w:t>
            </w:r>
            <w:r w:rsidR="00063A3C" w:rsidRPr="001215D9">
              <w:rPr>
                <w:rFonts w:ascii="Calibri" w:hAnsi="Calibri" w:cs="Arial"/>
                <w:sz w:val="22"/>
              </w:rPr>
              <w:t>the Consultant</w:t>
            </w:r>
          </w:p>
        </w:tc>
      </w:tr>
      <w:tr w:rsidR="002F4665" w:rsidRPr="001215D9" w14:paraId="71FAC1DE" w14:textId="77777777" w:rsidTr="001215D9">
        <w:trPr>
          <w:cantSplit/>
        </w:trPr>
        <w:tc>
          <w:tcPr>
            <w:tcW w:w="1350" w:type="dxa"/>
            <w:tcBorders>
              <w:top w:val="single" w:sz="4" w:space="0" w:color="auto"/>
              <w:left w:val="single" w:sz="4" w:space="0" w:color="auto"/>
              <w:bottom w:val="single" w:sz="4" w:space="0" w:color="auto"/>
              <w:right w:val="single" w:sz="4" w:space="0" w:color="auto"/>
            </w:tcBorders>
          </w:tcPr>
          <w:p w14:paraId="3B5DE8E2" w14:textId="77777777" w:rsidR="002F4665" w:rsidRPr="001215D9" w:rsidRDefault="002F4665" w:rsidP="001215D9">
            <w:pPr>
              <w:pStyle w:val="TableText"/>
              <w:spacing w:before="60" w:after="60" w:line="240" w:lineRule="auto"/>
              <w:jc w:val="center"/>
              <w:rPr>
                <w:rFonts w:ascii="Calibri" w:hAnsi="Calibri" w:cs="Arial"/>
                <w:sz w:val="22"/>
              </w:rPr>
            </w:pPr>
            <w:r w:rsidRPr="001215D9">
              <w:rPr>
                <w:rFonts w:ascii="Calibri" w:hAnsi="Calibri" w:cs="Arial"/>
                <w:sz w:val="22"/>
              </w:rPr>
              <w:t>m</w:t>
            </w:r>
            <w:r w:rsidRPr="001215D9">
              <w:rPr>
                <w:rFonts w:ascii="Calibri" w:hAnsi="Calibri" w:cs="Arial"/>
                <w:sz w:val="22"/>
                <w:vertAlign w:val="superscript"/>
              </w:rPr>
              <w:t>3</w:t>
            </w:r>
          </w:p>
        </w:tc>
        <w:tc>
          <w:tcPr>
            <w:tcW w:w="7020" w:type="dxa"/>
            <w:tcBorders>
              <w:top w:val="single" w:sz="4" w:space="0" w:color="auto"/>
              <w:left w:val="single" w:sz="4" w:space="0" w:color="auto"/>
              <w:bottom w:val="single" w:sz="4" w:space="0" w:color="auto"/>
              <w:right w:val="single" w:sz="4" w:space="0" w:color="auto"/>
            </w:tcBorders>
          </w:tcPr>
          <w:p w14:paraId="1CBBF6E0" w14:textId="77777777" w:rsidR="002F4665" w:rsidRPr="001215D9" w:rsidRDefault="002F4665" w:rsidP="001215D9">
            <w:pPr>
              <w:pStyle w:val="TableText"/>
              <w:spacing w:before="60" w:after="60" w:line="240" w:lineRule="auto"/>
              <w:rPr>
                <w:rFonts w:ascii="Calibri" w:hAnsi="Calibri" w:cs="Arial"/>
                <w:sz w:val="22"/>
              </w:rPr>
            </w:pPr>
            <w:r w:rsidRPr="001215D9">
              <w:rPr>
                <w:rFonts w:ascii="Calibri" w:hAnsi="Calibri" w:cs="Arial"/>
                <w:sz w:val="22"/>
              </w:rPr>
              <w:t xml:space="preserve">Cubic Metre—Field measure by </w:t>
            </w:r>
            <w:r w:rsidR="00063A3C" w:rsidRPr="001215D9">
              <w:rPr>
                <w:rFonts w:ascii="Calibri" w:hAnsi="Calibri" w:cs="Arial"/>
                <w:sz w:val="22"/>
              </w:rPr>
              <w:t xml:space="preserve">the Consultant </w:t>
            </w:r>
            <w:r w:rsidRPr="001215D9">
              <w:rPr>
                <w:rFonts w:ascii="Calibri" w:hAnsi="Calibri" w:cs="Arial"/>
                <w:sz w:val="22"/>
              </w:rPr>
              <w:t>within limits specified or shown</w:t>
            </w:r>
            <w:r w:rsidR="00685A4C" w:rsidRPr="001215D9">
              <w:rPr>
                <w:rFonts w:ascii="Calibri" w:hAnsi="Calibri" w:cs="Arial"/>
                <w:sz w:val="22"/>
              </w:rPr>
              <w:t xml:space="preserve"> in the Contract Documents</w:t>
            </w:r>
          </w:p>
        </w:tc>
      </w:tr>
      <w:tr w:rsidR="002F4665" w:rsidRPr="001215D9" w14:paraId="26646DCE" w14:textId="77777777" w:rsidTr="001215D9">
        <w:trPr>
          <w:cantSplit/>
        </w:trPr>
        <w:tc>
          <w:tcPr>
            <w:tcW w:w="1350" w:type="dxa"/>
            <w:tcBorders>
              <w:top w:val="single" w:sz="4" w:space="0" w:color="auto"/>
              <w:left w:val="single" w:sz="4" w:space="0" w:color="auto"/>
              <w:bottom w:val="single" w:sz="4" w:space="0" w:color="auto"/>
              <w:right w:val="single" w:sz="4" w:space="0" w:color="auto"/>
            </w:tcBorders>
          </w:tcPr>
          <w:p w14:paraId="3BEC6154" w14:textId="77777777" w:rsidR="002F4665" w:rsidRPr="001215D9" w:rsidRDefault="000400D0" w:rsidP="001215D9">
            <w:pPr>
              <w:pStyle w:val="TableText"/>
              <w:spacing w:before="60" w:after="60" w:line="240" w:lineRule="auto"/>
              <w:jc w:val="center"/>
              <w:rPr>
                <w:rFonts w:ascii="Calibri" w:hAnsi="Calibri" w:cs="Arial"/>
                <w:sz w:val="22"/>
              </w:rPr>
            </w:pPr>
            <w:r w:rsidRPr="001215D9">
              <w:rPr>
                <w:rFonts w:ascii="Calibri" w:hAnsi="Calibri" w:cs="Arial"/>
                <w:sz w:val="22"/>
              </w:rPr>
              <w:t>m</w:t>
            </w:r>
            <w:r w:rsidRPr="001215D9">
              <w:rPr>
                <w:rFonts w:ascii="Calibri" w:hAnsi="Calibri" w:cs="Arial"/>
                <w:sz w:val="22"/>
                <w:vertAlign w:val="superscript"/>
              </w:rPr>
              <w:t>3</w:t>
            </w:r>
            <w:r w:rsidR="002F4665" w:rsidRPr="001215D9">
              <w:rPr>
                <w:rFonts w:ascii="Calibri" w:hAnsi="Calibri" w:cs="Arial"/>
                <w:sz w:val="22"/>
              </w:rPr>
              <w:noBreakHyphen/>
              <w:t>VM</w:t>
            </w:r>
          </w:p>
        </w:tc>
        <w:tc>
          <w:tcPr>
            <w:tcW w:w="7020" w:type="dxa"/>
            <w:tcBorders>
              <w:top w:val="single" w:sz="4" w:space="0" w:color="auto"/>
              <w:left w:val="single" w:sz="4" w:space="0" w:color="auto"/>
              <w:bottom w:val="single" w:sz="4" w:space="0" w:color="auto"/>
              <w:right w:val="single" w:sz="4" w:space="0" w:color="auto"/>
            </w:tcBorders>
          </w:tcPr>
          <w:p w14:paraId="765E9AC5" w14:textId="77777777" w:rsidR="002F4665" w:rsidRPr="001215D9" w:rsidRDefault="002F4665" w:rsidP="001215D9">
            <w:pPr>
              <w:pStyle w:val="TableText"/>
              <w:spacing w:before="60" w:after="60" w:line="240" w:lineRule="auto"/>
              <w:rPr>
                <w:rFonts w:ascii="Calibri" w:hAnsi="Calibri" w:cs="Arial"/>
                <w:sz w:val="22"/>
              </w:rPr>
            </w:pPr>
            <w:r w:rsidRPr="001215D9">
              <w:rPr>
                <w:rFonts w:ascii="Calibri" w:hAnsi="Calibri" w:cs="Arial"/>
                <w:sz w:val="22"/>
              </w:rPr>
              <w:t xml:space="preserve">Cubic Metre—Measured in </w:t>
            </w:r>
            <w:r w:rsidR="00063A3C" w:rsidRPr="001215D9">
              <w:rPr>
                <w:rFonts w:ascii="Calibri" w:hAnsi="Calibri" w:cs="Arial"/>
                <w:sz w:val="22"/>
              </w:rPr>
              <w:t xml:space="preserve">the </w:t>
            </w:r>
            <w:r w:rsidRPr="001215D9">
              <w:rPr>
                <w:rFonts w:ascii="Calibri" w:hAnsi="Calibri" w:cs="Arial"/>
                <w:sz w:val="22"/>
              </w:rPr>
              <w:t>vehicle by volume</w:t>
            </w:r>
          </w:p>
        </w:tc>
      </w:tr>
      <w:tr w:rsidR="002F4665" w:rsidRPr="001215D9" w14:paraId="2CFBA36A" w14:textId="77777777" w:rsidTr="001215D9">
        <w:trPr>
          <w:cantSplit/>
        </w:trPr>
        <w:tc>
          <w:tcPr>
            <w:tcW w:w="1350" w:type="dxa"/>
            <w:tcBorders>
              <w:top w:val="single" w:sz="4" w:space="0" w:color="auto"/>
              <w:left w:val="single" w:sz="4" w:space="0" w:color="auto"/>
              <w:bottom w:val="single" w:sz="4" w:space="0" w:color="auto"/>
              <w:right w:val="single" w:sz="4" w:space="0" w:color="auto"/>
            </w:tcBorders>
          </w:tcPr>
          <w:p w14:paraId="75D54396" w14:textId="77777777" w:rsidR="002F4665" w:rsidRPr="001215D9" w:rsidRDefault="000400D0" w:rsidP="001215D9">
            <w:pPr>
              <w:pStyle w:val="TableText"/>
              <w:spacing w:before="60" w:after="60" w:line="240" w:lineRule="auto"/>
              <w:jc w:val="center"/>
              <w:rPr>
                <w:rFonts w:ascii="Calibri" w:hAnsi="Calibri" w:cs="Arial"/>
                <w:sz w:val="22"/>
              </w:rPr>
            </w:pPr>
            <w:r w:rsidRPr="001215D9">
              <w:rPr>
                <w:rFonts w:ascii="Calibri" w:hAnsi="Calibri" w:cs="Arial"/>
                <w:sz w:val="22"/>
              </w:rPr>
              <w:lastRenderedPageBreak/>
              <w:t>t</w:t>
            </w:r>
          </w:p>
        </w:tc>
        <w:tc>
          <w:tcPr>
            <w:tcW w:w="7020" w:type="dxa"/>
            <w:tcBorders>
              <w:top w:val="single" w:sz="4" w:space="0" w:color="auto"/>
              <w:left w:val="single" w:sz="4" w:space="0" w:color="auto"/>
              <w:bottom w:val="single" w:sz="4" w:space="0" w:color="auto"/>
              <w:right w:val="single" w:sz="4" w:space="0" w:color="auto"/>
            </w:tcBorders>
          </w:tcPr>
          <w:p w14:paraId="118EC3D6" w14:textId="77777777" w:rsidR="002F4665" w:rsidRPr="001215D9" w:rsidRDefault="002F4665" w:rsidP="001215D9">
            <w:pPr>
              <w:pStyle w:val="TableText"/>
              <w:spacing w:before="60" w:after="60" w:line="240" w:lineRule="auto"/>
              <w:rPr>
                <w:rFonts w:ascii="Calibri" w:hAnsi="Calibri" w:cs="Arial"/>
                <w:sz w:val="22"/>
              </w:rPr>
            </w:pPr>
            <w:r w:rsidRPr="001215D9">
              <w:rPr>
                <w:rFonts w:ascii="Calibri" w:hAnsi="Calibri" w:cs="Arial"/>
                <w:sz w:val="22"/>
              </w:rPr>
              <w:t>Tonne—Weight measure by scale (1000 kg)</w:t>
            </w:r>
          </w:p>
        </w:tc>
      </w:tr>
    </w:tbl>
    <w:p w14:paraId="4CB8D59A" w14:textId="77777777" w:rsidR="00D746AC" w:rsidRPr="001215D9" w:rsidRDefault="00641CA3" w:rsidP="00115805">
      <w:pPr>
        <w:pStyle w:val="Heading3"/>
      </w:pPr>
      <w:r w:rsidRPr="001215D9">
        <w:t xml:space="preserve">Measurement of Linear Items: Where payment will be made based on linear </w:t>
      </w:r>
      <w:r w:rsidR="00063A3C" w:rsidRPr="001215D9">
        <w:t>W</w:t>
      </w:r>
      <w:r w:rsidRPr="001215D9">
        <w:t>ork, the quantities shall be based on plan dimensions.</w:t>
      </w:r>
    </w:p>
    <w:p w14:paraId="69E74258" w14:textId="77777777" w:rsidR="002179EC" w:rsidRPr="001215D9" w:rsidRDefault="00E66FD4" w:rsidP="001215D9">
      <w:pPr>
        <w:pStyle w:val="Heading2"/>
      </w:pPr>
      <w:r w:rsidRPr="001215D9">
        <w:t>Payment</w:t>
      </w:r>
    </w:p>
    <w:p w14:paraId="67E91C28" w14:textId="77777777" w:rsidR="002179EC" w:rsidRPr="001215D9" w:rsidRDefault="002179EC" w:rsidP="00115805">
      <w:pPr>
        <w:pStyle w:val="Heading3"/>
      </w:pPr>
      <w:r w:rsidRPr="001215D9">
        <w:t xml:space="preserve">Payment for all </w:t>
      </w:r>
      <w:r w:rsidR="00063A3C" w:rsidRPr="001215D9">
        <w:t xml:space="preserve">of </w:t>
      </w:r>
      <w:r w:rsidRPr="001215D9">
        <w:t xml:space="preserve">the Work shown or specified in </w:t>
      </w:r>
      <w:r w:rsidR="00063A3C" w:rsidRPr="001215D9">
        <w:t xml:space="preserve">the </w:t>
      </w:r>
      <w:r w:rsidRPr="001215D9">
        <w:t>Contract Documents is included in the Contract Price. No separate measurement or payment will be made for individual items.</w:t>
      </w:r>
    </w:p>
    <w:p w14:paraId="74EA23D6" w14:textId="77777777" w:rsidR="00E66FD4" w:rsidRPr="001215D9" w:rsidRDefault="00E66FD4" w:rsidP="00115805">
      <w:pPr>
        <w:pStyle w:val="Heading3"/>
      </w:pPr>
      <w:r w:rsidRPr="001215D9">
        <w:t>Payment for unit price items covers all of the Work necessary in order to furnish and install the unit price items identified in the Bid Form.</w:t>
      </w:r>
    </w:p>
    <w:p w14:paraId="556DCBDE" w14:textId="77777777" w:rsidR="00EA7442" w:rsidRDefault="00063A3C" w:rsidP="00115805">
      <w:pPr>
        <w:pStyle w:val="Heading3"/>
      </w:pPr>
      <w:r w:rsidRPr="001215D9">
        <w:t>Payment for lump sum items covers all of the Work necessary in order to furnish and install the</w:t>
      </w:r>
      <w:r w:rsidR="00AC179B" w:rsidRPr="001215D9">
        <w:t xml:space="preserve"> lump sum</w:t>
      </w:r>
      <w:r w:rsidR="00576B67" w:rsidRPr="001215D9">
        <w:t xml:space="preserve"> </w:t>
      </w:r>
      <w:r w:rsidRPr="001215D9">
        <w:t xml:space="preserve">items identified in </w:t>
      </w:r>
      <w:r w:rsidR="00576B67" w:rsidRPr="001215D9">
        <w:t xml:space="preserve">the </w:t>
      </w:r>
      <w:r w:rsidRPr="001215D9">
        <w:t>Bid Form</w:t>
      </w:r>
      <w:r w:rsidR="00576B67" w:rsidRPr="001215D9">
        <w:t xml:space="preserve"> if and when directed by the Consultant</w:t>
      </w:r>
      <w:r w:rsidRPr="001215D9">
        <w:t>.</w:t>
      </w:r>
    </w:p>
    <w:p w14:paraId="7032D8B0" w14:textId="77777777" w:rsidR="00EA7442" w:rsidRPr="006228A8" w:rsidRDefault="00EA7442" w:rsidP="00491563">
      <w:pPr>
        <w:pStyle w:val="Heading2"/>
        <w:rPr>
          <w:lang w:val="en-US" w:eastAsia="en-US"/>
        </w:rPr>
      </w:pPr>
      <w:r w:rsidRPr="006228A8">
        <w:rPr>
          <w:lang w:val="en-US" w:eastAsia="en-US"/>
        </w:rPr>
        <w:t xml:space="preserve">Variations in </w:t>
      </w:r>
      <w:r w:rsidR="00A605D4">
        <w:rPr>
          <w:lang w:val="en-US" w:eastAsia="en-US"/>
        </w:rPr>
        <w:t>Contract</w:t>
      </w:r>
      <w:r w:rsidRPr="006228A8">
        <w:rPr>
          <w:lang w:val="en-US" w:eastAsia="en-US"/>
        </w:rPr>
        <w:t xml:space="preserve"> Quantities</w:t>
      </w:r>
    </w:p>
    <w:p w14:paraId="69AFDE5B" w14:textId="77777777" w:rsidR="00EA7442" w:rsidRPr="006228A8" w:rsidRDefault="00EA7442" w:rsidP="00115805">
      <w:pPr>
        <w:pStyle w:val="Heading3"/>
      </w:pPr>
      <w:r w:rsidRPr="006228A8">
        <w:t xml:space="preserve">Major Item means any </w:t>
      </w:r>
      <w:r w:rsidR="00A605D4">
        <w:t>Contract</w:t>
      </w:r>
      <w:r w:rsidRPr="006228A8">
        <w:t xml:space="preserve"> item that has a value, calculated based on its actual or estimated </w:t>
      </w:r>
      <w:r w:rsidR="00A605D4">
        <w:t>Contract</w:t>
      </w:r>
      <w:r w:rsidRPr="006228A8">
        <w:t xml:space="preserve"> quantity, whichever is the larger, multiplied by its </w:t>
      </w:r>
      <w:r w:rsidR="00A605D4">
        <w:t>Contract</w:t>
      </w:r>
      <w:r w:rsidRPr="006228A8">
        <w:t xml:space="preserve"> unit price, which is equal to or greater than the lesser of,</w:t>
      </w:r>
    </w:p>
    <w:p w14:paraId="1AF2442B" w14:textId="77777777" w:rsidR="00EA7442" w:rsidRPr="00491563" w:rsidRDefault="00EA7442" w:rsidP="00491563">
      <w:pPr>
        <w:pStyle w:val="Heading4"/>
        <w:rPr>
          <w:lang w:val="en-US" w:eastAsia="en-US"/>
        </w:rPr>
      </w:pPr>
      <w:r w:rsidRPr="00491563">
        <w:rPr>
          <w:lang w:val="en-US" w:eastAsia="en-US"/>
        </w:rPr>
        <w:t>$10,000, or</w:t>
      </w:r>
    </w:p>
    <w:p w14:paraId="5B2DE9CE" w14:textId="77777777" w:rsidR="00EA7442" w:rsidRPr="00491563" w:rsidRDefault="00A961DA" w:rsidP="00491563">
      <w:pPr>
        <w:pStyle w:val="Heading4"/>
        <w:rPr>
          <w:lang w:val="en-US" w:eastAsia="en-US"/>
        </w:rPr>
      </w:pPr>
      <w:r w:rsidRPr="00491563">
        <w:rPr>
          <w:lang w:val="en-US" w:eastAsia="en-US"/>
        </w:rPr>
        <w:t>1</w:t>
      </w:r>
      <w:r w:rsidR="00EA7442" w:rsidRPr="00491563">
        <w:rPr>
          <w:lang w:val="en-US" w:eastAsia="en-US"/>
        </w:rPr>
        <w:t xml:space="preserve">% of the total </w:t>
      </w:r>
      <w:r w:rsidR="00A605D4">
        <w:rPr>
          <w:lang w:val="en-US" w:eastAsia="en-US"/>
        </w:rPr>
        <w:t>Contract</w:t>
      </w:r>
      <w:r w:rsidR="00EA7442" w:rsidRPr="00491563">
        <w:rPr>
          <w:lang w:val="en-US" w:eastAsia="en-US"/>
        </w:rPr>
        <w:t xml:space="preserve"> value calculated based on the total of all the estimated </w:t>
      </w:r>
      <w:r w:rsidR="00A605D4">
        <w:rPr>
          <w:lang w:val="en-US" w:eastAsia="en-US"/>
        </w:rPr>
        <w:t>Contract</w:t>
      </w:r>
      <w:r w:rsidR="00EA7442" w:rsidRPr="00491563">
        <w:rPr>
          <w:lang w:val="en-US" w:eastAsia="en-US"/>
        </w:rPr>
        <w:t xml:space="preserve"> quantities and the </w:t>
      </w:r>
      <w:r w:rsidR="00A605D4">
        <w:rPr>
          <w:lang w:val="en-US" w:eastAsia="en-US"/>
        </w:rPr>
        <w:t>Contract</w:t>
      </w:r>
      <w:r w:rsidR="00EA7442" w:rsidRPr="00491563">
        <w:rPr>
          <w:lang w:val="en-US" w:eastAsia="en-US"/>
        </w:rPr>
        <w:t xml:space="preserve"> unit prices.</w:t>
      </w:r>
    </w:p>
    <w:p w14:paraId="0B6F68EB" w14:textId="77777777" w:rsidR="00EA7442" w:rsidRPr="006228A8" w:rsidRDefault="00EA7442" w:rsidP="00115805">
      <w:pPr>
        <w:pStyle w:val="Heading3"/>
      </w:pPr>
      <w:r w:rsidRPr="006228A8">
        <w:t xml:space="preserve">Where it appears that the quantity of Work to be done or </w:t>
      </w:r>
      <w:r w:rsidR="00067CB2">
        <w:t>Products</w:t>
      </w:r>
      <w:r w:rsidRPr="006228A8">
        <w:t xml:space="preserve"> to be supplied or both by the Contractor under a unit price </w:t>
      </w:r>
      <w:r w:rsidR="00067CB2">
        <w:t>Contract</w:t>
      </w:r>
      <w:r w:rsidRPr="006228A8">
        <w:t xml:space="preserve"> item may exceed or be less than the </w:t>
      </w:r>
      <w:r w:rsidR="00067CB2">
        <w:t>Contract</w:t>
      </w:r>
      <w:r w:rsidRPr="006228A8">
        <w:t xml:space="preserve"> quantity, the Contractor shall proceed to do the Work or supply the </w:t>
      </w:r>
      <w:r w:rsidR="00067CB2">
        <w:t>Products</w:t>
      </w:r>
      <w:r w:rsidRPr="006228A8">
        <w:t xml:space="preserve"> or both required to complete the </w:t>
      </w:r>
      <w:r w:rsidR="00067CB2">
        <w:t>Work</w:t>
      </w:r>
      <w:r w:rsidRPr="006228A8">
        <w:t xml:space="preserve"> and payment shall be made for the actual amount of Work done or </w:t>
      </w:r>
      <w:r w:rsidR="00067CB2">
        <w:t>Products</w:t>
      </w:r>
      <w:r w:rsidRPr="006228A8">
        <w:t xml:space="preserve"> supplied or both at the unit prices stated in the </w:t>
      </w:r>
      <w:r w:rsidR="00A961DA" w:rsidRPr="006228A8">
        <w:t xml:space="preserve">Schedule of Prices </w:t>
      </w:r>
      <w:r w:rsidRPr="006228A8">
        <w:t>except as provided below:</w:t>
      </w:r>
    </w:p>
    <w:p w14:paraId="4C18B41F" w14:textId="77777777" w:rsidR="00EA7442" w:rsidRPr="00A16870" w:rsidRDefault="00EA7442" w:rsidP="0047355C">
      <w:pPr>
        <w:pStyle w:val="Heading4"/>
        <w:rPr>
          <w:lang w:val="en-US" w:eastAsia="en-US"/>
        </w:rPr>
      </w:pPr>
      <w:r w:rsidRPr="00491563">
        <w:t>In</w:t>
      </w:r>
      <w:r w:rsidRPr="00A16870">
        <w:rPr>
          <w:lang w:val="en-US" w:eastAsia="en-US"/>
        </w:rPr>
        <w:t xml:space="preserve"> the case of a Major Item where the quantity of </w:t>
      </w:r>
      <w:r w:rsidRPr="00A53D1E">
        <w:rPr>
          <w:lang w:val="en-US" w:eastAsia="en-US"/>
        </w:rPr>
        <w:t xml:space="preserve">Work performed or </w:t>
      </w:r>
      <w:r w:rsidR="00067CB2" w:rsidRPr="00A53D1E">
        <w:rPr>
          <w:lang w:val="en-US" w:eastAsia="en-US"/>
        </w:rPr>
        <w:t>Products</w:t>
      </w:r>
      <w:r w:rsidRPr="00A53D1E">
        <w:rPr>
          <w:lang w:val="en-US" w:eastAsia="en-US"/>
        </w:rPr>
        <w:t xml:space="preserve"> supplied or both by the Contractor exceeds the </w:t>
      </w:r>
      <w:r w:rsidR="00067CB2" w:rsidRPr="00491563">
        <w:rPr>
          <w:lang w:val="en-US" w:eastAsia="en-US"/>
        </w:rPr>
        <w:t>Contract</w:t>
      </w:r>
      <w:r w:rsidRPr="00491563">
        <w:rPr>
          <w:lang w:val="en-US" w:eastAsia="en-US"/>
        </w:rPr>
        <w:t xml:space="preserve"> quantity by more than </w:t>
      </w:r>
      <w:r w:rsidR="00A961DA" w:rsidRPr="00491563">
        <w:rPr>
          <w:lang w:val="en-US" w:eastAsia="en-US"/>
        </w:rPr>
        <w:t>20</w:t>
      </w:r>
      <w:r w:rsidRPr="00491563">
        <w:rPr>
          <w:lang w:val="en-US" w:eastAsia="en-US"/>
        </w:rPr>
        <w:t xml:space="preserve">%, either party to the Contract may make a written request to the other party to negotiate a revised unit price for that portion of the Work performed or </w:t>
      </w:r>
      <w:r w:rsidR="00067CB2" w:rsidRPr="00491563">
        <w:rPr>
          <w:lang w:val="en-US" w:eastAsia="en-US"/>
        </w:rPr>
        <w:t>Products</w:t>
      </w:r>
      <w:r w:rsidRPr="00491563">
        <w:rPr>
          <w:lang w:val="en-US" w:eastAsia="en-US"/>
        </w:rPr>
        <w:t xml:space="preserve"> supplied or both which exceeds 1</w:t>
      </w:r>
      <w:r w:rsidR="00A961DA" w:rsidRPr="00491563">
        <w:rPr>
          <w:lang w:val="en-US" w:eastAsia="en-US"/>
        </w:rPr>
        <w:t>20</w:t>
      </w:r>
      <w:r w:rsidRPr="00491563">
        <w:rPr>
          <w:lang w:val="en-US" w:eastAsia="en-US"/>
        </w:rPr>
        <w:t xml:space="preserve">% of the </w:t>
      </w:r>
      <w:r w:rsidR="00067CB2" w:rsidRPr="00491563">
        <w:rPr>
          <w:lang w:val="en-US" w:eastAsia="en-US"/>
        </w:rPr>
        <w:t>Contract</w:t>
      </w:r>
      <w:r w:rsidRPr="00491563">
        <w:rPr>
          <w:lang w:val="en-US" w:eastAsia="en-US"/>
        </w:rPr>
        <w:t xml:space="preserve"> quantity. The negotiation shall be carried out as soon as reasonably possible. Any revision of the unit price shall be based on the actual cost of doing the Work or supplying the </w:t>
      </w:r>
      <w:r w:rsidR="00067CB2" w:rsidRPr="00491563">
        <w:rPr>
          <w:lang w:val="en-US" w:eastAsia="en-US"/>
        </w:rPr>
        <w:t>Products</w:t>
      </w:r>
      <w:r w:rsidRPr="00491563">
        <w:rPr>
          <w:lang w:val="en-US" w:eastAsia="en-US"/>
        </w:rPr>
        <w:t xml:space="preserve"> or both under the </w:t>
      </w:r>
      <w:r w:rsidR="00067CB2" w:rsidRPr="00491563">
        <w:rPr>
          <w:lang w:val="en-US" w:eastAsia="en-US"/>
        </w:rPr>
        <w:t xml:space="preserve">Contract </w:t>
      </w:r>
      <w:r w:rsidRPr="00491563">
        <w:rPr>
          <w:lang w:val="en-US" w:eastAsia="en-US"/>
        </w:rPr>
        <w:t xml:space="preserve">item plus a reasonable allowance for profit and applicable overhead. </w:t>
      </w:r>
      <w:r w:rsidRPr="00A16870">
        <w:rPr>
          <w:lang w:val="en-US" w:eastAsia="en-US"/>
        </w:rPr>
        <w:t xml:space="preserve">In the case of a Major Item where the quantity of Work performed or </w:t>
      </w:r>
      <w:r w:rsidR="0079289F" w:rsidRPr="00A53D1E">
        <w:rPr>
          <w:lang w:val="en-US" w:eastAsia="en-US"/>
        </w:rPr>
        <w:t>Products</w:t>
      </w:r>
      <w:r w:rsidRPr="00A53D1E">
        <w:rPr>
          <w:lang w:val="en-US" w:eastAsia="en-US"/>
        </w:rPr>
        <w:t xml:space="preserve"> supplied or both by the Contractor is less than 8</w:t>
      </w:r>
      <w:r w:rsidR="00A961DA" w:rsidRPr="00A53D1E">
        <w:rPr>
          <w:lang w:val="en-US" w:eastAsia="en-US"/>
        </w:rPr>
        <w:t>0</w:t>
      </w:r>
      <w:r w:rsidRPr="00A53D1E">
        <w:rPr>
          <w:lang w:val="en-US" w:eastAsia="en-US"/>
        </w:rPr>
        <w:t xml:space="preserve">% of the </w:t>
      </w:r>
      <w:r w:rsidR="0079289F" w:rsidRPr="00A53D1E">
        <w:rPr>
          <w:lang w:val="en-US" w:eastAsia="en-US"/>
        </w:rPr>
        <w:t>Contract</w:t>
      </w:r>
      <w:r w:rsidRPr="00A53D1E">
        <w:rPr>
          <w:lang w:val="en-US" w:eastAsia="en-US"/>
        </w:rPr>
        <w:t xml:space="preserve"> quantity, the Contractor may make a written</w:t>
      </w:r>
      <w:r w:rsidRPr="00491563">
        <w:rPr>
          <w:lang w:val="en-US" w:eastAsia="en-US"/>
        </w:rPr>
        <w:t xml:space="preserve"> request to negotiate for the portion of the actual overhead and fixed costs applicable to the amount of the underrun in excess of </w:t>
      </w:r>
      <w:r w:rsidR="00A961DA" w:rsidRPr="00A16870">
        <w:rPr>
          <w:lang w:val="en-US" w:eastAsia="en-US"/>
        </w:rPr>
        <w:t>20</w:t>
      </w:r>
      <w:r w:rsidRPr="00491563">
        <w:rPr>
          <w:lang w:val="en-US" w:eastAsia="en-US"/>
        </w:rPr>
        <w:t xml:space="preserve">% of the </w:t>
      </w:r>
      <w:r w:rsidR="0079289F" w:rsidRPr="00A16870">
        <w:rPr>
          <w:lang w:val="en-US" w:eastAsia="en-US"/>
        </w:rPr>
        <w:t>Contract</w:t>
      </w:r>
      <w:r w:rsidRPr="00491563">
        <w:rPr>
          <w:lang w:val="en-US" w:eastAsia="en-US"/>
        </w:rPr>
        <w:t xml:space="preserve"> quantity. For purposes of the negotiation, the overhead and fixed costs applicable to the item are deemed to have been prorated uniformly over 100% of the</w:t>
      </w:r>
      <w:r w:rsidR="00A605D4" w:rsidRPr="00A16870">
        <w:rPr>
          <w:lang w:val="en-US" w:eastAsia="en-US"/>
        </w:rPr>
        <w:t xml:space="preserve"> Contract</w:t>
      </w:r>
      <w:r w:rsidRPr="00491563">
        <w:rPr>
          <w:lang w:val="en-US" w:eastAsia="en-US"/>
        </w:rPr>
        <w:t xml:space="preserve"> quantity for the item. </w:t>
      </w:r>
    </w:p>
    <w:p w14:paraId="6AC2DE4E" w14:textId="77777777" w:rsidR="006A72EC" w:rsidRPr="006228A8" w:rsidRDefault="006A72EC" w:rsidP="006A72EC">
      <w:pPr>
        <w:pStyle w:val="Heading4"/>
        <w:rPr>
          <w:lang w:val="en-US" w:eastAsia="en-US"/>
        </w:rPr>
      </w:pPr>
      <w:r w:rsidRPr="006228A8">
        <w:rPr>
          <w:lang w:val="en-US" w:eastAsia="en-US"/>
        </w:rPr>
        <w:t>If required by the Region, the Contractor shall obtain quotes from a minimum of three vendors in relation to a unit price item, and submit the bids received to the Region and/or Consultant for approval.</w:t>
      </w:r>
    </w:p>
    <w:p w14:paraId="50D73665" w14:textId="77777777" w:rsidR="00EA7442" w:rsidRPr="006228A8" w:rsidRDefault="00EA7442" w:rsidP="00115805">
      <w:pPr>
        <w:pStyle w:val="Heading3"/>
      </w:pPr>
      <w:r w:rsidRPr="006228A8">
        <w:t>Written requests for compensation must be received no later than 60 Days after the issuance of the</w:t>
      </w:r>
      <w:r w:rsidR="006540C5" w:rsidRPr="006228A8">
        <w:t xml:space="preserve"> final application for payment. </w:t>
      </w:r>
    </w:p>
    <w:p w14:paraId="6B4E9548" w14:textId="77777777" w:rsidR="002179EC" w:rsidRPr="001215D9" w:rsidRDefault="00712AD0" w:rsidP="001215D9">
      <w:pPr>
        <w:pStyle w:val="Heading2"/>
      </w:pPr>
      <w:r w:rsidRPr="001215D9">
        <w:lastRenderedPageBreak/>
        <w:t>Nonpayment for Rejected</w:t>
      </w:r>
      <w:r w:rsidR="0042656D" w:rsidRPr="001215D9">
        <w:t xml:space="preserve"> </w:t>
      </w:r>
      <w:r w:rsidRPr="001215D9">
        <w:t>or Unused Products</w:t>
      </w:r>
    </w:p>
    <w:p w14:paraId="40C1EE22" w14:textId="77777777" w:rsidR="002179EC" w:rsidRPr="001215D9" w:rsidRDefault="002179EC" w:rsidP="00115805">
      <w:pPr>
        <w:pStyle w:val="Heading3"/>
      </w:pPr>
      <w:r w:rsidRPr="001215D9">
        <w:t xml:space="preserve">Payment will not be made for </w:t>
      </w:r>
      <w:r w:rsidR="00063A3C" w:rsidRPr="001215D9">
        <w:t xml:space="preserve">the </w:t>
      </w:r>
      <w:r w:rsidRPr="001215D9">
        <w:t>following:</w:t>
      </w:r>
    </w:p>
    <w:p w14:paraId="6AD9554E" w14:textId="77777777" w:rsidR="002179EC" w:rsidRPr="001215D9" w:rsidRDefault="002179EC" w:rsidP="001215D9">
      <w:pPr>
        <w:pStyle w:val="Heading4"/>
      </w:pPr>
      <w:r w:rsidRPr="001215D9">
        <w:t xml:space="preserve">Loading, hauling, and disposing of rejected </w:t>
      </w:r>
      <w:r w:rsidR="00A605D4">
        <w:t>Products</w:t>
      </w:r>
      <w:r w:rsidRPr="001215D9">
        <w:t>.</w:t>
      </w:r>
    </w:p>
    <w:p w14:paraId="2EAA9210" w14:textId="77777777" w:rsidR="002179EC" w:rsidRPr="001215D9" w:rsidRDefault="002179EC" w:rsidP="001215D9">
      <w:pPr>
        <w:pStyle w:val="Heading4"/>
      </w:pPr>
      <w:r w:rsidRPr="001215D9">
        <w:t xml:space="preserve">Quantities of </w:t>
      </w:r>
      <w:r w:rsidR="00A605D4">
        <w:t>Products</w:t>
      </w:r>
      <w:r w:rsidR="00A605D4" w:rsidRPr="001215D9">
        <w:t xml:space="preserve"> </w:t>
      </w:r>
      <w:r w:rsidRPr="001215D9">
        <w:t xml:space="preserve">wasted or disposed of in </w:t>
      </w:r>
      <w:r w:rsidR="00063A3C" w:rsidRPr="001215D9">
        <w:t xml:space="preserve">a </w:t>
      </w:r>
      <w:r w:rsidRPr="001215D9">
        <w:t xml:space="preserve">manner not called for under </w:t>
      </w:r>
      <w:r w:rsidR="00063A3C" w:rsidRPr="001215D9">
        <w:t xml:space="preserve">the </w:t>
      </w:r>
      <w:r w:rsidRPr="001215D9">
        <w:t>Contract Documents.</w:t>
      </w:r>
    </w:p>
    <w:p w14:paraId="60B24C0C" w14:textId="77777777" w:rsidR="002179EC" w:rsidRPr="001215D9" w:rsidRDefault="002179EC" w:rsidP="001215D9">
      <w:pPr>
        <w:pStyle w:val="Heading4"/>
      </w:pPr>
      <w:r w:rsidRPr="001215D9">
        <w:t xml:space="preserve">Rejected loads of </w:t>
      </w:r>
      <w:r w:rsidR="00A605D4">
        <w:t>Products</w:t>
      </w:r>
      <w:r w:rsidRPr="001215D9">
        <w:t xml:space="preserve">, including </w:t>
      </w:r>
      <w:r w:rsidR="00A605D4">
        <w:t>Products</w:t>
      </w:r>
      <w:r w:rsidR="00A605D4" w:rsidRPr="001215D9">
        <w:t xml:space="preserve"> </w:t>
      </w:r>
      <w:r w:rsidRPr="001215D9">
        <w:t xml:space="preserve">rejected after </w:t>
      </w:r>
      <w:r w:rsidR="00A605D4">
        <w:t>having</w:t>
      </w:r>
      <w:r w:rsidRPr="001215D9">
        <w:t xml:space="preserve"> been placed by reason of </w:t>
      </w:r>
      <w:r w:rsidR="00063A3C" w:rsidRPr="001215D9">
        <w:t xml:space="preserve">the </w:t>
      </w:r>
      <w:r w:rsidRPr="001215D9">
        <w:t xml:space="preserve">failure of </w:t>
      </w:r>
      <w:r w:rsidR="00063A3C" w:rsidRPr="001215D9">
        <w:t xml:space="preserve">the </w:t>
      </w:r>
      <w:r w:rsidRPr="001215D9">
        <w:t xml:space="preserve">Contractor to conform to </w:t>
      </w:r>
      <w:r w:rsidR="00063A3C" w:rsidRPr="001215D9">
        <w:t xml:space="preserve">the </w:t>
      </w:r>
      <w:r w:rsidRPr="001215D9">
        <w:t xml:space="preserve">provisions of </w:t>
      </w:r>
      <w:r w:rsidR="00063A3C" w:rsidRPr="001215D9">
        <w:t xml:space="preserve">the </w:t>
      </w:r>
      <w:r w:rsidRPr="001215D9">
        <w:t>Contract Documents.</w:t>
      </w:r>
    </w:p>
    <w:p w14:paraId="331C5934" w14:textId="77777777" w:rsidR="002179EC" w:rsidRPr="001215D9" w:rsidRDefault="00A605D4" w:rsidP="001215D9">
      <w:pPr>
        <w:pStyle w:val="Heading4"/>
      </w:pPr>
      <w:r>
        <w:t>Products</w:t>
      </w:r>
      <w:r w:rsidRPr="001215D9">
        <w:t xml:space="preserve"> </w:t>
      </w:r>
      <w:r w:rsidR="002179EC" w:rsidRPr="001215D9">
        <w:t xml:space="preserve">not unloaded from </w:t>
      </w:r>
      <w:r w:rsidR="00063A3C" w:rsidRPr="001215D9">
        <w:t xml:space="preserve">the </w:t>
      </w:r>
      <w:r w:rsidR="002179EC" w:rsidRPr="001215D9">
        <w:t>transporting vehicle.</w:t>
      </w:r>
    </w:p>
    <w:p w14:paraId="6196E87F" w14:textId="77777777" w:rsidR="002179EC" w:rsidRPr="001215D9" w:rsidRDefault="002179EC" w:rsidP="001215D9">
      <w:pPr>
        <w:pStyle w:val="Heading4"/>
      </w:pPr>
      <w:r w:rsidRPr="001215D9">
        <w:t>Defective Work not accepted by</w:t>
      </w:r>
      <w:r w:rsidR="00063A3C" w:rsidRPr="001215D9">
        <w:t xml:space="preserve"> the</w:t>
      </w:r>
      <w:r w:rsidRPr="001215D9">
        <w:t xml:space="preserve"> </w:t>
      </w:r>
      <w:r w:rsidR="0005152F" w:rsidRPr="001215D9">
        <w:t>Region</w:t>
      </w:r>
      <w:r w:rsidRPr="001215D9">
        <w:t>.</w:t>
      </w:r>
    </w:p>
    <w:p w14:paraId="75622A59" w14:textId="77777777" w:rsidR="002179EC" w:rsidRPr="001215D9" w:rsidRDefault="00A605D4" w:rsidP="001215D9">
      <w:pPr>
        <w:pStyle w:val="Heading4"/>
      </w:pPr>
      <w:r>
        <w:t>Products</w:t>
      </w:r>
      <w:r w:rsidRPr="001215D9">
        <w:t xml:space="preserve"> </w:t>
      </w:r>
      <w:r w:rsidR="002179EC" w:rsidRPr="001215D9">
        <w:t xml:space="preserve">remaining on hand after </w:t>
      </w:r>
      <w:r w:rsidR="00063A3C" w:rsidRPr="001215D9">
        <w:t xml:space="preserve">the </w:t>
      </w:r>
      <w:r w:rsidR="002179EC" w:rsidRPr="001215D9">
        <w:t xml:space="preserve">completion of </w:t>
      </w:r>
      <w:r w:rsidR="00063A3C" w:rsidRPr="001215D9">
        <w:t xml:space="preserve">the </w:t>
      </w:r>
      <w:r w:rsidR="002179EC" w:rsidRPr="001215D9">
        <w:t>Work.</w:t>
      </w:r>
    </w:p>
    <w:p w14:paraId="51FF8CD8" w14:textId="77777777" w:rsidR="002179EC" w:rsidRPr="001215D9" w:rsidRDefault="00712AD0" w:rsidP="001215D9">
      <w:pPr>
        <w:pStyle w:val="Heading2"/>
      </w:pPr>
      <w:r w:rsidRPr="001215D9">
        <w:t>Partial Payment for Stored</w:t>
      </w:r>
      <w:r w:rsidR="004462D9" w:rsidRPr="001215D9">
        <w:t xml:space="preserve"> </w:t>
      </w:r>
      <w:r w:rsidR="00A605D4">
        <w:t>Products</w:t>
      </w:r>
      <w:r w:rsidR="00A605D4" w:rsidRPr="001215D9">
        <w:t xml:space="preserve"> </w:t>
      </w:r>
      <w:r w:rsidRPr="001215D9">
        <w:t>and Equipment</w:t>
      </w:r>
    </w:p>
    <w:p w14:paraId="53CB25B1" w14:textId="77777777" w:rsidR="002179EC" w:rsidRPr="001215D9" w:rsidRDefault="002179EC" w:rsidP="00115805">
      <w:pPr>
        <w:pStyle w:val="Heading3"/>
      </w:pPr>
      <w:r w:rsidRPr="001215D9">
        <w:t xml:space="preserve">Partial Payment: No partial payments will be made for </w:t>
      </w:r>
      <w:r w:rsidR="00A605D4">
        <w:t>Products</w:t>
      </w:r>
      <w:r w:rsidRPr="001215D9">
        <w:t xml:space="preserve"> delivered </w:t>
      </w:r>
      <w:r w:rsidR="00063A3C" w:rsidRPr="001215D9">
        <w:t xml:space="preserve">to the Site but not yet incorporated into the permanent Work. Consideration may be given for </w:t>
      </w:r>
      <w:r w:rsidR="00A53D1E">
        <w:t>Major Items</w:t>
      </w:r>
      <w:r w:rsidR="00A53D1E" w:rsidRPr="00A53D1E">
        <w:t xml:space="preserve"> </w:t>
      </w:r>
      <w:r w:rsidR="00A53D1E" w:rsidRPr="001215D9">
        <w:t>on the Site</w:t>
      </w:r>
      <w:r w:rsidR="00A53D1E">
        <w:t xml:space="preserve">, as defined in Section 1.8.1, </w:t>
      </w:r>
      <w:r w:rsidR="00063A3C" w:rsidRPr="001215D9">
        <w:t>supported by suppliers</w:t>
      </w:r>
      <w:r w:rsidR="005325DC" w:rsidRPr="001215D9">
        <w:t>’</w:t>
      </w:r>
      <w:r w:rsidR="00063A3C" w:rsidRPr="001215D9">
        <w:t xml:space="preserve"> invoices, provided that </w:t>
      </w:r>
      <w:r w:rsidRPr="001215D9">
        <w:t xml:space="preserve">Shop Drawings or preliminary operation and maintenance manuals are acceptable to </w:t>
      </w:r>
      <w:r w:rsidR="00063A3C" w:rsidRPr="001215D9">
        <w:t>the Consultant</w:t>
      </w:r>
      <w:r w:rsidRPr="001215D9">
        <w:t>.</w:t>
      </w:r>
    </w:p>
    <w:p w14:paraId="3371CE5E" w14:textId="77777777" w:rsidR="00E66FD4" w:rsidRPr="001215D9" w:rsidRDefault="00E66FD4" w:rsidP="00115805">
      <w:pPr>
        <w:pStyle w:val="Heading3"/>
      </w:pPr>
      <w:r w:rsidRPr="001215D9">
        <w:t xml:space="preserve">Final Payment: </w:t>
      </w:r>
      <w:r>
        <w:t>Final payment w</w:t>
      </w:r>
      <w:r w:rsidRPr="001215D9">
        <w:t>ill be made only for those Products incorporated into the Work</w:t>
      </w:r>
      <w:r>
        <w:t>.  The</w:t>
      </w:r>
      <w:r w:rsidRPr="001215D9">
        <w:t xml:space="preserve"> remaining Products, for which partial payments have been made, shall remain the property </w:t>
      </w:r>
      <w:r>
        <w:t xml:space="preserve">and responsibility </w:t>
      </w:r>
      <w:r w:rsidRPr="001215D9">
        <w:t xml:space="preserve">of the Contractor unless otherwise agreed upon by the Region, and </w:t>
      </w:r>
      <w:r>
        <w:t xml:space="preserve">any </w:t>
      </w:r>
      <w:r w:rsidRPr="001215D9">
        <w:t>partial payments made for those items will be deducted from the final payment.</w:t>
      </w:r>
    </w:p>
    <w:p w14:paraId="3006C889" w14:textId="77777777" w:rsidR="00641CA3" w:rsidRPr="001215D9" w:rsidRDefault="00641CA3" w:rsidP="001215D9">
      <w:pPr>
        <w:pStyle w:val="Heading1"/>
      </w:pPr>
      <w:r w:rsidRPr="001215D9">
        <w:t>PRODUCTS (NOT USED)</w:t>
      </w:r>
    </w:p>
    <w:p w14:paraId="0F480830" w14:textId="77777777" w:rsidR="002179EC" w:rsidRDefault="002179EC" w:rsidP="001215D9">
      <w:pPr>
        <w:pStyle w:val="Heading1"/>
      </w:pPr>
      <w:r w:rsidRPr="001215D9">
        <w:t>EXECUTION (NOT USED)</w:t>
      </w:r>
    </w:p>
    <w:p w14:paraId="596ED9CD" w14:textId="77777777" w:rsidR="006540C5" w:rsidRDefault="006540C5" w:rsidP="006540C5">
      <w:pPr>
        <w:pStyle w:val="BodyText"/>
      </w:pPr>
    </w:p>
    <w:p w14:paraId="0CA66870" w14:textId="77777777" w:rsidR="00F13982" w:rsidRPr="001215D9" w:rsidRDefault="00F13982" w:rsidP="008A26A6">
      <w:pPr>
        <w:pStyle w:val="Other"/>
        <w:spacing w:before="240"/>
        <w:jc w:val="center"/>
        <w:rPr>
          <w:rFonts w:ascii="Calibri" w:hAnsi="Calibri"/>
          <w:b/>
          <w:sz w:val="22"/>
          <w:szCs w:val="22"/>
        </w:rPr>
      </w:pPr>
      <w:r w:rsidRPr="001215D9">
        <w:rPr>
          <w:rFonts w:ascii="Calibri" w:hAnsi="Calibri"/>
          <w:b/>
          <w:sz w:val="22"/>
          <w:szCs w:val="22"/>
        </w:rPr>
        <w:t>END OF SECTION</w:t>
      </w:r>
    </w:p>
    <w:sectPr w:rsidR="00F13982" w:rsidRPr="001215D9" w:rsidSect="00495CBB">
      <w:headerReference w:type="even" r:id="rId11"/>
      <w:headerReference w:type="default" r:id="rId12"/>
      <w:headerReference w:type="first" r:id="rId13"/>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62FBB" w14:textId="77777777" w:rsidR="005F7BBC" w:rsidRDefault="005F7BBC">
      <w:r>
        <w:separator/>
      </w:r>
    </w:p>
  </w:endnote>
  <w:endnote w:type="continuationSeparator" w:id="0">
    <w:p w14:paraId="149AD155" w14:textId="77777777" w:rsidR="005F7BBC" w:rsidRDefault="005F7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14ADD" w14:textId="77777777" w:rsidR="005F7BBC" w:rsidRDefault="005F7BBC">
      <w:r>
        <w:separator/>
      </w:r>
    </w:p>
  </w:footnote>
  <w:footnote w:type="continuationSeparator" w:id="0">
    <w:p w14:paraId="25AD3607" w14:textId="77777777" w:rsidR="005F7BBC" w:rsidRDefault="005F7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B1A9" w14:textId="77777777" w:rsidR="00315BF5" w:rsidRPr="00315BF5" w:rsidRDefault="00315BF5" w:rsidP="009D39DB">
    <w:pPr>
      <w:pBdr>
        <w:top w:val="single" w:sz="4" w:space="0" w:color="auto"/>
      </w:pBdr>
      <w:tabs>
        <w:tab w:val="right" w:pos="10080"/>
      </w:tabs>
      <w:spacing w:after="0" w:line="240" w:lineRule="auto"/>
      <w:rPr>
        <w:rFonts w:cs="Arial"/>
      </w:rPr>
    </w:pPr>
    <w:r w:rsidRPr="00315BF5">
      <w:rPr>
        <w:rFonts w:cs="Arial"/>
      </w:rPr>
      <w:t>Section 01025</w:t>
    </w:r>
    <w:r>
      <w:rPr>
        <w:rFonts w:cs="Arial"/>
      </w:rPr>
      <w:tab/>
    </w:r>
    <w:r w:rsidRPr="00315BF5">
      <w:rPr>
        <w:rFonts w:cs="Arial"/>
      </w:rPr>
      <w:t>CONTRACT NO</w:t>
    </w:r>
    <w:r w:rsidRPr="009D39DB">
      <w:rPr>
        <w:rFonts w:cs="Arial"/>
        <w:highlight w:val="yellow"/>
      </w:rPr>
      <w:t xml:space="preserve">.... [Insert </w:t>
    </w:r>
    <w:r w:rsidR="00A01E7D">
      <w:rPr>
        <w:rFonts w:cs="Arial"/>
        <w:highlight w:val="yellow"/>
      </w:rPr>
      <w:t>Contract</w:t>
    </w:r>
    <w:r w:rsidRPr="009D39DB">
      <w:rPr>
        <w:rFonts w:cs="Arial"/>
        <w:highlight w:val="yellow"/>
      </w:rPr>
      <w:t xml:space="preserve"> Number]</w:t>
    </w:r>
    <w:r w:rsidRPr="00315BF5">
      <w:rPr>
        <w:rFonts w:cs="Arial"/>
      </w:rPr>
      <w:tab/>
    </w:r>
  </w:p>
  <w:p w14:paraId="19476E3B" w14:textId="77777777" w:rsidR="00315BF5" w:rsidRPr="00315BF5" w:rsidRDefault="00DA314A" w:rsidP="009D39DB">
    <w:pPr>
      <w:pBdr>
        <w:top w:val="single" w:sz="4" w:space="0" w:color="auto"/>
      </w:pBdr>
      <w:tabs>
        <w:tab w:val="left" w:pos="-1440"/>
        <w:tab w:val="left" w:pos="-720"/>
        <w:tab w:val="left" w:pos="0"/>
        <w:tab w:val="center" w:pos="5040"/>
        <w:tab w:val="right" w:pos="10080"/>
      </w:tabs>
      <w:spacing w:after="0" w:line="240" w:lineRule="auto"/>
      <w:rPr>
        <w:rFonts w:cs="Arial"/>
      </w:rPr>
    </w:pPr>
    <w:r>
      <w:rPr>
        <w:rFonts w:cs="Arial"/>
      </w:rPr>
      <w:t>20</w:t>
    </w:r>
    <w:r w:rsidR="000751B6">
      <w:rPr>
        <w:rFonts w:cs="Arial"/>
      </w:rPr>
      <w:t>20</w:t>
    </w:r>
    <w:r w:rsidR="00315BF5" w:rsidRPr="00315BF5">
      <w:rPr>
        <w:rFonts w:cs="Arial"/>
      </w:rPr>
      <w:t>-</w:t>
    </w:r>
    <w:r w:rsidR="00E25EF8">
      <w:rPr>
        <w:rFonts w:cs="Arial"/>
      </w:rPr>
      <w:t>1</w:t>
    </w:r>
    <w:r w:rsidR="00A53D1E">
      <w:rPr>
        <w:rFonts w:cs="Arial"/>
      </w:rPr>
      <w:t>2</w:t>
    </w:r>
    <w:r w:rsidR="00D65DD2">
      <w:rPr>
        <w:rFonts w:cs="Arial"/>
      </w:rPr>
      <w:t>-</w:t>
    </w:r>
    <w:r w:rsidR="00A53D1E">
      <w:rPr>
        <w:rFonts w:cs="Arial"/>
      </w:rPr>
      <w:t>09</w:t>
    </w:r>
    <w:r w:rsidR="00315BF5" w:rsidRPr="00315BF5">
      <w:rPr>
        <w:rFonts w:cs="Arial"/>
        <w:b/>
      </w:rPr>
      <w:tab/>
      <w:t>MEASUREMENT AND PAYMENT</w:t>
    </w:r>
    <w:r w:rsidR="00315BF5" w:rsidRPr="00315BF5">
      <w:rPr>
        <w:rFonts w:cs="Arial"/>
      </w:rPr>
      <w:tab/>
    </w:r>
  </w:p>
  <w:p w14:paraId="645C7E36" w14:textId="77777777" w:rsidR="00315BF5" w:rsidRPr="00315BF5" w:rsidRDefault="00315BF5" w:rsidP="009D39DB">
    <w:pPr>
      <w:pBdr>
        <w:top w:val="single" w:sz="4" w:space="0" w:color="auto"/>
      </w:pBdr>
      <w:tabs>
        <w:tab w:val="center" w:pos="5040"/>
        <w:tab w:val="right" w:pos="10080"/>
      </w:tabs>
      <w:spacing w:after="0" w:line="240" w:lineRule="auto"/>
      <w:rPr>
        <w:rFonts w:cs="Arial"/>
      </w:rPr>
    </w:pPr>
    <w:r w:rsidRPr="00315BF5">
      <w:rPr>
        <w:rFonts w:cs="Arial"/>
      </w:rPr>
      <w:t xml:space="preserve">Page </w:t>
    </w:r>
    <w:r w:rsidRPr="00315BF5">
      <w:rPr>
        <w:rFonts w:cs="Arial"/>
      </w:rPr>
      <w:fldChar w:fldCharType="begin"/>
    </w:r>
    <w:r w:rsidRPr="00315BF5">
      <w:rPr>
        <w:rFonts w:cs="Arial"/>
      </w:rPr>
      <w:instrText xml:space="preserve">PAGE </w:instrText>
    </w:r>
    <w:r w:rsidRPr="00315BF5">
      <w:rPr>
        <w:rFonts w:cs="Arial"/>
      </w:rPr>
      <w:fldChar w:fldCharType="separate"/>
    </w:r>
    <w:r w:rsidR="00987C5F">
      <w:rPr>
        <w:rFonts w:cs="Arial"/>
        <w:noProof/>
      </w:rPr>
      <w:t>6</w:t>
    </w:r>
    <w:r w:rsidRPr="00315BF5">
      <w:rPr>
        <w:rFonts w:cs="Arial"/>
      </w:rPr>
      <w:fldChar w:fldCharType="end"/>
    </w:r>
    <w:r w:rsidRPr="00315BF5">
      <w:rPr>
        <w:rFonts w:cs="Arial"/>
      </w:rPr>
      <w:t xml:space="preserve"> </w:t>
    </w:r>
    <w:r>
      <w:rPr>
        <w:rFonts w:cs="Arial"/>
      </w:rPr>
      <w:tab/>
    </w:r>
    <w:r>
      <w:rPr>
        <w:rFonts w:cs="Arial"/>
      </w:rPr>
      <w:tab/>
    </w:r>
    <w:r w:rsidRPr="00315BF5">
      <w:rPr>
        <w:rFonts w:cs="Arial"/>
      </w:rPr>
      <w:t xml:space="preserve">DATE: </w:t>
    </w:r>
    <w:r w:rsidRPr="009D39DB">
      <w:rPr>
        <w:rFonts w:cs="Arial"/>
        <w:highlight w:val="yellow"/>
      </w:rPr>
      <w:t>[Insert Date, (e.g. Jan., 20</w:t>
    </w:r>
    <w:r w:rsidR="000751B6">
      <w:rPr>
        <w:rFonts w:cs="Arial"/>
        <w:highlight w:val="yellow"/>
      </w:rPr>
      <w:t>20</w:t>
    </w:r>
    <w:r w:rsidRPr="009D39DB">
      <w:rPr>
        <w:rFonts w:cs="Arial"/>
        <w:highlight w:val="yellow"/>
      </w:rPr>
      <w:t>)]</w:t>
    </w:r>
    <w:r w:rsidRPr="00315BF5">
      <w:rPr>
        <w:rFonts w:cs="Arial"/>
      </w:rPr>
      <w:tab/>
      <w:t xml:space="preserve"> </w:t>
    </w:r>
  </w:p>
  <w:p w14:paraId="4B62C0F9" w14:textId="77777777" w:rsidR="00315BF5" w:rsidRDefault="00315B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80DA" w14:textId="77777777" w:rsidR="00F37B77" w:rsidRPr="001215D9" w:rsidRDefault="00F37B77" w:rsidP="009D39DB">
    <w:pPr>
      <w:pBdr>
        <w:top w:val="single" w:sz="4" w:space="0" w:color="auto"/>
      </w:pBdr>
      <w:tabs>
        <w:tab w:val="right" w:pos="10080"/>
      </w:tabs>
      <w:spacing w:after="0" w:line="240" w:lineRule="auto"/>
      <w:rPr>
        <w:rFonts w:cs="Arial"/>
      </w:rPr>
    </w:pPr>
    <w:r w:rsidRPr="001215D9">
      <w:rPr>
        <w:rFonts w:cs="Arial"/>
      </w:rPr>
      <w:t>CONTRACT NO</w:t>
    </w:r>
    <w:r w:rsidRPr="009D39DB">
      <w:rPr>
        <w:rFonts w:cs="Arial"/>
        <w:highlight w:val="yellow"/>
      </w:rPr>
      <w:t xml:space="preserve">.... [Insert </w:t>
    </w:r>
    <w:r w:rsidR="00A01E7D">
      <w:rPr>
        <w:rFonts w:cs="Arial"/>
        <w:highlight w:val="yellow"/>
      </w:rPr>
      <w:t>Contract</w:t>
    </w:r>
    <w:r w:rsidRPr="009D39DB">
      <w:rPr>
        <w:rFonts w:cs="Arial"/>
        <w:highlight w:val="yellow"/>
      </w:rPr>
      <w:t xml:space="preserve"> Number]</w:t>
    </w:r>
    <w:r w:rsidRPr="001215D9">
      <w:rPr>
        <w:rFonts w:cs="Arial"/>
      </w:rPr>
      <w:tab/>
      <w:t>Section 01025</w:t>
    </w:r>
  </w:p>
  <w:p w14:paraId="42B902A3" w14:textId="77777777" w:rsidR="00F37B77" w:rsidRPr="001215D9" w:rsidRDefault="00F37B77" w:rsidP="009D39DB">
    <w:pPr>
      <w:pBdr>
        <w:top w:val="single" w:sz="4" w:space="0" w:color="auto"/>
      </w:pBdr>
      <w:tabs>
        <w:tab w:val="left" w:pos="-1440"/>
        <w:tab w:val="left" w:pos="-720"/>
        <w:tab w:val="left" w:pos="0"/>
        <w:tab w:val="center" w:pos="5220"/>
        <w:tab w:val="right" w:pos="10080"/>
      </w:tabs>
      <w:spacing w:after="0" w:line="240" w:lineRule="auto"/>
      <w:rPr>
        <w:rFonts w:cs="Arial"/>
      </w:rPr>
    </w:pPr>
    <w:r w:rsidRPr="001215D9">
      <w:rPr>
        <w:rFonts w:cs="Arial"/>
        <w:b/>
      </w:rPr>
      <w:tab/>
      <w:t>MEASUREMENT AND PAYMENT</w:t>
    </w:r>
    <w:r w:rsidRPr="001215D9">
      <w:rPr>
        <w:rFonts w:cs="Arial"/>
      </w:rPr>
      <w:tab/>
    </w:r>
    <w:r w:rsidR="00DA314A">
      <w:rPr>
        <w:rFonts w:cs="Arial"/>
      </w:rPr>
      <w:t>20</w:t>
    </w:r>
    <w:r w:rsidR="000751B6">
      <w:rPr>
        <w:rFonts w:cs="Arial"/>
      </w:rPr>
      <w:t>20</w:t>
    </w:r>
    <w:r w:rsidR="00DA314A">
      <w:rPr>
        <w:rFonts w:cs="Arial"/>
      </w:rPr>
      <w:t>-</w:t>
    </w:r>
    <w:r w:rsidR="00E25EF8">
      <w:rPr>
        <w:rFonts w:cs="Arial"/>
      </w:rPr>
      <w:t>1</w:t>
    </w:r>
    <w:r w:rsidR="00A16870">
      <w:rPr>
        <w:rFonts w:cs="Arial"/>
      </w:rPr>
      <w:t>2</w:t>
    </w:r>
    <w:r w:rsidR="00D65DD2">
      <w:rPr>
        <w:rFonts w:cs="Arial"/>
      </w:rPr>
      <w:t>-</w:t>
    </w:r>
    <w:r w:rsidR="00A53D1E">
      <w:rPr>
        <w:rFonts w:cs="Arial"/>
      </w:rPr>
      <w:t>09</w:t>
    </w:r>
  </w:p>
  <w:p w14:paraId="4EA70014" w14:textId="77777777" w:rsidR="00F37B77" w:rsidRPr="001215D9" w:rsidRDefault="00F37B77" w:rsidP="009D39DB">
    <w:pPr>
      <w:pBdr>
        <w:top w:val="single" w:sz="4" w:space="0" w:color="auto"/>
      </w:pBdr>
      <w:tabs>
        <w:tab w:val="center" w:pos="5175"/>
        <w:tab w:val="right" w:pos="10080"/>
      </w:tabs>
      <w:spacing w:after="0" w:line="240" w:lineRule="auto"/>
      <w:rPr>
        <w:rFonts w:cs="Arial"/>
      </w:rPr>
    </w:pPr>
    <w:r w:rsidRPr="001215D9">
      <w:rPr>
        <w:rFonts w:cs="Arial"/>
      </w:rPr>
      <w:t xml:space="preserve">DATE: </w:t>
    </w:r>
    <w:r w:rsidRPr="009D39DB">
      <w:rPr>
        <w:rFonts w:cs="Arial"/>
        <w:highlight w:val="yellow"/>
      </w:rPr>
      <w:t>[Insert Date, (e.g. Jan., 20</w:t>
    </w:r>
    <w:r w:rsidR="000751B6">
      <w:rPr>
        <w:rFonts w:cs="Arial"/>
        <w:highlight w:val="yellow"/>
      </w:rPr>
      <w:t>20</w:t>
    </w:r>
    <w:r w:rsidRPr="009D39DB">
      <w:rPr>
        <w:rFonts w:cs="Arial"/>
        <w:highlight w:val="yellow"/>
      </w:rPr>
      <w:t>)]</w:t>
    </w:r>
    <w:r w:rsidRPr="001215D9">
      <w:rPr>
        <w:rFonts w:cs="Arial"/>
      </w:rPr>
      <w:tab/>
    </w:r>
    <w:r w:rsidRPr="001215D9">
      <w:rPr>
        <w:rFonts w:cs="Arial"/>
      </w:rPr>
      <w:tab/>
      <w:t xml:space="preserve">Page </w:t>
    </w:r>
    <w:r w:rsidRPr="001215D9">
      <w:rPr>
        <w:rFonts w:cs="Arial"/>
      </w:rPr>
      <w:fldChar w:fldCharType="begin"/>
    </w:r>
    <w:r w:rsidRPr="001215D9">
      <w:rPr>
        <w:rFonts w:cs="Arial"/>
      </w:rPr>
      <w:instrText xml:space="preserve">PAGE </w:instrText>
    </w:r>
    <w:r w:rsidRPr="001215D9">
      <w:rPr>
        <w:rFonts w:cs="Arial"/>
      </w:rPr>
      <w:fldChar w:fldCharType="separate"/>
    </w:r>
    <w:r w:rsidR="00987C5F">
      <w:rPr>
        <w:rFonts w:cs="Arial"/>
        <w:noProof/>
      </w:rPr>
      <w:t>1</w:t>
    </w:r>
    <w:r w:rsidRPr="001215D9">
      <w:rPr>
        <w:rFonts w:cs="Arial"/>
      </w:rPr>
      <w:fldChar w:fldCharType="end"/>
    </w:r>
    <w:r w:rsidRPr="001215D9">
      <w:rPr>
        <w:rFonts w:cs="Arial"/>
      </w:rPr>
      <w:t xml:space="preserve"> </w:t>
    </w:r>
  </w:p>
  <w:p w14:paraId="77BAE970" w14:textId="77777777" w:rsidR="00F37B77" w:rsidRPr="00672C12" w:rsidRDefault="00F37B77"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1E3D" w14:textId="77777777" w:rsidR="00F37B77" w:rsidRPr="0082209E" w:rsidRDefault="00F37B77"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01025</w:t>
    </w:r>
  </w:p>
  <w:p w14:paraId="2AADDD55" w14:textId="77777777" w:rsidR="00F37B77" w:rsidRPr="0082209E" w:rsidRDefault="00F37B77" w:rsidP="00710339">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MEASUREMENT AND PAYMENT</w:t>
    </w:r>
    <w:r w:rsidRPr="0082209E">
      <w:rPr>
        <w:rFonts w:ascii="Arial" w:hAnsi="Arial" w:cs="Arial"/>
      </w:rPr>
      <w:tab/>
    </w:r>
    <w:r>
      <w:rPr>
        <w:rFonts w:ascii="Arial" w:hAnsi="Arial" w:cs="Arial"/>
      </w:rPr>
      <w:t>2012-0</w:t>
    </w:r>
    <w:r w:rsidR="00B1376B">
      <w:rPr>
        <w:rFonts w:ascii="Arial" w:hAnsi="Arial" w:cs="Arial"/>
      </w:rPr>
      <w:t>7</w:t>
    </w:r>
    <w:r>
      <w:rPr>
        <w:rFonts w:ascii="Arial" w:hAnsi="Arial" w:cs="Arial"/>
      </w:rPr>
      <w:t>-</w:t>
    </w:r>
    <w:r w:rsidR="00B1376B">
      <w:rPr>
        <w:rFonts w:ascii="Arial" w:hAnsi="Arial" w:cs="Arial"/>
      </w:rPr>
      <w:t>05</w:t>
    </w:r>
  </w:p>
  <w:p w14:paraId="6B10D12E" w14:textId="77777777" w:rsidR="00F37B77" w:rsidRPr="0082209E" w:rsidRDefault="00F37B77"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315BF5">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315BF5">
      <w:rPr>
        <w:rStyle w:val="PageNumber"/>
        <w:rFonts w:ascii="Arial" w:hAnsi="Arial" w:cs="Arial"/>
        <w:caps/>
        <w:noProof/>
        <w:sz w:val="22"/>
      </w:rPr>
      <w:t>6</w:t>
    </w:r>
    <w:r w:rsidRPr="008A26A6">
      <w:rPr>
        <w:rStyle w:val="PageNumber"/>
        <w:rFonts w:ascii="Arial" w:hAnsi="Arial" w:cs="Arial"/>
        <w:caps/>
        <w:sz w:val="22"/>
      </w:rPr>
      <w:fldChar w:fldCharType="end"/>
    </w:r>
  </w:p>
  <w:p w14:paraId="7F35C09A" w14:textId="77777777" w:rsidR="00F37B77" w:rsidRDefault="00F37B77"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562238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F1510D"/>
    <w:multiLevelType w:val="hybridMultilevel"/>
    <w:tmpl w:val="545487B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8A1816"/>
    <w:multiLevelType w:val="multilevel"/>
    <w:tmpl w:val="55C4BDC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65575FD"/>
    <w:multiLevelType w:val="multilevel"/>
    <w:tmpl w:val="BC4A140A"/>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1" w15:restartNumberingAfterBreak="0">
    <w:nsid w:val="50407D28"/>
    <w:multiLevelType w:val="multilevel"/>
    <w:tmpl w:val="88827726"/>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774"/>
        </w:tabs>
        <w:ind w:left="774" w:firstLine="3456"/>
      </w:pPr>
      <w:rPr>
        <w:rFonts w:hint="default"/>
      </w:rPr>
    </w:lvl>
    <w:lvl w:ilvl="4">
      <w:start w:val="1"/>
      <w:numFmt w:val="decimal"/>
      <w:pStyle w:val="Heading5"/>
      <w:lvlText w:val=".%5"/>
      <w:lvlJc w:val="left"/>
      <w:pPr>
        <w:tabs>
          <w:tab w:val="num" w:pos="1080"/>
        </w:tabs>
        <w:ind w:left="108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D747439"/>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744"/>
        </w:tabs>
        <w:ind w:left="74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1CE5EAB"/>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5010262"/>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38007059">
    <w:abstractNumId w:val="0"/>
  </w:num>
  <w:num w:numId="2" w16cid:durableId="1663704936">
    <w:abstractNumId w:val="0"/>
  </w:num>
  <w:num w:numId="3" w16cid:durableId="1473012675">
    <w:abstractNumId w:val="11"/>
  </w:num>
  <w:num w:numId="4" w16cid:durableId="2069183252">
    <w:abstractNumId w:val="6"/>
  </w:num>
  <w:num w:numId="5" w16cid:durableId="423770741">
    <w:abstractNumId w:val="12"/>
  </w:num>
  <w:num w:numId="6" w16cid:durableId="2131852957">
    <w:abstractNumId w:val="5"/>
  </w:num>
  <w:num w:numId="7" w16cid:durableId="805203151">
    <w:abstractNumId w:val="9"/>
  </w:num>
  <w:num w:numId="8" w16cid:durableId="237710115">
    <w:abstractNumId w:val="4"/>
  </w:num>
  <w:num w:numId="9" w16cid:durableId="709459738">
    <w:abstractNumId w:val="16"/>
  </w:num>
  <w:num w:numId="10" w16cid:durableId="1648894926">
    <w:abstractNumId w:val="8"/>
  </w:num>
  <w:num w:numId="11" w16cid:durableId="202161489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4499501">
    <w:abstractNumId w:val="1"/>
  </w:num>
  <w:num w:numId="13" w16cid:durableId="1094087736">
    <w:abstractNumId w:val="3"/>
  </w:num>
  <w:num w:numId="14" w16cid:durableId="1521704131">
    <w:abstractNumId w:val="14"/>
  </w:num>
  <w:num w:numId="15" w16cid:durableId="654408168">
    <w:abstractNumId w:val="15"/>
  </w:num>
  <w:num w:numId="16" w16cid:durableId="330448140">
    <w:abstractNumId w:val="13"/>
  </w:num>
  <w:num w:numId="17" w16cid:durableId="551425600">
    <w:abstractNumId w:val="11"/>
  </w:num>
  <w:num w:numId="18" w16cid:durableId="323822079">
    <w:abstractNumId w:val="11"/>
  </w:num>
  <w:num w:numId="19" w16cid:durableId="1403215642">
    <w:abstractNumId w:val="11"/>
  </w:num>
  <w:num w:numId="20" w16cid:durableId="1516722422">
    <w:abstractNumId w:val="11"/>
  </w:num>
  <w:num w:numId="21" w16cid:durableId="1881355877">
    <w:abstractNumId w:val="11"/>
  </w:num>
  <w:num w:numId="22" w16cid:durableId="1399092052">
    <w:abstractNumId w:val="2"/>
  </w:num>
  <w:num w:numId="23" w16cid:durableId="4539830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550495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986103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35594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1B88"/>
    <w:rsid w:val="00014430"/>
    <w:rsid w:val="000400D0"/>
    <w:rsid w:val="00044D1F"/>
    <w:rsid w:val="0005152F"/>
    <w:rsid w:val="00062064"/>
    <w:rsid w:val="00063A3C"/>
    <w:rsid w:val="00067CB2"/>
    <w:rsid w:val="00071C34"/>
    <w:rsid w:val="000751B6"/>
    <w:rsid w:val="00076B24"/>
    <w:rsid w:val="00091126"/>
    <w:rsid w:val="00092D83"/>
    <w:rsid w:val="000A397F"/>
    <w:rsid w:val="000A5246"/>
    <w:rsid w:val="000A5733"/>
    <w:rsid w:val="000A591F"/>
    <w:rsid w:val="000A7BB7"/>
    <w:rsid w:val="000C6EBC"/>
    <w:rsid w:val="000C75F6"/>
    <w:rsid w:val="000E7679"/>
    <w:rsid w:val="000F2BC2"/>
    <w:rsid w:val="001058FE"/>
    <w:rsid w:val="00107DBA"/>
    <w:rsid w:val="00111036"/>
    <w:rsid w:val="00115805"/>
    <w:rsid w:val="001159D1"/>
    <w:rsid w:val="001215D9"/>
    <w:rsid w:val="001222B9"/>
    <w:rsid w:val="00137196"/>
    <w:rsid w:val="001A1E24"/>
    <w:rsid w:val="001B2DC9"/>
    <w:rsid w:val="001B3E2D"/>
    <w:rsid w:val="001C0706"/>
    <w:rsid w:val="001D4ADD"/>
    <w:rsid w:val="001E427F"/>
    <w:rsid w:val="001F46B2"/>
    <w:rsid w:val="002179EC"/>
    <w:rsid w:val="00244A32"/>
    <w:rsid w:val="00261A12"/>
    <w:rsid w:val="002635CA"/>
    <w:rsid w:val="00290761"/>
    <w:rsid w:val="002B3C23"/>
    <w:rsid w:val="002B7E5F"/>
    <w:rsid w:val="002C13D4"/>
    <w:rsid w:val="002D4787"/>
    <w:rsid w:val="002F07C0"/>
    <w:rsid w:val="002F4665"/>
    <w:rsid w:val="003010C6"/>
    <w:rsid w:val="003130DA"/>
    <w:rsid w:val="00315BF5"/>
    <w:rsid w:val="003351FC"/>
    <w:rsid w:val="0033540B"/>
    <w:rsid w:val="00337A00"/>
    <w:rsid w:val="00341F69"/>
    <w:rsid w:val="003536FA"/>
    <w:rsid w:val="00366110"/>
    <w:rsid w:val="00372157"/>
    <w:rsid w:val="003A32E3"/>
    <w:rsid w:val="003B7FB5"/>
    <w:rsid w:val="003C2C99"/>
    <w:rsid w:val="003C2F2A"/>
    <w:rsid w:val="003D1129"/>
    <w:rsid w:val="003F7FE4"/>
    <w:rsid w:val="00402642"/>
    <w:rsid w:val="0040417E"/>
    <w:rsid w:val="00414AEF"/>
    <w:rsid w:val="0042656D"/>
    <w:rsid w:val="004462D9"/>
    <w:rsid w:val="00451590"/>
    <w:rsid w:val="00456442"/>
    <w:rsid w:val="0047355C"/>
    <w:rsid w:val="00491563"/>
    <w:rsid w:val="00495CBB"/>
    <w:rsid w:val="004B7672"/>
    <w:rsid w:val="004B7AEA"/>
    <w:rsid w:val="004C6DAD"/>
    <w:rsid w:val="004C75BD"/>
    <w:rsid w:val="004C7D80"/>
    <w:rsid w:val="004E2951"/>
    <w:rsid w:val="004F3D8A"/>
    <w:rsid w:val="005015AF"/>
    <w:rsid w:val="0050231E"/>
    <w:rsid w:val="0051680C"/>
    <w:rsid w:val="00517BC2"/>
    <w:rsid w:val="00523CB5"/>
    <w:rsid w:val="00524F50"/>
    <w:rsid w:val="005325DC"/>
    <w:rsid w:val="0053471C"/>
    <w:rsid w:val="00550393"/>
    <w:rsid w:val="00564B80"/>
    <w:rsid w:val="00575A97"/>
    <w:rsid w:val="00576B67"/>
    <w:rsid w:val="005907CB"/>
    <w:rsid w:val="005947BD"/>
    <w:rsid w:val="005B0826"/>
    <w:rsid w:val="005E7E59"/>
    <w:rsid w:val="005F1E0F"/>
    <w:rsid w:val="005F7BBC"/>
    <w:rsid w:val="006228A8"/>
    <w:rsid w:val="00641CA3"/>
    <w:rsid w:val="0065184E"/>
    <w:rsid w:val="006540C5"/>
    <w:rsid w:val="00656836"/>
    <w:rsid w:val="00664F22"/>
    <w:rsid w:val="006722FB"/>
    <w:rsid w:val="00672C12"/>
    <w:rsid w:val="00685A4C"/>
    <w:rsid w:val="00691D1B"/>
    <w:rsid w:val="006A009A"/>
    <w:rsid w:val="006A386E"/>
    <w:rsid w:val="006A72EC"/>
    <w:rsid w:val="006B08CE"/>
    <w:rsid w:val="006C0FAF"/>
    <w:rsid w:val="006C1754"/>
    <w:rsid w:val="006C34E7"/>
    <w:rsid w:val="006D7A67"/>
    <w:rsid w:val="006E64D1"/>
    <w:rsid w:val="00704A8B"/>
    <w:rsid w:val="0070514B"/>
    <w:rsid w:val="00710339"/>
    <w:rsid w:val="00712AD0"/>
    <w:rsid w:val="007134DE"/>
    <w:rsid w:val="00713C69"/>
    <w:rsid w:val="00751349"/>
    <w:rsid w:val="00777AF9"/>
    <w:rsid w:val="007813A8"/>
    <w:rsid w:val="00787EB7"/>
    <w:rsid w:val="0079289F"/>
    <w:rsid w:val="00797611"/>
    <w:rsid w:val="007A4DBD"/>
    <w:rsid w:val="007B170A"/>
    <w:rsid w:val="007B2D3E"/>
    <w:rsid w:val="007E4441"/>
    <w:rsid w:val="008001A5"/>
    <w:rsid w:val="00812A85"/>
    <w:rsid w:val="00813D36"/>
    <w:rsid w:val="0082655F"/>
    <w:rsid w:val="0084696C"/>
    <w:rsid w:val="00866AB2"/>
    <w:rsid w:val="00877E87"/>
    <w:rsid w:val="00890837"/>
    <w:rsid w:val="008A26A6"/>
    <w:rsid w:val="008A511E"/>
    <w:rsid w:val="008C2E04"/>
    <w:rsid w:val="008D364B"/>
    <w:rsid w:val="008D51C3"/>
    <w:rsid w:val="008E677A"/>
    <w:rsid w:val="00902D14"/>
    <w:rsid w:val="00906439"/>
    <w:rsid w:val="00913C8C"/>
    <w:rsid w:val="009369FF"/>
    <w:rsid w:val="009608B7"/>
    <w:rsid w:val="00960901"/>
    <w:rsid w:val="00987C5F"/>
    <w:rsid w:val="00992B5A"/>
    <w:rsid w:val="009B3147"/>
    <w:rsid w:val="009D39DB"/>
    <w:rsid w:val="009F6F90"/>
    <w:rsid w:val="00A01E7D"/>
    <w:rsid w:val="00A16870"/>
    <w:rsid w:val="00A22450"/>
    <w:rsid w:val="00A277F9"/>
    <w:rsid w:val="00A40CB3"/>
    <w:rsid w:val="00A43BE1"/>
    <w:rsid w:val="00A53D1E"/>
    <w:rsid w:val="00A55860"/>
    <w:rsid w:val="00A605D4"/>
    <w:rsid w:val="00A63FF5"/>
    <w:rsid w:val="00A767E0"/>
    <w:rsid w:val="00A961DA"/>
    <w:rsid w:val="00A971A7"/>
    <w:rsid w:val="00AA040C"/>
    <w:rsid w:val="00AA32B2"/>
    <w:rsid w:val="00AC179B"/>
    <w:rsid w:val="00AD2E81"/>
    <w:rsid w:val="00AD7CCB"/>
    <w:rsid w:val="00AE262D"/>
    <w:rsid w:val="00AE5EBF"/>
    <w:rsid w:val="00B0073D"/>
    <w:rsid w:val="00B0735F"/>
    <w:rsid w:val="00B1376B"/>
    <w:rsid w:val="00B35869"/>
    <w:rsid w:val="00B41265"/>
    <w:rsid w:val="00B615B3"/>
    <w:rsid w:val="00B61675"/>
    <w:rsid w:val="00B70562"/>
    <w:rsid w:val="00BA31F9"/>
    <w:rsid w:val="00BD31C2"/>
    <w:rsid w:val="00BE20AB"/>
    <w:rsid w:val="00BE3977"/>
    <w:rsid w:val="00BE4B4C"/>
    <w:rsid w:val="00BF545C"/>
    <w:rsid w:val="00C03302"/>
    <w:rsid w:val="00C05EDA"/>
    <w:rsid w:val="00C15349"/>
    <w:rsid w:val="00C25803"/>
    <w:rsid w:val="00C342BF"/>
    <w:rsid w:val="00C54E8D"/>
    <w:rsid w:val="00C722E6"/>
    <w:rsid w:val="00C73272"/>
    <w:rsid w:val="00C80C03"/>
    <w:rsid w:val="00C81675"/>
    <w:rsid w:val="00C9008D"/>
    <w:rsid w:val="00C9543A"/>
    <w:rsid w:val="00C96DBF"/>
    <w:rsid w:val="00CB049A"/>
    <w:rsid w:val="00CC47FD"/>
    <w:rsid w:val="00CD1920"/>
    <w:rsid w:val="00D109FD"/>
    <w:rsid w:val="00D14710"/>
    <w:rsid w:val="00D1603C"/>
    <w:rsid w:val="00D26372"/>
    <w:rsid w:val="00D3626B"/>
    <w:rsid w:val="00D55E93"/>
    <w:rsid w:val="00D65DD2"/>
    <w:rsid w:val="00D705EE"/>
    <w:rsid w:val="00D7255C"/>
    <w:rsid w:val="00D7458A"/>
    <w:rsid w:val="00D746AC"/>
    <w:rsid w:val="00D76678"/>
    <w:rsid w:val="00D812D7"/>
    <w:rsid w:val="00DA097A"/>
    <w:rsid w:val="00DA314A"/>
    <w:rsid w:val="00DB06A2"/>
    <w:rsid w:val="00DB24FF"/>
    <w:rsid w:val="00DF5E02"/>
    <w:rsid w:val="00DF75C1"/>
    <w:rsid w:val="00E16086"/>
    <w:rsid w:val="00E2144D"/>
    <w:rsid w:val="00E25EF8"/>
    <w:rsid w:val="00E3366F"/>
    <w:rsid w:val="00E353B5"/>
    <w:rsid w:val="00E477B8"/>
    <w:rsid w:val="00E62AA3"/>
    <w:rsid w:val="00E63805"/>
    <w:rsid w:val="00E64FCE"/>
    <w:rsid w:val="00E66FD4"/>
    <w:rsid w:val="00E67224"/>
    <w:rsid w:val="00E70F1D"/>
    <w:rsid w:val="00E76905"/>
    <w:rsid w:val="00E846F1"/>
    <w:rsid w:val="00EA22F2"/>
    <w:rsid w:val="00EA7442"/>
    <w:rsid w:val="00EB6846"/>
    <w:rsid w:val="00EC3302"/>
    <w:rsid w:val="00EC347E"/>
    <w:rsid w:val="00EE6E29"/>
    <w:rsid w:val="00EE76D6"/>
    <w:rsid w:val="00F00AD9"/>
    <w:rsid w:val="00F13982"/>
    <w:rsid w:val="00F16A93"/>
    <w:rsid w:val="00F37B77"/>
    <w:rsid w:val="00F409E8"/>
    <w:rsid w:val="00F5273F"/>
    <w:rsid w:val="00F6204E"/>
    <w:rsid w:val="00F66C80"/>
    <w:rsid w:val="00F71D30"/>
    <w:rsid w:val="00FA0E5E"/>
    <w:rsid w:val="00FB4DCD"/>
    <w:rsid w:val="00FB7B18"/>
    <w:rsid w:val="00FC0F19"/>
    <w:rsid w:val="00FC171D"/>
    <w:rsid w:val="00FD122A"/>
    <w:rsid w:val="00FF75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DE864"/>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BF5"/>
    <w:pPr>
      <w:spacing w:after="200" w:line="276" w:lineRule="auto"/>
    </w:pPr>
    <w:rPr>
      <w:sz w:val="22"/>
      <w:szCs w:val="22"/>
    </w:rPr>
  </w:style>
  <w:style w:type="paragraph" w:styleId="Heading1">
    <w:name w:val="heading 1"/>
    <w:aliases w:val="Heading 1S"/>
    <w:basedOn w:val="Normal"/>
    <w:next w:val="BodyText"/>
    <w:link w:val="Heading1Char"/>
    <w:qFormat/>
    <w:rsid w:val="00FD122A"/>
    <w:pPr>
      <w:keepNext/>
      <w:numPr>
        <w:numId w:val="21"/>
      </w:numPr>
      <w:tabs>
        <w:tab w:val="clear" w:pos="432"/>
        <w:tab w:val="left" w:pos="720"/>
      </w:tabs>
      <w:spacing w:before="160" w:after="0" w:line="240" w:lineRule="auto"/>
      <w:ind w:left="720" w:hanging="720"/>
      <w:outlineLvl w:val="0"/>
    </w:pPr>
    <w:rPr>
      <w:caps/>
      <w:u w:val="single"/>
    </w:rPr>
  </w:style>
  <w:style w:type="paragraph" w:styleId="Heading2">
    <w:name w:val="heading 2"/>
    <w:aliases w:val="Heading 2S"/>
    <w:basedOn w:val="Normal"/>
    <w:next w:val="BodyText"/>
    <w:link w:val="Heading2Char"/>
    <w:qFormat/>
    <w:rsid w:val="00315BF5"/>
    <w:pPr>
      <w:keepNext/>
      <w:keepLines/>
      <w:numPr>
        <w:ilvl w:val="1"/>
        <w:numId w:val="21"/>
      </w:numPr>
      <w:tabs>
        <w:tab w:val="clear" w:pos="576"/>
        <w:tab w:val="num" w:pos="720"/>
      </w:tabs>
      <w:spacing w:before="80" w:after="0" w:line="240" w:lineRule="auto"/>
      <w:ind w:left="720" w:hanging="720"/>
      <w:outlineLvl w:val="1"/>
    </w:pPr>
    <w:rPr>
      <w:rFonts w:cs="Calibri"/>
      <w:u w:val="single"/>
    </w:rPr>
  </w:style>
  <w:style w:type="paragraph" w:styleId="Heading3">
    <w:name w:val="heading 3"/>
    <w:aliases w:val="Heading 3S"/>
    <w:basedOn w:val="Normal"/>
    <w:next w:val="Heading4"/>
    <w:link w:val="Heading3Char"/>
    <w:autoRedefine/>
    <w:qFormat/>
    <w:rsid w:val="00115805"/>
    <w:pPr>
      <w:numPr>
        <w:ilvl w:val="2"/>
        <w:numId w:val="21"/>
      </w:numPr>
      <w:tabs>
        <w:tab w:val="clear" w:pos="720"/>
        <w:tab w:val="num" w:pos="1440"/>
      </w:tabs>
      <w:spacing w:before="80" w:after="0" w:line="240" w:lineRule="auto"/>
      <w:ind w:left="1440" w:hanging="720"/>
      <w:outlineLvl w:val="2"/>
      <w:pPrChange w:id="0" w:author="Radulovic, Nicole" w:date="2022-10-24T15:35:00Z">
        <w:pPr>
          <w:numPr>
            <w:ilvl w:val="2"/>
            <w:numId w:val="21"/>
          </w:numPr>
          <w:tabs>
            <w:tab w:val="num" w:pos="720"/>
            <w:tab w:val="num" w:pos="1440"/>
          </w:tabs>
          <w:spacing w:before="80"/>
          <w:ind w:left="1440" w:hanging="720"/>
          <w:outlineLvl w:val="2"/>
        </w:pPr>
      </w:pPrChange>
    </w:pPr>
    <w:rPr>
      <w:rFonts w:cs="Calibri"/>
      <w:lang w:val="en-US" w:eastAsia="en-US"/>
      <w:rPrChange w:id="0" w:author="Radulovic, Nicole" w:date="2022-10-24T15:35:00Z">
        <w:rPr>
          <w:rFonts w:ascii="Calibri" w:eastAsia="Calibri" w:hAnsi="Calibri" w:cs="Calibri"/>
          <w:sz w:val="22"/>
          <w:szCs w:val="22"/>
          <w:lang w:val="en-US" w:eastAsia="en-US" w:bidi="ar-SA"/>
        </w:rPr>
      </w:rPrChange>
    </w:rPr>
  </w:style>
  <w:style w:type="paragraph" w:styleId="Heading4">
    <w:name w:val="heading 4"/>
    <w:aliases w:val="Heading 4S"/>
    <w:basedOn w:val="Normal"/>
    <w:link w:val="Heading4Char"/>
    <w:qFormat/>
    <w:rsid w:val="00315BF5"/>
    <w:pPr>
      <w:numPr>
        <w:ilvl w:val="3"/>
        <w:numId w:val="21"/>
      </w:numPr>
      <w:tabs>
        <w:tab w:val="left" w:pos="2160"/>
      </w:tabs>
      <w:spacing w:after="0" w:line="240" w:lineRule="auto"/>
      <w:ind w:left="2160" w:hanging="720"/>
      <w:outlineLvl w:val="3"/>
    </w:pPr>
    <w:rPr>
      <w:rFonts w:cs="Calibri"/>
    </w:rPr>
  </w:style>
  <w:style w:type="paragraph" w:styleId="Heading5">
    <w:name w:val="heading 5"/>
    <w:aliases w:val="Heading 5S"/>
    <w:basedOn w:val="Normal"/>
    <w:link w:val="Heading5Char"/>
    <w:qFormat/>
    <w:rsid w:val="00FD122A"/>
    <w:pPr>
      <w:numPr>
        <w:ilvl w:val="4"/>
        <w:numId w:val="18"/>
      </w:numPr>
      <w:tabs>
        <w:tab w:val="left" w:pos="2880"/>
      </w:tabs>
      <w:spacing w:after="0" w:line="240" w:lineRule="auto"/>
      <w:ind w:left="2880" w:hanging="720"/>
      <w:outlineLvl w:val="4"/>
    </w:pPr>
    <w:rPr>
      <w:rFonts w:cs="Calibri"/>
    </w:rPr>
  </w:style>
  <w:style w:type="paragraph" w:styleId="Heading6">
    <w:name w:val="heading 6"/>
    <w:aliases w:val="Heading 6S"/>
    <w:basedOn w:val="Normal"/>
    <w:next w:val="BodyText"/>
    <w:link w:val="Heading6Char"/>
    <w:qFormat/>
    <w:rsid w:val="00315BF5"/>
    <w:pPr>
      <w:numPr>
        <w:ilvl w:val="5"/>
        <w:numId w:val="23"/>
      </w:numPr>
      <w:spacing w:after="0" w:line="240" w:lineRule="auto"/>
      <w:outlineLvl w:val="5"/>
    </w:pPr>
    <w:rPr>
      <w:sz w:val="20"/>
      <w:szCs w:val="20"/>
    </w:rPr>
  </w:style>
  <w:style w:type="paragraph" w:styleId="Heading7">
    <w:name w:val="heading 7"/>
    <w:basedOn w:val="Heading6"/>
    <w:next w:val="Normal"/>
    <w:link w:val="Heading7Char"/>
    <w:unhideWhenUsed/>
    <w:qFormat/>
    <w:rsid w:val="00315BF5"/>
    <w:pPr>
      <w:numPr>
        <w:ilvl w:val="6"/>
        <w:numId w:val="25"/>
      </w:numPr>
      <w:tabs>
        <w:tab w:val="num" w:pos="4320"/>
        <w:tab w:val="num" w:pos="5040"/>
      </w:tabs>
      <w:ind w:left="4320"/>
      <w:outlineLvl w:val="6"/>
    </w:pPr>
  </w:style>
  <w:style w:type="paragraph" w:styleId="Heading8">
    <w:name w:val="heading 8"/>
    <w:basedOn w:val="Normal"/>
    <w:next w:val="Normal"/>
    <w:qFormat/>
    <w:rsid w:val="00DB06A2"/>
    <w:pPr>
      <w:spacing w:before="240" w:after="60"/>
      <w:outlineLvl w:val="7"/>
    </w:pPr>
    <w:rPr>
      <w:rFonts w:ascii="Times New Roman" w:hAnsi="Times New Roman"/>
      <w:i/>
      <w:iCs/>
      <w:sz w:val="24"/>
      <w:szCs w:val="24"/>
    </w:rPr>
  </w:style>
  <w:style w:type="paragraph" w:styleId="Heading9">
    <w:name w:val="heading 9"/>
    <w:basedOn w:val="Normal"/>
    <w:next w:val="Normal"/>
    <w:unhideWhenUsed/>
    <w:qFormat/>
    <w:rsid w:val="00315BF5"/>
    <w:pPr>
      <w:keepNext/>
      <w:keepLines/>
      <w:spacing w:before="200" w:after="0"/>
      <w:outlineLvl w:val="8"/>
    </w:pPr>
    <w:rPr>
      <w:rFonts w:ascii="Cambria" w:hAnsi="Cambria" w:cs="Ari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uiPriority w:val="35"/>
    <w:unhideWhenUsed/>
    <w:qFormat/>
    <w:rsid w:val="00315BF5"/>
    <w:pPr>
      <w:spacing w:line="240" w:lineRule="auto"/>
    </w:pPr>
    <w:rPr>
      <w:rFonts w:ascii="Calibri" w:hAnsi="Calibri"/>
      <w:bCs/>
      <w:color w:val="4F81BD"/>
      <w:sz w:val="18"/>
      <w:szCs w:val="18"/>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3"/>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S Char"/>
    <w:link w:val="Heading3"/>
    <w:rsid w:val="00115805"/>
    <w:rPr>
      <w:rFonts w:cs="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TableText"/>
    <w:rsid w:val="002F4665"/>
    <w:pPr>
      <w:jc w:val="center"/>
    </w:pPr>
    <w:rPr>
      <w:b/>
    </w:rPr>
  </w:style>
  <w:style w:type="paragraph" w:customStyle="1" w:styleId="TableText">
    <w:name w:val="Table Text"/>
    <w:basedOn w:val="Normal"/>
    <w:rsid w:val="002F4665"/>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New Roman" w:hAnsi="Times New Roman"/>
      <w:sz w:val="24"/>
    </w:rPr>
  </w:style>
  <w:style w:type="character" w:customStyle="1" w:styleId="Heading1Char">
    <w:name w:val="Heading 1 Char"/>
    <w:aliases w:val="Heading 1S Char"/>
    <w:link w:val="Heading1"/>
    <w:rsid w:val="00FD122A"/>
    <w:rPr>
      <w:rFonts w:ascii="Calibri" w:hAnsi="Calibri"/>
      <w:caps/>
      <w:sz w:val="22"/>
      <w:szCs w:val="22"/>
      <w:u w:val="single"/>
    </w:rPr>
  </w:style>
  <w:style w:type="paragraph" w:customStyle="1" w:styleId="NormalTableText">
    <w:name w:val="Normal Table Text"/>
    <w:basedOn w:val="Normal"/>
    <w:rsid w:val="002F07C0"/>
    <w:pPr>
      <w:widowControl w:val="0"/>
      <w:spacing w:before="60" w:after="60"/>
    </w:pPr>
    <w:rPr>
      <w:rFonts w:ascii="Arial" w:hAnsi="Arial"/>
      <w:sz w:val="20"/>
      <w:lang w:val="en-GB"/>
    </w:rPr>
  </w:style>
  <w:style w:type="paragraph" w:styleId="BalloonText">
    <w:name w:val="Balloon Text"/>
    <w:basedOn w:val="Normal"/>
    <w:semiHidden/>
    <w:rsid w:val="006A009A"/>
    <w:rPr>
      <w:rFonts w:ascii="Tahoma" w:hAnsi="Tahoma" w:cs="Tahoma"/>
      <w:sz w:val="16"/>
      <w:szCs w:val="16"/>
    </w:rPr>
  </w:style>
  <w:style w:type="paragraph" w:styleId="CommentSubject">
    <w:name w:val="annotation subject"/>
    <w:basedOn w:val="CommentText"/>
    <w:next w:val="CommentText"/>
    <w:semiHidden/>
    <w:rsid w:val="00111036"/>
    <w:pPr>
      <w:spacing w:before="0"/>
    </w:pPr>
    <w:rPr>
      <w:rFonts w:ascii="Book Antiqua" w:hAnsi="Book Antiqua"/>
      <w:b/>
      <w:bCs/>
      <w:sz w:val="20"/>
    </w:rPr>
  </w:style>
  <w:style w:type="character" w:customStyle="1" w:styleId="CharChar">
    <w:name w:val="Char Char"/>
    <w:rsid w:val="00B0073D"/>
    <w:rPr>
      <w:rFonts w:ascii="Arial" w:hAnsi="Arial"/>
      <w:b/>
      <w:sz w:val="22"/>
      <w:lang w:val="en-US" w:eastAsia="en-US" w:bidi="ar-SA"/>
    </w:rPr>
  </w:style>
  <w:style w:type="character" w:customStyle="1" w:styleId="BodyTextChar">
    <w:name w:val="Body Text Char"/>
    <w:link w:val="BodyText"/>
    <w:semiHidden/>
    <w:locked/>
    <w:rsid w:val="00890837"/>
    <w:rPr>
      <w:rFonts w:ascii="Book Antiqua" w:hAnsi="Book Antiqua"/>
      <w:sz w:val="22"/>
      <w:lang w:val="en-US" w:eastAsia="en-US" w:bidi="ar-SA"/>
    </w:rPr>
  </w:style>
  <w:style w:type="character" w:customStyle="1" w:styleId="Heading2Char">
    <w:name w:val="Heading 2 Char"/>
    <w:aliases w:val="Heading 2S Char"/>
    <w:link w:val="Heading2"/>
    <w:rsid w:val="00315BF5"/>
    <w:rPr>
      <w:rFonts w:ascii="Calibri" w:hAnsi="Calibri" w:cs="Calibri"/>
      <w:sz w:val="22"/>
      <w:szCs w:val="22"/>
      <w:u w:val="single"/>
    </w:rPr>
  </w:style>
  <w:style w:type="character" w:customStyle="1" w:styleId="Heading4Char">
    <w:name w:val="Heading 4 Char"/>
    <w:aliases w:val="Heading 4S Char"/>
    <w:link w:val="Heading4"/>
    <w:rsid w:val="00315BF5"/>
    <w:rPr>
      <w:rFonts w:ascii="Calibri" w:hAnsi="Calibri" w:cs="Calibri"/>
      <w:sz w:val="22"/>
      <w:szCs w:val="22"/>
    </w:rPr>
  </w:style>
  <w:style w:type="character" w:customStyle="1" w:styleId="Heading5Char">
    <w:name w:val="Heading 5 Char"/>
    <w:aliases w:val="Heading 5S Char"/>
    <w:link w:val="Heading5"/>
    <w:rsid w:val="00FD122A"/>
    <w:rPr>
      <w:rFonts w:ascii="Calibri" w:hAnsi="Calibri" w:cs="Calibri"/>
      <w:sz w:val="22"/>
      <w:szCs w:val="22"/>
    </w:rPr>
  </w:style>
  <w:style w:type="character" w:customStyle="1" w:styleId="Heading6Char">
    <w:name w:val="Heading 6 Char"/>
    <w:aliases w:val="Heading 6S Char"/>
    <w:link w:val="Heading6"/>
    <w:rsid w:val="00315BF5"/>
  </w:style>
  <w:style w:type="character" w:customStyle="1" w:styleId="Heading7Char">
    <w:name w:val="Heading 7 Char"/>
    <w:link w:val="Heading7"/>
    <w:uiPriority w:val="9"/>
    <w:rsid w:val="00315BF5"/>
  </w:style>
  <w:style w:type="character" w:customStyle="1" w:styleId="CommentTextChar">
    <w:name w:val="Comment Text Char"/>
    <w:link w:val="CommentText"/>
    <w:semiHidden/>
    <w:rsid w:val="00DA314A"/>
    <w:rPr>
      <w:rFonts w:ascii="Arial" w:hAnsi="Arial"/>
      <w:sz w:val="22"/>
      <w:szCs w:val="22"/>
    </w:rPr>
  </w:style>
  <w:style w:type="paragraph" w:styleId="Revision">
    <w:name w:val="Revision"/>
    <w:hidden/>
    <w:uiPriority w:val="99"/>
    <w:semiHidden/>
    <w:rsid w:val="000751B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36851">
      <w:bodyDiv w:val="1"/>
      <w:marLeft w:val="0"/>
      <w:marRight w:val="0"/>
      <w:marTop w:val="0"/>
      <w:marBottom w:val="0"/>
      <w:divBdr>
        <w:top w:val="none" w:sz="0" w:space="0" w:color="auto"/>
        <w:left w:val="none" w:sz="0" w:space="0" w:color="auto"/>
        <w:bottom w:val="none" w:sz="0" w:space="0" w:color="auto"/>
        <w:right w:val="none" w:sz="0" w:space="0" w:color="auto"/>
      </w:divBdr>
    </w:div>
    <w:div w:id="1048802886">
      <w:bodyDiv w:val="1"/>
      <w:marLeft w:val="0"/>
      <w:marRight w:val="0"/>
      <w:marTop w:val="0"/>
      <w:marBottom w:val="0"/>
      <w:divBdr>
        <w:top w:val="none" w:sz="0" w:space="0" w:color="auto"/>
        <w:left w:val="none" w:sz="0" w:space="0" w:color="auto"/>
        <w:bottom w:val="none" w:sz="0" w:space="0" w:color="auto"/>
        <w:right w:val="none" w:sz="0" w:space="0" w:color="auto"/>
      </w:divBdr>
    </w:div>
    <w:div w:id="1538392881">
      <w:bodyDiv w:val="1"/>
      <w:marLeft w:val="0"/>
      <w:marRight w:val="0"/>
      <w:marTop w:val="0"/>
      <w:marBottom w:val="0"/>
      <w:divBdr>
        <w:top w:val="none" w:sz="0" w:space="0" w:color="auto"/>
        <w:left w:val="none" w:sz="0" w:space="0" w:color="auto"/>
        <w:bottom w:val="none" w:sz="0" w:space="0" w:color="auto"/>
        <w:right w:val="none" w:sz="0" w:space="0" w:color="auto"/>
      </w:divBdr>
    </w:div>
    <w:div w:id="206649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9D4A46ED-0B01-4C7B-AD83-5935C8F71DF8}">
  <ds:schemaRefs>
    <ds:schemaRef ds:uri="http://schemas.microsoft.com/sharepoint/v3/contenttype/forms"/>
  </ds:schemaRefs>
</ds:datastoreItem>
</file>

<file path=customXml/itemProps2.xml><?xml version="1.0" encoding="utf-8"?>
<ds:datastoreItem xmlns:ds="http://schemas.openxmlformats.org/officeDocument/2006/customXml" ds:itemID="{6903835A-AA01-4181-8602-43DF8463B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B80508-8B59-4E50-8F2A-CFEC83D15022}">
  <ds:schemaRefs>
    <ds:schemaRef ds:uri="http://schemas.microsoft.com/office/2006/metadata/longProperties"/>
  </ds:schemaRefs>
</ds:datastoreItem>
</file>

<file path=customXml/itemProps4.xml><?xml version="1.0" encoding="utf-8"?>
<ds:datastoreItem xmlns:ds="http://schemas.openxmlformats.org/officeDocument/2006/customXml" ds:itemID="{359B9455-7101-4568-AD7D-F19D4917C8A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2</TotalTime>
  <Pages>5</Pages>
  <Words>2213</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01025 Measurement and Payment (Nov 28, 2017)</vt:lpstr>
    </vt:vector>
  </TitlesOfParts>
  <Company>Regional Municipality of York</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01025 Measurement and Payment (Nov 28, 2017)</dc:title>
  <dc:subject/>
  <dc:creator>Adley-McGinnis, Andrea</dc:creator>
  <cp:keywords/>
  <dc:description/>
  <cp:lastModifiedBy>Johnny Pang</cp:lastModifiedBy>
  <cp:revision>3</cp:revision>
  <cp:lastPrinted>2010-06-29T13:38:00Z</cp:lastPrinted>
  <dcterms:created xsi:type="dcterms:W3CDTF">2022-11-17T19:10:00Z</dcterms:created>
  <dcterms:modified xsi:type="dcterms:W3CDTF">2022-11-29T12:00:00Z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2020-12-09T00:00:00Z</vt:lpwstr>
  </property>
  <property fmtid="{D5CDD505-2E9C-101B-9397-08002B2CF9AE}" pid="4" name="_dlc_DocId">
    <vt:lpwstr>ENVCPD-95-2183</vt:lpwstr>
  </property>
  <property fmtid="{D5CDD505-2E9C-101B-9397-08002B2CF9AE}" pid="5" name="_dlc_DocIdItemGuid">
    <vt:lpwstr>9477548b-7216-4f56-8420-22a4f3ca1179</vt:lpwstr>
  </property>
  <property fmtid="{D5CDD505-2E9C-101B-9397-08002B2CF9AE}" pid="6" name="_dlc_DocIdUrl">
    <vt:lpwstr>https://mycloud.york.ca/projects/EnvServProgramDeliveryOffice/Design/_layouts/15/DocIdRedir.aspx?ID=ENVCPD-95-2183, ENVCPD-95-2183</vt:lpwstr>
  </property>
  <property fmtid="{D5CDD505-2E9C-101B-9397-08002B2CF9AE}" pid="7" name="File Code">
    <vt:lpwstr/>
  </property>
  <property fmtid="{D5CDD505-2E9C-101B-9397-08002B2CF9AE}" pid="8" name="Organizational Unit">
    <vt:lpwstr>ENV/CPD</vt:lpwstr>
  </property>
  <property fmtid="{D5CDD505-2E9C-101B-9397-08002B2CF9AE}" pid="9" name="Document Type">
    <vt:lpwstr>Technical Design Specification Templates</vt:lpwstr>
  </property>
  <property fmtid="{D5CDD505-2E9C-101B-9397-08002B2CF9AE}" pid="10" name="Sort Order">
    <vt:lpwstr/>
  </property>
  <property fmtid="{D5CDD505-2E9C-101B-9397-08002B2CF9AE}" pid="11" name="IconOverlay">
    <vt:lpwstr/>
  </property>
  <property fmtid="{D5CDD505-2E9C-101B-9397-08002B2CF9AE}" pid="12" name="TemplateUrl">
    <vt:lpwstr/>
  </property>
  <property fmtid="{D5CDD505-2E9C-101B-9397-08002B2CF9AE}" pid="13" name="xd_ProgID">
    <vt:lpwstr/>
  </property>
  <property fmtid="{D5CDD505-2E9C-101B-9397-08002B2CF9AE}" pid="14" name="_CopySource">
    <vt:lpwstr>https://mycloud.york.ca/projects/EnvServProgramDeliveryOffice/Design/Shared Documents/Technical Design Specification Templates/Division 01 - General Requirements/01025 Measurement and Payment.doc</vt:lpwstr>
  </property>
  <property fmtid="{D5CDD505-2E9C-101B-9397-08002B2CF9AE}" pid="15" name="Order">
    <vt:lpwstr>218300.000000000</vt:lpwstr>
  </property>
  <property fmtid="{D5CDD505-2E9C-101B-9397-08002B2CF9AE}" pid="16" name="Project Completion Date">
    <vt:lpwstr/>
  </property>
  <property fmtid="{D5CDD505-2E9C-101B-9397-08002B2CF9AE}" pid="17" name="Historical Project Number">
    <vt:lpwstr/>
  </property>
  <property fmtid="{D5CDD505-2E9C-101B-9397-08002B2CF9AE}" pid="18" name="End of Warranty Date">
    <vt:lpwstr/>
  </property>
  <property fmtid="{D5CDD505-2E9C-101B-9397-08002B2CF9AE}" pid="19" name="RelatedItems">
    <vt:lpwstr/>
  </property>
  <property fmtid="{D5CDD505-2E9C-101B-9397-08002B2CF9AE}" pid="20" name="_dlc_DocIdPersistId">
    <vt:lpwstr/>
  </property>
  <property fmtid="{D5CDD505-2E9C-101B-9397-08002B2CF9AE}" pid="21" name="Project Number">
    <vt:lpwstr>75530-ECA1011</vt:lpwstr>
  </property>
  <property fmtid="{D5CDD505-2E9C-101B-9397-08002B2CF9AE}" pid="22" name="Owner">
    <vt:lpwstr/>
  </property>
  <property fmtid="{D5CDD505-2E9C-101B-9397-08002B2CF9AE}" pid="23" name="Key Document">
    <vt:lpwstr>0</vt:lpwstr>
  </property>
  <property fmtid="{D5CDD505-2E9C-101B-9397-08002B2CF9AE}" pid="24" name="_DCDateCreated">
    <vt:lpwstr>2022-10-24T13:59:44Z</vt:lpwstr>
  </property>
  <property fmtid="{D5CDD505-2E9C-101B-9397-08002B2CF9AE}" pid="25" name="Data Classification">
    <vt:lpwstr>1;#Confidential|dbb6cc64-9915-4cf6-857e-3e641b410f5c</vt:lpwstr>
  </property>
  <property fmtid="{D5CDD505-2E9C-101B-9397-08002B2CF9AE}" pid="26" name="ContentTypeId">
    <vt:lpwstr>0x010100BF8E50B80A32C040A85FB450FB26C9E5</vt:lpwstr>
  </property>
  <property fmtid="{D5CDD505-2E9C-101B-9397-08002B2CF9AE}" pid="27" name="Office">
    <vt:lpwstr/>
  </property>
  <property fmtid="{D5CDD505-2E9C-101B-9397-08002B2CF9AE}" pid="28" name="Information Type">
    <vt:lpwstr/>
  </property>
  <property fmtid="{D5CDD505-2E9C-101B-9397-08002B2CF9AE}" pid="29" name="Internal Organization">
    <vt:lpwstr/>
  </property>
  <property fmtid="{D5CDD505-2E9C-101B-9397-08002B2CF9AE}" pid="30" name="Communications">
    <vt:lpwstr/>
  </property>
  <property fmtid="{D5CDD505-2E9C-101B-9397-08002B2CF9AE}" pid="31" name="AERIS Pools">
    <vt:lpwstr/>
  </property>
</Properties>
</file>