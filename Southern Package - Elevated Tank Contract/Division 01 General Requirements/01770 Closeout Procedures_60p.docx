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4"/>
        <w:gridCol w:w="2041"/>
        <w:gridCol w:w="5802"/>
      </w:tblGrid>
      <w:tr w:rsidR="00B26A5F" w:rsidRPr="004F16F6" w:rsidDel="00C161CB" w14:paraId="76313D16" w14:textId="77777777" w:rsidTr="006C663B">
        <w:trPr>
          <w:cantSplit/>
          <w:jc w:val="center"/>
          <w:del w:id="0" w:author="Liam Sykes" w:date="2022-03-21T16:21:00Z"/>
        </w:trPr>
        <w:tc>
          <w:tcPr>
            <w:tcW w:w="1184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3D8937C" w14:textId="77777777" w:rsidR="00B26A5F" w:rsidRPr="004F16F6" w:rsidDel="00C161CB" w:rsidRDefault="00B26A5F" w:rsidP="006C663B">
            <w:pPr>
              <w:pStyle w:val="TableHeading"/>
              <w:rPr>
                <w:del w:id="1" w:author="Liam Sykes" w:date="2022-03-21T16:21:00Z"/>
                <w:rFonts w:ascii="Calibri" w:hAnsi="Calibri"/>
                <w:sz w:val="22"/>
              </w:rPr>
            </w:pPr>
            <w:del w:id="2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Version</w:delText>
              </w:r>
            </w:del>
          </w:p>
        </w:tc>
        <w:tc>
          <w:tcPr>
            <w:tcW w:w="204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EB91E" w14:textId="77777777" w:rsidR="00B26A5F" w:rsidRPr="004F16F6" w:rsidDel="00C161CB" w:rsidRDefault="00B26A5F" w:rsidP="006C663B">
            <w:pPr>
              <w:pStyle w:val="TableHeading"/>
              <w:rPr>
                <w:del w:id="3" w:author="Liam Sykes" w:date="2022-03-21T16:21:00Z"/>
                <w:rFonts w:ascii="Calibri" w:hAnsi="Calibri"/>
                <w:sz w:val="22"/>
              </w:rPr>
            </w:pPr>
            <w:del w:id="4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Date</w:delText>
              </w:r>
            </w:del>
          </w:p>
        </w:tc>
        <w:tc>
          <w:tcPr>
            <w:tcW w:w="580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23068CC" w14:textId="77777777" w:rsidR="00B26A5F" w:rsidRPr="004F16F6" w:rsidDel="00C161CB" w:rsidRDefault="00B26A5F" w:rsidP="006C663B">
            <w:pPr>
              <w:pStyle w:val="TableHeading"/>
              <w:rPr>
                <w:del w:id="5" w:author="Liam Sykes" w:date="2022-03-21T16:21:00Z"/>
                <w:rFonts w:ascii="Calibri" w:hAnsi="Calibri"/>
                <w:sz w:val="22"/>
              </w:rPr>
            </w:pPr>
            <w:del w:id="6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Description of Revisions</w:delText>
              </w:r>
            </w:del>
          </w:p>
        </w:tc>
      </w:tr>
      <w:tr w:rsidR="00B26A5F" w:rsidRPr="004F16F6" w:rsidDel="00C161CB" w14:paraId="52ED201A" w14:textId="77777777" w:rsidTr="006C663B">
        <w:trPr>
          <w:cantSplit/>
          <w:jc w:val="center"/>
          <w:del w:id="7" w:author="Liam Sykes" w:date="2022-03-21T16:21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A01732C" w14:textId="77777777" w:rsidR="00B26A5F" w:rsidRPr="004F16F6" w:rsidDel="00C161CB" w:rsidRDefault="00B26A5F" w:rsidP="006C663B">
            <w:pPr>
              <w:pStyle w:val="NormalTableText"/>
              <w:rPr>
                <w:del w:id="8" w:author="Liam Sykes" w:date="2022-03-21T16:21:00Z"/>
                <w:rFonts w:ascii="Calibri" w:hAnsi="Calibri"/>
                <w:sz w:val="22"/>
              </w:rPr>
            </w:pPr>
            <w:del w:id="9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1</w:delText>
              </w:r>
            </w:del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C3455" w14:textId="77777777" w:rsidR="00B26A5F" w:rsidRPr="004F16F6" w:rsidDel="00C161CB" w:rsidRDefault="00B26A5F" w:rsidP="006C663B">
            <w:pPr>
              <w:pStyle w:val="NormalTableText"/>
              <w:rPr>
                <w:del w:id="10" w:author="Liam Sykes" w:date="2022-03-21T16:21:00Z"/>
                <w:rFonts w:ascii="Calibri" w:hAnsi="Calibri"/>
                <w:sz w:val="22"/>
              </w:rPr>
            </w:pPr>
            <w:del w:id="11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November 5, 2007</w:delText>
              </w:r>
            </w:del>
          </w:p>
        </w:tc>
        <w:tc>
          <w:tcPr>
            <w:tcW w:w="5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D605015" w14:textId="77777777" w:rsidR="00B26A5F" w:rsidRPr="004F16F6" w:rsidDel="00C161CB" w:rsidRDefault="00B26A5F" w:rsidP="006C663B">
            <w:pPr>
              <w:pStyle w:val="NormalTableText"/>
              <w:rPr>
                <w:del w:id="12" w:author="Liam Sykes" w:date="2022-03-21T16:21:00Z"/>
                <w:rFonts w:ascii="Calibri" w:hAnsi="Calibri"/>
                <w:sz w:val="22"/>
              </w:rPr>
            </w:pPr>
            <w:del w:id="13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Approved final document.</w:delText>
              </w:r>
            </w:del>
          </w:p>
        </w:tc>
      </w:tr>
      <w:tr w:rsidR="00B26A5F" w:rsidRPr="004F16F6" w:rsidDel="00C161CB" w14:paraId="5F94DB87" w14:textId="77777777" w:rsidTr="006C663B">
        <w:trPr>
          <w:cantSplit/>
          <w:jc w:val="center"/>
          <w:del w:id="14" w:author="Liam Sykes" w:date="2022-03-21T16:21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F5638E" w14:textId="77777777" w:rsidR="00B26A5F" w:rsidRPr="004F16F6" w:rsidDel="00C161CB" w:rsidRDefault="000E41A4" w:rsidP="006C663B">
            <w:pPr>
              <w:pStyle w:val="NormalTableText"/>
              <w:rPr>
                <w:del w:id="15" w:author="Liam Sykes" w:date="2022-03-21T16:21:00Z"/>
                <w:rFonts w:ascii="Calibri" w:hAnsi="Calibri"/>
                <w:sz w:val="22"/>
              </w:rPr>
            </w:pPr>
            <w:del w:id="16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2</w:delText>
              </w:r>
            </w:del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1DD1" w14:textId="77777777" w:rsidR="00B26A5F" w:rsidRPr="004F16F6" w:rsidDel="00C161CB" w:rsidRDefault="000E41A4" w:rsidP="006C663B">
            <w:pPr>
              <w:pStyle w:val="NormalTableText"/>
              <w:rPr>
                <w:del w:id="17" w:author="Liam Sykes" w:date="2022-03-21T16:21:00Z"/>
                <w:rFonts w:ascii="Calibri" w:hAnsi="Calibri"/>
                <w:sz w:val="22"/>
              </w:rPr>
            </w:pPr>
            <w:del w:id="18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September 28, 2010</w:delText>
              </w:r>
            </w:del>
          </w:p>
        </w:tc>
        <w:tc>
          <w:tcPr>
            <w:tcW w:w="5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4F9D608" w14:textId="77777777" w:rsidR="00B26A5F" w:rsidRPr="004F16F6" w:rsidDel="00C161CB" w:rsidRDefault="000E41A4" w:rsidP="006C663B">
            <w:pPr>
              <w:pStyle w:val="NormalTableText"/>
              <w:rPr>
                <w:del w:id="19" w:author="Liam Sykes" w:date="2022-03-21T16:21:00Z"/>
                <w:rFonts w:ascii="Calibri" w:hAnsi="Calibri"/>
                <w:sz w:val="22"/>
              </w:rPr>
            </w:pPr>
            <w:del w:id="20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Minor revisions</w:delText>
              </w:r>
            </w:del>
          </w:p>
        </w:tc>
      </w:tr>
      <w:tr w:rsidR="00B26A5F" w:rsidRPr="004F16F6" w:rsidDel="00C161CB" w14:paraId="72800028" w14:textId="77777777" w:rsidTr="006C663B">
        <w:trPr>
          <w:cantSplit/>
          <w:trHeight w:val="65"/>
          <w:jc w:val="center"/>
          <w:del w:id="21" w:author="Liam Sykes" w:date="2022-03-21T16:21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CB6B616" w14:textId="77777777" w:rsidR="00B26A5F" w:rsidRPr="004F16F6" w:rsidDel="00C161CB" w:rsidRDefault="00055462" w:rsidP="006C663B">
            <w:pPr>
              <w:pStyle w:val="NormalTableText"/>
              <w:rPr>
                <w:del w:id="22" w:author="Liam Sykes" w:date="2022-03-21T16:21:00Z"/>
                <w:rFonts w:ascii="Calibri" w:hAnsi="Calibri"/>
                <w:sz w:val="22"/>
              </w:rPr>
            </w:pPr>
            <w:del w:id="23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3</w:delText>
              </w:r>
            </w:del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46759" w14:textId="77777777" w:rsidR="00B26A5F" w:rsidRPr="004F16F6" w:rsidDel="00C161CB" w:rsidRDefault="00055462" w:rsidP="006C663B">
            <w:pPr>
              <w:pStyle w:val="NormalTableText"/>
              <w:rPr>
                <w:del w:id="24" w:author="Liam Sykes" w:date="2022-03-21T16:21:00Z"/>
                <w:rFonts w:ascii="Calibri" w:hAnsi="Calibri"/>
                <w:sz w:val="22"/>
              </w:rPr>
            </w:pPr>
            <w:del w:id="25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April 13, 2012</w:delText>
              </w:r>
            </w:del>
          </w:p>
        </w:tc>
        <w:tc>
          <w:tcPr>
            <w:tcW w:w="5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4AD96D3" w14:textId="77777777" w:rsidR="00B26A5F" w:rsidRPr="004F16F6" w:rsidDel="00C161CB" w:rsidRDefault="00055462" w:rsidP="006C663B">
            <w:pPr>
              <w:pStyle w:val="NormalTableText"/>
              <w:rPr>
                <w:del w:id="26" w:author="Liam Sykes" w:date="2022-03-21T16:21:00Z"/>
                <w:rFonts w:ascii="Calibri" w:hAnsi="Calibri"/>
                <w:sz w:val="22"/>
              </w:rPr>
            </w:pPr>
            <w:del w:id="27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Addition of References and Replacement Parts sections on this page.  Changed title from Warranty Work to Closeout Procedures.</w:delText>
              </w:r>
            </w:del>
          </w:p>
        </w:tc>
      </w:tr>
      <w:tr w:rsidR="00B26A5F" w:rsidRPr="004F16F6" w:rsidDel="00C161CB" w14:paraId="3B0C2E0F" w14:textId="77777777" w:rsidTr="00BA61C7">
        <w:trPr>
          <w:cantSplit/>
          <w:jc w:val="center"/>
          <w:del w:id="28" w:author="Liam Sykes" w:date="2022-03-21T16:21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392E0C3" w14:textId="77777777" w:rsidR="00B26A5F" w:rsidRPr="004F16F6" w:rsidDel="00C161CB" w:rsidRDefault="00163CBA" w:rsidP="006C663B">
            <w:pPr>
              <w:pStyle w:val="NormalTableText"/>
              <w:rPr>
                <w:del w:id="29" w:author="Liam Sykes" w:date="2022-03-21T16:21:00Z"/>
                <w:rFonts w:ascii="Calibri" w:hAnsi="Calibri"/>
                <w:sz w:val="22"/>
              </w:rPr>
            </w:pPr>
            <w:del w:id="30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4</w:delText>
              </w:r>
            </w:del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77C7" w14:textId="77777777" w:rsidR="00B26A5F" w:rsidRPr="004F16F6" w:rsidDel="00C161CB" w:rsidRDefault="00F3033D" w:rsidP="006C663B">
            <w:pPr>
              <w:pStyle w:val="NormalTableText"/>
              <w:rPr>
                <w:del w:id="31" w:author="Liam Sykes" w:date="2022-03-21T16:21:00Z"/>
                <w:rFonts w:ascii="Calibri" w:hAnsi="Calibri"/>
                <w:sz w:val="22"/>
              </w:rPr>
            </w:pPr>
            <w:del w:id="32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July 6</w:delText>
              </w:r>
              <w:r w:rsidR="00163CBA" w:rsidRPr="004F16F6" w:rsidDel="00C161CB">
                <w:rPr>
                  <w:rFonts w:ascii="Calibri" w:hAnsi="Calibri"/>
                  <w:sz w:val="22"/>
                </w:rPr>
                <w:delText>, 2012</w:delText>
              </w:r>
            </w:del>
          </w:p>
        </w:tc>
        <w:tc>
          <w:tcPr>
            <w:tcW w:w="5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690C617" w14:textId="77777777" w:rsidR="00B26A5F" w:rsidRPr="004F16F6" w:rsidDel="00C161CB" w:rsidRDefault="00163CBA" w:rsidP="006C663B">
            <w:pPr>
              <w:pStyle w:val="NormalTableText"/>
              <w:rPr>
                <w:del w:id="33" w:author="Liam Sykes" w:date="2022-03-21T16:21:00Z"/>
                <w:rFonts w:ascii="Calibri" w:hAnsi="Calibri"/>
                <w:sz w:val="22"/>
              </w:rPr>
            </w:pPr>
            <w:del w:id="34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Change tab settings for page 1-</w:delText>
              </w:r>
              <w:r w:rsidR="00F3033D" w:rsidRPr="004F16F6" w:rsidDel="00C161CB">
                <w:rPr>
                  <w:rFonts w:ascii="Calibri" w:hAnsi="Calibri"/>
                  <w:sz w:val="22"/>
                </w:rPr>
                <w:delText>2</w:delText>
              </w:r>
              <w:r w:rsidRPr="004F16F6" w:rsidDel="00C161CB">
                <w:rPr>
                  <w:rFonts w:ascii="Calibri" w:hAnsi="Calibri"/>
                  <w:sz w:val="22"/>
                </w:rPr>
                <w:delText>.</w:delText>
              </w:r>
            </w:del>
          </w:p>
        </w:tc>
      </w:tr>
      <w:tr w:rsidR="00163CBA" w:rsidRPr="004F16F6" w:rsidDel="00C161CB" w14:paraId="1E31A5BE" w14:textId="77777777" w:rsidTr="0053287E">
        <w:trPr>
          <w:cantSplit/>
          <w:jc w:val="center"/>
          <w:del w:id="35" w:author="Liam Sykes" w:date="2022-03-21T16:21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D4FB6C9" w14:textId="77777777" w:rsidR="00163CBA" w:rsidRPr="004F16F6" w:rsidDel="00C161CB" w:rsidRDefault="00857A0F" w:rsidP="006C663B">
            <w:pPr>
              <w:pStyle w:val="NormalTableText"/>
              <w:rPr>
                <w:del w:id="36" w:author="Liam Sykes" w:date="2022-03-21T16:21:00Z"/>
                <w:rFonts w:ascii="Calibri" w:hAnsi="Calibri"/>
                <w:sz w:val="22"/>
              </w:rPr>
            </w:pPr>
            <w:del w:id="37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5</w:delText>
              </w:r>
            </w:del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425D8" w14:textId="77777777" w:rsidR="00163CBA" w:rsidRPr="004F16F6" w:rsidDel="00C161CB" w:rsidRDefault="00857A0F" w:rsidP="006C663B">
            <w:pPr>
              <w:pStyle w:val="NormalTableText"/>
              <w:rPr>
                <w:del w:id="38" w:author="Liam Sykes" w:date="2022-03-21T16:21:00Z"/>
                <w:rFonts w:ascii="Calibri" w:hAnsi="Calibri"/>
                <w:sz w:val="22"/>
              </w:rPr>
            </w:pPr>
            <w:del w:id="39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April 10, 2015</w:delText>
              </w:r>
            </w:del>
          </w:p>
        </w:tc>
        <w:tc>
          <w:tcPr>
            <w:tcW w:w="5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3CCADBB" w14:textId="77777777" w:rsidR="00163CBA" w:rsidRPr="004F16F6" w:rsidDel="00C161CB" w:rsidRDefault="00857A0F" w:rsidP="006C663B">
            <w:pPr>
              <w:pStyle w:val="NormalTableText"/>
              <w:rPr>
                <w:del w:id="40" w:author="Liam Sykes" w:date="2022-03-21T16:21:00Z"/>
                <w:rFonts w:ascii="Calibri" w:hAnsi="Calibri"/>
                <w:sz w:val="22"/>
              </w:rPr>
            </w:pPr>
            <w:del w:id="41" w:author="Liam Sykes" w:date="2022-03-21T16:21:00Z">
              <w:r w:rsidRPr="004F16F6" w:rsidDel="00C161CB">
                <w:rPr>
                  <w:rFonts w:ascii="Calibri" w:hAnsi="Calibri"/>
                  <w:sz w:val="22"/>
                </w:rPr>
                <w:delText>General formatting</w:delText>
              </w:r>
            </w:del>
          </w:p>
        </w:tc>
      </w:tr>
      <w:tr w:rsidR="0053287E" w:rsidRPr="004F16F6" w:rsidDel="00C161CB" w14:paraId="4071027E" w14:textId="77777777" w:rsidTr="00AF56C9">
        <w:trPr>
          <w:cantSplit/>
          <w:jc w:val="center"/>
          <w:del w:id="42" w:author="Liam Sykes" w:date="2022-03-21T16:21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1B03673" w14:textId="77777777" w:rsidR="0053287E" w:rsidRPr="004F16F6" w:rsidDel="00C161CB" w:rsidRDefault="003E5A68" w:rsidP="006C663B">
            <w:pPr>
              <w:pStyle w:val="NormalTableText"/>
              <w:rPr>
                <w:del w:id="43" w:author="Liam Sykes" w:date="2022-03-21T16:21:00Z"/>
                <w:rFonts w:ascii="Calibri" w:hAnsi="Calibri"/>
                <w:sz w:val="22"/>
              </w:rPr>
            </w:pPr>
            <w:del w:id="44" w:author="Liam Sykes" w:date="2022-03-21T16:21:00Z">
              <w:r w:rsidDel="00C161CB">
                <w:rPr>
                  <w:rFonts w:ascii="Calibri" w:hAnsi="Calibri"/>
                  <w:sz w:val="22"/>
                </w:rPr>
                <w:delText>6</w:delText>
              </w:r>
            </w:del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5BE1C" w14:textId="77777777" w:rsidR="0053287E" w:rsidRPr="004F16F6" w:rsidDel="00C161CB" w:rsidRDefault="0053287E" w:rsidP="006C663B">
            <w:pPr>
              <w:pStyle w:val="NormalTableText"/>
              <w:rPr>
                <w:del w:id="45" w:author="Liam Sykes" w:date="2022-03-21T16:21:00Z"/>
                <w:rFonts w:ascii="Calibri" w:hAnsi="Calibri"/>
                <w:sz w:val="22"/>
              </w:rPr>
            </w:pPr>
            <w:del w:id="46" w:author="Liam Sykes" w:date="2022-03-21T16:21:00Z">
              <w:r w:rsidDel="00C161CB">
                <w:rPr>
                  <w:rFonts w:ascii="Calibri" w:hAnsi="Calibri"/>
                  <w:sz w:val="22"/>
                </w:rPr>
                <w:delText>December 15, 2015</w:delText>
              </w:r>
            </w:del>
          </w:p>
        </w:tc>
        <w:tc>
          <w:tcPr>
            <w:tcW w:w="5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FAF40B" w14:textId="77777777" w:rsidR="0053287E" w:rsidRPr="004F16F6" w:rsidDel="00C161CB" w:rsidRDefault="00BA7D1A" w:rsidP="006C663B">
            <w:pPr>
              <w:pStyle w:val="NormalTableText"/>
              <w:rPr>
                <w:del w:id="47" w:author="Liam Sykes" w:date="2022-03-21T16:21:00Z"/>
                <w:rFonts w:ascii="Calibri" w:hAnsi="Calibri"/>
                <w:sz w:val="22"/>
              </w:rPr>
            </w:pPr>
            <w:del w:id="48" w:author="Liam Sykes" w:date="2022-03-21T16:21:00Z">
              <w:r w:rsidRPr="00BA7D1A" w:rsidDel="00C161CB">
                <w:rPr>
                  <w:rFonts w:ascii="Calibri" w:hAnsi="Calibri"/>
                  <w:sz w:val="22"/>
                  <w:lang w:val="en-CA"/>
                </w:rPr>
                <w:delText>Minor clarifications based on comments by Legal Department.  AAM</w:delText>
              </w:r>
            </w:del>
          </w:p>
        </w:tc>
      </w:tr>
      <w:tr w:rsidR="00AF56C9" w:rsidRPr="004F16F6" w:rsidDel="00C161CB" w14:paraId="32474B35" w14:textId="77777777" w:rsidTr="006C663B">
        <w:trPr>
          <w:cantSplit/>
          <w:jc w:val="center"/>
          <w:del w:id="49" w:author="Liam Sykes" w:date="2022-03-21T16:21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A7973F7" w14:textId="77777777" w:rsidR="00AF56C9" w:rsidDel="00C161CB" w:rsidRDefault="00AF56C9" w:rsidP="006C663B">
            <w:pPr>
              <w:pStyle w:val="NormalTableText"/>
              <w:rPr>
                <w:del w:id="50" w:author="Liam Sykes" w:date="2022-03-21T16:21:00Z"/>
                <w:rFonts w:ascii="Calibri" w:hAnsi="Calibri"/>
                <w:sz w:val="22"/>
              </w:rPr>
            </w:pPr>
            <w:del w:id="51" w:author="Liam Sykes" w:date="2022-03-21T16:21:00Z">
              <w:r w:rsidDel="00C161CB">
                <w:rPr>
                  <w:rFonts w:ascii="Calibri" w:hAnsi="Calibri"/>
                  <w:sz w:val="22"/>
                </w:rPr>
                <w:delText>7</w:delText>
              </w:r>
            </w:del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0629C8E" w14:textId="77777777" w:rsidR="00AF56C9" w:rsidDel="00C161CB" w:rsidRDefault="00AF56C9" w:rsidP="006C663B">
            <w:pPr>
              <w:pStyle w:val="NormalTableText"/>
              <w:rPr>
                <w:del w:id="52" w:author="Liam Sykes" w:date="2022-03-21T16:21:00Z"/>
                <w:rFonts w:ascii="Calibri" w:hAnsi="Calibri"/>
                <w:sz w:val="22"/>
              </w:rPr>
            </w:pPr>
            <w:del w:id="53" w:author="Liam Sykes" w:date="2022-03-21T16:21:00Z">
              <w:r w:rsidDel="00C161CB">
                <w:rPr>
                  <w:rFonts w:ascii="Calibri" w:hAnsi="Calibri"/>
                  <w:sz w:val="22"/>
                </w:rPr>
                <w:delText>January 27, 2017</w:delText>
              </w:r>
            </w:del>
          </w:p>
        </w:tc>
        <w:tc>
          <w:tcPr>
            <w:tcW w:w="58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21CB48C" w14:textId="77777777" w:rsidR="00AF56C9" w:rsidRPr="00BA7D1A" w:rsidDel="00C161CB" w:rsidRDefault="00AF56C9" w:rsidP="006C663B">
            <w:pPr>
              <w:pStyle w:val="NormalTableText"/>
              <w:rPr>
                <w:del w:id="54" w:author="Liam Sykes" w:date="2022-03-21T16:21:00Z"/>
                <w:rFonts w:ascii="Calibri" w:hAnsi="Calibri"/>
                <w:sz w:val="22"/>
                <w:lang w:val="en-CA"/>
              </w:rPr>
            </w:pPr>
            <w:del w:id="55" w:author="Liam Sykes" w:date="2022-03-21T16:21:00Z">
              <w:r w:rsidDel="00C161CB">
                <w:rPr>
                  <w:rFonts w:ascii="Calibri" w:hAnsi="Calibri"/>
                  <w:sz w:val="22"/>
                  <w:lang w:val="en-CA"/>
                </w:rPr>
                <w:delText>Corrected the title of the supplement listed in subsection 1.5 (MG)</w:delText>
              </w:r>
            </w:del>
          </w:p>
        </w:tc>
      </w:tr>
    </w:tbl>
    <w:p w14:paraId="741CFCC1" w14:textId="3B084C3A" w:rsidR="00B26A5F" w:rsidRPr="006C149E" w:rsidDel="00C161CB" w:rsidRDefault="006C149E" w:rsidP="006C149E">
      <w:pPr>
        <w:pStyle w:val="Heading1"/>
        <w:rPr>
          <w:del w:id="56" w:author="Liam Sykes" w:date="2022-03-21T16:21:00Z"/>
        </w:rPr>
        <w:pPrChange w:id="57" w:author="Johnny Pang" w:date="2022-11-30T11:39:00Z">
          <w:pPr>
            <w:pStyle w:val="BodyText"/>
          </w:pPr>
        </w:pPrChange>
      </w:pPr>
      <w:ins w:id="58" w:author="Johnny Pang" w:date="2022-11-30T11:39:00Z">
        <w:r>
          <w:t>G</w:t>
        </w:r>
      </w:ins>
      <w:del w:id="59" w:author="Liam Sykes" w:date="2022-03-21T16:21:00Z">
        <w:r w:rsidR="00857A0F" w:rsidRPr="006C149E" w:rsidDel="00C161CB">
          <w:delText xml:space="preserve"> </w:delText>
        </w:r>
      </w:del>
    </w:p>
    <w:p w14:paraId="1719636A" w14:textId="77777777" w:rsidR="00857A0F" w:rsidRPr="006C149E" w:rsidDel="00C161CB" w:rsidRDefault="00857A0F" w:rsidP="006C149E">
      <w:pPr>
        <w:pStyle w:val="Heading1"/>
        <w:rPr>
          <w:del w:id="60" w:author="Liam Sykes" w:date="2022-03-21T16:21:00Z"/>
        </w:rPr>
        <w:pPrChange w:id="61" w:author="Johnny Pang" w:date="2022-11-30T11:39:00Z">
          <w:pPr>
            <w:pStyle w:val="BodyText"/>
          </w:pPr>
        </w:pPrChange>
      </w:pPr>
    </w:p>
    <w:p w14:paraId="4407912E" w14:textId="77777777" w:rsidR="00B26A5F" w:rsidRPr="006C149E" w:rsidDel="00C161CB" w:rsidRDefault="00B26A5F" w:rsidP="006C149E">
      <w:pPr>
        <w:pStyle w:val="Heading1"/>
        <w:rPr>
          <w:del w:id="62" w:author="Liam Sykes" w:date="2022-03-21T16:21:00Z"/>
        </w:rPr>
        <w:pPrChange w:id="63" w:author="Johnny Pang" w:date="2022-11-30T11:39:00Z">
          <w:pPr>
            <w:pStyle w:val="BodyText"/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</w:pPr>
        </w:pPrChange>
      </w:pPr>
      <w:del w:id="64" w:author="Liam Sykes" w:date="2022-03-21T16:21:00Z">
        <w:r w:rsidRPr="006C149E" w:rsidDel="00C161CB">
          <w:delText>NOTE:</w:delText>
        </w:r>
      </w:del>
    </w:p>
    <w:p w14:paraId="715969F9" w14:textId="77777777" w:rsidR="00B26A5F" w:rsidRPr="006C149E" w:rsidDel="00C161CB" w:rsidRDefault="00B26A5F" w:rsidP="006C149E">
      <w:pPr>
        <w:pStyle w:val="Heading1"/>
        <w:rPr>
          <w:del w:id="65" w:author="Liam Sykes" w:date="2022-03-21T16:21:00Z"/>
        </w:rPr>
        <w:pPrChange w:id="66" w:author="Johnny Pang" w:date="2022-11-30T11:39:00Z">
          <w:pPr>
            <w:pStyle w:val="BodyText"/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</w:pPr>
        </w:pPrChange>
      </w:pPr>
      <w:del w:id="67" w:author="Liam Sykes" w:date="2022-03-21T16:21:00Z">
        <w:r w:rsidRPr="006C149E" w:rsidDel="00C161CB">
          <w:delText>This is a CONTROLLED Document. Any documents appearing in paper form are not controlled and should be checked against the on-line file version prior to use.</w:delText>
        </w:r>
      </w:del>
    </w:p>
    <w:p w14:paraId="0E43749D" w14:textId="77777777" w:rsidR="00B26A5F" w:rsidRPr="006C149E" w:rsidDel="00C161CB" w:rsidRDefault="00B26A5F" w:rsidP="006C149E">
      <w:pPr>
        <w:pStyle w:val="Heading1"/>
        <w:rPr>
          <w:del w:id="68" w:author="Liam Sykes" w:date="2022-03-21T16:21:00Z"/>
        </w:rPr>
        <w:pPrChange w:id="69" w:author="Johnny Pang" w:date="2022-11-30T11:39:00Z">
          <w:pPr>
            <w:pStyle w:val="BodyText"/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</w:pPr>
        </w:pPrChange>
      </w:pPr>
      <w:del w:id="70" w:author="Liam Sykes" w:date="2022-03-21T16:21:00Z">
        <w:r w:rsidRPr="006C149E" w:rsidDel="00C161CB">
          <w:rPr>
            <w:rPrChange w:id="71" w:author="Johnny Pang" w:date="2022-11-30T11:39:00Z">
              <w:rPr>
                <w:rFonts w:ascii="Calibri" w:hAnsi="Calibri"/>
                <w:b/>
                <w:bCs/>
              </w:rPr>
            </w:rPrChange>
          </w:rPr>
          <w:delText xml:space="preserve">Notice: </w:delText>
        </w:r>
        <w:r w:rsidRPr="006C149E" w:rsidDel="00C161CB">
          <w:delText>This Document hardcopy must be used for reference purpose only.</w:delText>
        </w:r>
      </w:del>
    </w:p>
    <w:p w14:paraId="4CDD67F4" w14:textId="77777777" w:rsidR="00B26A5F" w:rsidRPr="006C149E" w:rsidDel="00C161CB" w:rsidRDefault="00B26A5F" w:rsidP="006C149E">
      <w:pPr>
        <w:pStyle w:val="Heading1"/>
        <w:rPr>
          <w:del w:id="72" w:author="Liam Sykes" w:date="2022-03-21T16:21:00Z"/>
          <w:rPrChange w:id="73" w:author="Johnny Pang" w:date="2022-11-30T11:39:00Z">
            <w:rPr>
              <w:del w:id="74" w:author="Liam Sykes" w:date="2022-03-21T16:21:00Z"/>
              <w:rFonts w:ascii="Calibri" w:hAnsi="Calibri"/>
              <w:b/>
              <w:bCs/>
            </w:rPr>
          </w:rPrChange>
        </w:rPr>
        <w:pPrChange w:id="75" w:author="Johnny Pang" w:date="2022-11-30T11:39:00Z">
          <w:pPr>
            <w:pStyle w:val="BodyText"/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</w:pPr>
        </w:pPrChange>
      </w:pPr>
      <w:del w:id="76" w:author="Liam Sykes" w:date="2022-03-21T16:21:00Z">
        <w:r w:rsidRPr="006C149E" w:rsidDel="00C161CB">
          <w:rPr>
            <w:rPrChange w:id="77" w:author="Johnny Pang" w:date="2022-11-30T11:39:00Z">
              <w:rPr>
                <w:rFonts w:ascii="Calibri" w:hAnsi="Calibri"/>
                <w:b/>
              </w:rPr>
            </w:rPrChange>
          </w:rPr>
          <w:delText>The on-line copy is the current version of the document.</w:delText>
        </w:r>
      </w:del>
    </w:p>
    <w:p w14:paraId="64E9C8F7" w14:textId="48A77559" w:rsidR="00B26A5F" w:rsidRPr="006C149E" w:rsidDel="006C149E" w:rsidRDefault="00B26A5F" w:rsidP="006C149E">
      <w:pPr>
        <w:pStyle w:val="Heading1"/>
        <w:rPr>
          <w:del w:id="78" w:author="Johnny Pang" w:date="2022-11-30T11:39:00Z"/>
        </w:rPr>
        <w:pPrChange w:id="79" w:author="Johnny Pang" w:date="2022-11-30T11:39:00Z">
          <w:pPr>
            <w:pStyle w:val="BodyText"/>
          </w:pPr>
        </w:pPrChange>
      </w:pPr>
    </w:p>
    <w:p w14:paraId="77CF96F3" w14:textId="5B4DC207" w:rsidR="00857A0F" w:rsidRPr="006C149E" w:rsidDel="006C149E" w:rsidRDefault="00857A0F" w:rsidP="006C149E">
      <w:pPr>
        <w:pStyle w:val="Heading1"/>
        <w:rPr>
          <w:del w:id="80" w:author="Johnny Pang" w:date="2022-11-30T11:39:00Z"/>
        </w:rPr>
        <w:pPrChange w:id="81" w:author="Johnny Pang" w:date="2022-11-30T11:39:00Z">
          <w:pPr>
            <w:pStyle w:val="BodyText"/>
          </w:pPr>
        </w:pPrChange>
      </w:pPr>
    </w:p>
    <w:p w14:paraId="71DEE5B4" w14:textId="5119798F" w:rsidR="00B26A5F" w:rsidRPr="006C149E" w:rsidDel="006C149E" w:rsidRDefault="00B26A5F" w:rsidP="006C149E">
      <w:pPr>
        <w:pStyle w:val="Heading1"/>
        <w:rPr>
          <w:del w:id="82" w:author="Johnny Pang" w:date="2022-11-30T11:39:00Z"/>
        </w:rPr>
        <w:pPrChange w:id="83" w:author="Johnny Pang" w:date="2022-11-30T11:39:00Z">
          <w:pPr>
            <w:pStyle w:val="BodyText"/>
          </w:pPr>
        </w:pPrChange>
      </w:pPr>
    </w:p>
    <w:p w14:paraId="0F1F2D4B" w14:textId="595935D2" w:rsidR="00B26A5F" w:rsidRPr="006C149E" w:rsidDel="006C149E" w:rsidRDefault="00B26A5F" w:rsidP="006C149E">
      <w:pPr>
        <w:pStyle w:val="Heading1"/>
        <w:rPr>
          <w:del w:id="84" w:author="Johnny Pang" w:date="2022-11-30T11:39:00Z"/>
        </w:rPr>
        <w:pPrChange w:id="85" w:author="Johnny Pang" w:date="2022-11-30T11:39:00Z">
          <w:pPr>
            <w:pStyle w:val="BodyText"/>
          </w:pPr>
        </w:pPrChange>
      </w:pPr>
    </w:p>
    <w:p w14:paraId="3A19564F" w14:textId="4E728F15" w:rsidR="00B26A5F" w:rsidRPr="006C149E" w:rsidDel="006C149E" w:rsidRDefault="00B26A5F" w:rsidP="006C149E">
      <w:pPr>
        <w:pStyle w:val="Heading1"/>
        <w:rPr>
          <w:del w:id="86" w:author="Johnny Pang" w:date="2022-11-30T11:39:00Z"/>
        </w:rPr>
        <w:pPrChange w:id="87" w:author="Johnny Pang" w:date="2022-11-30T11:39:00Z">
          <w:pPr>
            <w:pStyle w:val="BodyText"/>
          </w:pPr>
        </w:pPrChange>
      </w:pPr>
    </w:p>
    <w:p w14:paraId="7910FA26" w14:textId="57357658" w:rsidR="007C2622" w:rsidRPr="006C149E" w:rsidRDefault="00055305" w:rsidP="006C149E">
      <w:pPr>
        <w:pStyle w:val="Heading1"/>
      </w:pPr>
      <w:del w:id="88" w:author="Johnny Pang" w:date="2022-11-30T11:39:00Z">
        <w:r w:rsidRPr="006C149E" w:rsidDel="006C149E">
          <w:br w:type="page"/>
        </w:r>
        <w:r w:rsidR="005A36B6" w:rsidRPr="006C149E" w:rsidDel="006C149E">
          <w:delText>G</w:delText>
        </w:r>
      </w:del>
      <w:r w:rsidR="005A36B6" w:rsidRPr="006C149E">
        <w:t>ENERAL</w:t>
      </w:r>
    </w:p>
    <w:p w14:paraId="1B5981C3" w14:textId="77777777" w:rsidR="007C2622" w:rsidRPr="005A36B6" w:rsidRDefault="007C2622" w:rsidP="005A36B6">
      <w:pPr>
        <w:pStyle w:val="Heading2"/>
      </w:pPr>
      <w:r w:rsidRPr="005A36B6">
        <w:t>Section Includes</w:t>
      </w:r>
    </w:p>
    <w:p w14:paraId="53D3D65A" w14:textId="77777777" w:rsidR="007C2622" w:rsidRPr="00857A0F" w:rsidRDefault="007C2622" w:rsidP="005A36B6">
      <w:pPr>
        <w:pStyle w:val="Heading3"/>
      </w:pPr>
      <w:r w:rsidRPr="005A36B6">
        <w:t>Administrative</w:t>
      </w:r>
      <w:r w:rsidRPr="00857A0F">
        <w:t xml:space="preserve"> procedures preceding </w:t>
      </w:r>
      <w:r w:rsidR="00321107" w:rsidRPr="00857A0F">
        <w:t xml:space="preserve">the </w:t>
      </w:r>
      <w:r w:rsidRPr="00857A0F">
        <w:t xml:space="preserve">preliminary and final inspections of the Work for the purpose of issuance of </w:t>
      </w:r>
      <w:r w:rsidR="002C7E41" w:rsidRPr="00857A0F">
        <w:t>Substantial</w:t>
      </w:r>
      <w:r w:rsidR="005A36B6">
        <w:t xml:space="preserve"> and Total </w:t>
      </w:r>
      <w:r w:rsidRPr="00857A0F">
        <w:t>Performance of the Work.</w:t>
      </w:r>
    </w:p>
    <w:p w14:paraId="00D32399" w14:textId="77777777" w:rsidR="00E55A43" w:rsidRDefault="00E55A43" w:rsidP="005A36B6">
      <w:pPr>
        <w:pStyle w:val="Heading2"/>
      </w:pPr>
      <w:r w:rsidRPr="00E55A43">
        <w:t xml:space="preserve">Measurement </w:t>
      </w:r>
      <w:r>
        <w:t>and Payment</w:t>
      </w:r>
    </w:p>
    <w:p w14:paraId="3F096372" w14:textId="77777777" w:rsidR="00E55A43" w:rsidRDefault="00E55A43" w:rsidP="005A36B6">
      <w:pPr>
        <w:pStyle w:val="Heading3"/>
      </w:pPr>
      <w:r>
        <w:t>The work outlined in this Section will not be measured separately for payment.  The work outlined in this Section shall be included in the Contract Price.</w:t>
      </w:r>
    </w:p>
    <w:p w14:paraId="6638F576" w14:textId="77777777" w:rsidR="007C2622" w:rsidRPr="00857A0F" w:rsidRDefault="007C2622" w:rsidP="005A36B6">
      <w:pPr>
        <w:pStyle w:val="Heading2"/>
      </w:pPr>
      <w:r w:rsidRPr="00857A0F">
        <w:t>Inspection and</w:t>
      </w:r>
      <w:r w:rsidR="00E55A43">
        <w:t xml:space="preserve"> </w:t>
      </w:r>
      <w:r w:rsidRPr="00857A0F">
        <w:t>Declaration of</w:t>
      </w:r>
      <w:r w:rsidR="00E55A43">
        <w:t xml:space="preserve"> </w:t>
      </w:r>
      <w:r w:rsidR="002C7E41" w:rsidRPr="00857A0F">
        <w:t>Substantial</w:t>
      </w:r>
      <w:r w:rsidRPr="00857A0F">
        <w:t xml:space="preserve"> Performance</w:t>
      </w:r>
    </w:p>
    <w:p w14:paraId="322DAE7F" w14:textId="77777777" w:rsidR="007C2622" w:rsidRPr="00857A0F" w:rsidRDefault="007C2622" w:rsidP="005A36B6">
      <w:pPr>
        <w:pStyle w:val="Heading3"/>
      </w:pPr>
      <w:r w:rsidRPr="00857A0F">
        <w:t xml:space="preserve">Contractor's Inspection: The Contractor and all Subcontractors shall conduct an inspection of the Work, identify </w:t>
      </w:r>
      <w:r w:rsidR="00321107" w:rsidRPr="00857A0F">
        <w:t xml:space="preserve">all </w:t>
      </w:r>
      <w:r w:rsidRPr="00857A0F">
        <w:t xml:space="preserve">deficiencies and defects, and repair </w:t>
      </w:r>
      <w:r w:rsidR="00321107" w:rsidRPr="00857A0F">
        <w:t xml:space="preserve">all deficiencies and defects </w:t>
      </w:r>
      <w:r w:rsidRPr="00857A0F">
        <w:t xml:space="preserve">as required </w:t>
      </w:r>
      <w:r w:rsidR="00321107" w:rsidRPr="00857A0F">
        <w:t xml:space="preserve">in order </w:t>
      </w:r>
      <w:r w:rsidRPr="00857A0F">
        <w:t>to conform to the Contract Documents.</w:t>
      </w:r>
    </w:p>
    <w:p w14:paraId="1D8C16EE" w14:textId="77777777" w:rsidR="007C2622" w:rsidRPr="00857A0F" w:rsidRDefault="007C2622" w:rsidP="005A36B6">
      <w:pPr>
        <w:pStyle w:val="Heading3"/>
      </w:pPr>
      <w:r w:rsidRPr="00857A0F">
        <w:t xml:space="preserve">Notify the </w:t>
      </w:r>
      <w:r w:rsidR="00283C67" w:rsidRPr="00857A0F">
        <w:t>Consultant</w:t>
      </w:r>
      <w:r w:rsidRPr="00857A0F">
        <w:t xml:space="preserve"> in writing of </w:t>
      </w:r>
      <w:r w:rsidR="00321107" w:rsidRPr="00857A0F">
        <w:t xml:space="preserve">the </w:t>
      </w:r>
      <w:r w:rsidRPr="00857A0F">
        <w:t>satisfactory completion of the Contractor's Inspection</w:t>
      </w:r>
      <w:r w:rsidR="002C3366" w:rsidRPr="00857A0F">
        <w:t>, confirm</w:t>
      </w:r>
      <w:r w:rsidRPr="00857A0F">
        <w:t xml:space="preserve"> that </w:t>
      </w:r>
      <w:r w:rsidR="00321107" w:rsidRPr="00857A0F">
        <w:t xml:space="preserve">all </w:t>
      </w:r>
      <w:r w:rsidRPr="00857A0F">
        <w:t>corrections have been made</w:t>
      </w:r>
      <w:r w:rsidR="00321107" w:rsidRPr="00857A0F">
        <w:t>,</w:t>
      </w:r>
      <w:r w:rsidRPr="00857A0F">
        <w:t xml:space="preserve"> and request the </w:t>
      </w:r>
      <w:r w:rsidR="00283C67" w:rsidRPr="00857A0F">
        <w:t>Consultant</w:t>
      </w:r>
      <w:r w:rsidRPr="00857A0F">
        <w:t>'s Inspection.</w:t>
      </w:r>
    </w:p>
    <w:p w14:paraId="2258654E" w14:textId="77777777" w:rsidR="007C2622" w:rsidRPr="00857A0F" w:rsidRDefault="007C2622" w:rsidP="005A36B6">
      <w:pPr>
        <w:pStyle w:val="Heading3"/>
      </w:pPr>
      <w:r w:rsidRPr="00857A0F">
        <w:t xml:space="preserve">The </w:t>
      </w:r>
      <w:r w:rsidR="00283C67" w:rsidRPr="00857A0F">
        <w:t>Consultant</w:t>
      </w:r>
      <w:r w:rsidRPr="00857A0F">
        <w:t xml:space="preserve">'s Inspection: The </w:t>
      </w:r>
      <w:r w:rsidR="00283C67" w:rsidRPr="00857A0F">
        <w:t>Consultant</w:t>
      </w:r>
      <w:r w:rsidRPr="00857A0F">
        <w:t xml:space="preserve"> and the Contractor will perform the inspection of the Work to identify </w:t>
      </w:r>
      <w:r w:rsidR="00321107" w:rsidRPr="00857A0F">
        <w:t xml:space="preserve">any </w:t>
      </w:r>
      <w:r w:rsidRPr="00857A0F">
        <w:t xml:space="preserve">obvious defects or deficiencies and the Contractor </w:t>
      </w:r>
      <w:r w:rsidR="005A36B6">
        <w:t xml:space="preserve">shall </w:t>
      </w:r>
      <w:r w:rsidRPr="00857A0F">
        <w:t>correct the Work accordingly.</w:t>
      </w:r>
    </w:p>
    <w:p w14:paraId="343327B2" w14:textId="77777777" w:rsidR="007C2622" w:rsidRPr="00857A0F" w:rsidRDefault="007C2622" w:rsidP="005A36B6">
      <w:pPr>
        <w:pStyle w:val="Heading3"/>
      </w:pPr>
      <w:r w:rsidRPr="00857A0F">
        <w:t>Completion: Submit a written certificate that the following has been performed:</w:t>
      </w:r>
    </w:p>
    <w:p w14:paraId="2986A0A5" w14:textId="77777777" w:rsidR="007C2622" w:rsidRPr="00E55A43" w:rsidRDefault="007C2622" w:rsidP="005A36B6">
      <w:pPr>
        <w:pStyle w:val="Heading4"/>
      </w:pPr>
      <w:r w:rsidRPr="005A36B6">
        <w:t>Work has been completed</w:t>
      </w:r>
      <w:r w:rsidRPr="00E55A43">
        <w:t xml:space="preserve"> and inspected for compliance with </w:t>
      </w:r>
      <w:r w:rsidR="00321107" w:rsidRPr="00E55A43">
        <w:t xml:space="preserve">the </w:t>
      </w:r>
      <w:r w:rsidRPr="00E55A43">
        <w:t>Contract Documents.</w:t>
      </w:r>
    </w:p>
    <w:p w14:paraId="2CCDB0A3" w14:textId="77777777" w:rsidR="007C2622" w:rsidRPr="00E55A43" w:rsidRDefault="007C2622" w:rsidP="005A36B6">
      <w:pPr>
        <w:pStyle w:val="Heading4"/>
      </w:pPr>
      <w:r w:rsidRPr="00E55A43">
        <w:t>Defects have been corrected and deficiencies have been completed.</w:t>
      </w:r>
    </w:p>
    <w:p w14:paraId="69FE16C2" w14:textId="77777777" w:rsidR="007C2622" w:rsidRPr="00E55A43" w:rsidRDefault="007C2622" w:rsidP="005A36B6">
      <w:pPr>
        <w:pStyle w:val="Heading4"/>
      </w:pPr>
      <w:r w:rsidRPr="00E55A43">
        <w:t>Equipment and systems have been tested, adjusted and balanced and are fully operational.</w:t>
      </w:r>
    </w:p>
    <w:p w14:paraId="53BBFD7F" w14:textId="77777777" w:rsidR="005A36B6" w:rsidRDefault="00E55A43" w:rsidP="005A36B6">
      <w:pPr>
        <w:pStyle w:val="Heading4"/>
      </w:pPr>
      <w:r w:rsidRPr="00E55A43">
        <w:t xml:space="preserve">Fully completed Commissioning activities and proof of operation as intended as per Section </w:t>
      </w:r>
      <w:r w:rsidR="005A36B6" w:rsidRPr="005A36B6">
        <w:t>01810 – Equipment Testing and Facility Commissioning.</w:t>
      </w:r>
    </w:p>
    <w:p w14:paraId="6DF8D5FD" w14:textId="77777777" w:rsidR="007C2622" w:rsidRPr="00E55A43" w:rsidRDefault="007C2622" w:rsidP="005A36B6">
      <w:pPr>
        <w:pStyle w:val="Heading4"/>
      </w:pPr>
      <w:r w:rsidRPr="00E55A43">
        <w:t>All required documentation has been submitted.</w:t>
      </w:r>
    </w:p>
    <w:p w14:paraId="7E36377A" w14:textId="77777777" w:rsidR="00E8477F" w:rsidRPr="00E8477F" w:rsidRDefault="00E8477F" w:rsidP="005A36B6">
      <w:pPr>
        <w:pStyle w:val="Heading4"/>
      </w:pPr>
      <w:r w:rsidRPr="00E8477F">
        <w:t>Operation of systems has been demonstrated to the Region’s personnel. Training on all individual systems and the overall system has been completed as per Section 01820 – Demonstration and Training.</w:t>
      </w:r>
    </w:p>
    <w:p w14:paraId="00FB4B2B" w14:textId="77777777" w:rsidR="007C2622" w:rsidRPr="00E55A43" w:rsidRDefault="00E8477F" w:rsidP="005A36B6">
      <w:pPr>
        <w:pStyle w:val="Heading4"/>
      </w:pPr>
      <w:r w:rsidRPr="00E8477F">
        <w:t>Process control, automation and SCADA systems are fully functional and perform as per design and Process Narratives.</w:t>
      </w:r>
    </w:p>
    <w:p w14:paraId="437F703C" w14:textId="77777777" w:rsidR="007C2622" w:rsidRPr="00857A0F" w:rsidRDefault="00166475" w:rsidP="005A36B6">
      <w:pPr>
        <w:pStyle w:val="Heading4"/>
      </w:pPr>
      <w:r w:rsidRPr="00E55A43">
        <w:t>Work is complete and ready</w:t>
      </w:r>
      <w:r w:rsidRPr="00857A0F">
        <w:t xml:space="preserve"> for f</w:t>
      </w:r>
      <w:r w:rsidR="007C2622" w:rsidRPr="00857A0F">
        <w:t xml:space="preserve">inal </w:t>
      </w:r>
      <w:r w:rsidRPr="00857A0F">
        <w:t>i</w:t>
      </w:r>
      <w:r w:rsidR="007C2622" w:rsidRPr="00857A0F">
        <w:t>nspection.</w:t>
      </w:r>
    </w:p>
    <w:p w14:paraId="0B018FCF" w14:textId="77777777" w:rsidR="007C2622" w:rsidRPr="00857A0F" w:rsidRDefault="007C2622" w:rsidP="005A36B6">
      <w:pPr>
        <w:pStyle w:val="Heading3"/>
      </w:pPr>
      <w:r w:rsidRPr="00857A0F">
        <w:t xml:space="preserve">Final Inspection: When </w:t>
      </w:r>
      <w:r w:rsidR="00166475" w:rsidRPr="00857A0F">
        <w:t>the a</w:t>
      </w:r>
      <w:r w:rsidRPr="00857A0F">
        <w:t xml:space="preserve">bove </w:t>
      </w:r>
      <w:r w:rsidR="00166475" w:rsidRPr="00857A0F">
        <w:t xml:space="preserve">noted items </w:t>
      </w:r>
      <w:r w:rsidRPr="00857A0F">
        <w:t xml:space="preserve">are completed, </w:t>
      </w:r>
      <w:r w:rsidR="00283C67" w:rsidRPr="00857A0F">
        <w:t xml:space="preserve">the </w:t>
      </w:r>
      <w:r w:rsidRPr="00857A0F">
        <w:t xml:space="preserve">final inspection of the Work will be conducted by the </w:t>
      </w:r>
      <w:r w:rsidR="00283C67" w:rsidRPr="00857A0F">
        <w:t>Consultant and the Region</w:t>
      </w:r>
      <w:r w:rsidRPr="00857A0F">
        <w:t>.</w:t>
      </w:r>
    </w:p>
    <w:p w14:paraId="55F6A741" w14:textId="77777777" w:rsidR="00E8477F" w:rsidRPr="00E8477F" w:rsidRDefault="00E8477F" w:rsidP="005A36B6">
      <w:pPr>
        <w:pStyle w:val="Heading3"/>
      </w:pPr>
      <w:r w:rsidRPr="00E8477F">
        <w:t>The Contractor shall complete the outstanding Work and rectify all equipment, programming, HMI display</w:t>
      </w:r>
      <w:del w:id="89" w:author="Liam Sykes" w:date="2022-03-21T16:22:00Z">
        <w:r w:rsidRPr="00E8477F" w:rsidDel="00C161CB">
          <w:delText xml:space="preserve"> </w:delText>
        </w:r>
      </w:del>
      <w:r w:rsidRPr="00E8477F">
        <w:t xml:space="preserve"> or performance deficiencies arising out of the final inspection that are deemed to affect the issuance of Substantial Performance of the Work. </w:t>
      </w:r>
    </w:p>
    <w:p w14:paraId="727B4526" w14:textId="77777777" w:rsidR="007C2622" w:rsidRPr="00857A0F" w:rsidRDefault="005A36B6" w:rsidP="005A36B6">
      <w:pPr>
        <w:pStyle w:val="Heading3"/>
      </w:pPr>
      <w:r>
        <w:t>The Contractor shall a</w:t>
      </w:r>
      <w:r w:rsidR="007C2622" w:rsidRPr="00857A0F">
        <w:t>gree</w:t>
      </w:r>
      <w:r w:rsidR="00321107" w:rsidRPr="00857A0F">
        <w:t>, with the Consultant and Region,</w:t>
      </w:r>
      <w:r w:rsidR="007C2622" w:rsidRPr="00857A0F">
        <w:t xml:space="preserve"> to a list of outstanding </w:t>
      </w:r>
      <w:r>
        <w:t xml:space="preserve">items of </w:t>
      </w:r>
      <w:r w:rsidR="00321107" w:rsidRPr="00857A0F">
        <w:t>W</w:t>
      </w:r>
      <w:r w:rsidR="007C2622" w:rsidRPr="00857A0F">
        <w:t xml:space="preserve">ork and deficiencies that do not affect </w:t>
      </w:r>
      <w:r>
        <w:t xml:space="preserve">the </w:t>
      </w:r>
      <w:r w:rsidR="00914CAE" w:rsidRPr="00857A0F">
        <w:t>Substantial</w:t>
      </w:r>
      <w:r w:rsidR="007C2622" w:rsidRPr="00857A0F">
        <w:t xml:space="preserve"> Performance </w:t>
      </w:r>
      <w:r w:rsidR="00321107" w:rsidRPr="00857A0F">
        <w:t>of the Work</w:t>
      </w:r>
      <w:r w:rsidR="007C2622" w:rsidRPr="00857A0F">
        <w:t>.</w:t>
      </w:r>
    </w:p>
    <w:p w14:paraId="7E18A927" w14:textId="77777777" w:rsidR="007C2622" w:rsidRPr="00857A0F" w:rsidRDefault="007C2622" w:rsidP="005A36B6">
      <w:pPr>
        <w:pStyle w:val="Heading3"/>
      </w:pPr>
      <w:r w:rsidRPr="00857A0F">
        <w:t>A</w:t>
      </w:r>
      <w:r w:rsidR="00637439" w:rsidRPr="00857A0F">
        <w:t xml:space="preserve">pply for </w:t>
      </w:r>
      <w:r w:rsidR="00914CAE" w:rsidRPr="00857A0F">
        <w:t>Substantial</w:t>
      </w:r>
      <w:r w:rsidR="00637439" w:rsidRPr="00857A0F">
        <w:t xml:space="preserve"> Performance</w:t>
      </w:r>
      <w:r w:rsidR="00321107" w:rsidRPr="00857A0F">
        <w:t xml:space="preserve"> of the Work</w:t>
      </w:r>
      <w:r w:rsidRPr="00857A0F">
        <w:t>.</w:t>
      </w:r>
    </w:p>
    <w:p w14:paraId="131E422B" w14:textId="77777777" w:rsidR="002C3366" w:rsidRPr="00857A0F" w:rsidRDefault="002C3366" w:rsidP="005A36B6">
      <w:pPr>
        <w:pStyle w:val="Heading2"/>
      </w:pPr>
      <w:r w:rsidRPr="00857A0F">
        <w:t>Inspection and</w:t>
      </w:r>
      <w:r w:rsidR="00E8477F">
        <w:t xml:space="preserve"> </w:t>
      </w:r>
      <w:r w:rsidRPr="00857A0F">
        <w:t>Declaration of</w:t>
      </w:r>
      <w:r w:rsidR="00E8477F">
        <w:t xml:space="preserve"> </w:t>
      </w:r>
      <w:r w:rsidRPr="00857A0F">
        <w:t>Total Performance</w:t>
      </w:r>
    </w:p>
    <w:p w14:paraId="0ADD2EFC" w14:textId="77777777" w:rsidR="00C22754" w:rsidRDefault="00C22754" w:rsidP="005A36B6">
      <w:pPr>
        <w:pStyle w:val="Heading3"/>
      </w:pPr>
      <w:r w:rsidRPr="00857A0F">
        <w:t>The Contractor shall follow the same process as outlined above for the purpose of the issuance of Total Performance of the Work.</w:t>
      </w:r>
    </w:p>
    <w:p w14:paraId="62603856" w14:textId="77777777" w:rsidR="005A36B6" w:rsidRDefault="005A36B6" w:rsidP="005A36B6">
      <w:pPr>
        <w:pStyle w:val="Heading2"/>
      </w:pPr>
      <w:r>
        <w:lastRenderedPageBreak/>
        <w:t>Supplements</w:t>
      </w:r>
    </w:p>
    <w:p w14:paraId="205E1D53" w14:textId="77777777" w:rsidR="005A36B6" w:rsidRPr="00172293" w:rsidRDefault="005A36B6" w:rsidP="00172293">
      <w:pPr>
        <w:pStyle w:val="Heading3"/>
      </w:pPr>
      <w:r w:rsidRPr="00172293">
        <w:t>The supplement listed below, attached following “END OF SECTION”, forms part of this Section:</w:t>
      </w:r>
    </w:p>
    <w:p w14:paraId="5597CA13" w14:textId="77777777" w:rsidR="005A36B6" w:rsidRDefault="005A36B6" w:rsidP="00172293">
      <w:pPr>
        <w:pStyle w:val="Heading4"/>
      </w:pPr>
      <w:commentRangeStart w:id="90"/>
      <w:commentRangeStart w:id="91"/>
      <w:commentRangeStart w:id="92"/>
      <w:r>
        <w:t>01</w:t>
      </w:r>
      <w:r w:rsidR="00AF56C9">
        <w:t>810</w:t>
      </w:r>
      <w:r>
        <w:t>A</w:t>
      </w:r>
      <w:r w:rsidR="00AF56C9">
        <w:t>-01</w:t>
      </w:r>
      <w:r>
        <w:t xml:space="preserve"> Commissioning</w:t>
      </w:r>
      <w:r w:rsidR="00AF56C9">
        <w:t xml:space="preserve"> Signo</w:t>
      </w:r>
      <w:r>
        <w:t xml:space="preserve">ff </w:t>
      </w:r>
      <w:r w:rsidR="00AF56C9">
        <w:t>Form</w:t>
      </w:r>
      <w:commentRangeEnd w:id="90"/>
      <w:r>
        <w:rPr>
          <w:rStyle w:val="CommentReference"/>
        </w:rPr>
        <w:commentReference w:id="90"/>
      </w:r>
      <w:commentRangeEnd w:id="91"/>
      <w:r>
        <w:rPr>
          <w:rStyle w:val="CommentReference"/>
        </w:rPr>
        <w:commentReference w:id="91"/>
      </w:r>
      <w:commentRangeEnd w:id="92"/>
      <w:r w:rsidR="009A1745">
        <w:rPr>
          <w:rStyle w:val="CommentReference"/>
        </w:rPr>
        <w:commentReference w:id="92"/>
      </w:r>
    </w:p>
    <w:p w14:paraId="3B301B56" w14:textId="77777777" w:rsidR="005A36B6" w:rsidRDefault="005A36B6" w:rsidP="005A36B6">
      <w:pPr>
        <w:pStyle w:val="Heading1"/>
      </w:pPr>
      <w:r>
        <w:t>PRODUCTS (NOT USED)</w:t>
      </w:r>
    </w:p>
    <w:p w14:paraId="3F958351" w14:textId="77777777" w:rsidR="005A36B6" w:rsidRDefault="005A36B6" w:rsidP="005A36B6">
      <w:pPr>
        <w:pStyle w:val="Heading1"/>
      </w:pPr>
      <w:r w:rsidRPr="005A36B6">
        <w:t>EXECUTION (NOT USED</w:t>
      </w:r>
      <w:r>
        <w:t>)</w:t>
      </w:r>
    </w:p>
    <w:p w14:paraId="65DB826E" w14:textId="77777777" w:rsidR="002C3366" w:rsidRPr="004F16F6" w:rsidRDefault="002C3366">
      <w:pPr>
        <w:pStyle w:val="Other"/>
        <w:spacing w:before="240"/>
        <w:jc w:val="center"/>
        <w:rPr>
          <w:rFonts w:ascii="Calibri" w:hAnsi="Calibri"/>
          <w:b/>
          <w:sz w:val="22"/>
          <w:szCs w:val="22"/>
        </w:rPr>
      </w:pPr>
    </w:p>
    <w:p w14:paraId="3127A528" w14:textId="77777777" w:rsidR="007C2622" w:rsidRPr="004F16F6" w:rsidRDefault="007C2622">
      <w:pPr>
        <w:pStyle w:val="Other"/>
        <w:spacing w:before="240"/>
        <w:jc w:val="center"/>
        <w:rPr>
          <w:rFonts w:ascii="Calibri" w:hAnsi="Calibri"/>
          <w:b/>
          <w:sz w:val="22"/>
          <w:szCs w:val="22"/>
        </w:rPr>
      </w:pPr>
      <w:r w:rsidRPr="004F16F6">
        <w:rPr>
          <w:rFonts w:ascii="Calibri" w:hAnsi="Calibri"/>
          <w:b/>
          <w:sz w:val="22"/>
          <w:szCs w:val="22"/>
        </w:rPr>
        <w:t>END OF SECTION</w:t>
      </w:r>
    </w:p>
    <w:sectPr w:rsidR="007C2622" w:rsidRPr="004F16F6" w:rsidSect="003B103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72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0" w:author="Liam Sykes" w:date="2022-03-24T13:17:00Z" w:initials="LS">
    <w:p w14:paraId="58F7B849" w14:textId="77777777" w:rsidR="0049244E" w:rsidRDefault="0049244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Should this be removed as it is under Section 01810?</w:t>
      </w:r>
    </w:p>
  </w:comment>
  <w:comment w:id="91" w:author="Axel Ouillet" w:date="2022-03-31T17:16:00Z" w:initials="AO">
    <w:p w14:paraId="2BE5CFF7" w14:textId="6ED852A8" w:rsidR="10C4F750" w:rsidRDefault="10C4F750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"mailto:moretona@ae.ca"</w:instrText>
      </w:r>
      <w:r>
        <w:rPr>
          <w:color w:val="2B579A"/>
          <w:shd w:val="clear" w:color="auto" w:fill="E6E6E6"/>
        </w:rPr>
      </w:r>
      <w:bookmarkStart w:id="93" w:name="_@_1ABB3853AEB841FB8E70A8A5CCE417E7Z"/>
      <w:r>
        <w:rPr>
          <w:color w:val="2B579A"/>
          <w:shd w:val="clear" w:color="auto" w:fill="E6E6E6"/>
        </w:rPr>
        <w:fldChar w:fldCharType="separate"/>
      </w:r>
      <w:bookmarkEnd w:id="93"/>
      <w:r w:rsidRPr="10C4F750">
        <w:rPr>
          <w:rStyle w:val="Mention"/>
          <w:noProof/>
        </w:rPr>
        <w:t>@Andrew Moreton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"mailto:gorrb@ae.ca"</w:instrText>
      </w:r>
      <w:r>
        <w:rPr>
          <w:color w:val="2B579A"/>
          <w:shd w:val="clear" w:color="auto" w:fill="E6E6E6"/>
        </w:rPr>
      </w:r>
      <w:bookmarkStart w:id="94" w:name="_@_013E64ADB71043189F5DD0535C57EC6FZ"/>
      <w:r>
        <w:rPr>
          <w:color w:val="2B579A"/>
          <w:shd w:val="clear" w:color="auto" w:fill="E6E6E6"/>
        </w:rPr>
        <w:fldChar w:fldCharType="separate"/>
      </w:r>
      <w:bookmarkEnd w:id="94"/>
      <w:r w:rsidRPr="10C4F750">
        <w:rPr>
          <w:rStyle w:val="Mention"/>
          <w:noProof/>
        </w:rPr>
        <w:t>@Brandon Gorr</w:t>
      </w:r>
      <w:r>
        <w:rPr>
          <w:color w:val="2B579A"/>
          <w:shd w:val="clear" w:color="auto" w:fill="E6E6E6"/>
        </w:rPr>
        <w:fldChar w:fldCharType="end"/>
      </w:r>
      <w:r>
        <w:t xml:space="preserve"> i think that this references a document that sounds like it should be included after Section 01810 instead of this one... please confirm</w:t>
      </w:r>
      <w:r>
        <w:rPr>
          <w:rStyle w:val="CommentReference"/>
        </w:rPr>
        <w:annotationRef/>
      </w:r>
    </w:p>
  </w:comment>
  <w:comment w:id="92" w:author="Johnny Pang" w:date="2022-04-16T20:20:00Z" w:initials="JP">
    <w:p w14:paraId="17E8CF76" w14:textId="3B45446A" w:rsidR="009A1745" w:rsidRDefault="009A1745">
      <w:pPr>
        <w:pStyle w:val="CommentText"/>
      </w:pPr>
      <w:r>
        <w:rPr>
          <w:rStyle w:val="CommentReference"/>
        </w:rPr>
        <w:annotationRef/>
      </w:r>
      <w:r>
        <w:t>Let’s keep it here as well.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F7B849" w15:done="0"/>
  <w15:commentEx w15:paraId="2BE5CFF7" w15:paraIdParent="58F7B849" w15:done="0"/>
  <w15:commentEx w15:paraId="17E8CF76" w15:paraIdParent="58F7B8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C3C1" w16cex:dateUtc="2022-03-24T17:17:00Z"/>
  <w16cex:commentExtensible w16cex:durableId="110DA2F6" w16cex:dateUtc="2022-03-31T21:16:00Z"/>
  <w16cex:commentExtensible w16cex:durableId="2605A37D" w16cex:dateUtc="2022-04-17T0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F7B849" w16cid:durableId="25E6C3C1"/>
  <w16cid:commentId w16cid:paraId="2BE5CFF7" w16cid:durableId="110DA2F6"/>
  <w16cid:commentId w16cid:paraId="17E8CF76" w16cid:durableId="2605A3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379A" w14:textId="77777777" w:rsidR="002B00CF" w:rsidRDefault="002B00CF">
      <w:r>
        <w:separator/>
      </w:r>
    </w:p>
  </w:endnote>
  <w:endnote w:type="continuationSeparator" w:id="0">
    <w:p w14:paraId="38971584" w14:textId="77777777" w:rsidR="002B00CF" w:rsidRDefault="002B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C60D" w14:textId="77777777" w:rsidR="003B1032" w:rsidRDefault="003B1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99AA" w14:textId="77777777" w:rsidR="003B1032" w:rsidRDefault="003B10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ADC5" w14:textId="77777777" w:rsidR="003B1032" w:rsidRDefault="003B1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7C66" w14:textId="77777777" w:rsidR="002B00CF" w:rsidRDefault="002B00CF">
      <w:r>
        <w:separator/>
      </w:r>
    </w:p>
  </w:footnote>
  <w:footnote w:type="continuationSeparator" w:id="0">
    <w:p w14:paraId="50C51E21" w14:textId="77777777" w:rsidR="002B00CF" w:rsidRDefault="002B0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06AD" w14:textId="77777777" w:rsidR="00857A0F" w:rsidRPr="00857A0F" w:rsidRDefault="00857A0F" w:rsidP="003B1032">
    <w:pPr>
      <w:pBdr>
        <w:top w:val="single" w:sz="4" w:space="1" w:color="auto"/>
      </w:pBdr>
      <w:tabs>
        <w:tab w:val="right" w:pos="10080"/>
      </w:tabs>
      <w:rPr>
        <w:rFonts w:cs="Arial"/>
      </w:rPr>
    </w:pPr>
    <w:r w:rsidRPr="00857A0F">
      <w:rPr>
        <w:rFonts w:cs="Arial"/>
      </w:rPr>
      <w:t>Section 01770</w:t>
    </w:r>
    <w:r>
      <w:rPr>
        <w:rFonts w:cs="Arial"/>
      </w:rPr>
      <w:tab/>
    </w:r>
    <w:r w:rsidRPr="00857A0F">
      <w:rPr>
        <w:rFonts w:cs="Arial"/>
      </w:rPr>
      <w:t xml:space="preserve">CONTRACT NO. </w:t>
    </w:r>
    <w:r w:rsidRPr="0053287E">
      <w:rPr>
        <w:rFonts w:cs="Arial"/>
        <w:highlight w:val="yellow"/>
      </w:rPr>
      <w:t>.... [Insert Region Number]</w:t>
    </w:r>
    <w:r w:rsidRPr="00857A0F">
      <w:rPr>
        <w:rFonts w:cs="Arial"/>
      </w:rPr>
      <w:tab/>
    </w:r>
  </w:p>
  <w:p w14:paraId="05420E2B" w14:textId="77777777" w:rsidR="00857A0F" w:rsidRPr="00857A0F" w:rsidRDefault="003B1032" w:rsidP="003B1032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040"/>
        <w:tab w:val="right" w:pos="10080"/>
      </w:tabs>
      <w:rPr>
        <w:rFonts w:cs="Arial"/>
      </w:rPr>
    </w:pPr>
    <w:r w:rsidRPr="004F16F6">
      <w:rPr>
        <w:rFonts w:cs="Arial"/>
      </w:rPr>
      <w:t>20</w:t>
    </w:r>
    <w:r>
      <w:rPr>
        <w:rFonts w:cs="Arial"/>
      </w:rPr>
      <w:t>17</w:t>
    </w:r>
    <w:r w:rsidRPr="004F16F6">
      <w:rPr>
        <w:rFonts w:cs="Arial"/>
      </w:rPr>
      <w:t>-</w:t>
    </w:r>
    <w:r>
      <w:rPr>
        <w:rFonts w:cs="Arial"/>
      </w:rPr>
      <w:t>01-27</w:t>
    </w:r>
    <w:r w:rsidR="00857A0F" w:rsidRPr="00857A0F">
      <w:rPr>
        <w:rFonts w:cs="Arial"/>
        <w:b/>
      </w:rPr>
      <w:tab/>
      <w:t>CLOSEOUT PROCEDURES</w:t>
    </w:r>
    <w:r w:rsidR="00857A0F" w:rsidRPr="00857A0F">
      <w:rPr>
        <w:rFonts w:cs="Arial"/>
      </w:rPr>
      <w:tab/>
    </w:r>
  </w:p>
  <w:p w14:paraId="522629B6" w14:textId="77777777" w:rsidR="00857A0F" w:rsidRDefault="00857A0F" w:rsidP="003B1032">
    <w:pPr>
      <w:pBdr>
        <w:top w:val="single" w:sz="4" w:space="1" w:color="auto"/>
      </w:pBdr>
      <w:tabs>
        <w:tab w:val="center" w:pos="5175"/>
        <w:tab w:val="right" w:pos="10080"/>
      </w:tabs>
      <w:rPr>
        <w:rStyle w:val="PageNumber"/>
        <w:rFonts w:cs="Arial"/>
        <w:caps/>
        <w:sz w:val="22"/>
      </w:rPr>
    </w:pPr>
    <w:r w:rsidRPr="00857A0F">
      <w:rPr>
        <w:rFonts w:cs="Arial"/>
      </w:rPr>
      <w:t xml:space="preserve">Page </w:t>
    </w:r>
    <w:r w:rsidRPr="00857A0F">
      <w:rPr>
        <w:rFonts w:cs="Arial"/>
        <w:color w:val="2B579A"/>
        <w:shd w:val="clear" w:color="auto" w:fill="E6E6E6"/>
      </w:rPr>
      <w:fldChar w:fldCharType="begin"/>
    </w:r>
    <w:r w:rsidRPr="00857A0F">
      <w:rPr>
        <w:rFonts w:cs="Arial"/>
      </w:rPr>
      <w:instrText xml:space="preserve">PAGE </w:instrText>
    </w:r>
    <w:r w:rsidRPr="00857A0F">
      <w:rPr>
        <w:rFonts w:cs="Arial"/>
        <w:color w:val="2B579A"/>
        <w:shd w:val="clear" w:color="auto" w:fill="E6E6E6"/>
      </w:rPr>
      <w:fldChar w:fldCharType="separate"/>
    </w:r>
    <w:r w:rsidR="003B1032">
      <w:rPr>
        <w:rFonts w:cs="Arial"/>
        <w:noProof/>
      </w:rPr>
      <w:t>2</w:t>
    </w:r>
    <w:r w:rsidRPr="00857A0F">
      <w:rPr>
        <w:rFonts w:cs="Arial"/>
        <w:color w:val="2B579A"/>
        <w:shd w:val="clear" w:color="auto" w:fill="E6E6E6"/>
      </w:rPr>
      <w:fldChar w:fldCharType="end"/>
    </w:r>
    <w:r w:rsidRPr="00857A0F">
      <w:rPr>
        <w:rFonts w:cs="Arial"/>
      </w:rPr>
      <w:t xml:space="preserve"> </w:t>
    </w:r>
    <w:r>
      <w:rPr>
        <w:rFonts w:cs="Arial"/>
      </w:rPr>
      <w:tab/>
    </w:r>
    <w:r>
      <w:rPr>
        <w:rFonts w:cs="Arial"/>
      </w:rPr>
      <w:tab/>
    </w:r>
    <w:r w:rsidRPr="00857A0F">
      <w:rPr>
        <w:rFonts w:cs="Arial"/>
      </w:rPr>
      <w:t xml:space="preserve">DATE:  </w:t>
    </w:r>
    <w:r w:rsidRPr="0053287E">
      <w:rPr>
        <w:rFonts w:cs="Arial"/>
        <w:highlight w:val="yellow"/>
      </w:rPr>
      <w:t>[Insert Date, (e.g. Jan., 2000)]</w:t>
    </w:r>
    <w:r w:rsidRPr="00857A0F">
      <w:rPr>
        <w:rFonts w:cs="Arial"/>
      </w:rPr>
      <w:tab/>
    </w:r>
  </w:p>
  <w:p w14:paraId="1D1B1DC3" w14:textId="77777777" w:rsidR="00857A0F" w:rsidRDefault="006C149E" w:rsidP="00857A0F">
    <w:pPr>
      <w:pBdr>
        <w:top w:val="single" w:sz="4" w:space="1" w:color="auto"/>
      </w:pBdr>
      <w:tabs>
        <w:tab w:val="center" w:pos="5175"/>
        <w:tab w:val="right" w:pos="10350"/>
      </w:tabs>
    </w:pPr>
    <w:r>
      <w:rPr>
        <w:color w:val="2B579A"/>
        <w:shd w:val="clear" w:color="auto" w:fill="E6E6E6"/>
      </w:rPr>
      <w:pict w14:anchorId="367EA149">
        <v:rect id="_x0000_i1025" style="width:0;height:1.5pt" o:hralign="center" o:hrstd="t" o:hr="t" fillcolor="gray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A3C0C" w14:textId="77777777" w:rsidR="002368AD" w:rsidRPr="004F16F6" w:rsidRDefault="00857A0F" w:rsidP="003B1032">
    <w:pPr>
      <w:pBdr>
        <w:top w:val="single" w:sz="4" w:space="1" w:color="auto"/>
      </w:pBdr>
      <w:tabs>
        <w:tab w:val="right" w:pos="10080"/>
      </w:tabs>
      <w:rPr>
        <w:rFonts w:cs="Arial"/>
      </w:rPr>
    </w:pPr>
    <w:r w:rsidRPr="004F16F6">
      <w:rPr>
        <w:rFonts w:cs="Arial"/>
      </w:rPr>
      <w:t xml:space="preserve">CONTRACT NO. </w:t>
    </w:r>
    <w:r w:rsidRPr="0053287E">
      <w:rPr>
        <w:rFonts w:cs="Arial"/>
        <w:highlight w:val="yellow"/>
      </w:rPr>
      <w:t>.... [Insert Region Number]</w:t>
    </w:r>
    <w:r w:rsidR="002368AD" w:rsidRPr="004F16F6">
      <w:rPr>
        <w:rFonts w:cs="Arial"/>
      </w:rPr>
      <w:tab/>
      <w:t>Section 017</w:t>
    </w:r>
    <w:r w:rsidR="00F27C8F" w:rsidRPr="004F16F6">
      <w:rPr>
        <w:rFonts w:cs="Arial"/>
      </w:rPr>
      <w:t>7</w:t>
    </w:r>
    <w:r w:rsidR="002368AD" w:rsidRPr="004F16F6">
      <w:rPr>
        <w:rFonts w:cs="Arial"/>
      </w:rPr>
      <w:t>0</w:t>
    </w:r>
  </w:p>
  <w:p w14:paraId="592E6F80" w14:textId="77777777" w:rsidR="002368AD" w:rsidRPr="004F16F6" w:rsidRDefault="002368AD" w:rsidP="003B1032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080"/>
      </w:tabs>
      <w:rPr>
        <w:rFonts w:cs="Arial"/>
      </w:rPr>
    </w:pPr>
    <w:r w:rsidRPr="004F16F6">
      <w:rPr>
        <w:rFonts w:cs="Arial"/>
        <w:b/>
      </w:rPr>
      <w:tab/>
    </w:r>
    <w:r w:rsidR="00055462" w:rsidRPr="004F16F6">
      <w:rPr>
        <w:rFonts w:cs="Arial"/>
        <w:b/>
      </w:rPr>
      <w:t>CLOSEOUT PROCEDURES</w:t>
    </w:r>
    <w:r w:rsidRPr="004F16F6">
      <w:rPr>
        <w:rFonts w:cs="Arial"/>
      </w:rPr>
      <w:tab/>
    </w:r>
    <w:r w:rsidR="00857A0F" w:rsidRPr="004F16F6">
      <w:rPr>
        <w:rFonts w:cs="Arial"/>
      </w:rPr>
      <w:t>20</w:t>
    </w:r>
    <w:r w:rsidR="003B1032">
      <w:rPr>
        <w:rFonts w:cs="Arial"/>
      </w:rPr>
      <w:t>17</w:t>
    </w:r>
    <w:r w:rsidR="00857A0F" w:rsidRPr="004F16F6">
      <w:rPr>
        <w:rFonts w:cs="Arial"/>
      </w:rPr>
      <w:t>-</w:t>
    </w:r>
    <w:r w:rsidR="003B1032">
      <w:rPr>
        <w:rFonts w:cs="Arial"/>
      </w:rPr>
      <w:t>01</w:t>
    </w:r>
    <w:r w:rsidR="0053287E">
      <w:rPr>
        <w:rFonts w:cs="Arial"/>
      </w:rPr>
      <w:t>-</w:t>
    </w:r>
    <w:r w:rsidR="003B1032">
      <w:rPr>
        <w:rFonts w:cs="Arial"/>
      </w:rPr>
      <w:t>27</w:t>
    </w:r>
  </w:p>
  <w:p w14:paraId="657864DA" w14:textId="77777777" w:rsidR="002368AD" w:rsidRPr="004F16F6" w:rsidRDefault="002368AD" w:rsidP="003B1032">
    <w:pPr>
      <w:pBdr>
        <w:top w:val="single" w:sz="4" w:space="1" w:color="auto"/>
      </w:pBdr>
      <w:tabs>
        <w:tab w:val="center" w:pos="5175"/>
        <w:tab w:val="right" w:pos="10080"/>
      </w:tabs>
      <w:rPr>
        <w:rFonts w:cs="Arial"/>
      </w:rPr>
    </w:pPr>
    <w:r w:rsidRPr="004F16F6">
      <w:rPr>
        <w:rFonts w:cs="Arial"/>
      </w:rPr>
      <w:t xml:space="preserve">DATE:  </w:t>
    </w:r>
    <w:r w:rsidR="00857A0F" w:rsidRPr="0053287E">
      <w:rPr>
        <w:rFonts w:cs="Arial"/>
        <w:highlight w:val="yellow"/>
      </w:rPr>
      <w:t>[Insert Date, (e.g. Jan., 2000)]</w:t>
    </w:r>
    <w:r w:rsidRPr="004F16F6">
      <w:rPr>
        <w:rFonts w:cs="Arial"/>
      </w:rPr>
      <w:tab/>
    </w:r>
    <w:r w:rsidRPr="004F16F6">
      <w:rPr>
        <w:rFonts w:cs="Arial"/>
      </w:rPr>
      <w:tab/>
      <w:t xml:space="preserve">Page </w:t>
    </w:r>
    <w:r w:rsidRPr="004F16F6">
      <w:rPr>
        <w:rFonts w:cs="Arial"/>
        <w:color w:val="2B579A"/>
        <w:shd w:val="clear" w:color="auto" w:fill="E6E6E6"/>
      </w:rPr>
      <w:fldChar w:fldCharType="begin"/>
    </w:r>
    <w:r w:rsidRPr="004F16F6">
      <w:rPr>
        <w:rFonts w:cs="Arial"/>
      </w:rPr>
      <w:instrText xml:space="preserve">PAGE </w:instrText>
    </w:r>
    <w:r w:rsidRPr="004F16F6">
      <w:rPr>
        <w:rFonts w:cs="Arial"/>
        <w:color w:val="2B579A"/>
        <w:shd w:val="clear" w:color="auto" w:fill="E6E6E6"/>
      </w:rPr>
      <w:fldChar w:fldCharType="separate"/>
    </w:r>
    <w:r w:rsidR="003B1032">
      <w:rPr>
        <w:rFonts w:cs="Arial"/>
        <w:noProof/>
      </w:rPr>
      <w:t>1</w:t>
    </w:r>
    <w:r w:rsidRPr="004F16F6">
      <w:rPr>
        <w:rFonts w:cs="Arial"/>
        <w:color w:val="2B579A"/>
        <w:shd w:val="clear" w:color="auto" w:fill="E6E6E6"/>
      </w:rPr>
      <w:fldChar w:fldCharType="end"/>
    </w:r>
    <w:r w:rsidRPr="004F16F6">
      <w:rPr>
        <w:rFonts w:cs="Arial"/>
      </w:rPr>
      <w:t xml:space="preserve"> </w:t>
    </w:r>
  </w:p>
  <w:p w14:paraId="56C1F9DA" w14:textId="77777777" w:rsidR="002368AD" w:rsidRPr="004F16F6" w:rsidRDefault="002368AD" w:rsidP="003B1032">
    <w:pPr>
      <w:pStyle w:val="Header"/>
      <w:tabs>
        <w:tab w:val="right" w:pos="10080"/>
      </w:tabs>
      <w:spacing w:after="240"/>
      <w:rPr>
        <w:rFonts w:ascii="Calibri" w:hAnsi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92DA6" w14:textId="77777777" w:rsidR="002368AD" w:rsidRDefault="002368AD">
    <w:pPr>
      <w:pBdr>
        <w:top w:val="single" w:sz="4" w:space="1" w:color="auto"/>
      </w:pBdr>
      <w:tabs>
        <w:tab w:val="right" w:pos="10350"/>
      </w:tabs>
      <w:rPr>
        <w:rFonts w:ascii="Arial" w:hAnsi="Arial" w:cs="Arial"/>
      </w:rPr>
    </w:pPr>
    <w:r>
      <w:rPr>
        <w:rFonts w:ascii="Arial" w:hAnsi="Arial" w:cs="Arial"/>
      </w:rPr>
      <w:t xml:space="preserve">CONTRACT NO. </w:t>
    </w:r>
    <w:r w:rsidRPr="0082209E">
      <w:rPr>
        <w:rFonts w:ascii="Arial" w:hAnsi="Arial" w:cs="Arial"/>
        <w:highlight w:val="lightGray"/>
      </w:rPr>
      <w:t xml:space="preserve">[Insert </w:t>
    </w:r>
    <w:r>
      <w:rPr>
        <w:rFonts w:ascii="Arial" w:hAnsi="Arial" w:cs="Arial"/>
        <w:highlight w:val="lightGray"/>
      </w:rPr>
      <w:t>Region</w:t>
    </w:r>
    <w:r w:rsidRPr="0082209E">
      <w:rPr>
        <w:rFonts w:ascii="Arial" w:hAnsi="Arial" w:cs="Arial"/>
        <w:highlight w:val="lightGray"/>
      </w:rPr>
      <w:t xml:space="preserve"> Number]</w:t>
    </w:r>
    <w:r>
      <w:rPr>
        <w:rFonts w:ascii="Arial" w:hAnsi="Arial" w:cs="Arial"/>
      </w:rPr>
      <w:tab/>
      <w:t>Section 01770</w:t>
    </w:r>
  </w:p>
  <w:p w14:paraId="1A69085B" w14:textId="77777777" w:rsidR="002368AD" w:rsidRDefault="002368AD" w:rsidP="00A879D6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350"/>
      </w:tabs>
      <w:rPr>
        <w:rFonts w:ascii="Arial" w:hAnsi="Arial" w:cs="Arial"/>
      </w:rPr>
    </w:pPr>
    <w:r>
      <w:rPr>
        <w:rFonts w:ascii="Arial" w:hAnsi="Arial" w:cs="Arial"/>
        <w:b/>
      </w:rPr>
      <w:tab/>
      <w:t>CLOSEOUT PROCEDURES</w:t>
    </w:r>
    <w:r>
      <w:rPr>
        <w:rFonts w:ascii="Arial" w:hAnsi="Arial" w:cs="Arial"/>
      </w:rPr>
      <w:tab/>
    </w:r>
    <w:r w:rsidR="00857A0F">
      <w:rPr>
        <w:rFonts w:ascii="Arial" w:hAnsi="Arial" w:cs="Arial"/>
      </w:rPr>
      <w:t>2014-04-10</w:t>
    </w:r>
  </w:p>
  <w:p w14:paraId="4A7256BC" w14:textId="77777777" w:rsidR="002368AD" w:rsidRDefault="002368AD">
    <w:pPr>
      <w:pBdr>
        <w:top w:val="single" w:sz="4" w:space="1" w:color="auto"/>
      </w:pBdr>
      <w:tabs>
        <w:tab w:val="center" w:pos="5175"/>
        <w:tab w:val="right" w:pos="10350"/>
      </w:tabs>
      <w:rPr>
        <w:rFonts w:ascii="Arial" w:hAnsi="Arial" w:cs="Arial"/>
      </w:rPr>
    </w:pPr>
    <w:r>
      <w:rPr>
        <w:rFonts w:ascii="Arial" w:hAnsi="Arial" w:cs="Arial"/>
      </w:rPr>
      <w:t xml:space="preserve">DATE:  </w:t>
    </w:r>
    <w:r w:rsidRPr="0082209E">
      <w:rPr>
        <w:rFonts w:ascii="Arial" w:hAnsi="Arial" w:cs="Arial"/>
        <w:highlight w:val="lightGray"/>
      </w:rPr>
      <w:t>[Insert Date, (e.g. Jan., 2000)]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Page </w:t>
    </w:r>
    <w:r>
      <w:rPr>
        <w:rFonts w:ascii="Arial" w:hAnsi="Arial" w:cs="Arial"/>
        <w:color w:val="2B579A"/>
        <w:shd w:val="clear" w:color="auto" w:fill="E6E6E6"/>
      </w:rPr>
      <w:fldChar w:fldCharType="begin"/>
    </w:r>
    <w:r>
      <w:rPr>
        <w:rFonts w:ascii="Arial" w:hAnsi="Arial" w:cs="Arial"/>
      </w:rPr>
      <w:instrText xml:space="preserve">PAGE </w:instrText>
    </w:r>
    <w:r>
      <w:rPr>
        <w:rFonts w:ascii="Arial" w:hAnsi="Arial" w:cs="Arial"/>
        <w:color w:val="2B579A"/>
        <w:shd w:val="clear" w:color="auto" w:fill="E6E6E6"/>
      </w:rPr>
      <w:fldChar w:fldCharType="separate"/>
    </w:r>
    <w:r w:rsidR="00857A0F">
      <w:rPr>
        <w:rFonts w:ascii="Arial" w:hAnsi="Arial" w:cs="Arial"/>
        <w:noProof/>
      </w:rPr>
      <w:t>1</w:t>
    </w:r>
    <w:r>
      <w:rPr>
        <w:rFonts w:ascii="Arial" w:hAnsi="Arial" w:cs="Arial"/>
        <w:color w:val="2B579A"/>
        <w:shd w:val="clear" w:color="auto" w:fill="E6E6E6"/>
      </w:rPr>
      <w:fldChar w:fldCharType="end"/>
    </w:r>
    <w:r>
      <w:rPr>
        <w:rFonts w:ascii="Arial" w:hAnsi="Arial" w:cs="Arial"/>
      </w:rPr>
      <w:t xml:space="preserve"> of </w:t>
    </w:r>
    <w:r>
      <w:rPr>
        <w:rStyle w:val="PageNumber"/>
        <w:rFonts w:ascii="Arial" w:hAnsi="Arial" w:cs="Arial"/>
        <w:caps/>
        <w:sz w:val="22"/>
      </w:rPr>
      <w:fldChar w:fldCharType="begin"/>
    </w:r>
    <w:r>
      <w:rPr>
        <w:rStyle w:val="PageNumber"/>
        <w:rFonts w:ascii="Arial" w:hAnsi="Arial" w:cs="Arial"/>
        <w:caps/>
        <w:sz w:val="22"/>
      </w:rPr>
      <w:instrText xml:space="preserve"> NUMPAGES </w:instrText>
    </w:r>
    <w:r>
      <w:rPr>
        <w:rStyle w:val="PageNumber"/>
        <w:rFonts w:ascii="Arial" w:hAnsi="Arial" w:cs="Arial"/>
        <w:caps/>
        <w:sz w:val="22"/>
      </w:rPr>
      <w:fldChar w:fldCharType="separate"/>
    </w:r>
    <w:r w:rsidR="00857A0F">
      <w:rPr>
        <w:rStyle w:val="PageNumber"/>
        <w:rFonts w:ascii="Arial" w:hAnsi="Arial" w:cs="Arial"/>
        <w:caps/>
        <w:noProof/>
        <w:sz w:val="22"/>
      </w:rPr>
      <w:t>2</w:t>
    </w:r>
    <w:r>
      <w:rPr>
        <w:rStyle w:val="PageNumber"/>
        <w:rFonts w:ascii="Arial" w:hAnsi="Arial" w:cs="Arial"/>
        <w:caps/>
        <w:sz w:val="22"/>
      </w:rPr>
      <w:fldChar w:fldCharType="end"/>
    </w:r>
  </w:p>
  <w:p w14:paraId="1F7655AC" w14:textId="77777777" w:rsidR="002368AD" w:rsidRDefault="002368AD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548A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76F65"/>
    <w:multiLevelType w:val="hybridMultilevel"/>
    <w:tmpl w:val="9C8E7B52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7D314B"/>
    <w:multiLevelType w:val="multilevel"/>
    <w:tmpl w:val="599657F8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006460A"/>
    <w:multiLevelType w:val="multilevel"/>
    <w:tmpl w:val="A496B30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67509BB"/>
    <w:multiLevelType w:val="multilevel"/>
    <w:tmpl w:val="561864F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FEA6C0B"/>
    <w:multiLevelType w:val="hybridMultilevel"/>
    <w:tmpl w:val="6AD287D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912EB"/>
    <w:multiLevelType w:val="multilevel"/>
    <w:tmpl w:val="04C8E42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4351C87"/>
    <w:multiLevelType w:val="multilevel"/>
    <w:tmpl w:val="78282C4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33511CE"/>
    <w:multiLevelType w:val="hybridMultilevel"/>
    <w:tmpl w:val="C43E1B8E"/>
    <w:lvl w:ilvl="0" w:tplc="8D22D7FC">
      <w:start w:val="1"/>
      <w:numFmt w:val="decimal"/>
      <w:lvlText w:val=".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65575FD"/>
    <w:multiLevelType w:val="multilevel"/>
    <w:tmpl w:val="7DF837AE"/>
    <w:lvl w:ilvl="0">
      <w:start w:val="1"/>
      <w:numFmt w:val="decimal"/>
      <w:lvlText w:val="PART 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2">
      <w:start w:val="1"/>
      <w:numFmt w:val="decimal"/>
      <w:pStyle w:val="Heading3"/>
      <w:lvlText w:val=".%3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  <w:color w:val="000000"/>
        <w:sz w:val="22"/>
      </w:rPr>
    </w:lvl>
    <w:lvl w:ilvl="3">
      <w:start w:val="1"/>
      <w:numFmt w:val="decimal"/>
      <w:pStyle w:val="Heading4"/>
      <w:lvlText w:val=".%4"/>
      <w:lvlJc w:val="left"/>
      <w:pPr>
        <w:tabs>
          <w:tab w:val="num" w:pos="2160"/>
        </w:tabs>
        <w:ind w:left="2160" w:hanging="72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decimal"/>
      <w:pStyle w:val="Heading5"/>
      <w:lvlText w:val=".%5"/>
      <w:lvlJc w:val="left"/>
      <w:pPr>
        <w:tabs>
          <w:tab w:val="num" w:pos="2880"/>
        </w:tabs>
        <w:ind w:left="2880" w:hanging="720"/>
      </w:pPr>
      <w:rPr>
        <w:rFonts w:ascii="Calibri" w:hAnsi="Calibri" w:hint="default"/>
        <w:b w:val="0"/>
        <w:i w:val="0"/>
        <w:sz w:val="22"/>
      </w:rPr>
    </w:lvl>
    <w:lvl w:ilvl="5">
      <w:start w:val="1"/>
      <w:numFmt w:val="decimal"/>
      <w:pStyle w:val="Heading6"/>
      <w:lvlText w:val=".%6"/>
      <w:lvlJc w:val="left"/>
      <w:pPr>
        <w:tabs>
          <w:tab w:val="num" w:pos="3600"/>
        </w:tabs>
        <w:ind w:left="3600" w:hanging="720"/>
      </w:pPr>
      <w:rPr>
        <w:rFonts w:ascii="Calibri" w:hAnsi="Calibri" w:hint="default"/>
        <w:b w:val="0"/>
        <w:i w:val="0"/>
        <w:sz w:val="22"/>
      </w:rPr>
    </w:lvl>
    <w:lvl w:ilvl="6">
      <w:start w:val="1"/>
      <w:numFmt w:val="decimal"/>
      <w:pStyle w:val="Heading7"/>
      <w:lvlText w:val=".%7"/>
      <w:lvlJc w:val="left"/>
      <w:pPr>
        <w:tabs>
          <w:tab w:val="num" w:pos="4320"/>
        </w:tabs>
        <w:ind w:left="4320" w:hanging="720"/>
      </w:pPr>
      <w:rPr>
        <w:rFonts w:ascii="Calibri" w:hAnsi="Calibri" w:hint="default"/>
        <w:b w:val="0"/>
        <w:i w:val="0"/>
        <w:sz w:val="22"/>
      </w:rPr>
    </w:lvl>
    <w:lvl w:ilvl="7">
      <w:start w:val="1"/>
      <w:numFmt w:val="decimal"/>
      <w:pStyle w:val="Heading8"/>
      <w:lvlText w:val=".%8"/>
      <w:lvlJc w:val="left"/>
      <w:pPr>
        <w:tabs>
          <w:tab w:val="num" w:pos="5040"/>
        </w:tabs>
        <w:ind w:left="5040" w:hanging="720"/>
      </w:pPr>
      <w:rPr>
        <w:rFonts w:ascii="Calibri" w:hAnsi="Calibri" w:hint="default"/>
        <w:b w:val="0"/>
        <w:i w:val="0"/>
        <w:sz w:val="22"/>
      </w:rPr>
    </w:lvl>
    <w:lvl w:ilvl="8">
      <w:start w:val="1"/>
      <w:numFmt w:val="decimal"/>
      <w:pStyle w:val="Heading9"/>
      <w:lvlText w:val=".%9"/>
      <w:lvlJc w:val="left"/>
      <w:pPr>
        <w:tabs>
          <w:tab w:val="num" w:pos="5760"/>
        </w:tabs>
        <w:ind w:left="5760" w:hanging="720"/>
      </w:pPr>
      <w:rPr>
        <w:rFonts w:ascii="Calibri" w:hAnsi="Calibri" w:hint="default"/>
        <w:b w:val="0"/>
        <w:i w:val="0"/>
        <w:sz w:val="22"/>
      </w:rPr>
    </w:lvl>
  </w:abstractNum>
  <w:abstractNum w:abstractNumId="10" w15:restartNumberingAfterBreak="0">
    <w:nsid w:val="4E901E2F"/>
    <w:multiLevelType w:val="multilevel"/>
    <w:tmpl w:val="76E6E2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u w:val="single"/>
      </w:rPr>
    </w:lvl>
  </w:abstractNum>
  <w:abstractNum w:abstractNumId="11" w15:restartNumberingAfterBreak="0">
    <w:nsid w:val="50407D28"/>
    <w:multiLevelType w:val="multilevel"/>
    <w:tmpl w:val="D9E85B4E"/>
    <w:lvl w:ilvl="0">
      <w:start w:val="1"/>
      <w:numFmt w:val="decimal"/>
      <w:pStyle w:val="Heading1"/>
      <w:lvlText w:val="PART %1."/>
      <w:lvlJc w:val="left"/>
      <w:pPr>
        <w:tabs>
          <w:tab w:val="num" w:pos="432"/>
        </w:tabs>
        <w:ind w:left="432" w:hanging="432"/>
      </w:pPr>
      <w:rPr>
        <w:rFonts w:ascii="Calibri" w:hAnsi="Calibri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Calibri" w:hAnsi="Calibri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ascii="Calibri" w:hAnsi="Calibri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firstLine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8F9186A"/>
    <w:multiLevelType w:val="multilevel"/>
    <w:tmpl w:val="081C5F9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FAC4BE0"/>
    <w:multiLevelType w:val="multilevel"/>
    <w:tmpl w:val="84E0E4F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FE6757A"/>
    <w:multiLevelType w:val="hybridMultilevel"/>
    <w:tmpl w:val="7E6215D6"/>
    <w:lvl w:ilvl="0" w:tplc="BA004190">
      <w:start w:val="1"/>
      <w:numFmt w:val="decimal"/>
      <w:lvlText w:val=".%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3E9D6A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579173">
    <w:abstractNumId w:val="0"/>
  </w:num>
  <w:num w:numId="2" w16cid:durableId="226840783">
    <w:abstractNumId w:val="0"/>
  </w:num>
  <w:num w:numId="3" w16cid:durableId="851803143">
    <w:abstractNumId w:val="11"/>
  </w:num>
  <w:num w:numId="4" w16cid:durableId="1191912014">
    <w:abstractNumId w:val="4"/>
  </w:num>
  <w:num w:numId="5" w16cid:durableId="765031366">
    <w:abstractNumId w:val="12"/>
  </w:num>
  <w:num w:numId="6" w16cid:durableId="1949771081">
    <w:abstractNumId w:val="3"/>
  </w:num>
  <w:num w:numId="7" w16cid:durableId="510267233">
    <w:abstractNumId w:val="7"/>
  </w:num>
  <w:num w:numId="8" w16cid:durableId="1939411405">
    <w:abstractNumId w:val="2"/>
  </w:num>
  <w:num w:numId="9" w16cid:durableId="524832124">
    <w:abstractNumId w:val="13"/>
  </w:num>
  <w:num w:numId="10" w16cid:durableId="270823750">
    <w:abstractNumId w:val="6"/>
  </w:num>
  <w:num w:numId="11" w16cid:durableId="1408260256">
    <w:abstractNumId w:val="8"/>
  </w:num>
  <w:num w:numId="12" w16cid:durableId="1260257441">
    <w:abstractNumId w:val="8"/>
    <w:lvlOverride w:ilvl="0">
      <w:startOverride w:val="1"/>
    </w:lvlOverride>
  </w:num>
  <w:num w:numId="13" w16cid:durableId="569390011">
    <w:abstractNumId w:val="10"/>
  </w:num>
  <w:num w:numId="14" w16cid:durableId="281034161">
    <w:abstractNumId w:val="14"/>
  </w:num>
  <w:num w:numId="15" w16cid:durableId="1819884654">
    <w:abstractNumId w:val="11"/>
  </w:num>
  <w:num w:numId="16" w16cid:durableId="955523218">
    <w:abstractNumId w:val="11"/>
  </w:num>
  <w:num w:numId="17" w16cid:durableId="1984001471">
    <w:abstractNumId w:val="11"/>
  </w:num>
  <w:num w:numId="18" w16cid:durableId="192055920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7165098">
    <w:abstractNumId w:val="1"/>
  </w:num>
  <w:num w:numId="20" w16cid:durableId="4794695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26240404">
    <w:abstractNumId w:val="9"/>
  </w:num>
  <w:num w:numId="22" w16cid:durableId="2904410">
    <w:abstractNumId w:val="9"/>
  </w:num>
  <w:num w:numId="23" w16cid:durableId="2066179427">
    <w:abstractNumId w:val="9"/>
  </w:num>
  <w:num w:numId="24" w16cid:durableId="1247113519">
    <w:abstractNumId w:val="9"/>
  </w:num>
  <w:num w:numId="25" w16cid:durableId="300231359">
    <w:abstractNumId w:val="9"/>
  </w:num>
  <w:num w:numId="26" w16cid:durableId="1167092846">
    <w:abstractNumId w:val="9"/>
  </w:num>
  <w:num w:numId="27" w16cid:durableId="1594974137">
    <w:abstractNumId w:val="9"/>
  </w:num>
  <w:num w:numId="28" w16cid:durableId="534003817">
    <w:abstractNumId w:val="9"/>
  </w:num>
  <w:num w:numId="29" w16cid:durableId="7196919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ny Pang">
    <w15:presenceInfo w15:providerId="AD" w15:userId="S::Johnny.Pang@etoengineering.ca::93e0402e-0c7d-4ac3-adc9-299bd55456c0"/>
  </w15:person>
  <w15:person w15:author="Axel Ouillet">
    <w15:presenceInfo w15:providerId="AD" w15:userId="S::ouilleta@ae.ca::61f62530-c8bb-495e-afd5-ea61b2be56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oolset" w:val="3"/>
  </w:docVars>
  <w:rsids>
    <w:rsidRoot w:val="00283C67"/>
    <w:rsid w:val="0000650A"/>
    <w:rsid w:val="0001660F"/>
    <w:rsid w:val="00055305"/>
    <w:rsid w:val="00055462"/>
    <w:rsid w:val="00064512"/>
    <w:rsid w:val="000B5A90"/>
    <w:rsid w:val="000E41A4"/>
    <w:rsid w:val="00153ABE"/>
    <w:rsid w:val="00163CBA"/>
    <w:rsid w:val="00166475"/>
    <w:rsid w:val="00172293"/>
    <w:rsid w:val="002368AD"/>
    <w:rsid w:val="002711F9"/>
    <w:rsid w:val="00281594"/>
    <w:rsid w:val="00283C67"/>
    <w:rsid w:val="002A125B"/>
    <w:rsid w:val="002B00CF"/>
    <w:rsid w:val="002C3366"/>
    <w:rsid w:val="002C7E41"/>
    <w:rsid w:val="00300416"/>
    <w:rsid w:val="00317022"/>
    <w:rsid w:val="00321107"/>
    <w:rsid w:val="00366DF0"/>
    <w:rsid w:val="003718E5"/>
    <w:rsid w:val="003B1032"/>
    <w:rsid w:val="003E5A68"/>
    <w:rsid w:val="0042113B"/>
    <w:rsid w:val="0049244E"/>
    <w:rsid w:val="004C15C4"/>
    <w:rsid w:val="004E0E1F"/>
    <w:rsid w:val="004F16F6"/>
    <w:rsid w:val="004F696A"/>
    <w:rsid w:val="00502C97"/>
    <w:rsid w:val="0053287E"/>
    <w:rsid w:val="00543D09"/>
    <w:rsid w:val="00544C17"/>
    <w:rsid w:val="00562BAA"/>
    <w:rsid w:val="005A36B6"/>
    <w:rsid w:val="005F2FAB"/>
    <w:rsid w:val="00637439"/>
    <w:rsid w:val="00666568"/>
    <w:rsid w:val="006A2106"/>
    <w:rsid w:val="006C149E"/>
    <w:rsid w:val="006C663B"/>
    <w:rsid w:val="006F1640"/>
    <w:rsid w:val="007C2622"/>
    <w:rsid w:val="0080160E"/>
    <w:rsid w:val="00815E01"/>
    <w:rsid w:val="00826DC2"/>
    <w:rsid w:val="00840920"/>
    <w:rsid w:val="00845A9F"/>
    <w:rsid w:val="00857A0F"/>
    <w:rsid w:val="008921E4"/>
    <w:rsid w:val="008C792D"/>
    <w:rsid w:val="008E3BF3"/>
    <w:rsid w:val="00902821"/>
    <w:rsid w:val="00914CAE"/>
    <w:rsid w:val="009963DE"/>
    <w:rsid w:val="009A1745"/>
    <w:rsid w:val="009F5035"/>
    <w:rsid w:val="00A879D6"/>
    <w:rsid w:val="00AD0698"/>
    <w:rsid w:val="00AF56C9"/>
    <w:rsid w:val="00B26A5F"/>
    <w:rsid w:val="00BA61C7"/>
    <w:rsid w:val="00BA7D1A"/>
    <w:rsid w:val="00C02056"/>
    <w:rsid w:val="00C161CB"/>
    <w:rsid w:val="00C22754"/>
    <w:rsid w:val="00D0658D"/>
    <w:rsid w:val="00D443DC"/>
    <w:rsid w:val="00D66517"/>
    <w:rsid w:val="00DB269A"/>
    <w:rsid w:val="00E55A43"/>
    <w:rsid w:val="00E8477F"/>
    <w:rsid w:val="00F27C8F"/>
    <w:rsid w:val="00F3033D"/>
    <w:rsid w:val="00F60821"/>
    <w:rsid w:val="10C4F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  <w14:docId w14:val="20E2C3CF"/>
  <w15:chartTrackingRefBased/>
  <w15:docId w15:val="{836125F5-68F6-463E-8B9B-7B7086E5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Strong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36B6"/>
    <w:rPr>
      <w:sz w:val="22"/>
      <w:szCs w:val="22"/>
      <w:lang w:val="en-CA" w:eastAsia="en-CA"/>
    </w:rPr>
  </w:style>
  <w:style w:type="paragraph" w:styleId="Heading1">
    <w:name w:val="heading 1"/>
    <w:basedOn w:val="ListParagraph"/>
    <w:link w:val="Heading1Char"/>
    <w:qFormat/>
    <w:rsid w:val="005A36B6"/>
    <w:pPr>
      <w:numPr>
        <w:numId w:val="3"/>
      </w:numPr>
      <w:tabs>
        <w:tab w:val="clear" w:pos="432"/>
      </w:tabs>
      <w:spacing w:before="160"/>
      <w:ind w:left="720" w:hanging="720"/>
      <w:contextualSpacing w:val="0"/>
      <w:outlineLvl w:val="0"/>
    </w:pPr>
  </w:style>
  <w:style w:type="paragraph" w:styleId="Heading2">
    <w:name w:val="heading 2"/>
    <w:basedOn w:val="ListParagraph"/>
    <w:next w:val="Normal"/>
    <w:link w:val="Heading2Char"/>
    <w:qFormat/>
    <w:rsid w:val="005A36B6"/>
    <w:pPr>
      <w:numPr>
        <w:ilvl w:val="1"/>
        <w:numId w:val="29"/>
      </w:numPr>
      <w:spacing w:before="80"/>
      <w:contextualSpacing w:val="0"/>
      <w:outlineLvl w:val="1"/>
    </w:pPr>
    <w:rPr>
      <w:u w:val="single"/>
    </w:rPr>
  </w:style>
  <w:style w:type="paragraph" w:styleId="Heading3">
    <w:name w:val="heading 3"/>
    <w:basedOn w:val="ListParagraph"/>
    <w:link w:val="Heading3Char"/>
    <w:qFormat/>
    <w:rsid w:val="005A36B6"/>
    <w:pPr>
      <w:numPr>
        <w:ilvl w:val="2"/>
        <w:numId w:val="29"/>
      </w:numPr>
      <w:spacing w:before="80"/>
      <w:contextualSpacing w:val="0"/>
      <w:outlineLvl w:val="2"/>
    </w:pPr>
  </w:style>
  <w:style w:type="paragraph" w:styleId="Heading4">
    <w:name w:val="heading 4"/>
    <w:basedOn w:val="ListParagraph"/>
    <w:link w:val="Heading4Char"/>
    <w:qFormat/>
    <w:rsid w:val="005A36B6"/>
    <w:pPr>
      <w:numPr>
        <w:ilvl w:val="3"/>
        <w:numId w:val="29"/>
      </w:numPr>
      <w:spacing w:before="80"/>
      <w:outlineLvl w:val="3"/>
    </w:pPr>
  </w:style>
  <w:style w:type="paragraph" w:styleId="Heading5">
    <w:name w:val="heading 5"/>
    <w:basedOn w:val="Heading4"/>
    <w:link w:val="Heading5Char"/>
    <w:qFormat/>
    <w:rsid w:val="005A36B6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5A36B6"/>
    <w:pPr>
      <w:numPr>
        <w:ilvl w:val="5"/>
      </w:numPr>
      <w:outlineLvl w:val="5"/>
    </w:pPr>
  </w:style>
  <w:style w:type="paragraph" w:styleId="Heading7">
    <w:name w:val="heading 7"/>
    <w:basedOn w:val="ListParagraph"/>
    <w:next w:val="Normal"/>
    <w:link w:val="Heading7Char"/>
    <w:qFormat/>
    <w:rsid w:val="005A36B6"/>
    <w:pPr>
      <w:numPr>
        <w:ilvl w:val="6"/>
        <w:numId w:val="29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5A36B6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5A36B6"/>
    <w:pPr>
      <w:numPr>
        <w:ilvl w:val="8"/>
        <w:numId w:val="27"/>
      </w:num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60"/>
    </w:pPr>
    <w:rPr>
      <w:rFonts w:ascii="Book Antiqua" w:hAnsi="Book Antiqua"/>
    </w:rPr>
  </w:style>
  <w:style w:type="paragraph" w:customStyle="1" w:styleId="Bullet">
    <w:name w:val="Bullet"/>
    <w:basedOn w:val="BodyText"/>
    <w:next w:val="BodyText"/>
  </w:style>
  <w:style w:type="character" w:styleId="CommentReference">
    <w:name w:val="annotation reference"/>
    <w:semiHidden/>
    <w:rPr>
      <w:rFonts w:ascii="Arial" w:hAnsi="Arial"/>
      <w:color w:val="FF0000"/>
      <w:position w:val="6"/>
      <w:sz w:val="20"/>
    </w:rPr>
  </w:style>
  <w:style w:type="paragraph" w:styleId="CommentText">
    <w:name w:val="annotation text"/>
    <w:basedOn w:val="Normal"/>
    <w:link w:val="CommentTextChar"/>
    <w:semiHidden/>
    <w:pPr>
      <w:spacing w:before="120"/>
    </w:pPr>
    <w:rPr>
      <w:rFonts w:ascii="Arial" w:hAnsi="Arial"/>
    </w:rPr>
  </w:style>
  <w:style w:type="paragraph" w:customStyle="1" w:styleId="CSA">
    <w:name w:val="CSA"/>
    <w:basedOn w:val="BodyText"/>
    <w:next w:val="Heading1"/>
    <w:pPr>
      <w:keepNext/>
      <w:spacing w:after="0"/>
    </w:pPr>
    <w:rPr>
      <w:b/>
      <w:caps/>
      <w:sz w:val="20"/>
    </w:rPr>
  </w:style>
  <w:style w:type="paragraph" w:customStyle="1" w:styleId="Divider">
    <w:name w:val="Divider"/>
    <w:basedOn w:val="Normal"/>
    <w:next w:val="BlockText"/>
    <w:pPr>
      <w:pBdr>
        <w:bottom w:val="single" w:sz="6" w:space="1" w:color="auto"/>
      </w:pBdr>
      <w:spacing w:before="10800"/>
      <w:jc w:val="right"/>
    </w:pPr>
    <w:rPr>
      <w:b/>
      <w:sz w:val="40"/>
    </w:rPr>
  </w:style>
  <w:style w:type="paragraph" w:customStyle="1" w:styleId="Main-Head">
    <w:name w:val="Main-Head"/>
    <w:basedOn w:val="Normal"/>
    <w:next w:val="BodyText"/>
    <w:rPr>
      <w:rFonts w:ascii="Arial Narrow" w:hAnsi="Arial Narrow"/>
      <w:b/>
    </w:rPr>
  </w:style>
  <w:style w:type="paragraph" w:styleId="Caption">
    <w:name w:val="caption"/>
    <w:basedOn w:val="Main-Head"/>
    <w:next w:val="Normal"/>
    <w:pPr>
      <w:keepNext/>
      <w:spacing w:after="240"/>
    </w:pPr>
    <w:rPr>
      <w:b w:val="0"/>
      <w:i/>
      <w:sz w:val="20"/>
    </w:rPr>
  </w:style>
  <w:style w:type="paragraph" w:customStyle="1" w:styleId="Exhibit--Number">
    <w:name w:val="Exhibit--Number"/>
    <w:basedOn w:val="Main-Head"/>
    <w:next w:val="Exhibit--Title"/>
    <w:pPr>
      <w:spacing w:before="160"/>
    </w:pPr>
    <w:rPr>
      <w:caps/>
      <w:sz w:val="18"/>
    </w:rPr>
  </w:style>
  <w:style w:type="paragraph" w:customStyle="1" w:styleId="Exhibit--Title">
    <w:name w:val="Exhibit--Title"/>
    <w:basedOn w:val="Exhibit--Number"/>
    <w:next w:val="Exhibit--Caption"/>
    <w:pPr>
      <w:spacing w:before="0"/>
    </w:pPr>
    <w:rPr>
      <w:b w:val="0"/>
      <w:caps w:val="0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Contents">
    <w:name w:val="Contents"/>
    <w:basedOn w:val="Heading1"/>
    <w:next w:val="BodyText"/>
  </w:style>
  <w:style w:type="paragraph" w:styleId="Footer">
    <w:name w:val="footer"/>
    <w:basedOn w:val="Normal"/>
    <w:pPr>
      <w:tabs>
        <w:tab w:val="right" w:pos="9000"/>
      </w:tabs>
    </w:pPr>
    <w:rPr>
      <w:rFonts w:ascii="Arial Narrow" w:hAnsi="Arial Narrow"/>
      <w:caps/>
      <w:sz w:val="14"/>
    </w:rPr>
  </w:style>
  <w:style w:type="character" w:styleId="FootnoteReference">
    <w:name w:val="footnote reference"/>
    <w:semiHidden/>
    <w:rPr>
      <w:rFonts w:ascii="Arial" w:hAnsi="Arial"/>
      <w:spacing w:val="0"/>
      <w:position w:val="6"/>
      <w:sz w:val="16"/>
    </w:rPr>
  </w:style>
  <w:style w:type="paragraph" w:styleId="FootnoteText">
    <w:name w:val="footnote text"/>
    <w:basedOn w:val="BodyText"/>
    <w:semiHidden/>
    <w:pPr>
      <w:spacing w:after="0"/>
    </w:pPr>
    <w:rPr>
      <w:rFonts w:ascii="Arial" w:hAnsi="Arial"/>
      <w:sz w:val="16"/>
    </w:rPr>
  </w:style>
  <w:style w:type="paragraph" w:styleId="Header">
    <w:name w:val="header"/>
    <w:basedOn w:val="Normal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paragraph" w:styleId="NormalIndent">
    <w:name w:val="Normal Indent"/>
    <w:basedOn w:val="Normal"/>
    <w:pPr>
      <w:ind w:left="360"/>
    </w:pPr>
  </w:style>
  <w:style w:type="paragraph" w:customStyle="1" w:styleId="Number">
    <w:name w:val="Number"/>
    <w:basedOn w:val="BodyText"/>
    <w:next w:val="BodyText"/>
    <w:pPr>
      <w:spacing w:after="0"/>
      <w:ind w:left="360" w:hanging="360"/>
    </w:pPr>
  </w:style>
  <w:style w:type="character" w:styleId="PageNumber">
    <w:name w:val="page number"/>
    <w:rPr>
      <w:sz w:val="16"/>
    </w:rPr>
  </w:style>
  <w:style w:type="paragraph" w:customStyle="1" w:styleId="TableHead">
    <w:name w:val="Table Head"/>
    <w:basedOn w:val="Normal"/>
    <w:next w:val="Normal"/>
    <w:pPr>
      <w:spacing w:before="80" w:after="80"/>
      <w:jc w:val="center"/>
    </w:pPr>
    <w:rPr>
      <w:rFonts w:ascii="Arial" w:hAnsi="Arial"/>
      <w:b/>
      <w:sz w:val="18"/>
    </w:rPr>
  </w:style>
  <w:style w:type="paragraph" w:customStyle="1" w:styleId="TableBody">
    <w:name w:val="Table Body"/>
    <w:basedOn w:val="TableHead"/>
    <w:pPr>
      <w:jc w:val="left"/>
    </w:pPr>
    <w:rPr>
      <w:b w:val="0"/>
    </w:rPr>
  </w:style>
  <w:style w:type="paragraph" w:customStyle="1" w:styleId="TableNotes">
    <w:name w:val="Table Notes"/>
    <w:basedOn w:val="TableBody"/>
    <w:pPr>
      <w:spacing w:after="320"/>
    </w:pPr>
  </w:style>
  <w:style w:type="paragraph" w:customStyle="1" w:styleId="Tick">
    <w:name w:val="Tick"/>
    <w:basedOn w:val="BodyText"/>
    <w:next w:val="BodyText"/>
    <w:pPr>
      <w:spacing w:after="0"/>
      <w:ind w:left="720" w:hanging="360"/>
    </w:pPr>
  </w:style>
  <w:style w:type="paragraph" w:styleId="Title">
    <w:name w:val="Title"/>
    <w:basedOn w:val="Normal"/>
    <w:link w:val="TitleChar"/>
    <w:qFormat/>
    <w:rsid w:val="005A36B6"/>
    <w:pPr>
      <w:keepNext/>
      <w:spacing w:before="160" w:after="30"/>
    </w:pPr>
    <w:rPr>
      <w:rFonts w:ascii="Arial Narrow" w:hAnsi="Arial Narrow"/>
      <w:b/>
    </w:rPr>
  </w:style>
  <w:style w:type="paragraph" w:styleId="TOC1">
    <w:name w:val="toc 1"/>
    <w:basedOn w:val="BodyText"/>
    <w:next w:val="TOC2"/>
    <w:autoRedefine/>
    <w:semiHidden/>
    <w:pPr>
      <w:tabs>
        <w:tab w:val="right" w:leader="dot" w:pos="8640"/>
      </w:tabs>
      <w:spacing w:after="0"/>
    </w:pPr>
    <w:rPr>
      <w:b/>
    </w:rPr>
  </w:style>
  <w:style w:type="paragraph" w:styleId="TOC2">
    <w:name w:val="toc 2"/>
    <w:basedOn w:val="TOC1"/>
    <w:next w:val="TOC3"/>
    <w:autoRedefine/>
    <w:semiHidden/>
    <w:pPr>
      <w:tabs>
        <w:tab w:val="left" w:pos="1008"/>
      </w:tabs>
      <w:ind w:left="720"/>
    </w:pPr>
    <w:rPr>
      <w:b w:val="0"/>
    </w:rPr>
  </w:style>
  <w:style w:type="paragraph" w:styleId="TOC3">
    <w:name w:val="toc 3"/>
    <w:basedOn w:val="TOC2"/>
    <w:autoRedefine/>
    <w:semiHidden/>
    <w:pPr>
      <w:tabs>
        <w:tab w:val="clear" w:pos="1008"/>
        <w:tab w:val="left" w:pos="1728"/>
      </w:tabs>
      <w:ind w:left="1440"/>
    </w:pPr>
  </w:style>
  <w:style w:type="paragraph" w:styleId="ListBullet">
    <w:name w:val="List Bullet"/>
    <w:basedOn w:val="Bullet"/>
    <w:autoRedefine/>
    <w:pPr>
      <w:numPr>
        <w:numId w:val="2"/>
      </w:numPr>
    </w:pPr>
  </w:style>
  <w:style w:type="paragraph" w:styleId="TOC4">
    <w:name w:val="toc 4"/>
    <w:basedOn w:val="TOC3"/>
    <w:next w:val="TOC5"/>
    <w:autoRedefine/>
    <w:semiHidden/>
    <w:pPr>
      <w:tabs>
        <w:tab w:val="left" w:pos="2880"/>
      </w:tabs>
      <w:ind w:left="21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customStyle="1" w:styleId="Exhibit--Caption">
    <w:name w:val="Exhibit--Caption"/>
    <w:basedOn w:val="Exhibit--Title"/>
    <w:next w:val="BodyText"/>
    <w:rPr>
      <w:i/>
    </w:rPr>
  </w:style>
  <w:style w:type="character" w:customStyle="1" w:styleId="Main-HeadChar">
    <w:name w:val="Main-Head Char"/>
    <w:rPr>
      <w:rFonts w:ascii="Arial Narrow" w:hAnsi="Arial Narrow"/>
      <w:b/>
      <w:sz w:val="22"/>
      <w:lang w:val="en-US" w:eastAsia="en-US" w:bidi="ar-SA"/>
    </w:rPr>
  </w:style>
  <w:style w:type="paragraph" w:customStyle="1" w:styleId="Flysheet">
    <w:name w:val="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FlysheetCont">
    <w:name w:val="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FlysheetTitle">
    <w:name w:val="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">
    <w:name w:val="Table 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TableFlysheetCont">
    <w:name w:val="Table 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Title">
    <w:name w:val="Table 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character" w:customStyle="1" w:styleId="Heading3Char">
    <w:name w:val="Heading 3 Char"/>
    <w:link w:val="Heading3"/>
    <w:rsid w:val="005A36B6"/>
  </w:style>
  <w:style w:type="paragraph" w:customStyle="1" w:styleId="Other">
    <w:name w:val="Other"/>
    <w:basedOn w:val="Normal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TableText">
    <w:name w:val="Normal Table Text"/>
    <w:basedOn w:val="Normal"/>
    <w:pPr>
      <w:widowControl w:val="0"/>
      <w:spacing w:before="60" w:after="60"/>
    </w:pPr>
    <w:rPr>
      <w:rFonts w:ascii="Arial" w:hAnsi="Arial"/>
      <w:sz w:val="20"/>
      <w:lang w:val="en-GB"/>
    </w:rPr>
  </w:style>
  <w:style w:type="paragraph" w:customStyle="1" w:styleId="TableHeading">
    <w:name w:val="Table Heading"/>
    <w:basedOn w:val="Normal"/>
    <w:pPr>
      <w:widowControl w:val="0"/>
      <w:spacing w:before="60" w:after="60"/>
    </w:pPr>
    <w:rPr>
      <w:rFonts w:ascii="Arial" w:hAnsi="Arial"/>
      <w:b/>
      <w:sz w:val="20"/>
      <w:lang w:val="en-GB"/>
    </w:rPr>
  </w:style>
  <w:style w:type="paragraph" w:styleId="CommentSubject">
    <w:name w:val="annotation subject"/>
    <w:basedOn w:val="CommentText"/>
    <w:next w:val="CommentText"/>
    <w:semiHidden/>
    <w:rsid w:val="00845A9F"/>
    <w:pPr>
      <w:spacing w:before="0"/>
    </w:pPr>
    <w:rPr>
      <w:rFonts w:ascii="Book Antiqua" w:hAnsi="Book Antiqua"/>
      <w:b/>
      <w:bCs/>
      <w:sz w:val="20"/>
    </w:rPr>
  </w:style>
  <w:style w:type="character" w:customStyle="1" w:styleId="BodyTextChar">
    <w:name w:val="Body Text Char"/>
    <w:link w:val="BodyText"/>
    <w:semiHidden/>
    <w:locked/>
    <w:rsid w:val="009F5035"/>
    <w:rPr>
      <w:rFonts w:ascii="Book Antiqua" w:hAnsi="Book Antiqua"/>
      <w:sz w:val="22"/>
      <w:lang w:val="en-US" w:eastAsia="en-US" w:bidi="ar-SA"/>
    </w:rPr>
  </w:style>
  <w:style w:type="character" w:customStyle="1" w:styleId="CommentTextChar">
    <w:name w:val="Comment Text Char"/>
    <w:link w:val="CommentText"/>
    <w:semiHidden/>
    <w:rsid w:val="00E55A43"/>
    <w:rPr>
      <w:rFonts w:ascii="Arial" w:hAnsi="Arial"/>
      <w:sz w:val="22"/>
      <w:lang w:val="en-US" w:eastAsia="en-US"/>
    </w:rPr>
  </w:style>
  <w:style w:type="character" w:customStyle="1" w:styleId="Heading1Char">
    <w:name w:val="Heading 1 Char"/>
    <w:link w:val="Heading1"/>
    <w:rsid w:val="005A36B6"/>
  </w:style>
  <w:style w:type="character" w:customStyle="1" w:styleId="Heading2Char">
    <w:name w:val="Heading 2 Char"/>
    <w:link w:val="Heading2"/>
    <w:rsid w:val="005A36B6"/>
    <w:rPr>
      <w:u w:val="single"/>
    </w:rPr>
  </w:style>
  <w:style w:type="character" w:customStyle="1" w:styleId="Heading4Char">
    <w:name w:val="Heading 4 Char"/>
    <w:link w:val="Heading4"/>
    <w:rsid w:val="005A36B6"/>
  </w:style>
  <w:style w:type="paragraph" w:styleId="ListParagraph">
    <w:name w:val="List Paragraph"/>
    <w:basedOn w:val="Normal"/>
    <w:uiPriority w:val="34"/>
    <w:qFormat/>
    <w:rsid w:val="005A36B6"/>
    <w:pPr>
      <w:ind w:left="720"/>
      <w:contextualSpacing/>
    </w:pPr>
  </w:style>
  <w:style w:type="character" w:customStyle="1" w:styleId="Heading5Char">
    <w:name w:val="Heading 5 Char"/>
    <w:link w:val="Heading5"/>
    <w:rsid w:val="005A36B6"/>
  </w:style>
  <w:style w:type="character" w:customStyle="1" w:styleId="Heading6Char">
    <w:name w:val="Heading 6 Char"/>
    <w:link w:val="Heading6"/>
    <w:rsid w:val="005A36B6"/>
  </w:style>
  <w:style w:type="character" w:customStyle="1" w:styleId="Heading7Char">
    <w:name w:val="Heading 7 Char"/>
    <w:link w:val="Heading7"/>
    <w:rsid w:val="005A36B6"/>
  </w:style>
  <w:style w:type="character" w:customStyle="1" w:styleId="Heading8Char">
    <w:name w:val="Heading 8 Char"/>
    <w:link w:val="Heading8"/>
    <w:rsid w:val="005A36B6"/>
  </w:style>
  <w:style w:type="character" w:customStyle="1" w:styleId="Heading9Char">
    <w:name w:val="Heading 9 Char"/>
    <w:link w:val="Heading9"/>
    <w:rsid w:val="005A36B6"/>
    <w:rPr>
      <w:rFonts w:cs="Arial"/>
    </w:rPr>
  </w:style>
  <w:style w:type="character" w:customStyle="1" w:styleId="TitleChar">
    <w:name w:val="Title Char"/>
    <w:link w:val="Title"/>
    <w:rsid w:val="005A36B6"/>
    <w:rPr>
      <w:rFonts w:ascii="Arial Narrow" w:hAnsi="Arial Narrow"/>
      <w:b/>
    </w:rPr>
  </w:style>
  <w:style w:type="character" w:styleId="Strong">
    <w:name w:val="Strong"/>
    <w:qFormat/>
    <w:rsid w:val="005A36B6"/>
    <w:rPr>
      <w:b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6C149E"/>
    <w:rPr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H2M%20HILL%20Documents\Automated%20Blank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ERIS_x0020_Link xmlns="842cd523-47d6-43d6-8211-471f8d7272d8">
      <Url xsi:nil="true"/>
      <Description xsi:nil="true"/>
    </AERIS_x0020_Link>
    <_ModernAudienceTargetUserField xmlns="842cd523-47d6-43d6-8211-471f8d7272d8">
      <UserInfo>
        <DisplayName/>
        <AccountId xsi:nil="true"/>
        <AccountType/>
      </UserInfo>
    </_ModernAudienceTargetUserField>
    <m5c1804717744f9fa1524b0f29103316 xmlns="842cd523-47d6-43d6-8211-471f8d7272d8">
      <Terms xmlns="http://schemas.microsoft.com/office/infopath/2007/PartnerControls"/>
    </m5c1804717744f9fa1524b0f29103316>
    <Project_x0020_Manager xmlns="842cd523-47d6-43d6-8211-471f8d7272d8">Andrew Moreton</Project_x0020_Manager>
    <TaxCatchAll xmlns="d6d05743-d6d0-46ac-98bc-99f29ab3bcad">
      <Value>1</Value>
    </TaxCatchAll>
    <Status xmlns="842cd523-47d6-43d6-8211-471f8d7272d8">Work in progress</Status>
    <ffbb60d3286f4764a7cd927fbe3c3406 xmlns="842cd523-47d6-43d6-8211-471f8d7272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dbb6cc64-9915-4cf6-857e-3e641b410f5c</TermId>
        </TermInfo>
      </Terms>
    </ffbb60d3286f4764a7cd927fbe3c3406>
    <Owner_x0020_Organization xmlns="842cd523-47d6-43d6-8211-471f8d7272d8" xsi:nil="true"/>
    <ddcb8363e9a649659ceb1033f1d9969c xmlns="842cd523-47d6-43d6-8211-471f8d7272d8">
      <Terms xmlns="http://schemas.microsoft.com/office/infopath/2007/PartnerControls"/>
    </ddcb8363e9a649659ceb1033f1d9969c>
    <ledd8dc17b1542dd8fd0ab7b94bcc985 xmlns="842cd523-47d6-43d6-8211-471f8d7272d8">
      <Terms xmlns="http://schemas.microsoft.com/office/infopath/2007/PartnerControls"/>
    </ledd8dc17b1542dd8fd0ab7b94bcc985>
    <Client_x0020_Organization xmlns="842cd523-47d6-43d6-8211-471f8d7272d8" xsi:nil="true"/>
    <cb1c6817ddae4f4e962caf55b63bf464 xmlns="842cd523-47d6-43d6-8211-471f8d7272d8">
      <Terms xmlns="http://schemas.microsoft.com/office/infopath/2007/PartnerControls"/>
    </cb1c6817ddae4f4e962caf55b63bf464>
    <Project_x0020_Status xmlns="842cd523-47d6-43d6-8211-471f8d7272d8">Open</Project_x0020_Status>
    <Project_x0020_Code xmlns="842cd523-47d6-43d6-8211-471f8d7272d8">2020-5445-00</Project_x0020_Code>
    <l618b0fee8ca4f429e9e6411e9e95b53 xmlns="842cd523-47d6-43d6-8211-471f8d7272d8">
      <Terms xmlns="http://schemas.microsoft.com/office/infopath/2007/PartnerControls"/>
    </l618b0fee8ca4f429e9e6411e9e95b53>
    <Division xmlns="842cd523-47d6-43d6-8211-471f8d7272d8">ON Toronto Infrastructure</Division>
    <Target_x0020_Audiences xmlns="842cd523-47d6-43d6-8211-471f8d7272d8" xsi:nil="true"/>
    <Project_x0020_Name xmlns="842cd523-47d6-43d6-8211-471f8d7272d8">Northeast Vaughan Water Servicing Project</Project_x0020_Name>
    <AERIS_x0020_Published_x0020_Date xmlns="842cd523-47d6-43d6-8211-471f8d7272d8" xsi:nil="true"/>
    <Sector xmlns="842cd523-47d6-43d6-8211-471f8d7272d8">Water and Sanitation</Sector>
    <AERIS_x0020_Version xmlns="842cd523-47d6-43d6-8211-471f8d7272d8" xsi:nil="true"/>
    <lcf76f155ced4ddcb4097134ff3c332f xmlns="842cd523-47d6-43d6-8211-471f8d7272d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E50B80A32C040A85FB450FB26C9E5" ma:contentTypeVersion="46" ma:contentTypeDescription="Create a new document." ma:contentTypeScope="" ma:versionID="f305d8713f7c5199093c43c28f726b92">
  <xsd:schema xmlns:xsd="http://www.w3.org/2001/XMLSchema" xmlns:xs="http://www.w3.org/2001/XMLSchema" xmlns:p="http://schemas.microsoft.com/office/2006/metadata/properties" xmlns:ns2="842cd523-47d6-43d6-8211-471f8d7272d8" xmlns:ns3="d6d05743-d6d0-46ac-98bc-99f29ab3bcad" targetNamespace="http://schemas.microsoft.com/office/2006/metadata/properties" ma:root="true" ma:fieldsID="ea3efdce6824fb8f554bf7b837cf79a9" ns2:_="" ns3:_="">
    <xsd:import namespace="842cd523-47d6-43d6-8211-471f8d7272d8"/>
    <xsd:import namespace="d6d05743-d6d0-46ac-98bc-99f29ab3b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rget_x0020_Audiences" minOccurs="0"/>
                <xsd:element ref="ns2:_ModernAudienceTargetUserField" minOccurs="0"/>
                <xsd:element ref="ns2:_ModernAudienceAadObjectI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ject_x0020_Manager" minOccurs="0"/>
                <xsd:element ref="ns2:Project_x0020_Code" minOccurs="0"/>
                <xsd:element ref="ns2:Project_x0020_Name" minOccurs="0"/>
                <xsd:element ref="ns2:Client_x0020_Organization" minOccurs="0"/>
                <xsd:element ref="ns2:Owner_x0020_Organization" minOccurs="0"/>
                <xsd:element ref="ns2:cb1c6817ddae4f4e962caf55b63bf464" minOccurs="0"/>
                <xsd:element ref="ns3:TaxCatchAll" minOccurs="0"/>
                <xsd:element ref="ns2:l618b0fee8ca4f429e9e6411e9e95b53" minOccurs="0"/>
                <xsd:element ref="ns2:Division" minOccurs="0"/>
                <xsd:element ref="ns2:Project_x0020_Status" minOccurs="0"/>
                <xsd:element ref="ns2:Sector" minOccurs="0"/>
                <xsd:element ref="ns2:ledd8dc17b1542dd8fd0ab7b94bcc985" minOccurs="0"/>
                <xsd:element ref="ns2:m5c1804717744f9fa1524b0f29103316" minOccurs="0"/>
                <xsd:element ref="ns2:ffbb60d3286f4764a7cd927fbe3c3406" minOccurs="0"/>
                <xsd:element ref="ns2:Status" minOccurs="0"/>
                <xsd:element ref="ns2:AERIS_x0020_Version" minOccurs="0"/>
                <xsd:element ref="ns2:AERIS_x0020_Published_x0020_Date" minOccurs="0"/>
                <xsd:element ref="ns2:AERIS_x0020_Link" minOccurs="0"/>
                <xsd:element ref="ns2:ddcb8363e9a649659ceb1033f1d9969c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cd523-47d6-43d6-8211-471f8d72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_ModernAudienceTargetUserField" ma:index="11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12" nillable="true" ma:displayName="AudienceIds" ma:list="{43165f19-f1c4-4d99-a16a-264f48dff973}" ma:internalName="_ModernAudienceAadObjectIds" ma:readOnly="true" ma:showField="_AadObjectIdForUser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_x0020_Manager" ma:index="17" nillable="true" ma:displayName="Project Manager" ma:default="Andrew Moreton" ma:internalName="Project_x0020_Manager">
      <xsd:simpleType>
        <xsd:restriction base="dms:Text">
          <xsd:maxLength value="255"/>
        </xsd:restriction>
      </xsd:simpleType>
    </xsd:element>
    <xsd:element name="Project_x0020_Code" ma:index="18" nillable="true" ma:displayName="Project Code" ma:default="2020-5445-00" ma:internalName="Project_x0020_Code">
      <xsd:simpleType>
        <xsd:restriction base="dms:Text">
          <xsd:maxLength value="255"/>
        </xsd:restriction>
      </xsd:simpleType>
    </xsd:element>
    <xsd:element name="Project_x0020_Name" ma:index="19" nillable="true" ma:displayName="Project Name" ma:default="Northeast Vaughan Water Servicing Project" ma:internalName="Project_x0020_Name">
      <xsd:simpleType>
        <xsd:restriction base="dms:Text">
          <xsd:maxLength value="255"/>
        </xsd:restriction>
      </xsd:simpleType>
    </xsd:element>
    <xsd:element name="Client_x0020_Organization" ma:index="20" nillable="true" ma:displayName="Client Organization" ma:internalName="Client_x0020_Organization">
      <xsd:simpleType>
        <xsd:restriction base="dms:Text">
          <xsd:maxLength value="255"/>
        </xsd:restriction>
      </xsd:simpleType>
    </xsd:element>
    <xsd:element name="Owner_x0020_Organization" ma:index="21" nillable="true" ma:displayName="Owner Organization" ma:internalName="Owner_x0020_Organization">
      <xsd:simpleType>
        <xsd:restriction base="dms:Text">
          <xsd:maxLength value="255"/>
        </xsd:restriction>
      </xsd:simpleType>
    </xsd:element>
    <xsd:element name="cb1c6817ddae4f4e962caf55b63bf464" ma:index="23" nillable="true" ma:taxonomy="true" ma:internalName="cb1c6817ddae4f4e962caf55b63bf464" ma:taxonomyFieldName="Internal_x0020_Organization" ma:displayName="Internal Organization" ma:default="" ma:fieldId="{cb1c6817-ddae-4f4e-962c-af55b63bf464}" ma:sspId="4d32d354-0e99-4421-b819-db95894b1888" ma:termSetId="ffdaf2cf-ea55-46fd-88f8-ad2c39e66661" ma:anchorId="0636ebcc-12de-4bad-b1ae-f760de9ef692" ma:open="false" ma:isKeyword="false">
      <xsd:complexType>
        <xsd:sequence>
          <xsd:element ref="pc:Terms" minOccurs="0" maxOccurs="1"/>
        </xsd:sequence>
      </xsd:complexType>
    </xsd:element>
    <xsd:element name="l618b0fee8ca4f429e9e6411e9e95b53" ma:index="26" nillable="true" ma:taxonomy="true" ma:internalName="l618b0fee8ca4f429e9e6411e9e95b53" ma:taxonomyFieldName="Office" ma:displayName="Office" ma:default="" ma:fieldId="{5618b0fe-e8ca-4f42-9e9e-6411e9e95b53}" ma:sspId="4d32d354-0e99-4421-b819-db95894b1888" ma:termSetId="b49f64b3-4722-4336-9a5c-56c326b344d4" ma:anchorId="75d25fab-71e2-4ece-bb1e-4b760072d18d" ma:open="false" ma:isKeyword="false">
      <xsd:complexType>
        <xsd:sequence>
          <xsd:element ref="pc:Terms" minOccurs="0" maxOccurs="1"/>
        </xsd:sequence>
      </xsd:complexType>
    </xsd:element>
    <xsd:element name="Division" ma:index="27" nillable="true" ma:displayName="Division" ma:default="ON Toronto Infrastructure" ma:internalName="Division">
      <xsd:simpleType>
        <xsd:restriction base="dms:Text">
          <xsd:maxLength value="255"/>
        </xsd:restriction>
      </xsd:simpleType>
    </xsd:element>
    <xsd:element name="Project_x0020_Status" ma:index="28" nillable="true" ma:displayName="Project Status" ma:default="Open" ma:internalName="Project_x0020_Status">
      <xsd:simpleType>
        <xsd:restriction base="dms:Text">
          <xsd:maxLength value="255"/>
        </xsd:restriction>
      </xsd:simpleType>
    </xsd:element>
    <xsd:element name="Sector" ma:index="29" nillable="true" ma:displayName="Sector" ma:default="Water and Sanitation" ma:internalName="Sector">
      <xsd:simpleType>
        <xsd:restriction base="dms:Text">
          <xsd:maxLength value="255"/>
        </xsd:restriction>
      </xsd:simpleType>
    </xsd:element>
    <xsd:element name="ledd8dc17b1542dd8fd0ab7b94bcc985" ma:index="31" nillable="true" ma:taxonomy="true" ma:internalName="ledd8dc17b1542dd8fd0ab7b94bcc985" ma:taxonomyFieldName="Information_x0020_Type" ma:displayName="Information Type" ma:default="" ma:fieldId="{5edd8dc1-7b15-42dd-8fd0-ab7b94bcc985}" ma:sspId="4d32d354-0e99-4421-b819-db95894b1888" ma:termSetId="675de31f-9882-40e0-8bf1-6406c684a74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c1804717744f9fa1524b0f29103316" ma:index="33" nillable="true" ma:taxonomy="true" ma:internalName="m5c1804717744f9fa1524b0f29103316" ma:taxonomyFieldName="Communications" ma:displayName="Communications" ma:default="" ma:fieldId="{65c18047-1774-4f9f-a152-4b0f29103316}" ma:sspId="4d32d354-0e99-4421-b819-db95894b1888" ma:termSetId="9a4b3689-c9c1-4790-ab17-27a3237c1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bb60d3286f4764a7cd927fbe3c3406" ma:index="35" nillable="true" ma:taxonomy="true" ma:internalName="ffbb60d3286f4764a7cd927fbe3c3406" ma:taxonomyFieldName="Data_x0020_Classification" ma:displayName="Data Classification" ma:default="1;#Confidential|dbb6cc64-9915-4cf6-857e-3e641b410f5c" ma:fieldId="{ffbb60d3-286f-4764-a7cd-927fbe3c3406}" ma:sspId="4d32d354-0e99-4421-b819-db95894b1888" ma:termSetId="71bc5065-a13d-44d1-a056-853f235091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tus" ma:index="36" nillable="true" ma:displayName="Status" ma:default="Work in progress" ma:format="Dropdown" ma:internalName="Status">
      <xsd:simpleType>
        <xsd:restriction base="dms:Choice">
          <xsd:enumeration value="Work in progress"/>
          <xsd:enumeration value="Final"/>
          <xsd:enumeration value="Published to AERIS"/>
        </xsd:restriction>
      </xsd:simpleType>
    </xsd:element>
    <xsd:element name="AERIS_x0020_Version" ma:index="37" nillable="true" ma:displayName="AERIS Version" ma:internalName="AERIS_x0020_Version">
      <xsd:simpleType>
        <xsd:restriction base="dms:Text">
          <xsd:maxLength value="255"/>
        </xsd:restriction>
      </xsd:simpleType>
    </xsd:element>
    <xsd:element name="AERIS_x0020_Published_x0020_Date" ma:index="38" nillable="true" ma:displayName="AERIS Published Date" ma:format="DateOnly" ma:internalName="AERIS_x0020_Published_x0020_Date">
      <xsd:simpleType>
        <xsd:restriction base="dms:DateTime"/>
      </xsd:simpleType>
    </xsd:element>
    <xsd:element name="AERIS_x0020_Link" ma:index="39" nillable="true" ma:displayName="AERIS Link" ma:format="Hyperlink" ma:internalName="AERIS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dcb8363e9a649659ceb1033f1d9969c" ma:index="41" nillable="true" ma:taxonomy="true" ma:internalName="ddcb8363e9a649659ceb1033f1d9969c" ma:taxonomyFieldName="AERIS_x0020_Pools" ma:displayName="AERIS Pools" ma:default="" ma:fieldId="{ddcb8363-e9a6-4965-9ceb-1033f1d9969c}" ma:sspId="4d32d354-0e99-4421-b819-db95894b1888" ma:termSetId="bdb7a0dc-ed46-4a04-abe0-57570b64a5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7" nillable="true" ma:taxonomy="true" ma:internalName="lcf76f155ced4ddcb4097134ff3c332f" ma:taxonomyFieldName="MediaServiceImageTags" ma:displayName="Image Tags" ma:readOnly="false" ma:fieldId="{5cf76f15-5ced-4ddc-b409-7134ff3c332f}" ma:taxonomyMulti="true" ma:sspId="4d32d354-0e99-4421-b819-db95894b1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5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05743-d6d0-46ac-98bc-99f29ab3b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f43ec11-07a4-49cf-b68b-f25b03e8adf3}" ma:internalName="TaxCatchAll" ma:showField="CatchAllData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97E00933-DC0D-4787-8A7F-407BFDA2F034}">
  <ds:schemaRefs>
    <ds:schemaRef ds:uri="http://schemas.microsoft.com/office/2006/metadata/properties"/>
    <ds:schemaRef ds:uri="http://schemas.microsoft.com/office/infopath/2007/PartnerControls"/>
    <ds:schemaRef ds:uri="842cd523-47d6-43d6-8211-471f8d7272d8"/>
    <ds:schemaRef ds:uri="d6d05743-d6d0-46ac-98bc-99f29ab3bcad"/>
  </ds:schemaRefs>
</ds:datastoreItem>
</file>

<file path=customXml/itemProps2.xml><?xml version="1.0" encoding="utf-8"?>
<ds:datastoreItem xmlns:ds="http://schemas.openxmlformats.org/officeDocument/2006/customXml" ds:itemID="{5CEA7D90-FB44-4061-8320-4E201E13D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cd523-47d6-43d6-8211-471f8d7272d8"/>
    <ds:schemaRef ds:uri="d6d05743-d6d0-46ac-98bc-99f29ab3b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723D31-2E9F-4A4E-9C80-FBB352B29B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5E4AA8-7008-48BA-B547-7F3AF2C17EA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0270CD-AF02-4038-AEC6-A5D54A1B6735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Automated Blank Document.dot</Template>
  <TotalTime>3</TotalTime>
  <Pages>2</Pages>
  <Words>524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01770_Closeout_Procedures (Dec 15, 2015)</dc:title>
  <dc:subject/>
  <dc:creator>PAGLIAJ</dc:creator>
  <cp:keywords/>
  <dc:description/>
  <cp:lastModifiedBy>Johnny Pang</cp:lastModifiedBy>
  <cp:revision>11</cp:revision>
  <cp:lastPrinted>2007-03-26T21:14:00Z</cp:lastPrinted>
  <dcterms:created xsi:type="dcterms:W3CDTF">2022-03-31T21:15:00Z</dcterms:created>
  <dcterms:modified xsi:type="dcterms:W3CDTF">2022-11-30T16:39:00Z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olset">
    <vt:i4>3</vt:i4>
  </property>
  <property fmtid="{D5CDD505-2E9C-101B-9397-08002B2CF9AE}" pid="3" name="Sort Order">
    <vt:lpwstr/>
  </property>
  <property fmtid="{D5CDD505-2E9C-101B-9397-08002B2CF9AE}" pid="4" name="Last Updated">
    <vt:lpwstr>2017-01-27T00:00:00Z</vt:lpwstr>
  </property>
  <property fmtid="{D5CDD505-2E9C-101B-9397-08002B2CF9AE}" pid="5" name="ffbb60d3286f4764a7cd927fbe3c3406">
    <vt:lpwstr>Confidential|dbb6cc64-9915-4cf6-857e-3e641b410f5c</vt:lpwstr>
  </property>
  <property fmtid="{D5CDD505-2E9C-101B-9397-08002B2CF9AE}" pid="6" name="TaxCatchAll">
    <vt:lpwstr>1;#Confidential|dbb6cc64-9915-4cf6-857e-3e641b410f5c</vt:lpwstr>
  </property>
  <property fmtid="{D5CDD505-2E9C-101B-9397-08002B2CF9AE}" pid="7" name="m5c1804717744f9fa1524b0f29103316">
    <vt:lpwstr/>
  </property>
  <property fmtid="{D5CDD505-2E9C-101B-9397-08002B2CF9AE}" pid="8" name="Division">
    <vt:lpwstr>ON Toronto Infrastructure</vt:lpwstr>
  </property>
  <property fmtid="{D5CDD505-2E9C-101B-9397-08002B2CF9AE}" pid="9" name="ledd8dc17b1542dd8fd0ab7b94bcc985">
    <vt:lpwstr/>
  </property>
  <property fmtid="{D5CDD505-2E9C-101B-9397-08002B2CF9AE}" pid="10" name="AERIS Version">
    <vt:lpwstr/>
  </property>
  <property fmtid="{D5CDD505-2E9C-101B-9397-08002B2CF9AE}" pid="11" name="ddcb8363e9a649659ceb1033f1d9969c">
    <vt:lpwstr/>
  </property>
  <property fmtid="{D5CDD505-2E9C-101B-9397-08002B2CF9AE}" pid="12" name="Project Manager">
    <vt:lpwstr>Andrew Moreton</vt:lpwstr>
  </property>
  <property fmtid="{D5CDD505-2E9C-101B-9397-08002B2CF9AE}" pid="13" name="Owner Organization">
    <vt:lpwstr/>
  </property>
  <property fmtid="{D5CDD505-2E9C-101B-9397-08002B2CF9AE}" pid="14" name="l618b0fee8ca4f429e9e6411e9e95b53">
    <vt:lpwstr/>
  </property>
  <property fmtid="{D5CDD505-2E9C-101B-9397-08002B2CF9AE}" pid="15" name="Project Status">
    <vt:lpwstr>Open</vt:lpwstr>
  </property>
  <property fmtid="{D5CDD505-2E9C-101B-9397-08002B2CF9AE}" pid="16" name="Target Audiences">
    <vt:lpwstr/>
  </property>
  <property fmtid="{D5CDD505-2E9C-101B-9397-08002B2CF9AE}" pid="17" name="cb1c6817ddae4f4e962caf55b63bf464">
    <vt:lpwstr/>
  </property>
  <property fmtid="{D5CDD505-2E9C-101B-9397-08002B2CF9AE}" pid="18" name="Status">
    <vt:lpwstr>Work in progress</vt:lpwstr>
  </property>
  <property fmtid="{D5CDD505-2E9C-101B-9397-08002B2CF9AE}" pid="19" name="Project Code">
    <vt:lpwstr>2020-5445-00</vt:lpwstr>
  </property>
  <property fmtid="{D5CDD505-2E9C-101B-9397-08002B2CF9AE}" pid="20" name="Project Name">
    <vt:lpwstr>Northeast Vaughan Water Servicing Project</vt:lpwstr>
  </property>
  <property fmtid="{D5CDD505-2E9C-101B-9397-08002B2CF9AE}" pid="21" name="Client Organization">
    <vt:lpwstr/>
  </property>
  <property fmtid="{D5CDD505-2E9C-101B-9397-08002B2CF9AE}" pid="22" name="AERIS Published Date">
    <vt:lpwstr/>
  </property>
  <property fmtid="{D5CDD505-2E9C-101B-9397-08002B2CF9AE}" pid="23" name="_ModernAudienceTargetUserField">
    <vt:lpwstr/>
  </property>
  <property fmtid="{D5CDD505-2E9C-101B-9397-08002B2CF9AE}" pid="24" name="AERIS Link">
    <vt:lpwstr>, </vt:lpwstr>
  </property>
  <property fmtid="{D5CDD505-2E9C-101B-9397-08002B2CF9AE}" pid="25" name="Sector">
    <vt:lpwstr>Water and Sanitation</vt:lpwstr>
  </property>
  <property fmtid="{D5CDD505-2E9C-101B-9397-08002B2CF9AE}" pid="26" name="Office">
    <vt:lpwstr/>
  </property>
  <property fmtid="{D5CDD505-2E9C-101B-9397-08002B2CF9AE}" pid="27" name="AERIS Pools">
    <vt:lpwstr/>
  </property>
  <property fmtid="{D5CDD505-2E9C-101B-9397-08002B2CF9AE}" pid="28" name="Data Classification">
    <vt:lpwstr>1;#Confidential|dbb6cc64-9915-4cf6-857e-3e641b410f5c</vt:lpwstr>
  </property>
  <property fmtid="{D5CDD505-2E9C-101B-9397-08002B2CF9AE}" pid="29" name="Communications">
    <vt:lpwstr/>
  </property>
  <property fmtid="{D5CDD505-2E9C-101B-9397-08002B2CF9AE}" pid="30" name="Internal Organization">
    <vt:lpwstr/>
  </property>
  <property fmtid="{D5CDD505-2E9C-101B-9397-08002B2CF9AE}" pid="31" name="Information Type">
    <vt:lpwstr/>
  </property>
  <property fmtid="{D5CDD505-2E9C-101B-9397-08002B2CF9AE}" pid="32" name="ContentTypeId">
    <vt:lpwstr>0x010100BF8E50B80A32C040A85FB450FB26C9E5</vt:lpwstr>
  </property>
</Properties>
</file>