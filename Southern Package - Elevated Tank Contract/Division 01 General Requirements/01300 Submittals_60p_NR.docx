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A2351" w14:textId="6720A75D" w:rsidR="00DD6CF1" w:rsidRPr="00DD6CF1" w:rsidDel="00696DA7" w:rsidRDefault="00DD6CF1" w:rsidP="00166312">
      <w:pPr>
        <w:pStyle w:val="Caption"/>
        <w:rPr>
          <w:del w:id="0" w:author="Johnny Pang" w:date="2022-11-29T09:33:00Z"/>
        </w:rPr>
      </w:pPr>
    </w:p>
    <w:tbl>
      <w:tblPr>
        <w:tblW w:w="0" w:type="auto"/>
        <w:jc w:val="center"/>
        <w:tblLayout w:type="fixed"/>
        <w:tblLook w:val="0000" w:firstRow="0" w:lastRow="0" w:firstColumn="0" w:lastColumn="0" w:noHBand="0" w:noVBand="0"/>
      </w:tblPr>
      <w:tblGrid>
        <w:gridCol w:w="1184"/>
        <w:gridCol w:w="2160"/>
        <w:gridCol w:w="5683"/>
      </w:tblGrid>
      <w:tr w:rsidR="00DD6CF1" w:rsidRPr="00264536" w:rsidDel="00696DA7" w14:paraId="492B5267" w14:textId="63D737C3" w:rsidTr="00DD6CF1">
        <w:trPr>
          <w:cantSplit/>
          <w:jc w:val="center"/>
          <w:del w:id="1" w:author="Johnny Pang" w:date="2022-11-29T09:33:00Z"/>
        </w:trPr>
        <w:tc>
          <w:tcPr>
            <w:tcW w:w="1184" w:type="dxa"/>
            <w:tcBorders>
              <w:top w:val="double" w:sz="6" w:space="0" w:color="auto"/>
              <w:left w:val="double" w:sz="6" w:space="0" w:color="auto"/>
              <w:bottom w:val="single" w:sz="6" w:space="0" w:color="auto"/>
              <w:right w:val="single" w:sz="6" w:space="0" w:color="auto"/>
            </w:tcBorders>
          </w:tcPr>
          <w:p w14:paraId="1779C68D" w14:textId="1B8145D7" w:rsidR="00DD6CF1" w:rsidRPr="00264536" w:rsidDel="00696DA7" w:rsidRDefault="00DD6CF1" w:rsidP="00DD6CF1">
            <w:pPr>
              <w:pStyle w:val="TableHeading"/>
              <w:rPr>
                <w:del w:id="2" w:author="Johnny Pang" w:date="2022-11-29T09:33:00Z"/>
                <w:rFonts w:ascii="Calibri" w:hAnsi="Calibri"/>
                <w:sz w:val="22"/>
              </w:rPr>
            </w:pPr>
            <w:del w:id="3" w:author="Johnny Pang" w:date="2022-11-29T09:33:00Z">
              <w:r w:rsidRPr="00264536" w:rsidDel="00696DA7">
                <w:rPr>
                  <w:rFonts w:ascii="Calibri" w:hAnsi="Calibri"/>
                  <w:sz w:val="22"/>
                </w:rPr>
                <w:delText>Version</w:delText>
              </w:r>
            </w:del>
          </w:p>
        </w:tc>
        <w:tc>
          <w:tcPr>
            <w:tcW w:w="2160" w:type="dxa"/>
            <w:tcBorders>
              <w:top w:val="double" w:sz="6" w:space="0" w:color="auto"/>
              <w:left w:val="single" w:sz="6" w:space="0" w:color="auto"/>
              <w:bottom w:val="single" w:sz="6" w:space="0" w:color="auto"/>
              <w:right w:val="single" w:sz="6" w:space="0" w:color="auto"/>
            </w:tcBorders>
          </w:tcPr>
          <w:p w14:paraId="35C2C6D2" w14:textId="2CE5A257" w:rsidR="00DD6CF1" w:rsidRPr="00264536" w:rsidDel="00696DA7" w:rsidRDefault="00DD6CF1" w:rsidP="00DD6CF1">
            <w:pPr>
              <w:pStyle w:val="TableHeading"/>
              <w:rPr>
                <w:del w:id="4" w:author="Johnny Pang" w:date="2022-11-29T09:33:00Z"/>
                <w:rFonts w:ascii="Calibri" w:hAnsi="Calibri"/>
                <w:sz w:val="22"/>
              </w:rPr>
            </w:pPr>
            <w:del w:id="5" w:author="Johnny Pang" w:date="2022-11-29T09:33:00Z">
              <w:r w:rsidRPr="00264536" w:rsidDel="00696DA7">
                <w:rPr>
                  <w:rFonts w:ascii="Calibri" w:hAnsi="Calibri"/>
                  <w:sz w:val="22"/>
                </w:rPr>
                <w:delText>Date</w:delText>
              </w:r>
            </w:del>
          </w:p>
        </w:tc>
        <w:tc>
          <w:tcPr>
            <w:tcW w:w="5683" w:type="dxa"/>
            <w:tcBorders>
              <w:top w:val="double" w:sz="6" w:space="0" w:color="auto"/>
              <w:left w:val="single" w:sz="6" w:space="0" w:color="auto"/>
              <w:bottom w:val="single" w:sz="6" w:space="0" w:color="auto"/>
              <w:right w:val="double" w:sz="6" w:space="0" w:color="auto"/>
            </w:tcBorders>
          </w:tcPr>
          <w:p w14:paraId="0C523797" w14:textId="6F9C8CEC" w:rsidR="00DD6CF1" w:rsidRPr="00264536" w:rsidDel="00696DA7" w:rsidRDefault="00DD6CF1" w:rsidP="00DD6CF1">
            <w:pPr>
              <w:pStyle w:val="TableHeading"/>
              <w:rPr>
                <w:del w:id="6" w:author="Johnny Pang" w:date="2022-11-29T09:33:00Z"/>
                <w:rFonts w:ascii="Calibri" w:hAnsi="Calibri"/>
                <w:sz w:val="22"/>
              </w:rPr>
            </w:pPr>
            <w:del w:id="7" w:author="Johnny Pang" w:date="2022-11-29T09:33:00Z">
              <w:r w:rsidRPr="00264536" w:rsidDel="00696DA7">
                <w:rPr>
                  <w:rFonts w:ascii="Calibri" w:hAnsi="Calibri"/>
                  <w:sz w:val="22"/>
                </w:rPr>
                <w:delText>Description of Revisions</w:delText>
              </w:r>
            </w:del>
          </w:p>
        </w:tc>
      </w:tr>
      <w:tr w:rsidR="00DD6CF1" w:rsidRPr="00264536" w:rsidDel="00696DA7" w14:paraId="667DC438" w14:textId="672DFF42" w:rsidTr="00DD6CF1">
        <w:trPr>
          <w:cantSplit/>
          <w:jc w:val="center"/>
          <w:del w:id="8" w:author="Johnny Pang" w:date="2022-11-29T09:33:00Z"/>
        </w:trPr>
        <w:tc>
          <w:tcPr>
            <w:tcW w:w="1184" w:type="dxa"/>
            <w:tcBorders>
              <w:top w:val="single" w:sz="6" w:space="0" w:color="auto"/>
              <w:left w:val="double" w:sz="6" w:space="0" w:color="auto"/>
              <w:bottom w:val="single" w:sz="6" w:space="0" w:color="auto"/>
              <w:right w:val="single" w:sz="6" w:space="0" w:color="auto"/>
            </w:tcBorders>
          </w:tcPr>
          <w:p w14:paraId="1E051C40" w14:textId="0D67E792" w:rsidR="00DD6CF1" w:rsidRPr="00264536" w:rsidDel="00696DA7" w:rsidRDefault="00DD6CF1" w:rsidP="0098657D">
            <w:pPr>
              <w:pStyle w:val="NormalTableText"/>
              <w:jc w:val="center"/>
              <w:rPr>
                <w:del w:id="9" w:author="Johnny Pang" w:date="2022-11-29T09:33:00Z"/>
                <w:rFonts w:ascii="Calibri" w:hAnsi="Calibri"/>
                <w:sz w:val="22"/>
              </w:rPr>
            </w:pPr>
            <w:del w:id="10" w:author="Johnny Pang" w:date="2022-11-29T09:33:00Z">
              <w:r w:rsidRPr="00264536" w:rsidDel="00696DA7">
                <w:rPr>
                  <w:rFonts w:ascii="Calibri" w:hAnsi="Calibri"/>
                  <w:sz w:val="22"/>
                </w:rPr>
                <w:delText>1</w:delText>
              </w:r>
            </w:del>
          </w:p>
        </w:tc>
        <w:tc>
          <w:tcPr>
            <w:tcW w:w="2160" w:type="dxa"/>
            <w:tcBorders>
              <w:top w:val="single" w:sz="6" w:space="0" w:color="auto"/>
              <w:left w:val="single" w:sz="6" w:space="0" w:color="auto"/>
              <w:bottom w:val="single" w:sz="6" w:space="0" w:color="auto"/>
              <w:right w:val="single" w:sz="6" w:space="0" w:color="auto"/>
            </w:tcBorders>
          </w:tcPr>
          <w:p w14:paraId="45198D21" w14:textId="2D0A0529" w:rsidR="00DD6CF1" w:rsidRPr="00264536" w:rsidDel="00696DA7" w:rsidRDefault="00DD6CF1" w:rsidP="00DD6CF1">
            <w:pPr>
              <w:pStyle w:val="NormalTableText"/>
              <w:rPr>
                <w:del w:id="11" w:author="Johnny Pang" w:date="2022-11-29T09:33:00Z"/>
                <w:rFonts w:ascii="Calibri" w:hAnsi="Calibri"/>
                <w:sz w:val="22"/>
              </w:rPr>
            </w:pPr>
            <w:del w:id="12" w:author="Johnny Pang" w:date="2022-11-29T09:33:00Z">
              <w:r w:rsidRPr="00264536" w:rsidDel="00696DA7">
                <w:rPr>
                  <w:rFonts w:ascii="Calibri" w:hAnsi="Calibri"/>
                  <w:sz w:val="22"/>
                </w:rPr>
                <w:delText>August 30, 2006</w:delText>
              </w:r>
            </w:del>
          </w:p>
        </w:tc>
        <w:tc>
          <w:tcPr>
            <w:tcW w:w="5683" w:type="dxa"/>
            <w:tcBorders>
              <w:top w:val="single" w:sz="6" w:space="0" w:color="auto"/>
              <w:left w:val="single" w:sz="6" w:space="0" w:color="auto"/>
              <w:bottom w:val="single" w:sz="6" w:space="0" w:color="auto"/>
              <w:right w:val="double" w:sz="6" w:space="0" w:color="auto"/>
            </w:tcBorders>
          </w:tcPr>
          <w:p w14:paraId="00480894" w14:textId="40C52BCC" w:rsidR="00DD6CF1" w:rsidRPr="00264536" w:rsidDel="00696DA7" w:rsidRDefault="00DD6CF1" w:rsidP="00DD6CF1">
            <w:pPr>
              <w:pStyle w:val="NormalTableText"/>
              <w:rPr>
                <w:del w:id="13" w:author="Johnny Pang" w:date="2022-11-29T09:33:00Z"/>
                <w:rFonts w:ascii="Calibri" w:hAnsi="Calibri"/>
                <w:sz w:val="22"/>
              </w:rPr>
            </w:pPr>
            <w:del w:id="14" w:author="Johnny Pang" w:date="2022-11-29T09:33:00Z">
              <w:r w:rsidRPr="00264536" w:rsidDel="00696DA7">
                <w:rPr>
                  <w:rFonts w:ascii="Calibri" w:hAnsi="Calibri"/>
                  <w:sz w:val="22"/>
                </w:rPr>
                <w:delText>Approved final document.</w:delText>
              </w:r>
            </w:del>
          </w:p>
        </w:tc>
      </w:tr>
      <w:tr w:rsidR="00DD6CF1" w:rsidRPr="00264536" w:rsidDel="00696DA7" w14:paraId="7874B099" w14:textId="2D107014" w:rsidTr="00DD6CF1">
        <w:trPr>
          <w:cantSplit/>
          <w:jc w:val="center"/>
          <w:del w:id="15" w:author="Johnny Pang" w:date="2022-11-29T09:33:00Z"/>
        </w:trPr>
        <w:tc>
          <w:tcPr>
            <w:tcW w:w="1184" w:type="dxa"/>
            <w:tcBorders>
              <w:top w:val="single" w:sz="6" w:space="0" w:color="auto"/>
              <w:left w:val="double" w:sz="6" w:space="0" w:color="auto"/>
              <w:bottom w:val="single" w:sz="6" w:space="0" w:color="auto"/>
              <w:right w:val="single" w:sz="6" w:space="0" w:color="auto"/>
            </w:tcBorders>
          </w:tcPr>
          <w:p w14:paraId="01DD89DE" w14:textId="0E7505BA" w:rsidR="00DD6CF1" w:rsidRPr="00264536" w:rsidDel="00696DA7" w:rsidRDefault="00DD6CF1" w:rsidP="0098657D">
            <w:pPr>
              <w:pStyle w:val="NormalTableText"/>
              <w:jc w:val="center"/>
              <w:rPr>
                <w:del w:id="16" w:author="Johnny Pang" w:date="2022-11-29T09:33:00Z"/>
                <w:rFonts w:ascii="Calibri" w:hAnsi="Calibri"/>
                <w:sz w:val="22"/>
              </w:rPr>
            </w:pPr>
            <w:del w:id="17" w:author="Johnny Pang" w:date="2022-11-29T09:33:00Z">
              <w:r w:rsidRPr="00264536" w:rsidDel="00696DA7">
                <w:rPr>
                  <w:rFonts w:ascii="Calibri" w:hAnsi="Calibri"/>
                  <w:sz w:val="22"/>
                </w:rPr>
                <w:delText>2</w:delText>
              </w:r>
            </w:del>
          </w:p>
        </w:tc>
        <w:tc>
          <w:tcPr>
            <w:tcW w:w="2160" w:type="dxa"/>
            <w:tcBorders>
              <w:top w:val="single" w:sz="6" w:space="0" w:color="auto"/>
              <w:left w:val="single" w:sz="6" w:space="0" w:color="auto"/>
              <w:bottom w:val="single" w:sz="6" w:space="0" w:color="auto"/>
              <w:right w:val="single" w:sz="6" w:space="0" w:color="auto"/>
            </w:tcBorders>
          </w:tcPr>
          <w:p w14:paraId="2AFEAC44" w14:textId="792FC685" w:rsidR="00DD6CF1" w:rsidRPr="00264536" w:rsidDel="00696DA7" w:rsidRDefault="00DD6CF1" w:rsidP="00DD6CF1">
            <w:pPr>
              <w:pStyle w:val="NormalTableText"/>
              <w:rPr>
                <w:del w:id="18" w:author="Johnny Pang" w:date="2022-11-29T09:33:00Z"/>
                <w:rFonts w:ascii="Calibri" w:hAnsi="Calibri"/>
                <w:sz w:val="22"/>
              </w:rPr>
            </w:pPr>
            <w:del w:id="19" w:author="Johnny Pang" w:date="2022-11-29T09:33:00Z">
              <w:r w:rsidRPr="00264536" w:rsidDel="00696DA7">
                <w:rPr>
                  <w:rFonts w:ascii="Calibri" w:hAnsi="Calibri"/>
                  <w:sz w:val="22"/>
                </w:rPr>
                <w:delText>September 27, 2007</w:delText>
              </w:r>
            </w:del>
          </w:p>
        </w:tc>
        <w:tc>
          <w:tcPr>
            <w:tcW w:w="5683" w:type="dxa"/>
            <w:tcBorders>
              <w:top w:val="single" w:sz="6" w:space="0" w:color="auto"/>
              <w:left w:val="single" w:sz="6" w:space="0" w:color="auto"/>
              <w:bottom w:val="single" w:sz="6" w:space="0" w:color="auto"/>
              <w:right w:val="double" w:sz="6" w:space="0" w:color="auto"/>
            </w:tcBorders>
          </w:tcPr>
          <w:p w14:paraId="07238367" w14:textId="7BD17207" w:rsidR="00DD6CF1" w:rsidRPr="00264536" w:rsidDel="00696DA7" w:rsidRDefault="00DD6CF1" w:rsidP="00DD6CF1">
            <w:pPr>
              <w:pStyle w:val="NormalTableText"/>
              <w:rPr>
                <w:del w:id="20" w:author="Johnny Pang" w:date="2022-11-29T09:33:00Z"/>
                <w:rFonts w:ascii="Calibri" w:hAnsi="Calibri"/>
                <w:sz w:val="22"/>
              </w:rPr>
            </w:pPr>
            <w:del w:id="21" w:author="Johnny Pang" w:date="2022-11-29T09:33:00Z">
              <w:r w:rsidRPr="00264536" w:rsidDel="00696DA7">
                <w:rPr>
                  <w:rFonts w:ascii="Calibri" w:hAnsi="Calibri"/>
                  <w:sz w:val="22"/>
                </w:rPr>
                <w:delText>Minor revisions by Legal Services</w:delText>
              </w:r>
            </w:del>
          </w:p>
        </w:tc>
      </w:tr>
      <w:tr w:rsidR="00DD6CF1" w:rsidRPr="00264536" w:rsidDel="00696DA7" w14:paraId="3C2FB7AE" w14:textId="75253E39" w:rsidTr="00DD6CF1">
        <w:trPr>
          <w:cantSplit/>
          <w:trHeight w:val="65"/>
          <w:jc w:val="center"/>
          <w:del w:id="22" w:author="Johnny Pang" w:date="2022-11-29T09:33:00Z"/>
        </w:trPr>
        <w:tc>
          <w:tcPr>
            <w:tcW w:w="1184" w:type="dxa"/>
            <w:tcBorders>
              <w:top w:val="single" w:sz="6" w:space="0" w:color="auto"/>
              <w:left w:val="double" w:sz="6" w:space="0" w:color="auto"/>
              <w:bottom w:val="single" w:sz="6" w:space="0" w:color="auto"/>
              <w:right w:val="single" w:sz="6" w:space="0" w:color="auto"/>
            </w:tcBorders>
          </w:tcPr>
          <w:p w14:paraId="2FA7E7E7" w14:textId="5C78BB4F" w:rsidR="00DD6CF1" w:rsidRPr="00264536" w:rsidDel="00696DA7" w:rsidRDefault="00DD6CF1" w:rsidP="0098657D">
            <w:pPr>
              <w:pStyle w:val="NormalTableText"/>
              <w:jc w:val="center"/>
              <w:rPr>
                <w:del w:id="23" w:author="Johnny Pang" w:date="2022-11-29T09:33:00Z"/>
                <w:rFonts w:ascii="Calibri" w:hAnsi="Calibri"/>
                <w:sz w:val="22"/>
              </w:rPr>
            </w:pPr>
            <w:del w:id="24" w:author="Johnny Pang" w:date="2022-11-29T09:33:00Z">
              <w:r w:rsidRPr="00264536" w:rsidDel="00696DA7">
                <w:rPr>
                  <w:rFonts w:ascii="Calibri" w:hAnsi="Calibri"/>
                  <w:sz w:val="22"/>
                </w:rPr>
                <w:delText>3</w:delText>
              </w:r>
            </w:del>
          </w:p>
        </w:tc>
        <w:tc>
          <w:tcPr>
            <w:tcW w:w="2160" w:type="dxa"/>
            <w:tcBorders>
              <w:top w:val="single" w:sz="6" w:space="0" w:color="auto"/>
              <w:left w:val="single" w:sz="6" w:space="0" w:color="auto"/>
              <w:bottom w:val="single" w:sz="6" w:space="0" w:color="auto"/>
              <w:right w:val="single" w:sz="6" w:space="0" w:color="auto"/>
            </w:tcBorders>
          </w:tcPr>
          <w:p w14:paraId="57784862" w14:textId="6299DA32" w:rsidR="00DD6CF1" w:rsidRPr="00264536" w:rsidDel="00696DA7" w:rsidRDefault="00DD6CF1" w:rsidP="00DD6CF1">
            <w:pPr>
              <w:pStyle w:val="NormalTableText"/>
              <w:rPr>
                <w:del w:id="25" w:author="Johnny Pang" w:date="2022-11-29T09:33:00Z"/>
                <w:rFonts w:ascii="Calibri" w:hAnsi="Calibri"/>
                <w:sz w:val="22"/>
              </w:rPr>
            </w:pPr>
            <w:del w:id="26" w:author="Johnny Pang" w:date="2022-11-29T09:33:00Z">
              <w:r w:rsidRPr="00264536" w:rsidDel="00696DA7">
                <w:rPr>
                  <w:rFonts w:ascii="Calibri" w:hAnsi="Calibri"/>
                  <w:sz w:val="22"/>
                </w:rPr>
                <w:delText>December 29, 2009</w:delText>
              </w:r>
            </w:del>
          </w:p>
        </w:tc>
        <w:tc>
          <w:tcPr>
            <w:tcW w:w="5683" w:type="dxa"/>
            <w:tcBorders>
              <w:top w:val="single" w:sz="6" w:space="0" w:color="auto"/>
              <w:left w:val="single" w:sz="6" w:space="0" w:color="auto"/>
              <w:bottom w:val="single" w:sz="6" w:space="0" w:color="auto"/>
              <w:right w:val="double" w:sz="6" w:space="0" w:color="auto"/>
            </w:tcBorders>
          </w:tcPr>
          <w:p w14:paraId="3C7DABAC" w14:textId="1EBA88F7" w:rsidR="00DD6CF1" w:rsidRPr="00264536" w:rsidDel="00696DA7" w:rsidRDefault="00DD6CF1" w:rsidP="00DD6CF1">
            <w:pPr>
              <w:pStyle w:val="NormalTableText"/>
              <w:rPr>
                <w:del w:id="27" w:author="Johnny Pang" w:date="2022-11-29T09:33:00Z"/>
                <w:rFonts w:ascii="Calibri" w:hAnsi="Calibri"/>
                <w:sz w:val="22"/>
              </w:rPr>
            </w:pPr>
            <w:del w:id="28" w:author="Johnny Pang" w:date="2022-11-29T09:33:00Z">
              <w:r w:rsidRPr="00264536" w:rsidDel="00696DA7">
                <w:rPr>
                  <w:rFonts w:ascii="Calibri" w:hAnsi="Calibri"/>
                  <w:sz w:val="22"/>
                </w:rPr>
                <w:delText xml:space="preserve">Modified ‘Related Sections’ </w:delText>
              </w:r>
            </w:del>
          </w:p>
        </w:tc>
      </w:tr>
      <w:tr w:rsidR="00DD6CF1" w:rsidRPr="00264536" w:rsidDel="00696DA7" w14:paraId="311416D3" w14:textId="6576BDEB" w:rsidTr="00DD6CF1">
        <w:trPr>
          <w:cantSplit/>
          <w:jc w:val="center"/>
          <w:del w:id="29" w:author="Johnny Pang" w:date="2022-11-29T09:33:00Z"/>
        </w:trPr>
        <w:tc>
          <w:tcPr>
            <w:tcW w:w="1184" w:type="dxa"/>
            <w:tcBorders>
              <w:top w:val="single" w:sz="6" w:space="0" w:color="auto"/>
              <w:left w:val="double" w:sz="6" w:space="0" w:color="auto"/>
              <w:bottom w:val="single" w:sz="6" w:space="0" w:color="auto"/>
              <w:right w:val="single" w:sz="6" w:space="0" w:color="auto"/>
            </w:tcBorders>
          </w:tcPr>
          <w:p w14:paraId="0DA67205" w14:textId="5F6E6D38" w:rsidR="00DD6CF1" w:rsidRPr="00264536" w:rsidDel="00696DA7" w:rsidRDefault="00DD6CF1" w:rsidP="0098657D">
            <w:pPr>
              <w:pStyle w:val="NormalTableText"/>
              <w:jc w:val="center"/>
              <w:rPr>
                <w:del w:id="30" w:author="Johnny Pang" w:date="2022-11-29T09:33:00Z"/>
                <w:rFonts w:ascii="Calibri" w:hAnsi="Calibri"/>
                <w:sz w:val="22"/>
              </w:rPr>
            </w:pPr>
            <w:del w:id="31" w:author="Johnny Pang" w:date="2022-11-29T09:33:00Z">
              <w:r w:rsidRPr="00264536" w:rsidDel="00696DA7">
                <w:rPr>
                  <w:rFonts w:ascii="Calibri" w:hAnsi="Calibri"/>
                  <w:sz w:val="22"/>
                </w:rPr>
                <w:delText>4</w:delText>
              </w:r>
            </w:del>
          </w:p>
        </w:tc>
        <w:tc>
          <w:tcPr>
            <w:tcW w:w="2160" w:type="dxa"/>
            <w:tcBorders>
              <w:top w:val="single" w:sz="6" w:space="0" w:color="auto"/>
              <w:left w:val="single" w:sz="6" w:space="0" w:color="auto"/>
              <w:bottom w:val="single" w:sz="6" w:space="0" w:color="auto"/>
              <w:right w:val="single" w:sz="6" w:space="0" w:color="auto"/>
            </w:tcBorders>
          </w:tcPr>
          <w:p w14:paraId="4570DB32" w14:textId="646D66BB" w:rsidR="00DD6CF1" w:rsidRPr="00264536" w:rsidDel="00696DA7" w:rsidRDefault="00DD6CF1" w:rsidP="00DD6CF1">
            <w:pPr>
              <w:pStyle w:val="NormalTableText"/>
              <w:rPr>
                <w:del w:id="32" w:author="Johnny Pang" w:date="2022-11-29T09:33:00Z"/>
                <w:rFonts w:ascii="Calibri" w:hAnsi="Calibri"/>
                <w:sz w:val="22"/>
              </w:rPr>
            </w:pPr>
            <w:del w:id="33" w:author="Johnny Pang" w:date="2022-11-29T09:33:00Z">
              <w:r w:rsidRPr="00264536" w:rsidDel="00696DA7">
                <w:rPr>
                  <w:rFonts w:ascii="Calibri" w:hAnsi="Calibri"/>
                  <w:sz w:val="22"/>
                </w:rPr>
                <w:delText>September 27, 2010</w:delText>
              </w:r>
            </w:del>
          </w:p>
        </w:tc>
        <w:tc>
          <w:tcPr>
            <w:tcW w:w="5683" w:type="dxa"/>
            <w:tcBorders>
              <w:top w:val="single" w:sz="6" w:space="0" w:color="auto"/>
              <w:left w:val="single" w:sz="6" w:space="0" w:color="auto"/>
              <w:bottom w:val="single" w:sz="6" w:space="0" w:color="auto"/>
              <w:right w:val="double" w:sz="6" w:space="0" w:color="auto"/>
            </w:tcBorders>
          </w:tcPr>
          <w:p w14:paraId="1595DB8B" w14:textId="43E5E45E" w:rsidR="00DD6CF1" w:rsidRPr="00264536" w:rsidDel="00696DA7" w:rsidRDefault="00DD6CF1" w:rsidP="00DD6CF1">
            <w:pPr>
              <w:pStyle w:val="NormalTableText"/>
              <w:rPr>
                <w:del w:id="34" w:author="Johnny Pang" w:date="2022-11-29T09:33:00Z"/>
                <w:rFonts w:ascii="Calibri" w:hAnsi="Calibri"/>
                <w:sz w:val="22"/>
              </w:rPr>
            </w:pPr>
            <w:del w:id="35" w:author="Johnny Pang" w:date="2022-11-29T09:33:00Z">
              <w:r w:rsidRPr="00264536" w:rsidDel="00696DA7">
                <w:rPr>
                  <w:rFonts w:ascii="Calibri" w:hAnsi="Calibri"/>
                  <w:sz w:val="22"/>
                </w:rPr>
                <w:delText>Minor revisions</w:delText>
              </w:r>
            </w:del>
          </w:p>
        </w:tc>
      </w:tr>
      <w:tr w:rsidR="00DD6CF1" w:rsidRPr="00264536" w:rsidDel="00696DA7" w14:paraId="6D57903E" w14:textId="0D96F090" w:rsidTr="00DD6CF1">
        <w:trPr>
          <w:cantSplit/>
          <w:jc w:val="center"/>
          <w:del w:id="36" w:author="Johnny Pang" w:date="2022-11-29T09:33:00Z"/>
        </w:trPr>
        <w:tc>
          <w:tcPr>
            <w:tcW w:w="1184" w:type="dxa"/>
            <w:tcBorders>
              <w:top w:val="single" w:sz="6" w:space="0" w:color="auto"/>
              <w:left w:val="double" w:sz="6" w:space="0" w:color="auto"/>
              <w:bottom w:val="single" w:sz="6" w:space="0" w:color="auto"/>
              <w:right w:val="single" w:sz="6" w:space="0" w:color="auto"/>
            </w:tcBorders>
          </w:tcPr>
          <w:p w14:paraId="6ABC6063" w14:textId="7541B65F" w:rsidR="00DD6CF1" w:rsidRPr="00264536" w:rsidDel="00696DA7" w:rsidRDefault="00DD6CF1" w:rsidP="0098657D">
            <w:pPr>
              <w:pStyle w:val="NormalTableText"/>
              <w:jc w:val="center"/>
              <w:rPr>
                <w:del w:id="37" w:author="Johnny Pang" w:date="2022-11-29T09:33:00Z"/>
                <w:rFonts w:ascii="Calibri" w:hAnsi="Calibri"/>
                <w:sz w:val="22"/>
              </w:rPr>
            </w:pPr>
            <w:del w:id="38" w:author="Johnny Pang" w:date="2022-11-29T09:33:00Z">
              <w:r w:rsidRPr="00264536" w:rsidDel="00696DA7">
                <w:rPr>
                  <w:rFonts w:ascii="Calibri" w:hAnsi="Calibri"/>
                  <w:sz w:val="22"/>
                </w:rPr>
                <w:delText>5</w:delText>
              </w:r>
            </w:del>
          </w:p>
        </w:tc>
        <w:tc>
          <w:tcPr>
            <w:tcW w:w="2160" w:type="dxa"/>
            <w:tcBorders>
              <w:top w:val="single" w:sz="6" w:space="0" w:color="auto"/>
              <w:left w:val="single" w:sz="6" w:space="0" w:color="auto"/>
              <w:bottom w:val="single" w:sz="6" w:space="0" w:color="auto"/>
              <w:right w:val="single" w:sz="6" w:space="0" w:color="auto"/>
            </w:tcBorders>
          </w:tcPr>
          <w:p w14:paraId="57CA9798" w14:textId="0EDAE6C1" w:rsidR="00DD6CF1" w:rsidRPr="00264536" w:rsidDel="00696DA7" w:rsidRDefault="00DD6CF1" w:rsidP="00DD6CF1">
            <w:pPr>
              <w:pStyle w:val="NormalTableText"/>
              <w:rPr>
                <w:del w:id="39" w:author="Johnny Pang" w:date="2022-11-29T09:33:00Z"/>
                <w:rFonts w:ascii="Calibri" w:hAnsi="Calibri"/>
                <w:sz w:val="22"/>
              </w:rPr>
            </w:pPr>
            <w:del w:id="40" w:author="Johnny Pang" w:date="2022-11-29T09:33:00Z">
              <w:r w:rsidRPr="00264536" w:rsidDel="00696DA7">
                <w:rPr>
                  <w:rFonts w:ascii="Calibri" w:hAnsi="Calibri"/>
                  <w:sz w:val="22"/>
                </w:rPr>
                <w:delText>May 27, 2011</w:delText>
              </w:r>
            </w:del>
          </w:p>
        </w:tc>
        <w:tc>
          <w:tcPr>
            <w:tcW w:w="5683" w:type="dxa"/>
            <w:tcBorders>
              <w:top w:val="single" w:sz="6" w:space="0" w:color="auto"/>
              <w:left w:val="single" w:sz="6" w:space="0" w:color="auto"/>
              <w:bottom w:val="single" w:sz="6" w:space="0" w:color="auto"/>
              <w:right w:val="double" w:sz="6" w:space="0" w:color="auto"/>
            </w:tcBorders>
          </w:tcPr>
          <w:p w14:paraId="12269610" w14:textId="0846577C" w:rsidR="00DD6CF1" w:rsidRPr="00264536" w:rsidDel="00696DA7" w:rsidRDefault="00DD6CF1" w:rsidP="00DD6CF1">
            <w:pPr>
              <w:pStyle w:val="NormalTableText"/>
              <w:rPr>
                <w:del w:id="41" w:author="Johnny Pang" w:date="2022-11-29T09:33:00Z"/>
                <w:rFonts w:ascii="Calibri" w:hAnsi="Calibri"/>
                <w:sz w:val="22"/>
              </w:rPr>
            </w:pPr>
            <w:del w:id="42" w:author="Johnny Pang" w:date="2022-11-29T09:33:00Z">
              <w:r w:rsidRPr="00264536" w:rsidDel="00696DA7">
                <w:rPr>
                  <w:rFonts w:ascii="Calibri" w:hAnsi="Calibri"/>
                  <w:sz w:val="22"/>
                </w:rPr>
                <w:delText>Addition of Contract deviation form and other minor revisions</w:delText>
              </w:r>
            </w:del>
          </w:p>
        </w:tc>
      </w:tr>
      <w:tr w:rsidR="00DD6CF1" w:rsidRPr="00264536" w:rsidDel="00696DA7" w14:paraId="31E6836D" w14:textId="4BCF9163" w:rsidTr="00DD6CF1">
        <w:trPr>
          <w:cantSplit/>
          <w:jc w:val="center"/>
          <w:del w:id="43" w:author="Johnny Pang" w:date="2022-11-29T09:33:00Z"/>
        </w:trPr>
        <w:tc>
          <w:tcPr>
            <w:tcW w:w="1184" w:type="dxa"/>
            <w:tcBorders>
              <w:top w:val="single" w:sz="6" w:space="0" w:color="auto"/>
              <w:left w:val="double" w:sz="6" w:space="0" w:color="auto"/>
              <w:bottom w:val="single" w:sz="6" w:space="0" w:color="auto"/>
              <w:right w:val="single" w:sz="6" w:space="0" w:color="auto"/>
            </w:tcBorders>
          </w:tcPr>
          <w:p w14:paraId="53458FB6" w14:textId="3A1D1810" w:rsidR="00DD6CF1" w:rsidRPr="00264536" w:rsidDel="00696DA7" w:rsidRDefault="00DD6CF1" w:rsidP="0098657D">
            <w:pPr>
              <w:pStyle w:val="NormalTableText"/>
              <w:jc w:val="center"/>
              <w:rPr>
                <w:del w:id="44" w:author="Johnny Pang" w:date="2022-11-29T09:33:00Z"/>
                <w:rFonts w:ascii="Calibri" w:hAnsi="Calibri"/>
                <w:sz w:val="22"/>
              </w:rPr>
            </w:pPr>
            <w:del w:id="45" w:author="Johnny Pang" w:date="2022-11-29T09:33:00Z">
              <w:r w:rsidRPr="00264536" w:rsidDel="00696DA7">
                <w:rPr>
                  <w:rFonts w:ascii="Calibri" w:hAnsi="Calibri"/>
                  <w:sz w:val="22"/>
                </w:rPr>
                <w:delText>6</w:delText>
              </w:r>
            </w:del>
          </w:p>
        </w:tc>
        <w:tc>
          <w:tcPr>
            <w:tcW w:w="2160" w:type="dxa"/>
            <w:tcBorders>
              <w:top w:val="single" w:sz="6" w:space="0" w:color="auto"/>
              <w:left w:val="single" w:sz="6" w:space="0" w:color="auto"/>
              <w:bottom w:val="single" w:sz="6" w:space="0" w:color="auto"/>
              <w:right w:val="single" w:sz="6" w:space="0" w:color="auto"/>
            </w:tcBorders>
          </w:tcPr>
          <w:p w14:paraId="2EA71641" w14:textId="33243B2C" w:rsidR="00DD6CF1" w:rsidRPr="00264536" w:rsidDel="00696DA7" w:rsidRDefault="00DD6CF1" w:rsidP="00DD6CF1">
            <w:pPr>
              <w:pStyle w:val="NormalTableText"/>
              <w:rPr>
                <w:del w:id="46" w:author="Johnny Pang" w:date="2022-11-29T09:33:00Z"/>
                <w:rFonts w:ascii="Calibri" w:hAnsi="Calibri"/>
                <w:sz w:val="22"/>
              </w:rPr>
            </w:pPr>
            <w:del w:id="47" w:author="Johnny Pang" w:date="2022-11-29T09:33:00Z">
              <w:r w:rsidRPr="00264536" w:rsidDel="00696DA7">
                <w:rPr>
                  <w:rFonts w:ascii="Calibri" w:hAnsi="Calibri"/>
                  <w:sz w:val="22"/>
                </w:rPr>
                <w:delText>April 10, 2012</w:delText>
              </w:r>
            </w:del>
          </w:p>
        </w:tc>
        <w:tc>
          <w:tcPr>
            <w:tcW w:w="5683" w:type="dxa"/>
            <w:tcBorders>
              <w:top w:val="single" w:sz="6" w:space="0" w:color="auto"/>
              <w:left w:val="single" w:sz="6" w:space="0" w:color="auto"/>
              <w:bottom w:val="single" w:sz="6" w:space="0" w:color="auto"/>
              <w:right w:val="double" w:sz="6" w:space="0" w:color="auto"/>
            </w:tcBorders>
          </w:tcPr>
          <w:p w14:paraId="5B0D8CFC" w14:textId="40710B69" w:rsidR="00DD6CF1" w:rsidRPr="00264536" w:rsidDel="00696DA7" w:rsidRDefault="00DD6CF1" w:rsidP="00DD6CF1">
            <w:pPr>
              <w:pStyle w:val="NormalTableText"/>
              <w:rPr>
                <w:del w:id="48" w:author="Johnny Pang" w:date="2022-11-29T09:33:00Z"/>
                <w:rFonts w:ascii="Calibri" w:hAnsi="Calibri"/>
                <w:sz w:val="22"/>
              </w:rPr>
            </w:pPr>
            <w:del w:id="49" w:author="Johnny Pang" w:date="2022-11-29T09:33:00Z">
              <w:r w:rsidRPr="00264536" w:rsidDel="00696DA7">
                <w:rPr>
                  <w:rFonts w:ascii="Calibri" w:hAnsi="Calibri"/>
                  <w:sz w:val="22"/>
                </w:rPr>
                <w:delText>Addition of References and Replacement Parts sections on this page.</w:delText>
              </w:r>
            </w:del>
          </w:p>
        </w:tc>
      </w:tr>
      <w:tr w:rsidR="00DD6CF1" w:rsidRPr="00264536" w:rsidDel="00696DA7" w14:paraId="3667D8D7" w14:textId="6EA19523" w:rsidTr="00DD6CF1">
        <w:trPr>
          <w:cantSplit/>
          <w:jc w:val="center"/>
          <w:del w:id="50" w:author="Johnny Pang" w:date="2022-11-29T09:33:00Z"/>
        </w:trPr>
        <w:tc>
          <w:tcPr>
            <w:tcW w:w="1184" w:type="dxa"/>
            <w:tcBorders>
              <w:top w:val="single" w:sz="6" w:space="0" w:color="auto"/>
              <w:left w:val="double" w:sz="6" w:space="0" w:color="auto"/>
              <w:bottom w:val="single" w:sz="6" w:space="0" w:color="auto"/>
              <w:right w:val="single" w:sz="6" w:space="0" w:color="auto"/>
            </w:tcBorders>
          </w:tcPr>
          <w:p w14:paraId="734CCB4E" w14:textId="039EB7FC" w:rsidR="00DD6CF1" w:rsidRPr="00264536" w:rsidDel="00696DA7" w:rsidRDefault="00DD6CF1" w:rsidP="0098657D">
            <w:pPr>
              <w:pStyle w:val="NormalTableText"/>
              <w:jc w:val="center"/>
              <w:rPr>
                <w:del w:id="51" w:author="Johnny Pang" w:date="2022-11-29T09:33:00Z"/>
                <w:rFonts w:ascii="Calibri" w:hAnsi="Calibri"/>
                <w:sz w:val="22"/>
              </w:rPr>
            </w:pPr>
            <w:del w:id="52" w:author="Johnny Pang" w:date="2022-11-29T09:33:00Z">
              <w:r w:rsidRPr="00264536" w:rsidDel="00696DA7">
                <w:rPr>
                  <w:rFonts w:ascii="Calibri" w:hAnsi="Calibri"/>
                  <w:sz w:val="22"/>
                </w:rPr>
                <w:delText>7</w:delText>
              </w:r>
            </w:del>
          </w:p>
        </w:tc>
        <w:tc>
          <w:tcPr>
            <w:tcW w:w="2160" w:type="dxa"/>
            <w:tcBorders>
              <w:top w:val="single" w:sz="6" w:space="0" w:color="auto"/>
              <w:left w:val="single" w:sz="6" w:space="0" w:color="auto"/>
              <w:bottom w:val="single" w:sz="6" w:space="0" w:color="auto"/>
              <w:right w:val="single" w:sz="6" w:space="0" w:color="auto"/>
            </w:tcBorders>
          </w:tcPr>
          <w:p w14:paraId="64205FF4" w14:textId="0918D298" w:rsidR="00DD6CF1" w:rsidRPr="00264536" w:rsidDel="00696DA7" w:rsidRDefault="00DD6CF1" w:rsidP="00DD6CF1">
            <w:pPr>
              <w:pStyle w:val="NormalTableText"/>
              <w:rPr>
                <w:del w:id="53" w:author="Johnny Pang" w:date="2022-11-29T09:33:00Z"/>
                <w:rFonts w:ascii="Calibri" w:hAnsi="Calibri"/>
                <w:sz w:val="22"/>
              </w:rPr>
            </w:pPr>
            <w:del w:id="54" w:author="Johnny Pang" w:date="2022-11-29T09:33:00Z">
              <w:r w:rsidRPr="00264536" w:rsidDel="00696DA7">
                <w:rPr>
                  <w:rFonts w:ascii="Calibri" w:hAnsi="Calibri"/>
                  <w:sz w:val="22"/>
                </w:rPr>
                <w:delText>June 6, 2012</w:delText>
              </w:r>
            </w:del>
          </w:p>
        </w:tc>
        <w:tc>
          <w:tcPr>
            <w:tcW w:w="5683" w:type="dxa"/>
            <w:tcBorders>
              <w:top w:val="single" w:sz="6" w:space="0" w:color="auto"/>
              <w:left w:val="single" w:sz="6" w:space="0" w:color="auto"/>
              <w:bottom w:val="single" w:sz="6" w:space="0" w:color="auto"/>
              <w:right w:val="double" w:sz="6" w:space="0" w:color="auto"/>
            </w:tcBorders>
          </w:tcPr>
          <w:p w14:paraId="490DEDC7" w14:textId="62799DA4" w:rsidR="00DD6CF1" w:rsidRPr="00264536" w:rsidDel="00696DA7" w:rsidRDefault="00DD6CF1" w:rsidP="00DD6CF1">
            <w:pPr>
              <w:pStyle w:val="NormalTableText"/>
              <w:rPr>
                <w:del w:id="55" w:author="Johnny Pang" w:date="2022-11-29T09:33:00Z"/>
                <w:rFonts w:ascii="Calibri" w:hAnsi="Calibri"/>
                <w:sz w:val="22"/>
              </w:rPr>
            </w:pPr>
            <w:del w:id="56" w:author="Johnny Pang" w:date="2022-11-29T09:33:00Z">
              <w:r w:rsidRPr="00264536" w:rsidDel="00696DA7">
                <w:rPr>
                  <w:rFonts w:ascii="Calibri" w:hAnsi="Calibri"/>
                  <w:sz w:val="22"/>
                </w:rPr>
                <w:delText>Edit References section</w:delText>
              </w:r>
            </w:del>
          </w:p>
        </w:tc>
      </w:tr>
      <w:tr w:rsidR="00DD6CF1" w:rsidRPr="00264536" w:rsidDel="00696DA7" w14:paraId="7FDA2F7F" w14:textId="56ED7C23" w:rsidTr="00DD6CF1">
        <w:trPr>
          <w:cantSplit/>
          <w:jc w:val="center"/>
          <w:del w:id="57" w:author="Johnny Pang" w:date="2022-11-29T09:33:00Z"/>
        </w:trPr>
        <w:tc>
          <w:tcPr>
            <w:tcW w:w="1184" w:type="dxa"/>
            <w:tcBorders>
              <w:top w:val="single" w:sz="6" w:space="0" w:color="auto"/>
              <w:left w:val="double" w:sz="6" w:space="0" w:color="auto"/>
              <w:bottom w:val="single" w:sz="6" w:space="0" w:color="auto"/>
              <w:right w:val="single" w:sz="6" w:space="0" w:color="auto"/>
            </w:tcBorders>
          </w:tcPr>
          <w:p w14:paraId="48F67903" w14:textId="74A21D0E" w:rsidR="00DD6CF1" w:rsidRPr="00264536" w:rsidDel="00696DA7" w:rsidRDefault="00DD6CF1" w:rsidP="0098657D">
            <w:pPr>
              <w:pStyle w:val="NormalTableText"/>
              <w:jc w:val="center"/>
              <w:rPr>
                <w:del w:id="58" w:author="Johnny Pang" w:date="2022-11-29T09:33:00Z"/>
                <w:rFonts w:ascii="Calibri" w:hAnsi="Calibri"/>
                <w:sz w:val="22"/>
              </w:rPr>
            </w:pPr>
            <w:del w:id="59" w:author="Johnny Pang" w:date="2022-11-29T09:33:00Z">
              <w:r w:rsidRPr="00264536" w:rsidDel="00696DA7">
                <w:rPr>
                  <w:rFonts w:ascii="Calibri" w:hAnsi="Calibri"/>
                  <w:sz w:val="22"/>
                </w:rPr>
                <w:delText>8</w:delText>
              </w:r>
            </w:del>
          </w:p>
        </w:tc>
        <w:tc>
          <w:tcPr>
            <w:tcW w:w="2160" w:type="dxa"/>
            <w:tcBorders>
              <w:top w:val="single" w:sz="6" w:space="0" w:color="auto"/>
              <w:left w:val="single" w:sz="6" w:space="0" w:color="auto"/>
              <w:bottom w:val="single" w:sz="6" w:space="0" w:color="auto"/>
              <w:right w:val="single" w:sz="6" w:space="0" w:color="auto"/>
            </w:tcBorders>
          </w:tcPr>
          <w:p w14:paraId="328D37D1" w14:textId="1143F67F" w:rsidR="00DD6CF1" w:rsidRPr="00264536" w:rsidDel="00696DA7" w:rsidRDefault="00DD6CF1" w:rsidP="00DD6CF1">
            <w:pPr>
              <w:pStyle w:val="NormalTableText"/>
              <w:rPr>
                <w:del w:id="60" w:author="Johnny Pang" w:date="2022-11-29T09:33:00Z"/>
                <w:rFonts w:ascii="Calibri" w:hAnsi="Calibri"/>
                <w:sz w:val="22"/>
              </w:rPr>
            </w:pPr>
            <w:del w:id="61" w:author="Johnny Pang" w:date="2022-11-29T09:33:00Z">
              <w:r w:rsidRPr="00264536" w:rsidDel="00696DA7">
                <w:rPr>
                  <w:rFonts w:ascii="Calibri" w:hAnsi="Calibri"/>
                  <w:sz w:val="22"/>
                </w:rPr>
                <w:delText>July 6, 2012</w:delText>
              </w:r>
            </w:del>
          </w:p>
        </w:tc>
        <w:tc>
          <w:tcPr>
            <w:tcW w:w="5683" w:type="dxa"/>
            <w:tcBorders>
              <w:top w:val="single" w:sz="6" w:space="0" w:color="auto"/>
              <w:left w:val="single" w:sz="6" w:space="0" w:color="auto"/>
              <w:bottom w:val="single" w:sz="6" w:space="0" w:color="auto"/>
              <w:right w:val="double" w:sz="6" w:space="0" w:color="auto"/>
            </w:tcBorders>
          </w:tcPr>
          <w:p w14:paraId="6EA30A97" w14:textId="6F2E1BCD" w:rsidR="00DD6CF1" w:rsidRPr="00264536" w:rsidDel="00696DA7" w:rsidRDefault="00DD6CF1" w:rsidP="00DD6CF1">
            <w:pPr>
              <w:pStyle w:val="NormalTableText"/>
              <w:rPr>
                <w:del w:id="62" w:author="Johnny Pang" w:date="2022-11-29T09:33:00Z"/>
                <w:rFonts w:ascii="Calibri" w:hAnsi="Calibri"/>
                <w:sz w:val="22"/>
              </w:rPr>
            </w:pPr>
            <w:del w:id="63" w:author="Johnny Pang" w:date="2022-11-29T09:33:00Z">
              <w:r w:rsidRPr="00264536" w:rsidDel="00696DA7">
                <w:rPr>
                  <w:rFonts w:ascii="Calibri" w:hAnsi="Calibri"/>
                  <w:sz w:val="22"/>
                </w:rPr>
                <w:delText>Change tab settings for page 1-9.</w:delText>
              </w:r>
            </w:del>
          </w:p>
        </w:tc>
      </w:tr>
      <w:tr w:rsidR="00DD6CF1" w:rsidRPr="00264536" w:rsidDel="00696DA7" w14:paraId="56C66DCD" w14:textId="03FE3F61" w:rsidTr="00DD6CF1">
        <w:trPr>
          <w:cantSplit/>
          <w:jc w:val="center"/>
          <w:del w:id="64" w:author="Johnny Pang" w:date="2022-11-29T09:33:00Z"/>
        </w:trPr>
        <w:tc>
          <w:tcPr>
            <w:tcW w:w="1184" w:type="dxa"/>
            <w:tcBorders>
              <w:top w:val="single" w:sz="6" w:space="0" w:color="auto"/>
              <w:left w:val="double" w:sz="6" w:space="0" w:color="auto"/>
              <w:bottom w:val="single" w:sz="6" w:space="0" w:color="auto"/>
              <w:right w:val="single" w:sz="6" w:space="0" w:color="auto"/>
            </w:tcBorders>
          </w:tcPr>
          <w:p w14:paraId="705D2A06" w14:textId="3838F96A" w:rsidR="00DD6CF1" w:rsidRPr="00264536" w:rsidDel="00696DA7" w:rsidRDefault="00DD6CF1" w:rsidP="0098657D">
            <w:pPr>
              <w:pStyle w:val="NormalTableText"/>
              <w:jc w:val="center"/>
              <w:rPr>
                <w:del w:id="65" w:author="Johnny Pang" w:date="2022-11-29T09:33:00Z"/>
                <w:rFonts w:ascii="Calibri" w:hAnsi="Calibri"/>
                <w:sz w:val="22"/>
              </w:rPr>
            </w:pPr>
            <w:del w:id="66" w:author="Johnny Pang" w:date="2022-11-29T09:33:00Z">
              <w:r w:rsidRPr="00264536" w:rsidDel="00696DA7">
                <w:rPr>
                  <w:rFonts w:ascii="Calibri" w:hAnsi="Calibri"/>
                  <w:sz w:val="22"/>
                </w:rPr>
                <w:delText>9</w:delText>
              </w:r>
            </w:del>
          </w:p>
        </w:tc>
        <w:tc>
          <w:tcPr>
            <w:tcW w:w="2160" w:type="dxa"/>
            <w:tcBorders>
              <w:top w:val="single" w:sz="6" w:space="0" w:color="auto"/>
              <w:left w:val="single" w:sz="6" w:space="0" w:color="auto"/>
              <w:bottom w:val="single" w:sz="6" w:space="0" w:color="auto"/>
              <w:right w:val="single" w:sz="6" w:space="0" w:color="auto"/>
            </w:tcBorders>
          </w:tcPr>
          <w:p w14:paraId="41221101" w14:textId="34816F51" w:rsidR="00DD6CF1" w:rsidRPr="00264536" w:rsidDel="00696DA7" w:rsidRDefault="00DD6CF1" w:rsidP="00DD6CF1">
            <w:pPr>
              <w:pStyle w:val="NormalTableText"/>
              <w:rPr>
                <w:del w:id="67" w:author="Johnny Pang" w:date="2022-11-29T09:33:00Z"/>
                <w:rFonts w:ascii="Calibri" w:hAnsi="Calibri"/>
                <w:sz w:val="22"/>
              </w:rPr>
            </w:pPr>
            <w:del w:id="68" w:author="Johnny Pang" w:date="2022-11-29T09:33:00Z">
              <w:r w:rsidRPr="00264536" w:rsidDel="00696DA7">
                <w:rPr>
                  <w:rFonts w:ascii="Calibri" w:hAnsi="Calibri"/>
                  <w:sz w:val="22"/>
                </w:rPr>
                <w:delText>July 17, 2013</w:delText>
              </w:r>
            </w:del>
          </w:p>
        </w:tc>
        <w:tc>
          <w:tcPr>
            <w:tcW w:w="5683" w:type="dxa"/>
            <w:tcBorders>
              <w:top w:val="single" w:sz="6" w:space="0" w:color="auto"/>
              <w:left w:val="single" w:sz="6" w:space="0" w:color="auto"/>
              <w:bottom w:val="single" w:sz="6" w:space="0" w:color="auto"/>
              <w:right w:val="double" w:sz="6" w:space="0" w:color="auto"/>
            </w:tcBorders>
          </w:tcPr>
          <w:p w14:paraId="52F331B2" w14:textId="3E134300" w:rsidR="00DD6CF1" w:rsidRPr="00264536" w:rsidDel="00696DA7" w:rsidRDefault="00DD6CF1" w:rsidP="00DD6CF1">
            <w:pPr>
              <w:pStyle w:val="NormalTableText"/>
              <w:rPr>
                <w:del w:id="69" w:author="Johnny Pang" w:date="2022-11-29T09:33:00Z"/>
                <w:rFonts w:ascii="Calibri" w:hAnsi="Calibri"/>
                <w:sz w:val="22"/>
              </w:rPr>
            </w:pPr>
            <w:del w:id="70" w:author="Johnny Pang" w:date="2022-11-29T09:33:00Z">
              <w:r w:rsidRPr="00264536" w:rsidDel="00696DA7">
                <w:rPr>
                  <w:rFonts w:ascii="Calibri" w:hAnsi="Calibri"/>
                  <w:sz w:val="22"/>
                </w:rPr>
                <w:delText>New Format</w:delText>
              </w:r>
            </w:del>
          </w:p>
        </w:tc>
      </w:tr>
      <w:tr w:rsidR="00DD6CF1" w:rsidRPr="00264536" w:rsidDel="00696DA7" w14:paraId="22FEAC89" w14:textId="5449C9E3" w:rsidTr="00DD6CF1">
        <w:trPr>
          <w:cantSplit/>
          <w:jc w:val="center"/>
          <w:del w:id="71" w:author="Johnny Pang" w:date="2022-11-29T09:33:00Z"/>
        </w:trPr>
        <w:tc>
          <w:tcPr>
            <w:tcW w:w="1184" w:type="dxa"/>
            <w:tcBorders>
              <w:top w:val="single" w:sz="6" w:space="0" w:color="auto"/>
              <w:left w:val="double" w:sz="6" w:space="0" w:color="auto"/>
              <w:bottom w:val="single" w:sz="6" w:space="0" w:color="auto"/>
              <w:right w:val="single" w:sz="6" w:space="0" w:color="auto"/>
            </w:tcBorders>
          </w:tcPr>
          <w:p w14:paraId="156F4025" w14:textId="573CDF78" w:rsidR="00DD6CF1" w:rsidRPr="00264536" w:rsidDel="00696DA7" w:rsidRDefault="00DD6CF1" w:rsidP="0098657D">
            <w:pPr>
              <w:pStyle w:val="NormalTableText"/>
              <w:jc w:val="center"/>
              <w:rPr>
                <w:del w:id="72" w:author="Johnny Pang" w:date="2022-11-29T09:33:00Z"/>
                <w:rFonts w:ascii="Calibri" w:hAnsi="Calibri"/>
                <w:sz w:val="22"/>
              </w:rPr>
            </w:pPr>
            <w:del w:id="73" w:author="Johnny Pang" w:date="2022-11-29T09:33:00Z">
              <w:r w:rsidDel="00696DA7">
                <w:rPr>
                  <w:rFonts w:ascii="Calibri" w:hAnsi="Calibri"/>
                  <w:sz w:val="22"/>
                </w:rPr>
                <w:delText>10</w:delText>
              </w:r>
            </w:del>
          </w:p>
        </w:tc>
        <w:tc>
          <w:tcPr>
            <w:tcW w:w="2160" w:type="dxa"/>
            <w:tcBorders>
              <w:top w:val="single" w:sz="6" w:space="0" w:color="auto"/>
              <w:left w:val="single" w:sz="6" w:space="0" w:color="auto"/>
              <w:bottom w:val="single" w:sz="6" w:space="0" w:color="auto"/>
              <w:right w:val="single" w:sz="6" w:space="0" w:color="auto"/>
            </w:tcBorders>
          </w:tcPr>
          <w:p w14:paraId="67FC89C8" w14:textId="5CC3E4CF" w:rsidR="00DD6CF1" w:rsidRPr="00264536" w:rsidDel="00696DA7" w:rsidRDefault="00DD6CF1" w:rsidP="00DD6CF1">
            <w:pPr>
              <w:pStyle w:val="NormalTableText"/>
              <w:rPr>
                <w:del w:id="74" w:author="Johnny Pang" w:date="2022-11-29T09:33:00Z"/>
                <w:rFonts w:ascii="Calibri" w:hAnsi="Calibri"/>
                <w:sz w:val="22"/>
              </w:rPr>
            </w:pPr>
            <w:del w:id="75" w:author="Johnny Pang" w:date="2022-11-29T09:33:00Z">
              <w:r w:rsidDel="00696DA7">
                <w:rPr>
                  <w:rFonts w:ascii="Calibri" w:hAnsi="Calibri"/>
                  <w:sz w:val="22"/>
                </w:rPr>
                <w:delText>August 23, 2013</w:delText>
              </w:r>
            </w:del>
          </w:p>
        </w:tc>
        <w:tc>
          <w:tcPr>
            <w:tcW w:w="5683" w:type="dxa"/>
            <w:tcBorders>
              <w:top w:val="single" w:sz="6" w:space="0" w:color="auto"/>
              <w:left w:val="single" w:sz="6" w:space="0" w:color="auto"/>
              <w:bottom w:val="single" w:sz="6" w:space="0" w:color="auto"/>
              <w:right w:val="double" w:sz="6" w:space="0" w:color="auto"/>
            </w:tcBorders>
          </w:tcPr>
          <w:p w14:paraId="5E3E9C4A" w14:textId="6442086A" w:rsidR="00DD6CF1" w:rsidRPr="00264536" w:rsidDel="00696DA7" w:rsidRDefault="00DD6CF1" w:rsidP="00DD6CF1">
            <w:pPr>
              <w:pStyle w:val="NormalTableText"/>
              <w:rPr>
                <w:del w:id="76" w:author="Johnny Pang" w:date="2022-11-29T09:33:00Z"/>
                <w:rFonts w:ascii="Calibri" w:hAnsi="Calibri"/>
                <w:sz w:val="22"/>
              </w:rPr>
            </w:pPr>
            <w:del w:id="77" w:author="Johnny Pang" w:date="2022-11-29T09:33:00Z">
              <w:r w:rsidRPr="00E359A2" w:rsidDel="00696DA7">
                <w:rPr>
                  <w:rFonts w:ascii="Calibri" w:hAnsi="Calibri"/>
                  <w:sz w:val="22"/>
                </w:rPr>
                <w:delText xml:space="preserve">First Draft specification update project (AV comments). Includes </w:delText>
              </w:r>
              <w:r w:rsidDel="00696DA7">
                <w:rPr>
                  <w:rFonts w:ascii="Calibri" w:hAnsi="Calibri"/>
                  <w:sz w:val="22"/>
                </w:rPr>
                <w:delText xml:space="preserve">TW and </w:delText>
              </w:r>
              <w:r w:rsidRPr="00E359A2" w:rsidDel="00696DA7">
                <w:rPr>
                  <w:rFonts w:ascii="Calibri" w:hAnsi="Calibri"/>
                  <w:sz w:val="22"/>
                </w:rPr>
                <w:delText>Newfoundland Labrador specification additions.</w:delText>
              </w:r>
            </w:del>
          </w:p>
        </w:tc>
      </w:tr>
      <w:tr w:rsidR="00DD6CF1" w:rsidRPr="00264536" w:rsidDel="00696DA7" w14:paraId="65723397" w14:textId="50DF8A55" w:rsidTr="000F3CF3">
        <w:trPr>
          <w:cantSplit/>
          <w:jc w:val="center"/>
          <w:del w:id="78" w:author="Johnny Pang" w:date="2022-11-29T09:33:00Z"/>
        </w:trPr>
        <w:tc>
          <w:tcPr>
            <w:tcW w:w="1184" w:type="dxa"/>
            <w:tcBorders>
              <w:top w:val="single" w:sz="6" w:space="0" w:color="auto"/>
              <w:left w:val="double" w:sz="6" w:space="0" w:color="auto"/>
              <w:bottom w:val="single" w:sz="6" w:space="0" w:color="auto"/>
              <w:right w:val="single" w:sz="6" w:space="0" w:color="auto"/>
            </w:tcBorders>
          </w:tcPr>
          <w:p w14:paraId="1F2DBB98" w14:textId="0D3086FA" w:rsidR="00DD6CF1" w:rsidRPr="00264536" w:rsidDel="00696DA7" w:rsidRDefault="00175D62" w:rsidP="0098657D">
            <w:pPr>
              <w:pStyle w:val="NormalTableText"/>
              <w:jc w:val="center"/>
              <w:rPr>
                <w:del w:id="79" w:author="Johnny Pang" w:date="2022-11-29T09:33:00Z"/>
                <w:rFonts w:ascii="Calibri" w:hAnsi="Calibri"/>
                <w:sz w:val="22"/>
              </w:rPr>
            </w:pPr>
            <w:del w:id="80" w:author="Johnny Pang" w:date="2022-11-29T09:33:00Z">
              <w:r w:rsidDel="00696DA7">
                <w:rPr>
                  <w:rFonts w:ascii="Calibri" w:hAnsi="Calibri"/>
                  <w:sz w:val="22"/>
                </w:rPr>
                <w:delText>11</w:delText>
              </w:r>
            </w:del>
          </w:p>
        </w:tc>
        <w:tc>
          <w:tcPr>
            <w:tcW w:w="2160" w:type="dxa"/>
            <w:tcBorders>
              <w:top w:val="single" w:sz="6" w:space="0" w:color="auto"/>
              <w:left w:val="single" w:sz="6" w:space="0" w:color="auto"/>
              <w:bottom w:val="single" w:sz="6" w:space="0" w:color="auto"/>
              <w:right w:val="single" w:sz="6" w:space="0" w:color="auto"/>
            </w:tcBorders>
          </w:tcPr>
          <w:p w14:paraId="3882760F" w14:textId="19F8C63A" w:rsidR="00DD6CF1" w:rsidRPr="00264536" w:rsidDel="00696DA7" w:rsidRDefault="00175D62" w:rsidP="00DD6CF1">
            <w:pPr>
              <w:pStyle w:val="NormalTableText"/>
              <w:rPr>
                <w:del w:id="81" w:author="Johnny Pang" w:date="2022-11-29T09:33:00Z"/>
                <w:rFonts w:ascii="Calibri" w:hAnsi="Calibri"/>
                <w:sz w:val="22"/>
              </w:rPr>
            </w:pPr>
            <w:del w:id="82" w:author="Johnny Pang" w:date="2022-11-29T09:33:00Z">
              <w:r w:rsidDel="00696DA7">
                <w:rPr>
                  <w:rFonts w:ascii="Calibri" w:hAnsi="Calibri"/>
                  <w:sz w:val="22"/>
                </w:rPr>
                <w:delText>April 13, 2015</w:delText>
              </w:r>
            </w:del>
          </w:p>
        </w:tc>
        <w:tc>
          <w:tcPr>
            <w:tcW w:w="5683" w:type="dxa"/>
            <w:tcBorders>
              <w:top w:val="single" w:sz="6" w:space="0" w:color="auto"/>
              <w:left w:val="single" w:sz="6" w:space="0" w:color="auto"/>
              <w:bottom w:val="single" w:sz="6" w:space="0" w:color="auto"/>
              <w:right w:val="double" w:sz="6" w:space="0" w:color="auto"/>
            </w:tcBorders>
          </w:tcPr>
          <w:p w14:paraId="7FF7EDFE" w14:textId="6A657251" w:rsidR="00DD6CF1" w:rsidRPr="00264536" w:rsidDel="00696DA7" w:rsidRDefault="00175D62" w:rsidP="00DD6CF1">
            <w:pPr>
              <w:pStyle w:val="NormalTableText"/>
              <w:rPr>
                <w:del w:id="83" w:author="Johnny Pang" w:date="2022-11-29T09:33:00Z"/>
                <w:rFonts w:ascii="Calibri" w:hAnsi="Calibri"/>
                <w:sz w:val="22"/>
              </w:rPr>
            </w:pPr>
            <w:del w:id="84" w:author="Johnny Pang" w:date="2022-11-29T09:33:00Z">
              <w:r w:rsidDel="00696DA7">
                <w:rPr>
                  <w:rFonts w:ascii="Calibri" w:hAnsi="Calibri"/>
                  <w:sz w:val="22"/>
                </w:rPr>
                <w:delText>General Formatting</w:delText>
              </w:r>
            </w:del>
          </w:p>
        </w:tc>
      </w:tr>
      <w:tr w:rsidR="000F3CF3" w:rsidRPr="00264536" w:rsidDel="00696DA7" w14:paraId="42E27485" w14:textId="76242F92" w:rsidTr="002C2DBD">
        <w:trPr>
          <w:cantSplit/>
          <w:jc w:val="center"/>
          <w:del w:id="85" w:author="Johnny Pang" w:date="2022-11-29T09:33:00Z"/>
        </w:trPr>
        <w:tc>
          <w:tcPr>
            <w:tcW w:w="1184" w:type="dxa"/>
            <w:tcBorders>
              <w:top w:val="single" w:sz="6" w:space="0" w:color="auto"/>
              <w:left w:val="double" w:sz="6" w:space="0" w:color="auto"/>
              <w:bottom w:val="single" w:sz="6" w:space="0" w:color="auto"/>
              <w:right w:val="single" w:sz="6" w:space="0" w:color="auto"/>
            </w:tcBorders>
          </w:tcPr>
          <w:p w14:paraId="69320DAE" w14:textId="3CEF6A18" w:rsidR="000F3CF3" w:rsidDel="00696DA7" w:rsidRDefault="000F3CF3" w:rsidP="0098657D">
            <w:pPr>
              <w:pStyle w:val="NormalTableText"/>
              <w:jc w:val="center"/>
              <w:rPr>
                <w:del w:id="86" w:author="Johnny Pang" w:date="2022-11-29T09:33:00Z"/>
                <w:rFonts w:ascii="Calibri" w:hAnsi="Calibri"/>
                <w:sz w:val="22"/>
              </w:rPr>
            </w:pPr>
            <w:del w:id="87" w:author="Johnny Pang" w:date="2022-11-29T09:33:00Z">
              <w:r w:rsidDel="00696DA7">
                <w:rPr>
                  <w:rFonts w:ascii="Calibri" w:hAnsi="Calibri"/>
                  <w:sz w:val="22"/>
                </w:rPr>
                <w:delText>12</w:delText>
              </w:r>
            </w:del>
          </w:p>
        </w:tc>
        <w:tc>
          <w:tcPr>
            <w:tcW w:w="2160" w:type="dxa"/>
            <w:tcBorders>
              <w:top w:val="single" w:sz="6" w:space="0" w:color="auto"/>
              <w:left w:val="single" w:sz="6" w:space="0" w:color="auto"/>
              <w:bottom w:val="single" w:sz="6" w:space="0" w:color="auto"/>
              <w:right w:val="single" w:sz="6" w:space="0" w:color="auto"/>
            </w:tcBorders>
          </w:tcPr>
          <w:p w14:paraId="4043C6A5" w14:textId="11CDB1E8" w:rsidR="000F3CF3" w:rsidDel="00696DA7" w:rsidRDefault="000F3CF3" w:rsidP="00DD6CF1">
            <w:pPr>
              <w:pStyle w:val="NormalTableText"/>
              <w:rPr>
                <w:del w:id="88" w:author="Johnny Pang" w:date="2022-11-29T09:33:00Z"/>
                <w:rFonts w:ascii="Calibri" w:hAnsi="Calibri"/>
                <w:sz w:val="22"/>
              </w:rPr>
            </w:pPr>
            <w:del w:id="89" w:author="Johnny Pang" w:date="2022-11-29T09:33:00Z">
              <w:r w:rsidDel="00696DA7">
                <w:rPr>
                  <w:rFonts w:ascii="Calibri" w:hAnsi="Calibri"/>
                  <w:sz w:val="22"/>
                </w:rPr>
                <w:delText>December 11, 2015</w:delText>
              </w:r>
            </w:del>
          </w:p>
        </w:tc>
        <w:tc>
          <w:tcPr>
            <w:tcW w:w="5683" w:type="dxa"/>
            <w:tcBorders>
              <w:top w:val="single" w:sz="6" w:space="0" w:color="auto"/>
              <w:left w:val="single" w:sz="6" w:space="0" w:color="auto"/>
              <w:bottom w:val="single" w:sz="6" w:space="0" w:color="auto"/>
              <w:right w:val="double" w:sz="6" w:space="0" w:color="auto"/>
            </w:tcBorders>
          </w:tcPr>
          <w:p w14:paraId="03287A24" w14:textId="2BC9C1FF" w:rsidR="000F3CF3" w:rsidDel="00696DA7" w:rsidRDefault="00F1796C" w:rsidP="00DD6CF1">
            <w:pPr>
              <w:pStyle w:val="NormalTableText"/>
              <w:rPr>
                <w:del w:id="90" w:author="Johnny Pang" w:date="2022-11-29T09:33:00Z"/>
                <w:rFonts w:ascii="Calibri" w:hAnsi="Calibri"/>
                <w:sz w:val="22"/>
              </w:rPr>
            </w:pPr>
            <w:del w:id="91" w:author="Johnny Pang" w:date="2022-11-29T09:33:00Z">
              <w:r w:rsidRPr="00F1796C" w:rsidDel="00696DA7">
                <w:rPr>
                  <w:rFonts w:ascii="Calibri" w:hAnsi="Calibri"/>
                  <w:sz w:val="22"/>
                  <w:lang w:val="en-CA"/>
                </w:rPr>
                <w:delText xml:space="preserve">Minor clarifications based on comments by Legal Department.  </w:delText>
              </w:r>
              <w:r w:rsidRPr="003C1B2E" w:rsidDel="00696DA7">
                <w:rPr>
                  <w:rFonts w:ascii="Calibri" w:hAnsi="Calibri"/>
                  <w:b/>
                  <w:sz w:val="22"/>
                  <w:lang w:val="en-CA"/>
                </w:rPr>
                <w:delText>AAM</w:delText>
              </w:r>
            </w:del>
          </w:p>
        </w:tc>
      </w:tr>
      <w:tr w:rsidR="002C2DBD" w:rsidRPr="00264536" w:rsidDel="00696DA7" w14:paraId="6CCD4F23" w14:textId="1B5467A5" w:rsidTr="00224581">
        <w:trPr>
          <w:cantSplit/>
          <w:jc w:val="center"/>
          <w:del w:id="92" w:author="Johnny Pang" w:date="2022-11-29T09:33:00Z"/>
        </w:trPr>
        <w:tc>
          <w:tcPr>
            <w:tcW w:w="1184" w:type="dxa"/>
            <w:tcBorders>
              <w:top w:val="single" w:sz="6" w:space="0" w:color="auto"/>
              <w:left w:val="double" w:sz="6" w:space="0" w:color="auto"/>
              <w:bottom w:val="single" w:sz="6" w:space="0" w:color="auto"/>
              <w:right w:val="single" w:sz="6" w:space="0" w:color="auto"/>
            </w:tcBorders>
          </w:tcPr>
          <w:p w14:paraId="049CEA10" w14:textId="2D88E8C1" w:rsidR="002C2DBD" w:rsidDel="00696DA7" w:rsidRDefault="002C2DBD" w:rsidP="0098657D">
            <w:pPr>
              <w:pStyle w:val="NormalTableText"/>
              <w:jc w:val="center"/>
              <w:rPr>
                <w:del w:id="93" w:author="Johnny Pang" w:date="2022-11-29T09:33:00Z"/>
                <w:rFonts w:ascii="Calibri" w:hAnsi="Calibri"/>
                <w:sz w:val="22"/>
              </w:rPr>
            </w:pPr>
            <w:del w:id="94" w:author="Johnny Pang" w:date="2022-11-29T09:33:00Z">
              <w:r w:rsidDel="00696DA7">
                <w:rPr>
                  <w:rFonts w:ascii="Calibri" w:hAnsi="Calibri"/>
                  <w:sz w:val="22"/>
                </w:rPr>
                <w:delText>13</w:delText>
              </w:r>
            </w:del>
          </w:p>
        </w:tc>
        <w:tc>
          <w:tcPr>
            <w:tcW w:w="2160" w:type="dxa"/>
            <w:tcBorders>
              <w:top w:val="single" w:sz="6" w:space="0" w:color="auto"/>
              <w:left w:val="single" w:sz="6" w:space="0" w:color="auto"/>
              <w:bottom w:val="single" w:sz="6" w:space="0" w:color="auto"/>
              <w:right w:val="single" w:sz="6" w:space="0" w:color="auto"/>
            </w:tcBorders>
          </w:tcPr>
          <w:p w14:paraId="12CC26D5" w14:textId="148DE76A" w:rsidR="002C2DBD" w:rsidDel="00696DA7" w:rsidRDefault="002C2DBD" w:rsidP="00DD6CF1">
            <w:pPr>
              <w:pStyle w:val="NormalTableText"/>
              <w:rPr>
                <w:del w:id="95" w:author="Johnny Pang" w:date="2022-11-29T09:33:00Z"/>
                <w:rFonts w:ascii="Calibri" w:hAnsi="Calibri"/>
                <w:sz w:val="22"/>
              </w:rPr>
            </w:pPr>
            <w:del w:id="96" w:author="Johnny Pang" w:date="2022-11-29T09:33:00Z">
              <w:r w:rsidDel="00696DA7">
                <w:rPr>
                  <w:rFonts w:ascii="Calibri" w:hAnsi="Calibri"/>
                  <w:sz w:val="22"/>
                </w:rPr>
                <w:delText>June 3, 2016</w:delText>
              </w:r>
            </w:del>
          </w:p>
        </w:tc>
        <w:tc>
          <w:tcPr>
            <w:tcW w:w="5683" w:type="dxa"/>
            <w:tcBorders>
              <w:top w:val="single" w:sz="6" w:space="0" w:color="auto"/>
              <w:left w:val="single" w:sz="6" w:space="0" w:color="auto"/>
              <w:bottom w:val="single" w:sz="6" w:space="0" w:color="auto"/>
              <w:right w:val="double" w:sz="6" w:space="0" w:color="auto"/>
            </w:tcBorders>
          </w:tcPr>
          <w:p w14:paraId="3CFA63A4" w14:textId="7A334113" w:rsidR="002C2DBD" w:rsidRPr="00F1796C" w:rsidDel="00696DA7" w:rsidRDefault="002C2DBD" w:rsidP="00DD6CF1">
            <w:pPr>
              <w:pStyle w:val="NormalTableText"/>
              <w:rPr>
                <w:del w:id="97" w:author="Johnny Pang" w:date="2022-11-29T09:33:00Z"/>
                <w:rFonts w:ascii="Calibri" w:hAnsi="Calibri"/>
                <w:sz w:val="22"/>
                <w:lang w:val="en-CA"/>
              </w:rPr>
            </w:pPr>
            <w:del w:id="98" w:author="Johnny Pang" w:date="2022-11-29T09:33:00Z">
              <w:r w:rsidDel="00696DA7">
                <w:rPr>
                  <w:rFonts w:ascii="Calibri" w:hAnsi="Calibri"/>
                  <w:sz w:val="22"/>
                  <w:lang w:val="en-CA"/>
                </w:rPr>
                <w:delText>Appended Submittal Form to end of Specification</w:delText>
              </w:r>
              <w:r w:rsidR="003C1B2E" w:rsidDel="00696DA7">
                <w:rPr>
                  <w:rFonts w:ascii="Calibri" w:hAnsi="Calibri"/>
                  <w:sz w:val="22"/>
                  <w:lang w:val="en-CA"/>
                </w:rPr>
                <w:delText xml:space="preserve"> </w:delText>
              </w:r>
              <w:r w:rsidR="003C1B2E" w:rsidRPr="003C1B2E" w:rsidDel="00696DA7">
                <w:rPr>
                  <w:rFonts w:ascii="Calibri" w:hAnsi="Calibri"/>
                  <w:b/>
                  <w:sz w:val="22"/>
                  <w:lang w:val="en-CA"/>
                </w:rPr>
                <w:delText>AAM</w:delText>
              </w:r>
            </w:del>
          </w:p>
        </w:tc>
      </w:tr>
      <w:tr w:rsidR="00224581" w:rsidRPr="00264536" w:rsidDel="00696DA7" w14:paraId="64683E0A" w14:textId="682854C5" w:rsidTr="0098657D">
        <w:trPr>
          <w:cantSplit/>
          <w:jc w:val="center"/>
          <w:del w:id="99" w:author="Johnny Pang" w:date="2022-11-29T09:33:00Z"/>
        </w:trPr>
        <w:tc>
          <w:tcPr>
            <w:tcW w:w="1184" w:type="dxa"/>
            <w:tcBorders>
              <w:top w:val="single" w:sz="6" w:space="0" w:color="auto"/>
              <w:left w:val="double" w:sz="6" w:space="0" w:color="auto"/>
              <w:bottom w:val="single" w:sz="6" w:space="0" w:color="auto"/>
              <w:right w:val="single" w:sz="6" w:space="0" w:color="auto"/>
            </w:tcBorders>
          </w:tcPr>
          <w:p w14:paraId="1B61D346" w14:textId="286C21EB" w:rsidR="00224581" w:rsidDel="00696DA7" w:rsidRDefault="00224581" w:rsidP="0098657D">
            <w:pPr>
              <w:pStyle w:val="NormalTableText"/>
              <w:jc w:val="center"/>
              <w:rPr>
                <w:del w:id="100" w:author="Johnny Pang" w:date="2022-11-29T09:33:00Z"/>
                <w:rFonts w:ascii="Calibri" w:hAnsi="Calibri"/>
                <w:sz w:val="22"/>
              </w:rPr>
            </w:pPr>
            <w:del w:id="101" w:author="Johnny Pang" w:date="2022-11-29T09:33:00Z">
              <w:r w:rsidDel="00696DA7">
                <w:rPr>
                  <w:rFonts w:ascii="Calibri" w:hAnsi="Calibri"/>
                  <w:sz w:val="22"/>
                </w:rPr>
                <w:delText>14</w:delText>
              </w:r>
            </w:del>
          </w:p>
        </w:tc>
        <w:tc>
          <w:tcPr>
            <w:tcW w:w="2160" w:type="dxa"/>
            <w:tcBorders>
              <w:top w:val="single" w:sz="6" w:space="0" w:color="auto"/>
              <w:left w:val="single" w:sz="6" w:space="0" w:color="auto"/>
              <w:bottom w:val="single" w:sz="6" w:space="0" w:color="auto"/>
              <w:right w:val="single" w:sz="6" w:space="0" w:color="auto"/>
            </w:tcBorders>
          </w:tcPr>
          <w:p w14:paraId="12F2EB17" w14:textId="4C03D9EE" w:rsidR="00224581" w:rsidDel="00696DA7" w:rsidRDefault="00224581" w:rsidP="00DD6CF1">
            <w:pPr>
              <w:pStyle w:val="NormalTableText"/>
              <w:rPr>
                <w:del w:id="102" w:author="Johnny Pang" w:date="2022-11-29T09:33:00Z"/>
                <w:rFonts w:ascii="Calibri" w:hAnsi="Calibri"/>
                <w:sz w:val="22"/>
              </w:rPr>
            </w:pPr>
            <w:del w:id="103" w:author="Johnny Pang" w:date="2022-11-29T09:33:00Z">
              <w:r w:rsidDel="00696DA7">
                <w:rPr>
                  <w:rFonts w:ascii="Calibri" w:hAnsi="Calibri"/>
                  <w:sz w:val="22"/>
                </w:rPr>
                <w:delText>September 27, 2016</w:delText>
              </w:r>
            </w:del>
          </w:p>
        </w:tc>
        <w:tc>
          <w:tcPr>
            <w:tcW w:w="5683" w:type="dxa"/>
            <w:tcBorders>
              <w:top w:val="single" w:sz="6" w:space="0" w:color="auto"/>
              <w:left w:val="single" w:sz="6" w:space="0" w:color="auto"/>
              <w:bottom w:val="single" w:sz="6" w:space="0" w:color="auto"/>
              <w:right w:val="double" w:sz="6" w:space="0" w:color="auto"/>
            </w:tcBorders>
          </w:tcPr>
          <w:p w14:paraId="0C318FD9" w14:textId="1D3728E3" w:rsidR="00224581" w:rsidDel="00696DA7" w:rsidRDefault="00224581" w:rsidP="00224581">
            <w:pPr>
              <w:pStyle w:val="NormalTableText"/>
              <w:rPr>
                <w:del w:id="104" w:author="Johnny Pang" w:date="2022-11-29T09:33:00Z"/>
                <w:rFonts w:ascii="Calibri" w:hAnsi="Calibri"/>
                <w:sz w:val="22"/>
                <w:lang w:val="en-CA"/>
              </w:rPr>
            </w:pPr>
            <w:del w:id="105" w:author="Johnny Pang" w:date="2022-11-29T09:33:00Z">
              <w:r w:rsidDel="00696DA7">
                <w:rPr>
                  <w:rFonts w:ascii="Calibri" w:hAnsi="Calibri"/>
                  <w:sz w:val="22"/>
                  <w:lang w:val="en-CA"/>
                </w:rPr>
                <w:delText xml:space="preserve">Addition of OJT as a required submittal form to align with updated 01820 – Demonstration and Training  (AV) </w:delText>
              </w:r>
            </w:del>
          </w:p>
        </w:tc>
      </w:tr>
      <w:tr w:rsidR="0098657D" w:rsidRPr="00264536" w:rsidDel="00696DA7" w14:paraId="753EC571" w14:textId="6F6BBB5E" w:rsidTr="0075604B">
        <w:trPr>
          <w:cantSplit/>
          <w:jc w:val="center"/>
          <w:del w:id="106" w:author="Johnny Pang" w:date="2022-11-29T09:33:00Z"/>
        </w:trPr>
        <w:tc>
          <w:tcPr>
            <w:tcW w:w="1184" w:type="dxa"/>
            <w:tcBorders>
              <w:top w:val="single" w:sz="6" w:space="0" w:color="auto"/>
              <w:left w:val="double" w:sz="6" w:space="0" w:color="auto"/>
              <w:bottom w:val="single" w:sz="6" w:space="0" w:color="auto"/>
              <w:right w:val="single" w:sz="6" w:space="0" w:color="auto"/>
            </w:tcBorders>
          </w:tcPr>
          <w:p w14:paraId="0E20E70B" w14:textId="7EE9ABB3" w:rsidR="0098657D" w:rsidDel="00696DA7" w:rsidRDefault="0098657D" w:rsidP="0098657D">
            <w:pPr>
              <w:pStyle w:val="NormalTableText"/>
              <w:jc w:val="center"/>
              <w:rPr>
                <w:del w:id="107" w:author="Johnny Pang" w:date="2022-11-29T09:33:00Z"/>
                <w:rFonts w:ascii="Calibri" w:hAnsi="Calibri"/>
                <w:sz w:val="22"/>
              </w:rPr>
            </w:pPr>
            <w:del w:id="108" w:author="Johnny Pang" w:date="2022-11-29T09:33:00Z">
              <w:r w:rsidDel="00696DA7">
                <w:rPr>
                  <w:rFonts w:ascii="Calibri" w:hAnsi="Calibri"/>
                  <w:sz w:val="22"/>
                </w:rPr>
                <w:delText>15</w:delText>
              </w:r>
            </w:del>
          </w:p>
        </w:tc>
        <w:tc>
          <w:tcPr>
            <w:tcW w:w="2160" w:type="dxa"/>
            <w:tcBorders>
              <w:top w:val="single" w:sz="6" w:space="0" w:color="auto"/>
              <w:left w:val="single" w:sz="6" w:space="0" w:color="auto"/>
              <w:bottom w:val="single" w:sz="6" w:space="0" w:color="auto"/>
              <w:right w:val="single" w:sz="6" w:space="0" w:color="auto"/>
            </w:tcBorders>
          </w:tcPr>
          <w:p w14:paraId="1F4C4992" w14:textId="1C3739FB" w:rsidR="0098657D" w:rsidDel="00696DA7" w:rsidRDefault="0098657D" w:rsidP="0098657D">
            <w:pPr>
              <w:pStyle w:val="NormalTableText"/>
              <w:rPr>
                <w:del w:id="109" w:author="Johnny Pang" w:date="2022-11-29T09:33:00Z"/>
                <w:rFonts w:ascii="Calibri" w:hAnsi="Calibri"/>
                <w:sz w:val="22"/>
              </w:rPr>
            </w:pPr>
            <w:del w:id="110" w:author="Johnny Pang" w:date="2022-11-29T09:33:00Z">
              <w:r w:rsidDel="00696DA7">
                <w:rPr>
                  <w:rFonts w:ascii="Calibri" w:hAnsi="Calibri"/>
                  <w:sz w:val="22"/>
                </w:rPr>
                <w:delText>March 1, 2017</w:delText>
              </w:r>
            </w:del>
          </w:p>
        </w:tc>
        <w:tc>
          <w:tcPr>
            <w:tcW w:w="5683" w:type="dxa"/>
            <w:tcBorders>
              <w:top w:val="single" w:sz="6" w:space="0" w:color="auto"/>
              <w:left w:val="single" w:sz="6" w:space="0" w:color="auto"/>
              <w:bottom w:val="single" w:sz="6" w:space="0" w:color="auto"/>
              <w:right w:val="double" w:sz="6" w:space="0" w:color="auto"/>
            </w:tcBorders>
          </w:tcPr>
          <w:p w14:paraId="4CAF1ED6" w14:textId="6A057BD0" w:rsidR="0098657D" w:rsidDel="00696DA7" w:rsidRDefault="0098657D" w:rsidP="00224581">
            <w:pPr>
              <w:pStyle w:val="NormalTableText"/>
              <w:rPr>
                <w:del w:id="111" w:author="Johnny Pang" w:date="2022-11-29T09:33:00Z"/>
                <w:rFonts w:ascii="Calibri" w:hAnsi="Calibri"/>
                <w:sz w:val="22"/>
                <w:lang w:val="en-CA"/>
              </w:rPr>
            </w:pPr>
            <w:del w:id="112" w:author="Johnny Pang" w:date="2022-11-29T09:33:00Z">
              <w:r w:rsidDel="00696DA7">
                <w:rPr>
                  <w:rFonts w:ascii="Calibri" w:hAnsi="Calibri"/>
                  <w:sz w:val="22"/>
                  <w:lang w:val="en-CA"/>
                </w:rPr>
                <w:delText>Updated for references to NSF 372.   (AV)</w:delText>
              </w:r>
            </w:del>
          </w:p>
        </w:tc>
      </w:tr>
      <w:tr w:rsidR="0075604B" w:rsidRPr="00264536" w:rsidDel="00696DA7" w14:paraId="62481290" w14:textId="5F3D4B93" w:rsidTr="0015013D">
        <w:trPr>
          <w:cantSplit/>
          <w:jc w:val="center"/>
          <w:del w:id="113" w:author="Johnny Pang" w:date="2022-11-29T09:33:00Z"/>
        </w:trPr>
        <w:tc>
          <w:tcPr>
            <w:tcW w:w="1184" w:type="dxa"/>
            <w:tcBorders>
              <w:top w:val="single" w:sz="6" w:space="0" w:color="auto"/>
              <w:left w:val="double" w:sz="6" w:space="0" w:color="auto"/>
              <w:bottom w:val="single" w:sz="6" w:space="0" w:color="auto"/>
              <w:right w:val="single" w:sz="6" w:space="0" w:color="auto"/>
            </w:tcBorders>
          </w:tcPr>
          <w:p w14:paraId="042967C1" w14:textId="0102B4A8" w:rsidR="0075604B" w:rsidDel="00696DA7" w:rsidRDefault="0075604B" w:rsidP="0098657D">
            <w:pPr>
              <w:pStyle w:val="NormalTableText"/>
              <w:jc w:val="center"/>
              <w:rPr>
                <w:del w:id="114" w:author="Johnny Pang" w:date="2022-11-29T09:33:00Z"/>
                <w:rFonts w:ascii="Calibri" w:hAnsi="Calibri"/>
                <w:sz w:val="22"/>
              </w:rPr>
            </w:pPr>
            <w:del w:id="115" w:author="Johnny Pang" w:date="2022-11-29T09:33:00Z">
              <w:r w:rsidDel="00696DA7">
                <w:rPr>
                  <w:rFonts w:ascii="Calibri" w:hAnsi="Calibri"/>
                  <w:sz w:val="22"/>
                </w:rPr>
                <w:delText>16</w:delText>
              </w:r>
            </w:del>
          </w:p>
        </w:tc>
        <w:tc>
          <w:tcPr>
            <w:tcW w:w="2160" w:type="dxa"/>
            <w:tcBorders>
              <w:top w:val="single" w:sz="6" w:space="0" w:color="auto"/>
              <w:left w:val="single" w:sz="6" w:space="0" w:color="auto"/>
              <w:bottom w:val="single" w:sz="6" w:space="0" w:color="auto"/>
              <w:right w:val="single" w:sz="6" w:space="0" w:color="auto"/>
            </w:tcBorders>
          </w:tcPr>
          <w:p w14:paraId="437E1993" w14:textId="2BECAEFF" w:rsidR="0075604B" w:rsidDel="00696DA7" w:rsidRDefault="0075604B" w:rsidP="0098657D">
            <w:pPr>
              <w:pStyle w:val="NormalTableText"/>
              <w:rPr>
                <w:del w:id="116" w:author="Johnny Pang" w:date="2022-11-29T09:33:00Z"/>
                <w:rFonts w:ascii="Calibri" w:hAnsi="Calibri"/>
                <w:sz w:val="22"/>
              </w:rPr>
            </w:pPr>
            <w:del w:id="117" w:author="Johnny Pang" w:date="2022-11-29T09:33:00Z">
              <w:r w:rsidDel="00696DA7">
                <w:rPr>
                  <w:rFonts w:ascii="Calibri" w:hAnsi="Calibri"/>
                  <w:sz w:val="22"/>
                </w:rPr>
                <w:delText>March 29, 2017</w:delText>
              </w:r>
            </w:del>
          </w:p>
        </w:tc>
        <w:tc>
          <w:tcPr>
            <w:tcW w:w="5683" w:type="dxa"/>
            <w:tcBorders>
              <w:top w:val="single" w:sz="6" w:space="0" w:color="auto"/>
              <w:left w:val="single" w:sz="6" w:space="0" w:color="auto"/>
              <w:bottom w:val="single" w:sz="6" w:space="0" w:color="auto"/>
              <w:right w:val="double" w:sz="6" w:space="0" w:color="auto"/>
            </w:tcBorders>
          </w:tcPr>
          <w:p w14:paraId="57A7FAA9" w14:textId="621F20E1" w:rsidR="0075604B" w:rsidDel="00696DA7" w:rsidRDefault="0075604B" w:rsidP="00224581">
            <w:pPr>
              <w:pStyle w:val="NormalTableText"/>
              <w:rPr>
                <w:del w:id="118" w:author="Johnny Pang" w:date="2022-11-29T09:33:00Z"/>
                <w:rFonts w:ascii="Calibri" w:hAnsi="Calibri"/>
                <w:sz w:val="22"/>
                <w:lang w:val="en-CA"/>
              </w:rPr>
            </w:pPr>
            <w:del w:id="119" w:author="Johnny Pang" w:date="2022-11-29T09:33:00Z">
              <w:r w:rsidDel="00696DA7">
                <w:rPr>
                  <w:rFonts w:ascii="Calibri" w:hAnsi="Calibri"/>
                  <w:sz w:val="22"/>
                  <w:lang w:val="en-CA"/>
                </w:rPr>
                <w:delText>Added Record Drawing item – to align with Design Guideline 5 – Civil, subsection 5.4.6.   (AV)</w:delText>
              </w:r>
            </w:del>
          </w:p>
        </w:tc>
      </w:tr>
      <w:tr w:rsidR="0015013D" w:rsidRPr="00264536" w:rsidDel="00696DA7" w14:paraId="2865F6E3" w14:textId="48814EDD" w:rsidTr="00794E3F">
        <w:trPr>
          <w:cantSplit/>
          <w:jc w:val="center"/>
          <w:del w:id="120" w:author="Johnny Pang" w:date="2022-11-29T09:33:00Z"/>
        </w:trPr>
        <w:tc>
          <w:tcPr>
            <w:tcW w:w="1184" w:type="dxa"/>
            <w:tcBorders>
              <w:top w:val="single" w:sz="6" w:space="0" w:color="auto"/>
              <w:left w:val="double" w:sz="6" w:space="0" w:color="auto"/>
              <w:bottom w:val="single" w:sz="6" w:space="0" w:color="auto"/>
              <w:right w:val="single" w:sz="6" w:space="0" w:color="auto"/>
            </w:tcBorders>
          </w:tcPr>
          <w:p w14:paraId="01FD111B" w14:textId="25584624" w:rsidR="0015013D" w:rsidDel="00696DA7" w:rsidRDefault="0015013D" w:rsidP="0098657D">
            <w:pPr>
              <w:pStyle w:val="NormalTableText"/>
              <w:jc w:val="center"/>
              <w:rPr>
                <w:del w:id="121" w:author="Johnny Pang" w:date="2022-11-29T09:33:00Z"/>
                <w:rFonts w:ascii="Calibri" w:hAnsi="Calibri"/>
                <w:sz w:val="22"/>
              </w:rPr>
            </w:pPr>
            <w:del w:id="122" w:author="Johnny Pang" w:date="2022-11-29T09:33:00Z">
              <w:r w:rsidDel="00696DA7">
                <w:rPr>
                  <w:rFonts w:ascii="Calibri" w:hAnsi="Calibri"/>
                  <w:sz w:val="22"/>
                </w:rPr>
                <w:delText>17</w:delText>
              </w:r>
            </w:del>
          </w:p>
        </w:tc>
        <w:tc>
          <w:tcPr>
            <w:tcW w:w="2160" w:type="dxa"/>
            <w:tcBorders>
              <w:top w:val="single" w:sz="6" w:space="0" w:color="auto"/>
              <w:left w:val="single" w:sz="6" w:space="0" w:color="auto"/>
              <w:bottom w:val="single" w:sz="6" w:space="0" w:color="auto"/>
              <w:right w:val="single" w:sz="6" w:space="0" w:color="auto"/>
            </w:tcBorders>
          </w:tcPr>
          <w:p w14:paraId="6485F6C6" w14:textId="58C04191" w:rsidR="0015013D" w:rsidDel="00696DA7" w:rsidRDefault="0015013D" w:rsidP="0098657D">
            <w:pPr>
              <w:pStyle w:val="NormalTableText"/>
              <w:rPr>
                <w:del w:id="123" w:author="Johnny Pang" w:date="2022-11-29T09:33:00Z"/>
                <w:rFonts w:ascii="Calibri" w:hAnsi="Calibri"/>
                <w:sz w:val="22"/>
              </w:rPr>
            </w:pPr>
            <w:del w:id="124" w:author="Johnny Pang" w:date="2022-11-29T09:33:00Z">
              <w:r w:rsidDel="00696DA7">
                <w:rPr>
                  <w:rFonts w:ascii="Calibri" w:hAnsi="Calibri"/>
                  <w:sz w:val="22"/>
                </w:rPr>
                <w:delText>March 31, 2017</w:delText>
              </w:r>
            </w:del>
          </w:p>
        </w:tc>
        <w:tc>
          <w:tcPr>
            <w:tcW w:w="5683" w:type="dxa"/>
            <w:tcBorders>
              <w:top w:val="single" w:sz="6" w:space="0" w:color="auto"/>
              <w:left w:val="single" w:sz="6" w:space="0" w:color="auto"/>
              <w:bottom w:val="single" w:sz="6" w:space="0" w:color="auto"/>
              <w:right w:val="double" w:sz="6" w:space="0" w:color="auto"/>
            </w:tcBorders>
          </w:tcPr>
          <w:p w14:paraId="0258EC18" w14:textId="3819954C" w:rsidR="0015013D" w:rsidDel="00696DA7" w:rsidRDefault="0015013D" w:rsidP="0015013D">
            <w:pPr>
              <w:pStyle w:val="NormalTableText"/>
              <w:rPr>
                <w:del w:id="125" w:author="Johnny Pang" w:date="2022-11-29T09:33:00Z"/>
                <w:rFonts w:ascii="Calibri" w:hAnsi="Calibri"/>
                <w:sz w:val="22"/>
                <w:lang w:val="en-CA"/>
              </w:rPr>
            </w:pPr>
            <w:del w:id="126" w:author="Johnny Pang" w:date="2022-11-29T09:33:00Z">
              <w:r w:rsidDel="00696DA7">
                <w:rPr>
                  <w:rFonts w:ascii="Calibri" w:hAnsi="Calibri"/>
                  <w:sz w:val="22"/>
                  <w:lang w:val="en-CA"/>
                </w:rPr>
                <w:delText>Clarified Consultant/Region roles  in 1.3.4, added closest supplier for spare parts, added testing to 1.17.2.3 (AAM)</w:delText>
              </w:r>
            </w:del>
          </w:p>
        </w:tc>
      </w:tr>
      <w:tr w:rsidR="00794E3F" w:rsidRPr="00264536" w:rsidDel="00696DA7" w14:paraId="3B7BC3B7" w14:textId="42F897F1" w:rsidTr="00905E1C">
        <w:trPr>
          <w:cantSplit/>
          <w:jc w:val="center"/>
          <w:del w:id="127" w:author="Johnny Pang" w:date="2022-11-29T09:33:00Z"/>
        </w:trPr>
        <w:tc>
          <w:tcPr>
            <w:tcW w:w="1184" w:type="dxa"/>
            <w:tcBorders>
              <w:top w:val="single" w:sz="6" w:space="0" w:color="auto"/>
              <w:left w:val="double" w:sz="6" w:space="0" w:color="auto"/>
              <w:bottom w:val="single" w:sz="6" w:space="0" w:color="auto"/>
              <w:right w:val="single" w:sz="6" w:space="0" w:color="auto"/>
            </w:tcBorders>
          </w:tcPr>
          <w:p w14:paraId="6ABD35B6" w14:textId="63B992E8" w:rsidR="00794E3F" w:rsidDel="00696DA7" w:rsidRDefault="00794E3F" w:rsidP="0098657D">
            <w:pPr>
              <w:pStyle w:val="NormalTableText"/>
              <w:jc w:val="center"/>
              <w:rPr>
                <w:del w:id="128" w:author="Johnny Pang" w:date="2022-11-29T09:33:00Z"/>
                <w:rFonts w:ascii="Calibri" w:hAnsi="Calibri"/>
                <w:sz w:val="22"/>
              </w:rPr>
            </w:pPr>
            <w:del w:id="129" w:author="Johnny Pang" w:date="2022-11-29T09:33:00Z">
              <w:r w:rsidDel="00696DA7">
                <w:rPr>
                  <w:rFonts w:ascii="Calibri" w:hAnsi="Calibri"/>
                  <w:sz w:val="22"/>
                </w:rPr>
                <w:delText>18</w:delText>
              </w:r>
            </w:del>
          </w:p>
        </w:tc>
        <w:tc>
          <w:tcPr>
            <w:tcW w:w="2160" w:type="dxa"/>
            <w:tcBorders>
              <w:top w:val="single" w:sz="6" w:space="0" w:color="auto"/>
              <w:left w:val="single" w:sz="6" w:space="0" w:color="auto"/>
              <w:bottom w:val="single" w:sz="6" w:space="0" w:color="auto"/>
              <w:right w:val="single" w:sz="6" w:space="0" w:color="auto"/>
            </w:tcBorders>
          </w:tcPr>
          <w:p w14:paraId="77C27063" w14:textId="4C23B2D5" w:rsidR="00794E3F" w:rsidDel="00696DA7" w:rsidRDefault="00794E3F" w:rsidP="0098657D">
            <w:pPr>
              <w:pStyle w:val="NormalTableText"/>
              <w:rPr>
                <w:del w:id="130" w:author="Johnny Pang" w:date="2022-11-29T09:33:00Z"/>
                <w:rFonts w:ascii="Calibri" w:hAnsi="Calibri"/>
                <w:sz w:val="22"/>
              </w:rPr>
            </w:pPr>
            <w:del w:id="131" w:author="Johnny Pang" w:date="2022-11-29T09:33:00Z">
              <w:r w:rsidDel="00696DA7">
                <w:rPr>
                  <w:rFonts w:ascii="Calibri" w:hAnsi="Calibri"/>
                  <w:sz w:val="22"/>
                </w:rPr>
                <w:delText>November 28, 2017</w:delText>
              </w:r>
            </w:del>
          </w:p>
        </w:tc>
        <w:tc>
          <w:tcPr>
            <w:tcW w:w="5683" w:type="dxa"/>
            <w:tcBorders>
              <w:top w:val="single" w:sz="6" w:space="0" w:color="auto"/>
              <w:left w:val="single" w:sz="6" w:space="0" w:color="auto"/>
              <w:bottom w:val="single" w:sz="6" w:space="0" w:color="auto"/>
              <w:right w:val="double" w:sz="6" w:space="0" w:color="auto"/>
            </w:tcBorders>
          </w:tcPr>
          <w:p w14:paraId="795E8E08" w14:textId="26987CCD" w:rsidR="00794E3F" w:rsidDel="00696DA7" w:rsidRDefault="00794E3F" w:rsidP="0015013D">
            <w:pPr>
              <w:pStyle w:val="NormalTableText"/>
              <w:rPr>
                <w:del w:id="132" w:author="Johnny Pang" w:date="2022-11-29T09:33:00Z"/>
                <w:rFonts w:ascii="Calibri" w:hAnsi="Calibri"/>
                <w:sz w:val="22"/>
                <w:lang w:val="en-CA"/>
              </w:rPr>
            </w:pPr>
            <w:del w:id="133" w:author="Johnny Pang" w:date="2022-11-29T09:33:00Z">
              <w:r w:rsidDel="00696DA7">
                <w:rPr>
                  <w:rFonts w:ascii="Calibri" w:hAnsi="Calibri"/>
                  <w:sz w:val="22"/>
                  <w:lang w:val="en-CA"/>
                </w:rPr>
                <w:delText xml:space="preserve">Updated reference to Section 01310 </w:delText>
              </w:r>
              <w:r w:rsidDel="00696DA7">
                <w:delText xml:space="preserve">– </w:delText>
              </w:r>
              <w:r w:rsidDel="00696DA7">
                <w:rPr>
                  <w:rFonts w:ascii="Calibri" w:hAnsi="Calibri"/>
                  <w:sz w:val="22"/>
                  <w:lang w:val="en-CA"/>
                </w:rPr>
                <w:delText xml:space="preserve">Construction Schedules (AAM) </w:delText>
              </w:r>
            </w:del>
          </w:p>
        </w:tc>
      </w:tr>
      <w:tr w:rsidR="00905E1C" w:rsidRPr="00264536" w:rsidDel="00696DA7" w14:paraId="75DD8031" w14:textId="355644E4" w:rsidTr="006F6AF0">
        <w:trPr>
          <w:cantSplit/>
          <w:jc w:val="center"/>
          <w:del w:id="134" w:author="Johnny Pang" w:date="2022-11-29T09:33:00Z"/>
        </w:trPr>
        <w:tc>
          <w:tcPr>
            <w:tcW w:w="1184" w:type="dxa"/>
            <w:tcBorders>
              <w:top w:val="single" w:sz="6" w:space="0" w:color="auto"/>
              <w:left w:val="double" w:sz="6" w:space="0" w:color="auto"/>
              <w:bottom w:val="single" w:sz="6" w:space="0" w:color="auto"/>
              <w:right w:val="single" w:sz="6" w:space="0" w:color="auto"/>
            </w:tcBorders>
          </w:tcPr>
          <w:p w14:paraId="1610123C" w14:textId="0838C0FC" w:rsidR="00905E1C" w:rsidDel="00696DA7" w:rsidRDefault="00905E1C" w:rsidP="0098657D">
            <w:pPr>
              <w:pStyle w:val="NormalTableText"/>
              <w:jc w:val="center"/>
              <w:rPr>
                <w:del w:id="135" w:author="Johnny Pang" w:date="2022-11-29T09:33:00Z"/>
                <w:rFonts w:ascii="Calibri" w:hAnsi="Calibri"/>
                <w:sz w:val="22"/>
              </w:rPr>
            </w:pPr>
            <w:del w:id="136" w:author="Johnny Pang" w:date="2022-11-29T09:33:00Z">
              <w:r w:rsidDel="00696DA7">
                <w:rPr>
                  <w:rFonts w:ascii="Calibri" w:hAnsi="Calibri"/>
                  <w:sz w:val="22"/>
                </w:rPr>
                <w:delText>19</w:delText>
              </w:r>
            </w:del>
          </w:p>
        </w:tc>
        <w:tc>
          <w:tcPr>
            <w:tcW w:w="2160" w:type="dxa"/>
            <w:tcBorders>
              <w:top w:val="single" w:sz="6" w:space="0" w:color="auto"/>
              <w:left w:val="single" w:sz="6" w:space="0" w:color="auto"/>
              <w:bottom w:val="single" w:sz="6" w:space="0" w:color="auto"/>
              <w:right w:val="single" w:sz="6" w:space="0" w:color="auto"/>
            </w:tcBorders>
          </w:tcPr>
          <w:p w14:paraId="0198379B" w14:textId="13983BA6" w:rsidR="00905E1C" w:rsidDel="00696DA7" w:rsidRDefault="00905E1C" w:rsidP="0098657D">
            <w:pPr>
              <w:pStyle w:val="NormalTableText"/>
              <w:rPr>
                <w:del w:id="137" w:author="Johnny Pang" w:date="2022-11-29T09:33:00Z"/>
                <w:rFonts w:ascii="Calibri" w:hAnsi="Calibri"/>
                <w:sz w:val="22"/>
              </w:rPr>
            </w:pPr>
            <w:del w:id="138" w:author="Johnny Pang" w:date="2022-11-29T09:33:00Z">
              <w:r w:rsidDel="00696DA7">
                <w:rPr>
                  <w:rFonts w:ascii="Calibri" w:hAnsi="Calibri"/>
                  <w:sz w:val="22"/>
                </w:rPr>
                <w:delText>November 19, 2018</w:delText>
              </w:r>
            </w:del>
          </w:p>
        </w:tc>
        <w:tc>
          <w:tcPr>
            <w:tcW w:w="5683" w:type="dxa"/>
            <w:tcBorders>
              <w:top w:val="single" w:sz="6" w:space="0" w:color="auto"/>
              <w:left w:val="single" w:sz="6" w:space="0" w:color="auto"/>
              <w:bottom w:val="single" w:sz="6" w:space="0" w:color="auto"/>
              <w:right w:val="double" w:sz="6" w:space="0" w:color="auto"/>
            </w:tcBorders>
          </w:tcPr>
          <w:p w14:paraId="4799E470" w14:textId="7E559C33" w:rsidR="00905E1C" w:rsidDel="00696DA7" w:rsidRDefault="00905E1C" w:rsidP="006864E2">
            <w:pPr>
              <w:pStyle w:val="NormalTableText"/>
              <w:rPr>
                <w:del w:id="139" w:author="Johnny Pang" w:date="2022-11-29T09:33:00Z"/>
                <w:rFonts w:ascii="Calibri" w:hAnsi="Calibri"/>
                <w:sz w:val="22"/>
                <w:lang w:val="en-CA"/>
              </w:rPr>
            </w:pPr>
            <w:del w:id="140" w:author="Johnny Pang" w:date="2022-11-29T09:33:00Z">
              <w:r w:rsidDel="00696DA7">
                <w:rPr>
                  <w:rFonts w:ascii="Calibri" w:hAnsi="Calibri"/>
                  <w:sz w:val="22"/>
                  <w:lang w:val="en-CA"/>
                </w:rPr>
                <w:delText>Re</w:delText>
              </w:r>
              <w:r w:rsidR="006864E2" w:rsidDel="00696DA7">
                <w:rPr>
                  <w:rFonts w:ascii="Calibri" w:hAnsi="Calibri"/>
                  <w:sz w:val="22"/>
                  <w:lang w:val="en-CA"/>
                </w:rPr>
                <w:delText xml:space="preserve">moved </w:delText>
              </w:r>
              <w:r w:rsidDel="00696DA7">
                <w:rPr>
                  <w:rFonts w:ascii="Calibri" w:hAnsi="Calibri"/>
                  <w:sz w:val="22"/>
                  <w:lang w:val="en-CA"/>
                </w:rPr>
                <w:delText>1.6, R</w:delText>
              </w:r>
              <w:r w:rsidR="006864E2" w:rsidDel="00696DA7">
                <w:rPr>
                  <w:rFonts w:ascii="Calibri" w:hAnsi="Calibri"/>
                  <w:sz w:val="22"/>
                  <w:lang w:val="en-CA"/>
                </w:rPr>
                <w:delText xml:space="preserve">evised 1.7.13 for schedule of shop drawings and sample submittals </w:delText>
              </w:r>
              <w:r w:rsidDel="00696DA7">
                <w:rPr>
                  <w:rFonts w:ascii="Calibri" w:hAnsi="Calibri"/>
                  <w:sz w:val="22"/>
                  <w:lang w:val="en-CA"/>
                </w:rPr>
                <w:delText>(BM)</w:delText>
              </w:r>
            </w:del>
          </w:p>
        </w:tc>
      </w:tr>
      <w:tr w:rsidR="002F2AA1" w:rsidRPr="00264536" w:rsidDel="00696DA7" w14:paraId="66D8425F" w14:textId="0BB4A8EC" w:rsidTr="00DD6CF1">
        <w:trPr>
          <w:cantSplit/>
          <w:jc w:val="center"/>
          <w:del w:id="141" w:author="Johnny Pang" w:date="2022-11-29T09:33:00Z"/>
        </w:trPr>
        <w:tc>
          <w:tcPr>
            <w:tcW w:w="1184" w:type="dxa"/>
            <w:tcBorders>
              <w:top w:val="single" w:sz="6" w:space="0" w:color="auto"/>
              <w:left w:val="double" w:sz="6" w:space="0" w:color="auto"/>
              <w:bottom w:val="double" w:sz="6" w:space="0" w:color="auto"/>
              <w:right w:val="single" w:sz="6" w:space="0" w:color="auto"/>
            </w:tcBorders>
          </w:tcPr>
          <w:p w14:paraId="4D8BC57F" w14:textId="434683D8" w:rsidR="002F2AA1" w:rsidDel="00696DA7" w:rsidRDefault="002F2AA1" w:rsidP="0098657D">
            <w:pPr>
              <w:pStyle w:val="NormalTableText"/>
              <w:jc w:val="center"/>
              <w:rPr>
                <w:del w:id="142" w:author="Johnny Pang" w:date="2022-11-29T09:33:00Z"/>
                <w:rFonts w:ascii="Calibri" w:hAnsi="Calibri"/>
                <w:sz w:val="22"/>
              </w:rPr>
            </w:pPr>
            <w:del w:id="143" w:author="Johnny Pang" w:date="2022-11-29T09:33:00Z">
              <w:r w:rsidDel="00696DA7">
                <w:rPr>
                  <w:rFonts w:ascii="Calibri" w:hAnsi="Calibri"/>
                  <w:sz w:val="22"/>
                </w:rPr>
                <w:delText>20</w:delText>
              </w:r>
            </w:del>
          </w:p>
        </w:tc>
        <w:tc>
          <w:tcPr>
            <w:tcW w:w="2160" w:type="dxa"/>
            <w:tcBorders>
              <w:top w:val="single" w:sz="6" w:space="0" w:color="auto"/>
              <w:left w:val="single" w:sz="6" w:space="0" w:color="auto"/>
              <w:bottom w:val="double" w:sz="6" w:space="0" w:color="auto"/>
              <w:right w:val="single" w:sz="6" w:space="0" w:color="auto"/>
            </w:tcBorders>
          </w:tcPr>
          <w:p w14:paraId="06246FFC" w14:textId="4F2ED844" w:rsidR="002F2AA1" w:rsidDel="00696DA7" w:rsidRDefault="002F2AA1" w:rsidP="0098657D">
            <w:pPr>
              <w:pStyle w:val="NormalTableText"/>
              <w:rPr>
                <w:del w:id="144" w:author="Johnny Pang" w:date="2022-11-29T09:33:00Z"/>
                <w:rFonts w:ascii="Calibri" w:hAnsi="Calibri"/>
                <w:sz w:val="22"/>
              </w:rPr>
            </w:pPr>
            <w:del w:id="145" w:author="Johnny Pang" w:date="2022-11-29T09:33:00Z">
              <w:r w:rsidDel="00696DA7">
                <w:rPr>
                  <w:rFonts w:ascii="Calibri" w:hAnsi="Calibri"/>
                  <w:sz w:val="22"/>
                </w:rPr>
                <w:delText>January 20, 2020</w:delText>
              </w:r>
            </w:del>
          </w:p>
        </w:tc>
        <w:tc>
          <w:tcPr>
            <w:tcW w:w="5683" w:type="dxa"/>
            <w:tcBorders>
              <w:top w:val="single" w:sz="6" w:space="0" w:color="auto"/>
              <w:left w:val="single" w:sz="6" w:space="0" w:color="auto"/>
              <w:bottom w:val="double" w:sz="6" w:space="0" w:color="auto"/>
              <w:right w:val="double" w:sz="6" w:space="0" w:color="auto"/>
            </w:tcBorders>
          </w:tcPr>
          <w:p w14:paraId="3EE8B7AA" w14:textId="49979C03" w:rsidR="002F2AA1" w:rsidDel="00696DA7" w:rsidRDefault="002F2AA1" w:rsidP="006864E2">
            <w:pPr>
              <w:pStyle w:val="NormalTableText"/>
              <w:rPr>
                <w:del w:id="146" w:author="Johnny Pang" w:date="2022-11-29T09:33:00Z"/>
                <w:rFonts w:ascii="Calibri" w:hAnsi="Calibri"/>
                <w:sz w:val="22"/>
                <w:lang w:val="en-CA"/>
              </w:rPr>
            </w:pPr>
            <w:del w:id="147" w:author="Johnny Pang" w:date="2022-11-29T09:33:00Z">
              <w:r w:rsidDel="00696DA7">
                <w:rPr>
                  <w:rFonts w:ascii="Calibri" w:hAnsi="Calibri"/>
                  <w:sz w:val="22"/>
                  <w:lang w:val="en-CA"/>
                </w:rPr>
                <w:delText>Replaced Record Drawings with As-Built Drawings</w:delText>
              </w:r>
            </w:del>
          </w:p>
          <w:p w14:paraId="00DAD98A" w14:textId="039F2755" w:rsidR="002F2AA1" w:rsidDel="00696DA7" w:rsidRDefault="002F2AA1" w:rsidP="006864E2">
            <w:pPr>
              <w:pStyle w:val="NormalTableText"/>
              <w:rPr>
                <w:del w:id="148" w:author="Johnny Pang" w:date="2022-11-29T09:33:00Z"/>
                <w:rFonts w:ascii="Calibri" w:hAnsi="Calibri"/>
                <w:sz w:val="22"/>
                <w:lang w:val="en-CA"/>
              </w:rPr>
            </w:pPr>
            <w:del w:id="149" w:author="Johnny Pang" w:date="2022-11-29T09:33:00Z">
              <w:r w:rsidDel="00696DA7">
                <w:rPr>
                  <w:rFonts w:ascii="Calibri" w:hAnsi="Calibri"/>
                  <w:sz w:val="22"/>
                  <w:lang w:val="en-CA"/>
                </w:rPr>
                <w:delText>Removed 1.7.27 (BM)</w:delText>
              </w:r>
            </w:del>
          </w:p>
        </w:tc>
      </w:tr>
    </w:tbl>
    <w:p w14:paraId="11771C0B" w14:textId="13E79965" w:rsidR="00DD6CF1" w:rsidDel="00696DA7" w:rsidRDefault="00696DA7" w:rsidP="00696DA7">
      <w:pPr>
        <w:pStyle w:val="Heading1"/>
        <w:rPr>
          <w:del w:id="150" w:author="Johnny Pang" w:date="2022-11-29T09:33:00Z"/>
        </w:rPr>
        <w:pPrChange w:id="151" w:author="Johnny Pang" w:date="2022-11-29T09:33:00Z">
          <w:pPr>
            <w:pStyle w:val="BodyText"/>
          </w:pPr>
        </w:pPrChange>
      </w:pPr>
      <w:ins w:id="152" w:author="Johnny Pang" w:date="2022-11-29T09:33:00Z">
        <w:r>
          <w:t>G</w:t>
        </w:r>
      </w:ins>
    </w:p>
    <w:p w14:paraId="217B95A9" w14:textId="05029489" w:rsidR="00175D62" w:rsidDel="00696DA7" w:rsidRDefault="00175D62" w:rsidP="00696DA7">
      <w:pPr>
        <w:pStyle w:val="Heading1"/>
        <w:rPr>
          <w:del w:id="153" w:author="Johnny Pang" w:date="2022-11-29T09:33:00Z"/>
        </w:rPr>
        <w:pPrChange w:id="154" w:author="Johnny Pang" w:date="2022-11-29T09:33:00Z">
          <w:pPr>
            <w:pStyle w:val="BodyText"/>
          </w:pPr>
        </w:pPrChange>
      </w:pPr>
    </w:p>
    <w:p w14:paraId="1D2928B2" w14:textId="4F091114" w:rsidR="00905E1C" w:rsidDel="00696DA7" w:rsidRDefault="00905E1C" w:rsidP="00696DA7">
      <w:pPr>
        <w:pStyle w:val="Heading1"/>
        <w:rPr>
          <w:del w:id="155" w:author="Johnny Pang" w:date="2022-11-29T09:33:00Z"/>
        </w:rPr>
        <w:pPrChange w:id="156" w:author="Johnny Pang" w:date="2022-11-29T09:33:00Z">
          <w:pPr>
            <w:pStyle w:val="BodyText"/>
          </w:pPr>
        </w:pPrChange>
      </w:pPr>
    </w:p>
    <w:p w14:paraId="4F0B0643" w14:textId="29E106C8" w:rsidR="00905E1C" w:rsidRPr="00264536" w:rsidDel="00696DA7" w:rsidRDefault="00905E1C" w:rsidP="00696DA7">
      <w:pPr>
        <w:pStyle w:val="Heading1"/>
        <w:rPr>
          <w:del w:id="157" w:author="Johnny Pang" w:date="2022-11-29T09:33:00Z"/>
        </w:rPr>
        <w:pPrChange w:id="158" w:author="Johnny Pang" w:date="2022-11-29T09:33:00Z">
          <w:pPr>
            <w:pStyle w:val="BodyText"/>
          </w:pPr>
        </w:pPrChange>
      </w:pPr>
    </w:p>
    <w:p w14:paraId="74FC0AC2" w14:textId="4EA30017" w:rsidR="00DD6CF1" w:rsidRPr="00264536" w:rsidDel="00696DA7" w:rsidRDefault="00DD6CF1" w:rsidP="00696DA7">
      <w:pPr>
        <w:pStyle w:val="Heading1"/>
        <w:rPr>
          <w:del w:id="159" w:author="Johnny Pang" w:date="2022-11-29T09:33:00Z"/>
        </w:rPr>
        <w:pPrChange w:id="160" w:author="Johnny Pang" w:date="2022-11-29T09:33:00Z">
          <w:pPr>
            <w:pStyle w:val="BodyText"/>
            <w:pBdr>
              <w:top w:val="single" w:sz="4" w:space="1" w:color="auto"/>
              <w:left w:val="single" w:sz="4" w:space="0" w:color="auto"/>
              <w:bottom w:val="single" w:sz="4" w:space="1" w:color="auto"/>
              <w:right w:val="single" w:sz="4" w:space="4" w:color="auto"/>
            </w:pBdr>
          </w:pPr>
        </w:pPrChange>
      </w:pPr>
      <w:del w:id="161" w:author="Johnny Pang" w:date="2022-11-29T09:33:00Z">
        <w:r w:rsidRPr="00264536" w:rsidDel="00696DA7">
          <w:delText>NOTE:</w:delText>
        </w:r>
      </w:del>
    </w:p>
    <w:p w14:paraId="0435AD31" w14:textId="6F06BA0F" w:rsidR="00DD6CF1" w:rsidRPr="00264536" w:rsidDel="00696DA7" w:rsidRDefault="00DD6CF1" w:rsidP="00696DA7">
      <w:pPr>
        <w:pStyle w:val="Heading1"/>
        <w:rPr>
          <w:del w:id="162" w:author="Johnny Pang" w:date="2022-11-29T09:33:00Z"/>
        </w:rPr>
        <w:pPrChange w:id="163" w:author="Johnny Pang" w:date="2022-11-29T09:33:00Z">
          <w:pPr>
            <w:pStyle w:val="BodyText"/>
            <w:pBdr>
              <w:top w:val="single" w:sz="4" w:space="1" w:color="auto"/>
              <w:left w:val="single" w:sz="4" w:space="0" w:color="auto"/>
              <w:bottom w:val="single" w:sz="4" w:space="1" w:color="auto"/>
              <w:right w:val="single" w:sz="4" w:space="4" w:color="auto"/>
            </w:pBdr>
          </w:pPr>
        </w:pPrChange>
      </w:pPr>
      <w:del w:id="164" w:author="Johnny Pang" w:date="2022-11-29T09:33:00Z">
        <w:r w:rsidRPr="00264536" w:rsidDel="00696DA7">
          <w:delText>This is a CONTROLLED Document. Any documents appearing in paper form are not controlled and should be checked against the on-line file version prior to use.</w:delText>
        </w:r>
      </w:del>
    </w:p>
    <w:p w14:paraId="1A41D5E5" w14:textId="4FA6C159" w:rsidR="00DD6CF1" w:rsidRPr="00264536" w:rsidDel="00696DA7" w:rsidRDefault="00DD6CF1" w:rsidP="00696DA7">
      <w:pPr>
        <w:pStyle w:val="Heading1"/>
        <w:rPr>
          <w:del w:id="165" w:author="Johnny Pang" w:date="2022-11-29T09:33:00Z"/>
        </w:rPr>
        <w:pPrChange w:id="166" w:author="Johnny Pang" w:date="2022-11-29T09:33:00Z">
          <w:pPr>
            <w:pStyle w:val="BodyText"/>
            <w:pBdr>
              <w:top w:val="single" w:sz="4" w:space="1" w:color="auto"/>
              <w:left w:val="single" w:sz="4" w:space="0" w:color="auto"/>
              <w:bottom w:val="single" w:sz="4" w:space="1" w:color="auto"/>
              <w:right w:val="single" w:sz="4" w:space="4" w:color="auto"/>
            </w:pBdr>
          </w:pPr>
        </w:pPrChange>
      </w:pPr>
      <w:del w:id="167" w:author="Johnny Pang" w:date="2022-11-29T09:33:00Z">
        <w:r w:rsidRPr="00264536" w:rsidDel="00696DA7">
          <w:rPr>
            <w:b/>
            <w:bCs/>
          </w:rPr>
          <w:delText xml:space="preserve">Notice: </w:delText>
        </w:r>
        <w:r w:rsidRPr="00264536" w:rsidDel="00696DA7">
          <w:delText>This Document hardcopy must be used for reference purpose only.</w:delText>
        </w:r>
      </w:del>
    </w:p>
    <w:p w14:paraId="6AB7624B" w14:textId="7A7DB589" w:rsidR="00DD6CF1" w:rsidRPr="00264536" w:rsidDel="00696DA7" w:rsidRDefault="00DD6CF1" w:rsidP="00696DA7">
      <w:pPr>
        <w:pStyle w:val="Heading1"/>
        <w:rPr>
          <w:del w:id="168" w:author="Johnny Pang" w:date="2022-11-29T09:33:00Z"/>
          <w:b/>
          <w:bCs/>
        </w:rPr>
        <w:pPrChange w:id="169" w:author="Johnny Pang" w:date="2022-11-29T09:33:00Z">
          <w:pPr>
            <w:pStyle w:val="BodyText"/>
            <w:pBdr>
              <w:top w:val="single" w:sz="4" w:space="1" w:color="auto"/>
              <w:left w:val="single" w:sz="4" w:space="0" w:color="auto"/>
              <w:bottom w:val="single" w:sz="4" w:space="1" w:color="auto"/>
              <w:right w:val="single" w:sz="4" w:space="4" w:color="auto"/>
            </w:pBdr>
          </w:pPr>
        </w:pPrChange>
      </w:pPr>
      <w:del w:id="170" w:author="Johnny Pang" w:date="2022-11-29T09:33:00Z">
        <w:r w:rsidRPr="00264536" w:rsidDel="00696DA7">
          <w:rPr>
            <w:b/>
          </w:rPr>
          <w:delText>The on-line copy is the current version of the document.</w:delText>
        </w:r>
      </w:del>
    </w:p>
    <w:p w14:paraId="1842C89E" w14:textId="43AA3C62" w:rsidR="00DD6CF1" w:rsidRPr="00264536" w:rsidDel="00696DA7" w:rsidRDefault="00DD6CF1" w:rsidP="00696DA7">
      <w:pPr>
        <w:pStyle w:val="Heading1"/>
        <w:rPr>
          <w:del w:id="171" w:author="Johnny Pang" w:date="2022-11-29T09:33:00Z"/>
        </w:rPr>
        <w:pPrChange w:id="172" w:author="Johnny Pang" w:date="2022-11-29T09:33:00Z">
          <w:pPr>
            <w:pStyle w:val="BodyText"/>
          </w:pPr>
        </w:pPrChange>
      </w:pPr>
    </w:p>
    <w:p w14:paraId="5517020E" w14:textId="66AA98C3" w:rsidR="00DD6CF1" w:rsidRPr="00175D62" w:rsidRDefault="00905E1C" w:rsidP="00696DA7">
      <w:pPr>
        <w:pStyle w:val="Heading1"/>
      </w:pPr>
      <w:del w:id="173" w:author="Johnny Pang" w:date="2022-11-29T09:33:00Z">
        <w:r w:rsidDel="00696DA7">
          <w:br w:type="page"/>
        </w:r>
        <w:r w:rsidR="00127583" w:rsidRPr="00175D62" w:rsidDel="00696DA7">
          <w:delText>G</w:delText>
        </w:r>
      </w:del>
      <w:r w:rsidR="00127583" w:rsidRPr="00175D62">
        <w:t>ENERAL</w:t>
      </w:r>
    </w:p>
    <w:p w14:paraId="6EB6B6D0" w14:textId="77777777" w:rsidR="00DD6CF1" w:rsidRPr="00127583" w:rsidRDefault="00DD6CF1" w:rsidP="00127583">
      <w:pPr>
        <w:pStyle w:val="Heading2"/>
      </w:pPr>
      <w:r w:rsidRPr="00127583">
        <w:t>Definitions</w:t>
      </w:r>
    </w:p>
    <w:p w14:paraId="729040B2" w14:textId="77777777" w:rsidR="00DD6CF1" w:rsidRPr="00264536" w:rsidRDefault="00DD6CF1" w:rsidP="00A84194">
      <w:pPr>
        <w:pStyle w:val="Heading3"/>
      </w:pPr>
      <w:r w:rsidRPr="00A84194">
        <w:t>Action Submittal: Written</w:t>
      </w:r>
      <w:r w:rsidRPr="00264536">
        <w:t xml:space="preserve"> and graphic information submitted by the Contractor, that requires the Consultant’s review</w:t>
      </w:r>
      <w:r>
        <w:t xml:space="preserve">, </w:t>
      </w:r>
      <w:proofErr w:type="gramStart"/>
      <w:r>
        <w:t>comment</w:t>
      </w:r>
      <w:proofErr w:type="gramEnd"/>
      <w:r>
        <w:t xml:space="preserve"> and approval</w:t>
      </w:r>
      <w:r w:rsidRPr="00264536">
        <w:t>.</w:t>
      </w:r>
    </w:p>
    <w:p w14:paraId="230EE5AD" w14:textId="77777777" w:rsidR="00DD6CF1" w:rsidRDefault="00DD6CF1" w:rsidP="00A84194">
      <w:pPr>
        <w:pStyle w:val="Heading3"/>
      </w:pPr>
      <w:r w:rsidRPr="00264536">
        <w:t xml:space="preserve">Informational Submittal: Information submitted by the Contractor, that does not require the Consultant’s review. Submittals not meeting the </w:t>
      </w:r>
      <w:r w:rsidR="00CE5286">
        <w:t>requirements</w:t>
      </w:r>
      <w:r w:rsidR="00CE5286" w:rsidRPr="00264536">
        <w:t xml:space="preserve"> </w:t>
      </w:r>
      <w:r w:rsidRPr="00264536">
        <w:t>of the Contract will be returned.</w:t>
      </w:r>
    </w:p>
    <w:p w14:paraId="0D8DDED0" w14:textId="77777777" w:rsidR="00DD6CF1" w:rsidRDefault="00DD6CF1" w:rsidP="00A84194">
      <w:pPr>
        <w:pStyle w:val="Heading3"/>
      </w:pPr>
      <w:r>
        <w:t>Shop Drawings: Drawings</w:t>
      </w:r>
      <w:r w:rsidRPr="001C6448">
        <w:t>, diagrams, illustrations, schedules, performance charts, brochures and other data which are to be provided by Contractor to illustrate details of a portion of Work.</w:t>
      </w:r>
    </w:p>
    <w:p w14:paraId="16A9978C" w14:textId="77777777" w:rsidR="00DD6CF1" w:rsidRPr="00264536" w:rsidRDefault="00DD6CF1" w:rsidP="00A84194">
      <w:pPr>
        <w:pStyle w:val="Heading3"/>
      </w:pPr>
      <w:r>
        <w:t>Sample: A physical portion of a specified product.</w:t>
      </w:r>
    </w:p>
    <w:p w14:paraId="0327A25D" w14:textId="77777777" w:rsidR="00DD6CF1" w:rsidRPr="00264536" w:rsidRDefault="00DD6CF1" w:rsidP="00127583">
      <w:pPr>
        <w:pStyle w:val="Heading2"/>
      </w:pPr>
      <w:r w:rsidRPr="00264536">
        <w:t>Related Sections</w:t>
      </w:r>
    </w:p>
    <w:p w14:paraId="228C8EB9" w14:textId="77777777" w:rsidR="00DD6CF1" w:rsidRPr="000F3CF3" w:rsidDel="00AC415E" w:rsidRDefault="00DD6CF1" w:rsidP="00A84194">
      <w:pPr>
        <w:pStyle w:val="Heading3"/>
        <w:numPr>
          <w:ilvl w:val="0"/>
          <w:numId w:val="0"/>
        </w:numPr>
        <w:ind w:left="720"/>
        <w:rPr>
          <w:del w:id="174" w:author="Liam Sykes" w:date="2022-03-18T10:37:00Z"/>
          <w:highlight w:val="yellow"/>
        </w:rPr>
      </w:pPr>
      <w:del w:id="175" w:author="Liam Sykes" w:date="2022-03-18T10:37:00Z">
        <w:r w:rsidRPr="000F3CF3" w:rsidDel="00AC415E">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054C06E3" w14:textId="77777777" w:rsidR="00DD6CF1" w:rsidRPr="000F3CF3" w:rsidDel="00AC415E" w:rsidRDefault="00DD6CF1" w:rsidP="00A84194">
      <w:pPr>
        <w:pStyle w:val="Heading3"/>
        <w:numPr>
          <w:ilvl w:val="0"/>
          <w:numId w:val="0"/>
        </w:numPr>
        <w:ind w:left="720"/>
        <w:rPr>
          <w:del w:id="176" w:author="Liam Sykes" w:date="2022-03-18T10:37:00Z"/>
          <w:highlight w:val="yellow"/>
        </w:rPr>
      </w:pPr>
    </w:p>
    <w:p w14:paraId="50B0D502" w14:textId="77777777" w:rsidR="00DD6CF1" w:rsidRPr="000F3CF3" w:rsidDel="00AC415E" w:rsidRDefault="00DD6CF1" w:rsidP="00A84194">
      <w:pPr>
        <w:pStyle w:val="Heading3"/>
        <w:numPr>
          <w:ilvl w:val="0"/>
          <w:numId w:val="0"/>
        </w:numPr>
        <w:ind w:left="720"/>
        <w:rPr>
          <w:del w:id="177" w:author="Liam Sykes" w:date="2022-03-18T10:37:00Z"/>
          <w:highlight w:val="yellow"/>
        </w:rPr>
      </w:pPr>
      <w:del w:id="178" w:author="Liam Sykes" w:date="2022-03-18T10:37:00Z">
        <w:r w:rsidRPr="000F3CF3" w:rsidDel="00AC415E">
          <w:rPr>
            <w:highlight w:val="yellow"/>
          </w:rPr>
          <w:delText>Cross-referencing here may also be used to coordinate assemblies or systems whose components may span multiple Sections and which must meet certain performance requirements as an assembly or system.</w:delText>
        </w:r>
      </w:del>
    </w:p>
    <w:p w14:paraId="2AE87D74" w14:textId="77777777" w:rsidR="00DD6CF1" w:rsidRPr="000F3CF3" w:rsidDel="00AC415E" w:rsidRDefault="00DD6CF1" w:rsidP="00A84194">
      <w:pPr>
        <w:pStyle w:val="Heading3"/>
        <w:numPr>
          <w:ilvl w:val="0"/>
          <w:numId w:val="0"/>
        </w:numPr>
        <w:ind w:left="720"/>
        <w:rPr>
          <w:del w:id="179" w:author="Liam Sykes" w:date="2022-03-18T10:37:00Z"/>
          <w:highlight w:val="yellow"/>
        </w:rPr>
      </w:pPr>
    </w:p>
    <w:p w14:paraId="342188CF" w14:textId="77777777" w:rsidR="00DD6CF1" w:rsidRPr="000F3CF3" w:rsidDel="00AC415E" w:rsidRDefault="00DD6CF1" w:rsidP="00A84194">
      <w:pPr>
        <w:pStyle w:val="Heading3"/>
        <w:numPr>
          <w:ilvl w:val="0"/>
          <w:numId w:val="0"/>
        </w:numPr>
        <w:ind w:left="720"/>
        <w:rPr>
          <w:del w:id="180" w:author="Liam Sykes" w:date="2022-03-18T10:37:00Z"/>
          <w:highlight w:val="yellow"/>
        </w:rPr>
      </w:pPr>
      <w:del w:id="181" w:author="Liam Sykes" w:date="2022-03-18T10:37:00Z">
        <w:r w:rsidRPr="000F3CF3" w:rsidDel="00AC415E">
          <w:rPr>
            <w:highlight w:val="yellow"/>
          </w:rPr>
          <w:delText>Contractor is responsible for coordination of the Work. Contractor is responsible for being familiar with and incorporating all required elements of cross-referenced Specifications cited.</w:delText>
        </w:r>
      </w:del>
    </w:p>
    <w:p w14:paraId="058A337C" w14:textId="77777777" w:rsidR="00DD6CF1" w:rsidRPr="000F3CF3" w:rsidDel="00AC415E" w:rsidRDefault="00DD6CF1" w:rsidP="00A84194">
      <w:pPr>
        <w:pStyle w:val="Heading3"/>
        <w:numPr>
          <w:ilvl w:val="0"/>
          <w:numId w:val="0"/>
        </w:numPr>
        <w:ind w:left="720"/>
        <w:rPr>
          <w:del w:id="182" w:author="Liam Sykes" w:date="2022-03-18T10:37:00Z"/>
          <w:highlight w:val="yellow"/>
        </w:rPr>
      </w:pPr>
    </w:p>
    <w:p w14:paraId="21E5DE10" w14:textId="77777777" w:rsidR="00DD6CF1" w:rsidRPr="000F3CF3" w:rsidDel="00AC415E" w:rsidRDefault="00DD6CF1" w:rsidP="00A84194">
      <w:pPr>
        <w:pStyle w:val="Heading3"/>
        <w:numPr>
          <w:ilvl w:val="0"/>
          <w:numId w:val="0"/>
        </w:numPr>
        <w:ind w:left="720"/>
        <w:rPr>
          <w:del w:id="183" w:author="Liam Sykes" w:date="2022-03-18T10:37:00Z"/>
          <w:highlight w:val="yellow"/>
        </w:rPr>
      </w:pPr>
      <w:del w:id="184" w:author="Liam Sykes" w:date="2022-03-18T10:37:00Z">
        <w:r w:rsidRPr="000F3CF3" w:rsidDel="00AC415E">
          <w:rPr>
            <w:highlight w:val="yellow"/>
          </w:rPr>
          <w:delText>This Section is to be completed/updated during the design development by the Consultant. If it is not applicable to the section for the specific project it may be deleted.]</w:delText>
        </w:r>
      </w:del>
    </w:p>
    <w:p w14:paraId="0A84C044" w14:textId="77777777" w:rsidR="00DD6CF1" w:rsidRPr="000F3CF3" w:rsidDel="00AC415E" w:rsidRDefault="00DD6CF1" w:rsidP="00A84194">
      <w:pPr>
        <w:pStyle w:val="Heading3"/>
        <w:numPr>
          <w:ilvl w:val="0"/>
          <w:numId w:val="0"/>
        </w:numPr>
        <w:ind w:left="720"/>
        <w:rPr>
          <w:del w:id="185" w:author="Liam Sykes" w:date="2022-03-18T10:37:00Z"/>
          <w:highlight w:val="yellow"/>
        </w:rPr>
      </w:pPr>
    </w:p>
    <w:p w14:paraId="21D0A9E0" w14:textId="77777777" w:rsidR="00DD6CF1" w:rsidRPr="00264536" w:rsidDel="00AC415E" w:rsidRDefault="00DD6CF1" w:rsidP="00A84194">
      <w:pPr>
        <w:pStyle w:val="Heading3"/>
        <w:numPr>
          <w:ilvl w:val="0"/>
          <w:numId w:val="0"/>
        </w:numPr>
        <w:ind w:left="720"/>
        <w:rPr>
          <w:del w:id="186" w:author="Liam Sykes" w:date="2022-03-18T10:37:00Z"/>
        </w:rPr>
      </w:pPr>
      <w:del w:id="187" w:author="Liam Sykes" w:date="2022-03-18T10:37:00Z">
        <w:r w:rsidRPr="000F3CF3" w:rsidDel="00AC415E">
          <w:rPr>
            <w:highlight w:val="yellow"/>
          </w:rPr>
          <w:delText>[List Sections specifying related requirements.]</w:delText>
        </w:r>
      </w:del>
    </w:p>
    <w:p w14:paraId="5D11C08D" w14:textId="77777777" w:rsidR="00DD6CF1" w:rsidDel="00AC415E" w:rsidRDefault="00DD6CF1" w:rsidP="00A84194">
      <w:pPr>
        <w:pStyle w:val="Heading3"/>
        <w:rPr>
          <w:del w:id="188" w:author="Liam Sykes" w:date="2022-03-18T10:37:00Z"/>
        </w:rPr>
      </w:pPr>
      <w:del w:id="189" w:author="Liam Sykes" w:date="2022-03-18T10:37:00Z">
        <w:r w:rsidRPr="00264536" w:rsidDel="00AC415E">
          <w:delText xml:space="preserve">Section </w:delText>
        </w:r>
        <w:r w:rsidRPr="005B1B60" w:rsidDel="00AC415E">
          <w:rPr>
            <w:highlight w:val="lightGray"/>
          </w:rPr>
          <w:delText>[</w:delText>
        </w:r>
        <w:r w:rsidRPr="00316FDA" w:rsidDel="00AC415E">
          <w:rPr>
            <w:highlight w:val="yellow"/>
          </w:rPr>
          <w:delText>______ – ____________]</w:delText>
        </w:r>
        <w:r w:rsidRPr="00316FDA" w:rsidDel="00AC415E">
          <w:delText>:</w:delText>
        </w:r>
        <w:r w:rsidRPr="00264536" w:rsidDel="00AC415E">
          <w:delText xml:space="preserve">  [Optional short phrase indicating relationship].</w:delText>
        </w:r>
      </w:del>
    </w:p>
    <w:p w14:paraId="0D14DAAF" w14:textId="77777777" w:rsidR="00DD6CF1" w:rsidRPr="007218B7" w:rsidDel="00AC415E" w:rsidRDefault="00DD6CF1" w:rsidP="00A84194">
      <w:pPr>
        <w:pStyle w:val="Heading3"/>
        <w:rPr>
          <w:del w:id="190" w:author="Liam Sykes" w:date="2022-03-18T10:38:00Z"/>
        </w:rPr>
      </w:pPr>
      <w:del w:id="191" w:author="Liam Sykes" w:date="2022-03-18T10:38:00Z">
        <w:r w:rsidRPr="007218B7" w:rsidDel="00AC415E">
          <w:delText>Sections:</w:delText>
        </w:r>
      </w:del>
    </w:p>
    <w:p w14:paraId="74162FE8" w14:textId="77777777" w:rsidR="00DD6CF1" w:rsidRPr="00032D12" w:rsidRDefault="00DD6CF1">
      <w:pPr>
        <w:pStyle w:val="Heading3"/>
        <w:pPrChange w:id="192" w:author="Liam Sykes" w:date="2022-03-18T10:38:00Z">
          <w:pPr>
            <w:pStyle w:val="Heading4"/>
            <w:tabs>
              <w:tab w:val="left" w:pos="2160"/>
            </w:tabs>
          </w:pPr>
        </w:pPrChange>
      </w:pPr>
      <w:r w:rsidRPr="00036BB0">
        <w:t>Section 01025 – Measurement</w:t>
      </w:r>
      <w:r w:rsidRPr="00032D12">
        <w:t xml:space="preserve"> and Payment</w:t>
      </w:r>
    </w:p>
    <w:p w14:paraId="1238CA4D" w14:textId="77777777" w:rsidR="00DD6CF1" w:rsidRPr="007218B7" w:rsidRDefault="00DD6CF1">
      <w:pPr>
        <w:pStyle w:val="Heading3"/>
        <w:pPrChange w:id="193" w:author="Liam Sykes" w:date="2022-03-18T10:38:00Z">
          <w:pPr>
            <w:pStyle w:val="Heading4"/>
            <w:tabs>
              <w:tab w:val="left" w:pos="2160"/>
            </w:tabs>
          </w:pPr>
        </w:pPrChange>
      </w:pPr>
      <w:r w:rsidRPr="007218B7">
        <w:t>Section 01040 – Coordination</w:t>
      </w:r>
    </w:p>
    <w:p w14:paraId="27B5988F" w14:textId="77777777" w:rsidR="00DD6CF1" w:rsidRPr="007218B7" w:rsidRDefault="00DD6CF1">
      <w:pPr>
        <w:pStyle w:val="Heading3"/>
        <w:pPrChange w:id="194" w:author="Liam Sykes" w:date="2022-03-18T10:38:00Z">
          <w:pPr>
            <w:pStyle w:val="Heading4"/>
            <w:tabs>
              <w:tab w:val="left" w:pos="2160"/>
            </w:tabs>
          </w:pPr>
        </w:pPrChange>
      </w:pPr>
      <w:r w:rsidRPr="007218B7">
        <w:t xml:space="preserve">Section 01310 – </w:t>
      </w:r>
      <w:r w:rsidR="00794E3F">
        <w:t>Construction</w:t>
      </w:r>
      <w:r w:rsidR="00794E3F" w:rsidRPr="007218B7">
        <w:t xml:space="preserve"> </w:t>
      </w:r>
      <w:r w:rsidRPr="007218B7">
        <w:t>Schedules</w:t>
      </w:r>
    </w:p>
    <w:p w14:paraId="7CAA5C58" w14:textId="77777777" w:rsidR="00DD6CF1" w:rsidRPr="007218B7" w:rsidRDefault="00DD6CF1">
      <w:pPr>
        <w:pStyle w:val="Heading3"/>
        <w:pPrChange w:id="195" w:author="Liam Sykes" w:date="2022-03-18T10:38:00Z">
          <w:pPr>
            <w:pStyle w:val="Heading4"/>
            <w:tabs>
              <w:tab w:val="left" w:pos="2160"/>
            </w:tabs>
          </w:pPr>
        </w:pPrChange>
      </w:pPr>
      <w:r w:rsidRPr="007218B7">
        <w:t>Section 01640 – Manufacturers’ Services</w:t>
      </w:r>
    </w:p>
    <w:p w14:paraId="2EA5973A" w14:textId="77777777" w:rsidR="00DD6CF1" w:rsidRDefault="00DD6CF1" w:rsidP="00AC415E">
      <w:pPr>
        <w:pStyle w:val="Heading3"/>
        <w:rPr>
          <w:ins w:id="196" w:author="Liam Sykes" w:date="2022-03-18T13:49:00Z"/>
        </w:rPr>
      </w:pPr>
      <w:r w:rsidRPr="007218B7">
        <w:t>Section 01430 – Operation and Maintenance Data</w:t>
      </w:r>
    </w:p>
    <w:p w14:paraId="21A75E45" w14:textId="77777777" w:rsidR="003D0E00" w:rsidRPr="007218B7" w:rsidRDefault="003D0E00">
      <w:pPr>
        <w:pStyle w:val="Heading3"/>
        <w:pPrChange w:id="197" w:author="Liam Sykes" w:date="2022-03-18T10:38:00Z">
          <w:pPr>
            <w:pStyle w:val="Heading4"/>
            <w:tabs>
              <w:tab w:val="left" w:pos="2160"/>
            </w:tabs>
          </w:pPr>
        </w:pPrChange>
      </w:pPr>
      <w:ins w:id="198" w:author="Liam Sykes" w:date="2022-03-18T13:49:00Z">
        <w:r>
          <w:t>Section 01710 – Pre-Construction Stru</w:t>
        </w:r>
      </w:ins>
      <w:ins w:id="199" w:author="Liam Sykes" w:date="2022-03-18T13:50:00Z">
        <w:r>
          <w:t>ctural Survey</w:t>
        </w:r>
      </w:ins>
    </w:p>
    <w:p w14:paraId="2CD83A82" w14:textId="77777777" w:rsidR="00DD6CF1" w:rsidRPr="007218B7" w:rsidRDefault="00DD6CF1">
      <w:pPr>
        <w:pStyle w:val="Heading3"/>
        <w:pPrChange w:id="200" w:author="Liam Sykes" w:date="2022-03-18T10:38:00Z">
          <w:pPr>
            <w:pStyle w:val="Heading4"/>
            <w:tabs>
              <w:tab w:val="left" w:pos="2160"/>
            </w:tabs>
          </w:pPr>
        </w:pPrChange>
      </w:pPr>
      <w:r w:rsidRPr="007218B7">
        <w:t>Section 01780 – Contract Closeout</w:t>
      </w:r>
    </w:p>
    <w:p w14:paraId="7E4964F7" w14:textId="77777777" w:rsidR="00DD6CF1" w:rsidRPr="007218B7" w:rsidRDefault="00DD6CF1">
      <w:pPr>
        <w:pStyle w:val="Heading3"/>
        <w:pPrChange w:id="201" w:author="Liam Sykes" w:date="2022-03-18T10:38:00Z">
          <w:pPr>
            <w:pStyle w:val="Heading4"/>
            <w:tabs>
              <w:tab w:val="left" w:pos="2160"/>
            </w:tabs>
          </w:pPr>
        </w:pPrChange>
      </w:pPr>
      <w:r w:rsidRPr="007218B7">
        <w:t xml:space="preserve">Section 01810 – Equipment Testing and Facility </w:t>
      </w:r>
      <w:r w:rsidR="000F3CF3">
        <w:t>Commissioning</w:t>
      </w:r>
    </w:p>
    <w:p w14:paraId="60B34C78" w14:textId="77777777" w:rsidR="00DD6CF1" w:rsidRPr="007218B7" w:rsidRDefault="00DD6CF1">
      <w:pPr>
        <w:pStyle w:val="Heading3"/>
        <w:pPrChange w:id="202" w:author="Liam Sykes" w:date="2022-03-18T10:38:00Z">
          <w:pPr>
            <w:pStyle w:val="Heading4"/>
            <w:tabs>
              <w:tab w:val="left" w:pos="2160"/>
            </w:tabs>
          </w:pPr>
        </w:pPrChange>
      </w:pPr>
      <w:r w:rsidRPr="007218B7">
        <w:t>Section 01820 – Demonstration and Training</w:t>
      </w:r>
    </w:p>
    <w:p w14:paraId="5989716E" w14:textId="77777777" w:rsidR="009D3E20" w:rsidDel="003B709C" w:rsidRDefault="009D3E20" w:rsidP="009D3E20">
      <w:pPr>
        <w:pStyle w:val="Heading3"/>
        <w:numPr>
          <w:ilvl w:val="2"/>
          <w:numId w:val="13"/>
        </w:numPr>
        <w:rPr>
          <w:ins w:id="203" w:author="Liam Sykes" w:date="2022-03-22T10:51:00Z"/>
          <w:del w:id="204" w:author="Johnny Pang" w:date="2022-04-16T14:20:00Z"/>
        </w:rPr>
      </w:pPr>
      <w:commentRangeStart w:id="205"/>
      <w:ins w:id="206" w:author="Liam Sykes" w:date="2022-03-22T10:51:00Z">
        <w:del w:id="207" w:author="Johnny Pang" w:date="2022-04-16T14:20:00Z">
          <w:r w:rsidDel="003B709C">
            <w:delText>Section 11010 – Equipment General Requirements</w:delText>
          </w:r>
        </w:del>
      </w:ins>
    </w:p>
    <w:p w14:paraId="08D18100" w14:textId="77777777" w:rsidR="009D3E20" w:rsidDel="003B709C" w:rsidRDefault="009D3E20" w:rsidP="009D3E20">
      <w:pPr>
        <w:pStyle w:val="Heading3"/>
        <w:numPr>
          <w:ilvl w:val="2"/>
          <w:numId w:val="13"/>
        </w:numPr>
        <w:rPr>
          <w:ins w:id="208" w:author="Liam Sykes" w:date="2022-03-22T10:51:00Z"/>
          <w:del w:id="209" w:author="Johnny Pang" w:date="2022-04-16T14:20:00Z"/>
        </w:rPr>
      </w:pPr>
      <w:ins w:id="210" w:author="Liam Sykes" w:date="2022-03-22T10:51:00Z">
        <w:del w:id="211" w:author="Johnny Pang" w:date="2022-04-16T14:20:00Z">
          <w:r w:rsidDel="003B709C">
            <w:delText>Section 11421 – Horizontal Split Case Pumps</w:delText>
          </w:r>
        </w:del>
      </w:ins>
    </w:p>
    <w:p w14:paraId="684E9006" w14:textId="77777777" w:rsidR="009D3E20" w:rsidRPr="00172AC4" w:rsidDel="003B709C" w:rsidRDefault="009D3E20" w:rsidP="009D3E20">
      <w:pPr>
        <w:pStyle w:val="Heading3"/>
        <w:numPr>
          <w:ilvl w:val="2"/>
          <w:numId w:val="13"/>
        </w:numPr>
        <w:rPr>
          <w:ins w:id="212" w:author="Liam Sykes" w:date="2022-03-22T10:51:00Z"/>
          <w:del w:id="213" w:author="Johnny Pang" w:date="2022-04-16T14:20:00Z"/>
        </w:rPr>
      </w:pPr>
      <w:ins w:id="214" w:author="Liam Sykes" w:date="2022-03-22T10:51:00Z">
        <w:del w:id="215" w:author="Johnny Pang" w:date="2022-04-16T14:20:00Z">
          <w:r w:rsidRPr="00172AC4" w:rsidDel="003B709C">
            <w:delText>Section 13010 – Process Control General Requirements</w:delText>
          </w:r>
        </w:del>
      </w:ins>
    </w:p>
    <w:p w14:paraId="28F82AC5" w14:textId="77777777" w:rsidR="009D3E20" w:rsidRPr="00172AC4" w:rsidDel="003B709C" w:rsidRDefault="009D3E20" w:rsidP="009D3E20">
      <w:pPr>
        <w:pStyle w:val="Heading3"/>
        <w:numPr>
          <w:ilvl w:val="2"/>
          <w:numId w:val="13"/>
        </w:numPr>
        <w:rPr>
          <w:ins w:id="216" w:author="Liam Sykes" w:date="2022-03-22T10:51:00Z"/>
          <w:del w:id="217" w:author="Johnny Pang" w:date="2022-04-16T14:20:00Z"/>
        </w:rPr>
      </w:pPr>
      <w:ins w:id="218" w:author="Liam Sykes" w:date="2022-03-22T10:51:00Z">
        <w:del w:id="219" w:author="Johnny Pang" w:date="2022-04-16T14:20:00Z">
          <w:r w:rsidRPr="00172AC4" w:rsidDel="003B709C">
            <w:delText>Section 13050 – SCADA I&amp;C Documentation</w:delText>
          </w:r>
        </w:del>
      </w:ins>
    </w:p>
    <w:p w14:paraId="538D9351" w14:textId="77777777" w:rsidR="009D3E20" w:rsidRPr="009A4AF0" w:rsidDel="003B709C" w:rsidRDefault="009D3E20" w:rsidP="009D3E20">
      <w:pPr>
        <w:pStyle w:val="Heading3"/>
        <w:numPr>
          <w:ilvl w:val="2"/>
          <w:numId w:val="13"/>
        </w:numPr>
        <w:rPr>
          <w:ins w:id="220" w:author="Liam Sykes" w:date="2022-03-22T10:51:00Z"/>
          <w:del w:id="221" w:author="Johnny Pang" w:date="2022-04-16T14:20:00Z"/>
        </w:rPr>
      </w:pPr>
      <w:ins w:id="222" w:author="Liam Sykes" w:date="2022-03-22T10:51:00Z">
        <w:del w:id="223" w:author="Johnny Pang" w:date="2022-04-16T14:20:00Z">
          <w:r w:rsidRPr="009A4AF0" w:rsidDel="003B709C">
            <w:delText>Section 13105 – Process Control: General Instrumentation Requirements</w:delText>
          </w:r>
        </w:del>
      </w:ins>
    </w:p>
    <w:p w14:paraId="79597CC3" w14:textId="77777777" w:rsidR="009D3E20" w:rsidRPr="00E04A03" w:rsidDel="003B709C" w:rsidRDefault="009D3E20" w:rsidP="009D3E20">
      <w:pPr>
        <w:pStyle w:val="Heading3"/>
        <w:numPr>
          <w:ilvl w:val="2"/>
          <w:numId w:val="13"/>
        </w:numPr>
        <w:rPr>
          <w:ins w:id="224" w:author="Liam Sykes" w:date="2022-03-22T10:51:00Z"/>
          <w:del w:id="225" w:author="Johnny Pang" w:date="2022-04-16T14:20:00Z"/>
        </w:rPr>
      </w:pPr>
      <w:ins w:id="226" w:author="Liam Sykes" w:date="2022-03-22T10:51:00Z">
        <w:del w:id="227" w:author="Johnny Pang" w:date="2022-04-16T14:20:00Z">
          <w:r w:rsidRPr="00E04A03" w:rsidDel="003B709C">
            <w:delText>Section 13130 – Float Switch</w:delText>
          </w:r>
        </w:del>
      </w:ins>
    </w:p>
    <w:p w14:paraId="79144C15" w14:textId="77777777" w:rsidR="009D3E20" w:rsidRPr="00E04A03" w:rsidDel="003B709C" w:rsidRDefault="009D3E20" w:rsidP="009D3E20">
      <w:pPr>
        <w:pStyle w:val="Heading3"/>
        <w:numPr>
          <w:ilvl w:val="2"/>
          <w:numId w:val="13"/>
        </w:numPr>
        <w:rPr>
          <w:ins w:id="228" w:author="Liam Sykes" w:date="2022-03-22T10:51:00Z"/>
          <w:del w:id="229" w:author="Johnny Pang" w:date="2022-04-16T14:20:00Z"/>
        </w:rPr>
      </w:pPr>
      <w:ins w:id="230" w:author="Liam Sykes" w:date="2022-03-22T10:51:00Z">
        <w:del w:id="231" w:author="Johnny Pang" w:date="2022-04-16T14:20:00Z">
          <w:r w:rsidRPr="00E04A03" w:rsidDel="003B709C">
            <w:delText>Section 13141 – Pressure Gauge</w:delText>
          </w:r>
        </w:del>
      </w:ins>
    </w:p>
    <w:p w14:paraId="1AB7BC97" w14:textId="77777777" w:rsidR="009D3E20" w:rsidRPr="00E04A03" w:rsidDel="003B709C" w:rsidRDefault="009D3E20" w:rsidP="009D3E20">
      <w:pPr>
        <w:pStyle w:val="Heading3"/>
        <w:numPr>
          <w:ilvl w:val="2"/>
          <w:numId w:val="13"/>
        </w:numPr>
        <w:rPr>
          <w:ins w:id="232" w:author="Liam Sykes" w:date="2022-03-22T10:51:00Z"/>
          <w:del w:id="233" w:author="Johnny Pang" w:date="2022-04-16T14:20:00Z"/>
        </w:rPr>
      </w:pPr>
      <w:ins w:id="234" w:author="Liam Sykes" w:date="2022-03-22T10:51:00Z">
        <w:del w:id="235" w:author="Johnny Pang" w:date="2022-04-16T14:20:00Z">
          <w:r w:rsidRPr="00E04A03" w:rsidDel="003B709C">
            <w:delText>Section 13160 – Temperature Transmitter</w:delText>
          </w:r>
        </w:del>
      </w:ins>
    </w:p>
    <w:p w14:paraId="15CAA32E" w14:textId="77777777" w:rsidR="009D3E20" w:rsidRPr="00E04A03" w:rsidDel="003B709C" w:rsidRDefault="009D3E20" w:rsidP="009D3E20">
      <w:pPr>
        <w:pStyle w:val="Heading3"/>
        <w:numPr>
          <w:ilvl w:val="2"/>
          <w:numId w:val="13"/>
        </w:numPr>
        <w:rPr>
          <w:ins w:id="236" w:author="Liam Sykes" w:date="2022-03-22T10:51:00Z"/>
          <w:del w:id="237" w:author="Johnny Pang" w:date="2022-04-16T14:20:00Z"/>
        </w:rPr>
      </w:pPr>
      <w:ins w:id="238" w:author="Liam Sykes" w:date="2022-03-22T10:51:00Z">
        <w:del w:id="239" w:author="Johnny Pang" w:date="2022-04-16T14:20:00Z">
          <w:r w:rsidRPr="00E04A03" w:rsidDel="003B709C">
            <w:delText>Section 13305 – Field Wiring</w:delText>
          </w:r>
        </w:del>
      </w:ins>
    </w:p>
    <w:p w14:paraId="19E2E9A4" w14:textId="77777777" w:rsidR="009D3E20" w:rsidRPr="00E04A03" w:rsidDel="003B709C" w:rsidRDefault="009D3E20" w:rsidP="009D3E20">
      <w:pPr>
        <w:pStyle w:val="Heading3"/>
        <w:numPr>
          <w:ilvl w:val="2"/>
          <w:numId w:val="13"/>
        </w:numPr>
        <w:rPr>
          <w:ins w:id="240" w:author="Liam Sykes" w:date="2022-03-22T10:51:00Z"/>
          <w:del w:id="241" w:author="Johnny Pang" w:date="2022-04-16T14:20:00Z"/>
        </w:rPr>
      </w:pPr>
      <w:ins w:id="242" w:author="Liam Sykes" w:date="2022-03-22T10:51:00Z">
        <w:del w:id="243" w:author="Johnny Pang" w:date="2022-04-16T14:20:00Z">
          <w:r w:rsidRPr="00E04A03" w:rsidDel="003B709C">
            <w:delText>Section 13310 – Panel Specifications</w:delText>
          </w:r>
        </w:del>
      </w:ins>
    </w:p>
    <w:p w14:paraId="3129E875" w14:textId="77777777" w:rsidR="009D3E20" w:rsidRPr="00E04A03" w:rsidDel="003B709C" w:rsidRDefault="009D3E20" w:rsidP="009D3E20">
      <w:pPr>
        <w:pStyle w:val="Heading3"/>
        <w:numPr>
          <w:ilvl w:val="2"/>
          <w:numId w:val="13"/>
        </w:numPr>
        <w:rPr>
          <w:ins w:id="244" w:author="Liam Sykes" w:date="2022-03-22T10:51:00Z"/>
          <w:del w:id="245" w:author="Johnny Pang" w:date="2022-04-16T14:20:00Z"/>
        </w:rPr>
      </w:pPr>
      <w:ins w:id="246" w:author="Liam Sykes" w:date="2022-03-22T10:51:00Z">
        <w:del w:id="247" w:author="Johnny Pang" w:date="2022-04-16T14:20:00Z">
          <w:r w:rsidRPr="00E04A03" w:rsidDel="003B709C">
            <w:delText>Section 13930 – Instrument and Equipment Testing</w:delText>
          </w:r>
        </w:del>
      </w:ins>
    </w:p>
    <w:p w14:paraId="2FC7ACF7" w14:textId="77777777" w:rsidR="009D3E20" w:rsidRPr="00E04A03" w:rsidDel="003B709C" w:rsidRDefault="009D3E20" w:rsidP="009D3E20">
      <w:pPr>
        <w:pStyle w:val="Heading3"/>
        <w:numPr>
          <w:ilvl w:val="2"/>
          <w:numId w:val="13"/>
        </w:numPr>
        <w:rPr>
          <w:ins w:id="248" w:author="Liam Sykes" w:date="2022-03-22T10:51:00Z"/>
          <w:del w:id="249" w:author="Johnny Pang" w:date="2022-04-16T14:20:00Z"/>
        </w:rPr>
      </w:pPr>
      <w:ins w:id="250" w:author="Liam Sykes" w:date="2022-03-22T10:51:00Z">
        <w:del w:id="251" w:author="Johnny Pang" w:date="2022-04-16T14:20:00Z">
          <w:r w:rsidRPr="00E04A03" w:rsidDel="003B709C">
            <w:delText>Security System Specifications and Appendices</w:delText>
          </w:r>
        </w:del>
      </w:ins>
    </w:p>
    <w:p w14:paraId="1A435F1E" w14:textId="77777777" w:rsidR="009D3E20" w:rsidDel="003B709C" w:rsidRDefault="009D3E20" w:rsidP="009D3E20">
      <w:pPr>
        <w:pStyle w:val="Heading3"/>
        <w:numPr>
          <w:ilvl w:val="2"/>
          <w:numId w:val="13"/>
        </w:numPr>
        <w:rPr>
          <w:ins w:id="252" w:author="Liam Sykes" w:date="2022-03-22T10:51:00Z"/>
          <w:del w:id="253" w:author="Johnny Pang" w:date="2022-04-16T14:20:00Z"/>
        </w:rPr>
      </w:pPr>
      <w:ins w:id="254" w:author="Liam Sykes" w:date="2022-03-22T10:51:00Z">
        <w:del w:id="255" w:author="Johnny Pang" w:date="2022-04-16T14:20:00Z">
          <w:r w:rsidDel="003B709C">
            <w:delText>Section 15010 – Mechanical General Requirements</w:delText>
          </w:r>
        </w:del>
      </w:ins>
    </w:p>
    <w:p w14:paraId="25A4BE25" w14:textId="77777777" w:rsidR="009D3E20" w:rsidDel="003B709C" w:rsidRDefault="009D3E20" w:rsidP="009D3E20">
      <w:pPr>
        <w:pStyle w:val="Heading3"/>
        <w:numPr>
          <w:ilvl w:val="2"/>
          <w:numId w:val="13"/>
        </w:numPr>
        <w:rPr>
          <w:ins w:id="256" w:author="Liam Sykes" w:date="2022-03-22T10:51:00Z"/>
          <w:del w:id="257" w:author="Johnny Pang" w:date="2022-04-16T14:20:00Z"/>
        </w:rPr>
      </w:pPr>
      <w:ins w:id="258" w:author="Liam Sykes" w:date="2022-03-22T10:51:00Z">
        <w:del w:id="259" w:author="Johnny Pang" w:date="2022-04-16T14:20:00Z">
          <w:r w:rsidDel="003B709C">
            <w:delText>Section 15075 – Facilities Piping Identification</w:delText>
          </w:r>
        </w:del>
      </w:ins>
    </w:p>
    <w:p w14:paraId="3C1F466B" w14:textId="77777777" w:rsidR="009D3E20" w:rsidDel="003B709C" w:rsidRDefault="009D3E20" w:rsidP="009D3E20">
      <w:pPr>
        <w:pStyle w:val="Heading3"/>
        <w:numPr>
          <w:ilvl w:val="2"/>
          <w:numId w:val="13"/>
        </w:numPr>
        <w:rPr>
          <w:ins w:id="260" w:author="Liam Sykes" w:date="2022-03-22T10:51:00Z"/>
          <w:del w:id="261" w:author="Johnny Pang" w:date="2022-04-16T14:20:00Z"/>
        </w:rPr>
      </w:pPr>
      <w:ins w:id="262" w:author="Liam Sykes" w:date="2022-03-22T10:51:00Z">
        <w:del w:id="263" w:author="Johnny Pang" w:date="2022-04-16T14:20:00Z">
          <w:r w:rsidDel="003B709C">
            <w:delText>Section 15200 – Process Piping and Fittings</w:delText>
          </w:r>
        </w:del>
      </w:ins>
    </w:p>
    <w:p w14:paraId="16DD3A76" w14:textId="77777777" w:rsidR="009D3E20" w:rsidDel="003B709C" w:rsidRDefault="009D3E20" w:rsidP="009D3E20">
      <w:pPr>
        <w:pStyle w:val="Heading3"/>
        <w:numPr>
          <w:ilvl w:val="2"/>
          <w:numId w:val="13"/>
        </w:numPr>
        <w:rPr>
          <w:ins w:id="264" w:author="Liam Sykes" w:date="2022-03-22T10:51:00Z"/>
          <w:del w:id="265" w:author="Johnny Pang" w:date="2022-04-16T14:20:00Z"/>
        </w:rPr>
      </w:pPr>
      <w:ins w:id="266" w:author="Liam Sykes" w:date="2022-03-22T10:51:00Z">
        <w:del w:id="267" w:author="Johnny Pang" w:date="2022-04-16T14:20:00Z">
          <w:r w:rsidDel="003B709C">
            <w:delText>Section 15200-08 – Stainless Steel Pipe and Fittings</w:delText>
          </w:r>
        </w:del>
      </w:ins>
    </w:p>
    <w:p w14:paraId="40186E33" w14:textId="77777777" w:rsidR="009D3E20" w:rsidDel="003B709C" w:rsidRDefault="009D3E20" w:rsidP="009D3E20">
      <w:pPr>
        <w:pStyle w:val="Heading3"/>
        <w:numPr>
          <w:ilvl w:val="2"/>
          <w:numId w:val="13"/>
        </w:numPr>
        <w:rPr>
          <w:ins w:id="268" w:author="Liam Sykes" w:date="2022-03-22T10:51:00Z"/>
          <w:del w:id="269" w:author="Johnny Pang" w:date="2022-04-16T14:20:00Z"/>
        </w:rPr>
      </w:pPr>
      <w:ins w:id="270" w:author="Liam Sykes" w:date="2022-03-22T10:51:00Z">
        <w:del w:id="271" w:author="Johnny Pang" w:date="2022-04-16T14:20:00Z">
          <w:r w:rsidDel="003B709C">
            <w:delText>Section 15201 – Piping Support Systems</w:delText>
          </w:r>
        </w:del>
      </w:ins>
    </w:p>
    <w:p w14:paraId="04487040" w14:textId="77777777" w:rsidR="009D3E20" w:rsidDel="003B709C" w:rsidRDefault="009D3E20" w:rsidP="009D3E20">
      <w:pPr>
        <w:pStyle w:val="Heading3"/>
        <w:numPr>
          <w:ilvl w:val="2"/>
          <w:numId w:val="13"/>
        </w:numPr>
        <w:rPr>
          <w:ins w:id="272" w:author="Liam Sykes" w:date="2022-03-22T10:51:00Z"/>
          <w:del w:id="273" w:author="Johnny Pang" w:date="2022-04-16T14:20:00Z"/>
        </w:rPr>
      </w:pPr>
      <w:ins w:id="274" w:author="Liam Sykes" w:date="2022-03-22T10:51:00Z">
        <w:del w:id="275" w:author="Johnny Pang" w:date="2022-04-16T14:20:00Z">
          <w:r w:rsidDel="003B709C">
            <w:delText>Section 15205 – Process Valves and Operators</w:delText>
          </w:r>
        </w:del>
      </w:ins>
    </w:p>
    <w:p w14:paraId="6A06F2EE" w14:textId="77777777" w:rsidR="009D3E20" w:rsidRPr="00172AC4" w:rsidDel="003B709C" w:rsidRDefault="009D3E20" w:rsidP="009D3E20">
      <w:pPr>
        <w:pStyle w:val="Heading3"/>
        <w:numPr>
          <w:ilvl w:val="2"/>
          <w:numId w:val="13"/>
        </w:numPr>
        <w:rPr>
          <w:ins w:id="276" w:author="Liam Sykes" w:date="2022-03-22T10:51:00Z"/>
          <w:del w:id="277" w:author="Johnny Pang" w:date="2022-04-16T14:20:00Z"/>
        </w:rPr>
      </w:pPr>
      <w:ins w:id="278" w:author="Liam Sykes" w:date="2022-03-22T10:51:00Z">
        <w:del w:id="279" w:author="Johnny Pang" w:date="2022-04-16T14:20:00Z">
          <w:r w:rsidRPr="00172AC4" w:rsidDel="003B709C">
            <w:delText>Section 15440 – Plumbing Equipment</w:delText>
          </w:r>
        </w:del>
      </w:ins>
    </w:p>
    <w:p w14:paraId="27A290B2" w14:textId="77777777" w:rsidR="009D3E20" w:rsidDel="003B709C" w:rsidRDefault="009D3E20" w:rsidP="009D3E20">
      <w:pPr>
        <w:pStyle w:val="Heading3"/>
        <w:numPr>
          <w:ilvl w:val="2"/>
          <w:numId w:val="13"/>
        </w:numPr>
        <w:rPr>
          <w:ins w:id="280" w:author="Liam Sykes" w:date="2022-03-22T10:51:00Z"/>
          <w:del w:id="281" w:author="Johnny Pang" w:date="2022-04-16T14:20:00Z"/>
        </w:rPr>
      </w:pPr>
      <w:ins w:id="282" w:author="Liam Sykes" w:date="2022-03-22T10:51:00Z">
        <w:del w:id="283" w:author="Johnny Pang" w:date="2022-04-16T14:20:00Z">
          <w:r w:rsidDel="003B709C">
            <w:delText>Section 15955 – Piping Leakage Testing</w:delText>
          </w:r>
        </w:del>
      </w:ins>
    </w:p>
    <w:p w14:paraId="2295B649" w14:textId="77777777" w:rsidR="009D3E20" w:rsidRPr="008F1485" w:rsidDel="003B709C" w:rsidRDefault="009D3E20" w:rsidP="009D3E20">
      <w:pPr>
        <w:pStyle w:val="Heading3"/>
        <w:numPr>
          <w:ilvl w:val="2"/>
          <w:numId w:val="13"/>
        </w:numPr>
        <w:rPr>
          <w:ins w:id="284" w:author="Liam Sykes" w:date="2022-03-22T10:51:00Z"/>
          <w:del w:id="285" w:author="Johnny Pang" w:date="2022-04-16T14:20:00Z"/>
        </w:rPr>
      </w:pPr>
      <w:ins w:id="286" w:author="Liam Sykes" w:date="2022-03-22T10:51:00Z">
        <w:del w:id="287" w:author="Johnny Pang" w:date="2022-04-16T14:20:00Z">
          <w:r w:rsidRPr="008F1485" w:rsidDel="003B709C">
            <w:delText>Section 16010 – Electrical General Requirements</w:delText>
          </w:r>
        </w:del>
      </w:ins>
    </w:p>
    <w:p w14:paraId="647EDC25" w14:textId="77777777" w:rsidR="009D3E20" w:rsidRPr="00172AC4" w:rsidDel="003B709C" w:rsidRDefault="009D3E20" w:rsidP="009D3E20">
      <w:pPr>
        <w:pStyle w:val="Heading3"/>
        <w:numPr>
          <w:ilvl w:val="2"/>
          <w:numId w:val="13"/>
        </w:numPr>
        <w:rPr>
          <w:ins w:id="288" w:author="Liam Sykes" w:date="2022-03-22T10:51:00Z"/>
          <w:del w:id="289" w:author="Johnny Pang" w:date="2022-04-16T14:20:00Z"/>
        </w:rPr>
      </w:pPr>
      <w:ins w:id="290" w:author="Liam Sykes" w:date="2022-03-22T10:51:00Z">
        <w:del w:id="291" w:author="Johnny Pang" w:date="2022-04-16T14:20:00Z">
          <w:r w:rsidRPr="00172AC4" w:rsidDel="003B709C">
            <w:delText>Section 16015 – Electrical Systems Analysis</w:delText>
          </w:r>
        </w:del>
      </w:ins>
    </w:p>
    <w:p w14:paraId="71D0582C" w14:textId="77777777" w:rsidR="009D3E20" w:rsidRPr="00172AC4" w:rsidDel="003B709C" w:rsidRDefault="009D3E20" w:rsidP="009D3E20">
      <w:pPr>
        <w:pStyle w:val="Heading3"/>
        <w:numPr>
          <w:ilvl w:val="2"/>
          <w:numId w:val="13"/>
        </w:numPr>
        <w:rPr>
          <w:ins w:id="292" w:author="Liam Sykes" w:date="2022-03-22T10:51:00Z"/>
          <w:del w:id="293" w:author="Johnny Pang" w:date="2022-04-16T14:20:00Z"/>
        </w:rPr>
      </w:pPr>
      <w:ins w:id="294" w:author="Liam Sykes" w:date="2022-03-22T10:51:00Z">
        <w:del w:id="295" w:author="Johnny Pang" w:date="2022-04-16T14:20:00Z">
          <w:r w:rsidRPr="00172AC4" w:rsidDel="003B709C">
            <w:delText>Section 16031 – Inspection and Testing</w:delText>
          </w:r>
        </w:del>
      </w:ins>
    </w:p>
    <w:p w14:paraId="60D37CEE" w14:textId="77777777" w:rsidR="009D3E20" w:rsidRPr="00172AC4" w:rsidDel="003B709C" w:rsidRDefault="009D3E20" w:rsidP="009D3E20">
      <w:pPr>
        <w:pStyle w:val="Heading3"/>
        <w:numPr>
          <w:ilvl w:val="2"/>
          <w:numId w:val="13"/>
        </w:numPr>
        <w:rPr>
          <w:ins w:id="296" w:author="Liam Sykes" w:date="2022-03-22T10:51:00Z"/>
          <w:del w:id="297" w:author="Johnny Pang" w:date="2022-04-16T14:20:00Z"/>
        </w:rPr>
      </w:pPr>
      <w:ins w:id="298" w:author="Liam Sykes" w:date="2022-03-22T10:51:00Z">
        <w:del w:id="299" w:author="Johnny Pang" w:date="2022-04-16T14:20:00Z">
          <w:r w:rsidRPr="00172AC4" w:rsidDel="003B709C">
            <w:delText>Section 16032 – MCC Testing and Commissioning</w:delText>
          </w:r>
        </w:del>
      </w:ins>
    </w:p>
    <w:p w14:paraId="2C6C947F" w14:textId="77777777" w:rsidR="009D3E20" w:rsidRPr="00172AC4" w:rsidDel="003B709C" w:rsidRDefault="009D3E20" w:rsidP="009D3E20">
      <w:pPr>
        <w:pStyle w:val="Heading3"/>
        <w:numPr>
          <w:ilvl w:val="2"/>
          <w:numId w:val="13"/>
        </w:numPr>
        <w:rPr>
          <w:ins w:id="300" w:author="Liam Sykes" w:date="2022-03-22T10:51:00Z"/>
          <w:del w:id="301" w:author="Johnny Pang" w:date="2022-04-16T14:20:00Z"/>
        </w:rPr>
      </w:pPr>
      <w:ins w:id="302" w:author="Liam Sykes" w:date="2022-03-22T10:51:00Z">
        <w:del w:id="303" w:author="Johnny Pang" w:date="2022-04-16T14:20:00Z">
          <w:r w:rsidRPr="00172AC4" w:rsidDel="003B709C">
            <w:delText>Section 16050 – Basic Materials and Methods</w:delText>
          </w:r>
        </w:del>
      </w:ins>
    </w:p>
    <w:p w14:paraId="5C89A467" w14:textId="77777777" w:rsidR="009D3E20" w:rsidRPr="00172AC4" w:rsidDel="003B709C" w:rsidRDefault="009D3E20" w:rsidP="009D3E20">
      <w:pPr>
        <w:pStyle w:val="Heading3"/>
        <w:numPr>
          <w:ilvl w:val="2"/>
          <w:numId w:val="13"/>
        </w:numPr>
        <w:rPr>
          <w:ins w:id="304" w:author="Liam Sykes" w:date="2022-03-22T10:51:00Z"/>
          <w:del w:id="305" w:author="Johnny Pang" w:date="2022-04-16T14:20:00Z"/>
        </w:rPr>
      </w:pPr>
      <w:ins w:id="306" w:author="Liam Sykes" w:date="2022-03-22T10:51:00Z">
        <w:del w:id="307" w:author="Johnny Pang" w:date="2022-04-16T14:20:00Z">
          <w:r w:rsidRPr="00172AC4" w:rsidDel="003B709C">
            <w:delText>Section 16051 – Installation of Cables in Trenches and Ducts</w:delText>
          </w:r>
        </w:del>
      </w:ins>
    </w:p>
    <w:p w14:paraId="2774DC36" w14:textId="77777777" w:rsidR="009D3E20" w:rsidRPr="00172AC4" w:rsidDel="003B709C" w:rsidRDefault="009D3E20" w:rsidP="009D3E20">
      <w:pPr>
        <w:pStyle w:val="Heading3"/>
        <w:numPr>
          <w:ilvl w:val="2"/>
          <w:numId w:val="13"/>
        </w:numPr>
        <w:rPr>
          <w:ins w:id="308" w:author="Liam Sykes" w:date="2022-03-22T10:51:00Z"/>
          <w:del w:id="309" w:author="Johnny Pang" w:date="2022-04-16T14:20:00Z"/>
        </w:rPr>
      </w:pPr>
      <w:ins w:id="310" w:author="Liam Sykes" w:date="2022-03-22T10:51:00Z">
        <w:del w:id="311" w:author="Johnny Pang" w:date="2022-04-16T14:20:00Z">
          <w:r w:rsidRPr="00172AC4" w:rsidDel="003B709C">
            <w:delText>Section 16120 – Wiring Systems</w:delText>
          </w:r>
        </w:del>
      </w:ins>
    </w:p>
    <w:p w14:paraId="4930C075" w14:textId="77777777" w:rsidR="009D3E20" w:rsidRPr="00172AC4" w:rsidDel="003B709C" w:rsidRDefault="009D3E20" w:rsidP="009D3E20">
      <w:pPr>
        <w:pStyle w:val="Heading3"/>
        <w:numPr>
          <w:ilvl w:val="2"/>
          <w:numId w:val="13"/>
        </w:numPr>
        <w:rPr>
          <w:ins w:id="312" w:author="Liam Sykes" w:date="2022-03-22T10:51:00Z"/>
          <w:del w:id="313" w:author="Johnny Pang" w:date="2022-04-16T14:20:00Z"/>
        </w:rPr>
      </w:pPr>
      <w:ins w:id="314" w:author="Liam Sykes" w:date="2022-03-22T10:51:00Z">
        <w:del w:id="315" w:author="Johnny Pang" w:date="2022-04-16T14:20:00Z">
          <w:r w:rsidRPr="00172AC4" w:rsidDel="003B709C">
            <w:delText>Section 16122 – Wires and Cables 0-1000V</w:delText>
          </w:r>
        </w:del>
      </w:ins>
    </w:p>
    <w:p w14:paraId="6E543539" w14:textId="77777777" w:rsidR="009D3E20" w:rsidRPr="00172AC4" w:rsidDel="003B709C" w:rsidRDefault="009D3E20" w:rsidP="009D3E20">
      <w:pPr>
        <w:pStyle w:val="Heading3"/>
        <w:numPr>
          <w:ilvl w:val="2"/>
          <w:numId w:val="13"/>
        </w:numPr>
        <w:rPr>
          <w:ins w:id="316" w:author="Liam Sykes" w:date="2022-03-22T10:51:00Z"/>
          <w:del w:id="317" w:author="Johnny Pang" w:date="2022-04-16T14:20:00Z"/>
        </w:rPr>
      </w:pPr>
      <w:ins w:id="318" w:author="Liam Sykes" w:date="2022-03-22T10:51:00Z">
        <w:del w:id="319" w:author="Johnny Pang" w:date="2022-04-16T14:20:00Z">
          <w:r w:rsidRPr="00172AC4" w:rsidDel="003B709C">
            <w:delText>Section 16131 – Splitters, Junction, Pull Boxes and Cabinets</w:delText>
          </w:r>
        </w:del>
      </w:ins>
    </w:p>
    <w:p w14:paraId="2F8ABB0D" w14:textId="77777777" w:rsidR="009D3E20" w:rsidRPr="009A4AF0" w:rsidDel="003B709C" w:rsidRDefault="009D3E20" w:rsidP="009D3E20">
      <w:pPr>
        <w:pStyle w:val="Heading3"/>
        <w:numPr>
          <w:ilvl w:val="2"/>
          <w:numId w:val="13"/>
        </w:numPr>
        <w:rPr>
          <w:ins w:id="320" w:author="Liam Sykes" w:date="2022-03-22T10:51:00Z"/>
          <w:del w:id="321" w:author="Johnny Pang" w:date="2022-04-16T14:20:00Z"/>
        </w:rPr>
      </w:pPr>
      <w:ins w:id="322" w:author="Liam Sykes" w:date="2022-03-22T10:51:00Z">
        <w:del w:id="323" w:author="Johnny Pang" w:date="2022-04-16T14:20:00Z">
          <w:r w:rsidRPr="009A4AF0" w:rsidDel="003B709C">
            <w:delText>Section 16132 – Outlet Boxes Conduit Boxes and Fittings</w:delText>
          </w:r>
        </w:del>
      </w:ins>
    </w:p>
    <w:p w14:paraId="7836B890" w14:textId="77777777" w:rsidR="009D3E20" w:rsidRPr="00E04A03" w:rsidDel="003B709C" w:rsidRDefault="009D3E20" w:rsidP="009D3E20">
      <w:pPr>
        <w:pStyle w:val="Heading3"/>
        <w:numPr>
          <w:ilvl w:val="2"/>
          <w:numId w:val="13"/>
        </w:numPr>
        <w:rPr>
          <w:ins w:id="324" w:author="Liam Sykes" w:date="2022-03-22T10:51:00Z"/>
          <w:del w:id="325" w:author="Johnny Pang" w:date="2022-04-16T14:20:00Z"/>
        </w:rPr>
      </w:pPr>
      <w:ins w:id="326" w:author="Liam Sykes" w:date="2022-03-22T10:51:00Z">
        <w:del w:id="327" w:author="Johnny Pang" w:date="2022-04-16T14:20:00Z">
          <w:r w:rsidRPr="00E04A03" w:rsidDel="003B709C">
            <w:delText>Section 16133 – Conduits, Conduit Fastenings and Conduit Fittings</w:delText>
          </w:r>
        </w:del>
      </w:ins>
    </w:p>
    <w:p w14:paraId="66535A28" w14:textId="77777777" w:rsidR="009D3E20" w:rsidRPr="00E04A03" w:rsidDel="003B709C" w:rsidRDefault="009D3E20" w:rsidP="009D3E20">
      <w:pPr>
        <w:pStyle w:val="Heading3"/>
        <w:numPr>
          <w:ilvl w:val="2"/>
          <w:numId w:val="13"/>
        </w:numPr>
        <w:rPr>
          <w:ins w:id="328" w:author="Liam Sykes" w:date="2022-03-22T10:51:00Z"/>
          <w:del w:id="329" w:author="Johnny Pang" w:date="2022-04-16T14:20:00Z"/>
        </w:rPr>
      </w:pPr>
      <w:ins w:id="330" w:author="Liam Sykes" w:date="2022-03-22T10:51:00Z">
        <w:del w:id="331" w:author="Johnny Pang" w:date="2022-04-16T14:20:00Z">
          <w:r w:rsidRPr="00E04A03" w:rsidDel="003B709C">
            <w:delText>Section 16141 – Wiring Devices</w:delText>
          </w:r>
        </w:del>
      </w:ins>
    </w:p>
    <w:p w14:paraId="26B69576" w14:textId="77777777" w:rsidR="009D3E20" w:rsidRPr="00E04A03" w:rsidDel="003B709C" w:rsidRDefault="009D3E20" w:rsidP="009D3E20">
      <w:pPr>
        <w:pStyle w:val="Heading3"/>
        <w:numPr>
          <w:ilvl w:val="2"/>
          <w:numId w:val="13"/>
        </w:numPr>
        <w:rPr>
          <w:ins w:id="332" w:author="Liam Sykes" w:date="2022-03-22T10:51:00Z"/>
          <w:del w:id="333" w:author="Johnny Pang" w:date="2022-04-16T14:20:00Z"/>
        </w:rPr>
      </w:pPr>
      <w:ins w:id="334" w:author="Liam Sykes" w:date="2022-03-22T10:51:00Z">
        <w:del w:id="335" w:author="Johnny Pang" w:date="2022-04-16T14:20:00Z">
          <w:r w:rsidRPr="00E04A03" w:rsidDel="003B709C">
            <w:delText>Section 16222 – Motors: 1 to 200KW, 575 V</w:delText>
          </w:r>
        </w:del>
      </w:ins>
    </w:p>
    <w:p w14:paraId="45909D0B" w14:textId="77777777" w:rsidR="009D3E20" w:rsidRPr="00E04A03" w:rsidDel="003B709C" w:rsidRDefault="009D3E20" w:rsidP="009D3E20">
      <w:pPr>
        <w:pStyle w:val="Heading3"/>
        <w:numPr>
          <w:ilvl w:val="2"/>
          <w:numId w:val="13"/>
        </w:numPr>
        <w:rPr>
          <w:ins w:id="336" w:author="Liam Sykes" w:date="2022-03-22T10:51:00Z"/>
          <w:del w:id="337" w:author="Johnny Pang" w:date="2022-04-16T14:20:00Z"/>
        </w:rPr>
      </w:pPr>
      <w:ins w:id="338" w:author="Liam Sykes" w:date="2022-03-22T10:51:00Z">
        <w:del w:id="339" w:author="Johnny Pang" w:date="2022-04-16T14:20:00Z">
          <w:r w:rsidRPr="00E04A03" w:rsidDel="003B709C">
            <w:delText>Section 16223 – Motor Starters up to 600 V</w:delText>
          </w:r>
        </w:del>
      </w:ins>
    </w:p>
    <w:p w14:paraId="57E58C48" w14:textId="77777777" w:rsidR="009D3E20" w:rsidRPr="00E04A03" w:rsidDel="003B709C" w:rsidRDefault="009D3E20" w:rsidP="009D3E20">
      <w:pPr>
        <w:pStyle w:val="Heading3"/>
        <w:numPr>
          <w:ilvl w:val="2"/>
          <w:numId w:val="13"/>
        </w:numPr>
        <w:rPr>
          <w:ins w:id="340" w:author="Liam Sykes" w:date="2022-03-22T10:51:00Z"/>
          <w:del w:id="341" w:author="Johnny Pang" w:date="2022-04-16T14:20:00Z"/>
        </w:rPr>
      </w:pPr>
      <w:ins w:id="342" w:author="Liam Sykes" w:date="2022-03-22T10:51:00Z">
        <w:del w:id="343" w:author="Johnny Pang" w:date="2022-04-16T14:20:00Z">
          <w:r w:rsidRPr="00E04A03" w:rsidDel="003B709C">
            <w:delText>Section 16225 – Motor Control Centre</w:delText>
          </w:r>
        </w:del>
      </w:ins>
    </w:p>
    <w:p w14:paraId="1C438578" w14:textId="77777777" w:rsidR="009D3E20" w:rsidRPr="00E04A03" w:rsidDel="003B709C" w:rsidRDefault="009D3E20" w:rsidP="009D3E20">
      <w:pPr>
        <w:pStyle w:val="Heading3"/>
        <w:numPr>
          <w:ilvl w:val="2"/>
          <w:numId w:val="13"/>
        </w:numPr>
        <w:rPr>
          <w:ins w:id="344" w:author="Liam Sykes" w:date="2022-03-22T10:51:00Z"/>
          <w:del w:id="345" w:author="Johnny Pang" w:date="2022-04-16T14:20:00Z"/>
        </w:rPr>
      </w:pPr>
      <w:ins w:id="346" w:author="Liam Sykes" w:date="2022-03-22T10:51:00Z">
        <w:del w:id="347" w:author="Johnny Pang" w:date="2022-04-16T14:20:00Z">
          <w:r w:rsidRPr="00E04A03" w:rsidDel="003B709C">
            <w:delText>Section 16271 – Dry Type Transformers up to 600 V Primary</w:delText>
          </w:r>
        </w:del>
      </w:ins>
    </w:p>
    <w:p w14:paraId="656401DE" w14:textId="77777777" w:rsidR="009D3E20" w:rsidRPr="00E04A03" w:rsidDel="003B709C" w:rsidRDefault="009D3E20" w:rsidP="009D3E20">
      <w:pPr>
        <w:pStyle w:val="Heading3"/>
        <w:numPr>
          <w:ilvl w:val="2"/>
          <w:numId w:val="13"/>
        </w:numPr>
        <w:rPr>
          <w:ins w:id="348" w:author="Liam Sykes" w:date="2022-03-22T10:51:00Z"/>
          <w:del w:id="349" w:author="Johnny Pang" w:date="2022-04-16T14:20:00Z"/>
        </w:rPr>
      </w:pPr>
      <w:ins w:id="350" w:author="Liam Sykes" w:date="2022-03-22T10:51:00Z">
        <w:del w:id="351" w:author="Johnny Pang" w:date="2022-04-16T14:20:00Z">
          <w:r w:rsidRPr="00E04A03" w:rsidDel="003B709C">
            <w:delText>Section 16289 – Transient Voltage Surge Suppression (TVSS)</w:delText>
          </w:r>
        </w:del>
      </w:ins>
    </w:p>
    <w:p w14:paraId="48A8811B" w14:textId="77777777" w:rsidR="009D3E20" w:rsidRPr="00E04A03" w:rsidDel="003B709C" w:rsidRDefault="009D3E20" w:rsidP="009D3E20">
      <w:pPr>
        <w:pStyle w:val="Heading3"/>
        <w:numPr>
          <w:ilvl w:val="2"/>
          <w:numId w:val="13"/>
        </w:numPr>
        <w:rPr>
          <w:ins w:id="352" w:author="Liam Sykes" w:date="2022-03-22T10:51:00Z"/>
          <w:del w:id="353" w:author="Johnny Pang" w:date="2022-04-16T14:20:00Z"/>
        </w:rPr>
      </w:pPr>
      <w:ins w:id="354" w:author="Liam Sykes" w:date="2022-03-22T10:51:00Z">
        <w:del w:id="355" w:author="Johnny Pang" w:date="2022-04-16T14:20:00Z">
          <w:r w:rsidRPr="00E04A03" w:rsidDel="003B709C">
            <w:delText>Section 16402 – Service Entrance Board</w:delText>
          </w:r>
        </w:del>
      </w:ins>
    </w:p>
    <w:p w14:paraId="036DD263" w14:textId="77777777" w:rsidR="009D3E20" w:rsidRPr="00E04A03" w:rsidDel="003B709C" w:rsidRDefault="009D3E20" w:rsidP="009D3E20">
      <w:pPr>
        <w:pStyle w:val="Heading3"/>
        <w:numPr>
          <w:ilvl w:val="2"/>
          <w:numId w:val="13"/>
        </w:numPr>
        <w:rPr>
          <w:ins w:id="356" w:author="Liam Sykes" w:date="2022-03-22T10:51:00Z"/>
          <w:del w:id="357" w:author="Johnny Pang" w:date="2022-04-16T14:20:00Z"/>
        </w:rPr>
      </w:pPr>
      <w:ins w:id="358" w:author="Liam Sykes" w:date="2022-03-22T10:51:00Z">
        <w:del w:id="359" w:author="Johnny Pang" w:date="2022-04-16T14:20:00Z">
          <w:r w:rsidRPr="00E04A03" w:rsidDel="003B709C">
            <w:delText>Section 16412 – Moulded Case Circuit Breakers</w:delText>
          </w:r>
        </w:del>
      </w:ins>
    </w:p>
    <w:p w14:paraId="272CD0D2" w14:textId="77777777" w:rsidR="009D3E20" w:rsidRPr="00E04A03" w:rsidDel="003B709C" w:rsidRDefault="009D3E20" w:rsidP="009D3E20">
      <w:pPr>
        <w:pStyle w:val="Heading3"/>
        <w:numPr>
          <w:ilvl w:val="2"/>
          <w:numId w:val="13"/>
        </w:numPr>
        <w:rPr>
          <w:ins w:id="360" w:author="Liam Sykes" w:date="2022-03-22T10:51:00Z"/>
          <w:del w:id="361" w:author="Johnny Pang" w:date="2022-04-16T14:20:00Z"/>
        </w:rPr>
      </w:pPr>
      <w:ins w:id="362" w:author="Liam Sykes" w:date="2022-03-22T10:51:00Z">
        <w:del w:id="363" w:author="Johnny Pang" w:date="2022-04-16T14:20:00Z">
          <w:r w:rsidRPr="00E04A03" w:rsidDel="003B709C">
            <w:delText>Section 16414 – Disconnect Switches – Fused and Unfused</w:delText>
          </w:r>
        </w:del>
      </w:ins>
    </w:p>
    <w:p w14:paraId="7D53CC3F" w14:textId="77777777" w:rsidR="009D3E20" w:rsidRPr="00E04A03" w:rsidDel="003B709C" w:rsidRDefault="009D3E20" w:rsidP="009D3E20">
      <w:pPr>
        <w:pStyle w:val="Heading3"/>
        <w:numPr>
          <w:ilvl w:val="2"/>
          <w:numId w:val="13"/>
        </w:numPr>
        <w:rPr>
          <w:ins w:id="364" w:author="Liam Sykes" w:date="2022-03-22T10:51:00Z"/>
          <w:del w:id="365" w:author="Johnny Pang" w:date="2022-04-16T14:20:00Z"/>
        </w:rPr>
      </w:pPr>
      <w:ins w:id="366" w:author="Liam Sykes" w:date="2022-03-22T10:51:00Z">
        <w:del w:id="367" w:author="Johnny Pang" w:date="2022-04-16T14:20:00Z">
          <w:r w:rsidRPr="00E04A03" w:rsidDel="003B709C">
            <w:delText>Section 16441 – Panelboards Breaker Type</w:delText>
          </w:r>
        </w:del>
      </w:ins>
    </w:p>
    <w:p w14:paraId="12CF836D" w14:textId="77777777" w:rsidR="009D3E20" w:rsidRPr="00E04A03" w:rsidDel="003B709C" w:rsidRDefault="009D3E20" w:rsidP="009D3E20">
      <w:pPr>
        <w:pStyle w:val="Heading3"/>
        <w:numPr>
          <w:ilvl w:val="2"/>
          <w:numId w:val="13"/>
        </w:numPr>
        <w:rPr>
          <w:ins w:id="368" w:author="Liam Sykes" w:date="2022-03-22T10:51:00Z"/>
          <w:del w:id="369" w:author="Johnny Pang" w:date="2022-04-16T14:20:00Z"/>
        </w:rPr>
      </w:pPr>
      <w:ins w:id="370" w:author="Liam Sykes" w:date="2022-03-22T10:51:00Z">
        <w:del w:id="371" w:author="Johnny Pang" w:date="2022-04-16T14:20:00Z">
          <w:r w:rsidRPr="00E04A03" w:rsidDel="003B709C">
            <w:delText>Section 16450 – Grounding - Secondary</w:delText>
          </w:r>
        </w:del>
      </w:ins>
    </w:p>
    <w:p w14:paraId="3DF1ADDC" w14:textId="77777777" w:rsidR="00DD6CF1" w:rsidRDefault="009D3E20" w:rsidP="009D3E20">
      <w:pPr>
        <w:pStyle w:val="Heading3"/>
        <w:rPr>
          <w:ins w:id="372" w:author="Liam Sykes" w:date="2022-03-18T10:38:00Z"/>
        </w:rPr>
      </w:pPr>
      <w:ins w:id="373" w:author="Liam Sykes" w:date="2022-03-22T10:51:00Z">
        <w:del w:id="374" w:author="Johnny Pang" w:date="2022-04-16T14:20:00Z">
          <w:r w:rsidRPr="00E04A03" w:rsidDel="003B709C">
            <w:delText xml:space="preserve">Section 16505 – Lighting </w:delText>
          </w:r>
          <w:commentRangeStart w:id="375"/>
          <w:commentRangeStart w:id="376"/>
          <w:r w:rsidRPr="00E04A03" w:rsidDel="003B709C">
            <w:delText>Equipment</w:delText>
          </w:r>
        </w:del>
      </w:ins>
      <w:ins w:id="377" w:author="Johnny Pang" w:date="2022-04-16T14:20:00Z">
        <w:r w:rsidR="003B709C">
          <w:t>Division</w:t>
        </w:r>
      </w:ins>
      <w:ins w:id="378" w:author="Johnny Pang" w:date="2022-04-16T14:21:00Z">
        <w:r w:rsidR="003B709C">
          <w:t xml:space="preserve"> 2, 3, 4, 5, 7, 8, 9, 10, 11, 13, 14, 16 and 16 Specifications</w:t>
        </w:r>
      </w:ins>
      <w:del w:id="379" w:author="Liam Sykes" w:date="2022-03-22T10:51:00Z">
        <w:r w:rsidR="00DD6CF1" w:rsidRPr="007218B7" w:rsidDel="009D3E20">
          <w:delText xml:space="preserve">Product </w:delText>
        </w:r>
      </w:del>
      <w:commentRangeEnd w:id="205"/>
      <w:r>
        <w:rPr>
          <w:rStyle w:val="CommentReference"/>
          <w:rFonts w:cs="Times New Roman"/>
          <w:szCs w:val="20"/>
        </w:rPr>
        <w:commentReference w:id="205"/>
      </w:r>
      <w:del w:id="380" w:author="Liam Sykes" w:date="2022-03-22T10:51:00Z">
        <w:r w:rsidR="00DD6CF1" w:rsidRPr="007218B7" w:rsidDel="009D3E20">
          <w:delText xml:space="preserve">requirements </w:delText>
        </w:r>
      </w:del>
      <w:commentRangeEnd w:id="375"/>
      <w:r w:rsidR="00AF3ED5">
        <w:rPr>
          <w:rStyle w:val="CommentReference"/>
          <w:rFonts w:cs="Times New Roman"/>
          <w:szCs w:val="20"/>
        </w:rPr>
        <w:commentReference w:id="375"/>
      </w:r>
      <w:commentRangeEnd w:id="376"/>
      <w:r w:rsidR="006D64C7">
        <w:rPr>
          <w:rStyle w:val="CommentReference"/>
          <w:rFonts w:cs="Times New Roman"/>
          <w:szCs w:val="20"/>
        </w:rPr>
        <w:commentReference w:id="376"/>
      </w:r>
      <w:del w:id="381" w:author="Liam Sykes" w:date="2022-03-22T10:51:00Z">
        <w:r w:rsidR="00DD6CF1" w:rsidRPr="007218B7" w:rsidDel="009D3E20">
          <w:delText>for [item]...  for installation under this Section.</w:delText>
        </w:r>
      </w:del>
    </w:p>
    <w:p w14:paraId="7BA7B2C6" w14:textId="77777777" w:rsidR="00AC415E" w:rsidRDefault="00AC415E" w:rsidP="00AC415E">
      <w:pPr>
        <w:pStyle w:val="Heading2"/>
        <w:rPr>
          <w:ins w:id="382" w:author="Liam Sykes" w:date="2022-03-18T10:38:00Z"/>
        </w:rPr>
      </w:pPr>
      <w:ins w:id="383" w:author="Liam Sykes" w:date="2022-03-18T10:38:00Z">
        <w:r>
          <w:t>Measurement and Payment</w:t>
        </w:r>
      </w:ins>
    </w:p>
    <w:p w14:paraId="6B825EAC" w14:textId="77777777" w:rsidR="00AC415E" w:rsidRDefault="00AC415E" w:rsidP="00AC415E">
      <w:pPr>
        <w:pStyle w:val="Heading3"/>
        <w:rPr>
          <w:ins w:id="384" w:author="Liam Sykes" w:date="2022-03-18T14:07:00Z"/>
        </w:rPr>
      </w:pPr>
      <w:ins w:id="385" w:author="Liam Sykes" w:date="2022-03-18T10:38:00Z">
        <w:r>
          <w:t xml:space="preserve">The </w:t>
        </w:r>
      </w:ins>
      <w:ins w:id="386" w:author="Radulovic, Nicole" w:date="2022-10-25T11:10:00Z">
        <w:r w:rsidR="00AF3ED5">
          <w:t>W</w:t>
        </w:r>
      </w:ins>
      <w:ins w:id="387" w:author="Liam Sykes" w:date="2022-03-18T10:38:00Z">
        <w:del w:id="388" w:author="Radulovic, Nicole" w:date="2022-10-25T11:10:00Z">
          <w:r w:rsidDel="00AF3ED5">
            <w:delText>w</w:delText>
          </w:r>
        </w:del>
        <w:r>
          <w:t>ork of this Section will no</w:t>
        </w:r>
      </w:ins>
      <w:ins w:id="389" w:author="Liam Sykes" w:date="2022-03-18T10:39:00Z">
        <w:r>
          <w:t xml:space="preserve">t be measured separately for payment. All costs associated with the </w:t>
        </w:r>
      </w:ins>
      <w:ins w:id="390" w:author="Radulovic, Nicole" w:date="2022-10-25T11:10:00Z">
        <w:r w:rsidR="00AF3ED5">
          <w:t>W</w:t>
        </w:r>
      </w:ins>
      <w:ins w:id="391" w:author="Liam Sykes" w:date="2022-03-18T10:39:00Z">
        <w:del w:id="392" w:author="Radulovic, Nicole" w:date="2022-10-25T11:10:00Z">
          <w:r w:rsidDel="00AF3ED5">
            <w:delText>w</w:delText>
          </w:r>
        </w:del>
        <w:r>
          <w:t>ork of this Section shall be included in the Contract Price.</w:t>
        </w:r>
      </w:ins>
    </w:p>
    <w:p w14:paraId="0376D95C" w14:textId="77777777" w:rsidR="00DF04F2" w:rsidRPr="00AC415E" w:rsidRDefault="00DF04F2">
      <w:pPr>
        <w:pStyle w:val="Heading3"/>
        <w:pPrChange w:id="393" w:author="Liam Sykes" w:date="2022-03-18T14:07:00Z">
          <w:pPr>
            <w:pStyle w:val="Heading4"/>
            <w:tabs>
              <w:tab w:val="left" w:pos="2160"/>
            </w:tabs>
          </w:pPr>
        </w:pPrChange>
      </w:pPr>
      <w:ins w:id="394" w:author="Liam Sykes" w:date="2022-03-18T14:07:00Z">
        <w:r w:rsidRPr="00264536">
          <w:t xml:space="preserve">Application for Payment: No payment will be made for materials and equipment covered by the submittals. Payment for materials and equipment shall be in accordance with </w:t>
        </w:r>
        <w:r w:rsidRPr="003F2022">
          <w:t>Section 01025 - Measurement and Payment</w:t>
        </w:r>
        <w:r w:rsidRPr="00DF04F2">
          <w:t>.</w:t>
        </w:r>
      </w:ins>
    </w:p>
    <w:p w14:paraId="017D4F0E" w14:textId="77777777" w:rsidR="00DD6CF1" w:rsidRPr="005F0446" w:rsidRDefault="00DD6CF1" w:rsidP="00127583">
      <w:pPr>
        <w:pStyle w:val="Heading2"/>
      </w:pPr>
      <w:r w:rsidRPr="00166312">
        <w:t>Submittals</w:t>
      </w:r>
      <w:r w:rsidRPr="005F0446">
        <w:t xml:space="preserve"> Procedure</w:t>
      </w:r>
    </w:p>
    <w:p w14:paraId="3F4E7B24" w14:textId="77777777" w:rsidR="00DD6CF1" w:rsidRDefault="00DD6CF1" w:rsidP="00A84194">
      <w:pPr>
        <w:pStyle w:val="Heading3"/>
      </w:pPr>
      <w:r w:rsidRPr="00E91703">
        <w:t>The Contractor</w:t>
      </w:r>
      <w:r>
        <w:t xml:space="preserve"> shall direct submittals to the Consultant at the address specified in the Articles of Agreement, unless specified otherwise in the Contract Documents.</w:t>
      </w:r>
      <w:r w:rsidRPr="0025167C">
        <w:t xml:space="preserve"> </w:t>
      </w:r>
    </w:p>
    <w:p w14:paraId="40D6F09E" w14:textId="77777777" w:rsidR="000F3CF3" w:rsidRPr="007218B7" w:rsidRDefault="000F3CF3" w:rsidP="000F3CF3">
      <w:pPr>
        <w:pStyle w:val="Heading3"/>
      </w:pPr>
      <w:r>
        <w:t xml:space="preserve">The Contractor shall </w:t>
      </w:r>
      <w:r w:rsidR="00CE5286">
        <w:t xml:space="preserve">review </w:t>
      </w:r>
      <w:r>
        <w:t>all submittals</w:t>
      </w:r>
      <w:r w:rsidRPr="007218B7">
        <w:t xml:space="preserve"> promptly</w:t>
      </w:r>
      <w:r>
        <w:t>,</w:t>
      </w:r>
      <w:r w:rsidRPr="007218B7">
        <w:t xml:space="preserve"> and in orderly sequence</w:t>
      </w:r>
      <w:r>
        <w:t xml:space="preserve">, </w:t>
      </w:r>
      <w:r w:rsidRPr="007218B7">
        <w:t xml:space="preserve">to not cause delay in Work. Failure to submit in ample time is not considered sufficient reason for an extension of Contract Time and no claim for extension by reason of such default will be allowed. </w:t>
      </w:r>
    </w:p>
    <w:p w14:paraId="10D9A8DB" w14:textId="77777777" w:rsidR="000F3CF3" w:rsidRPr="006511A0" w:rsidRDefault="000F3CF3" w:rsidP="000F3CF3">
      <w:pPr>
        <w:pStyle w:val="Heading3"/>
      </w:pPr>
      <w:r>
        <w:t>The Contractor shall c</w:t>
      </w:r>
      <w:r w:rsidRPr="006511A0">
        <w:t xml:space="preserve">oordinate each </w:t>
      </w:r>
      <w:r>
        <w:t>submittal</w:t>
      </w:r>
      <w:r w:rsidRPr="006511A0">
        <w:t xml:space="preserve"> with requirements of </w:t>
      </w:r>
      <w:r>
        <w:t>w</w:t>
      </w:r>
      <w:r w:rsidRPr="006511A0">
        <w:t xml:space="preserve">ork and Contract Documents. Individual </w:t>
      </w:r>
      <w:r>
        <w:t>submittal</w:t>
      </w:r>
      <w:r w:rsidRPr="006511A0">
        <w:t>s will not be reviewed until all related information is available.</w:t>
      </w:r>
    </w:p>
    <w:p w14:paraId="092F89AB" w14:textId="77777777" w:rsidR="000F3CF3" w:rsidRPr="006511A0" w:rsidRDefault="000F3CF3" w:rsidP="000F3CF3">
      <w:pPr>
        <w:pStyle w:val="Heading3"/>
      </w:pPr>
      <w:r>
        <w:t xml:space="preserve">The </w:t>
      </w:r>
      <w:r w:rsidR="00CE5286">
        <w:t xml:space="preserve">Contractor </w:t>
      </w:r>
      <w:r>
        <w:t xml:space="preserve">shall </w:t>
      </w:r>
      <w:r w:rsidR="00CE5286">
        <w:t xml:space="preserve">allow </w:t>
      </w:r>
      <w:r w:rsidR="00CE5286" w:rsidRPr="00AC415E">
        <w:rPr>
          <w:rPrChange w:id="395" w:author="Liam Sykes" w:date="2022-03-18T10:39:00Z">
            <w:rPr>
              <w:highlight w:val="yellow"/>
            </w:rPr>
          </w:rPrChange>
        </w:rPr>
        <w:t>20</w:t>
      </w:r>
      <w:r w:rsidR="00CE5286">
        <w:t xml:space="preserve"> working days for </w:t>
      </w:r>
      <w:proofErr w:type="gramStart"/>
      <w:r w:rsidR="00CE5286">
        <w:t>Consultant</w:t>
      </w:r>
      <w:proofErr w:type="gramEnd"/>
      <w:r w:rsidR="00CE5286">
        <w:t xml:space="preserve"> </w:t>
      </w:r>
      <w:r>
        <w:t xml:space="preserve">review </w:t>
      </w:r>
      <w:r w:rsidR="00CE5286">
        <w:t>of each</w:t>
      </w:r>
      <w:r w:rsidR="00D76CDD">
        <w:t xml:space="preserve"> </w:t>
      </w:r>
      <w:r>
        <w:t>submittal</w:t>
      </w:r>
      <w:ins w:id="396" w:author="Liam Sykes" w:date="2022-03-18T10:40:00Z">
        <w:r w:rsidR="00AC415E">
          <w:t xml:space="preserve"> </w:t>
        </w:r>
        <w:commentRangeStart w:id="397"/>
        <w:r w:rsidR="00AC415E">
          <w:t>unless otherwise noted within the Contract Documents</w:t>
        </w:r>
        <w:commentRangeEnd w:id="397"/>
        <w:r w:rsidR="00AC415E">
          <w:rPr>
            <w:rStyle w:val="CommentReference"/>
            <w:rFonts w:cs="Times New Roman"/>
            <w:szCs w:val="20"/>
          </w:rPr>
          <w:commentReference w:id="397"/>
        </w:r>
      </w:ins>
      <w:r w:rsidRPr="006511A0">
        <w:t>.</w:t>
      </w:r>
    </w:p>
    <w:p w14:paraId="7FC109C2" w14:textId="77777777" w:rsidR="00DD6CF1" w:rsidRPr="006511A0" w:rsidRDefault="00DD6CF1" w:rsidP="00A84194">
      <w:pPr>
        <w:pStyle w:val="Heading3"/>
      </w:pPr>
      <w:r w:rsidRPr="006511A0">
        <w:t xml:space="preserve">Adjustments made on shop drawings by the Consultant are not intended to change contract price. If adjustments affect value of Work, state such in writing to the Consultant immediately after receipt of approval of shop drawings.  If value of work is to change a </w:t>
      </w:r>
      <w:r>
        <w:t>Change O</w:t>
      </w:r>
      <w:r w:rsidRPr="006511A0">
        <w:t>rder must be issued prior to proceeding with work.</w:t>
      </w:r>
    </w:p>
    <w:p w14:paraId="2BA050DD" w14:textId="77777777" w:rsidR="00DD6CF1" w:rsidRPr="006511A0" w:rsidRDefault="00DD6CF1" w:rsidP="00A84194">
      <w:pPr>
        <w:pStyle w:val="Heading3"/>
      </w:pPr>
      <w:r>
        <w:t>The Contractor shall s</w:t>
      </w:r>
      <w:r w:rsidRPr="006511A0">
        <w:t xml:space="preserve">ubmit </w:t>
      </w:r>
      <w:r>
        <w:t>three</w:t>
      </w:r>
      <w:r w:rsidRPr="006511A0">
        <w:t xml:space="preserve"> prints plus one electronic copy in PDF format of shop drawings for each requirem</w:t>
      </w:r>
      <w:r>
        <w:t>ent requested in specification s</w:t>
      </w:r>
      <w:r w:rsidRPr="006511A0">
        <w:t>ections and as</w:t>
      </w:r>
      <w:r>
        <w:t xml:space="preserve"> t</w:t>
      </w:r>
      <w:r w:rsidRPr="006511A0">
        <w:t>he Consultant may reasonably request.</w:t>
      </w:r>
    </w:p>
    <w:p w14:paraId="404AEBA7" w14:textId="77777777" w:rsidR="00DD6CF1" w:rsidRPr="006511A0" w:rsidRDefault="00DD6CF1" w:rsidP="00A84194">
      <w:pPr>
        <w:pStyle w:val="Heading3"/>
      </w:pPr>
      <w:r>
        <w:lastRenderedPageBreak/>
        <w:t>The Contractor shall s</w:t>
      </w:r>
      <w:r w:rsidRPr="006511A0">
        <w:t>ubmit electronic copy in PDF format of product data sheets or brochures</w:t>
      </w:r>
      <w:r>
        <w:t xml:space="preserve"> for requirements requested in s</w:t>
      </w:r>
      <w:r w:rsidRPr="006511A0">
        <w:t xml:space="preserve">pecification </w:t>
      </w:r>
      <w:r>
        <w:t>s</w:t>
      </w:r>
      <w:r w:rsidRPr="006511A0">
        <w:t xml:space="preserve">ections and as requested by </w:t>
      </w:r>
      <w:r>
        <w:t>t</w:t>
      </w:r>
      <w:r w:rsidRPr="006511A0">
        <w:t>he Consultant where shop drawings will not be prepared due to standardized manufacture of product.</w:t>
      </w:r>
    </w:p>
    <w:p w14:paraId="153F3672" w14:textId="77777777" w:rsidR="00DD6CF1" w:rsidRDefault="00DD6CF1" w:rsidP="00A84194">
      <w:pPr>
        <w:pStyle w:val="Heading3"/>
      </w:pPr>
      <w:r w:rsidRPr="006511A0">
        <w:t xml:space="preserve">If upon review by the Consultant, no errors or omissions are discovered or if only minor corrections are made, copies will be returned </w:t>
      </w:r>
      <w:r>
        <w:t xml:space="preserve">to the Contractor </w:t>
      </w:r>
      <w:r w:rsidRPr="006511A0">
        <w:t xml:space="preserve">and fabrication and installation of work may proceed. If shop drawings are rejected, noted copy will be returned </w:t>
      </w:r>
      <w:r>
        <w:t xml:space="preserve">to the Contractor </w:t>
      </w:r>
      <w:r w:rsidRPr="006511A0">
        <w:t>and re</w:t>
      </w:r>
      <w:r>
        <w:t>submittal</w:t>
      </w:r>
      <w:r w:rsidRPr="006511A0">
        <w:t xml:space="preserve"> of corrected shop drawings, through same procedure indicated above, must be performed </w:t>
      </w:r>
      <w:r>
        <w:t xml:space="preserve">by the Contractor </w:t>
      </w:r>
      <w:r w:rsidRPr="006511A0">
        <w:t>before fabrication and installation of work may proceed.</w:t>
      </w:r>
      <w:r w:rsidRPr="0025167C">
        <w:t xml:space="preserve"> </w:t>
      </w:r>
    </w:p>
    <w:p w14:paraId="35185F8C" w14:textId="77777777" w:rsidR="00DD6CF1" w:rsidRPr="006511A0" w:rsidRDefault="000F3CF3" w:rsidP="00A84194">
      <w:pPr>
        <w:pStyle w:val="Heading3"/>
      </w:pPr>
      <w:r w:rsidRPr="000F3CF3">
        <w:t>After Consultant review, the Contractor shall distribute copies of the approved submittal</w:t>
      </w:r>
      <w:ins w:id="398" w:author="Liam Sykes" w:date="2022-03-22T10:43:00Z">
        <w:r w:rsidR="00234ED7">
          <w:t xml:space="preserve"> as necessary</w:t>
        </w:r>
      </w:ins>
      <w:r w:rsidR="00AD2709">
        <w:t xml:space="preserve">. </w:t>
      </w:r>
      <w:r w:rsidR="00DD6CF1">
        <w:t>The Contractor shall</w:t>
      </w:r>
      <w:r w:rsidR="00DD6CF1" w:rsidRPr="007218B7">
        <w:t xml:space="preserve"> not proceed with work until relevant </w:t>
      </w:r>
      <w:r w:rsidR="00DD6CF1">
        <w:t>submittal</w:t>
      </w:r>
      <w:r w:rsidR="00DD6CF1" w:rsidRPr="007218B7">
        <w:t>s are reviewed by the Consultant</w:t>
      </w:r>
    </w:p>
    <w:p w14:paraId="0316572E" w14:textId="77777777" w:rsidR="00DD6CF1" w:rsidRPr="007218B7" w:rsidRDefault="00DD6CF1" w:rsidP="00A84194">
      <w:pPr>
        <w:pStyle w:val="Heading3"/>
      </w:pPr>
      <w:r>
        <w:t>The Contractor shall n</w:t>
      </w:r>
      <w:r w:rsidRPr="007218B7">
        <w:t xml:space="preserve">otify the Consultant, in writing at time of </w:t>
      </w:r>
      <w:r>
        <w:t>submittal</w:t>
      </w:r>
      <w:r w:rsidRPr="007218B7">
        <w:t xml:space="preserve">, identifying deviations from requirements of Contract Documents stating reasons for deviations. </w:t>
      </w:r>
    </w:p>
    <w:p w14:paraId="0B1B209C" w14:textId="77777777" w:rsidR="00DD6CF1" w:rsidRPr="007218B7" w:rsidRDefault="00DD6CF1" w:rsidP="00A84194">
      <w:pPr>
        <w:pStyle w:val="Heading3"/>
      </w:pPr>
      <w:r>
        <w:t>The Contractor shall v</w:t>
      </w:r>
      <w:r w:rsidRPr="007218B7">
        <w:t xml:space="preserve">erify field measurements and affected adjacent </w:t>
      </w:r>
      <w:r>
        <w:t>w</w:t>
      </w:r>
      <w:r w:rsidRPr="007218B7">
        <w:t xml:space="preserve">ork are coordinated. </w:t>
      </w:r>
    </w:p>
    <w:p w14:paraId="2ABEAA30" w14:textId="77777777" w:rsidR="00DD6CF1" w:rsidRPr="007218B7" w:rsidRDefault="00DD6CF1" w:rsidP="00A84194">
      <w:pPr>
        <w:pStyle w:val="Heading3"/>
      </w:pPr>
      <w:r>
        <w:t xml:space="preserve">The </w:t>
      </w:r>
      <w:r w:rsidRPr="007218B7">
        <w:t xml:space="preserve">Contractor’s responsibility for errors and omissions in </w:t>
      </w:r>
      <w:r>
        <w:t>submittal</w:t>
      </w:r>
      <w:r w:rsidRPr="007218B7">
        <w:t xml:space="preserve"> is not relieved by the Consultant’s review of submittals. </w:t>
      </w:r>
    </w:p>
    <w:p w14:paraId="6F93AFAB" w14:textId="77777777" w:rsidR="00DD6CF1" w:rsidRPr="007218B7" w:rsidRDefault="00DD6CF1" w:rsidP="00A84194">
      <w:pPr>
        <w:pStyle w:val="Heading3"/>
      </w:pPr>
      <w:r>
        <w:t xml:space="preserve">The </w:t>
      </w:r>
      <w:r w:rsidRPr="007218B7">
        <w:t xml:space="preserve">Contractor's responsibility for deviations in </w:t>
      </w:r>
      <w:r>
        <w:t>submittal</w:t>
      </w:r>
      <w:r w:rsidRPr="007218B7">
        <w:t xml:space="preserve"> from requirements of Contract Documents is not relieved by the Consultant’s review of </w:t>
      </w:r>
      <w:proofErr w:type="gramStart"/>
      <w:r>
        <w:t>submittal</w:t>
      </w:r>
      <w:r w:rsidRPr="007218B7">
        <w:t>, unless</w:t>
      </w:r>
      <w:proofErr w:type="gramEnd"/>
      <w:r w:rsidRPr="007218B7">
        <w:t xml:space="preserve"> the Consultant gives written acceptance of specific deviations. </w:t>
      </w:r>
    </w:p>
    <w:p w14:paraId="0FC72594" w14:textId="77777777" w:rsidR="00DD6CF1" w:rsidRPr="007218B7" w:rsidRDefault="00DD6CF1" w:rsidP="00A84194">
      <w:pPr>
        <w:pStyle w:val="Heading3"/>
      </w:pPr>
      <w:r>
        <w:t>The Contractor shall m</w:t>
      </w:r>
      <w:r w:rsidRPr="007218B7">
        <w:t xml:space="preserve">ake any changes in </w:t>
      </w:r>
      <w:r>
        <w:t>submittal</w:t>
      </w:r>
      <w:r w:rsidRPr="007218B7">
        <w:t>s which the Consultant may require consistent with Contract Documents and resubmit as directed by the Consultant. When resubmitting,</w:t>
      </w:r>
      <w:r>
        <w:t xml:space="preserve"> the Contractor shall </w:t>
      </w:r>
      <w:r w:rsidRPr="007218B7">
        <w:t>notify the Consultant in writing of revisions other than those requested</w:t>
      </w:r>
      <w:r>
        <w:t xml:space="preserve"> by the Consultant</w:t>
      </w:r>
      <w:r w:rsidRPr="007218B7">
        <w:t xml:space="preserve">. </w:t>
      </w:r>
    </w:p>
    <w:p w14:paraId="65F95097" w14:textId="77777777" w:rsidR="00DD6CF1" w:rsidRDefault="00DD6CF1" w:rsidP="00A84194">
      <w:pPr>
        <w:pStyle w:val="Heading3"/>
      </w:pPr>
      <w:r>
        <w:t>The Contractor shall k</w:t>
      </w:r>
      <w:r w:rsidRPr="007218B7">
        <w:t xml:space="preserve">eep one reviewed copy of each </w:t>
      </w:r>
      <w:r>
        <w:t>submittal</w:t>
      </w:r>
      <w:r w:rsidRPr="007218B7">
        <w:t xml:space="preserve"> on site.</w:t>
      </w:r>
    </w:p>
    <w:p w14:paraId="2895A90B" w14:textId="77777777" w:rsidR="00DD6CF1" w:rsidRPr="009422B5" w:rsidRDefault="00DD6CF1" w:rsidP="00127583">
      <w:pPr>
        <w:pStyle w:val="Heading2"/>
      </w:pPr>
      <w:r w:rsidRPr="009422B5">
        <w:t>Submittal Requirements</w:t>
      </w:r>
    </w:p>
    <w:p w14:paraId="1082CBF6" w14:textId="77777777" w:rsidR="00DD6CF1" w:rsidRPr="007218B7" w:rsidRDefault="00DD6CF1" w:rsidP="00A84194">
      <w:pPr>
        <w:pStyle w:val="Heading3"/>
      </w:pPr>
      <w:r w:rsidRPr="009422B5">
        <w:t>This section specifies general requirements and procedures for Contractor’s submissions of</w:t>
      </w:r>
      <w:r w:rsidRPr="007218B7">
        <w:t xml:space="preserve"> shop drawings, product data, </w:t>
      </w:r>
      <w:proofErr w:type="gramStart"/>
      <w:r w:rsidRPr="007218B7">
        <w:t>samples</w:t>
      </w:r>
      <w:proofErr w:type="gramEnd"/>
      <w:r w:rsidRPr="007218B7">
        <w:t xml:space="preserve"> and mock-ups to the Consultant for review.  Submit promptly and in orderly sequence to not cause delay in Work. Failure to submit in ample time is not considered sufficient reason for an extension of Contract Time and no claim for extension by reason of such default will be allowed. </w:t>
      </w:r>
    </w:p>
    <w:p w14:paraId="04D7625B" w14:textId="77777777" w:rsidR="00D80E1D" w:rsidRPr="007218B7" w:rsidRDefault="00D80E1D" w:rsidP="00D80E1D">
      <w:pPr>
        <w:pStyle w:val="Heading3"/>
      </w:pPr>
      <w:r>
        <w:t>The Contractor shall r</w:t>
      </w:r>
      <w:r w:rsidRPr="007218B7">
        <w:t xml:space="preserve">eview submittals prior to </w:t>
      </w:r>
      <w:r>
        <w:t>submittal</w:t>
      </w:r>
      <w:r w:rsidRPr="007218B7">
        <w:t xml:space="preserve"> to the Consultant. This review represents that </w:t>
      </w:r>
      <w:r>
        <w:t xml:space="preserve">the </w:t>
      </w:r>
      <w:r w:rsidRPr="007218B7">
        <w:t>necessary requirements</w:t>
      </w:r>
      <w:r>
        <w:t xml:space="preserve"> of the Work</w:t>
      </w:r>
      <w:r w:rsidRPr="007218B7">
        <w:t xml:space="preserve"> have been determined and verified, or will be, and that each submittal has been checked and coordinated with </w:t>
      </w:r>
      <w:r>
        <w:t xml:space="preserve">the </w:t>
      </w:r>
      <w:r w:rsidRPr="007218B7">
        <w:t xml:space="preserve">requirements of Work and Contract Documents. Submittals not stamped, signed, </w:t>
      </w:r>
      <w:proofErr w:type="gramStart"/>
      <w:r w:rsidRPr="007218B7">
        <w:t>dated</w:t>
      </w:r>
      <w:proofErr w:type="gramEnd"/>
      <w:r w:rsidRPr="007218B7">
        <w:t xml:space="preserve"> and identified as to specific project will be returned </w:t>
      </w:r>
      <w:r>
        <w:t xml:space="preserve">to the Contractor </w:t>
      </w:r>
      <w:r w:rsidRPr="007218B7">
        <w:t xml:space="preserve">without being examined and shall be considered rejected. </w:t>
      </w:r>
    </w:p>
    <w:p w14:paraId="55E4E332" w14:textId="77777777" w:rsidR="00D80E1D" w:rsidRDefault="00D80E1D" w:rsidP="00D80E1D">
      <w:pPr>
        <w:pStyle w:val="Heading3"/>
      </w:pPr>
      <w:r>
        <w:t>Submittals shall i</w:t>
      </w:r>
      <w:r w:rsidRPr="006511A0">
        <w:t xml:space="preserve">ndicate materials, methods of construction and attachment or anchorage, erection diagrams, connections, explanatory </w:t>
      </w:r>
      <w:proofErr w:type="gramStart"/>
      <w:r w:rsidRPr="006511A0">
        <w:t>notes</w:t>
      </w:r>
      <w:proofErr w:type="gramEnd"/>
      <w:r w:rsidRPr="006511A0">
        <w:t xml:space="preserve"> and other information necessary for completion of Work. Where articles or equipment attach or connect to other articles or equipment, indicate that such items have been coordinated, regardless of Section under which adjacent items will be supplied and installed. Indicate cross references to design drawings and specifications.</w:t>
      </w:r>
    </w:p>
    <w:p w14:paraId="48ECE076" w14:textId="77777777" w:rsidR="00D80E1D" w:rsidRPr="006511A0" w:rsidRDefault="00D80E1D" w:rsidP="00D80E1D">
      <w:pPr>
        <w:pStyle w:val="Heading3"/>
      </w:pPr>
      <w:r>
        <w:t>I</w:t>
      </w:r>
      <w:r w:rsidRPr="006511A0">
        <w:t xml:space="preserve">nformation not applicable to </w:t>
      </w:r>
      <w:r>
        <w:t>the Work must be deleted prior to submittal</w:t>
      </w:r>
      <w:r w:rsidRPr="006511A0">
        <w:t>.</w:t>
      </w:r>
    </w:p>
    <w:p w14:paraId="426BECE7" w14:textId="77777777" w:rsidR="00D80E1D" w:rsidRPr="006511A0" w:rsidRDefault="00D80E1D" w:rsidP="00D80E1D">
      <w:pPr>
        <w:pStyle w:val="Heading3"/>
      </w:pPr>
      <w:r w:rsidRPr="006511A0">
        <w:t xml:space="preserve">Supplement standard information to provide details applicable to </w:t>
      </w:r>
      <w:r>
        <w:t>the Work</w:t>
      </w:r>
      <w:r w:rsidRPr="006511A0">
        <w:t>.</w:t>
      </w:r>
    </w:p>
    <w:p w14:paraId="416C322F" w14:textId="77777777" w:rsidR="00DD6CF1" w:rsidRPr="006511A0" w:rsidRDefault="00DD6CF1" w:rsidP="00A84194">
      <w:pPr>
        <w:pStyle w:val="Heading3"/>
      </w:pPr>
      <w:r w:rsidRPr="006511A0">
        <w:lastRenderedPageBreak/>
        <w:t>Cross-reference product data information to applicable portions of Contract Documents.</w:t>
      </w:r>
    </w:p>
    <w:p w14:paraId="6ECE0DDD" w14:textId="77777777" w:rsidR="00DD6CF1" w:rsidRPr="00E91703" w:rsidRDefault="00DD6CF1" w:rsidP="00A84194">
      <w:pPr>
        <w:pStyle w:val="Heading3"/>
      </w:pPr>
      <w:r w:rsidRPr="00E91703">
        <w:t>Samples</w:t>
      </w:r>
      <w:r>
        <w:t xml:space="preserve"> include</w:t>
      </w:r>
      <w:r w:rsidRPr="00E91703">
        <w:t xml:space="preserve"> examples of materials, equipment, quality, finishes, workmanship. Label samples with origin and intended use.</w:t>
      </w:r>
    </w:p>
    <w:p w14:paraId="71F6BA7D" w14:textId="77777777" w:rsidR="00DD6CF1" w:rsidRPr="00E91703" w:rsidRDefault="00DD6CF1" w:rsidP="00A84194">
      <w:pPr>
        <w:pStyle w:val="Heading3"/>
      </w:pPr>
      <w:r w:rsidRPr="00A07058">
        <w:t xml:space="preserve">Notify the Consultant in writing, at </w:t>
      </w:r>
      <w:r w:rsidR="00D80E1D">
        <w:t xml:space="preserve">the </w:t>
      </w:r>
      <w:r w:rsidRPr="00A07058">
        <w:t xml:space="preserve">time of submittal of </w:t>
      </w:r>
      <w:r w:rsidR="00D80E1D">
        <w:t xml:space="preserve">any </w:t>
      </w:r>
      <w:r w:rsidRPr="00A07058">
        <w:t xml:space="preserve">deviations in </w:t>
      </w:r>
      <w:r w:rsidR="00D80E1D">
        <w:t xml:space="preserve">the </w:t>
      </w:r>
      <w:r w:rsidRPr="00A07058">
        <w:t xml:space="preserve">samples from </w:t>
      </w:r>
      <w:r w:rsidR="00D80E1D">
        <w:t xml:space="preserve">the </w:t>
      </w:r>
      <w:r w:rsidRPr="00A07058">
        <w:t>requirements of</w:t>
      </w:r>
      <w:r w:rsidRPr="00E91703">
        <w:t xml:space="preserve"> </w:t>
      </w:r>
      <w:r w:rsidR="00D80E1D">
        <w:t xml:space="preserve">the </w:t>
      </w:r>
      <w:r w:rsidR="00D80E1D" w:rsidRPr="00E91703">
        <w:t>Contract Documents</w:t>
      </w:r>
      <w:r w:rsidRPr="00E91703">
        <w:t>.</w:t>
      </w:r>
    </w:p>
    <w:p w14:paraId="215D3A22" w14:textId="77777777" w:rsidR="00DD6CF1" w:rsidRPr="00E91703" w:rsidRDefault="00DD6CF1" w:rsidP="00A84194">
      <w:pPr>
        <w:pStyle w:val="Heading3"/>
      </w:pPr>
      <w:r w:rsidRPr="00E91703">
        <w:t>Where colour, pattern or texture is criterion, submit full range of samples. Make changes in samples, which the Consultant may require, consistent with Contract Documents. Reviewed and accepted samples will become standard of workmanship and material against which installed Work will be verified</w:t>
      </w:r>
    </w:p>
    <w:p w14:paraId="108BF369" w14:textId="77777777" w:rsidR="00DD6CF1" w:rsidRPr="007218B7" w:rsidRDefault="00DD6CF1" w:rsidP="00A84194">
      <w:pPr>
        <w:pStyle w:val="Heading3"/>
      </w:pPr>
      <w:r w:rsidRPr="007218B7">
        <w:t xml:space="preserve">Present shop drawings, product data, </w:t>
      </w:r>
      <w:proofErr w:type="gramStart"/>
      <w:r w:rsidRPr="007218B7">
        <w:t>samples</w:t>
      </w:r>
      <w:proofErr w:type="gramEnd"/>
      <w:r w:rsidRPr="007218B7">
        <w:t xml:space="preserve"> and mock-ups in SI Metric units. </w:t>
      </w:r>
    </w:p>
    <w:p w14:paraId="6405BA71" w14:textId="77777777" w:rsidR="00DD6CF1" w:rsidRPr="007218B7" w:rsidRDefault="00DD6CF1" w:rsidP="00A84194">
      <w:pPr>
        <w:pStyle w:val="Heading3"/>
      </w:pPr>
      <w:r w:rsidRPr="007218B7">
        <w:t xml:space="preserve">Where items or information is not produced in SI Metric units converted values are acceptable. </w:t>
      </w:r>
    </w:p>
    <w:p w14:paraId="4ACE5CD6" w14:textId="77777777" w:rsidR="00DD6CF1" w:rsidRPr="00EA7A99" w:rsidRDefault="00DD6CF1">
      <w:pPr>
        <w:pStyle w:val="Heading2"/>
        <w:pPrChange w:id="399" w:author="Liam Sykes" w:date="2022-03-18T10:43:00Z">
          <w:pPr>
            <w:pStyle w:val="Heading3"/>
          </w:pPr>
        </w:pPrChange>
      </w:pPr>
      <w:r w:rsidRPr="00EA7A99">
        <w:t>Professional Engineer Design</w:t>
      </w:r>
    </w:p>
    <w:p w14:paraId="69CC6B23" w14:textId="77777777" w:rsidR="00DD6CF1" w:rsidRPr="007218B7" w:rsidRDefault="00DD6CF1">
      <w:pPr>
        <w:pStyle w:val="Heading3"/>
        <w:pPrChange w:id="400" w:author="Liam Sykes" w:date="2022-03-18T10:43:00Z">
          <w:pPr>
            <w:pStyle w:val="Heading4"/>
            <w:tabs>
              <w:tab w:val="left" w:pos="2160"/>
            </w:tabs>
          </w:pPr>
        </w:pPrChange>
      </w:pPr>
      <w:r w:rsidRPr="0025167C">
        <w:t>Where Specification</w:t>
      </w:r>
      <w:r w:rsidR="00D80E1D">
        <w:t xml:space="preserve"> Section</w:t>
      </w:r>
      <w:r w:rsidRPr="0025167C">
        <w:t xml:space="preserve">s require </w:t>
      </w:r>
      <w:r w:rsidR="00CE5286">
        <w:t xml:space="preserve">design by a </w:t>
      </w:r>
      <w:r w:rsidRPr="0025167C">
        <w:t>Professional Engineer, such engineer is required to be licensed in the related dis</w:t>
      </w:r>
      <w:r w:rsidRPr="007218B7">
        <w:t>cipline in the Province of Ontario.</w:t>
      </w:r>
    </w:p>
    <w:p w14:paraId="6236FF0C" w14:textId="77777777" w:rsidR="00DD6CF1" w:rsidRPr="007218B7" w:rsidRDefault="00DD6CF1" w:rsidP="00127583">
      <w:pPr>
        <w:pStyle w:val="Heading2"/>
      </w:pPr>
      <w:r w:rsidRPr="007218B7">
        <w:t>Summary</w:t>
      </w:r>
    </w:p>
    <w:p w14:paraId="72E34753" w14:textId="77777777" w:rsidR="00D80E1D" w:rsidRPr="007218B7" w:rsidRDefault="00D80E1D" w:rsidP="00D80E1D">
      <w:pPr>
        <w:pStyle w:val="Heading3"/>
      </w:pPr>
      <w:r>
        <w:t xml:space="preserve">As a minimum, the Contractor shall submit the following submittals </w:t>
      </w:r>
      <w:r w:rsidRPr="00A07058">
        <w:t>to the Consultant, or his designate,</w:t>
      </w:r>
      <w:r w:rsidRPr="007218B7">
        <w:t xml:space="preserve"> before,</w:t>
      </w:r>
      <w:r w:rsidRPr="009E0346">
        <w:t xml:space="preserve"> </w:t>
      </w:r>
      <w:r w:rsidRPr="007218B7">
        <w:t>during</w:t>
      </w:r>
      <w:r w:rsidRPr="009E0346">
        <w:t xml:space="preserve"> </w:t>
      </w:r>
      <w:r w:rsidRPr="007218B7">
        <w:t>and</w:t>
      </w:r>
      <w:r w:rsidRPr="009E0346">
        <w:t xml:space="preserve"> </w:t>
      </w:r>
      <w:r w:rsidRPr="007218B7">
        <w:t>after</w:t>
      </w:r>
      <w:r w:rsidRPr="009E0346">
        <w:t xml:space="preserve"> </w:t>
      </w:r>
      <w:r w:rsidRPr="007218B7">
        <w:t>construction:</w:t>
      </w:r>
    </w:p>
    <w:p w14:paraId="14341E6F" w14:textId="77777777" w:rsidR="00DD6CF1" w:rsidRPr="007218B7" w:rsidRDefault="00DD6CF1" w:rsidP="00D80E1D">
      <w:pPr>
        <w:pStyle w:val="Heading4"/>
        <w:tabs>
          <w:tab w:val="left" w:pos="2160"/>
        </w:tabs>
      </w:pPr>
      <w:r w:rsidRPr="007218B7">
        <w:t>Construction schedule.</w:t>
      </w:r>
    </w:p>
    <w:p w14:paraId="2E8055BA" w14:textId="77777777" w:rsidR="00DD6CF1" w:rsidRPr="007218B7" w:rsidRDefault="00DD6CF1" w:rsidP="00D80E1D">
      <w:pPr>
        <w:pStyle w:val="Heading4"/>
        <w:tabs>
          <w:tab w:val="left" w:pos="2160"/>
        </w:tabs>
      </w:pPr>
      <w:r w:rsidRPr="007218B7">
        <w:t>Proposed</w:t>
      </w:r>
      <w:r w:rsidRPr="007218B7">
        <w:rPr>
          <w:spacing w:val="-1"/>
        </w:rPr>
        <w:t xml:space="preserve"> </w:t>
      </w:r>
      <w:r w:rsidRPr="007218B7">
        <w:t>location</w:t>
      </w:r>
      <w:r w:rsidRPr="007218B7">
        <w:rPr>
          <w:spacing w:val="-1"/>
        </w:rPr>
        <w:t xml:space="preserve"> </w:t>
      </w:r>
      <w:r w:rsidRPr="007218B7">
        <w:t>and</w:t>
      </w:r>
      <w:r w:rsidRPr="007218B7">
        <w:rPr>
          <w:spacing w:val="-1"/>
        </w:rPr>
        <w:t xml:space="preserve"> </w:t>
      </w:r>
      <w:r w:rsidRPr="007218B7">
        <w:t>details of temporary buildings.</w:t>
      </w:r>
    </w:p>
    <w:p w14:paraId="0C658C67" w14:textId="77777777" w:rsidR="00DD6CF1" w:rsidRPr="007218B7" w:rsidRDefault="00DD6CF1" w:rsidP="00D80E1D">
      <w:pPr>
        <w:pStyle w:val="Heading4"/>
        <w:tabs>
          <w:tab w:val="left" w:pos="2160"/>
        </w:tabs>
      </w:pPr>
      <w:r w:rsidRPr="007218B7">
        <w:t>Shop drawings for per</w:t>
      </w:r>
      <w:r w:rsidRPr="007218B7">
        <w:rPr>
          <w:spacing w:val="-2"/>
        </w:rPr>
        <w:t>m</w:t>
      </w:r>
      <w:r w:rsidRPr="007218B7">
        <w:rPr>
          <w:spacing w:val="1"/>
        </w:rPr>
        <w:t>a</w:t>
      </w:r>
      <w:r w:rsidRPr="007218B7">
        <w:t>nent and temporary works.</w:t>
      </w:r>
    </w:p>
    <w:p w14:paraId="2EC7F800" w14:textId="77777777" w:rsidR="00DD6CF1" w:rsidRPr="007218B7" w:rsidRDefault="00DD6CF1" w:rsidP="00D80E1D">
      <w:pPr>
        <w:pStyle w:val="Heading4"/>
        <w:tabs>
          <w:tab w:val="left" w:pos="2160"/>
        </w:tabs>
      </w:pPr>
      <w:r w:rsidRPr="007218B7">
        <w:t>S</w:t>
      </w:r>
      <w:r w:rsidRPr="007218B7">
        <w:rPr>
          <w:spacing w:val="1"/>
        </w:rPr>
        <w:t>a</w:t>
      </w:r>
      <w:r w:rsidRPr="007218B7">
        <w:rPr>
          <w:spacing w:val="-2"/>
        </w:rPr>
        <w:t>m</w:t>
      </w:r>
      <w:r w:rsidRPr="007218B7">
        <w:t>ples.</w:t>
      </w:r>
    </w:p>
    <w:p w14:paraId="4881F4C3" w14:textId="77777777" w:rsidR="00DD6CF1" w:rsidRPr="007218B7" w:rsidRDefault="00DD6CF1" w:rsidP="00D80E1D">
      <w:pPr>
        <w:pStyle w:val="Heading4"/>
        <w:tabs>
          <w:tab w:val="left" w:pos="2160"/>
        </w:tabs>
      </w:pPr>
      <w:r w:rsidRPr="007218B7">
        <w:t>Tests and reports.</w:t>
      </w:r>
    </w:p>
    <w:p w14:paraId="3C97B1BC" w14:textId="77777777" w:rsidR="00DD6CF1" w:rsidRPr="007218B7" w:rsidRDefault="00DD6CF1" w:rsidP="00D80E1D">
      <w:pPr>
        <w:pStyle w:val="Heading4"/>
        <w:tabs>
          <w:tab w:val="left" w:pos="2160"/>
        </w:tabs>
      </w:pPr>
      <w:r w:rsidRPr="007218B7">
        <w:t>Maintenance data and operating instructions.</w:t>
      </w:r>
    </w:p>
    <w:p w14:paraId="228A4B6C" w14:textId="77777777" w:rsidR="00DD6CF1" w:rsidRPr="007218B7" w:rsidRDefault="00DD6CF1" w:rsidP="00D80E1D">
      <w:pPr>
        <w:pStyle w:val="Heading4"/>
        <w:tabs>
          <w:tab w:val="left" w:pos="2160"/>
        </w:tabs>
      </w:pPr>
      <w:r w:rsidRPr="007218B7">
        <w:t xml:space="preserve">Maintenance </w:t>
      </w:r>
      <w:r w:rsidRPr="007218B7">
        <w:rPr>
          <w:spacing w:val="-2"/>
        </w:rPr>
        <w:t>m</w:t>
      </w:r>
      <w:r w:rsidRPr="007218B7">
        <w:t>aterials.</w:t>
      </w:r>
    </w:p>
    <w:p w14:paraId="2E7C24B5" w14:textId="77777777" w:rsidR="00DD6CF1" w:rsidRPr="007218B7" w:rsidRDefault="00DD6CF1" w:rsidP="00D80E1D">
      <w:pPr>
        <w:pStyle w:val="Heading4"/>
        <w:tabs>
          <w:tab w:val="left" w:pos="2160"/>
        </w:tabs>
      </w:pPr>
      <w:r w:rsidRPr="007218B7">
        <w:t>Lu</w:t>
      </w:r>
      <w:r w:rsidRPr="007218B7">
        <w:rPr>
          <w:spacing w:val="-2"/>
        </w:rPr>
        <w:t>m</w:t>
      </w:r>
      <w:r w:rsidRPr="007218B7">
        <w:t>p Sum</w:t>
      </w:r>
      <w:r w:rsidRPr="007218B7">
        <w:rPr>
          <w:spacing w:val="-2"/>
        </w:rPr>
        <w:t xml:space="preserve"> </w:t>
      </w:r>
      <w:r w:rsidRPr="007218B7">
        <w:t>breakdown of Tender price.</w:t>
      </w:r>
    </w:p>
    <w:p w14:paraId="6B990F9D" w14:textId="77777777" w:rsidR="00DD6CF1" w:rsidRPr="007218B7" w:rsidRDefault="00DD6CF1" w:rsidP="00D80E1D">
      <w:pPr>
        <w:pStyle w:val="Heading4"/>
        <w:tabs>
          <w:tab w:val="left" w:pos="2160"/>
        </w:tabs>
      </w:pPr>
      <w:r w:rsidRPr="007218B7">
        <w:t>Interference</w:t>
      </w:r>
      <w:r w:rsidRPr="007218B7">
        <w:rPr>
          <w:spacing w:val="-2"/>
        </w:rPr>
        <w:t xml:space="preserve"> </w:t>
      </w:r>
      <w:r w:rsidRPr="007218B7">
        <w:t>Drawings.</w:t>
      </w:r>
    </w:p>
    <w:p w14:paraId="69F8EE66" w14:textId="77777777" w:rsidR="00DD6CF1" w:rsidRPr="007218B7" w:rsidRDefault="00820044" w:rsidP="00D80E1D">
      <w:pPr>
        <w:pStyle w:val="Heading4"/>
        <w:tabs>
          <w:tab w:val="left" w:pos="2160"/>
        </w:tabs>
      </w:pPr>
      <w:r>
        <w:t>As-Built</w:t>
      </w:r>
      <w:r w:rsidR="00DD6CF1" w:rsidRPr="007218B7">
        <w:t xml:space="preserve"> Drawings.</w:t>
      </w:r>
    </w:p>
    <w:p w14:paraId="0DDE9C58" w14:textId="77777777" w:rsidR="00DD6CF1" w:rsidRPr="007218B7" w:rsidRDefault="00DD6CF1" w:rsidP="00D80E1D">
      <w:pPr>
        <w:pStyle w:val="Heading4"/>
        <w:tabs>
          <w:tab w:val="left" w:pos="2160"/>
        </w:tabs>
      </w:pPr>
      <w:r w:rsidRPr="007218B7">
        <w:t>Details of proposed tower</w:t>
      </w:r>
      <w:r w:rsidRPr="007218B7">
        <w:rPr>
          <w:spacing w:val="-1"/>
        </w:rPr>
        <w:t xml:space="preserve"> </w:t>
      </w:r>
      <w:r w:rsidRPr="007218B7">
        <w:t>crane (if applicable).</w:t>
      </w:r>
    </w:p>
    <w:p w14:paraId="302094EA" w14:textId="77777777" w:rsidR="00DD6CF1" w:rsidRPr="007218B7" w:rsidRDefault="00DD6CF1" w:rsidP="00D80E1D">
      <w:pPr>
        <w:pStyle w:val="Heading4"/>
        <w:tabs>
          <w:tab w:val="left" w:pos="2160"/>
        </w:tabs>
      </w:pPr>
      <w:r w:rsidRPr="007218B7">
        <w:t>NSF</w:t>
      </w:r>
      <w:r w:rsidRPr="007218B7">
        <w:rPr>
          <w:spacing w:val="-1"/>
        </w:rPr>
        <w:t xml:space="preserve"> </w:t>
      </w:r>
      <w:r w:rsidRPr="007218B7">
        <w:t>61</w:t>
      </w:r>
      <w:r w:rsidRPr="007218B7">
        <w:rPr>
          <w:spacing w:val="-1"/>
        </w:rPr>
        <w:t xml:space="preserve"> </w:t>
      </w:r>
      <w:r w:rsidR="0098657D">
        <w:rPr>
          <w:spacing w:val="-1"/>
        </w:rPr>
        <w:t xml:space="preserve">and NSF 372 </w:t>
      </w:r>
      <w:r w:rsidRPr="007218B7">
        <w:t>certifications</w:t>
      </w:r>
      <w:r w:rsidRPr="007218B7">
        <w:rPr>
          <w:spacing w:val="-1"/>
        </w:rPr>
        <w:t xml:space="preserve"> </w:t>
      </w:r>
      <w:r w:rsidRPr="007218B7">
        <w:t>of</w:t>
      </w:r>
      <w:r w:rsidRPr="007218B7">
        <w:rPr>
          <w:spacing w:val="-1"/>
        </w:rPr>
        <w:t xml:space="preserve"> </w:t>
      </w:r>
      <w:r w:rsidRPr="007218B7">
        <w:rPr>
          <w:spacing w:val="-2"/>
        </w:rPr>
        <w:t>m</w:t>
      </w:r>
      <w:r w:rsidRPr="007218B7">
        <w:t>aterials</w:t>
      </w:r>
      <w:r w:rsidRPr="007218B7">
        <w:rPr>
          <w:spacing w:val="-1"/>
        </w:rPr>
        <w:t xml:space="preserve"> </w:t>
      </w:r>
      <w:r w:rsidRPr="007218B7">
        <w:t>and</w:t>
      </w:r>
      <w:r w:rsidRPr="007218B7">
        <w:rPr>
          <w:spacing w:val="-1"/>
        </w:rPr>
        <w:t xml:space="preserve"> </w:t>
      </w:r>
      <w:r w:rsidRPr="007218B7">
        <w:t>equip</w:t>
      </w:r>
      <w:r w:rsidRPr="007218B7">
        <w:rPr>
          <w:spacing w:val="-2"/>
        </w:rPr>
        <w:t>m</w:t>
      </w:r>
      <w:r w:rsidRPr="007218B7">
        <w:t>ent.</w:t>
      </w:r>
    </w:p>
    <w:p w14:paraId="6CFDB0A5" w14:textId="77777777" w:rsidR="00DD6CF1" w:rsidRPr="007218B7" w:rsidRDefault="00DD6CF1" w:rsidP="00D80E1D">
      <w:pPr>
        <w:pStyle w:val="Heading4"/>
        <w:tabs>
          <w:tab w:val="left" w:pos="2160"/>
        </w:tabs>
      </w:pPr>
      <w:r w:rsidRPr="007218B7">
        <w:t>Per</w:t>
      </w:r>
      <w:r w:rsidRPr="007218B7">
        <w:rPr>
          <w:spacing w:val="-2"/>
        </w:rPr>
        <w:t>m</w:t>
      </w:r>
      <w:r w:rsidRPr="007218B7">
        <w:t>its/certificates from</w:t>
      </w:r>
      <w:r w:rsidRPr="007218B7">
        <w:rPr>
          <w:spacing w:val="-2"/>
        </w:rPr>
        <w:t xml:space="preserve"> </w:t>
      </w:r>
      <w:r w:rsidRPr="007218B7">
        <w:t>various r</w:t>
      </w:r>
      <w:r w:rsidRPr="007218B7">
        <w:rPr>
          <w:spacing w:val="-2"/>
        </w:rPr>
        <w:t>e</w:t>
      </w:r>
      <w:r w:rsidRPr="007218B7">
        <w:t>g</w:t>
      </w:r>
      <w:r w:rsidRPr="007218B7">
        <w:rPr>
          <w:spacing w:val="-2"/>
        </w:rPr>
        <w:t>u</w:t>
      </w:r>
      <w:r w:rsidRPr="007218B7">
        <w:t>lat</w:t>
      </w:r>
      <w:r w:rsidRPr="007218B7">
        <w:rPr>
          <w:spacing w:val="-2"/>
        </w:rPr>
        <w:t>o</w:t>
      </w:r>
      <w:r w:rsidRPr="007218B7">
        <w:t>ry</w:t>
      </w:r>
      <w:r w:rsidRPr="007218B7">
        <w:rPr>
          <w:spacing w:val="-1"/>
        </w:rPr>
        <w:t xml:space="preserve"> </w:t>
      </w:r>
      <w:r w:rsidRPr="007218B7">
        <w:t>agencies</w:t>
      </w:r>
      <w:r w:rsidRPr="007218B7">
        <w:rPr>
          <w:spacing w:val="-1"/>
        </w:rPr>
        <w:t xml:space="preserve"> </w:t>
      </w:r>
      <w:r w:rsidRPr="007218B7">
        <w:t>(s</w:t>
      </w:r>
      <w:r w:rsidRPr="007218B7">
        <w:rPr>
          <w:spacing w:val="-2"/>
        </w:rPr>
        <w:t>u</w:t>
      </w:r>
      <w:r w:rsidRPr="007218B7">
        <w:t>ch</w:t>
      </w:r>
      <w:r w:rsidRPr="007218B7">
        <w:rPr>
          <w:spacing w:val="-1"/>
        </w:rPr>
        <w:t xml:space="preserve"> </w:t>
      </w:r>
      <w:r w:rsidRPr="007218B7">
        <w:t>as</w:t>
      </w:r>
      <w:r w:rsidRPr="007218B7">
        <w:rPr>
          <w:spacing w:val="-1"/>
        </w:rPr>
        <w:t xml:space="preserve"> </w:t>
      </w:r>
      <w:r w:rsidRPr="007218B7">
        <w:t>TSSA, etc.).</w:t>
      </w:r>
    </w:p>
    <w:p w14:paraId="5B6E8966" w14:textId="77777777" w:rsidR="00DD6CF1" w:rsidRDefault="00DD6CF1" w:rsidP="00D80E1D">
      <w:pPr>
        <w:pStyle w:val="Heading4"/>
        <w:tabs>
          <w:tab w:val="left" w:pos="2160"/>
        </w:tabs>
      </w:pPr>
      <w:r w:rsidRPr="007218B7">
        <w:t>Commissioning plans and schedules</w:t>
      </w:r>
    </w:p>
    <w:p w14:paraId="3A99F7C7" w14:textId="77777777" w:rsidR="00224581" w:rsidRPr="00AC415E" w:rsidRDefault="00224581" w:rsidP="00D80E1D">
      <w:pPr>
        <w:pStyle w:val="Heading4"/>
        <w:tabs>
          <w:tab w:val="left" w:pos="2160"/>
        </w:tabs>
      </w:pPr>
      <w:r>
        <w:t xml:space="preserve">On-the-Job Training form (OJT) as required and defined by </w:t>
      </w:r>
      <w:r w:rsidRPr="00AC415E">
        <w:rPr>
          <w:rPrChange w:id="401" w:author="Liam Sykes" w:date="2022-03-18T10:45:00Z">
            <w:rPr>
              <w:highlight w:val="yellow"/>
            </w:rPr>
          </w:rPrChange>
        </w:rPr>
        <w:t>Section 01820 – Demonstration and Training</w:t>
      </w:r>
      <w:r w:rsidR="00CD79DA" w:rsidRPr="00AC415E">
        <w:t>.</w:t>
      </w:r>
    </w:p>
    <w:p w14:paraId="3FC37272" w14:textId="77777777" w:rsidR="00DD6CF1" w:rsidRPr="007218B7" w:rsidRDefault="00DD6CF1" w:rsidP="00A84194">
      <w:pPr>
        <w:pStyle w:val="Heading3"/>
      </w:pPr>
      <w:r w:rsidRPr="007218B7">
        <w:t>Facsi</w:t>
      </w:r>
      <w:r w:rsidRPr="007218B7">
        <w:rPr>
          <w:spacing w:val="-2"/>
        </w:rPr>
        <w:t>m</w:t>
      </w:r>
      <w:r w:rsidRPr="007218B7">
        <w:t>ile trans</w:t>
      </w:r>
      <w:r w:rsidRPr="007218B7">
        <w:rPr>
          <w:spacing w:val="-2"/>
        </w:rPr>
        <w:t>m</w:t>
      </w:r>
      <w:r w:rsidRPr="007218B7">
        <w:t xml:space="preserve">issions will not </w:t>
      </w:r>
      <w:r w:rsidRPr="007218B7">
        <w:rPr>
          <w:spacing w:val="-2"/>
        </w:rPr>
        <w:t>b</w:t>
      </w:r>
      <w:r w:rsidRPr="007218B7">
        <w:t xml:space="preserve">e </w:t>
      </w:r>
      <w:r w:rsidRPr="007218B7">
        <w:rPr>
          <w:spacing w:val="-1"/>
        </w:rPr>
        <w:t>a</w:t>
      </w:r>
      <w:r w:rsidRPr="007218B7">
        <w:t>ccepta</w:t>
      </w:r>
      <w:r w:rsidRPr="007218B7">
        <w:rPr>
          <w:spacing w:val="-2"/>
        </w:rPr>
        <w:t>b</w:t>
      </w:r>
      <w:r w:rsidRPr="007218B7">
        <w:t>le.</w:t>
      </w:r>
    </w:p>
    <w:p w14:paraId="480A617F" w14:textId="77777777" w:rsidR="00DD6CF1" w:rsidRPr="00166312" w:rsidRDefault="00DD6CF1" w:rsidP="00127583">
      <w:pPr>
        <w:pStyle w:val="Heading2"/>
      </w:pPr>
      <w:r w:rsidRPr="00166312">
        <w:t>Procedures</w:t>
      </w:r>
    </w:p>
    <w:p w14:paraId="514B160F" w14:textId="77777777" w:rsidR="00DD6CF1" w:rsidRDefault="00DD6CF1" w:rsidP="00A84194">
      <w:pPr>
        <w:pStyle w:val="Heading3"/>
        <w:rPr>
          <w:ins w:id="402" w:author="Liam Sykes" w:date="2022-03-18T10:46:00Z"/>
        </w:rPr>
      </w:pPr>
      <w:r w:rsidRPr="009422B5">
        <w:t>Direct submittals to the Consultant</w:t>
      </w:r>
      <w:del w:id="403" w:author="Johnny Pang" w:date="2022-04-16T14:24:00Z">
        <w:r w:rsidRPr="009422B5" w:rsidDel="00D9615C">
          <w:delText xml:space="preserve"> </w:delText>
        </w:r>
      </w:del>
      <w:ins w:id="404" w:author="Johnny Pang" w:date="2022-04-16T14:24:00Z">
        <w:r w:rsidR="00D9615C">
          <w:t xml:space="preserve">s </w:t>
        </w:r>
      </w:ins>
      <w:r w:rsidRPr="009422B5">
        <w:t>at the following address</w:t>
      </w:r>
      <w:ins w:id="405" w:author="Johnny Pang" w:date="2022-04-16T14:24:00Z">
        <w:r w:rsidR="00D9615C">
          <w:t>es</w:t>
        </w:r>
      </w:ins>
      <w:r w:rsidRPr="009422B5">
        <w:t>, unless specified otherwise in the Contract Documents.</w:t>
      </w:r>
    </w:p>
    <w:p w14:paraId="489A1DE2" w14:textId="77777777" w:rsidR="00AC415E" w:rsidRPr="003B709C" w:rsidRDefault="00AC415E">
      <w:pPr>
        <w:pStyle w:val="Heading4"/>
        <w:rPr>
          <w:ins w:id="406" w:author="Liam Sykes" w:date="2022-03-18T10:46:00Z"/>
        </w:rPr>
        <w:pPrChange w:id="407" w:author="Johnny Pang" w:date="2022-04-16T14:23:00Z">
          <w:pPr>
            <w:pStyle w:val="Heading4"/>
            <w:numPr>
              <w:ilvl w:val="0"/>
              <w:numId w:val="0"/>
            </w:numPr>
            <w:tabs>
              <w:tab w:val="clear" w:pos="2160"/>
            </w:tabs>
            <w:ind w:left="0" w:firstLine="0"/>
          </w:pPr>
        </w:pPrChange>
      </w:pPr>
      <w:commentRangeStart w:id="408"/>
      <w:commentRangeStart w:id="409"/>
      <w:ins w:id="410" w:author="Liam Sykes" w:date="2022-03-18T10:46:00Z">
        <w:r w:rsidRPr="003B709C">
          <w:t>Andrew Moreton</w:t>
        </w:r>
      </w:ins>
    </w:p>
    <w:p w14:paraId="5B79382C" w14:textId="77777777" w:rsidR="00AC415E" w:rsidRPr="003B709C" w:rsidRDefault="00AC415E" w:rsidP="003B709C">
      <w:pPr>
        <w:pStyle w:val="Heading4"/>
        <w:numPr>
          <w:ilvl w:val="0"/>
          <w:numId w:val="0"/>
        </w:numPr>
        <w:ind w:left="2160"/>
        <w:rPr>
          <w:ins w:id="411" w:author="Liam Sykes" w:date="2022-03-18T10:46:00Z"/>
        </w:rPr>
      </w:pPr>
      <w:ins w:id="412" w:author="Liam Sykes" w:date="2022-03-18T10:46:00Z">
        <w:r w:rsidRPr="003B709C">
          <w:t>168 Commerce Valley Dr. W #200</w:t>
        </w:r>
      </w:ins>
    </w:p>
    <w:p w14:paraId="546CDE5A" w14:textId="77777777" w:rsidR="00AC415E" w:rsidRPr="003B709C" w:rsidRDefault="00AC415E" w:rsidP="003B709C">
      <w:pPr>
        <w:pStyle w:val="Heading4"/>
        <w:numPr>
          <w:ilvl w:val="0"/>
          <w:numId w:val="0"/>
        </w:numPr>
        <w:ind w:left="2160"/>
        <w:rPr>
          <w:ins w:id="413" w:author="Liam Sykes" w:date="2022-03-18T10:46:00Z"/>
        </w:rPr>
      </w:pPr>
      <w:ins w:id="414" w:author="Liam Sykes" w:date="2022-03-18T10:46:00Z">
        <w:r w:rsidRPr="003B709C">
          <w:t>Thornhill, ON, Canada</w:t>
        </w:r>
      </w:ins>
    </w:p>
    <w:p w14:paraId="6F9B11E3" w14:textId="7EBB5BE3" w:rsidR="00AC415E" w:rsidRDefault="00EC0327" w:rsidP="003B709C">
      <w:pPr>
        <w:pStyle w:val="Heading4"/>
        <w:numPr>
          <w:ilvl w:val="0"/>
          <w:numId w:val="0"/>
        </w:numPr>
        <w:ind w:left="2160"/>
        <w:rPr>
          <w:ins w:id="415" w:author="Johnny Pang" w:date="2022-11-29T09:41:00Z"/>
        </w:rPr>
      </w:pPr>
      <w:ins w:id="416" w:author="Liam Sykes" w:date="2022-03-18T10:47:00Z">
        <w:r w:rsidRPr="003B709C">
          <w:t>L3T 7V8</w:t>
        </w:r>
      </w:ins>
    </w:p>
    <w:p w14:paraId="74C10A26" w14:textId="0A0F327E" w:rsidR="006D64C7" w:rsidRDefault="006D64C7" w:rsidP="003B709C">
      <w:pPr>
        <w:pStyle w:val="Heading4"/>
        <w:numPr>
          <w:ilvl w:val="0"/>
          <w:numId w:val="0"/>
        </w:numPr>
        <w:ind w:left="2160"/>
        <w:rPr>
          <w:ins w:id="417" w:author="Johnny Pang" w:date="2022-04-16T14:23:00Z"/>
        </w:rPr>
      </w:pPr>
      <w:ins w:id="418" w:author="Johnny Pang" w:date="2022-11-29T09:41:00Z">
        <w:r>
          <w:t>Moretona@ae.ca</w:t>
        </w:r>
      </w:ins>
    </w:p>
    <w:p w14:paraId="2B0A2096" w14:textId="77777777" w:rsidR="003B709C" w:rsidRDefault="003B709C" w:rsidP="003B709C">
      <w:pPr>
        <w:pStyle w:val="Heading4"/>
        <w:rPr>
          <w:ins w:id="419" w:author="Johnny Pang" w:date="2022-04-16T14:23:00Z"/>
        </w:rPr>
      </w:pPr>
      <w:ins w:id="420" w:author="Johnny Pang" w:date="2022-04-16T14:23:00Z">
        <w:r>
          <w:t>Johnny Pang</w:t>
        </w:r>
      </w:ins>
    </w:p>
    <w:p w14:paraId="3E90DC5B" w14:textId="77777777" w:rsidR="003B709C" w:rsidRDefault="00D9615C" w:rsidP="003B709C">
      <w:pPr>
        <w:pStyle w:val="Heading4"/>
        <w:numPr>
          <w:ilvl w:val="0"/>
          <w:numId w:val="0"/>
        </w:numPr>
        <w:ind w:left="2160"/>
        <w:rPr>
          <w:ins w:id="421" w:author="Johnny Pang" w:date="2022-04-16T14:23:00Z"/>
        </w:rPr>
      </w:pPr>
      <w:ins w:id="422" w:author="Johnny Pang" w:date="2022-04-16T14:23:00Z">
        <w:r>
          <w:t>9030 Leslie Street, Unit 300</w:t>
        </w:r>
      </w:ins>
    </w:p>
    <w:p w14:paraId="56625BEF" w14:textId="77777777" w:rsidR="00D9615C" w:rsidRDefault="00D9615C" w:rsidP="003B709C">
      <w:pPr>
        <w:pStyle w:val="Heading4"/>
        <w:numPr>
          <w:ilvl w:val="0"/>
          <w:numId w:val="0"/>
        </w:numPr>
        <w:ind w:left="2160"/>
        <w:rPr>
          <w:ins w:id="423" w:author="Johnny Pang" w:date="2022-04-16T14:24:00Z"/>
        </w:rPr>
      </w:pPr>
      <w:ins w:id="424" w:author="Johnny Pang" w:date="2022-04-16T14:23:00Z">
        <w:r>
          <w:t>Richmond Hill,</w:t>
        </w:r>
      </w:ins>
      <w:ins w:id="425" w:author="Johnny Pang" w:date="2022-04-16T14:24:00Z">
        <w:r>
          <w:t xml:space="preserve"> ON, Canada</w:t>
        </w:r>
      </w:ins>
    </w:p>
    <w:p w14:paraId="166DC79A" w14:textId="33DDF216" w:rsidR="00D9615C" w:rsidRDefault="00D9615C" w:rsidP="003B709C">
      <w:pPr>
        <w:pStyle w:val="Heading4"/>
        <w:numPr>
          <w:ilvl w:val="0"/>
          <w:numId w:val="0"/>
        </w:numPr>
        <w:ind w:left="2160"/>
        <w:rPr>
          <w:ins w:id="426" w:author="Johnny Pang" w:date="2022-11-29T09:41:00Z"/>
        </w:rPr>
      </w:pPr>
      <w:ins w:id="427" w:author="Johnny Pang" w:date="2022-04-16T14:24:00Z">
        <w:r>
          <w:lastRenderedPageBreak/>
          <w:t>L4B 1G2</w:t>
        </w:r>
      </w:ins>
      <w:commentRangeEnd w:id="408"/>
      <w:r w:rsidR="00AF3ED5">
        <w:rPr>
          <w:rStyle w:val="CommentReference"/>
          <w:szCs w:val="20"/>
        </w:rPr>
        <w:commentReference w:id="408"/>
      </w:r>
      <w:commentRangeEnd w:id="409"/>
      <w:r w:rsidR="0089655B">
        <w:rPr>
          <w:rStyle w:val="CommentReference"/>
          <w:szCs w:val="20"/>
        </w:rPr>
        <w:commentReference w:id="409"/>
      </w:r>
    </w:p>
    <w:p w14:paraId="649CFD52" w14:textId="199E58E0" w:rsidR="006D64C7" w:rsidRPr="003B709C" w:rsidRDefault="006D64C7" w:rsidP="003B709C">
      <w:pPr>
        <w:pStyle w:val="Heading4"/>
        <w:numPr>
          <w:ilvl w:val="0"/>
          <w:numId w:val="0"/>
        </w:numPr>
        <w:ind w:left="2160"/>
        <w:rPr>
          <w:ins w:id="428" w:author="Johnny Pang" w:date="2022-04-16T14:22:00Z"/>
        </w:rPr>
      </w:pPr>
      <w:ins w:id="429" w:author="Johnny Pang" w:date="2022-11-29T09:41:00Z">
        <w:r>
          <w:t>Johnny.pang@etoengineering.ca</w:t>
        </w:r>
      </w:ins>
    </w:p>
    <w:p w14:paraId="0C8F2861" w14:textId="77777777" w:rsidR="003B709C" w:rsidRPr="009422B5" w:rsidRDefault="003B709C">
      <w:pPr>
        <w:pStyle w:val="Heading4"/>
        <w:numPr>
          <w:ilvl w:val="0"/>
          <w:numId w:val="0"/>
        </w:numPr>
        <w:ind w:left="2160"/>
        <w:pPrChange w:id="430" w:author="Liam Sykes" w:date="2022-03-18T10:46:00Z">
          <w:pPr>
            <w:pStyle w:val="Heading3"/>
          </w:pPr>
        </w:pPrChange>
      </w:pPr>
    </w:p>
    <w:p w14:paraId="6B0CC503" w14:textId="77777777" w:rsidR="00DD6CF1" w:rsidRPr="009422B5" w:rsidDel="00AC415E" w:rsidRDefault="00DD6CF1" w:rsidP="00144E19">
      <w:pPr>
        <w:pStyle w:val="Heading4"/>
        <w:tabs>
          <w:tab w:val="left" w:pos="2160"/>
        </w:tabs>
        <w:rPr>
          <w:del w:id="431" w:author="Liam Sykes" w:date="2022-03-18T10:45:00Z"/>
        </w:rPr>
      </w:pPr>
      <w:del w:id="432" w:author="Liam Sykes" w:date="2022-03-18T10:45:00Z">
        <w:r w:rsidRPr="005B1B15" w:rsidDel="00AC415E">
          <w:rPr>
            <w:highlight w:val="yellow"/>
            <w:shd w:val="clear" w:color="auto" w:fill="D9D9D9"/>
          </w:rPr>
          <w:delText>[</w:delText>
        </w:r>
        <w:r w:rsidRPr="009422B5" w:rsidDel="00AC415E">
          <w:rPr>
            <w:highlight w:val="yellow"/>
            <w:shd w:val="clear" w:color="auto" w:fill="D9D9D9"/>
          </w:rPr>
          <w:delText>Consultant’s Project Manager Contact Information]</w:delText>
        </w:r>
      </w:del>
    </w:p>
    <w:p w14:paraId="63EEF1A2" w14:textId="77777777" w:rsidR="00DD6CF1" w:rsidRPr="009422B5" w:rsidRDefault="00DD6CF1" w:rsidP="00A84194">
      <w:pPr>
        <w:pStyle w:val="Heading3"/>
      </w:pPr>
      <w:r w:rsidRPr="009422B5">
        <w:t>The Contractor shall:</w:t>
      </w:r>
    </w:p>
    <w:p w14:paraId="60B8C345" w14:textId="77777777" w:rsidR="00DD6CF1" w:rsidRPr="00A07058" w:rsidRDefault="00DD6CF1" w:rsidP="00144E19">
      <w:pPr>
        <w:pStyle w:val="Heading4"/>
        <w:tabs>
          <w:tab w:val="left" w:pos="2160"/>
        </w:tabs>
      </w:pPr>
      <w:r w:rsidRPr="00A07058">
        <w:t xml:space="preserve">Review each submittal and check it for compliance with the Contract Documents. </w:t>
      </w:r>
    </w:p>
    <w:p w14:paraId="2B280BBA" w14:textId="77777777" w:rsidR="00DD6CF1" w:rsidRPr="009422B5" w:rsidRDefault="00DD6CF1" w:rsidP="00144E19">
      <w:pPr>
        <w:pStyle w:val="Heading4"/>
        <w:tabs>
          <w:tab w:val="left" w:pos="2160"/>
        </w:tabs>
      </w:pPr>
      <w:r w:rsidRPr="009422B5">
        <w:t>Stamp each submittal with a uniform approval stamp before submitting to the Consultant.</w:t>
      </w:r>
    </w:p>
    <w:p w14:paraId="3A56BA5C" w14:textId="77777777" w:rsidR="00DD6CF1" w:rsidRPr="009422B5" w:rsidRDefault="00DD6CF1" w:rsidP="00144E19">
      <w:pPr>
        <w:pStyle w:val="Heading4"/>
        <w:tabs>
          <w:tab w:val="left" w:pos="2160"/>
        </w:tabs>
      </w:pPr>
      <w:r w:rsidRPr="009422B5">
        <w:t>The stamp shall include the Contract name, submittal number, Specification number, Contractor’s reviewer name, date of Contractor’s approval, and a statement certifying that the submittal has been reviewed, checked, and approved for compliance with the Contract Documents.</w:t>
      </w:r>
    </w:p>
    <w:p w14:paraId="2C382275" w14:textId="77777777" w:rsidR="00DD6CF1" w:rsidRPr="009422B5" w:rsidRDefault="00DD6CF1" w:rsidP="00144E19">
      <w:pPr>
        <w:pStyle w:val="Heading4"/>
        <w:tabs>
          <w:tab w:val="left" w:pos="2160"/>
        </w:tabs>
      </w:pPr>
      <w:r w:rsidRPr="009422B5">
        <w:t>The Consultant will not review submittals that do not bear the Contractor’s approval stamp and will return them without action.</w:t>
      </w:r>
    </w:p>
    <w:p w14:paraId="008E9D7A" w14:textId="77777777" w:rsidR="00DD6CF1" w:rsidRPr="009422B5" w:rsidRDefault="00DD6CF1" w:rsidP="00144E19">
      <w:pPr>
        <w:pStyle w:val="Heading4"/>
        <w:tabs>
          <w:tab w:val="left" w:pos="2160"/>
        </w:tabs>
      </w:pPr>
      <w:r w:rsidRPr="009422B5">
        <w:t>The Consultant will not review submittals received directly from a Subcontractor or supplier and will return them without action.</w:t>
      </w:r>
    </w:p>
    <w:p w14:paraId="7A3C02EB" w14:textId="77777777" w:rsidR="00DD6CF1" w:rsidRPr="009422B5" w:rsidRDefault="00DD6CF1" w:rsidP="00144E19">
      <w:pPr>
        <w:pStyle w:val="Heading4"/>
        <w:tabs>
          <w:tab w:val="left" w:pos="2160"/>
        </w:tabs>
      </w:pPr>
      <w:r w:rsidRPr="005B1B15">
        <w:t xml:space="preserve">Complete, sign, and transmit with each submittal package, one Transmittal of Contractor’s Submittal form attached at </w:t>
      </w:r>
      <w:r w:rsidRPr="009422B5">
        <w:t xml:space="preserve">the end of this </w:t>
      </w:r>
      <w:r w:rsidRPr="003A1D9A">
        <w:t>Section</w:t>
      </w:r>
      <w:r w:rsidRPr="009422B5">
        <w:t>.</w:t>
      </w:r>
    </w:p>
    <w:p w14:paraId="6B48FB03" w14:textId="77777777" w:rsidR="00DD6CF1" w:rsidRPr="009422B5" w:rsidRDefault="00DD6CF1" w:rsidP="00872FEE">
      <w:pPr>
        <w:pStyle w:val="Heading5"/>
      </w:pPr>
      <w:r w:rsidRPr="009422B5">
        <w:t xml:space="preserve">Identify </w:t>
      </w:r>
      <w:r w:rsidRPr="00A05AAF">
        <w:t>each submittal</w:t>
      </w:r>
      <w:r w:rsidRPr="009422B5">
        <w:t xml:space="preserve"> with the following:</w:t>
      </w:r>
    </w:p>
    <w:p w14:paraId="69D2A164" w14:textId="77777777" w:rsidR="00DD6CF1" w:rsidRPr="00144E19" w:rsidRDefault="00DD6CF1" w:rsidP="00144E19">
      <w:pPr>
        <w:pStyle w:val="Heading6"/>
      </w:pPr>
      <w:r w:rsidRPr="00144E19">
        <w:t>Numbering and Tracking System:</w:t>
      </w:r>
    </w:p>
    <w:p w14:paraId="50866A8B" w14:textId="77777777" w:rsidR="00DD6CF1" w:rsidRPr="00144E19" w:rsidRDefault="00DD6CF1" w:rsidP="00144E19">
      <w:pPr>
        <w:pStyle w:val="Heading7"/>
      </w:pPr>
      <w:r w:rsidRPr="00144E19">
        <w:t>Sequentially number each submittal.</w:t>
      </w:r>
    </w:p>
    <w:p w14:paraId="4FB241F1" w14:textId="77777777" w:rsidR="00DD6CF1" w:rsidRPr="00144E19" w:rsidRDefault="00DD6CF1" w:rsidP="00144E19">
      <w:pPr>
        <w:pStyle w:val="Heading7"/>
      </w:pPr>
      <w:r w:rsidRPr="00144E19">
        <w:t>Any resubmittals of a submittal shall have the original number with a sequential alphabetic suffix.</w:t>
      </w:r>
    </w:p>
    <w:p w14:paraId="0498A687" w14:textId="77777777" w:rsidR="00DD6CF1" w:rsidRPr="00144E19" w:rsidRDefault="00DD6CF1" w:rsidP="00144E19">
      <w:pPr>
        <w:pStyle w:val="Heading7"/>
      </w:pPr>
      <w:r w:rsidRPr="00144E19">
        <w:t>Specification Section and subsection to which the submittal applies</w:t>
      </w:r>
    </w:p>
    <w:p w14:paraId="6F3932B3" w14:textId="77777777" w:rsidR="00DD6CF1" w:rsidRPr="00144E19" w:rsidRDefault="00DD6CF1" w:rsidP="00144E19">
      <w:pPr>
        <w:pStyle w:val="Heading7"/>
      </w:pPr>
      <w:r w:rsidRPr="00144E19">
        <w:t>Contract title and the Consultant’s project number.</w:t>
      </w:r>
    </w:p>
    <w:p w14:paraId="005AFCEF" w14:textId="77777777" w:rsidR="00DD6CF1" w:rsidRPr="00144E19" w:rsidRDefault="00DD6CF1" w:rsidP="00144E19">
      <w:pPr>
        <w:pStyle w:val="Heading7"/>
      </w:pPr>
      <w:r w:rsidRPr="00144E19">
        <w:t>Date of transmittal.</w:t>
      </w:r>
    </w:p>
    <w:p w14:paraId="3DA612B3" w14:textId="77777777" w:rsidR="00DD6CF1" w:rsidRPr="00144E19" w:rsidRDefault="00DD6CF1" w:rsidP="00144E19">
      <w:pPr>
        <w:pStyle w:val="Heading7"/>
      </w:pPr>
      <w:r w:rsidRPr="00144E19">
        <w:t>Names and addresses of the Contractor, Subcontractor or supplier, and manufacturer as appropriate</w:t>
      </w:r>
    </w:p>
    <w:p w14:paraId="27282782" w14:textId="77777777" w:rsidR="00DD6CF1" w:rsidRPr="009422B5" w:rsidRDefault="00DD6CF1" w:rsidP="00AF628B">
      <w:pPr>
        <w:pStyle w:val="Heading5"/>
      </w:pPr>
      <w:r w:rsidRPr="005B1B15">
        <w:t xml:space="preserve">Include a </w:t>
      </w:r>
      <w:r w:rsidRPr="009422B5">
        <w:t xml:space="preserve">signed </w:t>
      </w:r>
      <w:r w:rsidR="00CE5286">
        <w:t>Transmittal of Contractor’s Submittal</w:t>
      </w:r>
      <w:r w:rsidRPr="009422B5">
        <w:t xml:space="preserve"> </w:t>
      </w:r>
      <w:r w:rsidR="00CE5286">
        <w:t xml:space="preserve">included as a supplement to this Section </w:t>
      </w:r>
      <w:proofErr w:type="gramStart"/>
      <w:r w:rsidR="00CE5286">
        <w:t xml:space="preserve">in order </w:t>
      </w:r>
      <w:r w:rsidRPr="009422B5">
        <w:t>to</w:t>
      </w:r>
      <w:proofErr w:type="gramEnd"/>
      <w:r w:rsidRPr="009422B5">
        <w:t xml:space="preserve"> identify and describe each deviation or variation from the Contract Documents with each submittal. If no deviation is </w:t>
      </w:r>
      <w:proofErr w:type="gramStart"/>
      <w:r w:rsidRPr="009422B5">
        <w:t>applicable</w:t>
      </w:r>
      <w:proofErr w:type="gramEnd"/>
      <w:r w:rsidRPr="009422B5">
        <w:t xml:space="preserve"> then the form must indicate ‘no deviation from Contract’. </w:t>
      </w:r>
    </w:p>
    <w:p w14:paraId="4A807D38" w14:textId="77777777" w:rsidR="00DD6CF1" w:rsidRPr="009422B5" w:rsidRDefault="00DD6CF1" w:rsidP="00AF628B">
      <w:pPr>
        <w:pStyle w:val="Heading5"/>
      </w:pPr>
      <w:r w:rsidRPr="009422B5">
        <w:t>Accompany submittals with transmittal letter, containing:</w:t>
      </w:r>
    </w:p>
    <w:p w14:paraId="3E50A2C3" w14:textId="77777777" w:rsidR="00DD6CF1" w:rsidRPr="00144E19" w:rsidRDefault="00DD6CF1" w:rsidP="00144E19">
      <w:pPr>
        <w:pStyle w:val="Heading6"/>
      </w:pPr>
      <w:r w:rsidRPr="00144E19">
        <w:t>Identification and quantity of each shop drawing, product data and sample.</w:t>
      </w:r>
    </w:p>
    <w:p w14:paraId="3680EF61" w14:textId="77777777" w:rsidR="00DD6CF1" w:rsidRPr="00144E19" w:rsidRDefault="00DD6CF1" w:rsidP="00144E19">
      <w:pPr>
        <w:pStyle w:val="Heading6"/>
      </w:pPr>
      <w:r w:rsidRPr="00144E19">
        <w:t>Other pertinent data.</w:t>
      </w:r>
    </w:p>
    <w:p w14:paraId="0B6C1C3B" w14:textId="77777777" w:rsidR="00DD6CF1" w:rsidRPr="009422B5" w:rsidRDefault="00DD6CF1" w:rsidP="00A84194">
      <w:pPr>
        <w:pStyle w:val="Heading3"/>
      </w:pPr>
      <w:r w:rsidRPr="009422B5">
        <w:t>Submittals shall include:</w:t>
      </w:r>
    </w:p>
    <w:p w14:paraId="4D83BB8E" w14:textId="77777777" w:rsidR="00DD6CF1" w:rsidRPr="005B1B15" w:rsidRDefault="00DD6CF1" w:rsidP="00872FEE">
      <w:pPr>
        <w:pStyle w:val="Heading4"/>
      </w:pPr>
      <w:r w:rsidRPr="005B1B15">
        <w:t>Date and revision dates.</w:t>
      </w:r>
    </w:p>
    <w:p w14:paraId="51BF124C" w14:textId="77777777" w:rsidR="00DD6CF1" w:rsidRPr="009422B5" w:rsidRDefault="00DD6CF1" w:rsidP="00872FEE">
      <w:pPr>
        <w:pStyle w:val="Heading4"/>
      </w:pPr>
      <w:r w:rsidRPr="009422B5">
        <w:t>Project title and number.</w:t>
      </w:r>
    </w:p>
    <w:p w14:paraId="2A2DD40A" w14:textId="77777777" w:rsidR="00DD6CF1" w:rsidRPr="009422B5" w:rsidRDefault="00DD6CF1" w:rsidP="00872FEE">
      <w:pPr>
        <w:pStyle w:val="Heading4"/>
      </w:pPr>
      <w:r w:rsidRPr="009422B5">
        <w:t>Name and address of:</w:t>
      </w:r>
    </w:p>
    <w:p w14:paraId="3B2C42B9" w14:textId="77777777" w:rsidR="00DD6CF1" w:rsidRPr="009422B5" w:rsidRDefault="00DD6CF1" w:rsidP="00872FEE">
      <w:pPr>
        <w:pStyle w:val="Heading5"/>
      </w:pPr>
      <w:r w:rsidRPr="009422B5">
        <w:t>Subcontractor.</w:t>
      </w:r>
    </w:p>
    <w:p w14:paraId="2C088ACD" w14:textId="77777777" w:rsidR="00DD6CF1" w:rsidRPr="009422B5" w:rsidRDefault="00DD6CF1" w:rsidP="00872FEE">
      <w:pPr>
        <w:pStyle w:val="Heading5"/>
      </w:pPr>
      <w:r w:rsidRPr="009422B5">
        <w:t>Supplier.</w:t>
      </w:r>
    </w:p>
    <w:p w14:paraId="5EC19AE9" w14:textId="77777777" w:rsidR="00DD6CF1" w:rsidRPr="009422B5" w:rsidRDefault="00DD6CF1" w:rsidP="00872FEE">
      <w:pPr>
        <w:pStyle w:val="Heading5"/>
      </w:pPr>
      <w:r w:rsidRPr="009422B5">
        <w:t>Manufacturer.</w:t>
      </w:r>
    </w:p>
    <w:p w14:paraId="4460BE93" w14:textId="77777777" w:rsidR="00DD6CF1" w:rsidRPr="009422B5" w:rsidRDefault="00DD6CF1" w:rsidP="00872FEE">
      <w:pPr>
        <w:pStyle w:val="Heading4"/>
      </w:pPr>
      <w:r w:rsidRPr="009422B5">
        <w:lastRenderedPageBreak/>
        <w:t>Contractor's stamp, signed by Contractor’s authorized representative certifying approval of submittals, verification of field measurements and compliance with Contract Documents.</w:t>
      </w:r>
    </w:p>
    <w:p w14:paraId="4E7BF6C0" w14:textId="77777777" w:rsidR="00DD6CF1" w:rsidRPr="009422B5" w:rsidRDefault="00DD6CF1" w:rsidP="00872FEE">
      <w:pPr>
        <w:pStyle w:val="Heading4"/>
      </w:pPr>
      <w:r w:rsidRPr="009422B5">
        <w:t>Details of appropriate portions of Work as applicable:</w:t>
      </w:r>
    </w:p>
    <w:p w14:paraId="04B60C6E" w14:textId="77777777" w:rsidR="00DD6CF1" w:rsidRPr="009422B5" w:rsidRDefault="00DD6CF1" w:rsidP="00872FEE">
      <w:pPr>
        <w:pStyle w:val="Heading5"/>
      </w:pPr>
      <w:r w:rsidRPr="009422B5">
        <w:t>Fabrication.</w:t>
      </w:r>
    </w:p>
    <w:p w14:paraId="570781EB" w14:textId="77777777" w:rsidR="00DD6CF1" w:rsidRPr="009422B5" w:rsidRDefault="00DD6CF1" w:rsidP="00872FEE">
      <w:pPr>
        <w:pStyle w:val="Heading5"/>
      </w:pPr>
      <w:r w:rsidRPr="009422B5">
        <w:t>Layout, showing dimensions, including identified field dimensions, and clearances.</w:t>
      </w:r>
    </w:p>
    <w:p w14:paraId="561009C8" w14:textId="77777777" w:rsidR="00DD6CF1" w:rsidRPr="009422B5" w:rsidRDefault="00DD6CF1" w:rsidP="00872FEE">
      <w:pPr>
        <w:pStyle w:val="Heading5"/>
      </w:pPr>
      <w:r w:rsidRPr="009422B5">
        <w:t>Setting or erection details.</w:t>
      </w:r>
    </w:p>
    <w:p w14:paraId="40542FB3" w14:textId="77777777" w:rsidR="00DD6CF1" w:rsidRPr="009422B5" w:rsidRDefault="00DD6CF1" w:rsidP="00872FEE">
      <w:pPr>
        <w:pStyle w:val="Heading5"/>
      </w:pPr>
      <w:r w:rsidRPr="009422B5">
        <w:t>Capacities.</w:t>
      </w:r>
    </w:p>
    <w:p w14:paraId="78B6AB08" w14:textId="77777777" w:rsidR="00DD6CF1" w:rsidRPr="009422B5" w:rsidRDefault="00DD6CF1" w:rsidP="00872FEE">
      <w:pPr>
        <w:pStyle w:val="Heading5"/>
      </w:pPr>
      <w:r w:rsidRPr="009422B5">
        <w:t>Performance characteristics.</w:t>
      </w:r>
    </w:p>
    <w:p w14:paraId="12CC5D47" w14:textId="77777777" w:rsidR="00DD6CF1" w:rsidRPr="009422B5" w:rsidRDefault="00DD6CF1" w:rsidP="00872FEE">
      <w:pPr>
        <w:pStyle w:val="Heading5"/>
      </w:pPr>
      <w:r w:rsidRPr="009422B5">
        <w:t xml:space="preserve">Standards. </w:t>
      </w:r>
    </w:p>
    <w:p w14:paraId="45231A93" w14:textId="77777777" w:rsidR="00DD6CF1" w:rsidRPr="009422B5" w:rsidRDefault="00DD6CF1" w:rsidP="00872FEE">
      <w:pPr>
        <w:pStyle w:val="Heading5"/>
      </w:pPr>
      <w:r w:rsidRPr="009422B5">
        <w:t xml:space="preserve">Operating weight. </w:t>
      </w:r>
    </w:p>
    <w:p w14:paraId="6EBF5291" w14:textId="77777777" w:rsidR="00DD6CF1" w:rsidRPr="009422B5" w:rsidRDefault="00DD6CF1" w:rsidP="00872FEE">
      <w:pPr>
        <w:pStyle w:val="Heading5"/>
      </w:pPr>
      <w:r w:rsidRPr="009422B5">
        <w:t xml:space="preserve">Wiring diagrams. </w:t>
      </w:r>
    </w:p>
    <w:p w14:paraId="3CCF645C" w14:textId="77777777" w:rsidR="00DD6CF1" w:rsidRPr="009422B5" w:rsidRDefault="00DD6CF1" w:rsidP="00872FEE">
      <w:pPr>
        <w:pStyle w:val="Heading5"/>
      </w:pPr>
      <w:r w:rsidRPr="009422B5">
        <w:t>Single line and schematic diagrams.</w:t>
      </w:r>
    </w:p>
    <w:p w14:paraId="7B49F59C" w14:textId="77777777" w:rsidR="00DD6CF1" w:rsidRPr="009422B5" w:rsidRDefault="00DD6CF1" w:rsidP="00872FEE">
      <w:pPr>
        <w:pStyle w:val="Heading5"/>
      </w:pPr>
      <w:r w:rsidRPr="009422B5">
        <w:t>Relationship to adjacent work.</w:t>
      </w:r>
    </w:p>
    <w:p w14:paraId="5F6059DB" w14:textId="77777777" w:rsidR="00DD6CF1" w:rsidRPr="009422B5" w:rsidRDefault="00DD6CF1" w:rsidP="00A84194">
      <w:pPr>
        <w:pStyle w:val="Heading3"/>
      </w:pPr>
      <w:r w:rsidRPr="009422B5">
        <w:t>Format:</w:t>
      </w:r>
    </w:p>
    <w:p w14:paraId="0E640DE3" w14:textId="77777777" w:rsidR="00DD6CF1" w:rsidRPr="009422B5" w:rsidRDefault="00DD6CF1" w:rsidP="00872FEE">
      <w:pPr>
        <w:pStyle w:val="Heading4"/>
      </w:pPr>
      <w:r w:rsidRPr="005B1B15">
        <w:t xml:space="preserve">Do not base </w:t>
      </w:r>
      <w:r w:rsidRPr="009422B5">
        <w:t>submittals on reproductions of the Contract Documents.</w:t>
      </w:r>
    </w:p>
    <w:p w14:paraId="2F758373" w14:textId="77777777" w:rsidR="00DD6CF1" w:rsidRPr="009422B5" w:rsidRDefault="00DD6CF1" w:rsidP="00872FEE">
      <w:pPr>
        <w:pStyle w:val="Heading4"/>
      </w:pPr>
      <w:r w:rsidRPr="009422B5">
        <w:t>Package the submittal information by individual Specification Section.  Do not combine different Specification Sections together in the submittal package, unless otherwise directed in the Specification.</w:t>
      </w:r>
    </w:p>
    <w:p w14:paraId="4A409F47" w14:textId="77777777" w:rsidR="00DD6CF1" w:rsidRPr="009422B5" w:rsidRDefault="00DD6CF1" w:rsidP="00872FEE">
      <w:pPr>
        <w:pStyle w:val="Heading4"/>
      </w:pPr>
      <w:r w:rsidRPr="009422B5">
        <w:t>Present in a clear and thorough manner and in sufficient detail to show the kind, size, arrangement, and function of components, materials, and devices, and compliance with the Contract Documents.</w:t>
      </w:r>
    </w:p>
    <w:p w14:paraId="2C2B5218" w14:textId="77777777" w:rsidR="00DD6CF1" w:rsidRPr="009422B5" w:rsidRDefault="00DD6CF1" w:rsidP="00872FEE">
      <w:pPr>
        <w:pStyle w:val="Heading4"/>
      </w:pPr>
      <w:r w:rsidRPr="009422B5">
        <w:t>Include an index with labelled tab dividers in an orderly manner.</w:t>
      </w:r>
    </w:p>
    <w:p w14:paraId="14F91A65" w14:textId="77777777" w:rsidR="00DD6CF1" w:rsidRPr="009422B5" w:rsidRDefault="00DD6CF1" w:rsidP="00A84194">
      <w:pPr>
        <w:pStyle w:val="Heading3"/>
      </w:pPr>
      <w:r w:rsidRPr="009422B5">
        <w:t>Timeliness: Schedule and submit in accordance with the schedule of submittals, and the requirements of the individual Specification Sections.</w:t>
      </w:r>
    </w:p>
    <w:p w14:paraId="33764698" w14:textId="77777777" w:rsidR="00DD6CF1" w:rsidRPr="009422B5" w:rsidRDefault="00DD6CF1" w:rsidP="00A84194">
      <w:pPr>
        <w:pStyle w:val="Heading3"/>
      </w:pPr>
      <w:r w:rsidRPr="009422B5">
        <w:t xml:space="preserve">Processing Time: </w:t>
      </w:r>
    </w:p>
    <w:p w14:paraId="5B7F0E02" w14:textId="77777777" w:rsidR="00DD6CF1" w:rsidRPr="009422B5" w:rsidRDefault="00DD6CF1" w:rsidP="00872FEE">
      <w:pPr>
        <w:pStyle w:val="Heading4"/>
      </w:pPr>
      <w:r w:rsidRPr="005B1B15">
        <w:t>T</w:t>
      </w:r>
      <w:r w:rsidRPr="009422B5">
        <w:t>he time for review shall commence upon the Consultant’s receipt of the submittal.</w:t>
      </w:r>
    </w:p>
    <w:p w14:paraId="344945EF" w14:textId="77777777" w:rsidR="00DD6CF1" w:rsidRPr="009422B5" w:rsidRDefault="00DD6CF1" w:rsidP="00872FEE">
      <w:pPr>
        <w:pStyle w:val="Heading4"/>
      </w:pPr>
      <w:r w:rsidRPr="009422B5">
        <w:t xml:space="preserve">The Consultant will act upon the Contractor’s submittal and transmit </w:t>
      </w:r>
      <w:r w:rsidR="00144E19">
        <w:t>a response to the Contractor no</w:t>
      </w:r>
      <w:r w:rsidRPr="009422B5">
        <w:t xml:space="preserve"> later than </w:t>
      </w:r>
      <w:r w:rsidRPr="00234ED7">
        <w:rPr>
          <w:rPrChange w:id="433" w:author="Liam Sykes" w:date="2022-03-22T10:44:00Z">
            <w:rPr>
              <w:highlight w:val="yellow"/>
            </w:rPr>
          </w:rPrChange>
        </w:rPr>
        <w:t>20 Working Days</w:t>
      </w:r>
      <w:r w:rsidRPr="009422B5">
        <w:t xml:space="preserve"> after receipt, unless otherwise specified in the Specification</w:t>
      </w:r>
      <w:r w:rsidR="00144E19">
        <w:t xml:space="preserve"> Section</w:t>
      </w:r>
      <w:r w:rsidRPr="009422B5">
        <w:t>s.</w:t>
      </w:r>
    </w:p>
    <w:p w14:paraId="7A0CA82E" w14:textId="77777777" w:rsidR="00DD6CF1" w:rsidRPr="009422B5" w:rsidRDefault="00DD6CF1" w:rsidP="00872FEE">
      <w:pPr>
        <w:pStyle w:val="Heading4"/>
      </w:pPr>
      <w:r w:rsidRPr="009422B5">
        <w:t>Resubmittals will be subject to the same review time.</w:t>
      </w:r>
    </w:p>
    <w:p w14:paraId="529CDC0E" w14:textId="77777777" w:rsidR="00DD6CF1" w:rsidRPr="009422B5" w:rsidRDefault="00DD6CF1" w:rsidP="00872FEE">
      <w:pPr>
        <w:pStyle w:val="Heading4"/>
      </w:pPr>
      <w:r w:rsidRPr="009422B5">
        <w:t>No adjustment of Contract Time or Contract Price will be allowed due to delays in the progress of the Work caused by the rejection of submittals and subsequent resubmittals.</w:t>
      </w:r>
    </w:p>
    <w:p w14:paraId="66B2DBED" w14:textId="77777777" w:rsidR="00DD6CF1" w:rsidRPr="009422B5" w:rsidRDefault="00DD6CF1" w:rsidP="00872FEE">
      <w:pPr>
        <w:pStyle w:val="Heading4"/>
      </w:pPr>
      <w:r w:rsidRPr="009422B5">
        <w:t>Allow for additional review time required for complex equipment and systems.</w:t>
      </w:r>
    </w:p>
    <w:p w14:paraId="76AC00F1" w14:textId="77777777" w:rsidR="00DD6CF1" w:rsidRPr="009422B5" w:rsidRDefault="00DD6CF1" w:rsidP="00A84194">
      <w:pPr>
        <w:pStyle w:val="Heading3"/>
      </w:pPr>
      <w:r w:rsidRPr="009422B5">
        <w:t>Re-submittals: Clearly identify each correction or change made. Two submittals of each submittal (original submittal and one resubmittal) will be processed at no charge to the Contractor. The cost of any processing/review tim</w:t>
      </w:r>
      <w:r w:rsidR="00144E19">
        <w:t xml:space="preserve">e incurred by </w:t>
      </w:r>
      <w:r w:rsidRPr="009422B5">
        <w:t>the Region beyond the two submittals will be charged back to the Contractor and deducted from the next progress draw.</w:t>
      </w:r>
    </w:p>
    <w:p w14:paraId="3FAD0254" w14:textId="77777777" w:rsidR="00DD6CF1" w:rsidRPr="009422B5" w:rsidRDefault="00DD6CF1" w:rsidP="00A84194">
      <w:pPr>
        <w:pStyle w:val="Heading3"/>
      </w:pPr>
      <w:r w:rsidRPr="009422B5">
        <w:t xml:space="preserve">Incomplete Submittals: </w:t>
      </w:r>
    </w:p>
    <w:p w14:paraId="6B3F3631" w14:textId="77777777" w:rsidR="00DD6CF1" w:rsidRPr="009422B5" w:rsidRDefault="00DD6CF1" w:rsidP="00872FEE">
      <w:pPr>
        <w:pStyle w:val="Heading4"/>
      </w:pPr>
      <w:r w:rsidRPr="005B1B15">
        <w:t xml:space="preserve">The Consultant </w:t>
      </w:r>
      <w:r w:rsidRPr="009422B5">
        <w:t>will return the entire submittal for the Contractor’s revision if the preliminary review deems it incomplete.</w:t>
      </w:r>
    </w:p>
    <w:p w14:paraId="730EE24B" w14:textId="77777777" w:rsidR="00474680" w:rsidRPr="009422B5" w:rsidRDefault="00474680" w:rsidP="00474680">
      <w:pPr>
        <w:pStyle w:val="Heading4"/>
      </w:pPr>
      <w:r>
        <w:t>T</w:t>
      </w:r>
      <w:r w:rsidRPr="009422B5">
        <w:t>he submittal will be deemed incomplete</w:t>
      </w:r>
      <w:r>
        <w:t xml:space="preserve"> </w:t>
      </w:r>
      <w:r w:rsidRPr="009422B5">
        <w:t xml:space="preserve">when any of the following </w:t>
      </w:r>
      <w:r>
        <w:t xml:space="preserve">items </w:t>
      </w:r>
      <w:r w:rsidRPr="009422B5">
        <w:t>are missing:</w:t>
      </w:r>
    </w:p>
    <w:p w14:paraId="1D0C580D" w14:textId="77777777" w:rsidR="00DD6CF1" w:rsidRPr="009422B5" w:rsidRDefault="00DD6CF1" w:rsidP="00872FEE">
      <w:pPr>
        <w:pStyle w:val="Heading5"/>
      </w:pPr>
      <w:proofErr w:type="gramStart"/>
      <w:r w:rsidRPr="009422B5">
        <w:t>The Contractor’s review stamp,</w:t>
      </w:r>
      <w:bookmarkStart w:id="434" w:name="OLE_LINK3"/>
      <w:proofErr w:type="gramEnd"/>
      <w:r w:rsidRPr="009422B5">
        <w:t xml:space="preserve"> completed and signed.</w:t>
      </w:r>
      <w:bookmarkEnd w:id="434"/>
    </w:p>
    <w:p w14:paraId="7D9AA77C" w14:textId="77777777" w:rsidR="00DD6CF1" w:rsidRPr="009422B5" w:rsidRDefault="00DD6CF1" w:rsidP="00872FEE">
      <w:pPr>
        <w:pStyle w:val="Heading5"/>
      </w:pPr>
      <w:r w:rsidRPr="009422B5">
        <w:t>Transmittal of the Contractor’s Submittal Form completed and signed.</w:t>
      </w:r>
    </w:p>
    <w:p w14:paraId="31184C2A" w14:textId="77777777" w:rsidR="00DD6CF1" w:rsidRPr="009422B5" w:rsidRDefault="00DD6CF1" w:rsidP="00872FEE">
      <w:pPr>
        <w:pStyle w:val="Heading5"/>
      </w:pPr>
      <w:r w:rsidRPr="009422B5">
        <w:lastRenderedPageBreak/>
        <w:t xml:space="preserve">Deviation form completed and signed. </w:t>
      </w:r>
    </w:p>
    <w:p w14:paraId="0C2EB483" w14:textId="77777777" w:rsidR="00DD6CF1" w:rsidRPr="009422B5" w:rsidRDefault="00DD6CF1" w:rsidP="00872FEE">
      <w:pPr>
        <w:pStyle w:val="Heading5"/>
      </w:pPr>
      <w:r w:rsidRPr="009422B5">
        <w:t>Deviations identified during the review which were not identified on the deviation form.</w:t>
      </w:r>
    </w:p>
    <w:p w14:paraId="76CFC37A" w14:textId="77777777" w:rsidR="00DD6CF1" w:rsidRPr="009422B5" w:rsidDel="00234ED7" w:rsidRDefault="00DD6CF1" w:rsidP="00872FEE">
      <w:pPr>
        <w:pStyle w:val="Heading5"/>
        <w:rPr>
          <w:del w:id="435" w:author="Liam Sykes" w:date="2022-03-22T10:45:00Z"/>
        </w:rPr>
      </w:pPr>
      <w:del w:id="436" w:author="Liam Sykes" w:date="2022-03-22T10:45:00Z">
        <w:r w:rsidRPr="009422B5" w:rsidDel="00234ED7">
          <w:delText>Insufficient number of copies.</w:delText>
        </w:r>
      </w:del>
    </w:p>
    <w:p w14:paraId="1B8B20E0" w14:textId="77777777" w:rsidR="00DD6CF1" w:rsidRPr="009422B5" w:rsidRDefault="00DD6CF1" w:rsidP="00A84194">
      <w:pPr>
        <w:pStyle w:val="Heading3"/>
      </w:pPr>
      <w:r w:rsidRPr="009422B5">
        <w:t>Submittals not required by the Contract Documents:</w:t>
      </w:r>
    </w:p>
    <w:p w14:paraId="4378E719" w14:textId="77777777" w:rsidR="00DD6CF1" w:rsidRPr="005B1B15" w:rsidRDefault="00DD6CF1" w:rsidP="00872FEE">
      <w:pPr>
        <w:pStyle w:val="Heading4"/>
      </w:pPr>
      <w:r w:rsidRPr="005B1B15">
        <w:t>Will not be reviewed and will be returned stamped “Not Subject to Review.”</w:t>
      </w:r>
    </w:p>
    <w:p w14:paraId="10468CFE" w14:textId="77777777" w:rsidR="00DD6CF1" w:rsidRPr="009422B5" w:rsidRDefault="00DD6CF1" w:rsidP="00872FEE">
      <w:pPr>
        <w:pStyle w:val="Heading4"/>
      </w:pPr>
      <w:r w:rsidRPr="009422B5">
        <w:t>The Consultant will keep one copy and return all remaining copies to the Contractor.</w:t>
      </w:r>
    </w:p>
    <w:p w14:paraId="7D9B96C1" w14:textId="77777777" w:rsidR="00DD6CF1" w:rsidRPr="009422B5" w:rsidRDefault="00DD6CF1" w:rsidP="00127583">
      <w:pPr>
        <w:pStyle w:val="Heading2"/>
      </w:pPr>
      <w:r w:rsidRPr="009422B5">
        <w:t>Action Submittals</w:t>
      </w:r>
    </w:p>
    <w:p w14:paraId="54F369F1" w14:textId="77777777" w:rsidR="00DD6CF1" w:rsidRPr="009422B5" w:rsidRDefault="00DD6CF1" w:rsidP="00A84194">
      <w:pPr>
        <w:pStyle w:val="Heading3"/>
      </w:pPr>
      <w:r w:rsidRPr="009422B5">
        <w:t xml:space="preserve">The Contractor shall prepare and submit a list of Action Submittals required by the individual Specification Sections. </w:t>
      </w:r>
    </w:p>
    <w:p w14:paraId="193417E6" w14:textId="77777777" w:rsidR="00DD6CF1" w:rsidRPr="009422B5" w:rsidRDefault="00DD6CF1" w:rsidP="00A84194">
      <w:pPr>
        <w:pStyle w:val="Heading3"/>
      </w:pPr>
      <w:r w:rsidRPr="009422B5">
        <w:t xml:space="preserve">Shop Drawings: </w:t>
      </w:r>
    </w:p>
    <w:p w14:paraId="7E8581C2" w14:textId="77777777" w:rsidR="00DD6CF1" w:rsidRPr="00872FEE" w:rsidRDefault="00DD6CF1" w:rsidP="00872FEE">
      <w:pPr>
        <w:pStyle w:val="Heading4"/>
      </w:pPr>
      <w:r w:rsidRPr="00872FEE">
        <w:t xml:space="preserve">Copies: </w:t>
      </w:r>
      <w:ins w:id="437" w:author="Liam Sykes" w:date="2022-03-18T10:50:00Z">
        <w:r w:rsidR="00EC0327">
          <w:t>One (1)</w:t>
        </w:r>
      </w:ins>
      <w:ins w:id="438" w:author="Liam Sykes" w:date="2022-03-18T10:48:00Z">
        <w:r w:rsidR="00EC0327">
          <w:t xml:space="preserve"> Electronic</w:t>
        </w:r>
      </w:ins>
      <w:del w:id="439" w:author="Liam Sykes" w:date="2022-03-18T10:48:00Z">
        <w:r w:rsidRPr="00872FEE" w:rsidDel="00EC0327">
          <w:delText>Six (6)</w:delText>
        </w:r>
      </w:del>
      <w:r w:rsidRPr="00872FEE">
        <w:t>.</w:t>
      </w:r>
    </w:p>
    <w:p w14:paraId="62CFD9F3" w14:textId="77777777" w:rsidR="00DD6CF1" w:rsidRPr="009422B5" w:rsidRDefault="00DD6CF1" w:rsidP="00872FEE">
      <w:pPr>
        <w:pStyle w:val="Heading4"/>
      </w:pPr>
      <w:r w:rsidRPr="009422B5">
        <w:t>The Contractor shall identify and indicate:</w:t>
      </w:r>
    </w:p>
    <w:p w14:paraId="5AE91D76" w14:textId="77777777" w:rsidR="00DD6CF1" w:rsidRPr="009422B5" w:rsidRDefault="00DD6CF1" w:rsidP="00872FEE">
      <w:pPr>
        <w:pStyle w:val="Heading5"/>
      </w:pPr>
      <w:r w:rsidRPr="009422B5">
        <w:t>The applicable Contract Drawing and Detail number, Products, units and assemblies, and system or equipment identification or tag numbers.</w:t>
      </w:r>
    </w:p>
    <w:p w14:paraId="3C1C1E12" w14:textId="77777777" w:rsidR="00DD6CF1" w:rsidRPr="009422B5" w:rsidRDefault="00DD6CF1" w:rsidP="00872FEE">
      <w:pPr>
        <w:pStyle w:val="Heading5"/>
      </w:pPr>
      <w:r w:rsidRPr="009422B5">
        <w:t>The Equipment and Component Title: Identical to the title shown on the Contract Drawings.</w:t>
      </w:r>
    </w:p>
    <w:p w14:paraId="1DBA6917" w14:textId="77777777" w:rsidR="00DD6CF1" w:rsidRPr="009422B5" w:rsidRDefault="00DD6CF1" w:rsidP="00872FEE">
      <w:pPr>
        <w:pStyle w:val="Heading5"/>
      </w:pPr>
      <w:r w:rsidRPr="009422B5">
        <w:t>Critical field dimensions and relationships to other critical features of the Work. Note any dimensions established by field measurement.</w:t>
      </w:r>
    </w:p>
    <w:p w14:paraId="135E54F3" w14:textId="77777777" w:rsidR="00DD6CF1" w:rsidRPr="009422B5" w:rsidRDefault="00DD6CF1" w:rsidP="00872FEE">
      <w:pPr>
        <w:pStyle w:val="Heading5"/>
      </w:pPr>
      <w:r w:rsidRPr="009422B5">
        <w:t xml:space="preserve">Project specific information drawn accurately to scale. </w:t>
      </w:r>
    </w:p>
    <w:p w14:paraId="24EDAD98" w14:textId="77777777" w:rsidR="00DD6CF1" w:rsidRPr="005B1B15" w:rsidRDefault="00DD6CF1" w:rsidP="00872FEE">
      <w:pPr>
        <w:pStyle w:val="Heading4"/>
      </w:pPr>
      <w:r w:rsidRPr="005B1B15">
        <w:t>Manufacturer’s standard schematic</w:t>
      </w:r>
      <w:r w:rsidR="00474680">
        <w:t xml:space="preserve"> drawings and diagram</w:t>
      </w:r>
      <w:r w:rsidRPr="005B1B15">
        <w:t>s:</w:t>
      </w:r>
    </w:p>
    <w:p w14:paraId="4D29665A" w14:textId="77777777" w:rsidR="00DD6CF1" w:rsidRPr="009422B5" w:rsidRDefault="00DD6CF1" w:rsidP="00872FEE">
      <w:pPr>
        <w:pStyle w:val="Heading5"/>
      </w:pPr>
      <w:r w:rsidRPr="009422B5">
        <w:t>Modify to delete any information that is not applicable to the Work.</w:t>
      </w:r>
    </w:p>
    <w:p w14:paraId="48486522" w14:textId="77777777" w:rsidR="00DD6CF1" w:rsidRPr="009422B5" w:rsidRDefault="00DD6CF1" w:rsidP="00872FEE">
      <w:pPr>
        <w:pStyle w:val="Heading5"/>
      </w:pPr>
      <w:r w:rsidRPr="009422B5">
        <w:t>Supplement standard information to provide information specifically applicable to the Work.</w:t>
      </w:r>
    </w:p>
    <w:p w14:paraId="1C5CAC69" w14:textId="77777777" w:rsidR="00DD6CF1" w:rsidRPr="009422B5" w:rsidRDefault="00DD6CF1" w:rsidP="00872FEE">
      <w:pPr>
        <w:pStyle w:val="Heading4"/>
      </w:pPr>
      <w:r w:rsidRPr="005B1B15">
        <w:t xml:space="preserve">Product Data: Provide as specified in </w:t>
      </w:r>
      <w:r w:rsidRPr="009422B5">
        <w:t>the individual Specification Sections.</w:t>
      </w:r>
    </w:p>
    <w:p w14:paraId="2A4EF091" w14:textId="77777777" w:rsidR="00DD6CF1" w:rsidRPr="009422B5" w:rsidRDefault="00DD6CF1" w:rsidP="00872FEE">
      <w:pPr>
        <w:pStyle w:val="Heading4"/>
      </w:pPr>
      <w:r w:rsidRPr="009422B5">
        <w:t>Foreign Manufacturers: When proposed, include the following additional information:</w:t>
      </w:r>
    </w:p>
    <w:p w14:paraId="316FBBE6" w14:textId="77777777" w:rsidR="00DD6CF1" w:rsidRPr="009422B5" w:rsidRDefault="00DD6CF1" w:rsidP="00872FEE">
      <w:pPr>
        <w:pStyle w:val="Heading5"/>
      </w:pPr>
      <w:r w:rsidRPr="009422B5">
        <w:t>Names and addresses of at least two (2) companies that maintain technical service representatives close to the location of the Site.</w:t>
      </w:r>
    </w:p>
    <w:p w14:paraId="26883C80" w14:textId="77777777" w:rsidR="00DD6CF1" w:rsidRPr="009422B5" w:rsidRDefault="00DD6CF1" w:rsidP="00872FEE">
      <w:pPr>
        <w:pStyle w:val="Heading5"/>
      </w:pPr>
      <w:r w:rsidRPr="009422B5">
        <w:t>Complete list of spare parts and accessories for each piece of equipment</w:t>
      </w:r>
      <w:r w:rsidR="00CE5286">
        <w:t xml:space="preserve"> and the address of the closest supplier</w:t>
      </w:r>
      <w:r w:rsidRPr="009422B5">
        <w:t>.</w:t>
      </w:r>
    </w:p>
    <w:p w14:paraId="5385BB16" w14:textId="77777777" w:rsidR="00DD6CF1" w:rsidRPr="009422B5" w:rsidRDefault="00DD6CF1" w:rsidP="00872FEE">
      <w:pPr>
        <w:pStyle w:val="Heading4"/>
      </w:pPr>
      <w:r w:rsidRPr="005B1B15">
        <w:t xml:space="preserve">Units: Submit all </w:t>
      </w:r>
      <w:r w:rsidRPr="009422B5">
        <w:t>Shop Drawings in SI metric units.</w:t>
      </w:r>
    </w:p>
    <w:p w14:paraId="4C672ADC" w14:textId="77777777" w:rsidR="00DD6CF1" w:rsidRPr="009422B5" w:rsidRDefault="00DD6CF1" w:rsidP="00A84194">
      <w:pPr>
        <w:pStyle w:val="Heading3"/>
      </w:pPr>
      <w:r w:rsidRPr="009422B5">
        <w:t xml:space="preserve">Samples: </w:t>
      </w:r>
    </w:p>
    <w:p w14:paraId="2CE41B08" w14:textId="77777777" w:rsidR="00474680" w:rsidRPr="00872FEE" w:rsidRDefault="00474680" w:rsidP="00474680">
      <w:pPr>
        <w:pStyle w:val="Heading4"/>
      </w:pPr>
      <w:r w:rsidRPr="00872FEE">
        <w:t xml:space="preserve">Submit samples of materials to be used in the Work for review. </w:t>
      </w:r>
      <w:r>
        <w:t xml:space="preserve"> Adhere to the requirements of the Specifications Sections.  I</w:t>
      </w:r>
      <w:r w:rsidRPr="00872FEE">
        <w:t>f no</w:t>
      </w:r>
      <w:r>
        <w:t xml:space="preserve"> quantity of samples</w:t>
      </w:r>
      <w:r w:rsidRPr="00872FEE">
        <w:t xml:space="preserve"> is specified, two samples will be required for architectural materials and one sample of metal and mechanical items. </w:t>
      </w:r>
    </w:p>
    <w:p w14:paraId="45EDC4F8" w14:textId="77777777" w:rsidR="00DD6CF1" w:rsidRPr="009422B5" w:rsidRDefault="00DD6CF1" w:rsidP="00872FEE">
      <w:pPr>
        <w:pStyle w:val="Heading4"/>
      </w:pPr>
      <w:r w:rsidRPr="005B1B15">
        <w:t>Do not use material in the work which is in any way inferior to the samples submitted and reviewed. Match accepted samples.</w:t>
      </w:r>
    </w:p>
    <w:p w14:paraId="4DAA2760" w14:textId="77777777" w:rsidR="00DD6CF1" w:rsidRPr="009422B5" w:rsidRDefault="00DD6CF1" w:rsidP="00872FEE">
      <w:pPr>
        <w:pStyle w:val="Heading4"/>
      </w:pPr>
      <w:r w:rsidRPr="009422B5">
        <w:t>Preparation: Mount, display, or package samples in the manner specified by the manufacturer to facilitate a review of their quality. Attach a label on the unexposed side that includes the following:</w:t>
      </w:r>
    </w:p>
    <w:p w14:paraId="13B55A15" w14:textId="77777777" w:rsidR="00DD6CF1" w:rsidRPr="00872FEE" w:rsidRDefault="00DD6CF1" w:rsidP="00872FEE">
      <w:pPr>
        <w:pStyle w:val="Heading5"/>
      </w:pPr>
      <w:r w:rsidRPr="00872FEE">
        <w:t>Manufacturer’s name</w:t>
      </w:r>
    </w:p>
    <w:p w14:paraId="2F4D80B1" w14:textId="77777777" w:rsidR="00DD6CF1" w:rsidRPr="00872FEE" w:rsidRDefault="00DD6CF1" w:rsidP="00872FEE">
      <w:pPr>
        <w:pStyle w:val="Heading5"/>
      </w:pPr>
      <w:r w:rsidRPr="00872FEE">
        <w:t>Model number</w:t>
      </w:r>
    </w:p>
    <w:p w14:paraId="4B4ECE75" w14:textId="77777777" w:rsidR="00DD6CF1" w:rsidRPr="00872FEE" w:rsidRDefault="00DD6CF1" w:rsidP="00872FEE">
      <w:pPr>
        <w:pStyle w:val="Heading5"/>
      </w:pPr>
      <w:r w:rsidRPr="00872FEE">
        <w:t>Material</w:t>
      </w:r>
    </w:p>
    <w:p w14:paraId="29533546" w14:textId="77777777" w:rsidR="00DD6CF1" w:rsidRPr="00872FEE" w:rsidRDefault="00DD6CF1" w:rsidP="00872FEE">
      <w:pPr>
        <w:pStyle w:val="Heading5"/>
      </w:pPr>
      <w:r w:rsidRPr="00872FEE">
        <w:t>Sample source</w:t>
      </w:r>
    </w:p>
    <w:p w14:paraId="782F7EF1" w14:textId="77777777" w:rsidR="00DD6CF1" w:rsidRPr="00872FEE" w:rsidRDefault="00DD6CF1" w:rsidP="00872FEE">
      <w:pPr>
        <w:pStyle w:val="Heading5"/>
      </w:pPr>
      <w:r w:rsidRPr="00872FEE">
        <w:lastRenderedPageBreak/>
        <w:t>Manufacturer’s Colour Chart: Units or sections of units showing the full range of colours, textures, and patterns available.</w:t>
      </w:r>
    </w:p>
    <w:p w14:paraId="5125CC73" w14:textId="77777777" w:rsidR="00DD6CF1" w:rsidRPr="00872FEE" w:rsidRDefault="00DD6CF1" w:rsidP="00872FEE">
      <w:pPr>
        <w:pStyle w:val="Heading5"/>
      </w:pPr>
      <w:r w:rsidRPr="00872FEE">
        <w:t xml:space="preserve">Full size Samples: </w:t>
      </w:r>
    </w:p>
    <w:p w14:paraId="32213D02" w14:textId="77777777" w:rsidR="00DD6CF1" w:rsidRPr="00872FEE" w:rsidRDefault="00DD6CF1" w:rsidP="00872FEE">
      <w:pPr>
        <w:pStyle w:val="Heading5"/>
      </w:pPr>
      <w:r w:rsidRPr="00872FEE">
        <w:t>Size as indicated in the individual Specification Sections</w:t>
      </w:r>
    </w:p>
    <w:p w14:paraId="402E386A" w14:textId="77777777" w:rsidR="00DD6CF1" w:rsidRPr="00872FEE" w:rsidRDefault="00DD6CF1" w:rsidP="00872FEE">
      <w:pPr>
        <w:pStyle w:val="Heading5"/>
      </w:pPr>
      <w:r w:rsidRPr="00872FEE">
        <w:t>Prepared from the same materials to be used for the Work</w:t>
      </w:r>
    </w:p>
    <w:p w14:paraId="4837074F" w14:textId="77777777" w:rsidR="00DD6CF1" w:rsidRPr="00872FEE" w:rsidRDefault="00DD6CF1" w:rsidP="00872FEE">
      <w:pPr>
        <w:pStyle w:val="Heading5"/>
      </w:pPr>
      <w:r w:rsidRPr="00872FEE">
        <w:t>Cured and finished in a manner specified by the manufacturer</w:t>
      </w:r>
    </w:p>
    <w:p w14:paraId="02204283" w14:textId="77777777" w:rsidR="00DD6CF1" w:rsidRPr="00872FEE" w:rsidRDefault="00DD6CF1" w:rsidP="00872FEE">
      <w:pPr>
        <w:pStyle w:val="Heading5"/>
      </w:pPr>
      <w:r w:rsidRPr="00872FEE">
        <w:t xml:space="preserve">Physically identical to the Product proposed for use. </w:t>
      </w:r>
    </w:p>
    <w:p w14:paraId="2AA442C7" w14:textId="77777777" w:rsidR="00DD6CF1" w:rsidRPr="009422B5" w:rsidRDefault="00DD6CF1" w:rsidP="00A84194">
      <w:pPr>
        <w:pStyle w:val="Heading3"/>
      </w:pPr>
      <w:r w:rsidRPr="009422B5">
        <w:t>Review</w:t>
      </w:r>
      <w:r w:rsidRPr="009422B5">
        <w:rPr>
          <w:spacing w:val="-1"/>
        </w:rPr>
        <w:t xml:space="preserve"> </w:t>
      </w:r>
      <w:r w:rsidRPr="009422B5">
        <w:t>of</w:t>
      </w:r>
      <w:r w:rsidRPr="009422B5">
        <w:rPr>
          <w:spacing w:val="-1"/>
        </w:rPr>
        <w:t xml:space="preserve"> </w:t>
      </w:r>
      <w:r w:rsidRPr="009422B5">
        <w:t>sa</w:t>
      </w:r>
      <w:r w:rsidRPr="009422B5">
        <w:rPr>
          <w:spacing w:val="-2"/>
        </w:rPr>
        <w:t>m</w:t>
      </w:r>
      <w:r w:rsidRPr="009422B5">
        <w:t>ples</w:t>
      </w:r>
      <w:r w:rsidRPr="009422B5">
        <w:rPr>
          <w:spacing w:val="-1"/>
        </w:rPr>
        <w:t xml:space="preserve"> </w:t>
      </w:r>
      <w:r w:rsidRPr="009422B5">
        <w:t>notwithstanding,</w:t>
      </w:r>
      <w:r w:rsidRPr="009422B5">
        <w:rPr>
          <w:spacing w:val="-1"/>
        </w:rPr>
        <w:t xml:space="preserve"> </w:t>
      </w:r>
      <w:r w:rsidRPr="009422B5">
        <w:rPr>
          <w:spacing w:val="-2"/>
        </w:rPr>
        <w:t>m</w:t>
      </w:r>
      <w:r w:rsidRPr="009422B5">
        <w:t>at</w:t>
      </w:r>
      <w:r w:rsidRPr="009422B5">
        <w:rPr>
          <w:spacing w:val="-1"/>
        </w:rPr>
        <w:t>e</w:t>
      </w:r>
      <w:r w:rsidRPr="009422B5">
        <w:t>rials that are unsound or i</w:t>
      </w:r>
      <w:r w:rsidRPr="009422B5">
        <w:rPr>
          <w:spacing w:val="-2"/>
        </w:rPr>
        <w:t>m</w:t>
      </w:r>
      <w:r w:rsidRPr="009422B5">
        <w:t>perfect when deliv</w:t>
      </w:r>
      <w:r w:rsidRPr="009422B5">
        <w:rPr>
          <w:spacing w:val="-1"/>
        </w:rPr>
        <w:t>e</w:t>
      </w:r>
      <w:r w:rsidRPr="009422B5">
        <w:t xml:space="preserve">red to </w:t>
      </w:r>
      <w:r w:rsidRPr="009422B5">
        <w:rPr>
          <w:spacing w:val="-1"/>
        </w:rPr>
        <w:t>s</w:t>
      </w:r>
      <w:r w:rsidRPr="009422B5">
        <w:t xml:space="preserve">ite </w:t>
      </w:r>
      <w:r w:rsidRPr="009422B5">
        <w:rPr>
          <w:spacing w:val="-2"/>
        </w:rPr>
        <w:t>w</w:t>
      </w:r>
      <w:r w:rsidRPr="009422B5">
        <w:t xml:space="preserve">ill </w:t>
      </w:r>
      <w:r w:rsidRPr="009422B5">
        <w:rPr>
          <w:spacing w:val="-2"/>
        </w:rPr>
        <w:t>b</w:t>
      </w:r>
      <w:r w:rsidRPr="009422B5">
        <w:t>e r</w:t>
      </w:r>
      <w:r w:rsidRPr="009422B5">
        <w:rPr>
          <w:spacing w:val="-1"/>
        </w:rPr>
        <w:t>e</w:t>
      </w:r>
      <w:r w:rsidRPr="009422B5">
        <w:t>je</w:t>
      </w:r>
      <w:r w:rsidRPr="009422B5">
        <w:rPr>
          <w:spacing w:val="-1"/>
        </w:rPr>
        <w:t>c</w:t>
      </w:r>
      <w:r w:rsidRPr="009422B5">
        <w:t>t</w:t>
      </w:r>
      <w:r w:rsidRPr="009422B5">
        <w:rPr>
          <w:spacing w:val="-1"/>
        </w:rPr>
        <w:t>e</w:t>
      </w:r>
      <w:r w:rsidRPr="009422B5">
        <w:t>d.</w:t>
      </w:r>
    </w:p>
    <w:p w14:paraId="7AA2A60E" w14:textId="77777777" w:rsidR="00DD6CF1" w:rsidRPr="009422B5" w:rsidRDefault="00DD6CF1" w:rsidP="00A84194">
      <w:pPr>
        <w:pStyle w:val="Heading3"/>
      </w:pPr>
      <w:r w:rsidRPr="009422B5">
        <w:t>Identify samples by project na</w:t>
      </w:r>
      <w:r w:rsidRPr="009422B5">
        <w:rPr>
          <w:spacing w:val="-2"/>
        </w:rPr>
        <w:t>m</w:t>
      </w:r>
      <w:r w:rsidRPr="009422B5">
        <w:t>e and nu</w:t>
      </w:r>
      <w:r w:rsidRPr="009422B5">
        <w:rPr>
          <w:spacing w:val="-2"/>
        </w:rPr>
        <w:t>m</w:t>
      </w:r>
      <w:r w:rsidRPr="009422B5">
        <w:t>ber,</w:t>
      </w:r>
      <w:r w:rsidRPr="009422B5">
        <w:rPr>
          <w:spacing w:val="-1"/>
        </w:rPr>
        <w:t xml:space="preserve"> </w:t>
      </w:r>
      <w:r w:rsidRPr="009422B5">
        <w:t>date,</w:t>
      </w:r>
      <w:r w:rsidRPr="009422B5">
        <w:rPr>
          <w:spacing w:val="-1"/>
        </w:rPr>
        <w:t xml:space="preserve"> </w:t>
      </w:r>
      <w:r w:rsidRPr="009422B5">
        <w:t>na</w:t>
      </w:r>
      <w:r w:rsidRPr="009422B5">
        <w:rPr>
          <w:spacing w:val="-2"/>
        </w:rPr>
        <w:t>m</w:t>
      </w:r>
      <w:r w:rsidRPr="009422B5">
        <w:t>e of</w:t>
      </w:r>
      <w:r w:rsidRPr="009422B5">
        <w:rPr>
          <w:spacing w:val="-1"/>
        </w:rPr>
        <w:t xml:space="preserve"> </w:t>
      </w:r>
      <w:r w:rsidRPr="009422B5">
        <w:t>Contractor</w:t>
      </w:r>
      <w:r w:rsidRPr="009422B5">
        <w:rPr>
          <w:spacing w:val="-1"/>
        </w:rPr>
        <w:t xml:space="preserve"> </w:t>
      </w:r>
      <w:r w:rsidRPr="009422B5">
        <w:t>and all</w:t>
      </w:r>
      <w:r w:rsidRPr="009422B5">
        <w:rPr>
          <w:spacing w:val="-1"/>
        </w:rPr>
        <w:t xml:space="preserve"> </w:t>
      </w:r>
      <w:r w:rsidRPr="009422B5">
        <w:t>other</w:t>
      </w:r>
      <w:r w:rsidRPr="009422B5">
        <w:rPr>
          <w:spacing w:val="-1"/>
        </w:rPr>
        <w:t xml:space="preserve"> </w:t>
      </w:r>
      <w:r w:rsidRPr="009422B5">
        <w:t>pertinent</w:t>
      </w:r>
      <w:r w:rsidRPr="009422B5">
        <w:rPr>
          <w:spacing w:val="-1"/>
        </w:rPr>
        <w:t xml:space="preserve"> </w:t>
      </w:r>
      <w:r w:rsidRPr="009422B5">
        <w:t>information.</w:t>
      </w:r>
    </w:p>
    <w:p w14:paraId="4CC96F28" w14:textId="77777777" w:rsidR="00474680" w:rsidRPr="009422B5" w:rsidRDefault="00474680" w:rsidP="00474680">
      <w:pPr>
        <w:pStyle w:val="Heading3"/>
      </w:pPr>
      <w:r w:rsidRPr="009422B5">
        <w:t xml:space="preserve">Retain </w:t>
      </w:r>
      <w:r w:rsidRPr="009E0346">
        <w:t>r</w:t>
      </w:r>
      <w:r w:rsidRPr="009422B5">
        <w:t>evi</w:t>
      </w:r>
      <w:r w:rsidRPr="009E0346">
        <w:t>ew</w:t>
      </w:r>
      <w:r w:rsidRPr="009422B5">
        <w:t>ed sa</w:t>
      </w:r>
      <w:r w:rsidRPr="009E0346">
        <w:t>m</w:t>
      </w:r>
      <w:r w:rsidRPr="009422B5">
        <w:t>ples on Site</w:t>
      </w:r>
      <w:r>
        <w:t xml:space="preserve"> and make them</w:t>
      </w:r>
      <w:r w:rsidRPr="009422B5">
        <w:t xml:space="preserve"> av</w:t>
      </w:r>
      <w:r w:rsidRPr="009E0346">
        <w:t>a</w:t>
      </w:r>
      <w:r w:rsidRPr="009422B5">
        <w:t>ila</w:t>
      </w:r>
      <w:r w:rsidRPr="009E0346">
        <w:t>bl</w:t>
      </w:r>
      <w:r w:rsidRPr="009422B5">
        <w:t>e to the Co</w:t>
      </w:r>
      <w:r w:rsidRPr="009E0346">
        <w:t>nsultant</w:t>
      </w:r>
      <w:r>
        <w:t xml:space="preserve"> when required</w:t>
      </w:r>
      <w:r w:rsidRPr="009422B5">
        <w:t>.</w:t>
      </w:r>
    </w:p>
    <w:p w14:paraId="66BA25F9" w14:textId="77777777" w:rsidR="00DD6CF1" w:rsidRPr="009422B5" w:rsidRDefault="00DD6CF1" w:rsidP="00A84194">
      <w:pPr>
        <w:pStyle w:val="Heading3"/>
      </w:pPr>
      <w:r w:rsidRPr="009422B5">
        <w:t>Action Submittal</w:t>
      </w:r>
      <w:ins w:id="440" w:author="Radulovic, Nicole" w:date="2022-10-25T11:16:00Z">
        <w:r w:rsidR="00420268">
          <w:t>:</w:t>
        </w:r>
      </w:ins>
      <w:del w:id="441" w:author="Liam Sykes" w:date="2022-03-18T10:54:00Z">
        <w:r w:rsidRPr="009422B5" w:rsidDel="00EC0327">
          <w:delText xml:space="preserve"> Dispositions:</w:delText>
        </w:r>
      </w:del>
      <w:ins w:id="442" w:author="Radulovic, Nicole" w:date="2022-10-25T11:16:00Z">
        <w:r w:rsidR="00420268">
          <w:t xml:space="preserve"> </w:t>
        </w:r>
      </w:ins>
      <w:del w:id="443" w:author="Liam Sykes" w:date="2022-03-18T10:54:00Z">
        <w:r w:rsidRPr="009422B5" w:rsidDel="00EC0327">
          <w:delText xml:space="preserve"> </w:delText>
        </w:r>
      </w:del>
      <w:r w:rsidRPr="009422B5">
        <w:t>The Consultant will review, mark, and stamp as appropriate, and distribute marked up copies as noted:</w:t>
      </w:r>
    </w:p>
    <w:p w14:paraId="0E4FB680" w14:textId="77777777" w:rsidR="00DD6CF1" w:rsidRPr="005B1B15" w:rsidRDefault="00DD6CF1" w:rsidP="00872FEE">
      <w:pPr>
        <w:pStyle w:val="Heading4"/>
      </w:pPr>
      <w:r w:rsidRPr="005B1B15">
        <w:t>No Exceptions Taken:</w:t>
      </w:r>
    </w:p>
    <w:p w14:paraId="2318F557" w14:textId="77777777" w:rsidR="00DD6CF1" w:rsidRPr="009422B5" w:rsidRDefault="00DD6CF1" w:rsidP="00872FEE">
      <w:pPr>
        <w:pStyle w:val="Heading5"/>
      </w:pPr>
      <w:r w:rsidRPr="00872FEE">
        <w:t>The Contractor</w:t>
      </w:r>
      <w:r w:rsidRPr="009422B5">
        <w:t xml:space="preserve"> may incorporate the Product(s) or implement the Work covered by the submittal.</w:t>
      </w:r>
    </w:p>
    <w:p w14:paraId="0F88BDDC" w14:textId="77777777" w:rsidR="00DD6CF1" w:rsidRPr="009422B5" w:rsidRDefault="00DD6CF1" w:rsidP="00872FEE">
      <w:pPr>
        <w:pStyle w:val="Heading5"/>
      </w:pPr>
      <w:r w:rsidRPr="009422B5">
        <w:t>Distribution:</w:t>
      </w:r>
    </w:p>
    <w:p w14:paraId="0BE85DB1" w14:textId="77777777" w:rsidR="00DD6CF1" w:rsidRPr="00BE62F3" w:rsidRDefault="00DD6CF1" w:rsidP="00550BC9">
      <w:pPr>
        <w:pStyle w:val="Heading6"/>
        <w:numPr>
          <w:ilvl w:val="0"/>
          <w:numId w:val="6"/>
        </w:numPr>
        <w:ind w:hanging="720"/>
      </w:pPr>
      <w:r w:rsidRPr="00874081">
        <w:t xml:space="preserve">One </w:t>
      </w:r>
      <w:ins w:id="444" w:author="Liam Sykes" w:date="2022-03-18T10:55:00Z">
        <w:r w:rsidR="00EC0327">
          <w:t xml:space="preserve">electronic </w:t>
        </w:r>
      </w:ins>
      <w:r w:rsidRPr="00874081">
        <w:t>copy furnished</w:t>
      </w:r>
      <w:r w:rsidRPr="00BE62F3">
        <w:t xml:space="preserve"> to the Region.</w:t>
      </w:r>
    </w:p>
    <w:p w14:paraId="6C5F0EB0" w14:textId="77777777" w:rsidR="00872FEE" w:rsidRDefault="00DD6CF1" w:rsidP="00874081">
      <w:pPr>
        <w:pStyle w:val="Heading6"/>
      </w:pPr>
      <w:r w:rsidRPr="00BE62F3">
        <w:t xml:space="preserve">One </w:t>
      </w:r>
      <w:ins w:id="445" w:author="Liam Sykes" w:date="2022-03-18T10:55:00Z">
        <w:r w:rsidR="00EC0327">
          <w:t xml:space="preserve">electronic </w:t>
        </w:r>
      </w:ins>
      <w:r w:rsidRPr="00BE62F3">
        <w:t>copy furnished</w:t>
      </w:r>
      <w:r w:rsidRPr="009422B5">
        <w:t xml:space="preserve"> to the Region’s project representative.</w:t>
      </w:r>
    </w:p>
    <w:p w14:paraId="15C36968" w14:textId="77777777" w:rsidR="00872FEE" w:rsidRDefault="00DD6CF1" w:rsidP="00874081">
      <w:pPr>
        <w:pStyle w:val="Heading6"/>
        <w:rPr>
          <w:rStyle w:val="Heading5Char"/>
          <w:rFonts w:cs="Times New Roman"/>
        </w:rPr>
      </w:pPr>
      <w:r w:rsidRPr="00872FEE">
        <w:rPr>
          <w:rStyle w:val="Heading5Char"/>
        </w:rPr>
        <w:t xml:space="preserve">One </w:t>
      </w:r>
      <w:ins w:id="446" w:author="Liam Sykes" w:date="2022-03-18T10:55:00Z">
        <w:r w:rsidR="00EC0327">
          <w:t xml:space="preserve">electronic </w:t>
        </w:r>
      </w:ins>
      <w:r w:rsidRPr="00872FEE">
        <w:rPr>
          <w:rStyle w:val="Heading5Char"/>
        </w:rPr>
        <w:t>copy retained in the Consultant’s file.</w:t>
      </w:r>
    </w:p>
    <w:p w14:paraId="04AF6AD0" w14:textId="77777777" w:rsidR="00DD6CF1" w:rsidRPr="009422B5" w:rsidRDefault="00DD6CF1" w:rsidP="00874081">
      <w:pPr>
        <w:pStyle w:val="Heading6"/>
      </w:pPr>
      <w:del w:id="447" w:author="Liam Sykes" w:date="2022-03-18T10:56:00Z">
        <w:r w:rsidRPr="00872FEE" w:rsidDel="00EC0327">
          <w:rPr>
            <w:rStyle w:val="Heading5Char"/>
          </w:rPr>
          <w:delText>Remaining copies</w:delText>
        </w:r>
      </w:del>
      <w:ins w:id="448" w:author="Liam Sykes" w:date="2022-03-18T10:56:00Z">
        <w:r w:rsidR="00EC0327">
          <w:rPr>
            <w:rStyle w:val="Heading5Char"/>
          </w:rPr>
          <w:t>One electronic copy</w:t>
        </w:r>
      </w:ins>
      <w:r w:rsidRPr="00872FEE">
        <w:rPr>
          <w:rStyle w:val="Heading5Char"/>
        </w:rPr>
        <w:t xml:space="preserve"> returned to the Contractor with the appropriate annotations.</w:t>
      </w:r>
    </w:p>
    <w:p w14:paraId="58A17199" w14:textId="77777777" w:rsidR="00DD6CF1" w:rsidRPr="005B1B15" w:rsidRDefault="00DD6CF1" w:rsidP="00872FEE">
      <w:pPr>
        <w:pStyle w:val="Heading4"/>
      </w:pPr>
      <w:r w:rsidRPr="005B1B15">
        <w:t>Exceptions Noted:</w:t>
      </w:r>
    </w:p>
    <w:p w14:paraId="448FD1B9" w14:textId="77777777" w:rsidR="00DD6CF1" w:rsidRPr="009422B5" w:rsidRDefault="00DD6CF1" w:rsidP="00872FEE">
      <w:pPr>
        <w:pStyle w:val="Heading5"/>
      </w:pPr>
      <w:r w:rsidRPr="009422B5">
        <w:t>The Contractor may incorporate the Product(s) or implement the Work covered by the submittal, in accordance with the Consultant’s notations.</w:t>
      </w:r>
    </w:p>
    <w:p w14:paraId="5C6D898F" w14:textId="77777777" w:rsidR="00DD6CF1" w:rsidRPr="009422B5" w:rsidRDefault="00DD6CF1" w:rsidP="00872FEE">
      <w:pPr>
        <w:pStyle w:val="Heading5"/>
      </w:pPr>
      <w:r w:rsidRPr="009422B5">
        <w:t>Distribution:</w:t>
      </w:r>
    </w:p>
    <w:p w14:paraId="71432D9B" w14:textId="77777777" w:rsidR="00BE62F3" w:rsidRPr="00BE62F3" w:rsidRDefault="00BE62F3" w:rsidP="00550BC9">
      <w:pPr>
        <w:pStyle w:val="Heading6"/>
        <w:numPr>
          <w:ilvl w:val="0"/>
          <w:numId w:val="7"/>
        </w:numPr>
        <w:ind w:hanging="720"/>
      </w:pPr>
      <w:r w:rsidRPr="00BE62F3">
        <w:t xml:space="preserve">One </w:t>
      </w:r>
      <w:ins w:id="449" w:author="Liam Sykes" w:date="2022-03-18T10:56:00Z">
        <w:r w:rsidR="00EC0327">
          <w:t xml:space="preserve">electronic </w:t>
        </w:r>
      </w:ins>
      <w:r w:rsidRPr="00BE62F3">
        <w:t>copy furnished to the Region.</w:t>
      </w:r>
    </w:p>
    <w:p w14:paraId="39397A69" w14:textId="77777777" w:rsidR="00BE62F3" w:rsidRDefault="00BE62F3" w:rsidP="00874081">
      <w:pPr>
        <w:pStyle w:val="Heading6"/>
      </w:pPr>
      <w:r w:rsidRPr="00BE62F3">
        <w:t xml:space="preserve">One </w:t>
      </w:r>
      <w:ins w:id="450" w:author="Liam Sykes" w:date="2022-03-18T10:56:00Z">
        <w:r w:rsidR="00EC0327">
          <w:t xml:space="preserve">electronic </w:t>
        </w:r>
      </w:ins>
      <w:r w:rsidRPr="00BE62F3">
        <w:t>copy furnished</w:t>
      </w:r>
      <w:r w:rsidRPr="009422B5">
        <w:t xml:space="preserve"> to the Region’s project representative.</w:t>
      </w:r>
    </w:p>
    <w:p w14:paraId="6D19E595" w14:textId="77777777" w:rsidR="00BE62F3" w:rsidRDefault="00BE62F3" w:rsidP="00874081">
      <w:pPr>
        <w:pStyle w:val="Heading6"/>
        <w:rPr>
          <w:rStyle w:val="Heading5Char"/>
          <w:rFonts w:cs="Times New Roman"/>
        </w:rPr>
      </w:pPr>
      <w:r w:rsidRPr="00872FEE">
        <w:rPr>
          <w:rStyle w:val="Heading5Char"/>
        </w:rPr>
        <w:t xml:space="preserve">One </w:t>
      </w:r>
      <w:ins w:id="451" w:author="Liam Sykes" w:date="2022-03-18T10:56:00Z">
        <w:r w:rsidR="00EC0327">
          <w:t xml:space="preserve">electronic </w:t>
        </w:r>
      </w:ins>
      <w:r w:rsidRPr="00872FEE">
        <w:rPr>
          <w:rStyle w:val="Heading5Char"/>
        </w:rPr>
        <w:t>copy retained in the Consultant’s file.</w:t>
      </w:r>
    </w:p>
    <w:p w14:paraId="1589845C" w14:textId="77777777" w:rsidR="00BE62F3" w:rsidRPr="009422B5" w:rsidRDefault="00BE62F3" w:rsidP="00874081">
      <w:pPr>
        <w:pStyle w:val="Heading6"/>
      </w:pPr>
      <w:del w:id="452" w:author="Liam Sykes" w:date="2022-03-18T10:56:00Z">
        <w:r w:rsidRPr="00872FEE" w:rsidDel="00EC0327">
          <w:rPr>
            <w:rStyle w:val="Heading5Char"/>
          </w:rPr>
          <w:delText>Remaining copies</w:delText>
        </w:r>
      </w:del>
      <w:ins w:id="453" w:author="Liam Sykes" w:date="2022-03-18T10:56:00Z">
        <w:r w:rsidR="00EC0327">
          <w:rPr>
            <w:rStyle w:val="Heading5Char"/>
          </w:rPr>
          <w:t>One electronic copy</w:t>
        </w:r>
      </w:ins>
      <w:r w:rsidRPr="00872FEE">
        <w:rPr>
          <w:rStyle w:val="Heading5Char"/>
        </w:rPr>
        <w:t xml:space="preserve"> returned to the Contractor with the appropriate annotations.</w:t>
      </w:r>
    </w:p>
    <w:p w14:paraId="57A78161" w14:textId="77777777" w:rsidR="00DD6CF1" w:rsidRPr="005B1B15" w:rsidRDefault="00DD6CF1" w:rsidP="00872FEE">
      <w:pPr>
        <w:pStyle w:val="Heading4"/>
      </w:pPr>
      <w:r w:rsidRPr="005B1B15">
        <w:t>Exceptions Noted, Resubmit:</w:t>
      </w:r>
    </w:p>
    <w:p w14:paraId="501B5CC6" w14:textId="77777777" w:rsidR="00DD6CF1" w:rsidRPr="009422B5" w:rsidRDefault="00DD6CF1" w:rsidP="00872FEE">
      <w:pPr>
        <w:pStyle w:val="Heading5"/>
      </w:pPr>
      <w:r w:rsidRPr="009422B5">
        <w:t>The Contractor may not incorporate the Product(s) or implement the Work covered by the submittal.</w:t>
      </w:r>
    </w:p>
    <w:p w14:paraId="44C2FF68" w14:textId="77777777" w:rsidR="00DD6CF1" w:rsidRPr="009422B5" w:rsidRDefault="00DD6CF1" w:rsidP="00872FEE">
      <w:pPr>
        <w:pStyle w:val="Heading5"/>
      </w:pPr>
      <w:r w:rsidRPr="009422B5">
        <w:t>Distribution:</w:t>
      </w:r>
    </w:p>
    <w:p w14:paraId="07CD0CB4" w14:textId="77777777" w:rsidR="00BE62F3" w:rsidRDefault="00BE62F3" w:rsidP="00550BC9">
      <w:pPr>
        <w:pStyle w:val="Heading6"/>
        <w:numPr>
          <w:ilvl w:val="0"/>
          <w:numId w:val="8"/>
        </w:numPr>
        <w:ind w:hanging="720"/>
      </w:pPr>
      <w:r w:rsidRPr="00BE62F3">
        <w:t xml:space="preserve">One </w:t>
      </w:r>
      <w:ins w:id="454" w:author="Liam Sykes" w:date="2022-03-18T10:55:00Z">
        <w:r w:rsidR="00EC0327">
          <w:t xml:space="preserve">electronic </w:t>
        </w:r>
      </w:ins>
      <w:r w:rsidRPr="00BE62F3">
        <w:t>copy furnished</w:t>
      </w:r>
      <w:r w:rsidRPr="009422B5">
        <w:t xml:space="preserve"> to the Region’s project representative.</w:t>
      </w:r>
    </w:p>
    <w:p w14:paraId="606D19A6" w14:textId="77777777" w:rsidR="00BE62F3" w:rsidRDefault="00BE62F3" w:rsidP="00874081">
      <w:pPr>
        <w:pStyle w:val="Heading6"/>
        <w:rPr>
          <w:rStyle w:val="Heading5Char"/>
          <w:rFonts w:cs="Times New Roman"/>
        </w:rPr>
      </w:pPr>
      <w:r w:rsidRPr="00872FEE">
        <w:rPr>
          <w:rStyle w:val="Heading5Char"/>
        </w:rPr>
        <w:t xml:space="preserve">One </w:t>
      </w:r>
      <w:ins w:id="455" w:author="Liam Sykes" w:date="2022-03-18T10:55:00Z">
        <w:r w:rsidR="00EC0327">
          <w:rPr>
            <w:rStyle w:val="Heading5Char"/>
          </w:rPr>
          <w:t xml:space="preserve">electronic </w:t>
        </w:r>
      </w:ins>
      <w:r w:rsidRPr="00872FEE">
        <w:rPr>
          <w:rStyle w:val="Heading5Char"/>
        </w:rPr>
        <w:t>copy retained in the Consultant’s file.</w:t>
      </w:r>
    </w:p>
    <w:p w14:paraId="547DE15A" w14:textId="77777777" w:rsidR="00BE62F3" w:rsidRPr="009422B5" w:rsidRDefault="00BE62F3" w:rsidP="00874081">
      <w:pPr>
        <w:pStyle w:val="Heading6"/>
      </w:pPr>
      <w:del w:id="456" w:author="Liam Sykes" w:date="2022-03-18T10:57:00Z">
        <w:r w:rsidRPr="00872FEE" w:rsidDel="002A037F">
          <w:rPr>
            <w:rStyle w:val="Heading5Char"/>
          </w:rPr>
          <w:delText xml:space="preserve">Remaining copies </w:delText>
        </w:r>
      </w:del>
      <w:ins w:id="457" w:author="Liam Sykes" w:date="2022-03-18T10:57:00Z">
        <w:r w:rsidR="002A037F">
          <w:rPr>
            <w:rStyle w:val="Heading5Char"/>
          </w:rPr>
          <w:t xml:space="preserve">One electronic copy </w:t>
        </w:r>
      </w:ins>
      <w:r w:rsidRPr="00872FEE">
        <w:rPr>
          <w:rStyle w:val="Heading5Char"/>
        </w:rPr>
        <w:t>returned to the Contractor with the appropriate annotations.</w:t>
      </w:r>
    </w:p>
    <w:p w14:paraId="7C3B10AF" w14:textId="77777777" w:rsidR="00EC0327" w:rsidRDefault="00EC0327" w:rsidP="00A84194">
      <w:pPr>
        <w:pStyle w:val="Heading3"/>
        <w:rPr>
          <w:ins w:id="458" w:author="Liam Sykes" w:date="2022-03-18T10:54:00Z"/>
        </w:rPr>
      </w:pPr>
      <w:ins w:id="459" w:author="Liam Sykes" w:date="2022-03-18T10:54:00Z">
        <w:r>
          <w:t>For hardcop</w:t>
        </w:r>
      </w:ins>
      <w:ins w:id="460" w:author="Liam Sykes" w:date="2022-03-18T10:57:00Z">
        <w:r w:rsidR="002A037F">
          <w:t>y</w:t>
        </w:r>
      </w:ins>
      <w:ins w:id="461" w:author="Liam Sykes" w:date="2022-03-18T10:54:00Z">
        <w:r>
          <w:t xml:space="preserve"> submittals, the Consultant will review, mark, and stamp as appropriate, and distribute marked up copies</w:t>
        </w:r>
      </w:ins>
      <w:ins w:id="462" w:author="Liam Sykes" w:date="2022-03-18T10:55:00Z">
        <w:r>
          <w:t xml:space="preserve"> as noted.</w:t>
        </w:r>
      </w:ins>
    </w:p>
    <w:p w14:paraId="00FC055C" w14:textId="77777777" w:rsidR="00DD6CF1" w:rsidRPr="009422B5" w:rsidRDefault="00DD6CF1" w:rsidP="00A84194">
      <w:pPr>
        <w:pStyle w:val="Heading3"/>
      </w:pPr>
      <w:r w:rsidRPr="009422B5">
        <w:t>Informational</w:t>
      </w:r>
      <w:r>
        <w:t xml:space="preserve"> </w:t>
      </w:r>
      <w:r w:rsidRPr="009422B5">
        <w:t>Submittals</w:t>
      </w:r>
      <w:r w:rsidR="007F14E9">
        <w:t>.</w:t>
      </w:r>
    </w:p>
    <w:p w14:paraId="5F665098" w14:textId="77777777" w:rsidR="00DD6CF1" w:rsidRPr="009422B5" w:rsidRDefault="00DD6CF1" w:rsidP="007F14E9">
      <w:pPr>
        <w:pStyle w:val="Heading4"/>
      </w:pPr>
      <w:r w:rsidRPr="009422B5">
        <w:t>General:</w:t>
      </w:r>
    </w:p>
    <w:p w14:paraId="732EBD92" w14:textId="77777777" w:rsidR="00874081" w:rsidRDefault="00DD6CF1" w:rsidP="00874081">
      <w:pPr>
        <w:pStyle w:val="Heading5"/>
      </w:pPr>
      <w:r w:rsidRPr="00874081">
        <w:t>Copies:</w:t>
      </w:r>
      <w:r w:rsidRPr="005B1B15">
        <w:t xml:space="preserve"> </w:t>
      </w:r>
    </w:p>
    <w:p w14:paraId="632B73FC" w14:textId="77777777" w:rsidR="00DD6CF1" w:rsidRPr="009422B5" w:rsidRDefault="00DD6CF1" w:rsidP="00550BC9">
      <w:pPr>
        <w:pStyle w:val="Heading6"/>
        <w:numPr>
          <w:ilvl w:val="0"/>
          <w:numId w:val="9"/>
        </w:numPr>
        <w:ind w:hanging="720"/>
      </w:pPr>
      <w:r w:rsidRPr="005B1B15">
        <w:lastRenderedPageBreak/>
        <w:t xml:space="preserve">Submit </w:t>
      </w:r>
      <w:ins w:id="463" w:author="Liam Sykes" w:date="2022-03-18T10:50:00Z">
        <w:r w:rsidR="00EC0327">
          <w:t>one</w:t>
        </w:r>
      </w:ins>
      <w:ins w:id="464" w:author="Liam Sykes" w:date="2022-03-18T10:49:00Z">
        <w:r w:rsidR="00EC0327">
          <w:t xml:space="preserve"> </w:t>
        </w:r>
      </w:ins>
      <w:ins w:id="465" w:author="Liam Sykes" w:date="2022-03-18T10:50:00Z">
        <w:r w:rsidR="00EC0327">
          <w:t>e</w:t>
        </w:r>
      </w:ins>
      <w:ins w:id="466" w:author="Liam Sykes" w:date="2022-03-18T10:49:00Z">
        <w:r w:rsidR="00EC0327">
          <w:t>lectroni</w:t>
        </w:r>
      </w:ins>
      <w:ins w:id="467" w:author="Liam Sykes" w:date="2022-03-18T10:50:00Z">
        <w:r w:rsidR="00EC0327">
          <w:t>c copy</w:t>
        </w:r>
      </w:ins>
      <w:del w:id="468" w:author="Liam Sykes" w:date="2022-03-18T10:49:00Z">
        <w:r w:rsidRPr="005B1B15" w:rsidDel="00EC0327">
          <w:delText>three copies</w:delText>
        </w:r>
      </w:del>
      <w:r w:rsidRPr="005B1B15">
        <w:t xml:space="preserve">, unless otherwise indicated in </w:t>
      </w:r>
      <w:r w:rsidRPr="009422B5">
        <w:t>the individual Specification Sections.</w:t>
      </w:r>
    </w:p>
    <w:p w14:paraId="150D84C2" w14:textId="77777777" w:rsidR="00DD6CF1" w:rsidRPr="009422B5" w:rsidRDefault="00DD6CF1" w:rsidP="004C689D">
      <w:pPr>
        <w:pStyle w:val="Heading5"/>
      </w:pPr>
      <w:r w:rsidRPr="004C689D">
        <w:t>Refer to</w:t>
      </w:r>
      <w:r w:rsidRPr="009422B5">
        <w:t xml:space="preserve"> the individual Specification Sections for specific submittal requirements.</w:t>
      </w:r>
      <w:r w:rsidR="005A4593">
        <w:t xml:space="preserve"> </w:t>
      </w:r>
    </w:p>
    <w:p w14:paraId="42AAC3C5" w14:textId="77777777" w:rsidR="004C689D" w:rsidRDefault="00DD6CF1" w:rsidP="004C689D">
      <w:pPr>
        <w:pStyle w:val="Heading5"/>
      </w:pPr>
      <w:r w:rsidRPr="005A4593">
        <w:t xml:space="preserve">The Consultant will review each submittal for general conformance with the Contract Documents. </w:t>
      </w:r>
    </w:p>
    <w:p w14:paraId="2C25265F" w14:textId="77777777" w:rsidR="005A4593" w:rsidRPr="005A4593" w:rsidRDefault="00DD6CF1" w:rsidP="004C689D">
      <w:pPr>
        <w:pStyle w:val="Heading5"/>
      </w:pPr>
      <w:r w:rsidRPr="005A4593">
        <w:t xml:space="preserve">The Consultant’s review does not relieve the Contractor from its obligations to comply with the requirements of the Contract, nor shall it relieve the Contractor of its responsibility for any consequences which may arise out of errors in the shop drawings or in the Contractor’s design.   </w:t>
      </w:r>
    </w:p>
    <w:p w14:paraId="283DE121" w14:textId="77777777" w:rsidR="005A4593" w:rsidRPr="005A4593" w:rsidRDefault="00DD6CF1" w:rsidP="004C689D">
      <w:pPr>
        <w:pStyle w:val="Heading5"/>
      </w:pPr>
      <w:r w:rsidRPr="005A4593">
        <w:t xml:space="preserve">If the submittal meets the conditions of the Contract, the Consultant will retain one copy for record purposes, and forward the other copies to the appropriate parties.  </w:t>
      </w:r>
    </w:p>
    <w:p w14:paraId="68F287ED" w14:textId="77777777" w:rsidR="00DD6CF1" w:rsidRDefault="00DD6CF1" w:rsidP="004C689D">
      <w:pPr>
        <w:pStyle w:val="Heading5"/>
        <w:rPr>
          <w:ins w:id="469" w:author="Liam Sykes" w:date="2022-03-18T10:58:00Z"/>
        </w:rPr>
      </w:pPr>
      <w:r w:rsidRPr="005A4593">
        <w:t xml:space="preserve">If the Consultant determines that the submittal does not meet the requirements of the Contract and is therefore considered unacceptable, the Consultant will retain one copy and return the remaining copies with review comments to the </w:t>
      </w:r>
      <w:proofErr w:type="gramStart"/>
      <w:r w:rsidRPr="005A4593">
        <w:t>Contractor, and</w:t>
      </w:r>
      <w:proofErr w:type="gramEnd"/>
      <w:r w:rsidRPr="005A4593">
        <w:t xml:space="preserve"> will require that the submittal be corrected and resubmitted.</w:t>
      </w:r>
    </w:p>
    <w:p w14:paraId="3B55803D" w14:textId="77777777" w:rsidR="002A037F" w:rsidRPr="005A4593" w:rsidRDefault="002A037F" w:rsidP="004C689D">
      <w:pPr>
        <w:pStyle w:val="Heading5"/>
      </w:pPr>
      <w:ins w:id="470" w:author="Liam Sykes" w:date="2022-03-18T10:58:00Z">
        <w:r>
          <w:t>The Consultant will distribute electronic copies to the Region and Contractor.</w:t>
        </w:r>
      </w:ins>
    </w:p>
    <w:p w14:paraId="5A2588A3" w14:textId="77777777" w:rsidR="00DD6CF1" w:rsidRPr="009422B5" w:rsidRDefault="00DD6CF1" w:rsidP="00872FEE">
      <w:pPr>
        <w:pStyle w:val="Heading5"/>
      </w:pPr>
      <w:r w:rsidRPr="009422B5">
        <w:t>Distribution:</w:t>
      </w:r>
    </w:p>
    <w:p w14:paraId="6CF7C54E" w14:textId="77777777" w:rsidR="00DD6CF1" w:rsidRPr="009422B5" w:rsidRDefault="00DD6CF1" w:rsidP="00550BC9">
      <w:pPr>
        <w:pStyle w:val="Heading6"/>
        <w:numPr>
          <w:ilvl w:val="0"/>
          <w:numId w:val="10"/>
        </w:numPr>
        <w:ind w:hanging="720"/>
      </w:pPr>
      <w:r w:rsidRPr="009422B5">
        <w:t xml:space="preserve">One </w:t>
      </w:r>
      <w:ins w:id="471" w:author="Liam Sykes" w:date="2022-03-18T10:58:00Z">
        <w:r w:rsidR="002A037F">
          <w:t xml:space="preserve">electronic </w:t>
        </w:r>
      </w:ins>
      <w:r w:rsidRPr="009422B5">
        <w:t>copy furnished to the Region’s project representative.</w:t>
      </w:r>
    </w:p>
    <w:p w14:paraId="78593758" w14:textId="77777777" w:rsidR="00DD6CF1" w:rsidRPr="009422B5" w:rsidRDefault="00DD6CF1" w:rsidP="004C689D">
      <w:pPr>
        <w:pStyle w:val="Heading6"/>
      </w:pPr>
      <w:r w:rsidRPr="009422B5">
        <w:t xml:space="preserve">One </w:t>
      </w:r>
      <w:ins w:id="472" w:author="Liam Sykes" w:date="2022-03-18T10:58:00Z">
        <w:r w:rsidR="002A037F">
          <w:t xml:space="preserve">electronic </w:t>
        </w:r>
      </w:ins>
      <w:r w:rsidRPr="009422B5">
        <w:t>copy retained in the Consultant’s file.</w:t>
      </w:r>
    </w:p>
    <w:p w14:paraId="11AD2E79" w14:textId="77777777" w:rsidR="00DD6CF1" w:rsidRDefault="00DD6CF1" w:rsidP="004C689D">
      <w:pPr>
        <w:pStyle w:val="Heading6"/>
        <w:rPr>
          <w:ins w:id="473" w:author="Liam Sykes" w:date="2022-03-18T10:59:00Z"/>
        </w:rPr>
      </w:pPr>
      <w:r w:rsidRPr="009422B5">
        <w:t xml:space="preserve">One </w:t>
      </w:r>
      <w:ins w:id="474" w:author="Liam Sykes" w:date="2022-03-18T10:58:00Z">
        <w:r w:rsidR="002A037F">
          <w:t xml:space="preserve">electronic </w:t>
        </w:r>
      </w:ins>
      <w:r w:rsidRPr="009422B5">
        <w:t>copy furnished to the Region</w:t>
      </w:r>
      <w:ins w:id="475" w:author="Liam Sykes" w:date="2022-03-18T10:59:00Z">
        <w:r w:rsidR="002A037F">
          <w:t>.</w:t>
        </w:r>
      </w:ins>
    </w:p>
    <w:p w14:paraId="3BDC830B" w14:textId="77777777" w:rsidR="002A037F" w:rsidRPr="002A037F" w:rsidRDefault="002A037F">
      <w:pPr>
        <w:pPrChange w:id="476" w:author="Liam Sykes" w:date="2022-03-18T10:59:00Z">
          <w:pPr>
            <w:pStyle w:val="Heading6"/>
          </w:pPr>
        </w:pPrChange>
      </w:pPr>
    </w:p>
    <w:p w14:paraId="159C017C" w14:textId="77777777" w:rsidR="00DD6CF1" w:rsidRPr="009422B5" w:rsidRDefault="00DD6CF1" w:rsidP="00A84194">
      <w:pPr>
        <w:pStyle w:val="Heading3"/>
      </w:pPr>
      <w:r w:rsidRPr="009422B5">
        <w:t>Certificates:</w:t>
      </w:r>
    </w:p>
    <w:p w14:paraId="1CF1A646" w14:textId="77777777" w:rsidR="00DD6CF1" w:rsidRPr="005B1B15" w:rsidRDefault="00DD6CF1" w:rsidP="00872FEE">
      <w:pPr>
        <w:pStyle w:val="Heading4"/>
      </w:pPr>
      <w:r w:rsidRPr="005B1B15">
        <w:t xml:space="preserve">General: </w:t>
      </w:r>
    </w:p>
    <w:p w14:paraId="7D84960E" w14:textId="77777777" w:rsidR="00DD6CF1" w:rsidRPr="009422B5" w:rsidRDefault="00DD6CF1" w:rsidP="00872FEE">
      <w:pPr>
        <w:pStyle w:val="Heading5"/>
      </w:pPr>
      <w:r w:rsidRPr="009422B5">
        <w:t>Provide a notarized statement that includes the signature of the entity responsible for preparing the certification.</w:t>
      </w:r>
    </w:p>
    <w:p w14:paraId="627D93FD" w14:textId="77777777" w:rsidR="00DD6CF1" w:rsidRPr="009422B5" w:rsidRDefault="00DD6CF1" w:rsidP="00872FEE">
      <w:pPr>
        <w:pStyle w:val="Heading5"/>
      </w:pPr>
      <w:r w:rsidRPr="009422B5">
        <w:t>Signed by an officer or other individual authorized to sign documents on behalf of that entity.</w:t>
      </w:r>
    </w:p>
    <w:p w14:paraId="06A34953" w14:textId="77777777" w:rsidR="00DD6CF1" w:rsidRPr="009422B5" w:rsidRDefault="00DD6CF1" w:rsidP="00872FEE">
      <w:pPr>
        <w:pStyle w:val="Heading4"/>
      </w:pPr>
      <w:r w:rsidRPr="005B1B15">
        <w:t xml:space="preserve">Welding: </w:t>
      </w:r>
      <w:r w:rsidR="00CE5286">
        <w:t>shall be i</w:t>
      </w:r>
      <w:r w:rsidR="00CE5286" w:rsidRPr="005B1B15">
        <w:t xml:space="preserve">n </w:t>
      </w:r>
      <w:r w:rsidRPr="005B1B15">
        <w:t>accordance wit</w:t>
      </w:r>
      <w:r w:rsidRPr="009422B5">
        <w:t>h the individual Specification Sections.</w:t>
      </w:r>
    </w:p>
    <w:p w14:paraId="4140A4A8" w14:textId="77777777" w:rsidR="00DD6CF1" w:rsidRPr="009422B5" w:rsidRDefault="00DD6CF1" w:rsidP="00872FEE">
      <w:pPr>
        <w:pStyle w:val="Heading4"/>
      </w:pPr>
      <w:r w:rsidRPr="009422B5">
        <w:t>Installer: Prepare written statements on the manufacturer’s letterhead certifying that the installer complies with the requirements as specified in the individual Specification Sections.</w:t>
      </w:r>
    </w:p>
    <w:p w14:paraId="67F9A103" w14:textId="77777777" w:rsidR="00DD6CF1" w:rsidRPr="009422B5" w:rsidRDefault="00DD6CF1" w:rsidP="00872FEE">
      <w:pPr>
        <w:pStyle w:val="Heading4"/>
      </w:pPr>
      <w:r w:rsidRPr="009422B5">
        <w:t>Material Test: Prepared by a qualified testing agency, on the testing agency’s standard form, indicating and interpreting the test results of the material for compliance with the requirements of the Contract.</w:t>
      </w:r>
    </w:p>
    <w:p w14:paraId="6EA2E414" w14:textId="77777777" w:rsidR="00DD6CF1" w:rsidRPr="009422B5" w:rsidRDefault="00DD6CF1" w:rsidP="00872FEE">
      <w:pPr>
        <w:pStyle w:val="Heading4"/>
      </w:pPr>
      <w:r w:rsidRPr="009422B5">
        <w:t>Certificates of Successful Testing or Inspection: Submit when testing or inspection is required by any applicable laws and regulations or governing agencies or as specified in the individual Specification Sections.</w:t>
      </w:r>
    </w:p>
    <w:p w14:paraId="7A14B3FF" w14:textId="77777777" w:rsidR="00DD6CF1" w:rsidRPr="009422B5" w:rsidRDefault="00DD6CF1" w:rsidP="00872FEE">
      <w:pPr>
        <w:pStyle w:val="Heading4"/>
      </w:pPr>
      <w:r w:rsidRPr="009422B5">
        <w:t>Manufacturer’s Certificate of Compliance: In accordance with Section 01640 - Manufacturers’ Services.</w:t>
      </w:r>
    </w:p>
    <w:p w14:paraId="074A2AA9" w14:textId="77777777" w:rsidR="00DD6CF1" w:rsidRPr="009422B5" w:rsidRDefault="00DD6CF1" w:rsidP="00872FEE">
      <w:pPr>
        <w:pStyle w:val="Heading4"/>
      </w:pPr>
      <w:r w:rsidRPr="009422B5">
        <w:t>Manufacturer’s Certificate of Proper Installation: In accordance with Section 01640 - Manufacturers’ Services.</w:t>
      </w:r>
    </w:p>
    <w:p w14:paraId="435353F6" w14:textId="77777777" w:rsidR="00DD6CF1" w:rsidRPr="009422B5" w:rsidRDefault="00DD6CF1" w:rsidP="00872FEE">
      <w:pPr>
        <w:pStyle w:val="Heading4"/>
      </w:pPr>
      <w:r w:rsidRPr="009422B5">
        <w:lastRenderedPageBreak/>
        <w:t xml:space="preserve">Construction Photographs In accordance with </w:t>
      </w:r>
      <w:r w:rsidRPr="003D0E00">
        <w:rPr>
          <w:rPrChange w:id="477" w:author="Liam Sykes" w:date="2022-03-18T13:49:00Z">
            <w:rPr>
              <w:highlight w:val="yellow"/>
            </w:rPr>
          </w:rPrChange>
        </w:rPr>
        <w:t xml:space="preserve">Section 01040 </w:t>
      </w:r>
      <w:del w:id="478" w:author="Liam Sykes" w:date="2022-03-18T13:48:00Z">
        <w:r w:rsidRPr="003D0E00" w:rsidDel="003D0E00">
          <w:rPr>
            <w:rPrChange w:id="479" w:author="Liam Sykes" w:date="2022-03-18T13:49:00Z">
              <w:rPr>
                <w:highlight w:val="yellow"/>
              </w:rPr>
            </w:rPrChange>
          </w:rPr>
          <w:delText>-</w:delText>
        </w:r>
      </w:del>
      <w:ins w:id="480" w:author="Liam Sykes" w:date="2022-03-18T13:48:00Z">
        <w:r w:rsidR="003D0E00" w:rsidRPr="003D0E00">
          <w:rPr>
            <w:rPrChange w:id="481" w:author="Liam Sykes" w:date="2022-03-18T13:49:00Z">
              <w:rPr>
                <w:highlight w:val="yellow"/>
              </w:rPr>
            </w:rPrChange>
          </w:rPr>
          <w:t>–</w:t>
        </w:r>
      </w:ins>
      <w:r w:rsidRPr="003D0E00">
        <w:rPr>
          <w:rPrChange w:id="482" w:author="Liam Sykes" w:date="2022-03-18T13:49:00Z">
            <w:rPr>
              <w:highlight w:val="yellow"/>
            </w:rPr>
          </w:rPrChange>
        </w:rPr>
        <w:t xml:space="preserve"> Coordination</w:t>
      </w:r>
      <w:ins w:id="483" w:author="Liam Sykes" w:date="2022-03-18T13:49:00Z">
        <w:r w:rsidR="003D0E00">
          <w:t>,</w:t>
        </w:r>
      </w:ins>
      <w:ins w:id="484" w:author="Liam Sykes" w:date="2022-03-18T13:48:00Z">
        <w:r w:rsidR="003D0E00">
          <w:t xml:space="preserve"> Section </w:t>
        </w:r>
      </w:ins>
      <w:ins w:id="485" w:author="Liam Sykes" w:date="2022-03-18T13:49:00Z">
        <w:r w:rsidR="003D0E00">
          <w:t>01710 – Pre-Construction Structural Survey</w:t>
        </w:r>
      </w:ins>
      <w:r w:rsidRPr="009422B5">
        <w:t>, and as may otherwise be required in the Contract Documents.</w:t>
      </w:r>
    </w:p>
    <w:p w14:paraId="6EC8D18A" w14:textId="77777777" w:rsidR="00DD6CF1" w:rsidRPr="003D0E00" w:rsidRDefault="00DD6CF1" w:rsidP="00872FEE">
      <w:pPr>
        <w:pStyle w:val="Heading4"/>
      </w:pPr>
      <w:r w:rsidRPr="009422B5">
        <w:t xml:space="preserve">Contract Closeout Submittals: In accordance with </w:t>
      </w:r>
      <w:r w:rsidRPr="003D0E00">
        <w:rPr>
          <w:rPrChange w:id="486" w:author="Liam Sykes" w:date="2022-03-18T13:50:00Z">
            <w:rPr>
              <w:highlight w:val="yellow"/>
            </w:rPr>
          </w:rPrChange>
        </w:rPr>
        <w:t>Section 01780 - Contract Closeout</w:t>
      </w:r>
      <w:r w:rsidRPr="003D0E00">
        <w:t>.</w:t>
      </w:r>
    </w:p>
    <w:p w14:paraId="291B9EC9" w14:textId="77777777" w:rsidR="00DD6CF1" w:rsidRPr="009422B5" w:rsidRDefault="00DD6CF1" w:rsidP="00A84194">
      <w:pPr>
        <w:pStyle w:val="Heading3"/>
      </w:pPr>
      <w:r w:rsidRPr="009422B5">
        <w:t xml:space="preserve">Contractor Design Data: </w:t>
      </w:r>
    </w:p>
    <w:p w14:paraId="23A73E0B" w14:textId="77777777" w:rsidR="00DD6CF1" w:rsidRPr="005B1B15" w:rsidRDefault="00DD6CF1" w:rsidP="00872FEE">
      <w:pPr>
        <w:pStyle w:val="Heading4"/>
      </w:pPr>
      <w:r w:rsidRPr="005B1B15">
        <w:t>Written and graphic information</w:t>
      </w:r>
    </w:p>
    <w:p w14:paraId="6203E83D" w14:textId="77777777" w:rsidR="00DD6CF1" w:rsidRPr="009422B5" w:rsidRDefault="00DD6CF1" w:rsidP="00872FEE">
      <w:pPr>
        <w:pStyle w:val="Heading4"/>
      </w:pPr>
      <w:r w:rsidRPr="009422B5">
        <w:t>List of assumptions</w:t>
      </w:r>
    </w:p>
    <w:p w14:paraId="4AF1477F" w14:textId="77777777" w:rsidR="00DD6CF1" w:rsidRPr="009422B5" w:rsidRDefault="00DD6CF1" w:rsidP="00872FEE">
      <w:pPr>
        <w:pStyle w:val="Heading4"/>
      </w:pPr>
      <w:r w:rsidRPr="009422B5">
        <w:t>List of performance and design criteria</w:t>
      </w:r>
    </w:p>
    <w:p w14:paraId="2550BD16" w14:textId="77777777" w:rsidR="00DD6CF1" w:rsidRPr="009422B5" w:rsidRDefault="00DD6CF1" w:rsidP="00872FEE">
      <w:pPr>
        <w:pStyle w:val="Heading4"/>
      </w:pPr>
      <w:r w:rsidRPr="009422B5">
        <w:t>Summary of loads or load diagram, if applicable</w:t>
      </w:r>
    </w:p>
    <w:p w14:paraId="2572C8B0" w14:textId="77777777" w:rsidR="00DD6CF1" w:rsidRPr="009422B5" w:rsidRDefault="00DD6CF1" w:rsidP="00872FEE">
      <w:pPr>
        <w:pStyle w:val="Heading4"/>
      </w:pPr>
      <w:r w:rsidRPr="009422B5">
        <w:t>Calculations</w:t>
      </w:r>
    </w:p>
    <w:p w14:paraId="3F89DDA8" w14:textId="77777777" w:rsidR="00DD6CF1" w:rsidRPr="009422B5" w:rsidRDefault="00DD6CF1" w:rsidP="00872FEE">
      <w:pPr>
        <w:pStyle w:val="Heading4"/>
      </w:pPr>
      <w:r w:rsidRPr="009422B5">
        <w:t>List of applicable codes and regulations</w:t>
      </w:r>
    </w:p>
    <w:p w14:paraId="27094814" w14:textId="77777777" w:rsidR="00DD6CF1" w:rsidRPr="009422B5" w:rsidRDefault="00DD6CF1" w:rsidP="00872FEE">
      <w:pPr>
        <w:pStyle w:val="Heading4"/>
      </w:pPr>
      <w:r w:rsidRPr="009422B5">
        <w:t>Name and version of software</w:t>
      </w:r>
    </w:p>
    <w:p w14:paraId="2A1EFD23" w14:textId="77777777" w:rsidR="00DD6CF1" w:rsidRPr="009422B5" w:rsidRDefault="00DD6CF1" w:rsidP="00872FEE">
      <w:pPr>
        <w:pStyle w:val="Heading4"/>
      </w:pPr>
      <w:r w:rsidRPr="009422B5">
        <w:t>Information requested in individual the Specification Sections.</w:t>
      </w:r>
    </w:p>
    <w:p w14:paraId="01E1E157" w14:textId="77777777" w:rsidR="00DD6CF1" w:rsidRPr="009422B5" w:rsidRDefault="00DD6CF1" w:rsidP="00872FEE">
      <w:pPr>
        <w:pStyle w:val="Heading4"/>
      </w:pPr>
      <w:r w:rsidRPr="009422B5">
        <w:t xml:space="preserve">Seal and signature of a </w:t>
      </w:r>
      <w:ins w:id="487" w:author="Radulovic, Nicole" w:date="2022-10-25T11:18:00Z">
        <w:r w:rsidR="00940301">
          <w:t>P</w:t>
        </w:r>
      </w:ins>
      <w:del w:id="488" w:author="Radulovic, Nicole" w:date="2022-10-25T11:18:00Z">
        <w:r w:rsidRPr="009422B5" w:rsidDel="00940301">
          <w:delText>p</w:delText>
        </w:r>
      </w:del>
      <w:r w:rsidRPr="009422B5">
        <w:t xml:space="preserve">rofessional </w:t>
      </w:r>
      <w:ins w:id="489" w:author="Radulovic, Nicole" w:date="2022-10-25T11:18:00Z">
        <w:r w:rsidR="00940301">
          <w:t>E</w:t>
        </w:r>
      </w:ins>
      <w:del w:id="490" w:author="Radulovic, Nicole" w:date="2022-10-25T11:18:00Z">
        <w:r w:rsidRPr="009422B5" w:rsidDel="00940301">
          <w:delText>e</w:delText>
        </w:r>
      </w:del>
      <w:r w:rsidRPr="009422B5">
        <w:t>ngineer</w:t>
      </w:r>
      <w:del w:id="491" w:author="Radulovic, Nicole" w:date="2022-10-25T11:18:00Z">
        <w:r w:rsidRPr="009422B5" w:rsidDel="00940301">
          <w:delText xml:space="preserve"> licensed in the Province of Ontario</w:delText>
        </w:r>
      </w:del>
      <w:r w:rsidRPr="009422B5">
        <w:t>.</w:t>
      </w:r>
    </w:p>
    <w:p w14:paraId="518E6DDE" w14:textId="77777777" w:rsidR="00DD6CF1" w:rsidRPr="009422B5" w:rsidRDefault="00DD6CF1" w:rsidP="00A84194">
      <w:pPr>
        <w:pStyle w:val="Heading3"/>
      </w:pPr>
      <w:r w:rsidRPr="009422B5">
        <w:t>Manufacturer’s Instructions: Written or published information that documents the manufacturer’s recommendations, guidelines, and procedures in accordance with the individual Specification Sections.</w:t>
      </w:r>
    </w:p>
    <w:p w14:paraId="6019BE62" w14:textId="77777777" w:rsidR="00DD6CF1" w:rsidRPr="003D0E00" w:rsidRDefault="00DD6CF1" w:rsidP="00A84194">
      <w:pPr>
        <w:pStyle w:val="Heading3"/>
      </w:pPr>
      <w:r w:rsidRPr="009422B5">
        <w:t xml:space="preserve">Operation and Maintenance Data: As required in </w:t>
      </w:r>
      <w:r w:rsidRPr="003D0E00">
        <w:rPr>
          <w:rPrChange w:id="492" w:author="Liam Sykes" w:date="2022-03-18T13:50:00Z">
            <w:rPr>
              <w:highlight w:val="yellow"/>
            </w:rPr>
          </w:rPrChange>
        </w:rPr>
        <w:t>Section 01430 - Operation and Maintenance Data</w:t>
      </w:r>
      <w:r w:rsidRPr="003D0E00">
        <w:t>.</w:t>
      </w:r>
    </w:p>
    <w:p w14:paraId="56A99330" w14:textId="77777777" w:rsidR="00DD6CF1" w:rsidRPr="009422B5" w:rsidRDefault="00DD6CF1" w:rsidP="00A84194">
      <w:pPr>
        <w:pStyle w:val="Heading3"/>
      </w:pPr>
      <w:r w:rsidRPr="009422B5">
        <w:t xml:space="preserve">Schedules: </w:t>
      </w:r>
    </w:p>
    <w:p w14:paraId="42806D42" w14:textId="77777777" w:rsidR="00DD6CF1" w:rsidRPr="009422B5" w:rsidRDefault="008F137D" w:rsidP="00872FEE">
      <w:pPr>
        <w:pStyle w:val="Heading4"/>
      </w:pPr>
      <w:r>
        <w:t>T</w:t>
      </w:r>
      <w:r w:rsidR="0080546C" w:rsidRPr="009422B5">
        <w:t xml:space="preserve">he </w:t>
      </w:r>
      <w:r w:rsidR="00DD6CF1" w:rsidRPr="005B1B15">
        <w:t xml:space="preserve">Schedule </w:t>
      </w:r>
      <w:r w:rsidR="00DD6CF1" w:rsidRPr="009422B5">
        <w:t>of Shop Drawing</w:t>
      </w:r>
      <w:r>
        <w:t>s</w:t>
      </w:r>
      <w:r w:rsidR="00DD6CF1" w:rsidRPr="009422B5">
        <w:t xml:space="preserve"> and Sample Submittals</w:t>
      </w:r>
      <w:r w:rsidR="0080546C">
        <w:t xml:space="preserve"> </w:t>
      </w:r>
      <w:r w:rsidR="00971ADA">
        <w:t xml:space="preserve">shall be included in the </w:t>
      </w:r>
      <w:r w:rsidR="00A827E6">
        <w:t xml:space="preserve">Progress Schedule </w:t>
      </w:r>
      <w:r w:rsidR="00DD6CF1" w:rsidRPr="009422B5">
        <w:t xml:space="preserve">as </w:t>
      </w:r>
      <w:r w:rsidR="00DD6CF1" w:rsidRPr="003D0E00">
        <w:t xml:space="preserve">specified </w:t>
      </w:r>
      <w:r w:rsidR="00DD6CF1" w:rsidRPr="003D0E00">
        <w:rPr>
          <w:rPrChange w:id="493" w:author="Liam Sykes" w:date="2022-03-18T13:51:00Z">
            <w:rPr>
              <w:highlight w:val="yellow"/>
            </w:rPr>
          </w:rPrChange>
        </w:rPr>
        <w:t xml:space="preserve">in Section 01310 - </w:t>
      </w:r>
      <w:r w:rsidR="00794E3F" w:rsidRPr="003D0E00">
        <w:rPr>
          <w:rPrChange w:id="494" w:author="Liam Sykes" w:date="2022-03-18T13:51:00Z">
            <w:rPr>
              <w:highlight w:val="yellow"/>
            </w:rPr>
          </w:rPrChange>
        </w:rPr>
        <w:t xml:space="preserve">Construction </w:t>
      </w:r>
      <w:r w:rsidR="00DD6CF1" w:rsidRPr="003D0E00">
        <w:rPr>
          <w:rPrChange w:id="495" w:author="Liam Sykes" w:date="2022-03-18T13:51:00Z">
            <w:rPr>
              <w:highlight w:val="yellow"/>
            </w:rPr>
          </w:rPrChange>
        </w:rPr>
        <w:t>Schedules</w:t>
      </w:r>
      <w:r w:rsidR="00DD6CF1" w:rsidRPr="003D0E00">
        <w:t>.</w:t>
      </w:r>
      <w:r w:rsidR="0080546C">
        <w:t xml:space="preserve"> </w:t>
      </w:r>
    </w:p>
    <w:p w14:paraId="53EC4821" w14:textId="77777777" w:rsidR="00DD6CF1" w:rsidRPr="009422B5" w:rsidRDefault="00DD6CF1" w:rsidP="00872FEE">
      <w:pPr>
        <w:pStyle w:val="Heading5"/>
      </w:pPr>
      <w:r w:rsidRPr="009422B5">
        <w:t>Show the following for each, at a minimum:</w:t>
      </w:r>
    </w:p>
    <w:p w14:paraId="2A97FAF2" w14:textId="77777777" w:rsidR="00DD6CF1" w:rsidRPr="009422B5" w:rsidRDefault="00DD6CF1" w:rsidP="00550BC9">
      <w:pPr>
        <w:pStyle w:val="Heading6"/>
        <w:numPr>
          <w:ilvl w:val="0"/>
          <w:numId w:val="11"/>
        </w:numPr>
        <w:ind w:hanging="720"/>
      </w:pPr>
      <w:r w:rsidRPr="009422B5">
        <w:t>Specification Section number.</w:t>
      </w:r>
    </w:p>
    <w:p w14:paraId="2382F167" w14:textId="77777777" w:rsidR="00DD6CF1" w:rsidRPr="009422B5" w:rsidRDefault="00DD6CF1" w:rsidP="004C689D">
      <w:pPr>
        <w:pStyle w:val="Heading6"/>
      </w:pPr>
      <w:r w:rsidRPr="009422B5">
        <w:t xml:space="preserve">Identification by numbering and tracking system as specified under </w:t>
      </w:r>
      <w:r w:rsidRPr="00474680">
        <w:rPr>
          <w:highlight w:val="yellow"/>
        </w:rPr>
        <w:t>subsection 1.</w:t>
      </w:r>
      <w:ins w:id="496" w:author="Liam Sykes" w:date="2022-03-18T13:52:00Z">
        <w:r w:rsidR="003D0E00">
          <w:rPr>
            <w:highlight w:val="yellow"/>
          </w:rPr>
          <w:t>8</w:t>
        </w:r>
      </w:ins>
      <w:del w:id="497" w:author="Liam Sykes" w:date="2022-03-18T13:52:00Z">
        <w:r w:rsidR="00493A07" w:rsidDel="003D0E00">
          <w:rPr>
            <w:highlight w:val="yellow"/>
          </w:rPr>
          <w:delText>6</w:delText>
        </w:r>
      </w:del>
      <w:r w:rsidRPr="00474680">
        <w:rPr>
          <w:highlight w:val="yellow"/>
        </w:rPr>
        <w:t>.</w:t>
      </w:r>
      <w:r w:rsidR="008F137D">
        <w:rPr>
          <w:highlight w:val="yellow"/>
        </w:rPr>
        <w:t>2</w:t>
      </w:r>
      <w:r w:rsidRPr="00474680">
        <w:rPr>
          <w:highlight w:val="yellow"/>
        </w:rPr>
        <w:t>.</w:t>
      </w:r>
      <w:r w:rsidR="008F137D">
        <w:rPr>
          <w:highlight w:val="yellow"/>
        </w:rPr>
        <w:t>6</w:t>
      </w:r>
      <w:r w:rsidR="008F137D">
        <w:t xml:space="preserve"> </w:t>
      </w:r>
      <w:r w:rsidRPr="009422B5">
        <w:t>herein.</w:t>
      </w:r>
    </w:p>
    <w:p w14:paraId="7173CDF0" w14:textId="77777777" w:rsidR="00DD6CF1" w:rsidRPr="009422B5" w:rsidRDefault="00DD6CF1" w:rsidP="004C689D">
      <w:pPr>
        <w:pStyle w:val="Heading6"/>
      </w:pPr>
      <w:r w:rsidRPr="009422B5">
        <w:t>Estimated date of submittal to the Consultant, including reviewing and processing time.</w:t>
      </w:r>
    </w:p>
    <w:p w14:paraId="02B06202" w14:textId="77777777" w:rsidR="00DD6CF1" w:rsidRPr="009422B5" w:rsidRDefault="00493A07" w:rsidP="00872FEE">
      <w:pPr>
        <w:pStyle w:val="Heading5"/>
      </w:pPr>
      <w:r w:rsidRPr="00493A07">
        <w:t xml:space="preserve">The Contractor shall update the Baselined Detailed Schedule monthly (or more frequently) in order to reflect actual progress and occurrences to </w:t>
      </w:r>
      <w:proofErr w:type="gramStart"/>
      <w:r w:rsidRPr="00493A07">
        <w:t>date</w:t>
      </w:r>
      <w:r>
        <w:t>, and</w:t>
      </w:r>
      <w:proofErr w:type="gramEnd"/>
      <w:r>
        <w:t xml:space="preserve"> shall reflect delays in submittals/resubmittals</w:t>
      </w:r>
      <w:r w:rsidRPr="00493A07">
        <w:t>.</w:t>
      </w:r>
    </w:p>
    <w:p w14:paraId="43AC96E8" w14:textId="77777777" w:rsidR="00DD6CF1" w:rsidRPr="003D0E00" w:rsidRDefault="00CE5286" w:rsidP="00872FEE">
      <w:pPr>
        <w:pStyle w:val="Heading4"/>
      </w:pPr>
      <w:r>
        <w:t xml:space="preserve">Detailed </w:t>
      </w:r>
      <w:r w:rsidR="00DD6CF1" w:rsidRPr="005B1B15">
        <w:t xml:space="preserve">Schedule of Prices: In accordance with </w:t>
      </w:r>
      <w:r w:rsidR="00DD6CF1" w:rsidRPr="003D0E00">
        <w:rPr>
          <w:rPrChange w:id="498" w:author="Liam Sykes" w:date="2022-03-18T13:53:00Z">
            <w:rPr>
              <w:highlight w:val="yellow"/>
            </w:rPr>
          </w:rPrChange>
        </w:rPr>
        <w:t>Section 01025 - Measurement and Payment</w:t>
      </w:r>
      <w:r w:rsidR="00DD6CF1" w:rsidRPr="003D0E00">
        <w:t>.</w:t>
      </w:r>
    </w:p>
    <w:p w14:paraId="4F261441" w14:textId="77777777" w:rsidR="00DD6CF1" w:rsidRPr="009422B5" w:rsidRDefault="00DD6CF1" w:rsidP="00872FEE">
      <w:pPr>
        <w:pStyle w:val="Heading4"/>
      </w:pPr>
      <w:r w:rsidRPr="009422B5">
        <w:t xml:space="preserve">Schedule of Estimated Progress Payments: In accordance with </w:t>
      </w:r>
      <w:r w:rsidRPr="003D0E00">
        <w:rPr>
          <w:rPrChange w:id="499" w:author="Liam Sykes" w:date="2022-03-18T13:53:00Z">
            <w:rPr>
              <w:highlight w:val="yellow"/>
            </w:rPr>
          </w:rPrChange>
        </w:rPr>
        <w:t>Section 01025 - Measurement and Payment</w:t>
      </w:r>
      <w:r w:rsidRPr="003D0E00">
        <w:t>.</w:t>
      </w:r>
    </w:p>
    <w:p w14:paraId="02E3E785" w14:textId="77777777" w:rsidR="00DD6CF1" w:rsidRPr="009422B5" w:rsidRDefault="00DD6CF1" w:rsidP="00872FEE">
      <w:pPr>
        <w:pStyle w:val="Heading4"/>
      </w:pPr>
      <w:r w:rsidRPr="009422B5">
        <w:t xml:space="preserve">Progress Schedules: In accordance with </w:t>
      </w:r>
      <w:r w:rsidRPr="003D0E00">
        <w:rPr>
          <w:rPrChange w:id="500" w:author="Liam Sykes" w:date="2022-03-18T13:53:00Z">
            <w:rPr>
              <w:highlight w:val="yellow"/>
            </w:rPr>
          </w:rPrChange>
        </w:rPr>
        <w:t xml:space="preserve">Section 01310 - </w:t>
      </w:r>
      <w:r w:rsidR="00794E3F" w:rsidRPr="003D0E00">
        <w:rPr>
          <w:rPrChange w:id="501" w:author="Liam Sykes" w:date="2022-03-18T13:53:00Z">
            <w:rPr>
              <w:highlight w:val="yellow"/>
            </w:rPr>
          </w:rPrChange>
        </w:rPr>
        <w:t xml:space="preserve">Construction </w:t>
      </w:r>
      <w:r w:rsidRPr="003D0E00">
        <w:rPr>
          <w:rPrChange w:id="502" w:author="Liam Sykes" w:date="2022-03-18T13:53:00Z">
            <w:rPr>
              <w:highlight w:val="yellow"/>
            </w:rPr>
          </w:rPrChange>
        </w:rPr>
        <w:t>Schedules</w:t>
      </w:r>
      <w:r w:rsidRPr="003D0E00">
        <w:t>.</w:t>
      </w:r>
    </w:p>
    <w:p w14:paraId="7C358DFD" w14:textId="77777777" w:rsidR="00DD6CF1" w:rsidRPr="009422B5" w:rsidRDefault="00DD6CF1" w:rsidP="00A84194">
      <w:pPr>
        <w:pStyle w:val="Heading3"/>
      </w:pPr>
      <w:r w:rsidRPr="009422B5">
        <w:t>Special Guarantee</w:t>
      </w:r>
      <w:r w:rsidR="00701DAE">
        <w:t>/Warranty</w:t>
      </w:r>
      <w:r w:rsidRPr="009422B5">
        <w:t>: Supplier’s written guarantee as required in the individual Specification Sections.</w:t>
      </w:r>
    </w:p>
    <w:p w14:paraId="2D95175A" w14:textId="77777777" w:rsidR="00DD6CF1" w:rsidRPr="009422B5" w:rsidRDefault="00DD6CF1" w:rsidP="00A84194">
      <w:pPr>
        <w:pStyle w:val="Heading3"/>
      </w:pPr>
      <w:r w:rsidRPr="009422B5">
        <w:t>Statement of Qualification: Evidence of qualification, certification, or registration as required in the Contract Documents to verify the qualifications of the professional land surveyor, engineer, materials testing laboratory, specialty Subcontractor, trade, specialist, installer, and other professionals.</w:t>
      </w:r>
    </w:p>
    <w:p w14:paraId="4BADAC97" w14:textId="77777777" w:rsidR="00DD6CF1" w:rsidRPr="009422B5" w:rsidRDefault="00DD6CF1" w:rsidP="00A84194">
      <w:pPr>
        <w:pStyle w:val="Heading3"/>
      </w:pPr>
      <w:r w:rsidRPr="009422B5">
        <w:t>Submittals required by applicable Laws, Regulations, and Governing Agencies:</w:t>
      </w:r>
    </w:p>
    <w:p w14:paraId="60C2EEFA" w14:textId="77777777" w:rsidR="00DD6CF1" w:rsidRPr="009422B5" w:rsidRDefault="00DD6CF1" w:rsidP="00872FEE">
      <w:pPr>
        <w:pStyle w:val="Heading4"/>
      </w:pPr>
      <w:r w:rsidRPr="005B1B15">
        <w:t xml:space="preserve">The Contractor shall </w:t>
      </w:r>
      <w:r w:rsidRPr="009422B5">
        <w:t>promptly submit all notifications, reports, certifications, payrolls, and other documents as may be required, directly to the applicable federal, provincial, or local governing agency or their representative.</w:t>
      </w:r>
    </w:p>
    <w:p w14:paraId="3156C9A8" w14:textId="77777777" w:rsidR="00DD6CF1" w:rsidRPr="009422B5" w:rsidRDefault="00DD6CF1" w:rsidP="00872FEE">
      <w:pPr>
        <w:pStyle w:val="Heading4"/>
      </w:pPr>
      <w:r w:rsidRPr="009422B5">
        <w:lastRenderedPageBreak/>
        <w:t>Transmit to the Consultant for the Region’s records one copy of all correspondence and transmittals (to include enclosures and attachments) between the Contractor and the governing agency.</w:t>
      </w:r>
    </w:p>
    <w:p w14:paraId="69830DE4" w14:textId="77777777" w:rsidR="00DD6CF1" w:rsidRPr="009422B5" w:rsidRDefault="00DD6CF1" w:rsidP="00A84194">
      <w:pPr>
        <w:pStyle w:val="Heading3"/>
      </w:pPr>
      <w:r w:rsidRPr="009422B5">
        <w:t xml:space="preserve">Test and Inspection Reports: </w:t>
      </w:r>
    </w:p>
    <w:p w14:paraId="63B8D831" w14:textId="77777777" w:rsidR="00DD6CF1" w:rsidRPr="009422B5" w:rsidRDefault="00DD6CF1" w:rsidP="00872FEE">
      <w:pPr>
        <w:pStyle w:val="Heading4"/>
      </w:pPr>
      <w:r w:rsidRPr="005B1B15">
        <w:t xml:space="preserve">General: Shall contain </w:t>
      </w:r>
      <w:r w:rsidRPr="009422B5">
        <w:t>the signature of the person responsible for the test or report. Insofar as practical, test materials and equipment on site. Where shop test is necessary, give the Consultant two weeks’ notice in writing of proposed shop test date.</w:t>
      </w:r>
    </w:p>
    <w:p w14:paraId="454AAD03" w14:textId="77777777" w:rsidR="00DD6CF1" w:rsidRPr="009422B5" w:rsidRDefault="00DD6CF1" w:rsidP="00872FEE">
      <w:pPr>
        <w:pStyle w:val="Heading4"/>
      </w:pPr>
      <w:r w:rsidRPr="009422B5">
        <w:t>Factory: Include the following, at a minimum:</w:t>
      </w:r>
    </w:p>
    <w:p w14:paraId="5CDC246E" w14:textId="77777777" w:rsidR="00DD6CF1" w:rsidRPr="009422B5" w:rsidRDefault="00DD6CF1" w:rsidP="00872FEE">
      <w:pPr>
        <w:pStyle w:val="Heading5"/>
      </w:pPr>
      <w:r w:rsidRPr="009422B5">
        <w:t>Identification of the Product, Specification Section, and type of inspection or test with reference to the applicable standard or code.</w:t>
      </w:r>
    </w:p>
    <w:p w14:paraId="046E6FB9" w14:textId="77777777" w:rsidR="00DD6CF1" w:rsidRPr="009422B5" w:rsidRDefault="00DD6CF1" w:rsidP="00872FEE">
      <w:pPr>
        <w:pStyle w:val="Heading5"/>
      </w:pPr>
      <w:r w:rsidRPr="009422B5">
        <w:t xml:space="preserve">Date of test, </w:t>
      </w:r>
      <w:r w:rsidR="00701DAE">
        <w:t>contract</w:t>
      </w:r>
      <w:r w:rsidR="00701DAE" w:rsidRPr="009422B5">
        <w:t xml:space="preserve"> </w:t>
      </w:r>
      <w:r w:rsidRPr="009422B5">
        <w:t>title and number, and name and signature of an authorized representative of the manufacturer.</w:t>
      </w:r>
    </w:p>
    <w:p w14:paraId="1BC0C4EE" w14:textId="77777777" w:rsidR="00DD6CF1" w:rsidRPr="009422B5" w:rsidRDefault="00DD6CF1" w:rsidP="00872FEE">
      <w:pPr>
        <w:pStyle w:val="Heading5"/>
      </w:pPr>
      <w:r w:rsidRPr="009422B5">
        <w:t>Test results.</w:t>
      </w:r>
    </w:p>
    <w:p w14:paraId="4D4FA531" w14:textId="77777777" w:rsidR="00DD6CF1" w:rsidRPr="009422B5" w:rsidRDefault="00DD6CF1" w:rsidP="00872FEE">
      <w:pPr>
        <w:pStyle w:val="Heading5"/>
      </w:pPr>
      <w:r w:rsidRPr="009422B5">
        <w:t>If a test or inspection deems that the material or equipment is not in compliance with the Contract Documents, identify the corrective action necessary to bring the material or equipment into compliance.</w:t>
      </w:r>
    </w:p>
    <w:p w14:paraId="038134A0" w14:textId="77777777" w:rsidR="00DD6CF1" w:rsidRPr="009422B5" w:rsidRDefault="00DD6CF1" w:rsidP="00872FEE">
      <w:pPr>
        <w:pStyle w:val="Heading5"/>
      </w:pPr>
      <w:r w:rsidRPr="009422B5">
        <w:t xml:space="preserve">Provide an interpretation of the test results, when requested by the Consultant. Complete an equipment report prior to site testing each item of rotating mechanical equipment. During testing complete the remainder of the equipment report. Submit the reports for inclusion in the Installation, Operation and Maintenance manual. </w:t>
      </w:r>
    </w:p>
    <w:p w14:paraId="0ECCA037" w14:textId="77777777" w:rsidR="00DD6CF1" w:rsidRPr="009422B5" w:rsidRDefault="00DD6CF1" w:rsidP="00872FEE">
      <w:pPr>
        <w:pStyle w:val="Heading5"/>
      </w:pPr>
      <w:r w:rsidRPr="009422B5">
        <w:t xml:space="preserve">Before operating equipment, engage the services of a qualified manufacturer’s service representative to inspect, operate, </w:t>
      </w:r>
      <w:proofErr w:type="gramStart"/>
      <w:r w:rsidRPr="009422B5">
        <w:t>test</w:t>
      </w:r>
      <w:proofErr w:type="gramEnd"/>
      <w:r w:rsidRPr="009422B5">
        <w:t xml:space="preserve"> and adjust the equipment after installation. </w:t>
      </w:r>
    </w:p>
    <w:p w14:paraId="5B2B1966" w14:textId="77777777" w:rsidR="00DD6CF1" w:rsidRPr="009422B5" w:rsidRDefault="00DD6CF1" w:rsidP="00872FEE">
      <w:pPr>
        <w:pStyle w:val="Heading5"/>
      </w:pPr>
      <w:r w:rsidRPr="009422B5">
        <w:t xml:space="preserve">Submit the manufacturer’s representative’s signed report describing in detail the inspection, tests and adjustments made, quantitative results and suggestions for precautions to be taken for correct maintenance. Verify that the equipment and its installation conform to the requirements of the Contract for the service intended and is ready for permanent operation. Bind copies of report into the installation, </w:t>
      </w:r>
      <w:proofErr w:type="gramStart"/>
      <w:r w:rsidRPr="009422B5">
        <w:t>operation</w:t>
      </w:r>
      <w:proofErr w:type="gramEnd"/>
      <w:r w:rsidRPr="009422B5">
        <w:t xml:space="preserve"> and maintenance manuals. </w:t>
      </w:r>
    </w:p>
    <w:p w14:paraId="1F7A3978" w14:textId="77777777" w:rsidR="00DD6CF1" w:rsidRPr="009422B5" w:rsidRDefault="00DD6CF1" w:rsidP="00872FEE">
      <w:pPr>
        <w:pStyle w:val="Heading5"/>
      </w:pPr>
      <w:r w:rsidRPr="009422B5">
        <w:t>Inspection includes:</w:t>
      </w:r>
    </w:p>
    <w:p w14:paraId="2EFB7B26" w14:textId="77777777" w:rsidR="00DD6CF1" w:rsidRPr="009422B5" w:rsidRDefault="00DD6CF1" w:rsidP="00474680">
      <w:pPr>
        <w:pStyle w:val="Heading6"/>
      </w:pPr>
      <w:r w:rsidRPr="009422B5">
        <w:t>Soundness (without cracked or otherwise damaged parts).</w:t>
      </w:r>
    </w:p>
    <w:p w14:paraId="00B03062" w14:textId="77777777" w:rsidR="00DD6CF1" w:rsidRPr="009422B5" w:rsidRDefault="00DD6CF1" w:rsidP="00474680">
      <w:pPr>
        <w:pStyle w:val="Heading6"/>
      </w:pPr>
      <w:r w:rsidRPr="009422B5">
        <w:t xml:space="preserve">Completeness of installation as specified and as recommended by </w:t>
      </w:r>
      <w:r w:rsidR="00C22238">
        <w:t>the</w:t>
      </w:r>
      <w:r w:rsidR="00962839">
        <w:t xml:space="preserve"> </w:t>
      </w:r>
      <w:r w:rsidRPr="009422B5">
        <w:t>manufacturer.</w:t>
      </w:r>
    </w:p>
    <w:p w14:paraId="023CCF56" w14:textId="77777777" w:rsidR="00DD6CF1" w:rsidRPr="009422B5" w:rsidRDefault="00DD6CF1" w:rsidP="00474680">
      <w:pPr>
        <w:pStyle w:val="Heading6"/>
      </w:pPr>
      <w:r w:rsidRPr="009422B5">
        <w:t xml:space="preserve">Correctness of setting, </w:t>
      </w:r>
      <w:proofErr w:type="gramStart"/>
      <w:r w:rsidRPr="009422B5">
        <w:t>alignment</w:t>
      </w:r>
      <w:proofErr w:type="gramEnd"/>
      <w:r w:rsidRPr="009422B5">
        <w:t xml:space="preserve"> and relative arrangement of various parts of system.</w:t>
      </w:r>
    </w:p>
    <w:p w14:paraId="71EABE67" w14:textId="77777777" w:rsidR="00DD6CF1" w:rsidRPr="009422B5" w:rsidRDefault="00DD6CF1" w:rsidP="00872FEE">
      <w:pPr>
        <w:pStyle w:val="Heading5"/>
      </w:pPr>
      <w:r w:rsidRPr="009422B5">
        <w:t xml:space="preserve">Operate, </w:t>
      </w:r>
      <w:proofErr w:type="gramStart"/>
      <w:r w:rsidRPr="009422B5">
        <w:t>test</w:t>
      </w:r>
      <w:proofErr w:type="gramEnd"/>
      <w:r w:rsidRPr="009422B5">
        <w:t xml:space="preserve"> and adjust equipment to prove it is correctly installed to operate under the intended conditions.</w:t>
      </w:r>
    </w:p>
    <w:p w14:paraId="5597688B" w14:textId="77777777" w:rsidR="00DD6CF1" w:rsidRPr="009422B5" w:rsidRDefault="00DD6CF1" w:rsidP="00872FEE">
      <w:pPr>
        <w:pStyle w:val="Heading5"/>
      </w:pPr>
      <w:r w:rsidRPr="009422B5">
        <w:t>Equipment will only be accepted after receipt of the manufacturer’s representative’s report.</w:t>
      </w:r>
    </w:p>
    <w:p w14:paraId="2C927609" w14:textId="77777777" w:rsidR="00DD6CF1" w:rsidRPr="009422B5" w:rsidRDefault="00DD6CF1" w:rsidP="00872FEE">
      <w:pPr>
        <w:pStyle w:val="Heading5"/>
      </w:pPr>
      <w:r w:rsidRPr="009422B5">
        <w:t xml:space="preserve">Submit notice in writing at least 48 hours before </w:t>
      </w:r>
      <w:r w:rsidR="00C22238">
        <w:t xml:space="preserve">the </w:t>
      </w:r>
      <w:r w:rsidRPr="009422B5">
        <w:t>manufacturer’s representative is scheduled to perform these services.</w:t>
      </w:r>
    </w:p>
    <w:p w14:paraId="09C7136F" w14:textId="77777777" w:rsidR="00DD6CF1" w:rsidRPr="009422B5" w:rsidRDefault="00DD6CF1" w:rsidP="00872FEE">
      <w:pPr>
        <w:pStyle w:val="Heading5"/>
      </w:pPr>
      <w:r w:rsidRPr="009422B5">
        <w:t>Modify or replace equipment or materials failing required tests.</w:t>
      </w:r>
    </w:p>
    <w:p w14:paraId="35414CD6" w14:textId="77777777" w:rsidR="00C22238" w:rsidRPr="00EA26E1" w:rsidRDefault="00C22238" w:rsidP="00C22238">
      <w:pPr>
        <w:pStyle w:val="Heading5"/>
      </w:pPr>
      <w:r w:rsidRPr="00EA26E1">
        <w:t xml:space="preserve">Perform additional testing required due to changes of materials requested by </w:t>
      </w:r>
      <w:r>
        <w:t xml:space="preserve">the </w:t>
      </w:r>
      <w:r w:rsidRPr="00EA26E1">
        <w:t xml:space="preserve">Contractor or due to failure of materials or construction </w:t>
      </w:r>
      <w:proofErr w:type="gramStart"/>
      <w:r>
        <w:t xml:space="preserve">in order </w:t>
      </w:r>
      <w:r w:rsidRPr="00EA26E1">
        <w:t>to</w:t>
      </w:r>
      <w:proofErr w:type="gramEnd"/>
      <w:r w:rsidRPr="00EA26E1">
        <w:t xml:space="preserve"> meet </w:t>
      </w:r>
      <w:r>
        <w:lastRenderedPageBreak/>
        <w:t xml:space="preserve">the specification requirements of the Contract </w:t>
      </w:r>
      <w:r w:rsidRPr="00EA26E1">
        <w:t>at no additional cost to the Region.</w:t>
      </w:r>
    </w:p>
    <w:p w14:paraId="252D7A79" w14:textId="77777777" w:rsidR="00DD6CF1" w:rsidRPr="009422B5" w:rsidRDefault="00DD6CF1" w:rsidP="00872FEE">
      <w:pPr>
        <w:pStyle w:val="Heading5"/>
      </w:pPr>
      <w:r w:rsidRPr="009422B5">
        <w:t>Other items as identified in the individual Specification Sections.</w:t>
      </w:r>
    </w:p>
    <w:p w14:paraId="5CC0276E" w14:textId="77777777" w:rsidR="00DD6CF1" w:rsidRPr="009422B5" w:rsidRDefault="00DD6CF1" w:rsidP="00872FEE">
      <w:pPr>
        <w:pStyle w:val="Heading4"/>
      </w:pPr>
      <w:r w:rsidRPr="005B1B15">
        <w:t>Field: At</w:t>
      </w:r>
      <w:r w:rsidRPr="009422B5">
        <w:t xml:space="preserve"> a minimum, include the following:</w:t>
      </w:r>
    </w:p>
    <w:p w14:paraId="52B59EFF" w14:textId="77777777" w:rsidR="00DD6CF1" w:rsidRPr="009422B5" w:rsidRDefault="00701DAE" w:rsidP="00872FEE">
      <w:pPr>
        <w:pStyle w:val="Heading5"/>
      </w:pPr>
      <w:r>
        <w:t>Contract</w:t>
      </w:r>
      <w:r w:rsidRPr="009422B5">
        <w:t xml:space="preserve"> </w:t>
      </w:r>
      <w:r w:rsidR="00DD6CF1" w:rsidRPr="009422B5">
        <w:t>title and number.</w:t>
      </w:r>
    </w:p>
    <w:p w14:paraId="1CA17607" w14:textId="77777777" w:rsidR="00DD6CF1" w:rsidRPr="009422B5" w:rsidRDefault="00DD6CF1" w:rsidP="00872FEE">
      <w:pPr>
        <w:pStyle w:val="Heading5"/>
      </w:pPr>
      <w:r w:rsidRPr="009422B5">
        <w:t>Date and time.</w:t>
      </w:r>
    </w:p>
    <w:p w14:paraId="7939B8C4" w14:textId="77777777" w:rsidR="00DD6CF1" w:rsidRPr="009422B5" w:rsidRDefault="00DD6CF1" w:rsidP="00872FEE">
      <w:pPr>
        <w:pStyle w:val="Heading5"/>
      </w:pPr>
      <w:r w:rsidRPr="009422B5">
        <w:t>Record of temperature and weather conditions.</w:t>
      </w:r>
    </w:p>
    <w:p w14:paraId="36722952" w14:textId="77777777" w:rsidR="00DD6CF1" w:rsidRPr="009422B5" w:rsidRDefault="00DD6CF1" w:rsidP="00872FEE">
      <w:pPr>
        <w:pStyle w:val="Heading5"/>
      </w:pPr>
      <w:r w:rsidRPr="009422B5">
        <w:t>Identification of the Product and Specification Section.</w:t>
      </w:r>
    </w:p>
    <w:p w14:paraId="54A7FAD7" w14:textId="77777777" w:rsidR="00DD6CF1" w:rsidRPr="009422B5" w:rsidRDefault="00DD6CF1" w:rsidP="00872FEE">
      <w:pPr>
        <w:pStyle w:val="Heading5"/>
      </w:pPr>
      <w:r w:rsidRPr="009422B5">
        <w:t xml:space="preserve">Type and location of test, sample, or inspection, including the reference to the </w:t>
      </w:r>
      <w:proofErr w:type="gramStart"/>
      <w:r w:rsidRPr="009422B5">
        <w:t>applicable  standard</w:t>
      </w:r>
      <w:proofErr w:type="gramEnd"/>
      <w:r w:rsidRPr="009422B5">
        <w:t xml:space="preserve"> or code.</w:t>
      </w:r>
    </w:p>
    <w:p w14:paraId="4B4EF1F5" w14:textId="77777777" w:rsidR="00DD6CF1" w:rsidRPr="009422B5" w:rsidRDefault="00DD6CF1" w:rsidP="00872FEE">
      <w:pPr>
        <w:pStyle w:val="Heading5"/>
      </w:pPr>
      <w:r w:rsidRPr="009422B5">
        <w:t>Date issued, testing laboratory name, address, and telephone number, and name and signature of the laboratory inspector.</w:t>
      </w:r>
    </w:p>
    <w:p w14:paraId="2EA51467" w14:textId="77777777" w:rsidR="00DD6CF1" w:rsidRPr="009422B5" w:rsidRDefault="00DD6CF1" w:rsidP="00872FEE">
      <w:pPr>
        <w:pStyle w:val="Heading5"/>
      </w:pPr>
      <w:r w:rsidRPr="009422B5">
        <w:t>If a test or inspection deems that the material or equipment is not in compliance with the Contract Documents, identify the corrective action necessary to bring the material or equipment into compliance.</w:t>
      </w:r>
    </w:p>
    <w:p w14:paraId="0E0C8970" w14:textId="77777777" w:rsidR="00DD6CF1" w:rsidRDefault="00DD6CF1" w:rsidP="00872FEE">
      <w:pPr>
        <w:pStyle w:val="Heading5"/>
      </w:pPr>
      <w:r w:rsidRPr="009422B5">
        <w:t>Provide an interpretation of the test results, when requested by the Consultant.</w:t>
      </w:r>
    </w:p>
    <w:p w14:paraId="1201553F" w14:textId="77777777" w:rsidR="00701DAE" w:rsidRPr="003D0E00" w:rsidRDefault="00701DAE" w:rsidP="00701DAE">
      <w:pPr>
        <w:pStyle w:val="Heading5"/>
        <w:numPr>
          <w:ilvl w:val="4"/>
          <w:numId w:val="13"/>
        </w:numPr>
        <w:rPr>
          <w:rPrChange w:id="503" w:author="Liam Sykes" w:date="2022-03-18T13:54:00Z">
            <w:rPr>
              <w:highlight w:val="yellow"/>
            </w:rPr>
          </w:rPrChange>
        </w:rPr>
      </w:pPr>
      <w:r w:rsidRPr="003D0E00">
        <w:rPr>
          <w:rPrChange w:id="504" w:author="Liam Sykes" w:date="2022-03-18T13:54:00Z">
            <w:rPr>
              <w:highlight w:val="yellow"/>
            </w:rPr>
          </w:rPrChange>
        </w:rPr>
        <w:t>Before operating equipment, engage the services of a qualified manufacturer’s service representative to inspect, operate, test, and adjust the equipment after installation</w:t>
      </w:r>
    </w:p>
    <w:p w14:paraId="58301745" w14:textId="77777777" w:rsidR="00701DAE" w:rsidRPr="003D0E00" w:rsidRDefault="00701DAE" w:rsidP="00701DAE">
      <w:pPr>
        <w:pStyle w:val="Heading5"/>
        <w:numPr>
          <w:ilvl w:val="4"/>
          <w:numId w:val="13"/>
        </w:numPr>
        <w:rPr>
          <w:rPrChange w:id="505" w:author="Liam Sykes" w:date="2022-03-18T13:54:00Z">
            <w:rPr>
              <w:highlight w:val="yellow"/>
            </w:rPr>
          </w:rPrChange>
        </w:rPr>
      </w:pPr>
      <w:r w:rsidRPr="003D0E00">
        <w:rPr>
          <w:rPrChange w:id="506" w:author="Liam Sykes" w:date="2022-03-18T13:54:00Z">
            <w:rPr>
              <w:highlight w:val="yellow"/>
            </w:rPr>
          </w:rPrChange>
        </w:rPr>
        <w:t>Submit the manufacturer’s representative’s signed report describing in detail the inspection, tests and adjustments made, quantitative results and suggestions for precautions to be taken for correct maintenance</w:t>
      </w:r>
    </w:p>
    <w:p w14:paraId="47F9938C" w14:textId="77777777" w:rsidR="00701DAE" w:rsidRPr="003D0E00" w:rsidRDefault="00701DAE" w:rsidP="00701DAE">
      <w:pPr>
        <w:pStyle w:val="Heading5"/>
        <w:numPr>
          <w:ilvl w:val="4"/>
          <w:numId w:val="13"/>
        </w:numPr>
        <w:rPr>
          <w:rPrChange w:id="507" w:author="Liam Sykes" w:date="2022-03-18T13:54:00Z">
            <w:rPr>
              <w:highlight w:val="yellow"/>
            </w:rPr>
          </w:rPrChange>
        </w:rPr>
      </w:pPr>
      <w:r w:rsidRPr="003D0E00">
        <w:rPr>
          <w:rPrChange w:id="508" w:author="Liam Sykes" w:date="2022-03-18T13:54:00Z">
            <w:rPr>
              <w:highlight w:val="yellow"/>
            </w:rPr>
          </w:rPrChange>
        </w:rPr>
        <w:t>Verify that the equipment and its installation conform to the requirements of the Contract for the service intended and is ready for permanent operation</w:t>
      </w:r>
    </w:p>
    <w:p w14:paraId="4C9E47C3" w14:textId="77777777" w:rsidR="00701DAE" w:rsidRPr="003D0E00" w:rsidRDefault="00701DAE" w:rsidP="00701DAE">
      <w:pPr>
        <w:pStyle w:val="Heading5"/>
        <w:numPr>
          <w:ilvl w:val="4"/>
          <w:numId w:val="13"/>
        </w:numPr>
        <w:rPr>
          <w:rPrChange w:id="509" w:author="Liam Sykes" w:date="2022-03-18T13:54:00Z">
            <w:rPr>
              <w:highlight w:val="yellow"/>
            </w:rPr>
          </w:rPrChange>
        </w:rPr>
      </w:pPr>
      <w:r w:rsidRPr="003D0E00">
        <w:rPr>
          <w:rPrChange w:id="510" w:author="Liam Sykes" w:date="2022-03-18T13:54:00Z">
            <w:rPr>
              <w:highlight w:val="yellow"/>
            </w:rPr>
          </w:rPrChange>
        </w:rPr>
        <w:t xml:space="preserve">Bind copies of report into the installation, </w:t>
      </w:r>
      <w:proofErr w:type="gramStart"/>
      <w:r w:rsidRPr="003D0E00">
        <w:rPr>
          <w:rPrChange w:id="511" w:author="Liam Sykes" w:date="2022-03-18T13:54:00Z">
            <w:rPr>
              <w:highlight w:val="yellow"/>
            </w:rPr>
          </w:rPrChange>
        </w:rPr>
        <w:t>operation</w:t>
      </w:r>
      <w:proofErr w:type="gramEnd"/>
      <w:r w:rsidRPr="003D0E00">
        <w:rPr>
          <w:rPrChange w:id="512" w:author="Liam Sykes" w:date="2022-03-18T13:54:00Z">
            <w:rPr>
              <w:highlight w:val="yellow"/>
            </w:rPr>
          </w:rPrChange>
        </w:rPr>
        <w:t xml:space="preserve"> and maintenance manuals</w:t>
      </w:r>
    </w:p>
    <w:p w14:paraId="6F33DEE0" w14:textId="77777777" w:rsidR="00701DAE" w:rsidRPr="003D0E00" w:rsidRDefault="00701DAE" w:rsidP="00701DAE">
      <w:pPr>
        <w:pStyle w:val="Heading5"/>
        <w:numPr>
          <w:ilvl w:val="4"/>
          <w:numId w:val="13"/>
        </w:numPr>
        <w:rPr>
          <w:rPrChange w:id="513" w:author="Liam Sykes" w:date="2022-03-18T13:54:00Z">
            <w:rPr>
              <w:highlight w:val="yellow"/>
            </w:rPr>
          </w:rPrChange>
        </w:rPr>
      </w:pPr>
      <w:r w:rsidRPr="003D0E00">
        <w:rPr>
          <w:rPrChange w:id="514" w:author="Liam Sykes" w:date="2022-03-18T13:54:00Z">
            <w:rPr>
              <w:highlight w:val="yellow"/>
            </w:rPr>
          </w:rPrChange>
        </w:rPr>
        <w:t>Inspection includes:</w:t>
      </w:r>
    </w:p>
    <w:p w14:paraId="33FA2BD1" w14:textId="77777777" w:rsidR="00701DAE" w:rsidRPr="003D0E00" w:rsidRDefault="00701DAE" w:rsidP="00701DAE">
      <w:pPr>
        <w:pStyle w:val="Heading6"/>
        <w:numPr>
          <w:ilvl w:val="5"/>
          <w:numId w:val="13"/>
        </w:numPr>
        <w:rPr>
          <w:rPrChange w:id="515" w:author="Liam Sykes" w:date="2022-03-18T13:54:00Z">
            <w:rPr>
              <w:highlight w:val="yellow"/>
            </w:rPr>
          </w:rPrChange>
        </w:rPr>
      </w:pPr>
      <w:r w:rsidRPr="003D0E00">
        <w:rPr>
          <w:rPrChange w:id="516" w:author="Liam Sykes" w:date="2022-03-18T13:54:00Z">
            <w:rPr>
              <w:highlight w:val="yellow"/>
            </w:rPr>
          </w:rPrChange>
        </w:rPr>
        <w:t>Soundness (without cracked or otherwise damaged parts)</w:t>
      </w:r>
    </w:p>
    <w:p w14:paraId="1F6FAEE5" w14:textId="77777777" w:rsidR="00701DAE" w:rsidRPr="003D0E00" w:rsidRDefault="00701DAE" w:rsidP="00701DAE">
      <w:pPr>
        <w:pStyle w:val="Heading6"/>
        <w:numPr>
          <w:ilvl w:val="5"/>
          <w:numId w:val="13"/>
        </w:numPr>
        <w:rPr>
          <w:rPrChange w:id="517" w:author="Liam Sykes" w:date="2022-03-18T13:54:00Z">
            <w:rPr>
              <w:highlight w:val="yellow"/>
            </w:rPr>
          </w:rPrChange>
        </w:rPr>
      </w:pPr>
      <w:r w:rsidRPr="003D0E00">
        <w:rPr>
          <w:rPrChange w:id="518" w:author="Liam Sykes" w:date="2022-03-18T13:54:00Z">
            <w:rPr>
              <w:highlight w:val="yellow"/>
            </w:rPr>
          </w:rPrChange>
        </w:rPr>
        <w:t>Completeness of installation as specified and as recommended by manufacturer</w:t>
      </w:r>
    </w:p>
    <w:p w14:paraId="1A9542FD" w14:textId="77777777" w:rsidR="00701DAE" w:rsidRPr="003D0E00" w:rsidRDefault="00701DAE" w:rsidP="00701DAE">
      <w:pPr>
        <w:pStyle w:val="Heading6"/>
        <w:numPr>
          <w:ilvl w:val="5"/>
          <w:numId w:val="13"/>
        </w:numPr>
        <w:rPr>
          <w:rPrChange w:id="519" w:author="Liam Sykes" w:date="2022-03-18T13:54:00Z">
            <w:rPr>
              <w:highlight w:val="yellow"/>
            </w:rPr>
          </w:rPrChange>
        </w:rPr>
      </w:pPr>
      <w:r w:rsidRPr="003D0E00">
        <w:rPr>
          <w:rPrChange w:id="520" w:author="Liam Sykes" w:date="2022-03-18T13:54:00Z">
            <w:rPr>
              <w:highlight w:val="yellow"/>
            </w:rPr>
          </w:rPrChange>
        </w:rPr>
        <w:t xml:space="preserve">Correctness of setting, </w:t>
      </w:r>
      <w:proofErr w:type="gramStart"/>
      <w:r w:rsidRPr="003D0E00">
        <w:rPr>
          <w:rPrChange w:id="521" w:author="Liam Sykes" w:date="2022-03-18T13:54:00Z">
            <w:rPr>
              <w:highlight w:val="yellow"/>
            </w:rPr>
          </w:rPrChange>
        </w:rPr>
        <w:t>alignment</w:t>
      </w:r>
      <w:proofErr w:type="gramEnd"/>
      <w:r w:rsidRPr="003D0E00">
        <w:rPr>
          <w:rPrChange w:id="522" w:author="Liam Sykes" w:date="2022-03-18T13:54:00Z">
            <w:rPr>
              <w:highlight w:val="yellow"/>
            </w:rPr>
          </w:rPrChange>
        </w:rPr>
        <w:t xml:space="preserve"> and relative arrangement of various parts of system</w:t>
      </w:r>
    </w:p>
    <w:p w14:paraId="6B37956F" w14:textId="77777777" w:rsidR="00701DAE" w:rsidRPr="003D0E00" w:rsidRDefault="00701DAE" w:rsidP="00701DAE">
      <w:pPr>
        <w:pStyle w:val="Heading5"/>
        <w:numPr>
          <w:ilvl w:val="4"/>
          <w:numId w:val="13"/>
        </w:numPr>
        <w:rPr>
          <w:rPrChange w:id="523" w:author="Liam Sykes" w:date="2022-03-18T13:54:00Z">
            <w:rPr>
              <w:highlight w:val="yellow"/>
            </w:rPr>
          </w:rPrChange>
        </w:rPr>
      </w:pPr>
      <w:r w:rsidRPr="003D0E00">
        <w:rPr>
          <w:rPrChange w:id="524" w:author="Liam Sykes" w:date="2022-03-18T13:54:00Z">
            <w:rPr>
              <w:highlight w:val="yellow"/>
            </w:rPr>
          </w:rPrChange>
        </w:rPr>
        <w:t xml:space="preserve">Operate, </w:t>
      </w:r>
      <w:proofErr w:type="gramStart"/>
      <w:r w:rsidRPr="003D0E00">
        <w:rPr>
          <w:rPrChange w:id="525" w:author="Liam Sykes" w:date="2022-03-18T13:54:00Z">
            <w:rPr>
              <w:highlight w:val="yellow"/>
            </w:rPr>
          </w:rPrChange>
        </w:rPr>
        <w:t>test</w:t>
      </w:r>
      <w:proofErr w:type="gramEnd"/>
      <w:r w:rsidRPr="003D0E00">
        <w:rPr>
          <w:rPrChange w:id="526" w:author="Liam Sykes" w:date="2022-03-18T13:54:00Z">
            <w:rPr>
              <w:highlight w:val="yellow"/>
            </w:rPr>
          </w:rPrChange>
        </w:rPr>
        <w:t xml:space="preserve"> and adjust equipment to prove it is correctly installed to operate under the intended conditions</w:t>
      </w:r>
    </w:p>
    <w:p w14:paraId="4E6CC600" w14:textId="77777777" w:rsidR="00701DAE" w:rsidRPr="003D0E00" w:rsidRDefault="00701DAE" w:rsidP="00701DAE">
      <w:pPr>
        <w:pStyle w:val="Heading5"/>
        <w:numPr>
          <w:ilvl w:val="4"/>
          <w:numId w:val="13"/>
        </w:numPr>
        <w:rPr>
          <w:rPrChange w:id="527" w:author="Liam Sykes" w:date="2022-03-18T13:54:00Z">
            <w:rPr>
              <w:highlight w:val="yellow"/>
            </w:rPr>
          </w:rPrChange>
        </w:rPr>
      </w:pPr>
      <w:r w:rsidRPr="003D0E00">
        <w:rPr>
          <w:rPrChange w:id="528" w:author="Liam Sykes" w:date="2022-03-18T13:54:00Z">
            <w:rPr>
              <w:highlight w:val="yellow"/>
            </w:rPr>
          </w:rPrChange>
        </w:rPr>
        <w:t>Equipment will only be accepted after receipt of the manufacturer’s representative’s report</w:t>
      </w:r>
    </w:p>
    <w:p w14:paraId="3DF4BF73" w14:textId="77777777" w:rsidR="00701DAE" w:rsidRPr="003D0E00" w:rsidRDefault="00701DAE" w:rsidP="00701DAE">
      <w:pPr>
        <w:pStyle w:val="Heading5"/>
        <w:numPr>
          <w:ilvl w:val="4"/>
          <w:numId w:val="13"/>
        </w:numPr>
        <w:rPr>
          <w:rPrChange w:id="529" w:author="Liam Sykes" w:date="2022-03-18T13:54:00Z">
            <w:rPr>
              <w:highlight w:val="yellow"/>
            </w:rPr>
          </w:rPrChange>
        </w:rPr>
      </w:pPr>
      <w:r w:rsidRPr="003D0E00">
        <w:rPr>
          <w:rPrChange w:id="530" w:author="Liam Sykes" w:date="2022-03-18T13:54:00Z">
            <w:rPr>
              <w:highlight w:val="yellow"/>
            </w:rPr>
          </w:rPrChange>
        </w:rPr>
        <w:t>Submit notice in writing at least 48 hours before manufacturer’s representative is scheduled to perform these services</w:t>
      </w:r>
    </w:p>
    <w:p w14:paraId="71616342" w14:textId="77777777" w:rsidR="00701DAE" w:rsidRPr="003D0E00" w:rsidRDefault="00701DAE" w:rsidP="00701DAE">
      <w:pPr>
        <w:pStyle w:val="Heading5"/>
        <w:numPr>
          <w:ilvl w:val="4"/>
          <w:numId w:val="13"/>
        </w:numPr>
        <w:rPr>
          <w:rPrChange w:id="531" w:author="Liam Sykes" w:date="2022-03-18T13:54:00Z">
            <w:rPr>
              <w:highlight w:val="yellow"/>
            </w:rPr>
          </w:rPrChange>
        </w:rPr>
      </w:pPr>
      <w:r w:rsidRPr="003D0E00">
        <w:rPr>
          <w:rPrChange w:id="532" w:author="Liam Sykes" w:date="2022-03-18T13:54:00Z">
            <w:rPr>
              <w:highlight w:val="yellow"/>
            </w:rPr>
          </w:rPrChange>
        </w:rPr>
        <w:t>Modify or replace equipment or materials failing required tests</w:t>
      </w:r>
    </w:p>
    <w:p w14:paraId="4029DBEE" w14:textId="77777777" w:rsidR="00701DAE" w:rsidRPr="003D0E00" w:rsidRDefault="00701DAE" w:rsidP="00701DAE">
      <w:pPr>
        <w:pStyle w:val="Heading5"/>
        <w:numPr>
          <w:ilvl w:val="4"/>
          <w:numId w:val="13"/>
        </w:numPr>
        <w:rPr>
          <w:rPrChange w:id="533" w:author="Liam Sykes" w:date="2022-03-18T13:54:00Z">
            <w:rPr>
              <w:highlight w:val="yellow"/>
            </w:rPr>
          </w:rPrChange>
        </w:rPr>
      </w:pPr>
      <w:r w:rsidRPr="003D0E00">
        <w:rPr>
          <w:rPrChange w:id="534" w:author="Liam Sykes" w:date="2022-03-18T13:54:00Z">
            <w:rPr>
              <w:highlight w:val="yellow"/>
            </w:rPr>
          </w:rPrChange>
        </w:rPr>
        <w:t>Perform additional testing required due to changes of materials requested by Contractor or due to failure of materials or construction to meet Specifications at no additional cost to the Region</w:t>
      </w:r>
    </w:p>
    <w:p w14:paraId="20E7042B" w14:textId="77777777" w:rsidR="00DD6CF1" w:rsidRPr="009422B5" w:rsidRDefault="00DD6CF1" w:rsidP="00872FEE">
      <w:pPr>
        <w:pStyle w:val="Heading5"/>
      </w:pPr>
      <w:r w:rsidRPr="009422B5">
        <w:t>Other items as identified in the individual Specification Sections.</w:t>
      </w:r>
    </w:p>
    <w:p w14:paraId="59979CC4" w14:textId="77777777" w:rsidR="00DD6CF1" w:rsidRPr="009422B5" w:rsidRDefault="00DD6CF1" w:rsidP="00A84194">
      <w:pPr>
        <w:pStyle w:val="Heading3"/>
      </w:pPr>
      <w:r w:rsidRPr="009422B5">
        <w:t xml:space="preserve">Testing and Start-up Data: In accordance with </w:t>
      </w:r>
      <w:r w:rsidRPr="003D0E00">
        <w:rPr>
          <w:rPrChange w:id="535" w:author="Liam Sykes" w:date="2022-03-18T13:54:00Z">
            <w:rPr>
              <w:highlight w:val="yellow"/>
            </w:rPr>
          </w:rPrChange>
        </w:rPr>
        <w:t xml:space="preserve">Section 01810 - Equipment Testing and Facility </w:t>
      </w:r>
      <w:r w:rsidR="00C22238" w:rsidRPr="003D0E00">
        <w:rPr>
          <w:rPrChange w:id="536" w:author="Liam Sykes" w:date="2022-03-18T13:54:00Z">
            <w:rPr>
              <w:highlight w:val="yellow"/>
            </w:rPr>
          </w:rPrChange>
        </w:rPr>
        <w:t>Commissioning</w:t>
      </w:r>
      <w:r w:rsidRPr="003D0E00">
        <w:t>.</w:t>
      </w:r>
    </w:p>
    <w:p w14:paraId="2865FF6B" w14:textId="77777777" w:rsidR="00DD6CF1" w:rsidRPr="009422B5" w:rsidRDefault="00DD6CF1" w:rsidP="00A84194">
      <w:pPr>
        <w:pStyle w:val="Heading3"/>
      </w:pPr>
      <w:r w:rsidRPr="009422B5">
        <w:t xml:space="preserve">Training Data: In accordance with </w:t>
      </w:r>
      <w:r w:rsidRPr="003D0E00">
        <w:rPr>
          <w:rPrChange w:id="537" w:author="Liam Sykes" w:date="2022-03-18T13:54:00Z">
            <w:rPr>
              <w:highlight w:val="yellow"/>
            </w:rPr>
          </w:rPrChange>
        </w:rPr>
        <w:t>Section 01640 - Manufacturers’ Services</w:t>
      </w:r>
      <w:r w:rsidRPr="003D0E00">
        <w:t xml:space="preserve"> and </w:t>
      </w:r>
      <w:r w:rsidRPr="003D0E00">
        <w:rPr>
          <w:rPrChange w:id="538" w:author="Liam Sykes" w:date="2022-03-18T13:54:00Z">
            <w:rPr>
              <w:highlight w:val="yellow"/>
            </w:rPr>
          </w:rPrChange>
        </w:rPr>
        <w:t>Section 0182</w:t>
      </w:r>
      <w:r w:rsidR="00C22238" w:rsidRPr="003D0E00">
        <w:rPr>
          <w:rPrChange w:id="539" w:author="Liam Sykes" w:date="2022-03-18T13:54:00Z">
            <w:rPr>
              <w:highlight w:val="yellow"/>
            </w:rPr>
          </w:rPrChange>
        </w:rPr>
        <w:t>0 – Demonstration and Training</w:t>
      </w:r>
      <w:r w:rsidR="00C22238" w:rsidRPr="003D0E00">
        <w:t>.</w:t>
      </w:r>
    </w:p>
    <w:p w14:paraId="6C047B25" w14:textId="77777777" w:rsidR="00DD6CF1" w:rsidRPr="009422B5" w:rsidRDefault="00DD6CF1" w:rsidP="00A84194">
      <w:pPr>
        <w:pStyle w:val="Heading3"/>
      </w:pPr>
      <w:r w:rsidRPr="009422B5">
        <w:lastRenderedPageBreak/>
        <w:t>Interference Drawings:</w:t>
      </w:r>
    </w:p>
    <w:p w14:paraId="02F51B07" w14:textId="77777777" w:rsidR="00DD6CF1" w:rsidRPr="009422B5" w:rsidRDefault="00DD6CF1" w:rsidP="00872FEE">
      <w:pPr>
        <w:pStyle w:val="Heading4"/>
      </w:pPr>
      <w:r w:rsidRPr="005B1B15">
        <w:t xml:space="preserve">Before the </w:t>
      </w:r>
      <w:r w:rsidRPr="009422B5">
        <w:t>installation of any structural, mechanical, or electrical systems, prepare an integrated set of interference drawings in cooperation with all Subcontractors and/or Other Contractors.</w:t>
      </w:r>
    </w:p>
    <w:p w14:paraId="101A9444" w14:textId="77777777" w:rsidR="00DD6CF1" w:rsidRPr="009422B5" w:rsidRDefault="00DD6CF1" w:rsidP="00872FEE">
      <w:pPr>
        <w:pStyle w:val="Heading4"/>
      </w:pPr>
      <w:r w:rsidRPr="009422B5">
        <w:t>Show the locations and relationships of all Subcontractors and/or Other Contractors in mechanical and electrical equipment rooms, pipe spaces, tunnels, galleries, and basements, and all electrical conduits and pipes to be cast into structural slabs, walls, and columns.</w:t>
      </w:r>
    </w:p>
    <w:p w14:paraId="66B6BB70" w14:textId="77777777" w:rsidR="00DD6CF1" w:rsidRPr="009422B5" w:rsidRDefault="00DD6CF1" w:rsidP="00872FEE">
      <w:pPr>
        <w:pStyle w:val="Heading4"/>
      </w:pPr>
      <w:r w:rsidRPr="009422B5">
        <w:t>Submit updated interference drawings as the Work progresses.</w:t>
      </w:r>
    </w:p>
    <w:p w14:paraId="0B419427" w14:textId="77777777" w:rsidR="00DD6CF1" w:rsidRPr="009422B5" w:rsidRDefault="00DD6CF1" w:rsidP="00872FEE">
      <w:pPr>
        <w:pStyle w:val="Heading4"/>
      </w:pPr>
      <w:r w:rsidRPr="009422B5">
        <w:t xml:space="preserve">Make all necessary relocations due to interference with Other Contractors, </w:t>
      </w:r>
      <w:proofErr w:type="gramStart"/>
      <w:r w:rsidRPr="009422B5">
        <w:t>as a result of</w:t>
      </w:r>
      <w:proofErr w:type="gramEnd"/>
      <w:r w:rsidRPr="009422B5">
        <w:t xml:space="preserve"> incomplete interference drawings, at no cost to the Region.</w:t>
      </w:r>
    </w:p>
    <w:p w14:paraId="6DDD5530" w14:textId="77777777" w:rsidR="00DD6CF1" w:rsidRPr="009422B5" w:rsidRDefault="00DD6CF1" w:rsidP="00A84194">
      <w:pPr>
        <w:pStyle w:val="Heading3"/>
      </w:pPr>
      <w:r w:rsidRPr="009422B5">
        <w:t>Informational Submittal Dispositions: The Consultant will review, mark, and stamp as appropriate, and distribute marked up copies as noted:</w:t>
      </w:r>
    </w:p>
    <w:p w14:paraId="5F19F50B" w14:textId="77777777" w:rsidR="00DD6CF1" w:rsidRPr="005B1B15" w:rsidRDefault="00DD6CF1" w:rsidP="00872FEE">
      <w:pPr>
        <w:pStyle w:val="Heading4"/>
      </w:pPr>
      <w:r w:rsidRPr="005B1B15">
        <w:t>Received for Information:</w:t>
      </w:r>
    </w:p>
    <w:p w14:paraId="01DA8256" w14:textId="77777777" w:rsidR="00DD6CF1" w:rsidRPr="009422B5" w:rsidRDefault="00DD6CF1" w:rsidP="00872FEE">
      <w:pPr>
        <w:pStyle w:val="Heading5"/>
      </w:pPr>
      <w:r w:rsidRPr="009422B5">
        <w:t>The Contractor may incorporate the Product(s) or implement the Work covered by the submittal.</w:t>
      </w:r>
    </w:p>
    <w:p w14:paraId="36C6E0D4" w14:textId="77777777" w:rsidR="00DD6CF1" w:rsidRPr="009422B5" w:rsidRDefault="00DD6CF1" w:rsidP="00872FEE">
      <w:pPr>
        <w:pStyle w:val="Heading5"/>
      </w:pPr>
      <w:r w:rsidRPr="009422B5">
        <w:t>Distribution:</w:t>
      </w:r>
    </w:p>
    <w:p w14:paraId="06ABF8B7" w14:textId="77777777" w:rsidR="00DD6CF1" w:rsidRPr="009422B5" w:rsidRDefault="00DD6CF1" w:rsidP="00550BC9">
      <w:pPr>
        <w:pStyle w:val="Heading6"/>
        <w:numPr>
          <w:ilvl w:val="0"/>
          <w:numId w:val="12"/>
        </w:numPr>
        <w:ind w:hanging="720"/>
      </w:pPr>
      <w:r w:rsidRPr="009422B5">
        <w:t xml:space="preserve">One </w:t>
      </w:r>
      <w:ins w:id="540" w:author="Radulovic, Nicole" w:date="2022-10-25T11:19:00Z">
        <w:r w:rsidR="00940301">
          <w:t xml:space="preserve">electronic </w:t>
        </w:r>
      </w:ins>
      <w:r w:rsidRPr="009422B5">
        <w:t>copy furnished to the Region.</w:t>
      </w:r>
    </w:p>
    <w:p w14:paraId="0E714AD7" w14:textId="77777777" w:rsidR="00DD6CF1" w:rsidRPr="009422B5" w:rsidRDefault="00DD6CF1" w:rsidP="004C689D">
      <w:pPr>
        <w:pStyle w:val="Heading6"/>
      </w:pPr>
      <w:r w:rsidRPr="009422B5">
        <w:t>One</w:t>
      </w:r>
      <w:ins w:id="541" w:author="Radulovic, Nicole" w:date="2022-10-25T11:19:00Z">
        <w:r w:rsidR="00940301">
          <w:t xml:space="preserve"> electronic</w:t>
        </w:r>
      </w:ins>
      <w:r w:rsidRPr="009422B5">
        <w:t xml:space="preserve"> copy furnished to the Region’s project representative.</w:t>
      </w:r>
    </w:p>
    <w:p w14:paraId="2B50E316" w14:textId="77777777" w:rsidR="00DD6CF1" w:rsidRPr="009422B5" w:rsidRDefault="00DD6CF1" w:rsidP="004C689D">
      <w:pPr>
        <w:pStyle w:val="Heading6"/>
      </w:pPr>
      <w:r w:rsidRPr="009422B5">
        <w:t xml:space="preserve">One </w:t>
      </w:r>
      <w:ins w:id="542" w:author="Radulovic, Nicole" w:date="2022-10-25T11:19:00Z">
        <w:r w:rsidR="00940301">
          <w:t>electro</w:t>
        </w:r>
      </w:ins>
      <w:ins w:id="543" w:author="Radulovic, Nicole" w:date="2022-10-25T11:20:00Z">
        <w:r w:rsidR="00940301">
          <w:t xml:space="preserve">nic </w:t>
        </w:r>
      </w:ins>
      <w:r w:rsidRPr="009422B5">
        <w:t>copy retained in the Consultant’s file.</w:t>
      </w:r>
    </w:p>
    <w:p w14:paraId="592499AF" w14:textId="77777777" w:rsidR="00DD6CF1" w:rsidRPr="009422B5" w:rsidRDefault="00DD6CF1" w:rsidP="004C689D">
      <w:pPr>
        <w:pStyle w:val="Heading6"/>
      </w:pPr>
      <w:del w:id="544" w:author="Radulovic, Nicole" w:date="2022-10-25T11:25:00Z">
        <w:r w:rsidRPr="009422B5" w:rsidDel="00940301">
          <w:delText>Remaining copies</w:delText>
        </w:r>
      </w:del>
      <w:ins w:id="545" w:author="Radulovic, Nicole" w:date="2022-10-25T11:25:00Z">
        <w:r w:rsidR="00940301">
          <w:t>One electronic copy</w:t>
        </w:r>
      </w:ins>
      <w:r w:rsidRPr="009422B5">
        <w:t xml:space="preserve"> returned to the Contractor with the appropriate annotations.</w:t>
      </w:r>
    </w:p>
    <w:p w14:paraId="6C28AE7B" w14:textId="77777777" w:rsidR="00DD6CF1" w:rsidRPr="005B1B15" w:rsidRDefault="00DD6CF1" w:rsidP="00872FEE">
      <w:pPr>
        <w:pStyle w:val="Heading4"/>
      </w:pPr>
      <w:r w:rsidRPr="005B1B15">
        <w:t>Exceptions Noted, Resubmit:</w:t>
      </w:r>
    </w:p>
    <w:p w14:paraId="6FBA91B4" w14:textId="77777777" w:rsidR="00DD6CF1" w:rsidRPr="009422B5" w:rsidRDefault="00DD6CF1" w:rsidP="00872FEE">
      <w:pPr>
        <w:pStyle w:val="Heading5"/>
      </w:pPr>
      <w:r w:rsidRPr="009422B5">
        <w:t>The Contractor may not incorporate Product(s) or implement the Work covered by submittal.</w:t>
      </w:r>
    </w:p>
    <w:p w14:paraId="63748B51" w14:textId="77777777" w:rsidR="00DD6CF1" w:rsidRPr="009422B5" w:rsidRDefault="00DD6CF1" w:rsidP="00872FEE">
      <w:pPr>
        <w:pStyle w:val="Heading5"/>
      </w:pPr>
      <w:r w:rsidRPr="009422B5">
        <w:t>Distribution:</w:t>
      </w:r>
    </w:p>
    <w:p w14:paraId="0911960B" w14:textId="77777777" w:rsidR="00DD6CF1" w:rsidRPr="005B1B60" w:rsidRDefault="00DD6CF1" w:rsidP="00DD6CF1">
      <w:pPr>
        <w:tabs>
          <w:tab w:val="left" w:pos="4050"/>
        </w:tabs>
        <w:ind w:left="4050" w:hanging="720"/>
        <w:rPr>
          <w:rFonts w:cs="Arial"/>
        </w:rPr>
      </w:pPr>
      <w:r w:rsidRPr="005B1B60">
        <w:rPr>
          <w:rFonts w:cs="Arial"/>
        </w:rPr>
        <w:t>1.</w:t>
      </w:r>
      <w:r w:rsidRPr="005B1B60">
        <w:rPr>
          <w:rFonts w:cs="Arial"/>
        </w:rPr>
        <w:tab/>
        <w:t xml:space="preserve">One </w:t>
      </w:r>
      <w:ins w:id="546" w:author="Radulovic, Nicole" w:date="2022-10-25T11:25:00Z">
        <w:r w:rsidR="00940301">
          <w:rPr>
            <w:rFonts w:cs="Arial"/>
          </w:rPr>
          <w:t xml:space="preserve">electronic </w:t>
        </w:r>
      </w:ins>
      <w:r w:rsidRPr="005B1B60">
        <w:rPr>
          <w:rFonts w:cs="Arial"/>
        </w:rPr>
        <w:t>copy furnished to the Region’s project representative.</w:t>
      </w:r>
    </w:p>
    <w:p w14:paraId="02B5E1E4" w14:textId="77777777" w:rsidR="00DD6CF1" w:rsidRPr="005B1B60" w:rsidRDefault="00DD6CF1" w:rsidP="00DD6CF1">
      <w:pPr>
        <w:tabs>
          <w:tab w:val="left" w:pos="4050"/>
        </w:tabs>
        <w:ind w:left="4050" w:hanging="720"/>
        <w:rPr>
          <w:rFonts w:cs="Arial"/>
        </w:rPr>
      </w:pPr>
      <w:r w:rsidRPr="005B1B60">
        <w:rPr>
          <w:rFonts w:cs="Arial"/>
        </w:rPr>
        <w:t>2.</w:t>
      </w:r>
      <w:r w:rsidRPr="005B1B60">
        <w:rPr>
          <w:rFonts w:cs="Arial"/>
        </w:rPr>
        <w:tab/>
        <w:t xml:space="preserve">One </w:t>
      </w:r>
      <w:ins w:id="547" w:author="Radulovic, Nicole" w:date="2022-10-25T11:25:00Z">
        <w:r w:rsidR="00940301">
          <w:rPr>
            <w:rFonts w:cs="Arial"/>
          </w:rPr>
          <w:t xml:space="preserve">electronic </w:t>
        </w:r>
      </w:ins>
      <w:r w:rsidRPr="005B1B60">
        <w:rPr>
          <w:rFonts w:cs="Arial"/>
        </w:rPr>
        <w:t>copy retained in the Consultant’s file.</w:t>
      </w:r>
    </w:p>
    <w:p w14:paraId="16A79CA8" w14:textId="77777777" w:rsidR="00DD6CF1" w:rsidRPr="005B1B60" w:rsidRDefault="00DD6CF1" w:rsidP="00DD6CF1">
      <w:pPr>
        <w:tabs>
          <w:tab w:val="left" w:pos="4050"/>
        </w:tabs>
        <w:ind w:left="4050" w:hanging="720"/>
      </w:pPr>
      <w:r w:rsidRPr="005B1B60">
        <w:t xml:space="preserve">3.           </w:t>
      </w:r>
      <w:del w:id="548" w:author="Radulovic, Nicole" w:date="2022-10-25T11:25:00Z">
        <w:r w:rsidRPr="005B1B60" w:rsidDel="00940301">
          <w:delText>Remaining copies</w:delText>
        </w:r>
      </w:del>
      <w:ins w:id="549" w:author="Radulovic, Nicole" w:date="2022-10-25T11:25:00Z">
        <w:r w:rsidR="00940301">
          <w:t>One electronic copy</w:t>
        </w:r>
      </w:ins>
      <w:r w:rsidRPr="005B1B60">
        <w:t xml:space="preserve"> returned to the Contractor with the appropriate annotations.</w:t>
      </w:r>
    </w:p>
    <w:p w14:paraId="37318EAF" w14:textId="77777777" w:rsidR="00DD6CF1" w:rsidRPr="009422B5" w:rsidRDefault="00DD6CF1" w:rsidP="00FA5A2F">
      <w:pPr>
        <w:pStyle w:val="Heading3"/>
      </w:pPr>
      <w:r w:rsidRPr="009422B5">
        <w:t>Progress Photographs</w:t>
      </w:r>
    </w:p>
    <w:p w14:paraId="033B9C28" w14:textId="77777777" w:rsidR="00DD6CF1" w:rsidRPr="009422B5" w:rsidRDefault="00DD6CF1" w:rsidP="00FA5A2F">
      <w:pPr>
        <w:pStyle w:val="Heading4"/>
      </w:pPr>
      <w:r w:rsidRPr="009422B5">
        <w:t xml:space="preserve">Progress photograph </w:t>
      </w:r>
      <w:r w:rsidR="00C22238">
        <w:t>shall</w:t>
      </w:r>
      <w:r w:rsidRPr="009422B5">
        <w:t xml:space="preserve"> be electronically formatted and labelled as to location and view.</w:t>
      </w:r>
    </w:p>
    <w:p w14:paraId="20E25013" w14:textId="77777777" w:rsidR="00DD6CF1" w:rsidRPr="009422B5" w:rsidDel="003D0E00" w:rsidRDefault="00DD6CF1" w:rsidP="00FA5A2F">
      <w:pPr>
        <w:pStyle w:val="Heading3"/>
        <w:rPr>
          <w:del w:id="550" w:author="Liam Sykes" w:date="2022-03-18T13:56:00Z"/>
        </w:rPr>
      </w:pPr>
      <w:del w:id="551" w:author="Liam Sykes" w:date="2022-03-18T13:56:00Z">
        <w:r w:rsidRPr="009422B5" w:rsidDel="003D0E00">
          <w:delText>Tower Crane (as applicable)</w:delText>
        </w:r>
      </w:del>
    </w:p>
    <w:p w14:paraId="25269C75" w14:textId="77777777" w:rsidR="00DD6CF1" w:rsidRPr="009422B5" w:rsidDel="003D0E00" w:rsidRDefault="00DD6CF1" w:rsidP="00FA5A2F">
      <w:pPr>
        <w:pStyle w:val="Heading4"/>
        <w:rPr>
          <w:del w:id="552" w:author="Liam Sykes" w:date="2022-03-18T13:56:00Z"/>
        </w:rPr>
      </w:pPr>
      <w:del w:id="553" w:author="Liam Sykes" w:date="2022-03-18T13:56:00Z">
        <w:r w:rsidRPr="009422B5" w:rsidDel="003D0E00">
          <w:delText>Comply with the requirements of the Occupational Health and Safety Act and Regulations for Construction Projects.</w:delText>
        </w:r>
      </w:del>
    </w:p>
    <w:p w14:paraId="554CFDC8" w14:textId="77777777" w:rsidR="00DD6CF1" w:rsidRPr="009422B5" w:rsidDel="003D0E00" w:rsidRDefault="00DD6CF1" w:rsidP="00FA5A2F">
      <w:pPr>
        <w:pStyle w:val="Heading4"/>
        <w:rPr>
          <w:del w:id="554" w:author="Liam Sykes" w:date="2022-03-18T13:56:00Z"/>
        </w:rPr>
      </w:pPr>
      <w:del w:id="555" w:author="Liam Sykes" w:date="2022-03-18T13:56:00Z">
        <w:r w:rsidRPr="009422B5" w:rsidDel="003D0E00">
          <w:delText>Submit complete shop drawings for tower crane signed and sealed by a licensed professional engineer. Submit design loads, foundation details, details showing interface with permanent structure, and construction sequence as affected by installation of the crane.</w:delText>
        </w:r>
      </w:del>
    </w:p>
    <w:p w14:paraId="05B0D43A" w14:textId="77777777" w:rsidR="00DD6CF1" w:rsidRPr="009422B5" w:rsidDel="003D0E00" w:rsidRDefault="00DD6CF1" w:rsidP="00FA5A2F">
      <w:pPr>
        <w:pStyle w:val="Heading4"/>
        <w:rPr>
          <w:del w:id="556" w:author="Liam Sykes" w:date="2022-03-18T13:56:00Z"/>
        </w:rPr>
      </w:pPr>
      <w:del w:id="557" w:author="Liam Sykes" w:date="2022-03-18T13:56:00Z">
        <w:r w:rsidRPr="009422B5" w:rsidDel="003D0E00">
          <w:delText>Shop drawings will be reviewed by the Consultant for general conformance with the geometry of the structure and for interference with the work. The Consultant will not review structural adequacy of the crane system.</w:delText>
        </w:r>
      </w:del>
    </w:p>
    <w:p w14:paraId="6BCA5E21" w14:textId="77777777" w:rsidR="00DD6CF1" w:rsidRPr="009422B5" w:rsidDel="003D0E00" w:rsidRDefault="00DD6CF1" w:rsidP="00FA5A2F">
      <w:pPr>
        <w:pStyle w:val="Heading4"/>
        <w:rPr>
          <w:del w:id="558" w:author="Liam Sykes" w:date="2022-03-18T13:56:00Z"/>
        </w:rPr>
      </w:pPr>
      <w:del w:id="559" w:author="Liam Sykes" w:date="2022-03-18T13:56:00Z">
        <w:r w:rsidRPr="009422B5" w:rsidDel="003D0E00">
          <w:delText>Where crane foundation is located on pile foundation of the permanent work, verify that loads imposed by the crane are within the specified capacities.</w:delText>
        </w:r>
      </w:del>
    </w:p>
    <w:p w14:paraId="4D8A0682" w14:textId="77777777" w:rsidR="00DD6CF1" w:rsidRPr="009422B5" w:rsidRDefault="00DD6CF1" w:rsidP="00FA5A2F">
      <w:pPr>
        <w:pStyle w:val="Heading3"/>
      </w:pPr>
      <w:r w:rsidRPr="009422B5">
        <w:t>Shop Drawings</w:t>
      </w:r>
    </w:p>
    <w:p w14:paraId="43288012" w14:textId="77777777" w:rsidR="00C22238" w:rsidRDefault="00C22238" w:rsidP="00C22238">
      <w:pPr>
        <w:pStyle w:val="Heading4"/>
      </w:pPr>
      <w:r w:rsidRPr="009422B5">
        <w:t>The review of shop drawings by the Consultant is for the sole purpose of ascertaining conformance with the general concept. Th</w:t>
      </w:r>
      <w:r>
        <w:t>e Consultant’s</w:t>
      </w:r>
      <w:r w:rsidRPr="009422B5">
        <w:t xml:space="preserve"> review </w:t>
      </w:r>
      <w:r>
        <w:t>does not constitute the Consultant’s approval of</w:t>
      </w:r>
      <w:r w:rsidRPr="009422B5">
        <w:t xml:space="preserve"> the detail design inherent in the shop drawings</w:t>
      </w:r>
      <w:r>
        <w:t xml:space="preserve"> nor does it</w:t>
      </w:r>
      <w:r w:rsidRPr="009422B5">
        <w:t xml:space="preserve"> relieve the Contractor of</w:t>
      </w:r>
      <w:r>
        <w:t xml:space="preserve"> its</w:t>
      </w:r>
      <w:r w:rsidRPr="009422B5">
        <w:t xml:space="preserve"> responsibility for errors or omissions in the shop drawings or of responsibility for meeting all requirements of the Contract Documents. </w:t>
      </w:r>
    </w:p>
    <w:p w14:paraId="03C5FA06" w14:textId="77777777" w:rsidR="00C22238" w:rsidRPr="009422B5" w:rsidRDefault="00C22238" w:rsidP="00C22238">
      <w:pPr>
        <w:pStyle w:val="Heading4"/>
      </w:pPr>
      <w:r w:rsidRPr="009422B5">
        <w:t xml:space="preserve">Without restricting the generality of the foregoing, the Contractor is responsible for dimensions to be confirmed and correlated at the </w:t>
      </w:r>
      <w:r>
        <w:t>S</w:t>
      </w:r>
      <w:r w:rsidRPr="009422B5">
        <w:t xml:space="preserve">ite, for information that pertains to fabrication processes or to techniques of construction and installation and for coordination of the work of all </w:t>
      </w:r>
      <w:r>
        <w:t>Subcontractors</w:t>
      </w:r>
      <w:r w:rsidRPr="009422B5">
        <w:t>.</w:t>
      </w:r>
    </w:p>
    <w:p w14:paraId="5D157698" w14:textId="77777777" w:rsidR="00DD6CF1" w:rsidRPr="009422B5" w:rsidRDefault="00DD6CF1" w:rsidP="00FA5A2F">
      <w:pPr>
        <w:pStyle w:val="Heading4"/>
      </w:pPr>
      <w:r w:rsidRPr="009422B5">
        <w:t>Drawing submittals shall include, but not necessarily be limited to:</w:t>
      </w:r>
    </w:p>
    <w:p w14:paraId="1B738AD3" w14:textId="77777777" w:rsidR="00DD6CF1" w:rsidRPr="009422B5" w:rsidRDefault="00DD6CF1" w:rsidP="00872FEE">
      <w:pPr>
        <w:pStyle w:val="Heading5"/>
      </w:pPr>
      <w:r w:rsidRPr="009422B5">
        <w:lastRenderedPageBreak/>
        <w:t>Catalogue Drawings include reprints of catalogue drawings of proprietary articles of standard fabrication and manufacture for the work.</w:t>
      </w:r>
    </w:p>
    <w:p w14:paraId="3AA17FD1" w14:textId="77777777" w:rsidR="00DD6CF1" w:rsidRPr="009422B5" w:rsidRDefault="00DD6CF1" w:rsidP="00872FEE">
      <w:pPr>
        <w:pStyle w:val="Heading5"/>
      </w:pPr>
      <w:r w:rsidRPr="009422B5">
        <w:t>Shop Drawings include dimensioned line drawings and related specifications, information and literature for custom fabricated articles and equipment.</w:t>
      </w:r>
    </w:p>
    <w:p w14:paraId="60B1537C" w14:textId="77777777" w:rsidR="00701DAE" w:rsidRDefault="00DD6CF1" w:rsidP="00872FEE">
      <w:pPr>
        <w:pStyle w:val="Heading5"/>
      </w:pPr>
      <w:r w:rsidRPr="009422B5">
        <w:t xml:space="preserve">Submit </w:t>
      </w:r>
      <w:ins w:id="560" w:author="Liam Sykes" w:date="2022-03-18T13:58:00Z">
        <w:r w:rsidR="00DF04F2">
          <w:t>one electronic copy</w:t>
        </w:r>
      </w:ins>
      <w:del w:id="561" w:author="Liam Sykes" w:date="2022-03-18T13:58:00Z">
        <w:r w:rsidRPr="009422B5" w:rsidDel="00DF04F2">
          <w:delText>six copies</w:delText>
        </w:r>
      </w:del>
      <w:r w:rsidRPr="009422B5">
        <w:t xml:space="preserve"> of shop drawings for review. </w:t>
      </w:r>
    </w:p>
    <w:p w14:paraId="0DDC9EBB" w14:textId="77777777" w:rsidR="00DD6CF1" w:rsidRPr="009422B5" w:rsidRDefault="00DD6CF1" w:rsidP="00872FEE">
      <w:pPr>
        <w:pStyle w:val="Heading5"/>
      </w:pPr>
      <w:r w:rsidRPr="009422B5">
        <w:t xml:space="preserve">Submit </w:t>
      </w:r>
      <w:ins w:id="562" w:author="Liam Sykes" w:date="2022-03-18T13:59:00Z">
        <w:r w:rsidR="00DF04F2">
          <w:t>one electronic copy</w:t>
        </w:r>
      </w:ins>
      <w:del w:id="563" w:author="Liam Sykes" w:date="2022-03-18T13:59:00Z">
        <w:r w:rsidRPr="009422B5" w:rsidDel="00DF04F2">
          <w:delText>four copies</w:delText>
        </w:r>
      </w:del>
      <w:r w:rsidRPr="009422B5">
        <w:t xml:space="preserve"> of catalogue drawings for information.</w:t>
      </w:r>
    </w:p>
    <w:p w14:paraId="63C227E0" w14:textId="77777777" w:rsidR="00DD6CF1" w:rsidRPr="009422B5" w:rsidRDefault="00DD6CF1" w:rsidP="00872FEE">
      <w:pPr>
        <w:pStyle w:val="Heading5"/>
      </w:pPr>
      <w:r w:rsidRPr="009422B5">
        <w:t>Submit all drawings in SI metric units.</w:t>
      </w:r>
    </w:p>
    <w:p w14:paraId="2A80A234" w14:textId="77777777" w:rsidR="00DD6CF1" w:rsidRPr="009422B5" w:rsidRDefault="00DD6CF1" w:rsidP="00872FEE">
      <w:pPr>
        <w:pStyle w:val="Heading5"/>
      </w:pPr>
      <w:del w:id="564" w:author="Liam Sykes" w:date="2022-03-18T13:59:00Z">
        <w:r w:rsidRPr="009422B5" w:rsidDel="00DF04F2">
          <w:delText>Two stamped</w:delText>
        </w:r>
      </w:del>
      <w:ins w:id="565" w:author="Liam Sykes" w:date="2022-03-18T13:59:00Z">
        <w:r w:rsidR="00DF04F2">
          <w:t>One stamped electronic copy of</w:t>
        </w:r>
      </w:ins>
      <w:r w:rsidRPr="009422B5">
        <w:t xml:space="preserve"> shop drawings will be returned to the Contractor after review.</w:t>
      </w:r>
    </w:p>
    <w:p w14:paraId="23DB78F6" w14:textId="77777777" w:rsidR="00DD6CF1" w:rsidRPr="009422B5" w:rsidRDefault="00DD6CF1" w:rsidP="00872FEE">
      <w:pPr>
        <w:pStyle w:val="Heading5"/>
      </w:pPr>
      <w:r w:rsidRPr="009422B5">
        <w:t>None of the catalogue drawings will be returned to the Contractor if the equipment depicted conforms to the Specifications.</w:t>
      </w:r>
    </w:p>
    <w:p w14:paraId="35BC4791" w14:textId="77777777" w:rsidR="00701DAE" w:rsidRDefault="00DD6CF1" w:rsidP="00872FEE">
      <w:pPr>
        <w:pStyle w:val="Heading5"/>
      </w:pPr>
      <w:r w:rsidRPr="009422B5">
        <w:t xml:space="preserve">Submit shop drawings well in advance of the time when the equipment is required for installation or material is required for use. </w:t>
      </w:r>
    </w:p>
    <w:p w14:paraId="1312431F" w14:textId="77777777" w:rsidR="00DD6CF1" w:rsidRPr="009422B5" w:rsidRDefault="00DD6CF1" w:rsidP="00872FEE">
      <w:pPr>
        <w:pStyle w:val="Heading5"/>
      </w:pPr>
      <w:r w:rsidRPr="009422B5">
        <w:t xml:space="preserve">Coordinate submittal of shop drawings prepared by various trades so that all information is available to allow comprehensive review and sufficient review time is available where the work of one trade interfaces </w:t>
      </w:r>
      <w:proofErr w:type="gramStart"/>
      <w:r w:rsidRPr="009422B5">
        <w:t>with, or</w:t>
      </w:r>
      <w:proofErr w:type="gramEnd"/>
      <w:r w:rsidRPr="009422B5">
        <w:t xml:space="preserve"> affects the work of another. Recognize extensive engineering review time required for certain complex equipment or systems.</w:t>
      </w:r>
    </w:p>
    <w:p w14:paraId="3EA5ADA4" w14:textId="77777777" w:rsidR="00DD6CF1" w:rsidRPr="009422B5" w:rsidRDefault="00DD6CF1" w:rsidP="00872FEE">
      <w:pPr>
        <w:pStyle w:val="Heading5"/>
      </w:pPr>
      <w:r w:rsidRPr="009422B5">
        <w:t>Clearly identify each submittal as to the Project description, Contract number, Specification Section, paragraph number, Equipment Schedule number, if applicable and component.</w:t>
      </w:r>
    </w:p>
    <w:p w14:paraId="75033AF3" w14:textId="77777777" w:rsidR="00DD6CF1" w:rsidRPr="009422B5" w:rsidRDefault="00C22238" w:rsidP="00872FEE">
      <w:pPr>
        <w:pStyle w:val="Heading5"/>
      </w:pPr>
      <w:r>
        <w:t xml:space="preserve">The </w:t>
      </w:r>
      <w:r w:rsidR="00DD6CF1" w:rsidRPr="009422B5">
        <w:t>Consultant will stamp each submittal as “REVIEWED, REVIEWED AS MODIFIED, REVISE AND RESUBMIT or NOT REVIEWED”. Do not change shop drawings after they have been reviewed and stamped.</w:t>
      </w:r>
    </w:p>
    <w:p w14:paraId="17F97C55" w14:textId="77777777" w:rsidR="00DD6CF1" w:rsidRPr="009422B5" w:rsidRDefault="00DD6CF1" w:rsidP="00872FEE">
      <w:pPr>
        <w:pStyle w:val="Heading5"/>
      </w:pPr>
      <w:r w:rsidRPr="009422B5">
        <w:t>Identify changes on re-submittals and include revision dates.</w:t>
      </w:r>
    </w:p>
    <w:p w14:paraId="59238CB0" w14:textId="77777777" w:rsidR="00DD6CF1" w:rsidRPr="009422B5" w:rsidRDefault="00DD6CF1" w:rsidP="00872FEE">
      <w:pPr>
        <w:pStyle w:val="Heading5"/>
      </w:pPr>
      <w:r w:rsidRPr="009422B5">
        <w:t>Payment will not be authorized for equipment and materials delivered to the site of the works before corresponding shop drawings have been reviewed and accepted.</w:t>
      </w:r>
    </w:p>
    <w:p w14:paraId="43D9248A" w14:textId="77777777" w:rsidR="00DD6CF1" w:rsidRDefault="00DD6CF1" w:rsidP="00872FEE">
      <w:pPr>
        <w:pStyle w:val="Heading5"/>
      </w:pPr>
      <w:r w:rsidRPr="009422B5">
        <w:t>If the Consultant requests details or items on shop drawings which the</w:t>
      </w:r>
      <w:r w:rsidRPr="00543648">
        <w:t xml:space="preserve"> Contractor believes require extra payment or extension of scheduled contract time, make any claims </w:t>
      </w:r>
      <w:r w:rsidRPr="00DF04F2">
        <w:rPr>
          <w:rPrChange w:id="566" w:author="Liam Sykes" w:date="2022-03-18T14:01:00Z">
            <w:rPr>
              <w:highlight w:val="yellow"/>
            </w:rPr>
          </w:rPrChange>
        </w:rPr>
        <w:t>within one week</w:t>
      </w:r>
      <w:r w:rsidRPr="00543648">
        <w:t xml:space="preserve"> and receive acceptance of extra work, before proceeding with fabrication. </w:t>
      </w:r>
    </w:p>
    <w:p w14:paraId="7C5B8B7C" w14:textId="77777777" w:rsidR="00DD6CF1" w:rsidRDefault="00DD6CF1" w:rsidP="00872FEE">
      <w:pPr>
        <w:pStyle w:val="Heading5"/>
      </w:pPr>
      <w:r w:rsidRPr="00543648">
        <w:t xml:space="preserve">Final review of specific equipment and materials shop drawings is subject to witnessing or review by the </w:t>
      </w:r>
      <w:r w:rsidR="003D46E4">
        <w:t>Consultant</w:t>
      </w:r>
      <w:r w:rsidRPr="00543648">
        <w:t xml:space="preserve">, of testing, start-up, </w:t>
      </w:r>
      <w:proofErr w:type="gramStart"/>
      <w:r w:rsidRPr="00543648">
        <w:t>commissioning</w:t>
      </w:r>
      <w:proofErr w:type="gramEnd"/>
      <w:r w:rsidRPr="00543648">
        <w:t xml:space="preserve"> and operation of the equipment for the periods specified, or performance of the material(s) and after all guarantees have been fulfilled as specified. </w:t>
      </w:r>
    </w:p>
    <w:p w14:paraId="5F030D94" w14:textId="77777777" w:rsidR="003D46E4" w:rsidRPr="00EA26E1" w:rsidRDefault="003D46E4" w:rsidP="003D46E4">
      <w:pPr>
        <w:pStyle w:val="Heading5"/>
      </w:pPr>
      <w:r w:rsidRPr="00EA26E1">
        <w:t>The Consultant will review the shop drawings or Contractor’s design only for conformance with the Contract</w:t>
      </w:r>
      <w:r>
        <w:t>’s</w:t>
      </w:r>
      <w:r w:rsidRPr="00EA26E1">
        <w:t xml:space="preserve"> design concept and general arrangement. The </w:t>
      </w:r>
      <w:r>
        <w:t>Consultant</w:t>
      </w:r>
      <w:r w:rsidRPr="00EA26E1">
        <w:t xml:space="preserve">’s review does not relieve the Contractor from compliance with requirements of the Contract Documents nor relieve </w:t>
      </w:r>
      <w:r>
        <w:t>the Contractor of its</w:t>
      </w:r>
      <w:r w:rsidRPr="00EA26E1">
        <w:t xml:space="preserve"> responsibility for and the consequences arising out of errors in the shop drawings or </w:t>
      </w:r>
      <w:r>
        <w:t xml:space="preserve">the </w:t>
      </w:r>
      <w:r w:rsidRPr="00EA26E1">
        <w:t xml:space="preserve">Contractor’s design. </w:t>
      </w:r>
    </w:p>
    <w:p w14:paraId="132CD896" w14:textId="77777777" w:rsidR="00DD6CF1" w:rsidRDefault="00DD6CF1" w:rsidP="00872FEE">
      <w:pPr>
        <w:pStyle w:val="Heading5"/>
      </w:pPr>
      <w:r w:rsidRPr="00543648">
        <w:t>Where work is to be designed by the Contractor</w:t>
      </w:r>
      <w:r w:rsidR="003D46E4">
        <w:t>,</w:t>
      </w:r>
      <w:r w:rsidRPr="00543648">
        <w:t xml:space="preserve"> comply wit</w:t>
      </w:r>
      <w:r w:rsidRPr="00422DC6">
        <w:t xml:space="preserve">h applicable </w:t>
      </w:r>
      <w:proofErr w:type="gramStart"/>
      <w:r w:rsidRPr="00422DC6">
        <w:t>codes</w:t>
      </w:r>
      <w:proofErr w:type="gramEnd"/>
      <w:r w:rsidRPr="00422DC6">
        <w:t xml:space="preserve"> and submit shop drawings signed and sealed by a licensed Professional Engineer registered in the Province of Ontario.</w:t>
      </w:r>
    </w:p>
    <w:p w14:paraId="3A7DA299" w14:textId="77777777" w:rsidR="00DD6CF1" w:rsidRDefault="00DD6CF1" w:rsidP="00872FEE">
      <w:pPr>
        <w:pStyle w:val="Heading5"/>
      </w:pPr>
      <w:r w:rsidRPr="00543648">
        <w:lastRenderedPageBreak/>
        <w:t xml:space="preserve">Fabrication, erection, </w:t>
      </w:r>
      <w:proofErr w:type="gramStart"/>
      <w:r w:rsidRPr="00543648">
        <w:t>installation</w:t>
      </w:r>
      <w:proofErr w:type="gramEnd"/>
      <w:r w:rsidRPr="00543648">
        <w:t xml:space="preserve"> or commissioning may require modifications to equipment or systems to conform </w:t>
      </w:r>
      <w:r w:rsidRPr="00422DC6">
        <w:t>with the design intent. Provide record “as built” shop drawings together with comprehensive operations and maintenance manuals.</w:t>
      </w:r>
    </w:p>
    <w:p w14:paraId="00D39297" w14:textId="77777777" w:rsidR="003D46E4" w:rsidRPr="00EA26E1" w:rsidRDefault="003D46E4" w:rsidP="003D46E4">
      <w:pPr>
        <w:pStyle w:val="Heading5"/>
      </w:pPr>
      <w:r w:rsidRPr="00EA26E1">
        <w:t xml:space="preserve">No claims will be allowed for monetary compensation or extension of the Contract </w:t>
      </w:r>
      <w:r>
        <w:t>Time</w:t>
      </w:r>
      <w:r w:rsidRPr="00EA26E1">
        <w:t xml:space="preserve">, arising from delays </w:t>
      </w:r>
      <w:r>
        <w:t xml:space="preserve">related to </w:t>
      </w:r>
      <w:r w:rsidRPr="00EA26E1">
        <w:t>shop drawings which are incomplete, lack sufficient information and which for those inadequacies, or for any other reason, are returned to the Contractor for revision and re-submittal, thus requiring repeated review by the Consultant.</w:t>
      </w:r>
    </w:p>
    <w:p w14:paraId="4FAB5783" w14:textId="77777777" w:rsidR="00DD6CF1" w:rsidRDefault="00DD6CF1" w:rsidP="00872FEE">
      <w:pPr>
        <w:pStyle w:val="Heading5"/>
      </w:pPr>
      <w:r w:rsidRPr="00543648">
        <w:t>Keep one copy of each stamped, reviewed shop drawing at the site of the work for reference during construction work progress.</w:t>
      </w:r>
    </w:p>
    <w:p w14:paraId="7B492051" w14:textId="77777777" w:rsidR="003D46E4" w:rsidRPr="00EA26E1" w:rsidRDefault="003D46E4" w:rsidP="003D46E4">
      <w:pPr>
        <w:pStyle w:val="Heading5"/>
      </w:pPr>
      <w:r w:rsidRPr="00EA26E1">
        <w:t xml:space="preserve">Within four weeks of receipt of the </w:t>
      </w:r>
      <w:r>
        <w:t>written notice to commence the Work</w:t>
      </w:r>
      <w:r w:rsidRPr="00EA26E1">
        <w:t>, submit to the Consultant, three copies of an itemized list indicating all shop drawings which the Contractor proposes to submit.</w:t>
      </w:r>
    </w:p>
    <w:p w14:paraId="3F69C607" w14:textId="77777777" w:rsidR="00DD6CF1" w:rsidRPr="007218B7" w:rsidRDefault="00DD6CF1" w:rsidP="00872FEE">
      <w:pPr>
        <w:pStyle w:val="Heading5"/>
      </w:pPr>
      <w:r w:rsidRPr="00543648">
        <w:t xml:space="preserve">Where there is insufficient space on the face of a shop drawing, or the drawing is too small to allow the Contractor to provide the information </w:t>
      </w:r>
      <w:ins w:id="567" w:author="Liam Sykes" w:date="2022-03-18T14:02:00Z">
        <w:r w:rsidR="00DF04F2">
          <w:t>specified in this Section herein</w:t>
        </w:r>
      </w:ins>
      <w:del w:id="568" w:author="Liam Sykes" w:date="2022-03-18T14:02:00Z">
        <w:r w:rsidR="00C444E8" w:rsidDel="00DF04F2">
          <w:delText>required</w:delText>
        </w:r>
      </w:del>
      <w:r w:rsidRPr="00543648">
        <w:t>, the information shall be written or stamped, etc., by the Contractor on the back of shop drawing submittals.</w:t>
      </w:r>
    </w:p>
    <w:p w14:paraId="57DEC518" w14:textId="77777777" w:rsidR="00DD6CF1" w:rsidRPr="007218B7" w:rsidRDefault="00DD6CF1" w:rsidP="00872FEE">
      <w:pPr>
        <w:pStyle w:val="Heading5"/>
      </w:pPr>
      <w:r w:rsidRPr="00543648">
        <w:t xml:space="preserve">Shop drawings will not be reviewed and will be returned and considered </w:t>
      </w:r>
      <w:proofErr w:type="gramStart"/>
      <w:r w:rsidRPr="00543648">
        <w:t>rejected, unless</w:t>
      </w:r>
      <w:proofErr w:type="gramEnd"/>
      <w:r w:rsidRPr="00543648">
        <w:t xml:space="preserve"> they have been</w:t>
      </w:r>
      <w:r w:rsidR="003D46E4">
        <w:t xml:space="preserve"> previously checked and initial</w:t>
      </w:r>
      <w:r w:rsidRPr="00543648">
        <w:t>ed by the Contractor.</w:t>
      </w:r>
    </w:p>
    <w:p w14:paraId="183C1FA9" w14:textId="77777777" w:rsidR="00DD6CF1" w:rsidRPr="007218B7" w:rsidRDefault="00DD6CF1" w:rsidP="00FA5A2F">
      <w:pPr>
        <w:pStyle w:val="Heading3"/>
      </w:pPr>
      <w:r w:rsidRPr="007218B7">
        <w:t>Shop Drawings for Temporary Works</w:t>
      </w:r>
    </w:p>
    <w:p w14:paraId="5597461F" w14:textId="77777777" w:rsidR="00DD6CF1" w:rsidRPr="007218B7" w:rsidRDefault="00DD6CF1" w:rsidP="00FA5A2F">
      <w:pPr>
        <w:pStyle w:val="Heading4"/>
      </w:pPr>
      <w:r w:rsidRPr="007218B7">
        <w:t>Submit for review shop drawings of temporary works which:</w:t>
      </w:r>
    </w:p>
    <w:p w14:paraId="276A0827" w14:textId="77777777" w:rsidR="00DD6CF1" w:rsidRPr="007218B7" w:rsidRDefault="00DD6CF1" w:rsidP="00FA5A2F">
      <w:pPr>
        <w:pStyle w:val="Heading5"/>
      </w:pPr>
      <w:r w:rsidRPr="007218B7">
        <w:t>Control the dimensions and locations of any part of the structures to be constructed under the contract.</w:t>
      </w:r>
    </w:p>
    <w:p w14:paraId="29C7816F" w14:textId="77777777" w:rsidR="00DD6CF1" w:rsidRPr="007218B7" w:rsidRDefault="00DD6CF1" w:rsidP="00FA5A2F">
      <w:pPr>
        <w:pStyle w:val="Heading5"/>
      </w:pPr>
      <w:r w:rsidRPr="007218B7">
        <w:t>Impose loads on parts of the works which are still under construction or on existing structures.</w:t>
      </w:r>
    </w:p>
    <w:p w14:paraId="65BD3AD1" w14:textId="77777777" w:rsidR="003D46E4" w:rsidRPr="007218B7" w:rsidRDefault="003D46E4" w:rsidP="003D46E4">
      <w:pPr>
        <w:pStyle w:val="Heading4"/>
      </w:pPr>
      <w:r w:rsidRPr="00A8279A">
        <w:t xml:space="preserve">Submit </w:t>
      </w:r>
      <w:ins w:id="569" w:author="Liam Sykes" w:date="2022-03-18T14:02:00Z">
        <w:r w:rsidR="00DF04F2">
          <w:t>one electronic copy</w:t>
        </w:r>
      </w:ins>
      <w:del w:id="570" w:author="Liam Sykes" w:date="2022-03-18T14:02:00Z">
        <w:r w:rsidRPr="00A8279A" w:rsidDel="00DF04F2">
          <w:delText>six copies</w:delText>
        </w:r>
      </w:del>
      <w:r w:rsidRPr="00A8279A">
        <w:t xml:space="preserve"> of shop drawi</w:t>
      </w:r>
      <w:r w:rsidRPr="007218B7">
        <w:t xml:space="preserve">ngs for review. Payment will not be made for </w:t>
      </w:r>
      <w:r>
        <w:t xml:space="preserve">any items of </w:t>
      </w:r>
      <w:r w:rsidRPr="007218B7">
        <w:t>Work started or completed without the required drawing review. Submit shop drawings well in advance of the time when they are required for construction. Coordinate shop drawings prepared by different trades so that information is available to prevent conflict or errors where the work of one trade affects the work of another.</w:t>
      </w:r>
    </w:p>
    <w:p w14:paraId="2786464F" w14:textId="77777777" w:rsidR="00DD6CF1" w:rsidRPr="007218B7" w:rsidRDefault="00DF04F2" w:rsidP="00872FEE">
      <w:pPr>
        <w:pStyle w:val="Heading4"/>
      </w:pPr>
      <w:ins w:id="571" w:author="Liam Sykes" w:date="2022-03-18T14:02:00Z">
        <w:r>
          <w:t xml:space="preserve">One electronic copy </w:t>
        </w:r>
      </w:ins>
      <w:del w:id="572" w:author="Liam Sykes" w:date="2022-03-18T14:02:00Z">
        <w:r w:rsidR="00DD6CF1" w:rsidRPr="007218B7" w:rsidDel="00DF04F2">
          <w:delText>Two copies</w:delText>
        </w:r>
      </w:del>
      <w:r w:rsidR="00DD6CF1" w:rsidRPr="007218B7">
        <w:t xml:space="preserve"> of submitted shop drawings will be returned to the Contractor after review.</w:t>
      </w:r>
    </w:p>
    <w:p w14:paraId="65440B21" w14:textId="77777777" w:rsidR="00DD6CF1" w:rsidRPr="007218B7" w:rsidRDefault="00DD6CF1" w:rsidP="00872FEE">
      <w:pPr>
        <w:pStyle w:val="Heading4"/>
      </w:pPr>
      <w:r w:rsidRPr="007218B7">
        <w:t>Shop drawings will be reviewed for conformity with the required arrangement and dimensions of the permanent structures and for general conformity with the specifications.</w:t>
      </w:r>
    </w:p>
    <w:p w14:paraId="7E6BE74C" w14:textId="77777777" w:rsidR="00DD6CF1" w:rsidRPr="007218B7" w:rsidRDefault="00DD6CF1" w:rsidP="00872FEE">
      <w:pPr>
        <w:pStyle w:val="Heading4"/>
      </w:pPr>
      <w:r w:rsidRPr="007218B7">
        <w:t>If resubmittal is requested, discuss the comments made and resolve all issues raised by them, then resubmit the shop drawings amended accordingly.</w:t>
      </w:r>
    </w:p>
    <w:p w14:paraId="0C95478C" w14:textId="77777777" w:rsidR="00DD6CF1" w:rsidRPr="007218B7" w:rsidRDefault="00DD6CF1" w:rsidP="00872FEE">
      <w:pPr>
        <w:pStyle w:val="Heading4"/>
      </w:pPr>
      <w:r w:rsidRPr="007218B7">
        <w:t>Do not begin construction of temporary works before review of the shop drawings is completed.</w:t>
      </w:r>
    </w:p>
    <w:p w14:paraId="55E67FEE" w14:textId="77777777" w:rsidR="00DD6CF1" w:rsidRPr="007218B7" w:rsidRDefault="00DD6CF1" w:rsidP="00872FEE">
      <w:pPr>
        <w:pStyle w:val="Heading4"/>
      </w:pPr>
      <w:r w:rsidRPr="007218B7">
        <w:t xml:space="preserve">Review of the Contractor’s drawings does not relieve the Contractor of </w:t>
      </w:r>
      <w:r w:rsidR="009D0F7C">
        <w:t>its</w:t>
      </w:r>
      <w:r w:rsidRPr="007218B7">
        <w:t xml:space="preserve"> responsibility for the results arising from errors or omissions of design or from the use or abuse of the temporary works.</w:t>
      </w:r>
    </w:p>
    <w:p w14:paraId="06C69E8A" w14:textId="77777777" w:rsidR="00DD6CF1" w:rsidRPr="007218B7" w:rsidRDefault="00DD6CF1" w:rsidP="00872FEE">
      <w:pPr>
        <w:pStyle w:val="Heading4"/>
      </w:pPr>
      <w:r w:rsidRPr="007218B7">
        <w:lastRenderedPageBreak/>
        <w:t>Keep one copy of each stamped, reviewed drawing at the site of the work for reference</w:t>
      </w:r>
      <w:r w:rsidR="009D0F7C">
        <w:t xml:space="preserve"> for</w:t>
      </w:r>
      <w:r w:rsidRPr="007218B7">
        <w:t xml:space="preserve"> the duration of the </w:t>
      </w:r>
      <w:r w:rsidR="009D0F7C">
        <w:t>W</w:t>
      </w:r>
      <w:r w:rsidRPr="007218B7">
        <w:t>ork.</w:t>
      </w:r>
    </w:p>
    <w:p w14:paraId="0CBCB5C7" w14:textId="77777777" w:rsidR="00DD6CF1" w:rsidRPr="007218B7" w:rsidRDefault="00DD6CF1" w:rsidP="00872FEE">
      <w:pPr>
        <w:pStyle w:val="Heading4"/>
      </w:pPr>
      <w:r w:rsidRPr="007218B7">
        <w:t xml:space="preserve">Make no changes to </w:t>
      </w:r>
      <w:r w:rsidR="009D0F7C">
        <w:t xml:space="preserve">shop </w:t>
      </w:r>
      <w:r w:rsidRPr="007218B7">
        <w:t>drawings after they have been reviewed.</w:t>
      </w:r>
    </w:p>
    <w:p w14:paraId="3E965C20" w14:textId="77777777" w:rsidR="00DD6CF1" w:rsidRPr="007218B7" w:rsidRDefault="00DD6CF1" w:rsidP="00872FEE">
      <w:pPr>
        <w:pStyle w:val="Heading4"/>
      </w:pPr>
      <w:r w:rsidRPr="007218B7">
        <w:t>Submit shop drawings in SI metric units.</w:t>
      </w:r>
    </w:p>
    <w:p w14:paraId="29590062" w14:textId="77777777" w:rsidR="00DD6CF1" w:rsidRPr="007218B7" w:rsidRDefault="00DD6CF1" w:rsidP="00FA5A2F">
      <w:pPr>
        <w:pStyle w:val="Heading3"/>
      </w:pPr>
      <w:r w:rsidRPr="007218B7">
        <w:t>Temporary Buildings</w:t>
      </w:r>
    </w:p>
    <w:p w14:paraId="56707163" w14:textId="77777777" w:rsidR="00DD6CF1" w:rsidRPr="002A2A6B" w:rsidRDefault="00DD6CF1" w:rsidP="00FA5A2F">
      <w:pPr>
        <w:pStyle w:val="Heading4"/>
      </w:pPr>
      <w:r w:rsidRPr="007218B7">
        <w:t>Sub</w:t>
      </w:r>
      <w:r w:rsidRPr="007218B7">
        <w:rPr>
          <w:spacing w:val="-2"/>
        </w:rPr>
        <w:t>m</w:t>
      </w:r>
      <w:r w:rsidRPr="007218B7">
        <w:t>it</w:t>
      </w:r>
      <w:r w:rsidR="009D0F7C">
        <w:t xml:space="preserve"> to the Consultant</w:t>
      </w:r>
      <w:r w:rsidRPr="007218B7">
        <w:t xml:space="preserve"> for review, </w:t>
      </w:r>
      <w:del w:id="573" w:author="Liam Sykes" w:date="2022-03-18T14:03:00Z">
        <w:r w:rsidRPr="007218B7" w:rsidDel="00DF04F2">
          <w:delText>three copies</w:delText>
        </w:r>
      </w:del>
      <w:ins w:id="574" w:author="Liam Sykes" w:date="2022-03-18T14:03:00Z">
        <w:r w:rsidR="00DF04F2">
          <w:t>one electronic copy</w:t>
        </w:r>
      </w:ins>
      <w:r w:rsidRPr="007218B7">
        <w:t xml:space="preserve"> of dra</w:t>
      </w:r>
      <w:r w:rsidRPr="0047296B">
        <w:rPr>
          <w:spacing w:val="-2"/>
        </w:rPr>
        <w:t>w</w:t>
      </w:r>
      <w:r w:rsidRPr="0047296B">
        <w:t>ings</w:t>
      </w:r>
      <w:r w:rsidRPr="0047296B">
        <w:rPr>
          <w:spacing w:val="-1"/>
        </w:rPr>
        <w:t xml:space="preserve"> </w:t>
      </w:r>
      <w:r w:rsidRPr="002A2A6B">
        <w:t>showing</w:t>
      </w:r>
      <w:r w:rsidRPr="002A2A6B">
        <w:rPr>
          <w:spacing w:val="-1"/>
        </w:rPr>
        <w:t xml:space="preserve"> </w:t>
      </w:r>
      <w:r w:rsidRPr="002A2A6B">
        <w:t>details</w:t>
      </w:r>
      <w:r w:rsidRPr="002A2A6B">
        <w:rPr>
          <w:spacing w:val="-1"/>
        </w:rPr>
        <w:t xml:space="preserve"> </w:t>
      </w:r>
      <w:r w:rsidRPr="002A2A6B">
        <w:t>of</w:t>
      </w:r>
      <w:r w:rsidRPr="002A2A6B">
        <w:rPr>
          <w:spacing w:val="-1"/>
        </w:rPr>
        <w:t xml:space="preserve"> </w:t>
      </w:r>
      <w:r w:rsidRPr="002A2A6B">
        <w:t>construction and proposed location of te</w:t>
      </w:r>
      <w:r w:rsidRPr="002A2A6B">
        <w:rPr>
          <w:spacing w:val="-2"/>
        </w:rPr>
        <w:t>m</w:t>
      </w:r>
      <w:r w:rsidRPr="002A2A6B">
        <w:t>porary buildings</w:t>
      </w:r>
      <w:r w:rsidRPr="002A2A6B">
        <w:rPr>
          <w:spacing w:val="-1"/>
        </w:rPr>
        <w:t xml:space="preserve"> </w:t>
      </w:r>
      <w:r w:rsidRPr="002A2A6B">
        <w:t>including</w:t>
      </w:r>
      <w:r w:rsidRPr="002A2A6B">
        <w:rPr>
          <w:spacing w:val="-1"/>
        </w:rPr>
        <w:t xml:space="preserve"> </w:t>
      </w:r>
      <w:r w:rsidRPr="002A2A6B">
        <w:t>site</w:t>
      </w:r>
      <w:r w:rsidRPr="002A2A6B">
        <w:rPr>
          <w:spacing w:val="-1"/>
        </w:rPr>
        <w:t xml:space="preserve"> </w:t>
      </w:r>
      <w:r w:rsidRPr="002A2A6B">
        <w:t>trailers,</w:t>
      </w:r>
      <w:r w:rsidRPr="002A2A6B">
        <w:rPr>
          <w:spacing w:val="-1"/>
        </w:rPr>
        <w:t xml:space="preserve"> </w:t>
      </w:r>
      <w:r w:rsidRPr="002A2A6B">
        <w:t>prior</w:t>
      </w:r>
      <w:r w:rsidRPr="002A2A6B">
        <w:rPr>
          <w:spacing w:val="-1"/>
        </w:rPr>
        <w:t xml:space="preserve"> </w:t>
      </w:r>
      <w:r w:rsidRPr="002A2A6B">
        <w:t>to mobilization</w:t>
      </w:r>
      <w:r w:rsidRPr="002A2A6B">
        <w:rPr>
          <w:spacing w:val="-2"/>
        </w:rPr>
        <w:t xml:space="preserve"> </w:t>
      </w:r>
      <w:r w:rsidR="009D0F7C">
        <w:t xml:space="preserve">on </w:t>
      </w:r>
      <w:r w:rsidRPr="002A2A6B">
        <w:t>site.</w:t>
      </w:r>
      <w:r w:rsidRPr="002A2A6B">
        <w:rPr>
          <w:spacing w:val="-1"/>
        </w:rPr>
        <w:t xml:space="preserve"> </w:t>
      </w:r>
      <w:r w:rsidRPr="002A2A6B">
        <w:t>One</w:t>
      </w:r>
      <w:r w:rsidRPr="002A2A6B">
        <w:rPr>
          <w:spacing w:val="-1"/>
        </w:rPr>
        <w:t xml:space="preserve"> </w:t>
      </w:r>
      <w:ins w:id="575" w:author="Liam Sykes" w:date="2022-03-18T14:03:00Z">
        <w:r w:rsidR="00DF04F2">
          <w:rPr>
            <w:spacing w:val="-1"/>
          </w:rPr>
          <w:t xml:space="preserve">electronic </w:t>
        </w:r>
      </w:ins>
      <w:r w:rsidRPr="002A2A6B">
        <w:t>copy</w:t>
      </w:r>
      <w:r w:rsidRPr="002A2A6B">
        <w:rPr>
          <w:spacing w:val="-1"/>
        </w:rPr>
        <w:t xml:space="preserve"> </w:t>
      </w:r>
      <w:r w:rsidRPr="002A2A6B">
        <w:t>will</w:t>
      </w:r>
      <w:r w:rsidRPr="002A2A6B">
        <w:rPr>
          <w:spacing w:val="-1"/>
        </w:rPr>
        <w:t xml:space="preserve"> </w:t>
      </w:r>
      <w:r w:rsidRPr="002A2A6B">
        <w:t>be returned</w:t>
      </w:r>
      <w:r w:rsidRPr="002A2A6B">
        <w:rPr>
          <w:spacing w:val="-1"/>
        </w:rPr>
        <w:t xml:space="preserve"> </w:t>
      </w:r>
      <w:r w:rsidRPr="002A2A6B">
        <w:t>to</w:t>
      </w:r>
      <w:r w:rsidRPr="002A2A6B">
        <w:rPr>
          <w:spacing w:val="-1"/>
        </w:rPr>
        <w:t xml:space="preserve"> </w:t>
      </w:r>
      <w:r w:rsidR="009D0F7C">
        <w:rPr>
          <w:spacing w:val="-1"/>
        </w:rPr>
        <w:t xml:space="preserve">the </w:t>
      </w:r>
      <w:r w:rsidRPr="002A2A6B">
        <w:t>Contractor.</w:t>
      </w:r>
    </w:p>
    <w:p w14:paraId="32BACF3D" w14:textId="77777777" w:rsidR="00DD6CF1" w:rsidRPr="007218B7" w:rsidRDefault="00DD6CF1" w:rsidP="00FA5A2F">
      <w:pPr>
        <w:pStyle w:val="Heading4"/>
      </w:pPr>
    </w:p>
    <w:p w14:paraId="43AD1CB2" w14:textId="77777777" w:rsidR="00DD6CF1" w:rsidRPr="00264536" w:rsidRDefault="00DD6CF1">
      <w:pPr>
        <w:pStyle w:val="Heading2"/>
        <w:numPr>
          <w:ilvl w:val="0"/>
          <w:numId w:val="0"/>
        </w:numPr>
        <w:pPrChange w:id="576" w:author="Liam Sykes" w:date="2022-03-18T14:07:00Z">
          <w:pPr>
            <w:pStyle w:val="Heading2"/>
          </w:pPr>
        </w:pPrChange>
      </w:pPr>
      <w:commentRangeStart w:id="577"/>
      <w:del w:id="578" w:author="Liam Sykes" w:date="2022-03-18T14:07:00Z">
        <w:r w:rsidRPr="00264536" w:rsidDel="00DF04F2">
          <w:delText>Payment</w:delText>
        </w:r>
      </w:del>
    </w:p>
    <w:p w14:paraId="6332A1B8" w14:textId="77777777" w:rsidR="00DD6CF1" w:rsidRPr="00264536" w:rsidDel="00DF04F2" w:rsidRDefault="00DD6CF1" w:rsidP="00A84194">
      <w:pPr>
        <w:pStyle w:val="Heading3"/>
        <w:rPr>
          <w:del w:id="579" w:author="Liam Sykes" w:date="2022-03-18T14:06:00Z"/>
        </w:rPr>
      </w:pPr>
      <w:del w:id="580" w:author="Liam Sykes" w:date="2022-03-18T14:06:00Z">
        <w:r w:rsidRPr="00264536" w:rsidDel="00DF04F2">
          <w:delText xml:space="preserve">Application for Payment: No payment will be made for materials and equipment covered by the submittals. Payment for materials and equipment shall be in accordance with </w:delText>
        </w:r>
        <w:r w:rsidRPr="00DF04F2" w:rsidDel="00DF04F2">
          <w:rPr>
            <w:rPrChange w:id="581" w:author="Liam Sykes" w:date="2022-03-18T14:03:00Z">
              <w:rPr>
                <w:highlight w:val="yellow"/>
              </w:rPr>
            </w:rPrChange>
          </w:rPr>
          <w:delText>Section 01025 - Measurement and Payment</w:delText>
        </w:r>
        <w:r w:rsidRPr="00DF04F2" w:rsidDel="00DF04F2">
          <w:delText>.</w:delText>
        </w:r>
      </w:del>
      <w:commentRangeEnd w:id="577"/>
      <w:r w:rsidR="00DF04F2">
        <w:rPr>
          <w:rStyle w:val="CommentReference"/>
          <w:rFonts w:cs="Times New Roman"/>
          <w:szCs w:val="20"/>
        </w:rPr>
        <w:commentReference w:id="577"/>
      </w:r>
    </w:p>
    <w:p w14:paraId="2872ED82" w14:textId="77777777" w:rsidR="00DD6CF1" w:rsidRPr="00264536" w:rsidRDefault="00DD6CF1" w:rsidP="00127583">
      <w:pPr>
        <w:pStyle w:val="Heading2"/>
      </w:pPr>
      <w:r w:rsidRPr="00264536">
        <w:t>Supplements</w:t>
      </w:r>
    </w:p>
    <w:p w14:paraId="5C0E49A6" w14:textId="77777777" w:rsidR="00DD6CF1" w:rsidRPr="00264536" w:rsidRDefault="00DD6CF1" w:rsidP="00A84194">
      <w:pPr>
        <w:pStyle w:val="Heading3"/>
      </w:pPr>
      <w:r w:rsidRPr="00264536">
        <w:t>The supplement listed below, following “End of Section”, forms part of this Specification.</w:t>
      </w:r>
    </w:p>
    <w:p w14:paraId="2B2C52B4" w14:textId="77777777" w:rsidR="00DD6CF1" w:rsidRPr="007218B7" w:rsidRDefault="00DD6CF1" w:rsidP="00872FEE">
      <w:pPr>
        <w:pStyle w:val="Heading4"/>
      </w:pPr>
      <w:r w:rsidRPr="007218B7">
        <w:t>Form: Transmittal of Contractor’s Submittal</w:t>
      </w:r>
    </w:p>
    <w:p w14:paraId="5E6D7E5C" w14:textId="77777777" w:rsidR="00DD6CF1" w:rsidRPr="00264536" w:rsidRDefault="00DD6CF1" w:rsidP="00175D62">
      <w:pPr>
        <w:pStyle w:val="Heading1"/>
      </w:pPr>
      <w:r w:rsidRPr="00264536">
        <w:t>PRODUCTS (NOT USED)</w:t>
      </w:r>
    </w:p>
    <w:p w14:paraId="29956764" w14:textId="77777777" w:rsidR="00DD6CF1" w:rsidRPr="00264536" w:rsidRDefault="00DD6CF1" w:rsidP="00175D62">
      <w:pPr>
        <w:pStyle w:val="Heading1"/>
      </w:pPr>
      <w:r w:rsidRPr="00264536">
        <w:t>EXECUTION (NOT USED)</w:t>
      </w:r>
    </w:p>
    <w:p w14:paraId="63AC243E" w14:textId="77777777" w:rsidR="002C2DBD" w:rsidRDefault="00DD6CF1" w:rsidP="00DD6CF1">
      <w:pPr>
        <w:pStyle w:val="Other"/>
        <w:spacing w:before="240"/>
        <w:jc w:val="center"/>
        <w:rPr>
          <w:rFonts w:ascii="Calibri" w:hAnsi="Calibri"/>
          <w:b/>
          <w:sz w:val="22"/>
          <w:szCs w:val="22"/>
        </w:rPr>
      </w:pPr>
      <w:r w:rsidRPr="00264536">
        <w:rPr>
          <w:rFonts w:ascii="Calibri" w:hAnsi="Calibri"/>
          <w:b/>
          <w:sz w:val="22"/>
          <w:szCs w:val="22"/>
        </w:rPr>
        <w:t>END OF SECTION</w:t>
      </w:r>
    </w:p>
    <w:p w14:paraId="5DF75236" w14:textId="77777777" w:rsidR="002C2DBD" w:rsidRDefault="002C2DBD" w:rsidP="002C2DBD">
      <w:pPr>
        <w:sectPr w:rsidR="002C2DBD" w:rsidSect="00CD79DA">
          <w:headerReference w:type="even" r:id="rId16"/>
          <w:headerReference w:type="default" r:id="rId17"/>
          <w:pgSz w:w="12240" w:h="15840" w:code="1"/>
          <w:pgMar w:top="1440" w:right="720" w:bottom="1440" w:left="1440" w:header="720" w:footer="720" w:gutter="0"/>
          <w:cols w:space="720"/>
          <w:docGrid w:linePitch="299"/>
        </w:sectPr>
      </w:pPr>
    </w:p>
    <w:tbl>
      <w:tblPr>
        <w:tblpPr w:leftFromText="180" w:rightFromText="180" w:vertAnchor="text" w:horzAnchor="margin" w:tblpY="-243"/>
        <w:tblW w:w="0" w:type="auto"/>
        <w:tblLayout w:type="fixed"/>
        <w:tblCellMar>
          <w:left w:w="120" w:type="dxa"/>
          <w:right w:w="120" w:type="dxa"/>
        </w:tblCellMar>
        <w:tblLook w:val="04A0" w:firstRow="1" w:lastRow="0" w:firstColumn="1" w:lastColumn="0" w:noHBand="0" w:noVBand="1"/>
      </w:tblPr>
      <w:tblGrid>
        <w:gridCol w:w="2218"/>
        <w:gridCol w:w="2462"/>
        <w:gridCol w:w="2218"/>
        <w:gridCol w:w="2462"/>
      </w:tblGrid>
      <w:tr w:rsidR="00CD79DA" w:rsidRPr="00C11468" w14:paraId="2FBEBBAB" w14:textId="77777777" w:rsidTr="00CD79DA">
        <w:trPr>
          <w:trHeight w:val="891"/>
        </w:trPr>
        <w:tc>
          <w:tcPr>
            <w:tcW w:w="9360" w:type="dxa"/>
            <w:gridSpan w:val="4"/>
            <w:hideMark/>
          </w:tcPr>
          <w:p w14:paraId="7419CCD6" w14:textId="77777777" w:rsidR="00CD79DA" w:rsidRPr="00C11468" w:rsidRDefault="00CD79DA" w:rsidP="00CD79DA">
            <w:pPr>
              <w:tabs>
                <w:tab w:val="left" w:pos="1050"/>
                <w:tab w:val="left" w:pos="2160"/>
                <w:tab w:val="right" w:pos="9000"/>
              </w:tabs>
              <w:suppressAutoHyphens/>
              <w:spacing w:before="120"/>
              <w:ind w:left="2160" w:right="2160" w:hanging="2160"/>
              <w:rPr>
                <w:rFonts w:cs="Arial"/>
                <w:b/>
                <w:smallCaps/>
                <w:spacing w:val="-2"/>
              </w:rPr>
            </w:pPr>
            <w:r w:rsidRPr="00C11468">
              <w:rPr>
                <w:rFonts w:cs="Arial"/>
                <w:smallCaps/>
                <w:spacing w:val="-3"/>
                <w:sz w:val="30"/>
              </w:rPr>
              <w:lastRenderedPageBreak/>
              <w:tab/>
            </w:r>
            <w:r w:rsidRPr="00C11468">
              <w:rPr>
                <w:rFonts w:cs="Arial"/>
                <w:b/>
                <w:smallCaps/>
                <w:spacing w:val="-2"/>
              </w:rPr>
              <w:t>TRANSMITTAL OF CONTRACTOR’S SUBMITTAL</w:t>
            </w:r>
          </w:p>
          <w:p w14:paraId="1CD42B2D" w14:textId="77777777" w:rsidR="00CD79DA" w:rsidRPr="00C11468" w:rsidRDefault="00CD79DA" w:rsidP="00CD79DA">
            <w:pPr>
              <w:tabs>
                <w:tab w:val="left" w:pos="1050"/>
                <w:tab w:val="left" w:pos="2160"/>
                <w:tab w:val="right" w:pos="9000"/>
              </w:tabs>
              <w:suppressAutoHyphens/>
              <w:spacing w:after="120"/>
              <w:ind w:left="2160" w:right="2160" w:hanging="2160"/>
              <w:rPr>
                <w:rFonts w:cs="Arial"/>
                <w:smallCaps/>
                <w:spacing w:val="-2"/>
                <w:sz w:val="20"/>
              </w:rPr>
            </w:pPr>
            <w:r w:rsidRPr="00C11468">
              <w:rPr>
                <w:rFonts w:cs="Arial"/>
                <w:smallCaps/>
                <w:spacing w:val="-2"/>
                <w:sz w:val="20"/>
              </w:rPr>
              <w:tab/>
            </w:r>
            <w:r w:rsidRPr="00C11468">
              <w:rPr>
                <w:rFonts w:cs="Arial"/>
                <w:smallCaps/>
                <w:spacing w:val="-2"/>
                <w:sz w:val="16"/>
              </w:rPr>
              <w:t>(ATTACH TO EACH SUBMITTAL)</w:t>
            </w:r>
          </w:p>
          <w:p w14:paraId="12891386" w14:textId="77777777" w:rsidR="00CD79DA" w:rsidRPr="00C11468" w:rsidRDefault="00CD79DA" w:rsidP="00CD79DA">
            <w:pPr>
              <w:tabs>
                <w:tab w:val="left" w:pos="1050"/>
                <w:tab w:val="left" w:pos="2220"/>
                <w:tab w:val="left" w:pos="5730"/>
                <w:tab w:val="right" w:pos="9000"/>
              </w:tabs>
              <w:suppressAutoHyphens/>
              <w:spacing w:before="120" w:after="120"/>
              <w:rPr>
                <w:rFonts w:cs="Arial"/>
                <w:smallCaps/>
                <w:spacing w:val="-2"/>
                <w:sz w:val="20"/>
              </w:rPr>
            </w:pPr>
            <w:r w:rsidRPr="00C11468">
              <w:rPr>
                <w:rFonts w:cs="Arial"/>
                <w:smallCaps/>
                <w:spacing w:val="-2"/>
                <w:sz w:val="20"/>
              </w:rPr>
              <w:tab/>
            </w:r>
            <w:r w:rsidRPr="00C11468">
              <w:rPr>
                <w:rFonts w:cs="Arial"/>
                <w:smallCaps/>
                <w:spacing w:val="-2"/>
                <w:sz w:val="20"/>
              </w:rPr>
              <w:tab/>
            </w:r>
            <w:r w:rsidRPr="00C11468">
              <w:rPr>
                <w:rFonts w:cs="Arial"/>
                <w:smallCaps/>
                <w:spacing w:val="-2"/>
                <w:sz w:val="20"/>
              </w:rPr>
              <w:tab/>
              <w:t xml:space="preserve">Date: </w:t>
            </w:r>
            <w:r w:rsidRPr="00C11468">
              <w:rPr>
                <w:rFonts w:cs="Arial"/>
                <w:smallCaps/>
                <w:spacing w:val="-2"/>
                <w:sz w:val="20"/>
                <w:u w:val="single"/>
              </w:rPr>
              <w:tab/>
            </w:r>
          </w:p>
        </w:tc>
      </w:tr>
      <w:tr w:rsidR="00CD79DA" w:rsidRPr="00C11468" w14:paraId="3B2E7D78" w14:textId="77777777" w:rsidTr="00CD79DA">
        <w:tc>
          <w:tcPr>
            <w:tcW w:w="4680" w:type="dxa"/>
            <w:gridSpan w:val="2"/>
          </w:tcPr>
          <w:p w14:paraId="43326D9B" w14:textId="77777777" w:rsidR="00CD79DA" w:rsidRPr="00C11468" w:rsidRDefault="00CD79DA" w:rsidP="00CD79DA">
            <w:pPr>
              <w:tabs>
                <w:tab w:val="right" w:pos="4320"/>
                <w:tab w:val="right" w:pos="9000"/>
              </w:tabs>
              <w:suppressAutoHyphens/>
              <w:spacing w:before="160" w:after="120"/>
              <w:rPr>
                <w:rFonts w:cs="Arial"/>
                <w:spacing w:val="-2"/>
                <w:sz w:val="20"/>
                <w:u w:val="single"/>
              </w:rPr>
            </w:pPr>
            <w:r w:rsidRPr="00C11468">
              <w:rPr>
                <w:rFonts w:cs="Arial"/>
                <w:b/>
                <w:spacing w:val="-2"/>
                <w:sz w:val="20"/>
              </w:rPr>
              <w:t>TO</w:t>
            </w:r>
            <w:r w:rsidRPr="00C11468">
              <w:rPr>
                <w:rFonts w:cs="Arial"/>
                <w:spacing w:val="-2"/>
                <w:sz w:val="20"/>
              </w:rPr>
              <w:t>:</w:t>
            </w:r>
            <w:r w:rsidRPr="00C11468">
              <w:rPr>
                <w:rFonts w:cs="Arial"/>
                <w:spacing w:val="-2"/>
                <w:sz w:val="20"/>
                <w:u w:val="single"/>
              </w:rPr>
              <w:tab/>
            </w:r>
          </w:p>
          <w:p w14:paraId="00A3AF06" w14:textId="77777777" w:rsidR="00CD79DA" w:rsidRPr="00C11468" w:rsidRDefault="00CD79DA" w:rsidP="00CD79DA">
            <w:pPr>
              <w:tabs>
                <w:tab w:val="right" w:pos="4320"/>
                <w:tab w:val="right" w:pos="9000"/>
              </w:tabs>
              <w:suppressAutoHyphens/>
              <w:spacing w:after="120"/>
              <w:rPr>
                <w:rFonts w:cs="Arial"/>
                <w:spacing w:val="-2"/>
                <w:sz w:val="20"/>
                <w:u w:val="single"/>
              </w:rPr>
            </w:pPr>
            <w:r w:rsidRPr="00C11468">
              <w:rPr>
                <w:rFonts w:cs="Arial"/>
                <w:spacing w:val="-2"/>
                <w:sz w:val="20"/>
                <w:u w:val="single"/>
              </w:rPr>
              <w:tab/>
            </w:r>
          </w:p>
          <w:p w14:paraId="227E393F" w14:textId="77777777" w:rsidR="00CD79DA" w:rsidRPr="00C11468" w:rsidRDefault="00CD79DA" w:rsidP="00CD79DA">
            <w:pPr>
              <w:tabs>
                <w:tab w:val="right" w:pos="4320"/>
                <w:tab w:val="right" w:pos="9000"/>
              </w:tabs>
              <w:suppressAutoHyphens/>
              <w:spacing w:after="120"/>
              <w:rPr>
                <w:rFonts w:cs="Arial"/>
                <w:spacing w:val="-2"/>
                <w:sz w:val="20"/>
                <w:u w:val="single"/>
              </w:rPr>
            </w:pPr>
            <w:r w:rsidRPr="00C11468">
              <w:rPr>
                <w:rFonts w:cs="Arial"/>
                <w:spacing w:val="-2"/>
                <w:sz w:val="20"/>
                <w:u w:val="single"/>
              </w:rPr>
              <w:tab/>
            </w:r>
          </w:p>
          <w:p w14:paraId="5F66E4FA" w14:textId="77777777" w:rsidR="00CD79DA" w:rsidRPr="00C11468" w:rsidRDefault="00CD79DA" w:rsidP="00CD79DA">
            <w:pPr>
              <w:tabs>
                <w:tab w:val="right" w:pos="4320"/>
                <w:tab w:val="right" w:pos="9000"/>
              </w:tabs>
              <w:suppressAutoHyphens/>
              <w:spacing w:after="120"/>
              <w:rPr>
                <w:rFonts w:cs="Arial"/>
                <w:spacing w:val="-2"/>
                <w:sz w:val="20"/>
                <w:u w:val="single"/>
              </w:rPr>
            </w:pPr>
            <w:r w:rsidRPr="00C11468">
              <w:rPr>
                <w:rFonts w:cs="Arial"/>
                <w:spacing w:val="-2"/>
                <w:sz w:val="20"/>
                <w:u w:val="single"/>
              </w:rPr>
              <w:tab/>
            </w:r>
          </w:p>
          <w:p w14:paraId="096B2DEB" w14:textId="77777777" w:rsidR="00CD79DA" w:rsidRPr="00C11468" w:rsidRDefault="00CD79DA" w:rsidP="00CD79DA">
            <w:pPr>
              <w:tabs>
                <w:tab w:val="right" w:pos="4320"/>
                <w:tab w:val="right" w:pos="9000"/>
              </w:tabs>
              <w:suppressAutoHyphens/>
              <w:spacing w:after="120"/>
              <w:rPr>
                <w:rFonts w:cs="Arial"/>
                <w:spacing w:val="-2"/>
                <w:sz w:val="20"/>
              </w:rPr>
            </w:pPr>
            <w:r w:rsidRPr="00C11468">
              <w:rPr>
                <w:rFonts w:cs="Arial"/>
                <w:spacing w:val="-2"/>
                <w:sz w:val="20"/>
                <w:u w:val="single"/>
              </w:rPr>
              <w:tab/>
            </w:r>
          </w:p>
          <w:p w14:paraId="6FCD3921" w14:textId="77777777" w:rsidR="00CD79DA" w:rsidRPr="00C11468" w:rsidRDefault="00CD79DA" w:rsidP="00CD79DA">
            <w:pPr>
              <w:tabs>
                <w:tab w:val="right" w:pos="4320"/>
                <w:tab w:val="right" w:pos="9000"/>
              </w:tabs>
              <w:suppressAutoHyphens/>
              <w:spacing w:after="120"/>
              <w:rPr>
                <w:rFonts w:cs="Arial"/>
                <w:spacing w:val="-2"/>
                <w:sz w:val="20"/>
              </w:rPr>
            </w:pPr>
          </w:p>
          <w:p w14:paraId="2F15A000" w14:textId="77777777" w:rsidR="00CD79DA" w:rsidRPr="00C11468" w:rsidRDefault="00CD79DA" w:rsidP="00CD79DA">
            <w:pPr>
              <w:tabs>
                <w:tab w:val="right" w:pos="4320"/>
                <w:tab w:val="right" w:pos="9000"/>
              </w:tabs>
              <w:suppressAutoHyphens/>
              <w:rPr>
                <w:rFonts w:cs="Arial"/>
                <w:spacing w:val="-2"/>
                <w:sz w:val="20"/>
              </w:rPr>
            </w:pPr>
            <w:r w:rsidRPr="00C11468">
              <w:rPr>
                <w:rFonts w:cs="Arial"/>
                <w:b/>
                <w:spacing w:val="-2"/>
                <w:sz w:val="20"/>
              </w:rPr>
              <w:t>FROM</w:t>
            </w:r>
            <w:r w:rsidRPr="00C11468">
              <w:rPr>
                <w:rFonts w:cs="Arial"/>
                <w:spacing w:val="-2"/>
                <w:sz w:val="20"/>
              </w:rPr>
              <w:t>:</w:t>
            </w:r>
            <w:r w:rsidRPr="00C11468">
              <w:rPr>
                <w:rFonts w:cs="Arial"/>
                <w:spacing w:val="-2"/>
                <w:sz w:val="20"/>
                <w:u w:val="single"/>
              </w:rPr>
              <w:tab/>
            </w:r>
          </w:p>
          <w:p w14:paraId="6BA7E0F6" w14:textId="77777777" w:rsidR="00CD79DA" w:rsidRPr="00C11468" w:rsidRDefault="00CD79DA" w:rsidP="00CD79DA">
            <w:pPr>
              <w:tabs>
                <w:tab w:val="right" w:pos="4320"/>
                <w:tab w:val="right" w:pos="9000"/>
              </w:tabs>
              <w:suppressAutoHyphens/>
              <w:spacing w:after="120"/>
              <w:ind w:left="720" w:right="720" w:hanging="720"/>
              <w:jc w:val="center"/>
              <w:rPr>
                <w:rFonts w:cs="Arial"/>
                <w:spacing w:val="-2"/>
                <w:sz w:val="20"/>
              </w:rPr>
            </w:pPr>
            <w:r w:rsidRPr="00C11468">
              <w:rPr>
                <w:rFonts w:cs="Arial"/>
                <w:spacing w:val="-2"/>
                <w:sz w:val="20"/>
              </w:rPr>
              <w:t>Contractor</w:t>
            </w:r>
          </w:p>
          <w:p w14:paraId="226E29B7" w14:textId="77777777" w:rsidR="00CD79DA" w:rsidRPr="00C11468" w:rsidRDefault="00CD79DA" w:rsidP="00CD79DA">
            <w:pPr>
              <w:tabs>
                <w:tab w:val="right" w:pos="4320"/>
                <w:tab w:val="right" w:pos="9000"/>
              </w:tabs>
              <w:suppressAutoHyphens/>
              <w:spacing w:after="120"/>
              <w:rPr>
                <w:rFonts w:cs="Arial"/>
                <w:spacing w:val="-2"/>
                <w:sz w:val="20"/>
                <w:u w:val="single"/>
              </w:rPr>
            </w:pPr>
            <w:r w:rsidRPr="00C11468">
              <w:rPr>
                <w:rFonts w:cs="Arial"/>
                <w:spacing w:val="-2"/>
                <w:sz w:val="20"/>
                <w:u w:val="single"/>
              </w:rPr>
              <w:tab/>
            </w:r>
          </w:p>
          <w:p w14:paraId="77431E21" w14:textId="77777777" w:rsidR="00CD79DA" w:rsidRPr="00C11468" w:rsidRDefault="00CD79DA" w:rsidP="00CD79DA">
            <w:pPr>
              <w:tabs>
                <w:tab w:val="right" w:pos="4320"/>
                <w:tab w:val="right" w:pos="9000"/>
              </w:tabs>
              <w:suppressAutoHyphens/>
              <w:spacing w:after="120"/>
              <w:rPr>
                <w:rFonts w:cs="Arial"/>
                <w:spacing w:val="-2"/>
                <w:sz w:val="20"/>
                <w:u w:val="single"/>
              </w:rPr>
            </w:pPr>
            <w:r w:rsidRPr="00C11468">
              <w:rPr>
                <w:rFonts w:cs="Arial"/>
                <w:spacing w:val="-2"/>
                <w:sz w:val="20"/>
                <w:u w:val="single"/>
              </w:rPr>
              <w:tab/>
            </w:r>
          </w:p>
          <w:p w14:paraId="64E7D138" w14:textId="77777777" w:rsidR="00CD79DA" w:rsidRPr="00C11468" w:rsidRDefault="00CD79DA" w:rsidP="00CD79DA">
            <w:pPr>
              <w:tabs>
                <w:tab w:val="right" w:pos="4320"/>
                <w:tab w:val="right" w:pos="9000"/>
              </w:tabs>
              <w:suppressAutoHyphens/>
              <w:spacing w:after="120"/>
              <w:rPr>
                <w:rFonts w:cs="Arial"/>
                <w:spacing w:val="-2"/>
                <w:sz w:val="20"/>
              </w:rPr>
            </w:pPr>
            <w:r w:rsidRPr="00C11468">
              <w:rPr>
                <w:rFonts w:cs="Arial"/>
                <w:spacing w:val="-2"/>
                <w:sz w:val="20"/>
                <w:u w:val="single"/>
              </w:rPr>
              <w:tab/>
            </w:r>
          </w:p>
        </w:tc>
        <w:tc>
          <w:tcPr>
            <w:tcW w:w="4680" w:type="dxa"/>
            <w:gridSpan w:val="2"/>
          </w:tcPr>
          <w:p w14:paraId="2C524DA7" w14:textId="77777777" w:rsidR="00CD79DA" w:rsidRPr="00C11468" w:rsidRDefault="00CD79DA" w:rsidP="00CD79DA">
            <w:pPr>
              <w:tabs>
                <w:tab w:val="right" w:pos="4320"/>
                <w:tab w:val="right" w:pos="9000"/>
              </w:tabs>
              <w:suppressAutoHyphens/>
              <w:spacing w:before="160" w:after="120"/>
              <w:rPr>
                <w:rFonts w:cs="Arial"/>
                <w:spacing w:val="-2"/>
                <w:sz w:val="20"/>
              </w:rPr>
            </w:pPr>
            <w:r w:rsidRPr="00C11468">
              <w:rPr>
                <w:rFonts w:cs="Arial"/>
                <w:spacing w:val="-2"/>
                <w:sz w:val="20"/>
              </w:rPr>
              <w:t>Submittal No.:</w:t>
            </w:r>
            <w:r w:rsidRPr="00C11468">
              <w:rPr>
                <w:rFonts w:cs="Arial"/>
                <w:spacing w:val="-2"/>
                <w:sz w:val="20"/>
                <w:u w:val="single"/>
              </w:rPr>
              <w:tab/>
            </w:r>
          </w:p>
          <w:p w14:paraId="6C79C041" w14:textId="77777777" w:rsidR="00CD79DA" w:rsidRPr="00C11468" w:rsidRDefault="00CD79DA" w:rsidP="00CD79DA">
            <w:pPr>
              <w:tabs>
                <w:tab w:val="right" w:pos="4320"/>
                <w:tab w:val="right" w:pos="9000"/>
              </w:tabs>
              <w:suppressAutoHyphens/>
              <w:spacing w:after="120"/>
              <w:rPr>
                <w:rFonts w:cs="Arial"/>
                <w:spacing w:val="-2"/>
                <w:sz w:val="20"/>
              </w:rPr>
            </w:pPr>
            <w:r w:rsidRPr="00C11468">
              <w:rPr>
                <w:rFonts w:cs="Arial"/>
                <w:spacing w:val="-2"/>
                <w:sz w:val="20"/>
              </w:rPr>
              <w:fldChar w:fldCharType="begin">
                <w:ffData>
                  <w:name w:val="Check5"/>
                  <w:enabled/>
                  <w:calcOnExit w:val="0"/>
                  <w:checkBox>
                    <w:sizeAuto/>
                    <w:default w:val="0"/>
                  </w:checkBox>
                </w:ffData>
              </w:fldChar>
            </w:r>
            <w:r w:rsidRPr="00C11468">
              <w:rPr>
                <w:rFonts w:cs="Arial"/>
                <w:spacing w:val="-2"/>
                <w:sz w:val="20"/>
              </w:rPr>
              <w:instrText xml:space="preserve"> FORMCHECKBOX </w:instrText>
            </w:r>
            <w:r w:rsidR="0089655B">
              <w:rPr>
                <w:rFonts w:cs="Arial"/>
                <w:spacing w:val="-2"/>
                <w:sz w:val="20"/>
              </w:rPr>
            </w:r>
            <w:r w:rsidR="0089655B">
              <w:rPr>
                <w:rFonts w:cs="Arial"/>
                <w:spacing w:val="-2"/>
                <w:sz w:val="20"/>
              </w:rPr>
              <w:fldChar w:fldCharType="separate"/>
            </w:r>
            <w:r w:rsidRPr="00C11468">
              <w:rPr>
                <w:rFonts w:cs="Arial"/>
                <w:spacing w:val="-2"/>
                <w:sz w:val="20"/>
              </w:rPr>
              <w:fldChar w:fldCharType="end"/>
            </w:r>
            <w:r w:rsidRPr="00C11468">
              <w:rPr>
                <w:rFonts w:cs="Arial"/>
                <w:spacing w:val="-2"/>
                <w:sz w:val="20"/>
              </w:rPr>
              <w:t xml:space="preserve"> New Submittal        </w:t>
            </w:r>
            <w:r w:rsidRPr="00C11468">
              <w:rPr>
                <w:rFonts w:cs="Arial"/>
                <w:spacing w:val="-2"/>
                <w:sz w:val="20"/>
              </w:rPr>
              <w:fldChar w:fldCharType="begin">
                <w:ffData>
                  <w:name w:val=""/>
                  <w:enabled/>
                  <w:calcOnExit w:val="0"/>
                  <w:checkBox>
                    <w:sizeAuto/>
                    <w:default w:val="0"/>
                  </w:checkBox>
                </w:ffData>
              </w:fldChar>
            </w:r>
            <w:r w:rsidRPr="00C11468">
              <w:rPr>
                <w:rFonts w:cs="Arial"/>
                <w:spacing w:val="-2"/>
                <w:sz w:val="20"/>
              </w:rPr>
              <w:instrText xml:space="preserve"> FORMCHECKBOX </w:instrText>
            </w:r>
            <w:r w:rsidR="0089655B">
              <w:rPr>
                <w:rFonts w:cs="Arial"/>
                <w:spacing w:val="-2"/>
                <w:sz w:val="20"/>
              </w:rPr>
            </w:r>
            <w:r w:rsidR="0089655B">
              <w:rPr>
                <w:rFonts w:cs="Arial"/>
                <w:spacing w:val="-2"/>
                <w:sz w:val="20"/>
              </w:rPr>
              <w:fldChar w:fldCharType="separate"/>
            </w:r>
            <w:r w:rsidRPr="00C11468">
              <w:rPr>
                <w:rFonts w:cs="Arial"/>
                <w:spacing w:val="-2"/>
                <w:sz w:val="20"/>
              </w:rPr>
              <w:fldChar w:fldCharType="end"/>
            </w:r>
            <w:r w:rsidRPr="00C11468">
              <w:rPr>
                <w:rFonts w:cs="Arial"/>
                <w:spacing w:val="-2"/>
                <w:sz w:val="20"/>
              </w:rPr>
              <w:t xml:space="preserve"> Resubmittal</w:t>
            </w:r>
          </w:p>
          <w:p w14:paraId="15D16D7C" w14:textId="77777777" w:rsidR="00CD79DA" w:rsidRPr="00C11468" w:rsidRDefault="00CD79DA" w:rsidP="00CD79DA">
            <w:pPr>
              <w:tabs>
                <w:tab w:val="right" w:pos="4320"/>
                <w:tab w:val="right" w:pos="9000"/>
              </w:tabs>
              <w:suppressAutoHyphens/>
              <w:spacing w:after="120"/>
              <w:rPr>
                <w:rFonts w:cs="Arial"/>
                <w:spacing w:val="-2"/>
                <w:sz w:val="20"/>
              </w:rPr>
            </w:pPr>
            <w:r w:rsidRPr="00C11468">
              <w:rPr>
                <w:rFonts w:cs="Arial"/>
                <w:spacing w:val="-2"/>
                <w:sz w:val="20"/>
              </w:rPr>
              <w:t>Project:</w:t>
            </w:r>
            <w:r w:rsidRPr="00C11468">
              <w:rPr>
                <w:rFonts w:cs="Arial"/>
                <w:spacing w:val="-2"/>
                <w:sz w:val="20"/>
                <w:u w:val="single"/>
              </w:rPr>
              <w:tab/>
            </w:r>
          </w:p>
          <w:p w14:paraId="1E61E8DE" w14:textId="77777777" w:rsidR="00CD79DA" w:rsidRPr="00C11468" w:rsidRDefault="00CD79DA" w:rsidP="00CD79DA">
            <w:pPr>
              <w:tabs>
                <w:tab w:val="right" w:pos="4320"/>
                <w:tab w:val="right" w:pos="9000"/>
              </w:tabs>
              <w:suppressAutoHyphens/>
              <w:spacing w:after="120"/>
              <w:rPr>
                <w:rFonts w:cs="Arial"/>
                <w:spacing w:val="-2"/>
                <w:sz w:val="20"/>
              </w:rPr>
            </w:pPr>
            <w:r w:rsidRPr="00C11468">
              <w:rPr>
                <w:rFonts w:cs="Arial"/>
                <w:spacing w:val="-2"/>
                <w:sz w:val="20"/>
              </w:rPr>
              <w:t>Project No.:</w:t>
            </w:r>
            <w:r w:rsidRPr="00C11468">
              <w:rPr>
                <w:rFonts w:cs="Arial"/>
                <w:spacing w:val="-2"/>
                <w:sz w:val="20"/>
                <w:u w:val="single"/>
              </w:rPr>
              <w:tab/>
            </w:r>
          </w:p>
          <w:p w14:paraId="2D2F56AE" w14:textId="77777777" w:rsidR="00CD79DA" w:rsidRPr="00C11468" w:rsidRDefault="00CD79DA" w:rsidP="00CD79DA">
            <w:pPr>
              <w:tabs>
                <w:tab w:val="right" w:pos="4320"/>
                <w:tab w:val="right" w:pos="9000"/>
              </w:tabs>
              <w:suppressAutoHyphens/>
              <w:rPr>
                <w:rFonts w:cs="Arial"/>
                <w:spacing w:val="-2"/>
                <w:sz w:val="20"/>
              </w:rPr>
            </w:pPr>
            <w:r w:rsidRPr="00C11468">
              <w:rPr>
                <w:rFonts w:cs="Arial"/>
                <w:spacing w:val="-2"/>
                <w:sz w:val="20"/>
              </w:rPr>
              <w:t>Specification Section No.:</w:t>
            </w:r>
            <w:r w:rsidRPr="00C11468">
              <w:rPr>
                <w:rFonts w:cs="Arial"/>
                <w:spacing w:val="-2"/>
                <w:sz w:val="20"/>
                <w:u w:val="single"/>
              </w:rPr>
              <w:tab/>
            </w:r>
          </w:p>
          <w:p w14:paraId="0C1D1660" w14:textId="77777777" w:rsidR="00CD79DA" w:rsidRPr="00C11468" w:rsidRDefault="00CD79DA" w:rsidP="00CD79DA">
            <w:pPr>
              <w:tabs>
                <w:tab w:val="right" w:pos="4320"/>
                <w:tab w:val="right" w:pos="9000"/>
              </w:tabs>
              <w:suppressAutoHyphens/>
              <w:spacing w:after="120"/>
              <w:rPr>
                <w:rFonts w:cs="Arial"/>
                <w:spacing w:val="-2"/>
                <w:sz w:val="20"/>
              </w:rPr>
            </w:pPr>
            <w:r w:rsidRPr="00C11468">
              <w:rPr>
                <w:rFonts w:cs="Arial"/>
                <w:b/>
                <w:spacing w:val="-2"/>
                <w:sz w:val="20"/>
              </w:rPr>
              <w:t xml:space="preserve">  (Cover only one section with each transmittal)</w:t>
            </w:r>
          </w:p>
          <w:p w14:paraId="52F00716" w14:textId="77777777" w:rsidR="00CD79DA" w:rsidRPr="00C11468" w:rsidRDefault="00CD79DA" w:rsidP="00CD79DA">
            <w:pPr>
              <w:tabs>
                <w:tab w:val="right" w:pos="4320"/>
                <w:tab w:val="right" w:pos="9000"/>
              </w:tabs>
              <w:suppressAutoHyphens/>
              <w:spacing w:after="120"/>
              <w:rPr>
                <w:rFonts w:cs="Arial"/>
                <w:spacing w:val="-2"/>
                <w:sz w:val="20"/>
              </w:rPr>
            </w:pPr>
            <w:r w:rsidRPr="00C11468">
              <w:rPr>
                <w:rFonts w:cs="Arial"/>
                <w:spacing w:val="-2"/>
                <w:sz w:val="20"/>
              </w:rPr>
              <w:t>Schedule Date of Submittal:</w:t>
            </w:r>
          </w:p>
          <w:p w14:paraId="5D4CC942" w14:textId="77777777" w:rsidR="00CD79DA" w:rsidRPr="00C11468" w:rsidRDefault="00CD79DA" w:rsidP="00CD79DA">
            <w:pPr>
              <w:tabs>
                <w:tab w:val="right" w:pos="4320"/>
                <w:tab w:val="right" w:pos="9000"/>
              </w:tabs>
              <w:suppressAutoHyphens/>
              <w:spacing w:after="120"/>
              <w:rPr>
                <w:rFonts w:cs="Arial"/>
                <w:spacing w:val="-2"/>
                <w:sz w:val="20"/>
              </w:rPr>
            </w:pPr>
            <w:r w:rsidRPr="00C11468">
              <w:rPr>
                <w:rFonts w:cs="Arial"/>
                <w:spacing w:val="-2"/>
                <w:sz w:val="20"/>
                <w:u w:val="single"/>
              </w:rPr>
              <w:tab/>
            </w:r>
          </w:p>
          <w:p w14:paraId="65D1C2E3" w14:textId="77777777" w:rsidR="00CD79DA" w:rsidRPr="00C11468" w:rsidRDefault="00CD79DA" w:rsidP="00CD79DA">
            <w:pPr>
              <w:tabs>
                <w:tab w:val="right" w:pos="4320"/>
                <w:tab w:val="right" w:pos="9000"/>
              </w:tabs>
              <w:suppressAutoHyphens/>
              <w:spacing w:after="120"/>
              <w:rPr>
                <w:rFonts w:cs="Arial"/>
                <w:spacing w:val="-2"/>
                <w:sz w:val="20"/>
              </w:rPr>
            </w:pPr>
          </w:p>
        </w:tc>
      </w:tr>
      <w:tr w:rsidR="00CD79DA" w:rsidRPr="00C11468" w14:paraId="4AFBDAF5" w14:textId="77777777" w:rsidTr="00CD79DA">
        <w:tc>
          <w:tcPr>
            <w:tcW w:w="2218" w:type="dxa"/>
            <w:hideMark/>
          </w:tcPr>
          <w:p w14:paraId="019039DE" w14:textId="77777777" w:rsidR="00CD79DA" w:rsidRPr="00C11468" w:rsidRDefault="00CD79DA" w:rsidP="00CD79DA">
            <w:pPr>
              <w:tabs>
                <w:tab w:val="left" w:pos="-720"/>
              </w:tabs>
              <w:suppressAutoHyphens/>
              <w:rPr>
                <w:rFonts w:cs="Arial"/>
                <w:b/>
                <w:spacing w:val="-2"/>
                <w:sz w:val="20"/>
              </w:rPr>
            </w:pPr>
            <w:r w:rsidRPr="00C11468">
              <w:rPr>
                <w:rFonts w:cs="Arial"/>
                <w:b/>
                <w:spacing w:val="-2"/>
                <w:sz w:val="20"/>
              </w:rPr>
              <w:t>SUBMITTAL TYPE:</w:t>
            </w:r>
          </w:p>
        </w:tc>
        <w:tc>
          <w:tcPr>
            <w:tcW w:w="2462" w:type="dxa"/>
            <w:hideMark/>
          </w:tcPr>
          <w:p w14:paraId="1508A1E3" w14:textId="77777777" w:rsidR="00CD79DA" w:rsidRPr="00C11468" w:rsidRDefault="00CD79DA" w:rsidP="00CD79DA">
            <w:pPr>
              <w:tabs>
                <w:tab w:val="left" w:pos="-720"/>
              </w:tabs>
              <w:suppressAutoHyphens/>
              <w:rPr>
                <w:rFonts w:cs="Arial"/>
                <w:spacing w:val="-2"/>
                <w:sz w:val="20"/>
              </w:rPr>
            </w:pPr>
            <w:r w:rsidRPr="00C11468">
              <w:rPr>
                <w:rFonts w:cs="Arial"/>
                <w:spacing w:val="-2"/>
                <w:sz w:val="20"/>
              </w:rPr>
              <w:fldChar w:fldCharType="begin">
                <w:ffData>
                  <w:name w:val="Check1"/>
                  <w:enabled/>
                  <w:calcOnExit w:val="0"/>
                  <w:checkBox>
                    <w:sizeAuto/>
                    <w:default w:val="0"/>
                  </w:checkBox>
                </w:ffData>
              </w:fldChar>
            </w:r>
            <w:r w:rsidRPr="00C11468">
              <w:rPr>
                <w:rFonts w:cs="Arial"/>
                <w:spacing w:val="-2"/>
                <w:sz w:val="20"/>
              </w:rPr>
              <w:instrText xml:space="preserve"> FORMCHECKBOX </w:instrText>
            </w:r>
            <w:r w:rsidR="0089655B">
              <w:rPr>
                <w:rFonts w:cs="Arial"/>
                <w:spacing w:val="-2"/>
                <w:sz w:val="20"/>
              </w:rPr>
            </w:r>
            <w:r w:rsidR="0089655B">
              <w:rPr>
                <w:rFonts w:cs="Arial"/>
                <w:spacing w:val="-2"/>
                <w:sz w:val="20"/>
              </w:rPr>
              <w:fldChar w:fldCharType="separate"/>
            </w:r>
            <w:r w:rsidRPr="00C11468">
              <w:fldChar w:fldCharType="end"/>
            </w:r>
            <w:r w:rsidRPr="00C11468">
              <w:rPr>
                <w:rFonts w:cs="Arial"/>
                <w:spacing w:val="-2"/>
                <w:sz w:val="20"/>
              </w:rPr>
              <w:t xml:space="preserve"> Shop Drawing</w:t>
            </w:r>
          </w:p>
        </w:tc>
        <w:tc>
          <w:tcPr>
            <w:tcW w:w="2218" w:type="dxa"/>
            <w:hideMark/>
          </w:tcPr>
          <w:p w14:paraId="073749B3" w14:textId="77777777" w:rsidR="00CD79DA" w:rsidRPr="00C11468" w:rsidRDefault="00CD79DA" w:rsidP="00CD79DA">
            <w:pPr>
              <w:tabs>
                <w:tab w:val="left" w:pos="-720"/>
              </w:tabs>
              <w:suppressAutoHyphens/>
              <w:rPr>
                <w:rFonts w:cs="Arial"/>
                <w:spacing w:val="-2"/>
                <w:sz w:val="20"/>
              </w:rPr>
            </w:pPr>
            <w:r w:rsidRPr="00C11468">
              <w:rPr>
                <w:rFonts w:cs="Arial"/>
                <w:spacing w:val="-2"/>
                <w:sz w:val="20"/>
              </w:rPr>
              <w:fldChar w:fldCharType="begin">
                <w:ffData>
                  <w:name w:val="Check3"/>
                  <w:enabled/>
                  <w:calcOnExit w:val="0"/>
                  <w:checkBox>
                    <w:sizeAuto/>
                    <w:default w:val="0"/>
                  </w:checkBox>
                </w:ffData>
              </w:fldChar>
            </w:r>
            <w:r w:rsidRPr="00C11468">
              <w:rPr>
                <w:rFonts w:cs="Arial"/>
                <w:spacing w:val="-2"/>
                <w:sz w:val="20"/>
              </w:rPr>
              <w:instrText xml:space="preserve"> FORMCHECKBOX </w:instrText>
            </w:r>
            <w:r w:rsidR="0089655B">
              <w:rPr>
                <w:rFonts w:cs="Arial"/>
                <w:spacing w:val="-2"/>
                <w:sz w:val="20"/>
              </w:rPr>
            </w:r>
            <w:r w:rsidR="0089655B">
              <w:rPr>
                <w:rFonts w:cs="Arial"/>
                <w:spacing w:val="-2"/>
                <w:sz w:val="20"/>
              </w:rPr>
              <w:fldChar w:fldCharType="separate"/>
            </w:r>
            <w:r w:rsidRPr="00C11468">
              <w:fldChar w:fldCharType="end"/>
            </w:r>
            <w:r w:rsidRPr="00C11468">
              <w:rPr>
                <w:rFonts w:cs="Arial"/>
                <w:spacing w:val="-2"/>
                <w:sz w:val="20"/>
              </w:rPr>
              <w:t xml:space="preserve"> Sample</w:t>
            </w:r>
          </w:p>
        </w:tc>
        <w:tc>
          <w:tcPr>
            <w:tcW w:w="2462" w:type="dxa"/>
            <w:hideMark/>
          </w:tcPr>
          <w:p w14:paraId="6F131AE6" w14:textId="77777777" w:rsidR="00CD79DA" w:rsidRPr="00C11468" w:rsidRDefault="00CD79DA" w:rsidP="00CD79DA">
            <w:pPr>
              <w:tabs>
                <w:tab w:val="left" w:pos="-720"/>
              </w:tabs>
              <w:suppressAutoHyphens/>
              <w:rPr>
                <w:rFonts w:cs="Arial"/>
                <w:spacing w:val="-2"/>
                <w:sz w:val="20"/>
              </w:rPr>
            </w:pPr>
            <w:r w:rsidRPr="00C11468">
              <w:rPr>
                <w:rFonts w:cs="Arial"/>
                <w:spacing w:val="-2"/>
                <w:sz w:val="20"/>
              </w:rPr>
              <w:fldChar w:fldCharType="begin">
                <w:ffData>
                  <w:name w:val="Check5"/>
                  <w:enabled/>
                  <w:calcOnExit w:val="0"/>
                  <w:checkBox>
                    <w:sizeAuto/>
                    <w:default w:val="0"/>
                  </w:checkBox>
                </w:ffData>
              </w:fldChar>
            </w:r>
            <w:r w:rsidRPr="00C11468">
              <w:rPr>
                <w:rFonts w:cs="Arial"/>
                <w:spacing w:val="-2"/>
                <w:sz w:val="20"/>
              </w:rPr>
              <w:instrText xml:space="preserve"> FORMCHECKBOX </w:instrText>
            </w:r>
            <w:r w:rsidR="0089655B">
              <w:rPr>
                <w:rFonts w:cs="Arial"/>
                <w:spacing w:val="-2"/>
                <w:sz w:val="20"/>
              </w:rPr>
            </w:r>
            <w:r w:rsidR="0089655B">
              <w:rPr>
                <w:rFonts w:cs="Arial"/>
                <w:spacing w:val="-2"/>
                <w:sz w:val="20"/>
              </w:rPr>
              <w:fldChar w:fldCharType="separate"/>
            </w:r>
            <w:r w:rsidRPr="00C11468">
              <w:fldChar w:fldCharType="end"/>
            </w:r>
            <w:r w:rsidRPr="00C11468">
              <w:rPr>
                <w:rFonts w:cs="Arial"/>
                <w:spacing w:val="-2"/>
                <w:sz w:val="20"/>
              </w:rPr>
              <w:t xml:space="preserve"> Informational</w:t>
            </w:r>
          </w:p>
        </w:tc>
      </w:tr>
    </w:tbl>
    <w:p w14:paraId="3B0BD2BA" w14:textId="77777777" w:rsidR="002C2DBD" w:rsidRPr="00264536" w:rsidRDefault="00701DAE" w:rsidP="0015013D">
      <w:pPr>
        <w:tabs>
          <w:tab w:val="left" w:pos="8573"/>
        </w:tabs>
      </w:pPr>
      <w:r>
        <w:tab/>
      </w:r>
    </w:p>
    <w:p w14:paraId="4FA00EB9" w14:textId="77777777" w:rsidR="00DD6CF1" w:rsidRDefault="00DD6CF1" w:rsidP="002C2DBD"/>
    <w:p w14:paraId="4A61B14A" w14:textId="77777777" w:rsidR="002C2DBD" w:rsidRPr="00C11468" w:rsidRDefault="002C2DBD" w:rsidP="002C2DBD">
      <w:pPr>
        <w:tabs>
          <w:tab w:val="left" w:pos="-720"/>
        </w:tabs>
        <w:suppressAutoHyphens/>
        <w:jc w:val="both"/>
        <w:rPr>
          <w:rFonts w:cs="Arial"/>
          <w:b/>
          <w:spacing w:val="-3"/>
        </w:rPr>
      </w:pPr>
      <w:r w:rsidRPr="00C11468">
        <w:rPr>
          <w:rFonts w:cs="Arial"/>
          <w:b/>
          <w:spacing w:val="-3"/>
        </w:rPr>
        <w:t>The following items are hereby submitted:</w:t>
      </w:r>
    </w:p>
    <w:tbl>
      <w:tblPr>
        <w:tblW w:w="10171" w:type="dxa"/>
        <w:tblInd w:w="12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4A0" w:firstRow="1" w:lastRow="0" w:firstColumn="1" w:lastColumn="0" w:noHBand="0" w:noVBand="1"/>
      </w:tblPr>
      <w:tblGrid>
        <w:gridCol w:w="1204"/>
        <w:gridCol w:w="4106"/>
        <w:gridCol w:w="1080"/>
        <w:gridCol w:w="1823"/>
        <w:gridCol w:w="979"/>
        <w:gridCol w:w="979"/>
      </w:tblGrid>
      <w:tr w:rsidR="002C2DBD" w:rsidRPr="00C11468" w14:paraId="0EDCDB69" w14:textId="77777777" w:rsidTr="00CF5393">
        <w:tc>
          <w:tcPr>
            <w:tcW w:w="1204" w:type="dxa"/>
            <w:tcBorders>
              <w:top w:val="double" w:sz="6" w:space="0" w:color="auto"/>
              <w:left w:val="double" w:sz="6" w:space="0" w:color="auto"/>
              <w:bottom w:val="nil"/>
              <w:right w:val="single" w:sz="6" w:space="0" w:color="auto"/>
            </w:tcBorders>
            <w:hideMark/>
          </w:tcPr>
          <w:p w14:paraId="20DB34CF" w14:textId="77777777" w:rsidR="002C2DBD" w:rsidRPr="00C11468" w:rsidRDefault="002C2DBD">
            <w:pPr>
              <w:pStyle w:val="TableHeading"/>
              <w:spacing w:before="160"/>
              <w:rPr>
                <w:rFonts w:ascii="Calibri" w:hAnsi="Calibri" w:cs="Arial"/>
                <w:sz w:val="20"/>
              </w:rPr>
            </w:pPr>
            <w:r w:rsidRPr="00C11468">
              <w:rPr>
                <w:rFonts w:ascii="Calibri" w:hAnsi="Calibri" w:cs="Arial"/>
                <w:sz w:val="20"/>
              </w:rPr>
              <w:t>Number of</w:t>
            </w:r>
            <w:r w:rsidRPr="00C11468">
              <w:rPr>
                <w:rFonts w:ascii="Calibri" w:hAnsi="Calibri" w:cs="Arial"/>
                <w:sz w:val="20"/>
              </w:rPr>
              <w:br/>
              <w:t>Copies</w:t>
            </w:r>
          </w:p>
        </w:tc>
        <w:tc>
          <w:tcPr>
            <w:tcW w:w="4106" w:type="dxa"/>
            <w:tcBorders>
              <w:top w:val="double" w:sz="6" w:space="0" w:color="auto"/>
              <w:left w:val="single" w:sz="6" w:space="0" w:color="auto"/>
              <w:bottom w:val="nil"/>
              <w:right w:val="single" w:sz="6" w:space="0" w:color="auto"/>
            </w:tcBorders>
            <w:hideMark/>
          </w:tcPr>
          <w:p w14:paraId="1485A346" w14:textId="77777777" w:rsidR="002C2DBD" w:rsidRPr="00C11468" w:rsidRDefault="002C2DBD">
            <w:pPr>
              <w:pStyle w:val="TableHeading"/>
              <w:spacing w:before="160"/>
              <w:rPr>
                <w:rFonts w:ascii="Calibri" w:hAnsi="Calibri" w:cs="Arial"/>
                <w:sz w:val="20"/>
              </w:rPr>
            </w:pPr>
            <w:r w:rsidRPr="00C11468">
              <w:rPr>
                <w:rFonts w:ascii="Calibri" w:hAnsi="Calibri" w:cs="Arial"/>
                <w:sz w:val="20"/>
              </w:rPr>
              <w:t>Description of Item Submitted</w:t>
            </w:r>
            <w:r w:rsidRPr="00C11468">
              <w:rPr>
                <w:rFonts w:ascii="Calibri" w:hAnsi="Calibri" w:cs="Arial"/>
                <w:sz w:val="20"/>
              </w:rPr>
              <w:br/>
              <w:t>(Type, Size, Model Number, Etc.)</w:t>
            </w:r>
          </w:p>
        </w:tc>
        <w:tc>
          <w:tcPr>
            <w:tcW w:w="1080" w:type="dxa"/>
            <w:tcBorders>
              <w:top w:val="double" w:sz="6" w:space="0" w:color="auto"/>
              <w:left w:val="single" w:sz="6" w:space="0" w:color="auto"/>
              <w:bottom w:val="nil"/>
              <w:right w:val="single" w:sz="6" w:space="0" w:color="auto"/>
            </w:tcBorders>
            <w:hideMark/>
          </w:tcPr>
          <w:p w14:paraId="65D55F23" w14:textId="77777777" w:rsidR="002C2DBD" w:rsidRPr="00C11468" w:rsidRDefault="002C2DBD">
            <w:pPr>
              <w:pStyle w:val="TableHeading"/>
              <w:spacing w:before="160"/>
              <w:rPr>
                <w:rFonts w:ascii="Calibri" w:hAnsi="Calibri" w:cs="Arial"/>
                <w:sz w:val="20"/>
              </w:rPr>
            </w:pPr>
            <w:r w:rsidRPr="00C11468">
              <w:rPr>
                <w:rFonts w:ascii="Calibri" w:hAnsi="Calibri" w:cs="Arial"/>
                <w:sz w:val="20"/>
              </w:rPr>
              <w:t>Spec. and</w:t>
            </w:r>
            <w:r w:rsidRPr="00C11468">
              <w:rPr>
                <w:rFonts w:ascii="Calibri" w:hAnsi="Calibri" w:cs="Arial"/>
                <w:sz w:val="20"/>
              </w:rPr>
              <w:br/>
              <w:t>Para. No.</w:t>
            </w:r>
          </w:p>
        </w:tc>
        <w:tc>
          <w:tcPr>
            <w:tcW w:w="1823" w:type="dxa"/>
            <w:tcBorders>
              <w:top w:val="double" w:sz="6" w:space="0" w:color="auto"/>
              <w:left w:val="single" w:sz="6" w:space="0" w:color="auto"/>
              <w:bottom w:val="nil"/>
              <w:right w:val="single" w:sz="6" w:space="0" w:color="auto"/>
            </w:tcBorders>
            <w:hideMark/>
          </w:tcPr>
          <w:p w14:paraId="45AFB016" w14:textId="77777777" w:rsidR="002C2DBD" w:rsidRPr="00C11468" w:rsidRDefault="002C2DBD">
            <w:pPr>
              <w:pStyle w:val="TableHeading"/>
              <w:spacing w:before="160"/>
              <w:rPr>
                <w:rFonts w:ascii="Calibri" w:hAnsi="Calibri" w:cs="Arial"/>
                <w:sz w:val="20"/>
              </w:rPr>
            </w:pPr>
            <w:r w:rsidRPr="00C11468">
              <w:rPr>
                <w:rFonts w:ascii="Calibri" w:hAnsi="Calibri" w:cs="Arial"/>
                <w:sz w:val="20"/>
              </w:rPr>
              <w:t>Drawing or</w:t>
            </w:r>
            <w:r w:rsidRPr="00C11468">
              <w:rPr>
                <w:rFonts w:ascii="Calibri" w:hAnsi="Calibri" w:cs="Arial"/>
                <w:sz w:val="20"/>
              </w:rPr>
              <w:br/>
              <w:t>Brochure Number</w:t>
            </w:r>
          </w:p>
        </w:tc>
        <w:tc>
          <w:tcPr>
            <w:tcW w:w="1958" w:type="dxa"/>
            <w:gridSpan w:val="2"/>
            <w:tcBorders>
              <w:top w:val="double" w:sz="6" w:space="0" w:color="auto"/>
              <w:left w:val="single" w:sz="6" w:space="0" w:color="auto"/>
              <w:bottom w:val="nil"/>
              <w:right w:val="double" w:sz="6" w:space="0" w:color="auto"/>
            </w:tcBorders>
            <w:hideMark/>
          </w:tcPr>
          <w:p w14:paraId="000304D4" w14:textId="77777777" w:rsidR="002C2DBD" w:rsidRPr="00C11468" w:rsidRDefault="002C2DBD">
            <w:pPr>
              <w:pStyle w:val="TableHeading"/>
              <w:spacing w:before="160"/>
              <w:rPr>
                <w:rFonts w:ascii="Calibri" w:hAnsi="Calibri" w:cs="Arial"/>
                <w:sz w:val="20"/>
              </w:rPr>
            </w:pPr>
            <w:r w:rsidRPr="00C11468">
              <w:rPr>
                <w:rFonts w:ascii="Calibri" w:hAnsi="Calibri" w:cs="Arial"/>
                <w:sz w:val="20"/>
              </w:rPr>
              <w:t>Contains Variation</w:t>
            </w:r>
            <w:r w:rsidRPr="00C11468">
              <w:rPr>
                <w:rFonts w:ascii="Calibri" w:hAnsi="Calibri" w:cs="Arial"/>
                <w:sz w:val="20"/>
              </w:rPr>
              <w:br/>
              <w:t>to Contract</w:t>
            </w:r>
          </w:p>
        </w:tc>
      </w:tr>
      <w:tr w:rsidR="002C2DBD" w:rsidRPr="00C11468" w14:paraId="7C773FD3" w14:textId="77777777" w:rsidTr="00CF5393">
        <w:tc>
          <w:tcPr>
            <w:tcW w:w="1204" w:type="dxa"/>
            <w:tcBorders>
              <w:top w:val="nil"/>
              <w:left w:val="double" w:sz="6" w:space="0" w:color="auto"/>
              <w:bottom w:val="double" w:sz="6" w:space="0" w:color="auto"/>
              <w:right w:val="single" w:sz="6" w:space="0" w:color="auto"/>
            </w:tcBorders>
          </w:tcPr>
          <w:p w14:paraId="49DA0CEF" w14:textId="77777777" w:rsidR="002C2DBD" w:rsidRPr="00C11468" w:rsidRDefault="002C2DBD">
            <w:pPr>
              <w:pStyle w:val="TableHeading"/>
              <w:spacing w:before="60"/>
              <w:rPr>
                <w:rFonts w:ascii="Calibri" w:hAnsi="Calibri" w:cs="Arial"/>
                <w:sz w:val="20"/>
              </w:rPr>
            </w:pPr>
          </w:p>
        </w:tc>
        <w:tc>
          <w:tcPr>
            <w:tcW w:w="4106" w:type="dxa"/>
            <w:tcBorders>
              <w:top w:val="nil"/>
              <w:left w:val="single" w:sz="6" w:space="0" w:color="auto"/>
              <w:bottom w:val="double" w:sz="6" w:space="0" w:color="auto"/>
              <w:right w:val="single" w:sz="6" w:space="0" w:color="auto"/>
            </w:tcBorders>
          </w:tcPr>
          <w:p w14:paraId="4D2F008E" w14:textId="77777777" w:rsidR="002C2DBD" w:rsidRPr="00C11468" w:rsidRDefault="002C2DBD">
            <w:pPr>
              <w:pStyle w:val="TableHeading"/>
              <w:spacing w:before="60"/>
              <w:rPr>
                <w:rFonts w:ascii="Calibri" w:hAnsi="Calibri" w:cs="Arial"/>
                <w:sz w:val="20"/>
              </w:rPr>
            </w:pPr>
          </w:p>
        </w:tc>
        <w:tc>
          <w:tcPr>
            <w:tcW w:w="1080" w:type="dxa"/>
            <w:tcBorders>
              <w:top w:val="nil"/>
              <w:left w:val="single" w:sz="6" w:space="0" w:color="auto"/>
              <w:bottom w:val="double" w:sz="6" w:space="0" w:color="auto"/>
              <w:right w:val="single" w:sz="6" w:space="0" w:color="auto"/>
            </w:tcBorders>
          </w:tcPr>
          <w:p w14:paraId="1F3533EF" w14:textId="77777777" w:rsidR="002C2DBD" w:rsidRPr="00C11468" w:rsidRDefault="002C2DBD">
            <w:pPr>
              <w:pStyle w:val="TableHeading"/>
              <w:spacing w:before="60"/>
              <w:rPr>
                <w:rFonts w:ascii="Calibri" w:hAnsi="Calibri" w:cs="Arial"/>
                <w:sz w:val="20"/>
              </w:rPr>
            </w:pPr>
          </w:p>
        </w:tc>
        <w:tc>
          <w:tcPr>
            <w:tcW w:w="1823" w:type="dxa"/>
            <w:tcBorders>
              <w:top w:val="nil"/>
              <w:left w:val="single" w:sz="6" w:space="0" w:color="auto"/>
              <w:bottom w:val="double" w:sz="6" w:space="0" w:color="auto"/>
              <w:right w:val="single" w:sz="6" w:space="0" w:color="auto"/>
            </w:tcBorders>
          </w:tcPr>
          <w:p w14:paraId="57162453" w14:textId="77777777" w:rsidR="002C2DBD" w:rsidRPr="00C11468" w:rsidRDefault="002C2DBD">
            <w:pPr>
              <w:pStyle w:val="TableHeading"/>
              <w:spacing w:before="60"/>
              <w:rPr>
                <w:rFonts w:ascii="Calibri" w:hAnsi="Calibri" w:cs="Arial"/>
                <w:sz w:val="20"/>
              </w:rPr>
            </w:pPr>
          </w:p>
        </w:tc>
        <w:tc>
          <w:tcPr>
            <w:tcW w:w="979" w:type="dxa"/>
            <w:tcBorders>
              <w:top w:val="single" w:sz="6" w:space="0" w:color="auto"/>
              <w:left w:val="single" w:sz="6" w:space="0" w:color="auto"/>
              <w:bottom w:val="double" w:sz="6" w:space="0" w:color="auto"/>
              <w:right w:val="single" w:sz="6" w:space="0" w:color="auto"/>
            </w:tcBorders>
            <w:hideMark/>
          </w:tcPr>
          <w:p w14:paraId="077C6F74" w14:textId="77777777" w:rsidR="002C2DBD" w:rsidRPr="00C11468" w:rsidRDefault="002C2DBD">
            <w:pPr>
              <w:pStyle w:val="TableHeading"/>
              <w:spacing w:before="60"/>
              <w:rPr>
                <w:rFonts w:ascii="Calibri" w:hAnsi="Calibri" w:cs="Arial"/>
                <w:sz w:val="20"/>
              </w:rPr>
            </w:pPr>
            <w:r w:rsidRPr="00C11468">
              <w:rPr>
                <w:rFonts w:ascii="Calibri" w:hAnsi="Calibri" w:cs="Arial"/>
                <w:sz w:val="20"/>
              </w:rPr>
              <w:t>No</w:t>
            </w:r>
          </w:p>
        </w:tc>
        <w:tc>
          <w:tcPr>
            <w:tcW w:w="979" w:type="dxa"/>
            <w:tcBorders>
              <w:top w:val="single" w:sz="6" w:space="0" w:color="auto"/>
              <w:left w:val="single" w:sz="6" w:space="0" w:color="auto"/>
              <w:bottom w:val="double" w:sz="6" w:space="0" w:color="auto"/>
              <w:right w:val="double" w:sz="6" w:space="0" w:color="auto"/>
            </w:tcBorders>
            <w:hideMark/>
          </w:tcPr>
          <w:p w14:paraId="4BCC6CD0" w14:textId="77777777" w:rsidR="002C2DBD" w:rsidRPr="00C11468" w:rsidRDefault="002C2DBD">
            <w:pPr>
              <w:pStyle w:val="TableHeading"/>
              <w:spacing w:before="60"/>
              <w:rPr>
                <w:rFonts w:ascii="Calibri" w:hAnsi="Calibri" w:cs="Arial"/>
                <w:sz w:val="20"/>
              </w:rPr>
            </w:pPr>
            <w:r w:rsidRPr="00C11468">
              <w:rPr>
                <w:rFonts w:ascii="Calibri" w:hAnsi="Calibri" w:cs="Arial"/>
                <w:sz w:val="20"/>
              </w:rPr>
              <w:t>Yes</w:t>
            </w:r>
          </w:p>
        </w:tc>
      </w:tr>
      <w:tr w:rsidR="002C2DBD" w:rsidRPr="00C11468" w14:paraId="2F846761" w14:textId="77777777" w:rsidTr="00CF5393">
        <w:tc>
          <w:tcPr>
            <w:tcW w:w="1204" w:type="dxa"/>
            <w:tcBorders>
              <w:top w:val="nil"/>
              <w:left w:val="double" w:sz="6" w:space="0" w:color="auto"/>
              <w:bottom w:val="single" w:sz="6" w:space="0" w:color="auto"/>
              <w:right w:val="single" w:sz="6" w:space="0" w:color="auto"/>
            </w:tcBorders>
          </w:tcPr>
          <w:p w14:paraId="05D880CF" w14:textId="77777777" w:rsidR="002C2DBD" w:rsidRPr="00C11468" w:rsidRDefault="002C2DBD">
            <w:pPr>
              <w:pStyle w:val="TableText"/>
              <w:rPr>
                <w:rFonts w:ascii="Calibri" w:hAnsi="Calibri" w:cs="Arial"/>
              </w:rPr>
            </w:pPr>
          </w:p>
        </w:tc>
        <w:tc>
          <w:tcPr>
            <w:tcW w:w="4106" w:type="dxa"/>
            <w:tcBorders>
              <w:top w:val="nil"/>
              <w:left w:val="single" w:sz="6" w:space="0" w:color="auto"/>
              <w:bottom w:val="single" w:sz="6" w:space="0" w:color="auto"/>
              <w:right w:val="single" w:sz="6" w:space="0" w:color="auto"/>
            </w:tcBorders>
          </w:tcPr>
          <w:p w14:paraId="5DD2421D" w14:textId="77777777" w:rsidR="002C2DBD" w:rsidRPr="00C11468" w:rsidRDefault="002C2DBD">
            <w:pPr>
              <w:pStyle w:val="TableText"/>
              <w:rPr>
                <w:rFonts w:ascii="Calibri" w:hAnsi="Calibri" w:cs="Arial"/>
              </w:rPr>
            </w:pPr>
          </w:p>
        </w:tc>
        <w:tc>
          <w:tcPr>
            <w:tcW w:w="1080" w:type="dxa"/>
            <w:tcBorders>
              <w:top w:val="nil"/>
              <w:left w:val="single" w:sz="6" w:space="0" w:color="auto"/>
              <w:bottom w:val="single" w:sz="6" w:space="0" w:color="auto"/>
              <w:right w:val="single" w:sz="6" w:space="0" w:color="auto"/>
            </w:tcBorders>
          </w:tcPr>
          <w:p w14:paraId="663F4639" w14:textId="77777777" w:rsidR="002C2DBD" w:rsidRPr="00C11468" w:rsidRDefault="002C2DBD">
            <w:pPr>
              <w:pStyle w:val="TableText"/>
              <w:rPr>
                <w:rFonts w:ascii="Calibri" w:hAnsi="Calibri" w:cs="Arial"/>
              </w:rPr>
            </w:pPr>
          </w:p>
        </w:tc>
        <w:tc>
          <w:tcPr>
            <w:tcW w:w="1823" w:type="dxa"/>
            <w:tcBorders>
              <w:top w:val="nil"/>
              <w:left w:val="single" w:sz="6" w:space="0" w:color="auto"/>
              <w:bottom w:val="single" w:sz="6" w:space="0" w:color="auto"/>
              <w:right w:val="single" w:sz="6" w:space="0" w:color="auto"/>
            </w:tcBorders>
          </w:tcPr>
          <w:p w14:paraId="2475E3EE" w14:textId="77777777" w:rsidR="002C2DBD" w:rsidRPr="00C11468" w:rsidRDefault="002C2DBD">
            <w:pPr>
              <w:pStyle w:val="TableText"/>
              <w:rPr>
                <w:rFonts w:ascii="Calibri" w:hAnsi="Calibri" w:cs="Arial"/>
              </w:rPr>
            </w:pPr>
          </w:p>
        </w:tc>
        <w:tc>
          <w:tcPr>
            <w:tcW w:w="979" w:type="dxa"/>
            <w:tcBorders>
              <w:top w:val="nil"/>
              <w:left w:val="single" w:sz="6" w:space="0" w:color="auto"/>
              <w:bottom w:val="single" w:sz="6" w:space="0" w:color="auto"/>
              <w:right w:val="single" w:sz="6" w:space="0" w:color="auto"/>
            </w:tcBorders>
          </w:tcPr>
          <w:p w14:paraId="59B5F887" w14:textId="77777777" w:rsidR="002C2DBD" w:rsidRPr="00C11468" w:rsidRDefault="002C2DBD">
            <w:pPr>
              <w:pStyle w:val="TableText"/>
              <w:rPr>
                <w:rFonts w:ascii="Calibri" w:hAnsi="Calibri" w:cs="Arial"/>
              </w:rPr>
            </w:pPr>
          </w:p>
        </w:tc>
        <w:tc>
          <w:tcPr>
            <w:tcW w:w="979" w:type="dxa"/>
            <w:tcBorders>
              <w:top w:val="nil"/>
              <w:left w:val="single" w:sz="6" w:space="0" w:color="auto"/>
              <w:bottom w:val="single" w:sz="6" w:space="0" w:color="auto"/>
              <w:right w:val="double" w:sz="6" w:space="0" w:color="auto"/>
            </w:tcBorders>
          </w:tcPr>
          <w:p w14:paraId="350C2F6E" w14:textId="77777777" w:rsidR="002C2DBD" w:rsidRPr="00C11468" w:rsidRDefault="002C2DBD">
            <w:pPr>
              <w:pStyle w:val="TableText"/>
              <w:rPr>
                <w:rFonts w:ascii="Calibri" w:hAnsi="Calibri" w:cs="Arial"/>
              </w:rPr>
            </w:pPr>
          </w:p>
        </w:tc>
      </w:tr>
      <w:tr w:rsidR="002C2DBD" w:rsidRPr="00C11468" w14:paraId="457D138E" w14:textId="77777777" w:rsidTr="00CF5393">
        <w:tc>
          <w:tcPr>
            <w:tcW w:w="1204" w:type="dxa"/>
            <w:tcBorders>
              <w:top w:val="single" w:sz="6" w:space="0" w:color="auto"/>
              <w:left w:val="double" w:sz="6" w:space="0" w:color="auto"/>
              <w:bottom w:val="single" w:sz="6" w:space="0" w:color="auto"/>
              <w:right w:val="single" w:sz="6" w:space="0" w:color="auto"/>
            </w:tcBorders>
          </w:tcPr>
          <w:p w14:paraId="057EB49B" w14:textId="77777777" w:rsidR="002C2DBD" w:rsidRPr="00C11468" w:rsidRDefault="002C2DBD">
            <w:pPr>
              <w:pStyle w:val="TableText"/>
              <w:rPr>
                <w:rFonts w:ascii="Calibri" w:hAnsi="Calibri" w:cs="Arial"/>
              </w:rPr>
            </w:pPr>
          </w:p>
        </w:tc>
        <w:tc>
          <w:tcPr>
            <w:tcW w:w="4106" w:type="dxa"/>
            <w:tcBorders>
              <w:top w:val="single" w:sz="6" w:space="0" w:color="auto"/>
              <w:left w:val="single" w:sz="6" w:space="0" w:color="auto"/>
              <w:bottom w:val="single" w:sz="6" w:space="0" w:color="auto"/>
              <w:right w:val="single" w:sz="6" w:space="0" w:color="auto"/>
            </w:tcBorders>
          </w:tcPr>
          <w:p w14:paraId="68E352E8" w14:textId="77777777" w:rsidR="002C2DBD" w:rsidRPr="00C11468" w:rsidRDefault="002C2DBD">
            <w:pPr>
              <w:pStyle w:val="TableText"/>
              <w:rPr>
                <w:rFonts w:ascii="Calibri" w:hAnsi="Calibri" w:cs="Arial"/>
              </w:rPr>
            </w:pPr>
          </w:p>
        </w:tc>
        <w:tc>
          <w:tcPr>
            <w:tcW w:w="1080" w:type="dxa"/>
            <w:tcBorders>
              <w:top w:val="single" w:sz="6" w:space="0" w:color="auto"/>
              <w:left w:val="single" w:sz="6" w:space="0" w:color="auto"/>
              <w:bottom w:val="single" w:sz="6" w:space="0" w:color="auto"/>
              <w:right w:val="single" w:sz="6" w:space="0" w:color="auto"/>
            </w:tcBorders>
          </w:tcPr>
          <w:p w14:paraId="73F07BC0" w14:textId="77777777" w:rsidR="002C2DBD" w:rsidRPr="00C11468" w:rsidRDefault="002C2DBD">
            <w:pPr>
              <w:pStyle w:val="TableText"/>
              <w:rPr>
                <w:rFonts w:ascii="Calibri" w:hAnsi="Calibri" w:cs="Arial"/>
              </w:rPr>
            </w:pPr>
          </w:p>
        </w:tc>
        <w:tc>
          <w:tcPr>
            <w:tcW w:w="1823" w:type="dxa"/>
            <w:tcBorders>
              <w:top w:val="single" w:sz="6" w:space="0" w:color="auto"/>
              <w:left w:val="single" w:sz="6" w:space="0" w:color="auto"/>
              <w:bottom w:val="single" w:sz="6" w:space="0" w:color="auto"/>
              <w:right w:val="single" w:sz="6" w:space="0" w:color="auto"/>
            </w:tcBorders>
          </w:tcPr>
          <w:p w14:paraId="6BC85D0C" w14:textId="77777777" w:rsidR="002C2DBD" w:rsidRPr="00C11468" w:rsidRDefault="002C2DBD">
            <w:pPr>
              <w:pStyle w:val="TableText"/>
              <w:rPr>
                <w:rFonts w:ascii="Calibri" w:hAnsi="Calibri" w:cs="Arial"/>
              </w:rPr>
            </w:pPr>
          </w:p>
        </w:tc>
        <w:tc>
          <w:tcPr>
            <w:tcW w:w="979" w:type="dxa"/>
            <w:tcBorders>
              <w:top w:val="single" w:sz="6" w:space="0" w:color="auto"/>
              <w:left w:val="single" w:sz="6" w:space="0" w:color="auto"/>
              <w:bottom w:val="single" w:sz="6" w:space="0" w:color="auto"/>
              <w:right w:val="single" w:sz="6" w:space="0" w:color="auto"/>
            </w:tcBorders>
          </w:tcPr>
          <w:p w14:paraId="00A68F92" w14:textId="77777777" w:rsidR="002C2DBD" w:rsidRPr="00C11468" w:rsidRDefault="002C2DBD">
            <w:pPr>
              <w:pStyle w:val="TableText"/>
              <w:rPr>
                <w:rFonts w:ascii="Calibri" w:hAnsi="Calibri" w:cs="Arial"/>
              </w:rPr>
            </w:pPr>
          </w:p>
        </w:tc>
        <w:tc>
          <w:tcPr>
            <w:tcW w:w="979" w:type="dxa"/>
            <w:tcBorders>
              <w:top w:val="single" w:sz="6" w:space="0" w:color="auto"/>
              <w:left w:val="single" w:sz="6" w:space="0" w:color="auto"/>
              <w:bottom w:val="single" w:sz="6" w:space="0" w:color="auto"/>
              <w:right w:val="double" w:sz="6" w:space="0" w:color="auto"/>
            </w:tcBorders>
          </w:tcPr>
          <w:p w14:paraId="10DE9169" w14:textId="77777777" w:rsidR="002C2DBD" w:rsidRPr="00C11468" w:rsidRDefault="002C2DBD">
            <w:pPr>
              <w:pStyle w:val="TableText"/>
              <w:rPr>
                <w:rFonts w:ascii="Calibri" w:hAnsi="Calibri" w:cs="Arial"/>
              </w:rPr>
            </w:pPr>
          </w:p>
        </w:tc>
      </w:tr>
      <w:tr w:rsidR="002C2DBD" w:rsidRPr="00C11468" w14:paraId="664434EA" w14:textId="77777777" w:rsidTr="00CF5393">
        <w:tc>
          <w:tcPr>
            <w:tcW w:w="1204" w:type="dxa"/>
            <w:tcBorders>
              <w:top w:val="single" w:sz="6" w:space="0" w:color="auto"/>
              <w:left w:val="double" w:sz="6" w:space="0" w:color="auto"/>
              <w:bottom w:val="single" w:sz="6" w:space="0" w:color="auto"/>
              <w:right w:val="single" w:sz="6" w:space="0" w:color="auto"/>
            </w:tcBorders>
          </w:tcPr>
          <w:p w14:paraId="6A640C95" w14:textId="77777777" w:rsidR="002C2DBD" w:rsidRPr="00C11468" w:rsidRDefault="002C2DBD">
            <w:pPr>
              <w:pStyle w:val="TableText"/>
              <w:rPr>
                <w:rFonts w:ascii="Calibri" w:hAnsi="Calibri" w:cs="Arial"/>
              </w:rPr>
            </w:pPr>
          </w:p>
        </w:tc>
        <w:tc>
          <w:tcPr>
            <w:tcW w:w="4106" w:type="dxa"/>
            <w:tcBorders>
              <w:top w:val="single" w:sz="6" w:space="0" w:color="auto"/>
              <w:left w:val="single" w:sz="6" w:space="0" w:color="auto"/>
              <w:bottom w:val="single" w:sz="6" w:space="0" w:color="auto"/>
              <w:right w:val="single" w:sz="6" w:space="0" w:color="auto"/>
            </w:tcBorders>
          </w:tcPr>
          <w:p w14:paraId="1B439822" w14:textId="77777777" w:rsidR="002C2DBD" w:rsidRPr="00C11468" w:rsidRDefault="002C2DBD">
            <w:pPr>
              <w:pStyle w:val="TableText"/>
              <w:rPr>
                <w:rFonts w:ascii="Calibri" w:hAnsi="Calibri" w:cs="Arial"/>
              </w:rPr>
            </w:pPr>
          </w:p>
        </w:tc>
        <w:tc>
          <w:tcPr>
            <w:tcW w:w="1080" w:type="dxa"/>
            <w:tcBorders>
              <w:top w:val="single" w:sz="6" w:space="0" w:color="auto"/>
              <w:left w:val="single" w:sz="6" w:space="0" w:color="auto"/>
              <w:bottom w:val="single" w:sz="6" w:space="0" w:color="auto"/>
              <w:right w:val="single" w:sz="6" w:space="0" w:color="auto"/>
            </w:tcBorders>
          </w:tcPr>
          <w:p w14:paraId="0B300854" w14:textId="77777777" w:rsidR="002C2DBD" w:rsidRPr="00C11468" w:rsidRDefault="002C2DBD">
            <w:pPr>
              <w:pStyle w:val="TableText"/>
              <w:rPr>
                <w:rFonts w:ascii="Calibri" w:hAnsi="Calibri" w:cs="Arial"/>
              </w:rPr>
            </w:pPr>
          </w:p>
        </w:tc>
        <w:tc>
          <w:tcPr>
            <w:tcW w:w="1823" w:type="dxa"/>
            <w:tcBorders>
              <w:top w:val="single" w:sz="6" w:space="0" w:color="auto"/>
              <w:left w:val="single" w:sz="6" w:space="0" w:color="auto"/>
              <w:bottom w:val="single" w:sz="6" w:space="0" w:color="auto"/>
              <w:right w:val="single" w:sz="6" w:space="0" w:color="auto"/>
            </w:tcBorders>
          </w:tcPr>
          <w:p w14:paraId="4CBC25ED" w14:textId="77777777" w:rsidR="002C2DBD" w:rsidRPr="00C11468" w:rsidRDefault="002C2DBD">
            <w:pPr>
              <w:pStyle w:val="TableText"/>
              <w:rPr>
                <w:rFonts w:ascii="Calibri" w:hAnsi="Calibri" w:cs="Arial"/>
              </w:rPr>
            </w:pPr>
          </w:p>
        </w:tc>
        <w:tc>
          <w:tcPr>
            <w:tcW w:w="979" w:type="dxa"/>
            <w:tcBorders>
              <w:top w:val="single" w:sz="6" w:space="0" w:color="auto"/>
              <w:left w:val="single" w:sz="6" w:space="0" w:color="auto"/>
              <w:bottom w:val="single" w:sz="6" w:space="0" w:color="auto"/>
              <w:right w:val="single" w:sz="6" w:space="0" w:color="auto"/>
            </w:tcBorders>
          </w:tcPr>
          <w:p w14:paraId="6907E3C4" w14:textId="77777777" w:rsidR="002C2DBD" w:rsidRPr="00C11468" w:rsidRDefault="002C2DBD">
            <w:pPr>
              <w:pStyle w:val="TableText"/>
              <w:rPr>
                <w:rFonts w:ascii="Calibri" w:hAnsi="Calibri" w:cs="Arial"/>
              </w:rPr>
            </w:pPr>
          </w:p>
        </w:tc>
        <w:tc>
          <w:tcPr>
            <w:tcW w:w="979" w:type="dxa"/>
            <w:tcBorders>
              <w:top w:val="single" w:sz="6" w:space="0" w:color="auto"/>
              <w:left w:val="single" w:sz="6" w:space="0" w:color="auto"/>
              <w:bottom w:val="single" w:sz="6" w:space="0" w:color="auto"/>
              <w:right w:val="double" w:sz="6" w:space="0" w:color="auto"/>
            </w:tcBorders>
          </w:tcPr>
          <w:p w14:paraId="6EB9BAE7" w14:textId="77777777" w:rsidR="002C2DBD" w:rsidRPr="00C11468" w:rsidRDefault="002C2DBD">
            <w:pPr>
              <w:pStyle w:val="TableText"/>
              <w:rPr>
                <w:rFonts w:ascii="Calibri" w:hAnsi="Calibri" w:cs="Arial"/>
              </w:rPr>
            </w:pPr>
          </w:p>
        </w:tc>
      </w:tr>
      <w:tr w:rsidR="002C2DBD" w:rsidRPr="00C11468" w14:paraId="0DE1AC2F" w14:textId="77777777" w:rsidTr="00CF5393">
        <w:tc>
          <w:tcPr>
            <w:tcW w:w="1204" w:type="dxa"/>
            <w:tcBorders>
              <w:top w:val="single" w:sz="6" w:space="0" w:color="auto"/>
              <w:left w:val="double" w:sz="6" w:space="0" w:color="auto"/>
              <w:bottom w:val="single" w:sz="6" w:space="0" w:color="auto"/>
              <w:right w:val="single" w:sz="6" w:space="0" w:color="auto"/>
            </w:tcBorders>
          </w:tcPr>
          <w:p w14:paraId="61AEDEBB" w14:textId="77777777" w:rsidR="002C2DBD" w:rsidRPr="00C11468" w:rsidRDefault="002C2DBD">
            <w:pPr>
              <w:pStyle w:val="TableText"/>
              <w:rPr>
                <w:rFonts w:ascii="Calibri" w:hAnsi="Calibri" w:cs="Arial"/>
              </w:rPr>
            </w:pPr>
          </w:p>
        </w:tc>
        <w:tc>
          <w:tcPr>
            <w:tcW w:w="4106" w:type="dxa"/>
            <w:tcBorders>
              <w:top w:val="single" w:sz="6" w:space="0" w:color="auto"/>
              <w:left w:val="single" w:sz="6" w:space="0" w:color="auto"/>
              <w:bottom w:val="single" w:sz="6" w:space="0" w:color="auto"/>
              <w:right w:val="single" w:sz="6" w:space="0" w:color="auto"/>
            </w:tcBorders>
          </w:tcPr>
          <w:p w14:paraId="0CA39117" w14:textId="77777777" w:rsidR="002C2DBD" w:rsidRPr="00C11468" w:rsidRDefault="002C2DBD">
            <w:pPr>
              <w:pStyle w:val="TableText"/>
              <w:rPr>
                <w:rFonts w:ascii="Calibri" w:hAnsi="Calibri" w:cs="Arial"/>
              </w:rPr>
            </w:pPr>
          </w:p>
        </w:tc>
        <w:tc>
          <w:tcPr>
            <w:tcW w:w="1080" w:type="dxa"/>
            <w:tcBorders>
              <w:top w:val="single" w:sz="6" w:space="0" w:color="auto"/>
              <w:left w:val="single" w:sz="6" w:space="0" w:color="auto"/>
              <w:bottom w:val="single" w:sz="6" w:space="0" w:color="auto"/>
              <w:right w:val="single" w:sz="6" w:space="0" w:color="auto"/>
            </w:tcBorders>
          </w:tcPr>
          <w:p w14:paraId="7A01DB12" w14:textId="77777777" w:rsidR="002C2DBD" w:rsidRPr="00C11468" w:rsidRDefault="002C2DBD">
            <w:pPr>
              <w:pStyle w:val="TableText"/>
              <w:rPr>
                <w:rFonts w:ascii="Calibri" w:hAnsi="Calibri" w:cs="Arial"/>
              </w:rPr>
            </w:pPr>
          </w:p>
        </w:tc>
        <w:tc>
          <w:tcPr>
            <w:tcW w:w="1823" w:type="dxa"/>
            <w:tcBorders>
              <w:top w:val="single" w:sz="6" w:space="0" w:color="auto"/>
              <w:left w:val="single" w:sz="6" w:space="0" w:color="auto"/>
              <w:bottom w:val="single" w:sz="6" w:space="0" w:color="auto"/>
              <w:right w:val="single" w:sz="6" w:space="0" w:color="auto"/>
            </w:tcBorders>
          </w:tcPr>
          <w:p w14:paraId="343E38D3" w14:textId="77777777" w:rsidR="002C2DBD" w:rsidRPr="00C11468" w:rsidRDefault="002C2DBD">
            <w:pPr>
              <w:pStyle w:val="TableText"/>
              <w:rPr>
                <w:rFonts w:ascii="Calibri" w:hAnsi="Calibri" w:cs="Arial"/>
              </w:rPr>
            </w:pPr>
          </w:p>
        </w:tc>
        <w:tc>
          <w:tcPr>
            <w:tcW w:w="979" w:type="dxa"/>
            <w:tcBorders>
              <w:top w:val="single" w:sz="6" w:space="0" w:color="auto"/>
              <w:left w:val="single" w:sz="6" w:space="0" w:color="auto"/>
              <w:bottom w:val="single" w:sz="6" w:space="0" w:color="auto"/>
              <w:right w:val="single" w:sz="6" w:space="0" w:color="auto"/>
            </w:tcBorders>
          </w:tcPr>
          <w:p w14:paraId="5216D716" w14:textId="77777777" w:rsidR="002C2DBD" w:rsidRPr="00C11468" w:rsidRDefault="002C2DBD">
            <w:pPr>
              <w:pStyle w:val="TableText"/>
              <w:rPr>
                <w:rFonts w:ascii="Calibri" w:hAnsi="Calibri" w:cs="Arial"/>
              </w:rPr>
            </w:pPr>
          </w:p>
        </w:tc>
        <w:tc>
          <w:tcPr>
            <w:tcW w:w="979" w:type="dxa"/>
            <w:tcBorders>
              <w:top w:val="single" w:sz="6" w:space="0" w:color="auto"/>
              <w:left w:val="single" w:sz="6" w:space="0" w:color="auto"/>
              <w:bottom w:val="single" w:sz="6" w:space="0" w:color="auto"/>
              <w:right w:val="double" w:sz="6" w:space="0" w:color="auto"/>
            </w:tcBorders>
          </w:tcPr>
          <w:p w14:paraId="51463810" w14:textId="77777777" w:rsidR="002C2DBD" w:rsidRPr="00C11468" w:rsidRDefault="002C2DBD">
            <w:pPr>
              <w:pStyle w:val="TableText"/>
              <w:rPr>
                <w:rFonts w:ascii="Calibri" w:hAnsi="Calibri" w:cs="Arial"/>
              </w:rPr>
            </w:pPr>
          </w:p>
        </w:tc>
      </w:tr>
      <w:tr w:rsidR="002C2DBD" w:rsidRPr="00C11468" w14:paraId="04853C0A" w14:textId="77777777" w:rsidTr="00CF5393">
        <w:tc>
          <w:tcPr>
            <w:tcW w:w="1204" w:type="dxa"/>
            <w:tcBorders>
              <w:top w:val="single" w:sz="6" w:space="0" w:color="auto"/>
              <w:left w:val="double" w:sz="6" w:space="0" w:color="auto"/>
              <w:bottom w:val="single" w:sz="6" w:space="0" w:color="auto"/>
              <w:right w:val="single" w:sz="6" w:space="0" w:color="auto"/>
            </w:tcBorders>
          </w:tcPr>
          <w:p w14:paraId="25974FE8" w14:textId="77777777" w:rsidR="002C2DBD" w:rsidRPr="00C11468" w:rsidRDefault="002C2DBD">
            <w:pPr>
              <w:pStyle w:val="TableText"/>
              <w:rPr>
                <w:rFonts w:ascii="Calibri" w:hAnsi="Calibri" w:cs="Arial"/>
              </w:rPr>
            </w:pPr>
          </w:p>
        </w:tc>
        <w:tc>
          <w:tcPr>
            <w:tcW w:w="4106" w:type="dxa"/>
            <w:tcBorders>
              <w:top w:val="single" w:sz="6" w:space="0" w:color="auto"/>
              <w:left w:val="single" w:sz="6" w:space="0" w:color="auto"/>
              <w:bottom w:val="single" w:sz="6" w:space="0" w:color="auto"/>
              <w:right w:val="single" w:sz="6" w:space="0" w:color="auto"/>
            </w:tcBorders>
          </w:tcPr>
          <w:p w14:paraId="38E1400A" w14:textId="77777777" w:rsidR="002C2DBD" w:rsidRPr="00C11468" w:rsidRDefault="002C2DBD">
            <w:pPr>
              <w:pStyle w:val="TableText"/>
              <w:rPr>
                <w:rFonts w:ascii="Calibri" w:hAnsi="Calibri" w:cs="Arial"/>
              </w:rPr>
            </w:pPr>
          </w:p>
        </w:tc>
        <w:tc>
          <w:tcPr>
            <w:tcW w:w="1080" w:type="dxa"/>
            <w:tcBorders>
              <w:top w:val="single" w:sz="6" w:space="0" w:color="auto"/>
              <w:left w:val="single" w:sz="6" w:space="0" w:color="auto"/>
              <w:bottom w:val="single" w:sz="6" w:space="0" w:color="auto"/>
              <w:right w:val="single" w:sz="6" w:space="0" w:color="auto"/>
            </w:tcBorders>
          </w:tcPr>
          <w:p w14:paraId="3462816C" w14:textId="77777777" w:rsidR="002C2DBD" w:rsidRPr="00C11468" w:rsidRDefault="002C2DBD">
            <w:pPr>
              <w:pStyle w:val="TableText"/>
              <w:rPr>
                <w:rFonts w:ascii="Calibri" w:hAnsi="Calibri" w:cs="Arial"/>
              </w:rPr>
            </w:pPr>
          </w:p>
        </w:tc>
        <w:tc>
          <w:tcPr>
            <w:tcW w:w="1823" w:type="dxa"/>
            <w:tcBorders>
              <w:top w:val="single" w:sz="6" w:space="0" w:color="auto"/>
              <w:left w:val="single" w:sz="6" w:space="0" w:color="auto"/>
              <w:bottom w:val="single" w:sz="6" w:space="0" w:color="auto"/>
              <w:right w:val="single" w:sz="6" w:space="0" w:color="auto"/>
            </w:tcBorders>
          </w:tcPr>
          <w:p w14:paraId="420BD225" w14:textId="77777777" w:rsidR="002C2DBD" w:rsidRPr="00C11468" w:rsidRDefault="002C2DBD">
            <w:pPr>
              <w:pStyle w:val="TableText"/>
              <w:rPr>
                <w:rFonts w:ascii="Calibri" w:hAnsi="Calibri" w:cs="Arial"/>
              </w:rPr>
            </w:pPr>
          </w:p>
        </w:tc>
        <w:tc>
          <w:tcPr>
            <w:tcW w:w="979" w:type="dxa"/>
            <w:tcBorders>
              <w:top w:val="single" w:sz="6" w:space="0" w:color="auto"/>
              <w:left w:val="single" w:sz="6" w:space="0" w:color="auto"/>
              <w:bottom w:val="single" w:sz="6" w:space="0" w:color="auto"/>
              <w:right w:val="single" w:sz="6" w:space="0" w:color="auto"/>
            </w:tcBorders>
          </w:tcPr>
          <w:p w14:paraId="5A899AF9" w14:textId="77777777" w:rsidR="002C2DBD" w:rsidRPr="00C11468" w:rsidRDefault="002C2DBD">
            <w:pPr>
              <w:pStyle w:val="TableText"/>
              <w:rPr>
                <w:rFonts w:ascii="Calibri" w:hAnsi="Calibri" w:cs="Arial"/>
              </w:rPr>
            </w:pPr>
          </w:p>
        </w:tc>
        <w:tc>
          <w:tcPr>
            <w:tcW w:w="979" w:type="dxa"/>
            <w:tcBorders>
              <w:top w:val="single" w:sz="6" w:space="0" w:color="auto"/>
              <w:left w:val="single" w:sz="6" w:space="0" w:color="auto"/>
              <w:bottom w:val="single" w:sz="6" w:space="0" w:color="auto"/>
              <w:right w:val="double" w:sz="6" w:space="0" w:color="auto"/>
            </w:tcBorders>
          </w:tcPr>
          <w:p w14:paraId="6C0B31DF" w14:textId="77777777" w:rsidR="002C2DBD" w:rsidRPr="00C11468" w:rsidRDefault="002C2DBD">
            <w:pPr>
              <w:pStyle w:val="TableText"/>
              <w:rPr>
                <w:rFonts w:ascii="Calibri" w:hAnsi="Calibri" w:cs="Arial"/>
              </w:rPr>
            </w:pPr>
          </w:p>
        </w:tc>
      </w:tr>
      <w:tr w:rsidR="002C2DBD" w:rsidRPr="00C11468" w14:paraId="29FFB64E" w14:textId="77777777" w:rsidTr="00CF5393">
        <w:tc>
          <w:tcPr>
            <w:tcW w:w="1204" w:type="dxa"/>
            <w:tcBorders>
              <w:top w:val="single" w:sz="6" w:space="0" w:color="auto"/>
              <w:left w:val="double" w:sz="6" w:space="0" w:color="auto"/>
              <w:bottom w:val="single" w:sz="6" w:space="0" w:color="auto"/>
              <w:right w:val="single" w:sz="6" w:space="0" w:color="auto"/>
            </w:tcBorders>
          </w:tcPr>
          <w:p w14:paraId="065D0136" w14:textId="77777777" w:rsidR="002C2DBD" w:rsidRPr="00C11468" w:rsidRDefault="002C2DBD">
            <w:pPr>
              <w:pStyle w:val="TableText"/>
              <w:rPr>
                <w:rFonts w:ascii="Calibri" w:hAnsi="Calibri" w:cs="Arial"/>
              </w:rPr>
            </w:pPr>
          </w:p>
        </w:tc>
        <w:tc>
          <w:tcPr>
            <w:tcW w:w="4106" w:type="dxa"/>
            <w:tcBorders>
              <w:top w:val="single" w:sz="6" w:space="0" w:color="auto"/>
              <w:left w:val="single" w:sz="6" w:space="0" w:color="auto"/>
              <w:bottom w:val="single" w:sz="6" w:space="0" w:color="auto"/>
              <w:right w:val="single" w:sz="6" w:space="0" w:color="auto"/>
            </w:tcBorders>
          </w:tcPr>
          <w:p w14:paraId="39042339" w14:textId="77777777" w:rsidR="002C2DBD" w:rsidRPr="00C11468" w:rsidRDefault="002C2DBD">
            <w:pPr>
              <w:pStyle w:val="TableText"/>
              <w:rPr>
                <w:rFonts w:ascii="Calibri" w:hAnsi="Calibri" w:cs="Arial"/>
              </w:rPr>
            </w:pPr>
          </w:p>
        </w:tc>
        <w:tc>
          <w:tcPr>
            <w:tcW w:w="1080" w:type="dxa"/>
            <w:tcBorders>
              <w:top w:val="single" w:sz="6" w:space="0" w:color="auto"/>
              <w:left w:val="single" w:sz="6" w:space="0" w:color="auto"/>
              <w:bottom w:val="single" w:sz="6" w:space="0" w:color="auto"/>
              <w:right w:val="single" w:sz="6" w:space="0" w:color="auto"/>
            </w:tcBorders>
          </w:tcPr>
          <w:p w14:paraId="6EC81ACB" w14:textId="77777777" w:rsidR="002C2DBD" w:rsidRPr="00C11468" w:rsidRDefault="002C2DBD">
            <w:pPr>
              <w:pStyle w:val="TableText"/>
              <w:rPr>
                <w:rFonts w:ascii="Calibri" w:hAnsi="Calibri" w:cs="Arial"/>
              </w:rPr>
            </w:pPr>
          </w:p>
        </w:tc>
        <w:tc>
          <w:tcPr>
            <w:tcW w:w="1823" w:type="dxa"/>
            <w:tcBorders>
              <w:top w:val="single" w:sz="6" w:space="0" w:color="auto"/>
              <w:left w:val="single" w:sz="6" w:space="0" w:color="auto"/>
              <w:bottom w:val="single" w:sz="6" w:space="0" w:color="auto"/>
              <w:right w:val="single" w:sz="6" w:space="0" w:color="auto"/>
            </w:tcBorders>
          </w:tcPr>
          <w:p w14:paraId="0DB8DCD4" w14:textId="77777777" w:rsidR="002C2DBD" w:rsidRPr="00C11468" w:rsidRDefault="002C2DBD">
            <w:pPr>
              <w:pStyle w:val="TableText"/>
              <w:rPr>
                <w:rFonts w:ascii="Calibri" w:hAnsi="Calibri" w:cs="Arial"/>
              </w:rPr>
            </w:pPr>
          </w:p>
        </w:tc>
        <w:tc>
          <w:tcPr>
            <w:tcW w:w="979" w:type="dxa"/>
            <w:tcBorders>
              <w:top w:val="single" w:sz="6" w:space="0" w:color="auto"/>
              <w:left w:val="single" w:sz="6" w:space="0" w:color="auto"/>
              <w:bottom w:val="single" w:sz="6" w:space="0" w:color="auto"/>
              <w:right w:val="single" w:sz="6" w:space="0" w:color="auto"/>
            </w:tcBorders>
          </w:tcPr>
          <w:p w14:paraId="07FC66E5" w14:textId="77777777" w:rsidR="002C2DBD" w:rsidRPr="00C11468" w:rsidRDefault="002C2DBD">
            <w:pPr>
              <w:pStyle w:val="TableText"/>
              <w:rPr>
                <w:rFonts w:ascii="Calibri" w:hAnsi="Calibri" w:cs="Arial"/>
              </w:rPr>
            </w:pPr>
          </w:p>
        </w:tc>
        <w:tc>
          <w:tcPr>
            <w:tcW w:w="979" w:type="dxa"/>
            <w:tcBorders>
              <w:top w:val="single" w:sz="6" w:space="0" w:color="auto"/>
              <w:left w:val="single" w:sz="6" w:space="0" w:color="auto"/>
              <w:bottom w:val="single" w:sz="6" w:space="0" w:color="auto"/>
              <w:right w:val="double" w:sz="6" w:space="0" w:color="auto"/>
            </w:tcBorders>
          </w:tcPr>
          <w:p w14:paraId="7904034E" w14:textId="77777777" w:rsidR="002C2DBD" w:rsidRPr="00C11468" w:rsidRDefault="002C2DBD">
            <w:pPr>
              <w:pStyle w:val="TableText"/>
              <w:rPr>
                <w:rFonts w:ascii="Calibri" w:hAnsi="Calibri" w:cs="Arial"/>
              </w:rPr>
            </w:pPr>
          </w:p>
        </w:tc>
      </w:tr>
      <w:tr w:rsidR="002C2DBD" w:rsidRPr="00C11468" w14:paraId="247E8592" w14:textId="77777777" w:rsidTr="00CF5393">
        <w:tc>
          <w:tcPr>
            <w:tcW w:w="1204" w:type="dxa"/>
            <w:tcBorders>
              <w:top w:val="single" w:sz="6" w:space="0" w:color="auto"/>
              <w:left w:val="double" w:sz="6" w:space="0" w:color="auto"/>
              <w:bottom w:val="single" w:sz="6" w:space="0" w:color="auto"/>
              <w:right w:val="single" w:sz="6" w:space="0" w:color="auto"/>
            </w:tcBorders>
          </w:tcPr>
          <w:p w14:paraId="5201A8A0" w14:textId="77777777" w:rsidR="002C2DBD" w:rsidRPr="00C11468" w:rsidRDefault="002C2DBD">
            <w:pPr>
              <w:pStyle w:val="TableText"/>
              <w:rPr>
                <w:rFonts w:ascii="Calibri" w:hAnsi="Calibri" w:cs="Arial"/>
              </w:rPr>
            </w:pPr>
          </w:p>
        </w:tc>
        <w:tc>
          <w:tcPr>
            <w:tcW w:w="4106" w:type="dxa"/>
            <w:tcBorders>
              <w:top w:val="single" w:sz="6" w:space="0" w:color="auto"/>
              <w:left w:val="single" w:sz="6" w:space="0" w:color="auto"/>
              <w:bottom w:val="single" w:sz="6" w:space="0" w:color="auto"/>
              <w:right w:val="single" w:sz="6" w:space="0" w:color="auto"/>
            </w:tcBorders>
          </w:tcPr>
          <w:p w14:paraId="24AED73F" w14:textId="77777777" w:rsidR="002C2DBD" w:rsidRPr="00C11468" w:rsidRDefault="002C2DBD">
            <w:pPr>
              <w:pStyle w:val="TableText"/>
              <w:rPr>
                <w:rFonts w:ascii="Calibri" w:hAnsi="Calibri" w:cs="Arial"/>
              </w:rPr>
            </w:pPr>
          </w:p>
        </w:tc>
        <w:tc>
          <w:tcPr>
            <w:tcW w:w="1080" w:type="dxa"/>
            <w:tcBorders>
              <w:top w:val="single" w:sz="6" w:space="0" w:color="auto"/>
              <w:left w:val="single" w:sz="6" w:space="0" w:color="auto"/>
              <w:bottom w:val="single" w:sz="6" w:space="0" w:color="auto"/>
              <w:right w:val="single" w:sz="6" w:space="0" w:color="auto"/>
            </w:tcBorders>
          </w:tcPr>
          <w:p w14:paraId="62844C8C" w14:textId="77777777" w:rsidR="002C2DBD" w:rsidRPr="00C11468" w:rsidRDefault="002C2DBD">
            <w:pPr>
              <w:pStyle w:val="TableText"/>
              <w:rPr>
                <w:rFonts w:ascii="Calibri" w:hAnsi="Calibri" w:cs="Arial"/>
              </w:rPr>
            </w:pPr>
          </w:p>
        </w:tc>
        <w:tc>
          <w:tcPr>
            <w:tcW w:w="1823" w:type="dxa"/>
            <w:tcBorders>
              <w:top w:val="single" w:sz="6" w:space="0" w:color="auto"/>
              <w:left w:val="single" w:sz="6" w:space="0" w:color="auto"/>
              <w:bottom w:val="single" w:sz="6" w:space="0" w:color="auto"/>
              <w:right w:val="single" w:sz="6" w:space="0" w:color="auto"/>
            </w:tcBorders>
          </w:tcPr>
          <w:p w14:paraId="08798DB3" w14:textId="77777777" w:rsidR="002C2DBD" w:rsidRPr="00C11468" w:rsidRDefault="002C2DBD">
            <w:pPr>
              <w:pStyle w:val="TableText"/>
              <w:rPr>
                <w:rFonts w:ascii="Calibri" w:hAnsi="Calibri" w:cs="Arial"/>
              </w:rPr>
            </w:pPr>
          </w:p>
        </w:tc>
        <w:tc>
          <w:tcPr>
            <w:tcW w:w="979" w:type="dxa"/>
            <w:tcBorders>
              <w:top w:val="single" w:sz="6" w:space="0" w:color="auto"/>
              <w:left w:val="single" w:sz="6" w:space="0" w:color="auto"/>
              <w:bottom w:val="single" w:sz="6" w:space="0" w:color="auto"/>
              <w:right w:val="single" w:sz="6" w:space="0" w:color="auto"/>
            </w:tcBorders>
          </w:tcPr>
          <w:p w14:paraId="3A3DC2A7" w14:textId="77777777" w:rsidR="002C2DBD" w:rsidRPr="00C11468" w:rsidRDefault="002C2DBD">
            <w:pPr>
              <w:pStyle w:val="TableText"/>
              <w:rPr>
                <w:rFonts w:ascii="Calibri" w:hAnsi="Calibri" w:cs="Arial"/>
              </w:rPr>
            </w:pPr>
          </w:p>
        </w:tc>
        <w:tc>
          <w:tcPr>
            <w:tcW w:w="979" w:type="dxa"/>
            <w:tcBorders>
              <w:top w:val="single" w:sz="6" w:space="0" w:color="auto"/>
              <w:left w:val="single" w:sz="6" w:space="0" w:color="auto"/>
              <w:bottom w:val="single" w:sz="6" w:space="0" w:color="auto"/>
              <w:right w:val="double" w:sz="6" w:space="0" w:color="auto"/>
            </w:tcBorders>
          </w:tcPr>
          <w:p w14:paraId="6E61441A" w14:textId="77777777" w:rsidR="002C2DBD" w:rsidRPr="00C11468" w:rsidRDefault="002C2DBD">
            <w:pPr>
              <w:pStyle w:val="TableText"/>
              <w:rPr>
                <w:rFonts w:ascii="Calibri" w:hAnsi="Calibri" w:cs="Arial"/>
              </w:rPr>
            </w:pPr>
          </w:p>
        </w:tc>
      </w:tr>
      <w:tr w:rsidR="002C2DBD" w:rsidRPr="00C11468" w14:paraId="3968BAF0" w14:textId="77777777" w:rsidTr="00CF5393">
        <w:tc>
          <w:tcPr>
            <w:tcW w:w="1204" w:type="dxa"/>
            <w:tcBorders>
              <w:top w:val="single" w:sz="6" w:space="0" w:color="auto"/>
              <w:left w:val="double" w:sz="6" w:space="0" w:color="auto"/>
              <w:bottom w:val="double" w:sz="6" w:space="0" w:color="auto"/>
              <w:right w:val="single" w:sz="6" w:space="0" w:color="auto"/>
            </w:tcBorders>
          </w:tcPr>
          <w:p w14:paraId="24D6E9B6" w14:textId="77777777" w:rsidR="002C2DBD" w:rsidRPr="00C11468" w:rsidRDefault="002C2DBD">
            <w:pPr>
              <w:pStyle w:val="TableText"/>
              <w:rPr>
                <w:rFonts w:ascii="Calibri" w:hAnsi="Calibri" w:cs="Arial"/>
              </w:rPr>
            </w:pPr>
          </w:p>
        </w:tc>
        <w:tc>
          <w:tcPr>
            <w:tcW w:w="4106" w:type="dxa"/>
            <w:tcBorders>
              <w:top w:val="single" w:sz="6" w:space="0" w:color="auto"/>
              <w:left w:val="single" w:sz="6" w:space="0" w:color="auto"/>
              <w:bottom w:val="double" w:sz="6" w:space="0" w:color="auto"/>
              <w:right w:val="single" w:sz="6" w:space="0" w:color="auto"/>
            </w:tcBorders>
          </w:tcPr>
          <w:p w14:paraId="63D0C361" w14:textId="77777777" w:rsidR="002C2DBD" w:rsidRPr="00C11468" w:rsidRDefault="002C2DBD">
            <w:pPr>
              <w:pStyle w:val="TableText"/>
              <w:rPr>
                <w:rFonts w:ascii="Calibri" w:hAnsi="Calibri" w:cs="Arial"/>
              </w:rPr>
            </w:pPr>
          </w:p>
        </w:tc>
        <w:tc>
          <w:tcPr>
            <w:tcW w:w="1080" w:type="dxa"/>
            <w:tcBorders>
              <w:top w:val="single" w:sz="6" w:space="0" w:color="auto"/>
              <w:left w:val="single" w:sz="6" w:space="0" w:color="auto"/>
              <w:bottom w:val="double" w:sz="6" w:space="0" w:color="auto"/>
              <w:right w:val="single" w:sz="6" w:space="0" w:color="auto"/>
            </w:tcBorders>
          </w:tcPr>
          <w:p w14:paraId="5AE45F64" w14:textId="77777777" w:rsidR="002C2DBD" w:rsidRPr="00C11468" w:rsidRDefault="002C2DBD">
            <w:pPr>
              <w:pStyle w:val="TableText"/>
              <w:rPr>
                <w:rFonts w:ascii="Calibri" w:hAnsi="Calibri" w:cs="Arial"/>
              </w:rPr>
            </w:pPr>
          </w:p>
        </w:tc>
        <w:tc>
          <w:tcPr>
            <w:tcW w:w="1823" w:type="dxa"/>
            <w:tcBorders>
              <w:top w:val="single" w:sz="6" w:space="0" w:color="auto"/>
              <w:left w:val="single" w:sz="6" w:space="0" w:color="auto"/>
              <w:bottom w:val="double" w:sz="6" w:space="0" w:color="auto"/>
              <w:right w:val="single" w:sz="6" w:space="0" w:color="auto"/>
            </w:tcBorders>
          </w:tcPr>
          <w:p w14:paraId="062C6289" w14:textId="77777777" w:rsidR="002C2DBD" w:rsidRPr="00C11468" w:rsidRDefault="002C2DBD">
            <w:pPr>
              <w:pStyle w:val="TableText"/>
              <w:rPr>
                <w:rFonts w:ascii="Calibri" w:hAnsi="Calibri" w:cs="Arial"/>
              </w:rPr>
            </w:pPr>
          </w:p>
        </w:tc>
        <w:tc>
          <w:tcPr>
            <w:tcW w:w="979" w:type="dxa"/>
            <w:tcBorders>
              <w:top w:val="single" w:sz="6" w:space="0" w:color="auto"/>
              <w:left w:val="single" w:sz="6" w:space="0" w:color="auto"/>
              <w:bottom w:val="double" w:sz="6" w:space="0" w:color="auto"/>
              <w:right w:val="single" w:sz="6" w:space="0" w:color="auto"/>
            </w:tcBorders>
          </w:tcPr>
          <w:p w14:paraId="6FCCE820" w14:textId="77777777" w:rsidR="002C2DBD" w:rsidRPr="00C11468" w:rsidRDefault="002C2DBD">
            <w:pPr>
              <w:pStyle w:val="TableText"/>
              <w:rPr>
                <w:rFonts w:ascii="Calibri" w:hAnsi="Calibri" w:cs="Arial"/>
              </w:rPr>
            </w:pPr>
          </w:p>
        </w:tc>
        <w:tc>
          <w:tcPr>
            <w:tcW w:w="979" w:type="dxa"/>
            <w:tcBorders>
              <w:top w:val="single" w:sz="6" w:space="0" w:color="auto"/>
              <w:left w:val="single" w:sz="6" w:space="0" w:color="auto"/>
              <w:bottom w:val="double" w:sz="6" w:space="0" w:color="auto"/>
              <w:right w:val="double" w:sz="6" w:space="0" w:color="auto"/>
            </w:tcBorders>
          </w:tcPr>
          <w:p w14:paraId="22F202F8" w14:textId="77777777" w:rsidR="002C2DBD" w:rsidRPr="00C11468" w:rsidRDefault="002C2DBD">
            <w:pPr>
              <w:pStyle w:val="TableText"/>
              <w:rPr>
                <w:rFonts w:ascii="Calibri" w:hAnsi="Calibri" w:cs="Arial"/>
              </w:rPr>
            </w:pPr>
          </w:p>
        </w:tc>
      </w:tr>
    </w:tbl>
    <w:p w14:paraId="01D850AC" w14:textId="77777777" w:rsidR="002C2DBD" w:rsidRPr="00C11468" w:rsidRDefault="002C2DBD" w:rsidP="002C2DBD">
      <w:pPr>
        <w:tabs>
          <w:tab w:val="left" w:pos="-720"/>
        </w:tabs>
        <w:suppressAutoHyphens/>
        <w:spacing w:before="240"/>
        <w:jc w:val="both"/>
        <w:rPr>
          <w:rFonts w:cs="Arial"/>
          <w:spacing w:val="-3"/>
          <w:szCs w:val="20"/>
        </w:rPr>
      </w:pPr>
      <w:r w:rsidRPr="00C11468">
        <w:rPr>
          <w:rFonts w:cs="Arial"/>
          <w:spacing w:val="-2"/>
          <w:sz w:val="20"/>
        </w:rPr>
        <w:t>THE CONTRACTOR hereby certifies that (</w:t>
      </w:r>
      <w:proofErr w:type="spellStart"/>
      <w:r w:rsidRPr="00C11468">
        <w:rPr>
          <w:rFonts w:cs="Arial"/>
          <w:spacing w:val="-2"/>
          <w:sz w:val="20"/>
        </w:rPr>
        <w:t>i</w:t>
      </w:r>
      <w:proofErr w:type="spellEnd"/>
      <w:r w:rsidRPr="00C11468">
        <w:rPr>
          <w:rFonts w:cs="Arial"/>
          <w:spacing w:val="-2"/>
          <w:sz w:val="20"/>
        </w:rPr>
        <w:t>) THE CONTRACTOR has complied with the requirements of the Contract Documents in the preparation, review, and submission of the designated Submittal and (ii) the Submittal is complete and in accordance with the Contract Documents and the requirements of laws and regulations and governing agencies.</w:t>
      </w:r>
    </w:p>
    <w:p w14:paraId="629B94E6" w14:textId="77777777" w:rsidR="002C2DBD" w:rsidRDefault="002C2DBD" w:rsidP="002C2DBD">
      <w:pPr>
        <w:tabs>
          <w:tab w:val="center" w:pos="4680"/>
        </w:tabs>
        <w:suppressAutoHyphens/>
        <w:spacing w:before="240"/>
        <w:jc w:val="both"/>
        <w:rPr>
          <w:rFonts w:ascii="Arial" w:hAnsi="Arial" w:cs="Arial"/>
          <w:spacing w:val="-3"/>
        </w:rPr>
      </w:pPr>
      <w:r>
        <w:rPr>
          <w:rFonts w:ascii="Arial" w:hAnsi="Arial" w:cs="Arial"/>
          <w:spacing w:val="-1"/>
          <w:sz w:val="15"/>
        </w:rPr>
        <w:tab/>
      </w:r>
      <w:proofErr w:type="gramStart"/>
      <w:r>
        <w:rPr>
          <w:rFonts w:ascii="Arial" w:hAnsi="Arial" w:cs="Arial"/>
          <w:spacing w:val="-1"/>
          <w:sz w:val="15"/>
        </w:rPr>
        <w:t>By:</w:t>
      </w:r>
      <w:r>
        <w:rPr>
          <w:rFonts w:ascii="Arial" w:hAnsi="Arial" w:cs="Arial"/>
          <w:spacing w:val="-3"/>
        </w:rPr>
        <w:t>_</w:t>
      </w:r>
      <w:proofErr w:type="gramEnd"/>
      <w:r>
        <w:rPr>
          <w:rFonts w:ascii="Arial" w:hAnsi="Arial" w:cs="Arial"/>
          <w:spacing w:val="-3"/>
        </w:rPr>
        <w:t>__________________________________</w:t>
      </w:r>
    </w:p>
    <w:p w14:paraId="05AC212A" w14:textId="77777777" w:rsidR="002C2DBD" w:rsidRPr="00264536" w:rsidRDefault="002C2DBD" w:rsidP="002C2DBD">
      <w:pPr>
        <w:pStyle w:val="BodyText"/>
      </w:pPr>
      <w:r>
        <w:rPr>
          <w:rFonts w:ascii="Arial" w:hAnsi="Arial" w:cs="Arial"/>
          <w:spacing w:val="-2"/>
          <w:sz w:val="20"/>
        </w:rPr>
        <w:tab/>
        <w:t xml:space="preserve">      </w:t>
      </w:r>
      <w:r>
        <w:rPr>
          <w:rFonts w:ascii="Arial" w:hAnsi="Arial" w:cs="Arial"/>
          <w:spacing w:val="-2"/>
          <w:sz w:val="20"/>
        </w:rPr>
        <w:tab/>
      </w:r>
      <w:r>
        <w:rPr>
          <w:rFonts w:ascii="Arial" w:hAnsi="Arial" w:cs="Arial"/>
          <w:spacing w:val="-2"/>
          <w:sz w:val="20"/>
        </w:rPr>
        <w:tab/>
      </w:r>
      <w:r>
        <w:rPr>
          <w:rFonts w:ascii="Arial" w:hAnsi="Arial" w:cs="Arial"/>
          <w:spacing w:val="-2"/>
          <w:sz w:val="20"/>
        </w:rPr>
        <w:tab/>
        <w:t>CONTRACTOR</w:t>
      </w:r>
      <w:r>
        <w:rPr>
          <w:rFonts w:ascii="Arial" w:hAnsi="Arial" w:cs="Arial"/>
          <w:spacing w:val="-3"/>
        </w:rPr>
        <w:t xml:space="preserve"> (</w:t>
      </w:r>
      <w:r>
        <w:rPr>
          <w:rFonts w:ascii="Arial" w:hAnsi="Arial" w:cs="Arial"/>
          <w:spacing w:val="-1"/>
          <w:sz w:val="15"/>
        </w:rPr>
        <w:t>Authorized Signature</w:t>
      </w:r>
      <w:r>
        <w:rPr>
          <w:rFonts w:ascii="Arial" w:hAnsi="Arial" w:cs="Arial"/>
          <w:spacing w:val="-3"/>
        </w:rPr>
        <w:t>)</w:t>
      </w:r>
    </w:p>
    <w:sectPr w:rsidR="002C2DBD" w:rsidRPr="00264536" w:rsidSect="002C2DBD">
      <w:headerReference w:type="default" r:id="rId18"/>
      <w:pgSz w:w="12240" w:h="15840" w:code="1"/>
      <w:pgMar w:top="1152"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5" w:author="Liam Sykes" w:date="2022-03-22T10:51:00Z" w:initials="LS">
    <w:p w14:paraId="69B9534E" w14:textId="77777777" w:rsidR="009D3E20" w:rsidRDefault="009D3E20">
      <w:pPr>
        <w:pStyle w:val="CommentText"/>
      </w:pPr>
      <w:r>
        <w:rPr>
          <w:rStyle w:val="CommentReference"/>
        </w:rPr>
        <w:annotationRef/>
      </w:r>
      <w:r>
        <w:t>Need help confirming which of these are relevant for elevated tanks</w:t>
      </w:r>
    </w:p>
  </w:comment>
  <w:comment w:id="375" w:author="Radulovic, Nicole" w:date="2022-10-25T11:08:00Z" w:initials="RN">
    <w:p w14:paraId="05BDBAD8" w14:textId="77777777" w:rsidR="00AF3ED5" w:rsidRDefault="00AF3ED5">
      <w:pPr>
        <w:pStyle w:val="CommentText"/>
      </w:pPr>
      <w:r>
        <w:rPr>
          <w:rStyle w:val="CommentReference"/>
        </w:rPr>
        <w:annotationRef/>
      </w:r>
      <w:r>
        <w:t>For C1, all specs were individually listed. Please either change this to list individual specs or change C1 to include only this point, want to keep consistent</w:t>
      </w:r>
    </w:p>
  </w:comment>
  <w:comment w:id="376" w:author="Johnny Pang" w:date="2022-11-29T09:40:00Z" w:initials="JP">
    <w:p w14:paraId="6882DA7E" w14:textId="77777777" w:rsidR="006D64C7" w:rsidRDefault="006D64C7" w:rsidP="00386DEE">
      <w:pPr>
        <w:pStyle w:val="CommentText"/>
      </w:pPr>
      <w:r>
        <w:rPr>
          <w:rStyle w:val="CommentReference"/>
        </w:rPr>
        <w:annotationRef/>
      </w:r>
      <w:r>
        <w:t>Changed C1 to this way for consistency.</w:t>
      </w:r>
    </w:p>
  </w:comment>
  <w:comment w:id="397" w:author="Liam Sykes" w:date="2022-03-18T10:40:00Z" w:initials="LS">
    <w:p w14:paraId="5AB5AC56" w14:textId="75E2EDEE" w:rsidR="00AC415E" w:rsidRDefault="00AC415E">
      <w:pPr>
        <w:pStyle w:val="CommentText"/>
      </w:pPr>
      <w:r>
        <w:rPr>
          <w:rStyle w:val="CommentReference"/>
        </w:rPr>
        <w:annotationRef/>
      </w:r>
      <w:r>
        <w:t>Added this in because some specific submittals may have longer allowances for review (eg. Schedules, commissioning plan)</w:t>
      </w:r>
    </w:p>
  </w:comment>
  <w:comment w:id="408" w:author="Radulovic, Nicole" w:date="2022-10-25T11:13:00Z" w:initials="RN">
    <w:p w14:paraId="06A13E1B" w14:textId="77777777" w:rsidR="00AF3ED5" w:rsidRDefault="00AF3ED5">
      <w:pPr>
        <w:pStyle w:val="CommentText"/>
      </w:pPr>
      <w:r>
        <w:rPr>
          <w:rStyle w:val="CommentReference"/>
        </w:rPr>
        <w:annotationRef/>
      </w:r>
      <w:r>
        <w:t>Should we also include email here?</w:t>
      </w:r>
    </w:p>
  </w:comment>
  <w:comment w:id="409" w:author="Johnny Pang" w:date="2022-11-29T09:42:00Z" w:initials="JP">
    <w:p w14:paraId="57F0BFF7" w14:textId="77777777" w:rsidR="0089655B" w:rsidRDefault="0089655B" w:rsidP="008905E6">
      <w:pPr>
        <w:pStyle w:val="CommentText"/>
      </w:pPr>
      <w:r>
        <w:rPr>
          <w:rStyle w:val="CommentReference"/>
        </w:rPr>
        <w:annotationRef/>
      </w:r>
      <w:r>
        <w:t>Included.</w:t>
      </w:r>
    </w:p>
  </w:comment>
  <w:comment w:id="577" w:author="Liam Sykes" w:date="2022-03-18T14:07:00Z" w:initials="LS">
    <w:p w14:paraId="72D843A2" w14:textId="78373038" w:rsidR="00DF04F2" w:rsidRDefault="00DF04F2">
      <w:pPr>
        <w:pStyle w:val="CommentText"/>
      </w:pPr>
      <w:r>
        <w:rPr>
          <w:rStyle w:val="CommentReference"/>
        </w:rPr>
        <w:annotationRef/>
      </w:r>
      <w:r>
        <w:t>Section moved up above to section 1.3</w:t>
      </w:r>
      <w:r w:rsidR="003A1D5F">
        <w:t xml:space="preserve"> </w:t>
      </w:r>
      <w:r w:rsidR="00BA46EE">
        <w:t xml:space="preserve">to be included with an addition to the spec </w:t>
      </w:r>
      <w:r w:rsidR="003A1D5F">
        <w:t>from 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B9534E" w15:done="0"/>
  <w15:commentEx w15:paraId="05BDBAD8" w15:done="0"/>
  <w15:commentEx w15:paraId="6882DA7E" w15:paraIdParent="05BDBAD8" w15:done="0"/>
  <w15:commentEx w15:paraId="5AB5AC56" w15:done="0"/>
  <w15:commentEx w15:paraId="06A13E1B" w15:done="0"/>
  <w15:commentEx w15:paraId="57F0BFF7" w15:paraIdParent="06A13E1B" w15:done="0"/>
  <w15:commentEx w15:paraId="72D843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05216" w16cex:dateUtc="2022-11-29T14:40:00Z"/>
  <w16cex:commentExtensible w16cex:durableId="2730527A" w16cex:dateUtc="2022-11-29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B9534E" w16cid:durableId="25E428AF"/>
  <w16cid:commentId w16cid:paraId="05BDBAD8" w16cid:durableId="27024232"/>
  <w16cid:commentId w16cid:paraId="6882DA7E" w16cid:durableId="27305216"/>
  <w16cid:commentId w16cid:paraId="5AB5AC56" w16cid:durableId="25DEE02F"/>
  <w16cid:commentId w16cid:paraId="06A13E1B" w16cid:durableId="27024352"/>
  <w16cid:commentId w16cid:paraId="57F0BFF7" w16cid:durableId="2730527A"/>
  <w16cid:commentId w16cid:paraId="72D843A2" w16cid:durableId="25DF10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DE941" w14:textId="77777777" w:rsidR="00F46BA2" w:rsidRDefault="00F46BA2" w:rsidP="00F05257">
      <w:r>
        <w:separator/>
      </w:r>
    </w:p>
  </w:endnote>
  <w:endnote w:type="continuationSeparator" w:id="0">
    <w:p w14:paraId="2E95DC95" w14:textId="77777777" w:rsidR="00F46BA2" w:rsidRDefault="00F46BA2" w:rsidP="00F05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3BE98" w14:textId="77777777" w:rsidR="00F46BA2" w:rsidRDefault="00F46BA2" w:rsidP="00F05257">
      <w:r>
        <w:separator/>
      </w:r>
    </w:p>
  </w:footnote>
  <w:footnote w:type="continuationSeparator" w:id="0">
    <w:p w14:paraId="7A959C0C" w14:textId="77777777" w:rsidR="00F46BA2" w:rsidRDefault="00F46BA2" w:rsidP="00F05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DBECF" w14:textId="77777777" w:rsidR="00175D62" w:rsidRPr="005B1B60" w:rsidRDefault="00175D62" w:rsidP="00F1796C">
    <w:pPr>
      <w:pBdr>
        <w:top w:val="single" w:sz="4" w:space="1" w:color="auto"/>
      </w:pBdr>
      <w:tabs>
        <w:tab w:val="right" w:pos="10080"/>
      </w:tabs>
      <w:rPr>
        <w:rFonts w:cs="Arial"/>
      </w:rPr>
    </w:pPr>
    <w:r w:rsidRPr="005B1B60">
      <w:rPr>
        <w:rFonts w:cs="Arial"/>
      </w:rPr>
      <w:t>Section 01300</w:t>
    </w:r>
    <w:r w:rsidRPr="005B1B60">
      <w:rPr>
        <w:rFonts w:cs="Arial"/>
      </w:rPr>
      <w:tab/>
      <w:t>CONTRACT NO</w:t>
    </w:r>
    <w:r w:rsidRPr="000F3CF3">
      <w:rPr>
        <w:rFonts w:cs="Arial"/>
        <w:highlight w:val="yellow"/>
      </w:rPr>
      <w:t>.... [Insert Region Number]</w:t>
    </w:r>
    <w:r w:rsidRPr="005B1B60">
      <w:rPr>
        <w:rFonts w:cs="Arial"/>
      </w:rPr>
      <w:tab/>
    </w:r>
  </w:p>
  <w:p w14:paraId="384DC784" w14:textId="77777777" w:rsidR="00175D62" w:rsidRPr="005B1B60" w:rsidRDefault="00905E1C" w:rsidP="00F1796C">
    <w:pPr>
      <w:pBdr>
        <w:top w:val="single" w:sz="4" w:space="1" w:color="auto"/>
      </w:pBdr>
      <w:tabs>
        <w:tab w:val="left" w:pos="-1440"/>
        <w:tab w:val="left" w:pos="-720"/>
        <w:tab w:val="left" w:pos="0"/>
        <w:tab w:val="center" w:pos="5220"/>
        <w:tab w:val="right" w:pos="10080"/>
      </w:tabs>
      <w:rPr>
        <w:rFonts w:cs="Arial"/>
      </w:rPr>
    </w:pPr>
    <w:r>
      <w:rPr>
        <w:rFonts w:cs="Arial"/>
      </w:rPr>
      <w:t>20</w:t>
    </w:r>
    <w:r w:rsidR="002F2AA1">
      <w:rPr>
        <w:rFonts w:cs="Arial"/>
      </w:rPr>
      <w:t>20</w:t>
    </w:r>
    <w:r w:rsidR="00EA7A99">
      <w:rPr>
        <w:rFonts w:cs="Arial"/>
      </w:rPr>
      <w:t>-</w:t>
    </w:r>
    <w:r w:rsidR="002F2AA1">
      <w:rPr>
        <w:rFonts w:cs="Arial"/>
      </w:rPr>
      <w:t>0</w:t>
    </w:r>
    <w:r w:rsidR="00794E3F">
      <w:rPr>
        <w:rFonts w:cs="Arial"/>
      </w:rPr>
      <w:t>1-</w:t>
    </w:r>
    <w:r w:rsidR="002F2AA1">
      <w:rPr>
        <w:rFonts w:cs="Arial"/>
      </w:rPr>
      <w:t>20</w:t>
    </w:r>
    <w:r w:rsidR="00175D62" w:rsidRPr="005B1B60">
      <w:rPr>
        <w:rFonts w:cs="Arial"/>
        <w:b/>
      </w:rPr>
      <w:tab/>
      <w:t>SUBMITTALS</w:t>
    </w:r>
    <w:r w:rsidR="00175D62" w:rsidRPr="005B1B60">
      <w:rPr>
        <w:rFonts w:cs="Arial"/>
      </w:rPr>
      <w:tab/>
    </w:r>
  </w:p>
  <w:p w14:paraId="1AEBF543" w14:textId="77777777" w:rsidR="00175D62" w:rsidRPr="005B1B60" w:rsidRDefault="00175D62" w:rsidP="00F1796C">
    <w:pPr>
      <w:pBdr>
        <w:top w:val="single" w:sz="4" w:space="1" w:color="auto"/>
      </w:pBdr>
      <w:tabs>
        <w:tab w:val="center" w:pos="5175"/>
        <w:tab w:val="right" w:pos="10080"/>
      </w:tabs>
      <w:rPr>
        <w:rFonts w:cs="Arial"/>
      </w:rPr>
    </w:pPr>
    <w:r w:rsidRPr="005B1B60">
      <w:rPr>
        <w:rFonts w:cs="Arial"/>
      </w:rPr>
      <w:t xml:space="preserve">Page </w:t>
    </w:r>
    <w:r w:rsidRPr="005B1B60">
      <w:rPr>
        <w:rFonts w:cs="Arial"/>
      </w:rPr>
      <w:fldChar w:fldCharType="begin"/>
    </w:r>
    <w:r w:rsidRPr="005B1B60">
      <w:rPr>
        <w:rFonts w:cs="Arial"/>
      </w:rPr>
      <w:instrText xml:space="preserve">PAGE </w:instrText>
    </w:r>
    <w:r w:rsidRPr="005B1B60">
      <w:rPr>
        <w:rFonts w:cs="Arial"/>
      </w:rPr>
      <w:fldChar w:fldCharType="separate"/>
    </w:r>
    <w:r w:rsidR="002F2AA1">
      <w:rPr>
        <w:rFonts w:cs="Arial"/>
        <w:noProof/>
      </w:rPr>
      <w:t>2</w:t>
    </w:r>
    <w:r w:rsidRPr="005B1B60">
      <w:rPr>
        <w:rFonts w:cs="Arial"/>
      </w:rPr>
      <w:fldChar w:fldCharType="end"/>
    </w:r>
    <w:r w:rsidRPr="005B1B60">
      <w:rPr>
        <w:rFonts w:cs="Arial"/>
      </w:rPr>
      <w:t xml:space="preserve"> </w:t>
    </w:r>
    <w:r w:rsidRPr="005B1B60">
      <w:rPr>
        <w:rFonts w:cs="Arial"/>
      </w:rPr>
      <w:tab/>
    </w:r>
    <w:r w:rsidRPr="005B1B60">
      <w:rPr>
        <w:rFonts w:cs="Arial"/>
      </w:rPr>
      <w:tab/>
      <w:t>DATE</w:t>
    </w:r>
    <w:proofErr w:type="gramStart"/>
    <w:r w:rsidRPr="005B1B60">
      <w:rPr>
        <w:rFonts w:cs="Arial"/>
      </w:rPr>
      <w:t xml:space="preserve">:  </w:t>
    </w:r>
    <w:r w:rsidRPr="000F3CF3">
      <w:rPr>
        <w:rFonts w:cs="Arial"/>
        <w:highlight w:val="yellow"/>
      </w:rPr>
      <w:t>[</w:t>
    </w:r>
    <w:proofErr w:type="gramEnd"/>
    <w:r w:rsidRPr="000F3CF3">
      <w:rPr>
        <w:rFonts w:cs="Arial"/>
        <w:highlight w:val="yellow"/>
      </w:rPr>
      <w:t>Insert Date, (e.g. Jan., 20</w:t>
    </w:r>
    <w:r w:rsidR="00905E1C">
      <w:rPr>
        <w:rFonts w:cs="Arial"/>
        <w:highlight w:val="yellow"/>
      </w:rPr>
      <w:t>18</w:t>
    </w:r>
    <w:r w:rsidRPr="000F3CF3">
      <w:rPr>
        <w:rFonts w:cs="Arial"/>
        <w:highlight w:val="yellow"/>
      </w:rPr>
      <w:t>)]</w:t>
    </w:r>
    <w:r w:rsidRPr="005B1B60">
      <w:rPr>
        <w:rFonts w:cs="Arial"/>
      </w:rPr>
      <w:t xml:space="preserve"> </w:t>
    </w:r>
  </w:p>
  <w:p w14:paraId="692CCACD" w14:textId="77777777" w:rsidR="00175D62" w:rsidRPr="0082209E" w:rsidRDefault="0089655B" w:rsidP="00175D62">
    <w:pPr>
      <w:pBdr>
        <w:top w:val="single" w:sz="4" w:space="1" w:color="auto"/>
      </w:pBdr>
      <w:tabs>
        <w:tab w:val="center" w:pos="5175"/>
        <w:tab w:val="right" w:pos="10350"/>
      </w:tabs>
      <w:rPr>
        <w:rFonts w:ascii="Arial" w:hAnsi="Arial" w:cs="Arial"/>
      </w:rPr>
    </w:pPr>
    <w:r>
      <w:rPr>
        <w:rFonts w:cs="Arial"/>
      </w:rPr>
      <w:pict w14:anchorId="5A8AEA9D">
        <v:rect id="_x0000_i1025" style="width:0;height:1.5pt" o:hralign="center" o:hrstd="t" o:hr="t" fillcolor="gray"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7DA7A" w14:textId="77777777" w:rsidR="00DD6CF1" w:rsidRPr="000528F4" w:rsidRDefault="00DD6CF1" w:rsidP="00F1796C">
    <w:pPr>
      <w:pBdr>
        <w:top w:val="single" w:sz="4" w:space="1" w:color="auto"/>
      </w:pBdr>
      <w:tabs>
        <w:tab w:val="right" w:pos="10080"/>
      </w:tabs>
      <w:rPr>
        <w:rFonts w:cs="Arial"/>
      </w:rPr>
    </w:pPr>
    <w:r w:rsidRPr="000528F4">
      <w:rPr>
        <w:rFonts w:cs="Arial"/>
      </w:rPr>
      <w:t>CONTRACT NO</w:t>
    </w:r>
    <w:r w:rsidRPr="000528F4">
      <w:rPr>
        <w:rFonts w:cs="Arial"/>
        <w:highlight w:val="yellow"/>
      </w:rPr>
      <w:t>.... [Insert Region Number]</w:t>
    </w:r>
    <w:r w:rsidRPr="000528F4">
      <w:rPr>
        <w:rFonts w:cs="Arial"/>
      </w:rPr>
      <w:tab/>
      <w:t>Section 01300</w:t>
    </w:r>
  </w:p>
  <w:p w14:paraId="7B155E32" w14:textId="77777777" w:rsidR="00DD6CF1" w:rsidRPr="000528F4" w:rsidRDefault="00DD6CF1" w:rsidP="00F1796C">
    <w:pPr>
      <w:pBdr>
        <w:top w:val="single" w:sz="4" w:space="1" w:color="auto"/>
      </w:pBdr>
      <w:tabs>
        <w:tab w:val="left" w:pos="-1440"/>
        <w:tab w:val="left" w:pos="-720"/>
        <w:tab w:val="left" w:pos="0"/>
        <w:tab w:val="center" w:pos="5220"/>
        <w:tab w:val="right" w:pos="10080"/>
      </w:tabs>
      <w:rPr>
        <w:rFonts w:cs="Arial"/>
      </w:rPr>
    </w:pPr>
    <w:r w:rsidRPr="000528F4">
      <w:rPr>
        <w:rFonts w:cs="Arial"/>
        <w:b/>
      </w:rPr>
      <w:tab/>
      <w:t>SUBMITTALS</w:t>
    </w:r>
    <w:r w:rsidRPr="000528F4">
      <w:rPr>
        <w:rFonts w:cs="Arial"/>
      </w:rPr>
      <w:tab/>
    </w:r>
    <w:r w:rsidR="00905E1C" w:rsidRPr="000528F4">
      <w:rPr>
        <w:rFonts w:cs="Arial"/>
      </w:rPr>
      <w:t>20</w:t>
    </w:r>
    <w:r w:rsidR="002F2AA1">
      <w:rPr>
        <w:rFonts w:cs="Arial"/>
      </w:rPr>
      <w:t>20</w:t>
    </w:r>
    <w:r w:rsidR="00EA7A99" w:rsidRPr="000528F4">
      <w:rPr>
        <w:rFonts w:cs="Arial"/>
      </w:rPr>
      <w:t>-</w:t>
    </w:r>
    <w:r w:rsidR="002F2AA1">
      <w:rPr>
        <w:rFonts w:cs="Arial"/>
      </w:rPr>
      <w:t>01</w:t>
    </w:r>
    <w:r w:rsidR="00794E3F">
      <w:rPr>
        <w:rFonts w:cs="Arial"/>
      </w:rPr>
      <w:t>-</w:t>
    </w:r>
    <w:r w:rsidR="002F2AA1">
      <w:rPr>
        <w:rFonts w:cs="Arial"/>
      </w:rPr>
      <w:t>20</w:t>
    </w:r>
  </w:p>
  <w:p w14:paraId="7DCBA93C" w14:textId="77777777" w:rsidR="00DD6CF1" w:rsidRPr="000528F4" w:rsidRDefault="00DD6CF1" w:rsidP="00F1796C">
    <w:pPr>
      <w:pBdr>
        <w:top w:val="single" w:sz="4" w:space="1" w:color="auto"/>
      </w:pBdr>
      <w:tabs>
        <w:tab w:val="center" w:pos="5175"/>
        <w:tab w:val="right" w:pos="10080"/>
      </w:tabs>
      <w:rPr>
        <w:rFonts w:cs="Arial"/>
      </w:rPr>
    </w:pPr>
    <w:r w:rsidRPr="000528F4">
      <w:rPr>
        <w:rFonts w:cs="Arial"/>
      </w:rPr>
      <w:t>DATE</w:t>
    </w:r>
    <w:proofErr w:type="gramStart"/>
    <w:r w:rsidRPr="000528F4">
      <w:rPr>
        <w:rFonts w:cs="Arial"/>
      </w:rPr>
      <w:t xml:space="preserve">:  </w:t>
    </w:r>
    <w:r w:rsidRPr="000528F4">
      <w:rPr>
        <w:rFonts w:cs="Arial"/>
        <w:highlight w:val="yellow"/>
      </w:rPr>
      <w:t>[</w:t>
    </w:r>
    <w:proofErr w:type="gramEnd"/>
    <w:r w:rsidRPr="000528F4">
      <w:rPr>
        <w:rFonts w:cs="Arial"/>
        <w:highlight w:val="yellow"/>
      </w:rPr>
      <w:t xml:space="preserve">Insert Date, (e.g. Jan., </w:t>
    </w:r>
    <w:r w:rsidR="00905E1C" w:rsidRPr="000528F4">
      <w:rPr>
        <w:rFonts w:cs="Arial"/>
        <w:highlight w:val="yellow"/>
      </w:rPr>
      <w:t>20</w:t>
    </w:r>
    <w:r w:rsidR="00905E1C">
      <w:rPr>
        <w:rFonts w:cs="Arial"/>
        <w:highlight w:val="yellow"/>
      </w:rPr>
      <w:t>18</w:t>
    </w:r>
    <w:r w:rsidRPr="000528F4">
      <w:rPr>
        <w:rFonts w:cs="Arial"/>
        <w:highlight w:val="yellow"/>
      </w:rPr>
      <w:t>)]</w:t>
    </w:r>
    <w:r w:rsidRPr="000528F4">
      <w:rPr>
        <w:rFonts w:cs="Arial"/>
      </w:rPr>
      <w:tab/>
    </w:r>
    <w:r w:rsidRPr="000528F4">
      <w:rPr>
        <w:rFonts w:cs="Arial"/>
      </w:rPr>
      <w:tab/>
      <w:t xml:space="preserve">Page </w:t>
    </w:r>
    <w:r w:rsidRPr="000528F4">
      <w:rPr>
        <w:rFonts w:cs="Arial"/>
      </w:rPr>
      <w:fldChar w:fldCharType="begin"/>
    </w:r>
    <w:r w:rsidRPr="000528F4">
      <w:rPr>
        <w:rFonts w:cs="Arial"/>
      </w:rPr>
      <w:instrText xml:space="preserve">PAGE </w:instrText>
    </w:r>
    <w:r w:rsidRPr="000528F4">
      <w:rPr>
        <w:rFonts w:cs="Arial"/>
      </w:rPr>
      <w:fldChar w:fldCharType="separate"/>
    </w:r>
    <w:r w:rsidR="002F2AA1">
      <w:rPr>
        <w:rFonts w:cs="Arial"/>
        <w:noProof/>
      </w:rPr>
      <w:t>1</w:t>
    </w:r>
    <w:r w:rsidRPr="000528F4">
      <w:rPr>
        <w:rFonts w:cs="Arial"/>
      </w:rPr>
      <w:fldChar w:fldCharType="end"/>
    </w:r>
    <w:r w:rsidRPr="000528F4">
      <w:rPr>
        <w:rFonts w:cs="Arial"/>
      </w:rPr>
      <w:t xml:space="preserve"> </w:t>
    </w:r>
  </w:p>
  <w:p w14:paraId="0928536B" w14:textId="77777777" w:rsidR="00DD6CF1" w:rsidRPr="000528F4" w:rsidRDefault="0089655B" w:rsidP="00175D62">
    <w:pPr>
      <w:pBdr>
        <w:top w:val="single" w:sz="4" w:space="1" w:color="auto"/>
      </w:pBdr>
      <w:tabs>
        <w:tab w:val="center" w:pos="5175"/>
        <w:tab w:val="right" w:pos="10350"/>
      </w:tabs>
      <w:rPr>
        <w:rFonts w:cs="Arial"/>
      </w:rPr>
    </w:pPr>
    <w:r>
      <w:rPr>
        <w:rFonts w:cs="Arial"/>
      </w:rPr>
      <w:pict w14:anchorId="1E57766F">
        <v:rect id="_x0000_i1026" style="width:0;height:1.5pt" o:hralign="center" o:hrstd="t" o:hr="t" fillcolor="gray"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E1E7D" w14:textId="77777777" w:rsidR="002C2DBD" w:rsidRPr="002C2DBD" w:rsidRDefault="002C2DBD" w:rsidP="002C2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E0A"/>
    <w:multiLevelType w:val="hybridMultilevel"/>
    <w:tmpl w:val="486A989C"/>
    <w:lvl w:ilvl="0" w:tplc="10090001">
      <w:start w:val="1"/>
      <w:numFmt w:val="bullet"/>
      <w:lvlText w:val=""/>
      <w:lvlJc w:val="left"/>
      <w:pPr>
        <w:tabs>
          <w:tab w:val="num" w:pos="1440"/>
        </w:tabs>
        <w:ind w:left="1440" w:hanging="360"/>
      </w:pPr>
      <w:rPr>
        <w:rFonts w:ascii="Symbol" w:hAnsi="Symbol" w:hint="default"/>
      </w:rPr>
    </w:lvl>
    <w:lvl w:ilvl="1" w:tplc="10090003">
      <w:start w:val="1"/>
      <w:numFmt w:val="bullet"/>
      <w:lvlText w:val="o"/>
      <w:lvlJc w:val="left"/>
      <w:pPr>
        <w:tabs>
          <w:tab w:val="num" w:pos="2160"/>
        </w:tabs>
        <w:ind w:left="2160" w:hanging="360"/>
      </w:pPr>
      <w:rPr>
        <w:rFonts w:ascii="Courier New" w:hAnsi="Courier New" w:cs="Courier New" w:hint="default"/>
      </w:rPr>
    </w:lvl>
    <w:lvl w:ilvl="2" w:tplc="10090005">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532545E"/>
    <w:multiLevelType w:val="multilevel"/>
    <w:tmpl w:val="D5D01CCA"/>
    <w:styleLink w:val="Speclist"/>
    <w:lvl w:ilvl="0">
      <w:start w:val="1"/>
      <w:numFmt w:val="decimal"/>
      <w:pStyle w:val="Contents"/>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2" w15:restartNumberingAfterBreak="0">
    <w:nsid w:val="19DE1E65"/>
    <w:multiLevelType w:val="multilevel"/>
    <w:tmpl w:val="60F02B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32DC670A"/>
    <w:multiLevelType w:val="multilevel"/>
    <w:tmpl w:val="55CCD470"/>
    <w:styleLink w:val="Style1"/>
    <w:lvl w:ilvl="0">
      <w:start w:val="1"/>
      <w:numFmt w:val="decimal"/>
      <w:lvlText w:val="PART %1."/>
      <w:lvlJc w:val="left"/>
      <w:pPr>
        <w:tabs>
          <w:tab w:val="num" w:pos="432"/>
        </w:tabs>
        <w:ind w:left="432" w:hanging="432"/>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864"/>
        </w:tabs>
        <w:ind w:left="864" w:firstLine="3456"/>
      </w:pPr>
      <w:rPr>
        <w:rFonts w:ascii="Calibri" w:hAnsi="Calibri" w:hint="default"/>
        <w:sz w:val="22"/>
      </w:rPr>
    </w:lvl>
    <w:lvl w:ilvl="4">
      <w:start w:val="1"/>
      <w:numFmt w:val="decimal"/>
      <w:lvlText w:val=".%5"/>
      <w:lvlJc w:val="left"/>
      <w:pPr>
        <w:tabs>
          <w:tab w:val="num" w:pos="720"/>
        </w:tabs>
        <w:ind w:left="720" w:firstLine="4320"/>
      </w:pPr>
      <w:rPr>
        <w:rFonts w:ascii="Calibri" w:hAnsi="Calibri" w:hint="default"/>
        <w:b w:val="0"/>
        <w:i w:val="0"/>
        <w:sz w:val="22"/>
      </w:rPr>
    </w:lvl>
    <w:lvl w:ilvl="5">
      <w:start w:val="1"/>
      <w:numFmt w:val="decimal"/>
      <w:lvlText w:val=".%6"/>
      <w:lvlJc w:val="left"/>
      <w:pPr>
        <w:tabs>
          <w:tab w:val="num" w:pos="1152"/>
        </w:tabs>
        <w:ind w:left="6912" w:hanging="1152"/>
      </w:pPr>
      <w:rPr>
        <w:rFonts w:ascii="Calibri" w:hAnsi="Calibri"/>
        <w:b w:val="0"/>
        <w:i w:val="0"/>
        <w:sz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65575FD"/>
    <w:multiLevelType w:val="multilevel"/>
    <w:tmpl w:val="CFBE64B8"/>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5" w15:restartNumberingAfterBreak="0">
    <w:nsid w:val="57BB7324"/>
    <w:multiLevelType w:val="multilevel"/>
    <w:tmpl w:val="1F462C96"/>
    <w:lvl w:ilvl="0">
      <w:start w:val="1"/>
      <w:numFmt w:val="decimal"/>
      <w:lvlText w:val=".%1"/>
      <w:lvlJc w:val="left"/>
      <w:pPr>
        <w:ind w:left="3600" w:hanging="360"/>
      </w:pPr>
      <w:rPr>
        <w:rFonts w:hint="default"/>
      </w:rPr>
    </w:lvl>
    <w:lvl w:ilvl="1">
      <w:start w:val="1"/>
      <w:numFmt w:val="lowerLetter"/>
      <w:lvlText w:val="%2."/>
      <w:lvlJc w:val="left"/>
      <w:pPr>
        <w:ind w:left="4320" w:hanging="360"/>
      </w:pPr>
      <w:rPr>
        <w:rFonts w:hint="default"/>
      </w:rPr>
    </w:lvl>
    <w:lvl w:ilvl="2">
      <w:start w:val="1"/>
      <w:numFmt w:val="lowerRoman"/>
      <w:lvlText w:val="%3."/>
      <w:lvlJc w:val="right"/>
      <w:pPr>
        <w:ind w:left="5040" w:hanging="180"/>
      </w:pPr>
      <w:rPr>
        <w:rFonts w:hint="default"/>
      </w:rPr>
    </w:lvl>
    <w:lvl w:ilvl="3">
      <w:start w:val="1"/>
      <w:numFmt w:val="decimal"/>
      <w:lvlText w:val="%4."/>
      <w:lvlJc w:val="left"/>
      <w:pPr>
        <w:ind w:left="5760" w:hanging="360"/>
      </w:pPr>
      <w:rPr>
        <w:rFonts w:hint="default"/>
      </w:rPr>
    </w:lvl>
    <w:lvl w:ilvl="4">
      <w:start w:val="1"/>
      <w:numFmt w:val="lowerLetter"/>
      <w:lvlText w:val="%5."/>
      <w:lvlJc w:val="left"/>
      <w:pPr>
        <w:ind w:left="6480" w:hanging="360"/>
      </w:pPr>
      <w:rPr>
        <w:rFonts w:hint="default"/>
      </w:rPr>
    </w:lvl>
    <w:lvl w:ilvl="5">
      <w:start w:val="1"/>
      <w:numFmt w:val="lowerRoman"/>
      <w:lvlText w:val="%6."/>
      <w:lvlJc w:val="right"/>
      <w:pPr>
        <w:ind w:left="7200" w:hanging="180"/>
      </w:pPr>
      <w:rPr>
        <w:rFonts w:hint="default"/>
      </w:rPr>
    </w:lvl>
    <w:lvl w:ilvl="6">
      <w:start w:val="1"/>
      <w:numFmt w:val="decimal"/>
      <w:lvlText w:val="%7."/>
      <w:lvlJc w:val="left"/>
      <w:pPr>
        <w:ind w:left="7920" w:hanging="360"/>
      </w:pPr>
      <w:rPr>
        <w:rFonts w:hint="default"/>
      </w:rPr>
    </w:lvl>
    <w:lvl w:ilvl="7">
      <w:start w:val="1"/>
      <w:numFmt w:val="lowerLetter"/>
      <w:lvlText w:val="%8."/>
      <w:lvlJc w:val="left"/>
      <w:pPr>
        <w:ind w:left="8640" w:hanging="360"/>
      </w:pPr>
      <w:rPr>
        <w:rFonts w:hint="default"/>
      </w:rPr>
    </w:lvl>
    <w:lvl w:ilvl="8">
      <w:start w:val="1"/>
      <w:numFmt w:val="lowerRoman"/>
      <w:lvlText w:val="%9."/>
      <w:lvlJc w:val="right"/>
      <w:pPr>
        <w:ind w:left="9360" w:hanging="180"/>
      </w:pPr>
      <w:rPr>
        <w:rFonts w:hint="default"/>
      </w:rPr>
    </w:lvl>
  </w:abstractNum>
  <w:abstractNum w:abstractNumId="6" w15:restartNumberingAfterBreak="0">
    <w:nsid w:val="659C6CA7"/>
    <w:multiLevelType w:val="multilevel"/>
    <w:tmpl w:val="C4C2C352"/>
    <w:styleLink w:val="SpecNumberOutline"/>
    <w:lvl w:ilvl="0">
      <w:start w:val="1"/>
      <w:numFmt w:val="decimal"/>
      <w:lvlText w:val="PART %1."/>
      <w:lvlJc w:val="left"/>
      <w:pPr>
        <w:tabs>
          <w:tab w:val="num" w:pos="720"/>
        </w:tabs>
        <w:ind w:left="432" w:hanging="432"/>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b w:val="0"/>
        <w:i w:val="0"/>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7" w15:restartNumberingAfterBreak="0">
    <w:nsid w:val="7E6B11E0"/>
    <w:multiLevelType w:val="multilevel"/>
    <w:tmpl w:val="E954DD9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57150982">
    <w:abstractNumId w:val="6"/>
  </w:num>
  <w:num w:numId="2" w16cid:durableId="289434567">
    <w:abstractNumId w:val="3"/>
  </w:num>
  <w:num w:numId="3" w16cid:durableId="719666368">
    <w:abstractNumId w:val="1"/>
  </w:num>
  <w:num w:numId="4" w16cid:durableId="2028661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1419003">
    <w:abstractNumId w:val="0"/>
  </w:num>
  <w:num w:numId="6" w16cid:durableId="1426919801">
    <w:abstractNumId w:val="5"/>
    <w:lvlOverride w:ilvl="0">
      <w:startOverride w:val="1"/>
    </w:lvlOverride>
  </w:num>
  <w:num w:numId="7" w16cid:durableId="633684086">
    <w:abstractNumId w:val="5"/>
    <w:lvlOverride w:ilvl="0">
      <w:startOverride w:val="1"/>
    </w:lvlOverride>
  </w:num>
  <w:num w:numId="8" w16cid:durableId="666247064">
    <w:abstractNumId w:val="5"/>
    <w:lvlOverride w:ilvl="0">
      <w:startOverride w:val="1"/>
    </w:lvlOverride>
  </w:num>
  <w:num w:numId="9" w16cid:durableId="7793715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965350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15497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575659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86656561">
    <w:abstractNumId w:val="4"/>
  </w:num>
  <w:num w:numId="14" w16cid:durableId="1614824250">
    <w:abstractNumId w:val="4"/>
  </w:num>
  <w:num w:numId="15" w16cid:durableId="753208211">
    <w:abstractNumId w:val="4"/>
  </w:num>
  <w:num w:numId="16" w16cid:durableId="71243963">
    <w:abstractNumId w:val="4"/>
  </w:num>
  <w:num w:numId="17" w16cid:durableId="1097557512">
    <w:abstractNumId w:val="4"/>
  </w:num>
  <w:num w:numId="18" w16cid:durableId="1659261191">
    <w:abstractNumId w:val="4"/>
  </w:num>
  <w:num w:numId="19" w16cid:durableId="904993233">
    <w:abstractNumId w:val="4"/>
  </w:num>
  <w:num w:numId="20" w16cid:durableId="1351224331">
    <w:abstractNumId w:val="4"/>
  </w:num>
  <w:num w:numId="21" w16cid:durableId="1202329133">
    <w:abstractNumId w:val="4"/>
  </w:num>
  <w:num w:numId="22" w16cid:durableId="210045304">
    <w:abstractNumId w:val="4"/>
  </w:num>
  <w:num w:numId="23" w16cid:durableId="1373457904">
    <w:abstractNumId w:val="2"/>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Liam Sykes">
    <w15:presenceInfo w15:providerId="AD" w15:userId="S::sykesl@AE.CA::53b2520a-b580-4e8e-a91c-0890217c54de"/>
  </w15:person>
  <w15:person w15:author="Radulovic, Nicole">
    <w15:presenceInfo w15:providerId="AD" w15:userId="S::Nicole.Radulovic@york.ca::1395bf46-3a6b-4329-920d-ffad62967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57"/>
    <w:rsid w:val="00006D10"/>
    <w:rsid w:val="000223E2"/>
    <w:rsid w:val="00031A51"/>
    <w:rsid w:val="000458C9"/>
    <w:rsid w:val="000528F4"/>
    <w:rsid w:val="00060326"/>
    <w:rsid w:val="000A33D6"/>
    <w:rsid w:val="000A5EEF"/>
    <w:rsid w:val="000B336A"/>
    <w:rsid w:val="000F3CF3"/>
    <w:rsid w:val="000F3F41"/>
    <w:rsid w:val="001104EF"/>
    <w:rsid w:val="00120B2C"/>
    <w:rsid w:val="00127583"/>
    <w:rsid w:val="00131780"/>
    <w:rsid w:val="001445A1"/>
    <w:rsid w:val="00144E19"/>
    <w:rsid w:val="0015013D"/>
    <w:rsid w:val="00152645"/>
    <w:rsid w:val="00166312"/>
    <w:rsid w:val="00175D62"/>
    <w:rsid w:val="001808EE"/>
    <w:rsid w:val="001B4240"/>
    <w:rsid w:val="00205909"/>
    <w:rsid w:val="00206EB1"/>
    <w:rsid w:val="00224581"/>
    <w:rsid w:val="00234ED7"/>
    <w:rsid w:val="0024757E"/>
    <w:rsid w:val="00266BD3"/>
    <w:rsid w:val="00276964"/>
    <w:rsid w:val="002855F9"/>
    <w:rsid w:val="00287DDE"/>
    <w:rsid w:val="002A037F"/>
    <w:rsid w:val="002B6A87"/>
    <w:rsid w:val="002C1869"/>
    <w:rsid w:val="002C2DBD"/>
    <w:rsid w:val="002D3B2C"/>
    <w:rsid w:val="002F2AA1"/>
    <w:rsid w:val="0031111B"/>
    <w:rsid w:val="00313DDB"/>
    <w:rsid w:val="0031550B"/>
    <w:rsid w:val="00324765"/>
    <w:rsid w:val="00357EA8"/>
    <w:rsid w:val="003603FB"/>
    <w:rsid w:val="003A1D5F"/>
    <w:rsid w:val="003B48E8"/>
    <w:rsid w:val="003B709C"/>
    <w:rsid w:val="003C1B2E"/>
    <w:rsid w:val="003D0E00"/>
    <w:rsid w:val="003D46E4"/>
    <w:rsid w:val="00420268"/>
    <w:rsid w:val="00430A79"/>
    <w:rsid w:val="00440371"/>
    <w:rsid w:val="00441EEE"/>
    <w:rsid w:val="0044441E"/>
    <w:rsid w:val="0047139C"/>
    <w:rsid w:val="00474680"/>
    <w:rsid w:val="00493A07"/>
    <w:rsid w:val="004B4E57"/>
    <w:rsid w:val="004C689D"/>
    <w:rsid w:val="004D5B21"/>
    <w:rsid w:val="0051619E"/>
    <w:rsid w:val="00537629"/>
    <w:rsid w:val="00541291"/>
    <w:rsid w:val="00543FED"/>
    <w:rsid w:val="00550BC9"/>
    <w:rsid w:val="00553268"/>
    <w:rsid w:val="005737EC"/>
    <w:rsid w:val="0059045C"/>
    <w:rsid w:val="00592A1E"/>
    <w:rsid w:val="005A4593"/>
    <w:rsid w:val="005B1B60"/>
    <w:rsid w:val="005B4A95"/>
    <w:rsid w:val="005E01DD"/>
    <w:rsid w:val="005E30EF"/>
    <w:rsid w:val="005E6860"/>
    <w:rsid w:val="00614D26"/>
    <w:rsid w:val="00640136"/>
    <w:rsid w:val="006516E3"/>
    <w:rsid w:val="006641B9"/>
    <w:rsid w:val="0067365D"/>
    <w:rsid w:val="0068276B"/>
    <w:rsid w:val="006864E2"/>
    <w:rsid w:val="00696DA7"/>
    <w:rsid w:val="0069790E"/>
    <w:rsid w:val="006B59DF"/>
    <w:rsid w:val="006D64C7"/>
    <w:rsid w:val="006F45E0"/>
    <w:rsid w:val="006F6AF0"/>
    <w:rsid w:val="00701DAE"/>
    <w:rsid w:val="00703A13"/>
    <w:rsid w:val="007434DC"/>
    <w:rsid w:val="007535E2"/>
    <w:rsid w:val="0075604B"/>
    <w:rsid w:val="00794E3F"/>
    <w:rsid w:val="007A57F7"/>
    <w:rsid w:val="007B592D"/>
    <w:rsid w:val="007E7839"/>
    <w:rsid w:val="007F14E9"/>
    <w:rsid w:val="0080546C"/>
    <w:rsid w:val="00820044"/>
    <w:rsid w:val="00824FC1"/>
    <w:rsid w:val="00836F3F"/>
    <w:rsid w:val="00871492"/>
    <w:rsid w:val="00872FEE"/>
    <w:rsid w:val="00874081"/>
    <w:rsid w:val="0089655B"/>
    <w:rsid w:val="008D5AD8"/>
    <w:rsid w:val="008F137D"/>
    <w:rsid w:val="008F41D5"/>
    <w:rsid w:val="00905E1C"/>
    <w:rsid w:val="00940301"/>
    <w:rsid w:val="009458CE"/>
    <w:rsid w:val="00962289"/>
    <w:rsid w:val="00962839"/>
    <w:rsid w:val="00971ADA"/>
    <w:rsid w:val="0098657D"/>
    <w:rsid w:val="00994FA0"/>
    <w:rsid w:val="009A4E00"/>
    <w:rsid w:val="009D0F7C"/>
    <w:rsid w:val="009D3E20"/>
    <w:rsid w:val="009D647A"/>
    <w:rsid w:val="009D6BA6"/>
    <w:rsid w:val="009E2237"/>
    <w:rsid w:val="009E3E2D"/>
    <w:rsid w:val="009E61BD"/>
    <w:rsid w:val="009F173C"/>
    <w:rsid w:val="00A02323"/>
    <w:rsid w:val="00A22F88"/>
    <w:rsid w:val="00A53E1D"/>
    <w:rsid w:val="00A827E6"/>
    <w:rsid w:val="00A84194"/>
    <w:rsid w:val="00A9605B"/>
    <w:rsid w:val="00AB5E64"/>
    <w:rsid w:val="00AC415E"/>
    <w:rsid w:val="00AD2709"/>
    <w:rsid w:val="00AD5F1F"/>
    <w:rsid w:val="00AF3847"/>
    <w:rsid w:val="00AF3ED5"/>
    <w:rsid w:val="00AF628B"/>
    <w:rsid w:val="00B1069B"/>
    <w:rsid w:val="00B11A5E"/>
    <w:rsid w:val="00B16E35"/>
    <w:rsid w:val="00B25BC2"/>
    <w:rsid w:val="00B30819"/>
    <w:rsid w:val="00B42330"/>
    <w:rsid w:val="00B65637"/>
    <w:rsid w:val="00B656AA"/>
    <w:rsid w:val="00B6764E"/>
    <w:rsid w:val="00B82160"/>
    <w:rsid w:val="00BA0A09"/>
    <w:rsid w:val="00BA46EE"/>
    <w:rsid w:val="00BA7135"/>
    <w:rsid w:val="00BB333B"/>
    <w:rsid w:val="00BE62F3"/>
    <w:rsid w:val="00C105DA"/>
    <w:rsid w:val="00C11468"/>
    <w:rsid w:val="00C14915"/>
    <w:rsid w:val="00C22238"/>
    <w:rsid w:val="00C34716"/>
    <w:rsid w:val="00C36DF3"/>
    <w:rsid w:val="00C41B5D"/>
    <w:rsid w:val="00C42FDE"/>
    <w:rsid w:val="00C444E8"/>
    <w:rsid w:val="00C4450E"/>
    <w:rsid w:val="00C915D5"/>
    <w:rsid w:val="00CA36DC"/>
    <w:rsid w:val="00CC3D2A"/>
    <w:rsid w:val="00CC633B"/>
    <w:rsid w:val="00CD79DA"/>
    <w:rsid w:val="00CE4F74"/>
    <w:rsid w:val="00CE5286"/>
    <w:rsid w:val="00CF0EF5"/>
    <w:rsid w:val="00CF2210"/>
    <w:rsid w:val="00CF5393"/>
    <w:rsid w:val="00D05DDE"/>
    <w:rsid w:val="00D23DF0"/>
    <w:rsid w:val="00D64812"/>
    <w:rsid w:val="00D66D2D"/>
    <w:rsid w:val="00D76CDD"/>
    <w:rsid w:val="00D80E1D"/>
    <w:rsid w:val="00D84A01"/>
    <w:rsid w:val="00D95752"/>
    <w:rsid w:val="00D9615C"/>
    <w:rsid w:val="00DB4E22"/>
    <w:rsid w:val="00DD6CF1"/>
    <w:rsid w:val="00DF04F2"/>
    <w:rsid w:val="00E42572"/>
    <w:rsid w:val="00E46844"/>
    <w:rsid w:val="00E50CF8"/>
    <w:rsid w:val="00E62CB3"/>
    <w:rsid w:val="00E73E8E"/>
    <w:rsid w:val="00E97230"/>
    <w:rsid w:val="00EA7A99"/>
    <w:rsid w:val="00EB6A8D"/>
    <w:rsid w:val="00EC0327"/>
    <w:rsid w:val="00EE0BF3"/>
    <w:rsid w:val="00F05257"/>
    <w:rsid w:val="00F1796C"/>
    <w:rsid w:val="00F46BA2"/>
    <w:rsid w:val="00F62014"/>
    <w:rsid w:val="00F83E3B"/>
    <w:rsid w:val="00F9470E"/>
    <w:rsid w:val="00F95394"/>
    <w:rsid w:val="00FA23F0"/>
    <w:rsid w:val="00FA4F00"/>
    <w:rsid w:val="00FA5A2F"/>
    <w:rsid w:val="00FB03FC"/>
    <w:rsid w:val="00FB596B"/>
    <w:rsid w:val="00FC18C5"/>
    <w:rsid w:val="00FC3D47"/>
    <w:rsid w:val="00FD5EB7"/>
    <w:rsid w:val="00FF05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A8436"/>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9DA"/>
    <w:rPr>
      <w:sz w:val="22"/>
      <w:szCs w:val="22"/>
    </w:rPr>
  </w:style>
  <w:style w:type="paragraph" w:styleId="Heading1">
    <w:name w:val="heading 1"/>
    <w:aliases w:val="Heading 1S,Contents - level1 Char"/>
    <w:basedOn w:val="ListParagraph"/>
    <w:link w:val="Heading1Char"/>
    <w:qFormat/>
    <w:rsid w:val="00CD79DA"/>
    <w:pPr>
      <w:numPr>
        <w:numId w:val="22"/>
      </w:numPr>
      <w:spacing w:before="160"/>
      <w:outlineLvl w:val="0"/>
    </w:pPr>
    <w:rPr>
      <w:caps/>
    </w:rPr>
  </w:style>
  <w:style w:type="paragraph" w:styleId="Heading2">
    <w:name w:val="heading 2"/>
    <w:aliases w:val="Heading 2S"/>
    <w:basedOn w:val="ListParagraph"/>
    <w:next w:val="Normal"/>
    <w:link w:val="Heading2Char"/>
    <w:qFormat/>
    <w:rsid w:val="00CD79DA"/>
    <w:pPr>
      <w:numPr>
        <w:ilvl w:val="1"/>
        <w:numId w:val="22"/>
      </w:numPr>
      <w:spacing w:before="80"/>
      <w:outlineLvl w:val="1"/>
    </w:pPr>
    <w:rPr>
      <w:rFonts w:cs="Calibri"/>
      <w:u w:val="single"/>
    </w:rPr>
  </w:style>
  <w:style w:type="paragraph" w:styleId="Heading3">
    <w:name w:val="heading 3"/>
    <w:aliases w:val="Heading 3S"/>
    <w:basedOn w:val="ListParagraph"/>
    <w:link w:val="Heading3Char"/>
    <w:qFormat/>
    <w:rsid w:val="00CD79DA"/>
    <w:pPr>
      <w:numPr>
        <w:ilvl w:val="2"/>
        <w:numId w:val="22"/>
      </w:numPr>
      <w:outlineLvl w:val="2"/>
    </w:pPr>
    <w:rPr>
      <w:rFonts w:cs="Calibri"/>
    </w:rPr>
  </w:style>
  <w:style w:type="paragraph" w:styleId="Heading4">
    <w:name w:val="heading 4"/>
    <w:aliases w:val="Heading 4S"/>
    <w:basedOn w:val="ListParagraph"/>
    <w:link w:val="Heading4Char"/>
    <w:qFormat/>
    <w:rsid w:val="00CD79DA"/>
    <w:pPr>
      <w:numPr>
        <w:ilvl w:val="3"/>
        <w:numId w:val="22"/>
      </w:numPr>
      <w:outlineLvl w:val="3"/>
    </w:pPr>
  </w:style>
  <w:style w:type="paragraph" w:styleId="Heading5">
    <w:name w:val="heading 5"/>
    <w:aliases w:val="Heading 5S"/>
    <w:basedOn w:val="Heading4"/>
    <w:link w:val="Heading5Char"/>
    <w:qFormat/>
    <w:rsid w:val="00CD79DA"/>
    <w:pPr>
      <w:numPr>
        <w:ilvl w:val="4"/>
      </w:numPr>
      <w:outlineLvl w:val="4"/>
    </w:pPr>
    <w:rPr>
      <w:rFonts w:cs="Calibri"/>
    </w:rPr>
  </w:style>
  <w:style w:type="paragraph" w:styleId="Heading6">
    <w:name w:val="heading 6"/>
    <w:aliases w:val="Heading 6S"/>
    <w:basedOn w:val="Heading5"/>
    <w:next w:val="Normal"/>
    <w:link w:val="Heading6Char"/>
    <w:qFormat/>
    <w:rsid w:val="00CD79DA"/>
    <w:pPr>
      <w:numPr>
        <w:ilvl w:val="5"/>
      </w:numPr>
      <w:outlineLvl w:val="5"/>
    </w:pPr>
    <w:rPr>
      <w:rFonts w:cs="Times New Roman"/>
    </w:rPr>
  </w:style>
  <w:style w:type="paragraph" w:styleId="Heading7">
    <w:name w:val="heading 7"/>
    <w:basedOn w:val="ListParagraph"/>
    <w:next w:val="Normal"/>
    <w:link w:val="Heading7Char"/>
    <w:qFormat/>
    <w:rsid w:val="00CD79DA"/>
    <w:pPr>
      <w:numPr>
        <w:ilvl w:val="6"/>
        <w:numId w:val="22"/>
      </w:numPr>
      <w:outlineLvl w:val="6"/>
    </w:pPr>
  </w:style>
  <w:style w:type="paragraph" w:styleId="Heading8">
    <w:name w:val="heading 8"/>
    <w:basedOn w:val="Heading7"/>
    <w:next w:val="Normal"/>
    <w:link w:val="Heading8Char"/>
    <w:qFormat/>
    <w:rsid w:val="00CD79DA"/>
    <w:pPr>
      <w:numPr>
        <w:ilvl w:val="7"/>
      </w:numPr>
      <w:outlineLvl w:val="7"/>
    </w:pPr>
  </w:style>
  <w:style w:type="paragraph" w:styleId="Heading9">
    <w:name w:val="heading 9"/>
    <w:basedOn w:val="Heading8"/>
    <w:next w:val="Normal"/>
    <w:link w:val="Heading9Char"/>
    <w:qFormat/>
    <w:rsid w:val="00CD79DA"/>
    <w:pPr>
      <w:numPr>
        <w:ilvl w:val="8"/>
        <w:numId w:val="23"/>
      </w:numPr>
      <w:tabs>
        <w:tab w:val="num" w:pos="5760"/>
      </w:tabs>
      <w:outlineLvl w:val="8"/>
    </w:pPr>
    <w:rPr>
      <w:rFonts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CD79DA"/>
    <w:rPr>
      <w:sz w:val="22"/>
      <w:szCs w:val="22"/>
    </w:rPr>
  </w:style>
  <w:style w:type="character" w:customStyle="1" w:styleId="Heading1Char">
    <w:name w:val="Heading 1 Char"/>
    <w:aliases w:val="Heading 1S Char,Contents - level1 Char Char"/>
    <w:link w:val="Heading1"/>
    <w:rsid w:val="00CD79DA"/>
    <w:rPr>
      <w:caps/>
      <w:sz w:val="22"/>
      <w:szCs w:val="22"/>
    </w:rPr>
  </w:style>
  <w:style w:type="paragraph" w:styleId="BodyText">
    <w:name w:val="Body Text"/>
    <w:basedOn w:val="Normal"/>
    <w:link w:val="BodyTextChar"/>
    <w:uiPriority w:val="1"/>
    <w:qFormat/>
    <w:rsid w:val="0051619E"/>
    <w:pPr>
      <w:spacing w:after="160"/>
    </w:pPr>
  </w:style>
  <w:style w:type="character" w:customStyle="1" w:styleId="BodyTextChar">
    <w:name w:val="Body Text Char"/>
    <w:link w:val="BodyText"/>
    <w:uiPriority w:val="1"/>
    <w:rsid w:val="0051619E"/>
    <w:rPr>
      <w:rFonts w:ascii="Book Antiqua" w:eastAsia="Times New Roman" w:hAnsi="Book Antiqua" w:cs="Times New Roman"/>
      <w:szCs w:val="20"/>
    </w:rPr>
  </w:style>
  <w:style w:type="character" w:customStyle="1" w:styleId="Heading2Char">
    <w:name w:val="Heading 2 Char"/>
    <w:aliases w:val="Heading 2S Char"/>
    <w:link w:val="Heading2"/>
    <w:rsid w:val="00CD79DA"/>
    <w:rPr>
      <w:rFonts w:cs="Calibri"/>
      <w:sz w:val="22"/>
      <w:szCs w:val="22"/>
      <w:u w:val="single"/>
    </w:rPr>
  </w:style>
  <w:style w:type="character" w:customStyle="1" w:styleId="Heading3Char">
    <w:name w:val="Heading 3 Char"/>
    <w:aliases w:val="Heading 3S Char"/>
    <w:link w:val="Heading3"/>
    <w:rsid w:val="00CD79DA"/>
    <w:rPr>
      <w:rFonts w:cs="Calibri"/>
      <w:sz w:val="22"/>
      <w:szCs w:val="22"/>
    </w:rPr>
  </w:style>
  <w:style w:type="character" w:customStyle="1" w:styleId="Heading4Char">
    <w:name w:val="Heading 4 Char"/>
    <w:aliases w:val="Heading 4S Char"/>
    <w:link w:val="Heading4"/>
    <w:rsid w:val="00CD79DA"/>
    <w:rPr>
      <w:sz w:val="22"/>
      <w:szCs w:val="22"/>
    </w:rPr>
  </w:style>
  <w:style w:type="character" w:customStyle="1" w:styleId="Heading5Char">
    <w:name w:val="Heading 5 Char"/>
    <w:aliases w:val="Heading 5S Char"/>
    <w:link w:val="Heading5"/>
    <w:rsid w:val="00CD79DA"/>
    <w:rPr>
      <w:rFonts w:cs="Calibri"/>
      <w:sz w:val="22"/>
      <w:szCs w:val="22"/>
    </w:rPr>
  </w:style>
  <w:style w:type="character" w:customStyle="1" w:styleId="Heading6Char">
    <w:name w:val="Heading 6 Char"/>
    <w:aliases w:val="Heading 6S Char"/>
    <w:link w:val="Heading6"/>
    <w:rsid w:val="00CD79DA"/>
    <w:rPr>
      <w:sz w:val="22"/>
      <w:szCs w:val="22"/>
    </w:rPr>
  </w:style>
  <w:style w:type="numbering" w:customStyle="1" w:styleId="SpecNumberOutline">
    <w:name w:val="Spec Number Outline"/>
    <w:uiPriority w:val="99"/>
    <w:rsid w:val="00357EA8"/>
    <w:pPr>
      <w:numPr>
        <w:numId w:val="1"/>
      </w:numPr>
    </w:pPr>
  </w:style>
  <w:style w:type="character" w:customStyle="1" w:styleId="Heading8Char">
    <w:name w:val="Heading 8 Char"/>
    <w:link w:val="Heading8"/>
    <w:rsid w:val="00CD79DA"/>
    <w:rPr>
      <w:sz w:val="22"/>
      <w:szCs w:val="22"/>
    </w:rPr>
  </w:style>
  <w:style w:type="character" w:customStyle="1" w:styleId="Heading9Char">
    <w:name w:val="Heading 9 Char"/>
    <w:link w:val="Heading9"/>
    <w:rsid w:val="00CD79DA"/>
    <w:rPr>
      <w:rFonts w:cs="Arial"/>
    </w:rPr>
  </w:style>
  <w:style w:type="paragraph" w:styleId="Caption">
    <w:name w:val="caption"/>
    <w:basedOn w:val="Normal"/>
    <w:next w:val="Normal"/>
    <w:unhideWhenUsed/>
    <w:rsid w:val="00DD6CF1"/>
    <w:pPr>
      <w:pBdr>
        <w:top w:val="single" w:sz="4" w:space="1" w:color="auto"/>
      </w:pBdr>
      <w:tabs>
        <w:tab w:val="right" w:pos="9810"/>
      </w:tabs>
    </w:pPr>
    <w:rPr>
      <w:rFonts w:cs="Arial"/>
    </w:rPr>
  </w:style>
  <w:style w:type="paragraph" w:styleId="Title">
    <w:name w:val="Title"/>
    <w:basedOn w:val="Normal"/>
    <w:link w:val="TitleChar"/>
    <w:qFormat/>
    <w:rsid w:val="00CD79DA"/>
    <w:pPr>
      <w:keepNext/>
      <w:spacing w:before="160" w:after="30"/>
    </w:pPr>
    <w:rPr>
      <w:rFonts w:ascii="Arial Narrow" w:hAnsi="Arial Narrow"/>
      <w:b/>
      <w:sz w:val="20"/>
      <w:szCs w:val="20"/>
    </w:rPr>
  </w:style>
  <w:style w:type="character" w:customStyle="1" w:styleId="TitleChar">
    <w:name w:val="Title Char"/>
    <w:link w:val="Title"/>
    <w:rsid w:val="00CD79DA"/>
    <w:rPr>
      <w:rFonts w:ascii="Arial Narrow" w:hAnsi="Arial Narrow"/>
      <w:b/>
    </w:rPr>
  </w:style>
  <w:style w:type="numbering" w:customStyle="1" w:styleId="Style1">
    <w:name w:val="Style1"/>
    <w:uiPriority w:val="99"/>
    <w:rsid w:val="00AB5E64"/>
    <w:pPr>
      <w:numPr>
        <w:numId w:val="2"/>
      </w:numPr>
    </w:pPr>
  </w:style>
  <w:style w:type="paragraph" w:customStyle="1" w:styleId="NormalBold">
    <w:name w:val="Normal Bold"/>
    <w:basedOn w:val="Normal"/>
    <w:link w:val="NormalBoldChar"/>
    <w:rsid w:val="00205909"/>
    <w:pPr>
      <w:widowControl w:val="0"/>
      <w:spacing w:before="60" w:after="60"/>
    </w:pPr>
    <w:rPr>
      <w:b/>
      <w:lang w:val="en-GB"/>
    </w:rPr>
  </w:style>
  <w:style w:type="character" w:customStyle="1" w:styleId="NormalBoldChar">
    <w:name w:val="Normal Bold Char"/>
    <w:link w:val="NormalBold"/>
    <w:rsid w:val="00205909"/>
    <w:rPr>
      <w:rFonts w:ascii="Calibri" w:hAnsi="Calibri"/>
      <w:b/>
      <w:sz w:val="22"/>
      <w:szCs w:val="22"/>
      <w:lang w:val="en-GB"/>
    </w:rPr>
  </w:style>
  <w:style w:type="character" w:customStyle="1" w:styleId="Heading3Char1">
    <w:name w:val="Heading 3 Char1"/>
    <w:rsid w:val="00205909"/>
    <w:rPr>
      <w:rFonts w:ascii="Calibri" w:hAnsi="Calibri"/>
      <w:sz w:val="22"/>
      <w:szCs w:val="22"/>
      <w:lang w:val="en-CA"/>
    </w:rPr>
  </w:style>
  <w:style w:type="numbering" w:customStyle="1" w:styleId="Speclist">
    <w:name w:val="Spec list"/>
    <w:uiPriority w:val="99"/>
    <w:rsid w:val="009E3E2D"/>
    <w:pPr>
      <w:numPr>
        <w:numId w:val="3"/>
      </w:numPr>
    </w:pPr>
  </w:style>
  <w:style w:type="character" w:styleId="Strong">
    <w:name w:val="Strong"/>
    <w:qFormat/>
    <w:rsid w:val="00CD79DA"/>
    <w:rPr>
      <w:b/>
    </w:rPr>
  </w:style>
  <w:style w:type="paragraph" w:styleId="Header">
    <w:name w:val="header"/>
    <w:basedOn w:val="Normal"/>
    <w:link w:val="HeaderChar"/>
    <w:unhideWhenUsed/>
    <w:rsid w:val="00F05257"/>
    <w:pPr>
      <w:tabs>
        <w:tab w:val="center" w:pos="4680"/>
        <w:tab w:val="right" w:pos="9360"/>
      </w:tabs>
    </w:pPr>
  </w:style>
  <w:style w:type="character" w:customStyle="1" w:styleId="HeaderChar">
    <w:name w:val="Header Char"/>
    <w:basedOn w:val="DefaultParagraphFont"/>
    <w:link w:val="Header"/>
    <w:uiPriority w:val="99"/>
    <w:rsid w:val="00F05257"/>
  </w:style>
  <w:style w:type="paragraph" w:styleId="Footer">
    <w:name w:val="footer"/>
    <w:basedOn w:val="Normal"/>
    <w:link w:val="FooterChar"/>
    <w:unhideWhenUsed/>
    <w:rsid w:val="00F05257"/>
    <w:pPr>
      <w:tabs>
        <w:tab w:val="center" w:pos="4680"/>
        <w:tab w:val="right" w:pos="9360"/>
      </w:tabs>
    </w:pPr>
  </w:style>
  <w:style w:type="character" w:customStyle="1" w:styleId="FooterChar">
    <w:name w:val="Footer Char"/>
    <w:basedOn w:val="DefaultParagraphFont"/>
    <w:link w:val="Footer"/>
    <w:uiPriority w:val="99"/>
    <w:rsid w:val="00F05257"/>
  </w:style>
  <w:style w:type="character" w:styleId="PageNumber">
    <w:name w:val="page number"/>
    <w:rsid w:val="00F05257"/>
    <w:rPr>
      <w:sz w:val="16"/>
    </w:rPr>
  </w:style>
  <w:style w:type="paragraph" w:styleId="ListBullet">
    <w:name w:val="List Bullet"/>
    <w:basedOn w:val="Normal"/>
    <w:autoRedefine/>
    <w:rsid w:val="00F05257"/>
    <w:pPr>
      <w:numPr>
        <w:numId w:val="4"/>
      </w:numPr>
      <w:spacing w:after="160"/>
    </w:pPr>
    <w:rPr>
      <w:rFonts w:ascii="Book Antiqua" w:hAnsi="Book Antiqua"/>
      <w:szCs w:val="20"/>
    </w:rPr>
  </w:style>
  <w:style w:type="paragraph" w:customStyle="1" w:styleId="Other">
    <w:name w:val="Other"/>
    <w:basedOn w:val="Normal"/>
    <w:rsid w:val="00F05257"/>
    <w:pPr>
      <w:widowControl w:val="0"/>
      <w:autoSpaceDE w:val="0"/>
      <w:autoSpaceDN w:val="0"/>
      <w:adjustRightInd w:val="0"/>
    </w:pPr>
    <w:rPr>
      <w:rFonts w:ascii="Courier New" w:hAnsi="Courier New" w:cs="Courier New"/>
      <w:sz w:val="24"/>
      <w:szCs w:val="24"/>
    </w:rPr>
  </w:style>
  <w:style w:type="paragraph" w:customStyle="1" w:styleId="TableHeading">
    <w:name w:val="Table Heading"/>
    <w:basedOn w:val="TableText"/>
    <w:rsid w:val="00F05257"/>
    <w:pPr>
      <w:jc w:val="center"/>
    </w:pPr>
    <w:rPr>
      <w:b/>
    </w:rPr>
  </w:style>
  <w:style w:type="paragraph" w:customStyle="1" w:styleId="TableText">
    <w:name w:val="Table Text"/>
    <w:basedOn w:val="Normal"/>
    <w:rsid w:val="00F05257"/>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pPr>
    <w:rPr>
      <w:rFonts w:ascii="Times New Roman" w:hAnsi="Times New Roman"/>
      <w:sz w:val="24"/>
    </w:rPr>
  </w:style>
  <w:style w:type="paragraph" w:customStyle="1" w:styleId="NormalTableText">
    <w:name w:val="Normal Table Text"/>
    <w:basedOn w:val="Normal"/>
    <w:rsid w:val="00F05257"/>
    <w:pPr>
      <w:widowControl w:val="0"/>
      <w:spacing w:before="60" w:after="60"/>
    </w:pPr>
    <w:rPr>
      <w:rFonts w:ascii="Arial" w:hAnsi="Arial"/>
      <w:sz w:val="20"/>
      <w:lang w:val="en-GB"/>
    </w:rPr>
  </w:style>
  <w:style w:type="paragraph" w:customStyle="1" w:styleId="Bullet">
    <w:name w:val="Bullet"/>
    <w:basedOn w:val="BodyText"/>
    <w:next w:val="BodyText"/>
    <w:rsid w:val="00DD6CF1"/>
    <w:rPr>
      <w:rFonts w:ascii="Book Antiqua" w:hAnsi="Book Antiqua"/>
      <w:szCs w:val="20"/>
    </w:rPr>
  </w:style>
  <w:style w:type="character" w:styleId="CommentReference">
    <w:name w:val="annotation reference"/>
    <w:semiHidden/>
    <w:rsid w:val="00DD6CF1"/>
    <w:rPr>
      <w:rFonts w:ascii="Arial" w:hAnsi="Arial"/>
      <w:color w:val="FF0000"/>
      <w:position w:val="6"/>
      <w:sz w:val="20"/>
    </w:rPr>
  </w:style>
  <w:style w:type="paragraph" w:styleId="CommentText">
    <w:name w:val="annotation text"/>
    <w:basedOn w:val="Normal"/>
    <w:link w:val="CommentTextChar"/>
    <w:semiHidden/>
    <w:rsid w:val="00DD6CF1"/>
    <w:pPr>
      <w:spacing w:before="120"/>
    </w:pPr>
    <w:rPr>
      <w:rFonts w:ascii="Arial" w:hAnsi="Arial"/>
      <w:szCs w:val="20"/>
    </w:rPr>
  </w:style>
  <w:style w:type="character" w:customStyle="1" w:styleId="CommentTextChar">
    <w:name w:val="Comment Text Char"/>
    <w:link w:val="CommentText"/>
    <w:semiHidden/>
    <w:rsid w:val="00DD6CF1"/>
    <w:rPr>
      <w:rFonts w:ascii="Arial" w:eastAsia="Times New Roman" w:hAnsi="Arial"/>
      <w:sz w:val="22"/>
      <w:lang w:val="en-CA"/>
    </w:rPr>
  </w:style>
  <w:style w:type="paragraph" w:customStyle="1" w:styleId="CSA">
    <w:name w:val="CSA"/>
    <w:basedOn w:val="BodyText"/>
    <w:next w:val="Heading1"/>
    <w:rsid w:val="00DD6CF1"/>
    <w:pPr>
      <w:keepNext/>
      <w:spacing w:after="0"/>
    </w:pPr>
    <w:rPr>
      <w:rFonts w:ascii="Book Antiqua" w:hAnsi="Book Antiqua"/>
      <w:b/>
      <w:caps/>
      <w:sz w:val="20"/>
      <w:szCs w:val="20"/>
    </w:rPr>
  </w:style>
  <w:style w:type="paragraph" w:customStyle="1" w:styleId="Divider">
    <w:name w:val="Divider"/>
    <w:basedOn w:val="Normal"/>
    <w:next w:val="BlockText"/>
    <w:rsid w:val="00DD6CF1"/>
    <w:pPr>
      <w:pBdr>
        <w:bottom w:val="single" w:sz="6" w:space="1" w:color="auto"/>
      </w:pBdr>
      <w:spacing w:before="10800"/>
      <w:jc w:val="right"/>
    </w:pPr>
    <w:rPr>
      <w:rFonts w:ascii="Book Antiqua" w:hAnsi="Book Antiqua"/>
      <w:b/>
      <w:sz w:val="40"/>
      <w:szCs w:val="20"/>
    </w:rPr>
  </w:style>
  <w:style w:type="paragraph" w:customStyle="1" w:styleId="Main-Head">
    <w:name w:val="Main-Head"/>
    <w:basedOn w:val="Normal"/>
    <w:next w:val="BodyText"/>
    <w:link w:val="Main-HeadChar"/>
    <w:rsid w:val="00DD6CF1"/>
    <w:rPr>
      <w:rFonts w:ascii="Arial Narrow" w:hAnsi="Arial Narrow"/>
      <w:b/>
      <w:szCs w:val="20"/>
    </w:rPr>
  </w:style>
  <w:style w:type="paragraph" w:customStyle="1" w:styleId="Exhibit--Number">
    <w:name w:val="Exhibit--Number"/>
    <w:basedOn w:val="Main-Head"/>
    <w:next w:val="Exhibit--Title"/>
    <w:rsid w:val="00DD6CF1"/>
    <w:pPr>
      <w:spacing w:before="160"/>
    </w:pPr>
    <w:rPr>
      <w:caps/>
      <w:sz w:val="18"/>
    </w:rPr>
  </w:style>
  <w:style w:type="paragraph" w:customStyle="1" w:styleId="Exhibit--Title">
    <w:name w:val="Exhibit--Title"/>
    <w:basedOn w:val="Exhibit--Number"/>
    <w:next w:val="Exhibit--Caption"/>
    <w:rsid w:val="00DD6CF1"/>
    <w:pPr>
      <w:spacing w:before="0"/>
    </w:pPr>
    <w:rPr>
      <w:b w:val="0"/>
      <w:caps w:val="0"/>
      <w:sz w:val="20"/>
    </w:rPr>
  </w:style>
  <w:style w:type="paragraph" w:styleId="BlockText">
    <w:name w:val="Block Text"/>
    <w:basedOn w:val="Normal"/>
    <w:rsid w:val="00DD6CF1"/>
    <w:pPr>
      <w:spacing w:after="120"/>
      <w:ind w:left="1440" w:right="1440"/>
    </w:pPr>
    <w:rPr>
      <w:rFonts w:ascii="Book Antiqua" w:hAnsi="Book Antiqua"/>
      <w:szCs w:val="20"/>
    </w:rPr>
  </w:style>
  <w:style w:type="paragraph" w:customStyle="1" w:styleId="Contents">
    <w:name w:val="Contents"/>
    <w:basedOn w:val="Heading1"/>
    <w:next w:val="BodyText"/>
    <w:rsid w:val="00DD6CF1"/>
    <w:pPr>
      <w:numPr>
        <w:numId w:val="3"/>
      </w:numPr>
      <w:tabs>
        <w:tab w:val="left" w:pos="1008"/>
      </w:tabs>
      <w:ind w:left="1008" w:hanging="1008"/>
    </w:pPr>
    <w:rPr>
      <w:rFonts w:ascii="Arial" w:hAnsi="Arial"/>
    </w:rPr>
  </w:style>
  <w:style w:type="character" w:styleId="FootnoteReference">
    <w:name w:val="footnote reference"/>
    <w:semiHidden/>
    <w:rsid w:val="00DD6CF1"/>
    <w:rPr>
      <w:rFonts w:ascii="Arial" w:hAnsi="Arial"/>
      <w:spacing w:val="0"/>
      <w:position w:val="6"/>
      <w:sz w:val="16"/>
    </w:rPr>
  </w:style>
  <w:style w:type="paragraph" w:styleId="FootnoteText">
    <w:name w:val="footnote text"/>
    <w:basedOn w:val="BodyText"/>
    <w:link w:val="FootnoteTextChar"/>
    <w:semiHidden/>
    <w:rsid w:val="00DD6CF1"/>
    <w:pPr>
      <w:spacing w:after="0"/>
    </w:pPr>
    <w:rPr>
      <w:rFonts w:ascii="Arial" w:hAnsi="Arial"/>
      <w:sz w:val="16"/>
      <w:szCs w:val="20"/>
    </w:rPr>
  </w:style>
  <w:style w:type="character" w:customStyle="1" w:styleId="FootnoteTextChar">
    <w:name w:val="Footnote Text Char"/>
    <w:link w:val="FootnoteText"/>
    <w:semiHidden/>
    <w:rsid w:val="00DD6CF1"/>
    <w:rPr>
      <w:rFonts w:ascii="Arial" w:eastAsia="Times New Roman" w:hAnsi="Arial"/>
      <w:sz w:val="16"/>
      <w:lang w:val="en-CA"/>
    </w:rPr>
  </w:style>
  <w:style w:type="paragraph" w:styleId="NormalIndent">
    <w:name w:val="Normal Indent"/>
    <w:basedOn w:val="Normal"/>
    <w:rsid w:val="00DD6CF1"/>
    <w:pPr>
      <w:ind w:left="360"/>
    </w:pPr>
    <w:rPr>
      <w:rFonts w:ascii="Book Antiqua" w:hAnsi="Book Antiqua"/>
      <w:szCs w:val="20"/>
    </w:rPr>
  </w:style>
  <w:style w:type="paragraph" w:customStyle="1" w:styleId="Number">
    <w:name w:val="Number"/>
    <w:basedOn w:val="BodyText"/>
    <w:next w:val="BodyText"/>
    <w:rsid w:val="00DD6CF1"/>
    <w:pPr>
      <w:spacing w:after="0"/>
      <w:ind w:left="360" w:hanging="360"/>
    </w:pPr>
    <w:rPr>
      <w:rFonts w:ascii="Book Antiqua" w:hAnsi="Book Antiqua"/>
      <w:szCs w:val="20"/>
    </w:rPr>
  </w:style>
  <w:style w:type="paragraph" w:customStyle="1" w:styleId="TableHead">
    <w:name w:val="Table Head"/>
    <w:basedOn w:val="Normal"/>
    <w:next w:val="Normal"/>
    <w:rsid w:val="00DD6CF1"/>
    <w:pPr>
      <w:spacing w:before="80" w:after="80"/>
      <w:jc w:val="center"/>
    </w:pPr>
    <w:rPr>
      <w:rFonts w:ascii="Arial" w:hAnsi="Arial"/>
      <w:b/>
      <w:sz w:val="18"/>
      <w:szCs w:val="20"/>
    </w:rPr>
  </w:style>
  <w:style w:type="paragraph" w:customStyle="1" w:styleId="TableBody">
    <w:name w:val="Table Body"/>
    <w:basedOn w:val="TableHead"/>
    <w:rsid w:val="00DD6CF1"/>
    <w:pPr>
      <w:jc w:val="left"/>
    </w:pPr>
    <w:rPr>
      <w:b w:val="0"/>
    </w:rPr>
  </w:style>
  <w:style w:type="paragraph" w:customStyle="1" w:styleId="TableNotes">
    <w:name w:val="Table Notes"/>
    <w:basedOn w:val="TableBody"/>
    <w:rsid w:val="00DD6CF1"/>
    <w:pPr>
      <w:spacing w:after="320"/>
    </w:pPr>
  </w:style>
  <w:style w:type="paragraph" w:customStyle="1" w:styleId="Tick">
    <w:name w:val="Tick"/>
    <w:basedOn w:val="BodyText"/>
    <w:next w:val="BodyText"/>
    <w:rsid w:val="00DD6CF1"/>
    <w:pPr>
      <w:spacing w:after="0"/>
      <w:ind w:left="720" w:hanging="360"/>
    </w:pPr>
    <w:rPr>
      <w:rFonts w:ascii="Book Antiqua" w:hAnsi="Book Antiqua"/>
      <w:szCs w:val="20"/>
    </w:rPr>
  </w:style>
  <w:style w:type="paragraph" w:styleId="TOC1">
    <w:name w:val="toc 1"/>
    <w:basedOn w:val="BodyText"/>
    <w:next w:val="TOC2"/>
    <w:autoRedefine/>
    <w:semiHidden/>
    <w:rsid w:val="00DD6CF1"/>
    <w:pPr>
      <w:tabs>
        <w:tab w:val="right" w:leader="dot" w:pos="8640"/>
      </w:tabs>
      <w:spacing w:after="0"/>
    </w:pPr>
    <w:rPr>
      <w:rFonts w:ascii="Book Antiqua" w:hAnsi="Book Antiqua"/>
      <w:b/>
      <w:szCs w:val="20"/>
    </w:rPr>
  </w:style>
  <w:style w:type="paragraph" w:styleId="TOC2">
    <w:name w:val="toc 2"/>
    <w:basedOn w:val="TOC1"/>
    <w:next w:val="TOC3"/>
    <w:autoRedefine/>
    <w:semiHidden/>
    <w:rsid w:val="00DD6CF1"/>
    <w:pPr>
      <w:tabs>
        <w:tab w:val="left" w:pos="1008"/>
      </w:tabs>
      <w:ind w:left="720"/>
    </w:pPr>
    <w:rPr>
      <w:b w:val="0"/>
    </w:rPr>
  </w:style>
  <w:style w:type="paragraph" w:styleId="TOC3">
    <w:name w:val="toc 3"/>
    <w:basedOn w:val="TOC2"/>
    <w:autoRedefine/>
    <w:semiHidden/>
    <w:rsid w:val="00DD6CF1"/>
    <w:pPr>
      <w:tabs>
        <w:tab w:val="clear" w:pos="1008"/>
        <w:tab w:val="left" w:pos="1728"/>
      </w:tabs>
      <w:ind w:left="1440"/>
    </w:pPr>
  </w:style>
  <w:style w:type="paragraph" w:styleId="TOC4">
    <w:name w:val="toc 4"/>
    <w:basedOn w:val="TOC3"/>
    <w:next w:val="TOC5"/>
    <w:autoRedefine/>
    <w:semiHidden/>
    <w:rsid w:val="00DD6CF1"/>
    <w:pPr>
      <w:tabs>
        <w:tab w:val="left" w:pos="2880"/>
      </w:tabs>
      <w:ind w:left="2160"/>
    </w:pPr>
  </w:style>
  <w:style w:type="paragraph" w:styleId="TOC5">
    <w:name w:val="toc 5"/>
    <w:basedOn w:val="Normal"/>
    <w:next w:val="Normal"/>
    <w:autoRedefine/>
    <w:semiHidden/>
    <w:rsid w:val="00DD6CF1"/>
    <w:pPr>
      <w:ind w:left="880"/>
    </w:pPr>
    <w:rPr>
      <w:rFonts w:ascii="Book Antiqua" w:hAnsi="Book Antiqua"/>
      <w:szCs w:val="20"/>
    </w:rPr>
  </w:style>
  <w:style w:type="paragraph" w:customStyle="1" w:styleId="Exhibit--Caption">
    <w:name w:val="Exhibit--Caption"/>
    <w:basedOn w:val="Exhibit--Title"/>
    <w:next w:val="BodyText"/>
    <w:rsid w:val="00DD6CF1"/>
    <w:rPr>
      <w:i/>
    </w:rPr>
  </w:style>
  <w:style w:type="character" w:customStyle="1" w:styleId="Main-HeadChar">
    <w:name w:val="Main-Head Char"/>
    <w:link w:val="Main-Head"/>
    <w:rsid w:val="00DD6CF1"/>
    <w:rPr>
      <w:rFonts w:ascii="Arial Narrow" w:eastAsia="Times New Roman" w:hAnsi="Arial Narrow"/>
      <w:b/>
      <w:sz w:val="22"/>
      <w:lang w:val="en-CA"/>
    </w:rPr>
  </w:style>
  <w:style w:type="paragraph" w:customStyle="1" w:styleId="Flysheet">
    <w:name w:val="Flysheet"/>
    <w:basedOn w:val="Normal"/>
    <w:rsid w:val="00DD6CF1"/>
    <w:pPr>
      <w:jc w:val="right"/>
    </w:pPr>
    <w:rPr>
      <w:rFonts w:ascii="Arial Narrow" w:hAnsi="Arial Narrow"/>
      <w:b/>
      <w:sz w:val="28"/>
      <w:szCs w:val="20"/>
    </w:rPr>
  </w:style>
  <w:style w:type="paragraph" w:customStyle="1" w:styleId="FlysheetCont">
    <w:name w:val="Flysheet Cont"/>
    <w:basedOn w:val="Normal"/>
    <w:rsid w:val="00DD6CF1"/>
    <w:pPr>
      <w:spacing w:before="9720"/>
      <w:jc w:val="right"/>
    </w:pPr>
    <w:rPr>
      <w:rFonts w:ascii="Arial Narrow" w:hAnsi="Arial Narrow"/>
      <w:b/>
      <w:sz w:val="28"/>
      <w:szCs w:val="20"/>
    </w:rPr>
  </w:style>
  <w:style w:type="paragraph" w:customStyle="1" w:styleId="FlysheetTitle">
    <w:name w:val="Flysheet Title"/>
    <w:basedOn w:val="Normal"/>
    <w:rsid w:val="00DD6CF1"/>
    <w:pPr>
      <w:spacing w:before="9720"/>
      <w:jc w:val="right"/>
    </w:pPr>
    <w:rPr>
      <w:rFonts w:ascii="Arial Narrow" w:hAnsi="Arial Narrow"/>
      <w:b/>
      <w:sz w:val="28"/>
      <w:szCs w:val="20"/>
    </w:rPr>
  </w:style>
  <w:style w:type="paragraph" w:customStyle="1" w:styleId="TableFlysheet">
    <w:name w:val="Table Flysheet"/>
    <w:basedOn w:val="Normal"/>
    <w:rsid w:val="00DD6CF1"/>
    <w:pPr>
      <w:jc w:val="right"/>
    </w:pPr>
    <w:rPr>
      <w:rFonts w:ascii="Arial Narrow" w:hAnsi="Arial Narrow"/>
      <w:b/>
      <w:sz w:val="28"/>
      <w:szCs w:val="20"/>
    </w:rPr>
  </w:style>
  <w:style w:type="paragraph" w:customStyle="1" w:styleId="TableFlysheetCont">
    <w:name w:val="Table Flysheet Cont"/>
    <w:basedOn w:val="Normal"/>
    <w:rsid w:val="00DD6CF1"/>
    <w:pPr>
      <w:spacing w:before="9720"/>
      <w:jc w:val="right"/>
    </w:pPr>
    <w:rPr>
      <w:rFonts w:ascii="Arial Narrow" w:hAnsi="Arial Narrow"/>
      <w:b/>
      <w:sz w:val="28"/>
      <w:szCs w:val="20"/>
    </w:rPr>
  </w:style>
  <w:style w:type="paragraph" w:customStyle="1" w:styleId="TableFlysheetTitle">
    <w:name w:val="Table Flysheet Title"/>
    <w:basedOn w:val="Normal"/>
    <w:rsid w:val="00DD6CF1"/>
    <w:pPr>
      <w:spacing w:before="9720"/>
      <w:jc w:val="right"/>
    </w:pPr>
    <w:rPr>
      <w:rFonts w:ascii="Arial Narrow" w:hAnsi="Arial Narrow"/>
      <w:b/>
      <w:sz w:val="28"/>
      <w:szCs w:val="20"/>
    </w:rPr>
  </w:style>
  <w:style w:type="paragraph" w:styleId="BalloonText">
    <w:name w:val="Balloon Text"/>
    <w:basedOn w:val="Normal"/>
    <w:link w:val="BalloonTextChar"/>
    <w:semiHidden/>
    <w:rsid w:val="00DD6CF1"/>
    <w:rPr>
      <w:rFonts w:ascii="Tahoma" w:hAnsi="Tahoma" w:cs="Tahoma"/>
      <w:sz w:val="16"/>
      <w:szCs w:val="16"/>
    </w:rPr>
  </w:style>
  <w:style w:type="character" w:customStyle="1" w:styleId="BalloonTextChar">
    <w:name w:val="Balloon Text Char"/>
    <w:link w:val="BalloonText"/>
    <w:semiHidden/>
    <w:rsid w:val="00DD6CF1"/>
    <w:rPr>
      <w:rFonts w:ascii="Tahoma" w:eastAsia="Times New Roman" w:hAnsi="Tahoma" w:cs="Tahoma"/>
      <w:sz w:val="16"/>
      <w:szCs w:val="16"/>
      <w:lang w:val="en-CA"/>
    </w:rPr>
  </w:style>
  <w:style w:type="paragraph" w:styleId="CommentSubject">
    <w:name w:val="annotation subject"/>
    <w:basedOn w:val="CommentText"/>
    <w:next w:val="CommentText"/>
    <w:link w:val="CommentSubjectChar"/>
    <w:semiHidden/>
    <w:rsid w:val="00DD6CF1"/>
    <w:pPr>
      <w:spacing w:before="0"/>
    </w:pPr>
    <w:rPr>
      <w:rFonts w:ascii="Book Antiqua" w:hAnsi="Book Antiqua"/>
      <w:b/>
      <w:bCs/>
      <w:sz w:val="20"/>
    </w:rPr>
  </w:style>
  <w:style w:type="character" w:customStyle="1" w:styleId="CommentSubjectChar">
    <w:name w:val="Comment Subject Char"/>
    <w:link w:val="CommentSubject"/>
    <w:semiHidden/>
    <w:rsid w:val="00DD6CF1"/>
    <w:rPr>
      <w:rFonts w:ascii="Book Antiqua" w:eastAsia="Times New Roman" w:hAnsi="Book Antiqua"/>
      <w:b/>
      <w:bCs/>
      <w:sz w:val="22"/>
      <w:lang w:val="en-CA"/>
    </w:rPr>
  </w:style>
  <w:style w:type="paragraph" w:styleId="ListParagraph">
    <w:name w:val="List Paragraph"/>
    <w:basedOn w:val="Normal"/>
    <w:uiPriority w:val="34"/>
    <w:qFormat/>
    <w:rsid w:val="00CD79DA"/>
    <w:pPr>
      <w:ind w:left="720"/>
      <w:contextualSpacing/>
    </w:pPr>
  </w:style>
  <w:style w:type="paragraph" w:customStyle="1" w:styleId="TableParagraph">
    <w:name w:val="Table Paragraph"/>
    <w:basedOn w:val="Normal"/>
    <w:uiPriority w:val="1"/>
    <w:rsid w:val="00DD6CF1"/>
    <w:pPr>
      <w:autoSpaceDE w:val="0"/>
      <w:autoSpaceDN w:val="0"/>
      <w:adjustRightInd w:val="0"/>
    </w:pPr>
    <w:rPr>
      <w:rFonts w:ascii="Times New Roman" w:hAnsi="Times New Roman"/>
      <w:sz w:val="24"/>
      <w:szCs w:val="24"/>
    </w:rPr>
  </w:style>
  <w:style w:type="paragraph" w:styleId="Revision">
    <w:name w:val="Revision"/>
    <w:hidden/>
    <w:uiPriority w:val="99"/>
    <w:semiHidden/>
    <w:rsid w:val="00DD6CF1"/>
    <w:rPr>
      <w:rFonts w:ascii="Book Antiqua" w:hAnsi="Book Antiqu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16261">
      <w:bodyDiv w:val="1"/>
      <w:marLeft w:val="0"/>
      <w:marRight w:val="0"/>
      <w:marTop w:val="0"/>
      <w:marBottom w:val="0"/>
      <w:divBdr>
        <w:top w:val="none" w:sz="0" w:space="0" w:color="auto"/>
        <w:left w:val="none" w:sz="0" w:space="0" w:color="auto"/>
        <w:bottom w:val="none" w:sz="0" w:space="0" w:color="auto"/>
        <w:right w:val="none" w:sz="0" w:space="0" w:color="auto"/>
      </w:divBdr>
    </w:div>
    <w:div w:id="207469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1607D-E4CC-4074-B231-E4B4B89EBE6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2.xml><?xml version="1.0" encoding="utf-8"?>
<ds:datastoreItem xmlns:ds="http://schemas.openxmlformats.org/officeDocument/2006/customXml" ds:itemID="{AE05FDF6-FD40-4690-A80C-7F8A4A603C64}">
  <ds:schemaRefs>
    <ds:schemaRef ds:uri="http://schemas.microsoft.com/office/2006/metadata/longProperties"/>
  </ds:schemaRefs>
</ds:datastoreItem>
</file>

<file path=customXml/itemProps3.xml><?xml version="1.0" encoding="utf-8"?>
<ds:datastoreItem xmlns:ds="http://schemas.openxmlformats.org/officeDocument/2006/customXml" ds:itemID="{E32DFCFC-CCA9-4AD8-A975-F4B6529C92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0CEB7A-F5E8-45D1-83AE-9694ED32C23A}">
  <ds:schemaRefs>
    <ds:schemaRef ds:uri="http://schemas.microsoft.com/sharepoint/v3/contenttype/forms"/>
  </ds:schemaRefs>
</ds:datastoreItem>
</file>

<file path=customXml/itemProps5.xml><?xml version="1.0" encoding="utf-8"?>
<ds:datastoreItem xmlns:ds="http://schemas.openxmlformats.org/officeDocument/2006/customXml" ds:itemID="{13BE8D1C-A601-4FAD-AAF9-B45F02994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6581</Words>
  <Characters>37516</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01300_Submittals (Nov 28, 2017)</vt:lpstr>
    </vt:vector>
  </TitlesOfParts>
  <Company>Regional Municipality or York</Company>
  <LinksUpToDate>false</LinksUpToDate>
  <CharactersWithSpaces>44009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01300_Submittals (Nov 28, 2017)</dc:title>
  <dc:subject/>
  <dc:creator>Adley-McGinnis, Andrea</dc:creator>
  <cp:keywords/>
  <cp:lastModifiedBy>Johnny Pang</cp:lastModifiedBy>
  <cp:revision>5</cp:revision>
  <cp:lastPrinted>2017-12-12T15:14:00Z</cp:lastPrinted>
  <dcterms:created xsi:type="dcterms:W3CDTF">2022-11-17T19:11:00Z</dcterms:created>
  <dcterms:modified xsi:type="dcterms:W3CDTF">2022-11-29T14:43:00Z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2020-01-20T00:00:00Z</vt:lpwstr>
  </property>
  <property fmtid="{D5CDD505-2E9C-101B-9397-08002B2CF9AE}" pid="3" name="ContentTypeId">
    <vt:lpwstr>0x010100BF8E50B80A32C040A85FB450FB26C9E5</vt:lpwstr>
  </property>
  <property fmtid="{D5CDD505-2E9C-101B-9397-08002B2CF9AE}" pid="4" name="_dlc_DocId">
    <vt:lpwstr>ENVCPD-95-2193</vt:lpwstr>
  </property>
  <property fmtid="{D5CDD505-2E9C-101B-9397-08002B2CF9AE}" pid="5" name="_dlc_DocIdItemGuid">
    <vt:lpwstr>329a9682-16fa-415e-8bc6-7bb5cb25f466</vt:lpwstr>
  </property>
  <property fmtid="{D5CDD505-2E9C-101B-9397-08002B2CF9AE}" pid="6" name="_dlc_DocIdUrl">
    <vt:lpwstr>https://mycloud.york.ca/projects/EnvServProgramDeliveryOffice/Design/_layouts/DocIdRedir.aspx?ID=ENVCPD-95-2193, ENVCPD-95-2193</vt:lpwstr>
  </property>
  <property fmtid="{D5CDD505-2E9C-101B-9397-08002B2CF9AE}" pid="7" name="File Code">
    <vt:lpwstr/>
  </property>
  <property fmtid="{D5CDD505-2E9C-101B-9397-08002B2CF9AE}" pid="8" name="Organizational Unit">
    <vt:lpwstr>ENV/CPD</vt:lpwstr>
  </property>
  <property fmtid="{D5CDD505-2E9C-101B-9397-08002B2CF9AE}" pid="9" name="TemplateUrl">
    <vt:lpwstr/>
  </property>
  <property fmtid="{D5CDD505-2E9C-101B-9397-08002B2CF9AE}" pid="10" name="xd_ProgID">
    <vt:lpwstr/>
  </property>
  <property fmtid="{D5CDD505-2E9C-101B-9397-08002B2CF9AE}" pid="11" name="_CopySource">
    <vt:lpwstr>https://mycloud.york.ca/projects/EnvServProgramDeliveryOffice/Design/Shared Documents/Technical Design Specification Templates/Division 01 - General Requirements/01300 Submittals.doc</vt:lpwstr>
  </property>
  <property fmtid="{D5CDD505-2E9C-101B-9397-08002B2CF9AE}" pid="12" name="Order">
    <vt:lpwstr>219300.000000000</vt:lpwstr>
  </property>
  <property fmtid="{D5CDD505-2E9C-101B-9397-08002B2CF9AE}" pid="13" name="Document Type">
    <vt:lpwstr>Technical Design Specification Templates</vt:lpwstr>
  </property>
  <property fmtid="{D5CDD505-2E9C-101B-9397-08002B2CF9AE}" pid="14" name="IconOverlay">
    <vt:lpwstr/>
  </property>
  <property fmtid="{D5CDD505-2E9C-101B-9397-08002B2CF9AE}" pid="15" name="Sort Order">
    <vt:lpwstr/>
  </property>
  <property fmtid="{D5CDD505-2E9C-101B-9397-08002B2CF9AE}" pid="16" name="Office">
    <vt:lpwstr/>
  </property>
  <property fmtid="{D5CDD505-2E9C-101B-9397-08002B2CF9AE}" pid="17" name="AERIS Pools">
    <vt:lpwstr/>
  </property>
  <property fmtid="{D5CDD505-2E9C-101B-9397-08002B2CF9AE}" pid="18" name="Data Classification">
    <vt:lpwstr>1;#Confidential|dbb6cc64-9915-4cf6-857e-3e641b410f5c</vt:lpwstr>
  </property>
  <property fmtid="{D5CDD505-2E9C-101B-9397-08002B2CF9AE}" pid="19" name="Internal Organization">
    <vt:lpwstr/>
  </property>
  <property fmtid="{D5CDD505-2E9C-101B-9397-08002B2CF9AE}" pid="20" name="Communications">
    <vt:lpwstr/>
  </property>
  <property fmtid="{D5CDD505-2E9C-101B-9397-08002B2CF9AE}" pid="21" name="Information Type">
    <vt:lpwstr/>
  </property>
  <property fmtid="{D5CDD505-2E9C-101B-9397-08002B2CF9AE}" pid="22" name="Project Completion Date">
    <vt:lpwstr/>
  </property>
  <property fmtid="{D5CDD505-2E9C-101B-9397-08002B2CF9AE}" pid="23" name="Historical Project Number">
    <vt:lpwstr/>
  </property>
  <property fmtid="{D5CDD505-2E9C-101B-9397-08002B2CF9AE}" pid="24" name="End of Warranty Date">
    <vt:lpwstr/>
  </property>
  <property fmtid="{D5CDD505-2E9C-101B-9397-08002B2CF9AE}" pid="25" name="RelatedItems">
    <vt:lpwstr/>
  </property>
  <property fmtid="{D5CDD505-2E9C-101B-9397-08002B2CF9AE}" pid="26" name="_dlc_DocIdPersistId">
    <vt:lpwstr/>
  </property>
  <property fmtid="{D5CDD505-2E9C-101B-9397-08002B2CF9AE}" pid="27" name="Project Number">
    <vt:lpwstr>75530-ECA1011</vt:lpwstr>
  </property>
  <property fmtid="{D5CDD505-2E9C-101B-9397-08002B2CF9AE}" pid="28" name="Owner">
    <vt:lpwstr/>
  </property>
  <property fmtid="{D5CDD505-2E9C-101B-9397-08002B2CF9AE}" pid="29" name="Key Document">
    <vt:lpwstr>0</vt:lpwstr>
  </property>
  <property fmtid="{D5CDD505-2E9C-101B-9397-08002B2CF9AE}" pid="30" name="_DCDateCreated">
    <vt:lpwstr>2022-10-25T11:04:04Z</vt:lpwstr>
  </property>
</Properties>
</file>