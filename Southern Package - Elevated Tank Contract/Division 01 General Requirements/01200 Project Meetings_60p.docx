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Layout w:type="fixed"/>
        <w:tblLook w:val="0000" w:firstRow="0" w:lastRow="0" w:firstColumn="0" w:lastColumn="0" w:noHBand="0" w:noVBand="0"/>
      </w:tblPr>
      <w:tblGrid>
        <w:gridCol w:w="1184"/>
        <w:gridCol w:w="2160"/>
        <w:gridCol w:w="5683"/>
      </w:tblGrid>
      <w:tr w:rsidR="00EE4178" w:rsidRPr="001D6FDC" w:rsidDel="00CF4BFB" w14:paraId="792B2796" w14:textId="77777777">
        <w:trPr>
          <w:cantSplit/>
          <w:jc w:val="center"/>
          <w:del w:id="0" w:author="Liam Sykes" w:date="2022-03-18T10:18:00Z"/>
        </w:trPr>
        <w:tc>
          <w:tcPr>
            <w:tcW w:w="1184" w:type="dxa"/>
            <w:tcBorders>
              <w:top w:val="double" w:sz="6" w:space="0" w:color="auto"/>
              <w:left w:val="double" w:sz="6" w:space="0" w:color="auto"/>
              <w:bottom w:val="single" w:sz="6" w:space="0" w:color="auto"/>
              <w:right w:val="single" w:sz="6" w:space="0" w:color="auto"/>
            </w:tcBorders>
          </w:tcPr>
          <w:p w14:paraId="522F06D1" w14:textId="77777777" w:rsidR="00EE4178" w:rsidRPr="001D6FDC" w:rsidDel="00CF4BFB" w:rsidRDefault="00EE4178" w:rsidP="00E23E83">
            <w:pPr>
              <w:pStyle w:val="TableHeading"/>
              <w:rPr>
                <w:del w:id="1" w:author="Liam Sykes" w:date="2022-03-18T10:18:00Z"/>
                <w:rFonts w:ascii="Calibri" w:hAnsi="Calibri"/>
                <w:sz w:val="22"/>
                <w:szCs w:val="22"/>
              </w:rPr>
            </w:pPr>
            <w:bookmarkStart w:id="2" w:name="OLE_LINK1"/>
            <w:bookmarkStart w:id="3" w:name="OLE_LINK2"/>
            <w:del w:id="4" w:author="Liam Sykes" w:date="2022-03-18T10:18:00Z">
              <w:r w:rsidRPr="001D6FDC" w:rsidDel="00CF4BFB">
                <w:rPr>
                  <w:rFonts w:ascii="Calibri" w:hAnsi="Calibri"/>
                  <w:sz w:val="22"/>
                  <w:szCs w:val="22"/>
                </w:rPr>
                <w:delText>Version</w:delText>
              </w:r>
            </w:del>
          </w:p>
        </w:tc>
        <w:tc>
          <w:tcPr>
            <w:tcW w:w="2160" w:type="dxa"/>
            <w:tcBorders>
              <w:top w:val="double" w:sz="6" w:space="0" w:color="auto"/>
              <w:left w:val="single" w:sz="6" w:space="0" w:color="auto"/>
              <w:bottom w:val="single" w:sz="6" w:space="0" w:color="auto"/>
              <w:right w:val="single" w:sz="6" w:space="0" w:color="auto"/>
            </w:tcBorders>
          </w:tcPr>
          <w:p w14:paraId="71255950" w14:textId="77777777" w:rsidR="00EE4178" w:rsidRPr="001D6FDC" w:rsidDel="00CF4BFB" w:rsidRDefault="00EE4178" w:rsidP="00E23E83">
            <w:pPr>
              <w:pStyle w:val="TableHeading"/>
              <w:rPr>
                <w:del w:id="5" w:author="Liam Sykes" w:date="2022-03-18T10:18:00Z"/>
                <w:rFonts w:ascii="Calibri" w:hAnsi="Calibri"/>
                <w:sz w:val="22"/>
                <w:szCs w:val="22"/>
              </w:rPr>
            </w:pPr>
            <w:del w:id="6" w:author="Liam Sykes" w:date="2022-03-18T10:18:00Z">
              <w:r w:rsidRPr="001D6FDC" w:rsidDel="00CF4BFB">
                <w:rPr>
                  <w:rFonts w:ascii="Calibri" w:hAnsi="Calibri"/>
                  <w:sz w:val="22"/>
                  <w:szCs w:val="22"/>
                </w:rPr>
                <w:delText>Date</w:delText>
              </w:r>
            </w:del>
          </w:p>
        </w:tc>
        <w:tc>
          <w:tcPr>
            <w:tcW w:w="5683" w:type="dxa"/>
            <w:tcBorders>
              <w:top w:val="double" w:sz="6" w:space="0" w:color="auto"/>
              <w:left w:val="single" w:sz="6" w:space="0" w:color="auto"/>
              <w:bottom w:val="single" w:sz="6" w:space="0" w:color="auto"/>
              <w:right w:val="double" w:sz="6" w:space="0" w:color="auto"/>
            </w:tcBorders>
          </w:tcPr>
          <w:p w14:paraId="40E0550A" w14:textId="77777777" w:rsidR="00EE4178" w:rsidRPr="001D6FDC" w:rsidDel="00CF4BFB" w:rsidRDefault="00EE4178" w:rsidP="00E23E83">
            <w:pPr>
              <w:pStyle w:val="TableHeading"/>
              <w:rPr>
                <w:del w:id="7" w:author="Liam Sykes" w:date="2022-03-18T10:18:00Z"/>
                <w:rFonts w:ascii="Calibri" w:hAnsi="Calibri"/>
                <w:sz w:val="22"/>
                <w:szCs w:val="22"/>
              </w:rPr>
            </w:pPr>
            <w:del w:id="8" w:author="Liam Sykes" w:date="2022-03-18T10:18:00Z">
              <w:r w:rsidRPr="001D6FDC" w:rsidDel="00CF4BFB">
                <w:rPr>
                  <w:rFonts w:ascii="Calibri" w:hAnsi="Calibri"/>
                  <w:sz w:val="22"/>
                  <w:szCs w:val="22"/>
                </w:rPr>
                <w:delText>Description of Revisions</w:delText>
              </w:r>
            </w:del>
          </w:p>
        </w:tc>
      </w:tr>
      <w:tr w:rsidR="00EE4178" w:rsidRPr="001D6FDC" w:rsidDel="00CF4BFB" w14:paraId="2AFE8D47" w14:textId="77777777">
        <w:trPr>
          <w:cantSplit/>
          <w:jc w:val="center"/>
          <w:del w:id="9" w:author="Liam Sykes" w:date="2022-03-18T10:18:00Z"/>
        </w:trPr>
        <w:tc>
          <w:tcPr>
            <w:tcW w:w="1184" w:type="dxa"/>
            <w:tcBorders>
              <w:top w:val="single" w:sz="6" w:space="0" w:color="auto"/>
              <w:left w:val="double" w:sz="6" w:space="0" w:color="auto"/>
              <w:bottom w:val="single" w:sz="6" w:space="0" w:color="auto"/>
              <w:right w:val="single" w:sz="6" w:space="0" w:color="auto"/>
            </w:tcBorders>
          </w:tcPr>
          <w:p w14:paraId="079AA639" w14:textId="77777777" w:rsidR="00EE4178" w:rsidRPr="001D6FDC" w:rsidDel="00CF4BFB" w:rsidRDefault="00EE4178" w:rsidP="00E23E83">
            <w:pPr>
              <w:pStyle w:val="NormalTableText"/>
              <w:rPr>
                <w:del w:id="10" w:author="Liam Sykes" w:date="2022-03-18T10:18:00Z"/>
                <w:rFonts w:ascii="Calibri" w:hAnsi="Calibri"/>
                <w:sz w:val="22"/>
                <w:szCs w:val="22"/>
              </w:rPr>
            </w:pPr>
            <w:del w:id="11" w:author="Liam Sykes" w:date="2022-03-18T10:18:00Z">
              <w:r w:rsidRPr="001D6FDC" w:rsidDel="00CF4BFB">
                <w:rPr>
                  <w:rFonts w:ascii="Calibri" w:hAnsi="Calibri"/>
                  <w:sz w:val="22"/>
                  <w:szCs w:val="22"/>
                </w:rPr>
                <w:delText>1</w:delText>
              </w:r>
            </w:del>
          </w:p>
        </w:tc>
        <w:tc>
          <w:tcPr>
            <w:tcW w:w="2160" w:type="dxa"/>
            <w:tcBorders>
              <w:top w:val="single" w:sz="6" w:space="0" w:color="auto"/>
              <w:left w:val="single" w:sz="6" w:space="0" w:color="auto"/>
              <w:bottom w:val="single" w:sz="6" w:space="0" w:color="auto"/>
              <w:right w:val="single" w:sz="6" w:space="0" w:color="auto"/>
            </w:tcBorders>
          </w:tcPr>
          <w:p w14:paraId="52E78E94" w14:textId="77777777" w:rsidR="00EE4178" w:rsidRPr="001D6FDC" w:rsidDel="00CF4BFB" w:rsidRDefault="00EE4178" w:rsidP="00E23E83">
            <w:pPr>
              <w:pStyle w:val="NormalTableText"/>
              <w:rPr>
                <w:del w:id="12" w:author="Liam Sykes" w:date="2022-03-18T10:18:00Z"/>
                <w:rFonts w:ascii="Calibri" w:hAnsi="Calibri"/>
                <w:sz w:val="22"/>
                <w:szCs w:val="22"/>
              </w:rPr>
            </w:pPr>
            <w:del w:id="13" w:author="Liam Sykes" w:date="2022-03-18T10:18:00Z">
              <w:r w:rsidRPr="001D6FDC" w:rsidDel="00CF4BFB">
                <w:rPr>
                  <w:rFonts w:ascii="Calibri" w:hAnsi="Calibri"/>
                  <w:sz w:val="22"/>
                  <w:szCs w:val="22"/>
                </w:rPr>
                <w:delText>August 3</w:delText>
              </w:r>
              <w:r w:rsidR="00FB5A8D" w:rsidRPr="001D6FDC" w:rsidDel="00CF4BFB">
                <w:rPr>
                  <w:rFonts w:ascii="Calibri" w:hAnsi="Calibri"/>
                  <w:sz w:val="22"/>
                  <w:szCs w:val="22"/>
                </w:rPr>
                <w:delText>0</w:delText>
              </w:r>
              <w:r w:rsidRPr="001D6FDC" w:rsidDel="00CF4BFB">
                <w:rPr>
                  <w:rFonts w:ascii="Calibri" w:hAnsi="Calibri"/>
                  <w:sz w:val="22"/>
                  <w:szCs w:val="22"/>
                </w:rPr>
                <w:delText>, 2006</w:delText>
              </w:r>
            </w:del>
          </w:p>
        </w:tc>
        <w:tc>
          <w:tcPr>
            <w:tcW w:w="5683" w:type="dxa"/>
            <w:tcBorders>
              <w:top w:val="single" w:sz="6" w:space="0" w:color="auto"/>
              <w:left w:val="single" w:sz="6" w:space="0" w:color="auto"/>
              <w:bottom w:val="single" w:sz="6" w:space="0" w:color="auto"/>
              <w:right w:val="double" w:sz="6" w:space="0" w:color="auto"/>
            </w:tcBorders>
          </w:tcPr>
          <w:p w14:paraId="1855B49C" w14:textId="77777777" w:rsidR="00EE4178" w:rsidRPr="001D6FDC" w:rsidDel="00CF4BFB" w:rsidRDefault="00EE4178" w:rsidP="00E23E83">
            <w:pPr>
              <w:pStyle w:val="NormalTableText"/>
              <w:rPr>
                <w:del w:id="14" w:author="Liam Sykes" w:date="2022-03-18T10:18:00Z"/>
                <w:rFonts w:ascii="Calibri" w:hAnsi="Calibri"/>
                <w:sz w:val="22"/>
                <w:szCs w:val="22"/>
              </w:rPr>
            </w:pPr>
            <w:del w:id="15" w:author="Liam Sykes" w:date="2022-03-18T10:18:00Z">
              <w:r w:rsidRPr="001D6FDC" w:rsidDel="00CF4BFB">
                <w:rPr>
                  <w:rFonts w:ascii="Calibri" w:hAnsi="Calibri"/>
                  <w:sz w:val="22"/>
                  <w:szCs w:val="22"/>
                </w:rPr>
                <w:delText>Approved final document.</w:delText>
              </w:r>
            </w:del>
          </w:p>
        </w:tc>
      </w:tr>
      <w:tr w:rsidR="007E1C07" w:rsidRPr="001D6FDC" w:rsidDel="00CF4BFB" w14:paraId="115904C9" w14:textId="77777777">
        <w:trPr>
          <w:cantSplit/>
          <w:jc w:val="center"/>
          <w:del w:id="16" w:author="Liam Sykes" w:date="2022-03-18T10:18:00Z"/>
        </w:trPr>
        <w:tc>
          <w:tcPr>
            <w:tcW w:w="1184" w:type="dxa"/>
            <w:tcBorders>
              <w:top w:val="single" w:sz="6" w:space="0" w:color="auto"/>
              <w:left w:val="double" w:sz="6" w:space="0" w:color="auto"/>
              <w:bottom w:val="single" w:sz="6" w:space="0" w:color="auto"/>
              <w:right w:val="single" w:sz="6" w:space="0" w:color="auto"/>
            </w:tcBorders>
          </w:tcPr>
          <w:p w14:paraId="027EB703" w14:textId="77777777" w:rsidR="007E1C07" w:rsidRPr="001D6FDC" w:rsidDel="00CF4BFB" w:rsidRDefault="007E1C07" w:rsidP="00E23E83">
            <w:pPr>
              <w:pStyle w:val="NormalTableText"/>
              <w:rPr>
                <w:del w:id="17" w:author="Liam Sykes" w:date="2022-03-18T10:18:00Z"/>
                <w:rFonts w:ascii="Calibri" w:hAnsi="Calibri"/>
                <w:sz w:val="22"/>
                <w:szCs w:val="22"/>
              </w:rPr>
            </w:pPr>
            <w:del w:id="18" w:author="Liam Sykes" w:date="2022-03-18T10:18:00Z">
              <w:r w:rsidRPr="001D6FDC" w:rsidDel="00CF4BFB">
                <w:rPr>
                  <w:rFonts w:ascii="Calibri" w:hAnsi="Calibri"/>
                  <w:sz w:val="22"/>
                  <w:szCs w:val="22"/>
                </w:rPr>
                <w:delText>2</w:delText>
              </w:r>
            </w:del>
          </w:p>
        </w:tc>
        <w:tc>
          <w:tcPr>
            <w:tcW w:w="2160" w:type="dxa"/>
            <w:tcBorders>
              <w:top w:val="single" w:sz="6" w:space="0" w:color="auto"/>
              <w:left w:val="single" w:sz="6" w:space="0" w:color="auto"/>
              <w:bottom w:val="single" w:sz="6" w:space="0" w:color="auto"/>
              <w:right w:val="single" w:sz="6" w:space="0" w:color="auto"/>
            </w:tcBorders>
          </w:tcPr>
          <w:p w14:paraId="523F95E0" w14:textId="77777777" w:rsidR="007E1C07" w:rsidRPr="001D6FDC" w:rsidDel="00CF4BFB" w:rsidRDefault="007E1C07" w:rsidP="00E23E83">
            <w:pPr>
              <w:pStyle w:val="NormalTableText"/>
              <w:rPr>
                <w:del w:id="19" w:author="Liam Sykes" w:date="2022-03-18T10:18:00Z"/>
                <w:rFonts w:ascii="Calibri" w:hAnsi="Calibri"/>
                <w:sz w:val="22"/>
                <w:szCs w:val="22"/>
              </w:rPr>
            </w:pPr>
            <w:del w:id="20" w:author="Liam Sykes" w:date="2022-03-18T10:18:00Z">
              <w:r w:rsidRPr="001D6FDC" w:rsidDel="00CF4BFB">
                <w:rPr>
                  <w:rFonts w:ascii="Calibri" w:hAnsi="Calibri"/>
                  <w:sz w:val="22"/>
                  <w:szCs w:val="22"/>
                </w:rPr>
                <w:delText>September 27, 2007</w:delText>
              </w:r>
            </w:del>
          </w:p>
        </w:tc>
        <w:tc>
          <w:tcPr>
            <w:tcW w:w="5683" w:type="dxa"/>
            <w:tcBorders>
              <w:top w:val="single" w:sz="6" w:space="0" w:color="auto"/>
              <w:left w:val="single" w:sz="6" w:space="0" w:color="auto"/>
              <w:bottom w:val="single" w:sz="6" w:space="0" w:color="auto"/>
              <w:right w:val="double" w:sz="6" w:space="0" w:color="auto"/>
            </w:tcBorders>
          </w:tcPr>
          <w:p w14:paraId="6C659D86" w14:textId="77777777" w:rsidR="007E1C07" w:rsidRPr="001D6FDC" w:rsidDel="00CF4BFB" w:rsidRDefault="007E1C07" w:rsidP="00E23E83">
            <w:pPr>
              <w:pStyle w:val="NormalTableText"/>
              <w:rPr>
                <w:del w:id="21" w:author="Liam Sykes" w:date="2022-03-18T10:18:00Z"/>
                <w:rFonts w:ascii="Calibri" w:hAnsi="Calibri"/>
                <w:sz w:val="22"/>
                <w:szCs w:val="22"/>
              </w:rPr>
            </w:pPr>
            <w:del w:id="22" w:author="Liam Sykes" w:date="2022-03-18T10:18:00Z">
              <w:r w:rsidRPr="001D6FDC" w:rsidDel="00CF4BFB">
                <w:rPr>
                  <w:rFonts w:ascii="Calibri" w:hAnsi="Calibri"/>
                  <w:sz w:val="22"/>
                  <w:szCs w:val="22"/>
                </w:rPr>
                <w:delText>Minor revisions by Legal Services</w:delText>
              </w:r>
            </w:del>
          </w:p>
        </w:tc>
      </w:tr>
      <w:tr w:rsidR="007E1C07" w:rsidRPr="001D6FDC" w:rsidDel="00CF4BFB" w14:paraId="55E1CD97" w14:textId="77777777" w:rsidTr="00666375">
        <w:trPr>
          <w:cantSplit/>
          <w:trHeight w:val="65"/>
          <w:jc w:val="center"/>
          <w:del w:id="23" w:author="Liam Sykes" w:date="2022-03-18T10:18:00Z"/>
        </w:trPr>
        <w:tc>
          <w:tcPr>
            <w:tcW w:w="1184" w:type="dxa"/>
            <w:tcBorders>
              <w:top w:val="single" w:sz="6" w:space="0" w:color="auto"/>
              <w:left w:val="double" w:sz="6" w:space="0" w:color="auto"/>
              <w:bottom w:val="single" w:sz="6" w:space="0" w:color="auto"/>
              <w:right w:val="single" w:sz="6" w:space="0" w:color="auto"/>
            </w:tcBorders>
          </w:tcPr>
          <w:p w14:paraId="1F19441A" w14:textId="77777777" w:rsidR="007E1C07" w:rsidRPr="001D6FDC" w:rsidDel="00CF4BFB" w:rsidRDefault="000C3240" w:rsidP="00E23E83">
            <w:pPr>
              <w:pStyle w:val="NormalTableText"/>
              <w:rPr>
                <w:del w:id="24" w:author="Liam Sykes" w:date="2022-03-18T10:18:00Z"/>
                <w:rFonts w:ascii="Calibri" w:hAnsi="Calibri"/>
                <w:sz w:val="22"/>
                <w:szCs w:val="22"/>
              </w:rPr>
            </w:pPr>
            <w:del w:id="25" w:author="Liam Sykes" w:date="2022-03-18T10:18:00Z">
              <w:r w:rsidRPr="001D6FDC" w:rsidDel="00CF4BFB">
                <w:rPr>
                  <w:rFonts w:ascii="Calibri" w:hAnsi="Calibri"/>
                  <w:sz w:val="22"/>
                  <w:szCs w:val="22"/>
                </w:rPr>
                <w:delText>3</w:delText>
              </w:r>
            </w:del>
          </w:p>
        </w:tc>
        <w:tc>
          <w:tcPr>
            <w:tcW w:w="2160" w:type="dxa"/>
            <w:tcBorders>
              <w:top w:val="single" w:sz="6" w:space="0" w:color="auto"/>
              <w:left w:val="single" w:sz="6" w:space="0" w:color="auto"/>
              <w:bottom w:val="single" w:sz="6" w:space="0" w:color="auto"/>
              <w:right w:val="single" w:sz="6" w:space="0" w:color="auto"/>
            </w:tcBorders>
          </w:tcPr>
          <w:p w14:paraId="27564BF3" w14:textId="77777777" w:rsidR="007E1C07" w:rsidRPr="001D6FDC" w:rsidDel="00CF4BFB" w:rsidRDefault="000C3240" w:rsidP="00E23E83">
            <w:pPr>
              <w:pStyle w:val="NormalTableText"/>
              <w:rPr>
                <w:del w:id="26" w:author="Liam Sykes" w:date="2022-03-18T10:18:00Z"/>
                <w:rFonts w:ascii="Calibri" w:hAnsi="Calibri"/>
                <w:sz w:val="22"/>
                <w:szCs w:val="22"/>
              </w:rPr>
            </w:pPr>
            <w:del w:id="27" w:author="Liam Sykes" w:date="2022-03-18T10:18:00Z">
              <w:r w:rsidRPr="001D6FDC" w:rsidDel="00CF4BFB">
                <w:rPr>
                  <w:rFonts w:ascii="Calibri" w:hAnsi="Calibri"/>
                  <w:sz w:val="22"/>
                  <w:szCs w:val="22"/>
                </w:rPr>
                <w:delText>September 23, 2009</w:delText>
              </w:r>
            </w:del>
          </w:p>
        </w:tc>
        <w:tc>
          <w:tcPr>
            <w:tcW w:w="5683" w:type="dxa"/>
            <w:tcBorders>
              <w:top w:val="single" w:sz="6" w:space="0" w:color="auto"/>
              <w:left w:val="single" w:sz="6" w:space="0" w:color="auto"/>
              <w:bottom w:val="single" w:sz="6" w:space="0" w:color="auto"/>
              <w:right w:val="double" w:sz="6" w:space="0" w:color="auto"/>
            </w:tcBorders>
          </w:tcPr>
          <w:p w14:paraId="34AC6D17" w14:textId="77777777" w:rsidR="007E1C07" w:rsidRPr="001D6FDC" w:rsidDel="00CF4BFB" w:rsidRDefault="000C3240" w:rsidP="00E23E83">
            <w:pPr>
              <w:pStyle w:val="NormalTableText"/>
              <w:rPr>
                <w:del w:id="28" w:author="Liam Sykes" w:date="2022-03-18T10:18:00Z"/>
                <w:rFonts w:ascii="Calibri" w:hAnsi="Calibri"/>
                <w:sz w:val="22"/>
                <w:szCs w:val="22"/>
              </w:rPr>
            </w:pPr>
            <w:del w:id="29" w:author="Liam Sykes" w:date="2022-03-18T10:18:00Z">
              <w:r w:rsidRPr="001D6FDC" w:rsidDel="00CF4BFB">
                <w:rPr>
                  <w:rFonts w:ascii="Calibri" w:hAnsi="Calibri"/>
                  <w:sz w:val="22"/>
                  <w:szCs w:val="22"/>
                </w:rPr>
                <w:delText>Review/update of the document “Related Sections”</w:delText>
              </w:r>
            </w:del>
          </w:p>
        </w:tc>
      </w:tr>
      <w:tr w:rsidR="00666375" w:rsidRPr="001D6FDC" w:rsidDel="00CF4BFB" w14:paraId="684E8948" w14:textId="77777777" w:rsidTr="00666375">
        <w:trPr>
          <w:cantSplit/>
          <w:jc w:val="center"/>
          <w:del w:id="30" w:author="Liam Sykes" w:date="2022-03-18T10:18:00Z"/>
        </w:trPr>
        <w:tc>
          <w:tcPr>
            <w:tcW w:w="1184" w:type="dxa"/>
            <w:tcBorders>
              <w:top w:val="single" w:sz="6" w:space="0" w:color="auto"/>
              <w:left w:val="double" w:sz="6" w:space="0" w:color="auto"/>
              <w:bottom w:val="single" w:sz="6" w:space="0" w:color="auto"/>
              <w:right w:val="single" w:sz="6" w:space="0" w:color="auto"/>
            </w:tcBorders>
          </w:tcPr>
          <w:p w14:paraId="52990993" w14:textId="77777777" w:rsidR="00666375" w:rsidRPr="001D6FDC" w:rsidDel="00CF4BFB" w:rsidRDefault="00666375" w:rsidP="00E23E83">
            <w:pPr>
              <w:pStyle w:val="NormalTableText"/>
              <w:rPr>
                <w:del w:id="31" w:author="Liam Sykes" w:date="2022-03-18T10:18:00Z"/>
                <w:rFonts w:ascii="Calibri" w:hAnsi="Calibri"/>
                <w:sz w:val="22"/>
                <w:szCs w:val="22"/>
              </w:rPr>
            </w:pPr>
            <w:del w:id="32" w:author="Liam Sykes" w:date="2022-03-18T10:18:00Z">
              <w:r w:rsidRPr="001D6FDC" w:rsidDel="00CF4BFB">
                <w:rPr>
                  <w:rFonts w:ascii="Calibri" w:hAnsi="Calibri"/>
                  <w:sz w:val="22"/>
                  <w:szCs w:val="22"/>
                </w:rPr>
                <w:delText>4</w:delText>
              </w:r>
            </w:del>
          </w:p>
        </w:tc>
        <w:tc>
          <w:tcPr>
            <w:tcW w:w="2160" w:type="dxa"/>
            <w:tcBorders>
              <w:top w:val="single" w:sz="6" w:space="0" w:color="auto"/>
              <w:left w:val="single" w:sz="6" w:space="0" w:color="auto"/>
              <w:bottom w:val="single" w:sz="6" w:space="0" w:color="auto"/>
              <w:right w:val="single" w:sz="6" w:space="0" w:color="auto"/>
            </w:tcBorders>
          </w:tcPr>
          <w:p w14:paraId="54111F92" w14:textId="77777777" w:rsidR="00666375" w:rsidRPr="001D6FDC" w:rsidDel="00CF4BFB" w:rsidRDefault="00666375" w:rsidP="00E23E83">
            <w:pPr>
              <w:pStyle w:val="NormalTableText"/>
              <w:rPr>
                <w:del w:id="33" w:author="Liam Sykes" w:date="2022-03-18T10:18:00Z"/>
                <w:rFonts w:ascii="Calibri" w:hAnsi="Calibri"/>
                <w:sz w:val="22"/>
                <w:szCs w:val="22"/>
              </w:rPr>
            </w:pPr>
            <w:del w:id="34" w:author="Liam Sykes" w:date="2022-03-18T10:18:00Z">
              <w:r w:rsidRPr="001D6FDC" w:rsidDel="00CF4BFB">
                <w:rPr>
                  <w:rFonts w:ascii="Calibri" w:hAnsi="Calibri"/>
                  <w:sz w:val="22"/>
                  <w:szCs w:val="22"/>
                </w:rPr>
                <w:delText>September 27, 2010</w:delText>
              </w:r>
            </w:del>
          </w:p>
        </w:tc>
        <w:tc>
          <w:tcPr>
            <w:tcW w:w="5683" w:type="dxa"/>
            <w:tcBorders>
              <w:top w:val="single" w:sz="6" w:space="0" w:color="auto"/>
              <w:left w:val="single" w:sz="6" w:space="0" w:color="auto"/>
              <w:bottom w:val="single" w:sz="6" w:space="0" w:color="auto"/>
              <w:right w:val="double" w:sz="6" w:space="0" w:color="auto"/>
            </w:tcBorders>
          </w:tcPr>
          <w:p w14:paraId="2FF515B5" w14:textId="77777777" w:rsidR="00666375" w:rsidRPr="001D6FDC" w:rsidDel="00CF4BFB" w:rsidRDefault="00666375" w:rsidP="00E23E83">
            <w:pPr>
              <w:pStyle w:val="NormalTableText"/>
              <w:rPr>
                <w:del w:id="35" w:author="Liam Sykes" w:date="2022-03-18T10:18:00Z"/>
                <w:rFonts w:ascii="Calibri" w:hAnsi="Calibri"/>
                <w:sz w:val="22"/>
                <w:szCs w:val="22"/>
              </w:rPr>
            </w:pPr>
            <w:del w:id="36" w:author="Liam Sykes" w:date="2022-03-18T10:18:00Z">
              <w:r w:rsidRPr="001D6FDC" w:rsidDel="00CF4BFB">
                <w:rPr>
                  <w:rFonts w:ascii="Calibri" w:hAnsi="Calibri"/>
                  <w:sz w:val="22"/>
                  <w:szCs w:val="22"/>
                </w:rPr>
                <w:delText>Minor revisions</w:delText>
              </w:r>
            </w:del>
          </w:p>
        </w:tc>
      </w:tr>
      <w:tr w:rsidR="00F254AE" w:rsidRPr="001D6FDC" w:rsidDel="00CF4BFB" w14:paraId="4C91568E" w14:textId="77777777" w:rsidTr="00666375">
        <w:trPr>
          <w:cantSplit/>
          <w:jc w:val="center"/>
          <w:del w:id="37" w:author="Liam Sykes" w:date="2022-03-18T10:18:00Z"/>
        </w:trPr>
        <w:tc>
          <w:tcPr>
            <w:tcW w:w="1184" w:type="dxa"/>
            <w:tcBorders>
              <w:top w:val="single" w:sz="6" w:space="0" w:color="auto"/>
              <w:left w:val="double" w:sz="6" w:space="0" w:color="auto"/>
              <w:bottom w:val="single" w:sz="6" w:space="0" w:color="auto"/>
              <w:right w:val="single" w:sz="6" w:space="0" w:color="auto"/>
            </w:tcBorders>
          </w:tcPr>
          <w:p w14:paraId="27F588C4" w14:textId="77777777" w:rsidR="00F254AE" w:rsidRPr="001D6FDC" w:rsidDel="00CF4BFB" w:rsidRDefault="00F254AE" w:rsidP="00E23E83">
            <w:pPr>
              <w:pStyle w:val="NormalTableText"/>
              <w:rPr>
                <w:del w:id="38" w:author="Liam Sykes" w:date="2022-03-18T10:18:00Z"/>
                <w:rFonts w:ascii="Calibri" w:hAnsi="Calibri"/>
                <w:sz w:val="22"/>
                <w:szCs w:val="22"/>
              </w:rPr>
            </w:pPr>
            <w:del w:id="39" w:author="Liam Sykes" w:date="2022-03-18T10:18:00Z">
              <w:r w:rsidRPr="001D6FDC" w:rsidDel="00CF4BFB">
                <w:rPr>
                  <w:rFonts w:ascii="Calibri" w:hAnsi="Calibri"/>
                  <w:sz w:val="22"/>
                  <w:szCs w:val="22"/>
                </w:rPr>
                <w:delText>5</w:delText>
              </w:r>
            </w:del>
          </w:p>
        </w:tc>
        <w:tc>
          <w:tcPr>
            <w:tcW w:w="2160" w:type="dxa"/>
            <w:tcBorders>
              <w:top w:val="single" w:sz="6" w:space="0" w:color="auto"/>
              <w:left w:val="single" w:sz="6" w:space="0" w:color="auto"/>
              <w:bottom w:val="single" w:sz="6" w:space="0" w:color="auto"/>
              <w:right w:val="single" w:sz="6" w:space="0" w:color="auto"/>
            </w:tcBorders>
          </w:tcPr>
          <w:p w14:paraId="118C997A" w14:textId="77777777" w:rsidR="00F254AE" w:rsidRPr="001D6FDC" w:rsidDel="00CF4BFB" w:rsidRDefault="00F254AE" w:rsidP="00E23E83">
            <w:pPr>
              <w:pStyle w:val="NormalTableText"/>
              <w:rPr>
                <w:del w:id="40" w:author="Liam Sykes" w:date="2022-03-18T10:18:00Z"/>
                <w:rFonts w:ascii="Calibri" w:hAnsi="Calibri"/>
                <w:sz w:val="22"/>
                <w:szCs w:val="22"/>
              </w:rPr>
            </w:pPr>
            <w:del w:id="41" w:author="Liam Sykes" w:date="2022-03-18T10:18:00Z">
              <w:r w:rsidRPr="001D6FDC" w:rsidDel="00CF4BFB">
                <w:rPr>
                  <w:rFonts w:ascii="Calibri" w:hAnsi="Calibri"/>
                  <w:sz w:val="22"/>
                  <w:szCs w:val="22"/>
                </w:rPr>
                <w:delText>May 27, 2011</w:delText>
              </w:r>
            </w:del>
          </w:p>
        </w:tc>
        <w:tc>
          <w:tcPr>
            <w:tcW w:w="5683" w:type="dxa"/>
            <w:tcBorders>
              <w:top w:val="single" w:sz="6" w:space="0" w:color="auto"/>
              <w:left w:val="single" w:sz="6" w:space="0" w:color="auto"/>
              <w:bottom w:val="single" w:sz="6" w:space="0" w:color="auto"/>
              <w:right w:val="double" w:sz="6" w:space="0" w:color="auto"/>
            </w:tcBorders>
          </w:tcPr>
          <w:p w14:paraId="59E8A1BB" w14:textId="77777777" w:rsidR="00F254AE" w:rsidRPr="001D6FDC" w:rsidDel="00CF4BFB" w:rsidRDefault="00F254AE" w:rsidP="00E23E83">
            <w:pPr>
              <w:pStyle w:val="NormalTableText"/>
              <w:rPr>
                <w:del w:id="42" w:author="Liam Sykes" w:date="2022-03-18T10:18:00Z"/>
                <w:rFonts w:ascii="Calibri" w:hAnsi="Calibri"/>
                <w:sz w:val="22"/>
                <w:szCs w:val="22"/>
              </w:rPr>
            </w:pPr>
            <w:del w:id="43" w:author="Liam Sykes" w:date="2022-03-18T10:18:00Z">
              <w:r w:rsidRPr="001D6FDC" w:rsidDel="00CF4BFB">
                <w:rPr>
                  <w:rFonts w:ascii="Calibri" w:hAnsi="Calibri"/>
                  <w:sz w:val="22"/>
                  <w:szCs w:val="22"/>
                </w:rPr>
                <w:delText>Minor revisions</w:delText>
              </w:r>
            </w:del>
          </w:p>
        </w:tc>
      </w:tr>
      <w:tr w:rsidR="00F254AE" w:rsidRPr="001D6FDC" w:rsidDel="00CF4BFB" w14:paraId="04F4A277" w14:textId="77777777" w:rsidTr="00666375">
        <w:trPr>
          <w:cantSplit/>
          <w:jc w:val="center"/>
          <w:del w:id="44" w:author="Liam Sykes" w:date="2022-03-18T10:18:00Z"/>
        </w:trPr>
        <w:tc>
          <w:tcPr>
            <w:tcW w:w="1184" w:type="dxa"/>
            <w:tcBorders>
              <w:top w:val="single" w:sz="6" w:space="0" w:color="auto"/>
              <w:left w:val="double" w:sz="6" w:space="0" w:color="auto"/>
              <w:bottom w:val="single" w:sz="6" w:space="0" w:color="auto"/>
              <w:right w:val="single" w:sz="6" w:space="0" w:color="auto"/>
            </w:tcBorders>
          </w:tcPr>
          <w:p w14:paraId="7EB25455" w14:textId="77777777" w:rsidR="00F254AE" w:rsidRPr="001D6FDC" w:rsidDel="00CF4BFB" w:rsidRDefault="00F254AE" w:rsidP="00E23E83">
            <w:pPr>
              <w:pStyle w:val="NormalTableText"/>
              <w:rPr>
                <w:del w:id="45" w:author="Liam Sykes" w:date="2022-03-18T10:18:00Z"/>
                <w:rFonts w:ascii="Calibri" w:hAnsi="Calibri"/>
                <w:sz w:val="22"/>
                <w:szCs w:val="22"/>
              </w:rPr>
            </w:pPr>
            <w:del w:id="46" w:author="Liam Sykes" w:date="2022-03-18T10:18:00Z">
              <w:r w:rsidRPr="001D6FDC" w:rsidDel="00CF4BFB">
                <w:rPr>
                  <w:rFonts w:ascii="Calibri" w:hAnsi="Calibri"/>
                  <w:sz w:val="22"/>
                  <w:szCs w:val="22"/>
                </w:rPr>
                <w:delText>6</w:delText>
              </w:r>
            </w:del>
          </w:p>
        </w:tc>
        <w:tc>
          <w:tcPr>
            <w:tcW w:w="2160" w:type="dxa"/>
            <w:tcBorders>
              <w:top w:val="single" w:sz="6" w:space="0" w:color="auto"/>
              <w:left w:val="single" w:sz="6" w:space="0" w:color="auto"/>
              <w:bottom w:val="single" w:sz="6" w:space="0" w:color="auto"/>
              <w:right w:val="single" w:sz="6" w:space="0" w:color="auto"/>
            </w:tcBorders>
          </w:tcPr>
          <w:p w14:paraId="1A5A3D6A" w14:textId="77777777" w:rsidR="00F254AE" w:rsidRPr="001D6FDC" w:rsidDel="00CF4BFB" w:rsidRDefault="00F254AE" w:rsidP="00E23E83">
            <w:pPr>
              <w:pStyle w:val="NormalTableText"/>
              <w:rPr>
                <w:del w:id="47" w:author="Liam Sykes" w:date="2022-03-18T10:18:00Z"/>
                <w:rFonts w:ascii="Calibri" w:hAnsi="Calibri"/>
                <w:sz w:val="22"/>
                <w:szCs w:val="22"/>
              </w:rPr>
            </w:pPr>
            <w:del w:id="48" w:author="Liam Sykes" w:date="2022-03-18T10:18:00Z">
              <w:r w:rsidRPr="001D6FDC" w:rsidDel="00CF4BFB">
                <w:rPr>
                  <w:rFonts w:ascii="Calibri" w:hAnsi="Calibri"/>
                  <w:sz w:val="22"/>
                  <w:szCs w:val="22"/>
                </w:rPr>
                <w:delText>March 20, 2012</w:delText>
              </w:r>
            </w:del>
          </w:p>
        </w:tc>
        <w:tc>
          <w:tcPr>
            <w:tcW w:w="5683" w:type="dxa"/>
            <w:tcBorders>
              <w:top w:val="single" w:sz="6" w:space="0" w:color="auto"/>
              <w:left w:val="single" w:sz="6" w:space="0" w:color="auto"/>
              <w:bottom w:val="single" w:sz="6" w:space="0" w:color="auto"/>
              <w:right w:val="double" w:sz="6" w:space="0" w:color="auto"/>
            </w:tcBorders>
          </w:tcPr>
          <w:p w14:paraId="12F2BACA" w14:textId="77777777" w:rsidR="00F254AE" w:rsidRPr="001D6FDC" w:rsidDel="00CF4BFB" w:rsidRDefault="00F254AE" w:rsidP="00E23E83">
            <w:pPr>
              <w:pStyle w:val="NormalTableText"/>
              <w:rPr>
                <w:del w:id="49" w:author="Liam Sykes" w:date="2022-03-18T10:18:00Z"/>
                <w:rFonts w:ascii="Calibri" w:hAnsi="Calibri"/>
                <w:sz w:val="22"/>
                <w:szCs w:val="22"/>
              </w:rPr>
            </w:pPr>
            <w:del w:id="50" w:author="Liam Sykes" w:date="2022-03-18T10:18:00Z">
              <w:r w:rsidRPr="001D6FDC" w:rsidDel="00CF4BFB">
                <w:rPr>
                  <w:rFonts w:ascii="Calibri" w:hAnsi="Calibri"/>
                  <w:sz w:val="22"/>
                  <w:szCs w:val="22"/>
                </w:rPr>
                <w:delText>Addition of References and Replacement Parts sections on this page.</w:delText>
              </w:r>
            </w:del>
          </w:p>
        </w:tc>
      </w:tr>
      <w:tr w:rsidR="00F254AE" w:rsidRPr="001D6FDC" w:rsidDel="00CF4BFB" w14:paraId="2141318B" w14:textId="77777777" w:rsidTr="00A40AED">
        <w:trPr>
          <w:cantSplit/>
          <w:jc w:val="center"/>
          <w:del w:id="51" w:author="Liam Sykes" w:date="2022-03-18T10:18:00Z"/>
        </w:trPr>
        <w:tc>
          <w:tcPr>
            <w:tcW w:w="1184" w:type="dxa"/>
            <w:tcBorders>
              <w:top w:val="single" w:sz="6" w:space="0" w:color="auto"/>
              <w:left w:val="double" w:sz="6" w:space="0" w:color="auto"/>
              <w:bottom w:val="single" w:sz="6" w:space="0" w:color="auto"/>
              <w:right w:val="single" w:sz="6" w:space="0" w:color="auto"/>
            </w:tcBorders>
          </w:tcPr>
          <w:p w14:paraId="380962DB" w14:textId="77777777" w:rsidR="00F254AE" w:rsidRPr="001D6FDC" w:rsidDel="00CF4BFB" w:rsidRDefault="00191C2F" w:rsidP="00E23E83">
            <w:pPr>
              <w:pStyle w:val="NormalTableText"/>
              <w:rPr>
                <w:del w:id="52" w:author="Liam Sykes" w:date="2022-03-18T10:18:00Z"/>
                <w:rFonts w:ascii="Calibri" w:hAnsi="Calibri"/>
                <w:sz w:val="22"/>
                <w:szCs w:val="22"/>
              </w:rPr>
            </w:pPr>
            <w:del w:id="53" w:author="Liam Sykes" w:date="2022-03-18T10:18:00Z">
              <w:r w:rsidRPr="001D6FDC" w:rsidDel="00CF4BFB">
                <w:rPr>
                  <w:rFonts w:ascii="Calibri" w:hAnsi="Calibri"/>
                  <w:sz w:val="22"/>
                  <w:szCs w:val="22"/>
                </w:rPr>
                <w:delText>7</w:delText>
              </w:r>
            </w:del>
          </w:p>
        </w:tc>
        <w:tc>
          <w:tcPr>
            <w:tcW w:w="2160" w:type="dxa"/>
            <w:tcBorders>
              <w:top w:val="single" w:sz="6" w:space="0" w:color="auto"/>
              <w:left w:val="single" w:sz="6" w:space="0" w:color="auto"/>
              <w:bottom w:val="single" w:sz="6" w:space="0" w:color="auto"/>
              <w:right w:val="single" w:sz="6" w:space="0" w:color="auto"/>
            </w:tcBorders>
          </w:tcPr>
          <w:p w14:paraId="5B224B2A" w14:textId="77777777" w:rsidR="00F254AE" w:rsidRPr="001D6FDC" w:rsidDel="00CF4BFB" w:rsidRDefault="0010387B" w:rsidP="00E23E83">
            <w:pPr>
              <w:pStyle w:val="NormalTableText"/>
              <w:rPr>
                <w:del w:id="54" w:author="Liam Sykes" w:date="2022-03-18T10:18:00Z"/>
                <w:rFonts w:ascii="Calibri" w:hAnsi="Calibri"/>
                <w:sz w:val="22"/>
                <w:szCs w:val="22"/>
              </w:rPr>
            </w:pPr>
            <w:del w:id="55" w:author="Liam Sykes" w:date="2022-03-18T10:18:00Z">
              <w:r w:rsidRPr="001D6FDC" w:rsidDel="00CF4BFB">
                <w:rPr>
                  <w:rFonts w:ascii="Calibri" w:hAnsi="Calibri"/>
                  <w:sz w:val="22"/>
                  <w:szCs w:val="22"/>
                </w:rPr>
                <w:delText>July 6</w:delText>
              </w:r>
              <w:r w:rsidR="00191C2F" w:rsidRPr="001D6FDC" w:rsidDel="00CF4BFB">
                <w:rPr>
                  <w:rFonts w:ascii="Calibri" w:hAnsi="Calibri"/>
                  <w:sz w:val="22"/>
                  <w:szCs w:val="22"/>
                </w:rPr>
                <w:delText>, 2012</w:delText>
              </w:r>
            </w:del>
          </w:p>
        </w:tc>
        <w:tc>
          <w:tcPr>
            <w:tcW w:w="5683" w:type="dxa"/>
            <w:tcBorders>
              <w:top w:val="single" w:sz="6" w:space="0" w:color="auto"/>
              <w:left w:val="single" w:sz="6" w:space="0" w:color="auto"/>
              <w:bottom w:val="single" w:sz="6" w:space="0" w:color="auto"/>
              <w:right w:val="double" w:sz="6" w:space="0" w:color="auto"/>
            </w:tcBorders>
          </w:tcPr>
          <w:p w14:paraId="4DAA81C5" w14:textId="77777777" w:rsidR="00F254AE" w:rsidRPr="001D6FDC" w:rsidDel="00CF4BFB" w:rsidRDefault="00191C2F" w:rsidP="00E23E83">
            <w:pPr>
              <w:pStyle w:val="NormalTableText"/>
              <w:rPr>
                <w:del w:id="56" w:author="Liam Sykes" w:date="2022-03-18T10:18:00Z"/>
                <w:rFonts w:ascii="Calibri" w:hAnsi="Calibri"/>
                <w:sz w:val="22"/>
                <w:szCs w:val="22"/>
              </w:rPr>
            </w:pPr>
            <w:del w:id="57" w:author="Liam Sykes" w:date="2022-03-18T10:18:00Z">
              <w:r w:rsidRPr="001D6FDC" w:rsidDel="00CF4BFB">
                <w:rPr>
                  <w:rFonts w:ascii="Calibri" w:hAnsi="Calibri"/>
                  <w:sz w:val="22"/>
                  <w:szCs w:val="22"/>
                </w:rPr>
                <w:delText>Change tab settings for page 1-4.</w:delText>
              </w:r>
            </w:del>
          </w:p>
        </w:tc>
      </w:tr>
      <w:tr w:rsidR="00191C2F" w:rsidRPr="001D6FDC" w:rsidDel="00CF4BFB" w14:paraId="45CA7B1A" w14:textId="77777777" w:rsidTr="00262ABE">
        <w:trPr>
          <w:cantSplit/>
          <w:jc w:val="center"/>
          <w:del w:id="58" w:author="Liam Sykes" w:date="2022-03-18T10:18:00Z"/>
        </w:trPr>
        <w:tc>
          <w:tcPr>
            <w:tcW w:w="1184" w:type="dxa"/>
            <w:tcBorders>
              <w:top w:val="single" w:sz="6" w:space="0" w:color="auto"/>
              <w:left w:val="double" w:sz="6" w:space="0" w:color="auto"/>
              <w:bottom w:val="single" w:sz="6" w:space="0" w:color="auto"/>
              <w:right w:val="single" w:sz="6" w:space="0" w:color="auto"/>
            </w:tcBorders>
          </w:tcPr>
          <w:p w14:paraId="5D166634" w14:textId="77777777" w:rsidR="00191C2F" w:rsidRPr="001D6FDC" w:rsidDel="00CF4BFB" w:rsidRDefault="00124E77" w:rsidP="00E23E83">
            <w:pPr>
              <w:pStyle w:val="NormalTableText"/>
              <w:rPr>
                <w:del w:id="59" w:author="Liam Sykes" w:date="2022-03-18T10:18:00Z"/>
                <w:rFonts w:ascii="Calibri" w:hAnsi="Calibri"/>
                <w:sz w:val="22"/>
                <w:szCs w:val="22"/>
              </w:rPr>
            </w:pPr>
            <w:del w:id="60" w:author="Liam Sykes" w:date="2022-03-18T10:18:00Z">
              <w:r w:rsidRPr="00511EF8" w:rsidDel="00CF4BFB">
                <w:rPr>
                  <w:rFonts w:ascii="Calibri" w:hAnsi="Calibri"/>
                  <w:sz w:val="22"/>
                  <w:szCs w:val="22"/>
                </w:rPr>
                <w:delText>8</w:delText>
              </w:r>
            </w:del>
          </w:p>
        </w:tc>
        <w:tc>
          <w:tcPr>
            <w:tcW w:w="2160" w:type="dxa"/>
            <w:tcBorders>
              <w:top w:val="single" w:sz="6" w:space="0" w:color="auto"/>
              <w:left w:val="single" w:sz="6" w:space="0" w:color="auto"/>
              <w:bottom w:val="single" w:sz="6" w:space="0" w:color="auto"/>
              <w:right w:val="single" w:sz="6" w:space="0" w:color="auto"/>
            </w:tcBorders>
          </w:tcPr>
          <w:p w14:paraId="3F5BC862" w14:textId="77777777" w:rsidR="00191C2F" w:rsidRPr="001D6FDC" w:rsidDel="00CF4BFB" w:rsidRDefault="00124E77" w:rsidP="00E23E83">
            <w:pPr>
              <w:pStyle w:val="NormalTableText"/>
              <w:rPr>
                <w:del w:id="61" w:author="Liam Sykes" w:date="2022-03-18T10:18:00Z"/>
                <w:rFonts w:ascii="Calibri" w:hAnsi="Calibri"/>
                <w:sz w:val="22"/>
                <w:szCs w:val="22"/>
              </w:rPr>
            </w:pPr>
            <w:del w:id="62" w:author="Liam Sykes" w:date="2022-03-18T10:18:00Z">
              <w:r w:rsidRPr="00511EF8" w:rsidDel="00CF4BFB">
                <w:rPr>
                  <w:rFonts w:ascii="Calibri" w:hAnsi="Calibri"/>
                  <w:sz w:val="22"/>
                  <w:szCs w:val="22"/>
                </w:rPr>
                <w:delText>April 9, 2015</w:delText>
              </w:r>
            </w:del>
          </w:p>
        </w:tc>
        <w:tc>
          <w:tcPr>
            <w:tcW w:w="5683" w:type="dxa"/>
            <w:tcBorders>
              <w:top w:val="single" w:sz="6" w:space="0" w:color="auto"/>
              <w:left w:val="single" w:sz="6" w:space="0" w:color="auto"/>
              <w:bottom w:val="single" w:sz="6" w:space="0" w:color="auto"/>
              <w:right w:val="double" w:sz="6" w:space="0" w:color="auto"/>
            </w:tcBorders>
          </w:tcPr>
          <w:p w14:paraId="3F233C3B" w14:textId="77777777" w:rsidR="00191C2F" w:rsidRPr="001D6FDC" w:rsidDel="00CF4BFB" w:rsidRDefault="00124E77" w:rsidP="00E23E83">
            <w:pPr>
              <w:pStyle w:val="NormalTableText"/>
              <w:rPr>
                <w:del w:id="63" w:author="Liam Sykes" w:date="2022-03-18T10:18:00Z"/>
                <w:rFonts w:ascii="Calibri" w:hAnsi="Calibri"/>
                <w:sz w:val="22"/>
                <w:szCs w:val="22"/>
              </w:rPr>
            </w:pPr>
            <w:del w:id="64" w:author="Liam Sykes" w:date="2022-03-18T10:18:00Z">
              <w:r w:rsidRPr="00511EF8" w:rsidDel="00CF4BFB">
                <w:rPr>
                  <w:rFonts w:ascii="Calibri" w:hAnsi="Calibri"/>
                  <w:sz w:val="22"/>
                  <w:szCs w:val="22"/>
                </w:rPr>
                <w:delText>General Formatting</w:delText>
              </w:r>
            </w:del>
          </w:p>
        </w:tc>
      </w:tr>
      <w:tr w:rsidR="00262ABE" w:rsidRPr="001D6FDC" w:rsidDel="00CF4BFB" w14:paraId="2E935939" w14:textId="77777777" w:rsidTr="00992253">
        <w:trPr>
          <w:cantSplit/>
          <w:jc w:val="center"/>
          <w:del w:id="65" w:author="Liam Sykes" w:date="2022-03-18T10:18:00Z"/>
        </w:trPr>
        <w:tc>
          <w:tcPr>
            <w:tcW w:w="1184" w:type="dxa"/>
            <w:tcBorders>
              <w:top w:val="single" w:sz="6" w:space="0" w:color="auto"/>
              <w:left w:val="double" w:sz="6" w:space="0" w:color="auto"/>
              <w:bottom w:val="single" w:sz="6" w:space="0" w:color="auto"/>
              <w:right w:val="single" w:sz="6" w:space="0" w:color="auto"/>
            </w:tcBorders>
          </w:tcPr>
          <w:p w14:paraId="03E15BDB" w14:textId="77777777" w:rsidR="00262ABE" w:rsidRPr="00511EF8" w:rsidDel="00CF4BFB" w:rsidRDefault="00262ABE" w:rsidP="00E23E83">
            <w:pPr>
              <w:pStyle w:val="NormalTableText"/>
              <w:rPr>
                <w:del w:id="66" w:author="Liam Sykes" w:date="2022-03-18T10:18:00Z"/>
                <w:rFonts w:ascii="Calibri" w:hAnsi="Calibri"/>
                <w:sz w:val="22"/>
                <w:szCs w:val="22"/>
              </w:rPr>
            </w:pPr>
            <w:del w:id="67" w:author="Liam Sykes" w:date="2022-03-18T10:18:00Z">
              <w:r w:rsidDel="00CF4BFB">
                <w:rPr>
                  <w:rFonts w:ascii="Calibri" w:hAnsi="Calibri"/>
                  <w:sz w:val="22"/>
                  <w:szCs w:val="22"/>
                </w:rPr>
                <w:delText>9</w:delText>
              </w:r>
            </w:del>
          </w:p>
        </w:tc>
        <w:tc>
          <w:tcPr>
            <w:tcW w:w="2160" w:type="dxa"/>
            <w:tcBorders>
              <w:top w:val="single" w:sz="6" w:space="0" w:color="auto"/>
              <w:left w:val="single" w:sz="6" w:space="0" w:color="auto"/>
              <w:bottom w:val="single" w:sz="6" w:space="0" w:color="auto"/>
              <w:right w:val="single" w:sz="6" w:space="0" w:color="auto"/>
            </w:tcBorders>
          </w:tcPr>
          <w:p w14:paraId="778D9801" w14:textId="77777777" w:rsidR="00262ABE" w:rsidRPr="00511EF8" w:rsidDel="00CF4BFB" w:rsidRDefault="00262ABE" w:rsidP="00E23E83">
            <w:pPr>
              <w:pStyle w:val="NormalTableText"/>
              <w:rPr>
                <w:del w:id="68" w:author="Liam Sykes" w:date="2022-03-18T10:18:00Z"/>
                <w:rFonts w:ascii="Calibri" w:hAnsi="Calibri"/>
                <w:sz w:val="22"/>
                <w:szCs w:val="22"/>
              </w:rPr>
            </w:pPr>
            <w:del w:id="69" w:author="Liam Sykes" w:date="2022-03-18T10:18:00Z">
              <w:r w:rsidDel="00CF4BFB">
                <w:rPr>
                  <w:rFonts w:ascii="Calibri" w:hAnsi="Calibri"/>
                  <w:sz w:val="22"/>
                  <w:szCs w:val="22"/>
                </w:rPr>
                <w:delText>December 11, 2015</w:delText>
              </w:r>
            </w:del>
          </w:p>
        </w:tc>
        <w:tc>
          <w:tcPr>
            <w:tcW w:w="5683" w:type="dxa"/>
            <w:tcBorders>
              <w:top w:val="single" w:sz="6" w:space="0" w:color="auto"/>
              <w:left w:val="single" w:sz="6" w:space="0" w:color="auto"/>
              <w:bottom w:val="single" w:sz="6" w:space="0" w:color="auto"/>
              <w:right w:val="double" w:sz="6" w:space="0" w:color="auto"/>
            </w:tcBorders>
          </w:tcPr>
          <w:p w14:paraId="0E0D4817" w14:textId="77777777" w:rsidR="00262ABE" w:rsidRPr="00511EF8" w:rsidDel="00CF4BFB" w:rsidRDefault="00134C5F" w:rsidP="00E23E83">
            <w:pPr>
              <w:pStyle w:val="NormalTableText"/>
              <w:rPr>
                <w:del w:id="70" w:author="Liam Sykes" w:date="2022-03-18T10:18:00Z"/>
                <w:rFonts w:ascii="Calibri" w:hAnsi="Calibri"/>
                <w:sz w:val="22"/>
                <w:szCs w:val="22"/>
              </w:rPr>
            </w:pPr>
            <w:del w:id="71" w:author="Liam Sykes" w:date="2022-03-18T10:18:00Z">
              <w:r w:rsidRPr="00134C5F" w:rsidDel="00CF4BFB">
                <w:rPr>
                  <w:rFonts w:ascii="Calibri" w:hAnsi="Calibri"/>
                  <w:sz w:val="22"/>
                  <w:szCs w:val="22"/>
                  <w:lang w:val="en-US"/>
                </w:rPr>
                <w:delText xml:space="preserve">Minor clarifications based on comments by Legal Department.  </w:delText>
              </w:r>
              <w:r w:rsidR="00992253" w:rsidDel="00CF4BFB">
                <w:rPr>
                  <w:rFonts w:ascii="Calibri" w:hAnsi="Calibri"/>
                  <w:sz w:val="22"/>
                  <w:szCs w:val="22"/>
                  <w:lang w:val="en-US"/>
                </w:rPr>
                <w:delText>(</w:delText>
              </w:r>
              <w:r w:rsidRPr="00134C5F" w:rsidDel="00CF4BFB">
                <w:rPr>
                  <w:rFonts w:ascii="Calibri" w:hAnsi="Calibri"/>
                  <w:sz w:val="22"/>
                  <w:szCs w:val="22"/>
                  <w:lang w:val="en-US"/>
                </w:rPr>
                <w:delText>AAM</w:delText>
              </w:r>
              <w:r w:rsidR="00992253" w:rsidDel="00CF4BFB">
                <w:rPr>
                  <w:rFonts w:ascii="Calibri" w:hAnsi="Calibri"/>
                  <w:sz w:val="22"/>
                  <w:szCs w:val="22"/>
                  <w:lang w:val="en-US"/>
                </w:rPr>
                <w:delText>)</w:delText>
              </w:r>
            </w:del>
          </w:p>
        </w:tc>
      </w:tr>
      <w:tr w:rsidR="00992253" w:rsidRPr="001D6FDC" w:rsidDel="00CF4BFB" w14:paraId="77876CAD" w14:textId="77777777" w:rsidTr="00A43ADB">
        <w:trPr>
          <w:cantSplit/>
          <w:jc w:val="center"/>
          <w:del w:id="72" w:author="Liam Sykes" w:date="2022-03-18T10:18:00Z"/>
        </w:trPr>
        <w:tc>
          <w:tcPr>
            <w:tcW w:w="1184" w:type="dxa"/>
            <w:tcBorders>
              <w:top w:val="single" w:sz="6" w:space="0" w:color="auto"/>
              <w:left w:val="double" w:sz="6" w:space="0" w:color="auto"/>
              <w:bottom w:val="single" w:sz="6" w:space="0" w:color="auto"/>
              <w:right w:val="single" w:sz="6" w:space="0" w:color="auto"/>
            </w:tcBorders>
          </w:tcPr>
          <w:p w14:paraId="65D2A264" w14:textId="77777777" w:rsidR="00992253" w:rsidDel="00CF4BFB" w:rsidRDefault="00992253" w:rsidP="00E23E83">
            <w:pPr>
              <w:pStyle w:val="NormalTableText"/>
              <w:rPr>
                <w:del w:id="73" w:author="Liam Sykes" w:date="2022-03-18T10:18:00Z"/>
                <w:rFonts w:ascii="Calibri" w:hAnsi="Calibri"/>
                <w:sz w:val="22"/>
                <w:szCs w:val="22"/>
              </w:rPr>
            </w:pPr>
            <w:del w:id="74" w:author="Liam Sykes" w:date="2022-03-18T10:18:00Z">
              <w:r w:rsidDel="00CF4BFB">
                <w:rPr>
                  <w:rFonts w:ascii="Calibri" w:hAnsi="Calibri"/>
                  <w:sz w:val="22"/>
                  <w:szCs w:val="22"/>
                </w:rPr>
                <w:delText>10</w:delText>
              </w:r>
            </w:del>
          </w:p>
        </w:tc>
        <w:tc>
          <w:tcPr>
            <w:tcW w:w="2160" w:type="dxa"/>
            <w:tcBorders>
              <w:top w:val="single" w:sz="6" w:space="0" w:color="auto"/>
              <w:left w:val="single" w:sz="6" w:space="0" w:color="auto"/>
              <w:bottom w:val="single" w:sz="6" w:space="0" w:color="auto"/>
              <w:right w:val="single" w:sz="6" w:space="0" w:color="auto"/>
            </w:tcBorders>
          </w:tcPr>
          <w:p w14:paraId="5CACC97E" w14:textId="77777777" w:rsidR="00992253" w:rsidDel="00CF4BFB" w:rsidRDefault="00992253" w:rsidP="00E02C9F">
            <w:pPr>
              <w:pStyle w:val="NormalTableText"/>
              <w:rPr>
                <w:del w:id="75" w:author="Liam Sykes" w:date="2022-03-18T10:18:00Z"/>
                <w:rFonts w:ascii="Calibri" w:hAnsi="Calibri"/>
                <w:sz w:val="22"/>
              </w:rPr>
            </w:pPr>
            <w:del w:id="76" w:author="Liam Sykes" w:date="2022-03-18T10:18:00Z">
              <w:r w:rsidDel="00CF4BFB">
                <w:rPr>
                  <w:rFonts w:ascii="Calibri" w:hAnsi="Calibri"/>
                  <w:sz w:val="22"/>
                </w:rPr>
                <w:delText>November 28, 2017</w:delText>
              </w:r>
            </w:del>
          </w:p>
        </w:tc>
        <w:tc>
          <w:tcPr>
            <w:tcW w:w="5683" w:type="dxa"/>
            <w:tcBorders>
              <w:top w:val="single" w:sz="6" w:space="0" w:color="auto"/>
              <w:left w:val="single" w:sz="6" w:space="0" w:color="auto"/>
              <w:bottom w:val="single" w:sz="6" w:space="0" w:color="auto"/>
              <w:right w:val="double" w:sz="6" w:space="0" w:color="auto"/>
            </w:tcBorders>
          </w:tcPr>
          <w:p w14:paraId="6BBAC794" w14:textId="77777777" w:rsidR="00992253" w:rsidDel="00CF4BFB" w:rsidRDefault="00992253" w:rsidP="00E02C9F">
            <w:pPr>
              <w:pStyle w:val="NormalTableText"/>
              <w:rPr>
                <w:del w:id="77" w:author="Liam Sykes" w:date="2022-03-18T10:18:00Z"/>
                <w:rFonts w:ascii="Calibri" w:hAnsi="Calibri"/>
                <w:sz w:val="22"/>
              </w:rPr>
            </w:pPr>
            <w:del w:id="78" w:author="Liam Sykes" w:date="2022-03-18T10:18:00Z">
              <w:r w:rsidDel="00CF4BFB">
                <w:rPr>
                  <w:rFonts w:ascii="Calibri" w:hAnsi="Calibri"/>
                  <w:sz w:val="22"/>
                </w:rPr>
                <w:delText xml:space="preserve">Updated reference to Section 01310 </w:delText>
              </w:r>
              <w:r w:rsidDel="00CF4BFB">
                <w:delText xml:space="preserve">– </w:delText>
              </w:r>
              <w:r w:rsidDel="00CF4BFB">
                <w:rPr>
                  <w:rFonts w:ascii="Calibri" w:hAnsi="Calibri"/>
                  <w:sz w:val="22"/>
                </w:rPr>
                <w:delText xml:space="preserve">Construction Schedules (AAM) </w:delText>
              </w:r>
            </w:del>
          </w:p>
        </w:tc>
      </w:tr>
      <w:tr w:rsidR="009628F4" w:rsidRPr="001D6FDC" w:rsidDel="00CF4BFB" w14:paraId="45229ABF" w14:textId="77777777" w:rsidTr="00A43ADB">
        <w:trPr>
          <w:cantSplit/>
          <w:jc w:val="center"/>
          <w:del w:id="79" w:author="Liam Sykes" w:date="2022-03-18T10:18:00Z"/>
        </w:trPr>
        <w:tc>
          <w:tcPr>
            <w:tcW w:w="1184" w:type="dxa"/>
            <w:tcBorders>
              <w:top w:val="single" w:sz="6" w:space="0" w:color="auto"/>
              <w:left w:val="double" w:sz="6" w:space="0" w:color="auto"/>
              <w:bottom w:val="single" w:sz="6" w:space="0" w:color="auto"/>
              <w:right w:val="single" w:sz="6" w:space="0" w:color="auto"/>
            </w:tcBorders>
          </w:tcPr>
          <w:p w14:paraId="2161290D" w14:textId="77777777" w:rsidR="009628F4" w:rsidDel="00CF4BFB" w:rsidRDefault="009628F4" w:rsidP="00E23E83">
            <w:pPr>
              <w:pStyle w:val="NormalTableText"/>
              <w:rPr>
                <w:del w:id="80" w:author="Liam Sykes" w:date="2022-03-18T10:18:00Z"/>
                <w:rFonts w:ascii="Calibri" w:hAnsi="Calibri"/>
                <w:sz w:val="22"/>
                <w:szCs w:val="22"/>
              </w:rPr>
            </w:pPr>
            <w:del w:id="81" w:author="Liam Sykes" w:date="2022-03-18T10:18:00Z">
              <w:r w:rsidDel="00CF4BFB">
                <w:rPr>
                  <w:rFonts w:ascii="Calibri" w:hAnsi="Calibri"/>
                  <w:sz w:val="22"/>
                  <w:szCs w:val="22"/>
                </w:rPr>
                <w:delText>11</w:delText>
              </w:r>
            </w:del>
          </w:p>
        </w:tc>
        <w:tc>
          <w:tcPr>
            <w:tcW w:w="2160" w:type="dxa"/>
            <w:tcBorders>
              <w:top w:val="single" w:sz="6" w:space="0" w:color="auto"/>
              <w:left w:val="single" w:sz="6" w:space="0" w:color="auto"/>
              <w:bottom w:val="single" w:sz="6" w:space="0" w:color="auto"/>
              <w:right w:val="single" w:sz="6" w:space="0" w:color="auto"/>
            </w:tcBorders>
          </w:tcPr>
          <w:p w14:paraId="2770A979" w14:textId="77777777" w:rsidR="009628F4" w:rsidDel="00CF4BFB" w:rsidRDefault="009628F4" w:rsidP="00E02C9F">
            <w:pPr>
              <w:pStyle w:val="NormalTableText"/>
              <w:rPr>
                <w:del w:id="82" w:author="Liam Sykes" w:date="2022-03-18T10:18:00Z"/>
                <w:rFonts w:ascii="Calibri" w:hAnsi="Calibri"/>
                <w:sz w:val="22"/>
              </w:rPr>
            </w:pPr>
            <w:del w:id="83" w:author="Liam Sykes" w:date="2022-03-18T10:18:00Z">
              <w:r w:rsidDel="00CF4BFB">
                <w:rPr>
                  <w:rFonts w:ascii="Calibri" w:hAnsi="Calibri"/>
                  <w:sz w:val="22"/>
                </w:rPr>
                <w:delText>April 9, 2019</w:delText>
              </w:r>
            </w:del>
          </w:p>
        </w:tc>
        <w:tc>
          <w:tcPr>
            <w:tcW w:w="5683" w:type="dxa"/>
            <w:tcBorders>
              <w:top w:val="single" w:sz="6" w:space="0" w:color="auto"/>
              <w:left w:val="single" w:sz="6" w:space="0" w:color="auto"/>
              <w:bottom w:val="single" w:sz="6" w:space="0" w:color="auto"/>
              <w:right w:val="double" w:sz="6" w:space="0" w:color="auto"/>
            </w:tcBorders>
          </w:tcPr>
          <w:p w14:paraId="282240F4" w14:textId="77777777" w:rsidR="009628F4" w:rsidDel="00CF4BFB" w:rsidRDefault="009628F4" w:rsidP="00E02C9F">
            <w:pPr>
              <w:pStyle w:val="NormalTableText"/>
              <w:rPr>
                <w:del w:id="84" w:author="Liam Sykes" w:date="2022-03-18T10:18:00Z"/>
                <w:rFonts w:ascii="Calibri" w:hAnsi="Calibri"/>
                <w:sz w:val="22"/>
              </w:rPr>
            </w:pPr>
            <w:del w:id="85" w:author="Liam Sykes" w:date="2022-03-18T10:18:00Z">
              <w:r w:rsidDel="00CF4BFB">
                <w:rPr>
                  <w:rFonts w:ascii="Calibri" w:hAnsi="Calibri"/>
                  <w:sz w:val="22"/>
                </w:rPr>
                <w:delText>Updated references to Section 01200A (BM)</w:delText>
              </w:r>
            </w:del>
          </w:p>
        </w:tc>
      </w:tr>
      <w:tr w:rsidR="00750586" w:rsidRPr="001D6FDC" w:rsidDel="00CF4BFB" w14:paraId="29284EA1" w14:textId="77777777" w:rsidTr="00666375">
        <w:trPr>
          <w:cantSplit/>
          <w:jc w:val="center"/>
          <w:del w:id="86" w:author="Liam Sykes" w:date="2022-03-18T10:18:00Z"/>
        </w:trPr>
        <w:tc>
          <w:tcPr>
            <w:tcW w:w="1184" w:type="dxa"/>
            <w:tcBorders>
              <w:top w:val="single" w:sz="6" w:space="0" w:color="auto"/>
              <w:left w:val="double" w:sz="6" w:space="0" w:color="auto"/>
              <w:bottom w:val="double" w:sz="6" w:space="0" w:color="auto"/>
              <w:right w:val="single" w:sz="6" w:space="0" w:color="auto"/>
            </w:tcBorders>
          </w:tcPr>
          <w:p w14:paraId="5B975D83" w14:textId="77777777" w:rsidR="00750586" w:rsidDel="00CF4BFB" w:rsidRDefault="00750586" w:rsidP="00E23E83">
            <w:pPr>
              <w:pStyle w:val="NormalTableText"/>
              <w:rPr>
                <w:del w:id="87" w:author="Liam Sykes" w:date="2022-03-18T10:18:00Z"/>
                <w:rFonts w:ascii="Calibri" w:hAnsi="Calibri"/>
                <w:sz w:val="22"/>
                <w:szCs w:val="22"/>
              </w:rPr>
            </w:pPr>
            <w:del w:id="88" w:author="Liam Sykes" w:date="2022-03-18T10:18:00Z">
              <w:r w:rsidDel="00CF4BFB">
                <w:rPr>
                  <w:rFonts w:ascii="Calibri" w:hAnsi="Calibri"/>
                  <w:sz w:val="22"/>
                  <w:szCs w:val="22"/>
                </w:rPr>
                <w:delText>12</w:delText>
              </w:r>
            </w:del>
          </w:p>
        </w:tc>
        <w:tc>
          <w:tcPr>
            <w:tcW w:w="2160" w:type="dxa"/>
            <w:tcBorders>
              <w:top w:val="single" w:sz="6" w:space="0" w:color="auto"/>
              <w:left w:val="single" w:sz="6" w:space="0" w:color="auto"/>
              <w:bottom w:val="double" w:sz="6" w:space="0" w:color="auto"/>
              <w:right w:val="single" w:sz="6" w:space="0" w:color="auto"/>
            </w:tcBorders>
          </w:tcPr>
          <w:p w14:paraId="58EB5968" w14:textId="77777777" w:rsidR="00750586" w:rsidDel="00CF4BFB" w:rsidRDefault="003C5FE6" w:rsidP="00E02C9F">
            <w:pPr>
              <w:pStyle w:val="NormalTableText"/>
              <w:rPr>
                <w:del w:id="89" w:author="Liam Sykes" w:date="2022-03-18T10:18:00Z"/>
                <w:rFonts w:ascii="Calibri" w:hAnsi="Calibri"/>
                <w:sz w:val="22"/>
              </w:rPr>
            </w:pPr>
            <w:del w:id="90" w:author="Liam Sykes" w:date="2022-03-18T10:18:00Z">
              <w:r w:rsidDel="00CF4BFB">
                <w:rPr>
                  <w:rFonts w:ascii="Calibri" w:hAnsi="Calibri"/>
                  <w:sz w:val="22"/>
                </w:rPr>
                <w:delText>April 20</w:delText>
              </w:r>
              <w:r w:rsidR="00750586" w:rsidDel="00CF4BFB">
                <w:rPr>
                  <w:rFonts w:ascii="Calibri" w:hAnsi="Calibri"/>
                  <w:sz w:val="22"/>
                </w:rPr>
                <w:delText>, 202</w:delText>
              </w:r>
              <w:r w:rsidDel="00CF4BFB">
                <w:rPr>
                  <w:rFonts w:ascii="Calibri" w:hAnsi="Calibri"/>
                  <w:sz w:val="22"/>
                </w:rPr>
                <w:delText>1</w:delText>
              </w:r>
            </w:del>
          </w:p>
        </w:tc>
        <w:tc>
          <w:tcPr>
            <w:tcW w:w="5683" w:type="dxa"/>
            <w:tcBorders>
              <w:top w:val="single" w:sz="6" w:space="0" w:color="auto"/>
              <w:left w:val="single" w:sz="6" w:space="0" w:color="auto"/>
              <w:bottom w:val="double" w:sz="6" w:space="0" w:color="auto"/>
              <w:right w:val="double" w:sz="6" w:space="0" w:color="auto"/>
            </w:tcBorders>
          </w:tcPr>
          <w:p w14:paraId="57D1DD6C" w14:textId="77777777" w:rsidR="00750586" w:rsidDel="00CF4BFB" w:rsidRDefault="00750586" w:rsidP="00E02C9F">
            <w:pPr>
              <w:pStyle w:val="NormalTableText"/>
              <w:rPr>
                <w:del w:id="91" w:author="Liam Sykes" w:date="2022-03-18T10:18:00Z"/>
                <w:rFonts w:ascii="Calibri" w:hAnsi="Calibri"/>
                <w:sz w:val="22"/>
              </w:rPr>
            </w:pPr>
            <w:del w:id="92" w:author="Liam Sykes" w:date="2022-03-18T10:18:00Z">
              <w:r w:rsidDel="00CF4BFB">
                <w:rPr>
                  <w:rFonts w:ascii="Calibri" w:hAnsi="Calibri"/>
                  <w:sz w:val="22"/>
                </w:rPr>
                <w:delText xml:space="preserve">1.4 revised to reflect new </w:delText>
              </w:r>
              <w:r w:rsidRPr="00750586" w:rsidDel="00CF4BFB">
                <w:rPr>
                  <w:rFonts w:ascii="Calibri" w:hAnsi="Calibri"/>
                  <w:sz w:val="22"/>
                </w:rPr>
                <w:delText>Health and Safety Guide for Construction Contractors</w:delText>
              </w:r>
              <w:r w:rsidR="00125BD7" w:rsidDel="00CF4BFB">
                <w:rPr>
                  <w:rFonts w:ascii="Calibri" w:hAnsi="Calibri"/>
                  <w:sz w:val="22"/>
                </w:rPr>
                <w:delText xml:space="preserve"> </w:delText>
              </w:r>
              <w:r w:rsidDel="00CF4BFB">
                <w:rPr>
                  <w:rFonts w:ascii="Calibri" w:hAnsi="Calibri"/>
                  <w:sz w:val="22"/>
                </w:rPr>
                <w:delText>(BM)</w:delText>
              </w:r>
            </w:del>
          </w:p>
        </w:tc>
      </w:tr>
    </w:tbl>
    <w:p w14:paraId="0A5D3A87" w14:textId="7B0457B3" w:rsidR="00EE4178" w:rsidRPr="000D5A45" w:rsidDel="00CF4BFB" w:rsidRDefault="000D5A45" w:rsidP="000D5A45">
      <w:pPr>
        <w:pStyle w:val="Heading1"/>
        <w:rPr>
          <w:del w:id="93" w:author="Liam Sykes" w:date="2022-03-18T10:18:00Z"/>
        </w:rPr>
        <w:pPrChange w:id="94" w:author="Johnny Pang" w:date="2022-11-29T09:31:00Z">
          <w:pPr>
            <w:pStyle w:val="BodyText"/>
          </w:pPr>
        </w:pPrChange>
      </w:pPr>
      <w:ins w:id="95" w:author="Johnny Pang" w:date="2022-11-29T09:31:00Z">
        <w:r>
          <w:t>G</w:t>
        </w:r>
      </w:ins>
    </w:p>
    <w:p w14:paraId="359AFDD2" w14:textId="77777777" w:rsidR="00124E77" w:rsidRPr="000D5A45" w:rsidDel="00CF4BFB" w:rsidRDefault="00124E77" w:rsidP="000D5A45">
      <w:pPr>
        <w:pStyle w:val="Heading1"/>
        <w:rPr>
          <w:del w:id="96" w:author="Liam Sykes" w:date="2022-03-18T10:18:00Z"/>
        </w:rPr>
        <w:pPrChange w:id="97" w:author="Johnny Pang" w:date="2022-11-29T09:31:00Z">
          <w:pPr>
            <w:pStyle w:val="BodyText"/>
          </w:pPr>
        </w:pPrChange>
      </w:pPr>
    </w:p>
    <w:p w14:paraId="160844A6" w14:textId="77777777" w:rsidR="00EE4178" w:rsidRPr="000D5A45" w:rsidDel="00CF4BFB" w:rsidRDefault="00EE4178" w:rsidP="000D5A45">
      <w:pPr>
        <w:pStyle w:val="Heading1"/>
        <w:rPr>
          <w:del w:id="98" w:author="Liam Sykes" w:date="2022-03-18T10:18:00Z"/>
        </w:rPr>
        <w:pPrChange w:id="99" w:author="Johnny Pang" w:date="2022-11-29T09:31:00Z">
          <w:pPr>
            <w:pStyle w:val="BodyText"/>
            <w:pBdr>
              <w:top w:val="single" w:sz="4" w:space="1" w:color="auto"/>
              <w:left w:val="single" w:sz="4" w:space="0" w:color="auto"/>
              <w:bottom w:val="single" w:sz="4" w:space="1" w:color="auto"/>
              <w:right w:val="single" w:sz="4" w:space="4" w:color="auto"/>
            </w:pBdr>
          </w:pPr>
        </w:pPrChange>
      </w:pPr>
      <w:del w:id="100" w:author="Liam Sykes" w:date="2022-03-18T10:18:00Z">
        <w:r w:rsidRPr="000D5A45" w:rsidDel="00CF4BFB">
          <w:delText>NOTE:</w:delText>
        </w:r>
      </w:del>
    </w:p>
    <w:p w14:paraId="563E423C" w14:textId="77777777" w:rsidR="00EE4178" w:rsidRPr="000D5A45" w:rsidDel="00CF4BFB" w:rsidRDefault="00EE4178" w:rsidP="000D5A45">
      <w:pPr>
        <w:pStyle w:val="Heading1"/>
        <w:rPr>
          <w:del w:id="101" w:author="Liam Sykes" w:date="2022-03-18T10:18:00Z"/>
        </w:rPr>
        <w:pPrChange w:id="102" w:author="Johnny Pang" w:date="2022-11-29T09:31:00Z">
          <w:pPr>
            <w:pStyle w:val="BodyText"/>
            <w:pBdr>
              <w:top w:val="single" w:sz="4" w:space="1" w:color="auto"/>
              <w:left w:val="single" w:sz="4" w:space="0" w:color="auto"/>
              <w:bottom w:val="single" w:sz="4" w:space="1" w:color="auto"/>
              <w:right w:val="single" w:sz="4" w:space="4" w:color="auto"/>
            </w:pBdr>
          </w:pPr>
        </w:pPrChange>
      </w:pPr>
      <w:del w:id="103" w:author="Liam Sykes" w:date="2022-03-18T10:18:00Z">
        <w:r w:rsidRPr="000D5A45" w:rsidDel="00CF4BFB">
          <w:delText>This is a CONTROLLED Document. Any documents appearing in paper form are not controlled and should be checked against the on-line file version prior to use.</w:delText>
        </w:r>
      </w:del>
    </w:p>
    <w:p w14:paraId="2D7FDEE6" w14:textId="77777777" w:rsidR="00EE4178" w:rsidRPr="000D5A45" w:rsidDel="00CF4BFB" w:rsidRDefault="00EE4178" w:rsidP="000D5A45">
      <w:pPr>
        <w:pStyle w:val="Heading1"/>
        <w:rPr>
          <w:del w:id="104" w:author="Liam Sykes" w:date="2022-03-18T10:18:00Z"/>
        </w:rPr>
        <w:pPrChange w:id="105" w:author="Johnny Pang" w:date="2022-11-29T09:31:00Z">
          <w:pPr>
            <w:pStyle w:val="BodyText"/>
            <w:pBdr>
              <w:top w:val="single" w:sz="4" w:space="1" w:color="auto"/>
              <w:left w:val="single" w:sz="4" w:space="0" w:color="auto"/>
              <w:bottom w:val="single" w:sz="4" w:space="1" w:color="auto"/>
              <w:right w:val="single" w:sz="4" w:space="4" w:color="auto"/>
            </w:pBdr>
          </w:pPr>
        </w:pPrChange>
      </w:pPr>
      <w:del w:id="106" w:author="Liam Sykes" w:date="2022-03-18T10:18:00Z">
        <w:r w:rsidRPr="000D5A45" w:rsidDel="00CF4BFB">
          <w:rPr>
            <w:rPrChange w:id="107" w:author="Johnny Pang" w:date="2022-11-29T09:31:00Z">
              <w:rPr>
                <w:rFonts w:ascii="Calibri" w:hAnsi="Calibri"/>
                <w:b/>
                <w:bCs/>
                <w:szCs w:val="22"/>
                <w:lang w:val="en-CA"/>
              </w:rPr>
            </w:rPrChange>
          </w:rPr>
          <w:delText xml:space="preserve">Notice: </w:delText>
        </w:r>
        <w:r w:rsidRPr="000D5A45" w:rsidDel="00CF4BFB">
          <w:delText>This Document hardcopy must be used for reference purpose only.</w:delText>
        </w:r>
      </w:del>
    </w:p>
    <w:p w14:paraId="1D96F500" w14:textId="77777777" w:rsidR="00EE4178" w:rsidRPr="000D5A45" w:rsidDel="00CF4BFB" w:rsidRDefault="00EE4178" w:rsidP="000D5A45">
      <w:pPr>
        <w:pStyle w:val="Heading1"/>
        <w:rPr>
          <w:del w:id="108" w:author="Liam Sykes" w:date="2022-03-18T10:18:00Z"/>
          <w:rPrChange w:id="109" w:author="Johnny Pang" w:date="2022-11-29T09:31:00Z">
            <w:rPr>
              <w:del w:id="110" w:author="Liam Sykes" w:date="2022-03-18T10:18:00Z"/>
              <w:rFonts w:ascii="Calibri" w:hAnsi="Calibri"/>
              <w:b/>
              <w:bCs/>
              <w:szCs w:val="22"/>
              <w:lang w:val="en-CA"/>
            </w:rPr>
          </w:rPrChange>
        </w:rPr>
        <w:pPrChange w:id="111" w:author="Johnny Pang" w:date="2022-11-29T09:31:00Z">
          <w:pPr>
            <w:pStyle w:val="BodyText"/>
            <w:pBdr>
              <w:top w:val="single" w:sz="4" w:space="1" w:color="auto"/>
              <w:left w:val="single" w:sz="4" w:space="0" w:color="auto"/>
              <w:bottom w:val="single" w:sz="4" w:space="1" w:color="auto"/>
              <w:right w:val="single" w:sz="4" w:space="4" w:color="auto"/>
            </w:pBdr>
          </w:pPr>
        </w:pPrChange>
      </w:pPr>
      <w:del w:id="112" w:author="Liam Sykes" w:date="2022-03-18T10:18:00Z">
        <w:r w:rsidRPr="000D5A45" w:rsidDel="00CF4BFB">
          <w:rPr>
            <w:rPrChange w:id="113" w:author="Johnny Pang" w:date="2022-11-29T09:31:00Z">
              <w:rPr>
                <w:rFonts w:ascii="Calibri" w:hAnsi="Calibri"/>
                <w:b/>
                <w:szCs w:val="22"/>
                <w:lang w:val="en-CA"/>
              </w:rPr>
            </w:rPrChange>
          </w:rPr>
          <w:delText>The on-line copy is the current version of the document.</w:delText>
        </w:r>
      </w:del>
    </w:p>
    <w:bookmarkEnd w:id="2"/>
    <w:bookmarkEnd w:id="3"/>
    <w:p w14:paraId="4341B380" w14:textId="44B7C1A7" w:rsidR="00124E77" w:rsidRPr="000D5A45" w:rsidDel="000D5A45" w:rsidRDefault="00124E77" w:rsidP="000D5A45">
      <w:pPr>
        <w:pStyle w:val="Heading1"/>
        <w:rPr>
          <w:del w:id="114" w:author="Johnny Pang" w:date="2022-11-29T09:31:00Z"/>
        </w:rPr>
        <w:pPrChange w:id="115" w:author="Johnny Pang" w:date="2022-11-29T09:31:00Z">
          <w:pPr>
            <w:pStyle w:val="BodyText"/>
            <w:ind w:firstLine="11"/>
          </w:pPr>
        </w:pPrChange>
      </w:pPr>
    </w:p>
    <w:p w14:paraId="4A901FAC" w14:textId="588CECDF" w:rsidR="00FE3226" w:rsidRPr="000D5A45" w:rsidDel="000D5A45" w:rsidRDefault="00FE3226" w:rsidP="000D5A45">
      <w:pPr>
        <w:pStyle w:val="Heading1"/>
        <w:rPr>
          <w:del w:id="116" w:author="Johnny Pang" w:date="2022-11-29T09:31:00Z"/>
        </w:rPr>
        <w:pPrChange w:id="117" w:author="Johnny Pang" w:date="2022-11-29T09:31:00Z">
          <w:pPr>
            <w:pStyle w:val="BodyText"/>
            <w:ind w:left="720"/>
          </w:pPr>
        </w:pPrChange>
      </w:pPr>
    </w:p>
    <w:p w14:paraId="161BF216" w14:textId="3168129C" w:rsidR="00FE3226" w:rsidRPr="000D5A45" w:rsidDel="000D5A45" w:rsidRDefault="00FE3226" w:rsidP="000D5A45">
      <w:pPr>
        <w:pStyle w:val="Heading1"/>
        <w:rPr>
          <w:del w:id="118" w:author="Johnny Pang" w:date="2022-11-29T09:31:00Z"/>
        </w:rPr>
        <w:pPrChange w:id="119" w:author="Johnny Pang" w:date="2022-11-29T09:31:00Z">
          <w:pPr>
            <w:pStyle w:val="BodyText"/>
            <w:ind w:left="720"/>
          </w:pPr>
        </w:pPrChange>
      </w:pPr>
    </w:p>
    <w:p w14:paraId="4922FF59" w14:textId="137FF6EC" w:rsidR="00F6204E" w:rsidRPr="000D5A45" w:rsidRDefault="00EE4178" w:rsidP="000D5A45">
      <w:pPr>
        <w:pStyle w:val="Heading1"/>
      </w:pPr>
      <w:del w:id="120" w:author="Johnny Pang" w:date="2022-11-29T09:31:00Z">
        <w:r w:rsidRPr="000D5A45" w:rsidDel="000D5A45">
          <w:br w:type="page"/>
        </w:r>
        <w:r w:rsidR="00960901" w:rsidRPr="000D5A45" w:rsidDel="000D5A45">
          <w:delText>G</w:delText>
        </w:r>
      </w:del>
      <w:r w:rsidR="003C5FE6" w:rsidRPr="000D5A45">
        <w:t>ENERAL</w:t>
      </w:r>
    </w:p>
    <w:p w14:paraId="5EAACC80" w14:textId="77777777" w:rsidR="00960901" w:rsidRPr="001D6FDC" w:rsidRDefault="008252EE" w:rsidP="008252EE">
      <w:pPr>
        <w:pStyle w:val="Heading2"/>
      </w:pPr>
      <w:r>
        <w:t>Scope of Work</w:t>
      </w:r>
    </w:p>
    <w:p w14:paraId="59743C2A" w14:textId="77777777" w:rsidR="008252EE" w:rsidRPr="008252EE" w:rsidRDefault="008252EE" w:rsidP="008252EE">
      <w:pPr>
        <w:pStyle w:val="Heading3"/>
      </w:pPr>
      <w:r w:rsidRPr="008252EE">
        <w:t xml:space="preserve">The Consultant will schedule and arrange for meetings throughout the progress of the Work, prepare a meeting agenda with regular participant input and distribute with written notice of each meeting, preside at meetings, record minutes to include any significant proceedings and decisions, accept participant feedback/comments and amend minutes as required and reproduce and distribute copies of the minutes, after each meeting, to the participants and any parties affected by meeting decisions. Minutes </w:t>
      </w:r>
      <w:r w:rsidR="00262ABE">
        <w:t xml:space="preserve">are </w:t>
      </w:r>
      <w:r w:rsidRPr="008252EE">
        <w:t xml:space="preserve">to be distributed within one week of the meeting following sign-off by </w:t>
      </w:r>
      <w:r w:rsidR="00262ABE">
        <w:t xml:space="preserve">the </w:t>
      </w:r>
      <w:r w:rsidRPr="008252EE">
        <w:t>Region.</w:t>
      </w:r>
    </w:p>
    <w:p w14:paraId="5B350626" w14:textId="77777777" w:rsidR="00EC002F" w:rsidRPr="001D6FDC" w:rsidRDefault="00EC002F" w:rsidP="008252EE">
      <w:pPr>
        <w:pStyle w:val="Heading2"/>
      </w:pPr>
      <w:r w:rsidRPr="001D6FDC">
        <w:t>Related Sections</w:t>
      </w:r>
    </w:p>
    <w:p w14:paraId="1C39D96A" w14:textId="77777777" w:rsidR="00EC002F" w:rsidRPr="008252EE" w:rsidDel="00CF4BFB" w:rsidRDefault="00EC002F" w:rsidP="001D6FDC">
      <w:pPr>
        <w:pStyle w:val="Heading3"/>
        <w:numPr>
          <w:ilvl w:val="0"/>
          <w:numId w:val="0"/>
        </w:numPr>
        <w:ind w:left="691"/>
        <w:rPr>
          <w:del w:id="121" w:author="Liam Sykes" w:date="2022-03-18T10:19:00Z"/>
        </w:rPr>
      </w:pPr>
      <w:del w:id="122" w:author="Liam Sykes" w:date="2022-03-18T10:19:00Z">
        <w:r w:rsidRPr="00A43ADB" w:rsidDel="00CF4BFB">
          <w:rPr>
            <w:highlight w:val="yellow"/>
          </w:rPr>
          <w:delText>[Under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delText>
        </w:r>
      </w:del>
    </w:p>
    <w:p w14:paraId="725689C7" w14:textId="77777777" w:rsidR="00EC002F" w:rsidRPr="008252EE" w:rsidDel="00CF4BFB" w:rsidRDefault="00EC002F" w:rsidP="001D6FDC">
      <w:pPr>
        <w:pStyle w:val="Heading3"/>
        <w:numPr>
          <w:ilvl w:val="0"/>
          <w:numId w:val="0"/>
        </w:numPr>
        <w:ind w:left="691"/>
        <w:rPr>
          <w:del w:id="123" w:author="Liam Sykes" w:date="2022-03-18T10:19:00Z"/>
        </w:rPr>
      </w:pPr>
      <w:del w:id="124" w:author="Liam Sykes" w:date="2022-03-18T10:19:00Z">
        <w:r w:rsidRPr="00A43ADB" w:rsidDel="00CF4BFB">
          <w:rPr>
            <w:highlight w:val="yellow"/>
          </w:rPr>
          <w:delText>Cross-referencing here may also be used to coordinate assemblies or systems whose components may span multiple Sections and which must meet certain performance requirements as an assembly or system.</w:delText>
        </w:r>
      </w:del>
    </w:p>
    <w:p w14:paraId="7CF08210" w14:textId="77777777" w:rsidR="00EC002F" w:rsidRPr="00A43ADB" w:rsidDel="00CF4BFB" w:rsidRDefault="00EC002F" w:rsidP="001D6FDC">
      <w:pPr>
        <w:pStyle w:val="Heading3"/>
        <w:numPr>
          <w:ilvl w:val="0"/>
          <w:numId w:val="0"/>
        </w:numPr>
        <w:ind w:left="691"/>
        <w:rPr>
          <w:del w:id="125" w:author="Liam Sykes" w:date="2022-03-18T10:19:00Z"/>
          <w:highlight w:val="yellow"/>
        </w:rPr>
      </w:pPr>
      <w:del w:id="126" w:author="Liam Sykes" w:date="2022-03-18T10:19:00Z">
        <w:r w:rsidRPr="00A43ADB" w:rsidDel="00CF4BFB">
          <w:rPr>
            <w:highlight w:val="yellow"/>
          </w:rPr>
          <w:delText>Contractor is responsible for coordination of the Work.</w:delText>
        </w:r>
      </w:del>
    </w:p>
    <w:p w14:paraId="31BA99DF" w14:textId="77777777" w:rsidR="00EC002F" w:rsidRPr="00A43ADB" w:rsidDel="00CF4BFB" w:rsidRDefault="00EC002F" w:rsidP="001D6FDC">
      <w:pPr>
        <w:pStyle w:val="Heading3"/>
        <w:numPr>
          <w:ilvl w:val="0"/>
          <w:numId w:val="0"/>
        </w:numPr>
        <w:ind w:left="691"/>
        <w:rPr>
          <w:del w:id="127" w:author="Liam Sykes" w:date="2022-03-18T10:19:00Z"/>
          <w:highlight w:val="yellow"/>
        </w:rPr>
      </w:pPr>
      <w:del w:id="128" w:author="Liam Sykes" w:date="2022-03-18T10:19:00Z">
        <w:r w:rsidRPr="00A43ADB" w:rsidDel="00CF4BFB">
          <w:rPr>
            <w:highlight w:val="yellow"/>
          </w:rPr>
          <w:delText>This Section is to be completed/updated during the design development by the Consultant. If it is not applicable to the section for the specific project it may be deleted.]</w:delText>
        </w:r>
      </w:del>
    </w:p>
    <w:p w14:paraId="5EADD5CE" w14:textId="77777777" w:rsidR="00EC002F" w:rsidRPr="001D6FDC" w:rsidDel="00CF4BFB" w:rsidRDefault="00EC002F" w:rsidP="001D6FDC">
      <w:pPr>
        <w:pStyle w:val="Heading3"/>
        <w:numPr>
          <w:ilvl w:val="0"/>
          <w:numId w:val="0"/>
        </w:numPr>
        <w:ind w:left="691"/>
        <w:rPr>
          <w:del w:id="129" w:author="Liam Sykes" w:date="2022-03-18T10:19:00Z"/>
        </w:rPr>
      </w:pPr>
      <w:del w:id="130" w:author="Liam Sykes" w:date="2022-03-18T10:19:00Z">
        <w:r w:rsidRPr="00A43ADB" w:rsidDel="00CF4BFB">
          <w:rPr>
            <w:highlight w:val="yellow"/>
          </w:rPr>
          <w:delText>[List Sections specifying related requirements.]</w:delText>
        </w:r>
      </w:del>
    </w:p>
    <w:p w14:paraId="4DF018DA" w14:textId="77777777" w:rsidR="00EC002F" w:rsidDel="00CF4BFB" w:rsidRDefault="00EC002F" w:rsidP="001D6FDC">
      <w:pPr>
        <w:pStyle w:val="Heading3"/>
        <w:rPr>
          <w:del w:id="131" w:author="Liam Sykes" w:date="2022-03-18T10:19:00Z"/>
        </w:rPr>
      </w:pPr>
      <w:del w:id="132" w:author="Liam Sykes" w:date="2022-03-18T10:19:00Z">
        <w:r w:rsidRPr="001D6FDC" w:rsidDel="00CF4BFB">
          <w:delText xml:space="preserve">Section </w:delText>
        </w:r>
        <w:r w:rsidRPr="00A43ADB" w:rsidDel="00CF4BFB">
          <w:rPr>
            <w:highlight w:val="yellow"/>
          </w:rPr>
          <w:delText>[______ – ____________]:</w:delText>
        </w:r>
        <w:r w:rsidRPr="001D6FDC" w:rsidDel="00CF4BFB">
          <w:delText xml:space="preserve"> [Optional short phrase indicating relationship].</w:delText>
        </w:r>
      </w:del>
    </w:p>
    <w:p w14:paraId="0EF634F2" w14:textId="77777777" w:rsidR="008252EE" w:rsidDel="00592DC3" w:rsidRDefault="008252EE" w:rsidP="008252EE">
      <w:pPr>
        <w:pStyle w:val="Heading3"/>
        <w:rPr>
          <w:del w:id="133" w:author="Liam Sykes" w:date="2022-03-22T10:30:00Z"/>
        </w:rPr>
      </w:pPr>
      <w:del w:id="134" w:author="Liam Sykes" w:date="2022-03-22T10:30:00Z">
        <w:r w:rsidDel="00592DC3">
          <w:delText>Sections:</w:delText>
        </w:r>
      </w:del>
    </w:p>
    <w:p w14:paraId="1659E1E9" w14:textId="77777777" w:rsidR="008252EE" w:rsidRPr="008252EE" w:rsidRDefault="00992253">
      <w:pPr>
        <w:pStyle w:val="Heading3"/>
        <w:pPrChange w:id="135" w:author="Liam Sykes" w:date="2022-03-22T10:30:00Z">
          <w:pPr>
            <w:pStyle w:val="Heading4"/>
          </w:pPr>
        </w:pPrChange>
      </w:pPr>
      <w:r>
        <w:t xml:space="preserve">Section 01010 – </w:t>
      </w:r>
      <w:r w:rsidR="008252EE" w:rsidRPr="008252EE">
        <w:t>Summary of Work</w:t>
      </w:r>
    </w:p>
    <w:p w14:paraId="113C71C0" w14:textId="77777777" w:rsidR="008252EE" w:rsidRPr="008252EE" w:rsidRDefault="008252EE">
      <w:pPr>
        <w:pStyle w:val="Heading3"/>
        <w:pPrChange w:id="136" w:author="Liam Sykes" w:date="2022-03-22T10:30:00Z">
          <w:pPr>
            <w:pStyle w:val="Heading4"/>
          </w:pPr>
        </w:pPrChange>
      </w:pPr>
      <w:r w:rsidRPr="008252EE">
        <w:t>Section 01025 – Measurement and Payment</w:t>
      </w:r>
    </w:p>
    <w:p w14:paraId="56E49EE0" w14:textId="77777777" w:rsidR="008252EE" w:rsidRPr="008252EE" w:rsidRDefault="008252EE">
      <w:pPr>
        <w:pStyle w:val="Heading3"/>
        <w:pPrChange w:id="137" w:author="Liam Sykes" w:date="2022-03-22T10:30:00Z">
          <w:pPr>
            <w:pStyle w:val="Heading4"/>
          </w:pPr>
        </w:pPrChange>
      </w:pPr>
      <w:r w:rsidRPr="008252EE">
        <w:t>Section 01040 – Coordination</w:t>
      </w:r>
    </w:p>
    <w:p w14:paraId="1BAFE632" w14:textId="77777777" w:rsidR="008252EE" w:rsidRPr="008252EE" w:rsidRDefault="008252EE">
      <w:pPr>
        <w:pStyle w:val="Heading3"/>
        <w:pPrChange w:id="138" w:author="Liam Sykes" w:date="2022-03-22T10:30:00Z">
          <w:pPr>
            <w:pStyle w:val="Heading4"/>
          </w:pPr>
        </w:pPrChange>
      </w:pPr>
      <w:r w:rsidRPr="008252EE">
        <w:t>Section 01300 – Submittals</w:t>
      </w:r>
    </w:p>
    <w:p w14:paraId="461ED871" w14:textId="77777777" w:rsidR="008252EE" w:rsidRPr="008252EE" w:rsidRDefault="00992253">
      <w:pPr>
        <w:pStyle w:val="Heading3"/>
        <w:pPrChange w:id="139" w:author="Liam Sykes" w:date="2022-03-22T10:30:00Z">
          <w:pPr>
            <w:pStyle w:val="Heading4"/>
          </w:pPr>
        </w:pPrChange>
      </w:pPr>
      <w:r>
        <w:t>Section 01310 – Construction</w:t>
      </w:r>
      <w:r w:rsidR="008252EE" w:rsidRPr="008252EE">
        <w:t xml:space="preserve"> Schedules</w:t>
      </w:r>
    </w:p>
    <w:p w14:paraId="28623D72" w14:textId="77777777" w:rsidR="008252EE" w:rsidRDefault="008252EE">
      <w:pPr>
        <w:pStyle w:val="Heading3"/>
        <w:rPr>
          <w:ins w:id="140" w:author="Liam Sykes" w:date="2022-03-18T10:25:00Z"/>
        </w:rPr>
        <w:pPrChange w:id="141" w:author="Liam Sykes" w:date="2022-03-22T10:30:00Z">
          <w:pPr>
            <w:pStyle w:val="Heading4"/>
          </w:pPr>
        </w:pPrChange>
      </w:pPr>
      <w:r w:rsidRPr="008252EE">
        <w:t>Section 01351 – Health and Safety</w:t>
      </w:r>
    </w:p>
    <w:p w14:paraId="5BDC0273" w14:textId="77777777" w:rsidR="00CF4BFB" w:rsidRPr="008252EE" w:rsidRDefault="00CF4BFB">
      <w:pPr>
        <w:pStyle w:val="Heading3"/>
        <w:pPrChange w:id="142" w:author="Liam Sykes" w:date="2022-03-22T10:30:00Z">
          <w:pPr>
            <w:pStyle w:val="Heading4"/>
          </w:pPr>
        </w:pPrChange>
      </w:pPr>
      <w:ins w:id="143" w:author="Liam Sykes" w:date="2022-03-18T10:25:00Z">
        <w:r>
          <w:t>Section 01400 – Quality Control</w:t>
        </w:r>
      </w:ins>
    </w:p>
    <w:p w14:paraId="2256CCEC" w14:textId="77777777" w:rsidR="004442F3" w:rsidRDefault="004442F3">
      <w:pPr>
        <w:pStyle w:val="Heading3"/>
        <w:pPrChange w:id="144" w:author="Liam Sykes" w:date="2022-03-22T10:30:00Z">
          <w:pPr>
            <w:pStyle w:val="Heading4"/>
          </w:pPr>
        </w:pPrChange>
      </w:pPr>
      <w:r>
        <w:t>Section 01505 – Mobilization and Demobilization</w:t>
      </w:r>
    </w:p>
    <w:p w14:paraId="770036B9" w14:textId="77777777" w:rsidR="004442F3" w:rsidRDefault="004442F3">
      <w:pPr>
        <w:pStyle w:val="Heading3"/>
        <w:pPrChange w:id="145" w:author="Liam Sykes" w:date="2022-03-22T10:30:00Z">
          <w:pPr>
            <w:pStyle w:val="Heading4"/>
          </w:pPr>
        </w:pPrChange>
      </w:pPr>
      <w:r>
        <w:t>Section 01520 – Field Office</w:t>
      </w:r>
    </w:p>
    <w:p w14:paraId="5E4051DD" w14:textId="77777777" w:rsidR="008252EE" w:rsidRPr="008252EE" w:rsidRDefault="008252EE">
      <w:pPr>
        <w:pStyle w:val="Heading3"/>
        <w:pPrChange w:id="146" w:author="Liam Sykes" w:date="2022-03-22T10:30:00Z">
          <w:pPr>
            <w:pStyle w:val="Heading4"/>
          </w:pPr>
        </w:pPrChange>
      </w:pPr>
      <w:r w:rsidRPr="008252EE">
        <w:t>Section 01501 – Construction Sequencing</w:t>
      </w:r>
    </w:p>
    <w:p w14:paraId="64917276" w14:textId="77777777" w:rsidR="008252EE" w:rsidRPr="008252EE" w:rsidRDefault="008252EE">
      <w:pPr>
        <w:pStyle w:val="Heading3"/>
        <w:pPrChange w:id="147" w:author="Liam Sykes" w:date="2022-03-22T10:30:00Z">
          <w:pPr>
            <w:pStyle w:val="Heading4"/>
          </w:pPr>
        </w:pPrChange>
      </w:pPr>
      <w:r w:rsidRPr="008252EE">
        <w:t>Section 01770 – Closeout Procedures</w:t>
      </w:r>
    </w:p>
    <w:p w14:paraId="3AE0F747" w14:textId="77777777" w:rsidR="00262ABE" w:rsidRDefault="00992253">
      <w:pPr>
        <w:pStyle w:val="Heading3"/>
        <w:pPrChange w:id="148" w:author="Liam Sykes" w:date="2022-03-22T10:30:00Z">
          <w:pPr>
            <w:pStyle w:val="Heading4"/>
          </w:pPr>
        </w:pPrChange>
      </w:pPr>
      <w:r>
        <w:t xml:space="preserve">Section 01810 </w:t>
      </w:r>
      <w:r w:rsidR="008252EE" w:rsidRPr="008252EE">
        <w:t xml:space="preserve">– </w:t>
      </w:r>
      <w:r w:rsidR="00262ABE">
        <w:t>Equipment Testing and Facility Commissioning</w:t>
      </w:r>
    </w:p>
    <w:p w14:paraId="637B3389" w14:textId="77777777" w:rsidR="008252EE" w:rsidRPr="00D4050B" w:rsidRDefault="008252EE" w:rsidP="00BD4581">
      <w:pPr>
        <w:pStyle w:val="Heading2"/>
      </w:pPr>
      <w:r w:rsidRPr="003970A4">
        <w:t>Measurement</w:t>
      </w:r>
      <w:r w:rsidRPr="00D4050B">
        <w:t xml:space="preserve"> and Payment</w:t>
      </w:r>
    </w:p>
    <w:p w14:paraId="0874F952" w14:textId="77777777" w:rsidR="008252EE" w:rsidRPr="00D4050B" w:rsidRDefault="008252EE" w:rsidP="008252EE">
      <w:pPr>
        <w:pStyle w:val="Heading3"/>
      </w:pPr>
      <w:r w:rsidRPr="003970A4">
        <w:t>The w</w:t>
      </w:r>
      <w:r w:rsidRPr="00D4050B">
        <w:t xml:space="preserve">ork outlined in this Section shall be included in the lump sum price for Section 01200-Meetings as indicated in </w:t>
      </w:r>
      <w:commentRangeStart w:id="149"/>
      <w:r w:rsidRPr="00A43ADB">
        <w:t xml:space="preserve">Item No. </w:t>
      </w:r>
      <w:del w:id="150" w:author="Johnny Pang" w:date="2022-04-16T14:13:00Z">
        <w:r w:rsidR="003C5FE6" w:rsidDel="00EE5040">
          <w:rPr>
            <w:highlight w:val="yellow"/>
          </w:rPr>
          <w:delText>[</w:delText>
        </w:r>
        <w:r w:rsidRPr="00D4050B" w:rsidDel="00EE5040">
          <w:rPr>
            <w:highlight w:val="yellow"/>
          </w:rPr>
          <w:delText>XX</w:delText>
        </w:r>
        <w:r w:rsidR="003C5FE6" w:rsidDel="00EE5040">
          <w:delText>]</w:delText>
        </w:r>
      </w:del>
      <w:ins w:id="151" w:author="Johnny Pang" w:date="2022-04-16T14:13:00Z">
        <w:r w:rsidR="00EE5040">
          <w:t>A1.01</w:t>
        </w:r>
      </w:ins>
      <w:r w:rsidRPr="00D4050B">
        <w:t xml:space="preserve"> </w:t>
      </w:r>
      <w:commentRangeEnd w:id="149"/>
      <w:r w:rsidR="00CF4BFB">
        <w:rPr>
          <w:rStyle w:val="CommentReference"/>
          <w:szCs w:val="20"/>
          <w:lang w:val="en-US"/>
        </w:rPr>
        <w:commentReference w:id="149"/>
      </w:r>
      <w:del w:id="152" w:author="Liam Sykes" w:date="2022-03-22T10:25:00Z">
        <w:r w:rsidR="003C5FE6" w:rsidDel="00C43DC7">
          <w:delText>in the Schedule of Prices</w:delText>
        </w:r>
      </w:del>
      <w:ins w:id="153" w:author="Liam Sykes" w:date="2022-03-22T10:25:00Z">
        <w:r w:rsidR="00C43DC7">
          <w:t xml:space="preserve">of the </w:t>
        </w:r>
        <w:del w:id="154" w:author="Johnny Pang" w:date="2022-04-16T14:13:00Z">
          <w:r w:rsidR="00C43DC7" w:rsidDel="00EE5040">
            <w:delText>b</w:delText>
          </w:r>
        </w:del>
      </w:ins>
      <w:ins w:id="155" w:author="Johnny Pang" w:date="2022-04-16T14:13:00Z">
        <w:r w:rsidR="00EE5040">
          <w:t>B</w:t>
        </w:r>
      </w:ins>
      <w:ins w:id="156" w:author="Liam Sykes" w:date="2022-03-22T10:25:00Z">
        <w:r w:rsidR="00C43DC7">
          <w:t xml:space="preserve">id </w:t>
        </w:r>
        <w:del w:id="157" w:author="Johnny Pang" w:date="2022-04-16T14:13:00Z">
          <w:r w:rsidR="00C43DC7" w:rsidDel="00EE5040">
            <w:delText>f</w:delText>
          </w:r>
        </w:del>
      </w:ins>
      <w:ins w:id="158" w:author="Johnny Pang" w:date="2022-04-16T14:13:00Z">
        <w:r w:rsidR="00EE5040">
          <w:t>F</w:t>
        </w:r>
      </w:ins>
      <w:ins w:id="159" w:author="Liam Sykes" w:date="2022-03-22T10:25:00Z">
        <w:r w:rsidR="00C43DC7">
          <w:t>orm</w:t>
        </w:r>
      </w:ins>
      <w:r w:rsidRPr="00D4050B">
        <w:t>.</w:t>
      </w:r>
    </w:p>
    <w:p w14:paraId="0A8D7D82" w14:textId="77777777" w:rsidR="00BE02CA" w:rsidRPr="008252EE" w:rsidRDefault="00BE02CA" w:rsidP="008252EE">
      <w:pPr>
        <w:pStyle w:val="Heading2"/>
      </w:pPr>
      <w:r w:rsidRPr="001D6FDC">
        <w:t>Preconstruction</w:t>
      </w:r>
      <w:r w:rsidR="00124E77">
        <w:t xml:space="preserve"> </w:t>
      </w:r>
      <w:r w:rsidRPr="008252EE">
        <w:t>Meeting</w:t>
      </w:r>
    </w:p>
    <w:p w14:paraId="711498F9" w14:textId="77777777" w:rsidR="00BE02CA" w:rsidRPr="001D6FDC" w:rsidRDefault="00095237" w:rsidP="001D6FDC">
      <w:pPr>
        <w:pStyle w:val="Heading3"/>
      </w:pPr>
      <w:r w:rsidRPr="008252EE">
        <w:t xml:space="preserve">The </w:t>
      </w:r>
      <w:r w:rsidR="00BE02CA" w:rsidRPr="001D6FDC">
        <w:t xml:space="preserve">Contractor shall be prepared to discuss the following subjects, </w:t>
      </w:r>
      <w:r w:rsidRPr="001D6FDC">
        <w:t xml:space="preserve">at </w:t>
      </w:r>
      <w:r w:rsidR="00BE02CA" w:rsidRPr="001D6FDC">
        <w:t>a minimum:</w:t>
      </w:r>
    </w:p>
    <w:p w14:paraId="3E3D83DD" w14:textId="77777777" w:rsidR="00B53A00" w:rsidRPr="001D6FDC" w:rsidRDefault="00B53A00" w:rsidP="008252EE">
      <w:pPr>
        <w:pStyle w:val="Heading4"/>
        <w:rPr>
          <w:lang w:val="en-CA"/>
        </w:rPr>
      </w:pPr>
      <w:r w:rsidRPr="001D6FDC">
        <w:rPr>
          <w:lang w:val="en-CA"/>
        </w:rPr>
        <w:t>Health and Safety</w:t>
      </w:r>
    </w:p>
    <w:p w14:paraId="58F8956B" w14:textId="77777777" w:rsidR="00BE02CA" w:rsidRPr="001D6FDC" w:rsidRDefault="00BE02CA" w:rsidP="008252EE">
      <w:pPr>
        <w:pStyle w:val="Heading4"/>
        <w:rPr>
          <w:lang w:val="en-CA"/>
        </w:rPr>
      </w:pPr>
      <w:r w:rsidRPr="001D6FDC">
        <w:rPr>
          <w:lang w:val="en-CA"/>
        </w:rPr>
        <w:t>Required schedules</w:t>
      </w:r>
    </w:p>
    <w:p w14:paraId="5389056F" w14:textId="77777777" w:rsidR="00BE02CA" w:rsidRPr="001D6FDC" w:rsidRDefault="00BE02CA" w:rsidP="008252EE">
      <w:pPr>
        <w:pStyle w:val="Heading4"/>
        <w:rPr>
          <w:lang w:val="en-CA"/>
        </w:rPr>
      </w:pPr>
      <w:r w:rsidRPr="001D6FDC">
        <w:rPr>
          <w:lang w:val="en-CA"/>
        </w:rPr>
        <w:t>Status of Bonds and Insurance</w:t>
      </w:r>
    </w:p>
    <w:p w14:paraId="4AA24BD0" w14:textId="77777777" w:rsidR="00BE02CA" w:rsidRPr="001D6FDC" w:rsidRDefault="00BE02CA" w:rsidP="008252EE">
      <w:pPr>
        <w:pStyle w:val="Heading4"/>
        <w:rPr>
          <w:lang w:val="en-CA"/>
        </w:rPr>
      </w:pPr>
      <w:r w:rsidRPr="001D6FDC">
        <w:rPr>
          <w:lang w:val="en-CA"/>
        </w:rPr>
        <w:t xml:space="preserve">Sequencing of critical path </w:t>
      </w:r>
      <w:r w:rsidR="00B53A00" w:rsidRPr="001D6FDC">
        <w:rPr>
          <w:lang w:val="en-CA"/>
        </w:rPr>
        <w:t>w</w:t>
      </w:r>
      <w:r w:rsidRPr="001D6FDC">
        <w:rPr>
          <w:lang w:val="en-CA"/>
        </w:rPr>
        <w:t>ork items</w:t>
      </w:r>
    </w:p>
    <w:p w14:paraId="4F435842" w14:textId="77777777" w:rsidR="00BE02CA" w:rsidRPr="001D6FDC" w:rsidRDefault="00BE02CA" w:rsidP="008252EE">
      <w:pPr>
        <w:pStyle w:val="Heading4"/>
        <w:rPr>
          <w:lang w:val="en-CA"/>
        </w:rPr>
      </w:pPr>
      <w:r w:rsidRPr="001D6FDC">
        <w:rPr>
          <w:lang w:val="en-CA"/>
        </w:rPr>
        <w:t>Progress payment procedures</w:t>
      </w:r>
    </w:p>
    <w:p w14:paraId="659DB2D1" w14:textId="77777777" w:rsidR="00BE02CA" w:rsidRPr="001D6FDC" w:rsidRDefault="00BE02CA" w:rsidP="008252EE">
      <w:pPr>
        <w:pStyle w:val="Heading4"/>
        <w:rPr>
          <w:lang w:val="en-CA"/>
        </w:rPr>
      </w:pPr>
      <w:r w:rsidRPr="001D6FDC">
        <w:rPr>
          <w:lang w:val="en-CA"/>
        </w:rPr>
        <w:t>Project changes and clarification procedures</w:t>
      </w:r>
    </w:p>
    <w:p w14:paraId="6DE1E9C5" w14:textId="77777777" w:rsidR="00BE02CA" w:rsidRPr="001D6FDC" w:rsidRDefault="00BE02CA" w:rsidP="008252EE">
      <w:pPr>
        <w:pStyle w:val="Heading4"/>
        <w:rPr>
          <w:lang w:val="en-CA"/>
        </w:rPr>
      </w:pPr>
      <w:r w:rsidRPr="001D6FDC">
        <w:rPr>
          <w:lang w:val="en-CA"/>
        </w:rPr>
        <w:t xml:space="preserve">Use of </w:t>
      </w:r>
      <w:r w:rsidR="00095237" w:rsidRPr="001D6FDC">
        <w:rPr>
          <w:lang w:val="en-CA"/>
        </w:rPr>
        <w:t>S</w:t>
      </w:r>
      <w:r w:rsidRPr="001D6FDC">
        <w:rPr>
          <w:lang w:val="en-CA"/>
        </w:rPr>
        <w:t>ite, access, office and storage areas, security and temporary facilities</w:t>
      </w:r>
    </w:p>
    <w:p w14:paraId="0ED20F59" w14:textId="77777777" w:rsidR="00BE02CA" w:rsidRPr="001D6FDC" w:rsidRDefault="00BE02CA" w:rsidP="008252EE">
      <w:pPr>
        <w:pStyle w:val="Heading4"/>
      </w:pPr>
      <w:r w:rsidRPr="001D6FDC">
        <w:t xml:space="preserve">Major </w:t>
      </w:r>
      <w:r w:rsidR="00095237" w:rsidRPr="001D6FDC">
        <w:t>P</w:t>
      </w:r>
      <w:r w:rsidRPr="001D6FDC">
        <w:t>roduct delivery and priorities</w:t>
      </w:r>
    </w:p>
    <w:p w14:paraId="2BA388A6" w14:textId="77777777" w:rsidR="00BE02CA" w:rsidRPr="001D6FDC" w:rsidRDefault="00BE02CA" w:rsidP="008252EE">
      <w:pPr>
        <w:pStyle w:val="Heading4"/>
      </w:pPr>
      <w:r w:rsidRPr="001D6FDC">
        <w:t xml:space="preserve">Contractor’s </w:t>
      </w:r>
      <w:r w:rsidR="00B53A00" w:rsidRPr="001D6FDC">
        <w:t>S</w:t>
      </w:r>
      <w:r w:rsidRPr="001D6FDC">
        <w:t xml:space="preserve">afety </w:t>
      </w:r>
      <w:r w:rsidR="00B53A00" w:rsidRPr="001D6FDC">
        <w:t>P</w:t>
      </w:r>
      <w:r w:rsidRPr="001D6FDC">
        <w:t>lan and representative</w:t>
      </w:r>
    </w:p>
    <w:p w14:paraId="3BBE0E70" w14:textId="77777777" w:rsidR="00BE02CA" w:rsidRPr="008252EE" w:rsidRDefault="00BE02CA" w:rsidP="008252EE">
      <w:pPr>
        <w:pStyle w:val="Heading4"/>
      </w:pPr>
      <w:r w:rsidRPr="001D6FDC">
        <w:t>Spill Contingency Plan</w:t>
      </w:r>
    </w:p>
    <w:p w14:paraId="053CB921" w14:textId="77777777" w:rsidR="008252EE" w:rsidRPr="008252EE" w:rsidRDefault="008252EE" w:rsidP="008252EE">
      <w:pPr>
        <w:pStyle w:val="Heading4"/>
      </w:pPr>
      <w:r w:rsidRPr="008252EE">
        <w:t>Environmental Protection</w:t>
      </w:r>
    </w:p>
    <w:p w14:paraId="0596E3AF" w14:textId="77777777" w:rsidR="008252EE" w:rsidRPr="008252EE" w:rsidRDefault="008252EE" w:rsidP="008252EE">
      <w:pPr>
        <w:pStyle w:val="Heading4"/>
      </w:pPr>
      <w:r w:rsidRPr="008252EE">
        <w:t>Potential conflicts/issues that could slow or stop construction</w:t>
      </w:r>
    </w:p>
    <w:p w14:paraId="08A96900" w14:textId="77777777" w:rsidR="008252EE" w:rsidRPr="008252EE" w:rsidRDefault="008252EE" w:rsidP="008252EE">
      <w:pPr>
        <w:pStyle w:val="Heading4"/>
      </w:pPr>
      <w:r w:rsidRPr="008252EE">
        <w:t>Coordination of Work with Region’s OMM group.</w:t>
      </w:r>
    </w:p>
    <w:p w14:paraId="662DCFDB" w14:textId="77777777" w:rsidR="008252EE" w:rsidRPr="008252EE" w:rsidDel="00592DC3" w:rsidRDefault="008252EE" w:rsidP="008252EE">
      <w:pPr>
        <w:pStyle w:val="Heading4"/>
        <w:rPr>
          <w:del w:id="160" w:author="Liam Sykes" w:date="2022-03-22T10:33:00Z"/>
        </w:rPr>
      </w:pPr>
      <w:del w:id="161" w:author="Liam Sykes" w:date="2022-03-22T10:33:00Z">
        <w:r w:rsidRPr="008252EE" w:rsidDel="00592DC3">
          <w:lastRenderedPageBreak/>
          <w:delText>Region’s LEED certification expectations for project.</w:delText>
        </w:r>
      </w:del>
    </w:p>
    <w:p w14:paraId="068C00DE" w14:textId="77777777" w:rsidR="009A202B" w:rsidRPr="008252EE" w:rsidRDefault="009A202B" w:rsidP="001D6FDC">
      <w:pPr>
        <w:pStyle w:val="Heading3"/>
      </w:pPr>
      <w:r w:rsidRPr="008252EE">
        <w:t>The Contractor shall be prepared at the Preconstruction Meeting to sign or submit signed copies of the following documents:</w:t>
      </w:r>
    </w:p>
    <w:p w14:paraId="440A053D" w14:textId="77777777" w:rsidR="009A202B" w:rsidRPr="001D6FDC" w:rsidRDefault="009A202B" w:rsidP="008252EE">
      <w:pPr>
        <w:pStyle w:val="Heading4"/>
      </w:pPr>
      <w:r w:rsidRPr="001D6FDC">
        <w:t>Pre-</w:t>
      </w:r>
      <w:r w:rsidR="00750586">
        <w:t>Work</w:t>
      </w:r>
      <w:r w:rsidRPr="001D6FDC">
        <w:t xml:space="preserve"> Hazard Assessment Form</w:t>
      </w:r>
    </w:p>
    <w:p w14:paraId="4F77BEAA" w14:textId="77777777" w:rsidR="009A202B" w:rsidRPr="001D6FDC" w:rsidRDefault="006753D1" w:rsidP="008252EE">
      <w:pPr>
        <w:pStyle w:val="Heading4"/>
      </w:pPr>
      <w:r w:rsidRPr="006753D1">
        <w:t xml:space="preserve">Consultants, Contractors and Suppliers </w:t>
      </w:r>
      <w:r w:rsidR="00750586">
        <w:t xml:space="preserve">IMS </w:t>
      </w:r>
      <w:r w:rsidRPr="006753D1">
        <w:t>Performance Requirements</w:t>
      </w:r>
    </w:p>
    <w:p w14:paraId="3FDA60DD" w14:textId="77777777" w:rsidR="00BE02CA" w:rsidRPr="008252EE" w:rsidRDefault="00BE02CA" w:rsidP="001D6FDC">
      <w:pPr>
        <w:pStyle w:val="Heading3"/>
      </w:pPr>
      <w:r w:rsidRPr="008252EE">
        <w:t>Attendees will include:</w:t>
      </w:r>
    </w:p>
    <w:p w14:paraId="37C2E7B6" w14:textId="77777777" w:rsidR="00BE02CA" w:rsidRPr="001D6FDC" w:rsidRDefault="00EE4178" w:rsidP="008252EE">
      <w:pPr>
        <w:pStyle w:val="Heading4"/>
        <w:rPr>
          <w:lang w:val="en-CA"/>
        </w:rPr>
      </w:pPr>
      <w:r w:rsidRPr="001D6FDC">
        <w:rPr>
          <w:lang w:val="en-CA"/>
        </w:rPr>
        <w:t>Region</w:t>
      </w:r>
      <w:r w:rsidR="00BE02CA" w:rsidRPr="001D6FDC">
        <w:rPr>
          <w:lang w:val="en-CA"/>
        </w:rPr>
        <w:t>’s representatives</w:t>
      </w:r>
    </w:p>
    <w:p w14:paraId="4B3FFA66" w14:textId="77777777" w:rsidR="00BE02CA" w:rsidRPr="003C5FE6" w:rsidRDefault="00BE02CA" w:rsidP="004D24B8">
      <w:pPr>
        <w:pStyle w:val="Heading4"/>
        <w:rPr>
          <w:lang w:val="en-CA"/>
        </w:rPr>
      </w:pPr>
      <w:r w:rsidRPr="003C5FE6">
        <w:rPr>
          <w:lang w:val="en-CA"/>
        </w:rPr>
        <w:t xml:space="preserve">Contractor’s </w:t>
      </w:r>
      <w:r w:rsidR="003C5FE6">
        <w:rPr>
          <w:lang w:val="en-CA"/>
        </w:rPr>
        <w:t xml:space="preserve">representatives, including the </w:t>
      </w:r>
      <w:r w:rsidR="003C5FE6" w:rsidRPr="003C5FE6">
        <w:rPr>
          <w:lang w:val="en-CA"/>
        </w:rPr>
        <w:t>Project Manager and Site Supervisor</w:t>
      </w:r>
    </w:p>
    <w:p w14:paraId="7075E741" w14:textId="77777777" w:rsidR="00BE02CA" w:rsidRPr="001D6FDC" w:rsidRDefault="00095237" w:rsidP="008252EE">
      <w:pPr>
        <w:pStyle w:val="Heading4"/>
        <w:rPr>
          <w:lang w:val="en-CA"/>
        </w:rPr>
      </w:pPr>
      <w:r w:rsidRPr="001D6FDC">
        <w:rPr>
          <w:lang w:val="en-CA"/>
        </w:rPr>
        <w:t xml:space="preserve">Any </w:t>
      </w:r>
      <w:r w:rsidR="00BE02CA" w:rsidRPr="001D6FDC">
        <w:rPr>
          <w:lang w:val="en-CA"/>
        </w:rPr>
        <w:t xml:space="preserve">Subcontractors’ representatives whom </w:t>
      </w:r>
      <w:r w:rsidRPr="001D6FDC">
        <w:rPr>
          <w:lang w:val="en-CA"/>
        </w:rPr>
        <w:t xml:space="preserve">the </w:t>
      </w:r>
      <w:r w:rsidR="00BE02CA" w:rsidRPr="001D6FDC">
        <w:rPr>
          <w:lang w:val="en-CA"/>
        </w:rPr>
        <w:t xml:space="preserve">Contractor may </w:t>
      </w:r>
      <w:r w:rsidR="003C5FE6" w:rsidRPr="001D6FDC">
        <w:rPr>
          <w:lang w:val="en-CA"/>
        </w:rPr>
        <w:t>desire,</w:t>
      </w:r>
      <w:r w:rsidR="00BE02CA" w:rsidRPr="001D6FDC">
        <w:rPr>
          <w:lang w:val="en-CA"/>
        </w:rPr>
        <w:t xml:space="preserve"> or </w:t>
      </w:r>
      <w:r w:rsidRPr="001D6FDC">
        <w:rPr>
          <w:lang w:val="en-CA"/>
        </w:rPr>
        <w:t xml:space="preserve">the Consultant </w:t>
      </w:r>
      <w:r w:rsidR="00BE02CA" w:rsidRPr="001D6FDC">
        <w:rPr>
          <w:lang w:val="en-CA"/>
        </w:rPr>
        <w:t>may request to attend</w:t>
      </w:r>
    </w:p>
    <w:p w14:paraId="76359E66" w14:textId="77777777" w:rsidR="00BE02CA" w:rsidRPr="001D6FDC" w:rsidRDefault="00095237" w:rsidP="008252EE">
      <w:pPr>
        <w:pStyle w:val="Heading4"/>
        <w:rPr>
          <w:lang w:val="en-CA"/>
        </w:rPr>
      </w:pPr>
      <w:r w:rsidRPr="001D6FDC">
        <w:rPr>
          <w:lang w:val="en-CA"/>
        </w:rPr>
        <w:t xml:space="preserve">Consultant’s </w:t>
      </w:r>
      <w:r w:rsidR="00BE02CA" w:rsidRPr="001D6FDC">
        <w:rPr>
          <w:lang w:val="en-CA"/>
        </w:rPr>
        <w:t>representatives</w:t>
      </w:r>
    </w:p>
    <w:p w14:paraId="020A9D94" w14:textId="77777777" w:rsidR="00BE02CA" w:rsidRPr="001D6FDC" w:rsidRDefault="00BE02CA" w:rsidP="008252EE">
      <w:pPr>
        <w:pStyle w:val="Heading4"/>
        <w:rPr>
          <w:lang w:val="en-CA"/>
        </w:rPr>
      </w:pPr>
      <w:r w:rsidRPr="001D6FDC">
        <w:rPr>
          <w:lang w:val="en-CA"/>
        </w:rPr>
        <w:t>Others as appropriate</w:t>
      </w:r>
    </w:p>
    <w:p w14:paraId="6C4BE73E" w14:textId="77777777" w:rsidR="006753D1" w:rsidRPr="006753D1" w:rsidRDefault="006753D1" w:rsidP="006753D1">
      <w:pPr>
        <w:pStyle w:val="Heading3"/>
      </w:pPr>
      <w:r w:rsidRPr="006753D1">
        <w:t>A pre-construction meeting agenda</w:t>
      </w:r>
      <w:r w:rsidR="009628F4">
        <w:t xml:space="preserve"> template</w:t>
      </w:r>
      <w:r w:rsidRPr="006753D1">
        <w:t xml:space="preserve">, </w:t>
      </w:r>
      <w:r w:rsidR="00A01523" w:rsidRPr="00A43ADB">
        <w:t xml:space="preserve">(see </w:t>
      </w:r>
      <w:r w:rsidRPr="00A43ADB">
        <w:t>Section 1200A</w:t>
      </w:r>
      <w:r w:rsidR="00A01523" w:rsidRPr="00A43ADB">
        <w:t>)</w:t>
      </w:r>
      <w:r w:rsidRPr="00125BD7">
        <w:t xml:space="preserve"> is</w:t>
      </w:r>
      <w:r w:rsidRPr="006753D1">
        <w:t xml:space="preserve"> included as a supplement to this Section.</w:t>
      </w:r>
    </w:p>
    <w:p w14:paraId="36F3235F" w14:textId="77777777" w:rsidR="006753D1" w:rsidRPr="006753D1" w:rsidRDefault="00A01523" w:rsidP="006753D1">
      <w:pPr>
        <w:pStyle w:val="Heading3"/>
      </w:pPr>
      <w:r>
        <w:t xml:space="preserve">The </w:t>
      </w:r>
      <w:r w:rsidR="006753D1" w:rsidRPr="006753D1">
        <w:t xml:space="preserve">Contractor </w:t>
      </w:r>
      <w:r>
        <w:t>shall</w:t>
      </w:r>
      <w:r w:rsidR="006753D1" w:rsidRPr="006753D1">
        <w:t>:</w:t>
      </w:r>
    </w:p>
    <w:p w14:paraId="28A0C902" w14:textId="77777777" w:rsidR="006753D1" w:rsidRPr="006753D1" w:rsidRDefault="006753D1" w:rsidP="006753D1">
      <w:pPr>
        <w:pStyle w:val="Heading4"/>
      </w:pPr>
      <w:r w:rsidRPr="006753D1">
        <w:t xml:space="preserve">Comply with </w:t>
      </w:r>
      <w:r w:rsidR="00A01523">
        <w:t xml:space="preserve">the </w:t>
      </w:r>
      <w:r w:rsidRPr="006753D1">
        <w:t>Consultant's allocation of mobilization areas of site; for field offices and sheds, for access, traffic, and parking facilities.</w:t>
      </w:r>
    </w:p>
    <w:p w14:paraId="3B4C0EDE" w14:textId="77777777" w:rsidR="006753D1" w:rsidRPr="006753D1" w:rsidRDefault="006753D1" w:rsidP="006753D1">
      <w:pPr>
        <w:pStyle w:val="Heading4"/>
      </w:pPr>
      <w:r w:rsidRPr="006753D1">
        <w:t>During construction coordinate use of site and facilities through Consultant's procedures for intra project communications: Submittals, reports and records, schedules, coordination of drawings, recommendations, and resolution of ambiguities and conflicts.</w:t>
      </w:r>
    </w:p>
    <w:p w14:paraId="6FE33CE0" w14:textId="77777777" w:rsidR="006753D1" w:rsidRPr="006753D1" w:rsidRDefault="006753D1" w:rsidP="006753D1">
      <w:pPr>
        <w:pStyle w:val="Heading4"/>
      </w:pPr>
      <w:r w:rsidRPr="006753D1">
        <w:t>Comply with instructions of Consultant for use of temporary utilities and construction facilities.</w:t>
      </w:r>
    </w:p>
    <w:p w14:paraId="7BA36298" w14:textId="77777777" w:rsidR="00BE02CA" w:rsidRPr="001D6FDC" w:rsidRDefault="00992253" w:rsidP="008252EE">
      <w:pPr>
        <w:pStyle w:val="Heading2"/>
      </w:pPr>
      <w:r>
        <w:t>Scheduling Workshop</w:t>
      </w:r>
    </w:p>
    <w:p w14:paraId="460A5FEC" w14:textId="77777777" w:rsidR="006753D1" w:rsidRPr="00BD4581" w:rsidRDefault="006753D1" w:rsidP="00BD4581">
      <w:pPr>
        <w:pStyle w:val="Heading3"/>
      </w:pPr>
      <w:r w:rsidRPr="00BD4581">
        <w:t xml:space="preserve">As set forth in </w:t>
      </w:r>
      <w:r w:rsidRPr="00A43ADB">
        <w:t xml:space="preserve">Section 01310 </w:t>
      </w:r>
      <w:r w:rsidR="00992253" w:rsidRPr="00A43ADB">
        <w:t>–</w:t>
      </w:r>
      <w:r w:rsidRPr="00A43ADB">
        <w:t xml:space="preserve"> </w:t>
      </w:r>
      <w:r w:rsidR="00992253" w:rsidRPr="00A43ADB">
        <w:t xml:space="preserve">Construction </w:t>
      </w:r>
      <w:r w:rsidRPr="00A43ADB">
        <w:t>Schedules.</w:t>
      </w:r>
    </w:p>
    <w:p w14:paraId="170EC092" w14:textId="77777777" w:rsidR="006753D1" w:rsidRPr="00BD4581" w:rsidRDefault="006753D1" w:rsidP="00BD4581">
      <w:pPr>
        <w:pStyle w:val="Heading3"/>
      </w:pPr>
      <w:r w:rsidRPr="00BD4581">
        <w:t xml:space="preserve">Establish </w:t>
      </w:r>
      <w:r w:rsidR="00A01523">
        <w:t xml:space="preserve">a </w:t>
      </w:r>
      <w:r w:rsidRPr="00BD4581">
        <w:t xml:space="preserve">time and location of meetings and notify </w:t>
      </w:r>
      <w:r w:rsidR="00A01523">
        <w:t xml:space="preserve">the </w:t>
      </w:r>
      <w:r w:rsidRPr="00BD4581">
        <w:t xml:space="preserve">parties concerned minimum </w:t>
      </w:r>
      <w:r w:rsidR="00A01523">
        <w:t xml:space="preserve">of </w:t>
      </w:r>
      <w:r w:rsidRPr="00BD4581">
        <w:t xml:space="preserve">5 days before meeting. </w:t>
      </w:r>
    </w:p>
    <w:p w14:paraId="2BFE60BB" w14:textId="77777777" w:rsidR="00BE02CA" w:rsidRPr="001D6FDC" w:rsidRDefault="00BE02CA" w:rsidP="008252EE">
      <w:pPr>
        <w:pStyle w:val="Heading2"/>
      </w:pPr>
      <w:r w:rsidRPr="001D6FDC">
        <w:t>Progress</w:t>
      </w:r>
      <w:r w:rsidR="008063E2" w:rsidRPr="001D6FDC">
        <w:t xml:space="preserve"> </w:t>
      </w:r>
      <w:r w:rsidRPr="001D6FDC">
        <w:t>Meetings</w:t>
      </w:r>
    </w:p>
    <w:p w14:paraId="58D1A88B" w14:textId="77777777" w:rsidR="00BE02CA" w:rsidRPr="001D6FDC" w:rsidRDefault="00095237" w:rsidP="001D6FDC">
      <w:pPr>
        <w:pStyle w:val="Heading3"/>
      </w:pPr>
      <w:r w:rsidRPr="001D6FDC">
        <w:t xml:space="preserve">The Consultant </w:t>
      </w:r>
      <w:r w:rsidR="00BE02CA" w:rsidRPr="001D6FDC">
        <w:t xml:space="preserve">will schedule regular progress meetings at </w:t>
      </w:r>
      <w:r w:rsidRPr="001D6FDC">
        <w:t>the S</w:t>
      </w:r>
      <w:r w:rsidR="00BE02CA" w:rsidRPr="001D6FDC">
        <w:t xml:space="preserve">ite, conducted </w:t>
      </w:r>
      <w:r w:rsidR="00927C5A">
        <w:t>biweekly</w:t>
      </w:r>
      <w:r w:rsidR="00BE02CA" w:rsidRPr="001D6FDC">
        <w:t xml:space="preserve"> to review the Work progress, </w:t>
      </w:r>
      <w:r w:rsidRPr="001D6FDC">
        <w:t xml:space="preserve">the </w:t>
      </w:r>
      <w:r w:rsidR="00BE02CA" w:rsidRPr="001D6FDC">
        <w:t xml:space="preserve">progress schedule, </w:t>
      </w:r>
      <w:r w:rsidRPr="001D6FDC">
        <w:t>s</w:t>
      </w:r>
      <w:r w:rsidR="00BE02CA" w:rsidRPr="001D6FDC">
        <w:t xml:space="preserve">hop </w:t>
      </w:r>
      <w:r w:rsidRPr="001D6FDC">
        <w:t>d</w:t>
      </w:r>
      <w:r w:rsidR="00BE02CA" w:rsidRPr="001D6FDC">
        <w:t xml:space="preserve">rawing and </w:t>
      </w:r>
      <w:r w:rsidRPr="001D6FDC">
        <w:t>s</w:t>
      </w:r>
      <w:r w:rsidR="00BE02CA" w:rsidRPr="001D6FDC">
        <w:t>ample submission schedule</w:t>
      </w:r>
      <w:r w:rsidRPr="001D6FDC">
        <w:t>s</w:t>
      </w:r>
      <w:r w:rsidR="00BE02CA" w:rsidRPr="001D6FDC">
        <w:t xml:space="preserve">, </w:t>
      </w:r>
      <w:r w:rsidRPr="001D6FDC">
        <w:t>a</w:t>
      </w:r>
      <w:r w:rsidR="00BE02CA" w:rsidRPr="001D6FDC">
        <w:t>pplication</w:t>
      </w:r>
      <w:r w:rsidRPr="001D6FDC">
        <w:t>s</w:t>
      </w:r>
      <w:r w:rsidR="00BE02CA" w:rsidRPr="001D6FDC">
        <w:t xml:space="preserve"> for </w:t>
      </w:r>
      <w:r w:rsidRPr="001D6FDC">
        <w:t>p</w:t>
      </w:r>
      <w:r w:rsidR="00BE02CA" w:rsidRPr="001D6FDC">
        <w:t xml:space="preserve">ayment, </w:t>
      </w:r>
      <w:r w:rsidRPr="001D6FDC">
        <w:t>C</w:t>
      </w:r>
      <w:r w:rsidR="00BE02CA" w:rsidRPr="001D6FDC">
        <w:t xml:space="preserve">ontract modifications, and </w:t>
      </w:r>
      <w:r w:rsidRPr="001D6FDC">
        <w:t xml:space="preserve">any </w:t>
      </w:r>
      <w:r w:rsidR="00BE02CA" w:rsidRPr="001D6FDC">
        <w:t xml:space="preserve">other matters </w:t>
      </w:r>
      <w:r w:rsidRPr="001D6FDC">
        <w:t xml:space="preserve">requiring </w:t>
      </w:r>
      <w:r w:rsidR="00BE02CA" w:rsidRPr="001D6FDC">
        <w:t>discussion and resolution.</w:t>
      </w:r>
    </w:p>
    <w:p w14:paraId="7E3BC8B0" w14:textId="77777777" w:rsidR="00BE02CA" w:rsidRPr="001D6FDC" w:rsidRDefault="00BE02CA" w:rsidP="001D6FDC">
      <w:pPr>
        <w:pStyle w:val="Heading3"/>
      </w:pPr>
      <w:r w:rsidRPr="001D6FDC">
        <w:t>Attendees will include:</w:t>
      </w:r>
    </w:p>
    <w:p w14:paraId="568F133A" w14:textId="77777777" w:rsidR="00BE02CA" w:rsidRPr="001D6FDC" w:rsidRDefault="00EE4178" w:rsidP="008252EE">
      <w:pPr>
        <w:pStyle w:val="Heading4"/>
        <w:rPr>
          <w:lang w:val="en-CA"/>
        </w:rPr>
      </w:pPr>
      <w:r w:rsidRPr="001D6FDC">
        <w:rPr>
          <w:lang w:val="en-CA"/>
        </w:rPr>
        <w:t>Region</w:t>
      </w:r>
      <w:r w:rsidR="00BE02CA" w:rsidRPr="001D6FDC">
        <w:rPr>
          <w:lang w:val="en-CA"/>
        </w:rPr>
        <w:t>’s representative(s), as appropriate</w:t>
      </w:r>
    </w:p>
    <w:p w14:paraId="49E18BAF" w14:textId="77777777" w:rsidR="00BE02CA" w:rsidRPr="001D6FDC" w:rsidRDefault="00BE02CA" w:rsidP="008252EE">
      <w:pPr>
        <w:pStyle w:val="Heading4"/>
        <w:rPr>
          <w:lang w:val="en-CA"/>
        </w:rPr>
      </w:pPr>
      <w:r w:rsidRPr="001D6FDC">
        <w:rPr>
          <w:lang w:val="en-CA"/>
        </w:rPr>
        <w:t xml:space="preserve">Contractor, Subcontractors, and </w:t>
      </w:r>
      <w:r w:rsidR="00095237" w:rsidRPr="001D6FDC">
        <w:rPr>
          <w:lang w:val="en-CA"/>
        </w:rPr>
        <w:t>s</w:t>
      </w:r>
      <w:r w:rsidRPr="001D6FDC">
        <w:rPr>
          <w:lang w:val="en-CA"/>
        </w:rPr>
        <w:t>uppliers, as appropriate</w:t>
      </w:r>
    </w:p>
    <w:p w14:paraId="6CB89CD3" w14:textId="77777777" w:rsidR="00BE02CA" w:rsidRPr="001D6FDC" w:rsidRDefault="00095237" w:rsidP="008252EE">
      <w:pPr>
        <w:pStyle w:val="Heading4"/>
        <w:rPr>
          <w:lang w:val="en-CA"/>
        </w:rPr>
      </w:pPr>
      <w:r w:rsidRPr="001D6FDC">
        <w:rPr>
          <w:lang w:val="en-CA"/>
        </w:rPr>
        <w:t xml:space="preserve">Consultant’s </w:t>
      </w:r>
      <w:r w:rsidR="00BE02CA" w:rsidRPr="001D6FDC">
        <w:rPr>
          <w:lang w:val="en-CA"/>
        </w:rPr>
        <w:t>representative(s)</w:t>
      </w:r>
    </w:p>
    <w:p w14:paraId="01654C35" w14:textId="77777777" w:rsidR="00BE02CA" w:rsidRPr="001D6FDC" w:rsidRDefault="00BE02CA" w:rsidP="008252EE">
      <w:pPr>
        <w:pStyle w:val="Heading4"/>
        <w:rPr>
          <w:lang w:val="en-CA"/>
        </w:rPr>
      </w:pPr>
      <w:r w:rsidRPr="001D6FDC">
        <w:rPr>
          <w:lang w:val="en-CA"/>
        </w:rPr>
        <w:t>Others as appropriate</w:t>
      </w:r>
    </w:p>
    <w:p w14:paraId="262942FB" w14:textId="77777777" w:rsidR="00BE02CA" w:rsidRPr="001D6FDC" w:rsidRDefault="00BE02CA" w:rsidP="008252EE">
      <w:pPr>
        <w:pStyle w:val="Heading2"/>
      </w:pPr>
      <w:r w:rsidRPr="008252EE">
        <w:t>Quality</w:t>
      </w:r>
      <w:r w:rsidR="008063E2" w:rsidRPr="001D6FDC">
        <w:t xml:space="preserve"> </w:t>
      </w:r>
      <w:r w:rsidRPr="001D6FDC">
        <w:t>Control and</w:t>
      </w:r>
      <w:r w:rsidR="008063E2" w:rsidRPr="001D6FDC">
        <w:t xml:space="preserve"> </w:t>
      </w:r>
      <w:r w:rsidRPr="001D6FDC">
        <w:t>Coordination</w:t>
      </w:r>
      <w:r w:rsidR="008063E2" w:rsidRPr="001D6FDC">
        <w:t xml:space="preserve"> </w:t>
      </w:r>
      <w:r w:rsidRPr="001D6FDC">
        <w:t>Meetings</w:t>
      </w:r>
    </w:p>
    <w:p w14:paraId="17FB53BB" w14:textId="77777777" w:rsidR="00927C5A" w:rsidRPr="00927C5A" w:rsidRDefault="00927C5A" w:rsidP="00927C5A">
      <w:pPr>
        <w:pStyle w:val="Heading3"/>
      </w:pPr>
      <w:r w:rsidRPr="00927C5A">
        <w:t>Quality control and coordination meetings will be scheduled by the Consultant on a regular basis and as necessary to review test and inspection reports, and other matters relating to quality control of the Work, the work of the Subcontractors, and coordination of the Work (including issues related to the facilities ongoing operation).</w:t>
      </w:r>
    </w:p>
    <w:p w14:paraId="1FC7E2EC" w14:textId="77777777" w:rsidR="00BE02CA" w:rsidRPr="001D6FDC" w:rsidRDefault="00BE02CA" w:rsidP="001D6FDC">
      <w:pPr>
        <w:pStyle w:val="Heading3"/>
      </w:pPr>
      <w:r w:rsidRPr="001D6FDC">
        <w:lastRenderedPageBreak/>
        <w:t>Attendees will include:</w:t>
      </w:r>
    </w:p>
    <w:p w14:paraId="5259397C" w14:textId="77777777" w:rsidR="00BE02CA" w:rsidRPr="001D6FDC" w:rsidRDefault="00BE02CA" w:rsidP="008252EE">
      <w:pPr>
        <w:pStyle w:val="Heading4"/>
        <w:rPr>
          <w:lang w:val="en-CA"/>
        </w:rPr>
      </w:pPr>
      <w:r w:rsidRPr="001D6FDC">
        <w:rPr>
          <w:lang w:val="en-CA"/>
        </w:rPr>
        <w:t>Contractor.</w:t>
      </w:r>
    </w:p>
    <w:p w14:paraId="43FF1FA7" w14:textId="77777777" w:rsidR="00BE02CA" w:rsidRPr="001D6FDC" w:rsidRDefault="00BE02CA" w:rsidP="008252EE">
      <w:pPr>
        <w:pStyle w:val="Heading4"/>
        <w:rPr>
          <w:lang w:val="en-CA"/>
        </w:rPr>
      </w:pPr>
      <w:r w:rsidRPr="001D6FDC">
        <w:rPr>
          <w:lang w:val="en-CA"/>
        </w:rPr>
        <w:t>Contractor’s designated quality control representative.</w:t>
      </w:r>
    </w:p>
    <w:p w14:paraId="2D6E247C" w14:textId="77777777" w:rsidR="00BE02CA" w:rsidRPr="001D6FDC" w:rsidRDefault="00BE02CA" w:rsidP="008252EE">
      <w:pPr>
        <w:pStyle w:val="Heading4"/>
        <w:rPr>
          <w:lang w:val="en-CA"/>
        </w:rPr>
      </w:pPr>
      <w:r w:rsidRPr="001D6FDC">
        <w:rPr>
          <w:lang w:val="en-CA"/>
        </w:rPr>
        <w:t xml:space="preserve">Subcontractors and </w:t>
      </w:r>
      <w:r w:rsidR="00095237" w:rsidRPr="001D6FDC">
        <w:rPr>
          <w:lang w:val="en-CA"/>
        </w:rPr>
        <w:t>s</w:t>
      </w:r>
      <w:r w:rsidRPr="001D6FDC">
        <w:rPr>
          <w:lang w:val="en-CA"/>
        </w:rPr>
        <w:t>uppliers, as necessary.</w:t>
      </w:r>
    </w:p>
    <w:p w14:paraId="757A6237" w14:textId="77777777" w:rsidR="00BE02CA" w:rsidRDefault="00095237" w:rsidP="008252EE">
      <w:pPr>
        <w:pStyle w:val="Heading4"/>
        <w:rPr>
          <w:lang w:val="en-CA"/>
        </w:rPr>
      </w:pPr>
      <w:r w:rsidRPr="001D6FDC">
        <w:rPr>
          <w:lang w:val="en-CA"/>
        </w:rPr>
        <w:t xml:space="preserve">Consultant’s </w:t>
      </w:r>
      <w:r w:rsidR="00BE02CA" w:rsidRPr="001D6FDC">
        <w:rPr>
          <w:lang w:val="en-CA"/>
        </w:rPr>
        <w:t xml:space="preserve">representatives. </w:t>
      </w:r>
    </w:p>
    <w:p w14:paraId="7316C885" w14:textId="77777777" w:rsidR="00927C5A" w:rsidRPr="001D6FDC" w:rsidRDefault="00927C5A" w:rsidP="00927C5A">
      <w:pPr>
        <w:pStyle w:val="Heading4"/>
        <w:rPr>
          <w:lang w:val="en-CA"/>
        </w:rPr>
      </w:pPr>
      <w:r>
        <w:rPr>
          <w:lang w:val="en-CA"/>
        </w:rPr>
        <w:t xml:space="preserve">Region’s representatives or as appropriate </w:t>
      </w:r>
    </w:p>
    <w:p w14:paraId="4C178FED" w14:textId="77777777" w:rsidR="00BE02CA" w:rsidRPr="001D6FDC" w:rsidRDefault="00BE02CA" w:rsidP="008252EE">
      <w:pPr>
        <w:pStyle w:val="Heading2"/>
      </w:pPr>
      <w:r w:rsidRPr="008252EE">
        <w:t>Facility</w:t>
      </w:r>
      <w:r w:rsidR="008063E2" w:rsidRPr="001D6FDC">
        <w:t xml:space="preserve"> </w:t>
      </w:r>
      <w:r w:rsidRPr="001D6FDC">
        <w:t>Startup Meetings</w:t>
      </w:r>
    </w:p>
    <w:p w14:paraId="3EF94972" w14:textId="77777777" w:rsidR="00BE02CA" w:rsidRPr="001D6FDC" w:rsidRDefault="00927C5A" w:rsidP="001D6FDC">
      <w:pPr>
        <w:pStyle w:val="Heading3"/>
      </w:pPr>
      <w:r w:rsidRPr="00927C5A">
        <w:rPr>
          <w:lang w:val="en-US"/>
        </w:rPr>
        <w:t>The Contractor shall schedule</w:t>
      </w:r>
      <w:r w:rsidR="00BE02CA" w:rsidRPr="001D6FDC">
        <w:t xml:space="preserve"> and attend a minimum of two facility </w:t>
      </w:r>
      <w:proofErr w:type="spellStart"/>
      <w:r w:rsidR="00BE02CA" w:rsidRPr="001D6FDC">
        <w:t>startup</w:t>
      </w:r>
      <w:proofErr w:type="spellEnd"/>
      <w:r w:rsidR="00BE02CA" w:rsidRPr="001D6FDC">
        <w:t xml:space="preserve"> meetings. The first of such meetings </w:t>
      </w:r>
      <w:r w:rsidRPr="00927C5A">
        <w:rPr>
          <w:lang w:val="en-US"/>
        </w:rPr>
        <w:t>shall be coordinated with the Region and shall be h</w:t>
      </w:r>
      <w:r>
        <w:rPr>
          <w:lang w:val="en-US"/>
        </w:rPr>
        <w:t xml:space="preserve">eld </w:t>
      </w:r>
      <w:r w:rsidR="00BE02CA" w:rsidRPr="001D6FDC">
        <w:t xml:space="preserve">prior to submitting </w:t>
      </w:r>
      <w:r w:rsidR="00095237" w:rsidRPr="001D6FDC">
        <w:t xml:space="preserve">the </w:t>
      </w:r>
      <w:r w:rsidR="00BE02CA" w:rsidRPr="001D6FDC">
        <w:t>Facility Startup Plan, as specified in Section 01810</w:t>
      </w:r>
      <w:r w:rsidR="00095237" w:rsidRPr="001D6FDC">
        <w:t xml:space="preserve"> - </w:t>
      </w:r>
      <w:r w:rsidR="00BE02CA" w:rsidRPr="001D6FDC">
        <w:t xml:space="preserve">Equipment Testing and Facility </w:t>
      </w:r>
      <w:r>
        <w:t>Commissioning</w:t>
      </w:r>
      <w:r w:rsidR="00BE02CA" w:rsidRPr="001D6FDC">
        <w:t>, and shall include preliminary discussions regarding such plan.</w:t>
      </w:r>
    </w:p>
    <w:p w14:paraId="7C8365CA" w14:textId="77777777" w:rsidR="00BE02CA" w:rsidRPr="001D6FDC" w:rsidRDefault="00BE02CA" w:rsidP="001D6FDC">
      <w:pPr>
        <w:pStyle w:val="Heading3"/>
      </w:pPr>
      <w:r w:rsidRPr="001D6FDC">
        <w:t xml:space="preserve">Agenda items shall include, but not be limited to, content of </w:t>
      </w:r>
      <w:r w:rsidR="00095237" w:rsidRPr="001D6FDC">
        <w:t xml:space="preserve">the </w:t>
      </w:r>
      <w:r w:rsidRPr="001D6FDC">
        <w:t xml:space="preserve">Facility Startup Plan, </w:t>
      </w:r>
      <w:r w:rsidR="00095237" w:rsidRPr="001D6FDC">
        <w:t xml:space="preserve">any </w:t>
      </w:r>
      <w:r w:rsidRPr="001D6FDC">
        <w:t xml:space="preserve">coordination needed between </w:t>
      </w:r>
      <w:r w:rsidR="00095237" w:rsidRPr="001D6FDC">
        <w:t xml:space="preserve">the </w:t>
      </w:r>
      <w:r w:rsidRPr="001D6FDC">
        <w:t xml:space="preserve">various parties in attendance, and </w:t>
      </w:r>
      <w:r w:rsidR="00095237" w:rsidRPr="001D6FDC">
        <w:t xml:space="preserve">any </w:t>
      </w:r>
      <w:r w:rsidRPr="001D6FDC">
        <w:t xml:space="preserve">potential problems associated with </w:t>
      </w:r>
      <w:proofErr w:type="spellStart"/>
      <w:r w:rsidRPr="001D6FDC">
        <w:t>startup</w:t>
      </w:r>
      <w:proofErr w:type="spellEnd"/>
      <w:r w:rsidRPr="001D6FDC">
        <w:t>.</w:t>
      </w:r>
    </w:p>
    <w:p w14:paraId="57E4EC3E" w14:textId="77777777" w:rsidR="00BE02CA" w:rsidRPr="001D6FDC" w:rsidRDefault="00BE02CA" w:rsidP="001D6FDC">
      <w:pPr>
        <w:pStyle w:val="Heading3"/>
      </w:pPr>
      <w:r w:rsidRPr="001D6FDC">
        <w:t>Attendees will include:</w:t>
      </w:r>
    </w:p>
    <w:p w14:paraId="0447FC17" w14:textId="77777777" w:rsidR="00BE02CA" w:rsidRPr="001D6FDC" w:rsidRDefault="00BE02CA" w:rsidP="008252EE">
      <w:pPr>
        <w:pStyle w:val="Heading4"/>
        <w:rPr>
          <w:lang w:val="en-CA"/>
        </w:rPr>
      </w:pPr>
      <w:r w:rsidRPr="001D6FDC">
        <w:rPr>
          <w:lang w:val="en-CA"/>
        </w:rPr>
        <w:t>Contractor</w:t>
      </w:r>
    </w:p>
    <w:p w14:paraId="589EB19B" w14:textId="77777777" w:rsidR="00BE02CA" w:rsidRPr="001D6FDC" w:rsidRDefault="00BE02CA" w:rsidP="008252EE">
      <w:pPr>
        <w:pStyle w:val="Heading4"/>
        <w:rPr>
          <w:lang w:val="en-CA"/>
        </w:rPr>
      </w:pPr>
      <w:r w:rsidRPr="001D6FDC">
        <w:rPr>
          <w:lang w:val="en-CA"/>
        </w:rPr>
        <w:t>Contractor’s designated quality control representative.</w:t>
      </w:r>
    </w:p>
    <w:p w14:paraId="5B106A70" w14:textId="77777777" w:rsidR="00BE02CA" w:rsidRPr="001D6FDC" w:rsidRDefault="00095237" w:rsidP="008252EE">
      <w:pPr>
        <w:pStyle w:val="Heading4"/>
        <w:rPr>
          <w:lang w:val="en-CA"/>
        </w:rPr>
      </w:pPr>
      <w:r w:rsidRPr="001D6FDC">
        <w:rPr>
          <w:lang w:val="en-CA"/>
        </w:rPr>
        <w:t xml:space="preserve">Any </w:t>
      </w:r>
      <w:r w:rsidR="00BE02CA" w:rsidRPr="001D6FDC">
        <w:rPr>
          <w:lang w:val="en-CA"/>
        </w:rPr>
        <w:t xml:space="preserve">Subcontractors and equipment manufacturer’s representatives whom </w:t>
      </w:r>
      <w:r w:rsidRPr="001D6FDC">
        <w:rPr>
          <w:lang w:val="en-CA"/>
        </w:rPr>
        <w:t xml:space="preserve">the </w:t>
      </w:r>
      <w:r w:rsidR="00BE02CA" w:rsidRPr="001D6FDC">
        <w:rPr>
          <w:lang w:val="en-CA"/>
        </w:rPr>
        <w:t xml:space="preserve">Contractor deems to be directly involved in facility </w:t>
      </w:r>
      <w:proofErr w:type="spellStart"/>
      <w:r w:rsidR="00BE02CA" w:rsidRPr="001D6FDC">
        <w:rPr>
          <w:lang w:val="en-CA"/>
        </w:rPr>
        <w:t>startup</w:t>
      </w:r>
      <w:proofErr w:type="spellEnd"/>
    </w:p>
    <w:p w14:paraId="1FD03071" w14:textId="77777777" w:rsidR="00BE02CA" w:rsidRPr="001D6FDC" w:rsidRDefault="00095237" w:rsidP="008252EE">
      <w:pPr>
        <w:pStyle w:val="Heading4"/>
        <w:rPr>
          <w:lang w:val="en-CA"/>
        </w:rPr>
      </w:pPr>
      <w:r w:rsidRPr="001D6FDC">
        <w:rPr>
          <w:lang w:val="en-CA"/>
        </w:rPr>
        <w:t xml:space="preserve">Consultant’s </w:t>
      </w:r>
      <w:r w:rsidR="00BE02CA" w:rsidRPr="001D6FDC">
        <w:rPr>
          <w:lang w:val="en-CA"/>
        </w:rPr>
        <w:t xml:space="preserve">representatives </w:t>
      </w:r>
    </w:p>
    <w:p w14:paraId="10DF2C28" w14:textId="77777777" w:rsidR="00BE02CA" w:rsidRDefault="00EE4178" w:rsidP="008252EE">
      <w:pPr>
        <w:pStyle w:val="Heading4"/>
        <w:rPr>
          <w:lang w:val="en-CA"/>
        </w:rPr>
      </w:pPr>
      <w:r w:rsidRPr="001D6FDC">
        <w:rPr>
          <w:lang w:val="en-CA"/>
        </w:rPr>
        <w:t>Region</w:t>
      </w:r>
      <w:r w:rsidR="00BE02CA" w:rsidRPr="001D6FDC">
        <w:rPr>
          <w:lang w:val="en-CA"/>
        </w:rPr>
        <w:t>’s operations personnel</w:t>
      </w:r>
    </w:p>
    <w:p w14:paraId="5CADAA7C" w14:textId="77777777" w:rsidR="00BD4581" w:rsidRPr="001D6FDC" w:rsidRDefault="00BD4581" w:rsidP="008252EE">
      <w:pPr>
        <w:pStyle w:val="Heading4"/>
        <w:rPr>
          <w:lang w:val="en-CA"/>
        </w:rPr>
      </w:pPr>
      <w:r>
        <w:rPr>
          <w:lang w:val="en-CA"/>
        </w:rPr>
        <w:t>Local Area Municipality representatives</w:t>
      </w:r>
    </w:p>
    <w:p w14:paraId="0D723A7B" w14:textId="77777777" w:rsidR="00BE02CA" w:rsidRPr="001D6FDC" w:rsidRDefault="00BE02CA" w:rsidP="008252EE">
      <w:pPr>
        <w:pStyle w:val="Heading4"/>
        <w:rPr>
          <w:lang w:val="en-CA"/>
        </w:rPr>
      </w:pPr>
      <w:r w:rsidRPr="001D6FDC">
        <w:rPr>
          <w:lang w:val="en-CA"/>
        </w:rPr>
        <w:t xml:space="preserve">Others as required by </w:t>
      </w:r>
      <w:r w:rsidR="00095237" w:rsidRPr="001D6FDC">
        <w:rPr>
          <w:lang w:val="en-CA"/>
        </w:rPr>
        <w:t xml:space="preserve">the </w:t>
      </w:r>
      <w:r w:rsidRPr="001D6FDC">
        <w:rPr>
          <w:lang w:val="en-CA"/>
        </w:rPr>
        <w:t xml:space="preserve">Contract Documents or as deemed necessary by </w:t>
      </w:r>
      <w:r w:rsidR="00095237" w:rsidRPr="001D6FDC">
        <w:rPr>
          <w:lang w:val="en-CA"/>
        </w:rPr>
        <w:t xml:space="preserve">the </w:t>
      </w:r>
      <w:r w:rsidRPr="001D6FDC">
        <w:rPr>
          <w:lang w:val="en-CA"/>
        </w:rPr>
        <w:t>Contractor</w:t>
      </w:r>
      <w:r w:rsidR="00BD4581">
        <w:rPr>
          <w:lang w:val="en-CA"/>
        </w:rPr>
        <w:t xml:space="preserve"> and/or the Region</w:t>
      </w:r>
      <w:r w:rsidRPr="001D6FDC">
        <w:rPr>
          <w:lang w:val="en-CA"/>
        </w:rPr>
        <w:t>.</w:t>
      </w:r>
    </w:p>
    <w:p w14:paraId="723A3595" w14:textId="77777777" w:rsidR="00BE02CA" w:rsidRPr="008252EE" w:rsidRDefault="00BE02CA" w:rsidP="008252EE">
      <w:pPr>
        <w:pStyle w:val="Heading2"/>
      </w:pPr>
      <w:r w:rsidRPr="008252EE">
        <w:t>Other Meetings</w:t>
      </w:r>
    </w:p>
    <w:p w14:paraId="3E26781C" w14:textId="77777777" w:rsidR="00927C5A" w:rsidRPr="00927C5A" w:rsidRDefault="00927C5A" w:rsidP="00927C5A">
      <w:pPr>
        <w:pStyle w:val="Heading3"/>
      </w:pPr>
      <w:r w:rsidRPr="00927C5A">
        <w:t>Other meetings will be scheduled in accordance with the Contract Documents and as may be required by the Region and the Consultant</w:t>
      </w:r>
      <w:r>
        <w:t>.</w:t>
      </w:r>
    </w:p>
    <w:p w14:paraId="64DAA210" w14:textId="77777777" w:rsidR="00BE02CA" w:rsidRDefault="00BE02CA" w:rsidP="001D6FDC">
      <w:pPr>
        <w:pStyle w:val="Heading3"/>
      </w:pPr>
      <w:r w:rsidRPr="001D6FDC">
        <w:t xml:space="preserve">The </w:t>
      </w:r>
      <w:r w:rsidR="00EE4178" w:rsidRPr="001D6FDC">
        <w:t>Region</w:t>
      </w:r>
      <w:r w:rsidRPr="001D6FDC">
        <w:t xml:space="preserve"> reserves the right to call additional </w:t>
      </w:r>
      <w:r w:rsidR="00095237" w:rsidRPr="001D6FDC">
        <w:t>S</w:t>
      </w:r>
      <w:r w:rsidRPr="001D6FDC">
        <w:t xml:space="preserve">ite meetings, or to request </w:t>
      </w:r>
      <w:r w:rsidR="00095237" w:rsidRPr="001D6FDC">
        <w:t xml:space="preserve">the </w:t>
      </w:r>
      <w:r w:rsidRPr="001D6FDC">
        <w:t>attendance of particular personnel at any meeting.</w:t>
      </w:r>
    </w:p>
    <w:p w14:paraId="32881C20" w14:textId="77777777" w:rsidR="00BD4581" w:rsidRPr="00BD4581" w:rsidRDefault="00BD4581" w:rsidP="00BD4581">
      <w:pPr>
        <w:pStyle w:val="Heading2"/>
      </w:pPr>
      <w:r w:rsidRPr="00BD4581">
        <w:t>Supplement</w:t>
      </w:r>
    </w:p>
    <w:p w14:paraId="2AABC913" w14:textId="77777777" w:rsidR="00BD4581" w:rsidRPr="00BD4581" w:rsidRDefault="00BD4581" w:rsidP="00BD4581">
      <w:pPr>
        <w:pStyle w:val="Heading3"/>
      </w:pPr>
      <w:r w:rsidRPr="00BD4581">
        <w:t>The supplement listed below,</w:t>
      </w:r>
      <w:r w:rsidR="00927C5A">
        <w:t xml:space="preserve"> attached</w:t>
      </w:r>
      <w:r w:rsidRPr="00BD4581">
        <w:t xml:space="preserve"> following “END OF SECTION”, forms a part of this Section</w:t>
      </w:r>
    </w:p>
    <w:p w14:paraId="1B4DA264" w14:textId="77777777" w:rsidR="00BD4581" w:rsidRPr="00BD4581" w:rsidRDefault="00BD4581" w:rsidP="00BD4581">
      <w:pPr>
        <w:pStyle w:val="Heading4"/>
      </w:pPr>
      <w:r w:rsidRPr="00BD4581">
        <w:t>Section 01200A</w:t>
      </w:r>
      <w:r w:rsidR="009628F4">
        <w:t xml:space="preserve"> </w:t>
      </w:r>
      <w:r w:rsidRPr="00BD4581">
        <w:t>- Pre-Construction Meeting Agenda</w:t>
      </w:r>
      <w:r w:rsidR="009628F4">
        <w:t xml:space="preserve"> Template</w:t>
      </w:r>
    </w:p>
    <w:p w14:paraId="0C5B8A8E" w14:textId="77777777" w:rsidR="00BE02CA" w:rsidRPr="001D6FDC" w:rsidRDefault="00BE02CA" w:rsidP="008252EE">
      <w:pPr>
        <w:pStyle w:val="Heading1"/>
      </w:pPr>
      <w:r w:rsidRPr="001D6FDC">
        <w:t>PRODUCTS (NOT USED)</w:t>
      </w:r>
    </w:p>
    <w:p w14:paraId="2EDF3437" w14:textId="77777777" w:rsidR="00BE02CA" w:rsidRPr="001D6FDC" w:rsidRDefault="00BE02CA" w:rsidP="001D6FDC">
      <w:pPr>
        <w:pStyle w:val="Heading1"/>
      </w:pPr>
      <w:r w:rsidRPr="001D6FDC">
        <w:t>EXECUTION (NOT USED)</w:t>
      </w:r>
    </w:p>
    <w:p w14:paraId="43E2F886" w14:textId="77777777" w:rsidR="00F13982" w:rsidRPr="001D6FDC" w:rsidRDefault="00F13982" w:rsidP="008A26A6">
      <w:pPr>
        <w:pStyle w:val="Other"/>
        <w:spacing w:before="240"/>
        <w:jc w:val="center"/>
        <w:rPr>
          <w:rFonts w:ascii="Calibri" w:hAnsi="Calibri" w:cs="Arial"/>
          <w:b/>
          <w:sz w:val="22"/>
          <w:szCs w:val="22"/>
          <w:lang w:val="en-CA"/>
        </w:rPr>
      </w:pPr>
      <w:r w:rsidRPr="001D6FDC">
        <w:rPr>
          <w:rFonts w:ascii="Calibri" w:hAnsi="Calibri" w:cs="Arial"/>
          <w:b/>
          <w:sz w:val="22"/>
          <w:szCs w:val="22"/>
          <w:lang w:val="en-CA"/>
        </w:rPr>
        <w:t>END OF SECTION</w:t>
      </w:r>
    </w:p>
    <w:sectPr w:rsidR="00F13982" w:rsidRPr="001D6FDC" w:rsidSect="00134C5F">
      <w:headerReference w:type="even" r:id="rId14"/>
      <w:headerReference w:type="default" r:id="rId15"/>
      <w:headerReference w:type="first" r:id="rId16"/>
      <w:pgSz w:w="12240" w:h="15840" w:code="1"/>
      <w:pgMar w:top="1440" w:right="720" w:bottom="1440" w:left="1440" w:header="720" w:footer="720" w:gutter="0"/>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49" w:author="Liam Sykes" w:date="2022-03-18T10:20:00Z" w:initials="LS">
    <w:p w14:paraId="3E8A1B91" w14:textId="77777777" w:rsidR="00CF4BFB" w:rsidRDefault="00CF4BFB">
      <w:pPr>
        <w:pStyle w:val="CommentText"/>
      </w:pPr>
      <w:r>
        <w:rPr>
          <w:rStyle w:val="CommentReference"/>
        </w:rPr>
        <w:annotationRef/>
      </w:r>
      <w:r>
        <w:t>To be confirmed for 100% Submission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E8A1B9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E8A1B91" w16cid:durableId="25DEDB5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B5174C" w14:textId="77777777" w:rsidR="009E06EA" w:rsidRDefault="009E06EA">
      <w:r>
        <w:separator/>
      </w:r>
    </w:p>
  </w:endnote>
  <w:endnote w:type="continuationSeparator" w:id="0">
    <w:p w14:paraId="5AB14A9F" w14:textId="77777777" w:rsidR="009E06EA" w:rsidRDefault="009E06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933EC7" w14:textId="77777777" w:rsidR="009E06EA" w:rsidRDefault="009E06EA">
      <w:r>
        <w:separator/>
      </w:r>
    </w:p>
  </w:footnote>
  <w:footnote w:type="continuationSeparator" w:id="0">
    <w:p w14:paraId="416D8929" w14:textId="77777777" w:rsidR="009E06EA" w:rsidRDefault="009E06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9D85BC" w14:textId="77777777" w:rsidR="00124E77" w:rsidRPr="00124E77" w:rsidRDefault="00124E77" w:rsidP="00134C5F">
    <w:pPr>
      <w:pBdr>
        <w:top w:val="single" w:sz="4" w:space="1" w:color="auto"/>
      </w:pBdr>
      <w:tabs>
        <w:tab w:val="right" w:pos="10080"/>
      </w:tabs>
      <w:rPr>
        <w:rFonts w:ascii="Calibri" w:hAnsi="Calibri" w:cs="Arial"/>
      </w:rPr>
    </w:pPr>
    <w:r w:rsidRPr="00124E77">
      <w:rPr>
        <w:rFonts w:ascii="Calibri" w:hAnsi="Calibri" w:cs="Arial"/>
      </w:rPr>
      <w:t>Section 01200</w:t>
    </w:r>
    <w:r>
      <w:rPr>
        <w:rFonts w:ascii="Calibri" w:hAnsi="Calibri" w:cs="Arial"/>
      </w:rPr>
      <w:tab/>
    </w:r>
    <w:r w:rsidRPr="00124E77">
      <w:rPr>
        <w:rFonts w:ascii="Calibri" w:hAnsi="Calibri" w:cs="Arial"/>
      </w:rPr>
      <w:t>CONTRACT NO</w:t>
    </w:r>
    <w:r w:rsidRPr="00262ABE">
      <w:rPr>
        <w:rFonts w:ascii="Calibri" w:hAnsi="Calibri" w:cs="Arial"/>
        <w:highlight w:val="yellow"/>
      </w:rPr>
      <w:t>.... [Insert Region Number]</w:t>
    </w:r>
    <w:r w:rsidRPr="00124E77">
      <w:rPr>
        <w:rFonts w:ascii="Calibri" w:hAnsi="Calibri" w:cs="Arial"/>
      </w:rPr>
      <w:tab/>
    </w:r>
  </w:p>
  <w:p w14:paraId="6B2062D3" w14:textId="77777777" w:rsidR="00124E77" w:rsidRPr="00124E77" w:rsidRDefault="00992253" w:rsidP="00134C5F">
    <w:pPr>
      <w:pBdr>
        <w:top w:val="single" w:sz="4" w:space="1" w:color="auto"/>
      </w:pBdr>
      <w:tabs>
        <w:tab w:val="left" w:pos="-1440"/>
        <w:tab w:val="left" w:pos="-720"/>
        <w:tab w:val="left" w:pos="0"/>
        <w:tab w:val="center" w:pos="5220"/>
        <w:tab w:val="right" w:pos="10080"/>
      </w:tabs>
      <w:rPr>
        <w:rFonts w:ascii="Calibri" w:hAnsi="Calibri" w:cs="Arial"/>
      </w:rPr>
    </w:pPr>
    <w:r>
      <w:rPr>
        <w:rFonts w:ascii="Calibri" w:hAnsi="Calibri" w:cs="Arial"/>
      </w:rPr>
      <w:t>20</w:t>
    </w:r>
    <w:r w:rsidR="00750586">
      <w:rPr>
        <w:rFonts w:ascii="Calibri" w:hAnsi="Calibri" w:cs="Arial"/>
      </w:rPr>
      <w:t>2</w:t>
    </w:r>
    <w:r w:rsidR="003C5FE6">
      <w:rPr>
        <w:rFonts w:ascii="Calibri" w:hAnsi="Calibri" w:cs="Arial"/>
      </w:rPr>
      <w:t>1</w:t>
    </w:r>
    <w:r w:rsidR="00750586">
      <w:rPr>
        <w:rFonts w:ascii="Calibri" w:hAnsi="Calibri" w:cs="Arial"/>
      </w:rPr>
      <w:t>-</w:t>
    </w:r>
    <w:r w:rsidR="009628F4">
      <w:rPr>
        <w:rFonts w:ascii="Calibri" w:hAnsi="Calibri" w:cs="Arial"/>
      </w:rPr>
      <w:t>0</w:t>
    </w:r>
    <w:r w:rsidR="003C5FE6">
      <w:rPr>
        <w:rFonts w:ascii="Calibri" w:hAnsi="Calibri" w:cs="Arial"/>
      </w:rPr>
      <w:t>4</w:t>
    </w:r>
    <w:r>
      <w:rPr>
        <w:rFonts w:ascii="Calibri" w:hAnsi="Calibri" w:cs="Arial"/>
      </w:rPr>
      <w:t>-</w:t>
    </w:r>
    <w:r w:rsidR="003C5FE6">
      <w:rPr>
        <w:rFonts w:ascii="Calibri" w:hAnsi="Calibri" w:cs="Arial"/>
      </w:rPr>
      <w:t>20</w:t>
    </w:r>
    <w:r w:rsidR="00124E77" w:rsidRPr="00124E77">
      <w:rPr>
        <w:rFonts w:ascii="Calibri" w:hAnsi="Calibri" w:cs="Arial"/>
        <w:b/>
      </w:rPr>
      <w:tab/>
      <w:t>PROJECT MEETINGS</w:t>
    </w:r>
    <w:r w:rsidR="00124E77" w:rsidRPr="00124E77">
      <w:rPr>
        <w:rFonts w:ascii="Calibri" w:hAnsi="Calibri" w:cs="Arial"/>
      </w:rPr>
      <w:tab/>
    </w:r>
  </w:p>
  <w:p w14:paraId="547C1736" w14:textId="77777777" w:rsidR="00124E77" w:rsidRPr="00124E77" w:rsidRDefault="00124E77" w:rsidP="00134C5F">
    <w:pPr>
      <w:pBdr>
        <w:top w:val="single" w:sz="4" w:space="1" w:color="auto"/>
      </w:pBdr>
      <w:tabs>
        <w:tab w:val="center" w:pos="5175"/>
        <w:tab w:val="right" w:pos="10080"/>
      </w:tabs>
      <w:rPr>
        <w:rFonts w:ascii="Calibri" w:hAnsi="Calibri" w:cs="Arial"/>
      </w:rPr>
    </w:pPr>
    <w:r w:rsidRPr="00124E77">
      <w:rPr>
        <w:rFonts w:ascii="Calibri" w:hAnsi="Calibri" w:cs="Arial"/>
      </w:rPr>
      <w:t xml:space="preserve">Page </w:t>
    </w:r>
    <w:r w:rsidRPr="00124E77">
      <w:rPr>
        <w:rFonts w:ascii="Calibri" w:hAnsi="Calibri" w:cs="Arial"/>
      </w:rPr>
      <w:fldChar w:fldCharType="begin"/>
    </w:r>
    <w:r w:rsidRPr="00124E77">
      <w:rPr>
        <w:rFonts w:ascii="Calibri" w:hAnsi="Calibri" w:cs="Arial"/>
      </w:rPr>
      <w:instrText xml:space="preserve">PAGE </w:instrText>
    </w:r>
    <w:r w:rsidRPr="00124E77">
      <w:rPr>
        <w:rFonts w:ascii="Calibri" w:hAnsi="Calibri" w:cs="Arial"/>
      </w:rPr>
      <w:fldChar w:fldCharType="separate"/>
    </w:r>
    <w:r w:rsidR="00537635">
      <w:rPr>
        <w:rFonts w:ascii="Calibri" w:hAnsi="Calibri" w:cs="Arial"/>
        <w:noProof/>
      </w:rPr>
      <w:t>2</w:t>
    </w:r>
    <w:r w:rsidRPr="00124E77">
      <w:rPr>
        <w:rFonts w:ascii="Calibri" w:hAnsi="Calibri" w:cs="Arial"/>
      </w:rPr>
      <w:fldChar w:fldCharType="end"/>
    </w:r>
    <w:r w:rsidRPr="00124E77">
      <w:rPr>
        <w:rFonts w:ascii="Calibri" w:hAnsi="Calibri" w:cs="Arial"/>
      </w:rPr>
      <w:t xml:space="preserve"> </w:t>
    </w:r>
    <w:r>
      <w:rPr>
        <w:rFonts w:ascii="Calibri" w:hAnsi="Calibri" w:cs="Arial"/>
      </w:rPr>
      <w:tab/>
    </w:r>
    <w:r>
      <w:rPr>
        <w:rFonts w:ascii="Calibri" w:hAnsi="Calibri" w:cs="Arial"/>
      </w:rPr>
      <w:tab/>
    </w:r>
    <w:r w:rsidRPr="00124E77">
      <w:rPr>
        <w:rFonts w:ascii="Calibri" w:hAnsi="Calibri" w:cs="Arial"/>
      </w:rPr>
      <w:t xml:space="preserve">DATE: </w:t>
    </w:r>
    <w:r w:rsidRPr="00262ABE">
      <w:rPr>
        <w:rFonts w:ascii="Calibri" w:hAnsi="Calibri" w:cs="Arial"/>
        <w:highlight w:val="yellow"/>
      </w:rPr>
      <w:t>[Insert Date, (e.g. Jan., 20</w:t>
    </w:r>
    <w:r w:rsidR="009628F4">
      <w:rPr>
        <w:rFonts w:ascii="Calibri" w:hAnsi="Calibri" w:cs="Arial"/>
        <w:highlight w:val="yellow"/>
      </w:rPr>
      <w:t>19</w:t>
    </w:r>
    <w:r w:rsidRPr="00262ABE">
      <w:rPr>
        <w:rFonts w:ascii="Calibri" w:hAnsi="Calibri" w:cs="Arial"/>
        <w:highlight w:val="yellow"/>
      </w:rPr>
      <w:t>)]</w:t>
    </w:r>
    <w:r w:rsidRPr="00124E77">
      <w:rPr>
        <w:rFonts w:ascii="Calibri" w:hAnsi="Calibri" w:cs="Arial"/>
      </w:rPr>
      <w:tab/>
      <w:t xml:space="preserve"> </w:t>
    </w:r>
  </w:p>
  <w:p w14:paraId="37935573" w14:textId="77777777" w:rsidR="00124E77" w:rsidRDefault="00124E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A989E" w14:textId="77777777" w:rsidR="00014E96" w:rsidRPr="001D6FDC" w:rsidRDefault="00014E96" w:rsidP="00134C5F">
    <w:pPr>
      <w:pBdr>
        <w:top w:val="single" w:sz="4" w:space="1" w:color="auto"/>
      </w:pBdr>
      <w:tabs>
        <w:tab w:val="right" w:pos="10080"/>
      </w:tabs>
      <w:rPr>
        <w:rFonts w:ascii="Calibri" w:hAnsi="Calibri" w:cs="Arial"/>
      </w:rPr>
    </w:pPr>
    <w:r w:rsidRPr="001D6FDC">
      <w:rPr>
        <w:rFonts w:ascii="Calibri" w:hAnsi="Calibri" w:cs="Arial"/>
      </w:rPr>
      <w:t>CONTRACT NO</w:t>
    </w:r>
    <w:r w:rsidRPr="00262ABE">
      <w:rPr>
        <w:rFonts w:ascii="Calibri" w:hAnsi="Calibri" w:cs="Arial"/>
        <w:highlight w:val="yellow"/>
      </w:rPr>
      <w:t>.... [Insert Region Number</w:t>
    </w:r>
    <w:r w:rsidRPr="001D6FDC">
      <w:rPr>
        <w:rFonts w:ascii="Calibri" w:hAnsi="Calibri" w:cs="Arial"/>
        <w:highlight w:val="lightGray"/>
      </w:rPr>
      <w:t>]</w:t>
    </w:r>
    <w:r w:rsidRPr="001D6FDC">
      <w:rPr>
        <w:rFonts w:ascii="Calibri" w:hAnsi="Calibri" w:cs="Arial"/>
      </w:rPr>
      <w:tab/>
      <w:t>Section 01200</w:t>
    </w:r>
  </w:p>
  <w:p w14:paraId="0BFDBA39" w14:textId="77777777" w:rsidR="00014E96" w:rsidRPr="001D6FDC" w:rsidRDefault="00014E96" w:rsidP="00134C5F">
    <w:pPr>
      <w:pBdr>
        <w:top w:val="single" w:sz="4" w:space="1" w:color="auto"/>
      </w:pBdr>
      <w:tabs>
        <w:tab w:val="left" w:pos="-1440"/>
        <w:tab w:val="left" w:pos="-720"/>
        <w:tab w:val="left" w:pos="0"/>
        <w:tab w:val="center" w:pos="5220"/>
        <w:tab w:val="right" w:pos="10080"/>
      </w:tabs>
      <w:rPr>
        <w:rFonts w:ascii="Calibri" w:hAnsi="Calibri" w:cs="Arial"/>
      </w:rPr>
    </w:pPr>
    <w:r w:rsidRPr="001D6FDC">
      <w:rPr>
        <w:rFonts w:ascii="Calibri" w:hAnsi="Calibri" w:cs="Arial"/>
        <w:b/>
      </w:rPr>
      <w:tab/>
      <w:t>PROJECT MEETINGS</w:t>
    </w:r>
    <w:r w:rsidRPr="001D6FDC">
      <w:rPr>
        <w:rFonts w:ascii="Calibri" w:hAnsi="Calibri" w:cs="Arial"/>
      </w:rPr>
      <w:tab/>
    </w:r>
    <w:r w:rsidR="009628F4">
      <w:rPr>
        <w:rFonts w:ascii="Calibri" w:hAnsi="Calibri" w:cs="Arial"/>
      </w:rPr>
      <w:t>20</w:t>
    </w:r>
    <w:r w:rsidR="00750586">
      <w:rPr>
        <w:rFonts w:ascii="Calibri" w:hAnsi="Calibri" w:cs="Arial"/>
      </w:rPr>
      <w:t>2</w:t>
    </w:r>
    <w:r w:rsidR="003C5FE6">
      <w:rPr>
        <w:rFonts w:ascii="Calibri" w:hAnsi="Calibri" w:cs="Arial"/>
      </w:rPr>
      <w:t>1</w:t>
    </w:r>
    <w:r w:rsidR="00992253">
      <w:rPr>
        <w:rFonts w:ascii="Calibri" w:hAnsi="Calibri" w:cs="Arial"/>
      </w:rPr>
      <w:t>-</w:t>
    </w:r>
    <w:r w:rsidR="009628F4">
      <w:rPr>
        <w:rFonts w:ascii="Calibri" w:hAnsi="Calibri" w:cs="Arial"/>
      </w:rPr>
      <w:t>0</w:t>
    </w:r>
    <w:r w:rsidR="003C5FE6">
      <w:rPr>
        <w:rFonts w:ascii="Calibri" w:hAnsi="Calibri" w:cs="Arial"/>
      </w:rPr>
      <w:t>4</w:t>
    </w:r>
    <w:r w:rsidR="00992253">
      <w:rPr>
        <w:rFonts w:ascii="Calibri" w:hAnsi="Calibri" w:cs="Arial"/>
      </w:rPr>
      <w:t>-</w:t>
    </w:r>
    <w:r w:rsidR="003C5FE6">
      <w:rPr>
        <w:rFonts w:ascii="Calibri" w:hAnsi="Calibri" w:cs="Arial"/>
      </w:rPr>
      <w:t>20</w:t>
    </w:r>
  </w:p>
  <w:p w14:paraId="1FDDC180" w14:textId="77777777" w:rsidR="00014E96" w:rsidRPr="001D6FDC" w:rsidRDefault="00014E96" w:rsidP="00134C5F">
    <w:pPr>
      <w:pBdr>
        <w:top w:val="single" w:sz="4" w:space="1" w:color="auto"/>
      </w:pBdr>
      <w:tabs>
        <w:tab w:val="center" w:pos="5175"/>
        <w:tab w:val="right" w:pos="10080"/>
      </w:tabs>
      <w:rPr>
        <w:rFonts w:ascii="Calibri" w:hAnsi="Calibri" w:cs="Arial"/>
      </w:rPr>
    </w:pPr>
    <w:r w:rsidRPr="001D6FDC">
      <w:rPr>
        <w:rFonts w:ascii="Calibri" w:hAnsi="Calibri" w:cs="Arial"/>
      </w:rPr>
      <w:t xml:space="preserve">DATE: </w:t>
    </w:r>
    <w:r w:rsidRPr="00262ABE">
      <w:rPr>
        <w:rFonts w:ascii="Calibri" w:hAnsi="Calibri" w:cs="Arial"/>
        <w:highlight w:val="yellow"/>
      </w:rPr>
      <w:t>[Insert Date, (e.g. Jan., 20</w:t>
    </w:r>
    <w:r w:rsidR="009628F4">
      <w:rPr>
        <w:rFonts w:ascii="Calibri" w:hAnsi="Calibri" w:cs="Arial"/>
        <w:highlight w:val="yellow"/>
      </w:rPr>
      <w:t>19</w:t>
    </w:r>
    <w:r w:rsidRPr="00262ABE">
      <w:rPr>
        <w:rFonts w:ascii="Calibri" w:hAnsi="Calibri" w:cs="Arial"/>
        <w:highlight w:val="yellow"/>
      </w:rPr>
      <w:t>)]</w:t>
    </w:r>
    <w:r w:rsidRPr="001D6FDC">
      <w:rPr>
        <w:rFonts w:ascii="Calibri" w:hAnsi="Calibri" w:cs="Arial"/>
      </w:rPr>
      <w:tab/>
    </w:r>
    <w:r w:rsidRPr="001D6FDC">
      <w:rPr>
        <w:rFonts w:ascii="Calibri" w:hAnsi="Calibri" w:cs="Arial"/>
      </w:rPr>
      <w:tab/>
      <w:t xml:space="preserve">Page </w:t>
    </w:r>
    <w:r w:rsidRPr="001D6FDC">
      <w:rPr>
        <w:rFonts w:ascii="Calibri" w:hAnsi="Calibri" w:cs="Arial"/>
      </w:rPr>
      <w:fldChar w:fldCharType="begin"/>
    </w:r>
    <w:r w:rsidRPr="001D6FDC">
      <w:rPr>
        <w:rFonts w:ascii="Calibri" w:hAnsi="Calibri" w:cs="Arial"/>
      </w:rPr>
      <w:instrText xml:space="preserve">PAGE </w:instrText>
    </w:r>
    <w:r w:rsidRPr="001D6FDC">
      <w:rPr>
        <w:rFonts w:ascii="Calibri" w:hAnsi="Calibri" w:cs="Arial"/>
      </w:rPr>
      <w:fldChar w:fldCharType="separate"/>
    </w:r>
    <w:r w:rsidR="00537635">
      <w:rPr>
        <w:rFonts w:ascii="Calibri" w:hAnsi="Calibri" w:cs="Arial"/>
        <w:noProof/>
      </w:rPr>
      <w:t>3</w:t>
    </w:r>
    <w:r w:rsidRPr="001D6FDC">
      <w:rPr>
        <w:rFonts w:ascii="Calibri" w:hAnsi="Calibri" w:cs="Arial"/>
      </w:rPr>
      <w:fldChar w:fldCharType="end"/>
    </w:r>
    <w:r w:rsidRPr="001D6FDC">
      <w:rPr>
        <w:rFonts w:ascii="Calibri" w:hAnsi="Calibri" w:cs="Arial"/>
      </w:rPr>
      <w:t xml:space="preserve"> </w:t>
    </w:r>
  </w:p>
  <w:p w14:paraId="19550619" w14:textId="77777777" w:rsidR="00014E96" w:rsidRPr="00672C12" w:rsidRDefault="00014E96" w:rsidP="008A26A6">
    <w:pPr>
      <w:pStyle w:val="Header"/>
      <w:spacing w:after="24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769CC8" w14:textId="77777777" w:rsidR="00014E96" w:rsidRPr="00511EF8" w:rsidRDefault="00014E96" w:rsidP="00672C12">
    <w:pPr>
      <w:pBdr>
        <w:top w:val="single" w:sz="4" w:space="1" w:color="auto"/>
      </w:pBdr>
      <w:tabs>
        <w:tab w:val="right" w:pos="10350"/>
      </w:tabs>
      <w:rPr>
        <w:rFonts w:ascii="Calibri" w:hAnsi="Calibri" w:cs="Arial"/>
      </w:rPr>
    </w:pPr>
    <w:r w:rsidRPr="00511EF8">
      <w:rPr>
        <w:rFonts w:ascii="Calibri" w:hAnsi="Calibri" w:cs="Arial"/>
      </w:rPr>
      <w:t>CONTRACT NO</w:t>
    </w:r>
    <w:r w:rsidRPr="00511EF8">
      <w:rPr>
        <w:rFonts w:ascii="Calibri" w:hAnsi="Calibri" w:cs="Arial"/>
        <w:highlight w:val="lightGray"/>
      </w:rPr>
      <w:t>.... [Insert Region Number]</w:t>
    </w:r>
    <w:r w:rsidRPr="00511EF8">
      <w:rPr>
        <w:rFonts w:ascii="Calibri" w:hAnsi="Calibri" w:cs="Arial"/>
      </w:rPr>
      <w:tab/>
      <w:t>Section 01200</w:t>
    </w:r>
  </w:p>
  <w:p w14:paraId="556949BF" w14:textId="77777777" w:rsidR="00014E96" w:rsidRPr="00511EF8" w:rsidRDefault="00014E96" w:rsidP="007E2D1C">
    <w:pPr>
      <w:pBdr>
        <w:top w:val="single" w:sz="4" w:space="1" w:color="auto"/>
      </w:pBdr>
      <w:tabs>
        <w:tab w:val="left" w:pos="-1440"/>
        <w:tab w:val="left" w:pos="-720"/>
        <w:tab w:val="left" w:pos="0"/>
        <w:tab w:val="center" w:pos="5220"/>
        <w:tab w:val="right" w:pos="10350"/>
      </w:tabs>
      <w:rPr>
        <w:rFonts w:ascii="Calibri" w:hAnsi="Calibri" w:cs="Arial"/>
      </w:rPr>
    </w:pPr>
    <w:r w:rsidRPr="00511EF8">
      <w:rPr>
        <w:rFonts w:ascii="Calibri" w:hAnsi="Calibri" w:cs="Arial"/>
        <w:b/>
      </w:rPr>
      <w:tab/>
      <w:t>PROJECT MEETINGS</w:t>
    </w:r>
    <w:r w:rsidRPr="00511EF8">
      <w:rPr>
        <w:rFonts w:ascii="Calibri" w:hAnsi="Calibri" w:cs="Arial"/>
      </w:rPr>
      <w:tab/>
    </w:r>
    <w:r w:rsidR="00124E77" w:rsidRPr="00511EF8">
      <w:rPr>
        <w:rFonts w:ascii="Calibri" w:hAnsi="Calibri" w:cs="Arial"/>
      </w:rPr>
      <w:t>2015-04-09</w:t>
    </w:r>
  </w:p>
  <w:p w14:paraId="433EFADB" w14:textId="77777777" w:rsidR="00014E96" w:rsidRPr="00511EF8" w:rsidRDefault="00014E96" w:rsidP="00672C12">
    <w:pPr>
      <w:pBdr>
        <w:top w:val="single" w:sz="4" w:space="1" w:color="auto"/>
      </w:pBdr>
      <w:tabs>
        <w:tab w:val="center" w:pos="5175"/>
        <w:tab w:val="right" w:pos="10350"/>
      </w:tabs>
      <w:rPr>
        <w:rFonts w:ascii="Calibri" w:hAnsi="Calibri" w:cs="Arial"/>
      </w:rPr>
    </w:pPr>
    <w:r w:rsidRPr="00511EF8">
      <w:rPr>
        <w:rFonts w:ascii="Calibri" w:hAnsi="Calibri" w:cs="Arial"/>
      </w:rPr>
      <w:t xml:space="preserve">DATE:  </w:t>
    </w:r>
    <w:r w:rsidRPr="00511EF8">
      <w:rPr>
        <w:rFonts w:ascii="Calibri" w:hAnsi="Calibri" w:cs="Arial"/>
        <w:highlight w:val="lightGray"/>
      </w:rPr>
      <w:t>[Insert Date, (e.g. Jan., 2000)]</w:t>
    </w:r>
    <w:r w:rsidRPr="00511EF8">
      <w:rPr>
        <w:rFonts w:ascii="Calibri" w:hAnsi="Calibri" w:cs="Arial"/>
      </w:rPr>
      <w:tab/>
    </w:r>
    <w:r w:rsidRPr="00511EF8">
      <w:rPr>
        <w:rFonts w:ascii="Calibri" w:hAnsi="Calibri" w:cs="Arial"/>
      </w:rPr>
      <w:tab/>
      <w:t xml:space="preserve">Page </w:t>
    </w:r>
    <w:r w:rsidRPr="00511EF8">
      <w:rPr>
        <w:rFonts w:ascii="Calibri" w:hAnsi="Calibri" w:cs="Arial"/>
      </w:rPr>
      <w:fldChar w:fldCharType="begin"/>
    </w:r>
    <w:r w:rsidRPr="00511EF8">
      <w:rPr>
        <w:rFonts w:ascii="Calibri" w:hAnsi="Calibri" w:cs="Arial"/>
      </w:rPr>
      <w:instrText xml:space="preserve">PAGE </w:instrText>
    </w:r>
    <w:r w:rsidRPr="00511EF8">
      <w:rPr>
        <w:rFonts w:ascii="Calibri" w:hAnsi="Calibri" w:cs="Arial"/>
      </w:rPr>
      <w:fldChar w:fldCharType="separate"/>
    </w:r>
    <w:r w:rsidR="00124E77" w:rsidRPr="00511EF8">
      <w:rPr>
        <w:rFonts w:ascii="Calibri" w:hAnsi="Calibri" w:cs="Arial"/>
        <w:noProof/>
      </w:rPr>
      <w:t>1</w:t>
    </w:r>
    <w:r w:rsidRPr="00511EF8">
      <w:rPr>
        <w:rFonts w:ascii="Calibri" w:hAnsi="Calibri" w:cs="Arial"/>
      </w:rPr>
      <w:fldChar w:fldCharType="end"/>
    </w:r>
    <w:r w:rsidRPr="00511EF8">
      <w:rPr>
        <w:rFonts w:ascii="Calibri" w:hAnsi="Calibri" w:cs="Arial"/>
      </w:rPr>
      <w:t xml:space="preserve"> </w:t>
    </w:r>
  </w:p>
  <w:p w14:paraId="622A6E8F" w14:textId="77777777" w:rsidR="00014E96" w:rsidRPr="00511EF8" w:rsidRDefault="00014E96" w:rsidP="006C0FAF">
    <w:pPr>
      <w:pStyle w:val="Header"/>
      <w:spacing w:after="240"/>
      <w:rPr>
        <w:rFonts w:ascii="Calibri" w:hAnsi="Calibr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85548A8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A576F65"/>
    <w:multiLevelType w:val="hybridMultilevel"/>
    <w:tmpl w:val="9C8E7B52"/>
    <w:lvl w:ilvl="0" w:tplc="10090001">
      <w:start w:val="1"/>
      <w:numFmt w:val="bullet"/>
      <w:lvlText w:val=""/>
      <w:lvlJc w:val="left"/>
      <w:pPr>
        <w:tabs>
          <w:tab w:val="num" w:pos="1440"/>
        </w:tabs>
        <w:ind w:left="1440" w:hanging="360"/>
      </w:pPr>
      <w:rPr>
        <w:rFonts w:ascii="Symbol" w:hAnsi="Symbol" w:hint="default"/>
      </w:rPr>
    </w:lvl>
    <w:lvl w:ilvl="1" w:tplc="10090003" w:tentative="1">
      <w:start w:val="1"/>
      <w:numFmt w:val="bullet"/>
      <w:lvlText w:val="o"/>
      <w:lvlJc w:val="left"/>
      <w:pPr>
        <w:tabs>
          <w:tab w:val="num" w:pos="2160"/>
        </w:tabs>
        <w:ind w:left="2160" w:hanging="360"/>
      </w:pPr>
      <w:rPr>
        <w:rFonts w:ascii="Courier New" w:hAnsi="Courier New" w:cs="Courier New" w:hint="default"/>
      </w:rPr>
    </w:lvl>
    <w:lvl w:ilvl="2" w:tplc="10090005" w:tentative="1">
      <w:start w:val="1"/>
      <w:numFmt w:val="bullet"/>
      <w:lvlText w:val=""/>
      <w:lvlJc w:val="left"/>
      <w:pPr>
        <w:tabs>
          <w:tab w:val="num" w:pos="2880"/>
        </w:tabs>
        <w:ind w:left="2880" w:hanging="360"/>
      </w:pPr>
      <w:rPr>
        <w:rFonts w:ascii="Wingdings" w:hAnsi="Wingdings" w:hint="default"/>
      </w:rPr>
    </w:lvl>
    <w:lvl w:ilvl="3" w:tplc="10090001" w:tentative="1">
      <w:start w:val="1"/>
      <w:numFmt w:val="bullet"/>
      <w:lvlText w:val=""/>
      <w:lvlJc w:val="left"/>
      <w:pPr>
        <w:tabs>
          <w:tab w:val="num" w:pos="3600"/>
        </w:tabs>
        <w:ind w:left="3600" w:hanging="360"/>
      </w:pPr>
      <w:rPr>
        <w:rFonts w:ascii="Symbol" w:hAnsi="Symbol" w:hint="default"/>
      </w:rPr>
    </w:lvl>
    <w:lvl w:ilvl="4" w:tplc="10090003" w:tentative="1">
      <w:start w:val="1"/>
      <w:numFmt w:val="bullet"/>
      <w:lvlText w:val="o"/>
      <w:lvlJc w:val="left"/>
      <w:pPr>
        <w:tabs>
          <w:tab w:val="num" w:pos="4320"/>
        </w:tabs>
        <w:ind w:left="4320" w:hanging="360"/>
      </w:pPr>
      <w:rPr>
        <w:rFonts w:ascii="Courier New" w:hAnsi="Courier New" w:cs="Courier New" w:hint="default"/>
      </w:rPr>
    </w:lvl>
    <w:lvl w:ilvl="5" w:tplc="10090005" w:tentative="1">
      <w:start w:val="1"/>
      <w:numFmt w:val="bullet"/>
      <w:lvlText w:val=""/>
      <w:lvlJc w:val="left"/>
      <w:pPr>
        <w:tabs>
          <w:tab w:val="num" w:pos="5040"/>
        </w:tabs>
        <w:ind w:left="5040" w:hanging="360"/>
      </w:pPr>
      <w:rPr>
        <w:rFonts w:ascii="Wingdings" w:hAnsi="Wingdings" w:hint="default"/>
      </w:rPr>
    </w:lvl>
    <w:lvl w:ilvl="6" w:tplc="10090001" w:tentative="1">
      <w:start w:val="1"/>
      <w:numFmt w:val="bullet"/>
      <w:lvlText w:val=""/>
      <w:lvlJc w:val="left"/>
      <w:pPr>
        <w:tabs>
          <w:tab w:val="num" w:pos="5760"/>
        </w:tabs>
        <w:ind w:left="5760" w:hanging="360"/>
      </w:pPr>
      <w:rPr>
        <w:rFonts w:ascii="Symbol" w:hAnsi="Symbol" w:hint="default"/>
      </w:rPr>
    </w:lvl>
    <w:lvl w:ilvl="7" w:tplc="10090003" w:tentative="1">
      <w:start w:val="1"/>
      <w:numFmt w:val="bullet"/>
      <w:lvlText w:val="o"/>
      <w:lvlJc w:val="left"/>
      <w:pPr>
        <w:tabs>
          <w:tab w:val="num" w:pos="6480"/>
        </w:tabs>
        <w:ind w:left="6480" w:hanging="360"/>
      </w:pPr>
      <w:rPr>
        <w:rFonts w:ascii="Courier New" w:hAnsi="Courier New" w:cs="Courier New" w:hint="default"/>
      </w:rPr>
    </w:lvl>
    <w:lvl w:ilvl="8" w:tplc="10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147D314B"/>
    <w:multiLevelType w:val="multilevel"/>
    <w:tmpl w:val="599657F8"/>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hanging="720"/>
      </w:pPr>
      <w:rPr>
        <w:rFonts w:ascii="Arial" w:hAnsi="Arial" w:hint="default"/>
        <w:color w:val="000000"/>
        <w:sz w:val="22"/>
      </w:rPr>
    </w:lvl>
    <w:lvl w:ilvl="3">
      <w:start w:val="1"/>
      <w:numFmt w:val="decimal"/>
      <w:lvlText w:val=".%4"/>
      <w:lvlJc w:val="left"/>
      <w:pPr>
        <w:tabs>
          <w:tab w:val="num" w:pos="864"/>
        </w:tabs>
        <w:ind w:left="864" w:firstLine="30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2006460A"/>
    <w:multiLevelType w:val="multilevel"/>
    <w:tmpl w:val="A496B304"/>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267509BB"/>
    <w:multiLevelType w:val="multilevel"/>
    <w:tmpl w:val="561864F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2FEA6C0B"/>
    <w:multiLevelType w:val="hybridMultilevel"/>
    <w:tmpl w:val="6AD287D6"/>
    <w:lvl w:ilvl="0" w:tplc="10090001">
      <w:start w:val="1"/>
      <w:numFmt w:val="bullet"/>
      <w:lvlText w:val=""/>
      <w:lvlJc w:val="left"/>
      <w:pPr>
        <w:tabs>
          <w:tab w:val="num" w:pos="720"/>
        </w:tabs>
        <w:ind w:left="720" w:hanging="360"/>
      </w:pPr>
      <w:rPr>
        <w:rFonts w:ascii="Symbol" w:hAnsi="Symbol" w:hint="default"/>
      </w:rPr>
    </w:lvl>
    <w:lvl w:ilvl="1" w:tplc="10090003">
      <w:start w:val="1"/>
      <w:numFmt w:val="decimal"/>
      <w:lvlText w:val="%2."/>
      <w:lvlJc w:val="left"/>
      <w:pPr>
        <w:tabs>
          <w:tab w:val="num" w:pos="1440"/>
        </w:tabs>
        <w:ind w:left="1440" w:hanging="360"/>
      </w:pPr>
    </w:lvl>
    <w:lvl w:ilvl="2" w:tplc="10090005">
      <w:start w:val="1"/>
      <w:numFmt w:val="decimal"/>
      <w:lvlText w:val="%3."/>
      <w:lvlJc w:val="left"/>
      <w:pPr>
        <w:tabs>
          <w:tab w:val="num" w:pos="2160"/>
        </w:tabs>
        <w:ind w:left="2160" w:hanging="360"/>
      </w:pPr>
    </w:lvl>
    <w:lvl w:ilvl="3" w:tplc="10090001">
      <w:start w:val="1"/>
      <w:numFmt w:val="decimal"/>
      <w:lvlText w:val="%4."/>
      <w:lvlJc w:val="left"/>
      <w:pPr>
        <w:tabs>
          <w:tab w:val="num" w:pos="2880"/>
        </w:tabs>
        <w:ind w:left="2880" w:hanging="360"/>
      </w:pPr>
    </w:lvl>
    <w:lvl w:ilvl="4" w:tplc="10090003">
      <w:start w:val="1"/>
      <w:numFmt w:val="decimal"/>
      <w:lvlText w:val="%5."/>
      <w:lvlJc w:val="left"/>
      <w:pPr>
        <w:tabs>
          <w:tab w:val="num" w:pos="3600"/>
        </w:tabs>
        <w:ind w:left="3600" w:hanging="360"/>
      </w:pPr>
    </w:lvl>
    <w:lvl w:ilvl="5" w:tplc="10090005">
      <w:start w:val="1"/>
      <w:numFmt w:val="decimal"/>
      <w:lvlText w:val="%6."/>
      <w:lvlJc w:val="left"/>
      <w:pPr>
        <w:tabs>
          <w:tab w:val="num" w:pos="4320"/>
        </w:tabs>
        <w:ind w:left="4320" w:hanging="360"/>
      </w:pPr>
    </w:lvl>
    <w:lvl w:ilvl="6" w:tplc="10090001">
      <w:start w:val="1"/>
      <w:numFmt w:val="decimal"/>
      <w:lvlText w:val="%7."/>
      <w:lvlJc w:val="left"/>
      <w:pPr>
        <w:tabs>
          <w:tab w:val="num" w:pos="5040"/>
        </w:tabs>
        <w:ind w:left="5040" w:hanging="360"/>
      </w:pPr>
    </w:lvl>
    <w:lvl w:ilvl="7" w:tplc="10090003">
      <w:start w:val="1"/>
      <w:numFmt w:val="decimal"/>
      <w:lvlText w:val="%8."/>
      <w:lvlJc w:val="left"/>
      <w:pPr>
        <w:tabs>
          <w:tab w:val="num" w:pos="5760"/>
        </w:tabs>
        <w:ind w:left="5760" w:hanging="360"/>
      </w:pPr>
    </w:lvl>
    <w:lvl w:ilvl="8" w:tplc="10090005">
      <w:start w:val="1"/>
      <w:numFmt w:val="decimal"/>
      <w:lvlText w:val="%9."/>
      <w:lvlJc w:val="left"/>
      <w:pPr>
        <w:tabs>
          <w:tab w:val="num" w:pos="6480"/>
        </w:tabs>
        <w:ind w:left="6480" w:hanging="360"/>
      </w:pPr>
    </w:lvl>
  </w:abstractNum>
  <w:abstractNum w:abstractNumId="6" w15:restartNumberingAfterBreak="0">
    <w:nsid w:val="30E45A30"/>
    <w:multiLevelType w:val="hybridMultilevel"/>
    <w:tmpl w:val="3AA079CE"/>
    <w:lvl w:ilvl="0" w:tplc="10090001">
      <w:start w:val="1"/>
      <w:numFmt w:val="bullet"/>
      <w:lvlText w:val=""/>
      <w:lvlJc w:val="left"/>
      <w:pPr>
        <w:tabs>
          <w:tab w:val="num" w:pos="1440"/>
        </w:tabs>
        <w:ind w:left="1440" w:hanging="360"/>
      </w:pPr>
      <w:rPr>
        <w:rFonts w:ascii="Symbol" w:hAnsi="Symbol" w:hint="default"/>
      </w:rPr>
    </w:lvl>
    <w:lvl w:ilvl="1" w:tplc="10090003" w:tentative="1">
      <w:start w:val="1"/>
      <w:numFmt w:val="bullet"/>
      <w:lvlText w:val="o"/>
      <w:lvlJc w:val="left"/>
      <w:pPr>
        <w:tabs>
          <w:tab w:val="num" w:pos="2160"/>
        </w:tabs>
        <w:ind w:left="2160" w:hanging="360"/>
      </w:pPr>
      <w:rPr>
        <w:rFonts w:ascii="Courier New" w:hAnsi="Courier New" w:cs="Courier New" w:hint="default"/>
      </w:rPr>
    </w:lvl>
    <w:lvl w:ilvl="2" w:tplc="10090005" w:tentative="1">
      <w:start w:val="1"/>
      <w:numFmt w:val="bullet"/>
      <w:lvlText w:val=""/>
      <w:lvlJc w:val="left"/>
      <w:pPr>
        <w:tabs>
          <w:tab w:val="num" w:pos="2880"/>
        </w:tabs>
        <w:ind w:left="2880" w:hanging="360"/>
      </w:pPr>
      <w:rPr>
        <w:rFonts w:ascii="Wingdings" w:hAnsi="Wingdings" w:hint="default"/>
      </w:rPr>
    </w:lvl>
    <w:lvl w:ilvl="3" w:tplc="10090001" w:tentative="1">
      <w:start w:val="1"/>
      <w:numFmt w:val="bullet"/>
      <w:lvlText w:val=""/>
      <w:lvlJc w:val="left"/>
      <w:pPr>
        <w:tabs>
          <w:tab w:val="num" w:pos="3600"/>
        </w:tabs>
        <w:ind w:left="3600" w:hanging="360"/>
      </w:pPr>
      <w:rPr>
        <w:rFonts w:ascii="Symbol" w:hAnsi="Symbol" w:hint="default"/>
      </w:rPr>
    </w:lvl>
    <w:lvl w:ilvl="4" w:tplc="10090003" w:tentative="1">
      <w:start w:val="1"/>
      <w:numFmt w:val="bullet"/>
      <w:lvlText w:val="o"/>
      <w:lvlJc w:val="left"/>
      <w:pPr>
        <w:tabs>
          <w:tab w:val="num" w:pos="4320"/>
        </w:tabs>
        <w:ind w:left="4320" w:hanging="360"/>
      </w:pPr>
      <w:rPr>
        <w:rFonts w:ascii="Courier New" w:hAnsi="Courier New" w:cs="Courier New" w:hint="default"/>
      </w:rPr>
    </w:lvl>
    <w:lvl w:ilvl="5" w:tplc="10090005" w:tentative="1">
      <w:start w:val="1"/>
      <w:numFmt w:val="bullet"/>
      <w:lvlText w:val=""/>
      <w:lvlJc w:val="left"/>
      <w:pPr>
        <w:tabs>
          <w:tab w:val="num" w:pos="5040"/>
        </w:tabs>
        <w:ind w:left="5040" w:hanging="360"/>
      </w:pPr>
      <w:rPr>
        <w:rFonts w:ascii="Wingdings" w:hAnsi="Wingdings" w:hint="default"/>
      </w:rPr>
    </w:lvl>
    <w:lvl w:ilvl="6" w:tplc="10090001" w:tentative="1">
      <w:start w:val="1"/>
      <w:numFmt w:val="bullet"/>
      <w:lvlText w:val=""/>
      <w:lvlJc w:val="left"/>
      <w:pPr>
        <w:tabs>
          <w:tab w:val="num" w:pos="5760"/>
        </w:tabs>
        <w:ind w:left="5760" w:hanging="360"/>
      </w:pPr>
      <w:rPr>
        <w:rFonts w:ascii="Symbol" w:hAnsi="Symbol" w:hint="default"/>
      </w:rPr>
    </w:lvl>
    <w:lvl w:ilvl="7" w:tplc="10090003" w:tentative="1">
      <w:start w:val="1"/>
      <w:numFmt w:val="bullet"/>
      <w:lvlText w:val="o"/>
      <w:lvlJc w:val="left"/>
      <w:pPr>
        <w:tabs>
          <w:tab w:val="num" w:pos="6480"/>
        </w:tabs>
        <w:ind w:left="6480" w:hanging="360"/>
      </w:pPr>
      <w:rPr>
        <w:rFonts w:ascii="Courier New" w:hAnsi="Courier New" w:cs="Courier New" w:hint="default"/>
      </w:rPr>
    </w:lvl>
    <w:lvl w:ilvl="8" w:tplc="10090005" w:tentative="1">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32C912EB"/>
    <w:multiLevelType w:val="multilevel"/>
    <w:tmpl w:val="04C8E42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45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34351C87"/>
    <w:multiLevelType w:val="multilevel"/>
    <w:tmpl w:val="78282C44"/>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50407D28"/>
    <w:multiLevelType w:val="multilevel"/>
    <w:tmpl w:val="5BFEB8D4"/>
    <w:lvl w:ilvl="0">
      <w:start w:val="1"/>
      <w:numFmt w:val="decimal"/>
      <w:pStyle w:val="Heading1"/>
      <w:lvlText w:val="PART %1."/>
      <w:lvlJc w:val="left"/>
      <w:pPr>
        <w:tabs>
          <w:tab w:val="num" w:pos="432"/>
        </w:tabs>
        <w:ind w:left="432" w:hanging="432"/>
      </w:pPr>
      <w:rPr>
        <w:rFonts w:ascii="Calibri" w:hAnsi="Calibri" w:hint="default"/>
        <w:b w:val="0"/>
        <w:i w:val="0"/>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3"/>
      <w:lvlJc w:val="left"/>
      <w:pPr>
        <w:tabs>
          <w:tab w:val="num" w:pos="720"/>
        </w:tabs>
        <w:ind w:left="720" w:firstLine="2880"/>
      </w:pPr>
      <w:rPr>
        <w:rFonts w:ascii="Calibri" w:hAnsi="Calibri" w:hint="default"/>
        <w:color w:val="000000"/>
        <w:sz w:val="22"/>
      </w:rPr>
    </w:lvl>
    <w:lvl w:ilvl="3">
      <w:start w:val="1"/>
      <w:numFmt w:val="decimal"/>
      <w:pStyle w:val="Heading4"/>
      <w:lvlText w:val=".%4"/>
      <w:lvlJc w:val="left"/>
      <w:pPr>
        <w:tabs>
          <w:tab w:val="num" w:pos="864"/>
        </w:tabs>
        <w:ind w:left="864" w:firstLine="3456"/>
      </w:pPr>
      <w:rPr>
        <w:rFonts w:hint="default"/>
      </w:rPr>
    </w:lvl>
    <w:lvl w:ilvl="4">
      <w:start w:val="1"/>
      <w:numFmt w:val="decimal"/>
      <w:pStyle w:val="Heading5"/>
      <w:lvlText w:val="%5."/>
      <w:lvlJc w:val="left"/>
      <w:pPr>
        <w:tabs>
          <w:tab w:val="num" w:pos="720"/>
        </w:tabs>
        <w:ind w:left="720" w:firstLine="4320"/>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0" w15:restartNumberingAfterBreak="0">
    <w:nsid w:val="58F9186A"/>
    <w:multiLevelType w:val="multilevel"/>
    <w:tmpl w:val="081C5F9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7FAC4BE0"/>
    <w:multiLevelType w:val="multilevel"/>
    <w:tmpl w:val="84E0E4F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0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16cid:durableId="931596082">
    <w:abstractNumId w:val="0"/>
  </w:num>
  <w:num w:numId="2" w16cid:durableId="1474366425">
    <w:abstractNumId w:val="0"/>
  </w:num>
  <w:num w:numId="3" w16cid:durableId="1987277255">
    <w:abstractNumId w:val="9"/>
  </w:num>
  <w:num w:numId="4" w16cid:durableId="374625264">
    <w:abstractNumId w:val="4"/>
  </w:num>
  <w:num w:numId="5" w16cid:durableId="1725986994">
    <w:abstractNumId w:val="10"/>
  </w:num>
  <w:num w:numId="6" w16cid:durableId="1780445938">
    <w:abstractNumId w:val="3"/>
  </w:num>
  <w:num w:numId="7" w16cid:durableId="1785806206">
    <w:abstractNumId w:val="8"/>
  </w:num>
  <w:num w:numId="8" w16cid:durableId="1999839477">
    <w:abstractNumId w:val="2"/>
  </w:num>
  <w:num w:numId="9" w16cid:durableId="202375859">
    <w:abstractNumId w:val="11"/>
  </w:num>
  <w:num w:numId="10" w16cid:durableId="1015114210">
    <w:abstractNumId w:val="7"/>
  </w:num>
  <w:num w:numId="11" w16cid:durableId="21936700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69279163">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901251560">
    <w:abstractNumId w:val="1"/>
  </w:num>
  <w:num w:numId="14" w16cid:durableId="63182073">
    <w:abstractNumId w:val="6"/>
  </w:num>
  <w:num w:numId="15" w16cid:durableId="40476957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23122918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44784407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044447341">
    <w:abstractNumId w:val="9"/>
    <w:lvlOverride w:ilvl="0">
      <w:lvl w:ilvl="0">
        <w:start w:val="1"/>
        <w:numFmt w:val="decimal"/>
        <w:pStyle w:val="Heading1"/>
        <w:lvlText w:val="PART %1."/>
        <w:lvlJc w:val="left"/>
        <w:pPr>
          <w:tabs>
            <w:tab w:val="num" w:pos="432"/>
          </w:tabs>
          <w:ind w:left="432" w:hanging="432"/>
        </w:pPr>
        <w:rPr>
          <w:rFonts w:ascii="Calibri" w:hAnsi="Calibri" w:hint="default"/>
          <w:b w:val="0"/>
          <w:i w:val="0"/>
        </w:rPr>
      </w:lvl>
    </w:lvlOverride>
    <w:lvlOverride w:ilvl="1">
      <w:lvl w:ilvl="1">
        <w:start w:val="1"/>
        <w:numFmt w:val="decimal"/>
        <w:pStyle w:val="Heading2"/>
        <w:lvlText w:val="%1.%2"/>
        <w:lvlJc w:val="left"/>
        <w:pPr>
          <w:tabs>
            <w:tab w:val="num" w:pos="576"/>
          </w:tabs>
          <w:ind w:left="576" w:hanging="576"/>
        </w:pPr>
        <w:rPr>
          <w:rFonts w:hint="default"/>
        </w:rPr>
      </w:lvl>
    </w:lvlOverride>
    <w:lvlOverride w:ilvl="2">
      <w:lvl w:ilvl="2">
        <w:start w:val="1"/>
        <w:numFmt w:val="decimal"/>
        <w:pStyle w:val="Heading3"/>
        <w:lvlText w:val=".%3"/>
        <w:lvlJc w:val="left"/>
        <w:pPr>
          <w:tabs>
            <w:tab w:val="num" w:pos="720"/>
          </w:tabs>
          <w:ind w:left="720" w:firstLine="2880"/>
        </w:pPr>
        <w:rPr>
          <w:rFonts w:ascii="Calibri" w:hAnsi="Calibri" w:hint="default"/>
          <w:color w:val="000000"/>
          <w:sz w:val="22"/>
        </w:rPr>
      </w:lvl>
    </w:lvlOverride>
    <w:lvlOverride w:ilvl="3">
      <w:lvl w:ilvl="3">
        <w:start w:val="1"/>
        <w:numFmt w:val="decimal"/>
        <w:pStyle w:val="Heading4"/>
        <w:lvlText w:val=".%4"/>
        <w:lvlJc w:val="left"/>
        <w:pPr>
          <w:tabs>
            <w:tab w:val="num" w:pos="864"/>
          </w:tabs>
          <w:ind w:left="864" w:firstLine="3456"/>
        </w:pPr>
        <w:rPr>
          <w:rFonts w:hint="default"/>
        </w:rPr>
      </w:lvl>
    </w:lvlOverride>
    <w:lvlOverride w:ilvl="4">
      <w:lvl w:ilvl="4">
        <w:start w:val="1"/>
        <w:numFmt w:val="decimal"/>
        <w:pStyle w:val="Heading5"/>
        <w:lvlText w:val=".%5"/>
        <w:lvlJc w:val="left"/>
        <w:pPr>
          <w:tabs>
            <w:tab w:val="num" w:pos="720"/>
          </w:tabs>
          <w:ind w:left="720" w:firstLine="4320"/>
        </w:pPr>
        <w:rPr>
          <w:rFonts w:hint="default"/>
        </w:rPr>
      </w:lvl>
    </w:lvlOverride>
    <w:lvlOverride w:ilvl="5">
      <w:lvl w:ilvl="5">
        <w:start w:val="1"/>
        <w:numFmt w:val="decimal"/>
        <w:pStyle w:val="Heading6"/>
        <w:lvlText w:val="%1.%2.%3.%4.%5.%6"/>
        <w:lvlJc w:val="left"/>
        <w:pPr>
          <w:tabs>
            <w:tab w:val="num" w:pos="1152"/>
          </w:tabs>
          <w:ind w:left="1152" w:hanging="1152"/>
        </w:pPr>
        <w:rPr>
          <w:rFonts w:hint="default"/>
        </w:rPr>
      </w:lvl>
    </w:lvlOverride>
    <w:lvlOverride w:ilvl="6">
      <w:lvl w:ilvl="6">
        <w:start w:val="1"/>
        <w:numFmt w:val="decimal"/>
        <w:pStyle w:val="Heading7"/>
        <w:lvlText w:val="%1.%2.%3.%4.%5.%6.%7"/>
        <w:lvlJc w:val="left"/>
        <w:pPr>
          <w:tabs>
            <w:tab w:val="num" w:pos="1296"/>
          </w:tabs>
          <w:ind w:left="1296" w:hanging="1296"/>
        </w:pPr>
        <w:rPr>
          <w:rFonts w:hint="default"/>
        </w:rPr>
      </w:lvl>
    </w:lvlOverride>
    <w:lvlOverride w:ilvl="7">
      <w:lvl w:ilvl="7">
        <w:start w:val="1"/>
        <w:numFmt w:val="decimal"/>
        <w:pStyle w:val="Heading8"/>
        <w:lvlText w:val="%1.%2.%3.%4.%5.%6.%7.%8"/>
        <w:lvlJc w:val="left"/>
        <w:pPr>
          <w:tabs>
            <w:tab w:val="num" w:pos="1440"/>
          </w:tabs>
          <w:ind w:left="1440" w:hanging="1440"/>
        </w:pPr>
        <w:rPr>
          <w:rFonts w:hint="default"/>
        </w:rPr>
      </w:lvl>
    </w:lvlOverride>
    <w:lvlOverride w:ilvl="8">
      <w:lvl w:ilvl="8">
        <w:start w:val="1"/>
        <w:numFmt w:val="decimal"/>
        <w:pStyle w:val="Heading9"/>
        <w:lvlText w:val="%1.%2.%3.%4.%5.%6.%7.%8.%9"/>
        <w:lvlJc w:val="left"/>
        <w:pPr>
          <w:tabs>
            <w:tab w:val="num" w:pos="1584"/>
          </w:tabs>
          <w:ind w:left="1584" w:hanging="1584"/>
        </w:pPr>
        <w:rPr>
          <w:rFonts w:hint="default"/>
        </w:rPr>
      </w:lvl>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hnny Pang">
    <w15:presenceInfo w15:providerId="AD" w15:userId="S::Johnny.Pang@etoengineering.ca::93e0402e-0c7d-4ac3-adc9-299bd55456c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evenAndOddHeader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Toolset" w:val="3"/>
  </w:docVars>
  <w:rsids>
    <w:rsidRoot w:val="00D109FD"/>
    <w:rsid w:val="00013245"/>
    <w:rsid w:val="00013C9C"/>
    <w:rsid w:val="00014E96"/>
    <w:rsid w:val="00095237"/>
    <w:rsid w:val="0009634E"/>
    <w:rsid w:val="000A1C86"/>
    <w:rsid w:val="000A7BB7"/>
    <w:rsid w:val="000C3240"/>
    <w:rsid w:val="000C6EBC"/>
    <w:rsid w:val="000D1D31"/>
    <w:rsid w:val="000D5A45"/>
    <w:rsid w:val="000F41AA"/>
    <w:rsid w:val="0010387B"/>
    <w:rsid w:val="00107DBA"/>
    <w:rsid w:val="00124E77"/>
    <w:rsid w:val="00125BD7"/>
    <w:rsid w:val="00134C5F"/>
    <w:rsid w:val="00157E14"/>
    <w:rsid w:val="00191C2F"/>
    <w:rsid w:val="001B3E2D"/>
    <w:rsid w:val="001D6FDC"/>
    <w:rsid w:val="001E168C"/>
    <w:rsid w:val="001F6C1C"/>
    <w:rsid w:val="00205A5A"/>
    <w:rsid w:val="00240792"/>
    <w:rsid w:val="00262ABE"/>
    <w:rsid w:val="0027113A"/>
    <w:rsid w:val="0027219D"/>
    <w:rsid w:val="00273FE8"/>
    <w:rsid w:val="002862EA"/>
    <w:rsid w:val="002C2000"/>
    <w:rsid w:val="002D4787"/>
    <w:rsid w:val="002E7605"/>
    <w:rsid w:val="003130DA"/>
    <w:rsid w:val="00326326"/>
    <w:rsid w:val="00332CBD"/>
    <w:rsid w:val="0033540B"/>
    <w:rsid w:val="00366110"/>
    <w:rsid w:val="00372157"/>
    <w:rsid w:val="003C5FE6"/>
    <w:rsid w:val="003E53C1"/>
    <w:rsid w:val="003E5774"/>
    <w:rsid w:val="003E6125"/>
    <w:rsid w:val="00401BA8"/>
    <w:rsid w:val="0040417E"/>
    <w:rsid w:val="00414AEF"/>
    <w:rsid w:val="00431BB2"/>
    <w:rsid w:val="00442000"/>
    <w:rsid w:val="004442F3"/>
    <w:rsid w:val="004603AE"/>
    <w:rsid w:val="00481F83"/>
    <w:rsid w:val="004A6383"/>
    <w:rsid w:val="004D24B8"/>
    <w:rsid w:val="004E75EB"/>
    <w:rsid w:val="00511EF8"/>
    <w:rsid w:val="00537635"/>
    <w:rsid w:val="00573A39"/>
    <w:rsid w:val="00592DC3"/>
    <w:rsid w:val="00594023"/>
    <w:rsid w:val="005947BD"/>
    <w:rsid w:val="00666375"/>
    <w:rsid w:val="00672C12"/>
    <w:rsid w:val="006753D1"/>
    <w:rsid w:val="006C0FAF"/>
    <w:rsid w:val="006D01F5"/>
    <w:rsid w:val="006E69C5"/>
    <w:rsid w:val="0070514B"/>
    <w:rsid w:val="00747437"/>
    <w:rsid w:val="00750586"/>
    <w:rsid w:val="007D215B"/>
    <w:rsid w:val="007E1C07"/>
    <w:rsid w:val="007E2D1C"/>
    <w:rsid w:val="007E4441"/>
    <w:rsid w:val="008001A5"/>
    <w:rsid w:val="008063E2"/>
    <w:rsid w:val="00812A85"/>
    <w:rsid w:val="008252EE"/>
    <w:rsid w:val="008952CA"/>
    <w:rsid w:val="008A26A6"/>
    <w:rsid w:val="008B3C4E"/>
    <w:rsid w:val="008D14A5"/>
    <w:rsid w:val="00927C5A"/>
    <w:rsid w:val="009369FF"/>
    <w:rsid w:val="00960901"/>
    <w:rsid w:val="009628F4"/>
    <w:rsid w:val="00980022"/>
    <w:rsid w:val="00992253"/>
    <w:rsid w:val="009A202B"/>
    <w:rsid w:val="009E06EA"/>
    <w:rsid w:val="009F43BC"/>
    <w:rsid w:val="00A01523"/>
    <w:rsid w:val="00A26389"/>
    <w:rsid w:val="00A31DD3"/>
    <w:rsid w:val="00A40AED"/>
    <w:rsid w:val="00A43ADB"/>
    <w:rsid w:val="00A447EB"/>
    <w:rsid w:val="00A767E0"/>
    <w:rsid w:val="00AA040C"/>
    <w:rsid w:val="00B53A00"/>
    <w:rsid w:val="00BD4581"/>
    <w:rsid w:val="00BE02CA"/>
    <w:rsid w:val="00C101EF"/>
    <w:rsid w:val="00C43DC7"/>
    <w:rsid w:val="00C52A9B"/>
    <w:rsid w:val="00C73272"/>
    <w:rsid w:val="00C80C03"/>
    <w:rsid w:val="00C81675"/>
    <w:rsid w:val="00CF4BFB"/>
    <w:rsid w:val="00D109FD"/>
    <w:rsid w:val="00D26372"/>
    <w:rsid w:val="00D3626B"/>
    <w:rsid w:val="00D705EE"/>
    <w:rsid w:val="00D962DA"/>
    <w:rsid w:val="00DA097A"/>
    <w:rsid w:val="00DB06A2"/>
    <w:rsid w:val="00DB1811"/>
    <w:rsid w:val="00DB45CE"/>
    <w:rsid w:val="00DD7812"/>
    <w:rsid w:val="00DF4532"/>
    <w:rsid w:val="00E02C9F"/>
    <w:rsid w:val="00E108FB"/>
    <w:rsid w:val="00E23E83"/>
    <w:rsid w:val="00E62AA3"/>
    <w:rsid w:val="00E945C2"/>
    <w:rsid w:val="00EA2DB4"/>
    <w:rsid w:val="00EC002F"/>
    <w:rsid w:val="00EE4178"/>
    <w:rsid w:val="00EE5040"/>
    <w:rsid w:val="00F00AD9"/>
    <w:rsid w:val="00F13982"/>
    <w:rsid w:val="00F254AE"/>
    <w:rsid w:val="00F5273F"/>
    <w:rsid w:val="00F608F7"/>
    <w:rsid w:val="00F6204E"/>
    <w:rsid w:val="00F67A47"/>
    <w:rsid w:val="00FB2E0C"/>
    <w:rsid w:val="00FB5A8D"/>
    <w:rsid w:val="00FD708C"/>
    <w:rsid w:val="00FE322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D225E9"/>
  <w15:chartTrackingRefBased/>
  <w15:docId w15:val="{59D5E89A-7E2E-4CD1-9DA9-315763CE9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E4178"/>
    <w:rPr>
      <w:rFonts w:ascii="Book Antiqua" w:hAnsi="Book Antiqua"/>
      <w:sz w:val="22"/>
      <w:lang w:val="en-US" w:eastAsia="en-US"/>
    </w:rPr>
  </w:style>
  <w:style w:type="paragraph" w:styleId="Heading1">
    <w:name w:val="heading 1"/>
    <w:basedOn w:val="Main-Head"/>
    <w:next w:val="BodyText"/>
    <w:qFormat/>
    <w:rsid w:val="00124E77"/>
    <w:pPr>
      <w:keepNext/>
      <w:numPr>
        <w:numId w:val="3"/>
      </w:numPr>
      <w:tabs>
        <w:tab w:val="clear" w:pos="432"/>
        <w:tab w:val="left" w:pos="720"/>
      </w:tabs>
      <w:spacing w:before="160"/>
      <w:ind w:left="720" w:hanging="720"/>
      <w:outlineLvl w:val="0"/>
    </w:pPr>
    <w:rPr>
      <w:rFonts w:ascii="Calibri" w:hAnsi="Calibri"/>
      <w:b w:val="0"/>
      <w:caps/>
      <w:szCs w:val="22"/>
      <w:u w:val="single"/>
      <w:lang w:val="en-CA"/>
    </w:rPr>
  </w:style>
  <w:style w:type="paragraph" w:styleId="Heading2">
    <w:name w:val="heading 2"/>
    <w:basedOn w:val="Main-Head"/>
    <w:next w:val="BodyText"/>
    <w:qFormat/>
    <w:rsid w:val="00124E77"/>
    <w:pPr>
      <w:keepNext/>
      <w:keepLines/>
      <w:numPr>
        <w:ilvl w:val="1"/>
        <w:numId w:val="3"/>
      </w:numPr>
      <w:tabs>
        <w:tab w:val="clear" w:pos="576"/>
        <w:tab w:val="num" w:pos="720"/>
      </w:tabs>
      <w:spacing w:before="80"/>
      <w:ind w:left="720" w:hanging="720"/>
      <w:outlineLvl w:val="1"/>
    </w:pPr>
    <w:rPr>
      <w:rFonts w:ascii="Calibri" w:hAnsi="Calibri"/>
      <w:b w:val="0"/>
      <w:szCs w:val="22"/>
      <w:u w:val="single"/>
      <w:lang w:val="en-CA"/>
    </w:rPr>
  </w:style>
  <w:style w:type="paragraph" w:styleId="Heading3">
    <w:name w:val="heading 3"/>
    <w:basedOn w:val="Main-Head"/>
    <w:link w:val="Heading3Char1"/>
    <w:qFormat/>
    <w:rsid w:val="00124E77"/>
    <w:pPr>
      <w:numPr>
        <w:ilvl w:val="2"/>
        <w:numId w:val="3"/>
      </w:numPr>
      <w:tabs>
        <w:tab w:val="clear" w:pos="720"/>
        <w:tab w:val="left" w:pos="1418"/>
      </w:tabs>
      <w:spacing w:before="80"/>
      <w:ind w:left="1411" w:hanging="720"/>
      <w:outlineLvl w:val="2"/>
    </w:pPr>
    <w:rPr>
      <w:rFonts w:ascii="Calibri" w:hAnsi="Calibri"/>
      <w:b w:val="0"/>
      <w:szCs w:val="22"/>
      <w:lang w:val="en-CA"/>
    </w:rPr>
  </w:style>
  <w:style w:type="paragraph" w:styleId="Heading4">
    <w:name w:val="heading 4"/>
    <w:basedOn w:val="Main-Head"/>
    <w:qFormat/>
    <w:rsid w:val="008252EE"/>
    <w:pPr>
      <w:numPr>
        <w:ilvl w:val="3"/>
        <w:numId w:val="3"/>
      </w:numPr>
      <w:tabs>
        <w:tab w:val="clear" w:pos="864"/>
        <w:tab w:val="left" w:pos="2160"/>
      </w:tabs>
      <w:ind w:left="2160" w:hanging="720"/>
      <w:outlineLvl w:val="3"/>
    </w:pPr>
    <w:rPr>
      <w:rFonts w:ascii="Calibri" w:hAnsi="Calibri"/>
      <w:b w:val="0"/>
    </w:rPr>
  </w:style>
  <w:style w:type="paragraph" w:styleId="Heading5">
    <w:name w:val="heading 5"/>
    <w:basedOn w:val="Main-Head"/>
    <w:qFormat/>
    <w:rsid w:val="00812A85"/>
    <w:pPr>
      <w:numPr>
        <w:ilvl w:val="4"/>
        <w:numId w:val="3"/>
      </w:numPr>
      <w:tabs>
        <w:tab w:val="clear" w:pos="720"/>
        <w:tab w:val="left" w:pos="5760"/>
      </w:tabs>
      <w:ind w:left="5760" w:hanging="720"/>
      <w:outlineLvl w:val="4"/>
    </w:pPr>
    <w:rPr>
      <w:rFonts w:ascii="Arial" w:hAnsi="Arial"/>
      <w:b w:val="0"/>
    </w:rPr>
  </w:style>
  <w:style w:type="paragraph" w:styleId="Heading6">
    <w:name w:val="heading 6"/>
    <w:basedOn w:val="Main-Head"/>
    <w:next w:val="BodyText"/>
    <w:qFormat/>
    <w:rsid w:val="00DB06A2"/>
    <w:pPr>
      <w:numPr>
        <w:ilvl w:val="5"/>
        <w:numId w:val="3"/>
      </w:numPr>
      <w:outlineLvl w:val="5"/>
    </w:pPr>
    <w:rPr>
      <w:i/>
      <w:sz w:val="24"/>
    </w:rPr>
  </w:style>
  <w:style w:type="paragraph" w:styleId="Heading7">
    <w:name w:val="heading 7"/>
    <w:basedOn w:val="Normal"/>
    <w:next w:val="Normal"/>
    <w:qFormat/>
    <w:rsid w:val="00DB06A2"/>
    <w:pPr>
      <w:numPr>
        <w:ilvl w:val="6"/>
        <w:numId w:val="3"/>
      </w:numPr>
      <w:spacing w:before="240" w:after="60"/>
      <w:outlineLvl w:val="6"/>
    </w:pPr>
    <w:rPr>
      <w:rFonts w:ascii="Times New Roman" w:hAnsi="Times New Roman"/>
      <w:sz w:val="24"/>
      <w:szCs w:val="24"/>
    </w:rPr>
  </w:style>
  <w:style w:type="paragraph" w:styleId="Heading8">
    <w:name w:val="heading 8"/>
    <w:basedOn w:val="Normal"/>
    <w:next w:val="Normal"/>
    <w:qFormat/>
    <w:rsid w:val="00DB06A2"/>
    <w:pPr>
      <w:numPr>
        <w:ilvl w:val="7"/>
        <w:numId w:val="3"/>
      </w:numPr>
      <w:spacing w:before="240" w:after="60"/>
      <w:outlineLvl w:val="7"/>
    </w:pPr>
    <w:rPr>
      <w:rFonts w:ascii="Times New Roman" w:hAnsi="Times New Roman"/>
      <w:i/>
      <w:iCs/>
      <w:sz w:val="24"/>
      <w:szCs w:val="24"/>
    </w:rPr>
  </w:style>
  <w:style w:type="paragraph" w:styleId="Heading9">
    <w:name w:val="heading 9"/>
    <w:basedOn w:val="Normal"/>
    <w:next w:val="Normal"/>
    <w:qFormat/>
    <w:rsid w:val="00DB06A2"/>
    <w:pPr>
      <w:numPr>
        <w:ilvl w:val="8"/>
        <w:numId w:val="3"/>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160"/>
    </w:pPr>
  </w:style>
  <w:style w:type="paragraph" w:customStyle="1" w:styleId="Bullet">
    <w:name w:val="Bullet"/>
    <w:basedOn w:val="BodyText"/>
    <w:next w:val="BodyText"/>
  </w:style>
  <w:style w:type="character" w:styleId="CommentReference">
    <w:name w:val="annotation reference"/>
    <w:semiHidden/>
    <w:rPr>
      <w:rFonts w:ascii="Arial" w:hAnsi="Arial"/>
      <w:color w:val="FF0000"/>
      <w:position w:val="6"/>
      <w:sz w:val="20"/>
    </w:rPr>
  </w:style>
  <w:style w:type="paragraph" w:styleId="CommentText">
    <w:name w:val="annotation text"/>
    <w:basedOn w:val="Normal"/>
    <w:link w:val="CommentTextChar"/>
    <w:semiHidden/>
    <w:pPr>
      <w:spacing w:before="120"/>
    </w:pPr>
    <w:rPr>
      <w:rFonts w:ascii="Arial" w:hAnsi="Arial"/>
    </w:rPr>
  </w:style>
  <w:style w:type="paragraph" w:customStyle="1" w:styleId="CSA">
    <w:name w:val="CSA"/>
    <w:basedOn w:val="BodyText"/>
    <w:next w:val="Heading1"/>
    <w:pPr>
      <w:keepNext/>
      <w:spacing w:after="0"/>
    </w:pPr>
    <w:rPr>
      <w:b/>
      <w:caps/>
      <w:sz w:val="20"/>
    </w:rPr>
  </w:style>
  <w:style w:type="paragraph" w:customStyle="1" w:styleId="Divider">
    <w:name w:val="Divider"/>
    <w:basedOn w:val="Normal"/>
    <w:next w:val="BlockText"/>
    <w:pPr>
      <w:pBdr>
        <w:bottom w:val="single" w:sz="6" w:space="1" w:color="auto"/>
      </w:pBdr>
      <w:spacing w:before="10800"/>
      <w:jc w:val="right"/>
    </w:pPr>
    <w:rPr>
      <w:b/>
      <w:sz w:val="40"/>
    </w:rPr>
  </w:style>
  <w:style w:type="paragraph" w:customStyle="1" w:styleId="Main-Head">
    <w:name w:val="Main-Head"/>
    <w:basedOn w:val="Normal"/>
    <w:next w:val="BodyText"/>
    <w:link w:val="Main-HeadChar"/>
    <w:rPr>
      <w:rFonts w:ascii="Arial Narrow" w:hAnsi="Arial Narrow"/>
      <w:b/>
    </w:rPr>
  </w:style>
  <w:style w:type="paragraph" w:styleId="Caption">
    <w:name w:val="caption"/>
    <w:basedOn w:val="Main-Head"/>
    <w:next w:val="Normal"/>
    <w:qFormat/>
    <w:pPr>
      <w:keepNext/>
      <w:spacing w:after="240"/>
    </w:pPr>
    <w:rPr>
      <w:b w:val="0"/>
      <w:i/>
      <w:sz w:val="20"/>
    </w:rPr>
  </w:style>
  <w:style w:type="paragraph" w:customStyle="1" w:styleId="Exhibit--Number">
    <w:name w:val="Exhibit--Number"/>
    <w:basedOn w:val="Main-Head"/>
    <w:next w:val="Exhibit--Title"/>
    <w:pPr>
      <w:spacing w:before="160"/>
    </w:pPr>
    <w:rPr>
      <w:caps/>
      <w:sz w:val="18"/>
    </w:rPr>
  </w:style>
  <w:style w:type="paragraph" w:customStyle="1" w:styleId="Exhibit--Title">
    <w:name w:val="Exhibit--Title"/>
    <w:basedOn w:val="Exhibit--Number"/>
    <w:next w:val="Exhibit--Caption"/>
    <w:pPr>
      <w:spacing w:before="0"/>
    </w:pPr>
    <w:rPr>
      <w:b w:val="0"/>
      <w:caps w:val="0"/>
      <w:sz w:val="20"/>
    </w:rPr>
  </w:style>
  <w:style w:type="paragraph" w:styleId="BlockText">
    <w:name w:val="Block Text"/>
    <w:basedOn w:val="Normal"/>
    <w:pPr>
      <w:spacing w:after="120"/>
      <w:ind w:left="1440" w:right="1440"/>
    </w:pPr>
  </w:style>
  <w:style w:type="paragraph" w:customStyle="1" w:styleId="Contents">
    <w:name w:val="Contents"/>
    <w:basedOn w:val="Heading1"/>
    <w:next w:val="BodyText"/>
  </w:style>
  <w:style w:type="paragraph" w:styleId="Footer">
    <w:name w:val="footer"/>
    <w:basedOn w:val="Normal"/>
    <w:pPr>
      <w:tabs>
        <w:tab w:val="right" w:pos="9000"/>
      </w:tabs>
    </w:pPr>
    <w:rPr>
      <w:rFonts w:ascii="Arial Narrow" w:hAnsi="Arial Narrow"/>
      <w:caps/>
      <w:sz w:val="14"/>
    </w:rPr>
  </w:style>
  <w:style w:type="character" w:styleId="FootnoteReference">
    <w:name w:val="footnote reference"/>
    <w:semiHidden/>
    <w:rPr>
      <w:rFonts w:ascii="Arial" w:hAnsi="Arial"/>
      <w:spacing w:val="0"/>
      <w:position w:val="6"/>
      <w:sz w:val="16"/>
    </w:rPr>
  </w:style>
  <w:style w:type="paragraph" w:styleId="FootnoteText">
    <w:name w:val="footnote text"/>
    <w:basedOn w:val="BodyText"/>
    <w:semiHidden/>
    <w:pPr>
      <w:spacing w:after="0"/>
    </w:pPr>
    <w:rPr>
      <w:rFonts w:ascii="Arial" w:hAnsi="Arial"/>
      <w:sz w:val="16"/>
    </w:rPr>
  </w:style>
  <w:style w:type="paragraph" w:styleId="Header">
    <w:name w:val="header"/>
    <w:basedOn w:val="Normal"/>
    <w:pPr>
      <w:pBdr>
        <w:bottom w:val="single" w:sz="6" w:space="1" w:color="auto"/>
      </w:pBdr>
      <w:jc w:val="right"/>
    </w:pPr>
    <w:rPr>
      <w:rFonts w:ascii="Arial Narrow" w:hAnsi="Arial Narrow"/>
      <w:caps/>
      <w:sz w:val="14"/>
    </w:rPr>
  </w:style>
  <w:style w:type="paragraph" w:styleId="NormalIndent">
    <w:name w:val="Normal Indent"/>
    <w:basedOn w:val="Normal"/>
    <w:pPr>
      <w:ind w:left="360"/>
    </w:pPr>
  </w:style>
  <w:style w:type="paragraph" w:customStyle="1" w:styleId="Number">
    <w:name w:val="Number"/>
    <w:basedOn w:val="BodyText"/>
    <w:next w:val="BodyText"/>
    <w:pPr>
      <w:spacing w:after="0"/>
      <w:ind w:left="360" w:hanging="360"/>
    </w:pPr>
  </w:style>
  <w:style w:type="character" w:styleId="PageNumber">
    <w:name w:val="page number"/>
    <w:rPr>
      <w:sz w:val="16"/>
    </w:rPr>
  </w:style>
  <w:style w:type="paragraph" w:customStyle="1" w:styleId="TableHead">
    <w:name w:val="Table Head"/>
    <w:basedOn w:val="Normal"/>
    <w:next w:val="Normal"/>
    <w:pPr>
      <w:spacing w:before="80" w:after="80"/>
      <w:jc w:val="center"/>
    </w:pPr>
    <w:rPr>
      <w:rFonts w:ascii="Arial" w:hAnsi="Arial"/>
      <w:b/>
      <w:sz w:val="18"/>
    </w:rPr>
  </w:style>
  <w:style w:type="paragraph" w:customStyle="1" w:styleId="TableBody">
    <w:name w:val="Table Body"/>
    <w:basedOn w:val="TableHead"/>
    <w:pPr>
      <w:jc w:val="left"/>
    </w:pPr>
    <w:rPr>
      <w:b w:val="0"/>
    </w:rPr>
  </w:style>
  <w:style w:type="paragraph" w:customStyle="1" w:styleId="TableNotes">
    <w:name w:val="Table Notes"/>
    <w:basedOn w:val="TableBody"/>
    <w:pPr>
      <w:spacing w:after="320"/>
    </w:pPr>
  </w:style>
  <w:style w:type="paragraph" w:customStyle="1" w:styleId="Tick">
    <w:name w:val="Tick"/>
    <w:basedOn w:val="BodyText"/>
    <w:next w:val="BodyText"/>
    <w:pPr>
      <w:spacing w:after="0"/>
      <w:ind w:left="720" w:hanging="360"/>
    </w:pPr>
  </w:style>
  <w:style w:type="paragraph" w:styleId="Title">
    <w:name w:val="Title"/>
    <w:basedOn w:val="Main-Head"/>
    <w:qFormat/>
    <w:pPr>
      <w:keepNext/>
      <w:spacing w:before="160" w:after="30"/>
    </w:pPr>
    <w:rPr>
      <w:sz w:val="20"/>
    </w:rPr>
  </w:style>
  <w:style w:type="paragraph" w:styleId="TOC1">
    <w:name w:val="toc 1"/>
    <w:basedOn w:val="BodyText"/>
    <w:next w:val="TOC2"/>
    <w:autoRedefine/>
    <w:semiHidden/>
    <w:pPr>
      <w:tabs>
        <w:tab w:val="right" w:leader="dot" w:pos="8640"/>
      </w:tabs>
      <w:spacing w:after="0"/>
    </w:pPr>
    <w:rPr>
      <w:b/>
    </w:rPr>
  </w:style>
  <w:style w:type="paragraph" w:styleId="TOC2">
    <w:name w:val="toc 2"/>
    <w:basedOn w:val="TOC1"/>
    <w:next w:val="TOC3"/>
    <w:autoRedefine/>
    <w:semiHidden/>
    <w:pPr>
      <w:tabs>
        <w:tab w:val="left" w:pos="1008"/>
      </w:tabs>
      <w:ind w:left="720"/>
    </w:pPr>
    <w:rPr>
      <w:b w:val="0"/>
    </w:rPr>
  </w:style>
  <w:style w:type="paragraph" w:styleId="TOC3">
    <w:name w:val="toc 3"/>
    <w:basedOn w:val="TOC2"/>
    <w:autoRedefine/>
    <w:semiHidden/>
    <w:pPr>
      <w:tabs>
        <w:tab w:val="clear" w:pos="1008"/>
        <w:tab w:val="left" w:pos="1728"/>
      </w:tabs>
      <w:ind w:left="1440"/>
    </w:pPr>
  </w:style>
  <w:style w:type="paragraph" w:styleId="ListBullet">
    <w:name w:val="List Bullet"/>
    <w:basedOn w:val="Bullet"/>
    <w:autoRedefine/>
    <w:pPr>
      <w:numPr>
        <w:numId w:val="2"/>
      </w:numPr>
    </w:pPr>
  </w:style>
  <w:style w:type="paragraph" w:styleId="TOC4">
    <w:name w:val="toc 4"/>
    <w:basedOn w:val="TOC3"/>
    <w:next w:val="TOC5"/>
    <w:autoRedefine/>
    <w:semiHidden/>
    <w:pPr>
      <w:tabs>
        <w:tab w:val="left" w:pos="2880"/>
      </w:tabs>
      <w:ind w:left="2160"/>
    </w:pPr>
  </w:style>
  <w:style w:type="paragraph" w:styleId="TOC5">
    <w:name w:val="toc 5"/>
    <w:basedOn w:val="Normal"/>
    <w:next w:val="Normal"/>
    <w:autoRedefine/>
    <w:semiHidden/>
    <w:pPr>
      <w:ind w:left="880"/>
    </w:pPr>
  </w:style>
  <w:style w:type="paragraph" w:customStyle="1" w:styleId="Exhibit--Caption">
    <w:name w:val="Exhibit--Caption"/>
    <w:basedOn w:val="Exhibit--Title"/>
    <w:next w:val="BodyText"/>
    <w:rPr>
      <w:i/>
    </w:rPr>
  </w:style>
  <w:style w:type="character" w:customStyle="1" w:styleId="Main-HeadChar">
    <w:name w:val="Main-Head Char"/>
    <w:link w:val="Main-Head"/>
    <w:rsid w:val="00AA040C"/>
    <w:rPr>
      <w:rFonts w:ascii="Arial Narrow" w:hAnsi="Arial Narrow"/>
      <w:b/>
      <w:sz w:val="22"/>
      <w:lang w:val="en-US" w:eastAsia="en-US" w:bidi="ar-SA"/>
    </w:rPr>
  </w:style>
  <w:style w:type="paragraph" w:customStyle="1" w:styleId="Flysheet">
    <w:name w:val="Flysheet"/>
    <w:basedOn w:val="Normal"/>
    <w:pPr>
      <w:jc w:val="right"/>
    </w:pPr>
    <w:rPr>
      <w:rFonts w:ascii="Arial Narrow" w:hAnsi="Arial Narrow"/>
      <w:b/>
      <w:sz w:val="28"/>
    </w:rPr>
  </w:style>
  <w:style w:type="paragraph" w:customStyle="1" w:styleId="FlysheetCont">
    <w:name w:val="Flysheet Cont"/>
    <w:basedOn w:val="Normal"/>
    <w:pPr>
      <w:spacing w:before="9720"/>
      <w:jc w:val="right"/>
    </w:pPr>
    <w:rPr>
      <w:rFonts w:ascii="Arial Narrow" w:hAnsi="Arial Narrow"/>
      <w:b/>
      <w:sz w:val="28"/>
    </w:rPr>
  </w:style>
  <w:style w:type="paragraph" w:customStyle="1" w:styleId="FlysheetTitle">
    <w:name w:val="Flysheet Title"/>
    <w:basedOn w:val="Normal"/>
    <w:pPr>
      <w:spacing w:before="9720"/>
      <w:jc w:val="right"/>
    </w:pPr>
    <w:rPr>
      <w:rFonts w:ascii="Arial Narrow" w:hAnsi="Arial Narrow"/>
      <w:b/>
      <w:sz w:val="28"/>
    </w:rPr>
  </w:style>
  <w:style w:type="paragraph" w:customStyle="1" w:styleId="TableFlysheet">
    <w:name w:val="Table Flysheet"/>
    <w:basedOn w:val="Normal"/>
    <w:pPr>
      <w:jc w:val="right"/>
    </w:pPr>
    <w:rPr>
      <w:rFonts w:ascii="Arial Narrow" w:hAnsi="Arial Narrow"/>
      <w:b/>
      <w:sz w:val="28"/>
    </w:rPr>
  </w:style>
  <w:style w:type="paragraph" w:customStyle="1" w:styleId="TableFlysheetCont">
    <w:name w:val="Table Flysheet Cont"/>
    <w:basedOn w:val="Normal"/>
    <w:pPr>
      <w:spacing w:before="9720"/>
      <w:jc w:val="right"/>
    </w:pPr>
    <w:rPr>
      <w:rFonts w:ascii="Arial Narrow" w:hAnsi="Arial Narrow"/>
      <w:b/>
      <w:sz w:val="28"/>
    </w:rPr>
  </w:style>
  <w:style w:type="paragraph" w:customStyle="1" w:styleId="TableFlysheetTitle">
    <w:name w:val="Table Flysheet Title"/>
    <w:basedOn w:val="Normal"/>
    <w:pPr>
      <w:spacing w:before="9720"/>
      <w:jc w:val="right"/>
    </w:pPr>
    <w:rPr>
      <w:rFonts w:ascii="Arial Narrow" w:hAnsi="Arial Narrow"/>
      <w:b/>
      <w:sz w:val="28"/>
    </w:rPr>
  </w:style>
  <w:style w:type="character" w:customStyle="1" w:styleId="Heading3Char1">
    <w:name w:val="Heading 3 Char1"/>
    <w:link w:val="Heading3"/>
    <w:rsid w:val="00124E77"/>
    <w:rPr>
      <w:rFonts w:ascii="Calibri" w:hAnsi="Calibri"/>
      <w:sz w:val="22"/>
      <w:szCs w:val="22"/>
      <w:lang w:eastAsia="en-US"/>
    </w:rPr>
  </w:style>
  <w:style w:type="paragraph" w:customStyle="1" w:styleId="Other">
    <w:name w:val="Other"/>
    <w:basedOn w:val="Normal"/>
    <w:rsid w:val="00F13982"/>
    <w:pPr>
      <w:widowControl w:val="0"/>
      <w:autoSpaceDE w:val="0"/>
      <w:autoSpaceDN w:val="0"/>
      <w:adjustRightInd w:val="0"/>
    </w:pPr>
    <w:rPr>
      <w:rFonts w:ascii="Courier New" w:hAnsi="Courier New" w:cs="Courier New"/>
      <w:sz w:val="24"/>
      <w:szCs w:val="24"/>
    </w:rPr>
  </w:style>
  <w:style w:type="paragraph" w:customStyle="1" w:styleId="NormalTableText">
    <w:name w:val="Normal Table Text"/>
    <w:basedOn w:val="Normal"/>
    <w:rsid w:val="009A202B"/>
    <w:pPr>
      <w:widowControl w:val="0"/>
      <w:spacing w:before="60" w:after="60"/>
    </w:pPr>
    <w:rPr>
      <w:rFonts w:ascii="Arial" w:hAnsi="Arial"/>
      <w:sz w:val="20"/>
      <w:lang w:val="en-CA"/>
    </w:rPr>
  </w:style>
  <w:style w:type="paragraph" w:customStyle="1" w:styleId="TableHeading">
    <w:name w:val="Table Heading"/>
    <w:basedOn w:val="Normal"/>
    <w:rsid w:val="009A202B"/>
    <w:pPr>
      <w:widowControl w:val="0"/>
      <w:spacing w:before="60" w:after="60"/>
    </w:pPr>
    <w:rPr>
      <w:rFonts w:ascii="Arial" w:hAnsi="Arial"/>
      <w:b/>
      <w:sz w:val="20"/>
      <w:lang w:val="en-CA"/>
    </w:rPr>
  </w:style>
  <w:style w:type="paragraph" w:styleId="BalloonText">
    <w:name w:val="Balloon Text"/>
    <w:basedOn w:val="Normal"/>
    <w:semiHidden/>
    <w:rsid w:val="00481F83"/>
    <w:rPr>
      <w:rFonts w:ascii="Tahoma" w:hAnsi="Tahoma" w:cs="Tahoma"/>
      <w:sz w:val="16"/>
      <w:szCs w:val="16"/>
    </w:rPr>
  </w:style>
  <w:style w:type="character" w:customStyle="1" w:styleId="Heading3Char">
    <w:name w:val="Heading 3 Char"/>
    <w:rsid w:val="009A202B"/>
    <w:rPr>
      <w:rFonts w:ascii="Arial" w:hAnsi="Arial"/>
      <w:b/>
      <w:sz w:val="22"/>
      <w:lang w:val="en-US" w:eastAsia="en-US" w:bidi="ar-SA"/>
    </w:rPr>
  </w:style>
  <w:style w:type="character" w:customStyle="1" w:styleId="BodyTextChar">
    <w:name w:val="Body Text Char"/>
    <w:link w:val="BodyText"/>
    <w:semiHidden/>
    <w:locked/>
    <w:rsid w:val="00FE3226"/>
    <w:rPr>
      <w:rFonts w:ascii="Book Antiqua" w:hAnsi="Book Antiqua"/>
      <w:sz w:val="22"/>
      <w:lang w:val="en-US" w:eastAsia="en-US" w:bidi="ar-SA"/>
    </w:rPr>
  </w:style>
  <w:style w:type="paragraph" w:styleId="CommentSubject">
    <w:name w:val="annotation subject"/>
    <w:basedOn w:val="CommentText"/>
    <w:next w:val="CommentText"/>
    <w:link w:val="CommentSubjectChar"/>
    <w:rsid w:val="00750586"/>
    <w:pPr>
      <w:spacing w:before="0"/>
    </w:pPr>
    <w:rPr>
      <w:rFonts w:ascii="Book Antiqua" w:hAnsi="Book Antiqua"/>
      <w:b/>
      <w:bCs/>
      <w:sz w:val="20"/>
    </w:rPr>
  </w:style>
  <w:style w:type="character" w:customStyle="1" w:styleId="CommentTextChar">
    <w:name w:val="Comment Text Char"/>
    <w:link w:val="CommentText"/>
    <w:semiHidden/>
    <w:rsid w:val="00750586"/>
    <w:rPr>
      <w:rFonts w:ascii="Arial" w:hAnsi="Arial"/>
      <w:sz w:val="22"/>
    </w:rPr>
  </w:style>
  <w:style w:type="character" w:customStyle="1" w:styleId="CommentSubjectChar">
    <w:name w:val="Comment Subject Char"/>
    <w:link w:val="CommentSubject"/>
    <w:rsid w:val="00750586"/>
    <w:rPr>
      <w:rFonts w:ascii="Book Antiqua" w:hAnsi="Book Antiqua"/>
      <w:b/>
      <w:bCs/>
      <w:sz w:val="22"/>
    </w:rPr>
  </w:style>
  <w:style w:type="paragraph" w:styleId="Revision">
    <w:name w:val="Revision"/>
    <w:hidden/>
    <w:uiPriority w:val="99"/>
    <w:semiHidden/>
    <w:rsid w:val="000D5A45"/>
    <w:rPr>
      <w:rFonts w:ascii="Book Antiqua" w:hAnsi="Book Antiqua"/>
      <w:sz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672821">
      <w:bodyDiv w:val="1"/>
      <w:marLeft w:val="0"/>
      <w:marRight w:val="0"/>
      <w:marTop w:val="0"/>
      <w:marBottom w:val="0"/>
      <w:divBdr>
        <w:top w:val="none" w:sz="0" w:space="0" w:color="auto"/>
        <w:left w:val="none" w:sz="0" w:space="0" w:color="auto"/>
        <w:bottom w:val="none" w:sz="0" w:space="0" w:color="auto"/>
        <w:right w:val="none" w:sz="0" w:space="0" w:color="auto"/>
      </w:divBdr>
    </w:div>
    <w:div w:id="1356423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CH2M%20HILL%20Documents\Automated%20Blank%20Docu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m5c1804717744f9fa1524b0f29103316 xmlns="842cd523-47d6-43d6-8211-471f8d7272d8">
      <Terms xmlns="http://schemas.microsoft.com/office/infopath/2007/PartnerControls"/>
    </m5c1804717744f9fa1524b0f29103316>
    <Division xmlns="842cd523-47d6-43d6-8211-471f8d7272d8">ON Toronto Infrastructure</Division>
    <ledd8dc17b1542dd8fd0ab7b94bcc985 xmlns="842cd523-47d6-43d6-8211-471f8d7272d8">
      <Terms xmlns="http://schemas.microsoft.com/office/infopath/2007/PartnerControls"/>
    </ledd8dc17b1542dd8fd0ab7b94bcc985>
    <AERIS_x0020_Version xmlns="842cd523-47d6-43d6-8211-471f8d7272d8" xsi:nil="true"/>
    <ddcb8363e9a649659ceb1033f1d9969c xmlns="842cd523-47d6-43d6-8211-471f8d7272d8">
      <Terms xmlns="http://schemas.microsoft.com/office/infopath/2007/PartnerControls"/>
    </ddcb8363e9a649659ceb1033f1d9969c>
    <Project_x0020_Manager xmlns="842cd523-47d6-43d6-8211-471f8d7272d8">Andrew Moreton</Project_x0020_Manager>
    <Owner_x0020_Organization xmlns="842cd523-47d6-43d6-8211-471f8d7272d8" xsi:nil="true"/>
    <l618b0fee8ca4f429e9e6411e9e95b53 xmlns="842cd523-47d6-43d6-8211-471f8d7272d8">
      <Terms xmlns="http://schemas.microsoft.com/office/infopath/2007/PartnerControls"/>
    </l618b0fee8ca4f429e9e6411e9e95b53>
    <Project_x0020_Status xmlns="842cd523-47d6-43d6-8211-471f8d7272d8">Open</Project_x0020_Status>
    <Target_x0020_Audiences xmlns="842cd523-47d6-43d6-8211-471f8d7272d8" xsi:nil="true"/>
    <ffbb60d3286f4764a7cd927fbe3c3406 xmlns="842cd523-47d6-43d6-8211-471f8d7272d8">
      <Terms xmlns="http://schemas.microsoft.com/office/infopath/2007/PartnerControls">
        <TermInfo xmlns="http://schemas.microsoft.com/office/infopath/2007/PartnerControls">
          <TermName xmlns="http://schemas.microsoft.com/office/infopath/2007/PartnerControls">Confidential</TermName>
          <TermId xmlns="http://schemas.microsoft.com/office/infopath/2007/PartnerControls">dbb6cc64-9915-4cf6-857e-3e641b410f5c</TermId>
        </TermInfo>
      </Terms>
    </ffbb60d3286f4764a7cd927fbe3c3406>
    <cb1c6817ddae4f4e962caf55b63bf464 xmlns="842cd523-47d6-43d6-8211-471f8d7272d8">
      <Terms xmlns="http://schemas.microsoft.com/office/infopath/2007/PartnerControls"/>
    </cb1c6817ddae4f4e962caf55b63bf464>
    <Status xmlns="842cd523-47d6-43d6-8211-471f8d7272d8">Work in progress</Status>
    <Project_x0020_Code xmlns="842cd523-47d6-43d6-8211-471f8d7272d8">2020-5445-00</Project_x0020_Code>
    <Project_x0020_Name xmlns="842cd523-47d6-43d6-8211-471f8d7272d8">Northeast Vaughan Water Servicing Project</Project_x0020_Name>
    <TaxCatchAll xmlns="d6d05743-d6d0-46ac-98bc-99f29ab3bcad">
      <Value>1</Value>
    </TaxCatchAll>
    <Client_x0020_Organization xmlns="842cd523-47d6-43d6-8211-471f8d7272d8" xsi:nil="true"/>
    <AERIS_x0020_Published_x0020_Date xmlns="842cd523-47d6-43d6-8211-471f8d7272d8" xsi:nil="true"/>
    <lcf76f155ced4ddcb4097134ff3c332f xmlns="842cd523-47d6-43d6-8211-471f8d7272d8">
      <Terms xmlns="http://schemas.microsoft.com/office/infopath/2007/PartnerControls"/>
    </lcf76f155ced4ddcb4097134ff3c332f>
    <_ModernAudienceTargetUserField xmlns="842cd523-47d6-43d6-8211-471f8d7272d8">
      <UserInfo>
        <DisplayName/>
        <AccountId xsi:nil="true"/>
        <AccountType/>
      </UserInfo>
    </_ModernAudienceTargetUserField>
    <AERIS_x0020_Link xmlns="842cd523-47d6-43d6-8211-471f8d7272d8">
      <Url xsi:nil="true"/>
      <Description xsi:nil="true"/>
    </AERIS_x0020_Link>
    <Sector xmlns="842cd523-47d6-43d6-8211-471f8d7272d8">Water and Sanitation</Sector>
  </documentManagement>
</p:properties>
</file>

<file path=customXml/item2.xml><?xml version="1.0" encoding="utf-8"?>
<LongProperties xmlns="http://schemas.microsoft.com/office/2006/metadata/long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BF8E50B80A32C040A85FB450FB26C9E5" ma:contentTypeVersion="46" ma:contentTypeDescription="Create a new document." ma:contentTypeScope="" ma:versionID="f305d8713f7c5199093c43c28f726b92">
  <xsd:schema xmlns:xsd="http://www.w3.org/2001/XMLSchema" xmlns:xs="http://www.w3.org/2001/XMLSchema" xmlns:p="http://schemas.microsoft.com/office/2006/metadata/properties" xmlns:ns2="842cd523-47d6-43d6-8211-471f8d7272d8" xmlns:ns3="d6d05743-d6d0-46ac-98bc-99f29ab3bcad" targetNamespace="http://schemas.microsoft.com/office/2006/metadata/properties" ma:root="true" ma:fieldsID="ea3efdce6824fb8f554bf7b837cf79a9" ns2:_="" ns3:_="">
    <xsd:import namespace="842cd523-47d6-43d6-8211-471f8d7272d8"/>
    <xsd:import namespace="d6d05743-d6d0-46ac-98bc-99f29ab3bcad"/>
    <xsd:element name="properties">
      <xsd:complexType>
        <xsd:sequence>
          <xsd:element name="documentManagement">
            <xsd:complexType>
              <xsd:all>
                <xsd:element ref="ns2:MediaServiceMetadata" minOccurs="0"/>
                <xsd:element ref="ns2:MediaServiceFastMetadata" minOccurs="0"/>
                <xsd:element ref="ns2:Target_x0020_Audiences" minOccurs="0"/>
                <xsd:element ref="ns2:_ModernAudienceTargetUserField" minOccurs="0"/>
                <xsd:element ref="ns2:_ModernAudienceAadObjectIds" minOccurs="0"/>
                <xsd:element ref="ns3:SharedWithUsers" minOccurs="0"/>
                <xsd:element ref="ns3:SharedWithDetails" minOccurs="0"/>
                <xsd:element ref="ns2:MediaServiceAutoKeyPoints" minOccurs="0"/>
                <xsd:element ref="ns2:MediaServiceKeyPoints" minOccurs="0"/>
                <xsd:element ref="ns2:Project_x0020_Manager" minOccurs="0"/>
                <xsd:element ref="ns2:Project_x0020_Code" minOccurs="0"/>
                <xsd:element ref="ns2:Project_x0020_Name" minOccurs="0"/>
                <xsd:element ref="ns2:Client_x0020_Organization" minOccurs="0"/>
                <xsd:element ref="ns2:Owner_x0020_Organization" minOccurs="0"/>
                <xsd:element ref="ns2:cb1c6817ddae4f4e962caf55b63bf464" minOccurs="0"/>
                <xsd:element ref="ns3:TaxCatchAll" minOccurs="0"/>
                <xsd:element ref="ns2:l618b0fee8ca4f429e9e6411e9e95b53" minOccurs="0"/>
                <xsd:element ref="ns2:Division" minOccurs="0"/>
                <xsd:element ref="ns2:Project_x0020_Status" minOccurs="0"/>
                <xsd:element ref="ns2:Sector" minOccurs="0"/>
                <xsd:element ref="ns2:ledd8dc17b1542dd8fd0ab7b94bcc985" minOccurs="0"/>
                <xsd:element ref="ns2:m5c1804717744f9fa1524b0f29103316" minOccurs="0"/>
                <xsd:element ref="ns2:ffbb60d3286f4764a7cd927fbe3c3406" minOccurs="0"/>
                <xsd:element ref="ns2:Status" minOccurs="0"/>
                <xsd:element ref="ns2:AERIS_x0020_Version" minOccurs="0"/>
                <xsd:element ref="ns2:AERIS_x0020_Published_x0020_Date" minOccurs="0"/>
                <xsd:element ref="ns2:AERIS_x0020_Link" minOccurs="0"/>
                <xsd:element ref="ns2:ddcb8363e9a649659ceb1033f1d9969c" minOccurs="0"/>
                <xsd:element ref="ns2:MediaServiceAutoTags" minOccurs="0"/>
                <xsd:element ref="ns2:MediaServiceGenerationTime" minOccurs="0"/>
                <xsd:element ref="ns2:MediaServiceEventHashCode" minOccurs="0"/>
                <xsd:element ref="ns2:MediaServiceOCR" minOccurs="0"/>
                <xsd:element ref="ns2:lcf76f155ced4ddcb4097134ff3c332f"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2cd523-47d6-43d6-8211-471f8d7272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Target_x0020_Audiences" ma:index="10" nillable="true" ma:displayName="Target Audiences" ma:internalName="Target_x0020_Audiences">
      <xsd:simpleType>
        <xsd:restriction base="dms:Unknown"/>
      </xsd:simpleType>
    </xsd:element>
    <xsd:element name="_ModernAudienceTargetUserField" ma:index="11" nillable="true" ma:displayName="Audience" ma:list="UserInfo" ma:SharePointGroup="0" ma:internalName="_ModernAudienceTargetUserField"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ModernAudienceAadObjectIds" ma:index="12" nillable="true" ma:displayName="AudienceIds" ma:list="{43165f19-f1c4-4d99-a16a-264f48dff973}" ma:internalName="_ModernAudienceAadObjectIds" ma:readOnly="true" ma:showField="_AadObjectIdForUser" ma:web="d6d05743-d6d0-46ac-98bc-99f29ab3bcad">
      <xsd:complexType>
        <xsd:complexContent>
          <xsd:extension base="dms:MultiChoiceLookup">
            <xsd:sequence>
              <xsd:element name="Value" type="dms:Lookup" maxOccurs="unbounded" minOccurs="0" nillable="true"/>
            </xsd:sequence>
          </xsd:extension>
        </xsd:complexContent>
      </xsd:complex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Project_x0020_Manager" ma:index="17" nillable="true" ma:displayName="Project Manager" ma:default="Andrew Moreton" ma:internalName="Project_x0020_Manager">
      <xsd:simpleType>
        <xsd:restriction base="dms:Text">
          <xsd:maxLength value="255"/>
        </xsd:restriction>
      </xsd:simpleType>
    </xsd:element>
    <xsd:element name="Project_x0020_Code" ma:index="18" nillable="true" ma:displayName="Project Code" ma:default="2020-5445-00" ma:internalName="Project_x0020_Code">
      <xsd:simpleType>
        <xsd:restriction base="dms:Text">
          <xsd:maxLength value="255"/>
        </xsd:restriction>
      </xsd:simpleType>
    </xsd:element>
    <xsd:element name="Project_x0020_Name" ma:index="19" nillable="true" ma:displayName="Project Name" ma:default="Northeast Vaughan Water Servicing Project" ma:internalName="Project_x0020_Name">
      <xsd:simpleType>
        <xsd:restriction base="dms:Text">
          <xsd:maxLength value="255"/>
        </xsd:restriction>
      </xsd:simpleType>
    </xsd:element>
    <xsd:element name="Client_x0020_Organization" ma:index="20" nillable="true" ma:displayName="Client Organization" ma:internalName="Client_x0020_Organization">
      <xsd:simpleType>
        <xsd:restriction base="dms:Text">
          <xsd:maxLength value="255"/>
        </xsd:restriction>
      </xsd:simpleType>
    </xsd:element>
    <xsd:element name="Owner_x0020_Organization" ma:index="21" nillable="true" ma:displayName="Owner Organization" ma:internalName="Owner_x0020_Organization">
      <xsd:simpleType>
        <xsd:restriction base="dms:Text">
          <xsd:maxLength value="255"/>
        </xsd:restriction>
      </xsd:simpleType>
    </xsd:element>
    <xsd:element name="cb1c6817ddae4f4e962caf55b63bf464" ma:index="23" nillable="true" ma:taxonomy="true" ma:internalName="cb1c6817ddae4f4e962caf55b63bf464" ma:taxonomyFieldName="Internal_x0020_Organization" ma:displayName="Internal Organization" ma:default="" ma:fieldId="{cb1c6817-ddae-4f4e-962c-af55b63bf464}" ma:sspId="4d32d354-0e99-4421-b819-db95894b1888" ma:termSetId="ffdaf2cf-ea55-46fd-88f8-ad2c39e66661" ma:anchorId="0636ebcc-12de-4bad-b1ae-f760de9ef692" ma:open="false" ma:isKeyword="false">
      <xsd:complexType>
        <xsd:sequence>
          <xsd:element ref="pc:Terms" minOccurs="0" maxOccurs="1"/>
        </xsd:sequence>
      </xsd:complexType>
    </xsd:element>
    <xsd:element name="l618b0fee8ca4f429e9e6411e9e95b53" ma:index="26" nillable="true" ma:taxonomy="true" ma:internalName="l618b0fee8ca4f429e9e6411e9e95b53" ma:taxonomyFieldName="Office" ma:displayName="Office" ma:default="" ma:fieldId="{5618b0fe-e8ca-4f42-9e9e-6411e9e95b53}" ma:sspId="4d32d354-0e99-4421-b819-db95894b1888" ma:termSetId="b49f64b3-4722-4336-9a5c-56c326b344d4" ma:anchorId="75d25fab-71e2-4ece-bb1e-4b760072d18d" ma:open="false" ma:isKeyword="false">
      <xsd:complexType>
        <xsd:sequence>
          <xsd:element ref="pc:Terms" minOccurs="0" maxOccurs="1"/>
        </xsd:sequence>
      </xsd:complexType>
    </xsd:element>
    <xsd:element name="Division" ma:index="27" nillable="true" ma:displayName="Division" ma:default="ON Toronto Infrastructure" ma:internalName="Division">
      <xsd:simpleType>
        <xsd:restriction base="dms:Text">
          <xsd:maxLength value="255"/>
        </xsd:restriction>
      </xsd:simpleType>
    </xsd:element>
    <xsd:element name="Project_x0020_Status" ma:index="28" nillable="true" ma:displayName="Project Status" ma:default="Open" ma:internalName="Project_x0020_Status">
      <xsd:simpleType>
        <xsd:restriction base="dms:Text">
          <xsd:maxLength value="255"/>
        </xsd:restriction>
      </xsd:simpleType>
    </xsd:element>
    <xsd:element name="Sector" ma:index="29" nillable="true" ma:displayName="Sector" ma:default="Water and Sanitation" ma:internalName="Sector">
      <xsd:simpleType>
        <xsd:restriction base="dms:Text">
          <xsd:maxLength value="255"/>
        </xsd:restriction>
      </xsd:simpleType>
    </xsd:element>
    <xsd:element name="ledd8dc17b1542dd8fd0ab7b94bcc985" ma:index="31" nillable="true" ma:taxonomy="true" ma:internalName="ledd8dc17b1542dd8fd0ab7b94bcc985" ma:taxonomyFieldName="Information_x0020_Type" ma:displayName="Information Type" ma:default="" ma:fieldId="{5edd8dc1-7b15-42dd-8fd0-ab7b94bcc985}" ma:sspId="4d32d354-0e99-4421-b819-db95894b1888" ma:termSetId="675de31f-9882-40e0-8bf1-6406c684a74b" ma:anchorId="00000000-0000-0000-0000-000000000000" ma:open="false" ma:isKeyword="false">
      <xsd:complexType>
        <xsd:sequence>
          <xsd:element ref="pc:Terms" minOccurs="0" maxOccurs="1"/>
        </xsd:sequence>
      </xsd:complexType>
    </xsd:element>
    <xsd:element name="m5c1804717744f9fa1524b0f29103316" ma:index="33" nillable="true" ma:taxonomy="true" ma:internalName="m5c1804717744f9fa1524b0f29103316" ma:taxonomyFieldName="Communications" ma:displayName="Communications" ma:default="" ma:fieldId="{65c18047-1774-4f9f-a152-4b0f29103316}" ma:sspId="4d32d354-0e99-4421-b819-db95894b1888" ma:termSetId="9a4b3689-c9c1-4790-ab17-27a3237c1c72" ma:anchorId="00000000-0000-0000-0000-000000000000" ma:open="false" ma:isKeyword="false">
      <xsd:complexType>
        <xsd:sequence>
          <xsd:element ref="pc:Terms" minOccurs="0" maxOccurs="1"/>
        </xsd:sequence>
      </xsd:complexType>
    </xsd:element>
    <xsd:element name="ffbb60d3286f4764a7cd927fbe3c3406" ma:index="35" nillable="true" ma:taxonomy="true" ma:internalName="ffbb60d3286f4764a7cd927fbe3c3406" ma:taxonomyFieldName="Data_x0020_Classification" ma:displayName="Data Classification" ma:default="1;#Confidential|dbb6cc64-9915-4cf6-857e-3e641b410f5c" ma:fieldId="{ffbb60d3-286f-4764-a7cd-927fbe3c3406}" ma:sspId="4d32d354-0e99-4421-b819-db95894b1888" ma:termSetId="71bc5065-a13d-44d1-a056-853f235091b4" ma:anchorId="00000000-0000-0000-0000-000000000000" ma:open="false" ma:isKeyword="false">
      <xsd:complexType>
        <xsd:sequence>
          <xsd:element ref="pc:Terms" minOccurs="0" maxOccurs="1"/>
        </xsd:sequence>
      </xsd:complexType>
    </xsd:element>
    <xsd:element name="Status" ma:index="36" nillable="true" ma:displayName="Status" ma:default="Work in progress" ma:format="Dropdown" ma:internalName="Status">
      <xsd:simpleType>
        <xsd:restriction base="dms:Choice">
          <xsd:enumeration value="Work in progress"/>
          <xsd:enumeration value="Final"/>
          <xsd:enumeration value="Published to AERIS"/>
        </xsd:restriction>
      </xsd:simpleType>
    </xsd:element>
    <xsd:element name="AERIS_x0020_Version" ma:index="37" nillable="true" ma:displayName="AERIS Version" ma:internalName="AERIS_x0020_Version">
      <xsd:simpleType>
        <xsd:restriction base="dms:Text">
          <xsd:maxLength value="255"/>
        </xsd:restriction>
      </xsd:simpleType>
    </xsd:element>
    <xsd:element name="AERIS_x0020_Published_x0020_Date" ma:index="38" nillable="true" ma:displayName="AERIS Published Date" ma:format="DateOnly" ma:internalName="AERIS_x0020_Published_x0020_Date">
      <xsd:simpleType>
        <xsd:restriction base="dms:DateTime"/>
      </xsd:simpleType>
    </xsd:element>
    <xsd:element name="AERIS_x0020_Link" ma:index="39" nillable="true" ma:displayName="AERIS Link" ma:format="Hyperlink" ma:internalName="AERIS_x0020_Link">
      <xsd:complexType>
        <xsd:complexContent>
          <xsd:extension base="dms:URL">
            <xsd:sequence>
              <xsd:element name="Url" type="dms:ValidUrl" minOccurs="0" nillable="true"/>
              <xsd:element name="Description" type="xsd:string" nillable="true"/>
            </xsd:sequence>
          </xsd:extension>
        </xsd:complexContent>
      </xsd:complexType>
    </xsd:element>
    <xsd:element name="ddcb8363e9a649659ceb1033f1d9969c" ma:index="41" nillable="true" ma:taxonomy="true" ma:internalName="ddcb8363e9a649659ceb1033f1d9969c" ma:taxonomyFieldName="AERIS_x0020_Pools" ma:displayName="AERIS Pools" ma:default="" ma:fieldId="{ddcb8363-e9a6-4965-9ceb-1033f1d9969c}" ma:sspId="4d32d354-0e99-4421-b819-db95894b1888" ma:termSetId="bdb7a0dc-ed46-4a04-abe0-57570b64a517" ma:anchorId="00000000-0000-0000-0000-000000000000" ma:open="false" ma:isKeyword="false">
      <xsd:complexType>
        <xsd:sequence>
          <xsd:element ref="pc:Terms" minOccurs="0" maxOccurs="1"/>
        </xsd:sequence>
      </xsd:complexType>
    </xsd:element>
    <xsd:element name="MediaServiceAutoTags" ma:index="42" nillable="true" ma:displayName="Tags" ma:internalName="MediaServiceAutoTags" ma:readOnly="true">
      <xsd:simpleType>
        <xsd:restriction base="dms:Text"/>
      </xsd:simpleType>
    </xsd:element>
    <xsd:element name="MediaServiceGenerationTime" ma:index="43" nillable="true" ma:displayName="MediaServiceGenerationTime" ma:hidden="true" ma:internalName="MediaServiceGenerationTime" ma:readOnly="true">
      <xsd:simpleType>
        <xsd:restriction base="dms:Text"/>
      </xsd:simpleType>
    </xsd:element>
    <xsd:element name="MediaServiceEventHashCode" ma:index="44" nillable="true" ma:displayName="MediaServiceEventHashCode" ma:hidden="true" ma:internalName="MediaServiceEventHashCode" ma:readOnly="true">
      <xsd:simpleType>
        <xsd:restriction base="dms:Text"/>
      </xsd:simpleType>
    </xsd:element>
    <xsd:element name="MediaServiceOCR" ma:index="45" nillable="true" ma:displayName="Extracted Text" ma:internalName="MediaServiceOCR" ma:readOnly="true">
      <xsd:simpleType>
        <xsd:restriction base="dms:Note">
          <xsd:maxLength value="255"/>
        </xsd:restriction>
      </xsd:simpleType>
    </xsd:element>
    <xsd:element name="lcf76f155ced4ddcb4097134ff3c332f" ma:index="47" nillable="true" ma:taxonomy="true" ma:internalName="lcf76f155ced4ddcb4097134ff3c332f" ma:taxonomyFieldName="MediaServiceImageTags" ma:displayName="Image Tags" ma:readOnly="false" ma:fieldId="{5cf76f15-5ced-4ddc-b409-7134ff3c332f}" ma:taxonomyMulti="true" ma:sspId="4d32d354-0e99-4421-b819-db95894b1888" ma:termSetId="09814cd3-568e-fe90-9814-8d621ff8fb84" ma:anchorId="fba54fb3-c3e1-fe81-a776-ca4b69148c4d" ma:open="true" ma:isKeyword="false">
      <xsd:complexType>
        <xsd:sequence>
          <xsd:element ref="pc:Terms" minOccurs="0" maxOccurs="1"/>
        </xsd:sequence>
      </xsd:complexType>
    </xsd:element>
    <xsd:element name="MediaServiceDateTaken" ma:index="48" nillable="true" ma:displayName="MediaServiceDateTaken" ma:hidden="true" ma:indexed="true" ma:internalName="MediaServiceDateTaken" ma:readOnly="true">
      <xsd:simpleType>
        <xsd:restriction base="dms:Text"/>
      </xsd:simpleType>
    </xsd:element>
    <xsd:element name="MediaLengthInSeconds" ma:index="49" nillable="true" ma:displayName="MediaLengthInSeconds" ma:hidden="true" ma:internalName="MediaLengthInSeconds" ma:readOnly="true">
      <xsd:simpleType>
        <xsd:restriction base="dms:Unknown"/>
      </xsd:simpleType>
    </xsd:element>
    <xsd:element name="MediaServiceLocation" ma:index="5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d05743-d6d0-46ac-98bc-99f29ab3bcad"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6f43ec11-07a4-49cf-b68b-f25b03e8adf3}" ma:internalName="TaxCatchAll" ma:showField="CatchAllData" ma:web="d6d05743-d6d0-46ac-98bc-99f29ab3bca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245A580-BC65-4E9B-A945-24BD22A7880C}">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842cd523-47d6-43d6-8211-471f8d7272d8"/>
    <ds:schemaRef ds:uri="d6d05743-d6d0-46ac-98bc-99f29ab3bcad"/>
    <ds:schemaRef ds:uri="http://www.w3.org/XML/1998/namespace"/>
    <ds:schemaRef ds:uri="http://purl.org/dc/dcmitype/"/>
  </ds:schemaRefs>
</ds:datastoreItem>
</file>

<file path=customXml/itemProps2.xml><?xml version="1.0" encoding="utf-8"?>
<ds:datastoreItem xmlns:ds="http://schemas.openxmlformats.org/officeDocument/2006/customXml" ds:itemID="{9A96AF42-AE9E-42D8-87BF-7D09B443B838}">
  <ds:schemaRefs>
    <ds:schemaRef ds:uri="http://schemas.microsoft.com/office/2006/metadata/longProperties"/>
  </ds:schemaRefs>
</ds:datastoreItem>
</file>

<file path=customXml/itemProps3.xml><?xml version="1.0" encoding="utf-8"?>
<ds:datastoreItem xmlns:ds="http://schemas.openxmlformats.org/officeDocument/2006/customXml" ds:itemID="{EF54EBB3-90C3-4910-AC62-61E558FB9F3D}">
  <ds:schemaRefs>
    <ds:schemaRef ds:uri="http://schemas.microsoft.com/sharepoint/v3/contenttype/forms"/>
  </ds:schemaRefs>
</ds:datastoreItem>
</file>

<file path=customXml/itemProps4.xml><?xml version="1.0" encoding="utf-8"?>
<ds:datastoreItem xmlns:ds="http://schemas.openxmlformats.org/officeDocument/2006/customXml" ds:itemID="{A6C83C88-A57E-4761-B6D6-8EE1956ADD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2cd523-47d6-43d6-8211-471f8d7272d8"/>
    <ds:schemaRef ds:uri="d6d05743-d6d0-46ac-98bc-99f29ab3bc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Automated Blank Document.dot</Template>
  <TotalTime>0</TotalTime>
  <Pages>3</Pages>
  <Words>977</Words>
  <Characters>7161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01200_Project_Meetings (Nov 28, 2017)</vt:lpstr>
    </vt:vector>
  </TitlesOfParts>
  <Company>Regional Municipality of York</Company>
  <LinksUpToDate>false</LinksUpToDate>
  <CharactersWithSpaces>8122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01200_Project_Meetings (Nov 28, 2017)</dc:title>
  <dc:subject/>
  <dc:creator>Adley-McGinnis, Andrea</dc:creator>
  <cp:keywords/>
  <cp:lastModifiedBy>Johnny Pang</cp:lastModifiedBy>
  <cp:revision>3</cp:revision>
  <cp:lastPrinted>2006-08-29T18:36:00Z</cp:lastPrinted>
  <dcterms:created xsi:type="dcterms:W3CDTF">2022-11-17T19:11:00Z</dcterms:created>
  <dcterms:modified xsi:type="dcterms:W3CDTF">2022-11-29T14:31:00Z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oolset">
    <vt:i4>3</vt:i4>
  </property>
  <property fmtid="{D5CDD505-2E9C-101B-9397-08002B2CF9AE}" pid="3" name="Last Updated">
    <vt:lpwstr>2021-04-20T00:00:00Z</vt:lpwstr>
  </property>
  <property fmtid="{D5CDD505-2E9C-101B-9397-08002B2CF9AE}" pid="4" name="File Code">
    <vt:lpwstr/>
  </property>
  <property fmtid="{D5CDD505-2E9C-101B-9397-08002B2CF9AE}" pid="5" name="Organizational Unit">
    <vt:lpwstr>ENV/CPD</vt:lpwstr>
  </property>
  <property fmtid="{D5CDD505-2E9C-101B-9397-08002B2CF9AE}" pid="6" name="_dlc_DocId">
    <vt:lpwstr>ENVCPD-95-2163</vt:lpwstr>
  </property>
  <property fmtid="{D5CDD505-2E9C-101B-9397-08002B2CF9AE}" pid="7" name="_dlc_DocIdItemGuid">
    <vt:lpwstr>a6b4d16c-3cdd-4d06-8c8f-7d477b9dc918</vt:lpwstr>
  </property>
  <property fmtid="{D5CDD505-2E9C-101B-9397-08002B2CF9AE}" pid="8" name="_dlc_DocIdUrl">
    <vt:lpwstr>https://mycloud.york.ca/projects/EnvServProgramDeliveryOffice/Design/_layouts/DocIdRedir.aspx?ID=ENVCPD-95-2163, ENVCPD-95-2163</vt:lpwstr>
  </property>
  <property fmtid="{D5CDD505-2E9C-101B-9397-08002B2CF9AE}" pid="9" name="Document Type">
    <vt:lpwstr>Technical Design Specification Templates</vt:lpwstr>
  </property>
  <property fmtid="{D5CDD505-2E9C-101B-9397-08002B2CF9AE}" pid="10" name="Office">
    <vt:lpwstr/>
  </property>
  <property fmtid="{D5CDD505-2E9C-101B-9397-08002B2CF9AE}" pid="11" name="AERIS Pools">
    <vt:lpwstr/>
  </property>
  <property fmtid="{D5CDD505-2E9C-101B-9397-08002B2CF9AE}" pid="12" name="Data Classification">
    <vt:lpwstr>1;#Confidential|dbb6cc64-9915-4cf6-857e-3e641b410f5c</vt:lpwstr>
  </property>
  <property fmtid="{D5CDD505-2E9C-101B-9397-08002B2CF9AE}" pid="13" name="Internal Organization">
    <vt:lpwstr/>
  </property>
  <property fmtid="{D5CDD505-2E9C-101B-9397-08002B2CF9AE}" pid="14" name="Communications">
    <vt:lpwstr/>
  </property>
  <property fmtid="{D5CDD505-2E9C-101B-9397-08002B2CF9AE}" pid="15" name="Information Type">
    <vt:lpwstr/>
  </property>
  <property fmtid="{D5CDD505-2E9C-101B-9397-08002B2CF9AE}" pid="16" name="ContentTypeId">
    <vt:lpwstr>0x010100BF8E50B80A32C040A85FB450FB26C9E5</vt:lpwstr>
  </property>
</Properties>
</file>