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EDF0" w14:textId="026B01BB" w:rsidR="00F6204E" w:rsidRPr="00C46C90" w:rsidRDefault="00C46C90" w:rsidP="00C46C90">
      <w:pPr>
        <w:pStyle w:val="Heading1"/>
      </w:pPr>
      <w:ins w:id="0" w:author="Johnny Pang" w:date="2022-11-29T11:35:00Z">
        <w:r>
          <w:t>G</w:t>
        </w:r>
      </w:ins>
      <w:del w:id="1" w:author="Johnny Pang" w:date="2022-11-29T11:35:00Z">
        <w:r w:rsidR="004C3B20" w:rsidRPr="00C46C90" w:rsidDel="00C46C90">
          <w:br w:type="page"/>
        </w:r>
        <w:r w:rsidR="00960901" w:rsidRPr="00C46C90" w:rsidDel="00C46C90">
          <w:delText>G</w:delText>
        </w:r>
      </w:del>
      <w:r w:rsidR="00960901" w:rsidRPr="00C46C90">
        <w:t>Eneral</w:t>
      </w:r>
    </w:p>
    <w:p w14:paraId="7A5001DA" w14:textId="77777777" w:rsidR="00C80C03" w:rsidRPr="00460785" w:rsidRDefault="00DA097A" w:rsidP="00460785">
      <w:pPr>
        <w:pStyle w:val="Heading2"/>
      </w:pPr>
      <w:r w:rsidRPr="00460785">
        <w:t>Related</w:t>
      </w:r>
      <w:r w:rsidR="000D6F9C" w:rsidRPr="00460785">
        <w:t xml:space="preserve"> </w:t>
      </w:r>
      <w:r w:rsidRPr="00460785">
        <w:t>Sections</w:t>
      </w:r>
    </w:p>
    <w:p w14:paraId="6A63F716" w14:textId="77777777" w:rsidR="000B7B0A" w:rsidRPr="00460785" w:rsidRDefault="000B7B0A" w:rsidP="00460785">
      <w:pPr>
        <w:pStyle w:val="Heading3"/>
      </w:pPr>
      <w:r w:rsidRPr="00460785">
        <w:t>All Divisions and Sections are related to this Section.</w:t>
      </w:r>
    </w:p>
    <w:p w14:paraId="180B009B" w14:textId="77777777" w:rsidR="000B7B0A" w:rsidRPr="00460785" w:rsidRDefault="000B7B0A" w:rsidP="00460785">
      <w:pPr>
        <w:pStyle w:val="Heading2"/>
        <w:rPr>
          <w:lang w:val="en-GB"/>
        </w:rPr>
      </w:pPr>
      <w:r w:rsidRPr="00460785">
        <w:rPr>
          <w:lang w:val="en-GB"/>
        </w:rPr>
        <w:t>References</w:t>
      </w:r>
    </w:p>
    <w:p w14:paraId="7922E637" w14:textId="77777777" w:rsidR="004C3B20" w:rsidRPr="00F51AEF" w:rsidDel="00C24B11" w:rsidRDefault="004C3B20" w:rsidP="00742916">
      <w:pPr>
        <w:pStyle w:val="BodyText"/>
        <w:ind w:left="1418"/>
        <w:rPr>
          <w:del w:id="2" w:author="Radulovic, Nicole" w:date="2022-10-25T14:32:00Z"/>
          <w:rFonts w:ascii="Calibri" w:hAnsi="Calibri" w:cs="Arial"/>
          <w:szCs w:val="22"/>
        </w:rPr>
      </w:pPr>
      <w:del w:id="3" w:author="Radulovic, Nicole" w:date="2022-10-25T14:32:00Z">
        <w:r w:rsidRPr="00F51AEF" w:rsidDel="00C24B11">
          <w:rPr>
            <w:rFonts w:ascii="Calibri" w:hAnsi="Calibri" w:cs="Arial"/>
            <w:szCs w:val="22"/>
          </w:rPr>
          <w:delText>[Delete .1 if Section 01060 – Regulatory Requirements is included in Contract Documents.]</w:delText>
        </w:r>
      </w:del>
    </w:p>
    <w:p w14:paraId="4AE6B6C1" w14:textId="77777777" w:rsidR="004C3B20" w:rsidRPr="00460785" w:rsidRDefault="004C3B20" w:rsidP="00460785">
      <w:pPr>
        <w:pStyle w:val="Heading3"/>
      </w:pPr>
      <w:r w:rsidRPr="00460785">
        <w:t>Comply with the latest edition of the following statutes</w:t>
      </w:r>
      <w:r w:rsidR="00CE3921" w:rsidRPr="00460785">
        <w:t>,</w:t>
      </w:r>
      <w:r w:rsidRPr="00460785">
        <w:t xml:space="preserve"> codes and standards and all amendments thereto</w:t>
      </w:r>
      <w:r w:rsidR="00CE3921" w:rsidRPr="00460785">
        <w:t>:</w:t>
      </w:r>
    </w:p>
    <w:p w14:paraId="0FFDDDD0" w14:textId="77777777" w:rsidR="000E28C8" w:rsidRPr="00CD51EC" w:rsidRDefault="000E28C8" w:rsidP="00027D61">
      <w:pPr>
        <w:pStyle w:val="Heading4"/>
        <w:spacing w:before="80"/>
      </w:pPr>
      <w:r w:rsidRPr="00CD51EC">
        <w:rPr>
          <w:b/>
        </w:rPr>
        <w:t>AA</w:t>
      </w:r>
      <w:r w:rsidRPr="00CD51EC">
        <w:t xml:space="preserve"> </w:t>
      </w:r>
      <w:r w:rsidRPr="00CD51EC">
        <w:noBreakHyphen/>
        <w:t xml:space="preserve"> </w:t>
      </w:r>
      <w:proofErr w:type="spellStart"/>
      <w:r w:rsidRPr="00CD51EC">
        <w:t>Aluminum</w:t>
      </w:r>
      <w:proofErr w:type="spellEnd"/>
      <w:r w:rsidRPr="00CD51EC">
        <w:t xml:space="preserve"> Association, </w:t>
      </w:r>
      <w:r w:rsidRPr="00CD51EC">
        <w:rPr>
          <w:color w:val="000000"/>
        </w:rPr>
        <w:t>1400 Crystal Drive Suite 430 Arlington, VA, U.S.A. 22202</w:t>
      </w:r>
      <w:r w:rsidRPr="00CD51EC">
        <w:t xml:space="preserve"> </w:t>
      </w:r>
      <w:hyperlink r:id="rId11" w:history="1">
        <w:r w:rsidRPr="00CD51EC">
          <w:rPr>
            <w:rStyle w:val="Hyperlink"/>
          </w:rPr>
          <w:t>http://www.aluminum.org</w:t>
        </w:r>
      </w:hyperlink>
    </w:p>
    <w:p w14:paraId="193323EB" w14:textId="77777777" w:rsidR="000E28C8" w:rsidRPr="00CD51EC" w:rsidRDefault="000E28C8" w:rsidP="00027D61">
      <w:pPr>
        <w:pStyle w:val="Heading4"/>
        <w:spacing w:before="80"/>
      </w:pPr>
      <w:r w:rsidRPr="00CD51EC">
        <w:rPr>
          <w:b/>
        </w:rPr>
        <w:t>AASHTO</w:t>
      </w:r>
      <w:r w:rsidRPr="00CD51EC">
        <w:t xml:space="preserve"> </w:t>
      </w:r>
      <w:r w:rsidRPr="00CD51EC">
        <w:noBreakHyphen/>
        <w:t xml:space="preserve"> American Association of State Highway and Transportation Officials, 444 N Capitol Street N.W., Suite 249, Washington, D.C., U.S.A. 20001 </w:t>
      </w:r>
      <w:hyperlink r:id="rId12" w:history="1">
        <w:r w:rsidRPr="00CD51EC">
          <w:rPr>
            <w:rStyle w:val="Hyperlink"/>
          </w:rPr>
          <w:t>http://www.transportation.org</w:t>
        </w:r>
      </w:hyperlink>
    </w:p>
    <w:p w14:paraId="59F5C06B" w14:textId="77777777" w:rsidR="000E28C8" w:rsidRPr="00CD51EC" w:rsidRDefault="000E28C8" w:rsidP="00027D61">
      <w:pPr>
        <w:pStyle w:val="Heading4"/>
        <w:spacing w:before="80"/>
      </w:pPr>
      <w:r w:rsidRPr="00CD51EC">
        <w:rPr>
          <w:b/>
        </w:rPr>
        <w:t>ACI</w:t>
      </w:r>
      <w:r w:rsidRPr="00CD51EC">
        <w:t xml:space="preserve"> </w:t>
      </w:r>
      <w:r w:rsidRPr="00CD51EC">
        <w:noBreakHyphen/>
        <w:t xml:space="preserve"> American Concrete Institute, </w:t>
      </w:r>
      <w:r w:rsidRPr="000E28C8">
        <w:t xml:space="preserve">38800 Country Club </w:t>
      </w:r>
      <w:proofErr w:type="spellStart"/>
      <w:r w:rsidRPr="000E28C8">
        <w:t>Dr.</w:t>
      </w:r>
      <w:proofErr w:type="spellEnd"/>
      <w:r w:rsidRPr="000E28C8">
        <w:t xml:space="preserve"> Farmington Hills, MI, U.S.A.</w:t>
      </w:r>
      <w:r w:rsidRPr="000E28C8">
        <w:br/>
      </w:r>
      <w:r>
        <w:t>48331-3439</w:t>
      </w:r>
      <w:r w:rsidRPr="00CD51EC">
        <w:t xml:space="preserve">  </w:t>
      </w:r>
      <w:hyperlink r:id="rId13" w:history="1">
        <w:r w:rsidRPr="00CD51EC">
          <w:rPr>
            <w:rStyle w:val="Hyperlink"/>
          </w:rPr>
          <w:t>http://www.concrete.org</w:t>
        </w:r>
      </w:hyperlink>
    </w:p>
    <w:p w14:paraId="43E39EBD" w14:textId="77777777" w:rsidR="000E28C8" w:rsidRPr="00CD51EC" w:rsidRDefault="000E28C8" w:rsidP="00027D61">
      <w:pPr>
        <w:pStyle w:val="Heading4"/>
        <w:spacing w:before="80"/>
      </w:pPr>
      <w:r w:rsidRPr="00CD51EC">
        <w:rPr>
          <w:b/>
        </w:rPr>
        <w:t>AHA</w:t>
      </w:r>
      <w:r w:rsidRPr="00CD51EC">
        <w:t xml:space="preserve"> </w:t>
      </w:r>
      <w:r w:rsidRPr="00CD51EC">
        <w:noBreakHyphen/>
        <w:t xml:space="preserve"> American Hardboard Association, </w:t>
      </w:r>
      <w:r w:rsidRPr="00CD51EC">
        <w:rPr>
          <w:rFonts w:cs="Arial"/>
        </w:rPr>
        <w:t>1210 West Northwest Highway</w:t>
      </w:r>
      <w:r w:rsidRPr="00CD51EC">
        <w:t xml:space="preserve">, Palatine, Illinois, U.S.A. 60067 </w:t>
      </w:r>
      <w:hyperlink r:id="rId14" w:history="1">
        <w:r w:rsidRPr="00CD51EC">
          <w:rPr>
            <w:rStyle w:val="Hyperlink"/>
          </w:rPr>
          <w:t>http://domensino.com/AHA/</w:t>
        </w:r>
      </w:hyperlink>
    </w:p>
    <w:p w14:paraId="0E4D98A6" w14:textId="77777777" w:rsidR="000E28C8" w:rsidRPr="00027D61" w:rsidRDefault="000E28C8" w:rsidP="000E28C8">
      <w:pPr>
        <w:pStyle w:val="Heading4"/>
      </w:pPr>
      <w:r w:rsidRPr="000E28C8">
        <w:rPr>
          <w:b/>
        </w:rPr>
        <w:t>A</w:t>
      </w:r>
      <w:r>
        <w:rPr>
          <w:b/>
        </w:rPr>
        <w:t>H</w:t>
      </w:r>
      <w:r w:rsidRPr="000E28C8">
        <w:rPr>
          <w:b/>
        </w:rPr>
        <w:t>RI</w:t>
      </w:r>
      <w:r w:rsidRPr="00027D61">
        <w:t xml:space="preserve"> </w:t>
      </w:r>
      <w:r w:rsidRPr="00027D61">
        <w:noBreakHyphen/>
        <w:t xml:space="preserve"> Air Conditioning</w:t>
      </w:r>
      <w:r>
        <w:t>, Heating</w:t>
      </w:r>
      <w:r w:rsidRPr="00027D61">
        <w:t xml:space="preserve"> and Refrigeration Institute, </w:t>
      </w:r>
      <w:r w:rsidRPr="000E28C8">
        <w:t>2111 Wilson Blvd, Suite 500</w:t>
      </w:r>
      <w:r w:rsidRPr="00027D61">
        <w:t>, Arlington,</w:t>
      </w:r>
      <w:r>
        <w:t xml:space="preserve"> Virginia, U.S.A. 22201</w:t>
      </w:r>
      <w:r w:rsidRPr="00027D61">
        <w:t xml:space="preserve"> </w:t>
      </w:r>
      <w:hyperlink r:id="rId15" w:history="1">
        <w:r w:rsidRPr="00CD51EC">
          <w:rPr>
            <w:rStyle w:val="Hyperlink"/>
          </w:rPr>
          <w:t>http://www.ahrinet.org</w:t>
        </w:r>
      </w:hyperlink>
    </w:p>
    <w:p w14:paraId="51E5BF91" w14:textId="77777777" w:rsidR="000E28C8" w:rsidRPr="00CD51EC" w:rsidRDefault="000E28C8" w:rsidP="00027D61">
      <w:pPr>
        <w:pStyle w:val="Heading4"/>
        <w:spacing w:before="80"/>
      </w:pPr>
      <w:r w:rsidRPr="00CD51EC">
        <w:rPr>
          <w:b/>
        </w:rPr>
        <w:t>AITC</w:t>
      </w:r>
      <w:r w:rsidRPr="00CD51EC">
        <w:t xml:space="preserve"> </w:t>
      </w:r>
      <w:r w:rsidRPr="00CD51EC">
        <w:noBreakHyphen/>
        <w:t xml:space="preserve"> American Institute of Timber Construction, 7012 S. Revere Parkway, Suite 140, Englewood, Colorado, U.S.A. 80112 </w:t>
      </w:r>
      <w:hyperlink r:id="rId16" w:history="1">
        <w:r w:rsidRPr="00CD51EC">
          <w:rPr>
            <w:rStyle w:val="Hyperlink"/>
          </w:rPr>
          <w:t>http://www.aitc</w:t>
        </w:r>
        <w:r w:rsidRPr="00CD51EC">
          <w:rPr>
            <w:rStyle w:val="Hyperlink"/>
          </w:rPr>
          <w:noBreakHyphen/>
          <w:t>glulam.org</w:t>
        </w:r>
      </w:hyperlink>
    </w:p>
    <w:p w14:paraId="75F2FE68" w14:textId="77777777" w:rsidR="000E28C8" w:rsidRPr="00CD51EC" w:rsidRDefault="000E28C8" w:rsidP="00027D61">
      <w:pPr>
        <w:pStyle w:val="Heading4"/>
        <w:spacing w:before="80"/>
      </w:pPr>
      <w:r w:rsidRPr="00CD51EC">
        <w:rPr>
          <w:b/>
        </w:rPr>
        <w:t>AMCA</w:t>
      </w:r>
      <w:r w:rsidRPr="00CD51EC">
        <w:t xml:space="preserve"> </w:t>
      </w:r>
      <w:r w:rsidRPr="00CD51EC">
        <w:noBreakHyphen/>
        <w:t xml:space="preserve"> Air Movement and Control Association Inc., 30 West University Drive, Arlington Heights, Illinois, U.S.A. 60004  </w:t>
      </w:r>
      <w:hyperlink r:id="rId17" w:history="1">
        <w:r w:rsidRPr="00CD51EC">
          <w:rPr>
            <w:rStyle w:val="Hyperlink"/>
          </w:rPr>
          <w:t>http://www.amca.org</w:t>
        </w:r>
      </w:hyperlink>
    </w:p>
    <w:p w14:paraId="0616C8BB" w14:textId="77777777" w:rsidR="000E28C8" w:rsidRPr="00027D61" w:rsidRDefault="000E28C8" w:rsidP="00027D61">
      <w:pPr>
        <w:pStyle w:val="Heading4"/>
      </w:pPr>
      <w:r w:rsidRPr="00027D61">
        <w:rPr>
          <w:b/>
        </w:rPr>
        <w:t>ANSI</w:t>
      </w:r>
      <w:r w:rsidRPr="00027D61">
        <w:t xml:space="preserve"> </w:t>
      </w:r>
      <w:r w:rsidRPr="00027D61">
        <w:noBreakHyphen/>
        <w:t xml:space="preserve"> American National Standards Institute, 25 West 43rd Street, 4th floor</w:t>
      </w:r>
      <w:r>
        <w:t xml:space="preserve">, New York, NY, U.S.A. </w:t>
      </w:r>
      <w:r w:rsidRPr="00027D61">
        <w:t xml:space="preserve">10036 </w:t>
      </w:r>
      <w:hyperlink r:id="rId18" w:history="1">
        <w:r w:rsidRPr="00CD51EC">
          <w:rPr>
            <w:rStyle w:val="Hyperlink"/>
          </w:rPr>
          <w:t>http://www.ansi.org</w:t>
        </w:r>
      </w:hyperlink>
    </w:p>
    <w:p w14:paraId="331F659B" w14:textId="77777777" w:rsidR="000E28C8" w:rsidRPr="00CD51EC" w:rsidRDefault="000E28C8" w:rsidP="00027D61">
      <w:pPr>
        <w:pStyle w:val="Heading4"/>
        <w:spacing w:before="80"/>
      </w:pPr>
      <w:r w:rsidRPr="00CD51EC">
        <w:rPr>
          <w:b/>
        </w:rPr>
        <w:t>API</w:t>
      </w:r>
      <w:r w:rsidRPr="00CD51EC">
        <w:t xml:space="preserve"> </w:t>
      </w:r>
      <w:r w:rsidRPr="00CD51EC">
        <w:noBreakHyphen/>
        <w:t xml:space="preserve"> American Petroleum Institute,</w:t>
      </w:r>
      <w:proofErr w:type="gramStart"/>
      <w:r w:rsidRPr="00CD51EC">
        <w:t>1220  L</w:t>
      </w:r>
      <w:proofErr w:type="gramEnd"/>
      <w:r w:rsidRPr="00CD51EC">
        <w:t xml:space="preserve">  St. Northwest, Washington, D.C., U.S.A. 20005</w:t>
      </w:r>
      <w:r w:rsidRPr="00CD51EC">
        <w:noBreakHyphen/>
        <w:t xml:space="preserve">4070 </w:t>
      </w:r>
      <w:hyperlink r:id="rId19" w:history="1">
        <w:r w:rsidRPr="00CD51EC">
          <w:rPr>
            <w:rStyle w:val="Hyperlink"/>
          </w:rPr>
          <w:t>http://www.api.org</w:t>
        </w:r>
      </w:hyperlink>
    </w:p>
    <w:p w14:paraId="5689C393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ASHRAE</w:t>
      </w:r>
      <w:r w:rsidRPr="00CD51EC">
        <w:t xml:space="preserve"> </w:t>
      </w:r>
      <w:r w:rsidRPr="00CD51EC">
        <w:noBreakHyphen/>
        <w:t xml:space="preserve"> American Society of Heating, Refrigeration and Air</w:t>
      </w:r>
      <w:r w:rsidRPr="00CD51EC">
        <w:noBreakHyphen/>
        <w:t>Conditioning Engineers, 1791 Tu</w:t>
      </w:r>
      <w:r w:rsidR="000E28C8" w:rsidRPr="00CD51EC">
        <w:t>llie Circle NE, Atlanta, GA</w:t>
      </w:r>
      <w:r w:rsidRPr="00CD51EC">
        <w:t xml:space="preserve">, U.S.A. 30329 </w:t>
      </w:r>
      <w:hyperlink r:id="rId20" w:history="1">
        <w:r w:rsidRPr="00CD51EC">
          <w:rPr>
            <w:rStyle w:val="Hyperlink"/>
          </w:rPr>
          <w:t>http://www.ashrae.org</w:t>
        </w:r>
      </w:hyperlink>
    </w:p>
    <w:p w14:paraId="7E20B730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ASME</w:t>
      </w:r>
      <w:r w:rsidRPr="00CD51EC">
        <w:t xml:space="preserve"> </w:t>
      </w:r>
      <w:r w:rsidRPr="00CD51EC">
        <w:noBreakHyphen/>
        <w:t xml:space="preserve"> American Society of Mechanical Engineers, United Engineering Centre, </w:t>
      </w:r>
      <w:r w:rsidR="000E28C8" w:rsidRPr="00CD51EC">
        <w:t>Two Park Avenue</w:t>
      </w:r>
      <w:r w:rsidRPr="00CD51EC">
        <w:t xml:space="preserve">, </w:t>
      </w:r>
      <w:r w:rsidR="000E28C8" w:rsidRPr="00CD51EC">
        <w:t>New York, New York, U.S.A. 10016</w:t>
      </w:r>
      <w:r w:rsidRPr="00CD51EC">
        <w:noBreakHyphen/>
      </w:r>
      <w:r w:rsidR="000E28C8" w:rsidRPr="00CD51EC">
        <w:t>5990</w:t>
      </w:r>
      <w:r w:rsidRPr="00CD51EC">
        <w:t xml:space="preserve"> </w:t>
      </w:r>
      <w:hyperlink r:id="rId21" w:history="1">
        <w:r w:rsidRPr="00CD51EC">
          <w:rPr>
            <w:rStyle w:val="Hyperlink"/>
          </w:rPr>
          <w:t>http://www.asme.org</w:t>
        </w:r>
      </w:hyperlink>
    </w:p>
    <w:p w14:paraId="4820B601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ASTM</w:t>
      </w:r>
      <w:r w:rsidRPr="00CD51EC">
        <w:t xml:space="preserve"> </w:t>
      </w:r>
      <w:r w:rsidRPr="00CD51EC">
        <w:noBreakHyphen/>
        <w:t xml:space="preserve"> American Society for Testing and M</w:t>
      </w:r>
      <w:r w:rsidR="000E28C8" w:rsidRPr="00CD51EC">
        <w:t xml:space="preserve">aterials, 100 Barr </w:t>
      </w:r>
      <w:proofErr w:type="spellStart"/>
      <w:r w:rsidR="000E28C8" w:rsidRPr="00CD51EC">
        <w:t>Harbor</w:t>
      </w:r>
      <w:proofErr w:type="spellEnd"/>
      <w:r w:rsidR="000E28C8" w:rsidRPr="00CD51EC">
        <w:t xml:space="preserve"> Drive, P.O. Box C700, </w:t>
      </w:r>
      <w:r w:rsidRPr="00CD51EC">
        <w:t>Conshohocken, Pennsylvania 19428</w:t>
      </w:r>
      <w:r w:rsidRPr="00CD51EC">
        <w:noBreakHyphen/>
        <w:t xml:space="preserve">2959 </w:t>
      </w:r>
      <w:hyperlink r:id="rId22" w:history="1">
        <w:r w:rsidRPr="00CD51EC">
          <w:rPr>
            <w:rStyle w:val="Hyperlink"/>
          </w:rPr>
          <w:t>http://www.astm.org</w:t>
        </w:r>
      </w:hyperlink>
    </w:p>
    <w:p w14:paraId="29F33116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 xml:space="preserve">AWCI </w:t>
      </w:r>
      <w:r w:rsidRPr="00CD51EC">
        <w:noBreakHyphen/>
        <w:t xml:space="preserve"> Association of the Wall and Ceiling Industries, 1711 Connecticut Avenue N.W., Washington, D.C. U.S.A. 20009 </w:t>
      </w:r>
      <w:hyperlink r:id="rId23" w:history="1">
        <w:r w:rsidRPr="00CD51EC">
          <w:rPr>
            <w:rStyle w:val="Hyperlink"/>
          </w:rPr>
          <w:t>http://www.awci.org</w:t>
        </w:r>
      </w:hyperlink>
    </w:p>
    <w:p w14:paraId="71AEE1F8" w14:textId="77777777" w:rsidR="000B7B0A" w:rsidRPr="00027D61" w:rsidRDefault="000B7B0A" w:rsidP="008F06FF">
      <w:pPr>
        <w:pStyle w:val="Heading4"/>
        <w:spacing w:before="80"/>
      </w:pPr>
      <w:r w:rsidRPr="008F06FF">
        <w:rPr>
          <w:b/>
        </w:rPr>
        <w:t>AWMAC</w:t>
      </w:r>
      <w:r w:rsidRPr="00027D61">
        <w:t xml:space="preserve"> </w:t>
      </w:r>
      <w:r w:rsidRPr="00027D61">
        <w:noBreakHyphen/>
        <w:t xml:space="preserve"> Architectural Woodwork Manufacturers Association of Canada, </w:t>
      </w:r>
      <w:r w:rsidR="008F06FF" w:rsidRPr="008F06FF">
        <w:t>Unit 02A, 4803 Centre St. NW</w:t>
      </w:r>
      <w:r w:rsidR="008F06FF">
        <w:t xml:space="preserve"> </w:t>
      </w:r>
      <w:r w:rsidR="008F06FF" w:rsidRPr="008F06FF">
        <w:t>Calgary, AB T2E 2Z6</w:t>
      </w:r>
      <w:r w:rsidRPr="00027D61">
        <w:t xml:space="preserve"> </w:t>
      </w:r>
      <w:hyperlink r:id="rId24" w:history="1">
        <w:r w:rsidR="008F06FF" w:rsidRPr="00CD51EC">
          <w:rPr>
            <w:rStyle w:val="Hyperlink"/>
          </w:rPr>
          <w:t>http://www.awmac.com</w:t>
        </w:r>
      </w:hyperlink>
    </w:p>
    <w:p w14:paraId="5D1FE426" w14:textId="77777777" w:rsidR="000B7B0A" w:rsidRPr="00027D61" w:rsidRDefault="000B7B0A" w:rsidP="008F06FF">
      <w:pPr>
        <w:pStyle w:val="Heading4"/>
        <w:spacing w:before="80"/>
      </w:pPr>
      <w:r w:rsidRPr="008F06FF">
        <w:rPr>
          <w:b/>
        </w:rPr>
        <w:t>AWS</w:t>
      </w:r>
      <w:r w:rsidRPr="00027D61">
        <w:t xml:space="preserve"> </w:t>
      </w:r>
      <w:r w:rsidRPr="00027D61">
        <w:noBreakHyphen/>
        <w:t xml:space="preserve"> American Welding Society, </w:t>
      </w:r>
      <w:r w:rsidR="008F06FF" w:rsidRPr="008F06FF">
        <w:t>8669 NW 36 Street, # 130</w:t>
      </w:r>
      <w:r w:rsidR="008F06FF">
        <w:t xml:space="preserve"> </w:t>
      </w:r>
      <w:r w:rsidR="008F06FF" w:rsidRPr="008F06FF">
        <w:t xml:space="preserve">Miami, Florida 33166-6672 </w:t>
      </w:r>
      <w:hyperlink r:id="rId25" w:history="1">
        <w:r w:rsidRPr="00CD51EC">
          <w:rPr>
            <w:rStyle w:val="Hyperlink"/>
          </w:rPr>
          <w:t>http://www.amweld.org</w:t>
        </w:r>
      </w:hyperlink>
    </w:p>
    <w:p w14:paraId="2B8065CA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AWWA</w:t>
      </w:r>
      <w:r w:rsidRPr="00CD51EC">
        <w:t xml:space="preserve"> </w:t>
      </w:r>
      <w:r w:rsidRPr="00CD51EC">
        <w:noBreakHyphen/>
        <w:t xml:space="preserve"> American Water Works Association, 6666 W. Quincy Avenue, Denver, Colorado, U.S.A. 80235</w:t>
      </w:r>
      <w:r w:rsidR="008F06FF" w:rsidRPr="00CD51EC">
        <w:t>-3098</w:t>
      </w:r>
      <w:r w:rsidRPr="00CD51EC">
        <w:t xml:space="preserve"> </w:t>
      </w:r>
      <w:hyperlink r:id="rId26" w:history="1">
        <w:r w:rsidRPr="00CD51EC">
          <w:rPr>
            <w:rStyle w:val="Hyperlink"/>
          </w:rPr>
          <w:t>http://www.awwa.org</w:t>
        </w:r>
      </w:hyperlink>
    </w:p>
    <w:p w14:paraId="77CDC401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lastRenderedPageBreak/>
        <w:t>CGA</w:t>
      </w:r>
      <w:r w:rsidRPr="00CD51EC">
        <w:t xml:space="preserve"> </w:t>
      </w:r>
      <w:r w:rsidRPr="00CD51EC">
        <w:noBreakHyphen/>
        <w:t xml:space="preserve"> Canadian Gas Association, </w:t>
      </w:r>
      <w:r w:rsidR="00C934C3" w:rsidRPr="00CD51EC">
        <w:rPr>
          <w:rFonts w:cs="Arial"/>
          <w:color w:val="555555"/>
          <w:lang w:val="en-US"/>
        </w:rPr>
        <w:t>350 Albert Street, Suite 1220, Ottawa, Ontario K1R 1A4</w:t>
      </w:r>
      <w:r w:rsidR="00C934C3" w:rsidRPr="00C934C3">
        <w:t xml:space="preserve"> </w:t>
      </w:r>
      <w:hyperlink r:id="rId27" w:history="1">
        <w:r w:rsidRPr="00CD51EC">
          <w:rPr>
            <w:rStyle w:val="Hyperlink"/>
          </w:rPr>
          <w:t>http://www.cga.ca</w:t>
        </w:r>
      </w:hyperlink>
    </w:p>
    <w:p w14:paraId="2BE56176" w14:textId="77777777" w:rsidR="000B7B0A" w:rsidRPr="00027D61" w:rsidRDefault="000B7B0A" w:rsidP="00C934C3">
      <w:pPr>
        <w:pStyle w:val="Heading4"/>
      </w:pPr>
      <w:r w:rsidRPr="00C934C3">
        <w:rPr>
          <w:b/>
        </w:rPr>
        <w:t>CGSB</w:t>
      </w:r>
      <w:r w:rsidRPr="00027D61">
        <w:t xml:space="preserve"> </w:t>
      </w:r>
      <w:r w:rsidRPr="00027D61">
        <w:noBreakHyphen/>
        <w:t xml:space="preserve"> Canadian General Standards Board, Place du Portage, Phase III, 6B1, 11 Laurier Street, </w:t>
      </w:r>
      <w:r w:rsidR="00C934C3">
        <w:t>Gatineau</w:t>
      </w:r>
      <w:r w:rsidRPr="00027D61">
        <w:t xml:space="preserve">, Quebec K1A 1G6 </w:t>
      </w:r>
      <w:hyperlink r:id="rId28" w:history="1">
        <w:r w:rsidR="00C934C3" w:rsidRPr="00C934C3">
          <w:rPr>
            <w:rStyle w:val="Hyperlink"/>
          </w:rPr>
          <w:t>https://www.tpsgc-pwgsc.gc.ca/ongc-cgsb/index-eng.html</w:t>
        </w:r>
      </w:hyperlink>
    </w:p>
    <w:p w14:paraId="19D8B287" w14:textId="77777777" w:rsidR="000B7B0A" w:rsidRPr="00027D61" w:rsidRDefault="000B7B0A" w:rsidP="005221F0">
      <w:pPr>
        <w:pStyle w:val="Heading4"/>
      </w:pPr>
      <w:r w:rsidRPr="005221F0">
        <w:rPr>
          <w:b/>
        </w:rPr>
        <w:t>CISC</w:t>
      </w:r>
      <w:r w:rsidRPr="00027D61">
        <w:t xml:space="preserve"> </w:t>
      </w:r>
      <w:r w:rsidRPr="00027D61">
        <w:noBreakHyphen/>
        <w:t xml:space="preserve"> Canadian Institute of Steel Construction, 201 Consumers Road, Suite 300, Willowdale, Ontario M2J 4G8</w:t>
      </w:r>
      <w:r w:rsidR="005221F0">
        <w:t xml:space="preserve"> </w:t>
      </w:r>
      <w:hyperlink r:id="rId29" w:history="1">
        <w:r w:rsidR="005221F0" w:rsidRPr="005221F0">
          <w:rPr>
            <w:rStyle w:val="Hyperlink"/>
          </w:rPr>
          <w:t>http://www.cisc-icca.ca/</w:t>
        </w:r>
      </w:hyperlink>
    </w:p>
    <w:p w14:paraId="2945A389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COFI</w:t>
      </w:r>
      <w:r w:rsidRPr="00CD51EC">
        <w:t xml:space="preserve"> </w:t>
      </w:r>
      <w:r w:rsidRPr="00CD51EC">
        <w:noBreakHyphen/>
        <w:t xml:space="preserve"> Council of Forest Industries, </w:t>
      </w:r>
      <w:r w:rsidR="00CA5708" w:rsidRPr="00CD51EC">
        <w:rPr>
          <w:rFonts w:cs="Arial"/>
          <w:color w:val="333333"/>
          <w:spacing w:val="-5"/>
          <w:lang w:val="en-US"/>
        </w:rPr>
        <w:t>1501-700 West Pender Street, Vancouver, BC,</w:t>
      </w:r>
      <w:r w:rsidR="008C57C9" w:rsidRPr="00CD51EC">
        <w:rPr>
          <w:rFonts w:cs="Arial"/>
          <w:color w:val="333333"/>
          <w:spacing w:val="-5"/>
          <w:lang w:val="en-US"/>
        </w:rPr>
        <w:t xml:space="preserve"> </w:t>
      </w:r>
      <w:r w:rsidR="00CA5708" w:rsidRPr="00CD51EC">
        <w:rPr>
          <w:rFonts w:cs="Arial"/>
          <w:color w:val="333333"/>
          <w:spacing w:val="-5"/>
          <w:lang w:val="en-US"/>
        </w:rPr>
        <w:t xml:space="preserve"> V6C 1G8</w:t>
      </w:r>
      <w:r w:rsidR="00CA5708" w:rsidRPr="00CD51EC">
        <w:t xml:space="preserve"> </w:t>
      </w:r>
      <w:hyperlink r:id="rId30" w:history="1">
        <w:r w:rsidRPr="00CD51EC">
          <w:rPr>
            <w:rStyle w:val="Hyperlink"/>
          </w:rPr>
          <w:t>http://www.cofi.org</w:t>
        </w:r>
      </w:hyperlink>
    </w:p>
    <w:p w14:paraId="6F9F84FA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CRCA</w:t>
      </w:r>
      <w:r w:rsidRPr="00CD51EC">
        <w:t xml:space="preserve"> </w:t>
      </w:r>
      <w:r w:rsidRPr="00CD51EC">
        <w:noBreakHyphen/>
        <w:t xml:space="preserve"> Canadian Roofing Contractors Association, </w:t>
      </w:r>
      <w:r w:rsidR="008C57C9" w:rsidRPr="00CD51EC">
        <w:rPr>
          <w:rFonts w:cs="Arial"/>
        </w:rPr>
        <w:t>2430 Don Reid Drive, Suite 100</w:t>
      </w:r>
      <w:r w:rsidR="008C57C9" w:rsidRPr="00CD51EC">
        <w:rPr>
          <w:rFonts w:cs="Arial"/>
        </w:rPr>
        <w:br/>
        <w:t>Ottawa ON K1H 1E1</w:t>
      </w:r>
      <w:r w:rsidR="008C57C9" w:rsidRPr="00CD51EC">
        <w:t xml:space="preserve">  </w:t>
      </w:r>
      <w:hyperlink r:id="rId31" w:history="1">
        <w:r w:rsidR="008C57C9" w:rsidRPr="00CD51EC">
          <w:rPr>
            <w:rStyle w:val="Hyperlink"/>
          </w:rPr>
          <w:t>https://roofingcanada.com</w:t>
        </w:r>
      </w:hyperlink>
    </w:p>
    <w:p w14:paraId="55BD4C3A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CSA</w:t>
      </w:r>
      <w:r w:rsidRPr="00CD51EC">
        <w:t xml:space="preserve"> </w:t>
      </w:r>
      <w:r w:rsidR="00CA5708" w:rsidRPr="00CD51EC">
        <w:t>–</w:t>
      </w:r>
      <w:r w:rsidRPr="00CD51EC">
        <w:t xml:space="preserve"> </w:t>
      </w:r>
      <w:r w:rsidR="00CA5708" w:rsidRPr="00CD51EC">
        <w:t>CSA Group</w:t>
      </w:r>
      <w:r w:rsidRPr="00CD51EC">
        <w:t xml:space="preserve">, 178 </w:t>
      </w:r>
      <w:proofErr w:type="spellStart"/>
      <w:r w:rsidRPr="00CD51EC">
        <w:t>Rexdale</w:t>
      </w:r>
      <w:proofErr w:type="spellEnd"/>
      <w:r w:rsidRPr="00CD51EC">
        <w:t xml:space="preserve"> Blvd., Etobicoke, Ontario </w:t>
      </w:r>
      <w:r w:rsidR="00CA5708" w:rsidRPr="00CD51EC">
        <w:t xml:space="preserve"> </w:t>
      </w:r>
      <w:r w:rsidRPr="00CD51EC">
        <w:t xml:space="preserve">M9W 1R3 </w:t>
      </w:r>
      <w:hyperlink r:id="rId32" w:history="1">
        <w:r w:rsidR="00CA5708" w:rsidRPr="00CD51EC">
          <w:rPr>
            <w:rStyle w:val="Hyperlink"/>
          </w:rPr>
          <w:t>http://www.csagroup.org</w:t>
        </w:r>
      </w:hyperlink>
    </w:p>
    <w:p w14:paraId="5A222C01" w14:textId="77777777" w:rsidR="000B7B0A" w:rsidRPr="00027D61" w:rsidRDefault="000B7B0A" w:rsidP="00A22B69">
      <w:pPr>
        <w:pStyle w:val="Heading4"/>
        <w:spacing w:before="80"/>
      </w:pPr>
      <w:r w:rsidRPr="00A22B69">
        <w:rPr>
          <w:b/>
        </w:rPr>
        <w:t>CSC</w:t>
      </w:r>
      <w:r w:rsidRPr="00027D61">
        <w:t xml:space="preserve"> </w:t>
      </w:r>
      <w:r w:rsidRPr="00027D61">
        <w:noBreakHyphen/>
        <w:t xml:space="preserve"> Construction Specifications Canada, </w:t>
      </w:r>
      <w:r w:rsidR="005221F0" w:rsidRPr="005221F0">
        <w:t>31 Adelaide Street East</w:t>
      </w:r>
      <w:r w:rsidR="00A22B69">
        <w:t xml:space="preserve">, </w:t>
      </w:r>
      <w:r w:rsidR="005221F0" w:rsidRPr="005221F0">
        <w:t>P.O. Box 36</w:t>
      </w:r>
      <w:r w:rsidR="00A22B69">
        <w:t xml:space="preserve">, </w:t>
      </w:r>
      <w:r w:rsidR="005221F0" w:rsidRPr="005221F0">
        <w:t>Toronto, Ontario M5C 2H8</w:t>
      </w:r>
      <w:r w:rsidRPr="00027D61">
        <w:t xml:space="preserve"> </w:t>
      </w:r>
      <w:hyperlink r:id="rId33" w:history="1">
        <w:r w:rsidR="00CA5708" w:rsidRPr="00CD51EC">
          <w:rPr>
            <w:rStyle w:val="Hyperlink"/>
          </w:rPr>
          <w:t>http://www.csc</w:t>
        </w:r>
        <w:r w:rsidR="00CA5708" w:rsidRPr="00CD51EC">
          <w:rPr>
            <w:rStyle w:val="Hyperlink"/>
          </w:rPr>
          <w:noBreakHyphen/>
          <w:t>dcc.ca</w:t>
        </w:r>
      </w:hyperlink>
    </w:p>
    <w:p w14:paraId="6BFF0185" w14:textId="77777777" w:rsidR="000B7B0A" w:rsidRPr="00CD51EC" w:rsidRDefault="00CA5708" w:rsidP="00027D61">
      <w:pPr>
        <w:pStyle w:val="Heading4"/>
        <w:spacing w:before="80"/>
      </w:pPr>
      <w:r w:rsidRPr="00CD51EC">
        <w:rPr>
          <w:b/>
        </w:rPr>
        <w:t>CSD</w:t>
      </w:r>
      <w:r w:rsidR="000B7B0A" w:rsidRPr="00CD51EC">
        <w:rPr>
          <w:b/>
        </w:rPr>
        <w:t>MA</w:t>
      </w:r>
      <w:r w:rsidR="000B7B0A" w:rsidRPr="00CD51EC">
        <w:t xml:space="preserve"> </w:t>
      </w:r>
      <w:r w:rsidRPr="00CD51EC">
        <w:noBreakHyphen/>
        <w:t xml:space="preserve"> Canadian Steel Door </w:t>
      </w:r>
      <w:r w:rsidR="000B7B0A" w:rsidRPr="00CD51EC">
        <w:t>Manufacturing Association One Yonge Street, Suite 1</w:t>
      </w:r>
      <w:r w:rsidR="005221F0" w:rsidRPr="00CD51EC">
        <w:t>801</w:t>
      </w:r>
      <w:r w:rsidR="000B7B0A" w:rsidRPr="00CD51EC">
        <w:t xml:space="preserve">, Toronto, Ontario </w:t>
      </w:r>
      <w:r w:rsidRPr="00CD51EC">
        <w:t xml:space="preserve"> </w:t>
      </w:r>
      <w:r w:rsidR="000B7B0A" w:rsidRPr="00CD51EC">
        <w:t xml:space="preserve">M5E </w:t>
      </w:r>
      <w:r w:rsidR="005221F0" w:rsidRPr="00CD51EC">
        <w:t xml:space="preserve">1W7 </w:t>
      </w:r>
      <w:hyperlink r:id="rId34" w:history="1">
        <w:r w:rsidRPr="00CD51EC">
          <w:rPr>
            <w:rStyle w:val="Hyperlink"/>
          </w:rPr>
          <w:t>http://www.csdma.org</w:t>
        </w:r>
      </w:hyperlink>
    </w:p>
    <w:p w14:paraId="30EA3F62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 xml:space="preserve">CSPI </w:t>
      </w:r>
      <w:r w:rsidRPr="00CD51EC">
        <w:noBreakHyphen/>
        <w:t xml:space="preserve"> Corrugated Steel Pipe Institute, </w:t>
      </w:r>
      <w:r w:rsidR="00CA5708" w:rsidRPr="00CD51EC">
        <w:t>652 Bishop Street North, Unit 2A, Cambridge Ontario  N3H 4V</w:t>
      </w:r>
      <w:r w:rsidR="00CA5708" w:rsidRPr="00CD51EC">
        <w:rPr>
          <w:rFonts w:cs="Arial"/>
          <w:color w:val="444444"/>
          <w:lang w:val="en"/>
        </w:rPr>
        <w:t>6</w:t>
      </w:r>
      <w:r w:rsidR="00CA5708" w:rsidRPr="00CD51EC">
        <w:t xml:space="preserve"> </w:t>
      </w:r>
      <w:hyperlink r:id="rId35" w:history="1">
        <w:r w:rsidR="00CA5708" w:rsidRPr="00CD51EC">
          <w:rPr>
            <w:rStyle w:val="Hyperlink"/>
          </w:rPr>
          <w:t>http://www.cspi.ca/</w:t>
        </w:r>
      </w:hyperlink>
    </w:p>
    <w:p w14:paraId="258E5404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 xml:space="preserve">CSSBI </w:t>
      </w:r>
      <w:r w:rsidR="00A22B69" w:rsidRPr="00CD51EC">
        <w:t>–</w:t>
      </w:r>
      <w:r w:rsidRPr="00CD51EC">
        <w:t xml:space="preserve"> </w:t>
      </w:r>
      <w:r w:rsidR="00A22B69" w:rsidRPr="00CD51EC">
        <w:t xml:space="preserve">Canadian sheet Steel Building Institute, </w:t>
      </w:r>
      <w:r w:rsidR="00A22B69" w:rsidRPr="00CD51EC">
        <w:rPr>
          <w:rFonts w:cs="Arial"/>
          <w:color w:val="333333"/>
          <w:shd w:val="clear" w:color="auto" w:fill="FFFFFF"/>
        </w:rPr>
        <w:t xml:space="preserve">652 Bishop Street North, Unit 2A Cambridge, ON  N3H 4V6  </w:t>
      </w:r>
      <w:hyperlink r:id="rId36" w:history="1">
        <w:r w:rsidRPr="00CD51EC">
          <w:rPr>
            <w:rStyle w:val="Hyperlink"/>
          </w:rPr>
          <w:t>http://www.cssbi.ca</w:t>
        </w:r>
      </w:hyperlink>
    </w:p>
    <w:p w14:paraId="6039E6E2" w14:textId="77777777" w:rsidR="000B7B0A" w:rsidRPr="00027D61" w:rsidRDefault="000B7B0A" w:rsidP="00A22B69">
      <w:pPr>
        <w:pStyle w:val="Heading4"/>
        <w:spacing w:before="80"/>
      </w:pPr>
      <w:r w:rsidRPr="00A22B69">
        <w:rPr>
          <w:b/>
        </w:rPr>
        <w:t>CWC</w:t>
      </w:r>
      <w:r w:rsidRPr="00027D61">
        <w:t xml:space="preserve"> </w:t>
      </w:r>
      <w:r w:rsidRPr="00027D61">
        <w:noBreakHyphen/>
        <w:t xml:space="preserve"> Canadian Wood Council, </w:t>
      </w:r>
      <w:r w:rsidR="00A22B69" w:rsidRPr="00A22B69">
        <w:t>99 Bank Street, Suite 400</w:t>
      </w:r>
      <w:r w:rsidR="00A22B69">
        <w:t xml:space="preserve"> </w:t>
      </w:r>
      <w:r w:rsidR="00A22B69" w:rsidRPr="00A22B69">
        <w:t>Ottawa, Ontario K1P 6B9</w:t>
      </w:r>
      <w:r w:rsidR="00A22B69">
        <w:t xml:space="preserve"> </w:t>
      </w:r>
      <w:hyperlink r:id="rId37" w:history="1">
        <w:r w:rsidRPr="00CD51EC">
          <w:rPr>
            <w:rStyle w:val="Hyperlink"/>
          </w:rPr>
          <w:t>http://www.cwc.ca</w:t>
        </w:r>
      </w:hyperlink>
    </w:p>
    <w:p w14:paraId="285B463E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ICPI</w:t>
      </w:r>
      <w:r w:rsidRPr="00CD51EC">
        <w:t xml:space="preserve"> </w:t>
      </w:r>
      <w:r w:rsidRPr="00CD51EC">
        <w:noBreakHyphen/>
        <w:t xml:space="preserve"> Interlocking Concrete Pavement Institute, </w:t>
      </w:r>
      <w:r w:rsidR="008C15F8" w:rsidRPr="00CD51EC">
        <w:rPr>
          <w:color w:val="333333"/>
          <w:shd w:val="clear" w:color="auto" w:fill="FFFFFF"/>
        </w:rPr>
        <w:t>P.O. Box 1150</w:t>
      </w:r>
      <w:r w:rsidR="00586D47" w:rsidRPr="00CD51EC">
        <w:rPr>
          <w:color w:val="333333"/>
          <w:shd w:val="clear" w:color="auto" w:fill="FFFFFF"/>
        </w:rPr>
        <w:t xml:space="preserve">, </w:t>
      </w:r>
      <w:r w:rsidR="008C15F8" w:rsidRPr="00CD51EC">
        <w:rPr>
          <w:color w:val="333333"/>
          <w:shd w:val="clear" w:color="auto" w:fill="FFFFFF"/>
        </w:rPr>
        <w:t>Uxbridge, ON  L9P 1N4</w:t>
      </w:r>
      <w:r w:rsidR="008C15F8" w:rsidRPr="00CD51EC">
        <w:rPr>
          <w:color w:val="333333"/>
        </w:rPr>
        <w:br/>
      </w:r>
      <w:r w:rsidR="008C15F8" w:rsidRPr="00CD51EC">
        <w:rPr>
          <w:color w:val="333333"/>
          <w:shd w:val="clear" w:color="auto" w:fill="FFFFFF"/>
        </w:rPr>
        <w:t>Canada</w:t>
      </w:r>
      <w:r w:rsidRPr="00CD51EC">
        <w:t xml:space="preserve"> </w:t>
      </w:r>
      <w:hyperlink r:id="rId38" w:history="1">
        <w:r w:rsidR="008C15F8" w:rsidRPr="00CD51EC">
          <w:rPr>
            <w:rStyle w:val="Hyperlink"/>
          </w:rPr>
          <w:t>http://www.icpi.org</w:t>
        </w:r>
      </w:hyperlink>
    </w:p>
    <w:p w14:paraId="50A27FB4" w14:textId="77777777" w:rsidR="000B7B0A" w:rsidRDefault="000B7B0A" w:rsidP="00586D47">
      <w:pPr>
        <w:pStyle w:val="Heading4"/>
        <w:spacing w:before="80"/>
      </w:pPr>
      <w:r w:rsidRPr="00586D47">
        <w:rPr>
          <w:b/>
        </w:rPr>
        <w:t>IEEE</w:t>
      </w:r>
      <w:r w:rsidRPr="00586D47">
        <w:t xml:space="preserve"> </w:t>
      </w:r>
      <w:r w:rsidRPr="00586D47">
        <w:noBreakHyphen/>
        <w:t xml:space="preserve"> Institute of Electrical and Electronics Engineers, </w:t>
      </w:r>
      <w:r w:rsidR="00586D47" w:rsidRPr="00586D47">
        <w:t xml:space="preserve">3 Park Avenue, 17th Floor, New York, NY U.S.A. 10016-5997 </w:t>
      </w:r>
      <w:r w:rsidRPr="00586D47">
        <w:t xml:space="preserve"> </w:t>
      </w:r>
      <w:hyperlink r:id="rId39" w:history="1">
        <w:r w:rsidRPr="00586D47">
          <w:rPr>
            <w:rStyle w:val="Hyperlink"/>
          </w:rPr>
          <w:t>http://www.ieee.org</w:t>
        </w:r>
      </w:hyperlink>
    </w:p>
    <w:p w14:paraId="050A0BAA" w14:textId="77777777" w:rsidR="00586D47" w:rsidRPr="00586D47" w:rsidRDefault="000B7B0A" w:rsidP="00586D47">
      <w:pPr>
        <w:pStyle w:val="Heading4"/>
        <w:spacing w:before="80"/>
      </w:pPr>
      <w:r w:rsidRPr="00586D47">
        <w:rPr>
          <w:b/>
        </w:rPr>
        <w:t>MTO</w:t>
      </w:r>
      <w:r w:rsidRPr="00586D47">
        <w:t xml:space="preserve"> - Ministry of Transportation Ontario.</w:t>
      </w:r>
      <w:r w:rsidR="00586D47" w:rsidRPr="00586D47">
        <w:t xml:space="preserve"> 77 Wellesley Street West, Ferguson Block, 3rd Floor, Toronto, ON M7A 1Z8 </w:t>
      </w:r>
      <w:hyperlink r:id="rId40" w:history="1">
        <w:r w:rsidR="00586D47" w:rsidRPr="00586D47">
          <w:rPr>
            <w:rStyle w:val="Hyperlink"/>
          </w:rPr>
          <w:t>http://www.mto.gov.on.ca</w:t>
        </w:r>
      </w:hyperlink>
      <w:r w:rsidR="00586D47" w:rsidRPr="00586D47">
        <w:t xml:space="preserve"> </w:t>
      </w:r>
    </w:p>
    <w:p w14:paraId="6D6E221E" w14:textId="77777777" w:rsidR="00FD2FBA" w:rsidRDefault="00FD2FBA" w:rsidP="00FD2FBA">
      <w:pPr>
        <w:pStyle w:val="Heading4"/>
      </w:pPr>
      <w:r>
        <w:rPr>
          <w:b/>
        </w:rPr>
        <w:t>MECP</w:t>
      </w:r>
      <w:r>
        <w:t xml:space="preserve"> – Ministry of the Environment and Conservation and Parks. York-Durham MECP District, 5th floor, 230 </w:t>
      </w:r>
      <w:proofErr w:type="spellStart"/>
      <w:r>
        <w:t>Westney</w:t>
      </w:r>
      <w:proofErr w:type="spellEnd"/>
      <w:r>
        <w:t xml:space="preserve"> Rd. S. Ajax ON L1S 7J5 </w:t>
      </w:r>
      <w:hyperlink r:id="rId41" w:history="1">
        <w:r>
          <w:rPr>
            <w:rStyle w:val="Hyperlink"/>
          </w:rPr>
          <w:t>https://www.ontario.ca/page/ministry-environment-conservation-parks</w:t>
        </w:r>
      </w:hyperlink>
    </w:p>
    <w:p w14:paraId="351FBCEE" w14:textId="77777777" w:rsidR="000B7B0A" w:rsidRPr="00027D61" w:rsidRDefault="000B7B0A" w:rsidP="009B0EFB">
      <w:pPr>
        <w:pStyle w:val="Heading4"/>
        <w:spacing w:before="80"/>
      </w:pPr>
      <w:r w:rsidRPr="009B0EFB">
        <w:rPr>
          <w:b/>
        </w:rPr>
        <w:t>MSS</w:t>
      </w:r>
      <w:r w:rsidRPr="00027D61">
        <w:t xml:space="preserve"> </w:t>
      </w:r>
      <w:r w:rsidRPr="00027D61">
        <w:noBreakHyphen/>
        <w:t xml:space="preserve"> Manufacturers Standardization Society of the Valve and Fittings Industry, 127 Park Street, N.E., Vienna, Virginia U.S.A.22180</w:t>
      </w:r>
      <w:r w:rsidR="009B0EFB">
        <w:t xml:space="preserve"> </w:t>
      </w:r>
      <w:hyperlink r:id="rId42" w:history="1">
        <w:r w:rsidR="009B0EFB" w:rsidRPr="009B0EFB">
          <w:rPr>
            <w:rStyle w:val="Hyperlink"/>
          </w:rPr>
          <w:t>http://msshq.org</w:t>
        </w:r>
      </w:hyperlink>
    </w:p>
    <w:p w14:paraId="1D9FBCD2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 xml:space="preserve">NAAMM </w:t>
      </w:r>
      <w:r w:rsidRPr="00CD51EC">
        <w:noBreakHyphen/>
        <w:t xml:space="preserve"> National Association of Architectural Metal Manufacturers, </w:t>
      </w:r>
      <w:r w:rsidR="009B0EFB" w:rsidRPr="00CD51EC">
        <w:t>800 Roosevelt Rd. Bldg. C, Suite 312, Glen Ellyn, IL U.S.A. 60137</w:t>
      </w:r>
      <w:r w:rsidRPr="00CD51EC">
        <w:t xml:space="preserve"> </w:t>
      </w:r>
      <w:hyperlink r:id="rId43" w:history="1">
        <w:r w:rsidRPr="00CD51EC">
          <w:rPr>
            <w:rStyle w:val="Hyperlink"/>
          </w:rPr>
          <w:t>http://www.naamm.org</w:t>
        </w:r>
      </w:hyperlink>
      <w:r w:rsidRPr="00CD51EC">
        <w:t>.</w:t>
      </w:r>
    </w:p>
    <w:p w14:paraId="141B8D46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NBC</w:t>
      </w:r>
      <w:r w:rsidRPr="00CD51EC">
        <w:t xml:space="preserve"> –National Building Code</w:t>
      </w:r>
      <w:r w:rsidR="009B0EFB" w:rsidRPr="00CD51EC">
        <w:t xml:space="preserve"> of Canada</w:t>
      </w:r>
    </w:p>
    <w:p w14:paraId="000766C3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NFC</w:t>
      </w:r>
      <w:r w:rsidRPr="00CD51EC">
        <w:t xml:space="preserve"> – National</w:t>
      </w:r>
      <w:r w:rsidR="009B0EFB" w:rsidRPr="00CD51EC">
        <w:t xml:space="preserve"> Fire Code of </w:t>
      </w:r>
      <w:proofErr w:type="spellStart"/>
      <w:r w:rsidR="009B0EFB" w:rsidRPr="00CD51EC">
        <w:t>canada</w:t>
      </w:r>
      <w:proofErr w:type="spellEnd"/>
    </w:p>
    <w:p w14:paraId="36FE0063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NEMA</w:t>
      </w:r>
      <w:r w:rsidRPr="00CD51EC">
        <w:t xml:space="preserve"> </w:t>
      </w:r>
      <w:r w:rsidRPr="00CD51EC">
        <w:noBreakHyphen/>
        <w:t xml:space="preserve"> National Electrical Manufacturers Association,1300 N. 17th Street, Suite 1847, Rosslyn, Virginia 22209 </w:t>
      </w:r>
      <w:hyperlink r:id="rId44" w:history="1">
        <w:r w:rsidRPr="00CD51EC">
          <w:rPr>
            <w:rStyle w:val="Hyperlink"/>
          </w:rPr>
          <w:t>http://www.nema.org</w:t>
        </w:r>
      </w:hyperlink>
    </w:p>
    <w:p w14:paraId="49619CA0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lastRenderedPageBreak/>
        <w:t>NFPA</w:t>
      </w:r>
      <w:r w:rsidRPr="00CD51EC">
        <w:t xml:space="preserve"> </w:t>
      </w:r>
      <w:r w:rsidRPr="00CD51EC">
        <w:noBreakHyphen/>
        <w:t xml:space="preserve"> National Fire Protection Association, 1 </w:t>
      </w:r>
      <w:proofErr w:type="spellStart"/>
      <w:r w:rsidRPr="00CD51EC">
        <w:t>Batterymarch</w:t>
      </w:r>
      <w:proofErr w:type="spellEnd"/>
      <w:r w:rsidRPr="00CD51EC">
        <w:t xml:space="preserve"> Park, Quincy, M</w:t>
      </w:r>
      <w:r w:rsidR="004A165D" w:rsidRPr="00CD51EC">
        <w:t>A</w:t>
      </w:r>
      <w:r w:rsidR="009B0EFB" w:rsidRPr="00CD51EC">
        <w:t>, U.S.A. 021</w:t>
      </w:r>
      <w:r w:rsidRPr="00CD51EC">
        <w:t>69</w:t>
      </w:r>
      <w:r w:rsidRPr="00CD51EC">
        <w:noBreakHyphen/>
      </w:r>
      <w:r w:rsidR="004A165D" w:rsidRPr="00CD51EC">
        <w:t>7471</w:t>
      </w:r>
      <w:r w:rsidRPr="00CD51EC">
        <w:t xml:space="preserve"> </w:t>
      </w:r>
      <w:hyperlink r:id="rId45" w:history="1">
        <w:r w:rsidRPr="00CD51EC">
          <w:rPr>
            <w:rStyle w:val="Hyperlink"/>
          </w:rPr>
          <w:t>http://www.nfpa.org</w:t>
        </w:r>
      </w:hyperlink>
    </w:p>
    <w:p w14:paraId="40C27241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NFSA</w:t>
      </w:r>
      <w:r w:rsidRPr="00CD51EC">
        <w:t xml:space="preserve"> </w:t>
      </w:r>
      <w:r w:rsidRPr="00CD51EC">
        <w:noBreakHyphen/>
        <w:t xml:space="preserve"> National Fire Sprinkler Association, </w:t>
      </w:r>
      <w:r w:rsidR="004A165D" w:rsidRPr="00CD51EC">
        <w:t>514 Progress Drive</w:t>
      </w:r>
      <w:r w:rsidRPr="00CD51EC">
        <w:t>,</w:t>
      </w:r>
      <w:r w:rsidR="004A165D" w:rsidRPr="00CD51EC">
        <w:t xml:space="preserve"> Suite A,</w:t>
      </w:r>
      <w:r w:rsidRPr="00CD51EC">
        <w:t xml:space="preserve"> </w:t>
      </w:r>
      <w:r w:rsidR="004A165D" w:rsidRPr="00CD51EC">
        <w:t xml:space="preserve">Linthicum Heights, MD, U.S.A. 21090 </w:t>
      </w:r>
      <w:hyperlink r:id="rId46" w:history="1">
        <w:r w:rsidRPr="00CD51EC">
          <w:rPr>
            <w:rStyle w:val="Hyperlink"/>
          </w:rPr>
          <w:t>http://www.nfsa.org</w:t>
        </w:r>
      </w:hyperlink>
    </w:p>
    <w:p w14:paraId="7EA5F011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NHLA</w:t>
      </w:r>
      <w:r w:rsidRPr="00CD51EC">
        <w:t xml:space="preserve"> </w:t>
      </w:r>
      <w:r w:rsidRPr="00CD51EC">
        <w:noBreakHyphen/>
        <w:t xml:space="preserve"> National Hardwood Lumber Association, P.O. Box 34518, Memp</w:t>
      </w:r>
      <w:r w:rsidR="004A165D" w:rsidRPr="00CD51EC">
        <w:t>his, Tennessee, U.S.A 38184</w:t>
      </w:r>
      <w:r w:rsidRPr="00CD51EC">
        <w:t xml:space="preserve"> </w:t>
      </w:r>
      <w:hyperlink r:id="rId47" w:history="1">
        <w:r w:rsidR="004A165D" w:rsidRPr="00CD51EC">
          <w:rPr>
            <w:rStyle w:val="Hyperlink"/>
          </w:rPr>
          <w:t>http://www.nlha.com</w:t>
        </w:r>
      </w:hyperlink>
    </w:p>
    <w:p w14:paraId="3EF7AED1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NLGA</w:t>
      </w:r>
      <w:r w:rsidRPr="00CD51EC">
        <w:t xml:space="preserve"> </w:t>
      </w:r>
      <w:r w:rsidRPr="00CD51EC">
        <w:noBreakHyphen/>
        <w:t xml:space="preserve"> National Lumber Grades Authority, </w:t>
      </w:r>
      <w:r w:rsidR="004A165D" w:rsidRPr="00CD51EC">
        <w:t>Suite 303-409 Granville St.</w:t>
      </w:r>
      <w:r w:rsidRPr="00CD51EC">
        <w:t>, Vancouver, B.C. V6</w:t>
      </w:r>
      <w:r w:rsidR="004A165D" w:rsidRPr="00CD51EC">
        <w:t xml:space="preserve">C 1T2 </w:t>
      </w:r>
      <w:hyperlink r:id="rId48" w:history="1">
        <w:r w:rsidR="004A165D" w:rsidRPr="00CD51EC">
          <w:rPr>
            <w:rStyle w:val="Hyperlink"/>
          </w:rPr>
          <w:t>http://NLGA.org</w:t>
        </w:r>
      </w:hyperlink>
    </w:p>
    <w:p w14:paraId="3EFA5E78" w14:textId="77777777" w:rsidR="000B7B0A" w:rsidRPr="00027D61" w:rsidRDefault="000B7B0A" w:rsidP="004A165D">
      <w:pPr>
        <w:pStyle w:val="Heading4"/>
        <w:spacing w:before="80"/>
      </w:pPr>
      <w:r w:rsidRPr="004A165D">
        <w:rPr>
          <w:b/>
        </w:rPr>
        <w:t>NRC</w:t>
      </w:r>
      <w:r w:rsidRPr="00027D61">
        <w:t xml:space="preserve"> </w:t>
      </w:r>
      <w:r w:rsidRPr="00027D61">
        <w:noBreakHyphen/>
        <w:t xml:space="preserve"> National Research Council, </w:t>
      </w:r>
      <w:r w:rsidR="004A165D">
        <w:t xml:space="preserve">1200 </w:t>
      </w:r>
      <w:r w:rsidRPr="00027D61">
        <w:t>Montreal Road</w:t>
      </w:r>
      <w:r w:rsidR="004A165D">
        <w:t>, Building M-58</w:t>
      </w:r>
      <w:r w:rsidRPr="00027D61">
        <w:t>, Ottawa, O</w:t>
      </w:r>
      <w:r w:rsidR="004A165D">
        <w:t xml:space="preserve">N  </w:t>
      </w:r>
      <w:r w:rsidRPr="00027D61">
        <w:t>K1A 0</w:t>
      </w:r>
      <w:r w:rsidR="004A165D">
        <w:t xml:space="preserve">R6 </w:t>
      </w:r>
      <w:hyperlink r:id="rId49" w:history="1">
        <w:r w:rsidR="004A165D" w:rsidRPr="004A165D">
          <w:rPr>
            <w:rStyle w:val="Hyperlink"/>
          </w:rPr>
          <w:t>http://www.nrc-cnrc.gc.ca</w:t>
        </w:r>
      </w:hyperlink>
    </w:p>
    <w:p w14:paraId="2606F391" w14:textId="77777777" w:rsidR="004A165D" w:rsidRPr="00CD51EC" w:rsidRDefault="004A165D" w:rsidP="003B31DA">
      <w:pPr>
        <w:pStyle w:val="Heading4"/>
        <w:spacing w:before="80"/>
        <w:rPr>
          <w:bCs/>
          <w:color w:val="333333"/>
          <w:lang w:val="en" w:eastAsia="en-CA"/>
        </w:rPr>
      </w:pPr>
      <w:r w:rsidRPr="00CD51EC">
        <w:rPr>
          <w:b/>
        </w:rPr>
        <w:t>NSF</w:t>
      </w:r>
      <w:r w:rsidRPr="00CD51EC">
        <w:t xml:space="preserve"> -NSF International, </w:t>
      </w:r>
      <w:r w:rsidRPr="00CD51EC">
        <w:rPr>
          <w:bCs/>
          <w:color w:val="333333"/>
          <w:lang w:val="en" w:eastAsia="en-CA"/>
        </w:rPr>
        <w:t xml:space="preserve">P.O. Box 130140, 789 N. </w:t>
      </w:r>
      <w:proofErr w:type="spellStart"/>
      <w:r w:rsidRPr="00CD51EC">
        <w:rPr>
          <w:bCs/>
          <w:color w:val="333333"/>
          <w:lang w:val="en" w:eastAsia="en-CA"/>
        </w:rPr>
        <w:t>Dixboro</w:t>
      </w:r>
      <w:proofErr w:type="spellEnd"/>
      <w:r w:rsidRPr="00CD51EC">
        <w:rPr>
          <w:bCs/>
          <w:color w:val="333333"/>
          <w:lang w:val="en" w:eastAsia="en-CA"/>
        </w:rPr>
        <w:t xml:space="preserve"> Road, Ann Arbor, MI </w:t>
      </w:r>
      <w:r w:rsidR="003B31DA" w:rsidRPr="00CD51EC">
        <w:rPr>
          <w:bCs/>
          <w:color w:val="333333"/>
          <w:lang w:val="en" w:eastAsia="en-CA"/>
        </w:rPr>
        <w:t xml:space="preserve"> U.S.A 48105 </w:t>
      </w:r>
      <w:hyperlink r:id="rId50" w:history="1">
        <w:r w:rsidR="003B31DA" w:rsidRPr="00CD51EC">
          <w:rPr>
            <w:rStyle w:val="Hyperlink"/>
            <w:bCs/>
            <w:lang w:val="en" w:eastAsia="en-CA"/>
          </w:rPr>
          <w:t>www.nsf.org</w:t>
        </w:r>
      </w:hyperlink>
    </w:p>
    <w:p w14:paraId="73BAD093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 xml:space="preserve">PCI </w:t>
      </w:r>
      <w:r w:rsidRPr="00CD51EC">
        <w:noBreakHyphen/>
        <w:t xml:space="preserve"> Prestressed Concrete Institute</w:t>
      </w:r>
      <w:r w:rsidR="003B31DA" w:rsidRPr="00CD51EC">
        <w:t>, 200 West Adams St. Suite 2100</w:t>
      </w:r>
      <w:r w:rsidRPr="00CD51EC">
        <w:t>, Chicago, Illinois, U.S.A. 6060</w:t>
      </w:r>
      <w:r w:rsidR="003B31DA" w:rsidRPr="00CD51EC">
        <w:t>6</w:t>
      </w:r>
      <w:r w:rsidRPr="00CD51EC">
        <w:t xml:space="preserve"> </w:t>
      </w:r>
      <w:hyperlink r:id="rId51" w:history="1">
        <w:r w:rsidRPr="003B31DA">
          <w:rPr>
            <w:rStyle w:val="Hyperlink"/>
          </w:rPr>
          <w:t>http://www.pci.org</w:t>
        </w:r>
      </w:hyperlink>
    </w:p>
    <w:p w14:paraId="60E07B81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Q</w:t>
      </w:r>
      <w:r w:rsidR="009B5F43" w:rsidRPr="00CD51EC">
        <w:rPr>
          <w:b/>
        </w:rPr>
        <w:t>P</w:t>
      </w:r>
      <w:r w:rsidRPr="00CD51EC">
        <w:rPr>
          <w:b/>
        </w:rPr>
        <w:t>L</w:t>
      </w:r>
      <w:r w:rsidRPr="00CD51EC">
        <w:t xml:space="preserve"> </w:t>
      </w:r>
      <w:r w:rsidRPr="00CD51EC">
        <w:noBreakHyphen/>
        <w:t xml:space="preserve"> Qualification Program List, Place du Portage, Phase III, 6B1, 11 Laurier Street, </w:t>
      </w:r>
      <w:r w:rsidR="001D414F" w:rsidRPr="00CD51EC">
        <w:t>Gatineau, QC</w:t>
      </w:r>
      <w:r w:rsidRPr="00CD51EC">
        <w:t xml:space="preserve"> </w:t>
      </w:r>
      <w:r w:rsidR="001D414F" w:rsidRPr="00CD51EC">
        <w:t xml:space="preserve"> </w:t>
      </w:r>
      <w:r w:rsidRPr="00CD51EC">
        <w:t xml:space="preserve">K1A 1G6 </w:t>
      </w:r>
      <w:hyperlink r:id="rId52" w:history="1">
        <w:r w:rsidR="001D414F" w:rsidRPr="001D414F">
          <w:rPr>
            <w:rStyle w:val="Hyperlink"/>
          </w:rPr>
          <w:t>http://www.pwgsc.gc.ca</w:t>
        </w:r>
      </w:hyperlink>
    </w:p>
    <w:p w14:paraId="1EEEF77B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SAE</w:t>
      </w:r>
      <w:r w:rsidRPr="00CD51EC">
        <w:t xml:space="preserve"> </w:t>
      </w:r>
      <w:r w:rsidRPr="00CD51EC">
        <w:noBreakHyphen/>
        <w:t xml:space="preserve"> Society of Automotive Engineers, 400 Commonwealth Drive, Warrendale, Pennsylvania 15096</w:t>
      </w:r>
      <w:r w:rsidRPr="00CD51EC">
        <w:noBreakHyphen/>
        <w:t xml:space="preserve">0001 </w:t>
      </w:r>
      <w:hyperlink r:id="rId53" w:history="1">
        <w:r w:rsidRPr="00CD51EC">
          <w:rPr>
            <w:rStyle w:val="Hyperlink"/>
          </w:rPr>
          <w:t>http://www.sae.org</w:t>
        </w:r>
      </w:hyperlink>
    </w:p>
    <w:p w14:paraId="5098E793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SCC</w:t>
      </w:r>
      <w:r w:rsidRPr="00CD51EC">
        <w:t xml:space="preserve"> </w:t>
      </w:r>
      <w:r w:rsidRPr="00CD51EC">
        <w:noBreakHyphen/>
        <w:t xml:space="preserve"> Standards Council of Canada, </w:t>
      </w:r>
      <w:r w:rsidR="001D414F" w:rsidRPr="001D414F">
        <w:rPr>
          <w:lang w:val="en"/>
        </w:rPr>
        <w:t>600-55 Metcalfe Street, Ottawa, ON K1P 6L5</w:t>
      </w:r>
      <w:r w:rsidR="001D414F" w:rsidRPr="001D414F">
        <w:t xml:space="preserve"> </w:t>
      </w:r>
      <w:hyperlink r:id="rId54" w:history="1">
        <w:r w:rsidRPr="00CD51EC">
          <w:rPr>
            <w:rStyle w:val="Hyperlink"/>
          </w:rPr>
          <w:t>http://www.scc.ca</w:t>
        </w:r>
      </w:hyperlink>
    </w:p>
    <w:p w14:paraId="14F8CD98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SMACNA</w:t>
      </w:r>
      <w:r w:rsidRPr="00CD51EC">
        <w:t xml:space="preserve"> </w:t>
      </w:r>
      <w:r w:rsidRPr="00CD51EC">
        <w:noBreakHyphen/>
        <w:t xml:space="preserve"> Sheet Metal and Air Conditioning Contractors' National Association, 4201 Lafayette </w:t>
      </w:r>
      <w:proofErr w:type="spellStart"/>
      <w:r w:rsidRPr="00CD51EC">
        <w:t>Center</w:t>
      </w:r>
      <w:proofErr w:type="spellEnd"/>
      <w:r w:rsidRPr="00CD51EC">
        <w:t xml:space="preserve"> Driv</w:t>
      </w:r>
      <w:r w:rsidR="001D414F" w:rsidRPr="00CD51EC">
        <w:t>e, Chantilly, Virginia 20151</w:t>
      </w:r>
      <w:r w:rsidR="001D414F" w:rsidRPr="00CD51EC">
        <w:noBreakHyphen/>
        <w:t>121</w:t>
      </w:r>
      <w:r w:rsidRPr="00CD51EC">
        <w:t xml:space="preserve">9 </w:t>
      </w:r>
      <w:hyperlink r:id="rId55" w:history="1">
        <w:r w:rsidRPr="00CD51EC">
          <w:rPr>
            <w:rStyle w:val="Hyperlink"/>
          </w:rPr>
          <w:t>http://www.smacna.org</w:t>
        </w:r>
      </w:hyperlink>
    </w:p>
    <w:p w14:paraId="27F3F5DF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SSPC</w:t>
      </w:r>
      <w:r w:rsidRPr="00CD51EC">
        <w:t xml:space="preserve"> </w:t>
      </w:r>
      <w:r w:rsidRPr="00CD51EC">
        <w:noBreakHyphen/>
        <w:t xml:space="preserve"> Steel Structures Painting Council, </w:t>
      </w:r>
      <w:r w:rsidR="001D414F" w:rsidRPr="00CD51EC">
        <w:t>800 Trumbull Drive</w:t>
      </w:r>
      <w:r w:rsidRPr="00CD51EC">
        <w:t>, Pittsburgh, Pennsylvania 152</w:t>
      </w:r>
      <w:r w:rsidR="001D414F" w:rsidRPr="00CD51EC">
        <w:t xml:space="preserve">05 </w:t>
      </w:r>
      <w:hyperlink r:id="rId56" w:history="1">
        <w:r w:rsidRPr="00CD51EC">
          <w:rPr>
            <w:rStyle w:val="Hyperlink"/>
          </w:rPr>
          <w:t>http://www.sspc.org</w:t>
        </w:r>
      </w:hyperlink>
    </w:p>
    <w:p w14:paraId="552C2196" w14:textId="77777777" w:rsidR="001506DF" w:rsidRPr="00CD51EC" w:rsidRDefault="001506DF" w:rsidP="00027D61">
      <w:pPr>
        <w:pStyle w:val="Heading4"/>
        <w:spacing w:before="80"/>
      </w:pPr>
      <w:r w:rsidRPr="00CD51EC">
        <w:rPr>
          <w:b/>
        </w:rPr>
        <w:t>TSSA-</w:t>
      </w:r>
      <w:r w:rsidRPr="00CD51EC">
        <w:t xml:space="preserve"> Technical Standards And Safety Authority, </w:t>
      </w:r>
      <w:r w:rsidRPr="00CD51EC">
        <w:rPr>
          <w:rFonts w:cs="Arial"/>
          <w:bCs/>
          <w:color w:val="333333"/>
        </w:rPr>
        <w:t xml:space="preserve">345 </w:t>
      </w:r>
      <w:proofErr w:type="spellStart"/>
      <w:r w:rsidRPr="00CD51EC">
        <w:rPr>
          <w:rFonts w:cs="Arial"/>
          <w:bCs/>
          <w:color w:val="333333"/>
        </w:rPr>
        <w:t>Carlingview</w:t>
      </w:r>
      <w:proofErr w:type="spellEnd"/>
      <w:r w:rsidRPr="00CD51EC">
        <w:rPr>
          <w:rFonts w:cs="Arial"/>
          <w:bCs/>
          <w:color w:val="333333"/>
        </w:rPr>
        <w:t xml:space="preserve"> Drive, Toronto, ON M9W 6N9 </w:t>
      </w:r>
      <w:hyperlink r:id="rId57" w:history="1">
        <w:r w:rsidRPr="00CD51EC">
          <w:rPr>
            <w:rStyle w:val="Hyperlink"/>
            <w:rFonts w:cs="Arial"/>
            <w:bCs/>
          </w:rPr>
          <w:t>http://www.tssa.org</w:t>
        </w:r>
      </w:hyperlink>
    </w:p>
    <w:p w14:paraId="19114C77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TTMAC</w:t>
      </w:r>
      <w:r w:rsidRPr="00CD51EC">
        <w:t xml:space="preserve"> </w:t>
      </w:r>
      <w:r w:rsidRPr="00CD51EC">
        <w:noBreakHyphen/>
        <w:t xml:space="preserve"> Terrazzo, Tile and Marble Association of Canada, </w:t>
      </w:r>
      <w:r w:rsidR="001D414F" w:rsidRPr="00CD51EC">
        <w:t xml:space="preserve">163 </w:t>
      </w:r>
      <w:proofErr w:type="spellStart"/>
      <w:r w:rsidR="001D414F" w:rsidRPr="00CD51EC">
        <w:t>Buttermill</w:t>
      </w:r>
      <w:proofErr w:type="spellEnd"/>
      <w:r w:rsidR="001D414F" w:rsidRPr="00CD51EC">
        <w:t xml:space="preserve"> Drive, Unit 58</w:t>
      </w:r>
      <w:r w:rsidR="001506DF" w:rsidRPr="00CD51EC">
        <w:t>Concord, Ontario L4K 3x</w:t>
      </w:r>
      <w:r w:rsidRPr="00CD51EC">
        <w:t xml:space="preserve">8 </w:t>
      </w:r>
      <w:hyperlink r:id="rId58" w:history="1">
        <w:r w:rsidRPr="00CD51EC">
          <w:rPr>
            <w:rStyle w:val="Hyperlink"/>
          </w:rPr>
          <w:t>http://www.ttmac.com</w:t>
        </w:r>
      </w:hyperlink>
    </w:p>
    <w:p w14:paraId="47AF23F5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U</w:t>
      </w:r>
      <w:r w:rsidR="009B5F43" w:rsidRPr="00CD51EC">
        <w:rPr>
          <w:b/>
        </w:rPr>
        <w:t>L</w:t>
      </w:r>
      <w:r w:rsidRPr="00CD51EC">
        <w:t xml:space="preserve"> </w:t>
      </w:r>
      <w:r w:rsidRPr="00CD51EC">
        <w:noBreakHyphen/>
        <w:t xml:space="preserve"> Underwriters' Laboratories, 333 </w:t>
      </w:r>
      <w:proofErr w:type="spellStart"/>
      <w:r w:rsidRPr="00CD51EC">
        <w:t>Pfingsten</w:t>
      </w:r>
      <w:proofErr w:type="spellEnd"/>
      <w:r w:rsidRPr="00CD51EC">
        <w:t xml:space="preserve"> Road, Northbrook, Illinois, U.S.A. 60062 </w:t>
      </w:r>
      <w:hyperlink r:id="rId59" w:history="1">
        <w:r w:rsidRPr="00CD51EC">
          <w:rPr>
            <w:rStyle w:val="Hyperlink"/>
          </w:rPr>
          <w:t>http://www.ul.com</w:t>
        </w:r>
      </w:hyperlink>
    </w:p>
    <w:p w14:paraId="250346B9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ULC</w:t>
      </w:r>
      <w:r w:rsidRPr="00CD51EC">
        <w:t xml:space="preserve"> </w:t>
      </w:r>
      <w:r w:rsidRPr="00CD51EC">
        <w:noBreakHyphen/>
        <w:t xml:space="preserve"> Underwriters' Laboratories of Canada, 7 </w:t>
      </w:r>
      <w:r w:rsidR="001506DF" w:rsidRPr="00CD51EC">
        <w:t>Underwriters</w:t>
      </w:r>
      <w:r w:rsidRPr="00CD51EC">
        <w:t xml:space="preserve"> Road, </w:t>
      </w:r>
      <w:r w:rsidR="001506DF" w:rsidRPr="00CD51EC">
        <w:t>Toronto</w:t>
      </w:r>
      <w:r w:rsidRPr="00CD51EC">
        <w:t>, O</w:t>
      </w:r>
      <w:r w:rsidR="001506DF" w:rsidRPr="00CD51EC">
        <w:t xml:space="preserve">N  </w:t>
      </w:r>
      <w:r w:rsidRPr="00CD51EC">
        <w:t xml:space="preserve">M1R 3A9 </w:t>
      </w:r>
      <w:hyperlink r:id="rId60" w:history="1">
        <w:r w:rsidRPr="00CD51EC">
          <w:rPr>
            <w:rStyle w:val="Hyperlink"/>
          </w:rPr>
          <w:t>http://www.ulc.ca</w:t>
        </w:r>
      </w:hyperlink>
    </w:p>
    <w:p w14:paraId="09BCDD16" w14:textId="77777777" w:rsidR="000B7B0A" w:rsidRPr="00CD51EC" w:rsidRDefault="000B7B0A" w:rsidP="00027D61">
      <w:pPr>
        <w:pStyle w:val="Heading4"/>
        <w:spacing w:before="80"/>
      </w:pPr>
      <w:r w:rsidRPr="00CD51EC">
        <w:rPr>
          <w:b/>
        </w:rPr>
        <w:t>USACE</w:t>
      </w:r>
      <w:r w:rsidRPr="00CD51EC">
        <w:t xml:space="preserve"> </w:t>
      </w:r>
      <w:r w:rsidRPr="00CD51EC">
        <w:noBreakHyphen/>
        <w:t xml:space="preserve"> United States Army Corps Engineers, </w:t>
      </w:r>
      <w:r w:rsidR="001506DF" w:rsidRPr="00CD51EC">
        <w:t xml:space="preserve">441 G. Street NW, Washington DC U.S.A. 20314-1000 </w:t>
      </w:r>
      <w:hyperlink r:id="rId61" w:history="1">
        <w:r w:rsidR="001506DF" w:rsidRPr="00CD51EC">
          <w:rPr>
            <w:rStyle w:val="Hyperlink"/>
          </w:rPr>
          <w:t>http://www.usace.army.mil</w:t>
        </w:r>
      </w:hyperlink>
    </w:p>
    <w:p w14:paraId="2D7A391C" w14:textId="77777777" w:rsidR="00F13982" w:rsidRPr="00F51AEF" w:rsidRDefault="00F13982" w:rsidP="008A26A6">
      <w:pPr>
        <w:pStyle w:val="Other"/>
        <w:spacing w:before="240"/>
        <w:jc w:val="center"/>
        <w:rPr>
          <w:rFonts w:ascii="Calibri" w:hAnsi="Calibri"/>
          <w:b/>
          <w:sz w:val="22"/>
          <w:szCs w:val="22"/>
        </w:rPr>
      </w:pPr>
      <w:r w:rsidRPr="00F51AEF">
        <w:rPr>
          <w:rFonts w:ascii="Calibri" w:hAnsi="Calibri"/>
          <w:b/>
          <w:sz w:val="22"/>
          <w:szCs w:val="22"/>
        </w:rPr>
        <w:t>END OF SECTION</w:t>
      </w:r>
    </w:p>
    <w:sectPr w:rsidR="00F13982" w:rsidRPr="00F51AEF" w:rsidSect="00CA5708">
      <w:headerReference w:type="even" r:id="rId62"/>
      <w:headerReference w:type="default" r:id="rId63"/>
      <w:headerReference w:type="first" r:id="rId64"/>
      <w:pgSz w:w="12240" w:h="15840" w:code="1"/>
      <w:pgMar w:top="1440" w:right="72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90610" w14:textId="77777777" w:rsidR="00ED03A8" w:rsidRDefault="00ED03A8">
      <w:r>
        <w:separator/>
      </w:r>
    </w:p>
  </w:endnote>
  <w:endnote w:type="continuationSeparator" w:id="0">
    <w:p w14:paraId="7658BAE8" w14:textId="77777777" w:rsidR="00ED03A8" w:rsidRDefault="00ED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D3F81" w14:textId="77777777" w:rsidR="00ED03A8" w:rsidRDefault="00ED03A8">
      <w:r>
        <w:separator/>
      </w:r>
    </w:p>
  </w:footnote>
  <w:footnote w:type="continuationSeparator" w:id="0">
    <w:p w14:paraId="30854A19" w14:textId="77777777" w:rsidR="00ED03A8" w:rsidRDefault="00ED0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1A8EF" w14:textId="77777777" w:rsidR="00460785" w:rsidRPr="00460785" w:rsidRDefault="00460785" w:rsidP="00CA5708">
    <w:pPr>
      <w:pBdr>
        <w:top w:val="single" w:sz="4" w:space="1" w:color="auto"/>
      </w:pBdr>
      <w:tabs>
        <w:tab w:val="right" w:pos="10080"/>
      </w:tabs>
      <w:rPr>
        <w:rFonts w:ascii="Calibri" w:hAnsi="Calibri" w:cs="Arial"/>
      </w:rPr>
    </w:pPr>
    <w:r w:rsidRPr="00460785">
      <w:rPr>
        <w:rFonts w:ascii="Calibri" w:hAnsi="Calibri" w:cs="Arial"/>
      </w:rPr>
      <w:t>Section 01420</w:t>
    </w:r>
    <w:r>
      <w:rPr>
        <w:rFonts w:ascii="Calibri" w:hAnsi="Calibri" w:cs="Arial"/>
      </w:rPr>
      <w:tab/>
    </w:r>
    <w:r w:rsidRPr="00460785">
      <w:rPr>
        <w:rFonts w:ascii="Calibri" w:hAnsi="Calibri" w:cs="Arial"/>
      </w:rPr>
      <w:t>CONTRACT NO</w:t>
    </w:r>
    <w:r w:rsidRPr="00CA5708">
      <w:rPr>
        <w:rFonts w:ascii="Calibri" w:hAnsi="Calibri" w:cs="Arial"/>
        <w:highlight w:val="yellow"/>
      </w:rPr>
      <w:t>.... [Insert Region Number]</w:t>
    </w:r>
    <w:r w:rsidRPr="00460785">
      <w:rPr>
        <w:rFonts w:ascii="Calibri" w:hAnsi="Calibri" w:cs="Arial"/>
      </w:rPr>
      <w:tab/>
    </w:r>
  </w:p>
  <w:p w14:paraId="1D2AA39B" w14:textId="77777777" w:rsidR="00460785" w:rsidRPr="00460785" w:rsidRDefault="00460785" w:rsidP="00460785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ascii="Calibri" w:hAnsi="Calibri" w:cs="Arial"/>
      </w:rPr>
    </w:pPr>
    <w:r w:rsidRPr="00460785">
      <w:rPr>
        <w:rFonts w:ascii="Calibri" w:hAnsi="Calibri" w:cs="Arial"/>
      </w:rPr>
      <w:t>201</w:t>
    </w:r>
    <w:r w:rsidR="006B12CF">
      <w:rPr>
        <w:rFonts w:ascii="Calibri" w:hAnsi="Calibri" w:cs="Arial"/>
      </w:rPr>
      <w:t>7-03-16</w:t>
    </w:r>
    <w:r w:rsidRPr="00460785">
      <w:rPr>
        <w:rFonts w:ascii="Calibri" w:hAnsi="Calibri" w:cs="Arial"/>
        <w:b/>
      </w:rPr>
      <w:tab/>
      <w:t>REFERENCES</w:t>
    </w:r>
    <w:r w:rsidRPr="00460785">
      <w:rPr>
        <w:rFonts w:ascii="Calibri" w:hAnsi="Calibri" w:cs="Arial"/>
      </w:rPr>
      <w:tab/>
    </w:r>
  </w:p>
  <w:p w14:paraId="07D32F6E" w14:textId="77777777" w:rsidR="00460785" w:rsidRDefault="00460785" w:rsidP="00CA5708">
    <w:pPr>
      <w:pBdr>
        <w:top w:val="single" w:sz="4" w:space="1" w:color="auto"/>
      </w:pBdr>
      <w:tabs>
        <w:tab w:val="center" w:pos="5175"/>
        <w:tab w:val="right" w:pos="10080"/>
      </w:tabs>
      <w:rPr>
        <w:rFonts w:ascii="Calibri" w:hAnsi="Calibri" w:cs="Arial"/>
      </w:rPr>
    </w:pPr>
    <w:r w:rsidRPr="00460785">
      <w:rPr>
        <w:rFonts w:ascii="Calibri" w:hAnsi="Calibri" w:cs="Arial"/>
      </w:rPr>
      <w:t xml:space="preserve">Page </w:t>
    </w:r>
    <w:r w:rsidRPr="00460785">
      <w:rPr>
        <w:rFonts w:ascii="Calibri" w:hAnsi="Calibri" w:cs="Arial"/>
      </w:rPr>
      <w:fldChar w:fldCharType="begin"/>
    </w:r>
    <w:r w:rsidRPr="00460785">
      <w:rPr>
        <w:rFonts w:ascii="Calibri" w:hAnsi="Calibri" w:cs="Arial"/>
      </w:rPr>
      <w:instrText xml:space="preserve">PAGE </w:instrText>
    </w:r>
    <w:r w:rsidRPr="00460785">
      <w:rPr>
        <w:rFonts w:ascii="Calibri" w:hAnsi="Calibri" w:cs="Arial"/>
      </w:rPr>
      <w:fldChar w:fldCharType="separate"/>
    </w:r>
    <w:r w:rsidR="001506DF">
      <w:rPr>
        <w:rFonts w:ascii="Calibri" w:hAnsi="Calibri" w:cs="Arial"/>
        <w:noProof/>
      </w:rPr>
      <w:t>4</w:t>
    </w:r>
    <w:r w:rsidRPr="00460785">
      <w:rPr>
        <w:rFonts w:ascii="Calibri" w:hAnsi="Calibri" w:cs="Arial"/>
      </w:rPr>
      <w:fldChar w:fldCharType="end"/>
    </w:r>
    <w:r>
      <w:rPr>
        <w:rFonts w:ascii="Calibri" w:hAnsi="Calibri" w:cs="Arial"/>
      </w:rPr>
      <w:tab/>
    </w:r>
    <w:r>
      <w:rPr>
        <w:rFonts w:ascii="Calibri" w:hAnsi="Calibri" w:cs="Arial"/>
      </w:rPr>
      <w:tab/>
    </w:r>
    <w:r w:rsidRPr="00460785">
      <w:rPr>
        <w:rFonts w:ascii="Calibri" w:hAnsi="Calibri" w:cs="Arial"/>
      </w:rPr>
      <w:t xml:space="preserve">DATE:  </w:t>
    </w:r>
    <w:r w:rsidRPr="00CA5708">
      <w:rPr>
        <w:rFonts w:ascii="Calibri" w:hAnsi="Calibri" w:cs="Arial"/>
        <w:highlight w:val="yellow"/>
      </w:rPr>
      <w:t>[Insert Date, (e.g. Jan., 2000)]</w:t>
    </w:r>
    <w:r w:rsidRPr="00460785">
      <w:rPr>
        <w:rFonts w:ascii="Calibri" w:hAnsi="Calibri" w:cs="Arial"/>
      </w:rPr>
      <w:tab/>
    </w:r>
  </w:p>
  <w:p w14:paraId="4BCF3254" w14:textId="77777777" w:rsidR="00460785" w:rsidRDefault="00C46C90" w:rsidP="00460785">
    <w:pPr>
      <w:pBdr>
        <w:top w:val="single" w:sz="4" w:space="1" w:color="auto"/>
      </w:pBdr>
      <w:tabs>
        <w:tab w:val="center" w:pos="5175"/>
        <w:tab w:val="right" w:pos="10350"/>
      </w:tabs>
    </w:pPr>
    <w:r>
      <w:pict w14:anchorId="2BD1739C">
        <v:rect id="_x0000_i1025" style="width:0;height:1.5pt" o:hralign="center" o:hrstd="t" o:hr="t" fillcolor="gray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7853" w14:textId="77777777" w:rsidR="00C74AB1" w:rsidRPr="00F51AEF" w:rsidRDefault="00C74AB1" w:rsidP="00CA5708">
    <w:pPr>
      <w:pBdr>
        <w:top w:val="single" w:sz="4" w:space="1" w:color="auto"/>
      </w:pBdr>
      <w:tabs>
        <w:tab w:val="right" w:pos="10080"/>
      </w:tabs>
      <w:rPr>
        <w:rFonts w:ascii="Calibri" w:hAnsi="Calibri" w:cs="Arial"/>
      </w:rPr>
    </w:pPr>
    <w:r w:rsidRPr="00F51AEF">
      <w:rPr>
        <w:rFonts w:ascii="Calibri" w:hAnsi="Calibri" w:cs="Arial"/>
      </w:rPr>
      <w:t>CONTRACT NO</w:t>
    </w:r>
    <w:r w:rsidRPr="00CA5708">
      <w:rPr>
        <w:rFonts w:ascii="Calibri" w:hAnsi="Calibri" w:cs="Arial"/>
        <w:highlight w:val="yellow"/>
      </w:rPr>
      <w:t>.... [Insert Region Number</w:t>
    </w:r>
    <w:r w:rsidRPr="00F51AEF">
      <w:rPr>
        <w:rFonts w:ascii="Calibri" w:hAnsi="Calibri" w:cs="Arial"/>
        <w:highlight w:val="lightGray"/>
      </w:rPr>
      <w:t>]</w:t>
    </w:r>
    <w:r w:rsidRPr="00F51AEF">
      <w:rPr>
        <w:rFonts w:ascii="Calibri" w:hAnsi="Calibri" w:cs="Arial"/>
      </w:rPr>
      <w:tab/>
      <w:t>Section 01420</w:t>
    </w:r>
  </w:p>
  <w:p w14:paraId="7A59AC31" w14:textId="77777777" w:rsidR="00C74AB1" w:rsidRPr="00F51AEF" w:rsidRDefault="00C74AB1" w:rsidP="00CA5708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040"/>
        <w:tab w:val="right" w:pos="10080"/>
      </w:tabs>
      <w:rPr>
        <w:rFonts w:ascii="Calibri" w:hAnsi="Calibri" w:cs="Arial"/>
      </w:rPr>
    </w:pPr>
    <w:r w:rsidRPr="00F51AEF">
      <w:rPr>
        <w:rFonts w:ascii="Calibri" w:hAnsi="Calibri" w:cs="Arial"/>
        <w:b/>
      </w:rPr>
      <w:tab/>
      <w:t>REFERENCES</w:t>
    </w:r>
    <w:r w:rsidRPr="00F51AEF">
      <w:rPr>
        <w:rFonts w:ascii="Calibri" w:hAnsi="Calibri" w:cs="Arial"/>
      </w:rPr>
      <w:tab/>
    </w:r>
    <w:r w:rsidR="006B12CF">
      <w:rPr>
        <w:rFonts w:ascii="Calibri" w:hAnsi="Calibri" w:cs="Arial"/>
      </w:rPr>
      <w:t>2017-03-16</w:t>
    </w:r>
  </w:p>
  <w:p w14:paraId="5D2FBBCD" w14:textId="77777777" w:rsidR="00C74AB1" w:rsidRPr="00F51AEF" w:rsidRDefault="00C74AB1" w:rsidP="00CA5708">
    <w:pPr>
      <w:pBdr>
        <w:top w:val="single" w:sz="4" w:space="1" w:color="auto"/>
      </w:pBdr>
      <w:tabs>
        <w:tab w:val="center" w:pos="5175"/>
        <w:tab w:val="right" w:pos="10080"/>
      </w:tabs>
      <w:rPr>
        <w:rFonts w:ascii="Calibri" w:hAnsi="Calibri" w:cs="Arial"/>
      </w:rPr>
    </w:pPr>
    <w:r w:rsidRPr="00F51AEF">
      <w:rPr>
        <w:rFonts w:ascii="Calibri" w:hAnsi="Calibri" w:cs="Arial"/>
      </w:rPr>
      <w:t xml:space="preserve">DATE:  </w:t>
    </w:r>
    <w:r w:rsidRPr="00CA5708">
      <w:rPr>
        <w:rFonts w:ascii="Calibri" w:hAnsi="Calibri" w:cs="Arial"/>
        <w:highlight w:val="yellow"/>
      </w:rPr>
      <w:t>[Insert Date, (e.g. Jan., 2000)]</w:t>
    </w:r>
    <w:r w:rsidRPr="00F51AEF">
      <w:rPr>
        <w:rFonts w:ascii="Calibri" w:hAnsi="Calibri" w:cs="Arial"/>
      </w:rPr>
      <w:tab/>
    </w:r>
    <w:r w:rsidRPr="00F51AEF">
      <w:rPr>
        <w:rFonts w:ascii="Calibri" w:hAnsi="Calibri" w:cs="Arial"/>
      </w:rPr>
      <w:tab/>
      <w:t xml:space="preserve">Page </w:t>
    </w:r>
    <w:r w:rsidRPr="00F51AEF">
      <w:rPr>
        <w:rFonts w:ascii="Calibri" w:hAnsi="Calibri" w:cs="Arial"/>
      </w:rPr>
      <w:fldChar w:fldCharType="begin"/>
    </w:r>
    <w:r w:rsidRPr="00F51AEF">
      <w:rPr>
        <w:rFonts w:ascii="Calibri" w:hAnsi="Calibri" w:cs="Arial"/>
      </w:rPr>
      <w:instrText xml:space="preserve">PAGE </w:instrText>
    </w:r>
    <w:r w:rsidRPr="00F51AEF">
      <w:rPr>
        <w:rFonts w:ascii="Calibri" w:hAnsi="Calibri" w:cs="Arial"/>
      </w:rPr>
      <w:fldChar w:fldCharType="separate"/>
    </w:r>
    <w:r w:rsidR="001506DF">
      <w:rPr>
        <w:rFonts w:ascii="Calibri" w:hAnsi="Calibri" w:cs="Arial"/>
        <w:noProof/>
      </w:rPr>
      <w:t>3</w:t>
    </w:r>
    <w:r w:rsidRPr="00F51AEF">
      <w:rPr>
        <w:rFonts w:ascii="Calibri" w:hAnsi="Calibri" w:cs="Arial"/>
      </w:rPr>
      <w:fldChar w:fldCharType="end"/>
    </w:r>
  </w:p>
  <w:p w14:paraId="0B4485D0" w14:textId="77777777" w:rsidR="00C74AB1" w:rsidRPr="00672C12" w:rsidRDefault="00C74AB1" w:rsidP="00CA5708">
    <w:pPr>
      <w:pStyle w:val="Header"/>
      <w:tabs>
        <w:tab w:val="right" w:pos="10080"/>
      </w:tabs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6F621" w14:textId="77777777" w:rsidR="00C74AB1" w:rsidRPr="00F51AEF" w:rsidRDefault="00C74AB1" w:rsidP="00672C12">
    <w:pPr>
      <w:pBdr>
        <w:top w:val="single" w:sz="4" w:space="1" w:color="auto"/>
      </w:pBdr>
      <w:tabs>
        <w:tab w:val="right" w:pos="10350"/>
      </w:tabs>
      <w:rPr>
        <w:rFonts w:ascii="Calibri" w:hAnsi="Calibri" w:cs="Arial"/>
      </w:rPr>
    </w:pPr>
    <w:r w:rsidRPr="00F51AEF">
      <w:rPr>
        <w:rFonts w:ascii="Calibri" w:hAnsi="Calibri" w:cs="Arial"/>
      </w:rPr>
      <w:t>CONTRACT NO</w:t>
    </w:r>
    <w:r w:rsidRPr="00F51AEF">
      <w:rPr>
        <w:rFonts w:ascii="Calibri" w:hAnsi="Calibri" w:cs="Arial"/>
        <w:highlight w:val="lightGray"/>
      </w:rPr>
      <w:t>.... [Insert Region Number]</w:t>
    </w:r>
    <w:r w:rsidRPr="00F51AEF">
      <w:rPr>
        <w:rFonts w:ascii="Calibri" w:hAnsi="Calibri" w:cs="Arial"/>
      </w:rPr>
      <w:tab/>
      <w:t>Section 01420</w:t>
    </w:r>
  </w:p>
  <w:p w14:paraId="2E5D0E54" w14:textId="77777777" w:rsidR="00C74AB1" w:rsidRPr="00F51AEF" w:rsidRDefault="00C74AB1" w:rsidP="00C74AB1">
    <w:pPr>
      <w:pBdr>
        <w:top w:val="single" w:sz="4" w:space="1" w:color="auto"/>
      </w:pBdr>
      <w:tabs>
        <w:tab w:val="left" w:pos="-1440"/>
        <w:tab w:val="left" w:pos="-720"/>
        <w:tab w:val="left" w:pos="0"/>
        <w:tab w:val="center" w:pos="5220"/>
        <w:tab w:val="right" w:pos="10350"/>
      </w:tabs>
      <w:rPr>
        <w:rFonts w:ascii="Calibri" w:hAnsi="Calibri" w:cs="Arial"/>
      </w:rPr>
    </w:pPr>
    <w:r w:rsidRPr="00F51AEF">
      <w:rPr>
        <w:rFonts w:ascii="Calibri" w:hAnsi="Calibri" w:cs="Arial"/>
        <w:b/>
      </w:rPr>
      <w:tab/>
      <w:t>REFERENCES</w:t>
    </w:r>
    <w:r w:rsidRPr="00F51AEF">
      <w:rPr>
        <w:rFonts w:ascii="Calibri" w:hAnsi="Calibri" w:cs="Arial"/>
      </w:rPr>
      <w:tab/>
    </w:r>
    <w:r w:rsidR="00E05CA1" w:rsidRPr="00F51AEF">
      <w:rPr>
        <w:rFonts w:ascii="Calibri" w:hAnsi="Calibri" w:cs="Arial"/>
      </w:rPr>
      <w:t>2012-0</w:t>
    </w:r>
    <w:r w:rsidR="00742916" w:rsidRPr="00F51AEF">
      <w:rPr>
        <w:rFonts w:ascii="Calibri" w:hAnsi="Calibri" w:cs="Arial"/>
      </w:rPr>
      <w:t>7</w:t>
    </w:r>
    <w:r w:rsidR="00E05CA1" w:rsidRPr="00F51AEF">
      <w:rPr>
        <w:rFonts w:ascii="Calibri" w:hAnsi="Calibri" w:cs="Arial"/>
      </w:rPr>
      <w:t>-0</w:t>
    </w:r>
    <w:r w:rsidR="00632C55" w:rsidRPr="00F51AEF">
      <w:rPr>
        <w:rFonts w:ascii="Calibri" w:hAnsi="Calibri" w:cs="Arial"/>
      </w:rPr>
      <w:t>6</w:t>
    </w:r>
  </w:p>
  <w:p w14:paraId="42FB8B26" w14:textId="77777777" w:rsidR="00C74AB1" w:rsidRPr="00F51AEF" w:rsidRDefault="00C74AB1" w:rsidP="00672C12">
    <w:pPr>
      <w:pBdr>
        <w:top w:val="single" w:sz="4" w:space="1" w:color="auto"/>
      </w:pBdr>
      <w:tabs>
        <w:tab w:val="center" w:pos="5175"/>
        <w:tab w:val="right" w:pos="10350"/>
      </w:tabs>
      <w:rPr>
        <w:rFonts w:ascii="Calibri" w:hAnsi="Calibri" w:cs="Arial"/>
      </w:rPr>
    </w:pPr>
    <w:r w:rsidRPr="00F51AEF">
      <w:rPr>
        <w:rFonts w:ascii="Calibri" w:hAnsi="Calibri" w:cs="Arial"/>
      </w:rPr>
      <w:t xml:space="preserve">DATE:  </w:t>
    </w:r>
    <w:r w:rsidRPr="00F51AEF">
      <w:rPr>
        <w:rFonts w:ascii="Calibri" w:hAnsi="Calibri" w:cs="Arial"/>
        <w:highlight w:val="lightGray"/>
      </w:rPr>
      <w:t>[Insert Date, (e.g. Jan., 2000)]</w:t>
    </w:r>
    <w:r w:rsidRPr="00F51AEF">
      <w:rPr>
        <w:rFonts w:ascii="Calibri" w:hAnsi="Calibri" w:cs="Arial"/>
      </w:rPr>
      <w:tab/>
    </w:r>
    <w:r w:rsidRPr="00F51AEF">
      <w:rPr>
        <w:rFonts w:ascii="Calibri" w:hAnsi="Calibri" w:cs="Arial"/>
      </w:rPr>
      <w:tab/>
      <w:t xml:space="preserve">Page </w:t>
    </w:r>
    <w:r w:rsidRPr="00F51AEF">
      <w:rPr>
        <w:rFonts w:ascii="Calibri" w:hAnsi="Calibri" w:cs="Arial"/>
      </w:rPr>
      <w:fldChar w:fldCharType="begin"/>
    </w:r>
    <w:r w:rsidRPr="00F51AEF">
      <w:rPr>
        <w:rFonts w:ascii="Calibri" w:hAnsi="Calibri" w:cs="Arial"/>
      </w:rPr>
      <w:instrText xml:space="preserve">PAGE </w:instrText>
    </w:r>
    <w:r w:rsidRPr="00F51AEF">
      <w:rPr>
        <w:rFonts w:ascii="Calibri" w:hAnsi="Calibri" w:cs="Arial"/>
      </w:rPr>
      <w:fldChar w:fldCharType="separate"/>
    </w:r>
    <w:r w:rsidR="00460785" w:rsidRPr="00F51AEF">
      <w:rPr>
        <w:rFonts w:ascii="Calibri" w:hAnsi="Calibri" w:cs="Arial"/>
        <w:noProof/>
      </w:rPr>
      <w:t>1</w:t>
    </w:r>
    <w:r w:rsidRPr="00F51AEF">
      <w:rPr>
        <w:rFonts w:ascii="Calibri" w:hAnsi="Calibri" w:cs="Arial"/>
      </w:rPr>
      <w:fldChar w:fldCharType="end"/>
    </w:r>
    <w:r w:rsidRPr="00F51AEF">
      <w:rPr>
        <w:rFonts w:ascii="Calibri" w:hAnsi="Calibri" w:cs="Arial"/>
      </w:rPr>
      <w:t xml:space="preserve"> of </w:t>
    </w:r>
    <w:r w:rsidRPr="00F51AEF">
      <w:rPr>
        <w:rStyle w:val="PageNumber"/>
        <w:rFonts w:ascii="Calibri" w:hAnsi="Calibri" w:cs="Arial"/>
        <w:caps/>
        <w:sz w:val="22"/>
        <w:szCs w:val="22"/>
      </w:rPr>
      <w:fldChar w:fldCharType="begin"/>
    </w:r>
    <w:r w:rsidRPr="00F51AEF">
      <w:rPr>
        <w:rStyle w:val="PageNumber"/>
        <w:rFonts w:ascii="Calibri" w:hAnsi="Calibri" w:cs="Arial"/>
        <w:caps/>
        <w:sz w:val="22"/>
        <w:szCs w:val="22"/>
      </w:rPr>
      <w:instrText xml:space="preserve"> NUMPAGES </w:instrText>
    </w:r>
    <w:r w:rsidRPr="00F51AEF">
      <w:rPr>
        <w:rStyle w:val="PageNumber"/>
        <w:rFonts w:ascii="Calibri" w:hAnsi="Calibri" w:cs="Arial"/>
        <w:caps/>
        <w:sz w:val="22"/>
        <w:szCs w:val="22"/>
      </w:rPr>
      <w:fldChar w:fldCharType="separate"/>
    </w:r>
    <w:r w:rsidR="00460785" w:rsidRPr="00F51AEF">
      <w:rPr>
        <w:rStyle w:val="PageNumber"/>
        <w:rFonts w:ascii="Calibri" w:hAnsi="Calibri" w:cs="Arial"/>
        <w:caps/>
        <w:noProof/>
        <w:sz w:val="22"/>
        <w:szCs w:val="22"/>
      </w:rPr>
      <w:t>4</w:t>
    </w:r>
    <w:r w:rsidRPr="00F51AEF">
      <w:rPr>
        <w:rStyle w:val="PageNumber"/>
        <w:rFonts w:ascii="Calibri" w:hAnsi="Calibri" w:cs="Arial"/>
        <w:caps/>
        <w:sz w:val="22"/>
        <w:szCs w:val="22"/>
      </w:rPr>
      <w:fldChar w:fldCharType="end"/>
    </w:r>
  </w:p>
  <w:p w14:paraId="47161A74" w14:textId="77777777" w:rsidR="00C74AB1" w:rsidRDefault="00C74AB1" w:rsidP="006C0FAF">
    <w:pPr>
      <w:pStyle w:val="Header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5548A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76F65"/>
    <w:multiLevelType w:val="hybridMultilevel"/>
    <w:tmpl w:val="9C8E7B52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7D314B"/>
    <w:multiLevelType w:val="multilevel"/>
    <w:tmpl w:val="599657F8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9DB2327"/>
    <w:multiLevelType w:val="multilevel"/>
    <w:tmpl w:val="7F94E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6460A"/>
    <w:multiLevelType w:val="multilevel"/>
    <w:tmpl w:val="A496B30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267509BB"/>
    <w:multiLevelType w:val="multilevel"/>
    <w:tmpl w:val="561864F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FEA6C0B"/>
    <w:multiLevelType w:val="hybridMultilevel"/>
    <w:tmpl w:val="6AD287D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C912EB"/>
    <w:multiLevelType w:val="multilevel"/>
    <w:tmpl w:val="04C8E42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34351C87"/>
    <w:multiLevelType w:val="multilevel"/>
    <w:tmpl w:val="78282C44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50407D28"/>
    <w:multiLevelType w:val="multilevel"/>
    <w:tmpl w:val="B4D86EB2"/>
    <w:lvl w:ilvl="0">
      <w:start w:val="1"/>
      <w:numFmt w:val="decimal"/>
      <w:pStyle w:val="Heading1"/>
      <w:lvlText w:val="PART %1."/>
      <w:lvlJc w:val="left"/>
      <w:pPr>
        <w:tabs>
          <w:tab w:val="num" w:pos="432"/>
        </w:tabs>
        <w:ind w:left="432" w:hanging="432"/>
      </w:pPr>
      <w:rPr>
        <w:rFonts w:ascii="Calibri" w:hAnsi="Calibri" w:hint="default"/>
        <w:b w:val="0"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.%3"/>
      <w:lvlJc w:val="left"/>
      <w:pPr>
        <w:tabs>
          <w:tab w:val="num" w:pos="720"/>
        </w:tabs>
        <w:ind w:left="720" w:firstLine="2880"/>
      </w:pPr>
      <w:rPr>
        <w:rFonts w:ascii="Calibri" w:hAnsi="Calibri" w:hint="default"/>
        <w:color w:val="000000"/>
        <w:sz w:val="22"/>
      </w:rPr>
    </w:lvl>
    <w:lvl w:ilvl="3">
      <w:start w:val="1"/>
      <w:numFmt w:val="decimal"/>
      <w:pStyle w:val="Heading4"/>
      <w:lvlText w:val=".%4"/>
      <w:lvlJc w:val="left"/>
      <w:pPr>
        <w:tabs>
          <w:tab w:val="num" w:pos="864"/>
        </w:tabs>
        <w:ind w:left="864" w:firstLine="3456"/>
      </w:pPr>
      <w:rPr>
        <w:rFonts w:hint="default"/>
      </w:rPr>
    </w:lvl>
    <w:lvl w:ilvl="4">
      <w:start w:val="1"/>
      <w:numFmt w:val="decimal"/>
      <w:pStyle w:val="Heading5"/>
      <w:lvlText w:val="%5."/>
      <w:lvlJc w:val="left"/>
      <w:pPr>
        <w:tabs>
          <w:tab w:val="num" w:pos="720"/>
        </w:tabs>
        <w:ind w:left="720" w:firstLine="432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8F9186A"/>
    <w:multiLevelType w:val="multilevel"/>
    <w:tmpl w:val="081C5F9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FAC4BE0"/>
    <w:multiLevelType w:val="multilevel"/>
    <w:tmpl w:val="84E0E4FC"/>
    <w:lvl w:ilvl="0">
      <w:start w:val="1"/>
      <w:numFmt w:val="decimal"/>
      <w:lvlText w:val="PART %1.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.%3"/>
      <w:lvlJc w:val="left"/>
      <w:pPr>
        <w:tabs>
          <w:tab w:val="num" w:pos="720"/>
        </w:tabs>
        <w:ind w:left="720" w:firstLine="2880"/>
      </w:pPr>
      <w:rPr>
        <w:rFonts w:ascii="Arial" w:hAnsi="Arial" w:hint="default"/>
        <w:color w:val="000000"/>
        <w:sz w:val="22"/>
      </w:rPr>
    </w:lvl>
    <w:lvl w:ilvl="3">
      <w:start w:val="1"/>
      <w:numFmt w:val="decimal"/>
      <w:lvlText w:val=".%4"/>
      <w:lvlJc w:val="left"/>
      <w:pPr>
        <w:tabs>
          <w:tab w:val="num" w:pos="864"/>
        </w:tabs>
        <w:ind w:left="864" w:firstLine="30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563873576">
    <w:abstractNumId w:val="0"/>
  </w:num>
  <w:num w:numId="2" w16cid:durableId="460809746">
    <w:abstractNumId w:val="0"/>
  </w:num>
  <w:num w:numId="3" w16cid:durableId="2009097668">
    <w:abstractNumId w:val="9"/>
  </w:num>
  <w:num w:numId="4" w16cid:durableId="1399476538">
    <w:abstractNumId w:val="5"/>
  </w:num>
  <w:num w:numId="5" w16cid:durableId="550383225">
    <w:abstractNumId w:val="10"/>
  </w:num>
  <w:num w:numId="6" w16cid:durableId="80569301">
    <w:abstractNumId w:val="4"/>
  </w:num>
  <w:num w:numId="7" w16cid:durableId="151996224">
    <w:abstractNumId w:val="8"/>
  </w:num>
  <w:num w:numId="8" w16cid:durableId="1670135422">
    <w:abstractNumId w:val="2"/>
  </w:num>
  <w:num w:numId="9" w16cid:durableId="1506549494">
    <w:abstractNumId w:val="11"/>
  </w:num>
  <w:num w:numId="10" w16cid:durableId="577252489">
    <w:abstractNumId w:val="7"/>
  </w:num>
  <w:num w:numId="11" w16cid:durableId="199474818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9349473">
    <w:abstractNumId w:val="1"/>
  </w:num>
  <w:num w:numId="13" w16cid:durableId="1480070772">
    <w:abstractNumId w:val="3"/>
  </w:num>
  <w:num w:numId="14" w16cid:durableId="210063249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ny Pang">
    <w15:presenceInfo w15:providerId="AD" w15:userId="S::Johnny.Pang@etoengineering.ca::93e0402e-0c7d-4ac3-adc9-299bd5545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oolset" w:val="3"/>
  </w:docVars>
  <w:rsids>
    <w:rsidRoot w:val="00D109FD"/>
    <w:rsid w:val="00024F4E"/>
    <w:rsid w:val="00027D61"/>
    <w:rsid w:val="000443FE"/>
    <w:rsid w:val="000A7BB7"/>
    <w:rsid w:val="000B7B0A"/>
    <w:rsid w:val="000C6EBC"/>
    <w:rsid w:val="000D6F9C"/>
    <w:rsid w:val="000E28C8"/>
    <w:rsid w:val="000E4701"/>
    <w:rsid w:val="00107DBA"/>
    <w:rsid w:val="001506DF"/>
    <w:rsid w:val="00196F6B"/>
    <w:rsid w:val="001B3E2D"/>
    <w:rsid w:val="001C584E"/>
    <w:rsid w:val="001D12E4"/>
    <w:rsid w:val="001D414F"/>
    <w:rsid w:val="001E20A6"/>
    <w:rsid w:val="00232332"/>
    <w:rsid w:val="00234F21"/>
    <w:rsid w:val="002D4787"/>
    <w:rsid w:val="002F397A"/>
    <w:rsid w:val="00307FF0"/>
    <w:rsid w:val="003130DA"/>
    <w:rsid w:val="0033540B"/>
    <w:rsid w:val="00356711"/>
    <w:rsid w:val="00366110"/>
    <w:rsid w:val="00370314"/>
    <w:rsid w:val="00372157"/>
    <w:rsid w:val="0037367D"/>
    <w:rsid w:val="003B31DA"/>
    <w:rsid w:val="003E6796"/>
    <w:rsid w:val="0040417E"/>
    <w:rsid w:val="00414AEF"/>
    <w:rsid w:val="00460785"/>
    <w:rsid w:val="004A165D"/>
    <w:rsid w:val="004C3B20"/>
    <w:rsid w:val="005221F0"/>
    <w:rsid w:val="0053427B"/>
    <w:rsid w:val="00586D47"/>
    <w:rsid w:val="005947BD"/>
    <w:rsid w:val="00632C55"/>
    <w:rsid w:val="006414F4"/>
    <w:rsid w:val="00672C12"/>
    <w:rsid w:val="006B12CF"/>
    <w:rsid w:val="006B2039"/>
    <w:rsid w:val="006C0FAF"/>
    <w:rsid w:val="006C67AE"/>
    <w:rsid w:val="0070514B"/>
    <w:rsid w:val="00742916"/>
    <w:rsid w:val="00744AA7"/>
    <w:rsid w:val="007755C2"/>
    <w:rsid w:val="007E4441"/>
    <w:rsid w:val="008001A5"/>
    <w:rsid w:val="00811E0A"/>
    <w:rsid w:val="00812A85"/>
    <w:rsid w:val="0086406B"/>
    <w:rsid w:val="0088305E"/>
    <w:rsid w:val="008A26A6"/>
    <w:rsid w:val="008C15F8"/>
    <w:rsid w:val="008C57C9"/>
    <w:rsid w:val="008D46C3"/>
    <w:rsid w:val="008F06FF"/>
    <w:rsid w:val="009143CD"/>
    <w:rsid w:val="009369FF"/>
    <w:rsid w:val="00960901"/>
    <w:rsid w:val="009663F0"/>
    <w:rsid w:val="00970161"/>
    <w:rsid w:val="009B0EFB"/>
    <w:rsid w:val="009B5F43"/>
    <w:rsid w:val="00A034BF"/>
    <w:rsid w:val="00A22B69"/>
    <w:rsid w:val="00A262CF"/>
    <w:rsid w:val="00A473C7"/>
    <w:rsid w:val="00A6383F"/>
    <w:rsid w:val="00A767E0"/>
    <w:rsid w:val="00AA040C"/>
    <w:rsid w:val="00B007EB"/>
    <w:rsid w:val="00C24B11"/>
    <w:rsid w:val="00C46C90"/>
    <w:rsid w:val="00C5370B"/>
    <w:rsid w:val="00C73272"/>
    <w:rsid w:val="00C74AB1"/>
    <w:rsid w:val="00C806C3"/>
    <w:rsid w:val="00C80C03"/>
    <w:rsid w:val="00C81675"/>
    <w:rsid w:val="00C934C3"/>
    <w:rsid w:val="00CA5708"/>
    <w:rsid w:val="00CD51EC"/>
    <w:rsid w:val="00CE3921"/>
    <w:rsid w:val="00D109FD"/>
    <w:rsid w:val="00D26372"/>
    <w:rsid w:val="00D3626B"/>
    <w:rsid w:val="00D61B54"/>
    <w:rsid w:val="00D705EE"/>
    <w:rsid w:val="00DA097A"/>
    <w:rsid w:val="00DB06A2"/>
    <w:rsid w:val="00DC4E67"/>
    <w:rsid w:val="00DD118E"/>
    <w:rsid w:val="00DF36B0"/>
    <w:rsid w:val="00E05AEF"/>
    <w:rsid w:val="00E05CA1"/>
    <w:rsid w:val="00E527C1"/>
    <w:rsid w:val="00E62AA3"/>
    <w:rsid w:val="00ED03A8"/>
    <w:rsid w:val="00F00AD9"/>
    <w:rsid w:val="00F13982"/>
    <w:rsid w:val="00F45BB4"/>
    <w:rsid w:val="00F51AEF"/>
    <w:rsid w:val="00F5273F"/>
    <w:rsid w:val="00F57C91"/>
    <w:rsid w:val="00F6204E"/>
    <w:rsid w:val="00FD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0700E4"/>
  <w15:chartTrackingRefBased/>
  <w15:docId w15:val="{59D5E89A-7E2E-4CD1-9DA9-315763CE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3B20"/>
    <w:rPr>
      <w:rFonts w:ascii="Book Antiqua" w:hAnsi="Book Antiqua"/>
      <w:sz w:val="22"/>
      <w:lang w:val="en-US" w:eastAsia="en-US"/>
    </w:rPr>
  </w:style>
  <w:style w:type="paragraph" w:styleId="Heading1">
    <w:name w:val="heading 1"/>
    <w:basedOn w:val="Main-Head"/>
    <w:next w:val="BodyText"/>
    <w:qFormat/>
    <w:rsid w:val="00460785"/>
    <w:pPr>
      <w:keepNext/>
      <w:numPr>
        <w:numId w:val="3"/>
      </w:numPr>
      <w:tabs>
        <w:tab w:val="clear" w:pos="432"/>
        <w:tab w:val="left" w:pos="720"/>
      </w:tabs>
      <w:spacing w:before="160"/>
      <w:ind w:left="720" w:hanging="720"/>
      <w:outlineLvl w:val="0"/>
    </w:pPr>
    <w:rPr>
      <w:rFonts w:ascii="Calibri" w:hAnsi="Calibri"/>
      <w:b w:val="0"/>
      <w:caps/>
      <w:szCs w:val="22"/>
      <w:u w:val="single"/>
    </w:rPr>
  </w:style>
  <w:style w:type="paragraph" w:styleId="Heading2">
    <w:name w:val="heading 2"/>
    <w:basedOn w:val="Main-Head"/>
    <w:next w:val="BodyText"/>
    <w:qFormat/>
    <w:rsid w:val="00460785"/>
    <w:pPr>
      <w:keepNext/>
      <w:keepLines/>
      <w:numPr>
        <w:ilvl w:val="1"/>
        <w:numId w:val="3"/>
      </w:numPr>
      <w:spacing w:before="80"/>
      <w:ind w:left="720" w:hanging="720"/>
      <w:outlineLvl w:val="1"/>
    </w:pPr>
    <w:rPr>
      <w:rFonts w:ascii="Calibri" w:hAnsi="Calibri"/>
      <w:b w:val="0"/>
      <w:szCs w:val="22"/>
      <w:u w:val="single"/>
    </w:rPr>
  </w:style>
  <w:style w:type="paragraph" w:styleId="Heading3">
    <w:name w:val="heading 3"/>
    <w:basedOn w:val="Main-Head"/>
    <w:link w:val="Heading3Char"/>
    <w:qFormat/>
    <w:rsid w:val="00460785"/>
    <w:pPr>
      <w:numPr>
        <w:ilvl w:val="2"/>
        <w:numId w:val="3"/>
      </w:numPr>
      <w:tabs>
        <w:tab w:val="clear" w:pos="720"/>
        <w:tab w:val="left" w:pos="1418"/>
      </w:tabs>
      <w:spacing w:before="80"/>
      <w:ind w:left="1440" w:hanging="720"/>
      <w:outlineLvl w:val="2"/>
    </w:pPr>
    <w:rPr>
      <w:rFonts w:ascii="Calibri" w:hAnsi="Calibri"/>
      <w:b w:val="0"/>
      <w:szCs w:val="22"/>
      <w:lang w:val="en-GB"/>
    </w:rPr>
  </w:style>
  <w:style w:type="paragraph" w:styleId="Heading4">
    <w:name w:val="heading 4"/>
    <w:basedOn w:val="Main-Head"/>
    <w:link w:val="Heading4Char"/>
    <w:qFormat/>
    <w:rsid w:val="007755C2"/>
    <w:pPr>
      <w:numPr>
        <w:ilvl w:val="3"/>
        <w:numId w:val="3"/>
      </w:numPr>
      <w:tabs>
        <w:tab w:val="clear" w:pos="864"/>
        <w:tab w:val="left" w:pos="2160"/>
      </w:tabs>
      <w:ind w:left="2160" w:hanging="720"/>
      <w:outlineLvl w:val="3"/>
    </w:pPr>
    <w:rPr>
      <w:rFonts w:ascii="Calibri" w:hAnsi="Calibri"/>
      <w:b w:val="0"/>
      <w:szCs w:val="22"/>
      <w:lang w:val="en-GB"/>
    </w:rPr>
  </w:style>
  <w:style w:type="paragraph" w:styleId="Heading5">
    <w:name w:val="heading 5"/>
    <w:basedOn w:val="Main-Head"/>
    <w:qFormat/>
    <w:rsid w:val="00812A85"/>
    <w:pPr>
      <w:numPr>
        <w:ilvl w:val="4"/>
        <w:numId w:val="3"/>
      </w:numPr>
      <w:tabs>
        <w:tab w:val="clear" w:pos="720"/>
        <w:tab w:val="left" w:pos="5760"/>
      </w:tabs>
      <w:ind w:left="5760" w:hanging="720"/>
      <w:outlineLvl w:val="4"/>
    </w:pPr>
    <w:rPr>
      <w:rFonts w:ascii="Arial" w:hAnsi="Arial"/>
      <w:b w:val="0"/>
    </w:rPr>
  </w:style>
  <w:style w:type="paragraph" w:styleId="Heading6">
    <w:name w:val="heading 6"/>
    <w:basedOn w:val="Main-Head"/>
    <w:next w:val="BodyText"/>
    <w:qFormat/>
    <w:rsid w:val="00DB06A2"/>
    <w:pPr>
      <w:numPr>
        <w:ilvl w:val="5"/>
        <w:numId w:val="3"/>
      </w:numPr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rsid w:val="00DB06A2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DB06A2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B06A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60"/>
    </w:pPr>
  </w:style>
  <w:style w:type="paragraph" w:customStyle="1" w:styleId="Bullet">
    <w:name w:val="Bullet"/>
    <w:basedOn w:val="BodyText"/>
    <w:next w:val="BodyText"/>
  </w:style>
  <w:style w:type="character" w:styleId="CommentReference">
    <w:name w:val="annotation reference"/>
    <w:semiHidden/>
    <w:rPr>
      <w:rFonts w:ascii="Arial" w:hAnsi="Arial"/>
      <w:color w:val="FF0000"/>
      <w:position w:val="6"/>
      <w:sz w:val="20"/>
    </w:rPr>
  </w:style>
  <w:style w:type="paragraph" w:styleId="CommentText">
    <w:name w:val="annotation text"/>
    <w:basedOn w:val="Normal"/>
    <w:semiHidden/>
    <w:pPr>
      <w:spacing w:before="120"/>
    </w:pPr>
    <w:rPr>
      <w:rFonts w:ascii="Arial" w:hAnsi="Arial"/>
    </w:rPr>
  </w:style>
  <w:style w:type="paragraph" w:customStyle="1" w:styleId="CSA">
    <w:name w:val="CSA"/>
    <w:basedOn w:val="BodyText"/>
    <w:next w:val="Heading1"/>
    <w:pPr>
      <w:keepNext/>
      <w:spacing w:after="0"/>
    </w:pPr>
    <w:rPr>
      <w:b/>
      <w:caps/>
      <w:sz w:val="20"/>
    </w:rPr>
  </w:style>
  <w:style w:type="paragraph" w:customStyle="1" w:styleId="Divider">
    <w:name w:val="Divider"/>
    <w:basedOn w:val="Normal"/>
    <w:next w:val="BlockText"/>
    <w:pPr>
      <w:pBdr>
        <w:bottom w:val="single" w:sz="6" w:space="1" w:color="auto"/>
      </w:pBdr>
      <w:spacing w:before="10800"/>
      <w:jc w:val="right"/>
    </w:pPr>
    <w:rPr>
      <w:b/>
      <w:sz w:val="40"/>
    </w:rPr>
  </w:style>
  <w:style w:type="paragraph" w:customStyle="1" w:styleId="Main-Head">
    <w:name w:val="Main-Head"/>
    <w:basedOn w:val="Normal"/>
    <w:next w:val="BodyText"/>
    <w:link w:val="Main-HeadChar"/>
    <w:rPr>
      <w:rFonts w:ascii="Arial Narrow" w:hAnsi="Arial Narrow"/>
      <w:b/>
    </w:rPr>
  </w:style>
  <w:style w:type="paragraph" w:styleId="Caption">
    <w:name w:val="caption"/>
    <w:basedOn w:val="Main-Head"/>
    <w:next w:val="Normal"/>
    <w:qFormat/>
    <w:pPr>
      <w:keepNext/>
      <w:spacing w:after="240"/>
    </w:pPr>
    <w:rPr>
      <w:b w:val="0"/>
      <w:i/>
      <w:sz w:val="20"/>
    </w:rPr>
  </w:style>
  <w:style w:type="paragraph" w:customStyle="1" w:styleId="Exhibit--Number">
    <w:name w:val="Exhibit--Number"/>
    <w:basedOn w:val="Main-Head"/>
    <w:next w:val="Exhibit--Title"/>
    <w:pPr>
      <w:spacing w:before="160"/>
    </w:pPr>
    <w:rPr>
      <w:caps/>
      <w:sz w:val="18"/>
    </w:rPr>
  </w:style>
  <w:style w:type="paragraph" w:customStyle="1" w:styleId="Exhibit--Title">
    <w:name w:val="Exhibit--Title"/>
    <w:basedOn w:val="Exhibit--Number"/>
    <w:next w:val="Exhibit--Caption"/>
    <w:pPr>
      <w:spacing w:before="0"/>
    </w:pPr>
    <w:rPr>
      <w:b w:val="0"/>
      <w:caps w:val="0"/>
      <w:sz w:val="20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customStyle="1" w:styleId="Contents">
    <w:name w:val="Contents"/>
    <w:basedOn w:val="Heading1"/>
    <w:next w:val="BodyText"/>
  </w:style>
  <w:style w:type="paragraph" w:styleId="Footer">
    <w:name w:val="footer"/>
    <w:basedOn w:val="Normal"/>
    <w:pPr>
      <w:tabs>
        <w:tab w:val="right" w:pos="9000"/>
      </w:tabs>
    </w:pPr>
    <w:rPr>
      <w:rFonts w:ascii="Arial Narrow" w:hAnsi="Arial Narrow"/>
      <w:caps/>
      <w:sz w:val="14"/>
    </w:rPr>
  </w:style>
  <w:style w:type="character" w:styleId="FootnoteReference">
    <w:name w:val="footnote reference"/>
    <w:semiHidden/>
    <w:rPr>
      <w:rFonts w:ascii="Arial" w:hAnsi="Arial"/>
      <w:spacing w:val="0"/>
      <w:position w:val="6"/>
      <w:sz w:val="16"/>
    </w:rPr>
  </w:style>
  <w:style w:type="paragraph" w:styleId="FootnoteText">
    <w:name w:val="footnote text"/>
    <w:basedOn w:val="BodyText"/>
    <w:semiHidden/>
    <w:pPr>
      <w:spacing w:after="0"/>
    </w:pPr>
    <w:rPr>
      <w:rFonts w:ascii="Arial" w:hAnsi="Arial"/>
      <w:sz w:val="16"/>
    </w:rPr>
  </w:style>
  <w:style w:type="paragraph" w:styleId="Header">
    <w:name w:val="header"/>
    <w:basedOn w:val="Normal"/>
    <w:pPr>
      <w:pBdr>
        <w:bottom w:val="single" w:sz="6" w:space="1" w:color="auto"/>
      </w:pBdr>
      <w:jc w:val="right"/>
    </w:pPr>
    <w:rPr>
      <w:rFonts w:ascii="Arial Narrow" w:hAnsi="Arial Narrow"/>
      <w:caps/>
      <w:sz w:val="14"/>
    </w:rPr>
  </w:style>
  <w:style w:type="paragraph" w:styleId="NormalIndent">
    <w:name w:val="Normal Indent"/>
    <w:basedOn w:val="Normal"/>
    <w:pPr>
      <w:ind w:left="360"/>
    </w:pPr>
  </w:style>
  <w:style w:type="paragraph" w:customStyle="1" w:styleId="Number">
    <w:name w:val="Number"/>
    <w:basedOn w:val="BodyText"/>
    <w:next w:val="BodyText"/>
    <w:pPr>
      <w:spacing w:after="0"/>
      <w:ind w:left="360" w:hanging="360"/>
    </w:pPr>
  </w:style>
  <w:style w:type="character" w:styleId="PageNumber">
    <w:name w:val="page number"/>
    <w:rPr>
      <w:sz w:val="16"/>
    </w:rPr>
  </w:style>
  <w:style w:type="paragraph" w:customStyle="1" w:styleId="TableHead">
    <w:name w:val="Table Head"/>
    <w:basedOn w:val="Normal"/>
    <w:next w:val="Normal"/>
    <w:pPr>
      <w:spacing w:before="80" w:after="80"/>
      <w:jc w:val="center"/>
    </w:pPr>
    <w:rPr>
      <w:rFonts w:ascii="Arial" w:hAnsi="Arial"/>
      <w:b/>
      <w:sz w:val="18"/>
    </w:rPr>
  </w:style>
  <w:style w:type="paragraph" w:customStyle="1" w:styleId="TableBody">
    <w:name w:val="Table Body"/>
    <w:basedOn w:val="TableHead"/>
    <w:pPr>
      <w:jc w:val="left"/>
    </w:pPr>
    <w:rPr>
      <w:b w:val="0"/>
    </w:rPr>
  </w:style>
  <w:style w:type="paragraph" w:customStyle="1" w:styleId="TableNotes">
    <w:name w:val="Table Notes"/>
    <w:basedOn w:val="TableBody"/>
    <w:pPr>
      <w:spacing w:after="320"/>
    </w:pPr>
  </w:style>
  <w:style w:type="paragraph" w:customStyle="1" w:styleId="Tick">
    <w:name w:val="Tick"/>
    <w:basedOn w:val="BodyText"/>
    <w:next w:val="BodyText"/>
    <w:pPr>
      <w:spacing w:after="0"/>
      <w:ind w:left="720" w:hanging="360"/>
    </w:pPr>
  </w:style>
  <w:style w:type="paragraph" w:styleId="Title">
    <w:name w:val="Title"/>
    <w:basedOn w:val="Main-Head"/>
    <w:qFormat/>
    <w:pPr>
      <w:keepNext/>
      <w:spacing w:before="160" w:after="30"/>
    </w:pPr>
    <w:rPr>
      <w:sz w:val="20"/>
    </w:rPr>
  </w:style>
  <w:style w:type="paragraph" w:styleId="TOC1">
    <w:name w:val="toc 1"/>
    <w:basedOn w:val="BodyText"/>
    <w:next w:val="TOC2"/>
    <w:autoRedefine/>
    <w:semiHidden/>
    <w:pPr>
      <w:tabs>
        <w:tab w:val="right" w:leader="dot" w:pos="8640"/>
      </w:tabs>
      <w:spacing w:after="0"/>
    </w:pPr>
    <w:rPr>
      <w:b/>
    </w:rPr>
  </w:style>
  <w:style w:type="paragraph" w:styleId="TOC2">
    <w:name w:val="toc 2"/>
    <w:basedOn w:val="TOC1"/>
    <w:next w:val="TOC3"/>
    <w:autoRedefine/>
    <w:semiHidden/>
    <w:pPr>
      <w:tabs>
        <w:tab w:val="left" w:pos="1008"/>
      </w:tabs>
      <w:ind w:left="720"/>
    </w:pPr>
    <w:rPr>
      <w:b w:val="0"/>
    </w:rPr>
  </w:style>
  <w:style w:type="paragraph" w:styleId="TOC3">
    <w:name w:val="toc 3"/>
    <w:basedOn w:val="TOC2"/>
    <w:autoRedefine/>
    <w:semiHidden/>
    <w:pPr>
      <w:tabs>
        <w:tab w:val="clear" w:pos="1008"/>
        <w:tab w:val="left" w:pos="1728"/>
      </w:tabs>
      <w:ind w:left="1440"/>
    </w:pPr>
  </w:style>
  <w:style w:type="paragraph" w:styleId="ListBullet">
    <w:name w:val="List Bullet"/>
    <w:basedOn w:val="Bullet"/>
    <w:autoRedefine/>
    <w:pPr>
      <w:numPr>
        <w:numId w:val="2"/>
      </w:numPr>
    </w:pPr>
  </w:style>
  <w:style w:type="paragraph" w:styleId="TOC4">
    <w:name w:val="toc 4"/>
    <w:basedOn w:val="TOC3"/>
    <w:next w:val="TOC5"/>
    <w:autoRedefine/>
    <w:semiHidden/>
    <w:pPr>
      <w:tabs>
        <w:tab w:val="left" w:pos="2880"/>
      </w:tabs>
      <w:ind w:left="21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customStyle="1" w:styleId="Exhibit--Caption">
    <w:name w:val="Exhibit--Caption"/>
    <w:basedOn w:val="Exhibit--Title"/>
    <w:next w:val="BodyText"/>
    <w:rPr>
      <w:i/>
    </w:rPr>
  </w:style>
  <w:style w:type="character" w:customStyle="1" w:styleId="Main-HeadChar">
    <w:name w:val="Main-Head Char"/>
    <w:link w:val="Main-Head"/>
    <w:rsid w:val="00AA040C"/>
    <w:rPr>
      <w:rFonts w:ascii="Arial Narrow" w:hAnsi="Arial Narrow"/>
      <w:b/>
      <w:sz w:val="22"/>
      <w:lang w:val="en-US" w:eastAsia="en-US" w:bidi="ar-SA"/>
    </w:rPr>
  </w:style>
  <w:style w:type="paragraph" w:customStyle="1" w:styleId="Flysheet">
    <w:name w:val="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FlysheetCont">
    <w:name w:val="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FlysheetTitle">
    <w:name w:val="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">
    <w:name w:val="Table Flysheet"/>
    <w:basedOn w:val="Normal"/>
    <w:pPr>
      <w:jc w:val="right"/>
    </w:pPr>
    <w:rPr>
      <w:rFonts w:ascii="Arial Narrow" w:hAnsi="Arial Narrow"/>
      <w:b/>
      <w:sz w:val="28"/>
    </w:rPr>
  </w:style>
  <w:style w:type="paragraph" w:customStyle="1" w:styleId="TableFlysheetCont">
    <w:name w:val="Table Flysheet Cont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paragraph" w:customStyle="1" w:styleId="TableFlysheetTitle">
    <w:name w:val="Table Flysheet Title"/>
    <w:basedOn w:val="Normal"/>
    <w:pPr>
      <w:spacing w:before="9720"/>
      <w:jc w:val="right"/>
    </w:pPr>
    <w:rPr>
      <w:rFonts w:ascii="Arial Narrow" w:hAnsi="Arial Narrow"/>
      <w:b/>
      <w:sz w:val="28"/>
    </w:rPr>
  </w:style>
  <w:style w:type="character" w:customStyle="1" w:styleId="Heading3Char">
    <w:name w:val="Heading 3 Char"/>
    <w:link w:val="Heading3"/>
    <w:rsid w:val="00460785"/>
    <w:rPr>
      <w:rFonts w:ascii="Calibri" w:hAnsi="Calibri"/>
      <w:sz w:val="22"/>
      <w:szCs w:val="22"/>
      <w:lang w:val="en-GB" w:eastAsia="en-US"/>
    </w:rPr>
  </w:style>
  <w:style w:type="paragraph" w:customStyle="1" w:styleId="Other">
    <w:name w:val="Other"/>
    <w:basedOn w:val="Normal"/>
    <w:rsid w:val="00F13982"/>
    <w:pPr>
      <w:widowControl w:val="0"/>
      <w:autoSpaceDE w:val="0"/>
      <w:autoSpaceDN w:val="0"/>
      <w:adjustRightInd w:val="0"/>
    </w:pPr>
    <w:rPr>
      <w:rFonts w:ascii="Courier New" w:hAnsi="Courier New" w:cs="Courier New"/>
      <w:sz w:val="24"/>
      <w:szCs w:val="24"/>
    </w:rPr>
  </w:style>
  <w:style w:type="character" w:styleId="Hyperlink">
    <w:name w:val="Hyperlink"/>
    <w:rsid w:val="000B7B0A"/>
    <w:rPr>
      <w:color w:val="0000FF"/>
      <w:u w:val="single"/>
    </w:rPr>
  </w:style>
  <w:style w:type="paragraph" w:customStyle="1" w:styleId="NormalTableText">
    <w:name w:val="Normal Table Text"/>
    <w:basedOn w:val="Normal"/>
    <w:rsid w:val="00A034BF"/>
    <w:pPr>
      <w:widowControl w:val="0"/>
      <w:spacing w:before="60" w:after="60"/>
    </w:pPr>
    <w:rPr>
      <w:rFonts w:ascii="Arial" w:hAnsi="Arial"/>
      <w:sz w:val="20"/>
      <w:lang w:val="en-GB"/>
    </w:rPr>
  </w:style>
  <w:style w:type="paragraph" w:customStyle="1" w:styleId="TableHeading">
    <w:name w:val="Table Heading"/>
    <w:basedOn w:val="Normal"/>
    <w:rsid w:val="00A034BF"/>
    <w:pPr>
      <w:widowControl w:val="0"/>
      <w:spacing w:before="60" w:after="60"/>
    </w:pPr>
    <w:rPr>
      <w:rFonts w:ascii="Arial" w:hAnsi="Arial"/>
      <w:b/>
      <w:sz w:val="20"/>
      <w:lang w:val="en-GB"/>
    </w:rPr>
  </w:style>
  <w:style w:type="paragraph" w:styleId="BalloonText">
    <w:name w:val="Balloon Text"/>
    <w:basedOn w:val="Normal"/>
    <w:semiHidden/>
    <w:rsid w:val="00CE3921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semiHidden/>
    <w:locked/>
    <w:rsid w:val="006414F4"/>
    <w:rPr>
      <w:rFonts w:ascii="Book Antiqua" w:hAnsi="Book Antiqua"/>
      <w:sz w:val="22"/>
      <w:lang w:val="en-US" w:eastAsia="en-US" w:bidi="ar-SA"/>
    </w:rPr>
  </w:style>
  <w:style w:type="character" w:styleId="FollowedHyperlink">
    <w:name w:val="FollowedHyperlink"/>
    <w:rsid w:val="008F06FF"/>
    <w:rPr>
      <w:color w:val="800080"/>
      <w:u w:val="single"/>
    </w:rPr>
  </w:style>
  <w:style w:type="character" w:customStyle="1" w:styleId="adr2">
    <w:name w:val="adr2"/>
    <w:rsid w:val="009B0EFB"/>
  </w:style>
  <w:style w:type="character" w:customStyle="1" w:styleId="street-address2">
    <w:name w:val="street-address2"/>
    <w:rsid w:val="009B0EFB"/>
  </w:style>
  <w:style w:type="character" w:customStyle="1" w:styleId="locality">
    <w:name w:val="locality"/>
    <w:rsid w:val="009B0EFB"/>
  </w:style>
  <w:style w:type="character" w:customStyle="1" w:styleId="region">
    <w:name w:val="region"/>
    <w:rsid w:val="009B0EFB"/>
  </w:style>
  <w:style w:type="character" w:customStyle="1" w:styleId="postal-code">
    <w:name w:val="postal-code"/>
    <w:rsid w:val="009B0EFB"/>
  </w:style>
  <w:style w:type="character" w:customStyle="1" w:styleId="Heading4Char">
    <w:name w:val="Heading 4 Char"/>
    <w:link w:val="Heading4"/>
    <w:rsid w:val="00FD2FBA"/>
    <w:rPr>
      <w:rFonts w:ascii="Calibri" w:hAnsi="Calibri"/>
      <w:sz w:val="22"/>
      <w:szCs w:val="22"/>
      <w:lang w:val="en-GB" w:eastAsia="en-US"/>
    </w:rPr>
  </w:style>
  <w:style w:type="paragraph" w:styleId="Revision">
    <w:name w:val="Revision"/>
    <w:hidden/>
    <w:uiPriority w:val="99"/>
    <w:semiHidden/>
    <w:rsid w:val="00C24B11"/>
    <w:rPr>
      <w:rFonts w:ascii="Book Antiqua" w:hAnsi="Book Antiqua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20770">
          <w:marLeft w:val="0"/>
          <w:marRight w:val="0"/>
          <w:marTop w:val="150"/>
          <w:marBottom w:val="0"/>
          <w:divBdr>
            <w:top w:val="none" w:sz="0" w:space="0" w:color="auto"/>
            <w:left w:val="single" w:sz="12" w:space="0" w:color="FFFFFF"/>
            <w:bottom w:val="none" w:sz="0" w:space="0" w:color="auto"/>
            <w:right w:val="single" w:sz="12" w:space="0" w:color="FFFFFF"/>
          </w:divBdr>
          <w:divsChild>
            <w:div w:id="173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184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812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21" w:color="FFFFFF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awwa.org" TargetMode="External"/><Relationship Id="rId21" Type="http://schemas.openxmlformats.org/officeDocument/2006/relationships/hyperlink" Target="http://www.asme.org" TargetMode="External"/><Relationship Id="rId34" Type="http://schemas.openxmlformats.org/officeDocument/2006/relationships/hyperlink" Target="http://www.csdma.org" TargetMode="External"/><Relationship Id="rId42" Type="http://schemas.openxmlformats.org/officeDocument/2006/relationships/hyperlink" Target="http://msshq.org" TargetMode="External"/><Relationship Id="rId47" Type="http://schemas.openxmlformats.org/officeDocument/2006/relationships/hyperlink" Target="http://www.nlha.com" TargetMode="External"/><Relationship Id="rId50" Type="http://schemas.openxmlformats.org/officeDocument/2006/relationships/hyperlink" Target="http://www.nsf.org" TargetMode="External"/><Relationship Id="rId55" Type="http://schemas.openxmlformats.org/officeDocument/2006/relationships/hyperlink" Target="http://www.smacna.org" TargetMode="External"/><Relationship Id="rId63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itcglulam.org" TargetMode="External"/><Relationship Id="rId29" Type="http://schemas.openxmlformats.org/officeDocument/2006/relationships/hyperlink" Target="http://www.cisc-icca.ca/" TargetMode="External"/><Relationship Id="rId11" Type="http://schemas.openxmlformats.org/officeDocument/2006/relationships/hyperlink" Target="http://www.aluminum.org" TargetMode="External"/><Relationship Id="rId24" Type="http://schemas.openxmlformats.org/officeDocument/2006/relationships/hyperlink" Target="http://www.awmac.com" TargetMode="External"/><Relationship Id="rId32" Type="http://schemas.openxmlformats.org/officeDocument/2006/relationships/hyperlink" Target="http://www.csagroup.org" TargetMode="External"/><Relationship Id="rId37" Type="http://schemas.openxmlformats.org/officeDocument/2006/relationships/hyperlink" Target="http://www.cwc.ca" TargetMode="External"/><Relationship Id="rId40" Type="http://schemas.openxmlformats.org/officeDocument/2006/relationships/hyperlink" Target="http://www.mto.gov.on.ca/" TargetMode="External"/><Relationship Id="rId45" Type="http://schemas.openxmlformats.org/officeDocument/2006/relationships/hyperlink" Target="http://www.nfpa.org" TargetMode="External"/><Relationship Id="rId53" Type="http://schemas.openxmlformats.org/officeDocument/2006/relationships/hyperlink" Target="http://www.sae.org" TargetMode="External"/><Relationship Id="rId58" Type="http://schemas.openxmlformats.org/officeDocument/2006/relationships/hyperlink" Target="http://www.ttmac.com" TargetMode="External"/><Relationship Id="rId66" Type="http://schemas.microsoft.com/office/2011/relationships/people" Target="people.xml"/><Relationship Id="rId5" Type="http://schemas.openxmlformats.org/officeDocument/2006/relationships/numbering" Target="numbering.xml"/><Relationship Id="rId61" Type="http://schemas.openxmlformats.org/officeDocument/2006/relationships/hyperlink" Target="http://www.usace.army.mil" TargetMode="External"/><Relationship Id="rId19" Type="http://schemas.openxmlformats.org/officeDocument/2006/relationships/hyperlink" Target="http://www.api.org" TargetMode="External"/><Relationship Id="rId14" Type="http://schemas.openxmlformats.org/officeDocument/2006/relationships/hyperlink" Target="http://domensino.com/AHA/" TargetMode="External"/><Relationship Id="rId22" Type="http://schemas.openxmlformats.org/officeDocument/2006/relationships/hyperlink" Target="http://www.astm.org" TargetMode="External"/><Relationship Id="rId27" Type="http://schemas.openxmlformats.org/officeDocument/2006/relationships/hyperlink" Target="http://www.cga.ca" TargetMode="External"/><Relationship Id="rId30" Type="http://schemas.openxmlformats.org/officeDocument/2006/relationships/hyperlink" Target="http://www.cofi.org" TargetMode="External"/><Relationship Id="rId35" Type="http://schemas.openxmlformats.org/officeDocument/2006/relationships/hyperlink" Target="http://www.cspi.ca/" TargetMode="External"/><Relationship Id="rId43" Type="http://schemas.openxmlformats.org/officeDocument/2006/relationships/hyperlink" Target="http://www.naamm.org" TargetMode="External"/><Relationship Id="rId48" Type="http://schemas.openxmlformats.org/officeDocument/2006/relationships/hyperlink" Target="http://NLGA.org" TargetMode="External"/><Relationship Id="rId56" Type="http://schemas.openxmlformats.org/officeDocument/2006/relationships/hyperlink" Target="http://www.sspc.org" TargetMode="External"/><Relationship Id="rId64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hyperlink" Target="http://www.pci.or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www.transportation.org" TargetMode="External"/><Relationship Id="rId17" Type="http://schemas.openxmlformats.org/officeDocument/2006/relationships/hyperlink" Target="http://www.amca.org" TargetMode="External"/><Relationship Id="rId25" Type="http://schemas.openxmlformats.org/officeDocument/2006/relationships/hyperlink" Target="http://www.amweld.org" TargetMode="External"/><Relationship Id="rId33" Type="http://schemas.openxmlformats.org/officeDocument/2006/relationships/hyperlink" Target="http://www.cscdcc.ca" TargetMode="External"/><Relationship Id="rId38" Type="http://schemas.openxmlformats.org/officeDocument/2006/relationships/hyperlink" Target="http://www.icpi.org" TargetMode="External"/><Relationship Id="rId46" Type="http://schemas.openxmlformats.org/officeDocument/2006/relationships/hyperlink" Target="http://www.nfsa.org" TargetMode="External"/><Relationship Id="rId59" Type="http://schemas.openxmlformats.org/officeDocument/2006/relationships/hyperlink" Target="http://www.ul.com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ashrae.org" TargetMode="External"/><Relationship Id="rId41" Type="http://schemas.openxmlformats.org/officeDocument/2006/relationships/hyperlink" Target="https://www.ontario.ca/page/ministry-environment-conservation-parks" TargetMode="External"/><Relationship Id="rId54" Type="http://schemas.openxmlformats.org/officeDocument/2006/relationships/hyperlink" Target="http://www.scc.ca" TargetMode="External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hrinet.org" TargetMode="External"/><Relationship Id="rId23" Type="http://schemas.openxmlformats.org/officeDocument/2006/relationships/hyperlink" Target="http://www.awci.org" TargetMode="External"/><Relationship Id="rId28" Type="http://schemas.openxmlformats.org/officeDocument/2006/relationships/hyperlink" Target="https://www.tpsgc-pwgsc.gc.ca/ongc-cgsb/index-eng.html" TargetMode="External"/><Relationship Id="rId36" Type="http://schemas.openxmlformats.org/officeDocument/2006/relationships/hyperlink" Target="http://www.cssbi.ca" TargetMode="External"/><Relationship Id="rId49" Type="http://schemas.openxmlformats.org/officeDocument/2006/relationships/hyperlink" Target="http://www.nrc-cnrc.gc.ca" TargetMode="External"/><Relationship Id="rId57" Type="http://schemas.openxmlformats.org/officeDocument/2006/relationships/hyperlink" Target="http://www.tssa.org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roofingcanada.com" TargetMode="External"/><Relationship Id="rId44" Type="http://schemas.openxmlformats.org/officeDocument/2006/relationships/hyperlink" Target="http://www.nema.org" TargetMode="External"/><Relationship Id="rId52" Type="http://schemas.openxmlformats.org/officeDocument/2006/relationships/hyperlink" Target="http://www.pwgsc.gc.ca" TargetMode="External"/><Relationship Id="rId60" Type="http://schemas.openxmlformats.org/officeDocument/2006/relationships/hyperlink" Target="http://www.ulc.ca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://www.concrete.org" TargetMode="External"/><Relationship Id="rId18" Type="http://schemas.openxmlformats.org/officeDocument/2006/relationships/hyperlink" Target="http://www.ansi.org" TargetMode="External"/><Relationship Id="rId39" Type="http://schemas.openxmlformats.org/officeDocument/2006/relationships/hyperlink" Target="http://www.iee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CH2M%20HILL%20Documents\Automated%20Blank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8E50B80A32C040A85FB450FB26C9E5" ma:contentTypeVersion="46" ma:contentTypeDescription="Create a new document." ma:contentTypeScope="" ma:versionID="f305d8713f7c5199093c43c28f726b92">
  <xsd:schema xmlns:xsd="http://www.w3.org/2001/XMLSchema" xmlns:xs="http://www.w3.org/2001/XMLSchema" xmlns:p="http://schemas.microsoft.com/office/2006/metadata/properties" xmlns:ns2="842cd523-47d6-43d6-8211-471f8d7272d8" xmlns:ns3="d6d05743-d6d0-46ac-98bc-99f29ab3bcad" targetNamespace="http://schemas.microsoft.com/office/2006/metadata/properties" ma:root="true" ma:fieldsID="ea3efdce6824fb8f554bf7b837cf79a9" ns2:_="" ns3:_="">
    <xsd:import namespace="842cd523-47d6-43d6-8211-471f8d7272d8"/>
    <xsd:import namespace="d6d05743-d6d0-46ac-98bc-99f29ab3b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arget_x0020_Audiences" minOccurs="0"/>
                <xsd:element ref="ns2:_ModernAudienceTargetUserField" minOccurs="0"/>
                <xsd:element ref="ns2:_ModernAudienceAadObjectI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ject_x0020_Manager" minOccurs="0"/>
                <xsd:element ref="ns2:Project_x0020_Code" minOccurs="0"/>
                <xsd:element ref="ns2:Project_x0020_Name" minOccurs="0"/>
                <xsd:element ref="ns2:Client_x0020_Organization" minOccurs="0"/>
                <xsd:element ref="ns2:Owner_x0020_Organization" minOccurs="0"/>
                <xsd:element ref="ns2:cb1c6817ddae4f4e962caf55b63bf464" minOccurs="0"/>
                <xsd:element ref="ns3:TaxCatchAll" minOccurs="0"/>
                <xsd:element ref="ns2:l618b0fee8ca4f429e9e6411e9e95b53" minOccurs="0"/>
                <xsd:element ref="ns2:Division" minOccurs="0"/>
                <xsd:element ref="ns2:Project_x0020_Status" minOccurs="0"/>
                <xsd:element ref="ns2:Sector" minOccurs="0"/>
                <xsd:element ref="ns2:ledd8dc17b1542dd8fd0ab7b94bcc985" minOccurs="0"/>
                <xsd:element ref="ns2:m5c1804717744f9fa1524b0f29103316" minOccurs="0"/>
                <xsd:element ref="ns2:ffbb60d3286f4764a7cd927fbe3c3406" minOccurs="0"/>
                <xsd:element ref="ns2:Status" minOccurs="0"/>
                <xsd:element ref="ns2:AERIS_x0020_Version" minOccurs="0"/>
                <xsd:element ref="ns2:AERIS_x0020_Published_x0020_Date" minOccurs="0"/>
                <xsd:element ref="ns2:AERIS_x0020_Link" minOccurs="0"/>
                <xsd:element ref="ns2:ddcb8363e9a649659ceb1033f1d9969c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cd523-47d6-43d6-8211-471f8d727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arget_x0020_Audiences" ma:index="10" nillable="true" ma:displayName="Target Audiences" ma:internalName="Target_x0020_Audiences">
      <xsd:simpleType>
        <xsd:restriction base="dms:Unknown"/>
      </xsd:simpleType>
    </xsd:element>
    <xsd:element name="_ModernAudienceTargetUserField" ma:index="11" nillable="true" ma:displayName="Audience" ma:list="UserInfo" ma:SharePointGroup="0" ma:internalName="_ModernAudienceTargetUserField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ModernAudienceAadObjectIds" ma:index="12" nillable="true" ma:displayName="AudienceIds" ma:list="{43165f19-f1c4-4d99-a16a-264f48dff973}" ma:internalName="_ModernAudienceAadObjectIds" ma:readOnly="true" ma:showField="_AadObjectIdForUser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ject_x0020_Manager" ma:index="17" nillable="true" ma:displayName="Project Manager" ma:default="Andrew Moreton" ma:internalName="Project_x0020_Manager">
      <xsd:simpleType>
        <xsd:restriction base="dms:Text">
          <xsd:maxLength value="255"/>
        </xsd:restriction>
      </xsd:simpleType>
    </xsd:element>
    <xsd:element name="Project_x0020_Code" ma:index="18" nillable="true" ma:displayName="Project Code" ma:default="2020-5445-00" ma:internalName="Project_x0020_Code">
      <xsd:simpleType>
        <xsd:restriction base="dms:Text">
          <xsd:maxLength value="255"/>
        </xsd:restriction>
      </xsd:simpleType>
    </xsd:element>
    <xsd:element name="Project_x0020_Name" ma:index="19" nillable="true" ma:displayName="Project Name" ma:default="Northeast Vaughan Water Servicing Project" ma:internalName="Project_x0020_Name">
      <xsd:simpleType>
        <xsd:restriction base="dms:Text">
          <xsd:maxLength value="255"/>
        </xsd:restriction>
      </xsd:simpleType>
    </xsd:element>
    <xsd:element name="Client_x0020_Organization" ma:index="20" nillable="true" ma:displayName="Client Organization" ma:internalName="Client_x0020_Organization">
      <xsd:simpleType>
        <xsd:restriction base="dms:Text">
          <xsd:maxLength value="255"/>
        </xsd:restriction>
      </xsd:simpleType>
    </xsd:element>
    <xsd:element name="Owner_x0020_Organization" ma:index="21" nillable="true" ma:displayName="Owner Organization" ma:internalName="Owner_x0020_Organization">
      <xsd:simpleType>
        <xsd:restriction base="dms:Text">
          <xsd:maxLength value="255"/>
        </xsd:restriction>
      </xsd:simpleType>
    </xsd:element>
    <xsd:element name="cb1c6817ddae4f4e962caf55b63bf464" ma:index="23" nillable="true" ma:taxonomy="true" ma:internalName="cb1c6817ddae4f4e962caf55b63bf464" ma:taxonomyFieldName="Internal_x0020_Organization" ma:displayName="Internal Organization" ma:default="" ma:fieldId="{cb1c6817-ddae-4f4e-962c-af55b63bf464}" ma:sspId="4d32d354-0e99-4421-b819-db95894b1888" ma:termSetId="ffdaf2cf-ea55-46fd-88f8-ad2c39e66661" ma:anchorId="0636ebcc-12de-4bad-b1ae-f760de9ef692" ma:open="false" ma:isKeyword="false">
      <xsd:complexType>
        <xsd:sequence>
          <xsd:element ref="pc:Terms" minOccurs="0" maxOccurs="1"/>
        </xsd:sequence>
      </xsd:complexType>
    </xsd:element>
    <xsd:element name="l618b0fee8ca4f429e9e6411e9e95b53" ma:index="26" nillable="true" ma:taxonomy="true" ma:internalName="l618b0fee8ca4f429e9e6411e9e95b53" ma:taxonomyFieldName="Office" ma:displayName="Office" ma:default="" ma:fieldId="{5618b0fe-e8ca-4f42-9e9e-6411e9e95b53}" ma:sspId="4d32d354-0e99-4421-b819-db95894b1888" ma:termSetId="b49f64b3-4722-4336-9a5c-56c326b344d4" ma:anchorId="75d25fab-71e2-4ece-bb1e-4b760072d18d" ma:open="false" ma:isKeyword="false">
      <xsd:complexType>
        <xsd:sequence>
          <xsd:element ref="pc:Terms" minOccurs="0" maxOccurs="1"/>
        </xsd:sequence>
      </xsd:complexType>
    </xsd:element>
    <xsd:element name="Division" ma:index="27" nillable="true" ma:displayName="Division" ma:default="ON Toronto Infrastructure" ma:internalName="Division">
      <xsd:simpleType>
        <xsd:restriction base="dms:Text">
          <xsd:maxLength value="255"/>
        </xsd:restriction>
      </xsd:simpleType>
    </xsd:element>
    <xsd:element name="Project_x0020_Status" ma:index="28" nillable="true" ma:displayName="Project Status" ma:default="Open" ma:internalName="Project_x0020_Status">
      <xsd:simpleType>
        <xsd:restriction base="dms:Text">
          <xsd:maxLength value="255"/>
        </xsd:restriction>
      </xsd:simpleType>
    </xsd:element>
    <xsd:element name="Sector" ma:index="29" nillable="true" ma:displayName="Sector" ma:default="Water and Sanitation" ma:internalName="Sector">
      <xsd:simpleType>
        <xsd:restriction base="dms:Text">
          <xsd:maxLength value="255"/>
        </xsd:restriction>
      </xsd:simpleType>
    </xsd:element>
    <xsd:element name="ledd8dc17b1542dd8fd0ab7b94bcc985" ma:index="31" nillable="true" ma:taxonomy="true" ma:internalName="ledd8dc17b1542dd8fd0ab7b94bcc985" ma:taxonomyFieldName="Information_x0020_Type" ma:displayName="Information Type" ma:default="" ma:fieldId="{5edd8dc1-7b15-42dd-8fd0-ab7b94bcc985}" ma:sspId="4d32d354-0e99-4421-b819-db95894b1888" ma:termSetId="675de31f-9882-40e0-8bf1-6406c684a74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5c1804717744f9fa1524b0f29103316" ma:index="33" nillable="true" ma:taxonomy="true" ma:internalName="m5c1804717744f9fa1524b0f29103316" ma:taxonomyFieldName="Communications" ma:displayName="Communications" ma:default="" ma:fieldId="{65c18047-1774-4f9f-a152-4b0f29103316}" ma:sspId="4d32d354-0e99-4421-b819-db95894b1888" ma:termSetId="9a4b3689-c9c1-4790-ab17-27a3237c1c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fbb60d3286f4764a7cd927fbe3c3406" ma:index="35" nillable="true" ma:taxonomy="true" ma:internalName="ffbb60d3286f4764a7cd927fbe3c3406" ma:taxonomyFieldName="Data_x0020_Classification" ma:displayName="Data Classification" ma:default="1;#Confidential|dbb6cc64-9915-4cf6-857e-3e641b410f5c" ma:fieldId="{ffbb60d3-286f-4764-a7cd-927fbe3c3406}" ma:sspId="4d32d354-0e99-4421-b819-db95894b1888" ma:termSetId="71bc5065-a13d-44d1-a056-853f235091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atus" ma:index="36" nillable="true" ma:displayName="Status" ma:default="Work in progress" ma:format="Dropdown" ma:internalName="Status">
      <xsd:simpleType>
        <xsd:restriction base="dms:Choice">
          <xsd:enumeration value="Work in progress"/>
          <xsd:enumeration value="Final"/>
          <xsd:enumeration value="Published to AERIS"/>
        </xsd:restriction>
      </xsd:simpleType>
    </xsd:element>
    <xsd:element name="AERIS_x0020_Version" ma:index="37" nillable="true" ma:displayName="AERIS Version" ma:internalName="AERIS_x0020_Version">
      <xsd:simpleType>
        <xsd:restriction base="dms:Text">
          <xsd:maxLength value="255"/>
        </xsd:restriction>
      </xsd:simpleType>
    </xsd:element>
    <xsd:element name="AERIS_x0020_Published_x0020_Date" ma:index="38" nillable="true" ma:displayName="AERIS Published Date" ma:format="DateOnly" ma:internalName="AERIS_x0020_Published_x0020_Date">
      <xsd:simpleType>
        <xsd:restriction base="dms:DateTime"/>
      </xsd:simpleType>
    </xsd:element>
    <xsd:element name="AERIS_x0020_Link" ma:index="39" nillable="true" ma:displayName="AERIS Link" ma:format="Hyperlink" ma:internalName="AERIS_x0020_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dcb8363e9a649659ceb1033f1d9969c" ma:index="41" nillable="true" ma:taxonomy="true" ma:internalName="ddcb8363e9a649659ceb1033f1d9969c" ma:taxonomyFieldName="AERIS_x0020_Pools" ma:displayName="AERIS Pools" ma:default="" ma:fieldId="{ddcb8363-e9a6-4965-9ceb-1033f1d9969c}" ma:sspId="4d32d354-0e99-4421-b819-db95894b1888" ma:termSetId="bdb7a0dc-ed46-4a04-abe0-57570b64a5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AutoTags" ma:index="42" nillable="true" ma:displayName="Tags" ma:internalName="MediaServiceAutoTags" ma:readOnly="true">
      <xsd:simpleType>
        <xsd:restriction base="dms:Text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47" nillable="true" ma:taxonomy="true" ma:internalName="lcf76f155ced4ddcb4097134ff3c332f" ma:taxonomyFieldName="MediaServiceImageTags" ma:displayName="Image Tags" ma:readOnly="false" ma:fieldId="{5cf76f15-5ced-4ddc-b409-7134ff3c332f}" ma:taxonomyMulti="true" ma:sspId="4d32d354-0e99-4421-b819-db95894b18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4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5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05743-d6d0-46ac-98bc-99f29ab3b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6f43ec11-07a4-49cf-b68b-f25b03e8adf3}" ma:internalName="TaxCatchAll" ma:showField="CatchAllData" ma:web="d6d05743-d6d0-46ac-98bc-99f29ab3bc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5c1804717744f9fa1524b0f29103316 xmlns="842cd523-47d6-43d6-8211-471f8d7272d8">
      <Terms xmlns="http://schemas.microsoft.com/office/infopath/2007/PartnerControls"/>
    </m5c1804717744f9fa1524b0f29103316>
    <Division xmlns="842cd523-47d6-43d6-8211-471f8d7272d8">ON Toronto Infrastructure</Division>
    <ledd8dc17b1542dd8fd0ab7b94bcc985 xmlns="842cd523-47d6-43d6-8211-471f8d7272d8">
      <Terms xmlns="http://schemas.microsoft.com/office/infopath/2007/PartnerControls"/>
    </ledd8dc17b1542dd8fd0ab7b94bcc985>
    <AERIS_x0020_Version xmlns="842cd523-47d6-43d6-8211-471f8d7272d8" xsi:nil="true"/>
    <ddcb8363e9a649659ceb1033f1d9969c xmlns="842cd523-47d6-43d6-8211-471f8d7272d8">
      <Terms xmlns="http://schemas.microsoft.com/office/infopath/2007/PartnerControls"/>
    </ddcb8363e9a649659ceb1033f1d9969c>
    <Project_x0020_Manager xmlns="842cd523-47d6-43d6-8211-471f8d7272d8">Andrew Moreton</Project_x0020_Manager>
    <Owner_x0020_Organization xmlns="842cd523-47d6-43d6-8211-471f8d7272d8" xsi:nil="true"/>
    <l618b0fee8ca4f429e9e6411e9e95b53 xmlns="842cd523-47d6-43d6-8211-471f8d7272d8">
      <Terms xmlns="http://schemas.microsoft.com/office/infopath/2007/PartnerControls"/>
    </l618b0fee8ca4f429e9e6411e9e95b53>
    <Project_x0020_Status xmlns="842cd523-47d6-43d6-8211-471f8d7272d8">Open</Project_x0020_Status>
    <Target_x0020_Audiences xmlns="842cd523-47d6-43d6-8211-471f8d7272d8" xsi:nil="true"/>
    <ffbb60d3286f4764a7cd927fbe3c3406 xmlns="842cd523-47d6-43d6-8211-471f8d7272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dbb6cc64-9915-4cf6-857e-3e641b410f5c</TermId>
        </TermInfo>
      </Terms>
    </ffbb60d3286f4764a7cd927fbe3c3406>
    <cb1c6817ddae4f4e962caf55b63bf464 xmlns="842cd523-47d6-43d6-8211-471f8d7272d8">
      <Terms xmlns="http://schemas.microsoft.com/office/infopath/2007/PartnerControls"/>
    </cb1c6817ddae4f4e962caf55b63bf464>
    <Status xmlns="842cd523-47d6-43d6-8211-471f8d7272d8">Draft</Status>
    <Project_x0020_Code xmlns="842cd523-47d6-43d6-8211-471f8d7272d8">2020-5445-00</Project_x0020_Code>
    <Project_x0020_Name xmlns="842cd523-47d6-43d6-8211-471f8d7272d8">Northeast Vaughan Water Servicing</Project_x0020_Name>
    <TaxCatchAll xmlns="d6d05743-d6d0-46ac-98bc-99f29ab3bcad">
      <Value>1</Value>
    </TaxCatchAll>
    <Client_x0020_Organization xmlns="842cd523-47d6-43d6-8211-471f8d7272d8" xsi:nil="true"/>
    <AERIS_x0020_Published_x0020_Date xmlns="842cd523-47d6-43d6-8211-471f8d7272d8" xsi:nil="true"/>
    <lcf76f155ced4ddcb4097134ff3c332f xmlns="842cd523-47d6-43d6-8211-471f8d7272d8">
      <Terms xmlns="http://schemas.microsoft.com/office/infopath/2007/PartnerControls"/>
    </lcf76f155ced4ddcb4097134ff3c332f>
    <_ModernAudienceTargetUserField xmlns="842cd523-47d6-43d6-8211-471f8d7272d8">
      <UserInfo>
        <DisplayName/>
        <AccountId xsi:nil="true"/>
        <AccountType/>
      </UserInfo>
    </_ModernAudienceTargetUserField>
    <AERIS_x0020_Link xmlns="842cd523-47d6-43d6-8211-471f8d7272d8">
      <Url xsi:nil="true"/>
      <Description xsi:nil="true"/>
    </AERIS_x0020_Link>
    <Sector xmlns="842cd523-47d6-43d6-8211-471f8d7272d8">Water and Sanitation</Sector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A24065C-C959-4C90-9D42-828F107029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cd523-47d6-43d6-8211-471f8d7272d8"/>
    <ds:schemaRef ds:uri="d6d05743-d6d0-46ac-98bc-99f29ab3b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FD2A4-561C-4346-BE92-CFD121B881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88127-2FC5-4D30-83C1-58778D8F7602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42cd523-47d6-43d6-8211-471f8d7272d8"/>
    <ds:schemaRef ds:uri="d6d05743-d6d0-46ac-98bc-99f29ab3bcad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C5D14C4-C75D-4343-83DA-F3D7B7418557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Automated Blank Document.dot</Template>
  <TotalTime>0</TotalTime>
  <Pages>3</Pages>
  <Words>945</Words>
  <Characters>7878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01420_References (Apr 9, 2015)</vt:lpstr>
    </vt:vector>
  </TitlesOfParts>
  <Company>Regional Municipality of York</Company>
  <LinksUpToDate>false</LinksUpToDate>
  <CharactersWithSpaces>8806</CharactersWithSpaces>
  <SharedDoc>false</SharedDoc>
  <HLinks>
    <vt:vector size="294" baseType="variant">
      <vt:variant>
        <vt:i4>4063332</vt:i4>
      </vt:variant>
      <vt:variant>
        <vt:i4>150</vt:i4>
      </vt:variant>
      <vt:variant>
        <vt:i4>0</vt:i4>
      </vt:variant>
      <vt:variant>
        <vt:i4>5</vt:i4>
      </vt:variant>
      <vt:variant>
        <vt:lpwstr>http://www.usace.army.mil/</vt:lpwstr>
      </vt:variant>
      <vt:variant>
        <vt:lpwstr/>
      </vt:variant>
      <vt:variant>
        <vt:i4>7405683</vt:i4>
      </vt:variant>
      <vt:variant>
        <vt:i4>147</vt:i4>
      </vt:variant>
      <vt:variant>
        <vt:i4>0</vt:i4>
      </vt:variant>
      <vt:variant>
        <vt:i4>5</vt:i4>
      </vt:variant>
      <vt:variant>
        <vt:lpwstr>http://www.ulc.ca/</vt:lpwstr>
      </vt:variant>
      <vt:variant>
        <vt:lpwstr/>
      </vt:variant>
      <vt:variant>
        <vt:i4>3145778</vt:i4>
      </vt:variant>
      <vt:variant>
        <vt:i4>144</vt:i4>
      </vt:variant>
      <vt:variant>
        <vt:i4>0</vt:i4>
      </vt:variant>
      <vt:variant>
        <vt:i4>5</vt:i4>
      </vt:variant>
      <vt:variant>
        <vt:lpwstr>http://www.ul.com/</vt:lpwstr>
      </vt:variant>
      <vt:variant>
        <vt:lpwstr/>
      </vt:variant>
      <vt:variant>
        <vt:i4>6225924</vt:i4>
      </vt:variant>
      <vt:variant>
        <vt:i4>141</vt:i4>
      </vt:variant>
      <vt:variant>
        <vt:i4>0</vt:i4>
      </vt:variant>
      <vt:variant>
        <vt:i4>5</vt:i4>
      </vt:variant>
      <vt:variant>
        <vt:lpwstr>http://www.ttmac.com/</vt:lpwstr>
      </vt:variant>
      <vt:variant>
        <vt:lpwstr/>
      </vt:variant>
      <vt:variant>
        <vt:i4>6225994</vt:i4>
      </vt:variant>
      <vt:variant>
        <vt:i4>138</vt:i4>
      </vt:variant>
      <vt:variant>
        <vt:i4>0</vt:i4>
      </vt:variant>
      <vt:variant>
        <vt:i4>5</vt:i4>
      </vt:variant>
      <vt:variant>
        <vt:lpwstr>http://www.tssa.org/</vt:lpwstr>
      </vt:variant>
      <vt:variant>
        <vt:lpwstr/>
      </vt:variant>
      <vt:variant>
        <vt:i4>5963848</vt:i4>
      </vt:variant>
      <vt:variant>
        <vt:i4>135</vt:i4>
      </vt:variant>
      <vt:variant>
        <vt:i4>0</vt:i4>
      </vt:variant>
      <vt:variant>
        <vt:i4>5</vt:i4>
      </vt:variant>
      <vt:variant>
        <vt:lpwstr>http://www.sspc.org/</vt:lpwstr>
      </vt:variant>
      <vt:variant>
        <vt:lpwstr/>
      </vt:variant>
      <vt:variant>
        <vt:i4>2359351</vt:i4>
      </vt:variant>
      <vt:variant>
        <vt:i4>132</vt:i4>
      </vt:variant>
      <vt:variant>
        <vt:i4>0</vt:i4>
      </vt:variant>
      <vt:variant>
        <vt:i4>5</vt:i4>
      </vt:variant>
      <vt:variant>
        <vt:lpwstr>http://www.smacna.org/</vt:lpwstr>
      </vt:variant>
      <vt:variant>
        <vt:lpwstr/>
      </vt:variant>
      <vt:variant>
        <vt:i4>7798908</vt:i4>
      </vt:variant>
      <vt:variant>
        <vt:i4>129</vt:i4>
      </vt:variant>
      <vt:variant>
        <vt:i4>0</vt:i4>
      </vt:variant>
      <vt:variant>
        <vt:i4>5</vt:i4>
      </vt:variant>
      <vt:variant>
        <vt:lpwstr>http://www.scc.ca/</vt:lpwstr>
      </vt:variant>
      <vt:variant>
        <vt:lpwstr/>
      </vt:variant>
      <vt:variant>
        <vt:i4>3473517</vt:i4>
      </vt:variant>
      <vt:variant>
        <vt:i4>126</vt:i4>
      </vt:variant>
      <vt:variant>
        <vt:i4>0</vt:i4>
      </vt:variant>
      <vt:variant>
        <vt:i4>5</vt:i4>
      </vt:variant>
      <vt:variant>
        <vt:lpwstr>http://www.sae.org/</vt:lpwstr>
      </vt:variant>
      <vt:variant>
        <vt:lpwstr/>
      </vt:variant>
      <vt:variant>
        <vt:i4>7798906</vt:i4>
      </vt:variant>
      <vt:variant>
        <vt:i4>123</vt:i4>
      </vt:variant>
      <vt:variant>
        <vt:i4>0</vt:i4>
      </vt:variant>
      <vt:variant>
        <vt:i4>5</vt:i4>
      </vt:variant>
      <vt:variant>
        <vt:lpwstr>http://www.pwgsc.gc.ca/</vt:lpwstr>
      </vt:variant>
      <vt:variant>
        <vt:lpwstr/>
      </vt:variant>
      <vt:variant>
        <vt:i4>3801199</vt:i4>
      </vt:variant>
      <vt:variant>
        <vt:i4>120</vt:i4>
      </vt:variant>
      <vt:variant>
        <vt:i4>0</vt:i4>
      </vt:variant>
      <vt:variant>
        <vt:i4>5</vt:i4>
      </vt:variant>
      <vt:variant>
        <vt:lpwstr>http://www.pci.org/</vt:lpwstr>
      </vt:variant>
      <vt:variant>
        <vt:lpwstr/>
      </vt:variant>
      <vt:variant>
        <vt:i4>2818175</vt:i4>
      </vt:variant>
      <vt:variant>
        <vt:i4>117</vt:i4>
      </vt:variant>
      <vt:variant>
        <vt:i4>0</vt:i4>
      </vt:variant>
      <vt:variant>
        <vt:i4>5</vt:i4>
      </vt:variant>
      <vt:variant>
        <vt:lpwstr>http://www.nsf.org/</vt:lpwstr>
      </vt:variant>
      <vt:variant>
        <vt:lpwstr/>
      </vt:variant>
      <vt:variant>
        <vt:i4>3538986</vt:i4>
      </vt:variant>
      <vt:variant>
        <vt:i4>114</vt:i4>
      </vt:variant>
      <vt:variant>
        <vt:i4>0</vt:i4>
      </vt:variant>
      <vt:variant>
        <vt:i4>5</vt:i4>
      </vt:variant>
      <vt:variant>
        <vt:lpwstr>http://www.nrc-cnrc.gc.ca/</vt:lpwstr>
      </vt:variant>
      <vt:variant>
        <vt:lpwstr/>
      </vt:variant>
      <vt:variant>
        <vt:i4>5308428</vt:i4>
      </vt:variant>
      <vt:variant>
        <vt:i4>111</vt:i4>
      </vt:variant>
      <vt:variant>
        <vt:i4>0</vt:i4>
      </vt:variant>
      <vt:variant>
        <vt:i4>5</vt:i4>
      </vt:variant>
      <vt:variant>
        <vt:lpwstr>http://nlga.org/</vt:lpwstr>
      </vt:variant>
      <vt:variant>
        <vt:lpwstr/>
      </vt:variant>
      <vt:variant>
        <vt:i4>4390995</vt:i4>
      </vt:variant>
      <vt:variant>
        <vt:i4>108</vt:i4>
      </vt:variant>
      <vt:variant>
        <vt:i4>0</vt:i4>
      </vt:variant>
      <vt:variant>
        <vt:i4>5</vt:i4>
      </vt:variant>
      <vt:variant>
        <vt:lpwstr>http://www.nlha.com/</vt:lpwstr>
      </vt:variant>
      <vt:variant>
        <vt:lpwstr/>
      </vt:variant>
      <vt:variant>
        <vt:i4>4522079</vt:i4>
      </vt:variant>
      <vt:variant>
        <vt:i4>105</vt:i4>
      </vt:variant>
      <vt:variant>
        <vt:i4>0</vt:i4>
      </vt:variant>
      <vt:variant>
        <vt:i4>5</vt:i4>
      </vt:variant>
      <vt:variant>
        <vt:lpwstr>http://www.nfsa.org/</vt:lpwstr>
      </vt:variant>
      <vt:variant>
        <vt:lpwstr/>
      </vt:variant>
      <vt:variant>
        <vt:i4>4587615</vt:i4>
      </vt:variant>
      <vt:variant>
        <vt:i4>102</vt:i4>
      </vt:variant>
      <vt:variant>
        <vt:i4>0</vt:i4>
      </vt:variant>
      <vt:variant>
        <vt:i4>5</vt:i4>
      </vt:variant>
      <vt:variant>
        <vt:lpwstr>http://www.nfpa.org/</vt:lpwstr>
      </vt:variant>
      <vt:variant>
        <vt:lpwstr/>
      </vt:variant>
      <vt:variant>
        <vt:i4>5963868</vt:i4>
      </vt:variant>
      <vt:variant>
        <vt:i4>99</vt:i4>
      </vt:variant>
      <vt:variant>
        <vt:i4>0</vt:i4>
      </vt:variant>
      <vt:variant>
        <vt:i4>5</vt:i4>
      </vt:variant>
      <vt:variant>
        <vt:lpwstr>http://www.nema.org/</vt:lpwstr>
      </vt:variant>
      <vt:variant>
        <vt:lpwstr/>
      </vt:variant>
      <vt:variant>
        <vt:i4>4259840</vt:i4>
      </vt:variant>
      <vt:variant>
        <vt:i4>96</vt:i4>
      </vt:variant>
      <vt:variant>
        <vt:i4>0</vt:i4>
      </vt:variant>
      <vt:variant>
        <vt:i4>5</vt:i4>
      </vt:variant>
      <vt:variant>
        <vt:lpwstr>http://www.naamm.org/</vt:lpwstr>
      </vt:variant>
      <vt:variant>
        <vt:lpwstr/>
      </vt:variant>
      <vt:variant>
        <vt:i4>4980814</vt:i4>
      </vt:variant>
      <vt:variant>
        <vt:i4>93</vt:i4>
      </vt:variant>
      <vt:variant>
        <vt:i4>0</vt:i4>
      </vt:variant>
      <vt:variant>
        <vt:i4>5</vt:i4>
      </vt:variant>
      <vt:variant>
        <vt:lpwstr>http://msshq.org/</vt:lpwstr>
      </vt:variant>
      <vt:variant>
        <vt:lpwstr/>
      </vt:variant>
      <vt:variant>
        <vt:i4>6815853</vt:i4>
      </vt:variant>
      <vt:variant>
        <vt:i4>90</vt:i4>
      </vt:variant>
      <vt:variant>
        <vt:i4>0</vt:i4>
      </vt:variant>
      <vt:variant>
        <vt:i4>5</vt:i4>
      </vt:variant>
      <vt:variant>
        <vt:lpwstr>https://www.ontario.ca/page/ministry-environment-conservation-parks</vt:lpwstr>
      </vt:variant>
      <vt:variant>
        <vt:lpwstr/>
      </vt:variant>
      <vt:variant>
        <vt:i4>1572934</vt:i4>
      </vt:variant>
      <vt:variant>
        <vt:i4>87</vt:i4>
      </vt:variant>
      <vt:variant>
        <vt:i4>0</vt:i4>
      </vt:variant>
      <vt:variant>
        <vt:i4>5</vt:i4>
      </vt:variant>
      <vt:variant>
        <vt:lpwstr>http://www.mto.gov.on.ca/</vt:lpwstr>
      </vt:variant>
      <vt:variant>
        <vt:lpwstr/>
      </vt:variant>
      <vt:variant>
        <vt:i4>5505112</vt:i4>
      </vt:variant>
      <vt:variant>
        <vt:i4>84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  <vt:variant>
        <vt:i4>4259922</vt:i4>
      </vt:variant>
      <vt:variant>
        <vt:i4>81</vt:i4>
      </vt:variant>
      <vt:variant>
        <vt:i4>0</vt:i4>
      </vt:variant>
      <vt:variant>
        <vt:i4>5</vt:i4>
      </vt:variant>
      <vt:variant>
        <vt:lpwstr>http://www.icpi.org/</vt:lpwstr>
      </vt:variant>
      <vt:variant>
        <vt:lpwstr/>
      </vt:variant>
      <vt:variant>
        <vt:i4>6750312</vt:i4>
      </vt:variant>
      <vt:variant>
        <vt:i4>78</vt:i4>
      </vt:variant>
      <vt:variant>
        <vt:i4>0</vt:i4>
      </vt:variant>
      <vt:variant>
        <vt:i4>5</vt:i4>
      </vt:variant>
      <vt:variant>
        <vt:lpwstr>http://www.cwc.ca/</vt:lpwstr>
      </vt:variant>
      <vt:variant>
        <vt:lpwstr/>
      </vt:variant>
      <vt:variant>
        <vt:i4>1966094</vt:i4>
      </vt:variant>
      <vt:variant>
        <vt:i4>75</vt:i4>
      </vt:variant>
      <vt:variant>
        <vt:i4>0</vt:i4>
      </vt:variant>
      <vt:variant>
        <vt:i4>5</vt:i4>
      </vt:variant>
      <vt:variant>
        <vt:lpwstr>http://www.cssbi.ca/</vt:lpwstr>
      </vt:variant>
      <vt:variant>
        <vt:lpwstr/>
      </vt:variant>
      <vt:variant>
        <vt:i4>7798825</vt:i4>
      </vt:variant>
      <vt:variant>
        <vt:i4>72</vt:i4>
      </vt:variant>
      <vt:variant>
        <vt:i4>0</vt:i4>
      </vt:variant>
      <vt:variant>
        <vt:i4>5</vt:i4>
      </vt:variant>
      <vt:variant>
        <vt:lpwstr>http://www.cspi.ca/</vt:lpwstr>
      </vt:variant>
      <vt:variant>
        <vt:lpwstr/>
      </vt:variant>
      <vt:variant>
        <vt:i4>4522002</vt:i4>
      </vt:variant>
      <vt:variant>
        <vt:i4>69</vt:i4>
      </vt:variant>
      <vt:variant>
        <vt:i4>0</vt:i4>
      </vt:variant>
      <vt:variant>
        <vt:i4>5</vt:i4>
      </vt:variant>
      <vt:variant>
        <vt:lpwstr>http://www.csdma.org/</vt:lpwstr>
      </vt:variant>
      <vt:variant>
        <vt:lpwstr/>
      </vt:variant>
      <vt:variant>
        <vt:i4>6094931</vt:i4>
      </vt:variant>
      <vt:variant>
        <vt:i4>63</vt:i4>
      </vt:variant>
      <vt:variant>
        <vt:i4>0</vt:i4>
      </vt:variant>
      <vt:variant>
        <vt:i4>5</vt:i4>
      </vt:variant>
      <vt:variant>
        <vt:lpwstr>http://www.csagroup.org/</vt:lpwstr>
      </vt:variant>
      <vt:variant>
        <vt:lpwstr/>
      </vt:variant>
      <vt:variant>
        <vt:i4>7405628</vt:i4>
      </vt:variant>
      <vt:variant>
        <vt:i4>60</vt:i4>
      </vt:variant>
      <vt:variant>
        <vt:i4>0</vt:i4>
      </vt:variant>
      <vt:variant>
        <vt:i4>5</vt:i4>
      </vt:variant>
      <vt:variant>
        <vt:lpwstr>https://roofingcanada.com/</vt:lpwstr>
      </vt:variant>
      <vt:variant>
        <vt:lpwstr/>
      </vt:variant>
      <vt:variant>
        <vt:i4>6094942</vt:i4>
      </vt:variant>
      <vt:variant>
        <vt:i4>57</vt:i4>
      </vt:variant>
      <vt:variant>
        <vt:i4>0</vt:i4>
      </vt:variant>
      <vt:variant>
        <vt:i4>5</vt:i4>
      </vt:variant>
      <vt:variant>
        <vt:lpwstr>http://www.cofi.org/</vt:lpwstr>
      </vt:variant>
      <vt:variant>
        <vt:lpwstr/>
      </vt:variant>
      <vt:variant>
        <vt:i4>5767199</vt:i4>
      </vt:variant>
      <vt:variant>
        <vt:i4>54</vt:i4>
      </vt:variant>
      <vt:variant>
        <vt:i4>0</vt:i4>
      </vt:variant>
      <vt:variant>
        <vt:i4>5</vt:i4>
      </vt:variant>
      <vt:variant>
        <vt:lpwstr>http://www.cisc-icca.ca/</vt:lpwstr>
      </vt:variant>
      <vt:variant>
        <vt:lpwstr/>
      </vt:variant>
      <vt:variant>
        <vt:i4>3866666</vt:i4>
      </vt:variant>
      <vt:variant>
        <vt:i4>51</vt:i4>
      </vt:variant>
      <vt:variant>
        <vt:i4>0</vt:i4>
      </vt:variant>
      <vt:variant>
        <vt:i4>5</vt:i4>
      </vt:variant>
      <vt:variant>
        <vt:lpwstr>https://www.tpsgc-pwgsc.gc.ca/ongc-cgsb/index-eng.html</vt:lpwstr>
      </vt:variant>
      <vt:variant>
        <vt:lpwstr/>
      </vt:variant>
      <vt:variant>
        <vt:i4>6619256</vt:i4>
      </vt:variant>
      <vt:variant>
        <vt:i4>48</vt:i4>
      </vt:variant>
      <vt:variant>
        <vt:i4>0</vt:i4>
      </vt:variant>
      <vt:variant>
        <vt:i4>5</vt:i4>
      </vt:variant>
      <vt:variant>
        <vt:lpwstr>http://www.cga.ca/</vt:lpwstr>
      </vt:variant>
      <vt:variant>
        <vt:lpwstr/>
      </vt:variant>
      <vt:variant>
        <vt:i4>5111886</vt:i4>
      </vt:variant>
      <vt:variant>
        <vt:i4>45</vt:i4>
      </vt:variant>
      <vt:variant>
        <vt:i4>0</vt:i4>
      </vt:variant>
      <vt:variant>
        <vt:i4>5</vt:i4>
      </vt:variant>
      <vt:variant>
        <vt:lpwstr>http://www.awwa.org/</vt:lpwstr>
      </vt:variant>
      <vt:variant>
        <vt:lpwstr/>
      </vt:variant>
      <vt:variant>
        <vt:i4>2228276</vt:i4>
      </vt:variant>
      <vt:variant>
        <vt:i4>42</vt:i4>
      </vt:variant>
      <vt:variant>
        <vt:i4>0</vt:i4>
      </vt:variant>
      <vt:variant>
        <vt:i4>5</vt:i4>
      </vt:variant>
      <vt:variant>
        <vt:lpwstr>http://www.amweld.org/</vt:lpwstr>
      </vt:variant>
      <vt:variant>
        <vt:lpwstr/>
      </vt:variant>
      <vt:variant>
        <vt:i4>4849671</vt:i4>
      </vt:variant>
      <vt:variant>
        <vt:i4>39</vt:i4>
      </vt:variant>
      <vt:variant>
        <vt:i4>0</vt:i4>
      </vt:variant>
      <vt:variant>
        <vt:i4>5</vt:i4>
      </vt:variant>
      <vt:variant>
        <vt:lpwstr>http://www.awmac.com/</vt:lpwstr>
      </vt:variant>
      <vt:variant>
        <vt:lpwstr/>
      </vt:variant>
      <vt:variant>
        <vt:i4>5898310</vt:i4>
      </vt:variant>
      <vt:variant>
        <vt:i4>36</vt:i4>
      </vt:variant>
      <vt:variant>
        <vt:i4>0</vt:i4>
      </vt:variant>
      <vt:variant>
        <vt:i4>5</vt:i4>
      </vt:variant>
      <vt:variant>
        <vt:lpwstr>http://www.awci.org/</vt:lpwstr>
      </vt:variant>
      <vt:variant>
        <vt:lpwstr/>
      </vt:variant>
      <vt:variant>
        <vt:i4>5046342</vt:i4>
      </vt:variant>
      <vt:variant>
        <vt:i4>33</vt:i4>
      </vt:variant>
      <vt:variant>
        <vt:i4>0</vt:i4>
      </vt:variant>
      <vt:variant>
        <vt:i4>5</vt:i4>
      </vt:variant>
      <vt:variant>
        <vt:lpwstr>http://www.astm.org/</vt:lpwstr>
      </vt:variant>
      <vt:variant>
        <vt:lpwstr/>
      </vt:variant>
      <vt:variant>
        <vt:i4>5505102</vt:i4>
      </vt:variant>
      <vt:variant>
        <vt:i4>30</vt:i4>
      </vt:variant>
      <vt:variant>
        <vt:i4>0</vt:i4>
      </vt:variant>
      <vt:variant>
        <vt:i4>5</vt:i4>
      </vt:variant>
      <vt:variant>
        <vt:lpwstr>http://www.asme.org/</vt:lpwstr>
      </vt:variant>
      <vt:variant>
        <vt:lpwstr/>
      </vt:variant>
      <vt:variant>
        <vt:i4>3145788</vt:i4>
      </vt:variant>
      <vt:variant>
        <vt:i4>27</vt:i4>
      </vt:variant>
      <vt:variant>
        <vt:i4>0</vt:i4>
      </vt:variant>
      <vt:variant>
        <vt:i4>5</vt:i4>
      </vt:variant>
      <vt:variant>
        <vt:lpwstr>http://www.ashrae.org/</vt:lpwstr>
      </vt:variant>
      <vt:variant>
        <vt:lpwstr/>
      </vt:variant>
      <vt:variant>
        <vt:i4>2818172</vt:i4>
      </vt:variant>
      <vt:variant>
        <vt:i4>24</vt:i4>
      </vt:variant>
      <vt:variant>
        <vt:i4>0</vt:i4>
      </vt:variant>
      <vt:variant>
        <vt:i4>5</vt:i4>
      </vt:variant>
      <vt:variant>
        <vt:lpwstr>http://www.api.org/</vt:lpwstr>
      </vt:variant>
      <vt:variant>
        <vt:lpwstr/>
      </vt:variant>
      <vt:variant>
        <vt:i4>4849759</vt:i4>
      </vt:variant>
      <vt:variant>
        <vt:i4>21</vt:i4>
      </vt:variant>
      <vt:variant>
        <vt:i4>0</vt:i4>
      </vt:variant>
      <vt:variant>
        <vt:i4>5</vt:i4>
      </vt:variant>
      <vt:variant>
        <vt:lpwstr>http://www.ansi.org/</vt:lpwstr>
      </vt:variant>
      <vt:variant>
        <vt:lpwstr/>
      </vt:variant>
      <vt:variant>
        <vt:i4>5898324</vt:i4>
      </vt:variant>
      <vt:variant>
        <vt:i4>18</vt:i4>
      </vt:variant>
      <vt:variant>
        <vt:i4>0</vt:i4>
      </vt:variant>
      <vt:variant>
        <vt:i4>5</vt:i4>
      </vt:variant>
      <vt:variant>
        <vt:lpwstr>http://www.amca.org/</vt:lpwstr>
      </vt:variant>
      <vt:variant>
        <vt:lpwstr/>
      </vt:variant>
      <vt:variant>
        <vt:i4>2752616</vt:i4>
      </vt:variant>
      <vt:variant>
        <vt:i4>12</vt:i4>
      </vt:variant>
      <vt:variant>
        <vt:i4>0</vt:i4>
      </vt:variant>
      <vt:variant>
        <vt:i4>5</vt:i4>
      </vt:variant>
      <vt:variant>
        <vt:lpwstr>http://www.ahrinet.org/</vt:lpwstr>
      </vt:variant>
      <vt:variant>
        <vt:lpwstr/>
      </vt:variant>
      <vt:variant>
        <vt:i4>4456472</vt:i4>
      </vt:variant>
      <vt:variant>
        <vt:i4>9</vt:i4>
      </vt:variant>
      <vt:variant>
        <vt:i4>0</vt:i4>
      </vt:variant>
      <vt:variant>
        <vt:i4>5</vt:i4>
      </vt:variant>
      <vt:variant>
        <vt:lpwstr>http://domensino.com/AHA/</vt:lpwstr>
      </vt:variant>
      <vt:variant>
        <vt:lpwstr/>
      </vt:variant>
      <vt:variant>
        <vt:i4>5439572</vt:i4>
      </vt:variant>
      <vt:variant>
        <vt:i4>6</vt:i4>
      </vt:variant>
      <vt:variant>
        <vt:i4>0</vt:i4>
      </vt:variant>
      <vt:variant>
        <vt:i4>5</vt:i4>
      </vt:variant>
      <vt:variant>
        <vt:lpwstr>http://www.concrete.org/</vt:lpwstr>
      </vt:variant>
      <vt:variant>
        <vt:lpwstr/>
      </vt:variant>
      <vt:variant>
        <vt:i4>4063264</vt:i4>
      </vt:variant>
      <vt:variant>
        <vt:i4>3</vt:i4>
      </vt:variant>
      <vt:variant>
        <vt:i4>0</vt:i4>
      </vt:variant>
      <vt:variant>
        <vt:i4>5</vt:i4>
      </vt:variant>
      <vt:variant>
        <vt:lpwstr>http://www.transportation.org/</vt:lpwstr>
      </vt:variant>
      <vt:variant>
        <vt:lpwstr/>
      </vt:variant>
      <vt:variant>
        <vt:i4>5242970</vt:i4>
      </vt:variant>
      <vt:variant>
        <vt:i4>0</vt:i4>
      </vt:variant>
      <vt:variant>
        <vt:i4>0</vt:i4>
      </vt:variant>
      <vt:variant>
        <vt:i4>5</vt:i4>
      </vt:variant>
      <vt:variant>
        <vt:lpwstr>http://www.aluminum.org/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01420_References (Apr 9, 2015)</dc:title>
  <dc:subject/>
  <dc:creator>Adley-McGinnis, Andrea</dc:creator>
  <cp:keywords/>
  <cp:lastModifiedBy>Johnny Pang</cp:lastModifiedBy>
  <cp:revision>3</cp:revision>
  <cp:lastPrinted>2006-08-29T18:39:00Z</cp:lastPrinted>
  <dcterms:created xsi:type="dcterms:W3CDTF">2022-11-17T19:11:00Z</dcterms:created>
  <dcterms:modified xsi:type="dcterms:W3CDTF">2022-11-29T16:35:00Z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olset">
    <vt:i4>3</vt:i4>
  </property>
  <property fmtid="{D5CDD505-2E9C-101B-9397-08002B2CF9AE}" pid="3" name="Sort Order">
    <vt:lpwstr/>
  </property>
  <property fmtid="{D5CDD505-2E9C-101B-9397-08002B2CF9AE}" pid="4" name="Last Updated">
    <vt:lpwstr>2017-03-16T00:00:00Z</vt:lpwstr>
  </property>
  <property fmtid="{D5CDD505-2E9C-101B-9397-08002B2CF9AE}" pid="5" name="_dlc_DocId">
    <vt:lpwstr>ENVCPD-83-624</vt:lpwstr>
  </property>
  <property fmtid="{D5CDD505-2E9C-101B-9397-08002B2CF9AE}" pid="6" name="_dlc_DocIdItemGuid">
    <vt:lpwstr>6d7c5a2d-7a89-4935-b25c-94479f43233b</vt:lpwstr>
  </property>
  <property fmtid="{D5CDD505-2E9C-101B-9397-08002B2CF9AE}" pid="7" name="_dlc_DocIdUrl">
    <vt:lpwstr>https://mycloud.york.ca/projects/EnvServProgramDeliveryOffice/ProjectServer/AEL/_layouts/DocIdRedir.aspx?ID=ENVCPD-83-624, ENVCPD-83-624</vt:lpwstr>
  </property>
  <property fmtid="{D5CDD505-2E9C-101B-9397-08002B2CF9AE}" pid="8" name="Project Completion Date">
    <vt:lpwstr/>
  </property>
  <property fmtid="{D5CDD505-2E9C-101B-9397-08002B2CF9AE}" pid="9" name="Historical Project Number">
    <vt:lpwstr/>
  </property>
  <property fmtid="{D5CDD505-2E9C-101B-9397-08002B2CF9AE}" pid="10" name="End of Warranty Date">
    <vt:lpwstr/>
  </property>
  <property fmtid="{D5CDD505-2E9C-101B-9397-08002B2CF9AE}" pid="11" name="RelatedItems">
    <vt:lpwstr/>
  </property>
  <property fmtid="{D5CDD505-2E9C-101B-9397-08002B2CF9AE}" pid="12" name="_dlc_DocIdPersistId">
    <vt:lpwstr/>
  </property>
  <property fmtid="{D5CDD505-2E9C-101B-9397-08002B2CF9AE}" pid="13" name="File Code">
    <vt:lpwstr/>
  </property>
  <property fmtid="{D5CDD505-2E9C-101B-9397-08002B2CF9AE}" pid="14" name="Project Number">
    <vt:lpwstr>75530-ECA1011</vt:lpwstr>
  </property>
  <property fmtid="{D5CDD505-2E9C-101B-9397-08002B2CF9AE}" pid="15" name="Owner">
    <vt:lpwstr/>
  </property>
  <property fmtid="{D5CDD505-2E9C-101B-9397-08002B2CF9AE}" pid="16" name="Organizational Unit">
    <vt:lpwstr>ENV/CPD</vt:lpwstr>
  </property>
  <property fmtid="{D5CDD505-2E9C-101B-9397-08002B2CF9AE}" pid="17" name="Key Document">
    <vt:lpwstr>0</vt:lpwstr>
  </property>
  <property fmtid="{D5CDD505-2E9C-101B-9397-08002B2CF9AE}" pid="18" name="_DCDateCreated">
    <vt:lpwstr>2022-10-25T14:31:46Z</vt:lpwstr>
  </property>
  <property fmtid="{D5CDD505-2E9C-101B-9397-08002B2CF9AE}" pid="19" name="Data Classification">
    <vt:lpwstr>1;#Confidential|dbb6cc64-9915-4cf6-857e-3e641b410f5c</vt:lpwstr>
  </property>
  <property fmtid="{D5CDD505-2E9C-101B-9397-08002B2CF9AE}" pid="20" name="ContentTypeId">
    <vt:lpwstr>0x010100BF8E50B80A32C040A85FB450FB26C9E5</vt:lpwstr>
  </property>
  <property fmtid="{D5CDD505-2E9C-101B-9397-08002B2CF9AE}" pid="21" name="Office">
    <vt:lpwstr/>
  </property>
  <property fmtid="{D5CDD505-2E9C-101B-9397-08002B2CF9AE}" pid="22" name="Information Type">
    <vt:lpwstr/>
  </property>
  <property fmtid="{D5CDD505-2E9C-101B-9397-08002B2CF9AE}" pid="23" name="AERIS Pools">
    <vt:lpwstr/>
  </property>
  <property fmtid="{D5CDD505-2E9C-101B-9397-08002B2CF9AE}" pid="24" name="Internal Organization">
    <vt:lpwstr/>
  </property>
  <property fmtid="{D5CDD505-2E9C-101B-9397-08002B2CF9AE}" pid="25" name="Communications">
    <vt:lpwstr/>
  </property>
</Properties>
</file>