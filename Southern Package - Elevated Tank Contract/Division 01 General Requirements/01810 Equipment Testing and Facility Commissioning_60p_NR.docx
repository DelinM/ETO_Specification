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57DD4" w14:textId="21798C45" w:rsidR="007B6289" w:rsidRPr="00BF7F1A" w:rsidDel="00BC1BA7" w:rsidRDefault="007B6289" w:rsidP="009D0018">
      <w:pPr>
        <w:rPr>
          <w:del w:id="0" w:author="Johnny Pang" w:date="2022-11-30T14:28:00Z"/>
          <w:rFonts w:asciiTheme="minorHAnsi" w:hAnsiTheme="minorHAnsi"/>
        </w:rPr>
      </w:pPr>
    </w:p>
    <w:tbl>
      <w:tblPr>
        <w:tblW w:w="0" w:type="auto"/>
        <w:jc w:val="center"/>
        <w:tblLayout w:type="fixed"/>
        <w:tblLook w:val="0000" w:firstRow="0" w:lastRow="0" w:firstColumn="0" w:lastColumn="0" w:noHBand="0" w:noVBand="0"/>
      </w:tblPr>
      <w:tblGrid>
        <w:gridCol w:w="1004"/>
        <w:gridCol w:w="2196"/>
        <w:gridCol w:w="5773"/>
      </w:tblGrid>
      <w:tr w:rsidR="007B6289" w:rsidRPr="00BF7F1A" w:rsidDel="00BC1BA7" w14:paraId="7C557DD8" w14:textId="18C0DF81" w:rsidTr="0043731B">
        <w:trPr>
          <w:cantSplit/>
          <w:jc w:val="center"/>
          <w:del w:id="1" w:author="Johnny Pang" w:date="2022-11-30T14:28:00Z"/>
        </w:trPr>
        <w:tc>
          <w:tcPr>
            <w:tcW w:w="1004" w:type="dxa"/>
            <w:tcBorders>
              <w:top w:val="double" w:sz="6" w:space="0" w:color="auto"/>
              <w:left w:val="double" w:sz="6" w:space="0" w:color="auto"/>
              <w:bottom w:val="single" w:sz="6" w:space="0" w:color="auto"/>
              <w:right w:val="single" w:sz="6" w:space="0" w:color="auto"/>
            </w:tcBorders>
          </w:tcPr>
          <w:p w14:paraId="7C557DD5" w14:textId="595F364B" w:rsidR="007B6289" w:rsidRPr="00BF7F1A" w:rsidDel="00BC1BA7" w:rsidRDefault="007B6289" w:rsidP="0043731B">
            <w:pPr>
              <w:pStyle w:val="TableHeading"/>
              <w:rPr>
                <w:del w:id="2" w:author="Johnny Pang" w:date="2022-11-30T14:28:00Z"/>
                <w:rFonts w:asciiTheme="minorHAnsi" w:hAnsiTheme="minorHAnsi"/>
                <w:sz w:val="22"/>
              </w:rPr>
            </w:pPr>
            <w:del w:id="3" w:author="Johnny Pang" w:date="2022-11-30T14:28:00Z">
              <w:r w:rsidRPr="00BF7F1A" w:rsidDel="00BC1BA7">
                <w:rPr>
                  <w:rFonts w:asciiTheme="minorHAnsi" w:hAnsiTheme="minorHAnsi"/>
                  <w:sz w:val="22"/>
                </w:rPr>
                <w:delText>Version</w:delText>
              </w:r>
            </w:del>
          </w:p>
        </w:tc>
        <w:tc>
          <w:tcPr>
            <w:tcW w:w="2196" w:type="dxa"/>
            <w:tcBorders>
              <w:top w:val="double" w:sz="6" w:space="0" w:color="auto"/>
              <w:left w:val="single" w:sz="6" w:space="0" w:color="auto"/>
              <w:bottom w:val="single" w:sz="6" w:space="0" w:color="auto"/>
              <w:right w:val="single" w:sz="6" w:space="0" w:color="auto"/>
            </w:tcBorders>
          </w:tcPr>
          <w:p w14:paraId="7C557DD6" w14:textId="47D9B327" w:rsidR="007B6289" w:rsidRPr="00BF7F1A" w:rsidDel="00BC1BA7" w:rsidRDefault="007B6289" w:rsidP="0043731B">
            <w:pPr>
              <w:pStyle w:val="TableHeading"/>
              <w:rPr>
                <w:del w:id="4" w:author="Johnny Pang" w:date="2022-11-30T14:28:00Z"/>
                <w:rFonts w:asciiTheme="minorHAnsi" w:hAnsiTheme="minorHAnsi"/>
                <w:sz w:val="22"/>
              </w:rPr>
            </w:pPr>
            <w:del w:id="5" w:author="Johnny Pang" w:date="2022-11-30T14:28:00Z">
              <w:r w:rsidRPr="00BF7F1A" w:rsidDel="00BC1BA7">
                <w:rPr>
                  <w:rFonts w:asciiTheme="minorHAnsi" w:hAnsiTheme="minorHAnsi"/>
                  <w:sz w:val="22"/>
                </w:rPr>
                <w:delText>Date</w:delText>
              </w:r>
            </w:del>
          </w:p>
        </w:tc>
        <w:tc>
          <w:tcPr>
            <w:tcW w:w="5773" w:type="dxa"/>
            <w:tcBorders>
              <w:top w:val="double" w:sz="6" w:space="0" w:color="auto"/>
              <w:left w:val="single" w:sz="6" w:space="0" w:color="auto"/>
              <w:bottom w:val="single" w:sz="6" w:space="0" w:color="auto"/>
              <w:right w:val="double" w:sz="6" w:space="0" w:color="auto"/>
            </w:tcBorders>
          </w:tcPr>
          <w:p w14:paraId="7C557DD7" w14:textId="69CDD713" w:rsidR="007B6289" w:rsidRPr="00BF7F1A" w:rsidDel="00BC1BA7" w:rsidRDefault="007B6289" w:rsidP="0043731B">
            <w:pPr>
              <w:pStyle w:val="TableHeading"/>
              <w:rPr>
                <w:del w:id="6" w:author="Johnny Pang" w:date="2022-11-30T14:28:00Z"/>
                <w:rFonts w:asciiTheme="minorHAnsi" w:hAnsiTheme="minorHAnsi"/>
                <w:sz w:val="22"/>
              </w:rPr>
            </w:pPr>
            <w:del w:id="7" w:author="Johnny Pang" w:date="2022-11-30T14:28:00Z">
              <w:r w:rsidRPr="00BF7F1A" w:rsidDel="00BC1BA7">
                <w:rPr>
                  <w:rFonts w:asciiTheme="minorHAnsi" w:hAnsiTheme="minorHAnsi"/>
                  <w:sz w:val="22"/>
                </w:rPr>
                <w:delText>Description of Revisions</w:delText>
              </w:r>
            </w:del>
          </w:p>
        </w:tc>
      </w:tr>
      <w:tr w:rsidR="007B6289" w:rsidRPr="00BF7F1A" w:rsidDel="00BC1BA7" w14:paraId="7C557DDC" w14:textId="3C29A856" w:rsidTr="0043731B">
        <w:trPr>
          <w:cantSplit/>
          <w:jc w:val="center"/>
          <w:del w:id="8" w:author="Johnny Pang" w:date="2022-11-30T14:28:00Z"/>
        </w:trPr>
        <w:tc>
          <w:tcPr>
            <w:tcW w:w="1004" w:type="dxa"/>
            <w:tcBorders>
              <w:top w:val="single" w:sz="6" w:space="0" w:color="auto"/>
              <w:left w:val="double" w:sz="6" w:space="0" w:color="auto"/>
              <w:bottom w:val="single" w:sz="6" w:space="0" w:color="auto"/>
              <w:right w:val="single" w:sz="6" w:space="0" w:color="auto"/>
            </w:tcBorders>
          </w:tcPr>
          <w:p w14:paraId="7C557DD9" w14:textId="6B0D6523" w:rsidR="007B6289" w:rsidRPr="00BF7F1A" w:rsidDel="00BC1BA7" w:rsidRDefault="007B6289" w:rsidP="00CD2BB2">
            <w:pPr>
              <w:pStyle w:val="NormalTableText"/>
              <w:jc w:val="center"/>
              <w:rPr>
                <w:del w:id="9" w:author="Johnny Pang" w:date="2022-11-30T14:28:00Z"/>
                <w:rFonts w:asciiTheme="minorHAnsi" w:hAnsiTheme="minorHAnsi"/>
                <w:sz w:val="22"/>
              </w:rPr>
            </w:pPr>
            <w:del w:id="10" w:author="Johnny Pang" w:date="2022-11-30T14:28:00Z">
              <w:r w:rsidRPr="00BF7F1A" w:rsidDel="00BC1BA7">
                <w:rPr>
                  <w:rFonts w:asciiTheme="minorHAnsi" w:hAnsiTheme="minorHAnsi"/>
                  <w:sz w:val="22"/>
                </w:rPr>
                <w:delText>1</w:delText>
              </w:r>
            </w:del>
          </w:p>
        </w:tc>
        <w:tc>
          <w:tcPr>
            <w:tcW w:w="2196" w:type="dxa"/>
            <w:tcBorders>
              <w:top w:val="single" w:sz="6" w:space="0" w:color="auto"/>
              <w:left w:val="single" w:sz="6" w:space="0" w:color="auto"/>
              <w:bottom w:val="single" w:sz="6" w:space="0" w:color="auto"/>
              <w:right w:val="single" w:sz="6" w:space="0" w:color="auto"/>
            </w:tcBorders>
          </w:tcPr>
          <w:p w14:paraId="7C557DDA" w14:textId="722B1B57" w:rsidR="007B6289" w:rsidRPr="00BF7F1A" w:rsidDel="00BC1BA7" w:rsidRDefault="007B6289" w:rsidP="0043731B">
            <w:pPr>
              <w:pStyle w:val="NormalTableText"/>
              <w:rPr>
                <w:del w:id="11" w:author="Johnny Pang" w:date="2022-11-30T14:28:00Z"/>
                <w:rFonts w:asciiTheme="minorHAnsi" w:hAnsiTheme="minorHAnsi"/>
                <w:sz w:val="22"/>
              </w:rPr>
            </w:pPr>
            <w:del w:id="12" w:author="Johnny Pang" w:date="2022-11-30T14:28:00Z">
              <w:r w:rsidRPr="00BF7F1A" w:rsidDel="00BC1BA7">
                <w:rPr>
                  <w:rFonts w:asciiTheme="minorHAnsi" w:hAnsiTheme="minorHAnsi"/>
                  <w:sz w:val="22"/>
                </w:rPr>
                <w:delText>August 30, 2006</w:delText>
              </w:r>
            </w:del>
          </w:p>
        </w:tc>
        <w:tc>
          <w:tcPr>
            <w:tcW w:w="5773" w:type="dxa"/>
            <w:tcBorders>
              <w:top w:val="single" w:sz="6" w:space="0" w:color="auto"/>
              <w:left w:val="single" w:sz="6" w:space="0" w:color="auto"/>
              <w:bottom w:val="single" w:sz="6" w:space="0" w:color="auto"/>
              <w:right w:val="double" w:sz="6" w:space="0" w:color="auto"/>
            </w:tcBorders>
          </w:tcPr>
          <w:p w14:paraId="7C557DDB" w14:textId="1D5760CF" w:rsidR="007B6289" w:rsidRPr="00BF7F1A" w:rsidDel="00BC1BA7" w:rsidRDefault="007B6289" w:rsidP="0068369D">
            <w:pPr>
              <w:pStyle w:val="NormalTableText"/>
              <w:tabs>
                <w:tab w:val="left" w:pos="3840"/>
              </w:tabs>
              <w:rPr>
                <w:del w:id="13" w:author="Johnny Pang" w:date="2022-11-30T14:28:00Z"/>
                <w:rFonts w:asciiTheme="minorHAnsi" w:hAnsiTheme="minorHAnsi"/>
                <w:sz w:val="22"/>
              </w:rPr>
            </w:pPr>
            <w:del w:id="14" w:author="Johnny Pang" w:date="2022-11-30T14:28:00Z">
              <w:r w:rsidRPr="00BF7F1A" w:rsidDel="00BC1BA7">
                <w:rPr>
                  <w:rFonts w:asciiTheme="minorHAnsi" w:hAnsiTheme="minorHAnsi"/>
                  <w:sz w:val="22"/>
                </w:rPr>
                <w:delText>Approved final document.</w:delText>
              </w:r>
              <w:r w:rsidR="0068369D" w:rsidRPr="00BF7F1A" w:rsidDel="00BC1BA7">
                <w:rPr>
                  <w:rFonts w:asciiTheme="minorHAnsi" w:hAnsiTheme="minorHAnsi"/>
                  <w:sz w:val="22"/>
                </w:rPr>
                <w:tab/>
              </w:r>
            </w:del>
          </w:p>
        </w:tc>
      </w:tr>
      <w:tr w:rsidR="007B6289" w:rsidRPr="00BF7F1A" w:rsidDel="00BC1BA7" w14:paraId="7C557DE0" w14:textId="72C34386" w:rsidTr="0043731B">
        <w:trPr>
          <w:cantSplit/>
          <w:jc w:val="center"/>
          <w:del w:id="15" w:author="Johnny Pang" w:date="2022-11-30T14:28:00Z"/>
        </w:trPr>
        <w:tc>
          <w:tcPr>
            <w:tcW w:w="1004" w:type="dxa"/>
            <w:tcBorders>
              <w:top w:val="single" w:sz="6" w:space="0" w:color="auto"/>
              <w:left w:val="double" w:sz="6" w:space="0" w:color="auto"/>
              <w:bottom w:val="single" w:sz="6" w:space="0" w:color="auto"/>
              <w:right w:val="single" w:sz="6" w:space="0" w:color="auto"/>
            </w:tcBorders>
          </w:tcPr>
          <w:p w14:paraId="7C557DDD" w14:textId="19C498DB" w:rsidR="007B6289" w:rsidRPr="00BF7F1A" w:rsidDel="00BC1BA7" w:rsidRDefault="007B6289" w:rsidP="00CD2BB2">
            <w:pPr>
              <w:pStyle w:val="TableHeading"/>
              <w:jc w:val="center"/>
              <w:rPr>
                <w:del w:id="16" w:author="Johnny Pang" w:date="2022-11-30T14:28:00Z"/>
                <w:rFonts w:asciiTheme="minorHAnsi" w:hAnsiTheme="minorHAnsi"/>
                <w:b w:val="0"/>
                <w:sz w:val="22"/>
              </w:rPr>
            </w:pPr>
            <w:del w:id="17" w:author="Johnny Pang" w:date="2022-11-30T14:28:00Z">
              <w:r w:rsidRPr="00BF7F1A" w:rsidDel="00BC1BA7">
                <w:rPr>
                  <w:rFonts w:asciiTheme="minorHAnsi" w:hAnsiTheme="minorHAnsi"/>
                  <w:b w:val="0"/>
                  <w:sz w:val="22"/>
                </w:rPr>
                <w:delText>2</w:delText>
              </w:r>
            </w:del>
          </w:p>
        </w:tc>
        <w:tc>
          <w:tcPr>
            <w:tcW w:w="2196" w:type="dxa"/>
            <w:tcBorders>
              <w:top w:val="single" w:sz="6" w:space="0" w:color="auto"/>
              <w:left w:val="single" w:sz="6" w:space="0" w:color="auto"/>
              <w:bottom w:val="single" w:sz="6" w:space="0" w:color="auto"/>
              <w:right w:val="single" w:sz="6" w:space="0" w:color="auto"/>
            </w:tcBorders>
          </w:tcPr>
          <w:p w14:paraId="7C557DDE" w14:textId="0827630F" w:rsidR="007B6289" w:rsidRPr="00BF7F1A" w:rsidDel="00BC1BA7" w:rsidRDefault="007B6289" w:rsidP="0043731B">
            <w:pPr>
              <w:pStyle w:val="TableHeading"/>
              <w:rPr>
                <w:del w:id="18" w:author="Johnny Pang" w:date="2022-11-30T14:28:00Z"/>
                <w:rFonts w:asciiTheme="minorHAnsi" w:hAnsiTheme="minorHAnsi"/>
                <w:b w:val="0"/>
                <w:sz w:val="22"/>
              </w:rPr>
            </w:pPr>
            <w:del w:id="19" w:author="Johnny Pang" w:date="2022-11-30T14:28:00Z">
              <w:r w:rsidRPr="00BF7F1A" w:rsidDel="00BC1BA7">
                <w:rPr>
                  <w:rFonts w:asciiTheme="minorHAnsi" w:hAnsiTheme="minorHAnsi"/>
                  <w:b w:val="0"/>
                  <w:sz w:val="22"/>
                </w:rPr>
                <w:delText>September 27, 2007</w:delText>
              </w:r>
            </w:del>
          </w:p>
        </w:tc>
        <w:tc>
          <w:tcPr>
            <w:tcW w:w="5773" w:type="dxa"/>
            <w:tcBorders>
              <w:top w:val="single" w:sz="6" w:space="0" w:color="auto"/>
              <w:left w:val="single" w:sz="6" w:space="0" w:color="auto"/>
              <w:bottom w:val="single" w:sz="6" w:space="0" w:color="auto"/>
              <w:right w:val="double" w:sz="6" w:space="0" w:color="auto"/>
            </w:tcBorders>
          </w:tcPr>
          <w:p w14:paraId="7C557DDF" w14:textId="01C1616D" w:rsidR="007B6289" w:rsidRPr="00BF7F1A" w:rsidDel="00BC1BA7" w:rsidRDefault="007B6289" w:rsidP="0043731B">
            <w:pPr>
              <w:pStyle w:val="TableHeading"/>
              <w:rPr>
                <w:del w:id="20" w:author="Johnny Pang" w:date="2022-11-30T14:28:00Z"/>
                <w:rFonts w:asciiTheme="minorHAnsi" w:hAnsiTheme="minorHAnsi"/>
                <w:b w:val="0"/>
                <w:sz w:val="22"/>
              </w:rPr>
            </w:pPr>
            <w:del w:id="21" w:author="Johnny Pang" w:date="2022-11-30T14:28:00Z">
              <w:r w:rsidRPr="00BF7F1A" w:rsidDel="00BC1BA7">
                <w:rPr>
                  <w:rFonts w:asciiTheme="minorHAnsi" w:hAnsiTheme="minorHAnsi"/>
                  <w:b w:val="0"/>
                  <w:sz w:val="22"/>
                </w:rPr>
                <w:delText>Minor revisions by Legal Services</w:delText>
              </w:r>
            </w:del>
          </w:p>
        </w:tc>
      </w:tr>
      <w:tr w:rsidR="007B6289" w:rsidRPr="00BF7F1A" w:rsidDel="00BC1BA7" w14:paraId="7C557DE4" w14:textId="3E0851C3" w:rsidTr="0043731B">
        <w:trPr>
          <w:cantSplit/>
          <w:trHeight w:val="65"/>
          <w:jc w:val="center"/>
          <w:del w:id="22" w:author="Johnny Pang" w:date="2022-11-30T14:28:00Z"/>
        </w:trPr>
        <w:tc>
          <w:tcPr>
            <w:tcW w:w="1004" w:type="dxa"/>
            <w:tcBorders>
              <w:top w:val="single" w:sz="6" w:space="0" w:color="auto"/>
              <w:left w:val="double" w:sz="6" w:space="0" w:color="auto"/>
              <w:bottom w:val="single" w:sz="6" w:space="0" w:color="auto"/>
              <w:right w:val="single" w:sz="6" w:space="0" w:color="auto"/>
            </w:tcBorders>
          </w:tcPr>
          <w:p w14:paraId="7C557DE1" w14:textId="1DB59F97" w:rsidR="007B6289" w:rsidRPr="00BF7F1A" w:rsidDel="00BC1BA7" w:rsidRDefault="007B6289" w:rsidP="00CD2BB2">
            <w:pPr>
              <w:pStyle w:val="NormalTableText"/>
              <w:jc w:val="center"/>
              <w:rPr>
                <w:del w:id="23" w:author="Johnny Pang" w:date="2022-11-30T14:28:00Z"/>
                <w:rFonts w:asciiTheme="minorHAnsi" w:hAnsiTheme="minorHAnsi"/>
                <w:sz w:val="22"/>
              </w:rPr>
            </w:pPr>
            <w:del w:id="24" w:author="Johnny Pang" w:date="2022-11-30T14:28:00Z">
              <w:r w:rsidRPr="00BF7F1A" w:rsidDel="00BC1BA7">
                <w:rPr>
                  <w:rFonts w:asciiTheme="minorHAnsi" w:hAnsiTheme="minorHAnsi"/>
                  <w:sz w:val="22"/>
                </w:rPr>
                <w:delText>3</w:delText>
              </w:r>
            </w:del>
          </w:p>
        </w:tc>
        <w:tc>
          <w:tcPr>
            <w:tcW w:w="2196" w:type="dxa"/>
            <w:tcBorders>
              <w:top w:val="single" w:sz="6" w:space="0" w:color="auto"/>
              <w:left w:val="single" w:sz="6" w:space="0" w:color="auto"/>
              <w:bottom w:val="single" w:sz="6" w:space="0" w:color="auto"/>
              <w:right w:val="single" w:sz="6" w:space="0" w:color="auto"/>
            </w:tcBorders>
          </w:tcPr>
          <w:p w14:paraId="7C557DE2" w14:textId="422CF4FD" w:rsidR="007B6289" w:rsidRPr="00BF7F1A" w:rsidDel="00BC1BA7" w:rsidRDefault="007B6289" w:rsidP="0043731B">
            <w:pPr>
              <w:pStyle w:val="NormalTableText"/>
              <w:rPr>
                <w:del w:id="25" w:author="Johnny Pang" w:date="2022-11-30T14:28:00Z"/>
                <w:rFonts w:asciiTheme="minorHAnsi" w:hAnsiTheme="minorHAnsi"/>
                <w:sz w:val="22"/>
              </w:rPr>
            </w:pPr>
            <w:del w:id="26" w:author="Johnny Pang" w:date="2022-11-30T14:28:00Z">
              <w:r w:rsidRPr="00BF7F1A" w:rsidDel="00BC1BA7">
                <w:rPr>
                  <w:rFonts w:asciiTheme="minorHAnsi" w:hAnsiTheme="minorHAnsi"/>
                  <w:sz w:val="22"/>
                </w:rPr>
                <w:delText>December 29, 2009</w:delText>
              </w:r>
            </w:del>
          </w:p>
        </w:tc>
        <w:tc>
          <w:tcPr>
            <w:tcW w:w="5773" w:type="dxa"/>
            <w:tcBorders>
              <w:top w:val="single" w:sz="6" w:space="0" w:color="auto"/>
              <w:left w:val="single" w:sz="6" w:space="0" w:color="auto"/>
              <w:bottom w:val="single" w:sz="6" w:space="0" w:color="auto"/>
              <w:right w:val="double" w:sz="6" w:space="0" w:color="auto"/>
            </w:tcBorders>
          </w:tcPr>
          <w:p w14:paraId="7C557DE3" w14:textId="3674E880" w:rsidR="007B6289" w:rsidRPr="00BF7F1A" w:rsidDel="00BC1BA7" w:rsidRDefault="007B6289" w:rsidP="0043731B">
            <w:pPr>
              <w:pStyle w:val="NormalTableText"/>
              <w:rPr>
                <w:del w:id="27" w:author="Johnny Pang" w:date="2022-11-30T14:28:00Z"/>
                <w:rFonts w:asciiTheme="minorHAnsi" w:hAnsiTheme="minorHAnsi"/>
                <w:sz w:val="22"/>
              </w:rPr>
            </w:pPr>
            <w:del w:id="28" w:author="Johnny Pang" w:date="2022-11-30T14:28:00Z">
              <w:r w:rsidRPr="00BF7F1A" w:rsidDel="00BC1BA7">
                <w:rPr>
                  <w:rFonts w:asciiTheme="minorHAnsi" w:hAnsiTheme="minorHAnsi"/>
                  <w:sz w:val="22"/>
                </w:rPr>
                <w:delText xml:space="preserve">Modified ‘Related Sections’ </w:delText>
              </w:r>
            </w:del>
          </w:p>
        </w:tc>
      </w:tr>
      <w:tr w:rsidR="007B6289" w:rsidRPr="00BF7F1A" w:rsidDel="00BC1BA7" w14:paraId="7C557DE8" w14:textId="4D50412E" w:rsidTr="0043731B">
        <w:trPr>
          <w:cantSplit/>
          <w:jc w:val="center"/>
          <w:del w:id="29" w:author="Johnny Pang" w:date="2022-11-30T14:28:00Z"/>
        </w:trPr>
        <w:tc>
          <w:tcPr>
            <w:tcW w:w="1004" w:type="dxa"/>
            <w:tcBorders>
              <w:top w:val="single" w:sz="6" w:space="0" w:color="auto"/>
              <w:left w:val="double" w:sz="6" w:space="0" w:color="auto"/>
              <w:bottom w:val="single" w:sz="6" w:space="0" w:color="auto"/>
              <w:right w:val="single" w:sz="6" w:space="0" w:color="auto"/>
            </w:tcBorders>
          </w:tcPr>
          <w:p w14:paraId="7C557DE5" w14:textId="00CEB81C" w:rsidR="007B6289" w:rsidRPr="00BF7F1A" w:rsidDel="00BC1BA7" w:rsidRDefault="007B6289" w:rsidP="00CD2BB2">
            <w:pPr>
              <w:pStyle w:val="NormalTableText"/>
              <w:jc w:val="center"/>
              <w:rPr>
                <w:del w:id="30" w:author="Johnny Pang" w:date="2022-11-30T14:28:00Z"/>
                <w:rFonts w:asciiTheme="minorHAnsi" w:hAnsiTheme="minorHAnsi"/>
                <w:sz w:val="22"/>
              </w:rPr>
            </w:pPr>
            <w:del w:id="31" w:author="Johnny Pang" w:date="2022-11-30T14:28:00Z">
              <w:r w:rsidRPr="00BF7F1A" w:rsidDel="00BC1BA7">
                <w:rPr>
                  <w:rFonts w:asciiTheme="minorHAnsi" w:hAnsiTheme="minorHAnsi"/>
                  <w:sz w:val="22"/>
                </w:rPr>
                <w:delText>4</w:delText>
              </w:r>
            </w:del>
          </w:p>
        </w:tc>
        <w:tc>
          <w:tcPr>
            <w:tcW w:w="2196" w:type="dxa"/>
            <w:tcBorders>
              <w:top w:val="single" w:sz="6" w:space="0" w:color="auto"/>
              <w:left w:val="single" w:sz="6" w:space="0" w:color="auto"/>
              <w:bottom w:val="single" w:sz="6" w:space="0" w:color="auto"/>
              <w:right w:val="single" w:sz="6" w:space="0" w:color="auto"/>
            </w:tcBorders>
          </w:tcPr>
          <w:p w14:paraId="7C557DE6" w14:textId="79C0E2BC" w:rsidR="007B6289" w:rsidRPr="00BF7F1A" w:rsidDel="00BC1BA7" w:rsidRDefault="007B6289" w:rsidP="0043731B">
            <w:pPr>
              <w:pStyle w:val="NormalTableText"/>
              <w:rPr>
                <w:del w:id="32" w:author="Johnny Pang" w:date="2022-11-30T14:28:00Z"/>
                <w:rFonts w:asciiTheme="minorHAnsi" w:hAnsiTheme="minorHAnsi"/>
                <w:sz w:val="22"/>
              </w:rPr>
            </w:pPr>
            <w:del w:id="33" w:author="Johnny Pang" w:date="2022-11-30T14:28:00Z">
              <w:r w:rsidRPr="00BF7F1A" w:rsidDel="00BC1BA7">
                <w:rPr>
                  <w:rFonts w:asciiTheme="minorHAnsi" w:hAnsiTheme="minorHAnsi"/>
                  <w:sz w:val="22"/>
                </w:rPr>
                <w:delText>September 28, 2010</w:delText>
              </w:r>
            </w:del>
          </w:p>
        </w:tc>
        <w:tc>
          <w:tcPr>
            <w:tcW w:w="5773" w:type="dxa"/>
            <w:tcBorders>
              <w:top w:val="single" w:sz="6" w:space="0" w:color="auto"/>
              <w:left w:val="single" w:sz="6" w:space="0" w:color="auto"/>
              <w:bottom w:val="single" w:sz="6" w:space="0" w:color="auto"/>
              <w:right w:val="double" w:sz="6" w:space="0" w:color="auto"/>
            </w:tcBorders>
          </w:tcPr>
          <w:p w14:paraId="7C557DE7" w14:textId="31600FF0" w:rsidR="007B6289" w:rsidRPr="00BF7F1A" w:rsidDel="00BC1BA7" w:rsidRDefault="007B6289" w:rsidP="0043731B">
            <w:pPr>
              <w:pStyle w:val="NormalTableText"/>
              <w:rPr>
                <w:del w:id="34" w:author="Johnny Pang" w:date="2022-11-30T14:28:00Z"/>
                <w:rFonts w:asciiTheme="minorHAnsi" w:hAnsiTheme="minorHAnsi"/>
                <w:sz w:val="22"/>
              </w:rPr>
            </w:pPr>
            <w:del w:id="35" w:author="Johnny Pang" w:date="2022-11-30T14:28:00Z">
              <w:r w:rsidRPr="00BF7F1A" w:rsidDel="00BC1BA7">
                <w:rPr>
                  <w:rFonts w:asciiTheme="minorHAnsi" w:hAnsiTheme="minorHAnsi"/>
                  <w:sz w:val="22"/>
                </w:rPr>
                <w:delText>Minor Revisions</w:delText>
              </w:r>
            </w:del>
          </w:p>
        </w:tc>
      </w:tr>
      <w:tr w:rsidR="007B6289" w:rsidRPr="00BF7F1A" w:rsidDel="00BC1BA7" w14:paraId="7C557DEC" w14:textId="62F6A9CA" w:rsidTr="0043731B">
        <w:trPr>
          <w:cantSplit/>
          <w:jc w:val="center"/>
          <w:del w:id="36" w:author="Johnny Pang" w:date="2022-11-30T14:28:00Z"/>
        </w:trPr>
        <w:tc>
          <w:tcPr>
            <w:tcW w:w="1004" w:type="dxa"/>
            <w:tcBorders>
              <w:top w:val="single" w:sz="6" w:space="0" w:color="auto"/>
              <w:left w:val="double" w:sz="6" w:space="0" w:color="auto"/>
              <w:bottom w:val="single" w:sz="6" w:space="0" w:color="auto"/>
              <w:right w:val="single" w:sz="6" w:space="0" w:color="auto"/>
            </w:tcBorders>
          </w:tcPr>
          <w:p w14:paraId="7C557DE9" w14:textId="51D86986" w:rsidR="007B6289" w:rsidRPr="00BF7F1A" w:rsidDel="00BC1BA7" w:rsidRDefault="007B6289" w:rsidP="00CD2BB2">
            <w:pPr>
              <w:pStyle w:val="NormalTableText"/>
              <w:jc w:val="center"/>
              <w:rPr>
                <w:del w:id="37" w:author="Johnny Pang" w:date="2022-11-30T14:28:00Z"/>
                <w:rFonts w:asciiTheme="minorHAnsi" w:hAnsiTheme="minorHAnsi"/>
                <w:sz w:val="22"/>
              </w:rPr>
            </w:pPr>
            <w:del w:id="38" w:author="Johnny Pang" w:date="2022-11-30T14:28:00Z">
              <w:r w:rsidRPr="00BF7F1A" w:rsidDel="00BC1BA7">
                <w:rPr>
                  <w:rFonts w:asciiTheme="minorHAnsi" w:hAnsiTheme="minorHAnsi"/>
                  <w:sz w:val="22"/>
                </w:rPr>
                <w:delText>5</w:delText>
              </w:r>
            </w:del>
          </w:p>
        </w:tc>
        <w:tc>
          <w:tcPr>
            <w:tcW w:w="2196" w:type="dxa"/>
            <w:tcBorders>
              <w:top w:val="single" w:sz="6" w:space="0" w:color="auto"/>
              <w:left w:val="single" w:sz="6" w:space="0" w:color="auto"/>
              <w:bottom w:val="single" w:sz="6" w:space="0" w:color="auto"/>
              <w:right w:val="single" w:sz="6" w:space="0" w:color="auto"/>
            </w:tcBorders>
          </w:tcPr>
          <w:p w14:paraId="7C557DEA" w14:textId="3ABAB164" w:rsidR="007B6289" w:rsidRPr="00BF7F1A" w:rsidDel="00BC1BA7" w:rsidRDefault="007B6289" w:rsidP="0043731B">
            <w:pPr>
              <w:pStyle w:val="NormalTableText"/>
              <w:rPr>
                <w:del w:id="39" w:author="Johnny Pang" w:date="2022-11-30T14:28:00Z"/>
                <w:rFonts w:asciiTheme="minorHAnsi" w:hAnsiTheme="minorHAnsi"/>
                <w:sz w:val="22"/>
              </w:rPr>
            </w:pPr>
            <w:del w:id="40" w:author="Johnny Pang" w:date="2022-11-30T14:28:00Z">
              <w:r w:rsidRPr="00BF7F1A" w:rsidDel="00BC1BA7">
                <w:rPr>
                  <w:rFonts w:asciiTheme="minorHAnsi" w:hAnsiTheme="minorHAnsi"/>
                  <w:sz w:val="22"/>
                </w:rPr>
                <w:delText>April 10, 2012</w:delText>
              </w:r>
            </w:del>
          </w:p>
        </w:tc>
        <w:tc>
          <w:tcPr>
            <w:tcW w:w="5773" w:type="dxa"/>
            <w:tcBorders>
              <w:top w:val="single" w:sz="6" w:space="0" w:color="auto"/>
              <w:left w:val="single" w:sz="6" w:space="0" w:color="auto"/>
              <w:bottom w:val="single" w:sz="6" w:space="0" w:color="auto"/>
              <w:right w:val="double" w:sz="6" w:space="0" w:color="auto"/>
            </w:tcBorders>
          </w:tcPr>
          <w:p w14:paraId="7C557DEB" w14:textId="1680B6EF" w:rsidR="007B6289" w:rsidRPr="00BF7F1A" w:rsidDel="00BC1BA7" w:rsidRDefault="007B6289" w:rsidP="0043731B">
            <w:pPr>
              <w:pStyle w:val="NormalTableText"/>
              <w:rPr>
                <w:del w:id="41" w:author="Johnny Pang" w:date="2022-11-30T14:28:00Z"/>
                <w:rFonts w:asciiTheme="minorHAnsi" w:hAnsiTheme="minorHAnsi"/>
                <w:sz w:val="22"/>
              </w:rPr>
            </w:pPr>
            <w:del w:id="42" w:author="Johnny Pang" w:date="2022-11-30T14:28:00Z">
              <w:r w:rsidRPr="00BF7F1A" w:rsidDel="00BC1BA7">
                <w:rPr>
                  <w:rFonts w:asciiTheme="minorHAnsi" w:hAnsiTheme="minorHAnsi"/>
                  <w:sz w:val="22"/>
                </w:rPr>
                <w:delText>Addition of References and Replacement Parts sections on this page</w:delText>
              </w:r>
            </w:del>
          </w:p>
        </w:tc>
      </w:tr>
      <w:tr w:rsidR="007B6289" w:rsidRPr="00BF7F1A" w:rsidDel="00BC1BA7" w14:paraId="7C557DF0" w14:textId="61E0CD08" w:rsidTr="0043731B">
        <w:trPr>
          <w:cantSplit/>
          <w:jc w:val="center"/>
          <w:del w:id="43" w:author="Johnny Pang" w:date="2022-11-30T14:28:00Z"/>
        </w:trPr>
        <w:tc>
          <w:tcPr>
            <w:tcW w:w="1004" w:type="dxa"/>
            <w:tcBorders>
              <w:top w:val="single" w:sz="6" w:space="0" w:color="auto"/>
              <w:left w:val="double" w:sz="6" w:space="0" w:color="auto"/>
              <w:bottom w:val="single" w:sz="6" w:space="0" w:color="auto"/>
              <w:right w:val="single" w:sz="6" w:space="0" w:color="auto"/>
            </w:tcBorders>
          </w:tcPr>
          <w:p w14:paraId="7C557DED" w14:textId="4B413166" w:rsidR="007B6289" w:rsidRPr="00BF7F1A" w:rsidDel="00BC1BA7" w:rsidRDefault="007B6289" w:rsidP="00CD2BB2">
            <w:pPr>
              <w:pStyle w:val="NormalTableText"/>
              <w:jc w:val="center"/>
              <w:rPr>
                <w:del w:id="44" w:author="Johnny Pang" w:date="2022-11-30T14:28:00Z"/>
                <w:rFonts w:asciiTheme="minorHAnsi" w:hAnsiTheme="minorHAnsi"/>
                <w:sz w:val="22"/>
              </w:rPr>
            </w:pPr>
            <w:del w:id="45" w:author="Johnny Pang" w:date="2022-11-30T14:28:00Z">
              <w:r w:rsidRPr="00BF7F1A" w:rsidDel="00BC1BA7">
                <w:rPr>
                  <w:rFonts w:asciiTheme="minorHAnsi" w:hAnsiTheme="minorHAnsi"/>
                  <w:sz w:val="22"/>
                </w:rPr>
                <w:delText>6</w:delText>
              </w:r>
            </w:del>
          </w:p>
        </w:tc>
        <w:tc>
          <w:tcPr>
            <w:tcW w:w="2196" w:type="dxa"/>
            <w:tcBorders>
              <w:top w:val="single" w:sz="6" w:space="0" w:color="auto"/>
              <w:left w:val="single" w:sz="6" w:space="0" w:color="auto"/>
              <w:bottom w:val="single" w:sz="6" w:space="0" w:color="auto"/>
              <w:right w:val="single" w:sz="6" w:space="0" w:color="auto"/>
            </w:tcBorders>
          </w:tcPr>
          <w:p w14:paraId="7C557DEE" w14:textId="65EFEB75" w:rsidR="007B6289" w:rsidRPr="00BF7F1A" w:rsidDel="00BC1BA7" w:rsidRDefault="007B6289" w:rsidP="0043731B">
            <w:pPr>
              <w:pStyle w:val="NormalTableText"/>
              <w:rPr>
                <w:del w:id="46" w:author="Johnny Pang" w:date="2022-11-30T14:28:00Z"/>
                <w:rFonts w:asciiTheme="minorHAnsi" w:hAnsiTheme="minorHAnsi"/>
                <w:sz w:val="22"/>
              </w:rPr>
            </w:pPr>
            <w:del w:id="47" w:author="Johnny Pang" w:date="2022-11-30T14:28:00Z">
              <w:r w:rsidRPr="00BF7F1A" w:rsidDel="00BC1BA7">
                <w:rPr>
                  <w:rFonts w:asciiTheme="minorHAnsi" w:hAnsiTheme="minorHAnsi"/>
                  <w:sz w:val="22"/>
                </w:rPr>
                <w:delText>July 6, 2012</w:delText>
              </w:r>
            </w:del>
          </w:p>
        </w:tc>
        <w:tc>
          <w:tcPr>
            <w:tcW w:w="5773" w:type="dxa"/>
            <w:tcBorders>
              <w:top w:val="single" w:sz="6" w:space="0" w:color="auto"/>
              <w:left w:val="single" w:sz="6" w:space="0" w:color="auto"/>
              <w:bottom w:val="single" w:sz="6" w:space="0" w:color="auto"/>
              <w:right w:val="double" w:sz="6" w:space="0" w:color="auto"/>
            </w:tcBorders>
          </w:tcPr>
          <w:p w14:paraId="7C557DEF" w14:textId="7BE38135" w:rsidR="007B6289" w:rsidRPr="00BF7F1A" w:rsidDel="00BC1BA7" w:rsidRDefault="007B6289" w:rsidP="0043731B">
            <w:pPr>
              <w:pStyle w:val="NormalTableText"/>
              <w:rPr>
                <w:del w:id="48" w:author="Johnny Pang" w:date="2022-11-30T14:28:00Z"/>
                <w:rFonts w:asciiTheme="minorHAnsi" w:hAnsiTheme="minorHAnsi"/>
                <w:sz w:val="22"/>
              </w:rPr>
            </w:pPr>
            <w:del w:id="49" w:author="Johnny Pang" w:date="2022-11-30T14:28:00Z">
              <w:r w:rsidRPr="00BF7F1A" w:rsidDel="00BC1BA7">
                <w:rPr>
                  <w:rFonts w:asciiTheme="minorHAnsi" w:hAnsiTheme="minorHAnsi"/>
                  <w:sz w:val="22"/>
                </w:rPr>
                <w:delText>Change tab settings for page 1-6.</w:delText>
              </w:r>
            </w:del>
          </w:p>
        </w:tc>
      </w:tr>
      <w:tr w:rsidR="007B6289" w:rsidRPr="00BF7F1A" w:rsidDel="00BC1BA7" w14:paraId="7C557DF4" w14:textId="113BBEFA" w:rsidTr="0043731B">
        <w:trPr>
          <w:cantSplit/>
          <w:jc w:val="center"/>
          <w:del w:id="50" w:author="Johnny Pang" w:date="2022-11-30T14:28:00Z"/>
        </w:trPr>
        <w:tc>
          <w:tcPr>
            <w:tcW w:w="1004" w:type="dxa"/>
            <w:tcBorders>
              <w:top w:val="single" w:sz="6" w:space="0" w:color="auto"/>
              <w:left w:val="double" w:sz="6" w:space="0" w:color="auto"/>
              <w:bottom w:val="single" w:sz="6" w:space="0" w:color="auto"/>
              <w:right w:val="single" w:sz="6" w:space="0" w:color="auto"/>
            </w:tcBorders>
          </w:tcPr>
          <w:p w14:paraId="7C557DF1" w14:textId="4AD42BD0" w:rsidR="007B6289" w:rsidRPr="00BF7F1A" w:rsidDel="00BC1BA7" w:rsidRDefault="007B6289" w:rsidP="00CD2BB2">
            <w:pPr>
              <w:pStyle w:val="NormalTableText"/>
              <w:jc w:val="center"/>
              <w:rPr>
                <w:del w:id="51" w:author="Johnny Pang" w:date="2022-11-30T14:28:00Z"/>
                <w:rFonts w:asciiTheme="minorHAnsi" w:hAnsiTheme="minorHAnsi"/>
                <w:sz w:val="22"/>
              </w:rPr>
            </w:pPr>
            <w:del w:id="52" w:author="Johnny Pang" w:date="2022-11-30T14:28:00Z">
              <w:r w:rsidRPr="00BF7F1A" w:rsidDel="00BC1BA7">
                <w:rPr>
                  <w:rFonts w:asciiTheme="minorHAnsi" w:hAnsiTheme="minorHAnsi"/>
                  <w:sz w:val="22"/>
                </w:rPr>
                <w:delText>7</w:delText>
              </w:r>
            </w:del>
          </w:p>
        </w:tc>
        <w:tc>
          <w:tcPr>
            <w:tcW w:w="2196" w:type="dxa"/>
            <w:tcBorders>
              <w:top w:val="single" w:sz="6" w:space="0" w:color="auto"/>
              <w:left w:val="single" w:sz="6" w:space="0" w:color="auto"/>
              <w:bottom w:val="single" w:sz="6" w:space="0" w:color="auto"/>
              <w:right w:val="single" w:sz="6" w:space="0" w:color="auto"/>
            </w:tcBorders>
          </w:tcPr>
          <w:p w14:paraId="7C557DF2" w14:textId="7F1DF334" w:rsidR="007B6289" w:rsidRPr="00BF7F1A" w:rsidDel="00BC1BA7" w:rsidRDefault="007B6289" w:rsidP="0043731B">
            <w:pPr>
              <w:pStyle w:val="NormalTableText"/>
              <w:rPr>
                <w:del w:id="53" w:author="Johnny Pang" w:date="2022-11-30T14:28:00Z"/>
                <w:rFonts w:asciiTheme="minorHAnsi" w:hAnsiTheme="minorHAnsi"/>
                <w:sz w:val="22"/>
              </w:rPr>
            </w:pPr>
            <w:del w:id="54" w:author="Johnny Pang" w:date="2022-11-30T14:28:00Z">
              <w:r w:rsidRPr="00BF7F1A" w:rsidDel="00BC1BA7">
                <w:rPr>
                  <w:rFonts w:asciiTheme="minorHAnsi" w:hAnsiTheme="minorHAnsi"/>
                  <w:sz w:val="22"/>
                </w:rPr>
                <w:delText>July 15, 2014</w:delText>
              </w:r>
            </w:del>
          </w:p>
        </w:tc>
        <w:tc>
          <w:tcPr>
            <w:tcW w:w="5773" w:type="dxa"/>
            <w:tcBorders>
              <w:top w:val="single" w:sz="6" w:space="0" w:color="auto"/>
              <w:left w:val="single" w:sz="6" w:space="0" w:color="auto"/>
              <w:bottom w:val="single" w:sz="6" w:space="0" w:color="auto"/>
              <w:right w:val="double" w:sz="6" w:space="0" w:color="auto"/>
            </w:tcBorders>
          </w:tcPr>
          <w:p w14:paraId="7C557DF3" w14:textId="3BADAFBD" w:rsidR="007B6289" w:rsidRPr="00BF7F1A" w:rsidDel="00BC1BA7" w:rsidRDefault="007B6289" w:rsidP="0043731B">
            <w:pPr>
              <w:pStyle w:val="NormalTableText"/>
              <w:rPr>
                <w:del w:id="55" w:author="Johnny Pang" w:date="2022-11-30T14:28:00Z"/>
                <w:rFonts w:asciiTheme="minorHAnsi" w:hAnsiTheme="minorHAnsi"/>
                <w:sz w:val="22"/>
              </w:rPr>
            </w:pPr>
            <w:del w:id="56" w:author="Johnny Pang" w:date="2022-11-30T14:28:00Z">
              <w:r w:rsidRPr="00BF7F1A" w:rsidDel="00BC1BA7">
                <w:rPr>
                  <w:rFonts w:asciiTheme="minorHAnsi" w:hAnsiTheme="minorHAnsi"/>
                  <w:sz w:val="22"/>
                </w:rPr>
                <w:delText>Spec name change</w:delText>
              </w:r>
              <w:r w:rsidR="0001667D" w:rsidRPr="00BF7F1A" w:rsidDel="00BC1BA7">
                <w:rPr>
                  <w:rFonts w:asciiTheme="minorHAnsi" w:hAnsiTheme="minorHAnsi"/>
                  <w:sz w:val="22"/>
                </w:rPr>
                <w:delText>d as part of Commissioning Update Project</w:delText>
              </w:r>
              <w:r w:rsidR="00EC07DB" w:rsidDel="00BC1BA7">
                <w:rPr>
                  <w:rFonts w:asciiTheme="minorHAnsi" w:hAnsiTheme="minorHAnsi"/>
                  <w:sz w:val="22"/>
                </w:rPr>
                <w:delText xml:space="preserve"> (JM/DK)</w:delText>
              </w:r>
            </w:del>
          </w:p>
        </w:tc>
      </w:tr>
      <w:tr w:rsidR="007B6289" w:rsidRPr="00BF7F1A" w:rsidDel="00BC1BA7" w14:paraId="7C557DF8" w14:textId="717C3ED8" w:rsidTr="00314ABE">
        <w:trPr>
          <w:cantSplit/>
          <w:jc w:val="center"/>
          <w:del w:id="57" w:author="Johnny Pang" w:date="2022-11-30T14:28:00Z"/>
        </w:trPr>
        <w:tc>
          <w:tcPr>
            <w:tcW w:w="1004" w:type="dxa"/>
            <w:tcBorders>
              <w:top w:val="single" w:sz="6" w:space="0" w:color="auto"/>
              <w:left w:val="double" w:sz="6" w:space="0" w:color="auto"/>
              <w:bottom w:val="single" w:sz="6" w:space="0" w:color="auto"/>
              <w:right w:val="single" w:sz="6" w:space="0" w:color="auto"/>
            </w:tcBorders>
          </w:tcPr>
          <w:p w14:paraId="7C557DF5" w14:textId="56B28323" w:rsidR="007B6289" w:rsidRPr="00BF7F1A" w:rsidDel="00BC1BA7" w:rsidRDefault="009D0018" w:rsidP="00CD2BB2">
            <w:pPr>
              <w:pStyle w:val="NormalTableText"/>
              <w:jc w:val="center"/>
              <w:rPr>
                <w:del w:id="58" w:author="Johnny Pang" w:date="2022-11-30T14:28:00Z"/>
                <w:rFonts w:asciiTheme="minorHAnsi" w:hAnsiTheme="minorHAnsi"/>
                <w:sz w:val="22"/>
              </w:rPr>
            </w:pPr>
            <w:del w:id="59" w:author="Johnny Pang" w:date="2022-11-30T14:28:00Z">
              <w:r w:rsidRPr="00BF7F1A" w:rsidDel="00BC1BA7">
                <w:rPr>
                  <w:rFonts w:asciiTheme="minorHAnsi" w:hAnsiTheme="minorHAnsi"/>
                  <w:sz w:val="22"/>
                </w:rPr>
                <w:delText>8</w:delText>
              </w:r>
            </w:del>
          </w:p>
        </w:tc>
        <w:tc>
          <w:tcPr>
            <w:tcW w:w="2196" w:type="dxa"/>
            <w:tcBorders>
              <w:top w:val="single" w:sz="6" w:space="0" w:color="auto"/>
              <w:left w:val="single" w:sz="6" w:space="0" w:color="auto"/>
              <w:bottom w:val="single" w:sz="6" w:space="0" w:color="auto"/>
              <w:right w:val="single" w:sz="6" w:space="0" w:color="auto"/>
            </w:tcBorders>
          </w:tcPr>
          <w:p w14:paraId="7C557DF6" w14:textId="3DC2429E" w:rsidR="007B6289" w:rsidRPr="00BF7F1A" w:rsidDel="00BC1BA7" w:rsidRDefault="009D0018" w:rsidP="0043731B">
            <w:pPr>
              <w:pStyle w:val="NormalTableText"/>
              <w:rPr>
                <w:del w:id="60" w:author="Johnny Pang" w:date="2022-11-30T14:28:00Z"/>
                <w:rFonts w:asciiTheme="minorHAnsi" w:hAnsiTheme="minorHAnsi"/>
                <w:sz w:val="22"/>
              </w:rPr>
            </w:pPr>
            <w:del w:id="61" w:author="Johnny Pang" w:date="2022-11-30T14:28:00Z">
              <w:r w:rsidRPr="00BF7F1A" w:rsidDel="00BC1BA7">
                <w:rPr>
                  <w:rFonts w:asciiTheme="minorHAnsi" w:hAnsiTheme="minorHAnsi"/>
                  <w:sz w:val="22"/>
                </w:rPr>
                <w:delText>September 24, 2014</w:delText>
              </w:r>
            </w:del>
          </w:p>
        </w:tc>
        <w:tc>
          <w:tcPr>
            <w:tcW w:w="5773" w:type="dxa"/>
            <w:tcBorders>
              <w:top w:val="single" w:sz="6" w:space="0" w:color="auto"/>
              <w:left w:val="single" w:sz="6" w:space="0" w:color="auto"/>
              <w:bottom w:val="single" w:sz="6" w:space="0" w:color="auto"/>
              <w:right w:val="double" w:sz="6" w:space="0" w:color="auto"/>
            </w:tcBorders>
          </w:tcPr>
          <w:p w14:paraId="7C557DF7" w14:textId="1727EB58" w:rsidR="007B6289" w:rsidRPr="00BF7F1A" w:rsidDel="00BC1BA7" w:rsidRDefault="00A61365" w:rsidP="0043731B">
            <w:pPr>
              <w:pStyle w:val="NormalTableText"/>
              <w:rPr>
                <w:del w:id="62" w:author="Johnny Pang" w:date="2022-11-30T14:28:00Z"/>
                <w:rFonts w:asciiTheme="minorHAnsi" w:hAnsiTheme="minorHAnsi"/>
                <w:sz w:val="22"/>
              </w:rPr>
            </w:pPr>
            <w:del w:id="63" w:author="Johnny Pang" w:date="2022-11-30T14:28:00Z">
              <w:r w:rsidRPr="00BF7F1A" w:rsidDel="00BC1BA7">
                <w:rPr>
                  <w:rFonts w:asciiTheme="minorHAnsi" w:hAnsiTheme="minorHAnsi"/>
                  <w:sz w:val="22"/>
                </w:rPr>
                <w:delText xml:space="preserve">Spec Rewritten </w:delText>
              </w:r>
              <w:r w:rsidR="0001667D" w:rsidRPr="00BF7F1A" w:rsidDel="00BC1BA7">
                <w:rPr>
                  <w:rFonts w:asciiTheme="minorHAnsi" w:hAnsiTheme="minorHAnsi"/>
                  <w:sz w:val="22"/>
                </w:rPr>
                <w:delText>as part of Commissioning Update Project</w:delText>
              </w:r>
              <w:r w:rsidR="00D41158" w:rsidDel="00BC1BA7">
                <w:rPr>
                  <w:rFonts w:asciiTheme="minorHAnsi" w:hAnsiTheme="minorHAnsi"/>
                  <w:sz w:val="22"/>
                </w:rPr>
                <w:delText xml:space="preserve"> (JM/DK)</w:delText>
              </w:r>
            </w:del>
          </w:p>
        </w:tc>
      </w:tr>
      <w:tr w:rsidR="00314ABE" w:rsidRPr="00BF7F1A" w:rsidDel="00BC1BA7" w14:paraId="7C557DFC" w14:textId="71A12821" w:rsidTr="00314ABE">
        <w:trPr>
          <w:cantSplit/>
          <w:jc w:val="center"/>
          <w:del w:id="64" w:author="Johnny Pang" w:date="2022-11-30T14:28:00Z"/>
        </w:trPr>
        <w:tc>
          <w:tcPr>
            <w:tcW w:w="1004" w:type="dxa"/>
            <w:tcBorders>
              <w:top w:val="single" w:sz="6" w:space="0" w:color="auto"/>
              <w:left w:val="double" w:sz="6" w:space="0" w:color="auto"/>
              <w:bottom w:val="single" w:sz="6" w:space="0" w:color="auto"/>
              <w:right w:val="single" w:sz="6" w:space="0" w:color="auto"/>
            </w:tcBorders>
          </w:tcPr>
          <w:p w14:paraId="7C557DF9" w14:textId="4D4D07C7" w:rsidR="00314ABE" w:rsidRPr="00BF7F1A" w:rsidDel="00BC1BA7" w:rsidRDefault="00314ABE" w:rsidP="00CD2BB2">
            <w:pPr>
              <w:pStyle w:val="NormalTableText"/>
              <w:jc w:val="center"/>
              <w:rPr>
                <w:del w:id="65" w:author="Johnny Pang" w:date="2022-11-30T14:28:00Z"/>
                <w:rFonts w:asciiTheme="minorHAnsi" w:hAnsiTheme="minorHAnsi"/>
                <w:sz w:val="22"/>
              </w:rPr>
            </w:pPr>
            <w:del w:id="66" w:author="Johnny Pang" w:date="2022-11-30T14:28:00Z">
              <w:r w:rsidRPr="00BF7F1A" w:rsidDel="00BC1BA7">
                <w:rPr>
                  <w:rFonts w:asciiTheme="minorHAnsi" w:hAnsiTheme="minorHAnsi"/>
                  <w:sz w:val="22"/>
                </w:rPr>
                <w:delText>9</w:delText>
              </w:r>
            </w:del>
          </w:p>
        </w:tc>
        <w:tc>
          <w:tcPr>
            <w:tcW w:w="2196" w:type="dxa"/>
            <w:tcBorders>
              <w:top w:val="single" w:sz="6" w:space="0" w:color="auto"/>
              <w:left w:val="single" w:sz="6" w:space="0" w:color="auto"/>
              <w:bottom w:val="single" w:sz="6" w:space="0" w:color="auto"/>
              <w:right w:val="single" w:sz="6" w:space="0" w:color="auto"/>
            </w:tcBorders>
          </w:tcPr>
          <w:p w14:paraId="7C557DFA" w14:textId="1B26DDD7" w:rsidR="00314ABE" w:rsidRPr="00BF7F1A" w:rsidDel="00BC1BA7" w:rsidRDefault="00314ABE" w:rsidP="0043731B">
            <w:pPr>
              <w:pStyle w:val="NormalTableText"/>
              <w:rPr>
                <w:del w:id="67" w:author="Johnny Pang" w:date="2022-11-30T14:28:00Z"/>
                <w:rFonts w:asciiTheme="minorHAnsi" w:hAnsiTheme="minorHAnsi"/>
                <w:sz w:val="22"/>
              </w:rPr>
            </w:pPr>
            <w:del w:id="68" w:author="Johnny Pang" w:date="2022-11-30T14:28:00Z">
              <w:r w:rsidRPr="00BF7F1A" w:rsidDel="00BC1BA7">
                <w:rPr>
                  <w:rFonts w:asciiTheme="minorHAnsi" w:hAnsiTheme="minorHAnsi"/>
                  <w:sz w:val="22"/>
                </w:rPr>
                <w:delText>November 17, 2014</w:delText>
              </w:r>
            </w:del>
          </w:p>
        </w:tc>
        <w:tc>
          <w:tcPr>
            <w:tcW w:w="5773" w:type="dxa"/>
            <w:tcBorders>
              <w:top w:val="single" w:sz="6" w:space="0" w:color="auto"/>
              <w:left w:val="single" w:sz="6" w:space="0" w:color="auto"/>
              <w:bottom w:val="single" w:sz="6" w:space="0" w:color="auto"/>
              <w:right w:val="double" w:sz="6" w:space="0" w:color="auto"/>
            </w:tcBorders>
          </w:tcPr>
          <w:p w14:paraId="7C557DFB" w14:textId="7A7EE842" w:rsidR="00314ABE" w:rsidRPr="00BF7F1A" w:rsidDel="00BC1BA7" w:rsidRDefault="00314ABE" w:rsidP="0043731B">
            <w:pPr>
              <w:pStyle w:val="NormalTableText"/>
              <w:rPr>
                <w:del w:id="69" w:author="Johnny Pang" w:date="2022-11-30T14:28:00Z"/>
                <w:rFonts w:asciiTheme="minorHAnsi" w:hAnsiTheme="minorHAnsi"/>
                <w:sz w:val="22"/>
              </w:rPr>
            </w:pPr>
            <w:del w:id="70" w:author="Johnny Pang" w:date="2022-11-30T14:28:00Z">
              <w:r w:rsidRPr="00BF7F1A" w:rsidDel="00BC1BA7">
                <w:rPr>
                  <w:rFonts w:asciiTheme="minorHAnsi" w:hAnsiTheme="minorHAnsi"/>
                  <w:sz w:val="22"/>
                </w:rPr>
                <w:delText>Stakeholder comments inserted and combined into 1 document</w:delText>
              </w:r>
              <w:r w:rsidR="00D41158" w:rsidDel="00BC1BA7">
                <w:rPr>
                  <w:rFonts w:asciiTheme="minorHAnsi" w:hAnsiTheme="minorHAnsi"/>
                  <w:sz w:val="22"/>
                </w:rPr>
                <w:delText xml:space="preserve"> (JM/DK)</w:delText>
              </w:r>
            </w:del>
          </w:p>
        </w:tc>
      </w:tr>
      <w:tr w:rsidR="00314ABE" w:rsidRPr="00BF7F1A" w:rsidDel="00BC1BA7" w14:paraId="7C557E00" w14:textId="72385159" w:rsidTr="00E03871">
        <w:trPr>
          <w:cantSplit/>
          <w:jc w:val="center"/>
          <w:del w:id="71" w:author="Johnny Pang" w:date="2022-11-30T14:28:00Z"/>
        </w:trPr>
        <w:tc>
          <w:tcPr>
            <w:tcW w:w="1004" w:type="dxa"/>
            <w:tcBorders>
              <w:top w:val="single" w:sz="6" w:space="0" w:color="auto"/>
              <w:left w:val="double" w:sz="6" w:space="0" w:color="auto"/>
              <w:bottom w:val="single" w:sz="6" w:space="0" w:color="auto"/>
              <w:right w:val="single" w:sz="6" w:space="0" w:color="auto"/>
            </w:tcBorders>
          </w:tcPr>
          <w:p w14:paraId="7C557DFD" w14:textId="2478BCD8" w:rsidR="00314ABE" w:rsidRPr="00BF7F1A" w:rsidDel="00BC1BA7" w:rsidRDefault="00314ABE" w:rsidP="00CD2BB2">
            <w:pPr>
              <w:pStyle w:val="NormalTableText"/>
              <w:jc w:val="center"/>
              <w:rPr>
                <w:del w:id="72" w:author="Johnny Pang" w:date="2022-11-30T14:28:00Z"/>
                <w:rFonts w:asciiTheme="minorHAnsi" w:hAnsiTheme="minorHAnsi"/>
                <w:sz w:val="22"/>
              </w:rPr>
            </w:pPr>
            <w:del w:id="73" w:author="Johnny Pang" w:date="2022-11-30T14:28:00Z">
              <w:r w:rsidRPr="00BF7F1A" w:rsidDel="00BC1BA7">
                <w:rPr>
                  <w:rFonts w:asciiTheme="minorHAnsi" w:hAnsiTheme="minorHAnsi"/>
                  <w:sz w:val="22"/>
                </w:rPr>
                <w:delText>10</w:delText>
              </w:r>
            </w:del>
          </w:p>
        </w:tc>
        <w:tc>
          <w:tcPr>
            <w:tcW w:w="2196" w:type="dxa"/>
            <w:tcBorders>
              <w:top w:val="single" w:sz="6" w:space="0" w:color="auto"/>
              <w:left w:val="single" w:sz="6" w:space="0" w:color="auto"/>
              <w:bottom w:val="single" w:sz="6" w:space="0" w:color="auto"/>
              <w:right w:val="single" w:sz="6" w:space="0" w:color="auto"/>
            </w:tcBorders>
          </w:tcPr>
          <w:p w14:paraId="7C557DFE" w14:textId="36152E6C" w:rsidR="00314ABE" w:rsidRPr="00BF7F1A" w:rsidDel="00BC1BA7" w:rsidRDefault="00314ABE" w:rsidP="0043731B">
            <w:pPr>
              <w:pStyle w:val="NormalTableText"/>
              <w:rPr>
                <w:del w:id="74" w:author="Johnny Pang" w:date="2022-11-30T14:28:00Z"/>
                <w:rFonts w:asciiTheme="minorHAnsi" w:hAnsiTheme="minorHAnsi"/>
                <w:sz w:val="22"/>
              </w:rPr>
            </w:pPr>
            <w:del w:id="75" w:author="Johnny Pang" w:date="2022-11-30T14:28:00Z">
              <w:r w:rsidRPr="00BF7F1A" w:rsidDel="00BC1BA7">
                <w:rPr>
                  <w:rFonts w:asciiTheme="minorHAnsi" w:hAnsiTheme="minorHAnsi"/>
                  <w:sz w:val="22"/>
                </w:rPr>
                <w:delText>December 8, 2014</w:delText>
              </w:r>
            </w:del>
          </w:p>
        </w:tc>
        <w:tc>
          <w:tcPr>
            <w:tcW w:w="5773" w:type="dxa"/>
            <w:tcBorders>
              <w:top w:val="single" w:sz="6" w:space="0" w:color="auto"/>
              <w:left w:val="single" w:sz="6" w:space="0" w:color="auto"/>
              <w:bottom w:val="single" w:sz="6" w:space="0" w:color="auto"/>
              <w:right w:val="double" w:sz="6" w:space="0" w:color="auto"/>
            </w:tcBorders>
          </w:tcPr>
          <w:p w14:paraId="7C557DFF" w14:textId="4BF78864" w:rsidR="00314ABE" w:rsidRPr="00BF7F1A" w:rsidDel="00BC1BA7" w:rsidRDefault="00314ABE" w:rsidP="0043731B">
            <w:pPr>
              <w:pStyle w:val="NormalTableText"/>
              <w:rPr>
                <w:del w:id="76" w:author="Johnny Pang" w:date="2022-11-30T14:28:00Z"/>
                <w:rFonts w:asciiTheme="minorHAnsi" w:hAnsiTheme="minorHAnsi"/>
                <w:sz w:val="22"/>
              </w:rPr>
            </w:pPr>
            <w:del w:id="77" w:author="Johnny Pang" w:date="2022-11-30T14:28:00Z">
              <w:r w:rsidRPr="00BF7F1A" w:rsidDel="00BC1BA7">
                <w:rPr>
                  <w:rFonts w:asciiTheme="minorHAnsi" w:hAnsiTheme="minorHAnsi"/>
                  <w:sz w:val="22"/>
                </w:rPr>
                <w:delText>Removed related forms due to formatting issues</w:delText>
              </w:r>
              <w:r w:rsidR="00D41158" w:rsidDel="00BC1BA7">
                <w:rPr>
                  <w:rFonts w:asciiTheme="minorHAnsi" w:hAnsiTheme="minorHAnsi"/>
                  <w:sz w:val="22"/>
                </w:rPr>
                <w:delText xml:space="preserve"> (JM/DK)</w:delText>
              </w:r>
            </w:del>
          </w:p>
        </w:tc>
      </w:tr>
      <w:tr w:rsidR="00E03871" w:rsidRPr="00BF7F1A" w:rsidDel="00BC1BA7" w14:paraId="7C557E04" w14:textId="43E22089" w:rsidTr="00CD2BB2">
        <w:trPr>
          <w:cantSplit/>
          <w:jc w:val="center"/>
          <w:del w:id="78" w:author="Johnny Pang" w:date="2022-11-30T14:28:00Z"/>
        </w:trPr>
        <w:tc>
          <w:tcPr>
            <w:tcW w:w="1004" w:type="dxa"/>
            <w:tcBorders>
              <w:top w:val="single" w:sz="6" w:space="0" w:color="auto"/>
              <w:left w:val="double" w:sz="6" w:space="0" w:color="auto"/>
              <w:bottom w:val="single" w:sz="6" w:space="0" w:color="auto"/>
              <w:right w:val="single" w:sz="6" w:space="0" w:color="auto"/>
            </w:tcBorders>
          </w:tcPr>
          <w:p w14:paraId="7C557E01" w14:textId="0961FFCD" w:rsidR="00E03871" w:rsidRPr="00BF7F1A" w:rsidDel="00BC1BA7" w:rsidRDefault="00E03871" w:rsidP="00CD2BB2">
            <w:pPr>
              <w:pStyle w:val="NormalTableText"/>
              <w:jc w:val="center"/>
              <w:rPr>
                <w:del w:id="79" w:author="Johnny Pang" w:date="2022-11-30T14:28:00Z"/>
                <w:rFonts w:asciiTheme="minorHAnsi" w:hAnsiTheme="minorHAnsi"/>
                <w:sz w:val="22"/>
              </w:rPr>
            </w:pPr>
            <w:del w:id="80" w:author="Johnny Pang" w:date="2022-11-30T14:28:00Z">
              <w:r w:rsidRPr="00BF7F1A" w:rsidDel="00BC1BA7">
                <w:rPr>
                  <w:rFonts w:asciiTheme="minorHAnsi" w:hAnsiTheme="minorHAnsi"/>
                  <w:sz w:val="22"/>
                </w:rPr>
                <w:delText>11</w:delText>
              </w:r>
            </w:del>
          </w:p>
        </w:tc>
        <w:tc>
          <w:tcPr>
            <w:tcW w:w="2196" w:type="dxa"/>
            <w:tcBorders>
              <w:top w:val="single" w:sz="6" w:space="0" w:color="auto"/>
              <w:left w:val="single" w:sz="6" w:space="0" w:color="auto"/>
              <w:bottom w:val="single" w:sz="6" w:space="0" w:color="auto"/>
              <w:right w:val="single" w:sz="6" w:space="0" w:color="auto"/>
            </w:tcBorders>
          </w:tcPr>
          <w:p w14:paraId="7C557E02" w14:textId="3B7930ED" w:rsidR="00E03871" w:rsidRPr="00BF7F1A" w:rsidDel="00BC1BA7" w:rsidRDefault="00E03871" w:rsidP="0043731B">
            <w:pPr>
              <w:pStyle w:val="NormalTableText"/>
              <w:rPr>
                <w:del w:id="81" w:author="Johnny Pang" w:date="2022-11-30T14:28:00Z"/>
                <w:rFonts w:asciiTheme="minorHAnsi" w:hAnsiTheme="minorHAnsi"/>
                <w:sz w:val="22"/>
              </w:rPr>
            </w:pPr>
            <w:del w:id="82" w:author="Johnny Pang" w:date="2022-11-30T14:28:00Z">
              <w:r w:rsidRPr="00BF7F1A" w:rsidDel="00BC1BA7">
                <w:rPr>
                  <w:rFonts w:asciiTheme="minorHAnsi" w:hAnsiTheme="minorHAnsi"/>
                  <w:sz w:val="22"/>
                </w:rPr>
                <w:delText>November 1</w:delText>
              </w:r>
              <w:r w:rsidR="00BD1205" w:rsidDel="00BC1BA7">
                <w:rPr>
                  <w:rFonts w:asciiTheme="minorHAnsi" w:hAnsiTheme="minorHAnsi"/>
                  <w:sz w:val="22"/>
                </w:rPr>
                <w:delText>8</w:delText>
              </w:r>
              <w:r w:rsidRPr="00BF7F1A" w:rsidDel="00BC1BA7">
                <w:rPr>
                  <w:rFonts w:asciiTheme="minorHAnsi" w:hAnsiTheme="minorHAnsi"/>
                  <w:sz w:val="22"/>
                </w:rPr>
                <w:delText>, 2015</w:delText>
              </w:r>
            </w:del>
          </w:p>
        </w:tc>
        <w:tc>
          <w:tcPr>
            <w:tcW w:w="5773" w:type="dxa"/>
            <w:tcBorders>
              <w:top w:val="single" w:sz="6" w:space="0" w:color="auto"/>
              <w:left w:val="single" w:sz="6" w:space="0" w:color="auto"/>
              <w:bottom w:val="single" w:sz="6" w:space="0" w:color="auto"/>
              <w:right w:val="double" w:sz="6" w:space="0" w:color="auto"/>
            </w:tcBorders>
          </w:tcPr>
          <w:p w14:paraId="7C557E03" w14:textId="6E621590" w:rsidR="00E03871" w:rsidRPr="00BF7F1A" w:rsidDel="00BC1BA7" w:rsidRDefault="00E03871" w:rsidP="008D007D">
            <w:pPr>
              <w:pStyle w:val="NormalTableText"/>
              <w:rPr>
                <w:del w:id="83" w:author="Johnny Pang" w:date="2022-11-30T14:28:00Z"/>
                <w:rFonts w:asciiTheme="minorHAnsi" w:hAnsiTheme="minorHAnsi"/>
                <w:sz w:val="22"/>
              </w:rPr>
            </w:pPr>
            <w:del w:id="84" w:author="Johnny Pang" w:date="2022-11-30T14:28:00Z">
              <w:r w:rsidRPr="00BF7F1A" w:rsidDel="00BC1BA7">
                <w:rPr>
                  <w:rFonts w:asciiTheme="minorHAnsi" w:hAnsiTheme="minorHAnsi"/>
                  <w:sz w:val="22"/>
                </w:rPr>
                <w:delText>Section Name Change</w:delText>
              </w:r>
              <w:r w:rsidR="008D007D" w:rsidDel="00BC1BA7">
                <w:rPr>
                  <w:rFonts w:asciiTheme="minorHAnsi" w:hAnsiTheme="minorHAnsi"/>
                  <w:sz w:val="22"/>
                </w:rPr>
                <w:delText>, integration with Section 01810A</w:delText>
              </w:r>
              <w:r w:rsidR="00D41158" w:rsidDel="00BC1BA7">
                <w:rPr>
                  <w:rFonts w:asciiTheme="minorHAnsi" w:hAnsiTheme="minorHAnsi"/>
                  <w:sz w:val="22"/>
                </w:rPr>
                <w:delText xml:space="preserve"> (JM/DK)</w:delText>
              </w:r>
            </w:del>
          </w:p>
        </w:tc>
      </w:tr>
      <w:tr w:rsidR="00CD2BB2" w:rsidRPr="00BF7F1A" w:rsidDel="00BC1BA7" w14:paraId="2E1D52E3" w14:textId="05646338" w:rsidTr="003D4331">
        <w:trPr>
          <w:cantSplit/>
          <w:jc w:val="center"/>
          <w:del w:id="85" w:author="Johnny Pang" w:date="2022-11-30T14:28:00Z"/>
        </w:trPr>
        <w:tc>
          <w:tcPr>
            <w:tcW w:w="1004" w:type="dxa"/>
            <w:tcBorders>
              <w:top w:val="single" w:sz="6" w:space="0" w:color="auto"/>
              <w:left w:val="double" w:sz="6" w:space="0" w:color="auto"/>
              <w:bottom w:val="single" w:sz="6" w:space="0" w:color="auto"/>
              <w:right w:val="single" w:sz="6" w:space="0" w:color="auto"/>
            </w:tcBorders>
          </w:tcPr>
          <w:p w14:paraId="666F3E84" w14:textId="086E1401" w:rsidR="00CD2BB2" w:rsidRPr="00BF7F1A" w:rsidDel="00BC1BA7" w:rsidRDefault="00CD2BB2" w:rsidP="00CD2BB2">
            <w:pPr>
              <w:pStyle w:val="NormalTableText"/>
              <w:jc w:val="center"/>
              <w:rPr>
                <w:del w:id="86" w:author="Johnny Pang" w:date="2022-11-30T14:28:00Z"/>
                <w:rFonts w:asciiTheme="minorHAnsi" w:hAnsiTheme="minorHAnsi"/>
                <w:sz w:val="22"/>
              </w:rPr>
            </w:pPr>
            <w:del w:id="87" w:author="Johnny Pang" w:date="2022-11-30T14:28:00Z">
              <w:r w:rsidDel="00BC1BA7">
                <w:rPr>
                  <w:rFonts w:asciiTheme="minorHAnsi" w:hAnsiTheme="minorHAnsi"/>
                  <w:sz w:val="22"/>
                </w:rPr>
                <w:delText>12</w:delText>
              </w:r>
            </w:del>
          </w:p>
        </w:tc>
        <w:tc>
          <w:tcPr>
            <w:tcW w:w="2196" w:type="dxa"/>
            <w:tcBorders>
              <w:top w:val="single" w:sz="6" w:space="0" w:color="auto"/>
              <w:left w:val="single" w:sz="6" w:space="0" w:color="auto"/>
              <w:bottom w:val="single" w:sz="6" w:space="0" w:color="auto"/>
              <w:right w:val="single" w:sz="6" w:space="0" w:color="auto"/>
            </w:tcBorders>
          </w:tcPr>
          <w:p w14:paraId="54BE46E3" w14:textId="256ADC59" w:rsidR="00CD2BB2" w:rsidRPr="00BF7F1A" w:rsidDel="00BC1BA7" w:rsidRDefault="00CD2BB2" w:rsidP="0043731B">
            <w:pPr>
              <w:pStyle w:val="NormalTableText"/>
              <w:rPr>
                <w:del w:id="88" w:author="Johnny Pang" w:date="2022-11-30T14:28:00Z"/>
                <w:rFonts w:asciiTheme="minorHAnsi" w:hAnsiTheme="minorHAnsi"/>
                <w:sz w:val="22"/>
              </w:rPr>
            </w:pPr>
            <w:del w:id="89" w:author="Johnny Pang" w:date="2022-11-30T14:28:00Z">
              <w:r w:rsidDel="00BC1BA7">
                <w:rPr>
                  <w:rFonts w:asciiTheme="minorHAnsi" w:hAnsiTheme="minorHAnsi"/>
                  <w:sz w:val="22"/>
                </w:rPr>
                <w:delText>March 1, 2017</w:delText>
              </w:r>
            </w:del>
          </w:p>
        </w:tc>
        <w:tc>
          <w:tcPr>
            <w:tcW w:w="5773" w:type="dxa"/>
            <w:tcBorders>
              <w:top w:val="single" w:sz="6" w:space="0" w:color="auto"/>
              <w:left w:val="single" w:sz="6" w:space="0" w:color="auto"/>
              <w:bottom w:val="single" w:sz="6" w:space="0" w:color="auto"/>
              <w:right w:val="double" w:sz="6" w:space="0" w:color="auto"/>
            </w:tcBorders>
          </w:tcPr>
          <w:p w14:paraId="22B252C0" w14:textId="3FADB0CC" w:rsidR="00CD2BB2" w:rsidRPr="00BF7F1A" w:rsidDel="00BC1BA7" w:rsidRDefault="00CD2BB2" w:rsidP="008D007D">
            <w:pPr>
              <w:pStyle w:val="NormalTableText"/>
              <w:rPr>
                <w:del w:id="90" w:author="Johnny Pang" w:date="2022-11-30T14:28:00Z"/>
                <w:rFonts w:asciiTheme="minorHAnsi" w:hAnsiTheme="minorHAnsi"/>
                <w:sz w:val="22"/>
              </w:rPr>
            </w:pPr>
            <w:del w:id="91" w:author="Johnny Pang" w:date="2022-11-30T14:28:00Z">
              <w:r w:rsidDel="00BC1BA7">
                <w:rPr>
                  <w:rFonts w:asciiTheme="minorHAnsi" w:hAnsiTheme="minorHAnsi"/>
                  <w:sz w:val="22"/>
                </w:rPr>
                <w:delText>Updated for reference to NSF 372.  (AV)</w:delText>
              </w:r>
            </w:del>
          </w:p>
        </w:tc>
      </w:tr>
      <w:tr w:rsidR="003D4331" w:rsidRPr="00BF7F1A" w:rsidDel="00BC1BA7" w14:paraId="51F56772" w14:textId="13F0BDF3" w:rsidTr="0043731B">
        <w:trPr>
          <w:cantSplit/>
          <w:jc w:val="center"/>
          <w:del w:id="92" w:author="Johnny Pang" w:date="2022-11-30T14:28:00Z"/>
        </w:trPr>
        <w:tc>
          <w:tcPr>
            <w:tcW w:w="1004" w:type="dxa"/>
            <w:tcBorders>
              <w:top w:val="single" w:sz="6" w:space="0" w:color="auto"/>
              <w:left w:val="double" w:sz="6" w:space="0" w:color="auto"/>
              <w:bottom w:val="double" w:sz="6" w:space="0" w:color="auto"/>
              <w:right w:val="single" w:sz="6" w:space="0" w:color="auto"/>
            </w:tcBorders>
          </w:tcPr>
          <w:p w14:paraId="2BBDB2DF" w14:textId="4B7E4510" w:rsidR="003D4331" w:rsidDel="00BC1BA7" w:rsidRDefault="003D4331" w:rsidP="00CD2BB2">
            <w:pPr>
              <w:pStyle w:val="NormalTableText"/>
              <w:jc w:val="center"/>
              <w:rPr>
                <w:del w:id="93" w:author="Johnny Pang" w:date="2022-11-30T14:28:00Z"/>
                <w:rFonts w:asciiTheme="minorHAnsi" w:hAnsiTheme="minorHAnsi"/>
                <w:sz w:val="22"/>
              </w:rPr>
            </w:pPr>
            <w:del w:id="94" w:author="Johnny Pang" w:date="2022-11-30T14:28:00Z">
              <w:r w:rsidDel="00BC1BA7">
                <w:rPr>
                  <w:rFonts w:asciiTheme="minorHAnsi" w:hAnsiTheme="minorHAnsi"/>
                  <w:sz w:val="22"/>
                </w:rPr>
                <w:delText>13</w:delText>
              </w:r>
            </w:del>
          </w:p>
        </w:tc>
        <w:tc>
          <w:tcPr>
            <w:tcW w:w="2196" w:type="dxa"/>
            <w:tcBorders>
              <w:top w:val="single" w:sz="6" w:space="0" w:color="auto"/>
              <w:left w:val="single" w:sz="6" w:space="0" w:color="auto"/>
              <w:bottom w:val="double" w:sz="6" w:space="0" w:color="auto"/>
              <w:right w:val="single" w:sz="6" w:space="0" w:color="auto"/>
            </w:tcBorders>
          </w:tcPr>
          <w:p w14:paraId="2783F200" w14:textId="2B197F9F" w:rsidR="003D4331" w:rsidDel="00BC1BA7" w:rsidRDefault="003D4331" w:rsidP="0043731B">
            <w:pPr>
              <w:pStyle w:val="NormalTableText"/>
              <w:rPr>
                <w:del w:id="95" w:author="Johnny Pang" w:date="2022-11-30T14:28:00Z"/>
                <w:rFonts w:asciiTheme="minorHAnsi" w:hAnsiTheme="minorHAnsi"/>
                <w:sz w:val="22"/>
              </w:rPr>
            </w:pPr>
            <w:del w:id="96" w:author="Johnny Pang" w:date="2022-11-30T14:28:00Z">
              <w:r w:rsidDel="00BC1BA7">
                <w:rPr>
                  <w:rFonts w:asciiTheme="minorHAnsi" w:hAnsiTheme="minorHAnsi"/>
                  <w:sz w:val="22"/>
                </w:rPr>
                <w:delText>March 27, 2017</w:delText>
              </w:r>
            </w:del>
          </w:p>
        </w:tc>
        <w:tc>
          <w:tcPr>
            <w:tcW w:w="5773" w:type="dxa"/>
            <w:tcBorders>
              <w:top w:val="single" w:sz="6" w:space="0" w:color="auto"/>
              <w:left w:val="single" w:sz="6" w:space="0" w:color="auto"/>
              <w:bottom w:val="double" w:sz="6" w:space="0" w:color="auto"/>
              <w:right w:val="double" w:sz="6" w:space="0" w:color="auto"/>
            </w:tcBorders>
          </w:tcPr>
          <w:p w14:paraId="0BE7AD70" w14:textId="77DA7CC0" w:rsidR="003D4331" w:rsidDel="00BC1BA7" w:rsidRDefault="003D4331" w:rsidP="00F32321">
            <w:pPr>
              <w:pStyle w:val="NormalTableText"/>
              <w:rPr>
                <w:del w:id="97" w:author="Johnny Pang" w:date="2022-11-30T14:28:00Z"/>
                <w:rFonts w:asciiTheme="minorHAnsi" w:hAnsiTheme="minorHAnsi"/>
                <w:sz w:val="22"/>
              </w:rPr>
            </w:pPr>
            <w:del w:id="98" w:author="Johnny Pang" w:date="2022-11-30T14:28:00Z">
              <w:r w:rsidRPr="003D4331" w:rsidDel="00BC1BA7">
                <w:rPr>
                  <w:rFonts w:asciiTheme="minorHAnsi" w:hAnsiTheme="minorHAnsi"/>
                  <w:sz w:val="22"/>
                </w:rPr>
                <w:delText>Removed the specified vibration measuring tool and updated names of forms.</w:delText>
              </w:r>
              <w:r w:rsidR="00B76349" w:rsidDel="00BC1BA7">
                <w:rPr>
                  <w:rFonts w:asciiTheme="minorHAnsi" w:hAnsiTheme="minorHAnsi"/>
                  <w:sz w:val="22"/>
                </w:rPr>
                <w:delText xml:space="preserve"> (</w:delText>
              </w:r>
              <w:r w:rsidR="00F32321" w:rsidDel="00BC1BA7">
                <w:rPr>
                  <w:rFonts w:asciiTheme="minorHAnsi" w:hAnsiTheme="minorHAnsi"/>
                  <w:sz w:val="22"/>
                </w:rPr>
                <w:delText>AV</w:delText>
              </w:r>
              <w:r w:rsidR="00B76349" w:rsidDel="00BC1BA7">
                <w:rPr>
                  <w:rFonts w:asciiTheme="minorHAnsi" w:hAnsiTheme="minorHAnsi"/>
                  <w:sz w:val="22"/>
                </w:rPr>
                <w:delText>)</w:delText>
              </w:r>
            </w:del>
          </w:p>
        </w:tc>
      </w:tr>
    </w:tbl>
    <w:p w14:paraId="7C557E05" w14:textId="15B3D1D8" w:rsidR="007B6289" w:rsidRPr="00BF7F1A" w:rsidDel="00BC1BA7" w:rsidRDefault="007B6289" w:rsidP="007B6289">
      <w:pPr>
        <w:pStyle w:val="BodyText"/>
        <w:rPr>
          <w:del w:id="99" w:author="Johnny Pang" w:date="2022-11-30T14:28:00Z"/>
          <w:rFonts w:asciiTheme="minorHAnsi" w:hAnsiTheme="minorHAnsi"/>
          <w:sz w:val="22"/>
        </w:rPr>
      </w:pPr>
    </w:p>
    <w:p w14:paraId="7C557E06" w14:textId="696C4F3A" w:rsidR="007B6289" w:rsidRPr="00BF7F1A" w:rsidDel="00BC1BA7" w:rsidRDefault="007B6289" w:rsidP="007B6289">
      <w:pPr>
        <w:pStyle w:val="BodyText"/>
        <w:pBdr>
          <w:top w:val="single" w:sz="4" w:space="1" w:color="auto"/>
          <w:left w:val="single" w:sz="4" w:space="0" w:color="auto"/>
          <w:bottom w:val="single" w:sz="4" w:space="1" w:color="auto"/>
          <w:right w:val="single" w:sz="4" w:space="4" w:color="auto"/>
        </w:pBdr>
        <w:rPr>
          <w:del w:id="100" w:author="Johnny Pang" w:date="2022-11-30T14:28:00Z"/>
          <w:rFonts w:asciiTheme="minorHAnsi" w:hAnsiTheme="minorHAnsi"/>
          <w:sz w:val="22"/>
        </w:rPr>
      </w:pPr>
      <w:del w:id="101" w:author="Johnny Pang" w:date="2022-11-30T14:28:00Z">
        <w:r w:rsidRPr="00BF7F1A" w:rsidDel="00BC1BA7">
          <w:rPr>
            <w:rFonts w:asciiTheme="minorHAnsi" w:hAnsiTheme="minorHAnsi"/>
            <w:sz w:val="22"/>
          </w:rPr>
          <w:delText>NOTE:</w:delText>
        </w:r>
      </w:del>
    </w:p>
    <w:p w14:paraId="7C557E07" w14:textId="6E0D5FE8" w:rsidR="007B6289" w:rsidRPr="00BF7F1A" w:rsidDel="00BC1BA7" w:rsidRDefault="007B6289" w:rsidP="007B6289">
      <w:pPr>
        <w:pStyle w:val="BodyText"/>
        <w:pBdr>
          <w:top w:val="single" w:sz="4" w:space="1" w:color="auto"/>
          <w:left w:val="single" w:sz="4" w:space="0" w:color="auto"/>
          <w:bottom w:val="single" w:sz="4" w:space="1" w:color="auto"/>
          <w:right w:val="single" w:sz="4" w:space="4" w:color="auto"/>
        </w:pBdr>
        <w:rPr>
          <w:del w:id="102" w:author="Johnny Pang" w:date="2022-11-30T14:28:00Z"/>
          <w:rFonts w:asciiTheme="minorHAnsi" w:hAnsiTheme="minorHAnsi"/>
          <w:sz w:val="22"/>
        </w:rPr>
      </w:pPr>
      <w:del w:id="103" w:author="Johnny Pang" w:date="2022-11-30T14:28:00Z">
        <w:r w:rsidRPr="00BF7F1A" w:rsidDel="00BC1BA7">
          <w:rPr>
            <w:rFonts w:asciiTheme="minorHAnsi" w:hAnsiTheme="minorHAnsi"/>
            <w:sz w:val="22"/>
          </w:rPr>
          <w:delText>This is a CONTROLLED Document. Any documents appearing in paper form are not controlled and should be checked against the on-line file version prior to use.</w:delText>
        </w:r>
      </w:del>
    </w:p>
    <w:p w14:paraId="7C557E08" w14:textId="54ED85D3" w:rsidR="007B6289" w:rsidRPr="00BF7F1A" w:rsidDel="00BC1BA7" w:rsidRDefault="007B6289" w:rsidP="007B6289">
      <w:pPr>
        <w:pStyle w:val="BodyText"/>
        <w:pBdr>
          <w:top w:val="single" w:sz="4" w:space="1" w:color="auto"/>
          <w:left w:val="single" w:sz="4" w:space="0" w:color="auto"/>
          <w:bottom w:val="single" w:sz="4" w:space="1" w:color="auto"/>
          <w:right w:val="single" w:sz="4" w:space="4" w:color="auto"/>
        </w:pBdr>
        <w:rPr>
          <w:del w:id="104" w:author="Johnny Pang" w:date="2022-11-30T14:28:00Z"/>
          <w:rFonts w:asciiTheme="minorHAnsi" w:hAnsiTheme="minorHAnsi"/>
          <w:sz w:val="22"/>
        </w:rPr>
      </w:pPr>
      <w:del w:id="105" w:author="Johnny Pang" w:date="2022-11-30T14:28:00Z">
        <w:r w:rsidRPr="00BF7F1A" w:rsidDel="00BC1BA7">
          <w:rPr>
            <w:rFonts w:asciiTheme="minorHAnsi" w:hAnsiTheme="minorHAnsi"/>
            <w:b/>
            <w:bCs/>
            <w:sz w:val="22"/>
          </w:rPr>
          <w:delText xml:space="preserve">Notice: </w:delText>
        </w:r>
        <w:r w:rsidRPr="00BF7F1A" w:rsidDel="00BC1BA7">
          <w:rPr>
            <w:rFonts w:asciiTheme="minorHAnsi" w:hAnsiTheme="minorHAnsi"/>
            <w:sz w:val="22"/>
          </w:rPr>
          <w:delText>This Document hardcopy must be used for reference purpose only.</w:delText>
        </w:r>
      </w:del>
    </w:p>
    <w:p w14:paraId="7C557E09" w14:textId="0E6B4219" w:rsidR="007B6289" w:rsidRPr="00BF7F1A" w:rsidDel="00BC1BA7" w:rsidRDefault="007B6289" w:rsidP="007B6289">
      <w:pPr>
        <w:pStyle w:val="BodyText"/>
        <w:pBdr>
          <w:top w:val="single" w:sz="4" w:space="1" w:color="auto"/>
          <w:left w:val="single" w:sz="4" w:space="0" w:color="auto"/>
          <w:bottom w:val="single" w:sz="4" w:space="1" w:color="auto"/>
          <w:right w:val="single" w:sz="4" w:space="4" w:color="auto"/>
        </w:pBdr>
        <w:rPr>
          <w:del w:id="106" w:author="Johnny Pang" w:date="2022-11-30T14:28:00Z"/>
          <w:rFonts w:asciiTheme="minorHAnsi" w:hAnsiTheme="minorHAnsi"/>
          <w:b/>
          <w:bCs/>
          <w:sz w:val="22"/>
        </w:rPr>
      </w:pPr>
      <w:del w:id="107" w:author="Johnny Pang" w:date="2022-11-30T14:28:00Z">
        <w:r w:rsidRPr="00BF7F1A" w:rsidDel="00BC1BA7">
          <w:rPr>
            <w:rFonts w:asciiTheme="minorHAnsi" w:hAnsiTheme="minorHAnsi"/>
            <w:b/>
            <w:sz w:val="22"/>
          </w:rPr>
          <w:delText>The on-line copy is the current version of the document.</w:delText>
        </w:r>
      </w:del>
    </w:p>
    <w:p w14:paraId="7C557E0A" w14:textId="43D368E3" w:rsidR="007B6289" w:rsidRPr="00BF7F1A" w:rsidDel="00BC1BA7" w:rsidRDefault="007B6289" w:rsidP="007B6289">
      <w:pPr>
        <w:pStyle w:val="BodyText"/>
        <w:ind w:left="720"/>
        <w:rPr>
          <w:del w:id="108" w:author="Johnny Pang" w:date="2022-11-30T14:28:00Z"/>
          <w:rFonts w:asciiTheme="minorHAnsi" w:hAnsiTheme="minorHAnsi" w:cs="Arial"/>
          <w:sz w:val="22"/>
          <w:u w:val="single"/>
        </w:rPr>
      </w:pPr>
    </w:p>
    <w:p w14:paraId="7C557E0B" w14:textId="206BA1F6" w:rsidR="007B6289" w:rsidRPr="00BF7F1A" w:rsidDel="00BC1BA7" w:rsidRDefault="007B6289" w:rsidP="00BF7F1A">
      <w:pPr>
        <w:ind w:firstLine="720"/>
        <w:rPr>
          <w:del w:id="109" w:author="Johnny Pang" w:date="2022-11-30T14:28:00Z"/>
          <w:rFonts w:asciiTheme="minorHAnsi" w:hAnsiTheme="minorHAnsi"/>
        </w:rPr>
      </w:pPr>
    </w:p>
    <w:p w14:paraId="7C557E0C" w14:textId="625FB875" w:rsidR="009D0018" w:rsidRPr="00BF7F1A" w:rsidDel="00BC1BA7" w:rsidRDefault="009D0018">
      <w:pPr>
        <w:rPr>
          <w:del w:id="110" w:author="Johnny Pang" w:date="2022-11-30T14:28:00Z"/>
          <w:rFonts w:asciiTheme="minorHAnsi" w:hAnsiTheme="minorHAnsi"/>
        </w:rPr>
      </w:pPr>
      <w:del w:id="111" w:author="Johnny Pang" w:date="2022-11-30T14:28:00Z">
        <w:r w:rsidRPr="00BF7F1A" w:rsidDel="00BC1BA7">
          <w:rPr>
            <w:rFonts w:asciiTheme="minorHAnsi" w:hAnsiTheme="minorHAnsi"/>
          </w:rPr>
          <w:br w:type="page"/>
        </w:r>
      </w:del>
    </w:p>
    <w:p w14:paraId="7C557E0D" w14:textId="77777777" w:rsidR="002647D0" w:rsidRPr="00BF7F1A" w:rsidRDefault="0063723B" w:rsidP="00BF7F1A">
      <w:pPr>
        <w:pStyle w:val="Heading1"/>
        <w:rPr>
          <w:rFonts w:asciiTheme="minorHAnsi" w:hAnsiTheme="minorHAnsi"/>
        </w:rPr>
      </w:pPr>
      <w:r w:rsidRPr="00BF7F1A">
        <w:rPr>
          <w:rFonts w:asciiTheme="minorHAnsi" w:hAnsiTheme="minorHAnsi"/>
        </w:rPr>
        <w:t>GENERAL</w:t>
      </w:r>
    </w:p>
    <w:p w14:paraId="7C557E0E" w14:textId="77777777" w:rsidR="0063723B" w:rsidRPr="00BF7F1A" w:rsidRDefault="0063723B" w:rsidP="00BF7F1A">
      <w:pPr>
        <w:pStyle w:val="Heading2"/>
        <w:rPr>
          <w:b/>
        </w:rPr>
      </w:pPr>
      <w:r w:rsidRPr="00BF7F1A">
        <w:t>Intent</w:t>
      </w:r>
    </w:p>
    <w:p w14:paraId="7C557E0F" w14:textId="77777777" w:rsidR="0063723B" w:rsidRPr="00BF7F1A" w:rsidRDefault="0063723B" w:rsidP="00AF3E4F">
      <w:pPr>
        <w:pStyle w:val="Heading3"/>
        <w:rPr>
          <w:rFonts w:asciiTheme="minorHAnsi" w:hAnsiTheme="minorHAnsi"/>
        </w:rPr>
      </w:pPr>
      <w:r w:rsidRPr="00BF7F1A">
        <w:rPr>
          <w:rFonts w:asciiTheme="minorHAnsi" w:hAnsiTheme="minorHAnsi"/>
        </w:rPr>
        <w:t xml:space="preserve">This </w:t>
      </w:r>
      <w:r w:rsidR="00313EDF" w:rsidRPr="00BF7F1A">
        <w:rPr>
          <w:rFonts w:asciiTheme="minorHAnsi" w:hAnsiTheme="minorHAnsi"/>
        </w:rPr>
        <w:t xml:space="preserve">Section </w:t>
      </w:r>
      <w:r w:rsidRPr="00BF7F1A">
        <w:rPr>
          <w:rFonts w:asciiTheme="minorHAnsi" w:hAnsiTheme="minorHAnsi"/>
        </w:rPr>
        <w:t xml:space="preserve">covers equipment and systems inspection, functional tests, </w:t>
      </w:r>
      <w:proofErr w:type="gramStart"/>
      <w:r w:rsidRPr="00BF7F1A">
        <w:rPr>
          <w:rFonts w:asciiTheme="minorHAnsi" w:hAnsiTheme="minorHAnsi"/>
        </w:rPr>
        <w:t>five day</w:t>
      </w:r>
      <w:proofErr w:type="gramEnd"/>
      <w:r w:rsidRPr="00BF7F1A">
        <w:rPr>
          <w:rFonts w:asciiTheme="minorHAnsi" w:hAnsiTheme="minorHAnsi"/>
        </w:rPr>
        <w:t xml:space="preserve"> water testing, performance testing, and facility commissioning that shall be completed </w:t>
      </w:r>
      <w:r w:rsidR="0043731B" w:rsidRPr="00BF7F1A">
        <w:rPr>
          <w:rFonts w:asciiTheme="minorHAnsi" w:hAnsiTheme="minorHAnsi"/>
        </w:rPr>
        <w:t>p</w:t>
      </w:r>
      <w:r w:rsidRPr="00BF7F1A">
        <w:rPr>
          <w:rFonts w:asciiTheme="minorHAnsi" w:hAnsiTheme="minorHAnsi"/>
        </w:rPr>
        <w:t>rior to consideration for Substantial Performanc</w:t>
      </w:r>
      <w:r w:rsidR="0086192E" w:rsidRPr="00BF7F1A">
        <w:rPr>
          <w:rFonts w:asciiTheme="minorHAnsi" w:hAnsiTheme="minorHAnsi"/>
        </w:rPr>
        <w:t>e</w:t>
      </w:r>
      <w:r w:rsidR="00313EDF" w:rsidRPr="00BF7F1A">
        <w:rPr>
          <w:rFonts w:asciiTheme="minorHAnsi" w:hAnsiTheme="minorHAnsi"/>
        </w:rPr>
        <w:t xml:space="preserve"> of the Work</w:t>
      </w:r>
      <w:r w:rsidR="0086192E" w:rsidRPr="00BF7F1A">
        <w:rPr>
          <w:rFonts w:asciiTheme="minorHAnsi" w:hAnsiTheme="minorHAnsi"/>
        </w:rPr>
        <w:t>.</w:t>
      </w:r>
    </w:p>
    <w:p w14:paraId="7C557E10" w14:textId="77777777" w:rsidR="0063723B" w:rsidRPr="00BF7F1A" w:rsidRDefault="0063723B" w:rsidP="00BF7F1A">
      <w:pPr>
        <w:pStyle w:val="Heading2"/>
      </w:pPr>
      <w:r w:rsidRPr="00BF7F1A">
        <w:t>Related Sections</w:t>
      </w:r>
    </w:p>
    <w:p w14:paraId="7C557E11" w14:textId="54581E45" w:rsidR="00166CDE" w:rsidRPr="00BF7F1A" w:rsidDel="00D20A5D" w:rsidRDefault="00166CDE" w:rsidP="00BF7F1A">
      <w:pPr>
        <w:pStyle w:val="NormalWeb"/>
        <w:spacing w:before="0" w:beforeAutospacing="0" w:after="0" w:afterAutospacing="0"/>
        <w:ind w:left="720"/>
        <w:rPr>
          <w:del w:id="112" w:author="Liam Sykes" w:date="2022-03-21T16:30:00Z"/>
          <w:rFonts w:asciiTheme="minorHAnsi" w:hAnsiTheme="minorHAnsi"/>
          <w:sz w:val="22"/>
          <w:szCs w:val="22"/>
          <w:highlight w:val="yellow"/>
        </w:rPr>
      </w:pPr>
      <w:del w:id="113" w:author="Liam Sykes" w:date="2022-03-21T16:30:00Z">
        <w:r w:rsidRPr="00BF7F1A" w:rsidDel="00D20A5D">
          <w:rPr>
            <w:rFonts w:asciiTheme="minorHAnsi" w:hAnsiTheme="minorHAnsi"/>
            <w:sz w:val="22"/>
            <w:szCs w:val="22"/>
            <w:highlight w:val="yellow"/>
          </w:rPr>
          <w:delText>[U</w:delText>
        </w:r>
        <w:r w:rsidR="000C5351" w:rsidRPr="00BF7F1A" w:rsidDel="00D20A5D">
          <w:rPr>
            <w:rFonts w:asciiTheme="minorHAnsi" w:hAnsiTheme="minorHAnsi"/>
            <w:sz w:val="22"/>
            <w:szCs w:val="22"/>
            <w:highlight w:val="yellow"/>
          </w:rPr>
          <w:delText>n</w:delText>
        </w:r>
        <w:r w:rsidRPr="00BF7F1A" w:rsidDel="00D20A5D">
          <w:rPr>
            <w:rFonts w:asciiTheme="minorHAnsi" w:hAnsiTheme="minorHAnsi"/>
            <w:sz w:val="22"/>
            <w:szCs w:val="22"/>
            <w:highlight w:val="yellow"/>
          </w:rPr>
          <w:delText xml:space="preserve">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 </w:delText>
        </w:r>
      </w:del>
    </w:p>
    <w:p w14:paraId="7C557E12" w14:textId="0F9E1699" w:rsidR="00166CDE" w:rsidRPr="00BF7F1A" w:rsidDel="00D20A5D" w:rsidRDefault="00166CDE" w:rsidP="00BF7F1A">
      <w:pPr>
        <w:pStyle w:val="NormalWeb"/>
        <w:spacing w:after="0" w:afterAutospacing="0"/>
        <w:ind w:left="720"/>
        <w:rPr>
          <w:del w:id="114" w:author="Liam Sykes" w:date="2022-03-21T16:30:00Z"/>
          <w:rFonts w:asciiTheme="minorHAnsi" w:hAnsiTheme="minorHAnsi"/>
          <w:sz w:val="22"/>
          <w:szCs w:val="22"/>
          <w:highlight w:val="yellow"/>
        </w:rPr>
      </w:pPr>
      <w:del w:id="115" w:author="Liam Sykes" w:date="2022-03-21T16:30:00Z">
        <w:r w:rsidRPr="00BF7F1A" w:rsidDel="00D20A5D">
          <w:rPr>
            <w:rFonts w:asciiTheme="minorHAnsi" w:hAnsiTheme="minorHAnsi"/>
            <w:sz w:val="22"/>
            <w:szCs w:val="22"/>
            <w:highlight w:val="yellow"/>
          </w:rPr>
          <w:delText xml:space="preserve">Cross-referencing here may also be used to coordinate assemblies or systems whose components may span multiple Sections and which must meet certain performance requirements as an assembly or system. </w:delText>
        </w:r>
      </w:del>
    </w:p>
    <w:p w14:paraId="7C557E13" w14:textId="742B52DD" w:rsidR="00166CDE" w:rsidRPr="00BF7F1A" w:rsidDel="00D20A5D" w:rsidRDefault="00166CDE" w:rsidP="00BF7F1A">
      <w:pPr>
        <w:pStyle w:val="NormalWeb"/>
        <w:spacing w:after="0" w:afterAutospacing="0"/>
        <w:ind w:left="720"/>
        <w:rPr>
          <w:del w:id="116" w:author="Liam Sykes" w:date="2022-03-21T16:30:00Z"/>
          <w:rFonts w:asciiTheme="minorHAnsi" w:hAnsiTheme="minorHAnsi"/>
          <w:sz w:val="22"/>
          <w:szCs w:val="22"/>
          <w:highlight w:val="yellow"/>
        </w:rPr>
      </w:pPr>
      <w:del w:id="117" w:author="Liam Sykes" w:date="2022-03-21T16:30:00Z">
        <w:r w:rsidRPr="00BF7F1A" w:rsidDel="00D20A5D">
          <w:rPr>
            <w:rFonts w:asciiTheme="minorHAnsi" w:hAnsiTheme="minorHAnsi"/>
            <w:sz w:val="22"/>
            <w:szCs w:val="22"/>
            <w:highlight w:val="yellow"/>
          </w:rPr>
          <w:delText xml:space="preserve">Contractor is responsible for coordination of the Work. </w:delText>
        </w:r>
      </w:del>
    </w:p>
    <w:p w14:paraId="7C557E14" w14:textId="313E280A" w:rsidR="00166CDE" w:rsidRPr="00BF7F1A" w:rsidDel="00D20A5D" w:rsidRDefault="00166CDE" w:rsidP="00BF7F1A">
      <w:pPr>
        <w:pStyle w:val="NormalWeb"/>
        <w:spacing w:after="0" w:afterAutospacing="0"/>
        <w:ind w:left="720"/>
        <w:rPr>
          <w:del w:id="118" w:author="Liam Sykes" w:date="2022-03-21T16:30:00Z"/>
          <w:rFonts w:asciiTheme="minorHAnsi" w:hAnsiTheme="minorHAnsi"/>
          <w:sz w:val="22"/>
          <w:szCs w:val="22"/>
          <w:highlight w:val="yellow"/>
        </w:rPr>
      </w:pPr>
      <w:del w:id="119" w:author="Liam Sykes" w:date="2022-03-21T16:30:00Z">
        <w:r w:rsidRPr="00BF7F1A" w:rsidDel="00D20A5D">
          <w:rPr>
            <w:rFonts w:asciiTheme="minorHAnsi" w:hAnsiTheme="minorHAnsi"/>
            <w:sz w:val="22"/>
            <w:szCs w:val="22"/>
            <w:highlight w:val="yellow"/>
          </w:rPr>
          <w:delText xml:space="preserve">This Section is to be completed/updated during the design development by the Consultant. If it is not applicable to the section for the specific project it may be deleted.] </w:delText>
        </w:r>
      </w:del>
    </w:p>
    <w:p w14:paraId="7C557E15" w14:textId="7943E413" w:rsidR="00166CDE" w:rsidRPr="00BF7F1A" w:rsidDel="00D20A5D" w:rsidRDefault="00166CDE" w:rsidP="00BF7F1A">
      <w:pPr>
        <w:pStyle w:val="NormalWeb"/>
        <w:spacing w:after="0" w:afterAutospacing="0"/>
        <w:ind w:left="720"/>
        <w:rPr>
          <w:del w:id="120" w:author="Liam Sykes" w:date="2022-03-21T16:30:00Z"/>
          <w:rFonts w:asciiTheme="minorHAnsi" w:hAnsiTheme="minorHAnsi"/>
          <w:sz w:val="22"/>
          <w:szCs w:val="22"/>
        </w:rPr>
      </w:pPr>
      <w:del w:id="121" w:author="Liam Sykes" w:date="2022-03-21T16:30:00Z">
        <w:r w:rsidRPr="00BF7F1A" w:rsidDel="00D20A5D">
          <w:rPr>
            <w:rFonts w:asciiTheme="minorHAnsi" w:hAnsiTheme="minorHAnsi"/>
            <w:sz w:val="22"/>
            <w:szCs w:val="22"/>
            <w:highlight w:val="yellow"/>
          </w:rPr>
          <w:delText>[List Sections specifying related requirements.]</w:delText>
        </w:r>
        <w:r w:rsidRPr="00BF7F1A" w:rsidDel="00D20A5D">
          <w:rPr>
            <w:rFonts w:asciiTheme="minorHAnsi" w:hAnsiTheme="minorHAnsi"/>
            <w:sz w:val="22"/>
            <w:szCs w:val="22"/>
          </w:rPr>
          <w:delText xml:space="preserve"> </w:delText>
        </w:r>
      </w:del>
    </w:p>
    <w:p w14:paraId="7C557E16" w14:textId="77777777" w:rsidR="00D56A07" w:rsidRPr="00D20A5D" w:rsidRDefault="00D56A07" w:rsidP="00BF7F1A">
      <w:pPr>
        <w:pStyle w:val="Heading3"/>
        <w:rPr>
          <w:rFonts w:asciiTheme="minorHAnsi" w:hAnsiTheme="minorHAnsi"/>
        </w:rPr>
      </w:pPr>
      <w:r w:rsidRPr="00D20A5D">
        <w:rPr>
          <w:rFonts w:asciiTheme="minorHAnsi" w:hAnsiTheme="minorHAnsi"/>
        </w:rPr>
        <w:t>Section 01040 – Coordination</w:t>
      </w:r>
    </w:p>
    <w:p w14:paraId="7C557E17" w14:textId="77777777" w:rsidR="00D56A07" w:rsidRPr="00D20A5D" w:rsidRDefault="00D56A07" w:rsidP="00BF7F1A">
      <w:pPr>
        <w:pStyle w:val="Heading3"/>
        <w:rPr>
          <w:rFonts w:asciiTheme="minorHAnsi" w:hAnsiTheme="minorHAnsi"/>
        </w:rPr>
      </w:pPr>
      <w:r w:rsidRPr="00D20A5D">
        <w:rPr>
          <w:rFonts w:asciiTheme="minorHAnsi" w:hAnsiTheme="minorHAnsi"/>
        </w:rPr>
        <w:t>Section 01200 – Project Meetings</w:t>
      </w:r>
    </w:p>
    <w:p w14:paraId="7C557E18" w14:textId="77777777" w:rsidR="00D56A07" w:rsidRPr="00D20A5D" w:rsidRDefault="00D56A07" w:rsidP="00BF7F1A">
      <w:pPr>
        <w:pStyle w:val="Heading3"/>
        <w:rPr>
          <w:rFonts w:asciiTheme="minorHAnsi" w:hAnsiTheme="minorHAnsi"/>
        </w:rPr>
      </w:pPr>
      <w:r w:rsidRPr="00D20A5D">
        <w:rPr>
          <w:rFonts w:asciiTheme="minorHAnsi" w:hAnsiTheme="minorHAnsi"/>
        </w:rPr>
        <w:t>Section 01300 – Submittals</w:t>
      </w:r>
    </w:p>
    <w:p w14:paraId="7C557E19" w14:textId="58253737" w:rsidR="00D56A07" w:rsidRPr="00D20A5D" w:rsidRDefault="00D56A07" w:rsidP="00BF7F1A">
      <w:pPr>
        <w:pStyle w:val="Heading3"/>
        <w:rPr>
          <w:rFonts w:asciiTheme="minorHAnsi" w:hAnsiTheme="minorHAnsi"/>
        </w:rPr>
      </w:pPr>
      <w:r w:rsidRPr="00D20A5D">
        <w:rPr>
          <w:rFonts w:asciiTheme="minorHAnsi" w:hAnsiTheme="minorHAnsi"/>
        </w:rPr>
        <w:t xml:space="preserve">Section 01310 – </w:t>
      </w:r>
      <w:ins w:id="122" w:author="Liam Sykes" w:date="2022-03-21T16:30:00Z">
        <w:r w:rsidR="00D20A5D">
          <w:rPr>
            <w:rFonts w:asciiTheme="minorHAnsi" w:hAnsiTheme="minorHAnsi"/>
          </w:rPr>
          <w:t>Construction</w:t>
        </w:r>
      </w:ins>
      <w:del w:id="123" w:author="Liam Sykes" w:date="2022-03-21T16:30:00Z">
        <w:r w:rsidRPr="00D20A5D" w:rsidDel="00D20A5D">
          <w:rPr>
            <w:rFonts w:asciiTheme="minorHAnsi" w:hAnsiTheme="minorHAnsi"/>
          </w:rPr>
          <w:delText>Project</w:delText>
        </w:r>
      </w:del>
      <w:r w:rsidRPr="00D20A5D">
        <w:rPr>
          <w:rFonts w:asciiTheme="minorHAnsi" w:hAnsiTheme="minorHAnsi"/>
        </w:rPr>
        <w:t xml:space="preserve"> Schedules</w:t>
      </w:r>
    </w:p>
    <w:p w14:paraId="7C557E1A" w14:textId="77777777" w:rsidR="0069636F" w:rsidRPr="00D20A5D" w:rsidRDefault="0069636F" w:rsidP="00BF7F1A">
      <w:pPr>
        <w:pStyle w:val="Heading3"/>
        <w:rPr>
          <w:rFonts w:asciiTheme="minorHAnsi" w:hAnsiTheme="minorHAnsi"/>
        </w:rPr>
      </w:pPr>
      <w:r w:rsidRPr="00D20A5D">
        <w:rPr>
          <w:rFonts w:asciiTheme="minorHAnsi" w:hAnsiTheme="minorHAnsi"/>
        </w:rPr>
        <w:t>Section 01351 – Health and Safety</w:t>
      </w:r>
    </w:p>
    <w:p w14:paraId="5DC07F08" w14:textId="77777777" w:rsidR="00E62E6A" w:rsidRDefault="00D56A07" w:rsidP="00E62E6A">
      <w:pPr>
        <w:pStyle w:val="Heading3"/>
        <w:rPr>
          <w:ins w:id="124" w:author="Liam Sykes" w:date="2022-03-21T16:31:00Z"/>
          <w:rFonts w:asciiTheme="minorHAnsi" w:hAnsiTheme="minorHAnsi"/>
        </w:rPr>
      </w:pPr>
      <w:r w:rsidRPr="00D20A5D">
        <w:rPr>
          <w:rFonts w:asciiTheme="minorHAnsi" w:hAnsiTheme="minorHAnsi"/>
        </w:rPr>
        <w:t>Section 01430 – Operations and Maintenance Data</w:t>
      </w:r>
      <w:ins w:id="125" w:author="Liam Sykes" w:date="2022-03-21T16:31:00Z">
        <w:r w:rsidR="00E62E6A" w:rsidRPr="00E62E6A">
          <w:rPr>
            <w:rFonts w:asciiTheme="minorHAnsi" w:hAnsiTheme="minorHAnsi"/>
          </w:rPr>
          <w:t xml:space="preserve"> </w:t>
        </w:r>
      </w:ins>
    </w:p>
    <w:p w14:paraId="0AB77D85" w14:textId="6BB5BA68" w:rsidR="00D20A5D" w:rsidRPr="00E62E6A" w:rsidRDefault="00E62E6A" w:rsidP="00E62E6A">
      <w:pPr>
        <w:pStyle w:val="Heading3"/>
        <w:rPr>
          <w:rFonts w:asciiTheme="minorHAnsi" w:hAnsiTheme="minorHAnsi"/>
        </w:rPr>
      </w:pPr>
      <w:ins w:id="126" w:author="Liam Sykes" w:date="2022-03-21T16:31:00Z">
        <w:r w:rsidRPr="00D20A5D">
          <w:rPr>
            <w:rFonts w:asciiTheme="minorHAnsi" w:hAnsiTheme="minorHAnsi"/>
          </w:rPr>
          <w:t>Section 01501 – Construction Sequencing</w:t>
        </w:r>
      </w:ins>
    </w:p>
    <w:p w14:paraId="2870D5B8" w14:textId="77777777" w:rsidR="00881A23" w:rsidRPr="00D20A5D" w:rsidRDefault="00881A23" w:rsidP="00881A23">
      <w:pPr>
        <w:pStyle w:val="Heading3"/>
        <w:rPr>
          <w:rFonts w:asciiTheme="minorHAnsi" w:hAnsiTheme="minorHAnsi"/>
        </w:rPr>
      </w:pPr>
      <w:r w:rsidRPr="00D20A5D">
        <w:rPr>
          <w:rFonts w:asciiTheme="minorHAnsi" w:hAnsiTheme="minorHAnsi"/>
        </w:rPr>
        <w:t>Section 01505 – Mobilization and Demobilization</w:t>
      </w:r>
    </w:p>
    <w:p w14:paraId="0BC3B0EA" w14:textId="77777777" w:rsidR="00881A23" w:rsidRPr="00D20A5D" w:rsidRDefault="00881A23" w:rsidP="00881A23">
      <w:pPr>
        <w:pStyle w:val="Heading3"/>
        <w:rPr>
          <w:rFonts w:asciiTheme="minorHAnsi" w:hAnsiTheme="minorHAnsi"/>
        </w:rPr>
      </w:pPr>
      <w:r w:rsidRPr="00D20A5D">
        <w:rPr>
          <w:rFonts w:asciiTheme="minorHAnsi" w:hAnsiTheme="minorHAnsi"/>
        </w:rPr>
        <w:t>Section 01520 – Field Office</w:t>
      </w:r>
    </w:p>
    <w:p w14:paraId="7C557E1D" w14:textId="68336F30" w:rsidR="00D56A07" w:rsidRPr="00D20A5D" w:rsidDel="00D20A5D" w:rsidRDefault="00D56A07" w:rsidP="00BF7F1A">
      <w:pPr>
        <w:pStyle w:val="Heading3"/>
        <w:rPr>
          <w:del w:id="127" w:author="Liam Sykes" w:date="2022-03-21T16:30:00Z"/>
          <w:rFonts w:asciiTheme="minorHAnsi" w:hAnsiTheme="minorHAnsi"/>
        </w:rPr>
      </w:pPr>
      <w:del w:id="128" w:author="Liam Sykes" w:date="2022-03-21T16:30:00Z">
        <w:r w:rsidRPr="00D20A5D" w:rsidDel="00D20A5D">
          <w:rPr>
            <w:rFonts w:asciiTheme="minorHAnsi" w:hAnsiTheme="minorHAnsi"/>
          </w:rPr>
          <w:delText>Section 01501 – Construction Sequencing</w:delText>
        </w:r>
      </w:del>
    </w:p>
    <w:p w14:paraId="7C557E1E" w14:textId="77777777" w:rsidR="00D56A07" w:rsidRPr="00D20A5D" w:rsidRDefault="00D56A07" w:rsidP="00BF7F1A">
      <w:pPr>
        <w:pStyle w:val="Heading3"/>
        <w:rPr>
          <w:rFonts w:asciiTheme="minorHAnsi" w:hAnsiTheme="minorHAnsi"/>
        </w:rPr>
      </w:pPr>
      <w:r w:rsidRPr="00D20A5D">
        <w:rPr>
          <w:rFonts w:asciiTheme="minorHAnsi" w:hAnsiTheme="minorHAnsi"/>
        </w:rPr>
        <w:t>Section 01640 – Manufacturer’s Services</w:t>
      </w:r>
    </w:p>
    <w:p w14:paraId="7C557E1F" w14:textId="77777777" w:rsidR="00D56A07" w:rsidRPr="00D20A5D" w:rsidRDefault="00D56A07" w:rsidP="00BF7F1A">
      <w:pPr>
        <w:pStyle w:val="Heading3"/>
        <w:rPr>
          <w:rFonts w:asciiTheme="minorHAnsi" w:hAnsiTheme="minorHAnsi"/>
        </w:rPr>
      </w:pPr>
      <w:r w:rsidRPr="00D20A5D">
        <w:rPr>
          <w:rFonts w:asciiTheme="minorHAnsi" w:hAnsiTheme="minorHAnsi"/>
        </w:rPr>
        <w:t>Section 01780 – Contract Close-out</w:t>
      </w:r>
    </w:p>
    <w:p w14:paraId="7C557E20" w14:textId="77777777" w:rsidR="008D007D" w:rsidRPr="00D20A5D" w:rsidRDefault="008D007D" w:rsidP="008D007D">
      <w:pPr>
        <w:pStyle w:val="Heading3"/>
        <w:rPr>
          <w:rFonts w:asciiTheme="minorHAnsi" w:hAnsiTheme="minorHAnsi"/>
        </w:rPr>
      </w:pPr>
      <w:r w:rsidRPr="00D20A5D">
        <w:rPr>
          <w:rFonts w:asciiTheme="minorHAnsi" w:hAnsiTheme="minorHAnsi"/>
        </w:rPr>
        <w:t>Section 01810A – Equipment Testing and Facility Commissioning Forms</w:t>
      </w:r>
    </w:p>
    <w:p w14:paraId="7C557E21" w14:textId="77777777" w:rsidR="00D56A07" w:rsidRPr="00D20A5D" w:rsidRDefault="00D56A07" w:rsidP="00BF7F1A">
      <w:pPr>
        <w:pStyle w:val="Heading3"/>
        <w:rPr>
          <w:rFonts w:asciiTheme="minorHAnsi" w:hAnsiTheme="minorHAnsi"/>
        </w:rPr>
      </w:pPr>
      <w:r w:rsidRPr="00D20A5D">
        <w:rPr>
          <w:rFonts w:asciiTheme="minorHAnsi" w:hAnsiTheme="minorHAnsi"/>
        </w:rPr>
        <w:t>Section 01820 – Demonstration and Training</w:t>
      </w:r>
    </w:p>
    <w:p w14:paraId="7C557E22" w14:textId="70E8BE15" w:rsidR="00F91D4F" w:rsidRPr="00881A23" w:rsidDel="00D20A5D" w:rsidRDefault="00405CBC" w:rsidP="00BF7F1A">
      <w:pPr>
        <w:pStyle w:val="Heading3"/>
        <w:rPr>
          <w:del w:id="129" w:author="Liam Sykes" w:date="2022-03-21T16:30:00Z"/>
          <w:rFonts w:asciiTheme="minorHAnsi" w:hAnsiTheme="minorHAnsi"/>
          <w:highlight w:val="yellow"/>
        </w:rPr>
      </w:pPr>
      <w:del w:id="130" w:author="Liam Sykes" w:date="2022-03-21T16:30:00Z">
        <w:r w:rsidRPr="00881A23" w:rsidDel="00D20A5D">
          <w:rPr>
            <w:rFonts w:asciiTheme="minorHAnsi" w:hAnsiTheme="minorHAnsi"/>
            <w:highlight w:val="yellow"/>
          </w:rPr>
          <w:delText>[</w:delText>
        </w:r>
        <w:r w:rsidR="0063723B" w:rsidRPr="00881A23" w:rsidDel="00D20A5D">
          <w:rPr>
            <w:rFonts w:asciiTheme="minorHAnsi" w:hAnsiTheme="minorHAnsi"/>
            <w:highlight w:val="yellow"/>
          </w:rPr>
          <w:delText>Specific requirements for testing of equ</w:delText>
        </w:r>
        <w:r w:rsidR="00BF7F1A" w:rsidRPr="00881A23" w:rsidDel="00D20A5D">
          <w:rPr>
            <w:rFonts w:asciiTheme="minorHAnsi" w:hAnsiTheme="minorHAnsi"/>
            <w:highlight w:val="yellow"/>
          </w:rPr>
          <w:delText xml:space="preserve">ipment and materials have been </w:delText>
        </w:r>
        <w:r w:rsidR="0063723B" w:rsidRPr="00881A23" w:rsidDel="00D20A5D">
          <w:rPr>
            <w:rFonts w:asciiTheme="minorHAnsi" w:hAnsiTheme="minorHAnsi"/>
            <w:highlight w:val="yellow"/>
          </w:rPr>
          <w:delText>provided in individual Specification Sections in the Contract Document</w:delText>
        </w:r>
        <w:r w:rsidR="0086192E" w:rsidRPr="00881A23" w:rsidDel="00D20A5D">
          <w:rPr>
            <w:rFonts w:asciiTheme="minorHAnsi" w:hAnsiTheme="minorHAnsi"/>
            <w:highlight w:val="yellow"/>
          </w:rPr>
          <w:delText>s and should be referenced.</w:delText>
        </w:r>
        <w:r w:rsidRPr="00881A23" w:rsidDel="00D20A5D">
          <w:rPr>
            <w:rFonts w:asciiTheme="minorHAnsi" w:hAnsiTheme="minorHAnsi"/>
            <w:highlight w:val="yellow"/>
          </w:rPr>
          <w:delText>]</w:delText>
        </w:r>
      </w:del>
    </w:p>
    <w:p w14:paraId="7C557E23" w14:textId="77777777" w:rsidR="0063723B" w:rsidRPr="00BF7F1A" w:rsidRDefault="0063723B" w:rsidP="00BF7F1A">
      <w:pPr>
        <w:pStyle w:val="Heading2"/>
      </w:pPr>
      <w:r w:rsidRPr="00BF7F1A">
        <w:t>Definitions</w:t>
      </w:r>
    </w:p>
    <w:p w14:paraId="7C557E24" w14:textId="77777777" w:rsidR="00F63FE8" w:rsidRPr="00BF7F1A" w:rsidRDefault="00F63FE8" w:rsidP="00AF3E4F">
      <w:pPr>
        <w:pStyle w:val="Heading3"/>
        <w:rPr>
          <w:rFonts w:asciiTheme="minorHAnsi" w:hAnsiTheme="minorHAnsi"/>
        </w:rPr>
      </w:pPr>
      <w:r w:rsidRPr="00BF7F1A">
        <w:rPr>
          <w:rFonts w:asciiTheme="minorHAnsi" w:hAnsiTheme="minorHAnsi"/>
          <w:u w:val="single"/>
        </w:rPr>
        <w:t>Contingency Plan</w:t>
      </w:r>
      <w:r w:rsidRPr="00BF7F1A">
        <w:rPr>
          <w:rFonts w:asciiTheme="minorHAnsi" w:hAnsiTheme="minorHAnsi"/>
        </w:rPr>
        <w:t>:  Describes the Contractor’s back-up plan should equipment and/or systems malfunction as they are brought online, and during shutdowns in an operating facility to ensure continued safe operation.</w:t>
      </w:r>
    </w:p>
    <w:p w14:paraId="7C557E25" w14:textId="77777777" w:rsidR="00F63FE8" w:rsidRPr="00BF7F1A" w:rsidRDefault="00F63FE8" w:rsidP="00AF3E4F">
      <w:pPr>
        <w:pStyle w:val="Heading3"/>
        <w:rPr>
          <w:rFonts w:asciiTheme="minorHAnsi" w:hAnsiTheme="minorHAnsi"/>
        </w:rPr>
      </w:pPr>
      <w:r w:rsidRPr="00BF7F1A">
        <w:rPr>
          <w:rFonts w:asciiTheme="minorHAnsi" w:hAnsiTheme="minorHAnsi"/>
          <w:u w:val="single"/>
        </w:rPr>
        <w:t>Facility Commissioning</w:t>
      </w:r>
      <w:r w:rsidR="00F51D85" w:rsidRPr="00BF7F1A">
        <w:rPr>
          <w:rFonts w:asciiTheme="minorHAnsi" w:hAnsiTheme="minorHAnsi"/>
          <w:u w:val="single"/>
        </w:rPr>
        <w:t xml:space="preserve"> or Commissioning</w:t>
      </w:r>
      <w:r w:rsidRPr="00BF7F1A">
        <w:rPr>
          <w:rFonts w:asciiTheme="minorHAnsi" w:hAnsiTheme="minorHAnsi"/>
        </w:rPr>
        <w:t xml:space="preserve">:  Test or tests performed in the presence of the Consultant, </w:t>
      </w:r>
      <w:r w:rsidR="00AB410C" w:rsidRPr="00BF7F1A">
        <w:rPr>
          <w:rFonts w:asciiTheme="minorHAnsi" w:hAnsiTheme="minorHAnsi"/>
        </w:rPr>
        <w:t>the Region</w:t>
      </w:r>
      <w:r w:rsidRPr="00BF7F1A">
        <w:rPr>
          <w:rFonts w:asciiTheme="minorHAnsi" w:hAnsiTheme="minorHAnsi"/>
        </w:rPr>
        <w:t xml:space="preserve"> after any required successful performance test, to demonstrate and confirm that the </w:t>
      </w:r>
      <w:r w:rsidR="003C12DB" w:rsidRPr="00BF7F1A">
        <w:rPr>
          <w:rFonts w:asciiTheme="minorHAnsi" w:hAnsiTheme="minorHAnsi"/>
        </w:rPr>
        <w:t xml:space="preserve">facility </w:t>
      </w:r>
      <w:r w:rsidRPr="00BF7F1A">
        <w:rPr>
          <w:rFonts w:asciiTheme="minorHAnsi" w:hAnsiTheme="minorHAnsi"/>
        </w:rPr>
        <w:t xml:space="preserve">meets the specified operational performance requirements, while simulating actual operating conditions to the greatest extent possible, with wastewater and/or sludge as required by the </w:t>
      </w:r>
      <w:r w:rsidR="003C12DB" w:rsidRPr="00BF7F1A">
        <w:rPr>
          <w:rFonts w:asciiTheme="minorHAnsi" w:hAnsiTheme="minorHAnsi"/>
        </w:rPr>
        <w:t>facility</w:t>
      </w:r>
      <w:r w:rsidRPr="00BF7F1A">
        <w:rPr>
          <w:rFonts w:asciiTheme="minorHAnsi" w:hAnsiTheme="minorHAnsi"/>
        </w:rPr>
        <w:t>.</w:t>
      </w:r>
    </w:p>
    <w:p w14:paraId="7C557E26" w14:textId="77777777" w:rsidR="00F63FE8" w:rsidRPr="00BF7F1A" w:rsidRDefault="00F63FE8" w:rsidP="00AF3E4F">
      <w:pPr>
        <w:pStyle w:val="Heading3"/>
        <w:rPr>
          <w:rFonts w:asciiTheme="minorHAnsi" w:hAnsiTheme="minorHAnsi"/>
        </w:rPr>
      </w:pPr>
      <w:r w:rsidRPr="00BF7F1A">
        <w:rPr>
          <w:rFonts w:asciiTheme="minorHAnsi" w:hAnsiTheme="minorHAnsi"/>
          <w:u w:val="single"/>
        </w:rPr>
        <w:t>Facility</w:t>
      </w:r>
      <w:r w:rsidRPr="00BF7F1A">
        <w:rPr>
          <w:rFonts w:asciiTheme="minorHAnsi" w:hAnsiTheme="minorHAnsi"/>
        </w:rPr>
        <w:t xml:space="preserve">:  Entire project, or an agreed-upon </w:t>
      </w:r>
      <w:r w:rsidR="006044D7" w:rsidRPr="00BF7F1A">
        <w:rPr>
          <w:rFonts w:asciiTheme="minorHAnsi" w:hAnsiTheme="minorHAnsi"/>
        </w:rPr>
        <w:t xml:space="preserve">(by the </w:t>
      </w:r>
      <w:r w:rsidR="003C12DB" w:rsidRPr="00BF7F1A">
        <w:rPr>
          <w:rFonts w:asciiTheme="minorHAnsi" w:hAnsiTheme="minorHAnsi"/>
        </w:rPr>
        <w:t>Region</w:t>
      </w:r>
      <w:r w:rsidR="006044D7" w:rsidRPr="00BF7F1A">
        <w:rPr>
          <w:rFonts w:asciiTheme="minorHAnsi" w:hAnsiTheme="minorHAnsi"/>
        </w:rPr>
        <w:t xml:space="preserve">) </w:t>
      </w:r>
      <w:r w:rsidRPr="00BF7F1A">
        <w:rPr>
          <w:rFonts w:asciiTheme="minorHAnsi" w:hAnsiTheme="minorHAnsi"/>
        </w:rPr>
        <w:t>acceptable portion, including its entire unit processes.</w:t>
      </w:r>
    </w:p>
    <w:p w14:paraId="7C557E27" w14:textId="77777777" w:rsidR="006044D7" w:rsidRPr="00BF7F1A" w:rsidRDefault="006044D7" w:rsidP="00AF3E4F">
      <w:pPr>
        <w:pStyle w:val="Heading3"/>
        <w:rPr>
          <w:rFonts w:asciiTheme="minorHAnsi" w:hAnsiTheme="minorHAnsi"/>
        </w:rPr>
      </w:pPr>
      <w:r w:rsidRPr="00BF7F1A">
        <w:rPr>
          <w:rFonts w:asciiTheme="minorHAnsi" w:hAnsiTheme="minorHAnsi"/>
          <w:u w:val="single"/>
        </w:rPr>
        <w:t>Factory Acceptance Test (FAT)</w:t>
      </w:r>
      <w:r w:rsidRPr="00BF7F1A">
        <w:rPr>
          <w:rFonts w:asciiTheme="minorHAnsi" w:hAnsiTheme="minorHAnsi"/>
        </w:rPr>
        <w:t xml:space="preserve">: The term, as used in the individual </w:t>
      </w:r>
      <w:r w:rsidR="001C77E3" w:rsidRPr="00BF7F1A">
        <w:rPr>
          <w:rFonts w:asciiTheme="minorHAnsi" w:hAnsiTheme="minorHAnsi"/>
        </w:rPr>
        <w:t>Specification Sections</w:t>
      </w:r>
      <w:r w:rsidRPr="00BF7F1A">
        <w:rPr>
          <w:rFonts w:asciiTheme="minorHAnsi" w:hAnsiTheme="minorHAnsi"/>
        </w:rPr>
        <w:t>, which refers to specified testing performed on specified equipment at the manufacturer’s facility prior to shipment. No equipment can be shipped without FAT approval by the Consultant.</w:t>
      </w:r>
    </w:p>
    <w:p w14:paraId="7C557E28" w14:textId="77777777" w:rsidR="00F63FE8" w:rsidRPr="00BF7F1A" w:rsidRDefault="00F63FE8" w:rsidP="00AF3E4F">
      <w:pPr>
        <w:pStyle w:val="Heading3"/>
        <w:rPr>
          <w:rFonts w:asciiTheme="minorHAnsi" w:hAnsiTheme="minorHAnsi"/>
        </w:rPr>
      </w:pPr>
      <w:r w:rsidRPr="00BF7F1A">
        <w:rPr>
          <w:rFonts w:asciiTheme="minorHAnsi" w:hAnsiTheme="minorHAnsi"/>
          <w:u w:val="single"/>
        </w:rPr>
        <w:t>Field Quality Control</w:t>
      </w:r>
      <w:r w:rsidRPr="00BF7F1A">
        <w:rPr>
          <w:rFonts w:asciiTheme="minorHAnsi" w:hAnsiTheme="minorHAnsi"/>
        </w:rPr>
        <w:t>:  Term, as used in the individual Specification Sections, which refers to specified on</w:t>
      </w:r>
      <w:r w:rsidR="001C77E3" w:rsidRPr="00BF7F1A">
        <w:rPr>
          <w:rFonts w:asciiTheme="minorHAnsi" w:hAnsiTheme="minorHAnsi"/>
        </w:rPr>
        <w:t xml:space="preserve">-Site </w:t>
      </w:r>
      <w:r w:rsidRPr="00BF7F1A">
        <w:rPr>
          <w:rFonts w:asciiTheme="minorHAnsi" w:hAnsiTheme="minorHAnsi"/>
        </w:rPr>
        <w:t>functional and performance testing of equipment.</w:t>
      </w:r>
    </w:p>
    <w:p w14:paraId="7C557E29" w14:textId="77777777" w:rsidR="00F63FE8" w:rsidRPr="00BF7F1A" w:rsidRDefault="00F63FE8" w:rsidP="00AF3E4F">
      <w:pPr>
        <w:pStyle w:val="Heading3"/>
        <w:rPr>
          <w:rFonts w:asciiTheme="minorHAnsi" w:hAnsiTheme="minorHAnsi"/>
        </w:rPr>
      </w:pPr>
      <w:r w:rsidRPr="00BF7F1A">
        <w:rPr>
          <w:rFonts w:asciiTheme="minorHAnsi" w:hAnsiTheme="minorHAnsi"/>
          <w:u w:val="single"/>
        </w:rPr>
        <w:t>Five Day Water Test</w:t>
      </w:r>
      <w:r w:rsidRPr="00BF7F1A">
        <w:rPr>
          <w:rFonts w:asciiTheme="minorHAnsi" w:hAnsiTheme="minorHAnsi"/>
        </w:rPr>
        <w:t xml:space="preserve">:  Test or tests performed in the presence of the Consultant, </w:t>
      </w:r>
      <w:r w:rsidRPr="00BF7F1A">
        <w:rPr>
          <w:rFonts w:asciiTheme="minorHAnsi" w:hAnsiTheme="minorHAnsi"/>
        </w:rPr>
        <w:tab/>
      </w:r>
      <w:r w:rsidR="00AB410C" w:rsidRPr="00BF7F1A">
        <w:rPr>
          <w:rFonts w:asciiTheme="minorHAnsi" w:hAnsiTheme="minorHAnsi"/>
        </w:rPr>
        <w:t>the Region</w:t>
      </w:r>
      <w:r w:rsidRPr="00BF7F1A">
        <w:rPr>
          <w:rFonts w:asciiTheme="minorHAnsi" w:hAnsiTheme="minorHAnsi"/>
        </w:rPr>
        <w:t xml:space="preserve"> after any required functional test, to demonstrate and confirm that the equipment and/or system meets the operational requirements</w:t>
      </w:r>
      <w:r w:rsidR="001C77E3" w:rsidRPr="00BF7F1A">
        <w:rPr>
          <w:rFonts w:asciiTheme="minorHAnsi" w:hAnsiTheme="minorHAnsi"/>
        </w:rPr>
        <w:t xml:space="preserve"> specified in the Contract Documents</w:t>
      </w:r>
      <w:r w:rsidRPr="00BF7F1A">
        <w:rPr>
          <w:rFonts w:asciiTheme="minorHAnsi" w:hAnsiTheme="minorHAnsi"/>
        </w:rPr>
        <w:t>, while simulating actual operating scenarios using effluent</w:t>
      </w:r>
      <w:r w:rsidR="00F56EFF" w:rsidRPr="00BF7F1A">
        <w:rPr>
          <w:rFonts w:asciiTheme="minorHAnsi" w:hAnsiTheme="minorHAnsi"/>
        </w:rPr>
        <w:t xml:space="preserve">, </w:t>
      </w:r>
      <w:proofErr w:type="gramStart"/>
      <w:r w:rsidR="00F56EFF" w:rsidRPr="00BF7F1A">
        <w:rPr>
          <w:rFonts w:asciiTheme="minorHAnsi" w:hAnsiTheme="minorHAnsi"/>
        </w:rPr>
        <w:t>air</w:t>
      </w:r>
      <w:proofErr w:type="gramEnd"/>
      <w:r w:rsidRPr="00BF7F1A">
        <w:rPr>
          <w:rFonts w:asciiTheme="minorHAnsi" w:hAnsiTheme="minorHAnsi"/>
        </w:rPr>
        <w:t xml:space="preserve"> or potable water.</w:t>
      </w:r>
    </w:p>
    <w:p w14:paraId="7C557E2A" w14:textId="77777777" w:rsidR="00F63FE8" w:rsidRPr="00BF7F1A" w:rsidRDefault="00F63FE8" w:rsidP="00AF3E4F">
      <w:pPr>
        <w:pStyle w:val="Heading3"/>
        <w:rPr>
          <w:rFonts w:asciiTheme="minorHAnsi" w:hAnsiTheme="minorHAnsi"/>
        </w:rPr>
      </w:pPr>
      <w:r w:rsidRPr="00BF7F1A">
        <w:rPr>
          <w:rFonts w:asciiTheme="minorHAnsi" w:hAnsiTheme="minorHAnsi"/>
          <w:u w:val="single"/>
        </w:rPr>
        <w:t>Functional Test</w:t>
      </w:r>
      <w:r w:rsidRPr="00BF7F1A">
        <w:rPr>
          <w:rFonts w:asciiTheme="minorHAnsi" w:hAnsiTheme="minorHAnsi"/>
        </w:rPr>
        <w:t xml:space="preserve">:  Test or tests performed in the presence of the Consultant, </w:t>
      </w:r>
      <w:r w:rsidR="00AB410C" w:rsidRPr="00BF7F1A">
        <w:rPr>
          <w:rFonts w:asciiTheme="minorHAnsi" w:hAnsiTheme="minorHAnsi"/>
        </w:rPr>
        <w:t>the Region</w:t>
      </w:r>
      <w:r w:rsidRPr="00BF7F1A">
        <w:rPr>
          <w:rFonts w:asciiTheme="minorHAnsi" w:hAnsiTheme="minorHAnsi"/>
        </w:rPr>
        <w:t xml:space="preserve"> to demonstrate that installed equipment and/or systems meet the manufacturer’s installation, calibration, and adjustment requirements and other requirements specified in the Contract Documents including, but not limited to, noise, vibration, alignment, speed, proper electrical, instrumentation and control, mechanical connections, thrust restraint, proper rotation, initial servicing, and instrumentation calibration.</w:t>
      </w:r>
    </w:p>
    <w:p w14:paraId="7C557E2B" w14:textId="5AEF3D6F" w:rsidR="00F63FE8" w:rsidRPr="00BF7F1A" w:rsidRDefault="00F63FE8" w:rsidP="00AF3E4F">
      <w:pPr>
        <w:pStyle w:val="Heading3"/>
        <w:rPr>
          <w:rFonts w:asciiTheme="minorHAnsi" w:hAnsiTheme="minorHAnsi"/>
        </w:rPr>
      </w:pPr>
      <w:r w:rsidRPr="00BF7F1A">
        <w:rPr>
          <w:rFonts w:asciiTheme="minorHAnsi" w:hAnsiTheme="minorHAnsi"/>
          <w:u w:val="single"/>
        </w:rPr>
        <w:lastRenderedPageBreak/>
        <w:t>Performance Test</w:t>
      </w:r>
      <w:r w:rsidRPr="00BF7F1A">
        <w:rPr>
          <w:rFonts w:asciiTheme="minorHAnsi" w:hAnsiTheme="minorHAnsi"/>
        </w:rPr>
        <w:t xml:space="preserve">:  Test or tests performed in the presence of the Consultant, </w:t>
      </w:r>
      <w:r w:rsidR="00AB410C" w:rsidRPr="00BF7F1A">
        <w:rPr>
          <w:rFonts w:asciiTheme="minorHAnsi" w:hAnsiTheme="minorHAnsi"/>
        </w:rPr>
        <w:t>the Region</w:t>
      </w:r>
      <w:r w:rsidRPr="00BF7F1A">
        <w:rPr>
          <w:rFonts w:asciiTheme="minorHAnsi" w:hAnsiTheme="minorHAnsi"/>
        </w:rPr>
        <w:t xml:space="preserve"> after any required successful five day water test, to demonstrate and confirm that the equipment and/or system meets the specified operational performance requirements, while sim</w:t>
      </w:r>
      <w:r w:rsidR="00AB410C" w:rsidRPr="00BF7F1A">
        <w:rPr>
          <w:rFonts w:asciiTheme="minorHAnsi" w:hAnsiTheme="minorHAnsi"/>
        </w:rPr>
        <w:t xml:space="preserve">ulating actual </w:t>
      </w:r>
      <w:r w:rsidRPr="00BF7F1A">
        <w:rPr>
          <w:rFonts w:asciiTheme="minorHAnsi" w:hAnsiTheme="minorHAnsi"/>
        </w:rPr>
        <w:t>operating conditions to the greatest extent possible, with wastewater and/or sludge</w:t>
      </w:r>
      <w:ins w:id="131" w:author="Johnny Pang" w:date="2022-11-30T14:30:00Z">
        <w:r w:rsidR="00BC1BA7">
          <w:rPr>
            <w:rFonts w:asciiTheme="minorHAnsi" w:hAnsiTheme="minorHAnsi"/>
          </w:rPr>
          <w:t xml:space="preserve"> in the case for sanitary equipment</w:t>
        </w:r>
      </w:ins>
      <w:r w:rsidRPr="00BF7F1A">
        <w:rPr>
          <w:rFonts w:asciiTheme="minorHAnsi" w:hAnsiTheme="minorHAnsi"/>
        </w:rPr>
        <w:t xml:space="preserve"> as required by the equipment and/or system</w:t>
      </w:r>
      <w:r w:rsidR="0018280C" w:rsidRPr="00BF7F1A">
        <w:rPr>
          <w:rFonts w:asciiTheme="minorHAnsi" w:hAnsiTheme="minorHAnsi"/>
        </w:rPr>
        <w:t>, including but not limited to, noise, vibration, alignment, speed, proper  electrical, instrumentation and control, mechanical connections, thrust restraint, proper rotation, initial servicing, and instrumentation calibration.</w:t>
      </w:r>
    </w:p>
    <w:p w14:paraId="7C557E2C" w14:textId="77777777" w:rsidR="00F63FE8" w:rsidRPr="00BF7F1A" w:rsidRDefault="00F63FE8" w:rsidP="00AF3E4F">
      <w:pPr>
        <w:pStyle w:val="Heading3"/>
        <w:rPr>
          <w:rFonts w:asciiTheme="minorHAnsi" w:hAnsiTheme="minorHAnsi"/>
        </w:rPr>
      </w:pPr>
      <w:r w:rsidRPr="00BF7F1A">
        <w:rPr>
          <w:rFonts w:asciiTheme="minorHAnsi" w:hAnsiTheme="minorHAnsi"/>
          <w:u w:val="single"/>
        </w:rPr>
        <w:t>Pre-purchased Equipment Vendor</w:t>
      </w:r>
      <w:r w:rsidRPr="00BF7F1A">
        <w:rPr>
          <w:rFonts w:asciiTheme="minorHAnsi" w:hAnsiTheme="minorHAnsi"/>
        </w:rPr>
        <w:t>:  The party under separate contract with the Owner to furnish products or special services.</w:t>
      </w:r>
    </w:p>
    <w:p w14:paraId="7C557E2D" w14:textId="77777777" w:rsidR="00AB410C" w:rsidRPr="00BF7F1A" w:rsidRDefault="006044D7" w:rsidP="00AF3E4F">
      <w:pPr>
        <w:pStyle w:val="Heading3"/>
        <w:rPr>
          <w:rFonts w:asciiTheme="minorHAnsi" w:hAnsiTheme="minorHAnsi"/>
        </w:rPr>
      </w:pPr>
      <w:r w:rsidRPr="00BF7F1A">
        <w:rPr>
          <w:rFonts w:asciiTheme="minorHAnsi" w:hAnsiTheme="minorHAnsi"/>
          <w:u w:val="single"/>
        </w:rPr>
        <w:t>Site Acceptance Test (SAT)</w:t>
      </w:r>
      <w:r w:rsidRPr="00BF7F1A">
        <w:rPr>
          <w:rFonts w:asciiTheme="minorHAnsi" w:hAnsiTheme="minorHAnsi"/>
        </w:rPr>
        <w:t xml:space="preserve">: </w:t>
      </w:r>
      <w:r w:rsidR="00390C3C" w:rsidRPr="00BF7F1A">
        <w:rPr>
          <w:rFonts w:asciiTheme="minorHAnsi" w:hAnsiTheme="minorHAnsi"/>
        </w:rPr>
        <w:t xml:space="preserve">The term, as used in the individual </w:t>
      </w:r>
      <w:r w:rsidR="00647C11" w:rsidRPr="00BF7F1A">
        <w:rPr>
          <w:rFonts w:asciiTheme="minorHAnsi" w:hAnsiTheme="minorHAnsi"/>
        </w:rPr>
        <w:t>Specification Sections</w:t>
      </w:r>
      <w:r w:rsidR="00390C3C" w:rsidRPr="00BF7F1A">
        <w:rPr>
          <w:rFonts w:asciiTheme="minorHAnsi" w:hAnsiTheme="minorHAnsi"/>
        </w:rPr>
        <w:t xml:space="preserve">, which refers to specified testing performed on specified equipment at the Region’s designated </w:t>
      </w:r>
      <w:r w:rsidR="00647C11" w:rsidRPr="00BF7F1A">
        <w:rPr>
          <w:rFonts w:asciiTheme="minorHAnsi" w:hAnsiTheme="minorHAnsi"/>
        </w:rPr>
        <w:t xml:space="preserve">Site </w:t>
      </w:r>
      <w:r w:rsidR="00390C3C" w:rsidRPr="00BF7F1A">
        <w:rPr>
          <w:rFonts w:asciiTheme="minorHAnsi" w:hAnsiTheme="minorHAnsi"/>
        </w:rPr>
        <w:t>following shipment and installation to replicate the FAT tests performed at the manufacturer’s facility.</w:t>
      </w:r>
    </w:p>
    <w:p w14:paraId="7C557E2E" w14:textId="77777777" w:rsidR="00F63FE8" w:rsidRPr="00BF7F1A" w:rsidRDefault="00F63FE8" w:rsidP="00AF3E4F">
      <w:pPr>
        <w:pStyle w:val="Heading3"/>
        <w:rPr>
          <w:rFonts w:asciiTheme="minorHAnsi" w:hAnsiTheme="minorHAnsi"/>
        </w:rPr>
      </w:pPr>
      <w:r w:rsidRPr="00BF7F1A">
        <w:rPr>
          <w:rFonts w:asciiTheme="minorHAnsi" w:hAnsiTheme="minorHAnsi"/>
          <w:u w:val="single"/>
        </w:rPr>
        <w:t>Source Quality Control</w:t>
      </w:r>
      <w:r w:rsidRPr="00BF7F1A">
        <w:rPr>
          <w:rFonts w:asciiTheme="minorHAnsi" w:hAnsiTheme="minorHAnsi"/>
        </w:rPr>
        <w:t>:  Term, as used in the individual Specification Sections, which refers to specified testing performed on specified equipment at the manufacturer’s facility prior to shipment.</w:t>
      </w:r>
    </w:p>
    <w:p w14:paraId="7C557E2F" w14:textId="77777777" w:rsidR="00F63FE8" w:rsidRPr="00BF7F1A" w:rsidRDefault="00F63FE8" w:rsidP="00AF3E4F">
      <w:pPr>
        <w:pStyle w:val="Heading3"/>
        <w:rPr>
          <w:rFonts w:asciiTheme="minorHAnsi" w:hAnsiTheme="minorHAnsi"/>
        </w:rPr>
      </w:pPr>
      <w:r w:rsidRPr="00BF7F1A">
        <w:rPr>
          <w:rFonts w:asciiTheme="minorHAnsi" w:hAnsiTheme="minorHAnsi"/>
          <w:u w:val="single"/>
        </w:rPr>
        <w:t>System</w:t>
      </w:r>
      <w:r w:rsidRPr="00BF7F1A">
        <w:rPr>
          <w:rFonts w:asciiTheme="minorHAnsi" w:hAnsiTheme="minorHAnsi"/>
        </w:rPr>
        <w:t>:  The overall process, or a portion thereof, that performs a specified function.  A system may consist of two or more subsystems as well as two or more types of equipment.</w:t>
      </w:r>
    </w:p>
    <w:p w14:paraId="7C557E30" w14:textId="77777777" w:rsidR="00F63FE8" w:rsidRPr="00BF7F1A" w:rsidRDefault="00F63FE8" w:rsidP="00AF3E4F">
      <w:pPr>
        <w:pStyle w:val="Heading3"/>
        <w:rPr>
          <w:rFonts w:asciiTheme="minorHAnsi" w:hAnsiTheme="minorHAnsi"/>
        </w:rPr>
      </w:pPr>
      <w:r w:rsidRPr="00BF7F1A">
        <w:rPr>
          <w:rFonts w:asciiTheme="minorHAnsi" w:hAnsiTheme="minorHAnsi"/>
          <w:u w:val="single"/>
        </w:rPr>
        <w:t>Transition Plan</w:t>
      </w:r>
      <w:r w:rsidRPr="00BF7F1A">
        <w:rPr>
          <w:rFonts w:asciiTheme="minorHAnsi" w:hAnsiTheme="minorHAnsi"/>
        </w:rPr>
        <w:t>:  Description which details the progression of installation tasks, bringing new equipment online, and de-commissioning old equipment such that the impact on operations is minimized and the continued safe operation of the facility is assured</w:t>
      </w:r>
    </w:p>
    <w:p w14:paraId="7C557E31" w14:textId="77777777" w:rsidR="00F63FE8" w:rsidRPr="00BF7F1A" w:rsidRDefault="00F63FE8" w:rsidP="00AF3E4F">
      <w:pPr>
        <w:pStyle w:val="Heading3"/>
        <w:rPr>
          <w:rFonts w:asciiTheme="minorHAnsi" w:hAnsiTheme="minorHAnsi"/>
        </w:rPr>
      </w:pPr>
      <w:r w:rsidRPr="00BF7F1A">
        <w:rPr>
          <w:rFonts w:asciiTheme="minorHAnsi" w:hAnsiTheme="minorHAnsi"/>
          <w:u w:val="single"/>
        </w:rPr>
        <w:t>Unit Process</w:t>
      </w:r>
      <w:r w:rsidRPr="00BF7F1A">
        <w:rPr>
          <w:rFonts w:asciiTheme="minorHAnsi" w:hAnsiTheme="minorHAnsi"/>
        </w:rPr>
        <w:t>:  As used in this Section, a unit process is a portion of the facility that performs a specific process function, such as HVAC, plumbing</w:t>
      </w:r>
      <w:r w:rsidR="006044D7" w:rsidRPr="00BF7F1A">
        <w:rPr>
          <w:rFonts w:asciiTheme="minorHAnsi" w:hAnsiTheme="minorHAnsi"/>
        </w:rPr>
        <w:t>, filtration (component of the water treatment process)</w:t>
      </w:r>
      <w:r w:rsidRPr="00BF7F1A">
        <w:rPr>
          <w:rFonts w:asciiTheme="minorHAnsi" w:hAnsiTheme="minorHAnsi"/>
        </w:rPr>
        <w:t xml:space="preserve"> or pump station. </w:t>
      </w:r>
    </w:p>
    <w:p w14:paraId="7C557E32" w14:textId="77777777" w:rsidR="0016406A" w:rsidRPr="00BF7F1A" w:rsidRDefault="0016406A" w:rsidP="00BF7F1A">
      <w:pPr>
        <w:pStyle w:val="Heading2"/>
      </w:pPr>
      <w:r w:rsidRPr="00BF7F1A">
        <w:t>Measurement and Payment</w:t>
      </w:r>
    </w:p>
    <w:p w14:paraId="7C557E33" w14:textId="52127E87" w:rsidR="00647C11" w:rsidRPr="00BF7F1A" w:rsidRDefault="0016406A" w:rsidP="00645276">
      <w:pPr>
        <w:pStyle w:val="BodyText"/>
        <w:ind w:left="1440" w:hanging="720"/>
        <w:rPr>
          <w:rFonts w:asciiTheme="minorHAnsi" w:hAnsiTheme="minorHAnsi"/>
          <w:sz w:val="22"/>
          <w:lang w:val="en-US"/>
        </w:rPr>
      </w:pPr>
      <w:r w:rsidRPr="00BF7F1A">
        <w:rPr>
          <w:rFonts w:asciiTheme="minorHAnsi" w:hAnsiTheme="minorHAnsi"/>
          <w:sz w:val="22"/>
          <w:lang w:val="en-US"/>
        </w:rPr>
        <w:t>.1</w:t>
      </w:r>
      <w:r w:rsidRPr="00BF7F1A">
        <w:rPr>
          <w:rFonts w:asciiTheme="minorHAnsi" w:hAnsiTheme="minorHAnsi"/>
          <w:sz w:val="22"/>
          <w:lang w:val="en-US"/>
        </w:rPr>
        <w:tab/>
      </w:r>
      <w:r w:rsidR="00647C11" w:rsidRPr="00BF7F1A">
        <w:rPr>
          <w:rFonts w:asciiTheme="minorHAnsi" w:hAnsiTheme="minorHAnsi"/>
          <w:sz w:val="22"/>
          <w:lang w:val="en-US"/>
        </w:rPr>
        <w:t xml:space="preserve">All costs associated with the work of this Section shall be included in the price for Item No. </w:t>
      </w:r>
      <w:ins w:id="132" w:author="Liam Sykes" w:date="2022-03-21T16:32:00Z">
        <w:del w:id="133" w:author="Johnny Pang" w:date="2022-04-16T20:21:00Z">
          <w:r w:rsidR="0056573F" w:rsidDel="0047137B">
            <w:rPr>
              <w:rFonts w:asciiTheme="minorHAnsi" w:hAnsiTheme="minorHAnsi"/>
              <w:sz w:val="22"/>
              <w:lang w:val="en-US"/>
            </w:rPr>
            <w:delText>XX</w:delText>
          </w:r>
        </w:del>
      </w:ins>
      <w:commentRangeStart w:id="134"/>
      <w:ins w:id="135" w:author="Johnny Pang" w:date="2022-04-16T20:21:00Z">
        <w:r w:rsidR="0047137B">
          <w:rPr>
            <w:rFonts w:asciiTheme="minorHAnsi" w:hAnsiTheme="minorHAnsi"/>
            <w:sz w:val="22"/>
            <w:lang w:val="en-US"/>
          </w:rPr>
          <w:t>A1.15</w:t>
        </w:r>
      </w:ins>
      <w:ins w:id="136" w:author="Liam Sykes" w:date="2022-03-21T16:32:00Z">
        <w:r w:rsidR="0056573F">
          <w:rPr>
            <w:rFonts w:asciiTheme="minorHAnsi" w:hAnsiTheme="minorHAnsi"/>
            <w:sz w:val="22"/>
            <w:lang w:val="en-US"/>
          </w:rPr>
          <w:t xml:space="preserve"> </w:t>
        </w:r>
      </w:ins>
      <w:commentRangeEnd w:id="134"/>
      <w:r w:rsidR="00EE74CE">
        <w:rPr>
          <w:rStyle w:val="CommentReference"/>
          <w:rFonts w:ascii="Calibri" w:hAnsi="Calibri"/>
          <w:lang w:val="en-US"/>
        </w:rPr>
        <w:commentReference w:id="134"/>
      </w:r>
      <w:del w:id="137" w:author="Liam Sykes" w:date="2022-03-21T16:32:00Z">
        <w:r w:rsidR="00647C11" w:rsidRPr="00BF7F1A" w:rsidDel="0056573F">
          <w:rPr>
            <w:rFonts w:asciiTheme="minorHAnsi" w:hAnsiTheme="minorHAnsi"/>
            <w:i/>
            <w:sz w:val="22"/>
            <w:highlight w:val="yellow"/>
            <w:lang w:val="en-US"/>
          </w:rPr>
          <w:delText>[insert Item No]</w:delText>
        </w:r>
        <w:r w:rsidR="00647C11" w:rsidRPr="00BF7F1A" w:rsidDel="0056573F">
          <w:rPr>
            <w:rFonts w:asciiTheme="minorHAnsi" w:hAnsiTheme="minorHAnsi"/>
            <w:sz w:val="22"/>
            <w:lang w:val="en-US"/>
          </w:rPr>
          <w:delText xml:space="preserve"> </w:delText>
        </w:r>
      </w:del>
      <w:r w:rsidR="00647C11" w:rsidRPr="00BF7F1A">
        <w:rPr>
          <w:rFonts w:asciiTheme="minorHAnsi" w:hAnsiTheme="minorHAnsi"/>
          <w:sz w:val="22"/>
          <w:lang w:val="en-US"/>
        </w:rPr>
        <w:t>in the Bid Form.</w:t>
      </w:r>
    </w:p>
    <w:p w14:paraId="7C557E34" w14:textId="77777777" w:rsidR="00645276" w:rsidRPr="00BF7F1A" w:rsidRDefault="00647C11" w:rsidP="00645276">
      <w:pPr>
        <w:pStyle w:val="BodyText"/>
        <w:ind w:left="1440" w:hanging="720"/>
        <w:rPr>
          <w:rFonts w:asciiTheme="minorHAnsi" w:hAnsiTheme="minorHAnsi"/>
          <w:sz w:val="22"/>
          <w:lang w:val="en-US"/>
        </w:rPr>
      </w:pPr>
      <w:r w:rsidRPr="00BF7F1A">
        <w:rPr>
          <w:rFonts w:asciiTheme="minorHAnsi" w:hAnsiTheme="minorHAnsi"/>
          <w:sz w:val="22"/>
          <w:lang w:val="en-US"/>
        </w:rPr>
        <w:t>.2</w:t>
      </w:r>
      <w:r w:rsidRPr="00BF7F1A">
        <w:rPr>
          <w:rFonts w:asciiTheme="minorHAnsi" w:hAnsiTheme="minorHAnsi"/>
          <w:sz w:val="22"/>
          <w:lang w:val="en-US"/>
        </w:rPr>
        <w:tab/>
      </w:r>
      <w:r w:rsidR="00645276" w:rsidRPr="00BF7F1A">
        <w:rPr>
          <w:rFonts w:asciiTheme="minorHAnsi" w:hAnsiTheme="minorHAnsi"/>
          <w:sz w:val="22"/>
          <w:lang w:val="en-US"/>
        </w:rPr>
        <w:t xml:space="preserve">Payment for the </w:t>
      </w:r>
      <w:r w:rsidRPr="00BF7F1A">
        <w:rPr>
          <w:rFonts w:asciiTheme="minorHAnsi" w:hAnsiTheme="minorHAnsi"/>
          <w:sz w:val="22"/>
          <w:lang w:val="en-US"/>
        </w:rPr>
        <w:t xml:space="preserve">work </w:t>
      </w:r>
      <w:r w:rsidR="00645276" w:rsidRPr="00BF7F1A">
        <w:rPr>
          <w:rFonts w:asciiTheme="minorHAnsi" w:hAnsiTheme="minorHAnsi"/>
          <w:sz w:val="22"/>
          <w:lang w:val="en-US"/>
        </w:rPr>
        <w:t xml:space="preserve">outlined in this Section shall be made according to the </w:t>
      </w:r>
      <w:r w:rsidR="00F40BA3" w:rsidRPr="00BF7F1A">
        <w:rPr>
          <w:rFonts w:asciiTheme="minorHAnsi" w:hAnsiTheme="minorHAnsi"/>
          <w:sz w:val="22"/>
          <w:lang w:val="en-US"/>
        </w:rPr>
        <w:t xml:space="preserve">Region’s estimate of the </w:t>
      </w:r>
      <w:r w:rsidR="00645276" w:rsidRPr="00BF7F1A">
        <w:rPr>
          <w:rFonts w:asciiTheme="minorHAnsi" w:hAnsiTheme="minorHAnsi"/>
          <w:sz w:val="22"/>
          <w:lang w:val="en-US"/>
        </w:rPr>
        <w:t xml:space="preserve">percentage of the </w:t>
      </w:r>
      <w:r w:rsidR="007810DD" w:rsidRPr="00BF7F1A">
        <w:rPr>
          <w:rFonts w:asciiTheme="minorHAnsi" w:hAnsiTheme="minorHAnsi"/>
          <w:sz w:val="22"/>
          <w:lang w:val="en-US"/>
        </w:rPr>
        <w:t xml:space="preserve">total amount of work </w:t>
      </w:r>
      <w:r w:rsidR="00645276" w:rsidRPr="00BF7F1A">
        <w:rPr>
          <w:rFonts w:asciiTheme="minorHAnsi" w:hAnsiTheme="minorHAnsi"/>
          <w:sz w:val="22"/>
          <w:lang w:val="en-US"/>
        </w:rPr>
        <w:t>completed for each item below:</w:t>
      </w:r>
    </w:p>
    <w:p w14:paraId="7C557E35" w14:textId="7DCF21C1" w:rsidR="00F56EFF" w:rsidRPr="00BF7F1A" w:rsidRDefault="00F56EFF" w:rsidP="00645276">
      <w:pPr>
        <w:pStyle w:val="BodyText"/>
        <w:ind w:left="1440" w:hanging="720"/>
        <w:rPr>
          <w:rFonts w:asciiTheme="minorHAnsi" w:hAnsiTheme="minorHAnsi"/>
          <w:i/>
          <w:sz w:val="22"/>
          <w:highlight w:val="yellow"/>
          <w:lang w:val="en-US"/>
        </w:rPr>
      </w:pPr>
      <w:del w:id="138" w:author="Liam Sykes" w:date="2022-03-21T16:32:00Z">
        <w:r w:rsidRPr="00BF7F1A" w:rsidDel="0056573F">
          <w:rPr>
            <w:rFonts w:asciiTheme="minorHAnsi" w:hAnsiTheme="minorHAnsi"/>
            <w:i/>
            <w:sz w:val="22"/>
            <w:highlight w:val="yellow"/>
            <w:lang w:val="en-US"/>
          </w:rPr>
          <w:delText>[Modify the payment list based on the payment requirements for your project]</w:delText>
        </w:r>
      </w:del>
    </w:p>
    <w:p w14:paraId="7C557E36" w14:textId="77777777" w:rsidR="00F56EFF" w:rsidRPr="0056573F" w:rsidRDefault="00645276" w:rsidP="00DA58E1">
      <w:pPr>
        <w:pStyle w:val="Heading4"/>
        <w:rPr>
          <w:rFonts w:asciiTheme="minorHAnsi" w:hAnsiTheme="minorHAnsi"/>
        </w:rPr>
      </w:pPr>
      <w:r w:rsidRPr="0056573F">
        <w:rPr>
          <w:rFonts w:asciiTheme="minorHAnsi" w:hAnsiTheme="minorHAnsi"/>
        </w:rPr>
        <w:t>Pre-commissioning documentation submittal (</w:t>
      </w:r>
      <w:r w:rsidR="006F10B4" w:rsidRPr="0056573F">
        <w:rPr>
          <w:rFonts w:asciiTheme="minorHAnsi" w:hAnsiTheme="minorHAnsi"/>
        </w:rPr>
        <w:t>Section 3.1 Pre-Commissioning Documentation Submittal</w:t>
      </w:r>
      <w:r w:rsidRPr="0056573F">
        <w:rPr>
          <w:rFonts w:asciiTheme="minorHAnsi" w:hAnsiTheme="minorHAnsi"/>
        </w:rPr>
        <w:t>)</w:t>
      </w:r>
    </w:p>
    <w:p w14:paraId="7C557E37" w14:textId="77777777" w:rsidR="00F56EFF" w:rsidRPr="0056573F" w:rsidRDefault="00F56EFF" w:rsidP="00DA58E1">
      <w:pPr>
        <w:pStyle w:val="Heading4"/>
        <w:rPr>
          <w:rFonts w:asciiTheme="minorHAnsi" w:hAnsiTheme="minorHAnsi"/>
        </w:rPr>
      </w:pPr>
      <w:r w:rsidRPr="0056573F">
        <w:rPr>
          <w:rFonts w:asciiTheme="minorHAnsi" w:hAnsiTheme="minorHAnsi"/>
        </w:rPr>
        <w:t>Functional Testing (Section 3.2</w:t>
      </w:r>
      <w:r w:rsidR="007C6BD3" w:rsidRPr="0056573F">
        <w:rPr>
          <w:rFonts w:asciiTheme="minorHAnsi" w:hAnsiTheme="minorHAnsi"/>
        </w:rPr>
        <w:t xml:space="preserve"> Functional Testing</w:t>
      </w:r>
      <w:r w:rsidRPr="0056573F">
        <w:rPr>
          <w:rFonts w:asciiTheme="minorHAnsi" w:hAnsiTheme="minorHAnsi"/>
        </w:rPr>
        <w:t>)</w:t>
      </w:r>
    </w:p>
    <w:p w14:paraId="7C557E38" w14:textId="77777777" w:rsidR="00F56EFF" w:rsidRPr="0056573F" w:rsidRDefault="00F56EFF" w:rsidP="00DA58E1">
      <w:pPr>
        <w:pStyle w:val="Heading4"/>
        <w:rPr>
          <w:rFonts w:asciiTheme="minorHAnsi" w:hAnsiTheme="minorHAnsi"/>
        </w:rPr>
      </w:pPr>
      <w:r w:rsidRPr="0056573F">
        <w:rPr>
          <w:rFonts w:asciiTheme="minorHAnsi" w:hAnsiTheme="minorHAnsi"/>
        </w:rPr>
        <w:t>Five Day Water Testing (Section 3.3</w:t>
      </w:r>
      <w:r w:rsidR="007C6BD3" w:rsidRPr="0056573F">
        <w:rPr>
          <w:rFonts w:asciiTheme="minorHAnsi" w:hAnsiTheme="minorHAnsi"/>
        </w:rPr>
        <w:t xml:space="preserve"> Five Day Water Testing</w:t>
      </w:r>
      <w:r w:rsidRPr="0056573F">
        <w:rPr>
          <w:rFonts w:asciiTheme="minorHAnsi" w:hAnsiTheme="minorHAnsi"/>
        </w:rPr>
        <w:t>)</w:t>
      </w:r>
    </w:p>
    <w:p w14:paraId="7C557E39" w14:textId="77777777" w:rsidR="00F56EFF" w:rsidRPr="0056573F" w:rsidRDefault="00F56EFF" w:rsidP="00DA58E1">
      <w:pPr>
        <w:pStyle w:val="Heading4"/>
        <w:rPr>
          <w:rFonts w:asciiTheme="minorHAnsi" w:hAnsiTheme="minorHAnsi"/>
        </w:rPr>
      </w:pPr>
      <w:r w:rsidRPr="0056573F">
        <w:rPr>
          <w:rFonts w:asciiTheme="minorHAnsi" w:hAnsiTheme="minorHAnsi"/>
        </w:rPr>
        <w:t>14-Day Performance Testing (Section 3.5</w:t>
      </w:r>
      <w:r w:rsidR="007C6BD3" w:rsidRPr="0056573F">
        <w:rPr>
          <w:rFonts w:asciiTheme="minorHAnsi" w:hAnsiTheme="minorHAnsi"/>
        </w:rPr>
        <w:t xml:space="preserve"> </w:t>
      </w:r>
      <w:r w:rsidR="00FC3AA9" w:rsidRPr="0056573F">
        <w:rPr>
          <w:rFonts w:asciiTheme="minorHAnsi" w:hAnsiTheme="minorHAnsi"/>
        </w:rPr>
        <w:t>14-Day Performance Testing</w:t>
      </w:r>
      <w:r w:rsidRPr="0056573F">
        <w:rPr>
          <w:rFonts w:asciiTheme="minorHAnsi" w:hAnsiTheme="minorHAnsi"/>
        </w:rPr>
        <w:t>)</w:t>
      </w:r>
    </w:p>
    <w:p w14:paraId="7C557E3A" w14:textId="77777777" w:rsidR="00F56EFF" w:rsidRPr="0056573F" w:rsidRDefault="00F56EFF" w:rsidP="00DA58E1">
      <w:pPr>
        <w:pStyle w:val="Heading4"/>
        <w:rPr>
          <w:rFonts w:asciiTheme="minorHAnsi" w:hAnsiTheme="minorHAnsi"/>
        </w:rPr>
      </w:pPr>
      <w:r w:rsidRPr="0056573F">
        <w:rPr>
          <w:rFonts w:asciiTheme="minorHAnsi" w:hAnsiTheme="minorHAnsi"/>
        </w:rPr>
        <w:t>45-Day Operation Testing (Section 3.6</w:t>
      </w:r>
      <w:r w:rsidR="007C6BD3" w:rsidRPr="0056573F">
        <w:rPr>
          <w:rFonts w:asciiTheme="minorHAnsi" w:hAnsiTheme="minorHAnsi"/>
        </w:rPr>
        <w:t xml:space="preserve"> 14 Day Performance Testing</w:t>
      </w:r>
      <w:r w:rsidRPr="0056573F">
        <w:rPr>
          <w:rFonts w:asciiTheme="minorHAnsi" w:hAnsiTheme="minorHAnsi"/>
        </w:rPr>
        <w:t>)</w:t>
      </w:r>
    </w:p>
    <w:p w14:paraId="7C557E3B" w14:textId="77777777" w:rsidR="007E2740" w:rsidRPr="00BF7F1A" w:rsidRDefault="007E2740" w:rsidP="00BF7F1A">
      <w:pPr>
        <w:pStyle w:val="Heading2"/>
      </w:pPr>
      <w:r w:rsidRPr="00BF7F1A">
        <w:t>Systems</w:t>
      </w:r>
    </w:p>
    <w:p w14:paraId="7C557E3C" w14:textId="5806AE5F" w:rsidR="00DB7008" w:rsidDel="0056573F" w:rsidRDefault="0056573F" w:rsidP="008D007D">
      <w:pPr>
        <w:pStyle w:val="Heading3"/>
        <w:numPr>
          <w:ilvl w:val="0"/>
          <w:numId w:val="0"/>
        </w:numPr>
        <w:ind w:left="720"/>
        <w:rPr>
          <w:del w:id="139" w:author="Liam Sykes" w:date="2022-03-21T16:32:00Z"/>
          <w:rFonts w:asciiTheme="minorHAnsi" w:hAnsiTheme="minorHAnsi"/>
          <w:i/>
          <w:highlight w:val="yellow"/>
        </w:rPr>
      </w:pPr>
      <w:ins w:id="140" w:author="Liam Sykes" w:date="2022-03-21T16:32:00Z">
        <w:del w:id="141" w:author="Johnny Pang" w:date="2022-04-16T20:22:00Z">
          <w:r w:rsidRPr="008D007D" w:rsidDel="0047137B">
            <w:rPr>
              <w:rFonts w:asciiTheme="minorHAnsi" w:hAnsiTheme="minorHAnsi"/>
              <w:i/>
              <w:highlight w:val="yellow"/>
            </w:rPr>
            <w:delText xml:space="preserve"> </w:delText>
          </w:r>
        </w:del>
      </w:ins>
      <w:del w:id="142" w:author="Liam Sykes" w:date="2022-03-21T16:32:00Z">
        <w:r w:rsidR="00272594" w:rsidRPr="008D007D" w:rsidDel="0056573F">
          <w:rPr>
            <w:rFonts w:asciiTheme="minorHAnsi" w:hAnsiTheme="minorHAnsi"/>
            <w:i/>
            <w:highlight w:val="yellow"/>
          </w:rPr>
          <w:delText>[</w:delText>
        </w:r>
        <w:r w:rsidR="007E2740" w:rsidRPr="008D007D" w:rsidDel="0056573F">
          <w:rPr>
            <w:rFonts w:asciiTheme="minorHAnsi" w:hAnsiTheme="minorHAnsi"/>
            <w:i/>
            <w:highlight w:val="yellow"/>
          </w:rPr>
          <w:delText xml:space="preserve">The Consultant shall list here all systems </w:delText>
        </w:r>
        <w:r w:rsidR="00F51D85" w:rsidRPr="008D007D" w:rsidDel="0056573F">
          <w:rPr>
            <w:rFonts w:asciiTheme="minorHAnsi" w:hAnsiTheme="minorHAnsi"/>
            <w:i/>
            <w:highlight w:val="yellow"/>
          </w:rPr>
          <w:delText>to be commission</w:delText>
        </w:r>
        <w:r w:rsidR="00AF6F75" w:rsidRPr="008D007D" w:rsidDel="0056573F">
          <w:rPr>
            <w:rFonts w:asciiTheme="minorHAnsi" w:hAnsiTheme="minorHAnsi"/>
            <w:i/>
            <w:highlight w:val="yellow"/>
          </w:rPr>
          <w:delText>ed</w:delText>
        </w:r>
        <w:r w:rsidR="007E2740" w:rsidRPr="008D007D" w:rsidDel="0056573F">
          <w:rPr>
            <w:rFonts w:asciiTheme="minorHAnsi" w:hAnsiTheme="minorHAnsi"/>
            <w:i/>
            <w:highlight w:val="yellow"/>
          </w:rPr>
          <w:delText>.</w:delText>
        </w:r>
        <w:r w:rsidR="00272594" w:rsidRPr="008D007D" w:rsidDel="0056573F">
          <w:rPr>
            <w:rFonts w:asciiTheme="minorHAnsi" w:hAnsiTheme="minorHAnsi"/>
            <w:i/>
            <w:highlight w:val="yellow"/>
          </w:rPr>
          <w:delText>]</w:delText>
        </w:r>
      </w:del>
    </w:p>
    <w:p w14:paraId="135C60BC" w14:textId="50B6E015" w:rsidR="0056573F" w:rsidDel="0047137B" w:rsidRDefault="0056573F" w:rsidP="00F56F6C">
      <w:pPr>
        <w:pStyle w:val="Heading3"/>
        <w:numPr>
          <w:ilvl w:val="0"/>
          <w:numId w:val="0"/>
        </w:numPr>
        <w:ind w:left="1440" w:hanging="720"/>
        <w:rPr>
          <w:ins w:id="143" w:author="Liam Sykes" w:date="2022-03-21T16:33:00Z"/>
          <w:del w:id="144" w:author="Johnny Pang" w:date="2022-04-16T20:22:00Z"/>
          <w:highlight w:val="yellow"/>
        </w:rPr>
      </w:pPr>
    </w:p>
    <w:p w14:paraId="0C4F13CA" w14:textId="77777777" w:rsidR="0047137B" w:rsidRPr="00A37FD9" w:rsidRDefault="0047137B" w:rsidP="0047137B">
      <w:pPr>
        <w:pStyle w:val="Heading3"/>
        <w:rPr>
          <w:moveTo w:id="145" w:author="Johnny Pang" w:date="2022-04-16T20:21:00Z"/>
        </w:rPr>
      </w:pPr>
      <w:moveToRangeStart w:id="146" w:author="Johnny Pang" w:date="2022-04-16T20:21:00Z" w:name="move101032915"/>
      <w:moveTo w:id="147" w:author="Johnny Pang" w:date="2022-04-16T20:21:00Z">
        <w:r w:rsidRPr="00A37FD9">
          <w:t>Elevated Tank</w:t>
        </w:r>
      </w:moveTo>
    </w:p>
    <w:moveToRangeEnd w:id="146"/>
    <w:p w14:paraId="2EF2790C" w14:textId="7BD994D7" w:rsidR="008773B0" w:rsidRPr="00A37FD9" w:rsidRDefault="008773B0" w:rsidP="0056573F">
      <w:pPr>
        <w:pStyle w:val="Heading3"/>
        <w:rPr>
          <w:ins w:id="148" w:author="Liam Sykes" w:date="2022-03-21T16:33:00Z"/>
        </w:rPr>
      </w:pPr>
      <w:commentRangeStart w:id="149"/>
      <w:commentRangeStart w:id="150"/>
      <w:commentRangeStart w:id="151"/>
      <w:ins w:id="152" w:author="Liam Sykes" w:date="2022-03-21T16:33:00Z">
        <w:r>
          <w:t>Flow Meters</w:t>
        </w:r>
      </w:ins>
    </w:p>
    <w:p w14:paraId="652FF051" w14:textId="12BF6C35" w:rsidR="008773B0" w:rsidRDefault="008773B0" w:rsidP="0056573F">
      <w:pPr>
        <w:pStyle w:val="Heading3"/>
        <w:rPr>
          <w:ins w:id="153" w:author="Johnny Pang" w:date="2022-04-16T20:23:00Z"/>
        </w:rPr>
      </w:pPr>
      <w:ins w:id="154" w:author="Liam Sykes" w:date="2022-03-21T16:33:00Z">
        <w:r w:rsidRPr="00A37FD9">
          <w:t>Pressure Transmitters</w:t>
        </w:r>
      </w:ins>
    </w:p>
    <w:p w14:paraId="54A6FA47" w14:textId="5B4B3462" w:rsidR="0047137B" w:rsidRDefault="0047137B" w:rsidP="0056573F">
      <w:pPr>
        <w:pStyle w:val="Heading3"/>
        <w:rPr>
          <w:ins w:id="155" w:author="Johnny Pang" w:date="2022-04-16T20:23:00Z"/>
        </w:rPr>
      </w:pPr>
      <w:ins w:id="156" w:author="Johnny Pang" w:date="2022-04-16T20:23:00Z">
        <w:r>
          <w:t>HVAC System</w:t>
        </w:r>
      </w:ins>
    </w:p>
    <w:p w14:paraId="6F257648" w14:textId="04A7635E" w:rsidR="0047137B" w:rsidRDefault="0047137B" w:rsidP="0056573F">
      <w:pPr>
        <w:pStyle w:val="Heading3"/>
        <w:rPr>
          <w:ins w:id="157" w:author="Johnny Pang" w:date="2022-04-16T20:23:00Z"/>
        </w:rPr>
      </w:pPr>
      <w:ins w:id="158" w:author="Johnny Pang" w:date="2022-04-16T20:23:00Z">
        <w:r>
          <w:t>Electrical System</w:t>
        </w:r>
      </w:ins>
    </w:p>
    <w:p w14:paraId="4C634BBC" w14:textId="233249F0" w:rsidR="0047137B" w:rsidRPr="00A37FD9" w:rsidRDefault="0047137B" w:rsidP="0056573F">
      <w:pPr>
        <w:pStyle w:val="Heading3"/>
        <w:rPr>
          <w:ins w:id="159" w:author="Liam Sykes" w:date="2022-03-24T10:40:00Z"/>
        </w:rPr>
      </w:pPr>
      <w:ins w:id="160" w:author="Johnny Pang" w:date="2022-04-16T20:23:00Z">
        <w:r>
          <w:t>Security System</w:t>
        </w:r>
      </w:ins>
    </w:p>
    <w:p w14:paraId="7F475E9D" w14:textId="18D4AEDC" w:rsidR="00F56F6C" w:rsidRPr="00A37FD9" w:rsidDel="0047137B" w:rsidRDefault="00A37FD9" w:rsidP="0056573F">
      <w:pPr>
        <w:pStyle w:val="Heading3"/>
        <w:rPr>
          <w:ins w:id="161" w:author="Liam Sykes" w:date="2022-03-21T16:33:00Z"/>
          <w:moveFrom w:id="162" w:author="Johnny Pang" w:date="2022-04-16T20:21:00Z"/>
        </w:rPr>
      </w:pPr>
      <w:moveFromRangeStart w:id="163" w:author="Johnny Pang" w:date="2022-04-16T20:21:00Z" w:name="move101032915"/>
      <w:moveFrom w:id="164" w:author="Johnny Pang" w:date="2022-04-16T20:21:00Z">
        <w:ins w:id="165" w:author="Liam Sykes" w:date="2022-03-24T10:53:00Z">
          <w:r w:rsidRPr="00A37FD9" w:rsidDel="0047137B">
            <w:t>Elevated Tank</w:t>
          </w:r>
        </w:ins>
      </w:moveFrom>
    </w:p>
    <w:moveFromRangeEnd w:id="163"/>
    <w:p w14:paraId="7C557E3D" w14:textId="446A039C" w:rsidR="00B35A97" w:rsidRPr="00A37FD9" w:rsidDel="0056573F" w:rsidRDefault="00B35A97" w:rsidP="00AF3E4F">
      <w:pPr>
        <w:pStyle w:val="Heading3"/>
        <w:rPr>
          <w:del w:id="166" w:author="Liam Sykes" w:date="2022-03-21T16:32:00Z"/>
          <w:rFonts w:asciiTheme="minorHAnsi" w:hAnsiTheme="minorHAnsi"/>
        </w:rPr>
      </w:pPr>
      <w:del w:id="167" w:author="Liam Sykes" w:date="2022-03-21T16:32:00Z">
        <w:r w:rsidRPr="00A37FD9" w:rsidDel="0056573F">
          <w:rPr>
            <w:rFonts w:asciiTheme="minorHAnsi" w:hAnsiTheme="minorHAnsi"/>
          </w:rPr>
          <w:delText xml:space="preserve">[Insert </w:delText>
        </w:r>
        <w:r w:rsidR="00390C3C" w:rsidRPr="00A37FD9" w:rsidDel="0056573F">
          <w:rPr>
            <w:rFonts w:asciiTheme="minorHAnsi" w:hAnsiTheme="minorHAnsi"/>
          </w:rPr>
          <w:delText>S</w:delText>
        </w:r>
        <w:r w:rsidRPr="00A37FD9" w:rsidDel="0056573F">
          <w:rPr>
            <w:rFonts w:asciiTheme="minorHAnsi" w:hAnsiTheme="minorHAnsi"/>
          </w:rPr>
          <w:delText>ystem</w:delText>
        </w:r>
        <w:r w:rsidR="00390C3C" w:rsidRPr="00A37FD9" w:rsidDel="0056573F">
          <w:rPr>
            <w:rFonts w:asciiTheme="minorHAnsi" w:hAnsiTheme="minorHAnsi"/>
          </w:rPr>
          <w:delText xml:space="preserve"> </w:delText>
        </w:r>
        <w:r w:rsidR="00647C11" w:rsidRPr="00A37FD9" w:rsidDel="0056573F">
          <w:rPr>
            <w:rFonts w:asciiTheme="minorHAnsi" w:hAnsiTheme="minorHAnsi"/>
          </w:rPr>
          <w:delText>1</w:delText>
        </w:r>
        <w:r w:rsidRPr="00A37FD9" w:rsidDel="0056573F">
          <w:rPr>
            <w:rFonts w:asciiTheme="minorHAnsi" w:hAnsiTheme="minorHAnsi"/>
          </w:rPr>
          <w:delText xml:space="preserve"> here]</w:delText>
        </w:r>
      </w:del>
    </w:p>
    <w:p w14:paraId="7C557E3E" w14:textId="0128ECC4" w:rsidR="00390C3C" w:rsidRPr="00A37FD9" w:rsidDel="0056573F" w:rsidRDefault="00390C3C" w:rsidP="00AF3E4F">
      <w:pPr>
        <w:pStyle w:val="Heading3"/>
        <w:rPr>
          <w:del w:id="168" w:author="Liam Sykes" w:date="2022-03-21T16:32:00Z"/>
          <w:rFonts w:asciiTheme="minorHAnsi" w:hAnsiTheme="minorHAnsi"/>
        </w:rPr>
      </w:pPr>
      <w:del w:id="169" w:author="Liam Sykes" w:date="2022-03-21T16:32:00Z">
        <w:r w:rsidRPr="00A37FD9" w:rsidDel="0056573F">
          <w:rPr>
            <w:rFonts w:asciiTheme="minorHAnsi" w:hAnsiTheme="minorHAnsi"/>
          </w:rPr>
          <w:delText xml:space="preserve">[Insert System </w:delText>
        </w:r>
        <w:r w:rsidR="00647C11" w:rsidRPr="00A37FD9" w:rsidDel="0056573F">
          <w:rPr>
            <w:rFonts w:asciiTheme="minorHAnsi" w:hAnsiTheme="minorHAnsi"/>
          </w:rPr>
          <w:delText>2</w:delText>
        </w:r>
        <w:r w:rsidRPr="00A37FD9" w:rsidDel="0056573F">
          <w:rPr>
            <w:rFonts w:asciiTheme="minorHAnsi" w:hAnsiTheme="minorHAnsi"/>
          </w:rPr>
          <w:delText xml:space="preserve"> here]</w:delText>
        </w:r>
      </w:del>
    </w:p>
    <w:p w14:paraId="7C557E3F" w14:textId="7A317FF4" w:rsidR="00390C3C" w:rsidRPr="00A37FD9" w:rsidDel="0056573F" w:rsidRDefault="00390C3C" w:rsidP="10133547">
      <w:pPr>
        <w:pStyle w:val="Heading3"/>
        <w:rPr>
          <w:del w:id="170" w:author="Liam Sykes" w:date="2022-03-21T16:32:00Z"/>
          <w:rFonts w:asciiTheme="minorHAnsi" w:hAnsiTheme="minorHAnsi"/>
        </w:rPr>
      </w:pPr>
      <w:del w:id="171" w:author="Liam Sykes" w:date="2022-03-21T16:32:00Z">
        <w:r w:rsidRPr="10133547" w:rsidDel="00390C3C">
          <w:rPr>
            <w:rFonts w:asciiTheme="minorHAnsi" w:hAnsiTheme="minorHAnsi"/>
          </w:rPr>
          <w:delText>[</w:delText>
        </w:r>
        <w:r w:rsidRPr="10133547" w:rsidDel="00647C11">
          <w:rPr>
            <w:rFonts w:asciiTheme="minorHAnsi" w:hAnsiTheme="minorHAnsi"/>
          </w:rPr>
          <w:delText>C</w:delText>
        </w:r>
        <w:r w:rsidRPr="10133547" w:rsidDel="00390C3C">
          <w:rPr>
            <w:rFonts w:asciiTheme="minorHAnsi" w:hAnsiTheme="minorHAnsi"/>
          </w:rPr>
          <w:delText>ontinue</w:delText>
        </w:r>
        <w:r w:rsidRPr="10133547" w:rsidDel="007C6BD3">
          <w:rPr>
            <w:rFonts w:asciiTheme="minorHAnsi" w:hAnsiTheme="minorHAnsi"/>
          </w:rPr>
          <w:delText xml:space="preserve"> …</w:delText>
        </w:r>
        <w:r w:rsidRPr="10133547" w:rsidDel="00390C3C">
          <w:rPr>
            <w:rFonts w:asciiTheme="minorHAnsi" w:hAnsiTheme="minorHAnsi"/>
          </w:rPr>
          <w:delText>]</w:delText>
        </w:r>
      </w:del>
      <w:commentRangeEnd w:id="149"/>
      <w:r>
        <w:rPr>
          <w:rStyle w:val="CommentReference"/>
        </w:rPr>
        <w:commentReference w:id="149"/>
      </w:r>
      <w:commentRangeEnd w:id="150"/>
      <w:r>
        <w:rPr>
          <w:rStyle w:val="CommentReference"/>
        </w:rPr>
        <w:commentReference w:id="150"/>
      </w:r>
      <w:commentRangeEnd w:id="151"/>
      <w:r w:rsidR="00BC1BA7">
        <w:rPr>
          <w:rStyle w:val="CommentReference"/>
        </w:rPr>
        <w:commentReference w:id="151"/>
      </w:r>
    </w:p>
    <w:p w14:paraId="7C557E40" w14:textId="77777777" w:rsidR="007E2740" w:rsidRPr="00BF7F1A" w:rsidRDefault="007E2740" w:rsidP="00BF7F1A">
      <w:pPr>
        <w:pStyle w:val="Heading2"/>
      </w:pPr>
      <w:r w:rsidRPr="00BF7F1A">
        <w:t xml:space="preserve">Quality Assurance </w:t>
      </w:r>
    </w:p>
    <w:p w14:paraId="7C557E41" w14:textId="77777777" w:rsidR="007E2740" w:rsidRPr="00BF7F1A" w:rsidRDefault="007E2740" w:rsidP="00AF3E4F">
      <w:pPr>
        <w:pStyle w:val="Heading3"/>
        <w:rPr>
          <w:rFonts w:asciiTheme="minorHAnsi" w:hAnsiTheme="minorHAnsi"/>
        </w:rPr>
      </w:pPr>
      <w:r w:rsidRPr="00BF7F1A">
        <w:rPr>
          <w:rFonts w:asciiTheme="minorHAnsi" w:hAnsiTheme="minorHAnsi"/>
        </w:rPr>
        <w:lastRenderedPageBreak/>
        <w:t>The Contractor shall provide authorized and qualified manufacturer-approved</w:t>
      </w:r>
      <w:r w:rsidR="006D3B52" w:rsidRPr="00BF7F1A">
        <w:rPr>
          <w:rFonts w:asciiTheme="minorHAnsi" w:hAnsiTheme="minorHAnsi"/>
        </w:rPr>
        <w:t xml:space="preserve"> r</w:t>
      </w:r>
      <w:r w:rsidRPr="00BF7F1A">
        <w:rPr>
          <w:rFonts w:asciiTheme="minorHAnsi" w:hAnsiTheme="minorHAnsi"/>
        </w:rPr>
        <w:t>epresentatives to inspect equipment installation prior to functional tests and to supervise the placing of equipment into operation</w:t>
      </w:r>
      <w:r w:rsidR="00390C3C" w:rsidRPr="00BF7F1A">
        <w:rPr>
          <w:rFonts w:asciiTheme="minorHAnsi" w:hAnsiTheme="minorHAnsi"/>
        </w:rPr>
        <w:t xml:space="preserve"> as required through-out the phases of commissioning described within this Contract Document</w:t>
      </w:r>
      <w:r w:rsidRPr="00BF7F1A">
        <w:rPr>
          <w:rFonts w:asciiTheme="minorHAnsi" w:hAnsiTheme="minorHAnsi"/>
        </w:rPr>
        <w:t>.</w:t>
      </w:r>
    </w:p>
    <w:p w14:paraId="7C557E42" w14:textId="77777777" w:rsidR="007E2740" w:rsidRPr="00BF7F1A" w:rsidRDefault="007E2740" w:rsidP="00AF3E4F">
      <w:pPr>
        <w:pStyle w:val="Heading3"/>
        <w:rPr>
          <w:rFonts w:asciiTheme="minorHAnsi" w:hAnsiTheme="minorHAnsi"/>
        </w:rPr>
      </w:pPr>
      <w:r w:rsidRPr="00BF7F1A">
        <w:rPr>
          <w:rFonts w:asciiTheme="minorHAnsi" w:hAnsiTheme="minorHAnsi"/>
        </w:rPr>
        <w:t>The Contractor’s checkout, function</w:t>
      </w:r>
      <w:r w:rsidR="00AB410C" w:rsidRPr="00BF7F1A">
        <w:rPr>
          <w:rFonts w:asciiTheme="minorHAnsi" w:hAnsiTheme="minorHAnsi"/>
        </w:rPr>
        <w:t xml:space="preserve">al tests, Five </w:t>
      </w:r>
      <w:r w:rsidR="001D69C2" w:rsidRPr="00BF7F1A">
        <w:rPr>
          <w:rFonts w:asciiTheme="minorHAnsi" w:hAnsiTheme="minorHAnsi"/>
        </w:rPr>
        <w:t xml:space="preserve">Day </w:t>
      </w:r>
      <w:r w:rsidR="00AB410C" w:rsidRPr="00BF7F1A">
        <w:rPr>
          <w:rFonts w:asciiTheme="minorHAnsi" w:hAnsiTheme="minorHAnsi"/>
        </w:rPr>
        <w:t>water test, P</w:t>
      </w:r>
      <w:r w:rsidR="004650F4" w:rsidRPr="00BF7F1A">
        <w:rPr>
          <w:rFonts w:asciiTheme="minorHAnsi" w:hAnsiTheme="minorHAnsi"/>
        </w:rPr>
        <w:t xml:space="preserve">erformance </w:t>
      </w:r>
      <w:r w:rsidR="00AB410C" w:rsidRPr="00BF7F1A">
        <w:rPr>
          <w:rFonts w:asciiTheme="minorHAnsi" w:hAnsiTheme="minorHAnsi"/>
        </w:rPr>
        <w:t>T</w:t>
      </w:r>
      <w:r w:rsidRPr="00BF7F1A">
        <w:rPr>
          <w:rFonts w:asciiTheme="minorHAnsi" w:hAnsiTheme="minorHAnsi"/>
        </w:rPr>
        <w:t xml:space="preserve">esting, and </w:t>
      </w:r>
      <w:r w:rsidR="00AB410C" w:rsidRPr="00BF7F1A">
        <w:rPr>
          <w:rFonts w:asciiTheme="minorHAnsi" w:hAnsiTheme="minorHAnsi"/>
        </w:rPr>
        <w:t>F</w:t>
      </w:r>
      <w:r w:rsidRPr="00BF7F1A">
        <w:rPr>
          <w:rFonts w:asciiTheme="minorHAnsi" w:hAnsiTheme="minorHAnsi"/>
        </w:rPr>
        <w:t xml:space="preserve">acility </w:t>
      </w:r>
      <w:r w:rsidR="00AB410C" w:rsidRPr="00BF7F1A">
        <w:rPr>
          <w:rFonts w:asciiTheme="minorHAnsi" w:hAnsiTheme="minorHAnsi"/>
        </w:rPr>
        <w:t>C</w:t>
      </w:r>
      <w:r w:rsidRPr="00BF7F1A">
        <w:rPr>
          <w:rFonts w:asciiTheme="minorHAnsi" w:hAnsiTheme="minorHAnsi"/>
        </w:rPr>
        <w:t xml:space="preserve">ommissioning </w:t>
      </w:r>
      <w:r w:rsidR="00390C3C" w:rsidRPr="00BF7F1A">
        <w:rPr>
          <w:rFonts w:asciiTheme="minorHAnsi" w:hAnsiTheme="minorHAnsi"/>
        </w:rPr>
        <w:t xml:space="preserve">(Operational Testing) </w:t>
      </w:r>
      <w:r w:rsidRPr="00BF7F1A">
        <w:rPr>
          <w:rFonts w:asciiTheme="minorHAnsi" w:hAnsiTheme="minorHAnsi"/>
        </w:rPr>
        <w:t xml:space="preserve">shall be witnessed by the Region’s Project Manager, the Consultant, and </w:t>
      </w:r>
      <w:r w:rsidR="00F21340" w:rsidRPr="00BF7F1A">
        <w:rPr>
          <w:rFonts w:asciiTheme="minorHAnsi" w:hAnsiTheme="minorHAnsi"/>
        </w:rPr>
        <w:t>the Region’s Operation Maintenance and Monitoring Staff</w:t>
      </w:r>
      <w:r w:rsidRPr="00BF7F1A">
        <w:rPr>
          <w:rFonts w:asciiTheme="minorHAnsi" w:hAnsiTheme="minorHAnsi"/>
        </w:rPr>
        <w:t>.</w:t>
      </w:r>
    </w:p>
    <w:p w14:paraId="7C557E43" w14:textId="77777777" w:rsidR="00794F1E" w:rsidRPr="00BF7F1A" w:rsidRDefault="00794F1E" w:rsidP="00BF7F1A">
      <w:pPr>
        <w:pStyle w:val="Heading2"/>
      </w:pPr>
      <w:r w:rsidRPr="00BF7F1A">
        <w:t>Contractor’s Responsibilities</w:t>
      </w:r>
    </w:p>
    <w:p w14:paraId="7C557E44" w14:textId="77777777" w:rsidR="00794F1E" w:rsidRPr="00BF7F1A" w:rsidRDefault="00794F1E" w:rsidP="00AF3E4F">
      <w:pPr>
        <w:pStyle w:val="Heading3"/>
        <w:rPr>
          <w:rFonts w:asciiTheme="minorHAnsi" w:hAnsiTheme="minorHAnsi"/>
        </w:rPr>
      </w:pPr>
      <w:r w:rsidRPr="00BF7F1A">
        <w:rPr>
          <w:rFonts w:asciiTheme="minorHAnsi" w:hAnsiTheme="minorHAnsi"/>
        </w:rPr>
        <w:t xml:space="preserve">The </w:t>
      </w:r>
      <w:r w:rsidR="006D3B52" w:rsidRPr="00BF7F1A">
        <w:rPr>
          <w:rFonts w:asciiTheme="minorHAnsi" w:hAnsiTheme="minorHAnsi"/>
        </w:rPr>
        <w:t>C</w:t>
      </w:r>
      <w:r w:rsidRPr="00BF7F1A">
        <w:rPr>
          <w:rFonts w:asciiTheme="minorHAnsi" w:hAnsiTheme="minorHAnsi"/>
        </w:rPr>
        <w:t>ontractor shall attend all testing and commissioning meetings.</w:t>
      </w:r>
    </w:p>
    <w:p w14:paraId="7C557E45" w14:textId="121BE47B" w:rsidR="00794F1E" w:rsidRPr="00BF7F1A" w:rsidRDefault="00794F1E" w:rsidP="00AF3E4F">
      <w:pPr>
        <w:pStyle w:val="Heading3"/>
        <w:rPr>
          <w:rFonts w:asciiTheme="minorHAnsi" w:hAnsiTheme="minorHAnsi"/>
        </w:rPr>
      </w:pPr>
      <w:r w:rsidRPr="00BF7F1A">
        <w:rPr>
          <w:rFonts w:asciiTheme="minorHAnsi" w:hAnsiTheme="minorHAnsi"/>
        </w:rPr>
        <w:t xml:space="preserve">The </w:t>
      </w:r>
      <w:r w:rsidR="006D3B52" w:rsidRPr="00BF7F1A">
        <w:rPr>
          <w:rFonts w:asciiTheme="minorHAnsi" w:hAnsiTheme="minorHAnsi"/>
        </w:rPr>
        <w:t>C</w:t>
      </w:r>
      <w:r w:rsidRPr="00BF7F1A">
        <w:rPr>
          <w:rFonts w:asciiTheme="minorHAnsi" w:hAnsiTheme="minorHAnsi"/>
        </w:rPr>
        <w:t xml:space="preserve">ontractor shall coordinate and ensure that all applicable regulatory agency inspections </w:t>
      </w:r>
      <w:r w:rsidR="001D69C2" w:rsidRPr="00BF7F1A">
        <w:rPr>
          <w:rFonts w:asciiTheme="minorHAnsi" w:hAnsiTheme="minorHAnsi"/>
        </w:rPr>
        <w:t xml:space="preserve">to be conducted by the </w:t>
      </w:r>
      <w:commentRangeStart w:id="174"/>
      <w:r w:rsidRPr="00BF7F1A">
        <w:rPr>
          <w:rFonts w:asciiTheme="minorHAnsi" w:hAnsiTheme="minorHAnsi"/>
        </w:rPr>
        <w:t>T</w:t>
      </w:r>
      <w:r w:rsidR="00DA6FFA" w:rsidRPr="00BF7F1A">
        <w:rPr>
          <w:rFonts w:asciiTheme="minorHAnsi" w:hAnsiTheme="minorHAnsi"/>
        </w:rPr>
        <w:t>echnical Standards and Safety Authority</w:t>
      </w:r>
      <w:r w:rsidRPr="00BF7F1A">
        <w:rPr>
          <w:rFonts w:asciiTheme="minorHAnsi" w:hAnsiTheme="minorHAnsi"/>
        </w:rPr>
        <w:t>, E</w:t>
      </w:r>
      <w:r w:rsidR="00DA6FFA" w:rsidRPr="00BF7F1A">
        <w:rPr>
          <w:rFonts w:asciiTheme="minorHAnsi" w:hAnsiTheme="minorHAnsi"/>
        </w:rPr>
        <w:t xml:space="preserve">lectrical </w:t>
      </w:r>
      <w:r w:rsidRPr="00BF7F1A">
        <w:rPr>
          <w:rFonts w:asciiTheme="minorHAnsi" w:hAnsiTheme="minorHAnsi"/>
        </w:rPr>
        <w:t>S</w:t>
      </w:r>
      <w:r w:rsidR="00DA6FFA" w:rsidRPr="00BF7F1A">
        <w:rPr>
          <w:rFonts w:asciiTheme="minorHAnsi" w:hAnsiTheme="minorHAnsi"/>
        </w:rPr>
        <w:t xml:space="preserve">afety </w:t>
      </w:r>
      <w:r w:rsidRPr="00BF7F1A">
        <w:rPr>
          <w:rFonts w:asciiTheme="minorHAnsi" w:hAnsiTheme="minorHAnsi"/>
        </w:rPr>
        <w:t>A</w:t>
      </w:r>
      <w:r w:rsidR="00DA6FFA" w:rsidRPr="00BF7F1A">
        <w:rPr>
          <w:rFonts w:asciiTheme="minorHAnsi" w:hAnsiTheme="minorHAnsi"/>
        </w:rPr>
        <w:t xml:space="preserve">uthority, </w:t>
      </w:r>
      <w:r w:rsidR="00545EFA" w:rsidRPr="00BF7F1A">
        <w:rPr>
          <w:rFonts w:asciiTheme="minorHAnsi" w:hAnsiTheme="minorHAnsi"/>
        </w:rPr>
        <w:t>C</w:t>
      </w:r>
      <w:r w:rsidR="00DA6FFA" w:rsidRPr="00BF7F1A">
        <w:rPr>
          <w:rFonts w:asciiTheme="minorHAnsi" w:hAnsiTheme="minorHAnsi"/>
        </w:rPr>
        <w:t xml:space="preserve">anadian </w:t>
      </w:r>
      <w:r w:rsidR="00545EFA" w:rsidRPr="00BF7F1A">
        <w:rPr>
          <w:rFonts w:asciiTheme="minorHAnsi" w:hAnsiTheme="minorHAnsi"/>
        </w:rPr>
        <w:t>G</w:t>
      </w:r>
      <w:r w:rsidR="00DA6FFA" w:rsidRPr="00BF7F1A">
        <w:rPr>
          <w:rFonts w:asciiTheme="minorHAnsi" w:hAnsiTheme="minorHAnsi"/>
        </w:rPr>
        <w:t xml:space="preserve">as </w:t>
      </w:r>
      <w:r w:rsidR="00545EFA" w:rsidRPr="00BF7F1A">
        <w:rPr>
          <w:rFonts w:asciiTheme="minorHAnsi" w:hAnsiTheme="minorHAnsi"/>
        </w:rPr>
        <w:t>A</w:t>
      </w:r>
      <w:r w:rsidR="00DA6FFA" w:rsidRPr="00BF7F1A">
        <w:rPr>
          <w:rFonts w:asciiTheme="minorHAnsi" w:hAnsiTheme="minorHAnsi"/>
        </w:rPr>
        <w:t>ssociation,</w:t>
      </w:r>
      <w:r w:rsidRPr="00BF7F1A">
        <w:rPr>
          <w:rFonts w:asciiTheme="minorHAnsi" w:hAnsiTheme="minorHAnsi"/>
        </w:rPr>
        <w:t xml:space="preserve"> </w:t>
      </w:r>
      <w:del w:id="175" w:author="Johnny Pang" w:date="2022-04-16T20:24:00Z">
        <w:r w:rsidR="002B089C" w:rsidRPr="00BF7F1A" w:rsidDel="0047137B">
          <w:rPr>
            <w:rFonts w:asciiTheme="minorHAnsi" w:hAnsiTheme="minorHAnsi"/>
            <w:i/>
            <w:highlight w:val="yellow"/>
          </w:rPr>
          <w:delText xml:space="preserve">[Consultant to </w:delText>
        </w:r>
        <w:r w:rsidR="00AB410C" w:rsidRPr="00BF7F1A" w:rsidDel="0047137B">
          <w:rPr>
            <w:rFonts w:asciiTheme="minorHAnsi" w:hAnsiTheme="minorHAnsi"/>
            <w:i/>
            <w:highlight w:val="yellow"/>
          </w:rPr>
          <w:delText>e</w:delText>
        </w:r>
        <w:r w:rsidR="002B089C" w:rsidRPr="00BF7F1A" w:rsidDel="0047137B">
          <w:rPr>
            <w:rFonts w:asciiTheme="minorHAnsi" w:hAnsiTheme="minorHAnsi"/>
            <w:i/>
            <w:highlight w:val="yellow"/>
          </w:rPr>
          <w:delText xml:space="preserve">nter </w:delText>
        </w:r>
        <w:r w:rsidR="00AB410C" w:rsidRPr="00BF7F1A" w:rsidDel="0047137B">
          <w:rPr>
            <w:rFonts w:asciiTheme="minorHAnsi" w:hAnsiTheme="minorHAnsi"/>
            <w:i/>
            <w:highlight w:val="yellow"/>
          </w:rPr>
          <w:delText xml:space="preserve">additional </w:delText>
        </w:r>
        <w:r w:rsidR="001D69C2" w:rsidRPr="00BF7F1A" w:rsidDel="0047137B">
          <w:rPr>
            <w:rFonts w:asciiTheme="minorHAnsi" w:hAnsiTheme="minorHAnsi"/>
            <w:i/>
            <w:highlight w:val="yellow"/>
          </w:rPr>
          <w:delText xml:space="preserve">applicable </w:delText>
        </w:r>
        <w:r w:rsidR="00AB410C" w:rsidRPr="00BF7F1A" w:rsidDel="0047137B">
          <w:rPr>
            <w:rFonts w:asciiTheme="minorHAnsi" w:hAnsiTheme="minorHAnsi"/>
            <w:i/>
            <w:highlight w:val="yellow"/>
          </w:rPr>
          <w:delText>agencies</w:delText>
        </w:r>
        <w:r w:rsidR="001D69C2" w:rsidRPr="00BF7F1A" w:rsidDel="0047137B">
          <w:rPr>
            <w:rFonts w:asciiTheme="minorHAnsi" w:hAnsiTheme="minorHAnsi"/>
            <w:i/>
            <w:highlight w:val="yellow"/>
          </w:rPr>
          <w:delText>,</w:delText>
        </w:r>
        <w:r w:rsidR="00AB410C" w:rsidRPr="00BF7F1A" w:rsidDel="0047137B">
          <w:rPr>
            <w:rFonts w:asciiTheme="minorHAnsi" w:hAnsiTheme="minorHAnsi"/>
            <w:i/>
            <w:highlight w:val="yellow"/>
          </w:rPr>
          <w:delText xml:space="preserve"> i.e. applicable</w:delText>
        </w:r>
        <w:r w:rsidR="002B089C" w:rsidRPr="00BF7F1A" w:rsidDel="0047137B">
          <w:rPr>
            <w:rFonts w:asciiTheme="minorHAnsi" w:hAnsiTheme="minorHAnsi"/>
            <w:i/>
            <w:highlight w:val="yellow"/>
          </w:rPr>
          <w:delText xml:space="preserve"> hydro agency</w:delText>
        </w:r>
        <w:r w:rsidR="00B35A97" w:rsidRPr="00BF7F1A" w:rsidDel="0047137B">
          <w:rPr>
            <w:rFonts w:asciiTheme="minorHAnsi" w:hAnsiTheme="minorHAnsi"/>
            <w:i/>
            <w:highlight w:val="yellow"/>
          </w:rPr>
          <w:delText>]</w:delText>
        </w:r>
        <w:r w:rsidR="00B35A97" w:rsidRPr="00BF7F1A" w:rsidDel="0047137B">
          <w:rPr>
            <w:rFonts w:asciiTheme="minorHAnsi" w:hAnsiTheme="minorHAnsi"/>
            <w:i/>
          </w:rPr>
          <w:delText xml:space="preserve"> </w:delText>
        </w:r>
      </w:del>
      <w:commentRangeEnd w:id="174"/>
      <w:r w:rsidR="00883FF8">
        <w:rPr>
          <w:rStyle w:val="CommentReference"/>
        </w:rPr>
        <w:commentReference w:id="174"/>
      </w:r>
      <w:r w:rsidR="00B35A97" w:rsidRPr="00BF7F1A">
        <w:rPr>
          <w:rFonts w:asciiTheme="minorHAnsi" w:hAnsiTheme="minorHAnsi"/>
        </w:rPr>
        <w:t>are</w:t>
      </w:r>
      <w:r w:rsidRPr="00BF7F1A">
        <w:rPr>
          <w:rFonts w:asciiTheme="minorHAnsi" w:hAnsiTheme="minorHAnsi"/>
        </w:rPr>
        <w:t xml:space="preserve"> completed and that reports from these agencies are submitted to the Consultant a minimum of </w:t>
      </w:r>
      <w:ins w:id="176" w:author="Liam Sykes" w:date="2022-03-21T16:34:00Z">
        <w:r w:rsidR="00883FF8">
          <w:rPr>
            <w:rFonts w:asciiTheme="minorHAnsi" w:hAnsiTheme="minorHAnsi"/>
            <w:highlight w:val="yellow"/>
          </w:rPr>
          <w:t>ten</w:t>
        </w:r>
      </w:ins>
      <w:del w:id="177" w:author="Liam Sykes" w:date="2022-03-21T16:34:00Z">
        <w:r w:rsidRPr="008D007D" w:rsidDel="00883FF8">
          <w:rPr>
            <w:rFonts w:asciiTheme="minorHAnsi" w:hAnsiTheme="minorHAnsi"/>
            <w:highlight w:val="yellow"/>
          </w:rPr>
          <w:delText>five</w:delText>
        </w:r>
      </w:del>
      <w:r w:rsidRPr="00BF7F1A">
        <w:rPr>
          <w:rFonts w:asciiTheme="minorHAnsi" w:hAnsiTheme="minorHAnsi"/>
        </w:rPr>
        <w:t xml:space="preserve"> </w:t>
      </w:r>
      <w:r w:rsidR="00647C11" w:rsidRPr="00BF7F1A">
        <w:rPr>
          <w:rFonts w:asciiTheme="minorHAnsi" w:hAnsiTheme="minorHAnsi"/>
        </w:rPr>
        <w:t>W</w:t>
      </w:r>
      <w:r w:rsidRPr="00BF7F1A">
        <w:rPr>
          <w:rFonts w:asciiTheme="minorHAnsi" w:hAnsiTheme="minorHAnsi"/>
        </w:rPr>
        <w:t xml:space="preserve">orking </w:t>
      </w:r>
      <w:r w:rsidR="00647C11" w:rsidRPr="00BF7F1A">
        <w:rPr>
          <w:rFonts w:asciiTheme="minorHAnsi" w:hAnsiTheme="minorHAnsi"/>
        </w:rPr>
        <w:t>D</w:t>
      </w:r>
      <w:r w:rsidRPr="00BF7F1A">
        <w:rPr>
          <w:rFonts w:asciiTheme="minorHAnsi" w:hAnsiTheme="minorHAnsi"/>
        </w:rPr>
        <w:t>ays prior to functional testing.</w:t>
      </w:r>
    </w:p>
    <w:p w14:paraId="7C557E46" w14:textId="77777777" w:rsidR="00F566A7" w:rsidRPr="00BF7F1A" w:rsidRDefault="00F566A7" w:rsidP="00AF3E4F">
      <w:pPr>
        <w:pStyle w:val="Heading3"/>
        <w:rPr>
          <w:rFonts w:asciiTheme="minorHAnsi" w:hAnsiTheme="minorHAnsi"/>
        </w:rPr>
      </w:pPr>
      <w:r w:rsidRPr="00BF7F1A">
        <w:rPr>
          <w:rFonts w:asciiTheme="minorHAnsi" w:hAnsiTheme="minorHAnsi"/>
        </w:rPr>
        <w:t xml:space="preserve">The Contractor may not progress to an advanced phase of testing and commissioning prior to </w:t>
      </w:r>
      <w:r w:rsidR="001D69C2" w:rsidRPr="00BF7F1A">
        <w:rPr>
          <w:rFonts w:asciiTheme="minorHAnsi" w:hAnsiTheme="minorHAnsi"/>
        </w:rPr>
        <w:t xml:space="preserve">the </w:t>
      </w:r>
      <w:r w:rsidRPr="00BF7F1A">
        <w:rPr>
          <w:rFonts w:asciiTheme="minorHAnsi" w:hAnsiTheme="minorHAnsi"/>
        </w:rPr>
        <w:t>satisfactory completion and close-out of the previous phase of testing and commissioning as deemed by the Consultant, including delivery and acceptance of all submittals listed below under each phase of testing and commissioning</w:t>
      </w:r>
      <w:r w:rsidR="00AB410C" w:rsidRPr="00BF7F1A">
        <w:rPr>
          <w:rFonts w:asciiTheme="minorHAnsi" w:hAnsiTheme="minorHAnsi"/>
        </w:rPr>
        <w:t xml:space="preserve"> unless otherwise directed by the Consultant and the Region</w:t>
      </w:r>
      <w:r w:rsidRPr="00BF7F1A">
        <w:rPr>
          <w:rFonts w:asciiTheme="minorHAnsi" w:hAnsiTheme="minorHAnsi"/>
        </w:rPr>
        <w:t>.</w:t>
      </w:r>
    </w:p>
    <w:p w14:paraId="7C557E47" w14:textId="77777777" w:rsidR="0041175D" w:rsidRPr="00BF7F1A" w:rsidRDefault="0041175D" w:rsidP="00AF3E4F">
      <w:pPr>
        <w:pStyle w:val="Heading3"/>
        <w:rPr>
          <w:rFonts w:asciiTheme="minorHAnsi" w:hAnsiTheme="minorHAnsi"/>
        </w:rPr>
      </w:pPr>
      <w:r w:rsidRPr="00BF7F1A">
        <w:rPr>
          <w:rFonts w:asciiTheme="minorHAnsi" w:hAnsiTheme="minorHAnsi"/>
        </w:rPr>
        <w:t>The Contractor shall complete</w:t>
      </w:r>
      <w:r w:rsidR="001D69C2" w:rsidRPr="00BF7F1A">
        <w:rPr>
          <w:rFonts w:asciiTheme="minorHAnsi" w:hAnsiTheme="minorHAnsi"/>
        </w:rPr>
        <w:t xml:space="preserve"> the</w:t>
      </w:r>
      <w:r w:rsidRPr="00BF7F1A">
        <w:rPr>
          <w:rFonts w:asciiTheme="minorHAnsi" w:hAnsiTheme="minorHAnsi"/>
        </w:rPr>
        <w:t xml:space="preserve"> installation of each unit and related processes</w:t>
      </w:r>
      <w:r w:rsidR="006D3B52" w:rsidRPr="00BF7F1A">
        <w:rPr>
          <w:rFonts w:asciiTheme="minorHAnsi" w:hAnsiTheme="minorHAnsi"/>
        </w:rPr>
        <w:t xml:space="preserve"> </w:t>
      </w:r>
      <w:r w:rsidRPr="00BF7F1A">
        <w:rPr>
          <w:rFonts w:asciiTheme="minorHAnsi" w:hAnsiTheme="minorHAnsi"/>
        </w:rPr>
        <w:t>before testing, including all related manufacturer’s representative services.</w:t>
      </w:r>
    </w:p>
    <w:p w14:paraId="7C557E48" w14:textId="77777777" w:rsidR="0041175D" w:rsidRPr="00BF7F1A" w:rsidRDefault="0041175D" w:rsidP="00DA58E1">
      <w:pPr>
        <w:pStyle w:val="Heading4"/>
        <w:rPr>
          <w:rFonts w:asciiTheme="minorHAnsi" w:hAnsiTheme="minorHAnsi"/>
        </w:rPr>
      </w:pPr>
      <w:r w:rsidRPr="00BF7F1A">
        <w:rPr>
          <w:rFonts w:asciiTheme="minorHAnsi" w:hAnsiTheme="minorHAnsi"/>
        </w:rPr>
        <w:t xml:space="preserve">Provide the services of a </w:t>
      </w:r>
      <w:r w:rsidR="001D69C2" w:rsidRPr="00BF7F1A">
        <w:rPr>
          <w:rFonts w:asciiTheme="minorHAnsi" w:hAnsiTheme="minorHAnsi"/>
        </w:rPr>
        <w:t xml:space="preserve">senior mechanical engineer or technician </w:t>
      </w:r>
      <w:r w:rsidRPr="00BF7F1A">
        <w:rPr>
          <w:rFonts w:asciiTheme="minorHAnsi" w:hAnsiTheme="minorHAnsi"/>
        </w:rPr>
        <w:t>for testing and commissioning of all mechanical equipment.</w:t>
      </w:r>
    </w:p>
    <w:p w14:paraId="7C557E49" w14:textId="77777777" w:rsidR="0041175D" w:rsidRPr="00BF7F1A" w:rsidRDefault="0041175D" w:rsidP="00DA58E1">
      <w:pPr>
        <w:pStyle w:val="Heading4"/>
        <w:rPr>
          <w:rFonts w:asciiTheme="minorHAnsi" w:hAnsiTheme="minorHAnsi"/>
        </w:rPr>
      </w:pPr>
      <w:r w:rsidRPr="00BF7F1A">
        <w:rPr>
          <w:rFonts w:asciiTheme="minorHAnsi" w:hAnsiTheme="minorHAnsi"/>
        </w:rPr>
        <w:t xml:space="preserve">Provide the services of a </w:t>
      </w:r>
      <w:r w:rsidR="001D69C2" w:rsidRPr="00BF7F1A">
        <w:rPr>
          <w:rFonts w:asciiTheme="minorHAnsi" w:hAnsiTheme="minorHAnsi"/>
        </w:rPr>
        <w:t>senior electrical/instrumentation engineer</w:t>
      </w:r>
      <w:r w:rsidR="00DC4A38" w:rsidRPr="00BF7F1A">
        <w:rPr>
          <w:rFonts w:asciiTheme="minorHAnsi" w:hAnsiTheme="minorHAnsi"/>
        </w:rPr>
        <w:t xml:space="preserve">, or </w:t>
      </w:r>
      <w:r w:rsidR="001D69C2" w:rsidRPr="00BF7F1A">
        <w:rPr>
          <w:rFonts w:asciiTheme="minorHAnsi" w:hAnsiTheme="minorHAnsi"/>
        </w:rPr>
        <w:t>technician</w:t>
      </w:r>
      <w:r w:rsidR="00DC4A38" w:rsidRPr="00BF7F1A">
        <w:rPr>
          <w:rFonts w:asciiTheme="minorHAnsi" w:hAnsiTheme="minorHAnsi"/>
        </w:rPr>
        <w:t xml:space="preserve">, or </w:t>
      </w:r>
      <w:r w:rsidR="001D69C2" w:rsidRPr="00BF7F1A">
        <w:rPr>
          <w:rFonts w:asciiTheme="minorHAnsi" w:hAnsiTheme="minorHAnsi"/>
        </w:rPr>
        <w:t xml:space="preserve">programmer </w:t>
      </w:r>
      <w:r w:rsidR="00DC4A38" w:rsidRPr="00BF7F1A">
        <w:rPr>
          <w:rFonts w:asciiTheme="minorHAnsi" w:hAnsiTheme="minorHAnsi"/>
        </w:rPr>
        <w:t>for testing and commissioning of all electrical equipment and manufacturer’s control panels with an</w:t>
      </w:r>
      <w:r w:rsidR="006D3B52" w:rsidRPr="00BF7F1A">
        <w:rPr>
          <w:rFonts w:asciiTheme="minorHAnsi" w:hAnsiTheme="minorHAnsi"/>
        </w:rPr>
        <w:t xml:space="preserve"> </w:t>
      </w:r>
      <w:r w:rsidR="00DC4A38" w:rsidRPr="00BF7F1A">
        <w:rPr>
          <w:rFonts w:asciiTheme="minorHAnsi" w:hAnsiTheme="minorHAnsi"/>
        </w:rPr>
        <w:t>integrated PLC program that controls the manufacturer’s equipment.</w:t>
      </w:r>
    </w:p>
    <w:p w14:paraId="7C557E4A" w14:textId="77777777" w:rsidR="00794F1E" w:rsidRPr="00BF7F1A" w:rsidRDefault="007968E5" w:rsidP="00AF3E4F">
      <w:pPr>
        <w:pStyle w:val="Heading3"/>
        <w:rPr>
          <w:rFonts w:asciiTheme="minorHAnsi" w:hAnsiTheme="minorHAnsi"/>
        </w:rPr>
      </w:pPr>
      <w:r w:rsidRPr="00BF7F1A">
        <w:rPr>
          <w:rFonts w:asciiTheme="minorHAnsi" w:hAnsiTheme="minorHAnsi"/>
        </w:rPr>
        <w:t xml:space="preserve">The Contractor shall coordinate the testing and commissioning of equipment </w:t>
      </w:r>
      <w:r w:rsidR="00F42F73" w:rsidRPr="00BF7F1A">
        <w:rPr>
          <w:rFonts w:asciiTheme="minorHAnsi" w:hAnsiTheme="minorHAnsi"/>
        </w:rPr>
        <w:t>a</w:t>
      </w:r>
      <w:r w:rsidRPr="00BF7F1A">
        <w:rPr>
          <w:rFonts w:asciiTheme="minorHAnsi" w:hAnsiTheme="minorHAnsi"/>
        </w:rPr>
        <w:t xml:space="preserve">nd systems with the Consultant, </w:t>
      </w:r>
      <w:r w:rsidR="001D69C2" w:rsidRPr="00BF7F1A">
        <w:rPr>
          <w:rFonts w:asciiTheme="minorHAnsi" w:hAnsiTheme="minorHAnsi"/>
        </w:rPr>
        <w:t>equipment supplier</w:t>
      </w:r>
      <w:r w:rsidRPr="00BF7F1A">
        <w:rPr>
          <w:rFonts w:asciiTheme="minorHAnsi" w:hAnsiTheme="minorHAnsi"/>
        </w:rPr>
        <w:t xml:space="preserve">, Subcontractors, </w:t>
      </w:r>
      <w:r w:rsidR="001D69C2" w:rsidRPr="00BF7F1A">
        <w:rPr>
          <w:rFonts w:asciiTheme="minorHAnsi" w:hAnsiTheme="minorHAnsi"/>
        </w:rPr>
        <w:t xml:space="preserve">Other </w:t>
      </w:r>
      <w:r w:rsidRPr="00BF7F1A">
        <w:rPr>
          <w:rFonts w:asciiTheme="minorHAnsi" w:hAnsiTheme="minorHAnsi"/>
        </w:rPr>
        <w:t>Contractor(s)</w:t>
      </w:r>
      <w:r w:rsidR="00390C3C" w:rsidRPr="00BF7F1A">
        <w:rPr>
          <w:rFonts w:asciiTheme="minorHAnsi" w:hAnsiTheme="minorHAnsi"/>
        </w:rPr>
        <w:t>, the Region’s Project Manager</w:t>
      </w:r>
      <w:r w:rsidR="006F10B4" w:rsidRPr="00BF7F1A">
        <w:rPr>
          <w:rFonts w:asciiTheme="minorHAnsi" w:hAnsiTheme="minorHAnsi"/>
        </w:rPr>
        <w:t xml:space="preserve"> and the </w:t>
      </w:r>
      <w:r w:rsidR="00F21340" w:rsidRPr="00BF7F1A">
        <w:rPr>
          <w:rFonts w:asciiTheme="minorHAnsi" w:hAnsiTheme="minorHAnsi"/>
        </w:rPr>
        <w:t>Region’s Operation</w:t>
      </w:r>
      <w:r w:rsidR="008D007D">
        <w:rPr>
          <w:rFonts w:asciiTheme="minorHAnsi" w:hAnsiTheme="minorHAnsi"/>
        </w:rPr>
        <w:t>s</w:t>
      </w:r>
      <w:r w:rsidR="008D007D" w:rsidRPr="00BF7F1A">
        <w:rPr>
          <w:rFonts w:asciiTheme="minorHAnsi" w:hAnsiTheme="minorHAnsi"/>
        </w:rPr>
        <w:t xml:space="preserve"> </w:t>
      </w:r>
      <w:r w:rsidR="00F21340" w:rsidRPr="00BF7F1A">
        <w:rPr>
          <w:rFonts w:asciiTheme="minorHAnsi" w:hAnsiTheme="minorHAnsi"/>
        </w:rPr>
        <w:t xml:space="preserve">Maintenance and Monitoring </w:t>
      </w:r>
      <w:r w:rsidRPr="00BF7F1A">
        <w:rPr>
          <w:rFonts w:asciiTheme="minorHAnsi" w:hAnsiTheme="minorHAnsi"/>
        </w:rPr>
        <w:t>Staff.</w:t>
      </w:r>
    </w:p>
    <w:p w14:paraId="7C557E4B" w14:textId="77777777" w:rsidR="007968E5" w:rsidRPr="00BF7F1A" w:rsidRDefault="007968E5" w:rsidP="00AF3E4F">
      <w:pPr>
        <w:pStyle w:val="Heading3"/>
        <w:rPr>
          <w:rFonts w:asciiTheme="minorHAnsi" w:hAnsiTheme="minorHAnsi"/>
        </w:rPr>
      </w:pPr>
      <w:r w:rsidRPr="00BF7F1A">
        <w:rPr>
          <w:rFonts w:asciiTheme="minorHAnsi" w:hAnsiTheme="minorHAnsi"/>
        </w:rPr>
        <w:t>The Contractor shall provide the services of qualified manufacturer’s representatives to assist in testing.</w:t>
      </w:r>
    </w:p>
    <w:p w14:paraId="7C557E4C" w14:textId="77777777" w:rsidR="007968E5" w:rsidRPr="00BF7F1A" w:rsidRDefault="007968E5" w:rsidP="00AF3E4F">
      <w:pPr>
        <w:pStyle w:val="Heading3"/>
        <w:rPr>
          <w:rFonts w:asciiTheme="minorHAnsi" w:hAnsiTheme="minorHAnsi"/>
        </w:rPr>
      </w:pPr>
      <w:r w:rsidRPr="00BF7F1A">
        <w:rPr>
          <w:rFonts w:asciiTheme="minorHAnsi" w:hAnsiTheme="minorHAnsi"/>
        </w:rPr>
        <w:t xml:space="preserve">The Contractor shall assist the equipment </w:t>
      </w:r>
      <w:r w:rsidR="001D69C2" w:rsidRPr="00BF7F1A">
        <w:rPr>
          <w:rFonts w:asciiTheme="minorHAnsi" w:hAnsiTheme="minorHAnsi"/>
        </w:rPr>
        <w:t xml:space="preserve">supplier </w:t>
      </w:r>
      <w:r w:rsidRPr="00BF7F1A">
        <w:rPr>
          <w:rFonts w:asciiTheme="minorHAnsi" w:hAnsiTheme="minorHAnsi"/>
        </w:rPr>
        <w:t xml:space="preserve">to repair each system, equipment, and device </w:t>
      </w:r>
      <w:r w:rsidR="00390C3C" w:rsidRPr="00BF7F1A">
        <w:rPr>
          <w:rFonts w:asciiTheme="minorHAnsi" w:hAnsiTheme="minorHAnsi"/>
        </w:rPr>
        <w:t>as required</w:t>
      </w:r>
      <w:r w:rsidRPr="00BF7F1A">
        <w:rPr>
          <w:rFonts w:asciiTheme="minorHAnsi" w:hAnsiTheme="minorHAnsi"/>
        </w:rPr>
        <w:t xml:space="preserve"> </w:t>
      </w:r>
      <w:r w:rsidR="00390C3C" w:rsidRPr="00BF7F1A">
        <w:rPr>
          <w:rFonts w:asciiTheme="minorHAnsi" w:hAnsiTheme="minorHAnsi"/>
        </w:rPr>
        <w:t xml:space="preserve">throughout the </w:t>
      </w:r>
      <w:r w:rsidRPr="00BF7F1A">
        <w:rPr>
          <w:rFonts w:asciiTheme="minorHAnsi" w:hAnsiTheme="minorHAnsi"/>
        </w:rPr>
        <w:t>testing and commissioning</w:t>
      </w:r>
      <w:r w:rsidR="00390C3C" w:rsidRPr="00BF7F1A">
        <w:rPr>
          <w:rFonts w:asciiTheme="minorHAnsi" w:hAnsiTheme="minorHAnsi"/>
        </w:rPr>
        <w:t xml:space="preserve"> process</w:t>
      </w:r>
      <w:r w:rsidRPr="00BF7F1A">
        <w:rPr>
          <w:rFonts w:asciiTheme="minorHAnsi" w:hAnsiTheme="minorHAnsi"/>
        </w:rPr>
        <w:t>.</w:t>
      </w:r>
    </w:p>
    <w:p w14:paraId="7C557E4D" w14:textId="77777777" w:rsidR="007968E5" w:rsidRPr="00BF7F1A" w:rsidRDefault="00777E14" w:rsidP="00AF3E4F">
      <w:pPr>
        <w:pStyle w:val="Heading3"/>
        <w:rPr>
          <w:rFonts w:asciiTheme="minorHAnsi" w:hAnsiTheme="minorHAnsi"/>
        </w:rPr>
      </w:pPr>
      <w:r w:rsidRPr="00BF7F1A">
        <w:rPr>
          <w:rFonts w:asciiTheme="minorHAnsi" w:hAnsiTheme="minorHAnsi"/>
        </w:rPr>
        <w:t xml:space="preserve">The Contractor shall cooperate with all parties involved and provide access to </w:t>
      </w:r>
      <w:r w:rsidR="00F42F73" w:rsidRPr="00BF7F1A">
        <w:rPr>
          <w:rFonts w:asciiTheme="minorHAnsi" w:hAnsiTheme="minorHAnsi"/>
        </w:rPr>
        <w:t>e</w:t>
      </w:r>
      <w:r w:rsidRPr="00BF7F1A">
        <w:rPr>
          <w:rFonts w:asciiTheme="minorHAnsi" w:hAnsiTheme="minorHAnsi"/>
        </w:rPr>
        <w:t>quipment and systems.  The Contractor shall operate systems only at designated times and under the required conditions.</w:t>
      </w:r>
    </w:p>
    <w:p w14:paraId="7C557E4E" w14:textId="77777777" w:rsidR="007E7BF3" w:rsidRPr="00BF7F1A" w:rsidRDefault="007E7BF3" w:rsidP="00AF3E4F">
      <w:pPr>
        <w:pStyle w:val="Heading3"/>
        <w:rPr>
          <w:rFonts w:asciiTheme="minorHAnsi" w:hAnsiTheme="minorHAnsi"/>
        </w:rPr>
      </w:pPr>
      <w:r w:rsidRPr="00BF7F1A">
        <w:rPr>
          <w:rFonts w:asciiTheme="minorHAnsi" w:hAnsiTheme="minorHAnsi"/>
        </w:rPr>
        <w:t>Under no circumstance shall the Contractor operate a live system which is pushing water to a distribution system in a water application or collecting water in wastewater application.</w:t>
      </w:r>
    </w:p>
    <w:p w14:paraId="7C557E4F" w14:textId="77777777" w:rsidR="00777E14" w:rsidRPr="00BF7F1A" w:rsidRDefault="00777E14" w:rsidP="00AF3E4F">
      <w:pPr>
        <w:pStyle w:val="Heading3"/>
        <w:rPr>
          <w:rFonts w:asciiTheme="minorHAnsi" w:hAnsiTheme="minorHAnsi"/>
        </w:rPr>
      </w:pPr>
      <w:r w:rsidRPr="00BF7F1A">
        <w:rPr>
          <w:rFonts w:asciiTheme="minorHAnsi" w:hAnsiTheme="minorHAnsi"/>
        </w:rPr>
        <w:t xml:space="preserve">The Contractor shall provide written notification to the Consultant </w:t>
      </w:r>
      <w:r w:rsidR="001D69C2" w:rsidRPr="00BF7F1A">
        <w:rPr>
          <w:rFonts w:asciiTheme="minorHAnsi" w:hAnsiTheme="minorHAnsi"/>
        </w:rPr>
        <w:t>a minimum of</w:t>
      </w:r>
      <w:r w:rsidRPr="00BF7F1A">
        <w:rPr>
          <w:rFonts w:asciiTheme="minorHAnsi" w:hAnsiTheme="minorHAnsi"/>
        </w:rPr>
        <w:t xml:space="preserve"> 30 </w:t>
      </w:r>
      <w:r w:rsidR="001D69C2" w:rsidRPr="00BF7F1A">
        <w:rPr>
          <w:rFonts w:asciiTheme="minorHAnsi" w:hAnsiTheme="minorHAnsi"/>
        </w:rPr>
        <w:t xml:space="preserve">Working Days </w:t>
      </w:r>
      <w:r w:rsidRPr="00BF7F1A">
        <w:rPr>
          <w:rFonts w:asciiTheme="minorHAnsi" w:hAnsiTheme="minorHAnsi"/>
        </w:rPr>
        <w:t>in advance of start-up, testing, and reliability demonstration</w:t>
      </w:r>
      <w:r w:rsidR="001D69C2" w:rsidRPr="00BF7F1A">
        <w:rPr>
          <w:rFonts w:asciiTheme="minorHAnsi" w:hAnsiTheme="minorHAnsi"/>
        </w:rPr>
        <w:t xml:space="preserve"> activities</w:t>
      </w:r>
      <w:r w:rsidRPr="00BF7F1A">
        <w:rPr>
          <w:rFonts w:asciiTheme="minorHAnsi" w:hAnsiTheme="minorHAnsi"/>
        </w:rPr>
        <w:t>.</w:t>
      </w:r>
    </w:p>
    <w:p w14:paraId="7C557E50" w14:textId="77777777" w:rsidR="00777E14" w:rsidRPr="00BF7F1A" w:rsidRDefault="00777E14" w:rsidP="00AF3E4F">
      <w:pPr>
        <w:pStyle w:val="Heading3"/>
        <w:rPr>
          <w:rFonts w:asciiTheme="minorHAnsi" w:hAnsiTheme="minorHAnsi"/>
        </w:rPr>
      </w:pPr>
      <w:r w:rsidRPr="00BF7F1A">
        <w:rPr>
          <w:rFonts w:asciiTheme="minorHAnsi" w:hAnsiTheme="minorHAnsi"/>
        </w:rPr>
        <w:t xml:space="preserve">The Contractor shall designate and furnish one or more </w:t>
      </w:r>
      <w:r w:rsidR="001D69C2" w:rsidRPr="00BF7F1A">
        <w:rPr>
          <w:rFonts w:asciiTheme="minorHAnsi" w:hAnsiTheme="minorHAnsi"/>
        </w:rPr>
        <w:t xml:space="preserve">members of the </w:t>
      </w:r>
      <w:r w:rsidRPr="00BF7F1A">
        <w:rPr>
          <w:rFonts w:asciiTheme="minorHAnsi" w:hAnsiTheme="minorHAnsi"/>
        </w:rPr>
        <w:t>Contractor’s personnel to coordinate and expedite testing and facility commissioning.  Such person</w:t>
      </w:r>
      <w:r w:rsidR="001D69C2" w:rsidRPr="00BF7F1A">
        <w:rPr>
          <w:rFonts w:asciiTheme="minorHAnsi" w:hAnsiTheme="minorHAnsi"/>
        </w:rPr>
        <w:t>(s)</w:t>
      </w:r>
      <w:r w:rsidRPr="00BF7F1A">
        <w:rPr>
          <w:rFonts w:asciiTheme="minorHAnsi" w:hAnsiTheme="minorHAnsi"/>
        </w:rPr>
        <w:t xml:space="preserve"> shall be present during the equipment testing and facility commissioning meetings specified in </w:t>
      </w:r>
      <w:r w:rsidRPr="00883FF8">
        <w:rPr>
          <w:rFonts w:asciiTheme="minorHAnsi" w:hAnsiTheme="minorHAnsi"/>
        </w:rPr>
        <w:t xml:space="preserve">Section 01200 – Project </w:t>
      </w:r>
      <w:proofErr w:type="gramStart"/>
      <w:r w:rsidRPr="00883FF8">
        <w:rPr>
          <w:rFonts w:asciiTheme="minorHAnsi" w:hAnsiTheme="minorHAnsi"/>
        </w:rPr>
        <w:t>Meetings</w:t>
      </w:r>
      <w:r w:rsidRPr="00BF7F1A">
        <w:rPr>
          <w:rFonts w:asciiTheme="minorHAnsi" w:hAnsiTheme="minorHAnsi"/>
        </w:rPr>
        <w:t>, and</w:t>
      </w:r>
      <w:proofErr w:type="gramEnd"/>
      <w:r w:rsidRPr="00BF7F1A">
        <w:rPr>
          <w:rFonts w:asciiTheme="minorHAnsi" w:hAnsiTheme="minorHAnsi"/>
        </w:rPr>
        <w:t xml:space="preserve"> shall be available at all times during functional testing, five day water testing, performance testing, and the facility commissioning period.  The Consultant will also </w:t>
      </w:r>
      <w:r w:rsidRPr="00BF7F1A">
        <w:rPr>
          <w:rFonts w:asciiTheme="minorHAnsi" w:hAnsiTheme="minorHAnsi"/>
        </w:rPr>
        <w:lastRenderedPageBreak/>
        <w:t>designate a person to interface with the Contractor’s designated person. The Contractor shall coordinate all testing and commissioning activities with the</w:t>
      </w:r>
      <w:r w:rsidR="00F42F73" w:rsidRPr="00BF7F1A">
        <w:rPr>
          <w:rFonts w:asciiTheme="minorHAnsi" w:hAnsiTheme="minorHAnsi"/>
        </w:rPr>
        <w:t xml:space="preserve"> </w:t>
      </w:r>
      <w:r w:rsidRPr="00BF7F1A">
        <w:rPr>
          <w:rFonts w:asciiTheme="minorHAnsi" w:hAnsiTheme="minorHAnsi"/>
        </w:rPr>
        <w:t xml:space="preserve">Consultant’s designate.  The </w:t>
      </w:r>
      <w:r w:rsidR="00825CB0" w:rsidRPr="00BF7F1A">
        <w:rPr>
          <w:rFonts w:asciiTheme="minorHAnsi" w:hAnsiTheme="minorHAnsi"/>
        </w:rPr>
        <w:t xml:space="preserve">Region’s Project Manager </w:t>
      </w:r>
      <w:r w:rsidRPr="00BF7F1A">
        <w:rPr>
          <w:rFonts w:asciiTheme="minorHAnsi" w:hAnsiTheme="minorHAnsi"/>
        </w:rPr>
        <w:t>will also designate a person to interface with the Consultant’s and Contractor’s designates.</w:t>
      </w:r>
    </w:p>
    <w:p w14:paraId="7C557E51" w14:textId="77777777" w:rsidR="00777E14" w:rsidRPr="00BF7F1A" w:rsidRDefault="00777E14" w:rsidP="00AF3E4F">
      <w:pPr>
        <w:pStyle w:val="Heading3"/>
        <w:rPr>
          <w:rFonts w:asciiTheme="minorHAnsi" w:hAnsiTheme="minorHAnsi"/>
        </w:rPr>
      </w:pPr>
      <w:r w:rsidRPr="00BF7F1A">
        <w:rPr>
          <w:rFonts w:asciiTheme="minorHAnsi" w:hAnsiTheme="minorHAnsi"/>
        </w:rPr>
        <w:t xml:space="preserve">The Contractor shall provide temporary valves, gauges, test equipment and </w:t>
      </w:r>
      <w:r w:rsidR="006D3B52" w:rsidRPr="00BF7F1A">
        <w:rPr>
          <w:rFonts w:asciiTheme="minorHAnsi" w:hAnsiTheme="minorHAnsi"/>
        </w:rPr>
        <w:t>o</w:t>
      </w:r>
      <w:r w:rsidRPr="00BF7F1A">
        <w:rPr>
          <w:rFonts w:asciiTheme="minorHAnsi" w:hAnsiTheme="minorHAnsi"/>
        </w:rPr>
        <w:t xml:space="preserve">ther materials and equipment required to conduct testing.  Unless otherwise indicated in the Contract Documents, the Contractor shall provide water, air, inert </w:t>
      </w:r>
      <w:proofErr w:type="gramStart"/>
      <w:r w:rsidRPr="00BF7F1A">
        <w:rPr>
          <w:rFonts w:asciiTheme="minorHAnsi" w:hAnsiTheme="minorHAnsi"/>
        </w:rPr>
        <w:t>gases</w:t>
      </w:r>
      <w:proofErr w:type="gramEnd"/>
      <w:r w:rsidRPr="00BF7F1A">
        <w:rPr>
          <w:rFonts w:asciiTheme="minorHAnsi" w:hAnsiTheme="minorHAnsi"/>
        </w:rPr>
        <w:t xml:space="preserve"> and chemicals as required for testing and facility commissioning.</w:t>
      </w:r>
    </w:p>
    <w:p w14:paraId="7C557E52" w14:textId="77777777" w:rsidR="004C015A" w:rsidRPr="00BF7F1A" w:rsidRDefault="004C015A" w:rsidP="00AF3E4F">
      <w:pPr>
        <w:pStyle w:val="Heading3"/>
        <w:rPr>
          <w:rFonts w:asciiTheme="minorHAnsi" w:hAnsiTheme="minorHAnsi"/>
        </w:rPr>
      </w:pPr>
      <w:r w:rsidRPr="00BF7F1A">
        <w:rPr>
          <w:rFonts w:asciiTheme="minorHAnsi" w:hAnsiTheme="minorHAnsi"/>
        </w:rPr>
        <w:t xml:space="preserve">The Contractor shall provide related operating and </w:t>
      </w:r>
      <w:r w:rsidR="00825CB0" w:rsidRPr="00BF7F1A">
        <w:rPr>
          <w:rFonts w:asciiTheme="minorHAnsi" w:hAnsiTheme="minorHAnsi"/>
        </w:rPr>
        <w:t xml:space="preserve">equipment </w:t>
      </w:r>
      <w:r w:rsidRPr="00BF7F1A">
        <w:rPr>
          <w:rFonts w:asciiTheme="minorHAnsi" w:hAnsiTheme="minorHAnsi"/>
        </w:rPr>
        <w:t>maintenance manuals, and spare parts and special tools as specified in the Contract Documents before testing any unit or system.</w:t>
      </w:r>
    </w:p>
    <w:p w14:paraId="7C557E53" w14:textId="77777777" w:rsidR="004C015A" w:rsidRPr="00BF7F1A" w:rsidRDefault="005A3D36" w:rsidP="00AF3E4F">
      <w:pPr>
        <w:pStyle w:val="Heading3"/>
        <w:rPr>
          <w:rFonts w:asciiTheme="minorHAnsi" w:hAnsiTheme="minorHAnsi"/>
        </w:rPr>
      </w:pPr>
      <w:r w:rsidRPr="00BF7F1A">
        <w:rPr>
          <w:rFonts w:asciiTheme="minorHAnsi" w:hAnsiTheme="minorHAnsi"/>
        </w:rPr>
        <w:t>T</w:t>
      </w:r>
      <w:r w:rsidR="004C015A" w:rsidRPr="00BF7F1A">
        <w:rPr>
          <w:rFonts w:asciiTheme="minorHAnsi" w:hAnsiTheme="minorHAnsi"/>
        </w:rPr>
        <w:t xml:space="preserve">he Contractor shall provide </w:t>
      </w:r>
      <w:r w:rsidR="00D72F40" w:rsidRPr="00BF7F1A">
        <w:rPr>
          <w:rFonts w:asciiTheme="minorHAnsi" w:hAnsiTheme="minorHAnsi"/>
        </w:rPr>
        <w:t xml:space="preserve">a minimum </w:t>
      </w:r>
      <w:r w:rsidR="00FC3AA9" w:rsidRPr="00BF7F1A">
        <w:rPr>
          <w:rFonts w:asciiTheme="minorHAnsi" w:hAnsiTheme="minorHAnsi"/>
        </w:rPr>
        <w:t>of two</w:t>
      </w:r>
      <w:r w:rsidR="004C015A" w:rsidRPr="00BF7F1A">
        <w:rPr>
          <w:rFonts w:asciiTheme="minorHAnsi" w:hAnsiTheme="minorHAnsi"/>
        </w:rPr>
        <w:t xml:space="preserve"> member</w:t>
      </w:r>
      <w:r w:rsidRPr="00BF7F1A">
        <w:rPr>
          <w:rFonts w:asciiTheme="minorHAnsi" w:hAnsiTheme="minorHAnsi"/>
        </w:rPr>
        <w:t>s</w:t>
      </w:r>
      <w:r w:rsidR="004C015A" w:rsidRPr="00BF7F1A">
        <w:rPr>
          <w:rFonts w:asciiTheme="minorHAnsi" w:hAnsiTheme="minorHAnsi"/>
        </w:rPr>
        <w:t xml:space="preserve"> of the Contractor’s staff who are trained and certified for confined space entry </w:t>
      </w:r>
      <w:r w:rsidRPr="00BF7F1A">
        <w:rPr>
          <w:rFonts w:asciiTheme="minorHAnsi" w:hAnsiTheme="minorHAnsi"/>
        </w:rPr>
        <w:t xml:space="preserve">for activities in </w:t>
      </w:r>
      <w:r w:rsidR="00617FA5" w:rsidRPr="00BF7F1A">
        <w:rPr>
          <w:rFonts w:asciiTheme="minorHAnsi" w:hAnsiTheme="minorHAnsi"/>
        </w:rPr>
        <w:t>c</w:t>
      </w:r>
      <w:r w:rsidRPr="00BF7F1A">
        <w:rPr>
          <w:rFonts w:asciiTheme="minorHAnsi" w:hAnsiTheme="minorHAnsi"/>
        </w:rPr>
        <w:t>onfined space locations</w:t>
      </w:r>
      <w:r w:rsidR="004C015A" w:rsidRPr="00BF7F1A">
        <w:rPr>
          <w:rFonts w:asciiTheme="minorHAnsi" w:hAnsiTheme="minorHAnsi"/>
        </w:rPr>
        <w:t>.  The Contractor shall provide all necessary confined space entry equipment and certification documentation</w:t>
      </w:r>
      <w:r w:rsidR="009F7094" w:rsidRPr="00BF7F1A">
        <w:rPr>
          <w:rFonts w:asciiTheme="minorHAnsi" w:hAnsiTheme="minorHAnsi"/>
        </w:rPr>
        <w:t xml:space="preserve"> prior to entry of confined space</w:t>
      </w:r>
      <w:r w:rsidR="004C015A" w:rsidRPr="00BF7F1A">
        <w:rPr>
          <w:rFonts w:asciiTheme="minorHAnsi" w:hAnsiTheme="minorHAnsi"/>
        </w:rPr>
        <w:t>.  The Contractor shall</w:t>
      </w:r>
      <w:r w:rsidR="00D72F40" w:rsidRPr="00BF7F1A">
        <w:rPr>
          <w:rFonts w:asciiTheme="minorHAnsi" w:hAnsiTheme="minorHAnsi"/>
        </w:rPr>
        <w:t xml:space="preserve"> also</w:t>
      </w:r>
      <w:r w:rsidR="004C015A" w:rsidRPr="00BF7F1A">
        <w:rPr>
          <w:rFonts w:asciiTheme="minorHAnsi" w:hAnsiTheme="minorHAnsi"/>
        </w:rPr>
        <w:t xml:space="preserve"> conform to the </w:t>
      </w:r>
      <w:r w:rsidR="00013A04" w:rsidRPr="00BF7F1A">
        <w:rPr>
          <w:rFonts w:asciiTheme="minorHAnsi" w:hAnsiTheme="minorHAnsi"/>
        </w:rPr>
        <w:t>Region</w:t>
      </w:r>
      <w:r w:rsidR="004C015A" w:rsidRPr="00BF7F1A">
        <w:rPr>
          <w:rFonts w:asciiTheme="minorHAnsi" w:hAnsiTheme="minorHAnsi"/>
        </w:rPr>
        <w:t>’s confined space requirements.</w:t>
      </w:r>
    </w:p>
    <w:p w14:paraId="7C557E54" w14:textId="77777777" w:rsidR="004C015A" w:rsidRPr="00BF7F1A" w:rsidRDefault="004A6E17" w:rsidP="00AF3E4F">
      <w:pPr>
        <w:pStyle w:val="Heading3"/>
        <w:rPr>
          <w:rFonts w:asciiTheme="minorHAnsi" w:hAnsiTheme="minorHAnsi"/>
        </w:rPr>
      </w:pPr>
      <w:r w:rsidRPr="00BF7F1A">
        <w:rPr>
          <w:rFonts w:asciiTheme="minorHAnsi" w:hAnsiTheme="minorHAnsi"/>
        </w:rPr>
        <w:t xml:space="preserve">The Contractor shall furnish a listing of recommended lubricants with their designated application used in installation testing, </w:t>
      </w:r>
      <w:r w:rsidR="00D72F40" w:rsidRPr="00BF7F1A">
        <w:rPr>
          <w:rFonts w:asciiTheme="minorHAnsi" w:hAnsiTheme="minorHAnsi"/>
        </w:rPr>
        <w:t>a minimum of</w:t>
      </w:r>
      <w:r w:rsidRPr="00BF7F1A">
        <w:rPr>
          <w:rFonts w:asciiTheme="minorHAnsi" w:hAnsiTheme="minorHAnsi"/>
        </w:rPr>
        <w:t xml:space="preserve"> 21 </w:t>
      </w:r>
      <w:r w:rsidR="00D72F40" w:rsidRPr="00BF7F1A">
        <w:rPr>
          <w:rFonts w:asciiTheme="minorHAnsi" w:hAnsiTheme="minorHAnsi"/>
        </w:rPr>
        <w:t xml:space="preserve">Working Days </w:t>
      </w:r>
      <w:r w:rsidRPr="00BF7F1A">
        <w:rPr>
          <w:rFonts w:asciiTheme="minorHAnsi" w:hAnsiTheme="minorHAnsi"/>
        </w:rPr>
        <w:t xml:space="preserve">prior to the scheduled startup and testing.  All lubricants shall be compatible with the lubricants presently used in the </w:t>
      </w:r>
      <w:r w:rsidR="00013A04" w:rsidRPr="00BF7F1A">
        <w:rPr>
          <w:rFonts w:asciiTheme="minorHAnsi" w:hAnsiTheme="minorHAnsi"/>
        </w:rPr>
        <w:t>Region</w:t>
      </w:r>
      <w:r w:rsidRPr="00BF7F1A">
        <w:rPr>
          <w:rFonts w:asciiTheme="minorHAnsi" w:hAnsiTheme="minorHAnsi"/>
        </w:rPr>
        <w:t>’s maintenance operations.</w:t>
      </w:r>
    </w:p>
    <w:p w14:paraId="7C557E55" w14:textId="77777777" w:rsidR="00777E14" w:rsidRPr="00BF7F1A" w:rsidRDefault="004A6E17" w:rsidP="00AF3E4F">
      <w:pPr>
        <w:pStyle w:val="Heading3"/>
        <w:rPr>
          <w:rFonts w:asciiTheme="minorHAnsi" w:hAnsiTheme="minorHAnsi"/>
        </w:rPr>
      </w:pPr>
      <w:r w:rsidRPr="00BF7F1A">
        <w:rPr>
          <w:rFonts w:asciiTheme="minorHAnsi" w:hAnsiTheme="minorHAnsi"/>
        </w:rPr>
        <w:t xml:space="preserve">The Contractor shall complete the following pre-requisite tasks prior to any start-up of any piece of equipment or system: </w:t>
      </w:r>
      <w:r w:rsidR="007E7BF3" w:rsidRPr="00BF7F1A">
        <w:rPr>
          <w:rFonts w:asciiTheme="minorHAnsi" w:hAnsiTheme="minorHAnsi"/>
        </w:rPr>
        <w:t xml:space="preserve">Functional </w:t>
      </w:r>
      <w:r w:rsidRPr="00BF7F1A">
        <w:rPr>
          <w:rFonts w:asciiTheme="minorHAnsi" w:hAnsiTheme="minorHAnsi"/>
        </w:rPr>
        <w:t xml:space="preserve">Checkout, calibration, and training on </w:t>
      </w:r>
      <w:r w:rsidR="00617FA5" w:rsidRPr="00BF7F1A">
        <w:rPr>
          <w:rFonts w:asciiTheme="minorHAnsi" w:hAnsiTheme="minorHAnsi"/>
        </w:rPr>
        <w:t>in</w:t>
      </w:r>
      <w:r w:rsidRPr="00BF7F1A">
        <w:rPr>
          <w:rFonts w:asciiTheme="minorHAnsi" w:hAnsiTheme="minorHAnsi"/>
        </w:rPr>
        <w:t xml:space="preserve">strumentation and control equipment; instruction of the </w:t>
      </w:r>
      <w:r w:rsidR="00617FA5" w:rsidRPr="00BF7F1A">
        <w:rPr>
          <w:rFonts w:asciiTheme="minorHAnsi" w:hAnsiTheme="minorHAnsi"/>
        </w:rPr>
        <w:t>Region’s o</w:t>
      </w:r>
      <w:r w:rsidRPr="00BF7F1A">
        <w:rPr>
          <w:rFonts w:asciiTheme="minorHAnsi" w:hAnsiTheme="minorHAnsi"/>
        </w:rPr>
        <w:t xml:space="preserve">perations staff on operation and maintenance, in accordance with </w:t>
      </w:r>
      <w:r w:rsidRPr="00883FF8">
        <w:rPr>
          <w:rFonts w:asciiTheme="minorHAnsi" w:hAnsiTheme="minorHAnsi"/>
        </w:rPr>
        <w:t xml:space="preserve">Section 01820 – </w:t>
      </w:r>
      <w:r w:rsidR="00B35A97" w:rsidRPr="00883FF8">
        <w:rPr>
          <w:rFonts w:asciiTheme="minorHAnsi" w:hAnsiTheme="minorHAnsi"/>
        </w:rPr>
        <w:t xml:space="preserve">Demonstration and </w:t>
      </w:r>
      <w:r w:rsidRPr="00883FF8">
        <w:rPr>
          <w:rFonts w:asciiTheme="minorHAnsi" w:hAnsiTheme="minorHAnsi"/>
        </w:rPr>
        <w:t>Training</w:t>
      </w:r>
      <w:r w:rsidRPr="00BF7F1A">
        <w:rPr>
          <w:rFonts w:asciiTheme="minorHAnsi" w:hAnsiTheme="minorHAnsi"/>
        </w:rPr>
        <w:t>; and receive approval from the Consultant for start-up.</w:t>
      </w:r>
    </w:p>
    <w:p w14:paraId="7C557E56" w14:textId="77777777" w:rsidR="004A6E17" w:rsidRPr="00BF7F1A" w:rsidRDefault="00404601" w:rsidP="00AF3E4F">
      <w:pPr>
        <w:pStyle w:val="Heading3"/>
        <w:rPr>
          <w:rFonts w:asciiTheme="minorHAnsi" w:hAnsiTheme="minorHAnsi"/>
        </w:rPr>
      </w:pPr>
      <w:r w:rsidRPr="00BF7F1A">
        <w:rPr>
          <w:rFonts w:asciiTheme="minorHAnsi" w:hAnsiTheme="minorHAnsi"/>
        </w:rPr>
        <w:t>Through-out</w:t>
      </w:r>
      <w:r w:rsidR="004A6E17" w:rsidRPr="00BF7F1A">
        <w:rPr>
          <w:rFonts w:asciiTheme="minorHAnsi" w:hAnsiTheme="minorHAnsi"/>
        </w:rPr>
        <w:t xml:space="preserve"> the testing and commissioning periods, the Contractor shall provide local on-call staff during all shifts to supervise, troubleshoot, and/or repair the equipm</w:t>
      </w:r>
      <w:r w:rsidR="00B81DE1" w:rsidRPr="00BF7F1A">
        <w:rPr>
          <w:rFonts w:asciiTheme="minorHAnsi" w:hAnsiTheme="minorHAnsi"/>
        </w:rPr>
        <w:t xml:space="preserve">ent.  The </w:t>
      </w:r>
      <w:r w:rsidR="00825CB0" w:rsidRPr="00BF7F1A">
        <w:rPr>
          <w:rFonts w:asciiTheme="minorHAnsi" w:hAnsiTheme="minorHAnsi"/>
        </w:rPr>
        <w:t xml:space="preserve">Region </w:t>
      </w:r>
      <w:r w:rsidR="00B81DE1" w:rsidRPr="00BF7F1A">
        <w:rPr>
          <w:rFonts w:asciiTheme="minorHAnsi" w:hAnsiTheme="minorHAnsi"/>
        </w:rPr>
        <w:t>will provide one operator</w:t>
      </w:r>
      <w:r w:rsidR="004A6E17" w:rsidRPr="00BF7F1A">
        <w:rPr>
          <w:rFonts w:asciiTheme="minorHAnsi" w:hAnsiTheme="minorHAnsi"/>
        </w:rPr>
        <w:t xml:space="preserve"> per shift to work with the </w:t>
      </w:r>
      <w:r w:rsidR="00B81DE1" w:rsidRPr="00BF7F1A">
        <w:rPr>
          <w:rFonts w:asciiTheme="minorHAnsi" w:hAnsiTheme="minorHAnsi"/>
        </w:rPr>
        <w:t>Contractor during operation of facilities</w:t>
      </w:r>
      <w:r w:rsidR="004A6E17" w:rsidRPr="00BF7F1A">
        <w:rPr>
          <w:rFonts w:asciiTheme="minorHAnsi" w:hAnsiTheme="minorHAnsi"/>
        </w:rPr>
        <w:t xml:space="preserve">.  The </w:t>
      </w:r>
      <w:r w:rsidR="004600EF" w:rsidRPr="00BF7F1A">
        <w:rPr>
          <w:rFonts w:asciiTheme="minorHAnsi" w:hAnsiTheme="minorHAnsi"/>
        </w:rPr>
        <w:t xml:space="preserve">Region’s </w:t>
      </w:r>
      <w:r w:rsidR="00825CB0" w:rsidRPr="00BF7F1A">
        <w:rPr>
          <w:rFonts w:asciiTheme="minorHAnsi" w:hAnsiTheme="minorHAnsi"/>
        </w:rPr>
        <w:t>O</w:t>
      </w:r>
      <w:r w:rsidR="004A6E17" w:rsidRPr="00BF7F1A">
        <w:rPr>
          <w:rFonts w:asciiTheme="minorHAnsi" w:hAnsiTheme="minorHAnsi"/>
        </w:rPr>
        <w:t>perations</w:t>
      </w:r>
      <w:r w:rsidR="00825CB0" w:rsidRPr="00BF7F1A">
        <w:rPr>
          <w:rFonts w:asciiTheme="minorHAnsi" w:hAnsiTheme="minorHAnsi"/>
        </w:rPr>
        <w:t>, Maintenance and Monitoring</w:t>
      </w:r>
      <w:r w:rsidR="004A6E17" w:rsidRPr="00BF7F1A">
        <w:rPr>
          <w:rFonts w:asciiTheme="minorHAnsi" w:hAnsiTheme="minorHAnsi"/>
        </w:rPr>
        <w:t xml:space="preserve"> staff will meet all applicable licensing requirements for operating the facility.  </w:t>
      </w:r>
      <w:r w:rsidR="004650F4" w:rsidRPr="00BF7F1A">
        <w:rPr>
          <w:rFonts w:asciiTheme="minorHAnsi" w:hAnsiTheme="minorHAnsi"/>
        </w:rPr>
        <w:t xml:space="preserve">Prior to initiation of the start-up and commissioning period, the Contractor shall instruct the </w:t>
      </w:r>
      <w:r w:rsidR="00617FA5" w:rsidRPr="00BF7F1A">
        <w:rPr>
          <w:rFonts w:asciiTheme="minorHAnsi" w:hAnsiTheme="minorHAnsi"/>
        </w:rPr>
        <w:t>Region’s o</w:t>
      </w:r>
      <w:r w:rsidR="004650F4" w:rsidRPr="00BF7F1A">
        <w:rPr>
          <w:rFonts w:asciiTheme="minorHAnsi" w:hAnsiTheme="minorHAnsi"/>
        </w:rPr>
        <w:t xml:space="preserve">perations staff on operating procedures for equipment and systems supplied by the Contract as part of the training required by Section </w:t>
      </w:r>
      <w:r w:rsidR="004650F4" w:rsidRPr="00883FF8">
        <w:rPr>
          <w:rFonts w:asciiTheme="minorHAnsi" w:hAnsiTheme="minorHAnsi"/>
        </w:rPr>
        <w:t xml:space="preserve">01820 – </w:t>
      </w:r>
      <w:r w:rsidR="00B35A97" w:rsidRPr="00883FF8">
        <w:rPr>
          <w:rFonts w:asciiTheme="minorHAnsi" w:hAnsiTheme="minorHAnsi"/>
        </w:rPr>
        <w:t xml:space="preserve">Demonstration and </w:t>
      </w:r>
      <w:r w:rsidR="004650F4" w:rsidRPr="00883FF8">
        <w:rPr>
          <w:rFonts w:asciiTheme="minorHAnsi" w:hAnsiTheme="minorHAnsi"/>
        </w:rPr>
        <w:t>Training</w:t>
      </w:r>
      <w:r w:rsidR="004650F4" w:rsidRPr="00BF7F1A">
        <w:rPr>
          <w:rFonts w:asciiTheme="minorHAnsi" w:hAnsiTheme="minorHAnsi"/>
        </w:rPr>
        <w:t xml:space="preserve">. </w:t>
      </w:r>
      <w:r w:rsidR="00825CB0" w:rsidRPr="00BF7F1A">
        <w:rPr>
          <w:rFonts w:asciiTheme="minorHAnsi" w:hAnsiTheme="minorHAnsi"/>
        </w:rPr>
        <w:t xml:space="preserve">The Contractor shall provide a </w:t>
      </w:r>
      <w:r w:rsidR="007E7BF3" w:rsidRPr="00BF7F1A">
        <w:rPr>
          <w:rFonts w:asciiTheme="minorHAnsi" w:hAnsiTheme="minorHAnsi"/>
        </w:rPr>
        <w:t xml:space="preserve">day-by-day </w:t>
      </w:r>
      <w:r w:rsidR="00825CB0" w:rsidRPr="00BF7F1A">
        <w:rPr>
          <w:rFonts w:asciiTheme="minorHAnsi" w:hAnsiTheme="minorHAnsi"/>
        </w:rPr>
        <w:t xml:space="preserve">schedule of </w:t>
      </w:r>
      <w:r w:rsidR="007E7BF3" w:rsidRPr="00BF7F1A">
        <w:rPr>
          <w:rFonts w:asciiTheme="minorHAnsi" w:hAnsiTheme="minorHAnsi"/>
        </w:rPr>
        <w:t xml:space="preserve">all </w:t>
      </w:r>
      <w:r w:rsidR="00825CB0" w:rsidRPr="00BF7F1A">
        <w:rPr>
          <w:rFonts w:asciiTheme="minorHAnsi" w:hAnsiTheme="minorHAnsi"/>
        </w:rPr>
        <w:t xml:space="preserve">commissioning </w:t>
      </w:r>
      <w:r w:rsidR="007E7BF3" w:rsidRPr="00BF7F1A">
        <w:rPr>
          <w:rFonts w:asciiTheme="minorHAnsi" w:hAnsiTheme="minorHAnsi"/>
        </w:rPr>
        <w:t>activities</w:t>
      </w:r>
      <w:r w:rsidR="00D72F40" w:rsidRPr="00BF7F1A">
        <w:rPr>
          <w:rFonts w:asciiTheme="minorHAnsi" w:hAnsiTheme="minorHAnsi"/>
        </w:rPr>
        <w:t xml:space="preserve"> a minimum of</w:t>
      </w:r>
      <w:r w:rsidR="00825CB0" w:rsidRPr="00BF7F1A">
        <w:rPr>
          <w:rFonts w:asciiTheme="minorHAnsi" w:hAnsiTheme="minorHAnsi"/>
        </w:rPr>
        <w:t xml:space="preserve"> 40 </w:t>
      </w:r>
      <w:r w:rsidR="00D72F40" w:rsidRPr="00BF7F1A">
        <w:rPr>
          <w:rFonts w:asciiTheme="minorHAnsi" w:hAnsiTheme="minorHAnsi"/>
        </w:rPr>
        <w:t>D</w:t>
      </w:r>
      <w:r w:rsidR="00825CB0" w:rsidRPr="00BF7F1A">
        <w:rPr>
          <w:rFonts w:asciiTheme="minorHAnsi" w:hAnsiTheme="minorHAnsi"/>
        </w:rPr>
        <w:t>ays prior to any equipment start up to allow the Region to allocate staff for the commissioning process.</w:t>
      </w:r>
    </w:p>
    <w:p w14:paraId="7C557E57" w14:textId="77777777" w:rsidR="00752831" w:rsidRPr="00BF7F1A" w:rsidRDefault="00B81DE1" w:rsidP="00AF3E4F">
      <w:pPr>
        <w:pStyle w:val="Heading3"/>
        <w:rPr>
          <w:rFonts w:asciiTheme="minorHAnsi" w:hAnsiTheme="minorHAnsi"/>
        </w:rPr>
      </w:pPr>
      <w:r w:rsidRPr="00BF7F1A">
        <w:rPr>
          <w:rFonts w:asciiTheme="minorHAnsi" w:hAnsiTheme="minorHAnsi"/>
        </w:rPr>
        <w:t xml:space="preserve">The Contractor shall supply grease, oil, </w:t>
      </w:r>
      <w:proofErr w:type="gramStart"/>
      <w:r w:rsidRPr="00BF7F1A">
        <w:rPr>
          <w:rFonts w:asciiTheme="minorHAnsi" w:hAnsiTheme="minorHAnsi"/>
        </w:rPr>
        <w:t>fuel</w:t>
      </w:r>
      <w:proofErr w:type="gramEnd"/>
      <w:r w:rsidRPr="00BF7F1A">
        <w:rPr>
          <w:rFonts w:asciiTheme="minorHAnsi" w:hAnsiTheme="minorHAnsi"/>
        </w:rPr>
        <w:t xml:space="preserve"> and power, as required for the initial</w:t>
      </w:r>
      <w:r w:rsidR="0086192E" w:rsidRPr="00BF7F1A">
        <w:rPr>
          <w:rFonts w:asciiTheme="minorHAnsi" w:hAnsiTheme="minorHAnsi"/>
        </w:rPr>
        <w:t xml:space="preserve"> operation of the equipment.</w:t>
      </w:r>
    </w:p>
    <w:p w14:paraId="7C557E58" w14:textId="77777777" w:rsidR="00572197" w:rsidRPr="00BF7F1A" w:rsidRDefault="006F10B4" w:rsidP="00AF3E4F">
      <w:pPr>
        <w:pStyle w:val="Heading3"/>
        <w:rPr>
          <w:rFonts w:asciiTheme="minorHAnsi" w:hAnsiTheme="minorHAnsi"/>
        </w:rPr>
      </w:pPr>
      <w:r w:rsidRPr="00BF7F1A">
        <w:rPr>
          <w:rFonts w:asciiTheme="minorHAnsi" w:hAnsiTheme="minorHAnsi"/>
        </w:rPr>
        <w:t>The Contractor shall rectify deficiencies discovered during pre-s</w:t>
      </w:r>
      <w:r w:rsidR="00572197" w:rsidRPr="00BF7F1A">
        <w:rPr>
          <w:rFonts w:asciiTheme="minorHAnsi" w:hAnsiTheme="minorHAnsi"/>
        </w:rPr>
        <w:t>tart health and safety reviews at no change to the Contract Price or Contract Time. The pre-start health and safety review will be done in accordance with the requirements of the Ontario Health and Safety Act</w:t>
      </w:r>
      <w:r w:rsidR="00D21A6E">
        <w:rPr>
          <w:rFonts w:asciiTheme="minorHAnsi" w:hAnsiTheme="minorHAnsi"/>
        </w:rPr>
        <w:t xml:space="preserve"> </w:t>
      </w:r>
      <w:proofErr w:type="gramStart"/>
      <w:r w:rsidR="00D21A6E">
        <w:rPr>
          <w:rFonts w:asciiTheme="minorHAnsi" w:hAnsiTheme="minorHAnsi"/>
        </w:rPr>
        <w:t>and also</w:t>
      </w:r>
      <w:proofErr w:type="gramEnd"/>
      <w:r w:rsidR="00D21A6E">
        <w:rPr>
          <w:rFonts w:asciiTheme="minorHAnsi" w:hAnsiTheme="minorHAnsi"/>
        </w:rPr>
        <w:t xml:space="preserve"> in accordance with </w:t>
      </w:r>
      <w:r w:rsidR="00D21A6E" w:rsidRPr="00883FF8">
        <w:rPr>
          <w:rFonts w:asciiTheme="minorHAnsi" w:hAnsiTheme="minorHAnsi"/>
        </w:rPr>
        <w:t>Section 01351– Health and Safety</w:t>
      </w:r>
      <w:r w:rsidR="00572197" w:rsidRPr="00BF7F1A">
        <w:rPr>
          <w:rFonts w:asciiTheme="minorHAnsi" w:hAnsiTheme="minorHAnsi"/>
        </w:rPr>
        <w:t xml:space="preserve">. The Contractor shall obtain a pre-start health and safety review certificate stating that the installation of the equipment has been inspected and that the equipment is safe for operation in accordance with the Ontario Health and Safety Act. If additional pre-start health and safety reviews of the system or equipment are required </w:t>
      </w:r>
      <w:proofErr w:type="gramStart"/>
      <w:r w:rsidR="00572197" w:rsidRPr="00BF7F1A">
        <w:rPr>
          <w:rFonts w:asciiTheme="minorHAnsi" w:hAnsiTheme="minorHAnsi"/>
        </w:rPr>
        <w:t>as a result of</w:t>
      </w:r>
      <w:proofErr w:type="gramEnd"/>
      <w:r w:rsidR="00572197" w:rsidRPr="00BF7F1A">
        <w:rPr>
          <w:rFonts w:asciiTheme="minorHAnsi" w:hAnsiTheme="minorHAnsi"/>
        </w:rPr>
        <w:t xml:space="preserve"> the Contractor’s Work being incomplete or deficient, the Contractor shall pay for</w:t>
      </w:r>
      <w:r w:rsidR="004600EF" w:rsidRPr="00BF7F1A">
        <w:rPr>
          <w:rFonts w:asciiTheme="minorHAnsi" w:hAnsiTheme="minorHAnsi"/>
        </w:rPr>
        <w:t xml:space="preserve"> the cost of</w:t>
      </w:r>
      <w:r w:rsidR="00572197" w:rsidRPr="00BF7F1A">
        <w:rPr>
          <w:rFonts w:asciiTheme="minorHAnsi" w:hAnsiTheme="minorHAnsi"/>
        </w:rPr>
        <w:t xml:space="preserve"> additional reviews.</w:t>
      </w:r>
    </w:p>
    <w:p w14:paraId="7C557E59" w14:textId="77777777" w:rsidR="00752831" w:rsidRPr="00BF7F1A" w:rsidRDefault="00752831" w:rsidP="00BF7F1A">
      <w:pPr>
        <w:pStyle w:val="Heading2"/>
      </w:pPr>
      <w:r w:rsidRPr="00BF7F1A">
        <w:lastRenderedPageBreak/>
        <w:t>Owner’s Respon</w:t>
      </w:r>
      <w:r w:rsidR="00E20777" w:rsidRPr="00BF7F1A">
        <w:t xml:space="preserve">sibilities </w:t>
      </w:r>
    </w:p>
    <w:p w14:paraId="7C557E5A" w14:textId="77777777" w:rsidR="004650F4" w:rsidRPr="00BF7F1A" w:rsidRDefault="00E20777" w:rsidP="00AF3E4F">
      <w:pPr>
        <w:pStyle w:val="Heading3"/>
        <w:rPr>
          <w:rFonts w:asciiTheme="minorHAnsi" w:hAnsiTheme="minorHAnsi"/>
        </w:rPr>
      </w:pPr>
      <w:r w:rsidRPr="00BF7F1A">
        <w:rPr>
          <w:rFonts w:asciiTheme="minorHAnsi" w:hAnsiTheme="minorHAnsi"/>
        </w:rPr>
        <w:t xml:space="preserve">See </w:t>
      </w:r>
      <w:r w:rsidRPr="00883FF8">
        <w:rPr>
          <w:rFonts w:asciiTheme="minorHAnsi" w:hAnsiTheme="minorHAnsi"/>
        </w:rPr>
        <w:t>Section 01040 – Coordination</w:t>
      </w:r>
      <w:r w:rsidRPr="00BF7F1A">
        <w:rPr>
          <w:rFonts w:asciiTheme="minorHAnsi" w:hAnsiTheme="minorHAnsi"/>
        </w:rPr>
        <w:t xml:space="preserve"> for operational services provided by the </w:t>
      </w:r>
      <w:r w:rsidR="00013A04" w:rsidRPr="00BF7F1A">
        <w:rPr>
          <w:rFonts w:asciiTheme="minorHAnsi" w:hAnsiTheme="minorHAnsi"/>
        </w:rPr>
        <w:t>Region</w:t>
      </w:r>
      <w:r w:rsidRPr="00BF7F1A">
        <w:rPr>
          <w:rFonts w:asciiTheme="minorHAnsi" w:hAnsiTheme="minorHAnsi"/>
        </w:rPr>
        <w:t>.</w:t>
      </w:r>
    </w:p>
    <w:p w14:paraId="7C557E5B" w14:textId="77777777" w:rsidR="00916B9B" w:rsidRPr="00BF7F1A" w:rsidRDefault="00916B9B" w:rsidP="00BF7F1A">
      <w:pPr>
        <w:pStyle w:val="Heading2"/>
      </w:pPr>
      <w:r w:rsidRPr="00BF7F1A">
        <w:t>Testing and Commissioning Group</w:t>
      </w:r>
    </w:p>
    <w:p w14:paraId="7C557E5C" w14:textId="77777777" w:rsidR="00916B9B" w:rsidRPr="00BF7F1A" w:rsidRDefault="00916B9B" w:rsidP="00AF3E4F">
      <w:pPr>
        <w:pStyle w:val="Heading3"/>
        <w:rPr>
          <w:rFonts w:asciiTheme="minorHAnsi" w:hAnsiTheme="minorHAnsi"/>
        </w:rPr>
      </w:pPr>
      <w:r w:rsidRPr="00BF7F1A">
        <w:rPr>
          <w:rFonts w:asciiTheme="minorHAnsi" w:hAnsiTheme="minorHAnsi"/>
        </w:rPr>
        <w:t xml:space="preserve">A Testing and Commissioning Group </w:t>
      </w:r>
      <w:r w:rsidR="004600EF" w:rsidRPr="00BF7F1A">
        <w:rPr>
          <w:rFonts w:asciiTheme="minorHAnsi" w:hAnsiTheme="minorHAnsi"/>
        </w:rPr>
        <w:t xml:space="preserve">including the following members </w:t>
      </w:r>
      <w:r w:rsidRPr="00BF7F1A">
        <w:rPr>
          <w:rFonts w:asciiTheme="minorHAnsi" w:hAnsiTheme="minorHAnsi"/>
        </w:rPr>
        <w:t>shall be formed</w:t>
      </w:r>
      <w:r w:rsidR="00825CB0" w:rsidRPr="00BF7F1A">
        <w:rPr>
          <w:rFonts w:asciiTheme="minorHAnsi" w:hAnsiTheme="minorHAnsi"/>
        </w:rPr>
        <w:t>:</w:t>
      </w:r>
      <w:r w:rsidRPr="00BF7F1A">
        <w:rPr>
          <w:rFonts w:asciiTheme="minorHAnsi" w:hAnsiTheme="minorHAnsi"/>
        </w:rPr>
        <w:t xml:space="preserve"> </w:t>
      </w:r>
    </w:p>
    <w:p w14:paraId="7C557E5D" w14:textId="77777777" w:rsidR="004A6E17" w:rsidRPr="00BF7F1A" w:rsidRDefault="00916B9B" w:rsidP="00DA58E1">
      <w:pPr>
        <w:pStyle w:val="Heading4"/>
        <w:rPr>
          <w:rFonts w:asciiTheme="minorHAnsi" w:hAnsiTheme="minorHAnsi"/>
        </w:rPr>
      </w:pPr>
      <w:r w:rsidRPr="00BF7F1A">
        <w:rPr>
          <w:rFonts w:asciiTheme="minorHAnsi" w:hAnsiTheme="minorHAnsi"/>
        </w:rPr>
        <w:t>Consultant</w:t>
      </w:r>
      <w:r w:rsidR="00825CB0" w:rsidRPr="00BF7F1A">
        <w:rPr>
          <w:rFonts w:asciiTheme="minorHAnsi" w:hAnsiTheme="minorHAnsi"/>
        </w:rPr>
        <w:t xml:space="preserve"> Project Manager and Technical </w:t>
      </w:r>
      <w:proofErr w:type="gramStart"/>
      <w:r w:rsidR="00825CB0" w:rsidRPr="00BF7F1A">
        <w:rPr>
          <w:rFonts w:asciiTheme="minorHAnsi" w:hAnsiTheme="minorHAnsi"/>
        </w:rPr>
        <w:t>Staff</w:t>
      </w:r>
      <w:r w:rsidR="004600EF" w:rsidRPr="00BF7F1A">
        <w:rPr>
          <w:rFonts w:asciiTheme="minorHAnsi" w:hAnsiTheme="minorHAnsi"/>
        </w:rPr>
        <w:t>;</w:t>
      </w:r>
      <w:proofErr w:type="gramEnd"/>
    </w:p>
    <w:p w14:paraId="7C557E5E" w14:textId="77777777" w:rsidR="00916B9B" w:rsidRPr="00BF7F1A" w:rsidRDefault="00825CB0" w:rsidP="00DA58E1">
      <w:pPr>
        <w:pStyle w:val="Heading4"/>
        <w:rPr>
          <w:rFonts w:asciiTheme="minorHAnsi" w:hAnsiTheme="minorHAnsi"/>
        </w:rPr>
      </w:pPr>
      <w:r w:rsidRPr="00BF7F1A">
        <w:rPr>
          <w:rFonts w:asciiTheme="minorHAnsi" w:hAnsiTheme="minorHAnsi"/>
        </w:rPr>
        <w:t xml:space="preserve">Region’s </w:t>
      </w:r>
      <w:r w:rsidR="00916B9B" w:rsidRPr="00BF7F1A">
        <w:rPr>
          <w:rFonts w:asciiTheme="minorHAnsi" w:hAnsiTheme="minorHAnsi"/>
        </w:rPr>
        <w:t>Project Manager</w:t>
      </w:r>
      <w:r w:rsidRPr="00BF7F1A">
        <w:rPr>
          <w:rFonts w:asciiTheme="minorHAnsi" w:hAnsiTheme="minorHAnsi"/>
        </w:rPr>
        <w:t xml:space="preserve"> and Construction </w:t>
      </w:r>
      <w:proofErr w:type="gramStart"/>
      <w:r w:rsidRPr="00BF7F1A">
        <w:rPr>
          <w:rFonts w:asciiTheme="minorHAnsi" w:hAnsiTheme="minorHAnsi"/>
        </w:rPr>
        <w:t>Staff</w:t>
      </w:r>
      <w:r w:rsidR="004600EF" w:rsidRPr="00BF7F1A">
        <w:rPr>
          <w:rFonts w:asciiTheme="minorHAnsi" w:hAnsiTheme="minorHAnsi"/>
        </w:rPr>
        <w:t>;</w:t>
      </w:r>
      <w:proofErr w:type="gramEnd"/>
    </w:p>
    <w:p w14:paraId="7C557E5F" w14:textId="77777777" w:rsidR="00916B9B" w:rsidRPr="00BF7F1A" w:rsidRDefault="00825CB0" w:rsidP="00DA58E1">
      <w:pPr>
        <w:pStyle w:val="Heading4"/>
        <w:rPr>
          <w:rFonts w:asciiTheme="minorHAnsi" w:hAnsiTheme="minorHAnsi"/>
        </w:rPr>
      </w:pPr>
      <w:r w:rsidRPr="00BF7F1A">
        <w:rPr>
          <w:rFonts w:asciiTheme="minorHAnsi" w:hAnsiTheme="minorHAnsi"/>
        </w:rPr>
        <w:t xml:space="preserve">Region’s </w:t>
      </w:r>
      <w:r w:rsidR="00916B9B" w:rsidRPr="00BF7F1A">
        <w:rPr>
          <w:rFonts w:asciiTheme="minorHAnsi" w:hAnsiTheme="minorHAnsi"/>
        </w:rPr>
        <w:t>Operation</w:t>
      </w:r>
      <w:r w:rsidRPr="00BF7F1A">
        <w:rPr>
          <w:rFonts w:asciiTheme="minorHAnsi" w:hAnsiTheme="minorHAnsi"/>
        </w:rPr>
        <w:t>s,</w:t>
      </w:r>
      <w:r w:rsidR="00916B9B" w:rsidRPr="00BF7F1A">
        <w:rPr>
          <w:rFonts w:asciiTheme="minorHAnsi" w:hAnsiTheme="minorHAnsi"/>
        </w:rPr>
        <w:t xml:space="preserve"> Maintenance</w:t>
      </w:r>
      <w:r w:rsidRPr="00BF7F1A">
        <w:rPr>
          <w:rFonts w:asciiTheme="minorHAnsi" w:hAnsiTheme="minorHAnsi"/>
        </w:rPr>
        <w:t xml:space="preserve"> and Monitoring</w:t>
      </w:r>
      <w:r w:rsidR="00916B9B" w:rsidRPr="00BF7F1A">
        <w:rPr>
          <w:rFonts w:asciiTheme="minorHAnsi" w:hAnsiTheme="minorHAnsi"/>
        </w:rPr>
        <w:t xml:space="preserve"> Representatives</w:t>
      </w:r>
      <w:r w:rsidR="001D040B">
        <w:rPr>
          <w:rFonts w:asciiTheme="minorHAnsi" w:hAnsiTheme="minorHAnsi"/>
        </w:rPr>
        <w:t xml:space="preserve"> including SCADA/PCS </w:t>
      </w:r>
      <w:proofErr w:type="gramStart"/>
      <w:r w:rsidR="001D040B">
        <w:rPr>
          <w:rFonts w:asciiTheme="minorHAnsi" w:hAnsiTheme="minorHAnsi"/>
        </w:rPr>
        <w:t>representatives</w:t>
      </w:r>
      <w:r w:rsidR="004600EF" w:rsidRPr="00BF7F1A">
        <w:rPr>
          <w:rFonts w:asciiTheme="minorHAnsi" w:hAnsiTheme="minorHAnsi"/>
        </w:rPr>
        <w:t>;</w:t>
      </w:r>
      <w:proofErr w:type="gramEnd"/>
    </w:p>
    <w:p w14:paraId="7C557E60" w14:textId="77777777" w:rsidR="00916B9B" w:rsidRPr="00BF7F1A" w:rsidRDefault="00916B9B" w:rsidP="00DA58E1">
      <w:pPr>
        <w:pStyle w:val="Heading4"/>
        <w:rPr>
          <w:rFonts w:asciiTheme="minorHAnsi" w:hAnsiTheme="minorHAnsi"/>
        </w:rPr>
      </w:pPr>
      <w:r w:rsidRPr="00BF7F1A">
        <w:rPr>
          <w:rFonts w:asciiTheme="minorHAnsi" w:hAnsiTheme="minorHAnsi"/>
        </w:rPr>
        <w:t>Contractor’s Representative(s)</w:t>
      </w:r>
      <w:r w:rsidR="004600EF" w:rsidRPr="00BF7F1A">
        <w:rPr>
          <w:rFonts w:asciiTheme="minorHAnsi" w:hAnsiTheme="minorHAnsi"/>
        </w:rPr>
        <w:t>,</w:t>
      </w:r>
      <w:r w:rsidRPr="00BF7F1A">
        <w:rPr>
          <w:rFonts w:asciiTheme="minorHAnsi" w:hAnsiTheme="minorHAnsi"/>
        </w:rPr>
        <w:t xml:space="preserve"> including Contractor’s Project Manager and/or Field </w:t>
      </w:r>
      <w:proofErr w:type="gramStart"/>
      <w:r w:rsidRPr="00BF7F1A">
        <w:rPr>
          <w:rFonts w:asciiTheme="minorHAnsi" w:hAnsiTheme="minorHAnsi"/>
        </w:rPr>
        <w:t>Superintendent</w:t>
      </w:r>
      <w:r w:rsidR="004600EF" w:rsidRPr="00BF7F1A">
        <w:rPr>
          <w:rFonts w:asciiTheme="minorHAnsi" w:hAnsiTheme="minorHAnsi"/>
        </w:rPr>
        <w:t>;</w:t>
      </w:r>
      <w:proofErr w:type="gramEnd"/>
      <w:r w:rsidRPr="00BF7F1A">
        <w:rPr>
          <w:rFonts w:asciiTheme="minorHAnsi" w:hAnsiTheme="minorHAnsi"/>
        </w:rPr>
        <w:t xml:space="preserve"> </w:t>
      </w:r>
    </w:p>
    <w:p w14:paraId="7C557E61" w14:textId="77777777" w:rsidR="00916B9B" w:rsidRPr="00BF7F1A" w:rsidRDefault="00916B9B" w:rsidP="00DA58E1">
      <w:pPr>
        <w:pStyle w:val="Heading4"/>
        <w:rPr>
          <w:rFonts w:asciiTheme="minorHAnsi" w:hAnsiTheme="minorHAnsi"/>
        </w:rPr>
      </w:pPr>
      <w:r w:rsidRPr="00BF7F1A">
        <w:rPr>
          <w:rFonts w:asciiTheme="minorHAnsi" w:hAnsiTheme="minorHAnsi"/>
        </w:rPr>
        <w:t>Sub</w:t>
      </w:r>
      <w:r w:rsidR="000D1064" w:rsidRPr="00BF7F1A">
        <w:rPr>
          <w:rFonts w:asciiTheme="minorHAnsi" w:hAnsiTheme="minorHAnsi"/>
        </w:rPr>
        <w:t>-</w:t>
      </w:r>
      <w:r w:rsidRPr="00BF7F1A">
        <w:rPr>
          <w:rFonts w:asciiTheme="minorHAnsi" w:hAnsiTheme="minorHAnsi"/>
        </w:rPr>
        <w:t>contractor’s Representatives as appropriate</w:t>
      </w:r>
      <w:r w:rsidR="004600EF" w:rsidRPr="00BF7F1A">
        <w:rPr>
          <w:rFonts w:asciiTheme="minorHAnsi" w:hAnsiTheme="minorHAnsi"/>
        </w:rPr>
        <w:t>; and</w:t>
      </w:r>
    </w:p>
    <w:p w14:paraId="7C557E62" w14:textId="77777777" w:rsidR="00916B9B" w:rsidRPr="00BF7F1A" w:rsidRDefault="00916B9B" w:rsidP="00DA58E1">
      <w:pPr>
        <w:pStyle w:val="Heading4"/>
        <w:rPr>
          <w:rFonts w:asciiTheme="minorHAnsi" w:hAnsiTheme="minorHAnsi"/>
        </w:rPr>
      </w:pPr>
      <w:r w:rsidRPr="00BF7F1A">
        <w:rPr>
          <w:rFonts w:asciiTheme="minorHAnsi" w:hAnsiTheme="minorHAnsi"/>
        </w:rPr>
        <w:t>Others as requested by the Consultant</w:t>
      </w:r>
      <w:r w:rsidR="004600EF" w:rsidRPr="00BF7F1A">
        <w:rPr>
          <w:rFonts w:asciiTheme="minorHAnsi" w:hAnsiTheme="minorHAnsi"/>
        </w:rPr>
        <w:t>.</w:t>
      </w:r>
    </w:p>
    <w:p w14:paraId="7C557E63" w14:textId="77777777" w:rsidR="00916B9B" w:rsidRPr="00BF7F1A" w:rsidRDefault="00916B9B" w:rsidP="00AF3E4F">
      <w:pPr>
        <w:pStyle w:val="Heading3"/>
        <w:rPr>
          <w:rFonts w:asciiTheme="minorHAnsi" w:hAnsiTheme="minorHAnsi"/>
        </w:rPr>
      </w:pPr>
      <w:r w:rsidRPr="00BF7F1A">
        <w:rPr>
          <w:rFonts w:asciiTheme="minorHAnsi" w:hAnsiTheme="minorHAnsi"/>
        </w:rPr>
        <w:t xml:space="preserve">The Testing and Commissioning Group shall be responsible for the planning and </w:t>
      </w:r>
      <w:r w:rsidR="00756E2D" w:rsidRPr="00BF7F1A">
        <w:rPr>
          <w:rFonts w:asciiTheme="minorHAnsi" w:hAnsiTheme="minorHAnsi"/>
        </w:rPr>
        <w:tab/>
      </w:r>
      <w:r w:rsidRPr="00BF7F1A">
        <w:rPr>
          <w:rFonts w:asciiTheme="minorHAnsi" w:hAnsiTheme="minorHAnsi"/>
        </w:rPr>
        <w:t>the implementation of the start-up process</w:t>
      </w:r>
      <w:r w:rsidR="004600EF" w:rsidRPr="00BF7F1A">
        <w:rPr>
          <w:rFonts w:asciiTheme="minorHAnsi" w:hAnsiTheme="minorHAnsi"/>
        </w:rPr>
        <w:t>,</w:t>
      </w:r>
      <w:r w:rsidRPr="00BF7F1A">
        <w:rPr>
          <w:rFonts w:asciiTheme="minorHAnsi" w:hAnsiTheme="minorHAnsi"/>
        </w:rPr>
        <w:t xml:space="preserve"> including</w:t>
      </w:r>
      <w:r w:rsidR="004600EF" w:rsidRPr="00BF7F1A">
        <w:rPr>
          <w:rFonts w:asciiTheme="minorHAnsi" w:hAnsiTheme="minorHAnsi"/>
        </w:rPr>
        <w:t xml:space="preserve"> but not limited to, the following </w:t>
      </w:r>
      <w:r w:rsidR="002737C1" w:rsidRPr="00BF7F1A">
        <w:rPr>
          <w:rFonts w:asciiTheme="minorHAnsi" w:hAnsiTheme="minorHAnsi"/>
        </w:rPr>
        <w:t>tasks</w:t>
      </w:r>
      <w:r w:rsidRPr="00BF7F1A">
        <w:rPr>
          <w:rFonts w:asciiTheme="minorHAnsi" w:hAnsiTheme="minorHAnsi"/>
        </w:rPr>
        <w:t>:</w:t>
      </w:r>
    </w:p>
    <w:p w14:paraId="7C557E64" w14:textId="77777777" w:rsidR="00B81DE1" w:rsidRPr="00BF7F1A" w:rsidRDefault="00B81DE1" w:rsidP="00DA58E1">
      <w:pPr>
        <w:pStyle w:val="Heading4"/>
        <w:rPr>
          <w:rFonts w:asciiTheme="minorHAnsi" w:hAnsiTheme="minorHAnsi"/>
        </w:rPr>
      </w:pPr>
      <w:r w:rsidRPr="00BF7F1A">
        <w:rPr>
          <w:rFonts w:asciiTheme="minorHAnsi" w:hAnsiTheme="minorHAnsi"/>
        </w:rPr>
        <w:t xml:space="preserve">Clarification of individual systems </w:t>
      </w:r>
      <w:r w:rsidR="004600EF" w:rsidRPr="00BF7F1A">
        <w:rPr>
          <w:rFonts w:asciiTheme="minorHAnsi" w:hAnsiTheme="minorHAnsi"/>
        </w:rPr>
        <w:t>subject to start-up</w:t>
      </w:r>
      <w:r w:rsidRPr="00BF7F1A">
        <w:rPr>
          <w:rFonts w:asciiTheme="minorHAnsi" w:hAnsiTheme="minorHAnsi"/>
        </w:rPr>
        <w:t xml:space="preserve"> and the components </w:t>
      </w:r>
      <w:r w:rsidR="000D1064" w:rsidRPr="00BF7F1A">
        <w:rPr>
          <w:rFonts w:asciiTheme="minorHAnsi" w:hAnsiTheme="minorHAnsi"/>
        </w:rPr>
        <w:t>t</w:t>
      </w:r>
      <w:r w:rsidRPr="00BF7F1A">
        <w:rPr>
          <w:rFonts w:asciiTheme="minorHAnsi" w:hAnsiTheme="minorHAnsi"/>
        </w:rPr>
        <w:t xml:space="preserve">hat make-up each </w:t>
      </w:r>
      <w:proofErr w:type="gramStart"/>
      <w:r w:rsidRPr="00BF7F1A">
        <w:rPr>
          <w:rFonts w:asciiTheme="minorHAnsi" w:hAnsiTheme="minorHAnsi"/>
        </w:rPr>
        <w:t>system</w:t>
      </w:r>
      <w:r w:rsidR="002737C1" w:rsidRPr="00BF7F1A">
        <w:rPr>
          <w:rFonts w:asciiTheme="minorHAnsi" w:hAnsiTheme="minorHAnsi"/>
        </w:rPr>
        <w:t>;</w:t>
      </w:r>
      <w:proofErr w:type="gramEnd"/>
    </w:p>
    <w:p w14:paraId="7C557E65" w14:textId="77777777" w:rsidR="00B81DE1" w:rsidRPr="00BF7F1A" w:rsidRDefault="00B81DE1" w:rsidP="00DA58E1">
      <w:pPr>
        <w:pStyle w:val="Heading4"/>
        <w:rPr>
          <w:rFonts w:asciiTheme="minorHAnsi" w:hAnsiTheme="minorHAnsi"/>
        </w:rPr>
      </w:pPr>
      <w:r w:rsidRPr="00BF7F1A">
        <w:rPr>
          <w:rFonts w:asciiTheme="minorHAnsi" w:hAnsiTheme="minorHAnsi"/>
        </w:rPr>
        <w:t>Review the sequence of testing and commissioning of new/modified systems and decommissioning of any existing equipment and systems</w:t>
      </w:r>
      <w:r w:rsidR="000D1064" w:rsidRPr="00BF7F1A">
        <w:rPr>
          <w:rFonts w:asciiTheme="minorHAnsi" w:hAnsiTheme="minorHAnsi"/>
        </w:rPr>
        <w:t xml:space="preserve"> </w:t>
      </w:r>
      <w:r w:rsidRPr="00BF7F1A">
        <w:rPr>
          <w:rFonts w:asciiTheme="minorHAnsi" w:hAnsiTheme="minorHAnsi"/>
        </w:rPr>
        <w:t xml:space="preserve">within the requirements of the Contract </w:t>
      </w:r>
      <w:proofErr w:type="gramStart"/>
      <w:r w:rsidRPr="00BF7F1A">
        <w:rPr>
          <w:rFonts w:asciiTheme="minorHAnsi" w:hAnsiTheme="minorHAnsi"/>
        </w:rPr>
        <w:t>Documents</w:t>
      </w:r>
      <w:r w:rsidR="002737C1" w:rsidRPr="00BF7F1A">
        <w:rPr>
          <w:rFonts w:asciiTheme="minorHAnsi" w:hAnsiTheme="minorHAnsi"/>
        </w:rPr>
        <w:t>;</w:t>
      </w:r>
      <w:proofErr w:type="gramEnd"/>
    </w:p>
    <w:p w14:paraId="7C557E66" w14:textId="77777777" w:rsidR="00B81DE1" w:rsidRPr="00BF7F1A" w:rsidRDefault="00B81DE1" w:rsidP="00DA58E1">
      <w:pPr>
        <w:pStyle w:val="Heading4"/>
        <w:rPr>
          <w:rFonts w:asciiTheme="minorHAnsi" w:hAnsiTheme="minorHAnsi"/>
        </w:rPr>
      </w:pPr>
      <w:r w:rsidRPr="00BF7F1A">
        <w:rPr>
          <w:rFonts w:asciiTheme="minorHAnsi" w:hAnsiTheme="minorHAnsi"/>
        </w:rPr>
        <w:t xml:space="preserve">Review the Contractor’s initial testing and commissioning schedule, plan, and subsequent </w:t>
      </w:r>
      <w:proofErr w:type="gramStart"/>
      <w:r w:rsidRPr="00BF7F1A">
        <w:rPr>
          <w:rFonts w:asciiTheme="minorHAnsi" w:hAnsiTheme="minorHAnsi"/>
        </w:rPr>
        <w:t>revisions</w:t>
      </w:r>
      <w:r w:rsidR="002737C1" w:rsidRPr="00BF7F1A">
        <w:rPr>
          <w:rFonts w:asciiTheme="minorHAnsi" w:hAnsiTheme="minorHAnsi"/>
        </w:rPr>
        <w:t>;</w:t>
      </w:r>
      <w:proofErr w:type="gramEnd"/>
    </w:p>
    <w:p w14:paraId="7C557E67" w14:textId="77777777" w:rsidR="00B81DE1" w:rsidRPr="00BF7F1A" w:rsidRDefault="00B81DE1" w:rsidP="00DA58E1">
      <w:pPr>
        <w:pStyle w:val="Heading4"/>
        <w:rPr>
          <w:rFonts w:asciiTheme="minorHAnsi" w:hAnsiTheme="minorHAnsi"/>
        </w:rPr>
      </w:pPr>
      <w:r w:rsidRPr="00BF7F1A">
        <w:rPr>
          <w:rFonts w:asciiTheme="minorHAnsi" w:hAnsiTheme="minorHAnsi"/>
        </w:rPr>
        <w:t xml:space="preserve">Clarification of the Consultant’s and the Contractor’s responsibilities as defined within the Contract Documents </w:t>
      </w:r>
      <w:r w:rsidR="000D1064" w:rsidRPr="00BF7F1A">
        <w:rPr>
          <w:rFonts w:asciiTheme="minorHAnsi" w:hAnsiTheme="minorHAnsi"/>
        </w:rPr>
        <w:t xml:space="preserve">and </w:t>
      </w:r>
      <w:r w:rsidRPr="00BF7F1A">
        <w:rPr>
          <w:rFonts w:asciiTheme="minorHAnsi" w:hAnsiTheme="minorHAnsi"/>
        </w:rPr>
        <w:t>as they pertain to system and</w:t>
      </w:r>
      <w:r w:rsidR="000D1064" w:rsidRPr="00BF7F1A">
        <w:rPr>
          <w:rFonts w:asciiTheme="minorHAnsi" w:hAnsiTheme="minorHAnsi"/>
        </w:rPr>
        <w:t xml:space="preserve"> </w:t>
      </w:r>
      <w:r w:rsidRPr="00BF7F1A">
        <w:rPr>
          <w:rFonts w:asciiTheme="minorHAnsi" w:hAnsiTheme="minorHAnsi"/>
        </w:rPr>
        <w:t xml:space="preserve">equipment testing and </w:t>
      </w:r>
      <w:proofErr w:type="gramStart"/>
      <w:r w:rsidRPr="00BF7F1A">
        <w:rPr>
          <w:rFonts w:asciiTheme="minorHAnsi" w:hAnsiTheme="minorHAnsi"/>
        </w:rPr>
        <w:t>commissioning</w:t>
      </w:r>
      <w:r w:rsidR="002737C1" w:rsidRPr="00BF7F1A">
        <w:rPr>
          <w:rFonts w:asciiTheme="minorHAnsi" w:hAnsiTheme="minorHAnsi"/>
        </w:rPr>
        <w:t>;</w:t>
      </w:r>
      <w:proofErr w:type="gramEnd"/>
    </w:p>
    <w:p w14:paraId="7C557E68" w14:textId="77777777" w:rsidR="00B81DE1" w:rsidRPr="00BF7F1A" w:rsidRDefault="00B81DE1" w:rsidP="00DA58E1">
      <w:pPr>
        <w:pStyle w:val="Heading4"/>
        <w:rPr>
          <w:rFonts w:asciiTheme="minorHAnsi" w:hAnsiTheme="minorHAnsi"/>
        </w:rPr>
      </w:pPr>
      <w:r w:rsidRPr="00BF7F1A">
        <w:rPr>
          <w:rFonts w:asciiTheme="minorHAnsi" w:hAnsiTheme="minorHAnsi"/>
        </w:rPr>
        <w:t xml:space="preserve">Coordination of testing and commissioning with existing </w:t>
      </w:r>
      <w:proofErr w:type="gramStart"/>
      <w:r w:rsidRPr="00BF7F1A">
        <w:rPr>
          <w:rFonts w:asciiTheme="minorHAnsi" w:hAnsiTheme="minorHAnsi"/>
        </w:rPr>
        <w:t>operations</w:t>
      </w:r>
      <w:r w:rsidR="002737C1" w:rsidRPr="00BF7F1A">
        <w:rPr>
          <w:rFonts w:asciiTheme="minorHAnsi" w:hAnsiTheme="minorHAnsi"/>
        </w:rPr>
        <w:t>;</w:t>
      </w:r>
      <w:proofErr w:type="gramEnd"/>
    </w:p>
    <w:p w14:paraId="7C557E69" w14:textId="77777777" w:rsidR="00B81DE1" w:rsidRPr="00BF7F1A" w:rsidRDefault="00B81DE1" w:rsidP="00DA58E1">
      <w:pPr>
        <w:pStyle w:val="Heading4"/>
        <w:rPr>
          <w:rFonts w:asciiTheme="minorHAnsi" w:hAnsiTheme="minorHAnsi"/>
        </w:rPr>
      </w:pPr>
      <w:r w:rsidRPr="00BF7F1A">
        <w:rPr>
          <w:rFonts w:asciiTheme="minorHAnsi" w:hAnsiTheme="minorHAnsi"/>
        </w:rPr>
        <w:t xml:space="preserve">Responding to problems in the start-up of systems or equipment by </w:t>
      </w:r>
      <w:r w:rsidR="000D1064" w:rsidRPr="00BF7F1A">
        <w:rPr>
          <w:rFonts w:asciiTheme="minorHAnsi" w:hAnsiTheme="minorHAnsi"/>
        </w:rPr>
        <w:t>i</w:t>
      </w:r>
      <w:r w:rsidRPr="00BF7F1A">
        <w:rPr>
          <w:rFonts w:asciiTheme="minorHAnsi" w:hAnsiTheme="minorHAnsi"/>
        </w:rPr>
        <w:t xml:space="preserve">nvestigating the cause and symptoms, determining responsibility, making recommendations for action, and overseeing the implementation of </w:t>
      </w:r>
      <w:proofErr w:type="gramStart"/>
      <w:r w:rsidRPr="00BF7F1A">
        <w:rPr>
          <w:rFonts w:asciiTheme="minorHAnsi" w:hAnsiTheme="minorHAnsi"/>
        </w:rPr>
        <w:t>action</w:t>
      </w:r>
      <w:r w:rsidR="002737C1" w:rsidRPr="00BF7F1A">
        <w:rPr>
          <w:rFonts w:asciiTheme="minorHAnsi" w:hAnsiTheme="minorHAnsi"/>
        </w:rPr>
        <w:t>;</w:t>
      </w:r>
      <w:proofErr w:type="gramEnd"/>
    </w:p>
    <w:p w14:paraId="7C557E6A" w14:textId="77777777" w:rsidR="00B81DE1" w:rsidRPr="00BF7F1A" w:rsidRDefault="00B81DE1" w:rsidP="00DA58E1">
      <w:pPr>
        <w:pStyle w:val="Heading4"/>
        <w:rPr>
          <w:rFonts w:asciiTheme="minorHAnsi" w:hAnsiTheme="minorHAnsi"/>
        </w:rPr>
      </w:pPr>
      <w:r w:rsidRPr="00BF7F1A">
        <w:rPr>
          <w:rFonts w:asciiTheme="minorHAnsi" w:hAnsiTheme="minorHAnsi"/>
        </w:rPr>
        <w:t>Determining acceptance of systems and equipment</w:t>
      </w:r>
      <w:r w:rsidR="002737C1" w:rsidRPr="00BF7F1A">
        <w:rPr>
          <w:rFonts w:asciiTheme="minorHAnsi" w:hAnsiTheme="minorHAnsi"/>
        </w:rPr>
        <w:t>; and</w:t>
      </w:r>
    </w:p>
    <w:p w14:paraId="7C557E6B" w14:textId="1E9AC375" w:rsidR="00B81DE1" w:rsidRDefault="00B81DE1" w:rsidP="00DA58E1">
      <w:pPr>
        <w:pStyle w:val="Heading4"/>
        <w:rPr>
          <w:ins w:id="178" w:author="Liam Sykes" w:date="2022-03-21T16:35:00Z"/>
          <w:rFonts w:asciiTheme="minorHAnsi" w:hAnsiTheme="minorHAnsi"/>
        </w:rPr>
      </w:pPr>
      <w:r w:rsidRPr="00BF7F1A">
        <w:rPr>
          <w:rFonts w:asciiTheme="minorHAnsi" w:hAnsiTheme="minorHAnsi"/>
        </w:rPr>
        <w:t>Other testing and commissioning issues a</w:t>
      </w:r>
      <w:r w:rsidR="0086192E" w:rsidRPr="00BF7F1A">
        <w:rPr>
          <w:rFonts w:asciiTheme="minorHAnsi" w:hAnsiTheme="minorHAnsi"/>
        </w:rPr>
        <w:t>s identified by the Consultant.</w:t>
      </w:r>
    </w:p>
    <w:p w14:paraId="32492676" w14:textId="74413B4F" w:rsidR="00883FF8" w:rsidRPr="00BF7F1A" w:rsidRDefault="00883FF8" w:rsidP="00883FF8">
      <w:pPr>
        <w:pStyle w:val="Heading3"/>
      </w:pPr>
      <w:ins w:id="179" w:author="Liam Sykes" w:date="2022-03-21T16:35:00Z">
        <w:r>
          <w:t xml:space="preserve">For proposed sequence of construction and start-up, </w:t>
        </w:r>
      </w:ins>
      <w:ins w:id="180" w:author="Liam Sykes" w:date="2022-03-21T16:36:00Z">
        <w:r>
          <w:t xml:space="preserve">refer to Section </w:t>
        </w:r>
        <w:r w:rsidR="007043B2">
          <w:t>01501 – Construction Sequencing.</w:t>
        </w:r>
      </w:ins>
    </w:p>
    <w:p w14:paraId="7C557E6C" w14:textId="77777777" w:rsidR="00B67360" w:rsidRPr="00BF7F1A" w:rsidRDefault="00B67360" w:rsidP="00BF7F1A">
      <w:pPr>
        <w:pStyle w:val="Heading2"/>
      </w:pPr>
      <w:r w:rsidRPr="00BF7F1A">
        <w:t>Administrative Submittals:</w:t>
      </w:r>
    </w:p>
    <w:p w14:paraId="7C557E6D" w14:textId="77777777" w:rsidR="00F566A7" w:rsidRPr="00BF7F1A" w:rsidRDefault="00F566A7" w:rsidP="00AF3E4F">
      <w:pPr>
        <w:pStyle w:val="Heading3"/>
        <w:rPr>
          <w:rFonts w:asciiTheme="minorHAnsi" w:hAnsiTheme="minorHAnsi"/>
        </w:rPr>
      </w:pPr>
      <w:r w:rsidRPr="00BF7F1A">
        <w:rPr>
          <w:rFonts w:asciiTheme="minorHAnsi" w:hAnsiTheme="minorHAnsi"/>
        </w:rPr>
        <w:t xml:space="preserve">The Contractor shall prepare and submit to the Consultant for approval all </w:t>
      </w:r>
      <w:r w:rsidR="004600EF" w:rsidRPr="00BF7F1A">
        <w:rPr>
          <w:rFonts w:asciiTheme="minorHAnsi" w:hAnsiTheme="minorHAnsi"/>
        </w:rPr>
        <w:t xml:space="preserve">administrative </w:t>
      </w:r>
      <w:r w:rsidRPr="00BF7F1A">
        <w:rPr>
          <w:rFonts w:asciiTheme="minorHAnsi" w:hAnsiTheme="minorHAnsi"/>
        </w:rPr>
        <w:t xml:space="preserve">submittals listed below in </w:t>
      </w:r>
      <w:r w:rsidR="004600EF" w:rsidRPr="00BF7F1A">
        <w:rPr>
          <w:rFonts w:asciiTheme="minorHAnsi" w:hAnsiTheme="minorHAnsi"/>
        </w:rPr>
        <w:t>subs</w:t>
      </w:r>
      <w:r w:rsidR="006F10B4" w:rsidRPr="00BF7F1A">
        <w:rPr>
          <w:rFonts w:asciiTheme="minorHAnsi" w:hAnsiTheme="minorHAnsi"/>
        </w:rPr>
        <w:t xml:space="preserve">ection 3.1 </w:t>
      </w:r>
      <w:r w:rsidR="004600EF" w:rsidRPr="00BF7F1A">
        <w:rPr>
          <w:rFonts w:asciiTheme="minorHAnsi" w:hAnsiTheme="minorHAnsi"/>
        </w:rPr>
        <w:t xml:space="preserve">- </w:t>
      </w:r>
      <w:r w:rsidR="006F10B4" w:rsidRPr="00BF7F1A">
        <w:rPr>
          <w:rFonts w:asciiTheme="minorHAnsi" w:hAnsiTheme="minorHAnsi"/>
        </w:rPr>
        <w:t>Pre-Commissioning Documentation Submittal</w:t>
      </w:r>
      <w:r w:rsidRPr="00BF7F1A">
        <w:rPr>
          <w:rFonts w:asciiTheme="minorHAnsi" w:hAnsiTheme="minorHAnsi"/>
        </w:rPr>
        <w:t xml:space="preserve"> prior to </w:t>
      </w:r>
      <w:r w:rsidR="004600EF" w:rsidRPr="00BF7F1A">
        <w:rPr>
          <w:rFonts w:asciiTheme="minorHAnsi" w:hAnsiTheme="minorHAnsi"/>
        </w:rPr>
        <w:t xml:space="preserve">the commencement of </w:t>
      </w:r>
      <w:r w:rsidRPr="00BF7F1A">
        <w:rPr>
          <w:rFonts w:asciiTheme="minorHAnsi" w:hAnsiTheme="minorHAnsi"/>
        </w:rPr>
        <w:t>any start-up or commissioning activity.  All items shall be submitted in a format acceptable to the Consultant</w:t>
      </w:r>
      <w:r w:rsidR="00013A04" w:rsidRPr="00BF7F1A">
        <w:rPr>
          <w:rFonts w:asciiTheme="minorHAnsi" w:hAnsiTheme="minorHAnsi"/>
        </w:rPr>
        <w:t xml:space="preserve"> and the Region</w:t>
      </w:r>
      <w:r w:rsidRPr="00BF7F1A">
        <w:rPr>
          <w:rFonts w:asciiTheme="minorHAnsi" w:hAnsiTheme="minorHAnsi"/>
        </w:rPr>
        <w:t>.</w:t>
      </w:r>
    </w:p>
    <w:p w14:paraId="7C557E6E" w14:textId="3A9F4307" w:rsidR="00B67360" w:rsidRPr="003469B7" w:rsidDel="007043B2" w:rsidRDefault="00013A04" w:rsidP="00AF3E4F">
      <w:pPr>
        <w:pStyle w:val="Heading3"/>
        <w:rPr>
          <w:del w:id="181" w:author="Liam Sykes" w:date="2022-03-21T16:36:00Z"/>
          <w:rFonts w:asciiTheme="minorHAnsi" w:hAnsiTheme="minorHAnsi"/>
          <w:i/>
          <w:highlight w:val="yellow"/>
        </w:rPr>
      </w:pPr>
      <w:del w:id="182" w:author="Liam Sykes" w:date="2022-03-21T16:36:00Z">
        <w:r w:rsidRPr="003469B7" w:rsidDel="007043B2">
          <w:rPr>
            <w:rFonts w:asciiTheme="minorHAnsi" w:hAnsiTheme="minorHAnsi"/>
            <w:i/>
            <w:highlight w:val="yellow"/>
          </w:rPr>
          <w:delText xml:space="preserve">[Consultant to list additional submittals required for specific project outside of what is listed in </w:delText>
        </w:r>
        <w:r w:rsidR="006F10B4" w:rsidRPr="003469B7" w:rsidDel="007043B2">
          <w:rPr>
            <w:rFonts w:asciiTheme="minorHAnsi" w:hAnsiTheme="minorHAnsi"/>
            <w:i/>
            <w:highlight w:val="yellow"/>
          </w:rPr>
          <w:delText>Section 3.1 Pre-Commissioning Documentation Submittal</w:delText>
        </w:r>
        <w:r w:rsidRPr="003469B7" w:rsidDel="007043B2">
          <w:rPr>
            <w:rFonts w:asciiTheme="minorHAnsi" w:hAnsiTheme="minorHAnsi"/>
            <w:i/>
            <w:highlight w:val="yellow"/>
          </w:rPr>
          <w:delText>]</w:delText>
        </w:r>
      </w:del>
    </w:p>
    <w:p w14:paraId="7C557E6F" w14:textId="1813A72C" w:rsidR="00B67360" w:rsidRPr="003469B7" w:rsidDel="007043B2" w:rsidRDefault="00013A04" w:rsidP="00DA58E1">
      <w:pPr>
        <w:pStyle w:val="Heading4"/>
        <w:rPr>
          <w:del w:id="183" w:author="Liam Sykes" w:date="2022-03-21T16:36:00Z"/>
          <w:rFonts w:asciiTheme="minorHAnsi" w:hAnsiTheme="minorHAnsi"/>
          <w:i/>
          <w:highlight w:val="yellow"/>
        </w:rPr>
      </w:pPr>
      <w:del w:id="184" w:author="Liam Sykes" w:date="2022-03-21T16:36:00Z">
        <w:r w:rsidRPr="003469B7" w:rsidDel="007043B2">
          <w:rPr>
            <w:rFonts w:asciiTheme="minorHAnsi" w:hAnsiTheme="minorHAnsi"/>
            <w:i/>
            <w:highlight w:val="yellow"/>
          </w:rPr>
          <w:delText>[List items]</w:delText>
        </w:r>
      </w:del>
    </w:p>
    <w:p w14:paraId="7C557E70" w14:textId="77777777" w:rsidR="00B67360" w:rsidRPr="00BF7F1A" w:rsidRDefault="00B67360" w:rsidP="00BF7F1A">
      <w:pPr>
        <w:pStyle w:val="Heading2"/>
      </w:pPr>
      <w:r w:rsidRPr="00BF7F1A">
        <w:t>Quality Control Submittals:</w:t>
      </w:r>
    </w:p>
    <w:p w14:paraId="7C557E71" w14:textId="77777777" w:rsidR="00F566A7" w:rsidRPr="00BF7F1A" w:rsidRDefault="00F566A7" w:rsidP="00AF3E4F">
      <w:pPr>
        <w:pStyle w:val="Heading3"/>
        <w:rPr>
          <w:rFonts w:asciiTheme="minorHAnsi" w:hAnsiTheme="minorHAnsi"/>
        </w:rPr>
      </w:pPr>
      <w:r w:rsidRPr="00BF7F1A">
        <w:rPr>
          <w:rFonts w:asciiTheme="minorHAnsi" w:hAnsiTheme="minorHAnsi"/>
        </w:rPr>
        <w:t xml:space="preserve">The Contractor shall prepare and submit to the Consultant for approval all Quality Control submittals listed below in </w:t>
      </w:r>
      <w:r w:rsidR="002737C1" w:rsidRPr="00BF7F1A">
        <w:rPr>
          <w:rFonts w:asciiTheme="minorHAnsi" w:hAnsiTheme="minorHAnsi"/>
        </w:rPr>
        <w:t>subs</w:t>
      </w:r>
      <w:r w:rsidR="006F10B4" w:rsidRPr="00BF7F1A">
        <w:rPr>
          <w:rFonts w:asciiTheme="minorHAnsi" w:hAnsiTheme="minorHAnsi"/>
        </w:rPr>
        <w:t xml:space="preserve">ection 3.1 </w:t>
      </w:r>
      <w:r w:rsidR="002737C1" w:rsidRPr="00BF7F1A">
        <w:rPr>
          <w:rFonts w:asciiTheme="minorHAnsi" w:hAnsiTheme="minorHAnsi"/>
        </w:rPr>
        <w:t xml:space="preserve">- </w:t>
      </w:r>
      <w:r w:rsidR="006F10B4" w:rsidRPr="00BF7F1A">
        <w:rPr>
          <w:rFonts w:asciiTheme="minorHAnsi" w:hAnsiTheme="minorHAnsi"/>
        </w:rPr>
        <w:t>Pre-Commissioning Documentation Submittal</w:t>
      </w:r>
      <w:r w:rsidRPr="00BF7F1A">
        <w:rPr>
          <w:rFonts w:asciiTheme="minorHAnsi" w:hAnsiTheme="minorHAnsi"/>
        </w:rPr>
        <w:t xml:space="preserve"> prior to any start-up or commissioning activity.  All items shall be submitted in a format acceptable to the Consultant</w:t>
      </w:r>
      <w:r w:rsidR="00013A04" w:rsidRPr="00BF7F1A">
        <w:rPr>
          <w:rFonts w:asciiTheme="minorHAnsi" w:hAnsiTheme="minorHAnsi"/>
        </w:rPr>
        <w:t xml:space="preserve"> and the Region</w:t>
      </w:r>
      <w:r w:rsidRPr="00BF7F1A">
        <w:rPr>
          <w:rFonts w:asciiTheme="minorHAnsi" w:hAnsiTheme="minorHAnsi"/>
        </w:rPr>
        <w:t>.</w:t>
      </w:r>
    </w:p>
    <w:p w14:paraId="7C557E72" w14:textId="77777777" w:rsidR="00B67360" w:rsidRPr="00BF7F1A" w:rsidRDefault="00B40226" w:rsidP="00AF3E4F">
      <w:pPr>
        <w:pStyle w:val="Heading3"/>
        <w:rPr>
          <w:rFonts w:asciiTheme="minorHAnsi" w:hAnsiTheme="minorHAnsi"/>
        </w:rPr>
      </w:pPr>
      <w:r w:rsidRPr="00BF7F1A">
        <w:rPr>
          <w:rFonts w:asciiTheme="minorHAnsi" w:hAnsiTheme="minorHAnsi"/>
        </w:rPr>
        <w:t>In addition to the submittals listed below, the Contractor shall submit to the Consultant a</w:t>
      </w:r>
      <w:r w:rsidR="00B67360" w:rsidRPr="00BF7F1A">
        <w:rPr>
          <w:rFonts w:asciiTheme="minorHAnsi" w:hAnsiTheme="minorHAnsi"/>
        </w:rPr>
        <w:t xml:space="preserve">ll documentation, test reports, affidavits and other documentation cited in </w:t>
      </w:r>
      <w:r w:rsidR="00405CBC" w:rsidRPr="00BF7F1A">
        <w:rPr>
          <w:rFonts w:asciiTheme="minorHAnsi" w:hAnsiTheme="minorHAnsi"/>
        </w:rPr>
        <w:t xml:space="preserve">the </w:t>
      </w:r>
      <w:r w:rsidR="00B67360" w:rsidRPr="00BF7F1A">
        <w:rPr>
          <w:rFonts w:asciiTheme="minorHAnsi" w:hAnsiTheme="minorHAnsi"/>
        </w:rPr>
        <w:t>AWWA Standards referenced in the</w:t>
      </w:r>
      <w:r w:rsidR="00405CBC" w:rsidRPr="00BF7F1A">
        <w:rPr>
          <w:rFonts w:asciiTheme="minorHAnsi" w:hAnsiTheme="minorHAnsi"/>
        </w:rPr>
        <w:t xml:space="preserve"> relevant</w:t>
      </w:r>
      <w:r w:rsidR="00B67360" w:rsidRPr="00BF7F1A">
        <w:rPr>
          <w:rFonts w:asciiTheme="minorHAnsi" w:hAnsiTheme="minorHAnsi"/>
        </w:rPr>
        <w:t xml:space="preserve"> Specification</w:t>
      </w:r>
      <w:r w:rsidR="00524F44" w:rsidRPr="00BF7F1A">
        <w:rPr>
          <w:rFonts w:asciiTheme="minorHAnsi" w:hAnsiTheme="minorHAnsi"/>
        </w:rPr>
        <w:t xml:space="preserve"> Section</w:t>
      </w:r>
      <w:r w:rsidR="00B67360" w:rsidRPr="00BF7F1A">
        <w:rPr>
          <w:rFonts w:asciiTheme="minorHAnsi" w:hAnsiTheme="minorHAnsi"/>
        </w:rPr>
        <w:t>s pertaining to the equipment.</w:t>
      </w:r>
    </w:p>
    <w:p w14:paraId="7C557E73" w14:textId="77777777" w:rsidR="00B81DE1" w:rsidRPr="00BF7F1A" w:rsidRDefault="00B81DE1" w:rsidP="00BF7F1A">
      <w:pPr>
        <w:pStyle w:val="Heading2"/>
      </w:pPr>
      <w:r w:rsidRPr="00BF7F1A">
        <w:lastRenderedPageBreak/>
        <w:t>Testing and Commissioning Schedule and Plan</w:t>
      </w:r>
    </w:p>
    <w:p w14:paraId="7C557E74" w14:textId="77777777" w:rsidR="00F12642" w:rsidRPr="00BF7F1A" w:rsidRDefault="00F12642" w:rsidP="00AF3E4F">
      <w:pPr>
        <w:pStyle w:val="Heading3"/>
        <w:rPr>
          <w:rFonts w:asciiTheme="minorHAnsi" w:hAnsiTheme="minorHAnsi"/>
        </w:rPr>
      </w:pPr>
      <w:r w:rsidRPr="00BF7F1A">
        <w:rPr>
          <w:rFonts w:asciiTheme="minorHAnsi" w:hAnsiTheme="minorHAnsi"/>
        </w:rPr>
        <w:t xml:space="preserve">The Contractor shall prepare and submit to the Consultant </w:t>
      </w:r>
      <w:r w:rsidR="00C96AA5" w:rsidRPr="00BF7F1A">
        <w:rPr>
          <w:rFonts w:asciiTheme="minorHAnsi" w:hAnsiTheme="minorHAnsi"/>
        </w:rPr>
        <w:t xml:space="preserve">and the Region </w:t>
      </w:r>
      <w:r w:rsidR="00F566A7" w:rsidRPr="00BF7F1A">
        <w:rPr>
          <w:rFonts w:asciiTheme="minorHAnsi" w:hAnsiTheme="minorHAnsi"/>
        </w:rPr>
        <w:t>for approval all Testing and Commissioning Schedule and Plan submittals listed</w:t>
      </w:r>
      <w:r w:rsidRPr="00BF7F1A">
        <w:rPr>
          <w:rFonts w:asciiTheme="minorHAnsi" w:hAnsiTheme="minorHAnsi"/>
        </w:rPr>
        <w:t xml:space="preserve"> below in </w:t>
      </w:r>
      <w:r w:rsidR="00524F44" w:rsidRPr="00BF7F1A">
        <w:rPr>
          <w:rFonts w:asciiTheme="minorHAnsi" w:hAnsiTheme="minorHAnsi"/>
        </w:rPr>
        <w:t>sub</w:t>
      </w:r>
      <w:r w:rsidR="00DA58E1" w:rsidRPr="00BF7F1A">
        <w:rPr>
          <w:rFonts w:asciiTheme="minorHAnsi" w:hAnsiTheme="minorHAnsi"/>
        </w:rPr>
        <w:t>s</w:t>
      </w:r>
      <w:r w:rsidR="006F10B4" w:rsidRPr="00BF7F1A">
        <w:rPr>
          <w:rFonts w:asciiTheme="minorHAnsi" w:hAnsiTheme="minorHAnsi"/>
        </w:rPr>
        <w:t>ection 3.1</w:t>
      </w:r>
      <w:r w:rsidR="00524F44" w:rsidRPr="00BF7F1A">
        <w:rPr>
          <w:rFonts w:asciiTheme="minorHAnsi" w:hAnsiTheme="minorHAnsi"/>
        </w:rPr>
        <w:t xml:space="preserve"> -</w:t>
      </w:r>
      <w:r w:rsidR="006F10B4" w:rsidRPr="00BF7F1A">
        <w:rPr>
          <w:rFonts w:asciiTheme="minorHAnsi" w:hAnsiTheme="minorHAnsi"/>
        </w:rPr>
        <w:t xml:space="preserve"> Pre-Commissioning Documentation Submittal</w:t>
      </w:r>
      <w:r w:rsidRPr="00BF7F1A">
        <w:rPr>
          <w:rFonts w:asciiTheme="minorHAnsi" w:hAnsiTheme="minorHAnsi"/>
        </w:rPr>
        <w:t xml:space="preserve"> prior to </w:t>
      </w:r>
      <w:r w:rsidR="00F566A7" w:rsidRPr="00BF7F1A">
        <w:rPr>
          <w:rFonts w:asciiTheme="minorHAnsi" w:hAnsiTheme="minorHAnsi"/>
        </w:rPr>
        <w:t xml:space="preserve">initiation of </w:t>
      </w:r>
      <w:r w:rsidRPr="00BF7F1A">
        <w:rPr>
          <w:rFonts w:asciiTheme="minorHAnsi" w:hAnsiTheme="minorHAnsi"/>
        </w:rPr>
        <w:t>any start-up or commissioning activity.  All items shall be submitted in a format acceptable to the Consultant.</w:t>
      </w:r>
    </w:p>
    <w:p w14:paraId="7C557E75" w14:textId="4369DFA1" w:rsidR="00AF4600" w:rsidRPr="00BF7F1A" w:rsidRDefault="00AF4600" w:rsidP="00AF3E4F">
      <w:pPr>
        <w:pStyle w:val="Heading3"/>
        <w:rPr>
          <w:rFonts w:asciiTheme="minorHAnsi" w:hAnsiTheme="minorHAnsi"/>
        </w:rPr>
      </w:pPr>
      <w:r w:rsidRPr="00BF7F1A">
        <w:rPr>
          <w:rFonts w:asciiTheme="minorHAnsi" w:hAnsiTheme="minorHAnsi"/>
        </w:rPr>
        <w:t xml:space="preserve">The Contractor shall prepare and submit </w:t>
      </w:r>
      <w:ins w:id="185" w:author="Liam Sykes" w:date="2022-03-24T10:42:00Z">
        <w:r w:rsidR="003867DC">
          <w:rPr>
            <w:rFonts w:asciiTheme="minorHAnsi" w:hAnsiTheme="minorHAnsi"/>
          </w:rPr>
          <w:t>one electronic</w:t>
        </w:r>
      </w:ins>
      <w:del w:id="186" w:author="Liam Sykes" w:date="2022-03-24T10:42:00Z">
        <w:r w:rsidR="00C96AA5" w:rsidRPr="00BF7F1A" w:rsidDel="003867DC">
          <w:rPr>
            <w:rFonts w:asciiTheme="minorHAnsi" w:hAnsiTheme="minorHAnsi"/>
          </w:rPr>
          <w:delText>five</w:delText>
        </w:r>
      </w:del>
      <w:r w:rsidR="000B035E" w:rsidRPr="00BF7F1A">
        <w:rPr>
          <w:rFonts w:asciiTheme="minorHAnsi" w:hAnsiTheme="minorHAnsi"/>
        </w:rPr>
        <w:t xml:space="preserve"> </w:t>
      </w:r>
      <w:r w:rsidR="00086D1A" w:rsidRPr="00BF7F1A">
        <w:rPr>
          <w:rFonts w:asciiTheme="minorHAnsi" w:hAnsiTheme="minorHAnsi"/>
        </w:rPr>
        <w:t>cop</w:t>
      </w:r>
      <w:ins w:id="187" w:author="Liam Sykes" w:date="2022-03-24T10:41:00Z">
        <w:r w:rsidR="003867DC">
          <w:rPr>
            <w:rFonts w:asciiTheme="minorHAnsi" w:hAnsiTheme="minorHAnsi"/>
          </w:rPr>
          <w:t>y</w:t>
        </w:r>
      </w:ins>
      <w:del w:id="188" w:author="Liam Sykes" w:date="2022-03-24T10:41:00Z">
        <w:r w:rsidR="00086D1A" w:rsidRPr="00BF7F1A" w:rsidDel="003867DC">
          <w:rPr>
            <w:rFonts w:asciiTheme="minorHAnsi" w:hAnsiTheme="minorHAnsi"/>
          </w:rPr>
          <w:delText>ies</w:delText>
        </w:r>
      </w:del>
      <w:r w:rsidR="00086D1A" w:rsidRPr="00BF7F1A">
        <w:rPr>
          <w:rFonts w:asciiTheme="minorHAnsi" w:hAnsiTheme="minorHAnsi"/>
        </w:rPr>
        <w:t xml:space="preserve"> </w:t>
      </w:r>
      <w:r w:rsidRPr="00BF7F1A">
        <w:rPr>
          <w:rFonts w:asciiTheme="minorHAnsi" w:hAnsiTheme="minorHAnsi"/>
        </w:rPr>
        <w:t xml:space="preserve">to the Consultant </w:t>
      </w:r>
      <w:ins w:id="189" w:author="Liam Sykes" w:date="2022-03-24T10:42:00Z">
        <w:r w:rsidR="00DB7011">
          <w:rPr>
            <w:rFonts w:asciiTheme="minorHAnsi" w:hAnsiTheme="minorHAnsi"/>
          </w:rPr>
          <w:t xml:space="preserve">of </w:t>
        </w:r>
      </w:ins>
      <w:r w:rsidR="000B035E" w:rsidRPr="00BF7F1A">
        <w:rPr>
          <w:rFonts w:asciiTheme="minorHAnsi" w:hAnsiTheme="minorHAnsi"/>
        </w:rPr>
        <w:t>the</w:t>
      </w:r>
      <w:r w:rsidRPr="00BF7F1A">
        <w:rPr>
          <w:rFonts w:asciiTheme="minorHAnsi" w:hAnsiTheme="minorHAnsi"/>
        </w:rPr>
        <w:t xml:space="preserve"> testing and commissioning plan</w:t>
      </w:r>
      <w:r w:rsidR="00086D1A" w:rsidRPr="00BF7F1A">
        <w:rPr>
          <w:rFonts w:asciiTheme="minorHAnsi" w:hAnsiTheme="minorHAnsi"/>
        </w:rPr>
        <w:t xml:space="preserve"> </w:t>
      </w:r>
      <w:r w:rsidR="00524F44" w:rsidRPr="00BF7F1A">
        <w:rPr>
          <w:rFonts w:asciiTheme="minorHAnsi" w:hAnsiTheme="minorHAnsi"/>
        </w:rPr>
        <w:t>a minimum of</w:t>
      </w:r>
      <w:r w:rsidR="00086D1A" w:rsidRPr="00BF7F1A">
        <w:rPr>
          <w:rFonts w:asciiTheme="minorHAnsi" w:hAnsiTheme="minorHAnsi"/>
        </w:rPr>
        <w:t xml:space="preserve"> 40 </w:t>
      </w:r>
      <w:r w:rsidR="00524F44" w:rsidRPr="00BF7F1A">
        <w:rPr>
          <w:rFonts w:asciiTheme="minorHAnsi" w:hAnsiTheme="minorHAnsi"/>
        </w:rPr>
        <w:t>D</w:t>
      </w:r>
      <w:r w:rsidR="00086D1A" w:rsidRPr="00BF7F1A">
        <w:rPr>
          <w:rFonts w:asciiTheme="minorHAnsi" w:hAnsiTheme="minorHAnsi"/>
        </w:rPr>
        <w:t>ays</w:t>
      </w:r>
      <w:r w:rsidR="00A3342B" w:rsidRPr="00BF7F1A">
        <w:rPr>
          <w:rFonts w:asciiTheme="minorHAnsi" w:hAnsiTheme="minorHAnsi"/>
        </w:rPr>
        <w:t xml:space="preserve"> prior to the start of related testing</w:t>
      </w:r>
      <w:r w:rsidR="00B40226" w:rsidRPr="00BF7F1A">
        <w:rPr>
          <w:rFonts w:asciiTheme="minorHAnsi" w:hAnsiTheme="minorHAnsi"/>
        </w:rPr>
        <w:t xml:space="preserve"> for approval by the Consultant</w:t>
      </w:r>
      <w:r w:rsidR="00FB505C" w:rsidRPr="00BF7F1A">
        <w:rPr>
          <w:rFonts w:asciiTheme="minorHAnsi" w:hAnsiTheme="minorHAnsi"/>
        </w:rPr>
        <w:t xml:space="preserve">.  </w:t>
      </w:r>
      <w:r w:rsidR="00B40226" w:rsidRPr="00BF7F1A">
        <w:rPr>
          <w:rFonts w:asciiTheme="minorHAnsi" w:hAnsiTheme="minorHAnsi"/>
        </w:rPr>
        <w:t>The Contractor shall revise the schedule based on the Consultant’s review and resubmit five</w:t>
      </w:r>
      <w:r w:rsidR="00C96AA5" w:rsidRPr="00BF7F1A">
        <w:rPr>
          <w:rFonts w:asciiTheme="minorHAnsi" w:hAnsiTheme="minorHAnsi"/>
        </w:rPr>
        <w:t xml:space="preserve"> </w:t>
      </w:r>
      <w:r w:rsidR="00B40226" w:rsidRPr="00BF7F1A">
        <w:rPr>
          <w:rFonts w:asciiTheme="minorHAnsi" w:hAnsiTheme="minorHAnsi"/>
        </w:rPr>
        <w:t xml:space="preserve">copies of the approved schedule </w:t>
      </w:r>
      <w:r w:rsidR="00524F44" w:rsidRPr="00BF7F1A">
        <w:rPr>
          <w:rFonts w:asciiTheme="minorHAnsi" w:hAnsiTheme="minorHAnsi"/>
        </w:rPr>
        <w:t>a minimum of</w:t>
      </w:r>
      <w:r w:rsidR="00B40226" w:rsidRPr="00BF7F1A">
        <w:rPr>
          <w:rFonts w:asciiTheme="minorHAnsi" w:hAnsiTheme="minorHAnsi"/>
        </w:rPr>
        <w:t xml:space="preserve"> 20 </w:t>
      </w:r>
      <w:r w:rsidR="00524F44" w:rsidRPr="00BF7F1A">
        <w:rPr>
          <w:rFonts w:asciiTheme="minorHAnsi" w:hAnsiTheme="minorHAnsi"/>
        </w:rPr>
        <w:t>W</w:t>
      </w:r>
      <w:r w:rsidR="00B40226" w:rsidRPr="00BF7F1A">
        <w:rPr>
          <w:rFonts w:asciiTheme="minorHAnsi" w:hAnsiTheme="minorHAnsi"/>
        </w:rPr>
        <w:t xml:space="preserve">orking </w:t>
      </w:r>
      <w:r w:rsidR="00524F44" w:rsidRPr="00BF7F1A">
        <w:rPr>
          <w:rFonts w:asciiTheme="minorHAnsi" w:hAnsiTheme="minorHAnsi"/>
        </w:rPr>
        <w:t>D</w:t>
      </w:r>
      <w:r w:rsidR="00B40226" w:rsidRPr="00BF7F1A">
        <w:rPr>
          <w:rFonts w:asciiTheme="minorHAnsi" w:hAnsiTheme="minorHAnsi"/>
        </w:rPr>
        <w:t>ays prior to the start of testing.</w:t>
      </w:r>
      <w:r w:rsidR="00C96AA5" w:rsidRPr="00BF7F1A">
        <w:rPr>
          <w:rFonts w:asciiTheme="minorHAnsi" w:hAnsiTheme="minorHAnsi"/>
        </w:rPr>
        <w:t xml:space="preserve"> </w:t>
      </w:r>
      <w:r w:rsidR="00FB505C" w:rsidRPr="00BF7F1A">
        <w:rPr>
          <w:rFonts w:asciiTheme="minorHAnsi" w:hAnsiTheme="minorHAnsi"/>
        </w:rPr>
        <w:t>The testing and commissioning plan shall describe, in detail, the</w:t>
      </w:r>
      <w:r w:rsidRPr="00BF7F1A">
        <w:rPr>
          <w:rFonts w:asciiTheme="minorHAnsi" w:hAnsiTheme="minorHAnsi"/>
        </w:rPr>
        <w:t xml:space="preserve"> proposed testing and commissioning procedures for </w:t>
      </w:r>
      <w:r w:rsidR="000D178C" w:rsidRPr="00BF7F1A">
        <w:rPr>
          <w:rFonts w:asciiTheme="minorHAnsi" w:hAnsiTheme="minorHAnsi"/>
        </w:rPr>
        <w:t xml:space="preserve">each piece of equipment and each system during </w:t>
      </w:r>
      <w:r w:rsidR="00B40226" w:rsidRPr="00BF7F1A">
        <w:rPr>
          <w:rFonts w:asciiTheme="minorHAnsi" w:hAnsiTheme="minorHAnsi"/>
        </w:rPr>
        <w:t>F</w:t>
      </w:r>
      <w:r w:rsidRPr="00BF7F1A">
        <w:rPr>
          <w:rFonts w:asciiTheme="minorHAnsi" w:hAnsiTheme="minorHAnsi"/>
        </w:rPr>
        <w:t xml:space="preserve">unctional </w:t>
      </w:r>
      <w:r w:rsidR="00B40226" w:rsidRPr="00BF7F1A">
        <w:rPr>
          <w:rFonts w:asciiTheme="minorHAnsi" w:hAnsiTheme="minorHAnsi"/>
        </w:rPr>
        <w:t>T</w:t>
      </w:r>
      <w:r w:rsidR="00FB505C" w:rsidRPr="00BF7F1A">
        <w:rPr>
          <w:rFonts w:asciiTheme="minorHAnsi" w:hAnsiTheme="minorHAnsi"/>
        </w:rPr>
        <w:t xml:space="preserve">esting, the </w:t>
      </w:r>
      <w:proofErr w:type="gramStart"/>
      <w:r w:rsidR="00B40226" w:rsidRPr="00BF7F1A">
        <w:rPr>
          <w:rFonts w:asciiTheme="minorHAnsi" w:hAnsiTheme="minorHAnsi"/>
        </w:rPr>
        <w:t>F</w:t>
      </w:r>
      <w:r w:rsidR="00FB505C" w:rsidRPr="00BF7F1A">
        <w:rPr>
          <w:rFonts w:asciiTheme="minorHAnsi" w:hAnsiTheme="minorHAnsi"/>
        </w:rPr>
        <w:t xml:space="preserve">ive </w:t>
      </w:r>
      <w:r w:rsidR="00B40226" w:rsidRPr="00BF7F1A">
        <w:rPr>
          <w:rFonts w:asciiTheme="minorHAnsi" w:hAnsiTheme="minorHAnsi"/>
        </w:rPr>
        <w:t>D</w:t>
      </w:r>
      <w:r w:rsidR="00FB505C" w:rsidRPr="00BF7F1A">
        <w:rPr>
          <w:rFonts w:asciiTheme="minorHAnsi" w:hAnsiTheme="minorHAnsi"/>
        </w:rPr>
        <w:t>ay</w:t>
      </w:r>
      <w:proofErr w:type="gramEnd"/>
      <w:r w:rsidR="00FB505C" w:rsidRPr="00BF7F1A">
        <w:rPr>
          <w:rFonts w:asciiTheme="minorHAnsi" w:hAnsiTheme="minorHAnsi"/>
        </w:rPr>
        <w:t xml:space="preserve"> </w:t>
      </w:r>
      <w:r w:rsidR="00B40226" w:rsidRPr="00BF7F1A">
        <w:rPr>
          <w:rFonts w:asciiTheme="minorHAnsi" w:hAnsiTheme="minorHAnsi"/>
        </w:rPr>
        <w:t>W</w:t>
      </w:r>
      <w:r w:rsidR="00FB505C" w:rsidRPr="00BF7F1A">
        <w:rPr>
          <w:rFonts w:asciiTheme="minorHAnsi" w:hAnsiTheme="minorHAnsi"/>
        </w:rPr>
        <w:t xml:space="preserve">ater </w:t>
      </w:r>
      <w:r w:rsidR="00B40226" w:rsidRPr="00BF7F1A">
        <w:rPr>
          <w:rFonts w:asciiTheme="minorHAnsi" w:hAnsiTheme="minorHAnsi"/>
        </w:rPr>
        <w:t>T</w:t>
      </w:r>
      <w:r w:rsidR="00FB505C" w:rsidRPr="00BF7F1A">
        <w:rPr>
          <w:rFonts w:asciiTheme="minorHAnsi" w:hAnsiTheme="minorHAnsi"/>
        </w:rPr>
        <w:t>est</w:t>
      </w:r>
      <w:r w:rsidRPr="00BF7F1A">
        <w:rPr>
          <w:rFonts w:asciiTheme="minorHAnsi" w:hAnsiTheme="minorHAnsi"/>
        </w:rPr>
        <w:t xml:space="preserve">, </w:t>
      </w:r>
      <w:r w:rsidR="00B40226" w:rsidRPr="00BF7F1A">
        <w:rPr>
          <w:rFonts w:asciiTheme="minorHAnsi" w:hAnsiTheme="minorHAnsi"/>
        </w:rPr>
        <w:t>P</w:t>
      </w:r>
      <w:r w:rsidRPr="00BF7F1A">
        <w:rPr>
          <w:rFonts w:asciiTheme="minorHAnsi" w:hAnsiTheme="minorHAnsi"/>
        </w:rPr>
        <w:t xml:space="preserve">erformance </w:t>
      </w:r>
      <w:r w:rsidR="00B40226" w:rsidRPr="00BF7F1A">
        <w:rPr>
          <w:rFonts w:asciiTheme="minorHAnsi" w:hAnsiTheme="minorHAnsi"/>
        </w:rPr>
        <w:t>T</w:t>
      </w:r>
      <w:r w:rsidRPr="00BF7F1A">
        <w:rPr>
          <w:rFonts w:asciiTheme="minorHAnsi" w:hAnsiTheme="minorHAnsi"/>
        </w:rPr>
        <w:t xml:space="preserve">esting, and </w:t>
      </w:r>
      <w:r w:rsidR="00C96AA5" w:rsidRPr="00BF7F1A">
        <w:rPr>
          <w:rFonts w:asciiTheme="minorHAnsi" w:hAnsiTheme="minorHAnsi"/>
        </w:rPr>
        <w:t>Operational Testing</w:t>
      </w:r>
      <w:r w:rsidR="00A82EF3" w:rsidRPr="00BF7F1A">
        <w:rPr>
          <w:rFonts w:asciiTheme="minorHAnsi" w:hAnsiTheme="minorHAnsi"/>
        </w:rPr>
        <w:t xml:space="preserve"> (including expected performance, operation range of each tested equipment as specified in individual specification sections).</w:t>
      </w:r>
      <w:r w:rsidR="00FB505C" w:rsidRPr="00BF7F1A">
        <w:rPr>
          <w:rFonts w:asciiTheme="minorHAnsi" w:hAnsiTheme="minorHAnsi"/>
        </w:rPr>
        <w:t xml:space="preserve">  The Contractor shall include all supporting documentation listed below </w:t>
      </w:r>
      <w:r w:rsidR="00C96AA5" w:rsidRPr="00BF7F1A">
        <w:rPr>
          <w:rFonts w:asciiTheme="minorHAnsi" w:hAnsiTheme="minorHAnsi"/>
        </w:rPr>
        <w:t xml:space="preserve">in </w:t>
      </w:r>
      <w:r w:rsidR="00524F44" w:rsidRPr="00BF7F1A">
        <w:rPr>
          <w:rFonts w:asciiTheme="minorHAnsi" w:hAnsiTheme="minorHAnsi"/>
        </w:rPr>
        <w:t>subs</w:t>
      </w:r>
      <w:r w:rsidR="006F10B4" w:rsidRPr="00BF7F1A">
        <w:rPr>
          <w:rFonts w:asciiTheme="minorHAnsi" w:hAnsiTheme="minorHAnsi"/>
        </w:rPr>
        <w:t>ection 3.1</w:t>
      </w:r>
      <w:r w:rsidR="00524F44" w:rsidRPr="00BF7F1A">
        <w:rPr>
          <w:rFonts w:asciiTheme="minorHAnsi" w:hAnsiTheme="minorHAnsi"/>
        </w:rPr>
        <w:t xml:space="preserve"> -</w:t>
      </w:r>
      <w:r w:rsidR="006F10B4" w:rsidRPr="00BF7F1A">
        <w:rPr>
          <w:rFonts w:asciiTheme="minorHAnsi" w:hAnsiTheme="minorHAnsi"/>
        </w:rPr>
        <w:t xml:space="preserve"> Pre-Commissioning Documentation Submittal</w:t>
      </w:r>
      <w:r w:rsidR="00C96AA5" w:rsidRPr="00BF7F1A">
        <w:rPr>
          <w:rFonts w:asciiTheme="minorHAnsi" w:hAnsiTheme="minorHAnsi"/>
        </w:rPr>
        <w:t xml:space="preserve"> </w:t>
      </w:r>
      <w:r w:rsidR="00FB505C" w:rsidRPr="00BF7F1A">
        <w:rPr>
          <w:rFonts w:asciiTheme="minorHAnsi" w:hAnsiTheme="minorHAnsi"/>
        </w:rPr>
        <w:t>as appendices to the commissioning.</w:t>
      </w:r>
    </w:p>
    <w:p w14:paraId="7C557E76" w14:textId="24C2549E" w:rsidR="00DA58E1" w:rsidRPr="00BF7F1A" w:rsidRDefault="00086D1A" w:rsidP="00AF3E4F">
      <w:pPr>
        <w:pStyle w:val="Heading3"/>
        <w:rPr>
          <w:rFonts w:asciiTheme="minorHAnsi" w:hAnsiTheme="minorHAnsi"/>
        </w:rPr>
      </w:pPr>
      <w:r w:rsidRPr="00BF7F1A">
        <w:rPr>
          <w:rFonts w:asciiTheme="minorHAnsi" w:hAnsiTheme="minorHAnsi"/>
        </w:rPr>
        <w:t xml:space="preserve">The Contractor shall provide </w:t>
      </w:r>
      <w:ins w:id="190" w:author="Liam Sykes" w:date="2022-03-24T10:42:00Z">
        <w:r w:rsidR="00DB7011">
          <w:rPr>
            <w:rFonts w:asciiTheme="minorHAnsi" w:hAnsiTheme="minorHAnsi"/>
          </w:rPr>
          <w:t>one electronic copy</w:t>
        </w:r>
      </w:ins>
      <w:del w:id="191" w:author="Liam Sykes" w:date="2022-03-24T10:42:00Z">
        <w:r w:rsidR="00B40226" w:rsidRPr="00BF7F1A" w:rsidDel="00DB7011">
          <w:rPr>
            <w:rFonts w:asciiTheme="minorHAnsi" w:hAnsiTheme="minorHAnsi"/>
          </w:rPr>
          <w:delText>five</w:delText>
        </w:r>
        <w:r w:rsidRPr="00BF7F1A" w:rsidDel="00DB7011">
          <w:rPr>
            <w:rFonts w:asciiTheme="minorHAnsi" w:hAnsiTheme="minorHAnsi"/>
          </w:rPr>
          <w:delText xml:space="preserve"> copies</w:delText>
        </w:r>
      </w:del>
      <w:r w:rsidRPr="00BF7F1A">
        <w:rPr>
          <w:rFonts w:asciiTheme="minorHAnsi" w:hAnsiTheme="minorHAnsi"/>
        </w:rPr>
        <w:t xml:space="preserve"> of the proposed Factory Acceptance (FAT), and Site Acceptance (SAT) Test schedules and plans </w:t>
      </w:r>
      <w:r w:rsidR="00524F44" w:rsidRPr="00BF7F1A">
        <w:rPr>
          <w:rFonts w:asciiTheme="minorHAnsi" w:hAnsiTheme="minorHAnsi"/>
        </w:rPr>
        <w:t>a minimum of</w:t>
      </w:r>
      <w:r w:rsidRPr="00BF7F1A">
        <w:rPr>
          <w:rFonts w:asciiTheme="minorHAnsi" w:hAnsiTheme="minorHAnsi"/>
        </w:rPr>
        <w:t xml:space="preserve"> </w:t>
      </w:r>
      <w:r w:rsidR="00505DD7" w:rsidRPr="00BF7F1A">
        <w:rPr>
          <w:rFonts w:asciiTheme="minorHAnsi" w:hAnsiTheme="minorHAnsi"/>
        </w:rPr>
        <w:t>40</w:t>
      </w:r>
      <w:r w:rsidR="00C96AA5" w:rsidRPr="00BF7F1A">
        <w:rPr>
          <w:rFonts w:asciiTheme="minorHAnsi" w:hAnsiTheme="minorHAnsi"/>
        </w:rPr>
        <w:t xml:space="preserve"> </w:t>
      </w:r>
      <w:r w:rsidR="00524F44" w:rsidRPr="00BF7F1A">
        <w:rPr>
          <w:rFonts w:asciiTheme="minorHAnsi" w:hAnsiTheme="minorHAnsi"/>
        </w:rPr>
        <w:t>W</w:t>
      </w:r>
      <w:r w:rsidR="00C96AA5" w:rsidRPr="00BF7F1A">
        <w:rPr>
          <w:rFonts w:asciiTheme="minorHAnsi" w:hAnsiTheme="minorHAnsi"/>
        </w:rPr>
        <w:t xml:space="preserve">orking </w:t>
      </w:r>
      <w:r w:rsidR="00524F44" w:rsidRPr="00BF7F1A">
        <w:rPr>
          <w:rFonts w:asciiTheme="minorHAnsi" w:hAnsiTheme="minorHAnsi"/>
        </w:rPr>
        <w:t>D</w:t>
      </w:r>
      <w:r w:rsidRPr="00BF7F1A">
        <w:rPr>
          <w:rFonts w:asciiTheme="minorHAnsi" w:hAnsiTheme="minorHAnsi"/>
        </w:rPr>
        <w:t xml:space="preserve">ays prior to </w:t>
      </w:r>
      <w:r w:rsidR="00524F44" w:rsidRPr="00BF7F1A">
        <w:rPr>
          <w:rFonts w:asciiTheme="minorHAnsi" w:hAnsiTheme="minorHAnsi"/>
        </w:rPr>
        <w:t xml:space="preserve">the </w:t>
      </w:r>
      <w:r w:rsidRPr="00BF7F1A">
        <w:rPr>
          <w:rFonts w:asciiTheme="minorHAnsi" w:hAnsiTheme="minorHAnsi"/>
        </w:rPr>
        <w:t xml:space="preserve">start of related testing for approval by the Consultant, including co-ordination with and acknowledgement of the Contractor’s schedule, showing Factory (FAT), Site (SAT) and Test schedules, test plans, </w:t>
      </w:r>
      <w:proofErr w:type="gramStart"/>
      <w:r w:rsidRPr="00BF7F1A">
        <w:rPr>
          <w:rFonts w:asciiTheme="minorHAnsi" w:hAnsiTheme="minorHAnsi"/>
        </w:rPr>
        <w:t>procedures</w:t>
      </w:r>
      <w:proofErr w:type="gramEnd"/>
      <w:r w:rsidRPr="00BF7F1A">
        <w:rPr>
          <w:rFonts w:asciiTheme="minorHAnsi" w:hAnsiTheme="minorHAnsi"/>
        </w:rPr>
        <w:t xml:space="preserve"> and log format. Revise schedule and plan based on Consultant’s review and re-submit </w:t>
      </w:r>
      <w:ins w:id="192" w:author="Liam Sykes" w:date="2022-03-24T10:42:00Z">
        <w:r w:rsidR="0031031A">
          <w:rPr>
            <w:rFonts w:asciiTheme="minorHAnsi" w:hAnsiTheme="minorHAnsi"/>
          </w:rPr>
          <w:t>one</w:t>
        </w:r>
      </w:ins>
      <w:ins w:id="193" w:author="Liam Sykes" w:date="2022-03-24T10:43:00Z">
        <w:r w:rsidR="0031031A">
          <w:rPr>
            <w:rFonts w:asciiTheme="minorHAnsi" w:hAnsiTheme="minorHAnsi"/>
          </w:rPr>
          <w:t xml:space="preserve"> electronic copy</w:t>
        </w:r>
      </w:ins>
      <w:del w:id="194" w:author="Liam Sykes" w:date="2022-03-24T10:42:00Z">
        <w:r w:rsidR="00C96AA5" w:rsidRPr="00BF7F1A" w:rsidDel="0031031A">
          <w:rPr>
            <w:rFonts w:asciiTheme="minorHAnsi" w:hAnsiTheme="minorHAnsi"/>
          </w:rPr>
          <w:delText>five</w:delText>
        </w:r>
        <w:r w:rsidRPr="00BF7F1A" w:rsidDel="0031031A">
          <w:rPr>
            <w:rFonts w:asciiTheme="minorHAnsi" w:hAnsiTheme="minorHAnsi"/>
          </w:rPr>
          <w:delText xml:space="preserve"> copie</w:delText>
        </w:r>
      </w:del>
      <w:del w:id="195" w:author="Liam Sykes" w:date="2022-03-24T10:43:00Z">
        <w:r w:rsidRPr="00BF7F1A" w:rsidDel="0031031A">
          <w:rPr>
            <w:rFonts w:asciiTheme="minorHAnsi" w:hAnsiTheme="minorHAnsi"/>
          </w:rPr>
          <w:delText>s</w:delText>
        </w:r>
      </w:del>
      <w:r w:rsidRPr="00BF7F1A">
        <w:rPr>
          <w:rFonts w:asciiTheme="minorHAnsi" w:hAnsiTheme="minorHAnsi"/>
        </w:rPr>
        <w:t xml:space="preserve"> of </w:t>
      </w:r>
      <w:r w:rsidR="00C96AA5" w:rsidRPr="00BF7F1A">
        <w:rPr>
          <w:rFonts w:asciiTheme="minorHAnsi" w:hAnsiTheme="minorHAnsi"/>
        </w:rPr>
        <w:t xml:space="preserve">the </w:t>
      </w:r>
      <w:r w:rsidRPr="00BF7F1A">
        <w:rPr>
          <w:rFonts w:asciiTheme="minorHAnsi" w:hAnsiTheme="minorHAnsi"/>
        </w:rPr>
        <w:t xml:space="preserve">approved schedule and plan along with the commissioning plan. </w:t>
      </w:r>
    </w:p>
    <w:p w14:paraId="7C557E77" w14:textId="77777777" w:rsidR="00B81DE1" w:rsidRPr="00BF7F1A" w:rsidRDefault="00086D1A" w:rsidP="00AF3E4F">
      <w:pPr>
        <w:pStyle w:val="Heading3"/>
        <w:rPr>
          <w:rFonts w:asciiTheme="minorHAnsi" w:hAnsiTheme="minorHAnsi"/>
        </w:rPr>
      </w:pPr>
      <w:r w:rsidRPr="00BF7F1A">
        <w:rPr>
          <w:rFonts w:asciiTheme="minorHAnsi" w:hAnsiTheme="minorHAnsi"/>
        </w:rPr>
        <w:t xml:space="preserve">The Contractor shall include all supporting documentation listed in </w:t>
      </w:r>
      <w:r w:rsidR="00385A87" w:rsidRPr="00BF7F1A">
        <w:rPr>
          <w:rFonts w:asciiTheme="minorHAnsi" w:hAnsiTheme="minorHAnsi"/>
        </w:rPr>
        <w:t>subs</w:t>
      </w:r>
      <w:r w:rsidR="006F10B4" w:rsidRPr="00BF7F1A">
        <w:rPr>
          <w:rFonts w:asciiTheme="minorHAnsi" w:hAnsiTheme="minorHAnsi"/>
        </w:rPr>
        <w:t>ection 3.1</w:t>
      </w:r>
      <w:r w:rsidR="00385A87" w:rsidRPr="00BF7F1A">
        <w:rPr>
          <w:rFonts w:asciiTheme="minorHAnsi" w:hAnsiTheme="minorHAnsi"/>
        </w:rPr>
        <w:t xml:space="preserve"> -</w:t>
      </w:r>
      <w:r w:rsidR="006F10B4" w:rsidRPr="00BF7F1A">
        <w:rPr>
          <w:rFonts w:asciiTheme="minorHAnsi" w:hAnsiTheme="minorHAnsi"/>
        </w:rPr>
        <w:t xml:space="preserve"> Pre-Commissioning Documentation Submittal</w:t>
      </w:r>
      <w:r w:rsidRPr="00BF7F1A">
        <w:rPr>
          <w:rFonts w:asciiTheme="minorHAnsi" w:hAnsiTheme="minorHAnsi"/>
        </w:rPr>
        <w:t xml:space="preserve"> as appendices to the commissioning plan.  </w:t>
      </w:r>
      <w:r w:rsidR="00B81DE1" w:rsidRPr="00BF7F1A">
        <w:rPr>
          <w:rFonts w:asciiTheme="minorHAnsi" w:hAnsiTheme="minorHAnsi"/>
        </w:rPr>
        <w:t>The Contractor shall prepare and submit to the Consultant</w:t>
      </w:r>
      <w:r w:rsidR="00505DD7" w:rsidRPr="00BF7F1A">
        <w:rPr>
          <w:rFonts w:asciiTheme="minorHAnsi" w:hAnsiTheme="minorHAnsi"/>
        </w:rPr>
        <w:t xml:space="preserve"> a testing and </w:t>
      </w:r>
      <w:r w:rsidR="00B81DE1" w:rsidRPr="00BF7F1A">
        <w:rPr>
          <w:rFonts w:asciiTheme="minorHAnsi" w:hAnsiTheme="minorHAnsi"/>
        </w:rPr>
        <w:t>commissioning schedule showing the sequence of testing and commissioning.  At a minimum, the Contractor shall include the following</w:t>
      </w:r>
      <w:r w:rsidR="00B40226" w:rsidRPr="00BF7F1A">
        <w:rPr>
          <w:rFonts w:asciiTheme="minorHAnsi" w:hAnsiTheme="minorHAnsi"/>
        </w:rPr>
        <w:t xml:space="preserve"> in the schedule</w:t>
      </w:r>
      <w:r w:rsidR="00B81DE1" w:rsidRPr="00BF7F1A">
        <w:rPr>
          <w:rFonts w:asciiTheme="minorHAnsi" w:hAnsiTheme="minorHAnsi"/>
        </w:rPr>
        <w:t>:</w:t>
      </w:r>
    </w:p>
    <w:p w14:paraId="7C557E78" w14:textId="77777777" w:rsidR="00B81DE1" w:rsidRPr="00BF7F1A" w:rsidRDefault="00B81DE1" w:rsidP="00DA58E1">
      <w:pPr>
        <w:pStyle w:val="Heading4"/>
        <w:rPr>
          <w:rFonts w:asciiTheme="minorHAnsi" w:hAnsiTheme="minorHAnsi"/>
        </w:rPr>
      </w:pPr>
      <w:r w:rsidRPr="00BF7F1A">
        <w:rPr>
          <w:rFonts w:asciiTheme="minorHAnsi" w:hAnsiTheme="minorHAnsi"/>
        </w:rPr>
        <w:t xml:space="preserve">Each system and major piece of equipment to be started </w:t>
      </w:r>
      <w:proofErr w:type="gramStart"/>
      <w:r w:rsidRPr="00BF7F1A">
        <w:rPr>
          <w:rFonts w:asciiTheme="minorHAnsi" w:hAnsiTheme="minorHAnsi"/>
        </w:rPr>
        <w:t>up</w:t>
      </w:r>
      <w:r w:rsidR="00385A87" w:rsidRPr="00BF7F1A">
        <w:rPr>
          <w:rFonts w:asciiTheme="minorHAnsi" w:hAnsiTheme="minorHAnsi"/>
        </w:rPr>
        <w:t>;</w:t>
      </w:r>
      <w:proofErr w:type="gramEnd"/>
    </w:p>
    <w:p w14:paraId="7C557E79" w14:textId="77777777" w:rsidR="00823FD7" w:rsidRPr="00BF7F1A" w:rsidRDefault="00B81DE1" w:rsidP="00DA58E1">
      <w:pPr>
        <w:pStyle w:val="Heading4"/>
        <w:rPr>
          <w:rFonts w:asciiTheme="minorHAnsi" w:hAnsiTheme="minorHAnsi"/>
        </w:rPr>
      </w:pPr>
      <w:r w:rsidRPr="00BF7F1A">
        <w:rPr>
          <w:rFonts w:asciiTheme="minorHAnsi" w:hAnsiTheme="minorHAnsi"/>
        </w:rPr>
        <w:t>For each system, the Contractor</w:t>
      </w:r>
      <w:r w:rsidR="001F69AE" w:rsidRPr="00BF7F1A">
        <w:rPr>
          <w:rFonts w:asciiTheme="minorHAnsi" w:hAnsiTheme="minorHAnsi"/>
        </w:rPr>
        <w:t xml:space="preserve"> shall include a </w:t>
      </w:r>
      <w:r w:rsidR="00AF4600" w:rsidRPr="00BF7F1A">
        <w:rPr>
          <w:rFonts w:asciiTheme="minorHAnsi" w:hAnsiTheme="minorHAnsi"/>
        </w:rPr>
        <w:t xml:space="preserve">detailed </w:t>
      </w:r>
      <w:r w:rsidR="001F69AE" w:rsidRPr="00BF7F1A">
        <w:rPr>
          <w:rFonts w:asciiTheme="minorHAnsi" w:hAnsiTheme="minorHAnsi"/>
        </w:rPr>
        <w:t>description</w:t>
      </w:r>
      <w:r w:rsidR="000D178C" w:rsidRPr="00BF7F1A">
        <w:rPr>
          <w:rFonts w:asciiTheme="minorHAnsi" w:hAnsiTheme="minorHAnsi"/>
        </w:rPr>
        <w:t>, date and time</w:t>
      </w:r>
      <w:r w:rsidR="001F69AE" w:rsidRPr="00BF7F1A">
        <w:rPr>
          <w:rFonts w:asciiTheme="minorHAnsi" w:hAnsiTheme="minorHAnsi"/>
        </w:rPr>
        <w:t xml:space="preserve"> </w:t>
      </w:r>
      <w:r w:rsidR="000D178C" w:rsidRPr="00BF7F1A">
        <w:rPr>
          <w:rFonts w:asciiTheme="minorHAnsi" w:hAnsiTheme="minorHAnsi"/>
        </w:rPr>
        <w:t>of testing and commissioning activities for</w:t>
      </w:r>
      <w:r w:rsidR="001F69AE" w:rsidRPr="00BF7F1A">
        <w:rPr>
          <w:rFonts w:asciiTheme="minorHAnsi" w:hAnsiTheme="minorHAnsi"/>
        </w:rPr>
        <w:t xml:space="preserve"> the following work items</w:t>
      </w:r>
      <w:r w:rsidR="000D178C" w:rsidRPr="00BF7F1A">
        <w:rPr>
          <w:rFonts w:asciiTheme="minorHAnsi" w:hAnsiTheme="minorHAnsi"/>
        </w:rPr>
        <w:t xml:space="preserve"> in daily stages: F</w:t>
      </w:r>
      <w:r w:rsidR="001F69AE" w:rsidRPr="00BF7F1A">
        <w:rPr>
          <w:rFonts w:asciiTheme="minorHAnsi" w:hAnsiTheme="minorHAnsi"/>
        </w:rPr>
        <w:t xml:space="preserve">unctional </w:t>
      </w:r>
      <w:r w:rsidR="000D178C" w:rsidRPr="00BF7F1A">
        <w:rPr>
          <w:rFonts w:asciiTheme="minorHAnsi" w:hAnsiTheme="minorHAnsi"/>
        </w:rPr>
        <w:t>T</w:t>
      </w:r>
      <w:r w:rsidR="001F69AE" w:rsidRPr="00BF7F1A">
        <w:rPr>
          <w:rFonts w:asciiTheme="minorHAnsi" w:hAnsiTheme="minorHAnsi"/>
        </w:rPr>
        <w:t xml:space="preserve">esting, </w:t>
      </w:r>
      <w:r w:rsidR="000D178C" w:rsidRPr="00BF7F1A">
        <w:rPr>
          <w:rFonts w:asciiTheme="minorHAnsi" w:hAnsiTheme="minorHAnsi"/>
        </w:rPr>
        <w:t>F</w:t>
      </w:r>
      <w:r w:rsidR="001F69AE" w:rsidRPr="00BF7F1A">
        <w:rPr>
          <w:rFonts w:asciiTheme="minorHAnsi" w:hAnsiTheme="minorHAnsi"/>
        </w:rPr>
        <w:t>ive</w:t>
      </w:r>
      <w:r w:rsidR="000D178C" w:rsidRPr="00BF7F1A">
        <w:rPr>
          <w:rFonts w:asciiTheme="minorHAnsi" w:hAnsiTheme="minorHAnsi"/>
        </w:rPr>
        <w:t>-D</w:t>
      </w:r>
      <w:r w:rsidR="001F69AE" w:rsidRPr="00BF7F1A">
        <w:rPr>
          <w:rFonts w:asciiTheme="minorHAnsi" w:hAnsiTheme="minorHAnsi"/>
        </w:rPr>
        <w:t xml:space="preserve">ay </w:t>
      </w:r>
      <w:r w:rsidR="000D178C" w:rsidRPr="00BF7F1A">
        <w:rPr>
          <w:rFonts w:asciiTheme="minorHAnsi" w:hAnsiTheme="minorHAnsi"/>
        </w:rPr>
        <w:t>W</w:t>
      </w:r>
      <w:r w:rsidR="001F69AE" w:rsidRPr="00BF7F1A">
        <w:rPr>
          <w:rFonts w:asciiTheme="minorHAnsi" w:hAnsiTheme="minorHAnsi"/>
        </w:rPr>
        <w:t xml:space="preserve">ater </w:t>
      </w:r>
      <w:r w:rsidR="000D178C" w:rsidRPr="00BF7F1A">
        <w:rPr>
          <w:rFonts w:asciiTheme="minorHAnsi" w:hAnsiTheme="minorHAnsi"/>
        </w:rPr>
        <w:t>T</w:t>
      </w:r>
      <w:r w:rsidR="001F69AE" w:rsidRPr="00BF7F1A">
        <w:rPr>
          <w:rFonts w:asciiTheme="minorHAnsi" w:hAnsiTheme="minorHAnsi"/>
        </w:rPr>
        <w:t>esting</w:t>
      </w:r>
      <w:r w:rsidR="000D178C" w:rsidRPr="00BF7F1A">
        <w:rPr>
          <w:rFonts w:asciiTheme="minorHAnsi" w:hAnsiTheme="minorHAnsi"/>
        </w:rPr>
        <w:t>, P</w:t>
      </w:r>
      <w:r w:rsidR="001F69AE" w:rsidRPr="00BF7F1A">
        <w:rPr>
          <w:rFonts w:asciiTheme="minorHAnsi" w:hAnsiTheme="minorHAnsi"/>
        </w:rPr>
        <w:t xml:space="preserve">erformance </w:t>
      </w:r>
      <w:r w:rsidR="000D178C" w:rsidRPr="00BF7F1A">
        <w:rPr>
          <w:rFonts w:asciiTheme="minorHAnsi" w:hAnsiTheme="minorHAnsi"/>
        </w:rPr>
        <w:t>T</w:t>
      </w:r>
      <w:r w:rsidR="00505DD7" w:rsidRPr="00BF7F1A">
        <w:rPr>
          <w:rFonts w:asciiTheme="minorHAnsi" w:hAnsiTheme="minorHAnsi"/>
        </w:rPr>
        <w:t xml:space="preserve">esting, </w:t>
      </w:r>
      <w:r w:rsidR="000D178C" w:rsidRPr="00BF7F1A">
        <w:rPr>
          <w:rFonts w:asciiTheme="minorHAnsi" w:hAnsiTheme="minorHAnsi"/>
        </w:rPr>
        <w:t>Operational Testing</w:t>
      </w:r>
      <w:r w:rsidR="00505DD7" w:rsidRPr="00BF7F1A">
        <w:rPr>
          <w:rFonts w:asciiTheme="minorHAnsi" w:hAnsiTheme="minorHAnsi"/>
        </w:rPr>
        <w:t xml:space="preserve">, </w:t>
      </w:r>
      <w:r w:rsidR="001F69AE" w:rsidRPr="00BF7F1A">
        <w:rPr>
          <w:rFonts w:asciiTheme="minorHAnsi" w:hAnsiTheme="minorHAnsi"/>
        </w:rPr>
        <w:t xml:space="preserve">Constraints, equipment to be decommissioned, temporary systems, and any other factors that may impact upon testing and </w:t>
      </w:r>
      <w:proofErr w:type="gramStart"/>
      <w:r w:rsidR="001F69AE" w:rsidRPr="00BF7F1A">
        <w:rPr>
          <w:rFonts w:asciiTheme="minorHAnsi" w:hAnsiTheme="minorHAnsi"/>
        </w:rPr>
        <w:t>commissioning</w:t>
      </w:r>
      <w:r w:rsidR="00385A87" w:rsidRPr="00BF7F1A">
        <w:rPr>
          <w:rFonts w:asciiTheme="minorHAnsi" w:hAnsiTheme="minorHAnsi"/>
        </w:rPr>
        <w:t>;</w:t>
      </w:r>
      <w:proofErr w:type="gramEnd"/>
    </w:p>
    <w:p w14:paraId="7C557E7A" w14:textId="77777777" w:rsidR="00974492" w:rsidRPr="00BF7F1A" w:rsidRDefault="001F69AE" w:rsidP="00DA58E1">
      <w:pPr>
        <w:pStyle w:val="Heading4"/>
        <w:rPr>
          <w:rFonts w:asciiTheme="minorHAnsi" w:hAnsiTheme="minorHAnsi"/>
        </w:rPr>
      </w:pPr>
      <w:r w:rsidRPr="00BF7F1A">
        <w:rPr>
          <w:rFonts w:asciiTheme="minorHAnsi" w:hAnsiTheme="minorHAnsi"/>
        </w:rPr>
        <w:t xml:space="preserve">Schedule of operator training (training to be completed prior to </w:t>
      </w:r>
      <w:r w:rsidR="006715E5" w:rsidRPr="00BF7F1A">
        <w:rPr>
          <w:rFonts w:asciiTheme="minorHAnsi" w:hAnsiTheme="minorHAnsi"/>
        </w:rPr>
        <w:t>c</w:t>
      </w:r>
      <w:r w:rsidRPr="00BF7F1A">
        <w:rPr>
          <w:rFonts w:asciiTheme="minorHAnsi" w:hAnsiTheme="minorHAnsi"/>
        </w:rPr>
        <w:t>ommen</w:t>
      </w:r>
      <w:r w:rsidR="0086192E" w:rsidRPr="00BF7F1A">
        <w:rPr>
          <w:rFonts w:asciiTheme="minorHAnsi" w:hAnsiTheme="minorHAnsi"/>
        </w:rPr>
        <w:t>cement of Performance Testing)</w:t>
      </w:r>
      <w:r w:rsidR="00385A87" w:rsidRPr="00BF7F1A">
        <w:rPr>
          <w:rFonts w:asciiTheme="minorHAnsi" w:hAnsiTheme="minorHAnsi"/>
        </w:rPr>
        <w:t>; and</w:t>
      </w:r>
    </w:p>
    <w:p w14:paraId="7C557E7B" w14:textId="77777777" w:rsidR="00756E2D" w:rsidRPr="00BF7F1A" w:rsidRDefault="001F69AE" w:rsidP="00DA58E1">
      <w:pPr>
        <w:pStyle w:val="Heading4"/>
        <w:rPr>
          <w:rFonts w:asciiTheme="minorHAnsi" w:hAnsiTheme="minorHAnsi"/>
        </w:rPr>
      </w:pPr>
      <w:r w:rsidRPr="00BF7F1A">
        <w:rPr>
          <w:rFonts w:asciiTheme="minorHAnsi" w:hAnsiTheme="minorHAnsi"/>
        </w:rPr>
        <w:t xml:space="preserve">The Contractor shall provide the names of the Contractor’s personnel, </w:t>
      </w:r>
      <w:r w:rsidR="00F63FE8" w:rsidRPr="00BF7F1A">
        <w:rPr>
          <w:rFonts w:asciiTheme="minorHAnsi" w:hAnsiTheme="minorHAnsi"/>
        </w:rPr>
        <w:t>S</w:t>
      </w:r>
      <w:r w:rsidRPr="00BF7F1A">
        <w:rPr>
          <w:rFonts w:asciiTheme="minorHAnsi" w:hAnsiTheme="minorHAnsi"/>
        </w:rPr>
        <w:t>ub</w:t>
      </w:r>
      <w:r w:rsidR="00F63FE8" w:rsidRPr="00BF7F1A">
        <w:rPr>
          <w:rFonts w:asciiTheme="minorHAnsi" w:hAnsiTheme="minorHAnsi"/>
        </w:rPr>
        <w:t>-c</w:t>
      </w:r>
      <w:r w:rsidRPr="00BF7F1A">
        <w:rPr>
          <w:rFonts w:asciiTheme="minorHAnsi" w:hAnsiTheme="minorHAnsi"/>
        </w:rPr>
        <w:t>ontractor(s), manufacturer(s), or organization(s) proposed to perform the services, and documentation to confirm their qualifications.</w:t>
      </w:r>
    </w:p>
    <w:p w14:paraId="7C557E7C" w14:textId="77777777" w:rsidR="00FB505C" w:rsidRPr="00BF7F1A" w:rsidRDefault="00FB505C" w:rsidP="00BF7F1A">
      <w:pPr>
        <w:pStyle w:val="Heading2"/>
      </w:pPr>
      <w:r w:rsidRPr="00BF7F1A">
        <w:t>Commissioning Binder</w:t>
      </w:r>
    </w:p>
    <w:p w14:paraId="7C557E7D" w14:textId="77777777" w:rsidR="00543CC9" w:rsidRPr="00BF7F1A" w:rsidRDefault="0086192E" w:rsidP="00AF3E4F">
      <w:pPr>
        <w:pStyle w:val="Heading3"/>
        <w:rPr>
          <w:rFonts w:asciiTheme="minorHAnsi" w:hAnsiTheme="minorHAnsi"/>
        </w:rPr>
      </w:pPr>
      <w:r w:rsidRPr="00BF7F1A">
        <w:rPr>
          <w:rFonts w:asciiTheme="minorHAnsi" w:hAnsiTheme="minorHAnsi"/>
        </w:rPr>
        <w:t xml:space="preserve">The Contractor shall maintain an organized and up-to-date </w:t>
      </w:r>
      <w:r w:rsidR="00505DD7" w:rsidRPr="00BF7F1A">
        <w:rPr>
          <w:rFonts w:asciiTheme="minorHAnsi" w:hAnsiTheme="minorHAnsi"/>
        </w:rPr>
        <w:t xml:space="preserve">commissioning </w:t>
      </w:r>
      <w:r w:rsidRPr="00BF7F1A">
        <w:rPr>
          <w:rFonts w:asciiTheme="minorHAnsi" w:hAnsiTheme="minorHAnsi"/>
        </w:rPr>
        <w:t>binder on</w:t>
      </w:r>
      <w:r w:rsidR="00385A87" w:rsidRPr="00BF7F1A">
        <w:rPr>
          <w:rFonts w:asciiTheme="minorHAnsi" w:hAnsiTheme="minorHAnsi"/>
        </w:rPr>
        <w:t>-S</w:t>
      </w:r>
      <w:r w:rsidRPr="00BF7F1A">
        <w:rPr>
          <w:rFonts w:asciiTheme="minorHAnsi" w:hAnsiTheme="minorHAnsi"/>
        </w:rPr>
        <w:t xml:space="preserve">ite inclusive of all documentation related to commissioning.  At a minimum, the binder shall contain the commissioning plan, schedule, and all supporting documentation </w:t>
      </w:r>
      <w:r w:rsidR="00385A87" w:rsidRPr="00BF7F1A">
        <w:rPr>
          <w:rFonts w:asciiTheme="minorHAnsi" w:hAnsiTheme="minorHAnsi"/>
        </w:rPr>
        <w:t>listed in subs</w:t>
      </w:r>
      <w:r w:rsidR="006F10B4" w:rsidRPr="00BF7F1A">
        <w:rPr>
          <w:rFonts w:asciiTheme="minorHAnsi" w:hAnsiTheme="minorHAnsi"/>
        </w:rPr>
        <w:t>ection 3.1</w:t>
      </w:r>
      <w:r w:rsidR="00385A87" w:rsidRPr="00BF7F1A">
        <w:rPr>
          <w:rFonts w:asciiTheme="minorHAnsi" w:hAnsiTheme="minorHAnsi"/>
        </w:rPr>
        <w:t xml:space="preserve"> -</w:t>
      </w:r>
      <w:r w:rsidR="006F10B4" w:rsidRPr="00BF7F1A">
        <w:rPr>
          <w:rFonts w:asciiTheme="minorHAnsi" w:hAnsiTheme="minorHAnsi"/>
        </w:rPr>
        <w:t xml:space="preserve"> Pre-Commissioning Documentation Submittal</w:t>
      </w:r>
      <w:r w:rsidRPr="00BF7F1A">
        <w:rPr>
          <w:rFonts w:asciiTheme="minorHAnsi" w:hAnsiTheme="minorHAnsi"/>
        </w:rPr>
        <w:t xml:space="preserve">. </w:t>
      </w:r>
    </w:p>
    <w:p w14:paraId="7C557E7E" w14:textId="77777777" w:rsidR="006C3422" w:rsidRPr="00BF7F1A" w:rsidRDefault="00942F97" w:rsidP="00BF7F1A">
      <w:pPr>
        <w:pStyle w:val="Heading2"/>
      </w:pPr>
      <w:r w:rsidRPr="00BF7F1A">
        <w:t>Commissioning Checklist and Sign-off form</w:t>
      </w:r>
    </w:p>
    <w:p w14:paraId="7C557E7F" w14:textId="4C3D5D47" w:rsidR="006C3422" w:rsidRPr="00BF7F1A" w:rsidRDefault="006C3422" w:rsidP="00AF3E4F">
      <w:pPr>
        <w:pStyle w:val="Heading3"/>
        <w:rPr>
          <w:rFonts w:asciiTheme="minorHAnsi" w:hAnsiTheme="minorHAnsi"/>
        </w:rPr>
      </w:pPr>
      <w:r w:rsidRPr="00BF7F1A">
        <w:rPr>
          <w:rFonts w:asciiTheme="minorHAnsi" w:hAnsiTheme="minorHAnsi"/>
        </w:rPr>
        <w:lastRenderedPageBreak/>
        <w:t xml:space="preserve">The </w:t>
      </w:r>
      <w:r w:rsidR="00942F97" w:rsidRPr="00BF7F1A">
        <w:rPr>
          <w:rFonts w:asciiTheme="minorHAnsi" w:hAnsiTheme="minorHAnsi"/>
        </w:rPr>
        <w:t xml:space="preserve">Commissioning Sign-off </w:t>
      </w:r>
      <w:r w:rsidR="003D4331">
        <w:rPr>
          <w:rFonts w:asciiTheme="minorHAnsi" w:hAnsiTheme="minorHAnsi"/>
        </w:rPr>
        <w:t>F</w:t>
      </w:r>
      <w:r w:rsidR="00942F97" w:rsidRPr="00BF7F1A">
        <w:rPr>
          <w:rFonts w:asciiTheme="minorHAnsi" w:hAnsiTheme="minorHAnsi"/>
        </w:rPr>
        <w:t>orm</w:t>
      </w:r>
      <w:r w:rsidRPr="00BF7F1A">
        <w:rPr>
          <w:rFonts w:asciiTheme="minorHAnsi" w:hAnsiTheme="minorHAnsi"/>
        </w:rPr>
        <w:t xml:space="preserve"> </w:t>
      </w:r>
      <w:r w:rsidR="00405CBC" w:rsidRPr="00BF7F1A">
        <w:rPr>
          <w:rFonts w:asciiTheme="minorHAnsi" w:hAnsiTheme="minorHAnsi"/>
        </w:rPr>
        <w:t>(</w:t>
      </w:r>
      <w:r w:rsidR="000948CE" w:rsidRPr="00BF7F1A">
        <w:rPr>
          <w:rFonts w:asciiTheme="minorHAnsi" w:hAnsiTheme="minorHAnsi"/>
        </w:rPr>
        <w:t xml:space="preserve">contained in </w:t>
      </w:r>
      <w:r w:rsidR="000948CE" w:rsidRPr="008F1764">
        <w:rPr>
          <w:rFonts w:asciiTheme="minorHAnsi" w:hAnsiTheme="minorHAnsi"/>
        </w:rPr>
        <w:t>Section 01810A Equipment Testing and Facility Commissioning Forms</w:t>
      </w:r>
      <w:r w:rsidR="00405CBC" w:rsidRPr="00BF7F1A">
        <w:rPr>
          <w:rFonts w:asciiTheme="minorHAnsi" w:hAnsiTheme="minorHAnsi"/>
        </w:rPr>
        <w:t>)</w:t>
      </w:r>
      <w:r w:rsidRPr="00BF7F1A">
        <w:rPr>
          <w:rFonts w:asciiTheme="minorHAnsi" w:hAnsiTheme="minorHAnsi"/>
        </w:rPr>
        <w:t xml:space="preserve"> will track the status of deliverables of each phase of </w:t>
      </w:r>
      <w:proofErr w:type="gramStart"/>
      <w:r w:rsidRPr="00BF7F1A">
        <w:rPr>
          <w:rFonts w:asciiTheme="minorHAnsi" w:hAnsiTheme="minorHAnsi"/>
        </w:rPr>
        <w:t>commissioning, and</w:t>
      </w:r>
      <w:proofErr w:type="gramEnd"/>
      <w:r w:rsidRPr="00BF7F1A">
        <w:rPr>
          <w:rFonts w:asciiTheme="minorHAnsi" w:hAnsiTheme="minorHAnsi"/>
        </w:rPr>
        <w:t xml:space="preserve"> approve progression through phases of the commissioning process.  The Consultant shall keep the checklist </w:t>
      </w:r>
      <w:proofErr w:type="gramStart"/>
      <w:r w:rsidRPr="00BF7F1A">
        <w:rPr>
          <w:rFonts w:asciiTheme="minorHAnsi" w:hAnsiTheme="minorHAnsi"/>
        </w:rPr>
        <w:t>up-to-date</w:t>
      </w:r>
      <w:proofErr w:type="gramEnd"/>
      <w:r w:rsidRPr="00BF7F1A">
        <w:rPr>
          <w:rFonts w:asciiTheme="minorHAnsi" w:hAnsiTheme="minorHAnsi"/>
        </w:rPr>
        <w:t xml:space="preserve"> throughout the duration of the project.  Sign-off is required from the Consultant, the Region Project Manager, and the Region</w:t>
      </w:r>
      <w:r w:rsidR="003D4331">
        <w:rPr>
          <w:rFonts w:asciiTheme="minorHAnsi" w:hAnsiTheme="minorHAnsi"/>
        </w:rPr>
        <w:t xml:space="preserve"> Team </w:t>
      </w:r>
      <w:proofErr w:type="gramStart"/>
      <w:r w:rsidR="003D4331">
        <w:rPr>
          <w:rFonts w:asciiTheme="minorHAnsi" w:hAnsiTheme="minorHAnsi"/>
        </w:rPr>
        <w:t>Lead</w:t>
      </w:r>
      <w:proofErr w:type="gramEnd"/>
      <w:r w:rsidRPr="00BF7F1A">
        <w:rPr>
          <w:rFonts w:asciiTheme="minorHAnsi" w:hAnsiTheme="minorHAnsi"/>
        </w:rPr>
        <w:t xml:space="preserve"> to close out any commissioning phase.  Review of the </w:t>
      </w:r>
      <w:proofErr w:type="gramStart"/>
      <w:r w:rsidR="00942F97" w:rsidRPr="00BF7F1A">
        <w:rPr>
          <w:rFonts w:asciiTheme="minorHAnsi" w:hAnsiTheme="minorHAnsi"/>
        </w:rPr>
        <w:t>Commissioning  Sign</w:t>
      </w:r>
      <w:proofErr w:type="gramEnd"/>
      <w:r w:rsidR="00942F97" w:rsidRPr="00BF7F1A">
        <w:rPr>
          <w:rFonts w:asciiTheme="minorHAnsi" w:hAnsiTheme="minorHAnsi"/>
        </w:rPr>
        <w:t xml:space="preserve">-off </w:t>
      </w:r>
      <w:r w:rsidR="003D4331">
        <w:rPr>
          <w:rFonts w:asciiTheme="minorHAnsi" w:hAnsiTheme="minorHAnsi"/>
        </w:rPr>
        <w:t>F</w:t>
      </w:r>
      <w:r w:rsidR="00942F97" w:rsidRPr="00BF7F1A">
        <w:rPr>
          <w:rFonts w:asciiTheme="minorHAnsi" w:hAnsiTheme="minorHAnsi"/>
        </w:rPr>
        <w:t>orm</w:t>
      </w:r>
      <w:r w:rsidRPr="00BF7F1A">
        <w:rPr>
          <w:rFonts w:asciiTheme="minorHAnsi" w:hAnsiTheme="minorHAnsi"/>
        </w:rPr>
        <w:t xml:space="preserve"> shall be an agenda item on each project meeting.</w:t>
      </w:r>
      <w:r w:rsidR="00505DD7" w:rsidRPr="00BF7F1A">
        <w:rPr>
          <w:rFonts w:asciiTheme="minorHAnsi" w:hAnsiTheme="minorHAnsi"/>
        </w:rPr>
        <w:t xml:space="preserve"> Prior to </w:t>
      </w:r>
      <w:r w:rsidR="00385A87" w:rsidRPr="00BF7F1A">
        <w:rPr>
          <w:rFonts w:asciiTheme="minorHAnsi" w:hAnsiTheme="minorHAnsi"/>
        </w:rPr>
        <w:t xml:space="preserve">the commencement of </w:t>
      </w:r>
      <w:r w:rsidR="00505DD7" w:rsidRPr="00BF7F1A">
        <w:rPr>
          <w:rFonts w:asciiTheme="minorHAnsi" w:hAnsiTheme="minorHAnsi"/>
        </w:rPr>
        <w:t>any testing or commissioning activities,</w:t>
      </w:r>
      <w:r w:rsidR="00385A87" w:rsidRPr="00BF7F1A">
        <w:rPr>
          <w:rFonts w:asciiTheme="minorHAnsi" w:hAnsiTheme="minorHAnsi"/>
        </w:rPr>
        <w:t xml:space="preserve"> submit the </w:t>
      </w:r>
      <w:r w:rsidR="003D4331">
        <w:rPr>
          <w:rFonts w:asciiTheme="minorHAnsi" w:hAnsiTheme="minorHAnsi"/>
        </w:rPr>
        <w:t>Commissioning Sign-off Form</w:t>
      </w:r>
      <w:r w:rsidR="00385A87" w:rsidRPr="00BF7F1A">
        <w:rPr>
          <w:rFonts w:asciiTheme="minorHAnsi" w:hAnsiTheme="minorHAnsi"/>
        </w:rPr>
        <w:t xml:space="preserve"> to the </w:t>
      </w:r>
      <w:r w:rsidR="00505DD7" w:rsidRPr="00BF7F1A">
        <w:rPr>
          <w:rFonts w:asciiTheme="minorHAnsi" w:hAnsiTheme="minorHAnsi"/>
        </w:rPr>
        <w:t xml:space="preserve">Region </w:t>
      </w:r>
      <w:r w:rsidR="00385A87" w:rsidRPr="00BF7F1A">
        <w:rPr>
          <w:rFonts w:asciiTheme="minorHAnsi" w:hAnsiTheme="minorHAnsi"/>
        </w:rPr>
        <w:t xml:space="preserve">for review and demonstrate that </w:t>
      </w:r>
      <w:r w:rsidR="00505DD7" w:rsidRPr="00BF7F1A">
        <w:rPr>
          <w:rFonts w:asciiTheme="minorHAnsi" w:hAnsiTheme="minorHAnsi"/>
        </w:rPr>
        <w:t xml:space="preserve">all required documentation </w:t>
      </w:r>
      <w:proofErr w:type="gramStart"/>
      <w:r w:rsidR="00505DD7" w:rsidRPr="00BF7F1A">
        <w:rPr>
          <w:rFonts w:asciiTheme="minorHAnsi" w:hAnsiTheme="minorHAnsi"/>
        </w:rPr>
        <w:t>have</w:t>
      </w:r>
      <w:proofErr w:type="gramEnd"/>
      <w:r w:rsidR="00505DD7" w:rsidRPr="00BF7F1A">
        <w:rPr>
          <w:rFonts w:asciiTheme="minorHAnsi" w:hAnsiTheme="minorHAnsi"/>
        </w:rPr>
        <w:t xml:space="preserve"> been submitted.</w:t>
      </w:r>
    </w:p>
    <w:p w14:paraId="7C557E80" w14:textId="77777777" w:rsidR="00543CC9" w:rsidRPr="00BF7F1A" w:rsidRDefault="00543CC9" w:rsidP="00BD1205">
      <w:pPr>
        <w:pStyle w:val="Heading1"/>
        <w:contextualSpacing w:val="0"/>
        <w:rPr>
          <w:rFonts w:asciiTheme="minorHAnsi" w:hAnsiTheme="minorHAnsi"/>
        </w:rPr>
      </w:pPr>
      <w:r w:rsidRPr="00BF7F1A">
        <w:rPr>
          <w:rFonts w:asciiTheme="minorHAnsi" w:hAnsiTheme="minorHAnsi"/>
        </w:rPr>
        <w:t>PRODUCTS (NOT USED)</w:t>
      </w:r>
    </w:p>
    <w:p w14:paraId="7C557E81" w14:textId="77777777" w:rsidR="00543CC9" w:rsidRPr="00BF7F1A" w:rsidRDefault="00543CC9" w:rsidP="00BD1205">
      <w:pPr>
        <w:pStyle w:val="Heading1"/>
        <w:contextualSpacing w:val="0"/>
        <w:rPr>
          <w:rFonts w:asciiTheme="minorHAnsi" w:hAnsiTheme="minorHAnsi"/>
        </w:rPr>
      </w:pPr>
      <w:r w:rsidRPr="00BF7F1A">
        <w:rPr>
          <w:rFonts w:asciiTheme="minorHAnsi" w:hAnsiTheme="minorHAnsi"/>
        </w:rPr>
        <w:t>EXECUTION</w:t>
      </w:r>
    </w:p>
    <w:p w14:paraId="7C557E82" w14:textId="77777777" w:rsidR="00961BFF" w:rsidRPr="00BF7F1A" w:rsidRDefault="00961BFF" w:rsidP="00BF7F1A">
      <w:pPr>
        <w:pStyle w:val="Heading2"/>
      </w:pPr>
      <w:r w:rsidRPr="00BF7F1A">
        <w:t>Pre-Commissioning Documentation Submittal</w:t>
      </w:r>
    </w:p>
    <w:p w14:paraId="7C557E83" w14:textId="4BE56E8D" w:rsidR="00DB4417" w:rsidRPr="00BF7F1A" w:rsidDel="008F1764" w:rsidRDefault="00DB4417" w:rsidP="00A36A7D">
      <w:pPr>
        <w:pStyle w:val="BodyText"/>
        <w:spacing w:after="0"/>
        <w:rPr>
          <w:del w:id="196" w:author="Liam Sykes" w:date="2022-03-21T16:37:00Z"/>
          <w:rFonts w:asciiTheme="minorHAnsi" w:hAnsiTheme="minorHAnsi"/>
          <w:sz w:val="22"/>
        </w:rPr>
      </w:pPr>
      <w:del w:id="197" w:author="Liam Sykes" w:date="2022-03-21T16:37:00Z">
        <w:r w:rsidRPr="00BF7F1A" w:rsidDel="008F1764">
          <w:rPr>
            <w:rFonts w:asciiTheme="minorHAnsi" w:hAnsiTheme="minorHAnsi"/>
            <w:i/>
            <w:sz w:val="22"/>
            <w:highlight w:val="yellow"/>
          </w:rPr>
          <w:delText>[Consultant to ensure that any below referenced attachments, forms, or appendix documents to be provided by the Consultant/Region are included in the Contract</w:delText>
        </w:r>
        <w:r w:rsidRPr="00BF7F1A" w:rsidDel="008F1764">
          <w:rPr>
            <w:rFonts w:asciiTheme="minorHAnsi" w:hAnsiTheme="minorHAnsi"/>
            <w:i/>
            <w:sz w:val="22"/>
          </w:rPr>
          <w:delText>]</w:delText>
        </w:r>
      </w:del>
    </w:p>
    <w:p w14:paraId="7C557E84" w14:textId="77777777" w:rsidR="00961BFF" w:rsidRPr="00BF7F1A" w:rsidRDefault="0056460B" w:rsidP="00AF3E4F">
      <w:pPr>
        <w:pStyle w:val="Heading3"/>
        <w:rPr>
          <w:rFonts w:asciiTheme="minorHAnsi" w:hAnsiTheme="minorHAnsi"/>
        </w:rPr>
      </w:pPr>
      <w:r w:rsidRPr="00BF7F1A">
        <w:rPr>
          <w:rFonts w:asciiTheme="minorHAnsi" w:hAnsiTheme="minorHAnsi"/>
        </w:rPr>
        <w:t xml:space="preserve">The </w:t>
      </w:r>
      <w:r w:rsidR="00961BFF" w:rsidRPr="00BF7F1A">
        <w:rPr>
          <w:rFonts w:asciiTheme="minorHAnsi" w:hAnsiTheme="minorHAnsi"/>
        </w:rPr>
        <w:t>Contractor shall prepare and submit to th</w:t>
      </w:r>
      <w:r w:rsidR="00D429A1" w:rsidRPr="00BF7F1A">
        <w:rPr>
          <w:rFonts w:asciiTheme="minorHAnsi" w:hAnsiTheme="minorHAnsi"/>
        </w:rPr>
        <w:t xml:space="preserve">e </w:t>
      </w:r>
      <w:r w:rsidR="00505DD7" w:rsidRPr="00BF7F1A">
        <w:rPr>
          <w:rFonts w:asciiTheme="minorHAnsi" w:hAnsiTheme="minorHAnsi"/>
        </w:rPr>
        <w:t>Consultant</w:t>
      </w:r>
      <w:r w:rsidR="006566A0" w:rsidRPr="00BF7F1A">
        <w:rPr>
          <w:rFonts w:asciiTheme="minorHAnsi" w:hAnsiTheme="minorHAnsi"/>
        </w:rPr>
        <w:t xml:space="preserve"> for review and approval</w:t>
      </w:r>
      <w:r w:rsidR="00505DD7" w:rsidRPr="00BF7F1A">
        <w:rPr>
          <w:rFonts w:asciiTheme="minorHAnsi" w:hAnsiTheme="minorHAnsi"/>
        </w:rPr>
        <w:t xml:space="preserve"> all</w:t>
      </w:r>
      <w:r w:rsidR="00D429A1" w:rsidRPr="00BF7F1A">
        <w:rPr>
          <w:rFonts w:asciiTheme="minorHAnsi" w:hAnsiTheme="minorHAnsi"/>
        </w:rPr>
        <w:t xml:space="preserve"> items listed below</w:t>
      </w:r>
      <w:r w:rsidR="00961BFF" w:rsidRPr="00BF7F1A">
        <w:rPr>
          <w:rFonts w:asciiTheme="minorHAnsi" w:hAnsiTheme="minorHAnsi"/>
        </w:rPr>
        <w:t xml:space="preserve"> before proceeding with any testing </w:t>
      </w:r>
      <w:r w:rsidR="00D429A1" w:rsidRPr="00BF7F1A">
        <w:rPr>
          <w:rFonts w:asciiTheme="minorHAnsi" w:hAnsiTheme="minorHAnsi"/>
        </w:rPr>
        <w:t>or commissioning activity</w:t>
      </w:r>
      <w:r w:rsidR="00FB505C" w:rsidRPr="00BF7F1A">
        <w:rPr>
          <w:rFonts w:asciiTheme="minorHAnsi" w:hAnsiTheme="minorHAnsi"/>
        </w:rPr>
        <w:t>.</w:t>
      </w:r>
      <w:r w:rsidR="00505DD7" w:rsidRPr="00BF7F1A">
        <w:rPr>
          <w:rFonts w:asciiTheme="minorHAnsi" w:hAnsiTheme="minorHAnsi"/>
        </w:rPr>
        <w:t xml:space="preserve"> The Consultant </w:t>
      </w:r>
      <w:r w:rsidR="00A91108" w:rsidRPr="00BF7F1A">
        <w:rPr>
          <w:rFonts w:asciiTheme="minorHAnsi" w:hAnsiTheme="minorHAnsi"/>
        </w:rPr>
        <w:t xml:space="preserve">will </w:t>
      </w:r>
      <w:r w:rsidR="00505DD7" w:rsidRPr="00BF7F1A">
        <w:rPr>
          <w:rFonts w:asciiTheme="minorHAnsi" w:hAnsiTheme="minorHAnsi"/>
        </w:rPr>
        <w:t>review and approve</w:t>
      </w:r>
      <w:r w:rsidR="00A91108" w:rsidRPr="00BF7F1A">
        <w:rPr>
          <w:rFonts w:asciiTheme="minorHAnsi" w:hAnsiTheme="minorHAnsi"/>
        </w:rPr>
        <w:t xml:space="preserve"> the submittals</w:t>
      </w:r>
      <w:r w:rsidR="00505DD7" w:rsidRPr="00BF7F1A">
        <w:rPr>
          <w:rFonts w:asciiTheme="minorHAnsi" w:hAnsiTheme="minorHAnsi"/>
        </w:rPr>
        <w:t xml:space="preserve"> and provide recommendations to the Region.</w:t>
      </w:r>
    </w:p>
    <w:p w14:paraId="7C557E85" w14:textId="77777777" w:rsidR="00562197" w:rsidRPr="00BF7F1A" w:rsidRDefault="00562197" w:rsidP="00AF3E4F">
      <w:pPr>
        <w:pStyle w:val="Heading3"/>
        <w:rPr>
          <w:rFonts w:asciiTheme="minorHAnsi" w:hAnsiTheme="minorHAnsi"/>
        </w:rPr>
      </w:pPr>
      <w:r w:rsidRPr="00BF7F1A">
        <w:rPr>
          <w:rFonts w:asciiTheme="minorHAnsi" w:hAnsiTheme="minorHAnsi"/>
        </w:rPr>
        <w:t>The items below</w:t>
      </w:r>
      <w:r w:rsidR="00F34C5B" w:rsidRPr="00BF7F1A">
        <w:rPr>
          <w:rFonts w:asciiTheme="minorHAnsi" w:hAnsiTheme="minorHAnsi"/>
        </w:rPr>
        <w:t xml:space="preserve"> shall</w:t>
      </w:r>
      <w:r w:rsidRPr="00BF7F1A">
        <w:rPr>
          <w:rFonts w:asciiTheme="minorHAnsi" w:hAnsiTheme="minorHAnsi"/>
        </w:rPr>
        <w:t xml:space="preserve"> form the Commissioning Plan:</w:t>
      </w:r>
    </w:p>
    <w:p w14:paraId="7C557E86" w14:textId="2133F9C8" w:rsidR="00562197" w:rsidRPr="00BF7F1A" w:rsidDel="008F1764" w:rsidRDefault="00AE4D9A" w:rsidP="00182C00">
      <w:pPr>
        <w:ind w:left="2160" w:hanging="720"/>
        <w:rPr>
          <w:del w:id="198" w:author="Liam Sykes" w:date="2022-03-21T16:37:00Z"/>
          <w:rFonts w:asciiTheme="minorHAnsi" w:hAnsiTheme="minorHAnsi"/>
          <w:i/>
          <w:highlight w:val="yellow"/>
        </w:rPr>
      </w:pPr>
      <w:del w:id="199" w:author="Liam Sykes" w:date="2022-03-21T16:37:00Z">
        <w:r w:rsidRPr="00BF7F1A" w:rsidDel="008F1764">
          <w:rPr>
            <w:rFonts w:asciiTheme="minorHAnsi" w:hAnsiTheme="minorHAnsi"/>
            <w:i/>
            <w:highlight w:val="yellow"/>
          </w:rPr>
          <w:delText>[</w:delText>
        </w:r>
        <w:r w:rsidR="00562197" w:rsidRPr="00BF7F1A" w:rsidDel="008F1764">
          <w:rPr>
            <w:rFonts w:asciiTheme="minorHAnsi" w:hAnsiTheme="minorHAnsi"/>
            <w:i/>
            <w:highlight w:val="yellow"/>
          </w:rPr>
          <w:delText>Consultant to remove or add additional items]</w:delText>
        </w:r>
      </w:del>
    </w:p>
    <w:p w14:paraId="7C557E87" w14:textId="77777777" w:rsidR="006C3422" w:rsidRPr="00BD1205" w:rsidRDefault="006C3422" w:rsidP="00BD1205">
      <w:pPr>
        <w:pStyle w:val="Heading4"/>
        <w:rPr>
          <w:u w:val="single"/>
        </w:rPr>
      </w:pPr>
      <w:r w:rsidRPr="00BD1205">
        <w:t>List of systems to be commissioned</w:t>
      </w:r>
    </w:p>
    <w:p w14:paraId="7C557E88" w14:textId="77777777" w:rsidR="006C3422" w:rsidRPr="00BD1205" w:rsidRDefault="006C3422" w:rsidP="00BD1205">
      <w:pPr>
        <w:pStyle w:val="Heading4"/>
        <w:rPr>
          <w:u w:val="single"/>
        </w:rPr>
      </w:pPr>
      <w:r w:rsidRPr="00BD1205">
        <w:t>Detailed list of installed equipment (including manufacturer and model number)</w:t>
      </w:r>
    </w:p>
    <w:p w14:paraId="7C557E89" w14:textId="69305910" w:rsidR="00665AAD" w:rsidRPr="00BD1205" w:rsidRDefault="003D4331" w:rsidP="00DB59C8">
      <w:pPr>
        <w:pStyle w:val="Heading4"/>
      </w:pPr>
      <w:r>
        <w:t xml:space="preserve">All applicable items on the </w:t>
      </w:r>
      <w:r w:rsidRPr="00EE74CE">
        <w:t>01810A-00 Pre-Commissioning Documentation Checklist</w:t>
      </w:r>
    </w:p>
    <w:p w14:paraId="7C557EE4" w14:textId="77777777" w:rsidR="00543CC9" w:rsidRPr="00BD1205" w:rsidRDefault="006851DA" w:rsidP="00BF7F1A">
      <w:pPr>
        <w:pStyle w:val="Heading2"/>
      </w:pPr>
      <w:r w:rsidRPr="00BD1205">
        <w:t>Functional Testing</w:t>
      </w:r>
    </w:p>
    <w:p w14:paraId="7C557EE5" w14:textId="77777777" w:rsidR="001B2A36" w:rsidRPr="00BD1205" w:rsidRDefault="001B2A36" w:rsidP="00AF3E4F">
      <w:pPr>
        <w:pStyle w:val="Heading3"/>
        <w:rPr>
          <w:rFonts w:asciiTheme="minorHAnsi" w:hAnsiTheme="minorHAnsi"/>
        </w:rPr>
      </w:pPr>
      <w:r w:rsidRPr="00BD1205">
        <w:rPr>
          <w:rFonts w:asciiTheme="minorHAnsi" w:hAnsiTheme="minorHAnsi"/>
        </w:rPr>
        <w:t xml:space="preserve">Following the submittal of all documentation listed above in </w:t>
      </w:r>
      <w:r w:rsidR="00B90715" w:rsidRPr="00BD1205">
        <w:rPr>
          <w:rFonts w:asciiTheme="minorHAnsi" w:hAnsiTheme="minorHAnsi"/>
        </w:rPr>
        <w:t>subs</w:t>
      </w:r>
      <w:r w:rsidR="006F10B4" w:rsidRPr="00BD1205">
        <w:rPr>
          <w:rFonts w:asciiTheme="minorHAnsi" w:hAnsiTheme="minorHAnsi"/>
        </w:rPr>
        <w:t xml:space="preserve">ection 3.1 </w:t>
      </w:r>
      <w:r w:rsidR="00B90715" w:rsidRPr="00BD1205">
        <w:rPr>
          <w:rFonts w:asciiTheme="minorHAnsi" w:hAnsiTheme="minorHAnsi"/>
        </w:rPr>
        <w:t xml:space="preserve">- </w:t>
      </w:r>
      <w:r w:rsidR="006F10B4" w:rsidRPr="00BD1205">
        <w:rPr>
          <w:rFonts w:asciiTheme="minorHAnsi" w:hAnsiTheme="minorHAnsi"/>
        </w:rPr>
        <w:t>Pre-Commissioning Documentation Submittal</w:t>
      </w:r>
      <w:r w:rsidRPr="00BD1205">
        <w:rPr>
          <w:rFonts w:asciiTheme="minorHAnsi" w:hAnsiTheme="minorHAnsi"/>
        </w:rPr>
        <w:t xml:space="preserve"> by the </w:t>
      </w:r>
      <w:proofErr w:type="gramStart"/>
      <w:r w:rsidRPr="00BD1205">
        <w:rPr>
          <w:rFonts w:asciiTheme="minorHAnsi" w:hAnsiTheme="minorHAnsi"/>
        </w:rPr>
        <w:t>Contractor, and</w:t>
      </w:r>
      <w:proofErr w:type="gramEnd"/>
      <w:r w:rsidRPr="00BD1205">
        <w:rPr>
          <w:rFonts w:asciiTheme="minorHAnsi" w:hAnsiTheme="minorHAnsi"/>
        </w:rPr>
        <w:t xml:space="preserve"> </w:t>
      </w:r>
      <w:r w:rsidR="00AE4D9A" w:rsidRPr="00BD1205">
        <w:rPr>
          <w:rFonts w:asciiTheme="minorHAnsi" w:hAnsiTheme="minorHAnsi"/>
        </w:rPr>
        <w:t xml:space="preserve">following </w:t>
      </w:r>
      <w:r w:rsidRPr="00BD1205">
        <w:rPr>
          <w:rFonts w:asciiTheme="minorHAnsi" w:hAnsiTheme="minorHAnsi"/>
        </w:rPr>
        <w:t xml:space="preserve">review and approval of all documentation by the Consultant, the Consultant will direct the Contractor to advance to the Functional Testing </w:t>
      </w:r>
      <w:r w:rsidR="00B90715" w:rsidRPr="00BD1205">
        <w:rPr>
          <w:rFonts w:asciiTheme="minorHAnsi" w:hAnsiTheme="minorHAnsi"/>
        </w:rPr>
        <w:t>phase</w:t>
      </w:r>
      <w:r w:rsidRPr="00BD1205">
        <w:rPr>
          <w:rFonts w:asciiTheme="minorHAnsi" w:hAnsiTheme="minorHAnsi"/>
        </w:rPr>
        <w:t>.</w:t>
      </w:r>
    </w:p>
    <w:p w14:paraId="7C557EE6" w14:textId="77777777" w:rsidR="00CA3A79" w:rsidRPr="00BF7F1A" w:rsidRDefault="00823FD7" w:rsidP="00AF3E4F">
      <w:pPr>
        <w:pStyle w:val="Heading3"/>
        <w:rPr>
          <w:rFonts w:asciiTheme="minorHAnsi" w:hAnsiTheme="minorHAnsi"/>
        </w:rPr>
      </w:pPr>
      <w:r w:rsidRPr="00BF7F1A">
        <w:rPr>
          <w:rFonts w:asciiTheme="minorHAnsi" w:hAnsiTheme="minorHAnsi"/>
        </w:rPr>
        <w:t>The Contractor shall complete the tasks below under the Consultant’s</w:t>
      </w:r>
      <w:r w:rsidR="001F6F62" w:rsidRPr="00BF7F1A">
        <w:rPr>
          <w:rFonts w:asciiTheme="minorHAnsi" w:hAnsiTheme="minorHAnsi"/>
        </w:rPr>
        <w:t xml:space="preserve"> </w:t>
      </w:r>
      <w:r w:rsidRPr="00BF7F1A">
        <w:rPr>
          <w:rFonts w:asciiTheme="minorHAnsi" w:hAnsiTheme="minorHAnsi"/>
        </w:rPr>
        <w:t>supervision.  The Consultant will not allow the Contractor to start equipment</w:t>
      </w:r>
      <w:r w:rsidR="001F6F62" w:rsidRPr="00BF7F1A">
        <w:rPr>
          <w:rFonts w:asciiTheme="minorHAnsi" w:hAnsiTheme="minorHAnsi"/>
        </w:rPr>
        <w:t xml:space="preserve"> </w:t>
      </w:r>
      <w:r w:rsidRPr="00BF7F1A">
        <w:rPr>
          <w:rFonts w:asciiTheme="minorHAnsi" w:hAnsiTheme="minorHAnsi"/>
        </w:rPr>
        <w:t xml:space="preserve">prior to </w:t>
      </w:r>
      <w:r w:rsidR="00B90715" w:rsidRPr="00BF7F1A">
        <w:rPr>
          <w:rFonts w:asciiTheme="minorHAnsi" w:hAnsiTheme="minorHAnsi"/>
        </w:rPr>
        <w:t xml:space="preserve">the </w:t>
      </w:r>
      <w:r w:rsidRPr="00BF7F1A">
        <w:rPr>
          <w:rFonts w:asciiTheme="minorHAnsi" w:hAnsiTheme="minorHAnsi"/>
        </w:rPr>
        <w:t>completion of the tasks stipulated below.</w:t>
      </w:r>
      <w:r w:rsidR="00777297" w:rsidRPr="00BF7F1A">
        <w:rPr>
          <w:rFonts w:asciiTheme="minorHAnsi" w:hAnsiTheme="minorHAnsi"/>
        </w:rPr>
        <w:tab/>
      </w:r>
    </w:p>
    <w:p w14:paraId="7C557EE7" w14:textId="1F7C8590" w:rsidR="006851DA" w:rsidRPr="00BD1205" w:rsidDel="008F1764" w:rsidRDefault="001F6F62" w:rsidP="00AF3E4F">
      <w:pPr>
        <w:pStyle w:val="Heading3"/>
        <w:rPr>
          <w:del w:id="200" w:author="Liam Sykes" w:date="2022-03-21T16:37:00Z"/>
          <w:rFonts w:asciiTheme="minorHAnsi" w:hAnsiTheme="minorHAnsi"/>
          <w:i/>
        </w:rPr>
      </w:pPr>
      <w:del w:id="201" w:author="Liam Sykes" w:date="2022-03-21T16:37:00Z">
        <w:r w:rsidRPr="00BD1205" w:rsidDel="008F1764">
          <w:rPr>
            <w:rFonts w:asciiTheme="minorHAnsi" w:hAnsiTheme="minorHAnsi"/>
            <w:i/>
            <w:highlight w:val="yellow"/>
          </w:rPr>
          <w:delText>[</w:delText>
        </w:r>
        <w:r w:rsidR="0053481E" w:rsidRPr="00BD1205" w:rsidDel="008F1764">
          <w:rPr>
            <w:rFonts w:asciiTheme="minorHAnsi" w:hAnsiTheme="minorHAnsi"/>
            <w:i/>
            <w:highlight w:val="yellow"/>
          </w:rPr>
          <w:delText>The Consultant shall review and revise the tasks listed below to suit the scope of this Contract.</w:delText>
        </w:r>
        <w:r w:rsidR="00B90715" w:rsidRPr="00BD1205" w:rsidDel="008F1764">
          <w:rPr>
            <w:rFonts w:asciiTheme="minorHAnsi" w:hAnsiTheme="minorHAnsi"/>
            <w:i/>
          </w:rPr>
          <w:delText>]</w:delText>
        </w:r>
      </w:del>
    </w:p>
    <w:p w14:paraId="7C557EE8" w14:textId="77777777" w:rsidR="00823FD7" w:rsidRPr="00D21A6E" w:rsidRDefault="006851DA" w:rsidP="00DA58E1">
      <w:pPr>
        <w:pStyle w:val="Heading4"/>
        <w:rPr>
          <w:rFonts w:asciiTheme="minorHAnsi" w:hAnsiTheme="minorHAnsi"/>
        </w:rPr>
      </w:pPr>
      <w:r w:rsidRPr="00D21A6E">
        <w:rPr>
          <w:rFonts w:asciiTheme="minorHAnsi" w:hAnsiTheme="minorHAnsi"/>
        </w:rPr>
        <w:t>Inspect and clean all equipment, instruments, devices, connected</w:t>
      </w:r>
      <w:r w:rsidR="001F6F62" w:rsidRPr="00D21A6E">
        <w:rPr>
          <w:rFonts w:asciiTheme="minorHAnsi" w:hAnsiTheme="minorHAnsi"/>
        </w:rPr>
        <w:t xml:space="preserve"> </w:t>
      </w:r>
      <w:r w:rsidRPr="00D21A6E">
        <w:rPr>
          <w:rFonts w:asciiTheme="minorHAnsi" w:hAnsiTheme="minorHAnsi"/>
        </w:rPr>
        <w:t>piping, structures, and the facility to ensure that they are free of dirt and debris.</w:t>
      </w:r>
    </w:p>
    <w:p w14:paraId="7C557EE9" w14:textId="77777777" w:rsidR="00823FD7" w:rsidRPr="00D21A6E" w:rsidRDefault="006851DA" w:rsidP="00DA58E1">
      <w:pPr>
        <w:pStyle w:val="Heading4"/>
        <w:rPr>
          <w:rFonts w:asciiTheme="minorHAnsi" w:hAnsiTheme="minorHAnsi"/>
        </w:rPr>
      </w:pPr>
      <w:r w:rsidRPr="00D21A6E">
        <w:rPr>
          <w:rFonts w:asciiTheme="minorHAnsi" w:hAnsiTheme="minorHAnsi"/>
        </w:rPr>
        <w:t>Exercise all valves by hand, and operate all other devices to check for binding, interference, or improper functioning.</w:t>
      </w:r>
    </w:p>
    <w:p w14:paraId="7C557EEA" w14:textId="77777777" w:rsidR="00823FD7" w:rsidRPr="00D21A6E" w:rsidRDefault="006851DA" w:rsidP="00DA58E1">
      <w:pPr>
        <w:pStyle w:val="Heading4"/>
        <w:rPr>
          <w:rFonts w:asciiTheme="minorHAnsi" w:hAnsiTheme="minorHAnsi"/>
        </w:rPr>
      </w:pPr>
      <w:r w:rsidRPr="00D21A6E">
        <w:rPr>
          <w:rFonts w:asciiTheme="minorHAnsi" w:hAnsiTheme="minorHAnsi"/>
        </w:rPr>
        <w:t>Inspect valves, adjust as necessary.  Clean bonnets and stems.  Tighten packing glands to ensure no leakage while permitting valve stem to function without galling.</w:t>
      </w:r>
    </w:p>
    <w:p w14:paraId="7C557EEB" w14:textId="77777777" w:rsidR="00823FD7" w:rsidRPr="00D21A6E" w:rsidRDefault="006851DA" w:rsidP="00DA58E1">
      <w:pPr>
        <w:pStyle w:val="Heading4"/>
        <w:rPr>
          <w:rFonts w:asciiTheme="minorHAnsi" w:hAnsiTheme="minorHAnsi"/>
        </w:rPr>
      </w:pPr>
      <w:r w:rsidRPr="00D21A6E">
        <w:rPr>
          <w:rFonts w:asciiTheme="minorHAnsi" w:hAnsiTheme="minorHAnsi"/>
        </w:rPr>
        <w:t>Test piping for leaks throughout the facility.</w:t>
      </w:r>
    </w:p>
    <w:p w14:paraId="7C557EEC" w14:textId="77777777" w:rsidR="006851DA" w:rsidRPr="00D21A6E" w:rsidRDefault="006851DA" w:rsidP="00DA58E1">
      <w:pPr>
        <w:pStyle w:val="Heading4"/>
        <w:rPr>
          <w:rFonts w:asciiTheme="minorHAnsi" w:hAnsiTheme="minorHAnsi"/>
        </w:rPr>
      </w:pPr>
      <w:r w:rsidRPr="00D21A6E">
        <w:rPr>
          <w:rFonts w:asciiTheme="minorHAnsi" w:hAnsiTheme="minorHAnsi"/>
        </w:rPr>
        <w:t>Ensure base</w:t>
      </w:r>
      <w:r w:rsidR="001F6F62" w:rsidRPr="00D21A6E">
        <w:rPr>
          <w:rFonts w:asciiTheme="minorHAnsi" w:hAnsiTheme="minorHAnsi"/>
        </w:rPr>
        <w:t>s</w:t>
      </w:r>
      <w:r w:rsidRPr="00D21A6E">
        <w:rPr>
          <w:rFonts w:asciiTheme="minorHAnsi" w:hAnsiTheme="minorHAnsi"/>
        </w:rPr>
        <w:t xml:space="preserve"> of all equipment </w:t>
      </w:r>
      <w:r w:rsidR="001F6F62" w:rsidRPr="00D21A6E">
        <w:rPr>
          <w:rFonts w:asciiTheme="minorHAnsi" w:hAnsiTheme="minorHAnsi"/>
        </w:rPr>
        <w:t xml:space="preserve">are </w:t>
      </w:r>
      <w:r w:rsidRPr="00D21A6E">
        <w:rPr>
          <w:rFonts w:asciiTheme="minorHAnsi" w:hAnsiTheme="minorHAnsi"/>
        </w:rPr>
        <w:t>true and level.</w:t>
      </w:r>
    </w:p>
    <w:p w14:paraId="7C557EED" w14:textId="4F9C219B" w:rsidR="00823FD7" w:rsidRPr="00D21A6E" w:rsidRDefault="006851DA" w:rsidP="00DA58E1">
      <w:pPr>
        <w:pStyle w:val="Heading4"/>
        <w:rPr>
          <w:rFonts w:asciiTheme="minorHAnsi" w:hAnsiTheme="minorHAnsi"/>
        </w:rPr>
      </w:pPr>
      <w:r w:rsidRPr="00D21A6E">
        <w:rPr>
          <w:rFonts w:asciiTheme="minorHAnsi" w:hAnsiTheme="minorHAnsi"/>
        </w:rPr>
        <w:t>Inspect all equipment for cracks or damaged parts.  Inspect the correctness of the equipment settings and the relative arrangement of all components of the system.</w:t>
      </w:r>
    </w:p>
    <w:p w14:paraId="7C557EEE" w14:textId="77777777" w:rsidR="00823FD7" w:rsidRPr="00D21A6E" w:rsidRDefault="006851DA" w:rsidP="00DA58E1">
      <w:pPr>
        <w:pStyle w:val="Heading4"/>
        <w:rPr>
          <w:rFonts w:asciiTheme="minorHAnsi" w:hAnsiTheme="minorHAnsi"/>
        </w:rPr>
      </w:pPr>
      <w:r w:rsidRPr="00D21A6E">
        <w:rPr>
          <w:rFonts w:asciiTheme="minorHAnsi" w:hAnsiTheme="minorHAnsi"/>
        </w:rPr>
        <w:t>Inspect bearings and verify alignment.  Clean and remove all foreign</w:t>
      </w:r>
      <w:r w:rsidR="001F6F62" w:rsidRPr="00D21A6E">
        <w:rPr>
          <w:rFonts w:asciiTheme="minorHAnsi" w:hAnsiTheme="minorHAnsi"/>
        </w:rPr>
        <w:t xml:space="preserve"> </w:t>
      </w:r>
      <w:r w:rsidRPr="00D21A6E">
        <w:rPr>
          <w:rFonts w:asciiTheme="minorHAnsi" w:hAnsiTheme="minorHAnsi"/>
        </w:rPr>
        <w:t>matter.</w:t>
      </w:r>
    </w:p>
    <w:p w14:paraId="7C557EEF" w14:textId="77777777" w:rsidR="00823FD7" w:rsidRPr="00D21A6E" w:rsidRDefault="006851DA" w:rsidP="00DA58E1">
      <w:pPr>
        <w:pStyle w:val="Heading4"/>
        <w:rPr>
          <w:rFonts w:asciiTheme="minorHAnsi" w:hAnsiTheme="minorHAnsi"/>
        </w:rPr>
      </w:pPr>
      <w:r w:rsidRPr="00D21A6E">
        <w:rPr>
          <w:rFonts w:asciiTheme="minorHAnsi" w:hAnsiTheme="minorHAnsi"/>
        </w:rPr>
        <w:t>Lubricate all equipment according to the manufacturer’s instructions.</w:t>
      </w:r>
    </w:p>
    <w:p w14:paraId="7C557EF0" w14:textId="77777777" w:rsidR="00823FD7" w:rsidRPr="00D21A6E" w:rsidRDefault="006851DA" w:rsidP="00DA58E1">
      <w:pPr>
        <w:pStyle w:val="Heading4"/>
        <w:rPr>
          <w:rFonts w:asciiTheme="minorHAnsi" w:hAnsiTheme="minorHAnsi"/>
        </w:rPr>
      </w:pPr>
      <w:r w:rsidRPr="00D21A6E">
        <w:rPr>
          <w:rFonts w:asciiTheme="minorHAnsi" w:hAnsiTheme="minorHAnsi"/>
        </w:rPr>
        <w:t>Where possible, turn rotating equipment by hand to verify that the equipment is not seized.</w:t>
      </w:r>
    </w:p>
    <w:p w14:paraId="7C557EF1" w14:textId="77777777" w:rsidR="00823FD7" w:rsidRPr="00D21A6E" w:rsidRDefault="006851DA" w:rsidP="00DA58E1">
      <w:pPr>
        <w:pStyle w:val="Heading4"/>
        <w:rPr>
          <w:rFonts w:asciiTheme="minorHAnsi" w:hAnsiTheme="minorHAnsi"/>
        </w:rPr>
      </w:pPr>
      <w:r w:rsidRPr="00D21A6E">
        <w:rPr>
          <w:rFonts w:asciiTheme="minorHAnsi" w:hAnsiTheme="minorHAnsi"/>
        </w:rPr>
        <w:t>Retain and calibrate testing equipment in accordance with the manufacturer’s instructions.</w:t>
      </w:r>
    </w:p>
    <w:p w14:paraId="7C557EF2" w14:textId="77777777" w:rsidR="00823FD7" w:rsidRPr="00D21A6E" w:rsidRDefault="006851DA" w:rsidP="00DA58E1">
      <w:pPr>
        <w:pStyle w:val="Heading4"/>
        <w:rPr>
          <w:rFonts w:asciiTheme="minorHAnsi" w:hAnsiTheme="minorHAnsi"/>
        </w:rPr>
      </w:pPr>
      <w:r w:rsidRPr="00D21A6E">
        <w:rPr>
          <w:rFonts w:asciiTheme="minorHAnsi" w:hAnsiTheme="minorHAnsi"/>
        </w:rPr>
        <w:lastRenderedPageBreak/>
        <w:t xml:space="preserve">Adjust all equipment clearances and torque settings according to </w:t>
      </w:r>
      <w:r w:rsidR="001F6F62" w:rsidRPr="00D21A6E">
        <w:rPr>
          <w:rFonts w:asciiTheme="minorHAnsi" w:hAnsiTheme="minorHAnsi"/>
        </w:rPr>
        <w:t>m</w:t>
      </w:r>
      <w:r w:rsidRPr="00D21A6E">
        <w:rPr>
          <w:rFonts w:asciiTheme="minorHAnsi" w:hAnsiTheme="minorHAnsi"/>
        </w:rPr>
        <w:t>anufacturer’s instructions.</w:t>
      </w:r>
    </w:p>
    <w:p w14:paraId="7C557EF3" w14:textId="77777777" w:rsidR="00260678" w:rsidRPr="00D21A6E" w:rsidRDefault="006851DA" w:rsidP="00DA58E1">
      <w:pPr>
        <w:pStyle w:val="Heading4"/>
        <w:rPr>
          <w:rFonts w:asciiTheme="minorHAnsi" w:hAnsiTheme="minorHAnsi"/>
        </w:rPr>
      </w:pPr>
      <w:r w:rsidRPr="00D21A6E">
        <w:rPr>
          <w:rFonts w:asciiTheme="minorHAnsi" w:hAnsiTheme="minorHAnsi"/>
        </w:rPr>
        <w:t>Adjust tension, alignment, and equipment speed on belt and variable pitch sheaves drives according to manufacturer’s instructions.</w:t>
      </w:r>
    </w:p>
    <w:p w14:paraId="7C557EF4" w14:textId="77777777" w:rsidR="00260678" w:rsidRPr="00D21A6E" w:rsidRDefault="006851DA" w:rsidP="00DA58E1">
      <w:pPr>
        <w:pStyle w:val="Heading4"/>
        <w:rPr>
          <w:rFonts w:asciiTheme="minorHAnsi" w:hAnsiTheme="minorHAnsi"/>
        </w:rPr>
      </w:pPr>
      <w:r w:rsidRPr="00D21A6E">
        <w:rPr>
          <w:rFonts w:asciiTheme="minorHAnsi" w:hAnsiTheme="minorHAnsi"/>
        </w:rPr>
        <w:t xml:space="preserve">Ensure drive rotation, equipment speed, control sequence, and all </w:t>
      </w:r>
      <w:r w:rsidR="00E02F2C" w:rsidRPr="00D21A6E">
        <w:rPr>
          <w:rFonts w:asciiTheme="minorHAnsi" w:hAnsiTheme="minorHAnsi"/>
        </w:rPr>
        <w:t>other conditions</w:t>
      </w:r>
      <w:r w:rsidRPr="00D21A6E">
        <w:rPr>
          <w:rFonts w:asciiTheme="minorHAnsi" w:hAnsiTheme="minorHAnsi"/>
        </w:rPr>
        <w:t xml:space="preserve"> comply with manufacturer’s specifications and will not cause </w:t>
      </w:r>
      <w:r w:rsidR="0025650D" w:rsidRPr="00D21A6E">
        <w:rPr>
          <w:rFonts w:asciiTheme="minorHAnsi" w:hAnsiTheme="minorHAnsi"/>
        </w:rPr>
        <w:t>d</w:t>
      </w:r>
      <w:r w:rsidRPr="00D21A6E">
        <w:rPr>
          <w:rFonts w:asciiTheme="minorHAnsi" w:hAnsiTheme="minorHAnsi"/>
        </w:rPr>
        <w:t>amage.</w:t>
      </w:r>
    </w:p>
    <w:p w14:paraId="7C557EF5" w14:textId="77777777" w:rsidR="00823FD7" w:rsidRPr="00D21A6E" w:rsidRDefault="006851DA" w:rsidP="00DA58E1">
      <w:pPr>
        <w:pStyle w:val="Heading4"/>
        <w:rPr>
          <w:rFonts w:asciiTheme="minorHAnsi" w:hAnsiTheme="minorHAnsi"/>
        </w:rPr>
      </w:pPr>
      <w:r w:rsidRPr="00D21A6E">
        <w:rPr>
          <w:rFonts w:asciiTheme="minorHAnsi" w:hAnsiTheme="minorHAnsi"/>
        </w:rPr>
        <w:t>Inspect, adjust, calibrate, and balance equipment and systems to ensure that they are fully operational.  Retain and utilize all instruments required to do so.</w:t>
      </w:r>
    </w:p>
    <w:p w14:paraId="7C557EF6" w14:textId="77777777" w:rsidR="00823FD7" w:rsidRPr="00D21A6E" w:rsidRDefault="006851DA" w:rsidP="00DA58E1">
      <w:pPr>
        <w:pStyle w:val="Heading4"/>
        <w:rPr>
          <w:rFonts w:asciiTheme="minorHAnsi" w:hAnsiTheme="minorHAnsi"/>
        </w:rPr>
      </w:pPr>
      <w:r w:rsidRPr="00D21A6E">
        <w:rPr>
          <w:rFonts w:asciiTheme="minorHAnsi" w:hAnsiTheme="minorHAnsi"/>
        </w:rPr>
        <w:t>Test electrical equipment to verify that meter readings and specific electrical characteristics, including motor amperage, comply with the</w:t>
      </w:r>
      <w:r w:rsidR="0025650D" w:rsidRPr="00D21A6E">
        <w:rPr>
          <w:rFonts w:asciiTheme="minorHAnsi" w:hAnsiTheme="minorHAnsi"/>
        </w:rPr>
        <w:t xml:space="preserve"> </w:t>
      </w:r>
      <w:r w:rsidRPr="00D21A6E">
        <w:rPr>
          <w:rFonts w:asciiTheme="minorHAnsi" w:hAnsiTheme="minorHAnsi"/>
        </w:rPr>
        <w:t>manufacturer’s specifications.</w:t>
      </w:r>
    </w:p>
    <w:p w14:paraId="7C557EF7" w14:textId="77777777" w:rsidR="00823FD7" w:rsidRPr="00D21A6E" w:rsidRDefault="006851DA" w:rsidP="00DA58E1">
      <w:pPr>
        <w:pStyle w:val="Heading4"/>
        <w:rPr>
          <w:rFonts w:asciiTheme="minorHAnsi" w:hAnsiTheme="minorHAnsi"/>
        </w:rPr>
      </w:pPr>
      <w:r w:rsidRPr="00D21A6E">
        <w:rPr>
          <w:rFonts w:asciiTheme="minorHAnsi" w:hAnsiTheme="minorHAnsi"/>
        </w:rPr>
        <w:t xml:space="preserve">Verify that monitoring, </w:t>
      </w:r>
      <w:proofErr w:type="gramStart"/>
      <w:r w:rsidRPr="00D21A6E">
        <w:rPr>
          <w:rFonts w:asciiTheme="minorHAnsi" w:hAnsiTheme="minorHAnsi"/>
        </w:rPr>
        <w:t>interlocks</w:t>
      </w:r>
      <w:proofErr w:type="gramEnd"/>
      <w:r w:rsidRPr="00D21A6E">
        <w:rPr>
          <w:rFonts w:asciiTheme="minorHAnsi" w:hAnsiTheme="minorHAnsi"/>
        </w:rPr>
        <w:t xml:space="preserve"> and manual control operate via the Operator Interface workstations throughout the facility.</w:t>
      </w:r>
    </w:p>
    <w:p w14:paraId="7C557EF8" w14:textId="77777777" w:rsidR="00823FD7" w:rsidRPr="00D21A6E" w:rsidRDefault="006851DA" w:rsidP="00DA58E1">
      <w:pPr>
        <w:pStyle w:val="Heading4"/>
        <w:rPr>
          <w:rFonts w:asciiTheme="minorHAnsi" w:hAnsiTheme="minorHAnsi"/>
        </w:rPr>
      </w:pPr>
      <w:r w:rsidRPr="00D21A6E">
        <w:rPr>
          <w:rFonts w:asciiTheme="minorHAnsi" w:hAnsiTheme="minorHAnsi"/>
        </w:rPr>
        <w:t xml:space="preserve">Test and verify that controls are operational in both automatic and manual modes, and that all local and </w:t>
      </w:r>
      <w:proofErr w:type="gramStart"/>
      <w:r w:rsidRPr="00D21A6E">
        <w:rPr>
          <w:rFonts w:asciiTheme="minorHAnsi" w:hAnsiTheme="minorHAnsi"/>
        </w:rPr>
        <w:t>remote control</w:t>
      </w:r>
      <w:proofErr w:type="gramEnd"/>
      <w:r w:rsidRPr="00D21A6E">
        <w:rPr>
          <w:rFonts w:asciiTheme="minorHAnsi" w:hAnsiTheme="minorHAnsi"/>
        </w:rPr>
        <w:t xml:space="preserve"> points are fully functional.</w:t>
      </w:r>
    </w:p>
    <w:p w14:paraId="7C557EF9" w14:textId="77777777" w:rsidR="00823FD7" w:rsidRPr="00D21A6E" w:rsidRDefault="006851DA" w:rsidP="00DA58E1">
      <w:pPr>
        <w:pStyle w:val="Heading4"/>
        <w:rPr>
          <w:rFonts w:asciiTheme="minorHAnsi" w:hAnsiTheme="minorHAnsi"/>
        </w:rPr>
      </w:pPr>
      <w:r w:rsidRPr="00D21A6E">
        <w:rPr>
          <w:rFonts w:asciiTheme="minorHAnsi" w:hAnsiTheme="minorHAnsi"/>
        </w:rPr>
        <w:t xml:space="preserve">Confirm that all programming and setup installation of Process Control Systems are complete.  Provide the services of a </w:t>
      </w:r>
      <w:r w:rsidR="00B90715" w:rsidRPr="00D21A6E">
        <w:rPr>
          <w:rFonts w:asciiTheme="minorHAnsi" w:hAnsiTheme="minorHAnsi"/>
        </w:rPr>
        <w:t xml:space="preserve">senior electrical/instrumentation engineer </w:t>
      </w:r>
      <w:r w:rsidRPr="00D21A6E">
        <w:rPr>
          <w:rFonts w:asciiTheme="minorHAnsi" w:hAnsiTheme="minorHAnsi"/>
        </w:rPr>
        <w:t xml:space="preserve">or </w:t>
      </w:r>
      <w:r w:rsidR="00B90715" w:rsidRPr="00D21A6E">
        <w:rPr>
          <w:rFonts w:asciiTheme="minorHAnsi" w:hAnsiTheme="minorHAnsi"/>
        </w:rPr>
        <w:t xml:space="preserve">programmer </w:t>
      </w:r>
      <w:r w:rsidRPr="00D21A6E">
        <w:rPr>
          <w:rFonts w:asciiTheme="minorHAnsi" w:hAnsiTheme="minorHAnsi"/>
        </w:rPr>
        <w:t>from the equipment manufacturer for this testing and confirmation of programming.</w:t>
      </w:r>
    </w:p>
    <w:p w14:paraId="7C557EFA" w14:textId="77777777" w:rsidR="00974492" w:rsidRPr="00D21A6E" w:rsidRDefault="006851DA" w:rsidP="00DA58E1">
      <w:pPr>
        <w:pStyle w:val="Heading4"/>
        <w:rPr>
          <w:rFonts w:asciiTheme="minorHAnsi" w:hAnsiTheme="minorHAnsi"/>
        </w:rPr>
      </w:pPr>
      <w:r w:rsidRPr="00D21A6E">
        <w:rPr>
          <w:rFonts w:asciiTheme="minorHAnsi" w:hAnsiTheme="minorHAnsi"/>
        </w:rPr>
        <w:t>Confirm that the wiring and support systems for equipment installed under separate contracts have been inspected and are completely operational.</w:t>
      </w:r>
    </w:p>
    <w:p w14:paraId="7C557EFB" w14:textId="34CADDD8" w:rsidR="00B90715" w:rsidRPr="00BF7F1A" w:rsidRDefault="00E44717" w:rsidP="00AF3E4F">
      <w:pPr>
        <w:pStyle w:val="Heading3"/>
        <w:rPr>
          <w:rFonts w:asciiTheme="minorHAnsi" w:hAnsiTheme="minorHAnsi"/>
        </w:rPr>
      </w:pPr>
      <w:r w:rsidRPr="00BF7F1A">
        <w:rPr>
          <w:rFonts w:asciiTheme="minorHAnsi" w:hAnsiTheme="minorHAnsi"/>
        </w:rPr>
        <w:t xml:space="preserve">The Contractor shall complete the Installation and Start-Up Check-out/Verification/Test Report forms </w:t>
      </w:r>
      <w:r w:rsidR="00AE4D9A" w:rsidRPr="00BF7F1A">
        <w:rPr>
          <w:rFonts w:asciiTheme="minorHAnsi" w:hAnsiTheme="minorHAnsi"/>
        </w:rPr>
        <w:t>provided</w:t>
      </w:r>
      <w:r w:rsidR="00B90715" w:rsidRPr="00BF7F1A">
        <w:rPr>
          <w:rFonts w:asciiTheme="minorHAnsi" w:hAnsiTheme="minorHAnsi"/>
        </w:rPr>
        <w:t xml:space="preserve"> </w:t>
      </w:r>
      <w:r w:rsidR="003B07FF">
        <w:rPr>
          <w:rFonts w:asciiTheme="minorHAnsi" w:hAnsiTheme="minorHAnsi"/>
        </w:rPr>
        <w:t xml:space="preserve">in </w:t>
      </w:r>
      <w:r w:rsidR="003B07FF" w:rsidRPr="00183221">
        <w:rPr>
          <w:rFonts w:asciiTheme="minorHAnsi" w:hAnsiTheme="minorHAnsi"/>
        </w:rPr>
        <w:t>Section 01810A – Equipment Testing and Facility Commissioning Forms</w:t>
      </w:r>
      <w:r w:rsidR="003B07FF">
        <w:rPr>
          <w:rFonts w:asciiTheme="minorHAnsi" w:hAnsiTheme="minorHAnsi"/>
        </w:rPr>
        <w:t xml:space="preserve"> </w:t>
      </w:r>
      <w:r w:rsidR="00B90715" w:rsidRPr="00BF7F1A">
        <w:rPr>
          <w:rFonts w:asciiTheme="minorHAnsi" w:hAnsiTheme="minorHAnsi"/>
        </w:rPr>
        <w:t>for each piece of equipment</w:t>
      </w:r>
      <w:r w:rsidR="001A1A2F">
        <w:rPr>
          <w:rFonts w:asciiTheme="minorHAnsi" w:hAnsiTheme="minorHAnsi"/>
        </w:rPr>
        <w:t xml:space="preserve">. </w:t>
      </w:r>
      <w:r w:rsidRPr="00BF7F1A">
        <w:rPr>
          <w:rFonts w:asciiTheme="minorHAnsi" w:hAnsiTheme="minorHAnsi"/>
        </w:rPr>
        <w:t>Project specific forms will be issued by the Consultant to the Contractor prior to start-up.  All parties are to complete and sign the respective forms.  Th</w:t>
      </w:r>
      <w:r w:rsidR="00AE4D9A" w:rsidRPr="00BF7F1A">
        <w:rPr>
          <w:rFonts w:asciiTheme="minorHAnsi" w:hAnsiTheme="minorHAnsi"/>
        </w:rPr>
        <w:t xml:space="preserve">e Contractor shall provide </w:t>
      </w:r>
      <w:ins w:id="202" w:author="Liam Sykes" w:date="2022-03-24T10:43:00Z">
        <w:r w:rsidR="009B1B3E">
          <w:rPr>
            <w:rFonts w:asciiTheme="minorHAnsi" w:hAnsiTheme="minorHAnsi"/>
          </w:rPr>
          <w:t xml:space="preserve">one electronic </w:t>
        </w:r>
      </w:ins>
      <w:del w:id="203" w:author="Liam Sykes" w:date="2022-03-24T10:43:00Z">
        <w:r w:rsidR="00AE4D9A" w:rsidRPr="00BF7F1A" w:rsidDel="009B1B3E">
          <w:rPr>
            <w:rFonts w:asciiTheme="minorHAnsi" w:hAnsiTheme="minorHAnsi"/>
          </w:rPr>
          <w:delText xml:space="preserve">five </w:delText>
        </w:r>
      </w:del>
      <w:r w:rsidRPr="00BF7F1A">
        <w:rPr>
          <w:rFonts w:asciiTheme="minorHAnsi" w:hAnsiTheme="minorHAnsi"/>
        </w:rPr>
        <w:t>cop</w:t>
      </w:r>
      <w:ins w:id="204" w:author="Liam Sykes" w:date="2022-03-24T10:44:00Z">
        <w:r w:rsidR="009B1B3E">
          <w:rPr>
            <w:rFonts w:asciiTheme="minorHAnsi" w:hAnsiTheme="minorHAnsi"/>
          </w:rPr>
          <w:t>y</w:t>
        </w:r>
      </w:ins>
      <w:del w:id="205" w:author="Liam Sykes" w:date="2022-03-24T10:44:00Z">
        <w:r w:rsidRPr="00BF7F1A" w:rsidDel="009B1B3E">
          <w:rPr>
            <w:rFonts w:asciiTheme="minorHAnsi" w:hAnsiTheme="minorHAnsi"/>
          </w:rPr>
          <w:delText>ies</w:delText>
        </w:r>
      </w:del>
      <w:r w:rsidRPr="00BF7F1A">
        <w:rPr>
          <w:rFonts w:asciiTheme="minorHAnsi" w:hAnsiTheme="minorHAnsi"/>
        </w:rPr>
        <w:t xml:space="preserve"> of each completed form to the Consultant for review and approval.  The forms are a minimum and additional forms are to be provided as required by the Consultant to cover all equipment included under the contract.  </w:t>
      </w:r>
      <w:r w:rsidR="0086192E" w:rsidRPr="00BF7F1A">
        <w:rPr>
          <w:rFonts w:asciiTheme="minorHAnsi" w:hAnsiTheme="minorHAnsi"/>
        </w:rPr>
        <w:t xml:space="preserve">The </w:t>
      </w:r>
      <w:r w:rsidRPr="00BF7F1A">
        <w:rPr>
          <w:rFonts w:asciiTheme="minorHAnsi" w:hAnsiTheme="minorHAnsi"/>
        </w:rPr>
        <w:t>Contractor, with assistance from the equipment supplier, shall provide written documentation of all tests not covered by the forms listed below to the Consultant for review.</w:t>
      </w:r>
      <w:r w:rsidR="0025650D" w:rsidRPr="00BF7F1A">
        <w:rPr>
          <w:rFonts w:asciiTheme="minorHAnsi" w:hAnsiTheme="minorHAnsi"/>
        </w:rPr>
        <w:t xml:space="preserve"> </w:t>
      </w:r>
    </w:p>
    <w:p w14:paraId="7C557EFC" w14:textId="13386645" w:rsidR="00961BFF" w:rsidRPr="00183221" w:rsidRDefault="00961BFF" w:rsidP="00AF3E4F">
      <w:pPr>
        <w:pStyle w:val="Heading3"/>
        <w:rPr>
          <w:rFonts w:asciiTheme="minorHAnsi" w:hAnsiTheme="minorHAnsi"/>
        </w:rPr>
      </w:pPr>
      <w:r w:rsidRPr="00183221">
        <w:rPr>
          <w:rFonts w:asciiTheme="minorHAnsi" w:hAnsiTheme="minorHAnsi"/>
        </w:rPr>
        <w:t>The Consultant shall prepare and provide to the Contractor project specific forms to cover all equipment types.</w:t>
      </w:r>
      <w:r w:rsidR="00C923ED" w:rsidRPr="00183221">
        <w:rPr>
          <w:rFonts w:asciiTheme="minorHAnsi" w:hAnsiTheme="minorHAnsi"/>
        </w:rPr>
        <w:t xml:space="preserve"> Forms are</w:t>
      </w:r>
      <w:r w:rsidR="00B90715" w:rsidRPr="00183221">
        <w:rPr>
          <w:rFonts w:asciiTheme="minorHAnsi" w:hAnsiTheme="minorHAnsi"/>
        </w:rPr>
        <w:t xml:space="preserve"> </w:t>
      </w:r>
      <w:r w:rsidR="003B07FF" w:rsidRPr="00183221">
        <w:rPr>
          <w:rFonts w:asciiTheme="minorHAnsi" w:hAnsiTheme="minorHAnsi"/>
        </w:rPr>
        <w:t>provided in Section 01810A</w:t>
      </w:r>
      <w:r w:rsidR="00C132D3" w:rsidRPr="00183221">
        <w:rPr>
          <w:rFonts w:asciiTheme="minorHAnsi" w:hAnsiTheme="minorHAnsi"/>
        </w:rPr>
        <w:t>-– Equipment Testing and Facility Commissioning Forms.</w:t>
      </w:r>
    </w:p>
    <w:p w14:paraId="7C557F1D" w14:textId="77777777" w:rsidR="00953669" w:rsidRPr="00BF7F1A" w:rsidRDefault="00953669" w:rsidP="00AF3E4F">
      <w:pPr>
        <w:pStyle w:val="Heading3"/>
        <w:rPr>
          <w:rFonts w:asciiTheme="minorHAnsi" w:hAnsiTheme="minorHAnsi"/>
        </w:rPr>
      </w:pPr>
      <w:r w:rsidRPr="00BF7F1A">
        <w:rPr>
          <w:rFonts w:asciiTheme="minorHAnsi" w:hAnsiTheme="minorHAnsi"/>
        </w:rPr>
        <w:t>Reporting Requirements</w:t>
      </w:r>
    </w:p>
    <w:p w14:paraId="7C557F1E" w14:textId="77777777" w:rsidR="00953669" w:rsidRPr="00BF7F1A" w:rsidRDefault="00953669" w:rsidP="00DA58E1">
      <w:pPr>
        <w:pStyle w:val="Heading4"/>
        <w:rPr>
          <w:rFonts w:asciiTheme="minorHAnsi" w:hAnsiTheme="minorHAnsi"/>
        </w:rPr>
      </w:pPr>
      <w:r w:rsidRPr="00BF7F1A">
        <w:rPr>
          <w:rFonts w:asciiTheme="minorHAnsi" w:hAnsiTheme="minorHAnsi"/>
        </w:rPr>
        <w:t xml:space="preserve">The Contractor shall submit all reporting requirements listed </w:t>
      </w:r>
      <w:r w:rsidR="00D05995" w:rsidRPr="00BF7F1A">
        <w:rPr>
          <w:rFonts w:asciiTheme="minorHAnsi" w:hAnsiTheme="minorHAnsi"/>
        </w:rPr>
        <w:t xml:space="preserve">below </w:t>
      </w:r>
      <w:r w:rsidRPr="00BF7F1A">
        <w:rPr>
          <w:rFonts w:asciiTheme="minorHAnsi" w:hAnsiTheme="minorHAnsi"/>
        </w:rPr>
        <w:t>to the Consultant for review and approval</w:t>
      </w:r>
      <w:r w:rsidR="00D05995" w:rsidRPr="00BF7F1A">
        <w:rPr>
          <w:rFonts w:asciiTheme="minorHAnsi" w:hAnsiTheme="minorHAnsi"/>
        </w:rPr>
        <w:t>:</w:t>
      </w:r>
    </w:p>
    <w:p w14:paraId="7C557F1F" w14:textId="77777777" w:rsidR="0053481E" w:rsidRPr="00BF7F1A" w:rsidRDefault="0053481E" w:rsidP="00DA58E1">
      <w:pPr>
        <w:pStyle w:val="Heading4"/>
        <w:rPr>
          <w:rFonts w:asciiTheme="minorHAnsi" w:hAnsiTheme="minorHAnsi"/>
        </w:rPr>
      </w:pPr>
      <w:r w:rsidRPr="00BF7F1A">
        <w:rPr>
          <w:rFonts w:asciiTheme="minorHAnsi" w:hAnsiTheme="minorHAnsi"/>
        </w:rPr>
        <w:t xml:space="preserve">In addition to the test reports specified above, the Contractor </w:t>
      </w:r>
      <w:r w:rsidR="00D05995" w:rsidRPr="00BF7F1A">
        <w:rPr>
          <w:rFonts w:asciiTheme="minorHAnsi" w:hAnsiTheme="minorHAnsi"/>
        </w:rPr>
        <w:t>shall</w:t>
      </w:r>
      <w:r w:rsidRPr="00BF7F1A">
        <w:rPr>
          <w:rFonts w:asciiTheme="minorHAnsi" w:hAnsiTheme="minorHAnsi"/>
        </w:rPr>
        <w:t xml:space="preserve"> submit the signed report</w:t>
      </w:r>
      <w:r w:rsidR="00D05995" w:rsidRPr="00BF7F1A">
        <w:rPr>
          <w:rFonts w:asciiTheme="minorHAnsi" w:hAnsiTheme="minorHAnsi"/>
        </w:rPr>
        <w:t xml:space="preserve"> prepared by the supplier’s representative</w:t>
      </w:r>
      <w:r w:rsidRPr="00BF7F1A">
        <w:rPr>
          <w:rFonts w:asciiTheme="minorHAnsi" w:hAnsiTheme="minorHAnsi"/>
        </w:rPr>
        <w:t xml:space="preserve"> describing, in detail, the findings of the pre-startup inspection, tests and adjustments made, quantitative results and suggestions for precautions to be taken for correct maintenance, if any.</w:t>
      </w:r>
    </w:p>
    <w:p w14:paraId="7C557F20" w14:textId="77777777" w:rsidR="0053481E" w:rsidRPr="00BF7F1A" w:rsidRDefault="00CD7E32" w:rsidP="00DA58E1">
      <w:pPr>
        <w:pStyle w:val="Heading4"/>
        <w:rPr>
          <w:rFonts w:asciiTheme="minorHAnsi" w:hAnsiTheme="minorHAnsi"/>
          <w:u w:val="single"/>
        </w:rPr>
      </w:pPr>
      <w:r w:rsidRPr="00BF7F1A">
        <w:rPr>
          <w:rFonts w:asciiTheme="minorHAnsi" w:hAnsiTheme="minorHAnsi"/>
        </w:rPr>
        <w:t>Manufacturer’</w:t>
      </w:r>
      <w:r w:rsidR="0053481E" w:rsidRPr="00BF7F1A">
        <w:rPr>
          <w:rFonts w:asciiTheme="minorHAnsi" w:hAnsiTheme="minorHAnsi"/>
        </w:rPr>
        <w:t xml:space="preserve">s certificate </w:t>
      </w:r>
      <w:r w:rsidRPr="00BF7F1A">
        <w:rPr>
          <w:rFonts w:asciiTheme="minorHAnsi" w:hAnsiTheme="minorHAnsi"/>
        </w:rPr>
        <w:t xml:space="preserve">of proper installation, </w:t>
      </w:r>
      <w:r w:rsidR="0053481E" w:rsidRPr="00BF7F1A">
        <w:rPr>
          <w:rFonts w:asciiTheme="minorHAnsi" w:hAnsiTheme="minorHAnsi"/>
        </w:rPr>
        <w:t>stating that the installation of the equipment has been inspected, is installed in accordance with the instructions, has been started and adjusted as necessary, is ready for operation, and is in warranty condition</w:t>
      </w:r>
      <w:r w:rsidRPr="00BF7F1A">
        <w:rPr>
          <w:rFonts w:asciiTheme="minorHAnsi" w:hAnsiTheme="minorHAnsi"/>
        </w:rPr>
        <w:t xml:space="preserve"> (See </w:t>
      </w:r>
      <w:r w:rsidRPr="00EE74CE">
        <w:rPr>
          <w:rFonts w:asciiTheme="minorHAnsi" w:hAnsiTheme="minorHAnsi"/>
        </w:rPr>
        <w:t>Section 01640 – Manufacturer’s Services</w:t>
      </w:r>
      <w:r w:rsidRPr="00BF7F1A">
        <w:rPr>
          <w:rFonts w:asciiTheme="minorHAnsi" w:hAnsiTheme="minorHAnsi"/>
        </w:rPr>
        <w:t>)</w:t>
      </w:r>
      <w:r w:rsidR="0053481E" w:rsidRPr="00BF7F1A">
        <w:rPr>
          <w:rFonts w:asciiTheme="minorHAnsi" w:hAnsiTheme="minorHAnsi"/>
        </w:rPr>
        <w:t>.</w:t>
      </w:r>
    </w:p>
    <w:p w14:paraId="7C557F21" w14:textId="77777777" w:rsidR="0053481E" w:rsidRPr="00BF7F1A" w:rsidRDefault="0053481E" w:rsidP="00DA58E1">
      <w:pPr>
        <w:pStyle w:val="Heading4"/>
        <w:rPr>
          <w:rFonts w:asciiTheme="minorHAnsi" w:hAnsiTheme="minorHAnsi"/>
          <w:u w:val="single"/>
        </w:rPr>
      </w:pPr>
      <w:r w:rsidRPr="00BF7F1A">
        <w:rPr>
          <w:rFonts w:asciiTheme="minorHAnsi" w:hAnsiTheme="minorHAnsi"/>
        </w:rPr>
        <w:t>Completed copies of manufacturer’s start-up log sheets</w:t>
      </w:r>
    </w:p>
    <w:p w14:paraId="7C557F22" w14:textId="77777777" w:rsidR="0053481E" w:rsidRPr="00BF7F1A" w:rsidRDefault="0053481E" w:rsidP="00DA58E1">
      <w:pPr>
        <w:pStyle w:val="Heading4"/>
        <w:rPr>
          <w:rFonts w:asciiTheme="minorHAnsi" w:hAnsiTheme="minorHAnsi"/>
          <w:u w:val="single"/>
        </w:rPr>
      </w:pPr>
      <w:r w:rsidRPr="00BF7F1A">
        <w:rPr>
          <w:rFonts w:asciiTheme="minorHAnsi" w:hAnsiTheme="minorHAnsi"/>
        </w:rPr>
        <w:lastRenderedPageBreak/>
        <w:t>Completed copies of checkout/verification/test report forms for all equipment</w:t>
      </w:r>
    </w:p>
    <w:p w14:paraId="7C557F23" w14:textId="77777777" w:rsidR="00961BFF" w:rsidRPr="00BF7F1A" w:rsidRDefault="0053481E" w:rsidP="00DA58E1">
      <w:pPr>
        <w:pStyle w:val="Heading4"/>
        <w:rPr>
          <w:rFonts w:asciiTheme="minorHAnsi" w:hAnsiTheme="minorHAnsi"/>
          <w:u w:val="single"/>
        </w:rPr>
      </w:pPr>
      <w:r w:rsidRPr="00BF7F1A">
        <w:rPr>
          <w:rFonts w:asciiTheme="minorHAnsi" w:hAnsiTheme="minorHAnsi"/>
        </w:rPr>
        <w:t>Written documentation of all tests not covered by forms</w:t>
      </w:r>
      <w:r w:rsidR="00AE6DA8" w:rsidRPr="00BF7F1A">
        <w:rPr>
          <w:rFonts w:asciiTheme="minorHAnsi" w:hAnsiTheme="minorHAnsi"/>
        </w:rPr>
        <w:t>.</w:t>
      </w:r>
    </w:p>
    <w:p w14:paraId="7C557F24" w14:textId="77777777" w:rsidR="004F1A72" w:rsidRPr="00BF7F1A" w:rsidRDefault="00961BFF" w:rsidP="00BF7F1A">
      <w:pPr>
        <w:pStyle w:val="Heading2"/>
      </w:pPr>
      <w:r w:rsidRPr="00BF7F1A">
        <w:t>Five Day Water Test</w:t>
      </w:r>
      <w:r w:rsidR="004F1A72" w:rsidRPr="00BF7F1A">
        <w:t>ing</w:t>
      </w:r>
    </w:p>
    <w:p w14:paraId="7C557F25" w14:textId="0E2C6766" w:rsidR="004F1A72" w:rsidRPr="002D2060" w:rsidDel="00183221" w:rsidRDefault="00430844" w:rsidP="00AF3E4F">
      <w:pPr>
        <w:pStyle w:val="Heading3"/>
        <w:rPr>
          <w:del w:id="206" w:author="Liam Sykes" w:date="2022-03-21T16:38:00Z"/>
          <w:rFonts w:asciiTheme="minorHAnsi" w:hAnsiTheme="minorHAnsi"/>
          <w:highlight w:val="yellow"/>
        </w:rPr>
      </w:pPr>
      <w:del w:id="207" w:author="Liam Sykes" w:date="2022-03-21T16:38:00Z">
        <w:r w:rsidRPr="002D2060" w:rsidDel="00183221">
          <w:rPr>
            <w:rFonts w:asciiTheme="minorHAnsi" w:hAnsiTheme="minorHAnsi"/>
            <w:highlight w:val="yellow"/>
          </w:rPr>
          <w:delText>[</w:delText>
        </w:r>
        <w:r w:rsidR="00B40BE5" w:rsidRPr="002D2060" w:rsidDel="00183221">
          <w:rPr>
            <w:rFonts w:asciiTheme="minorHAnsi" w:hAnsiTheme="minorHAnsi"/>
            <w:highlight w:val="yellow"/>
          </w:rPr>
          <w:delText xml:space="preserve">The Consultant shall </w:delText>
        </w:r>
        <w:r w:rsidR="00D539A5" w:rsidRPr="002D2060" w:rsidDel="00183221">
          <w:rPr>
            <w:rFonts w:asciiTheme="minorHAnsi" w:hAnsiTheme="minorHAnsi"/>
            <w:highlight w:val="yellow"/>
          </w:rPr>
          <w:delText xml:space="preserve">determine the need for the following testing procedures and revise the </w:delText>
        </w:r>
        <w:r w:rsidR="00B90715" w:rsidRPr="002D2060" w:rsidDel="00183221">
          <w:rPr>
            <w:rFonts w:asciiTheme="minorHAnsi" w:hAnsiTheme="minorHAnsi"/>
            <w:highlight w:val="yellow"/>
          </w:rPr>
          <w:delText xml:space="preserve">Section </w:delText>
        </w:r>
        <w:r w:rsidR="00D539A5" w:rsidRPr="002D2060" w:rsidDel="00183221">
          <w:rPr>
            <w:rFonts w:asciiTheme="minorHAnsi" w:hAnsiTheme="minorHAnsi"/>
            <w:highlight w:val="yellow"/>
          </w:rPr>
          <w:delText xml:space="preserve">accordingly with the approval of the </w:delText>
        </w:r>
        <w:r w:rsidR="00B90715" w:rsidRPr="002D2060" w:rsidDel="00183221">
          <w:rPr>
            <w:rFonts w:asciiTheme="minorHAnsi" w:hAnsiTheme="minorHAnsi"/>
            <w:highlight w:val="yellow"/>
          </w:rPr>
          <w:delText xml:space="preserve">Region’s </w:delText>
        </w:r>
        <w:r w:rsidR="00D539A5" w:rsidRPr="002D2060" w:rsidDel="00183221">
          <w:rPr>
            <w:rFonts w:asciiTheme="minorHAnsi" w:hAnsiTheme="minorHAnsi"/>
            <w:highlight w:val="yellow"/>
          </w:rPr>
          <w:delText xml:space="preserve">Project Manager. </w:delText>
        </w:r>
        <w:r w:rsidR="004F1A72" w:rsidRPr="002D2060" w:rsidDel="00183221">
          <w:rPr>
            <w:rFonts w:asciiTheme="minorHAnsi" w:hAnsiTheme="minorHAnsi"/>
            <w:highlight w:val="yellow"/>
          </w:rPr>
          <w:delText>The Consultant shall review and revise the tasks listed below to suit the scope of</w:delText>
        </w:r>
        <w:r w:rsidRPr="002D2060" w:rsidDel="00183221">
          <w:rPr>
            <w:rFonts w:asciiTheme="minorHAnsi" w:hAnsiTheme="minorHAnsi"/>
            <w:highlight w:val="yellow"/>
          </w:rPr>
          <w:delText xml:space="preserve"> </w:delText>
        </w:r>
        <w:r w:rsidR="004F1A72" w:rsidRPr="002D2060" w:rsidDel="00183221">
          <w:rPr>
            <w:rFonts w:asciiTheme="minorHAnsi" w:hAnsiTheme="minorHAnsi"/>
            <w:highlight w:val="yellow"/>
          </w:rPr>
          <w:delText>this Contract</w:delText>
        </w:r>
        <w:r w:rsidR="00390894" w:rsidRPr="002D2060" w:rsidDel="00183221">
          <w:rPr>
            <w:rFonts w:asciiTheme="minorHAnsi" w:hAnsiTheme="minorHAnsi"/>
            <w:highlight w:val="yellow"/>
          </w:rPr>
          <w:delText>]</w:delText>
        </w:r>
      </w:del>
    </w:p>
    <w:p w14:paraId="7C557F26" w14:textId="77777777" w:rsidR="004F1A72" w:rsidRPr="002D2060" w:rsidRDefault="004F1A72" w:rsidP="00AF3E4F">
      <w:pPr>
        <w:pStyle w:val="Heading3"/>
        <w:rPr>
          <w:rFonts w:asciiTheme="minorHAnsi" w:hAnsiTheme="minorHAnsi"/>
        </w:rPr>
      </w:pPr>
      <w:r w:rsidRPr="002D2060">
        <w:rPr>
          <w:rFonts w:asciiTheme="minorHAnsi" w:hAnsiTheme="minorHAnsi"/>
        </w:rPr>
        <w:t>Ready-to-test determination will be reviewed and approved by the Consultant, and based on full compliance with the following:</w:t>
      </w:r>
    </w:p>
    <w:p w14:paraId="7C557F27" w14:textId="77777777" w:rsidR="004F1A72" w:rsidRPr="002D2060" w:rsidRDefault="004F1A72" w:rsidP="00DA58E1">
      <w:pPr>
        <w:pStyle w:val="Heading4"/>
        <w:rPr>
          <w:rFonts w:asciiTheme="minorHAnsi" w:hAnsiTheme="minorHAnsi"/>
        </w:rPr>
      </w:pPr>
      <w:r w:rsidRPr="002D2060">
        <w:rPr>
          <w:rFonts w:asciiTheme="minorHAnsi" w:hAnsiTheme="minorHAnsi"/>
        </w:rPr>
        <w:t xml:space="preserve">Submission of all </w:t>
      </w:r>
      <w:r w:rsidR="00045245" w:rsidRPr="002D2060">
        <w:rPr>
          <w:rFonts w:asciiTheme="minorHAnsi" w:hAnsiTheme="minorHAnsi"/>
        </w:rPr>
        <w:t xml:space="preserve">reporting requirements </w:t>
      </w:r>
      <w:r w:rsidRPr="002D2060">
        <w:rPr>
          <w:rFonts w:asciiTheme="minorHAnsi" w:hAnsiTheme="minorHAnsi"/>
        </w:rPr>
        <w:t>described above</w:t>
      </w:r>
      <w:r w:rsidR="00045245" w:rsidRPr="002D2060">
        <w:rPr>
          <w:rFonts w:asciiTheme="minorHAnsi" w:hAnsiTheme="minorHAnsi"/>
        </w:rPr>
        <w:t xml:space="preserve"> to close out the Functional Testing </w:t>
      </w:r>
      <w:r w:rsidR="00D05995" w:rsidRPr="002D2060">
        <w:rPr>
          <w:rFonts w:asciiTheme="minorHAnsi" w:hAnsiTheme="minorHAnsi"/>
        </w:rPr>
        <w:t>phase</w:t>
      </w:r>
      <w:r w:rsidRPr="002D2060">
        <w:rPr>
          <w:rFonts w:asciiTheme="minorHAnsi" w:hAnsiTheme="minorHAnsi"/>
        </w:rPr>
        <w:t>.</w:t>
      </w:r>
    </w:p>
    <w:p w14:paraId="7C557F28" w14:textId="77777777" w:rsidR="004F1A72" w:rsidRPr="002D2060" w:rsidRDefault="004F1A72" w:rsidP="00DA58E1">
      <w:pPr>
        <w:pStyle w:val="Heading4"/>
        <w:rPr>
          <w:rFonts w:asciiTheme="minorHAnsi" w:hAnsiTheme="minorHAnsi"/>
        </w:rPr>
      </w:pPr>
      <w:r w:rsidRPr="002D2060">
        <w:rPr>
          <w:rFonts w:asciiTheme="minorHAnsi" w:hAnsiTheme="minorHAnsi"/>
        </w:rPr>
        <w:t>Notification by the Contractor of equipment readiness for testing.</w:t>
      </w:r>
    </w:p>
    <w:p w14:paraId="7C557F29" w14:textId="77777777" w:rsidR="004F1A72" w:rsidRPr="002D2060" w:rsidRDefault="004F1A72" w:rsidP="00DA58E1">
      <w:pPr>
        <w:pStyle w:val="Heading4"/>
        <w:rPr>
          <w:rFonts w:asciiTheme="minorHAnsi" w:hAnsiTheme="minorHAnsi"/>
        </w:rPr>
      </w:pPr>
      <w:r w:rsidRPr="002D2060">
        <w:rPr>
          <w:rFonts w:asciiTheme="minorHAnsi" w:hAnsiTheme="minorHAnsi"/>
        </w:rPr>
        <w:t>Adequate completion of Work adjacent to, or interfacing with, the equipment to be tested.</w:t>
      </w:r>
    </w:p>
    <w:p w14:paraId="7C557F2A" w14:textId="77777777" w:rsidR="004F1A72" w:rsidRPr="002D2060" w:rsidRDefault="004F1A72" w:rsidP="00DA58E1">
      <w:pPr>
        <w:pStyle w:val="Heading4"/>
        <w:rPr>
          <w:rFonts w:asciiTheme="minorHAnsi" w:hAnsiTheme="minorHAnsi"/>
        </w:rPr>
      </w:pPr>
      <w:r w:rsidRPr="002D2060">
        <w:rPr>
          <w:rFonts w:asciiTheme="minorHAnsi" w:hAnsiTheme="minorHAnsi"/>
        </w:rPr>
        <w:t>Availability and acceptability of a manufacturer’s representative, when specified in the Contract Documents, to assist in testing of respective equipment.</w:t>
      </w:r>
    </w:p>
    <w:p w14:paraId="7C557F2B" w14:textId="77777777" w:rsidR="004F1A72" w:rsidRPr="002D2060" w:rsidRDefault="004F1A72" w:rsidP="00DA58E1">
      <w:pPr>
        <w:pStyle w:val="Heading4"/>
        <w:rPr>
          <w:rFonts w:asciiTheme="minorHAnsi" w:hAnsiTheme="minorHAnsi"/>
        </w:rPr>
      </w:pPr>
      <w:r w:rsidRPr="002D2060">
        <w:rPr>
          <w:rFonts w:asciiTheme="minorHAnsi" w:hAnsiTheme="minorHAnsi"/>
        </w:rPr>
        <w:t>Fulfillment of all other specified manufacturer’s responsibilities.</w:t>
      </w:r>
    </w:p>
    <w:p w14:paraId="7C557F2C" w14:textId="77777777" w:rsidR="004F1A72" w:rsidRPr="002D2060" w:rsidRDefault="004F1A72" w:rsidP="00AF3E4F">
      <w:pPr>
        <w:pStyle w:val="Heading3"/>
        <w:rPr>
          <w:rFonts w:asciiTheme="minorHAnsi" w:hAnsiTheme="minorHAnsi"/>
        </w:rPr>
      </w:pPr>
      <w:r w:rsidRPr="002D2060">
        <w:rPr>
          <w:rFonts w:asciiTheme="minorHAnsi" w:eastAsiaTheme="minorHAnsi" w:hAnsiTheme="minorHAnsi"/>
        </w:rPr>
        <w:t>General</w:t>
      </w:r>
    </w:p>
    <w:p w14:paraId="7C557F2D" w14:textId="77777777" w:rsidR="001C1A80" w:rsidRPr="002D2060" w:rsidRDefault="001C1A80" w:rsidP="00DA58E1">
      <w:pPr>
        <w:pStyle w:val="Heading4"/>
        <w:rPr>
          <w:rFonts w:asciiTheme="minorHAnsi" w:hAnsiTheme="minorHAnsi"/>
        </w:rPr>
      </w:pPr>
      <w:r w:rsidRPr="002D2060">
        <w:rPr>
          <w:rFonts w:asciiTheme="minorHAnsi" w:hAnsiTheme="minorHAnsi"/>
        </w:rPr>
        <w:t>The Contractor shall complete the tasks listed below under the Consultant’s supervision.  The Consultant will not allow the Contractor to advance to the 14-Day Performance Testing phase prior to successful completion of the tasks stipulated below</w:t>
      </w:r>
      <w:r w:rsidR="00045245" w:rsidRPr="002D2060">
        <w:rPr>
          <w:rFonts w:asciiTheme="minorHAnsi" w:hAnsiTheme="minorHAnsi"/>
        </w:rPr>
        <w:t xml:space="preserve"> and submission of all reporting requirements</w:t>
      </w:r>
      <w:r w:rsidRPr="002D2060">
        <w:rPr>
          <w:rFonts w:asciiTheme="minorHAnsi" w:hAnsiTheme="minorHAnsi"/>
        </w:rPr>
        <w:t>.</w:t>
      </w:r>
    </w:p>
    <w:p w14:paraId="7C557F2E" w14:textId="77777777" w:rsidR="004F1A72" w:rsidRPr="002D2060" w:rsidRDefault="004F1A72" w:rsidP="00DA58E1">
      <w:pPr>
        <w:pStyle w:val="Heading4"/>
        <w:rPr>
          <w:rFonts w:asciiTheme="minorHAnsi" w:hAnsiTheme="minorHAnsi"/>
        </w:rPr>
      </w:pPr>
      <w:r w:rsidRPr="002D2060">
        <w:rPr>
          <w:rFonts w:asciiTheme="minorHAnsi" w:hAnsiTheme="minorHAnsi"/>
        </w:rPr>
        <w:t xml:space="preserve">The </w:t>
      </w:r>
      <w:proofErr w:type="gramStart"/>
      <w:r w:rsidRPr="002D2060">
        <w:rPr>
          <w:rFonts w:asciiTheme="minorHAnsi" w:hAnsiTheme="minorHAnsi"/>
        </w:rPr>
        <w:t xml:space="preserve">five </w:t>
      </w:r>
      <w:r w:rsidR="00D05995" w:rsidRPr="002D2060">
        <w:rPr>
          <w:rFonts w:asciiTheme="minorHAnsi" w:hAnsiTheme="minorHAnsi"/>
        </w:rPr>
        <w:t>Day</w:t>
      </w:r>
      <w:proofErr w:type="gramEnd"/>
      <w:r w:rsidR="00D05995" w:rsidRPr="002D2060">
        <w:rPr>
          <w:rFonts w:asciiTheme="minorHAnsi" w:hAnsiTheme="minorHAnsi"/>
        </w:rPr>
        <w:t xml:space="preserve"> </w:t>
      </w:r>
      <w:r w:rsidRPr="002D2060">
        <w:rPr>
          <w:rFonts w:asciiTheme="minorHAnsi" w:hAnsiTheme="minorHAnsi"/>
        </w:rPr>
        <w:t>water testing shall not be initiated until the equipment, system or facility meets the functional test requirements specified in the Contract Documents.</w:t>
      </w:r>
    </w:p>
    <w:p w14:paraId="7C557F2F" w14:textId="77777777" w:rsidR="004F1A72" w:rsidRPr="002D2060" w:rsidRDefault="004F1A72" w:rsidP="00DA58E1">
      <w:pPr>
        <w:pStyle w:val="Heading4"/>
        <w:rPr>
          <w:rFonts w:asciiTheme="minorHAnsi" w:hAnsiTheme="minorHAnsi"/>
        </w:rPr>
      </w:pPr>
      <w:r w:rsidRPr="002D2060">
        <w:rPr>
          <w:rFonts w:asciiTheme="minorHAnsi" w:hAnsiTheme="minorHAnsi"/>
        </w:rPr>
        <w:t xml:space="preserve">The Contractor shall provide testing that simulates the actual (or expected) operating conditions with the use of water, inert gas, air, etc., to simulate flows, operating </w:t>
      </w:r>
      <w:proofErr w:type="gramStart"/>
      <w:r w:rsidRPr="002D2060">
        <w:rPr>
          <w:rFonts w:asciiTheme="minorHAnsi" w:hAnsiTheme="minorHAnsi"/>
        </w:rPr>
        <w:t>pressure</w:t>
      </w:r>
      <w:proofErr w:type="gramEnd"/>
      <w:r w:rsidRPr="002D2060">
        <w:rPr>
          <w:rFonts w:asciiTheme="minorHAnsi" w:hAnsiTheme="minorHAnsi"/>
        </w:rPr>
        <w:t xml:space="preserve"> and other control parameters.  </w:t>
      </w:r>
    </w:p>
    <w:p w14:paraId="7C557F30" w14:textId="77777777" w:rsidR="004F1A72" w:rsidRPr="002D2060" w:rsidRDefault="004F1A72" w:rsidP="00DA58E1">
      <w:pPr>
        <w:pStyle w:val="Heading4"/>
        <w:rPr>
          <w:rFonts w:asciiTheme="minorHAnsi" w:hAnsiTheme="minorHAnsi"/>
        </w:rPr>
      </w:pPr>
      <w:r w:rsidRPr="002D2060">
        <w:rPr>
          <w:rFonts w:asciiTheme="minorHAnsi" w:hAnsiTheme="minorHAnsi"/>
        </w:rPr>
        <w:t xml:space="preserve">The Contractor shall provide all necessary equipment, devices, temporary systems, test medium and all other components (as required) to perform the five </w:t>
      </w:r>
      <w:r w:rsidR="00D05995" w:rsidRPr="002D2060">
        <w:rPr>
          <w:rFonts w:asciiTheme="minorHAnsi" w:hAnsiTheme="minorHAnsi"/>
        </w:rPr>
        <w:t xml:space="preserve">Day </w:t>
      </w:r>
      <w:r w:rsidRPr="002D2060">
        <w:rPr>
          <w:rFonts w:asciiTheme="minorHAnsi" w:hAnsiTheme="minorHAnsi"/>
        </w:rPr>
        <w:t>simulated testing.</w:t>
      </w:r>
    </w:p>
    <w:p w14:paraId="7C557F31" w14:textId="77777777" w:rsidR="004F1A72" w:rsidRPr="002D2060" w:rsidRDefault="004F1A72" w:rsidP="00DA58E1">
      <w:pPr>
        <w:pStyle w:val="Heading4"/>
        <w:rPr>
          <w:rFonts w:asciiTheme="minorHAnsi" w:hAnsiTheme="minorHAnsi"/>
        </w:rPr>
      </w:pPr>
      <w:r w:rsidRPr="002D2060">
        <w:rPr>
          <w:rFonts w:asciiTheme="minorHAnsi" w:hAnsiTheme="minorHAnsi"/>
        </w:rPr>
        <w:t xml:space="preserve">The Contractor shall supply all special tools and accessories required for </w:t>
      </w:r>
      <w:r w:rsidRPr="002D2060">
        <w:rPr>
          <w:rFonts w:asciiTheme="minorHAnsi" w:hAnsiTheme="minorHAnsi"/>
        </w:rPr>
        <w:tab/>
        <w:t>the repair and adjustment of each piece of equipment.  All tools and accessories shall be turned over to the Region.</w:t>
      </w:r>
    </w:p>
    <w:p w14:paraId="7C557F32" w14:textId="77777777" w:rsidR="004F1A72" w:rsidRPr="002D2060" w:rsidRDefault="004F1A72" w:rsidP="00DA58E1">
      <w:pPr>
        <w:pStyle w:val="Heading4"/>
        <w:rPr>
          <w:rFonts w:asciiTheme="minorHAnsi" w:hAnsiTheme="minorHAnsi"/>
        </w:rPr>
      </w:pPr>
      <w:r w:rsidRPr="002D2060">
        <w:rPr>
          <w:rFonts w:asciiTheme="minorHAnsi" w:hAnsiTheme="minorHAnsi"/>
        </w:rPr>
        <w:t>The Contractor shall have the Contract Documents, approved shop drawings, Product data, and operation and maintenance data on hand throughout the entire start-up and testing period.</w:t>
      </w:r>
    </w:p>
    <w:p w14:paraId="7C557F33" w14:textId="77777777" w:rsidR="004F1A72" w:rsidRPr="002D2060" w:rsidRDefault="004F1A72" w:rsidP="00DA58E1">
      <w:pPr>
        <w:pStyle w:val="Heading4"/>
        <w:rPr>
          <w:rFonts w:asciiTheme="minorHAnsi" w:hAnsiTheme="minorHAnsi"/>
        </w:rPr>
      </w:pPr>
      <w:r w:rsidRPr="002D2060">
        <w:rPr>
          <w:rFonts w:asciiTheme="minorHAnsi" w:hAnsiTheme="minorHAnsi"/>
        </w:rPr>
        <w:t>The Contractor shall place equipment into operation in the appropriate sequence.</w:t>
      </w:r>
    </w:p>
    <w:p w14:paraId="7C557F34" w14:textId="77777777" w:rsidR="004F1A72" w:rsidRPr="002D2060" w:rsidRDefault="004F1A72" w:rsidP="00DA58E1">
      <w:pPr>
        <w:pStyle w:val="Heading4"/>
        <w:rPr>
          <w:rFonts w:asciiTheme="minorHAnsi" w:hAnsiTheme="minorHAnsi"/>
        </w:rPr>
      </w:pPr>
      <w:r w:rsidRPr="002D2060">
        <w:rPr>
          <w:rFonts w:asciiTheme="minorHAnsi" w:hAnsiTheme="minorHAnsi"/>
        </w:rPr>
        <w:t xml:space="preserve">The Contractor shall check-out and start-up each piece of equipment (or system) only under the direct supervision of a responsible, </w:t>
      </w:r>
      <w:proofErr w:type="gramStart"/>
      <w:r w:rsidRPr="002D2060">
        <w:rPr>
          <w:rFonts w:asciiTheme="minorHAnsi" w:hAnsiTheme="minorHAnsi"/>
        </w:rPr>
        <w:t>qualified</w:t>
      </w:r>
      <w:proofErr w:type="gramEnd"/>
      <w:r w:rsidRPr="002D2060">
        <w:rPr>
          <w:rFonts w:asciiTheme="minorHAnsi" w:hAnsiTheme="minorHAnsi"/>
        </w:rPr>
        <w:t xml:space="preserve"> and approved manufacturer’s representative.</w:t>
      </w:r>
    </w:p>
    <w:p w14:paraId="7C557F35" w14:textId="77777777" w:rsidR="004F1A72" w:rsidRPr="002D2060" w:rsidRDefault="004F1A72" w:rsidP="00DA58E1">
      <w:pPr>
        <w:pStyle w:val="Heading4"/>
        <w:rPr>
          <w:rFonts w:asciiTheme="minorHAnsi" w:hAnsiTheme="minorHAnsi"/>
        </w:rPr>
      </w:pPr>
      <w:r w:rsidRPr="002D2060">
        <w:rPr>
          <w:rFonts w:asciiTheme="minorHAnsi" w:hAnsiTheme="minorHAnsi"/>
        </w:rPr>
        <w:t>The Contractor shall correct or replace any equipment or materials failing the tests/simulation conducted.</w:t>
      </w:r>
    </w:p>
    <w:p w14:paraId="7C557F36" w14:textId="7E2AE2F8" w:rsidR="004F1A72" w:rsidRPr="002D2060" w:rsidRDefault="00121B11" w:rsidP="00DA58E1">
      <w:pPr>
        <w:pStyle w:val="Heading4"/>
        <w:rPr>
          <w:rFonts w:asciiTheme="minorHAnsi" w:hAnsiTheme="minorHAnsi"/>
        </w:rPr>
      </w:pPr>
      <w:r w:rsidRPr="002D2060">
        <w:rPr>
          <w:rFonts w:asciiTheme="minorHAnsi" w:hAnsiTheme="minorHAnsi"/>
        </w:rPr>
        <w:t>In the event the materials supplied and/or Work fails to meet the requirements of the Specification Sections, the Contractor shall perform additional testing at no expense to the Region</w:t>
      </w:r>
      <w:r>
        <w:rPr>
          <w:rFonts w:asciiTheme="minorHAnsi" w:hAnsiTheme="minorHAnsi"/>
        </w:rPr>
        <w:t>.</w:t>
      </w:r>
      <w:r w:rsidRPr="002D2060">
        <w:rPr>
          <w:rFonts w:asciiTheme="minorHAnsi" w:hAnsiTheme="minorHAnsi"/>
        </w:rPr>
        <w:t xml:space="preserve"> The Contractor shall also provide additional services for inspection and start-up to meet the requirements of the Contract Documents at its own cost.</w:t>
      </w:r>
    </w:p>
    <w:p w14:paraId="7C557F37" w14:textId="77777777" w:rsidR="004F1A72" w:rsidRPr="002D2060" w:rsidRDefault="004F1A72" w:rsidP="00DA58E1">
      <w:pPr>
        <w:pStyle w:val="Heading4"/>
        <w:rPr>
          <w:rFonts w:asciiTheme="minorHAnsi" w:hAnsiTheme="minorHAnsi"/>
        </w:rPr>
      </w:pPr>
      <w:r w:rsidRPr="002D2060">
        <w:rPr>
          <w:rFonts w:asciiTheme="minorHAnsi" w:hAnsiTheme="minorHAnsi"/>
        </w:rPr>
        <w:t xml:space="preserve">If, in the opinion of the Consultant and Region, the facility (or system) meets the </w:t>
      </w:r>
      <w:proofErr w:type="gramStart"/>
      <w:r w:rsidRPr="002D2060">
        <w:rPr>
          <w:rFonts w:asciiTheme="minorHAnsi" w:hAnsiTheme="minorHAnsi"/>
        </w:rPr>
        <w:t xml:space="preserve">five </w:t>
      </w:r>
      <w:r w:rsidR="00BE08DB" w:rsidRPr="002D2060">
        <w:rPr>
          <w:rFonts w:asciiTheme="minorHAnsi" w:hAnsiTheme="minorHAnsi"/>
        </w:rPr>
        <w:t>Day</w:t>
      </w:r>
      <w:proofErr w:type="gramEnd"/>
      <w:r w:rsidR="00BE08DB" w:rsidRPr="002D2060">
        <w:rPr>
          <w:rFonts w:asciiTheme="minorHAnsi" w:hAnsiTheme="minorHAnsi"/>
        </w:rPr>
        <w:t xml:space="preserve"> </w:t>
      </w:r>
      <w:r w:rsidRPr="002D2060">
        <w:rPr>
          <w:rFonts w:asciiTheme="minorHAnsi" w:hAnsiTheme="minorHAnsi"/>
        </w:rPr>
        <w:t>water testing requirements specified</w:t>
      </w:r>
      <w:r w:rsidR="00BE08DB" w:rsidRPr="002D2060">
        <w:rPr>
          <w:rFonts w:asciiTheme="minorHAnsi" w:hAnsiTheme="minorHAnsi"/>
        </w:rPr>
        <w:t xml:space="preserve"> in the Contract Documents</w:t>
      </w:r>
      <w:r w:rsidRPr="002D2060">
        <w:rPr>
          <w:rFonts w:asciiTheme="minorHAnsi" w:hAnsiTheme="minorHAnsi"/>
        </w:rPr>
        <w:t xml:space="preserve">, the facility (or system) shall be accepted as </w:t>
      </w:r>
      <w:r w:rsidR="00BE08DB" w:rsidRPr="002D2060">
        <w:rPr>
          <w:rFonts w:asciiTheme="minorHAnsi" w:hAnsiTheme="minorHAnsi"/>
        </w:rPr>
        <w:t xml:space="preserve">compliant </w:t>
      </w:r>
      <w:r w:rsidRPr="002D2060">
        <w:rPr>
          <w:rFonts w:asciiTheme="minorHAnsi" w:hAnsiTheme="minorHAnsi"/>
        </w:rPr>
        <w:t xml:space="preserve">and the Contractor will be permitted to advance to the </w:t>
      </w:r>
      <w:r w:rsidRPr="002D2060">
        <w:rPr>
          <w:rFonts w:asciiTheme="minorHAnsi" w:hAnsiTheme="minorHAnsi"/>
        </w:rPr>
        <w:lastRenderedPageBreak/>
        <w:t xml:space="preserve">performance testing phase.  If, in the </w:t>
      </w:r>
      <w:r w:rsidR="00BE08DB" w:rsidRPr="002D2060">
        <w:rPr>
          <w:rFonts w:asciiTheme="minorHAnsi" w:hAnsiTheme="minorHAnsi"/>
        </w:rPr>
        <w:t xml:space="preserve">sole </w:t>
      </w:r>
      <w:r w:rsidRPr="002D2060">
        <w:rPr>
          <w:rFonts w:asciiTheme="minorHAnsi" w:hAnsiTheme="minorHAnsi"/>
        </w:rPr>
        <w:t>opinion</w:t>
      </w:r>
      <w:r w:rsidR="00AE6DA8" w:rsidRPr="002D2060">
        <w:rPr>
          <w:rFonts w:asciiTheme="minorHAnsi" w:hAnsiTheme="minorHAnsi"/>
        </w:rPr>
        <w:t xml:space="preserve"> </w:t>
      </w:r>
      <w:r w:rsidRPr="002D2060">
        <w:rPr>
          <w:rFonts w:asciiTheme="minorHAnsi" w:hAnsiTheme="minorHAnsi"/>
        </w:rPr>
        <w:t xml:space="preserve">of the Consultant </w:t>
      </w:r>
      <w:r w:rsidR="00BE08DB" w:rsidRPr="002D2060">
        <w:rPr>
          <w:rFonts w:asciiTheme="minorHAnsi" w:hAnsiTheme="minorHAnsi"/>
        </w:rPr>
        <w:t xml:space="preserve">and/or </w:t>
      </w:r>
      <w:r w:rsidRPr="002D2060">
        <w:rPr>
          <w:rFonts w:asciiTheme="minorHAnsi" w:hAnsiTheme="minorHAnsi"/>
        </w:rPr>
        <w:t>Region,</w:t>
      </w:r>
      <w:r w:rsidR="00BE08DB" w:rsidRPr="002D2060">
        <w:rPr>
          <w:rFonts w:asciiTheme="minorHAnsi" w:hAnsiTheme="minorHAnsi"/>
        </w:rPr>
        <w:t xml:space="preserve"> the</w:t>
      </w:r>
      <w:r w:rsidRPr="002D2060">
        <w:rPr>
          <w:rFonts w:asciiTheme="minorHAnsi" w:hAnsiTheme="minorHAnsi"/>
        </w:rPr>
        <w:t xml:space="preserve"> </w:t>
      </w:r>
      <w:proofErr w:type="gramStart"/>
      <w:r w:rsidRPr="002D2060">
        <w:rPr>
          <w:rFonts w:asciiTheme="minorHAnsi" w:hAnsiTheme="minorHAnsi"/>
        </w:rPr>
        <w:t xml:space="preserve">five </w:t>
      </w:r>
      <w:r w:rsidR="00BE08DB" w:rsidRPr="002D2060">
        <w:rPr>
          <w:rFonts w:asciiTheme="minorHAnsi" w:hAnsiTheme="minorHAnsi"/>
        </w:rPr>
        <w:t>Day</w:t>
      </w:r>
      <w:proofErr w:type="gramEnd"/>
      <w:r w:rsidR="00BE08DB" w:rsidRPr="002D2060">
        <w:rPr>
          <w:rFonts w:asciiTheme="minorHAnsi" w:hAnsiTheme="minorHAnsi"/>
        </w:rPr>
        <w:t xml:space="preserve"> </w:t>
      </w:r>
      <w:r w:rsidRPr="002D2060">
        <w:rPr>
          <w:rFonts w:asciiTheme="minorHAnsi" w:hAnsiTheme="minorHAnsi"/>
        </w:rPr>
        <w:t>water testing results do not meet the requirements specified</w:t>
      </w:r>
      <w:r w:rsidR="00BE08DB" w:rsidRPr="002D2060">
        <w:rPr>
          <w:rFonts w:asciiTheme="minorHAnsi" w:hAnsiTheme="minorHAnsi"/>
        </w:rPr>
        <w:t xml:space="preserve"> in the Contract Documents</w:t>
      </w:r>
      <w:r w:rsidRPr="002D2060">
        <w:rPr>
          <w:rFonts w:asciiTheme="minorHAnsi" w:hAnsiTheme="minorHAnsi"/>
        </w:rPr>
        <w:t>, the systems shall be considered as</w:t>
      </w:r>
      <w:r w:rsidR="00536FCB" w:rsidRPr="002D2060">
        <w:rPr>
          <w:rFonts w:asciiTheme="minorHAnsi" w:hAnsiTheme="minorHAnsi"/>
        </w:rPr>
        <w:t xml:space="preserve"> </w:t>
      </w:r>
      <w:r w:rsidRPr="002D2060">
        <w:rPr>
          <w:rFonts w:asciiTheme="minorHAnsi" w:hAnsiTheme="minorHAnsi"/>
        </w:rPr>
        <w:t>non-</w:t>
      </w:r>
      <w:r w:rsidR="00BE08DB" w:rsidRPr="002D2060">
        <w:rPr>
          <w:rFonts w:asciiTheme="minorHAnsi" w:hAnsiTheme="minorHAnsi"/>
        </w:rPr>
        <w:t>compliant</w:t>
      </w:r>
      <w:r w:rsidRPr="002D2060">
        <w:rPr>
          <w:rFonts w:asciiTheme="minorHAnsi" w:hAnsiTheme="minorHAnsi"/>
        </w:rPr>
        <w:t>.</w:t>
      </w:r>
    </w:p>
    <w:p w14:paraId="7C557F38" w14:textId="77777777" w:rsidR="004F1A72" w:rsidRPr="002D2060" w:rsidRDefault="004F1A72" w:rsidP="00DA58E1">
      <w:pPr>
        <w:pStyle w:val="Heading4"/>
        <w:rPr>
          <w:rFonts w:asciiTheme="minorHAnsi" w:hAnsiTheme="minorHAnsi"/>
        </w:rPr>
      </w:pPr>
      <w:r w:rsidRPr="002D2060">
        <w:rPr>
          <w:rFonts w:asciiTheme="minorHAnsi" w:hAnsiTheme="minorHAnsi"/>
        </w:rPr>
        <w:t xml:space="preserve">In the instance of any significant interruption of operation during the </w:t>
      </w:r>
      <w:proofErr w:type="gramStart"/>
      <w:r w:rsidRPr="002D2060">
        <w:rPr>
          <w:rFonts w:asciiTheme="minorHAnsi" w:hAnsiTheme="minorHAnsi"/>
        </w:rPr>
        <w:t xml:space="preserve">five </w:t>
      </w:r>
      <w:r w:rsidR="00BE08DB" w:rsidRPr="002D2060">
        <w:rPr>
          <w:rFonts w:asciiTheme="minorHAnsi" w:hAnsiTheme="minorHAnsi"/>
        </w:rPr>
        <w:t>Day</w:t>
      </w:r>
      <w:proofErr w:type="gramEnd"/>
      <w:r w:rsidR="00BE08DB" w:rsidRPr="002D2060">
        <w:rPr>
          <w:rFonts w:asciiTheme="minorHAnsi" w:hAnsiTheme="minorHAnsi"/>
        </w:rPr>
        <w:t xml:space="preserve"> </w:t>
      </w:r>
      <w:r w:rsidRPr="002D2060">
        <w:rPr>
          <w:rFonts w:asciiTheme="minorHAnsi" w:hAnsiTheme="minorHAnsi"/>
        </w:rPr>
        <w:t>test</w:t>
      </w:r>
      <w:r w:rsidR="00045245" w:rsidRPr="002D2060">
        <w:rPr>
          <w:rFonts w:asciiTheme="minorHAnsi" w:hAnsiTheme="minorHAnsi"/>
        </w:rPr>
        <w:t xml:space="preserve"> (as defined below)</w:t>
      </w:r>
      <w:r w:rsidRPr="002D2060">
        <w:rPr>
          <w:rFonts w:asciiTheme="minorHAnsi" w:hAnsiTheme="minorHAnsi"/>
        </w:rPr>
        <w:t>, the test</w:t>
      </w:r>
      <w:r w:rsidR="00BE08DB" w:rsidRPr="002D2060">
        <w:rPr>
          <w:rFonts w:asciiTheme="minorHAnsi" w:hAnsiTheme="minorHAnsi"/>
        </w:rPr>
        <w:t>ing</w:t>
      </w:r>
      <w:r w:rsidRPr="002D2060">
        <w:rPr>
          <w:rFonts w:asciiTheme="minorHAnsi" w:hAnsiTheme="minorHAnsi"/>
        </w:rPr>
        <w:t xml:space="preserve"> will be stopped immediately.  The Contractor shall correct the deficiencies encountered and restart the simulated test for another five </w:t>
      </w:r>
      <w:r w:rsidR="00BE08DB" w:rsidRPr="002D2060">
        <w:rPr>
          <w:rFonts w:asciiTheme="minorHAnsi" w:hAnsiTheme="minorHAnsi"/>
        </w:rPr>
        <w:t xml:space="preserve">Days </w:t>
      </w:r>
      <w:r w:rsidRPr="002D2060">
        <w:rPr>
          <w:rFonts w:asciiTheme="minorHAnsi" w:hAnsiTheme="minorHAnsi"/>
        </w:rPr>
        <w:t>of continuous uninterrupted operation.</w:t>
      </w:r>
    </w:p>
    <w:p w14:paraId="7C557F39" w14:textId="77777777" w:rsidR="004F1A72" w:rsidRPr="002D2060" w:rsidRDefault="004F1A72" w:rsidP="00AF3E4F">
      <w:pPr>
        <w:pStyle w:val="Heading3"/>
        <w:rPr>
          <w:rFonts w:asciiTheme="minorHAnsi" w:hAnsiTheme="minorHAnsi"/>
          <w:u w:val="single"/>
        </w:rPr>
      </w:pPr>
      <w:r w:rsidRPr="002D2060">
        <w:rPr>
          <w:rFonts w:asciiTheme="minorHAnsi" w:hAnsiTheme="minorHAnsi"/>
          <w:u w:val="single"/>
        </w:rPr>
        <w:t>Five Day Water Test</w:t>
      </w:r>
    </w:p>
    <w:p w14:paraId="7C557F3A" w14:textId="77777777" w:rsidR="002D2060" w:rsidRDefault="004F1A72" w:rsidP="00DA58E1">
      <w:pPr>
        <w:pStyle w:val="Heading4"/>
        <w:rPr>
          <w:rFonts w:asciiTheme="minorHAnsi" w:hAnsiTheme="minorHAnsi"/>
        </w:rPr>
      </w:pPr>
      <w:r w:rsidRPr="002D2060">
        <w:rPr>
          <w:rFonts w:asciiTheme="minorHAnsi" w:hAnsiTheme="minorHAnsi"/>
        </w:rPr>
        <w:t>Following the demonstration of all systems and subsystems as specified above under the functional testing phase, the Contractor shall fill each system with the intended process fluids</w:t>
      </w:r>
      <w:r w:rsidR="00F66C11" w:rsidRPr="002D2060">
        <w:rPr>
          <w:rFonts w:asciiTheme="minorHAnsi" w:hAnsiTheme="minorHAnsi"/>
        </w:rPr>
        <w:t>,</w:t>
      </w:r>
      <w:r w:rsidRPr="002D2060">
        <w:rPr>
          <w:rFonts w:asciiTheme="minorHAnsi" w:hAnsiTheme="minorHAnsi"/>
        </w:rPr>
        <w:t xml:space="preserve"> except for wastewater, </w:t>
      </w:r>
      <w:proofErr w:type="gramStart"/>
      <w:r w:rsidRPr="002D2060">
        <w:rPr>
          <w:rFonts w:asciiTheme="minorHAnsi" w:hAnsiTheme="minorHAnsi"/>
        </w:rPr>
        <w:t>sludge</w:t>
      </w:r>
      <w:proofErr w:type="gramEnd"/>
      <w:r w:rsidRPr="002D2060">
        <w:rPr>
          <w:rFonts w:asciiTheme="minorHAnsi" w:hAnsiTheme="minorHAnsi"/>
        </w:rPr>
        <w:t xml:space="preserve"> and other wastewater systems. </w:t>
      </w:r>
    </w:p>
    <w:p w14:paraId="7C557F3B" w14:textId="77777777" w:rsidR="002D2060" w:rsidRDefault="004F1A72" w:rsidP="00DA58E1">
      <w:pPr>
        <w:pStyle w:val="Heading4"/>
        <w:rPr>
          <w:rFonts w:asciiTheme="minorHAnsi" w:hAnsiTheme="minorHAnsi"/>
        </w:rPr>
      </w:pPr>
      <w:r w:rsidRPr="002D2060">
        <w:rPr>
          <w:rFonts w:asciiTheme="minorHAnsi" w:hAnsiTheme="minorHAnsi"/>
        </w:rPr>
        <w:t xml:space="preserve">All potable water, oil, air, and chemical systems shall be filled with the specified fluid. </w:t>
      </w:r>
    </w:p>
    <w:p w14:paraId="7C557F3C" w14:textId="77777777" w:rsidR="002D2060" w:rsidRDefault="004F1A72" w:rsidP="00DA58E1">
      <w:pPr>
        <w:pStyle w:val="Heading4"/>
        <w:rPr>
          <w:rFonts w:asciiTheme="minorHAnsi" w:hAnsiTheme="minorHAnsi"/>
        </w:rPr>
      </w:pPr>
      <w:r w:rsidRPr="002D2060">
        <w:rPr>
          <w:rFonts w:asciiTheme="minorHAnsi" w:hAnsiTheme="minorHAnsi"/>
        </w:rPr>
        <w:t xml:space="preserve">Wastewater process systems shall be filled with potable water for testing purposes. </w:t>
      </w:r>
    </w:p>
    <w:p w14:paraId="7C557F3D" w14:textId="77777777" w:rsidR="002D2060" w:rsidRDefault="004F1A72" w:rsidP="00DA58E1">
      <w:pPr>
        <w:pStyle w:val="Heading4"/>
        <w:rPr>
          <w:rFonts w:asciiTheme="minorHAnsi" w:hAnsiTheme="minorHAnsi"/>
        </w:rPr>
      </w:pPr>
      <w:r w:rsidRPr="002D2060">
        <w:rPr>
          <w:rFonts w:asciiTheme="minorHAnsi" w:hAnsiTheme="minorHAnsi"/>
        </w:rPr>
        <w:t xml:space="preserve">The Contractor shall install temporary connections, bulkheads and make other provisions to re-circulate process fluids or otherwise simulate anticipated operating conditions for a continuous </w:t>
      </w:r>
      <w:proofErr w:type="gramStart"/>
      <w:r w:rsidRPr="002D2060">
        <w:rPr>
          <w:rFonts w:asciiTheme="minorHAnsi" w:hAnsiTheme="minorHAnsi"/>
        </w:rPr>
        <w:t xml:space="preserve">five </w:t>
      </w:r>
      <w:r w:rsidR="00F66C11" w:rsidRPr="002D2060">
        <w:rPr>
          <w:rFonts w:asciiTheme="minorHAnsi" w:hAnsiTheme="minorHAnsi"/>
        </w:rPr>
        <w:t>Day</w:t>
      </w:r>
      <w:proofErr w:type="gramEnd"/>
      <w:r w:rsidR="00F66C11" w:rsidRPr="002D2060">
        <w:rPr>
          <w:rFonts w:asciiTheme="minorHAnsi" w:hAnsiTheme="minorHAnsi"/>
        </w:rPr>
        <w:t xml:space="preserve"> </w:t>
      </w:r>
      <w:r w:rsidRPr="002D2060">
        <w:rPr>
          <w:rFonts w:asciiTheme="minorHAnsi" w:hAnsiTheme="minorHAnsi"/>
        </w:rPr>
        <w:t xml:space="preserve">period.  </w:t>
      </w:r>
    </w:p>
    <w:p w14:paraId="7C557F3E" w14:textId="77777777" w:rsidR="002D2060" w:rsidRDefault="00045245" w:rsidP="00DA58E1">
      <w:pPr>
        <w:pStyle w:val="Heading4"/>
        <w:rPr>
          <w:rFonts w:asciiTheme="minorHAnsi" w:hAnsiTheme="minorHAnsi"/>
        </w:rPr>
      </w:pPr>
      <w:r w:rsidRPr="002D2060">
        <w:rPr>
          <w:rFonts w:asciiTheme="minorHAnsi" w:hAnsiTheme="minorHAnsi"/>
        </w:rPr>
        <w:t>All tests shall commence only on a Monday.</w:t>
      </w:r>
    </w:p>
    <w:p w14:paraId="7C557F3F" w14:textId="77777777" w:rsidR="002D2060" w:rsidRDefault="004F1A72" w:rsidP="00DA58E1">
      <w:pPr>
        <w:pStyle w:val="Heading4"/>
        <w:rPr>
          <w:rFonts w:asciiTheme="minorHAnsi" w:hAnsiTheme="minorHAnsi"/>
        </w:rPr>
      </w:pPr>
      <w:r w:rsidRPr="002D2060">
        <w:rPr>
          <w:rFonts w:asciiTheme="minorHAnsi" w:hAnsiTheme="minorHAnsi"/>
        </w:rPr>
        <w:t xml:space="preserve">During the water testing period, the Contractor’s </w:t>
      </w:r>
      <w:r w:rsidR="008274E4" w:rsidRPr="002D2060">
        <w:rPr>
          <w:rFonts w:asciiTheme="minorHAnsi" w:hAnsiTheme="minorHAnsi"/>
        </w:rPr>
        <w:t>representatives</w:t>
      </w:r>
      <w:r w:rsidRPr="002D2060">
        <w:rPr>
          <w:rFonts w:asciiTheme="minorHAnsi" w:hAnsiTheme="minorHAnsi"/>
        </w:rPr>
        <w:t xml:space="preserve"> shall monitor the characteristics of each machine according to </w:t>
      </w:r>
      <w:r w:rsidR="00536FCB" w:rsidRPr="002D2060">
        <w:rPr>
          <w:rFonts w:asciiTheme="minorHAnsi" w:hAnsiTheme="minorHAnsi"/>
        </w:rPr>
        <w:t>m</w:t>
      </w:r>
      <w:r w:rsidRPr="002D2060">
        <w:rPr>
          <w:rFonts w:asciiTheme="minorHAnsi" w:hAnsiTheme="minorHAnsi"/>
        </w:rPr>
        <w:t xml:space="preserve">anufacturer information and specifications and report any unusual conditions to the </w:t>
      </w:r>
      <w:r w:rsidR="008274E4" w:rsidRPr="002D2060">
        <w:rPr>
          <w:rFonts w:asciiTheme="minorHAnsi" w:hAnsiTheme="minorHAnsi"/>
        </w:rPr>
        <w:t>Consultant</w:t>
      </w:r>
      <w:r w:rsidRPr="002D2060">
        <w:rPr>
          <w:rFonts w:asciiTheme="minorHAnsi" w:hAnsiTheme="minorHAnsi"/>
        </w:rPr>
        <w:t xml:space="preserve">.  </w:t>
      </w:r>
    </w:p>
    <w:p w14:paraId="7C557F40" w14:textId="77777777" w:rsidR="002D2060" w:rsidRDefault="004F1A72" w:rsidP="00DA58E1">
      <w:pPr>
        <w:pStyle w:val="Heading4"/>
        <w:rPr>
          <w:rFonts w:asciiTheme="minorHAnsi" w:hAnsiTheme="minorHAnsi"/>
        </w:rPr>
      </w:pPr>
      <w:r w:rsidRPr="002D2060">
        <w:rPr>
          <w:rFonts w:asciiTheme="minorHAnsi" w:hAnsiTheme="minorHAnsi"/>
        </w:rPr>
        <w:t xml:space="preserve">The Contractor </w:t>
      </w:r>
      <w:r w:rsidR="00F66C11" w:rsidRPr="002D2060">
        <w:rPr>
          <w:rFonts w:asciiTheme="minorHAnsi" w:hAnsiTheme="minorHAnsi"/>
        </w:rPr>
        <w:t>shall</w:t>
      </w:r>
      <w:r w:rsidRPr="002D2060">
        <w:rPr>
          <w:rFonts w:asciiTheme="minorHAnsi" w:hAnsiTheme="minorHAnsi"/>
        </w:rPr>
        <w:t xml:space="preserve"> provide temporary pumps to complete the tasks.  </w:t>
      </w:r>
    </w:p>
    <w:p w14:paraId="7C557F41" w14:textId="77777777" w:rsidR="002D2060" w:rsidRDefault="004F1A72" w:rsidP="00DA58E1">
      <w:pPr>
        <w:pStyle w:val="Heading4"/>
        <w:rPr>
          <w:rFonts w:asciiTheme="minorHAnsi" w:hAnsiTheme="minorHAnsi"/>
        </w:rPr>
      </w:pPr>
      <w:r w:rsidRPr="002D2060">
        <w:rPr>
          <w:rFonts w:asciiTheme="minorHAnsi" w:hAnsiTheme="minorHAnsi"/>
        </w:rPr>
        <w:t>If the d</w:t>
      </w:r>
      <w:r w:rsidR="00AE6DA8" w:rsidRPr="002D2060">
        <w:rPr>
          <w:rFonts w:asciiTheme="minorHAnsi" w:hAnsiTheme="minorHAnsi"/>
        </w:rPr>
        <w:t xml:space="preserve">emonstration is not successful, </w:t>
      </w:r>
      <w:r w:rsidRPr="002D2060">
        <w:rPr>
          <w:rFonts w:asciiTheme="minorHAnsi" w:hAnsiTheme="minorHAnsi"/>
        </w:rPr>
        <w:t xml:space="preserve">reschedule a new </w:t>
      </w:r>
      <w:proofErr w:type="gramStart"/>
      <w:r w:rsidRPr="002D2060">
        <w:rPr>
          <w:rFonts w:asciiTheme="minorHAnsi" w:hAnsiTheme="minorHAnsi"/>
        </w:rPr>
        <w:t>five day</w:t>
      </w:r>
      <w:proofErr w:type="gramEnd"/>
      <w:r w:rsidRPr="002D2060">
        <w:rPr>
          <w:rFonts w:asciiTheme="minorHAnsi" w:hAnsiTheme="minorHAnsi"/>
        </w:rPr>
        <w:t xml:space="preserve"> test to start on a Monday.  </w:t>
      </w:r>
    </w:p>
    <w:p w14:paraId="7C557F42" w14:textId="77777777" w:rsidR="002D2060" w:rsidRDefault="004F1A72" w:rsidP="00DA58E1">
      <w:pPr>
        <w:pStyle w:val="Heading4"/>
        <w:rPr>
          <w:rFonts w:asciiTheme="minorHAnsi" w:hAnsiTheme="minorHAnsi"/>
        </w:rPr>
      </w:pPr>
      <w:r w:rsidRPr="002D2060">
        <w:rPr>
          <w:rFonts w:asciiTheme="minorHAnsi" w:hAnsiTheme="minorHAnsi"/>
        </w:rPr>
        <w:t xml:space="preserve">The Contractor </w:t>
      </w:r>
      <w:r w:rsidR="00F66C11" w:rsidRPr="002D2060">
        <w:rPr>
          <w:rFonts w:asciiTheme="minorHAnsi" w:hAnsiTheme="minorHAnsi"/>
        </w:rPr>
        <w:t>shall</w:t>
      </w:r>
      <w:r w:rsidRPr="002D2060">
        <w:rPr>
          <w:rFonts w:asciiTheme="minorHAnsi" w:hAnsiTheme="minorHAnsi"/>
        </w:rPr>
        <w:t xml:space="preserve"> obtain all necessary permits from the applicable regulating bodies to allow for the temporary withdrawal and discharge of water if this demonstration procedure requires the withdrawal and discharge of water</w:t>
      </w:r>
      <w:r w:rsidR="00045245" w:rsidRPr="002D2060">
        <w:rPr>
          <w:rFonts w:asciiTheme="minorHAnsi" w:hAnsiTheme="minorHAnsi"/>
        </w:rPr>
        <w:t>.</w:t>
      </w:r>
      <w:r w:rsidR="00D05995" w:rsidRPr="002D2060">
        <w:rPr>
          <w:rFonts w:asciiTheme="minorHAnsi" w:hAnsiTheme="minorHAnsi"/>
        </w:rPr>
        <w:t xml:space="preserve"> </w:t>
      </w:r>
    </w:p>
    <w:p w14:paraId="7C557F43" w14:textId="77777777" w:rsidR="004F1A72" w:rsidRPr="002D2060" w:rsidRDefault="00045245" w:rsidP="00DA58E1">
      <w:pPr>
        <w:pStyle w:val="Heading4"/>
        <w:rPr>
          <w:rFonts w:asciiTheme="minorHAnsi" w:hAnsiTheme="minorHAnsi"/>
        </w:rPr>
      </w:pPr>
      <w:r w:rsidRPr="002D2060">
        <w:rPr>
          <w:rFonts w:asciiTheme="minorHAnsi" w:hAnsiTheme="minorHAnsi"/>
        </w:rPr>
        <w:t xml:space="preserve">Submit </w:t>
      </w:r>
      <w:r w:rsidR="004F1A72" w:rsidRPr="002D2060">
        <w:rPr>
          <w:rFonts w:asciiTheme="minorHAnsi" w:hAnsiTheme="minorHAnsi"/>
        </w:rPr>
        <w:t xml:space="preserve">operational test results to the </w:t>
      </w:r>
      <w:r w:rsidR="004D397E" w:rsidRPr="002D2060">
        <w:rPr>
          <w:rFonts w:asciiTheme="minorHAnsi" w:hAnsiTheme="minorHAnsi"/>
        </w:rPr>
        <w:t xml:space="preserve">Consultant </w:t>
      </w:r>
      <w:r w:rsidR="004F1A72" w:rsidRPr="002D2060">
        <w:rPr>
          <w:rFonts w:asciiTheme="minorHAnsi" w:hAnsiTheme="minorHAnsi"/>
        </w:rPr>
        <w:t>within 15</w:t>
      </w:r>
      <w:r w:rsidR="00F66C11" w:rsidRPr="002D2060">
        <w:rPr>
          <w:rFonts w:asciiTheme="minorHAnsi" w:hAnsiTheme="minorHAnsi"/>
        </w:rPr>
        <w:t xml:space="preserve"> Days</w:t>
      </w:r>
      <w:r w:rsidR="004F1A72" w:rsidRPr="002D2060">
        <w:rPr>
          <w:rFonts w:asciiTheme="minorHAnsi" w:hAnsiTheme="minorHAnsi"/>
        </w:rPr>
        <w:t xml:space="preserve"> from the end date of the successful test.</w:t>
      </w:r>
    </w:p>
    <w:p w14:paraId="7C557F44" w14:textId="77777777" w:rsidR="00CD7E32" w:rsidRPr="002D2060" w:rsidRDefault="004F1A72" w:rsidP="00DA58E1">
      <w:pPr>
        <w:pStyle w:val="Heading4"/>
        <w:rPr>
          <w:rFonts w:asciiTheme="minorHAnsi" w:hAnsiTheme="minorHAnsi"/>
        </w:rPr>
      </w:pPr>
      <w:r w:rsidRPr="002D2060">
        <w:rPr>
          <w:rFonts w:asciiTheme="minorHAnsi" w:hAnsiTheme="minorHAnsi"/>
        </w:rPr>
        <w:t xml:space="preserve">The Contractor shall place all items of equipment installed under the </w:t>
      </w:r>
      <w:r w:rsidR="00FC41CE" w:rsidRPr="002D2060">
        <w:rPr>
          <w:rFonts w:asciiTheme="minorHAnsi" w:hAnsiTheme="minorHAnsi"/>
        </w:rPr>
        <w:t>C</w:t>
      </w:r>
      <w:r w:rsidRPr="002D2060">
        <w:rPr>
          <w:rFonts w:asciiTheme="minorHAnsi" w:hAnsiTheme="minorHAnsi"/>
        </w:rPr>
        <w:t>ontract into operation, along with related piping and metering systems.</w:t>
      </w:r>
    </w:p>
    <w:p w14:paraId="7C557F45" w14:textId="77777777" w:rsidR="004F1A72" w:rsidRPr="002D2060" w:rsidRDefault="004F1A72" w:rsidP="00DA58E1">
      <w:pPr>
        <w:pStyle w:val="Heading4"/>
        <w:rPr>
          <w:rFonts w:asciiTheme="minorHAnsi" w:hAnsiTheme="minorHAnsi"/>
        </w:rPr>
      </w:pPr>
      <w:r w:rsidRPr="002D2060">
        <w:rPr>
          <w:rFonts w:asciiTheme="minorHAnsi" w:hAnsiTheme="minorHAnsi"/>
        </w:rPr>
        <w:t>Without exception, all rotating equipment shall be checked, witnessed by the Consultant and Region Operations</w:t>
      </w:r>
      <w:r w:rsidR="008274E4" w:rsidRPr="002D2060">
        <w:rPr>
          <w:rFonts w:asciiTheme="minorHAnsi" w:hAnsiTheme="minorHAnsi"/>
        </w:rPr>
        <w:t>, Maintenance and Monitoring</w:t>
      </w:r>
      <w:r w:rsidRPr="002D2060">
        <w:rPr>
          <w:rFonts w:asciiTheme="minorHAnsi" w:hAnsiTheme="minorHAnsi"/>
        </w:rPr>
        <w:t xml:space="preserve"> staff, and tested for</w:t>
      </w:r>
      <w:r w:rsidR="00AE6DA8" w:rsidRPr="002D2060">
        <w:rPr>
          <w:rFonts w:asciiTheme="minorHAnsi" w:hAnsiTheme="minorHAnsi"/>
        </w:rPr>
        <w:t xml:space="preserve"> (submit</w:t>
      </w:r>
      <w:r w:rsidR="00FC41CE" w:rsidRPr="002D2060">
        <w:rPr>
          <w:rFonts w:asciiTheme="minorHAnsi" w:hAnsiTheme="minorHAnsi"/>
        </w:rPr>
        <w:t xml:space="preserve"> </w:t>
      </w:r>
      <w:r w:rsidR="00AE6DA8" w:rsidRPr="002D2060">
        <w:rPr>
          <w:rFonts w:asciiTheme="minorHAnsi" w:hAnsiTheme="minorHAnsi"/>
        </w:rPr>
        <w:t xml:space="preserve">all test </w:t>
      </w:r>
      <w:r w:rsidRPr="002D2060">
        <w:rPr>
          <w:rFonts w:asciiTheme="minorHAnsi" w:hAnsiTheme="minorHAnsi"/>
        </w:rPr>
        <w:t>results to the Region):</w:t>
      </w:r>
    </w:p>
    <w:p w14:paraId="7C557F46" w14:textId="77777777" w:rsidR="002D2060" w:rsidRDefault="00E25836" w:rsidP="00E25836">
      <w:pPr>
        <w:pStyle w:val="Heading5"/>
        <w:numPr>
          <w:ilvl w:val="0"/>
          <w:numId w:val="0"/>
        </w:numPr>
        <w:ind w:left="2880" w:hanging="720"/>
        <w:rPr>
          <w:rFonts w:asciiTheme="minorHAnsi" w:hAnsiTheme="minorHAnsi"/>
        </w:rPr>
      </w:pPr>
      <w:r w:rsidRPr="002D2060">
        <w:rPr>
          <w:rFonts w:asciiTheme="minorHAnsi" w:hAnsiTheme="minorHAnsi"/>
        </w:rPr>
        <w:t>.1</w:t>
      </w:r>
      <w:r w:rsidRPr="002D2060">
        <w:rPr>
          <w:rFonts w:asciiTheme="minorHAnsi" w:hAnsiTheme="minorHAnsi"/>
        </w:rPr>
        <w:tab/>
      </w:r>
      <w:r w:rsidR="004F1A72" w:rsidRPr="002D2060">
        <w:rPr>
          <w:rFonts w:asciiTheme="minorHAnsi" w:hAnsiTheme="minorHAnsi"/>
        </w:rPr>
        <w:t>Vibration level</w:t>
      </w:r>
      <w:r w:rsidR="00E95524" w:rsidRPr="002D2060">
        <w:rPr>
          <w:rFonts w:asciiTheme="minorHAnsi" w:hAnsiTheme="minorHAnsi"/>
        </w:rPr>
        <w:t xml:space="preserve">: </w:t>
      </w:r>
    </w:p>
    <w:p w14:paraId="7C557F47" w14:textId="77777777" w:rsidR="002D2060" w:rsidRDefault="00E95524" w:rsidP="002D2060">
      <w:pPr>
        <w:pStyle w:val="Heading6"/>
      </w:pPr>
      <w:r w:rsidRPr="002D2060">
        <w:rPr>
          <w:rStyle w:val="Heading6Char"/>
        </w:rPr>
        <w:t>Vibration level shall</w:t>
      </w:r>
      <w:r w:rsidR="004F1A72" w:rsidRPr="002D2060">
        <w:rPr>
          <w:rStyle w:val="Heading6Char"/>
        </w:rPr>
        <w:t xml:space="preserve"> be within the specified limit.</w:t>
      </w:r>
      <w:r w:rsidR="004F1A72" w:rsidRPr="002D2060">
        <w:t xml:space="preserve">  </w:t>
      </w:r>
    </w:p>
    <w:p w14:paraId="7C557F48" w14:textId="77777777" w:rsidR="002D2060" w:rsidRDefault="004F1A72" w:rsidP="002D2060">
      <w:pPr>
        <w:pStyle w:val="Heading6"/>
      </w:pPr>
      <w:r w:rsidRPr="002D2060">
        <w:t xml:space="preserve">The peak </w:t>
      </w:r>
      <w:r w:rsidR="00BE69A9" w:rsidRPr="002D2060">
        <w:t>v</w:t>
      </w:r>
      <w:r w:rsidRPr="002D2060">
        <w:t>ibration velocity shall not exceed 1mm/sec (0.04 inches/sec)</w:t>
      </w:r>
      <w:r w:rsidR="00BE69A9" w:rsidRPr="002D2060">
        <w:t xml:space="preserve"> </w:t>
      </w:r>
      <w:r w:rsidRPr="002D2060">
        <w:t xml:space="preserve">measured in the filter-in mode.  </w:t>
      </w:r>
    </w:p>
    <w:p w14:paraId="7C557F49" w14:textId="77777777" w:rsidR="002D2060" w:rsidRDefault="004F1A72" w:rsidP="002D2060">
      <w:pPr>
        <w:pStyle w:val="Heading6"/>
      </w:pPr>
      <w:r w:rsidRPr="002D2060">
        <w:t xml:space="preserve">The vibration level is to be measured and reported for both filter-in and filter-out modes.  </w:t>
      </w:r>
    </w:p>
    <w:p w14:paraId="7C557F4B" w14:textId="77777777" w:rsidR="002D2060" w:rsidRDefault="004F1A72" w:rsidP="002D2060">
      <w:pPr>
        <w:pStyle w:val="Heading6"/>
      </w:pPr>
      <w:r w:rsidRPr="002D2060">
        <w:t xml:space="preserve">The Contractor </w:t>
      </w:r>
      <w:r w:rsidR="00E95524" w:rsidRPr="002D2060">
        <w:t>shall</w:t>
      </w:r>
      <w:r w:rsidRPr="002D2060">
        <w:t xml:space="preserve"> provide a hardcopy of the Vibration Signature Spectrum showing vibration velocities over a frequency range of 0 to 2</w:t>
      </w:r>
      <w:r w:rsidR="00AE6DA8" w:rsidRPr="002D2060">
        <w:t xml:space="preserve">000 Hz, </w:t>
      </w:r>
      <w:r w:rsidRPr="002D2060">
        <w:t xml:space="preserve">measured in filter-in and filter-out modes.  </w:t>
      </w:r>
    </w:p>
    <w:p w14:paraId="7C557F4C" w14:textId="77777777" w:rsidR="00E25836" w:rsidRPr="002D2060" w:rsidRDefault="004F1A72" w:rsidP="002D2060">
      <w:pPr>
        <w:pStyle w:val="Heading6"/>
      </w:pPr>
      <w:r w:rsidRPr="002D2060">
        <w:t>Include this in each set of the Maintenance Manuals.</w:t>
      </w:r>
    </w:p>
    <w:p w14:paraId="7C557F4D" w14:textId="0D37AB84" w:rsidR="004F1A72" w:rsidRPr="002D2060" w:rsidRDefault="00E25836" w:rsidP="00E25836">
      <w:pPr>
        <w:pStyle w:val="Heading5"/>
        <w:numPr>
          <w:ilvl w:val="0"/>
          <w:numId w:val="0"/>
        </w:numPr>
        <w:ind w:left="2880" w:hanging="720"/>
        <w:rPr>
          <w:rFonts w:asciiTheme="minorHAnsi" w:hAnsiTheme="minorHAnsi"/>
        </w:rPr>
      </w:pPr>
      <w:r w:rsidRPr="002D2060">
        <w:rPr>
          <w:rFonts w:asciiTheme="minorHAnsi" w:hAnsiTheme="minorHAnsi"/>
        </w:rPr>
        <w:t>.2</w:t>
      </w:r>
      <w:r w:rsidRPr="002D2060">
        <w:rPr>
          <w:rFonts w:asciiTheme="minorHAnsi" w:hAnsiTheme="minorHAnsi"/>
        </w:rPr>
        <w:tab/>
      </w:r>
      <w:r w:rsidR="004F1A72" w:rsidRPr="002D2060">
        <w:rPr>
          <w:rFonts w:asciiTheme="minorHAnsi" w:hAnsiTheme="minorHAnsi"/>
        </w:rPr>
        <w:t>Noise level</w:t>
      </w:r>
      <w:r w:rsidR="00E95524" w:rsidRPr="002D2060">
        <w:rPr>
          <w:rFonts w:asciiTheme="minorHAnsi" w:hAnsiTheme="minorHAnsi"/>
        </w:rPr>
        <w:t>: Noise level shall</w:t>
      </w:r>
      <w:r w:rsidR="004F1A72" w:rsidRPr="002D2060">
        <w:rPr>
          <w:rFonts w:asciiTheme="minorHAnsi" w:hAnsiTheme="minorHAnsi"/>
        </w:rPr>
        <w:t xml:space="preserve"> be within the specified limit</w:t>
      </w:r>
      <w:r w:rsidR="004470A0" w:rsidRPr="002D2060">
        <w:rPr>
          <w:rFonts w:asciiTheme="minorHAnsi" w:hAnsiTheme="minorHAnsi"/>
        </w:rPr>
        <w:t xml:space="preserve"> </w:t>
      </w:r>
      <w:r w:rsidR="0041098B" w:rsidRPr="002D2060">
        <w:rPr>
          <w:rFonts w:asciiTheme="minorHAnsi" w:hAnsiTheme="minorHAnsi"/>
        </w:rPr>
        <w:t>indic</w:t>
      </w:r>
      <w:r w:rsidR="00182C00" w:rsidRPr="002D2060">
        <w:rPr>
          <w:rFonts w:asciiTheme="minorHAnsi" w:hAnsiTheme="minorHAnsi"/>
        </w:rPr>
        <w:t>a</w:t>
      </w:r>
      <w:r w:rsidR="0041098B" w:rsidRPr="002D2060">
        <w:rPr>
          <w:rFonts w:asciiTheme="minorHAnsi" w:hAnsiTheme="minorHAnsi"/>
        </w:rPr>
        <w:t xml:space="preserve">ted in the Specification Sections for each </w:t>
      </w:r>
      <w:r w:rsidR="00121B11">
        <w:rPr>
          <w:rFonts w:asciiTheme="minorHAnsi" w:hAnsiTheme="minorHAnsi"/>
        </w:rPr>
        <w:t xml:space="preserve">item of </w:t>
      </w:r>
      <w:r w:rsidR="0041098B" w:rsidRPr="002D2060">
        <w:rPr>
          <w:rFonts w:asciiTheme="minorHAnsi" w:hAnsiTheme="minorHAnsi"/>
        </w:rPr>
        <w:t>equipment</w:t>
      </w:r>
      <w:r w:rsidR="00182C00" w:rsidRPr="002D2060">
        <w:rPr>
          <w:rFonts w:asciiTheme="minorHAnsi" w:hAnsiTheme="minorHAnsi"/>
        </w:rPr>
        <w:t>.</w:t>
      </w:r>
    </w:p>
    <w:p w14:paraId="7C557F4E" w14:textId="18FB5879" w:rsidR="004F1A72" w:rsidRPr="002D2060" w:rsidRDefault="00E25836" w:rsidP="00E25836">
      <w:pPr>
        <w:pStyle w:val="Heading5"/>
        <w:numPr>
          <w:ilvl w:val="0"/>
          <w:numId w:val="0"/>
        </w:numPr>
        <w:ind w:left="2880" w:hanging="720"/>
        <w:rPr>
          <w:rFonts w:asciiTheme="minorHAnsi" w:hAnsiTheme="minorHAnsi"/>
          <w:i/>
        </w:rPr>
      </w:pPr>
      <w:r w:rsidRPr="002D2060">
        <w:rPr>
          <w:rFonts w:asciiTheme="minorHAnsi" w:hAnsiTheme="minorHAnsi"/>
        </w:rPr>
        <w:lastRenderedPageBreak/>
        <w:t>.3</w:t>
      </w:r>
      <w:r w:rsidRPr="002D2060">
        <w:rPr>
          <w:rFonts w:asciiTheme="minorHAnsi" w:hAnsiTheme="minorHAnsi"/>
        </w:rPr>
        <w:tab/>
      </w:r>
      <w:commentRangeStart w:id="208"/>
      <w:commentRangeStart w:id="209"/>
      <w:del w:id="210" w:author="Liam Sykes" w:date="2022-03-21T16:39:00Z">
        <w:r w:rsidR="004F1A72" w:rsidRPr="002D2060" w:rsidDel="006635B5">
          <w:rPr>
            <w:rFonts w:asciiTheme="minorHAnsi" w:hAnsiTheme="minorHAnsi"/>
          </w:rPr>
          <w:delText xml:space="preserve">Initial winding analysis report </w:delText>
        </w:r>
        <w:r w:rsidR="008274E4" w:rsidRPr="002D2060" w:rsidDel="006635B5">
          <w:rPr>
            <w:rFonts w:asciiTheme="minorHAnsi" w:hAnsiTheme="minorHAnsi"/>
            <w:i/>
            <w:highlight w:val="yellow"/>
          </w:rPr>
          <w:delText>[</w:delText>
        </w:r>
        <w:r w:rsidR="00E95524" w:rsidRPr="002D2060" w:rsidDel="006635B5">
          <w:rPr>
            <w:rFonts w:asciiTheme="minorHAnsi" w:hAnsiTheme="minorHAnsi"/>
            <w:i/>
            <w:highlight w:val="yellow"/>
          </w:rPr>
          <w:delText>T</w:delText>
        </w:r>
        <w:r w:rsidR="004F1A72" w:rsidRPr="002D2060" w:rsidDel="006635B5">
          <w:rPr>
            <w:rFonts w:asciiTheme="minorHAnsi" w:hAnsiTheme="minorHAnsi"/>
            <w:i/>
            <w:highlight w:val="yellow"/>
          </w:rPr>
          <w:delText>o be within specified limit</w:delText>
        </w:r>
        <w:r w:rsidR="008274E4" w:rsidRPr="002D2060" w:rsidDel="006635B5">
          <w:rPr>
            <w:rFonts w:asciiTheme="minorHAnsi" w:hAnsiTheme="minorHAnsi"/>
            <w:i/>
            <w:highlight w:val="yellow"/>
          </w:rPr>
          <w:delText xml:space="preserve"> determined by the Consultant</w:delText>
        </w:r>
        <w:r w:rsidR="00E95524" w:rsidRPr="002D2060" w:rsidDel="006635B5">
          <w:rPr>
            <w:rFonts w:asciiTheme="minorHAnsi" w:hAnsiTheme="minorHAnsi"/>
            <w:i/>
            <w:highlight w:val="yellow"/>
          </w:rPr>
          <w:delText>. Consultant to insert additional information</w:delText>
        </w:r>
        <w:r w:rsidR="008274E4" w:rsidRPr="002D2060" w:rsidDel="006635B5">
          <w:rPr>
            <w:rFonts w:asciiTheme="minorHAnsi" w:hAnsiTheme="minorHAnsi"/>
            <w:i/>
            <w:highlight w:val="yellow"/>
          </w:rPr>
          <w:delText>]</w:delText>
        </w:r>
      </w:del>
      <w:commentRangeEnd w:id="208"/>
      <w:r w:rsidR="006635B5">
        <w:rPr>
          <w:rStyle w:val="CommentReference"/>
        </w:rPr>
        <w:commentReference w:id="208"/>
      </w:r>
      <w:commentRangeEnd w:id="209"/>
      <w:r w:rsidR="00EE74CE">
        <w:rPr>
          <w:rStyle w:val="CommentReference"/>
        </w:rPr>
        <w:commentReference w:id="209"/>
      </w:r>
    </w:p>
    <w:p w14:paraId="7C557F4F" w14:textId="77777777" w:rsidR="004F1A72" w:rsidRPr="002D2060" w:rsidRDefault="004F1A72" w:rsidP="00DA58E1">
      <w:pPr>
        <w:pStyle w:val="Heading4"/>
        <w:rPr>
          <w:rFonts w:asciiTheme="minorHAnsi" w:hAnsiTheme="minorHAnsi"/>
        </w:rPr>
      </w:pPr>
      <w:r w:rsidRPr="002D2060">
        <w:rPr>
          <w:rFonts w:asciiTheme="minorHAnsi" w:hAnsiTheme="minorHAnsi"/>
        </w:rPr>
        <w:t>For Control Loop Checkout/Verification, arrange with the electrical, instrumentation and control Subcontractors for</w:t>
      </w:r>
      <w:r w:rsidR="00E95524" w:rsidRPr="002D2060">
        <w:rPr>
          <w:rFonts w:asciiTheme="minorHAnsi" w:hAnsiTheme="minorHAnsi"/>
        </w:rPr>
        <w:t xml:space="preserve"> the</w:t>
      </w:r>
      <w:r w:rsidRPr="002D2060">
        <w:rPr>
          <w:rFonts w:asciiTheme="minorHAnsi" w:hAnsiTheme="minorHAnsi"/>
        </w:rPr>
        <w:t xml:space="preserve"> testing of loop wiring between instrument and field devices.  </w:t>
      </w:r>
      <w:r w:rsidR="00E95524" w:rsidRPr="002D2060">
        <w:rPr>
          <w:rFonts w:asciiTheme="minorHAnsi" w:hAnsiTheme="minorHAnsi"/>
        </w:rPr>
        <w:t>Coordinate with the Consultant for the Consultant’s attendance during</w:t>
      </w:r>
      <w:r w:rsidRPr="002D2060">
        <w:rPr>
          <w:rFonts w:asciiTheme="minorHAnsi" w:hAnsiTheme="minorHAnsi"/>
        </w:rPr>
        <w:t xml:space="preserve"> control loop tests.</w:t>
      </w:r>
    </w:p>
    <w:p w14:paraId="7C557F50" w14:textId="77777777" w:rsidR="004F1A72" w:rsidRPr="002D2060" w:rsidRDefault="004F1A72" w:rsidP="00DA58E1">
      <w:pPr>
        <w:pStyle w:val="Heading4"/>
        <w:rPr>
          <w:rFonts w:asciiTheme="minorHAnsi" w:hAnsiTheme="minorHAnsi"/>
        </w:rPr>
      </w:pPr>
      <w:r w:rsidRPr="002D2060">
        <w:rPr>
          <w:rFonts w:asciiTheme="minorHAnsi" w:hAnsiTheme="minorHAnsi"/>
        </w:rPr>
        <w:t xml:space="preserve">Perform the testing of instrumentation loops for each loop in sequence and in groups.  Instrument and loop testing will be graded on a pass/fail basis.  Should more than two instrument loops within a group fail the loop checkout, then the entire group of loops will be deemed to have failed the checkout.  The failed loops shall be </w:t>
      </w:r>
      <w:proofErr w:type="gramStart"/>
      <w:r w:rsidRPr="002D2060">
        <w:rPr>
          <w:rFonts w:asciiTheme="minorHAnsi" w:hAnsiTheme="minorHAnsi"/>
        </w:rPr>
        <w:t>repaired</w:t>
      </w:r>
      <w:proofErr w:type="gramEnd"/>
      <w:r w:rsidRPr="002D2060">
        <w:rPr>
          <w:rFonts w:asciiTheme="minorHAnsi" w:hAnsiTheme="minorHAnsi"/>
        </w:rPr>
        <w:t xml:space="preserve"> and the entire group must be retested.</w:t>
      </w:r>
    </w:p>
    <w:p w14:paraId="7C557F51" w14:textId="77777777" w:rsidR="00745A9E" w:rsidRPr="002D2060" w:rsidRDefault="004F1A72" w:rsidP="00DA58E1">
      <w:pPr>
        <w:pStyle w:val="Heading4"/>
        <w:rPr>
          <w:rFonts w:asciiTheme="minorHAnsi" w:hAnsiTheme="minorHAnsi"/>
        </w:rPr>
      </w:pPr>
      <w:r w:rsidRPr="002D2060">
        <w:rPr>
          <w:rFonts w:asciiTheme="minorHAnsi" w:hAnsiTheme="minorHAnsi"/>
        </w:rPr>
        <w:t xml:space="preserve">All operational features and controls shall be demonstrated to function in both manual and automatic modes, where applicable.  All local and </w:t>
      </w:r>
      <w:proofErr w:type="gramStart"/>
      <w:r w:rsidRPr="002D2060">
        <w:rPr>
          <w:rFonts w:asciiTheme="minorHAnsi" w:hAnsiTheme="minorHAnsi"/>
        </w:rPr>
        <w:t>remote control</w:t>
      </w:r>
      <w:proofErr w:type="gramEnd"/>
      <w:r w:rsidRPr="002D2060">
        <w:rPr>
          <w:rFonts w:asciiTheme="minorHAnsi" w:hAnsiTheme="minorHAnsi"/>
        </w:rPr>
        <w:t xml:space="preserve"> points shall be demonstrated to be functional.</w:t>
      </w:r>
      <w:r w:rsidR="00745A9E" w:rsidRPr="002D2060">
        <w:rPr>
          <w:rFonts w:asciiTheme="minorHAnsi" w:hAnsiTheme="minorHAnsi"/>
        </w:rPr>
        <w:t xml:space="preserve"> </w:t>
      </w:r>
    </w:p>
    <w:p w14:paraId="7C557F52" w14:textId="77777777" w:rsidR="00745A9E" w:rsidRPr="002D2060" w:rsidRDefault="00745A9E" w:rsidP="00DA58E1">
      <w:pPr>
        <w:pStyle w:val="Heading4"/>
        <w:rPr>
          <w:rFonts w:asciiTheme="minorHAnsi" w:hAnsiTheme="minorHAnsi"/>
        </w:rPr>
      </w:pPr>
      <w:r w:rsidRPr="002D2060">
        <w:rPr>
          <w:rFonts w:asciiTheme="minorHAnsi" w:hAnsiTheme="minorHAnsi"/>
        </w:rPr>
        <w:t xml:space="preserve">Five </w:t>
      </w:r>
      <w:r w:rsidR="00E95524" w:rsidRPr="002D2060">
        <w:rPr>
          <w:rFonts w:asciiTheme="minorHAnsi" w:hAnsiTheme="minorHAnsi"/>
        </w:rPr>
        <w:t xml:space="preserve">Day </w:t>
      </w:r>
      <w:r w:rsidRPr="002D2060">
        <w:rPr>
          <w:rFonts w:asciiTheme="minorHAnsi" w:hAnsiTheme="minorHAnsi"/>
        </w:rPr>
        <w:t xml:space="preserve">water testing of the system, the entire facility, or any portion thereof shall be considered complete when, in opinion of the Consultant, the system, facility or designated portion has operated in the manner intended for five continuous </w:t>
      </w:r>
      <w:r w:rsidR="00E95524" w:rsidRPr="002D2060">
        <w:rPr>
          <w:rFonts w:asciiTheme="minorHAnsi" w:hAnsiTheme="minorHAnsi"/>
        </w:rPr>
        <w:t xml:space="preserve">Days </w:t>
      </w:r>
      <w:r w:rsidRPr="002D2060">
        <w:rPr>
          <w:rFonts w:asciiTheme="minorHAnsi" w:hAnsiTheme="minorHAnsi"/>
        </w:rPr>
        <w:t>without significant interruption.  Significant interruption shall include any of the following events:</w:t>
      </w:r>
    </w:p>
    <w:p w14:paraId="7C557F53" w14:textId="77777777" w:rsidR="00745A9E" w:rsidRPr="002D2060" w:rsidRDefault="00745A9E" w:rsidP="001A1A2F">
      <w:pPr>
        <w:pStyle w:val="Heading5"/>
        <w:numPr>
          <w:ilvl w:val="0"/>
          <w:numId w:val="2"/>
        </w:numPr>
        <w:ind w:left="2880" w:hanging="720"/>
        <w:rPr>
          <w:rFonts w:asciiTheme="minorHAnsi" w:hAnsiTheme="minorHAnsi"/>
        </w:rPr>
      </w:pPr>
      <w:r w:rsidRPr="002D2060">
        <w:rPr>
          <w:rFonts w:asciiTheme="minorHAnsi" w:hAnsiTheme="minorHAnsi"/>
        </w:rPr>
        <w:t>Failure of the system, facility, or any portion thereof to meet the specified performance criteria for more than two consecutive hours.</w:t>
      </w:r>
    </w:p>
    <w:p w14:paraId="7C557F54" w14:textId="77777777" w:rsidR="00745A9E" w:rsidRPr="002D2060" w:rsidRDefault="00745A9E" w:rsidP="001A1A2F">
      <w:pPr>
        <w:pStyle w:val="Heading5"/>
        <w:numPr>
          <w:ilvl w:val="0"/>
          <w:numId w:val="2"/>
        </w:numPr>
        <w:ind w:left="2880" w:hanging="720"/>
        <w:rPr>
          <w:rFonts w:asciiTheme="minorHAnsi" w:hAnsiTheme="minorHAnsi"/>
        </w:rPr>
      </w:pPr>
      <w:r w:rsidRPr="002D2060">
        <w:rPr>
          <w:rFonts w:asciiTheme="minorHAnsi" w:hAnsiTheme="minorHAnsi"/>
        </w:rPr>
        <w:t>Failure of any critical equipment or unit process that is not satisfactorily corrected within five hours from the initial time of failure.</w:t>
      </w:r>
    </w:p>
    <w:p w14:paraId="7C557F55" w14:textId="77777777" w:rsidR="00745A9E" w:rsidRPr="002D2060" w:rsidRDefault="00745A9E" w:rsidP="001A1A2F">
      <w:pPr>
        <w:pStyle w:val="Heading5"/>
        <w:numPr>
          <w:ilvl w:val="0"/>
          <w:numId w:val="2"/>
        </w:numPr>
        <w:ind w:left="2880" w:hanging="720"/>
        <w:rPr>
          <w:rFonts w:asciiTheme="minorHAnsi" w:hAnsiTheme="minorHAnsi"/>
        </w:rPr>
      </w:pPr>
      <w:r w:rsidRPr="002D2060">
        <w:rPr>
          <w:rFonts w:asciiTheme="minorHAnsi" w:hAnsiTheme="minorHAnsi"/>
        </w:rPr>
        <w:t>Failure of any non-critical equipment or unit process that is not satisfactorily corrected within eight hours from the initial time of failure.</w:t>
      </w:r>
    </w:p>
    <w:p w14:paraId="7C557F56" w14:textId="77777777" w:rsidR="00745A9E" w:rsidRPr="002D2060" w:rsidRDefault="00745A9E" w:rsidP="001A1A2F">
      <w:pPr>
        <w:pStyle w:val="Heading5"/>
        <w:numPr>
          <w:ilvl w:val="0"/>
          <w:numId w:val="2"/>
        </w:numPr>
        <w:ind w:left="2880" w:hanging="720"/>
        <w:rPr>
          <w:rFonts w:asciiTheme="minorHAnsi" w:hAnsiTheme="minorHAnsi"/>
        </w:rPr>
      </w:pPr>
      <w:r w:rsidRPr="002D2060">
        <w:rPr>
          <w:rFonts w:asciiTheme="minorHAnsi" w:hAnsiTheme="minorHAnsi"/>
        </w:rPr>
        <w:t>Any event deemed by the Consultant</w:t>
      </w:r>
      <w:r w:rsidR="00C34B73" w:rsidRPr="002D2060">
        <w:rPr>
          <w:rFonts w:asciiTheme="minorHAnsi" w:hAnsiTheme="minorHAnsi"/>
        </w:rPr>
        <w:t>, at its sole discretion,</w:t>
      </w:r>
      <w:r w:rsidRPr="002D2060">
        <w:rPr>
          <w:rFonts w:asciiTheme="minorHAnsi" w:hAnsiTheme="minorHAnsi"/>
        </w:rPr>
        <w:t xml:space="preserve"> to be a significant failure.</w:t>
      </w:r>
    </w:p>
    <w:p w14:paraId="7C557F57" w14:textId="77777777" w:rsidR="00745A9E" w:rsidRPr="002D2060" w:rsidRDefault="00745A9E" w:rsidP="001A1A2F">
      <w:pPr>
        <w:pStyle w:val="Heading5"/>
        <w:numPr>
          <w:ilvl w:val="0"/>
          <w:numId w:val="2"/>
        </w:numPr>
        <w:ind w:left="2880" w:hanging="720"/>
        <w:rPr>
          <w:rFonts w:asciiTheme="minorHAnsi" w:hAnsiTheme="minorHAnsi"/>
        </w:rPr>
      </w:pPr>
      <w:r w:rsidRPr="002D2060">
        <w:rPr>
          <w:rFonts w:asciiTheme="minorHAnsi" w:hAnsiTheme="minorHAnsi"/>
        </w:rPr>
        <w:t>Failure of the Contractor to provide and maintain qualified on-site start-up personnel as scheduled.</w:t>
      </w:r>
    </w:p>
    <w:p w14:paraId="7C557F58" w14:textId="77777777" w:rsidR="004F1A72" w:rsidRPr="002D2060" w:rsidRDefault="004F1A72" w:rsidP="00DA58E1">
      <w:pPr>
        <w:pStyle w:val="Heading4"/>
        <w:rPr>
          <w:rFonts w:asciiTheme="minorHAnsi" w:hAnsiTheme="minorHAnsi"/>
        </w:rPr>
      </w:pPr>
      <w:r w:rsidRPr="002D2060">
        <w:rPr>
          <w:rFonts w:asciiTheme="minorHAnsi" w:hAnsiTheme="minorHAnsi"/>
        </w:rPr>
        <w:t xml:space="preserve">Refer to Division 13 for </w:t>
      </w:r>
      <w:r w:rsidR="00E95524" w:rsidRPr="002D2060">
        <w:rPr>
          <w:rFonts w:asciiTheme="minorHAnsi" w:hAnsiTheme="minorHAnsi"/>
        </w:rPr>
        <w:t xml:space="preserve">additional information and requirements related to </w:t>
      </w:r>
      <w:r w:rsidRPr="002D2060">
        <w:rPr>
          <w:rFonts w:asciiTheme="minorHAnsi" w:hAnsiTheme="minorHAnsi"/>
        </w:rPr>
        <w:t>process instrumentation and control systems.</w:t>
      </w:r>
    </w:p>
    <w:p w14:paraId="7C557F59" w14:textId="77777777" w:rsidR="004F1A72" w:rsidRPr="00BF7F1A" w:rsidRDefault="00953669" w:rsidP="00AF3E4F">
      <w:pPr>
        <w:pStyle w:val="Heading3"/>
        <w:rPr>
          <w:rFonts w:asciiTheme="minorHAnsi" w:hAnsiTheme="minorHAnsi"/>
        </w:rPr>
      </w:pPr>
      <w:r w:rsidRPr="00BF7F1A">
        <w:rPr>
          <w:rFonts w:asciiTheme="minorHAnsi" w:hAnsiTheme="minorHAnsi"/>
        </w:rPr>
        <w:t>Reporting Requirements</w:t>
      </w:r>
    </w:p>
    <w:p w14:paraId="7C557F5A" w14:textId="77777777" w:rsidR="00953669" w:rsidRPr="00BF7F1A" w:rsidRDefault="00953669" w:rsidP="00DA58E1">
      <w:pPr>
        <w:pStyle w:val="Heading4"/>
        <w:rPr>
          <w:rFonts w:asciiTheme="minorHAnsi" w:hAnsiTheme="minorHAnsi"/>
        </w:rPr>
      </w:pPr>
      <w:r w:rsidRPr="00BF7F1A">
        <w:rPr>
          <w:rFonts w:asciiTheme="minorHAnsi" w:hAnsiTheme="minorHAnsi"/>
        </w:rPr>
        <w:t>The Contractor shall submit all reporting requirements listed here to the Consultant for review and approval.</w:t>
      </w:r>
      <w:r w:rsidR="008274E4" w:rsidRPr="00BF7F1A">
        <w:rPr>
          <w:rFonts w:asciiTheme="minorHAnsi" w:hAnsiTheme="minorHAnsi"/>
        </w:rPr>
        <w:t xml:space="preserve"> Forms are </w:t>
      </w:r>
      <w:r w:rsidR="00E95524" w:rsidRPr="00BF7F1A">
        <w:rPr>
          <w:rFonts w:asciiTheme="minorHAnsi" w:hAnsiTheme="minorHAnsi"/>
        </w:rPr>
        <w:t xml:space="preserve">included as a supplement </w:t>
      </w:r>
      <w:r w:rsidR="008274E4" w:rsidRPr="00BF7F1A">
        <w:rPr>
          <w:rFonts w:asciiTheme="minorHAnsi" w:hAnsiTheme="minorHAnsi"/>
        </w:rPr>
        <w:t>at the end of this Section.</w:t>
      </w:r>
    </w:p>
    <w:p w14:paraId="7C557F5B" w14:textId="77777777" w:rsidR="004F1A72" w:rsidRPr="00BF7F1A" w:rsidRDefault="004F1A72" w:rsidP="00DA58E1">
      <w:pPr>
        <w:pStyle w:val="Heading4"/>
        <w:rPr>
          <w:rFonts w:asciiTheme="minorHAnsi" w:hAnsiTheme="minorHAnsi"/>
        </w:rPr>
      </w:pPr>
      <w:r w:rsidRPr="00BF7F1A">
        <w:rPr>
          <w:rFonts w:asciiTheme="minorHAnsi" w:hAnsiTheme="minorHAnsi"/>
        </w:rPr>
        <w:t>The Contractor shall complete the Consultant’s Standard Installation/Start-up Checkout Forms.</w:t>
      </w:r>
    </w:p>
    <w:p w14:paraId="7C557F5C" w14:textId="77777777" w:rsidR="00756E2D" w:rsidRPr="00BF7F1A" w:rsidRDefault="004F1A72" w:rsidP="00DA58E1">
      <w:pPr>
        <w:pStyle w:val="Heading4"/>
        <w:rPr>
          <w:rFonts w:asciiTheme="minorHAnsi" w:hAnsiTheme="minorHAnsi"/>
        </w:rPr>
      </w:pPr>
      <w:r w:rsidRPr="00BF7F1A">
        <w:rPr>
          <w:rFonts w:asciiTheme="minorHAnsi" w:hAnsiTheme="minorHAnsi"/>
        </w:rPr>
        <w:t>Vibration signature spectrums from rotating equipment.</w:t>
      </w:r>
    </w:p>
    <w:p w14:paraId="7C557F5D" w14:textId="0FDBFD8F" w:rsidR="00CD7E32" w:rsidRPr="00BF7F1A" w:rsidDel="000C724A" w:rsidRDefault="00CD7E32" w:rsidP="00DA58E1">
      <w:pPr>
        <w:pStyle w:val="Heading4"/>
        <w:rPr>
          <w:del w:id="211" w:author="Johnny Pang" w:date="2022-11-30T14:32:00Z"/>
          <w:rFonts w:asciiTheme="minorHAnsi" w:hAnsiTheme="minorHAnsi"/>
        </w:rPr>
      </w:pPr>
      <w:commentRangeStart w:id="212"/>
      <w:del w:id="213" w:author="Johnny Pang" w:date="2022-11-30T14:32:00Z">
        <w:r w:rsidRPr="00BF7F1A" w:rsidDel="000C724A">
          <w:rPr>
            <w:rFonts w:asciiTheme="minorHAnsi" w:hAnsiTheme="minorHAnsi"/>
          </w:rPr>
          <w:delText>Initial winding analysis report.</w:delText>
        </w:r>
        <w:commentRangeEnd w:id="212"/>
        <w:r w:rsidR="00EE74CE" w:rsidDel="000C724A">
          <w:rPr>
            <w:rStyle w:val="CommentReference"/>
          </w:rPr>
          <w:commentReference w:id="212"/>
        </w:r>
      </w:del>
    </w:p>
    <w:p w14:paraId="7C557F5E" w14:textId="77777777" w:rsidR="00CD7E32" w:rsidRPr="00BF7F1A" w:rsidRDefault="00CD7E32" w:rsidP="00DA58E1">
      <w:pPr>
        <w:pStyle w:val="Heading4"/>
        <w:rPr>
          <w:rFonts w:asciiTheme="minorHAnsi" w:hAnsiTheme="minorHAnsi"/>
        </w:rPr>
      </w:pPr>
      <w:r w:rsidRPr="00BF7F1A">
        <w:rPr>
          <w:rFonts w:asciiTheme="minorHAnsi" w:hAnsiTheme="minorHAnsi"/>
        </w:rPr>
        <w:t>Water testing report (inclusive of any deficiencies noted during water testing).</w:t>
      </w:r>
    </w:p>
    <w:p w14:paraId="7C557F5F" w14:textId="77777777" w:rsidR="00CD7E32" w:rsidRPr="00BF7F1A" w:rsidRDefault="00CD7E32" w:rsidP="00DA58E1">
      <w:pPr>
        <w:pStyle w:val="Heading4"/>
        <w:rPr>
          <w:rFonts w:asciiTheme="minorHAnsi" w:hAnsiTheme="minorHAnsi"/>
        </w:rPr>
      </w:pPr>
      <w:r w:rsidRPr="00BF7F1A">
        <w:rPr>
          <w:rFonts w:asciiTheme="minorHAnsi" w:hAnsiTheme="minorHAnsi"/>
        </w:rPr>
        <w:t>Post-water test inspection results.</w:t>
      </w:r>
    </w:p>
    <w:p w14:paraId="7C557F60" w14:textId="77777777" w:rsidR="00953669" w:rsidRPr="00BF7F1A" w:rsidRDefault="00104810" w:rsidP="00BF7F1A">
      <w:pPr>
        <w:pStyle w:val="Heading2"/>
      </w:pPr>
      <w:r w:rsidRPr="00BF7F1A">
        <w:t>Training</w:t>
      </w:r>
    </w:p>
    <w:p w14:paraId="7C557F61" w14:textId="77777777" w:rsidR="00104810" w:rsidRPr="00BF7F1A" w:rsidRDefault="00104810" w:rsidP="00AF3E4F">
      <w:pPr>
        <w:pStyle w:val="Heading3"/>
        <w:rPr>
          <w:rFonts w:asciiTheme="minorHAnsi" w:hAnsiTheme="minorHAnsi"/>
        </w:rPr>
      </w:pPr>
      <w:r w:rsidRPr="00BF7F1A">
        <w:rPr>
          <w:rFonts w:asciiTheme="minorHAnsi" w:hAnsiTheme="minorHAnsi"/>
        </w:rPr>
        <w:t xml:space="preserve">The Contractor shall provide equipment specific training in the field for Region </w:t>
      </w:r>
      <w:r w:rsidR="0065799B" w:rsidRPr="00BF7F1A">
        <w:rPr>
          <w:rFonts w:asciiTheme="minorHAnsi" w:hAnsiTheme="minorHAnsi"/>
        </w:rPr>
        <w:t>O</w:t>
      </w:r>
      <w:r w:rsidRPr="00BF7F1A">
        <w:rPr>
          <w:rFonts w:asciiTheme="minorHAnsi" w:hAnsiTheme="minorHAnsi"/>
        </w:rPr>
        <w:t>perations</w:t>
      </w:r>
      <w:r w:rsidR="00244164" w:rsidRPr="00BF7F1A">
        <w:rPr>
          <w:rFonts w:asciiTheme="minorHAnsi" w:hAnsiTheme="minorHAnsi"/>
        </w:rPr>
        <w:t>, Maintenance and Monitoring</w:t>
      </w:r>
      <w:r w:rsidRPr="00BF7F1A">
        <w:rPr>
          <w:rFonts w:asciiTheme="minorHAnsi" w:hAnsiTheme="minorHAnsi"/>
        </w:rPr>
        <w:t xml:space="preserve"> Staff prior to </w:t>
      </w:r>
      <w:r w:rsidR="009D7FBB" w:rsidRPr="00BF7F1A">
        <w:rPr>
          <w:rFonts w:asciiTheme="minorHAnsi" w:hAnsiTheme="minorHAnsi"/>
        </w:rPr>
        <w:t xml:space="preserve">the </w:t>
      </w:r>
      <w:r w:rsidRPr="00BF7F1A">
        <w:rPr>
          <w:rFonts w:asciiTheme="minorHAnsi" w:hAnsiTheme="minorHAnsi"/>
        </w:rPr>
        <w:t xml:space="preserve">equipment being placed into service </w:t>
      </w:r>
      <w:r w:rsidR="009D7FBB" w:rsidRPr="00BF7F1A">
        <w:rPr>
          <w:rFonts w:asciiTheme="minorHAnsi" w:hAnsiTheme="minorHAnsi"/>
        </w:rPr>
        <w:t>by the Region</w:t>
      </w:r>
      <w:r w:rsidRPr="00BF7F1A">
        <w:rPr>
          <w:rFonts w:asciiTheme="minorHAnsi" w:hAnsiTheme="minorHAnsi"/>
        </w:rPr>
        <w:t xml:space="preserve"> (</w:t>
      </w:r>
      <w:r w:rsidR="00E95524" w:rsidRPr="00BF7F1A">
        <w:rPr>
          <w:rFonts w:asciiTheme="minorHAnsi" w:hAnsiTheme="minorHAnsi"/>
        </w:rPr>
        <w:t>that is,</w:t>
      </w:r>
      <w:r w:rsidRPr="00BF7F1A">
        <w:rPr>
          <w:rFonts w:asciiTheme="minorHAnsi" w:hAnsiTheme="minorHAnsi"/>
        </w:rPr>
        <w:t xml:space="preserve"> prior to 14-Day Performance Testing).</w:t>
      </w:r>
    </w:p>
    <w:p w14:paraId="7C557F62" w14:textId="77777777" w:rsidR="00104810" w:rsidRPr="00BF7F1A" w:rsidRDefault="00104810" w:rsidP="00AF3E4F">
      <w:pPr>
        <w:pStyle w:val="Heading3"/>
        <w:rPr>
          <w:rFonts w:asciiTheme="minorHAnsi" w:hAnsiTheme="minorHAnsi"/>
        </w:rPr>
      </w:pPr>
      <w:r w:rsidRPr="00BF7F1A">
        <w:rPr>
          <w:rFonts w:asciiTheme="minorHAnsi" w:hAnsiTheme="minorHAnsi"/>
        </w:rPr>
        <w:t>Reporting Requirements</w:t>
      </w:r>
    </w:p>
    <w:p w14:paraId="7C557F63" w14:textId="77777777" w:rsidR="00104810" w:rsidRPr="00BF7F1A" w:rsidRDefault="00104810" w:rsidP="00DA58E1">
      <w:pPr>
        <w:pStyle w:val="Heading4"/>
        <w:rPr>
          <w:rFonts w:asciiTheme="minorHAnsi" w:hAnsiTheme="minorHAnsi"/>
        </w:rPr>
      </w:pPr>
      <w:r w:rsidRPr="00BF7F1A">
        <w:rPr>
          <w:rFonts w:asciiTheme="minorHAnsi" w:hAnsiTheme="minorHAnsi"/>
        </w:rPr>
        <w:lastRenderedPageBreak/>
        <w:t xml:space="preserve">The Contractor shall submit all reporting requirements listed here to the </w:t>
      </w:r>
      <w:r w:rsidR="0065799B" w:rsidRPr="00BF7F1A">
        <w:rPr>
          <w:rFonts w:asciiTheme="minorHAnsi" w:hAnsiTheme="minorHAnsi"/>
        </w:rPr>
        <w:t>C</w:t>
      </w:r>
      <w:r w:rsidRPr="00BF7F1A">
        <w:rPr>
          <w:rFonts w:asciiTheme="minorHAnsi" w:hAnsiTheme="minorHAnsi"/>
        </w:rPr>
        <w:t>onsultant for review and approval.</w:t>
      </w:r>
      <w:r w:rsidR="00244164" w:rsidRPr="00BF7F1A">
        <w:rPr>
          <w:rFonts w:asciiTheme="minorHAnsi" w:hAnsiTheme="minorHAnsi"/>
        </w:rPr>
        <w:t xml:space="preserve"> Forms </w:t>
      </w:r>
      <w:r w:rsidR="009D7FBB" w:rsidRPr="00BF7F1A">
        <w:rPr>
          <w:rFonts w:asciiTheme="minorHAnsi" w:hAnsiTheme="minorHAnsi"/>
        </w:rPr>
        <w:t>are included as a supplement</w:t>
      </w:r>
      <w:r w:rsidR="00244164" w:rsidRPr="00BF7F1A">
        <w:rPr>
          <w:rFonts w:asciiTheme="minorHAnsi" w:hAnsiTheme="minorHAnsi"/>
        </w:rPr>
        <w:t xml:space="preserve"> at the end of this Section.</w:t>
      </w:r>
      <w:r w:rsidRPr="00BF7F1A">
        <w:rPr>
          <w:rFonts w:asciiTheme="minorHAnsi" w:hAnsiTheme="minorHAnsi"/>
        </w:rPr>
        <w:tab/>
      </w:r>
    </w:p>
    <w:p w14:paraId="7C557F64" w14:textId="77777777" w:rsidR="00104810" w:rsidRPr="00BF7F1A" w:rsidRDefault="00104810" w:rsidP="00DA58E1">
      <w:pPr>
        <w:pStyle w:val="Heading4"/>
        <w:rPr>
          <w:rFonts w:asciiTheme="minorHAnsi" w:hAnsiTheme="minorHAnsi"/>
        </w:rPr>
      </w:pPr>
      <w:r w:rsidRPr="00BF7F1A">
        <w:rPr>
          <w:rFonts w:asciiTheme="minorHAnsi" w:hAnsiTheme="minorHAnsi"/>
        </w:rPr>
        <w:t xml:space="preserve">Completed </w:t>
      </w:r>
      <w:r w:rsidR="009D7FBB" w:rsidRPr="00BF7F1A">
        <w:rPr>
          <w:rFonts w:asciiTheme="minorHAnsi" w:hAnsiTheme="minorHAnsi"/>
        </w:rPr>
        <w:t xml:space="preserve">Contractor/Supplier Training Sign-Off </w:t>
      </w:r>
      <w:r w:rsidRPr="00BF7F1A">
        <w:rPr>
          <w:rFonts w:asciiTheme="minorHAnsi" w:hAnsiTheme="minorHAnsi"/>
        </w:rPr>
        <w:t>forms.</w:t>
      </w:r>
    </w:p>
    <w:p w14:paraId="7C557F65" w14:textId="77777777" w:rsidR="001C1A80" w:rsidRPr="0007212F" w:rsidRDefault="001C1A80" w:rsidP="00BF7F1A">
      <w:pPr>
        <w:pStyle w:val="Heading2"/>
      </w:pPr>
      <w:r w:rsidRPr="0007212F">
        <w:t xml:space="preserve">14-Day </w:t>
      </w:r>
      <w:r w:rsidR="00AE6DA8" w:rsidRPr="0007212F">
        <w:t>Performance Testing</w:t>
      </w:r>
    </w:p>
    <w:p w14:paraId="7C557F66" w14:textId="70E7CBC9" w:rsidR="00B26B55" w:rsidRPr="00BF7F1A" w:rsidDel="00B133B7" w:rsidRDefault="001F52E7" w:rsidP="00EC0544">
      <w:pPr>
        <w:ind w:left="720"/>
        <w:rPr>
          <w:del w:id="214" w:author="Liam Sykes" w:date="2022-03-21T16:41:00Z"/>
          <w:rFonts w:asciiTheme="minorHAnsi" w:hAnsiTheme="minorHAnsi"/>
          <w:i/>
          <w:highlight w:val="yellow"/>
        </w:rPr>
      </w:pPr>
      <w:del w:id="215" w:author="Liam Sykes" w:date="2022-03-21T16:41:00Z">
        <w:r w:rsidRPr="00BF7F1A" w:rsidDel="00B133B7">
          <w:rPr>
            <w:rFonts w:asciiTheme="minorHAnsi" w:hAnsiTheme="minorHAnsi"/>
            <w:i/>
            <w:highlight w:val="yellow"/>
          </w:rPr>
          <w:delText>[</w:delText>
        </w:r>
        <w:r w:rsidR="00B40BE5" w:rsidRPr="00BF7F1A" w:rsidDel="00B133B7">
          <w:rPr>
            <w:rFonts w:asciiTheme="minorHAnsi" w:hAnsiTheme="minorHAnsi"/>
            <w:i/>
            <w:highlight w:val="yellow"/>
          </w:rPr>
          <w:delText xml:space="preserve">The Consultant shall determine the need for the following testing procedures and revise the section accordingly with the approval of the Project Manager. </w:delText>
        </w:r>
        <w:r w:rsidR="00B26B55" w:rsidRPr="00BF7F1A" w:rsidDel="00B133B7">
          <w:rPr>
            <w:rFonts w:asciiTheme="minorHAnsi" w:hAnsiTheme="minorHAnsi"/>
            <w:i/>
            <w:highlight w:val="yellow"/>
          </w:rPr>
          <w:delText>The Consultant shall review and revise the tasks listed below to suit the scope of this Contract.</w:delText>
        </w:r>
        <w:r w:rsidRPr="00BF7F1A" w:rsidDel="00B133B7">
          <w:rPr>
            <w:rFonts w:asciiTheme="minorHAnsi" w:hAnsiTheme="minorHAnsi"/>
            <w:i/>
            <w:highlight w:val="yellow"/>
          </w:rPr>
          <w:delText>]</w:delText>
        </w:r>
      </w:del>
    </w:p>
    <w:p w14:paraId="7C557F67" w14:textId="77777777" w:rsidR="001C1A80" w:rsidRPr="0007212F" w:rsidRDefault="001C1A80" w:rsidP="00AF3E4F">
      <w:pPr>
        <w:pStyle w:val="Heading3"/>
        <w:rPr>
          <w:rFonts w:asciiTheme="minorHAnsi" w:hAnsiTheme="minorHAnsi"/>
        </w:rPr>
      </w:pPr>
      <w:r w:rsidRPr="0007212F">
        <w:rPr>
          <w:rFonts w:asciiTheme="minorHAnsi" w:hAnsiTheme="minorHAnsi"/>
        </w:rPr>
        <w:t>General</w:t>
      </w:r>
    </w:p>
    <w:p w14:paraId="7C557F68" w14:textId="0781CEF1" w:rsidR="001C1A80" w:rsidRDefault="001C1A80" w:rsidP="00DA58E1">
      <w:pPr>
        <w:pStyle w:val="Heading4"/>
        <w:rPr>
          <w:ins w:id="216" w:author="Liam Sykes" w:date="2022-03-21T16:41:00Z"/>
          <w:rFonts w:asciiTheme="minorHAnsi" w:hAnsiTheme="minorHAnsi"/>
        </w:rPr>
      </w:pPr>
      <w:r w:rsidRPr="0007212F">
        <w:rPr>
          <w:rFonts w:asciiTheme="minorHAnsi" w:hAnsiTheme="minorHAnsi"/>
        </w:rPr>
        <w:t xml:space="preserve">The Contractor shall complete the tasks listed below under the Consultant’s supervision.  The Consultant will not allow the Contractor to </w:t>
      </w:r>
      <w:r w:rsidR="00A7798D" w:rsidRPr="0007212F">
        <w:rPr>
          <w:rFonts w:asciiTheme="minorHAnsi" w:hAnsiTheme="minorHAnsi"/>
        </w:rPr>
        <w:t>advance to the 45</w:t>
      </w:r>
      <w:r w:rsidRPr="0007212F">
        <w:rPr>
          <w:rFonts w:asciiTheme="minorHAnsi" w:hAnsiTheme="minorHAnsi"/>
        </w:rPr>
        <w:t>-</w:t>
      </w:r>
      <w:r w:rsidR="00A7798D" w:rsidRPr="0007212F">
        <w:rPr>
          <w:rFonts w:asciiTheme="minorHAnsi" w:hAnsiTheme="minorHAnsi"/>
        </w:rPr>
        <w:t>Day Operational</w:t>
      </w:r>
      <w:r w:rsidRPr="0007212F">
        <w:rPr>
          <w:rFonts w:asciiTheme="minorHAnsi" w:hAnsiTheme="minorHAnsi"/>
        </w:rPr>
        <w:t xml:space="preserve"> Testing phase</w:t>
      </w:r>
      <w:r w:rsidR="00A7798D" w:rsidRPr="0007212F">
        <w:rPr>
          <w:rFonts w:asciiTheme="minorHAnsi" w:hAnsiTheme="minorHAnsi"/>
        </w:rPr>
        <w:t xml:space="preserve"> (facility commissioning)</w:t>
      </w:r>
      <w:r w:rsidRPr="0007212F">
        <w:rPr>
          <w:rFonts w:asciiTheme="minorHAnsi" w:hAnsiTheme="minorHAnsi"/>
        </w:rPr>
        <w:t xml:space="preserve"> prior to successful completion of the tasks stipulated below.</w:t>
      </w:r>
    </w:p>
    <w:p w14:paraId="19EC9CD7" w14:textId="473B258E" w:rsidR="00B133B7" w:rsidRPr="0007212F" w:rsidRDefault="00B133B7" w:rsidP="00DA58E1">
      <w:pPr>
        <w:pStyle w:val="Heading4"/>
        <w:rPr>
          <w:rFonts w:asciiTheme="minorHAnsi" w:hAnsiTheme="minorHAnsi"/>
        </w:rPr>
      </w:pPr>
      <w:ins w:id="217" w:author="Liam Sykes" w:date="2022-03-21T16:41:00Z">
        <w:r>
          <w:rPr>
            <w:rFonts w:asciiTheme="minorHAnsi" w:hAnsiTheme="minorHAnsi"/>
          </w:rPr>
          <w:t>This section supplements but does not supersede specific inspection and testing requirements found elsewhere in this contract under other divisions.</w:t>
        </w:r>
      </w:ins>
    </w:p>
    <w:p w14:paraId="7C557F69" w14:textId="77777777" w:rsidR="001C1A80" w:rsidRPr="0007212F" w:rsidRDefault="001C1A80" w:rsidP="00DA58E1">
      <w:pPr>
        <w:pStyle w:val="Heading4"/>
        <w:rPr>
          <w:rFonts w:asciiTheme="minorHAnsi" w:hAnsiTheme="minorHAnsi"/>
        </w:rPr>
      </w:pPr>
      <w:r w:rsidRPr="0007212F">
        <w:rPr>
          <w:rFonts w:asciiTheme="minorHAnsi" w:hAnsiTheme="minorHAnsi"/>
        </w:rPr>
        <w:t xml:space="preserve">During performance testing, </w:t>
      </w:r>
      <w:r w:rsidR="0068349E" w:rsidRPr="0007212F">
        <w:rPr>
          <w:rFonts w:asciiTheme="minorHAnsi" w:hAnsiTheme="minorHAnsi"/>
        </w:rPr>
        <w:t>each</w:t>
      </w:r>
      <w:r w:rsidRPr="0007212F">
        <w:rPr>
          <w:rFonts w:asciiTheme="minorHAnsi" w:hAnsiTheme="minorHAnsi"/>
        </w:rPr>
        <w:t xml:space="preserve"> system shall be operated continuously for 14 </w:t>
      </w:r>
      <w:r w:rsidR="00C34B73" w:rsidRPr="0007212F">
        <w:rPr>
          <w:rFonts w:asciiTheme="minorHAnsi" w:hAnsiTheme="minorHAnsi"/>
        </w:rPr>
        <w:t xml:space="preserve">Days </w:t>
      </w:r>
      <w:r w:rsidRPr="0007212F">
        <w:rPr>
          <w:rFonts w:asciiTheme="minorHAnsi" w:hAnsiTheme="minorHAnsi"/>
        </w:rPr>
        <w:t xml:space="preserve">as a complete facility.  In the instance that the operation is halted for any reason related to the facilities constructed or the equipment furnished, the performance testing program must be restarted and repeated until the </w:t>
      </w:r>
      <w:proofErr w:type="gramStart"/>
      <w:r w:rsidRPr="0007212F">
        <w:rPr>
          <w:rFonts w:asciiTheme="minorHAnsi" w:hAnsiTheme="minorHAnsi"/>
        </w:rPr>
        <w:t>fourteen day</w:t>
      </w:r>
      <w:proofErr w:type="gramEnd"/>
      <w:r w:rsidRPr="0007212F">
        <w:rPr>
          <w:rFonts w:asciiTheme="minorHAnsi" w:hAnsiTheme="minorHAnsi"/>
        </w:rPr>
        <w:t xml:space="preserve"> continuous period has been reached without interruption.</w:t>
      </w:r>
    </w:p>
    <w:p w14:paraId="7C557F6A" w14:textId="77777777" w:rsidR="001C1A80" w:rsidRPr="0007212F" w:rsidRDefault="001C1A80" w:rsidP="00DA58E1">
      <w:pPr>
        <w:pStyle w:val="Heading4"/>
        <w:rPr>
          <w:rFonts w:asciiTheme="minorHAnsi" w:hAnsiTheme="minorHAnsi"/>
        </w:rPr>
      </w:pPr>
      <w:r w:rsidRPr="0007212F">
        <w:rPr>
          <w:rFonts w:asciiTheme="minorHAnsi" w:hAnsiTheme="minorHAnsi"/>
        </w:rPr>
        <w:t>All defects encountered during the performance testing period must be corrected or the specific component or entire piece of equipment shall</w:t>
      </w:r>
      <w:r w:rsidR="001F52E7" w:rsidRPr="0007212F">
        <w:rPr>
          <w:rFonts w:asciiTheme="minorHAnsi" w:hAnsiTheme="minorHAnsi"/>
        </w:rPr>
        <w:t xml:space="preserve"> </w:t>
      </w:r>
      <w:r w:rsidRPr="0007212F">
        <w:rPr>
          <w:rFonts w:asciiTheme="minorHAnsi" w:hAnsiTheme="minorHAnsi"/>
        </w:rPr>
        <w:t xml:space="preserve">be replaced </w:t>
      </w:r>
      <w:r w:rsidR="00C34B73" w:rsidRPr="0007212F">
        <w:rPr>
          <w:rFonts w:asciiTheme="minorHAnsi" w:hAnsiTheme="minorHAnsi"/>
        </w:rPr>
        <w:t xml:space="preserve">by the Contractor </w:t>
      </w:r>
      <w:r w:rsidRPr="0007212F">
        <w:rPr>
          <w:rFonts w:asciiTheme="minorHAnsi" w:hAnsiTheme="minorHAnsi"/>
        </w:rPr>
        <w:t>to the complete satisfaction of the Region at no added cost to the Region.</w:t>
      </w:r>
    </w:p>
    <w:p w14:paraId="7C557F6B" w14:textId="77777777" w:rsidR="001C1A80" w:rsidRPr="0007212F" w:rsidRDefault="001C1A80" w:rsidP="00DA58E1">
      <w:pPr>
        <w:pStyle w:val="Heading4"/>
        <w:rPr>
          <w:rFonts w:asciiTheme="minorHAnsi" w:hAnsiTheme="minorHAnsi"/>
        </w:rPr>
      </w:pPr>
      <w:r w:rsidRPr="0007212F">
        <w:rPr>
          <w:rFonts w:asciiTheme="minorHAnsi" w:hAnsiTheme="minorHAnsi"/>
        </w:rPr>
        <w:t xml:space="preserve">Performance testing shall not commence until the equipment, system or facility has been accepted by the Consultant and Region as having satisfied the </w:t>
      </w:r>
      <w:proofErr w:type="gramStart"/>
      <w:r w:rsidRPr="0007212F">
        <w:rPr>
          <w:rFonts w:asciiTheme="minorHAnsi" w:hAnsiTheme="minorHAnsi"/>
        </w:rPr>
        <w:t xml:space="preserve">five </w:t>
      </w:r>
      <w:r w:rsidR="00C34B73" w:rsidRPr="0007212F">
        <w:rPr>
          <w:rFonts w:asciiTheme="minorHAnsi" w:hAnsiTheme="minorHAnsi"/>
        </w:rPr>
        <w:t>D</w:t>
      </w:r>
      <w:r w:rsidRPr="0007212F">
        <w:rPr>
          <w:rFonts w:asciiTheme="minorHAnsi" w:hAnsiTheme="minorHAnsi"/>
        </w:rPr>
        <w:t>ay</w:t>
      </w:r>
      <w:proofErr w:type="gramEnd"/>
      <w:r w:rsidRPr="0007212F">
        <w:rPr>
          <w:rFonts w:asciiTheme="minorHAnsi" w:hAnsiTheme="minorHAnsi"/>
        </w:rPr>
        <w:t xml:space="preserve"> water test requirements as specified in the Contract Documents.</w:t>
      </w:r>
    </w:p>
    <w:p w14:paraId="7C557F6C" w14:textId="29C96365" w:rsidR="001C1A80" w:rsidRPr="0007212F" w:rsidRDefault="001C1A80" w:rsidP="00DA58E1">
      <w:pPr>
        <w:pStyle w:val="Heading4"/>
        <w:rPr>
          <w:rFonts w:asciiTheme="minorHAnsi" w:hAnsiTheme="minorHAnsi"/>
        </w:rPr>
      </w:pPr>
      <w:r w:rsidRPr="0007212F">
        <w:rPr>
          <w:rFonts w:asciiTheme="minorHAnsi" w:hAnsiTheme="minorHAnsi"/>
        </w:rPr>
        <w:t xml:space="preserve">The Contractor shall arrange for and provide classroom </w:t>
      </w:r>
      <w:ins w:id="218" w:author="Liam Sykes" w:date="2022-03-21T16:41:00Z">
        <w:r w:rsidR="005643BF">
          <w:rPr>
            <w:rFonts w:asciiTheme="minorHAnsi" w:hAnsiTheme="minorHAnsi"/>
          </w:rPr>
          <w:t>(or virtual for H&amp;S re</w:t>
        </w:r>
      </w:ins>
      <w:ins w:id="219" w:author="Liam Sykes" w:date="2022-03-21T16:42:00Z">
        <w:r w:rsidR="005643BF">
          <w:rPr>
            <w:rFonts w:asciiTheme="minorHAnsi" w:hAnsiTheme="minorHAnsi"/>
          </w:rPr>
          <w:t xml:space="preserve">asons) </w:t>
        </w:r>
      </w:ins>
      <w:r w:rsidRPr="0007212F">
        <w:rPr>
          <w:rFonts w:asciiTheme="minorHAnsi" w:hAnsiTheme="minorHAnsi"/>
        </w:rPr>
        <w:t xml:space="preserve">and field training by the equipment Supplier(s) prior to commencing </w:t>
      </w:r>
      <w:r w:rsidR="0091603A" w:rsidRPr="0007212F">
        <w:rPr>
          <w:rFonts w:asciiTheme="minorHAnsi" w:hAnsiTheme="minorHAnsi"/>
        </w:rPr>
        <w:t xml:space="preserve">the </w:t>
      </w:r>
      <w:r w:rsidRPr="0007212F">
        <w:rPr>
          <w:rFonts w:asciiTheme="minorHAnsi" w:hAnsiTheme="minorHAnsi"/>
        </w:rPr>
        <w:t>performance testing period.</w:t>
      </w:r>
    </w:p>
    <w:p w14:paraId="7C557F6D" w14:textId="77777777" w:rsidR="001C1A80" w:rsidRPr="0007212F" w:rsidRDefault="001C1A80" w:rsidP="00DA58E1">
      <w:pPr>
        <w:pStyle w:val="Heading4"/>
        <w:rPr>
          <w:rFonts w:asciiTheme="minorHAnsi" w:hAnsiTheme="minorHAnsi"/>
        </w:rPr>
      </w:pPr>
      <w:r w:rsidRPr="0007212F">
        <w:rPr>
          <w:rFonts w:asciiTheme="minorHAnsi" w:hAnsiTheme="minorHAnsi"/>
        </w:rPr>
        <w:t>The Contractor shall follow the approved performance testing plan and detailed procedures specified in the Contract Documents.</w:t>
      </w:r>
    </w:p>
    <w:p w14:paraId="7C557F6E" w14:textId="77777777" w:rsidR="001C1A80" w:rsidRPr="0007212F" w:rsidRDefault="001C1A80" w:rsidP="00DA58E1">
      <w:pPr>
        <w:pStyle w:val="Heading4"/>
        <w:rPr>
          <w:rFonts w:asciiTheme="minorHAnsi" w:hAnsiTheme="minorHAnsi"/>
        </w:rPr>
      </w:pPr>
      <w:r w:rsidRPr="0007212F">
        <w:rPr>
          <w:rFonts w:asciiTheme="minorHAnsi" w:hAnsiTheme="minorHAnsi"/>
        </w:rPr>
        <w:t xml:space="preserve">The Contractor shall provide all labor, materials, and supplies for conducting the performance testing and taking all samples and performance measurements. </w:t>
      </w:r>
    </w:p>
    <w:p w14:paraId="7C557F6F" w14:textId="77777777" w:rsidR="001C1A80" w:rsidRPr="0007212F" w:rsidRDefault="001C1A80" w:rsidP="00DA58E1">
      <w:pPr>
        <w:pStyle w:val="Heading4"/>
        <w:rPr>
          <w:rFonts w:asciiTheme="minorHAnsi" w:hAnsiTheme="minorHAnsi"/>
        </w:rPr>
      </w:pPr>
      <w:r w:rsidRPr="0007212F">
        <w:rPr>
          <w:rFonts w:asciiTheme="minorHAnsi" w:hAnsiTheme="minorHAnsi"/>
        </w:rPr>
        <w:t>The Region (at their discretion) may conduct independent testing to verify test results.  If through the independent testing, the testing fails, the Contractor shall correct all deficiencies and retest at their own cost.</w:t>
      </w:r>
    </w:p>
    <w:p w14:paraId="7C557F70" w14:textId="77777777" w:rsidR="001C1A80" w:rsidRPr="0007212F" w:rsidRDefault="001C1A80" w:rsidP="00DA58E1">
      <w:pPr>
        <w:pStyle w:val="Heading4"/>
        <w:rPr>
          <w:rFonts w:asciiTheme="minorHAnsi" w:hAnsiTheme="minorHAnsi"/>
        </w:rPr>
      </w:pPr>
      <w:r w:rsidRPr="0007212F">
        <w:rPr>
          <w:rFonts w:asciiTheme="minorHAnsi" w:hAnsiTheme="minorHAnsi"/>
        </w:rPr>
        <w:t xml:space="preserve">Routine sampling and analytical laboratory work required during performance testing will be performed by </w:t>
      </w:r>
      <w:r w:rsidR="00C34B73" w:rsidRPr="0007212F">
        <w:rPr>
          <w:rFonts w:asciiTheme="minorHAnsi" w:hAnsiTheme="minorHAnsi"/>
        </w:rPr>
        <w:t xml:space="preserve">the </w:t>
      </w:r>
      <w:r w:rsidRPr="0007212F">
        <w:rPr>
          <w:rFonts w:asciiTheme="minorHAnsi" w:hAnsiTheme="minorHAnsi"/>
        </w:rPr>
        <w:t>Region Operations</w:t>
      </w:r>
      <w:r w:rsidR="0091603A" w:rsidRPr="0007212F">
        <w:rPr>
          <w:rFonts w:asciiTheme="minorHAnsi" w:hAnsiTheme="minorHAnsi"/>
        </w:rPr>
        <w:t>, Maintenance and Monitoring</w:t>
      </w:r>
      <w:r w:rsidRPr="0007212F">
        <w:rPr>
          <w:rFonts w:asciiTheme="minorHAnsi" w:hAnsiTheme="minorHAnsi"/>
        </w:rPr>
        <w:t xml:space="preserve"> Staff.</w:t>
      </w:r>
    </w:p>
    <w:p w14:paraId="7C557F71" w14:textId="77777777" w:rsidR="001C1A80" w:rsidRPr="0007212F" w:rsidRDefault="001C1A80" w:rsidP="00DA58E1">
      <w:pPr>
        <w:pStyle w:val="Heading4"/>
        <w:rPr>
          <w:rFonts w:asciiTheme="minorHAnsi" w:hAnsiTheme="minorHAnsi"/>
        </w:rPr>
      </w:pPr>
      <w:r w:rsidRPr="0007212F">
        <w:rPr>
          <w:rFonts w:asciiTheme="minorHAnsi" w:hAnsiTheme="minorHAnsi"/>
        </w:rPr>
        <w:t xml:space="preserve">Performance testing of the system, the entire facility, or any portion thereof shall be considered complete when, in </w:t>
      </w:r>
      <w:r w:rsidR="00C34B73" w:rsidRPr="0007212F">
        <w:rPr>
          <w:rFonts w:asciiTheme="minorHAnsi" w:hAnsiTheme="minorHAnsi"/>
        </w:rPr>
        <w:t xml:space="preserve">the sole </w:t>
      </w:r>
      <w:r w:rsidRPr="0007212F">
        <w:rPr>
          <w:rFonts w:asciiTheme="minorHAnsi" w:hAnsiTheme="minorHAnsi"/>
        </w:rPr>
        <w:t>opinion of the Consultant, the system, facility or designated portion has operated in the manner intended for fourteen continuous days without significant interruption.  Significant interruption shall include any of the following events:</w:t>
      </w:r>
    </w:p>
    <w:p w14:paraId="7C557F72" w14:textId="56211E4B" w:rsidR="001C1A80" w:rsidRPr="0007212F" w:rsidRDefault="001C1A80" w:rsidP="001A1A2F">
      <w:pPr>
        <w:pStyle w:val="Heading5"/>
        <w:numPr>
          <w:ilvl w:val="0"/>
          <w:numId w:val="8"/>
        </w:numPr>
        <w:ind w:left="2880" w:hanging="720"/>
        <w:rPr>
          <w:rFonts w:asciiTheme="minorHAnsi" w:hAnsiTheme="minorHAnsi"/>
        </w:rPr>
      </w:pPr>
      <w:r w:rsidRPr="0007212F">
        <w:rPr>
          <w:rFonts w:asciiTheme="minorHAnsi" w:hAnsiTheme="minorHAnsi"/>
        </w:rPr>
        <w:t>Failure of the system, facility, or any portion thereof to meet the specified performance criteria for more than two</w:t>
      </w:r>
      <w:r w:rsidR="001F52E7" w:rsidRPr="0007212F">
        <w:rPr>
          <w:rFonts w:asciiTheme="minorHAnsi" w:hAnsiTheme="minorHAnsi"/>
        </w:rPr>
        <w:t xml:space="preserve"> </w:t>
      </w:r>
      <w:r w:rsidRPr="0007212F">
        <w:rPr>
          <w:rFonts w:asciiTheme="minorHAnsi" w:hAnsiTheme="minorHAnsi"/>
        </w:rPr>
        <w:t>consecutive hours.</w:t>
      </w:r>
    </w:p>
    <w:p w14:paraId="7C557F73" w14:textId="77777777" w:rsidR="001C1A80" w:rsidRPr="0007212F" w:rsidRDefault="001C1A80" w:rsidP="001A1A2F">
      <w:pPr>
        <w:pStyle w:val="Heading5"/>
        <w:numPr>
          <w:ilvl w:val="0"/>
          <w:numId w:val="8"/>
        </w:numPr>
        <w:ind w:left="2880" w:hanging="720"/>
        <w:rPr>
          <w:rFonts w:asciiTheme="minorHAnsi" w:hAnsiTheme="minorHAnsi"/>
        </w:rPr>
      </w:pPr>
      <w:r w:rsidRPr="0007212F">
        <w:rPr>
          <w:rFonts w:asciiTheme="minorHAnsi" w:hAnsiTheme="minorHAnsi"/>
        </w:rPr>
        <w:t xml:space="preserve">Failure of any critical equipment or unit process that is not </w:t>
      </w:r>
      <w:r w:rsidR="001F52E7" w:rsidRPr="0007212F">
        <w:rPr>
          <w:rFonts w:asciiTheme="minorHAnsi" w:hAnsiTheme="minorHAnsi"/>
        </w:rPr>
        <w:t>s</w:t>
      </w:r>
      <w:r w:rsidRPr="0007212F">
        <w:rPr>
          <w:rFonts w:asciiTheme="minorHAnsi" w:hAnsiTheme="minorHAnsi"/>
        </w:rPr>
        <w:t>atisfactorily corrected within five hours from the initial time of</w:t>
      </w:r>
      <w:r w:rsidR="001F52E7" w:rsidRPr="0007212F">
        <w:rPr>
          <w:rFonts w:asciiTheme="minorHAnsi" w:hAnsiTheme="minorHAnsi"/>
        </w:rPr>
        <w:t xml:space="preserve"> </w:t>
      </w:r>
      <w:r w:rsidRPr="0007212F">
        <w:rPr>
          <w:rFonts w:asciiTheme="minorHAnsi" w:hAnsiTheme="minorHAnsi"/>
        </w:rPr>
        <w:t>failure.</w:t>
      </w:r>
    </w:p>
    <w:p w14:paraId="7C557F74" w14:textId="77777777" w:rsidR="001C1A80" w:rsidRPr="0007212F" w:rsidRDefault="001F52E7" w:rsidP="001A1A2F">
      <w:pPr>
        <w:pStyle w:val="Heading5"/>
        <w:numPr>
          <w:ilvl w:val="0"/>
          <w:numId w:val="8"/>
        </w:numPr>
        <w:ind w:left="2880" w:hanging="720"/>
        <w:rPr>
          <w:rFonts w:asciiTheme="minorHAnsi" w:hAnsiTheme="minorHAnsi"/>
        </w:rPr>
      </w:pPr>
      <w:r w:rsidRPr="0007212F">
        <w:rPr>
          <w:rFonts w:asciiTheme="minorHAnsi" w:hAnsiTheme="minorHAnsi"/>
        </w:rPr>
        <w:t>F</w:t>
      </w:r>
      <w:r w:rsidR="001C1A80" w:rsidRPr="0007212F">
        <w:rPr>
          <w:rFonts w:asciiTheme="minorHAnsi" w:hAnsiTheme="minorHAnsi"/>
        </w:rPr>
        <w:t xml:space="preserve">ailure of any non-critical equipment or unit process that is not satisfactorily corrected within eight hours from the initial time </w:t>
      </w:r>
      <w:r w:rsidR="00D17A7C" w:rsidRPr="0007212F">
        <w:rPr>
          <w:rFonts w:asciiTheme="minorHAnsi" w:hAnsiTheme="minorHAnsi"/>
        </w:rPr>
        <w:t>o</w:t>
      </w:r>
      <w:r w:rsidR="001C1A80" w:rsidRPr="0007212F">
        <w:rPr>
          <w:rFonts w:asciiTheme="minorHAnsi" w:hAnsiTheme="minorHAnsi"/>
        </w:rPr>
        <w:t>f failure.</w:t>
      </w:r>
    </w:p>
    <w:p w14:paraId="7C557F75" w14:textId="77777777" w:rsidR="001C1A80" w:rsidRPr="0007212F" w:rsidRDefault="001C1A80" w:rsidP="001A1A2F">
      <w:pPr>
        <w:pStyle w:val="Heading5"/>
        <w:numPr>
          <w:ilvl w:val="0"/>
          <w:numId w:val="8"/>
        </w:numPr>
        <w:ind w:left="2880" w:hanging="720"/>
        <w:rPr>
          <w:rFonts w:asciiTheme="minorHAnsi" w:hAnsiTheme="minorHAnsi"/>
        </w:rPr>
      </w:pPr>
      <w:r w:rsidRPr="0007212F">
        <w:rPr>
          <w:rFonts w:asciiTheme="minorHAnsi" w:hAnsiTheme="minorHAnsi"/>
        </w:rPr>
        <w:lastRenderedPageBreak/>
        <w:t>Any event deemed by the Consultant</w:t>
      </w:r>
      <w:r w:rsidR="00C34B73" w:rsidRPr="0007212F">
        <w:rPr>
          <w:rFonts w:asciiTheme="minorHAnsi" w:hAnsiTheme="minorHAnsi"/>
        </w:rPr>
        <w:t>, at its sole discretion,</w:t>
      </w:r>
      <w:r w:rsidRPr="0007212F">
        <w:rPr>
          <w:rFonts w:asciiTheme="minorHAnsi" w:hAnsiTheme="minorHAnsi"/>
        </w:rPr>
        <w:t xml:space="preserve"> to be a significant failure.</w:t>
      </w:r>
    </w:p>
    <w:p w14:paraId="7C557F76" w14:textId="77777777" w:rsidR="001C1A80" w:rsidRPr="0007212F" w:rsidRDefault="001C1A80" w:rsidP="001A1A2F">
      <w:pPr>
        <w:pStyle w:val="Heading5"/>
        <w:numPr>
          <w:ilvl w:val="0"/>
          <w:numId w:val="8"/>
        </w:numPr>
        <w:ind w:left="2880" w:hanging="720"/>
        <w:rPr>
          <w:rFonts w:asciiTheme="minorHAnsi" w:hAnsiTheme="minorHAnsi"/>
        </w:rPr>
      </w:pPr>
      <w:r w:rsidRPr="0007212F">
        <w:rPr>
          <w:rFonts w:asciiTheme="minorHAnsi" w:hAnsiTheme="minorHAnsi"/>
        </w:rPr>
        <w:t>Failure of the Contractor to provide and maintain qualified on-site start-up personnel as scheduled.</w:t>
      </w:r>
    </w:p>
    <w:p w14:paraId="7C557F77" w14:textId="77777777" w:rsidR="001C1A80" w:rsidRPr="0007212F" w:rsidRDefault="00A7798D" w:rsidP="00AF3E4F">
      <w:pPr>
        <w:pStyle w:val="Heading3"/>
        <w:rPr>
          <w:rFonts w:asciiTheme="minorHAnsi" w:hAnsiTheme="minorHAnsi"/>
        </w:rPr>
      </w:pPr>
      <w:r w:rsidRPr="0007212F">
        <w:rPr>
          <w:rFonts w:asciiTheme="minorHAnsi" w:eastAsiaTheme="minorHAnsi" w:hAnsiTheme="minorHAnsi"/>
        </w:rPr>
        <w:t>Performance Testing</w:t>
      </w:r>
    </w:p>
    <w:p w14:paraId="7C557F78" w14:textId="77777777" w:rsidR="001C1A80" w:rsidRPr="0007212F" w:rsidRDefault="001C1A80" w:rsidP="00DA58E1">
      <w:pPr>
        <w:pStyle w:val="Heading4"/>
        <w:rPr>
          <w:rFonts w:asciiTheme="minorHAnsi" w:hAnsiTheme="minorHAnsi"/>
        </w:rPr>
      </w:pPr>
      <w:r w:rsidRPr="0007212F">
        <w:rPr>
          <w:rFonts w:asciiTheme="minorHAnsi" w:hAnsiTheme="minorHAnsi"/>
        </w:rPr>
        <w:t xml:space="preserve">Following successful completion of the </w:t>
      </w:r>
      <w:proofErr w:type="gramStart"/>
      <w:r w:rsidRPr="0007212F">
        <w:rPr>
          <w:rFonts w:asciiTheme="minorHAnsi" w:hAnsiTheme="minorHAnsi"/>
        </w:rPr>
        <w:t xml:space="preserve">five </w:t>
      </w:r>
      <w:r w:rsidR="00780A95" w:rsidRPr="0007212F">
        <w:rPr>
          <w:rFonts w:asciiTheme="minorHAnsi" w:hAnsiTheme="minorHAnsi"/>
        </w:rPr>
        <w:t>Day</w:t>
      </w:r>
      <w:proofErr w:type="gramEnd"/>
      <w:r w:rsidR="00780A95" w:rsidRPr="0007212F">
        <w:rPr>
          <w:rFonts w:asciiTheme="minorHAnsi" w:hAnsiTheme="minorHAnsi"/>
        </w:rPr>
        <w:t xml:space="preserve"> </w:t>
      </w:r>
      <w:r w:rsidRPr="0007212F">
        <w:rPr>
          <w:rFonts w:asciiTheme="minorHAnsi" w:hAnsiTheme="minorHAnsi"/>
        </w:rPr>
        <w:t>water test</w:t>
      </w:r>
      <w:r w:rsidR="0068349E" w:rsidRPr="0007212F">
        <w:rPr>
          <w:rFonts w:asciiTheme="minorHAnsi" w:hAnsiTheme="minorHAnsi"/>
        </w:rPr>
        <w:t xml:space="preserve"> and submission of all reporting requirements to close out the five </w:t>
      </w:r>
      <w:r w:rsidR="007D6D03" w:rsidRPr="0007212F">
        <w:rPr>
          <w:rFonts w:asciiTheme="minorHAnsi" w:hAnsiTheme="minorHAnsi"/>
        </w:rPr>
        <w:t xml:space="preserve">Day </w:t>
      </w:r>
      <w:r w:rsidR="0068349E" w:rsidRPr="0007212F">
        <w:rPr>
          <w:rFonts w:asciiTheme="minorHAnsi" w:hAnsiTheme="minorHAnsi"/>
        </w:rPr>
        <w:t>water testing phase</w:t>
      </w:r>
      <w:r w:rsidRPr="0007212F">
        <w:rPr>
          <w:rFonts w:asciiTheme="minorHAnsi" w:hAnsiTheme="minorHAnsi"/>
        </w:rPr>
        <w:t xml:space="preserve">, the Contractor shall place the new, refurbished and/or reconstructed Work into operation starting on a designated Monday under supervision of the Consultant.  For a 14 continuous </w:t>
      </w:r>
      <w:r w:rsidR="00780A95" w:rsidRPr="0007212F">
        <w:rPr>
          <w:rFonts w:asciiTheme="minorHAnsi" w:hAnsiTheme="minorHAnsi"/>
        </w:rPr>
        <w:t xml:space="preserve">Day </w:t>
      </w:r>
      <w:r w:rsidRPr="0007212F">
        <w:rPr>
          <w:rFonts w:asciiTheme="minorHAnsi" w:hAnsiTheme="minorHAnsi"/>
        </w:rPr>
        <w:t>period, the</w:t>
      </w:r>
      <w:r w:rsidR="00D17A7C" w:rsidRPr="0007212F">
        <w:rPr>
          <w:rFonts w:asciiTheme="minorHAnsi" w:hAnsiTheme="minorHAnsi"/>
        </w:rPr>
        <w:t xml:space="preserve"> </w:t>
      </w:r>
      <w:r w:rsidRPr="0007212F">
        <w:rPr>
          <w:rFonts w:asciiTheme="minorHAnsi" w:hAnsiTheme="minorHAnsi"/>
        </w:rPr>
        <w:t xml:space="preserve">Region will operate the facility.  The Contractor </w:t>
      </w:r>
      <w:r w:rsidR="007D6D03" w:rsidRPr="0007212F">
        <w:rPr>
          <w:rFonts w:asciiTheme="minorHAnsi" w:hAnsiTheme="minorHAnsi"/>
        </w:rPr>
        <w:t xml:space="preserve">shall </w:t>
      </w:r>
      <w:r w:rsidRPr="0007212F">
        <w:rPr>
          <w:rFonts w:asciiTheme="minorHAnsi" w:hAnsiTheme="minorHAnsi"/>
        </w:rPr>
        <w:t xml:space="preserve">have supervisory personnel, mechanics, electricians, instrument technicians and other workmen on </w:t>
      </w:r>
      <w:r w:rsidR="00524F44" w:rsidRPr="0007212F">
        <w:rPr>
          <w:rFonts w:asciiTheme="minorHAnsi" w:hAnsiTheme="minorHAnsi"/>
        </w:rPr>
        <w:t>S</w:t>
      </w:r>
      <w:r w:rsidRPr="0007212F">
        <w:rPr>
          <w:rFonts w:asciiTheme="minorHAnsi" w:hAnsiTheme="minorHAnsi"/>
        </w:rPr>
        <w:t xml:space="preserve">ite during the normal working day and as required at other times to ensure the safe continuous operation of the facility (as specified by the Consultant).  During other times, the Contractor </w:t>
      </w:r>
      <w:r w:rsidR="007D6D03" w:rsidRPr="0007212F">
        <w:rPr>
          <w:rFonts w:asciiTheme="minorHAnsi" w:hAnsiTheme="minorHAnsi"/>
        </w:rPr>
        <w:t>shall</w:t>
      </w:r>
      <w:r w:rsidRPr="0007212F">
        <w:rPr>
          <w:rFonts w:asciiTheme="minorHAnsi" w:hAnsiTheme="minorHAnsi"/>
        </w:rPr>
        <w:t xml:space="preserve"> have the above personnel on call to perform any adjustments and/or corrections required.  In the event the facility, system, or any portion thereof does not perform satisfactory for 14 continuous </w:t>
      </w:r>
      <w:r w:rsidR="00814EB7" w:rsidRPr="0007212F">
        <w:rPr>
          <w:rFonts w:asciiTheme="minorHAnsi" w:hAnsiTheme="minorHAnsi"/>
        </w:rPr>
        <w:t>D</w:t>
      </w:r>
      <w:r w:rsidRPr="0007212F">
        <w:rPr>
          <w:rFonts w:asciiTheme="minorHAnsi" w:hAnsiTheme="minorHAnsi"/>
        </w:rPr>
        <w:t>ays,</w:t>
      </w:r>
      <w:r w:rsidR="00D17A7C" w:rsidRPr="0007212F">
        <w:rPr>
          <w:rFonts w:asciiTheme="minorHAnsi" w:hAnsiTheme="minorHAnsi"/>
        </w:rPr>
        <w:t xml:space="preserve"> </w:t>
      </w:r>
      <w:r w:rsidRPr="0007212F">
        <w:rPr>
          <w:rFonts w:asciiTheme="minorHAnsi" w:hAnsiTheme="minorHAnsi"/>
        </w:rPr>
        <w:t>continue with the program until the operation of the work is satisfactory or reschedule a new 14-</w:t>
      </w:r>
      <w:r w:rsidR="00F624B6" w:rsidRPr="0007212F">
        <w:rPr>
          <w:rFonts w:asciiTheme="minorHAnsi" w:hAnsiTheme="minorHAnsi"/>
        </w:rPr>
        <w:t xml:space="preserve">Day </w:t>
      </w:r>
      <w:r w:rsidRPr="0007212F">
        <w:rPr>
          <w:rFonts w:asciiTheme="minorHAnsi" w:hAnsiTheme="minorHAnsi"/>
        </w:rPr>
        <w:t>performance testing program.</w:t>
      </w:r>
    </w:p>
    <w:p w14:paraId="7C557F79" w14:textId="77777777" w:rsidR="001C1A80" w:rsidRPr="0007212F" w:rsidRDefault="001C1A80" w:rsidP="00DA58E1">
      <w:pPr>
        <w:pStyle w:val="Heading4"/>
        <w:rPr>
          <w:rFonts w:asciiTheme="minorHAnsi" w:hAnsiTheme="minorHAnsi"/>
        </w:rPr>
      </w:pPr>
      <w:r w:rsidRPr="0007212F">
        <w:rPr>
          <w:rFonts w:asciiTheme="minorHAnsi" w:hAnsiTheme="minorHAnsi"/>
        </w:rPr>
        <w:t>Equipment shall be operated using initially simulated interlock and alarm signals, where necessary, to check functionality.</w:t>
      </w:r>
    </w:p>
    <w:p w14:paraId="7C557F7A" w14:textId="77777777" w:rsidR="001C1A80" w:rsidRPr="0007212F" w:rsidRDefault="001C1A80" w:rsidP="00DA58E1">
      <w:pPr>
        <w:pStyle w:val="Heading4"/>
        <w:rPr>
          <w:rFonts w:asciiTheme="minorHAnsi" w:hAnsiTheme="minorHAnsi"/>
        </w:rPr>
      </w:pPr>
      <w:r w:rsidRPr="0007212F">
        <w:rPr>
          <w:rFonts w:asciiTheme="minorHAnsi" w:hAnsiTheme="minorHAnsi"/>
        </w:rPr>
        <w:t>Loop checks shall be completed from field instruments by simulated or quantifiable process inputs to terminals in the local control panel for interface with the remote PLC.  The Contractor shall provide further calibration of field instruments, as required.</w:t>
      </w:r>
    </w:p>
    <w:p w14:paraId="7C557F7B" w14:textId="77777777" w:rsidR="001C1A80" w:rsidRPr="0007212F" w:rsidRDefault="001C1A80" w:rsidP="00DA58E1">
      <w:pPr>
        <w:pStyle w:val="Heading4"/>
        <w:rPr>
          <w:rFonts w:asciiTheme="minorHAnsi" w:hAnsiTheme="minorHAnsi"/>
        </w:rPr>
      </w:pPr>
      <w:r w:rsidRPr="0007212F">
        <w:rPr>
          <w:rFonts w:asciiTheme="minorHAnsi" w:hAnsiTheme="minorHAnsi"/>
        </w:rPr>
        <w:t xml:space="preserve">The performance testing shall demonstrate that all operational features </w:t>
      </w:r>
      <w:r w:rsidR="00A7798D" w:rsidRPr="0007212F">
        <w:rPr>
          <w:rFonts w:asciiTheme="minorHAnsi" w:hAnsiTheme="minorHAnsi"/>
        </w:rPr>
        <w:tab/>
      </w:r>
      <w:r w:rsidRPr="0007212F">
        <w:rPr>
          <w:rFonts w:asciiTheme="minorHAnsi" w:hAnsiTheme="minorHAnsi"/>
        </w:rPr>
        <w:t xml:space="preserve">and controls function in both manual and automatic modes, where applicable, and that all local and </w:t>
      </w:r>
      <w:proofErr w:type="gramStart"/>
      <w:r w:rsidRPr="0007212F">
        <w:rPr>
          <w:rFonts w:asciiTheme="minorHAnsi" w:hAnsiTheme="minorHAnsi"/>
        </w:rPr>
        <w:t>remote control</w:t>
      </w:r>
      <w:proofErr w:type="gramEnd"/>
      <w:r w:rsidRPr="0007212F">
        <w:rPr>
          <w:rFonts w:asciiTheme="minorHAnsi" w:hAnsiTheme="minorHAnsi"/>
        </w:rPr>
        <w:t xml:space="preserve"> points are functional.</w:t>
      </w:r>
    </w:p>
    <w:p w14:paraId="7C557F7C" w14:textId="77777777" w:rsidR="001C1A80" w:rsidRPr="0007212F" w:rsidRDefault="001C1A80" w:rsidP="00DA58E1">
      <w:pPr>
        <w:pStyle w:val="Heading4"/>
        <w:rPr>
          <w:rFonts w:asciiTheme="minorHAnsi" w:hAnsiTheme="minorHAnsi"/>
        </w:rPr>
      </w:pPr>
      <w:r w:rsidRPr="0007212F">
        <w:rPr>
          <w:rFonts w:asciiTheme="minorHAnsi" w:hAnsiTheme="minorHAnsi"/>
        </w:rPr>
        <w:t>The performance testing shall include verification of the following performance criteria:</w:t>
      </w:r>
    </w:p>
    <w:p w14:paraId="7C557F7D" w14:textId="77777777" w:rsidR="001C1A80" w:rsidRPr="0007212F" w:rsidRDefault="001C1A80" w:rsidP="001A1A2F">
      <w:pPr>
        <w:pStyle w:val="Heading5"/>
        <w:numPr>
          <w:ilvl w:val="0"/>
          <w:numId w:val="3"/>
        </w:numPr>
        <w:ind w:hanging="720"/>
        <w:rPr>
          <w:rFonts w:asciiTheme="minorHAnsi" w:hAnsiTheme="minorHAnsi"/>
        </w:rPr>
      </w:pPr>
      <w:r w:rsidRPr="0007212F">
        <w:rPr>
          <w:rFonts w:asciiTheme="minorHAnsi" w:hAnsiTheme="minorHAnsi"/>
        </w:rPr>
        <w:t>Acceptable operation of the equipment/system including</w:t>
      </w:r>
      <w:r w:rsidR="00D17A7C" w:rsidRPr="0007212F">
        <w:rPr>
          <w:rFonts w:asciiTheme="minorHAnsi" w:hAnsiTheme="minorHAnsi"/>
        </w:rPr>
        <w:t xml:space="preserve"> </w:t>
      </w:r>
      <w:r w:rsidRPr="0007212F">
        <w:rPr>
          <w:rFonts w:asciiTheme="minorHAnsi" w:hAnsiTheme="minorHAnsi"/>
        </w:rPr>
        <w:t>control devices and safety systems for the available control modes of operation.</w:t>
      </w:r>
    </w:p>
    <w:p w14:paraId="7C557F7E" w14:textId="77777777" w:rsidR="001C1A80" w:rsidRPr="0007212F" w:rsidRDefault="001C1A80" w:rsidP="001A1A2F">
      <w:pPr>
        <w:pStyle w:val="Heading5"/>
        <w:numPr>
          <w:ilvl w:val="0"/>
          <w:numId w:val="3"/>
        </w:numPr>
        <w:ind w:hanging="720"/>
        <w:rPr>
          <w:rFonts w:asciiTheme="minorHAnsi" w:hAnsiTheme="minorHAnsi"/>
        </w:rPr>
      </w:pPr>
      <w:r w:rsidRPr="0007212F">
        <w:rPr>
          <w:rFonts w:asciiTheme="minorHAnsi" w:hAnsiTheme="minorHAnsi"/>
        </w:rPr>
        <w:t>Trending of monitored process variables and equipment parameters, as appropriate.</w:t>
      </w:r>
    </w:p>
    <w:p w14:paraId="7C557F7F" w14:textId="77777777" w:rsidR="00A7798D" w:rsidRPr="0007212F" w:rsidRDefault="001C1A80" w:rsidP="001A1A2F">
      <w:pPr>
        <w:pStyle w:val="Heading5"/>
        <w:numPr>
          <w:ilvl w:val="0"/>
          <w:numId w:val="3"/>
        </w:numPr>
        <w:ind w:hanging="720"/>
        <w:rPr>
          <w:rFonts w:asciiTheme="minorHAnsi" w:hAnsiTheme="minorHAnsi"/>
        </w:rPr>
      </w:pPr>
      <w:r w:rsidRPr="0007212F">
        <w:rPr>
          <w:rFonts w:asciiTheme="minorHAnsi" w:hAnsiTheme="minorHAnsi"/>
        </w:rPr>
        <w:t xml:space="preserve">Adequate system responses to simulated abnormal/emergency </w:t>
      </w:r>
      <w:r w:rsidR="00D17A7C" w:rsidRPr="0007212F">
        <w:rPr>
          <w:rFonts w:asciiTheme="minorHAnsi" w:hAnsiTheme="minorHAnsi"/>
        </w:rPr>
        <w:t>c</w:t>
      </w:r>
      <w:r w:rsidRPr="0007212F">
        <w:rPr>
          <w:rFonts w:asciiTheme="minorHAnsi" w:hAnsiTheme="minorHAnsi"/>
        </w:rPr>
        <w:t xml:space="preserve">onditions, including, but not limited to, localized power failure </w:t>
      </w:r>
      <w:r w:rsidR="00AE6DA8" w:rsidRPr="0007212F">
        <w:rPr>
          <w:rFonts w:asciiTheme="minorHAnsi" w:hAnsiTheme="minorHAnsi"/>
        </w:rPr>
        <w:t>and specific hardware failure.</w:t>
      </w:r>
    </w:p>
    <w:p w14:paraId="7C557F80" w14:textId="77777777" w:rsidR="001C1A80" w:rsidRPr="00BF7F1A" w:rsidRDefault="00A7798D" w:rsidP="00AF3E4F">
      <w:pPr>
        <w:pStyle w:val="Heading3"/>
        <w:rPr>
          <w:rFonts w:asciiTheme="minorHAnsi" w:hAnsiTheme="minorHAnsi"/>
        </w:rPr>
      </w:pPr>
      <w:r w:rsidRPr="00BF7F1A">
        <w:rPr>
          <w:rFonts w:asciiTheme="minorHAnsi" w:hAnsiTheme="minorHAnsi"/>
        </w:rPr>
        <w:t>Reporting Requirements</w:t>
      </w:r>
    </w:p>
    <w:p w14:paraId="7C557F81" w14:textId="23B7FBA4" w:rsidR="00A7798D" w:rsidRDefault="00A7798D" w:rsidP="00DA58E1">
      <w:pPr>
        <w:pStyle w:val="Heading4"/>
        <w:rPr>
          <w:ins w:id="220" w:author="Liam Sykes" w:date="2022-03-21T16:42:00Z"/>
          <w:rFonts w:asciiTheme="minorHAnsi" w:hAnsiTheme="minorHAnsi"/>
        </w:rPr>
      </w:pPr>
      <w:r w:rsidRPr="00BF7F1A">
        <w:rPr>
          <w:rFonts w:asciiTheme="minorHAnsi" w:hAnsiTheme="minorHAnsi"/>
        </w:rPr>
        <w:t xml:space="preserve">The Contractor shall submit all reporting requirements listed </w:t>
      </w:r>
      <w:r w:rsidR="00BC3948" w:rsidRPr="00BF7F1A">
        <w:rPr>
          <w:rFonts w:asciiTheme="minorHAnsi" w:hAnsiTheme="minorHAnsi"/>
        </w:rPr>
        <w:t xml:space="preserve">below </w:t>
      </w:r>
      <w:r w:rsidRPr="00BF7F1A">
        <w:rPr>
          <w:rFonts w:asciiTheme="minorHAnsi" w:hAnsiTheme="minorHAnsi"/>
        </w:rPr>
        <w:t>to the Consultant for review and approval</w:t>
      </w:r>
      <w:r w:rsidR="009F1092" w:rsidRPr="00BF7F1A">
        <w:rPr>
          <w:rFonts w:asciiTheme="minorHAnsi" w:hAnsiTheme="minorHAnsi"/>
        </w:rPr>
        <w:t>:</w:t>
      </w:r>
    </w:p>
    <w:p w14:paraId="643D94D9" w14:textId="5658760A" w:rsidR="00834D71" w:rsidRPr="00BF7F1A" w:rsidRDefault="00834D71" w:rsidP="00834D71">
      <w:pPr>
        <w:pStyle w:val="Heading5"/>
      </w:pPr>
      <w:ins w:id="221" w:author="Liam Sykes" w:date="2022-03-21T16:42:00Z">
        <w:r>
          <w:t xml:space="preserve">Start-up and commissioning </w:t>
        </w:r>
        <w:proofErr w:type="gramStart"/>
        <w:r>
          <w:t>report;</w:t>
        </w:r>
      </w:ins>
      <w:proofErr w:type="gramEnd"/>
    </w:p>
    <w:p w14:paraId="7C557F82" w14:textId="77777777" w:rsidR="001C1A80" w:rsidRPr="00BF7F1A" w:rsidRDefault="001C1A80" w:rsidP="00834D71">
      <w:pPr>
        <w:pStyle w:val="Heading5"/>
      </w:pPr>
      <w:r w:rsidRPr="00BF7F1A">
        <w:t>Upon satisfactory completion of p</w:t>
      </w:r>
      <w:r w:rsidR="00CD7E32" w:rsidRPr="00BF7F1A">
        <w:t xml:space="preserve">erformance testing </w:t>
      </w:r>
      <w:r w:rsidRPr="00BF7F1A">
        <w:t>for each piece of equipment, submit to the Consultant, the</w:t>
      </w:r>
      <w:r w:rsidR="00CD7E32" w:rsidRPr="00BF7F1A">
        <w:t xml:space="preserve"> Manufacturer’s certificate of successful operation </w:t>
      </w:r>
      <w:r w:rsidRPr="00BF7F1A">
        <w:t xml:space="preserve">for each piece of </w:t>
      </w:r>
      <w:r w:rsidR="00CD7E32" w:rsidRPr="00BF7F1A">
        <w:t xml:space="preserve">equipment stating </w:t>
      </w:r>
      <w:r w:rsidRPr="00BF7F1A">
        <w:t>that the equipment is installed correctly, is in full operating condition, is operating in accordance with its design rating, and is in warranty condition.  Submit the original certificates to the Consultant</w:t>
      </w:r>
      <w:r w:rsidR="00CD7E32" w:rsidRPr="00BF7F1A">
        <w:t xml:space="preserve"> (</w:t>
      </w:r>
      <w:r w:rsidR="00CD7E32" w:rsidRPr="00EE74CE">
        <w:t>See Section 01640 – Manufacturer’s Services</w:t>
      </w:r>
      <w:proofErr w:type="gramStart"/>
      <w:r w:rsidR="00CD7E32" w:rsidRPr="00EE74CE">
        <w:t>)</w:t>
      </w:r>
      <w:r w:rsidR="0040166D" w:rsidRPr="00EE74CE">
        <w:t>;</w:t>
      </w:r>
      <w:proofErr w:type="gramEnd"/>
    </w:p>
    <w:p w14:paraId="7C557F83" w14:textId="77777777" w:rsidR="001C1A80" w:rsidRPr="00BF7F1A" w:rsidRDefault="001C1A80" w:rsidP="00834D71">
      <w:pPr>
        <w:pStyle w:val="Heading5"/>
      </w:pPr>
      <w:r w:rsidRPr="00BF7F1A">
        <w:t xml:space="preserve">Completed performance testing </w:t>
      </w:r>
      <w:proofErr w:type="gramStart"/>
      <w:r w:rsidRPr="00BF7F1A">
        <w:t>forms</w:t>
      </w:r>
      <w:r w:rsidR="0040166D" w:rsidRPr="00BF7F1A">
        <w:t>;</w:t>
      </w:r>
      <w:proofErr w:type="gramEnd"/>
    </w:p>
    <w:p w14:paraId="7C557F84" w14:textId="77777777" w:rsidR="001C1A80" w:rsidRPr="00BF7F1A" w:rsidRDefault="001C1A80" w:rsidP="00834D71">
      <w:pPr>
        <w:pStyle w:val="Heading5"/>
      </w:pPr>
      <w:r w:rsidRPr="00BF7F1A">
        <w:lastRenderedPageBreak/>
        <w:t>Performance testing report (inclusive of any deficiencies noted during performance testing)</w:t>
      </w:r>
      <w:r w:rsidR="0040166D" w:rsidRPr="00BF7F1A">
        <w:t>; and</w:t>
      </w:r>
    </w:p>
    <w:p w14:paraId="7C557F85" w14:textId="77777777" w:rsidR="00A7798D" w:rsidRPr="00BF7F1A" w:rsidRDefault="001C1A80" w:rsidP="00834D71">
      <w:pPr>
        <w:pStyle w:val="Heading5"/>
      </w:pPr>
      <w:r w:rsidRPr="00BF7F1A">
        <w:t>Post-performance test inspection results.</w:t>
      </w:r>
    </w:p>
    <w:p w14:paraId="7C557F86" w14:textId="77777777" w:rsidR="00A7798D" w:rsidRPr="00BF7F1A" w:rsidRDefault="00A7798D" w:rsidP="00BF7F1A">
      <w:pPr>
        <w:pStyle w:val="Heading2"/>
      </w:pPr>
      <w:r w:rsidRPr="00BF7F1A">
        <w:t>45-Day Operational Testing (Facility Commissioning)</w:t>
      </w:r>
    </w:p>
    <w:p w14:paraId="7C557F87" w14:textId="1F2405DD" w:rsidR="00B26B55" w:rsidRPr="00BF7F1A" w:rsidDel="00834D71" w:rsidRDefault="00310F2F" w:rsidP="00EC0544">
      <w:pPr>
        <w:ind w:left="720"/>
        <w:rPr>
          <w:del w:id="222" w:author="Liam Sykes" w:date="2022-03-21T16:43:00Z"/>
          <w:rFonts w:asciiTheme="minorHAnsi" w:hAnsiTheme="minorHAnsi"/>
          <w:i/>
          <w:highlight w:val="yellow"/>
        </w:rPr>
      </w:pPr>
      <w:del w:id="223" w:author="Liam Sykes" w:date="2022-03-21T16:43:00Z">
        <w:r w:rsidRPr="00BF7F1A" w:rsidDel="00834D71">
          <w:rPr>
            <w:rFonts w:asciiTheme="minorHAnsi" w:hAnsiTheme="minorHAnsi"/>
            <w:i/>
            <w:highlight w:val="yellow"/>
          </w:rPr>
          <w:delText>[</w:delText>
        </w:r>
        <w:r w:rsidR="009F74D4" w:rsidRPr="00BF7F1A" w:rsidDel="00834D71">
          <w:rPr>
            <w:rFonts w:asciiTheme="minorHAnsi" w:hAnsiTheme="minorHAnsi"/>
            <w:i/>
            <w:highlight w:val="yellow"/>
          </w:rPr>
          <w:delText>The Consultant shall determine the need for the following testing procedures and revise th</w:delText>
        </w:r>
        <w:r w:rsidR="002737C1" w:rsidRPr="00BF7F1A" w:rsidDel="00834D71">
          <w:rPr>
            <w:rFonts w:asciiTheme="minorHAnsi" w:hAnsiTheme="minorHAnsi"/>
            <w:i/>
            <w:highlight w:val="yellow"/>
          </w:rPr>
          <w:delText>is sub</w:delText>
        </w:r>
        <w:r w:rsidR="009F74D4" w:rsidRPr="00BF7F1A" w:rsidDel="00834D71">
          <w:rPr>
            <w:rFonts w:asciiTheme="minorHAnsi" w:hAnsiTheme="minorHAnsi"/>
            <w:i/>
            <w:highlight w:val="yellow"/>
          </w:rPr>
          <w:delText>section accordingly with the approval of the</w:delText>
        </w:r>
        <w:r w:rsidR="00DE0ADE" w:rsidRPr="00BF7F1A" w:rsidDel="00834D71">
          <w:rPr>
            <w:rFonts w:asciiTheme="minorHAnsi" w:hAnsiTheme="minorHAnsi"/>
            <w:i/>
            <w:highlight w:val="yellow"/>
          </w:rPr>
          <w:delText xml:space="preserve"> Region’s</w:delText>
        </w:r>
        <w:r w:rsidR="009F74D4" w:rsidRPr="00BF7F1A" w:rsidDel="00834D71">
          <w:rPr>
            <w:rFonts w:asciiTheme="minorHAnsi" w:hAnsiTheme="minorHAnsi"/>
            <w:i/>
            <w:highlight w:val="yellow"/>
          </w:rPr>
          <w:delText xml:space="preserve"> Project Manager. </w:delText>
        </w:r>
        <w:r w:rsidR="00B26B55" w:rsidRPr="00BF7F1A" w:rsidDel="00834D71">
          <w:rPr>
            <w:rFonts w:asciiTheme="minorHAnsi" w:hAnsiTheme="minorHAnsi"/>
            <w:i/>
            <w:highlight w:val="yellow"/>
          </w:rPr>
          <w:delText>The Consultant shall review and revise the tasks listed below to suit the scope of this Contract.</w:delText>
        </w:r>
        <w:r w:rsidRPr="00BF7F1A" w:rsidDel="00834D71">
          <w:rPr>
            <w:rFonts w:asciiTheme="minorHAnsi" w:hAnsiTheme="minorHAnsi"/>
            <w:i/>
            <w:highlight w:val="yellow"/>
          </w:rPr>
          <w:delText>]</w:delText>
        </w:r>
      </w:del>
    </w:p>
    <w:p w14:paraId="7C557F88" w14:textId="77777777" w:rsidR="00A7798D" w:rsidRPr="0007212F" w:rsidRDefault="00A7798D" w:rsidP="00AF3E4F">
      <w:pPr>
        <w:pStyle w:val="Heading3"/>
        <w:rPr>
          <w:rFonts w:asciiTheme="minorHAnsi" w:hAnsiTheme="minorHAnsi"/>
        </w:rPr>
      </w:pPr>
      <w:r w:rsidRPr="0007212F">
        <w:rPr>
          <w:rFonts w:asciiTheme="minorHAnsi" w:hAnsiTheme="minorHAnsi"/>
        </w:rPr>
        <w:t>General</w:t>
      </w:r>
    </w:p>
    <w:p w14:paraId="7C557F89" w14:textId="77777777" w:rsidR="006F52B4" w:rsidRPr="0007212F" w:rsidRDefault="006F52B4" w:rsidP="00DA58E1">
      <w:pPr>
        <w:pStyle w:val="Heading4"/>
        <w:rPr>
          <w:rFonts w:asciiTheme="minorHAnsi" w:hAnsiTheme="minorHAnsi"/>
        </w:rPr>
      </w:pPr>
      <w:r w:rsidRPr="0007212F">
        <w:rPr>
          <w:rFonts w:asciiTheme="minorHAnsi" w:hAnsiTheme="minorHAnsi"/>
        </w:rPr>
        <w:t xml:space="preserve">The Consultant will not allow the Contractor to initiate the </w:t>
      </w:r>
      <w:r w:rsidR="00DE0ADE" w:rsidRPr="0007212F">
        <w:rPr>
          <w:rFonts w:asciiTheme="minorHAnsi" w:hAnsiTheme="minorHAnsi"/>
        </w:rPr>
        <w:t xml:space="preserve">operational testing </w:t>
      </w:r>
      <w:r w:rsidRPr="0007212F">
        <w:rPr>
          <w:rFonts w:asciiTheme="minorHAnsi" w:hAnsiTheme="minorHAnsi"/>
        </w:rPr>
        <w:t xml:space="preserve">phase until successful completion of the </w:t>
      </w:r>
      <w:r w:rsidR="00DE0ADE" w:rsidRPr="0007212F">
        <w:rPr>
          <w:rFonts w:asciiTheme="minorHAnsi" w:hAnsiTheme="minorHAnsi"/>
        </w:rPr>
        <w:t>performance testing phase</w:t>
      </w:r>
      <w:r w:rsidRPr="0007212F">
        <w:rPr>
          <w:rFonts w:asciiTheme="minorHAnsi" w:hAnsiTheme="minorHAnsi"/>
        </w:rPr>
        <w:t>, including submission of all reporting requirements listed above.</w:t>
      </w:r>
    </w:p>
    <w:p w14:paraId="7C557F8A" w14:textId="77777777" w:rsidR="00A7798D" w:rsidRPr="0007212F" w:rsidRDefault="00A7798D" w:rsidP="00DA58E1">
      <w:pPr>
        <w:pStyle w:val="Heading4"/>
        <w:rPr>
          <w:rFonts w:asciiTheme="minorHAnsi" w:hAnsiTheme="minorHAnsi"/>
        </w:rPr>
      </w:pPr>
      <w:r w:rsidRPr="0007212F">
        <w:rPr>
          <w:rFonts w:asciiTheme="minorHAnsi" w:hAnsiTheme="minorHAnsi"/>
        </w:rPr>
        <w:t xml:space="preserve">The Contractor shall complete the tasks below under the Consultant’s supervision.  The Contract will not be considered for </w:t>
      </w:r>
      <w:r w:rsidR="00DE0ADE" w:rsidRPr="0007212F">
        <w:rPr>
          <w:rFonts w:asciiTheme="minorHAnsi" w:hAnsiTheme="minorHAnsi"/>
        </w:rPr>
        <w:t>Substantial Performance of the Work</w:t>
      </w:r>
      <w:r w:rsidRPr="0007212F">
        <w:rPr>
          <w:rFonts w:asciiTheme="minorHAnsi" w:hAnsiTheme="minorHAnsi"/>
        </w:rPr>
        <w:t xml:space="preserve"> until the tasks stipulated below are complete.</w:t>
      </w:r>
    </w:p>
    <w:p w14:paraId="7C557F8B" w14:textId="77777777" w:rsidR="00A7798D" w:rsidRPr="0007212F" w:rsidRDefault="00A7798D" w:rsidP="00DA58E1">
      <w:pPr>
        <w:pStyle w:val="Heading4"/>
        <w:rPr>
          <w:rFonts w:asciiTheme="minorHAnsi" w:hAnsiTheme="minorHAnsi"/>
        </w:rPr>
      </w:pPr>
      <w:r w:rsidRPr="0007212F">
        <w:rPr>
          <w:rFonts w:asciiTheme="minorHAnsi" w:hAnsiTheme="minorHAnsi"/>
        </w:rPr>
        <w:t>The operational testing (commissioning) of the facility is designated as the successful completion of a</w:t>
      </w:r>
      <w:r w:rsidR="00DE0ADE" w:rsidRPr="0007212F">
        <w:rPr>
          <w:rFonts w:asciiTheme="minorHAnsi" w:hAnsiTheme="minorHAnsi"/>
        </w:rPr>
        <w:t xml:space="preserve"> continuous</w:t>
      </w:r>
      <w:r w:rsidRPr="0007212F">
        <w:rPr>
          <w:rFonts w:asciiTheme="minorHAnsi" w:hAnsiTheme="minorHAnsi"/>
        </w:rPr>
        <w:t xml:space="preserve"> 45 </w:t>
      </w:r>
      <w:r w:rsidR="00DE0ADE" w:rsidRPr="0007212F">
        <w:rPr>
          <w:rFonts w:asciiTheme="minorHAnsi" w:hAnsiTheme="minorHAnsi"/>
        </w:rPr>
        <w:t xml:space="preserve">Day </w:t>
      </w:r>
      <w:r w:rsidRPr="0007212F">
        <w:rPr>
          <w:rFonts w:asciiTheme="minorHAnsi" w:hAnsiTheme="minorHAnsi"/>
        </w:rPr>
        <w:t>period of operation without significant interruption under the expected process conditions within the design boundaries.</w:t>
      </w:r>
    </w:p>
    <w:p w14:paraId="7C557F8C" w14:textId="77777777" w:rsidR="00A7798D" w:rsidRPr="0007212F" w:rsidRDefault="00A7798D" w:rsidP="00DA58E1">
      <w:pPr>
        <w:pStyle w:val="Heading4"/>
        <w:rPr>
          <w:rFonts w:asciiTheme="minorHAnsi" w:hAnsiTheme="minorHAnsi"/>
        </w:rPr>
      </w:pPr>
      <w:r w:rsidRPr="0007212F">
        <w:rPr>
          <w:rFonts w:asciiTheme="minorHAnsi" w:hAnsiTheme="minorHAnsi"/>
        </w:rPr>
        <w:t>Operational testing shall include verification of all performance criteria defined above under performance testing phase.</w:t>
      </w:r>
    </w:p>
    <w:p w14:paraId="7C557F8D" w14:textId="77777777" w:rsidR="00425FD1" w:rsidRPr="0007212F" w:rsidRDefault="00425FD1" w:rsidP="00DA58E1">
      <w:pPr>
        <w:pStyle w:val="Heading4"/>
        <w:rPr>
          <w:rFonts w:asciiTheme="minorHAnsi" w:hAnsiTheme="minorHAnsi"/>
        </w:rPr>
      </w:pPr>
      <w:r w:rsidRPr="0007212F">
        <w:rPr>
          <w:rFonts w:asciiTheme="minorHAnsi" w:hAnsiTheme="minorHAnsi"/>
        </w:rPr>
        <w:t xml:space="preserve">The Contractor shall remove, </w:t>
      </w:r>
      <w:proofErr w:type="gramStart"/>
      <w:r w:rsidRPr="0007212F">
        <w:rPr>
          <w:rFonts w:asciiTheme="minorHAnsi" w:hAnsiTheme="minorHAnsi"/>
        </w:rPr>
        <w:t>clean</w:t>
      </w:r>
      <w:proofErr w:type="gramEnd"/>
      <w:r w:rsidRPr="0007212F">
        <w:rPr>
          <w:rFonts w:asciiTheme="minorHAnsi" w:hAnsiTheme="minorHAnsi"/>
        </w:rPr>
        <w:t xml:space="preserve"> and replace all permanent and temporary filters and strainers in all pipeline systems; replace all HVAC filters; dewater and clean all sumps; and dewater all process units for final inspection as a condition precedent to commissioning.  Areas to be commissioned shall be completely cleaned prior to turning over to the Region.</w:t>
      </w:r>
    </w:p>
    <w:p w14:paraId="7C557F8E" w14:textId="77777777" w:rsidR="006922A6" w:rsidRPr="0007212F" w:rsidRDefault="00A7798D" w:rsidP="00DA58E1">
      <w:pPr>
        <w:pStyle w:val="Heading4"/>
        <w:rPr>
          <w:rFonts w:asciiTheme="minorHAnsi" w:hAnsiTheme="minorHAnsi"/>
        </w:rPr>
      </w:pPr>
      <w:r w:rsidRPr="0007212F">
        <w:rPr>
          <w:rFonts w:asciiTheme="minorHAnsi" w:hAnsiTheme="minorHAnsi"/>
        </w:rPr>
        <w:t>In the instance that a significant interruption occurs during the facility commissioning period, the operational test</w:t>
      </w:r>
      <w:r w:rsidR="00DE0ADE" w:rsidRPr="0007212F">
        <w:rPr>
          <w:rFonts w:asciiTheme="minorHAnsi" w:hAnsiTheme="minorHAnsi"/>
        </w:rPr>
        <w:t>ing</w:t>
      </w:r>
      <w:r w:rsidRPr="0007212F">
        <w:rPr>
          <w:rFonts w:asciiTheme="minorHAnsi" w:hAnsiTheme="minorHAnsi"/>
        </w:rPr>
        <w:t xml:space="preserve"> shall be stopped immediately.  The Contractor shall correct the required deficiencies and restart the facility commissioning test for another 45 </w:t>
      </w:r>
      <w:r w:rsidR="00DE0ADE" w:rsidRPr="0007212F">
        <w:rPr>
          <w:rFonts w:asciiTheme="minorHAnsi" w:hAnsiTheme="minorHAnsi"/>
        </w:rPr>
        <w:t xml:space="preserve">Days </w:t>
      </w:r>
      <w:r w:rsidRPr="0007212F">
        <w:rPr>
          <w:rFonts w:asciiTheme="minorHAnsi" w:hAnsiTheme="minorHAnsi"/>
        </w:rPr>
        <w:t>of continuous operation.</w:t>
      </w:r>
      <w:r w:rsidR="00DE0ADE" w:rsidRPr="0007212F">
        <w:rPr>
          <w:rFonts w:asciiTheme="minorHAnsi" w:hAnsiTheme="minorHAnsi"/>
        </w:rPr>
        <w:t xml:space="preserve">  </w:t>
      </w:r>
      <w:r w:rsidR="006922A6" w:rsidRPr="0007212F">
        <w:rPr>
          <w:rFonts w:asciiTheme="minorHAnsi" w:hAnsiTheme="minorHAnsi"/>
        </w:rPr>
        <w:t>Significant interruption shall include any of the following events:</w:t>
      </w:r>
    </w:p>
    <w:p w14:paraId="7C557F8F" w14:textId="77777777" w:rsidR="006922A6" w:rsidRPr="0007212F" w:rsidRDefault="006922A6" w:rsidP="001A1A2F">
      <w:pPr>
        <w:numPr>
          <w:ilvl w:val="0"/>
          <w:numId w:val="5"/>
        </w:numPr>
        <w:tabs>
          <w:tab w:val="left" w:pos="2160"/>
        </w:tabs>
        <w:ind w:hanging="720"/>
        <w:outlineLvl w:val="4"/>
        <w:rPr>
          <w:rFonts w:asciiTheme="minorHAnsi" w:hAnsiTheme="minorHAnsi"/>
        </w:rPr>
      </w:pPr>
      <w:r w:rsidRPr="0007212F">
        <w:rPr>
          <w:rFonts w:asciiTheme="minorHAnsi" w:hAnsiTheme="minorHAnsi"/>
        </w:rPr>
        <w:t>Failure of the system, facility, or any portion thereof to meet the specified performance criteria for more than two consecutive hours.</w:t>
      </w:r>
    </w:p>
    <w:p w14:paraId="7C557F90" w14:textId="77777777" w:rsidR="006922A6" w:rsidRPr="0007212F" w:rsidRDefault="006922A6" w:rsidP="001A1A2F">
      <w:pPr>
        <w:numPr>
          <w:ilvl w:val="0"/>
          <w:numId w:val="5"/>
        </w:numPr>
        <w:tabs>
          <w:tab w:val="left" w:pos="2160"/>
        </w:tabs>
        <w:ind w:hanging="720"/>
        <w:outlineLvl w:val="4"/>
        <w:rPr>
          <w:rFonts w:asciiTheme="minorHAnsi" w:hAnsiTheme="minorHAnsi"/>
        </w:rPr>
      </w:pPr>
      <w:r w:rsidRPr="0007212F">
        <w:rPr>
          <w:rFonts w:asciiTheme="minorHAnsi" w:hAnsiTheme="minorHAnsi"/>
        </w:rPr>
        <w:t>Failure of any critical equipment or unit process that is not satisfactorily corrected within five hours from the initial time of failure.</w:t>
      </w:r>
    </w:p>
    <w:p w14:paraId="7C557F91" w14:textId="77777777" w:rsidR="006922A6" w:rsidRPr="0007212F" w:rsidRDefault="006922A6" w:rsidP="001A1A2F">
      <w:pPr>
        <w:numPr>
          <w:ilvl w:val="0"/>
          <w:numId w:val="5"/>
        </w:numPr>
        <w:tabs>
          <w:tab w:val="left" w:pos="2160"/>
        </w:tabs>
        <w:ind w:hanging="720"/>
        <w:outlineLvl w:val="4"/>
        <w:rPr>
          <w:rFonts w:asciiTheme="minorHAnsi" w:hAnsiTheme="minorHAnsi"/>
        </w:rPr>
      </w:pPr>
      <w:r w:rsidRPr="0007212F">
        <w:rPr>
          <w:rFonts w:asciiTheme="minorHAnsi" w:hAnsiTheme="minorHAnsi"/>
        </w:rPr>
        <w:t>Failure of any non-critical equipment or unit process that is not satisfactorily corrected within eight hours from the initial time of failure.</w:t>
      </w:r>
    </w:p>
    <w:p w14:paraId="7C557F92" w14:textId="77777777" w:rsidR="006922A6" w:rsidRPr="0007212F" w:rsidRDefault="006922A6" w:rsidP="001A1A2F">
      <w:pPr>
        <w:numPr>
          <w:ilvl w:val="0"/>
          <w:numId w:val="5"/>
        </w:numPr>
        <w:tabs>
          <w:tab w:val="left" w:pos="2160"/>
        </w:tabs>
        <w:ind w:hanging="720"/>
        <w:outlineLvl w:val="4"/>
        <w:rPr>
          <w:rFonts w:asciiTheme="minorHAnsi" w:hAnsiTheme="minorHAnsi"/>
        </w:rPr>
      </w:pPr>
      <w:r w:rsidRPr="0007212F">
        <w:rPr>
          <w:rFonts w:asciiTheme="minorHAnsi" w:hAnsiTheme="minorHAnsi"/>
        </w:rPr>
        <w:t>Any event deemed by the Consultant to be a significant failure.</w:t>
      </w:r>
    </w:p>
    <w:p w14:paraId="7C557F93" w14:textId="77777777" w:rsidR="006922A6" w:rsidRPr="0007212F" w:rsidRDefault="006922A6" w:rsidP="001A1A2F">
      <w:pPr>
        <w:numPr>
          <w:ilvl w:val="0"/>
          <w:numId w:val="5"/>
        </w:numPr>
        <w:tabs>
          <w:tab w:val="left" w:pos="2160"/>
        </w:tabs>
        <w:ind w:hanging="720"/>
        <w:outlineLvl w:val="4"/>
        <w:rPr>
          <w:rFonts w:asciiTheme="minorHAnsi" w:hAnsiTheme="minorHAnsi"/>
        </w:rPr>
      </w:pPr>
      <w:r w:rsidRPr="0007212F">
        <w:rPr>
          <w:rFonts w:asciiTheme="minorHAnsi" w:hAnsiTheme="minorHAnsi"/>
        </w:rPr>
        <w:t>Failure of the Contractor to provide and maintain qualified on-site start-up personnel as scheduled.</w:t>
      </w:r>
    </w:p>
    <w:p w14:paraId="7C557F94" w14:textId="77777777" w:rsidR="00A7798D" w:rsidRPr="0007212F" w:rsidRDefault="00A7798D" w:rsidP="00DA58E1">
      <w:pPr>
        <w:pStyle w:val="Heading4"/>
        <w:rPr>
          <w:rFonts w:asciiTheme="minorHAnsi" w:hAnsiTheme="minorHAnsi"/>
        </w:rPr>
      </w:pPr>
      <w:r w:rsidRPr="0007212F">
        <w:rPr>
          <w:rFonts w:asciiTheme="minorHAnsi" w:hAnsiTheme="minorHAnsi"/>
        </w:rPr>
        <w:t xml:space="preserve">The Contractor shall have supervisory personnel, mechanics, electricians, instrument technicians and other workmen on </w:t>
      </w:r>
      <w:r w:rsidR="00BC3948" w:rsidRPr="0007212F">
        <w:rPr>
          <w:rFonts w:asciiTheme="minorHAnsi" w:hAnsiTheme="minorHAnsi"/>
        </w:rPr>
        <w:t>S</w:t>
      </w:r>
      <w:r w:rsidRPr="0007212F">
        <w:rPr>
          <w:rFonts w:asciiTheme="minorHAnsi" w:hAnsiTheme="minorHAnsi"/>
        </w:rPr>
        <w:t xml:space="preserve">ite during the normal </w:t>
      </w:r>
      <w:r w:rsidR="00BC3948" w:rsidRPr="0007212F">
        <w:rPr>
          <w:rFonts w:asciiTheme="minorHAnsi" w:hAnsiTheme="minorHAnsi"/>
        </w:rPr>
        <w:t xml:space="preserve">Working Day </w:t>
      </w:r>
      <w:r w:rsidRPr="0007212F">
        <w:rPr>
          <w:rFonts w:asciiTheme="minorHAnsi" w:hAnsiTheme="minorHAnsi"/>
        </w:rPr>
        <w:t xml:space="preserve">and as required at other times to ensure the safe continuous operation of the facility.  During </w:t>
      </w:r>
      <w:r w:rsidR="00AE6DA8" w:rsidRPr="0007212F">
        <w:rPr>
          <w:rFonts w:asciiTheme="minorHAnsi" w:hAnsiTheme="minorHAnsi"/>
        </w:rPr>
        <w:t xml:space="preserve">any other time throughout the </w:t>
      </w:r>
      <w:r w:rsidRPr="0007212F">
        <w:rPr>
          <w:rFonts w:asciiTheme="minorHAnsi" w:hAnsiTheme="minorHAnsi"/>
        </w:rPr>
        <w:t xml:space="preserve">operational testing period, the Contractor </w:t>
      </w:r>
      <w:r w:rsidR="00BC3948" w:rsidRPr="0007212F">
        <w:rPr>
          <w:rFonts w:asciiTheme="minorHAnsi" w:hAnsiTheme="minorHAnsi"/>
        </w:rPr>
        <w:t>shall</w:t>
      </w:r>
      <w:r w:rsidRPr="0007212F">
        <w:rPr>
          <w:rFonts w:asciiTheme="minorHAnsi" w:hAnsiTheme="minorHAnsi"/>
        </w:rPr>
        <w:t xml:space="preserve"> have the</w:t>
      </w:r>
      <w:r w:rsidR="00D05340" w:rsidRPr="0007212F">
        <w:rPr>
          <w:rFonts w:asciiTheme="minorHAnsi" w:hAnsiTheme="minorHAnsi"/>
        </w:rPr>
        <w:t xml:space="preserve"> </w:t>
      </w:r>
      <w:r w:rsidRPr="0007212F">
        <w:rPr>
          <w:rFonts w:asciiTheme="minorHAnsi" w:hAnsiTheme="minorHAnsi"/>
        </w:rPr>
        <w:t>above liste</w:t>
      </w:r>
      <w:r w:rsidR="00AE6DA8" w:rsidRPr="0007212F">
        <w:rPr>
          <w:rFonts w:asciiTheme="minorHAnsi" w:hAnsiTheme="minorHAnsi"/>
        </w:rPr>
        <w:t xml:space="preserve">d </w:t>
      </w:r>
      <w:r w:rsidRPr="0007212F">
        <w:rPr>
          <w:rFonts w:asciiTheme="minorHAnsi" w:hAnsiTheme="minorHAnsi"/>
        </w:rPr>
        <w:t>personnel on call to attend to any adjustments and corrections as required.</w:t>
      </w:r>
    </w:p>
    <w:p w14:paraId="7C557F95" w14:textId="77777777" w:rsidR="00A7798D" w:rsidRPr="0007212F" w:rsidRDefault="00A7798D" w:rsidP="00DA58E1">
      <w:pPr>
        <w:pStyle w:val="Heading4"/>
        <w:rPr>
          <w:rFonts w:asciiTheme="minorHAnsi" w:hAnsiTheme="minorHAnsi"/>
        </w:rPr>
      </w:pPr>
      <w:r w:rsidRPr="0007212F">
        <w:rPr>
          <w:rFonts w:asciiTheme="minorHAnsi" w:hAnsiTheme="minorHAnsi"/>
        </w:rPr>
        <w:t xml:space="preserve">The newly constructed works shall not be deemed </w:t>
      </w:r>
      <w:r w:rsidR="00182C00" w:rsidRPr="0007212F">
        <w:rPr>
          <w:rFonts w:asciiTheme="minorHAnsi" w:hAnsiTheme="minorHAnsi"/>
        </w:rPr>
        <w:t xml:space="preserve">to be </w:t>
      </w:r>
      <w:r w:rsidR="000F59BC" w:rsidRPr="0007212F">
        <w:rPr>
          <w:rFonts w:asciiTheme="minorHAnsi" w:hAnsiTheme="minorHAnsi"/>
        </w:rPr>
        <w:t>S</w:t>
      </w:r>
      <w:r w:rsidRPr="0007212F">
        <w:rPr>
          <w:rFonts w:asciiTheme="minorHAnsi" w:hAnsiTheme="minorHAnsi"/>
        </w:rPr>
        <w:t xml:space="preserve">ubstantially </w:t>
      </w:r>
      <w:r w:rsidR="000F59BC" w:rsidRPr="0007212F">
        <w:rPr>
          <w:rFonts w:asciiTheme="minorHAnsi" w:hAnsiTheme="minorHAnsi"/>
        </w:rPr>
        <w:t>Performed</w:t>
      </w:r>
      <w:r w:rsidRPr="0007212F">
        <w:rPr>
          <w:rFonts w:asciiTheme="minorHAnsi" w:hAnsiTheme="minorHAnsi"/>
        </w:rPr>
        <w:t xml:space="preserve"> until successful completion of facility commissioning.</w:t>
      </w:r>
    </w:p>
    <w:p w14:paraId="7C557F96" w14:textId="77777777" w:rsidR="00A7798D" w:rsidRPr="00BF7F1A" w:rsidRDefault="00B26B55" w:rsidP="00AF3E4F">
      <w:pPr>
        <w:pStyle w:val="Heading3"/>
        <w:rPr>
          <w:rFonts w:asciiTheme="minorHAnsi" w:hAnsiTheme="minorHAnsi"/>
        </w:rPr>
      </w:pPr>
      <w:r w:rsidRPr="00BF7F1A">
        <w:rPr>
          <w:rFonts w:asciiTheme="minorHAnsi" w:hAnsiTheme="minorHAnsi"/>
        </w:rPr>
        <w:t>Reporting Requirements</w:t>
      </w:r>
    </w:p>
    <w:p w14:paraId="7C557F97" w14:textId="77777777" w:rsidR="00B26B55" w:rsidRPr="00BF7F1A" w:rsidRDefault="00B26B55" w:rsidP="00DA58E1">
      <w:pPr>
        <w:pStyle w:val="Heading4"/>
        <w:rPr>
          <w:rFonts w:asciiTheme="minorHAnsi" w:hAnsiTheme="minorHAnsi"/>
        </w:rPr>
      </w:pPr>
      <w:r w:rsidRPr="00BF7F1A">
        <w:rPr>
          <w:rFonts w:asciiTheme="minorHAnsi" w:hAnsiTheme="minorHAnsi"/>
        </w:rPr>
        <w:t xml:space="preserve">The Contractor shall submit all reporting requirements listed </w:t>
      </w:r>
      <w:r w:rsidR="00BC3948" w:rsidRPr="00BF7F1A">
        <w:rPr>
          <w:rFonts w:asciiTheme="minorHAnsi" w:hAnsiTheme="minorHAnsi"/>
        </w:rPr>
        <w:t xml:space="preserve">below </w:t>
      </w:r>
      <w:r w:rsidRPr="00BF7F1A">
        <w:rPr>
          <w:rFonts w:asciiTheme="minorHAnsi" w:hAnsiTheme="minorHAnsi"/>
        </w:rPr>
        <w:t>to the Consultant for review and approval</w:t>
      </w:r>
      <w:r w:rsidR="0073213A" w:rsidRPr="00BF7F1A">
        <w:rPr>
          <w:rFonts w:asciiTheme="minorHAnsi" w:hAnsiTheme="minorHAnsi"/>
        </w:rPr>
        <w:t>:</w:t>
      </w:r>
    </w:p>
    <w:p w14:paraId="7C557F98" w14:textId="77777777" w:rsidR="00A7798D" w:rsidRPr="00BF7F1A" w:rsidRDefault="00BF4C67" w:rsidP="00324EF1">
      <w:pPr>
        <w:pStyle w:val="Heading4"/>
        <w:numPr>
          <w:ilvl w:val="0"/>
          <w:numId w:val="0"/>
        </w:numPr>
        <w:ind w:left="2880" w:hanging="720"/>
        <w:rPr>
          <w:rFonts w:asciiTheme="minorHAnsi" w:hAnsiTheme="minorHAnsi"/>
        </w:rPr>
      </w:pPr>
      <w:r w:rsidRPr="00BF7F1A">
        <w:rPr>
          <w:rFonts w:asciiTheme="minorHAnsi" w:hAnsiTheme="minorHAnsi"/>
        </w:rPr>
        <w:lastRenderedPageBreak/>
        <w:t>.1</w:t>
      </w:r>
      <w:r w:rsidRPr="00BF7F1A">
        <w:rPr>
          <w:rFonts w:asciiTheme="minorHAnsi" w:hAnsiTheme="minorHAnsi"/>
        </w:rPr>
        <w:tab/>
      </w:r>
      <w:r w:rsidR="00A7798D" w:rsidRPr="00BF7F1A">
        <w:rPr>
          <w:rFonts w:asciiTheme="minorHAnsi" w:hAnsiTheme="minorHAnsi"/>
        </w:rPr>
        <w:t xml:space="preserve">Completed operational testing </w:t>
      </w:r>
      <w:proofErr w:type="gramStart"/>
      <w:r w:rsidR="00A7798D" w:rsidRPr="00BF7F1A">
        <w:rPr>
          <w:rFonts w:asciiTheme="minorHAnsi" w:hAnsiTheme="minorHAnsi"/>
        </w:rPr>
        <w:t>forms</w:t>
      </w:r>
      <w:r w:rsidR="00BC3948" w:rsidRPr="00BF7F1A">
        <w:rPr>
          <w:rFonts w:asciiTheme="minorHAnsi" w:hAnsiTheme="minorHAnsi"/>
        </w:rPr>
        <w:t>;</w:t>
      </w:r>
      <w:proofErr w:type="gramEnd"/>
    </w:p>
    <w:p w14:paraId="7C557F99" w14:textId="77777777" w:rsidR="00A7798D" w:rsidRPr="00BF7F1A" w:rsidRDefault="00BF4C67" w:rsidP="00324EF1">
      <w:pPr>
        <w:pStyle w:val="Heading4"/>
        <w:numPr>
          <w:ilvl w:val="0"/>
          <w:numId w:val="0"/>
        </w:numPr>
        <w:ind w:left="2880" w:hanging="720"/>
        <w:rPr>
          <w:rFonts w:asciiTheme="minorHAnsi" w:hAnsiTheme="minorHAnsi"/>
        </w:rPr>
      </w:pPr>
      <w:r w:rsidRPr="00BF7F1A">
        <w:rPr>
          <w:rFonts w:asciiTheme="minorHAnsi" w:hAnsiTheme="minorHAnsi"/>
        </w:rPr>
        <w:t>.2</w:t>
      </w:r>
      <w:r w:rsidRPr="00BF7F1A">
        <w:rPr>
          <w:rFonts w:asciiTheme="minorHAnsi" w:hAnsiTheme="minorHAnsi"/>
        </w:rPr>
        <w:tab/>
      </w:r>
      <w:r w:rsidR="00A7798D" w:rsidRPr="00BF7F1A">
        <w:rPr>
          <w:rFonts w:asciiTheme="minorHAnsi" w:hAnsiTheme="minorHAnsi"/>
        </w:rPr>
        <w:t>Operational testing report (inclusive of any deficiencies noted during operational testing</w:t>
      </w:r>
      <w:proofErr w:type="gramStart"/>
      <w:r w:rsidR="00A7798D" w:rsidRPr="00BF7F1A">
        <w:rPr>
          <w:rFonts w:asciiTheme="minorHAnsi" w:hAnsiTheme="minorHAnsi"/>
        </w:rPr>
        <w:t>)</w:t>
      </w:r>
      <w:r w:rsidR="00BC3948" w:rsidRPr="00BF7F1A">
        <w:rPr>
          <w:rFonts w:asciiTheme="minorHAnsi" w:hAnsiTheme="minorHAnsi"/>
        </w:rPr>
        <w:t>;</w:t>
      </w:r>
      <w:proofErr w:type="gramEnd"/>
    </w:p>
    <w:p w14:paraId="7C557F9A" w14:textId="77777777" w:rsidR="00A7798D" w:rsidRPr="00BF7F1A" w:rsidRDefault="00324EF1" w:rsidP="00324EF1">
      <w:pPr>
        <w:pStyle w:val="Heading4"/>
        <w:numPr>
          <w:ilvl w:val="0"/>
          <w:numId w:val="0"/>
        </w:numPr>
        <w:ind w:left="2880" w:hanging="720"/>
        <w:rPr>
          <w:rFonts w:asciiTheme="minorHAnsi" w:hAnsiTheme="minorHAnsi"/>
        </w:rPr>
      </w:pPr>
      <w:r w:rsidRPr="00BF7F1A">
        <w:rPr>
          <w:rFonts w:asciiTheme="minorHAnsi" w:hAnsiTheme="minorHAnsi"/>
        </w:rPr>
        <w:t>.3</w:t>
      </w:r>
      <w:r w:rsidRPr="00BF7F1A">
        <w:rPr>
          <w:rFonts w:asciiTheme="minorHAnsi" w:hAnsiTheme="minorHAnsi"/>
        </w:rPr>
        <w:tab/>
      </w:r>
      <w:r w:rsidR="00A7798D" w:rsidRPr="00BF7F1A">
        <w:rPr>
          <w:rFonts w:asciiTheme="minorHAnsi" w:hAnsiTheme="minorHAnsi"/>
        </w:rPr>
        <w:t>Start-up and commissioning report</w:t>
      </w:r>
      <w:r w:rsidR="00BC3948" w:rsidRPr="00BF7F1A">
        <w:rPr>
          <w:rFonts w:asciiTheme="minorHAnsi" w:hAnsiTheme="minorHAnsi"/>
        </w:rPr>
        <w:t>; and</w:t>
      </w:r>
    </w:p>
    <w:p w14:paraId="7C557F9B" w14:textId="77777777" w:rsidR="00A7798D" w:rsidRDefault="00324EF1" w:rsidP="00324EF1">
      <w:pPr>
        <w:pStyle w:val="Heading4"/>
        <w:numPr>
          <w:ilvl w:val="0"/>
          <w:numId w:val="0"/>
        </w:numPr>
        <w:ind w:left="2880" w:hanging="720"/>
        <w:rPr>
          <w:rFonts w:asciiTheme="minorHAnsi" w:hAnsiTheme="minorHAnsi"/>
        </w:rPr>
      </w:pPr>
      <w:r w:rsidRPr="00BF7F1A">
        <w:rPr>
          <w:rFonts w:asciiTheme="minorHAnsi" w:hAnsiTheme="minorHAnsi"/>
        </w:rPr>
        <w:t>.4</w:t>
      </w:r>
      <w:r w:rsidRPr="00BF7F1A">
        <w:rPr>
          <w:rFonts w:asciiTheme="minorHAnsi" w:hAnsiTheme="minorHAnsi"/>
        </w:rPr>
        <w:tab/>
      </w:r>
      <w:r w:rsidR="00A7798D" w:rsidRPr="00BF7F1A">
        <w:rPr>
          <w:rFonts w:asciiTheme="minorHAnsi" w:hAnsiTheme="minorHAnsi"/>
        </w:rPr>
        <w:t>Consultant’s report on operation of</w:t>
      </w:r>
      <w:r w:rsidR="00BC3948" w:rsidRPr="00BF7F1A">
        <w:rPr>
          <w:rFonts w:asciiTheme="minorHAnsi" w:hAnsiTheme="minorHAnsi"/>
        </w:rPr>
        <w:t xml:space="preserve"> the</w:t>
      </w:r>
      <w:r w:rsidR="00A7798D" w:rsidRPr="00BF7F1A">
        <w:rPr>
          <w:rFonts w:asciiTheme="minorHAnsi" w:hAnsiTheme="minorHAnsi"/>
        </w:rPr>
        <w:t xml:space="preserve"> facility</w:t>
      </w:r>
      <w:r w:rsidR="00BC3948" w:rsidRPr="00BF7F1A">
        <w:rPr>
          <w:rFonts w:asciiTheme="minorHAnsi" w:hAnsiTheme="minorHAnsi"/>
        </w:rPr>
        <w:t>.</w:t>
      </w:r>
    </w:p>
    <w:p w14:paraId="453DAB25" w14:textId="77777777" w:rsidR="003D4331" w:rsidRPr="00E35369" w:rsidRDefault="003D4331" w:rsidP="003D4331">
      <w:pPr>
        <w:pStyle w:val="Heading2"/>
      </w:pPr>
      <w:r w:rsidRPr="00E35369">
        <w:t>Post-Commissioning</w:t>
      </w:r>
      <w:r>
        <w:t xml:space="preserve"> </w:t>
      </w:r>
      <w:r w:rsidRPr="00E35369">
        <w:t>Documentation Submittal</w:t>
      </w:r>
    </w:p>
    <w:p w14:paraId="69DB845A" w14:textId="77777777" w:rsidR="003D4331" w:rsidRPr="00BD1205" w:rsidRDefault="003D4331" w:rsidP="003D4331">
      <w:pPr>
        <w:pStyle w:val="Heading3"/>
      </w:pPr>
      <w:r w:rsidRPr="00BD1205">
        <w:t>45 Day Operational testing results</w:t>
      </w:r>
    </w:p>
    <w:p w14:paraId="25716FB3" w14:textId="77777777" w:rsidR="003D4331" w:rsidRPr="00BD1205" w:rsidRDefault="003D4331" w:rsidP="003D4331">
      <w:pPr>
        <w:pStyle w:val="Heading3"/>
      </w:pPr>
      <w:r w:rsidRPr="00BD1205">
        <w:t>Pressure testing results</w:t>
      </w:r>
    </w:p>
    <w:p w14:paraId="0BD6FB4D" w14:textId="77777777" w:rsidR="003D4331" w:rsidRPr="00BD1205" w:rsidRDefault="003D4331" w:rsidP="003D4331">
      <w:pPr>
        <w:pStyle w:val="Heading3"/>
      </w:pPr>
      <w:r w:rsidRPr="00BD1205">
        <w:t>Copies of manufacturer’s certificates of proper installation (records)</w:t>
      </w:r>
    </w:p>
    <w:p w14:paraId="51736135" w14:textId="77777777" w:rsidR="003D4331" w:rsidRPr="00BD1205" w:rsidRDefault="003D4331" w:rsidP="003D4331">
      <w:pPr>
        <w:pStyle w:val="Heading3"/>
      </w:pPr>
      <w:r w:rsidRPr="00BD1205">
        <w:t>Copies of manufacturer’s certificates of successful operation (records)</w:t>
      </w:r>
    </w:p>
    <w:p w14:paraId="52651CD9" w14:textId="77777777" w:rsidR="003D4331" w:rsidRPr="00BD1205" w:rsidRDefault="003D4331" w:rsidP="003D4331">
      <w:pPr>
        <w:pStyle w:val="Heading3"/>
      </w:pPr>
      <w:r w:rsidRPr="00BD1205">
        <w:t>Copies of manufacturer’s start-up log sheets (records)</w:t>
      </w:r>
    </w:p>
    <w:p w14:paraId="0C108E92" w14:textId="77777777" w:rsidR="003D4331" w:rsidRPr="00BD1205" w:rsidRDefault="003D4331" w:rsidP="003D4331">
      <w:pPr>
        <w:pStyle w:val="Heading5"/>
      </w:pPr>
      <w:r w:rsidRPr="00BD1205">
        <w:t>Copies of checkout / verification / test report forms for all equipment types (records)</w:t>
      </w:r>
    </w:p>
    <w:p w14:paraId="723A336E" w14:textId="77777777" w:rsidR="003D4331" w:rsidRPr="00BD1205" w:rsidRDefault="003D4331" w:rsidP="003D4331">
      <w:pPr>
        <w:pStyle w:val="Heading5"/>
      </w:pPr>
      <w:r w:rsidRPr="00BD1205">
        <w:t>Sample forms for documenting results of 5-day water test (records)</w:t>
      </w:r>
    </w:p>
    <w:p w14:paraId="3DD3EC3C" w14:textId="77777777" w:rsidR="003D4331" w:rsidRPr="00BD1205" w:rsidRDefault="003D4331" w:rsidP="003D4331">
      <w:pPr>
        <w:pStyle w:val="Heading5"/>
      </w:pPr>
      <w:r w:rsidRPr="00BD1205">
        <w:t>Shutdown request form</w:t>
      </w:r>
    </w:p>
    <w:p w14:paraId="061A9B95" w14:textId="77777777" w:rsidR="003D4331" w:rsidRPr="00BD1205" w:rsidRDefault="003D4331" w:rsidP="003D4331">
      <w:pPr>
        <w:pStyle w:val="Heading5"/>
      </w:pPr>
      <w:r w:rsidRPr="00BD1205">
        <w:t>Shutdown permit to work</w:t>
      </w:r>
    </w:p>
    <w:p w14:paraId="60FC2C55" w14:textId="77777777" w:rsidR="003D4331" w:rsidRPr="00BF7F1A" w:rsidRDefault="003D4331" w:rsidP="00324EF1">
      <w:pPr>
        <w:pStyle w:val="Heading4"/>
        <w:numPr>
          <w:ilvl w:val="0"/>
          <w:numId w:val="0"/>
        </w:numPr>
        <w:ind w:left="2880" w:hanging="720"/>
        <w:rPr>
          <w:rFonts w:asciiTheme="minorHAnsi" w:hAnsiTheme="minorHAnsi"/>
        </w:rPr>
      </w:pPr>
    </w:p>
    <w:p w14:paraId="7C557F9C" w14:textId="77777777" w:rsidR="00B26B55" w:rsidRPr="00BF7F1A" w:rsidRDefault="00B26B55" w:rsidP="0086192E">
      <w:pPr>
        <w:rPr>
          <w:rFonts w:asciiTheme="minorHAnsi" w:hAnsiTheme="minorHAnsi"/>
        </w:rPr>
      </w:pPr>
    </w:p>
    <w:p w14:paraId="7C557F9D" w14:textId="77777777" w:rsidR="00B67360" w:rsidRPr="00BF7F1A" w:rsidRDefault="00B26B55" w:rsidP="0086192E">
      <w:pPr>
        <w:jc w:val="center"/>
        <w:rPr>
          <w:rFonts w:asciiTheme="minorHAnsi" w:hAnsiTheme="minorHAnsi"/>
          <w:b/>
        </w:rPr>
      </w:pPr>
      <w:r w:rsidRPr="00BF7F1A">
        <w:rPr>
          <w:rFonts w:asciiTheme="minorHAnsi" w:hAnsiTheme="minorHAnsi"/>
          <w:b/>
        </w:rPr>
        <w:t>END OF SECTION</w:t>
      </w:r>
      <w:r w:rsidR="00F82BA9" w:rsidRPr="00BF7F1A">
        <w:rPr>
          <w:rFonts w:asciiTheme="minorHAnsi" w:hAnsiTheme="minorHAnsi"/>
          <w:b/>
        </w:rPr>
        <w:t xml:space="preserve">                                            </w:t>
      </w:r>
    </w:p>
    <w:p w14:paraId="7C557F9E" w14:textId="77777777" w:rsidR="00B67360" w:rsidRPr="00BF7F1A" w:rsidRDefault="00B67360" w:rsidP="0086192E">
      <w:pPr>
        <w:jc w:val="center"/>
        <w:rPr>
          <w:rFonts w:asciiTheme="minorHAnsi" w:hAnsiTheme="minorHAnsi"/>
          <w:b/>
        </w:rPr>
      </w:pPr>
    </w:p>
    <w:p w14:paraId="7C557F9F" w14:textId="77777777" w:rsidR="00390894" w:rsidRPr="00BF7F1A" w:rsidRDefault="00486634" w:rsidP="00390894">
      <w:pPr>
        <w:rPr>
          <w:rFonts w:asciiTheme="minorHAnsi" w:hAnsiTheme="minorHAnsi"/>
        </w:rPr>
      </w:pPr>
      <w:r w:rsidRPr="00BF7F1A">
        <w:rPr>
          <w:rFonts w:asciiTheme="minorHAnsi" w:hAnsiTheme="minorHAnsi"/>
        </w:rPr>
        <w:t>The</w:t>
      </w:r>
      <w:r w:rsidR="00390894" w:rsidRPr="00BF7F1A">
        <w:rPr>
          <w:rFonts w:asciiTheme="minorHAnsi" w:hAnsiTheme="minorHAnsi"/>
        </w:rPr>
        <w:t xml:space="preserve"> forms </w:t>
      </w:r>
      <w:r w:rsidR="00571390" w:rsidRPr="00BF7F1A">
        <w:rPr>
          <w:rFonts w:asciiTheme="minorHAnsi" w:hAnsiTheme="minorHAnsi"/>
        </w:rPr>
        <w:t xml:space="preserve">referenced throughout </w:t>
      </w:r>
      <w:r w:rsidR="00571390" w:rsidRPr="0017148F">
        <w:rPr>
          <w:rFonts w:asciiTheme="minorHAnsi" w:hAnsiTheme="minorHAnsi"/>
        </w:rPr>
        <w:t xml:space="preserve">this Section </w:t>
      </w:r>
      <w:r w:rsidR="00390894" w:rsidRPr="0017148F">
        <w:rPr>
          <w:rFonts w:asciiTheme="minorHAnsi" w:hAnsiTheme="minorHAnsi"/>
        </w:rPr>
        <w:t>can be found in Section 01810A – Equipment Testing and Facility Commissioning Forms</w:t>
      </w:r>
      <w:r w:rsidR="00BD1205" w:rsidRPr="0017148F">
        <w:rPr>
          <w:rFonts w:asciiTheme="minorHAnsi" w:hAnsiTheme="minorHAnsi"/>
        </w:rPr>
        <w:t>.</w:t>
      </w:r>
    </w:p>
    <w:p w14:paraId="7C557FA0" w14:textId="77777777" w:rsidR="00906EEE" w:rsidRPr="00BF7F1A" w:rsidRDefault="00906EEE" w:rsidP="002737C1">
      <w:pPr>
        <w:tabs>
          <w:tab w:val="left" w:pos="-720"/>
        </w:tabs>
        <w:suppressAutoHyphens/>
        <w:rPr>
          <w:rFonts w:asciiTheme="minorHAnsi" w:hAnsiTheme="minorHAnsi"/>
        </w:rPr>
      </w:pPr>
    </w:p>
    <w:sectPr w:rsidR="00906EEE" w:rsidRPr="00BF7F1A" w:rsidSect="00E03871">
      <w:headerReference w:type="even" r:id="rId15"/>
      <w:headerReference w:type="default" r:id="rId16"/>
      <w:pgSz w:w="12240" w:h="15840" w:code="1"/>
      <w:pgMar w:top="1440" w:right="720" w:bottom="1440" w:left="356" w:header="720" w:footer="720" w:gutter="994"/>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4" w:author="Radulovic, Nicole" w:date="2022-10-31T14:08:00Z" w:initials="RN">
    <w:p w14:paraId="58A35E45" w14:textId="4AD3562A" w:rsidR="00EE74CE" w:rsidRDefault="00EE74CE">
      <w:pPr>
        <w:pStyle w:val="CommentText"/>
      </w:pPr>
      <w:r>
        <w:rPr>
          <w:rStyle w:val="CommentReference"/>
        </w:rPr>
        <w:annotationRef/>
      </w:r>
      <w:r>
        <w:t>TBC</w:t>
      </w:r>
    </w:p>
  </w:comment>
  <w:comment w:id="149" w:author="Liam Sykes" w:date="2022-03-24T10:53:00Z" w:initials="LS">
    <w:p w14:paraId="31201CDA" w14:textId="54792528" w:rsidR="00A37FD9" w:rsidRDefault="00A37FD9">
      <w:pPr>
        <w:pStyle w:val="CommentText"/>
      </w:pPr>
      <w:r>
        <w:rPr>
          <w:rStyle w:val="CommentReference"/>
        </w:rPr>
        <w:annotationRef/>
      </w:r>
      <w:r>
        <w:t>Confirm list of systems</w:t>
      </w:r>
    </w:p>
  </w:comment>
  <w:comment w:id="150" w:author="Axel Ouillet" w:date="2022-03-31T17:17:00Z" w:initials="AO">
    <w:p w14:paraId="6B6D234D" w14:textId="24760A37" w:rsidR="10133547" w:rsidRDefault="10133547">
      <w:pPr>
        <w:pStyle w:val="CommentText"/>
      </w:pPr>
      <w:r>
        <w:rPr>
          <w:color w:val="2B579A"/>
          <w:shd w:val="clear" w:color="auto" w:fill="E6E6E6"/>
        </w:rPr>
        <w:fldChar w:fldCharType="begin"/>
      </w:r>
      <w:r>
        <w:instrText xml:space="preserve"> HYPERLINK "mailto:moretona@ae.ca"</w:instrText>
      </w:r>
      <w:r>
        <w:rPr>
          <w:color w:val="2B579A"/>
          <w:shd w:val="clear" w:color="auto" w:fill="E6E6E6"/>
        </w:rPr>
      </w:r>
      <w:bookmarkStart w:id="172" w:name="_@_89F3675837034B82B58D8F97DDFE6F38Z"/>
      <w:r>
        <w:rPr>
          <w:color w:val="2B579A"/>
          <w:shd w:val="clear" w:color="auto" w:fill="E6E6E6"/>
        </w:rPr>
        <w:fldChar w:fldCharType="separate"/>
      </w:r>
      <w:bookmarkEnd w:id="172"/>
      <w:r w:rsidRPr="10133547">
        <w:rPr>
          <w:rStyle w:val="Mention"/>
          <w:noProof/>
        </w:rPr>
        <w:t>@Andrew Moreton</w:t>
      </w:r>
      <w:r>
        <w:rPr>
          <w:color w:val="2B579A"/>
          <w:shd w:val="clear" w:color="auto" w:fill="E6E6E6"/>
        </w:rPr>
        <w:fldChar w:fldCharType="end"/>
      </w:r>
      <w:r>
        <w:t xml:space="preserve"> </w:t>
      </w:r>
      <w:r>
        <w:rPr>
          <w:color w:val="2B579A"/>
          <w:shd w:val="clear" w:color="auto" w:fill="E6E6E6"/>
        </w:rPr>
        <w:fldChar w:fldCharType="begin"/>
      </w:r>
      <w:r>
        <w:instrText xml:space="preserve"> HYPERLINK "mailto:gorrb@ae.ca"</w:instrText>
      </w:r>
      <w:r>
        <w:rPr>
          <w:color w:val="2B579A"/>
          <w:shd w:val="clear" w:color="auto" w:fill="E6E6E6"/>
        </w:rPr>
      </w:r>
      <w:bookmarkStart w:id="173" w:name="_@_CCC34CA4C38D42888D27FD6A388629F3Z"/>
      <w:r>
        <w:rPr>
          <w:color w:val="2B579A"/>
          <w:shd w:val="clear" w:color="auto" w:fill="E6E6E6"/>
        </w:rPr>
        <w:fldChar w:fldCharType="separate"/>
      </w:r>
      <w:bookmarkEnd w:id="173"/>
      <w:r w:rsidRPr="10133547">
        <w:rPr>
          <w:rStyle w:val="Mention"/>
          <w:noProof/>
        </w:rPr>
        <w:t>@Brandon Gorr</w:t>
      </w:r>
      <w:r>
        <w:rPr>
          <w:color w:val="2B579A"/>
          <w:shd w:val="clear" w:color="auto" w:fill="E6E6E6"/>
        </w:rPr>
        <w:fldChar w:fldCharType="end"/>
      </w:r>
      <w:r>
        <w:t xml:space="preserve"> please confirm</w:t>
      </w:r>
      <w:r>
        <w:rPr>
          <w:rStyle w:val="CommentReference"/>
        </w:rPr>
        <w:annotationRef/>
      </w:r>
    </w:p>
  </w:comment>
  <w:comment w:id="151" w:author="Johnny Pang" w:date="2022-11-30T14:31:00Z" w:initials="JP">
    <w:p w14:paraId="7044D299" w14:textId="77777777" w:rsidR="00BC1BA7" w:rsidRDefault="00BC1BA7" w:rsidP="00887D96">
      <w:pPr>
        <w:pStyle w:val="CommentText"/>
      </w:pPr>
      <w:r>
        <w:rPr>
          <w:rStyle w:val="CommentReference"/>
        </w:rPr>
        <w:annotationRef/>
      </w:r>
      <w:r>
        <w:rPr>
          <w:lang w:val="en-CA"/>
        </w:rPr>
        <w:t>Confirmed.</w:t>
      </w:r>
    </w:p>
  </w:comment>
  <w:comment w:id="174" w:author="Liam Sykes" w:date="2022-03-21T16:34:00Z" w:initials="LS">
    <w:p w14:paraId="289A0E9F" w14:textId="6382BDBD" w:rsidR="00883FF8" w:rsidRDefault="00883FF8">
      <w:pPr>
        <w:pStyle w:val="CommentText"/>
      </w:pPr>
      <w:r>
        <w:rPr>
          <w:rStyle w:val="CommentReference"/>
        </w:rPr>
        <w:annotationRef/>
      </w:r>
      <w:r>
        <w:t>TBC by electrical (per comment from MVZ)</w:t>
      </w:r>
    </w:p>
  </w:comment>
  <w:comment w:id="208" w:author="Liam Sykes" w:date="2022-03-21T16:39:00Z" w:initials="LS">
    <w:p w14:paraId="7D7DE734" w14:textId="213FDAA8" w:rsidR="006635B5" w:rsidRDefault="006635B5">
      <w:pPr>
        <w:pStyle w:val="CommentText"/>
      </w:pPr>
      <w:r>
        <w:rPr>
          <w:rStyle w:val="CommentReference"/>
        </w:rPr>
        <w:annotationRef/>
      </w:r>
      <w:r>
        <w:t>DH suggested the initial res</w:t>
      </w:r>
      <w:r w:rsidR="00B133B7">
        <w:t>istance and impedance of the large pump could be measured. This would normally take place at the factory and be part of the CSA requirements for a motor.</w:t>
      </w:r>
    </w:p>
  </w:comment>
  <w:comment w:id="209" w:author="Radulovic, Nicole" w:date="2022-10-31T14:13:00Z" w:initials="RN">
    <w:p w14:paraId="1715CB5D" w14:textId="5458E269" w:rsidR="00EE74CE" w:rsidRDefault="00EE74CE">
      <w:pPr>
        <w:pStyle w:val="CommentText"/>
      </w:pPr>
      <w:r>
        <w:rPr>
          <w:rStyle w:val="CommentReference"/>
        </w:rPr>
        <w:annotationRef/>
      </w:r>
      <w:r>
        <w:t>Is this comment related to C2?</w:t>
      </w:r>
    </w:p>
  </w:comment>
  <w:comment w:id="212" w:author="Radulovic, Nicole" w:date="2022-10-31T14:13:00Z" w:initials="RN">
    <w:p w14:paraId="7E8FE6E0" w14:textId="0D5BD805" w:rsidR="00EE74CE" w:rsidRDefault="00EE74CE">
      <w:pPr>
        <w:pStyle w:val="CommentText"/>
      </w:pPr>
      <w:r>
        <w:rPr>
          <w:rStyle w:val="CommentReference"/>
        </w:rPr>
        <w:annotationRef/>
      </w:r>
      <w:r>
        <w:t>If excluding above, please exclude here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A35E45" w15:done="0"/>
  <w15:commentEx w15:paraId="31201CDA" w15:done="0"/>
  <w15:commentEx w15:paraId="6B6D234D" w15:paraIdParent="31201CDA" w15:done="0"/>
  <w15:commentEx w15:paraId="7044D299" w15:paraIdParent="31201CDA" w15:done="0"/>
  <w15:commentEx w15:paraId="289A0E9F" w15:done="0"/>
  <w15:commentEx w15:paraId="7D7DE734" w15:done="0"/>
  <w15:commentEx w15:paraId="1715CB5D" w15:paraIdParent="7D7DE734" w15:done="0"/>
  <w15:commentEx w15:paraId="7E8FE6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A5556" w16cex:dateUtc="2022-10-31T18:08:00Z"/>
  <w16cex:commentExtensible w16cex:durableId="25E6CC3D" w16cex:dateUtc="2022-03-24T14:53:00Z"/>
  <w16cex:commentExtensible w16cex:durableId="5492C6CC" w16cex:dateUtc="2022-03-31T21:17:00Z"/>
  <w16cex:commentExtensible w16cex:durableId="2731E7C8" w16cex:dateUtc="2022-11-30T19:31:00Z"/>
  <w16cex:commentExtensible w16cex:durableId="25E3277A" w16cex:dateUtc="2022-03-21T20:34:00Z"/>
  <w16cex:commentExtensible w16cex:durableId="25E328D8" w16cex:dateUtc="2022-03-21T20:39:00Z"/>
  <w16cex:commentExtensible w16cex:durableId="270A566F" w16cex:dateUtc="2022-10-31T18:13:00Z"/>
  <w16cex:commentExtensible w16cex:durableId="270A568D" w16cex:dateUtc="2022-10-31T1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A35E45" w16cid:durableId="270A5556"/>
  <w16cid:commentId w16cid:paraId="31201CDA" w16cid:durableId="25E6CC3D"/>
  <w16cid:commentId w16cid:paraId="6B6D234D" w16cid:durableId="5492C6CC"/>
  <w16cid:commentId w16cid:paraId="7044D299" w16cid:durableId="2731E7C8"/>
  <w16cid:commentId w16cid:paraId="289A0E9F" w16cid:durableId="25E3277A"/>
  <w16cid:commentId w16cid:paraId="7D7DE734" w16cid:durableId="25E328D8"/>
  <w16cid:commentId w16cid:paraId="1715CB5D" w16cid:durableId="270A566F"/>
  <w16cid:commentId w16cid:paraId="7E8FE6E0" w16cid:durableId="270A56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79B17" w14:textId="77777777" w:rsidR="00F952AF" w:rsidRDefault="00F952AF" w:rsidP="00AC083F">
      <w:r>
        <w:separator/>
      </w:r>
    </w:p>
  </w:endnote>
  <w:endnote w:type="continuationSeparator" w:id="0">
    <w:p w14:paraId="0AC4C2FF" w14:textId="77777777" w:rsidR="00F952AF" w:rsidRDefault="00F952AF" w:rsidP="00AC0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C0BE8" w14:textId="77777777" w:rsidR="00F952AF" w:rsidRDefault="00F952AF" w:rsidP="00AC083F">
      <w:r>
        <w:separator/>
      </w:r>
    </w:p>
  </w:footnote>
  <w:footnote w:type="continuationSeparator" w:id="0">
    <w:p w14:paraId="2228DC2F" w14:textId="77777777" w:rsidR="00F952AF" w:rsidRDefault="00F952AF" w:rsidP="00AC0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57FA5" w14:textId="77777777" w:rsidR="00121B11" w:rsidRDefault="0017148F" w:rsidP="00E03871">
    <w:pPr>
      <w:pStyle w:val="Header"/>
      <w:jc w:val="center"/>
      <w:rPr>
        <w:rFonts w:asciiTheme="minorHAnsi" w:hAnsiTheme="minorHAnsi"/>
      </w:rPr>
    </w:pPr>
    <w:r>
      <w:rPr>
        <w:rFonts w:asciiTheme="minorHAnsi" w:hAnsiTheme="minorHAnsi"/>
        <w:color w:val="2B579A"/>
        <w:shd w:val="clear" w:color="auto" w:fill="E6E6E6"/>
      </w:rPr>
      <w:pict w14:anchorId="7C557FAF">
        <v:rect id="_x0000_i1025" style="width:0;height:1.5pt" o:hralign="center" o:hrstd="t" o:hr="t" fillcolor="gray" stroked="f"/>
      </w:pict>
    </w:r>
  </w:p>
  <w:p w14:paraId="7C557FA6" w14:textId="49289C17" w:rsidR="00121B11" w:rsidRDefault="00121B11" w:rsidP="00E03871">
    <w:pPr>
      <w:pStyle w:val="Header"/>
      <w:tabs>
        <w:tab w:val="clear" w:pos="4680"/>
        <w:tab w:val="clear" w:pos="9360"/>
        <w:tab w:val="center" w:pos="5040"/>
        <w:tab w:val="right" w:pos="10170"/>
      </w:tabs>
      <w:rPr>
        <w:rFonts w:asciiTheme="minorHAnsi" w:hAnsiTheme="minorHAnsi"/>
      </w:rPr>
    </w:pPr>
    <w:r w:rsidRPr="00E256DE">
      <w:rPr>
        <w:rFonts w:asciiTheme="minorHAnsi" w:hAnsiTheme="minorHAnsi"/>
      </w:rPr>
      <w:t>Section 01810</w:t>
    </w:r>
    <w:r>
      <w:rPr>
        <w:rFonts w:asciiTheme="minorHAnsi" w:hAnsiTheme="minorHAnsi"/>
      </w:rPr>
      <w:tab/>
    </w:r>
    <w:r>
      <w:rPr>
        <w:rFonts w:asciiTheme="minorHAnsi" w:hAnsiTheme="minorHAnsi"/>
      </w:rPr>
      <w:tab/>
    </w:r>
    <w:r w:rsidRPr="00E256DE">
      <w:rPr>
        <w:rFonts w:asciiTheme="minorHAnsi" w:hAnsiTheme="minorHAnsi"/>
      </w:rPr>
      <w:t xml:space="preserve">CONTRACT NO.... </w:t>
    </w:r>
    <w:r w:rsidRPr="008F73AD">
      <w:rPr>
        <w:rFonts w:asciiTheme="minorHAnsi" w:hAnsiTheme="minorHAnsi"/>
        <w:highlight w:val="yellow"/>
      </w:rPr>
      <w:t>[Insert Contract Number]</w:t>
    </w:r>
  </w:p>
  <w:p w14:paraId="7C557FA7" w14:textId="7C189A32" w:rsidR="00121B11" w:rsidRPr="00E256DE" w:rsidRDefault="00121B11" w:rsidP="00E03871">
    <w:pPr>
      <w:pStyle w:val="Header"/>
      <w:tabs>
        <w:tab w:val="clear" w:pos="4680"/>
        <w:tab w:val="clear" w:pos="9360"/>
        <w:tab w:val="center" w:pos="5040"/>
        <w:tab w:val="right" w:pos="10170"/>
      </w:tabs>
      <w:rPr>
        <w:rFonts w:asciiTheme="minorHAnsi" w:hAnsiTheme="minorHAnsi"/>
      </w:rPr>
    </w:pPr>
    <w:r w:rsidRPr="00E256DE">
      <w:rPr>
        <w:rFonts w:asciiTheme="minorHAnsi" w:hAnsiTheme="minorHAnsi"/>
      </w:rPr>
      <w:t>201</w:t>
    </w:r>
    <w:r>
      <w:rPr>
        <w:rFonts w:asciiTheme="minorHAnsi" w:hAnsiTheme="minorHAnsi"/>
      </w:rPr>
      <w:t>7-03-27</w:t>
    </w:r>
    <w:r w:rsidRPr="00E256DE">
      <w:rPr>
        <w:rFonts w:asciiTheme="minorHAnsi" w:hAnsiTheme="minorHAnsi"/>
      </w:rPr>
      <w:tab/>
    </w:r>
    <w:r w:rsidRPr="00E256DE">
      <w:rPr>
        <w:rFonts w:asciiTheme="minorHAnsi" w:hAnsiTheme="minorHAnsi"/>
        <w:b/>
      </w:rPr>
      <w:t xml:space="preserve">EQUIPMENT TESTING AND FACILITY </w:t>
    </w:r>
    <w:r>
      <w:rPr>
        <w:rFonts w:asciiTheme="minorHAnsi" w:hAnsiTheme="minorHAnsi"/>
        <w:b/>
      </w:rPr>
      <w:t>COMMISSIONING</w:t>
    </w:r>
    <w:r w:rsidRPr="00E256DE">
      <w:rPr>
        <w:rFonts w:asciiTheme="minorHAnsi" w:hAnsiTheme="minorHAnsi"/>
      </w:rPr>
      <w:tab/>
    </w:r>
  </w:p>
  <w:p w14:paraId="7C557FA8" w14:textId="2DEDC78E" w:rsidR="00121B11" w:rsidRDefault="00121B11" w:rsidP="00E03871">
    <w:pPr>
      <w:pStyle w:val="Header"/>
      <w:tabs>
        <w:tab w:val="clear" w:pos="4680"/>
        <w:tab w:val="clear" w:pos="9360"/>
        <w:tab w:val="center" w:pos="5040"/>
        <w:tab w:val="right" w:pos="10170"/>
      </w:tabs>
      <w:rPr>
        <w:rFonts w:asciiTheme="minorHAnsi" w:hAnsiTheme="minorHAnsi"/>
      </w:rPr>
    </w:pPr>
    <w:r w:rsidRPr="00E256DE">
      <w:rPr>
        <w:rFonts w:asciiTheme="minorHAnsi" w:hAnsiTheme="minorHAnsi"/>
      </w:rPr>
      <w:t xml:space="preserve">Page </w:t>
    </w:r>
    <w:r w:rsidRPr="00E256DE">
      <w:rPr>
        <w:rFonts w:asciiTheme="minorHAnsi" w:hAnsiTheme="minorHAnsi"/>
        <w:color w:val="2B579A"/>
        <w:shd w:val="clear" w:color="auto" w:fill="E6E6E6"/>
      </w:rPr>
      <w:fldChar w:fldCharType="begin"/>
    </w:r>
    <w:r w:rsidRPr="00E256DE">
      <w:rPr>
        <w:rFonts w:asciiTheme="minorHAnsi" w:hAnsiTheme="minorHAnsi"/>
      </w:rPr>
      <w:instrText xml:space="preserve">PAGE </w:instrText>
    </w:r>
    <w:r w:rsidRPr="00E256DE">
      <w:rPr>
        <w:rFonts w:asciiTheme="minorHAnsi" w:hAnsiTheme="minorHAnsi"/>
        <w:color w:val="2B579A"/>
        <w:shd w:val="clear" w:color="auto" w:fill="E6E6E6"/>
      </w:rPr>
      <w:fldChar w:fldCharType="separate"/>
    </w:r>
    <w:r w:rsidR="007D27B6">
      <w:rPr>
        <w:rFonts w:asciiTheme="minorHAnsi" w:hAnsiTheme="minorHAnsi"/>
        <w:noProof/>
      </w:rPr>
      <w:t>16</w:t>
    </w:r>
    <w:r w:rsidRPr="00E256DE">
      <w:rPr>
        <w:rFonts w:asciiTheme="minorHAnsi" w:hAnsiTheme="minorHAnsi"/>
        <w:color w:val="2B579A"/>
        <w:shd w:val="clear" w:color="auto" w:fill="E6E6E6"/>
      </w:rPr>
      <w:fldChar w:fldCharType="end"/>
    </w:r>
    <w:r w:rsidRPr="00E256DE">
      <w:rPr>
        <w:rFonts w:asciiTheme="minorHAnsi" w:hAnsiTheme="minorHAnsi"/>
      </w:rPr>
      <w:t xml:space="preserve"> </w:t>
    </w:r>
    <w:r>
      <w:rPr>
        <w:rFonts w:asciiTheme="minorHAnsi" w:hAnsiTheme="minorHAnsi"/>
      </w:rPr>
      <w:tab/>
    </w:r>
    <w:r>
      <w:rPr>
        <w:rFonts w:asciiTheme="minorHAnsi" w:hAnsiTheme="minorHAnsi"/>
      </w:rPr>
      <w:tab/>
    </w:r>
    <w:r w:rsidRPr="00E256DE">
      <w:rPr>
        <w:rFonts w:asciiTheme="minorHAnsi" w:hAnsiTheme="minorHAnsi"/>
      </w:rPr>
      <w:t>DATE</w:t>
    </w:r>
    <w:proofErr w:type="gramStart"/>
    <w:r w:rsidRPr="00E256DE">
      <w:rPr>
        <w:rFonts w:asciiTheme="minorHAnsi" w:hAnsiTheme="minorHAnsi"/>
      </w:rPr>
      <w:t xml:space="preserve">:  </w:t>
    </w:r>
    <w:r w:rsidRPr="008F73AD">
      <w:rPr>
        <w:rFonts w:asciiTheme="minorHAnsi" w:hAnsiTheme="minorHAnsi"/>
        <w:highlight w:val="yellow"/>
      </w:rPr>
      <w:t>[</w:t>
    </w:r>
    <w:proofErr w:type="gramEnd"/>
    <w:r w:rsidRPr="008F73AD">
      <w:rPr>
        <w:rFonts w:asciiTheme="minorHAnsi" w:hAnsiTheme="minorHAnsi"/>
        <w:highlight w:val="yellow"/>
      </w:rPr>
      <w:t xml:space="preserve">Insert Date, (e.g. Jan., </w:t>
    </w:r>
    <w:r w:rsidR="004345C4" w:rsidRPr="008F73AD">
      <w:rPr>
        <w:rFonts w:asciiTheme="minorHAnsi" w:hAnsiTheme="minorHAnsi"/>
        <w:highlight w:val="yellow"/>
      </w:rPr>
      <w:t>20</w:t>
    </w:r>
    <w:r w:rsidR="004345C4">
      <w:rPr>
        <w:rFonts w:asciiTheme="minorHAnsi" w:hAnsiTheme="minorHAnsi"/>
        <w:highlight w:val="yellow"/>
      </w:rPr>
      <w:t>18</w:t>
    </w:r>
    <w:r w:rsidRPr="008F73AD">
      <w:rPr>
        <w:rFonts w:asciiTheme="minorHAnsi" w:hAnsiTheme="minorHAnsi"/>
        <w:highlight w:val="yellow"/>
      </w:rPr>
      <w:t>)]</w:t>
    </w:r>
  </w:p>
  <w:p w14:paraId="7C557FA9" w14:textId="77777777" w:rsidR="00121B11" w:rsidRDefault="0017148F" w:rsidP="00E03871">
    <w:pPr>
      <w:pStyle w:val="Header"/>
      <w:tabs>
        <w:tab w:val="clear" w:pos="4680"/>
        <w:tab w:val="clear" w:pos="9360"/>
        <w:tab w:val="center" w:pos="5040"/>
        <w:tab w:val="right" w:pos="10170"/>
      </w:tabs>
      <w:rPr>
        <w:rFonts w:asciiTheme="minorHAnsi" w:hAnsiTheme="minorHAnsi"/>
      </w:rPr>
    </w:pPr>
    <w:r>
      <w:rPr>
        <w:rFonts w:asciiTheme="minorHAnsi" w:hAnsiTheme="minorHAnsi"/>
        <w:color w:val="2B579A"/>
        <w:shd w:val="clear" w:color="auto" w:fill="E6E6E6"/>
      </w:rPr>
      <w:pict w14:anchorId="7C557FB0">
        <v:rect id="_x0000_i1026" style="width:0;height:1.5pt" o:hralign="center" o:hrstd="t" o:hr="t" fillcolor="gray"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57FAA" w14:textId="77777777" w:rsidR="00121B11" w:rsidRDefault="0017148F" w:rsidP="00E03871">
    <w:pPr>
      <w:pStyle w:val="Header"/>
      <w:jc w:val="center"/>
      <w:rPr>
        <w:rFonts w:asciiTheme="minorHAnsi" w:hAnsiTheme="minorHAnsi"/>
      </w:rPr>
    </w:pPr>
    <w:r>
      <w:rPr>
        <w:rFonts w:asciiTheme="minorHAnsi" w:hAnsiTheme="minorHAnsi"/>
        <w:color w:val="2B579A"/>
        <w:shd w:val="clear" w:color="auto" w:fill="E6E6E6"/>
      </w:rPr>
      <w:pict w14:anchorId="7C557FB1">
        <v:rect id="_x0000_i1027" style="width:0;height:1.5pt" o:hralign="center" o:hrstd="t" o:hr="t" fillcolor="gray" stroked="f"/>
      </w:pict>
    </w:r>
  </w:p>
  <w:p w14:paraId="7C557FAB" w14:textId="33AF210C" w:rsidR="00121B11" w:rsidRPr="00E256DE" w:rsidRDefault="00121B11" w:rsidP="00E03871">
    <w:pPr>
      <w:pStyle w:val="Header"/>
      <w:tabs>
        <w:tab w:val="clear" w:pos="4680"/>
        <w:tab w:val="clear" w:pos="9360"/>
        <w:tab w:val="center" w:pos="5040"/>
        <w:tab w:val="right" w:pos="10170"/>
      </w:tabs>
      <w:rPr>
        <w:rFonts w:asciiTheme="minorHAnsi" w:hAnsiTheme="minorHAnsi"/>
      </w:rPr>
    </w:pPr>
    <w:r w:rsidRPr="00E256DE">
      <w:rPr>
        <w:rFonts w:asciiTheme="minorHAnsi" w:hAnsiTheme="minorHAnsi"/>
      </w:rPr>
      <w:t xml:space="preserve">CONTRACT NO.... </w:t>
    </w:r>
    <w:r w:rsidRPr="008F73AD">
      <w:rPr>
        <w:rFonts w:asciiTheme="minorHAnsi" w:hAnsiTheme="minorHAnsi"/>
        <w:highlight w:val="yellow"/>
      </w:rPr>
      <w:t>[Insert Contract Number]</w:t>
    </w:r>
    <w:r w:rsidRPr="00E256DE">
      <w:rPr>
        <w:rFonts w:asciiTheme="minorHAnsi" w:hAnsiTheme="minorHAnsi"/>
      </w:rPr>
      <w:tab/>
    </w:r>
    <w:r>
      <w:rPr>
        <w:rFonts w:asciiTheme="minorHAnsi" w:hAnsiTheme="minorHAnsi"/>
      </w:rPr>
      <w:tab/>
    </w:r>
    <w:r w:rsidRPr="00E256DE">
      <w:rPr>
        <w:rFonts w:asciiTheme="minorHAnsi" w:hAnsiTheme="minorHAnsi"/>
      </w:rPr>
      <w:t>Section 01810</w:t>
    </w:r>
  </w:p>
  <w:p w14:paraId="7C557FAC" w14:textId="78555992" w:rsidR="00121B11" w:rsidRPr="00E256DE" w:rsidRDefault="00121B11" w:rsidP="00E03871">
    <w:pPr>
      <w:pStyle w:val="Header"/>
      <w:tabs>
        <w:tab w:val="clear" w:pos="4680"/>
        <w:tab w:val="clear" w:pos="9360"/>
        <w:tab w:val="center" w:pos="5040"/>
        <w:tab w:val="right" w:pos="10170"/>
      </w:tabs>
      <w:jc w:val="center"/>
      <w:rPr>
        <w:rFonts w:asciiTheme="minorHAnsi" w:hAnsiTheme="minorHAnsi"/>
      </w:rPr>
    </w:pPr>
    <w:r w:rsidRPr="00E256DE">
      <w:rPr>
        <w:rFonts w:asciiTheme="minorHAnsi" w:hAnsiTheme="minorHAnsi"/>
        <w:b/>
      </w:rPr>
      <w:tab/>
      <w:t xml:space="preserve">EQUIPMENT TESTING AND FACILITY </w:t>
    </w:r>
    <w:r>
      <w:rPr>
        <w:rFonts w:asciiTheme="minorHAnsi" w:hAnsiTheme="minorHAnsi"/>
        <w:b/>
      </w:rPr>
      <w:t>COMMISSIONING</w:t>
    </w:r>
    <w:r w:rsidRPr="00E256DE">
      <w:rPr>
        <w:rFonts w:asciiTheme="minorHAnsi" w:hAnsiTheme="minorHAnsi"/>
      </w:rPr>
      <w:tab/>
    </w:r>
    <w:r>
      <w:rPr>
        <w:rFonts w:asciiTheme="minorHAnsi" w:hAnsiTheme="minorHAnsi"/>
      </w:rPr>
      <w:t>2017-03-27</w:t>
    </w:r>
  </w:p>
  <w:p w14:paraId="7C557FAD" w14:textId="160D5773" w:rsidR="00121B11" w:rsidRDefault="00121B11" w:rsidP="00E03871">
    <w:pPr>
      <w:pStyle w:val="Header"/>
      <w:tabs>
        <w:tab w:val="clear" w:pos="9360"/>
        <w:tab w:val="right" w:pos="10170"/>
      </w:tabs>
      <w:rPr>
        <w:rFonts w:asciiTheme="minorHAnsi" w:hAnsiTheme="minorHAnsi"/>
      </w:rPr>
    </w:pPr>
    <w:r w:rsidRPr="00E256DE">
      <w:rPr>
        <w:rFonts w:asciiTheme="minorHAnsi" w:hAnsiTheme="minorHAnsi"/>
      </w:rPr>
      <w:t>DATE</w:t>
    </w:r>
    <w:proofErr w:type="gramStart"/>
    <w:r w:rsidRPr="00E256DE">
      <w:rPr>
        <w:rFonts w:asciiTheme="minorHAnsi" w:hAnsiTheme="minorHAnsi"/>
      </w:rPr>
      <w:t xml:space="preserve">:  </w:t>
    </w:r>
    <w:r w:rsidRPr="008F73AD">
      <w:rPr>
        <w:rFonts w:asciiTheme="minorHAnsi" w:hAnsiTheme="minorHAnsi"/>
        <w:highlight w:val="yellow"/>
      </w:rPr>
      <w:t>[</w:t>
    </w:r>
    <w:proofErr w:type="gramEnd"/>
    <w:r w:rsidRPr="008F73AD">
      <w:rPr>
        <w:rFonts w:asciiTheme="minorHAnsi" w:hAnsiTheme="minorHAnsi"/>
        <w:highlight w:val="yellow"/>
      </w:rPr>
      <w:t xml:space="preserve">Insert Date, (e.g. Jan., </w:t>
    </w:r>
    <w:r w:rsidR="004345C4" w:rsidRPr="008F73AD">
      <w:rPr>
        <w:rFonts w:asciiTheme="minorHAnsi" w:hAnsiTheme="minorHAnsi"/>
        <w:highlight w:val="yellow"/>
      </w:rPr>
      <w:t>20</w:t>
    </w:r>
    <w:r w:rsidR="004345C4">
      <w:rPr>
        <w:rFonts w:asciiTheme="minorHAnsi" w:hAnsiTheme="minorHAnsi"/>
        <w:highlight w:val="yellow"/>
      </w:rPr>
      <w:t>18</w:t>
    </w:r>
    <w:r w:rsidRPr="008F73AD">
      <w:rPr>
        <w:rFonts w:asciiTheme="minorHAnsi" w:hAnsiTheme="minorHAnsi"/>
        <w:highlight w:val="yellow"/>
      </w:rPr>
      <w:t>)]</w:t>
    </w:r>
    <w:r w:rsidRPr="00E256DE">
      <w:rPr>
        <w:rFonts w:asciiTheme="minorHAnsi" w:hAnsiTheme="minorHAnsi"/>
      </w:rPr>
      <w:tab/>
    </w:r>
    <w:r w:rsidRPr="00E256DE">
      <w:rPr>
        <w:rFonts w:asciiTheme="minorHAnsi" w:hAnsiTheme="minorHAnsi"/>
      </w:rPr>
      <w:tab/>
      <w:t xml:space="preserve">Page </w:t>
    </w:r>
    <w:r w:rsidRPr="00E256DE">
      <w:rPr>
        <w:rFonts w:asciiTheme="minorHAnsi" w:hAnsiTheme="minorHAnsi"/>
        <w:color w:val="2B579A"/>
        <w:shd w:val="clear" w:color="auto" w:fill="E6E6E6"/>
      </w:rPr>
      <w:fldChar w:fldCharType="begin"/>
    </w:r>
    <w:r w:rsidRPr="00E256DE">
      <w:rPr>
        <w:rFonts w:asciiTheme="minorHAnsi" w:hAnsiTheme="minorHAnsi"/>
      </w:rPr>
      <w:instrText xml:space="preserve">PAGE </w:instrText>
    </w:r>
    <w:r w:rsidRPr="00E256DE">
      <w:rPr>
        <w:rFonts w:asciiTheme="minorHAnsi" w:hAnsiTheme="minorHAnsi"/>
        <w:color w:val="2B579A"/>
        <w:shd w:val="clear" w:color="auto" w:fill="E6E6E6"/>
      </w:rPr>
      <w:fldChar w:fldCharType="separate"/>
    </w:r>
    <w:r w:rsidR="007D27B6">
      <w:rPr>
        <w:rFonts w:asciiTheme="minorHAnsi" w:hAnsiTheme="minorHAnsi"/>
        <w:noProof/>
      </w:rPr>
      <w:t>1</w:t>
    </w:r>
    <w:r w:rsidRPr="00E256DE">
      <w:rPr>
        <w:rFonts w:asciiTheme="minorHAnsi" w:hAnsiTheme="minorHAnsi"/>
        <w:color w:val="2B579A"/>
        <w:shd w:val="clear" w:color="auto" w:fill="E6E6E6"/>
      </w:rPr>
      <w:fldChar w:fldCharType="end"/>
    </w:r>
  </w:p>
  <w:p w14:paraId="7C557FAE" w14:textId="77777777" w:rsidR="00121B11" w:rsidRPr="00E256DE" w:rsidRDefault="0017148F" w:rsidP="00BD1205">
    <w:pPr>
      <w:pStyle w:val="Header"/>
      <w:tabs>
        <w:tab w:val="clear" w:pos="9360"/>
        <w:tab w:val="right" w:pos="10170"/>
      </w:tabs>
      <w:rPr>
        <w:rFonts w:asciiTheme="minorHAnsi" w:hAnsiTheme="minorHAnsi"/>
      </w:rPr>
    </w:pPr>
    <w:r>
      <w:rPr>
        <w:rFonts w:asciiTheme="minorHAnsi" w:hAnsiTheme="minorHAnsi"/>
        <w:color w:val="2B579A"/>
        <w:shd w:val="clear" w:color="auto" w:fill="E6E6E6"/>
      </w:rPr>
      <w:pict w14:anchorId="7C557FB2">
        <v:rect id="_x0000_i1028" style="width:0;height:1.5pt" o:hralign="center" o:hrstd="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329"/>
    <w:multiLevelType w:val="hybridMultilevel"/>
    <w:tmpl w:val="E8F8F672"/>
    <w:lvl w:ilvl="0" w:tplc="6606952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7C0132B"/>
    <w:multiLevelType w:val="hybridMultilevel"/>
    <w:tmpl w:val="99AA9B32"/>
    <w:lvl w:ilvl="0" w:tplc="6606952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E4A69D7"/>
    <w:multiLevelType w:val="hybridMultilevel"/>
    <w:tmpl w:val="B1DA88C6"/>
    <w:lvl w:ilvl="0" w:tplc="8264C04A">
      <w:start w:val="1"/>
      <w:numFmt w:val="decimal"/>
      <w:lvlText w:val="%1."/>
      <w:lvlJc w:val="left"/>
      <w:pPr>
        <w:ind w:left="360" w:hanging="360"/>
      </w:pPr>
    </w:lvl>
    <w:lvl w:ilvl="1" w:tplc="FFE487FC">
      <w:start w:val="1"/>
      <w:numFmt w:val="decimal"/>
      <w:lvlText w:val=".%2"/>
      <w:lvlJc w:val="left"/>
      <w:pPr>
        <w:ind w:left="1080" w:hanging="360"/>
      </w:pPr>
      <w:rPr>
        <w:rFonts w:ascii="Times New Roman" w:hAnsi="Times New Roman"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65575FD"/>
    <w:multiLevelType w:val="multilevel"/>
    <w:tmpl w:val="759A3AF4"/>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170"/>
        </w:tabs>
        <w:ind w:left="117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4" w15:restartNumberingAfterBreak="0">
    <w:nsid w:val="50407D28"/>
    <w:multiLevelType w:val="multilevel"/>
    <w:tmpl w:val="9BB85874"/>
    <w:lvl w:ilvl="0">
      <w:start w:val="1"/>
      <w:numFmt w:val="decimal"/>
      <w:lvlText w:val="PART %1."/>
      <w:lvlJc w:val="left"/>
      <w:pPr>
        <w:tabs>
          <w:tab w:val="num" w:pos="432"/>
        </w:tabs>
        <w:ind w:left="432" w:hanging="432"/>
      </w:pPr>
      <w:rPr>
        <w:rFonts w:asciiTheme="minorHAnsi" w:hAnsiTheme="minorHAnsi" w:hint="default"/>
        <w:b w:val="0"/>
        <w:i w:val="0"/>
      </w:rPr>
    </w:lvl>
    <w:lvl w:ilvl="1">
      <w:start w:val="1"/>
      <w:numFmt w:val="decimal"/>
      <w:lvlText w:val="%1.%2"/>
      <w:lvlJc w:val="left"/>
      <w:pPr>
        <w:tabs>
          <w:tab w:val="num" w:pos="576"/>
        </w:tabs>
        <w:ind w:left="576" w:hanging="576"/>
      </w:pPr>
      <w:rPr>
        <w:rFonts w:hint="default"/>
        <w:b w:val="0"/>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decimal"/>
      <w:lvlText w:val=".%4"/>
      <w:lvlJc w:val="left"/>
      <w:pPr>
        <w:tabs>
          <w:tab w:val="num" w:pos="-1476"/>
        </w:tabs>
        <w:ind w:left="-1476" w:firstLine="3456"/>
      </w:pPr>
      <w:rPr>
        <w:rFonts w:hint="default"/>
      </w:rPr>
    </w:lvl>
    <w:lvl w:ilvl="4">
      <w:start w:val="1"/>
      <w:numFmt w:val="decimal"/>
      <w:lvlText w:val="%5."/>
      <w:lvlJc w:val="left"/>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6AB43B07"/>
    <w:multiLevelType w:val="hybridMultilevel"/>
    <w:tmpl w:val="99AA9B32"/>
    <w:lvl w:ilvl="0" w:tplc="6606952A">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778A2C53"/>
    <w:multiLevelType w:val="hybridMultilevel"/>
    <w:tmpl w:val="99AA9B32"/>
    <w:lvl w:ilvl="0" w:tplc="6606952A">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338973172">
    <w:abstractNumId w:val="4"/>
  </w:num>
  <w:num w:numId="2" w16cid:durableId="848914461">
    <w:abstractNumId w:val="5"/>
  </w:num>
  <w:num w:numId="3" w16cid:durableId="1606497798">
    <w:abstractNumId w:val="0"/>
  </w:num>
  <w:num w:numId="4" w16cid:durableId="196624776">
    <w:abstractNumId w:val="2"/>
  </w:num>
  <w:num w:numId="5" w16cid:durableId="337974094">
    <w:abstractNumId w:val="1"/>
  </w:num>
  <w:num w:numId="6" w16cid:durableId="484207962">
    <w:abstractNumId w:val="2"/>
    <w:lvlOverride w:ilvl="0">
      <w:startOverride w:val="1"/>
    </w:lvlOverride>
  </w:num>
  <w:num w:numId="7" w16cid:durableId="1547716697">
    <w:abstractNumId w:val="2"/>
    <w:lvlOverride w:ilvl="0">
      <w:startOverride w:val="1"/>
    </w:lvlOverride>
  </w:num>
  <w:num w:numId="8" w16cid:durableId="1218198279">
    <w:abstractNumId w:val="6"/>
  </w:num>
  <w:num w:numId="9" w16cid:durableId="1558862018">
    <w:abstractNumId w:val="3"/>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Liam Sykes">
    <w15:presenceInfo w15:providerId="AD" w15:userId="S::sykesl@AE.CA::53b2520a-b580-4e8e-a91c-0890217c54de"/>
  </w15:person>
  <w15:person w15:author="Radulovic, Nicole">
    <w15:presenceInfo w15:providerId="AD" w15:userId="S::Nicole.Radulovic@york.ca::1395bf46-3a6b-4329-920d-ffad62967fd2"/>
  </w15:person>
  <w15:person w15:author="Axel Ouillet">
    <w15:presenceInfo w15:providerId="AD" w15:userId="S::ouilleta@ae.ca::61f62530-c8bb-495e-afd5-ea61b2be56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trackRevisions/>
  <w:doNotTrackFormatting/>
  <w:defaultTabStop w:val="720"/>
  <w:evenAndOddHeaders/>
  <w:characterSpacingControl w:val="doNotCompress"/>
  <w:hdrShapeDefaults>
    <o:shapedefaults v:ext="edit" spidmax="102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3B"/>
    <w:rsid w:val="00013A04"/>
    <w:rsid w:val="00016301"/>
    <w:rsid w:val="0001667D"/>
    <w:rsid w:val="000211B7"/>
    <w:rsid w:val="00036D98"/>
    <w:rsid w:val="00045245"/>
    <w:rsid w:val="0007212F"/>
    <w:rsid w:val="00077804"/>
    <w:rsid w:val="00086D1A"/>
    <w:rsid w:val="0009115E"/>
    <w:rsid w:val="000948CE"/>
    <w:rsid w:val="000A2B8B"/>
    <w:rsid w:val="000A76CC"/>
    <w:rsid w:val="000B035E"/>
    <w:rsid w:val="000C5351"/>
    <w:rsid w:val="000C724A"/>
    <w:rsid w:val="000D1064"/>
    <w:rsid w:val="000D178C"/>
    <w:rsid w:val="000F00EC"/>
    <w:rsid w:val="000F3779"/>
    <w:rsid w:val="000F59BC"/>
    <w:rsid w:val="00103554"/>
    <w:rsid w:val="00104810"/>
    <w:rsid w:val="00121B11"/>
    <w:rsid w:val="00124B60"/>
    <w:rsid w:val="001402A4"/>
    <w:rsid w:val="00162067"/>
    <w:rsid w:val="0016406A"/>
    <w:rsid w:val="0016408C"/>
    <w:rsid w:val="00165CD2"/>
    <w:rsid w:val="00165FDC"/>
    <w:rsid w:val="00166CDE"/>
    <w:rsid w:val="0017148F"/>
    <w:rsid w:val="00173347"/>
    <w:rsid w:val="0018280C"/>
    <w:rsid w:val="00182C00"/>
    <w:rsid w:val="00183221"/>
    <w:rsid w:val="001A1A2F"/>
    <w:rsid w:val="001A31AB"/>
    <w:rsid w:val="001B2A36"/>
    <w:rsid w:val="001C1A80"/>
    <w:rsid w:val="001C77E3"/>
    <w:rsid w:val="001D040B"/>
    <w:rsid w:val="001D4B8B"/>
    <w:rsid w:val="001D69C2"/>
    <w:rsid w:val="001E4D8B"/>
    <w:rsid w:val="001F52E7"/>
    <w:rsid w:val="001F69AE"/>
    <w:rsid w:val="001F6F62"/>
    <w:rsid w:val="00203FF9"/>
    <w:rsid w:val="00213AA4"/>
    <w:rsid w:val="00227276"/>
    <w:rsid w:val="002304E5"/>
    <w:rsid w:val="0023374D"/>
    <w:rsid w:val="00235D77"/>
    <w:rsid w:val="00244164"/>
    <w:rsid w:val="0024644E"/>
    <w:rsid w:val="0025025C"/>
    <w:rsid w:val="0025650D"/>
    <w:rsid w:val="00260678"/>
    <w:rsid w:val="002647D0"/>
    <w:rsid w:val="00265E9D"/>
    <w:rsid w:val="00272594"/>
    <w:rsid w:val="002737C1"/>
    <w:rsid w:val="002B089C"/>
    <w:rsid w:val="002B76CD"/>
    <w:rsid w:val="002D2060"/>
    <w:rsid w:val="002D7076"/>
    <w:rsid w:val="0031031A"/>
    <w:rsid w:val="00310F2F"/>
    <w:rsid w:val="00313EDF"/>
    <w:rsid w:val="00314ABE"/>
    <w:rsid w:val="003218F0"/>
    <w:rsid w:val="00324EF1"/>
    <w:rsid w:val="00325867"/>
    <w:rsid w:val="00327A3B"/>
    <w:rsid w:val="0034239D"/>
    <w:rsid w:val="003469B7"/>
    <w:rsid w:val="00360F77"/>
    <w:rsid w:val="00366BC3"/>
    <w:rsid w:val="003720E9"/>
    <w:rsid w:val="003767BA"/>
    <w:rsid w:val="00385A87"/>
    <w:rsid w:val="003867DC"/>
    <w:rsid w:val="00390894"/>
    <w:rsid w:val="00390C3C"/>
    <w:rsid w:val="003B07FF"/>
    <w:rsid w:val="003B4C17"/>
    <w:rsid w:val="003B500A"/>
    <w:rsid w:val="003B6EDB"/>
    <w:rsid w:val="003C12DB"/>
    <w:rsid w:val="003C2993"/>
    <w:rsid w:val="003C29C9"/>
    <w:rsid w:val="003D4219"/>
    <w:rsid w:val="003D4331"/>
    <w:rsid w:val="003F22DE"/>
    <w:rsid w:val="003F5B36"/>
    <w:rsid w:val="0040166D"/>
    <w:rsid w:val="00404601"/>
    <w:rsid w:val="00405CBC"/>
    <w:rsid w:val="0041098B"/>
    <w:rsid w:val="0041175D"/>
    <w:rsid w:val="004117D5"/>
    <w:rsid w:val="00425FD1"/>
    <w:rsid w:val="00430844"/>
    <w:rsid w:val="004345C4"/>
    <w:rsid w:val="0043731B"/>
    <w:rsid w:val="00444429"/>
    <w:rsid w:val="004468B9"/>
    <w:rsid w:val="004470A0"/>
    <w:rsid w:val="00456A59"/>
    <w:rsid w:val="004600EF"/>
    <w:rsid w:val="004650F4"/>
    <w:rsid w:val="0047137B"/>
    <w:rsid w:val="00477838"/>
    <w:rsid w:val="00486634"/>
    <w:rsid w:val="00486D01"/>
    <w:rsid w:val="004A6E17"/>
    <w:rsid w:val="004B7B26"/>
    <w:rsid w:val="004C015A"/>
    <w:rsid w:val="004C38D2"/>
    <w:rsid w:val="004D397E"/>
    <w:rsid w:val="004D5EC8"/>
    <w:rsid w:val="004F1A72"/>
    <w:rsid w:val="00505DD7"/>
    <w:rsid w:val="00524F44"/>
    <w:rsid w:val="00530CFA"/>
    <w:rsid w:val="0053481E"/>
    <w:rsid w:val="00536FCB"/>
    <w:rsid w:val="00543CC9"/>
    <w:rsid w:val="00543D76"/>
    <w:rsid w:val="00545EFA"/>
    <w:rsid w:val="00562197"/>
    <w:rsid w:val="00563D26"/>
    <w:rsid w:val="005643BF"/>
    <w:rsid w:val="0056460B"/>
    <w:rsid w:val="0056573F"/>
    <w:rsid w:val="00571390"/>
    <w:rsid w:val="00572197"/>
    <w:rsid w:val="00594E9F"/>
    <w:rsid w:val="005A3D36"/>
    <w:rsid w:val="005B0A9B"/>
    <w:rsid w:val="005B638F"/>
    <w:rsid w:val="005B7E9C"/>
    <w:rsid w:val="005E13BE"/>
    <w:rsid w:val="005F452A"/>
    <w:rsid w:val="005F5F03"/>
    <w:rsid w:val="0060064F"/>
    <w:rsid w:val="006044D7"/>
    <w:rsid w:val="00617FA5"/>
    <w:rsid w:val="006228D8"/>
    <w:rsid w:val="0063723B"/>
    <w:rsid w:val="006419FC"/>
    <w:rsid w:val="00643041"/>
    <w:rsid w:val="00645276"/>
    <w:rsid w:val="00647C11"/>
    <w:rsid w:val="00651F69"/>
    <w:rsid w:val="006566A0"/>
    <w:rsid w:val="0065799B"/>
    <w:rsid w:val="006635B5"/>
    <w:rsid w:val="00665AAD"/>
    <w:rsid w:val="00670D1D"/>
    <w:rsid w:val="006715E5"/>
    <w:rsid w:val="0068349E"/>
    <w:rsid w:val="0068369D"/>
    <w:rsid w:val="006851DA"/>
    <w:rsid w:val="006922A6"/>
    <w:rsid w:val="0069636F"/>
    <w:rsid w:val="006A1270"/>
    <w:rsid w:val="006C3422"/>
    <w:rsid w:val="006D3B52"/>
    <w:rsid w:val="006D7BEC"/>
    <w:rsid w:val="006F10B4"/>
    <w:rsid w:val="006F52B4"/>
    <w:rsid w:val="00702E46"/>
    <w:rsid w:val="007043B2"/>
    <w:rsid w:val="0073213A"/>
    <w:rsid w:val="00745A9E"/>
    <w:rsid w:val="00752831"/>
    <w:rsid w:val="00756E2D"/>
    <w:rsid w:val="00777297"/>
    <w:rsid w:val="00777E14"/>
    <w:rsid w:val="00780A95"/>
    <w:rsid w:val="007810DD"/>
    <w:rsid w:val="00794F1E"/>
    <w:rsid w:val="007968E5"/>
    <w:rsid w:val="007B6289"/>
    <w:rsid w:val="007C6BD3"/>
    <w:rsid w:val="007D27B6"/>
    <w:rsid w:val="007D6D03"/>
    <w:rsid w:val="007E14E3"/>
    <w:rsid w:val="007E2740"/>
    <w:rsid w:val="007E36EE"/>
    <w:rsid w:val="007E5640"/>
    <w:rsid w:val="007E64AA"/>
    <w:rsid w:val="007E7BF3"/>
    <w:rsid w:val="007F0BBB"/>
    <w:rsid w:val="007F2A4D"/>
    <w:rsid w:val="008078CA"/>
    <w:rsid w:val="00810888"/>
    <w:rsid w:val="00814EB7"/>
    <w:rsid w:val="00823FD7"/>
    <w:rsid w:val="00825BFA"/>
    <w:rsid w:val="00825CB0"/>
    <w:rsid w:val="008274E4"/>
    <w:rsid w:val="00827E23"/>
    <w:rsid w:val="0083309E"/>
    <w:rsid w:val="00834D71"/>
    <w:rsid w:val="0083541C"/>
    <w:rsid w:val="00837F83"/>
    <w:rsid w:val="008554AB"/>
    <w:rsid w:val="0086192E"/>
    <w:rsid w:val="008773B0"/>
    <w:rsid w:val="00881A23"/>
    <w:rsid w:val="00883FF8"/>
    <w:rsid w:val="00890F20"/>
    <w:rsid w:val="008A5608"/>
    <w:rsid w:val="008A6D88"/>
    <w:rsid w:val="008C11DD"/>
    <w:rsid w:val="008C357A"/>
    <w:rsid w:val="008D007D"/>
    <w:rsid w:val="008E77C3"/>
    <w:rsid w:val="008F1764"/>
    <w:rsid w:val="008F73AD"/>
    <w:rsid w:val="00906EEE"/>
    <w:rsid w:val="00913159"/>
    <w:rsid w:val="0091603A"/>
    <w:rsid w:val="00916B9B"/>
    <w:rsid w:val="00942F97"/>
    <w:rsid w:val="00945705"/>
    <w:rsid w:val="00953669"/>
    <w:rsid w:val="00961BFF"/>
    <w:rsid w:val="00972127"/>
    <w:rsid w:val="00974492"/>
    <w:rsid w:val="00992540"/>
    <w:rsid w:val="00992C67"/>
    <w:rsid w:val="009968EF"/>
    <w:rsid w:val="009A6955"/>
    <w:rsid w:val="009B1B3E"/>
    <w:rsid w:val="009B203E"/>
    <w:rsid w:val="009B461C"/>
    <w:rsid w:val="009C711A"/>
    <w:rsid w:val="009D0018"/>
    <w:rsid w:val="009D7FBB"/>
    <w:rsid w:val="009F1092"/>
    <w:rsid w:val="009F5BD5"/>
    <w:rsid w:val="009F7094"/>
    <w:rsid w:val="009F74D4"/>
    <w:rsid w:val="00A06322"/>
    <w:rsid w:val="00A27DB3"/>
    <w:rsid w:val="00A31F18"/>
    <w:rsid w:val="00A327ED"/>
    <w:rsid w:val="00A3342B"/>
    <w:rsid w:val="00A36A7D"/>
    <w:rsid w:val="00A37FD9"/>
    <w:rsid w:val="00A451CC"/>
    <w:rsid w:val="00A61365"/>
    <w:rsid w:val="00A7798D"/>
    <w:rsid w:val="00A82EF3"/>
    <w:rsid w:val="00A83C45"/>
    <w:rsid w:val="00A91108"/>
    <w:rsid w:val="00A95B2A"/>
    <w:rsid w:val="00A95D0B"/>
    <w:rsid w:val="00AA5F9A"/>
    <w:rsid w:val="00AB410C"/>
    <w:rsid w:val="00AB722A"/>
    <w:rsid w:val="00AC083F"/>
    <w:rsid w:val="00AC1541"/>
    <w:rsid w:val="00AD1499"/>
    <w:rsid w:val="00AD1A38"/>
    <w:rsid w:val="00AD4B4F"/>
    <w:rsid w:val="00AE4D9A"/>
    <w:rsid w:val="00AE6DA8"/>
    <w:rsid w:val="00AE774A"/>
    <w:rsid w:val="00AF3E4F"/>
    <w:rsid w:val="00AF4600"/>
    <w:rsid w:val="00AF63CF"/>
    <w:rsid w:val="00AF6F75"/>
    <w:rsid w:val="00B133B7"/>
    <w:rsid w:val="00B26B55"/>
    <w:rsid w:val="00B27E74"/>
    <w:rsid w:val="00B35A97"/>
    <w:rsid w:val="00B40226"/>
    <w:rsid w:val="00B40BE5"/>
    <w:rsid w:val="00B52AF0"/>
    <w:rsid w:val="00B67360"/>
    <w:rsid w:val="00B76349"/>
    <w:rsid w:val="00B80F4A"/>
    <w:rsid w:val="00B81DE1"/>
    <w:rsid w:val="00B90715"/>
    <w:rsid w:val="00B94C40"/>
    <w:rsid w:val="00B971C1"/>
    <w:rsid w:val="00BA12C1"/>
    <w:rsid w:val="00BA4704"/>
    <w:rsid w:val="00BB5822"/>
    <w:rsid w:val="00BC1BA7"/>
    <w:rsid w:val="00BC326D"/>
    <w:rsid w:val="00BC3948"/>
    <w:rsid w:val="00BD1205"/>
    <w:rsid w:val="00BD7596"/>
    <w:rsid w:val="00BE08DB"/>
    <w:rsid w:val="00BE283B"/>
    <w:rsid w:val="00BE5EA1"/>
    <w:rsid w:val="00BE69A9"/>
    <w:rsid w:val="00BF4C67"/>
    <w:rsid w:val="00BF7F1A"/>
    <w:rsid w:val="00C0178E"/>
    <w:rsid w:val="00C02AFF"/>
    <w:rsid w:val="00C132D3"/>
    <w:rsid w:val="00C34B73"/>
    <w:rsid w:val="00C34E94"/>
    <w:rsid w:val="00C46CF4"/>
    <w:rsid w:val="00C56136"/>
    <w:rsid w:val="00C5732B"/>
    <w:rsid w:val="00C923ED"/>
    <w:rsid w:val="00C9374C"/>
    <w:rsid w:val="00C96AA5"/>
    <w:rsid w:val="00CA2FB5"/>
    <w:rsid w:val="00CA3A79"/>
    <w:rsid w:val="00CB3F0B"/>
    <w:rsid w:val="00CC3F36"/>
    <w:rsid w:val="00CD2BB2"/>
    <w:rsid w:val="00CD7E32"/>
    <w:rsid w:val="00CF61C8"/>
    <w:rsid w:val="00D05340"/>
    <w:rsid w:val="00D05995"/>
    <w:rsid w:val="00D062A0"/>
    <w:rsid w:val="00D12162"/>
    <w:rsid w:val="00D1408B"/>
    <w:rsid w:val="00D152FC"/>
    <w:rsid w:val="00D15683"/>
    <w:rsid w:val="00D17A7C"/>
    <w:rsid w:val="00D20A5D"/>
    <w:rsid w:val="00D21A6E"/>
    <w:rsid w:val="00D23272"/>
    <w:rsid w:val="00D41158"/>
    <w:rsid w:val="00D41A78"/>
    <w:rsid w:val="00D429A1"/>
    <w:rsid w:val="00D539A5"/>
    <w:rsid w:val="00D539FF"/>
    <w:rsid w:val="00D56A07"/>
    <w:rsid w:val="00D61FEA"/>
    <w:rsid w:val="00D67256"/>
    <w:rsid w:val="00D72F40"/>
    <w:rsid w:val="00D96CBD"/>
    <w:rsid w:val="00DA5512"/>
    <w:rsid w:val="00DA58E1"/>
    <w:rsid w:val="00DA6FFA"/>
    <w:rsid w:val="00DB06FB"/>
    <w:rsid w:val="00DB08AD"/>
    <w:rsid w:val="00DB4417"/>
    <w:rsid w:val="00DB59C8"/>
    <w:rsid w:val="00DB668C"/>
    <w:rsid w:val="00DB7008"/>
    <w:rsid w:val="00DB7011"/>
    <w:rsid w:val="00DC4A38"/>
    <w:rsid w:val="00DC7736"/>
    <w:rsid w:val="00DE0ADE"/>
    <w:rsid w:val="00E02F2C"/>
    <w:rsid w:val="00E03249"/>
    <w:rsid w:val="00E03871"/>
    <w:rsid w:val="00E10C32"/>
    <w:rsid w:val="00E20777"/>
    <w:rsid w:val="00E256DE"/>
    <w:rsid w:val="00E25836"/>
    <w:rsid w:val="00E40843"/>
    <w:rsid w:val="00E44717"/>
    <w:rsid w:val="00E52FB6"/>
    <w:rsid w:val="00E55CA0"/>
    <w:rsid w:val="00E62E6A"/>
    <w:rsid w:val="00E83D4D"/>
    <w:rsid w:val="00E871C3"/>
    <w:rsid w:val="00E9525F"/>
    <w:rsid w:val="00E95524"/>
    <w:rsid w:val="00EA3B5D"/>
    <w:rsid w:val="00EA63ED"/>
    <w:rsid w:val="00EC0544"/>
    <w:rsid w:val="00EC07DB"/>
    <w:rsid w:val="00EE1A48"/>
    <w:rsid w:val="00EE3612"/>
    <w:rsid w:val="00EE74CE"/>
    <w:rsid w:val="00F03DB4"/>
    <w:rsid w:val="00F06553"/>
    <w:rsid w:val="00F07D2B"/>
    <w:rsid w:val="00F12642"/>
    <w:rsid w:val="00F21340"/>
    <w:rsid w:val="00F32321"/>
    <w:rsid w:val="00F34C5B"/>
    <w:rsid w:val="00F40BA3"/>
    <w:rsid w:val="00F42F73"/>
    <w:rsid w:val="00F51D85"/>
    <w:rsid w:val="00F54893"/>
    <w:rsid w:val="00F566A7"/>
    <w:rsid w:val="00F56EFF"/>
    <w:rsid w:val="00F56F6C"/>
    <w:rsid w:val="00F624B6"/>
    <w:rsid w:val="00F63FE8"/>
    <w:rsid w:val="00F66C11"/>
    <w:rsid w:val="00F7711E"/>
    <w:rsid w:val="00F82BA9"/>
    <w:rsid w:val="00F91D4F"/>
    <w:rsid w:val="00F952AF"/>
    <w:rsid w:val="00FA1A9C"/>
    <w:rsid w:val="00FA476E"/>
    <w:rsid w:val="00FB505C"/>
    <w:rsid w:val="00FC3AA9"/>
    <w:rsid w:val="00FC41CE"/>
    <w:rsid w:val="00FD7BE9"/>
    <w:rsid w:val="00FE6556"/>
    <w:rsid w:val="00FF6B8D"/>
    <w:rsid w:val="10133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5"/>
    <o:shapelayout v:ext="edit">
      <o:idmap v:ext="edit" data="1"/>
    </o:shapelayout>
  </w:shapeDefaults>
  <w:decimalSymbol w:val="."/>
  <w:listSeparator w:val=","/>
  <w14:docId w14:val="7C557DD4"/>
  <w15:docId w15:val="{8CB752F8-858F-4D1C-ACBF-6F8DF206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F1A"/>
  </w:style>
  <w:style w:type="paragraph" w:styleId="Heading1">
    <w:name w:val="heading 1"/>
    <w:basedOn w:val="ListParagraph"/>
    <w:link w:val="Heading1Char"/>
    <w:qFormat/>
    <w:rsid w:val="00BF7F1A"/>
    <w:pPr>
      <w:numPr>
        <w:numId w:val="9"/>
      </w:numPr>
      <w:spacing w:before="160"/>
      <w:outlineLvl w:val="0"/>
    </w:pPr>
    <w:rPr>
      <w:rFonts w:eastAsiaTheme="majorEastAsia" w:cstheme="majorBidi"/>
    </w:rPr>
  </w:style>
  <w:style w:type="paragraph" w:styleId="Heading2">
    <w:name w:val="heading 2"/>
    <w:basedOn w:val="ListParagraph"/>
    <w:next w:val="Normal"/>
    <w:link w:val="Heading2Char"/>
    <w:qFormat/>
    <w:rsid w:val="00BF7F1A"/>
    <w:pPr>
      <w:numPr>
        <w:ilvl w:val="1"/>
        <w:numId w:val="9"/>
      </w:numPr>
      <w:outlineLvl w:val="1"/>
    </w:pPr>
    <w:rPr>
      <w:rFonts w:asciiTheme="minorHAnsi" w:hAnsiTheme="minorHAnsi"/>
      <w:u w:val="single"/>
    </w:rPr>
  </w:style>
  <w:style w:type="paragraph" w:styleId="Heading3">
    <w:name w:val="heading 3"/>
    <w:basedOn w:val="ListParagraph"/>
    <w:link w:val="Heading3Char"/>
    <w:qFormat/>
    <w:rsid w:val="00BF7F1A"/>
    <w:pPr>
      <w:numPr>
        <w:ilvl w:val="2"/>
        <w:numId w:val="9"/>
      </w:numPr>
      <w:tabs>
        <w:tab w:val="clear" w:pos="1170"/>
        <w:tab w:val="num" w:pos="1440"/>
      </w:tabs>
      <w:ind w:left="1440"/>
      <w:outlineLvl w:val="2"/>
    </w:pPr>
  </w:style>
  <w:style w:type="paragraph" w:styleId="Heading4">
    <w:name w:val="heading 4"/>
    <w:basedOn w:val="ListParagraph"/>
    <w:link w:val="Heading4Char"/>
    <w:qFormat/>
    <w:rsid w:val="00BF7F1A"/>
    <w:pPr>
      <w:numPr>
        <w:ilvl w:val="3"/>
        <w:numId w:val="9"/>
      </w:numPr>
      <w:outlineLvl w:val="3"/>
    </w:pPr>
  </w:style>
  <w:style w:type="paragraph" w:styleId="Heading5">
    <w:name w:val="heading 5"/>
    <w:basedOn w:val="Heading4"/>
    <w:link w:val="Heading5Char"/>
    <w:qFormat/>
    <w:rsid w:val="00BF7F1A"/>
    <w:pPr>
      <w:numPr>
        <w:ilvl w:val="4"/>
      </w:numPr>
      <w:outlineLvl w:val="4"/>
    </w:pPr>
  </w:style>
  <w:style w:type="paragraph" w:styleId="Heading6">
    <w:name w:val="heading 6"/>
    <w:basedOn w:val="Heading5"/>
    <w:next w:val="Normal"/>
    <w:link w:val="Heading6Char"/>
    <w:qFormat/>
    <w:rsid w:val="00BF7F1A"/>
    <w:pPr>
      <w:numPr>
        <w:ilvl w:val="5"/>
      </w:numPr>
      <w:outlineLvl w:val="5"/>
    </w:pPr>
  </w:style>
  <w:style w:type="paragraph" w:styleId="Heading7">
    <w:name w:val="heading 7"/>
    <w:basedOn w:val="ListParagraph"/>
    <w:next w:val="Normal"/>
    <w:link w:val="Heading7Char"/>
    <w:qFormat/>
    <w:rsid w:val="00BF7F1A"/>
    <w:pPr>
      <w:numPr>
        <w:ilvl w:val="6"/>
        <w:numId w:val="9"/>
      </w:numPr>
      <w:outlineLvl w:val="6"/>
    </w:pPr>
  </w:style>
  <w:style w:type="paragraph" w:styleId="Heading8">
    <w:name w:val="heading 8"/>
    <w:basedOn w:val="Heading7"/>
    <w:next w:val="Normal"/>
    <w:link w:val="Heading8Char"/>
    <w:qFormat/>
    <w:rsid w:val="00BF7F1A"/>
    <w:pPr>
      <w:numPr>
        <w:ilvl w:val="7"/>
      </w:numPr>
      <w:outlineLvl w:val="7"/>
    </w:pPr>
  </w:style>
  <w:style w:type="paragraph" w:styleId="Heading9">
    <w:name w:val="heading 9"/>
    <w:basedOn w:val="Heading8"/>
    <w:next w:val="Normal"/>
    <w:link w:val="Heading9Char"/>
    <w:qFormat/>
    <w:rsid w:val="00BF7F1A"/>
    <w:pPr>
      <w:numPr>
        <w:ilvl w:val="8"/>
        <w:numId w:val="1"/>
      </w:numPr>
      <w:tabs>
        <w:tab w:val="clear" w:pos="1584"/>
        <w:tab w:val="num" w:pos="5760"/>
      </w:tabs>
      <w:ind w:left="5760" w:hanging="72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F1A"/>
    <w:pPr>
      <w:ind w:left="720"/>
      <w:contextualSpacing/>
    </w:pPr>
  </w:style>
  <w:style w:type="character" w:customStyle="1" w:styleId="Heading2Char">
    <w:name w:val="Heading 2 Char"/>
    <w:link w:val="Heading2"/>
    <w:rsid w:val="00BF7F1A"/>
    <w:rPr>
      <w:rFonts w:asciiTheme="minorHAnsi" w:hAnsiTheme="minorHAnsi"/>
      <w:u w:val="single"/>
    </w:rPr>
  </w:style>
  <w:style w:type="paragraph" w:styleId="BodyText">
    <w:name w:val="Body Text"/>
    <w:basedOn w:val="Normal"/>
    <w:link w:val="BodyTextChar"/>
    <w:rsid w:val="004F1A72"/>
    <w:pPr>
      <w:spacing w:after="160"/>
    </w:pPr>
    <w:rPr>
      <w:rFonts w:ascii="Times New Roman" w:hAnsi="Times New Roman"/>
      <w:sz w:val="24"/>
      <w:lang w:val="en-GB"/>
    </w:rPr>
  </w:style>
  <w:style w:type="character" w:customStyle="1" w:styleId="BodyTextChar">
    <w:name w:val="Body Text Char"/>
    <w:basedOn w:val="DefaultParagraphFont"/>
    <w:link w:val="BodyText"/>
    <w:rsid w:val="004F1A72"/>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AC083F"/>
    <w:pPr>
      <w:tabs>
        <w:tab w:val="center" w:pos="4680"/>
        <w:tab w:val="right" w:pos="9360"/>
      </w:tabs>
    </w:pPr>
  </w:style>
  <w:style w:type="character" w:customStyle="1" w:styleId="HeaderChar">
    <w:name w:val="Header Char"/>
    <w:basedOn w:val="DefaultParagraphFont"/>
    <w:link w:val="Header"/>
    <w:uiPriority w:val="99"/>
    <w:rsid w:val="00AC083F"/>
  </w:style>
  <w:style w:type="paragraph" w:styleId="Footer">
    <w:name w:val="footer"/>
    <w:basedOn w:val="Normal"/>
    <w:link w:val="FooterChar"/>
    <w:uiPriority w:val="99"/>
    <w:unhideWhenUsed/>
    <w:rsid w:val="00AC083F"/>
    <w:pPr>
      <w:tabs>
        <w:tab w:val="center" w:pos="4680"/>
        <w:tab w:val="right" w:pos="9360"/>
      </w:tabs>
    </w:pPr>
  </w:style>
  <w:style w:type="character" w:customStyle="1" w:styleId="FooterChar">
    <w:name w:val="Footer Char"/>
    <w:basedOn w:val="DefaultParagraphFont"/>
    <w:link w:val="Footer"/>
    <w:uiPriority w:val="99"/>
    <w:rsid w:val="00AC083F"/>
  </w:style>
  <w:style w:type="character" w:styleId="CommentReference">
    <w:name w:val="annotation reference"/>
    <w:basedOn w:val="DefaultParagraphFont"/>
    <w:unhideWhenUsed/>
    <w:rsid w:val="002B089C"/>
    <w:rPr>
      <w:sz w:val="16"/>
      <w:szCs w:val="16"/>
    </w:rPr>
  </w:style>
  <w:style w:type="paragraph" w:styleId="CommentText">
    <w:name w:val="annotation text"/>
    <w:basedOn w:val="Normal"/>
    <w:link w:val="CommentTextChar"/>
    <w:unhideWhenUsed/>
    <w:rsid w:val="002B089C"/>
    <w:rPr>
      <w:sz w:val="20"/>
    </w:rPr>
  </w:style>
  <w:style w:type="character" w:customStyle="1" w:styleId="CommentTextChar">
    <w:name w:val="Comment Text Char"/>
    <w:basedOn w:val="DefaultParagraphFont"/>
    <w:link w:val="CommentText"/>
    <w:rsid w:val="002B089C"/>
    <w:rPr>
      <w:sz w:val="20"/>
      <w:szCs w:val="20"/>
    </w:rPr>
  </w:style>
  <w:style w:type="paragraph" w:styleId="CommentSubject">
    <w:name w:val="annotation subject"/>
    <w:basedOn w:val="CommentText"/>
    <w:next w:val="CommentText"/>
    <w:link w:val="CommentSubjectChar"/>
    <w:unhideWhenUsed/>
    <w:rsid w:val="002B089C"/>
    <w:rPr>
      <w:b/>
      <w:bCs/>
    </w:rPr>
  </w:style>
  <w:style w:type="character" w:customStyle="1" w:styleId="CommentSubjectChar">
    <w:name w:val="Comment Subject Char"/>
    <w:basedOn w:val="CommentTextChar"/>
    <w:link w:val="CommentSubject"/>
    <w:rsid w:val="002B089C"/>
    <w:rPr>
      <w:b/>
      <w:bCs/>
      <w:sz w:val="20"/>
      <w:szCs w:val="20"/>
    </w:rPr>
  </w:style>
  <w:style w:type="paragraph" w:styleId="BalloonText">
    <w:name w:val="Balloon Text"/>
    <w:basedOn w:val="Normal"/>
    <w:link w:val="BalloonTextChar"/>
    <w:unhideWhenUsed/>
    <w:rsid w:val="002B089C"/>
    <w:rPr>
      <w:rFonts w:ascii="Tahoma" w:hAnsi="Tahoma" w:cs="Tahoma"/>
      <w:sz w:val="16"/>
      <w:szCs w:val="16"/>
    </w:rPr>
  </w:style>
  <w:style w:type="character" w:customStyle="1" w:styleId="BalloonTextChar">
    <w:name w:val="Balloon Text Char"/>
    <w:basedOn w:val="DefaultParagraphFont"/>
    <w:link w:val="BalloonText"/>
    <w:rsid w:val="002B089C"/>
    <w:rPr>
      <w:rFonts w:ascii="Tahoma" w:hAnsi="Tahoma" w:cs="Tahoma"/>
      <w:sz w:val="16"/>
      <w:szCs w:val="16"/>
    </w:rPr>
  </w:style>
  <w:style w:type="character" w:styleId="PageNumber">
    <w:name w:val="page number"/>
    <w:rsid w:val="00FF6B8D"/>
    <w:rPr>
      <w:sz w:val="16"/>
    </w:rPr>
  </w:style>
  <w:style w:type="paragraph" w:customStyle="1" w:styleId="NormalTableText">
    <w:name w:val="Normal Table Text"/>
    <w:basedOn w:val="Normal"/>
    <w:rsid w:val="007B6289"/>
    <w:pPr>
      <w:widowControl w:val="0"/>
      <w:spacing w:before="60" w:after="60"/>
    </w:pPr>
    <w:rPr>
      <w:rFonts w:ascii="Arial" w:hAnsi="Arial"/>
      <w:sz w:val="20"/>
      <w:lang w:val="en-GB"/>
    </w:rPr>
  </w:style>
  <w:style w:type="paragraph" w:customStyle="1" w:styleId="TableHeading">
    <w:name w:val="Table Heading"/>
    <w:basedOn w:val="Normal"/>
    <w:rsid w:val="007B6289"/>
    <w:pPr>
      <w:widowControl w:val="0"/>
      <w:spacing w:before="60" w:after="60"/>
    </w:pPr>
    <w:rPr>
      <w:rFonts w:ascii="Arial" w:hAnsi="Arial"/>
      <w:b/>
      <w:sz w:val="20"/>
      <w:lang w:val="en-GB"/>
    </w:rPr>
  </w:style>
  <w:style w:type="character" w:customStyle="1" w:styleId="Heading1Char">
    <w:name w:val="Heading 1 Char"/>
    <w:basedOn w:val="DefaultParagraphFont"/>
    <w:link w:val="Heading1"/>
    <w:rsid w:val="00BF7F1A"/>
    <w:rPr>
      <w:rFonts w:eastAsiaTheme="majorEastAsia" w:cstheme="majorBidi"/>
    </w:rPr>
  </w:style>
  <w:style w:type="character" w:customStyle="1" w:styleId="Heading3Char">
    <w:name w:val="Heading 3 Char"/>
    <w:link w:val="Heading3"/>
    <w:rsid w:val="00BF7F1A"/>
  </w:style>
  <w:style w:type="character" w:customStyle="1" w:styleId="Heading4Char">
    <w:name w:val="Heading 4 Char"/>
    <w:basedOn w:val="DefaultParagraphFont"/>
    <w:link w:val="Heading4"/>
    <w:rsid w:val="00BF7F1A"/>
  </w:style>
  <w:style w:type="character" w:customStyle="1" w:styleId="Heading5Char">
    <w:name w:val="Heading 5 Char"/>
    <w:link w:val="Heading5"/>
    <w:rsid w:val="00BF7F1A"/>
  </w:style>
  <w:style w:type="character" w:customStyle="1" w:styleId="Heading6Char">
    <w:name w:val="Heading 6 Char"/>
    <w:link w:val="Heading6"/>
    <w:rsid w:val="00BF7F1A"/>
  </w:style>
  <w:style w:type="character" w:customStyle="1" w:styleId="Heading7Char">
    <w:name w:val="Heading 7 Char"/>
    <w:link w:val="Heading7"/>
    <w:rsid w:val="00BF7F1A"/>
  </w:style>
  <w:style w:type="character" w:customStyle="1" w:styleId="Heading8Char">
    <w:name w:val="Heading 8 Char"/>
    <w:basedOn w:val="DefaultParagraphFont"/>
    <w:link w:val="Heading8"/>
    <w:rsid w:val="00BF7F1A"/>
  </w:style>
  <w:style w:type="character" w:customStyle="1" w:styleId="Heading9Char">
    <w:name w:val="Heading 9 Char"/>
    <w:basedOn w:val="DefaultParagraphFont"/>
    <w:link w:val="Heading9"/>
    <w:rsid w:val="00BF7F1A"/>
    <w:rPr>
      <w:rFonts w:cs="Arial"/>
    </w:rPr>
  </w:style>
  <w:style w:type="paragraph" w:styleId="Caption">
    <w:name w:val="caption"/>
    <w:basedOn w:val="Normal"/>
    <w:next w:val="Normal"/>
    <w:rsid w:val="003720E9"/>
    <w:pPr>
      <w:keepNext/>
      <w:spacing w:after="240"/>
    </w:pPr>
    <w:rPr>
      <w:rFonts w:ascii="Arial Narrow" w:hAnsi="Arial Narrow"/>
      <w:i/>
      <w:sz w:val="20"/>
    </w:rPr>
  </w:style>
  <w:style w:type="paragraph" w:styleId="Title">
    <w:name w:val="Title"/>
    <w:basedOn w:val="Normal"/>
    <w:link w:val="TitleChar"/>
    <w:qFormat/>
    <w:rsid w:val="00BF7F1A"/>
    <w:pPr>
      <w:keepNext/>
      <w:spacing w:before="160" w:after="30"/>
    </w:pPr>
    <w:rPr>
      <w:rFonts w:ascii="Arial Narrow" w:hAnsi="Arial Narrow"/>
      <w:b/>
    </w:rPr>
  </w:style>
  <w:style w:type="character" w:customStyle="1" w:styleId="TitleChar">
    <w:name w:val="Title Char"/>
    <w:basedOn w:val="DefaultParagraphFont"/>
    <w:link w:val="Title"/>
    <w:rsid w:val="00BF7F1A"/>
    <w:rPr>
      <w:rFonts w:ascii="Arial Narrow" w:hAnsi="Arial Narrow"/>
      <w:b/>
    </w:rPr>
  </w:style>
  <w:style w:type="paragraph" w:styleId="Revision">
    <w:name w:val="Revision"/>
    <w:hidden/>
    <w:uiPriority w:val="99"/>
    <w:semiHidden/>
    <w:rsid w:val="00F42F73"/>
    <w:rPr>
      <w:rFonts w:ascii="Book Antiqua" w:hAnsi="Book Antiqua"/>
    </w:rPr>
  </w:style>
  <w:style w:type="paragraph" w:styleId="NormalWeb">
    <w:name w:val="Normal (Web)"/>
    <w:basedOn w:val="Normal"/>
    <w:uiPriority w:val="99"/>
    <w:semiHidden/>
    <w:unhideWhenUsed/>
    <w:rsid w:val="00166CDE"/>
    <w:pPr>
      <w:spacing w:before="100" w:beforeAutospacing="1" w:after="100" w:afterAutospacing="1"/>
    </w:pPr>
    <w:rPr>
      <w:rFonts w:ascii="Times New Roman" w:hAnsi="Times New Roman"/>
      <w:sz w:val="24"/>
      <w:szCs w:val="24"/>
    </w:rPr>
  </w:style>
  <w:style w:type="paragraph" w:customStyle="1" w:styleId="Numbering">
    <w:name w:val="Numbering"/>
    <w:basedOn w:val="BodyText"/>
    <w:rsid w:val="006C3422"/>
    <w:pPr>
      <w:spacing w:after="120"/>
    </w:pPr>
  </w:style>
  <w:style w:type="paragraph" w:customStyle="1" w:styleId="TableBodyP12">
    <w:name w:val="Table Body P12"/>
    <w:basedOn w:val="Normal"/>
    <w:rsid w:val="00AD1499"/>
    <w:pPr>
      <w:spacing w:before="60" w:after="60"/>
    </w:pPr>
    <w:rPr>
      <w:rFonts w:ascii="Times New Roman" w:hAnsi="Times New Roman"/>
      <w:sz w:val="24"/>
    </w:rPr>
  </w:style>
  <w:style w:type="paragraph" w:styleId="BodyText2">
    <w:name w:val="Body Text 2"/>
    <w:basedOn w:val="Normal"/>
    <w:link w:val="BodyText2Char"/>
    <w:unhideWhenUsed/>
    <w:rsid w:val="00AD1499"/>
    <w:pPr>
      <w:spacing w:after="120" w:line="480" w:lineRule="auto"/>
    </w:pPr>
  </w:style>
  <w:style w:type="character" w:customStyle="1" w:styleId="BodyText2Char">
    <w:name w:val="Body Text 2 Char"/>
    <w:basedOn w:val="DefaultParagraphFont"/>
    <w:link w:val="BodyText2"/>
    <w:uiPriority w:val="99"/>
    <w:semiHidden/>
    <w:rsid w:val="00AD1499"/>
    <w:rPr>
      <w:rFonts w:ascii="Book Antiqua" w:hAnsi="Book Antiqua"/>
      <w:sz w:val="22"/>
    </w:rPr>
  </w:style>
  <w:style w:type="paragraph" w:styleId="BodyTextIndent">
    <w:name w:val="Body Text Indent"/>
    <w:basedOn w:val="Normal"/>
    <w:link w:val="BodyTextIndentChar"/>
    <w:unhideWhenUsed/>
    <w:rsid w:val="00AD1499"/>
    <w:pPr>
      <w:spacing w:after="120"/>
      <w:ind w:left="360"/>
    </w:pPr>
  </w:style>
  <w:style w:type="character" w:customStyle="1" w:styleId="BodyTextIndentChar">
    <w:name w:val="Body Text Indent Char"/>
    <w:basedOn w:val="DefaultParagraphFont"/>
    <w:link w:val="BodyTextIndent"/>
    <w:uiPriority w:val="99"/>
    <w:semiHidden/>
    <w:rsid w:val="00AD1499"/>
    <w:rPr>
      <w:rFonts w:ascii="Book Antiqua" w:hAnsi="Book Antiqua"/>
      <w:sz w:val="22"/>
    </w:rPr>
  </w:style>
  <w:style w:type="table" w:styleId="TableGrid">
    <w:name w:val="Table Grid"/>
    <w:basedOn w:val="TableNormal"/>
    <w:uiPriority w:val="59"/>
    <w:rsid w:val="0023374D"/>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5F5F03"/>
    <w:pPr>
      <w:spacing w:before="120" w:after="120"/>
    </w:pPr>
    <w:rPr>
      <w:rFonts w:ascii="Arial" w:hAnsi="Arial"/>
      <w:caps/>
      <w:snapToGrid w:val="0"/>
      <w:color w:val="000000"/>
      <w:sz w:val="20"/>
    </w:rPr>
  </w:style>
  <w:style w:type="paragraph" w:styleId="TOC2">
    <w:name w:val="toc 2"/>
    <w:basedOn w:val="Normal"/>
    <w:next w:val="Normal"/>
    <w:autoRedefine/>
    <w:semiHidden/>
    <w:rsid w:val="005F5F03"/>
    <w:pPr>
      <w:ind w:left="200"/>
    </w:pPr>
    <w:rPr>
      <w:rFonts w:ascii="Times New Roman" w:hAnsi="Times New Roman"/>
      <w:smallCaps/>
      <w:sz w:val="20"/>
    </w:rPr>
  </w:style>
  <w:style w:type="paragraph" w:styleId="TOC3">
    <w:name w:val="toc 3"/>
    <w:basedOn w:val="Normal"/>
    <w:next w:val="Normal"/>
    <w:autoRedefine/>
    <w:semiHidden/>
    <w:rsid w:val="005F5F03"/>
    <w:pPr>
      <w:ind w:left="400"/>
    </w:pPr>
    <w:rPr>
      <w:rFonts w:ascii="Times New Roman" w:hAnsi="Times New Roman"/>
      <w:i/>
      <w:sz w:val="20"/>
    </w:rPr>
  </w:style>
  <w:style w:type="paragraph" w:styleId="TOC4">
    <w:name w:val="toc 4"/>
    <w:basedOn w:val="Normal"/>
    <w:next w:val="Normal"/>
    <w:autoRedefine/>
    <w:semiHidden/>
    <w:rsid w:val="005F5F03"/>
    <w:pPr>
      <w:ind w:left="600"/>
    </w:pPr>
    <w:rPr>
      <w:rFonts w:ascii="Times New Roman" w:hAnsi="Times New Roman"/>
      <w:sz w:val="18"/>
    </w:rPr>
  </w:style>
  <w:style w:type="paragraph" w:styleId="BodyText3">
    <w:name w:val="Body Text 3"/>
    <w:basedOn w:val="Normal"/>
    <w:link w:val="BodyText3Char"/>
    <w:rsid w:val="005F5F03"/>
    <w:rPr>
      <w:rFonts w:ascii="Times New Roman" w:hAnsi="Times New Roman"/>
      <w:b/>
      <w:sz w:val="16"/>
    </w:rPr>
  </w:style>
  <w:style w:type="character" w:customStyle="1" w:styleId="BodyText3Char">
    <w:name w:val="Body Text 3 Char"/>
    <w:basedOn w:val="DefaultParagraphFont"/>
    <w:link w:val="BodyText3"/>
    <w:rsid w:val="005F5F03"/>
    <w:rPr>
      <w:b/>
      <w:sz w:val="16"/>
    </w:rPr>
  </w:style>
  <w:style w:type="paragraph" w:styleId="BodyTextIndent2">
    <w:name w:val="Body Text Indent 2"/>
    <w:basedOn w:val="Normal"/>
    <w:link w:val="BodyTextIndent2Char"/>
    <w:rsid w:val="005F5F03"/>
    <w:pPr>
      <w:ind w:left="2124"/>
    </w:pPr>
    <w:rPr>
      <w:rFonts w:ascii="Times New Roman" w:hAnsi="Times New Roman"/>
      <w:sz w:val="24"/>
    </w:rPr>
  </w:style>
  <w:style w:type="character" w:customStyle="1" w:styleId="BodyTextIndent2Char">
    <w:name w:val="Body Text Indent 2 Char"/>
    <w:basedOn w:val="DefaultParagraphFont"/>
    <w:link w:val="BodyTextIndent2"/>
    <w:rsid w:val="005F5F03"/>
    <w:rPr>
      <w:sz w:val="24"/>
    </w:rPr>
  </w:style>
  <w:style w:type="paragraph" w:styleId="BodyTextIndent3">
    <w:name w:val="Body Text Indent 3"/>
    <w:basedOn w:val="Normal"/>
    <w:link w:val="BodyTextIndent3Char"/>
    <w:rsid w:val="005F5F03"/>
    <w:pPr>
      <w:ind w:left="2160" w:firstLine="720"/>
    </w:pPr>
    <w:rPr>
      <w:rFonts w:ascii="Times New Roman" w:hAnsi="Times New Roman"/>
      <w:sz w:val="24"/>
    </w:rPr>
  </w:style>
  <w:style w:type="character" w:customStyle="1" w:styleId="BodyTextIndent3Char">
    <w:name w:val="Body Text Indent 3 Char"/>
    <w:basedOn w:val="DefaultParagraphFont"/>
    <w:link w:val="BodyTextIndent3"/>
    <w:rsid w:val="005F5F03"/>
    <w:rPr>
      <w:sz w:val="24"/>
    </w:rPr>
  </w:style>
  <w:style w:type="paragraph" w:styleId="TOC5">
    <w:name w:val="toc 5"/>
    <w:basedOn w:val="Normal"/>
    <w:next w:val="Normal"/>
    <w:autoRedefine/>
    <w:semiHidden/>
    <w:rsid w:val="005F5F03"/>
    <w:pPr>
      <w:ind w:left="800"/>
    </w:pPr>
    <w:rPr>
      <w:rFonts w:ascii="Times New Roman" w:hAnsi="Times New Roman"/>
      <w:sz w:val="18"/>
    </w:rPr>
  </w:style>
  <w:style w:type="paragraph" w:styleId="TOC6">
    <w:name w:val="toc 6"/>
    <w:basedOn w:val="Normal"/>
    <w:next w:val="Normal"/>
    <w:autoRedefine/>
    <w:semiHidden/>
    <w:rsid w:val="005F5F03"/>
    <w:pPr>
      <w:ind w:left="1000"/>
    </w:pPr>
    <w:rPr>
      <w:rFonts w:ascii="Times New Roman" w:hAnsi="Times New Roman"/>
      <w:sz w:val="18"/>
    </w:rPr>
  </w:style>
  <w:style w:type="paragraph" w:styleId="TOC7">
    <w:name w:val="toc 7"/>
    <w:basedOn w:val="Normal"/>
    <w:next w:val="Normal"/>
    <w:autoRedefine/>
    <w:semiHidden/>
    <w:rsid w:val="005F5F03"/>
    <w:pPr>
      <w:ind w:left="1200"/>
    </w:pPr>
    <w:rPr>
      <w:rFonts w:ascii="Times New Roman" w:hAnsi="Times New Roman"/>
      <w:sz w:val="18"/>
    </w:rPr>
  </w:style>
  <w:style w:type="paragraph" w:styleId="TOC8">
    <w:name w:val="toc 8"/>
    <w:basedOn w:val="Normal"/>
    <w:next w:val="Normal"/>
    <w:autoRedefine/>
    <w:semiHidden/>
    <w:rsid w:val="005F5F03"/>
    <w:pPr>
      <w:ind w:left="1400"/>
    </w:pPr>
    <w:rPr>
      <w:rFonts w:ascii="Times New Roman" w:hAnsi="Times New Roman"/>
      <w:sz w:val="18"/>
    </w:rPr>
  </w:style>
  <w:style w:type="paragraph" w:styleId="TOC9">
    <w:name w:val="toc 9"/>
    <w:basedOn w:val="Normal"/>
    <w:next w:val="Normal"/>
    <w:autoRedefine/>
    <w:semiHidden/>
    <w:rsid w:val="005F5F03"/>
    <w:pPr>
      <w:ind w:left="1600"/>
    </w:pPr>
    <w:rPr>
      <w:rFonts w:ascii="Times New Roman" w:hAnsi="Times New Roman"/>
      <w:sz w:val="18"/>
    </w:rPr>
  </w:style>
  <w:style w:type="paragraph" w:customStyle="1" w:styleId="Normal12pt">
    <w:name w:val="Normal + 12 pt"/>
    <w:aliases w:val="Bold,Justified,Left:  1.25 cm"/>
    <w:basedOn w:val="BodyText2"/>
    <w:rsid w:val="005F5F03"/>
    <w:pPr>
      <w:spacing w:after="0" w:line="240" w:lineRule="auto"/>
      <w:ind w:left="708"/>
      <w:jc w:val="both"/>
      <w:outlineLvl w:val="0"/>
    </w:pPr>
    <w:rPr>
      <w:rFonts w:ascii="Times New Roman" w:hAnsi="Times New Roman"/>
      <w:b/>
      <w:sz w:val="24"/>
    </w:rPr>
  </w:style>
  <w:style w:type="paragraph" w:customStyle="1" w:styleId="Normal12">
    <w:name w:val="Normal +12"/>
    <w:basedOn w:val="Normal12pt"/>
    <w:rsid w:val="005F5F03"/>
  </w:style>
  <w:style w:type="character" w:styleId="Hyperlink">
    <w:name w:val="Hyperlink"/>
    <w:rsid w:val="005F5F03"/>
    <w:rPr>
      <w:color w:val="0000FF"/>
      <w:u w:val="single"/>
    </w:rPr>
  </w:style>
  <w:style w:type="character" w:styleId="FollowedHyperlink">
    <w:name w:val="FollowedHyperlink"/>
    <w:rsid w:val="005F5F03"/>
    <w:rPr>
      <w:color w:val="800080"/>
      <w:u w:val="single"/>
    </w:rPr>
  </w:style>
  <w:style w:type="table" w:customStyle="1" w:styleId="TableGrid1">
    <w:name w:val="Table Grid1"/>
    <w:basedOn w:val="TableNormal"/>
    <w:next w:val="TableGrid"/>
    <w:uiPriority w:val="59"/>
    <w:rsid w:val="000A76CC"/>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A76CC"/>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BF7F1A"/>
    <w:rPr>
      <w:b/>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40381">
      <w:bodyDiv w:val="1"/>
      <w:marLeft w:val="0"/>
      <w:marRight w:val="0"/>
      <w:marTop w:val="0"/>
      <w:marBottom w:val="0"/>
      <w:divBdr>
        <w:top w:val="none" w:sz="0" w:space="0" w:color="auto"/>
        <w:left w:val="none" w:sz="0" w:space="0" w:color="auto"/>
        <w:bottom w:val="none" w:sz="0" w:space="0" w:color="auto"/>
        <w:right w:val="none" w:sz="0" w:space="0" w:color="auto"/>
      </w:divBdr>
    </w:div>
    <w:div w:id="228158301">
      <w:bodyDiv w:val="1"/>
      <w:marLeft w:val="0"/>
      <w:marRight w:val="0"/>
      <w:marTop w:val="0"/>
      <w:marBottom w:val="0"/>
      <w:divBdr>
        <w:top w:val="none" w:sz="0" w:space="0" w:color="auto"/>
        <w:left w:val="none" w:sz="0" w:space="0" w:color="auto"/>
        <w:bottom w:val="none" w:sz="0" w:space="0" w:color="auto"/>
        <w:right w:val="none" w:sz="0" w:space="0" w:color="auto"/>
      </w:divBdr>
    </w:div>
    <w:div w:id="234707433">
      <w:bodyDiv w:val="1"/>
      <w:marLeft w:val="0"/>
      <w:marRight w:val="0"/>
      <w:marTop w:val="0"/>
      <w:marBottom w:val="0"/>
      <w:divBdr>
        <w:top w:val="none" w:sz="0" w:space="0" w:color="auto"/>
        <w:left w:val="none" w:sz="0" w:space="0" w:color="auto"/>
        <w:bottom w:val="none" w:sz="0" w:space="0" w:color="auto"/>
        <w:right w:val="none" w:sz="0" w:space="0" w:color="auto"/>
      </w:divBdr>
    </w:div>
    <w:div w:id="266431375">
      <w:bodyDiv w:val="1"/>
      <w:marLeft w:val="0"/>
      <w:marRight w:val="0"/>
      <w:marTop w:val="0"/>
      <w:marBottom w:val="0"/>
      <w:divBdr>
        <w:top w:val="none" w:sz="0" w:space="0" w:color="auto"/>
        <w:left w:val="none" w:sz="0" w:space="0" w:color="auto"/>
        <w:bottom w:val="none" w:sz="0" w:space="0" w:color="auto"/>
        <w:right w:val="none" w:sz="0" w:space="0" w:color="auto"/>
      </w:divBdr>
    </w:div>
    <w:div w:id="401022026">
      <w:bodyDiv w:val="1"/>
      <w:marLeft w:val="0"/>
      <w:marRight w:val="0"/>
      <w:marTop w:val="0"/>
      <w:marBottom w:val="0"/>
      <w:divBdr>
        <w:top w:val="none" w:sz="0" w:space="0" w:color="auto"/>
        <w:left w:val="none" w:sz="0" w:space="0" w:color="auto"/>
        <w:bottom w:val="none" w:sz="0" w:space="0" w:color="auto"/>
        <w:right w:val="none" w:sz="0" w:space="0" w:color="auto"/>
      </w:divBdr>
    </w:div>
    <w:div w:id="545720234">
      <w:bodyDiv w:val="1"/>
      <w:marLeft w:val="0"/>
      <w:marRight w:val="0"/>
      <w:marTop w:val="0"/>
      <w:marBottom w:val="0"/>
      <w:divBdr>
        <w:top w:val="none" w:sz="0" w:space="0" w:color="auto"/>
        <w:left w:val="none" w:sz="0" w:space="0" w:color="auto"/>
        <w:bottom w:val="none" w:sz="0" w:space="0" w:color="auto"/>
        <w:right w:val="none" w:sz="0" w:space="0" w:color="auto"/>
      </w:divBdr>
    </w:div>
    <w:div w:id="624773315">
      <w:bodyDiv w:val="1"/>
      <w:marLeft w:val="0"/>
      <w:marRight w:val="0"/>
      <w:marTop w:val="0"/>
      <w:marBottom w:val="0"/>
      <w:divBdr>
        <w:top w:val="none" w:sz="0" w:space="0" w:color="auto"/>
        <w:left w:val="none" w:sz="0" w:space="0" w:color="auto"/>
        <w:bottom w:val="none" w:sz="0" w:space="0" w:color="auto"/>
        <w:right w:val="none" w:sz="0" w:space="0" w:color="auto"/>
      </w:divBdr>
    </w:div>
    <w:div w:id="638806708">
      <w:bodyDiv w:val="1"/>
      <w:marLeft w:val="0"/>
      <w:marRight w:val="0"/>
      <w:marTop w:val="0"/>
      <w:marBottom w:val="0"/>
      <w:divBdr>
        <w:top w:val="none" w:sz="0" w:space="0" w:color="auto"/>
        <w:left w:val="none" w:sz="0" w:space="0" w:color="auto"/>
        <w:bottom w:val="none" w:sz="0" w:space="0" w:color="auto"/>
        <w:right w:val="none" w:sz="0" w:space="0" w:color="auto"/>
      </w:divBdr>
    </w:div>
    <w:div w:id="765424939">
      <w:bodyDiv w:val="1"/>
      <w:marLeft w:val="0"/>
      <w:marRight w:val="0"/>
      <w:marTop w:val="0"/>
      <w:marBottom w:val="0"/>
      <w:divBdr>
        <w:top w:val="none" w:sz="0" w:space="0" w:color="auto"/>
        <w:left w:val="none" w:sz="0" w:space="0" w:color="auto"/>
        <w:bottom w:val="none" w:sz="0" w:space="0" w:color="auto"/>
        <w:right w:val="none" w:sz="0" w:space="0" w:color="auto"/>
      </w:divBdr>
    </w:div>
    <w:div w:id="800807927">
      <w:bodyDiv w:val="1"/>
      <w:marLeft w:val="0"/>
      <w:marRight w:val="0"/>
      <w:marTop w:val="0"/>
      <w:marBottom w:val="0"/>
      <w:divBdr>
        <w:top w:val="none" w:sz="0" w:space="0" w:color="auto"/>
        <w:left w:val="none" w:sz="0" w:space="0" w:color="auto"/>
        <w:bottom w:val="none" w:sz="0" w:space="0" w:color="auto"/>
        <w:right w:val="none" w:sz="0" w:space="0" w:color="auto"/>
      </w:divBdr>
    </w:div>
    <w:div w:id="838421265">
      <w:bodyDiv w:val="1"/>
      <w:marLeft w:val="0"/>
      <w:marRight w:val="0"/>
      <w:marTop w:val="0"/>
      <w:marBottom w:val="0"/>
      <w:divBdr>
        <w:top w:val="none" w:sz="0" w:space="0" w:color="auto"/>
        <w:left w:val="none" w:sz="0" w:space="0" w:color="auto"/>
        <w:bottom w:val="none" w:sz="0" w:space="0" w:color="auto"/>
        <w:right w:val="none" w:sz="0" w:space="0" w:color="auto"/>
      </w:divBdr>
    </w:div>
    <w:div w:id="961300969">
      <w:bodyDiv w:val="1"/>
      <w:marLeft w:val="0"/>
      <w:marRight w:val="0"/>
      <w:marTop w:val="0"/>
      <w:marBottom w:val="0"/>
      <w:divBdr>
        <w:top w:val="none" w:sz="0" w:space="0" w:color="auto"/>
        <w:left w:val="none" w:sz="0" w:space="0" w:color="auto"/>
        <w:bottom w:val="none" w:sz="0" w:space="0" w:color="auto"/>
        <w:right w:val="none" w:sz="0" w:space="0" w:color="auto"/>
      </w:divBdr>
    </w:div>
    <w:div w:id="1116559197">
      <w:bodyDiv w:val="1"/>
      <w:marLeft w:val="0"/>
      <w:marRight w:val="0"/>
      <w:marTop w:val="0"/>
      <w:marBottom w:val="0"/>
      <w:divBdr>
        <w:top w:val="none" w:sz="0" w:space="0" w:color="auto"/>
        <w:left w:val="none" w:sz="0" w:space="0" w:color="auto"/>
        <w:bottom w:val="none" w:sz="0" w:space="0" w:color="auto"/>
        <w:right w:val="none" w:sz="0" w:space="0" w:color="auto"/>
      </w:divBdr>
    </w:div>
    <w:div w:id="1117989915">
      <w:bodyDiv w:val="1"/>
      <w:marLeft w:val="0"/>
      <w:marRight w:val="0"/>
      <w:marTop w:val="0"/>
      <w:marBottom w:val="0"/>
      <w:divBdr>
        <w:top w:val="none" w:sz="0" w:space="0" w:color="auto"/>
        <w:left w:val="none" w:sz="0" w:space="0" w:color="auto"/>
        <w:bottom w:val="none" w:sz="0" w:space="0" w:color="auto"/>
        <w:right w:val="none" w:sz="0" w:space="0" w:color="auto"/>
      </w:divBdr>
    </w:div>
    <w:div w:id="1355419805">
      <w:bodyDiv w:val="1"/>
      <w:marLeft w:val="0"/>
      <w:marRight w:val="0"/>
      <w:marTop w:val="0"/>
      <w:marBottom w:val="0"/>
      <w:divBdr>
        <w:top w:val="none" w:sz="0" w:space="0" w:color="auto"/>
        <w:left w:val="none" w:sz="0" w:space="0" w:color="auto"/>
        <w:bottom w:val="none" w:sz="0" w:space="0" w:color="auto"/>
        <w:right w:val="none" w:sz="0" w:space="0" w:color="auto"/>
      </w:divBdr>
    </w:div>
    <w:div w:id="1384407619">
      <w:bodyDiv w:val="1"/>
      <w:marLeft w:val="0"/>
      <w:marRight w:val="0"/>
      <w:marTop w:val="0"/>
      <w:marBottom w:val="0"/>
      <w:divBdr>
        <w:top w:val="none" w:sz="0" w:space="0" w:color="auto"/>
        <w:left w:val="none" w:sz="0" w:space="0" w:color="auto"/>
        <w:bottom w:val="none" w:sz="0" w:space="0" w:color="auto"/>
        <w:right w:val="none" w:sz="0" w:space="0" w:color="auto"/>
      </w:divBdr>
    </w:div>
    <w:div w:id="1449813724">
      <w:bodyDiv w:val="1"/>
      <w:marLeft w:val="0"/>
      <w:marRight w:val="0"/>
      <w:marTop w:val="0"/>
      <w:marBottom w:val="0"/>
      <w:divBdr>
        <w:top w:val="none" w:sz="0" w:space="0" w:color="auto"/>
        <w:left w:val="none" w:sz="0" w:space="0" w:color="auto"/>
        <w:bottom w:val="none" w:sz="0" w:space="0" w:color="auto"/>
        <w:right w:val="none" w:sz="0" w:space="0" w:color="auto"/>
      </w:divBdr>
    </w:div>
    <w:div w:id="1549955142">
      <w:bodyDiv w:val="1"/>
      <w:marLeft w:val="0"/>
      <w:marRight w:val="0"/>
      <w:marTop w:val="0"/>
      <w:marBottom w:val="0"/>
      <w:divBdr>
        <w:top w:val="none" w:sz="0" w:space="0" w:color="auto"/>
        <w:left w:val="none" w:sz="0" w:space="0" w:color="auto"/>
        <w:bottom w:val="none" w:sz="0" w:space="0" w:color="auto"/>
        <w:right w:val="none" w:sz="0" w:space="0" w:color="auto"/>
      </w:divBdr>
    </w:div>
    <w:div w:id="1560558634">
      <w:bodyDiv w:val="1"/>
      <w:marLeft w:val="0"/>
      <w:marRight w:val="0"/>
      <w:marTop w:val="0"/>
      <w:marBottom w:val="0"/>
      <w:divBdr>
        <w:top w:val="none" w:sz="0" w:space="0" w:color="auto"/>
        <w:left w:val="none" w:sz="0" w:space="0" w:color="auto"/>
        <w:bottom w:val="none" w:sz="0" w:space="0" w:color="auto"/>
        <w:right w:val="none" w:sz="0" w:space="0" w:color="auto"/>
      </w:divBdr>
    </w:div>
    <w:div w:id="1603607383">
      <w:bodyDiv w:val="1"/>
      <w:marLeft w:val="0"/>
      <w:marRight w:val="0"/>
      <w:marTop w:val="0"/>
      <w:marBottom w:val="0"/>
      <w:divBdr>
        <w:top w:val="none" w:sz="0" w:space="0" w:color="auto"/>
        <w:left w:val="none" w:sz="0" w:space="0" w:color="auto"/>
        <w:bottom w:val="none" w:sz="0" w:space="0" w:color="auto"/>
        <w:right w:val="none" w:sz="0" w:space="0" w:color="auto"/>
      </w:divBdr>
    </w:div>
    <w:div w:id="1691293562">
      <w:bodyDiv w:val="1"/>
      <w:marLeft w:val="0"/>
      <w:marRight w:val="0"/>
      <w:marTop w:val="0"/>
      <w:marBottom w:val="0"/>
      <w:divBdr>
        <w:top w:val="none" w:sz="0" w:space="0" w:color="auto"/>
        <w:left w:val="none" w:sz="0" w:space="0" w:color="auto"/>
        <w:bottom w:val="none" w:sz="0" w:space="0" w:color="auto"/>
        <w:right w:val="none" w:sz="0" w:space="0" w:color="auto"/>
      </w:divBdr>
    </w:div>
    <w:div w:id="1757247407">
      <w:bodyDiv w:val="1"/>
      <w:marLeft w:val="0"/>
      <w:marRight w:val="0"/>
      <w:marTop w:val="0"/>
      <w:marBottom w:val="0"/>
      <w:divBdr>
        <w:top w:val="none" w:sz="0" w:space="0" w:color="auto"/>
        <w:left w:val="none" w:sz="0" w:space="0" w:color="auto"/>
        <w:bottom w:val="none" w:sz="0" w:space="0" w:color="auto"/>
        <w:right w:val="none" w:sz="0" w:space="0" w:color="auto"/>
      </w:divBdr>
    </w:div>
    <w:div w:id="1841701342">
      <w:bodyDiv w:val="1"/>
      <w:marLeft w:val="0"/>
      <w:marRight w:val="0"/>
      <w:marTop w:val="0"/>
      <w:marBottom w:val="0"/>
      <w:divBdr>
        <w:top w:val="none" w:sz="0" w:space="0" w:color="auto"/>
        <w:left w:val="none" w:sz="0" w:space="0" w:color="auto"/>
        <w:bottom w:val="none" w:sz="0" w:space="0" w:color="auto"/>
        <w:right w:val="none" w:sz="0" w:space="0" w:color="auto"/>
      </w:divBdr>
    </w:div>
    <w:div w:id="1967083006">
      <w:bodyDiv w:val="1"/>
      <w:marLeft w:val="0"/>
      <w:marRight w:val="0"/>
      <w:marTop w:val="0"/>
      <w:marBottom w:val="0"/>
      <w:divBdr>
        <w:top w:val="none" w:sz="0" w:space="0" w:color="auto"/>
        <w:left w:val="none" w:sz="0" w:space="0" w:color="auto"/>
        <w:bottom w:val="none" w:sz="0" w:space="0" w:color="auto"/>
        <w:right w:val="none" w:sz="0" w:space="0" w:color="auto"/>
      </w:divBdr>
    </w:div>
    <w:div w:id="199409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842cd523-47d6-43d6-8211-471f8d7272d8">Work in progress</Status>
    <Project_x0020_Name xmlns="842cd523-47d6-43d6-8211-471f8d7272d8">Northeast Vaughan Water Servicing Project</Project_x0020_Name>
    <TaxCatchAll xmlns="d6d05743-d6d0-46ac-98bc-99f29ab3bcad">
      <Value>1</Value>
    </TaxCatchAll>
    <lcf76f155ced4ddcb4097134ff3c332f xmlns="842cd523-47d6-43d6-8211-471f8d7272d8">
      <Terms xmlns="http://schemas.microsoft.com/office/infopath/2007/PartnerControls"/>
    </lcf76f155ced4ddcb4097134ff3c332f>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Project_x0020_Code xmlns="842cd523-47d6-43d6-8211-471f8d7272d8">2020-5445-00</Project_x0020_Cod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0A22F1-7924-497D-9E34-BF2DD34534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88FFFD-070E-45E0-9588-F09569EFC528}">
  <ds:schemaRefs>
    <ds:schemaRef ds:uri="http://purl.org/dc/terms/"/>
    <ds:schemaRef ds:uri="http://schemas.microsoft.com/office/2006/documentManagement/types"/>
    <ds:schemaRef ds:uri="d6d05743-d6d0-46ac-98bc-99f29ab3bcad"/>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842cd523-47d6-43d6-8211-471f8d7272d8"/>
    <ds:schemaRef ds:uri="http://www.w3.org/XML/1998/namespace"/>
    <ds:schemaRef ds:uri="http://purl.org/dc/dcmitype/"/>
    <ds:schemaRef ds:uri="3CC440CB-D4A8-4CBB-9B7B-37F17F6BDE64"/>
    <ds:schemaRef ds:uri="0ec7f28d-cd0c-40e6-964d-0ae9d476b302"/>
    <ds:schemaRef ds:uri="af1f8764-4995-491b-b84b-b5351a80ccae"/>
    <ds:schemaRef ds:uri="3cc440cb-d4a8-4cbb-9b7b-37f17f6bde64"/>
    <ds:schemaRef ds:uri="http://schemas.microsoft.com/sharepoint/v3/fields"/>
  </ds:schemaRefs>
</ds:datastoreItem>
</file>

<file path=customXml/itemProps3.xml><?xml version="1.0" encoding="utf-8"?>
<ds:datastoreItem xmlns:ds="http://schemas.openxmlformats.org/officeDocument/2006/customXml" ds:itemID="{CF21DE22-FDC6-4422-B406-29E9531F5FEE}">
  <ds:schemaRefs>
    <ds:schemaRef ds:uri="http://schemas.openxmlformats.org/officeDocument/2006/bibliography"/>
  </ds:schemaRefs>
</ds:datastoreItem>
</file>

<file path=customXml/itemProps4.xml><?xml version="1.0" encoding="utf-8"?>
<ds:datastoreItem xmlns:ds="http://schemas.openxmlformats.org/officeDocument/2006/customXml" ds:itemID="{8BA77B9A-B79F-4469-BFD4-CD9F0D1C5A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7187</Words>
  <Characters>40972</Characters>
  <Application>Microsoft Office Word</Application>
  <DocSecurity>0</DocSecurity>
  <Lines>341</Lines>
  <Paragraphs>96</Paragraphs>
  <ScaleCrop>false</ScaleCrop>
  <Company>Regional Municipality of York</Company>
  <LinksUpToDate>false</LinksUpToDate>
  <CharactersWithSpaces>48063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01810_Equipment_Testing_and_Facility_Commissioning (Nov 18, 2015)</dc:title>
  <dc:creator>Kenney, Dan</dc:creator>
  <cp:lastModifiedBy>Johnny Pang</cp:lastModifiedBy>
  <cp:revision>5</cp:revision>
  <cp:lastPrinted>2015-11-18T14:23:00Z</cp:lastPrinted>
  <dcterms:created xsi:type="dcterms:W3CDTF">2022-10-31T18:14:00Z</dcterms:created>
  <dcterms:modified xsi:type="dcterms:W3CDTF">2022-11-30T19:33:00Z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0x010100BF8E50B80A32C040A85FB450FB26C9E5</vt:lpwstr>
  </property>
  <property fmtid="{D5CDD505-2E9C-101B-9397-08002B2CF9AE}" pid="3" name="_dlc_DocIdItemGuid">
    <vt:lpwstr>1879e9dd-0f33-4f0e-a7a1-d4524c02e1b6</vt:lpwstr>
  </property>
  <property fmtid="{D5CDD505-2E9C-101B-9397-08002B2CF9AE}" pid="4" name="URL">
    <vt:lpwstr/>
  </property>
  <property fmtid="{D5CDD505-2E9C-101B-9397-08002B2CF9AE}" pid="5" name="Office">
    <vt:lpwstr/>
  </property>
  <property fmtid="{D5CDD505-2E9C-101B-9397-08002B2CF9AE}" pid="6" name="Communications">
    <vt:lpwstr/>
  </property>
  <property fmtid="{D5CDD505-2E9C-101B-9397-08002B2CF9AE}" pid="7" name="Information Type">
    <vt:lpwstr/>
  </property>
  <property fmtid="{D5CDD505-2E9C-101B-9397-08002B2CF9AE}" pid="8" name="AERIS Pools">
    <vt:lpwstr/>
  </property>
  <property fmtid="{D5CDD505-2E9C-101B-9397-08002B2CF9AE}" pid="9" name="Data Classification">
    <vt:lpwstr>1;#Confidential|dbb6cc64-9915-4cf6-857e-3e641b410f5c</vt:lpwstr>
  </property>
  <property fmtid="{D5CDD505-2E9C-101B-9397-08002B2CF9AE}" pid="10" name="Internal Organization">
    <vt:lpwstr/>
  </property>
</Properties>
</file>