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2041"/>
        <w:gridCol w:w="5802"/>
      </w:tblGrid>
      <w:tr w:rsidR="005807CE" w:rsidRPr="0004764A" w:rsidDel="0013363D" w14:paraId="6ADCB434" w14:textId="77777777">
        <w:trPr>
          <w:cantSplit/>
          <w:jc w:val="center"/>
          <w:del w:id="0" w:author="Liam Sykes" w:date="2022-03-23T16:36:00Z"/>
        </w:trPr>
        <w:tc>
          <w:tcPr>
            <w:tcW w:w="1184" w:type="dxa"/>
            <w:tcBorders>
              <w:top w:val="double" w:sz="6" w:space="0" w:color="auto"/>
              <w:left w:val="double" w:sz="6" w:space="0" w:color="auto"/>
              <w:bottom w:val="single" w:sz="6" w:space="0" w:color="auto"/>
              <w:right w:val="single" w:sz="6" w:space="0" w:color="auto"/>
            </w:tcBorders>
          </w:tcPr>
          <w:p w14:paraId="13E5956C" w14:textId="77777777" w:rsidR="005807CE" w:rsidRPr="0004764A" w:rsidDel="0013363D" w:rsidRDefault="005807CE" w:rsidP="008D4A32">
            <w:pPr>
              <w:pStyle w:val="TableHeading"/>
              <w:rPr>
                <w:del w:id="1" w:author="Liam Sykes" w:date="2022-03-23T16:36:00Z"/>
                <w:rFonts w:ascii="Calibri" w:hAnsi="Calibri"/>
                <w:sz w:val="22"/>
              </w:rPr>
            </w:pPr>
            <w:del w:id="2" w:author="Liam Sykes" w:date="2022-03-23T16:36:00Z">
              <w:r w:rsidRPr="0004764A" w:rsidDel="0013363D">
                <w:rPr>
                  <w:rFonts w:ascii="Calibri" w:hAnsi="Calibri"/>
                  <w:sz w:val="22"/>
                </w:rPr>
                <w:delText>Version</w:delText>
              </w:r>
            </w:del>
          </w:p>
        </w:tc>
        <w:tc>
          <w:tcPr>
            <w:tcW w:w="2041" w:type="dxa"/>
            <w:tcBorders>
              <w:top w:val="double" w:sz="6" w:space="0" w:color="auto"/>
              <w:left w:val="single" w:sz="6" w:space="0" w:color="auto"/>
              <w:bottom w:val="single" w:sz="6" w:space="0" w:color="auto"/>
              <w:right w:val="single" w:sz="6" w:space="0" w:color="auto"/>
            </w:tcBorders>
          </w:tcPr>
          <w:p w14:paraId="69A1FE9D" w14:textId="77777777" w:rsidR="005807CE" w:rsidRPr="0004764A" w:rsidDel="0013363D" w:rsidRDefault="005807CE" w:rsidP="008D4A32">
            <w:pPr>
              <w:pStyle w:val="TableHeading"/>
              <w:rPr>
                <w:del w:id="3" w:author="Liam Sykes" w:date="2022-03-23T16:36:00Z"/>
                <w:rFonts w:ascii="Calibri" w:hAnsi="Calibri"/>
                <w:sz w:val="22"/>
              </w:rPr>
            </w:pPr>
            <w:del w:id="4" w:author="Liam Sykes" w:date="2022-03-23T16:36:00Z">
              <w:r w:rsidRPr="0004764A" w:rsidDel="0013363D">
                <w:rPr>
                  <w:rFonts w:ascii="Calibri" w:hAnsi="Calibri"/>
                  <w:sz w:val="22"/>
                </w:rPr>
                <w:delText>Date</w:delText>
              </w:r>
            </w:del>
          </w:p>
        </w:tc>
        <w:tc>
          <w:tcPr>
            <w:tcW w:w="5802" w:type="dxa"/>
            <w:tcBorders>
              <w:top w:val="double" w:sz="6" w:space="0" w:color="auto"/>
              <w:left w:val="single" w:sz="6" w:space="0" w:color="auto"/>
              <w:bottom w:val="single" w:sz="6" w:space="0" w:color="auto"/>
              <w:right w:val="double" w:sz="6" w:space="0" w:color="auto"/>
            </w:tcBorders>
          </w:tcPr>
          <w:p w14:paraId="06B1B796" w14:textId="77777777" w:rsidR="005807CE" w:rsidRPr="0004764A" w:rsidDel="0013363D" w:rsidRDefault="005807CE" w:rsidP="008D4A32">
            <w:pPr>
              <w:pStyle w:val="TableHeading"/>
              <w:rPr>
                <w:del w:id="5" w:author="Liam Sykes" w:date="2022-03-23T16:36:00Z"/>
                <w:rFonts w:ascii="Calibri" w:hAnsi="Calibri"/>
                <w:sz w:val="22"/>
              </w:rPr>
            </w:pPr>
            <w:del w:id="6" w:author="Liam Sykes" w:date="2022-03-23T16:36:00Z">
              <w:r w:rsidRPr="0004764A" w:rsidDel="0013363D">
                <w:rPr>
                  <w:rFonts w:ascii="Calibri" w:hAnsi="Calibri"/>
                  <w:sz w:val="22"/>
                </w:rPr>
                <w:delText>Description of Revisions</w:delText>
              </w:r>
            </w:del>
          </w:p>
        </w:tc>
      </w:tr>
      <w:tr w:rsidR="005807CE" w:rsidRPr="0004764A" w:rsidDel="0013363D" w14:paraId="63B43A84" w14:textId="77777777">
        <w:trPr>
          <w:cantSplit/>
          <w:jc w:val="center"/>
          <w:del w:id="7" w:author="Liam Sykes" w:date="2022-03-23T16:36:00Z"/>
        </w:trPr>
        <w:tc>
          <w:tcPr>
            <w:tcW w:w="1184" w:type="dxa"/>
            <w:tcBorders>
              <w:top w:val="single" w:sz="6" w:space="0" w:color="auto"/>
              <w:left w:val="double" w:sz="6" w:space="0" w:color="auto"/>
              <w:bottom w:val="single" w:sz="6" w:space="0" w:color="auto"/>
              <w:right w:val="single" w:sz="6" w:space="0" w:color="auto"/>
            </w:tcBorders>
          </w:tcPr>
          <w:p w14:paraId="2FFA305E" w14:textId="77777777" w:rsidR="005807CE" w:rsidRPr="0004764A" w:rsidDel="0013363D" w:rsidRDefault="005807CE" w:rsidP="008D4A32">
            <w:pPr>
              <w:pStyle w:val="NormalTableText"/>
              <w:rPr>
                <w:del w:id="8" w:author="Liam Sykes" w:date="2022-03-23T16:36:00Z"/>
                <w:rFonts w:ascii="Calibri" w:hAnsi="Calibri"/>
                <w:sz w:val="22"/>
              </w:rPr>
            </w:pPr>
            <w:del w:id="9" w:author="Liam Sykes" w:date="2022-03-23T16:36:00Z">
              <w:r w:rsidRPr="0004764A" w:rsidDel="0013363D">
                <w:rPr>
                  <w:rFonts w:ascii="Calibri" w:hAnsi="Calibri"/>
                  <w:sz w:val="22"/>
                </w:rPr>
                <w:delText>1</w:delText>
              </w:r>
            </w:del>
          </w:p>
        </w:tc>
        <w:tc>
          <w:tcPr>
            <w:tcW w:w="2041" w:type="dxa"/>
            <w:tcBorders>
              <w:top w:val="single" w:sz="6" w:space="0" w:color="auto"/>
              <w:left w:val="single" w:sz="6" w:space="0" w:color="auto"/>
              <w:bottom w:val="single" w:sz="6" w:space="0" w:color="auto"/>
              <w:right w:val="single" w:sz="6" w:space="0" w:color="auto"/>
            </w:tcBorders>
          </w:tcPr>
          <w:p w14:paraId="2C1E5B32" w14:textId="77777777" w:rsidR="005807CE" w:rsidRPr="0004764A" w:rsidDel="0013363D" w:rsidRDefault="005807CE" w:rsidP="008D4A32">
            <w:pPr>
              <w:pStyle w:val="NormalTableText"/>
              <w:rPr>
                <w:del w:id="10" w:author="Liam Sykes" w:date="2022-03-23T16:36:00Z"/>
                <w:rFonts w:ascii="Calibri" w:hAnsi="Calibri"/>
                <w:sz w:val="22"/>
              </w:rPr>
            </w:pPr>
            <w:del w:id="11" w:author="Liam Sykes" w:date="2022-03-23T16:36:00Z">
              <w:r w:rsidRPr="0004764A" w:rsidDel="0013363D">
                <w:rPr>
                  <w:rFonts w:ascii="Calibri" w:hAnsi="Calibri"/>
                  <w:sz w:val="22"/>
                </w:rPr>
                <w:delText>November 5, 2007</w:delText>
              </w:r>
            </w:del>
          </w:p>
        </w:tc>
        <w:tc>
          <w:tcPr>
            <w:tcW w:w="5802" w:type="dxa"/>
            <w:tcBorders>
              <w:top w:val="single" w:sz="6" w:space="0" w:color="auto"/>
              <w:left w:val="single" w:sz="6" w:space="0" w:color="auto"/>
              <w:bottom w:val="single" w:sz="6" w:space="0" w:color="auto"/>
              <w:right w:val="double" w:sz="6" w:space="0" w:color="auto"/>
            </w:tcBorders>
          </w:tcPr>
          <w:p w14:paraId="239D46DC" w14:textId="77777777" w:rsidR="005807CE" w:rsidRPr="0004764A" w:rsidDel="0013363D" w:rsidRDefault="005807CE" w:rsidP="008D4A32">
            <w:pPr>
              <w:pStyle w:val="NormalTableText"/>
              <w:rPr>
                <w:del w:id="12" w:author="Liam Sykes" w:date="2022-03-23T16:36:00Z"/>
                <w:rFonts w:ascii="Calibri" w:hAnsi="Calibri"/>
                <w:sz w:val="22"/>
              </w:rPr>
            </w:pPr>
            <w:del w:id="13" w:author="Liam Sykes" w:date="2022-03-23T16:36:00Z">
              <w:r w:rsidRPr="0004764A" w:rsidDel="0013363D">
                <w:rPr>
                  <w:rFonts w:ascii="Calibri" w:hAnsi="Calibri"/>
                  <w:sz w:val="22"/>
                </w:rPr>
                <w:delText>Approved final document.</w:delText>
              </w:r>
            </w:del>
          </w:p>
        </w:tc>
      </w:tr>
      <w:tr w:rsidR="005807CE" w:rsidRPr="0004764A" w:rsidDel="0013363D" w14:paraId="5E08EE37" w14:textId="77777777">
        <w:trPr>
          <w:cantSplit/>
          <w:jc w:val="center"/>
          <w:del w:id="14" w:author="Liam Sykes" w:date="2022-03-23T16:36:00Z"/>
        </w:trPr>
        <w:tc>
          <w:tcPr>
            <w:tcW w:w="1184" w:type="dxa"/>
            <w:tcBorders>
              <w:top w:val="single" w:sz="6" w:space="0" w:color="auto"/>
              <w:left w:val="double" w:sz="6" w:space="0" w:color="auto"/>
              <w:bottom w:val="single" w:sz="6" w:space="0" w:color="auto"/>
              <w:right w:val="single" w:sz="6" w:space="0" w:color="auto"/>
            </w:tcBorders>
          </w:tcPr>
          <w:p w14:paraId="1435B691" w14:textId="77777777" w:rsidR="005807CE" w:rsidRPr="0004764A" w:rsidDel="0013363D" w:rsidRDefault="00693413" w:rsidP="008D4A32">
            <w:pPr>
              <w:pStyle w:val="NormalTableText"/>
              <w:rPr>
                <w:del w:id="15" w:author="Liam Sykes" w:date="2022-03-23T16:36:00Z"/>
                <w:rFonts w:ascii="Calibri" w:hAnsi="Calibri"/>
                <w:sz w:val="22"/>
              </w:rPr>
            </w:pPr>
            <w:del w:id="16" w:author="Liam Sykes" w:date="2022-03-23T16:36:00Z">
              <w:r w:rsidRPr="0004764A" w:rsidDel="0013363D">
                <w:rPr>
                  <w:rFonts w:ascii="Calibri" w:hAnsi="Calibri"/>
                  <w:sz w:val="22"/>
                </w:rPr>
                <w:delText>2</w:delText>
              </w:r>
            </w:del>
          </w:p>
        </w:tc>
        <w:tc>
          <w:tcPr>
            <w:tcW w:w="2041" w:type="dxa"/>
            <w:tcBorders>
              <w:top w:val="single" w:sz="6" w:space="0" w:color="auto"/>
              <w:left w:val="single" w:sz="6" w:space="0" w:color="auto"/>
              <w:bottom w:val="single" w:sz="6" w:space="0" w:color="auto"/>
              <w:right w:val="single" w:sz="6" w:space="0" w:color="auto"/>
            </w:tcBorders>
          </w:tcPr>
          <w:p w14:paraId="6BA99FA1" w14:textId="77777777" w:rsidR="005807CE" w:rsidRPr="0004764A" w:rsidDel="0013363D" w:rsidRDefault="00693413" w:rsidP="008D4A32">
            <w:pPr>
              <w:pStyle w:val="NormalTableText"/>
              <w:rPr>
                <w:del w:id="17" w:author="Liam Sykes" w:date="2022-03-23T16:36:00Z"/>
                <w:rFonts w:ascii="Calibri" w:hAnsi="Calibri"/>
                <w:sz w:val="22"/>
              </w:rPr>
            </w:pPr>
            <w:del w:id="18" w:author="Liam Sykes" w:date="2022-03-23T16:36:00Z">
              <w:r w:rsidRPr="0004764A" w:rsidDel="0013363D">
                <w:rPr>
                  <w:rFonts w:ascii="Calibri" w:hAnsi="Calibri"/>
                  <w:sz w:val="22"/>
                </w:rPr>
                <w:delText>April 21, 2008</w:delText>
              </w:r>
            </w:del>
          </w:p>
        </w:tc>
        <w:tc>
          <w:tcPr>
            <w:tcW w:w="5802" w:type="dxa"/>
            <w:tcBorders>
              <w:top w:val="single" w:sz="6" w:space="0" w:color="auto"/>
              <w:left w:val="single" w:sz="6" w:space="0" w:color="auto"/>
              <w:bottom w:val="single" w:sz="6" w:space="0" w:color="auto"/>
              <w:right w:val="double" w:sz="6" w:space="0" w:color="auto"/>
            </w:tcBorders>
          </w:tcPr>
          <w:p w14:paraId="655DE437" w14:textId="77777777" w:rsidR="005807CE" w:rsidRPr="0004764A" w:rsidDel="0013363D" w:rsidRDefault="00666AC4" w:rsidP="008D4A32">
            <w:pPr>
              <w:pStyle w:val="NormalTableText"/>
              <w:rPr>
                <w:del w:id="19" w:author="Liam Sykes" w:date="2022-03-23T16:36:00Z"/>
                <w:rFonts w:ascii="Calibri" w:hAnsi="Calibri"/>
                <w:sz w:val="22"/>
              </w:rPr>
            </w:pPr>
            <w:del w:id="20" w:author="Liam Sykes" w:date="2022-03-23T16:36:00Z">
              <w:r w:rsidRPr="0004764A" w:rsidDel="0013363D">
                <w:rPr>
                  <w:rFonts w:ascii="Calibri" w:hAnsi="Calibri"/>
                  <w:sz w:val="22"/>
                </w:rPr>
                <w:delText>Addition of Part 3</w:delText>
              </w:r>
            </w:del>
          </w:p>
        </w:tc>
      </w:tr>
      <w:tr w:rsidR="005807CE" w:rsidRPr="0004764A" w:rsidDel="0013363D" w14:paraId="63D93EF3" w14:textId="77777777" w:rsidTr="00E534E3">
        <w:trPr>
          <w:cantSplit/>
          <w:trHeight w:val="65"/>
          <w:jc w:val="center"/>
          <w:del w:id="21" w:author="Liam Sykes" w:date="2022-03-23T16:36:00Z"/>
        </w:trPr>
        <w:tc>
          <w:tcPr>
            <w:tcW w:w="1184" w:type="dxa"/>
            <w:tcBorders>
              <w:top w:val="single" w:sz="6" w:space="0" w:color="auto"/>
              <w:left w:val="double" w:sz="6" w:space="0" w:color="auto"/>
              <w:bottom w:val="single" w:sz="6" w:space="0" w:color="auto"/>
              <w:right w:val="single" w:sz="6" w:space="0" w:color="auto"/>
            </w:tcBorders>
          </w:tcPr>
          <w:p w14:paraId="17A7A4D3" w14:textId="77777777" w:rsidR="005807CE" w:rsidRPr="0004764A" w:rsidDel="0013363D" w:rsidRDefault="00CF47F8" w:rsidP="008D4A32">
            <w:pPr>
              <w:pStyle w:val="NormalTableText"/>
              <w:rPr>
                <w:del w:id="22" w:author="Liam Sykes" w:date="2022-03-23T16:36:00Z"/>
                <w:rFonts w:ascii="Calibri" w:hAnsi="Calibri"/>
                <w:sz w:val="22"/>
              </w:rPr>
            </w:pPr>
            <w:del w:id="23" w:author="Liam Sykes" w:date="2022-03-23T16:36:00Z">
              <w:r w:rsidRPr="0004764A" w:rsidDel="0013363D">
                <w:rPr>
                  <w:rFonts w:ascii="Calibri" w:hAnsi="Calibri"/>
                  <w:sz w:val="22"/>
                </w:rPr>
                <w:delText>3</w:delText>
              </w:r>
            </w:del>
          </w:p>
        </w:tc>
        <w:tc>
          <w:tcPr>
            <w:tcW w:w="2041" w:type="dxa"/>
            <w:tcBorders>
              <w:top w:val="single" w:sz="6" w:space="0" w:color="auto"/>
              <w:left w:val="single" w:sz="6" w:space="0" w:color="auto"/>
              <w:bottom w:val="single" w:sz="6" w:space="0" w:color="auto"/>
              <w:right w:val="single" w:sz="6" w:space="0" w:color="auto"/>
            </w:tcBorders>
          </w:tcPr>
          <w:p w14:paraId="156AFB43" w14:textId="77777777" w:rsidR="005807CE" w:rsidRPr="0004764A" w:rsidDel="0013363D" w:rsidRDefault="00CF47F8" w:rsidP="008D4A32">
            <w:pPr>
              <w:pStyle w:val="NormalTableText"/>
              <w:rPr>
                <w:del w:id="24" w:author="Liam Sykes" w:date="2022-03-23T16:36:00Z"/>
                <w:rFonts w:ascii="Calibri" w:hAnsi="Calibri"/>
                <w:sz w:val="22"/>
              </w:rPr>
            </w:pPr>
            <w:del w:id="25" w:author="Liam Sykes" w:date="2022-03-23T16:36:00Z">
              <w:r w:rsidRPr="0004764A" w:rsidDel="0013363D">
                <w:rPr>
                  <w:rFonts w:ascii="Calibri" w:hAnsi="Calibri"/>
                  <w:sz w:val="22"/>
                </w:rPr>
                <w:delText>December 29, 2009</w:delText>
              </w:r>
            </w:del>
          </w:p>
        </w:tc>
        <w:tc>
          <w:tcPr>
            <w:tcW w:w="5802" w:type="dxa"/>
            <w:tcBorders>
              <w:top w:val="single" w:sz="6" w:space="0" w:color="auto"/>
              <w:left w:val="single" w:sz="6" w:space="0" w:color="auto"/>
              <w:bottom w:val="single" w:sz="6" w:space="0" w:color="auto"/>
              <w:right w:val="double" w:sz="6" w:space="0" w:color="auto"/>
            </w:tcBorders>
          </w:tcPr>
          <w:p w14:paraId="4435ED31" w14:textId="77777777" w:rsidR="005807CE" w:rsidRPr="0004764A" w:rsidDel="0013363D" w:rsidRDefault="00CF47F8" w:rsidP="008D4A32">
            <w:pPr>
              <w:pStyle w:val="NormalTableText"/>
              <w:rPr>
                <w:del w:id="26" w:author="Liam Sykes" w:date="2022-03-23T16:36:00Z"/>
                <w:rFonts w:ascii="Calibri" w:hAnsi="Calibri"/>
                <w:sz w:val="22"/>
              </w:rPr>
            </w:pPr>
            <w:del w:id="27" w:author="Liam Sykes" w:date="2022-03-23T16:36:00Z">
              <w:r w:rsidRPr="0004764A" w:rsidDel="0013363D">
                <w:rPr>
                  <w:rFonts w:ascii="Calibri" w:hAnsi="Calibri"/>
                  <w:sz w:val="22"/>
                </w:rPr>
                <w:delText>Modified ‘Related Sections’</w:delText>
              </w:r>
            </w:del>
          </w:p>
        </w:tc>
      </w:tr>
      <w:tr w:rsidR="00E534E3" w:rsidRPr="0004764A" w:rsidDel="0013363D" w14:paraId="0E3EFD07" w14:textId="77777777" w:rsidTr="005D6462">
        <w:trPr>
          <w:cantSplit/>
          <w:jc w:val="center"/>
          <w:del w:id="28" w:author="Liam Sykes" w:date="2022-03-23T16:36:00Z"/>
        </w:trPr>
        <w:tc>
          <w:tcPr>
            <w:tcW w:w="1184" w:type="dxa"/>
            <w:tcBorders>
              <w:top w:val="single" w:sz="6" w:space="0" w:color="auto"/>
              <w:left w:val="double" w:sz="6" w:space="0" w:color="auto"/>
              <w:bottom w:val="single" w:sz="6" w:space="0" w:color="auto"/>
              <w:right w:val="single" w:sz="6" w:space="0" w:color="auto"/>
            </w:tcBorders>
          </w:tcPr>
          <w:p w14:paraId="2050DB6D" w14:textId="77777777" w:rsidR="00E534E3" w:rsidRPr="0004764A" w:rsidDel="0013363D" w:rsidRDefault="00E534E3" w:rsidP="008D4A32">
            <w:pPr>
              <w:pStyle w:val="NormalTableText"/>
              <w:rPr>
                <w:del w:id="29" w:author="Liam Sykes" w:date="2022-03-23T16:36:00Z"/>
                <w:rFonts w:ascii="Calibri" w:hAnsi="Calibri"/>
                <w:sz w:val="22"/>
              </w:rPr>
            </w:pPr>
            <w:del w:id="30" w:author="Liam Sykes" w:date="2022-03-23T16:36:00Z">
              <w:r w:rsidRPr="0004764A" w:rsidDel="0013363D">
                <w:rPr>
                  <w:rFonts w:ascii="Calibri" w:hAnsi="Calibri"/>
                  <w:sz w:val="22"/>
                </w:rPr>
                <w:delText>4</w:delText>
              </w:r>
            </w:del>
          </w:p>
        </w:tc>
        <w:tc>
          <w:tcPr>
            <w:tcW w:w="2041" w:type="dxa"/>
            <w:tcBorders>
              <w:top w:val="single" w:sz="6" w:space="0" w:color="auto"/>
              <w:left w:val="single" w:sz="6" w:space="0" w:color="auto"/>
              <w:bottom w:val="single" w:sz="6" w:space="0" w:color="auto"/>
              <w:right w:val="single" w:sz="6" w:space="0" w:color="auto"/>
            </w:tcBorders>
          </w:tcPr>
          <w:p w14:paraId="58FEB4B2" w14:textId="77777777" w:rsidR="00E534E3" w:rsidRPr="0004764A" w:rsidDel="0013363D" w:rsidRDefault="008E234D" w:rsidP="008D4A32">
            <w:pPr>
              <w:pStyle w:val="NormalTableText"/>
              <w:rPr>
                <w:del w:id="31" w:author="Liam Sykes" w:date="2022-03-23T16:36:00Z"/>
                <w:rFonts w:ascii="Calibri" w:hAnsi="Calibri"/>
                <w:sz w:val="22"/>
              </w:rPr>
            </w:pPr>
            <w:del w:id="32" w:author="Liam Sykes" w:date="2022-03-23T16:36:00Z">
              <w:r w:rsidRPr="0004764A" w:rsidDel="0013363D">
                <w:rPr>
                  <w:rFonts w:ascii="Calibri" w:hAnsi="Calibri"/>
                  <w:sz w:val="22"/>
                </w:rPr>
                <w:delText>March 15</w:delText>
              </w:r>
              <w:r w:rsidR="00E534E3" w:rsidRPr="0004764A" w:rsidDel="0013363D">
                <w:rPr>
                  <w:rFonts w:ascii="Calibri" w:hAnsi="Calibri"/>
                  <w:sz w:val="22"/>
                </w:rPr>
                <w:delText>, 201</w:delText>
              </w:r>
              <w:r w:rsidRPr="0004764A" w:rsidDel="0013363D">
                <w:rPr>
                  <w:rFonts w:ascii="Calibri" w:hAnsi="Calibri"/>
                  <w:sz w:val="22"/>
                </w:rPr>
                <w:delText>1</w:delText>
              </w:r>
            </w:del>
          </w:p>
        </w:tc>
        <w:tc>
          <w:tcPr>
            <w:tcW w:w="5802" w:type="dxa"/>
            <w:tcBorders>
              <w:top w:val="single" w:sz="6" w:space="0" w:color="auto"/>
              <w:left w:val="single" w:sz="6" w:space="0" w:color="auto"/>
              <w:bottom w:val="single" w:sz="6" w:space="0" w:color="auto"/>
              <w:right w:val="double" w:sz="6" w:space="0" w:color="auto"/>
            </w:tcBorders>
          </w:tcPr>
          <w:p w14:paraId="3E66F12C" w14:textId="77777777" w:rsidR="00E534E3" w:rsidRPr="0004764A" w:rsidDel="0013363D" w:rsidRDefault="00E534E3" w:rsidP="008D4A32">
            <w:pPr>
              <w:pStyle w:val="NormalTableText"/>
              <w:rPr>
                <w:del w:id="33" w:author="Liam Sykes" w:date="2022-03-23T16:36:00Z"/>
                <w:rFonts w:ascii="Calibri" w:hAnsi="Calibri"/>
                <w:sz w:val="22"/>
              </w:rPr>
            </w:pPr>
            <w:del w:id="34" w:author="Liam Sykes" w:date="2022-03-23T16:36:00Z">
              <w:r w:rsidRPr="0004764A" w:rsidDel="0013363D">
                <w:rPr>
                  <w:rFonts w:ascii="Calibri" w:hAnsi="Calibri"/>
                  <w:sz w:val="22"/>
                </w:rPr>
                <w:delText>Minor revision</w:delText>
              </w:r>
            </w:del>
          </w:p>
        </w:tc>
      </w:tr>
      <w:tr w:rsidR="00040FFB" w:rsidRPr="0004764A" w:rsidDel="0013363D" w14:paraId="07150D1C" w14:textId="77777777" w:rsidTr="005D6462">
        <w:trPr>
          <w:cantSplit/>
          <w:jc w:val="center"/>
          <w:del w:id="35" w:author="Liam Sykes" w:date="2022-03-23T16:36:00Z"/>
        </w:trPr>
        <w:tc>
          <w:tcPr>
            <w:tcW w:w="1184" w:type="dxa"/>
            <w:tcBorders>
              <w:top w:val="single" w:sz="6" w:space="0" w:color="auto"/>
              <w:left w:val="double" w:sz="6" w:space="0" w:color="auto"/>
              <w:bottom w:val="single" w:sz="6" w:space="0" w:color="auto"/>
              <w:right w:val="single" w:sz="6" w:space="0" w:color="auto"/>
            </w:tcBorders>
          </w:tcPr>
          <w:p w14:paraId="217DB96E" w14:textId="77777777" w:rsidR="00040FFB" w:rsidRPr="0004764A" w:rsidDel="0013363D" w:rsidRDefault="00040FFB" w:rsidP="008D4A32">
            <w:pPr>
              <w:pStyle w:val="NormalTableText"/>
              <w:rPr>
                <w:del w:id="36" w:author="Liam Sykes" w:date="2022-03-23T16:36:00Z"/>
                <w:rFonts w:ascii="Calibri" w:hAnsi="Calibri"/>
                <w:sz w:val="22"/>
              </w:rPr>
            </w:pPr>
            <w:del w:id="37" w:author="Liam Sykes" w:date="2022-03-23T16:36:00Z">
              <w:r w:rsidRPr="0004764A" w:rsidDel="0013363D">
                <w:rPr>
                  <w:rFonts w:ascii="Calibri" w:hAnsi="Calibri"/>
                  <w:sz w:val="22"/>
                </w:rPr>
                <w:delText>5</w:delText>
              </w:r>
            </w:del>
          </w:p>
        </w:tc>
        <w:tc>
          <w:tcPr>
            <w:tcW w:w="2041" w:type="dxa"/>
            <w:tcBorders>
              <w:top w:val="single" w:sz="6" w:space="0" w:color="auto"/>
              <w:left w:val="single" w:sz="6" w:space="0" w:color="auto"/>
              <w:bottom w:val="single" w:sz="6" w:space="0" w:color="auto"/>
              <w:right w:val="single" w:sz="6" w:space="0" w:color="auto"/>
            </w:tcBorders>
          </w:tcPr>
          <w:p w14:paraId="6F3F7A2A" w14:textId="77777777" w:rsidR="00040FFB" w:rsidRPr="0004764A" w:rsidDel="0013363D" w:rsidRDefault="00040FFB" w:rsidP="008D4A32">
            <w:pPr>
              <w:pStyle w:val="NormalTableText"/>
              <w:rPr>
                <w:del w:id="38" w:author="Liam Sykes" w:date="2022-03-23T16:36:00Z"/>
                <w:rFonts w:ascii="Calibri" w:hAnsi="Calibri"/>
                <w:sz w:val="22"/>
              </w:rPr>
            </w:pPr>
            <w:del w:id="39" w:author="Liam Sykes" w:date="2022-03-23T16:36:00Z">
              <w:r w:rsidRPr="0004764A" w:rsidDel="0013363D">
                <w:rPr>
                  <w:rFonts w:ascii="Calibri" w:hAnsi="Calibri"/>
                  <w:sz w:val="22"/>
                </w:rPr>
                <w:delText>April 10, 2012</w:delText>
              </w:r>
            </w:del>
          </w:p>
        </w:tc>
        <w:tc>
          <w:tcPr>
            <w:tcW w:w="5802" w:type="dxa"/>
            <w:tcBorders>
              <w:top w:val="single" w:sz="6" w:space="0" w:color="auto"/>
              <w:left w:val="single" w:sz="6" w:space="0" w:color="auto"/>
              <w:bottom w:val="single" w:sz="6" w:space="0" w:color="auto"/>
              <w:right w:val="double" w:sz="6" w:space="0" w:color="auto"/>
            </w:tcBorders>
          </w:tcPr>
          <w:p w14:paraId="713E88DA" w14:textId="77777777" w:rsidR="00040FFB" w:rsidRPr="0004764A" w:rsidDel="0013363D" w:rsidRDefault="00040FFB" w:rsidP="008D4A32">
            <w:pPr>
              <w:pStyle w:val="NormalTableText"/>
              <w:rPr>
                <w:del w:id="40" w:author="Liam Sykes" w:date="2022-03-23T16:36:00Z"/>
                <w:rFonts w:ascii="Calibri" w:hAnsi="Calibri"/>
                <w:sz w:val="22"/>
              </w:rPr>
            </w:pPr>
            <w:del w:id="41" w:author="Liam Sykes" w:date="2022-03-23T16:36:00Z">
              <w:r w:rsidRPr="0004764A" w:rsidDel="0013363D">
                <w:rPr>
                  <w:rFonts w:ascii="Calibri" w:hAnsi="Calibri"/>
                  <w:sz w:val="22"/>
                </w:rPr>
                <w:delText>Addition of References and Replacement Parts sections on this page.</w:delText>
              </w:r>
            </w:del>
          </w:p>
        </w:tc>
      </w:tr>
      <w:tr w:rsidR="00040FFB" w:rsidRPr="0004764A" w:rsidDel="0013363D" w14:paraId="699CD42D" w14:textId="77777777" w:rsidTr="005D6462">
        <w:trPr>
          <w:cantSplit/>
          <w:jc w:val="center"/>
          <w:del w:id="42" w:author="Liam Sykes" w:date="2022-03-23T16:36:00Z"/>
        </w:trPr>
        <w:tc>
          <w:tcPr>
            <w:tcW w:w="1184" w:type="dxa"/>
            <w:tcBorders>
              <w:top w:val="single" w:sz="6" w:space="0" w:color="auto"/>
              <w:left w:val="double" w:sz="6" w:space="0" w:color="auto"/>
              <w:bottom w:val="single" w:sz="6" w:space="0" w:color="auto"/>
              <w:right w:val="single" w:sz="6" w:space="0" w:color="auto"/>
            </w:tcBorders>
          </w:tcPr>
          <w:p w14:paraId="4DA48CAA" w14:textId="77777777" w:rsidR="00040FFB" w:rsidRPr="0004764A" w:rsidDel="0013363D" w:rsidRDefault="0031193E" w:rsidP="008D4A32">
            <w:pPr>
              <w:pStyle w:val="NormalTableText"/>
              <w:rPr>
                <w:del w:id="43" w:author="Liam Sykes" w:date="2022-03-23T16:36:00Z"/>
                <w:rFonts w:ascii="Calibri" w:hAnsi="Calibri"/>
                <w:sz w:val="22"/>
              </w:rPr>
            </w:pPr>
            <w:del w:id="44" w:author="Liam Sykes" w:date="2022-03-23T16:36:00Z">
              <w:r w:rsidRPr="0004764A" w:rsidDel="0013363D">
                <w:rPr>
                  <w:rFonts w:ascii="Calibri" w:hAnsi="Calibri"/>
                  <w:sz w:val="22"/>
                </w:rPr>
                <w:delText>6</w:delText>
              </w:r>
            </w:del>
          </w:p>
        </w:tc>
        <w:tc>
          <w:tcPr>
            <w:tcW w:w="2041" w:type="dxa"/>
            <w:tcBorders>
              <w:top w:val="single" w:sz="6" w:space="0" w:color="auto"/>
              <w:left w:val="single" w:sz="6" w:space="0" w:color="auto"/>
              <w:bottom w:val="single" w:sz="6" w:space="0" w:color="auto"/>
              <w:right w:val="single" w:sz="6" w:space="0" w:color="auto"/>
            </w:tcBorders>
          </w:tcPr>
          <w:p w14:paraId="3CB53704" w14:textId="77777777" w:rsidR="00040FFB" w:rsidRPr="0004764A" w:rsidDel="0013363D" w:rsidRDefault="0031193E" w:rsidP="008D4A32">
            <w:pPr>
              <w:pStyle w:val="NormalTableText"/>
              <w:rPr>
                <w:del w:id="45" w:author="Liam Sykes" w:date="2022-03-23T16:36:00Z"/>
                <w:rFonts w:ascii="Calibri" w:hAnsi="Calibri"/>
                <w:sz w:val="22"/>
              </w:rPr>
            </w:pPr>
            <w:del w:id="46" w:author="Liam Sykes" w:date="2022-03-23T16:36:00Z">
              <w:r w:rsidRPr="0004764A" w:rsidDel="0013363D">
                <w:rPr>
                  <w:rFonts w:ascii="Calibri" w:hAnsi="Calibri"/>
                  <w:sz w:val="22"/>
                </w:rPr>
                <w:delText xml:space="preserve">July </w:delText>
              </w:r>
              <w:r w:rsidR="007A1E18" w:rsidRPr="0004764A" w:rsidDel="0013363D">
                <w:rPr>
                  <w:rFonts w:ascii="Calibri" w:hAnsi="Calibri"/>
                  <w:sz w:val="22"/>
                </w:rPr>
                <w:delText>6</w:delText>
              </w:r>
              <w:r w:rsidRPr="0004764A" w:rsidDel="0013363D">
                <w:rPr>
                  <w:rFonts w:ascii="Calibri" w:hAnsi="Calibri"/>
                  <w:sz w:val="22"/>
                </w:rPr>
                <w:delText>, 2012</w:delText>
              </w:r>
            </w:del>
          </w:p>
        </w:tc>
        <w:tc>
          <w:tcPr>
            <w:tcW w:w="5802" w:type="dxa"/>
            <w:tcBorders>
              <w:top w:val="single" w:sz="6" w:space="0" w:color="auto"/>
              <w:left w:val="single" w:sz="6" w:space="0" w:color="auto"/>
              <w:bottom w:val="single" w:sz="6" w:space="0" w:color="auto"/>
              <w:right w:val="double" w:sz="6" w:space="0" w:color="auto"/>
            </w:tcBorders>
          </w:tcPr>
          <w:p w14:paraId="0F0C6574" w14:textId="77777777" w:rsidR="00040FFB" w:rsidRPr="0004764A" w:rsidDel="0013363D" w:rsidRDefault="007A1E18" w:rsidP="008D4A32">
            <w:pPr>
              <w:pStyle w:val="NormalTableText"/>
              <w:rPr>
                <w:del w:id="47" w:author="Liam Sykes" w:date="2022-03-23T16:36:00Z"/>
                <w:rFonts w:ascii="Calibri" w:hAnsi="Calibri"/>
                <w:sz w:val="22"/>
              </w:rPr>
            </w:pPr>
            <w:del w:id="48" w:author="Liam Sykes" w:date="2022-03-23T16:36:00Z">
              <w:r w:rsidRPr="0004764A" w:rsidDel="0013363D">
                <w:rPr>
                  <w:rFonts w:ascii="Calibri" w:hAnsi="Calibri"/>
                  <w:sz w:val="22"/>
                </w:rPr>
                <w:delText>Change tab settings for page 1</w:delText>
              </w:r>
              <w:r w:rsidR="0031193E" w:rsidRPr="0004764A" w:rsidDel="0013363D">
                <w:rPr>
                  <w:rFonts w:ascii="Calibri" w:hAnsi="Calibri"/>
                  <w:sz w:val="22"/>
                </w:rPr>
                <w:delText>-4.</w:delText>
              </w:r>
            </w:del>
          </w:p>
        </w:tc>
      </w:tr>
      <w:tr w:rsidR="00E534E3" w:rsidRPr="0004764A" w:rsidDel="0013363D" w14:paraId="0FB44D7B" w14:textId="77777777" w:rsidTr="008F599C">
        <w:trPr>
          <w:cantSplit/>
          <w:jc w:val="center"/>
          <w:del w:id="49" w:author="Liam Sykes" w:date="2022-03-23T16:36:00Z"/>
        </w:trPr>
        <w:tc>
          <w:tcPr>
            <w:tcW w:w="1184" w:type="dxa"/>
            <w:tcBorders>
              <w:top w:val="single" w:sz="6" w:space="0" w:color="auto"/>
              <w:left w:val="double" w:sz="6" w:space="0" w:color="auto"/>
              <w:bottom w:val="single" w:sz="6" w:space="0" w:color="auto"/>
              <w:right w:val="single" w:sz="6" w:space="0" w:color="auto"/>
            </w:tcBorders>
          </w:tcPr>
          <w:p w14:paraId="4084B5AA" w14:textId="77777777" w:rsidR="00E534E3" w:rsidRPr="0004764A" w:rsidDel="0013363D" w:rsidRDefault="00445456" w:rsidP="008D4A32">
            <w:pPr>
              <w:pStyle w:val="NormalTableText"/>
              <w:rPr>
                <w:del w:id="50" w:author="Liam Sykes" w:date="2022-03-23T16:36:00Z"/>
                <w:rFonts w:ascii="Calibri" w:hAnsi="Calibri"/>
                <w:sz w:val="22"/>
              </w:rPr>
            </w:pPr>
            <w:del w:id="51" w:author="Liam Sykes" w:date="2022-03-23T16:36:00Z">
              <w:r w:rsidRPr="0004764A" w:rsidDel="0013363D">
                <w:rPr>
                  <w:rFonts w:ascii="Calibri" w:hAnsi="Calibri"/>
                  <w:sz w:val="22"/>
                </w:rPr>
                <w:delText>7</w:delText>
              </w:r>
            </w:del>
          </w:p>
        </w:tc>
        <w:tc>
          <w:tcPr>
            <w:tcW w:w="2041" w:type="dxa"/>
            <w:tcBorders>
              <w:top w:val="single" w:sz="6" w:space="0" w:color="auto"/>
              <w:left w:val="single" w:sz="6" w:space="0" w:color="auto"/>
              <w:bottom w:val="single" w:sz="6" w:space="0" w:color="auto"/>
              <w:right w:val="single" w:sz="6" w:space="0" w:color="auto"/>
            </w:tcBorders>
          </w:tcPr>
          <w:p w14:paraId="3E3A0324" w14:textId="77777777" w:rsidR="00E534E3" w:rsidRPr="0004764A" w:rsidDel="0013363D" w:rsidRDefault="00445456" w:rsidP="008D4A32">
            <w:pPr>
              <w:pStyle w:val="NormalTableText"/>
              <w:rPr>
                <w:del w:id="52" w:author="Liam Sykes" w:date="2022-03-23T16:36:00Z"/>
                <w:rFonts w:ascii="Calibri" w:hAnsi="Calibri"/>
                <w:sz w:val="22"/>
              </w:rPr>
            </w:pPr>
            <w:del w:id="53" w:author="Liam Sykes" w:date="2022-03-23T16:36:00Z">
              <w:r w:rsidRPr="0004764A" w:rsidDel="0013363D">
                <w:rPr>
                  <w:rFonts w:ascii="Calibri" w:hAnsi="Calibri"/>
                  <w:sz w:val="22"/>
                </w:rPr>
                <w:delText>April 9, 2015</w:delText>
              </w:r>
            </w:del>
          </w:p>
        </w:tc>
        <w:tc>
          <w:tcPr>
            <w:tcW w:w="5802" w:type="dxa"/>
            <w:tcBorders>
              <w:top w:val="single" w:sz="6" w:space="0" w:color="auto"/>
              <w:left w:val="single" w:sz="6" w:space="0" w:color="auto"/>
              <w:bottom w:val="single" w:sz="6" w:space="0" w:color="auto"/>
              <w:right w:val="double" w:sz="6" w:space="0" w:color="auto"/>
            </w:tcBorders>
          </w:tcPr>
          <w:p w14:paraId="52974163" w14:textId="77777777" w:rsidR="00E534E3" w:rsidRPr="0004764A" w:rsidDel="0013363D" w:rsidRDefault="00445456" w:rsidP="008D4A32">
            <w:pPr>
              <w:pStyle w:val="NormalTableText"/>
              <w:rPr>
                <w:del w:id="54" w:author="Liam Sykes" w:date="2022-03-23T16:36:00Z"/>
                <w:rFonts w:ascii="Calibri" w:hAnsi="Calibri"/>
                <w:sz w:val="22"/>
              </w:rPr>
            </w:pPr>
            <w:del w:id="55" w:author="Liam Sykes" w:date="2022-03-23T16:36:00Z">
              <w:r w:rsidRPr="0004764A" w:rsidDel="0013363D">
                <w:rPr>
                  <w:rFonts w:ascii="Calibri" w:hAnsi="Calibri"/>
                  <w:sz w:val="22"/>
                </w:rPr>
                <w:delText>Changed Formatting</w:delText>
              </w:r>
            </w:del>
          </w:p>
        </w:tc>
      </w:tr>
      <w:tr w:rsidR="008F599C" w:rsidRPr="0004764A" w:rsidDel="0013363D" w14:paraId="09D57747" w14:textId="77777777" w:rsidTr="00265208">
        <w:trPr>
          <w:cantSplit/>
          <w:jc w:val="center"/>
          <w:del w:id="56" w:author="Liam Sykes" w:date="2022-03-23T16:36:00Z"/>
        </w:trPr>
        <w:tc>
          <w:tcPr>
            <w:tcW w:w="1184" w:type="dxa"/>
            <w:tcBorders>
              <w:top w:val="single" w:sz="6" w:space="0" w:color="auto"/>
              <w:left w:val="double" w:sz="6" w:space="0" w:color="auto"/>
              <w:bottom w:val="single" w:sz="6" w:space="0" w:color="auto"/>
              <w:right w:val="single" w:sz="6" w:space="0" w:color="auto"/>
            </w:tcBorders>
          </w:tcPr>
          <w:p w14:paraId="130D2B59" w14:textId="77777777" w:rsidR="008F599C" w:rsidRPr="0004764A" w:rsidDel="0013363D" w:rsidRDefault="008F599C" w:rsidP="008D4A32">
            <w:pPr>
              <w:pStyle w:val="NormalTableText"/>
              <w:rPr>
                <w:del w:id="57" w:author="Liam Sykes" w:date="2022-03-23T16:36:00Z"/>
                <w:rFonts w:ascii="Calibri" w:hAnsi="Calibri"/>
                <w:sz w:val="22"/>
              </w:rPr>
            </w:pPr>
            <w:del w:id="58" w:author="Liam Sykes" w:date="2022-03-23T16:36:00Z">
              <w:r w:rsidDel="0013363D">
                <w:rPr>
                  <w:rFonts w:ascii="Calibri" w:hAnsi="Calibri"/>
                  <w:sz w:val="22"/>
                </w:rPr>
                <w:delText>8</w:delText>
              </w:r>
            </w:del>
          </w:p>
        </w:tc>
        <w:tc>
          <w:tcPr>
            <w:tcW w:w="2041" w:type="dxa"/>
            <w:tcBorders>
              <w:top w:val="single" w:sz="6" w:space="0" w:color="auto"/>
              <w:left w:val="single" w:sz="6" w:space="0" w:color="auto"/>
              <w:bottom w:val="single" w:sz="6" w:space="0" w:color="auto"/>
              <w:right w:val="single" w:sz="6" w:space="0" w:color="auto"/>
            </w:tcBorders>
          </w:tcPr>
          <w:p w14:paraId="7B44A9A1" w14:textId="77777777" w:rsidR="008F599C" w:rsidRPr="0004764A" w:rsidDel="0013363D" w:rsidRDefault="008F599C" w:rsidP="008F599C">
            <w:pPr>
              <w:pStyle w:val="NormalTableText"/>
              <w:rPr>
                <w:del w:id="59" w:author="Liam Sykes" w:date="2022-03-23T16:36:00Z"/>
                <w:rFonts w:ascii="Calibri" w:hAnsi="Calibri"/>
                <w:sz w:val="22"/>
              </w:rPr>
            </w:pPr>
            <w:del w:id="60" w:author="Liam Sykes" w:date="2022-03-23T16:36:00Z">
              <w:r w:rsidDel="0013363D">
                <w:rPr>
                  <w:rFonts w:ascii="Calibri" w:hAnsi="Calibri"/>
                  <w:sz w:val="22"/>
                </w:rPr>
                <w:delText>December 14, 2015</w:delText>
              </w:r>
            </w:del>
          </w:p>
        </w:tc>
        <w:tc>
          <w:tcPr>
            <w:tcW w:w="5802" w:type="dxa"/>
            <w:tcBorders>
              <w:top w:val="single" w:sz="6" w:space="0" w:color="auto"/>
              <w:left w:val="single" w:sz="6" w:space="0" w:color="auto"/>
              <w:bottom w:val="single" w:sz="6" w:space="0" w:color="auto"/>
              <w:right w:val="double" w:sz="6" w:space="0" w:color="auto"/>
            </w:tcBorders>
          </w:tcPr>
          <w:p w14:paraId="142C7D74" w14:textId="77777777" w:rsidR="008F599C" w:rsidRPr="0004764A" w:rsidDel="0013363D" w:rsidRDefault="00B52B51" w:rsidP="00B52B51">
            <w:pPr>
              <w:pStyle w:val="NormalTableText"/>
              <w:rPr>
                <w:del w:id="61" w:author="Liam Sykes" w:date="2022-03-23T16:36:00Z"/>
                <w:rFonts w:ascii="Calibri" w:hAnsi="Calibri"/>
                <w:sz w:val="22"/>
              </w:rPr>
            </w:pPr>
            <w:del w:id="62" w:author="Liam Sykes" w:date="2022-03-23T16:36:00Z">
              <w:r w:rsidRPr="00B52B51" w:rsidDel="0013363D">
                <w:rPr>
                  <w:rFonts w:ascii="Calibri" w:hAnsi="Calibri"/>
                  <w:sz w:val="22"/>
                  <w:lang w:val="en-CA"/>
                </w:rPr>
                <w:delText xml:space="preserve">Minor clarifications based on comments by Legal.  </w:delText>
              </w:r>
              <w:r w:rsidR="00255A1E" w:rsidDel="0013363D">
                <w:rPr>
                  <w:rFonts w:ascii="Calibri" w:hAnsi="Calibri"/>
                  <w:sz w:val="22"/>
                </w:rPr>
                <w:delText>Moved portions of Record Drawings from Spec 01780 Contract Closeout into this Section and provided cross-reference</w:delText>
              </w:r>
              <w:r w:rsidDel="0013363D">
                <w:rPr>
                  <w:rFonts w:ascii="Calibri" w:hAnsi="Calibri"/>
                  <w:sz w:val="22"/>
                </w:rPr>
                <w:delText>.  AAM</w:delText>
              </w:r>
            </w:del>
          </w:p>
        </w:tc>
      </w:tr>
      <w:tr w:rsidR="00265208" w:rsidRPr="0004764A" w:rsidDel="0013363D" w14:paraId="76BFCD87" w14:textId="77777777" w:rsidTr="001720D4">
        <w:trPr>
          <w:cantSplit/>
          <w:jc w:val="center"/>
          <w:del w:id="63" w:author="Liam Sykes" w:date="2022-03-23T16:36:00Z"/>
        </w:trPr>
        <w:tc>
          <w:tcPr>
            <w:tcW w:w="1184" w:type="dxa"/>
            <w:tcBorders>
              <w:top w:val="single" w:sz="6" w:space="0" w:color="auto"/>
              <w:left w:val="double" w:sz="6" w:space="0" w:color="auto"/>
              <w:bottom w:val="single" w:sz="6" w:space="0" w:color="auto"/>
              <w:right w:val="single" w:sz="6" w:space="0" w:color="auto"/>
            </w:tcBorders>
          </w:tcPr>
          <w:p w14:paraId="5D4D91BE" w14:textId="77777777" w:rsidR="00265208" w:rsidDel="0013363D" w:rsidRDefault="00265208" w:rsidP="008D4A32">
            <w:pPr>
              <w:pStyle w:val="NormalTableText"/>
              <w:rPr>
                <w:del w:id="64" w:author="Liam Sykes" w:date="2022-03-23T16:36:00Z"/>
                <w:rFonts w:ascii="Calibri" w:hAnsi="Calibri"/>
                <w:sz w:val="22"/>
              </w:rPr>
            </w:pPr>
            <w:del w:id="65" w:author="Liam Sykes" w:date="2022-03-23T16:36:00Z">
              <w:r w:rsidDel="0013363D">
                <w:rPr>
                  <w:rFonts w:ascii="Calibri" w:hAnsi="Calibri"/>
                  <w:sz w:val="22"/>
                </w:rPr>
                <w:delText>9</w:delText>
              </w:r>
            </w:del>
          </w:p>
        </w:tc>
        <w:tc>
          <w:tcPr>
            <w:tcW w:w="2041" w:type="dxa"/>
            <w:tcBorders>
              <w:top w:val="single" w:sz="6" w:space="0" w:color="auto"/>
              <w:left w:val="single" w:sz="6" w:space="0" w:color="auto"/>
              <w:bottom w:val="single" w:sz="6" w:space="0" w:color="auto"/>
              <w:right w:val="single" w:sz="6" w:space="0" w:color="auto"/>
            </w:tcBorders>
          </w:tcPr>
          <w:p w14:paraId="03DD13A6" w14:textId="77777777" w:rsidR="00265208" w:rsidDel="0013363D" w:rsidRDefault="00265208" w:rsidP="008F599C">
            <w:pPr>
              <w:pStyle w:val="NormalTableText"/>
              <w:rPr>
                <w:del w:id="66" w:author="Liam Sykes" w:date="2022-03-23T16:36:00Z"/>
                <w:rFonts w:ascii="Calibri" w:hAnsi="Calibri"/>
                <w:sz w:val="22"/>
              </w:rPr>
            </w:pPr>
            <w:del w:id="67" w:author="Liam Sykes" w:date="2022-03-23T16:36:00Z">
              <w:r w:rsidDel="0013363D">
                <w:rPr>
                  <w:rFonts w:ascii="Calibri" w:hAnsi="Calibri"/>
                  <w:sz w:val="22"/>
                </w:rPr>
                <w:delText>March 16, 2016</w:delText>
              </w:r>
            </w:del>
          </w:p>
        </w:tc>
        <w:tc>
          <w:tcPr>
            <w:tcW w:w="5802" w:type="dxa"/>
            <w:tcBorders>
              <w:top w:val="single" w:sz="6" w:space="0" w:color="auto"/>
              <w:left w:val="single" w:sz="6" w:space="0" w:color="auto"/>
              <w:bottom w:val="single" w:sz="6" w:space="0" w:color="auto"/>
              <w:right w:val="double" w:sz="6" w:space="0" w:color="auto"/>
            </w:tcBorders>
          </w:tcPr>
          <w:p w14:paraId="534770D0" w14:textId="77777777" w:rsidR="00265208" w:rsidRPr="00B52B51" w:rsidDel="0013363D" w:rsidRDefault="00265208" w:rsidP="00B52B51">
            <w:pPr>
              <w:pStyle w:val="NormalTableText"/>
              <w:rPr>
                <w:del w:id="68" w:author="Liam Sykes" w:date="2022-03-23T16:36:00Z"/>
                <w:rFonts w:ascii="Calibri" w:hAnsi="Calibri"/>
                <w:sz w:val="22"/>
                <w:lang w:val="en-CA"/>
              </w:rPr>
            </w:pPr>
            <w:del w:id="69" w:author="Liam Sykes" w:date="2022-03-23T16:36:00Z">
              <w:r w:rsidDel="0013363D">
                <w:rPr>
                  <w:rFonts w:ascii="Calibri" w:hAnsi="Calibri"/>
                  <w:sz w:val="22"/>
                  <w:lang w:val="en-CA"/>
                </w:rPr>
                <w:delText>Phase 2 Review AAM</w:delText>
              </w:r>
            </w:del>
          </w:p>
        </w:tc>
      </w:tr>
      <w:tr w:rsidR="001720D4" w:rsidRPr="0004764A" w:rsidDel="0013363D" w14:paraId="1382BD9B" w14:textId="77777777" w:rsidTr="00E534E3">
        <w:trPr>
          <w:cantSplit/>
          <w:jc w:val="center"/>
          <w:del w:id="70" w:author="Liam Sykes" w:date="2022-03-23T16:36:00Z"/>
        </w:trPr>
        <w:tc>
          <w:tcPr>
            <w:tcW w:w="1184" w:type="dxa"/>
            <w:tcBorders>
              <w:top w:val="single" w:sz="6" w:space="0" w:color="auto"/>
              <w:left w:val="double" w:sz="6" w:space="0" w:color="auto"/>
              <w:bottom w:val="double" w:sz="6" w:space="0" w:color="auto"/>
              <w:right w:val="single" w:sz="6" w:space="0" w:color="auto"/>
            </w:tcBorders>
          </w:tcPr>
          <w:p w14:paraId="373C9873" w14:textId="77777777" w:rsidR="001720D4" w:rsidRPr="009B6358" w:rsidDel="0013363D" w:rsidRDefault="001720D4" w:rsidP="008D4A32">
            <w:pPr>
              <w:pStyle w:val="NormalTableText"/>
              <w:rPr>
                <w:del w:id="71" w:author="Liam Sykes" w:date="2022-03-23T16:36:00Z"/>
                <w:rFonts w:ascii="Calibri" w:hAnsi="Calibri"/>
                <w:sz w:val="22"/>
              </w:rPr>
            </w:pPr>
            <w:del w:id="72" w:author="Liam Sykes" w:date="2022-03-23T16:36:00Z">
              <w:r w:rsidRPr="009B6358" w:rsidDel="0013363D">
                <w:rPr>
                  <w:rFonts w:ascii="Calibri" w:hAnsi="Calibri"/>
                  <w:sz w:val="22"/>
                </w:rPr>
                <w:delText>10</w:delText>
              </w:r>
            </w:del>
          </w:p>
        </w:tc>
        <w:tc>
          <w:tcPr>
            <w:tcW w:w="2041" w:type="dxa"/>
            <w:tcBorders>
              <w:top w:val="single" w:sz="6" w:space="0" w:color="auto"/>
              <w:left w:val="single" w:sz="6" w:space="0" w:color="auto"/>
              <w:bottom w:val="double" w:sz="6" w:space="0" w:color="auto"/>
              <w:right w:val="single" w:sz="6" w:space="0" w:color="auto"/>
            </w:tcBorders>
          </w:tcPr>
          <w:p w14:paraId="2AB1368A" w14:textId="77777777" w:rsidR="001720D4" w:rsidRPr="009B6358" w:rsidDel="0013363D" w:rsidRDefault="00CC5358" w:rsidP="008F599C">
            <w:pPr>
              <w:pStyle w:val="NormalTableText"/>
              <w:rPr>
                <w:del w:id="73" w:author="Liam Sykes" w:date="2022-03-23T16:36:00Z"/>
                <w:rFonts w:ascii="Calibri" w:hAnsi="Calibri"/>
                <w:sz w:val="22"/>
              </w:rPr>
            </w:pPr>
            <w:del w:id="74" w:author="Liam Sykes" w:date="2022-03-23T16:36:00Z">
              <w:r w:rsidDel="0013363D">
                <w:rPr>
                  <w:rFonts w:ascii="Calibri" w:hAnsi="Calibri"/>
                  <w:sz w:val="22"/>
                </w:rPr>
                <w:delText>January 20, 2020</w:delText>
              </w:r>
            </w:del>
          </w:p>
        </w:tc>
        <w:tc>
          <w:tcPr>
            <w:tcW w:w="5802" w:type="dxa"/>
            <w:tcBorders>
              <w:top w:val="single" w:sz="6" w:space="0" w:color="auto"/>
              <w:left w:val="single" w:sz="6" w:space="0" w:color="auto"/>
              <w:bottom w:val="double" w:sz="6" w:space="0" w:color="auto"/>
              <w:right w:val="double" w:sz="6" w:space="0" w:color="auto"/>
            </w:tcBorders>
          </w:tcPr>
          <w:p w14:paraId="6B861FE6" w14:textId="77777777" w:rsidR="001720D4" w:rsidRPr="009B6358" w:rsidDel="0013363D" w:rsidRDefault="005350D8" w:rsidP="00EF24C2">
            <w:pPr>
              <w:pStyle w:val="NormalTableText"/>
              <w:rPr>
                <w:del w:id="75" w:author="Liam Sykes" w:date="2022-03-23T16:36:00Z"/>
                <w:rFonts w:ascii="Calibri" w:hAnsi="Calibri"/>
                <w:sz w:val="22"/>
                <w:lang w:val="en-CA"/>
              </w:rPr>
            </w:pPr>
            <w:del w:id="76" w:author="Liam Sykes" w:date="2022-03-23T16:36:00Z">
              <w:r w:rsidRPr="009B6358" w:rsidDel="0013363D">
                <w:rPr>
                  <w:rFonts w:ascii="Calibri" w:hAnsi="Calibri"/>
                  <w:sz w:val="22"/>
                  <w:lang w:val="en-CA"/>
                </w:rPr>
                <w:delText>Changed title of specification from Record Drawings to As-Built Drawings.  M</w:delText>
              </w:r>
              <w:r w:rsidR="001720D4" w:rsidRPr="009B6358" w:rsidDel="0013363D">
                <w:rPr>
                  <w:rFonts w:ascii="Calibri" w:hAnsi="Calibri"/>
                  <w:sz w:val="22"/>
                  <w:lang w:val="en-CA"/>
                </w:rPr>
                <w:delText xml:space="preserve">odifications </w:delText>
              </w:r>
              <w:r w:rsidRPr="009B6358" w:rsidDel="0013363D">
                <w:rPr>
                  <w:rFonts w:ascii="Calibri" w:hAnsi="Calibri"/>
                  <w:sz w:val="22"/>
                  <w:lang w:val="en-CA"/>
                </w:rPr>
                <w:delText xml:space="preserve">to </w:delText>
              </w:r>
              <w:r w:rsidR="008D28FE" w:rsidDel="0013363D">
                <w:rPr>
                  <w:rFonts w:ascii="Calibri" w:hAnsi="Calibri"/>
                  <w:sz w:val="22"/>
                  <w:lang w:val="en-CA"/>
                </w:rPr>
                <w:delText xml:space="preserve">References, </w:delText>
              </w:r>
              <w:r w:rsidR="00E95D0F" w:rsidRPr="009B6358" w:rsidDel="0013363D">
                <w:rPr>
                  <w:rFonts w:ascii="Calibri" w:hAnsi="Calibri"/>
                  <w:sz w:val="22"/>
                  <w:lang w:val="en-CA"/>
                </w:rPr>
                <w:delText xml:space="preserve">Definitions, </w:delText>
              </w:r>
              <w:r w:rsidRPr="009B6358" w:rsidDel="0013363D">
                <w:rPr>
                  <w:rFonts w:ascii="Calibri" w:hAnsi="Calibri"/>
                  <w:sz w:val="22"/>
                  <w:lang w:val="en-CA"/>
                </w:rPr>
                <w:delText xml:space="preserve">Measurement &amp; Payment, Level of Detail, </w:delText>
              </w:r>
              <w:r w:rsidR="00E95D0F" w:rsidRPr="009B6358" w:rsidDel="0013363D">
                <w:rPr>
                  <w:rFonts w:ascii="Calibri" w:hAnsi="Calibri"/>
                  <w:sz w:val="22"/>
                  <w:lang w:val="en-CA"/>
                </w:rPr>
                <w:delText>Global Positioning System</w:delText>
              </w:r>
              <w:r w:rsidR="00E95D0F" w:rsidRPr="00EF24C2" w:rsidDel="0013363D">
                <w:rPr>
                  <w:rFonts w:ascii="Calibri" w:hAnsi="Calibri"/>
                  <w:sz w:val="22"/>
                  <w:lang w:val="en-CA"/>
                </w:rPr>
                <w:delText>, Submittals</w:delText>
              </w:r>
              <w:r w:rsidR="00B031B6" w:rsidRPr="009B6358" w:rsidDel="0013363D">
                <w:rPr>
                  <w:rFonts w:ascii="Calibri" w:hAnsi="Calibri"/>
                  <w:sz w:val="22"/>
                  <w:lang w:val="en-CA"/>
                </w:rPr>
                <w:delText xml:space="preserve"> and </w:delText>
              </w:r>
              <w:r w:rsidR="00E95D0F" w:rsidRPr="009B6358" w:rsidDel="0013363D">
                <w:rPr>
                  <w:rFonts w:ascii="Calibri" w:hAnsi="Calibri"/>
                  <w:sz w:val="22"/>
                  <w:lang w:val="en-CA"/>
                </w:rPr>
                <w:delText>Execution</w:delText>
              </w:r>
              <w:r w:rsidR="00B031B6" w:rsidRPr="009B6358" w:rsidDel="0013363D">
                <w:rPr>
                  <w:rFonts w:ascii="Calibri" w:hAnsi="Calibri"/>
                  <w:sz w:val="22"/>
                  <w:lang w:val="en-CA"/>
                </w:rPr>
                <w:delText xml:space="preserve">.  </w:delText>
              </w:r>
              <w:r w:rsidR="001720D4" w:rsidRPr="009B6358" w:rsidDel="0013363D">
                <w:rPr>
                  <w:rFonts w:ascii="Calibri" w:hAnsi="Calibri"/>
                  <w:sz w:val="22"/>
                  <w:lang w:val="en-CA"/>
                </w:rPr>
                <w:delText>DRB</w:delText>
              </w:r>
            </w:del>
          </w:p>
        </w:tc>
      </w:tr>
    </w:tbl>
    <w:p w14:paraId="19B0B150" w14:textId="1EC85ED5" w:rsidR="005807CE" w:rsidRPr="00773187" w:rsidDel="0013363D" w:rsidRDefault="00773187" w:rsidP="00773187">
      <w:pPr>
        <w:pStyle w:val="Heading1"/>
        <w:rPr>
          <w:del w:id="77" w:author="Liam Sykes" w:date="2022-03-23T16:36:00Z"/>
        </w:rPr>
        <w:pPrChange w:id="78" w:author="Johnny Pang" w:date="2022-11-29T11:43:00Z">
          <w:pPr>
            <w:pStyle w:val="BodyText"/>
          </w:pPr>
        </w:pPrChange>
      </w:pPr>
      <w:ins w:id="79" w:author="Johnny Pang" w:date="2022-11-29T11:43:00Z">
        <w:r>
          <w:t>G</w:t>
        </w:r>
      </w:ins>
    </w:p>
    <w:p w14:paraId="2A8F00E9" w14:textId="77777777" w:rsidR="005807CE" w:rsidRPr="00773187" w:rsidDel="0013363D" w:rsidRDefault="005807CE" w:rsidP="00773187">
      <w:pPr>
        <w:pStyle w:val="Heading1"/>
        <w:rPr>
          <w:del w:id="80" w:author="Liam Sykes" w:date="2022-03-23T16:36:00Z"/>
        </w:rPr>
        <w:pPrChange w:id="81" w:author="Johnny Pang" w:date="2022-11-29T11:43:00Z">
          <w:pPr>
            <w:pStyle w:val="BodyText"/>
            <w:pBdr>
              <w:top w:val="single" w:sz="4" w:space="1" w:color="auto"/>
              <w:left w:val="single" w:sz="4" w:space="0" w:color="auto"/>
              <w:bottom w:val="single" w:sz="4" w:space="1" w:color="auto"/>
              <w:right w:val="single" w:sz="4" w:space="4" w:color="auto"/>
            </w:pBdr>
          </w:pPr>
        </w:pPrChange>
      </w:pPr>
      <w:del w:id="82" w:author="Liam Sykes" w:date="2022-03-23T16:36:00Z">
        <w:r w:rsidRPr="00773187" w:rsidDel="0013363D">
          <w:delText>NOTE:</w:delText>
        </w:r>
      </w:del>
    </w:p>
    <w:p w14:paraId="4B22C2FC" w14:textId="77777777" w:rsidR="005807CE" w:rsidRPr="00773187" w:rsidDel="0013363D" w:rsidRDefault="005807CE" w:rsidP="00773187">
      <w:pPr>
        <w:pStyle w:val="Heading1"/>
        <w:rPr>
          <w:del w:id="83" w:author="Liam Sykes" w:date="2022-03-23T16:36:00Z"/>
        </w:rPr>
        <w:pPrChange w:id="84" w:author="Johnny Pang" w:date="2022-11-29T11:43:00Z">
          <w:pPr>
            <w:pStyle w:val="BodyText"/>
            <w:pBdr>
              <w:top w:val="single" w:sz="4" w:space="1" w:color="auto"/>
              <w:left w:val="single" w:sz="4" w:space="0" w:color="auto"/>
              <w:bottom w:val="single" w:sz="4" w:space="1" w:color="auto"/>
              <w:right w:val="single" w:sz="4" w:space="4" w:color="auto"/>
            </w:pBdr>
          </w:pPr>
        </w:pPrChange>
      </w:pPr>
      <w:del w:id="85" w:author="Liam Sykes" w:date="2022-03-23T16:36:00Z">
        <w:r w:rsidRPr="00773187" w:rsidDel="0013363D">
          <w:delText>This is a CONTROLLED Document. Any documents appearing in paper form are not controlled and should be checked against the on-line file version prior to use.</w:delText>
        </w:r>
      </w:del>
    </w:p>
    <w:p w14:paraId="0F9F1D4F" w14:textId="77777777" w:rsidR="005807CE" w:rsidRPr="00773187" w:rsidDel="0013363D" w:rsidRDefault="005807CE" w:rsidP="00773187">
      <w:pPr>
        <w:pStyle w:val="Heading1"/>
        <w:rPr>
          <w:del w:id="86" w:author="Liam Sykes" w:date="2022-03-23T16:36:00Z"/>
        </w:rPr>
        <w:pPrChange w:id="87" w:author="Johnny Pang" w:date="2022-11-29T11:43:00Z">
          <w:pPr>
            <w:pStyle w:val="BodyText"/>
            <w:pBdr>
              <w:top w:val="single" w:sz="4" w:space="1" w:color="auto"/>
              <w:left w:val="single" w:sz="4" w:space="0" w:color="auto"/>
              <w:bottom w:val="single" w:sz="4" w:space="1" w:color="auto"/>
              <w:right w:val="single" w:sz="4" w:space="4" w:color="auto"/>
            </w:pBdr>
          </w:pPr>
        </w:pPrChange>
      </w:pPr>
      <w:del w:id="88" w:author="Liam Sykes" w:date="2022-03-23T16:36:00Z">
        <w:r w:rsidRPr="00773187" w:rsidDel="0013363D">
          <w:rPr>
            <w:rPrChange w:id="89" w:author="Johnny Pang" w:date="2022-11-29T11:43:00Z">
              <w:rPr>
                <w:rFonts w:ascii="Calibri" w:hAnsi="Calibri"/>
                <w:b/>
                <w:bCs/>
              </w:rPr>
            </w:rPrChange>
          </w:rPr>
          <w:delText xml:space="preserve">Notice: </w:delText>
        </w:r>
        <w:r w:rsidRPr="00773187" w:rsidDel="0013363D">
          <w:delText>This Document hardcopy must be used for reference purpose only.</w:delText>
        </w:r>
      </w:del>
    </w:p>
    <w:p w14:paraId="6634186B" w14:textId="77777777" w:rsidR="005807CE" w:rsidRPr="00773187" w:rsidDel="0013363D" w:rsidRDefault="005807CE" w:rsidP="00773187">
      <w:pPr>
        <w:pStyle w:val="Heading1"/>
        <w:rPr>
          <w:del w:id="90" w:author="Liam Sykes" w:date="2022-03-23T16:36:00Z"/>
          <w:rPrChange w:id="91" w:author="Johnny Pang" w:date="2022-11-29T11:43:00Z">
            <w:rPr>
              <w:del w:id="92" w:author="Liam Sykes" w:date="2022-03-23T16:36:00Z"/>
              <w:rFonts w:ascii="Calibri" w:hAnsi="Calibri"/>
              <w:b/>
              <w:bCs/>
            </w:rPr>
          </w:rPrChange>
        </w:rPr>
        <w:pPrChange w:id="93" w:author="Johnny Pang" w:date="2022-11-29T11:43:00Z">
          <w:pPr>
            <w:pStyle w:val="BodyText"/>
            <w:pBdr>
              <w:top w:val="single" w:sz="4" w:space="1" w:color="auto"/>
              <w:left w:val="single" w:sz="4" w:space="0" w:color="auto"/>
              <w:bottom w:val="single" w:sz="4" w:space="1" w:color="auto"/>
              <w:right w:val="single" w:sz="4" w:space="4" w:color="auto"/>
            </w:pBdr>
          </w:pPr>
        </w:pPrChange>
      </w:pPr>
      <w:del w:id="94" w:author="Liam Sykes" w:date="2022-03-23T16:36:00Z">
        <w:r w:rsidRPr="00773187" w:rsidDel="0013363D">
          <w:rPr>
            <w:rPrChange w:id="95" w:author="Johnny Pang" w:date="2022-11-29T11:43:00Z">
              <w:rPr>
                <w:rFonts w:ascii="Calibri" w:hAnsi="Calibri"/>
                <w:b/>
              </w:rPr>
            </w:rPrChange>
          </w:rPr>
          <w:delText>The on-line copy is the current version of the document.</w:delText>
        </w:r>
      </w:del>
    </w:p>
    <w:p w14:paraId="7799ADF7" w14:textId="6495B26A" w:rsidR="00CE2A51" w:rsidRPr="00773187" w:rsidDel="00773187" w:rsidRDefault="00CE2A51" w:rsidP="00773187">
      <w:pPr>
        <w:pStyle w:val="Heading1"/>
        <w:rPr>
          <w:del w:id="96" w:author="Johnny Pang" w:date="2022-11-29T11:43:00Z"/>
          <w:rPrChange w:id="97" w:author="Johnny Pang" w:date="2022-11-29T11:43:00Z">
            <w:rPr>
              <w:del w:id="98" w:author="Johnny Pang" w:date="2022-11-29T11:43:00Z"/>
              <w:rFonts w:ascii="Calibri" w:hAnsi="Calibri"/>
              <w:u w:val="single"/>
            </w:rPr>
          </w:rPrChange>
        </w:rPr>
        <w:pPrChange w:id="99" w:author="Johnny Pang" w:date="2022-11-29T11:43:00Z">
          <w:pPr>
            <w:pStyle w:val="BodyText"/>
            <w:ind w:left="720"/>
          </w:pPr>
        </w:pPrChange>
      </w:pPr>
    </w:p>
    <w:p w14:paraId="5DB3C88D" w14:textId="5DEA7F12" w:rsidR="00CE2A51" w:rsidRPr="00773187" w:rsidDel="00773187" w:rsidRDefault="00CE2A51" w:rsidP="00773187">
      <w:pPr>
        <w:pStyle w:val="Heading1"/>
        <w:rPr>
          <w:del w:id="100" w:author="Johnny Pang" w:date="2022-11-29T11:43:00Z"/>
          <w:rPrChange w:id="101" w:author="Johnny Pang" w:date="2022-11-29T11:43:00Z">
            <w:rPr>
              <w:del w:id="102" w:author="Johnny Pang" w:date="2022-11-29T11:43:00Z"/>
              <w:rFonts w:ascii="Calibri" w:hAnsi="Calibri" w:cs="Arial"/>
              <w:u w:val="single"/>
            </w:rPr>
          </w:rPrChange>
        </w:rPr>
        <w:pPrChange w:id="103" w:author="Johnny Pang" w:date="2022-11-29T11:43:00Z">
          <w:pPr>
            <w:pStyle w:val="BodyText"/>
            <w:ind w:left="720"/>
          </w:pPr>
        </w:pPrChange>
      </w:pPr>
    </w:p>
    <w:p w14:paraId="5521B1BF" w14:textId="0819CB54" w:rsidR="005807CE" w:rsidRPr="00773187" w:rsidDel="00773187" w:rsidRDefault="005807CE" w:rsidP="00773187">
      <w:pPr>
        <w:pStyle w:val="Heading1"/>
        <w:rPr>
          <w:del w:id="104" w:author="Johnny Pang" w:date="2022-11-29T11:43:00Z"/>
        </w:rPr>
        <w:pPrChange w:id="105" w:author="Johnny Pang" w:date="2022-11-29T11:43:00Z">
          <w:pPr>
            <w:pStyle w:val="BodyText"/>
          </w:pPr>
        </w:pPrChange>
      </w:pPr>
    </w:p>
    <w:p w14:paraId="08ACD524" w14:textId="609A1DAB" w:rsidR="005807CE" w:rsidRPr="00773187" w:rsidDel="00773187" w:rsidRDefault="005807CE" w:rsidP="00773187">
      <w:pPr>
        <w:pStyle w:val="Heading1"/>
        <w:rPr>
          <w:del w:id="106" w:author="Johnny Pang" w:date="2022-11-29T11:43:00Z"/>
        </w:rPr>
        <w:pPrChange w:id="107" w:author="Johnny Pang" w:date="2022-11-29T11:43:00Z">
          <w:pPr>
            <w:pStyle w:val="BodyText"/>
          </w:pPr>
        </w:pPrChange>
      </w:pPr>
    </w:p>
    <w:p w14:paraId="69797701" w14:textId="13712641" w:rsidR="005807CE" w:rsidRPr="00773187" w:rsidDel="00773187" w:rsidRDefault="005807CE" w:rsidP="00773187">
      <w:pPr>
        <w:pStyle w:val="Heading1"/>
        <w:rPr>
          <w:del w:id="108" w:author="Johnny Pang" w:date="2022-11-29T11:43:00Z"/>
        </w:rPr>
        <w:pPrChange w:id="109" w:author="Johnny Pang" w:date="2022-11-29T11:43:00Z">
          <w:pPr>
            <w:pStyle w:val="BodyText"/>
          </w:pPr>
        </w:pPrChange>
      </w:pPr>
    </w:p>
    <w:p w14:paraId="73D752A7" w14:textId="76D54C20" w:rsidR="005807CE" w:rsidRPr="00773187" w:rsidDel="00773187" w:rsidRDefault="005807CE" w:rsidP="00773187">
      <w:pPr>
        <w:pStyle w:val="Heading1"/>
        <w:rPr>
          <w:del w:id="110" w:author="Johnny Pang" w:date="2022-11-29T11:43:00Z"/>
        </w:rPr>
        <w:pPrChange w:id="111" w:author="Johnny Pang" w:date="2022-11-29T11:43:00Z">
          <w:pPr>
            <w:pStyle w:val="BodyText"/>
          </w:pPr>
        </w:pPrChange>
      </w:pPr>
    </w:p>
    <w:p w14:paraId="268AC316" w14:textId="6FD65086" w:rsidR="005807CE" w:rsidRPr="00773187" w:rsidDel="00773187" w:rsidRDefault="005807CE" w:rsidP="00773187">
      <w:pPr>
        <w:pStyle w:val="Heading1"/>
        <w:rPr>
          <w:del w:id="112" w:author="Johnny Pang" w:date="2022-11-29T11:43:00Z"/>
        </w:rPr>
        <w:pPrChange w:id="113" w:author="Johnny Pang" w:date="2022-11-29T11:43:00Z">
          <w:pPr>
            <w:pStyle w:val="BodyText"/>
          </w:pPr>
        </w:pPrChange>
      </w:pPr>
    </w:p>
    <w:p w14:paraId="346AE48E" w14:textId="0BDC09E9" w:rsidR="005807CE" w:rsidRPr="00773187" w:rsidDel="00773187" w:rsidRDefault="005807CE" w:rsidP="00773187">
      <w:pPr>
        <w:pStyle w:val="Heading1"/>
        <w:rPr>
          <w:del w:id="114" w:author="Johnny Pang" w:date="2022-11-29T11:43:00Z"/>
        </w:rPr>
        <w:pPrChange w:id="115" w:author="Johnny Pang" w:date="2022-11-29T11:43:00Z">
          <w:pPr>
            <w:pStyle w:val="BodyText"/>
          </w:pPr>
        </w:pPrChange>
      </w:pPr>
    </w:p>
    <w:p w14:paraId="03CEF2F5" w14:textId="5E3E7D9F" w:rsidR="00204326" w:rsidRPr="00773187" w:rsidRDefault="008F599C" w:rsidP="00773187">
      <w:pPr>
        <w:pStyle w:val="Heading1"/>
      </w:pPr>
      <w:del w:id="116" w:author="Johnny Pang" w:date="2022-11-29T11:43:00Z">
        <w:r w:rsidRPr="00773187" w:rsidDel="00773187">
          <w:br w:type="page"/>
        </w:r>
        <w:r w:rsidR="00CC5358" w:rsidRPr="00773187" w:rsidDel="00773187">
          <w:delText>G</w:delText>
        </w:r>
      </w:del>
      <w:r w:rsidR="00CC5358" w:rsidRPr="00773187">
        <w:t>ENERAL</w:t>
      </w:r>
    </w:p>
    <w:p w14:paraId="354B4C8A" w14:textId="77777777" w:rsidR="00204326" w:rsidRPr="00EF2DCD" w:rsidRDefault="00204326" w:rsidP="00EF2DCD">
      <w:pPr>
        <w:pStyle w:val="Heading2"/>
      </w:pPr>
      <w:r w:rsidRPr="00203DB6">
        <w:t>Section Includes</w:t>
      </w:r>
      <w:r w:rsidR="00B8480C" w:rsidRPr="00EF2DCD">
        <w:t>:</w:t>
      </w:r>
      <w:r w:rsidRPr="00EF2DCD">
        <w:t xml:space="preserve"> </w:t>
      </w:r>
    </w:p>
    <w:p w14:paraId="24C41211" w14:textId="77777777" w:rsidR="00265208" w:rsidRPr="00317CC2" w:rsidRDefault="00CC5358" w:rsidP="00265208">
      <w:pPr>
        <w:pStyle w:val="Heading3"/>
      </w:pPr>
      <w:r>
        <w:t>This Specification includes i</w:t>
      </w:r>
      <w:r w:rsidR="00265208" w:rsidRPr="00317CC2">
        <w:t>nfor</w:t>
      </w:r>
      <w:r w:rsidR="001720D4">
        <w:t>mation on the requirements for As-Built</w:t>
      </w:r>
      <w:r w:rsidR="00265208" w:rsidRPr="00317CC2">
        <w:t xml:space="preserve"> Dra</w:t>
      </w:r>
      <w:r w:rsidR="001720D4">
        <w:t>wings. The purpose of the As-Built</w:t>
      </w:r>
      <w:r w:rsidR="00265208" w:rsidRPr="00317CC2">
        <w:t xml:space="preserve"> Drawings is to provide the Region with factual information regarding all aspects of the Work, both concealed and visible.</w:t>
      </w:r>
    </w:p>
    <w:p w14:paraId="10F5D80A" w14:textId="77777777" w:rsidR="007929A7" w:rsidRDefault="007929A7" w:rsidP="002E74EC"/>
    <w:p w14:paraId="426DC482" w14:textId="77777777" w:rsidR="006E4940" w:rsidRPr="007C60BC" w:rsidRDefault="006E4940" w:rsidP="002B621C">
      <w:pPr>
        <w:pStyle w:val="Heading2"/>
      </w:pPr>
      <w:r w:rsidRPr="007C60BC">
        <w:t>Related Sections</w:t>
      </w:r>
    </w:p>
    <w:p w14:paraId="08189702" w14:textId="77777777" w:rsidR="006E4940" w:rsidRPr="002B621C" w:rsidDel="007D16E6" w:rsidRDefault="00420CA1" w:rsidP="002B621C">
      <w:pPr>
        <w:pStyle w:val="Heading3"/>
        <w:numPr>
          <w:ilvl w:val="0"/>
          <w:numId w:val="0"/>
        </w:numPr>
        <w:ind w:left="720"/>
        <w:rPr>
          <w:del w:id="117" w:author="Liam Sykes" w:date="2022-03-18T16:03:00Z"/>
          <w:highlight w:val="yellow"/>
        </w:rPr>
      </w:pPr>
      <w:del w:id="118" w:author="Liam Sykes" w:date="2022-03-18T16:03:00Z">
        <w:r w:rsidDel="007D16E6">
          <w:rPr>
            <w:highlight w:val="yellow"/>
          </w:rPr>
          <w:delText>[</w:delText>
        </w:r>
        <w:r w:rsidR="006E4940" w:rsidRPr="002B621C" w:rsidDel="007D16E6">
          <w:rPr>
            <w:highlight w:val="yellow"/>
          </w:rPr>
          <w:delText>This Section is to be completed/updated during the design development by the Consultant. If it is not applicable to the section for the specific project it may be deleted.]</w:delText>
        </w:r>
      </w:del>
    </w:p>
    <w:p w14:paraId="3265CACB" w14:textId="77777777" w:rsidR="006E4940" w:rsidRPr="002B621C" w:rsidDel="007D16E6" w:rsidRDefault="006E4940" w:rsidP="002E74EC">
      <w:pPr>
        <w:rPr>
          <w:del w:id="119" w:author="Liam Sykes" w:date="2022-03-18T16:03:00Z"/>
          <w:highlight w:val="yellow"/>
        </w:rPr>
      </w:pPr>
    </w:p>
    <w:p w14:paraId="0621A7E4" w14:textId="77777777" w:rsidR="006E4940" w:rsidRPr="002B621C" w:rsidDel="007D16E6" w:rsidRDefault="006E4940" w:rsidP="002B621C">
      <w:pPr>
        <w:pStyle w:val="Heading3"/>
        <w:numPr>
          <w:ilvl w:val="0"/>
          <w:numId w:val="0"/>
        </w:numPr>
        <w:ind w:left="720"/>
        <w:rPr>
          <w:del w:id="120" w:author="Liam Sykes" w:date="2022-03-18T16:03:00Z"/>
          <w:highlight w:val="yellow"/>
        </w:rPr>
      </w:pPr>
      <w:del w:id="121" w:author="Liam Sykes" w:date="2022-03-18T16:03:00Z">
        <w:r w:rsidRPr="002B621C" w:rsidDel="007D16E6">
          <w:rPr>
            <w:highlight w:val="yellow"/>
          </w:rPr>
          <w:delText>[List Sections specifying related requirements.]</w:delText>
        </w:r>
      </w:del>
    </w:p>
    <w:p w14:paraId="543276A5" w14:textId="77777777" w:rsidR="006E4940" w:rsidDel="007D16E6" w:rsidRDefault="006E4940" w:rsidP="00100696">
      <w:pPr>
        <w:pStyle w:val="Heading3"/>
        <w:rPr>
          <w:del w:id="122" w:author="Liam Sykes" w:date="2022-03-18T16:03:00Z"/>
        </w:rPr>
      </w:pPr>
      <w:del w:id="123" w:author="Liam Sykes" w:date="2022-03-18T16:03:00Z">
        <w:r w:rsidRPr="007C60BC" w:rsidDel="007D16E6">
          <w:delText xml:space="preserve">Section </w:delText>
        </w:r>
        <w:r w:rsidRPr="002B621C" w:rsidDel="007D16E6">
          <w:rPr>
            <w:highlight w:val="yellow"/>
          </w:rPr>
          <w:delText>[______ – ____________]:</w:delText>
        </w:r>
        <w:r w:rsidRPr="007C60BC" w:rsidDel="007D16E6">
          <w:delText xml:space="preserve">  [Optional short phrase indicating relationship].</w:delText>
        </w:r>
      </w:del>
    </w:p>
    <w:p w14:paraId="2EFE8736" w14:textId="77777777" w:rsidR="00303A8A" w:rsidRPr="009B6358" w:rsidRDefault="00303A8A">
      <w:pPr>
        <w:pStyle w:val="Heading3"/>
        <w:pPrChange w:id="124" w:author="Liam Sykes" w:date="2022-03-18T16:03:00Z">
          <w:pPr>
            <w:pStyle w:val="Heading4"/>
          </w:pPr>
        </w:pPrChange>
      </w:pPr>
      <w:r w:rsidRPr="009B6358">
        <w:t>Section 01300 – Submittals</w:t>
      </w:r>
    </w:p>
    <w:p w14:paraId="7595F257" w14:textId="77777777" w:rsidR="00303A8A" w:rsidRPr="009B6358" w:rsidRDefault="00303A8A">
      <w:pPr>
        <w:pStyle w:val="Heading3"/>
        <w:pPrChange w:id="125" w:author="Liam Sykes" w:date="2022-03-18T16:03:00Z">
          <w:pPr>
            <w:pStyle w:val="Heading4"/>
          </w:pPr>
        </w:pPrChange>
      </w:pPr>
      <w:r w:rsidRPr="009B6358">
        <w:t>Section 01780 – Contract Closeout</w:t>
      </w:r>
    </w:p>
    <w:p w14:paraId="147ED7A3" w14:textId="77777777" w:rsidR="008F599C" w:rsidRDefault="008D28FE">
      <w:pPr>
        <w:pStyle w:val="Heading3"/>
        <w:pPrChange w:id="126" w:author="Liam Sykes" w:date="2022-03-18T16:03:00Z">
          <w:pPr>
            <w:pStyle w:val="Heading4"/>
          </w:pPr>
        </w:pPrChange>
      </w:pPr>
      <w:r w:rsidRPr="009B6358">
        <w:t>Section 01810 – Equipment Testing and Facility Commissioning</w:t>
      </w:r>
    </w:p>
    <w:p w14:paraId="61234E92" w14:textId="77777777" w:rsidR="00E259BC" w:rsidRPr="009B6358" w:rsidRDefault="00E259BC">
      <w:pPr>
        <w:pStyle w:val="Heading3"/>
        <w:pPrChange w:id="127" w:author="Liam Sykes" w:date="2022-03-18T16:03:00Z">
          <w:pPr>
            <w:pStyle w:val="Heading4"/>
          </w:pPr>
        </w:pPrChange>
      </w:pPr>
      <w:r>
        <w:t xml:space="preserve">Section 01450A </w:t>
      </w:r>
      <w:r w:rsidRPr="009B6358">
        <w:t>–</w:t>
      </w:r>
      <w:r>
        <w:t xml:space="preserve"> Declaration of Complete and Accurate As-Built Documentation </w:t>
      </w:r>
    </w:p>
    <w:p w14:paraId="228A2662" w14:textId="77777777" w:rsidR="007929A7" w:rsidRDefault="007929A7" w:rsidP="002E74EC"/>
    <w:p w14:paraId="28EF544C" w14:textId="77777777" w:rsidR="00265208" w:rsidRDefault="00265208" w:rsidP="00265208">
      <w:pPr>
        <w:pStyle w:val="Heading2"/>
      </w:pPr>
      <w:r>
        <w:t>Definitions</w:t>
      </w:r>
    </w:p>
    <w:p w14:paraId="0081A129" w14:textId="77777777" w:rsidR="00265208" w:rsidRDefault="00265208" w:rsidP="00265208">
      <w:pPr>
        <w:pStyle w:val="Heading3"/>
      </w:pPr>
      <w:r w:rsidRPr="00265208">
        <w:t xml:space="preserve">As-Built </w:t>
      </w:r>
      <w:r w:rsidR="00C87BB3">
        <w:t>d</w:t>
      </w:r>
      <w:r w:rsidRPr="00265208">
        <w:t>rawings: As-built drawings are prepared by the Contractor.</w:t>
      </w:r>
      <w:r w:rsidR="00CC5358">
        <w:t xml:space="preserve"> </w:t>
      </w:r>
      <w:r w:rsidRPr="00265208">
        <w:t xml:space="preserve">They show, in red ink, on-site changes to the original </w:t>
      </w:r>
      <w:r w:rsidR="00341ED4">
        <w:t>Issued For Construction Contract documents.</w:t>
      </w:r>
      <w:r w:rsidR="00CC5358">
        <w:t xml:space="preserve"> </w:t>
      </w:r>
      <w:r w:rsidR="00341ED4">
        <w:t>The As-Built drawings produced by the Consultant are the Contractor’s As-Builts translated into electronic CAD format.</w:t>
      </w:r>
    </w:p>
    <w:p w14:paraId="08104231" w14:textId="77777777" w:rsidR="00341ED4" w:rsidRPr="00265208" w:rsidRDefault="00341ED4" w:rsidP="00265208">
      <w:pPr>
        <w:pStyle w:val="Heading3"/>
      </w:pPr>
      <w:r>
        <w:t>As-Built drawings serve as the Region’s record of the details in which Works were constructed both visible and concealed.</w:t>
      </w:r>
      <w:r w:rsidR="00CC5358">
        <w:t xml:space="preserve"> </w:t>
      </w:r>
      <w:r>
        <w:t xml:space="preserve">The As-Builts will provide the level of detail necessary to enable future modification of the Work to proceed without </w:t>
      </w:r>
      <w:r w:rsidR="00BF4879">
        <w:t>lengthy</w:t>
      </w:r>
      <w:r>
        <w:t xml:space="preserve"> </w:t>
      </w:r>
      <w:r w:rsidR="00817269">
        <w:t>and costly Site investigation.</w:t>
      </w:r>
      <w:r>
        <w:t xml:space="preserve"> </w:t>
      </w:r>
    </w:p>
    <w:p w14:paraId="72C8104A" w14:textId="77777777" w:rsidR="00265208" w:rsidRPr="00265208" w:rsidRDefault="00265208" w:rsidP="002E74EC"/>
    <w:p w14:paraId="0025DEF6" w14:textId="77777777" w:rsidR="00817269" w:rsidRPr="00817269" w:rsidRDefault="00817269" w:rsidP="00817269">
      <w:pPr>
        <w:numPr>
          <w:ilvl w:val="1"/>
          <w:numId w:val="33"/>
        </w:numPr>
        <w:spacing w:before="80"/>
        <w:outlineLvl w:val="1"/>
        <w:rPr>
          <w:u w:val="single"/>
          <w:lang w:val="en-US" w:eastAsia="en-US"/>
        </w:rPr>
      </w:pPr>
      <w:r w:rsidRPr="00817269">
        <w:rPr>
          <w:u w:val="single"/>
          <w:lang w:val="en-US" w:eastAsia="en-US"/>
        </w:rPr>
        <w:t>Measurement and Payment</w:t>
      </w:r>
    </w:p>
    <w:p w14:paraId="47E726CF" w14:textId="77777777" w:rsidR="00817269" w:rsidRPr="00817269" w:rsidRDefault="00817269" w:rsidP="00817269">
      <w:pPr>
        <w:numPr>
          <w:ilvl w:val="2"/>
          <w:numId w:val="33"/>
        </w:numPr>
        <w:spacing w:before="80"/>
        <w:outlineLvl w:val="2"/>
        <w:rPr>
          <w:lang w:val="en-US" w:eastAsia="en-US"/>
        </w:rPr>
      </w:pPr>
      <w:r w:rsidRPr="00817269">
        <w:rPr>
          <w:lang w:val="en-US" w:eastAsia="en-US"/>
        </w:rPr>
        <w:t xml:space="preserve">The Work outlined in this Section shall be included in the fixed lump sum price (the “Fixed LS Price”) for </w:t>
      </w:r>
      <w:ins w:id="128" w:author="Liam Sykes" w:date="2022-03-18T16:04:00Z">
        <w:r w:rsidR="007D16E6">
          <w:rPr>
            <w:lang w:val="en-US" w:eastAsia="en-US"/>
          </w:rPr>
          <w:t xml:space="preserve">Item No. </w:t>
        </w:r>
        <w:r w:rsidR="007D16E6" w:rsidRPr="007D16E6">
          <w:rPr>
            <w:highlight w:val="yellow"/>
            <w:lang w:val="en-US" w:eastAsia="en-US"/>
            <w:rPrChange w:id="129" w:author="Liam Sykes" w:date="2022-03-18T16:04:00Z">
              <w:rPr>
                <w:lang w:val="en-US" w:eastAsia="en-US"/>
              </w:rPr>
            </w:rPrChange>
          </w:rPr>
          <w:t>A</w:t>
        </w:r>
        <w:del w:id="130" w:author="Johnny Pang" w:date="2022-04-16T15:10:00Z">
          <w:r w:rsidR="007D16E6" w:rsidRPr="007D16E6" w:rsidDel="00B82479">
            <w:rPr>
              <w:highlight w:val="yellow"/>
              <w:lang w:val="en-US" w:eastAsia="en-US"/>
              <w:rPrChange w:id="131" w:author="Liam Sykes" w:date="2022-03-18T16:04:00Z">
                <w:rPr>
                  <w:lang w:val="en-US" w:eastAsia="en-US"/>
                </w:rPr>
              </w:rPrChange>
            </w:rPr>
            <w:delText>.0X</w:delText>
          </w:r>
        </w:del>
      </w:ins>
      <w:ins w:id="132" w:author="Johnny Pang" w:date="2022-04-16T15:10:00Z">
        <w:r w:rsidR="00B82479">
          <w:rPr>
            <w:lang w:val="en-US" w:eastAsia="en-US"/>
          </w:rPr>
          <w:t>1.06</w:t>
        </w:r>
      </w:ins>
      <w:ins w:id="133" w:author="Liam Sykes" w:date="2022-03-18T16:04:00Z">
        <w:r w:rsidR="007D16E6">
          <w:rPr>
            <w:lang w:val="en-US" w:eastAsia="en-US"/>
          </w:rPr>
          <w:t xml:space="preserve"> in </w:t>
        </w:r>
      </w:ins>
      <w:del w:id="134" w:author="Liam Sykes" w:date="2022-03-18T16:04:00Z">
        <w:r w:rsidR="006C6835" w:rsidRPr="00BF4879" w:rsidDel="007D16E6">
          <w:rPr>
            <w:lang w:val="en-US" w:eastAsia="en-US"/>
          </w:rPr>
          <w:delText>Section 01450</w:delText>
        </w:r>
        <w:r w:rsidRPr="00BF4879" w:rsidDel="007D16E6">
          <w:rPr>
            <w:lang w:val="en-US" w:eastAsia="en-US"/>
          </w:rPr>
          <w:delText xml:space="preserve"> –</w:delText>
        </w:r>
        <w:r w:rsidR="006C6835" w:rsidDel="007D16E6">
          <w:rPr>
            <w:lang w:val="en-US" w:eastAsia="en-US"/>
          </w:rPr>
          <w:delText xml:space="preserve"> As-Built Drawings</w:delText>
        </w:r>
        <w:r w:rsidRPr="00817269" w:rsidDel="007D16E6">
          <w:rPr>
            <w:lang w:val="en-US" w:eastAsia="en-US"/>
          </w:rPr>
          <w:delText xml:space="preserve"> as indicated in Schedule ‘A’ of </w:delText>
        </w:r>
      </w:del>
      <w:r w:rsidRPr="00817269">
        <w:rPr>
          <w:lang w:val="en-US" w:eastAsia="en-US"/>
        </w:rPr>
        <w:t xml:space="preserve">the Bid Form.  Any additional costs incurred by the Contractor in excess of the Fixed LS Price shall be included in the Contract Price and the Contractor shall not be entitled to any additional payment for the Work outlined in this Section in excess of the Fixed LS Price.  </w:t>
      </w:r>
    </w:p>
    <w:p w14:paraId="09C8A9D2" w14:textId="77777777" w:rsidR="00817269" w:rsidRPr="00817269" w:rsidDel="007D16E6" w:rsidRDefault="00817269" w:rsidP="00817269">
      <w:pPr>
        <w:numPr>
          <w:ilvl w:val="2"/>
          <w:numId w:val="33"/>
        </w:numPr>
        <w:spacing w:before="80"/>
        <w:outlineLvl w:val="2"/>
        <w:rPr>
          <w:del w:id="135" w:author="Liam Sykes" w:date="2022-03-18T16:05:00Z"/>
          <w:i/>
          <w:highlight w:val="yellow"/>
          <w:lang w:val="en-US" w:eastAsia="en-US"/>
        </w:rPr>
      </w:pPr>
      <w:del w:id="136" w:author="Liam Sykes" w:date="2022-03-18T16:05:00Z">
        <w:r w:rsidRPr="00817269" w:rsidDel="007D16E6">
          <w:rPr>
            <w:highlight w:val="yellow"/>
            <w:lang w:val="en-US" w:eastAsia="en-US"/>
          </w:rPr>
          <w:delText>[</w:delText>
        </w:r>
        <w:r w:rsidRPr="00817269" w:rsidDel="007D16E6">
          <w:rPr>
            <w:i/>
            <w:highlight w:val="yellow"/>
            <w:lang w:val="en-US" w:eastAsia="en-US"/>
          </w:rPr>
          <w:delText>Consultant Note: This fixed value is to be entered in the bid form.  In order to determine the fixed value, the following table may be used as a guideline.</w:delText>
        </w:r>
        <w:r w:rsidR="00CC5358" w:rsidDel="007D16E6">
          <w:rPr>
            <w:i/>
            <w:highlight w:val="yellow"/>
            <w:lang w:val="en-US" w:eastAsia="en-US"/>
          </w:rPr>
          <w:delText xml:space="preserve"> </w:delText>
        </w:r>
        <w:r w:rsidRPr="00817269" w:rsidDel="007D16E6">
          <w:rPr>
            <w:i/>
            <w:highlight w:val="yellow"/>
            <w:lang w:val="en-US" w:eastAsia="en-US"/>
          </w:rPr>
          <w:delText>Remove this table from the final specification.</w:delText>
        </w:r>
        <w:r w:rsidR="00CA3F95" w:rsidDel="007D16E6">
          <w:rPr>
            <w:i/>
            <w:highlight w:val="yellow"/>
            <w:lang w:val="en-US" w:eastAsia="en-US"/>
          </w:rPr>
          <w:delText xml:space="preserve"> Any deviation from the values in the table must be approved by the </w:delText>
        </w:r>
        <w:r w:rsidR="00CC5358" w:rsidDel="007D16E6">
          <w:rPr>
            <w:i/>
            <w:highlight w:val="yellow"/>
            <w:lang w:val="en-US" w:eastAsia="en-US"/>
          </w:rPr>
          <w:delText xml:space="preserve">Region’s </w:delText>
        </w:r>
        <w:r w:rsidR="00CA3F95" w:rsidDel="007D16E6">
          <w:rPr>
            <w:i/>
            <w:highlight w:val="yellow"/>
            <w:lang w:val="en-US" w:eastAsia="en-US"/>
          </w:rPr>
          <w:delText>Project Manager.</w:delText>
        </w:r>
        <w:r w:rsidRPr="00817269" w:rsidDel="007D16E6">
          <w:rPr>
            <w:i/>
            <w:highlight w:val="yellow"/>
            <w:lang w:val="en-US" w:eastAsia="en-US"/>
          </w:rPr>
          <w:delText xml:space="preserve">] </w:delText>
        </w:r>
      </w:del>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6"/>
        <w:gridCol w:w="2905"/>
        <w:gridCol w:w="2879"/>
      </w:tblGrid>
      <w:tr w:rsidR="00817269" w:rsidRPr="00817269" w:rsidDel="007D16E6" w14:paraId="4D4653BE" w14:textId="77777777" w:rsidTr="00DF639F">
        <w:trPr>
          <w:del w:id="137" w:author="Liam Sykes" w:date="2022-03-18T16:05:00Z"/>
        </w:trPr>
        <w:tc>
          <w:tcPr>
            <w:tcW w:w="2926" w:type="dxa"/>
            <w:shd w:val="clear" w:color="auto" w:fill="4F81BD"/>
          </w:tcPr>
          <w:p w14:paraId="72279E40" w14:textId="77777777" w:rsidR="00817269" w:rsidRPr="00817269" w:rsidDel="007D16E6" w:rsidRDefault="00817269" w:rsidP="00DF639F">
            <w:pPr>
              <w:spacing w:before="80"/>
              <w:outlineLvl w:val="2"/>
              <w:rPr>
                <w:del w:id="138" w:author="Liam Sykes" w:date="2022-03-18T16:05:00Z"/>
                <w:i/>
                <w:highlight w:val="yellow"/>
                <w:lang w:val="en-US" w:eastAsia="en-US"/>
              </w:rPr>
            </w:pPr>
            <w:del w:id="139" w:author="Liam Sykes" w:date="2022-03-18T16:05:00Z">
              <w:r w:rsidRPr="00817269" w:rsidDel="007D16E6">
                <w:rPr>
                  <w:i/>
                  <w:highlight w:val="yellow"/>
                  <w:lang w:val="en-US" w:eastAsia="en-US"/>
                </w:rPr>
                <w:delText>Total Contract Amount ($)</w:delText>
              </w:r>
            </w:del>
          </w:p>
        </w:tc>
        <w:tc>
          <w:tcPr>
            <w:tcW w:w="2976" w:type="dxa"/>
            <w:shd w:val="clear" w:color="auto" w:fill="4F81BD"/>
          </w:tcPr>
          <w:p w14:paraId="74EEE998" w14:textId="77777777" w:rsidR="00817269" w:rsidRPr="00817269" w:rsidDel="007D16E6" w:rsidRDefault="00817269" w:rsidP="00DF639F">
            <w:pPr>
              <w:spacing w:before="80"/>
              <w:jc w:val="center"/>
              <w:outlineLvl w:val="2"/>
              <w:rPr>
                <w:del w:id="140" w:author="Liam Sykes" w:date="2022-03-18T16:05:00Z"/>
                <w:i/>
                <w:highlight w:val="yellow"/>
                <w:lang w:val="en-US" w:eastAsia="en-US"/>
              </w:rPr>
            </w:pPr>
            <w:del w:id="141" w:author="Liam Sykes" w:date="2022-03-18T16:05:00Z">
              <w:r w:rsidRPr="00817269" w:rsidDel="007D16E6">
                <w:rPr>
                  <w:i/>
                  <w:highlight w:val="yellow"/>
                  <w:lang w:val="en-US" w:eastAsia="en-US"/>
                </w:rPr>
                <w:delText>Percentage</w:delText>
              </w:r>
            </w:del>
          </w:p>
        </w:tc>
        <w:tc>
          <w:tcPr>
            <w:tcW w:w="2954" w:type="dxa"/>
            <w:shd w:val="clear" w:color="auto" w:fill="4F81BD"/>
          </w:tcPr>
          <w:p w14:paraId="0C845F3D" w14:textId="77777777" w:rsidR="00817269" w:rsidRPr="00817269" w:rsidDel="007D16E6" w:rsidRDefault="00817269" w:rsidP="00DF639F">
            <w:pPr>
              <w:spacing w:before="80"/>
              <w:jc w:val="center"/>
              <w:outlineLvl w:val="2"/>
              <w:rPr>
                <w:del w:id="142" w:author="Liam Sykes" w:date="2022-03-18T16:05:00Z"/>
                <w:i/>
                <w:highlight w:val="yellow"/>
                <w:lang w:val="en-US" w:eastAsia="en-US"/>
              </w:rPr>
            </w:pPr>
            <w:del w:id="143" w:author="Liam Sykes" w:date="2022-03-18T16:05:00Z">
              <w:r w:rsidRPr="00817269" w:rsidDel="007D16E6">
                <w:rPr>
                  <w:i/>
                  <w:highlight w:val="yellow"/>
                  <w:lang w:val="en-US" w:eastAsia="en-US"/>
                </w:rPr>
                <w:delText>Value based on maximum Contract amount in the range</w:delText>
              </w:r>
            </w:del>
          </w:p>
        </w:tc>
      </w:tr>
      <w:tr w:rsidR="00817269" w:rsidRPr="00817269" w:rsidDel="007D16E6" w14:paraId="114E7CD4" w14:textId="77777777" w:rsidTr="00DF639F">
        <w:trPr>
          <w:del w:id="144" w:author="Liam Sykes" w:date="2022-03-18T16:05:00Z"/>
        </w:trPr>
        <w:tc>
          <w:tcPr>
            <w:tcW w:w="2926" w:type="dxa"/>
            <w:shd w:val="clear" w:color="auto" w:fill="auto"/>
          </w:tcPr>
          <w:p w14:paraId="1E077CC9" w14:textId="77777777" w:rsidR="00817269" w:rsidRPr="00817269" w:rsidDel="007D16E6" w:rsidRDefault="00817269" w:rsidP="00DF639F">
            <w:pPr>
              <w:spacing w:before="80"/>
              <w:outlineLvl w:val="2"/>
              <w:rPr>
                <w:del w:id="145" w:author="Liam Sykes" w:date="2022-03-18T16:05:00Z"/>
                <w:i/>
                <w:highlight w:val="yellow"/>
                <w:lang w:val="en-US" w:eastAsia="en-US"/>
              </w:rPr>
            </w:pPr>
            <w:del w:id="146" w:author="Liam Sykes" w:date="2022-03-18T16:05:00Z">
              <w:r w:rsidRPr="00817269" w:rsidDel="007D16E6">
                <w:rPr>
                  <w:i/>
                  <w:highlight w:val="yellow"/>
                  <w:lang w:val="en-US" w:eastAsia="en-US"/>
                </w:rPr>
                <w:delText>0 – 100K</w:delText>
              </w:r>
            </w:del>
          </w:p>
        </w:tc>
        <w:tc>
          <w:tcPr>
            <w:tcW w:w="2976" w:type="dxa"/>
            <w:shd w:val="clear" w:color="auto" w:fill="auto"/>
          </w:tcPr>
          <w:p w14:paraId="204AFFEA" w14:textId="77777777" w:rsidR="00817269" w:rsidRPr="00817269" w:rsidDel="007D16E6" w:rsidRDefault="00EA02C0" w:rsidP="00DF639F">
            <w:pPr>
              <w:spacing w:before="80"/>
              <w:jc w:val="center"/>
              <w:outlineLvl w:val="2"/>
              <w:rPr>
                <w:del w:id="147" w:author="Liam Sykes" w:date="2022-03-18T16:05:00Z"/>
                <w:i/>
                <w:highlight w:val="yellow"/>
                <w:lang w:val="en-US" w:eastAsia="en-US"/>
              </w:rPr>
            </w:pPr>
            <w:del w:id="148" w:author="Liam Sykes" w:date="2022-03-18T16:05:00Z">
              <w:r w:rsidDel="007D16E6">
                <w:rPr>
                  <w:i/>
                  <w:highlight w:val="yellow"/>
                  <w:lang w:val="en-US" w:eastAsia="en-US"/>
                </w:rPr>
                <w:delText>5</w:delText>
              </w:r>
              <w:r w:rsidR="00817269" w:rsidRPr="00817269" w:rsidDel="007D16E6">
                <w:rPr>
                  <w:i/>
                  <w:highlight w:val="yellow"/>
                  <w:lang w:val="en-US" w:eastAsia="en-US"/>
                </w:rPr>
                <w:delText>%</w:delText>
              </w:r>
            </w:del>
          </w:p>
        </w:tc>
        <w:tc>
          <w:tcPr>
            <w:tcW w:w="2954" w:type="dxa"/>
            <w:shd w:val="clear" w:color="auto" w:fill="auto"/>
          </w:tcPr>
          <w:p w14:paraId="78488620" w14:textId="77777777" w:rsidR="00817269" w:rsidRPr="00817269" w:rsidDel="007D16E6" w:rsidRDefault="00EA02C0" w:rsidP="00DF639F">
            <w:pPr>
              <w:spacing w:before="80"/>
              <w:jc w:val="center"/>
              <w:outlineLvl w:val="2"/>
              <w:rPr>
                <w:del w:id="149" w:author="Liam Sykes" w:date="2022-03-18T16:05:00Z"/>
                <w:i/>
                <w:highlight w:val="yellow"/>
                <w:lang w:val="en-US" w:eastAsia="en-US"/>
              </w:rPr>
            </w:pPr>
            <w:del w:id="150" w:author="Liam Sykes" w:date="2022-03-18T16:05:00Z">
              <w:r w:rsidDel="007D16E6">
                <w:rPr>
                  <w:i/>
                  <w:highlight w:val="yellow"/>
                  <w:lang w:val="en-US" w:eastAsia="en-US"/>
                </w:rPr>
                <w:delText>5</w:delText>
              </w:r>
              <w:r w:rsidR="00817269" w:rsidRPr="00817269" w:rsidDel="007D16E6">
                <w:rPr>
                  <w:i/>
                  <w:highlight w:val="yellow"/>
                  <w:lang w:val="en-US" w:eastAsia="en-US"/>
                </w:rPr>
                <w:delText>K</w:delText>
              </w:r>
            </w:del>
          </w:p>
        </w:tc>
      </w:tr>
      <w:tr w:rsidR="00817269" w:rsidRPr="00817269" w:rsidDel="007D16E6" w14:paraId="655807BD" w14:textId="77777777" w:rsidTr="00DF639F">
        <w:trPr>
          <w:del w:id="151" w:author="Liam Sykes" w:date="2022-03-18T16:05:00Z"/>
        </w:trPr>
        <w:tc>
          <w:tcPr>
            <w:tcW w:w="2926" w:type="dxa"/>
            <w:shd w:val="clear" w:color="auto" w:fill="auto"/>
          </w:tcPr>
          <w:p w14:paraId="0B178698" w14:textId="77777777" w:rsidR="00817269" w:rsidRPr="00817269" w:rsidDel="007D16E6" w:rsidRDefault="00817269" w:rsidP="00DF639F">
            <w:pPr>
              <w:spacing w:before="80"/>
              <w:outlineLvl w:val="2"/>
              <w:rPr>
                <w:del w:id="152" w:author="Liam Sykes" w:date="2022-03-18T16:05:00Z"/>
                <w:i/>
                <w:highlight w:val="yellow"/>
                <w:lang w:val="en-US" w:eastAsia="en-US"/>
              </w:rPr>
            </w:pPr>
            <w:del w:id="153" w:author="Liam Sykes" w:date="2022-03-18T16:05:00Z">
              <w:r w:rsidRPr="00817269" w:rsidDel="007D16E6">
                <w:rPr>
                  <w:i/>
                  <w:highlight w:val="yellow"/>
                  <w:lang w:val="en-US" w:eastAsia="en-US"/>
                </w:rPr>
                <w:delText>&gt;100K – 500K</w:delText>
              </w:r>
            </w:del>
          </w:p>
        </w:tc>
        <w:tc>
          <w:tcPr>
            <w:tcW w:w="2976" w:type="dxa"/>
            <w:shd w:val="clear" w:color="auto" w:fill="auto"/>
          </w:tcPr>
          <w:p w14:paraId="209323D4" w14:textId="77777777" w:rsidR="00817269" w:rsidRPr="00817269" w:rsidDel="007D16E6" w:rsidRDefault="00EA02C0" w:rsidP="00DF639F">
            <w:pPr>
              <w:spacing w:before="80"/>
              <w:jc w:val="center"/>
              <w:outlineLvl w:val="2"/>
              <w:rPr>
                <w:del w:id="154" w:author="Liam Sykes" w:date="2022-03-18T16:05:00Z"/>
                <w:i/>
                <w:highlight w:val="yellow"/>
                <w:lang w:val="en-US" w:eastAsia="en-US"/>
              </w:rPr>
            </w:pPr>
            <w:del w:id="155" w:author="Liam Sykes" w:date="2022-03-18T16:05:00Z">
              <w:r w:rsidDel="007D16E6">
                <w:rPr>
                  <w:i/>
                  <w:highlight w:val="yellow"/>
                  <w:lang w:val="en-US" w:eastAsia="en-US"/>
                </w:rPr>
                <w:delText>2</w:delText>
              </w:r>
              <w:r w:rsidR="00817269" w:rsidRPr="00817269" w:rsidDel="007D16E6">
                <w:rPr>
                  <w:i/>
                  <w:highlight w:val="yellow"/>
                  <w:lang w:val="en-US" w:eastAsia="en-US"/>
                </w:rPr>
                <w:delText>%</w:delText>
              </w:r>
            </w:del>
          </w:p>
        </w:tc>
        <w:tc>
          <w:tcPr>
            <w:tcW w:w="2954" w:type="dxa"/>
            <w:shd w:val="clear" w:color="auto" w:fill="auto"/>
          </w:tcPr>
          <w:p w14:paraId="47D22EBE" w14:textId="77777777" w:rsidR="00817269" w:rsidRPr="00817269" w:rsidDel="007D16E6" w:rsidRDefault="00EA02C0" w:rsidP="00DF639F">
            <w:pPr>
              <w:spacing w:before="80"/>
              <w:jc w:val="center"/>
              <w:outlineLvl w:val="2"/>
              <w:rPr>
                <w:del w:id="156" w:author="Liam Sykes" w:date="2022-03-18T16:05:00Z"/>
                <w:i/>
                <w:highlight w:val="yellow"/>
                <w:lang w:val="en-US" w:eastAsia="en-US"/>
              </w:rPr>
            </w:pPr>
            <w:del w:id="157" w:author="Liam Sykes" w:date="2022-03-18T16:05:00Z">
              <w:r w:rsidDel="007D16E6">
                <w:rPr>
                  <w:i/>
                  <w:highlight w:val="yellow"/>
                  <w:lang w:val="en-US" w:eastAsia="en-US"/>
                </w:rPr>
                <w:delText>10</w:delText>
              </w:r>
              <w:r w:rsidR="00817269" w:rsidRPr="00817269" w:rsidDel="007D16E6">
                <w:rPr>
                  <w:i/>
                  <w:highlight w:val="yellow"/>
                  <w:lang w:val="en-US" w:eastAsia="en-US"/>
                </w:rPr>
                <w:delText>K</w:delText>
              </w:r>
            </w:del>
          </w:p>
        </w:tc>
      </w:tr>
      <w:tr w:rsidR="00817269" w:rsidRPr="00817269" w:rsidDel="007D16E6" w14:paraId="277D9755" w14:textId="77777777" w:rsidTr="00DF639F">
        <w:trPr>
          <w:del w:id="158" w:author="Liam Sykes" w:date="2022-03-18T16:05:00Z"/>
        </w:trPr>
        <w:tc>
          <w:tcPr>
            <w:tcW w:w="2926" w:type="dxa"/>
            <w:shd w:val="clear" w:color="auto" w:fill="auto"/>
          </w:tcPr>
          <w:p w14:paraId="7D2DB9E5" w14:textId="77777777" w:rsidR="00817269" w:rsidRPr="00817269" w:rsidDel="007D16E6" w:rsidRDefault="00817269" w:rsidP="00DF639F">
            <w:pPr>
              <w:spacing w:before="80"/>
              <w:outlineLvl w:val="2"/>
              <w:rPr>
                <w:del w:id="159" w:author="Liam Sykes" w:date="2022-03-18T16:05:00Z"/>
                <w:i/>
                <w:highlight w:val="yellow"/>
                <w:lang w:val="en-US" w:eastAsia="en-US"/>
              </w:rPr>
            </w:pPr>
            <w:del w:id="160" w:author="Liam Sykes" w:date="2022-03-18T16:05:00Z">
              <w:r w:rsidRPr="00817269" w:rsidDel="007D16E6">
                <w:rPr>
                  <w:i/>
                  <w:highlight w:val="yellow"/>
                  <w:lang w:val="en-US" w:eastAsia="en-US"/>
                </w:rPr>
                <w:delText>&gt;500K – 3M</w:delText>
              </w:r>
            </w:del>
          </w:p>
        </w:tc>
        <w:tc>
          <w:tcPr>
            <w:tcW w:w="2976" w:type="dxa"/>
            <w:shd w:val="clear" w:color="auto" w:fill="auto"/>
          </w:tcPr>
          <w:p w14:paraId="5E417708" w14:textId="77777777" w:rsidR="00817269" w:rsidRPr="00817269" w:rsidDel="007D16E6" w:rsidRDefault="00AC6E7D" w:rsidP="00DF639F">
            <w:pPr>
              <w:spacing w:before="80"/>
              <w:jc w:val="center"/>
              <w:outlineLvl w:val="2"/>
              <w:rPr>
                <w:del w:id="161" w:author="Liam Sykes" w:date="2022-03-18T16:05:00Z"/>
                <w:i/>
                <w:highlight w:val="yellow"/>
                <w:lang w:val="en-US" w:eastAsia="en-US"/>
              </w:rPr>
            </w:pPr>
            <w:del w:id="162" w:author="Liam Sykes" w:date="2022-03-18T16:05:00Z">
              <w:r w:rsidRPr="00DF639F" w:rsidDel="007D16E6">
                <w:rPr>
                  <w:i/>
                  <w:highlight w:val="yellow"/>
                  <w:lang w:val="en-US" w:eastAsia="en-US"/>
                </w:rPr>
                <w:delText>1</w:delText>
              </w:r>
              <w:r w:rsidR="00EA02C0" w:rsidDel="007D16E6">
                <w:rPr>
                  <w:i/>
                  <w:highlight w:val="yellow"/>
                  <w:lang w:val="en-US" w:eastAsia="en-US"/>
                </w:rPr>
                <w:delText>.25</w:delText>
              </w:r>
              <w:r w:rsidR="00817269" w:rsidRPr="00817269" w:rsidDel="007D16E6">
                <w:rPr>
                  <w:i/>
                  <w:highlight w:val="yellow"/>
                  <w:lang w:val="en-US" w:eastAsia="en-US"/>
                </w:rPr>
                <w:delText>%</w:delText>
              </w:r>
            </w:del>
          </w:p>
        </w:tc>
        <w:tc>
          <w:tcPr>
            <w:tcW w:w="2954" w:type="dxa"/>
            <w:shd w:val="clear" w:color="auto" w:fill="auto"/>
          </w:tcPr>
          <w:p w14:paraId="10805D07" w14:textId="77777777" w:rsidR="00817269" w:rsidRPr="00817269" w:rsidDel="007D16E6" w:rsidRDefault="00AC6E7D" w:rsidP="00DF639F">
            <w:pPr>
              <w:spacing w:before="80"/>
              <w:jc w:val="center"/>
              <w:outlineLvl w:val="2"/>
              <w:rPr>
                <w:del w:id="163" w:author="Liam Sykes" w:date="2022-03-18T16:05:00Z"/>
                <w:i/>
                <w:highlight w:val="yellow"/>
                <w:lang w:val="en-US" w:eastAsia="en-US"/>
              </w:rPr>
            </w:pPr>
            <w:del w:id="164" w:author="Liam Sykes" w:date="2022-03-18T16:05:00Z">
              <w:r w:rsidRPr="00DF639F" w:rsidDel="007D16E6">
                <w:rPr>
                  <w:i/>
                  <w:highlight w:val="yellow"/>
                  <w:lang w:val="en-US" w:eastAsia="en-US"/>
                </w:rPr>
                <w:delText>3</w:delText>
              </w:r>
              <w:r w:rsidR="003F2DBC" w:rsidRPr="00DF639F" w:rsidDel="007D16E6">
                <w:rPr>
                  <w:i/>
                  <w:highlight w:val="yellow"/>
                  <w:lang w:val="en-US" w:eastAsia="en-US"/>
                </w:rPr>
                <w:delText>7.5</w:delText>
              </w:r>
              <w:r w:rsidR="00817269" w:rsidRPr="00817269" w:rsidDel="007D16E6">
                <w:rPr>
                  <w:i/>
                  <w:highlight w:val="yellow"/>
                  <w:lang w:val="en-US" w:eastAsia="en-US"/>
                </w:rPr>
                <w:delText>K</w:delText>
              </w:r>
            </w:del>
          </w:p>
        </w:tc>
      </w:tr>
      <w:tr w:rsidR="00817269" w:rsidRPr="00817269" w:rsidDel="007D16E6" w14:paraId="6D12DE41" w14:textId="77777777" w:rsidTr="00DF639F">
        <w:trPr>
          <w:del w:id="165" w:author="Liam Sykes" w:date="2022-03-18T16:05:00Z"/>
        </w:trPr>
        <w:tc>
          <w:tcPr>
            <w:tcW w:w="2926" w:type="dxa"/>
            <w:shd w:val="clear" w:color="auto" w:fill="auto"/>
          </w:tcPr>
          <w:p w14:paraId="18235DCA" w14:textId="77777777" w:rsidR="00817269" w:rsidRPr="00817269" w:rsidDel="007D16E6" w:rsidRDefault="00817269" w:rsidP="00DF639F">
            <w:pPr>
              <w:spacing w:before="80"/>
              <w:outlineLvl w:val="2"/>
              <w:rPr>
                <w:del w:id="166" w:author="Liam Sykes" w:date="2022-03-18T16:05:00Z"/>
                <w:i/>
                <w:highlight w:val="yellow"/>
                <w:lang w:val="en-US" w:eastAsia="en-US"/>
              </w:rPr>
            </w:pPr>
            <w:del w:id="167" w:author="Liam Sykes" w:date="2022-03-18T16:05:00Z">
              <w:r w:rsidRPr="00817269" w:rsidDel="007D16E6">
                <w:rPr>
                  <w:i/>
                  <w:highlight w:val="yellow"/>
                  <w:lang w:val="en-US" w:eastAsia="en-US"/>
                </w:rPr>
                <w:delText>&gt;3M – 10M</w:delText>
              </w:r>
            </w:del>
          </w:p>
        </w:tc>
        <w:tc>
          <w:tcPr>
            <w:tcW w:w="2976" w:type="dxa"/>
            <w:shd w:val="clear" w:color="auto" w:fill="auto"/>
          </w:tcPr>
          <w:p w14:paraId="1FD1D3EB" w14:textId="77777777" w:rsidR="00817269" w:rsidRPr="00817269" w:rsidDel="007D16E6" w:rsidRDefault="00EA02C0" w:rsidP="00DF639F">
            <w:pPr>
              <w:spacing w:before="80"/>
              <w:jc w:val="center"/>
              <w:outlineLvl w:val="2"/>
              <w:rPr>
                <w:del w:id="168" w:author="Liam Sykes" w:date="2022-03-18T16:05:00Z"/>
                <w:i/>
                <w:highlight w:val="yellow"/>
                <w:lang w:val="en-US" w:eastAsia="en-US"/>
              </w:rPr>
            </w:pPr>
            <w:del w:id="169" w:author="Liam Sykes" w:date="2022-03-18T16:05:00Z">
              <w:r w:rsidDel="007D16E6">
                <w:rPr>
                  <w:i/>
                  <w:highlight w:val="yellow"/>
                  <w:lang w:val="en-US" w:eastAsia="en-US"/>
                </w:rPr>
                <w:delText>1</w:delText>
              </w:r>
              <w:r w:rsidR="00817269" w:rsidRPr="00817269" w:rsidDel="007D16E6">
                <w:rPr>
                  <w:i/>
                  <w:highlight w:val="yellow"/>
                  <w:lang w:val="en-US" w:eastAsia="en-US"/>
                </w:rPr>
                <w:delText>%</w:delText>
              </w:r>
            </w:del>
          </w:p>
        </w:tc>
        <w:tc>
          <w:tcPr>
            <w:tcW w:w="2954" w:type="dxa"/>
            <w:shd w:val="clear" w:color="auto" w:fill="auto"/>
          </w:tcPr>
          <w:p w14:paraId="4FBBA76D" w14:textId="77777777" w:rsidR="00817269" w:rsidRPr="00817269" w:rsidDel="007D16E6" w:rsidRDefault="00EA02C0" w:rsidP="00DF639F">
            <w:pPr>
              <w:spacing w:before="80"/>
              <w:jc w:val="center"/>
              <w:outlineLvl w:val="2"/>
              <w:rPr>
                <w:del w:id="170" w:author="Liam Sykes" w:date="2022-03-18T16:05:00Z"/>
                <w:i/>
                <w:highlight w:val="yellow"/>
                <w:lang w:val="en-US" w:eastAsia="en-US"/>
              </w:rPr>
            </w:pPr>
            <w:del w:id="171" w:author="Liam Sykes" w:date="2022-03-18T16:05:00Z">
              <w:r w:rsidDel="007D16E6">
                <w:rPr>
                  <w:i/>
                  <w:highlight w:val="yellow"/>
                  <w:lang w:val="en-US" w:eastAsia="en-US"/>
                </w:rPr>
                <w:delText>10</w:delText>
              </w:r>
              <w:r w:rsidR="00817269" w:rsidRPr="00817269" w:rsidDel="007D16E6">
                <w:rPr>
                  <w:i/>
                  <w:highlight w:val="yellow"/>
                  <w:lang w:val="en-US" w:eastAsia="en-US"/>
                </w:rPr>
                <w:delText>0K</w:delText>
              </w:r>
            </w:del>
          </w:p>
        </w:tc>
      </w:tr>
      <w:tr w:rsidR="00817269" w:rsidRPr="00817269" w:rsidDel="007D16E6" w14:paraId="08ED05D9" w14:textId="77777777" w:rsidTr="00DF639F">
        <w:trPr>
          <w:del w:id="172" w:author="Liam Sykes" w:date="2022-03-18T16:05:00Z"/>
        </w:trPr>
        <w:tc>
          <w:tcPr>
            <w:tcW w:w="2926" w:type="dxa"/>
            <w:shd w:val="clear" w:color="auto" w:fill="auto"/>
          </w:tcPr>
          <w:p w14:paraId="07E565C4" w14:textId="77777777" w:rsidR="00817269" w:rsidRPr="00817269" w:rsidDel="007D16E6" w:rsidRDefault="00817269" w:rsidP="00DF639F">
            <w:pPr>
              <w:spacing w:before="80"/>
              <w:outlineLvl w:val="2"/>
              <w:rPr>
                <w:del w:id="173" w:author="Liam Sykes" w:date="2022-03-18T16:05:00Z"/>
                <w:i/>
                <w:highlight w:val="yellow"/>
                <w:lang w:val="en-US" w:eastAsia="en-US"/>
              </w:rPr>
            </w:pPr>
            <w:del w:id="174" w:author="Liam Sykes" w:date="2022-03-18T16:05:00Z">
              <w:r w:rsidRPr="00817269" w:rsidDel="007D16E6">
                <w:rPr>
                  <w:i/>
                  <w:highlight w:val="yellow"/>
                  <w:lang w:val="en-US" w:eastAsia="en-US"/>
                </w:rPr>
                <w:delText>&gt;10M – 100M</w:delText>
              </w:r>
            </w:del>
          </w:p>
        </w:tc>
        <w:tc>
          <w:tcPr>
            <w:tcW w:w="2976" w:type="dxa"/>
            <w:shd w:val="clear" w:color="auto" w:fill="auto"/>
          </w:tcPr>
          <w:p w14:paraId="067DD750" w14:textId="77777777" w:rsidR="00817269" w:rsidRPr="00817269" w:rsidDel="007D16E6" w:rsidRDefault="00EA02C0" w:rsidP="00DF639F">
            <w:pPr>
              <w:spacing w:before="80"/>
              <w:jc w:val="center"/>
              <w:outlineLvl w:val="2"/>
              <w:rPr>
                <w:del w:id="175" w:author="Liam Sykes" w:date="2022-03-18T16:05:00Z"/>
                <w:i/>
                <w:highlight w:val="yellow"/>
                <w:lang w:val="en-US" w:eastAsia="en-US"/>
              </w:rPr>
            </w:pPr>
            <w:del w:id="176" w:author="Liam Sykes" w:date="2022-03-18T16:05:00Z">
              <w:r w:rsidDel="007D16E6">
                <w:rPr>
                  <w:i/>
                  <w:highlight w:val="yellow"/>
                  <w:lang w:val="en-US" w:eastAsia="en-US"/>
                </w:rPr>
                <w:delText>0.75</w:delText>
              </w:r>
              <w:r w:rsidR="00817269" w:rsidRPr="00817269" w:rsidDel="007D16E6">
                <w:rPr>
                  <w:i/>
                  <w:highlight w:val="yellow"/>
                  <w:lang w:val="en-US" w:eastAsia="en-US"/>
                </w:rPr>
                <w:delText>%</w:delText>
              </w:r>
            </w:del>
          </w:p>
        </w:tc>
        <w:tc>
          <w:tcPr>
            <w:tcW w:w="2954" w:type="dxa"/>
            <w:shd w:val="clear" w:color="auto" w:fill="auto"/>
          </w:tcPr>
          <w:p w14:paraId="24B9DA00" w14:textId="77777777" w:rsidR="00817269" w:rsidRPr="00817269" w:rsidDel="007D16E6" w:rsidRDefault="00EA02C0" w:rsidP="00DF639F">
            <w:pPr>
              <w:spacing w:before="80"/>
              <w:jc w:val="center"/>
              <w:outlineLvl w:val="2"/>
              <w:rPr>
                <w:del w:id="177" w:author="Liam Sykes" w:date="2022-03-18T16:05:00Z"/>
                <w:i/>
                <w:highlight w:val="yellow"/>
                <w:lang w:val="en-US" w:eastAsia="en-US"/>
              </w:rPr>
            </w:pPr>
            <w:del w:id="178" w:author="Liam Sykes" w:date="2022-03-18T16:05:00Z">
              <w:r w:rsidDel="007D16E6">
                <w:rPr>
                  <w:i/>
                  <w:highlight w:val="yellow"/>
                  <w:lang w:val="en-US" w:eastAsia="en-US"/>
                </w:rPr>
                <w:delText>750K</w:delText>
              </w:r>
            </w:del>
          </w:p>
        </w:tc>
      </w:tr>
      <w:tr w:rsidR="00817269" w:rsidRPr="00817269" w:rsidDel="007D16E6" w14:paraId="45BB2CB5" w14:textId="77777777" w:rsidTr="00DF639F">
        <w:trPr>
          <w:del w:id="179" w:author="Liam Sykes" w:date="2022-03-18T16:05:00Z"/>
        </w:trPr>
        <w:tc>
          <w:tcPr>
            <w:tcW w:w="2926" w:type="dxa"/>
            <w:shd w:val="clear" w:color="auto" w:fill="auto"/>
          </w:tcPr>
          <w:p w14:paraId="08061321" w14:textId="77777777" w:rsidR="00817269" w:rsidRPr="00817269" w:rsidDel="007D16E6" w:rsidRDefault="00817269" w:rsidP="00DF639F">
            <w:pPr>
              <w:spacing w:before="80"/>
              <w:outlineLvl w:val="2"/>
              <w:rPr>
                <w:del w:id="180" w:author="Liam Sykes" w:date="2022-03-18T16:05:00Z"/>
                <w:i/>
                <w:highlight w:val="yellow"/>
                <w:lang w:val="en-US" w:eastAsia="en-US"/>
              </w:rPr>
            </w:pPr>
            <w:del w:id="181" w:author="Liam Sykes" w:date="2022-03-18T16:05:00Z">
              <w:r w:rsidRPr="00817269" w:rsidDel="007D16E6">
                <w:rPr>
                  <w:i/>
                  <w:highlight w:val="yellow"/>
                  <w:lang w:val="en-US" w:eastAsia="en-US"/>
                </w:rPr>
                <w:delText>&gt;100M – 500M</w:delText>
              </w:r>
            </w:del>
          </w:p>
        </w:tc>
        <w:tc>
          <w:tcPr>
            <w:tcW w:w="2976" w:type="dxa"/>
            <w:shd w:val="clear" w:color="auto" w:fill="auto"/>
          </w:tcPr>
          <w:p w14:paraId="6C187C6D" w14:textId="77777777" w:rsidR="00817269" w:rsidRPr="00817269" w:rsidDel="007D16E6" w:rsidRDefault="00817269" w:rsidP="00DF639F">
            <w:pPr>
              <w:spacing w:before="80"/>
              <w:jc w:val="center"/>
              <w:outlineLvl w:val="2"/>
              <w:rPr>
                <w:del w:id="182" w:author="Liam Sykes" w:date="2022-03-18T16:05:00Z"/>
                <w:i/>
                <w:highlight w:val="yellow"/>
                <w:lang w:val="en-US" w:eastAsia="en-US"/>
              </w:rPr>
            </w:pPr>
            <w:del w:id="183" w:author="Liam Sykes" w:date="2022-03-18T16:05:00Z">
              <w:r w:rsidRPr="00817269" w:rsidDel="007D16E6">
                <w:rPr>
                  <w:i/>
                  <w:highlight w:val="yellow"/>
                  <w:lang w:val="en-US" w:eastAsia="en-US"/>
                </w:rPr>
                <w:delText>0.5%</w:delText>
              </w:r>
            </w:del>
          </w:p>
        </w:tc>
        <w:tc>
          <w:tcPr>
            <w:tcW w:w="2954" w:type="dxa"/>
            <w:shd w:val="clear" w:color="auto" w:fill="auto"/>
          </w:tcPr>
          <w:p w14:paraId="026A5E95" w14:textId="77777777" w:rsidR="00817269" w:rsidRPr="00817269" w:rsidDel="007D16E6" w:rsidRDefault="00817269" w:rsidP="00DF639F">
            <w:pPr>
              <w:spacing w:before="80"/>
              <w:jc w:val="center"/>
              <w:outlineLvl w:val="2"/>
              <w:rPr>
                <w:del w:id="184" w:author="Liam Sykes" w:date="2022-03-18T16:05:00Z"/>
                <w:i/>
                <w:highlight w:val="yellow"/>
                <w:lang w:val="en-US" w:eastAsia="en-US"/>
              </w:rPr>
            </w:pPr>
            <w:del w:id="185" w:author="Liam Sykes" w:date="2022-03-18T16:05:00Z">
              <w:r w:rsidRPr="00817269" w:rsidDel="007D16E6">
                <w:rPr>
                  <w:i/>
                  <w:highlight w:val="yellow"/>
                  <w:lang w:val="en-US" w:eastAsia="en-US"/>
                </w:rPr>
                <w:delText>2.5M</w:delText>
              </w:r>
            </w:del>
          </w:p>
        </w:tc>
      </w:tr>
    </w:tbl>
    <w:p w14:paraId="38AEE689" w14:textId="77777777" w:rsidR="00817269" w:rsidRPr="00817269" w:rsidDel="00B82479" w:rsidRDefault="00817269" w:rsidP="00817269">
      <w:pPr>
        <w:rPr>
          <w:del w:id="186" w:author="Johnny Pang" w:date="2022-04-16T15:11:00Z"/>
          <w:lang w:val="en-US" w:eastAsia="en-US"/>
        </w:rPr>
      </w:pPr>
    </w:p>
    <w:p w14:paraId="28CEEAE4" w14:textId="77777777" w:rsidR="004C0D6D" w:rsidRPr="004C0D6D" w:rsidRDefault="00265208" w:rsidP="00546B88">
      <w:pPr>
        <w:pStyle w:val="Heading3"/>
        <w:rPr>
          <w:lang w:val="en-US" w:eastAsia="en-US"/>
        </w:rPr>
      </w:pPr>
      <w:r>
        <w:t xml:space="preserve">The </w:t>
      </w:r>
      <w:r w:rsidR="007E61A3">
        <w:t xml:space="preserve">Work </w:t>
      </w:r>
      <w:r w:rsidRPr="00436D0C">
        <w:t xml:space="preserve">shall include all labour, equipment and materials necessary to </w:t>
      </w:r>
      <w:r w:rsidR="001F1DCD">
        <w:t xml:space="preserve">complete </w:t>
      </w:r>
      <w:r>
        <w:t xml:space="preserve">As-Built drawings </w:t>
      </w:r>
      <w:r w:rsidRPr="00A800E2">
        <w:t>for all work completed under the Contract</w:t>
      </w:r>
      <w:r>
        <w:t>, to the satisfaction of the Consultant.</w:t>
      </w:r>
      <w:r w:rsidR="00CC5358">
        <w:t xml:space="preserve"> </w:t>
      </w:r>
      <w:r w:rsidR="004C0D6D" w:rsidRPr="004C0D6D">
        <w:rPr>
          <w:lang w:val="en-US" w:eastAsia="en-US"/>
        </w:rPr>
        <w:t xml:space="preserve">No payments will be made for incomplete or unacceptable submissions based on the criteria outlined </w:t>
      </w:r>
      <w:r w:rsidR="004C0D6D" w:rsidRPr="00EF24C2">
        <w:rPr>
          <w:lang w:val="en-US" w:eastAsia="en-US"/>
        </w:rPr>
        <w:t xml:space="preserve">in </w:t>
      </w:r>
      <w:r w:rsidR="004C0D6D" w:rsidRPr="009B6358">
        <w:rPr>
          <w:lang w:val="en-US" w:eastAsia="en-US"/>
        </w:rPr>
        <w:t>section</w:t>
      </w:r>
      <w:r w:rsidR="008D28FE" w:rsidRPr="009B6358">
        <w:rPr>
          <w:lang w:val="en-US" w:eastAsia="en-US"/>
        </w:rPr>
        <w:t>s</w:t>
      </w:r>
      <w:r w:rsidR="004C0D6D" w:rsidRPr="009B6358">
        <w:rPr>
          <w:lang w:val="en-US" w:eastAsia="en-US"/>
        </w:rPr>
        <w:t xml:space="preserve"> </w:t>
      </w:r>
      <w:r w:rsidR="008D28FE" w:rsidRPr="009B6358">
        <w:rPr>
          <w:lang w:val="en-US" w:eastAsia="en-US"/>
        </w:rPr>
        <w:t xml:space="preserve">1.5 and </w:t>
      </w:r>
      <w:r w:rsidR="004C0D6D" w:rsidRPr="009B6358">
        <w:rPr>
          <w:lang w:val="en-US" w:eastAsia="en-US"/>
        </w:rPr>
        <w:t>1.6</w:t>
      </w:r>
      <w:r w:rsidR="004C0D6D" w:rsidRPr="00EF24C2">
        <w:rPr>
          <w:lang w:val="en-US" w:eastAsia="en-US"/>
        </w:rPr>
        <w:t>.</w:t>
      </w:r>
    </w:p>
    <w:p w14:paraId="2515ED7E" w14:textId="77777777" w:rsidR="00D662F4" w:rsidRPr="00E1318D" w:rsidRDefault="001D42FA" w:rsidP="00546B88">
      <w:pPr>
        <w:pStyle w:val="Heading3"/>
      </w:pPr>
      <w:r>
        <w:t xml:space="preserve">The Contractor shall submit the current status of As-Built drawings on a monthly </w:t>
      </w:r>
      <w:r w:rsidR="00E259BC">
        <w:t xml:space="preserve">basis </w:t>
      </w:r>
      <w:r>
        <w:t xml:space="preserve">for </w:t>
      </w:r>
      <w:r w:rsidR="00362BD5" w:rsidRPr="00765F13">
        <w:t xml:space="preserve"> the Consultant’s review and approval</w:t>
      </w:r>
      <w:r>
        <w:t>.</w:t>
      </w:r>
      <w:r w:rsidR="00362BD5" w:rsidRPr="00765F13">
        <w:t xml:space="preserve"> </w:t>
      </w:r>
      <w:r w:rsidR="00340225" w:rsidRPr="00340225">
        <w:t xml:space="preserve">A declaration that As-Built information is accurate and current </w:t>
      </w:r>
      <w:r w:rsidR="00CC5358">
        <w:t xml:space="preserve">(01450A – Declaration of Complete and Accurate As-Built Documentation) </w:t>
      </w:r>
      <w:r w:rsidR="00340225" w:rsidRPr="00340225">
        <w:t xml:space="preserve">shall be submitted with each </w:t>
      </w:r>
      <w:r>
        <w:t>month</w:t>
      </w:r>
      <w:r w:rsidR="00340225" w:rsidRPr="00340225">
        <w:t>.</w:t>
      </w:r>
      <w:r w:rsidR="00340225" w:rsidRPr="00765F13">
        <w:t xml:space="preserve"> Failure</w:t>
      </w:r>
      <w:r w:rsidR="00362BD5" w:rsidRPr="00765F13">
        <w:t xml:space="preserve"> to properly mai</w:t>
      </w:r>
      <w:r w:rsidR="00B031B6">
        <w:t>ntain, update</w:t>
      </w:r>
      <w:r w:rsidR="00C21E38">
        <w:t xml:space="preserve"> and submit As-Built</w:t>
      </w:r>
      <w:r w:rsidR="00362BD5" w:rsidRPr="00765F13">
        <w:t xml:space="preserve"> d</w:t>
      </w:r>
      <w:r w:rsidR="007929A7">
        <w:t>rawings</w:t>
      </w:r>
      <w:r w:rsidR="00362BD5" w:rsidRPr="00765F13">
        <w:t xml:space="preserve"> may result in the withholding of the whole or any part of the Contractor’s Application for Payment</w:t>
      </w:r>
      <w:r w:rsidR="00D662F4">
        <w:t xml:space="preserve"> </w:t>
      </w:r>
      <w:r w:rsidR="00D662F4" w:rsidRPr="00B02DEE">
        <w:t xml:space="preserve">until such time as the Contractor has met the requirements </w:t>
      </w:r>
      <w:r w:rsidR="00D662F4" w:rsidRPr="00420CA1">
        <w:t>of this specification.</w:t>
      </w:r>
    </w:p>
    <w:p w14:paraId="5544CB3F" w14:textId="77777777" w:rsidR="00F631D7" w:rsidRPr="00546B88" w:rsidRDefault="00CA3F95" w:rsidP="00546B88">
      <w:pPr>
        <w:pStyle w:val="Heading3"/>
        <w:rPr>
          <w:lang w:val="en-US" w:eastAsia="en-US"/>
        </w:rPr>
      </w:pPr>
      <w:r w:rsidRPr="00817269">
        <w:rPr>
          <w:lang w:val="en-US" w:eastAsia="en-US"/>
        </w:rPr>
        <w:t xml:space="preserve">Notwithstanding any other provision in the Contract, payments under the </w:t>
      </w:r>
      <w:r>
        <w:rPr>
          <w:lang w:val="en-US" w:eastAsia="en-US"/>
        </w:rPr>
        <w:t>Fixed LS Price, p</w:t>
      </w:r>
      <w:r w:rsidR="00F631D7">
        <w:t>ayment for the As-Built drawings shall be made as follows:</w:t>
      </w:r>
    </w:p>
    <w:p w14:paraId="4B360CDF" w14:textId="77777777" w:rsidR="00D94FA4" w:rsidRPr="00817269" w:rsidRDefault="00D94FA4" w:rsidP="00D94FA4">
      <w:pPr>
        <w:pStyle w:val="Heading4"/>
        <w:rPr>
          <w:lang w:val="en-GB" w:eastAsia="en-US"/>
        </w:rPr>
      </w:pPr>
      <w:r w:rsidRPr="00817269">
        <w:rPr>
          <w:lang w:val="en-GB" w:eastAsia="en-US"/>
        </w:rPr>
        <w:t xml:space="preserve">Payment will be prorated monthly </w:t>
      </w:r>
      <w:r>
        <w:rPr>
          <w:lang w:val="en-GB" w:eastAsia="en-US"/>
        </w:rPr>
        <w:t xml:space="preserve">from the commencement of construction </w:t>
      </w:r>
      <w:r w:rsidRPr="00817269">
        <w:rPr>
          <w:lang w:val="en-GB" w:eastAsia="en-US"/>
        </w:rPr>
        <w:t>over the remaining Contract time, including any extensions to the Contract time and each monthly prorated amount will be paid</w:t>
      </w:r>
      <w:r>
        <w:rPr>
          <w:lang w:val="en-GB" w:eastAsia="en-US"/>
        </w:rPr>
        <w:t xml:space="preserve"> to a maximum of 85% upon acceptance of the reviewed preliminary As-Built drawings</w:t>
      </w:r>
      <w:r w:rsidR="00CA3F95">
        <w:rPr>
          <w:lang w:val="en-GB" w:eastAsia="en-US"/>
        </w:rPr>
        <w:t xml:space="preserve"> by the Region prior to Substantial Performance of the Work.</w:t>
      </w:r>
    </w:p>
    <w:p w14:paraId="7398B0CF" w14:textId="77777777" w:rsidR="00340225" w:rsidRPr="00765F13" w:rsidRDefault="00340225" w:rsidP="00546B88">
      <w:pPr>
        <w:pStyle w:val="Heading4"/>
      </w:pPr>
      <w:r>
        <w:lastRenderedPageBreak/>
        <w:t>The remaining 15% is to be paid upon acceptance of the reviewed final As-Built drawings by the Region at Total Performance of the Work.</w:t>
      </w:r>
    </w:p>
    <w:p w14:paraId="43C3E152" w14:textId="77777777" w:rsidR="00204326" w:rsidRPr="007C60BC" w:rsidRDefault="00204326" w:rsidP="00265208">
      <w:pPr>
        <w:pStyle w:val="Heading2"/>
      </w:pPr>
      <w:r w:rsidRPr="007C60BC">
        <w:t>Level of Detail</w:t>
      </w:r>
    </w:p>
    <w:p w14:paraId="4CA7E4D3" w14:textId="77777777" w:rsidR="00204326" w:rsidRDefault="00204326" w:rsidP="00100696">
      <w:pPr>
        <w:pStyle w:val="Heading3"/>
      </w:pPr>
      <w:r w:rsidRPr="007C60BC">
        <w:t xml:space="preserve">The </w:t>
      </w:r>
      <w:r w:rsidR="006A4FC6" w:rsidRPr="007C60BC">
        <w:t>A</w:t>
      </w:r>
      <w:r w:rsidRPr="007C60BC">
        <w:t>s</w:t>
      </w:r>
      <w:r w:rsidR="006A4FC6" w:rsidRPr="007C60BC">
        <w:t>-B</w:t>
      </w:r>
      <w:r w:rsidRPr="007C60BC">
        <w:t xml:space="preserve">uilt </w:t>
      </w:r>
      <w:r w:rsidR="006A4FC6" w:rsidRPr="007C60BC">
        <w:t>D</w:t>
      </w:r>
      <w:r w:rsidRPr="007C60BC">
        <w:t xml:space="preserve">rawings shall be submitted, in </w:t>
      </w:r>
      <w:r w:rsidR="009032FB">
        <w:t>full size scanned digital format</w:t>
      </w:r>
      <w:r w:rsidRPr="007C60BC">
        <w:t xml:space="preserve">, with sufficient detail for the </w:t>
      </w:r>
      <w:r w:rsidR="006A4FC6" w:rsidRPr="007C60BC">
        <w:t>Consultant</w:t>
      </w:r>
      <w:r w:rsidRPr="007C60BC">
        <w:t xml:space="preserve"> to modify the Contract Drawings without referring to separate information such as RFIs, RFQs, or Shop Drawings.</w:t>
      </w:r>
    </w:p>
    <w:p w14:paraId="60024AEB" w14:textId="77777777" w:rsidR="004479F8" w:rsidRDefault="004479F8" w:rsidP="004479F8">
      <w:pPr>
        <w:pStyle w:val="Heading3"/>
      </w:pPr>
      <w:r w:rsidRPr="004479F8">
        <w:t xml:space="preserve">Document all changes made by Field Orders, Work Change Directives, Change Orders, and the Consultant’s written interpretation and clarification using consistent symbols for each and showing the appropriate document tracking number (examples: CO#1, FO#2, etc.) </w:t>
      </w:r>
    </w:p>
    <w:p w14:paraId="5300F229" w14:textId="77777777" w:rsidR="0098043E" w:rsidRDefault="0098043E" w:rsidP="0098043E">
      <w:pPr>
        <w:pStyle w:val="Heading3"/>
      </w:pPr>
      <w:r>
        <w:t>Record details related to the Work not included on the original Contract Drawings.</w:t>
      </w:r>
      <w:r>
        <w:tab/>
      </w:r>
    </w:p>
    <w:p w14:paraId="6656F219" w14:textId="77777777" w:rsidR="0098043E" w:rsidRPr="004479F8" w:rsidRDefault="0098043E" w:rsidP="0098043E">
      <w:pPr>
        <w:pStyle w:val="Heading3"/>
      </w:pPr>
      <w:r>
        <w:t>Include references to related shop drawings and modifications.</w:t>
      </w:r>
    </w:p>
    <w:p w14:paraId="309295CE" w14:textId="77777777" w:rsidR="00281964" w:rsidRDefault="00281964" w:rsidP="00100696">
      <w:pPr>
        <w:pStyle w:val="Heading3"/>
      </w:pPr>
      <w:r>
        <w:t>The following details shall be submitted with the As-</w:t>
      </w:r>
      <w:r w:rsidR="00562B45">
        <w:t>B</w:t>
      </w:r>
      <w:r>
        <w:t xml:space="preserve">uilt drawings as a minimum, but are not inclusive of all information to </w:t>
      </w:r>
      <w:r w:rsidR="000132F0">
        <w:t xml:space="preserve">be </w:t>
      </w:r>
      <w:r>
        <w:t>capture</w:t>
      </w:r>
      <w:r w:rsidR="000132F0">
        <w:t xml:space="preserve">d to record all aspects </w:t>
      </w:r>
      <w:r>
        <w:t>of the work:</w:t>
      </w:r>
    </w:p>
    <w:p w14:paraId="0289C8D2" w14:textId="77777777" w:rsidR="00281964" w:rsidRDefault="00281964" w:rsidP="00546B88">
      <w:pPr>
        <w:pStyle w:val="Heading4"/>
      </w:pPr>
      <w:r>
        <w:t>Linear proje</w:t>
      </w:r>
      <w:r w:rsidR="000132F0">
        <w:t xml:space="preserve">cts, </w:t>
      </w:r>
      <w:r w:rsidR="00E24D2D">
        <w:t>external plant yard</w:t>
      </w:r>
      <w:r w:rsidR="000132F0">
        <w:t xml:space="preserve"> piping and utilities:</w:t>
      </w:r>
    </w:p>
    <w:p w14:paraId="7AE9D09D" w14:textId="77777777" w:rsidR="00281964" w:rsidRDefault="00707469" w:rsidP="00BD25BA">
      <w:pPr>
        <w:pStyle w:val="Heading5"/>
      </w:pPr>
      <w:r>
        <w:t>R</w:t>
      </w:r>
      <w:r w:rsidR="00281964">
        <w:t>ecord specific pipeline materials, buried couplings, transitions, closures, bends, points of inflection, additional chambers or maintenance holes</w:t>
      </w:r>
      <w:r w:rsidR="000132F0">
        <w:t xml:space="preserve">, </w:t>
      </w:r>
      <w:r w:rsidR="008E42EF">
        <w:t xml:space="preserve">limits of </w:t>
      </w:r>
      <w:r w:rsidR="000132F0">
        <w:t xml:space="preserve">concrete encasement, </w:t>
      </w:r>
      <w:r w:rsidR="00251223">
        <w:t xml:space="preserve">waterproofing product details, </w:t>
      </w:r>
      <w:r w:rsidR="000132F0">
        <w:t>bedd</w:t>
      </w:r>
      <w:r w:rsidR="00AE0B40">
        <w:t>ing or backfill materials</w:t>
      </w:r>
      <w:r w:rsidR="00281964">
        <w:t xml:space="preserve">, </w:t>
      </w:r>
      <w:r w:rsidR="00AE0B40">
        <w:t xml:space="preserve">slope, mechanical joint restraint, thrust blocking, </w:t>
      </w:r>
      <w:r w:rsidR="00B0020A">
        <w:t xml:space="preserve">casing materials and installation details, </w:t>
      </w:r>
      <w:r w:rsidR="009A3083">
        <w:t>direct buried valves</w:t>
      </w:r>
      <w:r w:rsidR="00B02DEE">
        <w:t>,</w:t>
      </w:r>
      <w:r w:rsidR="009A3083">
        <w:t xml:space="preserve"> lining </w:t>
      </w:r>
      <w:r w:rsidR="00B02DEE">
        <w:t xml:space="preserve">materials </w:t>
      </w:r>
      <w:r w:rsidR="009A3083">
        <w:t>or protective coatings.</w:t>
      </w:r>
    </w:p>
    <w:p w14:paraId="76F51D4E" w14:textId="77777777" w:rsidR="002D5F64" w:rsidRDefault="00990BD7" w:rsidP="00BD25BA">
      <w:pPr>
        <w:pStyle w:val="Heading5"/>
      </w:pPr>
      <w:r>
        <w:t xml:space="preserve">For all piping, include </w:t>
      </w:r>
      <w:r w:rsidR="002D5F64">
        <w:t>the pip</w:t>
      </w:r>
      <w:r>
        <w:t xml:space="preserve">e class, </w:t>
      </w:r>
      <w:r w:rsidR="002D5F64">
        <w:t xml:space="preserve">dimension ratio (DR), </w:t>
      </w:r>
      <w:r>
        <w:t xml:space="preserve">gauge steel or schedule based on piping material.  Diameters shall be recorded as nominal inside diameter, </w:t>
      </w:r>
      <w:r w:rsidR="002D5F64">
        <w:t>iron pipe standard (IPS), ductile iron pipe size (DIPS)</w:t>
      </w:r>
      <w:r>
        <w:t xml:space="preserve"> or outside diameter depending on pip</w:t>
      </w:r>
      <w:r w:rsidR="001C46CE">
        <w:t>e</w:t>
      </w:r>
      <w:r>
        <w:t xml:space="preserve"> material</w:t>
      </w:r>
      <w:r w:rsidR="00AB3D49">
        <w:t>.</w:t>
      </w:r>
    </w:p>
    <w:p w14:paraId="34723D70" w14:textId="77777777" w:rsidR="00F244D2" w:rsidRDefault="00F244D2" w:rsidP="00BD25BA">
      <w:pPr>
        <w:pStyle w:val="Heading5"/>
      </w:pPr>
      <w:r>
        <w:t>Provide a minimum of two offset measurements from physical permanent features to points of inflection on plan drawings.</w:t>
      </w:r>
      <w:r w:rsidR="009032FB">
        <w:t xml:space="preserve">  </w:t>
      </w:r>
      <w:r w:rsidR="00E24D2D">
        <w:t>A p</w:t>
      </w:r>
      <w:r w:rsidR="00B02DEE">
        <w:t>ermanent feature</w:t>
      </w:r>
      <w:r w:rsidR="00E24D2D">
        <w:t xml:space="preserve"> could</w:t>
      </w:r>
      <w:r w:rsidR="009032FB">
        <w:t xml:space="preserve"> be </w:t>
      </w:r>
      <w:r w:rsidR="00E24D2D">
        <w:t xml:space="preserve">the </w:t>
      </w:r>
      <w:r w:rsidR="009032FB">
        <w:t>property line or centre line of road.</w:t>
      </w:r>
    </w:p>
    <w:p w14:paraId="1DABAE28" w14:textId="77777777" w:rsidR="00281964" w:rsidRDefault="00707469" w:rsidP="00BD25BA">
      <w:pPr>
        <w:pStyle w:val="Heading5"/>
      </w:pPr>
      <w:r>
        <w:t>R</w:t>
      </w:r>
      <w:r w:rsidR="00281964">
        <w:t>ecord all abandoned infrastructure with specific details on the method of abandonment including chambers, pipelines and limits of removals.</w:t>
      </w:r>
    </w:p>
    <w:p w14:paraId="5E44FE69" w14:textId="77777777" w:rsidR="00CA3CD3" w:rsidRDefault="00E1318D" w:rsidP="00BD25BA">
      <w:pPr>
        <w:pStyle w:val="Heading5"/>
      </w:pPr>
      <w:r>
        <w:t>Cross out and mark as “Deleted” a</w:t>
      </w:r>
      <w:r w:rsidR="00CA3CD3">
        <w:t xml:space="preserve">ny proposed or </w:t>
      </w:r>
      <w:r w:rsidR="00E24D2D">
        <w:t>temporary</w:t>
      </w:r>
      <w:r w:rsidR="00CA3CD3">
        <w:t xml:space="preserve"> infrastructure </w:t>
      </w:r>
      <w:r>
        <w:t>removed</w:t>
      </w:r>
      <w:r w:rsidR="00CA3CD3">
        <w:t xml:space="preserve"> </w:t>
      </w:r>
      <w:r>
        <w:t>during or after construction.</w:t>
      </w:r>
    </w:p>
    <w:p w14:paraId="17E0DFBC" w14:textId="77777777" w:rsidR="00B0020A" w:rsidRDefault="00707469" w:rsidP="00BD25BA">
      <w:pPr>
        <w:pStyle w:val="Heading5"/>
      </w:pPr>
      <w:r>
        <w:t>R</w:t>
      </w:r>
      <w:r w:rsidR="00281964">
        <w:t xml:space="preserve">ecord all details on size, depth and material for all permanent or temporary support structures which are not removed during or after construction.  This includes partial removals and backfilling.  Any such structures shall have horizontal and vertical coordinates recorded at all corners or </w:t>
      </w:r>
      <w:r w:rsidR="007228C8">
        <w:t>four (</w:t>
      </w:r>
      <w:r w:rsidR="00281964">
        <w:t>4</w:t>
      </w:r>
      <w:r w:rsidR="007228C8">
        <w:t>)</w:t>
      </w:r>
      <w:r w:rsidR="00281964">
        <w:t xml:space="preserve"> points for circular or elliptical </w:t>
      </w:r>
      <w:r w:rsidR="000132F0">
        <w:t>shapes.</w:t>
      </w:r>
      <w:r w:rsidR="00281964">
        <w:t xml:space="preserve"> </w:t>
      </w:r>
    </w:p>
    <w:p w14:paraId="28F3DDC1" w14:textId="77777777" w:rsidR="009E6974" w:rsidRDefault="00B0020A" w:rsidP="00BD25BA">
      <w:pPr>
        <w:pStyle w:val="Heading5"/>
      </w:pPr>
      <w:r>
        <w:t xml:space="preserve">Record any changes </w:t>
      </w:r>
      <w:r w:rsidR="009E6974">
        <w:t>to cross sections with actual</w:t>
      </w:r>
      <w:r>
        <w:t xml:space="preserve"> pipeline location, elevations, materials, </w:t>
      </w:r>
      <w:r w:rsidR="009E6974">
        <w:t xml:space="preserve">horizontal or vertical alignment, </w:t>
      </w:r>
      <w:r>
        <w:t>utility crossings</w:t>
      </w:r>
      <w:r w:rsidR="009E6974">
        <w:t xml:space="preserve"> and clearances.</w:t>
      </w:r>
      <w:r w:rsidR="001677CB">
        <w:t xml:space="preserve">  Insert cross sections for any pipelines whether br</w:t>
      </w:r>
      <w:r w:rsidR="00E24D2D">
        <w:t>anch watermain, sewer or yard</w:t>
      </w:r>
      <w:r w:rsidR="001677CB">
        <w:t xml:space="preserve"> piping added during the course of construction.</w:t>
      </w:r>
    </w:p>
    <w:p w14:paraId="2E8F0045" w14:textId="77777777" w:rsidR="00967ADF" w:rsidRDefault="009E6974" w:rsidP="00BD25BA">
      <w:pPr>
        <w:pStyle w:val="Heading5"/>
      </w:pPr>
      <w:r>
        <w:t xml:space="preserve">Update all </w:t>
      </w:r>
      <w:r w:rsidR="00967ADF">
        <w:t>valve chamber schematic details</w:t>
      </w:r>
      <w:r>
        <w:t xml:space="preserve"> with any changes and record new schematics for any chambers added through the course of construction.</w:t>
      </w:r>
      <w:r w:rsidR="00281964">
        <w:t xml:space="preserve">  </w:t>
      </w:r>
    </w:p>
    <w:p w14:paraId="3F0A11A9" w14:textId="77777777" w:rsidR="007058C4" w:rsidRDefault="00967ADF" w:rsidP="00BD25BA">
      <w:pPr>
        <w:pStyle w:val="Heading5"/>
      </w:pPr>
      <w:r>
        <w:t>Record all changes to valve chamber drawings.  This includes As-</w:t>
      </w:r>
      <w:r w:rsidR="00EB076A">
        <w:t>B</w:t>
      </w:r>
      <w:r>
        <w:t xml:space="preserve">uilt elevations of </w:t>
      </w:r>
      <w:r w:rsidR="008E42EF">
        <w:t xml:space="preserve">the chamber </w:t>
      </w:r>
      <w:r>
        <w:t xml:space="preserve">base, transitions, roof slab, </w:t>
      </w:r>
      <w:r w:rsidR="008E42EF">
        <w:t xml:space="preserve">horizontal and vertical </w:t>
      </w:r>
      <w:r>
        <w:t>coordinates of all four corners of the ma</w:t>
      </w:r>
      <w:r w:rsidR="00FC777A">
        <w:t>in chamber</w:t>
      </w:r>
      <w:r>
        <w:t xml:space="preserve">, </w:t>
      </w:r>
      <w:r w:rsidR="00B16B7B">
        <w:t xml:space="preserve">top of pipe, pipe invert, platforms, </w:t>
      </w:r>
      <w:r>
        <w:t xml:space="preserve">top </w:t>
      </w:r>
      <w:r>
        <w:lastRenderedPageBreak/>
        <w:t>of frame</w:t>
      </w:r>
      <w:r w:rsidR="00B16B7B">
        <w:t xml:space="preserve"> and grade (if different than top of frame)</w:t>
      </w:r>
      <w:r>
        <w:t xml:space="preserve">.  </w:t>
      </w:r>
      <w:r w:rsidR="008E42EF">
        <w:t>Include a</w:t>
      </w:r>
      <w:r>
        <w:t xml:space="preserve">ny changes to piping, materials, couplings, fittings, offsets both horizontal and vertical, </w:t>
      </w:r>
      <w:r w:rsidR="008E42EF">
        <w:t xml:space="preserve">valves and all </w:t>
      </w:r>
      <w:r>
        <w:t>appurtenances</w:t>
      </w:r>
      <w:r w:rsidR="008E42EF">
        <w:t>.</w:t>
      </w:r>
    </w:p>
    <w:p w14:paraId="00545BE3" w14:textId="77777777" w:rsidR="007C5634" w:rsidRDefault="008E42EF" w:rsidP="00BD25BA">
      <w:pPr>
        <w:pStyle w:val="Heading5"/>
      </w:pPr>
      <w:r>
        <w:t xml:space="preserve">Provide </w:t>
      </w:r>
      <w:r w:rsidR="00736A61">
        <w:t xml:space="preserve">details of </w:t>
      </w:r>
      <w:r>
        <w:t>the specific diameter, manufacturer, make, model number and type of all valves</w:t>
      </w:r>
      <w:r w:rsidR="00045ABB">
        <w:t>, sluice gates</w:t>
      </w:r>
      <w:r>
        <w:t xml:space="preserve"> and meters 100mm and greater</w:t>
      </w:r>
      <w:r w:rsidR="00826F18">
        <w:t xml:space="preserve"> on the relevant drawings or in a valve schedule table</w:t>
      </w:r>
      <w:r w:rsidR="00736A61">
        <w:t>.</w:t>
      </w:r>
      <w:r>
        <w:t xml:space="preserve"> </w:t>
      </w:r>
    </w:p>
    <w:p w14:paraId="3F55BEA0" w14:textId="77777777" w:rsidR="00251223" w:rsidRDefault="00414C34" w:rsidP="00BD25BA">
      <w:pPr>
        <w:pStyle w:val="Heading5"/>
      </w:pPr>
      <w:r>
        <w:t>Record invert</w:t>
      </w:r>
      <w:r w:rsidR="007C5634">
        <w:t xml:space="preserve"> elevations</w:t>
      </w:r>
      <w:r>
        <w:t xml:space="preserve"> for all sewers at maintenance holes and chambers which includes trunk sewers, overflow, connections, drop structures</w:t>
      </w:r>
      <w:r w:rsidR="00491DA0">
        <w:t>, spillways and siphons</w:t>
      </w:r>
      <w:r w:rsidR="00251223">
        <w:t>.</w:t>
      </w:r>
    </w:p>
    <w:p w14:paraId="577ECB94" w14:textId="77777777" w:rsidR="00414C34" w:rsidRDefault="00251223" w:rsidP="00BD25BA">
      <w:pPr>
        <w:pStyle w:val="Heading5"/>
      </w:pPr>
      <w:r>
        <w:t>Record elevations for top of base slab, top</w:t>
      </w:r>
      <w:r w:rsidR="00414C34">
        <w:t xml:space="preserve"> of covers, hatches, plat</w:t>
      </w:r>
      <w:r>
        <w:t>forms, diameter transitions, top of benching and grade (if different than top of cover).</w:t>
      </w:r>
    </w:p>
    <w:p w14:paraId="3654D19F" w14:textId="77777777" w:rsidR="00B8480C" w:rsidRDefault="00E24D2D" w:rsidP="00BD25BA">
      <w:pPr>
        <w:pStyle w:val="Heading5"/>
      </w:pPr>
      <w:r>
        <w:t xml:space="preserve">Provide specific details in schematic format at all connections outside of chambers for clarity where required.  Schematics are to include dimensions, </w:t>
      </w:r>
      <w:r w:rsidR="00346A8C">
        <w:t xml:space="preserve">diameters, materials, </w:t>
      </w:r>
      <w:r>
        <w:t>bends, fittings and mechanical restraints.</w:t>
      </w:r>
      <w:r w:rsidR="00B8480C" w:rsidRPr="00B8480C">
        <w:t xml:space="preserve"> </w:t>
      </w:r>
    </w:p>
    <w:p w14:paraId="6EFA86F8" w14:textId="77777777" w:rsidR="00B8480C" w:rsidRDefault="00B8480C" w:rsidP="00BD25BA">
      <w:pPr>
        <w:pStyle w:val="Heading5"/>
      </w:pPr>
      <w:r>
        <w:t>Update any linear projects which include electrical or instrumentation and controls with any changes from the original design on the corresponding electrical drawings, P&amp;ID, electrical site plans and electrical single line drawing.  As Built AutoCAD drawings for all electrical, instrumentation or equipment panels are to be submitted to the Consultant.</w:t>
      </w:r>
    </w:p>
    <w:p w14:paraId="1C18B981" w14:textId="77777777" w:rsidR="00E24D2D" w:rsidDel="00B82479" w:rsidRDefault="00E24D2D" w:rsidP="00C67EB2">
      <w:pPr>
        <w:pStyle w:val="Heading3"/>
        <w:numPr>
          <w:ilvl w:val="0"/>
          <w:numId w:val="0"/>
        </w:numPr>
        <w:ind w:left="1440" w:hanging="720"/>
        <w:rPr>
          <w:del w:id="187" w:author="Johnny Pang" w:date="2022-04-16T15:12:00Z"/>
        </w:rPr>
      </w:pPr>
    </w:p>
    <w:p w14:paraId="7B91426E" w14:textId="77777777" w:rsidR="00E51AD5" w:rsidRPr="00F86FDA" w:rsidDel="005B4DDF" w:rsidRDefault="00E51AD5" w:rsidP="00C67EB2">
      <w:pPr>
        <w:pStyle w:val="Heading4"/>
        <w:rPr>
          <w:del w:id="188" w:author="Liam Sykes" w:date="2022-03-23T16:42:00Z"/>
        </w:rPr>
      </w:pPr>
      <w:del w:id="189" w:author="Liam Sykes" w:date="2022-03-23T16:42:00Z">
        <w:r w:rsidRPr="00F86FDA" w:rsidDel="005B4DDF">
          <w:delText xml:space="preserve">Trenchless, </w:delText>
        </w:r>
        <w:r w:rsidDel="005B4DDF">
          <w:delText>T</w:delText>
        </w:r>
        <w:r w:rsidRPr="00F86FDA" w:rsidDel="005B4DDF">
          <w:delText xml:space="preserve">unnel or </w:delText>
        </w:r>
        <w:r w:rsidDel="005B4DDF">
          <w:delText>M</w:delText>
        </w:r>
        <w:r w:rsidRPr="00F86FDA" w:rsidDel="005B4DDF">
          <w:delText>icrotunnel</w:delText>
        </w:r>
        <w:r w:rsidR="00D96978" w:rsidDel="005B4DDF">
          <w:delText>:</w:delText>
        </w:r>
      </w:del>
    </w:p>
    <w:p w14:paraId="0EAE7B7D" w14:textId="77777777" w:rsidR="00E51AD5" w:rsidDel="005B4DDF" w:rsidRDefault="003F10D8" w:rsidP="00BD25BA">
      <w:pPr>
        <w:pStyle w:val="Heading5"/>
        <w:rPr>
          <w:del w:id="190" w:author="Liam Sykes" w:date="2022-03-23T16:42:00Z"/>
        </w:rPr>
      </w:pPr>
      <w:del w:id="191" w:author="Liam Sykes" w:date="2022-03-23T16:42:00Z">
        <w:r w:rsidDel="005B4DDF">
          <w:delText>Update the drawings with the actual line and grade of the installation using b</w:delText>
        </w:r>
        <w:r w:rsidR="00E51AD5" w:rsidDel="005B4DDF">
          <w:delText>ore path data</w:delText>
        </w:r>
        <w:r w:rsidDel="005B4DDF">
          <w:delText>.</w:delText>
        </w:r>
        <w:r w:rsidR="00E51AD5" w:rsidDel="005B4DDF">
          <w:delText xml:space="preserve"> </w:delText>
        </w:r>
      </w:del>
    </w:p>
    <w:p w14:paraId="56C411E5" w14:textId="77777777" w:rsidR="00E51AD5" w:rsidDel="005B4DDF" w:rsidRDefault="003F10D8" w:rsidP="00BD25BA">
      <w:pPr>
        <w:pStyle w:val="Heading5"/>
        <w:rPr>
          <w:del w:id="192" w:author="Liam Sykes" w:date="2022-03-23T16:42:00Z"/>
        </w:rPr>
      </w:pPr>
      <w:del w:id="193" w:author="Liam Sykes" w:date="2022-03-23T16:42:00Z">
        <w:r w:rsidDel="005B4DDF">
          <w:delText>Update t</w:delText>
        </w:r>
        <w:r w:rsidR="00E51AD5" w:rsidDel="005B4DDF">
          <w:delText>ypical tunnel cross sections and details with the casing type, gauge, inside diameter, panel type, spacers, grout details, dimensions, pipe material, rails, carriers, spacers and offsets.</w:delText>
        </w:r>
      </w:del>
    </w:p>
    <w:p w14:paraId="3AEF73D4" w14:textId="77777777" w:rsidR="00E51AD5" w:rsidDel="005B4DDF" w:rsidRDefault="003F10D8" w:rsidP="00BD25BA">
      <w:pPr>
        <w:pStyle w:val="Heading5"/>
        <w:rPr>
          <w:del w:id="194" w:author="Liam Sykes" w:date="2022-03-23T16:42:00Z"/>
        </w:rPr>
      </w:pPr>
      <w:del w:id="195" w:author="Liam Sykes" w:date="2022-03-23T16:42:00Z">
        <w:r w:rsidDel="005B4DDF">
          <w:delText xml:space="preserve">Update </w:delText>
        </w:r>
        <w:r w:rsidR="00D96978" w:rsidDel="005B4DDF">
          <w:delText xml:space="preserve">the drawings to include </w:delText>
        </w:r>
        <w:r w:rsidDel="005B4DDF">
          <w:delText>t</w:delText>
        </w:r>
        <w:r w:rsidR="00E51AD5" w:rsidDel="005B4DDF">
          <w:delText>he trenchless installation method, length, slope, casing type and material.</w:delText>
        </w:r>
      </w:del>
    </w:p>
    <w:p w14:paraId="0F3B6C9A" w14:textId="77777777" w:rsidR="00E51AD5" w:rsidDel="005B4DDF" w:rsidRDefault="003F10D8" w:rsidP="00BD25BA">
      <w:pPr>
        <w:pStyle w:val="Heading5"/>
        <w:rPr>
          <w:del w:id="196" w:author="Liam Sykes" w:date="2022-03-23T16:42:00Z"/>
        </w:rPr>
      </w:pPr>
      <w:del w:id="197" w:author="Liam Sykes" w:date="2022-03-23T16:42:00Z">
        <w:r w:rsidDel="005B4DDF">
          <w:delText>Provide c</w:delText>
        </w:r>
        <w:r w:rsidR="00E51AD5" w:rsidDel="005B4DDF">
          <w:delText>oordinates for the ends of the t</w:delText>
        </w:r>
        <w:r w:rsidR="00DF3C85" w:rsidDel="005B4DDF">
          <w:delText xml:space="preserve">unnel casing, </w:delText>
        </w:r>
        <w:r w:rsidR="00E51AD5" w:rsidDel="005B4DDF">
          <w:delText>pipe installed by tunnel or trenchless method.</w:delText>
        </w:r>
      </w:del>
    </w:p>
    <w:p w14:paraId="75C20897" w14:textId="77777777" w:rsidR="007D16E6" w:rsidDel="005B4DDF" w:rsidRDefault="00D96978" w:rsidP="00BD25BA">
      <w:pPr>
        <w:pStyle w:val="Heading5"/>
        <w:rPr>
          <w:del w:id="198" w:author="Liam Sykes" w:date="2022-03-23T16:42:00Z"/>
        </w:rPr>
      </w:pPr>
      <w:del w:id="199" w:author="Liam Sykes" w:date="2022-03-23T16:42:00Z">
        <w:r w:rsidDel="005B4DDF">
          <w:delText>Include d</w:delText>
        </w:r>
        <w:r w:rsidR="00E51AD5" w:rsidDel="005B4DDF">
          <w:delText xml:space="preserve">etails on the shaft construction methodology, depth, dimensions, As-Built </w:delText>
        </w:r>
        <w:r w:rsidR="00346A8C" w:rsidDel="005B4DDF">
          <w:delText xml:space="preserve">GPS </w:delText>
        </w:r>
        <w:r w:rsidR="00E51AD5" w:rsidDel="005B4DDF">
          <w:delText>coordinates, materials, permanent reinforcement and piping arrangement.</w:delText>
        </w:r>
      </w:del>
    </w:p>
    <w:p w14:paraId="2FD06EFC" w14:textId="77777777" w:rsidR="003F10D8" w:rsidDel="00B82479" w:rsidRDefault="003F10D8" w:rsidP="00C67EB2">
      <w:pPr>
        <w:rPr>
          <w:del w:id="200" w:author="Johnny Pang" w:date="2022-04-16T15:12:00Z"/>
        </w:rPr>
      </w:pPr>
    </w:p>
    <w:p w14:paraId="6A3E8333" w14:textId="77777777" w:rsidR="00E51AD5" w:rsidDel="007D16E6" w:rsidRDefault="00E51AD5" w:rsidP="00E51AD5">
      <w:pPr>
        <w:pStyle w:val="Heading3"/>
        <w:numPr>
          <w:ilvl w:val="0"/>
          <w:numId w:val="0"/>
        </w:numPr>
        <w:ind w:left="1440"/>
        <w:rPr>
          <w:del w:id="201" w:author="Liam Sykes" w:date="2022-03-18T16:06:00Z"/>
          <w:i/>
        </w:rPr>
      </w:pPr>
      <w:del w:id="202" w:author="Liam Sykes" w:date="2022-03-18T16:06:00Z">
        <w:r w:rsidRPr="00464C1B" w:rsidDel="007D16E6">
          <w:rPr>
            <w:i/>
            <w:highlight w:val="yellow"/>
          </w:rPr>
          <w:delText>[</w:delText>
        </w:r>
        <w:r w:rsidRPr="00C67EB2" w:rsidDel="007D16E6">
          <w:rPr>
            <w:b/>
            <w:i/>
            <w:highlight w:val="yellow"/>
          </w:rPr>
          <w:delText>Consultant Note:</w:delText>
        </w:r>
        <w:r w:rsidRPr="00BC70B5" w:rsidDel="007D16E6">
          <w:rPr>
            <w:i/>
            <w:highlight w:val="yellow"/>
          </w:rPr>
          <w:delText xml:space="preserve">  For tunnels</w:delText>
        </w:r>
        <w:r w:rsidDel="007D16E6">
          <w:rPr>
            <w:i/>
            <w:highlight w:val="yellow"/>
          </w:rPr>
          <w:delText xml:space="preserve">, </w:delText>
        </w:r>
        <w:r w:rsidRPr="00464C1B" w:rsidDel="007D16E6">
          <w:rPr>
            <w:i/>
            <w:highlight w:val="yellow"/>
          </w:rPr>
          <w:delText>microtunnels</w:delText>
        </w:r>
        <w:r w:rsidDel="007D16E6">
          <w:rPr>
            <w:i/>
            <w:highlight w:val="yellow"/>
          </w:rPr>
          <w:delText xml:space="preserve"> or other trenchless installations</w:delText>
        </w:r>
        <w:r w:rsidRPr="00464C1B" w:rsidDel="007D16E6">
          <w:rPr>
            <w:i/>
            <w:highlight w:val="yellow"/>
          </w:rPr>
          <w:delText xml:space="preserve">, the </w:delText>
        </w:r>
        <w:r w:rsidDel="007D16E6">
          <w:rPr>
            <w:i/>
            <w:highlight w:val="yellow"/>
          </w:rPr>
          <w:delText>C</w:delText>
        </w:r>
        <w:r w:rsidRPr="00464C1B" w:rsidDel="007D16E6">
          <w:rPr>
            <w:i/>
            <w:highlight w:val="yellow"/>
          </w:rPr>
          <w:delText xml:space="preserve">onsultant shall specify the appropriate means to capture </w:delText>
        </w:r>
        <w:r w:rsidDel="007D16E6">
          <w:rPr>
            <w:i/>
            <w:highlight w:val="yellow"/>
          </w:rPr>
          <w:delText>A</w:delText>
        </w:r>
        <w:r w:rsidRPr="00464C1B" w:rsidDel="007D16E6">
          <w:rPr>
            <w:i/>
            <w:highlight w:val="yellow"/>
          </w:rPr>
          <w:delText>s-</w:delText>
        </w:r>
        <w:r w:rsidDel="007D16E6">
          <w:rPr>
            <w:i/>
            <w:highlight w:val="yellow"/>
          </w:rPr>
          <w:delText>B</w:delText>
        </w:r>
        <w:r w:rsidRPr="00464C1B" w:rsidDel="007D16E6">
          <w:rPr>
            <w:i/>
            <w:highlight w:val="yellow"/>
          </w:rPr>
          <w:delText>uilt data for line and grade.  As-</w:delText>
        </w:r>
        <w:r w:rsidDel="007D16E6">
          <w:rPr>
            <w:i/>
            <w:highlight w:val="yellow"/>
          </w:rPr>
          <w:delText>B</w:delText>
        </w:r>
        <w:r w:rsidRPr="00464C1B" w:rsidDel="007D16E6">
          <w:rPr>
            <w:i/>
            <w:highlight w:val="yellow"/>
          </w:rPr>
          <w:delText>uilt coordinates must be provided at a minimum of every ten metres of straight tunnel and every five metres for radius pipe at the</w:delText>
        </w:r>
        <w:r w:rsidDel="007D16E6">
          <w:rPr>
            <w:i/>
            <w:highlight w:val="yellow"/>
          </w:rPr>
          <w:delText xml:space="preserve"> centre line</w:delText>
        </w:r>
        <w:r w:rsidRPr="00464C1B" w:rsidDel="007D16E6">
          <w:rPr>
            <w:i/>
            <w:highlight w:val="yellow"/>
          </w:rPr>
          <w:delText xml:space="preserve"> invert of the carrier pipe.  Methodology to be finalized after consultation with the Region</w:delText>
        </w:r>
        <w:r w:rsidR="00B02DEE" w:rsidDel="007D16E6">
          <w:rPr>
            <w:i/>
            <w:highlight w:val="yellow"/>
          </w:rPr>
          <w:delText>.  Adjust the value of As-Builts accordingly or under separate bid form item.</w:delText>
        </w:r>
        <w:r w:rsidRPr="00464C1B" w:rsidDel="007D16E6">
          <w:rPr>
            <w:i/>
            <w:highlight w:val="yellow"/>
          </w:rPr>
          <w:delText>]</w:delText>
        </w:r>
      </w:del>
    </w:p>
    <w:p w14:paraId="7B3C2A91" w14:textId="77777777" w:rsidR="003F10D8" w:rsidRDefault="003F10D8" w:rsidP="00C67EB2"/>
    <w:p w14:paraId="4E3A0438" w14:textId="77777777" w:rsidR="00E51AD5" w:rsidRPr="00F86FDA" w:rsidRDefault="00E51AD5" w:rsidP="00C67EB2">
      <w:pPr>
        <w:pStyle w:val="Heading4"/>
      </w:pPr>
      <w:r w:rsidRPr="00F86FDA">
        <w:t>Facilities</w:t>
      </w:r>
      <w:r w:rsidR="00D96978">
        <w:t>:</w:t>
      </w:r>
    </w:p>
    <w:p w14:paraId="22C0C8D0" w14:textId="77777777" w:rsidR="00BF4879" w:rsidRDefault="00BF4879" w:rsidP="00BD25BA">
      <w:pPr>
        <w:pStyle w:val="Heading5"/>
      </w:pPr>
      <w:r>
        <w:t>Record A</w:t>
      </w:r>
      <w:r w:rsidR="00E51AD5">
        <w:t xml:space="preserve">s-built information for </w:t>
      </w:r>
      <w:r>
        <w:t>all disciplines, including but not limited to architectural, structural, civil, mechanical, electrical, process, instrumentation and control, security, utility coordination and site servicing.</w:t>
      </w:r>
      <w:r w:rsidR="008A61CB">
        <w:t xml:space="preserve">  The contractor is responsible for consolidation and inclusion </w:t>
      </w:r>
      <w:r w:rsidR="00772592">
        <w:t xml:space="preserve">of </w:t>
      </w:r>
      <w:r w:rsidR="008A61CB">
        <w:t>all As-built information from Subcontractors and trades.</w:t>
      </w:r>
    </w:p>
    <w:p w14:paraId="58E49FB0" w14:textId="77777777" w:rsidR="00E51AD5" w:rsidRDefault="00BF4879" w:rsidP="00BD25BA">
      <w:pPr>
        <w:pStyle w:val="Heading5"/>
      </w:pPr>
      <w:r>
        <w:t xml:space="preserve">Record changes to </w:t>
      </w:r>
      <w:r w:rsidR="00E51AD5">
        <w:t xml:space="preserve">the site plans, electrical site plans, exterior grounding grids, yard piping, utilities, overhead hydro, exterior equipment, fuel tanks, containment, chambers, pipe diameters, pipe materials, </w:t>
      </w:r>
      <w:r w:rsidR="00346A8C">
        <w:t>encasement</w:t>
      </w:r>
      <w:r w:rsidR="00744E9F">
        <w:t>, retaining structures</w:t>
      </w:r>
      <w:r w:rsidR="00346A8C">
        <w:t xml:space="preserve"> and equipment slabs</w:t>
      </w:r>
      <w:r w:rsidR="00744E9F">
        <w:t>.</w:t>
      </w:r>
    </w:p>
    <w:p w14:paraId="55CF11C1" w14:textId="77777777" w:rsidR="00E51AD5" w:rsidRPr="006673E7" w:rsidRDefault="00D96978" w:rsidP="00BD25BA">
      <w:pPr>
        <w:pStyle w:val="Heading5"/>
      </w:pPr>
      <w:r>
        <w:t>Include d</w:t>
      </w:r>
      <w:r w:rsidR="00E51AD5" w:rsidRPr="006673E7">
        <w:t>epths of various elements of foundation in relat</w:t>
      </w:r>
      <w:r w:rsidR="00E51AD5">
        <w:t>ion to finished first floor datum</w:t>
      </w:r>
      <w:r w:rsidR="00E51AD5" w:rsidRPr="006673E7">
        <w:t xml:space="preserve"> if not shown or where the depth differs from that shown</w:t>
      </w:r>
      <w:r w:rsidR="00E51AD5">
        <w:t xml:space="preserve"> on the construction drawings</w:t>
      </w:r>
      <w:r w:rsidR="00E51AD5" w:rsidRPr="006673E7">
        <w:t>.</w:t>
      </w:r>
    </w:p>
    <w:p w14:paraId="03E90BC2" w14:textId="77777777" w:rsidR="00E51AD5" w:rsidRDefault="00D96978" w:rsidP="00BD25BA">
      <w:pPr>
        <w:pStyle w:val="Heading5"/>
      </w:pPr>
      <w:r>
        <w:t>Reference t</w:t>
      </w:r>
      <w:r w:rsidR="00E51AD5">
        <w:t>he location of internal utilities and appurtenances concealed in the construction to visible and accessible features of the structure.</w:t>
      </w:r>
    </w:p>
    <w:p w14:paraId="1E74C182" w14:textId="77777777" w:rsidR="00E51AD5" w:rsidRDefault="00E51AD5" w:rsidP="00BD25BA">
      <w:pPr>
        <w:pStyle w:val="Heading5"/>
      </w:pPr>
      <w:r>
        <w:t>Locate existing facilities, piping, equipment, and items which are critical to the interface between existing physical conditions of construction and new construction.</w:t>
      </w:r>
    </w:p>
    <w:p w14:paraId="00305C44" w14:textId="77777777" w:rsidR="00E51AD5" w:rsidRDefault="00E51AD5" w:rsidP="00BD25BA">
      <w:pPr>
        <w:pStyle w:val="Heading5"/>
      </w:pPr>
      <w:r>
        <w:t>Show, by symbol or note, the vertical location of the item (“under slab,” “in ceiling plenum,” “exposed,” etc).</w:t>
      </w:r>
    </w:p>
    <w:p w14:paraId="5A504D7B" w14:textId="77777777" w:rsidR="00E51AD5" w:rsidRDefault="00E51AD5" w:rsidP="00C67EB2"/>
    <w:p w14:paraId="55B94B0A" w14:textId="77777777" w:rsidR="00592539" w:rsidRDefault="00592539" w:rsidP="00C67EB2">
      <w:pPr>
        <w:pStyle w:val="Heading2"/>
      </w:pPr>
      <w:r>
        <w:t>Global Positioning System (GPS):</w:t>
      </w:r>
    </w:p>
    <w:p w14:paraId="4080A150" w14:textId="77777777" w:rsidR="00592539" w:rsidRDefault="00592539" w:rsidP="00BD25BA">
      <w:pPr>
        <w:pStyle w:val="Heading3"/>
      </w:pPr>
      <w:r>
        <w:t xml:space="preserve">Record horizontal and vertical coordinates with survey grade Global Positioning System (GPS) equipment to within 10cm accuracy or better for all horizontal coordinates and 3cm accuracy or better for vertical coordinates.  </w:t>
      </w:r>
      <w:r w:rsidR="005479E4">
        <w:t>Provide c</w:t>
      </w:r>
      <w:r>
        <w:t xml:space="preserve">oordinates for all pipe points of inflection, bends, </w:t>
      </w:r>
      <w:r>
        <w:lastRenderedPageBreak/>
        <w:t xml:space="preserve">couplings, transitions, repairs, fittings, direct bury valves, valve boxes, casing ends, centre of chamber covers, </w:t>
      </w:r>
      <w:r w:rsidR="00251223">
        <w:t xml:space="preserve">centre of all circular structures, all four corners of rectangular structures, </w:t>
      </w:r>
      <w:r>
        <w:t>branch c</w:t>
      </w:r>
      <w:r w:rsidR="00B02DEE">
        <w:t xml:space="preserve">onnections, overflow locations and </w:t>
      </w:r>
      <w:r>
        <w:t xml:space="preserve">effluent discharge points.  Coordinates shall be taken every 20m or third pipe joint (whichever is the lesser) for straight pipe and at all deflected, beveled or radius pipe joints installed by open cut method.  </w:t>
      </w:r>
    </w:p>
    <w:p w14:paraId="21B95C5F" w14:textId="77777777" w:rsidR="00592539" w:rsidRDefault="005479E4" w:rsidP="00BD25BA">
      <w:pPr>
        <w:pStyle w:val="Heading3"/>
      </w:pPr>
      <w:r>
        <w:t xml:space="preserve">Provide </w:t>
      </w:r>
      <w:r w:rsidR="00592539">
        <w:t xml:space="preserve">GPS X,Y,Z coordinates in UTM Zone 17 NAD83 </w:t>
      </w:r>
      <w:r>
        <w:t>c</w:t>
      </w:r>
      <w:r w:rsidR="00592539">
        <w:t>oordinates</w:t>
      </w:r>
      <w:r>
        <w:t xml:space="preserve"> format</w:t>
      </w:r>
      <w:r w:rsidR="00592539">
        <w:t xml:space="preserve">.  </w:t>
      </w:r>
    </w:p>
    <w:p w14:paraId="5F1967F9" w14:textId="77777777" w:rsidR="00592539" w:rsidRDefault="00592539" w:rsidP="00BD25BA">
      <w:pPr>
        <w:pStyle w:val="Heading3"/>
      </w:pPr>
      <w:r>
        <w:t xml:space="preserve">Where vegetation, terrain, depth or building structures interfere with GPS data collection, traverse from the nearest GPS position that meets specifications with Total Station or other survey grade equipment.  </w:t>
      </w:r>
    </w:p>
    <w:p w14:paraId="6CB6B5E3" w14:textId="77777777" w:rsidR="00546B88" w:rsidRDefault="00546B88" w:rsidP="00BD25BA">
      <w:pPr>
        <w:pStyle w:val="Heading3"/>
      </w:pPr>
      <w:r>
        <w:t xml:space="preserve">Record coordinates for any utilities, process piping or other existing buried infrastructure that </w:t>
      </w:r>
      <w:r w:rsidR="00666B46">
        <w:t>are</w:t>
      </w:r>
      <w:r>
        <w:t xml:space="preserve"> exposed within the limits of the Work</w:t>
      </w:r>
      <w:r w:rsidR="00C67EB2">
        <w:t>.</w:t>
      </w:r>
    </w:p>
    <w:p w14:paraId="386CBE06" w14:textId="77777777" w:rsidR="008A7548" w:rsidRDefault="00081BC4" w:rsidP="00BD25BA">
      <w:pPr>
        <w:pStyle w:val="Heading3"/>
      </w:pPr>
      <w:r>
        <w:t>Record c</w:t>
      </w:r>
      <w:r w:rsidR="00592539">
        <w:t xml:space="preserve">oordinates in tabular format and </w:t>
      </w:r>
      <w:r w:rsidR="00221386">
        <w:t xml:space="preserve">submit to the Consultant </w:t>
      </w:r>
      <w:r w:rsidR="00B02DEE">
        <w:t xml:space="preserve">monthly, </w:t>
      </w:r>
      <w:r w:rsidR="00221386">
        <w:t xml:space="preserve">10 Working Days in advance </w:t>
      </w:r>
      <w:r w:rsidR="00E51AD5">
        <w:t xml:space="preserve">of </w:t>
      </w:r>
      <w:r w:rsidR="00221386">
        <w:t xml:space="preserve">an application </w:t>
      </w:r>
      <w:r w:rsidR="00B02DEE">
        <w:t>for payment</w:t>
      </w:r>
      <w:r w:rsidR="00E51AD5">
        <w:t xml:space="preserve">.  </w:t>
      </w:r>
    </w:p>
    <w:p w14:paraId="3EC2D00F" w14:textId="77777777" w:rsidR="00592539" w:rsidRDefault="00081BC4" w:rsidP="00BD25BA">
      <w:pPr>
        <w:pStyle w:val="Heading3"/>
      </w:pPr>
      <w:r>
        <w:t>Include a</w:t>
      </w:r>
      <w:r w:rsidR="00E51AD5">
        <w:t xml:space="preserve"> comprehensiv</w:t>
      </w:r>
      <w:r w:rsidR="00B02DEE">
        <w:t xml:space="preserve">e table with all coordinates </w:t>
      </w:r>
      <w:r w:rsidR="00592539">
        <w:t xml:space="preserve">with the </w:t>
      </w:r>
      <w:r w:rsidR="00E51AD5">
        <w:t xml:space="preserve">Preliminary </w:t>
      </w:r>
      <w:r w:rsidR="00592539">
        <w:t>As-Built drawing package</w:t>
      </w:r>
      <w:r w:rsidR="00E51AD5">
        <w:t xml:space="preserve"> in advance of commissioning</w:t>
      </w:r>
      <w:r w:rsidR="00592539">
        <w:t>.  The table must have:</w:t>
      </w:r>
    </w:p>
    <w:p w14:paraId="52B4AE28" w14:textId="77777777" w:rsidR="00592539" w:rsidRDefault="00592539" w:rsidP="00BD25BA">
      <w:pPr>
        <w:pStyle w:val="Heading4"/>
      </w:pPr>
      <w:r>
        <w:t>A unique number with reference on the plan and profile drawings for location.</w:t>
      </w:r>
    </w:p>
    <w:p w14:paraId="788A2525" w14:textId="77777777" w:rsidR="00592539" w:rsidRDefault="00592539" w:rsidP="00BD25BA">
      <w:pPr>
        <w:pStyle w:val="Heading4"/>
      </w:pPr>
      <w:r>
        <w:t>X, Y, Z coordinates in UTM Zone 17 NAD83.</w:t>
      </w:r>
    </w:p>
    <w:p w14:paraId="66BFFCDE" w14:textId="77777777" w:rsidR="00546B88" w:rsidRDefault="00592539" w:rsidP="00BD25BA">
      <w:pPr>
        <w:pStyle w:val="Heading4"/>
      </w:pPr>
      <w:r>
        <w:t>Description of the attribute or point.</w:t>
      </w:r>
    </w:p>
    <w:p w14:paraId="6E54B75F" w14:textId="77777777" w:rsidR="00B0335C" w:rsidRPr="007C60BC" w:rsidRDefault="00CC5358" w:rsidP="00BD25BA">
      <w:pPr>
        <w:tabs>
          <w:tab w:val="left" w:pos="772"/>
        </w:tabs>
      </w:pPr>
      <w:r>
        <w:tab/>
      </w:r>
    </w:p>
    <w:p w14:paraId="430BB8D7" w14:textId="77777777" w:rsidR="00204326" w:rsidRPr="007C60BC" w:rsidRDefault="0074423E" w:rsidP="00CC5358">
      <w:pPr>
        <w:pStyle w:val="Heading2"/>
      </w:pPr>
      <w:r>
        <w:t>Submittals:</w:t>
      </w:r>
    </w:p>
    <w:p w14:paraId="33BED75D" w14:textId="77777777" w:rsidR="00836F9B" w:rsidRDefault="00836F9B" w:rsidP="00C07574">
      <w:pPr>
        <w:pStyle w:val="Heading3"/>
      </w:pPr>
      <w:r>
        <w:t>The following table outlines the tasks and timelines for submittal of As-Built documentation:</w:t>
      </w:r>
    </w:p>
    <w:p w14:paraId="3B58DAA9" w14:textId="77777777" w:rsidR="00836F9B" w:rsidRPr="00633691" w:rsidRDefault="00836F9B" w:rsidP="00633691">
      <w:pPr>
        <w:pStyle w:val="Heading1"/>
        <w:numPr>
          <w:ilvl w:val="0"/>
          <w:numId w:val="0"/>
        </w:numPr>
      </w:pPr>
    </w:p>
    <w:tbl>
      <w:tblPr>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5020"/>
        <w:gridCol w:w="5040"/>
      </w:tblGrid>
      <w:tr w:rsidR="00633691" w:rsidRPr="00BD25BA" w14:paraId="2AC107C2" w14:textId="77777777" w:rsidTr="00BD25BA">
        <w:tc>
          <w:tcPr>
            <w:tcW w:w="5148" w:type="dxa"/>
            <w:tcMar>
              <w:top w:w="0" w:type="dxa"/>
              <w:left w:w="108" w:type="dxa"/>
              <w:bottom w:w="0" w:type="dxa"/>
              <w:right w:w="108" w:type="dxa"/>
            </w:tcMar>
            <w:hideMark/>
          </w:tcPr>
          <w:p w14:paraId="5AC950FF" w14:textId="77777777" w:rsidR="00836F9B" w:rsidRPr="00BD25BA" w:rsidRDefault="00836F9B" w:rsidP="00BD25BA">
            <w:pPr>
              <w:jc w:val="center"/>
              <w:rPr>
                <w:rFonts w:eastAsia="Calibri"/>
                <w:b/>
              </w:rPr>
            </w:pPr>
            <w:r w:rsidRPr="00BD25BA">
              <w:rPr>
                <w:b/>
                <w:sz w:val="20"/>
                <w:szCs w:val="20"/>
              </w:rPr>
              <w:t>Task</w:t>
            </w:r>
          </w:p>
        </w:tc>
        <w:tc>
          <w:tcPr>
            <w:tcW w:w="5148" w:type="dxa"/>
            <w:tcMar>
              <w:top w:w="0" w:type="dxa"/>
              <w:left w:w="108" w:type="dxa"/>
              <w:bottom w:w="0" w:type="dxa"/>
              <w:right w:w="108" w:type="dxa"/>
            </w:tcMar>
            <w:hideMark/>
          </w:tcPr>
          <w:p w14:paraId="78352B0A" w14:textId="77777777" w:rsidR="00836F9B" w:rsidRPr="00BD25BA" w:rsidRDefault="00836F9B" w:rsidP="00BD25BA">
            <w:pPr>
              <w:jc w:val="center"/>
              <w:rPr>
                <w:rFonts w:eastAsia="Calibri"/>
                <w:b/>
              </w:rPr>
            </w:pPr>
            <w:r w:rsidRPr="00BD25BA">
              <w:rPr>
                <w:b/>
                <w:sz w:val="20"/>
                <w:szCs w:val="20"/>
              </w:rPr>
              <w:t>Timeline</w:t>
            </w:r>
          </w:p>
        </w:tc>
      </w:tr>
      <w:tr w:rsidR="00633691" w:rsidRPr="00BD25BA" w14:paraId="74E1F137" w14:textId="77777777" w:rsidTr="00BD25BA">
        <w:tc>
          <w:tcPr>
            <w:tcW w:w="5148" w:type="dxa"/>
            <w:tcMar>
              <w:top w:w="0" w:type="dxa"/>
              <w:left w:w="108" w:type="dxa"/>
              <w:bottom w:w="0" w:type="dxa"/>
              <w:right w:w="108" w:type="dxa"/>
            </w:tcMar>
            <w:hideMark/>
          </w:tcPr>
          <w:p w14:paraId="4A537152" w14:textId="77777777" w:rsidR="00836F9B" w:rsidRPr="00633691" w:rsidRDefault="00836F9B">
            <w:pPr>
              <w:rPr>
                <w:rFonts w:eastAsia="Calibri"/>
              </w:rPr>
            </w:pPr>
            <w:r w:rsidRPr="00BD25BA">
              <w:rPr>
                <w:sz w:val="20"/>
                <w:szCs w:val="20"/>
              </w:rPr>
              <w:t>Consultant to provide full set of IFC drawings for the purpose of recording As-Built entries</w:t>
            </w:r>
          </w:p>
        </w:tc>
        <w:tc>
          <w:tcPr>
            <w:tcW w:w="5148" w:type="dxa"/>
            <w:tcMar>
              <w:top w:w="0" w:type="dxa"/>
              <w:left w:w="108" w:type="dxa"/>
              <w:bottom w:w="0" w:type="dxa"/>
              <w:right w:w="108" w:type="dxa"/>
            </w:tcMar>
            <w:hideMark/>
          </w:tcPr>
          <w:p w14:paraId="7E2F3A71" w14:textId="77777777" w:rsidR="00836F9B" w:rsidRPr="00633691" w:rsidRDefault="00836F9B">
            <w:pPr>
              <w:rPr>
                <w:rFonts w:eastAsia="Calibri"/>
              </w:rPr>
            </w:pPr>
            <w:r w:rsidRPr="00633691">
              <w:rPr>
                <w:sz w:val="20"/>
                <w:szCs w:val="20"/>
              </w:rPr>
              <w:t>Pre-Construction Meeting</w:t>
            </w:r>
          </w:p>
        </w:tc>
      </w:tr>
      <w:tr w:rsidR="00633691" w:rsidRPr="00BD25BA" w14:paraId="70A3483D" w14:textId="77777777" w:rsidTr="00BD25BA">
        <w:tc>
          <w:tcPr>
            <w:tcW w:w="5148" w:type="dxa"/>
            <w:tcMar>
              <w:top w:w="0" w:type="dxa"/>
              <w:left w:w="108" w:type="dxa"/>
              <w:bottom w:w="0" w:type="dxa"/>
              <w:right w:w="108" w:type="dxa"/>
            </w:tcMar>
            <w:hideMark/>
          </w:tcPr>
          <w:p w14:paraId="1AEFC80A" w14:textId="77777777" w:rsidR="00836F9B" w:rsidRPr="00BD25BA" w:rsidRDefault="00836F9B">
            <w:pPr>
              <w:rPr>
                <w:rFonts w:eastAsia="Calibri"/>
              </w:rPr>
            </w:pPr>
            <w:r w:rsidRPr="00BD25BA">
              <w:rPr>
                <w:sz w:val="20"/>
                <w:szCs w:val="20"/>
              </w:rPr>
              <w:t>Contractor makes entries on As-Built drawings and captures GPS coordinates</w:t>
            </w:r>
          </w:p>
        </w:tc>
        <w:tc>
          <w:tcPr>
            <w:tcW w:w="5148" w:type="dxa"/>
            <w:tcMar>
              <w:top w:w="0" w:type="dxa"/>
              <w:left w:w="108" w:type="dxa"/>
              <w:bottom w:w="0" w:type="dxa"/>
              <w:right w:w="108" w:type="dxa"/>
            </w:tcMar>
            <w:hideMark/>
          </w:tcPr>
          <w:p w14:paraId="7BD9E140" w14:textId="77777777" w:rsidR="00836F9B" w:rsidRPr="00BD25BA" w:rsidRDefault="00836F9B">
            <w:pPr>
              <w:rPr>
                <w:rFonts w:eastAsia="Calibri"/>
              </w:rPr>
            </w:pPr>
            <w:r w:rsidRPr="00BD25BA">
              <w:rPr>
                <w:sz w:val="20"/>
                <w:szCs w:val="20"/>
              </w:rPr>
              <w:t>From commencement of construction until completion of all Works.  At a minimum record all As-Built entries weekly and GPS coordinates continuously as Work progresses</w:t>
            </w:r>
          </w:p>
        </w:tc>
      </w:tr>
      <w:tr w:rsidR="00633691" w:rsidRPr="00BD25BA" w14:paraId="156050B0" w14:textId="77777777" w:rsidTr="00BD25BA">
        <w:tc>
          <w:tcPr>
            <w:tcW w:w="5148" w:type="dxa"/>
            <w:tcMar>
              <w:top w:w="0" w:type="dxa"/>
              <w:left w:w="108" w:type="dxa"/>
              <w:bottom w:w="0" w:type="dxa"/>
              <w:right w:w="108" w:type="dxa"/>
            </w:tcMar>
            <w:hideMark/>
          </w:tcPr>
          <w:p w14:paraId="43172CE5" w14:textId="77777777" w:rsidR="00836F9B" w:rsidRPr="00BD25BA" w:rsidRDefault="00836F9B">
            <w:pPr>
              <w:rPr>
                <w:rFonts w:eastAsia="Calibri"/>
              </w:rPr>
            </w:pPr>
            <w:r w:rsidRPr="00BD25BA">
              <w:rPr>
                <w:sz w:val="20"/>
                <w:szCs w:val="20"/>
              </w:rPr>
              <w:t>Contractor submits GPS coordinates in tabular format to the Consultant and declaration that the As-Built documentation is complete and accurate</w:t>
            </w:r>
          </w:p>
        </w:tc>
        <w:tc>
          <w:tcPr>
            <w:tcW w:w="5148" w:type="dxa"/>
            <w:tcMar>
              <w:top w:w="0" w:type="dxa"/>
              <w:left w:w="108" w:type="dxa"/>
              <w:bottom w:w="0" w:type="dxa"/>
              <w:right w:w="108" w:type="dxa"/>
            </w:tcMar>
            <w:hideMark/>
          </w:tcPr>
          <w:p w14:paraId="6B2213D9" w14:textId="77777777" w:rsidR="00836F9B" w:rsidRPr="00BD25BA" w:rsidRDefault="00BE6C4D">
            <w:pPr>
              <w:rPr>
                <w:rFonts w:eastAsia="Calibri"/>
              </w:rPr>
            </w:pPr>
            <w:r>
              <w:rPr>
                <w:sz w:val="20"/>
                <w:szCs w:val="20"/>
              </w:rPr>
              <w:t>Monthly or as directed</w:t>
            </w:r>
          </w:p>
        </w:tc>
      </w:tr>
      <w:tr w:rsidR="00633691" w:rsidRPr="00BD25BA" w14:paraId="359FD98C" w14:textId="77777777" w:rsidTr="00BD25BA">
        <w:tc>
          <w:tcPr>
            <w:tcW w:w="5148" w:type="dxa"/>
            <w:tcMar>
              <w:top w:w="0" w:type="dxa"/>
              <w:left w:w="108" w:type="dxa"/>
              <w:bottom w:w="0" w:type="dxa"/>
              <w:right w:w="108" w:type="dxa"/>
            </w:tcMar>
            <w:hideMark/>
          </w:tcPr>
          <w:p w14:paraId="2B04364C" w14:textId="77777777" w:rsidR="00836F9B" w:rsidRPr="00BD25BA" w:rsidRDefault="00836F9B">
            <w:pPr>
              <w:rPr>
                <w:rFonts w:eastAsia="Calibri"/>
              </w:rPr>
            </w:pPr>
            <w:r w:rsidRPr="00BD25BA">
              <w:rPr>
                <w:sz w:val="20"/>
                <w:szCs w:val="20"/>
              </w:rPr>
              <w:t>Consultant and Region to review As-Built documentation for approval of Payment Application</w:t>
            </w:r>
          </w:p>
        </w:tc>
        <w:tc>
          <w:tcPr>
            <w:tcW w:w="5148" w:type="dxa"/>
            <w:tcMar>
              <w:top w:w="0" w:type="dxa"/>
              <w:left w:w="108" w:type="dxa"/>
              <w:bottom w:w="0" w:type="dxa"/>
              <w:right w:w="108" w:type="dxa"/>
            </w:tcMar>
            <w:hideMark/>
          </w:tcPr>
          <w:p w14:paraId="5BA3CA97" w14:textId="77777777" w:rsidR="00836F9B" w:rsidRPr="00BD25BA" w:rsidRDefault="00836F9B">
            <w:pPr>
              <w:rPr>
                <w:rFonts w:eastAsia="Calibri"/>
              </w:rPr>
            </w:pPr>
            <w:r w:rsidRPr="00BD25BA">
              <w:rPr>
                <w:sz w:val="20"/>
                <w:szCs w:val="20"/>
              </w:rPr>
              <w:t>Monthly or as required based on Payment Application submission</w:t>
            </w:r>
          </w:p>
        </w:tc>
      </w:tr>
      <w:tr w:rsidR="00633691" w:rsidRPr="00BD25BA" w14:paraId="7AE8728F" w14:textId="77777777" w:rsidTr="00BD25BA">
        <w:tc>
          <w:tcPr>
            <w:tcW w:w="5148" w:type="dxa"/>
            <w:tcMar>
              <w:top w:w="0" w:type="dxa"/>
              <w:left w:w="108" w:type="dxa"/>
              <w:bottom w:w="0" w:type="dxa"/>
              <w:right w:w="108" w:type="dxa"/>
            </w:tcMar>
            <w:hideMark/>
          </w:tcPr>
          <w:p w14:paraId="5069AFC4" w14:textId="77777777" w:rsidR="00836F9B" w:rsidRPr="00BD25BA" w:rsidRDefault="00836F9B">
            <w:pPr>
              <w:rPr>
                <w:rFonts w:eastAsia="Calibri"/>
              </w:rPr>
            </w:pPr>
            <w:r w:rsidRPr="00BD25BA">
              <w:rPr>
                <w:sz w:val="20"/>
                <w:szCs w:val="20"/>
              </w:rPr>
              <w:t>Interim milestone or phased Work require interim As-Built documentation</w:t>
            </w:r>
          </w:p>
        </w:tc>
        <w:tc>
          <w:tcPr>
            <w:tcW w:w="5148" w:type="dxa"/>
            <w:tcMar>
              <w:top w:w="0" w:type="dxa"/>
              <w:left w:w="108" w:type="dxa"/>
              <w:bottom w:w="0" w:type="dxa"/>
              <w:right w:w="108" w:type="dxa"/>
            </w:tcMar>
            <w:hideMark/>
          </w:tcPr>
          <w:p w14:paraId="0188DF3A" w14:textId="77777777" w:rsidR="00836F9B" w:rsidRPr="00BD25BA" w:rsidRDefault="00836F9B">
            <w:pPr>
              <w:rPr>
                <w:rFonts w:eastAsia="Calibri"/>
              </w:rPr>
            </w:pPr>
            <w:r w:rsidRPr="00BD25BA">
              <w:rPr>
                <w:sz w:val="20"/>
                <w:szCs w:val="20"/>
              </w:rPr>
              <w:t>Interim As-Built documentation to be submitted for review and approval by Consultant a minimum of 10 Working Days in advance of commissioning of the completed Work</w:t>
            </w:r>
          </w:p>
        </w:tc>
      </w:tr>
      <w:tr w:rsidR="00633691" w:rsidRPr="00BD25BA" w14:paraId="1C903B19" w14:textId="77777777" w:rsidTr="00BD25BA">
        <w:tc>
          <w:tcPr>
            <w:tcW w:w="5148" w:type="dxa"/>
            <w:tcMar>
              <w:top w:w="0" w:type="dxa"/>
              <w:left w:w="108" w:type="dxa"/>
              <w:bottom w:w="0" w:type="dxa"/>
              <w:right w:w="108" w:type="dxa"/>
            </w:tcMar>
            <w:hideMark/>
          </w:tcPr>
          <w:p w14:paraId="427FC486" w14:textId="77777777" w:rsidR="00836F9B" w:rsidRPr="00BD25BA" w:rsidRDefault="00836F9B">
            <w:pPr>
              <w:rPr>
                <w:rFonts w:eastAsia="Calibri"/>
              </w:rPr>
            </w:pPr>
            <w:r w:rsidRPr="00BD25BA">
              <w:rPr>
                <w:sz w:val="20"/>
                <w:szCs w:val="20"/>
              </w:rPr>
              <w:t>Contractor submits full Preliminary As-Built drawing</w:t>
            </w:r>
            <w:r w:rsidR="0008153F" w:rsidRPr="00BD25BA">
              <w:rPr>
                <w:sz w:val="20"/>
                <w:szCs w:val="20"/>
              </w:rPr>
              <w:t>s</w:t>
            </w:r>
            <w:r w:rsidRPr="00BD25BA">
              <w:rPr>
                <w:sz w:val="20"/>
                <w:szCs w:val="20"/>
              </w:rPr>
              <w:t xml:space="preserve"> to the Consultant for review and approval</w:t>
            </w:r>
            <w:r w:rsidR="0008153F" w:rsidRPr="00BD25BA">
              <w:rPr>
                <w:sz w:val="20"/>
                <w:szCs w:val="20"/>
              </w:rPr>
              <w:t xml:space="preserve"> prior to commissioning</w:t>
            </w:r>
          </w:p>
        </w:tc>
        <w:tc>
          <w:tcPr>
            <w:tcW w:w="5148" w:type="dxa"/>
            <w:tcMar>
              <w:top w:w="0" w:type="dxa"/>
              <w:left w:w="108" w:type="dxa"/>
              <w:bottom w:w="0" w:type="dxa"/>
              <w:right w:w="108" w:type="dxa"/>
            </w:tcMar>
            <w:hideMark/>
          </w:tcPr>
          <w:p w14:paraId="3AA30F56" w14:textId="77777777" w:rsidR="00836F9B" w:rsidRPr="00BD25BA" w:rsidRDefault="00836F9B">
            <w:pPr>
              <w:rPr>
                <w:rFonts w:eastAsia="Calibri"/>
                <w:sz w:val="20"/>
                <w:szCs w:val="20"/>
              </w:rPr>
            </w:pPr>
            <w:r w:rsidRPr="00BD25BA">
              <w:rPr>
                <w:sz w:val="20"/>
                <w:szCs w:val="20"/>
              </w:rPr>
              <w:t>Preliminary As-Built Drawings to be submitted a minimum of 10 Working Days prior to c</w:t>
            </w:r>
            <w:r w:rsidR="009B12F9" w:rsidRPr="00BD25BA">
              <w:rPr>
                <w:sz w:val="20"/>
                <w:szCs w:val="20"/>
              </w:rPr>
              <w:t>ommissioning</w:t>
            </w:r>
            <w:r w:rsidRPr="00BD25BA">
              <w:rPr>
                <w:sz w:val="20"/>
                <w:szCs w:val="20"/>
              </w:rPr>
              <w:t>.  Make any corrections and re-submit</w:t>
            </w:r>
            <w:r w:rsidR="009B12F9" w:rsidRPr="00BD25BA">
              <w:rPr>
                <w:sz w:val="20"/>
                <w:szCs w:val="20"/>
              </w:rPr>
              <w:t xml:space="preserve">.  </w:t>
            </w:r>
          </w:p>
        </w:tc>
      </w:tr>
      <w:tr w:rsidR="00633691" w:rsidRPr="00BD25BA" w14:paraId="0CAFA1D2" w14:textId="77777777" w:rsidTr="00BD25BA">
        <w:tc>
          <w:tcPr>
            <w:tcW w:w="5148" w:type="dxa"/>
            <w:tcMar>
              <w:top w:w="0" w:type="dxa"/>
              <w:left w:w="108" w:type="dxa"/>
              <w:bottom w:w="0" w:type="dxa"/>
              <w:right w:w="108" w:type="dxa"/>
            </w:tcMar>
            <w:hideMark/>
          </w:tcPr>
          <w:p w14:paraId="6437F44A" w14:textId="77777777" w:rsidR="00836F9B" w:rsidRPr="00BD25BA" w:rsidRDefault="00836F9B">
            <w:pPr>
              <w:rPr>
                <w:rFonts w:eastAsia="Calibri"/>
              </w:rPr>
            </w:pPr>
            <w:r w:rsidRPr="00BD25BA">
              <w:rPr>
                <w:sz w:val="20"/>
                <w:szCs w:val="20"/>
              </w:rPr>
              <w:t>Contractor submits full Final As-Built drawing pa</w:t>
            </w:r>
            <w:r w:rsidR="00633691" w:rsidRPr="00BD25BA">
              <w:rPr>
                <w:sz w:val="20"/>
                <w:szCs w:val="20"/>
              </w:rPr>
              <w:t xml:space="preserve">ckage </w:t>
            </w:r>
            <w:r w:rsidRPr="00BD25BA">
              <w:rPr>
                <w:sz w:val="20"/>
                <w:szCs w:val="20"/>
              </w:rPr>
              <w:t>to the Consultant for review and approval</w:t>
            </w:r>
            <w:r w:rsidR="00633691" w:rsidRPr="00BD25BA">
              <w:rPr>
                <w:sz w:val="20"/>
                <w:szCs w:val="20"/>
              </w:rPr>
              <w:t xml:space="preserve"> prior to Substantial Perfo</w:t>
            </w:r>
            <w:r w:rsidR="00633691">
              <w:rPr>
                <w:sz w:val="20"/>
                <w:szCs w:val="20"/>
              </w:rPr>
              <w:t>r</w:t>
            </w:r>
            <w:r w:rsidR="00633691" w:rsidRPr="00BD25BA">
              <w:rPr>
                <w:sz w:val="20"/>
                <w:szCs w:val="20"/>
              </w:rPr>
              <w:t>mance</w:t>
            </w:r>
          </w:p>
        </w:tc>
        <w:tc>
          <w:tcPr>
            <w:tcW w:w="5148" w:type="dxa"/>
            <w:tcMar>
              <w:top w:w="0" w:type="dxa"/>
              <w:left w:w="108" w:type="dxa"/>
              <w:bottom w:w="0" w:type="dxa"/>
              <w:right w:w="108" w:type="dxa"/>
            </w:tcMar>
            <w:hideMark/>
          </w:tcPr>
          <w:p w14:paraId="51A39C4A" w14:textId="77777777" w:rsidR="00836F9B" w:rsidRPr="00BD25BA" w:rsidRDefault="00633691">
            <w:pPr>
              <w:rPr>
                <w:rFonts w:eastAsia="Calibri"/>
              </w:rPr>
            </w:pPr>
            <w:r w:rsidRPr="00BD25BA">
              <w:rPr>
                <w:sz w:val="20"/>
                <w:szCs w:val="20"/>
              </w:rPr>
              <w:t xml:space="preserve">Minimum of 10 Working Days prior to </w:t>
            </w:r>
            <w:r w:rsidR="00836F9B" w:rsidRPr="00BD25BA">
              <w:rPr>
                <w:sz w:val="20"/>
                <w:szCs w:val="20"/>
              </w:rPr>
              <w:t>Substantial Performance.  Make any corrections and re-submit</w:t>
            </w:r>
          </w:p>
        </w:tc>
      </w:tr>
      <w:tr w:rsidR="00633691" w:rsidRPr="00BD25BA" w14:paraId="00CC2101" w14:textId="77777777" w:rsidTr="00BD25BA">
        <w:tc>
          <w:tcPr>
            <w:tcW w:w="5148" w:type="dxa"/>
            <w:tcMar>
              <w:top w:w="0" w:type="dxa"/>
              <w:left w:w="108" w:type="dxa"/>
              <w:bottom w:w="0" w:type="dxa"/>
              <w:right w:w="108" w:type="dxa"/>
            </w:tcMar>
            <w:hideMark/>
          </w:tcPr>
          <w:p w14:paraId="48DFAE16" w14:textId="77777777" w:rsidR="00836F9B" w:rsidRPr="00BD25BA" w:rsidRDefault="00836F9B">
            <w:pPr>
              <w:rPr>
                <w:rFonts w:eastAsia="Calibri"/>
              </w:rPr>
            </w:pPr>
            <w:r w:rsidRPr="00BD25BA">
              <w:rPr>
                <w:sz w:val="20"/>
                <w:szCs w:val="20"/>
              </w:rPr>
              <w:t>Consultant to update IFC drawings with all Final As-Built documentation submitted by the Contractor for Region review</w:t>
            </w:r>
          </w:p>
        </w:tc>
        <w:tc>
          <w:tcPr>
            <w:tcW w:w="5148" w:type="dxa"/>
            <w:tcMar>
              <w:top w:w="0" w:type="dxa"/>
              <w:left w:w="108" w:type="dxa"/>
              <w:bottom w:w="0" w:type="dxa"/>
              <w:right w:w="108" w:type="dxa"/>
            </w:tcMar>
            <w:hideMark/>
          </w:tcPr>
          <w:p w14:paraId="48264FB1" w14:textId="77777777" w:rsidR="00836F9B" w:rsidRPr="00BD25BA" w:rsidRDefault="00633691">
            <w:pPr>
              <w:rPr>
                <w:rFonts w:eastAsia="Calibri"/>
              </w:rPr>
            </w:pPr>
            <w:r w:rsidRPr="00BD25BA">
              <w:rPr>
                <w:sz w:val="20"/>
                <w:szCs w:val="20"/>
              </w:rPr>
              <w:t xml:space="preserve">Consultant to submit for Region review within </w:t>
            </w:r>
            <w:r w:rsidR="00836F9B" w:rsidRPr="00BD25BA">
              <w:rPr>
                <w:sz w:val="20"/>
                <w:szCs w:val="20"/>
              </w:rPr>
              <w:t>60</w:t>
            </w:r>
            <w:r w:rsidRPr="00BD25BA">
              <w:rPr>
                <w:sz w:val="20"/>
                <w:szCs w:val="20"/>
              </w:rPr>
              <w:t xml:space="preserve"> Working</w:t>
            </w:r>
            <w:r w:rsidR="00836F9B" w:rsidRPr="00BD25BA">
              <w:rPr>
                <w:sz w:val="20"/>
                <w:szCs w:val="20"/>
              </w:rPr>
              <w:t xml:space="preserve"> Days from Substantial Performance</w:t>
            </w:r>
          </w:p>
        </w:tc>
      </w:tr>
      <w:tr w:rsidR="00633691" w:rsidRPr="00BD25BA" w14:paraId="21EFBC52" w14:textId="77777777" w:rsidTr="00BD25BA">
        <w:tc>
          <w:tcPr>
            <w:tcW w:w="5148" w:type="dxa"/>
            <w:tcMar>
              <w:top w:w="0" w:type="dxa"/>
              <w:left w:w="108" w:type="dxa"/>
              <w:bottom w:w="0" w:type="dxa"/>
              <w:right w:w="108" w:type="dxa"/>
            </w:tcMar>
            <w:hideMark/>
          </w:tcPr>
          <w:p w14:paraId="321AE5D3" w14:textId="77777777" w:rsidR="00836F9B" w:rsidRPr="00633691" w:rsidRDefault="00836F9B">
            <w:pPr>
              <w:rPr>
                <w:rFonts w:eastAsia="Calibri"/>
                <w:sz w:val="20"/>
                <w:szCs w:val="20"/>
              </w:rPr>
            </w:pPr>
            <w:r w:rsidRPr="00BD25BA">
              <w:rPr>
                <w:sz w:val="20"/>
                <w:szCs w:val="20"/>
              </w:rPr>
              <w:lastRenderedPageBreak/>
              <w:t>Provide As-Built documentation</w:t>
            </w:r>
            <w:r w:rsidR="00633691" w:rsidRPr="00BD25BA">
              <w:rPr>
                <w:sz w:val="20"/>
                <w:szCs w:val="20"/>
              </w:rPr>
              <w:t xml:space="preserve"> for any changes made from Substantial</w:t>
            </w:r>
            <w:r w:rsidRPr="00BD25BA">
              <w:rPr>
                <w:sz w:val="20"/>
                <w:szCs w:val="20"/>
              </w:rPr>
              <w:t xml:space="preserve"> Performance of the Work to the end of the Warranty period</w:t>
            </w:r>
          </w:p>
        </w:tc>
        <w:tc>
          <w:tcPr>
            <w:tcW w:w="5148" w:type="dxa"/>
            <w:tcMar>
              <w:top w:w="0" w:type="dxa"/>
              <w:left w:w="108" w:type="dxa"/>
              <w:bottom w:w="0" w:type="dxa"/>
              <w:right w:w="108" w:type="dxa"/>
            </w:tcMar>
            <w:hideMark/>
          </w:tcPr>
          <w:p w14:paraId="4CEFADEA" w14:textId="77777777" w:rsidR="00836F9B" w:rsidRPr="00633691" w:rsidRDefault="00836F9B">
            <w:pPr>
              <w:rPr>
                <w:rFonts w:eastAsia="Calibri"/>
                <w:sz w:val="20"/>
                <w:szCs w:val="20"/>
              </w:rPr>
            </w:pPr>
            <w:r w:rsidRPr="00633691">
              <w:rPr>
                <w:sz w:val="20"/>
                <w:szCs w:val="20"/>
              </w:rPr>
              <w:t>As-Built documentation to be submitted within 14 calendar days following completion of the Works</w:t>
            </w:r>
          </w:p>
        </w:tc>
      </w:tr>
    </w:tbl>
    <w:p w14:paraId="05184A8B" w14:textId="77777777" w:rsidR="006D57F3" w:rsidRDefault="006D57F3" w:rsidP="00BD25BA">
      <w:pPr>
        <w:pStyle w:val="Heading3"/>
      </w:pPr>
      <w:r w:rsidRPr="007C60BC">
        <w:t xml:space="preserve">The Consultant will provide one (1) </w:t>
      </w:r>
      <w:r>
        <w:t xml:space="preserve">full size </w:t>
      </w:r>
      <w:r w:rsidRPr="007C60BC">
        <w:t xml:space="preserve">set of Contract Drawings at the beginning of the Contract for use in producing As-Built Drawings.  </w:t>
      </w:r>
      <w:r>
        <w:t>The Consultant shall p</w:t>
      </w:r>
      <w:r w:rsidRPr="007C60BC">
        <w:t xml:space="preserve">rovide </w:t>
      </w:r>
      <w:r>
        <w:t xml:space="preserve">additional </w:t>
      </w:r>
      <w:r w:rsidRPr="007C60BC">
        <w:t xml:space="preserve">sets of </w:t>
      </w:r>
      <w:r w:rsidRPr="00C07574">
        <w:t>Contract</w:t>
      </w:r>
      <w:r>
        <w:t xml:space="preserve"> Drawings</w:t>
      </w:r>
      <w:r w:rsidRPr="007C60BC">
        <w:t xml:space="preserve">, as required, for each phase of the Work.  Mark thereon </w:t>
      </w:r>
      <w:r>
        <w:t xml:space="preserve">in red ink </w:t>
      </w:r>
      <w:r w:rsidRPr="007C60BC">
        <w:t>all changes as the Work progresses and as change</w:t>
      </w:r>
      <w:r>
        <w:t>s occur</w:t>
      </w:r>
      <w:r w:rsidRPr="007C60BC">
        <w:t>.</w:t>
      </w:r>
    </w:p>
    <w:p w14:paraId="0FF0652E" w14:textId="77777777" w:rsidR="004259D8" w:rsidRDefault="00204326" w:rsidP="00BD25BA">
      <w:pPr>
        <w:pStyle w:val="Heading3"/>
      </w:pPr>
      <w:r w:rsidRPr="007C60BC">
        <w:t xml:space="preserve">Prior to </w:t>
      </w:r>
      <w:r w:rsidR="00443400" w:rsidRPr="007C60BC">
        <w:t xml:space="preserve">the </w:t>
      </w:r>
      <w:r w:rsidRPr="007C60BC">
        <w:t xml:space="preserve">start of </w:t>
      </w:r>
      <w:r w:rsidR="00766765" w:rsidRPr="007C60BC">
        <w:t>c</w:t>
      </w:r>
      <w:r w:rsidRPr="007C60BC">
        <w:t xml:space="preserve">ommissioning, </w:t>
      </w:r>
      <w:r w:rsidR="008F66EE">
        <w:t>the C</w:t>
      </w:r>
      <w:r w:rsidR="004259D8">
        <w:t>ontractor shall prepare</w:t>
      </w:r>
      <w:r w:rsidR="008F66EE">
        <w:t xml:space="preserve"> a full comprehensive set of As-Built Drawings which will be labeled as the</w:t>
      </w:r>
      <w:r w:rsidR="004259D8">
        <w:t xml:space="preserve"> “</w:t>
      </w:r>
      <w:r w:rsidR="0074423E">
        <w:t xml:space="preserve">Preliminary </w:t>
      </w:r>
      <w:r w:rsidRPr="007C60BC">
        <w:t xml:space="preserve">As-Built </w:t>
      </w:r>
      <w:r w:rsidR="00766765" w:rsidRPr="007C60BC">
        <w:t>D</w:t>
      </w:r>
      <w:r w:rsidRPr="007C60BC">
        <w:t>rawings</w:t>
      </w:r>
      <w:r w:rsidR="004259D8">
        <w:t>”.  Label</w:t>
      </w:r>
      <w:r w:rsidR="004259D8" w:rsidRPr="007C60BC">
        <w:t xml:space="preserve"> each </w:t>
      </w:r>
      <w:r w:rsidR="004259D8">
        <w:t>d</w:t>
      </w:r>
      <w:r w:rsidR="004259D8" w:rsidRPr="007C60BC">
        <w:t xml:space="preserve">rawing in the lower right hand corner in letters </w:t>
      </w:r>
      <w:r w:rsidR="004259D8">
        <w:t>a minimum of</w:t>
      </w:r>
      <w:r w:rsidR="004259D8" w:rsidRPr="007C60BC">
        <w:t xml:space="preserve"> 12 mm high as follows: </w:t>
      </w:r>
      <w:r w:rsidR="004259D8" w:rsidRPr="007C60BC">
        <w:noBreakHyphen/>
        <w:t xml:space="preserve"> "</w:t>
      </w:r>
      <w:r w:rsidR="004259D8">
        <w:t xml:space="preserve">PRELIMINARY </w:t>
      </w:r>
      <w:r w:rsidR="004259D8" w:rsidRPr="007C60BC">
        <w:t>AS-BUILT DRAWING: THIS DRAWING HAS BEEN REVISED TO SHOW SYSTEMS AS INSTALLED" (Signature of Contractor) (date).</w:t>
      </w:r>
    </w:p>
    <w:p w14:paraId="14664F69" w14:textId="77777777" w:rsidR="00204326" w:rsidRDefault="004259D8" w:rsidP="00BD25BA">
      <w:pPr>
        <w:pStyle w:val="Heading3"/>
      </w:pPr>
      <w:r>
        <w:t>The “Preliminary As-Built Drawings” shall be submitted</w:t>
      </w:r>
      <w:r w:rsidR="004F1593">
        <w:t xml:space="preserve"> to the Consultant for review and approval.  A minimum of 10 </w:t>
      </w:r>
      <w:r w:rsidR="007A04D4">
        <w:t>W</w:t>
      </w:r>
      <w:r w:rsidR="004F1593">
        <w:t xml:space="preserve">orking </w:t>
      </w:r>
      <w:r w:rsidR="007A04D4">
        <w:t>D</w:t>
      </w:r>
      <w:r w:rsidR="004F1593">
        <w:t>ays are required for the review of the drawing package.  Make corrections as directed</w:t>
      </w:r>
      <w:r w:rsidR="002B39A5">
        <w:t>.</w:t>
      </w:r>
      <w:r w:rsidR="004F1593">
        <w:t xml:space="preserve"> </w:t>
      </w:r>
      <w:r w:rsidR="00B02DEE">
        <w:t xml:space="preserve">Commissioning </w:t>
      </w:r>
      <w:r w:rsidR="008A4B0D">
        <w:t xml:space="preserve">will not be permitted until the </w:t>
      </w:r>
      <w:r w:rsidR="0074423E">
        <w:t xml:space="preserve">Preliminary </w:t>
      </w:r>
      <w:r w:rsidR="008A4B0D">
        <w:t xml:space="preserve">As-Built </w:t>
      </w:r>
      <w:r>
        <w:t>D</w:t>
      </w:r>
      <w:r w:rsidR="007929A7">
        <w:t>rawings</w:t>
      </w:r>
      <w:r w:rsidR="00041141">
        <w:t xml:space="preserve"> </w:t>
      </w:r>
      <w:r w:rsidR="008A4B0D">
        <w:t xml:space="preserve">have been </w:t>
      </w:r>
      <w:r w:rsidR="00D66E01">
        <w:t xml:space="preserve">reviewed and </w:t>
      </w:r>
      <w:r w:rsidR="008A4B0D">
        <w:t>approved.</w:t>
      </w:r>
      <w:r w:rsidR="00D66E01">
        <w:t xml:space="preserve">  The Consultant will scan the approved set in digital format for distribution to the Region, the original set will be returned to the </w:t>
      </w:r>
      <w:r w:rsidR="008C3CD1">
        <w:t>S</w:t>
      </w:r>
      <w:r w:rsidR="00D66E01">
        <w:t>ite to be used for commissioning.</w:t>
      </w:r>
    </w:p>
    <w:p w14:paraId="34011D60" w14:textId="77777777" w:rsidR="00EF24C2" w:rsidRPr="007C60BC" w:rsidRDefault="00EF24C2" w:rsidP="00BD25BA">
      <w:pPr>
        <w:pStyle w:val="Heading3"/>
      </w:pPr>
      <w:r>
        <w:t>Within 10 Working Days after the completion of commissioning and prior to the issuance of Substantial Performance, record any changes to the Preliminary As-Built drawings as a result of the commissioning and s</w:t>
      </w:r>
      <w:r w:rsidRPr="007C60BC">
        <w:t>ubmit</w:t>
      </w:r>
      <w:r>
        <w:t xml:space="preserve"> a full comprehensive set of Final </w:t>
      </w:r>
      <w:r w:rsidRPr="007C60BC">
        <w:t>As-Built Drawings</w:t>
      </w:r>
      <w:r>
        <w:t xml:space="preserve"> to the Consultant for review and approval.  Make corrections as directed</w:t>
      </w:r>
      <w:r w:rsidRPr="007C60BC">
        <w:t>.</w:t>
      </w:r>
      <w:r>
        <w:t xml:space="preserve">  Label</w:t>
      </w:r>
      <w:r w:rsidRPr="007C60BC">
        <w:t xml:space="preserve"> each </w:t>
      </w:r>
      <w:r>
        <w:t>d</w:t>
      </w:r>
      <w:r w:rsidRPr="007C60BC">
        <w:t xml:space="preserve">rawing in the lower right hand corner in letters </w:t>
      </w:r>
      <w:r>
        <w:t>a minimum of</w:t>
      </w:r>
      <w:r w:rsidRPr="007C60BC">
        <w:t xml:space="preserve"> 12 mm high as follows: </w:t>
      </w:r>
      <w:r w:rsidRPr="007C60BC">
        <w:noBreakHyphen/>
        <w:t xml:space="preserve"> "</w:t>
      </w:r>
      <w:r>
        <w:t xml:space="preserve">FINAL </w:t>
      </w:r>
      <w:r w:rsidRPr="007C60BC">
        <w:t>AS-BUILT DRAWING" (Signature of Contractor) (date).</w:t>
      </w:r>
      <w:r>
        <w:t xml:space="preserve"> The Consultant will scan the approved set in digital format for distribution to the Region, the original set will be returned to the </w:t>
      </w:r>
      <w:r w:rsidR="008C3CD1">
        <w:t>S</w:t>
      </w:r>
      <w:r>
        <w:t>ite.</w:t>
      </w:r>
    </w:p>
    <w:p w14:paraId="29D0C87D" w14:textId="77777777" w:rsidR="00EF24C2" w:rsidRPr="00EF24C2" w:rsidRDefault="00574CDF" w:rsidP="00BD25BA">
      <w:pPr>
        <w:pStyle w:val="Heading3"/>
        <w:rPr>
          <w:rStyle w:val="CommentReference"/>
        </w:rPr>
      </w:pPr>
      <w:r>
        <w:t xml:space="preserve">Contracts with milestone completion dates or phased Work will require “Interim As-Built” documentation to be submitted </w:t>
      </w:r>
      <w:r w:rsidR="005807F0">
        <w:t xml:space="preserve">to the Consultant for review in scanned digital format </w:t>
      </w:r>
      <w:r>
        <w:t>prior to commissioning</w:t>
      </w:r>
      <w:r w:rsidR="0046212E">
        <w:t xml:space="preserve"> of that Work.  </w:t>
      </w:r>
      <w:r w:rsidR="005807F0">
        <w:t>The interim As-Built set of drawings shall be submitted to the Consultant for review and approval a minimum of 10 Working Days prior to commissioning of that phase of the Work</w:t>
      </w:r>
      <w:r w:rsidR="00A76F2B">
        <w:t>.  The interim As-Built drawings shall be comprehensive to include all drawings required for operation and maintenance of that portion of the completed Work.</w:t>
      </w:r>
      <w:r w:rsidR="00A76F2B" w:rsidDel="00A76F2B">
        <w:rPr>
          <w:rStyle w:val="CommentReference"/>
        </w:rPr>
        <w:t xml:space="preserve"> </w:t>
      </w:r>
    </w:p>
    <w:p w14:paraId="49A82A5E" w14:textId="77777777" w:rsidR="00A76F2B" w:rsidRPr="00CC1CA7" w:rsidRDefault="00A76F2B" w:rsidP="00BD25BA">
      <w:pPr>
        <w:pStyle w:val="Heading3"/>
      </w:pPr>
      <w:r>
        <w:t xml:space="preserve">Document and submit any changes to the </w:t>
      </w:r>
      <w:r w:rsidR="004D7997">
        <w:t xml:space="preserve">Final </w:t>
      </w:r>
      <w:r>
        <w:t xml:space="preserve">As-Built </w:t>
      </w:r>
      <w:r w:rsidR="004D7997">
        <w:t>drawing</w:t>
      </w:r>
      <w:r>
        <w:t xml:space="preserve"> result</w:t>
      </w:r>
      <w:r w:rsidR="004D7997">
        <w:t>ing from</w:t>
      </w:r>
      <w:r>
        <w:t xml:space="preserve"> </w:t>
      </w:r>
      <w:r w:rsidR="008C3CD1">
        <w:t>W</w:t>
      </w:r>
      <w:r>
        <w:t>ork performed after Substantial Performance to the end of the Warranty Period</w:t>
      </w:r>
      <w:r w:rsidR="004D7997">
        <w:t>.  The updated Final A</w:t>
      </w:r>
      <w:r>
        <w:t>s-Built d</w:t>
      </w:r>
      <w:r w:rsidR="004D7997">
        <w:t>rawings</w:t>
      </w:r>
      <w:r>
        <w:t xml:space="preserve"> shall be submitted in digital scanned format within 14 Calenda</w:t>
      </w:r>
      <w:r w:rsidR="004D7997">
        <w:t>r Days after completion of the W</w:t>
      </w:r>
      <w:r>
        <w:t>ork for review and approval by the Consultant.  The Contractor will be required to make any changes as directed by the Consultant.</w:t>
      </w:r>
    </w:p>
    <w:p w14:paraId="536E3283" w14:textId="77777777" w:rsidR="00C26B77" w:rsidRDefault="00C26B77" w:rsidP="00EF24C2">
      <w:pPr>
        <w:ind w:left="1440"/>
      </w:pPr>
    </w:p>
    <w:p w14:paraId="4594A7AD" w14:textId="77777777" w:rsidR="00204326" w:rsidRDefault="00204326" w:rsidP="00BD25BA">
      <w:pPr>
        <w:pStyle w:val="Heading1"/>
      </w:pPr>
      <w:r w:rsidRPr="00100696">
        <w:t>PRODUCTS (NOT USED)</w:t>
      </w:r>
    </w:p>
    <w:p w14:paraId="72F17AC0" w14:textId="77777777" w:rsidR="004D7997" w:rsidRPr="004D7997" w:rsidRDefault="004D7997" w:rsidP="004D7997"/>
    <w:p w14:paraId="34FF0EF6" w14:textId="77777777" w:rsidR="00CC5358" w:rsidRDefault="00BE15DC" w:rsidP="00BD25BA">
      <w:pPr>
        <w:pStyle w:val="Heading1"/>
      </w:pPr>
      <w:r w:rsidRPr="007C60BC">
        <w:t>EXECUTION</w:t>
      </w:r>
    </w:p>
    <w:p w14:paraId="37EDCCE8" w14:textId="77777777" w:rsidR="0098043E" w:rsidRDefault="00CC5358" w:rsidP="00BD25BA">
      <w:pPr>
        <w:pStyle w:val="Heading2"/>
      </w:pPr>
      <w:r>
        <w:t>General</w:t>
      </w:r>
    </w:p>
    <w:p w14:paraId="38DABC72" w14:textId="77777777" w:rsidR="0098043E" w:rsidRPr="00BD25BA" w:rsidRDefault="0098043E" w:rsidP="00BD25BA">
      <w:pPr>
        <w:pStyle w:val="Heading3"/>
      </w:pPr>
      <w:r w:rsidRPr="00CC5358">
        <w:t xml:space="preserve">Contractor shall delegate the responsibility for maintenance of the As Built drawings to an Ontario Land Surveyor or qualified and experienced person as approved by the Consultant, </w:t>
      </w:r>
      <w:r w:rsidRPr="00CC5358">
        <w:lastRenderedPageBreak/>
        <w:t>whose duty and responsibility shall be to maintain the As-Built d</w:t>
      </w:r>
      <w:r w:rsidRPr="00C07574">
        <w:t>rawings and record GPS coo</w:t>
      </w:r>
      <w:r w:rsidRPr="00BD25BA">
        <w:t>rdinates.</w:t>
      </w:r>
    </w:p>
    <w:p w14:paraId="3A7C24ED" w14:textId="77777777" w:rsidR="008F66EE" w:rsidRPr="00BD25BA" w:rsidRDefault="008F66EE" w:rsidP="00BD25BA">
      <w:pPr>
        <w:pStyle w:val="Heading3"/>
      </w:pPr>
      <w:r w:rsidRPr="00BD25BA">
        <w:t>The Contractor shall make the As-Built drawings available for reference purposes and inspection at all times.</w:t>
      </w:r>
      <w:r w:rsidR="00CC5358">
        <w:t xml:space="preserve"> </w:t>
      </w:r>
      <w:r w:rsidRPr="00BD25BA">
        <w:t xml:space="preserve">Store As-Built drawings and samples in the field office apart from any documents used for construction. </w:t>
      </w:r>
    </w:p>
    <w:p w14:paraId="47A164D3" w14:textId="77777777" w:rsidR="008F66EE" w:rsidRPr="00BD25BA" w:rsidRDefault="008F66EE" w:rsidP="00BD25BA">
      <w:pPr>
        <w:pStyle w:val="Heading3"/>
      </w:pPr>
      <w:r w:rsidRPr="00BD25BA">
        <w:t>Maintain As-Built drawings in a clean, dry and legible condition</w:t>
      </w:r>
      <w:r w:rsidR="00CC5358">
        <w:t xml:space="preserve">. </w:t>
      </w:r>
      <w:r w:rsidRPr="00BD25BA">
        <w:t>Do not use these documents for construction purposes.</w:t>
      </w:r>
    </w:p>
    <w:p w14:paraId="15A5CC7F" w14:textId="77777777" w:rsidR="0098043E" w:rsidRPr="00BD25BA" w:rsidRDefault="0098043E" w:rsidP="00BD25BA">
      <w:pPr>
        <w:pStyle w:val="Heading3"/>
      </w:pPr>
      <w:r w:rsidRPr="00BD25BA">
        <w:t>Make legible and accurate entries on the As-Built drawings within 24</w:t>
      </w:r>
      <w:r w:rsidR="008C3CD1" w:rsidRPr="00BD25BA">
        <w:t xml:space="preserve"> </w:t>
      </w:r>
      <w:r w:rsidRPr="00BD25BA">
        <w:t>hours after receipt of information on a change that has occurred.  Transfer all As-Built information to the Contract Drawings weekly to show all Work as it is actually installed.</w:t>
      </w:r>
    </w:p>
    <w:p w14:paraId="14A2CF73" w14:textId="77777777" w:rsidR="0098043E" w:rsidRPr="00CC5358" w:rsidRDefault="0098043E" w:rsidP="00BD25BA">
      <w:pPr>
        <w:pStyle w:val="Heading3"/>
      </w:pPr>
      <w:r w:rsidRPr="00CC5358">
        <w:t>Record information concurrently with the progress of construction. Do not cover or conceal the Work until the required information is recorded.</w:t>
      </w:r>
    </w:p>
    <w:p w14:paraId="44FD21CE" w14:textId="77777777" w:rsidR="0098043E" w:rsidRPr="00BD25BA" w:rsidRDefault="0098043E" w:rsidP="00BD25BA">
      <w:pPr>
        <w:pStyle w:val="Heading3"/>
      </w:pPr>
      <w:r w:rsidRPr="00C07574">
        <w:t>The Consultant is responsi</w:t>
      </w:r>
      <w:r w:rsidRPr="00BD25BA">
        <w:t xml:space="preserve">ble for the Quality Assurance of the As-Built drawings.  The Contractor shall coordinate, provide access and assist the Consultant with the recording, collection or field </w:t>
      </w:r>
      <w:r w:rsidR="004D7997" w:rsidRPr="00BD25BA">
        <w:t>verification</w:t>
      </w:r>
      <w:r w:rsidRPr="00BD25BA">
        <w:t xml:space="preserve"> of any part of the Work at no additional cost to the Region.</w:t>
      </w:r>
    </w:p>
    <w:p w14:paraId="3E06AA10" w14:textId="77777777" w:rsidR="00A76F2B" w:rsidRDefault="00A76F2B" w:rsidP="00BD25BA">
      <w:pPr>
        <w:pStyle w:val="Heading3"/>
      </w:pPr>
      <w:r w:rsidRPr="00BD25BA">
        <w:t>The Contractor will be responsible to provide details, site layout and mark newly installed infrastructure for any locate requests by third parties or sub-contractor until final As-Built Drawings in AutoCAD have been produced by the Consultant and approved by the Region.</w:t>
      </w:r>
    </w:p>
    <w:p w14:paraId="20B6F391" w14:textId="77777777" w:rsidR="00CC5358" w:rsidRDefault="00CC5358" w:rsidP="00CC5358">
      <w:pPr>
        <w:pStyle w:val="Heading2"/>
      </w:pPr>
      <w:r>
        <w:t>Supplement</w:t>
      </w:r>
    </w:p>
    <w:p w14:paraId="25AACDA8" w14:textId="77777777" w:rsidR="00CC5358" w:rsidRDefault="00CC5358" w:rsidP="00BD25BA">
      <w:pPr>
        <w:pStyle w:val="Heading3"/>
      </w:pPr>
      <w:r>
        <w:t>The supplement listed below, attached following “END OF SECTION”, forms a part of this Section</w:t>
      </w:r>
    </w:p>
    <w:p w14:paraId="24A0608D" w14:textId="77777777" w:rsidR="00CC5358" w:rsidRPr="00CC5358" w:rsidRDefault="00CC5358" w:rsidP="00BD25BA">
      <w:pPr>
        <w:pStyle w:val="Heading4"/>
      </w:pPr>
      <w:r>
        <w:t>Section 01450A - Declaration of Complete and Accurate As-Built Information</w:t>
      </w:r>
    </w:p>
    <w:p w14:paraId="37A4D5BE" w14:textId="77777777" w:rsidR="00A76F2B" w:rsidRDefault="00A76F2B" w:rsidP="004D7997">
      <w:pPr>
        <w:pStyle w:val="Heading3"/>
        <w:numPr>
          <w:ilvl w:val="0"/>
          <w:numId w:val="0"/>
        </w:numPr>
        <w:ind w:left="1440"/>
      </w:pPr>
    </w:p>
    <w:p w14:paraId="49A8AFAB" w14:textId="77777777" w:rsidR="00204326" w:rsidRPr="0004764A" w:rsidRDefault="00204326">
      <w:pPr>
        <w:pStyle w:val="Other"/>
        <w:spacing w:before="240"/>
        <w:jc w:val="center"/>
        <w:rPr>
          <w:rFonts w:ascii="Calibri" w:hAnsi="Calibri"/>
          <w:b/>
          <w:sz w:val="22"/>
          <w:szCs w:val="22"/>
        </w:rPr>
      </w:pPr>
      <w:r w:rsidRPr="0004764A">
        <w:rPr>
          <w:rFonts w:ascii="Calibri" w:hAnsi="Calibri"/>
          <w:b/>
          <w:sz w:val="22"/>
          <w:szCs w:val="22"/>
        </w:rPr>
        <w:t>END OF SECTION</w:t>
      </w:r>
    </w:p>
    <w:sectPr w:rsidR="00204326" w:rsidRPr="0004764A" w:rsidSect="002B621C">
      <w:headerReference w:type="even" r:id="rId12"/>
      <w:headerReference w:type="default" r:id="rId13"/>
      <w:headerReference w:type="first" r:id="rId14"/>
      <w:pgSz w:w="12240" w:h="15840" w:code="1"/>
      <w:pgMar w:top="1440" w:right="72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EEF5A" w14:textId="77777777" w:rsidR="007413C7" w:rsidRDefault="007413C7">
      <w:r>
        <w:separator/>
      </w:r>
    </w:p>
  </w:endnote>
  <w:endnote w:type="continuationSeparator" w:id="0">
    <w:p w14:paraId="3A7BE435" w14:textId="77777777" w:rsidR="007413C7" w:rsidRDefault="00741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9C0B6" w14:textId="77777777" w:rsidR="007413C7" w:rsidRDefault="007413C7">
      <w:r>
        <w:separator/>
      </w:r>
    </w:p>
  </w:footnote>
  <w:footnote w:type="continuationSeparator" w:id="0">
    <w:p w14:paraId="559E4F63" w14:textId="77777777" w:rsidR="007413C7" w:rsidRDefault="00741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9812" w14:textId="77777777" w:rsidR="007C60BC" w:rsidRPr="007C60BC" w:rsidRDefault="007C60BC" w:rsidP="002B621C">
    <w:pPr>
      <w:pBdr>
        <w:top w:val="single" w:sz="4" w:space="1" w:color="auto"/>
      </w:pBdr>
      <w:tabs>
        <w:tab w:val="right" w:pos="10080"/>
      </w:tabs>
      <w:rPr>
        <w:rFonts w:cs="Arial"/>
      </w:rPr>
    </w:pPr>
    <w:r w:rsidRPr="007C60BC">
      <w:rPr>
        <w:rFonts w:cs="Arial"/>
      </w:rPr>
      <w:t>Section 01450</w:t>
    </w:r>
    <w:r>
      <w:rPr>
        <w:rFonts w:cs="Arial"/>
      </w:rPr>
      <w:tab/>
    </w:r>
    <w:r w:rsidRPr="007C60BC">
      <w:rPr>
        <w:rFonts w:cs="Arial"/>
      </w:rPr>
      <w:t xml:space="preserve">CONTRACT NO. </w:t>
    </w:r>
    <w:r w:rsidRPr="008F599C">
      <w:rPr>
        <w:rFonts w:cs="Arial"/>
        <w:highlight w:val="yellow"/>
      </w:rPr>
      <w:t>[Insert Region Number]</w:t>
    </w:r>
    <w:r w:rsidRPr="007C60BC">
      <w:rPr>
        <w:rFonts w:cs="Arial"/>
      </w:rPr>
      <w:tab/>
    </w:r>
  </w:p>
  <w:p w14:paraId="25C7AECD" w14:textId="77777777" w:rsidR="007C60BC" w:rsidRPr="007C60BC" w:rsidRDefault="00265208" w:rsidP="002B621C">
    <w:pPr>
      <w:pBdr>
        <w:top w:val="single" w:sz="4" w:space="1" w:color="auto"/>
      </w:pBdr>
      <w:tabs>
        <w:tab w:val="left" w:pos="-1440"/>
        <w:tab w:val="left" w:pos="-720"/>
        <w:tab w:val="left" w:pos="0"/>
        <w:tab w:val="center" w:pos="5220"/>
        <w:tab w:val="right" w:pos="10080"/>
      </w:tabs>
      <w:rPr>
        <w:rFonts w:cs="Arial"/>
      </w:rPr>
    </w:pPr>
    <w:r>
      <w:rPr>
        <w:rFonts w:cs="Arial"/>
      </w:rPr>
      <w:t>20</w:t>
    </w:r>
    <w:r w:rsidR="00CC5358">
      <w:rPr>
        <w:rFonts w:cs="Arial"/>
      </w:rPr>
      <w:t>20</w:t>
    </w:r>
    <w:r>
      <w:rPr>
        <w:rFonts w:cs="Arial"/>
      </w:rPr>
      <w:t>-</w:t>
    </w:r>
    <w:r w:rsidR="00CC5358">
      <w:rPr>
        <w:rFonts w:cs="Arial"/>
      </w:rPr>
      <w:t>01</w:t>
    </w:r>
    <w:r>
      <w:rPr>
        <w:rFonts w:cs="Arial"/>
      </w:rPr>
      <w:t>-</w:t>
    </w:r>
    <w:r w:rsidR="00CC5358">
      <w:rPr>
        <w:rFonts w:cs="Arial"/>
      </w:rPr>
      <w:t>20</w:t>
    </w:r>
    <w:r w:rsidR="001720D4">
      <w:rPr>
        <w:rFonts w:cs="Arial"/>
        <w:b/>
      </w:rPr>
      <w:tab/>
      <w:t xml:space="preserve">AS-BUILT </w:t>
    </w:r>
    <w:r w:rsidR="007C60BC" w:rsidRPr="007C60BC">
      <w:rPr>
        <w:rFonts w:cs="Arial"/>
        <w:b/>
      </w:rPr>
      <w:t>DRAWINGS</w:t>
    </w:r>
    <w:r w:rsidR="007C60BC" w:rsidRPr="007C60BC">
      <w:rPr>
        <w:rFonts w:cs="Arial"/>
      </w:rPr>
      <w:tab/>
    </w:r>
  </w:p>
  <w:p w14:paraId="7889B428" w14:textId="77777777" w:rsidR="007C60BC" w:rsidRPr="007C60BC" w:rsidRDefault="007C60BC" w:rsidP="002B621C">
    <w:pPr>
      <w:pBdr>
        <w:top w:val="single" w:sz="4" w:space="1" w:color="auto"/>
      </w:pBdr>
      <w:tabs>
        <w:tab w:val="center" w:pos="5175"/>
        <w:tab w:val="right" w:pos="10080"/>
      </w:tabs>
      <w:rPr>
        <w:rFonts w:cs="Arial"/>
      </w:rPr>
    </w:pPr>
    <w:r w:rsidRPr="007C60BC">
      <w:rPr>
        <w:rFonts w:cs="Arial"/>
      </w:rPr>
      <w:t xml:space="preserve">Page </w:t>
    </w:r>
    <w:r w:rsidRPr="007C60BC">
      <w:rPr>
        <w:rFonts w:cs="Arial"/>
      </w:rPr>
      <w:fldChar w:fldCharType="begin"/>
    </w:r>
    <w:r w:rsidRPr="007C60BC">
      <w:rPr>
        <w:rFonts w:cs="Arial"/>
      </w:rPr>
      <w:instrText xml:space="preserve">PAGE </w:instrText>
    </w:r>
    <w:r w:rsidRPr="007C60BC">
      <w:rPr>
        <w:rFonts w:cs="Arial"/>
      </w:rPr>
      <w:fldChar w:fldCharType="separate"/>
    </w:r>
    <w:r w:rsidR="00BD25BA">
      <w:rPr>
        <w:rFonts w:cs="Arial"/>
        <w:noProof/>
      </w:rPr>
      <w:t>2</w:t>
    </w:r>
    <w:r w:rsidRPr="007C60BC">
      <w:rPr>
        <w:rFonts w:cs="Arial"/>
      </w:rPr>
      <w:fldChar w:fldCharType="end"/>
    </w:r>
    <w:r w:rsidRPr="007C60BC">
      <w:rPr>
        <w:rFonts w:cs="Arial"/>
      </w:rPr>
      <w:t xml:space="preserve"> </w:t>
    </w:r>
    <w:r>
      <w:rPr>
        <w:rFonts w:cs="Arial"/>
      </w:rPr>
      <w:tab/>
    </w:r>
    <w:r>
      <w:rPr>
        <w:rFonts w:cs="Arial"/>
      </w:rPr>
      <w:tab/>
    </w:r>
    <w:r w:rsidRPr="007C60BC">
      <w:rPr>
        <w:rFonts w:cs="Arial"/>
      </w:rPr>
      <w:t xml:space="preserve">DATE:  </w:t>
    </w:r>
    <w:r w:rsidRPr="008F599C">
      <w:rPr>
        <w:rFonts w:cs="Arial"/>
        <w:highlight w:val="yellow"/>
      </w:rPr>
      <w:t>[Insert Date, (e.g. Jan., 20</w:t>
    </w:r>
    <w:r w:rsidR="00AB3D49">
      <w:rPr>
        <w:rFonts w:cs="Arial"/>
        <w:highlight w:val="yellow"/>
      </w:rPr>
      <w:t>19</w:t>
    </w:r>
    <w:r w:rsidRPr="008F599C">
      <w:rPr>
        <w:rFonts w:cs="Arial"/>
        <w:highlight w:val="yellow"/>
      </w:rPr>
      <w:t>)</w:t>
    </w:r>
    <w:r w:rsidRPr="007C60BC">
      <w:rPr>
        <w:rFonts w:cs="Arial"/>
        <w:highlight w:val="lightGray"/>
      </w:rPr>
      <w:t>]</w:t>
    </w:r>
    <w:r w:rsidRPr="007C60BC">
      <w:rPr>
        <w:rFonts w:cs="Arial"/>
      </w:rPr>
      <w:tab/>
      <w:t xml:space="preserve"> </w:t>
    </w:r>
  </w:p>
  <w:p w14:paraId="55D15086" w14:textId="77777777" w:rsidR="00445456" w:rsidRDefault="004454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D5B0D" w14:textId="77777777" w:rsidR="00040FFB" w:rsidRPr="0004764A" w:rsidRDefault="00040FFB" w:rsidP="002B621C">
    <w:pPr>
      <w:pBdr>
        <w:top w:val="single" w:sz="4" w:space="1" w:color="auto"/>
      </w:pBdr>
      <w:tabs>
        <w:tab w:val="right" w:pos="10080"/>
      </w:tabs>
      <w:rPr>
        <w:rFonts w:cs="Arial"/>
      </w:rPr>
    </w:pPr>
    <w:r w:rsidRPr="0004764A">
      <w:rPr>
        <w:rFonts w:cs="Arial"/>
      </w:rPr>
      <w:t xml:space="preserve">CONTRACT NO. </w:t>
    </w:r>
    <w:r w:rsidRPr="008F599C">
      <w:rPr>
        <w:rFonts w:cs="Arial"/>
        <w:highlight w:val="yellow"/>
      </w:rPr>
      <w:t>[Insert Region Number]</w:t>
    </w:r>
    <w:r w:rsidRPr="0004764A">
      <w:rPr>
        <w:rFonts w:cs="Arial"/>
      </w:rPr>
      <w:tab/>
      <w:t>Section 01450</w:t>
    </w:r>
  </w:p>
  <w:p w14:paraId="27EAE800" w14:textId="77777777" w:rsidR="00040FFB" w:rsidRPr="0004764A" w:rsidRDefault="00040FFB" w:rsidP="002B621C">
    <w:pPr>
      <w:pBdr>
        <w:top w:val="single" w:sz="4" w:space="1" w:color="auto"/>
      </w:pBdr>
      <w:tabs>
        <w:tab w:val="left" w:pos="-1440"/>
        <w:tab w:val="left" w:pos="-720"/>
        <w:tab w:val="left" w:pos="0"/>
        <w:tab w:val="center" w:pos="5220"/>
        <w:tab w:val="right" w:pos="10080"/>
      </w:tabs>
      <w:rPr>
        <w:rFonts w:cs="Arial"/>
      </w:rPr>
    </w:pPr>
    <w:r w:rsidRPr="0004764A">
      <w:rPr>
        <w:rFonts w:cs="Arial"/>
        <w:b/>
      </w:rPr>
      <w:tab/>
    </w:r>
    <w:r w:rsidR="001720D4">
      <w:rPr>
        <w:rFonts w:cs="Arial"/>
        <w:b/>
      </w:rPr>
      <w:t>AS-BUILT DRAWINGS</w:t>
    </w:r>
    <w:r w:rsidRPr="0004764A">
      <w:rPr>
        <w:rFonts w:cs="Arial"/>
      </w:rPr>
      <w:tab/>
    </w:r>
    <w:r w:rsidR="00265208">
      <w:rPr>
        <w:rFonts w:cs="Arial"/>
      </w:rPr>
      <w:t>20</w:t>
    </w:r>
    <w:r w:rsidR="00CC5358">
      <w:rPr>
        <w:rFonts w:cs="Arial"/>
      </w:rPr>
      <w:t>20</w:t>
    </w:r>
    <w:r w:rsidR="00265208">
      <w:rPr>
        <w:rFonts w:cs="Arial"/>
      </w:rPr>
      <w:t>-</w:t>
    </w:r>
    <w:r w:rsidR="00CC5358">
      <w:rPr>
        <w:rFonts w:cs="Arial"/>
      </w:rPr>
      <w:t>01</w:t>
    </w:r>
    <w:r w:rsidR="00265208">
      <w:rPr>
        <w:rFonts w:cs="Arial"/>
      </w:rPr>
      <w:t>-</w:t>
    </w:r>
    <w:r w:rsidR="00CC5358">
      <w:rPr>
        <w:rFonts w:cs="Arial"/>
      </w:rPr>
      <w:t>20</w:t>
    </w:r>
  </w:p>
  <w:p w14:paraId="79D31F97" w14:textId="77777777" w:rsidR="00040FFB" w:rsidRPr="0004764A" w:rsidRDefault="00040FFB" w:rsidP="002B621C">
    <w:pPr>
      <w:pBdr>
        <w:top w:val="single" w:sz="4" w:space="1" w:color="auto"/>
      </w:pBdr>
      <w:tabs>
        <w:tab w:val="center" w:pos="5175"/>
        <w:tab w:val="right" w:pos="10080"/>
      </w:tabs>
      <w:rPr>
        <w:rFonts w:cs="Arial"/>
      </w:rPr>
    </w:pPr>
    <w:r w:rsidRPr="0004764A">
      <w:rPr>
        <w:rFonts w:cs="Arial"/>
      </w:rPr>
      <w:t xml:space="preserve">DATE:  </w:t>
    </w:r>
    <w:r w:rsidRPr="008F599C">
      <w:rPr>
        <w:rFonts w:cs="Arial"/>
        <w:highlight w:val="yellow"/>
      </w:rPr>
      <w:t>[Insert Date, (e.g. Jan., 20</w:t>
    </w:r>
    <w:r w:rsidR="00AB3D49">
      <w:rPr>
        <w:rFonts w:cs="Arial"/>
        <w:highlight w:val="yellow"/>
      </w:rPr>
      <w:t>19</w:t>
    </w:r>
    <w:r w:rsidRPr="008F599C">
      <w:rPr>
        <w:rFonts w:cs="Arial"/>
        <w:highlight w:val="yellow"/>
      </w:rPr>
      <w:t>)]</w:t>
    </w:r>
    <w:r w:rsidRPr="0004764A">
      <w:rPr>
        <w:rFonts w:cs="Arial"/>
      </w:rPr>
      <w:tab/>
    </w:r>
    <w:r w:rsidRPr="0004764A">
      <w:rPr>
        <w:rFonts w:cs="Arial"/>
      </w:rPr>
      <w:tab/>
      <w:t xml:space="preserve">Page </w:t>
    </w:r>
    <w:r w:rsidRPr="0004764A">
      <w:rPr>
        <w:rFonts w:cs="Arial"/>
      </w:rPr>
      <w:fldChar w:fldCharType="begin"/>
    </w:r>
    <w:r w:rsidRPr="0004764A">
      <w:rPr>
        <w:rFonts w:cs="Arial"/>
      </w:rPr>
      <w:instrText xml:space="preserve">PAGE </w:instrText>
    </w:r>
    <w:r w:rsidRPr="0004764A">
      <w:rPr>
        <w:rFonts w:cs="Arial"/>
      </w:rPr>
      <w:fldChar w:fldCharType="separate"/>
    </w:r>
    <w:r w:rsidR="00BD25BA">
      <w:rPr>
        <w:rFonts w:cs="Arial"/>
        <w:noProof/>
      </w:rPr>
      <w:t>1</w:t>
    </w:r>
    <w:r w:rsidRPr="0004764A">
      <w:rPr>
        <w:rFonts w:cs="Arial"/>
      </w:rPr>
      <w:fldChar w:fldCharType="end"/>
    </w:r>
    <w:r w:rsidRPr="0004764A">
      <w:rPr>
        <w:rFonts w:cs="Arial"/>
      </w:rPr>
      <w:t xml:space="preserve"> </w:t>
    </w:r>
  </w:p>
  <w:p w14:paraId="336FCAA8" w14:textId="77777777" w:rsidR="00040FFB" w:rsidRDefault="00040FFB">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76B7" w14:textId="77777777" w:rsidR="00040FFB" w:rsidRDefault="00040FFB">
    <w:pPr>
      <w:pBdr>
        <w:top w:val="single" w:sz="4" w:space="1" w:color="auto"/>
      </w:pBdr>
      <w:tabs>
        <w:tab w:val="right" w:pos="10350"/>
      </w:tabs>
      <w:rPr>
        <w:rFonts w:ascii="Arial" w:hAnsi="Arial" w:cs="Arial"/>
      </w:rPr>
    </w:pPr>
    <w:r>
      <w:rPr>
        <w:rFonts w:ascii="Arial" w:hAnsi="Arial" w:cs="Arial"/>
      </w:rPr>
      <w:t xml:space="preserve">CONTRACT NO. </w:t>
    </w:r>
    <w:r w:rsidRPr="0082209E">
      <w:rPr>
        <w:rFonts w:ascii="Arial" w:hAnsi="Arial" w:cs="Arial"/>
        <w:highlight w:val="lightGray"/>
      </w:rPr>
      <w:t xml:space="preserve">[Insert </w:t>
    </w:r>
    <w:r>
      <w:rPr>
        <w:rFonts w:ascii="Arial" w:hAnsi="Arial" w:cs="Arial"/>
        <w:highlight w:val="lightGray"/>
      </w:rPr>
      <w:t>Region</w:t>
    </w:r>
    <w:r w:rsidRPr="0082209E">
      <w:rPr>
        <w:rFonts w:ascii="Arial" w:hAnsi="Arial" w:cs="Arial"/>
        <w:highlight w:val="lightGray"/>
      </w:rPr>
      <w:t xml:space="preserve"> Number]</w:t>
    </w:r>
    <w:r>
      <w:rPr>
        <w:rFonts w:ascii="Arial" w:hAnsi="Arial" w:cs="Arial"/>
      </w:rPr>
      <w:tab/>
      <w:t>Section 01450</w:t>
    </w:r>
  </w:p>
  <w:p w14:paraId="0FD73329" w14:textId="77777777" w:rsidR="00040FFB" w:rsidRDefault="00040FFB">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RECORD DRAWINGS</w:t>
    </w:r>
    <w:r>
      <w:rPr>
        <w:rFonts w:ascii="Arial" w:hAnsi="Arial" w:cs="Arial"/>
      </w:rPr>
      <w:tab/>
    </w:r>
    <w:r w:rsidR="004D008E">
      <w:rPr>
        <w:rFonts w:ascii="Arial" w:hAnsi="Arial" w:cs="Arial"/>
      </w:rPr>
      <w:t>2012-0</w:t>
    </w:r>
    <w:r w:rsidR="0031193E">
      <w:rPr>
        <w:rFonts w:ascii="Arial" w:hAnsi="Arial" w:cs="Arial"/>
      </w:rPr>
      <w:t>7</w:t>
    </w:r>
    <w:r w:rsidR="004D008E">
      <w:rPr>
        <w:rFonts w:ascii="Arial" w:hAnsi="Arial" w:cs="Arial"/>
      </w:rPr>
      <w:t>-0</w:t>
    </w:r>
    <w:r w:rsidR="007A1E18">
      <w:rPr>
        <w:rFonts w:ascii="Arial" w:hAnsi="Arial" w:cs="Arial"/>
      </w:rPr>
      <w:t>6</w:t>
    </w:r>
  </w:p>
  <w:p w14:paraId="4DD255DB" w14:textId="77777777" w:rsidR="00040FFB" w:rsidRDefault="00040FFB">
    <w:pPr>
      <w:pBdr>
        <w:top w:val="single" w:sz="4" w:space="1" w:color="auto"/>
      </w:pBdr>
      <w:tabs>
        <w:tab w:val="center" w:pos="5175"/>
        <w:tab w:val="right" w:pos="10350"/>
      </w:tabs>
      <w:rPr>
        <w:rFonts w:ascii="Arial" w:hAnsi="Arial" w:cs="Arial"/>
      </w:rPr>
    </w:pPr>
    <w:r>
      <w:rPr>
        <w:rFonts w:ascii="Arial" w:hAnsi="Arial" w:cs="Arial"/>
      </w:rPr>
      <w:t xml:space="preserve">DATE:  </w:t>
    </w:r>
    <w:r w:rsidRPr="0082209E">
      <w:rPr>
        <w:rFonts w:ascii="Arial" w:hAnsi="Arial" w:cs="Arial"/>
        <w:highlight w:val="lightGray"/>
      </w:rPr>
      <w:t>[Insert Date, (e.g. Jan., 2000)]</w:t>
    </w:r>
    <w:r>
      <w:rPr>
        <w:rFonts w:ascii="Arial" w:hAnsi="Arial" w:cs="Arial"/>
      </w:rPr>
      <w:tab/>
    </w:r>
    <w:r>
      <w:rPr>
        <w:rFonts w:ascii="Arial" w:hAnsi="Arial" w:cs="Arial"/>
      </w:rPr>
      <w:tab/>
      <w:t xml:space="preserve">Page </w:t>
    </w:r>
    <w:r>
      <w:rPr>
        <w:rFonts w:ascii="Arial" w:hAnsi="Arial" w:cs="Arial"/>
      </w:rPr>
      <w:fldChar w:fldCharType="begin"/>
    </w:r>
    <w:r>
      <w:rPr>
        <w:rFonts w:ascii="Arial" w:hAnsi="Arial" w:cs="Arial"/>
      </w:rPr>
      <w:instrText xml:space="preserve">PAGE </w:instrText>
    </w:r>
    <w:r>
      <w:rPr>
        <w:rFonts w:ascii="Arial" w:hAnsi="Arial" w:cs="Arial"/>
      </w:rPr>
      <w:fldChar w:fldCharType="separate"/>
    </w:r>
    <w:r w:rsidR="00445456">
      <w:rPr>
        <w:rFonts w:ascii="Arial" w:hAnsi="Arial" w:cs="Arial"/>
        <w:noProof/>
      </w:rPr>
      <w:t>1</w:t>
    </w:r>
    <w:r>
      <w:rPr>
        <w:rFonts w:ascii="Arial" w:hAnsi="Arial" w:cs="Arial"/>
      </w:rPr>
      <w:fldChar w:fldCharType="end"/>
    </w:r>
    <w:r>
      <w:rPr>
        <w:rFonts w:ascii="Arial" w:hAnsi="Arial" w:cs="Arial"/>
      </w:rPr>
      <w:t xml:space="preserve"> of </w:t>
    </w:r>
    <w:r w:rsidR="0031193E">
      <w:rPr>
        <w:rStyle w:val="PageNumber"/>
        <w:rFonts w:ascii="Arial" w:hAnsi="Arial" w:cs="Arial"/>
        <w:caps/>
        <w:sz w:val="22"/>
      </w:rPr>
      <w:t>4</w:t>
    </w:r>
  </w:p>
  <w:p w14:paraId="1934819C" w14:textId="77777777" w:rsidR="00040FFB" w:rsidRDefault="00040FFB">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AF6BC6"/>
    <w:multiLevelType w:val="hybridMultilevel"/>
    <w:tmpl w:val="A5DEA2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82C3668"/>
    <w:multiLevelType w:val="hybridMultilevel"/>
    <w:tmpl w:val="C9508B26"/>
    <w:lvl w:ilvl="0" w:tplc="FA042A14">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6F0F80"/>
    <w:multiLevelType w:val="hybridMultilevel"/>
    <w:tmpl w:val="AE92C540"/>
    <w:lvl w:ilvl="0" w:tplc="9F4EFBA8">
      <w:start w:val="5"/>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5" w15:restartNumberingAfterBreak="0">
    <w:nsid w:val="10D868F5"/>
    <w:multiLevelType w:val="hybridMultilevel"/>
    <w:tmpl w:val="BF628C8C"/>
    <w:lvl w:ilvl="0" w:tplc="251AD96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FF3533B"/>
    <w:multiLevelType w:val="hybridMultilevel"/>
    <w:tmpl w:val="A82AE738"/>
    <w:lvl w:ilvl="0" w:tplc="04090001">
      <w:start w:val="1"/>
      <w:numFmt w:val="bullet"/>
      <w:lvlText w:val=""/>
      <w:lvlJc w:val="left"/>
      <w:rPr>
        <w:rFonts w:ascii="Symbol" w:hAnsi="Symbol" w:hint="default"/>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2C10477"/>
    <w:multiLevelType w:val="hybridMultilevel"/>
    <w:tmpl w:val="DDEA0800"/>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6914234"/>
    <w:multiLevelType w:val="hybridMultilevel"/>
    <w:tmpl w:val="03A6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9214C"/>
    <w:multiLevelType w:val="hybridMultilevel"/>
    <w:tmpl w:val="52C261DA"/>
    <w:lvl w:ilvl="0" w:tplc="04090001">
      <w:start w:val="1"/>
      <w:numFmt w:val="bullet"/>
      <w:lvlText w:val=""/>
      <w:lvlJc w:val="left"/>
      <w:rPr>
        <w:rFonts w:ascii="Symbol" w:hAnsi="Symbol" w:hint="default"/>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3" w15:restartNumberingAfterBreak="0">
    <w:nsid w:val="28CB28B5"/>
    <w:multiLevelType w:val="hybridMultilevel"/>
    <w:tmpl w:val="C0506768"/>
    <w:lvl w:ilvl="0" w:tplc="04090001">
      <w:start w:val="1"/>
      <w:numFmt w:val="bullet"/>
      <w:lvlText w:val=""/>
      <w:lvlJc w:val="left"/>
      <w:rPr>
        <w:rFonts w:ascii="Symbol" w:hAnsi="Symbol" w:hint="default"/>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4" w15:restartNumberingAfterBreak="0">
    <w:nsid w:val="2ADB440E"/>
    <w:multiLevelType w:val="hybridMultilevel"/>
    <w:tmpl w:val="4350A1FE"/>
    <w:lvl w:ilvl="0" w:tplc="CA78DFDA">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F4A7473"/>
    <w:multiLevelType w:val="hybridMultilevel"/>
    <w:tmpl w:val="EB5A9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7" w15:restartNumberingAfterBreak="0">
    <w:nsid w:val="306E3301"/>
    <w:multiLevelType w:val="multilevel"/>
    <w:tmpl w:val="7CE86DC0"/>
    <w:lvl w:ilvl="0">
      <w:start w:val="1"/>
      <w:numFmt w:val="decimal"/>
      <w:lvlText w:val="PART %1."/>
      <w:lvlJc w:val="left"/>
      <w:pPr>
        <w:tabs>
          <w:tab w:val="num" w:pos="720"/>
        </w:tabs>
        <w:ind w:left="720" w:hanging="720"/>
      </w:pPr>
      <w:rPr>
        <w:rFonts w:ascii="Calibri" w:hAnsi="Calibri" w:hint="default"/>
        <w:b w:val="0"/>
        <w:i w:val="0"/>
        <w:sz w:val="22"/>
      </w:rPr>
    </w:lvl>
    <w:lvl w:ilvl="1">
      <w:start w:val="1"/>
      <w:numFmt w:val="decimal"/>
      <w:lvlText w:val="%1.%2"/>
      <w:lvlJc w:val="left"/>
      <w:pPr>
        <w:tabs>
          <w:tab w:val="num" w:pos="720"/>
        </w:tabs>
        <w:ind w:left="720" w:hanging="720"/>
      </w:pPr>
      <w:rPr>
        <w:rFonts w:ascii="Calibri" w:hAnsi="Calibri" w:hint="default"/>
        <w:b w:val="0"/>
        <w:i w:val="0"/>
        <w:sz w:val="22"/>
      </w:rPr>
    </w:lvl>
    <w:lvl w:ilvl="2">
      <w:start w:val="1"/>
      <w:numFmt w:val="decimal"/>
      <w:lvlText w:val=".%3"/>
      <w:lvlJc w:val="left"/>
      <w:pPr>
        <w:tabs>
          <w:tab w:val="num" w:pos="1440"/>
        </w:tabs>
        <w:ind w:left="1440" w:hanging="720"/>
      </w:pPr>
      <w:rPr>
        <w:rFonts w:ascii="Calibri" w:hAnsi="Calibri" w:hint="default"/>
        <w:color w:val="000000"/>
        <w:sz w:val="22"/>
      </w:rPr>
    </w:lvl>
    <w:lvl w:ilvl="3">
      <w:start w:val="1"/>
      <w:numFmt w:val="decimal"/>
      <w:lvlText w:val=".%4"/>
      <w:lvlJc w:val="left"/>
      <w:pPr>
        <w:tabs>
          <w:tab w:val="num" w:pos="2160"/>
        </w:tabs>
        <w:ind w:left="2160" w:hanging="720"/>
      </w:pPr>
      <w:rPr>
        <w:rFonts w:ascii="Calibri" w:hAnsi="Calibri" w:hint="default"/>
        <w:b w:val="0"/>
        <w:i w:val="0"/>
        <w:sz w:val="22"/>
      </w:rPr>
    </w:lvl>
    <w:lvl w:ilvl="4">
      <w:start w:val="1"/>
      <w:numFmt w:val="decimal"/>
      <w:lvlText w:val=".%5"/>
      <w:lvlJc w:val="left"/>
      <w:pPr>
        <w:tabs>
          <w:tab w:val="num" w:pos="2880"/>
        </w:tabs>
        <w:ind w:left="2880" w:hanging="720"/>
      </w:pPr>
      <w:rPr>
        <w:rFonts w:ascii="Calibri" w:hAnsi="Calibri" w:hint="default"/>
        <w:b w:val="0"/>
        <w:i w:val="0"/>
        <w:sz w:val="22"/>
      </w:rPr>
    </w:lvl>
    <w:lvl w:ilvl="5">
      <w:start w:val="1"/>
      <w:numFmt w:val="decimal"/>
      <w:lvlText w:val=".%6"/>
      <w:lvlJc w:val="left"/>
      <w:pPr>
        <w:tabs>
          <w:tab w:val="num" w:pos="3600"/>
        </w:tabs>
        <w:ind w:left="3600" w:hanging="720"/>
      </w:pPr>
      <w:rPr>
        <w:rFonts w:ascii="Calibri" w:hAnsi="Calibri" w:hint="default"/>
        <w:b w:val="0"/>
        <w:i w:val="0"/>
        <w:sz w:val="22"/>
      </w:rPr>
    </w:lvl>
    <w:lvl w:ilvl="6">
      <w:start w:val="1"/>
      <w:numFmt w:val="decimal"/>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8" w15:restartNumberingAfterBreak="0">
    <w:nsid w:val="3290034A"/>
    <w:multiLevelType w:val="hybridMultilevel"/>
    <w:tmpl w:val="CF24138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B875ED4"/>
    <w:multiLevelType w:val="hybridMultilevel"/>
    <w:tmpl w:val="692E72A4"/>
    <w:lvl w:ilvl="0" w:tplc="04090001">
      <w:numFmt w:val="decimal"/>
      <w:lvlText w:val=""/>
      <w:lvlJc w:val="left"/>
    </w:lvl>
    <w:lvl w:ilvl="1" w:tplc="04090003">
      <w:numFmt w:val="decimal"/>
      <w:lvlText w:val=""/>
      <w:lvlJc w:val="left"/>
    </w:lvl>
    <w:lvl w:ilvl="2" w:tplc="04090001">
      <w:start w:val="1"/>
      <w:numFmt w:val="bullet"/>
      <w:lvlText w:val=""/>
      <w:lvlJc w:val="left"/>
      <w:rPr>
        <w:rFonts w:ascii="Symbol" w:hAnsi="Symbol" w:hint="default"/>
      </w:rPr>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22" w15:restartNumberingAfterBreak="0">
    <w:nsid w:val="3F8D3844"/>
    <w:multiLevelType w:val="hybridMultilevel"/>
    <w:tmpl w:val="7CC2B4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03F6140"/>
    <w:multiLevelType w:val="hybridMultilevel"/>
    <w:tmpl w:val="4F9466B8"/>
    <w:lvl w:ilvl="0" w:tplc="305EEC36">
      <w:start w:val="6"/>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33511CE"/>
    <w:multiLevelType w:val="hybridMultilevel"/>
    <w:tmpl w:val="C43E1B8E"/>
    <w:lvl w:ilvl="0" w:tplc="6F02102A">
      <w:start w:val="1"/>
      <w:numFmt w:val="decimal"/>
      <w:lvlText w:val=".%1"/>
      <w:lvlJc w:val="left"/>
      <w:pPr>
        <w:tabs>
          <w:tab w:val="num" w:pos="1440"/>
        </w:tabs>
        <w:ind w:left="1440" w:hanging="720"/>
      </w:pPr>
      <w:rPr>
        <w:rFonts w:hint="default"/>
      </w:rPr>
    </w:lvl>
    <w:lvl w:ilvl="1" w:tplc="251AD968">
      <w:start w:val="1"/>
      <w:numFmt w:val="decimal"/>
      <w:lvlText w:val=".%2"/>
      <w:lvlJc w:val="left"/>
      <w:pPr>
        <w:tabs>
          <w:tab w:val="num" w:pos="1440"/>
        </w:tabs>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434C0DB5"/>
    <w:multiLevelType w:val="hybridMultilevel"/>
    <w:tmpl w:val="DC203D06"/>
    <w:lvl w:ilvl="0" w:tplc="8F3A2E5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65575FD"/>
    <w:multiLevelType w:val="multilevel"/>
    <w:tmpl w:val="BC4A140A"/>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27" w15:restartNumberingAfterBreak="0">
    <w:nsid w:val="4E901E2F"/>
    <w:multiLevelType w:val="multilevel"/>
    <w:tmpl w:val="76E6E2A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FBC204F"/>
    <w:multiLevelType w:val="hybridMultilevel"/>
    <w:tmpl w:val="3EFE079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29" w15:restartNumberingAfterBreak="0">
    <w:nsid w:val="50407D28"/>
    <w:multiLevelType w:val="multilevel"/>
    <w:tmpl w:val="E3E6AA7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7EB27DC"/>
    <w:multiLevelType w:val="hybridMultilevel"/>
    <w:tmpl w:val="C2D8651A"/>
    <w:lvl w:ilvl="0" w:tplc="FA042A14">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31" w15:restartNumberingAfterBreak="0">
    <w:nsid w:val="58F9186A"/>
    <w:multiLevelType w:val="multilevel"/>
    <w:tmpl w:val="081C5F9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B2B421B"/>
    <w:multiLevelType w:val="hybridMultilevel"/>
    <w:tmpl w:val="798A029A"/>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3" w15:restartNumberingAfterBreak="0">
    <w:nsid w:val="5DF250B8"/>
    <w:multiLevelType w:val="hybridMultilevel"/>
    <w:tmpl w:val="D17038A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4" w15:restartNumberingAfterBreak="0">
    <w:nsid w:val="5FE63349"/>
    <w:multiLevelType w:val="hybridMultilevel"/>
    <w:tmpl w:val="669E3B56"/>
    <w:lvl w:ilvl="0" w:tplc="04090001">
      <w:numFmt w:val="decimal"/>
      <w:lvlText w:val=""/>
      <w:lvlJc w:val="left"/>
    </w:lvl>
    <w:lvl w:ilvl="1" w:tplc="04090003">
      <w:numFmt w:val="decimal"/>
      <w:lvlText w:val=""/>
      <w:lvlJc w:val="left"/>
    </w:lvl>
    <w:lvl w:ilvl="2" w:tplc="04090001">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5" w15:restartNumberingAfterBreak="0">
    <w:nsid w:val="6250577B"/>
    <w:multiLevelType w:val="hybridMultilevel"/>
    <w:tmpl w:val="8CD67818"/>
    <w:lvl w:ilvl="0" w:tplc="BB5AF478">
      <w:numFmt w:val="decimal"/>
      <w:lvlText w:val=""/>
      <w:lvlJc w:val="left"/>
    </w:lvl>
    <w:lvl w:ilvl="1" w:tplc="1AB868DE">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36" w15:restartNumberingAfterBreak="0">
    <w:nsid w:val="656524FA"/>
    <w:multiLevelType w:val="hybridMultilevel"/>
    <w:tmpl w:val="6C9AB844"/>
    <w:lvl w:ilvl="0" w:tplc="04090001">
      <w:start w:val="1"/>
      <w:numFmt w:val="bullet"/>
      <w:lvlText w:val=""/>
      <w:lvlJc w:val="left"/>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34611C4"/>
    <w:multiLevelType w:val="hybridMultilevel"/>
    <w:tmpl w:val="758AB1B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8" w15:restartNumberingAfterBreak="0">
    <w:nsid w:val="76F13CD7"/>
    <w:multiLevelType w:val="hybridMultilevel"/>
    <w:tmpl w:val="9126C36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9" w15:restartNumberingAfterBreak="0">
    <w:nsid w:val="79AE50D0"/>
    <w:multiLevelType w:val="hybridMultilevel"/>
    <w:tmpl w:val="E04200FA"/>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0" w15:restartNumberingAfterBreak="0">
    <w:nsid w:val="7D4063E4"/>
    <w:multiLevelType w:val="hybridMultilevel"/>
    <w:tmpl w:val="011C076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1" w15:restartNumberingAfterBreak="0">
    <w:nsid w:val="7FAC4BE0"/>
    <w:multiLevelType w:val="multilevel"/>
    <w:tmpl w:val="84E0E4F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03266604">
    <w:abstractNumId w:val="0"/>
  </w:num>
  <w:num w:numId="2" w16cid:durableId="688216712">
    <w:abstractNumId w:val="0"/>
  </w:num>
  <w:num w:numId="3" w16cid:durableId="1274828838">
    <w:abstractNumId w:val="29"/>
  </w:num>
  <w:num w:numId="4" w16cid:durableId="137766881">
    <w:abstractNumId w:val="10"/>
  </w:num>
  <w:num w:numId="5" w16cid:durableId="1997024486">
    <w:abstractNumId w:val="31"/>
  </w:num>
  <w:num w:numId="6" w16cid:durableId="1259676502">
    <w:abstractNumId w:val="8"/>
  </w:num>
  <w:num w:numId="7" w16cid:durableId="1565410601">
    <w:abstractNumId w:val="20"/>
  </w:num>
  <w:num w:numId="8" w16cid:durableId="1303777242">
    <w:abstractNumId w:val="6"/>
  </w:num>
  <w:num w:numId="9" w16cid:durableId="1633052442">
    <w:abstractNumId w:val="41"/>
  </w:num>
  <w:num w:numId="10" w16cid:durableId="1787307555">
    <w:abstractNumId w:val="19"/>
  </w:num>
  <w:num w:numId="11" w16cid:durableId="1776898691">
    <w:abstractNumId w:val="24"/>
  </w:num>
  <w:num w:numId="12" w16cid:durableId="1357462749">
    <w:abstractNumId w:val="35"/>
  </w:num>
  <w:num w:numId="13" w16cid:durableId="479031628">
    <w:abstractNumId w:val="30"/>
  </w:num>
  <w:num w:numId="14" w16cid:durableId="1165585504">
    <w:abstractNumId w:val="2"/>
  </w:num>
  <w:num w:numId="15" w16cid:durableId="82999883">
    <w:abstractNumId w:val="3"/>
  </w:num>
  <w:num w:numId="16" w16cid:durableId="470824700">
    <w:abstractNumId w:val="14"/>
  </w:num>
  <w:num w:numId="17" w16cid:durableId="1333145179">
    <w:abstractNumId w:val="23"/>
  </w:num>
  <w:num w:numId="18" w16cid:durableId="852644803">
    <w:abstractNumId w:val="27"/>
  </w:num>
  <w:num w:numId="19" w16cid:durableId="12926054">
    <w:abstractNumId w:val="5"/>
  </w:num>
  <w:num w:numId="20" w16cid:durableId="94635300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4748082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4646710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94354759">
    <w:abstractNumId w:val="26"/>
  </w:num>
  <w:num w:numId="24" w16cid:durableId="1558777562">
    <w:abstractNumId w:val="26"/>
  </w:num>
  <w:num w:numId="25" w16cid:durableId="333187373">
    <w:abstractNumId w:val="26"/>
  </w:num>
  <w:num w:numId="26" w16cid:durableId="228153818">
    <w:abstractNumId w:val="26"/>
  </w:num>
  <w:num w:numId="27" w16cid:durableId="1728142003">
    <w:abstractNumId w:val="26"/>
  </w:num>
  <w:num w:numId="28" w16cid:durableId="114718012">
    <w:abstractNumId w:val="26"/>
  </w:num>
  <w:num w:numId="29" w16cid:durableId="1016806316">
    <w:abstractNumId w:val="26"/>
  </w:num>
  <w:num w:numId="30" w16cid:durableId="337075379">
    <w:abstractNumId w:val="26"/>
  </w:num>
  <w:num w:numId="31" w16cid:durableId="789477709">
    <w:abstractNumId w:val="26"/>
  </w:num>
  <w:num w:numId="32" w16cid:durableId="1747024437">
    <w:abstractNumId w:val="4"/>
  </w:num>
  <w:num w:numId="33" w16cid:durableId="1260605338">
    <w:abstractNumId w:val="26"/>
  </w:num>
  <w:num w:numId="34" w16cid:durableId="11302006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67890319">
    <w:abstractNumId w:val="17"/>
  </w:num>
  <w:num w:numId="36" w16cid:durableId="193200758">
    <w:abstractNumId w:val="34"/>
  </w:num>
  <w:num w:numId="37" w16cid:durableId="769008921">
    <w:abstractNumId w:val="22"/>
  </w:num>
  <w:num w:numId="38" w16cid:durableId="1114981708">
    <w:abstractNumId w:val="33"/>
  </w:num>
  <w:num w:numId="39" w16cid:durableId="1346515576">
    <w:abstractNumId w:val="38"/>
  </w:num>
  <w:num w:numId="40" w16cid:durableId="28074519">
    <w:abstractNumId w:val="28"/>
  </w:num>
  <w:num w:numId="41" w16cid:durableId="760835817">
    <w:abstractNumId w:val="1"/>
  </w:num>
  <w:num w:numId="42" w16cid:durableId="91098754">
    <w:abstractNumId w:val="32"/>
  </w:num>
  <w:num w:numId="43" w16cid:durableId="1708993651">
    <w:abstractNumId w:val="11"/>
  </w:num>
  <w:num w:numId="44" w16cid:durableId="309987390">
    <w:abstractNumId w:val="39"/>
  </w:num>
  <w:num w:numId="45" w16cid:durableId="1248880602">
    <w:abstractNumId w:val="40"/>
  </w:num>
  <w:num w:numId="46" w16cid:durableId="2104833783">
    <w:abstractNumId w:val="15"/>
  </w:num>
  <w:num w:numId="47" w16cid:durableId="1045640544">
    <w:abstractNumId w:val="37"/>
  </w:num>
  <w:num w:numId="48" w16cid:durableId="730469673">
    <w:abstractNumId w:val="25"/>
  </w:num>
  <w:num w:numId="49" w16cid:durableId="24708425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765566482">
    <w:abstractNumId w:val="18"/>
  </w:num>
  <w:num w:numId="51" w16cid:durableId="752625601">
    <w:abstractNumId w:val="13"/>
  </w:num>
  <w:num w:numId="52" w16cid:durableId="941113979">
    <w:abstractNumId w:val="12"/>
  </w:num>
  <w:num w:numId="53" w16cid:durableId="413673228">
    <w:abstractNumId w:val="7"/>
  </w:num>
  <w:num w:numId="54" w16cid:durableId="691300041">
    <w:abstractNumId w:val="36"/>
  </w:num>
  <w:num w:numId="55" w16cid:durableId="205988856">
    <w:abstractNumId w:val="21"/>
  </w:num>
  <w:num w:numId="56" w16cid:durableId="1852329403">
    <w:abstractNumId w:val="9"/>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6A4FC6"/>
    <w:rsid w:val="00012A11"/>
    <w:rsid w:val="000132F0"/>
    <w:rsid w:val="00013D79"/>
    <w:rsid w:val="000207A1"/>
    <w:rsid w:val="00020C68"/>
    <w:rsid w:val="00034DD8"/>
    <w:rsid w:val="00040FFB"/>
    <w:rsid w:val="00041141"/>
    <w:rsid w:val="00045ABB"/>
    <w:rsid w:val="0004764A"/>
    <w:rsid w:val="000502AA"/>
    <w:rsid w:val="00052F5E"/>
    <w:rsid w:val="000561B9"/>
    <w:rsid w:val="000658F1"/>
    <w:rsid w:val="000705A0"/>
    <w:rsid w:val="0008153F"/>
    <w:rsid w:val="00081BC4"/>
    <w:rsid w:val="00097DD1"/>
    <w:rsid w:val="000C2D95"/>
    <w:rsid w:val="000D586D"/>
    <w:rsid w:val="000F5260"/>
    <w:rsid w:val="00100696"/>
    <w:rsid w:val="00122620"/>
    <w:rsid w:val="0013363D"/>
    <w:rsid w:val="001371B5"/>
    <w:rsid w:val="001446CD"/>
    <w:rsid w:val="0015786B"/>
    <w:rsid w:val="001677CB"/>
    <w:rsid w:val="001720D4"/>
    <w:rsid w:val="001749EA"/>
    <w:rsid w:val="001756F5"/>
    <w:rsid w:val="00195BA4"/>
    <w:rsid w:val="001A2DF0"/>
    <w:rsid w:val="001B0228"/>
    <w:rsid w:val="001B24A5"/>
    <w:rsid w:val="001B481A"/>
    <w:rsid w:val="001C46CE"/>
    <w:rsid w:val="001D42FA"/>
    <w:rsid w:val="001E594B"/>
    <w:rsid w:val="001F1DCD"/>
    <w:rsid w:val="001F55A7"/>
    <w:rsid w:val="00203DB6"/>
    <w:rsid w:val="00204326"/>
    <w:rsid w:val="00205ABA"/>
    <w:rsid w:val="00221386"/>
    <w:rsid w:val="002360A3"/>
    <w:rsid w:val="00251223"/>
    <w:rsid w:val="002536B3"/>
    <w:rsid w:val="00255A1E"/>
    <w:rsid w:val="00263B14"/>
    <w:rsid w:val="00265208"/>
    <w:rsid w:val="0027793F"/>
    <w:rsid w:val="00281964"/>
    <w:rsid w:val="00286F19"/>
    <w:rsid w:val="002A5D79"/>
    <w:rsid w:val="002B03C0"/>
    <w:rsid w:val="002B0E94"/>
    <w:rsid w:val="002B39A5"/>
    <w:rsid w:val="002B621C"/>
    <w:rsid w:val="002D5F64"/>
    <w:rsid w:val="002E74EC"/>
    <w:rsid w:val="002F451B"/>
    <w:rsid w:val="00303A8A"/>
    <w:rsid w:val="0031193E"/>
    <w:rsid w:val="00321614"/>
    <w:rsid w:val="00323C9B"/>
    <w:rsid w:val="003323B8"/>
    <w:rsid w:val="0033382E"/>
    <w:rsid w:val="00334D05"/>
    <w:rsid w:val="003361BA"/>
    <w:rsid w:val="00340225"/>
    <w:rsid w:val="00341ED4"/>
    <w:rsid w:val="00346A8C"/>
    <w:rsid w:val="003550F3"/>
    <w:rsid w:val="00360F62"/>
    <w:rsid w:val="00362BD5"/>
    <w:rsid w:val="00383512"/>
    <w:rsid w:val="0038488A"/>
    <w:rsid w:val="003A273C"/>
    <w:rsid w:val="003A61BA"/>
    <w:rsid w:val="003B56D9"/>
    <w:rsid w:val="003C581B"/>
    <w:rsid w:val="003F10D8"/>
    <w:rsid w:val="003F2DBC"/>
    <w:rsid w:val="00414C34"/>
    <w:rsid w:val="00420CA1"/>
    <w:rsid w:val="00421E37"/>
    <w:rsid w:val="004259D8"/>
    <w:rsid w:val="00427C4F"/>
    <w:rsid w:val="00433F2C"/>
    <w:rsid w:val="00443400"/>
    <w:rsid w:val="004453CD"/>
    <w:rsid w:val="00445456"/>
    <w:rsid w:val="004479F8"/>
    <w:rsid w:val="0045277B"/>
    <w:rsid w:val="0045470D"/>
    <w:rsid w:val="0046005A"/>
    <w:rsid w:val="0046212E"/>
    <w:rsid w:val="004663C0"/>
    <w:rsid w:val="00475AEF"/>
    <w:rsid w:val="00482FAA"/>
    <w:rsid w:val="004833E5"/>
    <w:rsid w:val="00484648"/>
    <w:rsid w:val="00491DA0"/>
    <w:rsid w:val="004947FE"/>
    <w:rsid w:val="00495DF1"/>
    <w:rsid w:val="004969AF"/>
    <w:rsid w:val="004B63AF"/>
    <w:rsid w:val="004C0D6D"/>
    <w:rsid w:val="004D008E"/>
    <w:rsid w:val="004D7997"/>
    <w:rsid w:val="004E50B6"/>
    <w:rsid w:val="004E7E86"/>
    <w:rsid w:val="004F1593"/>
    <w:rsid w:val="004F6A42"/>
    <w:rsid w:val="005052C7"/>
    <w:rsid w:val="00513B4D"/>
    <w:rsid w:val="005264E5"/>
    <w:rsid w:val="005350D8"/>
    <w:rsid w:val="00546B88"/>
    <w:rsid w:val="005479E4"/>
    <w:rsid w:val="00562B45"/>
    <w:rsid w:val="0056738C"/>
    <w:rsid w:val="00574CDF"/>
    <w:rsid w:val="005807CE"/>
    <w:rsid w:val="005807F0"/>
    <w:rsid w:val="005868EA"/>
    <w:rsid w:val="00586C77"/>
    <w:rsid w:val="00586CB3"/>
    <w:rsid w:val="00591CDE"/>
    <w:rsid w:val="00592539"/>
    <w:rsid w:val="00593F0A"/>
    <w:rsid w:val="005B4DDF"/>
    <w:rsid w:val="005D6462"/>
    <w:rsid w:val="006117DC"/>
    <w:rsid w:val="00633691"/>
    <w:rsid w:val="00634D45"/>
    <w:rsid w:val="00635B7F"/>
    <w:rsid w:val="00646EBB"/>
    <w:rsid w:val="006650A9"/>
    <w:rsid w:val="00666AC4"/>
    <w:rsid w:val="00666B46"/>
    <w:rsid w:val="006673E7"/>
    <w:rsid w:val="006726B7"/>
    <w:rsid w:val="00676877"/>
    <w:rsid w:val="00686579"/>
    <w:rsid w:val="00687C9F"/>
    <w:rsid w:val="00693413"/>
    <w:rsid w:val="006955E3"/>
    <w:rsid w:val="006A4FC6"/>
    <w:rsid w:val="006C2AE6"/>
    <w:rsid w:val="006C6835"/>
    <w:rsid w:val="006D57F3"/>
    <w:rsid w:val="006E4940"/>
    <w:rsid w:val="007045D0"/>
    <w:rsid w:val="007058C4"/>
    <w:rsid w:val="00707469"/>
    <w:rsid w:val="007228C8"/>
    <w:rsid w:val="0072636E"/>
    <w:rsid w:val="00727E9C"/>
    <w:rsid w:val="00736A61"/>
    <w:rsid w:val="00737E26"/>
    <w:rsid w:val="007413C7"/>
    <w:rsid w:val="0074171E"/>
    <w:rsid w:val="0074423E"/>
    <w:rsid w:val="00744E9F"/>
    <w:rsid w:val="00766765"/>
    <w:rsid w:val="00772592"/>
    <w:rsid w:val="00773187"/>
    <w:rsid w:val="00776454"/>
    <w:rsid w:val="00781399"/>
    <w:rsid w:val="00785B69"/>
    <w:rsid w:val="007929A7"/>
    <w:rsid w:val="00795D2D"/>
    <w:rsid w:val="007A04D4"/>
    <w:rsid w:val="007A1E18"/>
    <w:rsid w:val="007B36E8"/>
    <w:rsid w:val="007C167A"/>
    <w:rsid w:val="007C5634"/>
    <w:rsid w:val="007C60BC"/>
    <w:rsid w:val="007D16E6"/>
    <w:rsid w:val="007E0E12"/>
    <w:rsid w:val="007E58B5"/>
    <w:rsid w:val="007E61A3"/>
    <w:rsid w:val="007F56B8"/>
    <w:rsid w:val="00801339"/>
    <w:rsid w:val="0080522E"/>
    <w:rsid w:val="0080564A"/>
    <w:rsid w:val="00817269"/>
    <w:rsid w:val="00826F18"/>
    <w:rsid w:val="00836F9B"/>
    <w:rsid w:val="0084389B"/>
    <w:rsid w:val="00853E5A"/>
    <w:rsid w:val="008572F5"/>
    <w:rsid w:val="0086261E"/>
    <w:rsid w:val="008812F8"/>
    <w:rsid w:val="008A0B14"/>
    <w:rsid w:val="008A4B0D"/>
    <w:rsid w:val="008A61CB"/>
    <w:rsid w:val="008A7548"/>
    <w:rsid w:val="008B2BBF"/>
    <w:rsid w:val="008B6E54"/>
    <w:rsid w:val="008C08E3"/>
    <w:rsid w:val="008C3CD1"/>
    <w:rsid w:val="008C69F7"/>
    <w:rsid w:val="008D28FE"/>
    <w:rsid w:val="008D4A32"/>
    <w:rsid w:val="008D6A1D"/>
    <w:rsid w:val="008E234D"/>
    <w:rsid w:val="008E42EF"/>
    <w:rsid w:val="008F1988"/>
    <w:rsid w:val="008F599C"/>
    <w:rsid w:val="008F66EE"/>
    <w:rsid w:val="009032FB"/>
    <w:rsid w:val="00914AA5"/>
    <w:rsid w:val="00956912"/>
    <w:rsid w:val="009608D4"/>
    <w:rsid w:val="00962F8B"/>
    <w:rsid w:val="00965943"/>
    <w:rsid w:val="00967ADF"/>
    <w:rsid w:val="0098043E"/>
    <w:rsid w:val="00986D80"/>
    <w:rsid w:val="00990BD7"/>
    <w:rsid w:val="009A3083"/>
    <w:rsid w:val="009B12F9"/>
    <w:rsid w:val="009B613D"/>
    <w:rsid w:val="009B6358"/>
    <w:rsid w:val="009D1040"/>
    <w:rsid w:val="009E04D5"/>
    <w:rsid w:val="009E6974"/>
    <w:rsid w:val="009F69A9"/>
    <w:rsid w:val="00A210A1"/>
    <w:rsid w:val="00A2686C"/>
    <w:rsid w:val="00A53BD3"/>
    <w:rsid w:val="00A65CA0"/>
    <w:rsid w:val="00A76F2B"/>
    <w:rsid w:val="00A93EFB"/>
    <w:rsid w:val="00AA08F6"/>
    <w:rsid w:val="00AB3D49"/>
    <w:rsid w:val="00AB58BF"/>
    <w:rsid w:val="00AC3A84"/>
    <w:rsid w:val="00AC6E7D"/>
    <w:rsid w:val="00AC7855"/>
    <w:rsid w:val="00AE008E"/>
    <w:rsid w:val="00AE0B40"/>
    <w:rsid w:val="00B0020A"/>
    <w:rsid w:val="00B02DEE"/>
    <w:rsid w:val="00B031B6"/>
    <w:rsid w:val="00B0335C"/>
    <w:rsid w:val="00B136F7"/>
    <w:rsid w:val="00B16B7B"/>
    <w:rsid w:val="00B20122"/>
    <w:rsid w:val="00B35E2F"/>
    <w:rsid w:val="00B36415"/>
    <w:rsid w:val="00B424DB"/>
    <w:rsid w:val="00B52B51"/>
    <w:rsid w:val="00B6313A"/>
    <w:rsid w:val="00B71B4B"/>
    <w:rsid w:val="00B81464"/>
    <w:rsid w:val="00B82479"/>
    <w:rsid w:val="00B8480C"/>
    <w:rsid w:val="00BB1057"/>
    <w:rsid w:val="00BB4272"/>
    <w:rsid w:val="00BC70B5"/>
    <w:rsid w:val="00BD10B5"/>
    <w:rsid w:val="00BD25BA"/>
    <w:rsid w:val="00BE15DC"/>
    <w:rsid w:val="00BE6C4D"/>
    <w:rsid w:val="00BF0148"/>
    <w:rsid w:val="00BF4879"/>
    <w:rsid w:val="00C07574"/>
    <w:rsid w:val="00C21E38"/>
    <w:rsid w:val="00C26B77"/>
    <w:rsid w:val="00C52EA3"/>
    <w:rsid w:val="00C53043"/>
    <w:rsid w:val="00C67EB2"/>
    <w:rsid w:val="00C76D10"/>
    <w:rsid w:val="00C87BB3"/>
    <w:rsid w:val="00CA3CD3"/>
    <w:rsid w:val="00CA3F95"/>
    <w:rsid w:val="00CA5379"/>
    <w:rsid w:val="00CB269F"/>
    <w:rsid w:val="00CC1CA7"/>
    <w:rsid w:val="00CC5358"/>
    <w:rsid w:val="00CC729D"/>
    <w:rsid w:val="00CD266D"/>
    <w:rsid w:val="00CE0FC8"/>
    <w:rsid w:val="00CE2A51"/>
    <w:rsid w:val="00CE5B5D"/>
    <w:rsid w:val="00CF47F8"/>
    <w:rsid w:val="00D20DBB"/>
    <w:rsid w:val="00D21D1E"/>
    <w:rsid w:val="00D30F21"/>
    <w:rsid w:val="00D32123"/>
    <w:rsid w:val="00D37B81"/>
    <w:rsid w:val="00D662F4"/>
    <w:rsid w:val="00D66E01"/>
    <w:rsid w:val="00D94FA4"/>
    <w:rsid w:val="00D96978"/>
    <w:rsid w:val="00D972DE"/>
    <w:rsid w:val="00D97CB8"/>
    <w:rsid w:val="00DA0D61"/>
    <w:rsid w:val="00DA1815"/>
    <w:rsid w:val="00DA77EA"/>
    <w:rsid w:val="00DB2015"/>
    <w:rsid w:val="00DB72B4"/>
    <w:rsid w:val="00DD4A09"/>
    <w:rsid w:val="00DE3599"/>
    <w:rsid w:val="00DF3C85"/>
    <w:rsid w:val="00DF40E3"/>
    <w:rsid w:val="00DF5988"/>
    <w:rsid w:val="00DF639F"/>
    <w:rsid w:val="00E1318D"/>
    <w:rsid w:val="00E24D2D"/>
    <w:rsid w:val="00E259BC"/>
    <w:rsid w:val="00E25A6A"/>
    <w:rsid w:val="00E36826"/>
    <w:rsid w:val="00E51AD5"/>
    <w:rsid w:val="00E534E3"/>
    <w:rsid w:val="00E6575B"/>
    <w:rsid w:val="00E70AD5"/>
    <w:rsid w:val="00E75B1A"/>
    <w:rsid w:val="00E76E3B"/>
    <w:rsid w:val="00E857AD"/>
    <w:rsid w:val="00E9247C"/>
    <w:rsid w:val="00E93606"/>
    <w:rsid w:val="00E95D0F"/>
    <w:rsid w:val="00E966BD"/>
    <w:rsid w:val="00EA02C0"/>
    <w:rsid w:val="00EB076A"/>
    <w:rsid w:val="00EB3FE5"/>
    <w:rsid w:val="00EC1EB2"/>
    <w:rsid w:val="00ED7C3D"/>
    <w:rsid w:val="00EF24C2"/>
    <w:rsid w:val="00EF2DCD"/>
    <w:rsid w:val="00EF7C9D"/>
    <w:rsid w:val="00F22212"/>
    <w:rsid w:val="00F244D2"/>
    <w:rsid w:val="00F34420"/>
    <w:rsid w:val="00F631D7"/>
    <w:rsid w:val="00F70D66"/>
    <w:rsid w:val="00F85155"/>
    <w:rsid w:val="00F86FDA"/>
    <w:rsid w:val="00FA52DE"/>
    <w:rsid w:val="00FA59C5"/>
    <w:rsid w:val="00FA6F9B"/>
    <w:rsid w:val="00FB310E"/>
    <w:rsid w:val="00FC7508"/>
    <w:rsid w:val="00FC777A"/>
    <w:rsid w:val="00FE78C7"/>
    <w:rsid w:val="00FE7B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FED2D5"/>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599C"/>
    <w:rPr>
      <w:sz w:val="22"/>
      <w:szCs w:val="22"/>
    </w:rPr>
  </w:style>
  <w:style w:type="paragraph" w:styleId="Heading1">
    <w:name w:val="heading 1"/>
    <w:basedOn w:val="ListParagraph"/>
    <w:link w:val="Heading1Char"/>
    <w:qFormat/>
    <w:rsid w:val="00100696"/>
    <w:pPr>
      <w:numPr>
        <w:numId w:val="33"/>
      </w:numPr>
      <w:spacing w:before="160"/>
      <w:contextualSpacing w:val="0"/>
      <w:outlineLvl w:val="0"/>
    </w:pPr>
  </w:style>
  <w:style w:type="paragraph" w:styleId="Heading2">
    <w:name w:val="heading 2"/>
    <w:basedOn w:val="ListParagraph"/>
    <w:next w:val="Normal"/>
    <w:link w:val="Heading2Char"/>
    <w:qFormat/>
    <w:rsid w:val="002B621C"/>
    <w:pPr>
      <w:numPr>
        <w:ilvl w:val="1"/>
        <w:numId w:val="33"/>
      </w:numPr>
      <w:tabs>
        <w:tab w:val="left" w:pos="576"/>
      </w:tabs>
      <w:spacing w:before="80"/>
      <w:outlineLvl w:val="1"/>
    </w:pPr>
    <w:rPr>
      <w:u w:val="single"/>
    </w:rPr>
  </w:style>
  <w:style w:type="paragraph" w:styleId="Heading3">
    <w:name w:val="heading 3"/>
    <w:basedOn w:val="ListParagraph"/>
    <w:link w:val="Heading3Char"/>
    <w:qFormat/>
    <w:rsid w:val="00100696"/>
    <w:pPr>
      <w:numPr>
        <w:ilvl w:val="2"/>
        <w:numId w:val="33"/>
      </w:numPr>
      <w:spacing w:before="80"/>
      <w:outlineLvl w:val="2"/>
    </w:pPr>
  </w:style>
  <w:style w:type="paragraph" w:styleId="Heading4">
    <w:name w:val="heading 4"/>
    <w:basedOn w:val="ListParagraph"/>
    <w:link w:val="Heading4Char"/>
    <w:qFormat/>
    <w:rsid w:val="008F599C"/>
    <w:pPr>
      <w:numPr>
        <w:ilvl w:val="3"/>
        <w:numId w:val="33"/>
      </w:numPr>
      <w:outlineLvl w:val="3"/>
    </w:pPr>
  </w:style>
  <w:style w:type="paragraph" w:styleId="Heading5">
    <w:name w:val="heading 5"/>
    <w:basedOn w:val="Heading4"/>
    <w:link w:val="Heading5Char"/>
    <w:qFormat/>
    <w:rsid w:val="008F599C"/>
    <w:pPr>
      <w:numPr>
        <w:ilvl w:val="4"/>
      </w:numPr>
      <w:outlineLvl w:val="4"/>
    </w:pPr>
  </w:style>
  <w:style w:type="paragraph" w:styleId="Heading6">
    <w:name w:val="heading 6"/>
    <w:basedOn w:val="Heading5"/>
    <w:next w:val="Normal"/>
    <w:link w:val="Heading6Char"/>
    <w:qFormat/>
    <w:rsid w:val="008F599C"/>
    <w:pPr>
      <w:numPr>
        <w:ilvl w:val="5"/>
      </w:numPr>
      <w:outlineLvl w:val="5"/>
    </w:pPr>
  </w:style>
  <w:style w:type="paragraph" w:styleId="Heading7">
    <w:name w:val="heading 7"/>
    <w:basedOn w:val="ListParagraph"/>
    <w:next w:val="Normal"/>
    <w:link w:val="Heading7Char"/>
    <w:qFormat/>
    <w:rsid w:val="008F599C"/>
    <w:pPr>
      <w:numPr>
        <w:ilvl w:val="6"/>
        <w:numId w:val="33"/>
      </w:numPr>
      <w:outlineLvl w:val="6"/>
    </w:pPr>
  </w:style>
  <w:style w:type="paragraph" w:styleId="Heading8">
    <w:name w:val="heading 8"/>
    <w:basedOn w:val="Heading7"/>
    <w:next w:val="Normal"/>
    <w:link w:val="Heading8Char"/>
    <w:qFormat/>
    <w:rsid w:val="008F599C"/>
    <w:pPr>
      <w:numPr>
        <w:ilvl w:val="7"/>
      </w:numPr>
      <w:outlineLvl w:val="7"/>
    </w:pPr>
  </w:style>
  <w:style w:type="paragraph" w:styleId="Heading9">
    <w:name w:val="heading 9"/>
    <w:basedOn w:val="Heading8"/>
    <w:next w:val="Normal"/>
    <w:link w:val="Heading9Char"/>
    <w:qFormat/>
    <w:rsid w:val="008F599C"/>
    <w:pPr>
      <w:numPr>
        <w:ilvl w:val="8"/>
        <w:numId w:val="27"/>
      </w:numP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8F599C"/>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100696"/>
    <w:rPr>
      <w:sz w:val="22"/>
      <w:szCs w:val="22"/>
      <w:lang w:val="en-CA" w:eastAsia="en-CA"/>
    </w:rPr>
  </w:style>
  <w:style w:type="paragraph" w:customStyle="1" w:styleId="Other">
    <w:name w:val="Other"/>
    <w:basedOn w:val="Normal"/>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pPr>
      <w:widowControl w:val="0"/>
      <w:spacing w:before="60" w:after="60"/>
    </w:pPr>
    <w:rPr>
      <w:rFonts w:ascii="Arial" w:hAnsi="Arial"/>
      <w:sz w:val="20"/>
      <w:lang w:val="en-GB"/>
    </w:rPr>
  </w:style>
  <w:style w:type="paragraph" w:customStyle="1" w:styleId="TableHeading">
    <w:name w:val="Table Heading"/>
    <w:basedOn w:val="Normal"/>
    <w:pPr>
      <w:widowControl w:val="0"/>
      <w:spacing w:before="60" w:after="60"/>
    </w:pPr>
    <w:rPr>
      <w:rFonts w:ascii="Arial" w:hAnsi="Arial"/>
      <w:b/>
      <w:sz w:val="20"/>
      <w:lang w:val="en-GB"/>
    </w:rPr>
  </w:style>
  <w:style w:type="paragraph" w:styleId="BalloonText">
    <w:name w:val="Balloon Text"/>
    <w:basedOn w:val="Normal"/>
    <w:semiHidden/>
    <w:rsid w:val="006A4FC6"/>
    <w:rPr>
      <w:rFonts w:ascii="Tahoma" w:hAnsi="Tahoma" w:cs="Tahoma"/>
      <w:sz w:val="16"/>
      <w:szCs w:val="16"/>
    </w:rPr>
  </w:style>
  <w:style w:type="paragraph" w:styleId="CommentSubject">
    <w:name w:val="annotation subject"/>
    <w:basedOn w:val="CommentText"/>
    <w:next w:val="CommentText"/>
    <w:semiHidden/>
    <w:rsid w:val="00A53BD3"/>
    <w:pPr>
      <w:spacing w:before="0"/>
    </w:pPr>
    <w:rPr>
      <w:rFonts w:ascii="Book Antiqua" w:hAnsi="Book Antiqua"/>
      <w:b/>
      <w:bCs/>
      <w:sz w:val="20"/>
    </w:rPr>
  </w:style>
  <w:style w:type="character" w:customStyle="1" w:styleId="Heading3Char1">
    <w:name w:val="Heading 3 Char1"/>
    <w:rsid w:val="007C60BC"/>
  </w:style>
  <w:style w:type="character" w:customStyle="1" w:styleId="BodyTextChar">
    <w:name w:val="Body Text Char"/>
    <w:link w:val="BodyText"/>
    <w:semiHidden/>
    <w:locked/>
    <w:rsid w:val="00CE2A51"/>
    <w:rPr>
      <w:rFonts w:ascii="Book Antiqua" w:hAnsi="Book Antiqua"/>
      <w:sz w:val="22"/>
      <w:lang w:val="en-US" w:eastAsia="en-US" w:bidi="ar-SA"/>
    </w:rPr>
  </w:style>
  <w:style w:type="character" w:customStyle="1" w:styleId="Heading4Char">
    <w:name w:val="Heading 4 Char"/>
    <w:link w:val="Heading4"/>
    <w:rsid w:val="008F599C"/>
    <w:rPr>
      <w:sz w:val="22"/>
      <w:szCs w:val="22"/>
      <w:lang w:val="en-CA" w:eastAsia="en-CA"/>
    </w:rPr>
  </w:style>
  <w:style w:type="character" w:customStyle="1" w:styleId="Heading1Char">
    <w:name w:val="Heading 1 Char"/>
    <w:link w:val="Heading1"/>
    <w:rsid w:val="00100696"/>
    <w:rPr>
      <w:sz w:val="22"/>
      <w:szCs w:val="22"/>
      <w:lang w:val="en-CA" w:eastAsia="en-CA"/>
    </w:rPr>
  </w:style>
  <w:style w:type="paragraph" w:styleId="ListParagraph">
    <w:name w:val="List Paragraph"/>
    <w:basedOn w:val="Normal"/>
    <w:uiPriority w:val="34"/>
    <w:qFormat/>
    <w:rsid w:val="008F599C"/>
    <w:pPr>
      <w:ind w:left="720"/>
      <w:contextualSpacing/>
    </w:pPr>
  </w:style>
  <w:style w:type="character" w:customStyle="1" w:styleId="Heading2Char">
    <w:name w:val="Heading 2 Char"/>
    <w:link w:val="Heading2"/>
    <w:rsid w:val="002B621C"/>
    <w:rPr>
      <w:sz w:val="22"/>
      <w:szCs w:val="22"/>
      <w:u w:val="single"/>
      <w:lang w:val="en-CA" w:eastAsia="en-CA"/>
    </w:rPr>
  </w:style>
  <w:style w:type="character" w:customStyle="1" w:styleId="Heading5Char">
    <w:name w:val="Heading 5 Char"/>
    <w:link w:val="Heading5"/>
    <w:rsid w:val="008F599C"/>
    <w:rPr>
      <w:sz w:val="22"/>
      <w:szCs w:val="22"/>
      <w:lang w:val="en-CA" w:eastAsia="en-CA"/>
    </w:rPr>
  </w:style>
  <w:style w:type="character" w:customStyle="1" w:styleId="Heading6Char">
    <w:name w:val="Heading 6 Char"/>
    <w:link w:val="Heading6"/>
    <w:rsid w:val="008F599C"/>
    <w:rPr>
      <w:sz w:val="22"/>
      <w:szCs w:val="22"/>
      <w:lang w:val="en-CA" w:eastAsia="en-CA"/>
    </w:rPr>
  </w:style>
  <w:style w:type="character" w:customStyle="1" w:styleId="Heading7Char">
    <w:name w:val="Heading 7 Char"/>
    <w:link w:val="Heading7"/>
    <w:rsid w:val="008F599C"/>
    <w:rPr>
      <w:sz w:val="22"/>
      <w:szCs w:val="22"/>
      <w:lang w:val="en-CA" w:eastAsia="en-CA"/>
    </w:rPr>
  </w:style>
  <w:style w:type="character" w:customStyle="1" w:styleId="Heading8Char">
    <w:name w:val="Heading 8 Char"/>
    <w:link w:val="Heading8"/>
    <w:rsid w:val="008F599C"/>
    <w:rPr>
      <w:sz w:val="22"/>
      <w:szCs w:val="22"/>
      <w:lang w:val="en-CA" w:eastAsia="en-CA"/>
    </w:rPr>
  </w:style>
  <w:style w:type="character" w:customStyle="1" w:styleId="Heading9Char">
    <w:name w:val="Heading 9 Char"/>
    <w:link w:val="Heading9"/>
    <w:rsid w:val="008F599C"/>
    <w:rPr>
      <w:rFonts w:cs="Arial"/>
    </w:rPr>
  </w:style>
  <w:style w:type="character" w:customStyle="1" w:styleId="TitleChar">
    <w:name w:val="Title Char"/>
    <w:link w:val="Title"/>
    <w:rsid w:val="008F599C"/>
    <w:rPr>
      <w:rFonts w:ascii="Arial Narrow" w:hAnsi="Arial Narrow"/>
      <w:b/>
    </w:rPr>
  </w:style>
  <w:style w:type="character" w:styleId="Strong">
    <w:name w:val="Strong"/>
    <w:qFormat/>
    <w:rsid w:val="008F599C"/>
    <w:rPr>
      <w:b/>
    </w:rPr>
  </w:style>
  <w:style w:type="table" w:styleId="TableGrid">
    <w:name w:val="Table Grid"/>
    <w:basedOn w:val="TableNormal"/>
    <w:rsid w:val="00175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B3D49"/>
    <w:rPr>
      <w:sz w:val="22"/>
      <w:szCs w:val="22"/>
    </w:rPr>
  </w:style>
  <w:style w:type="paragraph" w:customStyle="1" w:styleId="Default">
    <w:name w:val="Default"/>
    <w:rsid w:val="008A0B14"/>
    <w:pPr>
      <w:autoSpaceDE w:val="0"/>
      <w:autoSpaceDN w:val="0"/>
      <w:adjustRightInd w:val="0"/>
    </w:pPr>
    <w:rPr>
      <w:rFonts w:ascii="Arial" w:hAnsi="Arial" w:cs="Arial"/>
      <w:color w:val="000000"/>
      <w:sz w:val="24"/>
      <w:szCs w:val="24"/>
      <w:lang w:val="en-US" w:eastAsia="en-US"/>
    </w:rPr>
  </w:style>
  <w:style w:type="table" w:customStyle="1" w:styleId="TableGrid1">
    <w:name w:val="Table Grid1"/>
    <w:basedOn w:val="TableNormal"/>
    <w:next w:val="TableGrid"/>
    <w:rsid w:val="00817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613">
      <w:bodyDiv w:val="1"/>
      <w:marLeft w:val="0"/>
      <w:marRight w:val="0"/>
      <w:marTop w:val="0"/>
      <w:marBottom w:val="0"/>
      <w:divBdr>
        <w:top w:val="none" w:sz="0" w:space="0" w:color="auto"/>
        <w:left w:val="none" w:sz="0" w:space="0" w:color="auto"/>
        <w:bottom w:val="none" w:sz="0" w:space="0" w:color="auto"/>
        <w:right w:val="none" w:sz="0" w:space="0" w:color="auto"/>
      </w:divBdr>
    </w:div>
    <w:div w:id="582841368">
      <w:bodyDiv w:val="1"/>
      <w:marLeft w:val="0"/>
      <w:marRight w:val="0"/>
      <w:marTop w:val="0"/>
      <w:marBottom w:val="0"/>
      <w:divBdr>
        <w:top w:val="none" w:sz="0" w:space="0" w:color="auto"/>
        <w:left w:val="none" w:sz="0" w:space="0" w:color="auto"/>
        <w:bottom w:val="none" w:sz="0" w:space="0" w:color="auto"/>
        <w:right w:val="none" w:sz="0" w:space="0" w:color="auto"/>
      </w:divBdr>
    </w:div>
    <w:div w:id="783768327">
      <w:bodyDiv w:val="1"/>
      <w:marLeft w:val="0"/>
      <w:marRight w:val="0"/>
      <w:marTop w:val="0"/>
      <w:marBottom w:val="0"/>
      <w:divBdr>
        <w:top w:val="none" w:sz="0" w:space="0" w:color="auto"/>
        <w:left w:val="none" w:sz="0" w:space="0" w:color="auto"/>
        <w:bottom w:val="none" w:sz="0" w:space="0" w:color="auto"/>
        <w:right w:val="none" w:sz="0" w:space="0" w:color="auto"/>
      </w:divBdr>
    </w:div>
    <w:div w:id="194229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EED1F19B-DB43-428B-A872-BB27736E7F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8609A6-B453-423B-A609-242B022478E1}">
  <ds:schemaRefs>
    <ds:schemaRef ds:uri="http://schemas.microsoft.com/office/2006/metadata/longProperties"/>
  </ds:schemaRefs>
</ds:datastoreItem>
</file>

<file path=customXml/itemProps3.xml><?xml version="1.0" encoding="utf-8"?>
<ds:datastoreItem xmlns:ds="http://schemas.openxmlformats.org/officeDocument/2006/customXml" ds:itemID="{52E8A63D-E585-4CD9-B56F-D4F7B10D7852}">
  <ds:schemaRefs>
    <ds:schemaRef ds:uri="http://schemas.microsoft.com/sharepoint/v3/contenttype/forms"/>
  </ds:schemaRefs>
</ds:datastoreItem>
</file>

<file path=customXml/itemProps4.xml><?xml version="1.0" encoding="utf-8"?>
<ds:datastoreItem xmlns:ds="http://schemas.openxmlformats.org/officeDocument/2006/customXml" ds:itemID="{33E28B84-369B-45F1-91D8-92EA4B94F731}">
  <ds:schemaRefs>
    <ds:schemaRef ds:uri="http://schemas.openxmlformats.org/officeDocument/2006/bibliography"/>
  </ds:schemaRefs>
</ds:datastoreItem>
</file>

<file path=customXml/itemProps5.xml><?xml version="1.0" encoding="utf-8"?>
<ds:datastoreItem xmlns:ds="http://schemas.openxmlformats.org/officeDocument/2006/customXml" ds:itemID="{07EB5502-381E-4DAF-B1A6-ABA4BBCCE0B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1</TotalTime>
  <Pages>6</Pages>
  <Words>2672</Words>
  <Characters>17265</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01450_Record_Drawings (Mar 16, 2016)</vt:lpstr>
    </vt:vector>
  </TitlesOfParts>
  <Company>Regional Municipality of York</Company>
  <LinksUpToDate>false</LinksUpToDate>
  <CharactersWithSpaces>19898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01450_Record_Drawings (Mar 16, 2016)</dc:title>
  <dc:subject/>
  <dc:creator>Adley-McGinnis, Andrea</dc:creator>
  <cp:keywords/>
  <cp:lastModifiedBy>Johnny Pang</cp:lastModifiedBy>
  <cp:revision>3</cp:revision>
  <cp:lastPrinted>2019-05-15T12:58:00Z</cp:lastPrinted>
  <dcterms:created xsi:type="dcterms:W3CDTF">2022-11-17T19:12:00Z</dcterms:created>
  <dcterms:modified xsi:type="dcterms:W3CDTF">2022-11-29T16:44:00Z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2020-01-20T00:00:00Z</vt:lpwstr>
  </property>
  <property fmtid="{D5CDD505-2E9C-101B-9397-08002B2CF9AE}" pid="4" name="Document Type">
    <vt:lpwstr>Technical Design Specification Templates</vt:lpwstr>
  </property>
  <property fmtid="{D5CDD505-2E9C-101B-9397-08002B2CF9AE}" pid="5" name="Sort Order">
    <vt:lpwstr/>
  </property>
  <property fmtid="{D5CDD505-2E9C-101B-9397-08002B2CF9AE}" pid="6" name="TemplateUrl">
    <vt:lpwstr/>
  </property>
  <property fmtid="{D5CDD505-2E9C-101B-9397-08002B2CF9AE}" pid="7" name="xd_ProgID">
    <vt:lpwstr/>
  </property>
  <property fmtid="{D5CDD505-2E9C-101B-9397-08002B2CF9AE}" pid="8" name="_CopySource">
    <vt:lpwstr>https://mycloud.york.ca/projects/EnvServProgramDeliveryOffice/Design/Shared Documents/Technical Design Specification Templates/Division 01 - General Requirements/01450 As-Built Drawings.doc</vt:lpwstr>
  </property>
  <property fmtid="{D5CDD505-2E9C-101B-9397-08002B2CF9AE}" pid="9" name="Order">
    <vt:lpwstr>305200.000000000</vt:lpwstr>
  </property>
  <property fmtid="{D5CDD505-2E9C-101B-9397-08002B2CF9AE}" pid="10" name="IconOverlay">
    <vt:lpwstr/>
  </property>
  <property fmtid="{D5CDD505-2E9C-101B-9397-08002B2CF9AE}" pid="11" name="Office">
    <vt:lpwstr/>
  </property>
  <property fmtid="{D5CDD505-2E9C-101B-9397-08002B2CF9AE}" pid="12" name="AERIS Pools">
    <vt:lpwstr/>
  </property>
  <property fmtid="{D5CDD505-2E9C-101B-9397-08002B2CF9AE}" pid="13" name="Data Classification">
    <vt:lpwstr>1;#Confidential|dbb6cc64-9915-4cf6-857e-3e641b410f5c</vt:lpwstr>
  </property>
  <property fmtid="{D5CDD505-2E9C-101B-9397-08002B2CF9AE}" pid="14" name="Internal Organization">
    <vt:lpwstr/>
  </property>
  <property fmtid="{D5CDD505-2E9C-101B-9397-08002B2CF9AE}" pid="15" name="Communications">
    <vt:lpwstr/>
  </property>
  <property fmtid="{D5CDD505-2E9C-101B-9397-08002B2CF9AE}" pid="16" name="Information Type">
    <vt:lpwstr/>
  </property>
  <property fmtid="{D5CDD505-2E9C-101B-9397-08002B2CF9AE}" pid="17" name="ContentTypeId">
    <vt:lpwstr>0x010100BF8E50B80A32C040A85FB450FB26C9E5</vt:lpwstr>
  </property>
</Properties>
</file>