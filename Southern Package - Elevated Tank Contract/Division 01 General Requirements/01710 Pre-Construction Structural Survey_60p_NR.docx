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004"/>
        <w:gridCol w:w="2160"/>
        <w:gridCol w:w="5683"/>
      </w:tblGrid>
      <w:tr w:rsidR="000E134E" w:rsidRPr="00333DED" w:rsidDel="00DA6BEE" w14:paraId="49FAC43C" w14:textId="77777777">
        <w:trPr>
          <w:cantSplit/>
          <w:jc w:val="center"/>
          <w:del w:id="0" w:author="Liam Sykes" w:date="2022-03-21T15:51:00Z"/>
        </w:trPr>
        <w:tc>
          <w:tcPr>
            <w:tcW w:w="1004" w:type="dxa"/>
            <w:tcBorders>
              <w:top w:val="double" w:sz="6" w:space="0" w:color="auto"/>
              <w:left w:val="double" w:sz="6" w:space="0" w:color="auto"/>
              <w:bottom w:val="single" w:sz="6" w:space="0" w:color="auto"/>
              <w:right w:val="single" w:sz="6" w:space="0" w:color="auto"/>
            </w:tcBorders>
          </w:tcPr>
          <w:p w14:paraId="47CDBBC3" w14:textId="77777777" w:rsidR="000E134E" w:rsidRPr="00333DED" w:rsidDel="00DA6BEE" w:rsidRDefault="006F1BC1" w:rsidP="006F1BC1">
            <w:pPr>
              <w:pStyle w:val="TableHeading"/>
              <w:rPr>
                <w:del w:id="1" w:author="Liam Sykes" w:date="2022-03-21T15:51:00Z"/>
                <w:rFonts w:ascii="Calibri" w:hAnsi="Calibri"/>
                <w:sz w:val="22"/>
              </w:rPr>
            </w:pPr>
            <w:del w:id="2" w:author="Liam Sykes" w:date="2022-03-21T15:51:00Z">
              <w:r w:rsidDel="00DA6BEE">
                <w:rPr>
                  <w:rFonts w:ascii="Calibri" w:hAnsi="Calibri"/>
                  <w:sz w:val="22"/>
                </w:rPr>
                <w:delText>Version</w:delText>
              </w:r>
            </w:del>
          </w:p>
        </w:tc>
        <w:tc>
          <w:tcPr>
            <w:tcW w:w="2160" w:type="dxa"/>
            <w:tcBorders>
              <w:top w:val="double" w:sz="6" w:space="0" w:color="auto"/>
              <w:left w:val="single" w:sz="6" w:space="0" w:color="auto"/>
              <w:bottom w:val="single" w:sz="6" w:space="0" w:color="auto"/>
              <w:right w:val="single" w:sz="6" w:space="0" w:color="auto"/>
            </w:tcBorders>
          </w:tcPr>
          <w:p w14:paraId="3AA8F6E4" w14:textId="77777777" w:rsidR="000E134E" w:rsidRPr="00333DED" w:rsidDel="00DA6BEE" w:rsidRDefault="000E134E" w:rsidP="00F01BB1">
            <w:pPr>
              <w:pStyle w:val="TableHeading"/>
              <w:rPr>
                <w:del w:id="3" w:author="Liam Sykes" w:date="2022-03-21T15:51:00Z"/>
                <w:rFonts w:ascii="Calibri" w:hAnsi="Calibri"/>
                <w:sz w:val="22"/>
              </w:rPr>
            </w:pPr>
            <w:del w:id="4" w:author="Liam Sykes" w:date="2022-03-21T15:51:00Z">
              <w:r w:rsidRPr="00333DED" w:rsidDel="00DA6BEE">
                <w:rPr>
                  <w:rFonts w:ascii="Calibri" w:hAnsi="Calibri"/>
                  <w:sz w:val="22"/>
                </w:rPr>
                <w:delText>Date</w:delText>
              </w:r>
            </w:del>
          </w:p>
        </w:tc>
        <w:tc>
          <w:tcPr>
            <w:tcW w:w="5683" w:type="dxa"/>
            <w:tcBorders>
              <w:top w:val="double" w:sz="6" w:space="0" w:color="auto"/>
              <w:left w:val="single" w:sz="6" w:space="0" w:color="auto"/>
              <w:bottom w:val="single" w:sz="6" w:space="0" w:color="auto"/>
              <w:right w:val="double" w:sz="6" w:space="0" w:color="auto"/>
            </w:tcBorders>
          </w:tcPr>
          <w:p w14:paraId="7F145481" w14:textId="77777777" w:rsidR="000E134E" w:rsidRPr="00333DED" w:rsidDel="00DA6BEE" w:rsidRDefault="000E134E" w:rsidP="00F01BB1">
            <w:pPr>
              <w:pStyle w:val="TableHeading"/>
              <w:rPr>
                <w:del w:id="5" w:author="Liam Sykes" w:date="2022-03-21T15:51:00Z"/>
                <w:rFonts w:ascii="Calibri" w:hAnsi="Calibri"/>
                <w:sz w:val="22"/>
              </w:rPr>
            </w:pPr>
            <w:del w:id="6" w:author="Liam Sykes" w:date="2022-03-21T15:51:00Z">
              <w:r w:rsidRPr="00333DED" w:rsidDel="00DA6BEE">
                <w:rPr>
                  <w:rFonts w:ascii="Calibri" w:hAnsi="Calibri"/>
                  <w:sz w:val="22"/>
                </w:rPr>
                <w:delText>Description of Revisions</w:delText>
              </w:r>
            </w:del>
          </w:p>
        </w:tc>
      </w:tr>
      <w:tr w:rsidR="00255B68" w:rsidRPr="00333DED" w:rsidDel="00DA6BEE" w14:paraId="06B7CC34" w14:textId="77777777" w:rsidTr="003975B8">
        <w:trPr>
          <w:cantSplit/>
          <w:jc w:val="center"/>
          <w:del w:id="7" w:author="Liam Sykes" w:date="2022-03-21T15:51:00Z"/>
        </w:trPr>
        <w:tc>
          <w:tcPr>
            <w:tcW w:w="1004" w:type="dxa"/>
            <w:tcBorders>
              <w:top w:val="single" w:sz="6" w:space="0" w:color="auto"/>
              <w:left w:val="double" w:sz="6" w:space="0" w:color="auto"/>
              <w:bottom w:val="double" w:sz="6" w:space="0" w:color="auto"/>
              <w:right w:val="single" w:sz="6" w:space="0" w:color="auto"/>
            </w:tcBorders>
          </w:tcPr>
          <w:p w14:paraId="344716E0" w14:textId="77777777" w:rsidR="00255B68" w:rsidRPr="00333DED" w:rsidDel="00DA6BEE" w:rsidRDefault="00C570C3" w:rsidP="00F01BB1">
            <w:pPr>
              <w:pStyle w:val="NormalTableText"/>
              <w:rPr>
                <w:del w:id="8" w:author="Liam Sykes" w:date="2022-03-21T15:51:00Z"/>
                <w:rFonts w:ascii="Calibri" w:hAnsi="Calibri"/>
                <w:sz w:val="22"/>
              </w:rPr>
            </w:pPr>
            <w:del w:id="9" w:author="Liam Sykes" w:date="2022-03-21T15:51:00Z">
              <w:r w:rsidDel="00DA6BEE">
                <w:rPr>
                  <w:rFonts w:ascii="Calibri" w:hAnsi="Calibri"/>
                  <w:sz w:val="22"/>
                </w:rPr>
                <w:delText>1</w:delText>
              </w:r>
            </w:del>
          </w:p>
        </w:tc>
        <w:tc>
          <w:tcPr>
            <w:tcW w:w="2160" w:type="dxa"/>
            <w:tcBorders>
              <w:top w:val="single" w:sz="6" w:space="0" w:color="auto"/>
              <w:left w:val="single" w:sz="6" w:space="0" w:color="auto"/>
              <w:bottom w:val="double" w:sz="6" w:space="0" w:color="auto"/>
              <w:right w:val="single" w:sz="6" w:space="0" w:color="auto"/>
            </w:tcBorders>
          </w:tcPr>
          <w:p w14:paraId="26456A7D" w14:textId="77777777" w:rsidR="00255B68" w:rsidRPr="00333DED" w:rsidDel="00DA6BEE" w:rsidRDefault="00FD6270" w:rsidP="00FD6270">
            <w:pPr>
              <w:pStyle w:val="NormalTableText"/>
              <w:rPr>
                <w:del w:id="10" w:author="Liam Sykes" w:date="2022-03-21T15:51:00Z"/>
                <w:rFonts w:ascii="Calibri" w:hAnsi="Calibri"/>
                <w:sz w:val="22"/>
              </w:rPr>
            </w:pPr>
            <w:del w:id="11" w:author="Liam Sykes" w:date="2022-03-21T15:51:00Z">
              <w:r w:rsidDel="00DA6BEE">
                <w:rPr>
                  <w:rFonts w:ascii="Calibri" w:hAnsi="Calibri"/>
                  <w:sz w:val="22"/>
                </w:rPr>
                <w:delText>March 18</w:delText>
              </w:r>
              <w:r w:rsidR="00255B68" w:rsidDel="00DA6BEE">
                <w:rPr>
                  <w:rFonts w:ascii="Calibri" w:hAnsi="Calibri"/>
                  <w:sz w:val="22"/>
                </w:rPr>
                <w:delText>, 201</w:delText>
              </w:r>
              <w:r w:rsidDel="00DA6BEE">
                <w:rPr>
                  <w:rFonts w:ascii="Calibri" w:hAnsi="Calibri"/>
                  <w:sz w:val="22"/>
                </w:rPr>
                <w:delText>6</w:delText>
              </w:r>
            </w:del>
          </w:p>
        </w:tc>
        <w:tc>
          <w:tcPr>
            <w:tcW w:w="5683" w:type="dxa"/>
            <w:tcBorders>
              <w:top w:val="single" w:sz="6" w:space="0" w:color="auto"/>
              <w:left w:val="single" w:sz="6" w:space="0" w:color="auto"/>
              <w:bottom w:val="double" w:sz="6" w:space="0" w:color="auto"/>
              <w:right w:val="double" w:sz="6" w:space="0" w:color="auto"/>
            </w:tcBorders>
          </w:tcPr>
          <w:p w14:paraId="50131274" w14:textId="77777777" w:rsidR="00255B68" w:rsidRPr="00333DED" w:rsidDel="00DA6BEE" w:rsidRDefault="00C570C3" w:rsidP="00F01BB1">
            <w:pPr>
              <w:pStyle w:val="NormalTableText"/>
              <w:rPr>
                <w:del w:id="12" w:author="Liam Sykes" w:date="2022-03-21T15:51:00Z"/>
                <w:rFonts w:ascii="Calibri" w:hAnsi="Calibri"/>
                <w:sz w:val="22"/>
              </w:rPr>
            </w:pPr>
            <w:del w:id="13" w:author="Liam Sykes" w:date="2022-03-21T15:51:00Z">
              <w:r w:rsidDel="00DA6BEE">
                <w:rPr>
                  <w:rFonts w:ascii="Calibri" w:hAnsi="Calibri"/>
                  <w:sz w:val="22"/>
                </w:rPr>
                <w:delText>New Specification</w:delText>
              </w:r>
              <w:r w:rsidR="006F1BC1" w:rsidDel="00DA6BEE">
                <w:rPr>
                  <w:rFonts w:ascii="Calibri" w:hAnsi="Calibri"/>
                  <w:sz w:val="22"/>
                </w:rPr>
                <w:delText>- AAM</w:delText>
              </w:r>
            </w:del>
          </w:p>
        </w:tc>
      </w:tr>
    </w:tbl>
    <w:p w14:paraId="5421951F" w14:textId="60CBA161" w:rsidR="000E134E" w:rsidRPr="00F440F8" w:rsidDel="00DA6BEE" w:rsidRDefault="00F440F8" w:rsidP="00F440F8">
      <w:pPr>
        <w:pStyle w:val="Heading1"/>
        <w:rPr>
          <w:del w:id="14" w:author="Liam Sykes" w:date="2022-03-21T15:51:00Z"/>
        </w:rPr>
        <w:pPrChange w:id="15" w:author="Johnny Pang" w:date="2022-11-30T07:43:00Z">
          <w:pPr>
            <w:pStyle w:val="BodyText"/>
          </w:pPr>
        </w:pPrChange>
      </w:pPr>
      <w:ins w:id="16" w:author="Johnny Pang" w:date="2022-11-30T07:43:00Z">
        <w:r>
          <w:t>G</w:t>
        </w:r>
      </w:ins>
    </w:p>
    <w:p w14:paraId="2762A2E0" w14:textId="77777777" w:rsidR="00FF1085" w:rsidRPr="00F440F8" w:rsidDel="00DA6BEE" w:rsidRDefault="00FF1085" w:rsidP="00F440F8">
      <w:pPr>
        <w:pStyle w:val="Heading1"/>
        <w:rPr>
          <w:del w:id="17" w:author="Liam Sykes" w:date="2022-03-21T15:51:00Z"/>
        </w:rPr>
        <w:pPrChange w:id="18" w:author="Johnny Pang" w:date="2022-11-30T07:43:00Z">
          <w:pPr>
            <w:pStyle w:val="BodyText"/>
          </w:pPr>
        </w:pPrChange>
      </w:pPr>
    </w:p>
    <w:p w14:paraId="0E0F3256" w14:textId="77777777" w:rsidR="000E134E" w:rsidRPr="00F440F8" w:rsidDel="00DA6BEE" w:rsidRDefault="000E134E" w:rsidP="00F440F8">
      <w:pPr>
        <w:pStyle w:val="Heading1"/>
        <w:rPr>
          <w:del w:id="19" w:author="Liam Sykes" w:date="2022-03-21T15:51:00Z"/>
        </w:rPr>
        <w:pPrChange w:id="20" w:author="Johnny Pang" w:date="2022-11-30T07:43:00Z">
          <w:pPr>
            <w:pStyle w:val="BodyText"/>
            <w:pBdr>
              <w:top w:val="single" w:sz="4" w:space="1" w:color="auto"/>
              <w:left w:val="single" w:sz="4" w:space="0" w:color="auto"/>
              <w:bottom w:val="single" w:sz="4" w:space="1" w:color="auto"/>
              <w:right w:val="single" w:sz="4" w:space="4" w:color="auto"/>
            </w:pBdr>
          </w:pPr>
        </w:pPrChange>
      </w:pPr>
      <w:del w:id="21" w:author="Liam Sykes" w:date="2022-03-21T15:51:00Z">
        <w:r w:rsidRPr="00F440F8" w:rsidDel="00DA6BEE">
          <w:delText>NOTE:</w:delText>
        </w:r>
      </w:del>
    </w:p>
    <w:p w14:paraId="780AC13D" w14:textId="77777777" w:rsidR="000E134E" w:rsidRPr="00F440F8" w:rsidDel="00DA6BEE" w:rsidRDefault="000E134E" w:rsidP="00F440F8">
      <w:pPr>
        <w:pStyle w:val="Heading1"/>
        <w:rPr>
          <w:del w:id="22" w:author="Liam Sykes" w:date="2022-03-21T15:51:00Z"/>
        </w:rPr>
        <w:pPrChange w:id="23" w:author="Johnny Pang" w:date="2022-11-30T07:43:00Z">
          <w:pPr>
            <w:pStyle w:val="BodyText"/>
            <w:pBdr>
              <w:top w:val="single" w:sz="4" w:space="1" w:color="auto"/>
              <w:left w:val="single" w:sz="4" w:space="0" w:color="auto"/>
              <w:bottom w:val="single" w:sz="4" w:space="1" w:color="auto"/>
              <w:right w:val="single" w:sz="4" w:space="4" w:color="auto"/>
            </w:pBdr>
          </w:pPr>
        </w:pPrChange>
      </w:pPr>
      <w:del w:id="24" w:author="Liam Sykes" w:date="2022-03-21T15:51:00Z">
        <w:r w:rsidRPr="00F440F8" w:rsidDel="00DA6BEE">
          <w:delText>This is a CONTROLLED Document. Any documents appearing in paper form are not controlled and should be checked against the on-line file version prior to use.</w:delText>
        </w:r>
      </w:del>
    </w:p>
    <w:p w14:paraId="4FA4439C" w14:textId="77777777" w:rsidR="000E134E" w:rsidRPr="00F440F8" w:rsidDel="00DA6BEE" w:rsidRDefault="000E134E" w:rsidP="00F440F8">
      <w:pPr>
        <w:pStyle w:val="Heading1"/>
        <w:rPr>
          <w:del w:id="25" w:author="Liam Sykes" w:date="2022-03-21T15:51:00Z"/>
        </w:rPr>
        <w:pPrChange w:id="26" w:author="Johnny Pang" w:date="2022-11-30T07:43:00Z">
          <w:pPr>
            <w:pStyle w:val="BodyText"/>
            <w:pBdr>
              <w:top w:val="single" w:sz="4" w:space="1" w:color="auto"/>
              <w:left w:val="single" w:sz="4" w:space="0" w:color="auto"/>
              <w:bottom w:val="single" w:sz="4" w:space="1" w:color="auto"/>
              <w:right w:val="single" w:sz="4" w:space="4" w:color="auto"/>
            </w:pBdr>
          </w:pPr>
        </w:pPrChange>
      </w:pPr>
      <w:del w:id="27" w:author="Liam Sykes" w:date="2022-03-21T15:51:00Z">
        <w:r w:rsidRPr="00F440F8" w:rsidDel="00DA6BEE">
          <w:rPr>
            <w:rPrChange w:id="28" w:author="Johnny Pang" w:date="2022-11-30T07:43:00Z">
              <w:rPr>
                <w:rFonts w:ascii="Calibri" w:hAnsi="Calibri"/>
                <w:b/>
                <w:bCs/>
              </w:rPr>
            </w:rPrChange>
          </w:rPr>
          <w:delText xml:space="preserve">Notice: </w:delText>
        </w:r>
        <w:r w:rsidRPr="00F440F8" w:rsidDel="00DA6BEE">
          <w:delText>This Document hardcopy must be used for reference purpose only.</w:delText>
        </w:r>
      </w:del>
    </w:p>
    <w:p w14:paraId="6BC29AA6" w14:textId="77777777" w:rsidR="000E134E" w:rsidRPr="00F440F8" w:rsidDel="00DA6BEE" w:rsidRDefault="000E134E" w:rsidP="00F440F8">
      <w:pPr>
        <w:pStyle w:val="Heading1"/>
        <w:rPr>
          <w:del w:id="29" w:author="Liam Sykes" w:date="2022-03-21T15:51:00Z"/>
          <w:rPrChange w:id="30" w:author="Johnny Pang" w:date="2022-11-30T07:43:00Z">
            <w:rPr>
              <w:del w:id="31" w:author="Liam Sykes" w:date="2022-03-21T15:51:00Z"/>
              <w:rFonts w:ascii="Calibri" w:hAnsi="Calibri"/>
              <w:b/>
              <w:bCs/>
            </w:rPr>
          </w:rPrChange>
        </w:rPr>
        <w:pPrChange w:id="32" w:author="Johnny Pang" w:date="2022-11-30T07:43:00Z">
          <w:pPr>
            <w:pStyle w:val="BodyText"/>
            <w:pBdr>
              <w:top w:val="single" w:sz="4" w:space="1" w:color="auto"/>
              <w:left w:val="single" w:sz="4" w:space="0" w:color="auto"/>
              <w:bottom w:val="single" w:sz="4" w:space="1" w:color="auto"/>
              <w:right w:val="single" w:sz="4" w:space="4" w:color="auto"/>
            </w:pBdr>
          </w:pPr>
        </w:pPrChange>
      </w:pPr>
      <w:del w:id="33" w:author="Liam Sykes" w:date="2022-03-21T15:51:00Z">
        <w:r w:rsidRPr="00F440F8" w:rsidDel="00DA6BEE">
          <w:rPr>
            <w:rPrChange w:id="34" w:author="Johnny Pang" w:date="2022-11-30T07:43:00Z">
              <w:rPr>
                <w:rFonts w:ascii="Calibri" w:hAnsi="Calibri"/>
                <w:b/>
              </w:rPr>
            </w:rPrChange>
          </w:rPr>
          <w:delText>The on-line copy is the current version of the document.</w:delText>
        </w:r>
      </w:del>
    </w:p>
    <w:p w14:paraId="23B3D07C" w14:textId="7FFC333B" w:rsidR="00BE6727" w:rsidRPr="00F440F8" w:rsidDel="00F440F8" w:rsidRDefault="00BE6727" w:rsidP="00F440F8">
      <w:pPr>
        <w:pStyle w:val="Heading1"/>
        <w:rPr>
          <w:del w:id="35" w:author="Johnny Pang" w:date="2022-11-30T07:43:00Z"/>
          <w:rPrChange w:id="36" w:author="Johnny Pang" w:date="2022-11-30T07:43:00Z">
            <w:rPr>
              <w:del w:id="37" w:author="Johnny Pang" w:date="2022-11-30T07:43:00Z"/>
              <w:rFonts w:ascii="Calibri" w:hAnsi="Calibri"/>
              <w:u w:val="single"/>
            </w:rPr>
          </w:rPrChange>
        </w:rPr>
        <w:pPrChange w:id="38" w:author="Johnny Pang" w:date="2022-11-30T07:43:00Z">
          <w:pPr>
            <w:pStyle w:val="BodyText"/>
            <w:ind w:left="720"/>
          </w:pPr>
        </w:pPrChange>
      </w:pPr>
    </w:p>
    <w:p w14:paraId="4451FA64" w14:textId="094662E9" w:rsidR="00BE6727" w:rsidRPr="00F440F8" w:rsidDel="00F440F8" w:rsidRDefault="00BE6727" w:rsidP="00F440F8">
      <w:pPr>
        <w:pStyle w:val="Heading1"/>
        <w:rPr>
          <w:del w:id="39" w:author="Johnny Pang" w:date="2022-11-30T07:43:00Z"/>
          <w:rPrChange w:id="40" w:author="Johnny Pang" w:date="2022-11-30T07:43:00Z">
            <w:rPr>
              <w:del w:id="41" w:author="Johnny Pang" w:date="2022-11-30T07:43:00Z"/>
              <w:rFonts w:ascii="Calibri" w:hAnsi="Calibri"/>
              <w:u w:val="single"/>
            </w:rPr>
          </w:rPrChange>
        </w:rPr>
        <w:pPrChange w:id="42" w:author="Johnny Pang" w:date="2022-11-30T07:43:00Z">
          <w:pPr>
            <w:pStyle w:val="BodyText"/>
            <w:ind w:left="720"/>
          </w:pPr>
        </w:pPrChange>
      </w:pPr>
    </w:p>
    <w:p w14:paraId="17FFA3E6" w14:textId="6F2F9736" w:rsidR="00F6204E" w:rsidRPr="00F440F8" w:rsidRDefault="000E134E" w:rsidP="00F440F8">
      <w:pPr>
        <w:pStyle w:val="Heading1"/>
      </w:pPr>
      <w:del w:id="43" w:author="Johnny Pang" w:date="2022-11-30T07:43:00Z">
        <w:r w:rsidRPr="00F440F8" w:rsidDel="00F440F8">
          <w:br w:type="page"/>
        </w:r>
        <w:r w:rsidR="00960901" w:rsidRPr="00F440F8" w:rsidDel="00F440F8">
          <w:delText>G</w:delText>
        </w:r>
      </w:del>
      <w:r w:rsidR="00960901" w:rsidRPr="00F440F8">
        <w:t>Eneral</w:t>
      </w:r>
    </w:p>
    <w:p w14:paraId="453F72AA" w14:textId="77777777" w:rsidR="00960901" w:rsidRPr="00FF1085" w:rsidRDefault="00D5414C" w:rsidP="00D36EFB">
      <w:pPr>
        <w:pStyle w:val="Heading2"/>
      </w:pPr>
      <w:r>
        <w:t>Scope</w:t>
      </w:r>
    </w:p>
    <w:p w14:paraId="2E1EC1DF" w14:textId="77777777" w:rsidR="00D5414C" w:rsidRDefault="00D5414C" w:rsidP="00CC6F25">
      <w:pPr>
        <w:pStyle w:val="Heading3"/>
      </w:pPr>
      <w:r w:rsidRPr="00CC6F25">
        <w:t>This Item</w:t>
      </w:r>
      <w:r w:rsidRPr="00D5414C">
        <w:t xml:space="preserve"> includes</w:t>
      </w:r>
      <w:r>
        <w:t xml:space="preserve"> the following:</w:t>
      </w:r>
    </w:p>
    <w:p w14:paraId="6D0040E1" w14:textId="77777777" w:rsidR="004F796E" w:rsidRPr="00FF1085" w:rsidRDefault="00C570C3" w:rsidP="00CC6F25">
      <w:pPr>
        <w:pStyle w:val="Heading4"/>
      </w:pPr>
      <w:r>
        <w:t>Conducting a pre-</w:t>
      </w:r>
      <w:r w:rsidR="001D3028">
        <w:t>construction residential and commercial building structure survey along all watermain/ sewer routes and preparation and submission of a condition survey report.</w:t>
      </w:r>
    </w:p>
    <w:p w14:paraId="3DC5F2C5" w14:textId="77777777" w:rsidR="00A0412C" w:rsidRPr="00FF1085" w:rsidRDefault="00A0412C" w:rsidP="00D36EFB">
      <w:pPr>
        <w:pStyle w:val="Heading2"/>
      </w:pPr>
      <w:r w:rsidRPr="00FF1085">
        <w:t>Related Sections</w:t>
      </w:r>
    </w:p>
    <w:p w14:paraId="6DFF534B" w14:textId="77777777" w:rsidR="00A0412C" w:rsidRPr="00CC6F25" w:rsidDel="00DA6BEE" w:rsidRDefault="00A0412C" w:rsidP="00CC6F25">
      <w:pPr>
        <w:pStyle w:val="Heading3"/>
        <w:numPr>
          <w:ilvl w:val="0"/>
          <w:numId w:val="0"/>
        </w:numPr>
        <w:ind w:left="720"/>
        <w:rPr>
          <w:del w:id="44" w:author="Liam Sykes" w:date="2022-03-21T15:51:00Z"/>
          <w:highlight w:val="yellow"/>
        </w:rPr>
      </w:pPr>
      <w:del w:id="45" w:author="Liam Sykes" w:date="2022-03-21T15:51:00Z">
        <w:r w:rsidRPr="00FF1085" w:rsidDel="00DA6BEE">
          <w:delText>[</w:delText>
        </w:r>
        <w:r w:rsidRPr="00CC6F25" w:rsidDel="00DA6BEE">
          <w:rPr>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772B5B61" w14:textId="77777777" w:rsidR="00A0412C" w:rsidRPr="00CC6F25" w:rsidDel="00DA6BEE" w:rsidRDefault="00A0412C" w:rsidP="00CC6F25">
      <w:pPr>
        <w:pStyle w:val="Heading3"/>
        <w:numPr>
          <w:ilvl w:val="0"/>
          <w:numId w:val="0"/>
        </w:numPr>
        <w:ind w:left="720"/>
        <w:rPr>
          <w:del w:id="46" w:author="Liam Sykes" w:date="2022-03-21T15:51:00Z"/>
          <w:highlight w:val="yellow"/>
        </w:rPr>
      </w:pPr>
    </w:p>
    <w:p w14:paraId="555D913F" w14:textId="77777777" w:rsidR="00A0412C" w:rsidRPr="00CC6F25" w:rsidDel="00DA6BEE" w:rsidRDefault="00A0412C" w:rsidP="00CC6F25">
      <w:pPr>
        <w:pStyle w:val="Heading3"/>
        <w:numPr>
          <w:ilvl w:val="0"/>
          <w:numId w:val="0"/>
        </w:numPr>
        <w:ind w:left="720"/>
        <w:rPr>
          <w:del w:id="47" w:author="Liam Sykes" w:date="2022-03-21T15:51:00Z"/>
          <w:highlight w:val="yellow"/>
        </w:rPr>
      </w:pPr>
      <w:del w:id="48" w:author="Liam Sykes" w:date="2022-03-21T15:51:00Z">
        <w:r w:rsidRPr="00CC6F25" w:rsidDel="00DA6BEE">
          <w:rPr>
            <w:highlight w:val="yellow"/>
          </w:rPr>
          <w:delText>Cross-referencing here may also be used to coordinate assemblies or systems whose components may span multiple Sections and which must meet certain performance requirements as an assembly or system.</w:delText>
        </w:r>
      </w:del>
    </w:p>
    <w:p w14:paraId="019A0538" w14:textId="77777777" w:rsidR="00A0412C" w:rsidRPr="00CC6F25" w:rsidDel="00DA6BEE" w:rsidRDefault="00A0412C" w:rsidP="00CC6F25">
      <w:pPr>
        <w:pStyle w:val="Heading3"/>
        <w:numPr>
          <w:ilvl w:val="0"/>
          <w:numId w:val="0"/>
        </w:numPr>
        <w:ind w:left="720"/>
        <w:rPr>
          <w:del w:id="49" w:author="Liam Sykes" w:date="2022-03-21T15:51:00Z"/>
          <w:highlight w:val="yellow"/>
        </w:rPr>
      </w:pPr>
    </w:p>
    <w:p w14:paraId="0CC6D4F8" w14:textId="77777777" w:rsidR="00A0412C" w:rsidRPr="00CC6F25" w:rsidDel="00DA6BEE" w:rsidRDefault="00A0412C" w:rsidP="00CC6F25">
      <w:pPr>
        <w:pStyle w:val="Heading3"/>
        <w:numPr>
          <w:ilvl w:val="0"/>
          <w:numId w:val="0"/>
        </w:numPr>
        <w:ind w:left="720"/>
        <w:rPr>
          <w:del w:id="50" w:author="Liam Sykes" w:date="2022-03-21T15:51:00Z"/>
          <w:highlight w:val="yellow"/>
        </w:rPr>
      </w:pPr>
      <w:del w:id="51" w:author="Liam Sykes" w:date="2022-03-21T15:51:00Z">
        <w:r w:rsidRPr="00CC6F25" w:rsidDel="00DA6BEE">
          <w:rPr>
            <w:highlight w:val="yellow"/>
          </w:rPr>
          <w:delText>Contractor is responsible for coordination of the Work.</w:delText>
        </w:r>
      </w:del>
    </w:p>
    <w:p w14:paraId="42E4D43C" w14:textId="77777777" w:rsidR="00A0412C" w:rsidRPr="00CC6F25" w:rsidDel="00DA6BEE" w:rsidRDefault="00A0412C" w:rsidP="00CC6F25">
      <w:pPr>
        <w:pStyle w:val="Heading3"/>
        <w:numPr>
          <w:ilvl w:val="0"/>
          <w:numId w:val="0"/>
        </w:numPr>
        <w:ind w:left="720"/>
        <w:rPr>
          <w:del w:id="52" w:author="Liam Sykes" w:date="2022-03-21T15:51:00Z"/>
          <w:highlight w:val="yellow"/>
        </w:rPr>
      </w:pPr>
    </w:p>
    <w:p w14:paraId="5FAED23B" w14:textId="77777777" w:rsidR="00A0412C" w:rsidRPr="00CC6F25" w:rsidDel="00DA6BEE" w:rsidRDefault="00A0412C" w:rsidP="00CC6F25">
      <w:pPr>
        <w:pStyle w:val="Heading3"/>
        <w:numPr>
          <w:ilvl w:val="0"/>
          <w:numId w:val="0"/>
        </w:numPr>
        <w:ind w:left="720"/>
        <w:rPr>
          <w:del w:id="53" w:author="Liam Sykes" w:date="2022-03-21T15:51:00Z"/>
          <w:highlight w:val="yellow"/>
        </w:rPr>
      </w:pPr>
      <w:del w:id="54" w:author="Liam Sykes" w:date="2022-03-21T15:51:00Z">
        <w:r w:rsidRPr="00CC6F25" w:rsidDel="00DA6BEE">
          <w:rPr>
            <w:highlight w:val="yellow"/>
          </w:rPr>
          <w:delText>This Section is to be completed/updated during the design development by the Consultant. If it is not applicable to the section for the specific project it may be deleted.]</w:delText>
        </w:r>
      </w:del>
    </w:p>
    <w:p w14:paraId="50C40E14" w14:textId="77777777" w:rsidR="00A0412C" w:rsidRPr="00CC6F25" w:rsidDel="00DA6BEE" w:rsidRDefault="00A0412C" w:rsidP="00CC6F25">
      <w:pPr>
        <w:pStyle w:val="Heading3"/>
        <w:numPr>
          <w:ilvl w:val="0"/>
          <w:numId w:val="0"/>
        </w:numPr>
        <w:ind w:left="720"/>
        <w:rPr>
          <w:del w:id="55" w:author="Liam Sykes" w:date="2022-03-21T15:51:00Z"/>
          <w:highlight w:val="yellow"/>
        </w:rPr>
      </w:pPr>
    </w:p>
    <w:p w14:paraId="0C5CFDA5" w14:textId="77777777" w:rsidR="00A0412C" w:rsidRPr="00CC6F25" w:rsidDel="00DA6BEE" w:rsidRDefault="00A0412C" w:rsidP="00CC6F25">
      <w:pPr>
        <w:pStyle w:val="Heading3"/>
        <w:numPr>
          <w:ilvl w:val="0"/>
          <w:numId w:val="0"/>
        </w:numPr>
        <w:ind w:left="720"/>
        <w:rPr>
          <w:del w:id="56" w:author="Liam Sykes" w:date="2022-03-21T15:51:00Z"/>
          <w:highlight w:val="yellow"/>
        </w:rPr>
      </w:pPr>
      <w:del w:id="57" w:author="Liam Sykes" w:date="2022-03-21T15:51:00Z">
        <w:r w:rsidRPr="00CC6F25" w:rsidDel="00DA6BEE">
          <w:rPr>
            <w:highlight w:val="yellow"/>
          </w:rPr>
          <w:delText>[List Sections specifying related requirements.]</w:delText>
        </w:r>
      </w:del>
    </w:p>
    <w:p w14:paraId="667B5764" w14:textId="77777777" w:rsidR="004E09D1" w:rsidRPr="00FF1085" w:rsidRDefault="00A0412C">
      <w:pPr>
        <w:pStyle w:val="Heading3"/>
        <w:pPrChange w:id="58" w:author="Liam Sykes" w:date="2022-03-18T09:13:00Z">
          <w:pPr>
            <w:pStyle w:val="Heading3"/>
            <w:numPr>
              <w:ilvl w:val="0"/>
              <w:numId w:val="0"/>
            </w:numPr>
            <w:tabs>
              <w:tab w:val="clear" w:pos="1350"/>
            </w:tabs>
            <w:ind w:left="720" w:firstLine="0"/>
          </w:pPr>
        </w:pPrChange>
      </w:pPr>
      <w:del w:id="59" w:author="Liam Sykes" w:date="2022-03-21T15:51:00Z">
        <w:r w:rsidRPr="00CC6F25" w:rsidDel="00DA6BEE">
          <w:rPr>
            <w:highlight w:val="yellow"/>
          </w:rPr>
          <w:delText>Section [______ – ____________]:  [Optional short phrase indicating relationship].</w:delText>
        </w:r>
      </w:del>
      <w:ins w:id="60" w:author="Liam Sykes" w:date="2022-03-18T09:13:00Z">
        <w:r w:rsidR="004E09D1">
          <w:t xml:space="preserve">Section 01040 – Coordination </w:t>
        </w:r>
      </w:ins>
    </w:p>
    <w:p w14:paraId="24D476DD" w14:textId="77777777" w:rsidR="00FF1085" w:rsidRPr="00D36EFB" w:rsidRDefault="00FF1085" w:rsidP="00D36EFB">
      <w:pPr>
        <w:pStyle w:val="Heading2"/>
      </w:pPr>
      <w:r w:rsidRPr="00D36EFB">
        <w:t>Measurement and Payment</w:t>
      </w:r>
    </w:p>
    <w:p w14:paraId="05E0C678" w14:textId="77777777" w:rsidR="00DA6BEE" w:rsidRDefault="00DA6BEE" w:rsidP="009D4626">
      <w:pPr>
        <w:pStyle w:val="Heading3"/>
        <w:rPr>
          <w:ins w:id="61" w:author="Liam Sykes" w:date="2022-03-21T15:52:00Z"/>
        </w:rPr>
      </w:pPr>
      <w:ins w:id="62" w:author="Liam Sykes" w:date="2022-03-21T15:52:00Z">
        <w:r>
          <w:t xml:space="preserve">All costs associated with the work of this Section shall be included in the price for Item </w:t>
        </w:r>
        <w:commentRangeStart w:id="63"/>
        <w:del w:id="64" w:author="Johnny Pang" w:date="2022-04-16T19:36:00Z">
          <w:r w:rsidRPr="00DA6BEE" w:rsidDel="00B05460">
            <w:rPr>
              <w:highlight w:val="yellow"/>
              <w:rPrChange w:id="65" w:author="Liam Sykes" w:date="2022-03-21T15:52:00Z">
                <w:rPr/>
              </w:rPrChange>
            </w:rPr>
            <w:delText>XX</w:delText>
          </w:r>
        </w:del>
      </w:ins>
      <w:ins w:id="66" w:author="Johnny Pang" w:date="2022-04-16T19:36:00Z">
        <w:r w:rsidR="00B05460">
          <w:t>A1.11</w:t>
        </w:r>
      </w:ins>
      <w:ins w:id="67" w:author="Liam Sykes" w:date="2022-03-21T15:52:00Z">
        <w:r>
          <w:t xml:space="preserve"> </w:t>
        </w:r>
      </w:ins>
      <w:commentRangeEnd w:id="63"/>
      <w:r w:rsidR="00A658A8">
        <w:rPr>
          <w:rStyle w:val="CommentReference"/>
          <w:szCs w:val="22"/>
        </w:rPr>
        <w:commentReference w:id="63"/>
      </w:r>
      <w:ins w:id="68" w:author="Liam Sykes" w:date="2022-03-21T15:52:00Z">
        <w:r>
          <w:t>in the Bid Form.</w:t>
        </w:r>
      </w:ins>
    </w:p>
    <w:p w14:paraId="1B2A9654" w14:textId="77777777" w:rsidR="009D4626" w:rsidRDefault="009D4626" w:rsidP="009D4626">
      <w:pPr>
        <w:pStyle w:val="Heading3"/>
      </w:pPr>
      <w:r w:rsidRPr="00543D47">
        <w:t xml:space="preserve">Payment </w:t>
      </w:r>
      <w:r>
        <w:t>for Item</w:t>
      </w:r>
      <w:ins w:id="69" w:author="Liam Sykes" w:date="2022-03-21T15:53:00Z">
        <w:r w:rsidR="00DA6BEE">
          <w:t xml:space="preserve"> </w:t>
        </w:r>
        <w:commentRangeStart w:id="70"/>
        <w:del w:id="71" w:author="Johnny Pang" w:date="2022-04-16T19:36:00Z">
          <w:r w:rsidR="00DA6BEE" w:rsidRPr="00DA6BEE" w:rsidDel="00B05460">
            <w:rPr>
              <w:highlight w:val="yellow"/>
              <w:rPrChange w:id="72" w:author="Liam Sykes" w:date="2022-03-21T15:53:00Z">
                <w:rPr/>
              </w:rPrChange>
            </w:rPr>
            <w:delText>XX</w:delText>
          </w:r>
        </w:del>
      </w:ins>
      <w:ins w:id="73" w:author="Johnny Pang" w:date="2022-04-16T19:36:00Z">
        <w:r w:rsidR="00B05460">
          <w:t>A1.11</w:t>
        </w:r>
      </w:ins>
      <w:r>
        <w:t xml:space="preserve"> </w:t>
      </w:r>
      <w:commentRangeEnd w:id="70"/>
      <w:r w:rsidR="00A658A8">
        <w:rPr>
          <w:rStyle w:val="CommentReference"/>
          <w:szCs w:val="22"/>
        </w:rPr>
        <w:commentReference w:id="70"/>
      </w:r>
      <w:r w:rsidRPr="00543D47">
        <w:t>shall be full compensation for all labour, Equipment, and Material to do the work</w:t>
      </w:r>
      <w:r>
        <w:t xml:space="preserve"> specified under this item</w:t>
      </w:r>
      <w:r w:rsidRPr="00543D47">
        <w:t>.</w:t>
      </w:r>
      <w:r>
        <w:t xml:space="preserve"> </w:t>
      </w:r>
      <w:r w:rsidRPr="00543D47">
        <w:t>No additional payment shall be made for repeated attempts to contact property owners or tenants.</w:t>
      </w:r>
      <w:r>
        <w:t xml:space="preserve"> </w:t>
      </w:r>
      <w:r w:rsidRPr="00543D47">
        <w:t xml:space="preserve">No additional payment shall be made for visits to the </w:t>
      </w:r>
      <w:r>
        <w:t>properties</w:t>
      </w:r>
      <w:r w:rsidRPr="00543D47">
        <w:t xml:space="preserve"> to attempt to conduct inspections.</w:t>
      </w:r>
      <w:r>
        <w:t xml:space="preserve"> </w:t>
      </w:r>
      <w:r w:rsidRPr="00543D47">
        <w:t>No additional payment shall be made for a second visit to complete an inspection.</w:t>
      </w:r>
      <w:r>
        <w:t xml:space="preserve"> </w:t>
      </w:r>
      <w:r w:rsidRPr="00543D47">
        <w:t>No additional payment shall be made for conducting physical inspections during evenings or on weekends.</w:t>
      </w:r>
      <w:r>
        <w:t xml:space="preserve"> </w:t>
      </w:r>
      <w:r w:rsidRPr="00543D47">
        <w:t>No additional payment shall be made for multiple structures or dwellings on a single property.</w:t>
      </w:r>
    </w:p>
    <w:p w14:paraId="4BD5D8DA" w14:textId="77777777" w:rsidR="009D4626" w:rsidRPr="007A7FED" w:rsidRDefault="009D4626" w:rsidP="009D4626">
      <w:pPr>
        <w:pStyle w:val="Heading3"/>
      </w:pPr>
      <w:r w:rsidRPr="007A7FED">
        <w:t xml:space="preserve">For payment purposes, a count will be made of the actual number of </w:t>
      </w:r>
      <w:r>
        <w:t xml:space="preserve">property parcels </w:t>
      </w:r>
      <w:r w:rsidRPr="007A7FED">
        <w:t xml:space="preserve">surveyed </w:t>
      </w:r>
      <w:r>
        <w:t xml:space="preserve">(denoted as each) </w:t>
      </w:r>
      <w:r w:rsidRPr="007A7FED">
        <w:t>for which reports have been provided in a form satisfactory to the Region.</w:t>
      </w:r>
    </w:p>
    <w:p w14:paraId="65ECEFD8" w14:textId="77777777" w:rsidR="00FF1085" w:rsidRPr="005B6CF8" w:rsidRDefault="00FF1085" w:rsidP="00D36EFB">
      <w:pPr>
        <w:pStyle w:val="Heading2"/>
      </w:pPr>
      <w:r w:rsidRPr="005B6CF8">
        <w:t xml:space="preserve">Qualifications of </w:t>
      </w:r>
      <w:r w:rsidR="00EA1F07">
        <w:t>Inspector</w:t>
      </w:r>
    </w:p>
    <w:p w14:paraId="4DBA2AB4" w14:textId="77777777" w:rsidR="00EA1F07" w:rsidRDefault="00EA1F07" w:rsidP="00EA1F07">
      <w:pPr>
        <w:pStyle w:val="Heading3"/>
      </w:pPr>
      <w:r w:rsidRPr="00EA1F07">
        <w:t xml:space="preserve">This work shall be performed by a qualified Subcontractor who is a recognized expert in this field and who shall be acceptable to the Contract Administrator. </w:t>
      </w:r>
    </w:p>
    <w:p w14:paraId="7A05112E" w14:textId="77777777" w:rsidR="00EA1F07" w:rsidRDefault="00EA1F07" w:rsidP="00EA1F07">
      <w:pPr>
        <w:pStyle w:val="Heading3"/>
      </w:pPr>
      <w:r w:rsidRPr="00EA1F07">
        <w:t xml:space="preserve">The Contractor shall submit the name and experience details of their proposed Subcontractor for this work at least one week in advance of commencing work under this item.  </w:t>
      </w:r>
    </w:p>
    <w:p w14:paraId="2F711117" w14:textId="77777777" w:rsidR="00FF1085" w:rsidRPr="005B6CF8" w:rsidRDefault="00EA1F07" w:rsidP="00EA1F07">
      <w:pPr>
        <w:pStyle w:val="Heading3"/>
      </w:pPr>
      <w:r w:rsidRPr="00EA1F07">
        <w:t>The Subcontractor for this work must be approved by the Contract Administrator prior to commencing work under these items.</w:t>
      </w:r>
    </w:p>
    <w:p w14:paraId="1FA9711B" w14:textId="77777777" w:rsidR="00FF1085" w:rsidRPr="005B6CF8" w:rsidRDefault="00FF1085" w:rsidP="00D36EFB">
      <w:pPr>
        <w:pStyle w:val="Heading2"/>
      </w:pPr>
      <w:r w:rsidRPr="005B6CF8">
        <w:t>Submittals</w:t>
      </w:r>
    </w:p>
    <w:p w14:paraId="4264D2CE" w14:textId="77777777" w:rsidR="00AD4254" w:rsidRPr="00AD4254" w:rsidRDefault="00AD4254" w:rsidP="00AD4254">
      <w:pPr>
        <w:pStyle w:val="Heading3"/>
      </w:pPr>
      <w:r w:rsidRPr="00AD4254">
        <w:t>The Contractor shall submit four (4) copies of a detailed report, complete with field records and photographs taken with flash lighting, for each house or building surveyed including all on-Site structures, identifying the existing condition of all residential buildings/structures and commercial properties/</w:t>
      </w:r>
      <w:r>
        <w:t xml:space="preserve"> </w:t>
      </w:r>
      <w:r w:rsidRPr="00AD4254">
        <w:t>structures, and detailing, describing and recording all existing faults, damages, cracks, etc., in each structure.</w:t>
      </w:r>
    </w:p>
    <w:p w14:paraId="30F7F2F1" w14:textId="77777777" w:rsidR="00AD4254" w:rsidRDefault="00AD4254" w:rsidP="00AD4254">
      <w:pPr>
        <w:pStyle w:val="Heading3"/>
      </w:pPr>
      <w:r w:rsidRPr="00AD4254">
        <w:t xml:space="preserve">The report shall include a list of all residential buildings/structures and commercial properties/structures not surveyed due to property owner’s refusal to allow entry or due a lack of response on the part of the property owner.  </w:t>
      </w:r>
    </w:p>
    <w:p w14:paraId="332FD3AE" w14:textId="77777777" w:rsidR="00AD4254" w:rsidRPr="00AD4254" w:rsidRDefault="00AD4254" w:rsidP="00AD4254">
      <w:pPr>
        <w:pStyle w:val="Heading1"/>
      </w:pPr>
      <w:r w:rsidRPr="00AD4254">
        <w:t>MATERIALS</w:t>
      </w:r>
    </w:p>
    <w:p w14:paraId="4CD882AB" w14:textId="77777777" w:rsidR="00AD4254" w:rsidRDefault="00AD4254" w:rsidP="00AD4254">
      <w:pPr>
        <w:pStyle w:val="Heading3"/>
      </w:pPr>
      <w:r>
        <w:t>Not Used</w:t>
      </w:r>
    </w:p>
    <w:p w14:paraId="2919A666" w14:textId="77777777" w:rsidR="00AD4254" w:rsidRDefault="00AD4254" w:rsidP="00AD4254">
      <w:pPr>
        <w:pStyle w:val="Heading1"/>
        <w:rPr>
          <w:ins w:id="74" w:author="Liam Sykes" w:date="2022-03-17T16:42:00Z"/>
        </w:rPr>
      </w:pPr>
      <w:r>
        <w:t>Execution</w:t>
      </w:r>
    </w:p>
    <w:p w14:paraId="58116D72" w14:textId="77777777" w:rsidR="00261AEF" w:rsidRDefault="00261AEF">
      <w:pPr>
        <w:pStyle w:val="Heading2"/>
        <w:pPrChange w:id="75" w:author="Liam Sykes" w:date="2022-03-17T16:42:00Z">
          <w:pPr>
            <w:pStyle w:val="Heading1"/>
          </w:pPr>
        </w:pPrChange>
      </w:pPr>
      <w:ins w:id="76" w:author="Liam Sykes" w:date="2022-03-17T16:42:00Z">
        <w:r>
          <w:t>Pre-Construction Structural Survey</w:t>
        </w:r>
      </w:ins>
    </w:p>
    <w:p w14:paraId="2FA098D0" w14:textId="77777777" w:rsidR="00E931D8" w:rsidRDefault="00E931D8" w:rsidP="00E931D8">
      <w:pPr>
        <w:pStyle w:val="Heading3"/>
      </w:pPr>
      <w:r>
        <w:t>Prior to commencing the survey, the Contractor shall provide the Consultant with a list of residential buildings/structures and commercial properties/structures to be inspected and shall add additional buildings/structures and/or commercial properties/structures as directed by the Consultant.</w:t>
      </w:r>
    </w:p>
    <w:p w14:paraId="3F133AB4" w14:textId="77777777" w:rsidR="00E931D8" w:rsidRDefault="00E931D8" w:rsidP="00E931D8">
      <w:pPr>
        <w:pStyle w:val="Heading3"/>
      </w:pPr>
      <w:r>
        <w:lastRenderedPageBreak/>
        <w:t>The Contractor shall contact the property owner and, if applicable, the tenant, to arrange for an appointment, at a time convenient to the owner/tenant, to conduct the survey of the structure(s) on each property. This may require that surveys be performed in the evenings or on weekends.</w:t>
      </w:r>
    </w:p>
    <w:p w14:paraId="5FBFEEBE" w14:textId="77777777" w:rsidR="00E931D8" w:rsidRDefault="00E931D8" w:rsidP="00E931D8">
      <w:pPr>
        <w:pStyle w:val="Heading3"/>
      </w:pPr>
      <w:r>
        <w:t>The Contractor shall carry out one test inspection and deliver a draft report to the Consultant for review and comment. The Contractor shall revise and modify the report methods and contents as directed by the Consultant at no additional cost.</w:t>
      </w:r>
    </w:p>
    <w:p w14:paraId="6136E9AE" w14:textId="77777777" w:rsidR="00E931D8" w:rsidRDefault="00E931D8" w:rsidP="00E931D8">
      <w:pPr>
        <w:pStyle w:val="Heading3"/>
      </w:pPr>
      <w:r>
        <w:t xml:space="preserve">The Contractor shall conduct a physical inspection of adjacent residential buildings/structures, commercial properties/structures and all on-Site structures (including, but not limited to pools and underground gas tanks) which may be affected by construction activities including vibratory compaction equipment. </w:t>
      </w:r>
    </w:p>
    <w:p w14:paraId="12AF9F51" w14:textId="77777777" w:rsidR="00E931D8" w:rsidRDefault="00E931D8" w:rsidP="00E931D8">
      <w:pPr>
        <w:pStyle w:val="Heading3"/>
      </w:pPr>
      <w:r>
        <w:t>The Contractor shall submit four (4) copies of a detailed report, complete with field records and photographs taken with flash lighting, for each house or building surveyed including all on-Site structures, identifying the existing condition of all residential buildings/structures and commercial properties/ structures, and detailing, describing and recording all existing faults, damages, cracks, etc., in each structure.</w:t>
      </w:r>
    </w:p>
    <w:p w14:paraId="767F9780" w14:textId="77777777" w:rsidR="00261AEF" w:rsidRDefault="00261AEF" w:rsidP="00261AEF">
      <w:pPr>
        <w:pStyle w:val="Heading2"/>
        <w:rPr>
          <w:ins w:id="77" w:author="Liam Sykes" w:date="2022-03-17T16:42:00Z"/>
        </w:rPr>
      </w:pPr>
      <w:ins w:id="78" w:author="Liam Sykes" w:date="2022-03-17T16:42:00Z">
        <w:r>
          <w:t>Pre-Construction Photos</w:t>
        </w:r>
      </w:ins>
      <w:ins w:id="79" w:author="Johnny Pang" w:date="2022-04-16T19:37:00Z">
        <w:r w:rsidR="005B09C0">
          <w:t xml:space="preserve"> or Videos</w:t>
        </w:r>
      </w:ins>
    </w:p>
    <w:p w14:paraId="17E408BB" w14:textId="77777777" w:rsidR="00261AEF" w:rsidRDefault="00261AEF" w:rsidP="00261AEF">
      <w:pPr>
        <w:pStyle w:val="Heading3"/>
        <w:rPr>
          <w:ins w:id="80" w:author="Liam Sykes" w:date="2022-03-17T16:43:00Z"/>
        </w:rPr>
      </w:pPr>
      <w:ins w:id="81" w:author="Liam Sykes" w:date="2022-03-17T16:43:00Z">
        <w:r>
          <w:t>The Contractor shall provide photos or videos or both in digital format that clearly shows all features bounding and within the Site prior to the start of construction. All roads, sidewalks, curbs, driveways, street</w:t>
        </w:r>
        <w:del w:id="82" w:author="Johnny Pang" w:date="2022-04-16T19:36:00Z">
          <w:r w:rsidDel="00533F67">
            <w:delText xml:space="preserve"> </w:delText>
          </w:r>
        </w:del>
        <w:r>
          <w:t>lights, landscaped areas, structures, fences, culverts, trees, affected by the construction should be clearly visible on the recording media.</w:t>
        </w:r>
      </w:ins>
    </w:p>
    <w:p w14:paraId="222FB1E5" w14:textId="77777777" w:rsidR="00261AEF" w:rsidRDefault="00261AEF" w:rsidP="00261AEF">
      <w:pPr>
        <w:pStyle w:val="Heading3"/>
        <w:rPr>
          <w:ins w:id="83" w:author="Liam Sykes" w:date="2022-03-17T16:43:00Z"/>
        </w:rPr>
      </w:pPr>
      <w:ins w:id="84" w:author="Liam Sykes" w:date="2022-03-17T16:43:00Z">
        <w:r>
          <w:t>The digital photos or video or both shall be used to verify that the condition of any affected areas is restored to pre-construction conditions. A written summary shall be provided with details as to when the Work was completed, which locations inspected, all photos and video logs labelled along with a map to indicate areas inspected.</w:t>
        </w:r>
      </w:ins>
    </w:p>
    <w:p w14:paraId="1AC86E5E" w14:textId="77777777" w:rsidR="00261AEF" w:rsidRPr="00261AEF" w:rsidRDefault="00261AEF" w:rsidP="00261AEF">
      <w:pPr>
        <w:pStyle w:val="Heading3"/>
      </w:pPr>
      <w:ins w:id="85" w:author="Liam Sykes" w:date="2022-03-17T16:43:00Z">
        <w:r>
          <w:t>Should the Contractor not have pre-construction photos or video of the area being restored, this shall in no way, relieve the Contractor of any responsibility to complete the restoration to match existing conditions to the complete satisfaction of the property owners.</w:t>
        </w:r>
      </w:ins>
    </w:p>
    <w:p w14:paraId="163ECD44" w14:textId="77777777" w:rsidR="00F13982" w:rsidRPr="00333DED" w:rsidRDefault="00F13982" w:rsidP="008A26A6">
      <w:pPr>
        <w:pStyle w:val="Other"/>
        <w:spacing w:before="240"/>
        <w:jc w:val="center"/>
        <w:rPr>
          <w:rFonts w:ascii="Calibri" w:hAnsi="Calibri"/>
          <w:b/>
          <w:sz w:val="22"/>
          <w:szCs w:val="22"/>
        </w:rPr>
      </w:pPr>
      <w:r w:rsidRPr="00333DED">
        <w:rPr>
          <w:rFonts w:ascii="Calibri" w:hAnsi="Calibri"/>
          <w:b/>
          <w:sz w:val="22"/>
          <w:szCs w:val="22"/>
        </w:rPr>
        <w:t>END OF SECTION</w:t>
      </w:r>
    </w:p>
    <w:p w14:paraId="02555743" w14:textId="77777777" w:rsidR="00672C12" w:rsidRPr="00FF1085" w:rsidRDefault="00672C12" w:rsidP="00D36EFB">
      <w:pPr>
        <w:pStyle w:val="Caption"/>
      </w:pPr>
    </w:p>
    <w:sectPr w:rsidR="00672C12" w:rsidRPr="00FF1085" w:rsidSect="0098277A">
      <w:headerReference w:type="even" r:id="rId14"/>
      <w:headerReference w:type="default" r:id="rId15"/>
      <w:headerReference w:type="first" r:id="rId16"/>
      <w:pgSz w:w="12240" w:h="15840" w:code="1"/>
      <w:pgMar w:top="1440" w:right="720" w:bottom="1440" w:left="72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3" w:author="Radulovic, Nicole" w:date="2022-10-27T10:19:00Z" w:initials="RN">
    <w:p w14:paraId="143CFEA2" w14:textId="77777777" w:rsidR="00A658A8" w:rsidRDefault="00A658A8">
      <w:pPr>
        <w:pStyle w:val="CommentText"/>
      </w:pPr>
      <w:r>
        <w:rPr>
          <w:rStyle w:val="CommentReference"/>
        </w:rPr>
        <w:annotationRef/>
      </w:r>
      <w:r>
        <w:t>TBC</w:t>
      </w:r>
    </w:p>
  </w:comment>
  <w:comment w:id="70" w:author="Radulovic, Nicole" w:date="2022-10-27T10:19:00Z" w:initials="RN">
    <w:p w14:paraId="0301547D" w14:textId="77777777" w:rsidR="00A658A8" w:rsidRDefault="00A658A8">
      <w:pPr>
        <w:pStyle w:val="CommentText"/>
      </w:pPr>
      <w:r>
        <w:rPr>
          <w:rStyle w:val="CommentReference"/>
        </w:rPr>
        <w:annotationRef/>
      </w:r>
      <w:r>
        <w:t>TBC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3CFEA2" w15:done="0"/>
  <w15:commentEx w15:paraId="0301547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3CFEA2" w16cid:durableId="2704D9BF"/>
  <w16cid:commentId w16cid:paraId="0301547D" w16cid:durableId="2704D9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CA840" w14:textId="77777777" w:rsidR="00DA5DBD" w:rsidRDefault="00DA5DBD">
      <w:r>
        <w:separator/>
      </w:r>
    </w:p>
  </w:endnote>
  <w:endnote w:type="continuationSeparator" w:id="0">
    <w:p w14:paraId="5591AD04" w14:textId="77777777" w:rsidR="00DA5DBD" w:rsidRDefault="00DA5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7576B" w14:textId="77777777" w:rsidR="00DA5DBD" w:rsidRDefault="00DA5DBD">
      <w:r>
        <w:separator/>
      </w:r>
    </w:p>
  </w:footnote>
  <w:footnote w:type="continuationSeparator" w:id="0">
    <w:p w14:paraId="243065D6" w14:textId="77777777" w:rsidR="00DA5DBD" w:rsidRDefault="00DA5D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9F8A" w14:textId="77777777" w:rsidR="00FF1085" w:rsidRPr="00FF1085" w:rsidRDefault="00FF1085" w:rsidP="00FF1085">
    <w:pPr>
      <w:pBdr>
        <w:top w:val="single" w:sz="4" w:space="1" w:color="auto"/>
      </w:pBdr>
      <w:tabs>
        <w:tab w:val="right" w:pos="10350"/>
      </w:tabs>
      <w:rPr>
        <w:rFonts w:cs="Arial"/>
      </w:rPr>
    </w:pPr>
    <w:r w:rsidRPr="00FF1085">
      <w:rPr>
        <w:rFonts w:cs="Arial"/>
      </w:rPr>
      <w:t>Section 017</w:t>
    </w:r>
    <w:r w:rsidR="00C570C3">
      <w:rPr>
        <w:rFonts w:cs="Arial"/>
      </w:rPr>
      <w:t>1</w:t>
    </w:r>
    <w:r w:rsidRPr="00FF1085">
      <w:rPr>
        <w:rFonts w:cs="Arial"/>
      </w:rPr>
      <w:t>0</w:t>
    </w:r>
    <w:r>
      <w:rPr>
        <w:rFonts w:cs="Arial"/>
      </w:rPr>
      <w:tab/>
    </w:r>
    <w:r w:rsidRPr="00FF1085">
      <w:rPr>
        <w:rFonts w:cs="Arial"/>
      </w:rPr>
      <w:t>CONTRACT NO</w:t>
    </w:r>
    <w:r w:rsidRPr="00FD6270">
      <w:rPr>
        <w:rFonts w:cs="Arial"/>
        <w:highlight w:val="yellow"/>
      </w:rPr>
      <w:t>.... [Insert Region Number]</w:t>
    </w:r>
    <w:r w:rsidRPr="00FF1085">
      <w:rPr>
        <w:rFonts w:cs="Arial"/>
      </w:rPr>
      <w:tab/>
    </w:r>
  </w:p>
  <w:p w14:paraId="77AC3923" w14:textId="77777777" w:rsidR="00FF1085" w:rsidRPr="00FF1085" w:rsidRDefault="00255B68" w:rsidP="00FF1085">
    <w:pPr>
      <w:pBdr>
        <w:top w:val="single" w:sz="4" w:space="1" w:color="auto"/>
      </w:pBdr>
      <w:tabs>
        <w:tab w:val="left" w:pos="-1440"/>
        <w:tab w:val="left" w:pos="-720"/>
        <w:tab w:val="left" w:pos="0"/>
        <w:tab w:val="center" w:pos="5220"/>
        <w:tab w:val="right" w:pos="10350"/>
      </w:tabs>
      <w:rPr>
        <w:rFonts w:cs="Arial"/>
      </w:rPr>
    </w:pPr>
    <w:r>
      <w:rPr>
        <w:rFonts w:cs="Arial"/>
      </w:rPr>
      <w:t>201</w:t>
    </w:r>
    <w:r w:rsidR="00FD6270">
      <w:rPr>
        <w:rFonts w:cs="Arial"/>
      </w:rPr>
      <w:t>6</w:t>
    </w:r>
    <w:r>
      <w:rPr>
        <w:rFonts w:cs="Arial"/>
      </w:rPr>
      <w:t>-0</w:t>
    </w:r>
    <w:r w:rsidR="00FD6270">
      <w:rPr>
        <w:rFonts w:cs="Arial"/>
      </w:rPr>
      <w:t>3</w:t>
    </w:r>
    <w:r>
      <w:rPr>
        <w:rFonts w:cs="Arial"/>
      </w:rPr>
      <w:t>-</w:t>
    </w:r>
    <w:r w:rsidR="00FD6270">
      <w:rPr>
        <w:rFonts w:cs="Arial"/>
      </w:rPr>
      <w:t>18</w:t>
    </w:r>
    <w:r w:rsidR="00FF1085" w:rsidRPr="00FF1085">
      <w:rPr>
        <w:rFonts w:cs="Arial"/>
        <w:b/>
      </w:rPr>
      <w:tab/>
    </w:r>
    <w:r w:rsidR="00C570C3">
      <w:rPr>
        <w:rFonts w:cs="Arial"/>
        <w:b/>
      </w:rPr>
      <w:t>PRE-CONSTRUCTION STRUCTURAL SURVEY</w:t>
    </w:r>
    <w:r w:rsidR="00FF1085" w:rsidRPr="00FF1085">
      <w:rPr>
        <w:rFonts w:cs="Arial"/>
      </w:rPr>
      <w:tab/>
    </w:r>
  </w:p>
  <w:p w14:paraId="2518E2E9" w14:textId="77777777" w:rsidR="00FF1085" w:rsidRDefault="00FF1085" w:rsidP="00FF1085">
    <w:pPr>
      <w:pBdr>
        <w:top w:val="single" w:sz="4" w:space="1" w:color="auto"/>
      </w:pBdr>
      <w:tabs>
        <w:tab w:val="center" w:pos="5175"/>
        <w:tab w:val="right" w:pos="10350"/>
      </w:tabs>
      <w:rPr>
        <w:rFonts w:cs="Arial"/>
      </w:rPr>
    </w:pPr>
    <w:r w:rsidRPr="00FF1085">
      <w:rPr>
        <w:rFonts w:cs="Arial"/>
      </w:rPr>
      <w:t xml:space="preserve">Page </w:t>
    </w:r>
    <w:r w:rsidRPr="00FF1085">
      <w:rPr>
        <w:rFonts w:cs="Arial"/>
      </w:rPr>
      <w:fldChar w:fldCharType="begin"/>
    </w:r>
    <w:r w:rsidRPr="00FF1085">
      <w:rPr>
        <w:rFonts w:cs="Arial"/>
      </w:rPr>
      <w:instrText xml:space="preserve">PAGE </w:instrText>
    </w:r>
    <w:r w:rsidRPr="00FF1085">
      <w:rPr>
        <w:rFonts w:cs="Arial"/>
      </w:rPr>
      <w:fldChar w:fldCharType="separate"/>
    </w:r>
    <w:r w:rsidR="006F1BC1">
      <w:rPr>
        <w:rFonts w:cs="Arial"/>
        <w:noProof/>
      </w:rPr>
      <w:t>2</w:t>
    </w:r>
    <w:r w:rsidRPr="00FF1085">
      <w:rPr>
        <w:rFonts w:cs="Arial"/>
      </w:rPr>
      <w:fldChar w:fldCharType="end"/>
    </w:r>
    <w:r w:rsidRPr="00FF1085">
      <w:rPr>
        <w:rFonts w:cs="Arial"/>
      </w:rPr>
      <w:t xml:space="preserve"> </w:t>
    </w:r>
    <w:r>
      <w:rPr>
        <w:rFonts w:cs="Arial"/>
      </w:rPr>
      <w:tab/>
    </w:r>
    <w:r>
      <w:rPr>
        <w:rFonts w:cs="Arial"/>
      </w:rPr>
      <w:tab/>
    </w:r>
    <w:r w:rsidRPr="00FF1085">
      <w:rPr>
        <w:rFonts w:cs="Arial"/>
      </w:rPr>
      <w:t xml:space="preserve">DATE:  </w:t>
    </w:r>
    <w:r w:rsidRPr="00FD6270">
      <w:rPr>
        <w:rFonts w:cs="Arial"/>
        <w:highlight w:val="yellow"/>
      </w:rPr>
      <w:t>[Insert Date, (e.g. Jan., 2000)]</w:t>
    </w:r>
    <w:r w:rsidRPr="00FF1085">
      <w:rPr>
        <w:rFonts w:cs="Arial"/>
      </w:rPr>
      <w:tab/>
    </w:r>
  </w:p>
  <w:p w14:paraId="46C5CD66" w14:textId="77777777" w:rsidR="00FF1085" w:rsidRPr="00FF1085" w:rsidRDefault="00F440F8" w:rsidP="00FF1085">
    <w:pPr>
      <w:pBdr>
        <w:top w:val="single" w:sz="4" w:space="1" w:color="auto"/>
      </w:pBdr>
      <w:tabs>
        <w:tab w:val="center" w:pos="5175"/>
        <w:tab w:val="right" w:pos="10350"/>
      </w:tabs>
      <w:rPr>
        <w:rFonts w:cs="Arial"/>
      </w:rPr>
    </w:pPr>
    <w:r>
      <w:rPr>
        <w:rFonts w:cs="Arial"/>
      </w:rPr>
      <w:pict w14:anchorId="5EDD4194">
        <v:rect id="_x0000_i1025" style="width:0;height:1.5pt" o:hralign="center" o:hrstd="t" o:hr="t" fillcolor="gray"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F792A" w14:textId="77777777" w:rsidR="00FF6410" w:rsidRPr="0098277A" w:rsidRDefault="00FF6410" w:rsidP="00672C12">
    <w:pPr>
      <w:pBdr>
        <w:top w:val="single" w:sz="4" w:space="1" w:color="auto"/>
      </w:pBdr>
      <w:tabs>
        <w:tab w:val="right" w:pos="10350"/>
      </w:tabs>
      <w:rPr>
        <w:rFonts w:cs="Arial"/>
      </w:rPr>
    </w:pPr>
    <w:r w:rsidRPr="0098277A">
      <w:rPr>
        <w:rFonts w:cs="Arial"/>
      </w:rPr>
      <w:t>CONTRACT NO</w:t>
    </w:r>
    <w:r w:rsidRPr="00FD6270">
      <w:rPr>
        <w:rFonts w:cs="Arial"/>
        <w:highlight w:val="yellow"/>
      </w:rPr>
      <w:t>.... [Insert Region Number]</w:t>
    </w:r>
    <w:r w:rsidRPr="0098277A">
      <w:rPr>
        <w:rFonts w:cs="Arial"/>
      </w:rPr>
      <w:tab/>
      <w:t>Section 017</w:t>
    </w:r>
    <w:r w:rsidR="00C570C3">
      <w:rPr>
        <w:rFonts w:cs="Arial"/>
      </w:rPr>
      <w:t>1</w:t>
    </w:r>
    <w:r w:rsidRPr="0098277A">
      <w:rPr>
        <w:rFonts w:cs="Arial"/>
      </w:rPr>
      <w:t>0</w:t>
    </w:r>
  </w:p>
  <w:p w14:paraId="0E1805CB" w14:textId="77777777" w:rsidR="00FF6410" w:rsidRPr="0098277A" w:rsidRDefault="00FF6410" w:rsidP="0079342F">
    <w:pPr>
      <w:pBdr>
        <w:top w:val="single" w:sz="4" w:space="1" w:color="auto"/>
      </w:pBdr>
      <w:tabs>
        <w:tab w:val="left" w:pos="-1440"/>
        <w:tab w:val="left" w:pos="-720"/>
        <w:tab w:val="left" w:pos="0"/>
        <w:tab w:val="center" w:pos="5220"/>
        <w:tab w:val="right" w:pos="10350"/>
      </w:tabs>
      <w:rPr>
        <w:rFonts w:cs="Arial"/>
      </w:rPr>
    </w:pPr>
    <w:r w:rsidRPr="0098277A">
      <w:rPr>
        <w:rFonts w:cs="Arial"/>
        <w:b/>
      </w:rPr>
      <w:tab/>
    </w:r>
    <w:r w:rsidR="00C570C3">
      <w:rPr>
        <w:rFonts w:cs="Arial"/>
        <w:b/>
      </w:rPr>
      <w:t>PRE-CONSTRUCTION STRUCTURAL SURVEY</w:t>
    </w:r>
    <w:r w:rsidRPr="0098277A">
      <w:rPr>
        <w:rFonts w:cs="Arial"/>
      </w:rPr>
      <w:tab/>
    </w:r>
    <w:r w:rsidR="00255B68">
      <w:rPr>
        <w:rFonts w:cs="Arial"/>
      </w:rPr>
      <w:t>201</w:t>
    </w:r>
    <w:r w:rsidR="00FD6270">
      <w:rPr>
        <w:rFonts w:cs="Arial"/>
      </w:rPr>
      <w:t>6-03-16</w:t>
    </w:r>
  </w:p>
  <w:p w14:paraId="4AA305CD" w14:textId="77777777" w:rsidR="00FF6410" w:rsidRPr="0098277A" w:rsidRDefault="00FF6410" w:rsidP="00672C12">
    <w:pPr>
      <w:pBdr>
        <w:top w:val="single" w:sz="4" w:space="1" w:color="auto"/>
      </w:pBdr>
      <w:tabs>
        <w:tab w:val="center" w:pos="5175"/>
        <w:tab w:val="right" w:pos="10350"/>
      </w:tabs>
      <w:rPr>
        <w:rFonts w:cs="Arial"/>
      </w:rPr>
    </w:pPr>
    <w:r w:rsidRPr="0098277A">
      <w:rPr>
        <w:rFonts w:cs="Arial"/>
      </w:rPr>
      <w:t xml:space="preserve">DATE:  </w:t>
    </w:r>
    <w:r w:rsidRPr="00FD6270">
      <w:rPr>
        <w:rFonts w:cs="Arial"/>
        <w:highlight w:val="yellow"/>
      </w:rPr>
      <w:t>[Insert Date, (e.g. Jan., 2000)]</w:t>
    </w:r>
    <w:r w:rsidRPr="0098277A">
      <w:rPr>
        <w:rFonts w:cs="Arial"/>
      </w:rPr>
      <w:tab/>
    </w:r>
    <w:r w:rsidRPr="0098277A">
      <w:rPr>
        <w:rFonts w:cs="Arial"/>
      </w:rPr>
      <w:tab/>
      <w:t xml:space="preserve">Page </w:t>
    </w:r>
    <w:r w:rsidRPr="0098277A">
      <w:rPr>
        <w:rFonts w:cs="Arial"/>
      </w:rPr>
      <w:fldChar w:fldCharType="begin"/>
    </w:r>
    <w:r w:rsidRPr="0098277A">
      <w:rPr>
        <w:rFonts w:cs="Arial"/>
      </w:rPr>
      <w:instrText xml:space="preserve">PAGE </w:instrText>
    </w:r>
    <w:r w:rsidRPr="0098277A">
      <w:rPr>
        <w:rFonts w:cs="Arial"/>
      </w:rPr>
      <w:fldChar w:fldCharType="separate"/>
    </w:r>
    <w:r w:rsidR="006F1BC1">
      <w:rPr>
        <w:rFonts w:cs="Arial"/>
        <w:noProof/>
      </w:rPr>
      <w:t>1</w:t>
    </w:r>
    <w:r w:rsidRPr="0098277A">
      <w:rPr>
        <w:rFonts w:cs="Arial"/>
      </w:rPr>
      <w:fldChar w:fldCharType="end"/>
    </w:r>
    <w:r w:rsidRPr="0098277A">
      <w:rPr>
        <w:rFonts w:cs="Arial"/>
      </w:rPr>
      <w:t xml:space="preserve"> </w:t>
    </w:r>
  </w:p>
  <w:p w14:paraId="6B226721" w14:textId="77777777" w:rsidR="00FF6410" w:rsidRPr="00672C12" w:rsidRDefault="00FF6410" w:rsidP="008A26A6">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DAF2F" w14:textId="77777777" w:rsidR="00FF6410" w:rsidRPr="0082209E" w:rsidRDefault="00FF6410" w:rsidP="00672C12">
    <w:pPr>
      <w:pBdr>
        <w:top w:val="single" w:sz="4" w:space="1" w:color="auto"/>
      </w:pBdr>
      <w:tabs>
        <w:tab w:val="right" w:pos="10350"/>
      </w:tabs>
      <w:rPr>
        <w:rFonts w:ascii="Arial" w:hAnsi="Arial" w:cs="Arial"/>
      </w:rPr>
    </w:pPr>
    <w:r w:rsidRPr="0082209E">
      <w:rPr>
        <w:rFonts w:ascii="Arial" w:hAnsi="Arial" w:cs="Arial"/>
      </w:rPr>
      <w:t>CONTRACT NO</w:t>
    </w:r>
    <w:r w:rsidRPr="0082209E">
      <w:rPr>
        <w:rFonts w:ascii="Arial" w:hAnsi="Arial" w:cs="Arial"/>
        <w:highlight w:val="lightGray"/>
      </w:rPr>
      <w:t xml:space="preserve">.... [Insert </w:t>
    </w:r>
    <w:r>
      <w:rPr>
        <w:rFonts w:ascii="Arial" w:hAnsi="Arial" w:cs="Arial"/>
        <w:highlight w:val="lightGray"/>
      </w:rPr>
      <w:t>Region</w:t>
    </w:r>
    <w:r w:rsidRPr="0082209E">
      <w:rPr>
        <w:rFonts w:ascii="Arial" w:hAnsi="Arial" w:cs="Arial"/>
        <w:highlight w:val="lightGray"/>
      </w:rPr>
      <w:t xml:space="preserve"> Number]</w:t>
    </w:r>
    <w:r w:rsidRPr="0082209E">
      <w:rPr>
        <w:rFonts w:ascii="Arial" w:hAnsi="Arial" w:cs="Arial"/>
      </w:rPr>
      <w:tab/>
      <w:t xml:space="preserve">Section </w:t>
    </w:r>
    <w:r>
      <w:rPr>
        <w:rFonts w:ascii="Arial" w:hAnsi="Arial" w:cs="Arial"/>
      </w:rPr>
      <w:t>01720</w:t>
    </w:r>
  </w:p>
  <w:p w14:paraId="0E968661" w14:textId="77777777" w:rsidR="00FF6410" w:rsidRPr="0082209E" w:rsidRDefault="00FF6410" w:rsidP="0079342F">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PREPARATION</w:t>
    </w:r>
    <w:r w:rsidRPr="0082209E">
      <w:rPr>
        <w:rFonts w:ascii="Arial" w:hAnsi="Arial" w:cs="Arial"/>
      </w:rPr>
      <w:tab/>
    </w:r>
    <w:r w:rsidR="00FF1085">
      <w:rPr>
        <w:rFonts w:ascii="Arial" w:hAnsi="Arial" w:cs="Arial"/>
      </w:rPr>
      <w:t>2015-04-10</w:t>
    </w:r>
  </w:p>
  <w:p w14:paraId="3FADE4B8" w14:textId="77777777" w:rsidR="00FF6410" w:rsidRPr="0082209E" w:rsidRDefault="00FF6410" w:rsidP="00672C12">
    <w:pPr>
      <w:pBdr>
        <w:top w:val="single" w:sz="4" w:space="1" w:color="auto"/>
      </w:pBdr>
      <w:tabs>
        <w:tab w:val="center" w:pos="5175"/>
        <w:tab w:val="right" w:pos="10350"/>
      </w:tabs>
      <w:rPr>
        <w:rFonts w:ascii="Arial" w:hAnsi="Arial" w:cs="Arial"/>
      </w:rPr>
    </w:pPr>
    <w:r w:rsidRPr="0082209E">
      <w:rPr>
        <w:rFonts w:ascii="Arial" w:hAnsi="Arial" w:cs="Arial"/>
      </w:rPr>
      <w:t xml:space="preserve">DATE:  </w:t>
    </w:r>
    <w:r w:rsidRPr="0082209E">
      <w:rPr>
        <w:rFonts w:ascii="Arial" w:hAnsi="Arial" w:cs="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sidR="00FF1085">
      <w:rPr>
        <w:rFonts w:ascii="Arial" w:hAnsi="Arial" w:cs="Arial"/>
        <w:noProof/>
      </w:rPr>
      <w:t>1</w:t>
    </w:r>
    <w:r w:rsidRPr="0082209E">
      <w:rPr>
        <w:rFonts w:ascii="Arial" w:hAnsi="Arial" w:cs="Arial"/>
      </w:rPr>
      <w:fldChar w:fldCharType="end"/>
    </w:r>
    <w:r w:rsidRPr="0082209E">
      <w:rPr>
        <w:rFonts w:ascii="Arial" w:hAnsi="Arial" w:cs="Arial"/>
      </w:rPr>
      <w:t xml:space="preserve"> </w:t>
    </w:r>
  </w:p>
  <w:p w14:paraId="0D2C4A80" w14:textId="77777777" w:rsidR="00FF6410" w:rsidRDefault="00FF6410"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576F65"/>
    <w:multiLevelType w:val="hybridMultilevel"/>
    <w:tmpl w:val="9C8E7B52"/>
    <w:lvl w:ilvl="0" w:tplc="10090001">
      <w:start w:val="1"/>
      <w:numFmt w:val="bullet"/>
      <w:lvlText w:val=""/>
      <w:lvlJc w:val="left"/>
      <w:pPr>
        <w:tabs>
          <w:tab w:val="num" w:pos="1440"/>
        </w:tabs>
        <w:ind w:left="144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C492B6E"/>
    <w:multiLevelType w:val="multilevel"/>
    <w:tmpl w:val="F44A7A3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FEA6C0B"/>
    <w:multiLevelType w:val="hybridMultilevel"/>
    <w:tmpl w:val="6AD287D6"/>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7"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65575FD"/>
    <w:multiLevelType w:val="multilevel"/>
    <w:tmpl w:val="80FCD5AA"/>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350"/>
        </w:tabs>
        <w:ind w:left="135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pStyle w:val="Heading9"/>
      <w:lvlText w:val=".%9"/>
      <w:lvlJc w:val="left"/>
      <w:pPr>
        <w:tabs>
          <w:tab w:val="num" w:pos="5760"/>
        </w:tabs>
        <w:ind w:left="5760" w:hanging="720"/>
      </w:pPr>
      <w:rPr>
        <w:rFonts w:ascii="Calibri" w:hAnsi="Calibri" w:hint="default"/>
        <w:b w:val="0"/>
        <w:i w:val="0"/>
        <w:sz w:val="22"/>
      </w:rPr>
    </w:lvl>
  </w:abstractNum>
  <w:abstractNum w:abstractNumId="10" w15:restartNumberingAfterBreak="0">
    <w:nsid w:val="50407D28"/>
    <w:multiLevelType w:val="multilevel"/>
    <w:tmpl w:val="01347738"/>
    <w:lvl w:ilvl="0">
      <w:start w:val="1"/>
      <w:numFmt w:val="decimal"/>
      <w:lvlText w:val="PART %1."/>
      <w:lvlJc w:val="left"/>
      <w:pPr>
        <w:tabs>
          <w:tab w:val="num" w:pos="432"/>
        </w:tabs>
        <w:ind w:left="432" w:hanging="432"/>
      </w:pPr>
      <w:rPr>
        <w:rFonts w:ascii="Calibri" w:hAnsi="Calibri"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Calibri" w:hAnsi="Calibri"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438133102">
    <w:abstractNumId w:val="0"/>
  </w:num>
  <w:num w:numId="2" w16cid:durableId="1784686456">
    <w:abstractNumId w:val="0"/>
  </w:num>
  <w:num w:numId="3" w16cid:durableId="1578830723">
    <w:abstractNumId w:val="10"/>
  </w:num>
  <w:num w:numId="4" w16cid:durableId="1381713631">
    <w:abstractNumId w:val="4"/>
  </w:num>
  <w:num w:numId="5" w16cid:durableId="1736049154">
    <w:abstractNumId w:val="11"/>
  </w:num>
  <w:num w:numId="6" w16cid:durableId="335694094">
    <w:abstractNumId w:val="3"/>
  </w:num>
  <w:num w:numId="7" w16cid:durableId="1824353283">
    <w:abstractNumId w:val="8"/>
  </w:num>
  <w:num w:numId="8" w16cid:durableId="512232183">
    <w:abstractNumId w:val="2"/>
  </w:num>
  <w:num w:numId="9" w16cid:durableId="107433718">
    <w:abstractNumId w:val="12"/>
  </w:num>
  <w:num w:numId="10" w16cid:durableId="752821619">
    <w:abstractNumId w:val="7"/>
  </w:num>
  <w:num w:numId="11" w16cid:durableId="1990475894">
    <w:abstractNumId w:val="5"/>
  </w:num>
  <w:num w:numId="12" w16cid:durableId="12260630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136313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78049529">
    <w:abstractNumId w:val="1"/>
  </w:num>
  <w:num w:numId="15" w16cid:durableId="1063065511">
    <w:abstractNumId w:val="9"/>
  </w:num>
  <w:num w:numId="16" w16cid:durableId="1144355032">
    <w:abstractNumId w:val="9"/>
  </w:num>
  <w:num w:numId="17" w16cid:durableId="1471360316">
    <w:abstractNumId w:val="9"/>
  </w:num>
  <w:num w:numId="18" w16cid:durableId="927350061">
    <w:abstractNumId w:val="9"/>
  </w:num>
  <w:num w:numId="19" w16cid:durableId="1894655621">
    <w:abstractNumId w:val="9"/>
  </w:num>
  <w:num w:numId="20" w16cid:durableId="1316032796">
    <w:abstractNumId w:val="9"/>
  </w:num>
  <w:num w:numId="21" w16cid:durableId="290214171">
    <w:abstractNumId w:val="9"/>
  </w:num>
  <w:num w:numId="22" w16cid:durableId="353772160">
    <w:abstractNumId w:val="9"/>
  </w:num>
  <w:num w:numId="23" w16cid:durableId="1716153471">
    <w:abstractNumId w:val="9"/>
  </w:num>
  <w:num w:numId="24" w16cid:durableId="627470461">
    <w:abstractNumId w:val="9"/>
  </w:num>
  <w:num w:numId="25" w16cid:durableId="387536055">
    <w:abstractNumId w:val="9"/>
  </w:num>
  <w:num w:numId="26" w16cid:durableId="1324705243">
    <w:abstractNumId w:val="9"/>
  </w:num>
  <w:num w:numId="27" w16cid:durableId="1419209769">
    <w:abstractNumId w:val="9"/>
  </w:num>
  <w:num w:numId="28" w16cid:durableId="935284408">
    <w:abstractNumId w:val="9"/>
  </w:num>
  <w:num w:numId="29" w16cid:durableId="181893983">
    <w:abstractNumId w:val="9"/>
  </w:num>
  <w:num w:numId="30" w16cid:durableId="1138766394">
    <w:abstractNumId w:val="9"/>
  </w:num>
  <w:num w:numId="31" w16cid:durableId="1991060738">
    <w:abstractNumId w:val="9"/>
  </w:num>
  <w:num w:numId="32" w16cid:durableId="81379146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ny Pang">
    <w15:presenceInfo w15:providerId="AD" w15:userId="S::Johnny.Pang@etoengineering.ca::93e0402e-0c7d-4ac3-adc9-299bd55456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D109FD"/>
    <w:rsid w:val="00045EC5"/>
    <w:rsid w:val="00060FEE"/>
    <w:rsid w:val="00086A35"/>
    <w:rsid w:val="000A028A"/>
    <w:rsid w:val="000A7BB7"/>
    <w:rsid w:val="000C17B4"/>
    <w:rsid w:val="000C2B7D"/>
    <w:rsid w:val="000C6EBC"/>
    <w:rsid w:val="000E0262"/>
    <w:rsid w:val="000E134E"/>
    <w:rsid w:val="001047C4"/>
    <w:rsid w:val="00107DBA"/>
    <w:rsid w:val="0014653C"/>
    <w:rsid w:val="0018522D"/>
    <w:rsid w:val="001A5150"/>
    <w:rsid w:val="001B3600"/>
    <w:rsid w:val="001B3E2D"/>
    <w:rsid w:val="001C34D6"/>
    <w:rsid w:val="001D3028"/>
    <w:rsid w:val="001E3C77"/>
    <w:rsid w:val="00212D66"/>
    <w:rsid w:val="00247564"/>
    <w:rsid w:val="00255B68"/>
    <w:rsid w:val="00261AEF"/>
    <w:rsid w:val="002B33AF"/>
    <w:rsid w:val="002D4787"/>
    <w:rsid w:val="003130DA"/>
    <w:rsid w:val="00333DED"/>
    <w:rsid w:val="0033540B"/>
    <w:rsid w:val="00366110"/>
    <w:rsid w:val="00372157"/>
    <w:rsid w:val="003975B8"/>
    <w:rsid w:val="003D6CA2"/>
    <w:rsid w:val="003E6EA3"/>
    <w:rsid w:val="003F076C"/>
    <w:rsid w:val="0040417E"/>
    <w:rsid w:val="00414AEF"/>
    <w:rsid w:val="00416781"/>
    <w:rsid w:val="004667E6"/>
    <w:rsid w:val="004E09D1"/>
    <w:rsid w:val="004F245F"/>
    <w:rsid w:val="004F398C"/>
    <w:rsid w:val="004F507C"/>
    <w:rsid w:val="004F796E"/>
    <w:rsid w:val="00533F67"/>
    <w:rsid w:val="00534B3E"/>
    <w:rsid w:val="00541D50"/>
    <w:rsid w:val="00567176"/>
    <w:rsid w:val="005947BD"/>
    <w:rsid w:val="005A0E9E"/>
    <w:rsid w:val="005B09C0"/>
    <w:rsid w:val="005B6C72"/>
    <w:rsid w:val="005C537D"/>
    <w:rsid w:val="00607AFF"/>
    <w:rsid w:val="006159B7"/>
    <w:rsid w:val="00672C12"/>
    <w:rsid w:val="006C0FAF"/>
    <w:rsid w:val="006F1BC1"/>
    <w:rsid w:val="0070514B"/>
    <w:rsid w:val="00706DEA"/>
    <w:rsid w:val="0079342F"/>
    <w:rsid w:val="007B5D80"/>
    <w:rsid w:val="007E4441"/>
    <w:rsid w:val="007F27F3"/>
    <w:rsid w:val="008001A5"/>
    <w:rsid w:val="00812A85"/>
    <w:rsid w:val="00817BE8"/>
    <w:rsid w:val="008A26A6"/>
    <w:rsid w:val="008C2253"/>
    <w:rsid w:val="008C4B5A"/>
    <w:rsid w:val="008F7D6D"/>
    <w:rsid w:val="009166D2"/>
    <w:rsid w:val="009369FF"/>
    <w:rsid w:val="00943E30"/>
    <w:rsid w:val="00944E92"/>
    <w:rsid w:val="00960901"/>
    <w:rsid w:val="00964592"/>
    <w:rsid w:val="0098277A"/>
    <w:rsid w:val="0098411E"/>
    <w:rsid w:val="009D4626"/>
    <w:rsid w:val="009E1DE5"/>
    <w:rsid w:val="00A0412C"/>
    <w:rsid w:val="00A16E02"/>
    <w:rsid w:val="00A658A8"/>
    <w:rsid w:val="00A70BF0"/>
    <w:rsid w:val="00A72829"/>
    <w:rsid w:val="00A767E0"/>
    <w:rsid w:val="00AA040C"/>
    <w:rsid w:val="00AC43F0"/>
    <w:rsid w:val="00AD4254"/>
    <w:rsid w:val="00B05460"/>
    <w:rsid w:val="00B63211"/>
    <w:rsid w:val="00BD7E3A"/>
    <w:rsid w:val="00BE6727"/>
    <w:rsid w:val="00C23079"/>
    <w:rsid w:val="00C42B77"/>
    <w:rsid w:val="00C570C3"/>
    <w:rsid w:val="00C73272"/>
    <w:rsid w:val="00C80C03"/>
    <w:rsid w:val="00C81675"/>
    <w:rsid w:val="00CC6F25"/>
    <w:rsid w:val="00CE5DB1"/>
    <w:rsid w:val="00D07DD5"/>
    <w:rsid w:val="00D109FD"/>
    <w:rsid w:val="00D12314"/>
    <w:rsid w:val="00D26372"/>
    <w:rsid w:val="00D35771"/>
    <w:rsid w:val="00D3626B"/>
    <w:rsid w:val="00D36EFB"/>
    <w:rsid w:val="00D5414C"/>
    <w:rsid w:val="00D55A30"/>
    <w:rsid w:val="00D705EE"/>
    <w:rsid w:val="00D969DE"/>
    <w:rsid w:val="00DA097A"/>
    <w:rsid w:val="00DA5DBD"/>
    <w:rsid w:val="00DA6BEE"/>
    <w:rsid w:val="00DB06A2"/>
    <w:rsid w:val="00DC2AE1"/>
    <w:rsid w:val="00DC3EDE"/>
    <w:rsid w:val="00E03511"/>
    <w:rsid w:val="00E07BF1"/>
    <w:rsid w:val="00E62AA3"/>
    <w:rsid w:val="00E71ACC"/>
    <w:rsid w:val="00E931D8"/>
    <w:rsid w:val="00EA1F07"/>
    <w:rsid w:val="00EF2424"/>
    <w:rsid w:val="00F00AD9"/>
    <w:rsid w:val="00F01BB1"/>
    <w:rsid w:val="00F13982"/>
    <w:rsid w:val="00F161A6"/>
    <w:rsid w:val="00F440F8"/>
    <w:rsid w:val="00F5273F"/>
    <w:rsid w:val="00F6204E"/>
    <w:rsid w:val="00FD2D23"/>
    <w:rsid w:val="00FD5852"/>
    <w:rsid w:val="00FD6270"/>
    <w:rsid w:val="00FF1085"/>
    <w:rsid w:val="00FF64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1D77A3"/>
  <w15:chartTrackingRefBased/>
  <w15:docId w15:val="{59D5E89A-7E2E-4CD1-9DA9-315763CE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3028"/>
    <w:rPr>
      <w:sz w:val="22"/>
      <w:szCs w:val="22"/>
    </w:rPr>
  </w:style>
  <w:style w:type="paragraph" w:styleId="Heading1">
    <w:name w:val="heading 1"/>
    <w:aliases w:val="Contents - level1 Char"/>
    <w:basedOn w:val="ListParagraph"/>
    <w:link w:val="Heading1Char"/>
    <w:qFormat/>
    <w:rsid w:val="001D3028"/>
    <w:pPr>
      <w:numPr>
        <w:numId w:val="32"/>
      </w:numPr>
      <w:spacing w:before="160"/>
      <w:outlineLvl w:val="0"/>
    </w:pPr>
    <w:rPr>
      <w:caps/>
      <w:szCs w:val="20"/>
    </w:rPr>
  </w:style>
  <w:style w:type="paragraph" w:styleId="Heading2">
    <w:name w:val="heading 2"/>
    <w:basedOn w:val="ListParagraph"/>
    <w:next w:val="Normal"/>
    <w:link w:val="Heading2Char"/>
    <w:qFormat/>
    <w:rsid w:val="001D3028"/>
    <w:pPr>
      <w:numPr>
        <w:ilvl w:val="1"/>
        <w:numId w:val="32"/>
      </w:numPr>
      <w:spacing w:before="80"/>
      <w:outlineLvl w:val="1"/>
    </w:pPr>
    <w:rPr>
      <w:szCs w:val="20"/>
      <w:u w:val="single"/>
    </w:rPr>
  </w:style>
  <w:style w:type="paragraph" w:styleId="Heading3">
    <w:name w:val="heading 3"/>
    <w:basedOn w:val="ListParagraph"/>
    <w:link w:val="Heading3Char"/>
    <w:qFormat/>
    <w:rsid w:val="001D3028"/>
    <w:pPr>
      <w:numPr>
        <w:ilvl w:val="2"/>
        <w:numId w:val="32"/>
      </w:numPr>
      <w:outlineLvl w:val="2"/>
    </w:pPr>
    <w:rPr>
      <w:szCs w:val="20"/>
    </w:rPr>
  </w:style>
  <w:style w:type="paragraph" w:styleId="Heading4">
    <w:name w:val="heading 4"/>
    <w:basedOn w:val="ListParagraph"/>
    <w:link w:val="Heading4Char"/>
    <w:qFormat/>
    <w:rsid w:val="001D3028"/>
    <w:pPr>
      <w:numPr>
        <w:ilvl w:val="3"/>
        <w:numId w:val="32"/>
      </w:numPr>
      <w:outlineLvl w:val="3"/>
    </w:pPr>
    <w:rPr>
      <w:szCs w:val="20"/>
    </w:rPr>
  </w:style>
  <w:style w:type="paragraph" w:styleId="Heading5">
    <w:name w:val="heading 5"/>
    <w:basedOn w:val="Heading4"/>
    <w:link w:val="Heading5Char"/>
    <w:qFormat/>
    <w:rsid w:val="001D3028"/>
    <w:pPr>
      <w:numPr>
        <w:ilvl w:val="4"/>
      </w:numPr>
      <w:outlineLvl w:val="4"/>
    </w:pPr>
    <w:rPr>
      <w:szCs w:val="22"/>
    </w:rPr>
  </w:style>
  <w:style w:type="paragraph" w:styleId="Heading6">
    <w:name w:val="heading 6"/>
    <w:basedOn w:val="Heading5"/>
    <w:next w:val="Normal"/>
    <w:link w:val="Heading6Char"/>
    <w:qFormat/>
    <w:rsid w:val="001D3028"/>
    <w:pPr>
      <w:numPr>
        <w:ilvl w:val="5"/>
      </w:numPr>
      <w:outlineLvl w:val="5"/>
    </w:pPr>
  </w:style>
  <w:style w:type="paragraph" w:styleId="Heading7">
    <w:name w:val="heading 7"/>
    <w:basedOn w:val="ListParagraph"/>
    <w:next w:val="Normal"/>
    <w:link w:val="Heading7Char"/>
    <w:qFormat/>
    <w:rsid w:val="001D3028"/>
    <w:pPr>
      <w:numPr>
        <w:ilvl w:val="6"/>
        <w:numId w:val="32"/>
      </w:numPr>
      <w:outlineLvl w:val="6"/>
    </w:pPr>
    <w:rPr>
      <w:sz w:val="20"/>
      <w:szCs w:val="20"/>
    </w:rPr>
  </w:style>
  <w:style w:type="paragraph" w:styleId="Heading8">
    <w:name w:val="heading 8"/>
    <w:basedOn w:val="Heading7"/>
    <w:next w:val="Normal"/>
    <w:link w:val="Heading8Char"/>
    <w:qFormat/>
    <w:rsid w:val="001D3028"/>
    <w:pPr>
      <w:numPr>
        <w:ilvl w:val="7"/>
      </w:numPr>
      <w:outlineLvl w:val="7"/>
    </w:pPr>
  </w:style>
  <w:style w:type="paragraph" w:styleId="Heading9">
    <w:name w:val="heading 9"/>
    <w:basedOn w:val="Heading8"/>
    <w:next w:val="Normal"/>
    <w:link w:val="Heading9Char"/>
    <w:qFormat/>
    <w:rsid w:val="001D3028"/>
    <w:pPr>
      <w:numPr>
        <w:ilvl w:val="8"/>
        <w:numId w:val="27"/>
      </w:numPr>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60"/>
    </w:pPr>
    <w:rPr>
      <w:rFonts w:ascii="Book Antiqua" w:hAnsi="Book Antiqu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qFormat/>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1D3028"/>
    <w:pPr>
      <w:keepNext/>
      <w:spacing w:before="160" w:after="30"/>
    </w:pPr>
    <w:rPr>
      <w:rFonts w:ascii="Arial Narrow" w:hAnsi="Arial Narrow"/>
      <w:b/>
      <w:sz w:val="20"/>
      <w:szCs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1D3028"/>
    <w:rPr>
      <w:sz w:val="22"/>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styleId="BalloonText">
    <w:name w:val="Balloon Text"/>
    <w:basedOn w:val="Normal"/>
    <w:semiHidden/>
    <w:rsid w:val="004667E6"/>
    <w:rPr>
      <w:rFonts w:ascii="Tahoma" w:hAnsi="Tahoma" w:cs="Tahoma"/>
      <w:sz w:val="16"/>
      <w:szCs w:val="16"/>
    </w:rPr>
  </w:style>
  <w:style w:type="paragraph" w:customStyle="1" w:styleId="NormalTableText">
    <w:name w:val="Normal Table Text"/>
    <w:basedOn w:val="Normal"/>
    <w:rsid w:val="009166D2"/>
    <w:pPr>
      <w:widowControl w:val="0"/>
      <w:spacing w:before="60" w:after="60"/>
    </w:pPr>
    <w:rPr>
      <w:rFonts w:ascii="Arial" w:hAnsi="Arial"/>
      <w:sz w:val="20"/>
      <w:lang w:val="en-GB"/>
    </w:rPr>
  </w:style>
  <w:style w:type="paragraph" w:customStyle="1" w:styleId="TableHeading">
    <w:name w:val="Table Heading"/>
    <w:basedOn w:val="Normal"/>
    <w:rsid w:val="009166D2"/>
    <w:pPr>
      <w:widowControl w:val="0"/>
      <w:spacing w:before="60" w:after="60"/>
    </w:pPr>
    <w:rPr>
      <w:rFonts w:ascii="Arial" w:hAnsi="Arial"/>
      <w:b/>
      <w:sz w:val="20"/>
      <w:lang w:val="en-GB"/>
    </w:rPr>
  </w:style>
  <w:style w:type="character" w:customStyle="1" w:styleId="BodyTextChar">
    <w:name w:val="Body Text Char"/>
    <w:link w:val="BodyText"/>
    <w:semiHidden/>
    <w:locked/>
    <w:rsid w:val="00BE6727"/>
    <w:rPr>
      <w:rFonts w:ascii="Book Antiqua" w:hAnsi="Book Antiqua"/>
      <w:sz w:val="22"/>
      <w:lang w:val="en-US" w:eastAsia="en-US" w:bidi="ar-SA"/>
    </w:rPr>
  </w:style>
  <w:style w:type="character" w:customStyle="1" w:styleId="Heading1Char">
    <w:name w:val="Heading 1 Char"/>
    <w:aliases w:val="Contents - level1 Char Char"/>
    <w:link w:val="Heading1"/>
    <w:rsid w:val="001D3028"/>
    <w:rPr>
      <w:caps/>
      <w:sz w:val="22"/>
    </w:rPr>
  </w:style>
  <w:style w:type="paragraph" w:styleId="ListParagraph">
    <w:name w:val="List Paragraph"/>
    <w:basedOn w:val="Normal"/>
    <w:uiPriority w:val="34"/>
    <w:qFormat/>
    <w:rsid w:val="001D3028"/>
    <w:pPr>
      <w:ind w:left="720"/>
      <w:contextualSpacing/>
    </w:pPr>
  </w:style>
  <w:style w:type="character" w:customStyle="1" w:styleId="Heading2Char">
    <w:name w:val="Heading 2 Char"/>
    <w:link w:val="Heading2"/>
    <w:rsid w:val="001D3028"/>
    <w:rPr>
      <w:sz w:val="22"/>
      <w:u w:val="single"/>
    </w:rPr>
  </w:style>
  <w:style w:type="character" w:customStyle="1" w:styleId="Heading4Char">
    <w:name w:val="Heading 4 Char"/>
    <w:link w:val="Heading4"/>
    <w:rsid w:val="001D3028"/>
    <w:rPr>
      <w:sz w:val="22"/>
    </w:rPr>
  </w:style>
  <w:style w:type="character" w:customStyle="1" w:styleId="Heading5Char">
    <w:name w:val="Heading 5 Char"/>
    <w:link w:val="Heading5"/>
    <w:rsid w:val="001D3028"/>
    <w:rPr>
      <w:sz w:val="22"/>
      <w:szCs w:val="22"/>
    </w:rPr>
  </w:style>
  <w:style w:type="character" w:customStyle="1" w:styleId="Heading6Char">
    <w:name w:val="Heading 6 Char"/>
    <w:link w:val="Heading6"/>
    <w:rsid w:val="001D3028"/>
  </w:style>
  <w:style w:type="character" w:customStyle="1" w:styleId="Heading7Char">
    <w:name w:val="Heading 7 Char"/>
    <w:link w:val="Heading7"/>
    <w:rsid w:val="001D3028"/>
  </w:style>
  <w:style w:type="character" w:customStyle="1" w:styleId="Heading8Char">
    <w:name w:val="Heading 8 Char"/>
    <w:link w:val="Heading8"/>
    <w:rsid w:val="001D3028"/>
  </w:style>
  <w:style w:type="character" w:customStyle="1" w:styleId="Heading9Char">
    <w:name w:val="Heading 9 Char"/>
    <w:link w:val="Heading9"/>
    <w:rsid w:val="001D3028"/>
    <w:rPr>
      <w:rFonts w:cs="Arial"/>
    </w:rPr>
  </w:style>
  <w:style w:type="character" w:customStyle="1" w:styleId="TitleChar">
    <w:name w:val="Title Char"/>
    <w:link w:val="Title"/>
    <w:rsid w:val="001D3028"/>
    <w:rPr>
      <w:rFonts w:ascii="Arial Narrow" w:hAnsi="Arial Narrow"/>
      <w:b/>
    </w:rPr>
  </w:style>
  <w:style w:type="character" w:styleId="Strong">
    <w:name w:val="Strong"/>
    <w:qFormat/>
    <w:rsid w:val="001D3028"/>
    <w:rPr>
      <w:b/>
    </w:rPr>
  </w:style>
  <w:style w:type="paragraph" w:styleId="CommentSubject">
    <w:name w:val="annotation subject"/>
    <w:basedOn w:val="CommentText"/>
    <w:next w:val="CommentText"/>
    <w:link w:val="CommentSubjectChar"/>
    <w:rsid w:val="003F076C"/>
    <w:pPr>
      <w:spacing w:before="0"/>
    </w:pPr>
    <w:rPr>
      <w:rFonts w:ascii="Calibri" w:hAnsi="Calibri"/>
      <w:b/>
      <w:bCs/>
      <w:sz w:val="20"/>
      <w:szCs w:val="20"/>
    </w:rPr>
  </w:style>
  <w:style w:type="character" w:customStyle="1" w:styleId="CommentTextChar">
    <w:name w:val="Comment Text Char"/>
    <w:link w:val="CommentText"/>
    <w:semiHidden/>
    <w:rsid w:val="003F076C"/>
    <w:rPr>
      <w:rFonts w:ascii="Arial" w:hAnsi="Arial"/>
      <w:sz w:val="22"/>
      <w:szCs w:val="22"/>
    </w:rPr>
  </w:style>
  <w:style w:type="character" w:customStyle="1" w:styleId="CommentSubjectChar">
    <w:name w:val="Comment Subject Char"/>
    <w:link w:val="CommentSubject"/>
    <w:rsid w:val="003F076C"/>
    <w:rPr>
      <w:rFonts w:ascii="Arial" w:hAnsi="Arial"/>
      <w:b/>
      <w:bCs/>
      <w:sz w:val="22"/>
      <w:szCs w:val="22"/>
    </w:rPr>
  </w:style>
  <w:style w:type="paragraph" w:styleId="Revision">
    <w:name w:val="Revision"/>
    <w:hidden/>
    <w:uiPriority w:val="99"/>
    <w:semiHidden/>
    <w:rsid w:val="00A658A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063696">
      <w:bodyDiv w:val="1"/>
      <w:marLeft w:val="0"/>
      <w:marRight w:val="0"/>
      <w:marTop w:val="0"/>
      <w:marBottom w:val="0"/>
      <w:divBdr>
        <w:top w:val="none" w:sz="0" w:space="0" w:color="auto"/>
        <w:left w:val="none" w:sz="0" w:space="0" w:color="auto"/>
        <w:bottom w:val="none" w:sz="0" w:space="0" w:color="auto"/>
        <w:right w:val="none" w:sz="0" w:space="0" w:color="auto"/>
      </w:divBdr>
    </w:div>
    <w:div w:id="163703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Northeast Vaughan Water Servicing Project</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6CAF12E1-F89C-48F4-87AD-18E6B5692DF7}">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42cd523-47d6-43d6-8211-471f8d7272d8"/>
    <ds:schemaRef ds:uri="d6d05743-d6d0-46ac-98bc-99f29ab3bcad"/>
    <ds:schemaRef ds:uri="http://www.w3.org/XML/1998/namespace"/>
    <ds:schemaRef ds:uri="http://purl.org/dc/dcmitype/"/>
  </ds:schemaRefs>
</ds:datastoreItem>
</file>

<file path=customXml/itemProps2.xml><?xml version="1.0" encoding="utf-8"?>
<ds:datastoreItem xmlns:ds="http://schemas.openxmlformats.org/officeDocument/2006/customXml" ds:itemID="{DCBAA29A-AE51-464D-A85B-A83F381DCE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9B6F34-C0D2-4630-A65B-82CD220977A6}">
  <ds:schemaRefs>
    <ds:schemaRef ds:uri="http://schemas.microsoft.com/sharepoint/v3/contenttype/forms"/>
  </ds:schemaRefs>
</ds:datastoreItem>
</file>

<file path=customXml/itemProps4.xml><?xml version="1.0" encoding="utf-8"?>
<ds:datastoreItem xmlns:ds="http://schemas.openxmlformats.org/officeDocument/2006/customXml" ds:itemID="{BBBB2021-B57B-46F6-A3E5-6CF30C920F00}">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0</TotalTime>
  <Pages>2</Pages>
  <Words>789</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01710_Pre-Construction_Structural_Survey (Mar 18, 2016)</vt:lpstr>
    </vt:vector>
  </TitlesOfParts>
  <Company>Region of York</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01710_Pre-Construction_Structural_Survey (Mar 18, 2016)</dc:title>
  <dc:subject/>
  <dc:creator>Adley-McGinnis, Andrea</dc:creator>
  <cp:keywords/>
  <cp:lastModifiedBy>Johnny Pang</cp:lastModifiedBy>
  <cp:revision>3</cp:revision>
  <cp:lastPrinted>2006-08-29T18:42:00Z</cp:lastPrinted>
  <dcterms:created xsi:type="dcterms:W3CDTF">2022-11-17T19:12:00Z</dcterms:created>
  <dcterms:modified xsi:type="dcterms:W3CDTF">2022-11-30T12:43:00Z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ContentTypeId">
    <vt:lpwstr>0x010100BF8E50B80A32C040A85FB450FB26C9E5</vt:lpwstr>
  </property>
  <property fmtid="{D5CDD505-2E9C-101B-9397-08002B2CF9AE}" pid="4" name="_dlc_DocId">
    <vt:lpwstr>ENVCPD-83-631</vt:lpwstr>
  </property>
  <property fmtid="{D5CDD505-2E9C-101B-9397-08002B2CF9AE}" pid="5" name="_dlc_DocIdItemGuid">
    <vt:lpwstr>e628e9ae-ecf9-40e9-9634-5c2707c407df</vt:lpwstr>
  </property>
  <property fmtid="{D5CDD505-2E9C-101B-9397-08002B2CF9AE}" pid="6" name="_dlc_DocIdUrl">
    <vt:lpwstr>https://mycloud.york.ca/projects/EnvServProgramDeliveryOffice/ProjectServer/AEL/_layouts/DocIdRedir.aspx?ID=ENVCPD-83-631, ENVCPD-83-631</vt:lpwstr>
  </property>
  <property fmtid="{D5CDD505-2E9C-101B-9397-08002B2CF9AE}" pid="7" name="Last Updated">
    <vt:lpwstr>2016-03-18T00:00:00Z</vt:lpwstr>
  </property>
  <property fmtid="{D5CDD505-2E9C-101B-9397-08002B2CF9AE}" pid="8" name="Office">
    <vt:lpwstr/>
  </property>
  <property fmtid="{D5CDD505-2E9C-101B-9397-08002B2CF9AE}" pid="9" name="AERIS Pools">
    <vt:lpwstr/>
  </property>
  <property fmtid="{D5CDD505-2E9C-101B-9397-08002B2CF9AE}" pid="10" name="Data Classification">
    <vt:lpwstr>1;#Confidential|dbb6cc64-9915-4cf6-857e-3e641b410f5c</vt:lpwstr>
  </property>
  <property fmtid="{D5CDD505-2E9C-101B-9397-08002B2CF9AE}" pid="11" name="Internal Organization">
    <vt:lpwstr/>
  </property>
  <property fmtid="{D5CDD505-2E9C-101B-9397-08002B2CF9AE}" pid="12" name="Communications">
    <vt:lpwstr/>
  </property>
  <property fmtid="{D5CDD505-2E9C-101B-9397-08002B2CF9AE}" pid="13" name="Information Type">
    <vt:lpwstr/>
  </property>
  <property fmtid="{D5CDD505-2E9C-101B-9397-08002B2CF9AE}" pid="14" name="Project Completion Date">
    <vt:lpwstr/>
  </property>
  <property fmtid="{D5CDD505-2E9C-101B-9397-08002B2CF9AE}" pid="15" name="Historical Project Number">
    <vt:lpwstr/>
  </property>
  <property fmtid="{D5CDD505-2E9C-101B-9397-08002B2CF9AE}" pid="16" name="End of Warranty Date">
    <vt:lpwstr/>
  </property>
  <property fmtid="{D5CDD505-2E9C-101B-9397-08002B2CF9AE}" pid="17" name="RelatedItems">
    <vt:lpwstr/>
  </property>
  <property fmtid="{D5CDD505-2E9C-101B-9397-08002B2CF9AE}" pid="18" name="_dlc_DocIdPersistId">
    <vt:lpwstr/>
  </property>
  <property fmtid="{D5CDD505-2E9C-101B-9397-08002B2CF9AE}" pid="19" name="File Code">
    <vt:lpwstr/>
  </property>
  <property fmtid="{D5CDD505-2E9C-101B-9397-08002B2CF9AE}" pid="20" name="Project Number">
    <vt:lpwstr>75530-ECA1011</vt:lpwstr>
  </property>
  <property fmtid="{D5CDD505-2E9C-101B-9397-08002B2CF9AE}" pid="21" name="Owner">
    <vt:lpwstr/>
  </property>
  <property fmtid="{D5CDD505-2E9C-101B-9397-08002B2CF9AE}" pid="22" name="Organizational Unit">
    <vt:lpwstr>ENV/CPD</vt:lpwstr>
  </property>
  <property fmtid="{D5CDD505-2E9C-101B-9397-08002B2CF9AE}" pid="23" name="Key Document">
    <vt:lpwstr>0</vt:lpwstr>
  </property>
  <property fmtid="{D5CDD505-2E9C-101B-9397-08002B2CF9AE}" pid="24" name="_DCDateCreated">
    <vt:lpwstr>2022-10-27T10:18:26Z</vt:lpwstr>
  </property>
</Properties>
</file>