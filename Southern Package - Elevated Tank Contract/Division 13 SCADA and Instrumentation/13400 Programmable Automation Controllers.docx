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1980"/>
        <w:gridCol w:w="5863"/>
      </w:tblGrid>
      <w:tr w:rsidR="00C95820" w:rsidRPr="00DC7EDA" w:rsidDel="005A133C" w14:paraId="22D09645" w14:textId="77777777" w:rsidTr="008628A1">
        <w:trPr>
          <w:cantSplit/>
          <w:jc w:val="center"/>
          <w:del w:id="0" w:author="David Brown" w:date="2022-04-28T04:07:00Z"/>
        </w:trPr>
        <w:tc>
          <w:tcPr>
            <w:tcW w:w="1004" w:type="dxa"/>
            <w:tcBorders>
              <w:top w:val="double" w:sz="6" w:space="0" w:color="auto"/>
              <w:left w:val="double" w:sz="6" w:space="0" w:color="auto"/>
              <w:bottom w:val="single" w:sz="6" w:space="0" w:color="auto"/>
              <w:right w:val="single" w:sz="6" w:space="0" w:color="auto"/>
            </w:tcBorders>
          </w:tcPr>
          <w:p w14:paraId="471DC84E" w14:textId="77777777" w:rsidR="00C95820" w:rsidRPr="00DC7EDA" w:rsidDel="005A133C" w:rsidRDefault="00C95820" w:rsidP="008628A1">
            <w:pPr>
              <w:pStyle w:val="TableHeading"/>
              <w:rPr>
                <w:del w:id="1" w:author="David Brown" w:date="2022-04-28T04:07:00Z"/>
                <w:rFonts w:ascii="Calibri" w:hAnsi="Calibri"/>
                <w:sz w:val="22"/>
                <w:szCs w:val="22"/>
              </w:rPr>
            </w:pPr>
            <w:del w:id="2" w:author="David Brown" w:date="2022-04-28T04:07:00Z">
              <w:r w:rsidRPr="00DC7EDA" w:rsidDel="005A133C">
                <w:rPr>
                  <w:rFonts w:ascii="Calibri" w:hAnsi="Calibri"/>
                  <w:sz w:val="22"/>
                  <w:szCs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5C9A3013" w14:textId="77777777" w:rsidR="00C95820" w:rsidRPr="00DC7EDA" w:rsidDel="005A133C" w:rsidRDefault="00C95820" w:rsidP="008628A1">
            <w:pPr>
              <w:pStyle w:val="TableHeading"/>
              <w:rPr>
                <w:del w:id="3" w:author="David Brown" w:date="2022-04-28T04:07:00Z"/>
                <w:rFonts w:ascii="Calibri" w:hAnsi="Calibri"/>
                <w:sz w:val="22"/>
                <w:szCs w:val="22"/>
              </w:rPr>
            </w:pPr>
            <w:del w:id="4" w:author="David Brown" w:date="2022-04-28T04:07:00Z">
              <w:r w:rsidRPr="00DC7EDA" w:rsidDel="005A133C">
                <w:rPr>
                  <w:rFonts w:ascii="Calibri" w:hAnsi="Calibri"/>
                  <w:sz w:val="22"/>
                  <w:szCs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22333DA5" w14:textId="77777777" w:rsidR="00C95820" w:rsidRPr="00DC7EDA" w:rsidDel="005A133C" w:rsidRDefault="00C95820" w:rsidP="008628A1">
            <w:pPr>
              <w:pStyle w:val="TableHeading"/>
              <w:rPr>
                <w:del w:id="5" w:author="David Brown" w:date="2022-04-28T04:07:00Z"/>
                <w:rFonts w:ascii="Calibri" w:hAnsi="Calibri"/>
                <w:sz w:val="22"/>
                <w:szCs w:val="22"/>
              </w:rPr>
            </w:pPr>
            <w:del w:id="6" w:author="David Brown" w:date="2022-04-28T04:07:00Z">
              <w:r w:rsidRPr="00DC7EDA" w:rsidDel="005A133C">
                <w:rPr>
                  <w:rFonts w:ascii="Calibri" w:hAnsi="Calibri"/>
                  <w:sz w:val="22"/>
                  <w:szCs w:val="22"/>
                </w:rPr>
                <w:delText>Description of Revisions</w:delText>
              </w:r>
            </w:del>
          </w:p>
        </w:tc>
      </w:tr>
      <w:tr w:rsidR="00B36F6F" w:rsidRPr="00DC7EDA" w:rsidDel="005A133C" w14:paraId="76C27A50" w14:textId="77777777" w:rsidTr="008628A1">
        <w:trPr>
          <w:cantSplit/>
          <w:jc w:val="center"/>
          <w:del w:id="7" w:author="David Brown" w:date="2022-04-28T04:07:00Z"/>
        </w:trPr>
        <w:tc>
          <w:tcPr>
            <w:tcW w:w="1004" w:type="dxa"/>
            <w:tcBorders>
              <w:top w:val="single" w:sz="6" w:space="0" w:color="auto"/>
              <w:left w:val="double" w:sz="6" w:space="0" w:color="auto"/>
              <w:bottom w:val="single" w:sz="6" w:space="0" w:color="auto"/>
              <w:right w:val="single" w:sz="6" w:space="0" w:color="auto"/>
            </w:tcBorders>
          </w:tcPr>
          <w:p w14:paraId="372198CD" w14:textId="77777777" w:rsidR="00B36F6F" w:rsidRPr="00DC7EDA" w:rsidDel="005A133C" w:rsidRDefault="00B36F6F">
            <w:pPr>
              <w:pStyle w:val="NormalTableText"/>
              <w:rPr>
                <w:del w:id="8" w:author="David Brown" w:date="2022-04-28T04:07:00Z"/>
                <w:rFonts w:ascii="Calibri" w:hAnsi="Calibri"/>
                <w:sz w:val="22"/>
                <w:szCs w:val="22"/>
              </w:rPr>
            </w:pPr>
            <w:del w:id="9" w:author="David Brown" w:date="2022-04-28T04:07:00Z">
              <w:r w:rsidRPr="00DC7EDA" w:rsidDel="005A133C">
                <w:rPr>
                  <w:rFonts w:ascii="Calibri" w:hAnsi="Calibri"/>
                  <w:sz w:val="22"/>
                  <w:szCs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1EEFD21B" w14:textId="77777777" w:rsidR="00B36F6F" w:rsidRPr="00DC7EDA" w:rsidDel="005A133C" w:rsidRDefault="00BF255F">
            <w:pPr>
              <w:pStyle w:val="NormalTableText"/>
              <w:rPr>
                <w:del w:id="10" w:author="David Brown" w:date="2022-04-28T04:07:00Z"/>
                <w:rFonts w:ascii="Calibri" w:hAnsi="Calibri"/>
                <w:sz w:val="22"/>
                <w:szCs w:val="22"/>
              </w:rPr>
            </w:pPr>
            <w:del w:id="11" w:author="David Brown" w:date="2022-04-28T04:07:00Z">
              <w:r w:rsidRPr="00DC7EDA" w:rsidDel="005A133C">
                <w:rPr>
                  <w:rFonts w:ascii="Calibri" w:hAnsi="Calibri"/>
                  <w:sz w:val="22"/>
                  <w:szCs w:val="22"/>
                </w:rPr>
                <w:delText>November 1, 2011</w:delText>
              </w:r>
            </w:del>
          </w:p>
        </w:tc>
        <w:tc>
          <w:tcPr>
            <w:tcW w:w="5863" w:type="dxa"/>
            <w:tcBorders>
              <w:top w:val="single" w:sz="6" w:space="0" w:color="auto"/>
              <w:left w:val="single" w:sz="6" w:space="0" w:color="auto"/>
              <w:bottom w:val="single" w:sz="6" w:space="0" w:color="auto"/>
              <w:right w:val="double" w:sz="6" w:space="0" w:color="auto"/>
            </w:tcBorders>
          </w:tcPr>
          <w:p w14:paraId="715C2348" w14:textId="77777777" w:rsidR="00B36F6F" w:rsidRPr="00DC7EDA" w:rsidDel="005A133C" w:rsidRDefault="00BF255F">
            <w:pPr>
              <w:pStyle w:val="NormalTableText"/>
              <w:rPr>
                <w:del w:id="12" w:author="David Brown" w:date="2022-04-28T04:07:00Z"/>
                <w:rFonts w:ascii="Calibri" w:hAnsi="Calibri"/>
                <w:sz w:val="22"/>
                <w:szCs w:val="22"/>
              </w:rPr>
            </w:pPr>
            <w:del w:id="13" w:author="David Brown" w:date="2022-04-28T04:07:00Z">
              <w:r w:rsidRPr="00DC7EDA" w:rsidDel="005A133C">
                <w:rPr>
                  <w:rFonts w:ascii="Calibri" w:hAnsi="Calibri"/>
                  <w:sz w:val="22"/>
                  <w:szCs w:val="22"/>
                </w:rPr>
                <w:delText>Standard Specification Release</w:delText>
              </w:r>
            </w:del>
          </w:p>
        </w:tc>
      </w:tr>
      <w:tr w:rsidR="00C95820" w:rsidRPr="00DC7EDA" w:rsidDel="005A133C" w14:paraId="532F9437" w14:textId="77777777" w:rsidTr="008628A1">
        <w:trPr>
          <w:cantSplit/>
          <w:jc w:val="center"/>
          <w:del w:id="14" w:author="David Brown" w:date="2022-04-28T04:07:00Z"/>
        </w:trPr>
        <w:tc>
          <w:tcPr>
            <w:tcW w:w="1004" w:type="dxa"/>
            <w:tcBorders>
              <w:top w:val="single" w:sz="6" w:space="0" w:color="auto"/>
              <w:left w:val="double" w:sz="6" w:space="0" w:color="auto"/>
              <w:bottom w:val="single" w:sz="6" w:space="0" w:color="auto"/>
              <w:right w:val="single" w:sz="6" w:space="0" w:color="auto"/>
            </w:tcBorders>
          </w:tcPr>
          <w:p w14:paraId="1DDB4454" w14:textId="77777777" w:rsidR="00C95820" w:rsidRPr="00DC7EDA" w:rsidDel="005A133C" w:rsidRDefault="00E000C8" w:rsidP="008628A1">
            <w:pPr>
              <w:pStyle w:val="NormalTableText"/>
              <w:rPr>
                <w:del w:id="15" w:author="David Brown" w:date="2022-04-28T04:07:00Z"/>
                <w:rFonts w:ascii="Calibri" w:hAnsi="Calibri"/>
                <w:sz w:val="22"/>
                <w:szCs w:val="22"/>
              </w:rPr>
            </w:pPr>
            <w:del w:id="16" w:author="David Brown" w:date="2022-04-28T04:07:00Z">
              <w:r w:rsidRPr="00DC7EDA" w:rsidDel="005A133C">
                <w:rPr>
                  <w:rFonts w:ascii="Calibri" w:hAnsi="Calibri"/>
                  <w:sz w:val="22"/>
                  <w:szCs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7FD90854" w14:textId="77777777" w:rsidR="005764DB" w:rsidRPr="00DC7EDA" w:rsidDel="005A133C" w:rsidRDefault="00E000C8" w:rsidP="008628A1">
            <w:pPr>
              <w:pStyle w:val="NormalTableText"/>
              <w:rPr>
                <w:del w:id="17" w:author="David Brown" w:date="2022-04-28T04:07:00Z"/>
                <w:rFonts w:ascii="Calibri" w:hAnsi="Calibri"/>
                <w:sz w:val="22"/>
                <w:szCs w:val="22"/>
              </w:rPr>
            </w:pPr>
            <w:del w:id="18" w:author="David Brown" w:date="2022-04-28T04:07:00Z">
              <w:r w:rsidRPr="00DC7EDA" w:rsidDel="005A133C">
                <w:rPr>
                  <w:rFonts w:ascii="Calibri" w:hAnsi="Calibri"/>
                  <w:sz w:val="22"/>
                  <w:szCs w:val="22"/>
                </w:rPr>
                <w:delText>April 20, 2015</w:delText>
              </w:r>
            </w:del>
          </w:p>
        </w:tc>
        <w:tc>
          <w:tcPr>
            <w:tcW w:w="5863" w:type="dxa"/>
            <w:tcBorders>
              <w:top w:val="single" w:sz="6" w:space="0" w:color="auto"/>
              <w:left w:val="single" w:sz="6" w:space="0" w:color="auto"/>
              <w:bottom w:val="single" w:sz="6" w:space="0" w:color="auto"/>
              <w:right w:val="double" w:sz="6" w:space="0" w:color="auto"/>
            </w:tcBorders>
          </w:tcPr>
          <w:p w14:paraId="44217919" w14:textId="77777777" w:rsidR="00C95820" w:rsidRPr="00DC7EDA" w:rsidDel="005A133C" w:rsidRDefault="00E000C8" w:rsidP="008628A1">
            <w:pPr>
              <w:pStyle w:val="NormalTableText"/>
              <w:rPr>
                <w:del w:id="19" w:author="David Brown" w:date="2022-04-28T04:07:00Z"/>
                <w:rFonts w:ascii="Calibri" w:hAnsi="Calibri"/>
                <w:sz w:val="22"/>
                <w:szCs w:val="22"/>
              </w:rPr>
            </w:pPr>
            <w:del w:id="20" w:author="David Brown" w:date="2022-04-28T04:07:00Z">
              <w:r w:rsidRPr="00DC7EDA" w:rsidDel="005A133C">
                <w:rPr>
                  <w:rFonts w:ascii="Calibri" w:hAnsi="Calibri"/>
                  <w:sz w:val="22"/>
                  <w:szCs w:val="22"/>
                </w:rPr>
                <w:delText>General formatting</w:delText>
              </w:r>
            </w:del>
          </w:p>
        </w:tc>
      </w:tr>
      <w:tr w:rsidR="002A3D5B" w:rsidRPr="00DC7EDA" w:rsidDel="005A133C" w14:paraId="2C87CB5E" w14:textId="77777777" w:rsidTr="008628A1">
        <w:trPr>
          <w:cantSplit/>
          <w:trHeight w:val="65"/>
          <w:jc w:val="center"/>
          <w:del w:id="21" w:author="David Brown" w:date="2022-04-28T04:07:00Z"/>
        </w:trPr>
        <w:tc>
          <w:tcPr>
            <w:tcW w:w="1004" w:type="dxa"/>
            <w:tcBorders>
              <w:top w:val="single" w:sz="6" w:space="0" w:color="auto"/>
              <w:left w:val="double" w:sz="6" w:space="0" w:color="auto"/>
              <w:bottom w:val="single" w:sz="6" w:space="0" w:color="auto"/>
              <w:right w:val="single" w:sz="6" w:space="0" w:color="auto"/>
            </w:tcBorders>
          </w:tcPr>
          <w:p w14:paraId="6355DD8A" w14:textId="77777777" w:rsidR="002A3D5B" w:rsidRPr="00DC7EDA" w:rsidDel="005A133C" w:rsidRDefault="004E4FC4" w:rsidP="008628A1">
            <w:pPr>
              <w:pStyle w:val="NormalTableText"/>
              <w:rPr>
                <w:del w:id="22" w:author="David Brown" w:date="2022-04-28T04:07:00Z"/>
                <w:rFonts w:ascii="Calibri" w:hAnsi="Calibri"/>
                <w:sz w:val="22"/>
                <w:szCs w:val="22"/>
              </w:rPr>
            </w:pPr>
            <w:del w:id="23" w:author="David Brown" w:date="2022-04-28T04:07:00Z">
              <w:r w:rsidDel="005A133C">
                <w:rPr>
                  <w:rFonts w:ascii="Calibri" w:hAnsi="Calibri"/>
                  <w:sz w:val="22"/>
                  <w:szCs w:val="22"/>
                </w:rPr>
                <w:delText>3</w:delText>
              </w:r>
            </w:del>
          </w:p>
        </w:tc>
        <w:tc>
          <w:tcPr>
            <w:tcW w:w="1980" w:type="dxa"/>
            <w:tcBorders>
              <w:top w:val="single" w:sz="6" w:space="0" w:color="auto"/>
              <w:left w:val="single" w:sz="6" w:space="0" w:color="auto"/>
              <w:bottom w:val="single" w:sz="6" w:space="0" w:color="auto"/>
              <w:right w:val="single" w:sz="6" w:space="0" w:color="auto"/>
            </w:tcBorders>
          </w:tcPr>
          <w:p w14:paraId="7020F5FC" w14:textId="77777777" w:rsidR="002A3D5B" w:rsidRPr="00DC7EDA" w:rsidDel="005A133C" w:rsidRDefault="004E4FC4" w:rsidP="005B235E">
            <w:pPr>
              <w:pStyle w:val="NormalTableText"/>
              <w:rPr>
                <w:del w:id="24" w:author="David Brown" w:date="2022-04-28T04:07:00Z"/>
                <w:rFonts w:ascii="Calibri" w:hAnsi="Calibri"/>
                <w:sz w:val="22"/>
                <w:szCs w:val="22"/>
              </w:rPr>
            </w:pPr>
            <w:del w:id="25" w:author="David Brown" w:date="2022-04-28T04:07:00Z">
              <w:r w:rsidDel="005A133C">
                <w:rPr>
                  <w:rFonts w:ascii="Calibri" w:hAnsi="Calibri"/>
                  <w:sz w:val="22"/>
                  <w:szCs w:val="22"/>
                </w:rPr>
                <w:delText>August 11,2016</w:delText>
              </w:r>
            </w:del>
          </w:p>
        </w:tc>
        <w:tc>
          <w:tcPr>
            <w:tcW w:w="5863" w:type="dxa"/>
            <w:tcBorders>
              <w:top w:val="single" w:sz="6" w:space="0" w:color="auto"/>
              <w:left w:val="single" w:sz="6" w:space="0" w:color="auto"/>
              <w:bottom w:val="single" w:sz="6" w:space="0" w:color="auto"/>
              <w:right w:val="double" w:sz="6" w:space="0" w:color="auto"/>
            </w:tcBorders>
          </w:tcPr>
          <w:p w14:paraId="3B89B23E" w14:textId="77777777" w:rsidR="002A3D5B" w:rsidRPr="00DC7EDA" w:rsidDel="005A133C" w:rsidRDefault="004E4FC4" w:rsidP="004E4FC4">
            <w:pPr>
              <w:pStyle w:val="NormalTableText"/>
              <w:rPr>
                <w:del w:id="26" w:author="David Brown" w:date="2022-04-28T04:07:00Z"/>
                <w:rFonts w:ascii="Calibri" w:hAnsi="Calibri"/>
                <w:sz w:val="22"/>
                <w:szCs w:val="22"/>
              </w:rPr>
            </w:pPr>
            <w:del w:id="27" w:author="David Brown" w:date="2022-04-28T04:07:00Z">
              <w:r w:rsidDel="005A133C">
                <w:rPr>
                  <w:rFonts w:ascii="Calibri" w:hAnsi="Calibri"/>
                  <w:sz w:val="22"/>
                  <w:szCs w:val="22"/>
                </w:rPr>
                <w:delText>Updated hardware, Systems Integrator and other Legal comments</w:delText>
              </w:r>
            </w:del>
          </w:p>
        </w:tc>
      </w:tr>
      <w:tr w:rsidR="00C95820" w:rsidRPr="00DC7EDA" w:rsidDel="005A133C" w14:paraId="483C6CBC" w14:textId="77777777" w:rsidTr="008628A1">
        <w:trPr>
          <w:cantSplit/>
          <w:jc w:val="center"/>
          <w:del w:id="28" w:author="David Brown" w:date="2022-04-28T04:07:00Z"/>
        </w:trPr>
        <w:tc>
          <w:tcPr>
            <w:tcW w:w="1004" w:type="dxa"/>
            <w:tcBorders>
              <w:top w:val="single" w:sz="6" w:space="0" w:color="auto"/>
              <w:left w:val="double" w:sz="6" w:space="0" w:color="auto"/>
              <w:bottom w:val="double" w:sz="6" w:space="0" w:color="auto"/>
              <w:right w:val="single" w:sz="6" w:space="0" w:color="auto"/>
            </w:tcBorders>
          </w:tcPr>
          <w:p w14:paraId="70919CA1" w14:textId="77777777" w:rsidR="00C95820" w:rsidRPr="00DC7EDA" w:rsidDel="005A133C" w:rsidRDefault="000A125B" w:rsidP="008628A1">
            <w:pPr>
              <w:pStyle w:val="NormalTableText"/>
              <w:rPr>
                <w:del w:id="29" w:author="David Brown" w:date="2022-04-28T04:07:00Z"/>
                <w:rFonts w:ascii="Calibri" w:hAnsi="Calibri"/>
                <w:sz w:val="22"/>
                <w:szCs w:val="22"/>
              </w:rPr>
            </w:pPr>
            <w:del w:id="30" w:author="David Brown" w:date="2022-04-28T04:07:00Z">
              <w:r w:rsidDel="005A133C">
                <w:rPr>
                  <w:rFonts w:ascii="Calibri" w:hAnsi="Calibri"/>
                  <w:sz w:val="22"/>
                  <w:szCs w:val="22"/>
                </w:rPr>
                <w:delText>4</w:delText>
              </w:r>
            </w:del>
          </w:p>
        </w:tc>
        <w:tc>
          <w:tcPr>
            <w:tcW w:w="1980" w:type="dxa"/>
            <w:tcBorders>
              <w:top w:val="single" w:sz="6" w:space="0" w:color="auto"/>
              <w:left w:val="single" w:sz="6" w:space="0" w:color="auto"/>
              <w:bottom w:val="double" w:sz="6" w:space="0" w:color="auto"/>
              <w:right w:val="single" w:sz="6" w:space="0" w:color="auto"/>
            </w:tcBorders>
          </w:tcPr>
          <w:p w14:paraId="1D32B145" w14:textId="77777777" w:rsidR="00C95820" w:rsidRPr="00DC7EDA" w:rsidDel="005A133C" w:rsidRDefault="000A125B" w:rsidP="00A315FA">
            <w:pPr>
              <w:pStyle w:val="NormalTableText"/>
              <w:rPr>
                <w:del w:id="31" w:author="David Brown" w:date="2022-04-28T04:07:00Z"/>
                <w:rFonts w:ascii="Calibri" w:hAnsi="Calibri"/>
                <w:sz w:val="22"/>
                <w:szCs w:val="22"/>
              </w:rPr>
            </w:pPr>
            <w:del w:id="32" w:author="David Brown" w:date="2022-04-28T04:07:00Z">
              <w:r w:rsidDel="005A133C">
                <w:rPr>
                  <w:rFonts w:ascii="Calibri" w:hAnsi="Calibri"/>
                  <w:sz w:val="22"/>
                  <w:szCs w:val="22"/>
                </w:rPr>
                <w:delText>November 2</w:delText>
              </w:r>
              <w:r w:rsidR="00A315FA" w:rsidDel="005A133C">
                <w:rPr>
                  <w:rFonts w:ascii="Calibri" w:hAnsi="Calibri"/>
                  <w:sz w:val="22"/>
                  <w:szCs w:val="22"/>
                </w:rPr>
                <w:delText>7</w:delText>
              </w:r>
              <w:r w:rsidDel="005A133C">
                <w:rPr>
                  <w:rFonts w:ascii="Calibri" w:hAnsi="Calibri"/>
                  <w:sz w:val="22"/>
                  <w:szCs w:val="22"/>
                </w:rPr>
                <w:delText>, 2019</w:delText>
              </w:r>
            </w:del>
          </w:p>
        </w:tc>
        <w:tc>
          <w:tcPr>
            <w:tcW w:w="5863" w:type="dxa"/>
            <w:tcBorders>
              <w:top w:val="single" w:sz="6" w:space="0" w:color="auto"/>
              <w:left w:val="single" w:sz="6" w:space="0" w:color="auto"/>
              <w:bottom w:val="double" w:sz="6" w:space="0" w:color="auto"/>
              <w:right w:val="double" w:sz="6" w:space="0" w:color="auto"/>
            </w:tcBorders>
          </w:tcPr>
          <w:p w14:paraId="3CC76362" w14:textId="77777777" w:rsidR="00C95820" w:rsidRPr="00DC7EDA" w:rsidDel="005A133C" w:rsidRDefault="000A125B" w:rsidP="008628A1">
            <w:pPr>
              <w:pStyle w:val="NormalTableText"/>
              <w:rPr>
                <w:del w:id="33" w:author="David Brown" w:date="2022-04-28T04:07:00Z"/>
                <w:rFonts w:ascii="Calibri" w:hAnsi="Calibri"/>
                <w:sz w:val="22"/>
                <w:szCs w:val="22"/>
              </w:rPr>
            </w:pPr>
            <w:del w:id="34" w:author="David Brown" w:date="2022-04-28T04:07:00Z">
              <w:r w:rsidDel="005A133C">
                <w:rPr>
                  <w:rFonts w:ascii="Calibri" w:hAnsi="Calibri"/>
                  <w:sz w:val="22"/>
                  <w:szCs w:val="22"/>
                </w:rPr>
                <w:delText>Removed reference to 13933 (BM)</w:delText>
              </w:r>
            </w:del>
          </w:p>
        </w:tc>
      </w:tr>
    </w:tbl>
    <w:p w14:paraId="512442BC" w14:textId="77777777" w:rsidR="00243520" w:rsidRPr="008E3CB5" w:rsidDel="00B77CBD" w:rsidRDefault="00B77CBD" w:rsidP="00243520">
      <w:pPr>
        <w:pStyle w:val="BodyText"/>
        <w:rPr>
          <w:del w:id="35" w:author="David Brown" w:date="2022-04-28T04:14:00Z"/>
          <w:rFonts w:ascii="Calibri" w:hAnsi="Calibri"/>
          <w:szCs w:val="22"/>
          <w:rPrChange w:id="36" w:author="David Brown" w:date="2022-04-28T17:55:00Z">
            <w:rPr>
              <w:del w:id="37" w:author="David Brown" w:date="2022-04-28T04:14:00Z"/>
              <w:rFonts w:ascii="Calibri" w:hAnsi="Calibri"/>
              <w:szCs w:val="22"/>
            </w:rPr>
          </w:rPrChange>
        </w:rPr>
      </w:pPr>
      <w:ins w:id="38" w:author="David Brown" w:date="2022-04-28T04:14:00Z">
        <w:r w:rsidRPr="00E85287">
          <w:t xml:space="preserve">Part1. </w:t>
        </w:r>
      </w:ins>
    </w:p>
    <w:p w14:paraId="77210959" w14:textId="77777777" w:rsidR="00277BB6" w:rsidRPr="00DC7EDA" w:rsidDel="00B77CBD" w:rsidRDefault="00277BB6" w:rsidP="00243520">
      <w:pPr>
        <w:pStyle w:val="BodyText"/>
        <w:rPr>
          <w:del w:id="39" w:author="David Brown" w:date="2022-04-28T04:14:00Z"/>
          <w:rFonts w:ascii="Calibri" w:hAnsi="Calibri"/>
          <w:szCs w:val="22"/>
        </w:rPr>
      </w:pPr>
    </w:p>
    <w:p w14:paraId="4970A07B" w14:textId="77777777" w:rsidR="00243520" w:rsidRPr="00DC7EDA" w:rsidDel="005A133C" w:rsidRDefault="00243520" w:rsidP="00E85287">
      <w:pPr>
        <w:pStyle w:val="BodyText"/>
        <w:pBdr>
          <w:top w:val="single" w:sz="4" w:space="1" w:color="auto"/>
          <w:left w:val="single" w:sz="4" w:space="0" w:color="auto"/>
          <w:bottom w:val="single" w:sz="4" w:space="1" w:color="auto"/>
          <w:right w:val="single" w:sz="4" w:space="4" w:color="auto"/>
        </w:pBdr>
        <w:rPr>
          <w:del w:id="40" w:author="David Brown" w:date="2022-04-28T04:07:00Z"/>
          <w:rFonts w:ascii="Calibri" w:hAnsi="Calibri"/>
          <w:szCs w:val="22"/>
        </w:rPr>
      </w:pPr>
      <w:del w:id="41" w:author="David Brown" w:date="2022-04-28T04:07:00Z">
        <w:r w:rsidRPr="00DC7EDA" w:rsidDel="005A133C">
          <w:rPr>
            <w:rFonts w:ascii="Calibri" w:hAnsi="Calibri"/>
            <w:szCs w:val="22"/>
          </w:rPr>
          <w:delText>NOTE:</w:delText>
        </w:r>
      </w:del>
    </w:p>
    <w:p w14:paraId="00C95FFC" w14:textId="77777777" w:rsidR="00243520" w:rsidRPr="00DC7EDA" w:rsidDel="005A133C" w:rsidRDefault="00243520" w:rsidP="00B77CBD">
      <w:pPr>
        <w:pStyle w:val="BodyText"/>
        <w:pBdr>
          <w:top w:val="single" w:sz="4" w:space="1" w:color="auto"/>
          <w:left w:val="single" w:sz="4" w:space="0" w:color="auto"/>
          <w:bottom w:val="single" w:sz="4" w:space="1" w:color="auto"/>
          <w:right w:val="single" w:sz="4" w:space="4" w:color="auto"/>
        </w:pBdr>
        <w:rPr>
          <w:del w:id="42" w:author="David Brown" w:date="2022-04-28T04:07:00Z"/>
          <w:rFonts w:ascii="Calibri" w:hAnsi="Calibri"/>
          <w:szCs w:val="22"/>
        </w:rPr>
        <w:pPrChange w:id="43" w:author="David Brown" w:date="2022-04-28T04:14:00Z">
          <w:pPr>
            <w:pStyle w:val="BodyText"/>
            <w:pBdr>
              <w:top w:val="single" w:sz="4" w:space="1" w:color="auto"/>
              <w:left w:val="single" w:sz="4" w:space="0" w:color="auto"/>
              <w:bottom w:val="single" w:sz="4" w:space="1" w:color="auto"/>
              <w:right w:val="single" w:sz="4" w:space="4" w:color="auto"/>
            </w:pBdr>
          </w:pPr>
        </w:pPrChange>
      </w:pPr>
      <w:del w:id="44" w:author="David Brown" w:date="2022-04-28T04:07:00Z">
        <w:r w:rsidRPr="00DC7EDA" w:rsidDel="005A133C">
          <w:rPr>
            <w:rFonts w:ascii="Calibri" w:hAnsi="Calibri"/>
            <w:szCs w:val="22"/>
          </w:rPr>
          <w:delText>This is a CONTROLLED Document. Any documents appearing in paper form are not controlled and should be checked against the on-line file version prior to use.</w:delText>
        </w:r>
      </w:del>
    </w:p>
    <w:p w14:paraId="4873FD18" w14:textId="77777777" w:rsidR="00243520" w:rsidRPr="00DC7EDA" w:rsidDel="005A133C" w:rsidRDefault="00243520" w:rsidP="00B77CBD">
      <w:pPr>
        <w:pStyle w:val="BodyText"/>
        <w:pBdr>
          <w:top w:val="single" w:sz="4" w:space="1" w:color="auto"/>
          <w:left w:val="single" w:sz="4" w:space="0" w:color="auto"/>
          <w:bottom w:val="single" w:sz="4" w:space="1" w:color="auto"/>
          <w:right w:val="single" w:sz="4" w:space="4" w:color="auto"/>
        </w:pBdr>
        <w:rPr>
          <w:del w:id="45" w:author="David Brown" w:date="2022-04-28T04:07:00Z"/>
          <w:rFonts w:ascii="Calibri" w:hAnsi="Calibri"/>
          <w:b/>
          <w:szCs w:val="22"/>
        </w:rPr>
        <w:pPrChange w:id="46" w:author="David Brown" w:date="2022-04-28T04:14:00Z">
          <w:pPr>
            <w:pStyle w:val="BodyText"/>
            <w:pBdr>
              <w:top w:val="single" w:sz="4" w:space="1" w:color="auto"/>
              <w:left w:val="single" w:sz="4" w:space="0" w:color="auto"/>
              <w:bottom w:val="single" w:sz="4" w:space="1" w:color="auto"/>
              <w:right w:val="single" w:sz="4" w:space="4" w:color="auto"/>
            </w:pBdr>
          </w:pPr>
        </w:pPrChange>
      </w:pPr>
      <w:del w:id="47" w:author="David Brown" w:date="2022-04-28T04:07:00Z">
        <w:r w:rsidRPr="00DC7EDA" w:rsidDel="005A133C">
          <w:rPr>
            <w:rFonts w:ascii="Calibri" w:hAnsi="Calibri"/>
            <w:b/>
            <w:szCs w:val="22"/>
            <w:highlight w:val="yellow"/>
          </w:rPr>
          <w:delText xml:space="preserve">For each project the </w:delText>
        </w:r>
        <w:r w:rsidR="00827DC8" w:rsidRPr="00DC7EDA" w:rsidDel="005A133C">
          <w:rPr>
            <w:rFonts w:ascii="Calibri" w:hAnsi="Calibri"/>
            <w:b/>
            <w:szCs w:val="22"/>
            <w:highlight w:val="yellow"/>
          </w:rPr>
          <w:delText>Consultant</w:delText>
        </w:r>
        <w:r w:rsidRPr="00DC7EDA" w:rsidDel="005A133C">
          <w:rPr>
            <w:rFonts w:ascii="Calibri" w:hAnsi="Calibri"/>
            <w:b/>
            <w:szCs w:val="22"/>
            <w:highlight w:val="yellow"/>
          </w:rPr>
          <w:delTex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delText>
        </w:r>
        <w:r w:rsidRPr="00DC7EDA" w:rsidDel="005A133C">
          <w:rPr>
            <w:rFonts w:ascii="Calibri" w:hAnsi="Calibri"/>
            <w:b/>
            <w:szCs w:val="22"/>
          </w:rPr>
          <w:delText xml:space="preserve"> </w:delText>
        </w:r>
      </w:del>
    </w:p>
    <w:p w14:paraId="24C1648D" w14:textId="77777777" w:rsidR="00243520" w:rsidRPr="00DC7EDA" w:rsidDel="005A133C" w:rsidRDefault="00243520" w:rsidP="00B77CBD">
      <w:pPr>
        <w:pStyle w:val="BodyText"/>
        <w:pBdr>
          <w:top w:val="single" w:sz="4" w:space="1" w:color="auto"/>
          <w:left w:val="single" w:sz="4" w:space="0" w:color="auto"/>
          <w:bottom w:val="single" w:sz="4" w:space="1" w:color="auto"/>
          <w:right w:val="single" w:sz="4" w:space="4" w:color="auto"/>
        </w:pBdr>
        <w:rPr>
          <w:del w:id="48" w:author="David Brown" w:date="2022-04-28T04:07:00Z"/>
          <w:rFonts w:ascii="Calibri" w:hAnsi="Calibri"/>
          <w:szCs w:val="22"/>
        </w:rPr>
        <w:pPrChange w:id="49" w:author="David Brown" w:date="2022-04-28T04:14:00Z">
          <w:pPr>
            <w:pStyle w:val="BodyText"/>
            <w:pBdr>
              <w:top w:val="single" w:sz="4" w:space="1" w:color="auto"/>
              <w:left w:val="single" w:sz="4" w:space="0" w:color="auto"/>
              <w:bottom w:val="single" w:sz="4" w:space="1" w:color="auto"/>
              <w:right w:val="single" w:sz="4" w:space="4" w:color="auto"/>
            </w:pBdr>
          </w:pPr>
        </w:pPrChange>
      </w:pPr>
      <w:del w:id="50" w:author="David Brown" w:date="2022-04-28T04:07:00Z">
        <w:r w:rsidRPr="00DC7EDA" w:rsidDel="005A133C">
          <w:rPr>
            <w:rFonts w:ascii="Calibri" w:hAnsi="Calibri"/>
            <w:b/>
            <w:bCs/>
            <w:szCs w:val="22"/>
          </w:rPr>
          <w:delText xml:space="preserve">Notice: </w:delText>
        </w:r>
        <w:r w:rsidRPr="00DC7EDA" w:rsidDel="005A133C">
          <w:rPr>
            <w:rFonts w:ascii="Calibri" w:hAnsi="Calibri"/>
            <w:szCs w:val="22"/>
          </w:rPr>
          <w:delText>This Document hardcopy must be used for reference purpose only.</w:delText>
        </w:r>
      </w:del>
    </w:p>
    <w:p w14:paraId="2A3B4A91" w14:textId="77777777" w:rsidR="00243520" w:rsidRPr="00DC7EDA" w:rsidDel="005A133C" w:rsidRDefault="00243520" w:rsidP="00B77CBD">
      <w:pPr>
        <w:pStyle w:val="BodyText"/>
        <w:pBdr>
          <w:top w:val="single" w:sz="4" w:space="1" w:color="auto"/>
          <w:left w:val="single" w:sz="4" w:space="0" w:color="auto"/>
          <w:bottom w:val="single" w:sz="4" w:space="1" w:color="auto"/>
          <w:right w:val="single" w:sz="4" w:space="4" w:color="auto"/>
        </w:pBdr>
        <w:rPr>
          <w:del w:id="51" w:author="David Brown" w:date="2022-04-28T04:07:00Z"/>
          <w:rFonts w:ascii="Calibri" w:hAnsi="Calibri"/>
          <w:b/>
          <w:bCs/>
          <w:szCs w:val="22"/>
        </w:rPr>
        <w:pPrChange w:id="52" w:author="David Brown" w:date="2022-04-28T04:14:00Z">
          <w:pPr>
            <w:pStyle w:val="BodyText"/>
            <w:pBdr>
              <w:top w:val="single" w:sz="4" w:space="1" w:color="auto"/>
              <w:left w:val="single" w:sz="4" w:space="0" w:color="auto"/>
              <w:bottom w:val="single" w:sz="4" w:space="1" w:color="auto"/>
              <w:right w:val="single" w:sz="4" w:space="4" w:color="auto"/>
            </w:pBdr>
          </w:pPr>
        </w:pPrChange>
      </w:pPr>
      <w:del w:id="53" w:author="David Brown" w:date="2022-04-28T04:07:00Z">
        <w:r w:rsidRPr="00DC7EDA" w:rsidDel="005A133C">
          <w:rPr>
            <w:rFonts w:ascii="Calibri" w:hAnsi="Calibri"/>
            <w:b/>
            <w:szCs w:val="22"/>
          </w:rPr>
          <w:delText>The on-line copy is the current version of the document.</w:delText>
        </w:r>
      </w:del>
    </w:p>
    <w:p w14:paraId="3FA8723F" w14:textId="77777777" w:rsidR="00F6204E" w:rsidRPr="00277BB6" w:rsidRDefault="00C95820" w:rsidP="00B77CBD">
      <w:pPr>
        <w:pStyle w:val="Heading1"/>
        <w:numPr>
          <w:ilvl w:val="0"/>
          <w:numId w:val="0"/>
        </w:numPr>
        <w:pPrChange w:id="54" w:author="David Brown" w:date="2022-04-28T04:14:00Z">
          <w:pPr>
            <w:pStyle w:val="Heading1"/>
          </w:pPr>
        </w:pPrChange>
      </w:pPr>
      <w:del w:id="55" w:author="David Brown" w:date="2022-04-28T04:07:00Z">
        <w:r w:rsidRPr="00277BB6" w:rsidDel="005A133C">
          <w:br w:type="page"/>
        </w:r>
      </w:del>
      <w:r w:rsidR="00960901" w:rsidRPr="00277BB6">
        <w:t>GEneral</w:t>
      </w:r>
    </w:p>
    <w:p w14:paraId="3C339EFF" w14:textId="77777777" w:rsidR="00960901" w:rsidRPr="00277BB6" w:rsidRDefault="00483F54" w:rsidP="00277BB6">
      <w:pPr>
        <w:pStyle w:val="Heading2"/>
      </w:pPr>
      <w:r w:rsidRPr="00277BB6">
        <w:t>General</w:t>
      </w:r>
    </w:p>
    <w:p w14:paraId="23677AC0" w14:textId="77777777" w:rsidR="004E4FC4" w:rsidRDefault="004E4FC4" w:rsidP="00277BB6">
      <w:pPr>
        <w:pStyle w:val="Heading3"/>
      </w:pPr>
      <w:r w:rsidRPr="00277BB6">
        <w:rPr>
          <w:lang w:val="en-GB"/>
        </w:rPr>
        <w:t xml:space="preserve">Provide and install Programmable Automation Controllers (PACs) as specified </w:t>
      </w:r>
      <w:r>
        <w:rPr>
          <w:lang w:val="en-GB"/>
        </w:rPr>
        <w:t>on the Contract Drawings</w:t>
      </w:r>
      <w:r w:rsidRPr="00277BB6">
        <w:rPr>
          <w:lang w:val="en-GB"/>
        </w:rPr>
        <w:t xml:space="preserve"> and as identified in the Bill of Materials</w:t>
      </w:r>
      <w:r w:rsidRPr="00277BB6">
        <w:t xml:space="preserve"> </w:t>
      </w:r>
    </w:p>
    <w:p w14:paraId="53DCD09F" w14:textId="77777777" w:rsidR="00483F54" w:rsidRPr="00277BB6" w:rsidRDefault="00F72F54" w:rsidP="00277BB6">
      <w:pPr>
        <w:pStyle w:val="Heading3"/>
      </w:pPr>
      <w:r w:rsidRPr="00277BB6">
        <w:t xml:space="preserve">Procurement of </w:t>
      </w:r>
      <w:r w:rsidR="00604F89" w:rsidRPr="00277BB6">
        <w:t>PAC</w:t>
      </w:r>
      <w:r w:rsidR="00483F54" w:rsidRPr="00277BB6">
        <w:t xml:space="preserve">s shall be from the following manufacturers: </w:t>
      </w:r>
    </w:p>
    <w:p w14:paraId="593C386E" w14:textId="77777777" w:rsidR="004E4FC4" w:rsidRPr="00277BB6" w:rsidRDefault="004E4FC4" w:rsidP="004E4FC4">
      <w:pPr>
        <w:pStyle w:val="Heading4"/>
      </w:pPr>
      <w:r>
        <w:t>Rockwell Automation Inc. Allen-Bradley Logix Family - ControlLogix and CompactLogix.</w:t>
      </w:r>
    </w:p>
    <w:p w14:paraId="764DB78A" w14:textId="77777777" w:rsidR="004E4FC4" w:rsidRDefault="004E4FC4" w:rsidP="004E4FC4">
      <w:pPr>
        <w:pStyle w:val="Heading3"/>
      </w:pPr>
      <w:r w:rsidRPr="00277BB6">
        <w:t xml:space="preserve">For selection of the type of Logix controller refer to </w:t>
      </w:r>
      <w:r>
        <w:t xml:space="preserve">the Contract Drawings </w:t>
      </w:r>
      <w:r w:rsidRPr="00277BB6">
        <w:t>for all design and implementation requirements and selection criteria</w:t>
      </w:r>
      <w:r>
        <w:t>.</w:t>
      </w:r>
    </w:p>
    <w:p w14:paraId="1E871256" w14:textId="77777777" w:rsidR="004E4FC4" w:rsidRPr="00655C5E" w:rsidRDefault="004E4FC4" w:rsidP="004E4FC4">
      <w:pPr>
        <w:pStyle w:val="Heading3"/>
      </w:pPr>
      <w:r w:rsidRPr="00277BB6">
        <w:rPr>
          <w:lang w:val="en-GB"/>
        </w:rPr>
        <w:t xml:space="preserve">All PACs </w:t>
      </w:r>
      <w:r>
        <w:rPr>
          <w:lang w:val="en-GB"/>
        </w:rPr>
        <w:t>shall</w:t>
      </w:r>
      <w:r w:rsidRPr="00277BB6">
        <w:rPr>
          <w:lang w:val="en-GB"/>
        </w:rPr>
        <w:t xml:space="preserve"> be </w:t>
      </w:r>
      <w:r>
        <w:rPr>
          <w:lang w:val="en-GB"/>
        </w:rPr>
        <w:t xml:space="preserve">from </w:t>
      </w:r>
      <w:r w:rsidRPr="00277BB6">
        <w:rPr>
          <w:lang w:val="en-GB"/>
        </w:rPr>
        <w:t>the same manufacturer and model number based on current available technology from the approved supplier (</w:t>
      </w:r>
      <w:r>
        <w:rPr>
          <w:lang w:val="en-GB"/>
        </w:rPr>
        <w:t xml:space="preserve">Rockwell Automation Inc. </w:t>
      </w:r>
      <w:r w:rsidRPr="00277BB6">
        <w:rPr>
          <w:lang w:val="en-GB"/>
        </w:rPr>
        <w:t xml:space="preserve">Allen-Bradley Logix family of controllers).  </w:t>
      </w:r>
    </w:p>
    <w:p w14:paraId="3ED7219E" w14:textId="77777777" w:rsidR="004E4FC4" w:rsidRPr="00277BB6" w:rsidRDefault="004E4FC4" w:rsidP="004E4FC4">
      <w:pPr>
        <w:pStyle w:val="Heading3"/>
      </w:pPr>
      <w:r w:rsidRPr="00277BB6">
        <w:rPr>
          <w:lang w:val="en-GB"/>
        </w:rPr>
        <w:t xml:space="preserve">All PACs </w:t>
      </w:r>
      <w:r>
        <w:rPr>
          <w:lang w:val="en-GB"/>
        </w:rPr>
        <w:t>shall</w:t>
      </w:r>
      <w:r w:rsidRPr="00277BB6">
        <w:rPr>
          <w:lang w:val="en-GB"/>
        </w:rPr>
        <w:t xml:space="preserve"> be supplied with </w:t>
      </w:r>
      <w:r w:rsidRPr="00B77CBD">
        <w:rPr>
          <w:lang w:val="en-GB"/>
          <w:rPrChange w:id="56" w:author="David Brown" w:date="2022-04-28T04:14:00Z">
            <w:rPr>
              <w:highlight w:val="yellow"/>
              <w:lang w:val="en-GB"/>
            </w:rPr>
          </w:rPrChange>
        </w:rPr>
        <w:t xml:space="preserve">firmware Version </w:t>
      </w:r>
      <w:r w:rsidRPr="00277BB6">
        <w:rPr>
          <w:lang w:val="en-GB"/>
        </w:rPr>
        <w:t>20.</w:t>
      </w:r>
    </w:p>
    <w:p w14:paraId="5E3182F6" w14:textId="77777777" w:rsidR="00483F54" w:rsidRPr="00277BB6" w:rsidRDefault="00296A3A" w:rsidP="00277BB6">
      <w:pPr>
        <w:pStyle w:val="Heading3"/>
      </w:pPr>
      <w:r w:rsidRPr="00277BB6">
        <w:t>The warranty for all PAC and OIT components to be honoured by a local Canadian distributor in the York Region</w:t>
      </w:r>
      <w:r w:rsidR="00483F54" w:rsidRPr="00277BB6">
        <w:rPr>
          <w:spacing w:val="-3"/>
          <w:lang w:val="en-GB"/>
        </w:rPr>
        <w:t>.</w:t>
      </w:r>
    </w:p>
    <w:p w14:paraId="2C7A0C08" w14:textId="77777777" w:rsidR="009E3FA1" w:rsidRDefault="009E3FA1" w:rsidP="00277BB6">
      <w:pPr>
        <w:pStyle w:val="Heading3"/>
      </w:pPr>
      <w:r w:rsidRPr="00277BB6">
        <w:t xml:space="preserve">Provide all necessary interconnecting cables, all accessories, and all appurtenances as indicated or as required for proper operation of the system. </w:t>
      </w:r>
    </w:p>
    <w:p w14:paraId="612C61A0" w14:textId="77777777" w:rsidR="004E4FC4" w:rsidRPr="00277BB6" w:rsidRDefault="004E4FC4" w:rsidP="004E4FC4">
      <w:pPr>
        <w:pStyle w:val="Heading3"/>
      </w:pPr>
      <w:r>
        <w:rPr>
          <w:lang w:val="en-GB"/>
        </w:rPr>
        <w:t xml:space="preserve">Refer to Input/Output List for the required </w:t>
      </w:r>
      <w:r w:rsidRPr="00277BB6">
        <w:rPr>
          <w:lang w:val="en-GB"/>
        </w:rPr>
        <w:t>I/O</w:t>
      </w:r>
      <w:r>
        <w:rPr>
          <w:lang w:val="en-GB"/>
        </w:rPr>
        <w:t xml:space="preserve"> listing to be followed in the generation of the PAC Panel drawings.</w:t>
      </w:r>
    </w:p>
    <w:p w14:paraId="7EAA2557" w14:textId="77777777" w:rsidR="004E4FC4" w:rsidRPr="00277BB6" w:rsidRDefault="004E4FC4" w:rsidP="004E4FC4">
      <w:pPr>
        <w:pStyle w:val="Heading3"/>
        <w:numPr>
          <w:ilvl w:val="0"/>
          <w:numId w:val="0"/>
        </w:numPr>
        <w:ind w:left="1440" w:hanging="720"/>
      </w:pPr>
    </w:p>
    <w:p w14:paraId="60678239" w14:textId="77777777" w:rsidR="00483F54" w:rsidRPr="00277BB6" w:rsidRDefault="00483F54" w:rsidP="00277BB6">
      <w:pPr>
        <w:pStyle w:val="Heading1"/>
      </w:pPr>
      <w:r w:rsidRPr="00277BB6">
        <w:t>PRODUCTS</w:t>
      </w:r>
    </w:p>
    <w:p w14:paraId="7DFBBC37" w14:textId="77777777" w:rsidR="00483F54" w:rsidRPr="00277BB6" w:rsidRDefault="00483F54" w:rsidP="00277BB6">
      <w:pPr>
        <w:pStyle w:val="Heading2"/>
      </w:pPr>
      <w:r w:rsidRPr="00277BB6">
        <w:rPr>
          <w:lang w:val="en-GB"/>
        </w:rPr>
        <w:t>Hardware</w:t>
      </w:r>
    </w:p>
    <w:p w14:paraId="3D707F52" w14:textId="77777777" w:rsidR="004E4FC4" w:rsidRPr="00277BB6" w:rsidRDefault="004E4FC4" w:rsidP="004E4FC4">
      <w:pPr>
        <w:pStyle w:val="Heading3"/>
      </w:pPr>
      <w:r w:rsidRPr="00277BB6">
        <w:t xml:space="preserve">Procurement of local Operator Interface Terminals (OIT) shall be from the following manufacturer: </w:t>
      </w:r>
    </w:p>
    <w:p w14:paraId="1FD131A7" w14:textId="77777777" w:rsidR="004E4FC4" w:rsidRPr="00277BB6" w:rsidRDefault="004E4FC4" w:rsidP="004E4FC4">
      <w:pPr>
        <w:pStyle w:val="Heading4"/>
      </w:pPr>
      <w:r w:rsidRPr="00277BB6">
        <w:t>Industrial PC with</w:t>
      </w:r>
      <w:r>
        <w:t xml:space="preserve"> GE</w:t>
      </w:r>
      <w:r w:rsidRPr="00277BB6">
        <w:t xml:space="preserve"> </w:t>
      </w:r>
      <w:proofErr w:type="spellStart"/>
      <w:r w:rsidRPr="00277BB6">
        <w:t>iFix</w:t>
      </w:r>
      <w:proofErr w:type="spellEnd"/>
      <w:r w:rsidRPr="00277BB6">
        <w:t xml:space="preserve"> embedded</w:t>
      </w:r>
      <w:r>
        <w:t xml:space="preserve"> as per the Bill of Materials in the Contract Drawings</w:t>
      </w:r>
      <w:r w:rsidRPr="00277BB6">
        <w:t>.</w:t>
      </w:r>
    </w:p>
    <w:p w14:paraId="376A845F" w14:textId="77777777" w:rsidR="004E4FC4" w:rsidRDefault="004E4FC4" w:rsidP="004E4FC4">
      <w:pPr>
        <w:pStyle w:val="Heading3"/>
        <w:rPr>
          <w:lang w:val="en-GB"/>
        </w:rPr>
      </w:pPr>
      <w:r>
        <w:rPr>
          <w:spacing w:val="-3"/>
          <w:lang w:val="en-GB"/>
        </w:rPr>
        <w:t>Each PAC shall have a local OIT where identified on the Contract Drawings</w:t>
      </w:r>
      <w:r>
        <w:rPr>
          <w:lang w:val="en-GB"/>
        </w:rPr>
        <w:t>.</w:t>
      </w:r>
    </w:p>
    <w:p w14:paraId="0C650CE7" w14:textId="77777777" w:rsidR="00AA6BF3" w:rsidRPr="00277BB6" w:rsidRDefault="00AA6BF3" w:rsidP="00277BB6">
      <w:pPr>
        <w:pStyle w:val="Heading3"/>
        <w:rPr>
          <w:spacing w:val="-3"/>
          <w:lang w:val="en-GB"/>
        </w:rPr>
      </w:pPr>
      <w:r w:rsidRPr="00277BB6">
        <w:t>Refer to the Bill of Materials on the panel drawings for part numbers</w:t>
      </w:r>
      <w:r w:rsidR="00287FD3" w:rsidRPr="00277BB6">
        <w:t>, options</w:t>
      </w:r>
      <w:r w:rsidRPr="00277BB6">
        <w:t xml:space="preserve"> and quantities.  </w:t>
      </w:r>
    </w:p>
    <w:p w14:paraId="1BACABF9" w14:textId="77777777" w:rsidR="00483F54" w:rsidRPr="00277BB6" w:rsidRDefault="00483F54" w:rsidP="00277BB6">
      <w:pPr>
        <w:pStyle w:val="Heading2"/>
      </w:pPr>
      <w:r w:rsidRPr="00277BB6">
        <w:rPr>
          <w:lang w:val="en-GB"/>
        </w:rPr>
        <w:t>Inputs/Outputs</w:t>
      </w:r>
    </w:p>
    <w:p w14:paraId="4A4E2FD2" w14:textId="77777777" w:rsidR="002E2C97" w:rsidRPr="00277BB6" w:rsidRDefault="00483F54" w:rsidP="00277BB6">
      <w:pPr>
        <w:pStyle w:val="Heading3"/>
      </w:pPr>
      <w:r w:rsidRPr="00277BB6">
        <w:rPr>
          <w:lang w:val="en-GB"/>
        </w:rPr>
        <w:t xml:space="preserve">Provide </w:t>
      </w:r>
      <w:r w:rsidR="004374CA" w:rsidRPr="00277BB6">
        <w:rPr>
          <w:lang w:val="en-GB"/>
        </w:rPr>
        <w:t>PAC</w:t>
      </w:r>
      <w:r w:rsidRPr="00277BB6">
        <w:rPr>
          <w:lang w:val="en-GB"/>
        </w:rPr>
        <w:t xml:space="preserve"> I/O as identified on the </w:t>
      </w:r>
      <w:r w:rsidR="00287FD3" w:rsidRPr="00277BB6">
        <w:rPr>
          <w:lang w:val="en-GB"/>
        </w:rPr>
        <w:t>contract</w:t>
      </w:r>
      <w:r w:rsidRPr="00277BB6">
        <w:rPr>
          <w:lang w:val="en-GB"/>
        </w:rPr>
        <w:t xml:space="preserve"> drawings</w:t>
      </w:r>
      <w:r w:rsidRPr="00277BB6">
        <w:t xml:space="preserve">. </w:t>
      </w:r>
      <w:r w:rsidR="00FF52C0" w:rsidRPr="00277BB6">
        <w:t xml:space="preserve"> </w:t>
      </w:r>
    </w:p>
    <w:p w14:paraId="348D6641" w14:textId="77777777" w:rsidR="004E4FC4" w:rsidRDefault="004E4FC4" w:rsidP="004E4FC4">
      <w:pPr>
        <w:pStyle w:val="Heading3"/>
      </w:pPr>
      <w:r>
        <w:t>Spare Slots and I/O:</w:t>
      </w:r>
    </w:p>
    <w:p w14:paraId="2F9892B9" w14:textId="77777777" w:rsidR="004E4FC4" w:rsidRDefault="004E4FC4" w:rsidP="004E4FC4">
      <w:pPr>
        <w:pStyle w:val="Heading4"/>
      </w:pPr>
      <w:r w:rsidRPr="00277BB6">
        <w:t xml:space="preserve">20% </w:t>
      </w:r>
      <w:r>
        <w:t>s</w:t>
      </w:r>
      <w:r w:rsidRPr="00277BB6">
        <w:t xml:space="preserve">pare I/O per I/O type </w:t>
      </w:r>
      <w:r>
        <w:t>shall</w:t>
      </w:r>
      <w:r w:rsidRPr="00277BB6">
        <w:t xml:space="preserve"> be provided with</w:t>
      </w:r>
      <w:r>
        <w:t>in</w:t>
      </w:r>
      <w:r w:rsidRPr="00277BB6">
        <w:t xml:space="preserve"> each PAC</w:t>
      </w:r>
      <w:r>
        <w:t xml:space="preserve"> panel</w:t>
      </w:r>
      <w:r w:rsidRPr="00277BB6">
        <w:t xml:space="preserve">.  </w:t>
      </w:r>
    </w:p>
    <w:p w14:paraId="0B418526" w14:textId="77777777" w:rsidR="004E4FC4" w:rsidRDefault="004E4FC4" w:rsidP="004E4FC4">
      <w:pPr>
        <w:pStyle w:val="Heading4"/>
      </w:pPr>
      <w:r w:rsidRPr="00277BB6">
        <w:t>Minimum</w:t>
      </w:r>
      <w:r>
        <w:t xml:space="preserve"> </w:t>
      </w:r>
      <w:r w:rsidRPr="00277BB6">
        <w:t xml:space="preserve">of four spare slots </w:t>
      </w:r>
      <w:r>
        <w:t>within the racks shall be provided</w:t>
      </w:r>
      <w:r w:rsidRPr="00277BB6">
        <w:t xml:space="preserve">.  </w:t>
      </w:r>
    </w:p>
    <w:p w14:paraId="6B9DB049" w14:textId="77777777" w:rsidR="004E4FC4" w:rsidRPr="00277BB6" w:rsidRDefault="004E4FC4" w:rsidP="004E4FC4">
      <w:pPr>
        <w:pStyle w:val="Heading4"/>
      </w:pPr>
      <w:r w:rsidRPr="00277BB6">
        <w:t>Minimum of two spare points of each I/O type</w:t>
      </w:r>
      <w:r>
        <w:t xml:space="preserve"> shall be provided</w:t>
      </w:r>
      <w:r w:rsidRPr="00277BB6">
        <w:t>.</w:t>
      </w:r>
    </w:p>
    <w:p w14:paraId="1B80C42D" w14:textId="77777777" w:rsidR="00AA6BF3" w:rsidRPr="00277BB6" w:rsidRDefault="00AA6BF3" w:rsidP="00277BB6">
      <w:pPr>
        <w:pStyle w:val="Heading3"/>
        <w:rPr>
          <w:spacing w:val="-3"/>
          <w:lang w:val="en-GB"/>
        </w:rPr>
      </w:pPr>
      <w:r w:rsidRPr="00277BB6">
        <w:t xml:space="preserve">Refer to the Bill of Materials on the panel drawings for part numbers and quantities.  </w:t>
      </w:r>
    </w:p>
    <w:p w14:paraId="35F2BC4E" w14:textId="77777777" w:rsidR="008F164C" w:rsidRPr="00277BB6" w:rsidRDefault="00892FDB" w:rsidP="00277BB6">
      <w:pPr>
        <w:pStyle w:val="Heading2"/>
      </w:pPr>
      <w:r w:rsidRPr="00277BB6">
        <w:t>Rack Layout</w:t>
      </w:r>
    </w:p>
    <w:p w14:paraId="3C2EBA87" w14:textId="77777777" w:rsidR="004E4FC4" w:rsidRPr="00655C5E" w:rsidRDefault="004E4FC4" w:rsidP="004E4FC4">
      <w:pPr>
        <w:pStyle w:val="Heading3"/>
      </w:pPr>
      <w:r w:rsidRPr="00277BB6">
        <w:rPr>
          <w:lang w:val="en-GB"/>
        </w:rPr>
        <w:t xml:space="preserve">For consistency, the Region has standardized on the rack layout for ControlLogix.  Additional racks </w:t>
      </w:r>
      <w:r>
        <w:rPr>
          <w:lang w:val="en-GB"/>
        </w:rPr>
        <w:t>shall</w:t>
      </w:r>
      <w:r w:rsidRPr="00277BB6">
        <w:rPr>
          <w:lang w:val="en-GB"/>
        </w:rPr>
        <w:t xml:space="preserve"> be connected to the main PAC CPU rack through a dedicated Ethernet card</w:t>
      </w:r>
      <w:r w:rsidRPr="005C5066">
        <w:rPr>
          <w:lang w:val="en-GB"/>
        </w:rPr>
        <w:t>.</w:t>
      </w:r>
    </w:p>
    <w:p w14:paraId="67B69DBD" w14:textId="77777777" w:rsidR="004E4FC4" w:rsidRPr="00655C5E" w:rsidRDefault="004E4FC4" w:rsidP="004E4FC4">
      <w:pPr>
        <w:pStyle w:val="Heading3"/>
      </w:pPr>
      <w:r>
        <w:rPr>
          <w:lang w:val="en-GB"/>
        </w:rPr>
        <w:t>For systems which have more than two racks connected to the main PAC CPU rack a device level ring shall be used to connect the racks together.</w:t>
      </w:r>
    </w:p>
    <w:p w14:paraId="63CE4D8D" w14:textId="77777777" w:rsidR="004E4FC4" w:rsidRPr="00655C5E" w:rsidRDefault="004E4FC4" w:rsidP="004E4FC4">
      <w:pPr>
        <w:pStyle w:val="Heading3"/>
      </w:pPr>
      <w:r w:rsidRPr="00277BB6">
        <w:rPr>
          <w:lang w:val="en-GB"/>
        </w:rPr>
        <w:t xml:space="preserve">I/O </w:t>
      </w:r>
      <w:r>
        <w:rPr>
          <w:lang w:val="en-GB"/>
        </w:rPr>
        <w:t>shall</w:t>
      </w:r>
      <w:r w:rsidRPr="00277BB6">
        <w:rPr>
          <w:lang w:val="en-GB"/>
        </w:rPr>
        <w:t xml:space="preserve"> be distributed based on device using multiple cards for common devices.  </w:t>
      </w:r>
    </w:p>
    <w:p w14:paraId="7C81F7A8" w14:textId="77777777" w:rsidR="00892FDB" w:rsidRPr="004E4FC4" w:rsidRDefault="004E4FC4" w:rsidP="00892FDB">
      <w:pPr>
        <w:pStyle w:val="Heading3"/>
        <w:autoSpaceDE w:val="0"/>
        <w:autoSpaceDN w:val="0"/>
        <w:adjustRightInd w:val="0"/>
        <w:rPr>
          <w:rFonts w:cs="Arial"/>
          <w:color w:val="000000"/>
        </w:rPr>
      </w:pPr>
      <w:r w:rsidRPr="004E4FC4">
        <w:rPr>
          <w:lang w:val="en-GB"/>
        </w:rPr>
        <w:t>Rack layout shall be as</w:t>
      </w:r>
      <w:r>
        <w:rPr>
          <w:lang w:val="en-GB"/>
        </w:rPr>
        <w:t xml:space="preserve"> shown in the Contract Drawings.</w:t>
      </w:r>
    </w:p>
    <w:p w14:paraId="2106D547" w14:textId="77777777" w:rsidR="00296A3A" w:rsidRPr="00277BB6" w:rsidRDefault="00296A3A" w:rsidP="00277BB6">
      <w:pPr>
        <w:pStyle w:val="Heading2"/>
        <w:rPr>
          <w:lang w:val="en-GB"/>
        </w:rPr>
      </w:pPr>
      <w:r w:rsidRPr="00277BB6">
        <w:rPr>
          <w:lang w:val="en-GB"/>
        </w:rPr>
        <w:lastRenderedPageBreak/>
        <w:t>SCADA Software</w:t>
      </w:r>
    </w:p>
    <w:p w14:paraId="1E30D857" w14:textId="77777777" w:rsidR="004E4FC4" w:rsidRDefault="004E4FC4" w:rsidP="004E4FC4">
      <w:pPr>
        <w:pStyle w:val="Heading3"/>
      </w:pPr>
      <w:r w:rsidRPr="00277BB6">
        <w:t xml:space="preserve">All PAC &amp; HMI development, testing and implementation will be completed by the Region’s </w:t>
      </w:r>
      <w:r>
        <w:t>SCADA Systems Integrator</w:t>
      </w:r>
      <w:r w:rsidRPr="00277BB6">
        <w:t xml:space="preserve">.  </w:t>
      </w:r>
    </w:p>
    <w:p w14:paraId="52E84963" w14:textId="77777777" w:rsidR="004E4FC4" w:rsidRPr="00277BB6" w:rsidRDefault="004E4FC4" w:rsidP="004E4FC4">
      <w:pPr>
        <w:pStyle w:val="Heading3"/>
      </w:pPr>
      <w:r w:rsidRPr="00277BB6">
        <w:t xml:space="preserve">Allow for coordination with </w:t>
      </w:r>
      <w:r>
        <w:t xml:space="preserve">the Consultant and the </w:t>
      </w:r>
      <w:r w:rsidRPr="00277BB6">
        <w:t>Region’s representative to ensure a fully functional system.</w:t>
      </w:r>
    </w:p>
    <w:p w14:paraId="34543541" w14:textId="77777777" w:rsidR="005A3A08" w:rsidRPr="00277BB6" w:rsidRDefault="005A3A08" w:rsidP="00277BB6">
      <w:pPr>
        <w:pStyle w:val="Heading1"/>
      </w:pPr>
      <w:r w:rsidRPr="00277BB6">
        <w:t>EXECUTION</w:t>
      </w:r>
    </w:p>
    <w:p w14:paraId="1D8BD3BC" w14:textId="77777777" w:rsidR="00827DC8" w:rsidRPr="00277BB6" w:rsidRDefault="00827DC8" w:rsidP="00277BB6">
      <w:pPr>
        <w:pStyle w:val="Heading2"/>
      </w:pPr>
      <w:r w:rsidRPr="00277BB6">
        <w:t>Installation</w:t>
      </w:r>
    </w:p>
    <w:p w14:paraId="184693F6" w14:textId="77777777" w:rsidR="002E6107" w:rsidRPr="00277BB6" w:rsidRDefault="002E6107" w:rsidP="00277BB6">
      <w:pPr>
        <w:pStyle w:val="Heading3"/>
      </w:pPr>
      <w:r w:rsidRPr="00277BB6">
        <w:t xml:space="preserve">Supply, install, test, program and commission </w:t>
      </w:r>
      <w:r w:rsidR="00B92B68" w:rsidRPr="00277BB6">
        <w:t xml:space="preserve">PAC </w:t>
      </w:r>
      <w:r w:rsidRPr="00277BB6">
        <w:t>components,</w:t>
      </w:r>
      <w:r w:rsidR="00A02BAD" w:rsidRPr="00277BB6">
        <w:t xml:space="preserve"> OIT,</w:t>
      </w:r>
      <w:r w:rsidRPr="00277BB6">
        <w:t xml:space="preserve"> communication equipment, and associated equipment to ensure functionality of </w:t>
      </w:r>
      <w:r w:rsidR="004E4FC4">
        <w:t xml:space="preserve">the </w:t>
      </w:r>
      <w:r w:rsidRPr="00277BB6">
        <w:t xml:space="preserve">complete network and control system. Report all construction defects, which will affect the progress of the work to the </w:t>
      </w:r>
      <w:r w:rsidR="00496C86" w:rsidRPr="00277BB6">
        <w:t>Region</w:t>
      </w:r>
      <w:r w:rsidRPr="00277BB6">
        <w:t xml:space="preserve"> and </w:t>
      </w:r>
      <w:r w:rsidR="00496C86" w:rsidRPr="00277BB6">
        <w:t>Consultant</w:t>
      </w:r>
      <w:r w:rsidRPr="00277BB6">
        <w:t>.</w:t>
      </w:r>
    </w:p>
    <w:p w14:paraId="66A714D7" w14:textId="77777777" w:rsidR="002E6107" w:rsidRPr="00277BB6" w:rsidRDefault="002E6107" w:rsidP="00277BB6">
      <w:pPr>
        <w:pStyle w:val="Heading3"/>
      </w:pPr>
      <w:r w:rsidRPr="00277BB6">
        <w:t>The drawings have been developed on a conceptual basis. Provide devices, components and accessory items necessary for the operation of the control system.</w:t>
      </w:r>
    </w:p>
    <w:p w14:paraId="32D75918" w14:textId="77777777" w:rsidR="002E6107" w:rsidRPr="00277BB6" w:rsidRDefault="002E6107" w:rsidP="00277BB6">
      <w:pPr>
        <w:pStyle w:val="Heading3"/>
      </w:pPr>
      <w:r w:rsidRPr="00277BB6">
        <w:t xml:space="preserve">Existing systems </w:t>
      </w:r>
      <w:r w:rsidR="004E4FC4">
        <w:t>shall</w:t>
      </w:r>
      <w:r w:rsidRPr="00277BB6">
        <w:t xml:space="preserve"> remain functional at all times. Shut down of any of the existing equipment or system only to be performed under the direction of the </w:t>
      </w:r>
      <w:r w:rsidR="00496C86" w:rsidRPr="00277BB6">
        <w:t>Region</w:t>
      </w:r>
      <w:r w:rsidRPr="00277BB6">
        <w:t xml:space="preserve"> and </w:t>
      </w:r>
      <w:r w:rsidR="00496C86" w:rsidRPr="00277BB6">
        <w:t>Consultant</w:t>
      </w:r>
      <w:r w:rsidRPr="00277BB6">
        <w:t>.</w:t>
      </w:r>
    </w:p>
    <w:p w14:paraId="0A81B128" w14:textId="77777777" w:rsidR="004E4FC4" w:rsidRPr="00277BB6" w:rsidRDefault="004E4FC4" w:rsidP="004E4FC4">
      <w:pPr>
        <w:pStyle w:val="Heading3"/>
      </w:pPr>
      <w:r w:rsidRPr="00277BB6">
        <w:t>All replaced</w:t>
      </w:r>
      <w:r>
        <w:t>, removed</w:t>
      </w:r>
      <w:r w:rsidRPr="00277BB6">
        <w:t xml:space="preserve"> or extra equipment </w:t>
      </w:r>
      <w:r>
        <w:t>shall</w:t>
      </w:r>
      <w:r w:rsidRPr="00277BB6">
        <w:t xml:space="preserve"> be delivered to the Region upon completion</w:t>
      </w:r>
      <w:r>
        <w:t xml:space="preserve"> of the Contract</w:t>
      </w:r>
      <w:r w:rsidRPr="00277BB6">
        <w:t>.</w:t>
      </w:r>
    </w:p>
    <w:p w14:paraId="2C76114A" w14:textId="77777777" w:rsidR="002E6107" w:rsidRPr="00277BB6" w:rsidRDefault="002E6107" w:rsidP="00277BB6">
      <w:pPr>
        <w:pStyle w:val="Heading3"/>
      </w:pPr>
      <w:r w:rsidRPr="00277BB6">
        <w:t xml:space="preserve">Communication system and </w:t>
      </w:r>
      <w:r w:rsidR="00B92B68" w:rsidRPr="00277BB6">
        <w:t xml:space="preserve">PAC </w:t>
      </w:r>
      <w:r w:rsidRPr="00277BB6">
        <w:t xml:space="preserve">panel modifications </w:t>
      </w:r>
      <w:r w:rsidR="004E4FC4">
        <w:t>shall</w:t>
      </w:r>
      <w:r w:rsidRPr="00277BB6">
        <w:t xml:space="preserve"> be completed, tested, and operational prior to Site Acceptance Testing and commissioning.</w:t>
      </w:r>
    </w:p>
    <w:p w14:paraId="488221D8" w14:textId="77777777" w:rsidR="00D417F0" w:rsidRPr="00277BB6" w:rsidRDefault="00D417F0" w:rsidP="00277BB6">
      <w:pPr>
        <w:pStyle w:val="Heading3"/>
      </w:pPr>
      <w:r w:rsidRPr="00277BB6">
        <w:t>Factory Acceptance Testing to be carried out in accordance with Section 13</w:t>
      </w:r>
      <w:r w:rsidR="00186706" w:rsidRPr="00277BB6">
        <w:t>311</w:t>
      </w:r>
      <w:r w:rsidRPr="00277BB6">
        <w:t xml:space="preserve">. </w:t>
      </w:r>
    </w:p>
    <w:p w14:paraId="43592CC4" w14:textId="77777777" w:rsidR="002E6107" w:rsidRPr="00277BB6" w:rsidRDefault="002E6107" w:rsidP="00277BB6">
      <w:pPr>
        <w:pStyle w:val="Heading3"/>
      </w:pPr>
      <w:r w:rsidRPr="00277BB6">
        <w:t xml:space="preserve">Site Acceptance Testing and commissioning to be carried out in accordance with </w:t>
      </w:r>
      <w:r w:rsidR="00496C86" w:rsidRPr="00277BB6">
        <w:t>Section 13930</w:t>
      </w:r>
      <w:r w:rsidR="00287FD3" w:rsidRPr="00277BB6">
        <w:t>.</w:t>
      </w:r>
      <w:r w:rsidRPr="00277BB6">
        <w:t xml:space="preserve"> </w:t>
      </w:r>
    </w:p>
    <w:p w14:paraId="4F17381D" w14:textId="77777777" w:rsidR="005A3A08" w:rsidRPr="00277BB6" w:rsidRDefault="005A3A08" w:rsidP="00277BB6">
      <w:pPr>
        <w:pStyle w:val="Heading2"/>
        <w:rPr>
          <w:lang w:val="en-GB"/>
        </w:rPr>
      </w:pPr>
      <w:r w:rsidRPr="00277BB6">
        <w:rPr>
          <w:lang w:val="en-GB"/>
        </w:rPr>
        <w:t>Field Quality Control</w:t>
      </w:r>
    </w:p>
    <w:p w14:paraId="48D0935E" w14:textId="77777777" w:rsidR="005A3A08" w:rsidRPr="00277BB6" w:rsidRDefault="005A3A08" w:rsidP="00277BB6">
      <w:pPr>
        <w:pStyle w:val="Heading3"/>
      </w:pPr>
      <w:r w:rsidRPr="00277BB6">
        <w:t xml:space="preserve">Perform tests in accordance with </w:t>
      </w:r>
      <w:r w:rsidRPr="00B77CBD">
        <w:rPr>
          <w:rPrChange w:id="57" w:author="David Brown" w:date="2022-04-28T04:13:00Z">
            <w:rPr>
              <w:highlight w:val="yellow"/>
            </w:rPr>
          </w:rPrChange>
        </w:rPr>
        <w:t xml:space="preserve">Division 1, </w:t>
      </w:r>
      <w:r w:rsidR="00D82294" w:rsidRPr="00B77CBD">
        <w:rPr>
          <w:rPrChange w:id="58" w:author="David Brown" w:date="2022-04-28T04:13:00Z">
            <w:rPr>
              <w:highlight w:val="yellow"/>
            </w:rPr>
          </w:rPrChange>
        </w:rPr>
        <w:t xml:space="preserve">Division 13, and </w:t>
      </w:r>
      <w:r w:rsidRPr="00B77CBD">
        <w:rPr>
          <w:rPrChange w:id="59" w:author="David Brown" w:date="2022-04-28T04:13:00Z">
            <w:rPr>
              <w:highlight w:val="yellow"/>
            </w:rPr>
          </w:rPrChange>
        </w:rPr>
        <w:t>Division 16.</w:t>
      </w:r>
    </w:p>
    <w:p w14:paraId="04B24708" w14:textId="77777777" w:rsidR="005A3A08" w:rsidRPr="00277BB6" w:rsidRDefault="005A3A08" w:rsidP="00277BB6">
      <w:pPr>
        <w:pStyle w:val="Heading3"/>
      </w:pPr>
      <w:r w:rsidRPr="00277BB6">
        <w:t>Depending upon magnitude and complexity, divide control system into convenient sections, energize one section at a time and check out operation of section.</w:t>
      </w:r>
    </w:p>
    <w:p w14:paraId="465BB521" w14:textId="77777777" w:rsidR="005A3A08" w:rsidRPr="00277BB6" w:rsidRDefault="005A3A08" w:rsidP="00277BB6">
      <w:pPr>
        <w:pStyle w:val="Heading3"/>
      </w:pPr>
      <w:r w:rsidRPr="00277BB6">
        <w:t>Upon completion of sectional test, undertake group testing.</w:t>
      </w:r>
    </w:p>
    <w:p w14:paraId="474087CF" w14:textId="77777777" w:rsidR="005A3A08" w:rsidRPr="00277BB6" w:rsidRDefault="005A3A08" w:rsidP="00277BB6">
      <w:pPr>
        <w:pStyle w:val="Heading3"/>
      </w:pPr>
      <w:r w:rsidRPr="00277BB6">
        <w:t>Check out complete system for operational sequencing.</w:t>
      </w:r>
    </w:p>
    <w:p w14:paraId="11A6DB5B" w14:textId="77777777" w:rsidR="005A3A08" w:rsidRPr="00277BB6" w:rsidRDefault="005A3A08" w:rsidP="00277BB6">
      <w:pPr>
        <w:pStyle w:val="Heading3"/>
      </w:pPr>
      <w:r w:rsidRPr="00277BB6">
        <w:t xml:space="preserve">Submit to </w:t>
      </w:r>
      <w:r w:rsidR="00186706" w:rsidRPr="00277BB6">
        <w:t>Consultant</w:t>
      </w:r>
      <w:r w:rsidRPr="00277BB6">
        <w:t xml:space="preserve"> one copy of test results.</w:t>
      </w:r>
    </w:p>
    <w:p w14:paraId="4939ECA7" w14:textId="77777777" w:rsidR="005A3A08" w:rsidRPr="00277BB6" w:rsidRDefault="005A3A08" w:rsidP="00277BB6">
      <w:pPr>
        <w:pStyle w:val="Heading3"/>
      </w:pPr>
      <w:r w:rsidRPr="00277BB6">
        <w:t>Provide a written list of all passwords, keywords, serial numbers, configurations, that are encountered during the installation of the operating system and application software.</w:t>
      </w:r>
    </w:p>
    <w:p w14:paraId="4E389E28" w14:textId="77777777" w:rsidR="005A3A08" w:rsidRPr="00277BB6" w:rsidRDefault="005A3A08" w:rsidP="00277BB6">
      <w:pPr>
        <w:pStyle w:val="Heading3"/>
      </w:pPr>
      <w:r w:rsidRPr="00277BB6">
        <w:t>Assign all warranties, licenses and product registration to the</w:t>
      </w:r>
      <w:r w:rsidR="004E4FC4">
        <w:t xml:space="preserve"> Region’s</w:t>
      </w:r>
      <w:r w:rsidRPr="00277BB6">
        <w:t xml:space="preserve"> </w:t>
      </w:r>
      <w:r w:rsidR="004E4FC4">
        <w:t>PCS/SCADA Manager.</w:t>
      </w:r>
    </w:p>
    <w:p w14:paraId="6D18360D" w14:textId="77777777" w:rsidR="005A3A08" w:rsidRPr="00277BB6" w:rsidRDefault="005A3A08" w:rsidP="00277BB6">
      <w:pPr>
        <w:pStyle w:val="Heading3"/>
      </w:pPr>
      <w:r w:rsidRPr="00277BB6">
        <w:t xml:space="preserve">Turn over to the </w:t>
      </w:r>
      <w:r w:rsidR="00186706" w:rsidRPr="00277BB6">
        <w:t>Region</w:t>
      </w:r>
      <w:r w:rsidRPr="00277BB6">
        <w:t xml:space="preserve"> all installation software, user manuals, accessory cables, calibration units, or any other material accompanying the installed equipment.</w:t>
      </w:r>
    </w:p>
    <w:p w14:paraId="54DE828A" w14:textId="77777777" w:rsidR="00277BB6" w:rsidRPr="00DC7EDA" w:rsidRDefault="00277BB6" w:rsidP="008A26A6">
      <w:pPr>
        <w:pStyle w:val="Other"/>
        <w:spacing w:before="240"/>
        <w:jc w:val="center"/>
        <w:rPr>
          <w:rFonts w:ascii="Calibri" w:hAnsi="Calibri"/>
          <w:b/>
          <w:sz w:val="22"/>
          <w:szCs w:val="22"/>
        </w:rPr>
      </w:pPr>
    </w:p>
    <w:p w14:paraId="7742BEAC" w14:textId="77777777" w:rsidR="00F13982" w:rsidRPr="00DC7EDA" w:rsidRDefault="00F13982" w:rsidP="008A26A6">
      <w:pPr>
        <w:pStyle w:val="Other"/>
        <w:spacing w:before="240"/>
        <w:jc w:val="center"/>
        <w:rPr>
          <w:rFonts w:ascii="Calibri" w:hAnsi="Calibri"/>
          <w:b/>
          <w:sz w:val="22"/>
          <w:szCs w:val="22"/>
        </w:rPr>
      </w:pPr>
      <w:r w:rsidRPr="00DC7EDA">
        <w:rPr>
          <w:rFonts w:ascii="Calibri" w:hAnsi="Calibri"/>
          <w:b/>
          <w:sz w:val="22"/>
          <w:szCs w:val="22"/>
        </w:rPr>
        <w:t>END OF SECTION</w:t>
      </w:r>
    </w:p>
    <w:sectPr w:rsidR="00F13982" w:rsidRPr="00DC7EDA" w:rsidSect="00E000C8">
      <w:headerReference w:type="even" r:id="rId11"/>
      <w:headerReference w:type="default" r:id="rId12"/>
      <w:headerReference w:type="first" r:id="rId13"/>
      <w:pgSz w:w="12240" w:h="15840" w:code="1"/>
      <w:pgMar w:top="1440" w:right="720" w:bottom="144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F850B" w14:textId="77777777" w:rsidR="006053A1" w:rsidRDefault="006053A1">
      <w:r>
        <w:separator/>
      </w:r>
    </w:p>
  </w:endnote>
  <w:endnote w:type="continuationSeparator" w:id="0">
    <w:p w14:paraId="43E0BB1A" w14:textId="77777777" w:rsidR="006053A1" w:rsidRDefault="0060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9C4D1" w14:textId="77777777" w:rsidR="006053A1" w:rsidRDefault="006053A1">
      <w:r>
        <w:separator/>
      </w:r>
    </w:p>
  </w:footnote>
  <w:footnote w:type="continuationSeparator" w:id="0">
    <w:p w14:paraId="4D288448" w14:textId="77777777" w:rsidR="006053A1" w:rsidRDefault="00605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48214" w14:textId="77777777" w:rsidR="00277BB6" w:rsidRPr="00277BB6" w:rsidRDefault="00277BB6" w:rsidP="00277BB6">
    <w:pPr>
      <w:pBdr>
        <w:top w:val="single" w:sz="4" w:space="1" w:color="auto"/>
      </w:pBdr>
      <w:tabs>
        <w:tab w:val="right" w:pos="10350"/>
      </w:tabs>
      <w:rPr>
        <w:rFonts w:ascii="Calibri" w:hAnsi="Calibri" w:cs="Arial"/>
      </w:rPr>
    </w:pPr>
    <w:r w:rsidRPr="00277BB6">
      <w:rPr>
        <w:rFonts w:ascii="Calibri" w:hAnsi="Calibri" w:cs="Arial"/>
      </w:rPr>
      <w:t>Section 13400</w:t>
    </w:r>
    <w:r>
      <w:rPr>
        <w:rFonts w:ascii="Calibri" w:hAnsi="Calibri" w:cs="Arial"/>
      </w:rPr>
      <w:tab/>
    </w:r>
    <w:r w:rsidRPr="00277BB6">
      <w:rPr>
        <w:rFonts w:ascii="Calibri" w:hAnsi="Calibri" w:cs="Arial"/>
      </w:rPr>
      <w:t>CONTRACT NO</w:t>
    </w:r>
    <w:r w:rsidRPr="00277BB6">
      <w:rPr>
        <w:rFonts w:ascii="Calibri" w:hAnsi="Calibri" w:cs="Arial"/>
        <w:highlight w:val="yellow"/>
      </w:rPr>
      <w:t>.</w:t>
    </w:r>
    <w:ins w:id="60" w:author="David Brown" w:date="2022-04-28T04:08:00Z">
      <w:r w:rsidR="005A133C">
        <w:rPr>
          <w:rFonts w:ascii="Calibri" w:hAnsi="Calibri" w:cs="Arial"/>
          <w:highlight w:val="yellow"/>
        </w:rPr>
        <w:t xml:space="preserve"> T-XX-XXX</w:t>
      </w:r>
    </w:ins>
    <w:del w:id="61" w:author="David Brown" w:date="2022-04-28T04:08:00Z">
      <w:r w:rsidRPr="00277BB6" w:rsidDel="005A133C">
        <w:rPr>
          <w:rFonts w:ascii="Calibri" w:hAnsi="Calibri" w:cs="Arial"/>
          <w:highlight w:val="yellow"/>
        </w:rPr>
        <w:delText>... [Insert Region Number]</w:delText>
      </w:r>
    </w:del>
    <w:r w:rsidRPr="00277BB6">
      <w:rPr>
        <w:rFonts w:ascii="Calibri" w:hAnsi="Calibri" w:cs="Arial"/>
      </w:rPr>
      <w:tab/>
    </w:r>
  </w:p>
  <w:p w14:paraId="472F047E" w14:textId="77777777" w:rsidR="00277BB6" w:rsidRPr="00277BB6" w:rsidRDefault="004E4FC4" w:rsidP="00277BB6">
    <w:pPr>
      <w:pBdr>
        <w:top w:val="single" w:sz="4" w:space="1" w:color="auto"/>
      </w:pBdr>
      <w:tabs>
        <w:tab w:val="left" w:pos="-1440"/>
        <w:tab w:val="left" w:pos="-720"/>
        <w:tab w:val="left" w:pos="0"/>
        <w:tab w:val="center" w:pos="5220"/>
        <w:tab w:val="right" w:pos="10350"/>
      </w:tabs>
      <w:rPr>
        <w:rFonts w:ascii="Calibri" w:hAnsi="Calibri" w:cs="Arial"/>
      </w:rPr>
    </w:pPr>
    <w:r>
      <w:rPr>
        <w:rFonts w:ascii="Calibri" w:hAnsi="Calibri" w:cs="Arial"/>
      </w:rPr>
      <w:t>201</w:t>
    </w:r>
    <w:r w:rsidR="000A125B">
      <w:rPr>
        <w:rFonts w:ascii="Calibri" w:hAnsi="Calibri" w:cs="Arial"/>
      </w:rPr>
      <w:t>9</w:t>
    </w:r>
    <w:r>
      <w:rPr>
        <w:rFonts w:ascii="Calibri" w:hAnsi="Calibri" w:cs="Arial"/>
      </w:rPr>
      <w:t>-</w:t>
    </w:r>
    <w:r w:rsidR="000A125B">
      <w:rPr>
        <w:rFonts w:ascii="Calibri" w:hAnsi="Calibri" w:cs="Arial"/>
      </w:rPr>
      <w:t>11</w:t>
    </w:r>
    <w:r>
      <w:rPr>
        <w:rFonts w:ascii="Calibri" w:hAnsi="Calibri" w:cs="Arial"/>
      </w:rPr>
      <w:t>-</w:t>
    </w:r>
    <w:r w:rsidR="000A125B">
      <w:rPr>
        <w:rFonts w:ascii="Calibri" w:hAnsi="Calibri" w:cs="Arial"/>
      </w:rPr>
      <w:t>2</w:t>
    </w:r>
    <w:r w:rsidR="00A315FA">
      <w:rPr>
        <w:rFonts w:ascii="Calibri" w:hAnsi="Calibri" w:cs="Arial"/>
      </w:rPr>
      <w:t>7</w:t>
    </w:r>
    <w:r w:rsidR="00277BB6" w:rsidRPr="00277BB6">
      <w:rPr>
        <w:rFonts w:ascii="Calibri" w:hAnsi="Calibri" w:cs="Arial"/>
        <w:b/>
      </w:rPr>
      <w:tab/>
      <w:t>PROGRAMMABLE AUTOMATION CONTROLLERS</w:t>
    </w:r>
    <w:r w:rsidR="00277BB6" w:rsidRPr="00277BB6">
      <w:rPr>
        <w:rFonts w:ascii="Calibri" w:hAnsi="Calibri" w:cs="Arial"/>
      </w:rPr>
      <w:tab/>
    </w:r>
  </w:p>
  <w:p w14:paraId="71CC3DB2" w14:textId="77777777" w:rsidR="00277BB6" w:rsidRPr="00277BB6" w:rsidRDefault="00277BB6" w:rsidP="00277BB6">
    <w:pPr>
      <w:pBdr>
        <w:top w:val="single" w:sz="4" w:space="1" w:color="auto"/>
      </w:pBdr>
      <w:tabs>
        <w:tab w:val="center" w:pos="5175"/>
        <w:tab w:val="right" w:pos="10350"/>
      </w:tabs>
      <w:rPr>
        <w:rFonts w:ascii="Calibri" w:hAnsi="Calibri" w:cs="Arial"/>
      </w:rPr>
    </w:pPr>
    <w:r w:rsidRPr="00277BB6">
      <w:rPr>
        <w:rFonts w:ascii="Calibri" w:hAnsi="Calibri" w:cs="Arial"/>
      </w:rPr>
      <w:t xml:space="preserve">Page </w:t>
    </w:r>
    <w:r w:rsidRPr="00277BB6">
      <w:rPr>
        <w:rFonts w:ascii="Calibri" w:hAnsi="Calibri" w:cs="Arial"/>
      </w:rPr>
      <w:fldChar w:fldCharType="begin"/>
    </w:r>
    <w:r w:rsidRPr="00277BB6">
      <w:rPr>
        <w:rFonts w:ascii="Calibri" w:hAnsi="Calibri" w:cs="Arial"/>
      </w:rPr>
      <w:instrText xml:space="preserve">PAGE </w:instrText>
    </w:r>
    <w:r w:rsidRPr="00277BB6">
      <w:rPr>
        <w:rFonts w:ascii="Calibri" w:hAnsi="Calibri" w:cs="Arial"/>
      </w:rPr>
      <w:fldChar w:fldCharType="separate"/>
    </w:r>
    <w:r w:rsidR="00814DA1">
      <w:rPr>
        <w:rFonts w:ascii="Calibri" w:hAnsi="Calibri" w:cs="Arial"/>
        <w:noProof/>
      </w:rPr>
      <w:t>2</w:t>
    </w:r>
    <w:r w:rsidRPr="00277BB6">
      <w:rPr>
        <w:rFonts w:ascii="Calibri" w:hAnsi="Calibri" w:cs="Arial"/>
      </w:rPr>
      <w:fldChar w:fldCharType="end"/>
    </w:r>
    <w:r w:rsidRPr="00277BB6">
      <w:rPr>
        <w:rFonts w:ascii="Calibri" w:hAnsi="Calibri" w:cs="Arial"/>
      </w:rPr>
      <w:t xml:space="preserve"> </w:t>
    </w:r>
    <w:r>
      <w:rPr>
        <w:rFonts w:ascii="Calibri" w:hAnsi="Calibri" w:cs="Arial"/>
      </w:rPr>
      <w:tab/>
    </w:r>
    <w:r>
      <w:rPr>
        <w:rFonts w:ascii="Calibri" w:hAnsi="Calibri" w:cs="Arial"/>
      </w:rPr>
      <w:tab/>
    </w:r>
    <w:r w:rsidRPr="00277BB6">
      <w:rPr>
        <w:rFonts w:ascii="Calibri" w:hAnsi="Calibri" w:cs="Arial"/>
      </w:rPr>
      <w:t xml:space="preserve">DATE:  </w:t>
    </w:r>
    <w:ins w:id="62" w:author="David Brown" w:date="2022-04-28T04:08:00Z">
      <w:r w:rsidR="005A133C">
        <w:rPr>
          <w:rFonts w:ascii="Calibri" w:hAnsi="Calibri" w:cs="Arial"/>
        </w:rPr>
        <w:t xml:space="preserve">April </w:t>
      </w:r>
    </w:ins>
    <w:ins w:id="63" w:author="David Brown" w:date="2022-04-28T04:09:00Z">
      <w:r w:rsidR="005A133C">
        <w:rPr>
          <w:rFonts w:ascii="Calibri" w:hAnsi="Calibri" w:cs="Arial"/>
        </w:rPr>
        <w:t>2022</w:t>
      </w:r>
    </w:ins>
    <w:del w:id="64" w:author="David Brown" w:date="2022-04-28T04:08:00Z">
      <w:r w:rsidRPr="00277BB6" w:rsidDel="005A133C">
        <w:rPr>
          <w:rFonts w:ascii="Calibri" w:hAnsi="Calibri" w:cs="Arial"/>
          <w:highlight w:val="yellow"/>
        </w:rPr>
        <w:delText>[Insert Date, (e.g. Jan., 201</w:delText>
      </w:r>
      <w:r w:rsidR="000A125B" w:rsidDel="005A133C">
        <w:rPr>
          <w:rFonts w:ascii="Calibri" w:hAnsi="Calibri" w:cs="Arial"/>
          <w:highlight w:val="yellow"/>
        </w:rPr>
        <w:delText>8</w:delText>
      </w:r>
      <w:r w:rsidRPr="00277BB6" w:rsidDel="005A133C">
        <w:rPr>
          <w:rFonts w:ascii="Calibri" w:hAnsi="Calibri" w:cs="Arial"/>
          <w:highlight w:val="yellow"/>
        </w:rPr>
        <w:delText>)]</w:delText>
      </w:r>
      <w:r w:rsidRPr="00277BB6" w:rsidDel="005A133C">
        <w:rPr>
          <w:rFonts w:ascii="Calibri" w:hAnsi="Calibri" w:cs="Arial"/>
        </w:rPr>
        <w:delText xml:space="preserve"> </w:delText>
      </w:r>
    </w:del>
  </w:p>
  <w:p w14:paraId="4367D365" w14:textId="77777777" w:rsidR="00277BB6" w:rsidRDefault="00277B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47788" w14:textId="77777777" w:rsidR="00AA6BF3" w:rsidRPr="00DC7EDA" w:rsidRDefault="00AA6BF3" w:rsidP="00672C12">
    <w:pPr>
      <w:pBdr>
        <w:top w:val="single" w:sz="4" w:space="1" w:color="auto"/>
      </w:pBdr>
      <w:tabs>
        <w:tab w:val="right" w:pos="10350"/>
      </w:tabs>
      <w:rPr>
        <w:rFonts w:ascii="Calibri" w:hAnsi="Calibri" w:cs="Arial"/>
      </w:rPr>
    </w:pPr>
    <w:r w:rsidRPr="00DC7EDA">
      <w:rPr>
        <w:rFonts w:ascii="Calibri" w:hAnsi="Calibri" w:cs="Arial"/>
      </w:rPr>
      <w:t>CONTRACT NO</w:t>
    </w:r>
    <w:r w:rsidRPr="00DC7EDA">
      <w:rPr>
        <w:rFonts w:ascii="Calibri" w:hAnsi="Calibri" w:cs="Arial"/>
        <w:highlight w:val="yellow"/>
      </w:rPr>
      <w:t>.</w:t>
    </w:r>
    <w:ins w:id="65" w:author="David Brown" w:date="2022-04-28T04:08:00Z">
      <w:r w:rsidR="005A133C">
        <w:rPr>
          <w:rFonts w:ascii="Calibri" w:hAnsi="Calibri" w:cs="Arial"/>
          <w:highlight w:val="yellow"/>
        </w:rPr>
        <w:t xml:space="preserve"> T-XX-XXX</w:t>
      </w:r>
    </w:ins>
    <w:del w:id="66" w:author="David Brown" w:date="2022-04-28T04:08:00Z">
      <w:r w:rsidRPr="00DC7EDA" w:rsidDel="005A133C">
        <w:rPr>
          <w:rFonts w:ascii="Calibri" w:hAnsi="Calibri" w:cs="Arial"/>
          <w:highlight w:val="yellow"/>
        </w:rPr>
        <w:delText>... [Insert Region Number]</w:delText>
      </w:r>
    </w:del>
    <w:r w:rsidRPr="00DC7EDA">
      <w:rPr>
        <w:rFonts w:ascii="Calibri" w:hAnsi="Calibri" w:cs="Arial"/>
      </w:rPr>
      <w:tab/>
      <w:t>Section 13400</w:t>
    </w:r>
  </w:p>
  <w:p w14:paraId="63FA5607" w14:textId="77777777" w:rsidR="00AA6BF3" w:rsidRPr="00DC7EDA" w:rsidRDefault="00AA6BF3" w:rsidP="008A26A6">
    <w:pPr>
      <w:pBdr>
        <w:top w:val="single" w:sz="4" w:space="1" w:color="auto"/>
      </w:pBdr>
      <w:tabs>
        <w:tab w:val="left" w:pos="-1440"/>
        <w:tab w:val="left" w:pos="-720"/>
        <w:tab w:val="left" w:pos="0"/>
        <w:tab w:val="center" w:pos="5220"/>
        <w:tab w:val="right" w:pos="10350"/>
      </w:tabs>
      <w:rPr>
        <w:rFonts w:ascii="Calibri" w:hAnsi="Calibri" w:cs="Arial"/>
      </w:rPr>
    </w:pPr>
    <w:r w:rsidRPr="00DC7EDA">
      <w:rPr>
        <w:rFonts w:ascii="Calibri" w:hAnsi="Calibri" w:cs="Arial"/>
        <w:b/>
      </w:rPr>
      <w:tab/>
      <w:t>PROGRAMMABLE AUTOMATION CONTROLLERS</w:t>
    </w:r>
    <w:r w:rsidRPr="00DC7EDA">
      <w:rPr>
        <w:rFonts w:ascii="Calibri" w:hAnsi="Calibri" w:cs="Arial"/>
      </w:rPr>
      <w:tab/>
    </w:r>
    <w:r w:rsidR="004E4FC4">
      <w:rPr>
        <w:rFonts w:ascii="Calibri" w:hAnsi="Calibri" w:cs="Arial"/>
      </w:rPr>
      <w:t>201</w:t>
    </w:r>
    <w:r w:rsidR="000A125B">
      <w:rPr>
        <w:rFonts w:ascii="Calibri" w:hAnsi="Calibri" w:cs="Arial"/>
      </w:rPr>
      <w:t>9</w:t>
    </w:r>
    <w:r w:rsidR="004E4FC4">
      <w:rPr>
        <w:rFonts w:ascii="Calibri" w:hAnsi="Calibri" w:cs="Arial"/>
      </w:rPr>
      <w:t>-</w:t>
    </w:r>
    <w:r w:rsidR="000A125B">
      <w:rPr>
        <w:rFonts w:ascii="Calibri" w:hAnsi="Calibri" w:cs="Arial"/>
      </w:rPr>
      <w:t>11</w:t>
    </w:r>
    <w:r w:rsidR="004E4FC4">
      <w:rPr>
        <w:rFonts w:ascii="Calibri" w:hAnsi="Calibri" w:cs="Arial"/>
      </w:rPr>
      <w:t>-</w:t>
    </w:r>
    <w:r w:rsidR="000A125B">
      <w:rPr>
        <w:rFonts w:ascii="Calibri" w:hAnsi="Calibri" w:cs="Arial"/>
      </w:rPr>
      <w:t>2</w:t>
    </w:r>
    <w:r w:rsidR="00A315FA">
      <w:rPr>
        <w:rFonts w:ascii="Calibri" w:hAnsi="Calibri" w:cs="Arial"/>
      </w:rPr>
      <w:t>7</w:t>
    </w:r>
  </w:p>
  <w:p w14:paraId="15C323AC" w14:textId="77777777" w:rsidR="00AA6BF3" w:rsidRPr="00DC7EDA" w:rsidRDefault="00AA6BF3" w:rsidP="00672C12">
    <w:pPr>
      <w:pBdr>
        <w:top w:val="single" w:sz="4" w:space="1" w:color="auto"/>
      </w:pBdr>
      <w:tabs>
        <w:tab w:val="center" w:pos="5175"/>
        <w:tab w:val="right" w:pos="10350"/>
      </w:tabs>
      <w:rPr>
        <w:rFonts w:ascii="Calibri" w:hAnsi="Calibri" w:cs="Arial"/>
      </w:rPr>
    </w:pPr>
    <w:r w:rsidRPr="00DC7EDA">
      <w:rPr>
        <w:rFonts w:ascii="Calibri" w:hAnsi="Calibri" w:cs="Arial"/>
      </w:rPr>
      <w:t xml:space="preserve">DATE:  </w:t>
    </w:r>
    <w:ins w:id="67" w:author="David Brown" w:date="2022-04-28T04:08:00Z">
      <w:r w:rsidR="005A133C">
        <w:rPr>
          <w:rFonts w:ascii="Calibri" w:hAnsi="Calibri" w:cs="Arial"/>
          <w:highlight w:val="yellow"/>
        </w:rPr>
        <w:t>April 2022</w:t>
      </w:r>
    </w:ins>
    <w:del w:id="68" w:author="David Brown" w:date="2022-04-28T04:08:00Z">
      <w:r w:rsidR="00B36F6F" w:rsidRPr="00DC7EDA" w:rsidDel="005A133C">
        <w:rPr>
          <w:rFonts w:ascii="Calibri" w:hAnsi="Calibri" w:cs="Arial"/>
          <w:highlight w:val="yellow"/>
        </w:rPr>
        <w:delText>[Insert Date, (e.g. Jan., 201</w:delText>
      </w:r>
      <w:r w:rsidR="000A125B" w:rsidDel="005A133C">
        <w:rPr>
          <w:rFonts w:ascii="Calibri" w:hAnsi="Calibri" w:cs="Arial"/>
          <w:highlight w:val="yellow"/>
        </w:rPr>
        <w:delText>8</w:delText>
      </w:r>
      <w:r w:rsidRPr="00DC7EDA" w:rsidDel="005A133C">
        <w:rPr>
          <w:rFonts w:ascii="Calibri" w:hAnsi="Calibri" w:cs="Arial"/>
          <w:highlight w:val="yellow"/>
        </w:rPr>
        <w:delText>)]</w:delText>
      </w:r>
    </w:del>
    <w:r w:rsidRPr="00DC7EDA">
      <w:rPr>
        <w:rFonts w:ascii="Calibri" w:hAnsi="Calibri" w:cs="Arial"/>
      </w:rPr>
      <w:tab/>
    </w:r>
    <w:r w:rsidRPr="00DC7EDA">
      <w:rPr>
        <w:rFonts w:ascii="Calibri" w:hAnsi="Calibri" w:cs="Arial"/>
      </w:rPr>
      <w:tab/>
      <w:t xml:space="preserve">Page </w:t>
    </w:r>
    <w:r w:rsidRPr="00DC7EDA">
      <w:rPr>
        <w:rFonts w:ascii="Calibri" w:hAnsi="Calibri" w:cs="Arial"/>
      </w:rPr>
      <w:fldChar w:fldCharType="begin"/>
    </w:r>
    <w:r w:rsidRPr="00DC7EDA">
      <w:rPr>
        <w:rFonts w:ascii="Calibri" w:hAnsi="Calibri" w:cs="Arial"/>
      </w:rPr>
      <w:instrText xml:space="preserve">PAGE </w:instrText>
    </w:r>
    <w:r w:rsidRPr="00DC7EDA">
      <w:rPr>
        <w:rFonts w:ascii="Calibri" w:hAnsi="Calibri" w:cs="Arial"/>
      </w:rPr>
      <w:fldChar w:fldCharType="separate"/>
    </w:r>
    <w:r w:rsidR="00814DA1">
      <w:rPr>
        <w:rFonts w:ascii="Calibri" w:hAnsi="Calibri" w:cs="Arial"/>
        <w:noProof/>
      </w:rPr>
      <w:t>1</w:t>
    </w:r>
    <w:r w:rsidRPr="00DC7EDA">
      <w:rPr>
        <w:rFonts w:ascii="Calibri" w:hAnsi="Calibri" w:cs="Arial"/>
      </w:rPr>
      <w:fldChar w:fldCharType="end"/>
    </w:r>
    <w:r w:rsidRPr="00DC7EDA">
      <w:rPr>
        <w:rFonts w:ascii="Calibri" w:hAnsi="Calibri" w:cs="Arial"/>
      </w:rPr>
      <w:t xml:space="preserve"> </w:t>
    </w:r>
  </w:p>
  <w:p w14:paraId="7A3C4676" w14:textId="77777777" w:rsidR="00AA6BF3" w:rsidRPr="00672C12" w:rsidRDefault="00AA6BF3"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52B8" w14:textId="77777777" w:rsidR="00AA6BF3" w:rsidRPr="0082209E" w:rsidRDefault="00AA6BF3" w:rsidP="00672C12">
    <w:pPr>
      <w:pBdr>
        <w:top w:val="single" w:sz="4" w:space="1" w:color="auto"/>
      </w:pBdr>
      <w:tabs>
        <w:tab w:val="right" w:pos="10350"/>
      </w:tabs>
      <w:rPr>
        <w:rFonts w:ascii="Arial" w:hAnsi="Arial" w:cs="Arial"/>
      </w:rPr>
    </w:pPr>
    <w:r w:rsidRPr="0082209E">
      <w:rPr>
        <w:rFonts w:ascii="Arial" w:hAnsi="Arial" w:cs="Arial"/>
      </w:rPr>
      <w:t>CONTRACT NO</w:t>
    </w:r>
    <w:r w:rsidRPr="00A574D1">
      <w:rPr>
        <w:rFonts w:ascii="Arial" w:hAnsi="Arial" w:cs="Arial"/>
        <w:highlight w:val="yellow"/>
      </w:rPr>
      <w:t>.... [Insert Region Number]</w:t>
    </w:r>
    <w:r>
      <w:rPr>
        <w:rFonts w:ascii="Arial" w:hAnsi="Arial" w:cs="Arial"/>
      </w:rPr>
      <w:tab/>
      <w:t>Section 13400</w:t>
    </w:r>
  </w:p>
  <w:p w14:paraId="54ED2A8B" w14:textId="77777777" w:rsidR="00AA6BF3" w:rsidRPr="0082209E" w:rsidRDefault="00AA6BF3"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PROGRAMMABLE AUTOMATION CONTROLLERS</w:t>
    </w:r>
    <w:r w:rsidRPr="0082209E">
      <w:rPr>
        <w:rFonts w:ascii="Arial" w:hAnsi="Arial" w:cs="Arial"/>
      </w:rPr>
      <w:tab/>
    </w:r>
    <w:r w:rsidRPr="00A574D1">
      <w:rPr>
        <w:rFonts w:ascii="Arial" w:hAnsi="Arial" w:cs="Arial"/>
      </w:rPr>
      <w:t>201</w:t>
    </w:r>
    <w:r w:rsidR="00B36F6F">
      <w:rPr>
        <w:rFonts w:ascii="Arial" w:hAnsi="Arial" w:cs="Arial"/>
      </w:rPr>
      <w:t>1</w:t>
    </w:r>
    <w:r w:rsidRPr="00A574D1">
      <w:rPr>
        <w:rFonts w:ascii="Arial" w:hAnsi="Arial" w:cs="Arial"/>
      </w:rPr>
      <w:t>-0</w:t>
    </w:r>
    <w:r w:rsidR="00B36F6F">
      <w:rPr>
        <w:rFonts w:ascii="Arial" w:hAnsi="Arial" w:cs="Arial"/>
      </w:rPr>
      <w:t>5-01</w:t>
    </w:r>
  </w:p>
  <w:p w14:paraId="2985FE33" w14:textId="77777777" w:rsidR="00AA6BF3" w:rsidRPr="0082209E" w:rsidRDefault="00AA6BF3"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A574D1">
      <w:rPr>
        <w:rFonts w:ascii="Arial" w:hAnsi="Arial" w:cs="Arial"/>
        <w:highlight w:val="yellow"/>
      </w:rPr>
      <w:t>[Insert Date, (e.g. Jan., 201</w:t>
    </w:r>
    <w:r w:rsidR="00B36F6F">
      <w:rPr>
        <w:rFonts w:ascii="Arial" w:hAnsi="Arial" w:cs="Arial"/>
        <w:highlight w:val="yellow"/>
      </w:rPr>
      <w:t>1</w:t>
    </w:r>
    <w:r w:rsidRPr="00A574D1">
      <w:rPr>
        <w:rFonts w:ascii="Arial" w:hAnsi="Arial" w:cs="Arial"/>
        <w:highlight w:val="yellow"/>
      </w:rPr>
      <w:t>)]</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E000C8">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E000C8">
      <w:rPr>
        <w:rStyle w:val="PageNumber"/>
        <w:rFonts w:ascii="Arial" w:hAnsi="Arial" w:cs="Arial"/>
        <w:caps/>
        <w:noProof/>
        <w:sz w:val="22"/>
        <w:szCs w:val="22"/>
      </w:rPr>
      <w:t>4</w:t>
    </w:r>
    <w:r w:rsidRPr="008A26A6">
      <w:rPr>
        <w:rStyle w:val="PageNumber"/>
        <w:rFonts w:ascii="Arial" w:hAnsi="Arial" w:cs="Arial"/>
        <w:caps/>
        <w:sz w:val="22"/>
        <w:szCs w:val="22"/>
      </w:rPr>
      <w:fldChar w:fldCharType="end"/>
    </w:r>
  </w:p>
  <w:p w14:paraId="1475ACFE" w14:textId="77777777" w:rsidR="00AA6BF3" w:rsidRDefault="00AA6BF3"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0407D28"/>
    <w:multiLevelType w:val="multilevel"/>
    <w:tmpl w:val="8CCCE544"/>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8"/>
  </w:num>
  <w:num w:numId="4">
    <w:abstractNumId w:val="5"/>
  </w:num>
  <w:num w:numId="5">
    <w:abstractNumId w:val="9"/>
  </w:num>
  <w:num w:numId="6">
    <w:abstractNumId w:val="4"/>
  </w:num>
  <w:num w:numId="7">
    <w:abstractNumId w:val="7"/>
  </w:num>
  <w:num w:numId="8">
    <w:abstractNumId w:val="2"/>
  </w:num>
  <w:num w:numId="9">
    <w:abstractNumId w:val="10"/>
  </w:num>
  <w:num w:numId="10">
    <w:abstractNumId w:val="6"/>
  </w:num>
  <w:num w:numId="11">
    <w:abstractNumId w:val="3"/>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3787D"/>
    <w:rsid w:val="00062422"/>
    <w:rsid w:val="000A125B"/>
    <w:rsid w:val="000A1646"/>
    <w:rsid w:val="000A7BB7"/>
    <w:rsid w:val="000B1F3B"/>
    <w:rsid w:val="000C6EBC"/>
    <w:rsid w:val="00107DBA"/>
    <w:rsid w:val="00115DA5"/>
    <w:rsid w:val="00126A7A"/>
    <w:rsid w:val="00141D09"/>
    <w:rsid w:val="001435B1"/>
    <w:rsid w:val="00156CEC"/>
    <w:rsid w:val="00186706"/>
    <w:rsid w:val="001957CE"/>
    <w:rsid w:val="001B093E"/>
    <w:rsid w:val="001B3E2D"/>
    <w:rsid w:val="001C1813"/>
    <w:rsid w:val="001D1052"/>
    <w:rsid w:val="002111FB"/>
    <w:rsid w:val="00236069"/>
    <w:rsid w:val="00243520"/>
    <w:rsid w:val="0024740D"/>
    <w:rsid w:val="00247EE2"/>
    <w:rsid w:val="002539D5"/>
    <w:rsid w:val="00256D2B"/>
    <w:rsid w:val="00266309"/>
    <w:rsid w:val="00277BB6"/>
    <w:rsid w:val="00287FD3"/>
    <w:rsid w:val="00296A3A"/>
    <w:rsid w:val="002A3D5B"/>
    <w:rsid w:val="002B1DA4"/>
    <w:rsid w:val="002D1A0B"/>
    <w:rsid w:val="002D4787"/>
    <w:rsid w:val="002D53C5"/>
    <w:rsid w:val="002E05DD"/>
    <w:rsid w:val="002E2C97"/>
    <w:rsid w:val="002E6107"/>
    <w:rsid w:val="003130DA"/>
    <w:rsid w:val="00314BF3"/>
    <w:rsid w:val="003164AC"/>
    <w:rsid w:val="00333D5C"/>
    <w:rsid w:val="0033540B"/>
    <w:rsid w:val="003565BC"/>
    <w:rsid w:val="0036200B"/>
    <w:rsid w:val="00366110"/>
    <w:rsid w:val="00372157"/>
    <w:rsid w:val="00373283"/>
    <w:rsid w:val="00381DC7"/>
    <w:rsid w:val="0038784D"/>
    <w:rsid w:val="00394B80"/>
    <w:rsid w:val="003A68E6"/>
    <w:rsid w:val="003C420F"/>
    <w:rsid w:val="003D0B7A"/>
    <w:rsid w:val="003D18DC"/>
    <w:rsid w:val="00400D0A"/>
    <w:rsid w:val="0040417E"/>
    <w:rsid w:val="004049EA"/>
    <w:rsid w:val="00414AEF"/>
    <w:rsid w:val="00421B14"/>
    <w:rsid w:val="004230DF"/>
    <w:rsid w:val="004374CA"/>
    <w:rsid w:val="00454E6D"/>
    <w:rsid w:val="0047327A"/>
    <w:rsid w:val="0047757E"/>
    <w:rsid w:val="00483F54"/>
    <w:rsid w:val="00495802"/>
    <w:rsid w:val="00496C86"/>
    <w:rsid w:val="004B4F7F"/>
    <w:rsid w:val="004C69BF"/>
    <w:rsid w:val="004E4FC4"/>
    <w:rsid w:val="004F58FA"/>
    <w:rsid w:val="00500275"/>
    <w:rsid w:val="005102D4"/>
    <w:rsid w:val="005131BB"/>
    <w:rsid w:val="00530760"/>
    <w:rsid w:val="00536CB3"/>
    <w:rsid w:val="00563CA3"/>
    <w:rsid w:val="00572B59"/>
    <w:rsid w:val="005764DB"/>
    <w:rsid w:val="0057748E"/>
    <w:rsid w:val="005947BD"/>
    <w:rsid w:val="005A133C"/>
    <w:rsid w:val="005A26F7"/>
    <w:rsid w:val="005A3A08"/>
    <w:rsid w:val="005A7F87"/>
    <w:rsid w:val="005B235E"/>
    <w:rsid w:val="005B721B"/>
    <w:rsid w:val="005C26C8"/>
    <w:rsid w:val="005C2EC4"/>
    <w:rsid w:val="005C3F2C"/>
    <w:rsid w:val="005D1231"/>
    <w:rsid w:val="005E1DFC"/>
    <w:rsid w:val="005F0476"/>
    <w:rsid w:val="00604F89"/>
    <w:rsid w:val="006053A1"/>
    <w:rsid w:val="00610088"/>
    <w:rsid w:val="00620C56"/>
    <w:rsid w:val="006628EC"/>
    <w:rsid w:val="00672C12"/>
    <w:rsid w:val="006C0FAF"/>
    <w:rsid w:val="006D1501"/>
    <w:rsid w:val="006D4E53"/>
    <w:rsid w:val="006D62C4"/>
    <w:rsid w:val="0070514B"/>
    <w:rsid w:val="007832E5"/>
    <w:rsid w:val="007E4441"/>
    <w:rsid w:val="008001A5"/>
    <w:rsid w:val="0081269E"/>
    <w:rsid w:val="00812A85"/>
    <w:rsid w:val="00814DA1"/>
    <w:rsid w:val="00821AD1"/>
    <w:rsid w:val="00827DC8"/>
    <w:rsid w:val="00831CF3"/>
    <w:rsid w:val="008628A1"/>
    <w:rsid w:val="00880544"/>
    <w:rsid w:val="008826CA"/>
    <w:rsid w:val="00891E31"/>
    <w:rsid w:val="00892FDB"/>
    <w:rsid w:val="008940DE"/>
    <w:rsid w:val="008A26A6"/>
    <w:rsid w:val="008B6D5E"/>
    <w:rsid w:val="008E3CB5"/>
    <w:rsid w:val="008F164C"/>
    <w:rsid w:val="00902AE4"/>
    <w:rsid w:val="009369FF"/>
    <w:rsid w:val="00960901"/>
    <w:rsid w:val="009707C3"/>
    <w:rsid w:val="00985D04"/>
    <w:rsid w:val="009A5E28"/>
    <w:rsid w:val="009C7EFB"/>
    <w:rsid w:val="009E02CD"/>
    <w:rsid w:val="009E3FA1"/>
    <w:rsid w:val="00A02BAD"/>
    <w:rsid w:val="00A315FA"/>
    <w:rsid w:val="00A40FD0"/>
    <w:rsid w:val="00A574D1"/>
    <w:rsid w:val="00A65AC5"/>
    <w:rsid w:val="00A767E0"/>
    <w:rsid w:val="00AA040C"/>
    <w:rsid w:val="00AA08E4"/>
    <w:rsid w:val="00AA52D4"/>
    <w:rsid w:val="00AA6BF3"/>
    <w:rsid w:val="00AB5462"/>
    <w:rsid w:val="00AD3886"/>
    <w:rsid w:val="00AF772A"/>
    <w:rsid w:val="00B15F46"/>
    <w:rsid w:val="00B36F6F"/>
    <w:rsid w:val="00B46E1E"/>
    <w:rsid w:val="00B55629"/>
    <w:rsid w:val="00B577A6"/>
    <w:rsid w:val="00B76E46"/>
    <w:rsid w:val="00B77CBD"/>
    <w:rsid w:val="00B80004"/>
    <w:rsid w:val="00B92B68"/>
    <w:rsid w:val="00B92EBC"/>
    <w:rsid w:val="00BA2F14"/>
    <w:rsid w:val="00BA77EB"/>
    <w:rsid w:val="00BC0175"/>
    <w:rsid w:val="00BC3F3A"/>
    <w:rsid w:val="00BF255F"/>
    <w:rsid w:val="00BF6BF8"/>
    <w:rsid w:val="00C11C6E"/>
    <w:rsid w:val="00C30999"/>
    <w:rsid w:val="00C345FF"/>
    <w:rsid w:val="00C5033C"/>
    <w:rsid w:val="00C6603C"/>
    <w:rsid w:val="00C73272"/>
    <w:rsid w:val="00C80C03"/>
    <w:rsid w:val="00C81675"/>
    <w:rsid w:val="00C95820"/>
    <w:rsid w:val="00CA6103"/>
    <w:rsid w:val="00CD1D42"/>
    <w:rsid w:val="00CE6E1C"/>
    <w:rsid w:val="00CE7A98"/>
    <w:rsid w:val="00D07A83"/>
    <w:rsid w:val="00D109FD"/>
    <w:rsid w:val="00D26372"/>
    <w:rsid w:val="00D27F94"/>
    <w:rsid w:val="00D329DF"/>
    <w:rsid w:val="00D3626B"/>
    <w:rsid w:val="00D417F0"/>
    <w:rsid w:val="00D51B2F"/>
    <w:rsid w:val="00D62440"/>
    <w:rsid w:val="00D65436"/>
    <w:rsid w:val="00D674A1"/>
    <w:rsid w:val="00D705EE"/>
    <w:rsid w:val="00D81414"/>
    <w:rsid w:val="00D82294"/>
    <w:rsid w:val="00D86BD6"/>
    <w:rsid w:val="00DA097A"/>
    <w:rsid w:val="00DA40A8"/>
    <w:rsid w:val="00DB06A2"/>
    <w:rsid w:val="00DC3D2E"/>
    <w:rsid w:val="00DC7396"/>
    <w:rsid w:val="00DC7EDA"/>
    <w:rsid w:val="00E000C8"/>
    <w:rsid w:val="00E03C40"/>
    <w:rsid w:val="00E62AA3"/>
    <w:rsid w:val="00E829EE"/>
    <w:rsid w:val="00E8428F"/>
    <w:rsid w:val="00E85287"/>
    <w:rsid w:val="00E90E0E"/>
    <w:rsid w:val="00EB5503"/>
    <w:rsid w:val="00F00AD9"/>
    <w:rsid w:val="00F13982"/>
    <w:rsid w:val="00F25D7E"/>
    <w:rsid w:val="00F5273F"/>
    <w:rsid w:val="00F54B2A"/>
    <w:rsid w:val="00F6204E"/>
    <w:rsid w:val="00F72F54"/>
    <w:rsid w:val="00F7592C"/>
    <w:rsid w:val="00F80D3F"/>
    <w:rsid w:val="00FC49C8"/>
    <w:rsid w:val="00FD64E3"/>
    <w:rsid w:val="00FE4999"/>
    <w:rsid w:val="00FF52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3501C7"/>
  <w15:chartTrackingRefBased/>
  <w15:docId w15:val="{C58DD717-EBD2-41BB-B204-414F96EA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aliases w:val="Contents - level1 Char"/>
    <w:basedOn w:val="Main-Head"/>
    <w:next w:val="BodyText"/>
    <w:qFormat/>
    <w:rsid w:val="00277BB6"/>
    <w:pPr>
      <w:keepNext/>
      <w:numPr>
        <w:numId w:val="3"/>
      </w:numPr>
      <w:tabs>
        <w:tab w:val="clear" w:pos="432"/>
        <w:tab w:val="left"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277BB6"/>
    <w:pPr>
      <w:keepNext/>
      <w:keepLines/>
      <w:numPr>
        <w:ilvl w:val="1"/>
        <w:numId w:val="3"/>
      </w:numPr>
      <w:tabs>
        <w:tab w:val="clear" w:pos="576"/>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277BB6"/>
    <w:pPr>
      <w:numPr>
        <w:ilvl w:val="2"/>
        <w:numId w:val="3"/>
      </w:numPr>
      <w:tabs>
        <w:tab w:val="clear" w:pos="720"/>
      </w:tabs>
      <w:spacing w:before="80"/>
      <w:ind w:left="1440" w:hanging="720"/>
      <w:outlineLvl w:val="2"/>
    </w:pPr>
    <w:rPr>
      <w:rFonts w:ascii="Calibri" w:hAnsi="Calibri"/>
      <w:b w:val="0"/>
      <w:szCs w:val="22"/>
    </w:rPr>
  </w:style>
  <w:style w:type="paragraph" w:styleId="Heading4">
    <w:name w:val="heading 4"/>
    <w:basedOn w:val="Main-Head"/>
    <w:qFormat/>
    <w:rsid w:val="00277BB6"/>
    <w:pPr>
      <w:numPr>
        <w:ilvl w:val="3"/>
        <w:numId w:val="3"/>
      </w:numPr>
      <w:tabs>
        <w:tab w:val="clear" w:pos="864"/>
      </w:tabs>
      <w:ind w:left="2160" w:hanging="720"/>
      <w:outlineLvl w:val="3"/>
    </w:pPr>
    <w:rPr>
      <w:rFonts w:ascii="Calibri" w:hAnsi="Calibri"/>
      <w:b w:val="0"/>
      <w:szCs w:val="22"/>
    </w:rPr>
  </w:style>
  <w:style w:type="paragraph" w:styleId="Heading5">
    <w:name w:val="heading 5"/>
    <w:basedOn w:val="Main-Head"/>
    <w:qFormat/>
    <w:rsid w:val="00400D0A"/>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400D0A"/>
    <w:pPr>
      <w:numPr>
        <w:ilvl w:val="5"/>
        <w:numId w:val="3"/>
      </w:numPr>
      <w:tabs>
        <w:tab w:val="clear" w:pos="720"/>
        <w:tab w:val="left" w:pos="6480"/>
      </w:tabs>
      <w:ind w:left="6480" w:hanging="720"/>
      <w:outlineLvl w:val="5"/>
    </w:pPr>
    <w:rPr>
      <w:rFonts w:ascii="Arial" w:hAnsi="Arial"/>
      <w:b w:val="0"/>
    </w:rPr>
  </w:style>
  <w:style w:type="paragraph" w:styleId="Heading7">
    <w:name w:val="heading 7"/>
    <w:basedOn w:val="Normal"/>
    <w:next w:val="Normal"/>
    <w:qFormat/>
    <w:rsid w:val="004049EA"/>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277BB6"/>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character" w:customStyle="1" w:styleId="CharChar">
    <w:name w:val=" Char Char"/>
    <w:rsid w:val="00483F54"/>
    <w:rPr>
      <w:rFonts w:ascii="Arial" w:hAnsi="Arial"/>
      <w:b/>
      <w:sz w:val="22"/>
      <w:lang w:val="en-US" w:eastAsia="en-US" w:bidi="ar-SA"/>
    </w:rPr>
  </w:style>
  <w:style w:type="table" w:styleId="TableProfessional">
    <w:name w:val="Table Professional"/>
    <w:basedOn w:val="TableNormal"/>
    <w:rsid w:val="00483F5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NormalTableText">
    <w:name w:val="Normal Table Text"/>
    <w:basedOn w:val="Normal"/>
    <w:rsid w:val="00C95820"/>
    <w:pPr>
      <w:widowControl w:val="0"/>
      <w:spacing w:before="60" w:after="60"/>
    </w:pPr>
    <w:rPr>
      <w:rFonts w:ascii="Arial" w:hAnsi="Arial"/>
      <w:sz w:val="20"/>
      <w:lang w:val="en-GB"/>
    </w:rPr>
  </w:style>
  <w:style w:type="paragraph" w:customStyle="1" w:styleId="TableHeading">
    <w:name w:val="Table Heading"/>
    <w:basedOn w:val="Normal"/>
    <w:rsid w:val="00C95820"/>
    <w:pPr>
      <w:widowControl w:val="0"/>
      <w:spacing w:before="60" w:after="60"/>
    </w:pPr>
    <w:rPr>
      <w:rFonts w:ascii="Arial" w:hAnsi="Arial"/>
      <w:b/>
      <w:sz w:val="20"/>
      <w:lang w:val="en-GB"/>
    </w:rPr>
  </w:style>
  <w:style w:type="character" w:customStyle="1" w:styleId="apple-style-span">
    <w:name w:val="apple-style-span"/>
    <w:basedOn w:val="DefaultParagraphFont"/>
    <w:rsid w:val="005A26F7"/>
  </w:style>
  <w:style w:type="paragraph" w:styleId="CommentSubject">
    <w:name w:val="annotation subject"/>
    <w:basedOn w:val="CommentText"/>
    <w:next w:val="CommentText"/>
    <w:rsid w:val="005F0476"/>
    <w:pPr>
      <w:spacing w:before="0"/>
    </w:pPr>
    <w:rPr>
      <w:rFonts w:ascii="Book Antiqua" w:hAnsi="Book Antiqua"/>
      <w:b/>
      <w:bCs/>
      <w:sz w:val="20"/>
    </w:rPr>
  </w:style>
  <w:style w:type="character" w:customStyle="1" w:styleId="CommentTextChar">
    <w:name w:val="Comment Text Char"/>
    <w:link w:val="CommentText"/>
    <w:semiHidden/>
    <w:rsid w:val="005F0476"/>
    <w:rPr>
      <w:rFonts w:ascii="Arial" w:hAnsi="Arial"/>
      <w:sz w:val="22"/>
    </w:rPr>
  </w:style>
  <w:style w:type="character" w:customStyle="1" w:styleId="CommentSubjectChar">
    <w:name w:val="Comment Subject Char"/>
    <w:basedOn w:val="CommentTextChar"/>
    <w:link w:val="CommentSubject"/>
    <w:rsid w:val="005F0476"/>
    <w:rPr>
      <w:rFonts w:ascii="Arial" w:hAnsi="Arial"/>
      <w:sz w:val="22"/>
    </w:rPr>
  </w:style>
  <w:style w:type="paragraph" w:styleId="Revision">
    <w:name w:val="Revision"/>
    <w:hidden/>
    <w:uiPriority w:val="99"/>
    <w:semiHidden/>
    <w:rsid w:val="005F0476"/>
    <w:rPr>
      <w:rFonts w:ascii="Book Antiqua" w:hAnsi="Book Antiqua"/>
      <w:sz w:val="22"/>
      <w:lang w:val="en-US" w:eastAsia="en-US"/>
    </w:rPr>
  </w:style>
  <w:style w:type="paragraph" w:styleId="BalloonText">
    <w:name w:val="Balloon Text"/>
    <w:basedOn w:val="Normal"/>
    <w:link w:val="BalloonTextChar"/>
    <w:rsid w:val="005F0476"/>
    <w:rPr>
      <w:rFonts w:ascii="Tahoma" w:hAnsi="Tahoma" w:cs="Tahoma"/>
      <w:sz w:val="16"/>
      <w:szCs w:val="16"/>
    </w:rPr>
  </w:style>
  <w:style w:type="character" w:customStyle="1" w:styleId="BalloonTextChar">
    <w:name w:val="Balloon Text Char"/>
    <w:link w:val="BalloonText"/>
    <w:rsid w:val="005F04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0698">
      <w:bodyDiv w:val="1"/>
      <w:marLeft w:val="0"/>
      <w:marRight w:val="0"/>
      <w:marTop w:val="0"/>
      <w:marBottom w:val="0"/>
      <w:divBdr>
        <w:top w:val="none" w:sz="0" w:space="0" w:color="auto"/>
        <w:left w:val="none" w:sz="0" w:space="0" w:color="auto"/>
        <w:bottom w:val="none" w:sz="0" w:space="0" w:color="auto"/>
        <w:right w:val="none" w:sz="0" w:space="0" w:color="auto"/>
      </w:divBdr>
    </w:div>
    <w:div w:id="11271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04684D08-BC06-464F-9EDA-132F2D67196F}">
  <ds:schemaRefs>
    <ds:schemaRef ds:uri="http://schemas.microsoft.com/sharepoint/v3/contenttype/forms"/>
  </ds:schemaRefs>
</ds:datastoreItem>
</file>

<file path=customXml/itemProps2.xml><?xml version="1.0" encoding="utf-8"?>
<ds:datastoreItem xmlns:ds="http://schemas.openxmlformats.org/officeDocument/2006/customXml" ds:itemID="{16EE66EF-43AD-4655-BFC1-C108FB58EEB3}">
  <ds:schemaRefs>
    <ds:schemaRef ds:uri="http://schemas.microsoft.com/office/2006/metadata/longProperties"/>
  </ds:schemaRefs>
</ds:datastoreItem>
</file>

<file path=customXml/itemProps3.xml><?xml version="1.0" encoding="utf-8"?>
<ds:datastoreItem xmlns:ds="http://schemas.openxmlformats.org/officeDocument/2006/customXml" ds:itemID="{AF52CBFA-3BC0-4491-8F3D-D763526E0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002A45-74CF-4BDB-AD90-F5C597F92C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3</Pages>
  <Words>887</Words>
  <Characters>4561</Characters>
  <Application>Microsoft Office Word</Application>
  <DocSecurity>0</DocSecurity>
  <Lines>114</Lines>
  <Paragraphs>40</Paragraphs>
  <ScaleCrop>false</ScaleCrop>
  <HeadingPairs>
    <vt:vector size="2" baseType="variant">
      <vt:variant>
        <vt:lpstr>Title</vt:lpstr>
      </vt:variant>
      <vt:variant>
        <vt:i4>1</vt:i4>
      </vt:variant>
    </vt:vector>
  </HeadingPairs>
  <TitlesOfParts>
    <vt:vector size="1" baseType="lpstr">
      <vt:lpstr>13400 Programmable Automation Controllers</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13400 Programmable Automation Controllers</dc:title>
  <dc:subject/>
  <dc:creator>York Region OMM SCADA</dc:creator>
  <cp:keywords/>
  <dc:description/>
  <cp:lastModifiedBy>Thomas Siuda</cp:lastModifiedBy>
  <cp:revision>2</cp:revision>
  <cp:lastPrinted>2009-11-20T16:02:00Z</cp:lastPrinted>
  <dcterms:created xsi:type="dcterms:W3CDTF">2022-11-17T18:48:00Z</dcterms:created>
  <dcterms:modified xsi:type="dcterms:W3CDTF">2022-11-17T18:48:00Z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ContentTypeId">
    <vt:lpwstr>0x010100BF8E50B80A32C040A85FB450FB26C9E5</vt:lpwstr>
  </property>
  <property fmtid="{D5CDD505-2E9C-101B-9397-08002B2CF9AE}" pid="7" name="Last Updated">
    <vt:lpwstr>2019-11-27T00:00:00Z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13 - SCADA and Instrumentation/13400 Programmable Automation Controllers.DOC</vt:lpwstr>
  </property>
  <property fmtid="{D5CDD505-2E9C-101B-9397-08002B2CF9AE}" pid="11" name="Order">
    <vt:lpwstr>213600.000000000</vt:lpwstr>
  </property>
  <property fmtid="{D5CDD505-2E9C-101B-9397-08002B2CF9AE}" pid="12" name="Sort Order">
    <vt:lpwstr/>
  </property>
  <property fmtid="{D5CDD505-2E9C-101B-9397-08002B2CF9AE}" pid="13" name="IconOverlay">
    <vt:lpwstr/>
  </property>
  <property fmtid="{D5CDD505-2E9C-101B-9397-08002B2CF9AE}" pid="14" name="Office">
    <vt:lpwstr/>
  </property>
  <property fmtid="{D5CDD505-2E9C-101B-9397-08002B2CF9AE}" pid="15" name="Information Type">
    <vt:lpwstr/>
  </property>
  <property fmtid="{D5CDD505-2E9C-101B-9397-08002B2CF9AE}" pid="16" name="AERIS Pools">
    <vt:lpwstr/>
  </property>
  <property fmtid="{D5CDD505-2E9C-101B-9397-08002B2CF9AE}" pid="17" name="Data Classification">
    <vt:lpwstr>1;#Confidential|dbb6cc64-9915-4cf6-857e-3e641b410f5c</vt:lpwstr>
  </property>
  <property fmtid="{D5CDD505-2E9C-101B-9397-08002B2CF9AE}" pid="18" name="Internal Organization">
    <vt:lpwstr/>
  </property>
  <property fmtid="{D5CDD505-2E9C-101B-9397-08002B2CF9AE}" pid="19" name="Communications">
    <vt:lpwstr/>
  </property>
</Properties>
</file>