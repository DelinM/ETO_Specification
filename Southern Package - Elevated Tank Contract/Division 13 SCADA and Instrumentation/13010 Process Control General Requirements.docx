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8D3448" w:rsidRPr="0077561E" w:rsidDel="00532398" w14:paraId="7269AD75" w14:textId="77777777" w:rsidTr="007655A8">
        <w:trPr>
          <w:cantSplit/>
          <w:jc w:val="center"/>
          <w:del w:id="0" w:author="David Brown" w:date="2022-04-28T00:47:00Z"/>
        </w:trPr>
        <w:tc>
          <w:tcPr>
            <w:tcW w:w="1184" w:type="dxa"/>
            <w:tcBorders>
              <w:top w:val="double" w:sz="6" w:space="0" w:color="auto"/>
              <w:left w:val="double" w:sz="6" w:space="0" w:color="auto"/>
              <w:bottom w:val="single" w:sz="6" w:space="0" w:color="auto"/>
              <w:right w:val="single" w:sz="6" w:space="0" w:color="auto"/>
            </w:tcBorders>
          </w:tcPr>
          <w:p w14:paraId="4ACAE0A3" w14:textId="77777777" w:rsidR="008D3448" w:rsidRPr="0077561E" w:rsidDel="00532398" w:rsidRDefault="008D3448" w:rsidP="009F5B65">
            <w:pPr>
              <w:pStyle w:val="Heading3"/>
              <w:rPr>
                <w:del w:id="1" w:author="David Brown" w:date="2022-04-28T00:47:00Z"/>
              </w:rPr>
              <w:pPrChange w:id="2" w:author="David Brown" w:date="2022-04-28T01:11:00Z">
                <w:pPr>
                  <w:pStyle w:val="TableHeading"/>
                </w:pPr>
              </w:pPrChange>
            </w:pPr>
            <w:del w:id="3" w:author="David Brown" w:date="2022-04-28T00:46:00Z">
              <w:r w:rsidRPr="0077561E" w:rsidDel="00532398">
                <w:delText>Version</w:delText>
              </w:r>
            </w:del>
          </w:p>
        </w:tc>
        <w:tc>
          <w:tcPr>
            <w:tcW w:w="1980" w:type="dxa"/>
            <w:tcBorders>
              <w:top w:val="double" w:sz="6" w:space="0" w:color="auto"/>
              <w:left w:val="single" w:sz="6" w:space="0" w:color="auto"/>
              <w:bottom w:val="single" w:sz="6" w:space="0" w:color="auto"/>
              <w:right w:val="single" w:sz="6" w:space="0" w:color="auto"/>
            </w:tcBorders>
          </w:tcPr>
          <w:p w14:paraId="6418A3E8" w14:textId="77777777" w:rsidR="008D3448" w:rsidRPr="0077561E" w:rsidDel="00532398" w:rsidRDefault="008D3448" w:rsidP="007655A8">
            <w:pPr>
              <w:pStyle w:val="TableHeading"/>
              <w:rPr>
                <w:del w:id="4" w:author="David Brown" w:date="2022-04-28T00:47:00Z"/>
                <w:rFonts w:ascii="Calibri" w:hAnsi="Calibri"/>
                <w:sz w:val="22"/>
                <w:szCs w:val="22"/>
              </w:rPr>
            </w:pPr>
            <w:del w:id="5" w:author="David Brown" w:date="2022-04-28T00:46:00Z">
              <w:r w:rsidRPr="0077561E" w:rsidDel="00532398">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2054DB31" w14:textId="77777777" w:rsidR="008D3448" w:rsidRPr="0077561E" w:rsidDel="00532398" w:rsidRDefault="008D3448" w:rsidP="007655A8">
            <w:pPr>
              <w:pStyle w:val="TableHeading"/>
              <w:rPr>
                <w:del w:id="6" w:author="David Brown" w:date="2022-04-28T00:47:00Z"/>
                <w:rFonts w:ascii="Calibri" w:hAnsi="Calibri"/>
                <w:sz w:val="22"/>
                <w:szCs w:val="22"/>
              </w:rPr>
            </w:pPr>
            <w:del w:id="7" w:author="David Brown" w:date="2022-04-28T00:46:00Z">
              <w:r w:rsidRPr="0077561E" w:rsidDel="00532398">
                <w:rPr>
                  <w:rFonts w:ascii="Calibri" w:hAnsi="Calibri"/>
                  <w:sz w:val="22"/>
                  <w:szCs w:val="22"/>
                </w:rPr>
                <w:delText>Description of Revisions</w:delText>
              </w:r>
            </w:del>
          </w:p>
        </w:tc>
      </w:tr>
      <w:tr w:rsidR="00486B8C" w:rsidRPr="0077561E" w:rsidDel="00532398" w14:paraId="176205E9" w14:textId="77777777" w:rsidTr="007655A8">
        <w:trPr>
          <w:cantSplit/>
          <w:jc w:val="center"/>
          <w:del w:id="8" w:author="David Brown" w:date="2022-04-28T00:47:00Z"/>
        </w:trPr>
        <w:tc>
          <w:tcPr>
            <w:tcW w:w="1184" w:type="dxa"/>
            <w:tcBorders>
              <w:top w:val="single" w:sz="6" w:space="0" w:color="auto"/>
              <w:left w:val="double" w:sz="6" w:space="0" w:color="auto"/>
              <w:bottom w:val="single" w:sz="6" w:space="0" w:color="auto"/>
              <w:right w:val="single" w:sz="6" w:space="0" w:color="auto"/>
            </w:tcBorders>
          </w:tcPr>
          <w:p w14:paraId="5B30465B" w14:textId="77777777" w:rsidR="00486B8C" w:rsidRPr="0077561E" w:rsidDel="00532398" w:rsidRDefault="00486B8C">
            <w:pPr>
              <w:pStyle w:val="NormalTableText"/>
              <w:rPr>
                <w:del w:id="9" w:author="David Brown" w:date="2022-04-28T00:47:00Z"/>
                <w:rFonts w:ascii="Calibri" w:hAnsi="Calibri"/>
                <w:sz w:val="22"/>
                <w:szCs w:val="22"/>
              </w:rPr>
            </w:pPr>
            <w:del w:id="10" w:author="David Brown" w:date="2022-04-28T00:46:00Z">
              <w:r w:rsidRPr="0077561E" w:rsidDel="00532398">
                <w:rPr>
                  <w:rFonts w:ascii="Calibri" w:hAnsi="Calibri"/>
                  <w:sz w:val="22"/>
                  <w:szCs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6607FDC7" w14:textId="77777777" w:rsidR="00486B8C" w:rsidRPr="0077561E" w:rsidDel="00532398" w:rsidRDefault="00BD17A8">
            <w:pPr>
              <w:pStyle w:val="NormalTableText"/>
              <w:rPr>
                <w:del w:id="11" w:author="David Brown" w:date="2022-04-28T00:47:00Z"/>
                <w:rFonts w:ascii="Calibri" w:hAnsi="Calibri"/>
                <w:sz w:val="22"/>
                <w:szCs w:val="22"/>
              </w:rPr>
            </w:pPr>
            <w:del w:id="12" w:author="David Brown" w:date="2022-04-28T00:46:00Z">
              <w:r w:rsidRPr="0077561E" w:rsidDel="00532398">
                <w:rPr>
                  <w:rFonts w:ascii="Calibri" w:hAnsi="Calibri"/>
                  <w:sz w:val="22"/>
                  <w:szCs w:val="22"/>
                </w:rPr>
                <w:delText>November 1, 2011</w:delText>
              </w:r>
            </w:del>
          </w:p>
        </w:tc>
        <w:tc>
          <w:tcPr>
            <w:tcW w:w="5863" w:type="dxa"/>
            <w:tcBorders>
              <w:top w:val="single" w:sz="6" w:space="0" w:color="auto"/>
              <w:left w:val="single" w:sz="6" w:space="0" w:color="auto"/>
              <w:bottom w:val="single" w:sz="6" w:space="0" w:color="auto"/>
              <w:right w:val="double" w:sz="6" w:space="0" w:color="auto"/>
            </w:tcBorders>
          </w:tcPr>
          <w:p w14:paraId="5B9FAAA3" w14:textId="77777777" w:rsidR="00486B8C" w:rsidRPr="0077561E" w:rsidDel="00532398" w:rsidRDefault="00486B8C">
            <w:pPr>
              <w:pStyle w:val="NormalTableText"/>
              <w:rPr>
                <w:del w:id="13" w:author="David Brown" w:date="2022-04-28T00:47:00Z"/>
                <w:rFonts w:ascii="Calibri" w:hAnsi="Calibri"/>
                <w:sz w:val="22"/>
                <w:szCs w:val="22"/>
              </w:rPr>
            </w:pPr>
            <w:del w:id="14" w:author="David Brown" w:date="2022-04-28T00:46:00Z">
              <w:r w:rsidRPr="0077561E" w:rsidDel="00532398">
                <w:rPr>
                  <w:rFonts w:ascii="Calibri" w:hAnsi="Calibri"/>
                  <w:sz w:val="22"/>
                  <w:szCs w:val="22"/>
                </w:rPr>
                <w:delText>Standard Specification Released</w:delText>
              </w:r>
            </w:del>
          </w:p>
        </w:tc>
      </w:tr>
      <w:tr w:rsidR="00DE0E65" w:rsidRPr="0077561E" w:rsidDel="00532398" w14:paraId="0B5EFFA3" w14:textId="77777777" w:rsidTr="007655A8">
        <w:trPr>
          <w:cantSplit/>
          <w:jc w:val="center"/>
          <w:del w:id="15" w:author="David Brown" w:date="2022-04-28T00:47:00Z"/>
        </w:trPr>
        <w:tc>
          <w:tcPr>
            <w:tcW w:w="1184" w:type="dxa"/>
            <w:tcBorders>
              <w:top w:val="single" w:sz="6" w:space="0" w:color="auto"/>
              <w:left w:val="double" w:sz="6" w:space="0" w:color="auto"/>
              <w:bottom w:val="single" w:sz="6" w:space="0" w:color="auto"/>
              <w:right w:val="single" w:sz="6" w:space="0" w:color="auto"/>
            </w:tcBorders>
          </w:tcPr>
          <w:p w14:paraId="26897531" w14:textId="77777777" w:rsidR="00DE0E65" w:rsidRPr="0077561E" w:rsidDel="00532398" w:rsidRDefault="001C033D" w:rsidP="009474F8">
            <w:pPr>
              <w:pStyle w:val="NormalTableText"/>
              <w:rPr>
                <w:del w:id="16" w:author="David Brown" w:date="2022-04-28T00:47:00Z"/>
                <w:rFonts w:ascii="Calibri" w:hAnsi="Calibri"/>
                <w:sz w:val="22"/>
                <w:szCs w:val="22"/>
              </w:rPr>
            </w:pPr>
            <w:del w:id="17" w:author="David Brown" w:date="2022-04-28T00:46:00Z">
              <w:r w:rsidRPr="0077561E" w:rsidDel="00532398">
                <w:rPr>
                  <w:rFonts w:ascii="Calibri" w:hAnsi="Calibri"/>
                  <w:sz w:val="22"/>
                  <w:szCs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02619F76" w14:textId="77777777" w:rsidR="00DE0E65" w:rsidRPr="0077561E" w:rsidDel="00532398" w:rsidRDefault="001C033D" w:rsidP="009474F8">
            <w:pPr>
              <w:pStyle w:val="NormalTableText"/>
              <w:rPr>
                <w:del w:id="18" w:author="David Brown" w:date="2022-04-28T00:47:00Z"/>
                <w:rFonts w:ascii="Calibri" w:hAnsi="Calibri"/>
                <w:sz w:val="22"/>
                <w:szCs w:val="22"/>
              </w:rPr>
            </w:pPr>
            <w:del w:id="19" w:author="David Brown" w:date="2022-04-28T00:46:00Z">
              <w:r w:rsidRPr="0077561E" w:rsidDel="00532398">
                <w:rPr>
                  <w:rFonts w:ascii="Calibri" w:hAnsi="Calibri"/>
                  <w:sz w:val="22"/>
                  <w:szCs w:val="22"/>
                </w:rPr>
                <w:delText>April 20, 2015</w:delText>
              </w:r>
            </w:del>
          </w:p>
        </w:tc>
        <w:tc>
          <w:tcPr>
            <w:tcW w:w="5863" w:type="dxa"/>
            <w:tcBorders>
              <w:top w:val="single" w:sz="6" w:space="0" w:color="auto"/>
              <w:left w:val="single" w:sz="6" w:space="0" w:color="auto"/>
              <w:bottom w:val="single" w:sz="6" w:space="0" w:color="auto"/>
              <w:right w:val="double" w:sz="6" w:space="0" w:color="auto"/>
            </w:tcBorders>
          </w:tcPr>
          <w:p w14:paraId="762F305B" w14:textId="77777777" w:rsidR="00DE0E65" w:rsidRPr="0077561E" w:rsidDel="00532398" w:rsidRDefault="001C033D" w:rsidP="009474F8">
            <w:pPr>
              <w:pStyle w:val="NormalTableText"/>
              <w:rPr>
                <w:del w:id="20" w:author="David Brown" w:date="2022-04-28T00:47:00Z"/>
                <w:rFonts w:ascii="Calibri" w:hAnsi="Calibri"/>
                <w:sz w:val="22"/>
                <w:szCs w:val="22"/>
              </w:rPr>
            </w:pPr>
            <w:del w:id="21" w:author="David Brown" w:date="2022-04-28T00:46:00Z">
              <w:r w:rsidRPr="0077561E" w:rsidDel="00532398">
                <w:rPr>
                  <w:rFonts w:ascii="Calibri" w:hAnsi="Calibri"/>
                  <w:sz w:val="22"/>
                  <w:szCs w:val="22"/>
                </w:rPr>
                <w:delText>General formatting</w:delText>
              </w:r>
            </w:del>
          </w:p>
        </w:tc>
      </w:tr>
      <w:tr w:rsidR="00CD4552" w:rsidRPr="0077561E" w:rsidDel="00532398" w14:paraId="277AC0F9" w14:textId="77777777" w:rsidTr="007655A8">
        <w:trPr>
          <w:cantSplit/>
          <w:trHeight w:val="65"/>
          <w:jc w:val="center"/>
          <w:del w:id="22" w:author="David Brown" w:date="2022-04-28T00:47:00Z"/>
        </w:trPr>
        <w:tc>
          <w:tcPr>
            <w:tcW w:w="1184" w:type="dxa"/>
            <w:tcBorders>
              <w:top w:val="single" w:sz="6" w:space="0" w:color="auto"/>
              <w:left w:val="double" w:sz="6" w:space="0" w:color="auto"/>
              <w:bottom w:val="single" w:sz="6" w:space="0" w:color="auto"/>
              <w:right w:val="single" w:sz="6" w:space="0" w:color="auto"/>
            </w:tcBorders>
          </w:tcPr>
          <w:p w14:paraId="5681BBE6" w14:textId="77777777" w:rsidR="00CD4552" w:rsidRPr="0077561E" w:rsidDel="00532398" w:rsidRDefault="00115515" w:rsidP="007655A8">
            <w:pPr>
              <w:pStyle w:val="NormalTableText"/>
              <w:rPr>
                <w:del w:id="23" w:author="David Brown" w:date="2022-04-28T00:47:00Z"/>
                <w:rFonts w:ascii="Calibri" w:hAnsi="Calibri"/>
                <w:sz w:val="22"/>
                <w:szCs w:val="22"/>
              </w:rPr>
            </w:pPr>
            <w:ins w:id="24" w:author="Mutton, Benjamin" w:date="2020-03-20T13:36:00Z">
              <w:del w:id="25" w:author="David Brown" w:date="2022-04-28T00:46:00Z">
                <w:r w:rsidDel="00532398">
                  <w:rPr>
                    <w:rFonts w:ascii="Calibri" w:hAnsi="Calibri"/>
                    <w:sz w:val="22"/>
                    <w:szCs w:val="22"/>
                  </w:rPr>
                  <w:delText>3</w:delText>
                </w:r>
              </w:del>
            </w:ins>
          </w:p>
        </w:tc>
        <w:tc>
          <w:tcPr>
            <w:tcW w:w="1980" w:type="dxa"/>
            <w:tcBorders>
              <w:top w:val="single" w:sz="6" w:space="0" w:color="auto"/>
              <w:left w:val="single" w:sz="6" w:space="0" w:color="auto"/>
              <w:bottom w:val="single" w:sz="6" w:space="0" w:color="auto"/>
              <w:right w:val="single" w:sz="6" w:space="0" w:color="auto"/>
            </w:tcBorders>
          </w:tcPr>
          <w:p w14:paraId="4A123C6C" w14:textId="77777777" w:rsidR="00CD4552" w:rsidRPr="0077561E" w:rsidDel="00532398" w:rsidRDefault="00115515" w:rsidP="005268BC">
            <w:pPr>
              <w:pStyle w:val="NormalTableText"/>
              <w:rPr>
                <w:del w:id="26" w:author="David Brown" w:date="2022-04-28T00:47:00Z"/>
                <w:rFonts w:ascii="Calibri" w:hAnsi="Calibri"/>
                <w:sz w:val="22"/>
                <w:szCs w:val="22"/>
              </w:rPr>
            </w:pPr>
            <w:ins w:id="27" w:author="Mutton, Benjamin" w:date="2020-03-20T13:36:00Z">
              <w:del w:id="28" w:author="David Brown" w:date="2022-04-28T00:46:00Z">
                <w:r w:rsidDel="00532398">
                  <w:rPr>
                    <w:rFonts w:ascii="Calibri" w:hAnsi="Calibri"/>
                    <w:sz w:val="22"/>
                    <w:szCs w:val="22"/>
                  </w:rPr>
                  <w:delText>March 20, 2020</w:delText>
                </w:r>
              </w:del>
            </w:ins>
          </w:p>
        </w:tc>
        <w:tc>
          <w:tcPr>
            <w:tcW w:w="5863" w:type="dxa"/>
            <w:tcBorders>
              <w:top w:val="single" w:sz="6" w:space="0" w:color="auto"/>
              <w:left w:val="single" w:sz="6" w:space="0" w:color="auto"/>
              <w:bottom w:val="single" w:sz="6" w:space="0" w:color="auto"/>
              <w:right w:val="double" w:sz="6" w:space="0" w:color="auto"/>
            </w:tcBorders>
          </w:tcPr>
          <w:p w14:paraId="38A4DB38" w14:textId="77777777" w:rsidR="00CD4552" w:rsidRPr="0077561E" w:rsidDel="00532398" w:rsidRDefault="00115515" w:rsidP="007655A8">
            <w:pPr>
              <w:pStyle w:val="NormalTableText"/>
              <w:rPr>
                <w:del w:id="29" w:author="David Brown" w:date="2022-04-28T00:47:00Z"/>
                <w:rFonts w:ascii="Calibri" w:hAnsi="Calibri"/>
                <w:sz w:val="22"/>
                <w:szCs w:val="22"/>
              </w:rPr>
            </w:pPr>
            <w:ins w:id="30" w:author="Mutton, Benjamin" w:date="2020-03-20T13:36:00Z">
              <w:del w:id="31" w:author="David Brown" w:date="2022-04-28T00:46:00Z">
                <w:r w:rsidDel="00532398">
                  <w:rPr>
                    <w:rFonts w:ascii="Calibri" w:hAnsi="Calibri"/>
                    <w:sz w:val="22"/>
                    <w:szCs w:val="22"/>
                  </w:rPr>
                  <w:delText>1.1.2 revised (BM)</w:delText>
                </w:r>
              </w:del>
            </w:ins>
          </w:p>
        </w:tc>
      </w:tr>
      <w:tr w:rsidR="00CD4552" w:rsidRPr="0077561E" w:rsidDel="00532398" w14:paraId="311A99ED" w14:textId="77777777" w:rsidTr="007655A8">
        <w:trPr>
          <w:cantSplit/>
          <w:jc w:val="center"/>
          <w:del w:id="32" w:author="David Brown" w:date="2022-04-28T00:47:00Z"/>
        </w:trPr>
        <w:tc>
          <w:tcPr>
            <w:tcW w:w="1184" w:type="dxa"/>
            <w:tcBorders>
              <w:top w:val="single" w:sz="6" w:space="0" w:color="auto"/>
              <w:left w:val="double" w:sz="6" w:space="0" w:color="auto"/>
              <w:bottom w:val="double" w:sz="6" w:space="0" w:color="auto"/>
              <w:right w:val="single" w:sz="6" w:space="0" w:color="auto"/>
            </w:tcBorders>
          </w:tcPr>
          <w:p w14:paraId="2B49CAD4" w14:textId="77777777" w:rsidR="00CD4552" w:rsidRPr="0077561E" w:rsidDel="00532398" w:rsidRDefault="00CD4552" w:rsidP="007655A8">
            <w:pPr>
              <w:pStyle w:val="NormalTableText"/>
              <w:rPr>
                <w:del w:id="33" w:author="David Brown" w:date="2022-04-28T00:47:00Z"/>
                <w:rFonts w:ascii="Calibri" w:hAnsi="Calibri"/>
                <w:sz w:val="22"/>
                <w:szCs w:val="22"/>
              </w:rPr>
            </w:pPr>
          </w:p>
        </w:tc>
        <w:tc>
          <w:tcPr>
            <w:tcW w:w="1980" w:type="dxa"/>
            <w:tcBorders>
              <w:top w:val="single" w:sz="6" w:space="0" w:color="auto"/>
              <w:left w:val="single" w:sz="6" w:space="0" w:color="auto"/>
              <w:bottom w:val="double" w:sz="6" w:space="0" w:color="auto"/>
              <w:right w:val="single" w:sz="6" w:space="0" w:color="auto"/>
            </w:tcBorders>
          </w:tcPr>
          <w:p w14:paraId="48F6ED99" w14:textId="77777777" w:rsidR="00CD4552" w:rsidRPr="0077561E" w:rsidDel="00532398" w:rsidRDefault="00CD4552" w:rsidP="007655A8">
            <w:pPr>
              <w:pStyle w:val="NormalTableText"/>
              <w:rPr>
                <w:del w:id="34" w:author="David Brown" w:date="2022-04-28T00:47:00Z"/>
                <w:rFonts w:ascii="Calibri" w:hAnsi="Calibri"/>
                <w:sz w:val="22"/>
                <w:szCs w:val="22"/>
              </w:rPr>
            </w:pPr>
          </w:p>
        </w:tc>
        <w:tc>
          <w:tcPr>
            <w:tcW w:w="5863" w:type="dxa"/>
            <w:tcBorders>
              <w:top w:val="single" w:sz="6" w:space="0" w:color="auto"/>
              <w:left w:val="single" w:sz="6" w:space="0" w:color="auto"/>
              <w:bottom w:val="double" w:sz="6" w:space="0" w:color="auto"/>
              <w:right w:val="double" w:sz="6" w:space="0" w:color="auto"/>
            </w:tcBorders>
          </w:tcPr>
          <w:p w14:paraId="4405E478" w14:textId="77777777" w:rsidR="00CD4552" w:rsidRPr="0077561E" w:rsidDel="00532398" w:rsidRDefault="00CD4552" w:rsidP="007655A8">
            <w:pPr>
              <w:pStyle w:val="NormalTableText"/>
              <w:rPr>
                <w:del w:id="35" w:author="David Brown" w:date="2022-04-28T00:47:00Z"/>
                <w:rFonts w:ascii="Calibri" w:hAnsi="Calibri"/>
                <w:sz w:val="22"/>
                <w:szCs w:val="22"/>
              </w:rPr>
            </w:pPr>
          </w:p>
        </w:tc>
      </w:tr>
    </w:tbl>
    <w:p w14:paraId="648FD3C4" w14:textId="77777777" w:rsidR="008D3448" w:rsidRPr="00443965" w:rsidDel="00532398" w:rsidRDefault="008D3448" w:rsidP="00532398">
      <w:pPr>
        <w:pStyle w:val="Heading1"/>
        <w:numPr>
          <w:ilvl w:val="0"/>
          <w:numId w:val="0"/>
        </w:numPr>
        <w:rPr>
          <w:del w:id="36" w:author="David Brown" w:date="2022-04-28T00:47:00Z"/>
          <w:u w:val="none"/>
          <w:rPrChange w:id="37" w:author="David Brown" w:date="2022-04-28T01:36:00Z">
            <w:rPr>
              <w:del w:id="38" w:author="David Brown" w:date="2022-04-28T00:47:00Z"/>
            </w:rPr>
          </w:rPrChange>
        </w:rPr>
      </w:pPr>
    </w:p>
    <w:p w14:paraId="7CBBE8A8" w14:textId="77777777" w:rsidR="001C033D" w:rsidRPr="00443965" w:rsidDel="00532398" w:rsidRDefault="00443965" w:rsidP="008D3448">
      <w:pPr>
        <w:pStyle w:val="BodyText"/>
        <w:rPr>
          <w:del w:id="39" w:author="David Brown" w:date="2022-04-28T00:47:00Z"/>
          <w:rFonts w:ascii="Calibri" w:hAnsi="Calibri"/>
          <w:szCs w:val="22"/>
          <w:u w:val="single"/>
          <w:rPrChange w:id="40" w:author="David Brown" w:date="2022-04-28T01:36:00Z">
            <w:rPr>
              <w:del w:id="41" w:author="David Brown" w:date="2022-04-28T00:47:00Z"/>
              <w:rFonts w:ascii="Calibri" w:hAnsi="Calibri"/>
              <w:szCs w:val="22"/>
            </w:rPr>
          </w:rPrChange>
        </w:rPr>
      </w:pPr>
      <w:ins w:id="42" w:author="David Brown" w:date="2022-04-28T01:36:00Z">
        <w:r w:rsidRPr="00C248A0">
          <w:t xml:space="preserve">part1. </w:t>
        </w:r>
      </w:ins>
    </w:p>
    <w:p w14:paraId="4FD968CB" w14:textId="77777777" w:rsidR="008D3448" w:rsidRPr="00443965" w:rsidDel="00532398" w:rsidRDefault="008D3448" w:rsidP="00532398">
      <w:pPr>
        <w:pStyle w:val="BodyText"/>
        <w:pBdr>
          <w:top w:val="single" w:sz="4" w:space="1" w:color="auto"/>
          <w:left w:val="single" w:sz="4" w:space="0" w:color="auto"/>
          <w:bottom w:val="single" w:sz="4" w:space="1" w:color="auto"/>
          <w:right w:val="single" w:sz="4" w:space="4" w:color="auto"/>
        </w:pBdr>
        <w:rPr>
          <w:del w:id="43" w:author="David Brown" w:date="2022-04-28T00:46:00Z"/>
          <w:rFonts w:ascii="Calibri" w:hAnsi="Calibri"/>
          <w:szCs w:val="22"/>
          <w:u w:val="single"/>
          <w:rPrChange w:id="44" w:author="David Brown" w:date="2022-04-28T01:36:00Z">
            <w:rPr>
              <w:del w:id="45" w:author="David Brown" w:date="2022-04-28T00:46:00Z"/>
              <w:rFonts w:ascii="Calibri" w:hAnsi="Calibri"/>
              <w:szCs w:val="22"/>
            </w:rPr>
          </w:rPrChange>
        </w:rPr>
      </w:pPr>
      <w:del w:id="46" w:author="David Brown" w:date="2022-04-28T00:46:00Z">
        <w:r w:rsidRPr="00443965" w:rsidDel="00532398">
          <w:rPr>
            <w:rFonts w:ascii="Calibri" w:hAnsi="Calibri"/>
            <w:szCs w:val="22"/>
            <w:u w:val="single"/>
            <w:rPrChange w:id="47" w:author="David Brown" w:date="2022-04-28T01:36:00Z">
              <w:rPr>
                <w:rFonts w:ascii="Calibri" w:hAnsi="Calibri"/>
                <w:szCs w:val="22"/>
              </w:rPr>
            </w:rPrChange>
          </w:rPr>
          <w:delText>NOTE:</w:delText>
        </w:r>
      </w:del>
    </w:p>
    <w:p w14:paraId="62962603" w14:textId="77777777" w:rsidR="008D3448" w:rsidRPr="00443965" w:rsidDel="00532398" w:rsidRDefault="008D3448" w:rsidP="009F5B65">
      <w:pPr>
        <w:pStyle w:val="BodyText"/>
        <w:pBdr>
          <w:top w:val="single" w:sz="4" w:space="1" w:color="auto"/>
          <w:left w:val="single" w:sz="4" w:space="0" w:color="auto"/>
          <w:bottom w:val="single" w:sz="4" w:space="1" w:color="auto"/>
          <w:right w:val="single" w:sz="4" w:space="4" w:color="auto"/>
        </w:pBdr>
        <w:rPr>
          <w:del w:id="48" w:author="David Brown" w:date="2022-04-28T00:46:00Z"/>
          <w:rFonts w:ascii="Calibri" w:hAnsi="Calibri"/>
          <w:szCs w:val="22"/>
          <w:u w:val="single"/>
          <w:rPrChange w:id="49" w:author="David Brown" w:date="2022-04-28T01:36:00Z">
            <w:rPr>
              <w:del w:id="50" w:author="David Brown" w:date="2022-04-28T00:46:00Z"/>
              <w:rFonts w:ascii="Calibri" w:hAnsi="Calibri"/>
              <w:szCs w:val="22"/>
            </w:rPr>
          </w:rPrChange>
        </w:rPr>
      </w:pPr>
      <w:del w:id="51" w:author="David Brown" w:date="2022-04-28T00:46:00Z">
        <w:r w:rsidRPr="00443965" w:rsidDel="00532398">
          <w:rPr>
            <w:rFonts w:ascii="Calibri" w:hAnsi="Calibri"/>
            <w:szCs w:val="22"/>
            <w:u w:val="single"/>
            <w:rPrChange w:id="52" w:author="David Brown" w:date="2022-04-28T01:36:00Z">
              <w:rPr>
                <w:rFonts w:ascii="Calibri" w:hAnsi="Calibri"/>
                <w:szCs w:val="22"/>
              </w:rPr>
            </w:rPrChange>
          </w:rPr>
          <w:delText>This is a CONTROLLED Document. Any documents appearing in paper form are not controlled and should be checked against the on-line file version prior to use.</w:delText>
        </w:r>
      </w:del>
    </w:p>
    <w:p w14:paraId="353D1B01" w14:textId="77777777" w:rsidR="00B27A37" w:rsidRPr="00443965" w:rsidDel="00532398" w:rsidRDefault="00B27A37" w:rsidP="009F5B65">
      <w:pPr>
        <w:pStyle w:val="BodyText"/>
        <w:pBdr>
          <w:top w:val="single" w:sz="4" w:space="1" w:color="auto"/>
          <w:left w:val="single" w:sz="4" w:space="0" w:color="auto"/>
          <w:bottom w:val="single" w:sz="4" w:space="1" w:color="auto"/>
          <w:right w:val="single" w:sz="4" w:space="4" w:color="auto"/>
        </w:pBdr>
        <w:rPr>
          <w:del w:id="53" w:author="David Brown" w:date="2022-04-28T00:46:00Z"/>
          <w:rFonts w:ascii="Calibri" w:hAnsi="Calibri"/>
          <w:b/>
          <w:szCs w:val="22"/>
          <w:u w:val="single"/>
          <w:rPrChange w:id="54" w:author="David Brown" w:date="2022-04-28T01:36:00Z">
            <w:rPr>
              <w:del w:id="55" w:author="David Brown" w:date="2022-04-28T00:46:00Z"/>
              <w:rFonts w:ascii="Calibri" w:hAnsi="Calibri"/>
              <w:b/>
              <w:szCs w:val="22"/>
            </w:rPr>
          </w:rPrChange>
        </w:rPr>
      </w:pPr>
      <w:del w:id="56" w:author="David Brown" w:date="2022-04-28T00:46:00Z">
        <w:r w:rsidRPr="00443965" w:rsidDel="00532398">
          <w:rPr>
            <w:rFonts w:ascii="Calibri" w:hAnsi="Calibri"/>
            <w:b/>
            <w:szCs w:val="22"/>
            <w:highlight w:val="yellow"/>
            <w:u w:val="single"/>
            <w:rPrChange w:id="57" w:author="David Brown" w:date="2022-04-28T01:36:00Z">
              <w:rPr>
                <w:rFonts w:ascii="Calibri" w:hAnsi="Calibri"/>
                <w:b/>
                <w:szCs w:val="22"/>
                <w:highlight w:val="yellow"/>
              </w:rPr>
            </w:rPrChange>
          </w:rPr>
          <w:delText xml:space="preserve">For each project the </w:delText>
        </w:r>
        <w:r w:rsidR="00B3636D" w:rsidRPr="00443965" w:rsidDel="00532398">
          <w:rPr>
            <w:rFonts w:ascii="Calibri" w:hAnsi="Calibri"/>
            <w:b/>
            <w:szCs w:val="22"/>
            <w:highlight w:val="yellow"/>
            <w:u w:val="single"/>
            <w:rPrChange w:id="58" w:author="David Brown" w:date="2022-04-28T01:36:00Z">
              <w:rPr>
                <w:rFonts w:ascii="Calibri" w:hAnsi="Calibri"/>
                <w:b/>
                <w:szCs w:val="22"/>
                <w:highlight w:val="yellow"/>
              </w:rPr>
            </w:rPrChange>
          </w:rPr>
          <w:delText>Consultant</w:delText>
        </w:r>
        <w:r w:rsidRPr="00443965" w:rsidDel="00532398">
          <w:rPr>
            <w:rFonts w:ascii="Calibri" w:hAnsi="Calibri"/>
            <w:b/>
            <w:szCs w:val="22"/>
            <w:highlight w:val="yellow"/>
            <w:u w:val="single"/>
            <w:rPrChange w:id="59" w:author="David Brown" w:date="2022-04-28T01:36:00Z">
              <w:rPr>
                <w:rFonts w:ascii="Calibri" w:hAnsi="Calibri"/>
                <w:b/>
                <w:szCs w:val="22"/>
                <w:highlight w:val="yellow"/>
              </w:rPr>
            </w:rPrChange>
          </w:rPr>
          <w:delTex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delText>
        </w:r>
        <w:r w:rsidRPr="00443965" w:rsidDel="00532398">
          <w:rPr>
            <w:rFonts w:ascii="Calibri" w:hAnsi="Calibri"/>
            <w:b/>
            <w:szCs w:val="22"/>
            <w:u w:val="single"/>
            <w:rPrChange w:id="60" w:author="David Brown" w:date="2022-04-28T01:36:00Z">
              <w:rPr>
                <w:rFonts w:ascii="Calibri" w:hAnsi="Calibri"/>
                <w:b/>
                <w:szCs w:val="22"/>
              </w:rPr>
            </w:rPrChange>
          </w:rPr>
          <w:delText xml:space="preserve"> </w:delText>
        </w:r>
      </w:del>
    </w:p>
    <w:p w14:paraId="0441CE02" w14:textId="77777777" w:rsidR="008D3448" w:rsidRPr="00443965" w:rsidDel="00532398" w:rsidRDefault="008D3448" w:rsidP="009F5B65">
      <w:pPr>
        <w:pStyle w:val="BodyText"/>
        <w:pBdr>
          <w:top w:val="single" w:sz="4" w:space="1" w:color="auto"/>
          <w:left w:val="single" w:sz="4" w:space="0" w:color="auto"/>
          <w:bottom w:val="single" w:sz="4" w:space="1" w:color="auto"/>
          <w:right w:val="single" w:sz="4" w:space="4" w:color="auto"/>
        </w:pBdr>
        <w:rPr>
          <w:del w:id="61" w:author="David Brown" w:date="2022-04-28T00:46:00Z"/>
          <w:rFonts w:ascii="Calibri" w:hAnsi="Calibri"/>
          <w:szCs w:val="22"/>
          <w:u w:val="single"/>
          <w:rPrChange w:id="62" w:author="David Brown" w:date="2022-04-28T01:36:00Z">
            <w:rPr>
              <w:del w:id="63" w:author="David Brown" w:date="2022-04-28T00:46:00Z"/>
              <w:rFonts w:ascii="Calibri" w:hAnsi="Calibri"/>
              <w:szCs w:val="22"/>
            </w:rPr>
          </w:rPrChange>
        </w:rPr>
      </w:pPr>
      <w:del w:id="64" w:author="David Brown" w:date="2022-04-28T00:46:00Z">
        <w:r w:rsidRPr="00443965" w:rsidDel="00532398">
          <w:rPr>
            <w:rFonts w:ascii="Calibri" w:hAnsi="Calibri"/>
            <w:b/>
            <w:bCs/>
            <w:szCs w:val="22"/>
            <w:u w:val="single"/>
            <w:rPrChange w:id="65" w:author="David Brown" w:date="2022-04-28T01:36:00Z">
              <w:rPr>
                <w:rFonts w:ascii="Calibri" w:hAnsi="Calibri"/>
                <w:b/>
                <w:bCs/>
                <w:szCs w:val="22"/>
              </w:rPr>
            </w:rPrChange>
          </w:rPr>
          <w:delText xml:space="preserve">Notice: </w:delText>
        </w:r>
        <w:r w:rsidRPr="00443965" w:rsidDel="00532398">
          <w:rPr>
            <w:rFonts w:ascii="Calibri" w:hAnsi="Calibri"/>
            <w:szCs w:val="22"/>
            <w:u w:val="single"/>
            <w:rPrChange w:id="66" w:author="David Brown" w:date="2022-04-28T01:36:00Z">
              <w:rPr>
                <w:rFonts w:ascii="Calibri" w:hAnsi="Calibri"/>
                <w:szCs w:val="22"/>
              </w:rPr>
            </w:rPrChange>
          </w:rPr>
          <w:delText>This Document hardcopy must be used for reference purpose only.</w:delText>
        </w:r>
      </w:del>
    </w:p>
    <w:p w14:paraId="6B88D1A1" w14:textId="77777777" w:rsidR="008D3448" w:rsidRPr="00443965" w:rsidDel="00532398" w:rsidRDefault="008D3448" w:rsidP="009F5B65">
      <w:pPr>
        <w:pStyle w:val="BodyText"/>
        <w:pBdr>
          <w:top w:val="single" w:sz="4" w:space="1" w:color="auto"/>
          <w:left w:val="single" w:sz="4" w:space="0" w:color="auto"/>
          <w:bottom w:val="single" w:sz="4" w:space="1" w:color="auto"/>
          <w:right w:val="single" w:sz="4" w:space="4" w:color="auto"/>
        </w:pBdr>
        <w:rPr>
          <w:del w:id="67" w:author="David Brown" w:date="2022-04-28T00:46:00Z"/>
          <w:rFonts w:ascii="Calibri" w:hAnsi="Calibri"/>
          <w:b/>
          <w:bCs/>
          <w:szCs w:val="22"/>
          <w:u w:val="single"/>
          <w:rPrChange w:id="68" w:author="David Brown" w:date="2022-04-28T01:36:00Z">
            <w:rPr>
              <w:del w:id="69" w:author="David Brown" w:date="2022-04-28T00:46:00Z"/>
              <w:rFonts w:ascii="Calibri" w:hAnsi="Calibri"/>
              <w:b/>
              <w:bCs/>
              <w:szCs w:val="22"/>
            </w:rPr>
          </w:rPrChange>
        </w:rPr>
      </w:pPr>
      <w:del w:id="70" w:author="David Brown" w:date="2022-04-28T00:46:00Z">
        <w:r w:rsidRPr="00443965" w:rsidDel="00532398">
          <w:rPr>
            <w:rFonts w:ascii="Calibri" w:hAnsi="Calibri"/>
            <w:b/>
            <w:szCs w:val="22"/>
            <w:u w:val="single"/>
            <w:rPrChange w:id="71" w:author="David Brown" w:date="2022-04-28T01:36:00Z">
              <w:rPr>
                <w:rFonts w:ascii="Calibri" w:hAnsi="Calibri"/>
                <w:b/>
                <w:szCs w:val="22"/>
              </w:rPr>
            </w:rPrChange>
          </w:rPr>
          <w:delText>The on-line copy is the current version of the document.</w:delText>
        </w:r>
      </w:del>
    </w:p>
    <w:p w14:paraId="7ADF0273" w14:textId="77777777" w:rsidR="00F6204E" w:rsidRPr="001C033D" w:rsidRDefault="008D3448" w:rsidP="00532398">
      <w:pPr>
        <w:pStyle w:val="Heading1"/>
        <w:numPr>
          <w:ilvl w:val="0"/>
          <w:numId w:val="0"/>
        </w:numPr>
        <w:pPrChange w:id="72" w:author="David Brown" w:date="2022-04-28T00:47:00Z">
          <w:pPr>
            <w:pStyle w:val="Heading1"/>
          </w:pPr>
        </w:pPrChange>
      </w:pPr>
      <w:del w:id="73" w:author="David Brown" w:date="2022-04-28T00:46:00Z">
        <w:r w:rsidRPr="00443965" w:rsidDel="00532398">
          <w:rPr>
            <w:rPrChange w:id="74" w:author="David Brown" w:date="2022-04-28T01:36:00Z">
              <w:rPr/>
            </w:rPrChange>
          </w:rPr>
          <w:br w:type="page"/>
        </w:r>
      </w:del>
      <w:r w:rsidR="00960901" w:rsidRPr="00443965">
        <w:rPr>
          <w:rPrChange w:id="75" w:author="David Brown" w:date="2022-04-28T01:36:00Z">
            <w:rPr/>
          </w:rPrChange>
        </w:rPr>
        <w:t>GE</w:t>
      </w:r>
      <w:r w:rsidR="00960901" w:rsidRPr="001C033D">
        <w:t>neral</w:t>
      </w:r>
    </w:p>
    <w:p w14:paraId="586DE472" w14:textId="77777777" w:rsidR="00FB6870" w:rsidRPr="001C033D" w:rsidRDefault="00FB6870" w:rsidP="001C033D">
      <w:pPr>
        <w:pStyle w:val="Heading2"/>
      </w:pPr>
      <w:r w:rsidRPr="001C033D">
        <w:t>Scope</w:t>
      </w:r>
    </w:p>
    <w:p w14:paraId="0AE1CE32" w14:textId="77777777" w:rsidR="00FB6870" w:rsidRPr="001C033D" w:rsidRDefault="00FB6870" w:rsidP="001C033D">
      <w:pPr>
        <w:pStyle w:val="Heading3"/>
      </w:pPr>
      <w:r w:rsidRPr="001C033D">
        <w:t>The general requirements for the supply and installation of all process control equipment as specified herein and as shown in the drawings are covered in th</w:t>
      </w:r>
      <w:r w:rsidR="00B27A37" w:rsidRPr="001C033D">
        <w:t>e various</w:t>
      </w:r>
      <w:r w:rsidRPr="001C033D">
        <w:t xml:space="preserve"> section</w:t>
      </w:r>
      <w:r w:rsidR="00B27A37" w:rsidRPr="001C033D">
        <w:t>s of Division 13</w:t>
      </w:r>
      <w:r w:rsidRPr="001C033D">
        <w:t>.</w:t>
      </w:r>
    </w:p>
    <w:p w14:paraId="13B01368" w14:textId="77777777" w:rsidR="00502298" w:rsidRPr="001C033D" w:rsidRDefault="00502298" w:rsidP="001C033D">
      <w:pPr>
        <w:pStyle w:val="Heading3"/>
      </w:pPr>
      <w:r w:rsidRPr="001C033D">
        <w:t xml:space="preserve">The requirements for the programming in the SCADA system, including the integration into the existing SCADA system and related services and supplies, shall be performed by the </w:t>
      </w:r>
      <w:ins w:id="76" w:author="Mutton, Benjamin" w:date="2020-03-20T13:32:00Z">
        <w:r w:rsidR="00115515">
          <w:t>Region’s</w:t>
        </w:r>
      </w:ins>
      <w:del w:id="77" w:author="Mutton, Benjamin" w:date="2020-03-20T13:32:00Z">
        <w:r w:rsidRPr="001C033D" w:rsidDel="00115515">
          <w:delText>Contractor’s</w:delText>
        </w:r>
      </w:del>
      <w:r w:rsidRPr="001C033D">
        <w:t xml:space="preserve"> System Integrator</w:t>
      </w:r>
      <w:del w:id="78" w:author="Mutton, Benjamin" w:date="2020-03-20T13:32:00Z">
        <w:r w:rsidR="00A9758D" w:rsidRPr="001C033D" w:rsidDel="00115515">
          <w:delText xml:space="preserve"> Subcontractor</w:delText>
        </w:r>
      </w:del>
      <w:r w:rsidRPr="001C033D">
        <w:t xml:space="preserve"> (referred t</w:t>
      </w:r>
      <w:r w:rsidR="008E6DA0" w:rsidRPr="001C033D">
        <w:t>o</w:t>
      </w:r>
      <w:r w:rsidRPr="001C033D">
        <w:t xml:space="preserve"> as “</w:t>
      </w:r>
      <w:r w:rsidR="00A9758D" w:rsidRPr="001C033D">
        <w:t xml:space="preserve">SCADA </w:t>
      </w:r>
      <w:r w:rsidRPr="001C033D">
        <w:t>System Integrator”).</w:t>
      </w:r>
    </w:p>
    <w:p w14:paraId="64E53BF2" w14:textId="77777777" w:rsidR="00FB6870" w:rsidRPr="001C033D" w:rsidRDefault="00FB6870" w:rsidP="001C033D">
      <w:pPr>
        <w:pStyle w:val="Heading3"/>
      </w:pPr>
      <w:r w:rsidRPr="001C033D">
        <w:t>Comply with the requirements of Division 1.</w:t>
      </w:r>
    </w:p>
    <w:p w14:paraId="49399179" w14:textId="77777777" w:rsidR="00FB6870" w:rsidRPr="001C033D" w:rsidRDefault="00FB6870" w:rsidP="001C033D">
      <w:pPr>
        <w:pStyle w:val="Heading3"/>
      </w:pPr>
      <w:r w:rsidRPr="001C033D">
        <w:t xml:space="preserve">Refer to </w:t>
      </w:r>
      <w:r w:rsidR="003973AA" w:rsidRPr="001C033D">
        <w:t>Division 11</w:t>
      </w:r>
      <w:ins w:id="79" w:author="David Brown" w:date="2022-04-28T01:13:00Z">
        <w:r w:rsidR="009F5B65">
          <w:t>- Equipment</w:t>
        </w:r>
      </w:ins>
      <w:r w:rsidR="003973AA" w:rsidRPr="001C033D">
        <w:t xml:space="preserve">, </w:t>
      </w:r>
      <w:r w:rsidRPr="001C033D">
        <w:t>Division 15</w:t>
      </w:r>
      <w:ins w:id="80" w:author="David Brown" w:date="2022-04-28T01:14:00Z">
        <w:r w:rsidR="009F5B65">
          <w:t>-</w:t>
        </w:r>
      </w:ins>
      <w:r w:rsidRPr="001C033D">
        <w:t xml:space="preserve"> Mechanical and Division 16</w:t>
      </w:r>
      <w:ins w:id="81" w:author="David Brown" w:date="2022-04-28T01:14:00Z">
        <w:r w:rsidR="009F5B65">
          <w:t>-</w:t>
        </w:r>
      </w:ins>
      <w:r w:rsidRPr="001C033D">
        <w:t xml:space="preserve"> Electri</w:t>
      </w:r>
      <w:r w:rsidR="00A9758D" w:rsidRPr="001C033D">
        <w:t>cal for additional requirements.</w:t>
      </w:r>
    </w:p>
    <w:p w14:paraId="408EB1A3" w14:textId="77777777" w:rsidR="00FB6870" w:rsidRPr="001C033D" w:rsidRDefault="00FB6870" w:rsidP="001C033D">
      <w:pPr>
        <w:pStyle w:val="Heading3"/>
      </w:pPr>
      <w:r w:rsidRPr="001C033D">
        <w:t>Refer to the Contract Drawings to ensure completeness of installation for all items and that these items are compatible with the control and operational intent of the design of this project.</w:t>
      </w:r>
    </w:p>
    <w:p w14:paraId="3D419C85" w14:textId="77777777" w:rsidR="00FB6870" w:rsidRPr="001C033D" w:rsidRDefault="00FB6870" w:rsidP="001C033D">
      <w:pPr>
        <w:pStyle w:val="Heading3"/>
      </w:pPr>
      <w:r w:rsidRPr="001C033D">
        <w:t xml:space="preserve">Without limitation to the following sections of this division, the equipment supplied shall be complete with all accessory items, whether specifically mentioned or not, </w:t>
      </w:r>
      <w:proofErr w:type="gramStart"/>
      <w:r w:rsidRPr="001C033D">
        <w:t>so as to</w:t>
      </w:r>
      <w:proofErr w:type="gramEnd"/>
      <w:r w:rsidRPr="001C033D">
        <w:t xml:space="preserve"> provide completeness of installation, controls and operation as intended.  All equipment installation shall be as recommended by the equipment manufacturer or as described in the installation drawing.</w:t>
      </w:r>
    </w:p>
    <w:p w14:paraId="191E8026" w14:textId="77777777" w:rsidR="00FB6870" w:rsidRPr="001C033D" w:rsidRDefault="00FB6870" w:rsidP="001C033D">
      <w:pPr>
        <w:pStyle w:val="Heading3"/>
      </w:pPr>
      <w:r w:rsidRPr="001C033D">
        <w:t xml:space="preserve">Process control equipment and wiring as specified, or as shown on the drawings, are sized for the process, electrical and mechanical equipment as specified, or as may be necessary in the future.  </w:t>
      </w:r>
      <w:r w:rsidRPr="001C033D">
        <w:rPr>
          <w:b/>
        </w:rPr>
        <w:t>Any additional expense incurred because of approved substituted process control equipment from that specified shall be borne by the Contractor.</w:t>
      </w:r>
    </w:p>
    <w:p w14:paraId="4226DF83" w14:textId="77777777" w:rsidR="00FB6870" w:rsidRPr="001C033D" w:rsidRDefault="00FB6870" w:rsidP="001C033D">
      <w:pPr>
        <w:pStyle w:val="Heading3"/>
      </w:pPr>
      <w:r w:rsidRPr="001C033D">
        <w:t xml:space="preserve">Provide all necessary equipment, tools, </w:t>
      </w:r>
      <w:r w:rsidR="001F60BA" w:rsidRPr="001C033D">
        <w:t xml:space="preserve">and </w:t>
      </w:r>
      <w:r w:rsidRPr="001C033D">
        <w:t>labour for installing and testing all equipment supplied under this Division.</w:t>
      </w:r>
    </w:p>
    <w:p w14:paraId="685976C9" w14:textId="77777777" w:rsidR="00FB6870" w:rsidRPr="001C033D" w:rsidRDefault="00FB6870" w:rsidP="001C033D">
      <w:pPr>
        <w:pStyle w:val="Heading3"/>
      </w:pPr>
      <w:r w:rsidRPr="001C033D">
        <w:t>Modify and/or remove existing equipment as shown on the Contract Drawings.</w:t>
      </w:r>
    </w:p>
    <w:p w14:paraId="4B2EE0D3" w14:textId="77777777" w:rsidR="00FB6870" w:rsidRPr="001C033D" w:rsidRDefault="00FB6870" w:rsidP="001C033D">
      <w:pPr>
        <w:pStyle w:val="Heading2"/>
      </w:pPr>
      <w:r w:rsidRPr="001C033D">
        <w:t>Submittals</w:t>
      </w:r>
    </w:p>
    <w:p w14:paraId="6073D664" w14:textId="77777777" w:rsidR="00FB6870" w:rsidRPr="001C033D" w:rsidRDefault="00FB6870" w:rsidP="001C033D">
      <w:pPr>
        <w:pStyle w:val="Heading3"/>
      </w:pPr>
      <w:r w:rsidRPr="001C033D">
        <w:t xml:space="preserve">Comply with the requirements of </w:t>
      </w:r>
      <w:r w:rsidR="003973AA" w:rsidRPr="001C033D">
        <w:t>Division 1</w:t>
      </w:r>
      <w:r w:rsidRPr="001C033D">
        <w:t xml:space="preserve">.  </w:t>
      </w:r>
      <w:r w:rsidR="001F60BA" w:rsidRPr="001C033D">
        <w:t>Detailed requirements for i</w:t>
      </w:r>
      <w:r w:rsidRPr="001C033D">
        <w:t>nstrument submittal requirements are in Section 13105</w:t>
      </w:r>
      <w:r w:rsidR="00D17EFE" w:rsidRPr="001C033D">
        <w:t xml:space="preserve"> – General Instrumentation Requirements</w:t>
      </w:r>
      <w:r w:rsidRPr="001C033D">
        <w:t>.</w:t>
      </w:r>
    </w:p>
    <w:p w14:paraId="56F4AF11" w14:textId="77777777" w:rsidR="00FB6870" w:rsidRPr="001C033D" w:rsidRDefault="00FB6870" w:rsidP="001C033D">
      <w:pPr>
        <w:pStyle w:val="Heading3"/>
      </w:pPr>
      <w:r w:rsidRPr="001C033D">
        <w:t>Working drawings must be submitted and reviewed for all equipment in Division 13, before ordering or fabrication.</w:t>
      </w:r>
    </w:p>
    <w:p w14:paraId="03ECF8DE" w14:textId="77777777" w:rsidR="00FB6870" w:rsidRDefault="00FB6870" w:rsidP="001C033D">
      <w:pPr>
        <w:pStyle w:val="Heading3"/>
        <w:rPr>
          <w:ins w:id="82" w:author="David Brown" w:date="2022-04-28T01:15:00Z"/>
        </w:rPr>
      </w:pPr>
      <w:r w:rsidRPr="001C033D">
        <w:t xml:space="preserve">Provide a complete listing of recommended </w:t>
      </w:r>
      <w:r w:rsidR="001F60BA" w:rsidRPr="001C033D">
        <w:t>spares</w:t>
      </w:r>
      <w:r w:rsidRPr="001C033D">
        <w:t xml:space="preserve"> for each type of supplied equipment.</w:t>
      </w:r>
    </w:p>
    <w:p w14:paraId="35142062" w14:textId="77777777" w:rsidR="009F5B65" w:rsidRPr="00570C3E" w:rsidRDefault="009F5B65" w:rsidP="009F5B65">
      <w:pPr>
        <w:pStyle w:val="Heading3"/>
        <w:rPr>
          <w:ins w:id="83" w:author="David Brown" w:date="2022-04-28T01:15:00Z"/>
          <w:rPrChange w:id="84" w:author="David Brown" w:date="2022-04-28T17:45:00Z">
            <w:rPr>
              <w:ins w:id="85" w:author="David Brown" w:date="2022-04-28T01:15:00Z"/>
            </w:rPr>
          </w:rPrChange>
        </w:rPr>
      </w:pPr>
      <w:ins w:id="86" w:author="David Brown" w:date="2022-04-28T01:15:00Z">
        <w:r w:rsidRPr="00C248A0">
          <w:t>PAC and Network Access Closet (</w:t>
        </w:r>
        <w:r w:rsidRPr="00570C3E">
          <w:rPr>
            <w:rPrChange w:id="87" w:author="David Brown" w:date="2022-04-28T17:45:00Z">
              <w:rPr/>
            </w:rPrChange>
          </w:rPr>
          <w:t>NAC) panel wiring diagrams:</w:t>
        </w:r>
      </w:ins>
    </w:p>
    <w:p w14:paraId="602B313B" w14:textId="77777777" w:rsidR="0024370A" w:rsidRPr="00570C3E" w:rsidRDefault="009F5B65" w:rsidP="0024370A">
      <w:pPr>
        <w:pStyle w:val="Heading4"/>
        <w:rPr>
          <w:ins w:id="88" w:author="David Brown" w:date="2022-04-28T01:18:00Z"/>
          <w:rPrChange w:id="89" w:author="David Brown" w:date="2022-04-28T17:45:00Z">
            <w:rPr>
              <w:ins w:id="90" w:author="David Brown" w:date="2022-04-28T01:18:00Z"/>
            </w:rPr>
          </w:rPrChange>
        </w:rPr>
      </w:pPr>
      <w:ins w:id="91" w:author="David Brown" w:date="2022-04-28T01:15:00Z">
        <w:r w:rsidRPr="00570C3E">
          <w:rPr>
            <w:rPrChange w:id="92" w:author="David Brown" w:date="2022-04-28T17:45:00Z">
              <w:rPr/>
            </w:rPrChange>
          </w:rPr>
          <w:t>Submit PAC and NAC panel shop drawings for review.</w:t>
        </w:r>
      </w:ins>
    </w:p>
    <w:p w14:paraId="740C9845" w14:textId="77777777" w:rsidR="009F5B65" w:rsidRPr="00570C3E" w:rsidRDefault="009F5B65" w:rsidP="0024370A">
      <w:pPr>
        <w:pStyle w:val="Heading4"/>
        <w:rPr>
          <w:ins w:id="93" w:author="David Brown" w:date="2022-04-28T01:18:00Z"/>
          <w:rPrChange w:id="94" w:author="David Brown" w:date="2022-04-28T17:45:00Z">
            <w:rPr>
              <w:ins w:id="95" w:author="David Brown" w:date="2022-04-28T01:18:00Z"/>
            </w:rPr>
          </w:rPrChange>
        </w:rPr>
      </w:pPr>
      <w:ins w:id="96" w:author="David Brown" w:date="2022-04-28T01:15:00Z">
        <w:r w:rsidRPr="00570C3E">
          <w:rPr>
            <w:rPrChange w:id="97" w:author="David Brown" w:date="2022-04-28T17:45:00Z">
              <w:rPr/>
            </w:rPrChange>
          </w:rPr>
          <w:t>Final updated PAC and NAC panel shop drawings shall be submitted in AutoCAD format.</w:t>
        </w:r>
      </w:ins>
    </w:p>
    <w:p w14:paraId="223A883A" w14:textId="77777777" w:rsidR="0024370A" w:rsidRPr="00C248A0" w:rsidRDefault="0024370A" w:rsidP="0024370A">
      <w:pPr>
        <w:pStyle w:val="Heading2"/>
        <w:rPr>
          <w:ins w:id="98" w:author="David Brown" w:date="2022-04-28T01:18:00Z"/>
          <w:rFonts w:cs="Calibri"/>
        </w:rPr>
      </w:pPr>
      <w:commentRangeStart w:id="99"/>
      <w:ins w:id="100" w:author="David Brown" w:date="2022-04-28T01:18:00Z">
        <w:r w:rsidRPr="00570C3E">
          <w:rPr>
            <w:rFonts w:cs="Calibri"/>
            <w:rPrChange w:id="101" w:author="David Brown" w:date="2022-04-28T17:45:00Z">
              <w:rPr>
                <w:rFonts w:cs="Calibri"/>
              </w:rPr>
            </w:rPrChange>
          </w:rPr>
          <w:t>Measurement and Payment</w:t>
        </w:r>
      </w:ins>
      <w:commentRangeEnd w:id="99"/>
      <w:ins w:id="102" w:author="David Brown" w:date="2022-04-28T01:20:00Z">
        <w:r w:rsidRPr="00C248A0">
          <w:rPr>
            <w:rStyle w:val="CommentReference"/>
            <w:szCs w:val="20"/>
            <w:u w:val="none"/>
          </w:rPr>
          <w:commentReference w:id="99"/>
        </w:r>
      </w:ins>
    </w:p>
    <w:p w14:paraId="3A88E7F8" w14:textId="77777777" w:rsidR="0024370A" w:rsidRPr="00570C3E" w:rsidRDefault="0024370A" w:rsidP="00443965">
      <w:pPr>
        <w:pStyle w:val="Heading3"/>
        <w:rPr>
          <w:rPrChange w:id="103" w:author="David Brown" w:date="2022-04-28T17:45:00Z">
            <w:rPr/>
          </w:rPrChange>
        </w:rPr>
      </w:pPr>
      <w:ins w:id="104" w:author="David Brown" w:date="2022-04-28T01:18:00Z">
        <w:r w:rsidRPr="00C248A0">
          <w:t>The work of this Section will not be measured separately for payment.  All costs associated with the work of this Section shall be included in</w:t>
        </w:r>
        <w:r w:rsidRPr="00570C3E">
          <w:rPr>
            <w:rPrChange w:id="105" w:author="David Brown" w:date="2022-04-28T17:45:00Z">
              <w:rPr/>
            </w:rPrChange>
          </w:rPr>
          <w:t xml:space="preserve"> the Contract Price.</w:t>
        </w:r>
      </w:ins>
    </w:p>
    <w:p w14:paraId="3137F933" w14:textId="77777777" w:rsidR="00FB6870" w:rsidRPr="001C033D" w:rsidRDefault="00FB6870" w:rsidP="001C033D">
      <w:pPr>
        <w:pStyle w:val="Heading2"/>
      </w:pPr>
      <w:r w:rsidRPr="001C033D">
        <w:t>Project Coordination</w:t>
      </w:r>
    </w:p>
    <w:p w14:paraId="4B5FE6C7" w14:textId="77777777" w:rsidR="00FB6870" w:rsidRPr="001C033D" w:rsidRDefault="00FB6870" w:rsidP="001C033D">
      <w:pPr>
        <w:pStyle w:val="Heading3"/>
      </w:pPr>
      <w:r w:rsidRPr="001C033D">
        <w:t>Comply with the requirements of</w:t>
      </w:r>
      <w:r w:rsidR="003973AA" w:rsidRPr="001C033D">
        <w:t xml:space="preserve"> Division 1</w:t>
      </w:r>
      <w:r w:rsidRPr="001C033D">
        <w:t>.</w:t>
      </w:r>
    </w:p>
    <w:p w14:paraId="3925448C" w14:textId="77777777" w:rsidR="00FB6870" w:rsidRPr="001C033D" w:rsidRDefault="00FB6870" w:rsidP="001C033D">
      <w:pPr>
        <w:pStyle w:val="Heading2"/>
      </w:pPr>
      <w:r w:rsidRPr="001C033D">
        <w:lastRenderedPageBreak/>
        <w:t xml:space="preserve">Standards </w:t>
      </w:r>
    </w:p>
    <w:p w14:paraId="65C38A0C" w14:textId="77777777" w:rsidR="00FB6870" w:rsidRPr="001C033D" w:rsidRDefault="00FB6870" w:rsidP="001C033D">
      <w:pPr>
        <w:pStyle w:val="Heading3"/>
      </w:pPr>
      <w:r w:rsidRPr="001C033D">
        <w:t xml:space="preserve">All equipment and workmanship shall conform to the applicable standards established by ASTM, CEC, OESC, </w:t>
      </w:r>
      <w:r w:rsidR="001F60BA" w:rsidRPr="001C033D">
        <w:t xml:space="preserve">IEEE, ISA, </w:t>
      </w:r>
      <w:r w:rsidRPr="001C033D">
        <w:t xml:space="preserve">CGSB, CSA, OBC and </w:t>
      </w:r>
      <w:r w:rsidR="001F60BA" w:rsidRPr="001C033D">
        <w:t xml:space="preserve">the </w:t>
      </w:r>
      <w:r w:rsidRPr="001C033D">
        <w:t>Electrical Safety Authority</w:t>
      </w:r>
      <w:r w:rsidR="00DB6364" w:rsidRPr="001C033D">
        <w:t>, including all bulletins issued by the standards authority</w:t>
      </w:r>
      <w:r w:rsidRPr="001C033D">
        <w:t>.  Where conflicting standards occur, the more stringent standard shall be applied.</w:t>
      </w:r>
      <w:r w:rsidR="00DB6364" w:rsidRPr="001C033D">
        <w:t xml:space="preserve"> </w:t>
      </w:r>
    </w:p>
    <w:p w14:paraId="1993CA60" w14:textId="77777777" w:rsidR="00FB6870" w:rsidRPr="001C033D" w:rsidRDefault="00FB6870" w:rsidP="001C033D">
      <w:pPr>
        <w:pStyle w:val="Heading3"/>
      </w:pPr>
      <w:r w:rsidRPr="001C033D">
        <w:t>All field devices shall be rated as noted on the Device Data Sheets.</w:t>
      </w:r>
      <w:r w:rsidR="00DB6364" w:rsidRPr="001C033D">
        <w:t xml:space="preserve">  All field devices are to be suitable for the area classification in which they are installed.</w:t>
      </w:r>
      <w:r w:rsidRPr="001C033D">
        <w:t xml:space="preserve"> </w:t>
      </w:r>
    </w:p>
    <w:p w14:paraId="55C77A73" w14:textId="77777777" w:rsidR="00FB6870" w:rsidRPr="001C033D" w:rsidRDefault="00716938" w:rsidP="001C033D">
      <w:pPr>
        <w:pStyle w:val="Heading3"/>
      </w:pPr>
      <w:r w:rsidRPr="001C033D">
        <w:t xml:space="preserve">Comply with all the applicable Municipal, Provincial, and Federal regulations and by-laws including Ontario Building Code, Ontario Electrical Safety Code, Canadian Electrical </w:t>
      </w:r>
      <w:proofErr w:type="gramStart"/>
      <w:r w:rsidRPr="001C033D">
        <w:t>Code</w:t>
      </w:r>
      <w:proofErr w:type="gramEnd"/>
      <w:r w:rsidRPr="001C033D">
        <w:t xml:space="preserve"> and other applicable regulations.  Provide all necessary </w:t>
      </w:r>
      <w:r w:rsidR="005B53B2" w:rsidRPr="001C033D">
        <w:t>licenses</w:t>
      </w:r>
      <w:r w:rsidRPr="001C033D">
        <w:t>, permits, approvals and certificates</w:t>
      </w:r>
      <w:r w:rsidR="00FB6870" w:rsidRPr="001C033D">
        <w:t>.</w:t>
      </w:r>
    </w:p>
    <w:p w14:paraId="60B162BF" w14:textId="77777777" w:rsidR="00FB6870" w:rsidRPr="001C033D" w:rsidRDefault="00FB6870" w:rsidP="001C033D">
      <w:pPr>
        <w:pStyle w:val="Heading3"/>
      </w:pPr>
      <w:r w:rsidRPr="001C033D">
        <w:t>Provide regular inspections and a final inspection with the local Electrical Safety Authority office(s).</w:t>
      </w:r>
    </w:p>
    <w:p w14:paraId="1026127B" w14:textId="77777777" w:rsidR="00FB6870" w:rsidRPr="001C033D" w:rsidRDefault="00FB6870" w:rsidP="001C033D">
      <w:pPr>
        <w:pStyle w:val="Heading2"/>
      </w:pPr>
      <w:r w:rsidRPr="001C033D">
        <w:t>General Requirements</w:t>
      </w:r>
    </w:p>
    <w:p w14:paraId="1F9FAB0A" w14:textId="77777777" w:rsidR="00FB6870" w:rsidRPr="001C033D" w:rsidRDefault="00FB6870" w:rsidP="001C033D">
      <w:pPr>
        <w:pStyle w:val="Heading3"/>
      </w:pPr>
      <w:r w:rsidRPr="001C033D">
        <w:t>Provide all supplies used during and prior to acceptance of equipment.  In addition, provide an estimated one year’s supply of materials necessary for normal operation and scheduled maintenance of all equipment.</w:t>
      </w:r>
    </w:p>
    <w:p w14:paraId="4B715482" w14:textId="77777777" w:rsidR="00FB6870" w:rsidRPr="001C033D" w:rsidRDefault="00FB6870" w:rsidP="001C033D">
      <w:pPr>
        <w:pStyle w:val="Heading4"/>
      </w:pPr>
      <w:r w:rsidRPr="001C033D">
        <w:t xml:space="preserve">Supplies shall be furnished in the original sealed containers, correctly identified as to brand and grade, and with reference to the </w:t>
      </w:r>
      <w:proofErr w:type="gramStart"/>
      <w:r w:rsidRPr="001C033D">
        <w:t>particular piece</w:t>
      </w:r>
      <w:proofErr w:type="gramEnd"/>
      <w:r w:rsidRPr="001C033D">
        <w:t xml:space="preserve"> of equipment for which it is intended.  </w:t>
      </w:r>
    </w:p>
    <w:p w14:paraId="55C3C9B4" w14:textId="77777777" w:rsidR="00FB6870" w:rsidRPr="001C033D" w:rsidRDefault="00DB6364" w:rsidP="001C033D">
      <w:pPr>
        <w:pStyle w:val="Heading4"/>
      </w:pPr>
      <w:r w:rsidRPr="001C033D">
        <w:t>Refer to</w:t>
      </w:r>
      <w:r w:rsidR="00FB6870" w:rsidRPr="001C033D">
        <w:t xml:space="preserve"> the individual equipment specifications for </w:t>
      </w:r>
      <w:r w:rsidRPr="001C033D">
        <w:t xml:space="preserve">additional </w:t>
      </w:r>
      <w:r w:rsidR="00FB6870" w:rsidRPr="001C033D">
        <w:t>details on required supplies.</w:t>
      </w:r>
    </w:p>
    <w:p w14:paraId="531DED5C" w14:textId="77777777" w:rsidR="00FB6870" w:rsidRPr="001C033D" w:rsidRDefault="00FB6870" w:rsidP="001C033D">
      <w:pPr>
        <w:pStyle w:val="Heading3"/>
      </w:pPr>
      <w:r w:rsidRPr="001C033D">
        <w:t>The equipment specified shall generally be an "all electronic" control system, with 4</w:t>
      </w:r>
      <w:r w:rsidR="00DB6364" w:rsidRPr="001C033D">
        <w:t>-</w:t>
      </w:r>
      <w:r w:rsidRPr="001C033D">
        <w:t>20mA DC linear outputs from all instruments, unless otherwise noted.  Equipment shall be suitable for 120 VAC, 60 Hz, single phase operation, or 24 VDC operation as shown on the drawings.</w:t>
      </w:r>
      <w:r w:rsidR="00DB6364" w:rsidRPr="001C033D">
        <w:t xml:space="preserve"> Where noted the equipment shall also be capable of digital communication to the PAC (Process Automation Controller) using the protocol identified in the individual equipment specifications.</w:t>
      </w:r>
    </w:p>
    <w:p w14:paraId="3E27BCA3" w14:textId="77777777" w:rsidR="00FB6870" w:rsidRPr="001C033D" w:rsidRDefault="00FB6870" w:rsidP="001C033D">
      <w:pPr>
        <w:pStyle w:val="Heading3"/>
      </w:pPr>
      <w:r w:rsidRPr="001C033D">
        <w:t xml:space="preserve">Transmitting equipment shall generally be based on the force balance principle with minimum movement of any part and having </w:t>
      </w:r>
      <w:proofErr w:type="gramStart"/>
      <w:r w:rsidRPr="001C033D">
        <w:t>receiving</w:t>
      </w:r>
      <w:proofErr w:type="gramEnd"/>
      <w:r w:rsidRPr="001C033D">
        <w:t xml:space="preserve"> and control equipment compatible with the transmitting equipment.  All equipment shall have a demonstratively good maintenance record.</w:t>
      </w:r>
    </w:p>
    <w:p w14:paraId="157C875E" w14:textId="77777777" w:rsidR="00FB6870" w:rsidRPr="001C033D" w:rsidRDefault="00FB6870" w:rsidP="001C033D">
      <w:pPr>
        <w:pStyle w:val="Heading3"/>
      </w:pPr>
      <w:r w:rsidRPr="001C033D">
        <w:t xml:space="preserve">Supply and install all required current isolators, signal conditioners, </w:t>
      </w:r>
      <w:r w:rsidR="00DB6364" w:rsidRPr="001C033D">
        <w:t>or other converters</w:t>
      </w:r>
      <w:r w:rsidRPr="001C033D">
        <w:t>, which may or may not be shown, but which are required for the entire control and instrumentation system to operate as intended.</w:t>
      </w:r>
    </w:p>
    <w:p w14:paraId="6561E5EE" w14:textId="77777777" w:rsidR="00CA1EA9" w:rsidRPr="001C033D" w:rsidRDefault="00CA1EA9" w:rsidP="001C033D">
      <w:pPr>
        <w:pStyle w:val="Heading3"/>
      </w:pPr>
      <w:r w:rsidRPr="001C033D">
        <w:t>Supply and install all intrinsically safe relays (ISRs) required for equipment installed in hazardous locations.</w:t>
      </w:r>
      <w:r w:rsidR="003973AA" w:rsidRPr="001C033D">
        <w:t xml:space="preserve">  ISRs are </w:t>
      </w:r>
      <w:r w:rsidR="00B3636D" w:rsidRPr="001C033D">
        <w:t xml:space="preserve">to be installed in separate panels and are </w:t>
      </w:r>
      <w:r w:rsidR="003973AA" w:rsidRPr="001C033D">
        <w:t>not to be installed in PAC panels.</w:t>
      </w:r>
    </w:p>
    <w:p w14:paraId="77BED1EB" w14:textId="77777777" w:rsidR="00FB6870" w:rsidRPr="001C033D" w:rsidRDefault="00FB6870" w:rsidP="001C033D">
      <w:pPr>
        <w:pStyle w:val="Heading3"/>
      </w:pPr>
      <w:r w:rsidRPr="001C033D">
        <w:t>The entire system has been designed for operation on standby power.  All instrument components shall have ample margin to withstand transient and other surge voltages which may occur, including transient periods under change over conditions.</w:t>
      </w:r>
    </w:p>
    <w:p w14:paraId="6E882B3D" w14:textId="77777777" w:rsidR="00FB6870" w:rsidRPr="001C033D" w:rsidRDefault="00FB6870" w:rsidP="001C033D">
      <w:pPr>
        <w:pStyle w:val="Heading3"/>
      </w:pPr>
      <w:r w:rsidRPr="001C033D">
        <w:t>All instrument local indicators shall be in metric engineering units unless specified otherwise.</w:t>
      </w:r>
    </w:p>
    <w:p w14:paraId="78EFC190" w14:textId="77777777" w:rsidR="00FB6870" w:rsidRPr="001C033D" w:rsidRDefault="00FB6870" w:rsidP="001C033D">
      <w:pPr>
        <w:pStyle w:val="Heading3"/>
      </w:pPr>
      <w:r w:rsidRPr="001C033D">
        <w:t xml:space="preserve">All instruments requiring wet taps shall be installed plumb such that all wetted parts are below the elevation of the lowest pipe wall tap.  All process connections shall be 25 mm NPT - female, with pressure instruments to 25 mm NPT </w:t>
      </w:r>
      <w:r w:rsidR="00CA1EA9" w:rsidRPr="001C033D">
        <w:t xml:space="preserve">- </w:t>
      </w:r>
      <w:r w:rsidRPr="001C033D">
        <w:t>male.</w:t>
      </w:r>
    </w:p>
    <w:p w14:paraId="20E19BA3" w14:textId="77777777" w:rsidR="00FB6870" w:rsidRPr="001C033D" w:rsidRDefault="00FB6870" w:rsidP="001C033D">
      <w:pPr>
        <w:pStyle w:val="Heading3"/>
      </w:pPr>
      <w:r w:rsidRPr="001C033D">
        <w:t>All panels and instruments shall be complete with factory applied finishes.  Repaint all damaged factory applied finishes.</w:t>
      </w:r>
    </w:p>
    <w:p w14:paraId="0A1C8C77" w14:textId="77777777" w:rsidR="00FB6870" w:rsidRPr="001C033D" w:rsidRDefault="00FB6870" w:rsidP="001C033D">
      <w:pPr>
        <w:pStyle w:val="Heading2"/>
      </w:pPr>
      <w:r w:rsidRPr="001C033D">
        <w:t>Warranty</w:t>
      </w:r>
    </w:p>
    <w:p w14:paraId="04457951" w14:textId="77777777" w:rsidR="00FB6870" w:rsidRDefault="00CA1EA9" w:rsidP="001C033D">
      <w:pPr>
        <w:pStyle w:val="Heading3"/>
        <w:rPr>
          <w:ins w:id="106" w:author="David Brown" w:date="2022-04-28T01:22:00Z"/>
        </w:rPr>
      </w:pPr>
      <w:r w:rsidRPr="001C033D">
        <w:t>Refer to</w:t>
      </w:r>
      <w:r w:rsidR="00FB6870" w:rsidRPr="001C033D">
        <w:t xml:space="preserve"> </w:t>
      </w:r>
      <w:r w:rsidR="003973AA" w:rsidRPr="001C033D">
        <w:t>Division 1</w:t>
      </w:r>
      <w:r w:rsidR="00FB6870" w:rsidRPr="001C033D">
        <w:t>.</w:t>
      </w:r>
    </w:p>
    <w:p w14:paraId="784BC1DC" w14:textId="77777777" w:rsidR="00010393" w:rsidRDefault="00010393" w:rsidP="00010393">
      <w:pPr>
        <w:pStyle w:val="Heading2"/>
        <w:rPr>
          <w:ins w:id="107" w:author="David Brown" w:date="2022-04-28T01:22:00Z"/>
        </w:rPr>
      </w:pPr>
      <w:ins w:id="108" w:author="David Brown" w:date="2022-04-28T01:22:00Z">
        <w:r>
          <w:lastRenderedPageBreak/>
          <w:t>Supplements</w:t>
        </w:r>
      </w:ins>
    </w:p>
    <w:p w14:paraId="0D58FFEC" w14:textId="77777777" w:rsidR="00010393" w:rsidRDefault="00010393" w:rsidP="00010393">
      <w:pPr>
        <w:pStyle w:val="Heading3"/>
        <w:rPr>
          <w:ins w:id="109" w:author="David Brown" w:date="2022-04-28T01:22:00Z"/>
        </w:rPr>
      </w:pPr>
      <w:ins w:id="110" w:author="David Brown" w:date="2022-04-28T01:22:00Z">
        <w:r>
          <w:t>The supplement listed below, following “End of Section”, forms part of this Specification.</w:t>
        </w:r>
      </w:ins>
    </w:p>
    <w:p w14:paraId="2A5EC2E6" w14:textId="77777777" w:rsidR="00010393" w:rsidRDefault="00010393" w:rsidP="00010393">
      <w:pPr>
        <w:pStyle w:val="Heading4"/>
        <w:rPr>
          <w:ins w:id="111" w:author="David Brown" w:date="2022-04-28T01:22:00Z"/>
        </w:rPr>
      </w:pPr>
      <w:ins w:id="112" w:author="David Brown" w:date="2022-04-28T01:22:00Z">
        <w:r>
          <w:t>13010-0</w:t>
        </w:r>
      </w:ins>
      <w:ins w:id="113" w:author="David Brown" w:date="2022-04-28T17:45:00Z">
        <w:r w:rsidR="00570C3E">
          <w:t>1</w:t>
        </w:r>
      </w:ins>
      <w:ins w:id="114" w:author="David Brown" w:date="2022-04-28T01:22:00Z">
        <w:r>
          <w:t xml:space="preserve"> I/O List</w:t>
        </w:r>
      </w:ins>
    </w:p>
    <w:p w14:paraId="1067B3F2" w14:textId="77777777" w:rsidR="00010393" w:rsidRPr="001C033D" w:rsidRDefault="00010393" w:rsidP="00010393">
      <w:pPr>
        <w:pStyle w:val="Heading3"/>
        <w:numPr>
          <w:ilvl w:val="0"/>
          <w:numId w:val="0"/>
        </w:numPr>
        <w:ind w:left="1440" w:hanging="720"/>
        <w:pPrChange w:id="115" w:author="David Brown" w:date="2022-04-28T01:22:00Z">
          <w:pPr>
            <w:pStyle w:val="Heading3"/>
          </w:pPr>
        </w:pPrChange>
      </w:pPr>
    </w:p>
    <w:p w14:paraId="756EFBD7" w14:textId="77777777" w:rsidR="00F13982" w:rsidRPr="0077561E" w:rsidRDefault="00F13982" w:rsidP="008A26A6">
      <w:pPr>
        <w:pStyle w:val="Other"/>
        <w:spacing w:before="240"/>
        <w:jc w:val="center"/>
        <w:rPr>
          <w:rFonts w:ascii="Calibri" w:hAnsi="Calibri"/>
          <w:b/>
          <w:sz w:val="22"/>
          <w:szCs w:val="22"/>
        </w:rPr>
      </w:pPr>
      <w:r w:rsidRPr="0077561E">
        <w:rPr>
          <w:rFonts w:ascii="Calibri" w:hAnsi="Calibri"/>
          <w:b/>
          <w:sz w:val="22"/>
          <w:szCs w:val="22"/>
        </w:rPr>
        <w:t>END OF SECTION</w:t>
      </w:r>
    </w:p>
    <w:p w14:paraId="3DC05866" w14:textId="77777777" w:rsidR="00672C12" w:rsidRPr="0077561E" w:rsidRDefault="00672C12" w:rsidP="00672C12">
      <w:pPr>
        <w:pStyle w:val="BodyText"/>
        <w:rPr>
          <w:rFonts w:ascii="Calibri" w:hAnsi="Calibri"/>
          <w:szCs w:val="22"/>
        </w:rPr>
      </w:pPr>
    </w:p>
    <w:sectPr w:rsidR="00672C12" w:rsidRPr="0077561E" w:rsidSect="001C033D">
      <w:headerReference w:type="even" r:id="rId14"/>
      <w:headerReference w:type="default" r:id="rId15"/>
      <w:footerReference w:type="even" r:id="rId16"/>
      <w:footerReference w:type="default" r:id="rId17"/>
      <w:headerReference w:type="first" r:id="rId18"/>
      <w:footerReference w:type="first" r:id="rId19"/>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9" w:author="David Brown" w:date="2022-04-28T01:20:00Z" w:initials="DB">
    <w:p w14:paraId="445FACA9" w14:textId="77777777" w:rsidR="0024370A" w:rsidRDefault="0024370A" w:rsidP="005E4C15">
      <w:pPr>
        <w:pStyle w:val="CommentText"/>
      </w:pPr>
      <w:r>
        <w:rPr>
          <w:rStyle w:val="CommentReference"/>
        </w:rPr>
        <w:annotationRef/>
      </w:r>
      <w:r>
        <w:rPr>
          <w:lang w:val="en-CA"/>
        </w:rPr>
        <w:t>Need to confirm with Shawn if applicable for this contract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FAC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FACA9" w16cid:durableId="26146A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C36B" w14:textId="77777777" w:rsidR="00F766F2" w:rsidRDefault="00F766F2">
      <w:r>
        <w:separator/>
      </w:r>
    </w:p>
  </w:endnote>
  <w:endnote w:type="continuationSeparator" w:id="0">
    <w:p w14:paraId="17E1E0E9" w14:textId="77777777" w:rsidR="00F766F2" w:rsidRDefault="00F76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F712" w14:textId="77777777" w:rsidR="00F56E8C" w:rsidRDefault="00F56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AA25F" w14:textId="77777777" w:rsidR="00F56E8C" w:rsidRDefault="00F56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38006" w14:textId="77777777" w:rsidR="00F56E8C" w:rsidRDefault="00F56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204C4" w14:textId="77777777" w:rsidR="00F766F2" w:rsidRDefault="00F766F2">
      <w:r>
        <w:separator/>
      </w:r>
    </w:p>
  </w:footnote>
  <w:footnote w:type="continuationSeparator" w:id="0">
    <w:p w14:paraId="7A76F038" w14:textId="77777777" w:rsidR="00F766F2" w:rsidRDefault="00F76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CA71" w14:textId="77777777" w:rsidR="001C033D" w:rsidRPr="001C033D" w:rsidRDefault="001C033D" w:rsidP="001C033D">
    <w:pPr>
      <w:pBdr>
        <w:top w:val="single" w:sz="4" w:space="1" w:color="auto"/>
      </w:pBdr>
      <w:tabs>
        <w:tab w:val="right" w:pos="10350"/>
      </w:tabs>
      <w:rPr>
        <w:rFonts w:ascii="Calibri" w:hAnsi="Calibri" w:cs="Arial"/>
      </w:rPr>
    </w:pPr>
    <w:r w:rsidRPr="001C033D">
      <w:rPr>
        <w:rFonts w:ascii="Calibri" w:hAnsi="Calibri" w:cs="Arial"/>
      </w:rPr>
      <w:t>Section 13010</w:t>
    </w:r>
    <w:r>
      <w:rPr>
        <w:rFonts w:ascii="Calibri" w:hAnsi="Calibri" w:cs="Arial"/>
      </w:rPr>
      <w:tab/>
    </w:r>
    <w:r w:rsidRPr="001C033D">
      <w:rPr>
        <w:rFonts w:ascii="Calibri" w:hAnsi="Calibri" w:cs="Arial"/>
      </w:rPr>
      <w:t xml:space="preserve">CONTRACT </w:t>
    </w:r>
    <w:proofErr w:type="gramStart"/>
    <w:r w:rsidRPr="001C033D">
      <w:rPr>
        <w:rFonts w:ascii="Calibri" w:hAnsi="Calibri" w:cs="Arial"/>
      </w:rPr>
      <w:t>NO</w:t>
    </w:r>
    <w:r w:rsidRPr="001C033D">
      <w:rPr>
        <w:rFonts w:ascii="Calibri" w:hAnsi="Calibri" w:cs="Arial"/>
        <w:highlight w:val="yellow"/>
      </w:rPr>
      <w:t>.</w:t>
    </w:r>
    <w:ins w:id="116" w:author="David Brown" w:date="2022-04-28T01:12:00Z">
      <w:r w:rsidR="009F5B65">
        <w:rPr>
          <w:rFonts w:ascii="Calibri" w:hAnsi="Calibri" w:cs="Arial"/>
          <w:highlight w:val="yellow"/>
        </w:rPr>
        <w:t>T</w:t>
      </w:r>
      <w:proofErr w:type="gramEnd"/>
      <w:r w:rsidR="009F5B65">
        <w:rPr>
          <w:rFonts w:ascii="Calibri" w:hAnsi="Calibri" w:cs="Arial"/>
          <w:highlight w:val="yellow"/>
        </w:rPr>
        <w:t>-XX-XXX</w:t>
      </w:r>
    </w:ins>
    <w:del w:id="117" w:author="David Brown" w:date="2022-04-28T01:12:00Z">
      <w:r w:rsidRPr="001C033D" w:rsidDel="009F5B65">
        <w:rPr>
          <w:rFonts w:ascii="Calibri" w:hAnsi="Calibri" w:cs="Arial"/>
          <w:highlight w:val="yellow"/>
        </w:rPr>
        <w:delText>... [Insert Region Number]</w:delText>
      </w:r>
    </w:del>
    <w:r w:rsidRPr="001C033D">
      <w:rPr>
        <w:rFonts w:ascii="Calibri" w:hAnsi="Calibri" w:cs="Arial"/>
      </w:rPr>
      <w:tab/>
    </w:r>
  </w:p>
  <w:p w14:paraId="11D41C95" w14:textId="77777777" w:rsidR="001C033D" w:rsidRPr="001C033D" w:rsidRDefault="001C033D" w:rsidP="001C033D">
    <w:pPr>
      <w:pBdr>
        <w:top w:val="single" w:sz="4" w:space="1" w:color="auto"/>
      </w:pBdr>
      <w:tabs>
        <w:tab w:val="left" w:pos="-1440"/>
        <w:tab w:val="left" w:pos="-720"/>
        <w:tab w:val="left" w:pos="0"/>
        <w:tab w:val="center" w:pos="5220"/>
        <w:tab w:val="right" w:pos="10350"/>
      </w:tabs>
      <w:rPr>
        <w:rFonts w:ascii="Calibri" w:hAnsi="Calibri" w:cs="Arial"/>
        <w:b/>
      </w:rPr>
    </w:pPr>
    <w:r w:rsidRPr="001C033D">
      <w:rPr>
        <w:rFonts w:ascii="Calibri" w:hAnsi="Calibri" w:cs="Arial"/>
      </w:rPr>
      <w:t>20</w:t>
    </w:r>
    <w:ins w:id="118" w:author="Mutton, Benjamin" w:date="2020-03-20T13:36:00Z">
      <w:r w:rsidR="00115515">
        <w:rPr>
          <w:rFonts w:ascii="Calibri" w:hAnsi="Calibri" w:cs="Arial"/>
        </w:rPr>
        <w:t>20</w:t>
      </w:r>
    </w:ins>
    <w:del w:id="119" w:author="Mutton, Benjamin" w:date="2020-03-20T13:36:00Z">
      <w:r w:rsidRPr="001C033D" w:rsidDel="00115515">
        <w:rPr>
          <w:rFonts w:ascii="Calibri" w:hAnsi="Calibri" w:cs="Arial"/>
        </w:rPr>
        <w:delText>15</w:delText>
      </w:r>
    </w:del>
    <w:r w:rsidRPr="001C033D">
      <w:rPr>
        <w:rFonts w:ascii="Calibri" w:hAnsi="Calibri" w:cs="Arial"/>
      </w:rPr>
      <w:t>-0</w:t>
    </w:r>
    <w:del w:id="120" w:author="Mutton, Benjamin" w:date="2020-03-20T13:36:00Z">
      <w:r w:rsidRPr="001C033D" w:rsidDel="00115515">
        <w:rPr>
          <w:rFonts w:ascii="Calibri" w:hAnsi="Calibri" w:cs="Arial"/>
        </w:rPr>
        <w:delText>4</w:delText>
      </w:r>
    </w:del>
    <w:ins w:id="121" w:author="Mutton, Benjamin" w:date="2020-03-20T13:36:00Z">
      <w:r w:rsidR="00115515">
        <w:rPr>
          <w:rFonts w:ascii="Calibri" w:hAnsi="Calibri" w:cs="Arial"/>
        </w:rPr>
        <w:t>3</w:t>
      </w:r>
    </w:ins>
    <w:r w:rsidRPr="001C033D">
      <w:rPr>
        <w:rFonts w:ascii="Calibri" w:hAnsi="Calibri" w:cs="Arial"/>
      </w:rPr>
      <w:t>-20</w:t>
    </w:r>
    <w:r w:rsidRPr="001C033D">
      <w:rPr>
        <w:rFonts w:ascii="Calibri" w:hAnsi="Calibri" w:cs="Arial"/>
        <w:b/>
      </w:rPr>
      <w:tab/>
      <w:t xml:space="preserve">PROCESS CONTROL: GENERAL REQUIREMENTS </w:t>
    </w:r>
    <w:r w:rsidRPr="001C033D">
      <w:rPr>
        <w:rFonts w:ascii="Calibri" w:hAnsi="Calibri" w:cs="Arial"/>
        <w:b/>
      </w:rPr>
      <w:tab/>
    </w:r>
    <w:r w:rsidRPr="001C033D">
      <w:rPr>
        <w:rFonts w:ascii="Calibri" w:hAnsi="Calibri" w:cs="Arial"/>
        <w:b/>
      </w:rPr>
      <w:tab/>
    </w:r>
  </w:p>
  <w:p w14:paraId="11593734" w14:textId="77777777" w:rsidR="001C033D" w:rsidRDefault="001C033D" w:rsidP="001C033D">
    <w:pPr>
      <w:pBdr>
        <w:top w:val="single" w:sz="4" w:space="1" w:color="auto"/>
      </w:pBdr>
      <w:tabs>
        <w:tab w:val="center" w:pos="5175"/>
        <w:tab w:val="right" w:pos="10350"/>
      </w:tabs>
      <w:rPr>
        <w:rFonts w:ascii="Calibri" w:hAnsi="Calibri" w:cs="Arial"/>
        <w:highlight w:val="yellow"/>
      </w:rPr>
    </w:pPr>
    <w:r w:rsidRPr="001C033D">
      <w:rPr>
        <w:rFonts w:ascii="Calibri" w:hAnsi="Calibri" w:cs="Arial"/>
      </w:rPr>
      <w:t xml:space="preserve">Page </w:t>
    </w:r>
    <w:r w:rsidRPr="001C033D">
      <w:rPr>
        <w:rFonts w:ascii="Calibri" w:hAnsi="Calibri" w:cs="Arial"/>
      </w:rPr>
      <w:fldChar w:fldCharType="begin"/>
    </w:r>
    <w:r w:rsidRPr="001C033D">
      <w:rPr>
        <w:rFonts w:ascii="Calibri" w:hAnsi="Calibri" w:cs="Arial"/>
      </w:rPr>
      <w:instrText xml:space="preserve">PAGE </w:instrText>
    </w:r>
    <w:r w:rsidRPr="001C033D">
      <w:rPr>
        <w:rFonts w:ascii="Calibri" w:hAnsi="Calibri" w:cs="Arial"/>
      </w:rPr>
      <w:fldChar w:fldCharType="separate"/>
    </w:r>
    <w:r w:rsidR="00115515">
      <w:rPr>
        <w:rFonts w:ascii="Calibri" w:hAnsi="Calibri" w:cs="Arial"/>
        <w:noProof/>
      </w:rPr>
      <w:t>2</w:t>
    </w:r>
    <w:r w:rsidRPr="001C033D">
      <w:rPr>
        <w:rFonts w:ascii="Calibri" w:hAnsi="Calibri" w:cs="Arial"/>
      </w:rPr>
      <w:fldChar w:fldCharType="end"/>
    </w:r>
    <w:r>
      <w:rPr>
        <w:rFonts w:ascii="Calibri" w:hAnsi="Calibri" w:cs="Arial"/>
      </w:rPr>
      <w:tab/>
    </w:r>
    <w:r>
      <w:rPr>
        <w:rFonts w:ascii="Calibri" w:hAnsi="Calibri" w:cs="Arial"/>
      </w:rPr>
      <w:tab/>
    </w:r>
    <w:r w:rsidRPr="001C033D">
      <w:rPr>
        <w:rFonts w:ascii="Calibri" w:hAnsi="Calibri" w:cs="Arial"/>
      </w:rPr>
      <w:t xml:space="preserve">DATE:  </w:t>
    </w:r>
    <w:ins w:id="122" w:author="David Brown" w:date="2022-04-28T00:51:00Z">
      <w:r w:rsidR="00B5422D">
        <w:rPr>
          <w:rFonts w:ascii="Calibri" w:hAnsi="Calibri" w:cs="Arial"/>
          <w:highlight w:val="yellow"/>
        </w:rPr>
        <w:t>April 2022</w:t>
      </w:r>
    </w:ins>
    <w:del w:id="123" w:author="David Brown" w:date="2022-04-28T00:51:00Z">
      <w:r w:rsidRPr="001C033D" w:rsidDel="00B5422D">
        <w:rPr>
          <w:rFonts w:ascii="Calibri" w:hAnsi="Calibri" w:cs="Arial"/>
          <w:highlight w:val="yellow"/>
        </w:rPr>
        <w:delText>[Insert Date, (e.g. Jan., 2011)]</w:delText>
      </w:r>
    </w:del>
  </w:p>
  <w:p w14:paraId="26A78CC6" w14:textId="77777777" w:rsidR="001C033D" w:rsidRDefault="001C033D" w:rsidP="001C033D">
    <w:pPr>
      <w:pBdr>
        <w:top w:val="single" w:sz="4" w:space="1" w:color="auto"/>
      </w:pBdr>
      <w:tabs>
        <w:tab w:val="center" w:pos="5175"/>
        <w:tab w:val="right" w:pos="10350"/>
      </w:tabs>
    </w:pPr>
    <w:r>
      <w:pict w14:anchorId="15EB1DB6">
        <v:rect id="_x0000_i1025"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C5F5C" w14:textId="77777777" w:rsidR="00032FD5" w:rsidRPr="0077561E" w:rsidRDefault="00032FD5" w:rsidP="00032FD5">
    <w:pPr>
      <w:pBdr>
        <w:top w:val="single" w:sz="4" w:space="1" w:color="auto"/>
      </w:pBdr>
      <w:tabs>
        <w:tab w:val="right" w:pos="10350"/>
      </w:tabs>
      <w:rPr>
        <w:rFonts w:ascii="Calibri" w:hAnsi="Calibri" w:cs="Arial"/>
      </w:rPr>
    </w:pPr>
    <w:r w:rsidRPr="0077561E">
      <w:rPr>
        <w:rFonts w:ascii="Calibri" w:hAnsi="Calibri" w:cs="Arial"/>
      </w:rPr>
      <w:t>CONTRACT NO</w:t>
    </w:r>
    <w:r w:rsidRPr="0077561E">
      <w:rPr>
        <w:rFonts w:ascii="Calibri" w:hAnsi="Calibri" w:cs="Arial"/>
        <w:highlight w:val="yellow"/>
      </w:rPr>
      <w:t>.</w:t>
    </w:r>
    <w:ins w:id="124" w:author="David Brown" w:date="2022-04-28T01:37:00Z">
      <w:r w:rsidR="00F56E8C">
        <w:rPr>
          <w:rFonts w:ascii="Calibri" w:hAnsi="Calibri" w:cs="Arial"/>
          <w:highlight w:val="yellow"/>
        </w:rPr>
        <w:t xml:space="preserve"> </w:t>
      </w:r>
    </w:ins>
    <w:ins w:id="125" w:author="David Brown" w:date="2022-04-28T01:12:00Z">
      <w:r w:rsidR="009F5B65">
        <w:rPr>
          <w:rFonts w:ascii="Calibri" w:hAnsi="Calibri" w:cs="Arial"/>
          <w:highlight w:val="yellow"/>
        </w:rPr>
        <w:t>T-XX-XXX</w:t>
      </w:r>
    </w:ins>
    <w:del w:id="126" w:author="David Brown" w:date="2022-04-28T01:12:00Z">
      <w:r w:rsidRPr="0077561E" w:rsidDel="009F5B65">
        <w:rPr>
          <w:rFonts w:ascii="Calibri" w:hAnsi="Calibri" w:cs="Arial"/>
          <w:highlight w:val="yellow"/>
        </w:rPr>
        <w:delText xml:space="preserve">... [Insert </w:delText>
      </w:r>
      <w:r w:rsidR="008D3448" w:rsidRPr="0077561E" w:rsidDel="009F5B65">
        <w:rPr>
          <w:rFonts w:ascii="Calibri" w:hAnsi="Calibri" w:cs="Arial"/>
          <w:highlight w:val="yellow"/>
        </w:rPr>
        <w:delText>Region</w:delText>
      </w:r>
      <w:r w:rsidRPr="0077561E" w:rsidDel="009F5B65">
        <w:rPr>
          <w:rFonts w:ascii="Calibri" w:hAnsi="Calibri" w:cs="Arial"/>
          <w:highlight w:val="yellow"/>
        </w:rPr>
        <w:delText xml:space="preserve"> Number]</w:delText>
      </w:r>
    </w:del>
    <w:r w:rsidRPr="0077561E">
      <w:rPr>
        <w:rFonts w:ascii="Calibri" w:hAnsi="Calibri" w:cs="Arial"/>
      </w:rPr>
      <w:tab/>
      <w:t>Section 13010</w:t>
    </w:r>
  </w:p>
  <w:p w14:paraId="34F32EF4" w14:textId="77777777" w:rsidR="00032FD5" w:rsidRPr="0077561E" w:rsidRDefault="001C033D" w:rsidP="001C033D">
    <w:pPr>
      <w:pBdr>
        <w:top w:val="single" w:sz="4" w:space="1" w:color="auto"/>
      </w:pBdr>
      <w:tabs>
        <w:tab w:val="left" w:pos="-1440"/>
        <w:tab w:val="left" w:pos="-720"/>
        <w:tab w:val="left" w:pos="0"/>
        <w:tab w:val="center" w:pos="5220"/>
        <w:tab w:val="right" w:pos="10350"/>
      </w:tabs>
      <w:rPr>
        <w:rFonts w:ascii="Calibri" w:hAnsi="Calibri" w:cs="Arial"/>
        <w:b/>
      </w:rPr>
    </w:pPr>
    <w:r w:rsidRPr="0077561E">
      <w:rPr>
        <w:rFonts w:ascii="Calibri" w:hAnsi="Calibri" w:cs="Arial"/>
        <w:b/>
      </w:rPr>
      <w:tab/>
    </w:r>
    <w:r w:rsidR="00032FD5" w:rsidRPr="0077561E">
      <w:rPr>
        <w:rFonts w:ascii="Calibri" w:hAnsi="Calibri" w:cs="Arial"/>
        <w:b/>
      </w:rPr>
      <w:t>PROCESS CONTROL</w:t>
    </w:r>
    <w:r w:rsidR="006F5B7C" w:rsidRPr="0077561E">
      <w:rPr>
        <w:rFonts w:ascii="Calibri" w:hAnsi="Calibri" w:cs="Arial"/>
        <w:b/>
      </w:rPr>
      <w:t>:</w:t>
    </w:r>
    <w:r w:rsidR="00032FD5" w:rsidRPr="0077561E">
      <w:rPr>
        <w:rFonts w:ascii="Calibri" w:hAnsi="Calibri" w:cs="Arial"/>
        <w:b/>
      </w:rPr>
      <w:t xml:space="preserve"> GENERAL</w:t>
    </w:r>
    <w:r w:rsidR="003B57B3" w:rsidRPr="0077561E">
      <w:rPr>
        <w:rFonts w:ascii="Calibri" w:hAnsi="Calibri" w:cs="Arial"/>
        <w:b/>
      </w:rPr>
      <w:t xml:space="preserve"> REQUIREMENTS</w:t>
    </w:r>
    <w:r w:rsidRPr="0077561E">
      <w:rPr>
        <w:rFonts w:ascii="Calibri" w:hAnsi="Calibri" w:cs="Arial"/>
        <w:b/>
      </w:rPr>
      <w:t xml:space="preserve"> </w:t>
    </w:r>
    <w:r w:rsidRPr="0077561E">
      <w:rPr>
        <w:rFonts w:ascii="Calibri" w:hAnsi="Calibri" w:cs="Arial"/>
        <w:b/>
      </w:rPr>
      <w:tab/>
    </w:r>
    <w:r w:rsidRPr="0077561E">
      <w:rPr>
        <w:rFonts w:ascii="Calibri" w:hAnsi="Calibri" w:cs="Arial"/>
      </w:rPr>
      <w:t>20</w:t>
    </w:r>
    <w:ins w:id="127" w:author="Mutton, Benjamin" w:date="2020-03-20T13:36:00Z">
      <w:r w:rsidR="00115515">
        <w:rPr>
          <w:rFonts w:ascii="Calibri" w:hAnsi="Calibri" w:cs="Arial"/>
        </w:rPr>
        <w:t>20</w:t>
      </w:r>
    </w:ins>
    <w:del w:id="128" w:author="Mutton, Benjamin" w:date="2020-03-20T13:36:00Z">
      <w:r w:rsidRPr="0077561E" w:rsidDel="00115515">
        <w:rPr>
          <w:rFonts w:ascii="Calibri" w:hAnsi="Calibri" w:cs="Arial"/>
        </w:rPr>
        <w:delText>15</w:delText>
      </w:r>
    </w:del>
    <w:r w:rsidRPr="0077561E">
      <w:rPr>
        <w:rFonts w:ascii="Calibri" w:hAnsi="Calibri" w:cs="Arial"/>
      </w:rPr>
      <w:t>-</w:t>
    </w:r>
    <w:ins w:id="129" w:author="Mutton, Benjamin" w:date="2020-03-20T13:36:00Z">
      <w:r w:rsidR="00115515">
        <w:rPr>
          <w:rFonts w:ascii="Calibri" w:hAnsi="Calibri" w:cs="Arial"/>
        </w:rPr>
        <w:t>03</w:t>
      </w:r>
    </w:ins>
    <w:del w:id="130" w:author="Mutton, Benjamin" w:date="2020-03-20T13:36:00Z">
      <w:r w:rsidRPr="0077561E" w:rsidDel="00115515">
        <w:rPr>
          <w:rFonts w:ascii="Calibri" w:hAnsi="Calibri" w:cs="Arial"/>
        </w:rPr>
        <w:delText>04</w:delText>
      </w:r>
    </w:del>
    <w:r w:rsidRPr="0077561E">
      <w:rPr>
        <w:rFonts w:ascii="Calibri" w:hAnsi="Calibri" w:cs="Arial"/>
      </w:rPr>
      <w:t>-20</w:t>
    </w:r>
    <w:r w:rsidRPr="0077561E">
      <w:rPr>
        <w:rFonts w:ascii="Calibri" w:hAnsi="Calibri" w:cs="Arial"/>
        <w:b/>
      </w:rPr>
      <w:tab/>
    </w:r>
  </w:p>
  <w:p w14:paraId="705D1B02" w14:textId="77777777" w:rsidR="00032FD5" w:rsidRPr="0077561E" w:rsidRDefault="00032FD5" w:rsidP="00032FD5">
    <w:pPr>
      <w:pBdr>
        <w:top w:val="single" w:sz="4" w:space="1" w:color="auto"/>
      </w:pBdr>
      <w:tabs>
        <w:tab w:val="center" w:pos="5175"/>
        <w:tab w:val="right" w:pos="10350"/>
      </w:tabs>
      <w:rPr>
        <w:rFonts w:ascii="Calibri" w:hAnsi="Calibri" w:cs="Arial"/>
      </w:rPr>
    </w:pPr>
    <w:r w:rsidRPr="0077561E">
      <w:rPr>
        <w:rFonts w:ascii="Calibri" w:hAnsi="Calibri" w:cs="Arial"/>
      </w:rPr>
      <w:t xml:space="preserve">DATE:  </w:t>
    </w:r>
    <w:ins w:id="131" w:author="David Brown" w:date="2022-04-28T00:21:00Z">
      <w:r w:rsidR="00F735D3">
        <w:rPr>
          <w:rFonts w:ascii="Calibri" w:hAnsi="Calibri" w:cs="Arial"/>
          <w:highlight w:val="yellow"/>
        </w:rPr>
        <w:t>April 2022</w:t>
      </w:r>
    </w:ins>
    <w:del w:id="132" w:author="David Brown" w:date="2022-04-28T00:21:00Z">
      <w:r w:rsidRPr="0077561E" w:rsidDel="00F735D3">
        <w:rPr>
          <w:rFonts w:ascii="Calibri" w:hAnsi="Calibri" w:cs="Arial"/>
          <w:highlight w:val="yellow"/>
        </w:rPr>
        <w:delText>[</w:delText>
      </w:r>
    </w:del>
    <w:del w:id="133" w:author="David Brown" w:date="2022-04-28T00:20:00Z">
      <w:r w:rsidRPr="0077561E" w:rsidDel="00F735D3">
        <w:rPr>
          <w:rFonts w:ascii="Calibri" w:hAnsi="Calibri" w:cs="Arial"/>
          <w:highlight w:val="yellow"/>
        </w:rPr>
        <w:delText>Insert Date, (e.g. Jan., 20</w:delText>
      </w:r>
      <w:r w:rsidR="00B27A37" w:rsidRPr="0077561E" w:rsidDel="00F735D3">
        <w:rPr>
          <w:rFonts w:ascii="Calibri" w:hAnsi="Calibri" w:cs="Arial"/>
          <w:highlight w:val="yellow"/>
        </w:rPr>
        <w:delText>1</w:delText>
      </w:r>
      <w:r w:rsidR="00CD5BFA" w:rsidRPr="0077561E" w:rsidDel="00F735D3">
        <w:rPr>
          <w:rFonts w:ascii="Calibri" w:hAnsi="Calibri" w:cs="Arial"/>
          <w:highlight w:val="yellow"/>
        </w:rPr>
        <w:delText>1</w:delText>
      </w:r>
      <w:r w:rsidRPr="0077561E" w:rsidDel="00F735D3">
        <w:rPr>
          <w:rFonts w:ascii="Calibri" w:hAnsi="Calibri" w:cs="Arial"/>
          <w:highlight w:val="yellow"/>
        </w:rPr>
        <w:delText>)]</w:delText>
      </w:r>
    </w:del>
    <w:r w:rsidRPr="0077561E">
      <w:rPr>
        <w:rFonts w:ascii="Calibri" w:hAnsi="Calibri" w:cs="Arial"/>
      </w:rPr>
      <w:tab/>
    </w:r>
    <w:r w:rsidRPr="0077561E">
      <w:rPr>
        <w:rFonts w:ascii="Calibri" w:hAnsi="Calibri" w:cs="Arial"/>
      </w:rPr>
      <w:tab/>
      <w:t xml:space="preserve">Page </w:t>
    </w:r>
    <w:r w:rsidRPr="0077561E">
      <w:rPr>
        <w:rFonts w:ascii="Calibri" w:hAnsi="Calibri" w:cs="Arial"/>
      </w:rPr>
      <w:fldChar w:fldCharType="begin"/>
    </w:r>
    <w:r w:rsidRPr="0077561E">
      <w:rPr>
        <w:rFonts w:ascii="Calibri" w:hAnsi="Calibri" w:cs="Arial"/>
      </w:rPr>
      <w:instrText xml:space="preserve">PAGE </w:instrText>
    </w:r>
    <w:r w:rsidRPr="0077561E">
      <w:rPr>
        <w:rFonts w:ascii="Calibri" w:hAnsi="Calibri" w:cs="Arial"/>
      </w:rPr>
      <w:fldChar w:fldCharType="separate"/>
    </w:r>
    <w:r w:rsidR="00115515">
      <w:rPr>
        <w:rFonts w:ascii="Calibri" w:hAnsi="Calibri" w:cs="Arial"/>
        <w:noProof/>
      </w:rPr>
      <w:t>1</w:t>
    </w:r>
    <w:r w:rsidRPr="0077561E">
      <w:rPr>
        <w:rFonts w:ascii="Calibri" w:hAnsi="Calibri" w:cs="Arial"/>
      </w:rPr>
      <w:fldChar w:fldCharType="end"/>
    </w:r>
  </w:p>
  <w:p w14:paraId="3EE209CC" w14:textId="77777777" w:rsidR="00672C12" w:rsidRPr="00672C12" w:rsidRDefault="00672C12"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D0971" w14:textId="77777777" w:rsidR="000A7BB7" w:rsidRPr="0082209E" w:rsidRDefault="000A7BB7" w:rsidP="00672C12">
    <w:pPr>
      <w:pBdr>
        <w:top w:val="single" w:sz="4" w:space="1" w:color="auto"/>
      </w:pBdr>
      <w:tabs>
        <w:tab w:val="right" w:pos="10350"/>
      </w:tabs>
      <w:rPr>
        <w:rFonts w:ascii="Arial" w:hAnsi="Arial" w:cs="Arial"/>
      </w:rPr>
    </w:pPr>
    <w:r w:rsidRPr="0082209E">
      <w:rPr>
        <w:rFonts w:ascii="Arial" w:hAnsi="Arial" w:cs="Arial"/>
      </w:rPr>
      <w:t>CONTRACT NO</w:t>
    </w:r>
    <w:r w:rsidRPr="00B27A37">
      <w:rPr>
        <w:rFonts w:ascii="Arial" w:hAnsi="Arial" w:cs="Arial"/>
        <w:highlight w:val="yellow"/>
      </w:rPr>
      <w:t xml:space="preserve">.... [Insert </w:t>
    </w:r>
    <w:r w:rsidR="008D3448" w:rsidRPr="00B27A37">
      <w:rPr>
        <w:rFonts w:ascii="Arial" w:hAnsi="Arial" w:cs="Arial"/>
        <w:highlight w:val="yellow"/>
      </w:rPr>
      <w:t>Region</w:t>
    </w:r>
    <w:r w:rsidRPr="00B27A37">
      <w:rPr>
        <w:rFonts w:ascii="Arial" w:hAnsi="Arial" w:cs="Arial"/>
        <w:highlight w:val="yellow"/>
      </w:rPr>
      <w:t xml:space="preserve"> Number]</w:t>
    </w:r>
    <w:r w:rsidRPr="0082209E">
      <w:rPr>
        <w:rFonts w:ascii="Arial" w:hAnsi="Arial" w:cs="Arial"/>
      </w:rPr>
      <w:tab/>
      <w:t xml:space="preserve">Section </w:t>
    </w:r>
    <w:r w:rsidR="00032FD5">
      <w:rPr>
        <w:rFonts w:ascii="Arial" w:hAnsi="Arial" w:cs="Arial"/>
      </w:rPr>
      <w:t>13010</w:t>
    </w:r>
  </w:p>
  <w:p w14:paraId="5CFFE175" w14:textId="77777777" w:rsidR="000A7BB7" w:rsidRPr="0082209E" w:rsidRDefault="00032FD5" w:rsidP="006F5B7C">
    <w:pPr>
      <w:pBdr>
        <w:top w:val="single" w:sz="4" w:space="1" w:color="auto"/>
      </w:pBdr>
      <w:tabs>
        <w:tab w:val="left" w:pos="-1440"/>
        <w:tab w:val="left" w:pos="-720"/>
        <w:tab w:val="left" w:pos="0"/>
        <w:tab w:val="center" w:pos="5220"/>
        <w:tab w:val="right" w:pos="10350"/>
      </w:tabs>
      <w:jc w:val="center"/>
      <w:rPr>
        <w:rFonts w:ascii="Arial" w:hAnsi="Arial" w:cs="Arial"/>
      </w:rPr>
    </w:pPr>
    <w:r>
      <w:rPr>
        <w:rFonts w:ascii="Arial" w:hAnsi="Arial" w:cs="Arial"/>
        <w:b/>
      </w:rPr>
      <w:t>PROCESS CONTROL</w:t>
    </w:r>
    <w:r w:rsidR="006F5B7C">
      <w:rPr>
        <w:rFonts w:ascii="Arial" w:hAnsi="Arial" w:cs="Arial"/>
        <w:b/>
      </w:rPr>
      <w:t>:</w:t>
    </w:r>
    <w:r>
      <w:rPr>
        <w:rFonts w:ascii="Arial" w:hAnsi="Arial" w:cs="Arial"/>
        <w:b/>
      </w:rPr>
      <w:t xml:space="preserve"> GENERAL</w:t>
    </w:r>
    <w:r w:rsidR="003B57B3">
      <w:rPr>
        <w:rFonts w:ascii="Arial" w:hAnsi="Arial" w:cs="Arial"/>
        <w:b/>
      </w:rPr>
      <w:t xml:space="preserve"> REQUIREMENTS</w:t>
    </w:r>
  </w:p>
  <w:p w14:paraId="5F792230" w14:textId="77777777" w:rsidR="000A7BB7" w:rsidRPr="0082209E" w:rsidRDefault="000A7BB7"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B27A37">
      <w:rPr>
        <w:rFonts w:ascii="Arial" w:hAnsi="Arial" w:cs="Arial"/>
        <w:highlight w:val="yellow"/>
      </w:rPr>
      <w:t>[</w:t>
    </w:r>
    <w:proofErr w:type="gramEnd"/>
    <w:r w:rsidRPr="00B27A37">
      <w:rPr>
        <w:rFonts w:ascii="Arial" w:hAnsi="Arial" w:cs="Arial"/>
        <w:highlight w:val="yellow"/>
      </w:rPr>
      <w:t>Insert Date, (e.g. Jan., 20</w:t>
    </w:r>
    <w:r w:rsidR="00B27A37" w:rsidRPr="00B27A37">
      <w:rPr>
        <w:rFonts w:ascii="Arial" w:hAnsi="Arial" w:cs="Arial"/>
        <w:highlight w:val="yellow"/>
      </w:rPr>
      <w:t>1</w:t>
    </w:r>
    <w:r w:rsidR="00486B8C">
      <w:rPr>
        <w:rFonts w:ascii="Arial" w:hAnsi="Arial" w:cs="Arial"/>
        <w:highlight w:val="yellow"/>
      </w:rPr>
      <w:t>1</w:t>
    </w:r>
    <w:r w:rsidRPr="00B27A37">
      <w:rPr>
        <w:rFonts w:ascii="Arial" w:hAnsi="Arial" w:cs="Arial"/>
        <w:highlight w:val="yellow"/>
      </w:rPr>
      <w:t>)]</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1C033D">
      <w:rPr>
        <w:rFonts w:ascii="Arial" w:hAnsi="Arial" w:cs="Arial"/>
        <w:noProof/>
      </w:rPr>
      <w:t>1</w:t>
    </w:r>
    <w:r w:rsidRPr="0082209E">
      <w:rPr>
        <w:rFonts w:ascii="Arial" w:hAnsi="Arial" w:cs="Arial"/>
      </w:rPr>
      <w:fldChar w:fldCharType="end"/>
    </w:r>
    <w:r w:rsidRPr="0082209E">
      <w:rPr>
        <w:rFonts w:ascii="Arial" w:hAnsi="Arial" w:cs="Arial"/>
      </w:rPr>
      <w:t xml:space="preserve"> of </w:t>
    </w:r>
    <w:r w:rsidR="008A26A6" w:rsidRPr="008A26A6">
      <w:rPr>
        <w:rStyle w:val="PageNumber"/>
        <w:rFonts w:ascii="Arial" w:hAnsi="Arial" w:cs="Arial"/>
        <w:caps/>
        <w:sz w:val="22"/>
        <w:szCs w:val="22"/>
      </w:rPr>
      <w:fldChar w:fldCharType="begin"/>
    </w:r>
    <w:r w:rsidR="008A26A6" w:rsidRPr="008A26A6">
      <w:rPr>
        <w:rStyle w:val="PageNumber"/>
        <w:rFonts w:ascii="Arial" w:hAnsi="Arial" w:cs="Arial"/>
        <w:caps/>
        <w:sz w:val="22"/>
        <w:szCs w:val="22"/>
      </w:rPr>
      <w:instrText xml:space="preserve"> NUMPAGES </w:instrText>
    </w:r>
    <w:r w:rsidR="008A26A6" w:rsidRPr="008A26A6">
      <w:rPr>
        <w:rStyle w:val="PageNumber"/>
        <w:rFonts w:ascii="Arial" w:hAnsi="Arial" w:cs="Arial"/>
        <w:caps/>
        <w:sz w:val="22"/>
        <w:szCs w:val="22"/>
      </w:rPr>
      <w:fldChar w:fldCharType="separate"/>
    </w:r>
    <w:r w:rsidR="001C033D">
      <w:rPr>
        <w:rStyle w:val="PageNumber"/>
        <w:rFonts w:ascii="Arial" w:hAnsi="Arial" w:cs="Arial"/>
        <w:caps/>
        <w:noProof/>
        <w:sz w:val="22"/>
        <w:szCs w:val="22"/>
      </w:rPr>
      <w:t>4</w:t>
    </w:r>
    <w:r w:rsidR="008A26A6" w:rsidRPr="008A26A6">
      <w:rPr>
        <w:rStyle w:val="PageNumber"/>
        <w:rFonts w:ascii="Arial" w:hAnsi="Arial" w:cs="Arial"/>
        <w:caps/>
        <w:sz w:val="22"/>
        <w:szCs w:val="22"/>
      </w:rPr>
      <w:fldChar w:fldCharType="end"/>
    </w:r>
  </w:p>
  <w:p w14:paraId="45217FBA" w14:textId="77777777" w:rsidR="000A7BB7" w:rsidRDefault="000A7BB7"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0407D28"/>
    <w:multiLevelType w:val="multilevel"/>
    <w:tmpl w:val="72303B42"/>
    <w:lvl w:ilvl="0">
      <w:start w:val="1"/>
      <w:numFmt w:val="decimal"/>
      <w:pStyle w:val="Heading1"/>
      <w:lvlText w:val="PART %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8"/>
  </w:num>
  <w:num w:numId="4">
    <w:abstractNumId w:val="5"/>
  </w:num>
  <w:num w:numId="5">
    <w:abstractNumId w:val="9"/>
  </w:num>
  <w:num w:numId="6">
    <w:abstractNumId w:val="4"/>
  </w:num>
  <w:num w:numId="7">
    <w:abstractNumId w:val="7"/>
  </w:num>
  <w:num w:numId="8">
    <w:abstractNumId w:val="2"/>
  </w:num>
  <w:num w:numId="9">
    <w:abstractNumId w:val="10"/>
  </w:num>
  <w:num w:numId="10">
    <w:abstractNumId w:val="6"/>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0393"/>
    <w:rsid w:val="00032FD5"/>
    <w:rsid w:val="000A7BB7"/>
    <w:rsid w:val="000C6EBC"/>
    <w:rsid w:val="000D74AF"/>
    <w:rsid w:val="00107DBA"/>
    <w:rsid w:val="00115515"/>
    <w:rsid w:val="00121F1A"/>
    <w:rsid w:val="001B3E2D"/>
    <w:rsid w:val="001C033D"/>
    <w:rsid w:val="001F1B16"/>
    <w:rsid w:val="001F60BA"/>
    <w:rsid w:val="0024370A"/>
    <w:rsid w:val="00295A3C"/>
    <w:rsid w:val="002D4787"/>
    <w:rsid w:val="002D7483"/>
    <w:rsid w:val="003130DA"/>
    <w:rsid w:val="00330F7E"/>
    <w:rsid w:val="0033540B"/>
    <w:rsid w:val="00366110"/>
    <w:rsid w:val="00372157"/>
    <w:rsid w:val="003973AA"/>
    <w:rsid w:val="003B57B3"/>
    <w:rsid w:val="003E74E2"/>
    <w:rsid w:val="00400D0A"/>
    <w:rsid w:val="0040417E"/>
    <w:rsid w:val="004049EA"/>
    <w:rsid w:val="00414AEF"/>
    <w:rsid w:val="00443965"/>
    <w:rsid w:val="00486B8C"/>
    <w:rsid w:val="00502298"/>
    <w:rsid w:val="005268BC"/>
    <w:rsid w:val="00530760"/>
    <w:rsid w:val="00532398"/>
    <w:rsid w:val="00534929"/>
    <w:rsid w:val="00564DB3"/>
    <w:rsid w:val="00570C3E"/>
    <w:rsid w:val="00582B06"/>
    <w:rsid w:val="005947BD"/>
    <w:rsid w:val="005B092B"/>
    <w:rsid w:val="005B53B2"/>
    <w:rsid w:val="005C54C3"/>
    <w:rsid w:val="005D7A5D"/>
    <w:rsid w:val="005E1DFC"/>
    <w:rsid w:val="005E4C15"/>
    <w:rsid w:val="00672C12"/>
    <w:rsid w:val="006C0FAF"/>
    <w:rsid w:val="006D5A01"/>
    <w:rsid w:val="006E409F"/>
    <w:rsid w:val="006F5B7C"/>
    <w:rsid w:val="0070514B"/>
    <w:rsid w:val="00716938"/>
    <w:rsid w:val="00723F0C"/>
    <w:rsid w:val="007655A8"/>
    <w:rsid w:val="0077561E"/>
    <w:rsid w:val="007E4441"/>
    <w:rsid w:val="008001A5"/>
    <w:rsid w:val="00812A85"/>
    <w:rsid w:val="0086134C"/>
    <w:rsid w:val="008940DE"/>
    <w:rsid w:val="008A26A6"/>
    <w:rsid w:val="008D3448"/>
    <w:rsid w:val="008E423C"/>
    <w:rsid w:val="008E6DA0"/>
    <w:rsid w:val="008E7112"/>
    <w:rsid w:val="009369FF"/>
    <w:rsid w:val="009474F8"/>
    <w:rsid w:val="00960901"/>
    <w:rsid w:val="0096731C"/>
    <w:rsid w:val="009F5B65"/>
    <w:rsid w:val="00A0118F"/>
    <w:rsid w:val="00A05403"/>
    <w:rsid w:val="00A767E0"/>
    <w:rsid w:val="00A9758D"/>
    <w:rsid w:val="00AA040C"/>
    <w:rsid w:val="00AB0B05"/>
    <w:rsid w:val="00B0482F"/>
    <w:rsid w:val="00B27A37"/>
    <w:rsid w:val="00B3636D"/>
    <w:rsid w:val="00B5422D"/>
    <w:rsid w:val="00B65E5E"/>
    <w:rsid w:val="00BD17A8"/>
    <w:rsid w:val="00C248A0"/>
    <w:rsid w:val="00C73272"/>
    <w:rsid w:val="00C75183"/>
    <w:rsid w:val="00C80C03"/>
    <w:rsid w:val="00C81675"/>
    <w:rsid w:val="00CA1EA9"/>
    <w:rsid w:val="00CD4552"/>
    <w:rsid w:val="00CD5228"/>
    <w:rsid w:val="00CD5BFA"/>
    <w:rsid w:val="00D109FD"/>
    <w:rsid w:val="00D17EFE"/>
    <w:rsid w:val="00D26372"/>
    <w:rsid w:val="00D3626B"/>
    <w:rsid w:val="00D705EE"/>
    <w:rsid w:val="00DA097A"/>
    <w:rsid w:val="00DA6EF2"/>
    <w:rsid w:val="00DB06A2"/>
    <w:rsid w:val="00DB6364"/>
    <w:rsid w:val="00DE0E65"/>
    <w:rsid w:val="00DE64F6"/>
    <w:rsid w:val="00E40842"/>
    <w:rsid w:val="00E62AA3"/>
    <w:rsid w:val="00F00AD9"/>
    <w:rsid w:val="00F13982"/>
    <w:rsid w:val="00F5273F"/>
    <w:rsid w:val="00F56E8C"/>
    <w:rsid w:val="00F6204E"/>
    <w:rsid w:val="00F70296"/>
    <w:rsid w:val="00F735D3"/>
    <w:rsid w:val="00F766F2"/>
    <w:rsid w:val="00FB68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0BD716"/>
  <w15:chartTrackingRefBased/>
  <w15:docId w15:val="{C222CC6F-6590-41D1-9196-06963C14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1C033D"/>
    <w:pPr>
      <w:keepNext/>
      <w:numPr>
        <w:numId w:val="3"/>
      </w:numPr>
      <w:tabs>
        <w:tab w:val="clear" w:pos="432"/>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1C033D"/>
    <w:pPr>
      <w:keepNext/>
      <w:keepLines/>
      <w:numPr>
        <w:ilvl w:val="1"/>
        <w:numId w:val="3"/>
      </w:numPr>
      <w:tabs>
        <w:tab w:val="clear" w:pos="576"/>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1C033D"/>
    <w:pPr>
      <w:numPr>
        <w:ilvl w:val="2"/>
        <w:numId w:val="3"/>
      </w:numPr>
      <w:tabs>
        <w:tab w:val="clear" w:pos="720"/>
      </w:tabs>
      <w:spacing w:before="80"/>
      <w:ind w:left="1440" w:hanging="720"/>
      <w:outlineLvl w:val="2"/>
    </w:pPr>
    <w:rPr>
      <w:rFonts w:ascii="Calibri" w:hAnsi="Calibri"/>
      <w:b w:val="0"/>
      <w:szCs w:val="22"/>
    </w:rPr>
  </w:style>
  <w:style w:type="paragraph" w:styleId="Heading4">
    <w:name w:val="heading 4"/>
    <w:basedOn w:val="Main-Head"/>
    <w:qFormat/>
    <w:rsid w:val="001C033D"/>
    <w:pPr>
      <w:numPr>
        <w:ilvl w:val="3"/>
        <w:numId w:val="3"/>
      </w:numPr>
      <w:tabs>
        <w:tab w:val="clear" w:pos="864"/>
      </w:tabs>
      <w:ind w:left="2160" w:hanging="720"/>
      <w:outlineLvl w:val="3"/>
    </w:pPr>
    <w:rPr>
      <w:rFonts w:ascii="Calibri" w:hAnsi="Calibri"/>
      <w:b w:val="0"/>
      <w:szCs w:val="22"/>
    </w:rPr>
  </w:style>
  <w:style w:type="paragraph" w:styleId="Heading5">
    <w:name w:val="heading 5"/>
    <w:basedOn w:val="Main-Head"/>
    <w:qFormat/>
    <w:rsid w:val="00400D0A"/>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400D0A"/>
    <w:pPr>
      <w:numPr>
        <w:ilvl w:val="5"/>
        <w:numId w:val="3"/>
      </w:numPr>
      <w:tabs>
        <w:tab w:val="clear" w:pos="720"/>
        <w:tab w:val="left" w:pos="6480"/>
      </w:tabs>
      <w:ind w:left="6480" w:hanging="720"/>
      <w:outlineLvl w:val="5"/>
    </w:pPr>
    <w:rPr>
      <w:rFonts w:ascii="Arial" w:hAnsi="Arial"/>
      <w:b w:val="0"/>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C033D"/>
    <w:rPr>
      <w:rFonts w:ascii="Calibri" w:hAnsi="Calibri"/>
      <w:b w:val="0"/>
      <w:sz w:val="22"/>
      <w:szCs w:val="22"/>
      <w:lang w:val="en-US" w:eastAsia="en-US" w:bidi="ar-SA"/>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Normal"/>
    <w:rsid w:val="008D3448"/>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8D3448"/>
    <w:pPr>
      <w:widowControl w:val="0"/>
      <w:spacing w:before="60" w:after="60"/>
    </w:pPr>
    <w:rPr>
      <w:rFonts w:ascii="Arial" w:hAnsi="Arial"/>
      <w:sz w:val="20"/>
      <w:lang w:val="en-GB"/>
    </w:rPr>
  </w:style>
  <w:style w:type="paragraph" w:styleId="CommentSubject">
    <w:name w:val="annotation subject"/>
    <w:basedOn w:val="CommentText"/>
    <w:next w:val="CommentText"/>
    <w:rsid w:val="003973AA"/>
    <w:pPr>
      <w:spacing w:before="0"/>
    </w:pPr>
    <w:rPr>
      <w:rFonts w:ascii="Book Antiqua" w:hAnsi="Book Antiqua"/>
      <w:b/>
      <w:bCs/>
      <w:sz w:val="20"/>
    </w:rPr>
  </w:style>
  <w:style w:type="character" w:customStyle="1" w:styleId="CommentTextChar">
    <w:name w:val="Comment Text Char"/>
    <w:link w:val="CommentText"/>
    <w:semiHidden/>
    <w:rsid w:val="003973AA"/>
    <w:rPr>
      <w:rFonts w:ascii="Arial" w:hAnsi="Arial"/>
      <w:sz w:val="22"/>
    </w:rPr>
  </w:style>
  <w:style w:type="character" w:customStyle="1" w:styleId="CommentSubjectChar">
    <w:name w:val="Comment Subject Char"/>
    <w:basedOn w:val="CommentTextChar"/>
    <w:link w:val="CommentSubject"/>
    <w:rsid w:val="003973AA"/>
    <w:rPr>
      <w:rFonts w:ascii="Arial" w:hAnsi="Arial"/>
      <w:sz w:val="22"/>
    </w:rPr>
  </w:style>
  <w:style w:type="paragraph" w:styleId="BalloonText">
    <w:name w:val="Balloon Text"/>
    <w:basedOn w:val="Normal"/>
    <w:link w:val="BalloonTextChar"/>
    <w:rsid w:val="003973AA"/>
    <w:rPr>
      <w:rFonts w:ascii="Tahoma" w:hAnsi="Tahoma" w:cs="Tahoma"/>
      <w:sz w:val="16"/>
      <w:szCs w:val="16"/>
    </w:rPr>
  </w:style>
  <w:style w:type="character" w:customStyle="1" w:styleId="BalloonTextChar">
    <w:name w:val="Balloon Text Char"/>
    <w:link w:val="BalloonText"/>
    <w:rsid w:val="003973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2997D018-53F0-458D-8FAA-A55022228739}">
  <ds:schemaRefs>
    <ds:schemaRef ds:uri="http://schemas.microsoft.com/office/2006/metadata/longProperties"/>
  </ds:schemaRefs>
</ds:datastoreItem>
</file>

<file path=customXml/itemProps2.xml><?xml version="1.0" encoding="utf-8"?>
<ds:datastoreItem xmlns:ds="http://schemas.openxmlformats.org/officeDocument/2006/customXml" ds:itemID="{BDA45B27-8DC2-4E21-B474-13C6768C1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FB3664-AE64-47E1-BD58-067A2413B090}">
  <ds:schemaRefs>
    <ds:schemaRef ds:uri="http://schemas.microsoft.com/sharepoint/v3/contenttype/forms"/>
  </ds:schemaRefs>
</ds:datastoreItem>
</file>

<file path=customXml/itemProps4.xml><?xml version="1.0" encoding="utf-8"?>
<ds:datastoreItem xmlns:ds="http://schemas.openxmlformats.org/officeDocument/2006/customXml" ds:itemID="{D593842A-53DB-4E5A-9B1F-E97FD8C3F3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4</Pages>
  <Words>1113</Words>
  <Characters>5725</Characters>
  <Application>Microsoft Office Word</Application>
  <DocSecurity>0</DocSecurity>
  <Lines>143</Lines>
  <Paragraphs>50</Paragraphs>
  <ScaleCrop>false</ScaleCrop>
  <HeadingPairs>
    <vt:vector size="2" baseType="variant">
      <vt:variant>
        <vt:lpstr>Title</vt:lpstr>
      </vt:variant>
      <vt:variant>
        <vt:i4>1</vt:i4>
      </vt:variant>
    </vt:vector>
  </HeadingPairs>
  <TitlesOfParts>
    <vt:vector size="1" baseType="lpstr">
      <vt:lpstr>13010 - Process Control: General Requirements</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13010 - Process Control: General Requirements</dc:title>
  <dc:subject/>
  <dc:creator>York Region OMM SCADA</dc:creator>
  <cp:keywords/>
  <dc:description/>
  <cp:lastModifiedBy>Thomas Siuda</cp:lastModifiedBy>
  <cp:revision>2</cp:revision>
  <cp:lastPrinted>2006-08-29T18:23:00Z</cp:lastPrinted>
  <dcterms:created xsi:type="dcterms:W3CDTF">2022-11-17T18:43:00Z</dcterms:created>
  <dcterms:modified xsi:type="dcterms:W3CDTF">2022-11-17T18:43:00Z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Last Updated">
    <vt:lpwstr>2020-03-20T00:00:00Z</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13 - SCADA and Instrumentation/13010 Process Control General Requirements.DOC</vt:lpwstr>
  </property>
  <property fmtid="{D5CDD505-2E9C-101B-9397-08002B2CF9AE}" pid="10" name="Order">
    <vt:lpwstr>212600.000000000</vt:lpwstr>
  </property>
  <property fmtid="{D5CDD505-2E9C-101B-9397-08002B2CF9AE}" pid="11" name="Sort Order">
    <vt:lpwstr/>
  </property>
  <property fmtid="{D5CDD505-2E9C-101B-9397-08002B2CF9AE}" pid="12" name="IconOverlay">
    <vt:lpwstr/>
  </property>
  <property fmtid="{D5CDD505-2E9C-101B-9397-08002B2CF9AE}" pid="13" name="ContentTypeId">
    <vt:lpwstr>0x010100BF8E50B80A32C040A85FB450FB26C9E5</vt:lpwstr>
  </property>
  <property fmtid="{D5CDD505-2E9C-101B-9397-08002B2CF9AE}" pid="14" name="Office">
    <vt:lpwstr/>
  </property>
  <property fmtid="{D5CDD505-2E9C-101B-9397-08002B2CF9AE}" pid="15" name="Information Type">
    <vt:lpwstr/>
  </property>
  <property fmtid="{D5CDD505-2E9C-101B-9397-08002B2CF9AE}" pid="16" name="AERIS Pools">
    <vt:lpwstr/>
  </property>
  <property fmtid="{D5CDD505-2E9C-101B-9397-08002B2CF9AE}" pid="17" name="Data Classification">
    <vt:lpwstr>1;#Confidential|dbb6cc64-9915-4cf6-857e-3e641b410f5c</vt:lpwstr>
  </property>
  <property fmtid="{D5CDD505-2E9C-101B-9397-08002B2CF9AE}" pid="18" name="Internal Organization">
    <vt:lpwstr/>
  </property>
  <property fmtid="{D5CDD505-2E9C-101B-9397-08002B2CF9AE}" pid="19" name="Communications">
    <vt:lpwstr/>
  </property>
</Properties>
</file>