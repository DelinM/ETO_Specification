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25"/>
        <w:gridCol w:w="1980"/>
        <w:gridCol w:w="5863"/>
      </w:tblGrid>
      <w:tr w:rsidR="001C25AC" w:rsidRPr="00E95212" w:rsidDel="00956D04" w14:paraId="210C121B" w14:textId="77777777" w:rsidTr="00586807">
        <w:trPr>
          <w:cantSplit/>
          <w:jc w:val="center"/>
          <w:del w:id="0" w:author="David Brown" w:date="2022-04-28T01:34:00Z"/>
        </w:trPr>
        <w:tc>
          <w:tcPr>
            <w:tcW w:w="1125" w:type="dxa"/>
            <w:tcBorders>
              <w:top w:val="double" w:sz="6" w:space="0" w:color="auto"/>
              <w:left w:val="double" w:sz="6" w:space="0" w:color="auto"/>
              <w:bottom w:val="single" w:sz="6" w:space="0" w:color="auto"/>
              <w:right w:val="single" w:sz="6" w:space="0" w:color="auto"/>
            </w:tcBorders>
          </w:tcPr>
          <w:p w14:paraId="1F1FC67D" w14:textId="77777777" w:rsidR="001C25AC" w:rsidRPr="00E95212" w:rsidDel="00956D04" w:rsidRDefault="001C25AC" w:rsidP="00586807">
            <w:pPr>
              <w:pStyle w:val="TableHeading"/>
              <w:rPr>
                <w:del w:id="1" w:author="David Brown" w:date="2022-04-28T01:34:00Z"/>
                <w:rFonts w:ascii="Calibri" w:hAnsi="Calibri"/>
                <w:sz w:val="22"/>
                <w:szCs w:val="22"/>
              </w:rPr>
            </w:pPr>
            <w:bookmarkStart w:id="2" w:name="_Toc138480807"/>
            <w:del w:id="3" w:author="David Brown" w:date="2022-04-28T01:33:00Z">
              <w:r w:rsidRPr="00E95212" w:rsidDel="00956D04">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210E5CE3" w14:textId="77777777" w:rsidR="001C25AC" w:rsidRPr="00E95212" w:rsidDel="00956D04" w:rsidRDefault="001C25AC" w:rsidP="00586807">
            <w:pPr>
              <w:pStyle w:val="TableHeading"/>
              <w:rPr>
                <w:del w:id="4" w:author="David Brown" w:date="2022-04-28T01:34:00Z"/>
                <w:rFonts w:ascii="Calibri" w:hAnsi="Calibri"/>
                <w:sz w:val="22"/>
                <w:szCs w:val="22"/>
              </w:rPr>
            </w:pPr>
            <w:del w:id="5" w:author="David Brown" w:date="2022-04-28T01:33:00Z">
              <w:r w:rsidRPr="00E95212" w:rsidDel="00956D04">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3F0E4223" w14:textId="77777777" w:rsidR="001C25AC" w:rsidRPr="00E95212" w:rsidDel="00956D04" w:rsidRDefault="001C25AC" w:rsidP="00586807">
            <w:pPr>
              <w:pStyle w:val="TableHeading"/>
              <w:rPr>
                <w:del w:id="6" w:author="David Brown" w:date="2022-04-28T01:34:00Z"/>
                <w:rFonts w:ascii="Calibri" w:hAnsi="Calibri"/>
                <w:sz w:val="22"/>
                <w:szCs w:val="22"/>
              </w:rPr>
            </w:pPr>
            <w:del w:id="7" w:author="David Brown" w:date="2022-04-28T01:33:00Z">
              <w:r w:rsidRPr="00E95212" w:rsidDel="00956D04">
                <w:rPr>
                  <w:rFonts w:ascii="Calibri" w:hAnsi="Calibri"/>
                  <w:sz w:val="22"/>
                  <w:szCs w:val="22"/>
                </w:rPr>
                <w:delText>Description of Revisions</w:delText>
              </w:r>
            </w:del>
          </w:p>
        </w:tc>
      </w:tr>
      <w:tr w:rsidR="00AA312E" w:rsidRPr="00E95212" w:rsidDel="00956D04" w14:paraId="37A18A6A" w14:textId="77777777" w:rsidTr="003271ED">
        <w:trPr>
          <w:cantSplit/>
          <w:jc w:val="center"/>
          <w:del w:id="8" w:author="David Brown" w:date="2022-04-28T01:34:00Z"/>
        </w:trPr>
        <w:tc>
          <w:tcPr>
            <w:tcW w:w="1125" w:type="dxa"/>
            <w:tcBorders>
              <w:top w:val="single" w:sz="6" w:space="0" w:color="auto"/>
              <w:left w:val="double" w:sz="6" w:space="0" w:color="auto"/>
              <w:bottom w:val="single" w:sz="6" w:space="0" w:color="auto"/>
              <w:right w:val="single" w:sz="6" w:space="0" w:color="auto"/>
            </w:tcBorders>
          </w:tcPr>
          <w:p w14:paraId="671F6408" w14:textId="77777777" w:rsidR="00AA312E" w:rsidRPr="00E95212" w:rsidDel="00956D04" w:rsidRDefault="00AA312E">
            <w:pPr>
              <w:pStyle w:val="NormalTableText"/>
              <w:rPr>
                <w:del w:id="9" w:author="David Brown" w:date="2022-04-28T01:34:00Z"/>
                <w:rFonts w:ascii="Calibri" w:hAnsi="Calibri"/>
                <w:sz w:val="22"/>
                <w:szCs w:val="22"/>
              </w:rPr>
            </w:pPr>
            <w:del w:id="10" w:author="David Brown" w:date="2022-04-28T01:33:00Z">
              <w:r w:rsidRPr="00E95212" w:rsidDel="00956D04">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3A4D7906" w14:textId="77777777" w:rsidR="00AA312E" w:rsidRPr="00E95212" w:rsidDel="00956D04" w:rsidRDefault="00156A99">
            <w:pPr>
              <w:pStyle w:val="NormalTableText"/>
              <w:rPr>
                <w:del w:id="11" w:author="David Brown" w:date="2022-04-28T01:34:00Z"/>
                <w:rFonts w:ascii="Calibri" w:hAnsi="Calibri"/>
                <w:sz w:val="22"/>
                <w:szCs w:val="22"/>
              </w:rPr>
            </w:pPr>
            <w:del w:id="12" w:author="David Brown" w:date="2022-04-28T01:33:00Z">
              <w:r w:rsidRPr="00E95212" w:rsidDel="00956D04">
                <w:rPr>
                  <w:rFonts w:ascii="Calibri" w:hAnsi="Calibri"/>
                  <w:sz w:val="22"/>
                  <w:szCs w:val="22"/>
                </w:rPr>
                <w:delText>November 1, 2011</w:delText>
              </w:r>
            </w:del>
          </w:p>
        </w:tc>
        <w:tc>
          <w:tcPr>
            <w:tcW w:w="5863" w:type="dxa"/>
            <w:tcBorders>
              <w:top w:val="single" w:sz="6" w:space="0" w:color="auto"/>
              <w:left w:val="single" w:sz="6" w:space="0" w:color="auto"/>
              <w:bottom w:val="single" w:sz="6" w:space="0" w:color="auto"/>
              <w:right w:val="double" w:sz="6" w:space="0" w:color="auto"/>
            </w:tcBorders>
          </w:tcPr>
          <w:p w14:paraId="4928A728" w14:textId="77777777" w:rsidR="00AA312E" w:rsidRPr="00E95212" w:rsidDel="00956D04" w:rsidRDefault="00AA312E">
            <w:pPr>
              <w:pStyle w:val="NormalTableText"/>
              <w:rPr>
                <w:del w:id="13" w:author="David Brown" w:date="2022-04-28T01:34:00Z"/>
                <w:rFonts w:ascii="Calibri" w:hAnsi="Calibri"/>
                <w:sz w:val="22"/>
                <w:szCs w:val="22"/>
              </w:rPr>
            </w:pPr>
            <w:del w:id="14" w:author="David Brown" w:date="2022-04-28T01:33:00Z">
              <w:r w:rsidRPr="00E95212" w:rsidDel="00956D04">
                <w:rPr>
                  <w:rFonts w:ascii="Calibri" w:hAnsi="Calibri"/>
                  <w:sz w:val="22"/>
                  <w:szCs w:val="22"/>
                </w:rPr>
                <w:delText>Standard Specification Released</w:delText>
              </w:r>
            </w:del>
          </w:p>
        </w:tc>
      </w:tr>
      <w:tr w:rsidR="006B2619" w:rsidRPr="00E95212" w:rsidDel="00956D04" w14:paraId="797ADCF0" w14:textId="77777777" w:rsidTr="00355593">
        <w:trPr>
          <w:cantSplit/>
          <w:jc w:val="center"/>
          <w:del w:id="15" w:author="David Brown" w:date="2022-04-28T01:34:00Z"/>
        </w:trPr>
        <w:tc>
          <w:tcPr>
            <w:tcW w:w="1125" w:type="dxa"/>
            <w:tcBorders>
              <w:top w:val="single" w:sz="6" w:space="0" w:color="auto"/>
              <w:left w:val="double" w:sz="6" w:space="0" w:color="auto"/>
              <w:bottom w:val="single" w:sz="6" w:space="0" w:color="auto"/>
              <w:right w:val="single" w:sz="6" w:space="0" w:color="auto"/>
            </w:tcBorders>
          </w:tcPr>
          <w:p w14:paraId="4B47D907" w14:textId="77777777" w:rsidR="006B2619" w:rsidRPr="00E95212" w:rsidDel="00956D04" w:rsidRDefault="006B2619">
            <w:pPr>
              <w:pStyle w:val="NormalTableText"/>
              <w:spacing w:before="0" w:after="0"/>
              <w:rPr>
                <w:del w:id="16" w:author="David Brown" w:date="2022-04-28T01:34:00Z"/>
                <w:rFonts w:ascii="Calibri" w:hAnsi="Calibri"/>
                <w:sz w:val="22"/>
                <w:szCs w:val="22"/>
              </w:rPr>
            </w:pPr>
            <w:del w:id="17" w:author="David Brown" w:date="2022-04-28T01:33:00Z">
              <w:r w:rsidRPr="00E95212" w:rsidDel="00956D04">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1E5DB730" w14:textId="77777777" w:rsidR="006B2619" w:rsidRPr="00E95212" w:rsidDel="00956D04" w:rsidRDefault="006B2619">
            <w:pPr>
              <w:pStyle w:val="NormalTableText"/>
              <w:spacing w:before="0" w:after="0"/>
              <w:rPr>
                <w:del w:id="18" w:author="David Brown" w:date="2022-04-28T01:34:00Z"/>
                <w:rFonts w:ascii="Calibri" w:hAnsi="Calibri"/>
                <w:sz w:val="22"/>
                <w:szCs w:val="22"/>
              </w:rPr>
            </w:pPr>
            <w:del w:id="19" w:author="David Brown" w:date="2022-04-28T01:33:00Z">
              <w:r w:rsidRPr="00E95212" w:rsidDel="00956D04">
                <w:rPr>
                  <w:rFonts w:ascii="Calibri" w:hAnsi="Calibri"/>
                  <w:sz w:val="22"/>
                  <w:szCs w:val="22"/>
                </w:rPr>
                <w:delText>April 20, 2015</w:delText>
              </w:r>
            </w:del>
          </w:p>
        </w:tc>
        <w:tc>
          <w:tcPr>
            <w:tcW w:w="5863" w:type="dxa"/>
            <w:tcBorders>
              <w:top w:val="single" w:sz="6" w:space="0" w:color="auto"/>
              <w:left w:val="single" w:sz="6" w:space="0" w:color="auto"/>
              <w:bottom w:val="single" w:sz="6" w:space="0" w:color="auto"/>
              <w:right w:val="double" w:sz="6" w:space="0" w:color="auto"/>
            </w:tcBorders>
          </w:tcPr>
          <w:p w14:paraId="0C497785" w14:textId="77777777" w:rsidR="006B2619" w:rsidRPr="00E95212" w:rsidDel="00956D04" w:rsidRDefault="006B2619">
            <w:pPr>
              <w:pStyle w:val="NormalTableText"/>
              <w:spacing w:before="0" w:after="0"/>
              <w:rPr>
                <w:del w:id="20" w:author="David Brown" w:date="2022-04-28T01:34:00Z"/>
                <w:rFonts w:ascii="Calibri" w:hAnsi="Calibri"/>
                <w:sz w:val="22"/>
                <w:szCs w:val="22"/>
              </w:rPr>
            </w:pPr>
            <w:del w:id="21" w:author="David Brown" w:date="2022-04-28T01:33:00Z">
              <w:r w:rsidRPr="00E95212" w:rsidDel="00956D04">
                <w:rPr>
                  <w:rFonts w:ascii="Calibri" w:hAnsi="Calibri"/>
                  <w:sz w:val="22"/>
                  <w:szCs w:val="22"/>
                </w:rPr>
                <w:delText>General formatting</w:delText>
              </w:r>
            </w:del>
          </w:p>
        </w:tc>
      </w:tr>
      <w:tr w:rsidR="00BB2C1F" w:rsidRPr="00E95212" w:rsidDel="00956D04" w14:paraId="509CCC1C" w14:textId="77777777" w:rsidTr="00586807">
        <w:trPr>
          <w:cantSplit/>
          <w:trHeight w:val="65"/>
          <w:jc w:val="center"/>
          <w:del w:id="22" w:author="David Brown" w:date="2022-04-28T01:34:00Z"/>
        </w:trPr>
        <w:tc>
          <w:tcPr>
            <w:tcW w:w="1125" w:type="dxa"/>
            <w:tcBorders>
              <w:top w:val="single" w:sz="6" w:space="0" w:color="auto"/>
              <w:left w:val="double" w:sz="6" w:space="0" w:color="auto"/>
              <w:bottom w:val="single" w:sz="6" w:space="0" w:color="auto"/>
              <w:right w:val="single" w:sz="6" w:space="0" w:color="auto"/>
            </w:tcBorders>
          </w:tcPr>
          <w:p w14:paraId="797AE928" w14:textId="77777777" w:rsidR="00BB2C1F" w:rsidRPr="00E95212" w:rsidDel="00956D04" w:rsidRDefault="0045473D" w:rsidP="00586807">
            <w:pPr>
              <w:pStyle w:val="NormalTableText"/>
              <w:rPr>
                <w:del w:id="23" w:author="David Brown" w:date="2022-04-28T01:34:00Z"/>
                <w:rFonts w:ascii="Calibri" w:hAnsi="Calibri"/>
                <w:sz w:val="22"/>
                <w:szCs w:val="22"/>
              </w:rPr>
            </w:pPr>
            <w:del w:id="24" w:author="David Brown" w:date="2022-04-28T01:33:00Z">
              <w:r w:rsidDel="00956D04">
                <w:rPr>
                  <w:rFonts w:ascii="Calibri" w:hAnsi="Calibri"/>
                  <w:sz w:val="22"/>
                  <w:szCs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7B4F9B0A" w14:textId="77777777" w:rsidR="00BB2C1F" w:rsidRPr="00E95212" w:rsidDel="00956D04" w:rsidRDefault="0045473D" w:rsidP="00565EC8">
            <w:pPr>
              <w:pStyle w:val="NormalTableText"/>
              <w:rPr>
                <w:del w:id="25" w:author="David Brown" w:date="2022-04-28T01:34:00Z"/>
                <w:rFonts w:ascii="Calibri" w:hAnsi="Calibri"/>
                <w:sz w:val="22"/>
                <w:szCs w:val="22"/>
              </w:rPr>
            </w:pPr>
            <w:del w:id="26" w:author="David Brown" w:date="2022-04-28T01:33:00Z">
              <w:r w:rsidDel="00956D04">
                <w:rPr>
                  <w:rFonts w:ascii="Calibri" w:hAnsi="Calibri"/>
                  <w:sz w:val="22"/>
                  <w:szCs w:val="22"/>
                </w:rPr>
                <w:delText>November 2</w:delText>
              </w:r>
              <w:r w:rsidR="00565EC8" w:rsidDel="00956D04">
                <w:rPr>
                  <w:rFonts w:ascii="Calibri" w:hAnsi="Calibri"/>
                  <w:sz w:val="22"/>
                  <w:szCs w:val="22"/>
                </w:rPr>
                <w:delText>7</w:delText>
              </w:r>
              <w:r w:rsidDel="00956D04">
                <w:rPr>
                  <w:rFonts w:ascii="Calibri" w:hAnsi="Calibri"/>
                  <w:sz w:val="22"/>
                  <w:szCs w:val="22"/>
                </w:rPr>
                <w:delText>, 2019</w:delText>
              </w:r>
            </w:del>
          </w:p>
        </w:tc>
        <w:tc>
          <w:tcPr>
            <w:tcW w:w="5863" w:type="dxa"/>
            <w:tcBorders>
              <w:top w:val="single" w:sz="6" w:space="0" w:color="auto"/>
              <w:left w:val="single" w:sz="6" w:space="0" w:color="auto"/>
              <w:bottom w:val="single" w:sz="6" w:space="0" w:color="auto"/>
              <w:right w:val="double" w:sz="6" w:space="0" w:color="auto"/>
            </w:tcBorders>
          </w:tcPr>
          <w:p w14:paraId="37FBC40C" w14:textId="77777777" w:rsidR="00BB2C1F" w:rsidRPr="00E95212" w:rsidDel="00956D04" w:rsidRDefault="0045473D" w:rsidP="0045473D">
            <w:pPr>
              <w:pStyle w:val="NormalTableText"/>
              <w:rPr>
                <w:del w:id="27" w:author="David Brown" w:date="2022-04-28T01:34:00Z"/>
                <w:rFonts w:ascii="Calibri" w:hAnsi="Calibri"/>
                <w:sz w:val="22"/>
                <w:szCs w:val="22"/>
              </w:rPr>
            </w:pPr>
            <w:del w:id="28" w:author="David Brown" w:date="2022-04-28T01:33:00Z">
              <w:r w:rsidDel="00956D04">
                <w:rPr>
                  <w:rFonts w:ascii="Calibri" w:hAnsi="Calibri"/>
                  <w:sz w:val="22"/>
                  <w:szCs w:val="22"/>
                </w:rPr>
                <w:delText>Removed 2.5, removed reference to PCN in 1.4.3 &amp; 1.5, changed O&amp;M Manual to Equipment Manual throughout (BM)</w:delText>
              </w:r>
            </w:del>
          </w:p>
        </w:tc>
      </w:tr>
      <w:tr w:rsidR="001C25AC" w:rsidRPr="00E95212" w:rsidDel="00956D04" w14:paraId="55EECDF6" w14:textId="77777777" w:rsidTr="00586807">
        <w:trPr>
          <w:cantSplit/>
          <w:jc w:val="center"/>
          <w:del w:id="29" w:author="David Brown" w:date="2022-04-28T01:34:00Z"/>
        </w:trPr>
        <w:tc>
          <w:tcPr>
            <w:tcW w:w="1125" w:type="dxa"/>
            <w:tcBorders>
              <w:top w:val="single" w:sz="6" w:space="0" w:color="auto"/>
              <w:left w:val="double" w:sz="6" w:space="0" w:color="auto"/>
              <w:bottom w:val="double" w:sz="6" w:space="0" w:color="auto"/>
              <w:right w:val="single" w:sz="6" w:space="0" w:color="auto"/>
            </w:tcBorders>
          </w:tcPr>
          <w:p w14:paraId="2A4F4084" w14:textId="77777777" w:rsidR="001C25AC" w:rsidRPr="00E95212" w:rsidDel="00956D04" w:rsidRDefault="001C25AC" w:rsidP="00586807">
            <w:pPr>
              <w:pStyle w:val="NormalTableText"/>
              <w:rPr>
                <w:del w:id="30" w:author="David Brown" w:date="2022-04-28T01:34:00Z"/>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3D6AC279" w14:textId="77777777" w:rsidR="001C25AC" w:rsidRPr="00E95212" w:rsidDel="00956D04" w:rsidRDefault="001C25AC" w:rsidP="00586807">
            <w:pPr>
              <w:pStyle w:val="NormalTableText"/>
              <w:rPr>
                <w:del w:id="31" w:author="David Brown" w:date="2022-04-28T01:34:00Z"/>
                <w:rFonts w:ascii="Calibri" w:hAnsi="Calibri"/>
                <w:sz w:val="22"/>
                <w:szCs w:val="22"/>
              </w:rPr>
            </w:pPr>
          </w:p>
        </w:tc>
        <w:tc>
          <w:tcPr>
            <w:tcW w:w="5863" w:type="dxa"/>
            <w:tcBorders>
              <w:top w:val="single" w:sz="6" w:space="0" w:color="auto"/>
              <w:left w:val="single" w:sz="6" w:space="0" w:color="auto"/>
              <w:bottom w:val="double" w:sz="6" w:space="0" w:color="auto"/>
              <w:right w:val="double" w:sz="6" w:space="0" w:color="auto"/>
            </w:tcBorders>
          </w:tcPr>
          <w:p w14:paraId="43B3707A" w14:textId="77777777" w:rsidR="001C25AC" w:rsidRPr="00E95212" w:rsidDel="00956D04" w:rsidRDefault="001C25AC" w:rsidP="00586807">
            <w:pPr>
              <w:pStyle w:val="NormalTableText"/>
              <w:rPr>
                <w:del w:id="32" w:author="David Brown" w:date="2022-04-28T01:34:00Z"/>
                <w:rFonts w:ascii="Calibri" w:hAnsi="Calibri"/>
                <w:sz w:val="22"/>
                <w:szCs w:val="22"/>
              </w:rPr>
            </w:pPr>
          </w:p>
        </w:tc>
      </w:tr>
    </w:tbl>
    <w:p w14:paraId="456047CF" w14:textId="77777777" w:rsidR="001C25AC" w:rsidRPr="00956D04" w:rsidDel="00956D04" w:rsidRDefault="001C25AC" w:rsidP="00956D04">
      <w:pPr>
        <w:pStyle w:val="Heading1"/>
        <w:numPr>
          <w:ilvl w:val="0"/>
          <w:numId w:val="0"/>
        </w:numPr>
        <w:rPr>
          <w:del w:id="33" w:author="David Brown" w:date="2022-04-28T01:33:00Z"/>
          <w:u w:val="none"/>
          <w:rPrChange w:id="34" w:author="David Brown" w:date="2022-04-28T01:35:00Z">
            <w:rPr>
              <w:del w:id="35" w:author="David Brown" w:date="2022-04-28T01:33:00Z"/>
            </w:rPr>
          </w:rPrChange>
        </w:rPr>
      </w:pPr>
    </w:p>
    <w:p w14:paraId="19AFAA31" w14:textId="77777777" w:rsidR="007B0A7A" w:rsidRPr="00E95212" w:rsidDel="00956D04" w:rsidRDefault="00956D04" w:rsidP="00BF3CA9">
      <w:pPr>
        <w:pStyle w:val="BodyText"/>
        <w:pBdr>
          <w:top w:val="single" w:sz="4" w:space="1" w:color="auto"/>
          <w:left w:val="single" w:sz="4" w:space="0" w:color="auto"/>
          <w:bottom w:val="single" w:sz="4" w:space="1" w:color="auto"/>
          <w:right w:val="single" w:sz="4" w:space="4" w:color="auto"/>
        </w:pBdr>
        <w:rPr>
          <w:del w:id="36" w:author="David Brown" w:date="2022-04-28T01:33:00Z"/>
          <w:rFonts w:ascii="Calibri" w:hAnsi="Calibri"/>
          <w:szCs w:val="22"/>
        </w:rPr>
      </w:pPr>
      <w:ins w:id="37" w:author="David Brown" w:date="2022-04-28T01:34:00Z">
        <w:r w:rsidRPr="00BF3CA9">
          <w:t>P</w:t>
        </w:r>
      </w:ins>
      <w:ins w:id="38" w:author="David Brown" w:date="2022-04-28T01:35:00Z">
        <w:r w:rsidRPr="002B642F">
          <w:t xml:space="preserve">Art1. </w:t>
        </w:r>
      </w:ins>
      <w:del w:id="39" w:author="David Brown" w:date="2022-04-28T01:33:00Z">
        <w:r w:rsidR="007B0A7A" w:rsidRPr="00E95212" w:rsidDel="00956D04">
          <w:rPr>
            <w:rFonts w:ascii="Calibri" w:hAnsi="Calibri"/>
            <w:szCs w:val="22"/>
          </w:rPr>
          <w:delText>NOTE:</w:delText>
        </w:r>
      </w:del>
    </w:p>
    <w:p w14:paraId="0320D30D" w14:textId="77777777" w:rsidR="007B0A7A" w:rsidRPr="00E95212" w:rsidDel="00956D04" w:rsidRDefault="007B0A7A" w:rsidP="002B642F">
      <w:pPr>
        <w:pStyle w:val="BodyText"/>
        <w:pBdr>
          <w:top w:val="single" w:sz="4" w:space="1" w:color="auto"/>
          <w:left w:val="single" w:sz="4" w:space="0" w:color="auto"/>
          <w:bottom w:val="single" w:sz="4" w:space="1" w:color="auto"/>
          <w:right w:val="single" w:sz="4" w:space="4" w:color="auto"/>
        </w:pBdr>
        <w:rPr>
          <w:del w:id="40" w:author="David Brown" w:date="2022-04-28T01:33:00Z"/>
          <w:rFonts w:ascii="Calibri" w:hAnsi="Calibri"/>
          <w:szCs w:val="22"/>
        </w:rPr>
      </w:pPr>
      <w:del w:id="41" w:author="David Brown" w:date="2022-04-28T01:33:00Z">
        <w:r w:rsidRPr="00E95212" w:rsidDel="00956D04">
          <w:rPr>
            <w:rFonts w:ascii="Calibri" w:hAnsi="Calibri"/>
            <w:szCs w:val="22"/>
          </w:rPr>
          <w:delText>This is a CONTROLLED Document. Any documents appearing in paper form are not controlled and should be checked against the on-line file version prior to use.</w:delText>
        </w:r>
      </w:del>
    </w:p>
    <w:p w14:paraId="1D4D4482" w14:textId="77777777" w:rsidR="007B0A7A" w:rsidRPr="00E95212" w:rsidDel="00956D04" w:rsidRDefault="007B0A7A" w:rsidP="002B642F">
      <w:pPr>
        <w:pStyle w:val="BodyText"/>
        <w:pBdr>
          <w:top w:val="single" w:sz="4" w:space="1" w:color="auto"/>
          <w:left w:val="single" w:sz="4" w:space="0" w:color="auto"/>
          <w:bottom w:val="single" w:sz="4" w:space="1" w:color="auto"/>
          <w:right w:val="single" w:sz="4" w:space="4" w:color="auto"/>
        </w:pBdr>
        <w:rPr>
          <w:del w:id="42" w:author="David Brown" w:date="2022-04-28T01:33:00Z"/>
          <w:rFonts w:ascii="Calibri" w:hAnsi="Calibri"/>
          <w:b/>
          <w:szCs w:val="22"/>
        </w:rPr>
      </w:pPr>
      <w:del w:id="43" w:author="David Brown" w:date="2022-04-28T01:33:00Z">
        <w:r w:rsidRPr="00E95212" w:rsidDel="00956D04">
          <w:rPr>
            <w:rFonts w:ascii="Calibri" w:hAnsi="Calibri"/>
            <w:b/>
            <w:szCs w:val="22"/>
            <w:highlight w:val="yellow"/>
          </w:rPr>
          <w:delText xml:space="preserve">For each project the </w:delText>
        </w:r>
        <w:r w:rsidR="005D7867" w:rsidRPr="00E95212" w:rsidDel="00956D04">
          <w:rPr>
            <w:rFonts w:ascii="Calibri" w:hAnsi="Calibri"/>
            <w:b/>
            <w:szCs w:val="22"/>
            <w:highlight w:val="yellow"/>
          </w:rPr>
          <w:delText>C</w:delText>
        </w:r>
        <w:r w:rsidRPr="00E95212" w:rsidDel="00956D04">
          <w:rPr>
            <w:rFonts w:ascii="Calibri" w:hAnsi="Calibri"/>
            <w:b/>
            <w:szCs w:val="22"/>
            <w:highlight w:val="yellow"/>
          </w:rPr>
          <w:delText>onsult</w:delText>
        </w:r>
        <w:r w:rsidR="005D7867" w:rsidRPr="00E95212" w:rsidDel="00956D04">
          <w:rPr>
            <w:rFonts w:ascii="Calibri" w:hAnsi="Calibri"/>
            <w:b/>
            <w:szCs w:val="22"/>
            <w:highlight w:val="yellow"/>
          </w:rPr>
          <w:delText>ant</w:delText>
        </w:r>
        <w:r w:rsidRPr="00E95212" w:rsidDel="00956D04">
          <w:rPr>
            <w:rFonts w:ascii="Calibri" w:hAnsi="Calibri"/>
            <w:b/>
            <w:szCs w:val="22"/>
            <w:highlight w:val="yellow"/>
          </w:rPr>
          <w:delTex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r w:rsidRPr="00E95212" w:rsidDel="00956D04">
          <w:rPr>
            <w:rFonts w:ascii="Calibri" w:hAnsi="Calibri"/>
            <w:b/>
            <w:szCs w:val="22"/>
          </w:rPr>
          <w:delText xml:space="preserve"> </w:delText>
        </w:r>
      </w:del>
    </w:p>
    <w:p w14:paraId="3849FE34" w14:textId="77777777" w:rsidR="007B0A7A" w:rsidRPr="00E95212" w:rsidDel="00956D04" w:rsidRDefault="007B0A7A" w:rsidP="002B642F">
      <w:pPr>
        <w:pStyle w:val="BodyText"/>
        <w:pBdr>
          <w:top w:val="single" w:sz="4" w:space="1" w:color="auto"/>
          <w:left w:val="single" w:sz="4" w:space="0" w:color="auto"/>
          <w:bottom w:val="single" w:sz="4" w:space="1" w:color="auto"/>
          <w:right w:val="single" w:sz="4" w:space="4" w:color="auto"/>
        </w:pBdr>
        <w:rPr>
          <w:del w:id="44" w:author="David Brown" w:date="2022-04-28T01:33:00Z"/>
          <w:rFonts w:ascii="Calibri" w:hAnsi="Calibri"/>
          <w:szCs w:val="22"/>
        </w:rPr>
      </w:pPr>
      <w:del w:id="45" w:author="David Brown" w:date="2022-04-28T01:33:00Z">
        <w:r w:rsidRPr="00E95212" w:rsidDel="00956D04">
          <w:rPr>
            <w:rFonts w:ascii="Calibri" w:hAnsi="Calibri"/>
            <w:b/>
            <w:bCs/>
            <w:szCs w:val="22"/>
          </w:rPr>
          <w:delText xml:space="preserve">Notice: </w:delText>
        </w:r>
        <w:r w:rsidRPr="00E95212" w:rsidDel="00956D04">
          <w:rPr>
            <w:rFonts w:ascii="Calibri" w:hAnsi="Calibri"/>
            <w:szCs w:val="22"/>
          </w:rPr>
          <w:delText>This Document hardcopy must be used for reference purpose only.</w:delText>
        </w:r>
      </w:del>
    </w:p>
    <w:p w14:paraId="09A9EC9B" w14:textId="77777777" w:rsidR="007B0A7A" w:rsidRPr="00E95212" w:rsidDel="00956D04" w:rsidRDefault="007B0A7A" w:rsidP="005B4778">
      <w:pPr>
        <w:pStyle w:val="BodyText"/>
        <w:pBdr>
          <w:top w:val="single" w:sz="4" w:space="1" w:color="auto"/>
          <w:left w:val="single" w:sz="4" w:space="0" w:color="auto"/>
          <w:bottom w:val="single" w:sz="4" w:space="1" w:color="auto"/>
          <w:right w:val="single" w:sz="4" w:space="4" w:color="auto"/>
        </w:pBdr>
        <w:rPr>
          <w:del w:id="46" w:author="David Brown" w:date="2022-04-28T01:33:00Z"/>
          <w:rFonts w:ascii="Calibri" w:hAnsi="Calibri"/>
          <w:b/>
          <w:bCs/>
          <w:szCs w:val="22"/>
        </w:rPr>
      </w:pPr>
      <w:del w:id="47" w:author="David Brown" w:date="2022-04-28T01:33:00Z">
        <w:r w:rsidRPr="00E95212" w:rsidDel="00956D04">
          <w:rPr>
            <w:rFonts w:ascii="Calibri" w:hAnsi="Calibri"/>
            <w:b/>
            <w:szCs w:val="22"/>
          </w:rPr>
          <w:delText>The on-line copy is the current version of the document.</w:delText>
        </w:r>
      </w:del>
    </w:p>
    <w:p w14:paraId="56E6B65F" w14:textId="77777777" w:rsidR="007523A9" w:rsidRPr="009C316C" w:rsidRDefault="001C25AC" w:rsidP="00956D04">
      <w:pPr>
        <w:pStyle w:val="Heading1"/>
        <w:numPr>
          <w:ilvl w:val="0"/>
          <w:numId w:val="0"/>
        </w:numPr>
        <w:pPrChange w:id="48" w:author="David Brown" w:date="2022-04-28T01:34:00Z">
          <w:pPr>
            <w:pStyle w:val="Heading1"/>
          </w:pPr>
        </w:pPrChange>
      </w:pPr>
      <w:del w:id="49" w:author="David Brown" w:date="2022-04-28T01:34:00Z">
        <w:r w:rsidRPr="009C316C" w:rsidDel="00956D04">
          <w:br w:type="page"/>
        </w:r>
      </w:del>
      <w:r w:rsidR="007523A9" w:rsidRPr="009C316C">
        <w:lastRenderedPageBreak/>
        <w:t>GENERAL</w:t>
      </w:r>
      <w:bookmarkEnd w:id="2"/>
    </w:p>
    <w:p w14:paraId="6BEF3FF6" w14:textId="77777777" w:rsidR="007523A9" w:rsidRPr="009C316C" w:rsidRDefault="007523A9" w:rsidP="009C316C">
      <w:pPr>
        <w:pStyle w:val="Heading2"/>
      </w:pPr>
      <w:bookmarkStart w:id="50" w:name="_Toc138480808"/>
      <w:r w:rsidRPr="009C316C">
        <w:t>Scope</w:t>
      </w:r>
      <w:bookmarkEnd w:id="50"/>
    </w:p>
    <w:p w14:paraId="5475BE52" w14:textId="77777777" w:rsidR="007523A9" w:rsidRPr="009C316C" w:rsidRDefault="007523A9" w:rsidP="009C316C">
      <w:pPr>
        <w:pStyle w:val="Heading3"/>
      </w:pPr>
      <w:r w:rsidRPr="009C316C">
        <w:t xml:space="preserve">This section describes the requirements for the </w:t>
      </w:r>
      <w:r w:rsidR="0045473D">
        <w:t>Equipment Manual d</w:t>
      </w:r>
      <w:r w:rsidRPr="009C316C">
        <w:t xml:space="preserve">ocumentation related to </w:t>
      </w:r>
      <w:r w:rsidR="00875149" w:rsidRPr="009C316C">
        <w:t>SCADA</w:t>
      </w:r>
      <w:r w:rsidR="007B0A7A" w:rsidRPr="009C316C">
        <w:t xml:space="preserve"> and</w:t>
      </w:r>
      <w:r w:rsidR="00875149" w:rsidRPr="009C316C">
        <w:t xml:space="preserve"> </w:t>
      </w:r>
      <w:r w:rsidRPr="009C316C">
        <w:t xml:space="preserve">Instrumentation and Control (I&amp;C).  The purpose of this document is to ensure that complete documentation for instrumentation and control is obtained </w:t>
      </w:r>
      <w:r w:rsidR="007B0A7A" w:rsidRPr="009C316C">
        <w:t xml:space="preserve">during the delivery of a project. </w:t>
      </w:r>
      <w:r w:rsidR="00C300AA" w:rsidRPr="009C316C">
        <w:t xml:space="preserve">This section supplements </w:t>
      </w:r>
      <w:r w:rsidR="007B0A7A" w:rsidRPr="009C316C">
        <w:t xml:space="preserve">the </w:t>
      </w:r>
      <w:r w:rsidR="00C300AA" w:rsidRPr="009C316C">
        <w:t>general submitt</w:t>
      </w:r>
      <w:r w:rsidR="00C705DC" w:rsidRPr="009C316C">
        <w:t xml:space="preserve">al requirements </w:t>
      </w:r>
      <w:r w:rsidR="007B0A7A" w:rsidRPr="009C316C">
        <w:t xml:space="preserve">defined </w:t>
      </w:r>
      <w:r w:rsidR="00C705DC" w:rsidRPr="009C316C">
        <w:t xml:space="preserve">in </w:t>
      </w:r>
      <w:r w:rsidR="00447B05" w:rsidRPr="009C316C">
        <w:t>Division 1</w:t>
      </w:r>
      <w:r w:rsidR="00AB6BFA" w:rsidRPr="009C316C">
        <w:t xml:space="preserve"> and </w:t>
      </w:r>
      <w:r w:rsidR="007B0A7A" w:rsidRPr="009C316C">
        <w:t>D</w:t>
      </w:r>
      <w:r w:rsidR="00AB6BFA" w:rsidRPr="009C316C">
        <w:t>ivision 13</w:t>
      </w:r>
      <w:r w:rsidR="00C300AA" w:rsidRPr="009C316C">
        <w:t>.</w:t>
      </w:r>
    </w:p>
    <w:p w14:paraId="441336AA" w14:textId="77777777" w:rsidR="007523A9" w:rsidRPr="009C316C" w:rsidRDefault="007523A9" w:rsidP="009C316C">
      <w:pPr>
        <w:pStyle w:val="Heading2"/>
      </w:pPr>
      <w:bookmarkStart w:id="51" w:name="_Toc138480809"/>
      <w:r w:rsidRPr="009C316C">
        <w:t>Application</w:t>
      </w:r>
      <w:bookmarkEnd w:id="51"/>
    </w:p>
    <w:p w14:paraId="302500A9" w14:textId="77777777" w:rsidR="007523A9" w:rsidRDefault="007523A9" w:rsidP="009C316C">
      <w:pPr>
        <w:pStyle w:val="Heading3"/>
        <w:rPr>
          <w:ins w:id="52" w:author="David Brown" w:date="2022-04-28T01:41:00Z"/>
        </w:rPr>
      </w:pPr>
      <w:r w:rsidRPr="009C316C">
        <w:t xml:space="preserve">This </w:t>
      </w:r>
      <w:r w:rsidR="007B0A7A" w:rsidRPr="009C316C">
        <w:t>specification</w:t>
      </w:r>
      <w:r w:rsidRPr="009C316C">
        <w:t xml:space="preserve"> applies to all instrumentation and control work</w:t>
      </w:r>
      <w:r w:rsidR="007B0A7A" w:rsidRPr="009C316C">
        <w:t xml:space="preserve"> completed under this project</w:t>
      </w:r>
      <w:r w:rsidRPr="009C316C">
        <w:t>.</w:t>
      </w:r>
      <w:r w:rsidR="00874F15" w:rsidRPr="009C316C">
        <w:t xml:space="preserve">  </w:t>
      </w:r>
      <w:r w:rsidRPr="009C316C">
        <w:t>One complete set of documentation</w:t>
      </w:r>
      <w:r w:rsidR="00874F15" w:rsidRPr="009C316C">
        <w:t xml:space="preserve"> will be </w:t>
      </w:r>
      <w:proofErr w:type="gramStart"/>
      <w:r w:rsidR="00874F15" w:rsidRPr="009C316C">
        <w:t>maintained at the site</w:t>
      </w:r>
      <w:r w:rsidR="007B0A7A" w:rsidRPr="009C316C">
        <w:t xml:space="preserve"> at all times</w:t>
      </w:r>
      <w:proofErr w:type="gramEnd"/>
      <w:r w:rsidR="007B0A7A" w:rsidRPr="009C316C">
        <w:t xml:space="preserve"> during construction and following acceptance of the facility</w:t>
      </w:r>
      <w:r w:rsidRPr="009C316C">
        <w:t>.  The reference copy for all documentation as well as a software version</w:t>
      </w:r>
      <w:r w:rsidR="007B0A7A" w:rsidRPr="009C316C">
        <w:t xml:space="preserve"> of the documentation</w:t>
      </w:r>
      <w:r w:rsidRPr="009C316C">
        <w:t xml:space="preserve"> will reside at the </w:t>
      </w:r>
      <w:r w:rsidRPr="002B642F">
        <w:rPr>
          <w:rPrChange w:id="53" w:author="David Brown" w:date="2022-04-28T17:46:00Z">
            <w:rPr>
              <w:highlight w:val="yellow"/>
            </w:rPr>
          </w:rPrChange>
        </w:rPr>
        <w:t>Region’s Bayview Operations Center</w:t>
      </w:r>
      <w:ins w:id="54" w:author="David Brown" w:date="2022-04-28T01:40:00Z">
        <w:r w:rsidR="00BF3CA9" w:rsidRPr="002B642F">
          <w:rPr>
            <w:rPrChange w:id="55" w:author="David Brown" w:date="2022-04-28T17:46:00Z">
              <w:rPr>
                <w:highlight w:val="yellow"/>
              </w:rPr>
            </w:rPrChange>
          </w:rPr>
          <w:t>.</w:t>
        </w:r>
      </w:ins>
      <w:del w:id="56" w:author="David Brown" w:date="2022-04-28T01:40:00Z">
        <w:r w:rsidR="00941BFA" w:rsidRPr="009C316C" w:rsidDel="00BF3CA9">
          <w:rPr>
            <w:highlight w:val="yellow"/>
          </w:rPr>
          <w:delText xml:space="preserve"> and the respective HUB center</w:delText>
        </w:r>
        <w:r w:rsidR="00941BFA" w:rsidRPr="009C316C" w:rsidDel="00BF3CA9">
          <w:delText>.</w:delText>
        </w:r>
      </w:del>
    </w:p>
    <w:p w14:paraId="16971243" w14:textId="77777777" w:rsidR="00BF3CA9" w:rsidRPr="005B4778" w:rsidRDefault="00BF3CA9" w:rsidP="00BF3CA9">
      <w:pPr>
        <w:pStyle w:val="Heading2"/>
        <w:numPr>
          <w:ilvl w:val="1"/>
          <w:numId w:val="3"/>
        </w:numPr>
        <w:tabs>
          <w:tab w:val="clear" w:pos="576"/>
        </w:tabs>
        <w:ind w:left="720" w:hanging="720"/>
        <w:rPr>
          <w:ins w:id="57" w:author="David Brown" w:date="2022-04-28T01:41:00Z"/>
        </w:rPr>
      </w:pPr>
      <w:ins w:id="58" w:author="David Brown" w:date="2022-04-28T01:41:00Z">
        <w:r w:rsidRPr="005B4778">
          <w:t xml:space="preserve">Measurement and </w:t>
        </w:r>
        <w:commentRangeStart w:id="59"/>
        <w:r w:rsidRPr="005B4778">
          <w:t>Payment</w:t>
        </w:r>
      </w:ins>
      <w:commentRangeEnd w:id="59"/>
      <w:ins w:id="60" w:author="David Brown" w:date="2022-04-28T01:42:00Z">
        <w:r w:rsidRPr="005B4778">
          <w:rPr>
            <w:rStyle w:val="CommentReference"/>
            <w:szCs w:val="20"/>
            <w:u w:val="none"/>
          </w:rPr>
          <w:commentReference w:id="59"/>
        </w:r>
      </w:ins>
    </w:p>
    <w:p w14:paraId="3CA45707" w14:textId="77777777" w:rsidR="00BF3CA9" w:rsidRPr="00BF3CA9" w:rsidRDefault="00BF3CA9" w:rsidP="00BF3CA9">
      <w:pPr>
        <w:pStyle w:val="PlainText"/>
        <w:tabs>
          <w:tab w:val="left" w:pos="1440"/>
        </w:tabs>
        <w:spacing w:before="80"/>
        <w:ind w:left="1440" w:hanging="720"/>
        <w:jc w:val="both"/>
        <w:rPr>
          <w:rFonts w:ascii="Calibri" w:hAnsi="Calibri"/>
          <w:sz w:val="22"/>
          <w:rPrChange w:id="61" w:author="David Brown" w:date="2022-04-28T01:41:00Z">
            <w:rPr/>
          </w:rPrChange>
        </w:rPr>
        <w:pPrChange w:id="62" w:author="David Brown" w:date="2022-04-28T01:41:00Z">
          <w:pPr>
            <w:pStyle w:val="Heading3"/>
          </w:pPr>
        </w:pPrChange>
      </w:pPr>
      <w:ins w:id="63" w:author="David Brown" w:date="2022-04-28T01:41:00Z">
        <w:r w:rsidRPr="002B642F">
          <w:rPr>
            <w:rFonts w:ascii="Calibri" w:hAnsi="Calibri"/>
            <w:sz w:val="22"/>
            <w:rPrChange w:id="64" w:author="David Brown" w:date="2022-04-28T17:46:00Z">
              <w:rPr/>
            </w:rPrChange>
          </w:rPr>
          <w:t>.1</w:t>
        </w:r>
        <w:r w:rsidRPr="002B642F">
          <w:rPr>
            <w:rFonts w:ascii="Calibri" w:hAnsi="Calibri"/>
            <w:sz w:val="22"/>
            <w:rPrChange w:id="65" w:author="David Brown" w:date="2022-04-28T17:46:00Z">
              <w:rPr/>
            </w:rPrChange>
          </w:rPr>
          <w:tab/>
          <w:t xml:space="preserve">All costs associated with the work of this Section shall be included in the price for Item No. </w:t>
        </w:r>
        <w:commentRangeStart w:id="66"/>
        <w:r w:rsidRPr="002B642F">
          <w:rPr>
            <w:rFonts w:ascii="Calibri" w:hAnsi="Calibri"/>
            <w:sz w:val="22"/>
            <w:rPrChange w:id="67" w:author="David Brown" w:date="2022-04-28T17:46:00Z">
              <w:rPr/>
            </w:rPrChange>
          </w:rPr>
          <w:t>A13.01</w:t>
        </w:r>
        <w:r>
          <w:rPr>
            <w:rFonts w:ascii="Calibri" w:hAnsi="Calibri"/>
            <w:sz w:val="22"/>
          </w:rPr>
          <w:t xml:space="preserve"> </w:t>
        </w:r>
      </w:ins>
      <w:commentRangeEnd w:id="66"/>
      <w:r w:rsidR="005B4778">
        <w:rPr>
          <w:rStyle w:val="CommentReference"/>
          <w:szCs w:val="20"/>
          <w:lang w:val="en-US" w:eastAsia="en-US"/>
        </w:rPr>
        <w:commentReference w:id="66"/>
      </w:r>
      <w:ins w:id="68" w:author="David Brown" w:date="2022-04-28T01:41:00Z">
        <w:r>
          <w:rPr>
            <w:rFonts w:ascii="Calibri" w:hAnsi="Calibri"/>
            <w:sz w:val="22"/>
          </w:rPr>
          <w:t>in the Bid Form.</w:t>
        </w:r>
      </w:ins>
    </w:p>
    <w:p w14:paraId="07AB7459" w14:textId="77777777" w:rsidR="007523A9" w:rsidRPr="009C316C" w:rsidRDefault="007523A9" w:rsidP="009C316C">
      <w:pPr>
        <w:pStyle w:val="Heading2"/>
      </w:pPr>
      <w:bookmarkStart w:id="69" w:name="_Toc138480810"/>
      <w:r w:rsidRPr="009C316C">
        <w:t>Preparation</w:t>
      </w:r>
      <w:bookmarkEnd w:id="69"/>
    </w:p>
    <w:p w14:paraId="579B34C6" w14:textId="77777777" w:rsidR="007523A9" w:rsidRPr="009C316C" w:rsidRDefault="00990F4E" w:rsidP="009C316C">
      <w:pPr>
        <w:pStyle w:val="Heading3"/>
      </w:pPr>
      <w:r w:rsidRPr="009C316C">
        <w:t xml:space="preserve">Refer to </w:t>
      </w:r>
      <w:r w:rsidR="00447B05" w:rsidRPr="009C316C">
        <w:t>Division 1</w:t>
      </w:r>
      <w:r w:rsidRPr="009C316C">
        <w:t>.</w:t>
      </w:r>
      <w:r w:rsidR="007523A9" w:rsidRPr="009C316C">
        <w:t xml:space="preserve"> </w:t>
      </w:r>
    </w:p>
    <w:p w14:paraId="784483D7" w14:textId="77777777" w:rsidR="007523A9" w:rsidRPr="009C316C" w:rsidRDefault="007523A9" w:rsidP="009C316C">
      <w:pPr>
        <w:pStyle w:val="Heading2"/>
      </w:pPr>
      <w:bookmarkStart w:id="70" w:name="_Toc138480811"/>
      <w:r w:rsidRPr="009C316C">
        <w:t>Submittals and Format:</w:t>
      </w:r>
      <w:bookmarkEnd w:id="70"/>
      <w:r w:rsidRPr="009C316C">
        <w:t xml:space="preserve"> </w:t>
      </w:r>
    </w:p>
    <w:p w14:paraId="7782CF3B" w14:textId="77777777" w:rsidR="00E47A68" w:rsidRPr="009C316C" w:rsidRDefault="0087175E" w:rsidP="009C316C">
      <w:pPr>
        <w:pStyle w:val="Heading3"/>
      </w:pPr>
      <w:r w:rsidRPr="009C316C">
        <w:t xml:space="preserve">Refer to </w:t>
      </w:r>
      <w:r w:rsidR="00447B05" w:rsidRPr="009C316C">
        <w:t>Division 1</w:t>
      </w:r>
      <w:r w:rsidRPr="009C316C">
        <w:t>.</w:t>
      </w:r>
    </w:p>
    <w:p w14:paraId="7054FBA6" w14:textId="77777777" w:rsidR="00B27C58" w:rsidRPr="009C316C" w:rsidRDefault="00E47A68" w:rsidP="009C316C">
      <w:pPr>
        <w:pStyle w:val="Heading3"/>
      </w:pPr>
      <w:r w:rsidRPr="009C316C">
        <w:t xml:space="preserve">The </w:t>
      </w:r>
      <w:r w:rsidR="0045473D">
        <w:t>Equipment</w:t>
      </w:r>
      <w:r w:rsidRPr="009C316C">
        <w:t xml:space="preserve"> Manual is to be submitted in both hardcopy </w:t>
      </w:r>
      <w:r w:rsidR="009E052F" w:rsidRPr="009C316C">
        <w:t xml:space="preserve">(printed) </w:t>
      </w:r>
      <w:r w:rsidRPr="009C316C">
        <w:t>and digital format</w:t>
      </w:r>
      <w:r w:rsidR="00933FFD" w:rsidRPr="009C316C">
        <w:t xml:space="preserve"> as specified under Division 1</w:t>
      </w:r>
      <w:r w:rsidRPr="009C316C">
        <w:t>.</w:t>
      </w:r>
      <w:r w:rsidR="00B32AE5" w:rsidRPr="009C316C">
        <w:t xml:space="preserve"> </w:t>
      </w:r>
      <w:r w:rsidR="00D87D05" w:rsidRPr="009C316C">
        <w:t xml:space="preserve"> All digital files are to be provided in an indexed PDF format as well as in native AutoCAD </w:t>
      </w:r>
      <w:r w:rsidR="00B27C58" w:rsidRPr="009C316C">
        <w:t xml:space="preserve">dwg </w:t>
      </w:r>
      <w:r w:rsidR="00D87D05" w:rsidRPr="009C316C">
        <w:t>format (drawings).</w:t>
      </w:r>
      <w:r w:rsidR="00B27C58" w:rsidRPr="009C316C">
        <w:t xml:space="preserve">  </w:t>
      </w:r>
    </w:p>
    <w:p w14:paraId="0746FAD5" w14:textId="77777777" w:rsidR="007523A9" w:rsidRPr="009C316C" w:rsidRDefault="00B27C58" w:rsidP="009C316C">
      <w:pPr>
        <w:pStyle w:val="Heading3"/>
      </w:pPr>
      <w:r w:rsidRPr="009C316C">
        <w:t>All manuals</w:t>
      </w:r>
      <w:r w:rsidR="0045473D">
        <w:t xml:space="preserve"> </w:t>
      </w:r>
      <w:r w:rsidRPr="009C316C">
        <w:t>and other files are to be submitted in an editable format.</w:t>
      </w:r>
    </w:p>
    <w:p w14:paraId="491163AB" w14:textId="77777777" w:rsidR="007523A9" w:rsidRPr="009C316C" w:rsidRDefault="0045473D" w:rsidP="009C316C">
      <w:pPr>
        <w:pStyle w:val="Heading2"/>
      </w:pPr>
      <w:bookmarkStart w:id="71" w:name="_Toc138480814"/>
      <w:r>
        <w:t>Equipment</w:t>
      </w:r>
      <w:r w:rsidR="007523A9" w:rsidRPr="009C316C">
        <w:t xml:space="preserve"> Manual</w:t>
      </w:r>
      <w:bookmarkEnd w:id="71"/>
      <w:r w:rsidR="006F66C0" w:rsidRPr="009C316C">
        <w:t>,</w:t>
      </w:r>
      <w:r w:rsidR="009C316C">
        <w:t xml:space="preserve"> </w:t>
      </w:r>
      <w:r w:rsidR="006F66C0" w:rsidRPr="009C316C">
        <w:t>Division 13 Section 1</w:t>
      </w:r>
      <w:r w:rsidR="00123B87" w:rsidRPr="009C316C">
        <w:t>:</w:t>
      </w:r>
    </w:p>
    <w:p w14:paraId="3B2969FE" w14:textId="77777777" w:rsidR="007523A9" w:rsidRPr="009C316C" w:rsidRDefault="00C978D6" w:rsidP="009C316C">
      <w:pPr>
        <w:pStyle w:val="Heading3"/>
      </w:pPr>
      <w:bookmarkStart w:id="72" w:name="_Toc138480817"/>
      <w:r w:rsidRPr="009C316C">
        <w:t xml:space="preserve">Allow adequate space within the manual for the insertion of record drawings which will be provided by the </w:t>
      </w:r>
      <w:r w:rsidR="00F11A55" w:rsidRPr="009C316C">
        <w:t>Consultant</w:t>
      </w:r>
      <w:r w:rsidRPr="009C316C">
        <w:t xml:space="preserve"> as follows</w:t>
      </w:r>
      <w:r w:rsidR="00933FFD" w:rsidRPr="009C316C">
        <w:t xml:space="preserve"> (as a </w:t>
      </w:r>
      <w:r w:rsidR="00F11A55" w:rsidRPr="009C316C">
        <w:t>minimum</w:t>
      </w:r>
      <w:r w:rsidR="00933FFD" w:rsidRPr="009C316C">
        <w:t>)</w:t>
      </w:r>
      <w:r w:rsidRPr="009C316C">
        <w:t xml:space="preserve">: </w:t>
      </w:r>
      <w:bookmarkEnd w:id="72"/>
    </w:p>
    <w:p w14:paraId="3ED40B11" w14:textId="77777777" w:rsidR="007523A9" w:rsidRPr="009C316C" w:rsidRDefault="00C978D6" w:rsidP="009C316C">
      <w:pPr>
        <w:pStyle w:val="Heading4"/>
      </w:pPr>
      <w:r w:rsidRPr="009C316C">
        <w:t xml:space="preserve">Process and Instrumentation Drawing(s): </w:t>
      </w:r>
      <w:r w:rsidR="00C705DC" w:rsidRPr="009C316C">
        <w:t xml:space="preserve">Provide </w:t>
      </w:r>
      <w:r w:rsidR="00B27C58" w:rsidRPr="009C316C">
        <w:t>11 x 17 size landscape</w:t>
      </w:r>
      <w:r w:rsidR="00C705DC" w:rsidRPr="009C316C">
        <w:t xml:space="preserve"> copies of P&amp;IDs.  </w:t>
      </w:r>
    </w:p>
    <w:p w14:paraId="67B96430" w14:textId="77777777" w:rsidR="007523A9" w:rsidRPr="009C316C" w:rsidRDefault="00C978D6" w:rsidP="009C316C">
      <w:pPr>
        <w:pStyle w:val="Heading4"/>
      </w:pPr>
      <w:r w:rsidRPr="009C316C">
        <w:t xml:space="preserve">Process Flow Diagram: </w:t>
      </w:r>
      <w:r w:rsidR="00C705DC" w:rsidRPr="009C316C">
        <w:t xml:space="preserve">Provide </w:t>
      </w:r>
      <w:r w:rsidR="00B27C58" w:rsidRPr="009C316C">
        <w:t>11 x 17 size landscape</w:t>
      </w:r>
      <w:r w:rsidR="00C705DC" w:rsidRPr="009C316C">
        <w:t xml:space="preserve"> copies of PFDs</w:t>
      </w:r>
      <w:r w:rsidR="007523A9" w:rsidRPr="009C316C">
        <w:t>.</w:t>
      </w:r>
    </w:p>
    <w:p w14:paraId="4E457D8C" w14:textId="77777777" w:rsidR="007523A9" w:rsidRPr="009C316C" w:rsidRDefault="00C978D6" w:rsidP="009C316C">
      <w:pPr>
        <w:pStyle w:val="Heading3"/>
      </w:pPr>
      <w:bookmarkStart w:id="73" w:name="_Toc138480820"/>
      <w:r w:rsidRPr="009C316C">
        <w:t xml:space="preserve">Allow adequate space within the manual for the insertion of any relevant </w:t>
      </w:r>
      <w:r w:rsidR="007523A9" w:rsidRPr="009C316C">
        <w:t xml:space="preserve">Ministry of Environment </w:t>
      </w:r>
      <w:r w:rsidRPr="009C316C">
        <w:t>documents pertaining to the facility</w:t>
      </w:r>
      <w:bookmarkEnd w:id="73"/>
      <w:r w:rsidRPr="009C316C">
        <w:t>.  Documents will be provided by the Region</w:t>
      </w:r>
      <w:r w:rsidR="007523A9" w:rsidRPr="009C316C">
        <w:t>.</w:t>
      </w:r>
    </w:p>
    <w:p w14:paraId="5AEE4437" w14:textId="77777777" w:rsidR="007523A9" w:rsidRPr="009C316C" w:rsidRDefault="0045473D" w:rsidP="009C316C">
      <w:pPr>
        <w:pStyle w:val="Heading2"/>
      </w:pPr>
      <w:bookmarkStart w:id="74" w:name="_Toc138480822"/>
      <w:r>
        <w:t xml:space="preserve">Equipment </w:t>
      </w:r>
      <w:r w:rsidR="006F66C0" w:rsidRPr="009C316C">
        <w:t>Manual,</w:t>
      </w:r>
      <w:r w:rsidR="009C316C">
        <w:t xml:space="preserve"> </w:t>
      </w:r>
      <w:r w:rsidR="006F66C0" w:rsidRPr="009C316C">
        <w:t>Division 13, Section</w:t>
      </w:r>
      <w:r w:rsidR="001C25AC" w:rsidRPr="009C316C">
        <w:t xml:space="preserve"> </w:t>
      </w:r>
      <w:r w:rsidR="006F66C0" w:rsidRPr="009C316C">
        <w:t>2</w:t>
      </w:r>
      <w:bookmarkEnd w:id="74"/>
      <w:r w:rsidR="009C316C">
        <w:t xml:space="preserve"> </w:t>
      </w:r>
      <w:r w:rsidR="006F66C0" w:rsidRPr="009C316C">
        <w:t>Instrumentation / Hardware</w:t>
      </w:r>
      <w:r w:rsidR="00123B87" w:rsidRPr="009C316C">
        <w:t>:</w:t>
      </w:r>
    </w:p>
    <w:p w14:paraId="01BBE274" w14:textId="77777777" w:rsidR="007523A9" w:rsidRPr="009C316C" w:rsidRDefault="007523A9" w:rsidP="009C316C">
      <w:pPr>
        <w:pStyle w:val="Heading3"/>
      </w:pPr>
      <w:bookmarkStart w:id="75" w:name="_Toc138480823"/>
      <w:r w:rsidRPr="009C316C">
        <w:t>Panel Drawings</w:t>
      </w:r>
      <w:bookmarkEnd w:id="75"/>
      <w:r w:rsidR="000B5F5A" w:rsidRPr="009C316C">
        <w:t>:</w:t>
      </w:r>
    </w:p>
    <w:p w14:paraId="1FEB21E8" w14:textId="77777777" w:rsidR="007523A9" w:rsidRPr="009C316C" w:rsidRDefault="007523A9" w:rsidP="009C316C">
      <w:pPr>
        <w:pStyle w:val="Heading4"/>
      </w:pPr>
      <w:r w:rsidRPr="009C316C">
        <w:t xml:space="preserve">Provide </w:t>
      </w:r>
      <w:r w:rsidR="00B27C58" w:rsidRPr="009C316C">
        <w:t>11 x 17 size landscape</w:t>
      </w:r>
      <w:r w:rsidRPr="009C316C">
        <w:t xml:space="preserve"> copies of panel </w:t>
      </w:r>
      <w:r w:rsidR="00EB46E2" w:rsidRPr="009C316C">
        <w:t xml:space="preserve">drawings.  Refer to </w:t>
      </w:r>
      <w:r w:rsidR="000B5F5A" w:rsidRPr="009C316C">
        <w:t>S</w:t>
      </w:r>
      <w:r w:rsidR="00EB46E2" w:rsidRPr="009C316C">
        <w:t>ection 133</w:t>
      </w:r>
      <w:r w:rsidR="00172BD8" w:rsidRPr="009C316C">
        <w:t>1</w:t>
      </w:r>
      <w:r w:rsidRPr="009C316C">
        <w:t xml:space="preserve">0 for control panel </w:t>
      </w:r>
      <w:r w:rsidR="00172BD8" w:rsidRPr="009C316C">
        <w:t>s</w:t>
      </w:r>
      <w:r w:rsidR="000B5F5A" w:rsidRPr="009C316C">
        <w:t>pecifica</w:t>
      </w:r>
      <w:r w:rsidR="00172BD8" w:rsidRPr="009C316C">
        <w:t>t</w:t>
      </w:r>
      <w:r w:rsidR="000B5F5A" w:rsidRPr="009C316C">
        <w:t>i</w:t>
      </w:r>
      <w:r w:rsidR="00172BD8" w:rsidRPr="009C316C">
        <w:t>ons</w:t>
      </w:r>
      <w:r w:rsidRPr="009C316C">
        <w:t>.</w:t>
      </w:r>
    </w:p>
    <w:p w14:paraId="1A8089BE" w14:textId="77777777" w:rsidR="007523A9" w:rsidRPr="009C316C" w:rsidRDefault="007523A9" w:rsidP="009C316C">
      <w:pPr>
        <w:pStyle w:val="Heading3"/>
      </w:pPr>
      <w:bookmarkStart w:id="76" w:name="_Toc138480824"/>
      <w:r w:rsidRPr="009C316C">
        <w:t>Canadian Standards Association Certificates</w:t>
      </w:r>
      <w:bookmarkEnd w:id="76"/>
      <w:r w:rsidR="000B5F5A" w:rsidRPr="009C316C">
        <w:t>:</w:t>
      </w:r>
    </w:p>
    <w:p w14:paraId="5030FAF1" w14:textId="77777777" w:rsidR="007523A9" w:rsidRPr="009C316C" w:rsidRDefault="007523A9" w:rsidP="009C316C">
      <w:pPr>
        <w:pStyle w:val="Heading4"/>
      </w:pPr>
      <w:r w:rsidRPr="009C316C">
        <w:t xml:space="preserve">Provide copy of </w:t>
      </w:r>
      <w:r w:rsidR="00C55ED1" w:rsidRPr="009C316C">
        <w:t xml:space="preserve">CSA </w:t>
      </w:r>
      <w:r w:rsidRPr="009C316C">
        <w:t>certificate for control panel.</w:t>
      </w:r>
    </w:p>
    <w:p w14:paraId="0217BCE2" w14:textId="77777777" w:rsidR="007523A9" w:rsidRPr="009C316C" w:rsidRDefault="007523A9" w:rsidP="009C316C">
      <w:pPr>
        <w:pStyle w:val="Heading3"/>
      </w:pPr>
      <w:bookmarkStart w:id="77" w:name="_Toc138480826"/>
      <w:r w:rsidRPr="009C316C">
        <w:t>Network Drawings and Communication Settings</w:t>
      </w:r>
      <w:bookmarkEnd w:id="77"/>
      <w:r w:rsidR="000B5F5A" w:rsidRPr="009C316C">
        <w:t>:</w:t>
      </w:r>
    </w:p>
    <w:p w14:paraId="63B5C898" w14:textId="77777777" w:rsidR="007523A9" w:rsidRPr="009C316C" w:rsidRDefault="007523A9" w:rsidP="009C316C">
      <w:pPr>
        <w:pStyle w:val="Heading4"/>
      </w:pPr>
      <w:r w:rsidRPr="009C316C">
        <w:t xml:space="preserve">Provide </w:t>
      </w:r>
      <w:r w:rsidR="00B27C58" w:rsidRPr="009C316C">
        <w:t>11 x 17 size landscape</w:t>
      </w:r>
      <w:r w:rsidRPr="009C316C">
        <w:t xml:space="preserve"> copies of all network drawings associated with the </w:t>
      </w:r>
      <w:r w:rsidR="000B5F5A" w:rsidRPr="009C316C">
        <w:t>facility</w:t>
      </w:r>
      <w:r w:rsidRPr="009C316C">
        <w:t>.</w:t>
      </w:r>
    </w:p>
    <w:p w14:paraId="4FDD6CA7" w14:textId="77777777" w:rsidR="007523A9" w:rsidRPr="009C316C" w:rsidRDefault="007523A9" w:rsidP="009C316C">
      <w:pPr>
        <w:pStyle w:val="Heading4"/>
      </w:pPr>
      <w:r w:rsidRPr="009C316C">
        <w:t>Where communication settings do not appear in network drawings, provide settings on a separate sheet in tabular format with supplementary notes where explanation is required.</w:t>
      </w:r>
    </w:p>
    <w:p w14:paraId="7C9E0FB1" w14:textId="77777777" w:rsidR="007523A9" w:rsidRPr="009C316C" w:rsidRDefault="007523A9" w:rsidP="009C316C">
      <w:pPr>
        <w:pStyle w:val="Heading3"/>
      </w:pPr>
      <w:bookmarkStart w:id="78" w:name="_Toc138480827"/>
      <w:r w:rsidRPr="009C316C">
        <w:lastRenderedPageBreak/>
        <w:t>Electrical Drawings</w:t>
      </w:r>
      <w:bookmarkEnd w:id="78"/>
      <w:r w:rsidR="000B5F5A" w:rsidRPr="009C316C">
        <w:t>:</w:t>
      </w:r>
    </w:p>
    <w:p w14:paraId="56CCEF03" w14:textId="77777777" w:rsidR="007523A9" w:rsidRPr="009C316C" w:rsidRDefault="007523A9" w:rsidP="009C316C">
      <w:pPr>
        <w:pStyle w:val="Heading4"/>
      </w:pPr>
      <w:r w:rsidRPr="009C316C">
        <w:t xml:space="preserve">Provide </w:t>
      </w:r>
      <w:r w:rsidR="00B27C58" w:rsidRPr="009C316C">
        <w:t>11 x 17 size landscape</w:t>
      </w:r>
      <w:r w:rsidRPr="009C316C">
        <w:t xml:space="preserve"> copies of all control schematics.</w:t>
      </w:r>
    </w:p>
    <w:p w14:paraId="0EFA2DB8" w14:textId="77777777" w:rsidR="007523A9" w:rsidRPr="009C316C" w:rsidRDefault="007523A9" w:rsidP="009C316C">
      <w:pPr>
        <w:pStyle w:val="Heading4"/>
      </w:pPr>
      <w:r w:rsidRPr="009C316C">
        <w:t xml:space="preserve">Provide </w:t>
      </w:r>
      <w:r w:rsidR="00B27C58" w:rsidRPr="009C316C">
        <w:t>11 x 17 size landscape</w:t>
      </w:r>
      <w:r w:rsidRPr="009C316C">
        <w:t xml:space="preserve"> copies of single line power distribution diagrams.</w:t>
      </w:r>
    </w:p>
    <w:p w14:paraId="2EB8A757" w14:textId="77777777" w:rsidR="007523A9" w:rsidRPr="009C316C" w:rsidRDefault="007523A9" w:rsidP="009C316C">
      <w:pPr>
        <w:pStyle w:val="Heading3"/>
      </w:pPr>
      <w:bookmarkStart w:id="79" w:name="_Toc138480828"/>
      <w:r w:rsidRPr="009C316C">
        <w:t>Hardware FAT</w:t>
      </w:r>
      <w:bookmarkEnd w:id="79"/>
      <w:r w:rsidR="000B5F5A" w:rsidRPr="009C316C">
        <w:t>:</w:t>
      </w:r>
    </w:p>
    <w:p w14:paraId="7CF8709F" w14:textId="77777777" w:rsidR="007523A9" w:rsidRPr="009C316C" w:rsidRDefault="007523A9" w:rsidP="009C316C">
      <w:pPr>
        <w:pStyle w:val="Heading4"/>
      </w:pPr>
      <w:r w:rsidRPr="009C316C">
        <w:t xml:space="preserve">Refer to </w:t>
      </w:r>
      <w:r w:rsidR="009B7D26" w:rsidRPr="009C316C">
        <w:t>S</w:t>
      </w:r>
      <w:r w:rsidRPr="009C316C">
        <w:t>ection 13</w:t>
      </w:r>
      <w:r w:rsidR="009B7D26" w:rsidRPr="009C316C">
        <w:t>311</w:t>
      </w:r>
      <w:r w:rsidRPr="009C316C">
        <w:t xml:space="preserve"> for </w:t>
      </w:r>
      <w:r w:rsidR="009B7D26" w:rsidRPr="009C316C">
        <w:t>panel FAT specification</w:t>
      </w:r>
      <w:r w:rsidRPr="009C316C">
        <w:t xml:space="preserve">.  Provide copies of only the certificates from </w:t>
      </w:r>
      <w:r w:rsidR="009B7D26" w:rsidRPr="009C316C">
        <w:t>panel</w:t>
      </w:r>
      <w:r w:rsidRPr="009C316C">
        <w:t xml:space="preserve"> FAT.</w:t>
      </w:r>
    </w:p>
    <w:p w14:paraId="6205708E" w14:textId="77777777" w:rsidR="004C76A8" w:rsidRPr="009C316C" w:rsidRDefault="004C76A8" w:rsidP="009C316C">
      <w:pPr>
        <w:pStyle w:val="Heading3"/>
      </w:pPr>
      <w:r w:rsidRPr="009C316C">
        <w:t>Field I/O Check:</w:t>
      </w:r>
    </w:p>
    <w:p w14:paraId="05BBEDE7" w14:textId="77777777" w:rsidR="009B7D26" w:rsidRPr="009C316C" w:rsidRDefault="009B7D26" w:rsidP="009C316C">
      <w:pPr>
        <w:pStyle w:val="Heading4"/>
      </w:pPr>
      <w:r w:rsidRPr="009C316C">
        <w:t>Refer to Section 139</w:t>
      </w:r>
      <w:r w:rsidR="004C76A8" w:rsidRPr="009C316C">
        <w:t>30</w:t>
      </w:r>
      <w:r w:rsidRPr="009C316C">
        <w:t xml:space="preserve"> for </w:t>
      </w:r>
      <w:r w:rsidR="004C76A8" w:rsidRPr="009C316C">
        <w:t xml:space="preserve">I/O loop check </w:t>
      </w:r>
      <w:r w:rsidRPr="009C316C">
        <w:t xml:space="preserve">verification specification.  Provide copies of only the certificates from the </w:t>
      </w:r>
      <w:r w:rsidR="004C76A8" w:rsidRPr="009C316C">
        <w:t>I/O loop check</w:t>
      </w:r>
      <w:r w:rsidRPr="009C316C">
        <w:t xml:space="preserve"> process.</w:t>
      </w:r>
    </w:p>
    <w:p w14:paraId="15A26321" w14:textId="77777777" w:rsidR="007523A9" w:rsidRPr="009C316C" w:rsidRDefault="007523A9" w:rsidP="009C316C">
      <w:pPr>
        <w:pStyle w:val="Heading3"/>
      </w:pPr>
      <w:bookmarkStart w:id="80" w:name="_Toc138480829"/>
      <w:r w:rsidRPr="009C316C">
        <w:t>Instrument Index</w:t>
      </w:r>
      <w:bookmarkEnd w:id="80"/>
      <w:r w:rsidR="000B5F5A" w:rsidRPr="009C316C">
        <w:t>:</w:t>
      </w:r>
    </w:p>
    <w:p w14:paraId="11C1A2E9" w14:textId="77777777" w:rsidR="007523A9" w:rsidRPr="009C316C" w:rsidRDefault="007523A9" w:rsidP="009C316C">
      <w:pPr>
        <w:pStyle w:val="Heading4"/>
      </w:pPr>
      <w:r w:rsidRPr="009C316C">
        <w:t xml:space="preserve">Provide a tabular list of all instruments.  Indicate the instrument type, manufacture, model, </w:t>
      </w:r>
      <w:r w:rsidR="00933FFD" w:rsidRPr="009C316C">
        <w:t xml:space="preserve">calibration span </w:t>
      </w:r>
      <w:r w:rsidRPr="009C316C">
        <w:t>and instrument tag name.  The list shall be sorted by instrument tag name.</w:t>
      </w:r>
    </w:p>
    <w:p w14:paraId="4C9387C8" w14:textId="77777777" w:rsidR="007523A9" w:rsidRPr="009C316C" w:rsidRDefault="007523A9" w:rsidP="009C316C">
      <w:pPr>
        <w:pStyle w:val="Heading3"/>
      </w:pPr>
      <w:bookmarkStart w:id="81" w:name="_Toc138480830"/>
      <w:r w:rsidRPr="009C316C">
        <w:t>Instrument Data, Specification, Calibration Sheet, and Manual</w:t>
      </w:r>
      <w:bookmarkEnd w:id="81"/>
      <w:r w:rsidR="000B5F5A" w:rsidRPr="009C316C">
        <w:t>:</w:t>
      </w:r>
    </w:p>
    <w:p w14:paraId="52CCD3E7" w14:textId="77777777" w:rsidR="007523A9" w:rsidRPr="009C316C" w:rsidRDefault="007523A9" w:rsidP="009C316C">
      <w:pPr>
        <w:pStyle w:val="Heading4"/>
      </w:pPr>
      <w:r w:rsidRPr="009C316C">
        <w:t>This sub-section is to be grouped by instrument providing each required submittal in the given order.</w:t>
      </w:r>
    </w:p>
    <w:p w14:paraId="16EA335D" w14:textId="77777777" w:rsidR="007523A9" w:rsidRPr="009C316C" w:rsidRDefault="007523A9" w:rsidP="009C316C">
      <w:pPr>
        <w:pStyle w:val="Heading4"/>
      </w:pPr>
      <w:r w:rsidRPr="009C316C">
        <w:t xml:space="preserve">Provide an instrument data sheet for each instrument.  Refer to </w:t>
      </w:r>
      <w:r w:rsidR="000B5F5A" w:rsidRPr="009C316C">
        <w:t>S</w:t>
      </w:r>
      <w:r w:rsidRPr="009C316C">
        <w:t>ection 13105</w:t>
      </w:r>
      <w:r w:rsidR="009B7D26" w:rsidRPr="009C316C">
        <w:t>, Section 13930,</w:t>
      </w:r>
      <w:r w:rsidR="00F6007A" w:rsidRPr="009C316C">
        <w:t xml:space="preserve"> and specific instrument specification</w:t>
      </w:r>
      <w:r w:rsidRPr="009C316C">
        <w:t xml:space="preserve"> for </w:t>
      </w:r>
      <w:r w:rsidR="00F6007A" w:rsidRPr="009C316C">
        <w:t xml:space="preserve">the </w:t>
      </w:r>
      <w:r w:rsidRPr="009C316C">
        <w:t>instrument data sheet format and content.</w:t>
      </w:r>
    </w:p>
    <w:p w14:paraId="31C14696" w14:textId="77777777" w:rsidR="007523A9" w:rsidRPr="009C316C" w:rsidRDefault="007523A9" w:rsidP="009C316C">
      <w:pPr>
        <w:pStyle w:val="Heading4"/>
      </w:pPr>
      <w:r w:rsidRPr="009C316C">
        <w:t xml:space="preserve">Provide the instrument specification sheet for each instrument.  Refer to </w:t>
      </w:r>
      <w:r w:rsidR="00F6007A" w:rsidRPr="009C316C">
        <w:t>Section 13105</w:t>
      </w:r>
      <w:r w:rsidR="009B7D26" w:rsidRPr="009C316C">
        <w:t>, Section 13930,</w:t>
      </w:r>
      <w:r w:rsidR="00F6007A" w:rsidRPr="009C316C">
        <w:t xml:space="preserve"> and specific instrument specification </w:t>
      </w:r>
      <w:r w:rsidRPr="009C316C">
        <w:t>for specification sheet format and content.</w:t>
      </w:r>
    </w:p>
    <w:p w14:paraId="5EBDAD20" w14:textId="77777777" w:rsidR="007523A9" w:rsidRPr="009C316C" w:rsidRDefault="007523A9" w:rsidP="009C316C">
      <w:pPr>
        <w:pStyle w:val="Heading4"/>
      </w:pPr>
      <w:r w:rsidRPr="009C316C">
        <w:t xml:space="preserve">Provide calibration </w:t>
      </w:r>
      <w:r w:rsidR="000B5F5A" w:rsidRPr="009C316C">
        <w:t>certificates</w:t>
      </w:r>
      <w:r w:rsidRPr="009C316C">
        <w:t xml:space="preserve"> from the manufacturer for each instrument calibrated prior to installation.</w:t>
      </w:r>
    </w:p>
    <w:p w14:paraId="2DA78D27" w14:textId="77777777" w:rsidR="007523A9" w:rsidRPr="009C316C" w:rsidRDefault="007523A9" w:rsidP="009C316C">
      <w:pPr>
        <w:pStyle w:val="Heading4"/>
      </w:pPr>
      <w:r w:rsidRPr="009C316C">
        <w:t xml:space="preserve">If the instrument is calibrated on site provide calibration sheet for each instrument.  Refer to </w:t>
      </w:r>
      <w:r w:rsidR="00F6007A" w:rsidRPr="009C316C">
        <w:t>Section 13105</w:t>
      </w:r>
      <w:r w:rsidR="009B7D26" w:rsidRPr="009C316C">
        <w:t>, Section 13930,</w:t>
      </w:r>
      <w:r w:rsidR="00F6007A" w:rsidRPr="009C316C">
        <w:t xml:space="preserve"> and specific instrument specification </w:t>
      </w:r>
      <w:r w:rsidRPr="009C316C">
        <w:t>for calibration sheet format and content.</w:t>
      </w:r>
      <w:r w:rsidR="00256AFA" w:rsidRPr="009C316C">
        <w:t xml:space="preserve">  Calibration certificates to be provided in pdf version.</w:t>
      </w:r>
    </w:p>
    <w:p w14:paraId="0FDED38F" w14:textId="77777777" w:rsidR="007523A9" w:rsidRPr="009C316C" w:rsidRDefault="007523A9" w:rsidP="009C316C">
      <w:pPr>
        <w:pStyle w:val="Heading4"/>
      </w:pPr>
      <w:r w:rsidRPr="009C316C">
        <w:t>Provide the manufacturer’s instrument manual for each instrument.  Where multiple instruments of the same manufacturer and model appear consecutively in the instrument index, provide only one copy of the instrument manual with the first instrument in that group.</w:t>
      </w:r>
    </w:p>
    <w:p w14:paraId="7266C5E0" w14:textId="77777777" w:rsidR="007523A9" w:rsidRPr="009C316C" w:rsidRDefault="000B5F5A" w:rsidP="009C316C">
      <w:pPr>
        <w:pStyle w:val="Heading3"/>
      </w:pPr>
      <w:bookmarkStart w:id="82" w:name="_Toc138480831"/>
      <w:r w:rsidRPr="009C316C">
        <w:t>PAC</w:t>
      </w:r>
      <w:r w:rsidR="007523A9" w:rsidRPr="009C316C">
        <w:t xml:space="preserve"> Hardware Manuals</w:t>
      </w:r>
      <w:bookmarkEnd w:id="82"/>
      <w:r w:rsidRPr="009C316C">
        <w:t>:</w:t>
      </w:r>
    </w:p>
    <w:p w14:paraId="6BC213AA" w14:textId="77777777" w:rsidR="007523A9" w:rsidRPr="009C316C" w:rsidRDefault="007523A9" w:rsidP="009C316C">
      <w:pPr>
        <w:pStyle w:val="Heading4"/>
      </w:pPr>
      <w:r w:rsidRPr="009C316C">
        <w:t xml:space="preserve">Provide the manufacturer’s </w:t>
      </w:r>
      <w:r w:rsidR="000B5F5A" w:rsidRPr="009C316C">
        <w:t>PAC</w:t>
      </w:r>
      <w:r w:rsidRPr="009C316C">
        <w:t xml:space="preserve"> manual.</w:t>
      </w:r>
    </w:p>
    <w:p w14:paraId="0F79532D" w14:textId="77777777" w:rsidR="007523A9" w:rsidRPr="009C316C" w:rsidRDefault="007523A9" w:rsidP="009C316C">
      <w:pPr>
        <w:pStyle w:val="Heading4"/>
      </w:pPr>
      <w:r w:rsidRPr="009C316C">
        <w:t>Provide the manufacturer’s manual for any other hardware device that is not covered by other requirements in this specification.</w:t>
      </w:r>
    </w:p>
    <w:p w14:paraId="3C78A6E9" w14:textId="77777777" w:rsidR="007523A9" w:rsidRPr="009C316C" w:rsidRDefault="007523A9" w:rsidP="009C316C">
      <w:pPr>
        <w:pStyle w:val="Heading4"/>
      </w:pPr>
      <w:r w:rsidRPr="009C316C">
        <w:t>Provide sheets to explain the specific models and options of the equipment provided.</w:t>
      </w:r>
    </w:p>
    <w:p w14:paraId="7BA81002" w14:textId="77777777" w:rsidR="00A07C2E" w:rsidRPr="009C316C" w:rsidRDefault="00A07C2E" w:rsidP="009C316C">
      <w:pPr>
        <w:pStyle w:val="Heading3"/>
      </w:pPr>
      <w:r w:rsidRPr="009C316C">
        <w:t>Spare Parts and Supplier List</w:t>
      </w:r>
    </w:p>
    <w:p w14:paraId="797B14FC" w14:textId="77777777" w:rsidR="00A07C2E" w:rsidRPr="009C316C" w:rsidRDefault="00A07C2E" w:rsidP="009C316C">
      <w:pPr>
        <w:pStyle w:val="Heading4"/>
      </w:pPr>
      <w:r w:rsidRPr="009C316C">
        <w:t xml:space="preserve">Provide a detailed list of recommended spare parts including manufacturer, </w:t>
      </w:r>
      <w:proofErr w:type="gramStart"/>
      <w:r w:rsidRPr="009C316C">
        <w:t>model</w:t>
      </w:r>
      <w:proofErr w:type="gramEnd"/>
      <w:r w:rsidRPr="009C316C">
        <w:t xml:space="preserve"> and product revision.</w:t>
      </w:r>
    </w:p>
    <w:p w14:paraId="01E0F5EC" w14:textId="77777777" w:rsidR="00A07C2E" w:rsidRDefault="00A07C2E" w:rsidP="009C316C">
      <w:pPr>
        <w:pStyle w:val="Heading4"/>
      </w:pPr>
      <w:r w:rsidRPr="009C316C">
        <w:t>Provide a list and contact information for at least two vendors of each component specified on the recommended spare parts list.</w:t>
      </w:r>
    </w:p>
    <w:p w14:paraId="2E470147" w14:textId="77777777" w:rsidR="009C316C" w:rsidRPr="009C316C" w:rsidRDefault="009C316C" w:rsidP="009C316C">
      <w:pPr>
        <w:pStyle w:val="Heading4"/>
        <w:numPr>
          <w:ilvl w:val="0"/>
          <w:numId w:val="0"/>
        </w:numPr>
        <w:ind w:left="1439"/>
      </w:pPr>
    </w:p>
    <w:p w14:paraId="7508D084" w14:textId="77777777" w:rsidR="00DA097A" w:rsidRPr="009C316C" w:rsidRDefault="001C25AC" w:rsidP="009C316C">
      <w:pPr>
        <w:pStyle w:val="Heading4"/>
        <w:numPr>
          <w:ilvl w:val="0"/>
          <w:numId w:val="0"/>
        </w:numPr>
        <w:ind w:left="1439"/>
        <w:jc w:val="center"/>
        <w:rPr>
          <w:b/>
        </w:rPr>
      </w:pPr>
      <w:r w:rsidRPr="009C316C">
        <w:rPr>
          <w:b/>
        </w:rPr>
        <w:t>END OF SECTION</w:t>
      </w:r>
    </w:p>
    <w:sectPr w:rsidR="00DA097A" w:rsidRPr="009C316C" w:rsidSect="006B2619">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David Brown" w:date="2022-04-28T01:42:00Z" w:initials="DB">
    <w:p w14:paraId="6E3452FC" w14:textId="77777777" w:rsidR="00BF3CA9" w:rsidRDefault="00BF3CA9" w:rsidP="00542C46">
      <w:pPr>
        <w:pStyle w:val="CommentText"/>
      </w:pPr>
      <w:r>
        <w:rPr>
          <w:rStyle w:val="CommentReference"/>
        </w:rPr>
        <w:annotationRef/>
      </w:r>
      <w:r>
        <w:rPr>
          <w:lang w:val="en-CA"/>
        </w:rPr>
        <w:t>Confirmation required with S.X.</w:t>
      </w:r>
    </w:p>
  </w:comment>
  <w:comment w:id="66" w:author="Radulovic, Nicole" w:date="2022-11-04T10:43:00Z" w:initials="RN">
    <w:p w14:paraId="68607146" w14:textId="77777777" w:rsidR="005B4778" w:rsidRDefault="005B4778">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452FC" w15:done="0"/>
  <w15:commentEx w15:paraId="68607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452FC" w16cid:durableId="26146F7A"/>
  <w16cid:commentId w16cid:paraId="68607146" w16cid:durableId="270F6B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5E849" w14:textId="77777777" w:rsidR="00187002" w:rsidRDefault="00187002">
      <w:r>
        <w:separator/>
      </w:r>
    </w:p>
  </w:endnote>
  <w:endnote w:type="continuationSeparator" w:id="0">
    <w:p w14:paraId="218EE5D1" w14:textId="77777777" w:rsidR="00187002" w:rsidRDefault="0018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4A0A" w14:textId="77777777" w:rsidR="00187002" w:rsidRDefault="00187002">
      <w:r>
        <w:separator/>
      </w:r>
    </w:p>
  </w:footnote>
  <w:footnote w:type="continuationSeparator" w:id="0">
    <w:p w14:paraId="74BCE86E" w14:textId="77777777" w:rsidR="00187002" w:rsidRDefault="00187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3419" w14:textId="77777777" w:rsidR="006B2619" w:rsidRPr="006B2619" w:rsidRDefault="006B2619" w:rsidP="006B2619">
    <w:pPr>
      <w:pBdr>
        <w:top w:val="single" w:sz="4" w:space="1" w:color="auto"/>
        <w:bottom w:val="single" w:sz="4" w:space="1" w:color="auto"/>
      </w:pBdr>
      <w:tabs>
        <w:tab w:val="right" w:pos="10350"/>
      </w:tabs>
      <w:rPr>
        <w:rFonts w:ascii="Calibri" w:hAnsi="Calibri" w:cs="Arial"/>
      </w:rPr>
    </w:pPr>
    <w:r w:rsidRPr="006B2619">
      <w:rPr>
        <w:rFonts w:ascii="Calibri" w:hAnsi="Calibri" w:cs="Arial"/>
      </w:rPr>
      <w:t>Section 13050</w:t>
    </w:r>
    <w:r>
      <w:rPr>
        <w:rFonts w:ascii="Calibri" w:hAnsi="Calibri" w:cs="Arial"/>
      </w:rPr>
      <w:tab/>
    </w:r>
    <w:r w:rsidRPr="006B2619">
      <w:rPr>
        <w:rFonts w:ascii="Calibri" w:hAnsi="Calibri" w:cs="Arial"/>
      </w:rPr>
      <w:t>CONTRACT NO</w:t>
    </w:r>
    <w:del w:id="83" w:author="David Brown" w:date="2022-04-28T01:38:00Z">
      <w:r w:rsidRPr="006B2619" w:rsidDel="00BF3CA9">
        <w:rPr>
          <w:rFonts w:ascii="Calibri" w:hAnsi="Calibri" w:cs="Arial"/>
        </w:rPr>
        <w:delText xml:space="preserve"> </w:delText>
      </w:r>
    </w:del>
    <w:ins w:id="84" w:author="David Brown" w:date="2022-04-28T01:38:00Z">
      <w:r w:rsidR="00BF3CA9">
        <w:rPr>
          <w:rFonts w:ascii="Calibri" w:hAnsi="Calibri" w:cs="Arial"/>
        </w:rPr>
        <w:t xml:space="preserve">. </w:t>
      </w:r>
      <w:r w:rsidR="00BF3CA9" w:rsidRPr="00BF3CA9">
        <w:rPr>
          <w:rFonts w:ascii="Calibri" w:hAnsi="Calibri" w:cs="Arial"/>
          <w:highlight w:val="yellow"/>
          <w:rPrChange w:id="85" w:author="David Brown" w:date="2022-04-28T01:38:00Z">
            <w:rPr>
              <w:rFonts w:ascii="Calibri" w:hAnsi="Calibri" w:cs="Arial"/>
            </w:rPr>
          </w:rPrChange>
        </w:rPr>
        <w:t>T-XX-XXX</w:t>
      </w:r>
    </w:ins>
    <w:del w:id="86" w:author="David Brown" w:date="2022-04-28T01:38:00Z">
      <w:r w:rsidRPr="006B2619" w:rsidDel="00BF3CA9">
        <w:rPr>
          <w:rFonts w:ascii="Calibri" w:hAnsi="Calibri" w:cs="Arial"/>
          <w:highlight w:val="yellow"/>
        </w:rPr>
        <w:delText>.... [Insert Region Number]</w:delText>
      </w:r>
    </w:del>
    <w:r w:rsidRPr="006B2619">
      <w:rPr>
        <w:rFonts w:ascii="Calibri" w:hAnsi="Calibri" w:cs="Arial"/>
      </w:rPr>
      <w:tab/>
    </w:r>
  </w:p>
  <w:p w14:paraId="5D4E7774" w14:textId="77777777" w:rsidR="006B2619" w:rsidRPr="006B2619" w:rsidRDefault="006B2619" w:rsidP="006B2619">
    <w:pPr>
      <w:pBdr>
        <w:top w:val="single" w:sz="4" w:space="1" w:color="auto"/>
        <w:bottom w:val="single" w:sz="4" w:space="1" w:color="auto"/>
      </w:pBdr>
      <w:tabs>
        <w:tab w:val="left" w:pos="-1440"/>
        <w:tab w:val="left" w:pos="-720"/>
        <w:tab w:val="center" w:pos="5040"/>
        <w:tab w:val="left" w:pos="6480"/>
        <w:tab w:val="left" w:pos="7200"/>
        <w:tab w:val="right" w:pos="10350"/>
      </w:tabs>
      <w:rPr>
        <w:rFonts w:ascii="Calibri" w:hAnsi="Calibri" w:cs="Arial"/>
      </w:rPr>
    </w:pPr>
    <w:r w:rsidRPr="006B2619">
      <w:rPr>
        <w:rFonts w:ascii="Calibri" w:hAnsi="Calibri" w:cs="Arial"/>
      </w:rPr>
      <w:t>201</w:t>
    </w:r>
    <w:r w:rsidR="0045473D">
      <w:rPr>
        <w:rFonts w:ascii="Calibri" w:hAnsi="Calibri" w:cs="Arial"/>
      </w:rPr>
      <w:t>9</w:t>
    </w:r>
    <w:r w:rsidRPr="006B2619">
      <w:rPr>
        <w:rFonts w:ascii="Calibri" w:hAnsi="Calibri" w:cs="Arial"/>
      </w:rPr>
      <w:t>-</w:t>
    </w:r>
    <w:r w:rsidR="0045473D">
      <w:rPr>
        <w:rFonts w:ascii="Calibri" w:hAnsi="Calibri" w:cs="Arial"/>
      </w:rPr>
      <w:t>11</w:t>
    </w:r>
    <w:r w:rsidRPr="006B2619">
      <w:rPr>
        <w:rFonts w:ascii="Calibri" w:hAnsi="Calibri" w:cs="Arial"/>
      </w:rPr>
      <w:t>-2</w:t>
    </w:r>
    <w:r w:rsidR="00565EC8">
      <w:rPr>
        <w:rFonts w:ascii="Calibri" w:hAnsi="Calibri" w:cs="Arial"/>
      </w:rPr>
      <w:t>7</w:t>
    </w:r>
    <w:r>
      <w:rPr>
        <w:rFonts w:ascii="Calibri" w:hAnsi="Calibri" w:cs="Arial"/>
        <w:b/>
      </w:rPr>
      <w:tab/>
    </w:r>
    <w:r w:rsidRPr="006B2619">
      <w:rPr>
        <w:rFonts w:ascii="Calibri" w:hAnsi="Calibri" w:cs="Arial"/>
        <w:b/>
      </w:rPr>
      <w:t>SCADA INSTRUMENTATION AND CONTROL DOCUMENTATION</w:t>
    </w:r>
  </w:p>
  <w:p w14:paraId="26497BDA" w14:textId="77777777" w:rsidR="006B2619" w:rsidRPr="006B2619" w:rsidRDefault="006B2619" w:rsidP="006B2619">
    <w:pPr>
      <w:pBdr>
        <w:top w:val="single" w:sz="4" w:space="1" w:color="auto"/>
        <w:bottom w:val="single" w:sz="4" w:space="1" w:color="auto"/>
      </w:pBdr>
      <w:tabs>
        <w:tab w:val="center" w:pos="5175"/>
        <w:tab w:val="right" w:pos="10350"/>
      </w:tabs>
      <w:rPr>
        <w:rFonts w:ascii="Calibri" w:hAnsi="Calibri" w:cs="Arial"/>
      </w:rPr>
    </w:pPr>
    <w:r w:rsidRPr="006B2619">
      <w:rPr>
        <w:rFonts w:ascii="Calibri" w:hAnsi="Calibri" w:cs="Arial"/>
      </w:rPr>
      <w:t xml:space="preserve">Page </w:t>
    </w:r>
    <w:r w:rsidRPr="006B2619">
      <w:rPr>
        <w:rFonts w:ascii="Calibri" w:hAnsi="Calibri" w:cs="Arial"/>
      </w:rPr>
      <w:fldChar w:fldCharType="begin"/>
    </w:r>
    <w:r w:rsidRPr="006B2619">
      <w:rPr>
        <w:rFonts w:ascii="Calibri" w:hAnsi="Calibri" w:cs="Arial"/>
      </w:rPr>
      <w:instrText xml:space="preserve">PAGE </w:instrText>
    </w:r>
    <w:r w:rsidRPr="006B2619">
      <w:rPr>
        <w:rFonts w:ascii="Calibri" w:hAnsi="Calibri" w:cs="Arial"/>
      </w:rPr>
      <w:fldChar w:fldCharType="separate"/>
    </w:r>
    <w:r w:rsidR="00597C48">
      <w:rPr>
        <w:rFonts w:ascii="Calibri" w:hAnsi="Calibri" w:cs="Arial"/>
        <w:noProof/>
      </w:rPr>
      <w:t>2</w:t>
    </w:r>
    <w:r w:rsidRPr="006B2619">
      <w:rPr>
        <w:rFonts w:ascii="Calibri" w:hAnsi="Calibri" w:cs="Arial"/>
      </w:rPr>
      <w:fldChar w:fldCharType="end"/>
    </w:r>
    <w:r w:rsidRPr="006B2619">
      <w:rPr>
        <w:rFonts w:ascii="Calibri" w:hAnsi="Calibri" w:cs="Arial"/>
      </w:rPr>
      <w:t xml:space="preserve"> </w:t>
    </w:r>
    <w:r>
      <w:rPr>
        <w:rFonts w:ascii="Calibri" w:hAnsi="Calibri" w:cs="Arial"/>
      </w:rPr>
      <w:tab/>
    </w:r>
    <w:r>
      <w:rPr>
        <w:rFonts w:ascii="Calibri" w:hAnsi="Calibri" w:cs="Arial"/>
      </w:rPr>
      <w:tab/>
    </w:r>
    <w:r w:rsidRPr="006B2619">
      <w:rPr>
        <w:rFonts w:ascii="Calibri" w:hAnsi="Calibri" w:cs="Arial"/>
      </w:rPr>
      <w:t xml:space="preserve">DATE:  </w:t>
    </w:r>
    <w:ins w:id="87" w:author="David Brown" w:date="2022-04-28T01:38:00Z">
      <w:r w:rsidR="00BF3CA9">
        <w:rPr>
          <w:rFonts w:ascii="Calibri" w:hAnsi="Calibri" w:cs="Arial"/>
          <w:highlight w:val="yellow"/>
        </w:rPr>
        <w:t>April 2022</w:t>
      </w:r>
    </w:ins>
    <w:del w:id="88" w:author="David Brown" w:date="2022-04-28T01:38:00Z">
      <w:r w:rsidRPr="006B2619" w:rsidDel="00BF3CA9">
        <w:rPr>
          <w:rFonts w:ascii="Calibri" w:hAnsi="Calibri" w:cs="Arial"/>
          <w:highlight w:val="yellow"/>
        </w:rPr>
        <w:delText>[Insert Date, (e.g. Jan., 201</w:delText>
      </w:r>
      <w:r w:rsidR="0045473D" w:rsidDel="00BF3CA9">
        <w:rPr>
          <w:rFonts w:ascii="Calibri" w:hAnsi="Calibri" w:cs="Arial"/>
          <w:highlight w:val="yellow"/>
        </w:rPr>
        <w:delText>9</w:delText>
      </w:r>
      <w:r w:rsidRPr="006B2619" w:rsidDel="00BF3CA9">
        <w:rPr>
          <w:rFonts w:ascii="Calibri" w:hAnsi="Calibri" w:cs="Arial"/>
          <w:highlight w:val="yellow"/>
        </w:rPr>
        <w:delText>)]</w:delText>
      </w:r>
    </w:del>
    <w:r w:rsidRPr="006B2619">
      <w:rPr>
        <w:rFonts w:ascii="Calibri" w:hAnsi="Calibri" w:cs="Arial"/>
      </w:rPr>
      <w:tab/>
      <w:t xml:space="preserve"> </w:t>
    </w:r>
  </w:p>
  <w:p w14:paraId="6C212472" w14:textId="77777777" w:rsidR="006B2619" w:rsidRDefault="006B2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03D6" w14:textId="77777777" w:rsidR="001C25AC" w:rsidRPr="00E95212" w:rsidRDefault="001C25AC" w:rsidP="006B2619">
    <w:pPr>
      <w:pBdr>
        <w:top w:val="single" w:sz="4" w:space="1" w:color="auto"/>
        <w:bottom w:val="single" w:sz="4" w:space="1" w:color="auto"/>
      </w:pBdr>
      <w:tabs>
        <w:tab w:val="right" w:pos="10350"/>
      </w:tabs>
      <w:rPr>
        <w:rFonts w:ascii="Calibri" w:hAnsi="Calibri" w:cs="Arial"/>
      </w:rPr>
    </w:pPr>
    <w:r w:rsidRPr="00E95212">
      <w:rPr>
        <w:rFonts w:ascii="Calibri" w:hAnsi="Calibri" w:cs="Arial"/>
      </w:rPr>
      <w:t>CONTRACT NO</w:t>
    </w:r>
    <w:del w:id="89" w:author="David Brown" w:date="2022-04-28T01:37:00Z">
      <w:r w:rsidR="001B3EF1" w:rsidRPr="00E95212" w:rsidDel="00BF3CA9">
        <w:rPr>
          <w:rFonts w:ascii="Calibri" w:hAnsi="Calibri" w:cs="Arial"/>
        </w:rPr>
        <w:delText xml:space="preserve"> </w:delText>
      </w:r>
    </w:del>
    <w:r w:rsidR="00D209BC" w:rsidRPr="00E95212">
      <w:rPr>
        <w:rFonts w:ascii="Calibri" w:hAnsi="Calibri" w:cs="Arial"/>
        <w:highlight w:val="yellow"/>
      </w:rPr>
      <w:t>.</w:t>
    </w:r>
    <w:ins w:id="90" w:author="David Brown" w:date="2022-04-28T01:37:00Z">
      <w:r w:rsidR="00BF3CA9">
        <w:rPr>
          <w:rFonts w:ascii="Calibri" w:hAnsi="Calibri" w:cs="Arial"/>
          <w:highlight w:val="yellow"/>
        </w:rPr>
        <w:t xml:space="preserve"> </w:t>
      </w:r>
    </w:ins>
    <w:ins w:id="91" w:author="David Brown" w:date="2022-04-28T01:33:00Z">
      <w:r w:rsidR="00956D04">
        <w:rPr>
          <w:rFonts w:ascii="Calibri" w:hAnsi="Calibri" w:cs="Arial"/>
          <w:highlight w:val="yellow"/>
        </w:rPr>
        <w:t>T-XX-XXX</w:t>
      </w:r>
    </w:ins>
    <w:del w:id="92" w:author="David Brown" w:date="2022-04-28T01:33:00Z">
      <w:r w:rsidR="00D209BC" w:rsidRPr="00E95212" w:rsidDel="00956D04">
        <w:rPr>
          <w:rFonts w:ascii="Calibri" w:hAnsi="Calibri" w:cs="Arial"/>
          <w:highlight w:val="yellow"/>
        </w:rPr>
        <w:delText>... [Insert Region Number]</w:delText>
      </w:r>
    </w:del>
    <w:r w:rsidRPr="00E95212">
      <w:rPr>
        <w:rFonts w:ascii="Calibri" w:hAnsi="Calibri" w:cs="Arial"/>
      </w:rPr>
      <w:tab/>
      <w:t>Section 13050</w:t>
    </w:r>
  </w:p>
  <w:p w14:paraId="04E9DD59" w14:textId="77777777" w:rsidR="001C25AC" w:rsidRPr="00E95212" w:rsidRDefault="009C316C" w:rsidP="009C316C">
    <w:pPr>
      <w:pBdr>
        <w:top w:val="single" w:sz="4" w:space="1" w:color="auto"/>
        <w:bottom w:val="single" w:sz="4" w:space="1" w:color="auto"/>
      </w:pBdr>
      <w:tabs>
        <w:tab w:val="left" w:pos="-1440"/>
        <w:tab w:val="center" w:pos="5040"/>
        <w:tab w:val="right" w:pos="10350"/>
      </w:tabs>
      <w:rPr>
        <w:rFonts w:ascii="Calibri" w:hAnsi="Calibri" w:cs="Arial"/>
      </w:rPr>
    </w:pPr>
    <w:r w:rsidRPr="00E95212">
      <w:rPr>
        <w:rFonts w:ascii="Calibri" w:hAnsi="Calibri" w:cs="Arial"/>
        <w:b/>
      </w:rPr>
      <w:tab/>
    </w:r>
    <w:r w:rsidR="001C25AC" w:rsidRPr="00E95212">
      <w:rPr>
        <w:rFonts w:ascii="Calibri" w:hAnsi="Calibri" w:cs="Arial"/>
        <w:b/>
      </w:rPr>
      <w:t>SCADA</w:t>
    </w:r>
    <w:r w:rsidR="006B2619" w:rsidRPr="00E95212">
      <w:rPr>
        <w:rFonts w:ascii="Calibri" w:hAnsi="Calibri" w:cs="Arial"/>
        <w:b/>
      </w:rPr>
      <w:t xml:space="preserve"> INSTRUMENTATION AND CONTROL </w:t>
    </w:r>
    <w:r w:rsidR="007B0A7A" w:rsidRPr="00E95212">
      <w:rPr>
        <w:rFonts w:ascii="Calibri" w:hAnsi="Calibri" w:cs="Arial"/>
        <w:b/>
      </w:rPr>
      <w:t>DOCUMENTATION</w:t>
    </w:r>
    <w:r w:rsidRPr="00E95212">
      <w:rPr>
        <w:rFonts w:ascii="Calibri" w:hAnsi="Calibri" w:cs="Arial"/>
        <w:b/>
      </w:rPr>
      <w:tab/>
    </w:r>
    <w:r w:rsidRPr="00E95212">
      <w:rPr>
        <w:rFonts w:ascii="Calibri" w:hAnsi="Calibri" w:cs="Arial"/>
      </w:rPr>
      <w:t>201</w:t>
    </w:r>
    <w:r w:rsidR="0045473D">
      <w:rPr>
        <w:rFonts w:ascii="Calibri" w:hAnsi="Calibri" w:cs="Arial"/>
      </w:rPr>
      <w:t>9</w:t>
    </w:r>
    <w:r w:rsidRPr="00E95212">
      <w:rPr>
        <w:rFonts w:ascii="Calibri" w:hAnsi="Calibri" w:cs="Arial"/>
      </w:rPr>
      <w:t>-</w:t>
    </w:r>
    <w:r w:rsidR="0045473D">
      <w:rPr>
        <w:rFonts w:ascii="Calibri" w:hAnsi="Calibri" w:cs="Arial"/>
      </w:rPr>
      <w:t>11</w:t>
    </w:r>
    <w:r w:rsidRPr="00E95212">
      <w:rPr>
        <w:rFonts w:ascii="Calibri" w:hAnsi="Calibri" w:cs="Arial"/>
      </w:rPr>
      <w:t>-2</w:t>
    </w:r>
    <w:r w:rsidR="00565EC8">
      <w:rPr>
        <w:rFonts w:ascii="Calibri" w:hAnsi="Calibri" w:cs="Arial"/>
      </w:rPr>
      <w:t>7</w:t>
    </w:r>
  </w:p>
  <w:p w14:paraId="1ADD4014" w14:textId="77777777" w:rsidR="001C25AC" w:rsidRPr="00E95212" w:rsidRDefault="001C25AC" w:rsidP="006B2619">
    <w:pPr>
      <w:pBdr>
        <w:top w:val="single" w:sz="4" w:space="1" w:color="auto"/>
        <w:bottom w:val="single" w:sz="4" w:space="1" w:color="auto"/>
      </w:pBdr>
      <w:tabs>
        <w:tab w:val="center" w:pos="5175"/>
        <w:tab w:val="right" w:pos="10350"/>
      </w:tabs>
      <w:rPr>
        <w:rFonts w:ascii="Calibri" w:hAnsi="Calibri" w:cs="Arial"/>
      </w:rPr>
    </w:pPr>
    <w:r w:rsidRPr="00E95212">
      <w:rPr>
        <w:rFonts w:ascii="Calibri" w:hAnsi="Calibri" w:cs="Arial"/>
      </w:rPr>
      <w:t xml:space="preserve">DATE:  </w:t>
    </w:r>
    <w:proofErr w:type="spellStart"/>
    <w:ins w:id="93" w:author="David Brown" w:date="2022-04-28T01:33:00Z">
      <w:r w:rsidR="00956D04">
        <w:rPr>
          <w:rFonts w:ascii="Calibri" w:hAnsi="Calibri" w:cs="Arial"/>
          <w:highlight w:val="yellow"/>
        </w:rPr>
        <w:t>Arpil</w:t>
      </w:r>
      <w:proofErr w:type="spellEnd"/>
      <w:r w:rsidR="00956D04">
        <w:rPr>
          <w:rFonts w:ascii="Calibri" w:hAnsi="Calibri" w:cs="Arial"/>
          <w:highlight w:val="yellow"/>
        </w:rPr>
        <w:t xml:space="preserve"> 2022</w:t>
      </w:r>
    </w:ins>
    <w:del w:id="94" w:author="David Brown" w:date="2022-04-28T01:33:00Z">
      <w:r w:rsidR="00D209BC" w:rsidRPr="00E95212" w:rsidDel="00956D04">
        <w:rPr>
          <w:rFonts w:ascii="Calibri" w:hAnsi="Calibri" w:cs="Arial"/>
          <w:highlight w:val="yellow"/>
        </w:rPr>
        <w:delText>[Insert Date, (e.g. Jan., 201</w:delText>
      </w:r>
      <w:r w:rsidR="0045473D" w:rsidDel="00956D04">
        <w:rPr>
          <w:rFonts w:ascii="Calibri" w:hAnsi="Calibri" w:cs="Arial"/>
          <w:highlight w:val="yellow"/>
        </w:rPr>
        <w:delText>9</w:delText>
      </w:r>
      <w:r w:rsidR="00D209BC" w:rsidRPr="00E95212" w:rsidDel="00956D04">
        <w:rPr>
          <w:rFonts w:ascii="Calibri" w:hAnsi="Calibri" w:cs="Arial"/>
          <w:highlight w:val="yellow"/>
        </w:rPr>
        <w:delText>)]</w:delText>
      </w:r>
    </w:del>
    <w:r w:rsidRPr="00E95212">
      <w:rPr>
        <w:rFonts w:ascii="Calibri" w:hAnsi="Calibri" w:cs="Arial"/>
      </w:rPr>
      <w:tab/>
    </w:r>
    <w:r w:rsidRPr="00E95212">
      <w:rPr>
        <w:rFonts w:ascii="Calibri" w:hAnsi="Calibri" w:cs="Arial"/>
      </w:rPr>
      <w:tab/>
      <w:t xml:space="preserve">Page </w:t>
    </w:r>
    <w:r w:rsidRPr="00E95212">
      <w:rPr>
        <w:rFonts w:ascii="Calibri" w:hAnsi="Calibri" w:cs="Arial"/>
      </w:rPr>
      <w:fldChar w:fldCharType="begin"/>
    </w:r>
    <w:r w:rsidRPr="00E95212">
      <w:rPr>
        <w:rFonts w:ascii="Calibri" w:hAnsi="Calibri" w:cs="Arial"/>
      </w:rPr>
      <w:instrText xml:space="preserve">PAGE </w:instrText>
    </w:r>
    <w:r w:rsidRPr="00E95212">
      <w:rPr>
        <w:rFonts w:ascii="Calibri" w:hAnsi="Calibri" w:cs="Arial"/>
      </w:rPr>
      <w:fldChar w:fldCharType="separate"/>
    </w:r>
    <w:r w:rsidR="00597C48">
      <w:rPr>
        <w:rFonts w:ascii="Calibri" w:hAnsi="Calibri" w:cs="Arial"/>
        <w:noProof/>
      </w:rPr>
      <w:t>1</w:t>
    </w:r>
    <w:r w:rsidRPr="00E95212">
      <w:rPr>
        <w:rFonts w:ascii="Calibri" w:hAnsi="Calibri" w:cs="Arial"/>
      </w:rPr>
      <w:fldChar w:fldCharType="end"/>
    </w:r>
    <w:r w:rsidRPr="00E95212">
      <w:rPr>
        <w:rFonts w:ascii="Calibri" w:hAnsi="Calibri" w:cs="Arial"/>
      </w:rPr>
      <w:t xml:space="preserve"> </w:t>
    </w:r>
  </w:p>
  <w:p w14:paraId="34F00134" w14:textId="77777777" w:rsidR="001C25AC" w:rsidRDefault="001C25AC" w:rsidP="001C25AC">
    <w:pPr>
      <w:pStyle w:val="Header"/>
      <w:pBdr>
        <w:bottom w:val="none" w:sz="0" w:space="0" w:color="auto"/>
      </w:pBdr>
    </w:pPr>
  </w:p>
  <w:p w14:paraId="766AFBBB" w14:textId="77777777" w:rsidR="001C25AC" w:rsidRDefault="001C25AC" w:rsidP="001C25A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E098" w14:textId="77777777" w:rsidR="000A7BB7" w:rsidRPr="0082209E" w:rsidRDefault="000A7BB7" w:rsidP="000A7BB7">
    <w:pPr>
      <w:pBdr>
        <w:top w:val="single" w:sz="4" w:space="1" w:color="auto"/>
        <w:bottom w:val="single" w:sz="4" w:space="1" w:color="auto"/>
      </w:pBdr>
      <w:tabs>
        <w:tab w:val="right" w:pos="10350"/>
      </w:tabs>
      <w:rPr>
        <w:rFonts w:ascii="Arial" w:hAnsi="Arial" w:cs="Arial"/>
      </w:rPr>
    </w:pPr>
    <w:r w:rsidRPr="0082209E">
      <w:rPr>
        <w:rFonts w:ascii="Arial" w:hAnsi="Arial" w:cs="Arial"/>
      </w:rPr>
      <w:t>CONTRACT NO</w:t>
    </w:r>
    <w:r w:rsidR="001B3EF1">
      <w:rPr>
        <w:rFonts w:ascii="Arial" w:hAnsi="Arial" w:cs="Arial"/>
      </w:rPr>
      <w:t xml:space="preserve"> </w:t>
    </w:r>
    <w:r w:rsidR="00D209BC" w:rsidRPr="005368AD">
      <w:rPr>
        <w:rFonts w:ascii="Arial" w:hAnsi="Arial" w:cs="Arial"/>
        <w:highlight w:val="yellow"/>
      </w:rPr>
      <w:t>.... [Insert Region Number]</w:t>
    </w:r>
    <w:r w:rsidR="0013387C">
      <w:rPr>
        <w:rFonts w:ascii="Arial" w:hAnsi="Arial" w:cs="Arial"/>
      </w:rPr>
      <w:tab/>
      <w:t>Section 13050</w:t>
    </w:r>
  </w:p>
  <w:p w14:paraId="68EC0BC6" w14:textId="77777777" w:rsidR="000A7BB7" w:rsidRPr="0082209E" w:rsidRDefault="006B2619" w:rsidP="006B2619">
    <w:pPr>
      <w:pBdr>
        <w:top w:val="single" w:sz="4" w:space="1" w:color="auto"/>
        <w:bottom w:val="single" w:sz="4" w:space="1" w:color="auto"/>
      </w:pBdr>
      <w:tabs>
        <w:tab w:val="left" w:pos="-1440"/>
        <w:tab w:val="center" w:pos="5400"/>
        <w:tab w:val="right" w:pos="10350"/>
      </w:tabs>
      <w:rPr>
        <w:rFonts w:ascii="Arial" w:hAnsi="Arial" w:cs="Arial"/>
      </w:rPr>
    </w:pPr>
    <w:r>
      <w:rPr>
        <w:rFonts w:ascii="Arial" w:hAnsi="Arial" w:cs="Arial"/>
        <w:b/>
      </w:rPr>
      <w:tab/>
      <w:t>SCADA INSTRUMENTATION AND CONTROL DOCUMENTATION</w:t>
    </w:r>
    <w:r w:rsidR="000A7BB7" w:rsidRPr="0082209E">
      <w:rPr>
        <w:rFonts w:ascii="Arial" w:hAnsi="Arial" w:cs="Arial"/>
      </w:rPr>
      <w:tab/>
    </w:r>
  </w:p>
  <w:p w14:paraId="428C8717" w14:textId="77777777" w:rsidR="000A7BB7" w:rsidRPr="0082209E" w:rsidRDefault="000A7BB7" w:rsidP="000A7BB7">
    <w:pPr>
      <w:pBdr>
        <w:top w:val="single" w:sz="4" w:space="1" w:color="auto"/>
        <w:bottom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00D209BC" w:rsidRPr="005368AD">
      <w:rPr>
        <w:rFonts w:ascii="Arial" w:hAnsi="Arial" w:cs="Arial"/>
        <w:highlight w:val="yellow"/>
      </w:rPr>
      <w:t>[</w:t>
    </w:r>
    <w:proofErr w:type="gramEnd"/>
    <w:r w:rsidR="00D209BC" w:rsidRPr="005368AD">
      <w:rPr>
        <w:rFonts w:ascii="Arial" w:hAnsi="Arial" w:cs="Arial"/>
        <w:highlight w:val="yellow"/>
      </w:rPr>
      <w:t>Insert Date, (e.g. Jan., 20</w:t>
    </w:r>
    <w:r w:rsidR="00D209BC">
      <w:rPr>
        <w:rFonts w:ascii="Arial" w:hAnsi="Arial" w:cs="Arial"/>
        <w:highlight w:val="yellow"/>
      </w:rPr>
      <w:t>1</w:t>
    </w:r>
    <w:r w:rsidR="00AA312E">
      <w:rPr>
        <w:rFonts w:ascii="Arial" w:hAnsi="Arial" w:cs="Arial"/>
        <w:highlight w:val="yellow"/>
      </w:rPr>
      <w:t>1</w:t>
    </w:r>
    <w:r w:rsidR="00D209BC" w:rsidRPr="005368AD">
      <w:rPr>
        <w:rFonts w:ascii="Arial" w:hAnsi="Arial" w:cs="Arial"/>
        <w:highlight w:val="yellow"/>
      </w:rPr>
      <w:t>)]</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6B2619">
      <w:rPr>
        <w:rFonts w:ascii="Arial" w:hAnsi="Arial" w:cs="Arial"/>
        <w:noProof/>
      </w:rPr>
      <w:t>1</w:t>
    </w:r>
    <w:r w:rsidRPr="0082209E">
      <w:rPr>
        <w:rFonts w:ascii="Arial" w:hAnsi="Arial" w:cs="Arial"/>
      </w:rPr>
      <w:fldChar w:fldCharType="end"/>
    </w:r>
    <w:r w:rsidR="001C25AC">
      <w:rPr>
        <w:rFonts w:ascii="Arial" w:hAnsi="Arial" w:cs="Arial"/>
      </w:rPr>
      <w:t xml:space="preserve"> of 5</w:t>
    </w:r>
  </w:p>
  <w:p w14:paraId="2427673B" w14:textId="77777777" w:rsidR="000A7BB7" w:rsidRDefault="000A7BB7" w:rsidP="001C25A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5C27554"/>
    <w:multiLevelType w:val="multilevel"/>
    <w:tmpl w:val="F79258F0"/>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bullet"/>
      <w:lvlText w:val=""/>
      <w:lvlJc w:val="left"/>
      <w:pPr>
        <w:tabs>
          <w:tab w:val="num" w:pos="4680"/>
        </w:tabs>
        <w:ind w:left="4680" w:hanging="360"/>
      </w:pPr>
      <w:rPr>
        <w:rFonts w:ascii="Symbol" w:hAnsi="Symbol" w:hint="default"/>
        <w:b w:val="0"/>
        <w:i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CDBE9B42"/>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D89166C"/>
    <w:multiLevelType w:val="hybridMultilevel"/>
    <w:tmpl w:val="D62E5C88"/>
    <w:lvl w:ilvl="0" w:tplc="04090001">
      <w:start w:val="1"/>
      <w:numFmt w:val="bullet"/>
      <w:lvlText w:val=""/>
      <w:lvlJc w:val="left"/>
      <w:pPr>
        <w:tabs>
          <w:tab w:val="num" w:pos="5040"/>
        </w:tabs>
        <w:ind w:left="5040" w:hanging="360"/>
      </w:pPr>
      <w:rPr>
        <w:rFonts w:ascii="Symbol" w:hAnsi="Symbol" w:hint="default"/>
      </w:rPr>
    </w:lvl>
    <w:lvl w:ilvl="1" w:tplc="04090003" w:tentative="1">
      <w:start w:val="1"/>
      <w:numFmt w:val="bullet"/>
      <w:lvlText w:val="o"/>
      <w:lvlJc w:val="left"/>
      <w:pPr>
        <w:tabs>
          <w:tab w:val="num" w:pos="5760"/>
        </w:tabs>
        <w:ind w:left="5760" w:hanging="360"/>
      </w:pPr>
      <w:rPr>
        <w:rFonts w:ascii="Courier New" w:hAnsi="Courier New" w:cs="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cs="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cs="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9" w15:restartNumberingAfterBreak="0">
    <w:nsid w:val="61C520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4777978"/>
    <w:multiLevelType w:val="hybridMultilevel"/>
    <w:tmpl w:val="8160C8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E816AF0"/>
    <w:multiLevelType w:val="hybridMultilevel"/>
    <w:tmpl w:val="8D28B5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6"/>
  </w:num>
  <w:num w:numId="4">
    <w:abstractNumId w:val="4"/>
  </w:num>
  <w:num w:numId="5">
    <w:abstractNumId w:val="7"/>
  </w:num>
  <w:num w:numId="6">
    <w:abstractNumId w:val="3"/>
  </w:num>
  <w:num w:numId="7">
    <w:abstractNumId w:val="5"/>
  </w:num>
  <w:num w:numId="8">
    <w:abstractNumId w:val="1"/>
  </w:num>
  <w:num w:numId="9">
    <w:abstractNumId w:val="12"/>
  </w:num>
  <w:num w:numId="10">
    <w:abstractNumId w:val="9"/>
  </w:num>
  <w:num w:numId="11">
    <w:abstractNumId w:val="10"/>
  </w:num>
  <w:num w:numId="12">
    <w:abstractNumId w:val="11"/>
  </w:num>
  <w:num w:numId="13">
    <w:abstractNumId w:val="2"/>
  </w:num>
  <w:num w:numId="14">
    <w:abstractNumId w:val="8"/>
  </w:num>
  <w:num w:numId="15">
    <w:abstractNumId w:val="6"/>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45CF"/>
    <w:rsid w:val="0003374F"/>
    <w:rsid w:val="000637D5"/>
    <w:rsid w:val="0006482E"/>
    <w:rsid w:val="00070011"/>
    <w:rsid w:val="00085587"/>
    <w:rsid w:val="000A7BB7"/>
    <w:rsid w:val="000A7CA3"/>
    <w:rsid w:val="000B5F5A"/>
    <w:rsid w:val="000E7C06"/>
    <w:rsid w:val="00107DBA"/>
    <w:rsid w:val="00123B87"/>
    <w:rsid w:val="0013387C"/>
    <w:rsid w:val="00156A99"/>
    <w:rsid w:val="00172BD8"/>
    <w:rsid w:val="00187002"/>
    <w:rsid w:val="001B3134"/>
    <w:rsid w:val="001B3EF1"/>
    <w:rsid w:val="001C25AC"/>
    <w:rsid w:val="001E3B0E"/>
    <w:rsid w:val="001F3373"/>
    <w:rsid w:val="0021557D"/>
    <w:rsid w:val="00256AFA"/>
    <w:rsid w:val="00287FE4"/>
    <w:rsid w:val="002A4263"/>
    <w:rsid w:val="002B642F"/>
    <w:rsid w:val="002D578B"/>
    <w:rsid w:val="003130DA"/>
    <w:rsid w:val="003271ED"/>
    <w:rsid w:val="0033540B"/>
    <w:rsid w:val="00355593"/>
    <w:rsid w:val="00356E94"/>
    <w:rsid w:val="00361529"/>
    <w:rsid w:val="00366110"/>
    <w:rsid w:val="00372157"/>
    <w:rsid w:val="003934CE"/>
    <w:rsid w:val="003B1CB2"/>
    <w:rsid w:val="004018E5"/>
    <w:rsid w:val="00406CFC"/>
    <w:rsid w:val="0041066E"/>
    <w:rsid w:val="00414AEF"/>
    <w:rsid w:val="00424BA9"/>
    <w:rsid w:val="00447B05"/>
    <w:rsid w:val="0045473D"/>
    <w:rsid w:val="004B124E"/>
    <w:rsid w:val="004C76A8"/>
    <w:rsid w:val="004E1A29"/>
    <w:rsid w:val="00542C46"/>
    <w:rsid w:val="00565EC8"/>
    <w:rsid w:val="0057099B"/>
    <w:rsid w:val="00586807"/>
    <w:rsid w:val="00586C76"/>
    <w:rsid w:val="00597C48"/>
    <w:rsid w:val="005A21C2"/>
    <w:rsid w:val="005B4778"/>
    <w:rsid w:val="005C082A"/>
    <w:rsid w:val="005D7867"/>
    <w:rsid w:val="00600D76"/>
    <w:rsid w:val="00666CFD"/>
    <w:rsid w:val="006704AB"/>
    <w:rsid w:val="006733B0"/>
    <w:rsid w:val="006B2619"/>
    <w:rsid w:val="006F1046"/>
    <w:rsid w:val="006F66C0"/>
    <w:rsid w:val="0070514B"/>
    <w:rsid w:val="00707843"/>
    <w:rsid w:val="007523A9"/>
    <w:rsid w:val="00762ACB"/>
    <w:rsid w:val="007B0A7A"/>
    <w:rsid w:val="007C71DE"/>
    <w:rsid w:val="007E10EF"/>
    <w:rsid w:val="007E4441"/>
    <w:rsid w:val="008001A5"/>
    <w:rsid w:val="00803F6B"/>
    <w:rsid w:val="0087175E"/>
    <w:rsid w:val="00874F15"/>
    <w:rsid w:val="00875149"/>
    <w:rsid w:val="00881407"/>
    <w:rsid w:val="008A0F6B"/>
    <w:rsid w:val="008C0408"/>
    <w:rsid w:val="00933FFD"/>
    <w:rsid w:val="00941BFA"/>
    <w:rsid w:val="00956D04"/>
    <w:rsid w:val="00960901"/>
    <w:rsid w:val="00966EBF"/>
    <w:rsid w:val="00990F4E"/>
    <w:rsid w:val="009B7D26"/>
    <w:rsid w:val="009C316C"/>
    <w:rsid w:val="009E052F"/>
    <w:rsid w:val="009E4AA5"/>
    <w:rsid w:val="009F4E21"/>
    <w:rsid w:val="00A07C2E"/>
    <w:rsid w:val="00A67BE5"/>
    <w:rsid w:val="00A767E0"/>
    <w:rsid w:val="00A83072"/>
    <w:rsid w:val="00AA040C"/>
    <w:rsid w:val="00AA312E"/>
    <w:rsid w:val="00AB6BFA"/>
    <w:rsid w:val="00AB75C5"/>
    <w:rsid w:val="00AE0784"/>
    <w:rsid w:val="00B239AC"/>
    <w:rsid w:val="00B27C58"/>
    <w:rsid w:val="00B32AE5"/>
    <w:rsid w:val="00B3447F"/>
    <w:rsid w:val="00B35BEC"/>
    <w:rsid w:val="00B62C64"/>
    <w:rsid w:val="00BB2C1F"/>
    <w:rsid w:val="00BD10CB"/>
    <w:rsid w:val="00BF3CA9"/>
    <w:rsid w:val="00C300AA"/>
    <w:rsid w:val="00C50FE2"/>
    <w:rsid w:val="00C55ED1"/>
    <w:rsid w:val="00C660F5"/>
    <w:rsid w:val="00C705DC"/>
    <w:rsid w:val="00C73272"/>
    <w:rsid w:val="00C80C03"/>
    <w:rsid w:val="00C81675"/>
    <w:rsid w:val="00C87A94"/>
    <w:rsid w:val="00C978D6"/>
    <w:rsid w:val="00CA585E"/>
    <w:rsid w:val="00D109FD"/>
    <w:rsid w:val="00D209BC"/>
    <w:rsid w:val="00D3626B"/>
    <w:rsid w:val="00D461D5"/>
    <w:rsid w:val="00D705EE"/>
    <w:rsid w:val="00D876CD"/>
    <w:rsid w:val="00D87D05"/>
    <w:rsid w:val="00DA097A"/>
    <w:rsid w:val="00DB5EC9"/>
    <w:rsid w:val="00DC20BC"/>
    <w:rsid w:val="00E11324"/>
    <w:rsid w:val="00E1567A"/>
    <w:rsid w:val="00E47A68"/>
    <w:rsid w:val="00E62AA3"/>
    <w:rsid w:val="00E95212"/>
    <w:rsid w:val="00EB46E2"/>
    <w:rsid w:val="00F11A55"/>
    <w:rsid w:val="00F57F15"/>
    <w:rsid w:val="00F6007A"/>
    <w:rsid w:val="00F6204E"/>
    <w:rsid w:val="00F74220"/>
    <w:rsid w:val="00FA1106"/>
    <w:rsid w:val="00FC3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23BA5A2"/>
  <w15:chartTrackingRefBased/>
  <w15:docId w15:val="{D7CB792E-0A1B-4AB2-93AF-9B1C32DF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57D"/>
    <w:rPr>
      <w:rFonts w:ascii="Book Antiqua" w:hAnsi="Book Antiqua"/>
      <w:sz w:val="22"/>
      <w:lang w:val="en-US" w:eastAsia="en-US"/>
    </w:rPr>
  </w:style>
  <w:style w:type="paragraph" w:styleId="Heading1">
    <w:name w:val="heading 1"/>
    <w:basedOn w:val="Main-Head"/>
    <w:next w:val="BodyText"/>
    <w:qFormat/>
    <w:rsid w:val="009C316C"/>
    <w:pPr>
      <w:keepNext/>
      <w:numPr>
        <w:numId w:val="16"/>
      </w:numPr>
      <w:tabs>
        <w:tab w:val="clear" w:pos="432"/>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9C316C"/>
    <w:pPr>
      <w:keepNext/>
      <w:keepLines/>
      <w:numPr>
        <w:ilvl w:val="1"/>
        <w:numId w:val="16"/>
      </w:numPr>
      <w:tabs>
        <w:tab w:val="clear" w:pos="576"/>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9C316C"/>
    <w:pPr>
      <w:numPr>
        <w:ilvl w:val="2"/>
        <w:numId w:val="16"/>
      </w:numPr>
      <w:tabs>
        <w:tab w:val="clear" w:pos="720"/>
      </w:tabs>
      <w:spacing w:before="80"/>
      <w:ind w:left="1440" w:hanging="720"/>
      <w:outlineLvl w:val="2"/>
    </w:pPr>
    <w:rPr>
      <w:rFonts w:ascii="Calibri" w:hAnsi="Calibri"/>
      <w:b w:val="0"/>
      <w:szCs w:val="22"/>
    </w:rPr>
  </w:style>
  <w:style w:type="paragraph" w:styleId="Heading4">
    <w:name w:val="heading 4"/>
    <w:basedOn w:val="Main-Head"/>
    <w:qFormat/>
    <w:rsid w:val="009C316C"/>
    <w:pPr>
      <w:numPr>
        <w:ilvl w:val="3"/>
        <w:numId w:val="16"/>
      </w:numPr>
      <w:tabs>
        <w:tab w:val="clear" w:pos="864"/>
      </w:tabs>
      <w:ind w:left="2160" w:hanging="721"/>
      <w:outlineLvl w:val="3"/>
    </w:pPr>
    <w:rPr>
      <w:rFonts w:ascii="Calibri" w:hAnsi="Calibri"/>
      <w:b w:val="0"/>
      <w:szCs w:val="22"/>
    </w:rPr>
  </w:style>
  <w:style w:type="paragraph" w:styleId="Heading5">
    <w:name w:val="heading 5"/>
    <w:basedOn w:val="Main-Head"/>
    <w:next w:val="BodyText"/>
    <w:qFormat/>
    <w:rsid w:val="0021557D"/>
    <w:pPr>
      <w:numPr>
        <w:ilvl w:val="4"/>
        <w:numId w:val="16"/>
      </w:numPr>
      <w:outlineLvl w:val="4"/>
    </w:pPr>
    <w:rPr>
      <w:sz w:val="24"/>
    </w:rPr>
  </w:style>
  <w:style w:type="paragraph" w:styleId="Heading6">
    <w:name w:val="heading 6"/>
    <w:basedOn w:val="Main-Head"/>
    <w:next w:val="BodyText"/>
    <w:qFormat/>
    <w:rsid w:val="0021557D"/>
    <w:pPr>
      <w:numPr>
        <w:ilvl w:val="5"/>
        <w:numId w:val="16"/>
      </w:numPr>
      <w:outlineLvl w:val="5"/>
    </w:pPr>
    <w:rPr>
      <w:i/>
      <w:sz w:val="24"/>
    </w:rPr>
  </w:style>
  <w:style w:type="paragraph" w:styleId="Heading7">
    <w:name w:val="heading 7"/>
    <w:basedOn w:val="Normal"/>
    <w:next w:val="Normal"/>
    <w:qFormat/>
    <w:rsid w:val="0021557D"/>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qFormat/>
    <w:rsid w:val="0021557D"/>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qFormat/>
    <w:rsid w:val="0021557D"/>
    <w:pPr>
      <w:numPr>
        <w:ilvl w:val="8"/>
        <w:numId w:val="16"/>
      </w:numPr>
      <w:spacing w:before="240" w:after="60"/>
      <w:outlineLvl w:val="8"/>
    </w:pPr>
    <w:rPr>
      <w:rFonts w:ascii="Arial" w:hAnsi="Arial" w:cs="Arial"/>
      <w:szCs w:val="22"/>
    </w:rPr>
  </w:style>
  <w:style w:type="character" w:default="1" w:styleId="DefaultParagraphFont">
    <w:name w:val="Default Paragraph Font"/>
    <w:semiHidden/>
    <w:rsid w:val="0021557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1557D"/>
  </w:style>
  <w:style w:type="paragraph" w:styleId="BodyText">
    <w:name w:val="Body Text"/>
    <w:basedOn w:val="Normal"/>
    <w:rsid w:val="0021557D"/>
    <w:pPr>
      <w:spacing w:after="160"/>
    </w:pPr>
  </w:style>
  <w:style w:type="paragraph" w:customStyle="1" w:styleId="Bullet">
    <w:name w:val="Bullet"/>
    <w:basedOn w:val="BodyText"/>
    <w:next w:val="BodyText"/>
    <w:rsid w:val="0021557D"/>
  </w:style>
  <w:style w:type="character" w:styleId="CommentReference">
    <w:name w:val="annotation reference"/>
    <w:semiHidden/>
    <w:rsid w:val="0021557D"/>
    <w:rPr>
      <w:rFonts w:ascii="Arial" w:hAnsi="Arial"/>
      <w:color w:val="FF0000"/>
      <w:position w:val="6"/>
      <w:sz w:val="20"/>
    </w:rPr>
  </w:style>
  <w:style w:type="paragraph" w:styleId="CommentText">
    <w:name w:val="annotation text"/>
    <w:basedOn w:val="Normal"/>
    <w:link w:val="CommentTextChar"/>
    <w:semiHidden/>
    <w:rsid w:val="0021557D"/>
    <w:pPr>
      <w:spacing w:before="120"/>
    </w:pPr>
    <w:rPr>
      <w:rFonts w:ascii="Arial" w:hAnsi="Arial"/>
    </w:rPr>
  </w:style>
  <w:style w:type="paragraph" w:customStyle="1" w:styleId="CSA">
    <w:name w:val="CSA"/>
    <w:basedOn w:val="BodyText"/>
    <w:next w:val="Heading1"/>
    <w:rsid w:val="0021557D"/>
    <w:pPr>
      <w:keepNext/>
      <w:spacing w:after="0"/>
    </w:pPr>
    <w:rPr>
      <w:b/>
      <w:caps/>
      <w:sz w:val="20"/>
    </w:rPr>
  </w:style>
  <w:style w:type="paragraph" w:customStyle="1" w:styleId="Divider">
    <w:name w:val="Divider"/>
    <w:basedOn w:val="Normal"/>
    <w:next w:val="BlockText"/>
    <w:rsid w:val="0021557D"/>
    <w:pPr>
      <w:pBdr>
        <w:bottom w:val="single" w:sz="6" w:space="1" w:color="auto"/>
      </w:pBdr>
      <w:spacing w:before="10800"/>
      <w:jc w:val="right"/>
    </w:pPr>
    <w:rPr>
      <w:b/>
      <w:sz w:val="40"/>
    </w:rPr>
  </w:style>
  <w:style w:type="paragraph" w:customStyle="1" w:styleId="Main-Head">
    <w:name w:val="Main-Head"/>
    <w:basedOn w:val="Normal"/>
    <w:next w:val="BodyText"/>
    <w:link w:val="Main-HeadChar"/>
    <w:rsid w:val="0021557D"/>
    <w:rPr>
      <w:rFonts w:ascii="Arial Narrow" w:hAnsi="Arial Narrow"/>
      <w:b/>
    </w:rPr>
  </w:style>
  <w:style w:type="paragraph" w:styleId="Caption">
    <w:name w:val="caption"/>
    <w:basedOn w:val="Main-Head"/>
    <w:next w:val="Normal"/>
    <w:rsid w:val="0021557D"/>
    <w:pPr>
      <w:keepNext/>
      <w:spacing w:after="240"/>
    </w:pPr>
    <w:rPr>
      <w:b w:val="0"/>
      <w:i/>
      <w:sz w:val="20"/>
    </w:rPr>
  </w:style>
  <w:style w:type="paragraph" w:customStyle="1" w:styleId="Exhibit--Number">
    <w:name w:val="Exhibit--Number"/>
    <w:basedOn w:val="Main-Head"/>
    <w:next w:val="Exhibit--Title"/>
    <w:rsid w:val="0021557D"/>
    <w:pPr>
      <w:spacing w:before="160"/>
    </w:pPr>
    <w:rPr>
      <w:caps/>
      <w:sz w:val="18"/>
    </w:rPr>
  </w:style>
  <w:style w:type="paragraph" w:customStyle="1" w:styleId="Exhibit--Title">
    <w:name w:val="Exhibit--Title"/>
    <w:basedOn w:val="Exhibit--Number"/>
    <w:next w:val="Exhibit--Caption"/>
    <w:rsid w:val="0021557D"/>
    <w:pPr>
      <w:spacing w:before="0"/>
    </w:pPr>
    <w:rPr>
      <w:b w:val="0"/>
      <w:caps w:val="0"/>
      <w:sz w:val="20"/>
    </w:rPr>
  </w:style>
  <w:style w:type="paragraph" w:styleId="BlockText">
    <w:name w:val="Block Text"/>
    <w:basedOn w:val="Normal"/>
    <w:rsid w:val="0021557D"/>
    <w:pPr>
      <w:spacing w:after="120"/>
      <w:ind w:left="1440" w:right="1440"/>
    </w:pPr>
  </w:style>
  <w:style w:type="paragraph" w:customStyle="1" w:styleId="Contents">
    <w:name w:val="Contents"/>
    <w:basedOn w:val="Heading1"/>
    <w:next w:val="BodyText"/>
    <w:rsid w:val="0021557D"/>
  </w:style>
  <w:style w:type="paragraph" w:styleId="Footer">
    <w:name w:val="footer"/>
    <w:basedOn w:val="Normal"/>
    <w:rsid w:val="0021557D"/>
    <w:pPr>
      <w:tabs>
        <w:tab w:val="right" w:pos="9000"/>
      </w:tabs>
    </w:pPr>
    <w:rPr>
      <w:rFonts w:ascii="Arial Narrow" w:hAnsi="Arial Narrow"/>
      <w:caps/>
      <w:sz w:val="14"/>
    </w:rPr>
  </w:style>
  <w:style w:type="character" w:styleId="FootnoteReference">
    <w:name w:val="footnote reference"/>
    <w:semiHidden/>
    <w:rsid w:val="0021557D"/>
    <w:rPr>
      <w:rFonts w:ascii="Arial" w:hAnsi="Arial"/>
      <w:spacing w:val="0"/>
      <w:position w:val="6"/>
      <w:sz w:val="16"/>
    </w:rPr>
  </w:style>
  <w:style w:type="paragraph" w:styleId="FootnoteText">
    <w:name w:val="footnote text"/>
    <w:basedOn w:val="BodyText"/>
    <w:semiHidden/>
    <w:rsid w:val="0021557D"/>
    <w:pPr>
      <w:spacing w:after="0"/>
    </w:pPr>
    <w:rPr>
      <w:rFonts w:ascii="Arial" w:hAnsi="Arial"/>
      <w:sz w:val="16"/>
    </w:rPr>
  </w:style>
  <w:style w:type="paragraph" w:styleId="Header">
    <w:name w:val="header"/>
    <w:basedOn w:val="Normal"/>
    <w:rsid w:val="0021557D"/>
    <w:pPr>
      <w:pBdr>
        <w:bottom w:val="single" w:sz="6" w:space="1" w:color="auto"/>
      </w:pBdr>
      <w:jc w:val="right"/>
    </w:pPr>
    <w:rPr>
      <w:rFonts w:ascii="Arial Narrow" w:hAnsi="Arial Narrow"/>
      <w:caps/>
      <w:sz w:val="14"/>
    </w:rPr>
  </w:style>
  <w:style w:type="paragraph" w:styleId="NormalIndent">
    <w:name w:val="Normal Indent"/>
    <w:basedOn w:val="Normal"/>
    <w:rsid w:val="0021557D"/>
    <w:pPr>
      <w:ind w:left="360"/>
    </w:pPr>
  </w:style>
  <w:style w:type="paragraph" w:customStyle="1" w:styleId="Number">
    <w:name w:val="Number"/>
    <w:basedOn w:val="BodyText"/>
    <w:next w:val="BodyText"/>
    <w:rsid w:val="0021557D"/>
    <w:pPr>
      <w:spacing w:after="0"/>
      <w:ind w:left="360" w:hanging="360"/>
    </w:pPr>
  </w:style>
  <w:style w:type="character" w:styleId="PageNumber">
    <w:name w:val="page number"/>
    <w:rsid w:val="0021557D"/>
    <w:rPr>
      <w:sz w:val="16"/>
    </w:rPr>
  </w:style>
  <w:style w:type="paragraph" w:customStyle="1" w:styleId="TableHead">
    <w:name w:val="Table Head"/>
    <w:basedOn w:val="Normal"/>
    <w:next w:val="Normal"/>
    <w:rsid w:val="0021557D"/>
    <w:pPr>
      <w:spacing w:before="80" w:after="80"/>
      <w:jc w:val="center"/>
    </w:pPr>
    <w:rPr>
      <w:rFonts w:ascii="Arial" w:hAnsi="Arial"/>
      <w:b/>
      <w:sz w:val="18"/>
    </w:rPr>
  </w:style>
  <w:style w:type="paragraph" w:customStyle="1" w:styleId="TableBody">
    <w:name w:val="Table Body"/>
    <w:basedOn w:val="TableHead"/>
    <w:rsid w:val="0021557D"/>
    <w:pPr>
      <w:jc w:val="left"/>
    </w:pPr>
    <w:rPr>
      <w:b w:val="0"/>
    </w:rPr>
  </w:style>
  <w:style w:type="paragraph" w:customStyle="1" w:styleId="TableNotes">
    <w:name w:val="Table Notes"/>
    <w:basedOn w:val="TableBody"/>
    <w:rsid w:val="0021557D"/>
    <w:pPr>
      <w:spacing w:after="320"/>
    </w:pPr>
  </w:style>
  <w:style w:type="paragraph" w:customStyle="1" w:styleId="Tick">
    <w:name w:val="Tick"/>
    <w:basedOn w:val="BodyText"/>
    <w:next w:val="BodyText"/>
    <w:rsid w:val="0021557D"/>
    <w:pPr>
      <w:spacing w:after="0"/>
      <w:ind w:left="720" w:hanging="360"/>
    </w:pPr>
  </w:style>
  <w:style w:type="paragraph" w:styleId="Title">
    <w:name w:val="Title"/>
    <w:basedOn w:val="Main-Head"/>
    <w:qFormat/>
    <w:rsid w:val="0021557D"/>
    <w:pPr>
      <w:keepNext/>
      <w:spacing w:before="160" w:after="30"/>
    </w:pPr>
    <w:rPr>
      <w:sz w:val="20"/>
    </w:rPr>
  </w:style>
  <w:style w:type="paragraph" w:styleId="TOC1">
    <w:name w:val="toc 1"/>
    <w:basedOn w:val="BodyText"/>
    <w:next w:val="TOC2"/>
    <w:autoRedefine/>
    <w:semiHidden/>
    <w:rsid w:val="0021557D"/>
    <w:pPr>
      <w:tabs>
        <w:tab w:val="right" w:leader="dot" w:pos="8640"/>
      </w:tabs>
      <w:spacing w:after="0"/>
    </w:pPr>
    <w:rPr>
      <w:b/>
    </w:rPr>
  </w:style>
  <w:style w:type="paragraph" w:styleId="TOC2">
    <w:name w:val="toc 2"/>
    <w:basedOn w:val="TOC1"/>
    <w:next w:val="TOC3"/>
    <w:autoRedefine/>
    <w:semiHidden/>
    <w:rsid w:val="0021557D"/>
    <w:pPr>
      <w:tabs>
        <w:tab w:val="left" w:pos="1008"/>
      </w:tabs>
      <w:ind w:left="720"/>
    </w:pPr>
    <w:rPr>
      <w:b w:val="0"/>
    </w:rPr>
  </w:style>
  <w:style w:type="paragraph" w:styleId="TOC3">
    <w:name w:val="toc 3"/>
    <w:basedOn w:val="TOC2"/>
    <w:autoRedefine/>
    <w:semiHidden/>
    <w:rsid w:val="0021557D"/>
    <w:pPr>
      <w:tabs>
        <w:tab w:val="clear" w:pos="1008"/>
        <w:tab w:val="left" w:pos="1728"/>
      </w:tabs>
      <w:ind w:left="1440"/>
    </w:pPr>
  </w:style>
  <w:style w:type="paragraph" w:styleId="ListBullet">
    <w:name w:val="List Bullet"/>
    <w:basedOn w:val="Bullet"/>
    <w:autoRedefine/>
    <w:rsid w:val="0021557D"/>
    <w:pPr>
      <w:numPr>
        <w:numId w:val="1"/>
      </w:numPr>
    </w:pPr>
  </w:style>
  <w:style w:type="paragraph" w:styleId="TOC4">
    <w:name w:val="toc 4"/>
    <w:basedOn w:val="TOC3"/>
    <w:next w:val="TOC5"/>
    <w:autoRedefine/>
    <w:semiHidden/>
    <w:rsid w:val="0021557D"/>
    <w:pPr>
      <w:tabs>
        <w:tab w:val="left" w:pos="2880"/>
      </w:tabs>
      <w:ind w:left="2160"/>
    </w:pPr>
  </w:style>
  <w:style w:type="paragraph" w:styleId="TOC5">
    <w:name w:val="toc 5"/>
    <w:basedOn w:val="Normal"/>
    <w:next w:val="Normal"/>
    <w:autoRedefine/>
    <w:semiHidden/>
    <w:rsid w:val="0021557D"/>
    <w:pPr>
      <w:ind w:left="880"/>
    </w:pPr>
  </w:style>
  <w:style w:type="paragraph" w:customStyle="1" w:styleId="Exhibit--Caption">
    <w:name w:val="Exhibit--Caption"/>
    <w:basedOn w:val="Exhibit--Title"/>
    <w:next w:val="BodyText"/>
    <w:rsid w:val="0021557D"/>
    <w:rPr>
      <w:i/>
    </w:rPr>
  </w:style>
  <w:style w:type="character" w:customStyle="1" w:styleId="Main-HeadChar">
    <w:name w:val="Main-Head Char"/>
    <w:link w:val="Main-Head"/>
    <w:rsid w:val="0021557D"/>
    <w:rPr>
      <w:rFonts w:ascii="Arial Narrow" w:hAnsi="Arial Narrow"/>
      <w:b/>
      <w:sz w:val="22"/>
      <w:lang w:val="en-US" w:eastAsia="en-US" w:bidi="ar-SA"/>
    </w:rPr>
  </w:style>
  <w:style w:type="paragraph" w:customStyle="1" w:styleId="Flysheet">
    <w:name w:val="Flysheet"/>
    <w:basedOn w:val="Normal"/>
    <w:rsid w:val="0021557D"/>
    <w:pPr>
      <w:jc w:val="right"/>
    </w:pPr>
    <w:rPr>
      <w:rFonts w:ascii="Arial Narrow" w:hAnsi="Arial Narrow"/>
      <w:b/>
      <w:sz w:val="28"/>
    </w:rPr>
  </w:style>
  <w:style w:type="paragraph" w:customStyle="1" w:styleId="FlysheetCont">
    <w:name w:val="Flysheet Cont"/>
    <w:basedOn w:val="Normal"/>
    <w:rsid w:val="0021557D"/>
    <w:pPr>
      <w:spacing w:before="9720"/>
      <w:jc w:val="right"/>
    </w:pPr>
    <w:rPr>
      <w:rFonts w:ascii="Arial Narrow" w:hAnsi="Arial Narrow"/>
      <w:b/>
      <w:sz w:val="28"/>
    </w:rPr>
  </w:style>
  <w:style w:type="paragraph" w:customStyle="1" w:styleId="FlysheetTitle">
    <w:name w:val="Flysheet Title"/>
    <w:basedOn w:val="Normal"/>
    <w:rsid w:val="0021557D"/>
    <w:pPr>
      <w:spacing w:before="9720"/>
      <w:jc w:val="right"/>
    </w:pPr>
    <w:rPr>
      <w:rFonts w:ascii="Arial Narrow" w:hAnsi="Arial Narrow"/>
      <w:b/>
      <w:sz w:val="28"/>
    </w:rPr>
  </w:style>
  <w:style w:type="paragraph" w:customStyle="1" w:styleId="TableFlysheet">
    <w:name w:val="Table Flysheet"/>
    <w:basedOn w:val="Normal"/>
    <w:rsid w:val="0021557D"/>
    <w:pPr>
      <w:jc w:val="right"/>
    </w:pPr>
    <w:rPr>
      <w:rFonts w:ascii="Arial Narrow" w:hAnsi="Arial Narrow"/>
      <w:b/>
      <w:sz w:val="28"/>
    </w:rPr>
  </w:style>
  <w:style w:type="paragraph" w:customStyle="1" w:styleId="TableFlysheetCont">
    <w:name w:val="Table Flysheet Cont"/>
    <w:basedOn w:val="Normal"/>
    <w:rsid w:val="0021557D"/>
    <w:pPr>
      <w:spacing w:before="9720"/>
      <w:jc w:val="right"/>
    </w:pPr>
    <w:rPr>
      <w:rFonts w:ascii="Arial Narrow" w:hAnsi="Arial Narrow"/>
      <w:b/>
      <w:sz w:val="28"/>
    </w:rPr>
  </w:style>
  <w:style w:type="paragraph" w:customStyle="1" w:styleId="TableFlysheetTitle">
    <w:name w:val="Table Flysheet Title"/>
    <w:basedOn w:val="Normal"/>
    <w:rsid w:val="0021557D"/>
    <w:pPr>
      <w:spacing w:before="9720"/>
      <w:jc w:val="right"/>
    </w:pPr>
    <w:rPr>
      <w:rFonts w:ascii="Arial Narrow" w:hAnsi="Arial Narrow"/>
      <w:b/>
      <w:sz w:val="28"/>
    </w:rPr>
  </w:style>
  <w:style w:type="character" w:customStyle="1" w:styleId="Heading3Char">
    <w:name w:val="Heading 3 Char"/>
    <w:link w:val="Heading3"/>
    <w:rsid w:val="009C316C"/>
    <w:rPr>
      <w:rFonts w:ascii="Calibri" w:hAnsi="Calibri"/>
      <w:b w:val="0"/>
      <w:sz w:val="22"/>
      <w:szCs w:val="22"/>
      <w:lang w:val="en-US" w:eastAsia="en-US" w:bidi="ar-SA"/>
    </w:rPr>
  </w:style>
  <w:style w:type="table" w:styleId="TableGrid">
    <w:name w:val="Table Grid"/>
    <w:basedOn w:val="TableNormal"/>
    <w:rsid w:val="00F74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Text">
    <w:name w:val="Normal Table Text"/>
    <w:basedOn w:val="Normal"/>
    <w:rsid w:val="001C25AC"/>
    <w:pPr>
      <w:widowControl w:val="0"/>
      <w:spacing w:before="60" w:after="60"/>
    </w:pPr>
    <w:rPr>
      <w:rFonts w:ascii="Arial" w:hAnsi="Arial"/>
      <w:sz w:val="20"/>
      <w:lang w:val="en-GB"/>
    </w:rPr>
  </w:style>
  <w:style w:type="paragraph" w:customStyle="1" w:styleId="TableHeading">
    <w:name w:val="Table Heading"/>
    <w:basedOn w:val="Normal"/>
    <w:rsid w:val="001C25AC"/>
    <w:pPr>
      <w:widowControl w:val="0"/>
      <w:spacing w:before="60" w:after="60"/>
    </w:pPr>
    <w:rPr>
      <w:rFonts w:ascii="Arial" w:hAnsi="Arial"/>
      <w:b/>
      <w:sz w:val="20"/>
      <w:lang w:val="en-GB"/>
    </w:rPr>
  </w:style>
  <w:style w:type="paragraph" w:styleId="CommentSubject">
    <w:name w:val="annotation subject"/>
    <w:basedOn w:val="CommentText"/>
    <w:next w:val="CommentText"/>
    <w:rsid w:val="00356E94"/>
    <w:pPr>
      <w:spacing w:before="0"/>
    </w:pPr>
    <w:rPr>
      <w:rFonts w:ascii="Book Antiqua" w:hAnsi="Book Antiqua"/>
      <w:b/>
      <w:bCs/>
      <w:sz w:val="20"/>
    </w:rPr>
  </w:style>
  <w:style w:type="character" w:customStyle="1" w:styleId="CommentTextChar">
    <w:name w:val="Comment Text Char"/>
    <w:link w:val="CommentText"/>
    <w:semiHidden/>
    <w:rsid w:val="00356E94"/>
    <w:rPr>
      <w:rFonts w:ascii="Arial" w:hAnsi="Arial"/>
      <w:sz w:val="22"/>
    </w:rPr>
  </w:style>
  <w:style w:type="character" w:customStyle="1" w:styleId="CommentSubjectChar">
    <w:name w:val="Comment Subject Char"/>
    <w:basedOn w:val="CommentTextChar"/>
    <w:link w:val="CommentSubject"/>
    <w:rsid w:val="00356E94"/>
    <w:rPr>
      <w:rFonts w:ascii="Arial" w:hAnsi="Arial"/>
      <w:sz w:val="22"/>
    </w:rPr>
  </w:style>
  <w:style w:type="paragraph" w:styleId="BalloonText">
    <w:name w:val="Balloon Text"/>
    <w:basedOn w:val="Normal"/>
    <w:link w:val="BalloonTextChar"/>
    <w:rsid w:val="00356E94"/>
    <w:rPr>
      <w:rFonts w:ascii="Tahoma" w:hAnsi="Tahoma" w:cs="Tahoma"/>
      <w:sz w:val="16"/>
      <w:szCs w:val="16"/>
    </w:rPr>
  </w:style>
  <w:style w:type="character" w:customStyle="1" w:styleId="BalloonTextChar">
    <w:name w:val="Balloon Text Char"/>
    <w:link w:val="BalloonText"/>
    <w:rsid w:val="00356E94"/>
    <w:rPr>
      <w:rFonts w:ascii="Tahoma" w:hAnsi="Tahoma" w:cs="Tahoma"/>
      <w:sz w:val="16"/>
      <w:szCs w:val="16"/>
    </w:rPr>
  </w:style>
  <w:style w:type="paragraph" w:styleId="PlainText">
    <w:name w:val="Plain Text"/>
    <w:basedOn w:val="Normal"/>
    <w:link w:val="PlainTextChar"/>
    <w:unhideWhenUsed/>
    <w:rsid w:val="00BF3CA9"/>
    <w:rPr>
      <w:rFonts w:ascii="Courier New" w:hAnsi="Courier New"/>
      <w:sz w:val="20"/>
      <w:szCs w:val="22"/>
      <w:lang w:val="en-CA" w:eastAsia="en-CA"/>
    </w:rPr>
  </w:style>
  <w:style w:type="character" w:customStyle="1" w:styleId="PlainTextChar">
    <w:name w:val="Plain Text Char"/>
    <w:link w:val="PlainText"/>
    <w:rsid w:val="00BF3CA9"/>
    <w:rPr>
      <w:rFonts w:ascii="Courier New" w:hAnsi="Courier New"/>
      <w:szCs w:val="22"/>
    </w:rPr>
  </w:style>
  <w:style w:type="paragraph" w:styleId="Revision">
    <w:name w:val="Revision"/>
    <w:hidden/>
    <w:uiPriority w:val="99"/>
    <w:semiHidden/>
    <w:rsid w:val="005B4778"/>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6899">
      <w:bodyDiv w:val="1"/>
      <w:marLeft w:val="0"/>
      <w:marRight w:val="0"/>
      <w:marTop w:val="0"/>
      <w:marBottom w:val="0"/>
      <w:divBdr>
        <w:top w:val="none" w:sz="0" w:space="0" w:color="auto"/>
        <w:left w:val="none" w:sz="0" w:space="0" w:color="auto"/>
        <w:bottom w:val="none" w:sz="0" w:space="0" w:color="auto"/>
        <w:right w:val="none" w:sz="0" w:space="0" w:color="auto"/>
      </w:divBdr>
    </w:div>
    <w:div w:id="136697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wilke\Application%20Data\Microsoft\Templates\York_Spec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A0BC7C01-7C8D-4B3E-B385-DD800406F8A3}">
  <ds:schemaRefs>
    <ds:schemaRef ds:uri="http://schemas.microsoft.com/sharepoint/v3/contenttype/forms"/>
  </ds:schemaRefs>
</ds:datastoreItem>
</file>

<file path=customXml/itemProps2.xml><?xml version="1.0" encoding="utf-8"?>
<ds:datastoreItem xmlns:ds="http://schemas.openxmlformats.org/officeDocument/2006/customXml" ds:itemID="{EA6868FA-B29F-4FBD-9AAB-D5F25ACB9B1F}"/>
</file>

<file path=customXml/itemProps3.xml><?xml version="1.0" encoding="utf-8"?>
<ds:datastoreItem xmlns:ds="http://schemas.openxmlformats.org/officeDocument/2006/customXml" ds:itemID="{63F6C384-8166-4322-B323-5ED03F250BB5}">
  <ds:schemaRefs>
    <ds:schemaRef ds:uri="http://schemas.microsoft.com/office/2006/metadata/longProperties"/>
  </ds:schemaRefs>
</ds:datastoreItem>
</file>

<file path=customXml/itemProps4.xml><?xml version="1.0" encoding="utf-8"?>
<ds:datastoreItem xmlns:ds="http://schemas.openxmlformats.org/officeDocument/2006/customXml" ds:itemID="{D1C10296-F542-4195-8778-3D1B6D750E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York_Spec_1</Template>
  <TotalTime>0</TotalTime>
  <Pages>3</Pages>
  <Words>946</Words>
  <Characters>4866</Characters>
  <Application>Microsoft Office Word</Application>
  <DocSecurity>0</DocSecurity>
  <Lines>121</Lines>
  <Paragraphs>43</Paragraphs>
  <ScaleCrop>false</ScaleCrop>
  <HeadingPairs>
    <vt:vector size="2" baseType="variant">
      <vt:variant>
        <vt:lpstr>Title</vt:lpstr>
      </vt:variant>
      <vt:variant>
        <vt:i4>1</vt:i4>
      </vt:variant>
    </vt:vector>
  </HeadingPairs>
  <TitlesOfParts>
    <vt:vector size="1" baseType="lpstr">
      <vt:lpstr>13050 - Process Control: SCADA and I&amp;C Documentation</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13050 - Process Control: SCADA and I&amp;C Documentation</dc:title>
  <dc:subject/>
  <dc:creator>York Region OMM SCADA</dc:creator>
  <cp:keywords/>
  <dc:description/>
  <cp:lastModifiedBy>Thomas Siuda</cp:lastModifiedBy>
  <cp:revision>2</cp:revision>
  <cp:lastPrinted>2006-09-05T13:43:00Z</cp:lastPrinted>
  <dcterms:created xsi:type="dcterms:W3CDTF">2022-11-17T18:44:00Z</dcterms:created>
  <dcterms:modified xsi:type="dcterms:W3CDTF">2022-11-17T18:44:00Z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2019-11-27T00:00:00Z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Instrumentation/13050 SCADA Instrumentation and Control Documentation.DOC</vt:lpwstr>
  </property>
  <property fmtid="{D5CDD505-2E9C-101B-9397-08002B2CF9AE}" pid="10" name="Order">
    <vt:lpwstr>211400.000000000</vt:lpwstr>
  </property>
  <property fmtid="{D5CDD505-2E9C-101B-9397-08002B2CF9AE}" pid="11" name="Sort Order">
    <vt:lpwstr/>
  </property>
  <property fmtid="{D5CDD505-2E9C-101B-9397-08002B2CF9AE}" pid="12" name="IconOverlay">
    <vt:lpwstr/>
  </property>
  <property fmtid="{D5CDD505-2E9C-101B-9397-08002B2CF9AE}" pid="13" name="ContentTypeId">
    <vt:lpwstr>0x010100BF8E50B80A32C040A85FB450FB26C9E5</vt:lpwstr>
  </property>
  <property fmtid="{D5CDD505-2E9C-101B-9397-08002B2CF9AE}" pid="14" name="Project Completion Date">
    <vt:lpwstr/>
  </property>
  <property fmtid="{D5CDD505-2E9C-101B-9397-08002B2CF9AE}" pid="15" name="Historical Project Number">
    <vt:lpwstr/>
  </property>
  <property fmtid="{D5CDD505-2E9C-101B-9397-08002B2CF9AE}" pid="16" name="_dlc_DocId">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_dlc_DocIdUrl">
    <vt:lpwstr>, </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2022-11-04T10:43:16Z</vt:lpwstr>
  </property>
  <property fmtid="{D5CDD505-2E9C-101B-9397-08002B2CF9AE}" pid="26" name="Data Classification">
    <vt:lpwstr>1;#Confidential|dbb6cc64-9915-4cf6-857e-3e641b410f5c</vt:lpwstr>
  </property>
  <property fmtid="{D5CDD505-2E9C-101B-9397-08002B2CF9AE}" pid="27" name="Office">
    <vt:lpwstr/>
  </property>
  <property fmtid="{D5CDD505-2E9C-101B-9397-08002B2CF9AE}" pid="28" name="Information Type">
    <vt:lpwstr/>
  </property>
  <property fmtid="{D5CDD505-2E9C-101B-9397-08002B2CF9AE}" pid="29" name="Internal Organization">
    <vt:lpwstr/>
  </property>
  <property fmtid="{D5CDD505-2E9C-101B-9397-08002B2CF9AE}" pid="30" name="Communications">
    <vt:lpwstr/>
  </property>
  <property fmtid="{D5CDD505-2E9C-101B-9397-08002B2CF9AE}" pid="31" name="AERIS Pools">
    <vt:lpwstr/>
  </property>
</Properties>
</file>