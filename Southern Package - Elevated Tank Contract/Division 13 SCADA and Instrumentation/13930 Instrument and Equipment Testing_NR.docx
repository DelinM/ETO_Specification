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004"/>
        <w:gridCol w:w="2160"/>
        <w:gridCol w:w="5683"/>
      </w:tblGrid>
      <w:tr w:rsidR="00764EBA" w:rsidRPr="001D3828" w:rsidDel="00602044" w14:paraId="01C53164" w14:textId="77777777" w:rsidTr="00596942">
        <w:trPr>
          <w:cantSplit/>
          <w:jc w:val="center"/>
          <w:del w:id="0" w:author="David Brown" w:date="2022-04-28T04:42:00Z"/>
        </w:trPr>
        <w:tc>
          <w:tcPr>
            <w:tcW w:w="1004" w:type="dxa"/>
          </w:tcPr>
          <w:p w14:paraId="2C081254" w14:textId="77777777" w:rsidR="00764EBA" w:rsidRPr="001D3828" w:rsidDel="00602044" w:rsidRDefault="00764EBA" w:rsidP="00023267">
            <w:pPr>
              <w:pStyle w:val="TableHeading"/>
              <w:rPr>
                <w:del w:id="1" w:author="David Brown" w:date="2022-04-28T04:42:00Z"/>
                <w:rFonts w:ascii="Calibri" w:hAnsi="Calibri"/>
                <w:sz w:val="22"/>
                <w:szCs w:val="22"/>
              </w:rPr>
            </w:pPr>
            <w:del w:id="2" w:author="David Brown" w:date="2022-04-28T04:42:00Z">
              <w:r w:rsidRPr="001D3828" w:rsidDel="00602044">
                <w:rPr>
                  <w:rFonts w:ascii="Calibri" w:hAnsi="Calibri"/>
                  <w:sz w:val="22"/>
                  <w:szCs w:val="22"/>
                </w:rPr>
                <w:delText>Version</w:delText>
              </w:r>
            </w:del>
          </w:p>
        </w:tc>
        <w:tc>
          <w:tcPr>
            <w:tcW w:w="2160" w:type="dxa"/>
          </w:tcPr>
          <w:p w14:paraId="4CB3FD0D" w14:textId="77777777" w:rsidR="00764EBA" w:rsidRPr="001D3828" w:rsidDel="00602044" w:rsidRDefault="00764EBA" w:rsidP="00023267">
            <w:pPr>
              <w:pStyle w:val="TableHeading"/>
              <w:rPr>
                <w:del w:id="3" w:author="David Brown" w:date="2022-04-28T04:42:00Z"/>
                <w:rFonts w:ascii="Calibri" w:hAnsi="Calibri"/>
                <w:sz w:val="22"/>
                <w:szCs w:val="22"/>
              </w:rPr>
            </w:pPr>
            <w:del w:id="4" w:author="David Brown" w:date="2022-04-28T04:42:00Z">
              <w:r w:rsidRPr="001D3828" w:rsidDel="00602044">
                <w:rPr>
                  <w:rFonts w:ascii="Calibri" w:hAnsi="Calibri"/>
                  <w:sz w:val="22"/>
                  <w:szCs w:val="22"/>
                </w:rPr>
                <w:delText>Date</w:delText>
              </w:r>
            </w:del>
          </w:p>
        </w:tc>
        <w:tc>
          <w:tcPr>
            <w:tcW w:w="5683" w:type="dxa"/>
          </w:tcPr>
          <w:p w14:paraId="2FFFC213" w14:textId="77777777" w:rsidR="00764EBA" w:rsidRPr="001D3828" w:rsidDel="00602044" w:rsidRDefault="00764EBA" w:rsidP="00023267">
            <w:pPr>
              <w:pStyle w:val="TableHeading"/>
              <w:rPr>
                <w:del w:id="5" w:author="David Brown" w:date="2022-04-28T04:42:00Z"/>
                <w:rFonts w:ascii="Calibri" w:hAnsi="Calibri"/>
                <w:sz w:val="22"/>
                <w:szCs w:val="22"/>
              </w:rPr>
            </w:pPr>
            <w:del w:id="6" w:author="David Brown" w:date="2022-04-28T04:42:00Z">
              <w:r w:rsidRPr="001D3828" w:rsidDel="00602044">
                <w:rPr>
                  <w:rFonts w:ascii="Calibri" w:hAnsi="Calibri"/>
                  <w:sz w:val="22"/>
                  <w:szCs w:val="22"/>
                </w:rPr>
                <w:delText>Description of Revisions</w:delText>
              </w:r>
            </w:del>
          </w:p>
        </w:tc>
      </w:tr>
      <w:tr w:rsidR="00764EBA" w:rsidRPr="001D3828" w:rsidDel="00602044" w14:paraId="4C748D04" w14:textId="77777777" w:rsidTr="00596942">
        <w:trPr>
          <w:cantSplit/>
          <w:jc w:val="center"/>
          <w:del w:id="7" w:author="David Brown" w:date="2022-04-28T04:42:00Z"/>
        </w:trPr>
        <w:tc>
          <w:tcPr>
            <w:tcW w:w="1004" w:type="dxa"/>
          </w:tcPr>
          <w:p w14:paraId="05047EAE" w14:textId="77777777" w:rsidR="00764EBA" w:rsidRPr="001D3828" w:rsidDel="00602044" w:rsidRDefault="00764EBA" w:rsidP="00023267">
            <w:pPr>
              <w:pStyle w:val="NormalTableText"/>
              <w:rPr>
                <w:del w:id="8" w:author="David Brown" w:date="2022-04-28T04:42:00Z"/>
                <w:rFonts w:ascii="Calibri" w:hAnsi="Calibri"/>
                <w:sz w:val="22"/>
                <w:szCs w:val="22"/>
              </w:rPr>
            </w:pPr>
            <w:del w:id="9" w:author="David Brown" w:date="2022-04-28T04:42:00Z">
              <w:r w:rsidRPr="001D3828" w:rsidDel="00602044">
                <w:rPr>
                  <w:rFonts w:ascii="Calibri" w:hAnsi="Calibri"/>
                  <w:sz w:val="22"/>
                  <w:szCs w:val="22"/>
                </w:rPr>
                <w:delText>1</w:delText>
              </w:r>
            </w:del>
          </w:p>
        </w:tc>
        <w:tc>
          <w:tcPr>
            <w:tcW w:w="2160" w:type="dxa"/>
          </w:tcPr>
          <w:p w14:paraId="187C9948" w14:textId="77777777" w:rsidR="00764EBA" w:rsidRPr="001D3828" w:rsidDel="00602044" w:rsidRDefault="008B2987" w:rsidP="00023267">
            <w:pPr>
              <w:pStyle w:val="NormalTableText"/>
              <w:rPr>
                <w:del w:id="10" w:author="David Brown" w:date="2022-04-28T04:42:00Z"/>
                <w:rFonts w:ascii="Calibri" w:hAnsi="Calibri"/>
                <w:sz w:val="22"/>
                <w:szCs w:val="22"/>
              </w:rPr>
            </w:pPr>
            <w:del w:id="11" w:author="David Brown" w:date="2022-04-28T04:42:00Z">
              <w:r w:rsidRPr="001D3828" w:rsidDel="00602044">
                <w:rPr>
                  <w:rFonts w:ascii="Calibri" w:hAnsi="Calibri"/>
                  <w:sz w:val="22"/>
                  <w:szCs w:val="22"/>
                </w:rPr>
                <w:delText>November 1, 2011</w:delText>
              </w:r>
            </w:del>
          </w:p>
        </w:tc>
        <w:tc>
          <w:tcPr>
            <w:tcW w:w="5683" w:type="dxa"/>
          </w:tcPr>
          <w:p w14:paraId="7F110EDF" w14:textId="77777777" w:rsidR="00764EBA" w:rsidRPr="001D3828" w:rsidDel="00602044" w:rsidRDefault="008B2987" w:rsidP="00023267">
            <w:pPr>
              <w:pStyle w:val="NormalTableText"/>
              <w:rPr>
                <w:del w:id="12" w:author="David Brown" w:date="2022-04-28T04:42:00Z"/>
                <w:rFonts w:ascii="Calibri" w:hAnsi="Calibri"/>
                <w:sz w:val="22"/>
                <w:szCs w:val="22"/>
              </w:rPr>
            </w:pPr>
            <w:del w:id="13" w:author="David Brown" w:date="2022-04-28T04:42:00Z">
              <w:r w:rsidRPr="001D3828" w:rsidDel="00602044">
                <w:rPr>
                  <w:rFonts w:ascii="Calibri" w:hAnsi="Calibri"/>
                  <w:sz w:val="22"/>
                  <w:szCs w:val="22"/>
                </w:rPr>
                <w:delText>Standard Specification Release</w:delText>
              </w:r>
            </w:del>
          </w:p>
        </w:tc>
      </w:tr>
      <w:tr w:rsidR="00005E4E" w:rsidRPr="001D3828" w:rsidDel="00602044" w14:paraId="2EB5E686" w14:textId="77777777" w:rsidTr="00596942">
        <w:trPr>
          <w:cantSplit/>
          <w:jc w:val="center"/>
          <w:del w:id="14" w:author="David Brown" w:date="2022-04-28T04:42:00Z"/>
        </w:trPr>
        <w:tc>
          <w:tcPr>
            <w:tcW w:w="1004" w:type="dxa"/>
          </w:tcPr>
          <w:p w14:paraId="2E52A866" w14:textId="77777777" w:rsidR="00005E4E" w:rsidRPr="001D3828" w:rsidDel="00602044" w:rsidRDefault="005809D8" w:rsidP="00023267">
            <w:pPr>
              <w:pStyle w:val="NormalTableText"/>
              <w:rPr>
                <w:del w:id="15" w:author="David Brown" w:date="2022-04-28T04:42:00Z"/>
                <w:rFonts w:ascii="Calibri" w:hAnsi="Calibri"/>
                <w:sz w:val="22"/>
                <w:szCs w:val="22"/>
              </w:rPr>
            </w:pPr>
            <w:del w:id="16" w:author="David Brown" w:date="2022-04-28T04:42:00Z">
              <w:r w:rsidRPr="001D3828" w:rsidDel="00602044">
                <w:rPr>
                  <w:rFonts w:ascii="Calibri" w:hAnsi="Calibri"/>
                  <w:sz w:val="22"/>
                  <w:szCs w:val="22"/>
                </w:rPr>
                <w:delText>2</w:delText>
              </w:r>
            </w:del>
          </w:p>
        </w:tc>
        <w:tc>
          <w:tcPr>
            <w:tcW w:w="2160" w:type="dxa"/>
          </w:tcPr>
          <w:p w14:paraId="341311A5" w14:textId="77777777" w:rsidR="00005E4E" w:rsidRPr="001D3828" w:rsidDel="00602044" w:rsidRDefault="005809D8" w:rsidP="00023267">
            <w:pPr>
              <w:pStyle w:val="NormalTableText"/>
              <w:rPr>
                <w:del w:id="17" w:author="David Brown" w:date="2022-04-28T04:42:00Z"/>
                <w:rFonts w:ascii="Calibri" w:hAnsi="Calibri"/>
                <w:sz w:val="22"/>
                <w:szCs w:val="22"/>
              </w:rPr>
            </w:pPr>
            <w:del w:id="18" w:author="David Brown" w:date="2022-04-28T04:42:00Z">
              <w:r w:rsidRPr="001D3828" w:rsidDel="00602044">
                <w:rPr>
                  <w:rFonts w:ascii="Calibri" w:hAnsi="Calibri"/>
                  <w:sz w:val="22"/>
                  <w:szCs w:val="22"/>
                </w:rPr>
                <w:delText>April 20, 2015</w:delText>
              </w:r>
            </w:del>
          </w:p>
        </w:tc>
        <w:tc>
          <w:tcPr>
            <w:tcW w:w="5683" w:type="dxa"/>
          </w:tcPr>
          <w:p w14:paraId="5A98B072" w14:textId="77777777" w:rsidR="00005E4E" w:rsidRPr="001D3828" w:rsidDel="00602044" w:rsidRDefault="005809D8" w:rsidP="00023267">
            <w:pPr>
              <w:pStyle w:val="NormalTableText"/>
              <w:rPr>
                <w:del w:id="19" w:author="David Brown" w:date="2022-04-28T04:42:00Z"/>
                <w:rFonts w:ascii="Calibri" w:hAnsi="Calibri"/>
                <w:sz w:val="22"/>
                <w:szCs w:val="22"/>
              </w:rPr>
            </w:pPr>
            <w:del w:id="20" w:author="David Brown" w:date="2022-04-28T04:42:00Z">
              <w:r w:rsidRPr="001D3828" w:rsidDel="00602044">
                <w:rPr>
                  <w:rFonts w:ascii="Calibri" w:hAnsi="Calibri"/>
                  <w:sz w:val="22"/>
                  <w:szCs w:val="22"/>
                </w:rPr>
                <w:delText>General formatting</w:delText>
              </w:r>
            </w:del>
          </w:p>
        </w:tc>
      </w:tr>
      <w:tr w:rsidR="00DD00B1" w:rsidRPr="001D3828" w:rsidDel="00602044" w14:paraId="1334548F" w14:textId="77777777" w:rsidTr="00596942">
        <w:trPr>
          <w:cantSplit/>
          <w:jc w:val="center"/>
          <w:del w:id="21" w:author="David Brown" w:date="2022-04-28T04:42:00Z"/>
        </w:trPr>
        <w:tc>
          <w:tcPr>
            <w:tcW w:w="1004" w:type="dxa"/>
          </w:tcPr>
          <w:p w14:paraId="135965BE" w14:textId="77777777" w:rsidR="00DD00B1" w:rsidRPr="001D3828" w:rsidDel="00602044" w:rsidRDefault="00DD00B1" w:rsidP="00023267">
            <w:pPr>
              <w:pStyle w:val="NormalTableText"/>
              <w:rPr>
                <w:del w:id="22" w:author="David Brown" w:date="2022-04-28T04:42:00Z"/>
                <w:rFonts w:ascii="Calibri" w:hAnsi="Calibri"/>
                <w:sz w:val="22"/>
                <w:szCs w:val="22"/>
              </w:rPr>
            </w:pPr>
            <w:del w:id="23" w:author="David Brown" w:date="2022-04-28T04:42:00Z">
              <w:r w:rsidDel="00602044">
                <w:rPr>
                  <w:rFonts w:ascii="Calibri" w:hAnsi="Calibri"/>
                  <w:sz w:val="22"/>
                  <w:szCs w:val="22"/>
                </w:rPr>
                <w:delText>3</w:delText>
              </w:r>
            </w:del>
          </w:p>
        </w:tc>
        <w:tc>
          <w:tcPr>
            <w:tcW w:w="2160" w:type="dxa"/>
          </w:tcPr>
          <w:p w14:paraId="67A0F34D" w14:textId="77777777" w:rsidR="00DD00B1" w:rsidRPr="001D3828" w:rsidDel="00602044" w:rsidRDefault="00DD00B1" w:rsidP="00023267">
            <w:pPr>
              <w:pStyle w:val="NormalTableText"/>
              <w:rPr>
                <w:del w:id="24" w:author="David Brown" w:date="2022-04-28T04:42:00Z"/>
                <w:rFonts w:ascii="Calibri" w:hAnsi="Calibri"/>
                <w:sz w:val="22"/>
                <w:szCs w:val="22"/>
              </w:rPr>
            </w:pPr>
            <w:del w:id="25" w:author="David Brown" w:date="2022-04-28T04:42:00Z">
              <w:r w:rsidDel="00602044">
                <w:rPr>
                  <w:rFonts w:ascii="Calibri" w:hAnsi="Calibri"/>
                  <w:sz w:val="22"/>
                  <w:szCs w:val="22"/>
                </w:rPr>
                <w:delText>May 23, 2017</w:delText>
              </w:r>
            </w:del>
          </w:p>
        </w:tc>
        <w:tc>
          <w:tcPr>
            <w:tcW w:w="5683" w:type="dxa"/>
          </w:tcPr>
          <w:p w14:paraId="24A2C38A" w14:textId="77777777" w:rsidR="00DD00B1" w:rsidRPr="001D3828" w:rsidDel="00602044" w:rsidRDefault="00DD00B1" w:rsidP="00783A11">
            <w:pPr>
              <w:pStyle w:val="NormalTableText"/>
              <w:rPr>
                <w:del w:id="26" w:author="David Brown" w:date="2022-04-28T04:42:00Z"/>
                <w:rFonts w:ascii="Calibri" w:hAnsi="Calibri"/>
                <w:sz w:val="22"/>
                <w:szCs w:val="22"/>
              </w:rPr>
            </w:pPr>
            <w:del w:id="27" w:author="David Brown" w:date="2022-04-28T04:42:00Z">
              <w:r w:rsidDel="00602044">
                <w:rPr>
                  <w:rFonts w:ascii="Calibri" w:hAnsi="Calibri"/>
                  <w:sz w:val="22"/>
                  <w:szCs w:val="22"/>
                </w:rPr>
                <w:delText>Updated</w:delText>
              </w:r>
              <w:r w:rsidR="00783A11" w:rsidDel="00602044">
                <w:rPr>
                  <w:rFonts w:ascii="Calibri" w:hAnsi="Calibri"/>
                  <w:sz w:val="22"/>
                  <w:szCs w:val="22"/>
                </w:rPr>
                <w:delText xml:space="preserve"> form </w:delText>
              </w:r>
              <w:r w:rsidDel="00602044">
                <w:rPr>
                  <w:rFonts w:ascii="Calibri" w:hAnsi="Calibri"/>
                  <w:sz w:val="22"/>
                  <w:szCs w:val="22"/>
                </w:rPr>
                <w:delText>references</w:delText>
              </w:r>
              <w:r w:rsidR="00D15F37" w:rsidDel="00602044">
                <w:rPr>
                  <w:rFonts w:ascii="Calibri" w:hAnsi="Calibri"/>
                  <w:sz w:val="22"/>
                  <w:szCs w:val="22"/>
                </w:rPr>
                <w:delText xml:space="preserve"> to </w:delText>
              </w:r>
              <w:r w:rsidR="00092D39" w:rsidDel="00602044">
                <w:rPr>
                  <w:rFonts w:ascii="Calibri" w:hAnsi="Calibri"/>
                  <w:sz w:val="22"/>
                  <w:szCs w:val="22"/>
                </w:rPr>
                <w:delText>0</w:delText>
              </w:r>
              <w:r w:rsidR="00D15F37" w:rsidDel="00602044">
                <w:rPr>
                  <w:rFonts w:ascii="Calibri" w:hAnsi="Calibri"/>
                  <w:sz w:val="22"/>
                  <w:szCs w:val="22"/>
                </w:rPr>
                <w:delText>1810</w:delText>
              </w:r>
              <w:r w:rsidR="00783A11" w:rsidDel="00602044">
                <w:rPr>
                  <w:rFonts w:ascii="Calibri" w:hAnsi="Calibri"/>
                  <w:sz w:val="22"/>
                  <w:szCs w:val="22"/>
                </w:rPr>
                <w:delText>A</w:delText>
              </w:r>
            </w:del>
          </w:p>
        </w:tc>
      </w:tr>
      <w:tr w:rsidR="0000766A" w:rsidRPr="001D3828" w:rsidDel="00602044" w14:paraId="7A9716C4" w14:textId="77777777" w:rsidTr="00596942">
        <w:trPr>
          <w:cantSplit/>
          <w:jc w:val="center"/>
          <w:del w:id="28" w:author="David Brown" w:date="2022-04-28T04:42:00Z"/>
        </w:trPr>
        <w:tc>
          <w:tcPr>
            <w:tcW w:w="1004" w:type="dxa"/>
          </w:tcPr>
          <w:p w14:paraId="599CBA1B" w14:textId="77777777" w:rsidR="0000766A" w:rsidDel="00602044" w:rsidRDefault="0000766A" w:rsidP="00023267">
            <w:pPr>
              <w:pStyle w:val="NormalTableText"/>
              <w:rPr>
                <w:del w:id="29" w:author="David Brown" w:date="2022-04-28T04:42:00Z"/>
                <w:rFonts w:ascii="Calibri" w:hAnsi="Calibri"/>
                <w:sz w:val="22"/>
                <w:szCs w:val="22"/>
              </w:rPr>
            </w:pPr>
            <w:del w:id="30" w:author="David Brown" w:date="2022-04-28T04:42:00Z">
              <w:r w:rsidDel="00602044">
                <w:rPr>
                  <w:rFonts w:ascii="Calibri" w:hAnsi="Calibri"/>
                  <w:sz w:val="22"/>
                  <w:szCs w:val="22"/>
                </w:rPr>
                <w:delText>4</w:delText>
              </w:r>
            </w:del>
          </w:p>
        </w:tc>
        <w:tc>
          <w:tcPr>
            <w:tcW w:w="2160" w:type="dxa"/>
          </w:tcPr>
          <w:p w14:paraId="6C9C7493" w14:textId="77777777" w:rsidR="0000766A" w:rsidDel="00602044" w:rsidRDefault="0000766A" w:rsidP="00023267">
            <w:pPr>
              <w:pStyle w:val="NormalTableText"/>
              <w:rPr>
                <w:del w:id="31" w:author="David Brown" w:date="2022-04-28T04:42:00Z"/>
                <w:rFonts w:ascii="Calibri" w:hAnsi="Calibri"/>
                <w:sz w:val="22"/>
                <w:szCs w:val="22"/>
              </w:rPr>
            </w:pPr>
            <w:del w:id="32" w:author="David Brown" w:date="2022-04-28T04:42:00Z">
              <w:r w:rsidDel="00602044">
                <w:rPr>
                  <w:rFonts w:ascii="Calibri" w:hAnsi="Calibri"/>
                  <w:sz w:val="22"/>
                  <w:szCs w:val="22"/>
                </w:rPr>
                <w:delText>November 19, 2018</w:delText>
              </w:r>
            </w:del>
          </w:p>
        </w:tc>
        <w:tc>
          <w:tcPr>
            <w:tcW w:w="5683" w:type="dxa"/>
          </w:tcPr>
          <w:p w14:paraId="49311247" w14:textId="77777777" w:rsidR="0000766A" w:rsidDel="00602044" w:rsidRDefault="0000766A" w:rsidP="00783A11">
            <w:pPr>
              <w:pStyle w:val="NormalTableText"/>
              <w:rPr>
                <w:del w:id="33" w:author="David Brown" w:date="2022-04-28T04:42:00Z"/>
                <w:rFonts w:ascii="Calibri" w:hAnsi="Calibri"/>
                <w:sz w:val="22"/>
                <w:szCs w:val="22"/>
              </w:rPr>
            </w:pPr>
            <w:del w:id="34" w:author="David Brown" w:date="2022-04-28T04:42:00Z">
              <w:r w:rsidDel="00602044">
                <w:rPr>
                  <w:rFonts w:ascii="Calibri" w:hAnsi="Calibri"/>
                  <w:sz w:val="22"/>
                  <w:szCs w:val="22"/>
                </w:rPr>
                <w:delText>3.4.2 revised (BM)</w:delText>
              </w:r>
            </w:del>
          </w:p>
        </w:tc>
      </w:tr>
      <w:tr w:rsidR="00092D39" w:rsidRPr="001D3828" w:rsidDel="00602044" w14:paraId="29DDA8A5" w14:textId="77777777" w:rsidTr="00596942">
        <w:trPr>
          <w:cantSplit/>
          <w:jc w:val="center"/>
          <w:del w:id="35" w:author="David Brown" w:date="2022-04-28T04:42:00Z"/>
        </w:trPr>
        <w:tc>
          <w:tcPr>
            <w:tcW w:w="1004" w:type="dxa"/>
          </w:tcPr>
          <w:p w14:paraId="11514967" w14:textId="77777777" w:rsidR="00092D39" w:rsidDel="00602044" w:rsidRDefault="00092D39" w:rsidP="00023267">
            <w:pPr>
              <w:pStyle w:val="NormalTableText"/>
              <w:rPr>
                <w:del w:id="36" w:author="David Brown" w:date="2022-04-28T04:42:00Z"/>
                <w:rFonts w:ascii="Calibri" w:hAnsi="Calibri"/>
                <w:sz w:val="22"/>
                <w:szCs w:val="22"/>
              </w:rPr>
            </w:pPr>
            <w:del w:id="37" w:author="David Brown" w:date="2022-04-28T04:42:00Z">
              <w:r w:rsidDel="00602044">
                <w:rPr>
                  <w:rFonts w:ascii="Calibri" w:hAnsi="Calibri"/>
                  <w:sz w:val="22"/>
                  <w:szCs w:val="22"/>
                </w:rPr>
                <w:delText>5</w:delText>
              </w:r>
            </w:del>
          </w:p>
        </w:tc>
        <w:tc>
          <w:tcPr>
            <w:tcW w:w="2160" w:type="dxa"/>
          </w:tcPr>
          <w:p w14:paraId="7679B2FB" w14:textId="77777777" w:rsidR="00092D39" w:rsidDel="00602044" w:rsidRDefault="00092D39" w:rsidP="00023267">
            <w:pPr>
              <w:pStyle w:val="NormalTableText"/>
              <w:rPr>
                <w:del w:id="38" w:author="David Brown" w:date="2022-04-28T04:42:00Z"/>
                <w:rFonts w:ascii="Calibri" w:hAnsi="Calibri"/>
                <w:sz w:val="22"/>
                <w:szCs w:val="22"/>
              </w:rPr>
            </w:pPr>
            <w:del w:id="39" w:author="David Brown" w:date="2022-04-28T04:42:00Z">
              <w:r w:rsidDel="00602044">
                <w:rPr>
                  <w:rFonts w:ascii="Calibri" w:hAnsi="Calibri"/>
                  <w:sz w:val="22"/>
                  <w:szCs w:val="22"/>
                </w:rPr>
                <w:delText>May 21, 2019</w:delText>
              </w:r>
            </w:del>
          </w:p>
        </w:tc>
        <w:tc>
          <w:tcPr>
            <w:tcW w:w="5683" w:type="dxa"/>
          </w:tcPr>
          <w:p w14:paraId="35D43AB9" w14:textId="77777777" w:rsidR="00092D39" w:rsidDel="00602044" w:rsidRDefault="00092D39" w:rsidP="00783A11">
            <w:pPr>
              <w:pStyle w:val="NormalTableText"/>
              <w:rPr>
                <w:del w:id="40" w:author="David Brown" w:date="2022-04-28T04:42:00Z"/>
                <w:rFonts w:ascii="Calibri" w:hAnsi="Calibri"/>
                <w:sz w:val="22"/>
                <w:szCs w:val="22"/>
              </w:rPr>
            </w:pPr>
            <w:del w:id="41" w:author="David Brown" w:date="2022-04-28T04:42:00Z">
              <w:r w:rsidDel="00602044">
                <w:rPr>
                  <w:rFonts w:ascii="Calibri" w:hAnsi="Calibri"/>
                  <w:sz w:val="22"/>
                  <w:szCs w:val="22"/>
                </w:rPr>
                <w:delText>1.3</w:delText>
              </w:r>
              <w:r w:rsidR="00BC6EC2" w:rsidDel="00602044">
                <w:rPr>
                  <w:rFonts w:ascii="Calibri" w:hAnsi="Calibri"/>
                  <w:sz w:val="22"/>
                  <w:szCs w:val="22"/>
                </w:rPr>
                <w:delText>.2 u</w:delText>
              </w:r>
              <w:r w:rsidDel="00602044">
                <w:rPr>
                  <w:rFonts w:ascii="Calibri" w:hAnsi="Calibri"/>
                  <w:sz w:val="22"/>
                  <w:szCs w:val="22"/>
                </w:rPr>
                <w:delText>pdated reference to 01810A (BM)</w:delText>
              </w:r>
            </w:del>
          </w:p>
        </w:tc>
      </w:tr>
      <w:tr w:rsidR="00A14C5E" w:rsidRPr="001D3828" w:rsidDel="00602044" w14:paraId="01584336" w14:textId="77777777" w:rsidTr="00596942">
        <w:trPr>
          <w:cantSplit/>
          <w:jc w:val="center"/>
          <w:del w:id="42" w:author="David Brown" w:date="2022-04-28T04:42:00Z"/>
        </w:trPr>
        <w:tc>
          <w:tcPr>
            <w:tcW w:w="1004" w:type="dxa"/>
          </w:tcPr>
          <w:p w14:paraId="379B88D3" w14:textId="77777777" w:rsidR="00A14C5E" w:rsidDel="00602044" w:rsidRDefault="00A14C5E" w:rsidP="00023267">
            <w:pPr>
              <w:pStyle w:val="NormalTableText"/>
              <w:rPr>
                <w:del w:id="43" w:author="David Brown" w:date="2022-04-28T04:42:00Z"/>
                <w:rFonts w:ascii="Calibri" w:hAnsi="Calibri"/>
                <w:sz w:val="22"/>
                <w:szCs w:val="22"/>
              </w:rPr>
            </w:pPr>
            <w:del w:id="44" w:author="David Brown" w:date="2022-04-28T04:42:00Z">
              <w:r w:rsidDel="00602044">
                <w:rPr>
                  <w:rFonts w:ascii="Calibri" w:hAnsi="Calibri"/>
                  <w:sz w:val="22"/>
                  <w:szCs w:val="22"/>
                </w:rPr>
                <w:delText>6</w:delText>
              </w:r>
            </w:del>
          </w:p>
        </w:tc>
        <w:tc>
          <w:tcPr>
            <w:tcW w:w="2160" w:type="dxa"/>
          </w:tcPr>
          <w:p w14:paraId="64DCDA0C" w14:textId="77777777" w:rsidR="00A14C5E" w:rsidDel="00602044" w:rsidRDefault="00A676BF" w:rsidP="00023267">
            <w:pPr>
              <w:pStyle w:val="NormalTableText"/>
              <w:rPr>
                <w:del w:id="45" w:author="David Brown" w:date="2022-04-28T04:42:00Z"/>
                <w:rFonts w:ascii="Calibri" w:hAnsi="Calibri"/>
                <w:sz w:val="22"/>
                <w:szCs w:val="22"/>
              </w:rPr>
            </w:pPr>
            <w:del w:id="46" w:author="David Brown" w:date="2022-04-28T04:42:00Z">
              <w:r w:rsidDel="00602044">
                <w:rPr>
                  <w:rFonts w:ascii="Calibri" w:hAnsi="Calibri"/>
                  <w:sz w:val="22"/>
                  <w:szCs w:val="22"/>
                </w:rPr>
                <w:delText>November 27</w:delText>
              </w:r>
              <w:r w:rsidR="00A14C5E" w:rsidDel="00602044">
                <w:rPr>
                  <w:rFonts w:ascii="Calibri" w:hAnsi="Calibri"/>
                  <w:sz w:val="22"/>
                  <w:szCs w:val="22"/>
                </w:rPr>
                <w:delText>, 2019</w:delText>
              </w:r>
            </w:del>
          </w:p>
        </w:tc>
        <w:tc>
          <w:tcPr>
            <w:tcW w:w="5683" w:type="dxa"/>
          </w:tcPr>
          <w:p w14:paraId="07A5DE92" w14:textId="77777777" w:rsidR="00A14C5E" w:rsidDel="00602044" w:rsidRDefault="0032157D" w:rsidP="00783A11">
            <w:pPr>
              <w:pStyle w:val="NormalTableText"/>
              <w:rPr>
                <w:del w:id="47" w:author="David Brown" w:date="2022-04-28T04:42:00Z"/>
                <w:rFonts w:ascii="Calibri" w:hAnsi="Calibri"/>
                <w:sz w:val="22"/>
                <w:szCs w:val="22"/>
              </w:rPr>
            </w:pPr>
            <w:del w:id="48" w:author="David Brown" w:date="2022-04-28T04:42:00Z">
              <w:r w:rsidDel="00602044">
                <w:rPr>
                  <w:rFonts w:ascii="Calibri" w:hAnsi="Calibri"/>
                  <w:sz w:val="22"/>
                  <w:szCs w:val="22"/>
                </w:rPr>
                <w:delText>Updated Contractor’s System Integrator to Region’s System Integrator throughout, removed reference to 13933</w:delText>
              </w:r>
              <w:r w:rsidR="00A676BF" w:rsidDel="00602044">
                <w:rPr>
                  <w:rFonts w:ascii="Calibri" w:hAnsi="Calibri"/>
                  <w:sz w:val="22"/>
                  <w:szCs w:val="22"/>
                </w:rPr>
                <w:delText xml:space="preserve"> throughout</w:delText>
              </w:r>
              <w:r w:rsidDel="00602044">
                <w:rPr>
                  <w:rFonts w:ascii="Calibri" w:hAnsi="Calibri"/>
                  <w:sz w:val="22"/>
                  <w:szCs w:val="22"/>
                </w:rPr>
                <w:delText xml:space="preserve"> (BM)</w:delText>
              </w:r>
            </w:del>
          </w:p>
        </w:tc>
      </w:tr>
    </w:tbl>
    <w:p w14:paraId="32171CA0" w14:textId="77777777" w:rsidR="00764EBA" w:rsidRPr="00623262" w:rsidDel="00D950CC" w:rsidRDefault="00D950CC" w:rsidP="00764EBA">
      <w:pPr>
        <w:pStyle w:val="BodyText"/>
        <w:rPr>
          <w:del w:id="49" w:author="David Brown" w:date="2022-04-28T17:58:00Z"/>
          <w:rFonts w:ascii="Calibri" w:hAnsi="Calibri"/>
          <w:szCs w:val="22"/>
        </w:rPr>
      </w:pPr>
      <w:ins w:id="50" w:author="David Brown" w:date="2022-04-28T17:58:00Z">
        <w:r w:rsidRPr="00882624">
          <w:t xml:space="preserve">PART 1. </w:t>
        </w:r>
      </w:ins>
    </w:p>
    <w:p w14:paraId="3BB1EDD5" w14:textId="77777777" w:rsidR="00994502" w:rsidRPr="001D3828" w:rsidDel="00602044" w:rsidRDefault="00994502" w:rsidP="00623262">
      <w:pPr>
        <w:pStyle w:val="BodyText"/>
        <w:pBdr>
          <w:top w:val="single" w:sz="4" w:space="1" w:color="auto"/>
          <w:left w:val="single" w:sz="4" w:space="0" w:color="auto"/>
          <w:bottom w:val="single" w:sz="4" w:space="1" w:color="auto"/>
          <w:right w:val="single" w:sz="4" w:space="4" w:color="auto"/>
        </w:pBdr>
        <w:rPr>
          <w:del w:id="51" w:author="David Brown" w:date="2022-04-28T04:42:00Z"/>
          <w:rFonts w:ascii="Calibri" w:hAnsi="Calibri"/>
          <w:szCs w:val="22"/>
        </w:rPr>
      </w:pPr>
      <w:del w:id="52" w:author="David Brown" w:date="2022-04-28T04:42:00Z">
        <w:r w:rsidRPr="001D3828" w:rsidDel="00602044">
          <w:rPr>
            <w:rFonts w:ascii="Calibri" w:hAnsi="Calibri"/>
            <w:szCs w:val="22"/>
          </w:rPr>
          <w:delText>NOTE:</w:delText>
        </w:r>
      </w:del>
    </w:p>
    <w:p w14:paraId="33FDE334" w14:textId="77777777" w:rsidR="00994502" w:rsidRPr="001D3828" w:rsidDel="00602044" w:rsidRDefault="00994502" w:rsidP="00623262">
      <w:pPr>
        <w:pStyle w:val="BodyText"/>
        <w:pBdr>
          <w:top w:val="single" w:sz="4" w:space="1" w:color="auto"/>
          <w:left w:val="single" w:sz="4" w:space="0" w:color="auto"/>
          <w:bottom w:val="single" w:sz="4" w:space="1" w:color="auto"/>
          <w:right w:val="single" w:sz="4" w:space="4" w:color="auto"/>
        </w:pBdr>
        <w:rPr>
          <w:del w:id="53" w:author="David Brown" w:date="2022-04-28T04:42:00Z"/>
          <w:rFonts w:ascii="Calibri" w:hAnsi="Calibri"/>
          <w:szCs w:val="22"/>
        </w:rPr>
      </w:pPr>
      <w:del w:id="54" w:author="David Brown" w:date="2022-04-28T04:42:00Z">
        <w:r w:rsidRPr="001D3828" w:rsidDel="00602044">
          <w:rPr>
            <w:rFonts w:ascii="Calibri" w:hAnsi="Calibri"/>
            <w:szCs w:val="22"/>
          </w:rPr>
          <w:delText>This is a CONTROLLED Document. Any documents appearing in paper form are not controlled and should be checked against the on-line file version prior to use.</w:delText>
        </w:r>
      </w:del>
    </w:p>
    <w:p w14:paraId="2E020361" w14:textId="77777777" w:rsidR="00994502" w:rsidRPr="001D3828" w:rsidDel="00602044" w:rsidRDefault="00994502" w:rsidP="00623262">
      <w:pPr>
        <w:pStyle w:val="BodyText"/>
        <w:pBdr>
          <w:top w:val="single" w:sz="4" w:space="1" w:color="auto"/>
          <w:left w:val="single" w:sz="4" w:space="0" w:color="auto"/>
          <w:bottom w:val="single" w:sz="4" w:space="1" w:color="auto"/>
          <w:right w:val="single" w:sz="4" w:space="4" w:color="auto"/>
        </w:pBdr>
        <w:rPr>
          <w:del w:id="55" w:author="David Brown" w:date="2022-04-28T04:42:00Z"/>
          <w:rFonts w:ascii="Calibri" w:hAnsi="Calibri"/>
          <w:b/>
          <w:szCs w:val="22"/>
        </w:rPr>
      </w:pPr>
      <w:del w:id="56" w:author="David Brown" w:date="2022-04-28T04:42:00Z">
        <w:r w:rsidRPr="001D3828" w:rsidDel="00602044">
          <w:rPr>
            <w:rFonts w:ascii="Calibri" w:hAnsi="Calibri"/>
            <w:b/>
            <w:szCs w:val="22"/>
            <w:highlight w:val="yellow"/>
          </w:rPr>
          <w:delText>For each project the Consultant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delText>
        </w:r>
        <w:r w:rsidRPr="001D3828" w:rsidDel="00602044">
          <w:rPr>
            <w:rFonts w:ascii="Calibri" w:hAnsi="Calibri"/>
            <w:b/>
            <w:szCs w:val="22"/>
          </w:rPr>
          <w:delText xml:space="preserve"> </w:delText>
        </w:r>
      </w:del>
    </w:p>
    <w:p w14:paraId="1E4870A4" w14:textId="77777777" w:rsidR="00994502" w:rsidRPr="001D3828" w:rsidDel="00602044" w:rsidRDefault="00994502" w:rsidP="00623262">
      <w:pPr>
        <w:pStyle w:val="BodyText"/>
        <w:pBdr>
          <w:top w:val="single" w:sz="4" w:space="1" w:color="auto"/>
          <w:left w:val="single" w:sz="4" w:space="0" w:color="auto"/>
          <w:bottom w:val="single" w:sz="4" w:space="1" w:color="auto"/>
          <w:right w:val="single" w:sz="4" w:space="4" w:color="auto"/>
        </w:pBdr>
        <w:rPr>
          <w:del w:id="57" w:author="David Brown" w:date="2022-04-28T04:42:00Z"/>
          <w:rFonts w:ascii="Calibri" w:hAnsi="Calibri"/>
          <w:szCs w:val="22"/>
        </w:rPr>
      </w:pPr>
      <w:del w:id="58" w:author="David Brown" w:date="2022-04-28T04:42:00Z">
        <w:r w:rsidRPr="001D3828" w:rsidDel="00602044">
          <w:rPr>
            <w:rFonts w:ascii="Calibri" w:hAnsi="Calibri"/>
            <w:b/>
            <w:bCs/>
            <w:szCs w:val="22"/>
          </w:rPr>
          <w:delText xml:space="preserve">Notice: </w:delText>
        </w:r>
        <w:r w:rsidRPr="001D3828" w:rsidDel="00602044">
          <w:rPr>
            <w:rFonts w:ascii="Calibri" w:hAnsi="Calibri"/>
            <w:szCs w:val="22"/>
          </w:rPr>
          <w:delText>This Document hardcopy must be used for reference purpose only.</w:delText>
        </w:r>
      </w:del>
    </w:p>
    <w:p w14:paraId="5C15F33B" w14:textId="77777777" w:rsidR="00994502" w:rsidRPr="001D3828" w:rsidDel="00602044" w:rsidRDefault="00994502" w:rsidP="00623262">
      <w:pPr>
        <w:pStyle w:val="BodyText"/>
        <w:pBdr>
          <w:top w:val="single" w:sz="4" w:space="1" w:color="auto"/>
          <w:left w:val="single" w:sz="4" w:space="0" w:color="auto"/>
          <w:bottom w:val="single" w:sz="4" w:space="1" w:color="auto"/>
          <w:right w:val="single" w:sz="4" w:space="4" w:color="auto"/>
        </w:pBdr>
        <w:rPr>
          <w:del w:id="59" w:author="David Brown" w:date="2022-04-28T04:42:00Z"/>
          <w:rFonts w:ascii="Calibri" w:hAnsi="Calibri"/>
          <w:b/>
          <w:bCs/>
          <w:szCs w:val="22"/>
        </w:rPr>
      </w:pPr>
      <w:del w:id="60" w:author="David Brown" w:date="2022-04-28T04:42:00Z">
        <w:r w:rsidRPr="001D3828" w:rsidDel="00602044">
          <w:rPr>
            <w:rFonts w:ascii="Calibri" w:hAnsi="Calibri"/>
            <w:b/>
            <w:szCs w:val="22"/>
          </w:rPr>
          <w:delText>The on-line copy is the current version of the document.</w:delText>
        </w:r>
      </w:del>
    </w:p>
    <w:p w14:paraId="51210C5A" w14:textId="77777777" w:rsidR="00F6204E" w:rsidRPr="005809D8" w:rsidRDefault="00764EBA" w:rsidP="00D950CC">
      <w:pPr>
        <w:pStyle w:val="Heading1"/>
        <w:numPr>
          <w:ilvl w:val="0"/>
          <w:numId w:val="0"/>
        </w:numPr>
        <w:pPrChange w:id="61" w:author="David Brown" w:date="2022-04-28T17:58:00Z">
          <w:pPr>
            <w:pStyle w:val="Heading1"/>
          </w:pPr>
        </w:pPrChange>
      </w:pPr>
      <w:del w:id="62" w:author="David Brown" w:date="2022-04-28T04:42:00Z">
        <w:r w:rsidRPr="005809D8" w:rsidDel="00602044">
          <w:br w:type="page"/>
        </w:r>
      </w:del>
      <w:r w:rsidR="00960901" w:rsidRPr="005809D8">
        <w:lastRenderedPageBreak/>
        <w:t>GEneral</w:t>
      </w:r>
    </w:p>
    <w:p w14:paraId="7BE3C470" w14:textId="77777777" w:rsidR="00960901" w:rsidRPr="005809D8" w:rsidRDefault="00764EBA" w:rsidP="005809D8">
      <w:pPr>
        <w:pStyle w:val="Heading2"/>
      </w:pPr>
      <w:r w:rsidRPr="005809D8">
        <w:t>Scope</w:t>
      </w:r>
    </w:p>
    <w:p w14:paraId="6BF40488" w14:textId="77777777" w:rsidR="00764EBA" w:rsidRPr="005809D8" w:rsidRDefault="00764EBA" w:rsidP="005809D8">
      <w:pPr>
        <w:pStyle w:val="Heading3"/>
      </w:pPr>
      <w:r w:rsidRPr="005809D8">
        <w:t xml:space="preserve">The instrument and equipment testing confirms in detail that the field instruments and other equipment are supplied and installed in accordance with the Contract Documents.  Testing includes: </w:t>
      </w:r>
    </w:p>
    <w:p w14:paraId="0B5EBB63" w14:textId="77777777" w:rsidR="00764EBA" w:rsidRPr="005809D8" w:rsidRDefault="00764EBA" w:rsidP="005809D8">
      <w:pPr>
        <w:pStyle w:val="Heading4"/>
      </w:pPr>
      <w:r w:rsidRPr="005809D8">
        <w:t>Confirmation that the units have been correctly installed.</w:t>
      </w:r>
    </w:p>
    <w:p w14:paraId="4C4780AF" w14:textId="77777777" w:rsidR="00764EBA" w:rsidRPr="005809D8" w:rsidRDefault="00764EBA" w:rsidP="005809D8">
      <w:pPr>
        <w:pStyle w:val="Heading4"/>
      </w:pPr>
      <w:r w:rsidRPr="005809D8">
        <w:t>Confirmation that the units have been correctly calibrated.</w:t>
      </w:r>
    </w:p>
    <w:p w14:paraId="6E208A7F" w14:textId="77777777" w:rsidR="00764EBA" w:rsidRPr="005809D8" w:rsidRDefault="00764EBA" w:rsidP="005809D8">
      <w:pPr>
        <w:pStyle w:val="Heading4"/>
      </w:pPr>
      <w:r w:rsidRPr="005809D8">
        <w:t xml:space="preserve">Confirmation that all discrete and analog signals (both new and existing) to be transmitted to and from the units are available and functioning correctly. </w:t>
      </w:r>
    </w:p>
    <w:p w14:paraId="716E0A91" w14:textId="77777777" w:rsidR="00764EBA" w:rsidRPr="005809D8" w:rsidRDefault="00764EBA" w:rsidP="005809D8">
      <w:pPr>
        <w:pStyle w:val="Heading4"/>
      </w:pPr>
      <w:r w:rsidRPr="005809D8">
        <w:t xml:space="preserve">Verification that the units </w:t>
      </w:r>
      <w:proofErr w:type="gramStart"/>
      <w:r w:rsidRPr="005809D8">
        <w:t>are capable of working</w:t>
      </w:r>
      <w:proofErr w:type="gramEnd"/>
      <w:r w:rsidRPr="005809D8">
        <w:t xml:space="preserve"> as specified.</w:t>
      </w:r>
    </w:p>
    <w:p w14:paraId="25985430" w14:textId="77777777" w:rsidR="00B20C79" w:rsidRPr="005809D8" w:rsidRDefault="00B20C79" w:rsidP="005809D8">
      <w:pPr>
        <w:pStyle w:val="Heading4"/>
      </w:pPr>
      <w:r w:rsidRPr="005809D8">
        <w:t>Verification that all panel Fat deficiencies have been completed.</w:t>
      </w:r>
    </w:p>
    <w:p w14:paraId="5FE2847C" w14:textId="77777777" w:rsidR="00AC6DA4" w:rsidRPr="005809D8" w:rsidRDefault="00AC6DA4" w:rsidP="005809D8">
      <w:pPr>
        <w:pStyle w:val="Heading4"/>
      </w:pPr>
      <w:r w:rsidRPr="005809D8">
        <w:t>Complete plant PAC panel I/O check to verify field wiring</w:t>
      </w:r>
      <w:r w:rsidR="00D93971" w:rsidRPr="005809D8">
        <w:t xml:space="preserve"> from field device to PAC I/O</w:t>
      </w:r>
      <w:r w:rsidRPr="005809D8">
        <w:t>.</w:t>
      </w:r>
    </w:p>
    <w:p w14:paraId="10017B17" w14:textId="77777777" w:rsidR="00AC6DA4" w:rsidRPr="005809D8" w:rsidRDefault="00AC6DA4" w:rsidP="005809D8">
      <w:pPr>
        <w:pStyle w:val="Heading4"/>
      </w:pPr>
      <w:r w:rsidRPr="005809D8">
        <w:t>Complete vendor PLC panel I/O check to verify field wiring</w:t>
      </w:r>
      <w:r w:rsidR="00D93971" w:rsidRPr="005809D8">
        <w:t xml:space="preserve"> from field device to PAC I/O</w:t>
      </w:r>
      <w:r w:rsidRPr="005809D8">
        <w:t>.</w:t>
      </w:r>
    </w:p>
    <w:p w14:paraId="23DBE65E" w14:textId="77777777" w:rsidR="00AC6DA4" w:rsidRPr="005809D8" w:rsidRDefault="00AC6DA4" w:rsidP="005809D8">
      <w:pPr>
        <w:pStyle w:val="Heading4"/>
      </w:pPr>
      <w:r w:rsidRPr="005809D8">
        <w:t xml:space="preserve">Verification that all interlocks are functioning as intended and in the correct mode of operation. </w:t>
      </w:r>
    </w:p>
    <w:p w14:paraId="462162CA" w14:textId="77777777" w:rsidR="00764EBA" w:rsidRPr="005809D8" w:rsidRDefault="00764EBA" w:rsidP="005809D8">
      <w:pPr>
        <w:pStyle w:val="Heading4"/>
      </w:pPr>
      <w:r w:rsidRPr="005809D8">
        <w:t>Acceptance of work done by the Contractor.</w:t>
      </w:r>
    </w:p>
    <w:p w14:paraId="09D7B388" w14:textId="77777777" w:rsidR="003502AB" w:rsidRPr="005809D8" w:rsidRDefault="003502AB" w:rsidP="005809D8">
      <w:pPr>
        <w:pStyle w:val="Heading3"/>
      </w:pPr>
      <w:r w:rsidRPr="005809D8">
        <w:t xml:space="preserve">The instrument and equipment testing </w:t>
      </w:r>
      <w:proofErr w:type="gramStart"/>
      <w:r w:rsidRPr="005809D8">
        <w:t>is</w:t>
      </w:r>
      <w:proofErr w:type="gramEnd"/>
      <w:r w:rsidRPr="005809D8">
        <w:t xml:space="preserve"> to be conducted</w:t>
      </w:r>
      <w:r w:rsidR="00133844" w:rsidRPr="005809D8">
        <w:t xml:space="preserve"> </w:t>
      </w:r>
      <w:r w:rsidRPr="005809D8">
        <w:t>/</w:t>
      </w:r>
      <w:r w:rsidR="00133844" w:rsidRPr="005809D8">
        <w:t xml:space="preserve"> </w:t>
      </w:r>
      <w:r w:rsidRPr="005809D8">
        <w:t xml:space="preserve">witnessed by the facility Start Up Team consisting of the Consultant, the </w:t>
      </w:r>
      <w:r w:rsidR="00A14C5E">
        <w:t>Region’s</w:t>
      </w:r>
      <w:r w:rsidRPr="005809D8">
        <w:t xml:space="preserve"> System Integrator, Region PCS Group and Region Operations Group</w:t>
      </w:r>
      <w:r w:rsidR="007D4518" w:rsidRPr="005809D8">
        <w:t xml:space="preserve"> and instrument suppliers as required.</w:t>
      </w:r>
    </w:p>
    <w:p w14:paraId="330F1B35" w14:textId="77777777" w:rsidR="007D4518" w:rsidRPr="005809D8" w:rsidRDefault="007D4518" w:rsidP="005809D8">
      <w:pPr>
        <w:pStyle w:val="Heading3"/>
      </w:pPr>
      <w:r w:rsidRPr="005809D8">
        <w:t xml:space="preserve">The Start Up Team consisting of the Consultant, the </w:t>
      </w:r>
      <w:r w:rsidR="00A14C5E">
        <w:t>Region’s</w:t>
      </w:r>
      <w:r w:rsidRPr="005809D8">
        <w:t xml:space="preserve"> System Integrator, Region PCS Group and Region Operations Group will jointly develop the </w:t>
      </w:r>
      <w:r w:rsidR="00133844" w:rsidRPr="005809D8">
        <w:t xml:space="preserve">SAT &amp; </w:t>
      </w:r>
      <w:r w:rsidRPr="005809D8">
        <w:t xml:space="preserve">Start Up Plan at the </w:t>
      </w:r>
      <w:r w:rsidR="00B20C79" w:rsidRPr="005809D8">
        <w:t>pre-construction meeting</w:t>
      </w:r>
      <w:r w:rsidRPr="005809D8">
        <w:t>.</w:t>
      </w:r>
      <w:r w:rsidR="00B20C79" w:rsidRPr="005809D8">
        <w:t xml:space="preserve">  The Consultant will be responsible for developing and issuing </w:t>
      </w:r>
      <w:r w:rsidR="00133844" w:rsidRPr="005809D8">
        <w:t xml:space="preserve">the </w:t>
      </w:r>
      <w:proofErr w:type="gramStart"/>
      <w:r w:rsidR="00133844" w:rsidRPr="005809D8">
        <w:t>high level</w:t>
      </w:r>
      <w:proofErr w:type="gramEnd"/>
      <w:r w:rsidR="00133844" w:rsidRPr="005809D8">
        <w:t xml:space="preserve"> SAT and </w:t>
      </w:r>
      <w:r w:rsidR="00B20C79" w:rsidRPr="005809D8">
        <w:t xml:space="preserve">Start Up </w:t>
      </w:r>
      <w:r w:rsidR="0085312A" w:rsidRPr="005809D8">
        <w:t>P</w:t>
      </w:r>
      <w:r w:rsidR="00B20C79" w:rsidRPr="005809D8">
        <w:t>lan based on the pre-construction meeting discussions.</w:t>
      </w:r>
    </w:p>
    <w:p w14:paraId="65939FEF" w14:textId="77777777" w:rsidR="00B20C79" w:rsidRPr="005809D8" w:rsidRDefault="00B20C79" w:rsidP="005809D8">
      <w:pPr>
        <w:pStyle w:val="Heading3"/>
      </w:pPr>
      <w:r w:rsidRPr="005809D8">
        <w:t xml:space="preserve">The Start Up Team is to review the </w:t>
      </w:r>
      <w:r w:rsidR="00133844" w:rsidRPr="005809D8">
        <w:t xml:space="preserve">SAT &amp; </w:t>
      </w:r>
      <w:r w:rsidRPr="005809D8">
        <w:t>Start Up Plan and revise, if necessary, at a pre-equipment and instrument testing meeting.  The Contractor</w:t>
      </w:r>
      <w:r w:rsidR="0085312A" w:rsidRPr="005809D8">
        <w:t xml:space="preserve"> will be responsible for </w:t>
      </w:r>
      <w:r w:rsidR="00133844" w:rsidRPr="005809D8">
        <w:t>expanding and providing</w:t>
      </w:r>
      <w:r w:rsidR="00A60869" w:rsidRPr="005809D8">
        <w:t xml:space="preserve"> </w:t>
      </w:r>
      <w:r w:rsidR="00133844" w:rsidRPr="005809D8">
        <w:t xml:space="preserve">details for the SAT &amp; </w:t>
      </w:r>
      <w:r w:rsidR="0085312A" w:rsidRPr="005809D8">
        <w:t>Start Up Plan</w:t>
      </w:r>
      <w:r w:rsidR="00A60869" w:rsidRPr="005809D8">
        <w:t xml:space="preserve"> to clearly identify the proposed test procedure</w:t>
      </w:r>
      <w:r w:rsidR="0085312A" w:rsidRPr="005809D8">
        <w:t>.</w:t>
      </w:r>
    </w:p>
    <w:p w14:paraId="6B6B924D" w14:textId="77777777" w:rsidR="00764EBA" w:rsidRPr="005809D8" w:rsidRDefault="00764EBA" w:rsidP="005809D8">
      <w:pPr>
        <w:pStyle w:val="Heading3"/>
      </w:pPr>
      <w:r w:rsidRPr="005809D8">
        <w:t>Where it is identified that the requirements of the Contract have not been met, the Contractor shall rectify all deficiencies immediately to allow re-testing during the same test phase.</w:t>
      </w:r>
    </w:p>
    <w:p w14:paraId="18D88531" w14:textId="77777777" w:rsidR="00764EBA" w:rsidRPr="005809D8" w:rsidRDefault="00764EBA" w:rsidP="005809D8">
      <w:pPr>
        <w:pStyle w:val="Heading3"/>
      </w:pPr>
      <w:r w:rsidRPr="005809D8">
        <w:t xml:space="preserve">Testing will be deemed complete when all features, functions and information required in the Contract Documents have been verified as present and </w:t>
      </w:r>
      <w:proofErr w:type="gramStart"/>
      <w:r w:rsidRPr="005809D8">
        <w:t>functioning, and</w:t>
      </w:r>
      <w:proofErr w:type="gramEnd"/>
      <w:r w:rsidRPr="005809D8">
        <w:t xml:space="preserve"> documented as accurate within the anticipated operating range for the process being monitored.</w:t>
      </w:r>
    </w:p>
    <w:p w14:paraId="457A6DF6" w14:textId="77777777" w:rsidR="0095446C" w:rsidRPr="005809D8" w:rsidRDefault="0095446C" w:rsidP="005809D8">
      <w:pPr>
        <w:pStyle w:val="Heading3"/>
      </w:pPr>
      <w:r w:rsidRPr="005809D8">
        <w:t xml:space="preserve">Region PCS Scope: </w:t>
      </w:r>
    </w:p>
    <w:p w14:paraId="04D942F3" w14:textId="77777777" w:rsidR="0095446C" w:rsidRPr="005809D8" w:rsidRDefault="0095446C" w:rsidP="005809D8">
      <w:pPr>
        <w:pStyle w:val="Heading4"/>
      </w:pPr>
      <w:r w:rsidRPr="005809D8">
        <w:t>Region PCS will ensure computer servers/workstations are provided to System Integrator for installation of software provided under the contract.</w:t>
      </w:r>
    </w:p>
    <w:p w14:paraId="1DEA09D2" w14:textId="77777777" w:rsidR="0095446C" w:rsidRPr="005809D8" w:rsidRDefault="0095446C" w:rsidP="005809D8">
      <w:pPr>
        <w:pStyle w:val="Heading4"/>
      </w:pPr>
      <w:r w:rsidRPr="005809D8">
        <w:t>Region PCS will ensure network switches are programmed/configured.  The Contractor will be required to supply and/or install switches as specified in the contract.</w:t>
      </w:r>
    </w:p>
    <w:p w14:paraId="368770D7" w14:textId="77777777" w:rsidR="00A00F36" w:rsidRDefault="00A00F36" w:rsidP="005809D8">
      <w:pPr>
        <w:pStyle w:val="Heading2"/>
        <w:rPr>
          <w:ins w:id="63" w:author="David Brown" w:date="2022-04-28T04:48:00Z"/>
        </w:rPr>
      </w:pPr>
      <w:r w:rsidRPr="005809D8">
        <w:t>Related Sections</w:t>
      </w:r>
    </w:p>
    <w:p w14:paraId="0500C0C0" w14:textId="77777777" w:rsidR="0074247B" w:rsidRPr="00D950CC" w:rsidRDefault="0074247B" w:rsidP="0074247B">
      <w:pPr>
        <w:pStyle w:val="Heading3"/>
        <w:pPrChange w:id="64" w:author="David Brown" w:date="2022-04-28T04:48:00Z">
          <w:pPr>
            <w:pStyle w:val="Heading2"/>
          </w:pPr>
        </w:pPrChange>
      </w:pPr>
      <w:ins w:id="65" w:author="David Brown" w:date="2022-04-28T04:48:00Z">
        <w:r>
          <w:t>Section 01810A – Equipment Testing and Facility Com</w:t>
        </w:r>
      </w:ins>
      <w:ins w:id="66" w:author="David Brown" w:date="2022-04-28T04:49:00Z">
        <w:r>
          <w:t>missioning</w:t>
        </w:r>
      </w:ins>
    </w:p>
    <w:p w14:paraId="08EF34A9" w14:textId="77777777" w:rsidR="007D4518" w:rsidRPr="0074247B" w:rsidDel="00602044" w:rsidRDefault="007D4518" w:rsidP="0074247B">
      <w:pPr>
        <w:pStyle w:val="Heading3"/>
        <w:rPr>
          <w:del w:id="67" w:author="David Brown" w:date="2022-04-28T04:46:00Z"/>
          <w:rPrChange w:id="68" w:author="David Brown" w:date="2022-04-28T04:47:00Z">
            <w:rPr>
              <w:del w:id="69" w:author="David Brown" w:date="2022-04-28T04:46:00Z"/>
              <w:highlight w:val="lightGray"/>
            </w:rPr>
          </w:rPrChange>
        </w:rPr>
        <w:pPrChange w:id="70" w:author="David Brown" w:date="2022-04-28T04:47:00Z">
          <w:pPr>
            <w:pStyle w:val="Heading3"/>
            <w:numPr>
              <w:ilvl w:val="0"/>
              <w:numId w:val="0"/>
            </w:numPr>
            <w:ind w:left="720" w:firstLine="0"/>
          </w:pPr>
        </w:pPrChange>
      </w:pPr>
    </w:p>
    <w:p w14:paraId="5BC3DFA1" w14:textId="77777777" w:rsidR="00966FA0" w:rsidRPr="005809D8" w:rsidDel="0074247B" w:rsidRDefault="00966FA0" w:rsidP="0074247B">
      <w:pPr>
        <w:pStyle w:val="Heading3"/>
        <w:rPr>
          <w:del w:id="71" w:author="David Brown" w:date="2022-04-28T04:48:00Z"/>
          <w:highlight w:val="lightGray"/>
        </w:rPr>
        <w:pPrChange w:id="72" w:author="David Brown" w:date="2022-04-28T04:47:00Z">
          <w:pPr>
            <w:pStyle w:val="Heading3"/>
            <w:numPr>
              <w:ilvl w:val="0"/>
              <w:numId w:val="0"/>
            </w:numPr>
            <w:ind w:left="720" w:firstLine="0"/>
          </w:pPr>
        </w:pPrChange>
      </w:pPr>
      <w:del w:id="73" w:author="David Brown" w:date="2022-04-28T04:46:00Z">
        <w:r w:rsidRPr="005809D8" w:rsidDel="00602044">
          <w:rPr>
            <w:highlight w:val="lightGray"/>
          </w:rPr>
          <w:delTex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delText>
        </w:r>
        <w:r w:rsidRPr="005809D8" w:rsidDel="00602044">
          <w:rPr>
            <w:highlight w:val="lightGray"/>
          </w:rPr>
          <w:lastRenderedPageBreak/>
          <w:delText>would be appropriate in the finish hardware Section.  The purpose of this cross-referencing is for information only, to aid in finding those other requirements—not to define the scope of the Section.</w:delText>
        </w:r>
      </w:del>
    </w:p>
    <w:p w14:paraId="04671216" w14:textId="77777777" w:rsidR="00966FA0" w:rsidRPr="005809D8" w:rsidDel="00602044" w:rsidRDefault="00966FA0" w:rsidP="005809D8">
      <w:pPr>
        <w:pStyle w:val="Heading3"/>
        <w:numPr>
          <w:ilvl w:val="0"/>
          <w:numId w:val="0"/>
        </w:numPr>
        <w:ind w:left="720"/>
        <w:rPr>
          <w:del w:id="74" w:author="David Brown" w:date="2022-04-28T04:46:00Z"/>
          <w:highlight w:val="lightGray"/>
        </w:rPr>
      </w:pPr>
    </w:p>
    <w:p w14:paraId="012D8D5E" w14:textId="77777777" w:rsidR="00966FA0" w:rsidRPr="005809D8" w:rsidDel="00602044" w:rsidRDefault="00966FA0" w:rsidP="005809D8">
      <w:pPr>
        <w:pStyle w:val="Heading3"/>
        <w:numPr>
          <w:ilvl w:val="0"/>
          <w:numId w:val="0"/>
        </w:numPr>
        <w:ind w:left="720"/>
        <w:rPr>
          <w:del w:id="75" w:author="David Brown" w:date="2022-04-28T04:46:00Z"/>
          <w:highlight w:val="lightGray"/>
        </w:rPr>
      </w:pPr>
      <w:del w:id="76" w:author="David Brown" w:date="2022-04-28T04:46:00Z">
        <w:r w:rsidRPr="005809D8" w:rsidDel="00602044">
          <w:rPr>
            <w:highlight w:val="lightGray"/>
          </w:rPr>
          <w:delText>Cross-referencing here may also be used to coordinate assemblies or systems whose components may span multiple Sections and which must meet certain performance requirements as an assembly or system.</w:delText>
        </w:r>
      </w:del>
    </w:p>
    <w:p w14:paraId="4B950B8A" w14:textId="77777777" w:rsidR="00966FA0" w:rsidRPr="005809D8" w:rsidDel="00602044" w:rsidRDefault="00966FA0" w:rsidP="005809D8">
      <w:pPr>
        <w:pStyle w:val="Heading3"/>
        <w:numPr>
          <w:ilvl w:val="0"/>
          <w:numId w:val="0"/>
        </w:numPr>
        <w:ind w:left="720"/>
        <w:rPr>
          <w:del w:id="77" w:author="David Brown" w:date="2022-04-28T04:46:00Z"/>
          <w:highlight w:val="lightGray"/>
        </w:rPr>
      </w:pPr>
    </w:p>
    <w:p w14:paraId="2FE89669" w14:textId="77777777" w:rsidR="00966FA0" w:rsidRPr="005809D8" w:rsidDel="00602044" w:rsidRDefault="00966FA0" w:rsidP="005809D8">
      <w:pPr>
        <w:pStyle w:val="Heading3"/>
        <w:numPr>
          <w:ilvl w:val="0"/>
          <w:numId w:val="0"/>
        </w:numPr>
        <w:ind w:left="720"/>
        <w:rPr>
          <w:del w:id="78" w:author="David Brown" w:date="2022-04-28T04:46:00Z"/>
          <w:highlight w:val="lightGray"/>
        </w:rPr>
      </w:pPr>
      <w:del w:id="79" w:author="David Brown" w:date="2022-04-28T04:46:00Z">
        <w:r w:rsidRPr="005809D8" w:rsidDel="00602044">
          <w:rPr>
            <w:highlight w:val="lightGray"/>
          </w:rPr>
          <w:delText>Contractor is responsible for coordination of the Work.</w:delText>
        </w:r>
      </w:del>
    </w:p>
    <w:p w14:paraId="08DF00F5" w14:textId="77777777" w:rsidR="00966FA0" w:rsidRPr="005809D8" w:rsidDel="00602044" w:rsidRDefault="00966FA0" w:rsidP="005809D8">
      <w:pPr>
        <w:pStyle w:val="Heading3"/>
        <w:numPr>
          <w:ilvl w:val="0"/>
          <w:numId w:val="0"/>
        </w:numPr>
        <w:ind w:left="720"/>
        <w:rPr>
          <w:del w:id="80" w:author="David Brown" w:date="2022-04-28T04:46:00Z"/>
          <w:highlight w:val="lightGray"/>
        </w:rPr>
      </w:pPr>
    </w:p>
    <w:p w14:paraId="6E345D11" w14:textId="77777777" w:rsidR="00966FA0" w:rsidRPr="005809D8" w:rsidDel="00602044" w:rsidRDefault="00966FA0" w:rsidP="005809D8">
      <w:pPr>
        <w:pStyle w:val="Heading3"/>
        <w:numPr>
          <w:ilvl w:val="0"/>
          <w:numId w:val="0"/>
        </w:numPr>
        <w:ind w:left="720"/>
        <w:rPr>
          <w:del w:id="81" w:author="David Brown" w:date="2022-04-28T04:46:00Z"/>
          <w:highlight w:val="lightGray"/>
        </w:rPr>
      </w:pPr>
      <w:del w:id="82" w:author="David Brown" w:date="2022-04-28T04:46:00Z">
        <w:r w:rsidRPr="005809D8" w:rsidDel="00602044">
          <w:rPr>
            <w:highlight w:val="lightGray"/>
          </w:rPr>
          <w:delText>This Section is to be completed/updated during the design development by the Consultant. If it is not applicable to the section for the specific project it may be deleted.]</w:delText>
        </w:r>
      </w:del>
    </w:p>
    <w:p w14:paraId="69E33981" w14:textId="77777777" w:rsidR="00966FA0" w:rsidRPr="005809D8" w:rsidDel="00602044" w:rsidRDefault="00966FA0" w:rsidP="005809D8">
      <w:pPr>
        <w:pStyle w:val="Heading3"/>
        <w:numPr>
          <w:ilvl w:val="0"/>
          <w:numId w:val="0"/>
        </w:numPr>
        <w:ind w:left="720"/>
        <w:rPr>
          <w:del w:id="83" w:author="David Brown" w:date="2022-04-28T04:46:00Z"/>
          <w:highlight w:val="lightGray"/>
        </w:rPr>
      </w:pPr>
    </w:p>
    <w:p w14:paraId="4D21EC18" w14:textId="77777777" w:rsidR="00966FA0" w:rsidRPr="005809D8" w:rsidDel="00602044" w:rsidRDefault="00966FA0" w:rsidP="005809D8">
      <w:pPr>
        <w:pStyle w:val="Heading3"/>
        <w:numPr>
          <w:ilvl w:val="0"/>
          <w:numId w:val="0"/>
        </w:numPr>
        <w:ind w:left="720"/>
        <w:rPr>
          <w:del w:id="84" w:author="David Brown" w:date="2022-04-28T04:46:00Z"/>
        </w:rPr>
      </w:pPr>
      <w:del w:id="85" w:author="David Brown" w:date="2022-04-28T04:46:00Z">
        <w:r w:rsidRPr="005809D8" w:rsidDel="00602044">
          <w:rPr>
            <w:highlight w:val="lightGray"/>
          </w:rPr>
          <w:delText>[List Sections specifying installation of products supplied but not installed under this Section and indicate specific items.]</w:delText>
        </w:r>
      </w:del>
    </w:p>
    <w:p w14:paraId="296B3394" w14:textId="77777777" w:rsidR="00966FA0" w:rsidRPr="005809D8" w:rsidDel="00602044" w:rsidRDefault="00966FA0" w:rsidP="005809D8">
      <w:pPr>
        <w:pStyle w:val="Heading3"/>
        <w:numPr>
          <w:ilvl w:val="0"/>
          <w:numId w:val="0"/>
        </w:numPr>
        <w:ind w:left="720"/>
        <w:rPr>
          <w:del w:id="86" w:author="David Brown" w:date="2022-04-28T04:46:00Z"/>
        </w:rPr>
      </w:pPr>
      <w:del w:id="87" w:author="David Brown" w:date="2022-04-28T04:46:00Z">
        <w:r w:rsidRPr="005809D8" w:rsidDel="00602044">
          <w:delText xml:space="preserve">Section </w:delText>
        </w:r>
        <w:r w:rsidRPr="005809D8" w:rsidDel="00602044">
          <w:rPr>
            <w:highlight w:val="lightGray"/>
          </w:rPr>
          <w:delText>[______ – ____________]</w:delText>
        </w:r>
        <w:r w:rsidRPr="005809D8" w:rsidDel="00602044">
          <w:delText xml:space="preserve">:  Execution requirements for </w:delText>
        </w:r>
        <w:r w:rsidRPr="005809D8" w:rsidDel="00602044">
          <w:rPr>
            <w:highlight w:val="lightGray"/>
          </w:rPr>
          <w:delText>...[item]...</w:delText>
        </w:r>
        <w:r w:rsidRPr="005809D8" w:rsidDel="00602044">
          <w:delText xml:space="preserve">  specified under this Section.</w:delText>
        </w:r>
      </w:del>
    </w:p>
    <w:p w14:paraId="10A68CF6" w14:textId="77777777" w:rsidR="00966FA0" w:rsidRPr="005809D8" w:rsidDel="00602044" w:rsidRDefault="00966FA0" w:rsidP="005809D8">
      <w:pPr>
        <w:pStyle w:val="Heading3"/>
        <w:numPr>
          <w:ilvl w:val="0"/>
          <w:numId w:val="0"/>
        </w:numPr>
        <w:ind w:left="720"/>
        <w:rPr>
          <w:del w:id="88" w:author="David Brown" w:date="2022-04-28T04:46:00Z"/>
        </w:rPr>
      </w:pPr>
    </w:p>
    <w:p w14:paraId="607A64D3" w14:textId="77777777" w:rsidR="00966FA0" w:rsidRPr="005809D8" w:rsidDel="00602044" w:rsidRDefault="00966FA0" w:rsidP="005809D8">
      <w:pPr>
        <w:pStyle w:val="Heading3"/>
        <w:numPr>
          <w:ilvl w:val="0"/>
          <w:numId w:val="0"/>
        </w:numPr>
        <w:ind w:left="720"/>
        <w:rPr>
          <w:del w:id="89" w:author="David Brown" w:date="2022-04-28T04:46:00Z"/>
        </w:rPr>
      </w:pPr>
      <w:del w:id="90" w:author="David Brown" w:date="2022-04-28T04:46:00Z">
        <w:r w:rsidRPr="005809D8" w:rsidDel="00602044">
          <w:rPr>
            <w:highlight w:val="lightGray"/>
          </w:rPr>
          <w:delText>[List Sections specifying products installed but not supplied under this Section and indicate specific items.]</w:delText>
        </w:r>
      </w:del>
    </w:p>
    <w:p w14:paraId="527AD9FA" w14:textId="77777777" w:rsidR="00966FA0" w:rsidRPr="005809D8" w:rsidDel="00602044" w:rsidRDefault="00966FA0" w:rsidP="005809D8">
      <w:pPr>
        <w:pStyle w:val="Heading3"/>
        <w:numPr>
          <w:ilvl w:val="0"/>
          <w:numId w:val="0"/>
        </w:numPr>
        <w:ind w:left="720"/>
        <w:rPr>
          <w:del w:id="91" w:author="David Brown" w:date="2022-04-28T04:46:00Z"/>
        </w:rPr>
      </w:pPr>
      <w:del w:id="92" w:author="David Brown" w:date="2022-04-28T04:46:00Z">
        <w:r w:rsidRPr="005809D8" w:rsidDel="00602044">
          <w:delText xml:space="preserve">Section </w:delText>
        </w:r>
        <w:r w:rsidRPr="005809D8" w:rsidDel="00602044">
          <w:rPr>
            <w:highlight w:val="lightGray"/>
          </w:rPr>
          <w:delText>[______ – ____________]</w:delText>
        </w:r>
        <w:r w:rsidRPr="005809D8" w:rsidDel="00602044">
          <w:delText xml:space="preserve">:  Product requirements for </w:delText>
        </w:r>
        <w:r w:rsidRPr="005809D8" w:rsidDel="00602044">
          <w:rPr>
            <w:highlight w:val="lightGray"/>
          </w:rPr>
          <w:delText>...[item]...</w:delText>
        </w:r>
        <w:r w:rsidRPr="005809D8" w:rsidDel="00602044">
          <w:delText xml:space="preserve">  for installation under this Section.</w:delText>
        </w:r>
      </w:del>
    </w:p>
    <w:p w14:paraId="4E09382B" w14:textId="77777777" w:rsidR="00966FA0" w:rsidRPr="005809D8" w:rsidDel="00602044" w:rsidRDefault="00966FA0" w:rsidP="005809D8">
      <w:pPr>
        <w:pStyle w:val="Heading3"/>
        <w:numPr>
          <w:ilvl w:val="0"/>
          <w:numId w:val="0"/>
        </w:numPr>
        <w:ind w:left="720"/>
        <w:rPr>
          <w:del w:id="93" w:author="David Brown" w:date="2022-04-28T04:46:00Z"/>
        </w:rPr>
      </w:pPr>
    </w:p>
    <w:p w14:paraId="52BC961F" w14:textId="77777777" w:rsidR="00966FA0" w:rsidRPr="005809D8" w:rsidDel="00602044" w:rsidRDefault="00966FA0" w:rsidP="005809D8">
      <w:pPr>
        <w:pStyle w:val="Heading3"/>
        <w:rPr>
          <w:del w:id="94" w:author="David Brown" w:date="2022-04-28T04:46:00Z"/>
        </w:rPr>
      </w:pPr>
      <w:del w:id="95" w:author="David Brown" w:date="2022-04-28T04:46:00Z">
        <w:r w:rsidRPr="005809D8" w:rsidDel="00602044">
          <w:rPr>
            <w:highlight w:val="lightGray"/>
          </w:rPr>
          <w:delText>[List Sections specifying related requirements.]</w:delText>
        </w:r>
      </w:del>
    </w:p>
    <w:p w14:paraId="27D80E90" w14:textId="77777777" w:rsidR="00966FA0" w:rsidRPr="005809D8" w:rsidDel="00602044" w:rsidRDefault="00966FA0" w:rsidP="005809D8">
      <w:pPr>
        <w:pStyle w:val="Heading3"/>
        <w:rPr>
          <w:del w:id="96" w:author="David Brown" w:date="2022-04-28T04:46:00Z"/>
        </w:rPr>
      </w:pPr>
      <w:del w:id="97" w:author="David Brown" w:date="2022-04-28T04:46:00Z">
        <w:r w:rsidRPr="005809D8" w:rsidDel="00602044">
          <w:delText xml:space="preserve">Section </w:delText>
        </w:r>
        <w:r w:rsidRPr="005809D8" w:rsidDel="00602044">
          <w:rPr>
            <w:highlight w:val="lightGray"/>
          </w:rPr>
          <w:delText>[______ – ____________]</w:delText>
        </w:r>
        <w:r w:rsidRPr="005809D8" w:rsidDel="00602044">
          <w:delText xml:space="preserve">:  </w:delText>
        </w:r>
        <w:r w:rsidRPr="005809D8" w:rsidDel="00602044">
          <w:rPr>
            <w:highlight w:val="lightGray"/>
          </w:rPr>
          <w:delText>[Optional short phrase indicating relationship]</w:delText>
        </w:r>
        <w:r w:rsidRPr="005809D8" w:rsidDel="00602044">
          <w:delText>.</w:delText>
        </w:r>
      </w:del>
    </w:p>
    <w:p w14:paraId="26B361FC" w14:textId="77777777" w:rsidR="00764EBA" w:rsidRPr="005809D8" w:rsidRDefault="00764EBA" w:rsidP="005809D8">
      <w:pPr>
        <w:pStyle w:val="Heading2"/>
      </w:pPr>
      <w:r w:rsidRPr="005809D8">
        <w:t>Submittals</w:t>
      </w:r>
    </w:p>
    <w:p w14:paraId="4AC2D8D0" w14:textId="77777777" w:rsidR="00764EBA" w:rsidRPr="005809D8" w:rsidRDefault="00764EBA" w:rsidP="005809D8">
      <w:pPr>
        <w:pStyle w:val="Heading3"/>
      </w:pPr>
      <w:r w:rsidRPr="005809D8">
        <w:t>Submit the following documents prior to conducting the Instrument Acceptance Testing:</w:t>
      </w:r>
    </w:p>
    <w:p w14:paraId="30047C5B" w14:textId="77777777" w:rsidR="00764EBA" w:rsidRPr="005809D8" w:rsidRDefault="00764EBA" w:rsidP="005809D8">
      <w:pPr>
        <w:pStyle w:val="Heading4"/>
      </w:pPr>
      <w:r w:rsidRPr="005809D8">
        <w:t xml:space="preserve">Calibration Procedure(s) to be followed in the test.  The calibration method and tools will not cause greater than +/- 0.5% error in any </w:t>
      </w:r>
      <w:proofErr w:type="gramStart"/>
      <w:r w:rsidRPr="005809D8">
        <w:t>test;</w:t>
      </w:r>
      <w:proofErr w:type="gramEnd"/>
    </w:p>
    <w:p w14:paraId="37236BE7" w14:textId="77777777" w:rsidR="00764EBA" w:rsidRPr="005809D8" w:rsidRDefault="00764EBA" w:rsidP="005809D8">
      <w:pPr>
        <w:pStyle w:val="Heading4"/>
      </w:pPr>
      <w:r w:rsidRPr="005809D8">
        <w:t xml:space="preserve">Any special Procedure(s) to be followed in the </w:t>
      </w:r>
      <w:proofErr w:type="gramStart"/>
      <w:r w:rsidRPr="005809D8">
        <w:t>test;</w:t>
      </w:r>
      <w:proofErr w:type="gramEnd"/>
    </w:p>
    <w:p w14:paraId="64EF4346" w14:textId="77777777" w:rsidR="00764EBA" w:rsidRPr="005809D8" w:rsidRDefault="00764EBA" w:rsidP="005809D8">
      <w:pPr>
        <w:pStyle w:val="Heading4"/>
      </w:pPr>
      <w:r w:rsidRPr="005809D8">
        <w:t xml:space="preserve">Identify site verification, </w:t>
      </w:r>
      <w:proofErr w:type="gramStart"/>
      <w:r w:rsidRPr="005809D8">
        <w:t>set-up</w:t>
      </w:r>
      <w:proofErr w:type="gramEnd"/>
      <w:r w:rsidRPr="005809D8">
        <w:t xml:space="preserve"> and calibration to be done by the equipment manufacturers.</w:t>
      </w:r>
    </w:p>
    <w:p w14:paraId="49F4C3C6" w14:textId="77777777" w:rsidR="00764EBA" w:rsidRPr="005809D8" w:rsidRDefault="00092D39" w:rsidP="00092D39">
      <w:pPr>
        <w:pStyle w:val="Heading3"/>
      </w:pPr>
      <w:r>
        <w:t>D</w:t>
      </w:r>
      <w:r w:rsidR="00764EBA" w:rsidRPr="005809D8">
        <w:t>ocument test results</w:t>
      </w:r>
      <w:r>
        <w:t xml:space="preserve"> using the forms in Section</w:t>
      </w:r>
      <w:r w:rsidRPr="005809D8">
        <w:t xml:space="preserve"> </w:t>
      </w:r>
      <w:r w:rsidRPr="00092D39">
        <w:t xml:space="preserve">01810A </w:t>
      </w:r>
      <w:r>
        <w:t>– Equipment Testing and Facility Commissioning</w:t>
      </w:r>
      <w:r w:rsidR="00764EBA" w:rsidRPr="005809D8">
        <w:t>.</w:t>
      </w:r>
    </w:p>
    <w:p w14:paraId="4E07599F" w14:textId="77777777" w:rsidR="00764EBA" w:rsidRDefault="00764EBA" w:rsidP="005809D8">
      <w:pPr>
        <w:pStyle w:val="Heading3"/>
        <w:rPr>
          <w:ins w:id="98" w:author="David Brown" w:date="2022-04-28T04:49:00Z"/>
        </w:rPr>
      </w:pPr>
      <w:r w:rsidRPr="005809D8">
        <w:t xml:space="preserve">Update shop drawings, Instrument Data Sheets, calibration reports and “As Built” drawings </w:t>
      </w:r>
      <w:proofErr w:type="gramStart"/>
      <w:r w:rsidRPr="005809D8">
        <w:t>including:</w:t>
      </w:r>
      <w:proofErr w:type="gramEnd"/>
      <w:r w:rsidRPr="005809D8">
        <w:t xml:space="preserve"> P&amp;ID, control schematics and electrical drawings as required to match field conditions.</w:t>
      </w:r>
    </w:p>
    <w:p w14:paraId="0B0608AC" w14:textId="77777777" w:rsidR="0074247B" w:rsidRPr="00623262" w:rsidRDefault="0074247B" w:rsidP="0074247B">
      <w:pPr>
        <w:pStyle w:val="Heading2"/>
        <w:rPr>
          <w:ins w:id="99" w:author="David Brown" w:date="2022-04-28T04:49:00Z"/>
        </w:rPr>
      </w:pPr>
      <w:ins w:id="100" w:author="David Brown" w:date="2022-04-28T04:49:00Z">
        <w:r w:rsidRPr="00623262">
          <w:t>Measurement and Payment</w:t>
        </w:r>
      </w:ins>
    </w:p>
    <w:p w14:paraId="01877525" w14:textId="77777777" w:rsidR="0074247B" w:rsidRPr="0074247B" w:rsidRDefault="0074247B" w:rsidP="0074247B">
      <w:pPr>
        <w:pStyle w:val="PlainText"/>
        <w:tabs>
          <w:tab w:val="left" w:pos="1440"/>
        </w:tabs>
        <w:spacing w:before="80"/>
        <w:ind w:left="1440" w:hanging="720"/>
        <w:jc w:val="both"/>
        <w:rPr>
          <w:rFonts w:ascii="Calibri" w:hAnsi="Calibri"/>
          <w:sz w:val="22"/>
          <w:rPrChange w:id="101" w:author="David Brown" w:date="2022-04-28T04:49:00Z">
            <w:rPr/>
          </w:rPrChange>
        </w:rPr>
        <w:pPrChange w:id="102" w:author="David Brown" w:date="2022-04-28T04:49:00Z">
          <w:pPr>
            <w:pStyle w:val="Heading3"/>
          </w:pPr>
        </w:pPrChange>
      </w:pPr>
      <w:ins w:id="103" w:author="David Brown" w:date="2022-04-28T04:49:00Z">
        <w:r w:rsidRPr="00D950CC">
          <w:rPr>
            <w:rFonts w:ascii="Calibri" w:hAnsi="Calibri"/>
            <w:sz w:val="22"/>
            <w:rPrChange w:id="104" w:author="David Brown" w:date="2022-04-28T17:58:00Z">
              <w:rPr/>
            </w:rPrChange>
          </w:rPr>
          <w:t>.1</w:t>
        </w:r>
        <w:r w:rsidRPr="00D950CC">
          <w:rPr>
            <w:rFonts w:ascii="Calibri" w:hAnsi="Calibri"/>
            <w:sz w:val="22"/>
            <w:rPrChange w:id="105" w:author="David Brown" w:date="2022-04-28T17:58:00Z">
              <w:rPr/>
            </w:rPrChange>
          </w:rPr>
          <w:tab/>
          <w:t xml:space="preserve">All costs associated with the work of this Section shall be included in the price for Item No. </w:t>
        </w:r>
        <w:commentRangeStart w:id="106"/>
        <w:r w:rsidRPr="00D950CC">
          <w:rPr>
            <w:rFonts w:ascii="Calibri" w:hAnsi="Calibri"/>
            <w:sz w:val="22"/>
            <w:rPrChange w:id="107" w:author="David Brown" w:date="2022-04-28T17:58:00Z">
              <w:rPr/>
            </w:rPrChange>
          </w:rPr>
          <w:t xml:space="preserve">A13.08 </w:t>
        </w:r>
      </w:ins>
      <w:commentRangeEnd w:id="106"/>
      <w:r w:rsidR="00623262">
        <w:rPr>
          <w:rStyle w:val="CommentReference"/>
          <w:szCs w:val="20"/>
          <w:lang w:val="en-US" w:eastAsia="en-US"/>
        </w:rPr>
        <w:commentReference w:id="106"/>
      </w:r>
      <w:ins w:id="108" w:author="David Brown" w:date="2022-04-28T04:49:00Z">
        <w:r w:rsidRPr="00D950CC">
          <w:rPr>
            <w:rFonts w:ascii="Calibri" w:hAnsi="Calibri"/>
            <w:sz w:val="22"/>
            <w:rPrChange w:id="109" w:author="David Brown" w:date="2022-04-28T17:58:00Z">
              <w:rPr/>
            </w:rPrChange>
          </w:rPr>
          <w:t>in the Bid Form.</w:t>
        </w:r>
      </w:ins>
    </w:p>
    <w:p w14:paraId="44A5CAEF" w14:textId="77777777" w:rsidR="00764EBA" w:rsidRPr="005809D8" w:rsidRDefault="00764EBA" w:rsidP="005809D8">
      <w:pPr>
        <w:pStyle w:val="Heading2"/>
      </w:pPr>
      <w:r w:rsidRPr="005809D8">
        <w:t>Testing Schedule</w:t>
      </w:r>
    </w:p>
    <w:p w14:paraId="2766F909" w14:textId="77777777" w:rsidR="00764EBA" w:rsidRPr="005809D8" w:rsidRDefault="00764EBA" w:rsidP="005809D8">
      <w:pPr>
        <w:pStyle w:val="Heading3"/>
      </w:pPr>
      <w:r w:rsidRPr="005809D8">
        <w:t xml:space="preserve">Submit testing procedures and schedules of work no less than one (1) month prior to the projected test date for the individual component. This will include specific dates for when the various test procedures are to be carried out and identified assistance from </w:t>
      </w:r>
      <w:r w:rsidR="00423038" w:rsidRPr="005809D8">
        <w:t>Region</w:t>
      </w:r>
      <w:r w:rsidRPr="005809D8">
        <w:t xml:space="preserve">’s staff.  </w:t>
      </w:r>
    </w:p>
    <w:p w14:paraId="346C94C7" w14:textId="77777777" w:rsidR="00B20C79" w:rsidRPr="005809D8" w:rsidRDefault="00B20C79" w:rsidP="005809D8">
      <w:pPr>
        <w:pStyle w:val="Heading3"/>
      </w:pPr>
      <w:r w:rsidRPr="005809D8">
        <w:t>Review of the PAC panel on site to ensure that all panel FAT deficiencies have been corrected is to be completed prior to any filed wiring being completed.  This review is to be coordinate with the Consultant and the sing off sheet completed.</w:t>
      </w:r>
    </w:p>
    <w:p w14:paraId="44946D36" w14:textId="77777777" w:rsidR="007D4518" w:rsidRPr="005809D8" w:rsidRDefault="007D4518" w:rsidP="005809D8">
      <w:pPr>
        <w:pStyle w:val="Heading3"/>
      </w:pPr>
      <w:r w:rsidRPr="005809D8">
        <w:t xml:space="preserve">The Contractor is to conduct their own </w:t>
      </w:r>
      <w:r w:rsidR="00AC6DA4" w:rsidRPr="005809D8">
        <w:t xml:space="preserve">I/O check and </w:t>
      </w:r>
      <w:r w:rsidRPr="005809D8">
        <w:t xml:space="preserve">instrument and equipment verification.  </w:t>
      </w:r>
      <w:r w:rsidR="00AC6DA4" w:rsidRPr="005809D8">
        <w:t>Contractor completed</w:t>
      </w:r>
      <w:r w:rsidR="00BA2518" w:rsidRPr="005809D8">
        <w:t xml:space="preserve"> and signed off</w:t>
      </w:r>
      <w:r w:rsidR="00AC6DA4" w:rsidRPr="005809D8">
        <w:t xml:space="preserve"> I/O </w:t>
      </w:r>
      <w:proofErr w:type="spellStart"/>
      <w:r w:rsidR="00AC6DA4" w:rsidRPr="005809D8">
        <w:t>Checksheets</w:t>
      </w:r>
      <w:proofErr w:type="spellEnd"/>
      <w:r w:rsidR="00AC6DA4" w:rsidRPr="005809D8">
        <w:t xml:space="preserve"> and i</w:t>
      </w:r>
      <w:r w:rsidRPr="005809D8">
        <w:t>nstrument and equipment verification sheets are to be completed and submitted to the Consultant for review.</w:t>
      </w:r>
    </w:p>
    <w:p w14:paraId="0D2E7F12" w14:textId="77777777" w:rsidR="00AD1B42" w:rsidRPr="005809D8" w:rsidRDefault="00AD1B42" w:rsidP="005809D8">
      <w:pPr>
        <w:pStyle w:val="Heading3"/>
      </w:pPr>
      <w:r w:rsidRPr="005809D8">
        <w:t>Contractor I/O check is not to be completed until no less that 90% of all I/O is wired to each PAC.</w:t>
      </w:r>
    </w:p>
    <w:p w14:paraId="4BCD8FD5" w14:textId="77777777" w:rsidR="007D4518" w:rsidRPr="005809D8" w:rsidRDefault="007D4518" w:rsidP="005809D8">
      <w:pPr>
        <w:pStyle w:val="Heading3"/>
      </w:pPr>
      <w:r w:rsidRPr="005809D8">
        <w:t xml:space="preserve">The Consultant may, at their discretion, choose to witness a subsequent </w:t>
      </w:r>
      <w:r w:rsidR="00AC6DA4" w:rsidRPr="005809D8">
        <w:t xml:space="preserve">I/O check and </w:t>
      </w:r>
      <w:r w:rsidRPr="005809D8">
        <w:t>instrument and equipment verification with the Contractor.  Contractor and all required sub contractors will participate as required.</w:t>
      </w:r>
    </w:p>
    <w:p w14:paraId="2813C45C" w14:textId="77777777" w:rsidR="007D4518" w:rsidRPr="005809D8" w:rsidRDefault="00AC6DA4" w:rsidP="005809D8">
      <w:pPr>
        <w:pStyle w:val="Heading3"/>
      </w:pPr>
      <w:r w:rsidRPr="005809D8">
        <w:t xml:space="preserve">Contractor/Consultant completed and signed off I/O </w:t>
      </w:r>
      <w:proofErr w:type="spellStart"/>
      <w:r w:rsidRPr="005809D8">
        <w:t>Checksheets</w:t>
      </w:r>
      <w:proofErr w:type="spellEnd"/>
      <w:r w:rsidRPr="005809D8">
        <w:t xml:space="preserve"> and Equipment/Instrument verification sheets are to be submitted to the Region for review minimum two (2) weeks prior to scheduling the Region to witness their I/O check and instrument and equipment verification</w:t>
      </w:r>
      <w:r w:rsidR="007D4518" w:rsidRPr="005809D8">
        <w:t>.</w:t>
      </w:r>
    </w:p>
    <w:p w14:paraId="1960B911" w14:textId="77777777" w:rsidR="007D4518" w:rsidRPr="005809D8" w:rsidRDefault="007D4518" w:rsidP="005809D8">
      <w:pPr>
        <w:pStyle w:val="Heading3"/>
      </w:pPr>
      <w:r w:rsidRPr="005809D8">
        <w:t xml:space="preserve">Following the Contractor’s own </w:t>
      </w:r>
      <w:r w:rsidR="00AC6DA4" w:rsidRPr="005809D8">
        <w:t xml:space="preserve">I/O check and </w:t>
      </w:r>
      <w:r w:rsidRPr="005809D8">
        <w:t xml:space="preserve">instrument and equipment verification and the Consultant review, the Region is to witness </w:t>
      </w:r>
      <w:r w:rsidR="00AC6DA4" w:rsidRPr="005809D8">
        <w:t xml:space="preserve">an I/O check and instrument and equipment </w:t>
      </w:r>
      <w:r w:rsidRPr="005809D8">
        <w:t>verification with the Contractor and Consultant.  Contractor and all required sub contractors will participate as required.</w:t>
      </w:r>
    </w:p>
    <w:p w14:paraId="2EA88B22" w14:textId="77777777" w:rsidR="00764EBA" w:rsidRPr="005809D8" w:rsidRDefault="00764EBA" w:rsidP="005809D8">
      <w:pPr>
        <w:pStyle w:val="Heading3"/>
      </w:pPr>
      <w:r w:rsidRPr="005809D8">
        <w:t xml:space="preserve">In some cases, testing may be scheduled outside normal business hours to accommodate operating issues and/or low flow conditions.  </w:t>
      </w:r>
    </w:p>
    <w:p w14:paraId="12EE558C" w14:textId="77777777" w:rsidR="00764EBA" w:rsidRPr="005809D8" w:rsidRDefault="00764EBA" w:rsidP="005809D8">
      <w:pPr>
        <w:pStyle w:val="Heading3"/>
      </w:pPr>
      <w:r w:rsidRPr="005809D8">
        <w:t xml:space="preserve">Testing may be interrupted by the </w:t>
      </w:r>
      <w:r w:rsidR="00423038" w:rsidRPr="005809D8">
        <w:t>Region</w:t>
      </w:r>
      <w:r w:rsidRPr="005809D8">
        <w:t xml:space="preserve">’s staff for emergency process operation.  </w:t>
      </w:r>
    </w:p>
    <w:p w14:paraId="5C548631" w14:textId="77777777" w:rsidR="007D4518" w:rsidRPr="005809D8" w:rsidRDefault="00764EBA" w:rsidP="005809D8">
      <w:pPr>
        <w:pStyle w:val="Heading3"/>
      </w:pPr>
      <w:r w:rsidRPr="005809D8">
        <w:t>Submit test results to the Contract Administrator at the end of each day of testing.</w:t>
      </w:r>
      <w:r w:rsidR="00BA2518" w:rsidRPr="005809D8">
        <w:t xml:space="preserve">  Final test reports are to be accepted ad signed off by the Consultant, the </w:t>
      </w:r>
      <w:r w:rsidR="00A14C5E">
        <w:t>Region’s</w:t>
      </w:r>
      <w:r w:rsidR="00BA2518" w:rsidRPr="005809D8">
        <w:t xml:space="preserve"> System Integrator and Region PCS Group.</w:t>
      </w:r>
    </w:p>
    <w:p w14:paraId="31ACF7B1" w14:textId="77777777" w:rsidR="00764EBA" w:rsidRPr="005809D8" w:rsidRDefault="00764EBA" w:rsidP="00D15F37">
      <w:pPr>
        <w:pStyle w:val="Heading1"/>
      </w:pPr>
      <w:r w:rsidRPr="005809D8">
        <w:t xml:space="preserve"> PRODUCTS (not used)</w:t>
      </w:r>
    </w:p>
    <w:p w14:paraId="53A71EBC" w14:textId="77777777" w:rsidR="00764EBA" w:rsidRPr="005809D8" w:rsidRDefault="00764EBA" w:rsidP="005809D8">
      <w:pPr>
        <w:pStyle w:val="Heading1"/>
      </w:pPr>
      <w:r w:rsidRPr="005809D8">
        <w:t>EXECUTION</w:t>
      </w:r>
    </w:p>
    <w:p w14:paraId="4D52FF8B" w14:textId="77777777" w:rsidR="00764EBA" w:rsidRPr="005809D8" w:rsidRDefault="00764EBA" w:rsidP="005809D8">
      <w:pPr>
        <w:pStyle w:val="Heading2"/>
      </w:pPr>
      <w:r w:rsidRPr="005809D8">
        <w:t>General</w:t>
      </w:r>
    </w:p>
    <w:p w14:paraId="04224AE5" w14:textId="77777777" w:rsidR="0074247B" w:rsidRDefault="0074247B" w:rsidP="005809D8">
      <w:pPr>
        <w:pStyle w:val="Heading3"/>
        <w:rPr>
          <w:ins w:id="110" w:author="David Brown" w:date="2022-04-28T04:51:00Z"/>
        </w:rPr>
      </w:pPr>
      <w:ins w:id="111" w:author="David Brown" w:date="2022-04-28T04:51:00Z">
        <w:r>
          <w:t>Contractor is to coordinate between the Region, Consultant and equipment suppliers to provide necessary support during the FAT, SAT and commissioning.</w:t>
        </w:r>
      </w:ins>
    </w:p>
    <w:p w14:paraId="329FED0A" w14:textId="77777777" w:rsidR="00764EBA" w:rsidRPr="005809D8" w:rsidRDefault="003502AB" w:rsidP="005809D8">
      <w:pPr>
        <w:pStyle w:val="Heading3"/>
      </w:pPr>
      <w:r w:rsidRPr="005809D8">
        <w:t>P</w:t>
      </w:r>
      <w:r w:rsidR="00764EBA" w:rsidRPr="005809D8">
        <w:t>rovide qualified electrician and/or instrument technician with a minimum 5 years experience to assist in testing and quickly repairing minor deficiencies for re-testing in the same test phase.</w:t>
      </w:r>
    </w:p>
    <w:p w14:paraId="3C5554CD" w14:textId="77777777" w:rsidR="00764EBA" w:rsidRPr="005809D8" w:rsidRDefault="00764EBA" w:rsidP="005809D8">
      <w:pPr>
        <w:pStyle w:val="Heading3"/>
      </w:pPr>
      <w:r w:rsidRPr="005809D8">
        <w:t>Have the following documents on hand prior to conducting Instrument</w:t>
      </w:r>
      <w:r w:rsidR="00AC6DA4" w:rsidRPr="005809D8">
        <w:t xml:space="preserve"> and Equipment</w:t>
      </w:r>
      <w:r w:rsidRPr="005809D8">
        <w:t xml:space="preserve"> Acceptance Testing:</w:t>
      </w:r>
    </w:p>
    <w:p w14:paraId="30A310D8" w14:textId="77777777" w:rsidR="00764EBA" w:rsidRPr="005809D8" w:rsidRDefault="00764EBA" w:rsidP="005809D8">
      <w:pPr>
        <w:pStyle w:val="Heading4"/>
      </w:pPr>
      <w:r w:rsidRPr="005809D8">
        <w:t>Reviewed shop drawings, including data sheets, for each instrument installed (multiple copies for multiple installations);</w:t>
      </w:r>
    </w:p>
    <w:p w14:paraId="7AC9F62C" w14:textId="77777777" w:rsidR="00764EBA" w:rsidRPr="005809D8" w:rsidRDefault="00764EBA" w:rsidP="005809D8">
      <w:pPr>
        <w:pStyle w:val="Heading4"/>
      </w:pPr>
      <w:r w:rsidRPr="005809D8">
        <w:t xml:space="preserve">“For Construction” P&amp;IDs, process narratives, control </w:t>
      </w:r>
      <w:del w:id="112" w:author="Radulovic, Nicole" w:date="2022-11-04T14:02:00Z">
        <w:r w:rsidRPr="005809D8" w:rsidDel="00623262">
          <w:delText xml:space="preserve"> </w:delText>
        </w:r>
      </w:del>
      <w:r w:rsidRPr="005809D8">
        <w:t>schematics and electrical drawings;</w:t>
      </w:r>
    </w:p>
    <w:p w14:paraId="30F5EFAB" w14:textId="77777777" w:rsidR="00764EBA" w:rsidRPr="005809D8" w:rsidRDefault="00764EBA" w:rsidP="005809D8">
      <w:pPr>
        <w:pStyle w:val="Heading4"/>
      </w:pPr>
      <w:r w:rsidRPr="005809D8">
        <w:t>Configuration and calibration certificates from the manufacturer(s) for each calibrated instrument, where specified in the Contract Documents;</w:t>
      </w:r>
    </w:p>
    <w:p w14:paraId="65F84C5C" w14:textId="77777777" w:rsidR="00B20C79" w:rsidRPr="005809D8" w:rsidRDefault="00B20C79" w:rsidP="005809D8">
      <w:pPr>
        <w:pStyle w:val="Heading4"/>
      </w:pPr>
      <w:r w:rsidRPr="005809D8">
        <w:t>PAC panel FAT report identifying deficiencies identified during the panel FAT process.</w:t>
      </w:r>
    </w:p>
    <w:p w14:paraId="01964C14" w14:textId="77777777" w:rsidR="00764EBA" w:rsidRPr="005809D8" w:rsidRDefault="00764EBA" w:rsidP="005809D8">
      <w:pPr>
        <w:pStyle w:val="Heading4"/>
      </w:pPr>
      <w:r w:rsidRPr="005809D8">
        <w:t>Results of factory performance tests, where specified in the Contract Documents;</w:t>
      </w:r>
    </w:p>
    <w:p w14:paraId="7DF148E5" w14:textId="77777777" w:rsidR="00764EBA" w:rsidRPr="005809D8" w:rsidRDefault="00764EBA" w:rsidP="005809D8">
      <w:pPr>
        <w:pStyle w:val="Heading4"/>
      </w:pPr>
      <w:r w:rsidRPr="005809D8">
        <w:t>Instrument field calibration reports, where specified in the Contract Documents;</w:t>
      </w:r>
    </w:p>
    <w:p w14:paraId="2C866AC9" w14:textId="77777777" w:rsidR="00764EBA" w:rsidRPr="005809D8" w:rsidRDefault="00764EBA" w:rsidP="005809D8">
      <w:pPr>
        <w:pStyle w:val="Heading3"/>
      </w:pPr>
      <w:r w:rsidRPr="005809D8">
        <w:t>Inspect and document that each instrument</w:t>
      </w:r>
      <w:r w:rsidR="00AC6DA4" w:rsidRPr="005809D8">
        <w:t>/equipment</w:t>
      </w:r>
      <w:r w:rsidRPr="005809D8">
        <w:t xml:space="preserve"> matches the reviewed shop drawing. The inspection shall include, but not be limited to the following (as applicable):</w:t>
      </w:r>
    </w:p>
    <w:p w14:paraId="3BBB6E1F" w14:textId="77777777" w:rsidR="00764EBA" w:rsidRPr="005809D8" w:rsidRDefault="00764EBA" w:rsidP="005809D8">
      <w:pPr>
        <w:pStyle w:val="Heading4"/>
      </w:pPr>
      <w:r w:rsidRPr="005809D8">
        <w:t>Verifying that instrument product details match shop drawings and Contract Documents, (including Instrument Data Sheets);</w:t>
      </w:r>
    </w:p>
    <w:p w14:paraId="207C7195" w14:textId="77777777" w:rsidR="00764EBA" w:rsidRPr="005809D8" w:rsidRDefault="00764EBA" w:rsidP="005809D8">
      <w:pPr>
        <w:pStyle w:val="Heading4"/>
      </w:pPr>
      <w:r w:rsidRPr="005809D8">
        <w:t>Confirming soundness of instrument, i.e. without damaged parts;</w:t>
      </w:r>
    </w:p>
    <w:p w14:paraId="611E1E32" w14:textId="77777777" w:rsidR="00764EBA" w:rsidRPr="005809D8" w:rsidRDefault="00764EBA" w:rsidP="005809D8">
      <w:pPr>
        <w:pStyle w:val="Heading4"/>
      </w:pPr>
      <w:r w:rsidRPr="005809D8">
        <w:t>Confirming completeness in all respects as specified for instrumentation;</w:t>
      </w:r>
    </w:p>
    <w:p w14:paraId="5B793F6D" w14:textId="77777777" w:rsidR="00764EBA" w:rsidRPr="005809D8" w:rsidRDefault="00764EBA" w:rsidP="005809D8">
      <w:pPr>
        <w:pStyle w:val="Heading4"/>
      </w:pPr>
      <w:r w:rsidRPr="005809D8">
        <w:t>Confirming correctness of setting, alignment, and relative arrangement</w:t>
      </w:r>
      <w:r w:rsidR="00B20C79" w:rsidRPr="005809D8">
        <w:t>;</w:t>
      </w:r>
    </w:p>
    <w:p w14:paraId="55831B94" w14:textId="77777777" w:rsidR="00B20C79" w:rsidRPr="005809D8" w:rsidRDefault="00B20C79" w:rsidP="005809D8">
      <w:pPr>
        <w:pStyle w:val="Heading4"/>
      </w:pPr>
      <w:r w:rsidRPr="005809D8">
        <w:t>Confirm that all PAC panel FAT deficiencies have been corrected.</w:t>
      </w:r>
    </w:p>
    <w:p w14:paraId="21C5D495" w14:textId="77777777" w:rsidR="00764EBA" w:rsidRPr="005809D8" w:rsidRDefault="00764EBA" w:rsidP="005809D8">
      <w:pPr>
        <w:pStyle w:val="Heading4"/>
      </w:pPr>
      <w:r w:rsidRPr="005809D8">
        <w:t xml:space="preserve">Inspecting power, signal, and grounding wiring identified on the control schematics and documenting the results.  All wiring to be verified for continuity. </w:t>
      </w:r>
    </w:p>
    <w:p w14:paraId="3D792D79" w14:textId="77777777" w:rsidR="00D93971" w:rsidRPr="005809D8" w:rsidRDefault="00D93971" w:rsidP="005809D8">
      <w:pPr>
        <w:pStyle w:val="Heading2"/>
      </w:pPr>
      <w:r w:rsidRPr="005809D8">
        <w:t xml:space="preserve">I/O Loop Check </w:t>
      </w:r>
    </w:p>
    <w:p w14:paraId="6CD25086" w14:textId="77777777" w:rsidR="00A833AB" w:rsidRPr="005809D8" w:rsidRDefault="00A833AB" w:rsidP="005809D8">
      <w:pPr>
        <w:pStyle w:val="Heading3"/>
      </w:pPr>
      <w:r w:rsidRPr="005809D8">
        <w:t>I/O loop check is to be performed for the complete loop where possible by exercising the field device and monitoring the input at the PAC.</w:t>
      </w:r>
      <w:r w:rsidR="00BB0D6D" w:rsidRPr="005809D8">
        <w:t xml:space="preserve">  Some I/O loops may be confirmed during the instrument and equipment calibration and testing when approved by the Consultant. </w:t>
      </w:r>
    </w:p>
    <w:p w14:paraId="5B680F27" w14:textId="77777777" w:rsidR="00A833AB" w:rsidRPr="005809D8" w:rsidRDefault="00A833AB" w:rsidP="005809D8">
      <w:pPr>
        <w:pStyle w:val="Heading3"/>
      </w:pPr>
      <w:r w:rsidRPr="005809D8">
        <w:t>Where an instrument loop cannot be checked with the instrument functioning, a current generator shall be used to verify the continuity of the analog loop.</w:t>
      </w:r>
    </w:p>
    <w:p w14:paraId="421A295A" w14:textId="77777777" w:rsidR="00A833AB" w:rsidRPr="005809D8" w:rsidRDefault="00A833AB" w:rsidP="005809D8">
      <w:pPr>
        <w:pStyle w:val="Heading3"/>
      </w:pPr>
      <w:r w:rsidRPr="005809D8">
        <w:t xml:space="preserve">Where a digital loop cannot be checked with the field device, </w:t>
      </w:r>
      <w:proofErr w:type="spellStart"/>
      <w:r w:rsidRPr="005809D8">
        <w:t>jumpering</w:t>
      </w:r>
      <w:proofErr w:type="spellEnd"/>
      <w:r w:rsidRPr="005809D8">
        <w:t xml:space="preserve"> is permitted to verify the continuity of the digital loop.</w:t>
      </w:r>
    </w:p>
    <w:p w14:paraId="00B147E7" w14:textId="77777777" w:rsidR="00A833AB" w:rsidRPr="005809D8" w:rsidRDefault="00A833AB" w:rsidP="005809D8">
      <w:pPr>
        <w:pStyle w:val="Heading3"/>
      </w:pPr>
      <w:r w:rsidRPr="005809D8">
        <w:t>PAC output loops shall be verified by forcing the corresponding output from PAC program.</w:t>
      </w:r>
    </w:p>
    <w:p w14:paraId="2C20131B" w14:textId="77777777" w:rsidR="00D93971" w:rsidRPr="005809D8" w:rsidRDefault="00A833AB" w:rsidP="005809D8">
      <w:pPr>
        <w:pStyle w:val="Heading3"/>
      </w:pPr>
      <w:r w:rsidRPr="005809D8">
        <w:t xml:space="preserve">I/O loop check is accepted and signed off when all I/O points pass lop checks. </w:t>
      </w:r>
    </w:p>
    <w:p w14:paraId="6589B066" w14:textId="77777777" w:rsidR="001E0CF1" w:rsidRPr="005809D8" w:rsidRDefault="001E0CF1" w:rsidP="00136DF9">
      <w:pPr>
        <w:pStyle w:val="Heading3"/>
      </w:pPr>
      <w:r w:rsidRPr="004A0664">
        <w:rPr>
          <w:rPrChange w:id="113" w:author="David Brown" w:date="2022-04-28T04:55:00Z">
            <w:rPr>
              <w:highlight w:val="yellow"/>
            </w:rPr>
          </w:rPrChange>
        </w:rPr>
        <w:t xml:space="preserve">Use  </w:t>
      </w:r>
      <w:r w:rsidR="00136DF9" w:rsidRPr="004A0664">
        <w:rPr>
          <w:rPrChange w:id="114" w:author="David Brown" w:date="2022-04-28T04:55:00Z">
            <w:rPr>
              <w:highlight w:val="yellow"/>
            </w:rPr>
          </w:rPrChange>
        </w:rPr>
        <w:t xml:space="preserve">01810A Equipment Testing and Commissioning Forms, 01810A-23 Pre-SAT Analog I/O Loop Check </w:t>
      </w:r>
      <w:ins w:id="115" w:author="David Brown" w:date="2022-04-28T04:55:00Z">
        <w:r w:rsidR="004A0664" w:rsidRPr="004A0664">
          <w:rPr>
            <w:rPrChange w:id="116" w:author="David Brown" w:date="2022-04-28T04:55:00Z">
              <w:rPr>
                <w:highlight w:val="yellow"/>
              </w:rPr>
            </w:rPrChange>
          </w:rPr>
          <w:t>and</w:t>
        </w:r>
      </w:ins>
      <w:del w:id="117" w:author="David Brown" w:date="2022-04-28T04:54:00Z">
        <w:r w:rsidR="00136DF9" w:rsidRPr="004A0664" w:rsidDel="004A0664">
          <w:rPr>
            <w:rPrChange w:id="118" w:author="David Brown" w:date="2022-04-28T04:55:00Z">
              <w:rPr>
                <w:highlight w:val="yellow"/>
              </w:rPr>
            </w:rPrChange>
          </w:rPr>
          <w:delText>or</w:delText>
        </w:r>
      </w:del>
      <w:r w:rsidR="00136DF9" w:rsidRPr="004A0664">
        <w:rPr>
          <w:rPrChange w:id="119" w:author="David Brown" w:date="2022-04-28T04:55:00Z">
            <w:rPr>
              <w:highlight w:val="yellow"/>
            </w:rPr>
          </w:rPrChange>
        </w:rPr>
        <w:t xml:space="preserve"> 01810A-24 Pre-SAT Digital I/O Loop Check</w:t>
      </w:r>
      <w:r w:rsidR="00136DF9" w:rsidRPr="00D950CC">
        <w:t xml:space="preserve"> </w:t>
      </w:r>
      <w:r w:rsidRPr="004A0664">
        <w:rPr>
          <w:rPrChange w:id="120" w:author="David Brown" w:date="2022-04-28T04:55:00Z">
            <w:rPr>
              <w:highlight w:val="yellow"/>
            </w:rPr>
          </w:rPrChange>
        </w:rPr>
        <w:t>to document test results</w:t>
      </w:r>
      <w:r w:rsidRPr="00D950CC">
        <w:t>.</w:t>
      </w:r>
      <w:r w:rsidRPr="005809D8">
        <w:t xml:space="preserve"> Electronic copies will be provided.</w:t>
      </w:r>
    </w:p>
    <w:p w14:paraId="6E412A3B" w14:textId="77777777" w:rsidR="00764EBA" w:rsidRPr="005809D8" w:rsidRDefault="00764EBA" w:rsidP="005809D8">
      <w:pPr>
        <w:pStyle w:val="Heading2"/>
      </w:pPr>
      <w:r w:rsidRPr="005809D8">
        <w:t xml:space="preserve">Instrument Acceptance </w:t>
      </w:r>
    </w:p>
    <w:p w14:paraId="54FE149D" w14:textId="77777777" w:rsidR="00764EBA" w:rsidRPr="005809D8" w:rsidRDefault="00764EBA" w:rsidP="005809D8">
      <w:pPr>
        <w:pStyle w:val="Heading3"/>
      </w:pPr>
      <w:r w:rsidRPr="005809D8">
        <w:t>Devices are also to be tested for their repeatability, accuracy and operation by varying the process and simultaneously measuring and recording the information displayed by:</w:t>
      </w:r>
    </w:p>
    <w:p w14:paraId="3269BC8D" w14:textId="77777777" w:rsidR="00764EBA" w:rsidRPr="005809D8" w:rsidRDefault="00764EBA" w:rsidP="005809D8">
      <w:pPr>
        <w:pStyle w:val="Heading4"/>
      </w:pPr>
      <w:r w:rsidRPr="005809D8">
        <w:t>An independent measuring instrument;</w:t>
      </w:r>
    </w:p>
    <w:p w14:paraId="1D734E2F" w14:textId="77777777" w:rsidR="00764EBA" w:rsidRPr="005809D8" w:rsidRDefault="00764EBA" w:rsidP="005809D8">
      <w:pPr>
        <w:pStyle w:val="Heading4"/>
      </w:pPr>
      <w:r w:rsidRPr="005809D8">
        <w:t>The local transmitter indicator;</w:t>
      </w:r>
    </w:p>
    <w:p w14:paraId="6B8B1632" w14:textId="77777777" w:rsidR="00764EBA" w:rsidRPr="005809D8" w:rsidRDefault="00764EBA" w:rsidP="005809D8">
      <w:pPr>
        <w:pStyle w:val="Heading4"/>
      </w:pPr>
      <w:r w:rsidRPr="005809D8">
        <w:t>All remote digital/mechanical indicators;</w:t>
      </w:r>
    </w:p>
    <w:p w14:paraId="51DF740C" w14:textId="77777777" w:rsidR="00764EBA" w:rsidRPr="005809D8" w:rsidRDefault="00764EBA" w:rsidP="005809D8">
      <w:pPr>
        <w:pStyle w:val="Heading4"/>
      </w:pPr>
      <w:r w:rsidRPr="005809D8">
        <w:t xml:space="preserve">The 4-20mA (or digital value) measured at terminal blocks in </w:t>
      </w:r>
      <w:r w:rsidR="003502AB" w:rsidRPr="005809D8">
        <w:t>PAC</w:t>
      </w:r>
      <w:r w:rsidRPr="005809D8">
        <w:t xml:space="preserve"> panels and operator panels.</w:t>
      </w:r>
    </w:p>
    <w:p w14:paraId="0473E22E" w14:textId="77777777" w:rsidR="00764EBA" w:rsidRPr="005809D8" w:rsidRDefault="00764EBA" w:rsidP="005809D8">
      <w:pPr>
        <w:pStyle w:val="Heading3"/>
      </w:pPr>
      <w:r w:rsidRPr="005809D8">
        <w:t xml:space="preserve">Compare test results against the instrument calibration reports and planned </w:t>
      </w:r>
      <w:r w:rsidR="003502AB" w:rsidRPr="005809D8">
        <w:t>PAC</w:t>
      </w:r>
      <w:r w:rsidRPr="005809D8">
        <w:t xml:space="preserve"> analog input range.  As an example, flow sensors will require testing using a “draw and fill” test of a local container.</w:t>
      </w:r>
    </w:p>
    <w:p w14:paraId="6CB8AED0" w14:textId="77777777" w:rsidR="00764EBA" w:rsidRPr="005809D8" w:rsidRDefault="00764EBA" w:rsidP="005809D8">
      <w:pPr>
        <w:pStyle w:val="Heading3"/>
      </w:pPr>
      <w:r w:rsidRPr="005809D8">
        <w:t>Where no field calibration has been done, perform a calibration test.  Go up, down, then back up the instrument range, testing at five (5) points each time: 0%, 25%, 50%, 75% and 100%.</w:t>
      </w:r>
    </w:p>
    <w:p w14:paraId="041752EF" w14:textId="77777777" w:rsidR="00764EBA" w:rsidRPr="005809D8" w:rsidRDefault="00764EBA" w:rsidP="005809D8">
      <w:pPr>
        <w:pStyle w:val="Heading3"/>
      </w:pPr>
      <w:r w:rsidRPr="005809D8">
        <w:t>The instrument switches, such as pressure switches or building flood alarms, are to be tested for their accuracy and operation by varying the process conditions (for example: high then low pressure) and simultaneously measuring and recording the information displayed by:</w:t>
      </w:r>
    </w:p>
    <w:p w14:paraId="0DD5478F" w14:textId="77777777" w:rsidR="00764EBA" w:rsidRPr="005809D8" w:rsidRDefault="00764EBA" w:rsidP="005809D8">
      <w:pPr>
        <w:pStyle w:val="Heading4"/>
      </w:pPr>
      <w:r w:rsidRPr="005809D8">
        <w:t>An independent measuring instrument;</w:t>
      </w:r>
    </w:p>
    <w:p w14:paraId="4A26FD49" w14:textId="77777777" w:rsidR="00764EBA" w:rsidRPr="005809D8" w:rsidRDefault="00764EBA" w:rsidP="005809D8">
      <w:pPr>
        <w:pStyle w:val="Heading4"/>
      </w:pPr>
      <w:r w:rsidRPr="005809D8">
        <w:t>The instrument switch;</w:t>
      </w:r>
    </w:p>
    <w:p w14:paraId="54CFA62C" w14:textId="77777777" w:rsidR="00764EBA" w:rsidRPr="005809D8" w:rsidRDefault="00764EBA" w:rsidP="005809D8">
      <w:pPr>
        <w:pStyle w:val="Heading4"/>
      </w:pPr>
      <w:r w:rsidRPr="005809D8">
        <w:t>All remote lights and indicators;</w:t>
      </w:r>
    </w:p>
    <w:p w14:paraId="3D26B8DB" w14:textId="77777777" w:rsidR="00764EBA" w:rsidRPr="005809D8" w:rsidRDefault="00764EBA" w:rsidP="005809D8">
      <w:pPr>
        <w:pStyle w:val="Heading4"/>
      </w:pPr>
      <w:r w:rsidRPr="005809D8">
        <w:t>The digital input status measured at both the RPU and operator panels’ terminal blocks.</w:t>
      </w:r>
    </w:p>
    <w:p w14:paraId="118E7F5B" w14:textId="77777777" w:rsidR="00764EBA" w:rsidRPr="005809D8" w:rsidRDefault="00764EBA" w:rsidP="005809D8">
      <w:pPr>
        <w:pStyle w:val="Heading3"/>
      </w:pPr>
      <w:r w:rsidRPr="005809D8">
        <w:t xml:space="preserve">Test results are to be compared against the instrument calibration/setting reports and planned </w:t>
      </w:r>
      <w:r w:rsidR="003502AB" w:rsidRPr="005809D8">
        <w:t>PAC</w:t>
      </w:r>
      <w:r w:rsidRPr="005809D8">
        <w:t xml:space="preserve"> discrete input setting.</w:t>
      </w:r>
    </w:p>
    <w:p w14:paraId="22B878B6" w14:textId="77777777" w:rsidR="00AC6DA4" w:rsidRPr="005809D8" w:rsidRDefault="00AC6DA4" w:rsidP="005809D8">
      <w:pPr>
        <w:pStyle w:val="Heading3"/>
      </w:pPr>
      <w:r w:rsidRPr="005809D8">
        <w:t>Verify that all instrument/equipment interlocks function as intended.</w:t>
      </w:r>
    </w:p>
    <w:p w14:paraId="19FBAFDE" w14:textId="77777777" w:rsidR="00A833AB" w:rsidRPr="005809D8" w:rsidRDefault="00A833AB" w:rsidP="005809D8">
      <w:pPr>
        <w:pStyle w:val="Heading3"/>
      </w:pPr>
      <w:r w:rsidRPr="005809D8">
        <w:t>ISO calibration labels to be applied to instrument following successful calibration and testing.</w:t>
      </w:r>
    </w:p>
    <w:p w14:paraId="679691A4" w14:textId="77777777" w:rsidR="00764EBA" w:rsidRPr="005809D8" w:rsidRDefault="00764EBA" w:rsidP="005809D8">
      <w:pPr>
        <w:pStyle w:val="Heading2"/>
      </w:pPr>
      <w:r w:rsidRPr="005809D8">
        <w:t>Testing Tools and Equipment</w:t>
      </w:r>
    </w:p>
    <w:p w14:paraId="165E310C" w14:textId="77777777" w:rsidR="00764EBA" w:rsidRPr="005809D8" w:rsidRDefault="00764EBA" w:rsidP="005809D8">
      <w:pPr>
        <w:pStyle w:val="Heading3"/>
      </w:pPr>
      <w:r w:rsidRPr="005809D8">
        <w:t>Protect instruments and equipment that may be damaged by testing.  If damages occur, the respective parties shall be fully responsible for replacement of damaged parts and/or components.</w:t>
      </w:r>
    </w:p>
    <w:p w14:paraId="368C657D" w14:textId="77777777" w:rsidR="00764EBA" w:rsidRPr="005809D8" w:rsidRDefault="00764EBA" w:rsidP="005809D8">
      <w:pPr>
        <w:pStyle w:val="Heading3"/>
      </w:pPr>
      <w:r w:rsidRPr="005809D8">
        <w:t xml:space="preserve">Use calibration tools that will not cause greater than +/- 0.5% error in any test.  The accuracy of the calibration tools must be traceable to </w:t>
      </w:r>
      <w:r w:rsidR="007E71C5">
        <w:t xml:space="preserve">Standards Council of Canada National Standard of Canada. </w:t>
      </w:r>
      <w:r w:rsidRPr="005809D8">
        <w:t xml:space="preserve">The </w:t>
      </w:r>
      <w:r w:rsidR="007E71C5">
        <w:t>Contractor shall use</w:t>
      </w:r>
      <w:r w:rsidRPr="005809D8">
        <w:t xml:space="preserve"> electronic calibration equipment that will provide a form of electronic documentation, transferable in a standard spreadsheet format. </w:t>
      </w:r>
    </w:p>
    <w:p w14:paraId="431E34DE" w14:textId="77777777" w:rsidR="00764EBA" w:rsidRPr="005809D8" w:rsidRDefault="00764EBA" w:rsidP="005809D8">
      <w:pPr>
        <w:pStyle w:val="Heading3"/>
      </w:pPr>
      <w:r w:rsidRPr="005809D8">
        <w:t xml:space="preserve">Follow the applicable </w:t>
      </w:r>
      <w:r w:rsidR="00423038" w:rsidRPr="005809D8">
        <w:t>Region</w:t>
      </w:r>
      <w:r w:rsidRPr="005809D8">
        <w:t>’s safety requirements.  Provide the proper safety equipment for entering (manholes and other) confined spaces, and hazardous gas locations.</w:t>
      </w:r>
    </w:p>
    <w:p w14:paraId="78DEF4EC" w14:textId="77777777" w:rsidR="003502AB" w:rsidRPr="001D3828" w:rsidRDefault="003502AB" w:rsidP="003502AB">
      <w:pPr>
        <w:pStyle w:val="BodyText"/>
        <w:rPr>
          <w:rFonts w:ascii="Calibri" w:hAnsi="Calibri"/>
          <w:szCs w:val="22"/>
        </w:rPr>
      </w:pPr>
    </w:p>
    <w:p w14:paraId="1C66FE7E" w14:textId="77777777" w:rsidR="00F13982" w:rsidRPr="001D3828" w:rsidRDefault="00F13982" w:rsidP="008A26A6">
      <w:pPr>
        <w:pStyle w:val="Other"/>
        <w:spacing w:before="240"/>
        <w:jc w:val="center"/>
        <w:rPr>
          <w:rFonts w:ascii="Calibri" w:hAnsi="Calibri"/>
          <w:b/>
          <w:sz w:val="22"/>
          <w:szCs w:val="22"/>
        </w:rPr>
      </w:pPr>
      <w:r w:rsidRPr="001D3828">
        <w:rPr>
          <w:rFonts w:ascii="Calibri" w:hAnsi="Calibri"/>
          <w:b/>
          <w:sz w:val="22"/>
          <w:szCs w:val="22"/>
        </w:rPr>
        <w:t>END OF SECTION</w:t>
      </w:r>
    </w:p>
    <w:p w14:paraId="363DEBE2" w14:textId="77777777" w:rsidR="00764EBA" w:rsidRPr="001D3828" w:rsidRDefault="00764EBA" w:rsidP="00812A85">
      <w:pPr>
        <w:pStyle w:val="BodyText"/>
        <w:rPr>
          <w:rFonts w:ascii="Calibri" w:hAnsi="Calibri"/>
          <w:szCs w:val="22"/>
        </w:rPr>
      </w:pPr>
    </w:p>
    <w:p w14:paraId="008F1B37" w14:textId="77777777" w:rsidR="00672C12" w:rsidRPr="001D3828" w:rsidRDefault="00672C12" w:rsidP="00402DE9">
      <w:pPr>
        <w:pStyle w:val="BodyText"/>
        <w:rPr>
          <w:rFonts w:ascii="Calibri" w:hAnsi="Calibri"/>
          <w:szCs w:val="22"/>
        </w:rPr>
      </w:pPr>
    </w:p>
    <w:sectPr w:rsidR="00672C12" w:rsidRPr="001D3828" w:rsidSect="0035647C">
      <w:headerReference w:type="even" r:id="rId14"/>
      <w:headerReference w:type="default" r:id="rId15"/>
      <w:headerReference w:type="first" r:id="rId16"/>
      <w:pgSz w:w="12240" w:h="15840" w:code="1"/>
      <w:pgMar w:top="1440" w:right="720" w:bottom="1440" w:left="72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6" w:author="Radulovic, Nicole" w:date="2022-11-04T14:01:00Z" w:initials="RN">
    <w:p w14:paraId="0D13C5DB" w14:textId="77777777" w:rsidR="00623262" w:rsidRDefault="00623262">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13C5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13C5DB" w16cid:durableId="270F99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D63A30" w14:textId="77777777" w:rsidR="00D758CE" w:rsidRDefault="00D758CE">
      <w:r>
        <w:separator/>
      </w:r>
    </w:p>
  </w:endnote>
  <w:endnote w:type="continuationSeparator" w:id="0">
    <w:p w14:paraId="0D585466" w14:textId="77777777" w:rsidR="00D758CE" w:rsidRDefault="00D758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5DD5F" w14:textId="77777777" w:rsidR="00D758CE" w:rsidRDefault="00D758CE">
      <w:r>
        <w:separator/>
      </w:r>
    </w:p>
  </w:footnote>
  <w:footnote w:type="continuationSeparator" w:id="0">
    <w:p w14:paraId="7D7A01EF" w14:textId="77777777" w:rsidR="00D758CE" w:rsidRDefault="00D758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A16E" w14:textId="77777777" w:rsidR="005809D8" w:rsidRPr="005809D8" w:rsidRDefault="005809D8" w:rsidP="005809D8">
    <w:pPr>
      <w:pBdr>
        <w:top w:val="single" w:sz="4" w:space="1" w:color="auto"/>
      </w:pBdr>
      <w:tabs>
        <w:tab w:val="right" w:pos="10350"/>
      </w:tabs>
      <w:rPr>
        <w:rFonts w:ascii="Calibri" w:hAnsi="Calibri" w:cs="Arial"/>
      </w:rPr>
    </w:pPr>
    <w:r w:rsidRPr="005809D8">
      <w:rPr>
        <w:rFonts w:ascii="Calibri" w:hAnsi="Calibri" w:cs="Arial"/>
      </w:rPr>
      <w:t>Section 13930</w:t>
    </w:r>
    <w:r>
      <w:rPr>
        <w:rFonts w:ascii="Calibri" w:hAnsi="Calibri" w:cs="Arial"/>
      </w:rPr>
      <w:tab/>
    </w:r>
    <w:r w:rsidRPr="005809D8">
      <w:rPr>
        <w:rFonts w:ascii="Calibri" w:hAnsi="Calibri" w:cs="Arial"/>
      </w:rPr>
      <w:t>CONTRACT NO</w:t>
    </w:r>
    <w:r w:rsidRPr="005809D8">
      <w:rPr>
        <w:rFonts w:ascii="Calibri" w:hAnsi="Calibri" w:cs="Arial"/>
        <w:highlight w:val="yellow"/>
      </w:rPr>
      <w:t>.</w:t>
    </w:r>
    <w:ins w:id="121" w:author="David Brown" w:date="2022-04-28T04:42:00Z">
      <w:r w:rsidR="00602044">
        <w:rPr>
          <w:rFonts w:ascii="Calibri" w:hAnsi="Calibri" w:cs="Arial"/>
          <w:highlight w:val="yellow"/>
        </w:rPr>
        <w:t xml:space="preserve"> T-XX-XXX</w:t>
      </w:r>
    </w:ins>
    <w:del w:id="122" w:author="David Brown" w:date="2022-04-28T04:42:00Z">
      <w:r w:rsidRPr="005809D8" w:rsidDel="00602044">
        <w:rPr>
          <w:rFonts w:ascii="Calibri" w:hAnsi="Calibri" w:cs="Arial"/>
          <w:highlight w:val="yellow"/>
        </w:rPr>
        <w:delText>... [Insert Region Number]</w:delText>
      </w:r>
    </w:del>
    <w:r w:rsidRPr="005809D8">
      <w:rPr>
        <w:rFonts w:ascii="Calibri" w:hAnsi="Calibri" w:cs="Arial"/>
      </w:rPr>
      <w:tab/>
    </w:r>
  </w:p>
  <w:p w14:paraId="0987F5CC" w14:textId="77777777" w:rsidR="005809D8" w:rsidRPr="005809D8" w:rsidRDefault="00D15F37" w:rsidP="005809D8">
    <w:pPr>
      <w:pBdr>
        <w:top w:val="single" w:sz="4" w:space="1" w:color="auto"/>
      </w:pBdr>
      <w:tabs>
        <w:tab w:val="left" w:pos="-1440"/>
        <w:tab w:val="left" w:pos="-720"/>
        <w:tab w:val="left" w:pos="0"/>
        <w:tab w:val="center" w:pos="5220"/>
        <w:tab w:val="right" w:pos="10350"/>
      </w:tabs>
      <w:rPr>
        <w:rFonts w:ascii="Calibri" w:hAnsi="Calibri" w:cs="Arial"/>
      </w:rPr>
    </w:pPr>
    <w:r>
      <w:rPr>
        <w:rFonts w:ascii="Calibri" w:hAnsi="Calibri" w:cs="Arial"/>
      </w:rPr>
      <w:t>201</w:t>
    </w:r>
    <w:r w:rsidR="00092D39">
      <w:rPr>
        <w:rFonts w:ascii="Calibri" w:hAnsi="Calibri" w:cs="Arial"/>
      </w:rPr>
      <w:t>9</w:t>
    </w:r>
    <w:r>
      <w:rPr>
        <w:rFonts w:ascii="Calibri" w:hAnsi="Calibri" w:cs="Arial"/>
      </w:rPr>
      <w:t>-</w:t>
    </w:r>
    <w:r w:rsidR="0032157D">
      <w:rPr>
        <w:rFonts w:ascii="Calibri" w:hAnsi="Calibri" w:cs="Arial"/>
      </w:rPr>
      <w:t>11</w:t>
    </w:r>
    <w:r>
      <w:rPr>
        <w:rFonts w:ascii="Calibri" w:hAnsi="Calibri" w:cs="Arial"/>
      </w:rPr>
      <w:t>-</w:t>
    </w:r>
    <w:r w:rsidR="00092D39">
      <w:rPr>
        <w:rFonts w:ascii="Calibri" w:hAnsi="Calibri" w:cs="Arial"/>
      </w:rPr>
      <w:t>2</w:t>
    </w:r>
    <w:r w:rsidR="00A676BF">
      <w:rPr>
        <w:rFonts w:ascii="Calibri" w:hAnsi="Calibri" w:cs="Arial"/>
      </w:rPr>
      <w:t>7</w:t>
    </w:r>
    <w:r w:rsidR="005809D8" w:rsidRPr="005809D8">
      <w:rPr>
        <w:rFonts w:ascii="Calibri" w:hAnsi="Calibri" w:cs="Arial"/>
        <w:b/>
      </w:rPr>
      <w:tab/>
      <w:t>INSTRUMENT AND EQUIPMENT TESTING</w:t>
    </w:r>
    <w:r w:rsidR="005809D8" w:rsidRPr="005809D8">
      <w:rPr>
        <w:rFonts w:ascii="Calibri" w:hAnsi="Calibri" w:cs="Arial"/>
        <w:b/>
      </w:rPr>
      <w:tab/>
    </w:r>
  </w:p>
  <w:p w14:paraId="3FED37E6" w14:textId="77777777" w:rsidR="005809D8" w:rsidRPr="005809D8" w:rsidRDefault="005809D8" w:rsidP="005809D8">
    <w:pPr>
      <w:pBdr>
        <w:top w:val="single" w:sz="4" w:space="1" w:color="auto"/>
      </w:pBdr>
      <w:tabs>
        <w:tab w:val="center" w:pos="5175"/>
        <w:tab w:val="right" w:pos="10350"/>
      </w:tabs>
      <w:rPr>
        <w:rFonts w:ascii="Calibri" w:hAnsi="Calibri" w:cs="Arial"/>
      </w:rPr>
    </w:pPr>
    <w:r w:rsidRPr="005809D8">
      <w:rPr>
        <w:rFonts w:ascii="Calibri" w:hAnsi="Calibri" w:cs="Arial"/>
      </w:rPr>
      <w:t xml:space="preserve">Page </w:t>
    </w:r>
    <w:r w:rsidRPr="005809D8">
      <w:rPr>
        <w:rFonts w:ascii="Calibri" w:hAnsi="Calibri" w:cs="Arial"/>
      </w:rPr>
      <w:fldChar w:fldCharType="begin"/>
    </w:r>
    <w:r w:rsidRPr="005809D8">
      <w:rPr>
        <w:rFonts w:ascii="Calibri" w:hAnsi="Calibri" w:cs="Arial"/>
      </w:rPr>
      <w:instrText xml:space="preserve">PAGE </w:instrText>
    </w:r>
    <w:r w:rsidRPr="005809D8">
      <w:rPr>
        <w:rFonts w:ascii="Calibri" w:hAnsi="Calibri" w:cs="Arial"/>
      </w:rPr>
      <w:fldChar w:fldCharType="separate"/>
    </w:r>
    <w:r w:rsidR="009449F7">
      <w:rPr>
        <w:rFonts w:ascii="Calibri" w:hAnsi="Calibri" w:cs="Arial"/>
        <w:noProof/>
      </w:rPr>
      <w:t>2</w:t>
    </w:r>
    <w:r w:rsidRPr="005809D8">
      <w:rPr>
        <w:rFonts w:ascii="Calibri" w:hAnsi="Calibri" w:cs="Arial"/>
      </w:rPr>
      <w:fldChar w:fldCharType="end"/>
    </w:r>
    <w:r w:rsidRPr="005809D8">
      <w:rPr>
        <w:rFonts w:ascii="Calibri" w:hAnsi="Calibri" w:cs="Arial"/>
      </w:rPr>
      <w:t xml:space="preserve"> </w:t>
    </w:r>
    <w:r>
      <w:rPr>
        <w:rFonts w:ascii="Calibri" w:hAnsi="Calibri" w:cs="Arial"/>
      </w:rPr>
      <w:tab/>
    </w:r>
    <w:r>
      <w:rPr>
        <w:rFonts w:ascii="Calibri" w:hAnsi="Calibri" w:cs="Arial"/>
      </w:rPr>
      <w:tab/>
    </w:r>
    <w:r w:rsidRPr="005809D8">
      <w:rPr>
        <w:rFonts w:ascii="Calibri" w:hAnsi="Calibri" w:cs="Arial"/>
      </w:rPr>
      <w:t xml:space="preserve">DATE:  </w:t>
    </w:r>
    <w:ins w:id="123" w:author="David Brown" w:date="2022-04-28T04:42:00Z">
      <w:r w:rsidR="00602044">
        <w:rPr>
          <w:rFonts w:ascii="Calibri" w:hAnsi="Calibri" w:cs="Arial"/>
          <w:highlight w:val="yellow"/>
        </w:rPr>
        <w:t>April 2022</w:t>
      </w:r>
    </w:ins>
    <w:del w:id="124" w:author="David Brown" w:date="2022-04-28T04:42:00Z">
      <w:r w:rsidRPr="005809D8" w:rsidDel="00602044">
        <w:rPr>
          <w:rFonts w:ascii="Calibri" w:hAnsi="Calibri" w:cs="Arial"/>
          <w:highlight w:val="yellow"/>
        </w:rPr>
        <w:delText>[Insert Date, (e.g. Jan., 201</w:delText>
      </w:r>
      <w:r w:rsidR="0000766A" w:rsidDel="00602044">
        <w:rPr>
          <w:rFonts w:ascii="Calibri" w:hAnsi="Calibri" w:cs="Arial"/>
          <w:highlight w:val="yellow"/>
        </w:rPr>
        <w:delText>8</w:delText>
      </w:r>
      <w:r w:rsidRPr="005809D8" w:rsidDel="00602044">
        <w:rPr>
          <w:rFonts w:ascii="Calibri" w:hAnsi="Calibri" w:cs="Arial"/>
          <w:highlight w:val="yellow"/>
        </w:rPr>
        <w:delText>)]</w:delText>
      </w:r>
    </w:del>
    <w:r w:rsidRPr="005809D8">
      <w:rPr>
        <w:rFonts w:ascii="Calibri" w:hAnsi="Calibri" w:cs="Arial"/>
      </w:rPr>
      <w:tab/>
      <w:t xml:space="preserve"> </w:t>
    </w:r>
  </w:p>
  <w:p w14:paraId="0A865384" w14:textId="77777777" w:rsidR="0035647C" w:rsidRDefault="003564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964CA" w14:textId="77777777" w:rsidR="0041595E" w:rsidRPr="001D3828" w:rsidRDefault="0041595E" w:rsidP="0041595E">
    <w:pPr>
      <w:pBdr>
        <w:top w:val="single" w:sz="4" w:space="1" w:color="auto"/>
      </w:pBdr>
      <w:tabs>
        <w:tab w:val="right" w:pos="10350"/>
      </w:tabs>
      <w:rPr>
        <w:rFonts w:ascii="Calibri" w:hAnsi="Calibri" w:cs="Arial"/>
      </w:rPr>
    </w:pPr>
    <w:r w:rsidRPr="001D3828">
      <w:rPr>
        <w:rFonts w:ascii="Calibri" w:hAnsi="Calibri" w:cs="Arial"/>
      </w:rPr>
      <w:t>CONTRACT NO</w:t>
    </w:r>
    <w:r w:rsidRPr="001D3828">
      <w:rPr>
        <w:rFonts w:ascii="Calibri" w:hAnsi="Calibri" w:cs="Arial"/>
        <w:highlight w:val="yellow"/>
      </w:rPr>
      <w:t>.</w:t>
    </w:r>
    <w:ins w:id="125" w:author="David Brown" w:date="2022-04-28T04:42:00Z">
      <w:r w:rsidR="00602044">
        <w:rPr>
          <w:rFonts w:ascii="Calibri" w:hAnsi="Calibri" w:cs="Arial"/>
          <w:highlight w:val="yellow"/>
        </w:rPr>
        <w:t xml:space="preserve"> T-XX-XXX</w:t>
      </w:r>
    </w:ins>
    <w:del w:id="126" w:author="David Brown" w:date="2022-04-28T04:42:00Z">
      <w:r w:rsidRPr="001D3828" w:rsidDel="00602044">
        <w:rPr>
          <w:rFonts w:ascii="Calibri" w:hAnsi="Calibri" w:cs="Arial"/>
          <w:highlight w:val="yellow"/>
        </w:rPr>
        <w:delText>... [Insert Region Number]</w:delText>
      </w:r>
    </w:del>
    <w:r w:rsidRPr="001D3828">
      <w:rPr>
        <w:rFonts w:ascii="Calibri" w:hAnsi="Calibri" w:cs="Arial"/>
      </w:rPr>
      <w:tab/>
      <w:t>Section 13930</w:t>
    </w:r>
  </w:p>
  <w:p w14:paraId="630C64D5" w14:textId="77777777" w:rsidR="0041595E" w:rsidRPr="001D3828" w:rsidRDefault="005809D8" w:rsidP="005809D8">
    <w:pPr>
      <w:pBdr>
        <w:top w:val="single" w:sz="4" w:space="1" w:color="auto"/>
      </w:pBdr>
      <w:tabs>
        <w:tab w:val="left" w:pos="-1440"/>
        <w:tab w:val="left" w:pos="-720"/>
        <w:tab w:val="left" w:pos="0"/>
        <w:tab w:val="center" w:pos="5220"/>
        <w:tab w:val="right" w:pos="10350"/>
      </w:tabs>
      <w:rPr>
        <w:rFonts w:ascii="Calibri" w:hAnsi="Calibri" w:cs="Arial"/>
      </w:rPr>
    </w:pPr>
    <w:r w:rsidRPr="001D3828">
      <w:rPr>
        <w:rFonts w:ascii="Calibri" w:hAnsi="Calibri" w:cs="Arial"/>
        <w:b/>
      </w:rPr>
      <w:tab/>
    </w:r>
    <w:r w:rsidR="0041595E" w:rsidRPr="001D3828">
      <w:rPr>
        <w:rFonts w:ascii="Calibri" w:hAnsi="Calibri" w:cs="Arial"/>
        <w:b/>
      </w:rPr>
      <w:t>INSTRUMENT AND EQUIPMENT TESTING</w:t>
    </w:r>
    <w:r w:rsidRPr="001D3828">
      <w:rPr>
        <w:rFonts w:ascii="Calibri" w:hAnsi="Calibri" w:cs="Arial"/>
        <w:b/>
      </w:rPr>
      <w:tab/>
    </w:r>
    <w:r w:rsidR="00D15F37">
      <w:rPr>
        <w:rFonts w:ascii="Calibri" w:hAnsi="Calibri" w:cs="Arial"/>
      </w:rPr>
      <w:t>201</w:t>
    </w:r>
    <w:r w:rsidR="00092D39">
      <w:rPr>
        <w:rFonts w:ascii="Calibri" w:hAnsi="Calibri" w:cs="Arial"/>
      </w:rPr>
      <w:t>9</w:t>
    </w:r>
    <w:r w:rsidR="00D15F37">
      <w:rPr>
        <w:rFonts w:ascii="Calibri" w:hAnsi="Calibri" w:cs="Arial"/>
      </w:rPr>
      <w:t>-</w:t>
    </w:r>
    <w:r w:rsidR="0032157D">
      <w:rPr>
        <w:rFonts w:ascii="Calibri" w:hAnsi="Calibri" w:cs="Arial"/>
      </w:rPr>
      <w:t>11</w:t>
    </w:r>
    <w:r w:rsidR="00D15F37">
      <w:rPr>
        <w:rFonts w:ascii="Calibri" w:hAnsi="Calibri" w:cs="Arial"/>
      </w:rPr>
      <w:t>-</w:t>
    </w:r>
    <w:r w:rsidR="00092D39">
      <w:rPr>
        <w:rFonts w:ascii="Calibri" w:hAnsi="Calibri" w:cs="Arial"/>
      </w:rPr>
      <w:t>2</w:t>
    </w:r>
    <w:r w:rsidR="00A676BF">
      <w:rPr>
        <w:rFonts w:ascii="Calibri" w:hAnsi="Calibri" w:cs="Arial"/>
      </w:rPr>
      <w:t>7</w:t>
    </w:r>
  </w:p>
  <w:p w14:paraId="6D853C35" w14:textId="77777777" w:rsidR="0041595E" w:rsidRPr="001D3828" w:rsidRDefault="0041595E" w:rsidP="0041595E">
    <w:pPr>
      <w:pBdr>
        <w:top w:val="single" w:sz="4" w:space="1" w:color="auto"/>
      </w:pBdr>
      <w:tabs>
        <w:tab w:val="center" w:pos="5175"/>
        <w:tab w:val="right" w:pos="10350"/>
      </w:tabs>
      <w:rPr>
        <w:rFonts w:ascii="Calibri" w:hAnsi="Calibri" w:cs="Arial"/>
      </w:rPr>
    </w:pPr>
    <w:r w:rsidRPr="001D3828">
      <w:rPr>
        <w:rFonts w:ascii="Calibri" w:hAnsi="Calibri" w:cs="Arial"/>
      </w:rPr>
      <w:t xml:space="preserve">DATE:  </w:t>
    </w:r>
    <w:ins w:id="127" w:author="David Brown" w:date="2022-04-28T04:42:00Z">
      <w:r w:rsidR="00602044">
        <w:rPr>
          <w:rFonts w:ascii="Calibri" w:hAnsi="Calibri" w:cs="Arial"/>
          <w:highlight w:val="yellow"/>
        </w:rPr>
        <w:t>Apr</w:t>
      </w:r>
    </w:ins>
    <w:ins w:id="128" w:author="David Brown" w:date="2022-04-28T04:43:00Z">
      <w:r w:rsidR="00602044">
        <w:rPr>
          <w:rFonts w:ascii="Calibri" w:hAnsi="Calibri" w:cs="Arial"/>
          <w:highlight w:val="yellow"/>
        </w:rPr>
        <w:t>il 2022</w:t>
      </w:r>
    </w:ins>
    <w:del w:id="129" w:author="David Brown" w:date="2022-04-28T04:42:00Z">
      <w:r w:rsidRPr="001D3828" w:rsidDel="00602044">
        <w:rPr>
          <w:rFonts w:ascii="Calibri" w:hAnsi="Calibri" w:cs="Arial"/>
          <w:highlight w:val="yellow"/>
        </w:rPr>
        <w:delText>[Insert Date, (e.g. Jan., 201</w:delText>
      </w:r>
      <w:r w:rsidR="0000766A" w:rsidDel="00602044">
        <w:rPr>
          <w:rFonts w:ascii="Calibri" w:hAnsi="Calibri" w:cs="Arial"/>
          <w:highlight w:val="yellow"/>
        </w:rPr>
        <w:delText>8</w:delText>
      </w:r>
      <w:r w:rsidRPr="001D3828" w:rsidDel="00602044">
        <w:rPr>
          <w:rFonts w:ascii="Calibri" w:hAnsi="Calibri" w:cs="Arial"/>
          <w:highlight w:val="yellow"/>
        </w:rPr>
        <w:delText>)]</w:delText>
      </w:r>
    </w:del>
    <w:r w:rsidRPr="001D3828">
      <w:rPr>
        <w:rFonts w:ascii="Calibri" w:hAnsi="Calibri" w:cs="Arial"/>
      </w:rPr>
      <w:tab/>
    </w:r>
    <w:r w:rsidRPr="001D3828">
      <w:rPr>
        <w:rFonts w:ascii="Calibri" w:hAnsi="Calibri" w:cs="Arial"/>
      </w:rPr>
      <w:tab/>
      <w:t xml:space="preserve">Page </w:t>
    </w:r>
    <w:r w:rsidRPr="001D3828">
      <w:rPr>
        <w:rFonts w:ascii="Calibri" w:hAnsi="Calibri" w:cs="Arial"/>
      </w:rPr>
      <w:fldChar w:fldCharType="begin"/>
    </w:r>
    <w:r w:rsidRPr="001D3828">
      <w:rPr>
        <w:rFonts w:ascii="Calibri" w:hAnsi="Calibri" w:cs="Arial"/>
      </w:rPr>
      <w:instrText xml:space="preserve">PAGE </w:instrText>
    </w:r>
    <w:r w:rsidRPr="001D3828">
      <w:rPr>
        <w:rFonts w:ascii="Calibri" w:hAnsi="Calibri" w:cs="Arial"/>
      </w:rPr>
      <w:fldChar w:fldCharType="separate"/>
    </w:r>
    <w:r w:rsidR="009449F7">
      <w:rPr>
        <w:rFonts w:ascii="Calibri" w:hAnsi="Calibri" w:cs="Arial"/>
        <w:noProof/>
      </w:rPr>
      <w:t>1</w:t>
    </w:r>
    <w:r w:rsidRPr="001D3828">
      <w:rPr>
        <w:rFonts w:ascii="Calibri" w:hAnsi="Calibri" w:cs="Arial"/>
      </w:rPr>
      <w:fldChar w:fldCharType="end"/>
    </w:r>
    <w:r w:rsidRPr="001D3828">
      <w:rPr>
        <w:rFonts w:ascii="Calibri" w:hAnsi="Calibri" w:cs="Arial"/>
      </w:rPr>
      <w:t xml:space="preserve"> </w:t>
    </w:r>
  </w:p>
  <w:p w14:paraId="2B63AE9F" w14:textId="77777777" w:rsidR="00994502" w:rsidRDefault="00994502" w:rsidP="00994502">
    <w:pPr>
      <w:pStyle w:val="Header"/>
    </w:pPr>
  </w:p>
  <w:p w14:paraId="2A2EDCDC" w14:textId="77777777" w:rsidR="00994502" w:rsidRPr="0041595E" w:rsidRDefault="00994502" w:rsidP="00994502">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B8A1" w14:textId="77777777" w:rsidR="0041595E" w:rsidRPr="0082209E" w:rsidRDefault="0041595E" w:rsidP="0041595E">
    <w:pPr>
      <w:pBdr>
        <w:top w:val="single" w:sz="4" w:space="1" w:color="auto"/>
      </w:pBdr>
      <w:tabs>
        <w:tab w:val="right" w:pos="10350"/>
      </w:tabs>
      <w:rPr>
        <w:rFonts w:ascii="Arial" w:hAnsi="Arial" w:cs="Arial"/>
      </w:rPr>
    </w:pPr>
    <w:r w:rsidRPr="0082209E">
      <w:rPr>
        <w:rFonts w:ascii="Arial" w:hAnsi="Arial" w:cs="Arial"/>
      </w:rPr>
      <w:t>CONTRACT NO</w:t>
    </w:r>
    <w:r w:rsidRPr="00B27A37">
      <w:rPr>
        <w:rFonts w:ascii="Arial" w:hAnsi="Arial" w:cs="Arial"/>
        <w:highlight w:val="yellow"/>
      </w:rPr>
      <w:t>.... [Insert Region Number]</w:t>
    </w:r>
    <w:r w:rsidRPr="0082209E">
      <w:rPr>
        <w:rFonts w:ascii="Arial" w:hAnsi="Arial" w:cs="Arial"/>
      </w:rPr>
      <w:tab/>
      <w:t xml:space="preserve">Section </w:t>
    </w:r>
    <w:r>
      <w:rPr>
        <w:rFonts w:ascii="Arial" w:hAnsi="Arial" w:cs="Arial"/>
      </w:rPr>
      <w:t>13930</w:t>
    </w:r>
  </w:p>
  <w:p w14:paraId="7201CB5B" w14:textId="77777777" w:rsidR="0041595E" w:rsidRPr="0082209E" w:rsidRDefault="0041595E" w:rsidP="0041595E">
    <w:pPr>
      <w:pBdr>
        <w:top w:val="single" w:sz="4" w:space="1" w:color="auto"/>
      </w:pBdr>
      <w:tabs>
        <w:tab w:val="left" w:pos="-1440"/>
        <w:tab w:val="left" w:pos="-720"/>
        <w:tab w:val="left" w:pos="0"/>
        <w:tab w:val="center" w:pos="5220"/>
        <w:tab w:val="right" w:pos="10350"/>
      </w:tabs>
      <w:jc w:val="center"/>
      <w:rPr>
        <w:rFonts w:ascii="Arial" w:hAnsi="Arial" w:cs="Arial"/>
      </w:rPr>
    </w:pPr>
    <w:r>
      <w:rPr>
        <w:rFonts w:ascii="Arial" w:hAnsi="Arial" w:cs="Arial"/>
        <w:b/>
      </w:rPr>
      <w:t>INSTRUMENT AND EQUIPMENT TESTING</w:t>
    </w:r>
  </w:p>
  <w:p w14:paraId="49E35E37" w14:textId="77777777" w:rsidR="0041595E" w:rsidRPr="0082209E" w:rsidRDefault="0041595E" w:rsidP="0041595E">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B27A37">
      <w:rPr>
        <w:rFonts w:ascii="Arial" w:hAnsi="Arial" w:cs="Arial"/>
        <w:highlight w:val="yellow"/>
      </w:rPr>
      <w:t>[Insert Date, (e.g. Jan., 201</w:t>
    </w:r>
    <w:r>
      <w:rPr>
        <w:rFonts w:ascii="Arial" w:hAnsi="Arial" w:cs="Arial"/>
        <w:highlight w:val="yellow"/>
      </w:rPr>
      <w:t>1</w:t>
    </w:r>
    <w:r w:rsidRPr="00B27A37">
      <w:rPr>
        <w:rFonts w:ascii="Arial" w:hAnsi="Arial" w:cs="Arial"/>
        <w:highlight w:val="yellow"/>
      </w:rPr>
      <w:t>)]</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35647C">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szCs w:val="22"/>
      </w:rPr>
      <w:fldChar w:fldCharType="begin"/>
    </w:r>
    <w:r w:rsidRPr="008A26A6">
      <w:rPr>
        <w:rStyle w:val="PageNumber"/>
        <w:rFonts w:ascii="Arial" w:hAnsi="Arial" w:cs="Arial"/>
        <w:caps/>
        <w:sz w:val="22"/>
        <w:szCs w:val="22"/>
      </w:rPr>
      <w:instrText xml:space="preserve"> NUMPAGES </w:instrText>
    </w:r>
    <w:r w:rsidRPr="008A26A6">
      <w:rPr>
        <w:rStyle w:val="PageNumber"/>
        <w:rFonts w:ascii="Arial" w:hAnsi="Arial" w:cs="Arial"/>
        <w:caps/>
        <w:sz w:val="22"/>
        <w:szCs w:val="22"/>
      </w:rPr>
      <w:fldChar w:fldCharType="separate"/>
    </w:r>
    <w:r w:rsidR="0035647C">
      <w:rPr>
        <w:rStyle w:val="PageNumber"/>
        <w:rFonts w:ascii="Arial" w:hAnsi="Arial" w:cs="Arial"/>
        <w:caps/>
        <w:noProof/>
        <w:sz w:val="22"/>
        <w:szCs w:val="22"/>
      </w:rPr>
      <w:t>7</w:t>
    </w:r>
    <w:r w:rsidRPr="008A26A6">
      <w:rPr>
        <w:rStyle w:val="PageNumber"/>
        <w:rFonts w:ascii="Arial" w:hAnsi="Arial" w:cs="Arial"/>
        <w:caps/>
        <w:sz w:val="22"/>
        <w:szCs w:val="22"/>
      </w:rPr>
      <w:fldChar w:fldCharType="end"/>
    </w:r>
  </w:p>
  <w:p w14:paraId="32A23D12" w14:textId="77777777" w:rsidR="00C64E3C" w:rsidRDefault="00C64E3C" w:rsidP="00994502">
    <w:pPr>
      <w:pStyle w:val="Header"/>
    </w:pPr>
  </w:p>
  <w:p w14:paraId="150DB442" w14:textId="77777777" w:rsidR="00994502" w:rsidRPr="0041595E" w:rsidRDefault="00994502" w:rsidP="00994502">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0300B"/>
    <w:multiLevelType w:val="hybridMultilevel"/>
    <w:tmpl w:val="8C3E904A"/>
    <w:lvl w:ilvl="0" w:tplc="07D6DB0C">
      <w:start w:val="1"/>
      <w:numFmt w:val="decimal"/>
      <w:lvlText w:val=".%1"/>
      <w:lvlJc w:val="left"/>
      <w:pPr>
        <w:tabs>
          <w:tab w:val="num" w:pos="2520"/>
        </w:tabs>
        <w:ind w:left="39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034CBD"/>
    <w:multiLevelType w:val="multilevel"/>
    <w:tmpl w:val="C25E3F06"/>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A9B6F22"/>
    <w:multiLevelType w:val="singleLevel"/>
    <w:tmpl w:val="51164994"/>
    <w:lvl w:ilvl="0">
      <w:start w:val="1"/>
      <w:numFmt w:val="decimal"/>
      <w:pStyle w:val="Style6"/>
      <w:lvlText w:val=".%1"/>
      <w:lvlJc w:val="left"/>
      <w:pPr>
        <w:tabs>
          <w:tab w:val="num" w:pos="3240"/>
        </w:tabs>
        <w:ind w:left="4680" w:hanging="360"/>
      </w:pPr>
      <w:rPr>
        <w:rFonts w:hint="default"/>
      </w:rPr>
    </w:lvl>
  </w:abstractNum>
  <w:abstractNum w:abstractNumId="5" w15:restartNumberingAfterBreak="0">
    <w:nsid w:val="1D974DD3"/>
    <w:multiLevelType w:val="multilevel"/>
    <w:tmpl w:val="F44A7A3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24136FC"/>
    <w:multiLevelType w:val="hybridMultilevel"/>
    <w:tmpl w:val="5240DBD8"/>
    <w:lvl w:ilvl="0" w:tplc="07D6DB0C">
      <w:start w:val="1"/>
      <w:numFmt w:val="decimal"/>
      <w:lvlText w:val=".%1"/>
      <w:lvlJc w:val="left"/>
      <w:pPr>
        <w:tabs>
          <w:tab w:val="num" w:pos="2520"/>
        </w:tabs>
        <w:ind w:left="39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3FE4E61"/>
    <w:multiLevelType w:val="hybridMultilevel"/>
    <w:tmpl w:val="6338B9C2"/>
    <w:lvl w:ilvl="0" w:tplc="07D6DB0C">
      <w:start w:val="1"/>
      <w:numFmt w:val="decimal"/>
      <w:lvlText w:val=".%1"/>
      <w:lvlJc w:val="left"/>
      <w:pPr>
        <w:tabs>
          <w:tab w:val="num" w:pos="2520"/>
        </w:tabs>
        <w:ind w:left="39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3B463168"/>
    <w:multiLevelType w:val="singleLevel"/>
    <w:tmpl w:val="0CE4D2E8"/>
    <w:lvl w:ilvl="0">
      <w:start w:val="1"/>
      <w:numFmt w:val="decimal"/>
      <w:pStyle w:val="Style2"/>
      <w:lvlText w:val=".%1"/>
      <w:lvlJc w:val="left"/>
      <w:pPr>
        <w:tabs>
          <w:tab w:val="num" w:pos="3240"/>
        </w:tabs>
        <w:ind w:left="4680" w:hanging="360"/>
      </w:pPr>
      <w:rPr>
        <w:rFonts w:hint="default"/>
      </w:rPr>
    </w:lvl>
  </w:abstractNum>
  <w:abstractNum w:abstractNumId="13" w15:restartNumberingAfterBreak="0">
    <w:nsid w:val="3F0145A5"/>
    <w:multiLevelType w:val="singleLevel"/>
    <w:tmpl w:val="07D6DB0C"/>
    <w:lvl w:ilvl="0">
      <w:start w:val="1"/>
      <w:numFmt w:val="decimal"/>
      <w:lvlText w:val=".%1"/>
      <w:lvlJc w:val="left"/>
      <w:pPr>
        <w:tabs>
          <w:tab w:val="num" w:pos="-360"/>
        </w:tabs>
        <w:ind w:left="1080" w:hanging="360"/>
      </w:pPr>
      <w:rPr>
        <w:rFonts w:hint="default"/>
      </w:rPr>
    </w:lvl>
  </w:abstractNum>
  <w:abstractNum w:abstractNumId="14" w15:restartNumberingAfterBreak="0">
    <w:nsid w:val="50407D28"/>
    <w:multiLevelType w:val="multilevel"/>
    <w:tmpl w:val="B016D0F2"/>
    <w:lvl w:ilvl="0">
      <w:start w:val="1"/>
      <w:numFmt w:val="decimal"/>
      <w:pStyle w:val="Heading1"/>
      <w:lvlText w:val="PART %1."/>
      <w:lvlJc w:val="left"/>
      <w:pPr>
        <w:tabs>
          <w:tab w:val="num" w:pos="432"/>
        </w:tabs>
        <w:ind w:left="432" w:hanging="432"/>
      </w:pPr>
      <w:rPr>
        <w:rFonts w:ascii="Calibri" w:hAnsi="Calibri" w:hint="default"/>
        <w:b w:val="0"/>
        <w:i w:val="0"/>
      </w:rPr>
    </w:lvl>
    <w:lvl w:ilvl="1">
      <w:start w:val="1"/>
      <w:numFmt w:val="decimal"/>
      <w:pStyle w:val="Heading2"/>
      <w:lvlText w:val="%1.%2"/>
      <w:lvlJc w:val="left"/>
      <w:pPr>
        <w:tabs>
          <w:tab w:val="num" w:pos="936"/>
        </w:tabs>
        <w:ind w:left="936" w:hanging="576"/>
      </w:pPr>
      <w:rPr>
        <w:rFonts w:hint="default"/>
      </w:rPr>
    </w:lvl>
    <w:lvl w:ilvl="2">
      <w:start w:val="1"/>
      <w:numFmt w:val="decimal"/>
      <w:pStyle w:val="Heading3"/>
      <w:lvlText w:val=".%3"/>
      <w:lvlJc w:val="left"/>
      <w:pPr>
        <w:tabs>
          <w:tab w:val="num" w:pos="720"/>
        </w:tabs>
        <w:ind w:left="720" w:firstLine="2880"/>
      </w:pPr>
    </w:lvl>
    <w:lvl w:ilvl="3">
      <w:start w:val="1"/>
      <w:numFmt w:val="decimal"/>
      <w:pStyle w:val="Heading4"/>
      <w:lvlText w:val=".%4"/>
      <w:lvlJc w:val="left"/>
      <w:pPr>
        <w:tabs>
          <w:tab w:val="num" w:pos="864"/>
        </w:tabs>
        <w:ind w:left="864" w:firstLine="3456"/>
      </w:pPr>
      <w:rPr>
        <w:rFonts w:hint="default"/>
      </w:rPr>
    </w:lvl>
    <w:lvl w:ilvl="4">
      <w:start w:val="1"/>
      <w:numFmt w:val="decimal"/>
      <w:pStyle w:val="Heading5"/>
      <w:lvlText w:val="%5."/>
      <w:lvlJc w:val="left"/>
      <w:pPr>
        <w:tabs>
          <w:tab w:val="num" w:pos="720"/>
        </w:tabs>
        <w:ind w:left="720" w:firstLine="4320"/>
      </w:pPr>
      <w:rPr>
        <w:rFonts w:hint="default"/>
      </w:rPr>
    </w:lvl>
    <w:lvl w:ilvl="5">
      <w:start w:val="1"/>
      <w:numFmt w:val="decimal"/>
      <w:pStyle w:val="Heading6"/>
      <w:lvlText w:val="%6."/>
      <w:lvlJc w:val="left"/>
      <w:pPr>
        <w:tabs>
          <w:tab w:val="num" w:pos="720"/>
        </w:tabs>
        <w:ind w:left="720" w:firstLine="5040"/>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5D63572"/>
    <w:multiLevelType w:val="hybridMultilevel"/>
    <w:tmpl w:val="1EA63B00"/>
    <w:lvl w:ilvl="0" w:tplc="07D6DB0C">
      <w:start w:val="1"/>
      <w:numFmt w:val="decimal"/>
      <w:lvlText w:val=".%1"/>
      <w:lvlJc w:val="left"/>
      <w:pPr>
        <w:tabs>
          <w:tab w:val="num" w:pos="2520"/>
        </w:tabs>
        <w:ind w:left="39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86C6F8C"/>
    <w:multiLevelType w:val="singleLevel"/>
    <w:tmpl w:val="1AB0220E"/>
    <w:lvl w:ilvl="0">
      <w:start w:val="1"/>
      <w:numFmt w:val="decimal"/>
      <w:pStyle w:val="Style4"/>
      <w:lvlText w:val=".%1"/>
      <w:lvlJc w:val="left"/>
      <w:pPr>
        <w:tabs>
          <w:tab w:val="num" w:pos="3240"/>
        </w:tabs>
        <w:ind w:left="4680" w:hanging="360"/>
      </w:pPr>
      <w:rPr>
        <w:rFonts w:hint="default"/>
      </w:rPr>
    </w:lvl>
  </w:abstractNum>
  <w:abstractNum w:abstractNumId="17"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9F95E6A"/>
    <w:multiLevelType w:val="singleLevel"/>
    <w:tmpl w:val="68DA058E"/>
    <w:lvl w:ilvl="0">
      <w:start w:val="1"/>
      <w:numFmt w:val="decimal"/>
      <w:pStyle w:val="Style5"/>
      <w:lvlText w:val=".%1"/>
      <w:lvlJc w:val="left"/>
      <w:pPr>
        <w:tabs>
          <w:tab w:val="num" w:pos="3240"/>
        </w:tabs>
        <w:ind w:left="4680" w:hanging="360"/>
      </w:pPr>
      <w:rPr>
        <w:rFonts w:hint="default"/>
      </w:rPr>
    </w:lvl>
  </w:abstractNum>
  <w:abstractNum w:abstractNumId="19" w15:restartNumberingAfterBreak="0">
    <w:nsid w:val="63D35FB0"/>
    <w:multiLevelType w:val="hybridMultilevel"/>
    <w:tmpl w:val="3F562886"/>
    <w:lvl w:ilvl="0" w:tplc="07D6DB0C">
      <w:start w:val="1"/>
      <w:numFmt w:val="decimal"/>
      <w:lvlText w:val=".%1"/>
      <w:lvlJc w:val="left"/>
      <w:pPr>
        <w:tabs>
          <w:tab w:val="num" w:pos="2520"/>
        </w:tabs>
        <w:ind w:left="39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7C46665"/>
    <w:multiLevelType w:val="singleLevel"/>
    <w:tmpl w:val="8DA09724"/>
    <w:lvl w:ilvl="0">
      <w:start w:val="1"/>
      <w:numFmt w:val="decimal"/>
      <w:pStyle w:val="Style1"/>
      <w:lvlText w:val=".%1"/>
      <w:lvlJc w:val="left"/>
      <w:pPr>
        <w:tabs>
          <w:tab w:val="num" w:pos="3240"/>
        </w:tabs>
        <w:ind w:left="4680" w:hanging="360"/>
      </w:pPr>
      <w:rPr>
        <w:rFonts w:hint="default"/>
      </w:rPr>
    </w:lvl>
  </w:abstractNum>
  <w:abstractNum w:abstractNumId="21" w15:restartNumberingAfterBreak="0">
    <w:nsid w:val="7D6010BA"/>
    <w:multiLevelType w:val="singleLevel"/>
    <w:tmpl w:val="0584F894"/>
    <w:lvl w:ilvl="0">
      <w:start w:val="1"/>
      <w:numFmt w:val="decimal"/>
      <w:pStyle w:val="Style3"/>
      <w:lvlText w:val=".%1"/>
      <w:lvlJc w:val="left"/>
      <w:pPr>
        <w:tabs>
          <w:tab w:val="num" w:pos="3240"/>
        </w:tabs>
        <w:ind w:left="4680" w:hanging="360"/>
      </w:pPr>
      <w:rPr>
        <w:rFonts w:hint="default"/>
      </w:rPr>
    </w:lvl>
  </w:abstractNum>
  <w:abstractNum w:abstractNumId="22"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4"/>
  </w:num>
  <w:num w:numId="4">
    <w:abstractNumId w:val="7"/>
  </w:num>
  <w:num w:numId="5">
    <w:abstractNumId w:val="17"/>
  </w:num>
  <w:num w:numId="6">
    <w:abstractNumId w:val="6"/>
  </w:num>
  <w:num w:numId="7">
    <w:abstractNumId w:val="11"/>
  </w:num>
  <w:num w:numId="8">
    <w:abstractNumId w:val="3"/>
  </w:num>
  <w:num w:numId="9">
    <w:abstractNumId w:val="22"/>
  </w:num>
  <w:num w:numId="10">
    <w:abstractNumId w:val="9"/>
  </w:num>
  <w:num w:numId="11">
    <w:abstractNumId w:val="5"/>
  </w:num>
  <w:num w:numId="12">
    <w:abstractNumId w:val="2"/>
  </w:num>
  <w:num w:numId="13">
    <w:abstractNumId w:val="13"/>
  </w:num>
  <w:num w:numId="14">
    <w:abstractNumId w:val="12"/>
  </w:num>
  <w:num w:numId="15">
    <w:abstractNumId w:val="21"/>
  </w:num>
  <w:num w:numId="16">
    <w:abstractNumId w:val="16"/>
  </w:num>
  <w:num w:numId="17">
    <w:abstractNumId w:val="18"/>
  </w:num>
  <w:num w:numId="18">
    <w:abstractNumId w:val="4"/>
  </w:num>
  <w:num w:numId="19">
    <w:abstractNumId w:val="20"/>
  </w:num>
  <w:num w:numId="20">
    <w:abstractNumId w:val="1"/>
  </w:num>
  <w:num w:numId="21">
    <w:abstractNumId w:val="19"/>
  </w:num>
  <w:num w:numId="22">
    <w:abstractNumId w:val="15"/>
  </w:num>
  <w:num w:numId="23">
    <w:abstractNumId w:val="8"/>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5E4E"/>
    <w:rsid w:val="0000766A"/>
    <w:rsid w:val="00023267"/>
    <w:rsid w:val="0003223F"/>
    <w:rsid w:val="00092D39"/>
    <w:rsid w:val="000A7BB7"/>
    <w:rsid w:val="000C6EBC"/>
    <w:rsid w:val="00107DBA"/>
    <w:rsid w:val="00133844"/>
    <w:rsid w:val="00136DF9"/>
    <w:rsid w:val="001B3E2D"/>
    <w:rsid w:val="001C493F"/>
    <w:rsid w:val="001C5683"/>
    <w:rsid w:val="001D3828"/>
    <w:rsid w:val="001D6054"/>
    <w:rsid w:val="001E0CF1"/>
    <w:rsid w:val="00225794"/>
    <w:rsid w:val="00231961"/>
    <w:rsid w:val="002D4787"/>
    <w:rsid w:val="002E166E"/>
    <w:rsid w:val="002F4A91"/>
    <w:rsid w:val="003130DA"/>
    <w:rsid w:val="0032157D"/>
    <w:rsid w:val="0033540B"/>
    <w:rsid w:val="003502AB"/>
    <w:rsid w:val="0035647C"/>
    <w:rsid w:val="00362005"/>
    <w:rsid w:val="00366110"/>
    <w:rsid w:val="00372157"/>
    <w:rsid w:val="00386387"/>
    <w:rsid w:val="003C203D"/>
    <w:rsid w:val="003F5850"/>
    <w:rsid w:val="00400D0A"/>
    <w:rsid w:val="00402DE9"/>
    <w:rsid w:val="0040417E"/>
    <w:rsid w:val="004049EA"/>
    <w:rsid w:val="00414AEF"/>
    <w:rsid w:val="0041595E"/>
    <w:rsid w:val="00420C5B"/>
    <w:rsid w:val="00423038"/>
    <w:rsid w:val="00457E2C"/>
    <w:rsid w:val="0046345B"/>
    <w:rsid w:val="00483C78"/>
    <w:rsid w:val="004A0664"/>
    <w:rsid w:val="00530760"/>
    <w:rsid w:val="005809D8"/>
    <w:rsid w:val="005947BD"/>
    <w:rsid w:val="00596942"/>
    <w:rsid w:val="005C31AD"/>
    <w:rsid w:val="005E19A9"/>
    <w:rsid w:val="005E1DFC"/>
    <w:rsid w:val="005F0066"/>
    <w:rsid w:val="005F792A"/>
    <w:rsid w:val="00602044"/>
    <w:rsid w:val="00623262"/>
    <w:rsid w:val="00672C12"/>
    <w:rsid w:val="006805E0"/>
    <w:rsid w:val="006822C4"/>
    <w:rsid w:val="00683F7E"/>
    <w:rsid w:val="006A711F"/>
    <w:rsid w:val="006B0B65"/>
    <w:rsid w:val="006C0FAF"/>
    <w:rsid w:val="0070514B"/>
    <w:rsid w:val="00735745"/>
    <w:rsid w:val="0074247B"/>
    <w:rsid w:val="00764EBA"/>
    <w:rsid w:val="00783A11"/>
    <w:rsid w:val="007D4518"/>
    <w:rsid w:val="007E4441"/>
    <w:rsid w:val="007E71C5"/>
    <w:rsid w:val="008001A5"/>
    <w:rsid w:val="00812A85"/>
    <w:rsid w:val="00837C0B"/>
    <w:rsid w:val="00837DED"/>
    <w:rsid w:val="0085312A"/>
    <w:rsid w:val="008940DE"/>
    <w:rsid w:val="008A26A6"/>
    <w:rsid w:val="008B2987"/>
    <w:rsid w:val="008F5DA4"/>
    <w:rsid w:val="00905F87"/>
    <w:rsid w:val="0091448D"/>
    <w:rsid w:val="00927A9E"/>
    <w:rsid w:val="009369FF"/>
    <w:rsid w:val="009449F7"/>
    <w:rsid w:val="0095446C"/>
    <w:rsid w:val="00960901"/>
    <w:rsid w:val="00966FA0"/>
    <w:rsid w:val="00990AB7"/>
    <w:rsid w:val="00994502"/>
    <w:rsid w:val="009B20E3"/>
    <w:rsid w:val="00A00F36"/>
    <w:rsid w:val="00A14C5E"/>
    <w:rsid w:val="00A57B53"/>
    <w:rsid w:val="00A60869"/>
    <w:rsid w:val="00A676BF"/>
    <w:rsid w:val="00A767E0"/>
    <w:rsid w:val="00A833AB"/>
    <w:rsid w:val="00AA040C"/>
    <w:rsid w:val="00AC6DA4"/>
    <w:rsid w:val="00AD1B42"/>
    <w:rsid w:val="00B20C79"/>
    <w:rsid w:val="00B33929"/>
    <w:rsid w:val="00B8031A"/>
    <w:rsid w:val="00B94717"/>
    <w:rsid w:val="00BA2518"/>
    <w:rsid w:val="00BB0D6D"/>
    <w:rsid w:val="00BC6EC2"/>
    <w:rsid w:val="00C14FD6"/>
    <w:rsid w:val="00C322DC"/>
    <w:rsid w:val="00C64E3C"/>
    <w:rsid w:val="00C73272"/>
    <w:rsid w:val="00C80C03"/>
    <w:rsid w:val="00C81675"/>
    <w:rsid w:val="00D109FD"/>
    <w:rsid w:val="00D15F37"/>
    <w:rsid w:val="00D26372"/>
    <w:rsid w:val="00D3626B"/>
    <w:rsid w:val="00D705EE"/>
    <w:rsid w:val="00D758CE"/>
    <w:rsid w:val="00D93971"/>
    <w:rsid w:val="00D950CC"/>
    <w:rsid w:val="00D97B20"/>
    <w:rsid w:val="00DA097A"/>
    <w:rsid w:val="00DB06A2"/>
    <w:rsid w:val="00DD00B1"/>
    <w:rsid w:val="00E62AA3"/>
    <w:rsid w:val="00F00AD9"/>
    <w:rsid w:val="00F13982"/>
    <w:rsid w:val="00F26722"/>
    <w:rsid w:val="00F52089"/>
    <w:rsid w:val="00F5273F"/>
    <w:rsid w:val="00F6204E"/>
    <w:rsid w:val="00F63E3A"/>
    <w:rsid w:val="00F76E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5B2CB5A"/>
  <w15:chartTrackingRefBased/>
  <w15:docId w15:val="{6CF4484F-F2FD-40DE-AE3D-9D6914340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Book Antiqua" w:hAnsi="Book Antiqua"/>
      <w:sz w:val="22"/>
      <w:lang w:val="en-US" w:eastAsia="en-US"/>
    </w:rPr>
  </w:style>
  <w:style w:type="paragraph" w:styleId="Heading1">
    <w:name w:val="heading 1"/>
    <w:basedOn w:val="Main-Head"/>
    <w:next w:val="BodyText"/>
    <w:qFormat/>
    <w:rsid w:val="005809D8"/>
    <w:pPr>
      <w:keepNext/>
      <w:numPr>
        <w:numId w:val="3"/>
      </w:numPr>
      <w:tabs>
        <w:tab w:val="clear" w:pos="432"/>
      </w:tabs>
      <w:spacing w:before="160"/>
      <w:ind w:left="720" w:hanging="720"/>
      <w:outlineLvl w:val="0"/>
    </w:pPr>
    <w:rPr>
      <w:rFonts w:ascii="Calibri" w:hAnsi="Calibri"/>
      <w:b w:val="0"/>
      <w:caps/>
      <w:szCs w:val="22"/>
      <w:u w:val="single"/>
    </w:rPr>
  </w:style>
  <w:style w:type="paragraph" w:styleId="Heading2">
    <w:name w:val="heading 2"/>
    <w:basedOn w:val="Main-Head"/>
    <w:next w:val="BodyText"/>
    <w:link w:val="Heading2Char"/>
    <w:qFormat/>
    <w:rsid w:val="005809D8"/>
    <w:pPr>
      <w:keepNext/>
      <w:keepLines/>
      <w:numPr>
        <w:ilvl w:val="1"/>
        <w:numId w:val="3"/>
      </w:numPr>
      <w:tabs>
        <w:tab w:val="clear" w:pos="936"/>
      </w:tabs>
      <w:spacing w:before="80"/>
      <w:ind w:left="720" w:hanging="720"/>
      <w:outlineLvl w:val="1"/>
    </w:pPr>
    <w:rPr>
      <w:rFonts w:ascii="Calibri" w:hAnsi="Calibri"/>
      <w:b w:val="0"/>
      <w:szCs w:val="22"/>
      <w:u w:val="single"/>
    </w:rPr>
  </w:style>
  <w:style w:type="paragraph" w:styleId="Heading3">
    <w:name w:val="heading 3"/>
    <w:basedOn w:val="Main-Head"/>
    <w:link w:val="Heading3Char"/>
    <w:qFormat/>
    <w:rsid w:val="005809D8"/>
    <w:pPr>
      <w:numPr>
        <w:ilvl w:val="2"/>
        <w:numId w:val="3"/>
      </w:numPr>
      <w:tabs>
        <w:tab w:val="clear" w:pos="720"/>
      </w:tabs>
      <w:spacing w:before="80"/>
      <w:ind w:left="1440" w:hanging="720"/>
      <w:outlineLvl w:val="2"/>
    </w:pPr>
    <w:rPr>
      <w:rFonts w:ascii="Calibri" w:hAnsi="Calibri"/>
      <w:b w:val="0"/>
      <w:szCs w:val="22"/>
    </w:rPr>
  </w:style>
  <w:style w:type="paragraph" w:styleId="Heading4">
    <w:name w:val="heading 4"/>
    <w:basedOn w:val="Main-Head"/>
    <w:qFormat/>
    <w:rsid w:val="005809D8"/>
    <w:pPr>
      <w:numPr>
        <w:ilvl w:val="3"/>
        <w:numId w:val="3"/>
      </w:numPr>
      <w:tabs>
        <w:tab w:val="clear" w:pos="864"/>
      </w:tabs>
      <w:ind w:left="2160" w:hanging="720"/>
      <w:outlineLvl w:val="3"/>
    </w:pPr>
    <w:rPr>
      <w:rFonts w:ascii="Calibri" w:hAnsi="Calibri"/>
      <w:b w:val="0"/>
      <w:szCs w:val="22"/>
    </w:rPr>
  </w:style>
  <w:style w:type="paragraph" w:styleId="Heading5">
    <w:name w:val="heading 5"/>
    <w:basedOn w:val="Main-Head"/>
    <w:qFormat/>
    <w:rsid w:val="00400D0A"/>
    <w:pPr>
      <w:numPr>
        <w:ilvl w:val="4"/>
        <w:numId w:val="3"/>
      </w:numPr>
      <w:tabs>
        <w:tab w:val="clear" w:pos="720"/>
        <w:tab w:val="left" w:pos="5760"/>
      </w:tabs>
      <w:ind w:left="5760" w:hanging="720"/>
      <w:outlineLvl w:val="4"/>
    </w:pPr>
    <w:rPr>
      <w:rFonts w:ascii="Arial" w:hAnsi="Arial"/>
      <w:b w:val="0"/>
    </w:rPr>
  </w:style>
  <w:style w:type="paragraph" w:styleId="Heading6">
    <w:name w:val="heading 6"/>
    <w:basedOn w:val="Main-Head"/>
    <w:next w:val="BodyText"/>
    <w:qFormat/>
    <w:rsid w:val="00400D0A"/>
    <w:pPr>
      <w:numPr>
        <w:ilvl w:val="5"/>
        <w:numId w:val="3"/>
      </w:numPr>
      <w:tabs>
        <w:tab w:val="clear" w:pos="720"/>
        <w:tab w:val="left" w:pos="6480"/>
      </w:tabs>
      <w:ind w:left="6480" w:hanging="720"/>
      <w:outlineLvl w:val="5"/>
    </w:pPr>
    <w:rPr>
      <w:rFonts w:ascii="Arial" w:hAnsi="Arial"/>
      <w:b w:val="0"/>
    </w:rPr>
  </w:style>
  <w:style w:type="paragraph" w:styleId="Heading7">
    <w:name w:val="heading 7"/>
    <w:basedOn w:val="Normal"/>
    <w:next w:val="Normal"/>
    <w:qFormat/>
    <w:rsid w:val="004049EA"/>
    <w:pPr>
      <w:numPr>
        <w:ilvl w:val="6"/>
        <w:numId w:val="3"/>
      </w:numPr>
      <w:spacing w:before="240" w:after="60"/>
      <w:outlineLvl w:val="6"/>
    </w:pPr>
    <w:rPr>
      <w:rFonts w:ascii="Times New Roman" w:hAnsi="Times New Roman"/>
      <w:sz w:val="24"/>
      <w:szCs w:val="24"/>
    </w:rPr>
  </w:style>
  <w:style w:type="paragraph" w:styleId="Heading8">
    <w:name w:val="heading 8"/>
    <w:basedOn w:val="Normal"/>
    <w:next w:val="Normal"/>
    <w:qFormat/>
    <w:rsid w:val="004049EA"/>
    <w:pPr>
      <w:numPr>
        <w:ilvl w:val="7"/>
        <w:numId w:val="3"/>
      </w:numPr>
      <w:spacing w:before="240" w:after="60"/>
      <w:outlineLvl w:val="7"/>
    </w:pPr>
    <w:rPr>
      <w:rFonts w:ascii="Times New Roman" w:hAnsi="Times New Roman"/>
      <w:i/>
      <w:iCs/>
      <w:sz w:val="24"/>
      <w:szCs w:val="24"/>
    </w:rPr>
  </w:style>
  <w:style w:type="paragraph" w:styleId="Heading9">
    <w:name w:val="heading 9"/>
    <w:basedOn w:val="Normal"/>
    <w:next w:val="Normal"/>
    <w:qFormat/>
    <w:rsid w:val="004049EA"/>
    <w:pPr>
      <w:numPr>
        <w:ilvl w:val="8"/>
        <w:numId w:val="3"/>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Main-Head"/>
    <w:qFormat/>
    <w:pPr>
      <w:keepNext/>
      <w:spacing w:before="160" w:after="30"/>
    </w:pPr>
    <w:rPr>
      <w:sz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5809D8"/>
    <w:rPr>
      <w:rFonts w:ascii="Calibri" w:hAnsi="Calibri"/>
      <w:b w:val="0"/>
      <w:sz w:val="22"/>
      <w:szCs w:val="22"/>
      <w:lang w:val="en-US" w:eastAsia="en-US" w:bidi="ar-SA"/>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NormalTableText">
    <w:name w:val="Normal Table Text"/>
    <w:basedOn w:val="Normal"/>
    <w:rsid w:val="00764EBA"/>
    <w:pPr>
      <w:widowControl w:val="0"/>
      <w:spacing w:before="60" w:after="60"/>
    </w:pPr>
    <w:rPr>
      <w:rFonts w:ascii="Arial" w:hAnsi="Arial"/>
      <w:sz w:val="20"/>
      <w:lang w:val="en-GB"/>
    </w:rPr>
  </w:style>
  <w:style w:type="paragraph" w:customStyle="1" w:styleId="TableHeading">
    <w:name w:val="Table Heading"/>
    <w:basedOn w:val="Normal"/>
    <w:rsid w:val="00764EBA"/>
    <w:pPr>
      <w:widowControl w:val="0"/>
      <w:spacing w:before="60" w:after="60"/>
    </w:pPr>
    <w:rPr>
      <w:rFonts w:ascii="Arial" w:hAnsi="Arial"/>
      <w:b/>
      <w:sz w:val="20"/>
      <w:lang w:val="en-GB"/>
    </w:rPr>
  </w:style>
  <w:style w:type="paragraph" w:styleId="BodyTextIndent2">
    <w:name w:val="Body Text Indent 2"/>
    <w:basedOn w:val="Normal"/>
    <w:rsid w:val="00764EBA"/>
    <w:pPr>
      <w:spacing w:after="120" w:line="480" w:lineRule="auto"/>
      <w:ind w:left="360"/>
    </w:pPr>
  </w:style>
  <w:style w:type="paragraph" w:styleId="BodyTextIndent">
    <w:name w:val="Body Text Indent"/>
    <w:basedOn w:val="Normal"/>
    <w:rsid w:val="00764EBA"/>
    <w:pPr>
      <w:spacing w:after="120"/>
      <w:ind w:left="360"/>
    </w:pPr>
  </w:style>
  <w:style w:type="paragraph" w:styleId="BodyText2">
    <w:name w:val="Body Text 2"/>
    <w:basedOn w:val="Normal"/>
    <w:rsid w:val="00764EBA"/>
    <w:pPr>
      <w:spacing w:after="120" w:line="480" w:lineRule="auto"/>
    </w:pPr>
  </w:style>
  <w:style w:type="paragraph" w:customStyle="1" w:styleId="Style1">
    <w:name w:val="Style1"/>
    <w:basedOn w:val="Normal"/>
    <w:rsid w:val="00764EBA"/>
    <w:pPr>
      <w:numPr>
        <w:numId w:val="19"/>
      </w:numPr>
      <w:spacing w:after="120"/>
      <w:jc w:val="both"/>
    </w:pPr>
  </w:style>
  <w:style w:type="paragraph" w:customStyle="1" w:styleId="Style2">
    <w:name w:val="Style2"/>
    <w:basedOn w:val="Normal"/>
    <w:rsid w:val="00764EBA"/>
    <w:pPr>
      <w:numPr>
        <w:numId w:val="14"/>
      </w:numPr>
      <w:tabs>
        <w:tab w:val="left" w:pos="1800"/>
      </w:tabs>
      <w:spacing w:after="120"/>
      <w:jc w:val="both"/>
    </w:pPr>
  </w:style>
  <w:style w:type="paragraph" w:customStyle="1" w:styleId="Style3">
    <w:name w:val="Style3"/>
    <w:basedOn w:val="Normal"/>
    <w:rsid w:val="00764EBA"/>
    <w:pPr>
      <w:numPr>
        <w:numId w:val="15"/>
      </w:numPr>
      <w:spacing w:after="120"/>
      <w:jc w:val="both"/>
    </w:pPr>
  </w:style>
  <w:style w:type="paragraph" w:customStyle="1" w:styleId="Style4">
    <w:name w:val="Style4"/>
    <w:basedOn w:val="Normal"/>
    <w:rsid w:val="00764EBA"/>
    <w:pPr>
      <w:numPr>
        <w:numId w:val="16"/>
      </w:numPr>
      <w:spacing w:after="120"/>
      <w:jc w:val="both"/>
    </w:pPr>
  </w:style>
  <w:style w:type="paragraph" w:customStyle="1" w:styleId="Style5">
    <w:name w:val="Style5"/>
    <w:basedOn w:val="Normal"/>
    <w:rsid w:val="00764EBA"/>
    <w:pPr>
      <w:numPr>
        <w:numId w:val="17"/>
      </w:numPr>
      <w:spacing w:after="120"/>
      <w:jc w:val="both"/>
    </w:pPr>
  </w:style>
  <w:style w:type="paragraph" w:customStyle="1" w:styleId="Style6">
    <w:name w:val="Style6"/>
    <w:basedOn w:val="Normal"/>
    <w:rsid w:val="00764EBA"/>
    <w:pPr>
      <w:numPr>
        <w:numId w:val="18"/>
      </w:numPr>
      <w:spacing w:after="120"/>
      <w:jc w:val="both"/>
    </w:pPr>
  </w:style>
  <w:style w:type="paragraph" w:styleId="BalloonText">
    <w:name w:val="Balloon Text"/>
    <w:basedOn w:val="Normal"/>
    <w:semiHidden/>
    <w:rsid w:val="00A00F36"/>
    <w:rPr>
      <w:rFonts w:ascii="Tahoma" w:hAnsi="Tahoma" w:cs="Tahoma"/>
      <w:sz w:val="16"/>
      <w:szCs w:val="16"/>
    </w:rPr>
  </w:style>
  <w:style w:type="character" w:customStyle="1" w:styleId="CharChar2">
    <w:name w:val=" Char Char2"/>
    <w:rsid w:val="001E0CF1"/>
    <w:rPr>
      <w:rFonts w:ascii="Arial" w:hAnsi="Arial"/>
      <w:b/>
      <w:sz w:val="22"/>
      <w:lang w:val="en-US" w:eastAsia="en-US" w:bidi="ar-SA"/>
    </w:rPr>
  </w:style>
  <w:style w:type="character" w:customStyle="1" w:styleId="Heading2Char">
    <w:name w:val="Heading 2 Char"/>
    <w:link w:val="Heading2"/>
    <w:rsid w:val="0074247B"/>
    <w:rPr>
      <w:rFonts w:ascii="Calibri" w:hAnsi="Calibri"/>
      <w:sz w:val="22"/>
      <w:szCs w:val="22"/>
      <w:u w:val="single"/>
      <w:lang w:val="en-US" w:eastAsia="en-US"/>
    </w:rPr>
  </w:style>
  <w:style w:type="paragraph" w:styleId="PlainText">
    <w:name w:val="Plain Text"/>
    <w:basedOn w:val="Normal"/>
    <w:link w:val="PlainTextChar"/>
    <w:unhideWhenUsed/>
    <w:rsid w:val="0074247B"/>
    <w:rPr>
      <w:rFonts w:ascii="Courier New" w:hAnsi="Courier New"/>
      <w:sz w:val="20"/>
      <w:szCs w:val="22"/>
      <w:lang w:val="en-CA" w:eastAsia="en-CA"/>
    </w:rPr>
  </w:style>
  <w:style w:type="character" w:customStyle="1" w:styleId="PlainTextChar">
    <w:name w:val="Plain Text Char"/>
    <w:link w:val="PlainText"/>
    <w:rsid w:val="0074247B"/>
    <w:rPr>
      <w:rFonts w:ascii="Courier New" w:hAnsi="Courier New"/>
      <w:szCs w:val="22"/>
    </w:rPr>
  </w:style>
  <w:style w:type="paragraph" w:styleId="CommentSubject">
    <w:name w:val="annotation subject"/>
    <w:basedOn w:val="CommentText"/>
    <w:next w:val="CommentText"/>
    <w:link w:val="CommentSubjectChar"/>
    <w:rsid w:val="0074247B"/>
    <w:pPr>
      <w:spacing w:before="0"/>
    </w:pPr>
    <w:rPr>
      <w:rFonts w:ascii="Book Antiqua" w:hAnsi="Book Antiqua"/>
      <w:b/>
      <w:bCs/>
      <w:sz w:val="20"/>
    </w:rPr>
  </w:style>
  <w:style w:type="character" w:customStyle="1" w:styleId="CommentTextChar">
    <w:name w:val="Comment Text Char"/>
    <w:link w:val="CommentText"/>
    <w:semiHidden/>
    <w:rsid w:val="0074247B"/>
    <w:rPr>
      <w:rFonts w:ascii="Arial" w:hAnsi="Arial"/>
      <w:sz w:val="22"/>
      <w:lang w:val="en-US" w:eastAsia="en-US"/>
    </w:rPr>
  </w:style>
  <w:style w:type="character" w:customStyle="1" w:styleId="CommentSubjectChar">
    <w:name w:val="Comment Subject Char"/>
    <w:link w:val="CommentSubject"/>
    <w:rsid w:val="0074247B"/>
    <w:rPr>
      <w:rFonts w:ascii="Book Antiqua" w:hAnsi="Book Antiqua"/>
      <w:b/>
      <w:bCs/>
      <w:sz w:val="22"/>
      <w:lang w:val="en-US" w:eastAsia="en-US"/>
    </w:rPr>
  </w:style>
  <w:style w:type="paragraph" w:styleId="Revision">
    <w:name w:val="Revision"/>
    <w:hidden/>
    <w:uiPriority w:val="99"/>
    <w:semiHidden/>
    <w:rsid w:val="00623262"/>
    <w:rPr>
      <w:rFonts w:ascii="Book Antiqua" w:hAnsi="Book Antiqua"/>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1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Northeast Vaughan Water Servicing</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Props1.xml><?xml version="1.0" encoding="utf-8"?>
<ds:datastoreItem xmlns:ds="http://schemas.openxmlformats.org/officeDocument/2006/customXml" ds:itemID="{D84C1C3D-952E-42E5-875D-B364C6A3D659}">
  <ds:schemaRefs>
    <ds:schemaRef ds:uri="http://schemas.microsoft.com/sharepoint/v3/contenttype/forms"/>
  </ds:schemaRefs>
</ds:datastoreItem>
</file>

<file path=customXml/itemProps2.xml><?xml version="1.0" encoding="utf-8"?>
<ds:datastoreItem xmlns:ds="http://schemas.openxmlformats.org/officeDocument/2006/customXml" ds:itemID="{DFDC50B6-2223-4E13-952E-192CE64E8F4A}">
  <ds:schemaRefs>
    <ds:schemaRef ds:uri="http://schemas.microsoft.com/office/2006/metadata/longProperties"/>
  </ds:schemaRefs>
</ds:datastoreItem>
</file>

<file path=customXml/itemProps3.xml><?xml version="1.0" encoding="utf-8"?>
<ds:datastoreItem xmlns:ds="http://schemas.openxmlformats.org/officeDocument/2006/customXml" ds:itemID="{9DDB89F9-774E-4CCF-A379-EB5CB161837D}"/>
</file>

<file path=customXml/itemProps4.xml><?xml version="1.0" encoding="utf-8"?>
<ds:datastoreItem xmlns:ds="http://schemas.openxmlformats.org/officeDocument/2006/customXml" ds:itemID="{173CEEF0-C4FA-4367-905F-AC652F328F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0</TotalTime>
  <Pages>3</Pages>
  <Words>2180</Words>
  <Characters>11209</Characters>
  <Application>Microsoft Office Word</Application>
  <DocSecurity>0</DocSecurity>
  <Lines>280</Lines>
  <Paragraphs>99</Paragraphs>
  <ScaleCrop>false</ScaleCrop>
  <HeadingPairs>
    <vt:vector size="2" baseType="variant">
      <vt:variant>
        <vt:lpstr>Title</vt:lpstr>
      </vt:variant>
      <vt:variant>
        <vt:i4>1</vt:i4>
      </vt:variant>
    </vt:vector>
  </HeadingPairs>
  <TitlesOfParts>
    <vt:vector size="1" baseType="lpstr">
      <vt:lpstr>13930_Instrument_and_Equipment_Testing (Apr 20, 2015)</vt:lpstr>
    </vt:vector>
  </TitlesOfParts>
  <Company>Regional Municipality of York</Company>
  <LinksUpToDate>false</LinksUpToDate>
  <CharactersWithSpaces>13290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13930_Instrument_and_Equipment_Testing (Apr 20, 2015)</dc:title>
  <dc:subject/>
  <dc:creator>York Region OMM SCADA</dc:creator>
  <cp:keywords/>
  <cp:lastModifiedBy>Thomas Siuda</cp:lastModifiedBy>
  <cp:revision>2</cp:revision>
  <cp:lastPrinted>2006-08-30T13:01:00Z</cp:lastPrinted>
  <dcterms:created xsi:type="dcterms:W3CDTF">2022-11-17T18:48:00Z</dcterms:created>
  <dcterms:modified xsi:type="dcterms:W3CDTF">2022-11-17T18:48:00Z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Last Updated">
    <vt:lpwstr>2019-11-27T00:00:00Z</vt:lpwstr>
  </property>
  <property fmtid="{D5CDD505-2E9C-101B-9397-08002B2CF9AE}" pid="4" name="TemplateUrl">
    <vt:lpwstr/>
  </property>
  <property fmtid="{D5CDD505-2E9C-101B-9397-08002B2CF9AE}" pid="5" name="xd_ProgID">
    <vt:lpwstr/>
  </property>
  <property fmtid="{D5CDD505-2E9C-101B-9397-08002B2CF9AE}" pid="6" name="_CopySource">
    <vt:lpwstr>https://mycloud.york.ca/projects/EnvServProgramDeliveryOffice/Design/Shared Documents/Technical Design Specification Templates/Division 13 - SCADA and Instrumentation/13930 Instrument and Equipment Testing.doc</vt:lpwstr>
  </property>
  <property fmtid="{D5CDD505-2E9C-101B-9397-08002B2CF9AE}" pid="7" name="Order">
    <vt:lpwstr>211500.000000000</vt:lpwstr>
  </property>
  <property fmtid="{D5CDD505-2E9C-101B-9397-08002B2CF9AE}" pid="8" name="IconOverlay">
    <vt:lpwstr/>
  </property>
  <property fmtid="{D5CDD505-2E9C-101B-9397-08002B2CF9AE}" pid="9" name="Document Type">
    <vt:lpwstr>Technical Design Specification Templates</vt:lpwstr>
  </property>
  <property fmtid="{D5CDD505-2E9C-101B-9397-08002B2CF9AE}" pid="10" name="Sort Order">
    <vt:lpwstr/>
  </property>
  <property fmtid="{D5CDD505-2E9C-101B-9397-08002B2CF9AE}" pid="11" name="Project Completion Date">
    <vt:lpwstr/>
  </property>
  <property fmtid="{D5CDD505-2E9C-101B-9397-08002B2CF9AE}" pid="12" name="Historical Project Number">
    <vt:lpwstr/>
  </property>
  <property fmtid="{D5CDD505-2E9C-101B-9397-08002B2CF9AE}" pid="13" name="_dlc_DocId">
    <vt:lpwstr/>
  </property>
  <property fmtid="{D5CDD505-2E9C-101B-9397-08002B2CF9AE}" pid="14" name="End of Warranty Date">
    <vt:lpwstr/>
  </property>
  <property fmtid="{D5CDD505-2E9C-101B-9397-08002B2CF9AE}" pid="15" name="RelatedItems">
    <vt:lpwstr/>
  </property>
  <property fmtid="{D5CDD505-2E9C-101B-9397-08002B2CF9AE}" pid="16" name="_dlc_DocIdPersistId">
    <vt:lpwstr/>
  </property>
  <property fmtid="{D5CDD505-2E9C-101B-9397-08002B2CF9AE}" pid="17" name="File Code">
    <vt:lpwstr/>
  </property>
  <property fmtid="{D5CDD505-2E9C-101B-9397-08002B2CF9AE}" pid="18" name="Project Number">
    <vt:lpwstr>75530-ECA1011</vt:lpwstr>
  </property>
  <property fmtid="{D5CDD505-2E9C-101B-9397-08002B2CF9AE}" pid="19" name="_dlc_DocIdUrl">
    <vt:lpwstr>, </vt:lpwstr>
  </property>
  <property fmtid="{D5CDD505-2E9C-101B-9397-08002B2CF9AE}" pid="20" name="Owner">
    <vt:lpwstr/>
  </property>
  <property fmtid="{D5CDD505-2E9C-101B-9397-08002B2CF9AE}" pid="21" name="Organizational Unit">
    <vt:lpwstr>ENV/CPD</vt:lpwstr>
  </property>
  <property fmtid="{D5CDD505-2E9C-101B-9397-08002B2CF9AE}" pid="22" name="Key Document">
    <vt:lpwstr>0</vt:lpwstr>
  </property>
  <property fmtid="{D5CDD505-2E9C-101B-9397-08002B2CF9AE}" pid="23" name="_DCDateCreated">
    <vt:lpwstr>2022-11-04T13:55:03Z</vt:lpwstr>
  </property>
  <property fmtid="{D5CDD505-2E9C-101B-9397-08002B2CF9AE}" pid="24" name="Data Classification">
    <vt:lpwstr>1;#Confidential|dbb6cc64-9915-4cf6-857e-3e641b410f5c</vt:lpwstr>
  </property>
  <property fmtid="{D5CDD505-2E9C-101B-9397-08002B2CF9AE}" pid="25" name="ContentTypeId">
    <vt:lpwstr>0x010100BF8E50B80A32C040A85FB450FB26C9E5</vt:lpwstr>
  </property>
  <property fmtid="{D5CDD505-2E9C-101B-9397-08002B2CF9AE}" pid="26" name="Office">
    <vt:lpwstr/>
  </property>
  <property fmtid="{D5CDD505-2E9C-101B-9397-08002B2CF9AE}" pid="27" name="Information Type">
    <vt:lpwstr/>
  </property>
  <property fmtid="{D5CDD505-2E9C-101B-9397-08002B2CF9AE}" pid="28" name="Internal Organization">
    <vt:lpwstr/>
  </property>
  <property fmtid="{D5CDD505-2E9C-101B-9397-08002B2CF9AE}" pid="29" name="Communications">
    <vt:lpwstr/>
  </property>
  <property fmtid="{D5CDD505-2E9C-101B-9397-08002B2CF9AE}" pid="30" name="AERIS Pools">
    <vt:lpwstr/>
  </property>
</Properties>
</file>