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62405" w14:textId="77777777" w:rsidR="00206E00" w:rsidRPr="00F27D20" w:rsidRDefault="00206E00" w:rsidP="001D5494">
      <w:pPr>
        <w:pStyle w:val="Heading4"/>
        <w:numPr>
          <w:ilvl w:val="0"/>
          <w:numId w:val="0"/>
        </w:numPr>
      </w:pPr>
    </w:p>
    <w:tbl>
      <w:tblPr>
        <w:tblW w:w="0" w:type="auto"/>
        <w:jc w:val="center"/>
        <w:tblLayout w:type="fixed"/>
        <w:tblLook w:val="0000" w:firstRow="0" w:lastRow="0" w:firstColumn="0" w:lastColumn="0" w:noHBand="0" w:noVBand="0"/>
      </w:tblPr>
      <w:tblGrid>
        <w:gridCol w:w="1125"/>
        <w:gridCol w:w="1980"/>
        <w:gridCol w:w="5863"/>
      </w:tblGrid>
      <w:tr w:rsidR="00206E00" w:rsidRPr="007F6E52" w:rsidDel="00E03D7B" w14:paraId="0561F75A" w14:textId="77777777" w:rsidTr="00D9205B">
        <w:trPr>
          <w:cantSplit/>
          <w:jc w:val="center"/>
          <w:del w:id="0" w:author="David Brown" w:date="2022-04-28T17:48:00Z"/>
        </w:trPr>
        <w:tc>
          <w:tcPr>
            <w:tcW w:w="1125" w:type="dxa"/>
            <w:tcBorders>
              <w:top w:val="double" w:sz="6" w:space="0" w:color="auto"/>
              <w:left w:val="double" w:sz="6" w:space="0" w:color="auto"/>
              <w:bottom w:val="single" w:sz="6" w:space="0" w:color="auto"/>
              <w:right w:val="single" w:sz="6" w:space="0" w:color="auto"/>
            </w:tcBorders>
          </w:tcPr>
          <w:p w14:paraId="0AA0A498" w14:textId="77777777" w:rsidR="00206E00" w:rsidRPr="007F6E52" w:rsidDel="00E03D7B" w:rsidRDefault="00206E00" w:rsidP="00D9205B">
            <w:pPr>
              <w:pStyle w:val="TableHeading"/>
              <w:rPr>
                <w:del w:id="1" w:author="David Brown" w:date="2022-04-28T17:48:00Z"/>
                <w:rFonts w:ascii="Calibri" w:hAnsi="Calibri"/>
                <w:sz w:val="22"/>
              </w:rPr>
            </w:pPr>
            <w:del w:id="2" w:author="David Brown" w:date="2022-04-28T17:48:00Z">
              <w:r w:rsidRPr="007F6E52" w:rsidDel="00E03D7B">
                <w:rPr>
                  <w:rFonts w:ascii="Calibri" w:hAnsi="Calibri"/>
                  <w:sz w:val="22"/>
                </w:rPr>
                <w:delText>Version</w:delText>
              </w:r>
            </w:del>
          </w:p>
        </w:tc>
        <w:tc>
          <w:tcPr>
            <w:tcW w:w="1980" w:type="dxa"/>
            <w:tcBorders>
              <w:top w:val="double" w:sz="6" w:space="0" w:color="auto"/>
              <w:left w:val="single" w:sz="6" w:space="0" w:color="auto"/>
              <w:bottom w:val="single" w:sz="6" w:space="0" w:color="auto"/>
              <w:right w:val="single" w:sz="6" w:space="0" w:color="auto"/>
            </w:tcBorders>
          </w:tcPr>
          <w:p w14:paraId="4FD7075A" w14:textId="77777777" w:rsidR="00206E00" w:rsidRPr="007F6E52" w:rsidDel="00E03D7B" w:rsidRDefault="00206E00" w:rsidP="00D9205B">
            <w:pPr>
              <w:pStyle w:val="TableHeading"/>
              <w:rPr>
                <w:del w:id="3" w:author="David Brown" w:date="2022-04-28T17:48:00Z"/>
                <w:rFonts w:ascii="Calibri" w:hAnsi="Calibri"/>
                <w:sz w:val="22"/>
              </w:rPr>
            </w:pPr>
            <w:del w:id="4" w:author="David Brown" w:date="2022-04-28T17:48:00Z">
              <w:r w:rsidRPr="007F6E52" w:rsidDel="00E03D7B">
                <w:rPr>
                  <w:rFonts w:ascii="Calibri" w:hAnsi="Calibri"/>
                  <w:sz w:val="22"/>
                </w:rPr>
                <w:delText>Date</w:delText>
              </w:r>
            </w:del>
          </w:p>
        </w:tc>
        <w:tc>
          <w:tcPr>
            <w:tcW w:w="5863" w:type="dxa"/>
            <w:tcBorders>
              <w:top w:val="double" w:sz="6" w:space="0" w:color="auto"/>
              <w:left w:val="single" w:sz="6" w:space="0" w:color="auto"/>
              <w:bottom w:val="single" w:sz="6" w:space="0" w:color="auto"/>
              <w:right w:val="double" w:sz="6" w:space="0" w:color="auto"/>
            </w:tcBorders>
          </w:tcPr>
          <w:p w14:paraId="0741E103" w14:textId="77777777" w:rsidR="00206E00" w:rsidRPr="007F6E52" w:rsidDel="00E03D7B" w:rsidRDefault="00206E00" w:rsidP="00D9205B">
            <w:pPr>
              <w:pStyle w:val="TableHeading"/>
              <w:rPr>
                <w:del w:id="5" w:author="David Brown" w:date="2022-04-28T17:48:00Z"/>
                <w:rFonts w:ascii="Calibri" w:hAnsi="Calibri"/>
                <w:sz w:val="22"/>
              </w:rPr>
            </w:pPr>
            <w:del w:id="6" w:author="David Brown" w:date="2022-04-28T17:48:00Z">
              <w:r w:rsidRPr="007F6E52" w:rsidDel="00E03D7B">
                <w:rPr>
                  <w:rFonts w:ascii="Calibri" w:hAnsi="Calibri"/>
                  <w:sz w:val="22"/>
                </w:rPr>
                <w:delText>Description of Revisions</w:delText>
              </w:r>
            </w:del>
          </w:p>
        </w:tc>
      </w:tr>
      <w:tr w:rsidR="00B843E5" w:rsidRPr="007F6E52" w:rsidDel="00E03D7B" w14:paraId="104C887F" w14:textId="77777777" w:rsidTr="00D9205B">
        <w:trPr>
          <w:cantSplit/>
          <w:jc w:val="center"/>
          <w:del w:id="7" w:author="David Brown" w:date="2022-04-28T17:48:00Z"/>
        </w:trPr>
        <w:tc>
          <w:tcPr>
            <w:tcW w:w="1125" w:type="dxa"/>
            <w:tcBorders>
              <w:top w:val="single" w:sz="6" w:space="0" w:color="auto"/>
              <w:left w:val="double" w:sz="6" w:space="0" w:color="auto"/>
              <w:bottom w:val="single" w:sz="6" w:space="0" w:color="auto"/>
              <w:right w:val="single" w:sz="6" w:space="0" w:color="auto"/>
            </w:tcBorders>
          </w:tcPr>
          <w:p w14:paraId="1A5AE135" w14:textId="77777777" w:rsidR="00B843E5" w:rsidRPr="007F6E52" w:rsidDel="00E03D7B" w:rsidRDefault="00B843E5" w:rsidP="00044A0A">
            <w:pPr>
              <w:pStyle w:val="NormalTableText"/>
              <w:jc w:val="center"/>
              <w:rPr>
                <w:del w:id="8" w:author="David Brown" w:date="2022-04-28T17:48:00Z"/>
                <w:rFonts w:ascii="Calibri" w:hAnsi="Calibri"/>
                <w:sz w:val="22"/>
              </w:rPr>
            </w:pPr>
            <w:del w:id="9" w:author="David Brown" w:date="2022-04-28T17:48:00Z">
              <w:r w:rsidRPr="007F6E52" w:rsidDel="00E03D7B">
                <w:rPr>
                  <w:rFonts w:ascii="Calibri" w:hAnsi="Calibri"/>
                  <w:sz w:val="22"/>
                </w:rPr>
                <w:delText>1</w:delText>
              </w:r>
            </w:del>
          </w:p>
        </w:tc>
        <w:tc>
          <w:tcPr>
            <w:tcW w:w="1980" w:type="dxa"/>
            <w:tcBorders>
              <w:top w:val="single" w:sz="6" w:space="0" w:color="auto"/>
              <w:left w:val="single" w:sz="6" w:space="0" w:color="auto"/>
              <w:bottom w:val="single" w:sz="6" w:space="0" w:color="auto"/>
              <w:right w:val="single" w:sz="6" w:space="0" w:color="auto"/>
            </w:tcBorders>
          </w:tcPr>
          <w:p w14:paraId="2B7E79DC" w14:textId="77777777" w:rsidR="00B843E5" w:rsidRPr="007F6E52" w:rsidDel="00E03D7B" w:rsidRDefault="004F5980" w:rsidP="00664B92">
            <w:pPr>
              <w:pStyle w:val="NormalTableText"/>
              <w:rPr>
                <w:del w:id="10" w:author="David Brown" w:date="2022-04-28T17:48:00Z"/>
                <w:rFonts w:ascii="Calibri" w:hAnsi="Calibri"/>
                <w:sz w:val="22"/>
              </w:rPr>
            </w:pPr>
            <w:del w:id="11" w:author="David Brown" w:date="2022-04-28T17:48:00Z">
              <w:r w:rsidRPr="007F6E52" w:rsidDel="00E03D7B">
                <w:rPr>
                  <w:rFonts w:ascii="Calibri" w:hAnsi="Calibri"/>
                  <w:sz w:val="22"/>
                </w:rPr>
                <w:delText>November 1, 2011</w:delText>
              </w:r>
            </w:del>
          </w:p>
        </w:tc>
        <w:tc>
          <w:tcPr>
            <w:tcW w:w="5863" w:type="dxa"/>
            <w:tcBorders>
              <w:top w:val="single" w:sz="6" w:space="0" w:color="auto"/>
              <w:left w:val="single" w:sz="6" w:space="0" w:color="auto"/>
              <w:bottom w:val="single" w:sz="6" w:space="0" w:color="auto"/>
              <w:right w:val="double" w:sz="6" w:space="0" w:color="auto"/>
            </w:tcBorders>
          </w:tcPr>
          <w:p w14:paraId="2E15AAF7" w14:textId="77777777" w:rsidR="00B843E5" w:rsidRPr="007F6E52" w:rsidDel="00E03D7B" w:rsidRDefault="004F5980" w:rsidP="00664B92">
            <w:pPr>
              <w:pStyle w:val="NormalTableText"/>
              <w:rPr>
                <w:del w:id="12" w:author="David Brown" w:date="2022-04-28T17:48:00Z"/>
                <w:rFonts w:ascii="Calibri" w:hAnsi="Calibri"/>
                <w:sz w:val="22"/>
              </w:rPr>
            </w:pPr>
            <w:del w:id="13" w:author="David Brown" w:date="2022-04-28T17:48:00Z">
              <w:r w:rsidRPr="007F6E52" w:rsidDel="00E03D7B">
                <w:rPr>
                  <w:rFonts w:ascii="Calibri" w:hAnsi="Calibri"/>
                  <w:sz w:val="22"/>
                </w:rPr>
                <w:delText>Standard Specification Release</w:delText>
              </w:r>
            </w:del>
          </w:p>
        </w:tc>
      </w:tr>
      <w:tr w:rsidR="00B843E5" w:rsidRPr="007F6E52" w:rsidDel="00E03D7B" w14:paraId="34D3353E" w14:textId="77777777" w:rsidTr="00D9205B">
        <w:trPr>
          <w:cantSplit/>
          <w:jc w:val="center"/>
          <w:del w:id="14" w:author="David Brown" w:date="2022-04-28T17:48:00Z"/>
        </w:trPr>
        <w:tc>
          <w:tcPr>
            <w:tcW w:w="1125" w:type="dxa"/>
            <w:tcBorders>
              <w:top w:val="single" w:sz="6" w:space="0" w:color="auto"/>
              <w:left w:val="double" w:sz="6" w:space="0" w:color="auto"/>
              <w:bottom w:val="single" w:sz="6" w:space="0" w:color="auto"/>
              <w:right w:val="single" w:sz="6" w:space="0" w:color="auto"/>
            </w:tcBorders>
          </w:tcPr>
          <w:p w14:paraId="631D1D8B" w14:textId="77777777" w:rsidR="00B843E5" w:rsidRPr="007F6E52" w:rsidDel="00E03D7B" w:rsidRDefault="001D5494" w:rsidP="00044A0A">
            <w:pPr>
              <w:pStyle w:val="NormalTableText"/>
              <w:jc w:val="center"/>
              <w:rPr>
                <w:del w:id="15" w:author="David Brown" w:date="2022-04-28T17:48:00Z"/>
                <w:rFonts w:ascii="Calibri" w:hAnsi="Calibri"/>
                <w:sz w:val="22"/>
              </w:rPr>
            </w:pPr>
            <w:del w:id="16" w:author="David Brown" w:date="2022-04-28T17:48:00Z">
              <w:r w:rsidDel="00E03D7B">
                <w:rPr>
                  <w:rFonts w:ascii="Calibri" w:hAnsi="Calibri"/>
                  <w:sz w:val="22"/>
                </w:rPr>
                <w:delText>2</w:delText>
              </w:r>
            </w:del>
          </w:p>
        </w:tc>
        <w:tc>
          <w:tcPr>
            <w:tcW w:w="1980" w:type="dxa"/>
            <w:tcBorders>
              <w:top w:val="single" w:sz="6" w:space="0" w:color="auto"/>
              <w:left w:val="single" w:sz="6" w:space="0" w:color="auto"/>
              <w:bottom w:val="single" w:sz="6" w:space="0" w:color="auto"/>
              <w:right w:val="single" w:sz="6" w:space="0" w:color="auto"/>
            </w:tcBorders>
          </w:tcPr>
          <w:p w14:paraId="6F033A2E" w14:textId="77777777" w:rsidR="00B843E5" w:rsidRPr="007F6E52" w:rsidDel="00E03D7B" w:rsidRDefault="001D5494" w:rsidP="00D9205B">
            <w:pPr>
              <w:pStyle w:val="NormalTableText"/>
              <w:rPr>
                <w:del w:id="17" w:author="David Brown" w:date="2022-04-28T17:48:00Z"/>
                <w:rFonts w:ascii="Calibri" w:hAnsi="Calibri"/>
                <w:sz w:val="22"/>
              </w:rPr>
            </w:pPr>
            <w:del w:id="18" w:author="David Brown" w:date="2022-04-28T17:48:00Z">
              <w:r w:rsidDel="00E03D7B">
                <w:rPr>
                  <w:rFonts w:ascii="Calibri" w:hAnsi="Calibri"/>
                  <w:sz w:val="22"/>
                </w:rPr>
                <w:delText>April 20, 2015</w:delText>
              </w:r>
            </w:del>
          </w:p>
        </w:tc>
        <w:tc>
          <w:tcPr>
            <w:tcW w:w="5863" w:type="dxa"/>
            <w:tcBorders>
              <w:top w:val="single" w:sz="6" w:space="0" w:color="auto"/>
              <w:left w:val="single" w:sz="6" w:space="0" w:color="auto"/>
              <w:bottom w:val="single" w:sz="6" w:space="0" w:color="auto"/>
              <w:right w:val="double" w:sz="6" w:space="0" w:color="auto"/>
            </w:tcBorders>
          </w:tcPr>
          <w:p w14:paraId="69DBEAFF" w14:textId="77777777" w:rsidR="00B843E5" w:rsidRPr="007F6E52" w:rsidDel="00E03D7B" w:rsidRDefault="001D5494" w:rsidP="00D9205B">
            <w:pPr>
              <w:pStyle w:val="NormalTableText"/>
              <w:rPr>
                <w:del w:id="19" w:author="David Brown" w:date="2022-04-28T17:48:00Z"/>
                <w:rFonts w:ascii="Calibri" w:hAnsi="Calibri"/>
                <w:sz w:val="22"/>
              </w:rPr>
            </w:pPr>
            <w:del w:id="20" w:author="David Brown" w:date="2022-04-28T17:48:00Z">
              <w:r w:rsidDel="00E03D7B">
                <w:rPr>
                  <w:rFonts w:ascii="Calibri" w:hAnsi="Calibri"/>
                  <w:sz w:val="22"/>
                </w:rPr>
                <w:delText>General Formatting</w:delText>
              </w:r>
            </w:del>
          </w:p>
        </w:tc>
      </w:tr>
      <w:tr w:rsidR="002A48A0" w:rsidRPr="007F6E52" w:rsidDel="00E03D7B" w14:paraId="2CDBD584" w14:textId="77777777" w:rsidTr="00D9205B">
        <w:trPr>
          <w:cantSplit/>
          <w:trHeight w:val="65"/>
          <w:jc w:val="center"/>
          <w:del w:id="21" w:author="David Brown" w:date="2022-04-28T17:48:00Z"/>
        </w:trPr>
        <w:tc>
          <w:tcPr>
            <w:tcW w:w="1125" w:type="dxa"/>
            <w:tcBorders>
              <w:top w:val="single" w:sz="6" w:space="0" w:color="auto"/>
              <w:left w:val="double" w:sz="6" w:space="0" w:color="auto"/>
              <w:bottom w:val="single" w:sz="6" w:space="0" w:color="auto"/>
              <w:right w:val="single" w:sz="6" w:space="0" w:color="auto"/>
            </w:tcBorders>
          </w:tcPr>
          <w:p w14:paraId="25AE67FD" w14:textId="77777777" w:rsidR="002A48A0" w:rsidRPr="007F6E52" w:rsidDel="00E03D7B" w:rsidRDefault="00C00399" w:rsidP="00044A0A">
            <w:pPr>
              <w:pStyle w:val="NormalTableText"/>
              <w:jc w:val="center"/>
              <w:rPr>
                <w:del w:id="22" w:author="David Brown" w:date="2022-04-28T17:48:00Z"/>
                <w:rFonts w:ascii="Calibri" w:hAnsi="Calibri"/>
                <w:sz w:val="22"/>
              </w:rPr>
            </w:pPr>
            <w:del w:id="23" w:author="David Brown" w:date="2022-04-28T17:48:00Z">
              <w:r w:rsidDel="00E03D7B">
                <w:rPr>
                  <w:rFonts w:ascii="Calibri" w:hAnsi="Calibri"/>
                  <w:sz w:val="22"/>
                </w:rPr>
                <w:delText>3</w:delText>
              </w:r>
            </w:del>
          </w:p>
        </w:tc>
        <w:tc>
          <w:tcPr>
            <w:tcW w:w="1980" w:type="dxa"/>
            <w:tcBorders>
              <w:top w:val="single" w:sz="6" w:space="0" w:color="auto"/>
              <w:left w:val="single" w:sz="6" w:space="0" w:color="auto"/>
              <w:bottom w:val="single" w:sz="6" w:space="0" w:color="auto"/>
              <w:right w:val="single" w:sz="6" w:space="0" w:color="auto"/>
            </w:tcBorders>
          </w:tcPr>
          <w:p w14:paraId="2ED80DEF" w14:textId="77777777" w:rsidR="002A48A0" w:rsidRPr="007F6E52" w:rsidDel="00E03D7B" w:rsidRDefault="00C00399" w:rsidP="002A48A0">
            <w:pPr>
              <w:pStyle w:val="NormalTableText"/>
              <w:rPr>
                <w:del w:id="24" w:author="David Brown" w:date="2022-04-28T17:48:00Z"/>
                <w:rFonts w:ascii="Calibri" w:hAnsi="Calibri"/>
                <w:sz w:val="22"/>
              </w:rPr>
            </w:pPr>
            <w:del w:id="25" w:author="David Brown" w:date="2022-04-28T17:48:00Z">
              <w:r w:rsidDel="00E03D7B">
                <w:rPr>
                  <w:rFonts w:ascii="Calibri" w:hAnsi="Calibri"/>
                  <w:sz w:val="22"/>
                </w:rPr>
                <w:delText>September 7, 2016</w:delText>
              </w:r>
            </w:del>
          </w:p>
        </w:tc>
        <w:tc>
          <w:tcPr>
            <w:tcW w:w="5863" w:type="dxa"/>
            <w:tcBorders>
              <w:top w:val="single" w:sz="6" w:space="0" w:color="auto"/>
              <w:left w:val="single" w:sz="6" w:space="0" w:color="auto"/>
              <w:bottom w:val="single" w:sz="6" w:space="0" w:color="auto"/>
              <w:right w:val="double" w:sz="6" w:space="0" w:color="auto"/>
            </w:tcBorders>
          </w:tcPr>
          <w:p w14:paraId="319B4611" w14:textId="77777777" w:rsidR="002A48A0" w:rsidRPr="007F6E52" w:rsidDel="00E03D7B" w:rsidRDefault="00C00399" w:rsidP="002A6128">
            <w:pPr>
              <w:pStyle w:val="NormalTableText"/>
              <w:rPr>
                <w:del w:id="26" w:author="David Brown" w:date="2022-04-28T17:48:00Z"/>
                <w:rFonts w:ascii="Calibri" w:hAnsi="Calibri"/>
                <w:sz w:val="22"/>
              </w:rPr>
            </w:pPr>
            <w:del w:id="27" w:author="David Brown" w:date="2022-04-28T17:48:00Z">
              <w:r w:rsidDel="00E03D7B">
                <w:rPr>
                  <w:rFonts w:ascii="Calibri" w:hAnsi="Calibri"/>
                  <w:sz w:val="22"/>
                </w:rPr>
                <w:delText xml:space="preserve">Updated to </w:delText>
              </w:r>
              <w:r w:rsidR="00DA0EF1" w:rsidDel="00E03D7B">
                <w:rPr>
                  <w:rFonts w:ascii="Calibri" w:hAnsi="Calibri"/>
                  <w:sz w:val="22"/>
                </w:rPr>
                <w:delText>include new part #’s</w:delText>
              </w:r>
              <w:r w:rsidR="008C5A34" w:rsidDel="00E03D7B">
                <w:rPr>
                  <w:rFonts w:ascii="Calibri" w:hAnsi="Calibri"/>
                  <w:sz w:val="22"/>
                </w:rPr>
                <w:delText xml:space="preserve"> for</w:delText>
              </w:r>
              <w:r w:rsidR="00DA0EF1" w:rsidDel="00E03D7B">
                <w:rPr>
                  <w:rFonts w:ascii="Calibri" w:hAnsi="Calibri"/>
                  <w:sz w:val="22"/>
                </w:rPr>
                <w:delText xml:space="preserve"> E + H meter</w:delText>
              </w:r>
            </w:del>
          </w:p>
        </w:tc>
      </w:tr>
      <w:tr w:rsidR="00B843E5" w:rsidRPr="007F6E52" w:rsidDel="00E03D7B" w14:paraId="192AD559" w14:textId="77777777" w:rsidTr="00680B7E">
        <w:trPr>
          <w:cantSplit/>
          <w:jc w:val="center"/>
          <w:del w:id="28" w:author="David Brown" w:date="2022-04-28T17:48:00Z"/>
        </w:trPr>
        <w:tc>
          <w:tcPr>
            <w:tcW w:w="1125" w:type="dxa"/>
            <w:tcBorders>
              <w:top w:val="single" w:sz="6" w:space="0" w:color="auto"/>
              <w:left w:val="double" w:sz="6" w:space="0" w:color="auto"/>
              <w:bottom w:val="single" w:sz="6" w:space="0" w:color="auto"/>
              <w:right w:val="single" w:sz="6" w:space="0" w:color="auto"/>
            </w:tcBorders>
          </w:tcPr>
          <w:p w14:paraId="089AEC8B" w14:textId="77777777" w:rsidR="00B843E5" w:rsidRPr="007F6E52" w:rsidDel="00E03D7B" w:rsidRDefault="00044A0A" w:rsidP="00044A0A">
            <w:pPr>
              <w:pStyle w:val="NormalTableText"/>
              <w:jc w:val="center"/>
              <w:rPr>
                <w:del w:id="29" w:author="David Brown" w:date="2022-04-28T17:48:00Z"/>
                <w:rFonts w:ascii="Calibri" w:hAnsi="Calibri"/>
                <w:sz w:val="22"/>
              </w:rPr>
            </w:pPr>
            <w:del w:id="30" w:author="David Brown" w:date="2022-04-28T17:48:00Z">
              <w:r w:rsidDel="00E03D7B">
                <w:rPr>
                  <w:rFonts w:ascii="Calibri" w:hAnsi="Calibri"/>
                  <w:sz w:val="22"/>
                </w:rPr>
                <w:delText>4</w:delText>
              </w:r>
            </w:del>
          </w:p>
        </w:tc>
        <w:tc>
          <w:tcPr>
            <w:tcW w:w="1980" w:type="dxa"/>
            <w:tcBorders>
              <w:top w:val="single" w:sz="6" w:space="0" w:color="auto"/>
              <w:left w:val="single" w:sz="6" w:space="0" w:color="auto"/>
              <w:bottom w:val="single" w:sz="6" w:space="0" w:color="auto"/>
              <w:right w:val="single" w:sz="6" w:space="0" w:color="auto"/>
            </w:tcBorders>
          </w:tcPr>
          <w:p w14:paraId="3A713DD4" w14:textId="77777777" w:rsidR="00B843E5" w:rsidRPr="007F6E52" w:rsidDel="00E03D7B" w:rsidRDefault="00044A0A" w:rsidP="00D9205B">
            <w:pPr>
              <w:pStyle w:val="NormalTableText"/>
              <w:rPr>
                <w:del w:id="31" w:author="David Brown" w:date="2022-04-28T17:48:00Z"/>
                <w:rFonts w:ascii="Calibri" w:hAnsi="Calibri"/>
                <w:sz w:val="22"/>
              </w:rPr>
            </w:pPr>
            <w:del w:id="32" w:author="David Brown" w:date="2022-04-28T17:48:00Z">
              <w:r w:rsidDel="00E03D7B">
                <w:rPr>
                  <w:rFonts w:ascii="Calibri" w:hAnsi="Calibri"/>
                  <w:sz w:val="22"/>
                </w:rPr>
                <w:delText>March 1, 2017</w:delText>
              </w:r>
            </w:del>
          </w:p>
        </w:tc>
        <w:tc>
          <w:tcPr>
            <w:tcW w:w="5863" w:type="dxa"/>
            <w:tcBorders>
              <w:top w:val="single" w:sz="6" w:space="0" w:color="auto"/>
              <w:left w:val="single" w:sz="6" w:space="0" w:color="auto"/>
              <w:bottom w:val="single" w:sz="6" w:space="0" w:color="auto"/>
              <w:right w:val="double" w:sz="6" w:space="0" w:color="auto"/>
            </w:tcBorders>
          </w:tcPr>
          <w:p w14:paraId="255DC3BC" w14:textId="77777777" w:rsidR="00B843E5" w:rsidRPr="007F6E52" w:rsidDel="00E03D7B" w:rsidRDefault="00044A0A" w:rsidP="00D9205B">
            <w:pPr>
              <w:pStyle w:val="NormalTableText"/>
              <w:rPr>
                <w:del w:id="33" w:author="David Brown" w:date="2022-04-28T17:48:00Z"/>
                <w:rFonts w:ascii="Calibri" w:hAnsi="Calibri"/>
                <w:sz w:val="22"/>
              </w:rPr>
            </w:pPr>
            <w:del w:id="34" w:author="David Brown" w:date="2022-04-28T17:48:00Z">
              <w:r w:rsidDel="00E03D7B">
                <w:rPr>
                  <w:rFonts w:ascii="Calibri" w:hAnsi="Calibri"/>
                  <w:sz w:val="22"/>
                </w:rPr>
                <w:delText>Updated reference to NSF 372.  (AV)</w:delText>
              </w:r>
            </w:del>
          </w:p>
        </w:tc>
      </w:tr>
      <w:tr w:rsidR="007742FE" w:rsidRPr="007F6E52" w:rsidDel="00E03D7B" w14:paraId="37D46EE6" w14:textId="77777777" w:rsidTr="00D9205B">
        <w:trPr>
          <w:cantSplit/>
          <w:jc w:val="center"/>
          <w:del w:id="35" w:author="David Brown" w:date="2022-04-28T17:48:00Z"/>
        </w:trPr>
        <w:tc>
          <w:tcPr>
            <w:tcW w:w="1125" w:type="dxa"/>
            <w:tcBorders>
              <w:top w:val="single" w:sz="6" w:space="0" w:color="auto"/>
              <w:left w:val="double" w:sz="6" w:space="0" w:color="auto"/>
              <w:bottom w:val="double" w:sz="6" w:space="0" w:color="auto"/>
              <w:right w:val="single" w:sz="6" w:space="0" w:color="auto"/>
            </w:tcBorders>
          </w:tcPr>
          <w:p w14:paraId="1B4766D7" w14:textId="77777777" w:rsidR="007742FE" w:rsidDel="00E03D7B" w:rsidRDefault="007742FE" w:rsidP="00044A0A">
            <w:pPr>
              <w:pStyle w:val="NormalTableText"/>
              <w:jc w:val="center"/>
              <w:rPr>
                <w:del w:id="36" w:author="David Brown" w:date="2022-04-28T17:48:00Z"/>
                <w:rFonts w:ascii="Calibri" w:hAnsi="Calibri"/>
                <w:sz w:val="22"/>
              </w:rPr>
            </w:pPr>
            <w:del w:id="37" w:author="David Brown" w:date="2022-04-28T17:48:00Z">
              <w:r w:rsidDel="00E03D7B">
                <w:rPr>
                  <w:rFonts w:ascii="Calibri" w:hAnsi="Calibri"/>
                  <w:sz w:val="22"/>
                </w:rPr>
                <w:delText>5</w:delText>
              </w:r>
            </w:del>
          </w:p>
        </w:tc>
        <w:tc>
          <w:tcPr>
            <w:tcW w:w="1980" w:type="dxa"/>
            <w:tcBorders>
              <w:top w:val="single" w:sz="6" w:space="0" w:color="auto"/>
              <w:left w:val="single" w:sz="6" w:space="0" w:color="auto"/>
              <w:bottom w:val="double" w:sz="6" w:space="0" w:color="auto"/>
              <w:right w:val="single" w:sz="6" w:space="0" w:color="auto"/>
            </w:tcBorders>
          </w:tcPr>
          <w:p w14:paraId="1D40FFBA" w14:textId="77777777" w:rsidR="007742FE" w:rsidDel="00E03D7B" w:rsidRDefault="00557710" w:rsidP="00557710">
            <w:pPr>
              <w:pStyle w:val="NormalTableText"/>
              <w:rPr>
                <w:del w:id="38" w:author="David Brown" w:date="2022-04-28T17:48:00Z"/>
                <w:rFonts w:ascii="Calibri" w:hAnsi="Calibri"/>
                <w:sz w:val="22"/>
              </w:rPr>
            </w:pPr>
            <w:del w:id="39" w:author="David Brown" w:date="2022-04-28T17:48:00Z">
              <w:r w:rsidDel="00E03D7B">
                <w:rPr>
                  <w:rFonts w:ascii="Calibri" w:hAnsi="Calibri"/>
                  <w:sz w:val="22"/>
                </w:rPr>
                <w:delText xml:space="preserve">November 8, </w:delText>
              </w:r>
              <w:r w:rsidR="007742FE" w:rsidDel="00E03D7B">
                <w:rPr>
                  <w:rFonts w:ascii="Calibri" w:hAnsi="Calibri"/>
                  <w:sz w:val="22"/>
                </w:rPr>
                <w:delText>2019</w:delText>
              </w:r>
            </w:del>
          </w:p>
        </w:tc>
        <w:tc>
          <w:tcPr>
            <w:tcW w:w="5863" w:type="dxa"/>
            <w:tcBorders>
              <w:top w:val="single" w:sz="6" w:space="0" w:color="auto"/>
              <w:left w:val="single" w:sz="6" w:space="0" w:color="auto"/>
              <w:bottom w:val="double" w:sz="6" w:space="0" w:color="auto"/>
              <w:right w:val="double" w:sz="6" w:space="0" w:color="auto"/>
            </w:tcBorders>
          </w:tcPr>
          <w:p w14:paraId="619F5032" w14:textId="77777777" w:rsidR="007742FE" w:rsidDel="00E03D7B" w:rsidRDefault="007742FE" w:rsidP="00557710">
            <w:pPr>
              <w:pStyle w:val="NormalTableText"/>
              <w:rPr>
                <w:del w:id="40" w:author="David Brown" w:date="2022-04-28T17:48:00Z"/>
                <w:rFonts w:ascii="Calibri" w:hAnsi="Calibri"/>
                <w:sz w:val="22"/>
              </w:rPr>
            </w:pPr>
            <w:del w:id="41" w:author="David Brown" w:date="2022-04-28T17:48:00Z">
              <w:r w:rsidDel="00E03D7B">
                <w:rPr>
                  <w:rFonts w:ascii="Calibri" w:hAnsi="Calibri"/>
                  <w:sz w:val="22"/>
                </w:rPr>
                <w:delText xml:space="preserve">3.1 Revised </w:delText>
              </w:r>
              <w:r w:rsidR="00EB7B85" w:rsidDel="00E03D7B">
                <w:rPr>
                  <w:rFonts w:ascii="Calibri" w:hAnsi="Calibri"/>
                  <w:sz w:val="22"/>
                </w:rPr>
                <w:delText>S</w:delText>
              </w:r>
              <w:r w:rsidDel="00E03D7B">
                <w:rPr>
                  <w:rFonts w:ascii="Calibri" w:hAnsi="Calibri"/>
                  <w:sz w:val="22"/>
                </w:rPr>
                <w:delText xml:space="preserve">econd </w:delText>
              </w:r>
              <w:r w:rsidR="00EB7B85" w:rsidDel="00E03D7B">
                <w:rPr>
                  <w:rFonts w:ascii="Calibri" w:hAnsi="Calibri"/>
                  <w:sz w:val="22"/>
                </w:rPr>
                <w:delText>N</w:delText>
              </w:r>
              <w:r w:rsidDel="00E03D7B">
                <w:rPr>
                  <w:rFonts w:ascii="Calibri" w:hAnsi="Calibri"/>
                  <w:sz w:val="22"/>
                </w:rPr>
                <w:delText xml:space="preserve">amed </w:delText>
              </w:r>
              <w:r w:rsidR="00EB7B85" w:rsidDel="00E03D7B">
                <w:rPr>
                  <w:rFonts w:ascii="Calibri" w:hAnsi="Calibri"/>
                  <w:sz w:val="22"/>
                </w:rPr>
                <w:delText>M</w:delText>
              </w:r>
              <w:r w:rsidDel="00E03D7B">
                <w:rPr>
                  <w:rFonts w:ascii="Calibri" w:hAnsi="Calibri"/>
                  <w:sz w:val="22"/>
                </w:rPr>
                <w:delText xml:space="preserve">anufacturer </w:delText>
              </w:r>
              <w:r w:rsidR="00557710" w:rsidDel="00E03D7B">
                <w:rPr>
                  <w:rFonts w:ascii="Calibri" w:hAnsi="Calibri"/>
                  <w:sz w:val="22"/>
                </w:rPr>
                <w:delText>details (BM)</w:delText>
              </w:r>
            </w:del>
          </w:p>
        </w:tc>
      </w:tr>
    </w:tbl>
    <w:p w14:paraId="6BAF3423" w14:textId="77777777" w:rsidR="00206E00" w:rsidRPr="007F6E52" w:rsidDel="00E03D7B" w:rsidRDefault="00206E00" w:rsidP="00206E00">
      <w:pPr>
        <w:pStyle w:val="BodyText"/>
        <w:rPr>
          <w:del w:id="42" w:author="David Brown" w:date="2022-04-28T17:49:00Z"/>
          <w:rFonts w:ascii="Calibri" w:hAnsi="Calibri"/>
        </w:rPr>
      </w:pPr>
    </w:p>
    <w:p w14:paraId="3B70009A" w14:textId="77777777" w:rsidR="00206E00" w:rsidRPr="00695B58" w:rsidDel="00E03D7B" w:rsidRDefault="00E03D7B" w:rsidP="00206E00">
      <w:pPr>
        <w:pStyle w:val="BodyText"/>
        <w:pBdr>
          <w:top w:val="single" w:sz="4" w:space="1" w:color="auto"/>
          <w:left w:val="single" w:sz="4" w:space="0" w:color="auto"/>
          <w:bottom w:val="single" w:sz="4" w:space="1" w:color="auto"/>
          <w:right w:val="single" w:sz="4" w:space="4" w:color="auto"/>
        </w:pBdr>
        <w:rPr>
          <w:del w:id="43" w:author="David Brown" w:date="2022-04-28T17:49:00Z"/>
          <w:rFonts w:ascii="Calibri" w:hAnsi="Calibri"/>
        </w:rPr>
      </w:pPr>
      <w:ins w:id="44" w:author="David Brown" w:date="2022-04-28T17:49:00Z">
        <w:r w:rsidRPr="00695B58">
          <w:t xml:space="preserve">PART 1. </w:t>
        </w:r>
      </w:ins>
      <w:del w:id="45" w:author="David Brown" w:date="2022-04-28T17:49:00Z">
        <w:r w:rsidR="00206E00" w:rsidRPr="00695B58" w:rsidDel="00E03D7B">
          <w:rPr>
            <w:rFonts w:ascii="Calibri" w:hAnsi="Calibri"/>
          </w:rPr>
          <w:delText>NOTE:</w:delText>
        </w:r>
      </w:del>
    </w:p>
    <w:p w14:paraId="52D3DE59" w14:textId="77777777" w:rsidR="00206E00" w:rsidRPr="00695B58" w:rsidDel="00E03D7B" w:rsidRDefault="00206E00" w:rsidP="00206E00">
      <w:pPr>
        <w:pStyle w:val="BodyText"/>
        <w:pBdr>
          <w:top w:val="single" w:sz="4" w:space="1" w:color="auto"/>
          <w:left w:val="single" w:sz="4" w:space="0" w:color="auto"/>
          <w:bottom w:val="single" w:sz="4" w:space="1" w:color="auto"/>
          <w:right w:val="single" w:sz="4" w:space="4" w:color="auto"/>
        </w:pBdr>
        <w:rPr>
          <w:del w:id="46" w:author="David Brown" w:date="2022-04-28T17:49:00Z"/>
          <w:rFonts w:ascii="Calibri" w:hAnsi="Calibri"/>
        </w:rPr>
      </w:pPr>
      <w:del w:id="47" w:author="David Brown" w:date="2022-04-28T17:49:00Z">
        <w:r w:rsidRPr="00695B58" w:rsidDel="00E03D7B">
          <w:rPr>
            <w:rFonts w:ascii="Calibri" w:hAnsi="Calibri"/>
          </w:rPr>
          <w:delText>This is a CONTROLLED Document. Any documents appearing in paper form are not controlled and should be checked against the on-line file version prior to use.</w:delText>
        </w:r>
      </w:del>
    </w:p>
    <w:p w14:paraId="2505E456" w14:textId="77777777" w:rsidR="00206E00" w:rsidRPr="00695B58" w:rsidDel="00E03D7B" w:rsidRDefault="00206E00" w:rsidP="00206E00">
      <w:pPr>
        <w:pStyle w:val="BodyText"/>
        <w:pBdr>
          <w:top w:val="single" w:sz="4" w:space="1" w:color="auto"/>
          <w:left w:val="single" w:sz="4" w:space="0" w:color="auto"/>
          <w:bottom w:val="single" w:sz="4" w:space="1" w:color="auto"/>
          <w:right w:val="single" w:sz="4" w:space="4" w:color="auto"/>
        </w:pBdr>
        <w:rPr>
          <w:del w:id="48" w:author="David Brown" w:date="2022-04-28T17:49:00Z"/>
          <w:rFonts w:ascii="Calibri" w:hAnsi="Calibri"/>
        </w:rPr>
      </w:pPr>
      <w:del w:id="49" w:author="David Brown" w:date="2022-04-28T17:49:00Z">
        <w:r w:rsidRPr="00695B58" w:rsidDel="00E03D7B">
          <w:rPr>
            <w:rFonts w:ascii="Calibri" w:hAnsi="Calibri"/>
            <w:b/>
            <w:bCs/>
          </w:rPr>
          <w:delText xml:space="preserve">Notice: </w:delText>
        </w:r>
        <w:r w:rsidRPr="00695B58" w:rsidDel="00E03D7B">
          <w:rPr>
            <w:rFonts w:ascii="Calibri" w:hAnsi="Calibri"/>
          </w:rPr>
          <w:delText>This Document hardcopy must be used for reference purpose only.</w:delText>
        </w:r>
      </w:del>
    </w:p>
    <w:p w14:paraId="6E156F36" w14:textId="77777777" w:rsidR="00206E00" w:rsidRPr="00695B58" w:rsidDel="00E03D7B" w:rsidRDefault="00206E00" w:rsidP="00206E00">
      <w:pPr>
        <w:pStyle w:val="BodyText"/>
        <w:pBdr>
          <w:top w:val="single" w:sz="4" w:space="1" w:color="auto"/>
          <w:left w:val="single" w:sz="4" w:space="0" w:color="auto"/>
          <w:bottom w:val="single" w:sz="4" w:space="1" w:color="auto"/>
          <w:right w:val="single" w:sz="4" w:space="4" w:color="auto"/>
        </w:pBdr>
        <w:rPr>
          <w:del w:id="50" w:author="David Brown" w:date="2022-04-28T17:49:00Z"/>
          <w:rFonts w:ascii="Calibri" w:hAnsi="Calibri"/>
          <w:b/>
          <w:bCs/>
        </w:rPr>
      </w:pPr>
      <w:del w:id="51" w:author="David Brown" w:date="2022-04-28T17:49:00Z">
        <w:r w:rsidRPr="00695B58" w:rsidDel="00E03D7B">
          <w:rPr>
            <w:rFonts w:ascii="Calibri" w:hAnsi="Calibri"/>
            <w:b/>
          </w:rPr>
          <w:delText>The on-line copy is the current version of the document.</w:delText>
        </w:r>
      </w:del>
    </w:p>
    <w:p w14:paraId="47585EC2" w14:textId="77777777" w:rsidR="00F6204E" w:rsidRPr="00E03D7B" w:rsidRDefault="00A105E3" w:rsidP="00E03D7B">
      <w:pPr>
        <w:pStyle w:val="Heading1"/>
        <w:numPr>
          <w:ilvl w:val="0"/>
          <w:numId w:val="0"/>
        </w:numPr>
        <w:rPr>
          <w:u w:val="none"/>
          <w:rPrChange w:id="52" w:author="David Brown" w:date="2022-04-28T17:49:00Z">
            <w:rPr/>
          </w:rPrChange>
        </w:rPr>
        <w:pPrChange w:id="53" w:author="David Brown" w:date="2022-04-28T17:49:00Z">
          <w:pPr>
            <w:pStyle w:val="Heading1"/>
          </w:pPr>
        </w:pPrChange>
      </w:pPr>
      <w:del w:id="54" w:author="David Brown" w:date="2022-04-28T17:49:00Z">
        <w:r w:rsidRPr="00E03D7B" w:rsidDel="00E03D7B">
          <w:rPr>
            <w:u w:val="none"/>
            <w:rPrChange w:id="55" w:author="David Brown" w:date="2022-04-28T17:49:00Z">
              <w:rPr/>
            </w:rPrChange>
          </w:rPr>
          <w:br w:type="page"/>
        </w:r>
      </w:del>
      <w:commentRangeStart w:id="56"/>
      <w:r w:rsidRPr="00E03D7B">
        <w:rPr>
          <w:u w:val="none"/>
          <w:rPrChange w:id="57" w:author="David Brown" w:date="2022-04-28T17:49:00Z">
            <w:rPr/>
          </w:rPrChange>
        </w:rPr>
        <w:lastRenderedPageBreak/>
        <w:t>SPECIF</w:t>
      </w:r>
      <w:r w:rsidR="003038EE" w:rsidRPr="00E03D7B">
        <w:rPr>
          <w:u w:val="none"/>
          <w:rPrChange w:id="58" w:author="David Brown" w:date="2022-04-28T17:49:00Z">
            <w:rPr/>
          </w:rPrChange>
        </w:rPr>
        <w:t>I</w:t>
      </w:r>
      <w:r w:rsidRPr="00E03D7B">
        <w:rPr>
          <w:u w:val="none"/>
          <w:rPrChange w:id="59" w:author="David Brown" w:date="2022-04-28T17:49:00Z">
            <w:rPr/>
          </w:rPrChange>
        </w:rPr>
        <w:t>CAT</w:t>
      </w:r>
      <w:r w:rsidR="006D0492" w:rsidRPr="00E03D7B">
        <w:rPr>
          <w:u w:val="none"/>
          <w:rPrChange w:id="60" w:author="David Brown" w:date="2022-04-28T17:49:00Z">
            <w:rPr/>
          </w:rPrChange>
        </w:rPr>
        <w:t>I</w:t>
      </w:r>
      <w:r w:rsidRPr="00E03D7B">
        <w:rPr>
          <w:u w:val="none"/>
          <w:rPrChange w:id="61" w:author="David Brown" w:date="2022-04-28T17:49:00Z">
            <w:rPr/>
          </w:rPrChange>
        </w:rPr>
        <w:t>ON</w:t>
      </w:r>
      <w:commentRangeEnd w:id="56"/>
      <w:r w:rsidR="00695B58">
        <w:rPr>
          <w:rStyle w:val="CommentReference"/>
          <w:caps w:val="0"/>
          <w:u w:val="none"/>
        </w:rPr>
        <w:commentReference w:id="56"/>
      </w:r>
    </w:p>
    <w:p w14:paraId="243800EF" w14:textId="77777777" w:rsidR="00960901" w:rsidRPr="00F27D20" w:rsidRDefault="00A105E3" w:rsidP="00F27D20">
      <w:pPr>
        <w:pStyle w:val="Heading2"/>
      </w:pPr>
      <w:r w:rsidRPr="00F27D20">
        <w:t>General</w:t>
      </w:r>
    </w:p>
    <w:p w14:paraId="13889D1B" w14:textId="77777777" w:rsidR="00F42D46" w:rsidRDefault="004D599A" w:rsidP="00F42D46">
      <w:pPr>
        <w:pStyle w:val="Heading3"/>
      </w:pPr>
      <w:r>
        <w:t>This Section</w:t>
      </w:r>
      <w:r w:rsidRPr="001F46DD">
        <w:t xml:space="preserve"> define</w:t>
      </w:r>
      <w:r>
        <w:t>s</w:t>
      </w:r>
      <w:r w:rsidRPr="001F46DD">
        <w:t xml:space="preserve"> additional requirements to those set forth in Section 13105 –</w:t>
      </w:r>
      <w:r>
        <w:t xml:space="preserve"> </w:t>
      </w:r>
      <w:r w:rsidRPr="001F46DD">
        <w:t xml:space="preserve">General Instrumentation Requirements.  </w:t>
      </w:r>
      <w:r w:rsidR="00F42D46">
        <w:t xml:space="preserve">Where a conflict exists, the more stringent requirement </w:t>
      </w:r>
      <w:r w:rsidR="0038633F">
        <w:t>ad determined by the consultant is to be provided and approved by the Region.</w:t>
      </w:r>
    </w:p>
    <w:p w14:paraId="7AFFC4D6" w14:textId="77777777" w:rsidR="004D599A" w:rsidRDefault="004D599A" w:rsidP="004D599A">
      <w:pPr>
        <w:pStyle w:val="Heading3"/>
      </w:pPr>
      <w:r>
        <w:t>The Contractor shall clearly identify on the shop drawings any deviation from the Specification Sections.</w:t>
      </w:r>
    </w:p>
    <w:p w14:paraId="412F3024" w14:textId="77777777" w:rsidR="004D599A" w:rsidRDefault="004D599A" w:rsidP="004D599A">
      <w:pPr>
        <w:pStyle w:val="Heading3"/>
      </w:pPr>
      <w:r>
        <w:t>The flow meters shall deploy the following basic design principles:</w:t>
      </w:r>
    </w:p>
    <w:p w14:paraId="4A56AC38" w14:textId="77777777" w:rsidR="004D599A" w:rsidRPr="001F46DD" w:rsidRDefault="004D599A" w:rsidP="004D599A">
      <w:pPr>
        <w:pStyle w:val="Heading4"/>
      </w:pPr>
      <w:r w:rsidRPr="001F46DD">
        <w:t>General Application: Pulsed DC powered flow tube coils.</w:t>
      </w:r>
    </w:p>
    <w:p w14:paraId="7A19C3B2" w14:textId="77777777" w:rsidR="004D599A" w:rsidRDefault="004D599A" w:rsidP="004D599A">
      <w:pPr>
        <w:pStyle w:val="Heading4"/>
      </w:pPr>
      <w:r>
        <w:t>Solids over 5%: AC powered flow tube coils and low noise electrodes. Use these meters only with prior approval from the Region.</w:t>
      </w:r>
    </w:p>
    <w:p w14:paraId="49757E52" w14:textId="77777777" w:rsidR="004D599A" w:rsidRDefault="004D599A" w:rsidP="004D599A">
      <w:pPr>
        <w:pStyle w:val="Heading3"/>
      </w:pPr>
      <w:r>
        <w:t>The Contractor shall provide the following O&amp;M documentation:  manufacturers’ printed recommendations; installation instructions; specifications; operation manuals, including electrical drawings, and plumbing diagrams; sales literature; materials; and training materials as applicable.</w:t>
      </w:r>
    </w:p>
    <w:p w14:paraId="3B7BF6F7" w14:textId="77777777" w:rsidR="004D599A" w:rsidRDefault="004D599A" w:rsidP="004D599A">
      <w:pPr>
        <w:pStyle w:val="Heading3"/>
      </w:pPr>
      <w:r>
        <w:t>The Contractor shall furnish copies of the manufacturer’s warranties</w:t>
      </w:r>
      <w:r w:rsidR="0038633F">
        <w:t xml:space="preserve"> to the consultant</w:t>
      </w:r>
      <w:r>
        <w:t>.</w:t>
      </w:r>
    </w:p>
    <w:p w14:paraId="1DBE4024" w14:textId="77777777" w:rsidR="0038633F" w:rsidRPr="004F75EE" w:rsidRDefault="0038633F" w:rsidP="0038633F">
      <w:pPr>
        <w:pStyle w:val="Heading3"/>
        <w:numPr>
          <w:ilvl w:val="2"/>
          <w:numId w:val="3"/>
        </w:numPr>
        <w:tabs>
          <w:tab w:val="clear" w:pos="720"/>
        </w:tabs>
        <w:ind w:left="1440" w:hanging="720"/>
      </w:pPr>
      <w:r>
        <w:t>Flowmeter shall have a maximum measured error of +/- 0.2%.</w:t>
      </w:r>
    </w:p>
    <w:p w14:paraId="26AF79D3" w14:textId="77777777" w:rsidR="0038633F" w:rsidRDefault="0038633F" w:rsidP="0038633F">
      <w:pPr>
        <w:pStyle w:val="Heading3"/>
        <w:numPr>
          <w:ilvl w:val="2"/>
          <w:numId w:val="3"/>
        </w:numPr>
        <w:tabs>
          <w:tab w:val="clear" w:pos="720"/>
        </w:tabs>
        <w:ind w:left="1440" w:hanging="720"/>
      </w:pPr>
      <w:r>
        <w:t>Instrumentation supplier shall provide electronic and hardcopies of the factory Calibration Certificates.</w:t>
      </w:r>
    </w:p>
    <w:p w14:paraId="34E157D7" w14:textId="77777777" w:rsidR="0038633F" w:rsidRPr="0038633F" w:rsidRDefault="0038633F" w:rsidP="002A6128">
      <w:pPr>
        <w:pStyle w:val="Heading3"/>
        <w:numPr>
          <w:ilvl w:val="2"/>
          <w:numId w:val="3"/>
        </w:numPr>
        <w:tabs>
          <w:tab w:val="clear" w:pos="720"/>
        </w:tabs>
        <w:ind w:left="1440" w:hanging="720"/>
      </w:pPr>
      <w:r>
        <w:t xml:space="preserve">Instrument supplier </w:t>
      </w:r>
      <w:r w:rsidR="00276EBA">
        <w:t>shall provide electronic and hardcopies</w:t>
      </w:r>
      <w:r>
        <w:t xml:space="preserve"> of field Verification/Calibration report including parameter list.</w:t>
      </w:r>
    </w:p>
    <w:p w14:paraId="43F391D2" w14:textId="77777777" w:rsidR="004D599A" w:rsidRDefault="004D599A" w:rsidP="004D599A">
      <w:pPr>
        <w:pStyle w:val="Heading3"/>
      </w:pPr>
      <w:r>
        <w:t>The Contractor shall provide, through its instrumentation supplier, magnetic flow meters, complete and operable, in accordance with the Contract Documents.</w:t>
      </w:r>
    </w:p>
    <w:p w14:paraId="722E0066" w14:textId="77777777" w:rsidR="00276EBA" w:rsidRPr="00276EBA" w:rsidRDefault="00276EBA" w:rsidP="002A6128">
      <w:pPr>
        <w:pStyle w:val="Heading3"/>
        <w:numPr>
          <w:ilvl w:val="2"/>
          <w:numId w:val="3"/>
        </w:numPr>
        <w:tabs>
          <w:tab w:val="clear" w:pos="720"/>
        </w:tabs>
        <w:ind w:left="1440" w:hanging="720"/>
      </w:pPr>
      <w:r w:rsidRPr="00F27D20">
        <w:t xml:space="preserve">Instrumentation </w:t>
      </w:r>
      <w:r>
        <w:t>s</w:t>
      </w:r>
      <w:r w:rsidRPr="00F27D20">
        <w:t xml:space="preserve">upplier </w:t>
      </w:r>
      <w:r>
        <w:t>shall</w:t>
      </w:r>
      <w:r w:rsidRPr="00F27D20">
        <w:t xml:space="preserve"> configure the flowmeter </w:t>
      </w:r>
      <w:r>
        <w:t xml:space="preserve">for </w:t>
      </w:r>
      <w:ins w:id="62" w:author="David Brown" w:date="2022-04-28T02:26:00Z">
        <w:r w:rsidR="009B45EE">
          <w:t>Highway Addressable Remote Transducer (</w:t>
        </w:r>
      </w:ins>
      <w:r>
        <w:t>HART</w:t>
      </w:r>
      <w:ins w:id="63" w:author="David Brown" w:date="2022-04-28T02:26:00Z">
        <w:r w:rsidR="009B45EE">
          <w:t>)</w:t>
        </w:r>
      </w:ins>
      <w:r>
        <w:t xml:space="preserve"> Communications Protocol </w:t>
      </w:r>
      <w:r w:rsidRPr="00F27D20">
        <w:t xml:space="preserve"> </w:t>
      </w:r>
      <w:r>
        <w:t xml:space="preserve"> to communicate information directly to the PAC and SCADA system</w:t>
      </w:r>
      <w:r w:rsidRPr="00F27D20">
        <w:t>.</w:t>
      </w:r>
    </w:p>
    <w:p w14:paraId="69D24476" w14:textId="77777777" w:rsidR="00D541F1" w:rsidRPr="00F27D20" w:rsidRDefault="00D541F1" w:rsidP="00F27D20">
      <w:pPr>
        <w:pStyle w:val="Heading2"/>
      </w:pPr>
      <w:r w:rsidRPr="00F27D20">
        <w:t>Measurement and Payment</w:t>
      </w:r>
    </w:p>
    <w:p w14:paraId="42994300" w14:textId="77777777" w:rsidR="00D541F1" w:rsidRPr="00F27D20" w:rsidRDefault="00D541F1" w:rsidP="006669B5">
      <w:pPr>
        <w:pStyle w:val="Heading3"/>
      </w:pPr>
      <w:del w:id="64" w:author="David Brown" w:date="2022-04-28T02:28:00Z">
        <w:r w:rsidRPr="00F27D20" w:rsidDel="009B45EE">
          <w:delText>The work outlined in</w:delText>
        </w:r>
      </w:del>
      <w:del w:id="65" w:author="David Brown" w:date="2022-04-28T02:27:00Z">
        <w:r w:rsidRPr="00F27D20" w:rsidDel="009B45EE">
          <w:delText xml:space="preserve"> </w:delText>
        </w:r>
      </w:del>
      <w:ins w:id="66" w:author="David Brown" w:date="2022-04-28T02:27:00Z">
        <w:r w:rsidR="009B45EE" w:rsidRPr="009B45EE">
          <w:t xml:space="preserve">All costs associated with the work of this Section shall be included in the price for </w:t>
        </w:r>
        <w:commentRangeStart w:id="67"/>
        <w:r w:rsidR="009B45EE" w:rsidRPr="009B45EE">
          <w:rPr>
            <w:highlight w:val="green"/>
            <w:rPrChange w:id="68" w:author="David Brown" w:date="2022-04-28T02:28:00Z">
              <w:rPr/>
            </w:rPrChange>
          </w:rPr>
          <w:t>Item No. A13.03</w:t>
        </w:r>
        <w:r w:rsidR="009B45EE" w:rsidRPr="009B45EE">
          <w:t xml:space="preserve"> </w:t>
        </w:r>
      </w:ins>
      <w:commentRangeEnd w:id="67"/>
      <w:r w:rsidR="00695B58">
        <w:rPr>
          <w:rStyle w:val="CommentReference"/>
          <w:rFonts w:cs="Times New Roman"/>
        </w:rPr>
        <w:commentReference w:id="67"/>
      </w:r>
      <w:ins w:id="69" w:author="David Brown" w:date="2022-04-28T02:27:00Z">
        <w:r w:rsidR="009B45EE" w:rsidRPr="009B45EE">
          <w:t>in the Bid Form.</w:t>
        </w:r>
      </w:ins>
      <w:del w:id="70" w:author="David Brown" w:date="2022-04-28T02:27:00Z">
        <w:r w:rsidRPr="00F27D20" w:rsidDel="009B45EE">
          <w:delText>this section shall be included in the lump sum price for Section 13120 – Magnetic Flow Meters as indicated in the Bid Form</w:delText>
        </w:r>
      </w:del>
      <w:del w:id="71" w:author="David Brown" w:date="2022-04-28T02:28:00Z">
        <w:r w:rsidRPr="00F27D20" w:rsidDel="009B45EE">
          <w:delText>.</w:delText>
        </w:r>
      </w:del>
    </w:p>
    <w:p w14:paraId="0CAC3291" w14:textId="77777777" w:rsidR="00A105E3" w:rsidRPr="00F27D20" w:rsidRDefault="00A105E3" w:rsidP="00F27D20">
      <w:pPr>
        <w:pStyle w:val="Heading2"/>
        <w:rPr>
          <w:snapToGrid w:val="0"/>
        </w:rPr>
      </w:pPr>
      <w:bookmarkStart w:id="72" w:name="_Toc16485849"/>
      <w:r w:rsidRPr="00F27D20">
        <w:t>Sensor (Primary Element)</w:t>
      </w:r>
      <w:bookmarkEnd w:id="72"/>
    </w:p>
    <w:p w14:paraId="451C96CE" w14:textId="77777777" w:rsidR="00206E00" w:rsidRPr="00F27D20" w:rsidRDefault="00206E00" w:rsidP="00E52D25">
      <w:pPr>
        <w:pStyle w:val="Heading3"/>
      </w:pPr>
      <w:r w:rsidRPr="00F27D20">
        <w:t xml:space="preserve">NSF certification </w:t>
      </w:r>
      <w:r w:rsidR="00402B4F">
        <w:t>shall be</w:t>
      </w:r>
      <w:r w:rsidRPr="00F27D20">
        <w:t xml:space="preserve"> provided for drinking water applications.</w:t>
      </w:r>
      <w:r w:rsidR="00276EBA">
        <w:t xml:space="preserve">  The NSF 61 </w:t>
      </w:r>
      <w:r w:rsidR="00044A0A">
        <w:t xml:space="preserve">and NSF 372 </w:t>
      </w:r>
      <w:r w:rsidR="00276EBA">
        <w:t>certificate</w:t>
      </w:r>
      <w:r w:rsidR="00044A0A">
        <w:t>(s)</w:t>
      </w:r>
      <w:r w:rsidR="00276EBA">
        <w:t xml:space="preserve"> shall be provided to the Consultant and Region.</w:t>
      </w:r>
    </w:p>
    <w:p w14:paraId="74D2242A" w14:textId="77777777" w:rsidR="00236BE2" w:rsidRPr="00F27D20" w:rsidRDefault="00236BE2" w:rsidP="00E52D25">
      <w:pPr>
        <w:pStyle w:val="Heading3"/>
      </w:pPr>
      <w:r w:rsidRPr="00F27D20">
        <w:t>Empty pipe detection</w:t>
      </w:r>
      <w:r w:rsidR="00276EBA">
        <w:t xml:space="preserve"> (EPD)</w:t>
      </w:r>
      <w:r w:rsidRPr="00F27D20">
        <w:t xml:space="preserve"> required.</w:t>
      </w:r>
    </w:p>
    <w:p w14:paraId="3CC25C77" w14:textId="77777777" w:rsidR="008A3B21" w:rsidRPr="00F27D20" w:rsidRDefault="00A105E3" w:rsidP="00E52D25">
      <w:pPr>
        <w:pStyle w:val="Heading3"/>
      </w:pPr>
      <w:r w:rsidRPr="00F27D20">
        <w:t xml:space="preserve">Liners and electrode are to be reviewed with the manufacturer on an application-by-application basis. If the manufacturer </w:t>
      </w:r>
      <w:r w:rsidR="00206E00" w:rsidRPr="00F27D20">
        <w:t>recommend</w:t>
      </w:r>
      <w:r w:rsidRPr="00F27D20">
        <w:t xml:space="preserve">s a different combination to be superior to what is listed </w:t>
      </w:r>
      <w:r w:rsidR="00206E00" w:rsidRPr="00F27D20">
        <w:t xml:space="preserve">in the following table </w:t>
      </w:r>
      <w:r w:rsidRPr="00F27D20">
        <w:t xml:space="preserve">for a particular application, the Region </w:t>
      </w:r>
      <w:r w:rsidR="004D599A">
        <w:t>shall</w:t>
      </w:r>
      <w:r w:rsidRPr="00F27D20">
        <w:t xml:space="preserve"> be provided with the option to select either the materials listed or those recommended by the manufacturer at no additional cost</w:t>
      </w:r>
      <w:r w:rsidR="009C5471">
        <w:t xml:space="preserve"> to the Region</w:t>
      </w:r>
      <w:r w:rsidRPr="00F27D20">
        <w:t>.</w:t>
      </w:r>
    </w:p>
    <w:p w14:paraId="076208CA" w14:textId="77777777" w:rsidR="00D541F1" w:rsidRDefault="00D541F1" w:rsidP="00A105E3">
      <w:pPr>
        <w:tabs>
          <w:tab w:val="left" w:pos="1080"/>
          <w:tab w:val="left" w:pos="5760"/>
        </w:tabs>
        <w:ind w:left="720"/>
        <w:rPr>
          <w:ins w:id="73" w:author="David Brown" w:date="2022-04-28T17:49:00Z"/>
        </w:rPr>
      </w:pPr>
    </w:p>
    <w:p w14:paraId="56F7F2C4" w14:textId="77777777" w:rsidR="00E03D7B" w:rsidRPr="007F6E52" w:rsidRDefault="00E03D7B" w:rsidP="00A105E3">
      <w:pPr>
        <w:tabs>
          <w:tab w:val="left" w:pos="1080"/>
          <w:tab w:val="left" w:pos="5760"/>
        </w:tabs>
        <w:ind w:left="720"/>
      </w:pPr>
    </w:p>
    <w:tbl>
      <w:tblPr>
        <w:tblW w:w="0" w:type="auto"/>
        <w:tblInd w:w="1008" w:type="dxa"/>
        <w:tblLook w:val="0000" w:firstRow="0" w:lastRow="0" w:firstColumn="0" w:lastColumn="0" w:noHBand="0" w:noVBand="0"/>
      </w:tblPr>
      <w:tblGrid>
        <w:gridCol w:w="3330"/>
        <w:gridCol w:w="2700"/>
        <w:gridCol w:w="1980"/>
        <w:gridCol w:w="1458"/>
      </w:tblGrid>
      <w:tr w:rsidR="00A105E3" w:rsidRPr="007F6E52" w14:paraId="3A9D30ED" w14:textId="77777777" w:rsidTr="00E52D25">
        <w:tblPrEx>
          <w:tblCellMar>
            <w:top w:w="0" w:type="dxa"/>
            <w:bottom w:w="0" w:type="dxa"/>
          </w:tblCellMar>
        </w:tblPrEx>
        <w:trPr>
          <w:trHeight w:val="20"/>
          <w:tblHeader/>
        </w:trPr>
        <w:tc>
          <w:tcPr>
            <w:tcW w:w="3330" w:type="dxa"/>
            <w:tcBorders>
              <w:bottom w:val="single" w:sz="4" w:space="0" w:color="auto"/>
            </w:tcBorders>
          </w:tcPr>
          <w:p w14:paraId="01292AB0" w14:textId="77777777" w:rsidR="00E03D7B" w:rsidRDefault="00E03D7B" w:rsidP="00E52D25">
            <w:pPr>
              <w:spacing w:after="100" w:afterAutospacing="1" w:line="240" w:lineRule="auto"/>
              <w:rPr>
                <w:ins w:id="74" w:author="David Brown" w:date="2022-04-28T17:49:00Z"/>
                <w:b/>
                <w:bCs/>
              </w:rPr>
            </w:pPr>
          </w:p>
          <w:p w14:paraId="2357617B" w14:textId="77777777" w:rsidR="00A105E3" w:rsidRPr="007F6E52" w:rsidRDefault="00A105E3" w:rsidP="00E52D25">
            <w:pPr>
              <w:spacing w:after="100" w:afterAutospacing="1" w:line="240" w:lineRule="auto"/>
              <w:rPr>
                <w:b/>
                <w:bCs/>
              </w:rPr>
            </w:pPr>
            <w:r w:rsidRPr="007F6E52">
              <w:rPr>
                <w:b/>
                <w:bCs/>
              </w:rPr>
              <w:t>Application</w:t>
            </w:r>
          </w:p>
        </w:tc>
        <w:tc>
          <w:tcPr>
            <w:tcW w:w="2700" w:type="dxa"/>
            <w:tcBorders>
              <w:bottom w:val="single" w:sz="4" w:space="0" w:color="auto"/>
            </w:tcBorders>
          </w:tcPr>
          <w:p w14:paraId="6A43605B" w14:textId="77777777" w:rsidR="00A105E3" w:rsidRPr="007F6E52" w:rsidRDefault="00A105E3" w:rsidP="00E52D25">
            <w:pPr>
              <w:spacing w:after="100" w:afterAutospacing="1" w:line="240" w:lineRule="auto"/>
              <w:rPr>
                <w:b/>
                <w:bCs/>
              </w:rPr>
            </w:pPr>
            <w:r w:rsidRPr="007F6E52">
              <w:rPr>
                <w:b/>
                <w:bCs/>
              </w:rPr>
              <w:t>Liner</w:t>
            </w:r>
          </w:p>
        </w:tc>
        <w:tc>
          <w:tcPr>
            <w:tcW w:w="1980" w:type="dxa"/>
            <w:tcBorders>
              <w:bottom w:val="single" w:sz="4" w:space="0" w:color="auto"/>
            </w:tcBorders>
          </w:tcPr>
          <w:p w14:paraId="35D48300" w14:textId="77777777" w:rsidR="00A105E3" w:rsidRPr="007F6E52" w:rsidRDefault="00A105E3" w:rsidP="00E52D25">
            <w:pPr>
              <w:spacing w:after="100" w:afterAutospacing="1" w:line="240" w:lineRule="auto"/>
              <w:rPr>
                <w:b/>
                <w:bCs/>
              </w:rPr>
            </w:pPr>
            <w:r w:rsidRPr="007F6E52">
              <w:rPr>
                <w:b/>
                <w:bCs/>
              </w:rPr>
              <w:t>Electrode</w:t>
            </w:r>
          </w:p>
        </w:tc>
        <w:tc>
          <w:tcPr>
            <w:tcW w:w="1458" w:type="dxa"/>
            <w:tcBorders>
              <w:bottom w:val="single" w:sz="4" w:space="0" w:color="auto"/>
            </w:tcBorders>
          </w:tcPr>
          <w:p w14:paraId="34B2636E" w14:textId="77777777" w:rsidR="00A105E3" w:rsidRPr="007F6E52" w:rsidRDefault="00A105E3" w:rsidP="00E52D25">
            <w:pPr>
              <w:spacing w:after="100" w:afterAutospacing="1" w:line="240" w:lineRule="auto"/>
              <w:rPr>
                <w:b/>
                <w:bCs/>
              </w:rPr>
            </w:pPr>
            <w:r w:rsidRPr="007F6E52">
              <w:rPr>
                <w:b/>
                <w:bCs/>
              </w:rPr>
              <w:t>Max Fluid Temp</w:t>
            </w:r>
          </w:p>
        </w:tc>
      </w:tr>
      <w:tr w:rsidR="00A105E3" w:rsidRPr="007F6E52" w:rsidDel="006669B5" w14:paraId="311F61AC" w14:textId="77777777" w:rsidTr="00E52D25">
        <w:tblPrEx>
          <w:tblCellMar>
            <w:top w:w="0" w:type="dxa"/>
            <w:bottom w:w="0" w:type="dxa"/>
          </w:tblCellMar>
        </w:tblPrEx>
        <w:trPr>
          <w:trHeight w:val="20"/>
          <w:del w:id="75" w:author="David Brown" w:date="2022-04-28T02:29:00Z"/>
        </w:trPr>
        <w:tc>
          <w:tcPr>
            <w:tcW w:w="3330" w:type="dxa"/>
            <w:tcBorders>
              <w:top w:val="single" w:sz="4" w:space="0" w:color="auto"/>
            </w:tcBorders>
          </w:tcPr>
          <w:p w14:paraId="3B6AD641" w14:textId="77777777" w:rsidR="00A105E3" w:rsidRPr="007F6E52" w:rsidDel="006669B5" w:rsidRDefault="00A105E3" w:rsidP="00E52D25">
            <w:pPr>
              <w:spacing w:after="100" w:afterAutospacing="1" w:line="240" w:lineRule="auto"/>
              <w:rPr>
                <w:del w:id="76" w:author="David Brown" w:date="2022-04-28T02:29:00Z"/>
              </w:rPr>
            </w:pPr>
            <w:del w:id="77" w:author="David Brown" w:date="2022-04-28T02:29:00Z">
              <w:r w:rsidRPr="007F6E52" w:rsidDel="006669B5">
                <w:lastRenderedPageBreak/>
                <w:delText xml:space="preserve">Chemical Systems </w:delText>
              </w:r>
              <w:r w:rsidRPr="007F6E52" w:rsidDel="006669B5">
                <w:noBreakHyphen/>
                <w:delText xml:space="preserve"> Corrosive</w:delText>
              </w:r>
            </w:del>
          </w:p>
        </w:tc>
        <w:tc>
          <w:tcPr>
            <w:tcW w:w="2700" w:type="dxa"/>
            <w:tcBorders>
              <w:top w:val="single" w:sz="4" w:space="0" w:color="auto"/>
            </w:tcBorders>
          </w:tcPr>
          <w:p w14:paraId="0CAA5382" w14:textId="77777777" w:rsidR="00A105E3" w:rsidRPr="007F6E52" w:rsidDel="006669B5" w:rsidRDefault="00A105E3" w:rsidP="00E52D25">
            <w:pPr>
              <w:spacing w:after="100" w:afterAutospacing="1" w:line="240" w:lineRule="auto"/>
              <w:rPr>
                <w:del w:id="78" w:author="David Brown" w:date="2022-04-28T02:29:00Z"/>
              </w:rPr>
            </w:pPr>
            <w:del w:id="79" w:author="David Brown" w:date="2022-04-28T02:29:00Z">
              <w:r w:rsidRPr="007F6E52" w:rsidDel="006669B5">
                <w:delText>Kynar PVDF or Ceramic Capacitive</w:delText>
              </w:r>
            </w:del>
          </w:p>
        </w:tc>
        <w:tc>
          <w:tcPr>
            <w:tcW w:w="1980" w:type="dxa"/>
            <w:tcBorders>
              <w:top w:val="single" w:sz="4" w:space="0" w:color="auto"/>
            </w:tcBorders>
          </w:tcPr>
          <w:p w14:paraId="7D52582C" w14:textId="77777777" w:rsidR="00A105E3" w:rsidRPr="007F6E52" w:rsidDel="006669B5" w:rsidRDefault="00A105E3" w:rsidP="00E52D25">
            <w:pPr>
              <w:spacing w:after="100" w:afterAutospacing="1" w:line="240" w:lineRule="auto"/>
              <w:rPr>
                <w:del w:id="80" w:author="David Brown" w:date="2022-04-28T02:29:00Z"/>
              </w:rPr>
            </w:pPr>
            <w:del w:id="81" w:author="David Brown" w:date="2022-04-28T02:29:00Z">
              <w:r w:rsidRPr="007F6E52" w:rsidDel="006669B5">
                <w:delText>Platinum /Coupled</w:delText>
              </w:r>
            </w:del>
          </w:p>
        </w:tc>
        <w:tc>
          <w:tcPr>
            <w:tcW w:w="1458" w:type="dxa"/>
            <w:tcBorders>
              <w:top w:val="single" w:sz="4" w:space="0" w:color="auto"/>
            </w:tcBorders>
          </w:tcPr>
          <w:p w14:paraId="5B0D87CB" w14:textId="77777777" w:rsidR="00A105E3" w:rsidRPr="007F6E52" w:rsidDel="006669B5" w:rsidRDefault="00A105E3" w:rsidP="00E52D25">
            <w:pPr>
              <w:spacing w:after="100" w:afterAutospacing="1" w:line="240" w:lineRule="auto"/>
              <w:rPr>
                <w:del w:id="82" w:author="David Brown" w:date="2022-04-28T02:29:00Z"/>
              </w:rPr>
            </w:pPr>
            <w:del w:id="83" w:author="David Brown" w:date="2022-04-28T02:29:00Z">
              <w:r w:rsidRPr="007F6E52" w:rsidDel="006669B5">
                <w:delText>180</w:delText>
              </w:r>
              <w:r w:rsidR="002A48A0" w:rsidRPr="007F6E52" w:rsidDel="006669B5">
                <w:delText>˚</w:delText>
              </w:r>
              <w:r w:rsidRPr="007F6E52" w:rsidDel="006669B5">
                <w:delText>C</w:delText>
              </w:r>
            </w:del>
          </w:p>
        </w:tc>
      </w:tr>
      <w:tr w:rsidR="00A105E3" w:rsidRPr="007F6E52" w:rsidDel="009B45EE" w14:paraId="2D8F4E8B" w14:textId="77777777" w:rsidTr="00E52D25">
        <w:tblPrEx>
          <w:tblCellMar>
            <w:top w:w="0" w:type="dxa"/>
            <w:bottom w:w="0" w:type="dxa"/>
          </w:tblCellMar>
        </w:tblPrEx>
        <w:trPr>
          <w:trHeight w:val="20"/>
          <w:del w:id="84" w:author="David Brown" w:date="2022-04-28T02:28:00Z"/>
        </w:trPr>
        <w:tc>
          <w:tcPr>
            <w:tcW w:w="3330" w:type="dxa"/>
          </w:tcPr>
          <w:p w14:paraId="1BF2BEAE" w14:textId="77777777" w:rsidR="00A105E3" w:rsidRPr="007F6E52" w:rsidDel="009B45EE" w:rsidRDefault="00A105E3" w:rsidP="00E52D25">
            <w:pPr>
              <w:spacing w:after="100" w:afterAutospacing="1" w:line="240" w:lineRule="auto"/>
              <w:rPr>
                <w:del w:id="85" w:author="David Brown" w:date="2022-04-28T02:28:00Z"/>
              </w:rPr>
            </w:pPr>
            <w:del w:id="86" w:author="David Brown" w:date="2022-04-28T02:28:00Z">
              <w:r w:rsidRPr="007F6E52" w:rsidDel="009B45EE">
                <w:delText>Chemical Systems – Dilute Polymer</w:delText>
              </w:r>
            </w:del>
          </w:p>
        </w:tc>
        <w:tc>
          <w:tcPr>
            <w:tcW w:w="2700" w:type="dxa"/>
          </w:tcPr>
          <w:p w14:paraId="4A89DFB8" w14:textId="77777777" w:rsidR="00A105E3" w:rsidRPr="007F6E52" w:rsidDel="009B45EE" w:rsidRDefault="00A105E3" w:rsidP="00E52D25">
            <w:pPr>
              <w:spacing w:after="100" w:afterAutospacing="1" w:line="240" w:lineRule="auto"/>
              <w:rPr>
                <w:del w:id="87" w:author="David Brown" w:date="2022-04-28T02:28:00Z"/>
              </w:rPr>
            </w:pPr>
            <w:del w:id="88" w:author="David Brown" w:date="2022-04-28T02:28:00Z">
              <w:r w:rsidRPr="007F6E52" w:rsidDel="009B45EE">
                <w:delText>Ceramic</w:delText>
              </w:r>
            </w:del>
          </w:p>
        </w:tc>
        <w:tc>
          <w:tcPr>
            <w:tcW w:w="1980" w:type="dxa"/>
          </w:tcPr>
          <w:p w14:paraId="26586CC3" w14:textId="77777777" w:rsidR="00A105E3" w:rsidRPr="007F6E52" w:rsidDel="009B45EE" w:rsidRDefault="00A105E3" w:rsidP="00E52D25">
            <w:pPr>
              <w:spacing w:after="100" w:afterAutospacing="1" w:line="240" w:lineRule="auto"/>
              <w:rPr>
                <w:del w:id="89" w:author="David Brown" w:date="2022-04-28T02:28:00Z"/>
              </w:rPr>
            </w:pPr>
            <w:del w:id="90" w:author="David Brown" w:date="2022-04-28T02:28:00Z">
              <w:r w:rsidRPr="007F6E52" w:rsidDel="009B45EE">
                <w:delText>Platinum</w:delText>
              </w:r>
            </w:del>
          </w:p>
        </w:tc>
        <w:tc>
          <w:tcPr>
            <w:tcW w:w="1458" w:type="dxa"/>
          </w:tcPr>
          <w:p w14:paraId="2951434B" w14:textId="77777777" w:rsidR="00A105E3" w:rsidRPr="007F6E52" w:rsidDel="009B45EE" w:rsidRDefault="00A105E3" w:rsidP="00E52D25">
            <w:pPr>
              <w:spacing w:after="100" w:afterAutospacing="1" w:line="240" w:lineRule="auto"/>
              <w:rPr>
                <w:del w:id="91" w:author="David Brown" w:date="2022-04-28T02:28:00Z"/>
              </w:rPr>
            </w:pPr>
            <w:del w:id="92" w:author="David Brown" w:date="2022-04-28T02:28:00Z">
              <w:r w:rsidRPr="007F6E52" w:rsidDel="009B45EE">
                <w:delText>150</w:delText>
              </w:r>
              <w:r w:rsidR="002A48A0" w:rsidRPr="007F6E52" w:rsidDel="009B45EE">
                <w:delText>˚</w:delText>
              </w:r>
              <w:r w:rsidRPr="007F6E52" w:rsidDel="009B45EE">
                <w:delText>C</w:delText>
              </w:r>
            </w:del>
          </w:p>
        </w:tc>
      </w:tr>
      <w:tr w:rsidR="00A105E3" w:rsidRPr="007F6E52" w:rsidDel="009B45EE" w14:paraId="38C4FFC3" w14:textId="77777777" w:rsidTr="00E52D25">
        <w:tblPrEx>
          <w:tblCellMar>
            <w:top w:w="0" w:type="dxa"/>
            <w:bottom w:w="0" w:type="dxa"/>
          </w:tblCellMar>
        </w:tblPrEx>
        <w:trPr>
          <w:trHeight w:val="20"/>
          <w:del w:id="93" w:author="David Brown" w:date="2022-04-28T02:28:00Z"/>
        </w:trPr>
        <w:tc>
          <w:tcPr>
            <w:tcW w:w="3330" w:type="dxa"/>
          </w:tcPr>
          <w:p w14:paraId="6DC4EA1C" w14:textId="77777777" w:rsidR="00A105E3" w:rsidRPr="007F6E52" w:rsidDel="009B45EE" w:rsidRDefault="00A105E3" w:rsidP="00E52D25">
            <w:pPr>
              <w:pStyle w:val="font5"/>
              <w:tabs>
                <w:tab w:val="left" w:pos="720"/>
                <w:tab w:val="left" w:pos="1440"/>
                <w:tab w:val="left" w:pos="2160"/>
                <w:tab w:val="left" w:pos="2880"/>
              </w:tabs>
              <w:spacing w:before="0" w:beforeAutospacing="0" w:line="240" w:lineRule="auto"/>
              <w:rPr>
                <w:del w:id="94" w:author="David Brown" w:date="2022-04-28T02:28:00Z"/>
                <w:rFonts w:ascii="Calibri" w:eastAsia="Times New Roman" w:hAnsi="Calibri" w:cs="Times New Roman"/>
                <w:sz w:val="22"/>
                <w:szCs w:val="22"/>
              </w:rPr>
            </w:pPr>
            <w:del w:id="95" w:author="David Brown" w:date="2022-04-28T02:28:00Z">
              <w:r w:rsidRPr="007F6E52" w:rsidDel="009B45EE">
                <w:rPr>
                  <w:rFonts w:ascii="Calibri" w:eastAsia="Times New Roman" w:hAnsi="Calibri" w:cs="Times New Roman"/>
                  <w:sz w:val="22"/>
                  <w:szCs w:val="22"/>
                </w:rPr>
                <w:delText>Chemical Systems - Low Cond.</w:delText>
              </w:r>
            </w:del>
          </w:p>
        </w:tc>
        <w:tc>
          <w:tcPr>
            <w:tcW w:w="2700" w:type="dxa"/>
          </w:tcPr>
          <w:p w14:paraId="3656162E" w14:textId="77777777" w:rsidR="00A105E3" w:rsidRPr="007F6E52" w:rsidDel="009B45EE" w:rsidRDefault="00A105E3" w:rsidP="00E52D25">
            <w:pPr>
              <w:spacing w:after="100" w:afterAutospacing="1" w:line="240" w:lineRule="auto"/>
              <w:rPr>
                <w:del w:id="96" w:author="David Brown" w:date="2022-04-28T02:28:00Z"/>
              </w:rPr>
            </w:pPr>
            <w:del w:id="97" w:author="David Brown" w:date="2022-04-28T02:28:00Z">
              <w:r w:rsidRPr="007F6E52" w:rsidDel="009B45EE">
                <w:delText>Ceramic Capacitive</w:delText>
              </w:r>
            </w:del>
          </w:p>
        </w:tc>
        <w:tc>
          <w:tcPr>
            <w:tcW w:w="1980" w:type="dxa"/>
          </w:tcPr>
          <w:p w14:paraId="1F9DACAB" w14:textId="77777777" w:rsidR="00A105E3" w:rsidRPr="007F6E52" w:rsidDel="009B45EE" w:rsidRDefault="00A105E3" w:rsidP="00E52D25">
            <w:pPr>
              <w:spacing w:after="100" w:afterAutospacing="1" w:line="240" w:lineRule="auto"/>
              <w:rPr>
                <w:del w:id="98" w:author="David Brown" w:date="2022-04-28T02:28:00Z"/>
              </w:rPr>
            </w:pPr>
            <w:del w:id="99" w:author="David Brown" w:date="2022-04-28T02:28:00Z">
              <w:r w:rsidRPr="007F6E52" w:rsidDel="009B45EE">
                <w:delText>Coupled</w:delText>
              </w:r>
            </w:del>
          </w:p>
        </w:tc>
        <w:tc>
          <w:tcPr>
            <w:tcW w:w="1458" w:type="dxa"/>
          </w:tcPr>
          <w:p w14:paraId="7EF5DA4F" w14:textId="77777777" w:rsidR="00A105E3" w:rsidRPr="007F6E52" w:rsidDel="009B45EE" w:rsidRDefault="00A105E3" w:rsidP="00E52D25">
            <w:pPr>
              <w:spacing w:after="100" w:afterAutospacing="1" w:line="240" w:lineRule="auto"/>
              <w:rPr>
                <w:del w:id="100" w:author="David Brown" w:date="2022-04-28T02:28:00Z"/>
              </w:rPr>
            </w:pPr>
            <w:del w:id="101" w:author="David Brown" w:date="2022-04-28T02:28:00Z">
              <w:r w:rsidRPr="007F6E52" w:rsidDel="009B45EE">
                <w:delText>150</w:delText>
              </w:r>
              <w:r w:rsidR="002A48A0" w:rsidRPr="007F6E52" w:rsidDel="009B45EE">
                <w:delText>˚</w:delText>
              </w:r>
              <w:r w:rsidRPr="007F6E52" w:rsidDel="009B45EE">
                <w:delText>C</w:delText>
              </w:r>
            </w:del>
          </w:p>
        </w:tc>
      </w:tr>
      <w:tr w:rsidR="00A105E3" w:rsidRPr="007F6E52" w:rsidDel="009B45EE" w14:paraId="5838AB83" w14:textId="77777777" w:rsidTr="00E52D25">
        <w:tblPrEx>
          <w:tblCellMar>
            <w:top w:w="0" w:type="dxa"/>
            <w:bottom w:w="0" w:type="dxa"/>
          </w:tblCellMar>
        </w:tblPrEx>
        <w:trPr>
          <w:trHeight w:val="20"/>
          <w:del w:id="102" w:author="David Brown" w:date="2022-04-28T02:28:00Z"/>
        </w:trPr>
        <w:tc>
          <w:tcPr>
            <w:tcW w:w="3330" w:type="dxa"/>
          </w:tcPr>
          <w:p w14:paraId="7894A770" w14:textId="77777777" w:rsidR="00A105E3" w:rsidRPr="007F6E52" w:rsidDel="009B45EE" w:rsidRDefault="00A105E3" w:rsidP="00E52D25">
            <w:pPr>
              <w:spacing w:after="100" w:afterAutospacing="1" w:line="240" w:lineRule="auto"/>
              <w:rPr>
                <w:del w:id="103" w:author="David Brown" w:date="2022-04-28T02:28:00Z"/>
              </w:rPr>
            </w:pPr>
            <w:del w:id="104" w:author="David Brown" w:date="2022-04-28T02:28:00Z">
              <w:r w:rsidRPr="007F6E52" w:rsidDel="009B45EE">
                <w:delText xml:space="preserve">High Temp (&gt;110C) </w:delText>
              </w:r>
            </w:del>
          </w:p>
        </w:tc>
        <w:tc>
          <w:tcPr>
            <w:tcW w:w="2700" w:type="dxa"/>
          </w:tcPr>
          <w:p w14:paraId="79E87E74" w14:textId="77777777" w:rsidR="00A105E3" w:rsidRPr="007F6E52" w:rsidDel="009B45EE" w:rsidRDefault="00A105E3" w:rsidP="00E52D25">
            <w:pPr>
              <w:spacing w:after="100" w:afterAutospacing="1" w:line="240" w:lineRule="auto"/>
              <w:rPr>
                <w:del w:id="105" w:author="David Brown" w:date="2022-04-28T02:28:00Z"/>
              </w:rPr>
            </w:pPr>
            <w:del w:id="106" w:author="David Brown" w:date="2022-04-28T02:28:00Z">
              <w:r w:rsidRPr="007F6E52" w:rsidDel="009B45EE">
                <w:delText xml:space="preserve">Teflon PFA </w:delText>
              </w:r>
            </w:del>
          </w:p>
        </w:tc>
        <w:tc>
          <w:tcPr>
            <w:tcW w:w="1980" w:type="dxa"/>
          </w:tcPr>
          <w:p w14:paraId="67481143" w14:textId="77777777" w:rsidR="00A105E3" w:rsidRPr="007F6E52" w:rsidDel="009B45EE" w:rsidRDefault="00A105E3" w:rsidP="00E52D25">
            <w:pPr>
              <w:spacing w:after="100" w:afterAutospacing="1" w:line="240" w:lineRule="auto"/>
              <w:rPr>
                <w:del w:id="107" w:author="David Brown" w:date="2022-04-28T02:28:00Z"/>
              </w:rPr>
            </w:pPr>
            <w:del w:id="108" w:author="David Brown" w:date="2022-04-28T02:28:00Z">
              <w:r w:rsidRPr="007F6E52" w:rsidDel="009B45EE">
                <w:delText>Hastalloy C</w:delText>
              </w:r>
              <w:r w:rsidRPr="007F6E52" w:rsidDel="009B45EE">
                <w:noBreakHyphen/>
                <w:delText>22</w:delText>
              </w:r>
            </w:del>
          </w:p>
        </w:tc>
        <w:tc>
          <w:tcPr>
            <w:tcW w:w="1458" w:type="dxa"/>
          </w:tcPr>
          <w:p w14:paraId="52CB318C" w14:textId="77777777" w:rsidR="00A105E3" w:rsidRPr="007F6E52" w:rsidDel="009B45EE" w:rsidRDefault="00A105E3" w:rsidP="00E52D25">
            <w:pPr>
              <w:spacing w:after="100" w:afterAutospacing="1" w:line="240" w:lineRule="auto"/>
              <w:rPr>
                <w:del w:id="109" w:author="David Brown" w:date="2022-04-28T02:28:00Z"/>
              </w:rPr>
            </w:pPr>
            <w:del w:id="110" w:author="David Brown" w:date="2022-04-28T02:28:00Z">
              <w:r w:rsidRPr="007F6E52" w:rsidDel="009B45EE">
                <w:delText>250</w:delText>
              </w:r>
              <w:r w:rsidR="002A48A0" w:rsidRPr="007F6E52" w:rsidDel="009B45EE">
                <w:delText>˚</w:delText>
              </w:r>
              <w:r w:rsidRPr="007F6E52" w:rsidDel="009B45EE">
                <w:delText>C</w:delText>
              </w:r>
            </w:del>
          </w:p>
        </w:tc>
      </w:tr>
      <w:tr w:rsidR="00A105E3" w:rsidRPr="007F6E52" w:rsidDel="009B45EE" w14:paraId="078A3856" w14:textId="77777777" w:rsidTr="00E52D25">
        <w:tblPrEx>
          <w:tblCellMar>
            <w:top w:w="0" w:type="dxa"/>
            <w:bottom w:w="0" w:type="dxa"/>
          </w:tblCellMar>
        </w:tblPrEx>
        <w:trPr>
          <w:trHeight w:val="20"/>
          <w:del w:id="111" w:author="David Brown" w:date="2022-04-28T02:28:00Z"/>
        </w:trPr>
        <w:tc>
          <w:tcPr>
            <w:tcW w:w="3330" w:type="dxa"/>
          </w:tcPr>
          <w:p w14:paraId="1118B0C3" w14:textId="77777777" w:rsidR="00A105E3" w:rsidRPr="007F6E52" w:rsidDel="009B45EE" w:rsidRDefault="00A105E3" w:rsidP="00E52D25">
            <w:pPr>
              <w:spacing w:after="100" w:afterAutospacing="1" w:line="240" w:lineRule="auto"/>
              <w:rPr>
                <w:del w:id="112" w:author="David Brown" w:date="2022-04-28T02:28:00Z"/>
              </w:rPr>
            </w:pPr>
            <w:del w:id="113" w:author="David Brown" w:date="2022-04-28T02:28:00Z">
              <w:r w:rsidRPr="007F6E52" w:rsidDel="009B45EE">
                <w:delText xml:space="preserve">Sewage </w:delText>
              </w:r>
              <w:r w:rsidRPr="007F6E52" w:rsidDel="009B45EE">
                <w:noBreakHyphen/>
                <w:delText xml:space="preserve"> Influent (Raw)</w:delText>
              </w:r>
            </w:del>
          </w:p>
        </w:tc>
        <w:tc>
          <w:tcPr>
            <w:tcW w:w="2700" w:type="dxa"/>
          </w:tcPr>
          <w:p w14:paraId="7B41D917" w14:textId="77777777" w:rsidR="00A105E3" w:rsidRPr="007F6E52" w:rsidDel="009B45EE" w:rsidRDefault="00A105E3" w:rsidP="00E52D25">
            <w:pPr>
              <w:spacing w:after="100" w:afterAutospacing="1" w:line="240" w:lineRule="auto"/>
              <w:rPr>
                <w:del w:id="114" w:author="David Brown" w:date="2022-04-28T02:28:00Z"/>
              </w:rPr>
            </w:pPr>
            <w:del w:id="115" w:author="David Brown" w:date="2022-04-28T02:28:00Z">
              <w:r w:rsidRPr="007F6E52" w:rsidDel="009B45EE">
                <w:delText>Polyurethane</w:delText>
              </w:r>
            </w:del>
          </w:p>
        </w:tc>
        <w:tc>
          <w:tcPr>
            <w:tcW w:w="1980" w:type="dxa"/>
          </w:tcPr>
          <w:p w14:paraId="283246A9" w14:textId="77777777" w:rsidR="00A105E3" w:rsidRPr="007F6E52" w:rsidDel="009B45EE" w:rsidRDefault="00A105E3" w:rsidP="00E52D25">
            <w:pPr>
              <w:spacing w:after="100" w:afterAutospacing="1" w:line="240" w:lineRule="auto"/>
              <w:rPr>
                <w:del w:id="116" w:author="David Brown" w:date="2022-04-28T02:28:00Z"/>
              </w:rPr>
            </w:pPr>
            <w:del w:id="117" w:author="David Brown" w:date="2022-04-28T02:28:00Z">
              <w:r w:rsidRPr="007F6E52" w:rsidDel="009B45EE">
                <w:delText>Hastalloy C-276</w:delText>
              </w:r>
            </w:del>
          </w:p>
        </w:tc>
        <w:tc>
          <w:tcPr>
            <w:tcW w:w="1458" w:type="dxa"/>
          </w:tcPr>
          <w:p w14:paraId="2BCD8C40" w14:textId="77777777" w:rsidR="00A105E3" w:rsidRPr="007F6E52" w:rsidDel="009B45EE" w:rsidRDefault="00A105E3" w:rsidP="00E52D25">
            <w:pPr>
              <w:spacing w:after="100" w:afterAutospacing="1" w:line="240" w:lineRule="auto"/>
              <w:rPr>
                <w:del w:id="118" w:author="David Brown" w:date="2022-04-28T02:28:00Z"/>
              </w:rPr>
            </w:pPr>
          </w:p>
        </w:tc>
      </w:tr>
      <w:tr w:rsidR="00A105E3" w:rsidRPr="007F6E52" w:rsidDel="009B45EE" w14:paraId="4EFDDDB7" w14:textId="77777777" w:rsidTr="00E52D25">
        <w:tblPrEx>
          <w:tblCellMar>
            <w:top w:w="0" w:type="dxa"/>
            <w:bottom w:w="0" w:type="dxa"/>
          </w:tblCellMar>
        </w:tblPrEx>
        <w:trPr>
          <w:trHeight w:val="20"/>
          <w:del w:id="119" w:author="David Brown" w:date="2022-04-28T02:28:00Z"/>
        </w:trPr>
        <w:tc>
          <w:tcPr>
            <w:tcW w:w="3330" w:type="dxa"/>
          </w:tcPr>
          <w:p w14:paraId="5CA000D9" w14:textId="77777777" w:rsidR="00A105E3" w:rsidRPr="007F6E52" w:rsidDel="009B45EE" w:rsidRDefault="00A105E3" w:rsidP="00E52D25">
            <w:pPr>
              <w:spacing w:after="100" w:afterAutospacing="1" w:line="240" w:lineRule="auto"/>
              <w:rPr>
                <w:del w:id="120" w:author="David Brown" w:date="2022-04-28T02:28:00Z"/>
              </w:rPr>
            </w:pPr>
            <w:del w:id="121" w:author="David Brown" w:date="2022-04-28T02:28:00Z">
              <w:r w:rsidRPr="007F6E52" w:rsidDel="009B45EE">
                <w:delText xml:space="preserve">Sewage </w:delText>
              </w:r>
              <w:r w:rsidRPr="007F6E52" w:rsidDel="009B45EE">
                <w:noBreakHyphen/>
                <w:delText xml:space="preserve"> Mixed Liquor</w:delText>
              </w:r>
            </w:del>
          </w:p>
        </w:tc>
        <w:tc>
          <w:tcPr>
            <w:tcW w:w="2700" w:type="dxa"/>
          </w:tcPr>
          <w:p w14:paraId="014D7B39" w14:textId="77777777" w:rsidR="00A105E3" w:rsidRPr="007F6E52" w:rsidDel="009B45EE" w:rsidRDefault="00A105E3" w:rsidP="00E52D25">
            <w:pPr>
              <w:spacing w:after="100" w:afterAutospacing="1" w:line="240" w:lineRule="auto"/>
              <w:rPr>
                <w:del w:id="122" w:author="David Brown" w:date="2022-04-28T02:28:00Z"/>
              </w:rPr>
            </w:pPr>
            <w:del w:id="123" w:author="David Brown" w:date="2022-04-28T02:28:00Z">
              <w:r w:rsidRPr="007F6E52" w:rsidDel="009B45EE">
                <w:delText>Teflon ETFE</w:delText>
              </w:r>
            </w:del>
          </w:p>
        </w:tc>
        <w:tc>
          <w:tcPr>
            <w:tcW w:w="1980" w:type="dxa"/>
          </w:tcPr>
          <w:p w14:paraId="147CECE3" w14:textId="77777777" w:rsidR="00A105E3" w:rsidRPr="007F6E52" w:rsidDel="009B45EE" w:rsidRDefault="00A105E3" w:rsidP="00E52D25">
            <w:pPr>
              <w:spacing w:after="100" w:afterAutospacing="1" w:line="240" w:lineRule="auto"/>
              <w:rPr>
                <w:del w:id="124" w:author="David Brown" w:date="2022-04-28T02:28:00Z"/>
              </w:rPr>
            </w:pPr>
            <w:del w:id="125" w:author="David Brown" w:date="2022-04-28T02:28:00Z">
              <w:r w:rsidRPr="007F6E52" w:rsidDel="009B45EE">
                <w:delText>Hastalloy C-276</w:delText>
              </w:r>
            </w:del>
          </w:p>
        </w:tc>
        <w:tc>
          <w:tcPr>
            <w:tcW w:w="1458" w:type="dxa"/>
          </w:tcPr>
          <w:p w14:paraId="17987644" w14:textId="77777777" w:rsidR="00A105E3" w:rsidRPr="007F6E52" w:rsidDel="009B45EE" w:rsidRDefault="00A105E3" w:rsidP="00E52D25">
            <w:pPr>
              <w:spacing w:after="100" w:afterAutospacing="1" w:line="240" w:lineRule="auto"/>
              <w:rPr>
                <w:del w:id="126" w:author="David Brown" w:date="2022-04-28T02:28:00Z"/>
              </w:rPr>
            </w:pPr>
          </w:p>
        </w:tc>
      </w:tr>
      <w:tr w:rsidR="00A105E3" w:rsidRPr="007F6E52" w:rsidDel="009B45EE" w14:paraId="2F4D659C" w14:textId="77777777" w:rsidTr="00E52D25">
        <w:tblPrEx>
          <w:tblCellMar>
            <w:top w:w="0" w:type="dxa"/>
            <w:bottom w:w="0" w:type="dxa"/>
          </w:tblCellMar>
        </w:tblPrEx>
        <w:trPr>
          <w:trHeight w:val="20"/>
          <w:del w:id="127" w:author="David Brown" w:date="2022-04-28T02:28:00Z"/>
        </w:trPr>
        <w:tc>
          <w:tcPr>
            <w:tcW w:w="3330" w:type="dxa"/>
          </w:tcPr>
          <w:p w14:paraId="7C2F90DA" w14:textId="77777777" w:rsidR="00A105E3" w:rsidRPr="007F6E52" w:rsidDel="009B45EE" w:rsidRDefault="00A105E3" w:rsidP="00E52D25">
            <w:pPr>
              <w:spacing w:after="100" w:afterAutospacing="1" w:line="240" w:lineRule="auto"/>
              <w:rPr>
                <w:del w:id="128" w:author="David Brown" w:date="2022-04-28T02:28:00Z"/>
              </w:rPr>
            </w:pPr>
            <w:del w:id="129" w:author="David Brown" w:date="2022-04-28T02:28:00Z">
              <w:r w:rsidRPr="007F6E52" w:rsidDel="009B45EE">
                <w:delText xml:space="preserve">Sewage </w:delText>
              </w:r>
              <w:r w:rsidRPr="007F6E52" w:rsidDel="009B45EE">
                <w:noBreakHyphen/>
                <w:delText xml:space="preserve"> Settled (primary overflow)</w:delText>
              </w:r>
            </w:del>
          </w:p>
        </w:tc>
        <w:tc>
          <w:tcPr>
            <w:tcW w:w="2700" w:type="dxa"/>
          </w:tcPr>
          <w:p w14:paraId="47D4FBC6" w14:textId="77777777" w:rsidR="00A105E3" w:rsidRPr="007F6E52" w:rsidDel="009B45EE" w:rsidRDefault="00A105E3" w:rsidP="00E52D25">
            <w:pPr>
              <w:spacing w:after="100" w:afterAutospacing="1" w:line="240" w:lineRule="auto"/>
              <w:rPr>
                <w:del w:id="130" w:author="David Brown" w:date="2022-04-28T02:28:00Z"/>
              </w:rPr>
            </w:pPr>
            <w:del w:id="131" w:author="David Brown" w:date="2022-04-28T02:28:00Z">
              <w:r w:rsidRPr="007F6E52" w:rsidDel="009B45EE">
                <w:delText xml:space="preserve">Polyurethane </w:delText>
              </w:r>
            </w:del>
          </w:p>
        </w:tc>
        <w:tc>
          <w:tcPr>
            <w:tcW w:w="1980" w:type="dxa"/>
          </w:tcPr>
          <w:p w14:paraId="50CBA914" w14:textId="77777777" w:rsidR="00A105E3" w:rsidRPr="007F6E52" w:rsidDel="009B45EE" w:rsidRDefault="00A105E3" w:rsidP="00E52D25">
            <w:pPr>
              <w:spacing w:after="100" w:afterAutospacing="1" w:line="240" w:lineRule="auto"/>
              <w:rPr>
                <w:del w:id="132" w:author="David Brown" w:date="2022-04-28T02:28:00Z"/>
              </w:rPr>
            </w:pPr>
            <w:del w:id="133" w:author="David Brown" w:date="2022-04-28T02:28:00Z">
              <w:r w:rsidRPr="007F6E52" w:rsidDel="009B45EE">
                <w:delText>Hastalloy C-276</w:delText>
              </w:r>
            </w:del>
          </w:p>
        </w:tc>
        <w:tc>
          <w:tcPr>
            <w:tcW w:w="1458" w:type="dxa"/>
          </w:tcPr>
          <w:p w14:paraId="30224F6A" w14:textId="77777777" w:rsidR="00A105E3" w:rsidRPr="007F6E52" w:rsidDel="009B45EE" w:rsidRDefault="00A105E3" w:rsidP="00E52D25">
            <w:pPr>
              <w:spacing w:after="100" w:afterAutospacing="1" w:line="240" w:lineRule="auto"/>
              <w:rPr>
                <w:del w:id="134" w:author="David Brown" w:date="2022-04-28T02:28:00Z"/>
              </w:rPr>
            </w:pPr>
          </w:p>
        </w:tc>
      </w:tr>
      <w:tr w:rsidR="00A105E3" w:rsidRPr="007F6E52" w:rsidDel="009B45EE" w14:paraId="09672C4F" w14:textId="77777777" w:rsidTr="00E52D25">
        <w:tblPrEx>
          <w:tblCellMar>
            <w:top w:w="0" w:type="dxa"/>
            <w:bottom w:w="0" w:type="dxa"/>
          </w:tblCellMar>
        </w:tblPrEx>
        <w:trPr>
          <w:trHeight w:val="20"/>
          <w:del w:id="135" w:author="David Brown" w:date="2022-04-28T02:28:00Z"/>
        </w:trPr>
        <w:tc>
          <w:tcPr>
            <w:tcW w:w="3330" w:type="dxa"/>
          </w:tcPr>
          <w:p w14:paraId="473FCBD1" w14:textId="77777777" w:rsidR="00A105E3" w:rsidRPr="007F6E52" w:rsidDel="009B45EE" w:rsidRDefault="00A105E3" w:rsidP="00E52D25">
            <w:pPr>
              <w:spacing w:after="100" w:afterAutospacing="1" w:line="240" w:lineRule="auto"/>
              <w:rPr>
                <w:del w:id="136" w:author="David Brown" w:date="2022-04-28T02:28:00Z"/>
              </w:rPr>
            </w:pPr>
            <w:del w:id="137" w:author="David Brown" w:date="2022-04-28T02:28:00Z">
              <w:r w:rsidRPr="007F6E52" w:rsidDel="009B45EE">
                <w:delText xml:space="preserve">Sewage </w:delText>
              </w:r>
              <w:r w:rsidRPr="007F6E52" w:rsidDel="009B45EE">
                <w:noBreakHyphen/>
                <w:delText xml:space="preserve"> Final Effluent</w:delText>
              </w:r>
            </w:del>
          </w:p>
        </w:tc>
        <w:tc>
          <w:tcPr>
            <w:tcW w:w="2700" w:type="dxa"/>
          </w:tcPr>
          <w:p w14:paraId="757AE8F7" w14:textId="77777777" w:rsidR="00A105E3" w:rsidRPr="007F6E52" w:rsidDel="009B45EE" w:rsidRDefault="00A105E3" w:rsidP="00E52D25">
            <w:pPr>
              <w:spacing w:after="100" w:afterAutospacing="1" w:line="240" w:lineRule="auto"/>
              <w:rPr>
                <w:del w:id="138" w:author="David Brown" w:date="2022-04-28T02:28:00Z"/>
              </w:rPr>
            </w:pPr>
            <w:del w:id="139" w:author="David Brown" w:date="2022-04-28T02:28:00Z">
              <w:r w:rsidRPr="007F6E52" w:rsidDel="009B45EE">
                <w:delText>Hard Rubber</w:delText>
              </w:r>
            </w:del>
          </w:p>
        </w:tc>
        <w:tc>
          <w:tcPr>
            <w:tcW w:w="1980" w:type="dxa"/>
          </w:tcPr>
          <w:p w14:paraId="074835FC" w14:textId="77777777" w:rsidR="00A105E3" w:rsidRPr="007F6E52" w:rsidDel="009B45EE" w:rsidRDefault="00A105E3" w:rsidP="00E52D25">
            <w:pPr>
              <w:spacing w:after="100" w:afterAutospacing="1" w:line="240" w:lineRule="auto"/>
              <w:rPr>
                <w:del w:id="140" w:author="David Brown" w:date="2022-04-28T02:28:00Z"/>
              </w:rPr>
            </w:pPr>
            <w:del w:id="141" w:author="David Brown" w:date="2022-04-28T02:28:00Z">
              <w:r w:rsidRPr="007F6E52" w:rsidDel="009B45EE">
                <w:delText xml:space="preserve">Hastalloy C-276 </w:delText>
              </w:r>
            </w:del>
          </w:p>
        </w:tc>
        <w:tc>
          <w:tcPr>
            <w:tcW w:w="1458" w:type="dxa"/>
          </w:tcPr>
          <w:p w14:paraId="784BA789" w14:textId="77777777" w:rsidR="00A105E3" w:rsidRPr="007F6E52" w:rsidDel="009B45EE" w:rsidRDefault="00A105E3" w:rsidP="00E52D25">
            <w:pPr>
              <w:spacing w:after="100" w:afterAutospacing="1" w:line="240" w:lineRule="auto"/>
              <w:rPr>
                <w:del w:id="142" w:author="David Brown" w:date="2022-04-28T02:28:00Z"/>
              </w:rPr>
            </w:pPr>
          </w:p>
        </w:tc>
      </w:tr>
      <w:tr w:rsidR="00A105E3" w:rsidRPr="007F6E52" w:rsidDel="009B45EE" w14:paraId="1B4A4D76" w14:textId="77777777" w:rsidTr="00E52D25">
        <w:tblPrEx>
          <w:tblCellMar>
            <w:top w:w="0" w:type="dxa"/>
            <w:bottom w:w="0" w:type="dxa"/>
          </w:tblCellMar>
        </w:tblPrEx>
        <w:trPr>
          <w:trHeight w:val="20"/>
          <w:del w:id="143" w:author="David Brown" w:date="2022-04-28T02:28:00Z"/>
        </w:trPr>
        <w:tc>
          <w:tcPr>
            <w:tcW w:w="3330" w:type="dxa"/>
          </w:tcPr>
          <w:p w14:paraId="561B77CA" w14:textId="77777777" w:rsidR="00A105E3" w:rsidRPr="007F6E52" w:rsidDel="009B45EE" w:rsidRDefault="00A105E3" w:rsidP="00E52D25">
            <w:pPr>
              <w:spacing w:after="100" w:afterAutospacing="1" w:line="240" w:lineRule="auto"/>
              <w:rPr>
                <w:del w:id="144" w:author="David Brown" w:date="2022-04-28T02:28:00Z"/>
              </w:rPr>
            </w:pPr>
            <w:del w:id="145" w:author="David Brown" w:date="2022-04-28T02:28:00Z">
              <w:r w:rsidRPr="007F6E52" w:rsidDel="009B45EE">
                <w:delText xml:space="preserve">Sludge </w:delText>
              </w:r>
              <w:r w:rsidRPr="007F6E52" w:rsidDel="009B45EE">
                <w:noBreakHyphen/>
                <w:delText xml:space="preserve"> Activated</w:delText>
              </w:r>
            </w:del>
          </w:p>
        </w:tc>
        <w:tc>
          <w:tcPr>
            <w:tcW w:w="2700" w:type="dxa"/>
          </w:tcPr>
          <w:p w14:paraId="76CF56D9" w14:textId="77777777" w:rsidR="00A105E3" w:rsidRPr="007F6E52" w:rsidDel="009B45EE" w:rsidRDefault="00A105E3" w:rsidP="00E52D25">
            <w:pPr>
              <w:spacing w:after="100" w:afterAutospacing="1" w:line="240" w:lineRule="auto"/>
              <w:rPr>
                <w:del w:id="146" w:author="David Brown" w:date="2022-04-28T02:28:00Z"/>
              </w:rPr>
            </w:pPr>
            <w:del w:id="147" w:author="David Brown" w:date="2022-04-28T02:28:00Z">
              <w:r w:rsidRPr="007F6E52" w:rsidDel="009B45EE">
                <w:delText>Polyurethane</w:delText>
              </w:r>
            </w:del>
          </w:p>
        </w:tc>
        <w:tc>
          <w:tcPr>
            <w:tcW w:w="1980" w:type="dxa"/>
          </w:tcPr>
          <w:p w14:paraId="0B43B434" w14:textId="77777777" w:rsidR="00A105E3" w:rsidRPr="007F6E52" w:rsidDel="009B45EE" w:rsidRDefault="00A105E3" w:rsidP="00E52D25">
            <w:pPr>
              <w:spacing w:after="100" w:afterAutospacing="1" w:line="240" w:lineRule="auto"/>
              <w:rPr>
                <w:del w:id="148" w:author="David Brown" w:date="2022-04-28T02:28:00Z"/>
              </w:rPr>
            </w:pPr>
            <w:del w:id="149" w:author="David Brown" w:date="2022-04-28T02:28:00Z">
              <w:r w:rsidRPr="007F6E52" w:rsidDel="009B45EE">
                <w:delText>Hastalloy C-276</w:delText>
              </w:r>
            </w:del>
          </w:p>
        </w:tc>
        <w:tc>
          <w:tcPr>
            <w:tcW w:w="1458" w:type="dxa"/>
          </w:tcPr>
          <w:p w14:paraId="3F64DBA0" w14:textId="77777777" w:rsidR="00A105E3" w:rsidRPr="007F6E52" w:rsidDel="009B45EE" w:rsidRDefault="00A105E3" w:rsidP="00E52D25">
            <w:pPr>
              <w:spacing w:after="100" w:afterAutospacing="1" w:line="240" w:lineRule="auto"/>
              <w:rPr>
                <w:del w:id="150" w:author="David Brown" w:date="2022-04-28T02:28:00Z"/>
              </w:rPr>
            </w:pPr>
          </w:p>
        </w:tc>
      </w:tr>
      <w:tr w:rsidR="00A105E3" w:rsidRPr="007F6E52" w:rsidDel="009B45EE" w14:paraId="1223F587" w14:textId="77777777" w:rsidTr="00E52D25">
        <w:tblPrEx>
          <w:tblCellMar>
            <w:top w:w="0" w:type="dxa"/>
            <w:bottom w:w="0" w:type="dxa"/>
          </w:tblCellMar>
        </w:tblPrEx>
        <w:trPr>
          <w:trHeight w:val="20"/>
          <w:del w:id="151" w:author="David Brown" w:date="2022-04-28T02:28:00Z"/>
        </w:trPr>
        <w:tc>
          <w:tcPr>
            <w:tcW w:w="3330" w:type="dxa"/>
          </w:tcPr>
          <w:p w14:paraId="0C8A7486" w14:textId="77777777" w:rsidR="00A105E3" w:rsidRPr="007F6E52" w:rsidDel="009B45EE" w:rsidRDefault="00A105E3" w:rsidP="00E52D25">
            <w:pPr>
              <w:spacing w:after="100" w:afterAutospacing="1" w:line="240" w:lineRule="auto"/>
              <w:rPr>
                <w:del w:id="152" w:author="David Brown" w:date="2022-04-28T02:28:00Z"/>
              </w:rPr>
            </w:pPr>
            <w:del w:id="153" w:author="David Brown" w:date="2022-04-28T02:28:00Z">
              <w:r w:rsidRPr="007F6E52" w:rsidDel="009B45EE">
                <w:delText xml:space="preserve">Sludge </w:delText>
              </w:r>
              <w:r w:rsidRPr="007F6E52" w:rsidDel="009B45EE">
                <w:noBreakHyphen/>
                <w:delText xml:space="preserve"> Digester Supernatant</w:delText>
              </w:r>
            </w:del>
          </w:p>
        </w:tc>
        <w:tc>
          <w:tcPr>
            <w:tcW w:w="2700" w:type="dxa"/>
          </w:tcPr>
          <w:p w14:paraId="36A4E530" w14:textId="77777777" w:rsidR="00A105E3" w:rsidRPr="007F6E52" w:rsidDel="009B45EE" w:rsidRDefault="00A105E3" w:rsidP="00E52D25">
            <w:pPr>
              <w:spacing w:after="100" w:afterAutospacing="1" w:line="240" w:lineRule="auto"/>
              <w:rPr>
                <w:del w:id="154" w:author="David Brown" w:date="2022-04-28T02:28:00Z"/>
              </w:rPr>
            </w:pPr>
            <w:del w:id="155" w:author="David Brown" w:date="2022-04-28T02:28:00Z">
              <w:r w:rsidRPr="007F6E52" w:rsidDel="009B45EE">
                <w:delText xml:space="preserve">Polyurethane </w:delText>
              </w:r>
            </w:del>
          </w:p>
        </w:tc>
        <w:tc>
          <w:tcPr>
            <w:tcW w:w="1980" w:type="dxa"/>
          </w:tcPr>
          <w:p w14:paraId="6EF9383A" w14:textId="77777777" w:rsidR="00A105E3" w:rsidRPr="007F6E52" w:rsidDel="009B45EE" w:rsidRDefault="00A105E3" w:rsidP="00E52D25">
            <w:pPr>
              <w:spacing w:after="100" w:afterAutospacing="1" w:line="240" w:lineRule="auto"/>
              <w:rPr>
                <w:del w:id="156" w:author="David Brown" w:date="2022-04-28T02:28:00Z"/>
              </w:rPr>
            </w:pPr>
            <w:del w:id="157" w:author="David Brown" w:date="2022-04-28T02:28:00Z">
              <w:r w:rsidRPr="007F6E52" w:rsidDel="009B45EE">
                <w:delText>Hastalloy C-276</w:delText>
              </w:r>
            </w:del>
          </w:p>
        </w:tc>
        <w:tc>
          <w:tcPr>
            <w:tcW w:w="1458" w:type="dxa"/>
          </w:tcPr>
          <w:p w14:paraId="69EF0872" w14:textId="77777777" w:rsidR="00A105E3" w:rsidRPr="007F6E52" w:rsidDel="009B45EE" w:rsidRDefault="00A105E3" w:rsidP="00E52D25">
            <w:pPr>
              <w:spacing w:after="100" w:afterAutospacing="1" w:line="240" w:lineRule="auto"/>
              <w:rPr>
                <w:del w:id="158" w:author="David Brown" w:date="2022-04-28T02:28:00Z"/>
              </w:rPr>
            </w:pPr>
          </w:p>
        </w:tc>
      </w:tr>
      <w:tr w:rsidR="00A105E3" w:rsidRPr="007F6E52" w:rsidDel="009B45EE" w14:paraId="0B2D8E63" w14:textId="77777777" w:rsidTr="00E52D25">
        <w:tblPrEx>
          <w:tblCellMar>
            <w:top w:w="0" w:type="dxa"/>
            <w:bottom w:w="0" w:type="dxa"/>
          </w:tblCellMar>
        </w:tblPrEx>
        <w:trPr>
          <w:trHeight w:val="20"/>
          <w:del w:id="159" w:author="David Brown" w:date="2022-04-28T02:28:00Z"/>
        </w:trPr>
        <w:tc>
          <w:tcPr>
            <w:tcW w:w="3330" w:type="dxa"/>
          </w:tcPr>
          <w:p w14:paraId="088EF60B" w14:textId="77777777" w:rsidR="00A105E3" w:rsidRPr="007F6E52" w:rsidDel="009B45EE" w:rsidRDefault="00A105E3" w:rsidP="00E52D25">
            <w:pPr>
              <w:spacing w:after="100" w:afterAutospacing="1" w:line="240" w:lineRule="auto"/>
              <w:rPr>
                <w:del w:id="160" w:author="David Brown" w:date="2022-04-28T02:28:00Z"/>
              </w:rPr>
            </w:pPr>
            <w:del w:id="161" w:author="David Brown" w:date="2022-04-28T02:28:00Z">
              <w:r w:rsidRPr="007F6E52" w:rsidDel="009B45EE">
                <w:delText xml:space="preserve">Sludge </w:delText>
              </w:r>
              <w:r w:rsidRPr="007F6E52" w:rsidDel="009B45EE">
                <w:noBreakHyphen/>
                <w:delText xml:space="preserve"> Primary</w:delText>
              </w:r>
            </w:del>
          </w:p>
        </w:tc>
        <w:tc>
          <w:tcPr>
            <w:tcW w:w="2700" w:type="dxa"/>
          </w:tcPr>
          <w:p w14:paraId="6F81A7BC" w14:textId="77777777" w:rsidR="00A105E3" w:rsidRPr="007F6E52" w:rsidDel="009B45EE" w:rsidRDefault="00A105E3" w:rsidP="00E52D25">
            <w:pPr>
              <w:spacing w:after="100" w:afterAutospacing="1" w:line="240" w:lineRule="auto"/>
              <w:rPr>
                <w:del w:id="162" w:author="David Brown" w:date="2022-04-28T02:28:00Z"/>
              </w:rPr>
            </w:pPr>
            <w:del w:id="163" w:author="David Brown" w:date="2022-04-28T02:28:00Z">
              <w:r w:rsidRPr="007F6E52" w:rsidDel="009B45EE">
                <w:delText>Neoprene</w:delText>
              </w:r>
            </w:del>
          </w:p>
        </w:tc>
        <w:tc>
          <w:tcPr>
            <w:tcW w:w="1980" w:type="dxa"/>
          </w:tcPr>
          <w:p w14:paraId="5C0CC9C9" w14:textId="77777777" w:rsidR="00A105E3" w:rsidRPr="007F6E52" w:rsidDel="009B45EE" w:rsidRDefault="00A105E3" w:rsidP="00E52D25">
            <w:pPr>
              <w:spacing w:after="100" w:afterAutospacing="1" w:line="240" w:lineRule="auto"/>
              <w:rPr>
                <w:del w:id="164" w:author="David Brown" w:date="2022-04-28T02:28:00Z"/>
              </w:rPr>
            </w:pPr>
            <w:del w:id="165" w:author="David Brown" w:date="2022-04-28T02:28:00Z">
              <w:r w:rsidRPr="007F6E52" w:rsidDel="009B45EE">
                <w:delText>Hastalloy C-276</w:delText>
              </w:r>
            </w:del>
          </w:p>
        </w:tc>
        <w:tc>
          <w:tcPr>
            <w:tcW w:w="1458" w:type="dxa"/>
          </w:tcPr>
          <w:p w14:paraId="71A612D6" w14:textId="77777777" w:rsidR="00A105E3" w:rsidRPr="007F6E52" w:rsidDel="009B45EE" w:rsidRDefault="00A105E3" w:rsidP="00E52D25">
            <w:pPr>
              <w:spacing w:after="100" w:afterAutospacing="1" w:line="240" w:lineRule="auto"/>
              <w:rPr>
                <w:del w:id="166" w:author="David Brown" w:date="2022-04-28T02:28:00Z"/>
              </w:rPr>
            </w:pPr>
          </w:p>
        </w:tc>
      </w:tr>
      <w:tr w:rsidR="00A105E3" w:rsidRPr="007F6E52" w:rsidDel="009B45EE" w14:paraId="5F18407F" w14:textId="77777777" w:rsidTr="00E52D25">
        <w:tblPrEx>
          <w:tblCellMar>
            <w:top w:w="0" w:type="dxa"/>
            <w:bottom w:w="0" w:type="dxa"/>
          </w:tblCellMar>
        </w:tblPrEx>
        <w:trPr>
          <w:trHeight w:val="20"/>
          <w:del w:id="167" w:author="David Brown" w:date="2022-04-28T02:28:00Z"/>
        </w:trPr>
        <w:tc>
          <w:tcPr>
            <w:tcW w:w="3330" w:type="dxa"/>
          </w:tcPr>
          <w:p w14:paraId="6DBC1C24" w14:textId="77777777" w:rsidR="00A105E3" w:rsidRPr="007F6E52" w:rsidDel="009B45EE" w:rsidRDefault="00A105E3" w:rsidP="00E52D25">
            <w:pPr>
              <w:spacing w:after="100" w:afterAutospacing="1" w:line="240" w:lineRule="auto"/>
              <w:rPr>
                <w:del w:id="168" w:author="David Brown" w:date="2022-04-28T02:28:00Z"/>
              </w:rPr>
            </w:pPr>
            <w:del w:id="169" w:author="David Brown" w:date="2022-04-28T02:28:00Z">
              <w:r w:rsidRPr="007F6E52" w:rsidDel="009B45EE">
                <w:delText xml:space="preserve">Sludge </w:delText>
              </w:r>
              <w:r w:rsidRPr="007F6E52" w:rsidDel="009B45EE">
                <w:noBreakHyphen/>
                <w:delText xml:space="preserve"> Thickened</w:delText>
              </w:r>
            </w:del>
          </w:p>
        </w:tc>
        <w:tc>
          <w:tcPr>
            <w:tcW w:w="2700" w:type="dxa"/>
          </w:tcPr>
          <w:p w14:paraId="64908969" w14:textId="77777777" w:rsidR="00A105E3" w:rsidRPr="007F6E52" w:rsidDel="009B45EE" w:rsidRDefault="00A105E3" w:rsidP="00E52D25">
            <w:pPr>
              <w:spacing w:after="100" w:afterAutospacing="1" w:line="240" w:lineRule="auto"/>
              <w:rPr>
                <w:del w:id="170" w:author="David Brown" w:date="2022-04-28T02:28:00Z"/>
              </w:rPr>
            </w:pPr>
            <w:del w:id="171" w:author="David Brown" w:date="2022-04-28T02:28:00Z">
              <w:r w:rsidRPr="007F6E52" w:rsidDel="009B45EE">
                <w:delText>Teflon ETFE</w:delText>
              </w:r>
            </w:del>
          </w:p>
        </w:tc>
        <w:tc>
          <w:tcPr>
            <w:tcW w:w="1980" w:type="dxa"/>
          </w:tcPr>
          <w:p w14:paraId="17F4768F" w14:textId="77777777" w:rsidR="00A105E3" w:rsidRPr="007F6E52" w:rsidDel="009B45EE" w:rsidRDefault="00A105E3" w:rsidP="00E52D25">
            <w:pPr>
              <w:spacing w:after="100" w:afterAutospacing="1" w:line="240" w:lineRule="auto"/>
              <w:rPr>
                <w:del w:id="172" w:author="David Brown" w:date="2022-04-28T02:28:00Z"/>
              </w:rPr>
            </w:pPr>
            <w:del w:id="173" w:author="David Brown" w:date="2022-04-28T02:28:00Z">
              <w:r w:rsidRPr="007F6E52" w:rsidDel="009B45EE">
                <w:delText>Hastalloy C-276</w:delText>
              </w:r>
            </w:del>
          </w:p>
        </w:tc>
        <w:tc>
          <w:tcPr>
            <w:tcW w:w="1458" w:type="dxa"/>
          </w:tcPr>
          <w:p w14:paraId="187517A1" w14:textId="77777777" w:rsidR="00A105E3" w:rsidRPr="007F6E52" w:rsidDel="009B45EE" w:rsidRDefault="00A105E3" w:rsidP="00E52D25">
            <w:pPr>
              <w:spacing w:after="100" w:afterAutospacing="1" w:line="240" w:lineRule="auto"/>
              <w:rPr>
                <w:del w:id="174" w:author="David Brown" w:date="2022-04-28T02:28:00Z"/>
              </w:rPr>
            </w:pPr>
          </w:p>
        </w:tc>
      </w:tr>
      <w:tr w:rsidR="00A105E3" w:rsidRPr="007F6E52" w:rsidDel="009B45EE" w14:paraId="7997FBC7" w14:textId="77777777" w:rsidTr="00E52D25">
        <w:tblPrEx>
          <w:tblCellMar>
            <w:top w:w="0" w:type="dxa"/>
            <w:bottom w:w="0" w:type="dxa"/>
          </w:tblCellMar>
        </w:tblPrEx>
        <w:trPr>
          <w:trHeight w:val="20"/>
          <w:del w:id="175" w:author="David Brown" w:date="2022-04-28T02:28:00Z"/>
        </w:trPr>
        <w:tc>
          <w:tcPr>
            <w:tcW w:w="3330" w:type="dxa"/>
          </w:tcPr>
          <w:p w14:paraId="406F2D24" w14:textId="77777777" w:rsidR="00A105E3" w:rsidRPr="007F6E52" w:rsidDel="009B45EE" w:rsidRDefault="00A105E3" w:rsidP="00E52D25">
            <w:pPr>
              <w:spacing w:after="100" w:afterAutospacing="1" w:line="240" w:lineRule="auto"/>
              <w:rPr>
                <w:del w:id="176" w:author="David Brown" w:date="2022-04-28T02:28:00Z"/>
              </w:rPr>
            </w:pPr>
            <w:del w:id="177" w:author="David Brown" w:date="2022-04-28T02:28:00Z">
              <w:r w:rsidRPr="007F6E52" w:rsidDel="009B45EE">
                <w:delText xml:space="preserve">Sludge </w:delText>
              </w:r>
              <w:r w:rsidRPr="007F6E52" w:rsidDel="009B45EE">
                <w:noBreakHyphen/>
                <w:delText xml:space="preserve"> Waste (Digester)</w:delText>
              </w:r>
            </w:del>
          </w:p>
        </w:tc>
        <w:tc>
          <w:tcPr>
            <w:tcW w:w="2700" w:type="dxa"/>
          </w:tcPr>
          <w:p w14:paraId="0423923A" w14:textId="77777777" w:rsidR="00A105E3" w:rsidRPr="007F6E52" w:rsidDel="009B45EE" w:rsidRDefault="00A105E3" w:rsidP="00E52D25">
            <w:pPr>
              <w:spacing w:after="100" w:afterAutospacing="1" w:line="240" w:lineRule="auto"/>
              <w:rPr>
                <w:del w:id="178" w:author="David Brown" w:date="2022-04-28T02:28:00Z"/>
              </w:rPr>
            </w:pPr>
            <w:del w:id="179" w:author="David Brown" w:date="2022-04-28T02:28:00Z">
              <w:r w:rsidRPr="007F6E52" w:rsidDel="009B45EE">
                <w:delText>Polyurethane</w:delText>
              </w:r>
            </w:del>
          </w:p>
        </w:tc>
        <w:tc>
          <w:tcPr>
            <w:tcW w:w="1980" w:type="dxa"/>
          </w:tcPr>
          <w:p w14:paraId="63AD6DDF" w14:textId="77777777" w:rsidR="00A105E3" w:rsidRPr="007F6E52" w:rsidDel="009B45EE" w:rsidRDefault="00A105E3" w:rsidP="00E52D25">
            <w:pPr>
              <w:spacing w:after="100" w:afterAutospacing="1" w:line="240" w:lineRule="auto"/>
              <w:rPr>
                <w:del w:id="180" w:author="David Brown" w:date="2022-04-28T02:28:00Z"/>
              </w:rPr>
            </w:pPr>
            <w:del w:id="181" w:author="David Brown" w:date="2022-04-28T02:28:00Z">
              <w:r w:rsidRPr="007F6E52" w:rsidDel="009B45EE">
                <w:delText>Hastalloy C-276 W</w:delText>
              </w:r>
            </w:del>
          </w:p>
        </w:tc>
        <w:tc>
          <w:tcPr>
            <w:tcW w:w="1458" w:type="dxa"/>
          </w:tcPr>
          <w:p w14:paraId="0F5CE3B3" w14:textId="77777777" w:rsidR="00A105E3" w:rsidRPr="007F6E52" w:rsidDel="009B45EE" w:rsidRDefault="00A105E3" w:rsidP="00E52D25">
            <w:pPr>
              <w:spacing w:after="100" w:afterAutospacing="1" w:line="240" w:lineRule="auto"/>
              <w:rPr>
                <w:del w:id="182" w:author="David Brown" w:date="2022-04-28T02:28:00Z"/>
              </w:rPr>
            </w:pPr>
          </w:p>
        </w:tc>
      </w:tr>
      <w:tr w:rsidR="00A105E3" w:rsidRPr="007F6E52" w14:paraId="1E06AECA" w14:textId="77777777" w:rsidTr="00E52D25">
        <w:tblPrEx>
          <w:tblCellMar>
            <w:top w:w="0" w:type="dxa"/>
            <w:bottom w:w="0" w:type="dxa"/>
          </w:tblCellMar>
        </w:tblPrEx>
        <w:trPr>
          <w:trHeight w:val="20"/>
        </w:trPr>
        <w:tc>
          <w:tcPr>
            <w:tcW w:w="3330" w:type="dxa"/>
          </w:tcPr>
          <w:p w14:paraId="56A2F282" w14:textId="77777777" w:rsidR="00A105E3" w:rsidRPr="007F6E52" w:rsidRDefault="00A105E3" w:rsidP="00E52D25">
            <w:pPr>
              <w:spacing w:after="100" w:afterAutospacing="1" w:line="240" w:lineRule="auto"/>
            </w:pPr>
            <w:r w:rsidRPr="007F6E52">
              <w:t>Water</w:t>
            </w:r>
            <w:r w:rsidRPr="007F6E52">
              <w:noBreakHyphen/>
              <w:t xml:space="preserve"> Potable</w:t>
            </w:r>
          </w:p>
        </w:tc>
        <w:tc>
          <w:tcPr>
            <w:tcW w:w="2700" w:type="dxa"/>
          </w:tcPr>
          <w:p w14:paraId="443E50C0" w14:textId="77777777" w:rsidR="00A105E3" w:rsidRPr="007F6E52" w:rsidRDefault="00A105E3" w:rsidP="00E52D25">
            <w:pPr>
              <w:spacing w:after="100" w:afterAutospacing="1" w:line="240" w:lineRule="auto"/>
            </w:pPr>
            <w:del w:id="183" w:author="David Brown" w:date="2022-04-28T02:29:00Z">
              <w:r w:rsidRPr="007F6E52" w:rsidDel="006669B5">
                <w:delText>Hard Rubber</w:delText>
              </w:r>
            </w:del>
            <w:ins w:id="184" w:author="David Brown" w:date="2022-04-28T02:29:00Z">
              <w:r w:rsidR="006669B5">
                <w:t>Polyurethane</w:t>
              </w:r>
            </w:ins>
            <w:r w:rsidRPr="007F6E52">
              <w:t xml:space="preserve"> </w:t>
            </w:r>
          </w:p>
        </w:tc>
        <w:tc>
          <w:tcPr>
            <w:tcW w:w="1980" w:type="dxa"/>
          </w:tcPr>
          <w:p w14:paraId="25ACA254" w14:textId="77777777" w:rsidR="00A105E3" w:rsidRPr="007F6E52" w:rsidRDefault="00A105E3" w:rsidP="00E52D25">
            <w:pPr>
              <w:spacing w:after="100" w:afterAutospacing="1" w:line="240" w:lineRule="auto"/>
            </w:pPr>
            <w:proofErr w:type="spellStart"/>
            <w:r w:rsidRPr="007F6E52">
              <w:t>Hastalloy</w:t>
            </w:r>
            <w:proofErr w:type="spellEnd"/>
            <w:r w:rsidRPr="007F6E52">
              <w:t xml:space="preserve"> C-276</w:t>
            </w:r>
          </w:p>
        </w:tc>
        <w:tc>
          <w:tcPr>
            <w:tcW w:w="1458" w:type="dxa"/>
          </w:tcPr>
          <w:p w14:paraId="6ADC3C6A" w14:textId="77777777" w:rsidR="00A105E3" w:rsidRPr="007F6E52" w:rsidRDefault="00A105E3" w:rsidP="00E52D25">
            <w:pPr>
              <w:spacing w:after="100" w:afterAutospacing="1" w:line="240" w:lineRule="auto"/>
            </w:pPr>
          </w:p>
        </w:tc>
      </w:tr>
    </w:tbl>
    <w:p w14:paraId="016C2DAA" w14:textId="77777777" w:rsidR="000E361B" w:rsidRPr="00F27D20" w:rsidRDefault="000E361B" w:rsidP="00F27D20">
      <w:pPr>
        <w:pStyle w:val="Heading2"/>
      </w:pPr>
      <w:r w:rsidRPr="00F27D20">
        <w:t>Compact vs. Remote</w:t>
      </w:r>
    </w:p>
    <w:p w14:paraId="2E2081AA" w14:textId="77777777" w:rsidR="005B54F9" w:rsidRPr="00F27D20" w:rsidRDefault="000E361B" w:rsidP="00E52D25">
      <w:pPr>
        <w:pStyle w:val="Heading3"/>
        <w:rPr>
          <w:snapToGrid w:val="0"/>
        </w:rPr>
      </w:pPr>
      <w:r w:rsidRPr="00F27D20">
        <w:rPr>
          <w:snapToGrid w:val="0"/>
        </w:rPr>
        <w:t xml:space="preserve">If the environment </w:t>
      </w:r>
      <w:r w:rsidR="00206E00" w:rsidRPr="00F27D20">
        <w:rPr>
          <w:snapToGrid w:val="0"/>
        </w:rPr>
        <w:t xml:space="preserve">in </w:t>
      </w:r>
      <w:r w:rsidRPr="00F27D20">
        <w:rPr>
          <w:snapToGrid w:val="0"/>
        </w:rPr>
        <w:t xml:space="preserve">which the sensor is to be located has any possibility of being submerged or where the application requires </w:t>
      </w:r>
      <w:r w:rsidR="00206E00" w:rsidRPr="00F27D20">
        <w:rPr>
          <w:snapToGrid w:val="0"/>
        </w:rPr>
        <w:t>the sensor</w:t>
      </w:r>
      <w:r w:rsidRPr="00F27D20">
        <w:rPr>
          <w:snapToGrid w:val="0"/>
        </w:rPr>
        <w:t xml:space="preserve"> to be mounted above </w:t>
      </w:r>
      <w:r w:rsidR="00833279" w:rsidRPr="00F27D20">
        <w:rPr>
          <w:snapToGrid w:val="0"/>
        </w:rPr>
        <w:t>1.8</w:t>
      </w:r>
      <w:r w:rsidR="00ED034C" w:rsidRPr="00F27D20">
        <w:rPr>
          <w:snapToGrid w:val="0"/>
        </w:rPr>
        <w:t>m</w:t>
      </w:r>
      <w:r w:rsidRPr="00F27D20">
        <w:rPr>
          <w:snapToGrid w:val="0"/>
        </w:rPr>
        <w:t xml:space="preserve"> or</w:t>
      </w:r>
      <w:r w:rsidR="00206E00" w:rsidRPr="00F27D20">
        <w:rPr>
          <w:snapToGrid w:val="0"/>
        </w:rPr>
        <w:t xml:space="preserve"> the sensor</w:t>
      </w:r>
      <w:r w:rsidRPr="00F27D20">
        <w:rPr>
          <w:snapToGrid w:val="0"/>
        </w:rPr>
        <w:t xml:space="preserve"> is not easily accessible</w:t>
      </w:r>
      <w:r w:rsidR="00276EBA" w:rsidRPr="00276EBA">
        <w:rPr>
          <w:snapToGrid w:val="0"/>
        </w:rPr>
        <w:t xml:space="preserve"> </w:t>
      </w:r>
      <w:r w:rsidR="00276EBA">
        <w:rPr>
          <w:snapToGrid w:val="0"/>
        </w:rPr>
        <w:t>(as determined by the Consultant)</w:t>
      </w:r>
      <w:r w:rsidR="008530DD">
        <w:rPr>
          <w:snapToGrid w:val="0"/>
        </w:rPr>
        <w:t>,</w:t>
      </w:r>
      <w:r w:rsidRPr="00F27D20">
        <w:rPr>
          <w:snapToGrid w:val="0"/>
        </w:rPr>
        <w:t xml:space="preserve"> then the housing type shall be a </w:t>
      </w:r>
      <w:r w:rsidR="00206E00" w:rsidRPr="00F27D20">
        <w:rPr>
          <w:snapToGrid w:val="0"/>
        </w:rPr>
        <w:t>r</w:t>
      </w:r>
      <w:r w:rsidRPr="00F27D20">
        <w:rPr>
          <w:snapToGrid w:val="0"/>
        </w:rPr>
        <w:t xml:space="preserve">emote type, otherwise a </w:t>
      </w:r>
      <w:r w:rsidR="00206E00" w:rsidRPr="00F27D20">
        <w:rPr>
          <w:snapToGrid w:val="0"/>
        </w:rPr>
        <w:t>c</w:t>
      </w:r>
      <w:r w:rsidRPr="00F27D20">
        <w:rPr>
          <w:snapToGrid w:val="0"/>
        </w:rPr>
        <w:t xml:space="preserve">ompact version (sensor and transmitter in same housing) </w:t>
      </w:r>
      <w:r w:rsidR="00531316">
        <w:rPr>
          <w:snapToGrid w:val="0"/>
        </w:rPr>
        <w:t xml:space="preserve">shall </w:t>
      </w:r>
      <w:r w:rsidR="00531316" w:rsidRPr="00F27D20">
        <w:rPr>
          <w:snapToGrid w:val="0"/>
        </w:rPr>
        <w:t>be</w:t>
      </w:r>
      <w:r w:rsidR="008530DD" w:rsidRPr="00F27D20">
        <w:rPr>
          <w:snapToGrid w:val="0"/>
        </w:rPr>
        <w:t xml:space="preserve"> used</w:t>
      </w:r>
      <w:r w:rsidR="008530DD">
        <w:rPr>
          <w:snapToGrid w:val="0"/>
        </w:rPr>
        <w:t xml:space="preserve"> as approved by the Consultant and the Region</w:t>
      </w:r>
      <w:r w:rsidRPr="00F27D20">
        <w:rPr>
          <w:snapToGrid w:val="0"/>
        </w:rPr>
        <w:t>.</w:t>
      </w:r>
    </w:p>
    <w:p w14:paraId="301B255C" w14:textId="77777777" w:rsidR="00A105E3" w:rsidRPr="00F27D20" w:rsidRDefault="00A105E3" w:rsidP="00F27D20">
      <w:pPr>
        <w:pStyle w:val="Heading1"/>
      </w:pPr>
      <w:bookmarkStart w:id="185" w:name="_Toc15372463"/>
      <w:bookmarkStart w:id="186" w:name="_Toc16485851"/>
      <w:r w:rsidRPr="00F27D20">
        <w:t>INSTALLATION</w:t>
      </w:r>
      <w:bookmarkEnd w:id="185"/>
      <w:bookmarkEnd w:id="186"/>
    </w:p>
    <w:p w14:paraId="1C750E28" w14:textId="77777777" w:rsidR="00A105E3" w:rsidRPr="00F27D20" w:rsidRDefault="00A105E3" w:rsidP="00F27D20">
      <w:pPr>
        <w:pStyle w:val="Heading2"/>
      </w:pPr>
      <w:bookmarkStart w:id="187" w:name="_Toc15372464"/>
      <w:bookmarkStart w:id="188" w:name="_Toc16485852"/>
      <w:r w:rsidRPr="00F27D20">
        <w:t>General</w:t>
      </w:r>
      <w:bookmarkEnd w:id="187"/>
      <w:bookmarkEnd w:id="188"/>
    </w:p>
    <w:p w14:paraId="51ACDA8D" w14:textId="77777777" w:rsidR="006925D6" w:rsidRDefault="006925D6" w:rsidP="006925D6">
      <w:pPr>
        <w:pStyle w:val="Heading3"/>
      </w:pPr>
      <w:r>
        <w:t>The following installation requirements are in addition to or deviations from the requirements set forth for instrumentation in Section 13105 –General Instrumentation Requirements.</w:t>
      </w:r>
    </w:p>
    <w:p w14:paraId="6F493663" w14:textId="77777777" w:rsidR="006925D6" w:rsidRPr="007C4C6E" w:rsidRDefault="006925D6" w:rsidP="006925D6">
      <w:pPr>
        <w:pStyle w:val="Heading4"/>
        <w:rPr>
          <w:snapToGrid w:val="0"/>
        </w:rPr>
      </w:pPr>
      <w:r w:rsidRPr="007C4C6E">
        <w:rPr>
          <w:snapToGrid w:val="0"/>
        </w:rPr>
        <w:t>Install meters upstream from control valves</w:t>
      </w:r>
      <w:r>
        <w:rPr>
          <w:snapToGrid w:val="0"/>
        </w:rPr>
        <w:t>.</w:t>
      </w:r>
    </w:p>
    <w:p w14:paraId="66B87058" w14:textId="77777777" w:rsidR="006925D6" w:rsidRDefault="006925D6" w:rsidP="008530DD">
      <w:pPr>
        <w:pStyle w:val="Heading4"/>
      </w:pPr>
      <w:r w:rsidRPr="007C4C6E">
        <w:rPr>
          <w:snapToGrid w:val="0"/>
        </w:rPr>
        <w:t xml:space="preserve">Never install a meter within </w:t>
      </w:r>
      <w:r>
        <w:rPr>
          <w:snapToGrid w:val="0"/>
        </w:rPr>
        <w:t>ten</w:t>
      </w:r>
      <w:r>
        <w:t xml:space="preserve"> pipe diameters of a double</w:t>
      </w:r>
      <w:r w:rsidRPr="00ED0791">
        <w:t xml:space="preserve"> </w:t>
      </w:r>
      <w:r>
        <w:t>change in planes (for example, a tee and an elbow).</w:t>
      </w:r>
      <w:r w:rsidR="008530DD" w:rsidRPr="008530DD">
        <w:t xml:space="preserve"> Installation must conform to manufacturer’s installation specifications for stated highest level of instrument accuracy.</w:t>
      </w:r>
    </w:p>
    <w:p w14:paraId="4CBACDE3" w14:textId="77777777" w:rsidR="006925D6" w:rsidRDefault="006925D6" w:rsidP="006925D6">
      <w:pPr>
        <w:pStyle w:val="Heading4"/>
      </w:pPr>
      <w:r>
        <w:t>Never install a meter where gas can collect or a line can self-drain when flow stops.</w:t>
      </w:r>
    </w:p>
    <w:p w14:paraId="35796936" w14:textId="77777777" w:rsidR="006925D6" w:rsidRDefault="006925D6" w:rsidP="006925D6">
      <w:pPr>
        <w:pStyle w:val="Heading4"/>
      </w:pPr>
      <w:r>
        <w:t>Install meters where the pipe</w:t>
      </w:r>
      <w:r w:rsidRPr="00ED0791">
        <w:t xml:space="preserve"> </w:t>
      </w:r>
      <w:proofErr w:type="gramStart"/>
      <w:r>
        <w:t>remains full at all times</w:t>
      </w:r>
      <w:proofErr w:type="gramEnd"/>
      <w:r>
        <w:t>.</w:t>
      </w:r>
    </w:p>
    <w:p w14:paraId="0DC61E1A" w14:textId="77777777" w:rsidR="008530DD" w:rsidRDefault="008530DD" w:rsidP="002A6128">
      <w:pPr>
        <w:pStyle w:val="Heading4"/>
        <w:numPr>
          <w:ilvl w:val="3"/>
          <w:numId w:val="3"/>
        </w:numPr>
        <w:tabs>
          <w:tab w:val="clear" w:pos="774"/>
        </w:tabs>
        <w:ind w:left="2160" w:hanging="720"/>
      </w:pPr>
      <w:r>
        <w:t xml:space="preserve">Where potential for air in the </w:t>
      </w:r>
      <w:proofErr w:type="gramStart"/>
      <w:r>
        <w:t>pipe line</w:t>
      </w:r>
      <w:proofErr w:type="gramEnd"/>
      <w:r>
        <w:t xml:space="preserve"> exists, suitable air valves will be installed upstream of the mag meter.</w:t>
      </w:r>
    </w:p>
    <w:p w14:paraId="047D8AFD" w14:textId="77777777" w:rsidR="006925D6" w:rsidRDefault="006925D6" w:rsidP="006925D6">
      <w:pPr>
        <w:pStyle w:val="Heading4"/>
      </w:pPr>
      <w:r>
        <w:t>Install meters in vertical pipes where</w:t>
      </w:r>
      <w:r w:rsidRPr="00ED0791">
        <w:t xml:space="preserve"> </w:t>
      </w:r>
      <w:r>
        <w:t>flow is upward where possible.</w:t>
      </w:r>
    </w:p>
    <w:p w14:paraId="5F49C095" w14:textId="77777777" w:rsidR="006925D6" w:rsidRDefault="00DA0EF1" w:rsidP="006925D6">
      <w:pPr>
        <w:pStyle w:val="Heading4"/>
      </w:pPr>
      <w:r>
        <w:t xml:space="preserve">Install meters so that there </w:t>
      </w:r>
      <w:proofErr w:type="gramStart"/>
      <w:r>
        <w:t>is</w:t>
      </w:r>
      <w:proofErr w:type="gramEnd"/>
      <w:r>
        <w:t xml:space="preserve"> the preferred ten pipe diameters upstream and five pipe diameters downstream or at the very least</w:t>
      </w:r>
      <w:r w:rsidR="006925D6">
        <w:t xml:space="preserve"> a minimum of five pipe diameters upstream and </w:t>
      </w:r>
      <w:r w:rsidR="00D354BA">
        <w:t>two</w:t>
      </w:r>
      <w:r w:rsidR="006925D6">
        <w:t xml:space="preserve"> pipe diameters downstream of straight pipe run of the same diameter as the flow meter to obtain rated accuracy or in accordance with the manufacturer’s requirements.</w:t>
      </w:r>
    </w:p>
    <w:p w14:paraId="2B6E0892" w14:textId="77777777" w:rsidR="00931732" w:rsidRDefault="00931732" w:rsidP="002A6128">
      <w:pPr>
        <w:pStyle w:val="Heading4"/>
        <w:numPr>
          <w:ilvl w:val="3"/>
          <w:numId w:val="3"/>
        </w:numPr>
        <w:tabs>
          <w:tab w:val="clear" w:pos="774"/>
        </w:tabs>
        <w:ind w:left="2160" w:hanging="720"/>
      </w:pPr>
      <w:r w:rsidRPr="00F228EB">
        <w:t>Never support meter</w:t>
      </w:r>
      <w:r w:rsidR="0068373A">
        <w:t xml:space="preserve"> directly under the f</w:t>
      </w:r>
      <w:r w:rsidRPr="00F228EB">
        <w:t>low</w:t>
      </w:r>
      <w:r w:rsidR="0068373A">
        <w:t xml:space="preserve"> </w:t>
      </w:r>
      <w:r w:rsidRPr="00F228EB">
        <w:t>tube – support as per manufacturer’s recommendations</w:t>
      </w:r>
      <w:r>
        <w:t>.</w:t>
      </w:r>
    </w:p>
    <w:p w14:paraId="374B86DB" w14:textId="77777777" w:rsidR="006925D6" w:rsidRPr="00833279" w:rsidRDefault="006925D6" w:rsidP="006925D6">
      <w:pPr>
        <w:pStyle w:val="Heading4"/>
      </w:pPr>
      <w:r>
        <w:t xml:space="preserve">Never install a flowmeter transmitter in an </w:t>
      </w:r>
      <w:r>
        <w:rPr>
          <w:snapToGrid w:val="0"/>
        </w:rPr>
        <w:t>environment in which the transmitter shall be located has any possibility of being submerged or in an area classified as a confined space.</w:t>
      </w:r>
    </w:p>
    <w:p w14:paraId="678153C7" w14:textId="77777777" w:rsidR="006925D6" w:rsidRDefault="006925D6" w:rsidP="006925D6">
      <w:pPr>
        <w:pStyle w:val="Heading4"/>
      </w:pPr>
      <w:r>
        <w:rPr>
          <w:snapToGrid w:val="0"/>
        </w:rPr>
        <w:t>When flow sensor is installed in an environment with risk of flooding, ratings of the flow sensor is to be maintained through potting with dialect gel, plugging of conduit port openings and appropriately rated conduit and conduit glands.</w:t>
      </w:r>
    </w:p>
    <w:p w14:paraId="6777D96D" w14:textId="77777777" w:rsidR="006925D6" w:rsidRDefault="006925D6" w:rsidP="006925D6">
      <w:pPr>
        <w:pStyle w:val="Heading4"/>
      </w:pPr>
      <w:r>
        <w:t>Install separate conduits for signal and power wiring to the meter and between the transmitter and</w:t>
      </w:r>
      <w:r w:rsidRPr="00D90177">
        <w:t xml:space="preserve"> </w:t>
      </w:r>
      <w:r>
        <w:t>control panel.</w:t>
      </w:r>
    </w:p>
    <w:p w14:paraId="7BDD0628" w14:textId="77777777" w:rsidR="006925D6" w:rsidRDefault="006925D6" w:rsidP="006925D6">
      <w:pPr>
        <w:pStyle w:val="Heading4"/>
      </w:pPr>
      <w:r>
        <w:t>For remote transmitter application, signal cable shall be installed in separate rigid steel conduit.  Cable shall be cut to length with ferrules installed.</w:t>
      </w:r>
    </w:p>
    <w:p w14:paraId="69422B62" w14:textId="77777777" w:rsidR="006925D6" w:rsidRDefault="006925D6" w:rsidP="006925D6">
      <w:pPr>
        <w:pStyle w:val="Heading4"/>
      </w:pPr>
      <w:r>
        <w:t>Ground the meter in accordance with the manufacturer's instructions.  Grounding with ground rings shall be used for metal pipelines with internal coating or non-conductive pipelines</w:t>
      </w:r>
    </w:p>
    <w:p w14:paraId="2A873C60" w14:textId="77777777" w:rsidR="006925D6" w:rsidRDefault="006925D6" w:rsidP="006925D6">
      <w:pPr>
        <w:pStyle w:val="Heading4"/>
      </w:pPr>
      <w:r>
        <w:t>Transmitter unit shall be mounted at grade in a readily accessible location to facilitate maintenance and calibration. Remote transmitter unit shall be mounted at 1.8m off the floor for ease of reading.</w:t>
      </w:r>
    </w:p>
    <w:p w14:paraId="2123E653" w14:textId="77777777" w:rsidR="00931732" w:rsidRDefault="006925D6" w:rsidP="002A6128">
      <w:pPr>
        <w:pStyle w:val="Heading4"/>
      </w:pPr>
      <w:r>
        <w:t xml:space="preserve">Transmitter/Electronics not mounted/installed indoors must be installed within a fibreglass enclosure with viewing window, </w:t>
      </w:r>
      <w:proofErr w:type="gramStart"/>
      <w:r>
        <w:t>thermostat</w:t>
      </w:r>
      <w:proofErr w:type="gramEnd"/>
      <w:r>
        <w:t xml:space="preserve"> and heater.  Panel heater shall be powered from separate circuit than instrument.</w:t>
      </w:r>
    </w:p>
    <w:p w14:paraId="7947C182" w14:textId="77777777" w:rsidR="00931732" w:rsidRDefault="00931732" w:rsidP="002A6128">
      <w:pPr>
        <w:pStyle w:val="Heading4"/>
        <w:numPr>
          <w:ilvl w:val="3"/>
          <w:numId w:val="3"/>
        </w:numPr>
        <w:tabs>
          <w:tab w:val="clear" w:pos="774"/>
        </w:tabs>
        <w:ind w:left="2160" w:hanging="720"/>
        <w:rPr>
          <w:ins w:id="189" w:author="David Brown" w:date="2022-04-28T02:30:00Z"/>
        </w:rPr>
      </w:pPr>
      <w:r>
        <w:t>All flowmeters must have the ability to connect an external “Verification Unit”. This will provide the functional verification through simulation of the Flow Transmitter as well as the Flow Tube and provide an electronic report.</w:t>
      </w:r>
    </w:p>
    <w:p w14:paraId="50D7A3BE" w14:textId="77777777" w:rsidR="006669B5" w:rsidRDefault="006669B5" w:rsidP="006669B5">
      <w:pPr>
        <w:pStyle w:val="Heading3"/>
        <w:numPr>
          <w:ilvl w:val="2"/>
          <w:numId w:val="3"/>
        </w:numPr>
        <w:tabs>
          <w:tab w:val="clear" w:pos="720"/>
        </w:tabs>
        <w:ind w:left="1440" w:hanging="720"/>
        <w:rPr>
          <w:ins w:id="190" w:author="David Brown" w:date="2022-04-28T02:30:00Z"/>
        </w:rPr>
      </w:pPr>
      <w:ins w:id="191" w:author="David Brown" w:date="2022-04-28T02:30:00Z">
        <w:r>
          <w:t>Provide the following flow meters:</w:t>
        </w:r>
      </w:ins>
    </w:p>
    <w:p w14:paraId="7BB19240" w14:textId="77777777" w:rsidR="006669B5" w:rsidRDefault="006669B5" w:rsidP="006669B5">
      <w:pPr>
        <w:pStyle w:val="Heading4"/>
        <w:numPr>
          <w:ilvl w:val="3"/>
          <w:numId w:val="3"/>
        </w:numPr>
        <w:tabs>
          <w:tab w:val="clear" w:pos="774"/>
        </w:tabs>
        <w:ind w:left="2160" w:hanging="720"/>
        <w:rPr>
          <w:ins w:id="192" w:author="David Brown" w:date="2022-04-28T02:30:00Z"/>
        </w:rPr>
      </w:pPr>
      <w:ins w:id="193" w:author="David Brown" w:date="2022-04-28T02:30:00Z">
        <w:r>
          <w:t>TWR_FIT1, Inlet Flowmeter</w:t>
        </w:r>
      </w:ins>
    </w:p>
    <w:p w14:paraId="6644A678" w14:textId="77777777" w:rsidR="006669B5" w:rsidRDefault="006669B5" w:rsidP="006669B5">
      <w:pPr>
        <w:pStyle w:val="Heading4"/>
        <w:numPr>
          <w:ilvl w:val="3"/>
          <w:numId w:val="3"/>
        </w:numPr>
        <w:tabs>
          <w:tab w:val="clear" w:pos="774"/>
        </w:tabs>
        <w:ind w:left="2160" w:hanging="720"/>
      </w:pPr>
      <w:ins w:id="194" w:author="David Brown" w:date="2022-04-28T02:30:00Z">
        <w:r>
          <w:t>TWR_FIT2, Outlet Flowmete</w:t>
        </w:r>
      </w:ins>
      <w:ins w:id="195" w:author="David Brown" w:date="2022-04-28T02:31:00Z">
        <w:r>
          <w:t>r</w:t>
        </w:r>
      </w:ins>
    </w:p>
    <w:p w14:paraId="72B3484B" w14:textId="77777777" w:rsidR="00B843E5" w:rsidRPr="00F27D20" w:rsidRDefault="003C0FC2" w:rsidP="00F27D20">
      <w:pPr>
        <w:pStyle w:val="Heading1"/>
      </w:pPr>
      <w:bookmarkStart w:id="196" w:name="_Toc16568127"/>
      <w:r w:rsidRPr="00F27D20">
        <w:t>ACCEPTABLE MANUFACTURERS</w:t>
      </w:r>
      <w:bookmarkEnd w:id="196"/>
    </w:p>
    <w:p w14:paraId="62E96B5E" w14:textId="77777777" w:rsidR="00166FE7" w:rsidRPr="00F27D20" w:rsidRDefault="00166FE7" w:rsidP="00E52D25">
      <w:pPr>
        <w:pStyle w:val="Heading3"/>
        <w:rPr>
          <w:rFonts w:eastAsia="Arial Unicode MS"/>
        </w:rPr>
      </w:pPr>
      <w:r w:rsidRPr="00F27D20">
        <w:t>Acceptable manufacture</w:t>
      </w:r>
      <w:r w:rsidR="0048612F" w:rsidRPr="00F27D20">
        <w:t>r</w:t>
      </w:r>
      <w:r w:rsidRPr="00F27D20">
        <w:t>s are listed in the foll</w:t>
      </w:r>
      <w:ins w:id="197" w:author="David Brown" w:date="2022-04-28T02:30:00Z">
        <w:r w:rsidR="006669B5">
          <w:t>o</w:t>
        </w:r>
      </w:ins>
      <w:del w:id="198" w:author="David Brown" w:date="2022-04-28T02:30:00Z">
        <w:r w:rsidRPr="00F27D20" w:rsidDel="006669B5">
          <w:delText>o</w:delText>
        </w:r>
      </w:del>
      <w:r w:rsidRPr="00F27D20">
        <w:t>wing table in order of pref</w:t>
      </w:r>
      <w:r w:rsidR="00B843E5" w:rsidRPr="00F27D20">
        <w:t xml:space="preserve">erence.  </w:t>
      </w:r>
      <w:r w:rsidRPr="00F27D20">
        <w:t>The design has been completed around the first named supplier.  The contractor is responsible for all costs associated with any changes required to the design to accommodate one of the other manufacturers.</w:t>
      </w:r>
    </w:p>
    <w:p w14:paraId="2FC8D462" w14:textId="77777777" w:rsidR="00166FE7" w:rsidRPr="00F27D20" w:rsidRDefault="00166FE7" w:rsidP="00E52D25">
      <w:pPr>
        <w:pStyle w:val="Heading3"/>
        <w:numPr>
          <w:ilvl w:val="0"/>
          <w:numId w:val="0"/>
        </w:numPr>
        <w:ind w:left="720"/>
      </w:pPr>
    </w:p>
    <w:tbl>
      <w:tblPr>
        <w:tblW w:w="0" w:type="auto"/>
        <w:tblInd w:w="1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0"/>
        <w:gridCol w:w="3917"/>
        <w:gridCol w:w="2557"/>
      </w:tblGrid>
      <w:tr w:rsidR="00B926A6" w:rsidRPr="007F6E52" w14:paraId="61E9A8D1" w14:textId="77777777" w:rsidTr="002A6128">
        <w:tc>
          <w:tcPr>
            <w:tcW w:w="1620" w:type="dxa"/>
            <w:tcBorders>
              <w:top w:val="single" w:sz="8" w:space="0" w:color="000000"/>
              <w:left w:val="single" w:sz="8" w:space="0" w:color="000000"/>
              <w:bottom w:val="single" w:sz="18" w:space="0" w:color="000000"/>
              <w:right w:val="single" w:sz="8" w:space="0" w:color="000000"/>
            </w:tcBorders>
          </w:tcPr>
          <w:p w14:paraId="46888845" w14:textId="77777777" w:rsidR="00B926A6" w:rsidRPr="007F6E52" w:rsidRDefault="00B926A6" w:rsidP="00E52D25">
            <w:pPr>
              <w:pStyle w:val="Heading4"/>
              <w:numPr>
                <w:ilvl w:val="0"/>
                <w:numId w:val="0"/>
              </w:numPr>
              <w:ind w:left="1440" w:hanging="1278"/>
            </w:pPr>
            <w:r w:rsidRPr="007F6E52">
              <w:t>Preference</w:t>
            </w:r>
          </w:p>
        </w:tc>
        <w:tc>
          <w:tcPr>
            <w:tcW w:w="3917" w:type="dxa"/>
            <w:tcBorders>
              <w:top w:val="single" w:sz="8" w:space="0" w:color="000000"/>
              <w:left w:val="single" w:sz="8" w:space="0" w:color="000000"/>
              <w:bottom w:val="single" w:sz="18" w:space="0" w:color="000000"/>
              <w:right w:val="single" w:sz="8" w:space="0" w:color="000000"/>
            </w:tcBorders>
          </w:tcPr>
          <w:p w14:paraId="7EE0A2A5" w14:textId="77777777" w:rsidR="00B926A6" w:rsidRPr="007F6E52" w:rsidRDefault="00B926A6" w:rsidP="00E52D25">
            <w:pPr>
              <w:pStyle w:val="Heading4"/>
              <w:numPr>
                <w:ilvl w:val="0"/>
                <w:numId w:val="0"/>
              </w:numPr>
              <w:ind w:left="1440" w:hanging="1278"/>
            </w:pPr>
            <w:r w:rsidRPr="007F6E52">
              <w:t>Manufacturer</w:t>
            </w:r>
          </w:p>
        </w:tc>
        <w:tc>
          <w:tcPr>
            <w:tcW w:w="2557" w:type="dxa"/>
            <w:tcBorders>
              <w:top w:val="single" w:sz="8" w:space="0" w:color="000000"/>
              <w:left w:val="single" w:sz="8" w:space="0" w:color="000000"/>
              <w:bottom w:val="single" w:sz="18" w:space="0" w:color="000000"/>
              <w:right w:val="single" w:sz="8" w:space="0" w:color="000000"/>
            </w:tcBorders>
          </w:tcPr>
          <w:p w14:paraId="0ACC7D25" w14:textId="77777777" w:rsidR="00B926A6" w:rsidRPr="007F6E52" w:rsidRDefault="00B926A6" w:rsidP="00E52D25">
            <w:pPr>
              <w:pStyle w:val="Heading4"/>
              <w:numPr>
                <w:ilvl w:val="0"/>
                <w:numId w:val="0"/>
              </w:numPr>
              <w:ind w:left="1440" w:hanging="1278"/>
            </w:pPr>
            <w:r w:rsidRPr="007F6E52">
              <w:t>Model</w:t>
            </w:r>
          </w:p>
        </w:tc>
      </w:tr>
      <w:tr w:rsidR="00B926A6" w:rsidRPr="007F6E52" w14:paraId="5D100AFB" w14:textId="77777777" w:rsidTr="002A6128">
        <w:tc>
          <w:tcPr>
            <w:tcW w:w="1620" w:type="dxa"/>
            <w:tcBorders>
              <w:top w:val="single" w:sz="18" w:space="0" w:color="000000"/>
            </w:tcBorders>
          </w:tcPr>
          <w:p w14:paraId="5BFE327D" w14:textId="77777777" w:rsidR="00B926A6" w:rsidRPr="007F6E52" w:rsidRDefault="00B926A6" w:rsidP="00E52D25">
            <w:pPr>
              <w:pStyle w:val="Heading4"/>
              <w:numPr>
                <w:ilvl w:val="0"/>
                <w:numId w:val="0"/>
              </w:numPr>
              <w:ind w:left="1440" w:hanging="1278"/>
            </w:pPr>
            <w:r w:rsidRPr="007F6E52">
              <w:t>1</w:t>
            </w:r>
          </w:p>
        </w:tc>
        <w:tc>
          <w:tcPr>
            <w:tcW w:w="3917" w:type="dxa"/>
            <w:tcBorders>
              <w:top w:val="single" w:sz="18" w:space="0" w:color="000000"/>
            </w:tcBorders>
          </w:tcPr>
          <w:p w14:paraId="41E3DA13" w14:textId="77777777" w:rsidR="00B926A6" w:rsidRPr="007F6E52" w:rsidRDefault="006925D6" w:rsidP="00E52D25">
            <w:pPr>
              <w:pStyle w:val="Heading4"/>
              <w:numPr>
                <w:ilvl w:val="0"/>
                <w:numId w:val="0"/>
              </w:numPr>
              <w:ind w:left="1440" w:hanging="1278"/>
            </w:pPr>
            <w:r>
              <w:t>Endress &amp; Hauser Canada Ltd.</w:t>
            </w:r>
          </w:p>
        </w:tc>
        <w:tc>
          <w:tcPr>
            <w:tcW w:w="2557" w:type="dxa"/>
            <w:tcBorders>
              <w:top w:val="single" w:sz="18" w:space="0" w:color="000000"/>
            </w:tcBorders>
          </w:tcPr>
          <w:p w14:paraId="5D31DD9F" w14:textId="77777777" w:rsidR="00B926A6" w:rsidRPr="007F6E52" w:rsidRDefault="00B926A6" w:rsidP="00E52D25">
            <w:pPr>
              <w:pStyle w:val="Heading4"/>
              <w:numPr>
                <w:ilvl w:val="0"/>
                <w:numId w:val="0"/>
              </w:numPr>
              <w:ind w:left="1440" w:hanging="1278"/>
            </w:pPr>
            <w:proofErr w:type="spellStart"/>
            <w:r w:rsidRPr="007F6E52">
              <w:t>ProMag</w:t>
            </w:r>
            <w:proofErr w:type="spellEnd"/>
            <w:r w:rsidRPr="007F6E52">
              <w:t xml:space="preserve"> </w:t>
            </w:r>
            <w:r w:rsidR="00DE66DF">
              <w:t>400 W</w:t>
            </w:r>
          </w:p>
        </w:tc>
      </w:tr>
      <w:tr w:rsidR="00B926A6" w:rsidRPr="007F6E52" w14:paraId="21B96CCB" w14:textId="77777777" w:rsidTr="002A6128">
        <w:tc>
          <w:tcPr>
            <w:tcW w:w="1620" w:type="dxa"/>
          </w:tcPr>
          <w:p w14:paraId="4B822071" w14:textId="77777777" w:rsidR="00B926A6" w:rsidRPr="007F6E52" w:rsidRDefault="00B926A6" w:rsidP="00E52D25">
            <w:pPr>
              <w:pStyle w:val="Heading4"/>
              <w:numPr>
                <w:ilvl w:val="0"/>
                <w:numId w:val="0"/>
              </w:numPr>
              <w:ind w:left="1440" w:hanging="1278"/>
            </w:pPr>
            <w:r w:rsidRPr="007F6E52">
              <w:t>2</w:t>
            </w:r>
          </w:p>
        </w:tc>
        <w:tc>
          <w:tcPr>
            <w:tcW w:w="3917" w:type="dxa"/>
          </w:tcPr>
          <w:p w14:paraId="5A23600C" w14:textId="77777777" w:rsidR="00B926A6" w:rsidRPr="007F6E52" w:rsidRDefault="00B926A6" w:rsidP="00E52D25">
            <w:pPr>
              <w:pStyle w:val="Heading4"/>
              <w:numPr>
                <w:ilvl w:val="0"/>
                <w:numId w:val="0"/>
              </w:numPr>
              <w:ind w:left="1440" w:hanging="1278"/>
            </w:pPr>
            <w:r w:rsidRPr="007F6E52">
              <w:t>Siemens</w:t>
            </w:r>
            <w:r w:rsidR="006925D6">
              <w:t xml:space="preserve"> Canada Ltd.</w:t>
            </w:r>
          </w:p>
        </w:tc>
        <w:tc>
          <w:tcPr>
            <w:tcW w:w="2557" w:type="dxa"/>
          </w:tcPr>
          <w:p w14:paraId="1A2893C3" w14:textId="77777777" w:rsidR="00B926A6" w:rsidRPr="007F6E52" w:rsidRDefault="00B926A6" w:rsidP="00E52D25">
            <w:pPr>
              <w:pStyle w:val="Heading4"/>
              <w:numPr>
                <w:ilvl w:val="0"/>
                <w:numId w:val="0"/>
              </w:numPr>
              <w:ind w:left="1440" w:hanging="1278"/>
            </w:pPr>
            <w:r w:rsidRPr="007F6E52">
              <w:t xml:space="preserve">FM </w:t>
            </w:r>
            <w:proofErr w:type="spellStart"/>
            <w:r w:rsidRPr="007F6E52">
              <w:t>Magflo</w:t>
            </w:r>
            <w:proofErr w:type="spellEnd"/>
            <w:r w:rsidRPr="007F6E52">
              <w:t xml:space="preserve"> MAG6000</w:t>
            </w:r>
          </w:p>
        </w:tc>
      </w:tr>
      <w:tr w:rsidR="00B926A6" w:rsidRPr="007F6E52" w14:paraId="3164F449" w14:textId="77777777" w:rsidTr="002A6128">
        <w:tc>
          <w:tcPr>
            <w:tcW w:w="1620" w:type="dxa"/>
          </w:tcPr>
          <w:p w14:paraId="618F7020" w14:textId="77777777" w:rsidR="00B926A6" w:rsidRPr="007F6E52" w:rsidRDefault="00B926A6" w:rsidP="00E52D25">
            <w:pPr>
              <w:pStyle w:val="Heading4"/>
              <w:numPr>
                <w:ilvl w:val="0"/>
                <w:numId w:val="0"/>
              </w:numPr>
              <w:ind w:left="1440" w:hanging="1278"/>
            </w:pPr>
            <w:r w:rsidRPr="007F6E52">
              <w:t>3</w:t>
            </w:r>
          </w:p>
        </w:tc>
        <w:tc>
          <w:tcPr>
            <w:tcW w:w="3917" w:type="dxa"/>
          </w:tcPr>
          <w:p w14:paraId="56CD674C" w14:textId="77777777" w:rsidR="00B926A6" w:rsidRPr="007F6E52" w:rsidRDefault="006669B5" w:rsidP="00E52D25">
            <w:pPr>
              <w:pStyle w:val="Heading4"/>
              <w:numPr>
                <w:ilvl w:val="0"/>
                <w:numId w:val="0"/>
              </w:numPr>
              <w:ind w:left="1440" w:hanging="1278"/>
            </w:pPr>
            <w:ins w:id="199" w:author="David Brown" w:date="2022-04-28T02:32:00Z">
              <w:r>
                <w:rPr>
                  <w:rFonts w:eastAsia="Arial Unicode MS"/>
                </w:rPr>
                <w:t>Or</w:t>
              </w:r>
            </w:ins>
            <w:del w:id="200" w:author="David Brown" w:date="2022-04-28T02:32:00Z">
              <w:r w:rsidR="006925D6" w:rsidDel="006669B5">
                <w:rPr>
                  <w:rFonts w:eastAsia="Arial Unicode MS"/>
                </w:rPr>
                <w:delText>Approved</w:delText>
              </w:r>
            </w:del>
            <w:r w:rsidR="006925D6">
              <w:rPr>
                <w:rFonts w:eastAsia="Arial Unicode MS"/>
              </w:rPr>
              <w:t xml:space="preserve"> Equivalent</w:t>
            </w:r>
          </w:p>
        </w:tc>
        <w:tc>
          <w:tcPr>
            <w:tcW w:w="2557" w:type="dxa"/>
          </w:tcPr>
          <w:p w14:paraId="2100A920" w14:textId="77777777" w:rsidR="00B926A6" w:rsidRPr="007F6E52" w:rsidRDefault="00B926A6" w:rsidP="00E52D25">
            <w:pPr>
              <w:pStyle w:val="Heading4"/>
              <w:numPr>
                <w:ilvl w:val="0"/>
                <w:numId w:val="0"/>
              </w:numPr>
              <w:ind w:left="1440" w:hanging="1278"/>
            </w:pPr>
          </w:p>
        </w:tc>
      </w:tr>
    </w:tbl>
    <w:p w14:paraId="08FC6F30" w14:textId="77777777" w:rsidR="006925D6" w:rsidRPr="006925D6" w:rsidRDefault="006925D6" w:rsidP="006925D6">
      <w:pPr>
        <w:pStyle w:val="Heading3"/>
        <w:rPr>
          <w:rFonts w:eastAsia="Arial Unicode MS"/>
        </w:rPr>
      </w:pPr>
      <w:r w:rsidRPr="00797DDA">
        <w:t xml:space="preserve">The Contractor </w:t>
      </w:r>
      <w:r>
        <w:t>shall</w:t>
      </w:r>
      <w:r w:rsidRPr="00797DDA">
        <w:t xml:space="preserve"> select the </w:t>
      </w:r>
      <w:r>
        <w:t xml:space="preserve">appropriate </w:t>
      </w:r>
      <w:r w:rsidRPr="00797DDA">
        <w:t xml:space="preserve">options to suit the application and the requirements of the </w:t>
      </w:r>
      <w:r>
        <w:t>Section.</w:t>
      </w:r>
    </w:p>
    <w:p w14:paraId="57422FAC" w14:textId="77777777" w:rsidR="006925D6" w:rsidRPr="00555F21" w:rsidRDefault="006925D6" w:rsidP="006925D6">
      <w:pPr>
        <w:pStyle w:val="Heading3"/>
        <w:rPr>
          <w:rFonts w:eastAsia="Arial Unicode MS"/>
        </w:rPr>
      </w:pPr>
      <w:r>
        <w:t>Where second and/or third named manufacturers are provided, the chosen manufacturer will meet the performance specifications of the first named manufacturer.</w:t>
      </w:r>
    </w:p>
    <w:p w14:paraId="212BABE8" w14:textId="77777777" w:rsidR="00A105E3" w:rsidRPr="00F27D20" w:rsidRDefault="00166FE7" w:rsidP="00F27D20">
      <w:pPr>
        <w:pStyle w:val="Heading2"/>
        <w:numPr>
          <w:ilvl w:val="1"/>
          <w:numId w:val="19"/>
        </w:numPr>
      </w:pPr>
      <w:bookmarkStart w:id="201" w:name="_Toc16485854"/>
      <w:r w:rsidRPr="00F27D20">
        <w:br w:type="page"/>
      </w:r>
      <w:r w:rsidR="00C16BC9" w:rsidRPr="00F27D20">
        <w:t>Magnetic Flow Meters</w:t>
      </w:r>
      <w:bookmarkEnd w:id="201"/>
    </w:p>
    <w:p w14:paraId="236EB5A1" w14:textId="77777777" w:rsidR="008E5665" w:rsidRPr="007F6E52" w:rsidRDefault="008E5665" w:rsidP="008E5665">
      <w:pPr>
        <w:pStyle w:val="BodyText"/>
        <w:rPr>
          <w:rFonts w:ascii="Calibri" w:hAnsi="Calibri"/>
        </w:rPr>
      </w:pPr>
      <w:r w:rsidRPr="007F6E52">
        <w:rPr>
          <w:rFonts w:ascii="Calibri" w:hAnsi="Calibri"/>
        </w:rPr>
        <w:t>First Named Manufacturer:</w:t>
      </w:r>
    </w:p>
    <w:tbl>
      <w:tblPr>
        <w:tblW w:w="9628" w:type="dxa"/>
        <w:tblInd w:w="743"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Change w:id="202" w:author="David Brown" w:date="2022-04-28T02:56:00Z">
          <w:tblPr>
            <w:tblW w:w="9900" w:type="dxa"/>
            <w:tblInd w:w="743"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PrChange>
      </w:tblPr>
      <w:tblGrid>
        <w:gridCol w:w="2790"/>
        <w:gridCol w:w="6838"/>
        <w:tblGridChange w:id="203">
          <w:tblGrid>
            <w:gridCol w:w="2790"/>
            <w:gridCol w:w="7110"/>
          </w:tblGrid>
        </w:tblGridChange>
      </w:tblGrid>
      <w:tr w:rsidR="008E5665" w:rsidRPr="007F6E52" w14:paraId="15D4D0EF" w14:textId="77777777" w:rsidTr="0072041B">
        <w:trPr>
          <w:trHeight w:val="20"/>
          <w:trPrChange w:id="204" w:author="David Brown" w:date="2022-04-28T02:56:00Z">
            <w:trPr>
              <w:trHeight w:val="20"/>
            </w:trPr>
          </w:trPrChange>
        </w:trPr>
        <w:tc>
          <w:tcPr>
            <w:tcW w:w="2790" w:type="dxa"/>
            <w:tcBorders>
              <w:top w:val="double" w:sz="6" w:space="0" w:color="auto"/>
              <w:bottom w:val="single" w:sz="6" w:space="0" w:color="auto"/>
            </w:tcBorders>
            <w:shd w:val="clear" w:color="auto" w:fill="E0E0E0"/>
            <w:noWrap/>
            <w:vAlign w:val="center"/>
            <w:tcPrChange w:id="205" w:author="David Brown" w:date="2022-04-28T02:56:00Z">
              <w:tcPr>
                <w:tcW w:w="2790" w:type="dxa"/>
                <w:tcBorders>
                  <w:top w:val="double" w:sz="6" w:space="0" w:color="auto"/>
                  <w:bottom w:val="single" w:sz="6" w:space="0" w:color="auto"/>
                </w:tcBorders>
                <w:shd w:val="clear" w:color="auto" w:fill="E0E0E0"/>
                <w:noWrap/>
                <w:vAlign w:val="center"/>
              </w:tcPr>
            </w:tcPrChange>
          </w:tcPr>
          <w:p w14:paraId="693AACDD" w14:textId="77777777" w:rsidR="008E5665" w:rsidRPr="007F6E52" w:rsidRDefault="008E5665" w:rsidP="002B1FE3">
            <w:pPr>
              <w:tabs>
                <w:tab w:val="left" w:pos="2880"/>
              </w:tabs>
              <w:spacing w:beforeLines="20" w:before="48" w:afterLines="20" w:after="48" w:line="240" w:lineRule="auto"/>
              <w:ind w:right="90"/>
              <w:rPr>
                <w:rFonts w:cs="Arial"/>
                <w:b/>
                <w:bCs/>
                <w:color w:val="000000"/>
                <w:u w:val="single"/>
              </w:rPr>
            </w:pPr>
            <w:r w:rsidRPr="007F6E52">
              <w:rPr>
                <w:rFonts w:cs="Arial"/>
                <w:b/>
                <w:bCs/>
                <w:color w:val="000000"/>
                <w:u w:val="single"/>
              </w:rPr>
              <w:t>Service:</w:t>
            </w:r>
          </w:p>
        </w:tc>
        <w:tc>
          <w:tcPr>
            <w:tcW w:w="6838" w:type="dxa"/>
            <w:noWrap/>
            <w:vAlign w:val="center"/>
            <w:tcPrChange w:id="206" w:author="David Brown" w:date="2022-04-28T02:56:00Z">
              <w:tcPr>
                <w:tcW w:w="7110" w:type="dxa"/>
                <w:noWrap/>
                <w:vAlign w:val="center"/>
              </w:tcPr>
            </w:tcPrChange>
          </w:tcPr>
          <w:p w14:paraId="0B069027" w14:textId="77777777" w:rsidR="008E5665" w:rsidRPr="007F6E52" w:rsidRDefault="008E5665" w:rsidP="002B1FE3">
            <w:pPr>
              <w:tabs>
                <w:tab w:val="left" w:pos="720"/>
                <w:tab w:val="left" w:pos="1440"/>
                <w:tab w:val="left" w:pos="2160"/>
                <w:tab w:val="left" w:pos="2880"/>
              </w:tabs>
              <w:spacing w:beforeLines="20" w:before="48" w:afterLines="20" w:after="48" w:line="240" w:lineRule="auto"/>
              <w:ind w:right="-270"/>
              <w:jc w:val="center"/>
              <w:rPr>
                <w:rFonts w:cs="Arial"/>
                <w:color w:val="000000"/>
                <w:highlight w:val="yellow"/>
              </w:rPr>
            </w:pPr>
            <w:r w:rsidRPr="00B66415">
              <w:rPr>
                <w:rFonts w:cs="Arial"/>
                <w:color w:val="000000"/>
                <w:highlight w:val="green"/>
                <w:rPrChange w:id="207" w:author="David Brown" w:date="2022-04-28T02:45:00Z">
                  <w:rPr>
                    <w:rFonts w:cs="Arial"/>
                    <w:color w:val="000000"/>
                    <w:highlight w:val="yellow"/>
                  </w:rPr>
                </w:rPrChange>
              </w:rPr>
              <w:t>General</w:t>
            </w:r>
          </w:p>
        </w:tc>
      </w:tr>
      <w:tr w:rsidR="008E5665" w:rsidRPr="007F6E52" w14:paraId="7C4CA0D3" w14:textId="77777777" w:rsidTr="0072041B">
        <w:trPr>
          <w:trHeight w:val="20"/>
          <w:trPrChange w:id="208" w:author="David Brown" w:date="2022-04-28T02:56:00Z">
            <w:trPr>
              <w:trHeight w:val="20"/>
            </w:trPr>
          </w:trPrChange>
        </w:trPr>
        <w:tc>
          <w:tcPr>
            <w:tcW w:w="2790" w:type="dxa"/>
            <w:tcBorders>
              <w:top w:val="single" w:sz="6" w:space="0" w:color="auto"/>
              <w:bottom w:val="single" w:sz="6" w:space="0" w:color="auto"/>
            </w:tcBorders>
            <w:shd w:val="clear" w:color="auto" w:fill="E0E0E0"/>
            <w:noWrap/>
            <w:vAlign w:val="center"/>
            <w:tcPrChange w:id="209" w:author="David Brown" w:date="2022-04-28T02:56:00Z">
              <w:tcPr>
                <w:tcW w:w="2790" w:type="dxa"/>
                <w:tcBorders>
                  <w:top w:val="single" w:sz="6" w:space="0" w:color="auto"/>
                  <w:bottom w:val="single" w:sz="6" w:space="0" w:color="auto"/>
                </w:tcBorders>
                <w:shd w:val="clear" w:color="auto" w:fill="E0E0E0"/>
                <w:noWrap/>
                <w:vAlign w:val="center"/>
              </w:tcPr>
            </w:tcPrChange>
          </w:tcPr>
          <w:p w14:paraId="20600D1C" w14:textId="77777777" w:rsidR="008E5665" w:rsidRPr="007F6E52" w:rsidRDefault="008E5665" w:rsidP="002B1FE3">
            <w:pPr>
              <w:tabs>
                <w:tab w:val="left" w:pos="2880"/>
              </w:tabs>
              <w:spacing w:beforeLines="20" w:before="48" w:afterLines="20" w:after="48" w:line="240" w:lineRule="auto"/>
              <w:ind w:right="90"/>
              <w:rPr>
                <w:rFonts w:eastAsia="Arial Unicode MS" w:cs="Arial"/>
                <w:b/>
                <w:bCs/>
                <w:color w:val="000000"/>
                <w:u w:val="single"/>
              </w:rPr>
            </w:pPr>
            <w:r w:rsidRPr="007F6E52">
              <w:rPr>
                <w:rFonts w:cs="Arial"/>
                <w:b/>
                <w:bCs/>
                <w:color w:val="000000"/>
                <w:u w:val="single"/>
              </w:rPr>
              <w:t>Process:</w:t>
            </w:r>
          </w:p>
        </w:tc>
        <w:tc>
          <w:tcPr>
            <w:tcW w:w="6838" w:type="dxa"/>
            <w:noWrap/>
            <w:vAlign w:val="center"/>
            <w:tcPrChange w:id="210" w:author="David Brown" w:date="2022-04-28T02:56:00Z">
              <w:tcPr>
                <w:tcW w:w="7110" w:type="dxa"/>
                <w:noWrap/>
                <w:vAlign w:val="center"/>
              </w:tcPr>
            </w:tcPrChange>
          </w:tcPr>
          <w:p w14:paraId="1FE3AC10" w14:textId="77777777" w:rsidR="008E5665" w:rsidRPr="007F6E52" w:rsidRDefault="008E5665" w:rsidP="002B1FE3">
            <w:pPr>
              <w:tabs>
                <w:tab w:val="left" w:pos="720"/>
                <w:tab w:val="left" w:pos="1440"/>
                <w:tab w:val="left" w:pos="2160"/>
                <w:tab w:val="left" w:pos="2880"/>
              </w:tabs>
              <w:spacing w:beforeLines="20" w:before="48" w:afterLines="20" w:after="48" w:line="240" w:lineRule="auto"/>
              <w:ind w:right="-270"/>
              <w:jc w:val="center"/>
              <w:rPr>
                <w:rFonts w:eastAsia="Arial Unicode MS" w:cs="Arial"/>
                <w:color w:val="000000"/>
                <w:highlight w:val="yellow"/>
              </w:rPr>
            </w:pPr>
          </w:p>
        </w:tc>
      </w:tr>
      <w:tr w:rsidR="00442DA4" w:rsidRPr="007F6E52" w14:paraId="25EC84F0" w14:textId="77777777" w:rsidTr="0072041B">
        <w:trPr>
          <w:trHeight w:val="20"/>
          <w:trPrChange w:id="211" w:author="David Brown" w:date="2022-04-28T02:56:00Z">
            <w:trPr>
              <w:trHeight w:val="20"/>
            </w:trPr>
          </w:trPrChange>
        </w:trPr>
        <w:tc>
          <w:tcPr>
            <w:tcW w:w="2790" w:type="dxa"/>
            <w:tcBorders>
              <w:top w:val="single" w:sz="6" w:space="0" w:color="auto"/>
              <w:bottom w:val="single" w:sz="6" w:space="0" w:color="auto"/>
            </w:tcBorders>
            <w:shd w:val="clear" w:color="auto" w:fill="E0E0E0"/>
            <w:noWrap/>
            <w:vAlign w:val="center"/>
            <w:tcPrChange w:id="212" w:author="David Brown" w:date="2022-04-28T02:56:00Z">
              <w:tcPr>
                <w:tcW w:w="2790" w:type="dxa"/>
                <w:tcBorders>
                  <w:top w:val="single" w:sz="6" w:space="0" w:color="auto"/>
                  <w:bottom w:val="single" w:sz="6" w:space="0" w:color="auto"/>
                </w:tcBorders>
                <w:shd w:val="clear" w:color="auto" w:fill="E0E0E0"/>
                <w:noWrap/>
                <w:vAlign w:val="center"/>
              </w:tcPr>
            </w:tcPrChange>
          </w:tcPr>
          <w:p w14:paraId="22C2B5A4" w14:textId="77777777" w:rsidR="00442DA4" w:rsidRPr="007F6E52" w:rsidRDefault="00442DA4" w:rsidP="00442DA4">
            <w:pPr>
              <w:tabs>
                <w:tab w:val="left" w:pos="2880"/>
              </w:tabs>
              <w:spacing w:beforeLines="20" w:before="48" w:afterLines="20" w:after="48" w:line="240" w:lineRule="auto"/>
              <w:ind w:right="90"/>
              <w:jc w:val="right"/>
              <w:rPr>
                <w:rFonts w:cs="Arial"/>
                <w:color w:val="000000"/>
              </w:rPr>
            </w:pPr>
            <w:r w:rsidRPr="007F6E52">
              <w:rPr>
                <w:rFonts w:cs="Arial"/>
                <w:color w:val="000000"/>
              </w:rPr>
              <w:t>Tag name:</w:t>
            </w:r>
          </w:p>
        </w:tc>
        <w:tc>
          <w:tcPr>
            <w:tcW w:w="6838" w:type="dxa"/>
            <w:noWrap/>
            <w:vAlign w:val="center"/>
            <w:tcPrChange w:id="213" w:author="David Brown" w:date="2022-04-28T02:56:00Z">
              <w:tcPr>
                <w:tcW w:w="7110" w:type="dxa"/>
                <w:noWrap/>
                <w:vAlign w:val="center"/>
              </w:tcPr>
            </w:tcPrChange>
          </w:tcPr>
          <w:p w14:paraId="22BF1924" w14:textId="77777777" w:rsidR="00442DA4" w:rsidRPr="003D697C" w:rsidRDefault="00442DA4" w:rsidP="00442DA4">
            <w:pPr>
              <w:tabs>
                <w:tab w:val="left" w:pos="720"/>
                <w:tab w:val="left" w:pos="1440"/>
                <w:tab w:val="left" w:pos="2160"/>
                <w:tab w:val="left" w:pos="2880"/>
              </w:tabs>
              <w:spacing w:beforeLines="20" w:before="48" w:afterLines="20" w:after="48" w:line="240" w:lineRule="auto"/>
              <w:ind w:right="-270"/>
              <w:jc w:val="center"/>
              <w:rPr>
                <w:ins w:id="214" w:author="David Brown" w:date="2022-04-28T02:36:00Z"/>
                <w:rFonts w:cs="Arial"/>
                <w:b/>
                <w:bCs/>
                <w:color w:val="000000"/>
              </w:rPr>
            </w:pPr>
            <w:ins w:id="215" w:author="David Brown" w:date="2022-04-28T02:36:00Z">
              <w:r w:rsidRPr="003D697C">
                <w:rPr>
                  <w:rFonts w:cs="Arial"/>
                  <w:b/>
                  <w:bCs/>
                  <w:color w:val="000000"/>
                </w:rPr>
                <w:t>TWR_FIT1</w:t>
              </w:r>
            </w:ins>
          </w:p>
          <w:p w14:paraId="18343546" w14:textId="77777777" w:rsidR="00442DA4" w:rsidRPr="007F6E52" w:rsidRDefault="00442DA4" w:rsidP="00442DA4">
            <w:pPr>
              <w:tabs>
                <w:tab w:val="left" w:pos="720"/>
                <w:tab w:val="left" w:pos="1440"/>
                <w:tab w:val="left" w:pos="2160"/>
                <w:tab w:val="left" w:pos="2880"/>
              </w:tabs>
              <w:spacing w:beforeLines="20" w:before="48" w:afterLines="20" w:after="48" w:line="240" w:lineRule="auto"/>
              <w:ind w:right="-270"/>
              <w:jc w:val="center"/>
              <w:rPr>
                <w:rFonts w:cs="Arial"/>
                <w:color w:val="000000"/>
                <w:highlight w:val="yellow"/>
              </w:rPr>
            </w:pPr>
            <w:ins w:id="216" w:author="David Brown" w:date="2022-04-28T02:36:00Z">
              <w:r w:rsidRPr="003D697C">
                <w:rPr>
                  <w:rFonts w:cs="Arial"/>
                  <w:b/>
                  <w:bCs/>
                  <w:color w:val="000000"/>
                </w:rPr>
                <w:t>TWR_FIT2</w:t>
              </w:r>
            </w:ins>
            <w:del w:id="217" w:author="David Brown" w:date="2022-04-28T02:36:00Z">
              <w:r w:rsidRPr="007F6E52" w:rsidDel="00B66051">
                <w:rPr>
                  <w:rFonts w:cs="Arial"/>
                  <w:color w:val="000000"/>
                  <w:highlight w:val="yellow"/>
                </w:rPr>
                <w:delText>xx-xx</w:delText>
              </w:r>
            </w:del>
          </w:p>
        </w:tc>
      </w:tr>
      <w:tr w:rsidR="00442DA4" w:rsidRPr="007F6E52" w14:paraId="54B848B5" w14:textId="77777777" w:rsidTr="0072041B">
        <w:trPr>
          <w:trHeight w:val="20"/>
          <w:trPrChange w:id="218" w:author="David Brown" w:date="2022-04-28T02:56:00Z">
            <w:trPr>
              <w:trHeight w:val="20"/>
            </w:trPr>
          </w:trPrChange>
        </w:trPr>
        <w:tc>
          <w:tcPr>
            <w:tcW w:w="2790" w:type="dxa"/>
            <w:tcBorders>
              <w:top w:val="single" w:sz="6" w:space="0" w:color="auto"/>
              <w:bottom w:val="single" w:sz="6" w:space="0" w:color="auto"/>
            </w:tcBorders>
            <w:shd w:val="clear" w:color="auto" w:fill="E0E0E0"/>
            <w:noWrap/>
            <w:vAlign w:val="center"/>
            <w:tcPrChange w:id="219" w:author="David Brown" w:date="2022-04-28T02:56:00Z">
              <w:tcPr>
                <w:tcW w:w="2790" w:type="dxa"/>
                <w:tcBorders>
                  <w:top w:val="single" w:sz="6" w:space="0" w:color="auto"/>
                  <w:bottom w:val="single" w:sz="6" w:space="0" w:color="auto"/>
                </w:tcBorders>
                <w:shd w:val="clear" w:color="auto" w:fill="E0E0E0"/>
                <w:noWrap/>
                <w:vAlign w:val="center"/>
              </w:tcPr>
            </w:tcPrChange>
          </w:tcPr>
          <w:p w14:paraId="7DB4C21A" w14:textId="77777777" w:rsidR="00442DA4" w:rsidRPr="007F6E52" w:rsidRDefault="00442DA4" w:rsidP="00442DA4">
            <w:pPr>
              <w:tabs>
                <w:tab w:val="left" w:pos="2880"/>
              </w:tabs>
              <w:spacing w:beforeLines="20" w:before="48" w:afterLines="20" w:after="48" w:line="240" w:lineRule="auto"/>
              <w:ind w:right="90"/>
              <w:jc w:val="right"/>
              <w:rPr>
                <w:rFonts w:cs="Arial"/>
                <w:color w:val="000000"/>
              </w:rPr>
            </w:pPr>
            <w:r w:rsidRPr="007F6E52">
              <w:rPr>
                <w:rFonts w:cs="Arial"/>
                <w:color w:val="000000"/>
              </w:rPr>
              <w:t>Installation D</w:t>
            </w:r>
            <w:r>
              <w:rPr>
                <w:rFonts w:cs="Arial"/>
                <w:color w:val="000000"/>
              </w:rPr>
              <w:t>rawing</w:t>
            </w:r>
            <w:r w:rsidRPr="007F6E52">
              <w:rPr>
                <w:rFonts w:cs="Arial"/>
                <w:color w:val="000000"/>
              </w:rPr>
              <w:t>:</w:t>
            </w:r>
          </w:p>
        </w:tc>
        <w:tc>
          <w:tcPr>
            <w:tcW w:w="6838" w:type="dxa"/>
            <w:noWrap/>
            <w:vAlign w:val="center"/>
            <w:tcPrChange w:id="220" w:author="David Brown" w:date="2022-04-28T02:56:00Z">
              <w:tcPr>
                <w:tcW w:w="7110" w:type="dxa"/>
                <w:noWrap/>
                <w:vAlign w:val="center"/>
              </w:tcPr>
            </w:tcPrChange>
          </w:tcPr>
          <w:p w14:paraId="1A875443" w14:textId="77777777" w:rsidR="00442DA4" w:rsidRPr="007F6E52" w:rsidRDefault="00442DA4" w:rsidP="00442DA4">
            <w:pPr>
              <w:tabs>
                <w:tab w:val="left" w:pos="720"/>
                <w:tab w:val="left" w:pos="1440"/>
                <w:tab w:val="left" w:pos="2160"/>
                <w:tab w:val="left" w:pos="2880"/>
              </w:tabs>
              <w:spacing w:beforeLines="20" w:before="48" w:afterLines="20" w:after="48" w:line="240" w:lineRule="auto"/>
              <w:ind w:right="-270"/>
              <w:jc w:val="center"/>
              <w:rPr>
                <w:rFonts w:cs="Arial"/>
                <w:color w:val="000000"/>
                <w:highlight w:val="yellow"/>
              </w:rPr>
            </w:pPr>
            <w:ins w:id="221" w:author="David Brown" w:date="2022-04-28T02:36:00Z">
              <w:r>
                <w:rPr>
                  <w:rFonts w:cs="Arial"/>
                  <w:color w:val="000000"/>
                </w:rPr>
                <w:t>I-401</w:t>
              </w:r>
            </w:ins>
            <w:del w:id="222" w:author="David Brown" w:date="2022-04-28T02:36:00Z">
              <w:r w:rsidRPr="007F6E52" w:rsidDel="00B66051">
                <w:rPr>
                  <w:rFonts w:cs="Arial"/>
                  <w:color w:val="000000"/>
                  <w:highlight w:val="yellow"/>
                </w:rPr>
                <w:delText>13120x</w:delText>
              </w:r>
            </w:del>
          </w:p>
        </w:tc>
      </w:tr>
      <w:tr w:rsidR="00442DA4" w:rsidRPr="007F6E52" w14:paraId="2BE19F57" w14:textId="77777777" w:rsidTr="0072041B">
        <w:trPr>
          <w:trHeight w:val="20"/>
          <w:trPrChange w:id="223" w:author="David Brown" w:date="2022-04-28T02:56:00Z">
            <w:trPr>
              <w:trHeight w:val="20"/>
            </w:trPr>
          </w:trPrChange>
        </w:trPr>
        <w:tc>
          <w:tcPr>
            <w:tcW w:w="2790" w:type="dxa"/>
            <w:tcBorders>
              <w:top w:val="single" w:sz="6" w:space="0" w:color="auto"/>
              <w:bottom w:val="single" w:sz="6" w:space="0" w:color="auto"/>
            </w:tcBorders>
            <w:shd w:val="clear" w:color="auto" w:fill="E0E0E0"/>
            <w:noWrap/>
            <w:vAlign w:val="center"/>
            <w:tcPrChange w:id="224" w:author="David Brown" w:date="2022-04-28T02:56:00Z">
              <w:tcPr>
                <w:tcW w:w="2790" w:type="dxa"/>
                <w:tcBorders>
                  <w:top w:val="single" w:sz="6" w:space="0" w:color="auto"/>
                  <w:bottom w:val="single" w:sz="6" w:space="0" w:color="auto"/>
                </w:tcBorders>
                <w:shd w:val="clear" w:color="auto" w:fill="E0E0E0"/>
                <w:noWrap/>
                <w:vAlign w:val="center"/>
              </w:tcPr>
            </w:tcPrChange>
          </w:tcPr>
          <w:p w14:paraId="3CCA34B3" w14:textId="77777777" w:rsidR="00442DA4" w:rsidRPr="007F6E52" w:rsidRDefault="00442DA4" w:rsidP="00442DA4">
            <w:pPr>
              <w:tabs>
                <w:tab w:val="left" w:pos="2880"/>
              </w:tabs>
              <w:spacing w:beforeLines="20" w:before="48" w:afterLines="20" w:after="48" w:line="240" w:lineRule="auto"/>
              <w:ind w:right="90"/>
              <w:jc w:val="right"/>
              <w:rPr>
                <w:rFonts w:eastAsia="Arial Unicode MS" w:cs="Arial"/>
                <w:color w:val="000000"/>
              </w:rPr>
            </w:pPr>
            <w:r w:rsidRPr="007F6E52">
              <w:rPr>
                <w:rFonts w:cs="Arial"/>
                <w:color w:val="000000"/>
              </w:rPr>
              <w:t>Fluid:</w:t>
            </w:r>
          </w:p>
        </w:tc>
        <w:tc>
          <w:tcPr>
            <w:tcW w:w="6838" w:type="dxa"/>
            <w:noWrap/>
            <w:vAlign w:val="center"/>
            <w:tcPrChange w:id="225" w:author="David Brown" w:date="2022-04-28T02:56:00Z">
              <w:tcPr>
                <w:tcW w:w="7110" w:type="dxa"/>
                <w:noWrap/>
                <w:vAlign w:val="center"/>
              </w:tcPr>
            </w:tcPrChange>
          </w:tcPr>
          <w:p w14:paraId="345494EA" w14:textId="77777777" w:rsidR="00442DA4" w:rsidRPr="007F6E52" w:rsidRDefault="00442DA4" w:rsidP="00442DA4">
            <w:pPr>
              <w:tabs>
                <w:tab w:val="left" w:pos="720"/>
                <w:tab w:val="left" w:pos="1440"/>
                <w:tab w:val="left" w:pos="2160"/>
                <w:tab w:val="left" w:pos="2880"/>
              </w:tabs>
              <w:spacing w:beforeLines="20" w:before="48" w:afterLines="20" w:after="48" w:line="240" w:lineRule="auto"/>
              <w:ind w:right="-270"/>
              <w:jc w:val="center"/>
              <w:rPr>
                <w:rFonts w:eastAsia="Arial Unicode MS" w:cs="Arial"/>
                <w:color w:val="000000"/>
                <w:highlight w:val="yellow"/>
              </w:rPr>
            </w:pPr>
            <w:ins w:id="226" w:author="David Brown" w:date="2022-04-28T02:36:00Z">
              <w:r w:rsidRPr="003D697C">
                <w:rPr>
                  <w:rFonts w:cs="Arial"/>
                  <w:color w:val="000000"/>
                </w:rPr>
                <w:t>Potable Water</w:t>
              </w:r>
            </w:ins>
            <w:del w:id="227" w:author="David Brown" w:date="2022-04-28T02:36:00Z">
              <w:r w:rsidRPr="007F6E52" w:rsidDel="00B66051">
                <w:rPr>
                  <w:rFonts w:cs="Arial"/>
                  <w:color w:val="000000"/>
                  <w:highlight w:val="yellow"/>
                </w:rPr>
                <w:delText>Raw Water</w:delText>
              </w:r>
            </w:del>
          </w:p>
        </w:tc>
      </w:tr>
      <w:tr w:rsidR="00442DA4" w:rsidRPr="007F6E52" w14:paraId="205553DE" w14:textId="77777777" w:rsidTr="0072041B">
        <w:trPr>
          <w:trHeight w:val="20"/>
          <w:trPrChange w:id="228" w:author="David Brown" w:date="2022-04-28T02:56:00Z">
            <w:trPr>
              <w:trHeight w:val="20"/>
            </w:trPr>
          </w:trPrChange>
        </w:trPr>
        <w:tc>
          <w:tcPr>
            <w:tcW w:w="2790" w:type="dxa"/>
            <w:tcBorders>
              <w:top w:val="single" w:sz="6" w:space="0" w:color="auto"/>
              <w:bottom w:val="single" w:sz="6" w:space="0" w:color="auto"/>
            </w:tcBorders>
            <w:shd w:val="clear" w:color="auto" w:fill="E0E0E0"/>
            <w:noWrap/>
            <w:vAlign w:val="center"/>
            <w:tcPrChange w:id="229" w:author="David Brown" w:date="2022-04-28T02:56:00Z">
              <w:tcPr>
                <w:tcW w:w="2790" w:type="dxa"/>
                <w:tcBorders>
                  <w:top w:val="single" w:sz="6" w:space="0" w:color="auto"/>
                  <w:bottom w:val="single" w:sz="6" w:space="0" w:color="auto"/>
                </w:tcBorders>
                <w:shd w:val="clear" w:color="auto" w:fill="E0E0E0"/>
                <w:noWrap/>
                <w:vAlign w:val="center"/>
              </w:tcPr>
            </w:tcPrChange>
          </w:tcPr>
          <w:p w14:paraId="09AA8747" w14:textId="77777777" w:rsidR="00442DA4" w:rsidRPr="007F6E52" w:rsidRDefault="00442DA4" w:rsidP="00442DA4">
            <w:pPr>
              <w:tabs>
                <w:tab w:val="left" w:pos="2880"/>
              </w:tabs>
              <w:spacing w:beforeLines="20" w:before="48" w:afterLines="20" w:after="48" w:line="240" w:lineRule="auto"/>
              <w:ind w:right="90"/>
              <w:jc w:val="right"/>
              <w:rPr>
                <w:rFonts w:eastAsia="Arial Unicode MS" w:cs="Arial"/>
                <w:color w:val="000000"/>
              </w:rPr>
            </w:pPr>
            <w:r w:rsidRPr="007F6E52">
              <w:rPr>
                <w:rFonts w:cs="Arial"/>
                <w:color w:val="000000"/>
              </w:rPr>
              <w:t>Velocity min/max:</w:t>
            </w:r>
          </w:p>
        </w:tc>
        <w:tc>
          <w:tcPr>
            <w:tcW w:w="6838" w:type="dxa"/>
            <w:noWrap/>
            <w:vAlign w:val="center"/>
            <w:tcPrChange w:id="230" w:author="David Brown" w:date="2022-04-28T02:56:00Z">
              <w:tcPr>
                <w:tcW w:w="7110" w:type="dxa"/>
                <w:noWrap/>
                <w:vAlign w:val="center"/>
              </w:tcPr>
            </w:tcPrChange>
          </w:tcPr>
          <w:p w14:paraId="6E146AE2" w14:textId="77777777" w:rsidR="00442DA4" w:rsidRPr="0072041B" w:rsidRDefault="00442DA4" w:rsidP="00442DA4">
            <w:pPr>
              <w:tabs>
                <w:tab w:val="left" w:pos="720"/>
                <w:tab w:val="left" w:pos="1440"/>
                <w:tab w:val="left" w:pos="2160"/>
                <w:tab w:val="left" w:pos="2880"/>
              </w:tabs>
              <w:spacing w:beforeLines="20" w:before="48" w:afterLines="20" w:after="48" w:line="240" w:lineRule="auto"/>
              <w:ind w:right="-270"/>
              <w:jc w:val="center"/>
              <w:rPr>
                <w:rFonts w:eastAsia="Arial Unicode MS" w:cs="Arial"/>
                <w:color w:val="000000"/>
                <w:highlight w:val="green"/>
                <w:rPrChange w:id="231" w:author="David Brown" w:date="2022-04-28T02:57:00Z">
                  <w:rPr>
                    <w:rFonts w:eastAsia="Arial Unicode MS" w:cs="Arial"/>
                    <w:color w:val="000000"/>
                    <w:highlight w:val="yellow"/>
                  </w:rPr>
                </w:rPrChange>
              </w:rPr>
            </w:pPr>
            <w:ins w:id="232" w:author="David Brown" w:date="2022-04-28T02:36:00Z">
              <w:r w:rsidRPr="0072041B">
                <w:rPr>
                  <w:rFonts w:cs="Arial"/>
                  <w:color w:val="000000"/>
                  <w:highlight w:val="green"/>
                  <w:rPrChange w:id="233" w:author="David Brown" w:date="2022-04-28T02:57:00Z">
                    <w:rPr>
                      <w:rFonts w:cs="Arial"/>
                      <w:color w:val="000000"/>
                    </w:rPr>
                  </w:rPrChange>
                </w:rPr>
                <w:t>0.4 – 4.0 m/sec</w:t>
              </w:r>
            </w:ins>
            <w:del w:id="234" w:author="David Brown" w:date="2022-04-28T02:36:00Z">
              <w:r w:rsidRPr="0072041B" w:rsidDel="00B66051">
                <w:rPr>
                  <w:rFonts w:cs="Arial"/>
                  <w:color w:val="000000"/>
                  <w:highlight w:val="green"/>
                  <w:rPrChange w:id="235" w:author="David Brown" w:date="2022-04-28T02:57:00Z">
                    <w:rPr>
                      <w:rFonts w:cs="Arial"/>
                      <w:color w:val="000000"/>
                      <w:highlight w:val="yellow"/>
                    </w:rPr>
                  </w:rPrChange>
                </w:rPr>
                <w:delText>0.3 - 10 m/sec</w:delText>
              </w:r>
            </w:del>
          </w:p>
        </w:tc>
      </w:tr>
      <w:tr w:rsidR="00442DA4" w:rsidRPr="007F6E52" w14:paraId="7E29755A" w14:textId="77777777" w:rsidTr="0072041B">
        <w:trPr>
          <w:trHeight w:val="20"/>
          <w:trPrChange w:id="236" w:author="David Brown" w:date="2022-04-28T02:56:00Z">
            <w:trPr>
              <w:trHeight w:val="20"/>
            </w:trPr>
          </w:trPrChange>
        </w:trPr>
        <w:tc>
          <w:tcPr>
            <w:tcW w:w="2790" w:type="dxa"/>
            <w:tcBorders>
              <w:top w:val="single" w:sz="6" w:space="0" w:color="auto"/>
              <w:bottom w:val="single" w:sz="6" w:space="0" w:color="auto"/>
            </w:tcBorders>
            <w:shd w:val="clear" w:color="auto" w:fill="E0E0E0"/>
            <w:noWrap/>
            <w:vAlign w:val="center"/>
            <w:tcPrChange w:id="237" w:author="David Brown" w:date="2022-04-28T02:56:00Z">
              <w:tcPr>
                <w:tcW w:w="2790" w:type="dxa"/>
                <w:tcBorders>
                  <w:top w:val="single" w:sz="6" w:space="0" w:color="auto"/>
                  <w:bottom w:val="single" w:sz="6" w:space="0" w:color="auto"/>
                </w:tcBorders>
                <w:shd w:val="clear" w:color="auto" w:fill="E0E0E0"/>
                <w:noWrap/>
                <w:vAlign w:val="center"/>
              </w:tcPr>
            </w:tcPrChange>
          </w:tcPr>
          <w:p w14:paraId="047F378E" w14:textId="77777777" w:rsidR="00442DA4" w:rsidRPr="007F6E52" w:rsidRDefault="00442DA4" w:rsidP="00442DA4">
            <w:pPr>
              <w:tabs>
                <w:tab w:val="left" w:pos="2880"/>
              </w:tabs>
              <w:spacing w:beforeLines="20" w:before="48" w:afterLines="20" w:after="48" w:line="240" w:lineRule="auto"/>
              <w:ind w:right="90"/>
              <w:jc w:val="right"/>
              <w:rPr>
                <w:rFonts w:eastAsia="Arial Unicode MS" w:cs="Arial"/>
                <w:color w:val="000000"/>
              </w:rPr>
            </w:pPr>
            <w:r w:rsidRPr="007F6E52">
              <w:rPr>
                <w:rFonts w:cs="Arial"/>
                <w:color w:val="000000"/>
              </w:rPr>
              <w:t>Temp min/max:</w:t>
            </w:r>
          </w:p>
        </w:tc>
        <w:tc>
          <w:tcPr>
            <w:tcW w:w="6838" w:type="dxa"/>
            <w:noWrap/>
            <w:vAlign w:val="center"/>
            <w:tcPrChange w:id="238" w:author="David Brown" w:date="2022-04-28T02:56:00Z">
              <w:tcPr>
                <w:tcW w:w="7110" w:type="dxa"/>
                <w:noWrap/>
                <w:vAlign w:val="center"/>
              </w:tcPr>
            </w:tcPrChange>
          </w:tcPr>
          <w:p w14:paraId="1F82F624" w14:textId="77777777" w:rsidR="00442DA4" w:rsidRPr="0072041B" w:rsidRDefault="00442DA4" w:rsidP="00442DA4">
            <w:pPr>
              <w:tabs>
                <w:tab w:val="left" w:pos="720"/>
                <w:tab w:val="left" w:pos="1440"/>
                <w:tab w:val="left" w:pos="2160"/>
                <w:tab w:val="left" w:pos="2880"/>
              </w:tabs>
              <w:spacing w:beforeLines="20" w:before="48" w:afterLines="20" w:after="48" w:line="240" w:lineRule="auto"/>
              <w:ind w:right="-270"/>
              <w:jc w:val="center"/>
              <w:rPr>
                <w:rFonts w:eastAsia="Arial Unicode MS" w:cs="Arial"/>
                <w:color w:val="000000"/>
                <w:highlight w:val="green"/>
                <w:rPrChange w:id="239" w:author="David Brown" w:date="2022-04-28T02:57:00Z">
                  <w:rPr>
                    <w:rFonts w:eastAsia="Arial Unicode MS" w:cs="Arial"/>
                    <w:color w:val="000000"/>
                    <w:highlight w:val="yellow"/>
                  </w:rPr>
                </w:rPrChange>
              </w:rPr>
            </w:pPr>
            <w:ins w:id="240" w:author="David Brown" w:date="2022-04-28T02:36:00Z">
              <w:r w:rsidRPr="0072041B">
                <w:rPr>
                  <w:rFonts w:cs="Arial"/>
                  <w:color w:val="000000"/>
                  <w:highlight w:val="green"/>
                  <w:rPrChange w:id="241" w:author="David Brown" w:date="2022-04-28T02:57:00Z">
                    <w:rPr>
                      <w:rFonts w:cs="Arial"/>
                      <w:color w:val="000000"/>
                    </w:rPr>
                  </w:rPrChange>
                </w:rPr>
                <w:t xml:space="preserve">0 to 25 </w:t>
              </w:r>
              <w:r w:rsidRPr="0072041B">
                <w:rPr>
                  <w:rFonts w:cs="Arial"/>
                  <w:color w:val="000000"/>
                  <w:highlight w:val="green"/>
                  <w:rPrChange w:id="242" w:author="David Brown" w:date="2022-04-28T02:57:00Z">
                    <w:rPr>
                      <w:rFonts w:cs="Arial"/>
                      <w:color w:val="000000"/>
                    </w:rPr>
                  </w:rPrChange>
                </w:rPr>
                <w:sym w:font="Symbol" w:char="F0B0"/>
              </w:r>
              <w:r w:rsidRPr="0072041B">
                <w:rPr>
                  <w:rFonts w:cs="Arial"/>
                  <w:color w:val="000000"/>
                  <w:highlight w:val="green"/>
                  <w:rPrChange w:id="243" w:author="David Brown" w:date="2022-04-28T02:57:00Z">
                    <w:rPr>
                      <w:rFonts w:cs="Arial"/>
                      <w:color w:val="000000"/>
                    </w:rPr>
                  </w:rPrChange>
                </w:rPr>
                <w:t>C</w:t>
              </w:r>
            </w:ins>
            <w:del w:id="244" w:author="David Brown" w:date="2022-04-28T02:36:00Z">
              <w:r w:rsidRPr="0072041B" w:rsidDel="00B66051">
                <w:rPr>
                  <w:rFonts w:cs="Arial"/>
                  <w:color w:val="000000"/>
                  <w:highlight w:val="green"/>
                  <w:rPrChange w:id="245" w:author="David Brown" w:date="2022-04-28T02:57:00Z">
                    <w:rPr>
                      <w:rFonts w:cs="Arial"/>
                      <w:color w:val="000000"/>
                      <w:highlight w:val="yellow"/>
                    </w:rPr>
                  </w:rPrChange>
                </w:rPr>
                <w:delText xml:space="preserve">0 to 25 </w:delText>
              </w:r>
              <w:r w:rsidRPr="0072041B" w:rsidDel="00B66051">
                <w:rPr>
                  <w:rFonts w:cs="Arial"/>
                  <w:color w:val="000000"/>
                  <w:highlight w:val="green"/>
                  <w:rPrChange w:id="246" w:author="David Brown" w:date="2022-04-28T02:57:00Z">
                    <w:rPr>
                      <w:rFonts w:cs="Arial"/>
                      <w:color w:val="000000"/>
                      <w:highlight w:val="yellow"/>
                    </w:rPr>
                  </w:rPrChange>
                </w:rPr>
                <w:sym w:font="Symbol" w:char="F0B0"/>
              </w:r>
              <w:r w:rsidRPr="0072041B" w:rsidDel="00B66051">
                <w:rPr>
                  <w:rFonts w:cs="Arial"/>
                  <w:color w:val="000000"/>
                  <w:highlight w:val="green"/>
                  <w:rPrChange w:id="247" w:author="David Brown" w:date="2022-04-28T02:57:00Z">
                    <w:rPr>
                      <w:rFonts w:cs="Arial"/>
                      <w:color w:val="000000"/>
                      <w:highlight w:val="yellow"/>
                    </w:rPr>
                  </w:rPrChange>
                </w:rPr>
                <w:delText>C</w:delText>
              </w:r>
            </w:del>
          </w:p>
        </w:tc>
      </w:tr>
      <w:tr w:rsidR="00442DA4" w:rsidRPr="007F6E52" w14:paraId="5BE638DF" w14:textId="77777777" w:rsidTr="0072041B">
        <w:trPr>
          <w:trHeight w:val="20"/>
          <w:trPrChange w:id="248" w:author="David Brown" w:date="2022-04-28T02:56:00Z">
            <w:trPr>
              <w:trHeight w:val="20"/>
            </w:trPr>
          </w:trPrChange>
        </w:trPr>
        <w:tc>
          <w:tcPr>
            <w:tcW w:w="2790" w:type="dxa"/>
            <w:tcBorders>
              <w:top w:val="single" w:sz="6" w:space="0" w:color="auto"/>
              <w:bottom w:val="single" w:sz="6" w:space="0" w:color="auto"/>
            </w:tcBorders>
            <w:shd w:val="clear" w:color="auto" w:fill="E0E0E0"/>
            <w:noWrap/>
            <w:vAlign w:val="center"/>
            <w:tcPrChange w:id="249" w:author="David Brown" w:date="2022-04-28T02:56:00Z">
              <w:tcPr>
                <w:tcW w:w="2790" w:type="dxa"/>
                <w:tcBorders>
                  <w:top w:val="single" w:sz="6" w:space="0" w:color="auto"/>
                  <w:bottom w:val="single" w:sz="6" w:space="0" w:color="auto"/>
                </w:tcBorders>
                <w:shd w:val="clear" w:color="auto" w:fill="E0E0E0"/>
                <w:noWrap/>
                <w:vAlign w:val="center"/>
              </w:tcPr>
            </w:tcPrChange>
          </w:tcPr>
          <w:p w14:paraId="1787F954" w14:textId="77777777" w:rsidR="00442DA4" w:rsidRPr="007F6E52" w:rsidRDefault="00442DA4" w:rsidP="00442DA4">
            <w:pPr>
              <w:tabs>
                <w:tab w:val="left" w:pos="2880"/>
              </w:tabs>
              <w:spacing w:beforeLines="20" w:before="48" w:afterLines="20" w:after="48" w:line="240" w:lineRule="auto"/>
              <w:ind w:right="90"/>
              <w:jc w:val="right"/>
              <w:rPr>
                <w:rFonts w:eastAsia="Arial Unicode MS" w:cs="Arial"/>
                <w:color w:val="000000"/>
              </w:rPr>
            </w:pPr>
            <w:r w:rsidRPr="007F6E52">
              <w:rPr>
                <w:rFonts w:cs="Arial"/>
                <w:color w:val="000000"/>
              </w:rPr>
              <w:t>Press min/max:</w:t>
            </w:r>
          </w:p>
        </w:tc>
        <w:tc>
          <w:tcPr>
            <w:tcW w:w="6838" w:type="dxa"/>
            <w:noWrap/>
            <w:vAlign w:val="center"/>
            <w:tcPrChange w:id="250" w:author="David Brown" w:date="2022-04-28T02:56:00Z">
              <w:tcPr>
                <w:tcW w:w="7110" w:type="dxa"/>
                <w:noWrap/>
                <w:vAlign w:val="center"/>
              </w:tcPr>
            </w:tcPrChange>
          </w:tcPr>
          <w:p w14:paraId="5674DA44" w14:textId="77777777" w:rsidR="00442DA4" w:rsidRPr="0072041B" w:rsidRDefault="00442DA4" w:rsidP="00442DA4">
            <w:pPr>
              <w:tabs>
                <w:tab w:val="left" w:pos="720"/>
                <w:tab w:val="left" w:pos="1440"/>
                <w:tab w:val="left" w:pos="2160"/>
                <w:tab w:val="left" w:pos="2880"/>
              </w:tabs>
              <w:spacing w:beforeLines="20" w:before="48" w:afterLines="20" w:after="48" w:line="240" w:lineRule="auto"/>
              <w:ind w:right="-270"/>
              <w:jc w:val="center"/>
              <w:rPr>
                <w:rFonts w:eastAsia="Arial Unicode MS" w:cs="Arial"/>
                <w:color w:val="000000"/>
                <w:highlight w:val="green"/>
                <w:rPrChange w:id="251" w:author="David Brown" w:date="2022-04-28T02:57:00Z">
                  <w:rPr>
                    <w:rFonts w:eastAsia="Arial Unicode MS" w:cs="Arial"/>
                    <w:color w:val="000000"/>
                    <w:highlight w:val="yellow"/>
                  </w:rPr>
                </w:rPrChange>
              </w:rPr>
            </w:pPr>
            <w:ins w:id="252" w:author="David Brown" w:date="2022-04-28T02:36:00Z">
              <w:r w:rsidRPr="0072041B">
                <w:rPr>
                  <w:rFonts w:cs="Arial"/>
                  <w:color w:val="000000"/>
                  <w:highlight w:val="green"/>
                  <w:rPrChange w:id="253" w:author="David Brown" w:date="2022-04-28T02:57:00Z">
                    <w:rPr>
                      <w:rFonts w:cs="Arial"/>
                      <w:color w:val="000000"/>
                    </w:rPr>
                  </w:rPrChange>
                </w:rPr>
                <w:t>0 - 1034 kPa</w:t>
              </w:r>
            </w:ins>
            <w:del w:id="254" w:author="David Brown" w:date="2022-04-28T02:36:00Z">
              <w:r w:rsidRPr="0072041B" w:rsidDel="00B66051">
                <w:rPr>
                  <w:rFonts w:cs="Arial"/>
                  <w:color w:val="000000"/>
                  <w:highlight w:val="green"/>
                  <w:rPrChange w:id="255" w:author="David Brown" w:date="2022-04-28T02:57:00Z">
                    <w:rPr>
                      <w:rFonts w:cs="Arial"/>
                      <w:color w:val="000000"/>
                      <w:highlight w:val="yellow"/>
                    </w:rPr>
                  </w:rPrChange>
                </w:rPr>
                <w:delText>0 - 300 kPa</w:delText>
              </w:r>
            </w:del>
          </w:p>
        </w:tc>
      </w:tr>
      <w:tr w:rsidR="00442DA4" w:rsidRPr="007F6E52" w14:paraId="49EEA861" w14:textId="77777777" w:rsidTr="0072041B">
        <w:trPr>
          <w:trHeight w:val="20"/>
          <w:trPrChange w:id="256" w:author="David Brown" w:date="2022-04-28T02:56:00Z">
            <w:trPr>
              <w:trHeight w:val="20"/>
            </w:trPr>
          </w:trPrChange>
        </w:trPr>
        <w:tc>
          <w:tcPr>
            <w:tcW w:w="2790" w:type="dxa"/>
            <w:tcBorders>
              <w:top w:val="single" w:sz="6" w:space="0" w:color="auto"/>
              <w:bottom w:val="single" w:sz="6" w:space="0" w:color="auto"/>
            </w:tcBorders>
            <w:shd w:val="clear" w:color="auto" w:fill="E0E0E0"/>
            <w:noWrap/>
            <w:vAlign w:val="center"/>
            <w:tcPrChange w:id="257" w:author="David Brown" w:date="2022-04-28T02:56:00Z">
              <w:tcPr>
                <w:tcW w:w="2790" w:type="dxa"/>
                <w:tcBorders>
                  <w:top w:val="single" w:sz="6" w:space="0" w:color="auto"/>
                  <w:bottom w:val="single" w:sz="6" w:space="0" w:color="auto"/>
                </w:tcBorders>
                <w:shd w:val="clear" w:color="auto" w:fill="E0E0E0"/>
                <w:noWrap/>
                <w:vAlign w:val="center"/>
              </w:tcPr>
            </w:tcPrChange>
          </w:tcPr>
          <w:p w14:paraId="2A209882" w14:textId="77777777" w:rsidR="00442DA4" w:rsidRPr="007F6E52" w:rsidRDefault="00442DA4" w:rsidP="00442DA4">
            <w:pPr>
              <w:tabs>
                <w:tab w:val="left" w:pos="2880"/>
              </w:tabs>
              <w:spacing w:beforeLines="20" w:before="48" w:afterLines="20" w:after="48" w:line="240" w:lineRule="auto"/>
              <w:ind w:right="90"/>
              <w:jc w:val="right"/>
              <w:rPr>
                <w:rFonts w:eastAsia="Arial Unicode MS" w:cs="Arial"/>
                <w:color w:val="000000"/>
              </w:rPr>
            </w:pPr>
            <w:r w:rsidRPr="007F6E52">
              <w:rPr>
                <w:rFonts w:cs="Arial"/>
                <w:color w:val="000000"/>
              </w:rPr>
              <w:t>Flow min/max:</w:t>
            </w:r>
          </w:p>
        </w:tc>
        <w:tc>
          <w:tcPr>
            <w:tcW w:w="6838" w:type="dxa"/>
            <w:noWrap/>
            <w:vAlign w:val="center"/>
            <w:tcPrChange w:id="258" w:author="David Brown" w:date="2022-04-28T02:56:00Z">
              <w:tcPr>
                <w:tcW w:w="7110" w:type="dxa"/>
                <w:noWrap/>
                <w:vAlign w:val="center"/>
              </w:tcPr>
            </w:tcPrChange>
          </w:tcPr>
          <w:p w14:paraId="3F87705E" w14:textId="77777777" w:rsidR="00442DA4" w:rsidRPr="007F6E52" w:rsidRDefault="00442DA4" w:rsidP="00442DA4">
            <w:pPr>
              <w:tabs>
                <w:tab w:val="left" w:pos="720"/>
                <w:tab w:val="left" w:pos="1440"/>
                <w:tab w:val="left" w:pos="2160"/>
                <w:tab w:val="left" w:pos="2880"/>
              </w:tabs>
              <w:spacing w:beforeLines="20" w:before="48" w:afterLines="20" w:after="48" w:line="240" w:lineRule="auto"/>
              <w:ind w:right="-270"/>
              <w:jc w:val="center"/>
              <w:rPr>
                <w:rFonts w:eastAsia="Arial Unicode MS" w:cs="Arial"/>
                <w:color w:val="000000"/>
                <w:highlight w:val="yellow"/>
              </w:rPr>
            </w:pPr>
            <w:commentRangeStart w:id="259"/>
            <w:ins w:id="260" w:author="David Brown" w:date="2022-04-28T02:36:00Z">
              <w:r w:rsidRPr="0072041B">
                <w:rPr>
                  <w:rFonts w:cs="Arial"/>
                  <w:color w:val="000000"/>
                  <w:highlight w:val="green"/>
                  <w:rPrChange w:id="261" w:author="David Brown" w:date="2022-04-28T02:57:00Z">
                    <w:rPr>
                      <w:rFonts w:cs="Arial"/>
                      <w:color w:val="000000"/>
                    </w:rPr>
                  </w:rPrChange>
                </w:rPr>
                <w:t>0 - 280 L/s</w:t>
              </w:r>
            </w:ins>
            <w:commentRangeEnd w:id="259"/>
            <w:ins w:id="262" w:author="David Brown" w:date="2022-04-28T02:58:00Z">
              <w:r w:rsidR="0072041B">
                <w:rPr>
                  <w:rStyle w:val="CommentReference"/>
                </w:rPr>
                <w:commentReference w:id="259"/>
              </w:r>
            </w:ins>
            <w:del w:id="263" w:author="David Brown" w:date="2022-04-28T02:36:00Z">
              <w:r w:rsidRPr="007F6E52" w:rsidDel="00B66051">
                <w:rPr>
                  <w:rFonts w:cs="Arial"/>
                  <w:color w:val="000000"/>
                  <w:highlight w:val="yellow"/>
                </w:rPr>
                <w:delText>0 - 14 L/s</w:delText>
              </w:r>
            </w:del>
          </w:p>
        </w:tc>
      </w:tr>
      <w:tr w:rsidR="00442DA4" w:rsidRPr="007F6E52" w14:paraId="5FBE1A40" w14:textId="77777777" w:rsidTr="0072041B">
        <w:trPr>
          <w:trHeight w:val="20"/>
          <w:trPrChange w:id="264" w:author="David Brown" w:date="2022-04-28T02:56:00Z">
            <w:trPr>
              <w:trHeight w:val="20"/>
            </w:trPr>
          </w:trPrChange>
        </w:trPr>
        <w:tc>
          <w:tcPr>
            <w:tcW w:w="2790" w:type="dxa"/>
            <w:tcBorders>
              <w:top w:val="single" w:sz="6" w:space="0" w:color="auto"/>
              <w:bottom w:val="single" w:sz="6" w:space="0" w:color="auto"/>
            </w:tcBorders>
            <w:shd w:val="clear" w:color="auto" w:fill="E0E0E0"/>
            <w:noWrap/>
            <w:vAlign w:val="center"/>
            <w:tcPrChange w:id="265" w:author="David Brown" w:date="2022-04-28T02:56:00Z">
              <w:tcPr>
                <w:tcW w:w="2790" w:type="dxa"/>
                <w:tcBorders>
                  <w:top w:val="single" w:sz="6" w:space="0" w:color="auto"/>
                  <w:bottom w:val="single" w:sz="6" w:space="0" w:color="auto"/>
                </w:tcBorders>
                <w:shd w:val="clear" w:color="auto" w:fill="E0E0E0"/>
                <w:noWrap/>
                <w:vAlign w:val="center"/>
              </w:tcPr>
            </w:tcPrChange>
          </w:tcPr>
          <w:p w14:paraId="63BE7018" w14:textId="77777777" w:rsidR="00442DA4" w:rsidRPr="007F6E52" w:rsidRDefault="00442DA4" w:rsidP="00442DA4">
            <w:pPr>
              <w:tabs>
                <w:tab w:val="left" w:pos="2880"/>
              </w:tabs>
              <w:spacing w:beforeLines="20" w:before="48" w:afterLines="20" w:after="48" w:line="240" w:lineRule="auto"/>
              <w:ind w:right="90"/>
              <w:jc w:val="right"/>
              <w:rPr>
                <w:rFonts w:eastAsia="Arial Unicode MS" w:cs="Arial"/>
                <w:color w:val="000000"/>
              </w:rPr>
            </w:pPr>
            <w:r w:rsidRPr="007F6E52">
              <w:rPr>
                <w:rFonts w:cs="Arial"/>
                <w:color w:val="000000"/>
              </w:rPr>
              <w:t>Up/Down Stream</w:t>
            </w:r>
            <w:r>
              <w:rPr>
                <w:rFonts w:cs="Arial"/>
                <w:color w:val="000000"/>
              </w:rPr>
              <w:t xml:space="preserve"> Pipe Diameters</w:t>
            </w:r>
            <w:r w:rsidRPr="007F6E52">
              <w:rPr>
                <w:rFonts w:cs="Arial"/>
                <w:color w:val="000000"/>
              </w:rPr>
              <w:t>:</w:t>
            </w:r>
          </w:p>
        </w:tc>
        <w:tc>
          <w:tcPr>
            <w:tcW w:w="6838" w:type="dxa"/>
            <w:noWrap/>
            <w:tcPrChange w:id="266" w:author="David Brown" w:date="2022-04-28T02:56:00Z">
              <w:tcPr>
                <w:tcW w:w="7110" w:type="dxa"/>
                <w:noWrap/>
                <w:vAlign w:val="center"/>
              </w:tcPr>
            </w:tcPrChange>
          </w:tcPr>
          <w:p w14:paraId="1BDF4746" w14:textId="77777777" w:rsidR="00442DA4" w:rsidRPr="007F6E52" w:rsidRDefault="00442DA4" w:rsidP="00442DA4">
            <w:pPr>
              <w:tabs>
                <w:tab w:val="left" w:pos="720"/>
                <w:tab w:val="left" w:pos="1440"/>
                <w:tab w:val="left" w:pos="2160"/>
                <w:tab w:val="left" w:pos="2880"/>
              </w:tabs>
              <w:spacing w:beforeLines="20" w:before="48" w:afterLines="20" w:after="48" w:line="240" w:lineRule="auto"/>
              <w:ind w:right="-270"/>
              <w:jc w:val="center"/>
              <w:rPr>
                <w:rFonts w:eastAsia="Arial Unicode MS" w:cs="Arial"/>
                <w:color w:val="000000"/>
                <w:highlight w:val="yellow"/>
              </w:rPr>
            </w:pPr>
            <w:ins w:id="267" w:author="David Brown" w:date="2022-04-28T02:36:00Z">
              <w:r w:rsidRPr="003D697C">
                <w:rPr>
                  <w:rFonts w:cs="Arial"/>
                  <w:color w:val="000000"/>
                </w:rPr>
                <w:t>10/5 Preferred, 5/2 Minimum</w:t>
              </w:r>
            </w:ins>
            <w:del w:id="268" w:author="David Brown" w:date="2022-04-28T02:36:00Z">
              <w:r w:rsidDel="00B66051">
                <w:rPr>
                  <w:rFonts w:cs="Arial"/>
                  <w:color w:val="000000"/>
                  <w:highlight w:val="yellow"/>
                </w:rPr>
                <w:delText xml:space="preserve">10/5 Preferred, </w:delText>
              </w:r>
              <w:r w:rsidRPr="007F6E52" w:rsidDel="00B66051">
                <w:rPr>
                  <w:rFonts w:cs="Arial"/>
                  <w:color w:val="000000"/>
                  <w:highlight w:val="yellow"/>
                </w:rPr>
                <w:delText>5/2 Min</w:delText>
              </w:r>
              <w:r w:rsidDel="00B66051">
                <w:rPr>
                  <w:rFonts w:cs="Arial"/>
                  <w:color w:val="000000"/>
                  <w:highlight w:val="yellow"/>
                </w:rPr>
                <w:delText>imum</w:delText>
              </w:r>
            </w:del>
          </w:p>
        </w:tc>
      </w:tr>
      <w:tr w:rsidR="00442DA4" w:rsidRPr="007F6E52" w14:paraId="59A34940" w14:textId="77777777" w:rsidTr="0072041B">
        <w:trPr>
          <w:trHeight w:val="20"/>
          <w:trPrChange w:id="269" w:author="David Brown" w:date="2022-04-28T02:56:00Z">
            <w:trPr>
              <w:trHeight w:val="20"/>
            </w:trPr>
          </w:trPrChange>
        </w:trPr>
        <w:tc>
          <w:tcPr>
            <w:tcW w:w="2790" w:type="dxa"/>
            <w:tcBorders>
              <w:top w:val="single" w:sz="6" w:space="0" w:color="auto"/>
              <w:bottom w:val="single" w:sz="6" w:space="0" w:color="auto"/>
            </w:tcBorders>
            <w:shd w:val="clear" w:color="auto" w:fill="E0E0E0"/>
            <w:noWrap/>
            <w:vAlign w:val="center"/>
            <w:tcPrChange w:id="270" w:author="David Brown" w:date="2022-04-28T02:56:00Z">
              <w:tcPr>
                <w:tcW w:w="2790" w:type="dxa"/>
                <w:tcBorders>
                  <w:top w:val="single" w:sz="6" w:space="0" w:color="auto"/>
                  <w:bottom w:val="single" w:sz="6" w:space="0" w:color="auto"/>
                </w:tcBorders>
                <w:shd w:val="clear" w:color="auto" w:fill="E0E0E0"/>
                <w:noWrap/>
                <w:vAlign w:val="center"/>
              </w:tcPr>
            </w:tcPrChange>
          </w:tcPr>
          <w:p w14:paraId="1B01F094" w14:textId="77777777" w:rsidR="00442DA4" w:rsidRPr="007F6E52" w:rsidRDefault="00442DA4" w:rsidP="00442DA4">
            <w:pPr>
              <w:tabs>
                <w:tab w:val="left" w:pos="2880"/>
              </w:tabs>
              <w:spacing w:beforeLines="20" w:before="48" w:afterLines="20" w:after="48" w:line="240" w:lineRule="auto"/>
              <w:ind w:right="90"/>
              <w:jc w:val="right"/>
              <w:rPr>
                <w:rFonts w:eastAsia="Arial Unicode MS" w:cs="Arial"/>
                <w:color w:val="000000"/>
              </w:rPr>
            </w:pPr>
            <w:r w:rsidRPr="007F6E52">
              <w:rPr>
                <w:rFonts w:cs="Arial"/>
                <w:color w:val="000000"/>
              </w:rPr>
              <w:t>Bi-directional Flow:</w:t>
            </w:r>
          </w:p>
        </w:tc>
        <w:tc>
          <w:tcPr>
            <w:tcW w:w="6838" w:type="dxa"/>
            <w:noWrap/>
            <w:vAlign w:val="center"/>
            <w:tcPrChange w:id="271" w:author="David Brown" w:date="2022-04-28T02:56:00Z">
              <w:tcPr>
                <w:tcW w:w="7110" w:type="dxa"/>
                <w:noWrap/>
                <w:vAlign w:val="center"/>
              </w:tcPr>
            </w:tcPrChange>
          </w:tcPr>
          <w:p w14:paraId="347723C0" w14:textId="77777777" w:rsidR="00442DA4" w:rsidRPr="007F6E52" w:rsidRDefault="00442DA4" w:rsidP="00442DA4">
            <w:pPr>
              <w:tabs>
                <w:tab w:val="left" w:pos="720"/>
                <w:tab w:val="left" w:pos="1440"/>
                <w:tab w:val="left" w:pos="2160"/>
                <w:tab w:val="left" w:pos="2880"/>
              </w:tabs>
              <w:spacing w:beforeLines="20" w:before="48" w:afterLines="20" w:after="48" w:line="240" w:lineRule="auto"/>
              <w:ind w:right="-270"/>
              <w:jc w:val="center"/>
              <w:rPr>
                <w:rFonts w:eastAsia="Arial Unicode MS" w:cs="Arial"/>
                <w:color w:val="000000"/>
                <w:highlight w:val="yellow"/>
              </w:rPr>
            </w:pPr>
            <w:ins w:id="272" w:author="David Brown" w:date="2022-04-28T02:36:00Z">
              <w:r>
                <w:rPr>
                  <w:rFonts w:cs="Arial"/>
                  <w:color w:val="000000"/>
                </w:rPr>
                <w:t>NO</w:t>
              </w:r>
            </w:ins>
            <w:del w:id="273" w:author="David Brown" w:date="2022-04-28T02:36:00Z">
              <w:r w:rsidDel="00B66051">
                <w:rPr>
                  <w:rFonts w:cs="Arial"/>
                  <w:color w:val="000000"/>
                  <w:highlight w:val="yellow"/>
                </w:rPr>
                <w:delText>YES</w:delText>
              </w:r>
            </w:del>
          </w:p>
        </w:tc>
      </w:tr>
      <w:tr w:rsidR="008E5665" w:rsidRPr="007F6E52" w14:paraId="59692075" w14:textId="77777777" w:rsidTr="0072041B">
        <w:trPr>
          <w:trHeight w:val="20"/>
          <w:trPrChange w:id="274" w:author="David Brown" w:date="2022-04-28T02:56:00Z">
            <w:trPr>
              <w:trHeight w:val="20"/>
            </w:trPr>
          </w:trPrChange>
        </w:trPr>
        <w:tc>
          <w:tcPr>
            <w:tcW w:w="2790" w:type="dxa"/>
            <w:tcBorders>
              <w:top w:val="single" w:sz="6" w:space="0" w:color="auto"/>
              <w:bottom w:val="single" w:sz="6" w:space="0" w:color="auto"/>
            </w:tcBorders>
            <w:shd w:val="clear" w:color="auto" w:fill="E0E0E0"/>
            <w:noWrap/>
            <w:vAlign w:val="center"/>
            <w:tcPrChange w:id="275" w:author="David Brown" w:date="2022-04-28T02:56:00Z">
              <w:tcPr>
                <w:tcW w:w="2790" w:type="dxa"/>
                <w:tcBorders>
                  <w:top w:val="single" w:sz="6" w:space="0" w:color="auto"/>
                  <w:bottom w:val="single" w:sz="6" w:space="0" w:color="auto"/>
                </w:tcBorders>
                <w:shd w:val="clear" w:color="auto" w:fill="E0E0E0"/>
                <w:noWrap/>
                <w:vAlign w:val="center"/>
              </w:tcPr>
            </w:tcPrChange>
          </w:tcPr>
          <w:p w14:paraId="683E078C" w14:textId="77777777" w:rsidR="008E5665" w:rsidRPr="007F6E52" w:rsidRDefault="008E5665" w:rsidP="002B1FE3">
            <w:pPr>
              <w:tabs>
                <w:tab w:val="left" w:pos="2880"/>
              </w:tabs>
              <w:spacing w:beforeLines="20" w:before="48" w:afterLines="20" w:after="48" w:line="240" w:lineRule="auto"/>
              <w:ind w:right="90"/>
              <w:rPr>
                <w:rFonts w:eastAsia="Arial Unicode MS" w:cs="Arial"/>
                <w:b/>
                <w:bCs/>
                <w:color w:val="000000"/>
                <w:u w:val="single"/>
              </w:rPr>
            </w:pPr>
            <w:r w:rsidRPr="007F6E52">
              <w:rPr>
                <w:rFonts w:cs="Arial"/>
                <w:b/>
                <w:bCs/>
                <w:color w:val="000000"/>
                <w:u w:val="single"/>
              </w:rPr>
              <w:t>Device Data:</w:t>
            </w:r>
          </w:p>
        </w:tc>
        <w:tc>
          <w:tcPr>
            <w:tcW w:w="6838" w:type="dxa"/>
            <w:noWrap/>
            <w:vAlign w:val="center"/>
            <w:tcPrChange w:id="276" w:author="David Brown" w:date="2022-04-28T02:56:00Z">
              <w:tcPr>
                <w:tcW w:w="7110" w:type="dxa"/>
                <w:noWrap/>
                <w:vAlign w:val="center"/>
              </w:tcPr>
            </w:tcPrChange>
          </w:tcPr>
          <w:p w14:paraId="2EB463E5" w14:textId="77777777" w:rsidR="008E5665" w:rsidRPr="007F6E52" w:rsidRDefault="008E5665" w:rsidP="002B1FE3">
            <w:pPr>
              <w:tabs>
                <w:tab w:val="left" w:pos="720"/>
                <w:tab w:val="left" w:pos="1440"/>
                <w:tab w:val="left" w:pos="2160"/>
                <w:tab w:val="left" w:pos="2880"/>
              </w:tabs>
              <w:spacing w:beforeLines="20" w:before="48" w:afterLines="20" w:after="48" w:line="240" w:lineRule="auto"/>
              <w:ind w:right="-270"/>
              <w:jc w:val="center"/>
              <w:rPr>
                <w:rFonts w:eastAsia="Arial Unicode MS" w:cs="Arial"/>
                <w:color w:val="000000"/>
                <w:highlight w:val="yellow"/>
              </w:rPr>
            </w:pPr>
          </w:p>
        </w:tc>
      </w:tr>
      <w:tr w:rsidR="008E5665" w:rsidRPr="007F6E52" w14:paraId="5F26917F" w14:textId="77777777" w:rsidTr="0072041B">
        <w:trPr>
          <w:trHeight w:val="20"/>
          <w:trPrChange w:id="277" w:author="David Brown" w:date="2022-04-28T02:56:00Z">
            <w:trPr>
              <w:trHeight w:val="20"/>
            </w:trPr>
          </w:trPrChange>
        </w:trPr>
        <w:tc>
          <w:tcPr>
            <w:tcW w:w="2790" w:type="dxa"/>
            <w:tcBorders>
              <w:top w:val="single" w:sz="6" w:space="0" w:color="auto"/>
              <w:bottom w:val="single" w:sz="6" w:space="0" w:color="auto"/>
            </w:tcBorders>
            <w:shd w:val="clear" w:color="auto" w:fill="E0E0E0"/>
            <w:noWrap/>
            <w:vAlign w:val="center"/>
            <w:tcPrChange w:id="278" w:author="David Brown" w:date="2022-04-28T02:56:00Z">
              <w:tcPr>
                <w:tcW w:w="2790" w:type="dxa"/>
                <w:tcBorders>
                  <w:top w:val="single" w:sz="6" w:space="0" w:color="auto"/>
                  <w:bottom w:val="single" w:sz="6" w:space="0" w:color="auto"/>
                </w:tcBorders>
                <w:shd w:val="clear" w:color="auto" w:fill="E0E0E0"/>
                <w:noWrap/>
                <w:vAlign w:val="center"/>
              </w:tcPr>
            </w:tcPrChange>
          </w:tcPr>
          <w:p w14:paraId="310F014C" w14:textId="77777777" w:rsidR="008E5665" w:rsidRPr="007F6E52" w:rsidRDefault="008E5665" w:rsidP="002B1FE3">
            <w:pPr>
              <w:tabs>
                <w:tab w:val="left" w:pos="2880"/>
              </w:tabs>
              <w:spacing w:beforeLines="20" w:before="48" w:afterLines="20" w:after="48" w:line="240" w:lineRule="auto"/>
              <w:ind w:right="90"/>
              <w:jc w:val="right"/>
              <w:rPr>
                <w:rFonts w:eastAsia="Arial Unicode MS" w:cs="Arial"/>
                <w:color w:val="000000"/>
              </w:rPr>
            </w:pPr>
            <w:r w:rsidRPr="007F6E52">
              <w:rPr>
                <w:rFonts w:cs="Arial"/>
                <w:color w:val="000000"/>
              </w:rPr>
              <w:t>Nominal Diameter:</w:t>
            </w:r>
          </w:p>
        </w:tc>
        <w:tc>
          <w:tcPr>
            <w:tcW w:w="6838" w:type="dxa"/>
            <w:noWrap/>
            <w:vAlign w:val="center"/>
            <w:tcPrChange w:id="279" w:author="David Brown" w:date="2022-04-28T02:56:00Z">
              <w:tcPr>
                <w:tcW w:w="7110" w:type="dxa"/>
                <w:noWrap/>
                <w:vAlign w:val="center"/>
              </w:tcPr>
            </w:tcPrChange>
          </w:tcPr>
          <w:p w14:paraId="27B17D74" w14:textId="77777777" w:rsidR="008E5665" w:rsidRPr="00170E65" w:rsidRDefault="00170E65" w:rsidP="002B1FE3">
            <w:pPr>
              <w:tabs>
                <w:tab w:val="left" w:pos="720"/>
                <w:tab w:val="left" w:pos="1440"/>
                <w:tab w:val="left" w:pos="2160"/>
                <w:tab w:val="left" w:pos="2880"/>
              </w:tabs>
              <w:spacing w:beforeLines="20" w:before="48" w:afterLines="20" w:after="48" w:line="240" w:lineRule="auto"/>
              <w:ind w:right="-270"/>
              <w:jc w:val="center"/>
              <w:rPr>
                <w:rFonts w:eastAsia="Arial Unicode MS" w:cs="Arial"/>
                <w:color w:val="000000"/>
                <w:highlight w:val="green"/>
                <w:rPrChange w:id="280" w:author="David Brown" w:date="2022-04-28T02:42:00Z">
                  <w:rPr>
                    <w:rFonts w:eastAsia="Arial Unicode MS" w:cs="Arial"/>
                    <w:color w:val="000000"/>
                    <w:highlight w:val="yellow"/>
                  </w:rPr>
                </w:rPrChange>
              </w:rPr>
            </w:pPr>
            <w:ins w:id="281" w:author="David Brown" w:date="2022-04-28T02:39:00Z">
              <w:r w:rsidRPr="00170E65">
                <w:rPr>
                  <w:rFonts w:cs="Arial"/>
                  <w:color w:val="000000"/>
                  <w:highlight w:val="green"/>
                  <w:rPrChange w:id="282" w:author="David Brown" w:date="2022-04-28T02:42:00Z">
                    <w:rPr>
                      <w:rFonts w:cs="Arial"/>
                      <w:color w:val="000000"/>
                      <w:highlight w:val="yellow"/>
                    </w:rPr>
                  </w:rPrChange>
                </w:rPr>
                <w:t>6</w:t>
              </w:r>
            </w:ins>
            <w:del w:id="283" w:author="David Brown" w:date="2022-04-28T02:39:00Z">
              <w:r w:rsidR="008E5665" w:rsidRPr="00170E65" w:rsidDel="00170E65">
                <w:rPr>
                  <w:rFonts w:cs="Arial"/>
                  <w:color w:val="000000"/>
                  <w:highlight w:val="green"/>
                  <w:rPrChange w:id="284" w:author="David Brown" w:date="2022-04-28T02:42:00Z">
                    <w:rPr>
                      <w:rFonts w:cs="Arial"/>
                      <w:color w:val="000000"/>
                      <w:highlight w:val="yellow"/>
                    </w:rPr>
                  </w:rPrChange>
                </w:rPr>
                <w:delText>1</w:delText>
              </w:r>
            </w:del>
            <w:r w:rsidR="008E5665" w:rsidRPr="00170E65">
              <w:rPr>
                <w:rFonts w:cs="Arial"/>
                <w:color w:val="000000"/>
                <w:highlight w:val="green"/>
                <w:rPrChange w:id="285" w:author="David Brown" w:date="2022-04-28T02:42:00Z">
                  <w:rPr>
                    <w:rFonts w:cs="Arial"/>
                    <w:color w:val="000000"/>
                    <w:highlight w:val="yellow"/>
                  </w:rPr>
                </w:rPrChange>
              </w:rPr>
              <w:t xml:space="preserve">00 mm </w:t>
            </w:r>
            <w:del w:id="286" w:author="David Brown" w:date="2022-04-28T02:45:00Z">
              <w:r w:rsidR="008E5665" w:rsidRPr="00170E65" w:rsidDel="00B66415">
                <w:rPr>
                  <w:rFonts w:cs="Arial"/>
                  <w:color w:val="000000"/>
                  <w:highlight w:val="green"/>
                  <w:rPrChange w:id="287" w:author="David Brown" w:date="2022-04-28T02:42:00Z">
                    <w:rPr>
                      <w:rFonts w:cs="Arial"/>
                      <w:color w:val="000000"/>
                      <w:highlight w:val="yellow"/>
                    </w:rPr>
                  </w:rPrChange>
                </w:rPr>
                <w:delText xml:space="preserve"> </w:delText>
              </w:r>
            </w:del>
            <w:r w:rsidR="008E5665" w:rsidRPr="00170E65">
              <w:rPr>
                <w:rFonts w:cs="Arial"/>
                <w:color w:val="000000"/>
                <w:highlight w:val="green"/>
                <w:rPrChange w:id="288" w:author="David Brown" w:date="2022-04-28T02:42:00Z">
                  <w:rPr>
                    <w:rFonts w:cs="Arial"/>
                    <w:color w:val="000000"/>
                    <w:highlight w:val="yellow"/>
                  </w:rPr>
                </w:rPrChange>
              </w:rPr>
              <w:t>(</w:t>
            </w:r>
            <w:ins w:id="289" w:author="David Brown" w:date="2022-04-28T02:39:00Z">
              <w:r w:rsidRPr="00170E65">
                <w:rPr>
                  <w:rFonts w:cs="Arial"/>
                  <w:color w:val="000000"/>
                  <w:highlight w:val="green"/>
                  <w:rPrChange w:id="290" w:author="David Brown" w:date="2022-04-28T02:42:00Z">
                    <w:rPr>
                      <w:rFonts w:cs="Arial"/>
                      <w:color w:val="000000"/>
                      <w:highlight w:val="yellow"/>
                    </w:rPr>
                  </w:rPrChange>
                </w:rPr>
                <w:t>2</w:t>
              </w:r>
            </w:ins>
            <w:r w:rsidR="008E5665" w:rsidRPr="00170E65">
              <w:rPr>
                <w:rFonts w:cs="Arial"/>
                <w:color w:val="000000"/>
                <w:highlight w:val="green"/>
                <w:rPrChange w:id="291" w:author="David Brown" w:date="2022-04-28T02:42:00Z">
                  <w:rPr>
                    <w:rFonts w:cs="Arial"/>
                    <w:color w:val="000000"/>
                    <w:highlight w:val="yellow"/>
                  </w:rPr>
                </w:rPrChange>
              </w:rPr>
              <w:t>4")</w:t>
            </w:r>
          </w:p>
        </w:tc>
      </w:tr>
      <w:tr w:rsidR="008E5665" w:rsidRPr="007F6E52" w14:paraId="483217C8" w14:textId="77777777" w:rsidTr="0072041B">
        <w:trPr>
          <w:trHeight w:val="20"/>
          <w:trPrChange w:id="292" w:author="David Brown" w:date="2022-04-28T02:56:00Z">
            <w:trPr>
              <w:trHeight w:val="20"/>
            </w:trPr>
          </w:trPrChange>
        </w:trPr>
        <w:tc>
          <w:tcPr>
            <w:tcW w:w="2790" w:type="dxa"/>
            <w:tcBorders>
              <w:top w:val="single" w:sz="6" w:space="0" w:color="auto"/>
              <w:bottom w:val="single" w:sz="6" w:space="0" w:color="auto"/>
            </w:tcBorders>
            <w:shd w:val="clear" w:color="auto" w:fill="E0E0E0"/>
            <w:noWrap/>
            <w:vAlign w:val="center"/>
            <w:tcPrChange w:id="293" w:author="David Brown" w:date="2022-04-28T02:56:00Z">
              <w:tcPr>
                <w:tcW w:w="2790" w:type="dxa"/>
                <w:tcBorders>
                  <w:top w:val="single" w:sz="6" w:space="0" w:color="auto"/>
                  <w:bottom w:val="single" w:sz="6" w:space="0" w:color="auto"/>
                </w:tcBorders>
                <w:shd w:val="clear" w:color="auto" w:fill="E0E0E0"/>
                <w:noWrap/>
                <w:vAlign w:val="center"/>
              </w:tcPr>
            </w:tcPrChange>
          </w:tcPr>
          <w:p w14:paraId="65A8A47A" w14:textId="77777777" w:rsidR="008E5665" w:rsidRPr="007F6E52" w:rsidRDefault="008E5665" w:rsidP="002B1FE3">
            <w:pPr>
              <w:tabs>
                <w:tab w:val="left" w:pos="2880"/>
              </w:tabs>
              <w:spacing w:beforeLines="20" w:before="48" w:afterLines="20" w:after="48" w:line="240" w:lineRule="auto"/>
              <w:ind w:right="90"/>
              <w:jc w:val="right"/>
              <w:rPr>
                <w:rFonts w:eastAsia="Arial Unicode MS" w:cs="Arial"/>
                <w:color w:val="000000"/>
              </w:rPr>
            </w:pPr>
            <w:r w:rsidRPr="007F6E52">
              <w:rPr>
                <w:rFonts w:cs="Arial"/>
                <w:color w:val="000000"/>
              </w:rPr>
              <w:t>Liner:</w:t>
            </w:r>
          </w:p>
        </w:tc>
        <w:tc>
          <w:tcPr>
            <w:tcW w:w="6838" w:type="dxa"/>
            <w:noWrap/>
            <w:vAlign w:val="center"/>
            <w:tcPrChange w:id="294" w:author="David Brown" w:date="2022-04-28T02:56:00Z">
              <w:tcPr>
                <w:tcW w:w="7110" w:type="dxa"/>
                <w:noWrap/>
                <w:vAlign w:val="center"/>
              </w:tcPr>
            </w:tcPrChange>
          </w:tcPr>
          <w:p w14:paraId="11BAD961" w14:textId="77777777" w:rsidR="008E5665" w:rsidRPr="00170E65" w:rsidRDefault="00657AC7" w:rsidP="0068373A">
            <w:pPr>
              <w:tabs>
                <w:tab w:val="left" w:pos="720"/>
                <w:tab w:val="left" w:pos="1440"/>
                <w:tab w:val="left" w:pos="2160"/>
                <w:tab w:val="left" w:pos="2880"/>
              </w:tabs>
              <w:spacing w:beforeLines="20" w:before="48" w:afterLines="20" w:after="48" w:line="240" w:lineRule="auto"/>
              <w:ind w:right="-270"/>
              <w:jc w:val="center"/>
              <w:rPr>
                <w:rFonts w:eastAsia="Arial Unicode MS" w:cs="Arial"/>
                <w:color w:val="000000"/>
                <w:highlight w:val="green"/>
                <w:rPrChange w:id="295" w:author="David Brown" w:date="2022-04-28T02:42:00Z">
                  <w:rPr>
                    <w:rFonts w:eastAsia="Arial Unicode MS" w:cs="Arial"/>
                    <w:color w:val="000000"/>
                    <w:highlight w:val="yellow"/>
                  </w:rPr>
                </w:rPrChange>
              </w:rPr>
            </w:pPr>
            <w:r w:rsidRPr="00170E65">
              <w:rPr>
                <w:rFonts w:cs="Arial"/>
                <w:color w:val="000000"/>
                <w:highlight w:val="green"/>
                <w:rPrChange w:id="296" w:author="David Brown" w:date="2022-04-28T02:42:00Z">
                  <w:rPr>
                    <w:rFonts w:cs="Arial"/>
                    <w:color w:val="000000"/>
                    <w:highlight w:val="yellow"/>
                  </w:rPr>
                </w:rPrChange>
              </w:rPr>
              <w:t>Polyurethane</w:t>
            </w:r>
            <w:r w:rsidR="000D36BE" w:rsidRPr="00170E65">
              <w:rPr>
                <w:rFonts w:cs="Arial"/>
                <w:color w:val="000000"/>
                <w:highlight w:val="green"/>
                <w:rPrChange w:id="297" w:author="David Brown" w:date="2022-04-28T02:42:00Z">
                  <w:rPr>
                    <w:rFonts w:cs="Arial"/>
                    <w:color w:val="000000"/>
                    <w:highlight w:val="yellow"/>
                  </w:rPr>
                </w:rPrChange>
              </w:rPr>
              <w:t xml:space="preserve"> (NSF 61 </w:t>
            </w:r>
            <w:r w:rsidR="00044A0A" w:rsidRPr="00170E65">
              <w:rPr>
                <w:rFonts w:cs="Arial"/>
                <w:color w:val="000000"/>
                <w:highlight w:val="green"/>
                <w:rPrChange w:id="298" w:author="David Brown" w:date="2022-04-28T02:42:00Z">
                  <w:rPr>
                    <w:rFonts w:cs="Arial"/>
                    <w:color w:val="000000"/>
                    <w:highlight w:val="yellow"/>
                  </w:rPr>
                </w:rPrChange>
              </w:rPr>
              <w:t xml:space="preserve">and NSF 372 </w:t>
            </w:r>
            <w:r w:rsidR="000D36BE" w:rsidRPr="00170E65">
              <w:rPr>
                <w:rFonts w:cs="Arial"/>
                <w:color w:val="000000"/>
                <w:highlight w:val="green"/>
                <w:rPrChange w:id="299" w:author="David Brown" w:date="2022-04-28T02:42:00Z">
                  <w:rPr>
                    <w:rFonts w:cs="Arial"/>
                    <w:color w:val="000000"/>
                    <w:highlight w:val="yellow"/>
                  </w:rPr>
                </w:rPrChange>
              </w:rPr>
              <w:t>for drinking water applications)</w:t>
            </w:r>
          </w:p>
        </w:tc>
      </w:tr>
      <w:tr w:rsidR="008E5665" w:rsidRPr="007F6E52" w14:paraId="15F8EC9A" w14:textId="77777777" w:rsidTr="0072041B">
        <w:trPr>
          <w:trHeight w:val="20"/>
          <w:trPrChange w:id="300" w:author="David Brown" w:date="2022-04-28T02:56:00Z">
            <w:trPr>
              <w:trHeight w:val="20"/>
            </w:trPr>
          </w:trPrChange>
        </w:trPr>
        <w:tc>
          <w:tcPr>
            <w:tcW w:w="2790" w:type="dxa"/>
            <w:tcBorders>
              <w:top w:val="single" w:sz="6" w:space="0" w:color="auto"/>
              <w:bottom w:val="single" w:sz="6" w:space="0" w:color="auto"/>
            </w:tcBorders>
            <w:shd w:val="clear" w:color="auto" w:fill="E0E0E0"/>
            <w:noWrap/>
            <w:vAlign w:val="center"/>
            <w:tcPrChange w:id="301" w:author="David Brown" w:date="2022-04-28T02:56:00Z">
              <w:tcPr>
                <w:tcW w:w="2790" w:type="dxa"/>
                <w:tcBorders>
                  <w:top w:val="single" w:sz="6" w:space="0" w:color="auto"/>
                  <w:bottom w:val="single" w:sz="6" w:space="0" w:color="auto"/>
                </w:tcBorders>
                <w:shd w:val="clear" w:color="auto" w:fill="E0E0E0"/>
                <w:noWrap/>
                <w:vAlign w:val="center"/>
              </w:tcPr>
            </w:tcPrChange>
          </w:tcPr>
          <w:p w14:paraId="44C740AD" w14:textId="77777777" w:rsidR="008E5665" w:rsidRPr="007F6E52" w:rsidRDefault="008E5665" w:rsidP="002B1FE3">
            <w:pPr>
              <w:tabs>
                <w:tab w:val="left" w:pos="2880"/>
              </w:tabs>
              <w:spacing w:beforeLines="20" w:before="48" w:afterLines="20" w:after="48" w:line="240" w:lineRule="auto"/>
              <w:ind w:right="90"/>
              <w:jc w:val="right"/>
              <w:rPr>
                <w:rFonts w:eastAsia="Arial Unicode MS" w:cs="Arial"/>
                <w:color w:val="000000"/>
              </w:rPr>
            </w:pPr>
            <w:r w:rsidRPr="007F6E52">
              <w:rPr>
                <w:rFonts w:cs="Arial"/>
                <w:color w:val="000000"/>
              </w:rPr>
              <w:t>Process Connection:</w:t>
            </w:r>
          </w:p>
        </w:tc>
        <w:tc>
          <w:tcPr>
            <w:tcW w:w="6838" w:type="dxa"/>
            <w:noWrap/>
            <w:vAlign w:val="center"/>
            <w:tcPrChange w:id="302" w:author="David Brown" w:date="2022-04-28T02:56:00Z">
              <w:tcPr>
                <w:tcW w:w="7110" w:type="dxa"/>
                <w:noWrap/>
                <w:vAlign w:val="center"/>
              </w:tcPr>
            </w:tcPrChange>
          </w:tcPr>
          <w:p w14:paraId="2B0911B4" w14:textId="77777777" w:rsidR="008E5665" w:rsidRPr="007F6E52" w:rsidRDefault="000442DE" w:rsidP="0068373A">
            <w:pPr>
              <w:tabs>
                <w:tab w:val="left" w:pos="720"/>
                <w:tab w:val="left" w:pos="1440"/>
                <w:tab w:val="left" w:pos="2160"/>
                <w:tab w:val="left" w:pos="2880"/>
              </w:tabs>
              <w:spacing w:beforeLines="20" w:before="48" w:afterLines="20" w:after="48" w:line="240" w:lineRule="auto"/>
              <w:ind w:right="-270"/>
              <w:jc w:val="center"/>
              <w:rPr>
                <w:rFonts w:eastAsia="Arial Unicode MS" w:cs="Arial"/>
                <w:color w:val="000000"/>
                <w:highlight w:val="yellow"/>
              </w:rPr>
            </w:pPr>
            <w:r>
              <w:rPr>
                <w:rFonts w:ascii="ArialUnicodeMS" w:hAnsi="ArialUnicodeMS" w:cs="ArialUnicodeMS"/>
                <w:sz w:val="18"/>
                <w:szCs w:val="18"/>
                <w:lang w:val="en-US" w:eastAsia="en-US"/>
              </w:rPr>
              <w:t>Class 150, carbon steel, flange ASME B16.5</w:t>
            </w:r>
          </w:p>
        </w:tc>
      </w:tr>
      <w:tr w:rsidR="00170E65" w:rsidRPr="007F6E52" w14:paraId="60BF3FA0" w14:textId="77777777" w:rsidTr="0072041B">
        <w:trPr>
          <w:trHeight w:val="20"/>
          <w:trPrChange w:id="303" w:author="David Brown" w:date="2022-04-28T02:56:00Z">
            <w:trPr>
              <w:trHeight w:val="20"/>
            </w:trPr>
          </w:trPrChange>
        </w:trPr>
        <w:tc>
          <w:tcPr>
            <w:tcW w:w="2790" w:type="dxa"/>
            <w:tcBorders>
              <w:top w:val="single" w:sz="6" w:space="0" w:color="auto"/>
              <w:bottom w:val="single" w:sz="6" w:space="0" w:color="auto"/>
            </w:tcBorders>
            <w:shd w:val="clear" w:color="auto" w:fill="E0E0E0"/>
            <w:noWrap/>
            <w:vAlign w:val="center"/>
            <w:tcPrChange w:id="304" w:author="David Brown" w:date="2022-04-28T02:56:00Z">
              <w:tcPr>
                <w:tcW w:w="2790" w:type="dxa"/>
                <w:tcBorders>
                  <w:top w:val="single" w:sz="6" w:space="0" w:color="auto"/>
                  <w:bottom w:val="single" w:sz="6" w:space="0" w:color="auto"/>
                </w:tcBorders>
                <w:shd w:val="clear" w:color="auto" w:fill="E0E0E0"/>
                <w:noWrap/>
                <w:vAlign w:val="center"/>
              </w:tcPr>
            </w:tcPrChange>
          </w:tcPr>
          <w:p w14:paraId="09998AFE" w14:textId="77777777" w:rsidR="00170E65" w:rsidRPr="007F6E52" w:rsidRDefault="00170E65" w:rsidP="00170E65">
            <w:pPr>
              <w:tabs>
                <w:tab w:val="left" w:pos="2880"/>
              </w:tabs>
              <w:spacing w:beforeLines="20" w:before="48" w:afterLines="20" w:after="48" w:line="240" w:lineRule="auto"/>
              <w:ind w:right="90"/>
              <w:jc w:val="right"/>
              <w:rPr>
                <w:rFonts w:eastAsia="Arial Unicode MS" w:cs="Arial"/>
                <w:color w:val="000000"/>
              </w:rPr>
            </w:pPr>
            <w:r w:rsidRPr="007F6E52">
              <w:rPr>
                <w:rFonts w:cs="Arial"/>
                <w:color w:val="000000"/>
              </w:rPr>
              <w:t>Electrodes/Material:</w:t>
            </w:r>
          </w:p>
        </w:tc>
        <w:tc>
          <w:tcPr>
            <w:tcW w:w="6838" w:type="dxa"/>
            <w:noWrap/>
            <w:vAlign w:val="center"/>
            <w:tcPrChange w:id="305" w:author="David Brown" w:date="2022-04-28T02:56:00Z">
              <w:tcPr>
                <w:tcW w:w="7110" w:type="dxa"/>
                <w:noWrap/>
                <w:vAlign w:val="center"/>
              </w:tcPr>
            </w:tcPrChange>
          </w:tcPr>
          <w:p w14:paraId="6275EAD8" w14:textId="77777777" w:rsidR="00170E65" w:rsidRPr="007F6E52" w:rsidRDefault="00170E65" w:rsidP="00170E65">
            <w:pPr>
              <w:tabs>
                <w:tab w:val="left" w:pos="720"/>
                <w:tab w:val="left" w:pos="1440"/>
                <w:tab w:val="left" w:pos="2160"/>
                <w:tab w:val="left" w:pos="2880"/>
              </w:tabs>
              <w:spacing w:beforeLines="20" w:before="48" w:afterLines="20" w:after="48" w:line="240" w:lineRule="auto"/>
              <w:ind w:right="-270"/>
              <w:jc w:val="center"/>
              <w:rPr>
                <w:rFonts w:eastAsia="Arial Unicode MS" w:cs="Arial"/>
                <w:color w:val="000000"/>
                <w:highlight w:val="yellow"/>
              </w:rPr>
            </w:pPr>
            <w:ins w:id="306" w:author="David Brown" w:date="2022-04-28T02:40:00Z">
              <w:r w:rsidRPr="00E327E7">
                <w:rPr>
                  <w:rFonts w:cs="Arial"/>
                  <w:color w:val="000000"/>
                </w:rPr>
                <w:t>Measuring, reference and EPD electrodes, Alloy C-22 Bullet Nose</w:t>
              </w:r>
            </w:ins>
            <w:del w:id="307" w:author="David Brown" w:date="2022-04-28T02:40:00Z">
              <w:r w:rsidRPr="007F6E52" w:rsidDel="00E85B68">
                <w:rPr>
                  <w:rFonts w:cs="Arial"/>
                  <w:color w:val="000000"/>
                  <w:highlight w:val="yellow"/>
                </w:rPr>
                <w:delText>Alloy C-22</w:delText>
              </w:r>
              <w:r w:rsidDel="00E85B68">
                <w:rPr>
                  <w:rFonts w:cs="Arial"/>
                  <w:color w:val="000000"/>
                  <w:highlight w:val="yellow"/>
                </w:rPr>
                <w:delText>, bullet nose</w:delText>
              </w:r>
            </w:del>
          </w:p>
        </w:tc>
      </w:tr>
      <w:tr w:rsidR="00170E65" w:rsidRPr="007F6E52" w14:paraId="4CBE558A" w14:textId="77777777" w:rsidTr="0072041B">
        <w:trPr>
          <w:trHeight w:val="20"/>
          <w:trPrChange w:id="308" w:author="David Brown" w:date="2022-04-28T02:56:00Z">
            <w:trPr>
              <w:trHeight w:val="20"/>
            </w:trPr>
          </w:trPrChange>
        </w:trPr>
        <w:tc>
          <w:tcPr>
            <w:tcW w:w="2790" w:type="dxa"/>
            <w:tcBorders>
              <w:top w:val="single" w:sz="6" w:space="0" w:color="auto"/>
              <w:bottom w:val="single" w:sz="6" w:space="0" w:color="auto"/>
            </w:tcBorders>
            <w:shd w:val="clear" w:color="auto" w:fill="E0E0E0"/>
            <w:noWrap/>
            <w:vAlign w:val="center"/>
            <w:tcPrChange w:id="309" w:author="David Brown" w:date="2022-04-28T02:56:00Z">
              <w:tcPr>
                <w:tcW w:w="2790" w:type="dxa"/>
                <w:tcBorders>
                  <w:top w:val="single" w:sz="6" w:space="0" w:color="auto"/>
                  <w:bottom w:val="single" w:sz="6" w:space="0" w:color="auto"/>
                </w:tcBorders>
                <w:shd w:val="clear" w:color="auto" w:fill="E0E0E0"/>
                <w:noWrap/>
                <w:vAlign w:val="center"/>
              </w:tcPr>
            </w:tcPrChange>
          </w:tcPr>
          <w:p w14:paraId="23F8D131" w14:textId="77777777" w:rsidR="00170E65" w:rsidRPr="007F6E52" w:rsidRDefault="00170E65" w:rsidP="00170E65">
            <w:pPr>
              <w:tabs>
                <w:tab w:val="left" w:pos="2880"/>
              </w:tabs>
              <w:spacing w:beforeLines="20" w:before="48" w:afterLines="20" w:after="48" w:line="240" w:lineRule="auto"/>
              <w:ind w:right="90"/>
              <w:jc w:val="right"/>
              <w:rPr>
                <w:rFonts w:eastAsia="Arial Unicode MS" w:cs="Arial"/>
                <w:color w:val="000000"/>
              </w:rPr>
            </w:pPr>
            <w:r w:rsidRPr="007F6E52">
              <w:rPr>
                <w:rFonts w:cs="Arial"/>
                <w:color w:val="000000"/>
              </w:rPr>
              <w:t>Calibration:</w:t>
            </w:r>
          </w:p>
        </w:tc>
        <w:tc>
          <w:tcPr>
            <w:tcW w:w="6838" w:type="dxa"/>
            <w:noWrap/>
            <w:vAlign w:val="center"/>
            <w:tcPrChange w:id="310" w:author="David Brown" w:date="2022-04-28T02:56:00Z">
              <w:tcPr>
                <w:tcW w:w="7110" w:type="dxa"/>
                <w:noWrap/>
                <w:vAlign w:val="center"/>
              </w:tcPr>
            </w:tcPrChange>
          </w:tcPr>
          <w:p w14:paraId="1B7E0624" w14:textId="77777777" w:rsidR="00170E65" w:rsidRPr="007F6E52" w:rsidRDefault="00170E65" w:rsidP="00170E65">
            <w:pPr>
              <w:tabs>
                <w:tab w:val="left" w:pos="720"/>
                <w:tab w:val="left" w:pos="1440"/>
                <w:tab w:val="left" w:pos="2160"/>
                <w:tab w:val="left" w:pos="2880"/>
              </w:tabs>
              <w:spacing w:beforeLines="20" w:before="48" w:afterLines="20" w:after="48" w:line="240" w:lineRule="auto"/>
              <w:ind w:right="-270"/>
              <w:jc w:val="center"/>
              <w:rPr>
                <w:rFonts w:cs="Arial"/>
                <w:color w:val="000000"/>
                <w:highlight w:val="yellow"/>
              </w:rPr>
            </w:pPr>
            <w:del w:id="311" w:author="David Brown" w:date="2022-04-28T02:40:00Z">
              <w:r w:rsidRPr="00B66415" w:rsidDel="00170E65">
                <w:rPr>
                  <w:rFonts w:cs="Arial"/>
                  <w:color w:val="000000"/>
                  <w:highlight w:val="green"/>
                  <w:rPrChange w:id="312" w:author="David Brown" w:date="2022-04-28T02:45:00Z">
                    <w:rPr>
                      <w:rFonts w:cs="Arial"/>
                      <w:color w:val="000000"/>
                      <w:highlight w:val="yellow"/>
                    </w:rPr>
                  </w:rPrChange>
                </w:rPr>
                <w:delText>0.2%</w:delText>
              </w:r>
            </w:del>
            <w:ins w:id="313" w:author="David Brown" w:date="2022-04-28T02:40:00Z">
              <w:r w:rsidRPr="00B66415">
                <w:rPr>
                  <w:rFonts w:cs="Arial"/>
                  <w:color w:val="000000"/>
                  <w:highlight w:val="green"/>
                  <w:rPrChange w:id="314" w:author="David Brown" w:date="2022-04-28T02:45:00Z">
                    <w:rPr>
                      <w:rFonts w:cs="Arial"/>
                      <w:color w:val="000000"/>
                      <w:highlight w:val="yellow"/>
                    </w:rPr>
                  </w:rPrChange>
                </w:rPr>
                <w:t>Standard</w:t>
              </w:r>
            </w:ins>
          </w:p>
        </w:tc>
      </w:tr>
      <w:tr w:rsidR="00170E65" w:rsidRPr="007F6E52" w14:paraId="5FAC34ED" w14:textId="77777777" w:rsidTr="0072041B">
        <w:trPr>
          <w:trHeight w:val="20"/>
          <w:trPrChange w:id="315" w:author="David Brown" w:date="2022-04-28T02:56:00Z">
            <w:trPr>
              <w:trHeight w:val="20"/>
            </w:trPr>
          </w:trPrChange>
        </w:trPr>
        <w:tc>
          <w:tcPr>
            <w:tcW w:w="2790" w:type="dxa"/>
            <w:tcBorders>
              <w:top w:val="single" w:sz="6" w:space="0" w:color="auto"/>
              <w:bottom w:val="single" w:sz="6" w:space="0" w:color="auto"/>
            </w:tcBorders>
            <w:shd w:val="clear" w:color="auto" w:fill="E0E0E0"/>
            <w:noWrap/>
            <w:vAlign w:val="center"/>
            <w:tcPrChange w:id="316" w:author="David Brown" w:date="2022-04-28T02:56:00Z">
              <w:tcPr>
                <w:tcW w:w="2790" w:type="dxa"/>
                <w:tcBorders>
                  <w:top w:val="single" w:sz="6" w:space="0" w:color="auto"/>
                  <w:bottom w:val="single" w:sz="6" w:space="0" w:color="auto"/>
                </w:tcBorders>
                <w:shd w:val="clear" w:color="auto" w:fill="E0E0E0"/>
                <w:noWrap/>
                <w:vAlign w:val="center"/>
              </w:tcPr>
            </w:tcPrChange>
          </w:tcPr>
          <w:p w14:paraId="3CE46D65" w14:textId="77777777" w:rsidR="00170E65" w:rsidRPr="007F6E52" w:rsidRDefault="00170E65" w:rsidP="00170E65">
            <w:pPr>
              <w:tabs>
                <w:tab w:val="left" w:pos="2880"/>
              </w:tabs>
              <w:spacing w:beforeLines="20" w:before="48" w:afterLines="20" w:after="48" w:line="240" w:lineRule="auto"/>
              <w:ind w:right="90"/>
              <w:jc w:val="right"/>
              <w:rPr>
                <w:rFonts w:eastAsia="Arial Unicode MS" w:cs="Arial"/>
                <w:color w:val="000000"/>
              </w:rPr>
            </w:pPr>
            <w:r w:rsidRPr="007F6E52">
              <w:rPr>
                <w:rFonts w:cs="Arial"/>
                <w:color w:val="000000"/>
              </w:rPr>
              <w:t>Certificates:</w:t>
            </w:r>
          </w:p>
        </w:tc>
        <w:tc>
          <w:tcPr>
            <w:tcW w:w="6838" w:type="dxa"/>
            <w:noWrap/>
            <w:vAlign w:val="center"/>
            <w:tcPrChange w:id="317" w:author="David Brown" w:date="2022-04-28T02:56:00Z">
              <w:tcPr>
                <w:tcW w:w="7110" w:type="dxa"/>
                <w:noWrap/>
                <w:vAlign w:val="center"/>
              </w:tcPr>
            </w:tcPrChange>
          </w:tcPr>
          <w:p w14:paraId="22458280" w14:textId="77777777" w:rsidR="00170E65" w:rsidRPr="007F6E52" w:rsidRDefault="00170E65" w:rsidP="00170E65">
            <w:pPr>
              <w:tabs>
                <w:tab w:val="left" w:pos="720"/>
                <w:tab w:val="left" w:pos="1440"/>
                <w:tab w:val="left" w:pos="2160"/>
                <w:tab w:val="left" w:pos="2880"/>
              </w:tabs>
              <w:spacing w:beforeLines="20" w:before="48" w:afterLines="20" w:after="48" w:line="240" w:lineRule="auto"/>
              <w:ind w:right="-270"/>
              <w:jc w:val="center"/>
              <w:rPr>
                <w:rFonts w:eastAsia="Arial Unicode MS" w:cs="Arial"/>
                <w:color w:val="000000"/>
              </w:rPr>
            </w:pPr>
            <w:ins w:id="318" w:author="David Brown" w:date="2022-04-28T02:41:00Z">
              <w:r>
                <w:rPr>
                  <w:rFonts w:cs="Arial"/>
                  <w:color w:val="000000"/>
                </w:rPr>
                <w:t>NSF 61 Drinking, CRN</w:t>
              </w:r>
            </w:ins>
            <w:del w:id="319" w:author="David Brown" w:date="2022-04-28T02:41:00Z">
              <w:r w:rsidRPr="007F6E52" w:rsidDel="00220B14">
                <w:rPr>
                  <w:rFonts w:cs="Arial"/>
                  <w:color w:val="000000"/>
                </w:rPr>
                <w:delText>Standard</w:delText>
              </w:r>
            </w:del>
          </w:p>
        </w:tc>
      </w:tr>
      <w:tr w:rsidR="00170E65" w:rsidRPr="007F6E52" w14:paraId="3BB76B28" w14:textId="77777777" w:rsidTr="0072041B">
        <w:trPr>
          <w:trHeight w:val="20"/>
          <w:trPrChange w:id="320" w:author="David Brown" w:date="2022-04-28T02:56:00Z">
            <w:trPr>
              <w:trHeight w:val="20"/>
            </w:trPr>
          </w:trPrChange>
        </w:trPr>
        <w:tc>
          <w:tcPr>
            <w:tcW w:w="2790" w:type="dxa"/>
            <w:tcBorders>
              <w:top w:val="single" w:sz="6" w:space="0" w:color="auto"/>
              <w:bottom w:val="single" w:sz="6" w:space="0" w:color="auto"/>
            </w:tcBorders>
            <w:shd w:val="clear" w:color="auto" w:fill="E0E0E0"/>
            <w:noWrap/>
            <w:vAlign w:val="center"/>
            <w:tcPrChange w:id="321" w:author="David Brown" w:date="2022-04-28T02:56:00Z">
              <w:tcPr>
                <w:tcW w:w="2790" w:type="dxa"/>
                <w:tcBorders>
                  <w:top w:val="single" w:sz="6" w:space="0" w:color="auto"/>
                  <w:bottom w:val="single" w:sz="6" w:space="0" w:color="auto"/>
                </w:tcBorders>
                <w:shd w:val="clear" w:color="auto" w:fill="E0E0E0"/>
                <w:noWrap/>
                <w:vAlign w:val="center"/>
              </w:tcPr>
            </w:tcPrChange>
          </w:tcPr>
          <w:p w14:paraId="6C774C6D" w14:textId="77777777" w:rsidR="00170E65" w:rsidRPr="007F6E52" w:rsidRDefault="00170E65" w:rsidP="00170E65">
            <w:pPr>
              <w:tabs>
                <w:tab w:val="left" w:pos="2880"/>
              </w:tabs>
              <w:spacing w:beforeLines="20" w:before="48" w:afterLines="20" w:after="48" w:line="240" w:lineRule="auto"/>
              <w:ind w:right="90"/>
              <w:jc w:val="right"/>
              <w:rPr>
                <w:rFonts w:eastAsia="Arial Unicode MS" w:cs="Arial"/>
                <w:color w:val="000000"/>
              </w:rPr>
            </w:pPr>
            <w:r w:rsidRPr="007F6E52">
              <w:rPr>
                <w:rFonts w:cs="Arial"/>
                <w:color w:val="000000"/>
              </w:rPr>
              <w:t>Approvals:</w:t>
            </w:r>
          </w:p>
        </w:tc>
        <w:tc>
          <w:tcPr>
            <w:tcW w:w="6838" w:type="dxa"/>
            <w:noWrap/>
            <w:vAlign w:val="center"/>
            <w:tcPrChange w:id="322" w:author="David Brown" w:date="2022-04-28T02:56:00Z">
              <w:tcPr>
                <w:tcW w:w="7110" w:type="dxa"/>
                <w:noWrap/>
                <w:vAlign w:val="center"/>
              </w:tcPr>
            </w:tcPrChange>
          </w:tcPr>
          <w:p w14:paraId="37BBD3C1" w14:textId="77777777" w:rsidR="00170E65" w:rsidRPr="007F6E52" w:rsidRDefault="00170E65" w:rsidP="00170E65">
            <w:pPr>
              <w:tabs>
                <w:tab w:val="left" w:pos="720"/>
                <w:tab w:val="left" w:pos="1440"/>
                <w:tab w:val="left" w:pos="2160"/>
                <w:tab w:val="left" w:pos="2880"/>
              </w:tabs>
              <w:spacing w:beforeLines="20" w:before="48" w:afterLines="20" w:after="48" w:line="240" w:lineRule="auto"/>
              <w:ind w:right="-270"/>
              <w:jc w:val="center"/>
              <w:rPr>
                <w:rFonts w:eastAsia="Arial Unicode MS" w:cs="Arial"/>
                <w:color w:val="000000"/>
              </w:rPr>
            </w:pPr>
            <w:ins w:id="323" w:author="David Brown" w:date="2022-04-28T02:41:00Z">
              <w:r w:rsidRPr="009275EC">
                <w:rPr>
                  <w:rFonts w:cs="Arial"/>
                  <w:color w:val="000000"/>
                </w:rPr>
                <w:t xml:space="preserve">CSA C/US NI </w:t>
              </w:r>
              <w:proofErr w:type="spellStart"/>
              <w:r w:rsidRPr="009275EC">
                <w:rPr>
                  <w:rFonts w:cs="Arial"/>
                  <w:color w:val="000000"/>
                </w:rPr>
                <w:t>Cl.I</w:t>
              </w:r>
              <w:proofErr w:type="spellEnd"/>
              <w:r w:rsidRPr="009275EC">
                <w:rPr>
                  <w:rFonts w:cs="Arial"/>
                  <w:color w:val="000000"/>
                </w:rPr>
                <w:t xml:space="preserve"> Div.2 Gr. ABCD</w:t>
              </w:r>
            </w:ins>
            <w:del w:id="324" w:author="David Brown" w:date="2022-04-28T02:41:00Z">
              <w:r w:rsidDel="00220B14">
                <w:rPr>
                  <w:rFonts w:ascii="Arial" w:hAnsi="Arial" w:cs="Arial"/>
                  <w:color w:val="000000"/>
                  <w:sz w:val="17"/>
                  <w:szCs w:val="17"/>
                  <w:shd w:val="clear" w:color="auto" w:fill="E4E4E4"/>
                </w:rPr>
                <w:delText>NSF61, NSF 372, CSA C/US NI Cl.I Div.2 Gr. ABCD</w:delText>
              </w:r>
            </w:del>
          </w:p>
        </w:tc>
      </w:tr>
      <w:tr w:rsidR="00170E65" w:rsidRPr="007F6E52" w14:paraId="3BD57780" w14:textId="77777777" w:rsidTr="0072041B">
        <w:trPr>
          <w:trHeight w:val="20"/>
          <w:trPrChange w:id="325" w:author="David Brown" w:date="2022-04-28T02:56:00Z">
            <w:trPr>
              <w:trHeight w:val="20"/>
            </w:trPr>
          </w:trPrChange>
        </w:trPr>
        <w:tc>
          <w:tcPr>
            <w:tcW w:w="2790" w:type="dxa"/>
            <w:tcBorders>
              <w:top w:val="single" w:sz="6" w:space="0" w:color="auto"/>
              <w:bottom w:val="single" w:sz="6" w:space="0" w:color="auto"/>
            </w:tcBorders>
            <w:shd w:val="clear" w:color="auto" w:fill="E0E0E0"/>
            <w:noWrap/>
            <w:vAlign w:val="center"/>
            <w:tcPrChange w:id="326" w:author="David Brown" w:date="2022-04-28T02:56:00Z">
              <w:tcPr>
                <w:tcW w:w="2790" w:type="dxa"/>
                <w:tcBorders>
                  <w:top w:val="single" w:sz="6" w:space="0" w:color="auto"/>
                  <w:bottom w:val="single" w:sz="6" w:space="0" w:color="auto"/>
                </w:tcBorders>
                <w:shd w:val="clear" w:color="auto" w:fill="E0E0E0"/>
                <w:noWrap/>
                <w:vAlign w:val="center"/>
              </w:tcPr>
            </w:tcPrChange>
          </w:tcPr>
          <w:p w14:paraId="0696A16C" w14:textId="77777777" w:rsidR="00170E65" w:rsidRPr="007F6E52" w:rsidRDefault="00170E65" w:rsidP="00170E65">
            <w:pPr>
              <w:tabs>
                <w:tab w:val="left" w:pos="2880"/>
              </w:tabs>
              <w:spacing w:beforeLines="20" w:before="48" w:afterLines="20" w:after="48" w:line="240" w:lineRule="auto"/>
              <w:ind w:right="90"/>
              <w:jc w:val="right"/>
              <w:rPr>
                <w:rFonts w:eastAsia="Arial Unicode MS" w:cs="Arial"/>
                <w:color w:val="000000"/>
              </w:rPr>
            </w:pPr>
            <w:r w:rsidRPr="007F6E52">
              <w:rPr>
                <w:rFonts w:cs="Arial"/>
                <w:color w:val="000000"/>
              </w:rPr>
              <w:t>Housing:</w:t>
            </w:r>
          </w:p>
        </w:tc>
        <w:tc>
          <w:tcPr>
            <w:tcW w:w="6838" w:type="dxa"/>
            <w:noWrap/>
            <w:vAlign w:val="center"/>
            <w:tcPrChange w:id="327" w:author="David Brown" w:date="2022-04-28T02:56:00Z">
              <w:tcPr>
                <w:tcW w:w="7110" w:type="dxa"/>
                <w:noWrap/>
                <w:vAlign w:val="center"/>
              </w:tcPr>
            </w:tcPrChange>
          </w:tcPr>
          <w:p w14:paraId="5BBB4F13" w14:textId="77777777" w:rsidR="00170E65" w:rsidRPr="00170E65" w:rsidRDefault="00170E65" w:rsidP="00170E65">
            <w:pPr>
              <w:tabs>
                <w:tab w:val="left" w:pos="720"/>
                <w:tab w:val="left" w:pos="1440"/>
                <w:tab w:val="left" w:pos="2160"/>
                <w:tab w:val="left" w:pos="2880"/>
              </w:tabs>
              <w:spacing w:beforeLines="20" w:before="48" w:afterLines="20" w:after="48" w:line="240" w:lineRule="auto"/>
              <w:ind w:right="-270"/>
              <w:jc w:val="center"/>
              <w:rPr>
                <w:rFonts w:eastAsia="Arial Unicode MS" w:cs="Arial"/>
                <w:color w:val="000000"/>
                <w:highlight w:val="green"/>
                <w:rPrChange w:id="328" w:author="David Brown" w:date="2022-04-28T02:41:00Z">
                  <w:rPr>
                    <w:rFonts w:eastAsia="Arial Unicode MS" w:cs="Arial"/>
                    <w:color w:val="000000"/>
                    <w:highlight w:val="yellow"/>
                  </w:rPr>
                </w:rPrChange>
              </w:rPr>
            </w:pPr>
            <w:ins w:id="329" w:author="David Brown" w:date="2022-04-28T02:41:00Z">
              <w:r w:rsidRPr="00170E65">
                <w:rPr>
                  <w:rFonts w:cs="Arial"/>
                  <w:color w:val="000000"/>
                  <w:highlight w:val="green"/>
                  <w:rPrChange w:id="330" w:author="David Brown" w:date="2022-04-28T02:41:00Z">
                    <w:rPr>
                      <w:rFonts w:cs="Arial"/>
                      <w:color w:val="000000"/>
                    </w:rPr>
                  </w:rPrChange>
                </w:rPr>
                <w:t>IP68, Type 6P, Fact-potted corrosion protection EN ISO 12944 C5-M/Im1</w:t>
              </w:r>
            </w:ins>
            <w:del w:id="331" w:author="David Brown" w:date="2022-04-28T02:41:00Z">
              <w:r w:rsidRPr="00170E65" w:rsidDel="00170E65">
                <w:rPr>
                  <w:rFonts w:cs="Arial"/>
                  <w:color w:val="000000"/>
                  <w:highlight w:val="green"/>
                  <w:rPrChange w:id="332" w:author="David Brown" w:date="2022-04-28T02:41:00Z">
                    <w:rPr>
                      <w:rFonts w:cs="Arial"/>
                      <w:color w:val="000000"/>
                      <w:highlight w:val="yellow"/>
                    </w:rPr>
                  </w:rPrChange>
                </w:rPr>
                <w:delText>NEMA 4X (IP 67) Remote Aluminum Coated</w:delText>
              </w:r>
            </w:del>
          </w:p>
        </w:tc>
      </w:tr>
      <w:tr w:rsidR="00170E65" w:rsidRPr="007F6E52" w14:paraId="0A14E85F" w14:textId="77777777" w:rsidTr="0072041B">
        <w:trPr>
          <w:trHeight w:val="20"/>
          <w:trPrChange w:id="333" w:author="David Brown" w:date="2022-04-28T02:56:00Z">
            <w:trPr>
              <w:trHeight w:val="20"/>
            </w:trPr>
          </w:trPrChange>
        </w:trPr>
        <w:tc>
          <w:tcPr>
            <w:tcW w:w="2790" w:type="dxa"/>
            <w:tcBorders>
              <w:top w:val="single" w:sz="6" w:space="0" w:color="auto"/>
              <w:bottom w:val="single" w:sz="6" w:space="0" w:color="auto"/>
            </w:tcBorders>
            <w:shd w:val="clear" w:color="auto" w:fill="E0E0E0"/>
            <w:noWrap/>
            <w:vAlign w:val="center"/>
            <w:tcPrChange w:id="334" w:author="David Brown" w:date="2022-04-28T02:56:00Z">
              <w:tcPr>
                <w:tcW w:w="2790" w:type="dxa"/>
                <w:tcBorders>
                  <w:top w:val="single" w:sz="6" w:space="0" w:color="auto"/>
                  <w:bottom w:val="single" w:sz="6" w:space="0" w:color="auto"/>
                </w:tcBorders>
                <w:shd w:val="clear" w:color="auto" w:fill="E0E0E0"/>
                <w:noWrap/>
                <w:vAlign w:val="center"/>
              </w:tcPr>
            </w:tcPrChange>
          </w:tcPr>
          <w:p w14:paraId="07563D0D" w14:textId="77777777" w:rsidR="00170E65" w:rsidRPr="007F6E52" w:rsidRDefault="00170E65" w:rsidP="00170E65">
            <w:pPr>
              <w:tabs>
                <w:tab w:val="left" w:pos="2880"/>
              </w:tabs>
              <w:spacing w:beforeLines="20" w:before="48" w:afterLines="20" w:after="48" w:line="240" w:lineRule="auto"/>
              <w:ind w:right="90"/>
              <w:jc w:val="right"/>
              <w:rPr>
                <w:rFonts w:eastAsia="Arial Unicode MS" w:cs="Arial"/>
                <w:color w:val="000000"/>
              </w:rPr>
            </w:pPr>
            <w:r w:rsidRPr="007F6E52">
              <w:rPr>
                <w:rFonts w:cs="Arial"/>
                <w:color w:val="000000"/>
              </w:rPr>
              <w:t>Cable for Remote:</w:t>
            </w:r>
          </w:p>
        </w:tc>
        <w:tc>
          <w:tcPr>
            <w:tcW w:w="6838" w:type="dxa"/>
            <w:noWrap/>
            <w:vAlign w:val="center"/>
            <w:tcPrChange w:id="335" w:author="David Brown" w:date="2022-04-28T02:56:00Z">
              <w:tcPr>
                <w:tcW w:w="7110" w:type="dxa"/>
                <w:noWrap/>
                <w:vAlign w:val="center"/>
              </w:tcPr>
            </w:tcPrChange>
          </w:tcPr>
          <w:p w14:paraId="1270BD25" w14:textId="77777777" w:rsidR="00170E65" w:rsidRPr="00170E65" w:rsidRDefault="00170E65" w:rsidP="00170E65">
            <w:pPr>
              <w:tabs>
                <w:tab w:val="left" w:pos="720"/>
                <w:tab w:val="left" w:pos="1440"/>
                <w:tab w:val="left" w:pos="2160"/>
                <w:tab w:val="left" w:pos="2880"/>
              </w:tabs>
              <w:spacing w:beforeLines="20" w:before="48" w:afterLines="20" w:after="48" w:line="240" w:lineRule="auto"/>
              <w:ind w:right="-270"/>
              <w:jc w:val="center"/>
              <w:rPr>
                <w:rFonts w:eastAsia="Arial Unicode MS" w:cs="Arial"/>
                <w:color w:val="000000"/>
                <w:highlight w:val="green"/>
                <w:rPrChange w:id="336" w:author="David Brown" w:date="2022-04-28T02:42:00Z">
                  <w:rPr>
                    <w:rFonts w:eastAsia="Arial Unicode MS" w:cs="Arial"/>
                    <w:color w:val="000000"/>
                    <w:highlight w:val="yellow"/>
                  </w:rPr>
                </w:rPrChange>
              </w:rPr>
            </w:pPr>
            <w:ins w:id="337" w:author="David Brown" w:date="2022-04-28T02:42:00Z">
              <w:r w:rsidRPr="00170E65">
                <w:rPr>
                  <w:rFonts w:cs="Arial"/>
                  <w:color w:val="000000"/>
                  <w:highlight w:val="green"/>
                  <w:rPrChange w:id="338" w:author="David Brown" w:date="2022-04-28T02:42:00Z">
                    <w:rPr>
                      <w:rFonts w:cs="Arial"/>
                      <w:color w:val="000000"/>
                    </w:rPr>
                  </w:rPrChange>
                </w:rPr>
                <w:t>30m coil, signal cable</w:t>
              </w:r>
              <w:r w:rsidRPr="00170E65">
                <w:rPr>
                  <w:rFonts w:cs="Arial"/>
                  <w:color w:val="000000"/>
                  <w:highlight w:val="green"/>
                  <w:rPrChange w:id="339" w:author="David Brown" w:date="2022-04-28T02:42:00Z">
                    <w:rPr>
                      <w:rFonts w:cs="Arial"/>
                      <w:color w:val="000000"/>
                    </w:rPr>
                  </w:rPrChange>
                </w:rPr>
                <w:br/>
                <w:t>(Contractor to confirm length)</w:t>
              </w:r>
            </w:ins>
            <w:del w:id="340" w:author="David Brown" w:date="2022-04-28T02:42:00Z">
              <w:r w:rsidRPr="00170E65" w:rsidDel="00D40841">
                <w:rPr>
                  <w:rFonts w:cs="Arial"/>
                  <w:color w:val="000000"/>
                  <w:highlight w:val="green"/>
                  <w:rPrChange w:id="341" w:author="David Brown" w:date="2022-04-28T02:42:00Z">
                    <w:rPr>
                      <w:rFonts w:cs="Arial"/>
                      <w:color w:val="000000"/>
                      <w:highlight w:val="yellow"/>
                    </w:rPr>
                  </w:rPrChange>
                </w:rPr>
                <w:delText>Coil and signal cable, specify length: XXm</w:delText>
              </w:r>
            </w:del>
          </w:p>
        </w:tc>
      </w:tr>
      <w:tr w:rsidR="00170E65" w:rsidRPr="007F6E52" w14:paraId="1C403C69" w14:textId="77777777" w:rsidTr="0072041B">
        <w:trPr>
          <w:trHeight w:val="20"/>
          <w:trPrChange w:id="342" w:author="David Brown" w:date="2022-04-28T02:56:00Z">
            <w:trPr>
              <w:trHeight w:val="20"/>
            </w:trPr>
          </w:trPrChange>
        </w:trPr>
        <w:tc>
          <w:tcPr>
            <w:tcW w:w="2790" w:type="dxa"/>
            <w:tcBorders>
              <w:top w:val="single" w:sz="6" w:space="0" w:color="auto"/>
              <w:bottom w:val="single" w:sz="6" w:space="0" w:color="auto"/>
            </w:tcBorders>
            <w:shd w:val="clear" w:color="auto" w:fill="E0E0E0"/>
            <w:noWrap/>
            <w:vAlign w:val="center"/>
            <w:tcPrChange w:id="343" w:author="David Brown" w:date="2022-04-28T02:56:00Z">
              <w:tcPr>
                <w:tcW w:w="2790" w:type="dxa"/>
                <w:tcBorders>
                  <w:top w:val="single" w:sz="6" w:space="0" w:color="auto"/>
                  <w:bottom w:val="single" w:sz="6" w:space="0" w:color="auto"/>
                </w:tcBorders>
                <w:shd w:val="clear" w:color="auto" w:fill="E0E0E0"/>
                <w:noWrap/>
                <w:vAlign w:val="center"/>
              </w:tcPr>
            </w:tcPrChange>
          </w:tcPr>
          <w:p w14:paraId="5F233344" w14:textId="77777777" w:rsidR="00170E65" w:rsidRPr="007F6E52" w:rsidRDefault="00170E65" w:rsidP="00170E65">
            <w:pPr>
              <w:tabs>
                <w:tab w:val="left" w:pos="2880"/>
              </w:tabs>
              <w:spacing w:beforeLines="20" w:before="48" w:afterLines="20" w:after="48" w:line="240" w:lineRule="auto"/>
              <w:ind w:right="90"/>
              <w:jc w:val="right"/>
              <w:rPr>
                <w:rFonts w:eastAsia="Arial Unicode MS" w:cs="Arial"/>
                <w:color w:val="000000"/>
              </w:rPr>
            </w:pPr>
            <w:r w:rsidRPr="007F6E52">
              <w:rPr>
                <w:rFonts w:cs="Arial"/>
                <w:color w:val="000000"/>
              </w:rPr>
              <w:t>Cable Entries:</w:t>
            </w:r>
          </w:p>
        </w:tc>
        <w:tc>
          <w:tcPr>
            <w:tcW w:w="6838" w:type="dxa"/>
            <w:noWrap/>
            <w:vAlign w:val="center"/>
            <w:tcPrChange w:id="344" w:author="David Brown" w:date="2022-04-28T02:56:00Z">
              <w:tcPr>
                <w:tcW w:w="7110" w:type="dxa"/>
                <w:noWrap/>
                <w:vAlign w:val="center"/>
              </w:tcPr>
            </w:tcPrChange>
          </w:tcPr>
          <w:p w14:paraId="64729EBA" w14:textId="77777777" w:rsidR="00170E65" w:rsidRPr="007F6E52" w:rsidRDefault="00170E65" w:rsidP="00170E65">
            <w:pPr>
              <w:tabs>
                <w:tab w:val="left" w:pos="720"/>
                <w:tab w:val="left" w:pos="1440"/>
                <w:tab w:val="left" w:pos="2160"/>
                <w:tab w:val="left" w:pos="2880"/>
              </w:tabs>
              <w:spacing w:beforeLines="20" w:before="48" w:afterLines="20" w:after="48" w:line="240" w:lineRule="auto"/>
              <w:ind w:right="-270"/>
              <w:jc w:val="center"/>
              <w:rPr>
                <w:rFonts w:eastAsia="Arial Unicode MS" w:cs="Arial"/>
                <w:color w:val="000000"/>
              </w:rPr>
            </w:pPr>
            <w:del w:id="345" w:author="David Brown" w:date="2022-04-28T02:38:00Z">
              <w:r w:rsidDel="00442DA4">
                <w:rPr>
                  <w:rFonts w:cs="Arial"/>
                  <w:color w:val="000000"/>
                </w:rPr>
                <w:delText>13 mm (</w:delText>
              </w:r>
            </w:del>
            <w:r w:rsidRPr="007F6E52">
              <w:rPr>
                <w:rFonts w:cs="Arial"/>
                <w:color w:val="000000"/>
              </w:rPr>
              <w:t>½”</w:t>
            </w:r>
            <w:del w:id="346" w:author="David Brown" w:date="2022-04-28T02:38:00Z">
              <w:r w:rsidDel="00442DA4">
                <w:rPr>
                  <w:rFonts w:cs="Arial"/>
                  <w:color w:val="000000"/>
                </w:rPr>
                <w:delText>)</w:delText>
              </w:r>
            </w:del>
            <w:r w:rsidRPr="007F6E52">
              <w:rPr>
                <w:rFonts w:cs="Arial"/>
                <w:color w:val="000000"/>
              </w:rPr>
              <w:t xml:space="preserve"> NPT</w:t>
            </w:r>
          </w:p>
        </w:tc>
      </w:tr>
      <w:tr w:rsidR="00170E65" w:rsidRPr="007F6E52" w14:paraId="47E01F1F" w14:textId="77777777" w:rsidTr="0072041B">
        <w:trPr>
          <w:trHeight w:val="20"/>
          <w:trPrChange w:id="347" w:author="David Brown" w:date="2022-04-28T02:56:00Z">
            <w:trPr>
              <w:trHeight w:val="20"/>
            </w:trPr>
          </w:trPrChange>
        </w:trPr>
        <w:tc>
          <w:tcPr>
            <w:tcW w:w="2790" w:type="dxa"/>
            <w:tcBorders>
              <w:top w:val="single" w:sz="6" w:space="0" w:color="auto"/>
              <w:bottom w:val="single" w:sz="6" w:space="0" w:color="auto"/>
            </w:tcBorders>
            <w:shd w:val="clear" w:color="auto" w:fill="E0E0E0"/>
            <w:noWrap/>
            <w:vAlign w:val="center"/>
            <w:tcPrChange w:id="348" w:author="David Brown" w:date="2022-04-28T02:56:00Z">
              <w:tcPr>
                <w:tcW w:w="2790" w:type="dxa"/>
                <w:tcBorders>
                  <w:top w:val="single" w:sz="6" w:space="0" w:color="auto"/>
                  <w:bottom w:val="single" w:sz="6" w:space="0" w:color="auto"/>
                </w:tcBorders>
                <w:shd w:val="clear" w:color="auto" w:fill="E0E0E0"/>
                <w:noWrap/>
                <w:vAlign w:val="center"/>
              </w:tcPr>
            </w:tcPrChange>
          </w:tcPr>
          <w:p w14:paraId="675A3EC4" w14:textId="77777777" w:rsidR="00170E65" w:rsidRPr="007F6E52" w:rsidRDefault="00170E65" w:rsidP="00170E65">
            <w:pPr>
              <w:tabs>
                <w:tab w:val="left" w:pos="2880"/>
              </w:tabs>
              <w:spacing w:beforeLines="20" w:before="48" w:afterLines="20" w:after="48" w:line="240" w:lineRule="auto"/>
              <w:ind w:right="90"/>
              <w:jc w:val="right"/>
              <w:rPr>
                <w:rFonts w:eastAsia="Arial Unicode MS" w:cs="Arial"/>
                <w:color w:val="000000"/>
              </w:rPr>
            </w:pPr>
            <w:r w:rsidRPr="007F6E52">
              <w:rPr>
                <w:rFonts w:cs="Arial"/>
                <w:color w:val="000000"/>
              </w:rPr>
              <w:t>Power Supply/Display:</w:t>
            </w:r>
          </w:p>
        </w:tc>
        <w:tc>
          <w:tcPr>
            <w:tcW w:w="6838" w:type="dxa"/>
            <w:noWrap/>
            <w:vAlign w:val="center"/>
            <w:tcPrChange w:id="349" w:author="David Brown" w:date="2022-04-28T02:56:00Z">
              <w:tcPr>
                <w:tcW w:w="7110" w:type="dxa"/>
                <w:noWrap/>
                <w:vAlign w:val="center"/>
              </w:tcPr>
            </w:tcPrChange>
          </w:tcPr>
          <w:p w14:paraId="0C26CF01" w14:textId="77777777" w:rsidR="00170E65" w:rsidRPr="007F6E52" w:rsidRDefault="00170E65" w:rsidP="00170E65">
            <w:pPr>
              <w:tabs>
                <w:tab w:val="left" w:pos="720"/>
                <w:tab w:val="left" w:pos="1440"/>
                <w:tab w:val="left" w:pos="2160"/>
                <w:tab w:val="left" w:pos="2880"/>
              </w:tabs>
              <w:spacing w:beforeLines="20" w:before="48" w:afterLines="20" w:after="48" w:line="240" w:lineRule="auto"/>
              <w:ind w:right="-270"/>
              <w:jc w:val="center"/>
              <w:rPr>
                <w:rFonts w:eastAsia="Arial Unicode MS" w:cs="Arial"/>
                <w:color w:val="000000"/>
              </w:rPr>
            </w:pPr>
            <w:r w:rsidRPr="007F6E52">
              <w:rPr>
                <w:rFonts w:cs="Arial"/>
                <w:color w:val="000000"/>
              </w:rPr>
              <w:t xml:space="preserve">85 – 260 </w:t>
            </w:r>
            <w:proofErr w:type="gramStart"/>
            <w:r w:rsidRPr="007F6E52">
              <w:rPr>
                <w:rFonts w:cs="Arial"/>
                <w:color w:val="000000"/>
              </w:rPr>
              <w:t>VAC</w:t>
            </w:r>
            <w:proofErr w:type="gramEnd"/>
            <w:r w:rsidRPr="007F6E52">
              <w:rPr>
                <w:rFonts w:cs="Arial"/>
                <w:color w:val="000000"/>
              </w:rPr>
              <w:t>, with display, push button operation (Language: E</w:t>
            </w:r>
            <w:r>
              <w:rPr>
                <w:rFonts w:cs="Arial"/>
                <w:color w:val="000000"/>
              </w:rPr>
              <w:t>nglish</w:t>
            </w:r>
            <w:r w:rsidRPr="007F6E52">
              <w:rPr>
                <w:rFonts w:cs="Arial"/>
                <w:color w:val="000000"/>
              </w:rPr>
              <w:t>)</w:t>
            </w:r>
          </w:p>
        </w:tc>
      </w:tr>
      <w:tr w:rsidR="00170E65" w:rsidRPr="007F6E52" w14:paraId="1586E55A" w14:textId="77777777" w:rsidTr="0072041B">
        <w:trPr>
          <w:trHeight w:val="20"/>
          <w:trPrChange w:id="350" w:author="David Brown" w:date="2022-04-28T02:56:00Z">
            <w:trPr>
              <w:trHeight w:val="20"/>
            </w:trPr>
          </w:trPrChange>
        </w:trPr>
        <w:tc>
          <w:tcPr>
            <w:tcW w:w="2790" w:type="dxa"/>
            <w:tcBorders>
              <w:top w:val="single" w:sz="6" w:space="0" w:color="auto"/>
              <w:bottom w:val="single" w:sz="6" w:space="0" w:color="auto"/>
            </w:tcBorders>
            <w:shd w:val="clear" w:color="auto" w:fill="E0E0E0"/>
            <w:noWrap/>
            <w:vAlign w:val="center"/>
            <w:tcPrChange w:id="351" w:author="David Brown" w:date="2022-04-28T02:56:00Z">
              <w:tcPr>
                <w:tcW w:w="2790" w:type="dxa"/>
                <w:tcBorders>
                  <w:top w:val="single" w:sz="6" w:space="0" w:color="auto"/>
                  <w:bottom w:val="single" w:sz="6" w:space="0" w:color="auto"/>
                </w:tcBorders>
                <w:shd w:val="clear" w:color="auto" w:fill="E0E0E0"/>
                <w:noWrap/>
                <w:vAlign w:val="center"/>
              </w:tcPr>
            </w:tcPrChange>
          </w:tcPr>
          <w:p w14:paraId="7C16C638" w14:textId="77777777" w:rsidR="00170E65" w:rsidRPr="007F6E52" w:rsidRDefault="00170E65" w:rsidP="00170E65">
            <w:pPr>
              <w:tabs>
                <w:tab w:val="left" w:pos="2880"/>
              </w:tabs>
              <w:spacing w:beforeLines="20" w:before="48" w:afterLines="20" w:after="48" w:line="240" w:lineRule="auto"/>
              <w:ind w:right="90"/>
              <w:jc w:val="right"/>
              <w:rPr>
                <w:rFonts w:cs="Arial"/>
                <w:color w:val="000000"/>
              </w:rPr>
            </w:pPr>
            <w:r w:rsidRPr="007F6E52">
              <w:rPr>
                <w:rFonts w:cs="Arial"/>
                <w:color w:val="000000"/>
              </w:rPr>
              <w:t>Software:</w:t>
            </w:r>
          </w:p>
        </w:tc>
        <w:tc>
          <w:tcPr>
            <w:tcW w:w="6838" w:type="dxa"/>
            <w:noWrap/>
            <w:vAlign w:val="center"/>
            <w:tcPrChange w:id="352" w:author="David Brown" w:date="2022-04-28T02:56:00Z">
              <w:tcPr>
                <w:tcW w:w="7110" w:type="dxa"/>
                <w:noWrap/>
                <w:vAlign w:val="center"/>
              </w:tcPr>
            </w:tcPrChange>
          </w:tcPr>
          <w:p w14:paraId="10BF4A02" w14:textId="77777777" w:rsidR="00170E65" w:rsidRPr="007F6E52" w:rsidRDefault="00170E65" w:rsidP="00170E65">
            <w:pPr>
              <w:tabs>
                <w:tab w:val="left" w:pos="720"/>
                <w:tab w:val="left" w:pos="1440"/>
                <w:tab w:val="left" w:pos="2160"/>
                <w:tab w:val="left" w:pos="2880"/>
              </w:tabs>
              <w:spacing w:beforeLines="20" w:before="48" w:afterLines="20" w:after="48" w:line="240" w:lineRule="auto"/>
              <w:ind w:right="-270"/>
              <w:jc w:val="center"/>
              <w:rPr>
                <w:rFonts w:cs="Arial"/>
                <w:color w:val="000000"/>
              </w:rPr>
            </w:pPr>
            <w:r w:rsidRPr="007F6E52">
              <w:rPr>
                <w:rFonts w:cs="Arial"/>
                <w:color w:val="000000"/>
              </w:rPr>
              <w:t>Standard Software</w:t>
            </w:r>
          </w:p>
        </w:tc>
      </w:tr>
      <w:tr w:rsidR="00170E65" w:rsidRPr="007F6E52" w14:paraId="0DE96F36" w14:textId="77777777" w:rsidTr="0072041B">
        <w:trPr>
          <w:trHeight w:val="20"/>
          <w:trPrChange w:id="353" w:author="David Brown" w:date="2022-04-28T02:56:00Z">
            <w:trPr>
              <w:trHeight w:val="20"/>
            </w:trPr>
          </w:trPrChange>
        </w:trPr>
        <w:tc>
          <w:tcPr>
            <w:tcW w:w="2790" w:type="dxa"/>
            <w:tcBorders>
              <w:top w:val="single" w:sz="6" w:space="0" w:color="auto"/>
              <w:bottom w:val="single" w:sz="6" w:space="0" w:color="auto"/>
            </w:tcBorders>
            <w:shd w:val="clear" w:color="auto" w:fill="E0E0E0"/>
            <w:noWrap/>
            <w:vAlign w:val="center"/>
            <w:tcPrChange w:id="354" w:author="David Brown" w:date="2022-04-28T02:56:00Z">
              <w:tcPr>
                <w:tcW w:w="2790" w:type="dxa"/>
                <w:tcBorders>
                  <w:top w:val="single" w:sz="6" w:space="0" w:color="auto"/>
                  <w:bottom w:val="single" w:sz="6" w:space="0" w:color="auto"/>
                </w:tcBorders>
                <w:shd w:val="clear" w:color="auto" w:fill="E0E0E0"/>
                <w:noWrap/>
                <w:vAlign w:val="center"/>
              </w:tcPr>
            </w:tcPrChange>
          </w:tcPr>
          <w:p w14:paraId="73197121" w14:textId="77777777" w:rsidR="00170E65" w:rsidRPr="007F6E52" w:rsidRDefault="00170E65" w:rsidP="00170E65">
            <w:pPr>
              <w:tabs>
                <w:tab w:val="left" w:pos="2880"/>
              </w:tabs>
              <w:spacing w:beforeLines="20" w:before="48" w:afterLines="20" w:after="48" w:line="240" w:lineRule="auto"/>
              <w:ind w:right="90"/>
              <w:jc w:val="right"/>
              <w:rPr>
                <w:rFonts w:eastAsia="Arial Unicode MS" w:cs="Arial"/>
                <w:color w:val="000000"/>
              </w:rPr>
            </w:pPr>
            <w:r w:rsidRPr="007F6E52">
              <w:rPr>
                <w:rFonts w:cs="Arial"/>
                <w:color w:val="000000"/>
              </w:rPr>
              <w:t>Outputs/Inputs:</w:t>
            </w:r>
          </w:p>
        </w:tc>
        <w:tc>
          <w:tcPr>
            <w:tcW w:w="6838" w:type="dxa"/>
            <w:noWrap/>
            <w:vAlign w:val="center"/>
            <w:tcPrChange w:id="355" w:author="David Brown" w:date="2022-04-28T02:56:00Z">
              <w:tcPr>
                <w:tcW w:w="7110" w:type="dxa"/>
                <w:noWrap/>
                <w:vAlign w:val="center"/>
              </w:tcPr>
            </w:tcPrChange>
          </w:tcPr>
          <w:p w14:paraId="3215EB1C" w14:textId="77777777" w:rsidR="00170E65" w:rsidRPr="007F6E52" w:rsidRDefault="00170E65" w:rsidP="00170E65">
            <w:pPr>
              <w:tabs>
                <w:tab w:val="left" w:pos="720"/>
                <w:tab w:val="left" w:pos="1440"/>
                <w:tab w:val="left" w:pos="2160"/>
                <w:tab w:val="left" w:pos="2880"/>
              </w:tabs>
              <w:spacing w:beforeLines="20" w:before="48" w:afterLines="20" w:after="48" w:line="240" w:lineRule="auto"/>
              <w:ind w:right="-270"/>
              <w:jc w:val="center"/>
              <w:rPr>
                <w:rFonts w:eastAsia="Arial Unicode MS" w:cs="Arial"/>
                <w:color w:val="000000"/>
              </w:rPr>
            </w:pPr>
            <w:ins w:id="356" w:author="David Brown" w:date="2022-04-28T02:43:00Z">
              <w:r w:rsidRPr="003D697C">
                <w:rPr>
                  <w:rFonts w:cs="Arial"/>
                  <w:color w:val="000000"/>
                </w:rPr>
                <w:t>4-20mA Current w/ HART, frequency, 2 relays, flexible module</w:t>
              </w:r>
            </w:ins>
            <w:del w:id="357" w:author="David Brown" w:date="2022-04-28T02:43:00Z">
              <w:r w:rsidDel="00FA46CA">
                <w:rPr>
                  <w:rFonts w:ascii="Arial" w:hAnsi="Arial" w:cs="Arial"/>
                  <w:color w:val="000000"/>
                  <w:sz w:val="17"/>
                  <w:szCs w:val="17"/>
                  <w:shd w:val="clear" w:color="auto" w:fill="E4E4E4"/>
                </w:rPr>
                <w:delText>4-20mA HART, pulse/freq./switch output</w:delText>
              </w:r>
            </w:del>
          </w:p>
        </w:tc>
      </w:tr>
      <w:tr w:rsidR="00170E65" w:rsidRPr="007F6E52" w14:paraId="07813604" w14:textId="77777777" w:rsidTr="0072041B">
        <w:trPr>
          <w:trHeight w:val="20"/>
          <w:trPrChange w:id="358" w:author="David Brown" w:date="2022-04-28T02:56:00Z">
            <w:trPr>
              <w:trHeight w:val="20"/>
            </w:trPr>
          </w:trPrChange>
        </w:trPr>
        <w:tc>
          <w:tcPr>
            <w:tcW w:w="2790" w:type="dxa"/>
            <w:tcBorders>
              <w:top w:val="single" w:sz="6" w:space="0" w:color="auto"/>
              <w:bottom w:val="single" w:sz="6" w:space="0" w:color="auto"/>
            </w:tcBorders>
            <w:shd w:val="clear" w:color="auto" w:fill="E0E0E0"/>
            <w:noWrap/>
            <w:vAlign w:val="center"/>
            <w:tcPrChange w:id="359" w:author="David Brown" w:date="2022-04-28T02:56:00Z">
              <w:tcPr>
                <w:tcW w:w="2790" w:type="dxa"/>
                <w:tcBorders>
                  <w:top w:val="single" w:sz="6" w:space="0" w:color="auto"/>
                  <w:bottom w:val="single" w:sz="6" w:space="0" w:color="auto"/>
                </w:tcBorders>
                <w:shd w:val="clear" w:color="auto" w:fill="E0E0E0"/>
                <w:noWrap/>
                <w:vAlign w:val="center"/>
              </w:tcPr>
            </w:tcPrChange>
          </w:tcPr>
          <w:p w14:paraId="4F5C1C85" w14:textId="77777777" w:rsidR="00170E65" w:rsidRPr="007F6E52" w:rsidRDefault="00170E65" w:rsidP="00170E65">
            <w:pPr>
              <w:tabs>
                <w:tab w:val="left" w:pos="2880"/>
              </w:tabs>
              <w:spacing w:beforeLines="20" w:before="48" w:afterLines="20" w:after="48" w:line="240" w:lineRule="auto"/>
              <w:ind w:right="90"/>
              <w:jc w:val="right"/>
              <w:rPr>
                <w:rFonts w:cs="Arial"/>
                <w:color w:val="000000"/>
              </w:rPr>
            </w:pPr>
            <w:r w:rsidRPr="007F6E52">
              <w:rPr>
                <w:rFonts w:cs="Arial"/>
                <w:color w:val="000000"/>
              </w:rPr>
              <w:t>Manufacturer:</w:t>
            </w:r>
          </w:p>
        </w:tc>
        <w:tc>
          <w:tcPr>
            <w:tcW w:w="6838" w:type="dxa"/>
            <w:noWrap/>
            <w:vAlign w:val="center"/>
            <w:tcPrChange w:id="360" w:author="David Brown" w:date="2022-04-28T02:56:00Z">
              <w:tcPr>
                <w:tcW w:w="7110" w:type="dxa"/>
                <w:noWrap/>
                <w:vAlign w:val="center"/>
              </w:tcPr>
            </w:tcPrChange>
          </w:tcPr>
          <w:p w14:paraId="1BBEF31C" w14:textId="77777777" w:rsidR="00170E65" w:rsidRPr="007F6E52" w:rsidRDefault="00170E65" w:rsidP="00170E65">
            <w:pPr>
              <w:tabs>
                <w:tab w:val="left" w:pos="720"/>
                <w:tab w:val="left" w:pos="1440"/>
                <w:tab w:val="left" w:pos="2160"/>
                <w:tab w:val="left" w:pos="2880"/>
              </w:tabs>
              <w:spacing w:beforeLines="20" w:before="48" w:afterLines="20" w:after="48" w:line="240" w:lineRule="auto"/>
              <w:ind w:right="-270"/>
              <w:jc w:val="center"/>
              <w:rPr>
                <w:rFonts w:eastAsia="Arial Unicode MS" w:cs="Arial"/>
                <w:color w:val="000000"/>
              </w:rPr>
            </w:pPr>
            <w:r>
              <w:rPr>
                <w:rFonts w:eastAsia="Arial Unicode MS" w:cs="Arial"/>
                <w:color w:val="000000"/>
              </w:rPr>
              <w:t>Endress &amp; Hauser Canada Ltd.</w:t>
            </w:r>
          </w:p>
        </w:tc>
      </w:tr>
      <w:tr w:rsidR="00170E65" w:rsidRPr="007F6E52" w14:paraId="17A9F431" w14:textId="77777777" w:rsidTr="0072041B">
        <w:trPr>
          <w:trHeight w:val="20"/>
          <w:trPrChange w:id="361" w:author="David Brown" w:date="2022-04-28T02:56:00Z">
            <w:trPr>
              <w:trHeight w:val="20"/>
            </w:trPr>
          </w:trPrChange>
        </w:trPr>
        <w:tc>
          <w:tcPr>
            <w:tcW w:w="2790" w:type="dxa"/>
            <w:tcBorders>
              <w:top w:val="single" w:sz="6" w:space="0" w:color="auto"/>
              <w:bottom w:val="single" w:sz="6" w:space="0" w:color="auto"/>
            </w:tcBorders>
            <w:shd w:val="clear" w:color="auto" w:fill="E0E0E0"/>
            <w:noWrap/>
            <w:vAlign w:val="center"/>
            <w:tcPrChange w:id="362" w:author="David Brown" w:date="2022-04-28T02:56:00Z">
              <w:tcPr>
                <w:tcW w:w="2790" w:type="dxa"/>
                <w:tcBorders>
                  <w:top w:val="single" w:sz="6" w:space="0" w:color="auto"/>
                  <w:bottom w:val="single" w:sz="6" w:space="0" w:color="auto"/>
                </w:tcBorders>
                <w:shd w:val="clear" w:color="auto" w:fill="E0E0E0"/>
                <w:noWrap/>
                <w:vAlign w:val="center"/>
              </w:tcPr>
            </w:tcPrChange>
          </w:tcPr>
          <w:p w14:paraId="0301FDD1" w14:textId="77777777" w:rsidR="00170E65" w:rsidRPr="007F6E52" w:rsidRDefault="00170E65" w:rsidP="00170E65">
            <w:pPr>
              <w:tabs>
                <w:tab w:val="left" w:pos="2880"/>
              </w:tabs>
              <w:spacing w:beforeLines="20" w:before="48" w:afterLines="20" w:after="48" w:line="240" w:lineRule="auto"/>
              <w:ind w:right="90"/>
              <w:jc w:val="right"/>
              <w:rPr>
                <w:rFonts w:cs="Arial"/>
                <w:color w:val="000000"/>
              </w:rPr>
            </w:pPr>
            <w:r w:rsidRPr="007F6E52">
              <w:rPr>
                <w:rFonts w:cs="Arial"/>
                <w:color w:val="000000"/>
              </w:rPr>
              <w:t>Part Number:</w:t>
            </w:r>
          </w:p>
        </w:tc>
        <w:tc>
          <w:tcPr>
            <w:tcW w:w="6838" w:type="dxa"/>
            <w:noWrap/>
            <w:vAlign w:val="center"/>
            <w:tcPrChange w:id="363" w:author="David Brown" w:date="2022-04-28T02:56:00Z">
              <w:tcPr>
                <w:tcW w:w="7110" w:type="dxa"/>
                <w:noWrap/>
                <w:vAlign w:val="center"/>
              </w:tcPr>
            </w:tcPrChange>
          </w:tcPr>
          <w:p w14:paraId="7E72DD8A" w14:textId="77777777" w:rsidR="00170E65" w:rsidRPr="007F6E52" w:rsidRDefault="00170E65" w:rsidP="00170E65">
            <w:pPr>
              <w:tabs>
                <w:tab w:val="left" w:pos="720"/>
                <w:tab w:val="left" w:pos="1440"/>
                <w:tab w:val="left" w:pos="2160"/>
                <w:tab w:val="left" w:pos="2880"/>
              </w:tabs>
              <w:spacing w:beforeLines="20" w:before="48" w:afterLines="20" w:after="48" w:line="240" w:lineRule="auto"/>
              <w:ind w:right="-270"/>
              <w:jc w:val="center"/>
              <w:rPr>
                <w:rFonts w:eastAsia="Arial Unicode MS" w:cs="Arial"/>
                <w:color w:val="000000"/>
                <w:highlight w:val="yellow"/>
              </w:rPr>
            </w:pPr>
            <w:commentRangeStart w:id="364"/>
            <w:ins w:id="365" w:author="David Brown" w:date="2022-04-28T02:43:00Z">
              <w:r w:rsidRPr="00170E65">
                <w:rPr>
                  <w:rFonts w:cs="Arial"/>
                  <w:color w:val="000000"/>
                  <w:highlight w:val="green"/>
                  <w:rPrChange w:id="366" w:author="David Brown" w:date="2022-04-28T02:43:00Z">
                    <w:rPr>
                      <w:rFonts w:cs="Arial"/>
                      <w:color w:val="000000"/>
                    </w:rPr>
                  </w:rPrChange>
                </w:rPr>
                <w:t>Promag W 400 W 5W4C3H- C6ALIP4DUA1KHA</w:t>
              </w:r>
            </w:ins>
            <w:commentRangeEnd w:id="364"/>
            <w:ins w:id="367" w:author="David Brown" w:date="2022-04-28T02:44:00Z">
              <w:r>
                <w:rPr>
                  <w:rStyle w:val="CommentReference"/>
                </w:rPr>
                <w:commentReference w:id="364"/>
              </w:r>
            </w:ins>
            <w:del w:id="368" w:author="David Brown" w:date="2022-04-28T02:43:00Z">
              <w:r w:rsidRPr="007F6E52" w:rsidDel="00170E65">
                <w:rPr>
                  <w:rFonts w:cs="Arial"/>
                  <w:color w:val="000000"/>
                </w:rPr>
                <w:delText xml:space="preserve">Promag </w:delText>
              </w:r>
              <w:r w:rsidDel="00170E65">
                <w:rPr>
                  <w:rFonts w:cs="Arial"/>
                  <w:color w:val="000000"/>
                </w:rPr>
                <w:delText xml:space="preserve">400 W </w:delText>
              </w:r>
              <w:r w:rsidDel="00170E65">
                <w:rPr>
                  <w:rFonts w:ascii="ArialUnicodeMS" w:hAnsi="ArialUnicodeMS" w:cs="ArialUnicodeMS"/>
                  <w:sz w:val="18"/>
                  <w:szCs w:val="18"/>
                  <w:lang w:val="en-US" w:eastAsia="en-US"/>
                </w:rPr>
                <w:delText>5W4C</w:delText>
              </w:r>
              <w:r w:rsidRPr="002A6128" w:rsidDel="00170E65">
                <w:rPr>
                  <w:rFonts w:ascii="ArialUnicodeMS" w:hAnsi="ArialUnicodeMS" w:cs="ArialUnicodeMS"/>
                  <w:sz w:val="18"/>
                  <w:szCs w:val="18"/>
                  <w:highlight w:val="yellow"/>
                  <w:lang w:val="en-US" w:eastAsia="en-US"/>
                </w:rPr>
                <w:delText>1H</w:delText>
              </w:r>
              <w:r w:rsidDel="00170E65">
                <w:rPr>
                  <w:rFonts w:ascii="ArialUnicodeMS" w:hAnsi="ArialUnicodeMS" w:cs="ArialUnicodeMS"/>
                  <w:sz w:val="18"/>
                  <w:szCs w:val="18"/>
                  <w:lang w:val="en-US" w:eastAsia="en-US"/>
                </w:rPr>
                <w:delText>-C6ALI</w:delText>
              </w:r>
              <w:r w:rsidRPr="002A6128" w:rsidDel="00170E65">
                <w:rPr>
                  <w:rFonts w:ascii="ArialUnicodeMS" w:hAnsi="ArialUnicodeMS" w:cs="ArialUnicodeMS"/>
                  <w:sz w:val="18"/>
                  <w:szCs w:val="18"/>
                  <w:highlight w:val="yellow"/>
                  <w:lang w:val="en-US" w:eastAsia="en-US"/>
                </w:rPr>
                <w:delText>P2</w:delText>
              </w:r>
              <w:r w:rsidDel="00170E65">
                <w:rPr>
                  <w:rFonts w:ascii="ArialUnicodeMS" w:hAnsi="ArialUnicodeMS" w:cs="ArialUnicodeMS"/>
                  <w:sz w:val="18"/>
                  <w:szCs w:val="18"/>
                  <w:lang w:val="en-US" w:eastAsia="en-US"/>
                </w:rPr>
                <w:delText>D</w:delText>
              </w:r>
              <w:r w:rsidRPr="002A6128" w:rsidDel="00170E65">
                <w:rPr>
                  <w:rFonts w:ascii="ArialUnicodeMS" w:hAnsi="ArialUnicodeMS" w:cs="ArialUnicodeMS"/>
                  <w:sz w:val="18"/>
                  <w:szCs w:val="18"/>
                  <w:highlight w:val="yellow"/>
                  <w:lang w:val="en-US" w:eastAsia="en-US"/>
                </w:rPr>
                <w:delText>U</w:delText>
              </w:r>
              <w:r w:rsidDel="00170E65">
                <w:rPr>
                  <w:rFonts w:ascii="ArialUnicodeMS" w:hAnsi="ArialUnicodeMS" w:cs="ArialUnicodeMS"/>
                  <w:sz w:val="18"/>
                  <w:szCs w:val="18"/>
                  <w:lang w:val="en-US" w:eastAsia="en-US"/>
                </w:rPr>
                <w:delText>A1KHB+AA</w:delText>
              </w:r>
              <w:r w:rsidRPr="002A6128" w:rsidDel="00170E65">
                <w:rPr>
                  <w:rFonts w:ascii="ArialUnicodeMS" w:hAnsi="ArialUnicodeMS" w:cs="ArialUnicodeMS"/>
                  <w:sz w:val="18"/>
                  <w:szCs w:val="18"/>
                  <w:highlight w:val="yellow"/>
                  <w:lang w:val="en-US" w:eastAsia="en-US"/>
                </w:rPr>
                <w:delText>CB</w:delText>
              </w:r>
              <w:r w:rsidDel="00170E65">
                <w:rPr>
                  <w:rFonts w:ascii="ArialUnicodeMS" w:hAnsi="ArialUnicodeMS" w:cs="ArialUnicodeMS"/>
                  <w:sz w:val="18"/>
                  <w:szCs w:val="18"/>
                  <w:lang w:val="en-US" w:eastAsia="en-US"/>
                </w:rPr>
                <w:delText>EBL4</w:delText>
              </w:r>
            </w:del>
          </w:p>
        </w:tc>
      </w:tr>
      <w:tr w:rsidR="00170E65" w:rsidRPr="007F6E52" w14:paraId="2D881459" w14:textId="77777777" w:rsidTr="0072041B">
        <w:trPr>
          <w:trHeight w:val="20"/>
          <w:trPrChange w:id="369" w:author="David Brown" w:date="2022-04-28T02:56:00Z">
            <w:trPr>
              <w:trHeight w:val="20"/>
            </w:trPr>
          </w:trPrChange>
        </w:trPr>
        <w:tc>
          <w:tcPr>
            <w:tcW w:w="2790" w:type="dxa"/>
            <w:tcBorders>
              <w:top w:val="single" w:sz="6" w:space="0" w:color="auto"/>
              <w:bottom w:val="single" w:sz="6" w:space="0" w:color="auto"/>
            </w:tcBorders>
            <w:shd w:val="clear" w:color="auto" w:fill="E0E0E0"/>
            <w:noWrap/>
            <w:vAlign w:val="center"/>
            <w:tcPrChange w:id="370" w:author="David Brown" w:date="2022-04-28T02:56:00Z">
              <w:tcPr>
                <w:tcW w:w="2790" w:type="dxa"/>
                <w:tcBorders>
                  <w:top w:val="single" w:sz="6" w:space="0" w:color="auto"/>
                  <w:bottom w:val="single" w:sz="6" w:space="0" w:color="auto"/>
                </w:tcBorders>
                <w:shd w:val="clear" w:color="auto" w:fill="E0E0E0"/>
                <w:noWrap/>
                <w:vAlign w:val="center"/>
              </w:tcPr>
            </w:tcPrChange>
          </w:tcPr>
          <w:p w14:paraId="6E09CC59" w14:textId="77777777" w:rsidR="00170E65" w:rsidRPr="007F6E52" w:rsidRDefault="00170E65" w:rsidP="00170E65">
            <w:pPr>
              <w:tabs>
                <w:tab w:val="left" w:pos="2880"/>
              </w:tabs>
              <w:spacing w:beforeLines="20" w:before="48" w:afterLines="20" w:after="48" w:line="240" w:lineRule="auto"/>
              <w:ind w:right="90"/>
              <w:rPr>
                <w:rFonts w:cs="Arial"/>
                <w:color w:val="000000"/>
              </w:rPr>
            </w:pPr>
            <w:r w:rsidRPr="007F6E52">
              <w:rPr>
                <w:rFonts w:cs="Arial"/>
                <w:b/>
                <w:bCs/>
                <w:color w:val="000000"/>
                <w:u w:val="single"/>
              </w:rPr>
              <w:t>Accessories:</w:t>
            </w:r>
          </w:p>
        </w:tc>
        <w:tc>
          <w:tcPr>
            <w:tcW w:w="6838" w:type="dxa"/>
            <w:noWrap/>
            <w:vAlign w:val="center"/>
            <w:tcPrChange w:id="371" w:author="David Brown" w:date="2022-04-28T02:56:00Z">
              <w:tcPr>
                <w:tcW w:w="7110" w:type="dxa"/>
                <w:noWrap/>
                <w:vAlign w:val="center"/>
              </w:tcPr>
            </w:tcPrChange>
          </w:tcPr>
          <w:p w14:paraId="08F1564A" w14:textId="77777777" w:rsidR="00170E65" w:rsidRPr="007F6E52" w:rsidRDefault="00170E65" w:rsidP="00170E65">
            <w:pPr>
              <w:tabs>
                <w:tab w:val="left" w:pos="720"/>
                <w:tab w:val="left" w:pos="1440"/>
                <w:tab w:val="left" w:pos="2160"/>
                <w:tab w:val="left" w:pos="2880"/>
              </w:tabs>
              <w:spacing w:beforeLines="20" w:before="48" w:afterLines="20" w:after="48" w:line="240" w:lineRule="auto"/>
              <w:ind w:right="-270"/>
              <w:jc w:val="center"/>
              <w:rPr>
                <w:rFonts w:cs="Arial"/>
                <w:color w:val="000000"/>
              </w:rPr>
            </w:pPr>
          </w:p>
        </w:tc>
      </w:tr>
      <w:tr w:rsidR="00170E65" w:rsidRPr="007F6E52" w14:paraId="43E365D7" w14:textId="77777777" w:rsidTr="0072041B">
        <w:trPr>
          <w:trHeight w:val="20"/>
          <w:trPrChange w:id="372" w:author="David Brown" w:date="2022-04-28T02:56:00Z">
            <w:trPr>
              <w:trHeight w:val="20"/>
            </w:trPr>
          </w:trPrChange>
        </w:trPr>
        <w:tc>
          <w:tcPr>
            <w:tcW w:w="2790" w:type="dxa"/>
            <w:tcBorders>
              <w:top w:val="single" w:sz="6" w:space="0" w:color="auto"/>
              <w:bottom w:val="double" w:sz="6" w:space="0" w:color="auto"/>
            </w:tcBorders>
            <w:shd w:val="clear" w:color="auto" w:fill="E0E0E0"/>
            <w:noWrap/>
            <w:vAlign w:val="center"/>
            <w:tcPrChange w:id="373" w:author="David Brown" w:date="2022-04-28T02:56:00Z">
              <w:tcPr>
                <w:tcW w:w="2790" w:type="dxa"/>
                <w:tcBorders>
                  <w:top w:val="single" w:sz="6" w:space="0" w:color="auto"/>
                  <w:bottom w:val="double" w:sz="6" w:space="0" w:color="auto"/>
                </w:tcBorders>
                <w:shd w:val="clear" w:color="auto" w:fill="E0E0E0"/>
                <w:noWrap/>
                <w:vAlign w:val="center"/>
              </w:tcPr>
            </w:tcPrChange>
          </w:tcPr>
          <w:p w14:paraId="58816E67" w14:textId="77777777" w:rsidR="00170E65" w:rsidRPr="007F6E52" w:rsidRDefault="00170E65" w:rsidP="00170E65">
            <w:pPr>
              <w:tabs>
                <w:tab w:val="left" w:pos="2880"/>
              </w:tabs>
              <w:spacing w:beforeLines="20" w:before="48" w:afterLines="20" w:after="48" w:line="240" w:lineRule="auto"/>
              <w:ind w:right="90"/>
              <w:rPr>
                <w:rFonts w:cs="Arial"/>
                <w:color w:val="000000"/>
              </w:rPr>
            </w:pPr>
          </w:p>
        </w:tc>
        <w:tc>
          <w:tcPr>
            <w:tcW w:w="6838" w:type="dxa"/>
            <w:noWrap/>
            <w:vAlign w:val="center"/>
            <w:tcPrChange w:id="374" w:author="David Brown" w:date="2022-04-28T02:56:00Z">
              <w:tcPr>
                <w:tcW w:w="7110" w:type="dxa"/>
                <w:noWrap/>
                <w:vAlign w:val="center"/>
              </w:tcPr>
            </w:tcPrChange>
          </w:tcPr>
          <w:p w14:paraId="7875379C" w14:textId="77777777" w:rsidR="00170E65" w:rsidRPr="007F6E52" w:rsidRDefault="00170E65" w:rsidP="00170E65">
            <w:pPr>
              <w:tabs>
                <w:tab w:val="left" w:pos="720"/>
                <w:tab w:val="left" w:pos="1440"/>
                <w:tab w:val="left" w:pos="2160"/>
                <w:tab w:val="left" w:pos="2880"/>
              </w:tabs>
              <w:spacing w:beforeLines="20" w:before="48" w:afterLines="20" w:after="48" w:line="240" w:lineRule="auto"/>
              <w:ind w:right="-270"/>
              <w:jc w:val="center"/>
              <w:rPr>
                <w:rFonts w:cs="Arial"/>
                <w:color w:val="000000"/>
              </w:rPr>
            </w:pPr>
            <w:r w:rsidRPr="001F46DD">
              <w:rPr>
                <w:rFonts w:ascii="Arial" w:hAnsi="Arial" w:cs="Arial"/>
                <w:i/>
                <w:color w:val="000000"/>
                <w:sz w:val="16"/>
                <w:szCs w:val="16"/>
              </w:rPr>
              <w:t>Additional</w:t>
            </w:r>
            <w:r>
              <w:rPr>
                <w:rFonts w:ascii="Arial" w:hAnsi="Arial" w:cs="Arial"/>
                <w:i/>
                <w:color w:val="000000"/>
                <w:sz w:val="16"/>
                <w:szCs w:val="16"/>
              </w:rPr>
              <w:t xml:space="preserve"> accessories to be</w:t>
            </w:r>
            <w:r w:rsidRPr="001F46DD">
              <w:rPr>
                <w:rFonts w:ascii="Arial" w:hAnsi="Arial" w:cs="Arial"/>
                <w:i/>
                <w:color w:val="000000"/>
                <w:sz w:val="16"/>
                <w:szCs w:val="16"/>
              </w:rPr>
              <w:t xml:space="preserve"> added </w:t>
            </w:r>
            <w:r>
              <w:rPr>
                <w:rFonts w:ascii="Arial" w:hAnsi="Arial" w:cs="Arial"/>
                <w:i/>
                <w:color w:val="000000"/>
                <w:sz w:val="16"/>
                <w:szCs w:val="16"/>
              </w:rPr>
              <w:t xml:space="preserve">by the Contractor </w:t>
            </w:r>
            <w:r w:rsidRPr="001F46DD">
              <w:rPr>
                <w:rFonts w:ascii="Arial" w:hAnsi="Arial" w:cs="Arial"/>
                <w:i/>
                <w:color w:val="000000"/>
                <w:sz w:val="16"/>
                <w:szCs w:val="16"/>
              </w:rPr>
              <w:t>as necessary</w:t>
            </w:r>
          </w:p>
        </w:tc>
      </w:tr>
    </w:tbl>
    <w:p w14:paraId="05C6C0DA" w14:textId="77777777" w:rsidR="00DE66DF" w:rsidRPr="007F6E52" w:rsidRDefault="00583514" w:rsidP="00583514">
      <w:pPr>
        <w:pStyle w:val="BodyText"/>
        <w:rPr>
          <w:rFonts w:ascii="Calibri" w:hAnsi="Calibri"/>
        </w:rPr>
      </w:pPr>
      <w:r w:rsidRPr="007F6E52">
        <w:rPr>
          <w:rFonts w:ascii="Calibri" w:hAnsi="Calibri"/>
        </w:rPr>
        <w:br w:type="page"/>
        <w:t>Second Named Manufacturer:</w:t>
      </w:r>
    </w:p>
    <w:tbl>
      <w:tblPr>
        <w:tblW w:w="9628" w:type="dxa"/>
        <w:tblInd w:w="743"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Change w:id="375" w:author="David Brown" w:date="2022-04-28T02:55:00Z">
          <w:tblPr>
            <w:tblW w:w="8858" w:type="dxa"/>
            <w:tblInd w:w="743"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PrChange>
      </w:tblPr>
      <w:tblGrid>
        <w:gridCol w:w="3330"/>
        <w:gridCol w:w="6298"/>
        <w:tblGridChange w:id="376">
          <w:tblGrid>
            <w:gridCol w:w="3330"/>
            <w:gridCol w:w="5528"/>
          </w:tblGrid>
        </w:tblGridChange>
      </w:tblGrid>
      <w:tr w:rsidR="00583514" w:rsidRPr="007F6E52" w14:paraId="647954A6" w14:textId="77777777" w:rsidTr="0072041B">
        <w:trPr>
          <w:trHeight w:hRule="exact" w:val="432"/>
          <w:trPrChange w:id="377" w:author="David Brown" w:date="2022-04-28T02:55:00Z">
            <w:trPr>
              <w:trHeight w:hRule="exact" w:val="432"/>
            </w:trPr>
          </w:trPrChange>
        </w:trPr>
        <w:tc>
          <w:tcPr>
            <w:tcW w:w="3330" w:type="dxa"/>
            <w:tcBorders>
              <w:top w:val="double" w:sz="6" w:space="0" w:color="auto"/>
              <w:bottom w:val="single" w:sz="6" w:space="0" w:color="auto"/>
            </w:tcBorders>
            <w:shd w:val="clear" w:color="auto" w:fill="E0E0E0"/>
            <w:noWrap/>
            <w:vAlign w:val="center"/>
            <w:tcPrChange w:id="378" w:author="David Brown" w:date="2022-04-28T02:55:00Z">
              <w:tcPr>
                <w:tcW w:w="3330" w:type="dxa"/>
                <w:tcBorders>
                  <w:top w:val="double" w:sz="6" w:space="0" w:color="auto"/>
                  <w:bottom w:val="single" w:sz="6" w:space="0" w:color="auto"/>
                </w:tcBorders>
                <w:shd w:val="clear" w:color="auto" w:fill="E0E0E0"/>
                <w:noWrap/>
                <w:vAlign w:val="center"/>
              </w:tcPr>
            </w:tcPrChange>
          </w:tcPr>
          <w:p w14:paraId="34E11335" w14:textId="77777777" w:rsidR="00583514" w:rsidRPr="007F6E52" w:rsidRDefault="00583514" w:rsidP="00FA7A1D">
            <w:pPr>
              <w:tabs>
                <w:tab w:val="left" w:pos="720"/>
                <w:tab w:val="left" w:pos="1440"/>
                <w:tab w:val="left" w:pos="2160"/>
                <w:tab w:val="left" w:pos="2880"/>
              </w:tabs>
              <w:spacing w:after="0" w:line="240" w:lineRule="auto"/>
              <w:ind w:right="90" w:firstLine="90"/>
              <w:rPr>
                <w:rFonts w:cs="Arial"/>
                <w:b/>
                <w:bCs/>
                <w:color w:val="000000"/>
                <w:u w:val="single"/>
              </w:rPr>
            </w:pPr>
            <w:r w:rsidRPr="007F6E52">
              <w:rPr>
                <w:rFonts w:cs="Arial"/>
                <w:b/>
                <w:bCs/>
                <w:color w:val="000000"/>
                <w:u w:val="single"/>
              </w:rPr>
              <w:t>Service:</w:t>
            </w:r>
          </w:p>
        </w:tc>
        <w:tc>
          <w:tcPr>
            <w:tcW w:w="6298" w:type="dxa"/>
            <w:noWrap/>
            <w:vAlign w:val="center"/>
            <w:tcPrChange w:id="379" w:author="David Brown" w:date="2022-04-28T02:55:00Z">
              <w:tcPr>
                <w:tcW w:w="5528" w:type="dxa"/>
                <w:noWrap/>
                <w:vAlign w:val="center"/>
              </w:tcPr>
            </w:tcPrChange>
          </w:tcPr>
          <w:p w14:paraId="39AAB1F2" w14:textId="77777777" w:rsidR="00583514" w:rsidRPr="007F6E52" w:rsidRDefault="00583514" w:rsidP="00FA7A1D">
            <w:pPr>
              <w:tabs>
                <w:tab w:val="left" w:pos="720"/>
                <w:tab w:val="left" w:pos="1440"/>
                <w:tab w:val="left" w:pos="2160"/>
                <w:tab w:val="left" w:pos="2880"/>
              </w:tabs>
              <w:spacing w:after="0" w:line="240" w:lineRule="auto"/>
              <w:ind w:right="90" w:firstLine="90"/>
              <w:jc w:val="center"/>
              <w:rPr>
                <w:rFonts w:cs="Arial"/>
                <w:color w:val="000000"/>
                <w:highlight w:val="yellow"/>
              </w:rPr>
            </w:pPr>
            <w:r w:rsidRPr="00FF77B0">
              <w:rPr>
                <w:rFonts w:cs="Arial"/>
                <w:color w:val="000000"/>
                <w:highlight w:val="green"/>
                <w:rPrChange w:id="380" w:author="David Brown" w:date="2022-04-28T02:52:00Z">
                  <w:rPr>
                    <w:rFonts w:cs="Arial"/>
                    <w:color w:val="000000"/>
                    <w:highlight w:val="yellow"/>
                  </w:rPr>
                </w:rPrChange>
              </w:rPr>
              <w:t>General</w:t>
            </w:r>
          </w:p>
        </w:tc>
      </w:tr>
      <w:tr w:rsidR="00583514" w:rsidRPr="007F6E52" w14:paraId="6415AD8D" w14:textId="77777777" w:rsidTr="0072041B">
        <w:trPr>
          <w:trHeight w:hRule="exact" w:val="432"/>
          <w:trPrChange w:id="381" w:author="David Brown" w:date="2022-04-28T02:55:00Z">
            <w:trPr>
              <w:trHeight w:hRule="exact" w:val="432"/>
            </w:trPr>
          </w:trPrChange>
        </w:trPr>
        <w:tc>
          <w:tcPr>
            <w:tcW w:w="3330" w:type="dxa"/>
            <w:tcBorders>
              <w:top w:val="single" w:sz="6" w:space="0" w:color="auto"/>
              <w:bottom w:val="single" w:sz="6" w:space="0" w:color="auto"/>
            </w:tcBorders>
            <w:shd w:val="clear" w:color="auto" w:fill="E0E0E0"/>
            <w:noWrap/>
            <w:vAlign w:val="center"/>
            <w:tcPrChange w:id="382" w:author="David Brown" w:date="2022-04-28T02:55:00Z">
              <w:tcPr>
                <w:tcW w:w="3330" w:type="dxa"/>
                <w:tcBorders>
                  <w:top w:val="single" w:sz="6" w:space="0" w:color="auto"/>
                  <w:bottom w:val="single" w:sz="6" w:space="0" w:color="auto"/>
                </w:tcBorders>
                <w:shd w:val="clear" w:color="auto" w:fill="E0E0E0"/>
                <w:noWrap/>
                <w:vAlign w:val="center"/>
              </w:tcPr>
            </w:tcPrChange>
          </w:tcPr>
          <w:p w14:paraId="1DB145F0" w14:textId="77777777" w:rsidR="00583514" w:rsidRPr="007F6E52" w:rsidRDefault="00583514" w:rsidP="00FA7A1D">
            <w:pPr>
              <w:tabs>
                <w:tab w:val="left" w:pos="720"/>
                <w:tab w:val="left" w:pos="1440"/>
                <w:tab w:val="left" w:pos="2160"/>
                <w:tab w:val="left" w:pos="2880"/>
              </w:tabs>
              <w:spacing w:after="0" w:line="240" w:lineRule="auto"/>
              <w:ind w:right="90" w:firstLine="90"/>
              <w:rPr>
                <w:rFonts w:eastAsia="Arial Unicode MS" w:cs="Arial"/>
                <w:b/>
                <w:bCs/>
                <w:color w:val="000000"/>
                <w:u w:val="single"/>
              </w:rPr>
            </w:pPr>
            <w:r w:rsidRPr="007F6E52">
              <w:rPr>
                <w:rFonts w:cs="Arial"/>
                <w:b/>
                <w:bCs/>
                <w:color w:val="000000"/>
                <w:u w:val="single"/>
              </w:rPr>
              <w:t>Process:</w:t>
            </w:r>
          </w:p>
        </w:tc>
        <w:tc>
          <w:tcPr>
            <w:tcW w:w="6298" w:type="dxa"/>
            <w:noWrap/>
            <w:vAlign w:val="center"/>
            <w:tcPrChange w:id="383" w:author="David Brown" w:date="2022-04-28T02:55:00Z">
              <w:tcPr>
                <w:tcW w:w="5528" w:type="dxa"/>
                <w:noWrap/>
                <w:vAlign w:val="center"/>
              </w:tcPr>
            </w:tcPrChange>
          </w:tcPr>
          <w:p w14:paraId="34D4D5AA" w14:textId="77777777" w:rsidR="00583514" w:rsidRPr="007F6E52" w:rsidRDefault="00583514" w:rsidP="00FA7A1D">
            <w:pPr>
              <w:tabs>
                <w:tab w:val="left" w:pos="720"/>
                <w:tab w:val="left" w:pos="1440"/>
                <w:tab w:val="left" w:pos="2160"/>
                <w:tab w:val="left" w:pos="2880"/>
              </w:tabs>
              <w:spacing w:after="0" w:line="240" w:lineRule="auto"/>
              <w:ind w:right="90" w:firstLine="90"/>
              <w:jc w:val="center"/>
              <w:rPr>
                <w:rFonts w:eastAsia="Arial Unicode MS" w:cs="Arial"/>
                <w:color w:val="000000"/>
                <w:highlight w:val="yellow"/>
              </w:rPr>
            </w:pPr>
          </w:p>
        </w:tc>
      </w:tr>
      <w:tr w:rsidR="00B66415" w:rsidRPr="007F6E52" w14:paraId="5A4739EC" w14:textId="77777777" w:rsidTr="0072041B">
        <w:trPr>
          <w:trHeight w:val="198"/>
          <w:trPrChange w:id="384" w:author="David Brown" w:date="2022-04-28T02:55:00Z">
            <w:trPr>
              <w:trHeight w:val="198"/>
            </w:trPr>
          </w:trPrChange>
        </w:trPr>
        <w:tc>
          <w:tcPr>
            <w:tcW w:w="3330" w:type="dxa"/>
            <w:tcBorders>
              <w:top w:val="single" w:sz="6" w:space="0" w:color="auto"/>
              <w:bottom w:val="single" w:sz="6" w:space="0" w:color="auto"/>
            </w:tcBorders>
            <w:shd w:val="clear" w:color="auto" w:fill="E0E0E0"/>
            <w:noWrap/>
            <w:vAlign w:val="center"/>
            <w:tcPrChange w:id="385" w:author="David Brown" w:date="2022-04-28T02:55:00Z">
              <w:tcPr>
                <w:tcW w:w="3330" w:type="dxa"/>
                <w:tcBorders>
                  <w:top w:val="single" w:sz="6" w:space="0" w:color="auto"/>
                  <w:bottom w:val="single" w:sz="6" w:space="0" w:color="auto"/>
                </w:tcBorders>
                <w:shd w:val="clear" w:color="auto" w:fill="E0E0E0"/>
                <w:noWrap/>
                <w:vAlign w:val="center"/>
              </w:tcPr>
            </w:tcPrChange>
          </w:tcPr>
          <w:p w14:paraId="2EAFEF69" w14:textId="77777777" w:rsidR="00B66415" w:rsidRPr="007F6E52" w:rsidRDefault="00B66415" w:rsidP="00B66415">
            <w:pPr>
              <w:tabs>
                <w:tab w:val="left" w:pos="720"/>
                <w:tab w:val="left" w:pos="1440"/>
                <w:tab w:val="left" w:pos="2160"/>
                <w:tab w:val="left" w:pos="2880"/>
              </w:tabs>
              <w:spacing w:after="0" w:line="240" w:lineRule="auto"/>
              <w:ind w:right="90" w:firstLine="90"/>
              <w:jc w:val="right"/>
              <w:rPr>
                <w:rFonts w:cs="Arial"/>
                <w:color w:val="000000"/>
              </w:rPr>
            </w:pPr>
            <w:r w:rsidRPr="007F6E52">
              <w:rPr>
                <w:rFonts w:cs="Arial"/>
                <w:color w:val="000000"/>
              </w:rPr>
              <w:t>Tag name:</w:t>
            </w:r>
          </w:p>
        </w:tc>
        <w:tc>
          <w:tcPr>
            <w:tcW w:w="6298" w:type="dxa"/>
            <w:noWrap/>
            <w:vAlign w:val="center"/>
            <w:tcPrChange w:id="386" w:author="David Brown" w:date="2022-04-28T02:55:00Z">
              <w:tcPr>
                <w:tcW w:w="5528" w:type="dxa"/>
                <w:noWrap/>
                <w:vAlign w:val="center"/>
              </w:tcPr>
            </w:tcPrChange>
          </w:tcPr>
          <w:p w14:paraId="2E806C48" w14:textId="77777777" w:rsidR="00B66415" w:rsidRPr="006227DE" w:rsidRDefault="00B66415" w:rsidP="00B66415">
            <w:pPr>
              <w:tabs>
                <w:tab w:val="left" w:pos="720"/>
                <w:tab w:val="left" w:pos="1440"/>
                <w:tab w:val="left" w:pos="2160"/>
                <w:tab w:val="left" w:pos="2880"/>
              </w:tabs>
              <w:spacing w:beforeLines="20" w:before="48" w:afterLines="20" w:after="48" w:line="240" w:lineRule="auto"/>
              <w:ind w:right="-270"/>
              <w:jc w:val="center"/>
              <w:rPr>
                <w:ins w:id="387" w:author="David Brown" w:date="2022-04-28T02:46:00Z"/>
                <w:rFonts w:cs="Arial"/>
                <w:b/>
                <w:bCs/>
                <w:color w:val="000000"/>
              </w:rPr>
            </w:pPr>
            <w:ins w:id="388" w:author="David Brown" w:date="2022-04-28T02:46:00Z">
              <w:r w:rsidRPr="006227DE">
                <w:rPr>
                  <w:rFonts w:cs="Arial"/>
                  <w:b/>
                  <w:bCs/>
                  <w:color w:val="000000"/>
                </w:rPr>
                <w:t>TWR_FIT1</w:t>
              </w:r>
            </w:ins>
          </w:p>
          <w:p w14:paraId="0FC6D788" w14:textId="77777777" w:rsidR="00B66415" w:rsidRPr="007F6E52" w:rsidRDefault="00B66415" w:rsidP="00B66415">
            <w:pPr>
              <w:tabs>
                <w:tab w:val="left" w:pos="720"/>
                <w:tab w:val="left" w:pos="1440"/>
                <w:tab w:val="left" w:pos="2160"/>
                <w:tab w:val="left" w:pos="2880"/>
              </w:tabs>
              <w:spacing w:after="0" w:line="240" w:lineRule="auto"/>
              <w:ind w:right="90" w:firstLine="90"/>
              <w:jc w:val="center"/>
              <w:rPr>
                <w:rFonts w:cs="Arial"/>
                <w:color w:val="000000"/>
                <w:highlight w:val="yellow"/>
              </w:rPr>
            </w:pPr>
            <w:ins w:id="389" w:author="David Brown" w:date="2022-04-28T02:46:00Z">
              <w:r>
                <w:rPr>
                  <w:rFonts w:cs="Arial"/>
                  <w:b/>
                  <w:bCs/>
                  <w:color w:val="000000"/>
                </w:rPr>
                <w:t xml:space="preserve">      </w:t>
              </w:r>
              <w:r w:rsidRPr="006227DE">
                <w:rPr>
                  <w:rFonts w:cs="Arial"/>
                  <w:b/>
                  <w:bCs/>
                  <w:color w:val="000000"/>
                </w:rPr>
                <w:t>TWR_FIT2</w:t>
              </w:r>
            </w:ins>
            <w:del w:id="390" w:author="David Brown" w:date="2022-04-28T02:46:00Z">
              <w:r w:rsidRPr="007F6E52" w:rsidDel="000D7B8A">
                <w:rPr>
                  <w:rFonts w:cs="Arial"/>
                  <w:color w:val="000000"/>
                  <w:highlight w:val="yellow"/>
                </w:rPr>
                <w:delText>xx-xx</w:delText>
              </w:r>
            </w:del>
          </w:p>
        </w:tc>
      </w:tr>
      <w:tr w:rsidR="00B66415" w:rsidRPr="007F6E52" w14:paraId="0031B644" w14:textId="77777777" w:rsidTr="0072041B">
        <w:trPr>
          <w:trHeight w:val="198"/>
          <w:trPrChange w:id="391" w:author="David Brown" w:date="2022-04-28T02:55:00Z">
            <w:trPr>
              <w:trHeight w:val="198"/>
            </w:trPr>
          </w:trPrChange>
        </w:trPr>
        <w:tc>
          <w:tcPr>
            <w:tcW w:w="3330" w:type="dxa"/>
            <w:tcBorders>
              <w:top w:val="single" w:sz="6" w:space="0" w:color="auto"/>
              <w:bottom w:val="single" w:sz="6" w:space="0" w:color="auto"/>
            </w:tcBorders>
            <w:shd w:val="clear" w:color="auto" w:fill="E0E0E0"/>
            <w:noWrap/>
            <w:vAlign w:val="center"/>
            <w:tcPrChange w:id="392" w:author="David Brown" w:date="2022-04-28T02:55:00Z">
              <w:tcPr>
                <w:tcW w:w="3330" w:type="dxa"/>
                <w:tcBorders>
                  <w:top w:val="single" w:sz="6" w:space="0" w:color="auto"/>
                  <w:bottom w:val="single" w:sz="6" w:space="0" w:color="auto"/>
                </w:tcBorders>
                <w:shd w:val="clear" w:color="auto" w:fill="E0E0E0"/>
                <w:noWrap/>
                <w:vAlign w:val="center"/>
              </w:tcPr>
            </w:tcPrChange>
          </w:tcPr>
          <w:p w14:paraId="7985F171" w14:textId="77777777" w:rsidR="00B66415" w:rsidRPr="007F6E52" w:rsidRDefault="00B66415" w:rsidP="00B66415">
            <w:pPr>
              <w:tabs>
                <w:tab w:val="left" w:pos="720"/>
                <w:tab w:val="left" w:pos="1440"/>
                <w:tab w:val="left" w:pos="2160"/>
                <w:tab w:val="left" w:pos="2880"/>
              </w:tabs>
              <w:spacing w:after="0" w:line="240" w:lineRule="auto"/>
              <w:ind w:right="90" w:firstLine="90"/>
              <w:jc w:val="right"/>
              <w:rPr>
                <w:rFonts w:cs="Arial"/>
                <w:color w:val="000000"/>
              </w:rPr>
            </w:pPr>
            <w:r w:rsidRPr="007F6E52">
              <w:rPr>
                <w:rFonts w:cs="Arial"/>
                <w:color w:val="000000"/>
              </w:rPr>
              <w:t>Installation DWG:</w:t>
            </w:r>
          </w:p>
        </w:tc>
        <w:tc>
          <w:tcPr>
            <w:tcW w:w="6298" w:type="dxa"/>
            <w:noWrap/>
            <w:vAlign w:val="center"/>
            <w:tcPrChange w:id="393" w:author="David Brown" w:date="2022-04-28T02:55:00Z">
              <w:tcPr>
                <w:tcW w:w="5528" w:type="dxa"/>
                <w:noWrap/>
                <w:vAlign w:val="center"/>
              </w:tcPr>
            </w:tcPrChange>
          </w:tcPr>
          <w:p w14:paraId="228C6CAC" w14:textId="77777777" w:rsidR="00B66415" w:rsidRPr="007F6E52" w:rsidRDefault="00B66415" w:rsidP="00B66415">
            <w:pPr>
              <w:tabs>
                <w:tab w:val="left" w:pos="720"/>
                <w:tab w:val="left" w:pos="1440"/>
                <w:tab w:val="left" w:pos="2160"/>
                <w:tab w:val="left" w:pos="2880"/>
              </w:tabs>
              <w:spacing w:after="0" w:line="240" w:lineRule="auto"/>
              <w:ind w:right="90" w:firstLine="90"/>
              <w:jc w:val="center"/>
              <w:rPr>
                <w:rFonts w:cs="Arial"/>
                <w:color w:val="000000"/>
                <w:highlight w:val="yellow"/>
              </w:rPr>
            </w:pPr>
            <w:ins w:id="394" w:author="David Brown" w:date="2022-04-28T02:47:00Z">
              <w:r>
                <w:rPr>
                  <w:rFonts w:cs="Arial"/>
                  <w:color w:val="000000"/>
                </w:rPr>
                <w:t>I-401</w:t>
              </w:r>
            </w:ins>
            <w:del w:id="395" w:author="David Brown" w:date="2022-04-28T02:46:00Z">
              <w:r w:rsidRPr="007F6E52" w:rsidDel="000D7B8A">
                <w:rPr>
                  <w:rFonts w:cs="Arial"/>
                  <w:color w:val="000000"/>
                  <w:highlight w:val="yellow"/>
                </w:rPr>
                <w:delText>13120x</w:delText>
              </w:r>
            </w:del>
          </w:p>
        </w:tc>
      </w:tr>
      <w:tr w:rsidR="00B66415" w:rsidRPr="007F6E52" w14:paraId="3C414895" w14:textId="77777777" w:rsidTr="0072041B">
        <w:trPr>
          <w:trHeight w:val="198"/>
          <w:trPrChange w:id="396" w:author="David Brown" w:date="2022-04-28T02:55:00Z">
            <w:trPr>
              <w:trHeight w:val="198"/>
            </w:trPr>
          </w:trPrChange>
        </w:trPr>
        <w:tc>
          <w:tcPr>
            <w:tcW w:w="3330" w:type="dxa"/>
            <w:tcBorders>
              <w:top w:val="single" w:sz="6" w:space="0" w:color="auto"/>
              <w:bottom w:val="single" w:sz="6" w:space="0" w:color="auto"/>
            </w:tcBorders>
            <w:shd w:val="clear" w:color="auto" w:fill="E0E0E0"/>
            <w:noWrap/>
            <w:vAlign w:val="center"/>
            <w:tcPrChange w:id="397" w:author="David Brown" w:date="2022-04-28T02:55:00Z">
              <w:tcPr>
                <w:tcW w:w="3330" w:type="dxa"/>
                <w:tcBorders>
                  <w:top w:val="single" w:sz="6" w:space="0" w:color="auto"/>
                  <w:bottom w:val="single" w:sz="6" w:space="0" w:color="auto"/>
                </w:tcBorders>
                <w:shd w:val="clear" w:color="auto" w:fill="E0E0E0"/>
                <w:noWrap/>
                <w:vAlign w:val="center"/>
              </w:tcPr>
            </w:tcPrChange>
          </w:tcPr>
          <w:p w14:paraId="0E29EF86" w14:textId="77777777" w:rsidR="00B66415" w:rsidRPr="007F6E52" w:rsidRDefault="00B66415" w:rsidP="00B66415">
            <w:pPr>
              <w:tabs>
                <w:tab w:val="left" w:pos="720"/>
                <w:tab w:val="left" w:pos="1440"/>
                <w:tab w:val="left" w:pos="2160"/>
                <w:tab w:val="left" w:pos="2880"/>
              </w:tabs>
              <w:spacing w:after="0" w:line="240" w:lineRule="auto"/>
              <w:ind w:right="90" w:firstLine="90"/>
              <w:jc w:val="right"/>
              <w:rPr>
                <w:rFonts w:eastAsia="Arial Unicode MS" w:cs="Arial"/>
                <w:color w:val="000000"/>
              </w:rPr>
            </w:pPr>
            <w:r w:rsidRPr="007F6E52">
              <w:rPr>
                <w:rFonts w:cs="Arial"/>
                <w:color w:val="000000"/>
              </w:rPr>
              <w:t>Fluid:</w:t>
            </w:r>
          </w:p>
        </w:tc>
        <w:tc>
          <w:tcPr>
            <w:tcW w:w="6298" w:type="dxa"/>
            <w:noWrap/>
            <w:vAlign w:val="center"/>
            <w:tcPrChange w:id="398" w:author="David Brown" w:date="2022-04-28T02:55:00Z">
              <w:tcPr>
                <w:tcW w:w="5528" w:type="dxa"/>
                <w:noWrap/>
                <w:vAlign w:val="center"/>
              </w:tcPr>
            </w:tcPrChange>
          </w:tcPr>
          <w:p w14:paraId="79D6B095" w14:textId="77777777" w:rsidR="00B66415" w:rsidRPr="007F6E52" w:rsidRDefault="00B66415" w:rsidP="00B66415">
            <w:pPr>
              <w:tabs>
                <w:tab w:val="left" w:pos="720"/>
                <w:tab w:val="left" w:pos="1440"/>
                <w:tab w:val="left" w:pos="2160"/>
                <w:tab w:val="left" w:pos="2880"/>
              </w:tabs>
              <w:spacing w:after="0" w:line="240" w:lineRule="auto"/>
              <w:ind w:right="90" w:firstLine="90"/>
              <w:jc w:val="center"/>
              <w:rPr>
                <w:rFonts w:eastAsia="Arial Unicode MS" w:cs="Arial"/>
                <w:color w:val="000000"/>
                <w:highlight w:val="yellow"/>
              </w:rPr>
            </w:pPr>
            <w:ins w:id="399" w:author="David Brown" w:date="2022-04-28T02:46:00Z">
              <w:r w:rsidRPr="006227DE">
                <w:rPr>
                  <w:rFonts w:cs="Arial"/>
                  <w:color w:val="000000"/>
                </w:rPr>
                <w:t>Potable Water</w:t>
              </w:r>
            </w:ins>
            <w:del w:id="400" w:author="David Brown" w:date="2022-04-28T02:46:00Z">
              <w:r w:rsidRPr="007F6E52" w:rsidDel="000D7B8A">
                <w:rPr>
                  <w:rFonts w:cs="Arial"/>
                  <w:color w:val="000000"/>
                  <w:highlight w:val="yellow"/>
                </w:rPr>
                <w:delText>Raw Water</w:delText>
              </w:r>
            </w:del>
          </w:p>
        </w:tc>
      </w:tr>
      <w:tr w:rsidR="00B66415" w:rsidRPr="007F6E52" w14:paraId="73E7C521" w14:textId="77777777" w:rsidTr="0072041B">
        <w:trPr>
          <w:trHeight w:val="198"/>
          <w:trPrChange w:id="401" w:author="David Brown" w:date="2022-04-28T02:55:00Z">
            <w:trPr>
              <w:trHeight w:val="198"/>
            </w:trPr>
          </w:trPrChange>
        </w:trPr>
        <w:tc>
          <w:tcPr>
            <w:tcW w:w="3330" w:type="dxa"/>
            <w:tcBorders>
              <w:top w:val="single" w:sz="6" w:space="0" w:color="auto"/>
              <w:bottom w:val="single" w:sz="6" w:space="0" w:color="auto"/>
            </w:tcBorders>
            <w:shd w:val="clear" w:color="auto" w:fill="E0E0E0"/>
            <w:noWrap/>
            <w:vAlign w:val="center"/>
            <w:tcPrChange w:id="402" w:author="David Brown" w:date="2022-04-28T02:55:00Z">
              <w:tcPr>
                <w:tcW w:w="3330" w:type="dxa"/>
                <w:tcBorders>
                  <w:top w:val="single" w:sz="6" w:space="0" w:color="auto"/>
                  <w:bottom w:val="single" w:sz="6" w:space="0" w:color="auto"/>
                </w:tcBorders>
                <w:shd w:val="clear" w:color="auto" w:fill="E0E0E0"/>
                <w:noWrap/>
                <w:vAlign w:val="center"/>
              </w:tcPr>
            </w:tcPrChange>
          </w:tcPr>
          <w:p w14:paraId="2F8A634E" w14:textId="77777777" w:rsidR="00B66415" w:rsidRPr="007F6E52" w:rsidRDefault="00B66415" w:rsidP="00B66415">
            <w:pPr>
              <w:tabs>
                <w:tab w:val="left" w:pos="720"/>
                <w:tab w:val="left" w:pos="1440"/>
                <w:tab w:val="left" w:pos="2160"/>
                <w:tab w:val="left" w:pos="2880"/>
              </w:tabs>
              <w:spacing w:after="0" w:line="240" w:lineRule="auto"/>
              <w:ind w:right="90" w:firstLine="90"/>
              <w:jc w:val="right"/>
              <w:rPr>
                <w:rFonts w:eastAsia="Arial Unicode MS" w:cs="Arial"/>
                <w:color w:val="000000"/>
              </w:rPr>
            </w:pPr>
            <w:r w:rsidRPr="007F6E52">
              <w:rPr>
                <w:rFonts w:cs="Arial"/>
                <w:color w:val="000000"/>
              </w:rPr>
              <w:t>Velocity min/max:</w:t>
            </w:r>
          </w:p>
        </w:tc>
        <w:tc>
          <w:tcPr>
            <w:tcW w:w="6298" w:type="dxa"/>
            <w:noWrap/>
            <w:vAlign w:val="center"/>
            <w:tcPrChange w:id="403" w:author="David Brown" w:date="2022-04-28T02:55:00Z">
              <w:tcPr>
                <w:tcW w:w="5528" w:type="dxa"/>
                <w:noWrap/>
                <w:vAlign w:val="center"/>
              </w:tcPr>
            </w:tcPrChange>
          </w:tcPr>
          <w:p w14:paraId="6B1085BE" w14:textId="77777777" w:rsidR="00B66415" w:rsidRPr="007F6E52" w:rsidRDefault="00B66415" w:rsidP="00B66415">
            <w:pPr>
              <w:tabs>
                <w:tab w:val="left" w:pos="720"/>
                <w:tab w:val="left" w:pos="1440"/>
                <w:tab w:val="left" w:pos="2160"/>
                <w:tab w:val="left" w:pos="2880"/>
              </w:tabs>
              <w:spacing w:after="0" w:line="240" w:lineRule="auto"/>
              <w:ind w:right="90" w:firstLine="90"/>
              <w:jc w:val="center"/>
              <w:rPr>
                <w:rFonts w:eastAsia="Arial Unicode MS" w:cs="Arial"/>
                <w:color w:val="000000"/>
                <w:highlight w:val="yellow"/>
              </w:rPr>
            </w:pPr>
            <w:ins w:id="404" w:author="David Brown" w:date="2022-04-28T02:46:00Z">
              <w:r w:rsidRPr="006227DE">
                <w:rPr>
                  <w:rFonts w:cs="Arial"/>
                  <w:color w:val="000000"/>
                </w:rPr>
                <w:t>0.</w:t>
              </w:r>
              <w:r>
                <w:rPr>
                  <w:rFonts w:cs="Arial"/>
                  <w:color w:val="000000"/>
                </w:rPr>
                <w:t>4</w:t>
              </w:r>
              <w:r w:rsidRPr="006227DE">
                <w:rPr>
                  <w:rFonts w:cs="Arial"/>
                  <w:color w:val="000000"/>
                </w:rPr>
                <w:t xml:space="preserve"> – </w:t>
              </w:r>
              <w:r>
                <w:rPr>
                  <w:rFonts w:cs="Arial"/>
                  <w:color w:val="000000"/>
                </w:rPr>
                <w:t>4</w:t>
              </w:r>
              <w:r w:rsidRPr="006227DE">
                <w:rPr>
                  <w:rFonts w:cs="Arial"/>
                  <w:color w:val="000000"/>
                </w:rPr>
                <w:t>.0 m/sec</w:t>
              </w:r>
            </w:ins>
            <w:del w:id="405" w:author="David Brown" w:date="2022-04-28T02:46:00Z">
              <w:r w:rsidRPr="007F6E52" w:rsidDel="000D7B8A">
                <w:rPr>
                  <w:rFonts w:cs="Arial"/>
                  <w:color w:val="000000"/>
                  <w:highlight w:val="yellow"/>
                </w:rPr>
                <w:delText>0</w:delText>
              </w:r>
              <w:r w:rsidDel="000D7B8A">
                <w:rPr>
                  <w:rFonts w:cs="Arial"/>
                  <w:color w:val="000000"/>
                  <w:highlight w:val="yellow"/>
                </w:rPr>
                <w:delText>.3</w:delText>
              </w:r>
              <w:r w:rsidRPr="007F6E52" w:rsidDel="000D7B8A">
                <w:rPr>
                  <w:rFonts w:cs="Arial"/>
                  <w:color w:val="000000"/>
                  <w:highlight w:val="yellow"/>
                </w:rPr>
                <w:delText xml:space="preserve"> - 1</w:delText>
              </w:r>
              <w:r w:rsidDel="000D7B8A">
                <w:rPr>
                  <w:rFonts w:cs="Arial"/>
                  <w:color w:val="000000"/>
                  <w:highlight w:val="yellow"/>
                </w:rPr>
                <w:delText>0</w:delText>
              </w:r>
              <w:r w:rsidRPr="007F6E52" w:rsidDel="000D7B8A">
                <w:rPr>
                  <w:rFonts w:cs="Arial"/>
                  <w:color w:val="000000"/>
                  <w:highlight w:val="yellow"/>
                </w:rPr>
                <w:delText xml:space="preserve"> m/sec</w:delText>
              </w:r>
            </w:del>
          </w:p>
        </w:tc>
      </w:tr>
      <w:tr w:rsidR="00B66415" w:rsidRPr="007F6E52" w14:paraId="23837AB5" w14:textId="77777777" w:rsidTr="0072041B">
        <w:trPr>
          <w:trHeight w:val="198"/>
          <w:trPrChange w:id="406" w:author="David Brown" w:date="2022-04-28T02:55:00Z">
            <w:trPr>
              <w:trHeight w:val="198"/>
            </w:trPr>
          </w:trPrChange>
        </w:trPr>
        <w:tc>
          <w:tcPr>
            <w:tcW w:w="3330" w:type="dxa"/>
            <w:tcBorders>
              <w:top w:val="single" w:sz="6" w:space="0" w:color="auto"/>
              <w:bottom w:val="single" w:sz="6" w:space="0" w:color="auto"/>
            </w:tcBorders>
            <w:shd w:val="clear" w:color="auto" w:fill="E0E0E0"/>
            <w:noWrap/>
            <w:vAlign w:val="center"/>
            <w:tcPrChange w:id="407" w:author="David Brown" w:date="2022-04-28T02:55:00Z">
              <w:tcPr>
                <w:tcW w:w="3330" w:type="dxa"/>
                <w:tcBorders>
                  <w:top w:val="single" w:sz="6" w:space="0" w:color="auto"/>
                  <w:bottom w:val="single" w:sz="6" w:space="0" w:color="auto"/>
                </w:tcBorders>
                <w:shd w:val="clear" w:color="auto" w:fill="E0E0E0"/>
                <w:noWrap/>
                <w:vAlign w:val="center"/>
              </w:tcPr>
            </w:tcPrChange>
          </w:tcPr>
          <w:p w14:paraId="1D826D9D" w14:textId="77777777" w:rsidR="00B66415" w:rsidRPr="007F6E52" w:rsidRDefault="00B66415" w:rsidP="00B66415">
            <w:pPr>
              <w:tabs>
                <w:tab w:val="left" w:pos="720"/>
                <w:tab w:val="left" w:pos="1440"/>
                <w:tab w:val="left" w:pos="2160"/>
                <w:tab w:val="left" w:pos="2880"/>
              </w:tabs>
              <w:spacing w:after="0" w:line="240" w:lineRule="auto"/>
              <w:ind w:right="90" w:firstLine="90"/>
              <w:jc w:val="right"/>
              <w:rPr>
                <w:rFonts w:eastAsia="Arial Unicode MS" w:cs="Arial"/>
                <w:color w:val="000000"/>
              </w:rPr>
            </w:pPr>
            <w:r w:rsidRPr="007F6E52">
              <w:rPr>
                <w:rFonts w:cs="Arial"/>
                <w:color w:val="000000"/>
              </w:rPr>
              <w:t>Temp min/max:</w:t>
            </w:r>
          </w:p>
        </w:tc>
        <w:tc>
          <w:tcPr>
            <w:tcW w:w="6298" w:type="dxa"/>
            <w:noWrap/>
            <w:vAlign w:val="center"/>
            <w:tcPrChange w:id="408" w:author="David Brown" w:date="2022-04-28T02:55:00Z">
              <w:tcPr>
                <w:tcW w:w="5528" w:type="dxa"/>
                <w:noWrap/>
                <w:vAlign w:val="center"/>
              </w:tcPr>
            </w:tcPrChange>
          </w:tcPr>
          <w:p w14:paraId="2FB3E5CB" w14:textId="77777777" w:rsidR="00B66415" w:rsidRPr="007F6E52" w:rsidRDefault="00B66415" w:rsidP="00B66415">
            <w:pPr>
              <w:tabs>
                <w:tab w:val="left" w:pos="720"/>
                <w:tab w:val="left" w:pos="1440"/>
                <w:tab w:val="left" w:pos="2160"/>
                <w:tab w:val="left" w:pos="2880"/>
              </w:tabs>
              <w:spacing w:after="0" w:line="240" w:lineRule="auto"/>
              <w:ind w:right="90" w:firstLine="90"/>
              <w:jc w:val="center"/>
              <w:rPr>
                <w:rFonts w:eastAsia="Arial Unicode MS" w:cs="Arial"/>
                <w:color w:val="000000"/>
                <w:highlight w:val="yellow"/>
              </w:rPr>
            </w:pPr>
            <w:ins w:id="409" w:author="David Brown" w:date="2022-04-28T02:46:00Z">
              <w:r w:rsidRPr="006227DE">
                <w:rPr>
                  <w:rFonts w:cs="Arial"/>
                  <w:color w:val="000000"/>
                </w:rPr>
                <w:t xml:space="preserve">0 to 25 </w:t>
              </w:r>
              <w:r w:rsidRPr="006227DE">
                <w:rPr>
                  <w:rFonts w:cs="Arial"/>
                  <w:color w:val="000000"/>
                </w:rPr>
                <w:sym w:font="Symbol" w:char="F0B0"/>
              </w:r>
              <w:r w:rsidRPr="006227DE">
                <w:rPr>
                  <w:rFonts w:cs="Arial"/>
                  <w:color w:val="000000"/>
                </w:rPr>
                <w:t>C</w:t>
              </w:r>
            </w:ins>
            <w:del w:id="410" w:author="David Brown" w:date="2022-04-28T02:46:00Z">
              <w:r w:rsidRPr="007F6E52" w:rsidDel="000D7B8A">
                <w:rPr>
                  <w:rFonts w:cs="Arial"/>
                  <w:color w:val="000000"/>
                  <w:highlight w:val="yellow"/>
                </w:rPr>
                <w:delText xml:space="preserve">0 to 25 </w:delText>
              </w:r>
              <w:r w:rsidRPr="007F6E52" w:rsidDel="000D7B8A">
                <w:rPr>
                  <w:rFonts w:cs="Arial"/>
                  <w:color w:val="000000"/>
                  <w:highlight w:val="yellow"/>
                </w:rPr>
                <w:sym w:font="Symbol" w:char="F0B0"/>
              </w:r>
              <w:r w:rsidRPr="007F6E52" w:rsidDel="000D7B8A">
                <w:rPr>
                  <w:rFonts w:cs="Arial"/>
                  <w:color w:val="000000"/>
                  <w:highlight w:val="yellow"/>
                </w:rPr>
                <w:delText>C</w:delText>
              </w:r>
            </w:del>
          </w:p>
        </w:tc>
      </w:tr>
      <w:tr w:rsidR="00B66415" w:rsidRPr="007F6E52" w14:paraId="376AF7AF" w14:textId="77777777" w:rsidTr="0072041B">
        <w:trPr>
          <w:trHeight w:val="198"/>
          <w:trPrChange w:id="411" w:author="David Brown" w:date="2022-04-28T02:55:00Z">
            <w:trPr>
              <w:trHeight w:val="198"/>
            </w:trPr>
          </w:trPrChange>
        </w:trPr>
        <w:tc>
          <w:tcPr>
            <w:tcW w:w="3330" w:type="dxa"/>
            <w:tcBorders>
              <w:top w:val="single" w:sz="6" w:space="0" w:color="auto"/>
              <w:bottom w:val="single" w:sz="6" w:space="0" w:color="auto"/>
            </w:tcBorders>
            <w:shd w:val="clear" w:color="auto" w:fill="E0E0E0"/>
            <w:noWrap/>
            <w:vAlign w:val="center"/>
            <w:tcPrChange w:id="412" w:author="David Brown" w:date="2022-04-28T02:55:00Z">
              <w:tcPr>
                <w:tcW w:w="3330" w:type="dxa"/>
                <w:tcBorders>
                  <w:top w:val="single" w:sz="6" w:space="0" w:color="auto"/>
                  <w:bottom w:val="single" w:sz="6" w:space="0" w:color="auto"/>
                </w:tcBorders>
                <w:shd w:val="clear" w:color="auto" w:fill="E0E0E0"/>
                <w:noWrap/>
                <w:vAlign w:val="center"/>
              </w:tcPr>
            </w:tcPrChange>
          </w:tcPr>
          <w:p w14:paraId="0607430E" w14:textId="77777777" w:rsidR="00B66415" w:rsidRPr="007F6E52" w:rsidRDefault="00B66415" w:rsidP="00B66415">
            <w:pPr>
              <w:tabs>
                <w:tab w:val="left" w:pos="720"/>
                <w:tab w:val="left" w:pos="1440"/>
                <w:tab w:val="left" w:pos="2160"/>
                <w:tab w:val="left" w:pos="2880"/>
              </w:tabs>
              <w:spacing w:after="0" w:line="240" w:lineRule="auto"/>
              <w:ind w:right="90" w:firstLine="90"/>
              <w:jc w:val="right"/>
              <w:rPr>
                <w:rFonts w:eastAsia="Arial Unicode MS" w:cs="Arial"/>
                <w:color w:val="000000"/>
              </w:rPr>
            </w:pPr>
            <w:r w:rsidRPr="007F6E52">
              <w:rPr>
                <w:rFonts w:cs="Arial"/>
                <w:color w:val="000000"/>
              </w:rPr>
              <w:t>Press min/max:</w:t>
            </w:r>
          </w:p>
        </w:tc>
        <w:tc>
          <w:tcPr>
            <w:tcW w:w="6298" w:type="dxa"/>
            <w:noWrap/>
            <w:vAlign w:val="center"/>
            <w:tcPrChange w:id="413" w:author="David Brown" w:date="2022-04-28T02:55:00Z">
              <w:tcPr>
                <w:tcW w:w="5528" w:type="dxa"/>
                <w:noWrap/>
                <w:vAlign w:val="center"/>
              </w:tcPr>
            </w:tcPrChange>
          </w:tcPr>
          <w:p w14:paraId="5FA426A2" w14:textId="77777777" w:rsidR="00B66415" w:rsidRPr="007F6E52" w:rsidRDefault="00B66415" w:rsidP="00B66415">
            <w:pPr>
              <w:tabs>
                <w:tab w:val="left" w:pos="720"/>
                <w:tab w:val="left" w:pos="1440"/>
                <w:tab w:val="left" w:pos="2160"/>
                <w:tab w:val="left" w:pos="2880"/>
              </w:tabs>
              <w:spacing w:after="0" w:line="240" w:lineRule="auto"/>
              <w:ind w:right="90" w:firstLine="90"/>
              <w:jc w:val="center"/>
              <w:rPr>
                <w:rFonts w:eastAsia="Arial Unicode MS" w:cs="Arial"/>
                <w:color w:val="000000"/>
                <w:highlight w:val="yellow"/>
              </w:rPr>
            </w:pPr>
            <w:ins w:id="414" w:author="David Brown" w:date="2022-04-28T02:46:00Z">
              <w:r w:rsidRPr="006227DE">
                <w:rPr>
                  <w:rFonts w:cs="Arial"/>
                  <w:color w:val="000000"/>
                </w:rPr>
                <w:t>0 - 1034 kPa</w:t>
              </w:r>
            </w:ins>
            <w:del w:id="415" w:author="David Brown" w:date="2022-04-28T02:46:00Z">
              <w:r w:rsidRPr="007F6E52" w:rsidDel="000D7B8A">
                <w:rPr>
                  <w:rFonts w:cs="Arial"/>
                  <w:color w:val="000000"/>
                  <w:highlight w:val="yellow"/>
                </w:rPr>
                <w:delText>0 - 300 kPa</w:delText>
              </w:r>
            </w:del>
          </w:p>
        </w:tc>
      </w:tr>
      <w:tr w:rsidR="00B66415" w:rsidRPr="007F6E52" w14:paraId="0966C565" w14:textId="77777777" w:rsidTr="0072041B">
        <w:trPr>
          <w:trHeight w:val="198"/>
          <w:trPrChange w:id="416" w:author="David Brown" w:date="2022-04-28T02:55:00Z">
            <w:trPr>
              <w:trHeight w:val="198"/>
            </w:trPr>
          </w:trPrChange>
        </w:trPr>
        <w:tc>
          <w:tcPr>
            <w:tcW w:w="3330" w:type="dxa"/>
            <w:tcBorders>
              <w:top w:val="single" w:sz="6" w:space="0" w:color="auto"/>
              <w:bottom w:val="single" w:sz="6" w:space="0" w:color="auto"/>
            </w:tcBorders>
            <w:shd w:val="clear" w:color="auto" w:fill="E0E0E0"/>
            <w:noWrap/>
            <w:vAlign w:val="center"/>
            <w:tcPrChange w:id="417" w:author="David Brown" w:date="2022-04-28T02:55:00Z">
              <w:tcPr>
                <w:tcW w:w="3330" w:type="dxa"/>
                <w:tcBorders>
                  <w:top w:val="single" w:sz="6" w:space="0" w:color="auto"/>
                  <w:bottom w:val="single" w:sz="6" w:space="0" w:color="auto"/>
                </w:tcBorders>
                <w:shd w:val="clear" w:color="auto" w:fill="E0E0E0"/>
                <w:noWrap/>
                <w:vAlign w:val="center"/>
              </w:tcPr>
            </w:tcPrChange>
          </w:tcPr>
          <w:p w14:paraId="1DACBE75" w14:textId="77777777" w:rsidR="00B66415" w:rsidRPr="007F6E52" w:rsidRDefault="00B66415" w:rsidP="00B66415">
            <w:pPr>
              <w:tabs>
                <w:tab w:val="left" w:pos="720"/>
                <w:tab w:val="left" w:pos="1440"/>
                <w:tab w:val="left" w:pos="2160"/>
                <w:tab w:val="left" w:pos="2880"/>
              </w:tabs>
              <w:spacing w:after="0" w:line="240" w:lineRule="auto"/>
              <w:ind w:right="90" w:firstLine="90"/>
              <w:jc w:val="right"/>
              <w:rPr>
                <w:rFonts w:eastAsia="Arial Unicode MS" w:cs="Arial"/>
                <w:color w:val="000000"/>
              </w:rPr>
            </w:pPr>
            <w:r w:rsidRPr="007F6E52">
              <w:rPr>
                <w:rFonts w:cs="Arial"/>
                <w:color w:val="000000"/>
              </w:rPr>
              <w:t>Flow min/max:</w:t>
            </w:r>
          </w:p>
        </w:tc>
        <w:tc>
          <w:tcPr>
            <w:tcW w:w="6298" w:type="dxa"/>
            <w:noWrap/>
            <w:vAlign w:val="center"/>
            <w:tcPrChange w:id="418" w:author="David Brown" w:date="2022-04-28T02:55:00Z">
              <w:tcPr>
                <w:tcW w:w="5528" w:type="dxa"/>
                <w:noWrap/>
                <w:vAlign w:val="center"/>
              </w:tcPr>
            </w:tcPrChange>
          </w:tcPr>
          <w:p w14:paraId="071345BB" w14:textId="77777777" w:rsidR="00B66415" w:rsidRPr="007F6E52" w:rsidRDefault="00B66415" w:rsidP="00B66415">
            <w:pPr>
              <w:tabs>
                <w:tab w:val="left" w:pos="720"/>
                <w:tab w:val="left" w:pos="1440"/>
                <w:tab w:val="left" w:pos="2160"/>
                <w:tab w:val="left" w:pos="2880"/>
              </w:tabs>
              <w:spacing w:after="0" w:line="240" w:lineRule="auto"/>
              <w:ind w:right="90" w:firstLine="90"/>
              <w:jc w:val="center"/>
              <w:rPr>
                <w:rFonts w:eastAsia="Arial Unicode MS" w:cs="Arial"/>
                <w:color w:val="000000"/>
                <w:highlight w:val="yellow"/>
              </w:rPr>
            </w:pPr>
            <w:ins w:id="419" w:author="David Brown" w:date="2022-04-28T02:46:00Z">
              <w:r w:rsidRPr="006227DE">
                <w:rPr>
                  <w:rFonts w:cs="Arial"/>
                  <w:color w:val="000000"/>
                </w:rPr>
                <w:t>0 - 280 L/s</w:t>
              </w:r>
            </w:ins>
            <w:del w:id="420" w:author="David Brown" w:date="2022-04-28T02:46:00Z">
              <w:r w:rsidRPr="007F6E52" w:rsidDel="000D7B8A">
                <w:rPr>
                  <w:rFonts w:cs="Arial"/>
                  <w:color w:val="000000"/>
                  <w:highlight w:val="yellow"/>
                </w:rPr>
                <w:delText>0 - 14 L/s</w:delText>
              </w:r>
            </w:del>
          </w:p>
        </w:tc>
      </w:tr>
      <w:tr w:rsidR="00B66415" w:rsidRPr="007F6E52" w14:paraId="36E33A11" w14:textId="77777777" w:rsidTr="0072041B">
        <w:trPr>
          <w:trHeight w:val="198"/>
          <w:trPrChange w:id="421" w:author="David Brown" w:date="2022-04-28T02:55:00Z">
            <w:trPr>
              <w:trHeight w:val="198"/>
            </w:trPr>
          </w:trPrChange>
        </w:trPr>
        <w:tc>
          <w:tcPr>
            <w:tcW w:w="3330" w:type="dxa"/>
            <w:tcBorders>
              <w:top w:val="single" w:sz="6" w:space="0" w:color="auto"/>
              <w:bottom w:val="single" w:sz="6" w:space="0" w:color="auto"/>
            </w:tcBorders>
            <w:shd w:val="clear" w:color="auto" w:fill="E0E0E0"/>
            <w:noWrap/>
            <w:vAlign w:val="center"/>
            <w:tcPrChange w:id="422" w:author="David Brown" w:date="2022-04-28T02:55:00Z">
              <w:tcPr>
                <w:tcW w:w="3330" w:type="dxa"/>
                <w:tcBorders>
                  <w:top w:val="single" w:sz="6" w:space="0" w:color="auto"/>
                  <w:bottom w:val="single" w:sz="6" w:space="0" w:color="auto"/>
                </w:tcBorders>
                <w:shd w:val="clear" w:color="auto" w:fill="E0E0E0"/>
                <w:noWrap/>
                <w:vAlign w:val="center"/>
              </w:tcPr>
            </w:tcPrChange>
          </w:tcPr>
          <w:p w14:paraId="46AF587B" w14:textId="77777777" w:rsidR="00B66415" w:rsidRPr="007F6E52" w:rsidRDefault="00B66415" w:rsidP="00B66415">
            <w:pPr>
              <w:tabs>
                <w:tab w:val="left" w:pos="720"/>
                <w:tab w:val="left" w:pos="1440"/>
                <w:tab w:val="left" w:pos="2160"/>
                <w:tab w:val="left" w:pos="2880"/>
              </w:tabs>
              <w:spacing w:after="0" w:line="240" w:lineRule="auto"/>
              <w:ind w:right="90" w:firstLine="90"/>
              <w:jc w:val="right"/>
              <w:rPr>
                <w:rFonts w:eastAsia="Arial Unicode MS" w:cs="Arial"/>
                <w:color w:val="000000"/>
              </w:rPr>
            </w:pPr>
            <w:r w:rsidRPr="007F6E52">
              <w:rPr>
                <w:rFonts w:cs="Arial"/>
                <w:color w:val="000000"/>
              </w:rPr>
              <w:t>Up/Down Stream</w:t>
            </w:r>
            <w:r>
              <w:rPr>
                <w:rFonts w:cs="Arial"/>
                <w:color w:val="000000"/>
              </w:rPr>
              <w:t xml:space="preserve"> Pipe Diameters</w:t>
            </w:r>
            <w:r w:rsidRPr="007F6E52">
              <w:rPr>
                <w:rFonts w:cs="Arial"/>
                <w:color w:val="000000"/>
              </w:rPr>
              <w:t>:</w:t>
            </w:r>
          </w:p>
        </w:tc>
        <w:tc>
          <w:tcPr>
            <w:tcW w:w="6298" w:type="dxa"/>
            <w:noWrap/>
            <w:tcPrChange w:id="423" w:author="David Brown" w:date="2022-04-28T02:55:00Z">
              <w:tcPr>
                <w:tcW w:w="5528" w:type="dxa"/>
                <w:noWrap/>
                <w:vAlign w:val="center"/>
              </w:tcPr>
            </w:tcPrChange>
          </w:tcPr>
          <w:p w14:paraId="4FE247A4" w14:textId="77777777" w:rsidR="00B66415" w:rsidRPr="007F6E52" w:rsidRDefault="00B66415" w:rsidP="00B66415">
            <w:pPr>
              <w:tabs>
                <w:tab w:val="left" w:pos="720"/>
                <w:tab w:val="left" w:pos="1440"/>
                <w:tab w:val="left" w:pos="2160"/>
                <w:tab w:val="left" w:pos="2880"/>
              </w:tabs>
              <w:spacing w:after="0" w:line="240" w:lineRule="auto"/>
              <w:ind w:right="90" w:firstLine="90"/>
              <w:jc w:val="center"/>
              <w:rPr>
                <w:rFonts w:eastAsia="Arial Unicode MS" w:cs="Arial"/>
                <w:color w:val="000000"/>
                <w:highlight w:val="yellow"/>
              </w:rPr>
            </w:pPr>
            <w:ins w:id="424" w:author="David Brown" w:date="2022-04-28T02:46:00Z">
              <w:r w:rsidRPr="006227DE">
                <w:rPr>
                  <w:rFonts w:cs="Arial"/>
                  <w:color w:val="000000"/>
                </w:rPr>
                <w:t>10/5 Preferred, 5/2 Minimum</w:t>
              </w:r>
            </w:ins>
            <w:del w:id="425" w:author="David Brown" w:date="2022-04-28T02:46:00Z">
              <w:r w:rsidDel="000D7B8A">
                <w:rPr>
                  <w:rFonts w:cs="Arial"/>
                  <w:color w:val="000000"/>
                  <w:highlight w:val="yellow"/>
                </w:rPr>
                <w:delText xml:space="preserve">10/5 preferred, </w:delText>
              </w:r>
              <w:r w:rsidRPr="007F6E52" w:rsidDel="000D7B8A">
                <w:rPr>
                  <w:rFonts w:cs="Arial"/>
                  <w:color w:val="000000"/>
                  <w:highlight w:val="yellow"/>
                </w:rPr>
                <w:delText>5/2 Min</w:delText>
              </w:r>
              <w:r w:rsidDel="000D7B8A">
                <w:rPr>
                  <w:rFonts w:cs="Arial"/>
                  <w:color w:val="000000"/>
                  <w:highlight w:val="yellow"/>
                </w:rPr>
                <w:delText>imum</w:delText>
              </w:r>
            </w:del>
          </w:p>
        </w:tc>
      </w:tr>
      <w:tr w:rsidR="00B66415" w:rsidRPr="007F6E52" w14:paraId="3970D227" w14:textId="77777777" w:rsidTr="0072041B">
        <w:trPr>
          <w:trHeight w:val="199"/>
          <w:trPrChange w:id="426" w:author="David Brown" w:date="2022-04-28T02:55:00Z">
            <w:trPr>
              <w:trHeight w:val="199"/>
            </w:trPr>
          </w:trPrChange>
        </w:trPr>
        <w:tc>
          <w:tcPr>
            <w:tcW w:w="3330" w:type="dxa"/>
            <w:tcBorders>
              <w:top w:val="single" w:sz="6" w:space="0" w:color="auto"/>
              <w:bottom w:val="single" w:sz="6" w:space="0" w:color="auto"/>
            </w:tcBorders>
            <w:shd w:val="clear" w:color="auto" w:fill="E0E0E0"/>
            <w:noWrap/>
            <w:vAlign w:val="center"/>
            <w:tcPrChange w:id="427" w:author="David Brown" w:date="2022-04-28T02:55:00Z">
              <w:tcPr>
                <w:tcW w:w="3330" w:type="dxa"/>
                <w:tcBorders>
                  <w:top w:val="single" w:sz="6" w:space="0" w:color="auto"/>
                  <w:bottom w:val="single" w:sz="6" w:space="0" w:color="auto"/>
                </w:tcBorders>
                <w:shd w:val="clear" w:color="auto" w:fill="E0E0E0"/>
                <w:noWrap/>
                <w:vAlign w:val="center"/>
              </w:tcPr>
            </w:tcPrChange>
          </w:tcPr>
          <w:p w14:paraId="46376FB3" w14:textId="77777777" w:rsidR="00B66415" w:rsidRPr="007F6E52" w:rsidRDefault="00B66415" w:rsidP="00B66415">
            <w:pPr>
              <w:tabs>
                <w:tab w:val="left" w:pos="720"/>
                <w:tab w:val="left" w:pos="1440"/>
                <w:tab w:val="left" w:pos="2160"/>
                <w:tab w:val="left" w:pos="2880"/>
              </w:tabs>
              <w:spacing w:after="0" w:line="240" w:lineRule="auto"/>
              <w:ind w:right="90" w:firstLine="90"/>
              <w:jc w:val="right"/>
              <w:rPr>
                <w:rFonts w:eastAsia="Arial Unicode MS" w:cs="Arial"/>
                <w:color w:val="000000"/>
              </w:rPr>
            </w:pPr>
            <w:r w:rsidRPr="007F6E52">
              <w:rPr>
                <w:rFonts w:cs="Arial"/>
                <w:color w:val="000000"/>
              </w:rPr>
              <w:t>Bi-directional Flow:</w:t>
            </w:r>
          </w:p>
        </w:tc>
        <w:tc>
          <w:tcPr>
            <w:tcW w:w="6298" w:type="dxa"/>
            <w:noWrap/>
            <w:vAlign w:val="center"/>
            <w:tcPrChange w:id="428" w:author="David Brown" w:date="2022-04-28T02:55:00Z">
              <w:tcPr>
                <w:tcW w:w="5528" w:type="dxa"/>
                <w:noWrap/>
                <w:vAlign w:val="center"/>
              </w:tcPr>
            </w:tcPrChange>
          </w:tcPr>
          <w:p w14:paraId="57C4F17B" w14:textId="77777777" w:rsidR="00B66415" w:rsidRPr="007F6E52" w:rsidRDefault="00B66415" w:rsidP="00B66415">
            <w:pPr>
              <w:tabs>
                <w:tab w:val="left" w:pos="720"/>
                <w:tab w:val="left" w:pos="1440"/>
                <w:tab w:val="left" w:pos="2160"/>
                <w:tab w:val="left" w:pos="2880"/>
              </w:tabs>
              <w:spacing w:after="0" w:line="240" w:lineRule="auto"/>
              <w:ind w:right="90" w:firstLine="90"/>
              <w:jc w:val="center"/>
              <w:rPr>
                <w:rFonts w:eastAsia="Arial Unicode MS" w:cs="Arial"/>
                <w:color w:val="000000"/>
                <w:highlight w:val="yellow"/>
              </w:rPr>
            </w:pPr>
            <w:ins w:id="429" w:author="David Brown" w:date="2022-04-28T02:46:00Z">
              <w:r>
                <w:rPr>
                  <w:rFonts w:cs="Arial"/>
                  <w:color w:val="000000"/>
                </w:rPr>
                <w:t>NO</w:t>
              </w:r>
            </w:ins>
            <w:del w:id="430" w:author="David Brown" w:date="2022-04-28T02:46:00Z">
              <w:r w:rsidDel="000D7B8A">
                <w:rPr>
                  <w:rFonts w:cs="Arial"/>
                  <w:color w:val="000000"/>
                  <w:highlight w:val="yellow"/>
                </w:rPr>
                <w:delText>YES</w:delText>
              </w:r>
            </w:del>
          </w:p>
        </w:tc>
      </w:tr>
      <w:tr w:rsidR="00583514" w:rsidRPr="007F6E52" w14:paraId="4D39FE18" w14:textId="77777777" w:rsidTr="0072041B">
        <w:trPr>
          <w:trHeight w:hRule="exact" w:val="423"/>
          <w:trPrChange w:id="431" w:author="David Brown" w:date="2022-04-28T02:55:00Z">
            <w:trPr>
              <w:trHeight w:hRule="exact" w:val="432"/>
            </w:trPr>
          </w:trPrChange>
        </w:trPr>
        <w:tc>
          <w:tcPr>
            <w:tcW w:w="3330" w:type="dxa"/>
            <w:tcBorders>
              <w:top w:val="single" w:sz="6" w:space="0" w:color="auto"/>
              <w:bottom w:val="single" w:sz="6" w:space="0" w:color="auto"/>
            </w:tcBorders>
            <w:shd w:val="clear" w:color="auto" w:fill="E0E0E0"/>
            <w:noWrap/>
            <w:vAlign w:val="center"/>
            <w:tcPrChange w:id="432" w:author="David Brown" w:date="2022-04-28T02:55:00Z">
              <w:tcPr>
                <w:tcW w:w="3330" w:type="dxa"/>
                <w:tcBorders>
                  <w:top w:val="single" w:sz="6" w:space="0" w:color="auto"/>
                  <w:bottom w:val="single" w:sz="6" w:space="0" w:color="auto"/>
                </w:tcBorders>
                <w:shd w:val="clear" w:color="auto" w:fill="E0E0E0"/>
                <w:noWrap/>
                <w:vAlign w:val="center"/>
              </w:tcPr>
            </w:tcPrChange>
          </w:tcPr>
          <w:p w14:paraId="383AED2C" w14:textId="77777777" w:rsidR="00583514" w:rsidRPr="007F6E52" w:rsidRDefault="008727E0" w:rsidP="00FA7A1D">
            <w:pPr>
              <w:tabs>
                <w:tab w:val="left" w:pos="720"/>
                <w:tab w:val="left" w:pos="1440"/>
                <w:tab w:val="left" w:pos="2160"/>
                <w:tab w:val="left" w:pos="2880"/>
              </w:tabs>
              <w:spacing w:after="0" w:line="240" w:lineRule="auto"/>
              <w:ind w:right="90" w:firstLine="90"/>
              <w:rPr>
                <w:rFonts w:eastAsia="Arial Unicode MS" w:cs="Arial"/>
                <w:b/>
                <w:bCs/>
                <w:color w:val="000000"/>
                <w:highlight w:val="yellow"/>
                <w:u w:val="single"/>
              </w:rPr>
            </w:pPr>
            <w:r w:rsidRPr="007F6E52">
              <w:rPr>
                <w:rFonts w:cs="Arial"/>
                <w:b/>
                <w:bCs/>
                <w:color w:val="000000"/>
                <w:u w:val="single"/>
              </w:rPr>
              <w:t>Flow Tube</w:t>
            </w:r>
            <w:r w:rsidR="00583514" w:rsidRPr="007F6E52">
              <w:rPr>
                <w:rFonts w:cs="Arial"/>
                <w:b/>
                <w:bCs/>
                <w:color w:val="000000"/>
                <w:u w:val="single"/>
              </w:rPr>
              <w:t>:</w:t>
            </w:r>
          </w:p>
        </w:tc>
        <w:tc>
          <w:tcPr>
            <w:tcW w:w="6298" w:type="dxa"/>
            <w:noWrap/>
            <w:vAlign w:val="center"/>
            <w:tcPrChange w:id="433" w:author="David Brown" w:date="2022-04-28T02:55:00Z">
              <w:tcPr>
                <w:tcW w:w="5528" w:type="dxa"/>
                <w:noWrap/>
                <w:vAlign w:val="center"/>
              </w:tcPr>
            </w:tcPrChange>
          </w:tcPr>
          <w:p w14:paraId="47A98401" w14:textId="77777777" w:rsidR="00583514" w:rsidRPr="007F6E52" w:rsidRDefault="00583514" w:rsidP="00FA7A1D">
            <w:pPr>
              <w:tabs>
                <w:tab w:val="left" w:pos="720"/>
                <w:tab w:val="left" w:pos="1440"/>
                <w:tab w:val="left" w:pos="2160"/>
                <w:tab w:val="left" w:pos="2880"/>
              </w:tabs>
              <w:spacing w:after="0" w:line="240" w:lineRule="auto"/>
              <w:ind w:right="90" w:firstLine="90"/>
              <w:jc w:val="center"/>
              <w:rPr>
                <w:rFonts w:eastAsia="Arial Unicode MS" w:cs="Arial"/>
                <w:color w:val="000000"/>
                <w:highlight w:val="yellow"/>
              </w:rPr>
            </w:pPr>
          </w:p>
        </w:tc>
      </w:tr>
      <w:tr w:rsidR="00FF77B0" w:rsidRPr="007F6E52" w14:paraId="094CFB62" w14:textId="77777777" w:rsidTr="0072041B">
        <w:trPr>
          <w:trHeight w:val="20"/>
          <w:trPrChange w:id="434" w:author="David Brown" w:date="2022-04-28T02:55:00Z">
            <w:trPr>
              <w:trHeight w:val="20"/>
            </w:trPr>
          </w:trPrChange>
        </w:trPr>
        <w:tc>
          <w:tcPr>
            <w:tcW w:w="3330" w:type="dxa"/>
            <w:tcBorders>
              <w:top w:val="single" w:sz="6" w:space="0" w:color="auto"/>
              <w:bottom w:val="single" w:sz="6" w:space="0" w:color="auto"/>
            </w:tcBorders>
            <w:shd w:val="clear" w:color="auto" w:fill="E0E0E0"/>
            <w:noWrap/>
            <w:vAlign w:val="center"/>
            <w:tcPrChange w:id="435" w:author="David Brown" w:date="2022-04-28T02:55:00Z">
              <w:tcPr>
                <w:tcW w:w="3330" w:type="dxa"/>
                <w:tcBorders>
                  <w:top w:val="single" w:sz="6" w:space="0" w:color="auto"/>
                  <w:bottom w:val="single" w:sz="6" w:space="0" w:color="auto"/>
                </w:tcBorders>
                <w:shd w:val="clear" w:color="auto" w:fill="E0E0E0"/>
                <w:noWrap/>
                <w:vAlign w:val="center"/>
              </w:tcPr>
            </w:tcPrChange>
          </w:tcPr>
          <w:p w14:paraId="44D5AF7E" w14:textId="77777777" w:rsidR="00FF77B0" w:rsidRPr="007F6E52" w:rsidRDefault="00FF77B0" w:rsidP="00FF77B0">
            <w:pPr>
              <w:tabs>
                <w:tab w:val="left" w:pos="720"/>
                <w:tab w:val="left" w:pos="1440"/>
                <w:tab w:val="left" w:pos="2160"/>
                <w:tab w:val="left" w:pos="2880"/>
              </w:tabs>
              <w:spacing w:after="0" w:line="240" w:lineRule="auto"/>
              <w:ind w:right="90" w:firstLine="90"/>
              <w:jc w:val="right"/>
              <w:rPr>
                <w:rFonts w:eastAsia="Arial Unicode MS" w:cs="Arial"/>
                <w:color w:val="000000"/>
              </w:rPr>
            </w:pPr>
            <w:r w:rsidRPr="007F6E52">
              <w:rPr>
                <w:rFonts w:cs="Arial"/>
                <w:color w:val="000000"/>
              </w:rPr>
              <w:t>Diameter:</w:t>
            </w:r>
          </w:p>
        </w:tc>
        <w:tc>
          <w:tcPr>
            <w:tcW w:w="6298" w:type="dxa"/>
            <w:noWrap/>
            <w:vAlign w:val="center"/>
            <w:tcPrChange w:id="436" w:author="David Brown" w:date="2022-04-28T02:55:00Z">
              <w:tcPr>
                <w:tcW w:w="5528" w:type="dxa"/>
                <w:noWrap/>
                <w:vAlign w:val="center"/>
              </w:tcPr>
            </w:tcPrChange>
          </w:tcPr>
          <w:p w14:paraId="54BA4745" w14:textId="77777777" w:rsidR="00FF77B0" w:rsidRPr="007F6E52" w:rsidRDefault="00FF77B0" w:rsidP="00FF77B0">
            <w:pPr>
              <w:tabs>
                <w:tab w:val="left" w:pos="720"/>
                <w:tab w:val="left" w:pos="1440"/>
                <w:tab w:val="left" w:pos="2160"/>
                <w:tab w:val="left" w:pos="2880"/>
              </w:tabs>
              <w:spacing w:after="0" w:line="240" w:lineRule="auto"/>
              <w:ind w:right="90" w:firstLine="90"/>
              <w:jc w:val="center"/>
              <w:rPr>
                <w:rFonts w:eastAsia="Arial Unicode MS" w:cs="Arial"/>
                <w:color w:val="000000"/>
                <w:highlight w:val="yellow"/>
              </w:rPr>
            </w:pPr>
            <w:ins w:id="437" w:author="David Brown" w:date="2022-04-28T02:51:00Z">
              <w:r>
                <w:rPr>
                  <w:rFonts w:cs="Arial"/>
                  <w:color w:val="000000"/>
                </w:rPr>
                <w:t>600</w:t>
              </w:r>
              <w:r w:rsidRPr="006227DE">
                <w:rPr>
                  <w:rFonts w:cs="Arial"/>
                  <w:color w:val="000000"/>
                </w:rPr>
                <w:t xml:space="preserve"> mm  (</w:t>
              </w:r>
              <w:r>
                <w:rPr>
                  <w:rFonts w:cs="Arial"/>
                  <w:color w:val="000000"/>
                </w:rPr>
                <w:t>24</w:t>
              </w:r>
              <w:r w:rsidRPr="006227DE">
                <w:rPr>
                  <w:rFonts w:cs="Arial"/>
                  <w:color w:val="000000"/>
                </w:rPr>
                <w:t>")</w:t>
              </w:r>
            </w:ins>
            <w:del w:id="438" w:author="David Brown" w:date="2022-04-28T02:51:00Z">
              <w:r w:rsidRPr="007F6E52" w:rsidDel="00732091">
                <w:rPr>
                  <w:rFonts w:cs="Arial"/>
                  <w:color w:val="000000"/>
                  <w:highlight w:val="yellow"/>
                </w:rPr>
                <w:delText>100</w:delText>
              </w:r>
              <w:r w:rsidDel="00732091">
                <w:rPr>
                  <w:rFonts w:cs="Arial"/>
                  <w:color w:val="000000"/>
                  <w:highlight w:val="yellow"/>
                </w:rPr>
                <w:delText xml:space="preserve"> mm</w:delText>
              </w:r>
              <w:r w:rsidRPr="007F6E52" w:rsidDel="00732091">
                <w:rPr>
                  <w:rFonts w:cs="Arial"/>
                  <w:color w:val="000000"/>
                  <w:highlight w:val="yellow"/>
                </w:rPr>
                <w:delText xml:space="preserve"> (4")</w:delText>
              </w:r>
            </w:del>
          </w:p>
        </w:tc>
      </w:tr>
      <w:tr w:rsidR="00FF77B0" w:rsidRPr="007F6E52" w14:paraId="129D35B7" w14:textId="77777777" w:rsidTr="0072041B">
        <w:trPr>
          <w:trHeight w:val="20"/>
          <w:trPrChange w:id="439" w:author="David Brown" w:date="2022-04-28T02:55:00Z">
            <w:trPr>
              <w:trHeight w:val="20"/>
            </w:trPr>
          </w:trPrChange>
        </w:trPr>
        <w:tc>
          <w:tcPr>
            <w:tcW w:w="3330" w:type="dxa"/>
            <w:tcBorders>
              <w:top w:val="single" w:sz="6" w:space="0" w:color="auto"/>
              <w:bottom w:val="single" w:sz="6" w:space="0" w:color="auto"/>
            </w:tcBorders>
            <w:shd w:val="clear" w:color="auto" w:fill="E0E0E0"/>
            <w:noWrap/>
            <w:vAlign w:val="center"/>
            <w:tcPrChange w:id="440" w:author="David Brown" w:date="2022-04-28T02:55:00Z">
              <w:tcPr>
                <w:tcW w:w="3330" w:type="dxa"/>
                <w:tcBorders>
                  <w:top w:val="single" w:sz="6" w:space="0" w:color="auto"/>
                  <w:bottom w:val="single" w:sz="6" w:space="0" w:color="auto"/>
                </w:tcBorders>
                <w:shd w:val="clear" w:color="auto" w:fill="E0E0E0"/>
                <w:noWrap/>
                <w:vAlign w:val="center"/>
              </w:tcPr>
            </w:tcPrChange>
          </w:tcPr>
          <w:p w14:paraId="6954A5DB" w14:textId="77777777" w:rsidR="00FF77B0" w:rsidRPr="007F6E52" w:rsidRDefault="00FF77B0" w:rsidP="00FF77B0">
            <w:pPr>
              <w:tabs>
                <w:tab w:val="left" w:pos="720"/>
                <w:tab w:val="left" w:pos="1440"/>
                <w:tab w:val="left" w:pos="2160"/>
                <w:tab w:val="left" w:pos="2880"/>
              </w:tabs>
              <w:spacing w:after="0" w:line="240" w:lineRule="auto"/>
              <w:ind w:right="90" w:firstLine="90"/>
              <w:jc w:val="right"/>
              <w:rPr>
                <w:rFonts w:eastAsia="Arial Unicode MS" w:cs="Arial"/>
                <w:color w:val="000000"/>
              </w:rPr>
            </w:pPr>
            <w:r w:rsidRPr="007F6E52">
              <w:rPr>
                <w:rFonts w:cs="Arial"/>
                <w:color w:val="000000"/>
              </w:rPr>
              <w:t>Flange Norm &amp; Pressure Rating</w:t>
            </w:r>
          </w:p>
        </w:tc>
        <w:tc>
          <w:tcPr>
            <w:tcW w:w="6298" w:type="dxa"/>
            <w:noWrap/>
            <w:vAlign w:val="center"/>
            <w:tcPrChange w:id="441" w:author="David Brown" w:date="2022-04-28T02:55:00Z">
              <w:tcPr>
                <w:tcW w:w="5528" w:type="dxa"/>
                <w:noWrap/>
                <w:vAlign w:val="center"/>
              </w:tcPr>
            </w:tcPrChange>
          </w:tcPr>
          <w:p w14:paraId="6F6BB8CB" w14:textId="77777777" w:rsidR="00FF77B0" w:rsidRPr="007F6E52" w:rsidRDefault="00FF77B0" w:rsidP="00FF77B0">
            <w:pPr>
              <w:tabs>
                <w:tab w:val="left" w:pos="720"/>
                <w:tab w:val="left" w:pos="1440"/>
                <w:tab w:val="left" w:pos="2160"/>
                <w:tab w:val="left" w:pos="2880"/>
              </w:tabs>
              <w:spacing w:after="0" w:line="240" w:lineRule="auto"/>
              <w:ind w:right="90" w:firstLine="90"/>
              <w:jc w:val="center"/>
              <w:rPr>
                <w:rFonts w:eastAsia="Arial Unicode MS" w:cs="Arial"/>
                <w:color w:val="000000"/>
              </w:rPr>
            </w:pPr>
            <w:ins w:id="442" w:author="David Brown" w:date="2022-04-28T02:51:00Z">
              <w:r w:rsidRPr="007F6E52">
                <w:rPr>
                  <w:rFonts w:cs="Arial"/>
                  <w:color w:val="000000"/>
                </w:rPr>
                <w:t>ANSI B16.5: Class 150</w:t>
              </w:r>
            </w:ins>
            <w:del w:id="443" w:author="David Brown" w:date="2022-04-28T02:51:00Z">
              <w:r w:rsidRPr="007F6E52" w:rsidDel="00732091">
                <w:rPr>
                  <w:rFonts w:cs="Arial"/>
                  <w:color w:val="000000"/>
                </w:rPr>
                <w:delText>ANSI B16.5: Class 150</w:delText>
              </w:r>
            </w:del>
          </w:p>
        </w:tc>
      </w:tr>
      <w:tr w:rsidR="00FF77B0" w:rsidRPr="007F6E52" w14:paraId="71414AB5" w14:textId="77777777" w:rsidTr="0072041B">
        <w:trPr>
          <w:trHeight w:val="20"/>
          <w:trPrChange w:id="444" w:author="David Brown" w:date="2022-04-28T02:55:00Z">
            <w:trPr>
              <w:trHeight w:val="20"/>
            </w:trPr>
          </w:trPrChange>
        </w:trPr>
        <w:tc>
          <w:tcPr>
            <w:tcW w:w="3330" w:type="dxa"/>
            <w:tcBorders>
              <w:top w:val="single" w:sz="6" w:space="0" w:color="auto"/>
              <w:bottom w:val="single" w:sz="6" w:space="0" w:color="auto"/>
            </w:tcBorders>
            <w:shd w:val="clear" w:color="auto" w:fill="E0E0E0"/>
            <w:noWrap/>
            <w:vAlign w:val="center"/>
            <w:tcPrChange w:id="445" w:author="David Brown" w:date="2022-04-28T02:55:00Z">
              <w:tcPr>
                <w:tcW w:w="3330" w:type="dxa"/>
                <w:tcBorders>
                  <w:top w:val="single" w:sz="6" w:space="0" w:color="auto"/>
                  <w:bottom w:val="single" w:sz="6" w:space="0" w:color="auto"/>
                </w:tcBorders>
                <w:shd w:val="clear" w:color="auto" w:fill="E0E0E0"/>
                <w:noWrap/>
                <w:vAlign w:val="center"/>
              </w:tcPr>
            </w:tcPrChange>
          </w:tcPr>
          <w:p w14:paraId="34226B99" w14:textId="77777777" w:rsidR="00FF77B0" w:rsidRPr="007F6E52" w:rsidRDefault="00FF77B0" w:rsidP="00FF77B0">
            <w:pPr>
              <w:tabs>
                <w:tab w:val="left" w:pos="720"/>
                <w:tab w:val="left" w:pos="1440"/>
                <w:tab w:val="left" w:pos="2160"/>
                <w:tab w:val="left" w:pos="2880"/>
              </w:tabs>
              <w:spacing w:after="0" w:line="240" w:lineRule="auto"/>
              <w:ind w:right="90" w:firstLine="90"/>
              <w:jc w:val="right"/>
              <w:rPr>
                <w:rFonts w:cs="Arial"/>
                <w:color w:val="000000"/>
              </w:rPr>
            </w:pPr>
            <w:r w:rsidRPr="007F6E52">
              <w:rPr>
                <w:rFonts w:cs="Arial"/>
                <w:color w:val="000000"/>
              </w:rPr>
              <w:t>Liner Material:</w:t>
            </w:r>
          </w:p>
        </w:tc>
        <w:tc>
          <w:tcPr>
            <w:tcW w:w="6298" w:type="dxa"/>
            <w:noWrap/>
            <w:vAlign w:val="center"/>
            <w:tcPrChange w:id="446" w:author="David Brown" w:date="2022-04-28T02:55:00Z">
              <w:tcPr>
                <w:tcW w:w="5528" w:type="dxa"/>
                <w:noWrap/>
                <w:vAlign w:val="center"/>
              </w:tcPr>
            </w:tcPrChange>
          </w:tcPr>
          <w:p w14:paraId="27869650" w14:textId="77777777" w:rsidR="00FF77B0" w:rsidRPr="007F6E52" w:rsidRDefault="00FF77B0" w:rsidP="00FF77B0">
            <w:pPr>
              <w:tabs>
                <w:tab w:val="left" w:pos="720"/>
                <w:tab w:val="left" w:pos="1440"/>
                <w:tab w:val="left" w:pos="2160"/>
                <w:tab w:val="left" w:pos="2880"/>
              </w:tabs>
              <w:spacing w:after="0" w:line="240" w:lineRule="auto"/>
              <w:ind w:right="90" w:firstLine="90"/>
              <w:jc w:val="center"/>
              <w:rPr>
                <w:rFonts w:cs="Arial"/>
                <w:color w:val="000000"/>
                <w:highlight w:val="yellow"/>
              </w:rPr>
            </w:pPr>
            <w:ins w:id="447" w:author="David Brown" w:date="2022-04-28T02:51:00Z">
              <w:r w:rsidRPr="006227DE">
                <w:rPr>
                  <w:rFonts w:cs="Arial"/>
                  <w:color w:val="000000"/>
                </w:rPr>
                <w:t>Polyurethane (NSF 61 and NSF 372 for drinking water applications)</w:t>
              </w:r>
            </w:ins>
            <w:del w:id="448" w:author="David Brown" w:date="2022-04-28T02:51:00Z">
              <w:r w:rsidDel="00732091">
                <w:rPr>
                  <w:rFonts w:cs="Arial"/>
                  <w:color w:val="000000"/>
                  <w:highlight w:val="yellow"/>
                </w:rPr>
                <w:delText>Ebonite</w:delText>
              </w:r>
              <w:r w:rsidRPr="007F6E52" w:rsidDel="00732091">
                <w:rPr>
                  <w:rFonts w:cs="Arial"/>
                  <w:color w:val="000000"/>
                  <w:highlight w:val="yellow"/>
                </w:rPr>
                <w:delText xml:space="preserve"> Hard Rubber</w:delText>
              </w:r>
              <w:r w:rsidDel="00732091">
                <w:rPr>
                  <w:rFonts w:cs="Arial"/>
                  <w:color w:val="000000"/>
                  <w:highlight w:val="yellow"/>
                </w:rPr>
                <w:delText xml:space="preserve"> (NSF 61 and NSF 372 for drinking water applications)</w:delText>
              </w:r>
            </w:del>
          </w:p>
        </w:tc>
      </w:tr>
      <w:tr w:rsidR="00FF77B0" w:rsidRPr="007F6E52" w14:paraId="24A8805B" w14:textId="77777777" w:rsidTr="0072041B">
        <w:trPr>
          <w:trHeight w:val="20"/>
          <w:trPrChange w:id="449" w:author="David Brown" w:date="2022-04-28T02:55:00Z">
            <w:trPr>
              <w:trHeight w:val="20"/>
            </w:trPr>
          </w:trPrChange>
        </w:trPr>
        <w:tc>
          <w:tcPr>
            <w:tcW w:w="3330" w:type="dxa"/>
            <w:tcBorders>
              <w:top w:val="single" w:sz="6" w:space="0" w:color="auto"/>
              <w:left w:val="double" w:sz="6" w:space="0" w:color="auto"/>
              <w:bottom w:val="single" w:sz="6" w:space="0" w:color="auto"/>
              <w:right w:val="single" w:sz="6" w:space="0" w:color="auto"/>
            </w:tcBorders>
            <w:shd w:val="clear" w:color="auto" w:fill="E0E0E0"/>
            <w:noWrap/>
            <w:vAlign w:val="center"/>
            <w:tcPrChange w:id="450" w:author="David Brown" w:date="2022-04-28T02:55:00Z">
              <w:tcPr>
                <w:tcW w:w="3330" w:type="dxa"/>
                <w:tcBorders>
                  <w:top w:val="single" w:sz="6" w:space="0" w:color="auto"/>
                  <w:left w:val="double" w:sz="6" w:space="0" w:color="auto"/>
                  <w:bottom w:val="single" w:sz="6" w:space="0" w:color="auto"/>
                  <w:right w:val="single" w:sz="6" w:space="0" w:color="auto"/>
                </w:tcBorders>
                <w:shd w:val="clear" w:color="auto" w:fill="E0E0E0"/>
                <w:noWrap/>
                <w:vAlign w:val="center"/>
              </w:tcPr>
            </w:tcPrChange>
          </w:tcPr>
          <w:p w14:paraId="70DC052D" w14:textId="77777777" w:rsidR="00FF77B0" w:rsidRPr="004C0F75" w:rsidRDefault="00FF77B0" w:rsidP="00FF77B0">
            <w:pPr>
              <w:tabs>
                <w:tab w:val="left" w:pos="720"/>
                <w:tab w:val="left" w:pos="1440"/>
                <w:tab w:val="left" w:pos="2160"/>
                <w:tab w:val="left" w:pos="2880"/>
              </w:tabs>
              <w:spacing w:after="0" w:line="240" w:lineRule="auto"/>
              <w:ind w:right="90" w:firstLine="90"/>
              <w:jc w:val="right"/>
              <w:rPr>
                <w:rFonts w:cs="Arial"/>
                <w:color w:val="000000"/>
              </w:rPr>
            </w:pPr>
            <w:r w:rsidRPr="007F6E52">
              <w:rPr>
                <w:rFonts w:cs="Arial"/>
                <w:color w:val="000000"/>
              </w:rPr>
              <w:t>Electrodes/Material:</w:t>
            </w:r>
          </w:p>
        </w:tc>
        <w:tc>
          <w:tcPr>
            <w:tcW w:w="6298" w:type="dxa"/>
            <w:tcBorders>
              <w:top w:val="single" w:sz="6" w:space="0" w:color="auto"/>
              <w:left w:val="single" w:sz="6" w:space="0" w:color="auto"/>
              <w:bottom w:val="single" w:sz="6" w:space="0" w:color="auto"/>
              <w:right w:val="double" w:sz="6" w:space="0" w:color="auto"/>
            </w:tcBorders>
            <w:noWrap/>
            <w:vAlign w:val="center"/>
            <w:tcPrChange w:id="451" w:author="David Brown" w:date="2022-04-28T02:55:00Z">
              <w:tcPr>
                <w:tcW w:w="5528" w:type="dxa"/>
                <w:tcBorders>
                  <w:top w:val="single" w:sz="6" w:space="0" w:color="auto"/>
                  <w:left w:val="single" w:sz="6" w:space="0" w:color="auto"/>
                  <w:bottom w:val="single" w:sz="6" w:space="0" w:color="auto"/>
                  <w:right w:val="double" w:sz="6" w:space="0" w:color="auto"/>
                </w:tcBorders>
                <w:noWrap/>
                <w:vAlign w:val="center"/>
              </w:tcPr>
            </w:tcPrChange>
          </w:tcPr>
          <w:p w14:paraId="43BF8044" w14:textId="77777777" w:rsidR="00FF77B0" w:rsidRPr="004C0F75" w:rsidRDefault="00FF77B0" w:rsidP="00FF77B0">
            <w:pPr>
              <w:tabs>
                <w:tab w:val="left" w:pos="720"/>
                <w:tab w:val="left" w:pos="1440"/>
                <w:tab w:val="left" w:pos="2160"/>
                <w:tab w:val="left" w:pos="2880"/>
              </w:tabs>
              <w:spacing w:after="0" w:line="240" w:lineRule="auto"/>
              <w:ind w:right="90" w:firstLine="90"/>
              <w:jc w:val="center"/>
              <w:rPr>
                <w:rFonts w:cs="Arial"/>
                <w:color w:val="000000"/>
                <w:highlight w:val="yellow"/>
              </w:rPr>
            </w:pPr>
            <w:ins w:id="452" w:author="David Brown" w:date="2022-04-28T02:51:00Z">
              <w:r w:rsidRPr="00096F76">
                <w:rPr>
                  <w:rFonts w:cs="Calibri"/>
                </w:rPr>
                <w:t xml:space="preserve">Class 150, carbon steel, flange ASME </w:t>
              </w:r>
              <w:r w:rsidRPr="006227DE">
                <w:rPr>
                  <w:rFonts w:cs="Calibri"/>
                </w:rPr>
                <w:t>B16.5</w:t>
              </w:r>
              <w:r>
                <w:rPr>
                  <w:rFonts w:cs="Calibri"/>
                </w:rPr>
                <w:t xml:space="preserve">, </w:t>
              </w:r>
              <w:r w:rsidRPr="00FD3FBD">
                <w:rPr>
                  <w:rFonts w:cs="Calibri"/>
                </w:rPr>
                <w:t>ASTM A 105, corrosio</w:t>
              </w:r>
              <w:r>
                <w:rPr>
                  <w:rFonts w:cs="Calibri"/>
                </w:rPr>
                <w:t xml:space="preserve">n </w:t>
              </w:r>
              <w:r w:rsidRPr="00FD3FBD">
                <w:rPr>
                  <w:rFonts w:cs="Calibri"/>
                </w:rPr>
                <w:t>resistant</w:t>
              </w:r>
              <w:r>
                <w:rPr>
                  <w:rFonts w:cs="Calibri"/>
                </w:rPr>
                <w:t xml:space="preserve"> </w:t>
              </w:r>
              <w:r w:rsidRPr="00FD3FBD">
                <w:rPr>
                  <w:rFonts w:cs="Calibri"/>
                </w:rPr>
                <w:t>coating</w:t>
              </w:r>
            </w:ins>
            <w:del w:id="453" w:author="David Brown" w:date="2022-04-28T02:51:00Z">
              <w:r w:rsidRPr="002A6128" w:rsidDel="00732091">
                <w:rPr>
                  <w:rFonts w:cs="Arial"/>
                  <w:color w:val="000000"/>
                </w:rPr>
                <w:delText>Hastelloy C-276</w:delText>
              </w:r>
            </w:del>
          </w:p>
        </w:tc>
      </w:tr>
      <w:tr w:rsidR="00FF77B0" w:rsidRPr="007F6E52" w14:paraId="2DBAECD1" w14:textId="77777777" w:rsidTr="0072041B">
        <w:trPr>
          <w:trHeight w:val="20"/>
          <w:trPrChange w:id="454" w:author="David Brown" w:date="2022-04-28T02:55:00Z">
            <w:trPr>
              <w:trHeight w:val="20"/>
            </w:trPr>
          </w:trPrChange>
        </w:trPr>
        <w:tc>
          <w:tcPr>
            <w:tcW w:w="3330" w:type="dxa"/>
            <w:tcBorders>
              <w:top w:val="single" w:sz="6" w:space="0" w:color="auto"/>
              <w:bottom w:val="single" w:sz="6" w:space="0" w:color="auto"/>
            </w:tcBorders>
            <w:shd w:val="clear" w:color="auto" w:fill="E0E0E0"/>
            <w:noWrap/>
            <w:vAlign w:val="center"/>
            <w:tcPrChange w:id="455" w:author="David Brown" w:date="2022-04-28T02:55:00Z">
              <w:tcPr>
                <w:tcW w:w="3330" w:type="dxa"/>
                <w:tcBorders>
                  <w:top w:val="single" w:sz="6" w:space="0" w:color="auto"/>
                  <w:bottom w:val="single" w:sz="6" w:space="0" w:color="auto"/>
                </w:tcBorders>
                <w:shd w:val="clear" w:color="auto" w:fill="E0E0E0"/>
                <w:noWrap/>
                <w:vAlign w:val="center"/>
              </w:tcPr>
            </w:tcPrChange>
          </w:tcPr>
          <w:p w14:paraId="6F50D9C1" w14:textId="77777777" w:rsidR="00FF77B0" w:rsidRPr="007F6E52" w:rsidRDefault="00FF77B0" w:rsidP="00FF77B0">
            <w:pPr>
              <w:tabs>
                <w:tab w:val="left" w:pos="720"/>
                <w:tab w:val="left" w:pos="1440"/>
                <w:tab w:val="left" w:pos="2160"/>
                <w:tab w:val="left" w:pos="2880"/>
              </w:tabs>
              <w:spacing w:after="0" w:line="240" w:lineRule="auto"/>
              <w:ind w:right="90" w:firstLine="90"/>
              <w:jc w:val="right"/>
              <w:rPr>
                <w:rFonts w:eastAsia="Arial Unicode MS" w:cs="Arial"/>
                <w:color w:val="000000"/>
              </w:rPr>
            </w:pPr>
            <w:r w:rsidRPr="007F6E52">
              <w:rPr>
                <w:rFonts w:cs="Arial"/>
                <w:color w:val="000000"/>
              </w:rPr>
              <w:t>Transmitter:</w:t>
            </w:r>
          </w:p>
        </w:tc>
        <w:tc>
          <w:tcPr>
            <w:tcW w:w="6298" w:type="dxa"/>
            <w:noWrap/>
            <w:vAlign w:val="center"/>
            <w:tcPrChange w:id="456" w:author="David Brown" w:date="2022-04-28T02:55:00Z">
              <w:tcPr>
                <w:tcW w:w="5528" w:type="dxa"/>
                <w:noWrap/>
                <w:vAlign w:val="center"/>
              </w:tcPr>
            </w:tcPrChange>
          </w:tcPr>
          <w:p w14:paraId="0BBEB1E2" w14:textId="77777777" w:rsidR="00FF77B0" w:rsidRPr="007F6E52" w:rsidRDefault="00FF77B0" w:rsidP="00FF77B0">
            <w:pPr>
              <w:tabs>
                <w:tab w:val="left" w:pos="720"/>
                <w:tab w:val="left" w:pos="1440"/>
                <w:tab w:val="left" w:pos="2160"/>
                <w:tab w:val="left" w:pos="2880"/>
              </w:tabs>
              <w:spacing w:after="0" w:line="240" w:lineRule="auto"/>
              <w:ind w:right="90" w:firstLine="90"/>
              <w:jc w:val="center"/>
              <w:rPr>
                <w:rFonts w:eastAsia="Arial Unicode MS" w:cs="Arial"/>
                <w:color w:val="000000"/>
                <w:highlight w:val="yellow"/>
              </w:rPr>
            </w:pPr>
            <w:ins w:id="457" w:author="David Brown" w:date="2022-04-28T02:51:00Z">
              <w:r w:rsidRPr="008C3DEC">
                <w:rPr>
                  <w:rFonts w:eastAsia="Arial Unicode MS" w:cs="Arial"/>
                  <w:color w:val="000000"/>
                </w:rPr>
                <w:t>Sensor for Remote Transmitter</w:t>
              </w:r>
            </w:ins>
            <w:del w:id="458" w:author="David Brown" w:date="2022-04-28T02:51:00Z">
              <w:r w:rsidRPr="007F6E52" w:rsidDel="00732091">
                <w:rPr>
                  <w:rFonts w:eastAsia="Arial Unicode MS" w:cs="Arial"/>
                  <w:color w:val="000000"/>
                  <w:highlight w:val="yellow"/>
                </w:rPr>
                <w:delText>Sensor for Remote Transmitter</w:delText>
              </w:r>
            </w:del>
          </w:p>
        </w:tc>
      </w:tr>
      <w:tr w:rsidR="00FF77B0" w:rsidRPr="007F6E52" w14:paraId="0F56BB18" w14:textId="77777777" w:rsidTr="0072041B">
        <w:trPr>
          <w:trHeight w:val="20"/>
          <w:trPrChange w:id="459" w:author="David Brown" w:date="2022-04-28T02:55:00Z">
            <w:trPr>
              <w:trHeight w:val="20"/>
            </w:trPr>
          </w:trPrChange>
        </w:trPr>
        <w:tc>
          <w:tcPr>
            <w:tcW w:w="3330" w:type="dxa"/>
            <w:tcBorders>
              <w:top w:val="single" w:sz="6" w:space="0" w:color="auto"/>
              <w:bottom w:val="single" w:sz="6" w:space="0" w:color="auto"/>
            </w:tcBorders>
            <w:shd w:val="clear" w:color="auto" w:fill="E0E0E0"/>
            <w:noWrap/>
            <w:vAlign w:val="center"/>
            <w:tcPrChange w:id="460" w:author="David Brown" w:date="2022-04-28T02:55:00Z">
              <w:tcPr>
                <w:tcW w:w="3330" w:type="dxa"/>
                <w:tcBorders>
                  <w:top w:val="single" w:sz="6" w:space="0" w:color="auto"/>
                  <w:bottom w:val="single" w:sz="6" w:space="0" w:color="auto"/>
                </w:tcBorders>
                <w:shd w:val="clear" w:color="auto" w:fill="E0E0E0"/>
                <w:noWrap/>
                <w:vAlign w:val="center"/>
              </w:tcPr>
            </w:tcPrChange>
          </w:tcPr>
          <w:p w14:paraId="771BCCDD" w14:textId="77777777" w:rsidR="00FF77B0" w:rsidRPr="007F6E52" w:rsidRDefault="00FF77B0" w:rsidP="00FF77B0">
            <w:pPr>
              <w:tabs>
                <w:tab w:val="left" w:pos="720"/>
                <w:tab w:val="left" w:pos="1440"/>
                <w:tab w:val="left" w:pos="2160"/>
                <w:tab w:val="left" w:pos="2880"/>
              </w:tabs>
              <w:spacing w:after="0" w:line="240" w:lineRule="auto"/>
              <w:ind w:right="90" w:firstLine="90"/>
              <w:jc w:val="right"/>
              <w:rPr>
                <w:rFonts w:eastAsia="Arial Unicode MS" w:cs="Arial"/>
                <w:color w:val="000000"/>
              </w:rPr>
            </w:pPr>
            <w:r w:rsidRPr="007F6E52">
              <w:rPr>
                <w:rFonts w:cs="Arial"/>
                <w:color w:val="000000"/>
              </w:rPr>
              <w:t>Cable Glands/Termination Box:</w:t>
            </w:r>
          </w:p>
        </w:tc>
        <w:tc>
          <w:tcPr>
            <w:tcW w:w="6298" w:type="dxa"/>
            <w:noWrap/>
            <w:vAlign w:val="center"/>
            <w:tcPrChange w:id="461" w:author="David Brown" w:date="2022-04-28T02:55:00Z">
              <w:tcPr>
                <w:tcW w:w="5528" w:type="dxa"/>
                <w:noWrap/>
                <w:vAlign w:val="center"/>
              </w:tcPr>
            </w:tcPrChange>
          </w:tcPr>
          <w:p w14:paraId="008F2A4F" w14:textId="77777777" w:rsidR="00FF77B0" w:rsidRPr="007F6E52" w:rsidRDefault="00FF77B0" w:rsidP="00FF77B0">
            <w:pPr>
              <w:tabs>
                <w:tab w:val="left" w:pos="720"/>
                <w:tab w:val="left" w:pos="1440"/>
                <w:tab w:val="left" w:pos="2160"/>
                <w:tab w:val="left" w:pos="2880"/>
              </w:tabs>
              <w:spacing w:after="0" w:line="240" w:lineRule="auto"/>
              <w:ind w:right="90" w:firstLine="90"/>
              <w:jc w:val="center"/>
              <w:rPr>
                <w:rFonts w:eastAsia="Arial Unicode MS" w:cs="Arial"/>
                <w:color w:val="000000"/>
              </w:rPr>
            </w:pPr>
            <w:ins w:id="462" w:author="David Brown" w:date="2022-04-28T02:51:00Z">
              <w:r>
                <w:rPr>
                  <w:rFonts w:cs="Arial"/>
                  <w:color w:val="000000"/>
                </w:rPr>
                <w:t>13 mm (</w:t>
              </w:r>
              <w:r w:rsidRPr="007F6E52">
                <w:rPr>
                  <w:rFonts w:cs="Arial"/>
                  <w:color w:val="000000"/>
                </w:rPr>
                <w:t>½”</w:t>
              </w:r>
              <w:r>
                <w:rPr>
                  <w:rFonts w:cs="Arial"/>
                  <w:color w:val="000000"/>
                </w:rPr>
                <w:t>)</w:t>
              </w:r>
              <w:r w:rsidRPr="007F6E52">
                <w:rPr>
                  <w:rFonts w:cs="Arial"/>
                  <w:color w:val="000000"/>
                </w:rPr>
                <w:t xml:space="preserve"> NPT/Polyamid</w:t>
              </w:r>
              <w:r>
                <w:rPr>
                  <w:rFonts w:cs="Arial"/>
                  <w:color w:val="000000"/>
                </w:rPr>
                <w:t>e</w:t>
              </w:r>
              <w:r w:rsidRPr="007F6E52">
                <w:rPr>
                  <w:rFonts w:cs="Arial"/>
                  <w:color w:val="000000"/>
                </w:rPr>
                <w:t xml:space="preserve"> terminal or 6000 I Compact</w:t>
              </w:r>
            </w:ins>
            <w:del w:id="463" w:author="David Brown" w:date="2022-04-28T02:51:00Z">
              <w:r w:rsidDel="00732091">
                <w:rPr>
                  <w:rFonts w:cs="Arial"/>
                  <w:color w:val="000000"/>
                </w:rPr>
                <w:delText>13 mm (</w:delText>
              </w:r>
              <w:r w:rsidRPr="007F6E52" w:rsidDel="00732091">
                <w:rPr>
                  <w:rFonts w:cs="Arial"/>
                  <w:color w:val="000000"/>
                </w:rPr>
                <w:delText>½”</w:delText>
              </w:r>
              <w:r w:rsidDel="00732091">
                <w:rPr>
                  <w:rFonts w:cs="Arial"/>
                  <w:color w:val="000000"/>
                </w:rPr>
                <w:delText>)</w:delText>
              </w:r>
              <w:r w:rsidRPr="007F6E52" w:rsidDel="00732091">
                <w:rPr>
                  <w:rFonts w:cs="Arial"/>
                  <w:color w:val="000000"/>
                </w:rPr>
                <w:delText xml:space="preserve"> NPT/Polyamid</w:delText>
              </w:r>
              <w:r w:rsidDel="00732091">
                <w:rPr>
                  <w:rFonts w:cs="Arial"/>
                  <w:color w:val="000000"/>
                </w:rPr>
                <w:delText>e</w:delText>
              </w:r>
              <w:r w:rsidRPr="007F6E52" w:rsidDel="00732091">
                <w:rPr>
                  <w:rFonts w:cs="Arial"/>
                  <w:color w:val="000000"/>
                </w:rPr>
                <w:delText xml:space="preserve"> terminal or 6000 I Compact</w:delText>
              </w:r>
            </w:del>
          </w:p>
        </w:tc>
      </w:tr>
      <w:tr w:rsidR="00FF77B0" w:rsidRPr="007F6E52" w14:paraId="693B2E65" w14:textId="77777777" w:rsidTr="0072041B">
        <w:trPr>
          <w:trHeight w:val="20"/>
          <w:trPrChange w:id="464" w:author="David Brown" w:date="2022-04-28T02:55:00Z">
            <w:trPr>
              <w:trHeight w:val="20"/>
            </w:trPr>
          </w:trPrChange>
        </w:trPr>
        <w:tc>
          <w:tcPr>
            <w:tcW w:w="3330" w:type="dxa"/>
            <w:tcBorders>
              <w:top w:val="single" w:sz="6" w:space="0" w:color="auto"/>
              <w:bottom w:val="single" w:sz="6" w:space="0" w:color="auto"/>
            </w:tcBorders>
            <w:shd w:val="clear" w:color="auto" w:fill="E0E0E0"/>
            <w:noWrap/>
            <w:vAlign w:val="center"/>
            <w:tcPrChange w:id="465" w:author="David Brown" w:date="2022-04-28T02:55:00Z">
              <w:tcPr>
                <w:tcW w:w="3330" w:type="dxa"/>
                <w:tcBorders>
                  <w:top w:val="single" w:sz="6" w:space="0" w:color="auto"/>
                  <w:bottom w:val="single" w:sz="6" w:space="0" w:color="auto"/>
                </w:tcBorders>
                <w:shd w:val="clear" w:color="auto" w:fill="E0E0E0"/>
                <w:noWrap/>
                <w:vAlign w:val="center"/>
              </w:tcPr>
            </w:tcPrChange>
          </w:tcPr>
          <w:p w14:paraId="0D544983" w14:textId="77777777" w:rsidR="00FF77B0" w:rsidRPr="007F6E52" w:rsidRDefault="00FF77B0" w:rsidP="00FF77B0">
            <w:pPr>
              <w:tabs>
                <w:tab w:val="left" w:pos="720"/>
                <w:tab w:val="left" w:pos="1440"/>
                <w:tab w:val="left" w:pos="2160"/>
                <w:tab w:val="left" w:pos="2880"/>
              </w:tabs>
              <w:spacing w:after="0" w:line="240" w:lineRule="auto"/>
              <w:ind w:right="90" w:firstLine="90"/>
              <w:jc w:val="right"/>
              <w:rPr>
                <w:rFonts w:cs="Arial"/>
                <w:color w:val="000000"/>
              </w:rPr>
            </w:pPr>
            <w:r w:rsidRPr="007F6E52">
              <w:rPr>
                <w:rFonts w:cs="Arial"/>
                <w:color w:val="000000"/>
              </w:rPr>
              <w:t>Manufacturer:</w:t>
            </w:r>
          </w:p>
        </w:tc>
        <w:tc>
          <w:tcPr>
            <w:tcW w:w="6298" w:type="dxa"/>
            <w:noWrap/>
            <w:vAlign w:val="center"/>
            <w:tcPrChange w:id="466" w:author="David Brown" w:date="2022-04-28T02:55:00Z">
              <w:tcPr>
                <w:tcW w:w="5528" w:type="dxa"/>
                <w:noWrap/>
                <w:vAlign w:val="center"/>
              </w:tcPr>
            </w:tcPrChange>
          </w:tcPr>
          <w:p w14:paraId="7594D1A2" w14:textId="77777777" w:rsidR="00FF77B0" w:rsidRPr="007F6E52" w:rsidRDefault="00FF77B0" w:rsidP="00FF77B0">
            <w:pPr>
              <w:tabs>
                <w:tab w:val="left" w:pos="720"/>
                <w:tab w:val="left" w:pos="1440"/>
                <w:tab w:val="left" w:pos="2160"/>
                <w:tab w:val="left" w:pos="2880"/>
              </w:tabs>
              <w:spacing w:after="0" w:line="240" w:lineRule="auto"/>
              <w:ind w:right="90" w:firstLine="90"/>
              <w:jc w:val="center"/>
              <w:rPr>
                <w:rFonts w:eastAsia="Arial Unicode MS" w:cs="Arial"/>
                <w:color w:val="000000"/>
              </w:rPr>
            </w:pPr>
            <w:ins w:id="467" w:author="David Brown" w:date="2022-04-28T02:51:00Z">
              <w:r w:rsidRPr="007F6E52">
                <w:rPr>
                  <w:rFonts w:eastAsia="Arial Unicode MS" w:cs="Arial"/>
                  <w:color w:val="000000"/>
                </w:rPr>
                <w:t>Siemens</w:t>
              </w:r>
              <w:r>
                <w:rPr>
                  <w:rFonts w:eastAsia="Arial Unicode MS" w:cs="Arial"/>
                  <w:color w:val="000000"/>
                </w:rPr>
                <w:t xml:space="preserve"> Canada Ltd.</w:t>
              </w:r>
            </w:ins>
            <w:del w:id="468" w:author="David Brown" w:date="2022-04-28T02:51:00Z">
              <w:r w:rsidRPr="007F6E52" w:rsidDel="00732091">
                <w:rPr>
                  <w:rFonts w:eastAsia="Arial Unicode MS" w:cs="Arial"/>
                  <w:color w:val="000000"/>
                </w:rPr>
                <w:delText>Siemens</w:delText>
              </w:r>
              <w:r w:rsidDel="00732091">
                <w:rPr>
                  <w:rFonts w:eastAsia="Arial Unicode MS" w:cs="Arial"/>
                  <w:color w:val="000000"/>
                </w:rPr>
                <w:delText xml:space="preserve"> Canada Ltd.</w:delText>
              </w:r>
            </w:del>
          </w:p>
        </w:tc>
      </w:tr>
      <w:tr w:rsidR="00FF77B0" w:rsidRPr="007F6E52" w14:paraId="32ABBD83" w14:textId="77777777" w:rsidTr="0072041B">
        <w:trPr>
          <w:trHeight w:val="20"/>
          <w:trPrChange w:id="469" w:author="David Brown" w:date="2022-04-28T02:55:00Z">
            <w:trPr>
              <w:trHeight w:val="20"/>
            </w:trPr>
          </w:trPrChange>
        </w:trPr>
        <w:tc>
          <w:tcPr>
            <w:tcW w:w="3330" w:type="dxa"/>
            <w:tcBorders>
              <w:top w:val="single" w:sz="6" w:space="0" w:color="auto"/>
              <w:bottom w:val="single" w:sz="6" w:space="0" w:color="auto"/>
            </w:tcBorders>
            <w:shd w:val="clear" w:color="auto" w:fill="E0E0E0"/>
            <w:noWrap/>
            <w:vAlign w:val="center"/>
            <w:tcPrChange w:id="470" w:author="David Brown" w:date="2022-04-28T02:55:00Z">
              <w:tcPr>
                <w:tcW w:w="3330" w:type="dxa"/>
                <w:tcBorders>
                  <w:top w:val="single" w:sz="6" w:space="0" w:color="auto"/>
                  <w:bottom w:val="single" w:sz="6" w:space="0" w:color="auto"/>
                </w:tcBorders>
                <w:shd w:val="clear" w:color="auto" w:fill="E0E0E0"/>
                <w:noWrap/>
                <w:vAlign w:val="center"/>
              </w:tcPr>
            </w:tcPrChange>
          </w:tcPr>
          <w:p w14:paraId="1E6FC890" w14:textId="77777777" w:rsidR="00FF77B0" w:rsidRPr="007F6E52" w:rsidRDefault="00FF77B0" w:rsidP="00FF77B0">
            <w:pPr>
              <w:tabs>
                <w:tab w:val="left" w:pos="720"/>
                <w:tab w:val="left" w:pos="1440"/>
                <w:tab w:val="left" w:pos="2160"/>
                <w:tab w:val="left" w:pos="2880"/>
              </w:tabs>
              <w:spacing w:after="0" w:line="240" w:lineRule="auto"/>
              <w:ind w:right="90" w:firstLine="90"/>
              <w:jc w:val="right"/>
              <w:rPr>
                <w:rFonts w:cs="Arial"/>
                <w:color w:val="000000"/>
              </w:rPr>
            </w:pPr>
            <w:r w:rsidRPr="007F6E52">
              <w:rPr>
                <w:rFonts w:cs="Arial"/>
                <w:color w:val="000000"/>
              </w:rPr>
              <w:t>Part Number:</w:t>
            </w:r>
          </w:p>
        </w:tc>
        <w:tc>
          <w:tcPr>
            <w:tcW w:w="6298" w:type="dxa"/>
            <w:noWrap/>
            <w:vAlign w:val="center"/>
            <w:tcPrChange w:id="471" w:author="David Brown" w:date="2022-04-28T02:55:00Z">
              <w:tcPr>
                <w:tcW w:w="5528" w:type="dxa"/>
                <w:noWrap/>
                <w:vAlign w:val="center"/>
              </w:tcPr>
            </w:tcPrChange>
          </w:tcPr>
          <w:p w14:paraId="416DF70E" w14:textId="77777777" w:rsidR="00FF77B0" w:rsidRPr="007F6E52" w:rsidRDefault="00FF77B0" w:rsidP="00FF77B0">
            <w:pPr>
              <w:tabs>
                <w:tab w:val="left" w:pos="720"/>
                <w:tab w:val="left" w:pos="1440"/>
                <w:tab w:val="left" w:pos="2160"/>
                <w:tab w:val="left" w:pos="2880"/>
              </w:tabs>
              <w:spacing w:after="0" w:line="240" w:lineRule="auto"/>
              <w:ind w:right="90" w:firstLine="90"/>
              <w:jc w:val="center"/>
              <w:rPr>
                <w:rFonts w:eastAsia="Arial Unicode MS" w:cs="Arial"/>
                <w:color w:val="000000"/>
                <w:highlight w:val="yellow"/>
              </w:rPr>
            </w:pPr>
            <w:ins w:id="472" w:author="David Brown" w:date="2022-04-28T02:51:00Z">
              <w:r>
                <w:rPr>
                  <w:rFonts w:cs="Arial"/>
                  <w:color w:val="000000"/>
                </w:rPr>
                <w:t xml:space="preserve">Sensor SITRANS F M MAG 5100W </w:t>
              </w:r>
              <w:r w:rsidRPr="009843FF">
                <w:rPr>
                  <w:rFonts w:cs="Arial"/>
                  <w:color w:val="000000"/>
                </w:rPr>
                <w:t>7ME6520-5DJ1</w:t>
              </w:r>
              <w:r w:rsidRPr="003D697C">
                <w:rPr>
                  <w:rFonts w:cs="Arial"/>
                  <w:color w:val="000000"/>
                  <w:highlight w:val="yellow"/>
                </w:rPr>
                <w:t>3</w:t>
              </w:r>
              <w:r w:rsidRPr="009843FF">
                <w:rPr>
                  <w:rFonts w:cs="Arial"/>
                  <w:color w:val="000000"/>
                </w:rPr>
                <w:t>-2AA2</w:t>
              </w:r>
            </w:ins>
            <w:del w:id="473" w:author="David Brown" w:date="2022-04-28T02:51:00Z">
              <w:r w:rsidRPr="007F6E52" w:rsidDel="00732091">
                <w:rPr>
                  <w:rFonts w:cs="Arial"/>
                  <w:color w:val="000000"/>
                </w:rPr>
                <w:delText>Sensor SITRANS F M MAG 5100W 7ME6520-</w:delText>
              </w:r>
              <w:r w:rsidRPr="007F6E52" w:rsidDel="00732091">
                <w:rPr>
                  <w:rFonts w:cs="Arial"/>
                  <w:color w:val="000000"/>
                  <w:highlight w:val="yellow"/>
                </w:rPr>
                <w:delText>3T</w:delText>
              </w:r>
              <w:r w:rsidRPr="007F6E52" w:rsidDel="00732091">
                <w:rPr>
                  <w:rFonts w:cs="Arial"/>
                  <w:color w:val="000000"/>
                </w:rPr>
                <w:delText>J1</w:delText>
              </w:r>
              <w:r w:rsidRPr="007F6E52" w:rsidDel="00732091">
                <w:rPr>
                  <w:rFonts w:cs="Arial"/>
                  <w:color w:val="000000"/>
                  <w:highlight w:val="yellow"/>
                </w:rPr>
                <w:delText>3</w:delText>
              </w:r>
              <w:r w:rsidRPr="007F6E52" w:rsidDel="00732091">
                <w:rPr>
                  <w:rFonts w:cs="Arial"/>
                  <w:color w:val="000000"/>
                </w:rPr>
                <w:delText>-2</w:delText>
              </w:r>
              <w:r w:rsidRPr="007F6E52" w:rsidDel="00732091">
                <w:rPr>
                  <w:rFonts w:cs="Arial"/>
                  <w:color w:val="000000"/>
                  <w:highlight w:val="yellow"/>
                </w:rPr>
                <w:delText>AA</w:delText>
              </w:r>
              <w:r w:rsidRPr="007F6E52" w:rsidDel="00732091">
                <w:rPr>
                  <w:rFonts w:cs="Arial"/>
                  <w:color w:val="000000"/>
                </w:rPr>
                <w:delText>2</w:delText>
              </w:r>
            </w:del>
          </w:p>
        </w:tc>
      </w:tr>
      <w:tr w:rsidR="008727E0" w:rsidRPr="007F6E52" w14:paraId="17C0F369" w14:textId="77777777" w:rsidTr="0072041B">
        <w:trPr>
          <w:trHeight w:hRule="exact" w:val="432"/>
          <w:trPrChange w:id="474" w:author="David Brown" w:date="2022-04-28T02:55:00Z">
            <w:trPr>
              <w:trHeight w:hRule="exact" w:val="432"/>
            </w:trPr>
          </w:trPrChange>
        </w:trPr>
        <w:tc>
          <w:tcPr>
            <w:tcW w:w="3330" w:type="dxa"/>
            <w:tcBorders>
              <w:top w:val="single" w:sz="6" w:space="0" w:color="auto"/>
              <w:bottom w:val="single" w:sz="6" w:space="0" w:color="auto"/>
            </w:tcBorders>
            <w:shd w:val="clear" w:color="auto" w:fill="E0E0E0"/>
            <w:noWrap/>
            <w:vAlign w:val="center"/>
            <w:tcPrChange w:id="475" w:author="David Brown" w:date="2022-04-28T02:55:00Z">
              <w:tcPr>
                <w:tcW w:w="3330" w:type="dxa"/>
                <w:tcBorders>
                  <w:top w:val="single" w:sz="6" w:space="0" w:color="auto"/>
                  <w:bottom w:val="single" w:sz="6" w:space="0" w:color="auto"/>
                </w:tcBorders>
                <w:shd w:val="clear" w:color="auto" w:fill="E0E0E0"/>
                <w:noWrap/>
                <w:vAlign w:val="center"/>
              </w:tcPr>
            </w:tcPrChange>
          </w:tcPr>
          <w:p w14:paraId="019213E0" w14:textId="77777777" w:rsidR="008727E0" w:rsidRPr="007F6E52" w:rsidRDefault="008727E0" w:rsidP="00FA7A1D">
            <w:pPr>
              <w:tabs>
                <w:tab w:val="left" w:pos="720"/>
                <w:tab w:val="left" w:pos="1440"/>
                <w:tab w:val="left" w:pos="2160"/>
                <w:tab w:val="left" w:pos="2880"/>
              </w:tabs>
              <w:spacing w:after="0" w:line="240" w:lineRule="auto"/>
              <w:ind w:right="90" w:firstLine="90"/>
              <w:rPr>
                <w:rFonts w:cs="Arial"/>
                <w:color w:val="000000"/>
              </w:rPr>
            </w:pPr>
            <w:r w:rsidRPr="007F6E52">
              <w:rPr>
                <w:rFonts w:cs="Arial"/>
                <w:b/>
                <w:bCs/>
                <w:color w:val="000000"/>
                <w:u w:val="single"/>
              </w:rPr>
              <w:t>Transmitter:</w:t>
            </w:r>
          </w:p>
        </w:tc>
        <w:tc>
          <w:tcPr>
            <w:tcW w:w="6298" w:type="dxa"/>
            <w:noWrap/>
            <w:vAlign w:val="center"/>
            <w:tcPrChange w:id="476" w:author="David Brown" w:date="2022-04-28T02:55:00Z">
              <w:tcPr>
                <w:tcW w:w="5528" w:type="dxa"/>
                <w:noWrap/>
                <w:vAlign w:val="center"/>
              </w:tcPr>
            </w:tcPrChange>
          </w:tcPr>
          <w:p w14:paraId="5C111E36" w14:textId="77777777" w:rsidR="008727E0" w:rsidRPr="007F6E52" w:rsidRDefault="008727E0" w:rsidP="00FA7A1D">
            <w:pPr>
              <w:tabs>
                <w:tab w:val="left" w:pos="720"/>
                <w:tab w:val="left" w:pos="1440"/>
                <w:tab w:val="left" w:pos="2160"/>
                <w:tab w:val="left" w:pos="2880"/>
              </w:tabs>
              <w:spacing w:after="0" w:line="240" w:lineRule="auto"/>
              <w:ind w:right="90" w:firstLine="90"/>
              <w:jc w:val="center"/>
              <w:rPr>
                <w:rFonts w:cs="Arial"/>
                <w:color w:val="000000"/>
              </w:rPr>
            </w:pPr>
          </w:p>
        </w:tc>
      </w:tr>
      <w:tr w:rsidR="00FF77B0" w:rsidRPr="007F6E52" w14:paraId="3CF9FDCA" w14:textId="77777777" w:rsidTr="0072041B">
        <w:trPr>
          <w:trHeight w:hRule="exact" w:val="288"/>
          <w:trPrChange w:id="477" w:author="David Brown" w:date="2022-04-28T02:55:00Z">
            <w:trPr>
              <w:trHeight w:hRule="exact" w:val="288"/>
            </w:trPr>
          </w:trPrChange>
        </w:trPr>
        <w:tc>
          <w:tcPr>
            <w:tcW w:w="3330" w:type="dxa"/>
            <w:tcBorders>
              <w:top w:val="single" w:sz="6" w:space="0" w:color="auto"/>
              <w:bottom w:val="single" w:sz="6" w:space="0" w:color="auto"/>
            </w:tcBorders>
            <w:shd w:val="clear" w:color="auto" w:fill="E0E0E0"/>
            <w:noWrap/>
            <w:vAlign w:val="center"/>
            <w:tcPrChange w:id="478" w:author="David Brown" w:date="2022-04-28T02:55:00Z">
              <w:tcPr>
                <w:tcW w:w="3330" w:type="dxa"/>
                <w:tcBorders>
                  <w:top w:val="single" w:sz="6" w:space="0" w:color="auto"/>
                  <w:bottom w:val="single" w:sz="6" w:space="0" w:color="auto"/>
                </w:tcBorders>
                <w:shd w:val="clear" w:color="auto" w:fill="E0E0E0"/>
                <w:noWrap/>
                <w:vAlign w:val="center"/>
              </w:tcPr>
            </w:tcPrChange>
          </w:tcPr>
          <w:p w14:paraId="6046B066" w14:textId="77777777" w:rsidR="00FF77B0" w:rsidRPr="007F6E52" w:rsidRDefault="00FF77B0" w:rsidP="00FF77B0">
            <w:pPr>
              <w:tabs>
                <w:tab w:val="left" w:pos="720"/>
                <w:tab w:val="left" w:pos="1440"/>
                <w:tab w:val="left" w:pos="2160"/>
                <w:tab w:val="left" w:pos="2880"/>
              </w:tabs>
              <w:spacing w:after="0" w:line="240" w:lineRule="auto"/>
              <w:ind w:right="90" w:firstLine="90"/>
              <w:jc w:val="right"/>
              <w:rPr>
                <w:rFonts w:cs="Arial"/>
                <w:color w:val="000000"/>
              </w:rPr>
            </w:pPr>
            <w:r w:rsidRPr="007F6E52">
              <w:rPr>
                <w:rFonts w:cs="Arial"/>
                <w:color w:val="000000"/>
              </w:rPr>
              <w:t>Mounting:</w:t>
            </w:r>
          </w:p>
        </w:tc>
        <w:tc>
          <w:tcPr>
            <w:tcW w:w="6298" w:type="dxa"/>
            <w:noWrap/>
            <w:vAlign w:val="center"/>
            <w:tcPrChange w:id="479" w:author="David Brown" w:date="2022-04-28T02:55:00Z">
              <w:tcPr>
                <w:tcW w:w="5528" w:type="dxa"/>
                <w:noWrap/>
                <w:vAlign w:val="center"/>
              </w:tcPr>
            </w:tcPrChange>
          </w:tcPr>
          <w:p w14:paraId="12EA2E2C" w14:textId="77777777" w:rsidR="00FF77B0" w:rsidRPr="007F6E52" w:rsidRDefault="00FF77B0" w:rsidP="00FF77B0">
            <w:pPr>
              <w:tabs>
                <w:tab w:val="left" w:pos="720"/>
                <w:tab w:val="left" w:pos="1440"/>
                <w:tab w:val="left" w:pos="2160"/>
                <w:tab w:val="left" w:pos="2880"/>
              </w:tabs>
              <w:spacing w:after="0" w:line="240" w:lineRule="auto"/>
              <w:ind w:right="90" w:firstLine="90"/>
              <w:jc w:val="center"/>
              <w:rPr>
                <w:rFonts w:cs="Arial"/>
                <w:color w:val="000000"/>
              </w:rPr>
            </w:pPr>
            <w:ins w:id="480" w:author="David Brown" w:date="2022-04-28T02:52:00Z">
              <w:r>
                <w:rPr>
                  <w:rFonts w:cs="Arial"/>
                  <w:color w:val="000000"/>
                </w:rPr>
                <w:t>Remote Wall Mounting</w:t>
              </w:r>
            </w:ins>
            <w:del w:id="481" w:author="David Brown" w:date="2022-04-28T02:52:00Z">
              <w:r w:rsidRPr="007F6E52" w:rsidDel="00AF47DD">
                <w:rPr>
                  <w:rFonts w:cs="Arial"/>
                  <w:color w:val="000000"/>
                  <w:highlight w:val="yellow"/>
                </w:rPr>
                <w:delText>Remote Wall Mounting</w:delText>
              </w:r>
            </w:del>
          </w:p>
        </w:tc>
      </w:tr>
      <w:tr w:rsidR="00FF77B0" w:rsidRPr="007F6E52" w14:paraId="72DA18F7" w14:textId="77777777" w:rsidTr="0072041B">
        <w:trPr>
          <w:trHeight w:hRule="exact" w:val="288"/>
          <w:trPrChange w:id="482" w:author="David Brown" w:date="2022-04-28T02:55:00Z">
            <w:trPr>
              <w:trHeight w:hRule="exact" w:val="288"/>
            </w:trPr>
          </w:trPrChange>
        </w:trPr>
        <w:tc>
          <w:tcPr>
            <w:tcW w:w="3330" w:type="dxa"/>
            <w:tcBorders>
              <w:top w:val="single" w:sz="6" w:space="0" w:color="auto"/>
              <w:bottom w:val="single" w:sz="6" w:space="0" w:color="auto"/>
            </w:tcBorders>
            <w:shd w:val="clear" w:color="auto" w:fill="E0E0E0"/>
            <w:noWrap/>
            <w:vAlign w:val="center"/>
            <w:tcPrChange w:id="483" w:author="David Brown" w:date="2022-04-28T02:55:00Z">
              <w:tcPr>
                <w:tcW w:w="3330" w:type="dxa"/>
                <w:tcBorders>
                  <w:top w:val="single" w:sz="6" w:space="0" w:color="auto"/>
                  <w:bottom w:val="single" w:sz="6" w:space="0" w:color="auto"/>
                </w:tcBorders>
                <w:shd w:val="clear" w:color="auto" w:fill="E0E0E0"/>
                <w:noWrap/>
                <w:vAlign w:val="center"/>
              </w:tcPr>
            </w:tcPrChange>
          </w:tcPr>
          <w:p w14:paraId="5D8A03E0" w14:textId="77777777" w:rsidR="00FF77B0" w:rsidRPr="007F6E52" w:rsidRDefault="00FF77B0" w:rsidP="00FF77B0">
            <w:pPr>
              <w:tabs>
                <w:tab w:val="left" w:pos="720"/>
                <w:tab w:val="left" w:pos="1440"/>
                <w:tab w:val="left" w:pos="2160"/>
                <w:tab w:val="left" w:pos="2880"/>
              </w:tabs>
              <w:spacing w:after="0" w:line="240" w:lineRule="auto"/>
              <w:ind w:right="90" w:firstLine="90"/>
              <w:jc w:val="right"/>
              <w:rPr>
                <w:rFonts w:cs="Arial"/>
                <w:color w:val="000000"/>
              </w:rPr>
            </w:pPr>
            <w:r w:rsidRPr="007F6E52">
              <w:rPr>
                <w:rFonts w:cs="Arial"/>
                <w:color w:val="000000"/>
              </w:rPr>
              <w:t>Housing:</w:t>
            </w:r>
          </w:p>
        </w:tc>
        <w:tc>
          <w:tcPr>
            <w:tcW w:w="6298" w:type="dxa"/>
            <w:noWrap/>
            <w:vAlign w:val="center"/>
            <w:tcPrChange w:id="484" w:author="David Brown" w:date="2022-04-28T02:55:00Z">
              <w:tcPr>
                <w:tcW w:w="5528" w:type="dxa"/>
                <w:noWrap/>
                <w:vAlign w:val="center"/>
              </w:tcPr>
            </w:tcPrChange>
          </w:tcPr>
          <w:p w14:paraId="12C38BE2" w14:textId="77777777" w:rsidR="00FF77B0" w:rsidRPr="007F6E52" w:rsidRDefault="00FF77B0" w:rsidP="00FF77B0">
            <w:pPr>
              <w:tabs>
                <w:tab w:val="left" w:pos="720"/>
                <w:tab w:val="left" w:pos="1440"/>
                <w:tab w:val="left" w:pos="2160"/>
                <w:tab w:val="left" w:pos="2880"/>
              </w:tabs>
              <w:spacing w:after="0" w:line="240" w:lineRule="auto"/>
              <w:ind w:right="90" w:firstLine="90"/>
              <w:jc w:val="center"/>
              <w:rPr>
                <w:rFonts w:cs="Arial"/>
                <w:color w:val="000000"/>
              </w:rPr>
            </w:pPr>
            <w:ins w:id="485" w:author="David Brown" w:date="2022-04-28T02:52:00Z">
              <w:r>
                <w:rPr>
                  <w:rFonts w:cs="Arial"/>
                  <w:color w:val="000000"/>
                </w:rPr>
                <w:t>IP 65/NEMA 4, ANSI 316 Stainless Steel</w:t>
              </w:r>
            </w:ins>
            <w:del w:id="486" w:author="David Brown" w:date="2022-04-28T02:52:00Z">
              <w:r w:rsidRPr="007F6E52" w:rsidDel="00AF47DD">
                <w:rPr>
                  <w:rFonts w:cs="Arial"/>
                  <w:color w:val="000000"/>
                </w:rPr>
                <w:delText xml:space="preserve">IP </w:delText>
              </w:r>
              <w:r w:rsidDel="00AF47DD">
                <w:rPr>
                  <w:rFonts w:cs="Arial"/>
                  <w:color w:val="000000"/>
                </w:rPr>
                <w:delText>67</w:delText>
              </w:r>
              <w:r w:rsidRPr="007F6E52" w:rsidDel="00AF47DD">
                <w:rPr>
                  <w:rFonts w:cs="Arial"/>
                  <w:color w:val="000000"/>
                </w:rPr>
                <w:delText>/NEMA 4</w:delText>
              </w:r>
              <w:r w:rsidDel="00AF47DD">
                <w:rPr>
                  <w:rFonts w:cs="Arial"/>
                  <w:color w:val="000000"/>
                </w:rPr>
                <w:delText>X/6</w:delText>
              </w:r>
              <w:r w:rsidRPr="007F6E52" w:rsidDel="00AF47DD">
                <w:rPr>
                  <w:rFonts w:cs="Arial"/>
                  <w:color w:val="000000"/>
                </w:rPr>
                <w:delText xml:space="preserve">, </w:delText>
              </w:r>
              <w:r w:rsidDel="00AF47DD">
                <w:delText xml:space="preserve"> </w:delText>
              </w:r>
              <w:r w:rsidDel="00AF47DD">
                <w:rPr>
                  <w:rFonts w:cs="Arial"/>
                  <w:color w:val="000000"/>
                </w:rPr>
                <w:delText>F</w:delText>
              </w:r>
              <w:r w:rsidRPr="007742FE" w:rsidDel="00AF47DD">
                <w:rPr>
                  <w:rFonts w:cs="Arial"/>
                  <w:color w:val="000000"/>
                </w:rPr>
                <w:delText>ibre</w:delText>
              </w:r>
              <w:r w:rsidDel="00AF47DD">
                <w:rPr>
                  <w:rFonts w:cs="Arial"/>
                  <w:color w:val="000000"/>
                </w:rPr>
                <w:delText xml:space="preserve"> G</w:delText>
              </w:r>
              <w:r w:rsidRPr="007742FE" w:rsidDel="00AF47DD">
                <w:rPr>
                  <w:rFonts w:cs="Arial"/>
                  <w:color w:val="000000"/>
                </w:rPr>
                <w:delText>lass</w:delText>
              </w:r>
              <w:r w:rsidDel="00AF47DD">
                <w:rPr>
                  <w:rFonts w:cs="Arial"/>
                  <w:color w:val="000000"/>
                </w:rPr>
                <w:delText xml:space="preserve"> Reinforced Polyamide</w:delText>
              </w:r>
              <w:r w:rsidRPr="007742FE" w:rsidDel="00AF47DD">
                <w:rPr>
                  <w:rFonts w:cs="Arial"/>
                  <w:color w:val="000000"/>
                </w:rPr>
                <w:delText xml:space="preserve"> reinforced polyamide</w:delText>
              </w:r>
            </w:del>
          </w:p>
        </w:tc>
      </w:tr>
      <w:tr w:rsidR="00FF77B0" w:rsidRPr="007F6E52" w14:paraId="7CC804F0" w14:textId="77777777" w:rsidTr="0072041B">
        <w:trPr>
          <w:trHeight w:hRule="exact" w:val="288"/>
          <w:trPrChange w:id="487" w:author="David Brown" w:date="2022-04-28T02:55:00Z">
            <w:trPr>
              <w:trHeight w:hRule="exact" w:val="288"/>
            </w:trPr>
          </w:trPrChange>
        </w:trPr>
        <w:tc>
          <w:tcPr>
            <w:tcW w:w="3330" w:type="dxa"/>
            <w:tcBorders>
              <w:top w:val="single" w:sz="6" w:space="0" w:color="auto"/>
              <w:bottom w:val="single" w:sz="6" w:space="0" w:color="auto"/>
            </w:tcBorders>
            <w:shd w:val="clear" w:color="auto" w:fill="E0E0E0"/>
            <w:noWrap/>
            <w:vAlign w:val="center"/>
            <w:tcPrChange w:id="488" w:author="David Brown" w:date="2022-04-28T02:55:00Z">
              <w:tcPr>
                <w:tcW w:w="3330" w:type="dxa"/>
                <w:tcBorders>
                  <w:top w:val="single" w:sz="6" w:space="0" w:color="auto"/>
                  <w:bottom w:val="single" w:sz="6" w:space="0" w:color="auto"/>
                </w:tcBorders>
                <w:shd w:val="clear" w:color="auto" w:fill="E0E0E0"/>
                <w:noWrap/>
                <w:vAlign w:val="center"/>
              </w:tcPr>
            </w:tcPrChange>
          </w:tcPr>
          <w:p w14:paraId="33FCC0F4" w14:textId="77777777" w:rsidR="00FF77B0" w:rsidRPr="007F6E52" w:rsidRDefault="00FF77B0" w:rsidP="00FF77B0">
            <w:pPr>
              <w:tabs>
                <w:tab w:val="left" w:pos="720"/>
                <w:tab w:val="left" w:pos="1440"/>
                <w:tab w:val="left" w:pos="2160"/>
                <w:tab w:val="left" w:pos="2880"/>
              </w:tabs>
              <w:spacing w:after="0" w:line="240" w:lineRule="auto"/>
              <w:ind w:right="90" w:firstLine="90"/>
              <w:jc w:val="right"/>
              <w:rPr>
                <w:rFonts w:cs="Arial"/>
                <w:color w:val="000000"/>
              </w:rPr>
            </w:pPr>
            <w:r w:rsidRPr="007F6E52">
              <w:rPr>
                <w:rFonts w:cs="Arial"/>
                <w:color w:val="000000"/>
              </w:rPr>
              <w:t>Power Supply:</w:t>
            </w:r>
          </w:p>
        </w:tc>
        <w:tc>
          <w:tcPr>
            <w:tcW w:w="6298" w:type="dxa"/>
            <w:noWrap/>
            <w:vAlign w:val="center"/>
            <w:tcPrChange w:id="489" w:author="David Brown" w:date="2022-04-28T02:55:00Z">
              <w:tcPr>
                <w:tcW w:w="5528" w:type="dxa"/>
                <w:noWrap/>
                <w:vAlign w:val="center"/>
              </w:tcPr>
            </w:tcPrChange>
          </w:tcPr>
          <w:p w14:paraId="028328FC" w14:textId="77777777" w:rsidR="00FF77B0" w:rsidRPr="007F6E52" w:rsidRDefault="00FF77B0" w:rsidP="00FF77B0">
            <w:pPr>
              <w:tabs>
                <w:tab w:val="left" w:pos="720"/>
                <w:tab w:val="left" w:pos="1440"/>
                <w:tab w:val="left" w:pos="2160"/>
                <w:tab w:val="left" w:pos="2880"/>
              </w:tabs>
              <w:spacing w:after="0" w:line="240" w:lineRule="auto"/>
              <w:ind w:right="90" w:firstLine="90"/>
              <w:jc w:val="center"/>
              <w:rPr>
                <w:rFonts w:cs="Arial"/>
                <w:color w:val="000000"/>
              </w:rPr>
            </w:pPr>
            <w:ins w:id="490" w:author="David Brown" w:date="2022-04-28T02:52:00Z">
              <w:r>
                <w:rPr>
                  <w:rFonts w:cs="Arial"/>
                  <w:color w:val="000000"/>
                </w:rPr>
                <w:t>115 – 230 VAC, 50/60 Hz</w:t>
              </w:r>
            </w:ins>
            <w:del w:id="491" w:author="David Brown" w:date="2022-04-28T02:52:00Z">
              <w:r w:rsidRPr="007F6E52" w:rsidDel="00AF47DD">
                <w:rPr>
                  <w:rFonts w:cs="Arial"/>
                  <w:color w:val="000000"/>
                </w:rPr>
                <w:delText>115 – 230 VAC, 50/60 Hz</w:delText>
              </w:r>
            </w:del>
          </w:p>
        </w:tc>
      </w:tr>
      <w:tr w:rsidR="00FF77B0" w:rsidRPr="007F6E52" w14:paraId="07431F09" w14:textId="77777777" w:rsidTr="0072041B">
        <w:trPr>
          <w:trHeight w:hRule="exact" w:val="288"/>
          <w:trPrChange w:id="492" w:author="David Brown" w:date="2022-04-28T02:55:00Z">
            <w:trPr>
              <w:trHeight w:hRule="exact" w:val="288"/>
            </w:trPr>
          </w:trPrChange>
        </w:trPr>
        <w:tc>
          <w:tcPr>
            <w:tcW w:w="3330" w:type="dxa"/>
            <w:tcBorders>
              <w:top w:val="single" w:sz="6" w:space="0" w:color="auto"/>
              <w:bottom w:val="single" w:sz="6" w:space="0" w:color="auto"/>
            </w:tcBorders>
            <w:shd w:val="clear" w:color="auto" w:fill="E0E0E0"/>
            <w:noWrap/>
            <w:vAlign w:val="center"/>
            <w:tcPrChange w:id="493" w:author="David Brown" w:date="2022-04-28T02:55:00Z">
              <w:tcPr>
                <w:tcW w:w="3330" w:type="dxa"/>
                <w:tcBorders>
                  <w:top w:val="single" w:sz="6" w:space="0" w:color="auto"/>
                  <w:bottom w:val="single" w:sz="6" w:space="0" w:color="auto"/>
                </w:tcBorders>
                <w:shd w:val="clear" w:color="auto" w:fill="E0E0E0"/>
                <w:noWrap/>
                <w:vAlign w:val="center"/>
              </w:tcPr>
            </w:tcPrChange>
          </w:tcPr>
          <w:p w14:paraId="207270A4" w14:textId="77777777" w:rsidR="00FF77B0" w:rsidRPr="007F6E52" w:rsidRDefault="00FF77B0" w:rsidP="00FF77B0">
            <w:pPr>
              <w:tabs>
                <w:tab w:val="left" w:pos="720"/>
                <w:tab w:val="left" w:pos="1440"/>
                <w:tab w:val="left" w:pos="2160"/>
                <w:tab w:val="left" w:pos="2880"/>
              </w:tabs>
              <w:spacing w:after="0" w:line="240" w:lineRule="auto"/>
              <w:ind w:right="90" w:firstLine="90"/>
              <w:jc w:val="right"/>
              <w:rPr>
                <w:rFonts w:cs="Arial"/>
                <w:color w:val="000000"/>
              </w:rPr>
            </w:pPr>
            <w:r w:rsidRPr="007F6E52">
              <w:rPr>
                <w:rFonts w:cs="Arial"/>
                <w:color w:val="000000"/>
              </w:rPr>
              <w:t>Manufacturer:</w:t>
            </w:r>
          </w:p>
        </w:tc>
        <w:tc>
          <w:tcPr>
            <w:tcW w:w="6298" w:type="dxa"/>
            <w:noWrap/>
            <w:vAlign w:val="center"/>
            <w:tcPrChange w:id="494" w:author="David Brown" w:date="2022-04-28T02:55:00Z">
              <w:tcPr>
                <w:tcW w:w="5528" w:type="dxa"/>
                <w:noWrap/>
                <w:vAlign w:val="center"/>
              </w:tcPr>
            </w:tcPrChange>
          </w:tcPr>
          <w:p w14:paraId="6157FAF3" w14:textId="77777777" w:rsidR="00FF77B0" w:rsidRPr="007F6E52" w:rsidRDefault="00FF77B0" w:rsidP="00FF77B0">
            <w:pPr>
              <w:tabs>
                <w:tab w:val="left" w:pos="720"/>
                <w:tab w:val="left" w:pos="1440"/>
                <w:tab w:val="left" w:pos="2160"/>
                <w:tab w:val="left" w:pos="2880"/>
              </w:tabs>
              <w:spacing w:after="0" w:line="240" w:lineRule="auto"/>
              <w:ind w:right="90" w:firstLine="90"/>
              <w:jc w:val="center"/>
              <w:rPr>
                <w:rFonts w:eastAsia="Arial Unicode MS" w:cs="Arial"/>
                <w:color w:val="000000"/>
              </w:rPr>
            </w:pPr>
            <w:ins w:id="495" w:author="David Brown" w:date="2022-04-28T02:52:00Z">
              <w:r>
                <w:rPr>
                  <w:rFonts w:eastAsia="Arial Unicode MS" w:cs="Arial"/>
                  <w:color w:val="000000"/>
                </w:rPr>
                <w:t>Siemens Canada Ltd.</w:t>
              </w:r>
            </w:ins>
            <w:del w:id="496" w:author="David Brown" w:date="2022-04-28T02:52:00Z">
              <w:r w:rsidRPr="007F6E52" w:rsidDel="00AF47DD">
                <w:rPr>
                  <w:rFonts w:eastAsia="Arial Unicode MS" w:cs="Arial"/>
                  <w:color w:val="000000"/>
                </w:rPr>
                <w:delText>Siemens</w:delText>
              </w:r>
              <w:r w:rsidDel="00AF47DD">
                <w:rPr>
                  <w:rFonts w:eastAsia="Arial Unicode MS" w:cs="Arial"/>
                  <w:color w:val="000000"/>
                </w:rPr>
                <w:delText xml:space="preserve"> Canada Ltd.</w:delText>
              </w:r>
            </w:del>
          </w:p>
        </w:tc>
      </w:tr>
      <w:tr w:rsidR="00FF77B0" w:rsidRPr="007F6E52" w14:paraId="0EF76252" w14:textId="77777777" w:rsidTr="0072041B">
        <w:trPr>
          <w:trHeight w:hRule="exact" w:val="288"/>
          <w:trPrChange w:id="497" w:author="David Brown" w:date="2022-04-28T02:55:00Z">
            <w:trPr>
              <w:trHeight w:hRule="exact" w:val="288"/>
            </w:trPr>
          </w:trPrChange>
        </w:trPr>
        <w:tc>
          <w:tcPr>
            <w:tcW w:w="3330" w:type="dxa"/>
            <w:tcBorders>
              <w:top w:val="single" w:sz="6" w:space="0" w:color="auto"/>
              <w:bottom w:val="single" w:sz="6" w:space="0" w:color="auto"/>
            </w:tcBorders>
            <w:shd w:val="clear" w:color="auto" w:fill="E0E0E0"/>
            <w:noWrap/>
            <w:vAlign w:val="center"/>
            <w:tcPrChange w:id="498" w:author="David Brown" w:date="2022-04-28T02:55:00Z">
              <w:tcPr>
                <w:tcW w:w="3330" w:type="dxa"/>
                <w:tcBorders>
                  <w:top w:val="single" w:sz="6" w:space="0" w:color="auto"/>
                  <w:bottom w:val="single" w:sz="6" w:space="0" w:color="auto"/>
                </w:tcBorders>
                <w:shd w:val="clear" w:color="auto" w:fill="E0E0E0"/>
                <w:noWrap/>
                <w:vAlign w:val="center"/>
              </w:tcPr>
            </w:tcPrChange>
          </w:tcPr>
          <w:p w14:paraId="350A5F2E" w14:textId="77777777" w:rsidR="00FF77B0" w:rsidRPr="007F6E52" w:rsidRDefault="00FF77B0" w:rsidP="00FF77B0">
            <w:pPr>
              <w:tabs>
                <w:tab w:val="left" w:pos="720"/>
                <w:tab w:val="left" w:pos="1440"/>
                <w:tab w:val="left" w:pos="2160"/>
                <w:tab w:val="left" w:pos="2880"/>
              </w:tabs>
              <w:spacing w:after="0" w:line="240" w:lineRule="auto"/>
              <w:ind w:right="90" w:firstLine="90"/>
              <w:jc w:val="right"/>
              <w:rPr>
                <w:rFonts w:cs="Arial"/>
                <w:color w:val="000000"/>
              </w:rPr>
            </w:pPr>
            <w:r w:rsidRPr="007F6E52">
              <w:rPr>
                <w:rFonts w:cs="Arial"/>
                <w:color w:val="000000"/>
              </w:rPr>
              <w:t>Part Number:</w:t>
            </w:r>
          </w:p>
        </w:tc>
        <w:tc>
          <w:tcPr>
            <w:tcW w:w="6298" w:type="dxa"/>
            <w:noWrap/>
            <w:vAlign w:val="center"/>
            <w:tcPrChange w:id="499" w:author="David Brown" w:date="2022-04-28T02:55:00Z">
              <w:tcPr>
                <w:tcW w:w="5528" w:type="dxa"/>
                <w:noWrap/>
                <w:vAlign w:val="center"/>
              </w:tcPr>
            </w:tcPrChange>
          </w:tcPr>
          <w:p w14:paraId="69F2496A" w14:textId="77777777" w:rsidR="00FF77B0" w:rsidRPr="00FF77B0" w:rsidRDefault="00FF77B0" w:rsidP="00FF77B0">
            <w:pPr>
              <w:tabs>
                <w:tab w:val="left" w:pos="720"/>
                <w:tab w:val="left" w:pos="1440"/>
                <w:tab w:val="left" w:pos="2160"/>
                <w:tab w:val="left" w:pos="2880"/>
              </w:tabs>
              <w:spacing w:after="0" w:line="240" w:lineRule="auto"/>
              <w:ind w:right="90" w:firstLine="90"/>
              <w:jc w:val="center"/>
              <w:rPr>
                <w:rFonts w:eastAsia="Arial Unicode MS" w:cs="Arial"/>
                <w:color w:val="000000"/>
                <w:highlight w:val="green"/>
                <w:rPrChange w:id="500" w:author="David Brown" w:date="2022-04-28T02:53:00Z">
                  <w:rPr>
                    <w:rFonts w:eastAsia="Arial Unicode MS" w:cs="Arial"/>
                    <w:color w:val="000000"/>
                    <w:highlight w:val="yellow"/>
                  </w:rPr>
                </w:rPrChange>
              </w:rPr>
            </w:pPr>
            <w:commentRangeStart w:id="501"/>
            <w:ins w:id="502" w:author="David Brown" w:date="2022-04-28T02:52:00Z">
              <w:r w:rsidRPr="00FF77B0">
                <w:rPr>
                  <w:rFonts w:cs="Arial"/>
                  <w:color w:val="000000"/>
                  <w:highlight w:val="green"/>
                  <w:rPrChange w:id="503" w:author="David Brown" w:date="2022-04-28T02:53:00Z">
                    <w:rPr>
                      <w:rFonts w:cs="Arial"/>
                      <w:color w:val="000000"/>
                    </w:rPr>
                  </w:rPrChange>
                </w:rPr>
                <w:t>Transmitter for MAG 6000: 7ME6920-1QA10-1AA0</w:t>
              </w:r>
            </w:ins>
            <w:del w:id="504" w:author="David Brown" w:date="2022-04-28T02:52:00Z">
              <w:r w:rsidRPr="00FF77B0" w:rsidDel="00AF47DD">
                <w:rPr>
                  <w:rFonts w:cs="Arial"/>
                  <w:color w:val="000000"/>
                  <w:highlight w:val="green"/>
                  <w:rPrChange w:id="505" w:author="David Brown" w:date="2022-04-28T02:53:00Z">
                    <w:rPr>
                      <w:rFonts w:cs="Arial"/>
                      <w:color w:val="000000"/>
                    </w:rPr>
                  </w:rPrChange>
                </w:rPr>
                <w:delText>Transmitter for MAG 6000 7ME6920-1AA10-</w:delText>
              </w:r>
              <w:commentRangeStart w:id="506"/>
              <w:r w:rsidRPr="00FF77B0" w:rsidDel="00AF47DD">
                <w:rPr>
                  <w:rFonts w:cs="Arial"/>
                  <w:color w:val="000000"/>
                  <w:highlight w:val="green"/>
                  <w:rPrChange w:id="507" w:author="David Brown" w:date="2022-04-28T02:53:00Z">
                    <w:rPr>
                      <w:rFonts w:cs="Arial"/>
                      <w:color w:val="000000"/>
                    </w:rPr>
                  </w:rPrChange>
                </w:rPr>
                <w:delText>1AA0</w:delText>
              </w:r>
            </w:del>
            <w:commentRangeEnd w:id="506"/>
            <w:r>
              <w:rPr>
                <w:rStyle w:val="CommentReference"/>
              </w:rPr>
              <w:commentReference w:id="506"/>
            </w:r>
            <w:commentRangeEnd w:id="501"/>
            <w:r w:rsidR="0072041B">
              <w:rPr>
                <w:rStyle w:val="CommentReference"/>
              </w:rPr>
              <w:commentReference w:id="501"/>
            </w:r>
          </w:p>
        </w:tc>
      </w:tr>
      <w:tr w:rsidR="00FF77B0" w:rsidRPr="007F6E52" w14:paraId="7F93E38D" w14:textId="77777777" w:rsidTr="0072041B">
        <w:trPr>
          <w:trHeight w:hRule="exact" w:val="288"/>
          <w:trPrChange w:id="508" w:author="David Brown" w:date="2022-04-28T02:55:00Z">
            <w:trPr>
              <w:trHeight w:hRule="exact" w:val="288"/>
            </w:trPr>
          </w:trPrChange>
        </w:trPr>
        <w:tc>
          <w:tcPr>
            <w:tcW w:w="3330" w:type="dxa"/>
            <w:tcBorders>
              <w:top w:val="single" w:sz="6" w:space="0" w:color="auto"/>
              <w:bottom w:val="single" w:sz="6" w:space="0" w:color="auto"/>
            </w:tcBorders>
            <w:shd w:val="clear" w:color="auto" w:fill="E0E0E0"/>
            <w:noWrap/>
            <w:vAlign w:val="center"/>
            <w:tcPrChange w:id="509" w:author="David Brown" w:date="2022-04-28T02:55:00Z">
              <w:tcPr>
                <w:tcW w:w="3330" w:type="dxa"/>
                <w:tcBorders>
                  <w:top w:val="single" w:sz="6" w:space="0" w:color="auto"/>
                  <w:bottom w:val="single" w:sz="6" w:space="0" w:color="auto"/>
                </w:tcBorders>
                <w:shd w:val="clear" w:color="auto" w:fill="E0E0E0"/>
                <w:noWrap/>
                <w:vAlign w:val="center"/>
              </w:tcPr>
            </w:tcPrChange>
          </w:tcPr>
          <w:p w14:paraId="43838C1A" w14:textId="77777777" w:rsidR="00FF77B0" w:rsidRPr="007F6E52" w:rsidRDefault="00FF77B0" w:rsidP="00FF77B0">
            <w:pPr>
              <w:tabs>
                <w:tab w:val="left" w:pos="720"/>
                <w:tab w:val="left" w:pos="1440"/>
                <w:tab w:val="left" w:pos="2160"/>
                <w:tab w:val="left" w:pos="2880"/>
              </w:tabs>
              <w:spacing w:after="0" w:line="240" w:lineRule="auto"/>
              <w:ind w:right="90" w:firstLine="90"/>
              <w:jc w:val="right"/>
              <w:rPr>
                <w:rFonts w:cs="Arial"/>
                <w:color w:val="000000"/>
              </w:rPr>
            </w:pPr>
            <w:r w:rsidRPr="007F6E52">
              <w:rPr>
                <w:rFonts w:cs="Arial"/>
                <w:color w:val="000000"/>
              </w:rPr>
              <w:t>Communication Modules:</w:t>
            </w:r>
          </w:p>
        </w:tc>
        <w:tc>
          <w:tcPr>
            <w:tcW w:w="6298" w:type="dxa"/>
            <w:noWrap/>
            <w:vAlign w:val="center"/>
            <w:tcPrChange w:id="510" w:author="David Brown" w:date="2022-04-28T02:55:00Z">
              <w:tcPr>
                <w:tcW w:w="5528" w:type="dxa"/>
                <w:noWrap/>
                <w:vAlign w:val="center"/>
              </w:tcPr>
            </w:tcPrChange>
          </w:tcPr>
          <w:p w14:paraId="28A290A5" w14:textId="77777777" w:rsidR="00FF77B0" w:rsidRPr="007F6E52" w:rsidRDefault="00FF77B0" w:rsidP="00FF77B0">
            <w:pPr>
              <w:tabs>
                <w:tab w:val="left" w:pos="720"/>
                <w:tab w:val="left" w:pos="1440"/>
                <w:tab w:val="left" w:pos="2160"/>
                <w:tab w:val="left" w:pos="2880"/>
              </w:tabs>
              <w:spacing w:after="0" w:line="240" w:lineRule="auto"/>
              <w:ind w:right="90" w:firstLine="90"/>
              <w:jc w:val="center"/>
              <w:rPr>
                <w:rFonts w:cs="Arial"/>
                <w:color w:val="000000"/>
              </w:rPr>
            </w:pPr>
            <w:ins w:id="511" w:author="David Brown" w:date="2022-04-28T02:52:00Z">
              <w:r>
                <w:rPr>
                  <w:rFonts w:cs="Arial"/>
                  <w:color w:val="000000"/>
                </w:rPr>
                <w:t>HART</w:t>
              </w:r>
            </w:ins>
            <w:del w:id="512" w:author="David Brown" w:date="2022-04-28T02:52:00Z">
              <w:r w:rsidRPr="007F6E52" w:rsidDel="00AF47DD">
                <w:rPr>
                  <w:rFonts w:cs="Arial"/>
                  <w:color w:val="000000"/>
                </w:rPr>
                <w:delText>HART</w:delText>
              </w:r>
            </w:del>
          </w:p>
        </w:tc>
      </w:tr>
      <w:tr w:rsidR="00FF77B0" w:rsidRPr="007F6E52" w14:paraId="71FADDC4" w14:textId="77777777" w:rsidTr="0072041B">
        <w:trPr>
          <w:trHeight w:hRule="exact" w:val="288"/>
          <w:trPrChange w:id="513" w:author="David Brown" w:date="2022-04-28T02:55:00Z">
            <w:trPr>
              <w:trHeight w:hRule="exact" w:val="288"/>
            </w:trPr>
          </w:trPrChange>
        </w:trPr>
        <w:tc>
          <w:tcPr>
            <w:tcW w:w="3330" w:type="dxa"/>
            <w:tcBorders>
              <w:top w:val="single" w:sz="6" w:space="0" w:color="auto"/>
              <w:bottom w:val="single" w:sz="6" w:space="0" w:color="auto"/>
            </w:tcBorders>
            <w:shd w:val="clear" w:color="auto" w:fill="E0E0E0"/>
            <w:noWrap/>
            <w:vAlign w:val="center"/>
            <w:tcPrChange w:id="514" w:author="David Brown" w:date="2022-04-28T02:55:00Z">
              <w:tcPr>
                <w:tcW w:w="3330" w:type="dxa"/>
                <w:tcBorders>
                  <w:top w:val="single" w:sz="6" w:space="0" w:color="auto"/>
                  <w:bottom w:val="single" w:sz="6" w:space="0" w:color="auto"/>
                </w:tcBorders>
                <w:shd w:val="clear" w:color="auto" w:fill="E0E0E0"/>
                <w:noWrap/>
                <w:vAlign w:val="center"/>
              </w:tcPr>
            </w:tcPrChange>
          </w:tcPr>
          <w:p w14:paraId="678DA1B7" w14:textId="77777777" w:rsidR="00FF77B0" w:rsidRPr="007F6E52" w:rsidRDefault="00FF77B0" w:rsidP="00FF77B0">
            <w:pPr>
              <w:tabs>
                <w:tab w:val="left" w:pos="720"/>
                <w:tab w:val="left" w:pos="1440"/>
                <w:tab w:val="left" w:pos="2160"/>
                <w:tab w:val="left" w:pos="2880"/>
              </w:tabs>
              <w:spacing w:after="0" w:line="240" w:lineRule="auto"/>
              <w:ind w:right="90" w:firstLine="90"/>
              <w:jc w:val="right"/>
              <w:rPr>
                <w:rFonts w:cs="Arial"/>
                <w:color w:val="000000"/>
              </w:rPr>
            </w:pPr>
            <w:r w:rsidRPr="007F6E52">
              <w:rPr>
                <w:rFonts w:cs="Arial"/>
                <w:color w:val="000000"/>
              </w:rPr>
              <w:t>Part Number:</w:t>
            </w:r>
          </w:p>
        </w:tc>
        <w:tc>
          <w:tcPr>
            <w:tcW w:w="6298" w:type="dxa"/>
            <w:noWrap/>
            <w:vAlign w:val="center"/>
            <w:tcPrChange w:id="515" w:author="David Brown" w:date="2022-04-28T02:55:00Z">
              <w:tcPr>
                <w:tcW w:w="5528" w:type="dxa"/>
                <w:noWrap/>
                <w:vAlign w:val="center"/>
              </w:tcPr>
            </w:tcPrChange>
          </w:tcPr>
          <w:p w14:paraId="3F81CF4F" w14:textId="77777777" w:rsidR="00FF77B0" w:rsidRPr="007F6E52" w:rsidRDefault="00FF77B0" w:rsidP="00FF77B0">
            <w:pPr>
              <w:tabs>
                <w:tab w:val="left" w:pos="720"/>
                <w:tab w:val="left" w:pos="1440"/>
                <w:tab w:val="left" w:pos="2160"/>
                <w:tab w:val="left" w:pos="2880"/>
              </w:tabs>
              <w:spacing w:after="0" w:line="240" w:lineRule="auto"/>
              <w:ind w:right="90" w:firstLine="90"/>
              <w:jc w:val="center"/>
              <w:rPr>
                <w:rFonts w:eastAsia="Arial Unicode MS" w:cs="Arial"/>
                <w:color w:val="000000"/>
                <w:highlight w:val="yellow"/>
              </w:rPr>
            </w:pPr>
            <w:ins w:id="516" w:author="David Brown" w:date="2022-04-28T02:52:00Z">
              <w:r>
                <w:rPr>
                  <w:rFonts w:cs="Arial"/>
                  <w:color w:val="000000"/>
                </w:rPr>
                <w:t>FDK-085U0226</w:t>
              </w:r>
            </w:ins>
            <w:del w:id="517" w:author="David Brown" w:date="2022-04-28T02:52:00Z">
              <w:r w:rsidRPr="007F6E52" w:rsidDel="00AF47DD">
                <w:rPr>
                  <w:rFonts w:cs="Arial"/>
                  <w:color w:val="000000"/>
                </w:rPr>
                <w:delText>FDK-085U0226</w:delText>
              </w:r>
            </w:del>
          </w:p>
        </w:tc>
      </w:tr>
      <w:tr w:rsidR="00E252C3" w:rsidRPr="007F6E52" w14:paraId="16A43D8E" w14:textId="77777777" w:rsidTr="0072041B">
        <w:trPr>
          <w:trHeight w:hRule="exact" w:val="278"/>
          <w:trPrChange w:id="518" w:author="David Brown" w:date="2022-04-28T02:55:00Z">
            <w:trPr>
              <w:trHeight w:hRule="exact" w:val="432"/>
            </w:trPr>
          </w:trPrChange>
        </w:trPr>
        <w:tc>
          <w:tcPr>
            <w:tcW w:w="3330" w:type="dxa"/>
            <w:tcBorders>
              <w:top w:val="single" w:sz="6" w:space="0" w:color="auto"/>
              <w:bottom w:val="single" w:sz="6" w:space="0" w:color="auto"/>
            </w:tcBorders>
            <w:shd w:val="clear" w:color="auto" w:fill="E0E0E0"/>
            <w:noWrap/>
            <w:vAlign w:val="center"/>
            <w:tcPrChange w:id="519" w:author="David Brown" w:date="2022-04-28T02:55:00Z">
              <w:tcPr>
                <w:tcW w:w="3330" w:type="dxa"/>
                <w:tcBorders>
                  <w:top w:val="single" w:sz="6" w:space="0" w:color="auto"/>
                  <w:bottom w:val="single" w:sz="6" w:space="0" w:color="auto"/>
                </w:tcBorders>
                <w:shd w:val="clear" w:color="auto" w:fill="E0E0E0"/>
                <w:noWrap/>
                <w:vAlign w:val="center"/>
              </w:tcPr>
            </w:tcPrChange>
          </w:tcPr>
          <w:p w14:paraId="401AA0C3" w14:textId="77777777" w:rsidR="00E252C3" w:rsidRPr="007F6E52" w:rsidRDefault="00F910D7" w:rsidP="00FA7A1D">
            <w:pPr>
              <w:tabs>
                <w:tab w:val="left" w:pos="720"/>
                <w:tab w:val="left" w:pos="1440"/>
                <w:tab w:val="left" w:pos="2160"/>
                <w:tab w:val="left" w:pos="2880"/>
              </w:tabs>
              <w:spacing w:after="0" w:line="240" w:lineRule="auto"/>
              <w:ind w:right="90" w:firstLine="90"/>
              <w:rPr>
                <w:rFonts w:cs="Arial"/>
                <w:b/>
                <w:color w:val="000000"/>
              </w:rPr>
            </w:pPr>
            <w:r w:rsidRPr="007F6E52">
              <w:rPr>
                <w:rFonts w:cs="Arial"/>
                <w:b/>
                <w:bCs/>
                <w:color w:val="000000"/>
                <w:u w:val="single"/>
              </w:rPr>
              <w:t>Accessories</w:t>
            </w:r>
            <w:r w:rsidRPr="007F6E52">
              <w:rPr>
                <w:rFonts w:cs="Arial"/>
                <w:b/>
                <w:color w:val="000000"/>
              </w:rPr>
              <w:t>:</w:t>
            </w:r>
          </w:p>
        </w:tc>
        <w:tc>
          <w:tcPr>
            <w:tcW w:w="6298" w:type="dxa"/>
            <w:noWrap/>
            <w:vAlign w:val="center"/>
            <w:tcPrChange w:id="520" w:author="David Brown" w:date="2022-04-28T02:55:00Z">
              <w:tcPr>
                <w:tcW w:w="5528" w:type="dxa"/>
                <w:noWrap/>
                <w:vAlign w:val="center"/>
              </w:tcPr>
            </w:tcPrChange>
          </w:tcPr>
          <w:p w14:paraId="58963CB8" w14:textId="77777777" w:rsidR="00E252C3" w:rsidRPr="007F6E52" w:rsidRDefault="00E252C3" w:rsidP="00FA7A1D">
            <w:pPr>
              <w:tabs>
                <w:tab w:val="left" w:pos="720"/>
                <w:tab w:val="left" w:pos="1440"/>
                <w:tab w:val="left" w:pos="2160"/>
                <w:tab w:val="left" w:pos="2880"/>
              </w:tabs>
              <w:spacing w:after="0" w:line="240" w:lineRule="auto"/>
              <w:ind w:right="90" w:firstLine="90"/>
              <w:jc w:val="center"/>
              <w:rPr>
                <w:rFonts w:cs="Arial"/>
                <w:color w:val="000000"/>
              </w:rPr>
            </w:pPr>
          </w:p>
        </w:tc>
      </w:tr>
      <w:tr w:rsidR="00FF77B0" w:rsidRPr="007F6E52" w14:paraId="56486C32" w14:textId="77777777" w:rsidTr="0072041B">
        <w:trPr>
          <w:trHeight w:hRule="exact" w:val="1149"/>
          <w:trPrChange w:id="521" w:author="David Brown" w:date="2022-04-28T02:55:00Z">
            <w:trPr>
              <w:trHeight w:hRule="exact" w:val="1149"/>
            </w:trPr>
          </w:trPrChange>
        </w:trPr>
        <w:tc>
          <w:tcPr>
            <w:tcW w:w="3330" w:type="dxa"/>
            <w:tcBorders>
              <w:top w:val="single" w:sz="6" w:space="0" w:color="auto"/>
              <w:bottom w:val="single" w:sz="6" w:space="0" w:color="auto"/>
            </w:tcBorders>
            <w:shd w:val="clear" w:color="auto" w:fill="E0E0E0"/>
            <w:noWrap/>
            <w:vAlign w:val="center"/>
            <w:tcPrChange w:id="522" w:author="David Brown" w:date="2022-04-28T02:55:00Z">
              <w:tcPr>
                <w:tcW w:w="3330" w:type="dxa"/>
                <w:tcBorders>
                  <w:top w:val="single" w:sz="6" w:space="0" w:color="auto"/>
                  <w:bottom w:val="single" w:sz="6" w:space="0" w:color="auto"/>
                </w:tcBorders>
                <w:shd w:val="clear" w:color="auto" w:fill="E0E0E0"/>
                <w:noWrap/>
                <w:vAlign w:val="center"/>
              </w:tcPr>
            </w:tcPrChange>
          </w:tcPr>
          <w:p w14:paraId="35DA3AD7" w14:textId="77777777" w:rsidR="00FF77B0" w:rsidRPr="007F6E52" w:rsidRDefault="00FF77B0" w:rsidP="00FF77B0">
            <w:pPr>
              <w:tabs>
                <w:tab w:val="left" w:pos="720"/>
                <w:tab w:val="left" w:pos="1440"/>
                <w:tab w:val="left" w:pos="2160"/>
                <w:tab w:val="left" w:pos="2880"/>
              </w:tabs>
              <w:spacing w:after="0" w:line="240" w:lineRule="auto"/>
              <w:ind w:right="90" w:firstLine="90"/>
              <w:jc w:val="right"/>
              <w:rPr>
                <w:rFonts w:cs="Arial"/>
                <w:color w:val="000000"/>
              </w:rPr>
            </w:pPr>
            <w:r w:rsidRPr="007F6E52">
              <w:rPr>
                <w:rFonts w:cs="Arial"/>
                <w:color w:val="000000"/>
              </w:rPr>
              <w:t xml:space="preserve">Signal Cable: </w:t>
            </w:r>
            <w:r w:rsidRPr="007F6E52">
              <w:rPr>
                <w:rFonts w:eastAsia="Arial Unicode MS" w:cs="Arial"/>
                <w:color w:val="000000"/>
              </w:rPr>
              <w:t>Cable Kit with Standard Coil Cable with shield PVC and electrode cable double shielded, 10m</w:t>
            </w:r>
          </w:p>
        </w:tc>
        <w:tc>
          <w:tcPr>
            <w:tcW w:w="6298" w:type="dxa"/>
            <w:noWrap/>
            <w:vAlign w:val="center"/>
            <w:tcPrChange w:id="523" w:author="David Brown" w:date="2022-04-28T02:55:00Z">
              <w:tcPr>
                <w:tcW w:w="5528" w:type="dxa"/>
                <w:noWrap/>
                <w:vAlign w:val="center"/>
              </w:tcPr>
            </w:tcPrChange>
          </w:tcPr>
          <w:p w14:paraId="1010242C" w14:textId="77777777" w:rsidR="00FF77B0" w:rsidRPr="007F6E52" w:rsidRDefault="00FF77B0" w:rsidP="00FF77B0">
            <w:pPr>
              <w:tabs>
                <w:tab w:val="left" w:pos="720"/>
                <w:tab w:val="left" w:pos="1440"/>
                <w:tab w:val="left" w:pos="2160"/>
                <w:tab w:val="left" w:pos="2880"/>
              </w:tabs>
              <w:spacing w:after="0" w:line="240" w:lineRule="auto"/>
              <w:ind w:right="90" w:firstLine="90"/>
              <w:jc w:val="center"/>
              <w:rPr>
                <w:rFonts w:eastAsia="Arial Unicode MS" w:cs="Arial"/>
                <w:color w:val="000000"/>
                <w:highlight w:val="yellow"/>
              </w:rPr>
            </w:pPr>
            <w:ins w:id="524" w:author="David Brown" w:date="2022-04-28T02:52:00Z">
              <w:r w:rsidRPr="008C3DEC">
                <w:rPr>
                  <w:rFonts w:eastAsia="Arial Unicode MS" w:cs="Arial"/>
                  <w:color w:val="000000"/>
                </w:rPr>
                <w:t>A5E01181647</w:t>
              </w:r>
            </w:ins>
            <w:del w:id="525" w:author="David Brown" w:date="2022-04-28T02:52:00Z">
              <w:r w:rsidRPr="007F6E52" w:rsidDel="00C332C2">
                <w:rPr>
                  <w:rFonts w:eastAsia="Arial Unicode MS" w:cs="Arial"/>
                  <w:color w:val="000000"/>
                  <w:highlight w:val="yellow"/>
                </w:rPr>
                <w:delText>A5E01181647</w:delText>
              </w:r>
            </w:del>
          </w:p>
        </w:tc>
      </w:tr>
      <w:tr w:rsidR="00FF77B0" w:rsidRPr="007F6E52" w14:paraId="771A8B5F" w14:textId="77777777" w:rsidTr="0072041B">
        <w:trPr>
          <w:trHeight w:hRule="exact" w:val="717"/>
          <w:trPrChange w:id="526" w:author="David Brown" w:date="2022-04-28T02:55:00Z">
            <w:trPr>
              <w:trHeight w:hRule="exact" w:val="717"/>
            </w:trPr>
          </w:trPrChange>
        </w:trPr>
        <w:tc>
          <w:tcPr>
            <w:tcW w:w="3330" w:type="dxa"/>
            <w:tcBorders>
              <w:top w:val="single" w:sz="6" w:space="0" w:color="auto"/>
              <w:bottom w:val="single" w:sz="6" w:space="0" w:color="auto"/>
            </w:tcBorders>
            <w:shd w:val="clear" w:color="auto" w:fill="E0E0E0"/>
            <w:noWrap/>
            <w:vAlign w:val="center"/>
            <w:tcPrChange w:id="527" w:author="David Brown" w:date="2022-04-28T02:55:00Z">
              <w:tcPr>
                <w:tcW w:w="3330" w:type="dxa"/>
                <w:tcBorders>
                  <w:top w:val="single" w:sz="6" w:space="0" w:color="auto"/>
                  <w:bottom w:val="single" w:sz="6" w:space="0" w:color="auto"/>
                </w:tcBorders>
                <w:shd w:val="clear" w:color="auto" w:fill="E0E0E0"/>
                <w:noWrap/>
                <w:vAlign w:val="center"/>
              </w:tcPr>
            </w:tcPrChange>
          </w:tcPr>
          <w:p w14:paraId="336BAD8E" w14:textId="77777777" w:rsidR="00FF77B0" w:rsidRPr="007F6E52" w:rsidRDefault="00FF77B0" w:rsidP="00FF77B0">
            <w:pPr>
              <w:tabs>
                <w:tab w:val="left" w:pos="720"/>
                <w:tab w:val="left" w:pos="1440"/>
                <w:tab w:val="left" w:pos="2160"/>
                <w:tab w:val="left" w:pos="2880"/>
              </w:tabs>
              <w:spacing w:after="0" w:line="240" w:lineRule="auto"/>
              <w:ind w:right="90" w:firstLine="90"/>
              <w:jc w:val="right"/>
              <w:rPr>
                <w:rFonts w:cs="Arial"/>
                <w:color w:val="000000"/>
              </w:rPr>
            </w:pPr>
            <w:r w:rsidRPr="007F6E52">
              <w:rPr>
                <w:rFonts w:cs="Arial"/>
                <w:color w:val="000000"/>
              </w:rPr>
              <w:t xml:space="preserve">Wall Mount Kit: </w:t>
            </w:r>
            <w:r w:rsidRPr="007F6E52">
              <w:rPr>
                <w:rFonts w:eastAsia="Arial Unicode MS" w:cs="Arial"/>
                <w:color w:val="000000"/>
              </w:rPr>
              <w:t xml:space="preserve">4 x </w:t>
            </w:r>
            <w:r>
              <w:rPr>
                <w:rFonts w:eastAsia="Arial Unicode MS" w:cs="Arial"/>
                <w:color w:val="000000"/>
              </w:rPr>
              <w:t>13 mm (</w:t>
            </w:r>
            <w:r w:rsidRPr="007F6E52">
              <w:rPr>
                <w:rFonts w:eastAsia="Arial Unicode MS" w:cs="Arial"/>
                <w:color w:val="000000"/>
              </w:rPr>
              <w:t>½”</w:t>
            </w:r>
            <w:r>
              <w:rPr>
                <w:rFonts w:eastAsia="Arial Unicode MS" w:cs="Arial"/>
                <w:color w:val="000000"/>
              </w:rPr>
              <w:t>)</w:t>
            </w:r>
            <w:r w:rsidRPr="007F6E52">
              <w:rPr>
                <w:rFonts w:eastAsia="Arial Unicode MS" w:cs="Arial"/>
                <w:color w:val="000000"/>
              </w:rPr>
              <w:t xml:space="preserve"> NPT Cable Glands</w:t>
            </w:r>
          </w:p>
        </w:tc>
        <w:tc>
          <w:tcPr>
            <w:tcW w:w="6298" w:type="dxa"/>
            <w:noWrap/>
            <w:vAlign w:val="center"/>
            <w:tcPrChange w:id="528" w:author="David Brown" w:date="2022-04-28T02:55:00Z">
              <w:tcPr>
                <w:tcW w:w="5528" w:type="dxa"/>
                <w:noWrap/>
                <w:vAlign w:val="center"/>
              </w:tcPr>
            </w:tcPrChange>
          </w:tcPr>
          <w:p w14:paraId="44EDEFEF" w14:textId="77777777" w:rsidR="00FF77B0" w:rsidRPr="007F6E52" w:rsidRDefault="00FF77B0" w:rsidP="00FF77B0">
            <w:pPr>
              <w:tabs>
                <w:tab w:val="left" w:pos="720"/>
                <w:tab w:val="left" w:pos="1440"/>
                <w:tab w:val="left" w:pos="2160"/>
                <w:tab w:val="left" w:pos="2880"/>
              </w:tabs>
              <w:spacing w:after="0" w:line="240" w:lineRule="auto"/>
              <w:ind w:right="90" w:firstLine="90"/>
              <w:jc w:val="center"/>
              <w:rPr>
                <w:rFonts w:eastAsia="Arial Unicode MS" w:cs="Arial"/>
                <w:color w:val="000000"/>
                <w:highlight w:val="yellow"/>
              </w:rPr>
            </w:pPr>
            <w:ins w:id="529" w:author="David Brown" w:date="2022-04-28T02:52:00Z">
              <w:r w:rsidRPr="008C3DEC">
                <w:rPr>
                  <w:rFonts w:eastAsia="Arial Unicode MS" w:cs="Arial"/>
                  <w:color w:val="000000"/>
                </w:rPr>
                <w:t>FDK-085U1053</w:t>
              </w:r>
            </w:ins>
            <w:del w:id="530" w:author="David Brown" w:date="2022-04-28T02:52:00Z">
              <w:r w:rsidRPr="007F6E52" w:rsidDel="00C332C2">
                <w:rPr>
                  <w:rFonts w:eastAsia="Arial Unicode MS" w:cs="Arial"/>
                  <w:color w:val="000000"/>
                  <w:highlight w:val="yellow"/>
                </w:rPr>
                <w:delText>FDK-085U1053</w:delText>
              </w:r>
            </w:del>
          </w:p>
        </w:tc>
      </w:tr>
      <w:tr w:rsidR="00F910D7" w:rsidRPr="007F6E52" w14:paraId="428CB4E6" w14:textId="77777777" w:rsidTr="0072041B">
        <w:trPr>
          <w:trHeight w:hRule="exact" w:val="288"/>
          <w:trPrChange w:id="531" w:author="David Brown" w:date="2022-04-28T02:55:00Z">
            <w:trPr>
              <w:trHeight w:hRule="exact" w:val="288"/>
            </w:trPr>
          </w:trPrChange>
        </w:trPr>
        <w:tc>
          <w:tcPr>
            <w:tcW w:w="3330" w:type="dxa"/>
            <w:tcBorders>
              <w:top w:val="single" w:sz="6" w:space="0" w:color="auto"/>
              <w:bottom w:val="double" w:sz="6" w:space="0" w:color="auto"/>
            </w:tcBorders>
            <w:shd w:val="clear" w:color="auto" w:fill="E0E0E0"/>
            <w:noWrap/>
            <w:vAlign w:val="center"/>
            <w:tcPrChange w:id="532" w:author="David Brown" w:date="2022-04-28T02:55:00Z">
              <w:tcPr>
                <w:tcW w:w="3330" w:type="dxa"/>
                <w:tcBorders>
                  <w:top w:val="single" w:sz="6" w:space="0" w:color="auto"/>
                  <w:bottom w:val="double" w:sz="6" w:space="0" w:color="auto"/>
                </w:tcBorders>
                <w:shd w:val="clear" w:color="auto" w:fill="E0E0E0"/>
                <w:noWrap/>
                <w:vAlign w:val="center"/>
              </w:tcPr>
            </w:tcPrChange>
          </w:tcPr>
          <w:p w14:paraId="5061BCC3" w14:textId="77777777" w:rsidR="00F910D7" w:rsidRPr="007F6E52" w:rsidRDefault="00F910D7" w:rsidP="00FA7A1D">
            <w:pPr>
              <w:tabs>
                <w:tab w:val="left" w:pos="720"/>
                <w:tab w:val="left" w:pos="1440"/>
                <w:tab w:val="left" w:pos="2160"/>
                <w:tab w:val="left" w:pos="2880"/>
              </w:tabs>
              <w:spacing w:after="0" w:line="240" w:lineRule="auto"/>
              <w:ind w:right="90" w:firstLine="90"/>
              <w:rPr>
                <w:rFonts w:cs="Arial"/>
                <w:color w:val="000000"/>
              </w:rPr>
            </w:pPr>
          </w:p>
        </w:tc>
        <w:tc>
          <w:tcPr>
            <w:tcW w:w="6298" w:type="dxa"/>
            <w:noWrap/>
            <w:vAlign w:val="center"/>
            <w:tcPrChange w:id="533" w:author="David Brown" w:date="2022-04-28T02:55:00Z">
              <w:tcPr>
                <w:tcW w:w="5528" w:type="dxa"/>
                <w:noWrap/>
                <w:vAlign w:val="center"/>
              </w:tcPr>
            </w:tcPrChange>
          </w:tcPr>
          <w:p w14:paraId="50936B6A" w14:textId="77777777" w:rsidR="00F910D7" w:rsidRPr="007F6E52" w:rsidRDefault="00F42D46" w:rsidP="00FA7A1D">
            <w:pPr>
              <w:tabs>
                <w:tab w:val="left" w:pos="720"/>
                <w:tab w:val="left" w:pos="1440"/>
                <w:tab w:val="left" w:pos="2160"/>
                <w:tab w:val="left" w:pos="2880"/>
              </w:tabs>
              <w:spacing w:after="0" w:line="240" w:lineRule="auto"/>
              <w:ind w:right="90" w:firstLine="90"/>
              <w:jc w:val="center"/>
              <w:rPr>
                <w:rFonts w:eastAsia="Arial Unicode MS" w:cs="Arial"/>
                <w:color w:val="000000"/>
                <w:highlight w:val="yellow"/>
              </w:rPr>
            </w:pPr>
            <w:r w:rsidRPr="001F46DD">
              <w:rPr>
                <w:rFonts w:ascii="Arial" w:hAnsi="Arial" w:cs="Arial"/>
                <w:i/>
                <w:color w:val="000000"/>
                <w:sz w:val="16"/>
                <w:szCs w:val="16"/>
              </w:rPr>
              <w:t>Additional</w:t>
            </w:r>
            <w:r>
              <w:rPr>
                <w:rFonts w:ascii="Arial" w:hAnsi="Arial" w:cs="Arial"/>
                <w:i/>
                <w:color w:val="000000"/>
                <w:sz w:val="16"/>
                <w:szCs w:val="16"/>
              </w:rPr>
              <w:t xml:space="preserve"> accessories to be</w:t>
            </w:r>
            <w:r w:rsidRPr="001F46DD">
              <w:rPr>
                <w:rFonts w:ascii="Arial" w:hAnsi="Arial" w:cs="Arial"/>
                <w:i/>
                <w:color w:val="000000"/>
                <w:sz w:val="16"/>
                <w:szCs w:val="16"/>
              </w:rPr>
              <w:t xml:space="preserve"> added </w:t>
            </w:r>
            <w:r>
              <w:rPr>
                <w:rFonts w:ascii="Arial" w:hAnsi="Arial" w:cs="Arial"/>
                <w:i/>
                <w:color w:val="000000"/>
                <w:sz w:val="16"/>
                <w:szCs w:val="16"/>
              </w:rPr>
              <w:t xml:space="preserve">by the Contractor </w:t>
            </w:r>
            <w:r w:rsidRPr="001F46DD">
              <w:rPr>
                <w:rFonts w:ascii="Arial" w:hAnsi="Arial" w:cs="Arial"/>
                <w:i/>
                <w:color w:val="000000"/>
                <w:sz w:val="16"/>
                <w:szCs w:val="16"/>
              </w:rPr>
              <w:t>as necessary</w:t>
            </w:r>
          </w:p>
        </w:tc>
      </w:tr>
    </w:tbl>
    <w:p w14:paraId="2B04AAE8" w14:textId="77777777" w:rsidR="00F13982" w:rsidRPr="007F6E52" w:rsidRDefault="00F13982" w:rsidP="008A26A6">
      <w:pPr>
        <w:pStyle w:val="Other"/>
        <w:spacing w:before="240"/>
        <w:jc w:val="center"/>
        <w:rPr>
          <w:rFonts w:ascii="Calibri" w:hAnsi="Calibri"/>
          <w:b/>
          <w:sz w:val="22"/>
          <w:szCs w:val="22"/>
        </w:rPr>
      </w:pPr>
      <w:r w:rsidRPr="007F6E52">
        <w:rPr>
          <w:rFonts w:ascii="Calibri" w:hAnsi="Calibri"/>
          <w:b/>
          <w:sz w:val="22"/>
          <w:szCs w:val="22"/>
        </w:rPr>
        <w:t>END OF SECTION</w:t>
      </w:r>
    </w:p>
    <w:sectPr w:rsidR="00F13982" w:rsidRPr="007F6E52" w:rsidSect="00F27D20">
      <w:headerReference w:type="even" r:id="rId14"/>
      <w:headerReference w:type="default" r:id="rId15"/>
      <w:headerReference w:type="first" r:id="rId16"/>
      <w:pgSz w:w="12240" w:h="15840" w:code="1"/>
      <w:pgMar w:top="1440" w:right="720" w:bottom="144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6" w:author="Radulovic, Nicole" w:date="2022-11-04T10:55:00Z" w:initials="RN">
    <w:p w14:paraId="6D1D4777" w14:textId="77777777" w:rsidR="00695B58" w:rsidRDefault="00695B58">
      <w:pPr>
        <w:pStyle w:val="CommentText"/>
      </w:pPr>
      <w:r>
        <w:rPr>
          <w:rStyle w:val="CommentReference"/>
        </w:rPr>
        <w:annotationRef/>
      </w:r>
      <w:r>
        <w:t>New template as of 13-Jun-22</w:t>
      </w:r>
    </w:p>
  </w:comment>
  <w:comment w:id="67" w:author="Radulovic, Nicole" w:date="2022-11-04T10:56:00Z" w:initials="RN">
    <w:p w14:paraId="174BA17C" w14:textId="77777777" w:rsidR="00695B58" w:rsidRDefault="00695B58">
      <w:pPr>
        <w:pStyle w:val="CommentText"/>
      </w:pPr>
      <w:r>
        <w:rPr>
          <w:rStyle w:val="CommentReference"/>
        </w:rPr>
        <w:annotationRef/>
      </w:r>
      <w:r>
        <w:t>TBC</w:t>
      </w:r>
    </w:p>
  </w:comment>
  <w:comment w:id="259" w:author="David Brown" w:date="2022-04-28T02:58:00Z" w:initials="DB">
    <w:p w14:paraId="4B7ED243" w14:textId="77777777" w:rsidR="0072041B" w:rsidRDefault="0072041B" w:rsidP="00B41B16">
      <w:pPr>
        <w:pStyle w:val="CommentText"/>
      </w:pPr>
      <w:r>
        <w:rPr>
          <w:rStyle w:val="CommentReference"/>
        </w:rPr>
        <w:annotationRef/>
      </w:r>
      <w:r>
        <w:t>Flow range to be confirmed with K.W.</w:t>
      </w:r>
    </w:p>
  </w:comment>
  <w:comment w:id="364" w:author="David Brown" w:date="2022-04-28T02:44:00Z" w:initials="DB">
    <w:p w14:paraId="5B55215D" w14:textId="77777777" w:rsidR="00170E65" w:rsidRDefault="00170E65" w:rsidP="00B41B16">
      <w:pPr>
        <w:pStyle w:val="CommentText"/>
      </w:pPr>
      <w:r>
        <w:rPr>
          <w:rStyle w:val="CommentReference"/>
        </w:rPr>
        <w:annotationRef/>
      </w:r>
      <w:r>
        <w:t>Part# to be confirmed per pipe size.  Pipe size to be coordinated with K.W.</w:t>
      </w:r>
    </w:p>
  </w:comment>
  <w:comment w:id="506" w:author="David Brown" w:date="2022-04-28T02:54:00Z" w:initials="DB">
    <w:p w14:paraId="6BEDE27F" w14:textId="77777777" w:rsidR="00FF77B0" w:rsidRDefault="00FF77B0" w:rsidP="00B41B16">
      <w:pPr>
        <w:pStyle w:val="CommentText"/>
      </w:pPr>
      <w:r>
        <w:rPr>
          <w:rStyle w:val="CommentReference"/>
        </w:rPr>
        <w:annotationRef/>
      </w:r>
      <w:r>
        <w:t>Part# to be verified with Datasheet</w:t>
      </w:r>
    </w:p>
  </w:comment>
  <w:comment w:id="501" w:author="David Brown" w:date="2022-04-28T02:57:00Z" w:initials="DB">
    <w:p w14:paraId="201709B1" w14:textId="77777777" w:rsidR="0072041B" w:rsidRDefault="0072041B" w:rsidP="00B41B16">
      <w:pPr>
        <w:pStyle w:val="CommentText"/>
      </w:pPr>
      <w:r>
        <w:rPr>
          <w:rStyle w:val="CommentReference"/>
        </w:rPr>
        <w:annotationRef/>
      </w:r>
      <w:r>
        <w:t>Part# to be confirmed per Pipe size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1D4777" w15:done="0"/>
  <w15:commentEx w15:paraId="174BA17C" w15:done="0"/>
  <w15:commentEx w15:paraId="4B7ED243" w15:done="0"/>
  <w15:commentEx w15:paraId="5B55215D" w15:done="0"/>
  <w15:commentEx w15:paraId="6BEDE27F" w15:done="0"/>
  <w15:commentEx w15:paraId="201709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1D4777" w16cid:durableId="270F6E2D"/>
  <w16cid:commentId w16cid:paraId="174BA17C" w16cid:durableId="270F6E42"/>
  <w16cid:commentId w16cid:paraId="4B7ED243" w16cid:durableId="26148138"/>
  <w16cid:commentId w16cid:paraId="5B55215D" w16cid:durableId="26147E0B"/>
  <w16cid:commentId w16cid:paraId="6BEDE27F" w16cid:durableId="26148061"/>
  <w16cid:commentId w16cid:paraId="201709B1" w16cid:durableId="261481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0A5BD" w14:textId="77777777" w:rsidR="009208DD" w:rsidRDefault="009208DD">
      <w:r>
        <w:separator/>
      </w:r>
    </w:p>
  </w:endnote>
  <w:endnote w:type="continuationSeparator" w:id="0">
    <w:p w14:paraId="61918B3D" w14:textId="77777777" w:rsidR="009208DD" w:rsidRDefault="00920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UnicodeMS">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967E6" w14:textId="77777777" w:rsidR="009208DD" w:rsidRDefault="009208DD">
      <w:r>
        <w:separator/>
      </w:r>
    </w:p>
  </w:footnote>
  <w:footnote w:type="continuationSeparator" w:id="0">
    <w:p w14:paraId="424C30BB" w14:textId="77777777" w:rsidR="009208DD" w:rsidRDefault="00920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3CBDA" w14:textId="77777777" w:rsidR="00F27D20" w:rsidRPr="00F27D20" w:rsidRDefault="00F27D20" w:rsidP="00F27D20">
    <w:pPr>
      <w:pBdr>
        <w:top w:val="single" w:sz="4" w:space="1" w:color="auto"/>
      </w:pBdr>
      <w:tabs>
        <w:tab w:val="right" w:pos="10350"/>
      </w:tabs>
      <w:spacing w:after="0" w:line="240" w:lineRule="auto"/>
      <w:rPr>
        <w:rFonts w:cs="Arial"/>
      </w:rPr>
    </w:pPr>
    <w:r w:rsidRPr="00F27D20">
      <w:rPr>
        <w:rFonts w:cs="Arial"/>
      </w:rPr>
      <w:t>Section 13120</w:t>
    </w:r>
    <w:r>
      <w:rPr>
        <w:rFonts w:cs="Arial"/>
      </w:rPr>
      <w:tab/>
    </w:r>
    <w:r w:rsidRPr="00F27D20">
      <w:rPr>
        <w:rFonts w:cs="Arial"/>
      </w:rPr>
      <w:t>CONTRACT NO</w:t>
    </w:r>
    <w:r w:rsidRPr="00F27D20">
      <w:rPr>
        <w:rFonts w:cs="Arial"/>
        <w:highlight w:val="yellow"/>
      </w:rPr>
      <w:t>.</w:t>
    </w:r>
    <w:ins w:id="534" w:author="David Brown" w:date="2022-04-28T02:24:00Z">
      <w:r w:rsidR="009B45EE">
        <w:rPr>
          <w:rFonts w:cs="Arial"/>
          <w:highlight w:val="yellow"/>
        </w:rPr>
        <w:t xml:space="preserve"> T-XX-XXX</w:t>
      </w:r>
    </w:ins>
    <w:del w:id="535" w:author="David Brown" w:date="2022-04-28T02:24:00Z">
      <w:r w:rsidRPr="00F27D20" w:rsidDel="009B45EE">
        <w:rPr>
          <w:rFonts w:cs="Arial"/>
          <w:highlight w:val="yellow"/>
        </w:rPr>
        <w:delText>... [Insert Region Number]</w:delText>
      </w:r>
    </w:del>
    <w:r w:rsidRPr="00F27D20">
      <w:rPr>
        <w:rFonts w:cs="Arial"/>
      </w:rPr>
      <w:tab/>
    </w:r>
  </w:p>
  <w:p w14:paraId="75A06E4A" w14:textId="77777777" w:rsidR="00F27D20" w:rsidRPr="00F27D20" w:rsidRDefault="00EB7B85" w:rsidP="00F27D20">
    <w:pPr>
      <w:pBdr>
        <w:top w:val="single" w:sz="4" w:space="1" w:color="auto"/>
      </w:pBdr>
      <w:tabs>
        <w:tab w:val="left" w:pos="-1440"/>
        <w:tab w:val="left" w:pos="-720"/>
        <w:tab w:val="left" w:pos="0"/>
        <w:tab w:val="center" w:pos="5220"/>
        <w:tab w:val="right" w:pos="10350"/>
      </w:tabs>
      <w:spacing w:after="0" w:line="240" w:lineRule="auto"/>
      <w:rPr>
        <w:rFonts w:cs="Arial"/>
      </w:rPr>
    </w:pPr>
    <w:r>
      <w:rPr>
        <w:rFonts w:cs="Arial"/>
      </w:rPr>
      <w:t>2019</w:t>
    </w:r>
    <w:r w:rsidR="008C5A34">
      <w:rPr>
        <w:rFonts w:cs="Arial"/>
      </w:rPr>
      <w:t>-</w:t>
    </w:r>
    <w:r>
      <w:rPr>
        <w:rFonts w:cs="Arial"/>
      </w:rPr>
      <w:t>1</w:t>
    </w:r>
    <w:r w:rsidR="00557710">
      <w:rPr>
        <w:rFonts w:cs="Arial"/>
      </w:rPr>
      <w:t>1</w:t>
    </w:r>
    <w:r w:rsidR="008C5A34">
      <w:rPr>
        <w:rFonts w:cs="Arial"/>
      </w:rPr>
      <w:t>-</w:t>
    </w:r>
    <w:r w:rsidR="00557710">
      <w:rPr>
        <w:rFonts w:cs="Arial"/>
      </w:rPr>
      <w:t>08</w:t>
    </w:r>
    <w:r w:rsidR="00F27D20" w:rsidRPr="00F27D20">
      <w:rPr>
        <w:rFonts w:cs="Arial"/>
        <w:b/>
      </w:rPr>
      <w:tab/>
      <w:t>MAGNETIC FLOW METERS</w:t>
    </w:r>
    <w:r w:rsidR="00F27D20" w:rsidRPr="00F27D20">
      <w:rPr>
        <w:rFonts w:cs="Arial"/>
      </w:rPr>
      <w:tab/>
    </w:r>
  </w:p>
  <w:p w14:paraId="26B41614" w14:textId="77777777" w:rsidR="00F27D20" w:rsidRPr="00F27D20" w:rsidRDefault="00F27D20" w:rsidP="00F27D20">
    <w:pPr>
      <w:pBdr>
        <w:top w:val="single" w:sz="4" w:space="1" w:color="auto"/>
      </w:pBdr>
      <w:tabs>
        <w:tab w:val="center" w:pos="5175"/>
        <w:tab w:val="right" w:pos="10350"/>
      </w:tabs>
      <w:spacing w:after="0" w:line="240" w:lineRule="auto"/>
      <w:rPr>
        <w:rFonts w:cs="Arial"/>
      </w:rPr>
    </w:pPr>
    <w:r w:rsidRPr="00F27D20">
      <w:rPr>
        <w:rFonts w:cs="Arial"/>
      </w:rPr>
      <w:t xml:space="preserve">Page </w:t>
    </w:r>
    <w:r w:rsidRPr="00F27D20">
      <w:rPr>
        <w:rFonts w:cs="Arial"/>
      </w:rPr>
      <w:fldChar w:fldCharType="begin"/>
    </w:r>
    <w:r w:rsidRPr="00F27D20">
      <w:rPr>
        <w:rFonts w:cs="Arial"/>
      </w:rPr>
      <w:instrText xml:space="preserve">PAGE </w:instrText>
    </w:r>
    <w:r w:rsidRPr="00F27D20">
      <w:rPr>
        <w:rFonts w:cs="Arial"/>
      </w:rPr>
      <w:fldChar w:fldCharType="separate"/>
    </w:r>
    <w:r w:rsidR="00680B7E">
      <w:rPr>
        <w:rFonts w:cs="Arial"/>
        <w:noProof/>
      </w:rPr>
      <w:t>2</w:t>
    </w:r>
    <w:r w:rsidRPr="00F27D20">
      <w:rPr>
        <w:rFonts w:cs="Arial"/>
      </w:rPr>
      <w:fldChar w:fldCharType="end"/>
    </w:r>
    <w:r w:rsidRPr="00F27D20">
      <w:rPr>
        <w:rFonts w:cs="Arial"/>
      </w:rPr>
      <w:t xml:space="preserve"> </w:t>
    </w:r>
    <w:r>
      <w:rPr>
        <w:rFonts w:cs="Arial"/>
      </w:rPr>
      <w:tab/>
    </w:r>
    <w:r>
      <w:rPr>
        <w:rFonts w:cs="Arial"/>
      </w:rPr>
      <w:tab/>
    </w:r>
    <w:r w:rsidRPr="00F27D20">
      <w:rPr>
        <w:rFonts w:cs="Arial"/>
      </w:rPr>
      <w:t xml:space="preserve">DATE:  </w:t>
    </w:r>
    <w:ins w:id="536" w:author="David Brown" w:date="2022-04-28T02:24:00Z">
      <w:r w:rsidR="009B45EE">
        <w:rPr>
          <w:rFonts w:cs="Arial"/>
          <w:highlight w:val="yellow"/>
        </w:rPr>
        <w:t>April 2022</w:t>
      </w:r>
    </w:ins>
    <w:del w:id="537" w:author="David Brown" w:date="2022-04-28T02:24:00Z">
      <w:r w:rsidRPr="00F27D20" w:rsidDel="009B45EE">
        <w:rPr>
          <w:rFonts w:cs="Arial"/>
          <w:highlight w:val="lightGray"/>
        </w:rPr>
        <w:delText>[</w:delText>
      </w:r>
      <w:r w:rsidRPr="00F27D20" w:rsidDel="009B45EE">
        <w:rPr>
          <w:rFonts w:cs="Arial"/>
          <w:highlight w:val="yellow"/>
        </w:rPr>
        <w:delText>Insert Date, (e.g. Jan., 2010)]</w:delText>
      </w:r>
    </w:del>
    <w:r>
      <w:rPr>
        <w:rFonts w:cs="Arial"/>
      </w:rPr>
      <w:tab/>
    </w:r>
  </w:p>
  <w:p w14:paraId="65BFC738" w14:textId="77777777" w:rsidR="00F27D20" w:rsidRDefault="00F27D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8AF42" w14:textId="77777777" w:rsidR="00E5327D" w:rsidRPr="007F6E52" w:rsidRDefault="00E5327D" w:rsidP="00F27D20">
    <w:pPr>
      <w:pBdr>
        <w:top w:val="single" w:sz="4" w:space="1" w:color="auto"/>
      </w:pBdr>
      <w:tabs>
        <w:tab w:val="right" w:pos="10350"/>
      </w:tabs>
      <w:spacing w:after="0" w:line="240" w:lineRule="auto"/>
      <w:rPr>
        <w:rFonts w:cs="Arial"/>
      </w:rPr>
    </w:pPr>
    <w:r w:rsidRPr="007F6E52">
      <w:rPr>
        <w:rFonts w:cs="Arial"/>
      </w:rPr>
      <w:t>CONTRACT NO</w:t>
    </w:r>
    <w:r w:rsidRPr="007F6E52">
      <w:rPr>
        <w:rFonts w:cs="Arial"/>
        <w:highlight w:val="yellow"/>
      </w:rPr>
      <w:t>.</w:t>
    </w:r>
    <w:ins w:id="538" w:author="David Brown" w:date="2022-04-28T02:23:00Z">
      <w:r w:rsidR="009B45EE">
        <w:rPr>
          <w:rFonts w:cs="Arial"/>
          <w:highlight w:val="yellow"/>
        </w:rPr>
        <w:t xml:space="preserve"> T-XX-XXX</w:t>
      </w:r>
    </w:ins>
    <w:del w:id="539" w:author="David Brown" w:date="2022-04-28T02:23:00Z">
      <w:r w:rsidRPr="007F6E52" w:rsidDel="009B45EE">
        <w:rPr>
          <w:rFonts w:cs="Arial"/>
          <w:highlight w:val="yellow"/>
        </w:rPr>
        <w:delText>... [Insert Region Number]</w:delText>
      </w:r>
    </w:del>
    <w:r w:rsidR="00A105E3" w:rsidRPr="007F6E52">
      <w:rPr>
        <w:rFonts w:cs="Arial"/>
      </w:rPr>
      <w:tab/>
      <w:t>Section 13120</w:t>
    </w:r>
  </w:p>
  <w:p w14:paraId="07081C25" w14:textId="77777777" w:rsidR="00E5327D" w:rsidRPr="007F6E52" w:rsidRDefault="00E5327D" w:rsidP="00F27D20">
    <w:pPr>
      <w:pBdr>
        <w:top w:val="single" w:sz="4" w:space="1" w:color="auto"/>
      </w:pBdr>
      <w:tabs>
        <w:tab w:val="left" w:pos="-1440"/>
        <w:tab w:val="left" w:pos="-720"/>
        <w:tab w:val="left" w:pos="0"/>
        <w:tab w:val="center" w:pos="5220"/>
        <w:tab w:val="right" w:pos="10350"/>
      </w:tabs>
      <w:spacing w:after="0" w:line="240" w:lineRule="auto"/>
      <w:rPr>
        <w:rFonts w:cs="Arial"/>
      </w:rPr>
    </w:pPr>
    <w:r w:rsidRPr="007F6E52">
      <w:rPr>
        <w:rFonts w:cs="Arial"/>
        <w:b/>
      </w:rPr>
      <w:tab/>
    </w:r>
    <w:r w:rsidR="00A105E3" w:rsidRPr="007F6E52">
      <w:rPr>
        <w:rFonts w:cs="Arial"/>
        <w:b/>
      </w:rPr>
      <w:t>MAGNETIC FLOW METERS</w:t>
    </w:r>
    <w:r w:rsidRPr="007F6E52">
      <w:rPr>
        <w:rFonts w:cs="Arial"/>
      </w:rPr>
      <w:tab/>
    </w:r>
    <w:r w:rsidR="00EB7B85">
      <w:rPr>
        <w:rFonts w:cs="Arial"/>
      </w:rPr>
      <w:t>2019</w:t>
    </w:r>
    <w:r w:rsidR="008C5A34">
      <w:rPr>
        <w:rFonts w:cs="Arial"/>
      </w:rPr>
      <w:t>-</w:t>
    </w:r>
    <w:r w:rsidR="00EB7B85">
      <w:rPr>
        <w:rFonts w:cs="Arial"/>
      </w:rPr>
      <w:t>1</w:t>
    </w:r>
    <w:r w:rsidR="00557710">
      <w:rPr>
        <w:rFonts w:cs="Arial"/>
      </w:rPr>
      <w:t>1</w:t>
    </w:r>
    <w:r w:rsidR="008C5A34">
      <w:rPr>
        <w:rFonts w:cs="Arial"/>
      </w:rPr>
      <w:t>-</w:t>
    </w:r>
    <w:r w:rsidR="00557710">
      <w:rPr>
        <w:rFonts w:cs="Arial"/>
      </w:rPr>
      <w:t>08</w:t>
    </w:r>
  </w:p>
  <w:p w14:paraId="5D2C6E83" w14:textId="77777777" w:rsidR="00E5327D" w:rsidRPr="007F6E52" w:rsidRDefault="00E5327D" w:rsidP="00F27D20">
    <w:pPr>
      <w:pBdr>
        <w:top w:val="single" w:sz="4" w:space="1" w:color="auto"/>
      </w:pBdr>
      <w:tabs>
        <w:tab w:val="center" w:pos="5175"/>
        <w:tab w:val="right" w:pos="10350"/>
      </w:tabs>
      <w:spacing w:after="0" w:line="240" w:lineRule="auto"/>
      <w:rPr>
        <w:rFonts w:cs="Arial"/>
      </w:rPr>
    </w:pPr>
    <w:r w:rsidRPr="007F6E52">
      <w:rPr>
        <w:rFonts w:cs="Arial"/>
      </w:rPr>
      <w:t xml:space="preserve">DATE:  </w:t>
    </w:r>
    <w:ins w:id="540" w:author="David Brown" w:date="2022-04-28T02:24:00Z">
      <w:r w:rsidR="009B45EE">
        <w:rPr>
          <w:rFonts w:cs="Arial"/>
          <w:highlight w:val="yellow"/>
        </w:rPr>
        <w:t>April 2022</w:t>
      </w:r>
    </w:ins>
    <w:del w:id="541" w:author="David Brown" w:date="2022-04-28T02:24:00Z">
      <w:r w:rsidRPr="007F6E52" w:rsidDel="009B45EE">
        <w:rPr>
          <w:rFonts w:cs="Arial"/>
          <w:highlight w:val="lightGray"/>
        </w:rPr>
        <w:delText>[</w:delText>
      </w:r>
      <w:r w:rsidR="00206E00" w:rsidRPr="007F6E52" w:rsidDel="009B45EE">
        <w:rPr>
          <w:rFonts w:cs="Arial"/>
          <w:highlight w:val="yellow"/>
        </w:rPr>
        <w:delText>Insert Date, (e.g. Ja</w:delText>
      </w:r>
    </w:del>
    <w:del w:id="542" w:author="David Brown" w:date="2022-04-28T02:23:00Z">
      <w:r w:rsidR="00206E00" w:rsidRPr="007F6E52" w:rsidDel="009B45EE">
        <w:rPr>
          <w:rFonts w:cs="Arial"/>
          <w:highlight w:val="yellow"/>
        </w:rPr>
        <w:delText>n., 201</w:delText>
      </w:r>
      <w:r w:rsidRPr="007F6E52" w:rsidDel="009B45EE">
        <w:rPr>
          <w:rFonts w:cs="Arial"/>
          <w:highlight w:val="yellow"/>
        </w:rPr>
        <w:delText>0)]</w:delText>
      </w:r>
    </w:del>
    <w:r w:rsidRPr="007F6E52">
      <w:rPr>
        <w:rFonts w:cs="Arial"/>
      </w:rPr>
      <w:tab/>
    </w:r>
    <w:r w:rsidRPr="007F6E52">
      <w:rPr>
        <w:rFonts w:cs="Arial"/>
      </w:rPr>
      <w:tab/>
      <w:t xml:space="preserve">Page </w:t>
    </w:r>
    <w:r w:rsidRPr="007F6E52">
      <w:rPr>
        <w:rFonts w:cs="Arial"/>
      </w:rPr>
      <w:fldChar w:fldCharType="begin"/>
    </w:r>
    <w:r w:rsidRPr="007F6E52">
      <w:rPr>
        <w:rFonts w:cs="Arial"/>
      </w:rPr>
      <w:instrText xml:space="preserve">PAGE </w:instrText>
    </w:r>
    <w:r w:rsidRPr="007F6E52">
      <w:rPr>
        <w:rFonts w:cs="Arial"/>
      </w:rPr>
      <w:fldChar w:fldCharType="separate"/>
    </w:r>
    <w:r w:rsidR="00680B7E">
      <w:rPr>
        <w:rFonts w:cs="Arial"/>
        <w:noProof/>
      </w:rPr>
      <w:t>1</w:t>
    </w:r>
    <w:r w:rsidRPr="007F6E52">
      <w:rPr>
        <w:rFonts w:cs="Arial"/>
      </w:rPr>
      <w:fldChar w:fldCharType="end"/>
    </w:r>
    <w:r w:rsidRPr="007F6E52">
      <w:rPr>
        <w:rFonts w:cs="Arial"/>
      </w:rPr>
      <w:t xml:space="preserve"> </w:t>
    </w:r>
  </w:p>
  <w:p w14:paraId="0C9884D7" w14:textId="77777777" w:rsidR="00E5327D" w:rsidRPr="00672C12" w:rsidRDefault="00E5327D"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2F3ED" w14:textId="77777777" w:rsidR="00E5327D" w:rsidRPr="0082209E" w:rsidRDefault="00E5327D" w:rsidP="00672C12">
    <w:pPr>
      <w:pBdr>
        <w:top w:val="single" w:sz="4" w:space="1" w:color="auto"/>
      </w:pBdr>
      <w:tabs>
        <w:tab w:val="right" w:pos="10350"/>
      </w:tabs>
      <w:rPr>
        <w:rFonts w:ascii="Arial" w:hAnsi="Arial" w:cs="Arial"/>
      </w:rPr>
    </w:pPr>
    <w:r w:rsidRPr="0082209E">
      <w:rPr>
        <w:rFonts w:ascii="Arial" w:hAnsi="Arial" w:cs="Arial"/>
      </w:rPr>
      <w:t>CONTRACT NO</w:t>
    </w:r>
    <w:r w:rsidRPr="00206E00">
      <w:rPr>
        <w:rFonts w:ascii="Arial" w:hAnsi="Arial" w:cs="Arial"/>
        <w:highlight w:val="yellow"/>
      </w:rPr>
      <w:t>.... [Insert Region Number]</w:t>
    </w:r>
    <w:r w:rsidRPr="0082209E">
      <w:rPr>
        <w:rFonts w:ascii="Arial" w:hAnsi="Arial" w:cs="Arial"/>
      </w:rPr>
      <w:tab/>
      <w:t xml:space="preserve">Section </w:t>
    </w:r>
    <w:r w:rsidR="00A105E3">
      <w:rPr>
        <w:rFonts w:ascii="Arial" w:hAnsi="Arial" w:cs="Arial"/>
      </w:rPr>
      <w:t>13120</w:t>
    </w:r>
  </w:p>
  <w:p w14:paraId="29A48744" w14:textId="77777777" w:rsidR="00E5327D" w:rsidRPr="0082209E" w:rsidRDefault="00E5327D" w:rsidP="008A26A6">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r>
    <w:r w:rsidR="00A105E3">
      <w:rPr>
        <w:rFonts w:ascii="Arial" w:hAnsi="Arial" w:cs="Arial"/>
        <w:b/>
      </w:rPr>
      <w:t>MAGNETIC FLOW METERS</w:t>
    </w:r>
    <w:r w:rsidRPr="0082209E">
      <w:rPr>
        <w:rFonts w:ascii="Arial" w:hAnsi="Arial" w:cs="Arial"/>
      </w:rPr>
      <w:tab/>
    </w:r>
  </w:p>
  <w:p w14:paraId="27E61013" w14:textId="77777777" w:rsidR="00E5327D" w:rsidRPr="0082209E" w:rsidRDefault="00E5327D"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206E00">
      <w:rPr>
        <w:rFonts w:ascii="Arial" w:hAnsi="Arial" w:cs="Arial"/>
        <w:highlight w:val="yellow"/>
      </w:rPr>
      <w:t>[Insert Date, (e.g. Jan., 20</w:t>
    </w:r>
    <w:r w:rsidR="00206E00">
      <w:rPr>
        <w:rFonts w:ascii="Arial" w:hAnsi="Arial" w:cs="Arial"/>
        <w:highlight w:val="yellow"/>
      </w:rPr>
      <w:t>1</w:t>
    </w:r>
    <w:r w:rsidRPr="00206E00">
      <w:rPr>
        <w:rFonts w:ascii="Arial" w:hAnsi="Arial" w:cs="Arial"/>
        <w:highlight w:val="yellow"/>
      </w:rPr>
      <w:t>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F27D20">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sidR="00F27D20">
      <w:rPr>
        <w:rStyle w:val="PageNumber"/>
        <w:rFonts w:ascii="Arial" w:hAnsi="Arial" w:cs="Arial"/>
        <w:caps/>
        <w:noProof/>
        <w:sz w:val="22"/>
      </w:rPr>
      <w:t>8</w:t>
    </w:r>
    <w:r w:rsidRPr="008A26A6">
      <w:rPr>
        <w:rStyle w:val="PageNumber"/>
        <w:rFonts w:ascii="Arial" w:hAnsi="Arial" w:cs="Arial"/>
        <w:caps/>
        <w:sz w:val="22"/>
      </w:rPr>
      <w:fldChar w:fldCharType="end"/>
    </w:r>
  </w:p>
  <w:p w14:paraId="4003709C" w14:textId="77777777" w:rsidR="00E5327D" w:rsidRDefault="00E5327D"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EE0FC2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F509EF"/>
    <w:multiLevelType w:val="hybridMultilevel"/>
    <w:tmpl w:val="84121730"/>
    <w:lvl w:ilvl="0" w:tplc="527CE8D4">
      <w:start w:val="1"/>
      <w:numFmt w:val="decimal"/>
      <w:lvlText w:val=".%1"/>
      <w:lvlJc w:val="left"/>
      <w:pPr>
        <w:tabs>
          <w:tab w:val="num" w:pos="2606"/>
        </w:tabs>
        <w:ind w:left="4046"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 w15:restartNumberingAfterBreak="0">
    <w:nsid w:val="0D034CBD"/>
    <w:multiLevelType w:val="multilevel"/>
    <w:tmpl w:val="C25E3F06"/>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B123D57"/>
    <w:multiLevelType w:val="hybridMultilevel"/>
    <w:tmpl w:val="0DA85334"/>
    <w:lvl w:ilvl="0" w:tplc="527CE8D4">
      <w:start w:val="1"/>
      <w:numFmt w:val="decimal"/>
      <w:lvlText w:val=".%1"/>
      <w:lvlJc w:val="left"/>
      <w:pPr>
        <w:tabs>
          <w:tab w:val="num" w:pos="0"/>
        </w:tabs>
        <w:ind w:left="1440" w:hanging="360"/>
      </w:pPr>
      <w:rPr>
        <w:rFonts w:hint="default"/>
      </w:rPr>
    </w:lvl>
    <w:lvl w:ilvl="1" w:tplc="04090003">
      <w:start w:val="1"/>
      <w:numFmt w:val="bullet"/>
      <w:lvlText w:val="o"/>
      <w:lvlJc w:val="left"/>
      <w:pPr>
        <w:tabs>
          <w:tab w:val="num" w:pos="3600"/>
        </w:tabs>
        <w:ind w:left="3600" w:hanging="360"/>
      </w:pPr>
      <w:rPr>
        <w:rFonts w:ascii="Courier New" w:hAnsi="Courier New" w:hint="default"/>
      </w:rPr>
    </w:lvl>
    <w:lvl w:ilvl="2" w:tplc="04090005">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start w:val="1"/>
      <w:numFmt w:val="bullet"/>
      <w:lvlText w:val="o"/>
      <w:lvlJc w:val="left"/>
      <w:pPr>
        <w:tabs>
          <w:tab w:val="num" w:pos="5760"/>
        </w:tabs>
        <w:ind w:left="5760" w:hanging="360"/>
      </w:pPr>
      <w:rPr>
        <w:rFonts w:ascii="Courier New" w:hAnsi="Courier New" w:hint="default"/>
      </w:rPr>
    </w:lvl>
    <w:lvl w:ilvl="5" w:tplc="04090005">
      <w:start w:val="1"/>
      <w:numFmt w:val="bullet"/>
      <w:lvlText w:val=""/>
      <w:lvlJc w:val="left"/>
      <w:pPr>
        <w:tabs>
          <w:tab w:val="num" w:pos="6480"/>
        </w:tabs>
        <w:ind w:left="6480" w:hanging="360"/>
      </w:pPr>
      <w:rPr>
        <w:rFonts w:ascii="Wingdings" w:hAnsi="Wingdings" w:hint="default"/>
      </w:rPr>
    </w:lvl>
    <w:lvl w:ilvl="6" w:tplc="0409000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15:restartNumberingAfterBreak="0">
    <w:nsid w:val="1D974DD3"/>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50407D28"/>
    <w:multiLevelType w:val="multilevel"/>
    <w:tmpl w:val="CB5AF6EC"/>
    <w:lvl w:ilvl="0">
      <w:start w:val="1"/>
      <w:numFmt w:val="decimal"/>
      <w:pStyle w:val="Heading1"/>
      <w:lvlText w:val="PART %1."/>
      <w:lvlJc w:val="left"/>
      <w:pPr>
        <w:tabs>
          <w:tab w:val="num" w:pos="432"/>
        </w:tabs>
        <w:ind w:left="432" w:hanging="432"/>
      </w:pPr>
      <w:rPr>
        <w:rFonts w:ascii="Calibri" w:hAnsi="Calibri" w:hint="default"/>
        <w:b w:val="0"/>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rPr>
        <w:rFonts w:ascii="Calibri" w:hAnsi="Calibri" w:hint="default"/>
        <w:color w:val="000000"/>
        <w:sz w:val="22"/>
      </w:rPr>
    </w:lvl>
    <w:lvl w:ilvl="3">
      <w:start w:val="1"/>
      <w:numFmt w:val="decimal"/>
      <w:pStyle w:val="Heading4"/>
      <w:lvlText w:val=".%4"/>
      <w:lvlJc w:val="left"/>
      <w:pPr>
        <w:tabs>
          <w:tab w:val="num" w:pos="774"/>
        </w:tabs>
        <w:ind w:left="774" w:firstLine="3456"/>
      </w:pPr>
      <w:rPr>
        <w:rFonts w:hint="default"/>
      </w:rPr>
    </w:lvl>
    <w:lvl w:ilvl="4">
      <w:start w:val="1"/>
      <w:numFmt w:val="decimal"/>
      <w:pStyle w:val="Heading5"/>
      <w:lvlText w:val=".%5"/>
      <w:lvlJc w:val="left"/>
      <w:pPr>
        <w:tabs>
          <w:tab w:val="num" w:pos="1080"/>
        </w:tabs>
        <w:ind w:left="108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3727ABF"/>
    <w:multiLevelType w:val="hybridMultilevel"/>
    <w:tmpl w:val="1CEA9CD2"/>
    <w:lvl w:ilvl="0" w:tplc="14541E5C">
      <w:start w:val="1"/>
      <w:numFmt w:val="decimal"/>
      <w:pStyle w:val="Style1"/>
      <w:lvlText w:val=".%1"/>
      <w:lvlJc w:val="left"/>
      <w:pPr>
        <w:tabs>
          <w:tab w:val="num" w:pos="2520"/>
        </w:tabs>
        <w:ind w:left="3960" w:hanging="360"/>
      </w:pPr>
      <w:rPr>
        <w:rFonts w:hint="default"/>
      </w:rPr>
    </w:lvl>
    <w:lvl w:ilvl="1" w:tplc="04090003">
      <w:start w:val="1"/>
      <w:numFmt w:val="bullet"/>
      <w:lvlText w:val="o"/>
      <w:lvlJc w:val="left"/>
      <w:pPr>
        <w:tabs>
          <w:tab w:val="num" w:pos="5040"/>
        </w:tabs>
        <w:ind w:left="5040" w:hanging="360"/>
      </w:pPr>
      <w:rPr>
        <w:rFonts w:ascii="Courier New" w:hAnsi="Courier New" w:hint="default"/>
      </w:rPr>
    </w:lvl>
    <w:lvl w:ilvl="2" w:tplc="04090005">
      <w:start w:val="1"/>
      <w:numFmt w:val="bullet"/>
      <w:lvlText w:val=""/>
      <w:lvlJc w:val="left"/>
      <w:pPr>
        <w:tabs>
          <w:tab w:val="num" w:pos="5760"/>
        </w:tabs>
        <w:ind w:left="5760" w:hanging="360"/>
      </w:pPr>
      <w:rPr>
        <w:rFonts w:ascii="Wingdings" w:hAnsi="Wingdings" w:hint="default"/>
      </w:rPr>
    </w:lvl>
    <w:lvl w:ilvl="3" w:tplc="04090001">
      <w:start w:val="1"/>
      <w:numFmt w:val="bullet"/>
      <w:lvlText w:val=""/>
      <w:lvlJc w:val="left"/>
      <w:pPr>
        <w:tabs>
          <w:tab w:val="num" w:pos="6480"/>
        </w:tabs>
        <w:ind w:left="6480" w:hanging="360"/>
      </w:pPr>
      <w:rPr>
        <w:rFonts w:ascii="Symbol" w:hAnsi="Symbol" w:hint="default"/>
      </w:rPr>
    </w:lvl>
    <w:lvl w:ilvl="4" w:tplc="04090003">
      <w:start w:val="1"/>
      <w:numFmt w:val="bullet"/>
      <w:lvlText w:val="o"/>
      <w:lvlJc w:val="left"/>
      <w:pPr>
        <w:tabs>
          <w:tab w:val="num" w:pos="7200"/>
        </w:tabs>
        <w:ind w:left="7200" w:hanging="360"/>
      </w:pPr>
      <w:rPr>
        <w:rFonts w:ascii="Courier New" w:hAnsi="Courier New" w:hint="default"/>
      </w:rPr>
    </w:lvl>
    <w:lvl w:ilvl="5" w:tplc="04090005">
      <w:start w:val="1"/>
      <w:numFmt w:val="bullet"/>
      <w:lvlText w:val=""/>
      <w:lvlJc w:val="left"/>
      <w:pPr>
        <w:tabs>
          <w:tab w:val="num" w:pos="7920"/>
        </w:tabs>
        <w:ind w:left="7920" w:hanging="360"/>
      </w:pPr>
      <w:rPr>
        <w:rFonts w:ascii="Wingdings" w:hAnsi="Wingdings" w:hint="default"/>
      </w:rPr>
    </w:lvl>
    <w:lvl w:ilvl="6" w:tplc="0409000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12"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E6B11E0"/>
    <w:multiLevelType w:val="multilevel"/>
    <w:tmpl w:val="E954DD96"/>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10"/>
  </w:num>
  <w:num w:numId="4">
    <w:abstractNumId w:val="7"/>
  </w:num>
  <w:num w:numId="5">
    <w:abstractNumId w:val="12"/>
  </w:num>
  <w:num w:numId="6">
    <w:abstractNumId w:val="6"/>
  </w:num>
  <w:num w:numId="7">
    <w:abstractNumId w:val="9"/>
  </w:num>
  <w:num w:numId="8">
    <w:abstractNumId w:val="3"/>
  </w:num>
  <w:num w:numId="9">
    <w:abstractNumId w:val="14"/>
  </w:num>
  <w:num w:numId="10">
    <w:abstractNumId w:val="8"/>
  </w:num>
  <w:num w:numId="11">
    <w:abstractNumId w:val="5"/>
  </w:num>
  <w:num w:numId="12">
    <w:abstractNumId w:val="2"/>
  </w:num>
  <w:num w:numId="13">
    <w:abstractNumId w:val="4"/>
  </w:num>
  <w:num w:numId="14">
    <w:abstractNumId w:val="11"/>
  </w:num>
  <w:num w:numId="15">
    <w:abstractNumId w:val="4"/>
    <w:lvlOverride w:ilvl="0">
      <w:startOverride w:val="1"/>
    </w:lvlOverride>
  </w:num>
  <w:num w:numId="16">
    <w:abstractNumId w:val="1"/>
  </w:num>
  <w:num w:numId="17">
    <w:abstractNumId w:val="10"/>
  </w:num>
  <w:num w:numId="18">
    <w:abstractNumId w:val="10"/>
  </w:num>
  <w:num w:numId="19">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013FD"/>
    <w:rsid w:val="00033A52"/>
    <w:rsid w:val="000442DE"/>
    <w:rsid w:val="00044A0A"/>
    <w:rsid w:val="00050261"/>
    <w:rsid w:val="0006058D"/>
    <w:rsid w:val="000A7BB7"/>
    <w:rsid w:val="000B3C07"/>
    <w:rsid w:val="000C10EE"/>
    <w:rsid w:val="000C6EBC"/>
    <w:rsid w:val="000D36BE"/>
    <w:rsid w:val="000E0211"/>
    <w:rsid w:val="000E361B"/>
    <w:rsid w:val="000F4979"/>
    <w:rsid w:val="00107DBA"/>
    <w:rsid w:val="001148AD"/>
    <w:rsid w:val="00124AF2"/>
    <w:rsid w:val="00136A0E"/>
    <w:rsid w:val="0014754D"/>
    <w:rsid w:val="00160392"/>
    <w:rsid w:val="00166FE7"/>
    <w:rsid w:val="00170E65"/>
    <w:rsid w:val="001B3E2D"/>
    <w:rsid w:val="001D5494"/>
    <w:rsid w:val="001D6D3F"/>
    <w:rsid w:val="00206E00"/>
    <w:rsid w:val="00212F35"/>
    <w:rsid w:val="002346EC"/>
    <w:rsid w:val="00236BE2"/>
    <w:rsid w:val="002470A7"/>
    <w:rsid w:val="00276EBA"/>
    <w:rsid w:val="002854B3"/>
    <w:rsid w:val="002A1A5D"/>
    <w:rsid w:val="002A48A0"/>
    <w:rsid w:val="002A6128"/>
    <w:rsid w:val="002B1FE3"/>
    <w:rsid w:val="002D4787"/>
    <w:rsid w:val="003038EE"/>
    <w:rsid w:val="003130DA"/>
    <w:rsid w:val="00331892"/>
    <w:rsid w:val="0033540B"/>
    <w:rsid w:val="00366110"/>
    <w:rsid w:val="00372157"/>
    <w:rsid w:val="0038633F"/>
    <w:rsid w:val="003C0FC2"/>
    <w:rsid w:val="003C6804"/>
    <w:rsid w:val="00400D0A"/>
    <w:rsid w:val="0040189E"/>
    <w:rsid w:val="00402B4F"/>
    <w:rsid w:val="0040417E"/>
    <w:rsid w:val="004049EA"/>
    <w:rsid w:val="00405F80"/>
    <w:rsid w:val="00414AEF"/>
    <w:rsid w:val="00420A26"/>
    <w:rsid w:val="004327B8"/>
    <w:rsid w:val="00442DA4"/>
    <w:rsid w:val="00461EC3"/>
    <w:rsid w:val="0046582C"/>
    <w:rsid w:val="00467BBE"/>
    <w:rsid w:val="00473CB0"/>
    <w:rsid w:val="0048612F"/>
    <w:rsid w:val="004C0F75"/>
    <w:rsid w:val="004C3E3A"/>
    <w:rsid w:val="004D599A"/>
    <w:rsid w:val="004E5622"/>
    <w:rsid w:val="004E668C"/>
    <w:rsid w:val="004F5980"/>
    <w:rsid w:val="0050597F"/>
    <w:rsid w:val="00527575"/>
    <w:rsid w:val="00530760"/>
    <w:rsid w:val="00531316"/>
    <w:rsid w:val="0054053D"/>
    <w:rsid w:val="005411A5"/>
    <w:rsid w:val="00557710"/>
    <w:rsid w:val="00575F38"/>
    <w:rsid w:val="00583514"/>
    <w:rsid w:val="00587A5B"/>
    <w:rsid w:val="005947BD"/>
    <w:rsid w:val="005B08A5"/>
    <w:rsid w:val="005B54F9"/>
    <w:rsid w:val="005C2C98"/>
    <w:rsid w:val="005C2E8A"/>
    <w:rsid w:val="005E1DFC"/>
    <w:rsid w:val="005E3B34"/>
    <w:rsid w:val="005F5368"/>
    <w:rsid w:val="00605C7E"/>
    <w:rsid w:val="00622913"/>
    <w:rsid w:val="006250F0"/>
    <w:rsid w:val="00657AC7"/>
    <w:rsid w:val="00664B92"/>
    <w:rsid w:val="006669B5"/>
    <w:rsid w:val="00672C12"/>
    <w:rsid w:val="00680B7E"/>
    <w:rsid w:val="0068373A"/>
    <w:rsid w:val="006846B1"/>
    <w:rsid w:val="006925D6"/>
    <w:rsid w:val="00695B58"/>
    <w:rsid w:val="006C0FAF"/>
    <w:rsid w:val="006C3BD7"/>
    <w:rsid w:val="006D0492"/>
    <w:rsid w:val="006E7F29"/>
    <w:rsid w:val="00703C73"/>
    <w:rsid w:val="0070514B"/>
    <w:rsid w:val="0072041B"/>
    <w:rsid w:val="00733960"/>
    <w:rsid w:val="007742FE"/>
    <w:rsid w:val="007C4C6E"/>
    <w:rsid w:val="007D1845"/>
    <w:rsid w:val="007E4441"/>
    <w:rsid w:val="007F6E52"/>
    <w:rsid w:val="008001A5"/>
    <w:rsid w:val="00812A85"/>
    <w:rsid w:val="008245A4"/>
    <w:rsid w:val="00833279"/>
    <w:rsid w:val="0084091D"/>
    <w:rsid w:val="008530DD"/>
    <w:rsid w:val="008727E0"/>
    <w:rsid w:val="00893F7E"/>
    <w:rsid w:val="008940DE"/>
    <w:rsid w:val="00897BBF"/>
    <w:rsid w:val="008A26A6"/>
    <w:rsid w:val="008A3B21"/>
    <w:rsid w:val="008C5A34"/>
    <w:rsid w:val="008D4C04"/>
    <w:rsid w:val="008E5665"/>
    <w:rsid w:val="00900B49"/>
    <w:rsid w:val="009208DD"/>
    <w:rsid w:val="00921FEE"/>
    <w:rsid w:val="00931732"/>
    <w:rsid w:val="009369FF"/>
    <w:rsid w:val="009422F1"/>
    <w:rsid w:val="00960901"/>
    <w:rsid w:val="0096490F"/>
    <w:rsid w:val="009A009E"/>
    <w:rsid w:val="009A4C79"/>
    <w:rsid w:val="009B083D"/>
    <w:rsid w:val="009B45EE"/>
    <w:rsid w:val="009C3C75"/>
    <w:rsid w:val="009C5471"/>
    <w:rsid w:val="00A032D8"/>
    <w:rsid w:val="00A03FE6"/>
    <w:rsid w:val="00A105E3"/>
    <w:rsid w:val="00A30EDC"/>
    <w:rsid w:val="00A55F4B"/>
    <w:rsid w:val="00A767E0"/>
    <w:rsid w:val="00AA040C"/>
    <w:rsid w:val="00AA0E59"/>
    <w:rsid w:val="00AA3750"/>
    <w:rsid w:val="00AE23BE"/>
    <w:rsid w:val="00AE4B84"/>
    <w:rsid w:val="00B41B16"/>
    <w:rsid w:val="00B66415"/>
    <w:rsid w:val="00B71EAA"/>
    <w:rsid w:val="00B8031A"/>
    <w:rsid w:val="00B843E5"/>
    <w:rsid w:val="00B90CB9"/>
    <w:rsid w:val="00B926A6"/>
    <w:rsid w:val="00B94717"/>
    <w:rsid w:val="00B959B9"/>
    <w:rsid w:val="00BB3062"/>
    <w:rsid w:val="00BB3930"/>
    <w:rsid w:val="00BB7C01"/>
    <w:rsid w:val="00BC633B"/>
    <w:rsid w:val="00BD06D3"/>
    <w:rsid w:val="00C00399"/>
    <w:rsid w:val="00C10036"/>
    <w:rsid w:val="00C14E23"/>
    <w:rsid w:val="00C16BC9"/>
    <w:rsid w:val="00C336BC"/>
    <w:rsid w:val="00C73272"/>
    <w:rsid w:val="00C80C03"/>
    <w:rsid w:val="00C81675"/>
    <w:rsid w:val="00C9350B"/>
    <w:rsid w:val="00D050FC"/>
    <w:rsid w:val="00D109FD"/>
    <w:rsid w:val="00D11470"/>
    <w:rsid w:val="00D15B0E"/>
    <w:rsid w:val="00D26372"/>
    <w:rsid w:val="00D354BA"/>
    <w:rsid w:val="00D3626B"/>
    <w:rsid w:val="00D45624"/>
    <w:rsid w:val="00D541F1"/>
    <w:rsid w:val="00D705EE"/>
    <w:rsid w:val="00D75D15"/>
    <w:rsid w:val="00D9205B"/>
    <w:rsid w:val="00DA097A"/>
    <w:rsid w:val="00DA0EF1"/>
    <w:rsid w:val="00DA18BC"/>
    <w:rsid w:val="00DA28FD"/>
    <w:rsid w:val="00DB06A2"/>
    <w:rsid w:val="00DD7189"/>
    <w:rsid w:val="00DE66DF"/>
    <w:rsid w:val="00E03D7B"/>
    <w:rsid w:val="00E15197"/>
    <w:rsid w:val="00E252C3"/>
    <w:rsid w:val="00E52D25"/>
    <w:rsid w:val="00E5327D"/>
    <w:rsid w:val="00E62AA3"/>
    <w:rsid w:val="00E66D15"/>
    <w:rsid w:val="00E84A9C"/>
    <w:rsid w:val="00EB2A8E"/>
    <w:rsid w:val="00EB5286"/>
    <w:rsid w:val="00EB66FD"/>
    <w:rsid w:val="00EB7B85"/>
    <w:rsid w:val="00ED034C"/>
    <w:rsid w:val="00F00AD9"/>
    <w:rsid w:val="00F035CE"/>
    <w:rsid w:val="00F13982"/>
    <w:rsid w:val="00F25668"/>
    <w:rsid w:val="00F27D20"/>
    <w:rsid w:val="00F42D46"/>
    <w:rsid w:val="00F46DEE"/>
    <w:rsid w:val="00F5273F"/>
    <w:rsid w:val="00F6204E"/>
    <w:rsid w:val="00F910D7"/>
    <w:rsid w:val="00F96D15"/>
    <w:rsid w:val="00FA489D"/>
    <w:rsid w:val="00FA7A1D"/>
    <w:rsid w:val="00FB1D5B"/>
    <w:rsid w:val="00FD2DCD"/>
    <w:rsid w:val="00FD67D7"/>
    <w:rsid w:val="00FF77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F80E685"/>
  <w15:chartTrackingRefBased/>
  <w15:docId w15:val="{5493023A-1124-4EFB-8CA6-5C949D133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9" w:uiPriority="9" w:qFormat="1"/>
    <w:lsdException w:name="caption" w:uiPriority="35"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7D20"/>
    <w:pPr>
      <w:spacing w:after="200" w:line="276" w:lineRule="auto"/>
    </w:pPr>
    <w:rPr>
      <w:sz w:val="22"/>
      <w:szCs w:val="22"/>
    </w:rPr>
  </w:style>
  <w:style w:type="paragraph" w:styleId="Heading1">
    <w:name w:val="heading 1"/>
    <w:aliases w:val="Heading 1S"/>
    <w:basedOn w:val="Normal"/>
    <w:next w:val="BodyText"/>
    <w:link w:val="Heading1Char"/>
    <w:qFormat/>
    <w:rsid w:val="00F27D20"/>
    <w:pPr>
      <w:keepNext/>
      <w:numPr>
        <w:numId w:val="27"/>
      </w:numPr>
      <w:tabs>
        <w:tab w:val="left" w:pos="1080"/>
      </w:tabs>
      <w:spacing w:before="160" w:after="0" w:line="240" w:lineRule="auto"/>
      <w:ind w:left="1080" w:hanging="1080"/>
      <w:outlineLvl w:val="0"/>
    </w:pPr>
    <w:rPr>
      <w:caps/>
      <w:u w:val="single"/>
    </w:rPr>
  </w:style>
  <w:style w:type="paragraph" w:styleId="Heading2">
    <w:name w:val="heading 2"/>
    <w:aliases w:val="Heading 2S"/>
    <w:basedOn w:val="Normal"/>
    <w:next w:val="BodyText"/>
    <w:link w:val="Heading2Char"/>
    <w:qFormat/>
    <w:rsid w:val="00F27D20"/>
    <w:pPr>
      <w:keepNext/>
      <w:keepLines/>
      <w:numPr>
        <w:ilvl w:val="1"/>
        <w:numId w:val="27"/>
      </w:numPr>
      <w:tabs>
        <w:tab w:val="clear" w:pos="576"/>
        <w:tab w:val="num" w:pos="720"/>
      </w:tabs>
      <w:spacing w:before="80" w:after="0" w:line="240" w:lineRule="auto"/>
      <w:ind w:left="720" w:hanging="720"/>
      <w:outlineLvl w:val="1"/>
    </w:pPr>
    <w:rPr>
      <w:rFonts w:cs="Calibri"/>
      <w:u w:val="single"/>
    </w:rPr>
  </w:style>
  <w:style w:type="paragraph" w:styleId="Heading3">
    <w:name w:val="heading 3"/>
    <w:aliases w:val="Heading 3S"/>
    <w:basedOn w:val="Normal"/>
    <w:next w:val="Heading4"/>
    <w:link w:val="Heading3Char"/>
    <w:autoRedefine/>
    <w:qFormat/>
    <w:rsid w:val="00E52D25"/>
    <w:pPr>
      <w:numPr>
        <w:ilvl w:val="2"/>
        <w:numId w:val="27"/>
      </w:numPr>
      <w:tabs>
        <w:tab w:val="clear" w:pos="720"/>
      </w:tabs>
      <w:spacing w:before="80" w:after="0" w:line="240" w:lineRule="auto"/>
      <w:ind w:left="1440" w:hanging="720"/>
      <w:outlineLvl w:val="2"/>
    </w:pPr>
    <w:rPr>
      <w:rFonts w:cs="Calibri"/>
    </w:rPr>
  </w:style>
  <w:style w:type="paragraph" w:styleId="Heading4">
    <w:name w:val="heading 4"/>
    <w:aliases w:val="Heading 4S"/>
    <w:basedOn w:val="Normal"/>
    <w:link w:val="Heading4Char"/>
    <w:qFormat/>
    <w:rsid w:val="00E52D25"/>
    <w:pPr>
      <w:numPr>
        <w:ilvl w:val="3"/>
        <w:numId w:val="27"/>
      </w:numPr>
      <w:tabs>
        <w:tab w:val="clear" w:pos="774"/>
      </w:tabs>
      <w:spacing w:after="0" w:line="240" w:lineRule="auto"/>
      <w:ind w:left="2160" w:hanging="720"/>
      <w:outlineLvl w:val="3"/>
    </w:pPr>
    <w:rPr>
      <w:rFonts w:cs="Calibri"/>
    </w:rPr>
  </w:style>
  <w:style w:type="paragraph" w:styleId="Heading5">
    <w:name w:val="heading 5"/>
    <w:aliases w:val="Heading 5S"/>
    <w:basedOn w:val="Normal"/>
    <w:link w:val="Heading5Char"/>
    <w:qFormat/>
    <w:rsid w:val="00F27D20"/>
    <w:pPr>
      <w:numPr>
        <w:ilvl w:val="4"/>
        <w:numId w:val="27"/>
      </w:numPr>
      <w:tabs>
        <w:tab w:val="left" w:pos="2880"/>
      </w:tabs>
      <w:spacing w:after="0" w:line="240" w:lineRule="auto"/>
      <w:outlineLvl w:val="4"/>
    </w:pPr>
    <w:rPr>
      <w:rFonts w:cs="Calibri"/>
      <w:sz w:val="20"/>
      <w:szCs w:val="20"/>
    </w:rPr>
  </w:style>
  <w:style w:type="paragraph" w:styleId="Heading6">
    <w:name w:val="heading 6"/>
    <w:aliases w:val="Heading 6S"/>
    <w:basedOn w:val="Normal"/>
    <w:next w:val="BodyText"/>
    <w:link w:val="Heading6Char"/>
    <w:qFormat/>
    <w:rsid w:val="00F27D20"/>
    <w:pPr>
      <w:numPr>
        <w:ilvl w:val="5"/>
        <w:numId w:val="36"/>
      </w:numPr>
      <w:tabs>
        <w:tab w:val="clear" w:pos="360"/>
        <w:tab w:val="num" w:pos="4320"/>
      </w:tabs>
      <w:spacing w:after="0" w:line="240" w:lineRule="auto"/>
      <w:ind w:left="4320" w:hanging="720"/>
      <w:outlineLvl w:val="5"/>
    </w:pPr>
    <w:rPr>
      <w:sz w:val="20"/>
      <w:szCs w:val="20"/>
    </w:rPr>
  </w:style>
  <w:style w:type="paragraph" w:styleId="Heading7">
    <w:name w:val="heading 7"/>
    <w:basedOn w:val="Heading6"/>
    <w:next w:val="Normal"/>
    <w:link w:val="Heading7Char"/>
    <w:uiPriority w:val="9"/>
    <w:unhideWhenUsed/>
    <w:qFormat/>
    <w:rsid w:val="00F27D20"/>
    <w:pPr>
      <w:numPr>
        <w:ilvl w:val="6"/>
        <w:numId w:val="25"/>
      </w:numPr>
      <w:tabs>
        <w:tab w:val="clear" w:pos="1296"/>
        <w:tab w:val="num" w:pos="4320"/>
        <w:tab w:val="num" w:pos="5040"/>
      </w:tabs>
      <w:ind w:left="4320" w:hanging="720"/>
      <w:outlineLvl w:val="6"/>
    </w:pPr>
  </w:style>
  <w:style w:type="paragraph" w:styleId="Heading8">
    <w:name w:val="heading 8"/>
    <w:basedOn w:val="Normal"/>
    <w:next w:val="Normal"/>
    <w:rsid w:val="004049EA"/>
    <w:pPr>
      <w:spacing w:before="240" w:after="60"/>
      <w:outlineLvl w:val="7"/>
    </w:pPr>
    <w:rPr>
      <w:rFonts w:ascii="Times New Roman" w:hAnsi="Times New Roman"/>
      <w:i/>
      <w:iCs/>
      <w:sz w:val="24"/>
      <w:szCs w:val="24"/>
    </w:rPr>
  </w:style>
  <w:style w:type="paragraph" w:styleId="Heading9">
    <w:name w:val="heading 9"/>
    <w:basedOn w:val="Normal"/>
    <w:next w:val="Normal"/>
    <w:uiPriority w:val="9"/>
    <w:unhideWhenUsed/>
    <w:qFormat/>
    <w:rsid w:val="00F27D20"/>
    <w:pPr>
      <w:keepNext/>
      <w:keepLines/>
      <w:spacing w:before="200" w:after="0"/>
      <w:outlineLvl w:val="8"/>
    </w:pPr>
    <w:rPr>
      <w:rFonts w:ascii="Cambria" w:hAnsi="Cambria" w:cs="Arial"/>
      <w:i/>
      <w:iCs/>
      <w:color w:val="404040"/>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uiPriority w:val="35"/>
    <w:unhideWhenUsed/>
    <w:qFormat/>
    <w:rsid w:val="00F27D20"/>
    <w:pPr>
      <w:spacing w:line="240" w:lineRule="auto"/>
    </w:pPr>
    <w:rPr>
      <w:rFonts w:ascii="Calibri" w:hAnsi="Calibri"/>
      <w:bCs/>
      <w:color w:val="4F81BD"/>
      <w:sz w:val="18"/>
      <w:szCs w:val="18"/>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6"/>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aliases w:val="Heading 3S Char"/>
    <w:link w:val="Heading3"/>
    <w:rsid w:val="00E52D25"/>
    <w:rPr>
      <w:rFonts w:cs="Calibri"/>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A105E3"/>
    <w:pPr>
      <w:widowControl w:val="0"/>
      <w:spacing w:before="60" w:after="60"/>
    </w:pPr>
    <w:rPr>
      <w:rFonts w:ascii="Arial" w:hAnsi="Arial"/>
      <w:sz w:val="20"/>
      <w:lang w:val="en-GB"/>
    </w:rPr>
  </w:style>
  <w:style w:type="paragraph" w:customStyle="1" w:styleId="TableHeading">
    <w:name w:val="Table Heading"/>
    <w:basedOn w:val="Normal"/>
    <w:rsid w:val="00A105E3"/>
    <w:pPr>
      <w:widowControl w:val="0"/>
      <w:spacing w:before="60" w:after="60"/>
    </w:pPr>
    <w:rPr>
      <w:rFonts w:ascii="Arial" w:hAnsi="Arial"/>
      <w:b/>
      <w:sz w:val="20"/>
      <w:lang w:val="en-GB"/>
    </w:rPr>
  </w:style>
  <w:style w:type="paragraph" w:styleId="BodyTextIndent2">
    <w:name w:val="Body Text Indent 2"/>
    <w:basedOn w:val="Normal"/>
    <w:rsid w:val="00A105E3"/>
    <w:pPr>
      <w:spacing w:after="120" w:line="480" w:lineRule="auto"/>
      <w:ind w:left="360"/>
    </w:pPr>
  </w:style>
  <w:style w:type="paragraph" w:customStyle="1" w:styleId="font5">
    <w:name w:val="font5"/>
    <w:basedOn w:val="Normal"/>
    <w:rsid w:val="00A105E3"/>
    <w:pPr>
      <w:spacing w:before="100" w:beforeAutospacing="1" w:after="100" w:afterAutospacing="1"/>
    </w:pPr>
    <w:rPr>
      <w:rFonts w:ascii="Arial" w:eastAsia="Arial Unicode MS" w:hAnsi="Arial" w:cs="Arial"/>
      <w:sz w:val="16"/>
      <w:szCs w:val="16"/>
    </w:rPr>
  </w:style>
  <w:style w:type="paragraph" w:customStyle="1" w:styleId="xl50">
    <w:name w:val="xl50"/>
    <w:basedOn w:val="Normal"/>
    <w:rsid w:val="00A105E3"/>
    <w:pPr>
      <w:pBdr>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Style1">
    <w:name w:val="Style1"/>
    <w:basedOn w:val="Normal"/>
    <w:rsid w:val="00A105E3"/>
    <w:pPr>
      <w:numPr>
        <w:numId w:val="14"/>
      </w:numPr>
      <w:tabs>
        <w:tab w:val="left" w:pos="1080"/>
        <w:tab w:val="left" w:pos="4320"/>
      </w:tabs>
      <w:spacing w:before="120" w:after="120" w:line="320" w:lineRule="atLeast"/>
    </w:pPr>
  </w:style>
  <w:style w:type="paragraph" w:customStyle="1" w:styleId="Style2">
    <w:name w:val="Style2"/>
    <w:basedOn w:val="Normal"/>
    <w:rsid w:val="00A105E3"/>
    <w:pPr>
      <w:tabs>
        <w:tab w:val="left" w:pos="1080"/>
        <w:tab w:val="left" w:pos="4320"/>
      </w:tabs>
      <w:spacing w:before="120" w:after="120" w:line="320" w:lineRule="atLeast"/>
    </w:pPr>
  </w:style>
  <w:style w:type="paragraph" w:styleId="BalloonText">
    <w:name w:val="Balloon Text"/>
    <w:basedOn w:val="Normal"/>
    <w:link w:val="BalloonTextChar"/>
    <w:rsid w:val="00F035CE"/>
    <w:rPr>
      <w:rFonts w:ascii="Tahoma" w:hAnsi="Tahoma" w:cs="Tahoma"/>
      <w:sz w:val="16"/>
      <w:szCs w:val="16"/>
    </w:rPr>
  </w:style>
  <w:style w:type="character" w:customStyle="1" w:styleId="BalloonTextChar">
    <w:name w:val="Balloon Text Char"/>
    <w:link w:val="BalloonText"/>
    <w:rsid w:val="00F035CE"/>
    <w:rPr>
      <w:rFonts w:ascii="Tahoma" w:hAnsi="Tahoma" w:cs="Tahoma"/>
      <w:sz w:val="16"/>
      <w:szCs w:val="16"/>
    </w:rPr>
  </w:style>
  <w:style w:type="paragraph" w:styleId="CommentSubject">
    <w:name w:val="annotation subject"/>
    <w:basedOn w:val="CommentText"/>
    <w:next w:val="CommentText"/>
    <w:rsid w:val="006C3BD7"/>
    <w:pPr>
      <w:spacing w:before="0"/>
    </w:pPr>
    <w:rPr>
      <w:rFonts w:ascii="Book Antiqua" w:hAnsi="Book Antiqua"/>
      <w:b/>
      <w:bCs/>
      <w:sz w:val="20"/>
    </w:rPr>
  </w:style>
  <w:style w:type="character" w:customStyle="1" w:styleId="CommentTextChar">
    <w:name w:val="Comment Text Char"/>
    <w:link w:val="CommentText"/>
    <w:semiHidden/>
    <w:rsid w:val="006C3BD7"/>
    <w:rPr>
      <w:rFonts w:ascii="Arial" w:hAnsi="Arial"/>
      <w:sz w:val="22"/>
    </w:rPr>
  </w:style>
  <w:style w:type="character" w:customStyle="1" w:styleId="CommentSubjectChar">
    <w:name w:val="Comment Subject Char"/>
    <w:basedOn w:val="CommentTextChar"/>
    <w:link w:val="CommentSubject"/>
    <w:rsid w:val="006C3BD7"/>
    <w:rPr>
      <w:rFonts w:ascii="Arial" w:hAnsi="Arial"/>
      <w:sz w:val="22"/>
    </w:rPr>
  </w:style>
  <w:style w:type="paragraph" w:styleId="Revision">
    <w:name w:val="Revision"/>
    <w:hidden/>
    <w:uiPriority w:val="99"/>
    <w:semiHidden/>
    <w:rsid w:val="00B90CB9"/>
    <w:rPr>
      <w:rFonts w:ascii="Book Antiqua" w:hAnsi="Book Antiqua"/>
      <w:sz w:val="22"/>
      <w:lang w:val="en-US" w:eastAsia="en-US"/>
    </w:rPr>
  </w:style>
  <w:style w:type="table" w:styleId="TableGrid">
    <w:name w:val="Table Grid"/>
    <w:basedOn w:val="TableNormal"/>
    <w:rsid w:val="003C0F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aliases w:val="Heading 1S Char"/>
    <w:link w:val="Heading1"/>
    <w:rsid w:val="00F27D20"/>
    <w:rPr>
      <w:rFonts w:ascii="Calibri" w:hAnsi="Calibri"/>
      <w:caps/>
      <w:sz w:val="22"/>
      <w:szCs w:val="22"/>
      <w:u w:val="single"/>
    </w:rPr>
  </w:style>
  <w:style w:type="character" w:customStyle="1" w:styleId="Heading2Char">
    <w:name w:val="Heading 2 Char"/>
    <w:aliases w:val="Heading 2S Char"/>
    <w:link w:val="Heading2"/>
    <w:rsid w:val="00F27D20"/>
    <w:rPr>
      <w:rFonts w:ascii="Calibri" w:hAnsi="Calibri" w:cs="Calibri"/>
      <w:sz w:val="22"/>
      <w:szCs w:val="22"/>
      <w:u w:val="single"/>
    </w:rPr>
  </w:style>
  <w:style w:type="character" w:customStyle="1" w:styleId="Heading4Char">
    <w:name w:val="Heading 4 Char"/>
    <w:aliases w:val="Heading 4S Char"/>
    <w:link w:val="Heading4"/>
    <w:rsid w:val="00E52D25"/>
    <w:rPr>
      <w:rFonts w:ascii="Calibri" w:hAnsi="Calibri" w:cs="Calibri"/>
      <w:sz w:val="22"/>
      <w:szCs w:val="22"/>
    </w:rPr>
  </w:style>
  <w:style w:type="character" w:customStyle="1" w:styleId="Heading5Char">
    <w:name w:val="Heading 5 Char"/>
    <w:aliases w:val="Heading 5S Char"/>
    <w:link w:val="Heading5"/>
    <w:rsid w:val="00F27D20"/>
    <w:rPr>
      <w:rFonts w:cs="Calibri"/>
    </w:rPr>
  </w:style>
  <w:style w:type="character" w:customStyle="1" w:styleId="Heading6Char">
    <w:name w:val="Heading 6 Char"/>
    <w:aliases w:val="Heading 6S Char"/>
    <w:link w:val="Heading6"/>
    <w:rsid w:val="00F27D20"/>
  </w:style>
  <w:style w:type="character" w:customStyle="1" w:styleId="Heading7Char">
    <w:name w:val="Heading 7 Char"/>
    <w:link w:val="Heading7"/>
    <w:uiPriority w:val="9"/>
    <w:rsid w:val="00F27D20"/>
  </w:style>
  <w:style w:type="paragraph" w:styleId="PlainText">
    <w:name w:val="Plain Text"/>
    <w:basedOn w:val="Normal"/>
    <w:link w:val="PlainTextChar"/>
    <w:unhideWhenUsed/>
    <w:rsid w:val="009B45EE"/>
    <w:pPr>
      <w:spacing w:after="0" w:line="240" w:lineRule="auto"/>
    </w:pPr>
    <w:rPr>
      <w:rFonts w:ascii="Courier New" w:eastAsia="Times New Roman" w:hAnsi="Courier New"/>
      <w:sz w:val="20"/>
    </w:rPr>
  </w:style>
  <w:style w:type="character" w:customStyle="1" w:styleId="PlainTextChar">
    <w:name w:val="Plain Text Char"/>
    <w:link w:val="PlainText"/>
    <w:rsid w:val="009B45EE"/>
    <w:rPr>
      <w:rFonts w:ascii="Courier New" w:eastAsia="Times New Roman"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61820">
      <w:bodyDiv w:val="1"/>
      <w:marLeft w:val="0"/>
      <w:marRight w:val="0"/>
      <w:marTop w:val="0"/>
      <w:marBottom w:val="0"/>
      <w:divBdr>
        <w:top w:val="none" w:sz="0" w:space="0" w:color="auto"/>
        <w:left w:val="none" w:sz="0" w:space="0" w:color="auto"/>
        <w:bottom w:val="none" w:sz="0" w:space="0" w:color="auto"/>
        <w:right w:val="none" w:sz="0" w:space="0" w:color="auto"/>
      </w:divBdr>
    </w:div>
    <w:div w:id="735863093">
      <w:bodyDiv w:val="1"/>
      <w:marLeft w:val="0"/>
      <w:marRight w:val="0"/>
      <w:marTop w:val="0"/>
      <w:marBottom w:val="0"/>
      <w:divBdr>
        <w:top w:val="none" w:sz="0" w:space="0" w:color="auto"/>
        <w:left w:val="none" w:sz="0" w:space="0" w:color="auto"/>
        <w:bottom w:val="none" w:sz="0" w:space="0" w:color="auto"/>
        <w:right w:val="none" w:sz="0" w:space="0" w:color="auto"/>
      </w:divBdr>
    </w:div>
    <w:div w:id="96280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Draft</Status>
    <Project_x0020_Code xmlns="842cd523-47d6-43d6-8211-471f8d7272d8">2020-5445-00</Project_x0020_Code>
    <Project_x0020_Name xmlns="842cd523-47d6-43d6-8211-471f8d7272d8">Northeast Vaughan Water Servicing</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F3601E41-33DA-4E4A-83EF-DE8748B40ACE}">
  <ds:schemaRefs>
    <ds:schemaRef ds:uri="http://schemas.microsoft.com/office/2006/metadata/longProperties"/>
  </ds:schemaRefs>
</ds:datastoreItem>
</file>

<file path=customXml/itemProps2.xml><?xml version="1.0" encoding="utf-8"?>
<ds:datastoreItem xmlns:ds="http://schemas.openxmlformats.org/officeDocument/2006/customXml" ds:itemID="{B43844B3-7899-4B5F-9997-1144A6062A75}"/>
</file>

<file path=customXml/itemProps3.xml><?xml version="1.0" encoding="utf-8"?>
<ds:datastoreItem xmlns:ds="http://schemas.openxmlformats.org/officeDocument/2006/customXml" ds:itemID="{0D787FB3-1A37-4E55-AE2B-460C9242FD5F}">
  <ds:schemaRefs>
    <ds:schemaRef ds:uri="http://schemas.microsoft.com/sharepoint/v3/contenttype/forms"/>
  </ds:schemaRefs>
</ds:datastoreItem>
</file>

<file path=customXml/itemProps4.xml><?xml version="1.0" encoding="utf-8"?>
<ds:datastoreItem xmlns:ds="http://schemas.openxmlformats.org/officeDocument/2006/customXml" ds:itemID="{7FCF8A3D-0335-4225-A1F9-2F602A8B37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0</TotalTime>
  <Pages>3</Pages>
  <Words>1904</Words>
  <Characters>9791</Characters>
  <Application>Microsoft Office Word</Application>
  <DocSecurity>0</DocSecurity>
  <Lines>244</Lines>
  <Paragraphs>86</Paragraphs>
  <ScaleCrop>false</ScaleCrop>
  <HeadingPairs>
    <vt:vector size="2" baseType="variant">
      <vt:variant>
        <vt:lpstr>Title</vt:lpstr>
      </vt:variant>
      <vt:variant>
        <vt:i4>1</vt:i4>
      </vt:variant>
    </vt:vector>
  </HeadingPairs>
  <TitlesOfParts>
    <vt:vector size="1" baseType="lpstr">
      <vt:lpstr>13120 Magnetic Flow Meters (5 Jan 2010)</vt:lpstr>
    </vt:vector>
  </TitlesOfParts>
  <Company>Regional Municipality of York</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13120 Magnetic Flow Meters (5 Jan 2010)</dc:title>
  <dc:subject/>
  <dc:creator>York Region OMM SCADA</dc:creator>
  <cp:keywords/>
  <cp:lastModifiedBy>Thomas Siuda</cp:lastModifiedBy>
  <cp:revision>2</cp:revision>
  <cp:lastPrinted>2009-11-10T19:07:00Z</cp:lastPrinted>
  <dcterms:created xsi:type="dcterms:W3CDTF">2022-11-17T18:45:00Z</dcterms:created>
  <dcterms:modified xsi:type="dcterms:W3CDTF">2022-11-17T18:45:00Z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_dlc_DocId">
    <vt:lpwstr>77777-20-2661</vt:lpwstr>
  </property>
  <property fmtid="{D5CDD505-2E9C-101B-9397-08002B2CF9AE}" pid="7" name="_dlc_DocIdItemGuid">
    <vt:lpwstr>1d8cd365-7014-4add-8cf0-2b627df393fd</vt:lpwstr>
  </property>
  <property fmtid="{D5CDD505-2E9C-101B-9397-08002B2CF9AE}" pid="8" name="_dlc_DocIdUrl">
    <vt:lpwstr>https://mycloud.york.ca/collab/CPDToolKit/_layouts/DocIdRedir.aspx?ID=77777-20-2661, 77777-20-2661</vt:lpwstr>
  </property>
  <property fmtid="{D5CDD505-2E9C-101B-9397-08002B2CF9AE}" pid="9" name="Sort Order">
    <vt:lpwstr/>
  </property>
  <property fmtid="{D5CDD505-2E9C-101B-9397-08002B2CF9AE}" pid="10" name="Last Updated">
    <vt:lpwstr>2019-11-08T00:00:00Z</vt:lpwstr>
  </property>
  <property fmtid="{D5CDD505-2E9C-101B-9397-08002B2CF9AE}" pid="11" name="TemplateUrl">
    <vt:lpwstr/>
  </property>
  <property fmtid="{D5CDD505-2E9C-101B-9397-08002B2CF9AE}" pid="12" name="xd_ProgID">
    <vt:lpwstr/>
  </property>
  <property fmtid="{D5CDD505-2E9C-101B-9397-08002B2CF9AE}" pid="13" name="_CopySource">
    <vt:lpwstr>https://mycloud.york.ca/projects/EnvServProgramDeliveryOffice/Design/Shared Documents/Technical Design Specification Templates/Division 13 - SCADA and Instrumentation/13120 Magnetic Flow Meters.doc</vt:lpwstr>
  </property>
  <property fmtid="{D5CDD505-2E9C-101B-9397-08002B2CF9AE}" pid="14" name="Order">
    <vt:lpwstr>210300.000000000</vt:lpwstr>
  </property>
  <property fmtid="{D5CDD505-2E9C-101B-9397-08002B2CF9AE}" pid="15" name="IconOverlay">
    <vt:lpwstr/>
  </property>
  <property fmtid="{D5CDD505-2E9C-101B-9397-08002B2CF9AE}" pid="16" name="ContentTypeId">
    <vt:lpwstr>0x010100BF8E50B80A32C040A85FB450FB26C9E5</vt:lpwstr>
  </property>
  <property fmtid="{D5CDD505-2E9C-101B-9397-08002B2CF9AE}" pid="17" name="Project Completion Date">
    <vt:lpwstr/>
  </property>
  <property fmtid="{D5CDD505-2E9C-101B-9397-08002B2CF9AE}" pid="18" name="Historical Project Number">
    <vt:lpwstr/>
  </property>
  <property fmtid="{D5CDD505-2E9C-101B-9397-08002B2CF9AE}" pid="19" name="End of Warranty Date">
    <vt:lpwstr/>
  </property>
  <property fmtid="{D5CDD505-2E9C-101B-9397-08002B2CF9AE}" pid="20" name="RelatedItems">
    <vt:lpwstr/>
  </property>
  <property fmtid="{D5CDD505-2E9C-101B-9397-08002B2CF9AE}" pid="21" name="_dlc_DocIdPersistId">
    <vt:lpwstr/>
  </property>
  <property fmtid="{D5CDD505-2E9C-101B-9397-08002B2CF9AE}" pid="22" name="File Code">
    <vt:lpwstr/>
  </property>
  <property fmtid="{D5CDD505-2E9C-101B-9397-08002B2CF9AE}" pid="23" name="Owner">
    <vt:lpwstr/>
  </property>
  <property fmtid="{D5CDD505-2E9C-101B-9397-08002B2CF9AE}" pid="24" name="Organizational Unit">
    <vt:lpwstr>ENV/CPD</vt:lpwstr>
  </property>
  <property fmtid="{D5CDD505-2E9C-101B-9397-08002B2CF9AE}" pid="25" name="Key Document">
    <vt:lpwstr>0</vt:lpwstr>
  </property>
  <property fmtid="{D5CDD505-2E9C-101B-9397-08002B2CF9AE}" pid="26" name="_DCDateCreated">
    <vt:lpwstr>2022-11-04T10:55:19Z</vt:lpwstr>
  </property>
  <property fmtid="{D5CDD505-2E9C-101B-9397-08002B2CF9AE}" pid="27" name="Data Classification">
    <vt:lpwstr>1;#Confidential|dbb6cc64-9915-4cf6-857e-3e641b410f5c</vt:lpwstr>
  </property>
  <property fmtid="{D5CDD505-2E9C-101B-9397-08002B2CF9AE}" pid="28" name="Office">
    <vt:lpwstr/>
  </property>
  <property fmtid="{D5CDD505-2E9C-101B-9397-08002B2CF9AE}" pid="29" name="Information Type">
    <vt:lpwstr/>
  </property>
  <property fmtid="{D5CDD505-2E9C-101B-9397-08002B2CF9AE}" pid="30" name="Internal Organization">
    <vt:lpwstr/>
  </property>
  <property fmtid="{D5CDD505-2E9C-101B-9397-08002B2CF9AE}" pid="31" name="Communications">
    <vt:lpwstr/>
  </property>
  <property fmtid="{D5CDD505-2E9C-101B-9397-08002B2CF9AE}" pid="32" name="AERIS Pools">
    <vt:lpwstr/>
  </property>
</Properties>
</file>