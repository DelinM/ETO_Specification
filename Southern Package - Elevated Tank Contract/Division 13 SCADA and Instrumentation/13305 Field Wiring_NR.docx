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D65C63" w:rsidRPr="00F33DCF" w:rsidDel="0069745E" w14:paraId="012C59DA" w14:textId="77777777" w:rsidTr="002025D2">
        <w:trPr>
          <w:cantSplit/>
          <w:jc w:val="center"/>
          <w:del w:id="0" w:author="David Brown" w:date="2022-04-28T03:45:00Z"/>
        </w:trPr>
        <w:tc>
          <w:tcPr>
            <w:tcW w:w="1184" w:type="dxa"/>
            <w:tcBorders>
              <w:top w:val="double" w:sz="6" w:space="0" w:color="auto"/>
              <w:left w:val="double" w:sz="6" w:space="0" w:color="auto"/>
              <w:bottom w:val="single" w:sz="6" w:space="0" w:color="auto"/>
              <w:right w:val="single" w:sz="6" w:space="0" w:color="auto"/>
            </w:tcBorders>
          </w:tcPr>
          <w:p w14:paraId="37881544" w14:textId="77777777" w:rsidR="00D65C63" w:rsidRPr="00F33DCF" w:rsidDel="0069745E" w:rsidRDefault="00D65C63" w:rsidP="002025D2">
            <w:pPr>
              <w:pStyle w:val="TableHeading"/>
              <w:rPr>
                <w:del w:id="1" w:author="David Brown" w:date="2022-04-28T03:45:00Z"/>
                <w:rFonts w:ascii="Calibri" w:hAnsi="Calibri"/>
                <w:sz w:val="22"/>
                <w:szCs w:val="22"/>
              </w:rPr>
            </w:pPr>
            <w:del w:id="2" w:author="David Brown" w:date="2022-04-28T03:45:00Z">
              <w:r w:rsidRPr="00F33DCF" w:rsidDel="0069745E">
                <w:rPr>
                  <w:rFonts w:ascii="Calibri" w:hAnsi="Calibri"/>
                  <w:sz w:val="22"/>
                  <w:szCs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7AA4A7A5" w14:textId="77777777" w:rsidR="00D65C63" w:rsidRPr="00F33DCF" w:rsidDel="0069745E" w:rsidRDefault="00D65C63" w:rsidP="002025D2">
            <w:pPr>
              <w:pStyle w:val="TableHeading"/>
              <w:rPr>
                <w:del w:id="3" w:author="David Brown" w:date="2022-04-28T03:45:00Z"/>
                <w:rFonts w:ascii="Calibri" w:hAnsi="Calibri"/>
                <w:sz w:val="22"/>
                <w:szCs w:val="22"/>
              </w:rPr>
            </w:pPr>
            <w:del w:id="4" w:author="David Brown" w:date="2022-04-28T03:45:00Z">
              <w:r w:rsidRPr="00F33DCF" w:rsidDel="0069745E">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19C04BE5" w14:textId="77777777" w:rsidR="00D65C63" w:rsidRPr="00F33DCF" w:rsidDel="0069745E" w:rsidRDefault="00D65C63" w:rsidP="002025D2">
            <w:pPr>
              <w:pStyle w:val="TableHeading"/>
              <w:rPr>
                <w:del w:id="5" w:author="David Brown" w:date="2022-04-28T03:45:00Z"/>
                <w:rFonts w:ascii="Calibri" w:hAnsi="Calibri"/>
                <w:sz w:val="22"/>
                <w:szCs w:val="22"/>
              </w:rPr>
            </w:pPr>
            <w:del w:id="6" w:author="David Brown" w:date="2022-04-28T03:45:00Z">
              <w:r w:rsidRPr="00F33DCF" w:rsidDel="0069745E">
                <w:rPr>
                  <w:rFonts w:ascii="Calibri" w:hAnsi="Calibri"/>
                  <w:sz w:val="22"/>
                  <w:szCs w:val="22"/>
                </w:rPr>
                <w:delText>Description of Revisions</w:delText>
              </w:r>
            </w:del>
          </w:p>
        </w:tc>
      </w:tr>
      <w:tr w:rsidR="000070BE" w:rsidRPr="00F33DCF" w:rsidDel="0069745E" w14:paraId="63439BA3" w14:textId="77777777" w:rsidTr="002025D2">
        <w:trPr>
          <w:cantSplit/>
          <w:jc w:val="center"/>
          <w:del w:id="7" w:author="David Brown" w:date="2022-04-28T03:45:00Z"/>
        </w:trPr>
        <w:tc>
          <w:tcPr>
            <w:tcW w:w="1184" w:type="dxa"/>
            <w:tcBorders>
              <w:top w:val="single" w:sz="6" w:space="0" w:color="auto"/>
              <w:left w:val="double" w:sz="6" w:space="0" w:color="auto"/>
              <w:bottom w:val="single" w:sz="6" w:space="0" w:color="auto"/>
              <w:right w:val="single" w:sz="6" w:space="0" w:color="auto"/>
            </w:tcBorders>
          </w:tcPr>
          <w:p w14:paraId="1D7FA284" w14:textId="77777777" w:rsidR="000070BE" w:rsidRPr="00F33DCF" w:rsidDel="0069745E" w:rsidRDefault="000070BE">
            <w:pPr>
              <w:pStyle w:val="NormalTableText"/>
              <w:rPr>
                <w:del w:id="8" w:author="David Brown" w:date="2022-04-28T03:45:00Z"/>
                <w:rFonts w:ascii="Calibri" w:hAnsi="Calibri"/>
                <w:sz w:val="22"/>
                <w:szCs w:val="22"/>
              </w:rPr>
            </w:pPr>
            <w:del w:id="9" w:author="David Brown" w:date="2022-04-28T03:45:00Z">
              <w:r w:rsidRPr="00F33DCF" w:rsidDel="0069745E">
                <w:rPr>
                  <w:rFonts w:ascii="Calibri" w:hAnsi="Calibri"/>
                  <w:sz w:val="22"/>
                  <w:szCs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448A5CC6" w14:textId="77777777" w:rsidR="000070BE" w:rsidRPr="00F33DCF" w:rsidDel="0069745E" w:rsidRDefault="00436240">
            <w:pPr>
              <w:pStyle w:val="NormalTableText"/>
              <w:rPr>
                <w:del w:id="10" w:author="David Brown" w:date="2022-04-28T03:45:00Z"/>
                <w:rFonts w:ascii="Calibri" w:hAnsi="Calibri"/>
                <w:sz w:val="22"/>
                <w:szCs w:val="22"/>
              </w:rPr>
            </w:pPr>
            <w:del w:id="11" w:author="David Brown" w:date="2022-04-28T03:45:00Z">
              <w:r w:rsidRPr="00F33DCF" w:rsidDel="0069745E">
                <w:rPr>
                  <w:rFonts w:ascii="Calibri" w:hAnsi="Calibri"/>
                  <w:sz w:val="22"/>
                  <w:szCs w:val="22"/>
                </w:rPr>
                <w:delText>November 1, 2011</w:delText>
              </w:r>
            </w:del>
          </w:p>
        </w:tc>
        <w:tc>
          <w:tcPr>
            <w:tcW w:w="5863" w:type="dxa"/>
            <w:tcBorders>
              <w:top w:val="single" w:sz="6" w:space="0" w:color="auto"/>
              <w:left w:val="single" w:sz="6" w:space="0" w:color="auto"/>
              <w:bottom w:val="single" w:sz="6" w:space="0" w:color="auto"/>
              <w:right w:val="double" w:sz="6" w:space="0" w:color="auto"/>
            </w:tcBorders>
          </w:tcPr>
          <w:p w14:paraId="0B15ED77" w14:textId="77777777" w:rsidR="000070BE" w:rsidRPr="00F33DCF" w:rsidDel="0069745E" w:rsidRDefault="00436240">
            <w:pPr>
              <w:pStyle w:val="NormalTableText"/>
              <w:rPr>
                <w:del w:id="12" w:author="David Brown" w:date="2022-04-28T03:45:00Z"/>
                <w:rFonts w:ascii="Calibri" w:hAnsi="Calibri"/>
                <w:sz w:val="22"/>
                <w:szCs w:val="22"/>
              </w:rPr>
            </w:pPr>
            <w:del w:id="13" w:author="David Brown" w:date="2022-04-28T03:45:00Z">
              <w:r w:rsidRPr="00F33DCF" w:rsidDel="0069745E">
                <w:rPr>
                  <w:rFonts w:ascii="Calibri" w:hAnsi="Calibri"/>
                  <w:sz w:val="22"/>
                  <w:szCs w:val="22"/>
                </w:rPr>
                <w:delText>Standard Specification Release</w:delText>
              </w:r>
            </w:del>
          </w:p>
        </w:tc>
      </w:tr>
      <w:tr w:rsidR="001F7308" w:rsidRPr="00F33DCF" w:rsidDel="0069745E" w14:paraId="50D701A7" w14:textId="77777777" w:rsidTr="005368AD">
        <w:trPr>
          <w:cantSplit/>
          <w:trHeight w:val="245"/>
          <w:jc w:val="center"/>
          <w:del w:id="14" w:author="David Brown" w:date="2022-04-28T03:45:00Z"/>
        </w:trPr>
        <w:tc>
          <w:tcPr>
            <w:tcW w:w="1184" w:type="dxa"/>
            <w:tcBorders>
              <w:top w:val="single" w:sz="6" w:space="0" w:color="auto"/>
              <w:left w:val="double" w:sz="6" w:space="0" w:color="auto"/>
              <w:bottom w:val="single" w:sz="6" w:space="0" w:color="auto"/>
              <w:right w:val="single" w:sz="6" w:space="0" w:color="auto"/>
            </w:tcBorders>
          </w:tcPr>
          <w:p w14:paraId="33B698E7" w14:textId="77777777" w:rsidR="001F7308" w:rsidRPr="00F33DCF" w:rsidDel="0069745E" w:rsidRDefault="00AB0F9D" w:rsidP="002025D2">
            <w:pPr>
              <w:pStyle w:val="NormalTableText"/>
              <w:rPr>
                <w:del w:id="15" w:author="David Brown" w:date="2022-04-28T03:45:00Z"/>
                <w:rFonts w:ascii="Calibri" w:hAnsi="Calibri"/>
                <w:sz w:val="22"/>
                <w:szCs w:val="22"/>
              </w:rPr>
            </w:pPr>
            <w:del w:id="16" w:author="David Brown" w:date="2022-04-28T03:45:00Z">
              <w:r w:rsidRPr="00F33DCF" w:rsidDel="0069745E">
                <w:rPr>
                  <w:rFonts w:ascii="Calibri" w:hAnsi="Calibri"/>
                  <w:sz w:val="22"/>
                  <w:szCs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7F14A3D7" w14:textId="77777777" w:rsidR="001F7308" w:rsidRPr="00F33DCF" w:rsidDel="0069745E" w:rsidRDefault="00AB0F9D" w:rsidP="00C53389">
            <w:pPr>
              <w:pStyle w:val="NormalTableText"/>
              <w:rPr>
                <w:del w:id="17" w:author="David Brown" w:date="2022-04-28T03:45:00Z"/>
                <w:rFonts w:ascii="Calibri" w:hAnsi="Calibri"/>
                <w:sz w:val="22"/>
                <w:szCs w:val="22"/>
              </w:rPr>
            </w:pPr>
            <w:del w:id="18" w:author="David Brown" w:date="2022-04-28T03:45:00Z">
              <w:r w:rsidRPr="00F33DCF" w:rsidDel="0069745E">
                <w:rPr>
                  <w:rFonts w:ascii="Calibri" w:hAnsi="Calibri"/>
                  <w:sz w:val="22"/>
                  <w:szCs w:val="22"/>
                </w:rPr>
                <w:delText>February 18, 2015</w:delText>
              </w:r>
            </w:del>
          </w:p>
        </w:tc>
        <w:tc>
          <w:tcPr>
            <w:tcW w:w="5863" w:type="dxa"/>
            <w:tcBorders>
              <w:top w:val="single" w:sz="6" w:space="0" w:color="auto"/>
              <w:left w:val="single" w:sz="6" w:space="0" w:color="auto"/>
              <w:bottom w:val="single" w:sz="6" w:space="0" w:color="auto"/>
              <w:right w:val="double" w:sz="6" w:space="0" w:color="auto"/>
            </w:tcBorders>
          </w:tcPr>
          <w:p w14:paraId="55DE6BB6" w14:textId="77777777" w:rsidR="001F7308" w:rsidRPr="00F33DCF" w:rsidDel="0069745E" w:rsidRDefault="00AB0F9D" w:rsidP="00C53389">
            <w:pPr>
              <w:pStyle w:val="NormalTableText"/>
              <w:rPr>
                <w:del w:id="19" w:author="David Brown" w:date="2022-04-28T03:45:00Z"/>
                <w:rFonts w:ascii="Calibri" w:hAnsi="Calibri"/>
                <w:sz w:val="22"/>
                <w:szCs w:val="22"/>
              </w:rPr>
            </w:pPr>
            <w:del w:id="20" w:author="David Brown" w:date="2022-04-28T03:45:00Z">
              <w:r w:rsidRPr="00F33DCF" w:rsidDel="0069745E">
                <w:rPr>
                  <w:rFonts w:ascii="Calibri" w:hAnsi="Calibri"/>
                  <w:sz w:val="22"/>
                  <w:szCs w:val="22"/>
                </w:rPr>
                <w:delText>Updated Belden Part # for analog cables</w:delText>
              </w:r>
            </w:del>
          </w:p>
        </w:tc>
      </w:tr>
      <w:tr w:rsidR="005368AD" w:rsidRPr="00F33DCF" w:rsidDel="0069745E" w14:paraId="602D5100" w14:textId="77777777" w:rsidTr="00EF4E01">
        <w:trPr>
          <w:cantSplit/>
          <w:trHeight w:val="65"/>
          <w:jc w:val="center"/>
          <w:del w:id="21" w:author="David Brown" w:date="2022-04-28T03:45:00Z"/>
        </w:trPr>
        <w:tc>
          <w:tcPr>
            <w:tcW w:w="1184" w:type="dxa"/>
            <w:tcBorders>
              <w:top w:val="single" w:sz="6" w:space="0" w:color="auto"/>
              <w:left w:val="double" w:sz="6" w:space="0" w:color="auto"/>
              <w:bottom w:val="single" w:sz="6" w:space="0" w:color="auto"/>
              <w:right w:val="single" w:sz="6" w:space="0" w:color="auto"/>
            </w:tcBorders>
          </w:tcPr>
          <w:p w14:paraId="63674A05" w14:textId="77777777" w:rsidR="005368AD" w:rsidRPr="00F33DCF" w:rsidDel="0069745E" w:rsidRDefault="00E73289" w:rsidP="002025D2">
            <w:pPr>
              <w:pStyle w:val="NormalTableText"/>
              <w:rPr>
                <w:del w:id="22" w:author="David Brown" w:date="2022-04-28T03:45:00Z"/>
                <w:rFonts w:ascii="Calibri" w:hAnsi="Calibri"/>
                <w:sz w:val="22"/>
                <w:szCs w:val="22"/>
              </w:rPr>
            </w:pPr>
            <w:del w:id="23" w:author="David Brown" w:date="2022-04-28T03:45:00Z">
              <w:r w:rsidRPr="00F33DCF" w:rsidDel="0069745E">
                <w:rPr>
                  <w:rFonts w:ascii="Calibri" w:hAnsi="Calibri"/>
                  <w:sz w:val="22"/>
                  <w:szCs w:val="22"/>
                </w:rPr>
                <w:delText>3</w:delText>
              </w:r>
            </w:del>
          </w:p>
        </w:tc>
        <w:tc>
          <w:tcPr>
            <w:tcW w:w="1980" w:type="dxa"/>
            <w:tcBorders>
              <w:top w:val="single" w:sz="6" w:space="0" w:color="auto"/>
              <w:left w:val="single" w:sz="6" w:space="0" w:color="auto"/>
              <w:bottom w:val="single" w:sz="6" w:space="0" w:color="auto"/>
              <w:right w:val="single" w:sz="6" w:space="0" w:color="auto"/>
            </w:tcBorders>
          </w:tcPr>
          <w:p w14:paraId="0C8F804E" w14:textId="77777777" w:rsidR="005368AD" w:rsidRPr="00F33DCF" w:rsidDel="0069745E" w:rsidRDefault="00E73289" w:rsidP="002025D2">
            <w:pPr>
              <w:pStyle w:val="NormalTableText"/>
              <w:rPr>
                <w:del w:id="24" w:author="David Brown" w:date="2022-04-28T03:45:00Z"/>
                <w:rFonts w:ascii="Calibri" w:hAnsi="Calibri"/>
                <w:sz w:val="22"/>
                <w:szCs w:val="22"/>
              </w:rPr>
            </w:pPr>
            <w:del w:id="25" w:author="David Brown" w:date="2022-04-28T03:45:00Z">
              <w:r w:rsidRPr="00F33DCF" w:rsidDel="0069745E">
                <w:rPr>
                  <w:rFonts w:ascii="Calibri" w:hAnsi="Calibri"/>
                  <w:sz w:val="22"/>
                  <w:szCs w:val="22"/>
                </w:rPr>
                <w:delText>April 20, 2015</w:delText>
              </w:r>
            </w:del>
          </w:p>
        </w:tc>
        <w:tc>
          <w:tcPr>
            <w:tcW w:w="5863" w:type="dxa"/>
            <w:tcBorders>
              <w:top w:val="single" w:sz="6" w:space="0" w:color="auto"/>
              <w:left w:val="single" w:sz="6" w:space="0" w:color="auto"/>
              <w:bottom w:val="single" w:sz="6" w:space="0" w:color="auto"/>
              <w:right w:val="double" w:sz="6" w:space="0" w:color="auto"/>
            </w:tcBorders>
          </w:tcPr>
          <w:p w14:paraId="7839E5AF" w14:textId="77777777" w:rsidR="005368AD" w:rsidRPr="00F33DCF" w:rsidDel="0069745E" w:rsidRDefault="00E73289" w:rsidP="002025D2">
            <w:pPr>
              <w:pStyle w:val="NormalTableText"/>
              <w:rPr>
                <w:del w:id="26" w:author="David Brown" w:date="2022-04-28T03:45:00Z"/>
                <w:rFonts w:ascii="Calibri" w:hAnsi="Calibri"/>
                <w:sz w:val="22"/>
                <w:szCs w:val="22"/>
              </w:rPr>
            </w:pPr>
            <w:del w:id="27" w:author="David Brown" w:date="2022-04-28T03:45:00Z">
              <w:r w:rsidRPr="00F33DCF" w:rsidDel="0069745E">
                <w:rPr>
                  <w:rFonts w:ascii="Calibri" w:hAnsi="Calibri"/>
                  <w:sz w:val="22"/>
                  <w:szCs w:val="22"/>
                </w:rPr>
                <w:delText>General Formatting</w:delText>
              </w:r>
            </w:del>
          </w:p>
        </w:tc>
      </w:tr>
      <w:tr w:rsidR="00370C61" w:rsidRPr="00F33DCF" w:rsidDel="0069745E" w14:paraId="6AE9756E" w14:textId="77777777" w:rsidTr="00EF4E01">
        <w:trPr>
          <w:cantSplit/>
          <w:jc w:val="center"/>
          <w:del w:id="28" w:author="David Brown" w:date="2022-04-28T03:45:00Z"/>
        </w:trPr>
        <w:tc>
          <w:tcPr>
            <w:tcW w:w="1184" w:type="dxa"/>
            <w:tcBorders>
              <w:top w:val="single" w:sz="6" w:space="0" w:color="auto"/>
              <w:left w:val="double" w:sz="6" w:space="0" w:color="auto"/>
              <w:bottom w:val="single" w:sz="6" w:space="0" w:color="auto"/>
              <w:right w:val="single" w:sz="6" w:space="0" w:color="auto"/>
            </w:tcBorders>
          </w:tcPr>
          <w:p w14:paraId="45895287" w14:textId="77777777" w:rsidR="00370C61" w:rsidRPr="00F33DCF" w:rsidDel="0069745E" w:rsidRDefault="00370C61" w:rsidP="00BB28D0">
            <w:pPr>
              <w:pStyle w:val="NormalTableText"/>
              <w:rPr>
                <w:del w:id="29" w:author="David Brown" w:date="2022-04-28T03:45:00Z"/>
                <w:rFonts w:ascii="Calibri" w:hAnsi="Calibri"/>
                <w:sz w:val="22"/>
                <w:szCs w:val="22"/>
              </w:rPr>
            </w:pPr>
            <w:del w:id="30" w:author="David Brown" w:date="2022-04-28T03:45:00Z">
              <w:r w:rsidDel="0069745E">
                <w:rPr>
                  <w:rFonts w:ascii="Calibri" w:hAnsi="Calibri"/>
                  <w:sz w:val="22"/>
                  <w:szCs w:val="22"/>
                </w:rPr>
                <w:delText>4</w:delText>
              </w:r>
            </w:del>
          </w:p>
        </w:tc>
        <w:tc>
          <w:tcPr>
            <w:tcW w:w="1980" w:type="dxa"/>
            <w:tcBorders>
              <w:top w:val="single" w:sz="6" w:space="0" w:color="auto"/>
              <w:left w:val="single" w:sz="6" w:space="0" w:color="auto"/>
              <w:bottom w:val="single" w:sz="6" w:space="0" w:color="auto"/>
              <w:right w:val="single" w:sz="6" w:space="0" w:color="auto"/>
            </w:tcBorders>
          </w:tcPr>
          <w:p w14:paraId="402FE39A" w14:textId="77777777" w:rsidR="00370C61" w:rsidRPr="00F33DCF" w:rsidDel="0069745E" w:rsidRDefault="00370C61" w:rsidP="00BB28D0">
            <w:pPr>
              <w:pStyle w:val="NormalTableText"/>
              <w:rPr>
                <w:del w:id="31" w:author="David Brown" w:date="2022-04-28T03:45:00Z"/>
                <w:rFonts w:ascii="Calibri" w:hAnsi="Calibri"/>
                <w:sz w:val="22"/>
                <w:szCs w:val="22"/>
              </w:rPr>
            </w:pPr>
            <w:del w:id="32" w:author="David Brown" w:date="2022-04-28T03:45:00Z">
              <w:r w:rsidDel="0069745E">
                <w:rPr>
                  <w:rFonts w:ascii="Calibri" w:hAnsi="Calibri"/>
                  <w:sz w:val="22"/>
                  <w:szCs w:val="22"/>
                </w:rPr>
                <w:delText>August 11, 2015</w:delText>
              </w:r>
            </w:del>
          </w:p>
        </w:tc>
        <w:tc>
          <w:tcPr>
            <w:tcW w:w="5863" w:type="dxa"/>
            <w:tcBorders>
              <w:top w:val="single" w:sz="6" w:space="0" w:color="auto"/>
              <w:left w:val="single" w:sz="6" w:space="0" w:color="auto"/>
              <w:bottom w:val="single" w:sz="6" w:space="0" w:color="auto"/>
              <w:right w:val="double" w:sz="6" w:space="0" w:color="auto"/>
            </w:tcBorders>
          </w:tcPr>
          <w:p w14:paraId="083B6DA1" w14:textId="77777777" w:rsidR="00370C61" w:rsidRPr="00F33DCF" w:rsidDel="0069745E" w:rsidRDefault="00370C61" w:rsidP="00BB28D0">
            <w:pPr>
              <w:pStyle w:val="NormalTableText"/>
              <w:rPr>
                <w:del w:id="33" w:author="David Brown" w:date="2022-04-28T03:45:00Z"/>
                <w:rFonts w:ascii="Calibri" w:hAnsi="Calibri"/>
                <w:sz w:val="22"/>
                <w:szCs w:val="22"/>
              </w:rPr>
            </w:pPr>
            <w:del w:id="34" w:author="David Brown" w:date="2022-04-28T03:45:00Z">
              <w:r w:rsidDel="0069745E">
                <w:rPr>
                  <w:rFonts w:ascii="Calibri" w:hAnsi="Calibri"/>
                  <w:sz w:val="22"/>
                  <w:szCs w:val="22"/>
                </w:rPr>
                <w:delText>Revised reference to 13310 Panel Specifications (AAM)</w:delText>
              </w:r>
            </w:del>
          </w:p>
        </w:tc>
      </w:tr>
      <w:tr w:rsidR="005368AD" w:rsidRPr="00F33DCF" w:rsidDel="0069745E" w14:paraId="71631FEF" w14:textId="77777777" w:rsidTr="00EF4E01">
        <w:trPr>
          <w:cantSplit/>
          <w:jc w:val="center"/>
          <w:del w:id="35" w:author="David Brown" w:date="2022-04-28T03:45:00Z"/>
        </w:trPr>
        <w:tc>
          <w:tcPr>
            <w:tcW w:w="1184" w:type="dxa"/>
            <w:tcBorders>
              <w:top w:val="single" w:sz="6" w:space="0" w:color="auto"/>
              <w:left w:val="double" w:sz="6" w:space="0" w:color="auto"/>
              <w:bottom w:val="single" w:sz="6" w:space="0" w:color="auto"/>
              <w:right w:val="single" w:sz="6" w:space="0" w:color="auto"/>
            </w:tcBorders>
          </w:tcPr>
          <w:p w14:paraId="194AE2CB" w14:textId="77777777" w:rsidR="005368AD" w:rsidRPr="00F33DCF" w:rsidDel="0069745E" w:rsidRDefault="00370C61" w:rsidP="002025D2">
            <w:pPr>
              <w:pStyle w:val="NormalTableText"/>
              <w:rPr>
                <w:del w:id="36" w:author="David Brown" w:date="2022-04-28T03:45:00Z"/>
                <w:rFonts w:ascii="Calibri" w:hAnsi="Calibri"/>
                <w:sz w:val="22"/>
                <w:szCs w:val="22"/>
              </w:rPr>
            </w:pPr>
            <w:del w:id="37" w:author="David Brown" w:date="2022-04-28T03:45:00Z">
              <w:r w:rsidDel="0069745E">
                <w:rPr>
                  <w:rFonts w:ascii="Calibri" w:hAnsi="Calibri"/>
                  <w:sz w:val="22"/>
                  <w:szCs w:val="22"/>
                </w:rPr>
                <w:delText>5</w:delText>
              </w:r>
            </w:del>
          </w:p>
        </w:tc>
        <w:tc>
          <w:tcPr>
            <w:tcW w:w="1980" w:type="dxa"/>
            <w:tcBorders>
              <w:top w:val="single" w:sz="6" w:space="0" w:color="auto"/>
              <w:left w:val="single" w:sz="6" w:space="0" w:color="auto"/>
              <w:bottom w:val="single" w:sz="6" w:space="0" w:color="auto"/>
              <w:right w:val="single" w:sz="6" w:space="0" w:color="auto"/>
            </w:tcBorders>
          </w:tcPr>
          <w:p w14:paraId="68EB3386" w14:textId="77777777" w:rsidR="005368AD" w:rsidRPr="00F33DCF" w:rsidDel="0069745E" w:rsidRDefault="00370C61" w:rsidP="002025D2">
            <w:pPr>
              <w:pStyle w:val="NormalTableText"/>
              <w:rPr>
                <w:del w:id="38" w:author="David Brown" w:date="2022-04-28T03:45:00Z"/>
                <w:rFonts w:ascii="Calibri" w:hAnsi="Calibri"/>
                <w:sz w:val="22"/>
                <w:szCs w:val="22"/>
              </w:rPr>
            </w:pPr>
            <w:del w:id="39" w:author="David Brown" w:date="2022-04-28T03:45:00Z">
              <w:r w:rsidDel="0069745E">
                <w:rPr>
                  <w:rFonts w:ascii="Calibri" w:hAnsi="Calibri"/>
                  <w:sz w:val="22"/>
                  <w:szCs w:val="22"/>
                </w:rPr>
                <w:delText>August 16, 2016</w:delText>
              </w:r>
            </w:del>
          </w:p>
        </w:tc>
        <w:tc>
          <w:tcPr>
            <w:tcW w:w="5863" w:type="dxa"/>
            <w:tcBorders>
              <w:top w:val="single" w:sz="6" w:space="0" w:color="auto"/>
              <w:left w:val="single" w:sz="6" w:space="0" w:color="auto"/>
              <w:bottom w:val="single" w:sz="6" w:space="0" w:color="auto"/>
              <w:right w:val="double" w:sz="6" w:space="0" w:color="auto"/>
            </w:tcBorders>
          </w:tcPr>
          <w:p w14:paraId="22249B36" w14:textId="77777777" w:rsidR="005368AD" w:rsidRPr="00F33DCF" w:rsidDel="0069745E" w:rsidRDefault="00370C61" w:rsidP="002025D2">
            <w:pPr>
              <w:pStyle w:val="NormalTableText"/>
              <w:rPr>
                <w:del w:id="40" w:author="David Brown" w:date="2022-04-28T03:45:00Z"/>
                <w:rFonts w:ascii="Calibri" w:hAnsi="Calibri"/>
                <w:sz w:val="22"/>
                <w:szCs w:val="22"/>
              </w:rPr>
            </w:pPr>
            <w:del w:id="41" w:author="David Brown" w:date="2022-04-28T03:45:00Z">
              <w:r w:rsidDel="0069745E">
                <w:rPr>
                  <w:rFonts w:ascii="Calibri" w:hAnsi="Calibri"/>
                  <w:sz w:val="22"/>
                  <w:szCs w:val="22"/>
                </w:rPr>
                <w:delText>Updated section 2.1</w:delText>
              </w:r>
            </w:del>
          </w:p>
        </w:tc>
      </w:tr>
      <w:tr w:rsidR="00373ADE" w:rsidRPr="00F33DCF" w:rsidDel="0069745E" w14:paraId="25BDFA14" w14:textId="77777777" w:rsidTr="002025D2">
        <w:trPr>
          <w:cantSplit/>
          <w:jc w:val="center"/>
          <w:del w:id="42" w:author="David Brown" w:date="2022-04-28T03:45:00Z"/>
        </w:trPr>
        <w:tc>
          <w:tcPr>
            <w:tcW w:w="1184" w:type="dxa"/>
            <w:tcBorders>
              <w:top w:val="single" w:sz="6" w:space="0" w:color="auto"/>
              <w:left w:val="double" w:sz="6" w:space="0" w:color="auto"/>
              <w:bottom w:val="double" w:sz="6" w:space="0" w:color="auto"/>
              <w:right w:val="single" w:sz="6" w:space="0" w:color="auto"/>
            </w:tcBorders>
          </w:tcPr>
          <w:p w14:paraId="02CD124F" w14:textId="77777777" w:rsidR="00373ADE" w:rsidDel="0069745E" w:rsidRDefault="00373ADE" w:rsidP="002025D2">
            <w:pPr>
              <w:pStyle w:val="NormalTableText"/>
              <w:rPr>
                <w:del w:id="43" w:author="David Brown" w:date="2022-04-28T03:45:00Z"/>
                <w:rFonts w:ascii="Calibri" w:hAnsi="Calibri"/>
                <w:sz w:val="22"/>
                <w:szCs w:val="22"/>
              </w:rPr>
            </w:pPr>
            <w:del w:id="44" w:author="David Brown" w:date="2022-04-28T03:45:00Z">
              <w:r w:rsidDel="0069745E">
                <w:rPr>
                  <w:rFonts w:ascii="Calibri" w:hAnsi="Calibri"/>
                  <w:sz w:val="22"/>
                  <w:szCs w:val="22"/>
                </w:rPr>
                <w:delText>6</w:delText>
              </w:r>
            </w:del>
          </w:p>
        </w:tc>
        <w:tc>
          <w:tcPr>
            <w:tcW w:w="1980" w:type="dxa"/>
            <w:tcBorders>
              <w:top w:val="single" w:sz="6" w:space="0" w:color="auto"/>
              <w:left w:val="single" w:sz="6" w:space="0" w:color="auto"/>
              <w:bottom w:val="double" w:sz="6" w:space="0" w:color="auto"/>
              <w:right w:val="single" w:sz="6" w:space="0" w:color="auto"/>
            </w:tcBorders>
          </w:tcPr>
          <w:p w14:paraId="10440531" w14:textId="77777777" w:rsidR="00373ADE" w:rsidDel="0069745E" w:rsidRDefault="00373ADE" w:rsidP="002025D2">
            <w:pPr>
              <w:pStyle w:val="NormalTableText"/>
              <w:rPr>
                <w:del w:id="45" w:author="David Brown" w:date="2022-04-28T03:45:00Z"/>
                <w:rFonts w:ascii="Calibri" w:hAnsi="Calibri"/>
                <w:sz w:val="22"/>
                <w:szCs w:val="22"/>
              </w:rPr>
            </w:pPr>
            <w:del w:id="46" w:author="David Brown" w:date="2022-04-28T03:45:00Z">
              <w:r w:rsidDel="0069745E">
                <w:rPr>
                  <w:rFonts w:ascii="Calibri" w:hAnsi="Calibri"/>
                  <w:sz w:val="22"/>
                  <w:szCs w:val="22"/>
                </w:rPr>
                <w:delText>October 8, 2019</w:delText>
              </w:r>
            </w:del>
          </w:p>
        </w:tc>
        <w:tc>
          <w:tcPr>
            <w:tcW w:w="5863" w:type="dxa"/>
            <w:tcBorders>
              <w:top w:val="single" w:sz="6" w:space="0" w:color="auto"/>
              <w:left w:val="single" w:sz="6" w:space="0" w:color="auto"/>
              <w:bottom w:val="double" w:sz="6" w:space="0" w:color="auto"/>
              <w:right w:val="double" w:sz="6" w:space="0" w:color="auto"/>
            </w:tcBorders>
          </w:tcPr>
          <w:p w14:paraId="1C87EDE4" w14:textId="77777777" w:rsidR="00373ADE" w:rsidDel="0069745E" w:rsidRDefault="00373ADE" w:rsidP="002025D2">
            <w:pPr>
              <w:pStyle w:val="NormalTableText"/>
              <w:rPr>
                <w:del w:id="47" w:author="David Brown" w:date="2022-04-28T03:45:00Z"/>
                <w:rFonts w:ascii="Calibri" w:hAnsi="Calibri"/>
                <w:sz w:val="22"/>
                <w:szCs w:val="22"/>
              </w:rPr>
            </w:pPr>
            <w:del w:id="48" w:author="David Brown" w:date="2022-04-28T03:45:00Z">
              <w:r w:rsidDel="0069745E">
                <w:rPr>
                  <w:rFonts w:ascii="Calibri" w:hAnsi="Calibri"/>
                  <w:sz w:val="22"/>
                  <w:szCs w:val="22"/>
                </w:rPr>
                <w:delText>Revised section 3.2.4</w:delText>
              </w:r>
            </w:del>
          </w:p>
        </w:tc>
      </w:tr>
    </w:tbl>
    <w:p w14:paraId="042F983A" w14:textId="77777777" w:rsidR="00D65C63" w:rsidRPr="00FF45D2" w:rsidDel="003B46AC" w:rsidRDefault="003B46AC" w:rsidP="00D65C63">
      <w:pPr>
        <w:pStyle w:val="BodyText"/>
        <w:rPr>
          <w:del w:id="49" w:author="David Brown" w:date="2022-04-28T03:49:00Z"/>
          <w:rFonts w:ascii="Calibri" w:hAnsi="Calibri"/>
          <w:szCs w:val="22"/>
        </w:rPr>
      </w:pPr>
      <w:ins w:id="50" w:author="David Brown" w:date="2022-04-28T03:49:00Z">
        <w:r w:rsidRPr="00060129">
          <w:t xml:space="preserve">Part 1. </w:t>
        </w:r>
      </w:ins>
    </w:p>
    <w:p w14:paraId="30EF9D12" w14:textId="77777777" w:rsidR="00D65C63" w:rsidRPr="00F33DCF" w:rsidDel="0069745E" w:rsidRDefault="00D65C63" w:rsidP="00D65C63">
      <w:pPr>
        <w:pStyle w:val="BodyText"/>
        <w:pBdr>
          <w:top w:val="single" w:sz="4" w:space="1" w:color="auto"/>
          <w:left w:val="single" w:sz="4" w:space="0" w:color="auto"/>
          <w:bottom w:val="single" w:sz="4" w:space="1" w:color="auto"/>
          <w:right w:val="single" w:sz="4" w:space="4" w:color="auto"/>
        </w:pBdr>
        <w:rPr>
          <w:del w:id="51" w:author="David Brown" w:date="2022-04-28T03:45:00Z"/>
          <w:rFonts w:ascii="Calibri" w:hAnsi="Calibri"/>
          <w:szCs w:val="22"/>
        </w:rPr>
      </w:pPr>
      <w:del w:id="52" w:author="David Brown" w:date="2022-04-28T03:45:00Z">
        <w:r w:rsidRPr="00F33DCF" w:rsidDel="0069745E">
          <w:rPr>
            <w:rFonts w:ascii="Calibri" w:hAnsi="Calibri"/>
            <w:szCs w:val="22"/>
          </w:rPr>
          <w:delText>NOTE:</w:delText>
        </w:r>
      </w:del>
    </w:p>
    <w:p w14:paraId="736997A0" w14:textId="77777777" w:rsidR="00D65C63" w:rsidRPr="00F33DCF" w:rsidDel="0069745E" w:rsidRDefault="00D65C63" w:rsidP="00D65C63">
      <w:pPr>
        <w:pStyle w:val="BodyText"/>
        <w:pBdr>
          <w:top w:val="single" w:sz="4" w:space="1" w:color="auto"/>
          <w:left w:val="single" w:sz="4" w:space="0" w:color="auto"/>
          <w:bottom w:val="single" w:sz="4" w:space="1" w:color="auto"/>
          <w:right w:val="single" w:sz="4" w:space="4" w:color="auto"/>
        </w:pBdr>
        <w:rPr>
          <w:del w:id="53" w:author="David Brown" w:date="2022-04-28T03:45:00Z"/>
          <w:rFonts w:ascii="Calibri" w:hAnsi="Calibri"/>
          <w:szCs w:val="22"/>
        </w:rPr>
      </w:pPr>
      <w:del w:id="54" w:author="David Brown" w:date="2022-04-28T03:45:00Z">
        <w:r w:rsidRPr="00F33DCF" w:rsidDel="0069745E">
          <w:rPr>
            <w:rFonts w:ascii="Calibri" w:hAnsi="Calibri"/>
            <w:szCs w:val="22"/>
          </w:rPr>
          <w:delText>This is a CONTROLLED Document. Any documents appearing in paper form are not controlled and should be checked against the on-line file version prior to use.</w:delText>
        </w:r>
      </w:del>
    </w:p>
    <w:p w14:paraId="34EAB808" w14:textId="77777777" w:rsidR="001C6742" w:rsidRPr="00F33DCF" w:rsidDel="0069745E" w:rsidRDefault="001C6742" w:rsidP="00D65C63">
      <w:pPr>
        <w:pStyle w:val="BodyText"/>
        <w:pBdr>
          <w:top w:val="single" w:sz="4" w:space="1" w:color="auto"/>
          <w:left w:val="single" w:sz="4" w:space="0" w:color="auto"/>
          <w:bottom w:val="single" w:sz="4" w:space="1" w:color="auto"/>
          <w:right w:val="single" w:sz="4" w:space="4" w:color="auto"/>
        </w:pBdr>
        <w:rPr>
          <w:del w:id="55" w:author="David Brown" w:date="2022-04-28T03:45:00Z"/>
          <w:rFonts w:ascii="Calibri" w:hAnsi="Calibri"/>
          <w:b/>
          <w:szCs w:val="22"/>
        </w:rPr>
      </w:pPr>
      <w:del w:id="56" w:author="David Brown" w:date="2022-04-28T03:45:00Z">
        <w:r w:rsidRPr="00F33DCF" w:rsidDel="0069745E">
          <w:rPr>
            <w:rFonts w:ascii="Calibri" w:hAnsi="Calibri"/>
            <w:b/>
            <w:szCs w:val="22"/>
            <w:highlight w:val="yellow"/>
          </w:rPr>
          <w:delText xml:space="preserve">For each project the </w:delText>
        </w:r>
        <w:r w:rsidR="00B12E9F" w:rsidRPr="00F33DCF" w:rsidDel="0069745E">
          <w:rPr>
            <w:rFonts w:ascii="Calibri" w:hAnsi="Calibri"/>
            <w:b/>
            <w:szCs w:val="22"/>
            <w:highlight w:val="yellow"/>
          </w:rPr>
          <w:delText>Consultant</w:delText>
        </w:r>
        <w:r w:rsidRPr="00F33DCF" w:rsidDel="0069745E">
          <w:rPr>
            <w:rFonts w:ascii="Calibri" w:hAnsi="Calibri"/>
            <w:b/>
            <w:szCs w:val="22"/>
            <w:highlight w:val="yellow"/>
          </w:rPr>
          <w:delTex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delText>
        </w:r>
      </w:del>
    </w:p>
    <w:p w14:paraId="2BA2DBC1" w14:textId="77777777" w:rsidR="00D65C63" w:rsidRPr="00F33DCF" w:rsidDel="0069745E" w:rsidRDefault="00D65C63" w:rsidP="00D65C63">
      <w:pPr>
        <w:pStyle w:val="BodyText"/>
        <w:pBdr>
          <w:top w:val="single" w:sz="4" w:space="1" w:color="auto"/>
          <w:left w:val="single" w:sz="4" w:space="0" w:color="auto"/>
          <w:bottom w:val="single" w:sz="4" w:space="1" w:color="auto"/>
          <w:right w:val="single" w:sz="4" w:space="4" w:color="auto"/>
        </w:pBdr>
        <w:rPr>
          <w:del w:id="57" w:author="David Brown" w:date="2022-04-28T03:45:00Z"/>
          <w:rFonts w:ascii="Calibri" w:hAnsi="Calibri"/>
          <w:szCs w:val="22"/>
        </w:rPr>
      </w:pPr>
      <w:del w:id="58" w:author="David Brown" w:date="2022-04-28T03:45:00Z">
        <w:r w:rsidRPr="00F33DCF" w:rsidDel="0069745E">
          <w:rPr>
            <w:rFonts w:ascii="Calibri" w:hAnsi="Calibri"/>
            <w:b/>
            <w:bCs/>
            <w:szCs w:val="22"/>
          </w:rPr>
          <w:delText xml:space="preserve">Notice: </w:delText>
        </w:r>
        <w:r w:rsidRPr="00F33DCF" w:rsidDel="0069745E">
          <w:rPr>
            <w:rFonts w:ascii="Calibri" w:hAnsi="Calibri"/>
            <w:szCs w:val="22"/>
          </w:rPr>
          <w:delText>This Document hardcopy must be used for reference purpose only.</w:delText>
        </w:r>
      </w:del>
    </w:p>
    <w:p w14:paraId="21D55494" w14:textId="77777777" w:rsidR="00D65C63" w:rsidRPr="00F33DCF" w:rsidDel="0069745E" w:rsidRDefault="00D65C63" w:rsidP="00D65C63">
      <w:pPr>
        <w:pStyle w:val="BodyText"/>
        <w:pBdr>
          <w:top w:val="single" w:sz="4" w:space="1" w:color="auto"/>
          <w:left w:val="single" w:sz="4" w:space="0" w:color="auto"/>
          <w:bottom w:val="single" w:sz="4" w:space="1" w:color="auto"/>
          <w:right w:val="single" w:sz="4" w:space="4" w:color="auto"/>
        </w:pBdr>
        <w:rPr>
          <w:del w:id="59" w:author="David Brown" w:date="2022-04-28T03:45:00Z"/>
          <w:rFonts w:ascii="Calibri" w:hAnsi="Calibri"/>
          <w:b/>
          <w:bCs/>
          <w:szCs w:val="22"/>
        </w:rPr>
      </w:pPr>
      <w:del w:id="60" w:author="David Brown" w:date="2022-04-28T03:45:00Z">
        <w:r w:rsidRPr="00F33DCF" w:rsidDel="0069745E">
          <w:rPr>
            <w:rFonts w:ascii="Calibri" w:hAnsi="Calibri"/>
            <w:b/>
            <w:szCs w:val="22"/>
          </w:rPr>
          <w:delText>The on-line copy is the current version of the document.</w:delText>
        </w:r>
      </w:del>
    </w:p>
    <w:p w14:paraId="101A86F6" w14:textId="77777777" w:rsidR="00F6204E" w:rsidRPr="00E73289" w:rsidRDefault="00D65C63" w:rsidP="003B46AC">
      <w:pPr>
        <w:pStyle w:val="Heading1"/>
        <w:numPr>
          <w:ilvl w:val="0"/>
          <w:numId w:val="0"/>
        </w:numPr>
        <w:pPrChange w:id="61" w:author="David Brown" w:date="2022-04-28T03:49:00Z">
          <w:pPr>
            <w:pStyle w:val="Heading1"/>
          </w:pPr>
        </w:pPrChange>
      </w:pPr>
      <w:del w:id="62" w:author="David Brown" w:date="2022-04-28T03:49:00Z">
        <w:r w:rsidRPr="00E73289" w:rsidDel="003B46AC">
          <w:br w:type="page"/>
        </w:r>
      </w:del>
      <w:commentRangeStart w:id="63"/>
      <w:r w:rsidR="00960901" w:rsidRPr="00E73289">
        <w:lastRenderedPageBreak/>
        <w:t>GEneral</w:t>
      </w:r>
      <w:commentRangeEnd w:id="63"/>
      <w:r w:rsidR="00FF45D2">
        <w:rPr>
          <w:rStyle w:val="CommentReference"/>
          <w:caps w:val="0"/>
          <w:szCs w:val="20"/>
          <w:u w:val="none"/>
        </w:rPr>
        <w:commentReference w:id="63"/>
      </w:r>
    </w:p>
    <w:p w14:paraId="64B852FF" w14:textId="77777777" w:rsidR="00760A30" w:rsidRPr="00F33DCF" w:rsidRDefault="00760A30" w:rsidP="00E73289">
      <w:pPr>
        <w:pStyle w:val="Heading2"/>
      </w:pPr>
      <w:r w:rsidRPr="00F33DCF">
        <w:t>Field Wiring</w:t>
      </w:r>
    </w:p>
    <w:p w14:paraId="0E54F35B" w14:textId="77777777" w:rsidR="00760A30" w:rsidRPr="00F33DCF" w:rsidRDefault="00760A30" w:rsidP="00C50821">
      <w:pPr>
        <w:pStyle w:val="Heading3"/>
      </w:pPr>
      <w:r w:rsidRPr="00F33DCF">
        <w:t xml:space="preserve">Field Wiring is the wiring that connects the field equipment (instruments, control stations, control panels, MCC) to the </w:t>
      </w:r>
      <w:r w:rsidR="000B2E24" w:rsidRPr="00F33DCF">
        <w:t>Process Automation Controller</w:t>
      </w:r>
      <w:r w:rsidRPr="00F33DCF">
        <w:t xml:space="preserve">.  Use only CSA approved and </w:t>
      </w:r>
      <w:r w:rsidR="00827635" w:rsidRPr="00F33DCF">
        <w:t>labeled</w:t>
      </w:r>
      <w:r w:rsidRPr="00F33DCF">
        <w:t xml:space="preserve"> cables and conductors.</w:t>
      </w:r>
    </w:p>
    <w:p w14:paraId="6C08A10E" w14:textId="77777777" w:rsidR="000B2E24" w:rsidRPr="00F33DCF" w:rsidRDefault="000B2E24" w:rsidP="00C50821">
      <w:pPr>
        <w:pStyle w:val="Heading3"/>
      </w:pPr>
      <w:r w:rsidRPr="00F33DCF">
        <w:t xml:space="preserve">This specification applies to field wiring only.  </w:t>
      </w:r>
    </w:p>
    <w:p w14:paraId="22177C5D" w14:textId="77777777" w:rsidR="007A3C3E" w:rsidRPr="00F33DCF" w:rsidRDefault="007A3C3E" w:rsidP="00C50821">
      <w:pPr>
        <w:pStyle w:val="Heading3"/>
      </w:pPr>
      <w:r w:rsidRPr="00F33DCF">
        <w:t>Refe</w:t>
      </w:r>
      <w:r w:rsidR="00615DA2">
        <w:t xml:space="preserve">r to </w:t>
      </w:r>
      <w:r w:rsidR="00615DA2" w:rsidRPr="0069745E">
        <w:rPr>
          <w:rPrChange w:id="64" w:author="David Brown" w:date="2022-04-28T03:46:00Z">
            <w:rPr>
              <w:highlight w:val="yellow"/>
            </w:rPr>
          </w:rPrChange>
        </w:rPr>
        <w:t>S</w:t>
      </w:r>
      <w:r w:rsidR="00CB572F" w:rsidRPr="0069745E">
        <w:rPr>
          <w:rPrChange w:id="65" w:author="David Brown" w:date="2022-04-28T03:46:00Z">
            <w:rPr>
              <w:highlight w:val="yellow"/>
            </w:rPr>
          </w:rPrChange>
        </w:rPr>
        <w:t>ection</w:t>
      </w:r>
      <w:r w:rsidR="00615DA2" w:rsidRPr="0069745E">
        <w:rPr>
          <w:rPrChange w:id="66" w:author="David Brown" w:date="2022-04-28T03:46:00Z">
            <w:rPr>
              <w:highlight w:val="yellow"/>
            </w:rPr>
          </w:rPrChange>
        </w:rPr>
        <w:t xml:space="preserve"> 13310</w:t>
      </w:r>
      <w:r w:rsidRPr="0069745E">
        <w:rPr>
          <w:rPrChange w:id="67" w:author="David Brown" w:date="2022-04-28T03:46:00Z">
            <w:rPr>
              <w:highlight w:val="yellow"/>
            </w:rPr>
          </w:rPrChange>
        </w:rPr>
        <w:t xml:space="preserve"> Panel Specification</w:t>
      </w:r>
      <w:r w:rsidRPr="00F33DCF">
        <w:t xml:space="preserve"> for </w:t>
      </w:r>
      <w:r w:rsidR="000B2E24" w:rsidRPr="00F33DCF">
        <w:t xml:space="preserve">panel internal </w:t>
      </w:r>
      <w:r w:rsidRPr="00F33DCF">
        <w:t xml:space="preserve">wiring specifications and </w:t>
      </w:r>
      <w:r w:rsidR="00EF39B4" w:rsidRPr="00F33DCF">
        <w:t>color</w:t>
      </w:r>
      <w:r w:rsidRPr="00F33DCF">
        <w:t xml:space="preserve"> to be utilized.</w:t>
      </w:r>
    </w:p>
    <w:p w14:paraId="7A0AD360" w14:textId="77777777" w:rsidR="005802DA" w:rsidRDefault="008F5BAE" w:rsidP="00C50821">
      <w:pPr>
        <w:pStyle w:val="Heading3"/>
        <w:rPr>
          <w:ins w:id="68" w:author="David Brown" w:date="2022-04-28T03:46:00Z"/>
        </w:rPr>
      </w:pPr>
      <w:r w:rsidRPr="00F33DCF">
        <w:t>Refer t</w:t>
      </w:r>
      <w:r w:rsidR="00615DA2">
        <w:t xml:space="preserve">o </w:t>
      </w:r>
      <w:r w:rsidR="00615DA2" w:rsidRPr="0069745E">
        <w:rPr>
          <w:rPrChange w:id="69" w:author="David Brown" w:date="2022-04-28T03:46:00Z">
            <w:rPr>
              <w:highlight w:val="yellow"/>
            </w:rPr>
          </w:rPrChange>
        </w:rPr>
        <w:t>S</w:t>
      </w:r>
      <w:r w:rsidR="00CB572F" w:rsidRPr="0069745E">
        <w:rPr>
          <w:rPrChange w:id="70" w:author="David Brown" w:date="2022-04-28T03:46:00Z">
            <w:rPr>
              <w:highlight w:val="yellow"/>
            </w:rPr>
          </w:rPrChange>
        </w:rPr>
        <w:t xml:space="preserve">ection </w:t>
      </w:r>
      <w:r w:rsidR="00615DA2" w:rsidRPr="0069745E">
        <w:rPr>
          <w:rPrChange w:id="71" w:author="David Brown" w:date="2022-04-28T03:46:00Z">
            <w:rPr>
              <w:highlight w:val="yellow"/>
            </w:rPr>
          </w:rPrChange>
        </w:rPr>
        <w:t xml:space="preserve">13310 </w:t>
      </w:r>
      <w:r w:rsidRPr="0069745E">
        <w:rPr>
          <w:rPrChange w:id="72" w:author="David Brown" w:date="2022-04-28T03:46:00Z">
            <w:rPr>
              <w:highlight w:val="yellow"/>
            </w:rPr>
          </w:rPrChange>
        </w:rPr>
        <w:t>Panel Specification</w:t>
      </w:r>
      <w:r w:rsidRPr="00F33DCF">
        <w:t xml:space="preserve"> for surge protection devices to be utilized</w:t>
      </w:r>
      <w:r w:rsidR="005802DA" w:rsidRPr="00F33DCF">
        <w:t>.</w:t>
      </w:r>
    </w:p>
    <w:p w14:paraId="0C5BF0AE" w14:textId="77777777" w:rsidR="0069745E" w:rsidRPr="00FF45D2" w:rsidRDefault="0069745E" w:rsidP="0069745E">
      <w:pPr>
        <w:pStyle w:val="Heading2"/>
        <w:rPr>
          <w:ins w:id="73" w:author="David Brown" w:date="2022-04-28T03:46:00Z"/>
        </w:rPr>
      </w:pPr>
      <w:ins w:id="74" w:author="David Brown" w:date="2022-04-28T03:46:00Z">
        <w:r w:rsidRPr="00FF45D2">
          <w:t>Measurement and Payment</w:t>
        </w:r>
      </w:ins>
    </w:p>
    <w:p w14:paraId="3E2CFEC8" w14:textId="77777777" w:rsidR="0069745E" w:rsidRPr="0069745E" w:rsidRDefault="0069745E" w:rsidP="0069745E">
      <w:pPr>
        <w:pStyle w:val="PlainText"/>
        <w:tabs>
          <w:tab w:val="left" w:pos="1440"/>
        </w:tabs>
        <w:spacing w:before="80"/>
        <w:ind w:left="1440" w:hanging="720"/>
        <w:jc w:val="both"/>
        <w:rPr>
          <w:rFonts w:ascii="Calibri" w:hAnsi="Calibri"/>
          <w:sz w:val="22"/>
          <w:rPrChange w:id="75" w:author="David Brown" w:date="2022-04-28T03:46:00Z">
            <w:rPr/>
          </w:rPrChange>
        </w:rPr>
        <w:pPrChange w:id="76" w:author="David Brown" w:date="2022-04-28T03:46:00Z">
          <w:pPr>
            <w:pStyle w:val="Heading3"/>
          </w:pPr>
        </w:pPrChange>
      </w:pPr>
      <w:ins w:id="77" w:author="David Brown" w:date="2022-04-28T03:46:00Z">
        <w:r w:rsidRPr="00060129">
          <w:rPr>
            <w:rFonts w:ascii="Calibri" w:hAnsi="Calibri"/>
            <w:sz w:val="22"/>
            <w:rPrChange w:id="78" w:author="David Brown" w:date="2022-04-28T17:53:00Z">
              <w:rPr/>
            </w:rPrChange>
          </w:rPr>
          <w:t>.1</w:t>
        </w:r>
        <w:r w:rsidRPr="00060129">
          <w:rPr>
            <w:rFonts w:ascii="Calibri" w:hAnsi="Calibri"/>
            <w:sz w:val="22"/>
            <w:rPrChange w:id="79" w:author="David Brown" w:date="2022-04-28T17:53:00Z">
              <w:rPr/>
            </w:rPrChange>
          </w:rPr>
          <w:tab/>
          <w:t xml:space="preserve">All costs associated with the work of this Section shall be included in the price for Item </w:t>
        </w:r>
        <w:commentRangeStart w:id="80"/>
        <w:r w:rsidRPr="00060129">
          <w:rPr>
            <w:rFonts w:ascii="Calibri" w:hAnsi="Calibri"/>
            <w:sz w:val="22"/>
            <w:rPrChange w:id="81" w:author="David Brown" w:date="2022-04-28T17:53:00Z">
              <w:rPr/>
            </w:rPrChange>
          </w:rPr>
          <w:t xml:space="preserve">No. </w:t>
        </w:r>
        <w:commentRangeStart w:id="82"/>
        <w:r w:rsidRPr="00060129">
          <w:rPr>
            <w:rFonts w:ascii="Calibri" w:hAnsi="Calibri"/>
            <w:sz w:val="22"/>
            <w:rPrChange w:id="83" w:author="David Brown" w:date="2022-04-28T17:53:00Z">
              <w:rPr/>
            </w:rPrChange>
          </w:rPr>
          <w:t xml:space="preserve">A13.07 </w:t>
        </w:r>
      </w:ins>
      <w:commentRangeEnd w:id="80"/>
      <w:ins w:id="84" w:author="David Brown" w:date="2022-04-28T03:47:00Z">
        <w:r w:rsidRPr="00060129">
          <w:rPr>
            <w:rStyle w:val="CommentReference"/>
            <w:szCs w:val="20"/>
            <w:lang w:val="en-US" w:eastAsia="en-US"/>
            <w:rPrChange w:id="85" w:author="David Brown" w:date="2022-04-28T17:53:00Z">
              <w:rPr>
                <w:rStyle w:val="CommentReference"/>
                <w:szCs w:val="20"/>
              </w:rPr>
            </w:rPrChange>
          </w:rPr>
          <w:commentReference w:id="80"/>
        </w:r>
      </w:ins>
      <w:ins w:id="86" w:author="David Brown" w:date="2022-04-28T03:46:00Z">
        <w:r w:rsidRPr="00060129">
          <w:rPr>
            <w:rFonts w:ascii="Calibri" w:hAnsi="Calibri"/>
            <w:sz w:val="22"/>
            <w:rPrChange w:id="87" w:author="David Brown" w:date="2022-04-28T17:53:00Z">
              <w:rPr/>
            </w:rPrChange>
          </w:rPr>
          <w:t>i</w:t>
        </w:r>
      </w:ins>
      <w:commentRangeEnd w:id="82"/>
      <w:r w:rsidR="00FF45D2">
        <w:rPr>
          <w:rStyle w:val="CommentReference"/>
          <w:szCs w:val="20"/>
          <w:lang w:val="en-US" w:eastAsia="en-US"/>
        </w:rPr>
        <w:commentReference w:id="82"/>
      </w:r>
      <w:ins w:id="88" w:author="David Brown" w:date="2022-04-28T03:46:00Z">
        <w:r w:rsidRPr="00060129">
          <w:rPr>
            <w:rFonts w:ascii="Calibri" w:hAnsi="Calibri"/>
            <w:sz w:val="22"/>
            <w:rPrChange w:id="89" w:author="David Brown" w:date="2022-04-28T17:53:00Z">
              <w:rPr/>
            </w:rPrChange>
          </w:rPr>
          <w:t>n the Bid Form.</w:t>
        </w:r>
      </w:ins>
    </w:p>
    <w:p w14:paraId="5F3701A4" w14:textId="77777777" w:rsidR="00760A30" w:rsidRPr="00E73289" w:rsidRDefault="00760A30" w:rsidP="00E73289">
      <w:pPr>
        <w:pStyle w:val="Heading1"/>
      </w:pPr>
      <w:r w:rsidRPr="00E73289">
        <w:t>PRODUCTS</w:t>
      </w:r>
    </w:p>
    <w:p w14:paraId="5C46D940" w14:textId="77777777" w:rsidR="00760A30" w:rsidRPr="00F33DCF" w:rsidRDefault="00760A30" w:rsidP="00C50821">
      <w:pPr>
        <w:pStyle w:val="Heading2"/>
      </w:pPr>
      <w:r w:rsidRPr="00F33DCF">
        <w:t>Analog Signals</w:t>
      </w:r>
    </w:p>
    <w:p w14:paraId="250962F0" w14:textId="77777777" w:rsidR="00760A30" w:rsidRPr="00F33DCF" w:rsidRDefault="00760A30" w:rsidP="00C50821">
      <w:pPr>
        <w:pStyle w:val="Heading3"/>
      </w:pPr>
      <w:r w:rsidRPr="00F33DCF">
        <w:t>Definition: Analog signals are 4-20 mA inputs received from field instruments.</w:t>
      </w:r>
    </w:p>
    <w:p w14:paraId="7425603C" w14:textId="77777777" w:rsidR="00F11E47" w:rsidRPr="00F33DCF" w:rsidRDefault="00F11E47" w:rsidP="00C50821">
      <w:pPr>
        <w:pStyle w:val="Heading3"/>
      </w:pPr>
      <w:r w:rsidRPr="00F33DCF">
        <w:t>Conductors: #1</w:t>
      </w:r>
      <w:r w:rsidR="00370C61">
        <w:t>6 AWG, 26/30</w:t>
      </w:r>
      <w:r w:rsidRPr="00F33DCF">
        <w:t xml:space="preserve"> strand minimum, tinned copper, unless otherwise indicated, </w:t>
      </w:r>
      <w:r w:rsidR="00093C6F" w:rsidRPr="00F33DCF">
        <w:t>6</w:t>
      </w:r>
      <w:r w:rsidR="00615DA2">
        <w:t xml:space="preserve">00 V minimum </w:t>
      </w:r>
      <w:r w:rsidRPr="00F33DCF">
        <w:t>insulation.</w:t>
      </w:r>
    </w:p>
    <w:p w14:paraId="58E9CFD6" w14:textId="77777777" w:rsidR="00F11E47" w:rsidRPr="00F33DCF" w:rsidRDefault="00F11E47" w:rsidP="00C50821">
      <w:pPr>
        <w:pStyle w:val="Heading3"/>
      </w:pPr>
      <w:r w:rsidRPr="00F33DCF">
        <w:t xml:space="preserve">Construction: Twisted pair, </w:t>
      </w:r>
      <w:proofErr w:type="gramStart"/>
      <w:r w:rsidRPr="00F33DCF">
        <w:t>triplet</w:t>
      </w:r>
      <w:proofErr w:type="gramEnd"/>
      <w:r w:rsidRPr="00F33DCF">
        <w:t xml:space="preserve"> and quad grouping with nominal 50 mm staggered lay and 100% aluminum-Mylar tape shield with minimum 25% overlap.</w:t>
      </w:r>
    </w:p>
    <w:p w14:paraId="1CD73044" w14:textId="77777777" w:rsidR="00F11E47" w:rsidRPr="00F33DCF" w:rsidRDefault="00F11E47" w:rsidP="00C50821">
      <w:pPr>
        <w:pStyle w:val="Heading3"/>
      </w:pPr>
      <w:r w:rsidRPr="00F33DCF">
        <w:t xml:space="preserve">Drain </w:t>
      </w:r>
      <w:r w:rsidR="00370C61">
        <w:t>wire: Over each group, bare, #18</w:t>
      </w:r>
      <w:r w:rsidRPr="00F33DCF">
        <w:t xml:space="preserve"> AWG minimum, tinned copper, in direct continuous contact with shield.</w:t>
      </w:r>
    </w:p>
    <w:p w14:paraId="06636D49" w14:textId="77777777" w:rsidR="00F11E47" w:rsidRPr="00F33DCF" w:rsidRDefault="00F11E47" w:rsidP="00C50821">
      <w:pPr>
        <w:pStyle w:val="Heading3"/>
      </w:pPr>
      <w:r w:rsidRPr="00F33DCF">
        <w:t>Jacket: PVC (-40</w:t>
      </w:r>
      <w:r w:rsidRPr="00F33DCF">
        <w:t>C) low acid gas, FT4 rated low flame spread.</w:t>
      </w:r>
    </w:p>
    <w:p w14:paraId="2F642F0F" w14:textId="77777777" w:rsidR="00F11E47" w:rsidRPr="00F33DCF" w:rsidRDefault="00F11E47" w:rsidP="00C50821">
      <w:pPr>
        <w:pStyle w:val="Heading3"/>
      </w:pPr>
      <w:r w:rsidRPr="00F33DCF">
        <w:t>Identification: Each grouping (pair, triplet, quad) by consecutive number coding, permanently marked at 25 mm intervals.</w:t>
      </w:r>
    </w:p>
    <w:p w14:paraId="316E2C5D" w14:textId="77777777" w:rsidR="00F11E47" w:rsidRPr="00F33DCF" w:rsidRDefault="00F11E47" w:rsidP="00C50821">
      <w:pPr>
        <w:pStyle w:val="Heading3"/>
      </w:pPr>
      <w:r w:rsidRPr="00F33DCF">
        <w:t xml:space="preserve">Armour: For exposed or direct buried cables, </w:t>
      </w:r>
      <w:proofErr w:type="gramStart"/>
      <w:r w:rsidRPr="00F33DCF">
        <w:t>aluminum</w:t>
      </w:r>
      <w:proofErr w:type="gramEnd"/>
      <w:r w:rsidRPr="00F33DCF">
        <w:t xml:space="preserve"> or steel interlocking armour with overall PVC jacket.</w:t>
      </w:r>
    </w:p>
    <w:p w14:paraId="6AA8C46C" w14:textId="77777777" w:rsidR="00F11E47" w:rsidRPr="00F33DCF" w:rsidRDefault="00F11E47" w:rsidP="00C50821">
      <w:pPr>
        <w:pStyle w:val="Heading3"/>
      </w:pPr>
      <w:r w:rsidRPr="00F33DCF">
        <w:t xml:space="preserve">General purpose instrumentation cable: </w:t>
      </w:r>
      <w:r w:rsidR="00370C61">
        <w:t>Part</w:t>
      </w:r>
      <w:r w:rsidRPr="00F33DCF">
        <w:t xml:space="preserve"> #</w:t>
      </w:r>
      <w:r w:rsidR="00370C61">
        <w:t>73-242</w:t>
      </w:r>
      <w:r w:rsidRPr="00F33DCF">
        <w:t xml:space="preserve"> by </w:t>
      </w:r>
      <w:r w:rsidR="00370C61">
        <w:t>Deca Cables Inc.</w:t>
      </w:r>
      <w:r w:rsidR="00093C6F" w:rsidRPr="00F33DCF">
        <w:t xml:space="preserve"> or </w:t>
      </w:r>
      <w:del w:id="90" w:author="David Brown" w:date="2022-04-28T03:47:00Z">
        <w:r w:rsidR="00093C6F" w:rsidRPr="00F33DCF" w:rsidDel="0069745E">
          <w:delText>approved equal</w:delText>
        </w:r>
      </w:del>
      <w:ins w:id="91" w:author="Radulovic, Nicole" w:date="2022-11-04T13:26:00Z">
        <w:r w:rsidR="00FF45D2">
          <w:t>E</w:t>
        </w:r>
      </w:ins>
      <w:ins w:id="92" w:author="David Brown" w:date="2022-04-28T03:47:00Z">
        <w:del w:id="93" w:author="Radulovic, Nicole" w:date="2022-11-04T13:26:00Z">
          <w:r w:rsidR="0069745E" w:rsidDel="00FF45D2">
            <w:delText>e</w:delText>
          </w:r>
        </w:del>
        <w:r w:rsidR="0069745E">
          <w:t>quivalent.</w:t>
        </w:r>
      </w:ins>
    </w:p>
    <w:p w14:paraId="67845EDD" w14:textId="77777777" w:rsidR="00760A30" w:rsidRPr="00F33DCF" w:rsidRDefault="00760A30" w:rsidP="00C50821">
      <w:pPr>
        <w:pStyle w:val="Heading3"/>
      </w:pPr>
      <w:r w:rsidRPr="00F33DCF">
        <w:t xml:space="preserve">Shields: Signal shields should have one ground point located at the </w:t>
      </w:r>
      <w:r w:rsidR="000B2E24" w:rsidRPr="00F33DCF">
        <w:t>PAC panel</w:t>
      </w:r>
      <w:r w:rsidRPr="00F33DCF">
        <w:t>.  Shields should be continuous through cabinets, panels, and junction boxes.</w:t>
      </w:r>
    </w:p>
    <w:p w14:paraId="5C38393F" w14:textId="77777777" w:rsidR="007B66D5" w:rsidRPr="00F33DCF" w:rsidRDefault="00680C82" w:rsidP="00C50821">
      <w:pPr>
        <w:pStyle w:val="Heading3"/>
      </w:pPr>
      <w:r w:rsidRPr="00F33DCF">
        <w:t>Color</w:t>
      </w:r>
      <w:r w:rsidR="00760A30" w:rsidRPr="00F33DCF">
        <w:t xml:space="preserve"> Coding</w:t>
      </w:r>
      <w:r w:rsidR="007B66D5" w:rsidRPr="00F33DCF">
        <w:t xml:space="preserve"> Analog Signals</w:t>
      </w:r>
      <w:r w:rsidR="00760A30" w:rsidRPr="00F33DCF">
        <w:t xml:space="preserve">: </w:t>
      </w:r>
    </w:p>
    <w:p w14:paraId="73F9147A" w14:textId="77777777" w:rsidR="007B66D5" w:rsidRPr="00F33DCF" w:rsidRDefault="007B66D5" w:rsidP="00C50821">
      <w:pPr>
        <w:pStyle w:val="Heading4"/>
      </w:pPr>
      <w:r w:rsidRPr="00F33DCF">
        <w:t>Black (-)</w:t>
      </w:r>
    </w:p>
    <w:p w14:paraId="3593906B" w14:textId="77777777" w:rsidR="007B66D5" w:rsidRPr="00F33DCF" w:rsidRDefault="007B66D5" w:rsidP="00C50821">
      <w:pPr>
        <w:pStyle w:val="Heading4"/>
      </w:pPr>
      <w:r w:rsidRPr="00F33DCF">
        <w:t>White (+)</w:t>
      </w:r>
    </w:p>
    <w:p w14:paraId="79183BB3" w14:textId="77777777" w:rsidR="00760A30" w:rsidRPr="00F33DCF" w:rsidRDefault="00760A30" w:rsidP="00C50821">
      <w:pPr>
        <w:pStyle w:val="Heading3"/>
      </w:pPr>
      <w:r w:rsidRPr="00F33DCF">
        <w:t xml:space="preserve">The power supply connection for each individual </w:t>
      </w:r>
      <w:r w:rsidR="000B2E24" w:rsidRPr="00F33DCF">
        <w:t xml:space="preserve">two or three wire </w:t>
      </w:r>
      <w:r w:rsidRPr="00F33DCF">
        <w:t xml:space="preserve">field </w:t>
      </w:r>
      <w:proofErr w:type="gramStart"/>
      <w:r w:rsidRPr="00F33DCF">
        <w:t>device</w:t>
      </w:r>
      <w:proofErr w:type="gramEnd"/>
      <w:r w:rsidRPr="00F33DCF">
        <w:t xml:space="preserve"> shall be wired through a fuse</w:t>
      </w:r>
      <w:r w:rsidR="000B2E24" w:rsidRPr="00F33DCF">
        <w:t>.</w:t>
      </w:r>
    </w:p>
    <w:p w14:paraId="31B73245" w14:textId="77777777" w:rsidR="00F11E47" w:rsidRPr="00F33DCF" w:rsidRDefault="00F11E47" w:rsidP="00370C61">
      <w:pPr>
        <w:pStyle w:val="Heading3"/>
      </w:pPr>
      <w:r w:rsidRPr="00F33DCF">
        <w:t xml:space="preserve">RS232 and RS422 cables: 4 pair, 22 AWG stranded copper, separately twisted pairs, </w:t>
      </w:r>
      <w:proofErr w:type="gramStart"/>
      <w:r w:rsidRPr="00F33DCF">
        <w:t>overall</w:t>
      </w:r>
      <w:proofErr w:type="gramEnd"/>
      <w:r w:rsidRPr="00F33DCF">
        <w:t xml:space="preserve"> 100% aluminum-polyester shield, tinned copper stranded drain wire, type #9305 by Belden Wire and Cable.</w:t>
      </w:r>
    </w:p>
    <w:p w14:paraId="5C105ECD" w14:textId="77777777" w:rsidR="00F11E47" w:rsidRPr="00F33DCF" w:rsidRDefault="00F11E47" w:rsidP="00C50821">
      <w:pPr>
        <w:pStyle w:val="Heading4"/>
      </w:pPr>
      <w:r w:rsidRPr="00F33DCF">
        <w:t>Termination fittings: Type, configuration and gender required to connect cable directly to equipment without additional adapters or fittings.</w:t>
      </w:r>
    </w:p>
    <w:p w14:paraId="7B11C13A" w14:textId="77777777" w:rsidR="00F11E47" w:rsidRPr="00F33DCF" w:rsidRDefault="00F11E47" w:rsidP="00370C61">
      <w:pPr>
        <w:pStyle w:val="Heading3"/>
      </w:pPr>
      <w:r w:rsidRPr="00F33DCF">
        <w:t>Data highway communication cable: Stranded, tinned copper conductor with aluminum armour and overall PVC jacket, Type #9463 by Belden Wire and Cable.</w:t>
      </w:r>
    </w:p>
    <w:p w14:paraId="732EB757" w14:textId="77777777" w:rsidR="00760A30" w:rsidRPr="00F33DCF" w:rsidRDefault="00760A30" w:rsidP="00C50821">
      <w:pPr>
        <w:pStyle w:val="Heading2"/>
      </w:pPr>
      <w:r w:rsidRPr="00F33DCF">
        <w:t xml:space="preserve">DC Digital </w:t>
      </w:r>
      <w:r w:rsidR="00751ED0" w:rsidRPr="00F33DCF">
        <w:t xml:space="preserve">Input </w:t>
      </w:r>
      <w:r w:rsidRPr="00F33DCF">
        <w:t>Signals</w:t>
      </w:r>
    </w:p>
    <w:p w14:paraId="623C8CC0" w14:textId="77777777" w:rsidR="00760A30" w:rsidRPr="00F33DCF" w:rsidRDefault="00EF39B4" w:rsidP="00C50821">
      <w:pPr>
        <w:pStyle w:val="Heading3"/>
      </w:pPr>
      <w:r w:rsidRPr="00F33DCF">
        <w:t xml:space="preserve">DC digital </w:t>
      </w:r>
      <w:r w:rsidR="000B2E24" w:rsidRPr="00F33DCF">
        <w:t xml:space="preserve">input </w:t>
      </w:r>
      <w:r w:rsidRPr="00F33DCF">
        <w:t xml:space="preserve">signals are at 24 </w:t>
      </w:r>
      <w:r w:rsidR="00760A30" w:rsidRPr="00F33DCF">
        <w:t>V</w:t>
      </w:r>
      <w:r w:rsidRPr="00F33DCF">
        <w:t>DC</w:t>
      </w:r>
      <w:r w:rsidR="00760A30" w:rsidRPr="00F33DCF">
        <w:t xml:space="preserve"> </w:t>
      </w:r>
      <w:r w:rsidR="000B2E24" w:rsidRPr="00F33DCF">
        <w:t xml:space="preserve">sourced </w:t>
      </w:r>
      <w:r w:rsidR="00760A30" w:rsidRPr="00F33DCF">
        <w:t xml:space="preserve">from </w:t>
      </w:r>
      <w:r w:rsidR="000B2E24" w:rsidRPr="00F33DCF">
        <w:t>the PAC panel</w:t>
      </w:r>
      <w:r w:rsidR="00760A30" w:rsidRPr="00F33DCF">
        <w:t>.</w:t>
      </w:r>
    </w:p>
    <w:p w14:paraId="47F07D3D" w14:textId="77777777" w:rsidR="00F81988" w:rsidRPr="00F33DCF" w:rsidRDefault="005E544A" w:rsidP="00C50821">
      <w:pPr>
        <w:pStyle w:val="Heading3"/>
        <w:rPr>
          <w:snapToGrid w:val="0"/>
        </w:rPr>
      </w:pPr>
      <w:r w:rsidRPr="00F33DCF">
        <w:lastRenderedPageBreak/>
        <w:t>Single Cable:</w:t>
      </w:r>
      <w:r w:rsidR="004056C6" w:rsidRPr="00F33DCF">
        <w:t xml:space="preserve"> For individual contact closure circuits use single pair, two inch lay, #14 AWG, twisted, 19 X .0147 stranded copper conductors CSA labeled tray cable at 600 volts, type T90, PVC insulation and nylon jacket, 90°C.</w:t>
      </w:r>
    </w:p>
    <w:p w14:paraId="70015EAE" w14:textId="77777777" w:rsidR="003B3677" w:rsidRPr="00F33DCF" w:rsidRDefault="00760A30" w:rsidP="00C50821">
      <w:pPr>
        <w:pStyle w:val="Heading3"/>
      </w:pPr>
      <w:r w:rsidRPr="00F33DCF">
        <w:t xml:space="preserve">Multi-pair Cable: </w:t>
      </w:r>
      <w:r w:rsidR="004056C6" w:rsidRPr="00F33DCF">
        <w:t>TECK cable</w:t>
      </w:r>
      <w:r w:rsidR="003B3677" w:rsidRPr="00F33DCF">
        <w:t>.</w:t>
      </w:r>
    </w:p>
    <w:p w14:paraId="7F9A2B06" w14:textId="77777777" w:rsidR="00760A30" w:rsidRPr="00F33DCF" w:rsidRDefault="00680C82" w:rsidP="00C50821">
      <w:pPr>
        <w:pStyle w:val="Heading3"/>
      </w:pPr>
      <w:r w:rsidRPr="00F33DCF">
        <w:t>Color</w:t>
      </w:r>
      <w:r w:rsidR="00CA0D72" w:rsidRPr="00F33DCF">
        <w:t xml:space="preserve"> Coding</w:t>
      </w:r>
      <w:r w:rsidR="00760A30" w:rsidRPr="00F33DCF">
        <w:t xml:space="preserve">: </w:t>
      </w:r>
      <w:r w:rsidR="00E578E5" w:rsidRPr="00F33DCF">
        <w:t>Blue</w:t>
      </w:r>
      <w:r w:rsidR="00F1272D" w:rsidRPr="00F33DCF">
        <w:t>.</w:t>
      </w:r>
    </w:p>
    <w:p w14:paraId="58718216" w14:textId="77777777" w:rsidR="00775328" w:rsidRPr="00F33DCF" w:rsidRDefault="00775328" w:rsidP="00C50821">
      <w:pPr>
        <w:pStyle w:val="Heading3"/>
      </w:pPr>
      <w:r w:rsidRPr="00F33DCF">
        <w:t>The conductor designation is that green conductors are always at ground.</w:t>
      </w:r>
    </w:p>
    <w:p w14:paraId="1598580B" w14:textId="77777777" w:rsidR="00760A30" w:rsidRPr="00F33DCF" w:rsidRDefault="00760A30" w:rsidP="00C50821">
      <w:pPr>
        <w:pStyle w:val="Heading2"/>
      </w:pPr>
      <w:r w:rsidRPr="00F33DCF">
        <w:t xml:space="preserve">AC Digital </w:t>
      </w:r>
      <w:r w:rsidR="006D3BAC" w:rsidRPr="00F33DCF">
        <w:t xml:space="preserve">Input </w:t>
      </w:r>
      <w:r w:rsidRPr="00F33DCF">
        <w:t>Signals</w:t>
      </w:r>
    </w:p>
    <w:p w14:paraId="10764D81" w14:textId="77777777" w:rsidR="00760A30" w:rsidRPr="00F33DCF" w:rsidRDefault="00EF39B4" w:rsidP="00C50821">
      <w:pPr>
        <w:pStyle w:val="Heading3"/>
      </w:pPr>
      <w:r w:rsidRPr="00F33DCF">
        <w:t xml:space="preserve">AC digital </w:t>
      </w:r>
      <w:r w:rsidR="006D3BAC" w:rsidRPr="00F33DCF">
        <w:t xml:space="preserve">input </w:t>
      </w:r>
      <w:r w:rsidRPr="00F33DCF">
        <w:t xml:space="preserve">signals are 120 </w:t>
      </w:r>
      <w:r w:rsidR="00760A30" w:rsidRPr="00F33DCF">
        <w:t xml:space="preserve">VAC and less than 20 </w:t>
      </w:r>
      <w:proofErr w:type="gramStart"/>
      <w:r w:rsidR="00760A30" w:rsidRPr="00F33DCF">
        <w:t>amperes, and</w:t>
      </w:r>
      <w:proofErr w:type="gramEnd"/>
      <w:r w:rsidR="00760A30" w:rsidRPr="00F33DCF">
        <w:t xml:space="preserve"> </w:t>
      </w:r>
      <w:r w:rsidR="006D3BAC" w:rsidRPr="00F33DCF">
        <w:t>sourced from the PAC panel</w:t>
      </w:r>
      <w:r w:rsidR="00760A30" w:rsidRPr="00F33DCF">
        <w:t>.</w:t>
      </w:r>
    </w:p>
    <w:p w14:paraId="2588077C" w14:textId="77777777" w:rsidR="00F81988" w:rsidRPr="00F33DCF" w:rsidRDefault="005E544A" w:rsidP="00C50821">
      <w:pPr>
        <w:pStyle w:val="Heading3"/>
        <w:rPr>
          <w:snapToGrid w:val="0"/>
        </w:rPr>
      </w:pPr>
      <w:r w:rsidRPr="00F33DCF">
        <w:t>Single Cable</w:t>
      </w:r>
      <w:r w:rsidR="00F81988" w:rsidRPr="00F33DCF">
        <w:t>:</w:t>
      </w:r>
      <w:r w:rsidR="004056C6" w:rsidRPr="00F33DCF">
        <w:t xml:space="preserve"> For individual contact closure circuits use single pair, two inch lay, #14 AWG, twisted, 19 X .0147 stranded copper conductors CSA labeled tray cable at 600 volts, type T90, PVC insulation and nylon jacket, 90°C.</w:t>
      </w:r>
    </w:p>
    <w:p w14:paraId="6E93EDAC" w14:textId="77777777" w:rsidR="00C1656D" w:rsidRPr="00F33DCF" w:rsidRDefault="00760A30" w:rsidP="00C50821">
      <w:pPr>
        <w:pStyle w:val="Heading3"/>
      </w:pPr>
      <w:r w:rsidRPr="00F33DCF">
        <w:t xml:space="preserve">Multi-Conductor: </w:t>
      </w:r>
      <w:r w:rsidR="004056C6" w:rsidRPr="00F33DCF">
        <w:t>TECK Cable.</w:t>
      </w:r>
    </w:p>
    <w:p w14:paraId="3C11C038" w14:textId="77777777" w:rsidR="008B0E3C" w:rsidRPr="00F33DCF" w:rsidRDefault="00680C82" w:rsidP="00C50821">
      <w:pPr>
        <w:pStyle w:val="Heading3"/>
      </w:pPr>
      <w:r w:rsidRPr="00F33DCF">
        <w:t>Color</w:t>
      </w:r>
      <w:r w:rsidR="008B0E3C" w:rsidRPr="00F33DCF">
        <w:t xml:space="preserve"> Coding </w:t>
      </w:r>
      <w:r w:rsidR="00E578E5" w:rsidRPr="00F33DCF">
        <w:t>–</w:t>
      </w:r>
      <w:r w:rsidR="008B0E3C" w:rsidRPr="00F33DCF">
        <w:t xml:space="preserve"> </w:t>
      </w:r>
      <w:r w:rsidR="00E578E5" w:rsidRPr="00F33DCF">
        <w:t>Red.</w:t>
      </w:r>
    </w:p>
    <w:p w14:paraId="1007EB01" w14:textId="77777777" w:rsidR="007C4F45" w:rsidRPr="00F33DCF" w:rsidRDefault="00680C82" w:rsidP="00C50821">
      <w:pPr>
        <w:pStyle w:val="Heading3"/>
      </w:pPr>
      <w:r w:rsidRPr="00F33DCF">
        <w:t>Color</w:t>
      </w:r>
      <w:r w:rsidR="007C4F45" w:rsidRPr="00F33DCF">
        <w:t xml:space="preserve"> Coding – Control from External: </w:t>
      </w:r>
      <w:r w:rsidR="00E578E5" w:rsidRPr="00F33DCF">
        <w:t>Yellow</w:t>
      </w:r>
      <w:r w:rsidR="007C4F45" w:rsidRPr="00F33DCF">
        <w:t>.</w:t>
      </w:r>
    </w:p>
    <w:p w14:paraId="1ACF43DB" w14:textId="77777777" w:rsidR="00760A30" w:rsidRPr="00F33DCF" w:rsidRDefault="00760A30" w:rsidP="00C50821">
      <w:pPr>
        <w:pStyle w:val="Heading3"/>
      </w:pPr>
      <w:r w:rsidRPr="00F33DCF">
        <w:t>The conductor designation is that green conductors are always at ground</w:t>
      </w:r>
      <w:r w:rsidR="0045170F" w:rsidRPr="00F33DCF">
        <w:t>.</w:t>
      </w:r>
    </w:p>
    <w:p w14:paraId="1C6AEEC5" w14:textId="77777777" w:rsidR="00F11E47" w:rsidRPr="00F33DCF" w:rsidRDefault="005E544A" w:rsidP="00C50821">
      <w:pPr>
        <w:pStyle w:val="Heading2"/>
      </w:pPr>
      <w:r w:rsidRPr="00F33DCF">
        <w:t>Multi-Conductor Cable</w:t>
      </w:r>
      <w:r w:rsidR="004056C6" w:rsidRPr="00F33DCF">
        <w:t xml:space="preserve"> Control Cabling</w:t>
      </w:r>
    </w:p>
    <w:p w14:paraId="4D56B69C" w14:textId="77777777" w:rsidR="00F11E47" w:rsidRPr="00F33DCF" w:rsidRDefault="00F11E47" w:rsidP="00C50821">
      <w:pPr>
        <w:pStyle w:val="Heading3"/>
      </w:pPr>
      <w:r w:rsidRPr="00F33DCF">
        <w:t>Low Voltage Armoured Wire and Cable (1000 V and Below)</w:t>
      </w:r>
    </w:p>
    <w:p w14:paraId="12A85D9C" w14:textId="77777777" w:rsidR="00F11E47" w:rsidRPr="00F33DCF" w:rsidRDefault="00F11E47" w:rsidP="00C50821">
      <w:pPr>
        <w:pStyle w:val="Heading4"/>
      </w:pPr>
      <w:r w:rsidRPr="00F33DCF">
        <w:t>Construction: Stranded, annealed copper conductors, 1000 V rating, RW90 cross-linked polyethylene (XLPE) insulation, suitable for handling at minus 40</w:t>
      </w:r>
      <w:r w:rsidRPr="00F33DCF">
        <w:t>C ambient, 90</w:t>
      </w:r>
      <w:r w:rsidRPr="00F33DCF">
        <w:t>C maximum conductor temperature, flame test rated FT4.</w:t>
      </w:r>
    </w:p>
    <w:p w14:paraId="601BE277" w14:textId="77777777" w:rsidR="00F11E47" w:rsidRPr="00F33DCF" w:rsidRDefault="00F11E47" w:rsidP="00C50821">
      <w:pPr>
        <w:pStyle w:val="Heading4"/>
      </w:pPr>
      <w:r w:rsidRPr="00F33DCF">
        <w:t>Power cabling: TECK construction.</w:t>
      </w:r>
    </w:p>
    <w:p w14:paraId="28CBE34C" w14:textId="77777777" w:rsidR="00F11E47" w:rsidRPr="00F33DCF" w:rsidRDefault="00F11E47" w:rsidP="00C50821">
      <w:pPr>
        <w:pStyle w:val="Heading4"/>
      </w:pPr>
      <w:r w:rsidRPr="00F33DCF">
        <w:t>Control cabling: TECK construction.</w:t>
      </w:r>
    </w:p>
    <w:p w14:paraId="30DB9BF3" w14:textId="77777777" w:rsidR="00F11E47" w:rsidRPr="00F33DCF" w:rsidRDefault="00F11E47" w:rsidP="00C50821">
      <w:pPr>
        <w:pStyle w:val="Heading4"/>
      </w:pPr>
      <w:r w:rsidRPr="00F33DCF">
        <w:t>Minimum conductor size: Unless otherwise indicated, #12 AWG for power and current transformer circuits and #14 AWG for control and fire alarm circuits.</w:t>
      </w:r>
    </w:p>
    <w:p w14:paraId="73FA7BBC" w14:textId="77777777" w:rsidR="00F11E47" w:rsidRPr="00F33DCF" w:rsidRDefault="00F11E47" w:rsidP="00C50821">
      <w:pPr>
        <w:pStyle w:val="Heading4"/>
      </w:pPr>
      <w:r w:rsidRPr="00F33DCF">
        <w:t>Grounding conductor: Stranded, soft, bare copper conductor in multiconductor cables, concentric copper wires over insulation in single conductor cable.</w:t>
      </w:r>
    </w:p>
    <w:p w14:paraId="6B69DFEB" w14:textId="77777777" w:rsidR="00F11E47" w:rsidRPr="00F33DCF" w:rsidRDefault="00F11E47" w:rsidP="00C50821">
      <w:pPr>
        <w:pStyle w:val="Heading4"/>
      </w:pPr>
      <w:r w:rsidRPr="00F33DCF">
        <w:t>Multi</w:t>
      </w:r>
      <w:r w:rsidRPr="00F33DCF">
        <w:noBreakHyphen/>
        <w:t>conductor cables: With inner jacket of suitable PVC (minus 40</w:t>
      </w:r>
      <w:r w:rsidRPr="00F33DCF">
        <w:t>C).</w:t>
      </w:r>
    </w:p>
    <w:p w14:paraId="57C027B1" w14:textId="77777777" w:rsidR="00F11E47" w:rsidRPr="00F33DCF" w:rsidRDefault="00F11E47" w:rsidP="00C50821">
      <w:pPr>
        <w:pStyle w:val="Heading4"/>
      </w:pPr>
      <w:r w:rsidRPr="00F33DCF">
        <w:t>Interlocking armour: Flexible, galvanized steel or aluminum for multi</w:t>
      </w:r>
      <w:r w:rsidRPr="00F33DCF">
        <w:noBreakHyphen/>
        <w:t>conductor cables and aluminum for single conductors, spirally wound over inner jacket.</w:t>
      </w:r>
    </w:p>
    <w:p w14:paraId="01BF8BBE" w14:textId="77777777" w:rsidR="00F11E47" w:rsidRPr="00F33DCF" w:rsidRDefault="00F11E47" w:rsidP="00C50821">
      <w:pPr>
        <w:pStyle w:val="Heading4"/>
      </w:pPr>
      <w:r w:rsidRPr="00F33DCF">
        <w:t>Outer jacket: PVC (minus 40</w:t>
      </w:r>
      <w:r w:rsidRPr="00F33DCF">
        <w:t>C), flame</w:t>
      </w:r>
      <w:r w:rsidRPr="00F33DCF">
        <w:noBreakHyphen/>
        <w:t>retardant, FT4 flame test rated, low acid gas evolution, [black] outer jacket extruded over the armour.</w:t>
      </w:r>
    </w:p>
    <w:p w14:paraId="2C60B4B8" w14:textId="77777777" w:rsidR="00F11E47" w:rsidRPr="00F33DCF" w:rsidRDefault="00F11E47" w:rsidP="00C50821">
      <w:pPr>
        <w:pStyle w:val="Heading4"/>
      </w:pPr>
      <w:r w:rsidRPr="00F33DCF">
        <w:t>Colour coding: For insulated conductors, conform to the following:</w:t>
      </w:r>
    </w:p>
    <w:p w14:paraId="1501AF45" w14:textId="77777777" w:rsidR="00F11E47" w:rsidRPr="00F33DCF" w:rsidRDefault="00F11E47" w:rsidP="00C50821">
      <w:pPr>
        <w:pStyle w:val="Heading5"/>
        <w:tabs>
          <w:tab w:val="clear" w:pos="720"/>
          <w:tab w:val="clear" w:pos="5760"/>
          <w:tab w:val="num" w:pos="2880"/>
          <w:tab w:val="left" w:pos="5040"/>
          <w:tab w:val="left" w:pos="5400"/>
        </w:tabs>
        <w:ind w:left="2880" w:hanging="720"/>
        <w:rPr>
          <w:rFonts w:ascii="Calibri" w:hAnsi="Calibri"/>
          <w:szCs w:val="22"/>
        </w:rPr>
      </w:pPr>
      <w:r w:rsidRPr="00F33DCF">
        <w:rPr>
          <w:rFonts w:ascii="Calibri" w:hAnsi="Calibri"/>
          <w:szCs w:val="22"/>
        </w:rPr>
        <w:t>1</w:t>
      </w:r>
      <w:r w:rsidR="00C50821" w:rsidRPr="00F33DCF">
        <w:rPr>
          <w:rFonts w:ascii="Calibri" w:hAnsi="Calibri"/>
          <w:szCs w:val="22"/>
        </w:rPr>
        <w:noBreakHyphen/>
        <w:t xml:space="preserve">conductor power </w:t>
      </w:r>
      <w:r w:rsidR="00C50821" w:rsidRPr="00F33DCF">
        <w:rPr>
          <w:rFonts w:ascii="Calibri" w:hAnsi="Calibri"/>
          <w:szCs w:val="22"/>
        </w:rPr>
        <w:tab/>
      </w:r>
      <w:r w:rsidR="00C50821" w:rsidRPr="00F33DCF">
        <w:rPr>
          <w:rFonts w:ascii="Calibri" w:hAnsi="Calibri"/>
          <w:szCs w:val="22"/>
        </w:rPr>
        <w:noBreakHyphen/>
      </w:r>
      <w:r w:rsidR="00C50821" w:rsidRPr="00F33DCF">
        <w:rPr>
          <w:rFonts w:ascii="Calibri" w:hAnsi="Calibri"/>
          <w:szCs w:val="22"/>
        </w:rPr>
        <w:tab/>
      </w:r>
      <w:r w:rsidRPr="00F33DCF">
        <w:rPr>
          <w:rFonts w:ascii="Calibri" w:hAnsi="Calibri"/>
          <w:szCs w:val="22"/>
        </w:rPr>
        <w:t>Black</w:t>
      </w:r>
    </w:p>
    <w:p w14:paraId="7CADABED" w14:textId="77777777" w:rsidR="00F11E47" w:rsidRPr="00F33DCF" w:rsidRDefault="00F11E47" w:rsidP="00C50821">
      <w:pPr>
        <w:pStyle w:val="Heading5"/>
        <w:tabs>
          <w:tab w:val="clear" w:pos="720"/>
          <w:tab w:val="num" w:pos="2880"/>
          <w:tab w:val="left" w:pos="5040"/>
          <w:tab w:val="left" w:pos="5220"/>
          <w:tab w:val="left" w:pos="5400"/>
        </w:tabs>
        <w:ind w:left="2880" w:hanging="720"/>
        <w:rPr>
          <w:rFonts w:ascii="Calibri" w:hAnsi="Calibri"/>
          <w:szCs w:val="22"/>
        </w:rPr>
      </w:pPr>
      <w:r w:rsidRPr="00F33DCF">
        <w:rPr>
          <w:rFonts w:ascii="Calibri" w:hAnsi="Calibri"/>
          <w:szCs w:val="22"/>
        </w:rPr>
        <w:t>1</w:t>
      </w:r>
      <w:r w:rsidRPr="00F33DCF">
        <w:rPr>
          <w:rFonts w:ascii="Calibri" w:hAnsi="Calibri"/>
          <w:szCs w:val="22"/>
        </w:rPr>
        <w:noBreakHyphen/>
        <w:t>conductor control</w:t>
      </w:r>
      <w:r w:rsidRPr="00F33DCF">
        <w:rPr>
          <w:rFonts w:ascii="Calibri" w:hAnsi="Calibri"/>
          <w:szCs w:val="22"/>
        </w:rPr>
        <w:tab/>
      </w:r>
      <w:r w:rsidRPr="00F33DCF">
        <w:rPr>
          <w:rFonts w:ascii="Calibri" w:hAnsi="Calibri"/>
          <w:szCs w:val="22"/>
        </w:rPr>
        <w:noBreakHyphen/>
      </w:r>
      <w:r w:rsidRPr="00F33DCF">
        <w:rPr>
          <w:rFonts w:ascii="Calibri" w:hAnsi="Calibri"/>
          <w:szCs w:val="22"/>
        </w:rPr>
        <w:tab/>
      </w:r>
      <w:r w:rsidR="00C50821" w:rsidRPr="00F33DCF">
        <w:rPr>
          <w:rFonts w:ascii="Calibri" w:hAnsi="Calibri"/>
          <w:szCs w:val="22"/>
        </w:rPr>
        <w:tab/>
      </w:r>
      <w:r w:rsidRPr="00F33DCF">
        <w:rPr>
          <w:rFonts w:ascii="Calibri" w:hAnsi="Calibri"/>
          <w:szCs w:val="22"/>
        </w:rPr>
        <w:t>Red</w:t>
      </w:r>
    </w:p>
    <w:p w14:paraId="2DA99657" w14:textId="77777777" w:rsidR="00F11E47" w:rsidRPr="00F33DCF" w:rsidRDefault="00F11E47" w:rsidP="00C50821">
      <w:pPr>
        <w:pStyle w:val="Heading5"/>
        <w:tabs>
          <w:tab w:val="clear" w:pos="720"/>
          <w:tab w:val="num" w:pos="2880"/>
          <w:tab w:val="left" w:pos="5040"/>
          <w:tab w:val="left" w:pos="5220"/>
          <w:tab w:val="left" w:pos="5400"/>
        </w:tabs>
        <w:ind w:left="2880" w:hanging="720"/>
        <w:rPr>
          <w:rFonts w:ascii="Calibri" w:hAnsi="Calibri"/>
          <w:szCs w:val="22"/>
        </w:rPr>
      </w:pPr>
      <w:r w:rsidRPr="00F33DCF">
        <w:rPr>
          <w:rFonts w:ascii="Calibri" w:hAnsi="Calibri"/>
          <w:szCs w:val="22"/>
        </w:rPr>
        <w:t>2</w:t>
      </w:r>
      <w:r w:rsidRPr="00F33DCF">
        <w:rPr>
          <w:rFonts w:ascii="Calibri" w:hAnsi="Calibri"/>
          <w:szCs w:val="22"/>
        </w:rPr>
        <w:noBreakHyphen/>
        <w:t>conductor cable</w:t>
      </w:r>
      <w:r w:rsidRPr="00F33DCF">
        <w:rPr>
          <w:rFonts w:ascii="Calibri" w:hAnsi="Calibri"/>
          <w:szCs w:val="22"/>
        </w:rPr>
        <w:tab/>
      </w:r>
      <w:r w:rsidRPr="00F33DCF">
        <w:rPr>
          <w:rFonts w:ascii="Calibri" w:hAnsi="Calibri"/>
          <w:szCs w:val="22"/>
        </w:rPr>
        <w:noBreakHyphen/>
      </w:r>
      <w:r w:rsidRPr="00F33DCF">
        <w:rPr>
          <w:rFonts w:ascii="Calibri" w:hAnsi="Calibri"/>
          <w:szCs w:val="22"/>
        </w:rPr>
        <w:tab/>
      </w:r>
      <w:r w:rsidR="00C50821" w:rsidRPr="00F33DCF">
        <w:rPr>
          <w:rFonts w:ascii="Calibri" w:hAnsi="Calibri"/>
          <w:szCs w:val="22"/>
        </w:rPr>
        <w:tab/>
      </w:r>
      <w:r w:rsidRPr="00F33DCF">
        <w:rPr>
          <w:rFonts w:ascii="Calibri" w:hAnsi="Calibri"/>
          <w:szCs w:val="22"/>
        </w:rPr>
        <w:t>Black, White</w:t>
      </w:r>
    </w:p>
    <w:p w14:paraId="5DF9492B" w14:textId="77777777" w:rsidR="00F11E47" w:rsidRPr="00F33DCF" w:rsidRDefault="00F11E47" w:rsidP="00C50821">
      <w:pPr>
        <w:pStyle w:val="Heading5"/>
        <w:tabs>
          <w:tab w:val="clear" w:pos="720"/>
          <w:tab w:val="num" w:pos="2880"/>
          <w:tab w:val="left" w:pos="5040"/>
          <w:tab w:val="left" w:pos="5220"/>
          <w:tab w:val="left" w:pos="5400"/>
        </w:tabs>
        <w:ind w:left="2880" w:hanging="720"/>
        <w:rPr>
          <w:rFonts w:ascii="Calibri" w:hAnsi="Calibri"/>
          <w:szCs w:val="22"/>
        </w:rPr>
      </w:pPr>
      <w:r w:rsidRPr="00F33DCF">
        <w:rPr>
          <w:rFonts w:ascii="Calibri" w:hAnsi="Calibri"/>
          <w:szCs w:val="22"/>
        </w:rPr>
        <w:t>3</w:t>
      </w:r>
      <w:r w:rsidRPr="00F33DCF">
        <w:rPr>
          <w:rFonts w:ascii="Calibri" w:hAnsi="Calibri"/>
          <w:szCs w:val="22"/>
        </w:rPr>
        <w:noBreakHyphen/>
        <w:t>conductor cable</w:t>
      </w:r>
      <w:r w:rsidRPr="00F33DCF">
        <w:rPr>
          <w:rFonts w:ascii="Calibri" w:hAnsi="Calibri"/>
          <w:szCs w:val="22"/>
        </w:rPr>
        <w:tab/>
      </w:r>
      <w:r w:rsidRPr="00F33DCF">
        <w:rPr>
          <w:rFonts w:ascii="Calibri" w:hAnsi="Calibri"/>
          <w:szCs w:val="22"/>
        </w:rPr>
        <w:noBreakHyphen/>
      </w:r>
      <w:r w:rsidRPr="00F33DCF">
        <w:rPr>
          <w:rFonts w:ascii="Calibri" w:hAnsi="Calibri"/>
          <w:szCs w:val="22"/>
        </w:rPr>
        <w:tab/>
      </w:r>
      <w:r w:rsidR="00C50821" w:rsidRPr="00F33DCF">
        <w:rPr>
          <w:rFonts w:ascii="Calibri" w:hAnsi="Calibri"/>
          <w:szCs w:val="22"/>
        </w:rPr>
        <w:tab/>
      </w:r>
      <w:r w:rsidRPr="00F33DCF">
        <w:rPr>
          <w:rFonts w:ascii="Calibri" w:hAnsi="Calibri"/>
          <w:szCs w:val="22"/>
        </w:rPr>
        <w:t xml:space="preserve">Red, Black, White </w:t>
      </w:r>
      <w:r w:rsidR="006F1583" w:rsidRPr="00F33DCF">
        <w:rPr>
          <w:rFonts w:ascii="Calibri" w:hAnsi="Calibri"/>
          <w:szCs w:val="22"/>
        </w:rPr>
        <w:t>(</w:t>
      </w:r>
      <w:r w:rsidRPr="00F33DCF">
        <w:rPr>
          <w:rFonts w:ascii="Calibri" w:hAnsi="Calibri"/>
          <w:szCs w:val="22"/>
        </w:rPr>
        <w:t>Neutral)</w:t>
      </w:r>
      <w:r w:rsidRPr="00F33DCF">
        <w:rPr>
          <w:rFonts w:ascii="Calibri" w:hAnsi="Calibri"/>
          <w:szCs w:val="22"/>
        </w:rPr>
        <w:br/>
      </w:r>
      <w:r w:rsidRPr="00F33DCF">
        <w:rPr>
          <w:rFonts w:ascii="Calibri" w:hAnsi="Calibri"/>
          <w:szCs w:val="22"/>
        </w:rPr>
        <w:tab/>
      </w:r>
      <w:r w:rsidRPr="00F33DCF">
        <w:rPr>
          <w:rFonts w:ascii="Calibri" w:hAnsi="Calibri"/>
          <w:szCs w:val="22"/>
        </w:rPr>
        <w:noBreakHyphen/>
      </w:r>
      <w:r w:rsidRPr="00F33DCF">
        <w:rPr>
          <w:rFonts w:ascii="Calibri" w:hAnsi="Calibri"/>
          <w:szCs w:val="22"/>
        </w:rPr>
        <w:tab/>
      </w:r>
      <w:r w:rsidR="006F1583" w:rsidRPr="00F33DCF">
        <w:rPr>
          <w:rFonts w:ascii="Calibri" w:hAnsi="Calibri"/>
          <w:szCs w:val="22"/>
        </w:rPr>
        <w:tab/>
      </w:r>
      <w:r w:rsidRPr="00F33DCF">
        <w:rPr>
          <w:rFonts w:ascii="Calibri" w:hAnsi="Calibri"/>
          <w:szCs w:val="22"/>
        </w:rPr>
        <w:t>Red, Black, Blue</w:t>
      </w:r>
    </w:p>
    <w:p w14:paraId="3F78CDFD" w14:textId="77777777" w:rsidR="00F11E47" w:rsidRPr="00F33DCF" w:rsidRDefault="00F11E47" w:rsidP="00C50821">
      <w:pPr>
        <w:pStyle w:val="Heading5"/>
        <w:tabs>
          <w:tab w:val="clear" w:pos="720"/>
          <w:tab w:val="num" w:pos="2880"/>
          <w:tab w:val="left" w:pos="5040"/>
          <w:tab w:val="left" w:pos="5220"/>
          <w:tab w:val="left" w:pos="5400"/>
        </w:tabs>
        <w:ind w:left="2880" w:hanging="720"/>
        <w:rPr>
          <w:rFonts w:ascii="Calibri" w:hAnsi="Calibri"/>
          <w:szCs w:val="22"/>
        </w:rPr>
      </w:pPr>
      <w:r w:rsidRPr="00F33DCF">
        <w:rPr>
          <w:rFonts w:ascii="Calibri" w:hAnsi="Calibri"/>
          <w:szCs w:val="22"/>
        </w:rPr>
        <w:t>4</w:t>
      </w:r>
      <w:r w:rsidRPr="00F33DCF">
        <w:rPr>
          <w:rFonts w:ascii="Calibri" w:hAnsi="Calibri"/>
          <w:szCs w:val="22"/>
        </w:rPr>
        <w:noBreakHyphen/>
        <w:t>conductor cable</w:t>
      </w:r>
      <w:r w:rsidRPr="00F33DCF">
        <w:rPr>
          <w:rFonts w:ascii="Calibri" w:hAnsi="Calibri"/>
          <w:szCs w:val="22"/>
        </w:rPr>
        <w:tab/>
      </w:r>
      <w:r w:rsidRPr="00F33DCF">
        <w:rPr>
          <w:rFonts w:ascii="Calibri" w:hAnsi="Calibri"/>
          <w:szCs w:val="22"/>
        </w:rPr>
        <w:noBreakHyphen/>
      </w:r>
      <w:r w:rsidRPr="00F33DCF">
        <w:rPr>
          <w:rFonts w:ascii="Calibri" w:hAnsi="Calibri"/>
          <w:szCs w:val="22"/>
        </w:rPr>
        <w:tab/>
      </w:r>
      <w:r w:rsidR="006F1583" w:rsidRPr="00F33DCF">
        <w:rPr>
          <w:rFonts w:ascii="Calibri" w:hAnsi="Calibri"/>
          <w:szCs w:val="22"/>
        </w:rPr>
        <w:tab/>
      </w:r>
      <w:r w:rsidRPr="00F33DCF">
        <w:rPr>
          <w:rFonts w:ascii="Calibri" w:hAnsi="Calibri"/>
          <w:szCs w:val="22"/>
        </w:rPr>
        <w:t>Red, Black, Blue, White</w:t>
      </w:r>
    </w:p>
    <w:p w14:paraId="188334CF" w14:textId="77777777" w:rsidR="00F11E47" w:rsidRPr="00F33DCF" w:rsidRDefault="00F11E47" w:rsidP="00C50821">
      <w:pPr>
        <w:pStyle w:val="Heading5"/>
        <w:tabs>
          <w:tab w:val="clear" w:pos="720"/>
          <w:tab w:val="num" w:pos="2880"/>
          <w:tab w:val="left" w:pos="5040"/>
          <w:tab w:val="left" w:pos="5220"/>
          <w:tab w:val="left" w:pos="5400"/>
        </w:tabs>
        <w:ind w:left="2880" w:hanging="720"/>
        <w:rPr>
          <w:rFonts w:ascii="Calibri" w:hAnsi="Calibri"/>
          <w:szCs w:val="22"/>
        </w:rPr>
      </w:pPr>
      <w:r w:rsidRPr="00F33DCF">
        <w:rPr>
          <w:rFonts w:ascii="Calibri" w:hAnsi="Calibri"/>
          <w:szCs w:val="22"/>
        </w:rPr>
        <w:t>Multi</w:t>
      </w:r>
      <w:r w:rsidRPr="00F33DCF">
        <w:rPr>
          <w:rFonts w:ascii="Calibri" w:hAnsi="Calibri"/>
          <w:szCs w:val="22"/>
        </w:rPr>
        <w:noBreakHyphen/>
        <w:t>conduc</w:t>
      </w:r>
      <w:r w:rsidR="00C50821" w:rsidRPr="00F33DCF">
        <w:rPr>
          <w:rFonts w:ascii="Calibri" w:hAnsi="Calibri"/>
          <w:szCs w:val="22"/>
        </w:rPr>
        <w:t>tor cables</w:t>
      </w:r>
      <w:r w:rsidR="006F1583" w:rsidRPr="00F33DCF">
        <w:rPr>
          <w:rFonts w:ascii="Calibri" w:hAnsi="Calibri"/>
          <w:szCs w:val="22"/>
        </w:rPr>
        <w:tab/>
      </w:r>
      <w:r w:rsidR="00C50821" w:rsidRPr="00F33DCF">
        <w:rPr>
          <w:rFonts w:ascii="Calibri" w:hAnsi="Calibri"/>
          <w:szCs w:val="22"/>
        </w:rPr>
        <w:noBreakHyphen/>
      </w:r>
      <w:r w:rsidR="00C50821" w:rsidRPr="00F33DCF">
        <w:rPr>
          <w:rFonts w:ascii="Calibri" w:hAnsi="Calibri"/>
          <w:szCs w:val="22"/>
        </w:rPr>
        <w:tab/>
      </w:r>
      <w:r w:rsidR="006F1583" w:rsidRPr="00F33DCF">
        <w:rPr>
          <w:rFonts w:ascii="Calibri" w:hAnsi="Calibri"/>
          <w:szCs w:val="22"/>
        </w:rPr>
        <w:tab/>
        <w:t xml:space="preserve">Manufacturer's </w:t>
      </w:r>
      <w:r w:rsidRPr="00F33DCF">
        <w:rPr>
          <w:rFonts w:ascii="Calibri" w:hAnsi="Calibri"/>
          <w:szCs w:val="22"/>
        </w:rPr>
        <w:t>standard</w:t>
      </w:r>
    </w:p>
    <w:p w14:paraId="7C8DB121" w14:textId="77777777" w:rsidR="00F11E47" w:rsidRPr="00F33DCF" w:rsidRDefault="00F11E47" w:rsidP="00C50821">
      <w:pPr>
        <w:pStyle w:val="Heading4"/>
      </w:pPr>
      <w:r w:rsidRPr="00F33DCF">
        <w:t>Hazardous area installations: Where indicated, TECK cables and fittings accepted for the application. Stamp outer jacket, "HL".</w:t>
      </w:r>
    </w:p>
    <w:p w14:paraId="62D12736" w14:textId="77777777" w:rsidR="00760A30" w:rsidRPr="00F33DCF" w:rsidRDefault="00760A30" w:rsidP="00C50821">
      <w:pPr>
        <w:pStyle w:val="Heading2"/>
      </w:pPr>
      <w:r w:rsidRPr="00F33DCF">
        <w:t>Ethernet Patch Cables</w:t>
      </w:r>
    </w:p>
    <w:p w14:paraId="0CDA35EF" w14:textId="77777777" w:rsidR="00760A30" w:rsidRPr="00F33DCF" w:rsidRDefault="00BF00A7" w:rsidP="00C50821">
      <w:pPr>
        <w:pStyle w:val="Heading3"/>
      </w:pPr>
      <w:r w:rsidRPr="00F33DCF">
        <w:t>C</w:t>
      </w:r>
      <w:r w:rsidR="00760A30" w:rsidRPr="00F33DCF">
        <w:t>ables shall conform to IEC 11</w:t>
      </w:r>
      <w:r w:rsidR="008658B6" w:rsidRPr="00F33DCF">
        <w:t>801</w:t>
      </w:r>
      <w:r w:rsidR="00760A30" w:rsidRPr="00F33DCF">
        <w:t xml:space="preserve">. </w:t>
      </w:r>
      <w:proofErr w:type="gramStart"/>
      <w:r w:rsidR="006D3BAC" w:rsidRPr="00F33DCF">
        <w:t>T</w:t>
      </w:r>
      <w:r w:rsidR="00760A30" w:rsidRPr="00F33DCF">
        <w:t>wisted-pair</w:t>
      </w:r>
      <w:proofErr w:type="gramEnd"/>
      <w:r w:rsidR="006D3BAC" w:rsidRPr="00F33DCF">
        <w:t xml:space="preserve">. Category 6. Red. </w:t>
      </w:r>
      <w:r w:rsidR="00AC4B01" w:rsidRPr="00F33DCF">
        <w:t xml:space="preserve">  Link and performance requirements in TIA/EIA-568-B.2.1.</w:t>
      </w:r>
      <w:r w:rsidR="000C4092" w:rsidRPr="00F33DCF">
        <w:t xml:space="preserve">  Cables to be FastCATT Snagless Moulded Cables.</w:t>
      </w:r>
    </w:p>
    <w:p w14:paraId="2A53DA35" w14:textId="77777777" w:rsidR="00760A30" w:rsidRPr="00F33DCF" w:rsidRDefault="00DF3F9B" w:rsidP="00C50821">
      <w:pPr>
        <w:pStyle w:val="Heading2"/>
      </w:pPr>
      <w:r w:rsidRPr="00F33DCF">
        <w:lastRenderedPageBreak/>
        <w:t>Access Closet</w:t>
      </w:r>
      <w:r w:rsidR="00B93988" w:rsidRPr="00F33DCF">
        <w:t xml:space="preserve"> </w:t>
      </w:r>
      <w:r w:rsidR="00760A30" w:rsidRPr="00F33DCF">
        <w:t>Power Supply</w:t>
      </w:r>
    </w:p>
    <w:p w14:paraId="6DE6E88F" w14:textId="77777777" w:rsidR="009E77CA" w:rsidRPr="00F33DCF" w:rsidRDefault="009E77CA" w:rsidP="00C50821">
      <w:pPr>
        <w:pStyle w:val="Heading3"/>
      </w:pPr>
      <w:r w:rsidRPr="00F33DCF">
        <w:t>Refer to Section 13</w:t>
      </w:r>
      <w:r w:rsidR="00E578E5" w:rsidRPr="00F33DCF">
        <w:t>510</w:t>
      </w:r>
      <w:r w:rsidRPr="00F33DCF">
        <w:t xml:space="preserve"> for Access Closet power requirements.</w:t>
      </w:r>
    </w:p>
    <w:p w14:paraId="4E74B6D3" w14:textId="77777777" w:rsidR="00760A30" w:rsidRPr="00E73289" w:rsidRDefault="00760A30" w:rsidP="00E73289">
      <w:pPr>
        <w:pStyle w:val="Heading1"/>
      </w:pPr>
      <w:r w:rsidRPr="00E73289">
        <w:t>INSTALLATION</w:t>
      </w:r>
    </w:p>
    <w:p w14:paraId="6E96A6AC" w14:textId="77777777" w:rsidR="00760A30" w:rsidRPr="00F33DCF" w:rsidRDefault="00760A30" w:rsidP="00C50821">
      <w:pPr>
        <w:pStyle w:val="Heading2"/>
      </w:pPr>
      <w:r w:rsidRPr="00F33DCF">
        <w:t>General</w:t>
      </w:r>
    </w:p>
    <w:p w14:paraId="24851583" w14:textId="77777777" w:rsidR="003C5331" w:rsidRPr="00F33DCF" w:rsidRDefault="003C5331" w:rsidP="00C50821">
      <w:pPr>
        <w:pStyle w:val="Heading3"/>
      </w:pPr>
      <w:r w:rsidRPr="00F33DCF">
        <w:t>For new installations, all field wiring is to enter the PAC panel from the bottom.</w:t>
      </w:r>
    </w:p>
    <w:p w14:paraId="20971457" w14:textId="77777777" w:rsidR="00E870C9" w:rsidRPr="00F33DCF" w:rsidRDefault="00E870C9" w:rsidP="00C50821">
      <w:pPr>
        <w:pStyle w:val="Heading3"/>
      </w:pPr>
      <w:r w:rsidRPr="00F33DCF">
        <w:t>For retrofit installations, filed wiring is permitted to enter the PAC panel form the top, run behind the panel back plane and come up into the wire ways from the bottom.</w:t>
      </w:r>
    </w:p>
    <w:p w14:paraId="5EF40799" w14:textId="77777777" w:rsidR="00550BA8" w:rsidRPr="00F33DCF" w:rsidRDefault="00550BA8" w:rsidP="00C50821">
      <w:pPr>
        <w:pStyle w:val="Heading3"/>
      </w:pPr>
      <w:r w:rsidRPr="00F33DCF">
        <w:t>Power cabling, I/O cabling and communications cabling is to be run through conduit from field device to PAC panel.</w:t>
      </w:r>
    </w:p>
    <w:p w14:paraId="52D4690C" w14:textId="77777777" w:rsidR="00D75724" w:rsidRPr="00F33DCF" w:rsidRDefault="00D75724" w:rsidP="00C50821">
      <w:pPr>
        <w:pStyle w:val="Heading3"/>
      </w:pPr>
      <w:r w:rsidRPr="00F33DCF">
        <w:t>Every I/O point shall have its own common to the field device</w:t>
      </w:r>
      <w:r w:rsidR="00F51EC3" w:rsidRPr="00F33DCF">
        <w:t>:</w:t>
      </w:r>
      <w:r w:rsidR="00876BF7" w:rsidRPr="00F33DCF">
        <w:t xml:space="preserve"> t</w:t>
      </w:r>
      <w:r w:rsidR="00F51EC3" w:rsidRPr="00F33DCF">
        <w:t>wo</w:t>
      </w:r>
      <w:r w:rsidR="00876BF7" w:rsidRPr="00F33DCF">
        <w:t xml:space="preserve"> (2) wires are to be run for each I/O</w:t>
      </w:r>
      <w:r w:rsidR="00F51EC3" w:rsidRPr="00F33DCF">
        <w:t xml:space="preserve"> point from the panel to the field </w:t>
      </w:r>
      <w:r w:rsidR="00876BF7" w:rsidRPr="00F33DCF">
        <w:t>device</w:t>
      </w:r>
      <w:r w:rsidRPr="00F33DCF">
        <w:t>.  Jump</w:t>
      </w:r>
      <w:r w:rsidR="00F51EC3" w:rsidRPr="00F33DCF">
        <w:t>er</w:t>
      </w:r>
      <w:r w:rsidRPr="00F33DCF">
        <w:t>ing</w:t>
      </w:r>
      <w:r w:rsidR="00F51EC3" w:rsidRPr="00F33DCF">
        <w:t xml:space="preserve">/combining </w:t>
      </w:r>
      <w:r w:rsidRPr="00F33DCF">
        <w:t xml:space="preserve">commons in the field </w:t>
      </w:r>
      <w:r w:rsidR="00F51EC3" w:rsidRPr="00F33DCF">
        <w:t xml:space="preserve">resulting in a single common for multiple I/O points </w:t>
      </w:r>
      <w:r w:rsidRPr="00F33DCF">
        <w:t>is not acceptable.</w:t>
      </w:r>
    </w:p>
    <w:p w14:paraId="39CEE3DA" w14:textId="77777777" w:rsidR="007A3C3E" w:rsidRPr="00F33DCF" w:rsidRDefault="00760A30" w:rsidP="00C50821">
      <w:pPr>
        <w:pStyle w:val="Heading3"/>
      </w:pPr>
      <w:r w:rsidRPr="00F33DCF">
        <w:t>Avoid running cables inside or under power cable trays.  Where field wiring is in power cable trays, insulation must be equal to or greater than the highest voltage in the cable tray</w:t>
      </w:r>
      <w:r w:rsidR="007A3C3E" w:rsidRPr="00F33DCF">
        <w:t>.</w:t>
      </w:r>
    </w:p>
    <w:p w14:paraId="5107EAA6" w14:textId="77777777" w:rsidR="00760A30" w:rsidRPr="00F33DCF" w:rsidRDefault="00760A30" w:rsidP="00C50821">
      <w:pPr>
        <w:pStyle w:val="Heading3"/>
      </w:pPr>
      <w:r w:rsidRPr="00F33DCF">
        <w:t xml:space="preserve">Where power or signal cables must cross, make them cross at an angle of 90 degrees. </w:t>
      </w:r>
    </w:p>
    <w:p w14:paraId="37C1D4F2" w14:textId="77777777" w:rsidR="00876BF7" w:rsidRPr="00F33DCF" w:rsidRDefault="00760A30" w:rsidP="00C50821">
      <w:pPr>
        <w:pStyle w:val="Heading3"/>
      </w:pPr>
      <w:r w:rsidRPr="00F33DCF">
        <w:t>Communication cables will not be mixed with power or signal cables.</w:t>
      </w:r>
    </w:p>
    <w:p w14:paraId="22131E4F" w14:textId="77777777" w:rsidR="003C5331" w:rsidRPr="00F33DCF" w:rsidRDefault="003C5331" w:rsidP="00C50821">
      <w:pPr>
        <w:pStyle w:val="Heading3"/>
      </w:pPr>
      <w:r w:rsidRPr="00F33DCF">
        <w:t>If using TECK cable, the TECK cable is not to be run directly into the PAC control panel.  The TECK cable is to terminate in an intermediate junction box installed above the PAC panel. Field wiring is to be extended from the junction box to the PAC panel through conduit.  For a valve or metering camber, TECK cable may be run directly into the control panel.</w:t>
      </w:r>
    </w:p>
    <w:p w14:paraId="527E80BC" w14:textId="77777777" w:rsidR="00760A30" w:rsidRPr="00F33DCF" w:rsidRDefault="00760A30" w:rsidP="00C50821">
      <w:pPr>
        <w:pStyle w:val="Heading2"/>
      </w:pPr>
      <w:r w:rsidRPr="00F33DCF">
        <w:t>Signal Separation</w:t>
      </w:r>
    </w:p>
    <w:p w14:paraId="5A1D8370" w14:textId="77777777" w:rsidR="00F51EC3" w:rsidRPr="00F33DCF" w:rsidRDefault="00F51EC3" w:rsidP="00C50821">
      <w:pPr>
        <w:pStyle w:val="Heading3"/>
      </w:pPr>
      <w:r w:rsidRPr="00F33DCF">
        <w:t xml:space="preserve">Signal separation of different signal types to be maintained. </w:t>
      </w:r>
    </w:p>
    <w:p w14:paraId="3948430B" w14:textId="77777777" w:rsidR="00760A30" w:rsidRPr="00F33DCF" w:rsidRDefault="00760A30" w:rsidP="00C50821">
      <w:pPr>
        <w:pStyle w:val="Heading3"/>
      </w:pPr>
      <w:r w:rsidRPr="00F33DCF">
        <w:t>Analog and 24 VD</w:t>
      </w:r>
      <w:r w:rsidR="00EF39B4" w:rsidRPr="00F33DCF">
        <w:t xml:space="preserve">C Discrete Signals: Analog 4-20 </w:t>
      </w:r>
      <w:r w:rsidRPr="00F33DCF">
        <w:t>mA signals and 24 V</w:t>
      </w:r>
      <w:r w:rsidR="00EF39B4" w:rsidRPr="00F33DCF">
        <w:t>DC</w:t>
      </w:r>
      <w:r w:rsidRPr="00F33DCF">
        <w:t xml:space="preserve"> discrete signals </w:t>
      </w:r>
      <w:r w:rsidR="00766185" w:rsidRPr="00F33DCF">
        <w:t xml:space="preserve">will </w:t>
      </w:r>
      <w:r w:rsidRPr="00F33DCF">
        <w:t>be in separate conduits.  An exception to this standard may be made in cases where it would cause parallel conduit runs to the same device and combining signals would eliminate one conduit.  This exception will be limited to 3 meters only.</w:t>
      </w:r>
    </w:p>
    <w:p w14:paraId="2440D14B" w14:textId="77777777" w:rsidR="00760A30" w:rsidRPr="00F33DCF" w:rsidRDefault="00760A30" w:rsidP="00C50821">
      <w:pPr>
        <w:pStyle w:val="Heading3"/>
      </w:pPr>
      <w:r w:rsidRPr="00F33DCF">
        <w:t xml:space="preserve">AC Digital and Control: AC digital signals and AC control wiring may occupy the same </w:t>
      </w:r>
      <w:proofErr w:type="gramStart"/>
      <w:r w:rsidRPr="00F33DCF">
        <w:t>conduit</w:t>
      </w:r>
      <w:proofErr w:type="gramEnd"/>
      <w:r w:rsidRPr="00F33DCF">
        <w:t xml:space="preserve"> but all instrument power circuits should be isolated by a separate conduit from all AC digital and control circuits.</w:t>
      </w:r>
    </w:p>
    <w:p w14:paraId="65A9EAFB" w14:textId="77777777" w:rsidR="00760A30" w:rsidRPr="00F33DCF" w:rsidRDefault="00760A30" w:rsidP="00C50821">
      <w:pPr>
        <w:pStyle w:val="Heading3"/>
      </w:pPr>
      <w:r w:rsidRPr="00F33DCF">
        <w:t xml:space="preserve">All conduits for signal cables shall be rigid </w:t>
      </w:r>
      <w:r w:rsidR="00766185" w:rsidRPr="00F33DCF">
        <w:t>PVC</w:t>
      </w:r>
      <w:r w:rsidRPr="00F33DCF">
        <w:t xml:space="preserve"> conduit with the last meter flexible connecting to the field instrument unless otherwise noted</w:t>
      </w:r>
      <w:r w:rsidR="00373ADE">
        <w:t xml:space="preserve"> in instrument specifications</w:t>
      </w:r>
      <w:r w:rsidRPr="00F33DCF">
        <w:t>.</w:t>
      </w:r>
    </w:p>
    <w:p w14:paraId="42A89CFD" w14:textId="77777777" w:rsidR="00760A30" w:rsidRPr="00F33DCF" w:rsidRDefault="00760A30" w:rsidP="00C50821">
      <w:pPr>
        <w:pStyle w:val="Heading2"/>
      </w:pPr>
      <w:r w:rsidRPr="00F33DCF">
        <w:t>Miscellaneous</w:t>
      </w:r>
    </w:p>
    <w:p w14:paraId="599B6EC6" w14:textId="77777777" w:rsidR="00760A30" w:rsidRPr="00F33DCF" w:rsidRDefault="00760A30" w:rsidP="00C50821">
      <w:pPr>
        <w:pStyle w:val="Heading3"/>
      </w:pPr>
      <w:r w:rsidRPr="00F33DCF">
        <w:t>Thermocouple Extension Wire: Thermocouple extension circuits should be solid conductors and same gauge as the T/C of the same material as the associated thermocouple.  Thermocouple signal lines should be continuous from the thermocouple connection head to the final termination point.</w:t>
      </w:r>
    </w:p>
    <w:p w14:paraId="3AF58C1B" w14:textId="77777777" w:rsidR="00760A30" w:rsidRPr="00F33DCF" w:rsidRDefault="00760A30" w:rsidP="00C50821">
      <w:pPr>
        <w:pStyle w:val="Heading3"/>
      </w:pPr>
      <w:r w:rsidRPr="00F33DCF">
        <w:t xml:space="preserve">Spare Conductors: Spare conductors in each conduit should be equal to </w:t>
      </w:r>
      <w:r w:rsidR="00766185" w:rsidRPr="00F33DCF">
        <w:t xml:space="preserve">no less than </w:t>
      </w:r>
      <w:r w:rsidRPr="00F33DCF">
        <w:t xml:space="preserve">15% of the number </w:t>
      </w:r>
      <w:r w:rsidR="00766185" w:rsidRPr="00F33DCF">
        <w:t>or required conductors in the conduit.</w:t>
      </w:r>
      <w:r w:rsidRPr="00F33DCF">
        <w:t xml:space="preserve">  Each cable should have 10% spare conductors but not less than two conductors.  Spare conductors should be </w:t>
      </w:r>
      <w:r w:rsidR="00BF00A7" w:rsidRPr="00F33DCF">
        <w:t>labeled at both ends.</w:t>
      </w:r>
    </w:p>
    <w:p w14:paraId="790CAA0B" w14:textId="77777777" w:rsidR="00760A30" w:rsidRPr="00F33DCF" w:rsidRDefault="007A3C3E" w:rsidP="00C50821">
      <w:pPr>
        <w:pStyle w:val="Heading3"/>
      </w:pPr>
      <w:r w:rsidRPr="00F33DCF">
        <w:t xml:space="preserve">All </w:t>
      </w:r>
      <w:r w:rsidR="00F51EC3" w:rsidRPr="00F33DCF">
        <w:t xml:space="preserve">field wiring, including wiring </w:t>
      </w:r>
      <w:r w:rsidR="00CA525E" w:rsidRPr="00F33DCF">
        <w:t xml:space="preserve">in MCCs, junction cabinets and wiring </w:t>
      </w:r>
      <w:r w:rsidR="00F51EC3" w:rsidRPr="00F33DCF">
        <w:t xml:space="preserve">not terminating in the PAC panel, is to </w:t>
      </w:r>
      <w:r w:rsidRPr="00F33DCF">
        <w:t>have thermal heat shrink labels installed and heat shrunk</w:t>
      </w:r>
      <w:r w:rsidR="00F51EC3" w:rsidRPr="00F33DCF">
        <w:t xml:space="preserve">.  </w:t>
      </w:r>
      <w:r w:rsidR="00766185" w:rsidRPr="00F33DCF">
        <w:t xml:space="preserve">Refer to </w:t>
      </w:r>
      <w:r w:rsidR="00766185" w:rsidRPr="003B46AC">
        <w:rPr>
          <w:rPrChange w:id="94" w:author="David Brown" w:date="2022-04-28T03:48:00Z">
            <w:rPr>
              <w:highlight w:val="yellow"/>
            </w:rPr>
          </w:rPrChange>
        </w:rPr>
        <w:t>S</w:t>
      </w:r>
      <w:r w:rsidR="00CB572F" w:rsidRPr="003B46AC">
        <w:rPr>
          <w:rPrChange w:id="95" w:author="David Brown" w:date="2022-04-28T03:48:00Z">
            <w:rPr>
              <w:highlight w:val="yellow"/>
            </w:rPr>
          </w:rPrChange>
        </w:rPr>
        <w:t>ection</w:t>
      </w:r>
      <w:r w:rsidR="00766185" w:rsidRPr="003B46AC">
        <w:rPr>
          <w:rPrChange w:id="96" w:author="David Brown" w:date="2022-04-28T03:48:00Z">
            <w:rPr>
              <w:highlight w:val="yellow"/>
            </w:rPr>
          </w:rPrChange>
        </w:rPr>
        <w:t xml:space="preserve"> 13310</w:t>
      </w:r>
      <w:r w:rsidR="00766185" w:rsidRPr="00F33DCF">
        <w:t xml:space="preserve"> </w:t>
      </w:r>
      <w:ins w:id="97" w:author="Radulovic, Nicole" w:date="2022-11-04T13:27:00Z">
        <w:r w:rsidR="00FF45D2">
          <w:t xml:space="preserve">– Panel Specifications </w:t>
        </w:r>
      </w:ins>
      <w:r w:rsidR="00766185" w:rsidRPr="00F33DCF">
        <w:t xml:space="preserve">for </w:t>
      </w:r>
      <w:r w:rsidR="00F51EC3" w:rsidRPr="00F33DCF">
        <w:t xml:space="preserve">wire </w:t>
      </w:r>
      <w:r w:rsidR="00766185" w:rsidRPr="00F33DCF">
        <w:t>labeling requirements.</w:t>
      </w:r>
    </w:p>
    <w:p w14:paraId="75E457B6" w14:textId="77777777" w:rsidR="00812A85" w:rsidRPr="00F33DCF" w:rsidRDefault="00F13982" w:rsidP="00680C82">
      <w:pPr>
        <w:pStyle w:val="Other"/>
        <w:spacing w:before="240"/>
        <w:jc w:val="center"/>
        <w:rPr>
          <w:rFonts w:ascii="Calibri" w:hAnsi="Calibri"/>
          <w:b/>
          <w:sz w:val="22"/>
          <w:szCs w:val="22"/>
        </w:rPr>
      </w:pPr>
      <w:r w:rsidRPr="00F33DCF">
        <w:rPr>
          <w:rFonts w:ascii="Calibri" w:hAnsi="Calibri"/>
          <w:b/>
          <w:sz w:val="22"/>
          <w:szCs w:val="22"/>
        </w:rPr>
        <w:t>END OF SECTION</w:t>
      </w:r>
    </w:p>
    <w:sectPr w:rsidR="00812A85" w:rsidRPr="00F33DCF" w:rsidSect="00E73289">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3" w:author="Radulovic, Nicole" w:date="2022-11-04T13:25:00Z" w:initials="RN">
    <w:p w14:paraId="5405DABA" w14:textId="77777777" w:rsidR="00FF45D2" w:rsidRDefault="00FF45D2">
      <w:pPr>
        <w:pStyle w:val="CommentText"/>
      </w:pPr>
      <w:r>
        <w:rPr>
          <w:rStyle w:val="CommentReference"/>
        </w:rPr>
        <w:annotationRef/>
      </w:r>
      <w:r>
        <w:t>Newest template is 08-oct-19</w:t>
      </w:r>
    </w:p>
  </w:comment>
  <w:comment w:id="80" w:author="David Brown" w:date="2022-04-28T03:47:00Z" w:initials="DB">
    <w:p w14:paraId="7FA4E3EA" w14:textId="77777777" w:rsidR="0069745E" w:rsidRDefault="0069745E" w:rsidP="00E23500">
      <w:pPr>
        <w:pStyle w:val="CommentText"/>
      </w:pPr>
      <w:r>
        <w:rPr>
          <w:rStyle w:val="CommentReference"/>
        </w:rPr>
        <w:annotationRef/>
      </w:r>
      <w:r>
        <w:rPr>
          <w:lang w:val="en-CA"/>
        </w:rPr>
        <w:t>Need to confirm bid form section</w:t>
      </w:r>
    </w:p>
  </w:comment>
  <w:comment w:id="82" w:author="Radulovic, Nicole" w:date="2022-11-04T13:25:00Z" w:initials="RN">
    <w:p w14:paraId="73C879BF" w14:textId="77777777" w:rsidR="00FF45D2" w:rsidRDefault="00FF45D2">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05DABA" w15:done="0"/>
  <w15:commentEx w15:paraId="7FA4E3EA" w15:done="0"/>
  <w15:commentEx w15:paraId="73C879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05DABA" w16cid:durableId="270F914A"/>
  <w16cid:commentId w16cid:paraId="7FA4E3EA" w16cid:durableId="26148CCE"/>
  <w16cid:commentId w16cid:paraId="73C879BF" w16cid:durableId="270F91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CC4EA" w14:textId="77777777" w:rsidR="00D905E1" w:rsidRDefault="00D905E1">
      <w:r>
        <w:separator/>
      </w:r>
    </w:p>
  </w:endnote>
  <w:endnote w:type="continuationSeparator" w:id="0">
    <w:p w14:paraId="474C269C" w14:textId="77777777" w:rsidR="00D905E1" w:rsidRDefault="00D90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14831" w14:textId="77777777" w:rsidR="00D905E1" w:rsidRDefault="00D905E1">
      <w:r>
        <w:separator/>
      </w:r>
    </w:p>
  </w:footnote>
  <w:footnote w:type="continuationSeparator" w:id="0">
    <w:p w14:paraId="7D38C8BB" w14:textId="77777777" w:rsidR="00D905E1" w:rsidRDefault="00D90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9D9A7" w14:textId="77777777" w:rsidR="00E73289" w:rsidRPr="00A41AA9" w:rsidRDefault="00E73289" w:rsidP="00E73289">
    <w:pPr>
      <w:pBdr>
        <w:top w:val="single" w:sz="4" w:space="1" w:color="auto"/>
      </w:pBdr>
      <w:tabs>
        <w:tab w:val="right" w:pos="10350"/>
      </w:tabs>
      <w:rPr>
        <w:rFonts w:ascii="Calibri" w:hAnsi="Calibri" w:cs="Arial"/>
      </w:rPr>
    </w:pPr>
    <w:r w:rsidRPr="00A41AA9">
      <w:rPr>
        <w:rFonts w:ascii="Calibri" w:hAnsi="Calibri" w:cs="Arial"/>
      </w:rPr>
      <w:t>Section 13305</w:t>
    </w:r>
    <w:r>
      <w:rPr>
        <w:rFonts w:ascii="Calibri" w:hAnsi="Calibri" w:cs="Arial"/>
      </w:rPr>
      <w:tab/>
    </w:r>
    <w:r w:rsidRPr="00A41AA9">
      <w:rPr>
        <w:rFonts w:ascii="Calibri" w:hAnsi="Calibri" w:cs="Arial"/>
      </w:rPr>
      <w:t>CONTRACT NO</w:t>
    </w:r>
    <w:r w:rsidRPr="00A41AA9">
      <w:rPr>
        <w:rFonts w:ascii="Calibri" w:hAnsi="Calibri" w:cs="Arial"/>
        <w:highlight w:val="yellow"/>
      </w:rPr>
      <w:t>.</w:t>
    </w:r>
    <w:ins w:id="98" w:author="David Brown" w:date="2022-04-28T03:44:00Z">
      <w:r w:rsidR="0069745E">
        <w:rPr>
          <w:rFonts w:ascii="Calibri" w:hAnsi="Calibri" w:cs="Arial"/>
          <w:highlight w:val="yellow"/>
        </w:rPr>
        <w:t xml:space="preserve"> T-XX-XXX</w:t>
      </w:r>
    </w:ins>
    <w:del w:id="99" w:author="David Brown" w:date="2022-04-28T03:44:00Z">
      <w:r w:rsidRPr="00A41AA9" w:rsidDel="0069745E">
        <w:rPr>
          <w:rFonts w:ascii="Calibri" w:hAnsi="Calibri" w:cs="Arial"/>
          <w:highlight w:val="yellow"/>
        </w:rPr>
        <w:delText xml:space="preserve">... [Insert </w:delText>
      </w:r>
      <w:r w:rsidR="00CB572F" w:rsidDel="0069745E">
        <w:rPr>
          <w:rFonts w:ascii="Calibri" w:hAnsi="Calibri" w:cs="Arial"/>
          <w:highlight w:val="yellow"/>
        </w:rPr>
        <w:delText>Contract</w:delText>
      </w:r>
      <w:r w:rsidRPr="00A41AA9" w:rsidDel="0069745E">
        <w:rPr>
          <w:rFonts w:ascii="Calibri" w:hAnsi="Calibri" w:cs="Arial"/>
          <w:highlight w:val="yellow"/>
        </w:rPr>
        <w:delText xml:space="preserve"> Number]</w:delText>
      </w:r>
    </w:del>
    <w:r w:rsidRPr="00A41AA9">
      <w:rPr>
        <w:rFonts w:ascii="Calibri" w:hAnsi="Calibri" w:cs="Arial"/>
      </w:rPr>
      <w:tab/>
    </w:r>
  </w:p>
  <w:p w14:paraId="14BFBE6D" w14:textId="77777777" w:rsidR="00E73289" w:rsidRPr="00A41AA9" w:rsidRDefault="00370C61" w:rsidP="00E73289">
    <w:pPr>
      <w:pBdr>
        <w:top w:val="single" w:sz="4" w:space="1" w:color="auto"/>
      </w:pBdr>
      <w:tabs>
        <w:tab w:val="left" w:pos="-1440"/>
        <w:tab w:val="left" w:pos="-720"/>
        <w:tab w:val="left" w:pos="0"/>
        <w:tab w:val="center" w:pos="5220"/>
        <w:tab w:val="right" w:pos="10350"/>
      </w:tabs>
      <w:rPr>
        <w:rFonts w:ascii="Calibri" w:hAnsi="Calibri" w:cs="Arial"/>
      </w:rPr>
    </w:pPr>
    <w:r>
      <w:rPr>
        <w:rFonts w:ascii="Calibri" w:hAnsi="Calibri" w:cs="Arial"/>
      </w:rPr>
      <w:t>2016</w:t>
    </w:r>
    <w:r w:rsidR="00E73289" w:rsidRPr="00A41AA9">
      <w:rPr>
        <w:rFonts w:ascii="Calibri" w:hAnsi="Calibri" w:cs="Arial"/>
      </w:rPr>
      <w:t>-</w:t>
    </w:r>
    <w:r w:rsidR="00615DA2">
      <w:rPr>
        <w:rFonts w:ascii="Calibri" w:hAnsi="Calibri" w:cs="Arial"/>
      </w:rPr>
      <w:t>08-1</w:t>
    </w:r>
    <w:r>
      <w:rPr>
        <w:rFonts w:ascii="Calibri" w:hAnsi="Calibri" w:cs="Arial"/>
      </w:rPr>
      <w:t>6</w:t>
    </w:r>
    <w:r w:rsidR="00E73289" w:rsidRPr="00A41AA9">
      <w:rPr>
        <w:rFonts w:ascii="Calibri" w:hAnsi="Calibri" w:cs="Arial"/>
        <w:b/>
      </w:rPr>
      <w:tab/>
      <w:t>FIELD WIRING</w:t>
    </w:r>
    <w:r w:rsidR="00E73289" w:rsidRPr="00A41AA9">
      <w:rPr>
        <w:rFonts w:ascii="Calibri" w:hAnsi="Calibri" w:cs="Arial"/>
      </w:rPr>
      <w:tab/>
    </w:r>
  </w:p>
  <w:p w14:paraId="1AF91E83" w14:textId="77777777" w:rsidR="00E73289" w:rsidRPr="00A41AA9" w:rsidRDefault="00E73289" w:rsidP="00E73289">
    <w:pPr>
      <w:pBdr>
        <w:top w:val="single" w:sz="4" w:space="1" w:color="auto"/>
      </w:pBdr>
      <w:tabs>
        <w:tab w:val="center" w:pos="5175"/>
        <w:tab w:val="right" w:pos="10350"/>
      </w:tabs>
      <w:rPr>
        <w:rFonts w:ascii="Calibri" w:hAnsi="Calibri" w:cs="Arial"/>
      </w:rPr>
    </w:pPr>
    <w:r w:rsidRPr="00A41AA9">
      <w:rPr>
        <w:rFonts w:ascii="Calibri" w:hAnsi="Calibri" w:cs="Arial"/>
      </w:rPr>
      <w:t xml:space="preserve">Page </w:t>
    </w:r>
    <w:r w:rsidRPr="00A41AA9">
      <w:rPr>
        <w:rFonts w:ascii="Calibri" w:hAnsi="Calibri" w:cs="Arial"/>
      </w:rPr>
      <w:fldChar w:fldCharType="begin"/>
    </w:r>
    <w:r w:rsidRPr="00A41AA9">
      <w:rPr>
        <w:rFonts w:ascii="Calibri" w:hAnsi="Calibri" w:cs="Arial"/>
      </w:rPr>
      <w:instrText xml:space="preserve">PAGE </w:instrText>
    </w:r>
    <w:r w:rsidRPr="00A41AA9">
      <w:rPr>
        <w:rFonts w:ascii="Calibri" w:hAnsi="Calibri" w:cs="Arial"/>
      </w:rPr>
      <w:fldChar w:fldCharType="separate"/>
    </w:r>
    <w:r w:rsidR="00EF4E01">
      <w:rPr>
        <w:rFonts w:ascii="Calibri" w:hAnsi="Calibri" w:cs="Arial"/>
        <w:noProof/>
      </w:rPr>
      <w:t>4</w:t>
    </w:r>
    <w:r w:rsidRPr="00A41AA9">
      <w:rPr>
        <w:rFonts w:ascii="Calibri" w:hAnsi="Calibri" w:cs="Arial"/>
      </w:rPr>
      <w:fldChar w:fldCharType="end"/>
    </w:r>
    <w:r w:rsidRPr="00A41AA9">
      <w:rPr>
        <w:rFonts w:ascii="Calibri" w:hAnsi="Calibri" w:cs="Arial"/>
      </w:rPr>
      <w:t xml:space="preserve"> </w:t>
    </w:r>
    <w:r>
      <w:rPr>
        <w:rFonts w:ascii="Calibri" w:hAnsi="Calibri" w:cs="Arial"/>
      </w:rPr>
      <w:tab/>
    </w:r>
    <w:r>
      <w:rPr>
        <w:rFonts w:ascii="Calibri" w:hAnsi="Calibri" w:cs="Arial"/>
      </w:rPr>
      <w:tab/>
    </w:r>
    <w:r w:rsidRPr="00A41AA9">
      <w:rPr>
        <w:rFonts w:ascii="Calibri" w:hAnsi="Calibri" w:cs="Arial"/>
      </w:rPr>
      <w:t xml:space="preserve">DATE:  </w:t>
    </w:r>
    <w:ins w:id="100" w:author="David Brown" w:date="2022-04-28T03:44:00Z">
      <w:r w:rsidR="0069745E">
        <w:rPr>
          <w:rFonts w:ascii="Calibri" w:hAnsi="Calibri" w:cs="Arial"/>
          <w:highlight w:val="yellow"/>
        </w:rPr>
        <w:t>April 2022</w:t>
      </w:r>
    </w:ins>
    <w:del w:id="101" w:author="David Brown" w:date="2022-04-28T03:44:00Z">
      <w:r w:rsidRPr="00A41AA9" w:rsidDel="0069745E">
        <w:rPr>
          <w:rFonts w:ascii="Calibri" w:hAnsi="Calibri" w:cs="Arial"/>
          <w:highlight w:val="yellow"/>
        </w:rPr>
        <w:delText>[Insert Date, (e.g. Jan., 2011)]</w:delText>
      </w:r>
    </w:del>
    <w:r w:rsidRPr="00A41AA9">
      <w:rPr>
        <w:rFonts w:ascii="Calibri" w:hAnsi="Calibri" w:cs="Arial"/>
      </w:rPr>
      <w:tab/>
    </w:r>
  </w:p>
  <w:p w14:paraId="621442EE" w14:textId="77777777" w:rsidR="00E73289" w:rsidRDefault="00E73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E8BD" w14:textId="77777777" w:rsidR="00760A30" w:rsidRPr="00A41AA9" w:rsidRDefault="00760A30" w:rsidP="00760A30">
    <w:pPr>
      <w:pBdr>
        <w:top w:val="single" w:sz="4" w:space="1" w:color="auto"/>
      </w:pBdr>
      <w:tabs>
        <w:tab w:val="right" w:pos="10350"/>
      </w:tabs>
      <w:rPr>
        <w:rFonts w:ascii="Calibri" w:hAnsi="Calibri" w:cs="Arial"/>
      </w:rPr>
    </w:pPr>
    <w:r w:rsidRPr="00A41AA9">
      <w:rPr>
        <w:rFonts w:ascii="Calibri" w:hAnsi="Calibri" w:cs="Arial"/>
      </w:rPr>
      <w:t>CONTRACT NO</w:t>
    </w:r>
    <w:r w:rsidRPr="00A41AA9">
      <w:rPr>
        <w:rFonts w:ascii="Calibri" w:hAnsi="Calibri" w:cs="Arial"/>
        <w:highlight w:val="yellow"/>
      </w:rPr>
      <w:t>.</w:t>
    </w:r>
    <w:ins w:id="102" w:author="David Brown" w:date="2022-04-28T03:44:00Z">
      <w:r w:rsidR="0069745E">
        <w:rPr>
          <w:rFonts w:ascii="Calibri" w:hAnsi="Calibri" w:cs="Arial"/>
          <w:highlight w:val="yellow"/>
        </w:rPr>
        <w:t xml:space="preserve"> T-XX-XXX</w:t>
      </w:r>
    </w:ins>
    <w:del w:id="103" w:author="David Brown" w:date="2022-04-28T03:44:00Z">
      <w:r w:rsidRPr="00A41AA9" w:rsidDel="0069745E">
        <w:rPr>
          <w:rFonts w:ascii="Calibri" w:hAnsi="Calibri" w:cs="Arial"/>
          <w:highlight w:val="yellow"/>
        </w:rPr>
        <w:delText xml:space="preserve">... [Insert </w:delText>
      </w:r>
      <w:r w:rsidR="00CB572F" w:rsidDel="0069745E">
        <w:rPr>
          <w:rFonts w:ascii="Calibri" w:hAnsi="Calibri" w:cs="Arial"/>
          <w:highlight w:val="yellow"/>
        </w:rPr>
        <w:delText>Contract</w:delText>
      </w:r>
      <w:r w:rsidRPr="00A41AA9" w:rsidDel="0069745E">
        <w:rPr>
          <w:rFonts w:ascii="Calibri" w:hAnsi="Calibri" w:cs="Arial"/>
          <w:highlight w:val="yellow"/>
        </w:rPr>
        <w:delText xml:space="preserve"> Number]</w:delText>
      </w:r>
    </w:del>
    <w:r w:rsidRPr="00A41AA9">
      <w:rPr>
        <w:rFonts w:ascii="Calibri" w:hAnsi="Calibri" w:cs="Arial"/>
      </w:rPr>
      <w:tab/>
      <w:t>Section 13305</w:t>
    </w:r>
  </w:p>
  <w:p w14:paraId="64079039" w14:textId="77777777" w:rsidR="00760A30" w:rsidRPr="00A41AA9" w:rsidRDefault="00760A30" w:rsidP="00760A30">
    <w:pPr>
      <w:pBdr>
        <w:top w:val="single" w:sz="4" w:space="1" w:color="auto"/>
      </w:pBdr>
      <w:tabs>
        <w:tab w:val="left" w:pos="-1440"/>
        <w:tab w:val="left" w:pos="-720"/>
        <w:tab w:val="left" w:pos="0"/>
        <w:tab w:val="center" w:pos="5220"/>
        <w:tab w:val="right" w:pos="10350"/>
      </w:tabs>
      <w:rPr>
        <w:rFonts w:ascii="Calibri" w:hAnsi="Calibri" w:cs="Arial"/>
      </w:rPr>
    </w:pPr>
    <w:r w:rsidRPr="00A41AA9">
      <w:rPr>
        <w:rFonts w:ascii="Calibri" w:hAnsi="Calibri" w:cs="Arial"/>
        <w:b/>
      </w:rPr>
      <w:tab/>
      <w:t>FIELD WIRING</w:t>
    </w:r>
    <w:r w:rsidRPr="00A41AA9">
      <w:rPr>
        <w:rFonts w:ascii="Calibri" w:hAnsi="Calibri" w:cs="Arial"/>
      </w:rPr>
      <w:tab/>
    </w:r>
    <w:r w:rsidR="00370C61">
      <w:rPr>
        <w:rFonts w:ascii="Calibri" w:hAnsi="Calibri" w:cs="Arial"/>
      </w:rPr>
      <w:t>2016</w:t>
    </w:r>
    <w:r w:rsidR="006410A8" w:rsidRPr="00A41AA9">
      <w:rPr>
        <w:rFonts w:ascii="Calibri" w:hAnsi="Calibri" w:cs="Arial"/>
      </w:rPr>
      <w:t>-</w:t>
    </w:r>
    <w:r w:rsidR="00615DA2">
      <w:rPr>
        <w:rFonts w:ascii="Calibri" w:hAnsi="Calibri" w:cs="Arial"/>
      </w:rPr>
      <w:t>08-1</w:t>
    </w:r>
    <w:r w:rsidR="00370C61">
      <w:rPr>
        <w:rFonts w:ascii="Calibri" w:hAnsi="Calibri" w:cs="Arial"/>
      </w:rPr>
      <w:t>6</w:t>
    </w:r>
  </w:p>
  <w:p w14:paraId="1134B453" w14:textId="77777777" w:rsidR="00760A30" w:rsidRPr="00A41AA9" w:rsidRDefault="00760A30" w:rsidP="00760A30">
    <w:pPr>
      <w:pBdr>
        <w:top w:val="single" w:sz="4" w:space="1" w:color="auto"/>
      </w:pBdr>
      <w:tabs>
        <w:tab w:val="center" w:pos="5175"/>
        <w:tab w:val="right" w:pos="10350"/>
      </w:tabs>
      <w:rPr>
        <w:rFonts w:ascii="Calibri" w:hAnsi="Calibri" w:cs="Arial"/>
      </w:rPr>
    </w:pPr>
    <w:r w:rsidRPr="00A41AA9">
      <w:rPr>
        <w:rFonts w:ascii="Calibri" w:hAnsi="Calibri" w:cs="Arial"/>
      </w:rPr>
      <w:t xml:space="preserve">DATE:  </w:t>
    </w:r>
    <w:del w:id="104" w:author="David Brown" w:date="2022-04-28T03:44:00Z">
      <w:r w:rsidRPr="00A41AA9" w:rsidDel="0069745E">
        <w:rPr>
          <w:rFonts w:ascii="Calibri" w:hAnsi="Calibri" w:cs="Arial"/>
          <w:highlight w:val="yellow"/>
        </w:rPr>
        <w:delText>[Insert Date, (e.g. Jan., 20</w:delText>
      </w:r>
      <w:r w:rsidR="005368AD" w:rsidRPr="00A41AA9" w:rsidDel="0069745E">
        <w:rPr>
          <w:rFonts w:ascii="Calibri" w:hAnsi="Calibri" w:cs="Arial"/>
          <w:highlight w:val="yellow"/>
        </w:rPr>
        <w:delText>1</w:delText>
      </w:r>
      <w:r w:rsidR="000070BE" w:rsidRPr="00A41AA9" w:rsidDel="0069745E">
        <w:rPr>
          <w:rFonts w:ascii="Calibri" w:hAnsi="Calibri" w:cs="Arial"/>
          <w:highlight w:val="yellow"/>
        </w:rPr>
        <w:delText>1</w:delText>
      </w:r>
      <w:r w:rsidRPr="00A41AA9" w:rsidDel="0069745E">
        <w:rPr>
          <w:rFonts w:ascii="Calibri" w:hAnsi="Calibri" w:cs="Arial"/>
          <w:highlight w:val="yellow"/>
        </w:rPr>
        <w:delText>)]</w:delText>
      </w:r>
    </w:del>
    <w:ins w:id="105" w:author="David Brown" w:date="2022-04-28T03:44:00Z">
      <w:r w:rsidR="0069745E">
        <w:rPr>
          <w:rFonts w:ascii="Calibri" w:hAnsi="Calibri" w:cs="Arial"/>
        </w:rPr>
        <w:t>April 2022</w:t>
      </w:r>
    </w:ins>
    <w:r w:rsidRPr="00A41AA9">
      <w:rPr>
        <w:rFonts w:ascii="Calibri" w:hAnsi="Calibri" w:cs="Arial"/>
      </w:rPr>
      <w:tab/>
    </w:r>
    <w:r w:rsidRPr="00A41AA9">
      <w:rPr>
        <w:rFonts w:ascii="Calibri" w:hAnsi="Calibri" w:cs="Arial"/>
      </w:rPr>
      <w:tab/>
      <w:t xml:space="preserve">Page </w:t>
    </w:r>
    <w:r w:rsidRPr="00A41AA9">
      <w:rPr>
        <w:rFonts w:ascii="Calibri" w:hAnsi="Calibri" w:cs="Arial"/>
      </w:rPr>
      <w:fldChar w:fldCharType="begin"/>
    </w:r>
    <w:r w:rsidRPr="00A41AA9">
      <w:rPr>
        <w:rFonts w:ascii="Calibri" w:hAnsi="Calibri" w:cs="Arial"/>
      </w:rPr>
      <w:instrText xml:space="preserve">PAGE </w:instrText>
    </w:r>
    <w:r w:rsidRPr="00A41AA9">
      <w:rPr>
        <w:rFonts w:ascii="Calibri" w:hAnsi="Calibri" w:cs="Arial"/>
      </w:rPr>
      <w:fldChar w:fldCharType="separate"/>
    </w:r>
    <w:r w:rsidR="00EF4E01">
      <w:rPr>
        <w:rFonts w:ascii="Calibri" w:hAnsi="Calibri" w:cs="Arial"/>
        <w:noProof/>
      </w:rPr>
      <w:t>1</w:t>
    </w:r>
    <w:r w:rsidRPr="00A41AA9">
      <w:rPr>
        <w:rFonts w:ascii="Calibri" w:hAnsi="Calibri" w:cs="Arial"/>
      </w:rPr>
      <w:fldChar w:fldCharType="end"/>
    </w:r>
    <w:r w:rsidRPr="00A41AA9">
      <w:rPr>
        <w:rFonts w:ascii="Calibri" w:hAnsi="Calibri" w:cs="Arial"/>
      </w:rPr>
      <w:t xml:space="preserve"> </w:t>
    </w:r>
  </w:p>
  <w:p w14:paraId="2DF690EC" w14:textId="77777777" w:rsidR="00672C12" w:rsidRPr="00672C12" w:rsidRDefault="00672C12"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31BA" w14:textId="77777777" w:rsidR="000A7BB7" w:rsidRPr="00A41AA9" w:rsidRDefault="000A7BB7" w:rsidP="00672C12">
    <w:pPr>
      <w:pBdr>
        <w:top w:val="single" w:sz="4" w:space="1" w:color="auto"/>
      </w:pBdr>
      <w:tabs>
        <w:tab w:val="right" w:pos="10350"/>
      </w:tabs>
      <w:rPr>
        <w:rFonts w:ascii="Calibri" w:hAnsi="Calibri" w:cs="Arial"/>
      </w:rPr>
    </w:pPr>
    <w:r w:rsidRPr="00A41AA9">
      <w:rPr>
        <w:rFonts w:ascii="Calibri" w:hAnsi="Calibri" w:cs="Arial"/>
      </w:rPr>
      <w:t>CONTRACT NO</w:t>
    </w:r>
    <w:r w:rsidRPr="00A41AA9">
      <w:rPr>
        <w:rFonts w:ascii="Calibri" w:hAnsi="Calibri" w:cs="Arial"/>
        <w:highlight w:val="yellow"/>
      </w:rPr>
      <w:t xml:space="preserve">.... [Insert </w:t>
    </w:r>
    <w:r w:rsidR="00D65C63" w:rsidRPr="00A41AA9">
      <w:rPr>
        <w:rFonts w:ascii="Calibri" w:hAnsi="Calibri" w:cs="Arial"/>
        <w:highlight w:val="yellow"/>
      </w:rPr>
      <w:t>Region</w:t>
    </w:r>
    <w:r w:rsidRPr="00A41AA9">
      <w:rPr>
        <w:rFonts w:ascii="Calibri" w:hAnsi="Calibri" w:cs="Arial"/>
        <w:highlight w:val="yellow"/>
      </w:rPr>
      <w:t xml:space="preserve"> Number]</w:t>
    </w:r>
    <w:r w:rsidRPr="00A41AA9">
      <w:rPr>
        <w:rFonts w:ascii="Calibri" w:hAnsi="Calibri" w:cs="Arial"/>
      </w:rPr>
      <w:tab/>
      <w:t xml:space="preserve">Section </w:t>
    </w:r>
    <w:r w:rsidR="00760A30" w:rsidRPr="00A41AA9">
      <w:rPr>
        <w:rFonts w:ascii="Calibri" w:hAnsi="Calibri" w:cs="Arial"/>
      </w:rPr>
      <w:t>13305</w:t>
    </w:r>
  </w:p>
  <w:p w14:paraId="449D82E3" w14:textId="77777777" w:rsidR="000A7BB7" w:rsidRPr="00A41AA9" w:rsidRDefault="008A26A6" w:rsidP="008A26A6">
    <w:pPr>
      <w:pBdr>
        <w:top w:val="single" w:sz="4" w:space="1" w:color="auto"/>
      </w:pBdr>
      <w:tabs>
        <w:tab w:val="left" w:pos="-1440"/>
        <w:tab w:val="left" w:pos="-720"/>
        <w:tab w:val="left" w:pos="0"/>
        <w:tab w:val="center" w:pos="5220"/>
        <w:tab w:val="right" w:pos="10350"/>
      </w:tabs>
      <w:rPr>
        <w:rFonts w:ascii="Calibri" w:hAnsi="Calibri" w:cs="Arial"/>
      </w:rPr>
    </w:pPr>
    <w:r w:rsidRPr="00A41AA9">
      <w:rPr>
        <w:rFonts w:ascii="Calibri" w:hAnsi="Calibri" w:cs="Arial"/>
        <w:b/>
      </w:rPr>
      <w:tab/>
    </w:r>
    <w:r w:rsidR="00760A30" w:rsidRPr="00A41AA9">
      <w:rPr>
        <w:rFonts w:ascii="Calibri" w:hAnsi="Calibri" w:cs="Arial"/>
        <w:b/>
      </w:rPr>
      <w:t>FIELD WIRING</w:t>
    </w:r>
    <w:r w:rsidR="000A7BB7" w:rsidRPr="00A41AA9">
      <w:rPr>
        <w:rFonts w:ascii="Calibri" w:hAnsi="Calibri" w:cs="Arial"/>
      </w:rPr>
      <w:tab/>
    </w:r>
    <w:r w:rsidR="000070BE" w:rsidRPr="00A41AA9">
      <w:rPr>
        <w:rFonts w:ascii="Calibri" w:hAnsi="Calibri" w:cs="Arial"/>
      </w:rPr>
      <w:t>201</w:t>
    </w:r>
    <w:r w:rsidR="00AB0F9D" w:rsidRPr="00A41AA9">
      <w:rPr>
        <w:rFonts w:ascii="Calibri" w:hAnsi="Calibri" w:cs="Arial"/>
      </w:rPr>
      <w:t>5</w:t>
    </w:r>
    <w:r w:rsidR="000070BE" w:rsidRPr="00A41AA9">
      <w:rPr>
        <w:rFonts w:ascii="Calibri" w:hAnsi="Calibri" w:cs="Arial"/>
      </w:rPr>
      <w:t>-</w:t>
    </w:r>
    <w:r w:rsidR="00AB0F9D" w:rsidRPr="00A41AA9">
      <w:rPr>
        <w:rFonts w:ascii="Calibri" w:hAnsi="Calibri" w:cs="Arial"/>
      </w:rPr>
      <w:t>18-02</w:t>
    </w:r>
  </w:p>
  <w:p w14:paraId="69B321E4" w14:textId="77777777" w:rsidR="000A7BB7" w:rsidRPr="00A41AA9" w:rsidRDefault="000A7BB7" w:rsidP="00672C12">
    <w:pPr>
      <w:pBdr>
        <w:top w:val="single" w:sz="4" w:space="1" w:color="auto"/>
      </w:pBdr>
      <w:tabs>
        <w:tab w:val="center" w:pos="5175"/>
        <w:tab w:val="right" w:pos="10350"/>
      </w:tabs>
      <w:rPr>
        <w:rFonts w:ascii="Calibri" w:hAnsi="Calibri" w:cs="Arial"/>
      </w:rPr>
    </w:pPr>
    <w:r w:rsidRPr="00A41AA9">
      <w:rPr>
        <w:rFonts w:ascii="Calibri" w:hAnsi="Calibri" w:cs="Arial"/>
      </w:rPr>
      <w:t>DATE</w:t>
    </w:r>
    <w:proofErr w:type="gramStart"/>
    <w:r w:rsidRPr="00A41AA9">
      <w:rPr>
        <w:rFonts w:ascii="Calibri" w:hAnsi="Calibri" w:cs="Arial"/>
      </w:rPr>
      <w:t xml:space="preserve">:  </w:t>
    </w:r>
    <w:r w:rsidRPr="00A41AA9">
      <w:rPr>
        <w:rFonts w:ascii="Calibri" w:hAnsi="Calibri" w:cs="Arial"/>
        <w:highlight w:val="yellow"/>
      </w:rPr>
      <w:t>[</w:t>
    </w:r>
    <w:proofErr w:type="gramEnd"/>
    <w:r w:rsidRPr="00A41AA9">
      <w:rPr>
        <w:rFonts w:ascii="Calibri" w:hAnsi="Calibri" w:cs="Arial"/>
        <w:highlight w:val="yellow"/>
      </w:rPr>
      <w:t>Insert Date, (e.g. Jan., 20</w:t>
    </w:r>
    <w:r w:rsidR="005368AD" w:rsidRPr="00A41AA9">
      <w:rPr>
        <w:rFonts w:ascii="Calibri" w:hAnsi="Calibri" w:cs="Arial"/>
        <w:highlight w:val="yellow"/>
      </w:rPr>
      <w:t>1</w:t>
    </w:r>
    <w:r w:rsidR="000070BE" w:rsidRPr="00A41AA9">
      <w:rPr>
        <w:rFonts w:ascii="Calibri" w:hAnsi="Calibri" w:cs="Arial"/>
        <w:highlight w:val="yellow"/>
      </w:rPr>
      <w:t>1</w:t>
    </w:r>
    <w:r w:rsidRPr="00A41AA9">
      <w:rPr>
        <w:rFonts w:ascii="Calibri" w:hAnsi="Calibri" w:cs="Arial"/>
        <w:highlight w:val="yellow"/>
      </w:rPr>
      <w:t>)]</w:t>
    </w:r>
    <w:r w:rsidRPr="00A41AA9">
      <w:rPr>
        <w:rFonts w:ascii="Calibri" w:hAnsi="Calibri" w:cs="Arial"/>
      </w:rPr>
      <w:tab/>
    </w:r>
    <w:r w:rsidRPr="00A41AA9">
      <w:rPr>
        <w:rFonts w:ascii="Calibri" w:hAnsi="Calibri" w:cs="Arial"/>
      </w:rPr>
      <w:tab/>
      <w:t xml:space="preserve">Page </w:t>
    </w:r>
    <w:r w:rsidRPr="00A41AA9">
      <w:rPr>
        <w:rFonts w:ascii="Calibri" w:hAnsi="Calibri" w:cs="Arial"/>
      </w:rPr>
      <w:fldChar w:fldCharType="begin"/>
    </w:r>
    <w:r w:rsidRPr="00A41AA9">
      <w:rPr>
        <w:rFonts w:ascii="Calibri" w:hAnsi="Calibri" w:cs="Arial"/>
      </w:rPr>
      <w:instrText xml:space="preserve">PAGE </w:instrText>
    </w:r>
    <w:r w:rsidRPr="00A41AA9">
      <w:rPr>
        <w:rFonts w:ascii="Calibri" w:hAnsi="Calibri" w:cs="Arial"/>
      </w:rPr>
      <w:fldChar w:fldCharType="separate"/>
    </w:r>
    <w:r w:rsidR="00E73289">
      <w:rPr>
        <w:rFonts w:ascii="Calibri" w:hAnsi="Calibri" w:cs="Arial"/>
        <w:noProof/>
      </w:rPr>
      <w:t>1</w:t>
    </w:r>
    <w:r w:rsidRPr="00A41AA9">
      <w:rPr>
        <w:rFonts w:ascii="Calibri" w:hAnsi="Calibri" w:cs="Arial"/>
      </w:rPr>
      <w:fldChar w:fldCharType="end"/>
    </w:r>
    <w:r w:rsidRPr="00A41AA9">
      <w:rPr>
        <w:rFonts w:ascii="Calibri" w:hAnsi="Calibri" w:cs="Arial"/>
      </w:rPr>
      <w:t xml:space="preserve"> </w:t>
    </w:r>
  </w:p>
  <w:p w14:paraId="18282975" w14:textId="77777777" w:rsidR="000A7BB7" w:rsidRPr="00A41AA9" w:rsidRDefault="000A7BB7" w:rsidP="006C0FAF">
    <w:pPr>
      <w:pStyle w:val="Header"/>
      <w:spacing w:after="240"/>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28C2ACA"/>
    <w:multiLevelType w:val="hybridMultilevel"/>
    <w:tmpl w:val="1576C7B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0407D28"/>
    <w:multiLevelType w:val="multilevel"/>
    <w:tmpl w:val="04B84D70"/>
    <w:lvl w:ilvl="0">
      <w:start w:val="1"/>
      <w:numFmt w:val="decimal"/>
      <w:pStyle w:val="Heading1"/>
      <w:lvlText w:val="PART %1."/>
      <w:lvlJc w:val="left"/>
      <w:pPr>
        <w:tabs>
          <w:tab w:val="num" w:pos="432"/>
        </w:tabs>
        <w:ind w:left="432" w:hanging="432"/>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2"/>
  </w:num>
  <w:num w:numId="9">
    <w:abstractNumId w:val="11"/>
  </w:num>
  <w:num w:numId="10">
    <w:abstractNumId w:val="6"/>
  </w:num>
  <w:num w:numId="11">
    <w:abstractNumId w:val="3"/>
  </w:num>
  <w:num w:numId="12">
    <w:abstractNumId w:val="1"/>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0EB2"/>
    <w:rsid w:val="000070BE"/>
    <w:rsid w:val="00051597"/>
    <w:rsid w:val="00060129"/>
    <w:rsid w:val="00077BBB"/>
    <w:rsid w:val="00093C6F"/>
    <w:rsid w:val="000A7BB7"/>
    <w:rsid w:val="000B2E24"/>
    <w:rsid w:val="000C4092"/>
    <w:rsid w:val="000C6EBC"/>
    <w:rsid w:val="00107DBA"/>
    <w:rsid w:val="001136BA"/>
    <w:rsid w:val="001218A3"/>
    <w:rsid w:val="00193D13"/>
    <w:rsid w:val="00194CD1"/>
    <w:rsid w:val="001A301B"/>
    <w:rsid w:val="001B3E2D"/>
    <w:rsid w:val="001C6742"/>
    <w:rsid w:val="001D293A"/>
    <w:rsid w:val="001F6778"/>
    <w:rsid w:val="001F7308"/>
    <w:rsid w:val="002025D2"/>
    <w:rsid w:val="0021286F"/>
    <w:rsid w:val="0021574B"/>
    <w:rsid w:val="00253E35"/>
    <w:rsid w:val="00256FCD"/>
    <w:rsid w:val="00294FDA"/>
    <w:rsid w:val="002D4787"/>
    <w:rsid w:val="003130DA"/>
    <w:rsid w:val="00320B4A"/>
    <w:rsid w:val="00331009"/>
    <w:rsid w:val="0033540B"/>
    <w:rsid w:val="00364CD6"/>
    <w:rsid w:val="00366110"/>
    <w:rsid w:val="00370C61"/>
    <w:rsid w:val="00372157"/>
    <w:rsid w:val="00373ADE"/>
    <w:rsid w:val="003759C5"/>
    <w:rsid w:val="0039230C"/>
    <w:rsid w:val="003A52AC"/>
    <w:rsid w:val="003B02E0"/>
    <w:rsid w:val="003B3677"/>
    <w:rsid w:val="003B46AC"/>
    <w:rsid w:val="003C5331"/>
    <w:rsid w:val="00400BF4"/>
    <w:rsid w:val="00400D0A"/>
    <w:rsid w:val="0040417E"/>
    <w:rsid w:val="00404710"/>
    <w:rsid w:val="004049EA"/>
    <w:rsid w:val="004056C6"/>
    <w:rsid w:val="00414AEF"/>
    <w:rsid w:val="00433AA9"/>
    <w:rsid w:val="00436240"/>
    <w:rsid w:val="004363C2"/>
    <w:rsid w:val="0045170F"/>
    <w:rsid w:val="00464E5C"/>
    <w:rsid w:val="004B1B4E"/>
    <w:rsid w:val="004B7B83"/>
    <w:rsid w:val="004D4D8C"/>
    <w:rsid w:val="004F3EA0"/>
    <w:rsid w:val="00523DAE"/>
    <w:rsid w:val="00530760"/>
    <w:rsid w:val="00531F1A"/>
    <w:rsid w:val="005368AD"/>
    <w:rsid w:val="0054567A"/>
    <w:rsid w:val="00550BA8"/>
    <w:rsid w:val="00564752"/>
    <w:rsid w:val="005802DA"/>
    <w:rsid w:val="005947BD"/>
    <w:rsid w:val="005B0A8E"/>
    <w:rsid w:val="005E1DFC"/>
    <w:rsid w:val="005E544A"/>
    <w:rsid w:val="00600E97"/>
    <w:rsid w:val="006039F9"/>
    <w:rsid w:val="00607E20"/>
    <w:rsid w:val="00615DA2"/>
    <w:rsid w:val="00626F4A"/>
    <w:rsid w:val="00626F58"/>
    <w:rsid w:val="006410A8"/>
    <w:rsid w:val="00672C12"/>
    <w:rsid w:val="00680C82"/>
    <w:rsid w:val="0069745E"/>
    <w:rsid w:val="006B2808"/>
    <w:rsid w:val="006B4C88"/>
    <w:rsid w:val="006C0FAF"/>
    <w:rsid w:val="006D1334"/>
    <w:rsid w:val="006D3BAC"/>
    <w:rsid w:val="006D442C"/>
    <w:rsid w:val="006F1583"/>
    <w:rsid w:val="0070514B"/>
    <w:rsid w:val="007311F4"/>
    <w:rsid w:val="00751ED0"/>
    <w:rsid w:val="00760A30"/>
    <w:rsid w:val="00766185"/>
    <w:rsid w:val="00775328"/>
    <w:rsid w:val="007959BA"/>
    <w:rsid w:val="007A063E"/>
    <w:rsid w:val="007A3904"/>
    <w:rsid w:val="007A3C3E"/>
    <w:rsid w:val="007B66D5"/>
    <w:rsid w:val="007C4F45"/>
    <w:rsid w:val="007C73CE"/>
    <w:rsid w:val="007E4441"/>
    <w:rsid w:val="007E7C91"/>
    <w:rsid w:val="008001A5"/>
    <w:rsid w:val="00812A85"/>
    <w:rsid w:val="00827635"/>
    <w:rsid w:val="00836FE2"/>
    <w:rsid w:val="008658B6"/>
    <w:rsid w:val="00876BF7"/>
    <w:rsid w:val="008830D8"/>
    <w:rsid w:val="00884593"/>
    <w:rsid w:val="008940DE"/>
    <w:rsid w:val="00897F25"/>
    <w:rsid w:val="008A26A6"/>
    <w:rsid w:val="008B0E3C"/>
    <w:rsid w:val="008B67B1"/>
    <w:rsid w:val="008C2FD0"/>
    <w:rsid w:val="008C698A"/>
    <w:rsid w:val="008F5BAE"/>
    <w:rsid w:val="00910676"/>
    <w:rsid w:val="009369FF"/>
    <w:rsid w:val="00960901"/>
    <w:rsid w:val="0098355B"/>
    <w:rsid w:val="0098605C"/>
    <w:rsid w:val="00986181"/>
    <w:rsid w:val="009A1A9C"/>
    <w:rsid w:val="009D7BF6"/>
    <w:rsid w:val="009E622C"/>
    <w:rsid w:val="009E77CA"/>
    <w:rsid w:val="00A41AA9"/>
    <w:rsid w:val="00A470FE"/>
    <w:rsid w:val="00A767E0"/>
    <w:rsid w:val="00A8094F"/>
    <w:rsid w:val="00AA040C"/>
    <w:rsid w:val="00AA3E1B"/>
    <w:rsid w:val="00AB0F9D"/>
    <w:rsid w:val="00AC4B01"/>
    <w:rsid w:val="00AE4CD3"/>
    <w:rsid w:val="00B018CA"/>
    <w:rsid w:val="00B12E9F"/>
    <w:rsid w:val="00B15A58"/>
    <w:rsid w:val="00B77966"/>
    <w:rsid w:val="00B93988"/>
    <w:rsid w:val="00BA561C"/>
    <w:rsid w:val="00BB28D0"/>
    <w:rsid w:val="00BF00A7"/>
    <w:rsid w:val="00C1656D"/>
    <w:rsid w:val="00C50821"/>
    <w:rsid w:val="00C53389"/>
    <w:rsid w:val="00C57647"/>
    <w:rsid w:val="00C57B0C"/>
    <w:rsid w:val="00C66039"/>
    <w:rsid w:val="00C73272"/>
    <w:rsid w:val="00C80C03"/>
    <w:rsid w:val="00C81675"/>
    <w:rsid w:val="00C94382"/>
    <w:rsid w:val="00CA0D72"/>
    <w:rsid w:val="00CA4E9C"/>
    <w:rsid w:val="00CA525E"/>
    <w:rsid w:val="00CB572F"/>
    <w:rsid w:val="00CC0AEE"/>
    <w:rsid w:val="00CF605C"/>
    <w:rsid w:val="00D109FD"/>
    <w:rsid w:val="00D16CF9"/>
    <w:rsid w:val="00D26372"/>
    <w:rsid w:val="00D3626B"/>
    <w:rsid w:val="00D64DE4"/>
    <w:rsid w:val="00D65C63"/>
    <w:rsid w:val="00D705EE"/>
    <w:rsid w:val="00D75724"/>
    <w:rsid w:val="00D905E1"/>
    <w:rsid w:val="00DA097A"/>
    <w:rsid w:val="00DB06A2"/>
    <w:rsid w:val="00DC2732"/>
    <w:rsid w:val="00DE4A5E"/>
    <w:rsid w:val="00DE781F"/>
    <w:rsid w:val="00DF3F9B"/>
    <w:rsid w:val="00DF5310"/>
    <w:rsid w:val="00E23500"/>
    <w:rsid w:val="00E578E5"/>
    <w:rsid w:val="00E62AA3"/>
    <w:rsid w:val="00E73289"/>
    <w:rsid w:val="00E870C9"/>
    <w:rsid w:val="00EA7DE0"/>
    <w:rsid w:val="00EB3079"/>
    <w:rsid w:val="00EC4ED6"/>
    <w:rsid w:val="00ED0253"/>
    <w:rsid w:val="00EE6A2F"/>
    <w:rsid w:val="00EF39B4"/>
    <w:rsid w:val="00EF4E01"/>
    <w:rsid w:val="00EF7A6B"/>
    <w:rsid w:val="00F00AD9"/>
    <w:rsid w:val="00F11E47"/>
    <w:rsid w:val="00F1272D"/>
    <w:rsid w:val="00F13982"/>
    <w:rsid w:val="00F33DCF"/>
    <w:rsid w:val="00F41316"/>
    <w:rsid w:val="00F505F2"/>
    <w:rsid w:val="00F51A99"/>
    <w:rsid w:val="00F51EC3"/>
    <w:rsid w:val="00F5273F"/>
    <w:rsid w:val="00F6204E"/>
    <w:rsid w:val="00F77744"/>
    <w:rsid w:val="00F81988"/>
    <w:rsid w:val="00F87F7B"/>
    <w:rsid w:val="00FB0A20"/>
    <w:rsid w:val="00FE74BF"/>
    <w:rsid w:val="00FF4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428313D"/>
  <w15:chartTrackingRefBased/>
  <w15:docId w15:val="{CF0790DA-49A2-4A93-921A-767E125C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E73289"/>
    <w:pPr>
      <w:keepNext/>
      <w:numPr>
        <w:numId w:val="3"/>
      </w:numPr>
      <w:tabs>
        <w:tab w:val="clear" w:pos="432"/>
        <w:tab w:val="num"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C50821"/>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C50821"/>
    <w:pPr>
      <w:numPr>
        <w:ilvl w:val="2"/>
        <w:numId w:val="3"/>
      </w:numPr>
      <w:tabs>
        <w:tab w:val="clear" w:pos="720"/>
        <w:tab w:val="num" w:pos="1440"/>
      </w:tabs>
      <w:ind w:left="1440" w:hanging="720"/>
      <w:outlineLvl w:val="2"/>
    </w:pPr>
    <w:rPr>
      <w:rFonts w:ascii="Calibri" w:hAnsi="Calibri"/>
      <w:b w:val="0"/>
      <w:szCs w:val="22"/>
    </w:rPr>
  </w:style>
  <w:style w:type="paragraph" w:styleId="Heading4">
    <w:name w:val="heading 4"/>
    <w:basedOn w:val="Main-Head"/>
    <w:qFormat/>
    <w:rsid w:val="00C50821"/>
    <w:pPr>
      <w:numPr>
        <w:ilvl w:val="3"/>
        <w:numId w:val="3"/>
      </w:numPr>
      <w:tabs>
        <w:tab w:val="clear" w:pos="864"/>
        <w:tab w:val="left" w:pos="2160"/>
      </w:tabs>
      <w:ind w:left="2160" w:hanging="720"/>
      <w:outlineLvl w:val="3"/>
    </w:pPr>
    <w:rPr>
      <w:rFonts w:ascii="Calibri" w:hAnsi="Calibri"/>
      <w:b w:val="0"/>
      <w:szCs w:val="22"/>
    </w:rPr>
  </w:style>
  <w:style w:type="paragraph" w:styleId="Heading5">
    <w:name w:val="heading 5"/>
    <w:basedOn w:val="Main-Head"/>
    <w:qFormat/>
    <w:rsid w:val="00400D0A"/>
    <w:pPr>
      <w:numPr>
        <w:ilvl w:val="4"/>
        <w:numId w:val="3"/>
      </w:numPr>
      <w:tabs>
        <w:tab w:val="left" w:pos="5760"/>
      </w:tabs>
      <w:outlineLvl w:val="4"/>
    </w:pPr>
    <w:rPr>
      <w:rFonts w:ascii="Arial" w:hAnsi="Arial"/>
      <w:b w:val="0"/>
    </w:rPr>
  </w:style>
  <w:style w:type="paragraph" w:styleId="Heading6">
    <w:name w:val="heading 6"/>
    <w:basedOn w:val="Main-Head"/>
    <w:next w:val="BodyText"/>
    <w:qFormat/>
    <w:rsid w:val="00400D0A"/>
    <w:pPr>
      <w:numPr>
        <w:ilvl w:val="5"/>
        <w:numId w:val="3"/>
      </w:numPr>
      <w:tabs>
        <w:tab w:val="left" w:pos="6480"/>
      </w:tabs>
      <w:outlineLvl w:val="5"/>
    </w:pPr>
    <w:rPr>
      <w:rFonts w:ascii="Arial" w:hAnsi="Arial"/>
      <w:b w:val="0"/>
    </w:rPr>
  </w:style>
  <w:style w:type="paragraph" w:styleId="Heading7">
    <w:name w:val="heading 7"/>
    <w:basedOn w:val="Normal"/>
    <w:next w:val="Normal"/>
    <w:qFormat/>
    <w:rsid w:val="004049E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C50821"/>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Normal"/>
    <w:rsid w:val="00D65C63"/>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D65C63"/>
    <w:pPr>
      <w:widowControl w:val="0"/>
      <w:spacing w:before="60" w:after="60"/>
    </w:pPr>
    <w:rPr>
      <w:rFonts w:ascii="Arial" w:hAnsi="Arial"/>
      <w:sz w:val="20"/>
      <w:lang w:val="en-GB"/>
    </w:rPr>
  </w:style>
  <w:style w:type="paragraph" w:styleId="CommentSubject">
    <w:name w:val="annotation subject"/>
    <w:basedOn w:val="CommentText"/>
    <w:next w:val="CommentText"/>
    <w:rsid w:val="009E622C"/>
    <w:pPr>
      <w:spacing w:before="0"/>
    </w:pPr>
    <w:rPr>
      <w:rFonts w:ascii="Book Antiqua" w:hAnsi="Book Antiqua"/>
      <w:b/>
      <w:bCs/>
      <w:sz w:val="20"/>
    </w:rPr>
  </w:style>
  <w:style w:type="character" w:customStyle="1" w:styleId="CommentTextChar">
    <w:name w:val="Comment Text Char"/>
    <w:link w:val="CommentText"/>
    <w:semiHidden/>
    <w:rsid w:val="009E622C"/>
    <w:rPr>
      <w:rFonts w:ascii="Arial" w:hAnsi="Arial"/>
      <w:sz w:val="22"/>
    </w:rPr>
  </w:style>
  <w:style w:type="character" w:customStyle="1" w:styleId="CommentSubjectChar">
    <w:name w:val="Comment Subject Char"/>
    <w:basedOn w:val="CommentTextChar"/>
    <w:link w:val="CommentSubject"/>
    <w:rsid w:val="009E622C"/>
    <w:rPr>
      <w:rFonts w:ascii="Arial" w:hAnsi="Arial"/>
      <w:sz w:val="22"/>
    </w:rPr>
  </w:style>
  <w:style w:type="paragraph" w:styleId="Revision">
    <w:name w:val="Revision"/>
    <w:hidden/>
    <w:uiPriority w:val="99"/>
    <w:semiHidden/>
    <w:rsid w:val="009E622C"/>
    <w:rPr>
      <w:rFonts w:ascii="Book Antiqua" w:hAnsi="Book Antiqua"/>
      <w:sz w:val="22"/>
      <w:lang w:val="en-US" w:eastAsia="en-US"/>
    </w:rPr>
  </w:style>
  <w:style w:type="paragraph" w:styleId="BalloonText">
    <w:name w:val="Balloon Text"/>
    <w:basedOn w:val="Normal"/>
    <w:link w:val="BalloonTextChar"/>
    <w:rsid w:val="009E622C"/>
    <w:rPr>
      <w:rFonts w:ascii="Tahoma" w:hAnsi="Tahoma" w:cs="Tahoma"/>
      <w:sz w:val="16"/>
      <w:szCs w:val="16"/>
    </w:rPr>
  </w:style>
  <w:style w:type="character" w:customStyle="1" w:styleId="BalloonTextChar">
    <w:name w:val="Balloon Text Char"/>
    <w:link w:val="BalloonText"/>
    <w:rsid w:val="009E622C"/>
    <w:rPr>
      <w:rFonts w:ascii="Tahoma" w:hAnsi="Tahoma" w:cs="Tahoma"/>
      <w:sz w:val="16"/>
      <w:szCs w:val="16"/>
    </w:rPr>
  </w:style>
  <w:style w:type="paragraph" w:styleId="ListParagraph">
    <w:name w:val="List Paragraph"/>
    <w:basedOn w:val="Normal"/>
    <w:uiPriority w:val="34"/>
    <w:qFormat/>
    <w:rsid w:val="00775328"/>
    <w:pPr>
      <w:ind w:left="720"/>
    </w:pPr>
  </w:style>
  <w:style w:type="character" w:customStyle="1" w:styleId="ft">
    <w:name w:val="ft"/>
    <w:basedOn w:val="DefaultParagraphFont"/>
    <w:rsid w:val="008658B6"/>
  </w:style>
  <w:style w:type="paragraph" w:styleId="PlainText">
    <w:name w:val="Plain Text"/>
    <w:basedOn w:val="Normal"/>
    <w:link w:val="PlainTextChar"/>
    <w:unhideWhenUsed/>
    <w:rsid w:val="0069745E"/>
    <w:rPr>
      <w:rFonts w:ascii="Courier New" w:hAnsi="Courier New"/>
      <w:sz w:val="20"/>
      <w:szCs w:val="22"/>
      <w:lang w:val="en-CA" w:eastAsia="en-CA"/>
    </w:rPr>
  </w:style>
  <w:style w:type="character" w:customStyle="1" w:styleId="PlainTextChar">
    <w:name w:val="Plain Text Char"/>
    <w:link w:val="PlainText"/>
    <w:rsid w:val="0069745E"/>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42C2A10C-5E32-4A0C-9FF0-36C781416F0A}">
  <ds:schemaRefs>
    <ds:schemaRef ds:uri="http://schemas.microsoft.com/office/2006/metadata/longProperties"/>
  </ds:schemaRefs>
</ds:datastoreItem>
</file>

<file path=customXml/itemProps2.xml><?xml version="1.0" encoding="utf-8"?>
<ds:datastoreItem xmlns:ds="http://schemas.openxmlformats.org/officeDocument/2006/customXml" ds:itemID="{B0E6E4FE-A30B-4673-9465-A4CC608D2CA6}"/>
</file>

<file path=customXml/itemProps3.xml><?xml version="1.0" encoding="utf-8"?>
<ds:datastoreItem xmlns:ds="http://schemas.openxmlformats.org/officeDocument/2006/customXml" ds:itemID="{AE19F5C3-5A91-455C-89CC-97E47B2D20AC}">
  <ds:schemaRefs>
    <ds:schemaRef ds:uri="http://schemas.microsoft.com/sharepoint/v3/contenttype/forms"/>
  </ds:schemaRefs>
</ds:datastoreItem>
</file>

<file path=customXml/itemProps4.xml><?xml version="1.0" encoding="utf-8"?>
<ds:datastoreItem xmlns:ds="http://schemas.openxmlformats.org/officeDocument/2006/customXml" ds:itemID="{73A07586-AE42-40E9-9B2D-2FEA6C491E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4</Pages>
  <Words>1472</Words>
  <Characters>7572</Characters>
  <Application>Microsoft Office Word</Application>
  <DocSecurity>0</DocSecurity>
  <Lines>189</Lines>
  <Paragraphs>66</Paragraphs>
  <ScaleCrop>false</ScaleCrop>
  <HeadingPairs>
    <vt:vector size="2" baseType="variant">
      <vt:variant>
        <vt:lpstr>Title</vt:lpstr>
      </vt:variant>
      <vt:variant>
        <vt:i4>1</vt:i4>
      </vt:variant>
    </vt:vector>
  </HeadingPairs>
  <TitlesOfParts>
    <vt:vector size="1" baseType="lpstr">
      <vt:lpstr>13305 Field Wiring</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13305 Field Wiring</dc:title>
  <dc:subject/>
  <dc:creator>York Region OMM SCADA</dc:creator>
  <cp:keywords/>
  <dc:description/>
  <cp:lastModifiedBy>Thomas Siuda</cp:lastModifiedBy>
  <cp:revision>2</cp:revision>
  <cp:lastPrinted>2009-10-28T20:16:00Z</cp:lastPrinted>
  <dcterms:created xsi:type="dcterms:W3CDTF">2022-11-17T18:47:00Z</dcterms:created>
  <dcterms:modified xsi:type="dcterms:W3CDTF">2022-11-17T18:47:00Z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Submit">
    <vt:lpwstr>1</vt:lpwstr>
  </property>
  <property fmtid="{D5CDD505-2E9C-101B-9397-08002B2CF9AE}" pid="7" name="Last Updated">
    <vt:lpwstr>2019-10-08T00:00:00Z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13 - SCADA and Instrumentation/13305 Field Wiring.DOC</vt:lpwstr>
  </property>
  <property fmtid="{D5CDD505-2E9C-101B-9397-08002B2CF9AE}" pid="11" name="Order">
    <vt:lpwstr>214700.000000000</vt:lpwstr>
  </property>
  <property fmtid="{D5CDD505-2E9C-101B-9397-08002B2CF9AE}" pid="12" name="Sort Order">
    <vt:lpwstr/>
  </property>
  <property fmtid="{D5CDD505-2E9C-101B-9397-08002B2CF9AE}" pid="13" name="IconOverlay">
    <vt:lpwstr/>
  </property>
  <property fmtid="{D5CDD505-2E9C-101B-9397-08002B2CF9AE}" pid="14" name="Project Completion Date">
    <vt:lpwstr/>
  </property>
  <property fmtid="{D5CDD505-2E9C-101B-9397-08002B2CF9AE}" pid="15" name="Historical Project Number">
    <vt:lpwstr/>
  </property>
  <property fmtid="{D5CDD505-2E9C-101B-9397-08002B2CF9AE}" pid="16" name="_dlc_DocId">
    <vt:lpwstr/>
  </property>
  <property fmtid="{D5CDD505-2E9C-101B-9397-08002B2CF9AE}" pid="17" name="End of Warranty Date">
    <vt:lpwstr/>
  </property>
  <property fmtid="{D5CDD505-2E9C-101B-9397-08002B2CF9AE}" pid="18" name="RelatedItems">
    <vt:lpwstr/>
  </property>
  <property fmtid="{D5CDD505-2E9C-101B-9397-08002B2CF9AE}" pid="19" name="_dlc_DocIdPersistId">
    <vt:lpwstr/>
  </property>
  <property fmtid="{D5CDD505-2E9C-101B-9397-08002B2CF9AE}" pid="20" name="File Code">
    <vt:lpwstr/>
  </property>
  <property fmtid="{D5CDD505-2E9C-101B-9397-08002B2CF9AE}" pid="21" name="_dlc_DocIdUrl">
    <vt:lpwstr>, </vt:lpwstr>
  </property>
  <property fmtid="{D5CDD505-2E9C-101B-9397-08002B2CF9AE}" pid="22" name="Owner">
    <vt:lpwstr/>
  </property>
  <property fmtid="{D5CDD505-2E9C-101B-9397-08002B2CF9AE}" pid="23" name="Organizational Unit">
    <vt:lpwstr>ENV/CPD</vt:lpwstr>
  </property>
  <property fmtid="{D5CDD505-2E9C-101B-9397-08002B2CF9AE}" pid="24" name="Key Document">
    <vt:lpwstr>0</vt:lpwstr>
  </property>
  <property fmtid="{D5CDD505-2E9C-101B-9397-08002B2CF9AE}" pid="25" name="_DCDateCreated">
    <vt:lpwstr>2022-11-04T13:25:09Z</vt:lpwstr>
  </property>
  <property fmtid="{D5CDD505-2E9C-101B-9397-08002B2CF9AE}" pid="26" name="Data Classification">
    <vt:lpwstr>1;#Confidential|dbb6cc64-9915-4cf6-857e-3e641b410f5c</vt:lpwstr>
  </property>
  <property fmtid="{D5CDD505-2E9C-101B-9397-08002B2CF9AE}" pid="27" name="ContentTypeId">
    <vt:lpwstr>0x010100BF8E50B80A32C040A85FB450FB26C9E5</vt:lpwstr>
  </property>
  <property fmtid="{D5CDD505-2E9C-101B-9397-08002B2CF9AE}" pid="28" name="Office">
    <vt:lpwstr/>
  </property>
  <property fmtid="{D5CDD505-2E9C-101B-9397-08002B2CF9AE}" pid="29" name="Information Type">
    <vt:lpwstr/>
  </property>
  <property fmtid="{D5CDD505-2E9C-101B-9397-08002B2CF9AE}" pid="30" name="Internal Organization">
    <vt:lpwstr/>
  </property>
  <property fmtid="{D5CDD505-2E9C-101B-9397-08002B2CF9AE}" pid="31" name="Communications">
    <vt:lpwstr/>
  </property>
  <property fmtid="{D5CDD505-2E9C-101B-9397-08002B2CF9AE}" pid="32" name="AERIS Pools">
    <vt:lpwstr/>
  </property>
</Properties>
</file>