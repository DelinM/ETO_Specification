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1980"/>
        <w:gridCol w:w="5863"/>
      </w:tblGrid>
      <w:tr w:rsidR="00EF560A" w:rsidRPr="00E235E7" w:rsidDel="00760957" w14:paraId="4718B2CE" w14:textId="77777777" w:rsidTr="009A6B2F">
        <w:trPr>
          <w:cantSplit/>
          <w:jc w:val="center"/>
          <w:del w:id="0" w:author="David Brown" w:date="2022-04-28T03:29:00Z"/>
        </w:trPr>
        <w:tc>
          <w:tcPr>
            <w:tcW w:w="1004" w:type="dxa"/>
            <w:tcBorders>
              <w:top w:val="double" w:sz="6" w:space="0" w:color="auto"/>
              <w:left w:val="double" w:sz="6" w:space="0" w:color="auto"/>
              <w:bottom w:val="single" w:sz="6" w:space="0" w:color="auto"/>
              <w:right w:val="single" w:sz="6" w:space="0" w:color="auto"/>
            </w:tcBorders>
          </w:tcPr>
          <w:p w14:paraId="157F14B5" w14:textId="77777777" w:rsidR="00EF560A" w:rsidRPr="00E235E7" w:rsidDel="00760957" w:rsidRDefault="00EF560A" w:rsidP="009A6B2F">
            <w:pPr>
              <w:pStyle w:val="TableHeading"/>
              <w:rPr>
                <w:del w:id="1" w:author="David Brown" w:date="2022-04-28T03:29:00Z"/>
                <w:rFonts w:ascii="Calibri" w:hAnsi="Calibri"/>
                <w:sz w:val="22"/>
                <w:szCs w:val="22"/>
              </w:rPr>
            </w:pPr>
            <w:del w:id="2" w:author="David Brown" w:date="2022-04-28T03:29:00Z">
              <w:r w:rsidRPr="00E235E7" w:rsidDel="00760957">
                <w:rPr>
                  <w:rFonts w:ascii="Calibri" w:hAnsi="Calibri"/>
                  <w:sz w:val="22"/>
                  <w:szCs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474A14C2" w14:textId="77777777" w:rsidR="00EF560A" w:rsidRPr="00E235E7" w:rsidDel="00760957" w:rsidRDefault="00EF560A" w:rsidP="009A6B2F">
            <w:pPr>
              <w:pStyle w:val="TableHeading"/>
              <w:rPr>
                <w:del w:id="3" w:author="David Brown" w:date="2022-04-28T03:29:00Z"/>
                <w:rFonts w:ascii="Calibri" w:hAnsi="Calibri"/>
                <w:sz w:val="22"/>
                <w:szCs w:val="22"/>
              </w:rPr>
            </w:pPr>
            <w:del w:id="4" w:author="David Brown" w:date="2022-04-28T03:29:00Z">
              <w:r w:rsidRPr="00E235E7" w:rsidDel="00760957">
                <w:rPr>
                  <w:rFonts w:ascii="Calibri" w:hAnsi="Calibri"/>
                  <w:sz w:val="22"/>
                  <w:szCs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000B2861" w14:textId="77777777" w:rsidR="00EF560A" w:rsidRPr="00E235E7" w:rsidDel="00760957" w:rsidRDefault="00EF560A" w:rsidP="009A6B2F">
            <w:pPr>
              <w:pStyle w:val="TableHeading"/>
              <w:rPr>
                <w:del w:id="5" w:author="David Brown" w:date="2022-04-28T03:29:00Z"/>
                <w:rFonts w:ascii="Calibri" w:hAnsi="Calibri"/>
                <w:sz w:val="22"/>
                <w:szCs w:val="22"/>
              </w:rPr>
            </w:pPr>
            <w:del w:id="6" w:author="David Brown" w:date="2022-04-28T03:29:00Z">
              <w:r w:rsidRPr="00E235E7" w:rsidDel="00760957">
                <w:rPr>
                  <w:rFonts w:ascii="Calibri" w:hAnsi="Calibri"/>
                  <w:sz w:val="22"/>
                  <w:szCs w:val="22"/>
                </w:rPr>
                <w:delText>Description of Revisions</w:delText>
              </w:r>
            </w:del>
          </w:p>
        </w:tc>
      </w:tr>
      <w:tr w:rsidR="00F0749E" w:rsidRPr="00E235E7" w:rsidDel="00760957" w14:paraId="72F8C002" w14:textId="77777777" w:rsidTr="009A6B2F">
        <w:trPr>
          <w:cantSplit/>
          <w:jc w:val="center"/>
          <w:del w:id="7" w:author="David Brown" w:date="2022-04-28T03:29:00Z"/>
        </w:trPr>
        <w:tc>
          <w:tcPr>
            <w:tcW w:w="1004" w:type="dxa"/>
            <w:tcBorders>
              <w:top w:val="single" w:sz="6" w:space="0" w:color="auto"/>
              <w:left w:val="double" w:sz="6" w:space="0" w:color="auto"/>
              <w:bottom w:val="single" w:sz="6" w:space="0" w:color="auto"/>
              <w:right w:val="single" w:sz="6" w:space="0" w:color="auto"/>
            </w:tcBorders>
          </w:tcPr>
          <w:p w14:paraId="19907111" w14:textId="77777777" w:rsidR="00F0749E" w:rsidRPr="00E235E7" w:rsidDel="00760957" w:rsidRDefault="00F0749E" w:rsidP="009A6B2F">
            <w:pPr>
              <w:pStyle w:val="NormalTableText"/>
              <w:rPr>
                <w:del w:id="8" w:author="David Brown" w:date="2022-04-28T03:29:00Z"/>
                <w:rFonts w:ascii="Calibri" w:hAnsi="Calibri"/>
                <w:sz w:val="22"/>
                <w:szCs w:val="22"/>
              </w:rPr>
            </w:pPr>
            <w:del w:id="9" w:author="David Brown" w:date="2022-04-28T03:29:00Z">
              <w:r w:rsidRPr="00E235E7" w:rsidDel="00760957">
                <w:rPr>
                  <w:rFonts w:ascii="Calibri" w:hAnsi="Calibri"/>
                  <w:sz w:val="22"/>
                  <w:szCs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554E4D53" w14:textId="77777777" w:rsidR="00F0749E" w:rsidRPr="00E235E7" w:rsidDel="00760957" w:rsidRDefault="00E22AE4" w:rsidP="00B430B8">
            <w:pPr>
              <w:pStyle w:val="NormalTableText"/>
              <w:rPr>
                <w:del w:id="10" w:author="David Brown" w:date="2022-04-28T03:29:00Z"/>
                <w:rFonts w:ascii="Calibri" w:hAnsi="Calibri"/>
                <w:sz w:val="22"/>
                <w:szCs w:val="22"/>
              </w:rPr>
            </w:pPr>
            <w:del w:id="11" w:author="David Brown" w:date="2022-04-28T03:29:00Z">
              <w:r w:rsidRPr="00E235E7" w:rsidDel="00760957">
                <w:rPr>
                  <w:rFonts w:ascii="Calibri" w:hAnsi="Calibri"/>
                  <w:sz w:val="22"/>
                  <w:szCs w:val="22"/>
                </w:rPr>
                <w:delText>November 1, 2011</w:delText>
              </w:r>
            </w:del>
          </w:p>
        </w:tc>
        <w:tc>
          <w:tcPr>
            <w:tcW w:w="5863" w:type="dxa"/>
            <w:tcBorders>
              <w:top w:val="single" w:sz="6" w:space="0" w:color="auto"/>
              <w:left w:val="single" w:sz="6" w:space="0" w:color="auto"/>
              <w:bottom w:val="single" w:sz="6" w:space="0" w:color="auto"/>
              <w:right w:val="double" w:sz="6" w:space="0" w:color="auto"/>
            </w:tcBorders>
          </w:tcPr>
          <w:p w14:paraId="37F9532D" w14:textId="77777777" w:rsidR="00F0749E" w:rsidRPr="00E235E7" w:rsidDel="00760957" w:rsidRDefault="00E22AE4" w:rsidP="00B430B8">
            <w:pPr>
              <w:pStyle w:val="NormalTableText"/>
              <w:rPr>
                <w:del w:id="12" w:author="David Brown" w:date="2022-04-28T03:29:00Z"/>
                <w:rFonts w:ascii="Calibri" w:hAnsi="Calibri"/>
                <w:sz w:val="22"/>
                <w:szCs w:val="22"/>
              </w:rPr>
            </w:pPr>
            <w:del w:id="13" w:author="David Brown" w:date="2022-04-28T03:29:00Z">
              <w:r w:rsidRPr="00E235E7" w:rsidDel="00760957">
                <w:rPr>
                  <w:rFonts w:ascii="Calibri" w:hAnsi="Calibri"/>
                  <w:sz w:val="22"/>
                  <w:szCs w:val="22"/>
                </w:rPr>
                <w:delText>Standard Specification Release</w:delText>
              </w:r>
            </w:del>
          </w:p>
        </w:tc>
      </w:tr>
      <w:tr w:rsidR="00AB5CF6" w:rsidRPr="00E235E7" w:rsidDel="00760957" w14:paraId="47845FD6" w14:textId="77777777" w:rsidTr="009A6B2F">
        <w:trPr>
          <w:cantSplit/>
          <w:jc w:val="center"/>
          <w:del w:id="14" w:author="David Brown" w:date="2022-04-28T03:29:00Z"/>
        </w:trPr>
        <w:tc>
          <w:tcPr>
            <w:tcW w:w="1004" w:type="dxa"/>
            <w:tcBorders>
              <w:top w:val="single" w:sz="6" w:space="0" w:color="auto"/>
              <w:left w:val="double" w:sz="6" w:space="0" w:color="auto"/>
              <w:bottom w:val="single" w:sz="6" w:space="0" w:color="auto"/>
              <w:right w:val="single" w:sz="6" w:space="0" w:color="auto"/>
            </w:tcBorders>
          </w:tcPr>
          <w:p w14:paraId="4BEB04B0" w14:textId="77777777" w:rsidR="00AB5CF6" w:rsidRPr="00E235E7" w:rsidDel="00760957" w:rsidRDefault="00AB45AC" w:rsidP="001D42D0">
            <w:pPr>
              <w:pStyle w:val="NormalTableText"/>
              <w:rPr>
                <w:del w:id="15" w:author="David Brown" w:date="2022-04-28T03:29:00Z"/>
                <w:rFonts w:ascii="Calibri" w:hAnsi="Calibri"/>
                <w:sz w:val="22"/>
                <w:szCs w:val="22"/>
              </w:rPr>
            </w:pPr>
            <w:del w:id="16" w:author="David Brown" w:date="2022-04-28T03:29:00Z">
              <w:r w:rsidRPr="00E235E7" w:rsidDel="00760957">
                <w:rPr>
                  <w:rFonts w:ascii="Calibri" w:hAnsi="Calibri"/>
                  <w:sz w:val="22"/>
                  <w:szCs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121FA670" w14:textId="77777777" w:rsidR="00AB5CF6" w:rsidRPr="00E235E7" w:rsidDel="00760957" w:rsidRDefault="00AB45AC" w:rsidP="001D42D0">
            <w:pPr>
              <w:pStyle w:val="NormalTableText"/>
              <w:rPr>
                <w:del w:id="17" w:author="David Brown" w:date="2022-04-28T03:29:00Z"/>
                <w:rFonts w:ascii="Calibri" w:hAnsi="Calibri"/>
                <w:sz w:val="22"/>
                <w:szCs w:val="22"/>
              </w:rPr>
            </w:pPr>
            <w:del w:id="18" w:author="David Brown" w:date="2022-04-28T03:29:00Z">
              <w:r w:rsidRPr="00E235E7" w:rsidDel="00760957">
                <w:rPr>
                  <w:rFonts w:ascii="Calibri" w:hAnsi="Calibri"/>
                  <w:sz w:val="22"/>
                  <w:szCs w:val="22"/>
                </w:rPr>
                <w:delText>April 20, 2015</w:delText>
              </w:r>
            </w:del>
          </w:p>
        </w:tc>
        <w:tc>
          <w:tcPr>
            <w:tcW w:w="5863" w:type="dxa"/>
            <w:tcBorders>
              <w:top w:val="single" w:sz="6" w:space="0" w:color="auto"/>
              <w:left w:val="single" w:sz="6" w:space="0" w:color="auto"/>
              <w:bottom w:val="single" w:sz="6" w:space="0" w:color="auto"/>
              <w:right w:val="double" w:sz="6" w:space="0" w:color="auto"/>
            </w:tcBorders>
          </w:tcPr>
          <w:p w14:paraId="6340C9A3" w14:textId="77777777" w:rsidR="00AB5CF6" w:rsidRPr="00E235E7" w:rsidDel="00760957" w:rsidRDefault="00AB45AC" w:rsidP="001D42D0">
            <w:pPr>
              <w:pStyle w:val="NormalTableText"/>
              <w:rPr>
                <w:del w:id="19" w:author="David Brown" w:date="2022-04-28T03:29:00Z"/>
                <w:rFonts w:ascii="Calibri" w:hAnsi="Calibri"/>
                <w:sz w:val="22"/>
                <w:szCs w:val="22"/>
              </w:rPr>
            </w:pPr>
            <w:del w:id="20" w:author="David Brown" w:date="2022-04-28T03:29:00Z">
              <w:r w:rsidRPr="00E235E7" w:rsidDel="00760957">
                <w:rPr>
                  <w:rFonts w:ascii="Calibri" w:hAnsi="Calibri"/>
                  <w:sz w:val="22"/>
                  <w:szCs w:val="22"/>
                </w:rPr>
                <w:delText>General formatting</w:delText>
              </w:r>
            </w:del>
          </w:p>
        </w:tc>
      </w:tr>
      <w:tr w:rsidR="00F73DEE" w:rsidRPr="00E235E7" w:rsidDel="00760957" w14:paraId="6C8E218A" w14:textId="77777777" w:rsidTr="009A6B2F">
        <w:trPr>
          <w:cantSplit/>
          <w:trHeight w:val="65"/>
          <w:jc w:val="center"/>
          <w:del w:id="21" w:author="David Brown" w:date="2022-04-28T03:29:00Z"/>
        </w:trPr>
        <w:tc>
          <w:tcPr>
            <w:tcW w:w="1004" w:type="dxa"/>
            <w:tcBorders>
              <w:top w:val="single" w:sz="6" w:space="0" w:color="auto"/>
              <w:left w:val="double" w:sz="6" w:space="0" w:color="auto"/>
              <w:bottom w:val="single" w:sz="6" w:space="0" w:color="auto"/>
              <w:right w:val="single" w:sz="6" w:space="0" w:color="auto"/>
            </w:tcBorders>
          </w:tcPr>
          <w:p w14:paraId="3C5D649E" w14:textId="77777777" w:rsidR="00F73DEE" w:rsidRPr="00E235E7" w:rsidDel="00760957" w:rsidRDefault="00F73DEE" w:rsidP="002B12C6">
            <w:pPr>
              <w:pStyle w:val="NormalTableText"/>
              <w:rPr>
                <w:del w:id="22" w:author="David Brown" w:date="2022-04-28T03:29:00Z"/>
                <w:rFonts w:ascii="Calibri" w:hAnsi="Calibri"/>
                <w:sz w:val="22"/>
                <w:szCs w:val="22"/>
              </w:rPr>
            </w:pPr>
          </w:p>
        </w:tc>
        <w:tc>
          <w:tcPr>
            <w:tcW w:w="1980" w:type="dxa"/>
            <w:tcBorders>
              <w:top w:val="single" w:sz="6" w:space="0" w:color="auto"/>
              <w:left w:val="single" w:sz="6" w:space="0" w:color="auto"/>
              <w:bottom w:val="single" w:sz="6" w:space="0" w:color="auto"/>
              <w:right w:val="single" w:sz="6" w:space="0" w:color="auto"/>
            </w:tcBorders>
          </w:tcPr>
          <w:p w14:paraId="65E9CD00" w14:textId="77777777" w:rsidR="00F73DEE" w:rsidRPr="00E235E7" w:rsidDel="00760957" w:rsidRDefault="00F73DEE" w:rsidP="002B12C6">
            <w:pPr>
              <w:pStyle w:val="NormalTableText"/>
              <w:rPr>
                <w:del w:id="23" w:author="David Brown" w:date="2022-04-28T03:29:00Z"/>
                <w:rFonts w:ascii="Calibri" w:hAnsi="Calibri"/>
                <w:sz w:val="22"/>
                <w:szCs w:val="22"/>
              </w:rPr>
            </w:pPr>
          </w:p>
        </w:tc>
        <w:tc>
          <w:tcPr>
            <w:tcW w:w="5863" w:type="dxa"/>
            <w:tcBorders>
              <w:top w:val="single" w:sz="6" w:space="0" w:color="auto"/>
              <w:left w:val="single" w:sz="6" w:space="0" w:color="auto"/>
              <w:bottom w:val="single" w:sz="6" w:space="0" w:color="auto"/>
              <w:right w:val="double" w:sz="6" w:space="0" w:color="auto"/>
            </w:tcBorders>
          </w:tcPr>
          <w:p w14:paraId="556A5D67" w14:textId="77777777" w:rsidR="00F73DEE" w:rsidRPr="00E235E7" w:rsidDel="00760957" w:rsidRDefault="00F73DEE" w:rsidP="002B12C6">
            <w:pPr>
              <w:pStyle w:val="NormalTableText"/>
              <w:rPr>
                <w:del w:id="24" w:author="David Brown" w:date="2022-04-28T03:29:00Z"/>
                <w:rFonts w:ascii="Calibri" w:hAnsi="Calibri"/>
                <w:sz w:val="22"/>
                <w:szCs w:val="22"/>
              </w:rPr>
            </w:pPr>
          </w:p>
        </w:tc>
      </w:tr>
      <w:tr w:rsidR="00EF560A" w:rsidRPr="00E235E7" w:rsidDel="00760957" w14:paraId="27A237A4" w14:textId="77777777" w:rsidTr="009A6B2F">
        <w:trPr>
          <w:cantSplit/>
          <w:jc w:val="center"/>
          <w:del w:id="25" w:author="David Brown" w:date="2022-04-28T03:29:00Z"/>
        </w:trPr>
        <w:tc>
          <w:tcPr>
            <w:tcW w:w="1004" w:type="dxa"/>
            <w:tcBorders>
              <w:top w:val="single" w:sz="6" w:space="0" w:color="auto"/>
              <w:left w:val="double" w:sz="6" w:space="0" w:color="auto"/>
              <w:bottom w:val="double" w:sz="6" w:space="0" w:color="auto"/>
              <w:right w:val="single" w:sz="6" w:space="0" w:color="auto"/>
            </w:tcBorders>
          </w:tcPr>
          <w:p w14:paraId="23A9A545" w14:textId="77777777" w:rsidR="00EF560A" w:rsidRPr="00E235E7" w:rsidDel="00760957" w:rsidRDefault="00EF560A" w:rsidP="009A6B2F">
            <w:pPr>
              <w:pStyle w:val="NormalTableText"/>
              <w:rPr>
                <w:del w:id="26" w:author="David Brown" w:date="2022-04-28T03:29:00Z"/>
                <w:rFonts w:ascii="Calibri" w:hAnsi="Calibri"/>
                <w:sz w:val="22"/>
                <w:szCs w:val="22"/>
              </w:rPr>
            </w:pPr>
          </w:p>
        </w:tc>
        <w:tc>
          <w:tcPr>
            <w:tcW w:w="1980" w:type="dxa"/>
            <w:tcBorders>
              <w:top w:val="single" w:sz="6" w:space="0" w:color="auto"/>
              <w:left w:val="single" w:sz="6" w:space="0" w:color="auto"/>
              <w:bottom w:val="double" w:sz="6" w:space="0" w:color="auto"/>
              <w:right w:val="single" w:sz="6" w:space="0" w:color="auto"/>
            </w:tcBorders>
          </w:tcPr>
          <w:p w14:paraId="3E35FE8A" w14:textId="77777777" w:rsidR="00EF560A" w:rsidRPr="00E235E7" w:rsidDel="00760957" w:rsidRDefault="00EF560A" w:rsidP="009A6B2F">
            <w:pPr>
              <w:pStyle w:val="NormalTableText"/>
              <w:rPr>
                <w:del w:id="27" w:author="David Brown" w:date="2022-04-28T03:29:00Z"/>
                <w:rFonts w:ascii="Calibri" w:hAnsi="Calibri"/>
                <w:sz w:val="22"/>
                <w:szCs w:val="22"/>
              </w:rPr>
            </w:pPr>
          </w:p>
        </w:tc>
        <w:tc>
          <w:tcPr>
            <w:tcW w:w="5863" w:type="dxa"/>
            <w:tcBorders>
              <w:top w:val="single" w:sz="6" w:space="0" w:color="auto"/>
              <w:left w:val="single" w:sz="6" w:space="0" w:color="auto"/>
              <w:bottom w:val="double" w:sz="6" w:space="0" w:color="auto"/>
              <w:right w:val="double" w:sz="6" w:space="0" w:color="auto"/>
            </w:tcBorders>
          </w:tcPr>
          <w:p w14:paraId="3872CFFF" w14:textId="77777777" w:rsidR="00EF560A" w:rsidRPr="00E235E7" w:rsidDel="00760957" w:rsidRDefault="00EF560A" w:rsidP="009A6B2F">
            <w:pPr>
              <w:pStyle w:val="NormalTableText"/>
              <w:rPr>
                <w:del w:id="28" w:author="David Brown" w:date="2022-04-28T03:29:00Z"/>
                <w:rFonts w:ascii="Calibri" w:hAnsi="Calibri"/>
                <w:sz w:val="22"/>
                <w:szCs w:val="22"/>
              </w:rPr>
            </w:pPr>
          </w:p>
        </w:tc>
      </w:tr>
    </w:tbl>
    <w:p w14:paraId="153D456E" w14:textId="77777777" w:rsidR="00F0749E" w:rsidRPr="00B577B4" w:rsidDel="002671BF" w:rsidRDefault="002671BF" w:rsidP="00F0749E">
      <w:pPr>
        <w:pStyle w:val="BodyText"/>
        <w:rPr>
          <w:del w:id="29" w:author="David Brown" w:date="2022-04-28T17:51:00Z"/>
          <w:rFonts w:ascii="Calibri" w:hAnsi="Calibri"/>
          <w:szCs w:val="22"/>
        </w:rPr>
      </w:pPr>
      <w:ins w:id="30" w:author="David Brown" w:date="2022-04-28T17:51:00Z">
        <w:r w:rsidRPr="003C6B4E">
          <w:t xml:space="preserve">Part 1. </w:t>
        </w:r>
      </w:ins>
    </w:p>
    <w:p w14:paraId="6A9D3EF0" w14:textId="77777777" w:rsidR="00F0749E" w:rsidRPr="00E235E7" w:rsidDel="00760957" w:rsidRDefault="00F0749E" w:rsidP="00B577B4">
      <w:pPr>
        <w:pStyle w:val="BodyText"/>
        <w:pBdr>
          <w:top w:val="single" w:sz="4" w:space="1" w:color="auto"/>
          <w:left w:val="single" w:sz="4" w:space="0" w:color="auto"/>
          <w:bottom w:val="single" w:sz="4" w:space="1" w:color="auto"/>
          <w:right w:val="single" w:sz="4" w:space="4" w:color="auto"/>
        </w:pBdr>
        <w:rPr>
          <w:del w:id="31" w:author="David Brown" w:date="2022-04-28T03:29:00Z"/>
          <w:rFonts w:ascii="Calibri" w:hAnsi="Calibri"/>
          <w:szCs w:val="22"/>
        </w:rPr>
      </w:pPr>
      <w:del w:id="32" w:author="David Brown" w:date="2022-04-28T03:29:00Z">
        <w:r w:rsidRPr="00E235E7" w:rsidDel="00760957">
          <w:rPr>
            <w:rFonts w:ascii="Calibri" w:hAnsi="Calibri"/>
            <w:szCs w:val="22"/>
          </w:rPr>
          <w:delText>NOTE:</w:delText>
        </w:r>
      </w:del>
    </w:p>
    <w:p w14:paraId="2D845CF3" w14:textId="77777777" w:rsidR="00F0749E" w:rsidRPr="00E235E7" w:rsidDel="00760957" w:rsidRDefault="00F0749E" w:rsidP="00B577B4">
      <w:pPr>
        <w:pStyle w:val="BodyText"/>
        <w:pBdr>
          <w:top w:val="single" w:sz="4" w:space="1" w:color="auto"/>
          <w:left w:val="single" w:sz="4" w:space="0" w:color="auto"/>
          <w:bottom w:val="single" w:sz="4" w:space="1" w:color="auto"/>
          <w:right w:val="single" w:sz="4" w:space="4" w:color="auto"/>
        </w:pBdr>
        <w:rPr>
          <w:del w:id="33" w:author="David Brown" w:date="2022-04-28T03:29:00Z"/>
          <w:rFonts w:ascii="Calibri" w:hAnsi="Calibri"/>
          <w:szCs w:val="22"/>
        </w:rPr>
      </w:pPr>
      <w:del w:id="34" w:author="David Brown" w:date="2022-04-28T03:29:00Z">
        <w:r w:rsidRPr="00E235E7" w:rsidDel="00760957">
          <w:rPr>
            <w:rFonts w:ascii="Calibri" w:hAnsi="Calibri"/>
            <w:szCs w:val="22"/>
          </w:rPr>
          <w:delText>This is a CONTROLLED Document. Any documents appearing in paper form are not controlled and should be checked against the on-line file version prior to use.</w:delText>
        </w:r>
      </w:del>
    </w:p>
    <w:p w14:paraId="49EE8EFF" w14:textId="77777777" w:rsidR="00F0749E" w:rsidRPr="00E235E7" w:rsidDel="00760957" w:rsidRDefault="00F0749E" w:rsidP="00B577B4">
      <w:pPr>
        <w:pStyle w:val="BodyText"/>
        <w:pBdr>
          <w:top w:val="single" w:sz="4" w:space="1" w:color="auto"/>
          <w:left w:val="single" w:sz="4" w:space="0" w:color="auto"/>
          <w:bottom w:val="single" w:sz="4" w:space="1" w:color="auto"/>
          <w:right w:val="single" w:sz="4" w:space="4" w:color="auto"/>
        </w:pBdr>
        <w:rPr>
          <w:del w:id="35" w:author="David Brown" w:date="2022-04-28T03:29:00Z"/>
          <w:rFonts w:ascii="Calibri" w:hAnsi="Calibri"/>
          <w:b/>
          <w:szCs w:val="22"/>
        </w:rPr>
      </w:pPr>
      <w:del w:id="36" w:author="David Brown" w:date="2022-04-28T03:29:00Z">
        <w:r w:rsidRPr="00E235E7" w:rsidDel="00760957">
          <w:rPr>
            <w:rFonts w:ascii="Calibri" w:hAnsi="Calibri"/>
            <w:b/>
            <w:szCs w:val="22"/>
            <w:highlight w:val="yellow"/>
          </w:rPr>
          <w:delText xml:space="preserve">For each project the </w:delText>
        </w:r>
        <w:r w:rsidR="00A06810" w:rsidRPr="00E235E7" w:rsidDel="00760957">
          <w:rPr>
            <w:rFonts w:ascii="Calibri" w:hAnsi="Calibri"/>
            <w:b/>
            <w:szCs w:val="22"/>
            <w:highlight w:val="yellow"/>
          </w:rPr>
          <w:delText>Consultant</w:delText>
        </w:r>
        <w:r w:rsidRPr="00E235E7" w:rsidDel="00760957">
          <w:rPr>
            <w:rFonts w:ascii="Calibri" w:hAnsi="Calibri"/>
            <w:b/>
            <w:szCs w:val="22"/>
            <w:highlight w:val="yellow"/>
          </w:rPr>
          <w:delTex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delText>
        </w:r>
        <w:r w:rsidRPr="00E235E7" w:rsidDel="00760957">
          <w:rPr>
            <w:rFonts w:ascii="Calibri" w:hAnsi="Calibri"/>
            <w:b/>
            <w:szCs w:val="22"/>
          </w:rPr>
          <w:delText xml:space="preserve"> </w:delText>
        </w:r>
      </w:del>
    </w:p>
    <w:p w14:paraId="5FF0B9BB" w14:textId="77777777" w:rsidR="00F0749E" w:rsidRPr="00E235E7" w:rsidDel="00760957" w:rsidRDefault="00F0749E" w:rsidP="00B577B4">
      <w:pPr>
        <w:pStyle w:val="BodyText"/>
        <w:pBdr>
          <w:top w:val="single" w:sz="4" w:space="1" w:color="auto"/>
          <w:left w:val="single" w:sz="4" w:space="0" w:color="auto"/>
          <w:bottom w:val="single" w:sz="4" w:space="1" w:color="auto"/>
          <w:right w:val="single" w:sz="4" w:space="4" w:color="auto"/>
        </w:pBdr>
        <w:rPr>
          <w:del w:id="37" w:author="David Brown" w:date="2022-04-28T03:29:00Z"/>
          <w:rFonts w:ascii="Calibri" w:hAnsi="Calibri"/>
          <w:szCs w:val="22"/>
        </w:rPr>
      </w:pPr>
      <w:del w:id="38" w:author="David Brown" w:date="2022-04-28T03:29:00Z">
        <w:r w:rsidRPr="00E235E7" w:rsidDel="00760957">
          <w:rPr>
            <w:rFonts w:ascii="Calibri" w:hAnsi="Calibri"/>
            <w:b/>
            <w:bCs/>
            <w:szCs w:val="22"/>
          </w:rPr>
          <w:delText xml:space="preserve">Notice: </w:delText>
        </w:r>
        <w:r w:rsidRPr="00E235E7" w:rsidDel="00760957">
          <w:rPr>
            <w:rFonts w:ascii="Calibri" w:hAnsi="Calibri"/>
            <w:szCs w:val="22"/>
          </w:rPr>
          <w:delText>This Document hardcopy must be used for reference purpose only.</w:delText>
        </w:r>
      </w:del>
    </w:p>
    <w:p w14:paraId="311226C2" w14:textId="77777777" w:rsidR="00F0749E" w:rsidRPr="00E235E7" w:rsidDel="00760957" w:rsidRDefault="00F0749E" w:rsidP="00B577B4">
      <w:pPr>
        <w:pStyle w:val="BodyText"/>
        <w:pBdr>
          <w:top w:val="single" w:sz="4" w:space="1" w:color="auto"/>
          <w:left w:val="single" w:sz="4" w:space="0" w:color="auto"/>
          <w:bottom w:val="single" w:sz="4" w:space="1" w:color="auto"/>
          <w:right w:val="single" w:sz="4" w:space="4" w:color="auto"/>
        </w:pBdr>
        <w:rPr>
          <w:del w:id="39" w:author="David Brown" w:date="2022-04-28T03:29:00Z"/>
          <w:rFonts w:ascii="Calibri" w:hAnsi="Calibri"/>
          <w:b/>
          <w:bCs/>
          <w:szCs w:val="22"/>
        </w:rPr>
      </w:pPr>
      <w:del w:id="40" w:author="David Brown" w:date="2022-04-28T03:29:00Z">
        <w:r w:rsidRPr="00E235E7" w:rsidDel="00760957">
          <w:rPr>
            <w:rFonts w:ascii="Calibri" w:hAnsi="Calibri"/>
            <w:b/>
            <w:szCs w:val="22"/>
          </w:rPr>
          <w:delText>The on-line copy is the current version of the document.</w:delText>
        </w:r>
      </w:del>
    </w:p>
    <w:p w14:paraId="2065A291" w14:textId="77777777" w:rsidR="00F6204E" w:rsidRPr="009E0576" w:rsidRDefault="00EF560A" w:rsidP="002671BF">
      <w:pPr>
        <w:pStyle w:val="Heading1"/>
        <w:numPr>
          <w:ilvl w:val="0"/>
          <w:numId w:val="0"/>
        </w:numPr>
        <w:pPrChange w:id="41" w:author="David Brown" w:date="2022-04-28T17:51:00Z">
          <w:pPr>
            <w:pStyle w:val="Heading1"/>
          </w:pPr>
        </w:pPrChange>
      </w:pPr>
      <w:del w:id="42" w:author="David Brown" w:date="2022-04-28T03:29:00Z">
        <w:r w:rsidRPr="009E0576" w:rsidDel="00760957">
          <w:br w:type="page"/>
        </w:r>
      </w:del>
      <w:commentRangeStart w:id="43"/>
      <w:r w:rsidRPr="009E0576">
        <w:lastRenderedPageBreak/>
        <w:t>SPECIFICATION</w:t>
      </w:r>
      <w:commentRangeEnd w:id="43"/>
      <w:r w:rsidR="00B577B4">
        <w:rPr>
          <w:rStyle w:val="CommentReference"/>
          <w:caps w:val="0"/>
          <w:szCs w:val="20"/>
          <w:u w:val="none"/>
        </w:rPr>
        <w:commentReference w:id="43"/>
      </w:r>
    </w:p>
    <w:p w14:paraId="761A5017" w14:textId="77777777" w:rsidR="00960901" w:rsidRPr="009E0576" w:rsidRDefault="00EF560A" w:rsidP="009E0576">
      <w:pPr>
        <w:pStyle w:val="Heading2"/>
      </w:pPr>
      <w:r w:rsidRPr="009E0576">
        <w:t>General</w:t>
      </w:r>
    </w:p>
    <w:p w14:paraId="6A7F8421" w14:textId="77777777" w:rsidR="005A78C9" w:rsidRPr="009E0576" w:rsidRDefault="005A78C9" w:rsidP="009E0576">
      <w:pPr>
        <w:pStyle w:val="Heading3"/>
      </w:pPr>
      <w:r w:rsidRPr="009E0576">
        <w:t>The specifications in this section define additional requirements to those set forth in Section 13105 – Process Control: General Instrumentation Requirements.  Where a conflict exists, the more stringent requirement is to be provided.</w:t>
      </w:r>
    </w:p>
    <w:p w14:paraId="38FCD6E8" w14:textId="77777777" w:rsidR="005A78C9" w:rsidRPr="009E0576" w:rsidRDefault="005A78C9" w:rsidP="009E0576">
      <w:pPr>
        <w:pStyle w:val="Heading3"/>
      </w:pPr>
      <w:r w:rsidRPr="009E0576">
        <w:t>The contractor is to clearly identify on the shop drawings any deviation from the specification.</w:t>
      </w:r>
    </w:p>
    <w:p w14:paraId="56CD51DB" w14:textId="77777777" w:rsidR="00EF560A" w:rsidRPr="009E0576" w:rsidRDefault="00EF560A" w:rsidP="009E0576">
      <w:pPr>
        <w:pStyle w:val="Heading3"/>
      </w:pPr>
      <w:r w:rsidRPr="009E0576">
        <w:t xml:space="preserve">This </w:t>
      </w:r>
      <w:r w:rsidR="005A78C9" w:rsidRPr="009E0576">
        <w:t>specification is</w:t>
      </w:r>
      <w:r w:rsidRPr="009E0576">
        <w:t xml:space="preserve"> for pressure transmitters for </w:t>
      </w:r>
      <w:r w:rsidR="000B151F" w:rsidRPr="009E0576">
        <w:t xml:space="preserve">use in pipes and vessels. </w:t>
      </w:r>
      <w:r w:rsidR="00F9377D" w:rsidRPr="009E0576">
        <w:t xml:space="preserve">Applications include continuous measurement and </w:t>
      </w:r>
      <w:r w:rsidRPr="009E0576">
        <w:t>absolute pressure</w:t>
      </w:r>
      <w:r w:rsidR="00F9377D" w:rsidRPr="009E0576">
        <w:t xml:space="preserve"> in liquids, </w:t>
      </w:r>
      <w:proofErr w:type="gramStart"/>
      <w:r w:rsidR="00F9377D" w:rsidRPr="009E0576">
        <w:t>vapors</w:t>
      </w:r>
      <w:proofErr w:type="gramEnd"/>
      <w:r w:rsidR="00F9377D" w:rsidRPr="009E0576">
        <w:t xml:space="preserve"> and gasses</w:t>
      </w:r>
      <w:r w:rsidRPr="009E0576">
        <w:t>.</w:t>
      </w:r>
    </w:p>
    <w:p w14:paraId="1DCA14A7" w14:textId="77777777" w:rsidR="00AB5CF6" w:rsidRPr="009E0576" w:rsidRDefault="00AB5CF6" w:rsidP="009E0576">
      <w:pPr>
        <w:pStyle w:val="Heading3"/>
      </w:pPr>
      <w:r w:rsidRPr="009E0576">
        <w:t>Contractor required to provide the following O&amp;M documentation:  manufacturers’ printed O&amp;M documentation; installation instructions; specifications; operation manuals, including electrical drawings, and plumbing diagrams; sales literature; materials; and training materials as applicable.</w:t>
      </w:r>
    </w:p>
    <w:p w14:paraId="6C871931" w14:textId="77777777" w:rsidR="00AB5CF6" w:rsidRPr="009E0576" w:rsidRDefault="00AB5CF6" w:rsidP="009E0576">
      <w:pPr>
        <w:pStyle w:val="Heading3"/>
      </w:pPr>
      <w:r w:rsidRPr="009E0576">
        <w:t>Contractor is to furnish copies of the manufacturer’s warranties.</w:t>
      </w:r>
    </w:p>
    <w:p w14:paraId="15DE546E" w14:textId="77777777" w:rsidR="008119DB" w:rsidRPr="009E0576" w:rsidRDefault="00AB5CF6" w:rsidP="009E0576">
      <w:pPr>
        <w:pStyle w:val="Heading3"/>
      </w:pPr>
      <w:r w:rsidRPr="009E0576">
        <w:t>Contractor is to provide, through the Instrumentation Supplier, pressure measuring systems, complete and operable, in accordance with the Contract Documents.</w:t>
      </w:r>
    </w:p>
    <w:p w14:paraId="0D59BB88" w14:textId="77777777" w:rsidR="008119DB" w:rsidRPr="009E0576" w:rsidRDefault="008119DB" w:rsidP="009E0576">
      <w:pPr>
        <w:pStyle w:val="Heading2"/>
      </w:pPr>
      <w:r w:rsidRPr="009E0576">
        <w:t>Measurement and Payment</w:t>
      </w:r>
    </w:p>
    <w:p w14:paraId="467C1364" w14:textId="77777777" w:rsidR="008119DB" w:rsidRPr="009E0576" w:rsidRDefault="008119DB" w:rsidP="009E0576">
      <w:pPr>
        <w:pStyle w:val="Heading3"/>
      </w:pPr>
      <w:r w:rsidRPr="009E0576">
        <w:t>The work outlined in this section shall be included in the lump sum price for Section 13200 – Gauge Pressure Transmitter as indicated in the Bid Form.</w:t>
      </w:r>
    </w:p>
    <w:p w14:paraId="2100CC01" w14:textId="77777777" w:rsidR="00EF560A" w:rsidRPr="009E0576" w:rsidRDefault="00EF560A" w:rsidP="009E0576">
      <w:pPr>
        <w:pStyle w:val="Heading2"/>
        <w:rPr>
          <w:snapToGrid w:val="0"/>
        </w:rPr>
      </w:pPr>
      <w:bookmarkStart w:id="44" w:name="_Toc16561602"/>
      <w:r w:rsidRPr="009E0576">
        <w:t>Sensor</w:t>
      </w:r>
      <w:bookmarkEnd w:id="44"/>
    </w:p>
    <w:p w14:paraId="369F12B0" w14:textId="77777777" w:rsidR="00EF560A" w:rsidRPr="009E0576" w:rsidRDefault="00EF560A" w:rsidP="009E0576">
      <w:pPr>
        <w:pStyle w:val="Heading3"/>
      </w:pPr>
      <w:r w:rsidRPr="009E0576">
        <w:t xml:space="preserve">Microprocessor based electronics generates </w:t>
      </w:r>
      <w:r w:rsidR="00A82121" w:rsidRPr="009E0576">
        <w:t>output proportional to pressure</w:t>
      </w:r>
      <w:r w:rsidR="00F44683" w:rsidRPr="009E0576">
        <w:t>.</w:t>
      </w:r>
    </w:p>
    <w:p w14:paraId="0F9CB8FD" w14:textId="77777777" w:rsidR="00EF560A" w:rsidRPr="009E0576" w:rsidRDefault="00EF560A" w:rsidP="009E0576">
      <w:pPr>
        <w:pStyle w:val="Heading3"/>
      </w:pPr>
      <w:r w:rsidRPr="009E0576">
        <w:t>Snubbers, when applicable, shall be standard equipment from the primary element supplier.</w:t>
      </w:r>
    </w:p>
    <w:p w14:paraId="0A718D97" w14:textId="77777777" w:rsidR="00EF560A" w:rsidRPr="009E0576" w:rsidRDefault="00EF560A" w:rsidP="009E0576">
      <w:pPr>
        <w:pStyle w:val="Heading3"/>
      </w:pPr>
      <w:r w:rsidRPr="009E0576">
        <w:t>Seals, when applicable, shall be standard equipment from the primary element supplier.   Provide pancake or flanged seals as required to suit the process connections, 316 stainless steel housing, SS diaphragm material, Teflon coated, 50 mm process connection unless noted otherwise, 6 mm flushing connection in bottom housing, DC 200 fill fluid, 1.75 mm PVC coated armored capillary minimum 4 meters length, rated from vacuum to 2500 psig and –40</w:t>
      </w:r>
      <w:r w:rsidRPr="009E0576">
        <w:rPr>
          <w:vertAlign w:val="superscript"/>
        </w:rPr>
        <w:t>o</w:t>
      </w:r>
      <w:r w:rsidRPr="009E0576">
        <w:t>C to 200</w:t>
      </w:r>
      <w:r w:rsidRPr="009E0576">
        <w:rPr>
          <w:vertAlign w:val="superscript"/>
        </w:rPr>
        <w:t>o</w:t>
      </w:r>
      <w:r w:rsidRPr="009E0576">
        <w:t>C, continuous duty.</w:t>
      </w:r>
      <w:r w:rsidRPr="009E0576">
        <w:rPr>
          <w:rFonts w:eastAsia="Arial Unicode MS"/>
        </w:rPr>
        <w:t xml:space="preserve"> </w:t>
      </w:r>
    </w:p>
    <w:p w14:paraId="41519EDD" w14:textId="77777777" w:rsidR="00EF560A" w:rsidRPr="009E0576" w:rsidRDefault="00EF560A" w:rsidP="009E0576">
      <w:pPr>
        <w:pStyle w:val="Heading3"/>
      </w:pPr>
      <w:r w:rsidRPr="009E0576">
        <w:rPr>
          <w:rFonts w:eastAsia="Arial Unicode MS"/>
        </w:rPr>
        <w:t xml:space="preserve">On liquid level applications, provide diaphragm, diaphragm material and diaphragm extension length to suit application. </w:t>
      </w:r>
    </w:p>
    <w:p w14:paraId="73486949" w14:textId="77777777" w:rsidR="00EF560A" w:rsidRPr="009E0576" w:rsidRDefault="00EF560A" w:rsidP="009E0576">
      <w:pPr>
        <w:pStyle w:val="Heading3"/>
        <w:rPr>
          <w:rFonts w:eastAsia="Arial Unicode MS"/>
        </w:rPr>
      </w:pPr>
      <w:r w:rsidRPr="009E0576">
        <w:rPr>
          <w:rFonts w:eastAsia="Arial Unicode MS"/>
        </w:rPr>
        <w:t xml:space="preserve">Process flanges and adapters on flow applications: </w:t>
      </w:r>
    </w:p>
    <w:p w14:paraId="3BFC1007" w14:textId="77777777" w:rsidR="00EF560A" w:rsidRPr="009E0576" w:rsidRDefault="00EF560A" w:rsidP="009E0576">
      <w:pPr>
        <w:pStyle w:val="Heading4"/>
      </w:pPr>
      <w:r w:rsidRPr="009E0576">
        <w:t xml:space="preserve">General Purpose: 316 stainless </w:t>
      </w:r>
      <w:proofErr w:type="gramStart"/>
      <w:r w:rsidRPr="009E0576">
        <w:t>steel</w:t>
      </w:r>
      <w:proofErr w:type="gramEnd"/>
    </w:p>
    <w:p w14:paraId="4FFFB5C8" w14:textId="77777777" w:rsidR="00EF560A" w:rsidRPr="009E0576" w:rsidRDefault="00EF560A" w:rsidP="009E0576">
      <w:pPr>
        <w:pStyle w:val="Heading4"/>
      </w:pPr>
      <w:r w:rsidRPr="009E0576">
        <w:t xml:space="preserve">Corrosive or abrasive applications: </w:t>
      </w:r>
      <w:proofErr w:type="spellStart"/>
      <w:r w:rsidRPr="009E0576">
        <w:t>Hasteloy</w:t>
      </w:r>
      <w:proofErr w:type="spellEnd"/>
      <w:r w:rsidRPr="009E0576">
        <w:t xml:space="preserve"> C-276</w:t>
      </w:r>
    </w:p>
    <w:p w14:paraId="1FEDA04F" w14:textId="77777777" w:rsidR="00EF560A" w:rsidRPr="009E0576" w:rsidRDefault="00EF560A" w:rsidP="009E0576">
      <w:pPr>
        <w:pStyle w:val="Heading3"/>
        <w:rPr>
          <w:snapToGrid w:val="0"/>
        </w:rPr>
      </w:pPr>
      <w:r w:rsidRPr="009E0576">
        <w:rPr>
          <w:snapToGrid w:val="0"/>
        </w:rPr>
        <w:t xml:space="preserve">Wetted </w:t>
      </w:r>
      <w:r w:rsidR="005A78C9" w:rsidRPr="009E0576">
        <w:rPr>
          <w:snapToGrid w:val="0"/>
        </w:rPr>
        <w:t>O</w:t>
      </w:r>
      <w:r w:rsidRPr="009E0576">
        <w:rPr>
          <w:snapToGrid w:val="0"/>
        </w:rPr>
        <w:t>-rings: Viton, Glass Filled TFE, or Graphite Filled PTFE</w:t>
      </w:r>
    </w:p>
    <w:p w14:paraId="7A2BCAB1" w14:textId="77777777" w:rsidR="00EF560A" w:rsidRPr="009E0576" w:rsidRDefault="00EF560A" w:rsidP="009E0576">
      <w:pPr>
        <w:pStyle w:val="Heading3"/>
        <w:rPr>
          <w:snapToGrid w:val="0"/>
        </w:rPr>
      </w:pPr>
      <w:r w:rsidRPr="009E0576">
        <w:rPr>
          <w:snapToGrid w:val="0"/>
        </w:rPr>
        <w:t>Bolts: Cadmium</w:t>
      </w:r>
      <w:r w:rsidRPr="009E0576">
        <w:rPr>
          <w:snapToGrid w:val="0"/>
        </w:rPr>
        <w:noBreakHyphen/>
        <w:t>plated carbon steel</w:t>
      </w:r>
    </w:p>
    <w:p w14:paraId="7D0BD9E3" w14:textId="77777777" w:rsidR="00EF560A" w:rsidRPr="009E0576" w:rsidRDefault="00EF560A" w:rsidP="009E0576">
      <w:pPr>
        <w:pStyle w:val="Heading3"/>
      </w:pPr>
      <w:r w:rsidRPr="009E0576">
        <w:t xml:space="preserve">Isolating diaphragm &amp; </w:t>
      </w:r>
      <w:proofErr w:type="gramStart"/>
      <w:r w:rsidRPr="009E0576">
        <w:t>Drain</w:t>
      </w:r>
      <w:proofErr w:type="gramEnd"/>
      <w:r w:rsidRPr="009E0576">
        <w:t xml:space="preserve"> and vent valves:</w:t>
      </w:r>
    </w:p>
    <w:p w14:paraId="4AB2E7C1" w14:textId="77777777" w:rsidR="00EF560A" w:rsidRPr="009E0576" w:rsidRDefault="00EF560A" w:rsidP="009E0576">
      <w:pPr>
        <w:pStyle w:val="Heading4"/>
      </w:pPr>
      <w:r w:rsidRPr="009E0576">
        <w:t xml:space="preserve">General Applications: 316 stainless </w:t>
      </w:r>
      <w:proofErr w:type="gramStart"/>
      <w:r w:rsidRPr="009E0576">
        <w:t>steel</w:t>
      </w:r>
      <w:proofErr w:type="gramEnd"/>
    </w:p>
    <w:p w14:paraId="4C71AE8E" w14:textId="77777777" w:rsidR="00EF560A" w:rsidRPr="009E0576" w:rsidRDefault="00EF560A" w:rsidP="009E0576">
      <w:pPr>
        <w:pStyle w:val="Heading4"/>
      </w:pPr>
      <w:r w:rsidRPr="009E0576">
        <w:t xml:space="preserve">Chlorine, </w:t>
      </w:r>
      <w:proofErr w:type="gramStart"/>
      <w:r w:rsidRPr="009E0576">
        <w:t>corrosive</w:t>
      </w:r>
      <w:proofErr w:type="gramEnd"/>
      <w:r w:rsidRPr="009E0576">
        <w:t xml:space="preserve"> or abrasive applications: </w:t>
      </w:r>
      <w:proofErr w:type="spellStart"/>
      <w:r w:rsidRPr="009E0576">
        <w:t>Hasteloy</w:t>
      </w:r>
      <w:proofErr w:type="spellEnd"/>
      <w:r w:rsidRPr="009E0576">
        <w:t xml:space="preserve"> C</w:t>
      </w:r>
      <w:r w:rsidRPr="009E0576">
        <w:noBreakHyphen/>
        <w:t>276</w:t>
      </w:r>
    </w:p>
    <w:p w14:paraId="40425674" w14:textId="77777777" w:rsidR="00EF560A" w:rsidRPr="009E0576" w:rsidRDefault="00EF560A" w:rsidP="009E0576">
      <w:pPr>
        <w:pStyle w:val="Heading3"/>
        <w:rPr>
          <w:rFonts w:eastAsia="Arial Unicode MS"/>
        </w:rPr>
      </w:pPr>
      <w:r w:rsidRPr="009E0576">
        <w:rPr>
          <w:snapToGrid w:val="0"/>
        </w:rPr>
        <w:t>Cover O-rings: Buna</w:t>
      </w:r>
      <w:r w:rsidRPr="009E0576">
        <w:rPr>
          <w:snapToGrid w:val="0"/>
        </w:rPr>
        <w:noBreakHyphen/>
        <w:t>N</w:t>
      </w:r>
    </w:p>
    <w:p w14:paraId="4BFB63F3" w14:textId="77777777" w:rsidR="00AB5CF6" w:rsidRPr="009E0576" w:rsidRDefault="00AB5CF6" w:rsidP="009E0576">
      <w:pPr>
        <w:pStyle w:val="Heading3"/>
        <w:rPr>
          <w:rFonts w:eastAsia="Arial Unicode MS"/>
        </w:rPr>
      </w:pPr>
      <w:r w:rsidRPr="009E0576">
        <w:t>The diaphragm seal shall have a removable bottom housing to permit the servicing of the need to refill the fill fluid.</w:t>
      </w:r>
    </w:p>
    <w:p w14:paraId="063649E2" w14:textId="77777777" w:rsidR="00EF560A" w:rsidRPr="009E0576" w:rsidRDefault="00EF560A" w:rsidP="009E0576">
      <w:pPr>
        <w:pStyle w:val="Heading2"/>
      </w:pPr>
      <w:bookmarkStart w:id="45" w:name="_Toc16561603"/>
      <w:r w:rsidRPr="009E0576">
        <w:lastRenderedPageBreak/>
        <w:t>Transmitter</w:t>
      </w:r>
      <w:bookmarkEnd w:id="45"/>
    </w:p>
    <w:p w14:paraId="6BBD0617" w14:textId="77777777" w:rsidR="00EF560A" w:rsidRPr="009E0576" w:rsidRDefault="00EF560A" w:rsidP="009E0576">
      <w:pPr>
        <w:pStyle w:val="Heading3"/>
      </w:pPr>
      <w:r w:rsidRPr="009E0576">
        <w:t>Provide operating range between 40 percent and 80 percent of maximum adjustable range.</w:t>
      </w:r>
    </w:p>
    <w:p w14:paraId="4D9F99E3" w14:textId="77777777" w:rsidR="00EF560A" w:rsidRPr="009E0576" w:rsidRDefault="00EF560A" w:rsidP="009E0576">
      <w:pPr>
        <w:pStyle w:val="Heading3"/>
      </w:pPr>
      <w:r w:rsidRPr="009E0576">
        <w:t>Internal security switch preventing unauthorized changes to calibrated configuration.</w:t>
      </w:r>
    </w:p>
    <w:p w14:paraId="7EDF8B47" w14:textId="77777777" w:rsidR="00EF560A" w:rsidRPr="009E0576" w:rsidRDefault="00EF560A" w:rsidP="009E0576">
      <w:pPr>
        <w:pStyle w:val="Heading3"/>
      </w:pPr>
      <w:r w:rsidRPr="009E0576">
        <w:t>Explosion proof (hazard area) rated instrument enclosure may be required depending upon installation location.</w:t>
      </w:r>
    </w:p>
    <w:p w14:paraId="60EF1F9F" w14:textId="77777777" w:rsidR="00EF560A" w:rsidRPr="009E0576" w:rsidRDefault="00EF560A" w:rsidP="009E0576">
      <w:pPr>
        <w:pStyle w:val="Heading3"/>
      </w:pPr>
      <w:r w:rsidRPr="009E0576">
        <w:t>24 V</w:t>
      </w:r>
      <w:r w:rsidR="005A78C9" w:rsidRPr="009E0576">
        <w:t>DC loop powered with 4-2</w:t>
      </w:r>
      <w:r w:rsidR="00897C58" w:rsidRPr="009E0576">
        <w:t>0</w:t>
      </w:r>
      <w:r w:rsidRPr="009E0576">
        <w:t xml:space="preserve"> mA @ 600 Ω output with superimposed digital signal based on HART protocol.  Linear or square root output field selectable.</w:t>
      </w:r>
    </w:p>
    <w:p w14:paraId="509D0847" w14:textId="77777777" w:rsidR="00EF560A" w:rsidRPr="009E0576" w:rsidRDefault="00EF560A" w:rsidP="009E0576">
      <w:pPr>
        <w:pStyle w:val="Heading3"/>
      </w:pPr>
      <w:r w:rsidRPr="009E0576">
        <w:t>SST tag wired to transmitter.</w:t>
      </w:r>
    </w:p>
    <w:p w14:paraId="33536CC0" w14:textId="77777777" w:rsidR="00EF560A" w:rsidRPr="009E0576" w:rsidRDefault="00EF560A" w:rsidP="009E0576">
      <w:pPr>
        <w:pStyle w:val="Heading3"/>
      </w:pPr>
      <w:r w:rsidRPr="009E0576">
        <w:t>Buttons for calibration and configuration without HART modem.</w:t>
      </w:r>
    </w:p>
    <w:p w14:paraId="227FDD3D" w14:textId="77777777" w:rsidR="00EF560A" w:rsidRPr="009E0576" w:rsidRDefault="00EF560A" w:rsidP="009E0576">
      <w:pPr>
        <w:pStyle w:val="Heading1"/>
      </w:pPr>
      <w:bookmarkStart w:id="46" w:name="_Toc15372463"/>
      <w:bookmarkStart w:id="47" w:name="_Toc16561604"/>
      <w:r w:rsidRPr="009E0576">
        <w:t>INSTALLATION</w:t>
      </w:r>
      <w:bookmarkEnd w:id="46"/>
      <w:bookmarkEnd w:id="47"/>
    </w:p>
    <w:p w14:paraId="1E573EAF" w14:textId="77777777" w:rsidR="00EF560A" w:rsidRPr="009E0576" w:rsidRDefault="00EF560A" w:rsidP="009E0576">
      <w:pPr>
        <w:pStyle w:val="Heading2"/>
      </w:pPr>
      <w:bookmarkStart w:id="48" w:name="_Toc15372464"/>
      <w:bookmarkStart w:id="49" w:name="_Toc16561605"/>
      <w:r w:rsidRPr="009E0576">
        <w:t>General</w:t>
      </w:r>
      <w:bookmarkEnd w:id="48"/>
      <w:bookmarkEnd w:id="49"/>
    </w:p>
    <w:p w14:paraId="140C8B08" w14:textId="77777777" w:rsidR="005A78C9" w:rsidRPr="009E0576" w:rsidRDefault="005A78C9" w:rsidP="009E0576">
      <w:pPr>
        <w:pStyle w:val="Heading3"/>
        <w:numPr>
          <w:ilvl w:val="2"/>
          <w:numId w:val="19"/>
        </w:numPr>
        <w:tabs>
          <w:tab w:val="clear" w:pos="720"/>
        </w:tabs>
        <w:ind w:left="1440" w:hanging="720"/>
      </w:pPr>
      <w:r w:rsidRPr="009E0576">
        <w:t>The following installation requirements are in addition to or deviations from the requirements set forth for instrumentation in Section 13105 – Process Control: General Instrumentation Standard.</w:t>
      </w:r>
    </w:p>
    <w:p w14:paraId="403E6203" w14:textId="77777777" w:rsidR="00EF560A" w:rsidRPr="009E0576" w:rsidRDefault="00EF560A" w:rsidP="009E0576">
      <w:pPr>
        <w:pStyle w:val="Heading4"/>
      </w:pPr>
      <w:r w:rsidRPr="009E0576">
        <w:t>Provide universal mounting bracket for handrail or vertical surface or 50 mm (2 inch) pipe.</w:t>
      </w:r>
    </w:p>
    <w:p w14:paraId="3442D818" w14:textId="77777777" w:rsidR="00EF560A" w:rsidRPr="009E0576" w:rsidRDefault="00EF560A" w:rsidP="009E0576">
      <w:pPr>
        <w:pStyle w:val="Heading4"/>
      </w:pPr>
      <w:r w:rsidRPr="009E0576">
        <w:t>Provide stainless steel valve manifold assembly with line shutoff valves for pressure, c/w calibration port.</w:t>
      </w:r>
    </w:p>
    <w:p w14:paraId="0368E3BE" w14:textId="77777777" w:rsidR="00EF560A" w:rsidRPr="009E0576" w:rsidRDefault="00EF560A" w:rsidP="009E0576">
      <w:pPr>
        <w:pStyle w:val="Heading4"/>
      </w:pPr>
      <w:r w:rsidRPr="009E0576">
        <w:t xml:space="preserve">Locate such that indicator display is readily readable at </w:t>
      </w:r>
      <w:r w:rsidR="0094103F" w:rsidRPr="009E0576">
        <w:t>1.8 m</w:t>
      </w:r>
      <w:r w:rsidRPr="009E0576">
        <w:t xml:space="preserve"> from floor elevation.</w:t>
      </w:r>
    </w:p>
    <w:p w14:paraId="69F5AD63" w14:textId="77777777" w:rsidR="00EF560A" w:rsidRPr="009E0576" w:rsidRDefault="00EF560A" w:rsidP="009E0576">
      <w:pPr>
        <w:pStyle w:val="Heading4"/>
      </w:pPr>
      <w:r w:rsidRPr="009E0576">
        <w:t>Locate transmitter with adequate clearance and accessibility for service.</w:t>
      </w:r>
    </w:p>
    <w:p w14:paraId="1109A61B" w14:textId="77777777" w:rsidR="00EF560A" w:rsidRPr="009E0576" w:rsidRDefault="00EF560A" w:rsidP="009E0576">
      <w:pPr>
        <w:pStyle w:val="Heading4"/>
      </w:pPr>
      <w:r w:rsidRPr="009E0576">
        <w:t>Locate transmitter as close as possible to the process connection.</w:t>
      </w:r>
    </w:p>
    <w:p w14:paraId="3A3605F1" w14:textId="77777777" w:rsidR="00EF560A" w:rsidRPr="009E0576" w:rsidRDefault="00EF560A" w:rsidP="009E0576">
      <w:pPr>
        <w:pStyle w:val="Heading4"/>
      </w:pPr>
      <w:r w:rsidRPr="009E0576">
        <w:t>Connect unit to liquid process lines horizontally. Slope lines 8 cm/meter (1 in/foot) downward to allow gas bubbles to bleed back to the process line.</w:t>
      </w:r>
    </w:p>
    <w:p w14:paraId="458EC7DE" w14:textId="77777777" w:rsidR="00EF560A" w:rsidRPr="009E0576" w:rsidRDefault="00EF560A" w:rsidP="009E0576">
      <w:pPr>
        <w:pStyle w:val="Heading4"/>
      </w:pPr>
      <w:r w:rsidRPr="009E0576">
        <w:t>Connect unit to gaseous process lines at the top of pipes or tanks to minimize moisture or solids entry to sensing line.</w:t>
      </w:r>
    </w:p>
    <w:p w14:paraId="119656E9" w14:textId="77777777" w:rsidR="00EF560A" w:rsidRPr="009E0576" w:rsidRDefault="00EF560A" w:rsidP="009E0576">
      <w:pPr>
        <w:pStyle w:val="Heading4"/>
      </w:pPr>
      <w:r w:rsidRPr="009E0576">
        <w:t>Provide for air or water flushing lines where contaminant fouling may occur.</w:t>
      </w:r>
    </w:p>
    <w:p w14:paraId="4F90D227" w14:textId="77777777" w:rsidR="00EF560A" w:rsidRPr="009E0576" w:rsidRDefault="00EF560A" w:rsidP="009E0576">
      <w:pPr>
        <w:pStyle w:val="Heading4"/>
      </w:pPr>
      <w:r w:rsidRPr="009E0576">
        <w:t>Provide filled diaphragm seals for severe process fluids where contamination or fouling will occur.</w:t>
      </w:r>
    </w:p>
    <w:p w14:paraId="01DB1423" w14:textId="77777777" w:rsidR="00EF560A" w:rsidRPr="009E0576" w:rsidRDefault="00EF560A" w:rsidP="009E0576">
      <w:pPr>
        <w:pStyle w:val="Heading4"/>
      </w:pPr>
      <w:r w:rsidRPr="009E0576">
        <w:t>Provide a local pressure gauge for gauge pressure and absolute pressure applications.</w:t>
      </w:r>
    </w:p>
    <w:p w14:paraId="4CA040C1" w14:textId="77777777" w:rsidR="00DF5777" w:rsidRPr="009E0576" w:rsidRDefault="00DF5777" w:rsidP="009E0576">
      <w:pPr>
        <w:pStyle w:val="Heading4"/>
      </w:pPr>
      <w:r w:rsidRPr="009E0576">
        <w:t xml:space="preserve">Transmitter/Electronics not mounted/installed indoors must be installed within fiberglass enclosure with viewing window, </w:t>
      </w:r>
      <w:proofErr w:type="gramStart"/>
      <w:r w:rsidRPr="009E0576">
        <w:t>thermostat</w:t>
      </w:r>
      <w:proofErr w:type="gramEnd"/>
      <w:r w:rsidRPr="009E0576">
        <w:t xml:space="preserve"> and heater.  Panel heater to be powered from separate circuit than instrument.</w:t>
      </w:r>
    </w:p>
    <w:p w14:paraId="3AE1153E" w14:textId="77777777" w:rsidR="004B529D" w:rsidRPr="009E0576" w:rsidRDefault="004B529D" w:rsidP="009E0576">
      <w:pPr>
        <w:pStyle w:val="Heading1"/>
      </w:pPr>
      <w:bookmarkStart w:id="50" w:name="_Toc16561606"/>
      <w:bookmarkStart w:id="51" w:name="_Toc16568127"/>
      <w:r w:rsidRPr="009E0576">
        <w:t>ACCEPTABLE MANUFACTURERS</w:t>
      </w:r>
      <w:bookmarkEnd w:id="51"/>
    </w:p>
    <w:p w14:paraId="67F8AFEE" w14:textId="77777777" w:rsidR="005A78C9" w:rsidRPr="009E0576" w:rsidRDefault="005A78C9" w:rsidP="009E0576">
      <w:pPr>
        <w:pStyle w:val="Heading3"/>
        <w:rPr>
          <w:rFonts w:eastAsia="Arial Unicode MS"/>
        </w:rPr>
      </w:pPr>
      <w:r w:rsidRPr="009E0576">
        <w:t>Acceptable manufacture</w:t>
      </w:r>
      <w:r w:rsidR="00AB5CF6" w:rsidRPr="009E0576">
        <w:t>r</w:t>
      </w:r>
      <w:r w:rsidRPr="009E0576">
        <w:t>s are listed in the following table in order of preference.  The design has been completed around the first named supplier.  The contractor is responsible for all costs associated with any changes required to the design to accommodate one of the other manufacturers.</w:t>
      </w:r>
    </w:p>
    <w:tbl>
      <w:tblPr>
        <w:tblW w:w="0" w:type="auto"/>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4723"/>
        <w:gridCol w:w="2207"/>
      </w:tblGrid>
      <w:tr w:rsidR="009E0576" w:rsidRPr="009E0576" w14:paraId="44453F18" w14:textId="77777777" w:rsidTr="009E0576">
        <w:trPr>
          <w:jc w:val="right"/>
        </w:trPr>
        <w:tc>
          <w:tcPr>
            <w:tcW w:w="2448" w:type="dxa"/>
            <w:tcBorders>
              <w:top w:val="single" w:sz="8" w:space="0" w:color="000000"/>
              <w:left w:val="single" w:sz="8" w:space="0" w:color="000000"/>
              <w:bottom w:val="single" w:sz="18" w:space="0" w:color="000000"/>
              <w:right w:val="single" w:sz="8" w:space="0" w:color="000000"/>
            </w:tcBorders>
          </w:tcPr>
          <w:p w14:paraId="4A823772" w14:textId="77777777" w:rsidR="009E0576" w:rsidRPr="00E235E7" w:rsidRDefault="009E0576" w:rsidP="009E0576">
            <w:pPr>
              <w:pStyle w:val="Heading4"/>
              <w:numPr>
                <w:ilvl w:val="0"/>
                <w:numId w:val="0"/>
              </w:numPr>
              <w:ind w:left="180"/>
              <w:rPr>
                <w:rFonts w:eastAsia="Arial Unicode MS"/>
              </w:rPr>
            </w:pPr>
            <w:r w:rsidRPr="00E235E7">
              <w:rPr>
                <w:rFonts w:eastAsia="Arial Unicode MS"/>
              </w:rPr>
              <w:t xml:space="preserve">Preference </w:t>
            </w:r>
          </w:p>
        </w:tc>
        <w:tc>
          <w:tcPr>
            <w:tcW w:w="4723" w:type="dxa"/>
            <w:tcBorders>
              <w:top w:val="single" w:sz="8" w:space="0" w:color="000000"/>
              <w:left w:val="single" w:sz="8" w:space="0" w:color="000000"/>
              <w:bottom w:val="single" w:sz="18" w:space="0" w:color="000000"/>
              <w:right w:val="single" w:sz="8" w:space="0" w:color="000000"/>
            </w:tcBorders>
          </w:tcPr>
          <w:p w14:paraId="0095DF2B" w14:textId="77777777" w:rsidR="009E0576" w:rsidRPr="00E235E7" w:rsidRDefault="009E0576" w:rsidP="009E0576">
            <w:pPr>
              <w:pStyle w:val="Heading4"/>
              <w:numPr>
                <w:ilvl w:val="0"/>
                <w:numId w:val="0"/>
              </w:numPr>
              <w:ind w:left="180"/>
              <w:rPr>
                <w:rFonts w:eastAsia="Arial Unicode MS"/>
              </w:rPr>
            </w:pPr>
            <w:r w:rsidRPr="00E235E7">
              <w:rPr>
                <w:rFonts w:eastAsia="Arial Unicode MS"/>
              </w:rPr>
              <w:t>Manufacturer</w:t>
            </w:r>
          </w:p>
        </w:tc>
        <w:tc>
          <w:tcPr>
            <w:tcW w:w="2207" w:type="dxa"/>
            <w:tcBorders>
              <w:top w:val="single" w:sz="8" w:space="0" w:color="000000"/>
              <w:left w:val="single" w:sz="8" w:space="0" w:color="000000"/>
              <w:bottom w:val="single" w:sz="18" w:space="0" w:color="000000"/>
              <w:right w:val="single" w:sz="8" w:space="0" w:color="000000"/>
            </w:tcBorders>
          </w:tcPr>
          <w:p w14:paraId="109F246E" w14:textId="77777777" w:rsidR="009E0576" w:rsidRPr="00E235E7" w:rsidRDefault="009E0576" w:rsidP="009E0576">
            <w:pPr>
              <w:pStyle w:val="Heading4"/>
              <w:numPr>
                <w:ilvl w:val="0"/>
                <w:numId w:val="0"/>
              </w:numPr>
              <w:ind w:left="180"/>
              <w:rPr>
                <w:rFonts w:eastAsia="Arial Unicode MS"/>
              </w:rPr>
            </w:pPr>
            <w:r w:rsidRPr="00E235E7">
              <w:rPr>
                <w:rFonts w:eastAsia="Arial Unicode MS"/>
              </w:rPr>
              <w:t>Model</w:t>
            </w:r>
          </w:p>
        </w:tc>
      </w:tr>
      <w:tr w:rsidR="009E0576" w:rsidRPr="009E0576" w14:paraId="63B083E9" w14:textId="77777777" w:rsidTr="009E0576">
        <w:trPr>
          <w:jc w:val="right"/>
        </w:trPr>
        <w:tc>
          <w:tcPr>
            <w:tcW w:w="2448" w:type="dxa"/>
            <w:tcBorders>
              <w:top w:val="single" w:sz="18" w:space="0" w:color="000000"/>
            </w:tcBorders>
          </w:tcPr>
          <w:p w14:paraId="2F92445D" w14:textId="77777777" w:rsidR="009E0576" w:rsidRPr="00E235E7" w:rsidRDefault="009E0576" w:rsidP="009E0576">
            <w:pPr>
              <w:pStyle w:val="Heading4"/>
              <w:numPr>
                <w:ilvl w:val="0"/>
                <w:numId w:val="0"/>
              </w:numPr>
              <w:ind w:left="180"/>
              <w:rPr>
                <w:rFonts w:eastAsia="Arial Unicode MS"/>
              </w:rPr>
            </w:pPr>
            <w:r w:rsidRPr="00E235E7">
              <w:rPr>
                <w:rFonts w:eastAsia="Arial Unicode MS"/>
              </w:rPr>
              <w:t>1</w:t>
            </w:r>
          </w:p>
        </w:tc>
        <w:tc>
          <w:tcPr>
            <w:tcW w:w="4723" w:type="dxa"/>
            <w:tcBorders>
              <w:top w:val="single" w:sz="18" w:space="0" w:color="000000"/>
            </w:tcBorders>
          </w:tcPr>
          <w:p w14:paraId="19556E44" w14:textId="77777777" w:rsidR="009E0576" w:rsidRPr="00E235E7" w:rsidRDefault="009E0576" w:rsidP="009E0576">
            <w:pPr>
              <w:pStyle w:val="Heading4"/>
              <w:numPr>
                <w:ilvl w:val="0"/>
                <w:numId w:val="0"/>
              </w:numPr>
              <w:ind w:left="180"/>
              <w:rPr>
                <w:rFonts w:eastAsia="Arial Unicode MS"/>
              </w:rPr>
            </w:pPr>
            <w:r w:rsidRPr="00E235E7">
              <w:rPr>
                <w:rFonts w:eastAsia="Arial Unicode MS"/>
              </w:rPr>
              <w:t>Endress+Hauser</w:t>
            </w:r>
          </w:p>
        </w:tc>
        <w:tc>
          <w:tcPr>
            <w:tcW w:w="2207" w:type="dxa"/>
            <w:tcBorders>
              <w:top w:val="single" w:sz="18" w:space="0" w:color="000000"/>
            </w:tcBorders>
          </w:tcPr>
          <w:p w14:paraId="7D73EF4E" w14:textId="77777777" w:rsidR="009E0576" w:rsidRPr="00E235E7" w:rsidRDefault="009E0576" w:rsidP="009E0576">
            <w:pPr>
              <w:pStyle w:val="Heading4"/>
              <w:numPr>
                <w:ilvl w:val="0"/>
                <w:numId w:val="0"/>
              </w:numPr>
              <w:ind w:left="180"/>
              <w:rPr>
                <w:rFonts w:eastAsia="Arial Unicode MS"/>
              </w:rPr>
            </w:pPr>
            <w:r w:rsidRPr="00E235E7">
              <w:rPr>
                <w:rFonts w:eastAsia="Arial Unicode MS"/>
              </w:rPr>
              <w:t>CERABAR S</w:t>
            </w:r>
          </w:p>
        </w:tc>
      </w:tr>
      <w:tr w:rsidR="009E0576" w:rsidRPr="009E0576" w14:paraId="4FC06D35" w14:textId="77777777" w:rsidTr="009E0576">
        <w:trPr>
          <w:jc w:val="right"/>
        </w:trPr>
        <w:tc>
          <w:tcPr>
            <w:tcW w:w="2448" w:type="dxa"/>
          </w:tcPr>
          <w:p w14:paraId="05C17629" w14:textId="77777777" w:rsidR="009E0576" w:rsidRPr="00E235E7" w:rsidRDefault="009E0576" w:rsidP="009E0576">
            <w:pPr>
              <w:pStyle w:val="Heading4"/>
              <w:numPr>
                <w:ilvl w:val="0"/>
                <w:numId w:val="0"/>
              </w:numPr>
              <w:ind w:left="180"/>
              <w:rPr>
                <w:rFonts w:eastAsia="Arial Unicode MS"/>
              </w:rPr>
            </w:pPr>
            <w:r w:rsidRPr="00E235E7">
              <w:rPr>
                <w:rFonts w:eastAsia="Arial Unicode MS"/>
              </w:rPr>
              <w:t>2</w:t>
            </w:r>
          </w:p>
        </w:tc>
        <w:tc>
          <w:tcPr>
            <w:tcW w:w="4723" w:type="dxa"/>
          </w:tcPr>
          <w:p w14:paraId="69DEC7AD" w14:textId="77777777" w:rsidR="009E0576" w:rsidRPr="00E235E7" w:rsidRDefault="009E0576" w:rsidP="009E0576">
            <w:pPr>
              <w:pStyle w:val="Heading4"/>
              <w:numPr>
                <w:ilvl w:val="0"/>
                <w:numId w:val="0"/>
              </w:numPr>
              <w:ind w:left="180"/>
              <w:rPr>
                <w:rFonts w:eastAsia="Arial Unicode MS"/>
              </w:rPr>
            </w:pPr>
            <w:r w:rsidRPr="00E235E7">
              <w:rPr>
                <w:rFonts w:eastAsia="Arial Unicode MS"/>
              </w:rPr>
              <w:t>Siemens</w:t>
            </w:r>
          </w:p>
        </w:tc>
        <w:tc>
          <w:tcPr>
            <w:tcW w:w="2207" w:type="dxa"/>
          </w:tcPr>
          <w:p w14:paraId="229F2E50" w14:textId="77777777" w:rsidR="009E0576" w:rsidRPr="00E235E7" w:rsidRDefault="009E0576" w:rsidP="009E0576">
            <w:pPr>
              <w:pStyle w:val="Heading4"/>
              <w:numPr>
                <w:ilvl w:val="0"/>
                <w:numId w:val="0"/>
              </w:numPr>
              <w:ind w:left="180"/>
              <w:rPr>
                <w:rFonts w:eastAsia="Arial Unicode MS"/>
              </w:rPr>
            </w:pPr>
            <w:r w:rsidRPr="00E235E7">
              <w:rPr>
                <w:rFonts w:eastAsia="Arial Unicode MS"/>
              </w:rPr>
              <w:t>SITRANS P</w:t>
            </w:r>
          </w:p>
        </w:tc>
      </w:tr>
      <w:tr w:rsidR="009E0576" w:rsidRPr="009E0576" w:rsidDel="00335984" w14:paraId="79D46B33" w14:textId="77777777" w:rsidTr="009E0576">
        <w:trPr>
          <w:jc w:val="right"/>
          <w:del w:id="52" w:author="David Brown" w:date="2022-04-28T03:36:00Z"/>
        </w:trPr>
        <w:tc>
          <w:tcPr>
            <w:tcW w:w="2448" w:type="dxa"/>
          </w:tcPr>
          <w:p w14:paraId="242A624C" w14:textId="77777777" w:rsidR="009E0576" w:rsidRPr="00760957" w:rsidDel="00335984" w:rsidRDefault="009E0576" w:rsidP="009E0576">
            <w:pPr>
              <w:pStyle w:val="Heading4"/>
              <w:numPr>
                <w:ilvl w:val="0"/>
                <w:numId w:val="0"/>
              </w:numPr>
              <w:ind w:left="180"/>
              <w:rPr>
                <w:del w:id="53" w:author="David Brown" w:date="2022-04-28T03:36:00Z"/>
                <w:rFonts w:eastAsia="Arial Unicode MS"/>
                <w:highlight w:val="green"/>
                <w:rPrChange w:id="54" w:author="David Brown" w:date="2022-04-28T03:32:00Z">
                  <w:rPr>
                    <w:del w:id="55" w:author="David Brown" w:date="2022-04-28T03:36:00Z"/>
                    <w:rFonts w:eastAsia="Arial Unicode MS"/>
                  </w:rPr>
                </w:rPrChange>
              </w:rPr>
            </w:pPr>
            <w:commentRangeStart w:id="56"/>
            <w:del w:id="57" w:author="David Brown" w:date="2022-04-28T03:36:00Z">
              <w:r w:rsidRPr="00760957" w:rsidDel="00335984">
                <w:rPr>
                  <w:rFonts w:eastAsia="Arial Unicode MS"/>
                  <w:highlight w:val="green"/>
                  <w:rPrChange w:id="58" w:author="David Brown" w:date="2022-04-28T03:32:00Z">
                    <w:rPr>
                      <w:rFonts w:eastAsia="Arial Unicode MS"/>
                    </w:rPr>
                  </w:rPrChange>
                </w:rPr>
                <w:delText>3</w:delText>
              </w:r>
            </w:del>
          </w:p>
        </w:tc>
        <w:commentRangeEnd w:id="56"/>
        <w:tc>
          <w:tcPr>
            <w:tcW w:w="4723" w:type="dxa"/>
          </w:tcPr>
          <w:p w14:paraId="0909C180" w14:textId="77777777" w:rsidR="009E0576" w:rsidRPr="00760957" w:rsidDel="00335984" w:rsidRDefault="00B577B4" w:rsidP="009E0576">
            <w:pPr>
              <w:pStyle w:val="Heading4"/>
              <w:numPr>
                <w:ilvl w:val="0"/>
                <w:numId w:val="0"/>
              </w:numPr>
              <w:ind w:left="180"/>
              <w:rPr>
                <w:del w:id="59" w:author="David Brown" w:date="2022-04-28T03:36:00Z"/>
                <w:rFonts w:eastAsia="Arial Unicode MS"/>
                <w:highlight w:val="green"/>
                <w:rPrChange w:id="60" w:author="David Brown" w:date="2022-04-28T03:32:00Z">
                  <w:rPr>
                    <w:del w:id="61" w:author="David Brown" w:date="2022-04-28T03:36:00Z"/>
                    <w:rFonts w:eastAsia="Arial Unicode MS"/>
                  </w:rPr>
                </w:rPrChange>
              </w:rPr>
            </w:pPr>
            <w:r>
              <w:rPr>
                <w:rStyle w:val="CommentReference"/>
                <w:snapToGrid/>
                <w:szCs w:val="20"/>
              </w:rPr>
              <w:commentReference w:id="56"/>
            </w:r>
          </w:p>
        </w:tc>
        <w:tc>
          <w:tcPr>
            <w:tcW w:w="2207" w:type="dxa"/>
          </w:tcPr>
          <w:p w14:paraId="5650EE57" w14:textId="77777777" w:rsidR="009E0576" w:rsidRPr="00E235E7" w:rsidDel="00335984" w:rsidRDefault="009E0576" w:rsidP="009E0576">
            <w:pPr>
              <w:pStyle w:val="Heading4"/>
              <w:numPr>
                <w:ilvl w:val="0"/>
                <w:numId w:val="0"/>
              </w:numPr>
              <w:ind w:left="180"/>
              <w:rPr>
                <w:del w:id="62" w:author="David Brown" w:date="2022-04-28T03:36:00Z"/>
                <w:rFonts w:eastAsia="Arial Unicode MS"/>
              </w:rPr>
            </w:pPr>
          </w:p>
        </w:tc>
      </w:tr>
    </w:tbl>
    <w:p w14:paraId="65217D6F" w14:textId="77777777" w:rsidR="009E0576" w:rsidRPr="009E0576" w:rsidRDefault="009E0576" w:rsidP="009E0576">
      <w:pPr>
        <w:pStyle w:val="Heading3"/>
        <w:numPr>
          <w:ilvl w:val="0"/>
          <w:numId w:val="0"/>
        </w:numPr>
        <w:ind w:left="720"/>
        <w:rPr>
          <w:rFonts w:eastAsia="Arial Unicode MS"/>
        </w:rPr>
      </w:pPr>
    </w:p>
    <w:p w14:paraId="50D5F98B" w14:textId="77777777" w:rsidR="00B70CDC" w:rsidRPr="009E0576" w:rsidRDefault="0032428E" w:rsidP="009E0576">
      <w:pPr>
        <w:pStyle w:val="Heading3"/>
        <w:rPr>
          <w:rFonts w:eastAsia="Arial Unicode MS"/>
        </w:rPr>
      </w:pPr>
      <w:bookmarkStart w:id="63" w:name="_Toc16561607"/>
      <w:bookmarkEnd w:id="50"/>
      <w:r w:rsidRPr="009E0576">
        <w:t>The Contractor is to select the appropriate options to suit the application and the requirements of the specification</w:t>
      </w:r>
      <w:r w:rsidR="007B50B2" w:rsidRPr="009E0576">
        <w:t>.</w:t>
      </w:r>
    </w:p>
    <w:p w14:paraId="3BD32AC1" w14:textId="77777777" w:rsidR="00492A45" w:rsidRPr="009E0576" w:rsidRDefault="00492A45" w:rsidP="009E0576">
      <w:pPr>
        <w:pStyle w:val="Heading3"/>
        <w:rPr>
          <w:rFonts w:eastAsia="Arial Unicode MS"/>
        </w:rPr>
      </w:pPr>
      <w:r w:rsidRPr="009E0576">
        <w:lastRenderedPageBreak/>
        <w:t>Where second and third named manufacturers are provided, they are to meet the performance specifications of the first named manufacturer.</w:t>
      </w:r>
    </w:p>
    <w:p w14:paraId="2F1BFF1D" w14:textId="77777777" w:rsidR="00EF560A" w:rsidRPr="009E0576" w:rsidRDefault="007B50B2" w:rsidP="009E0576">
      <w:pPr>
        <w:pStyle w:val="Heading2"/>
        <w:numPr>
          <w:ilvl w:val="1"/>
          <w:numId w:val="20"/>
        </w:numPr>
      </w:pPr>
      <w:r w:rsidRPr="009E0576">
        <w:t>Gauge Pressure Transmitters</w:t>
      </w:r>
      <w:bookmarkEnd w:id="63"/>
    </w:p>
    <w:p w14:paraId="6016BC92" w14:textId="77777777" w:rsidR="00760957" w:rsidRPr="00E235E7" w:rsidRDefault="008119DB" w:rsidP="008119DB">
      <w:pPr>
        <w:pStyle w:val="BodyText"/>
        <w:rPr>
          <w:ins w:id="64" w:author="David Brown" w:date="2022-04-28T03:33:00Z"/>
          <w:rFonts w:ascii="Calibri" w:hAnsi="Calibri"/>
          <w:szCs w:val="22"/>
        </w:rPr>
      </w:pPr>
      <w:r w:rsidRPr="00E235E7">
        <w:rPr>
          <w:rFonts w:ascii="Calibri" w:hAnsi="Calibri"/>
          <w:szCs w:val="22"/>
        </w:rPr>
        <w:t>First Named Manufacturer</w:t>
      </w:r>
    </w:p>
    <w:tbl>
      <w:tblPr>
        <w:tblW w:w="10800" w:type="dxa"/>
        <w:tblInd w:w="-6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520"/>
        <w:gridCol w:w="4140"/>
        <w:gridCol w:w="4140"/>
      </w:tblGrid>
      <w:tr w:rsidR="00760957" w:rsidRPr="00E235E7" w14:paraId="0CDBAAF0" w14:textId="77777777" w:rsidTr="00F94CF9">
        <w:trPr>
          <w:trHeight w:hRule="exact" w:val="288"/>
          <w:ins w:id="65" w:author="David Brown" w:date="2022-04-28T03:33:00Z"/>
        </w:trPr>
        <w:tc>
          <w:tcPr>
            <w:tcW w:w="2520" w:type="dxa"/>
            <w:tcBorders>
              <w:top w:val="double" w:sz="6" w:space="0" w:color="auto"/>
              <w:bottom w:val="single" w:sz="6" w:space="0" w:color="auto"/>
            </w:tcBorders>
            <w:shd w:val="clear" w:color="auto" w:fill="E6E6E6"/>
            <w:noWrap/>
            <w:vAlign w:val="center"/>
          </w:tcPr>
          <w:p w14:paraId="634D205A" w14:textId="77777777" w:rsidR="00760957" w:rsidRPr="00E235E7" w:rsidRDefault="00760957" w:rsidP="00F94CF9">
            <w:pPr>
              <w:keepNext/>
              <w:keepLines/>
              <w:tabs>
                <w:tab w:val="left" w:pos="720"/>
                <w:tab w:val="left" w:pos="1440"/>
                <w:tab w:val="left" w:pos="2160"/>
                <w:tab w:val="left" w:pos="2880"/>
              </w:tabs>
              <w:rPr>
                <w:ins w:id="66" w:author="David Brown" w:date="2022-04-28T03:33:00Z"/>
                <w:rFonts w:ascii="Calibri" w:hAnsi="Calibri" w:cs="Arial"/>
                <w:b/>
                <w:bCs/>
                <w:szCs w:val="22"/>
                <w:u w:val="single"/>
              </w:rPr>
            </w:pPr>
            <w:ins w:id="67" w:author="David Brown" w:date="2022-04-28T03:33:00Z">
              <w:r w:rsidRPr="00E235E7">
                <w:rPr>
                  <w:rFonts w:ascii="Calibri" w:hAnsi="Calibri" w:cs="Arial"/>
                  <w:b/>
                  <w:bCs/>
                  <w:szCs w:val="22"/>
                  <w:u w:val="single"/>
                </w:rPr>
                <w:t>Service:</w:t>
              </w:r>
            </w:ins>
          </w:p>
        </w:tc>
        <w:tc>
          <w:tcPr>
            <w:tcW w:w="4140" w:type="dxa"/>
            <w:noWrap/>
            <w:vAlign w:val="center"/>
          </w:tcPr>
          <w:p w14:paraId="20DF0B71" w14:textId="77777777" w:rsidR="00760957" w:rsidRPr="0067722A" w:rsidRDefault="00760957" w:rsidP="00F94CF9">
            <w:pPr>
              <w:keepNext/>
              <w:keepLines/>
              <w:tabs>
                <w:tab w:val="left" w:pos="720"/>
                <w:tab w:val="left" w:pos="1440"/>
                <w:tab w:val="left" w:pos="2160"/>
                <w:tab w:val="left" w:pos="2880"/>
              </w:tabs>
              <w:jc w:val="center"/>
              <w:rPr>
                <w:ins w:id="68" w:author="David Brown" w:date="2022-04-28T03:33:00Z"/>
                <w:rFonts w:ascii="Calibri" w:hAnsi="Calibri" w:cs="Arial"/>
                <w:color w:val="000000"/>
                <w:szCs w:val="22"/>
              </w:rPr>
            </w:pPr>
            <w:ins w:id="69" w:author="David Brown" w:date="2022-04-28T03:33:00Z">
              <w:r w:rsidRPr="0067722A">
                <w:rPr>
                  <w:rFonts w:ascii="Calibri" w:hAnsi="Calibri" w:cs="Arial"/>
                  <w:color w:val="000000"/>
                  <w:szCs w:val="22"/>
                </w:rPr>
                <w:t>Water</w:t>
              </w:r>
            </w:ins>
          </w:p>
        </w:tc>
        <w:tc>
          <w:tcPr>
            <w:tcW w:w="4140" w:type="dxa"/>
          </w:tcPr>
          <w:p w14:paraId="27C6B35C" w14:textId="77777777" w:rsidR="00760957" w:rsidRPr="00624212" w:rsidRDefault="00760957" w:rsidP="00F94CF9">
            <w:pPr>
              <w:keepNext/>
              <w:keepLines/>
              <w:tabs>
                <w:tab w:val="left" w:pos="720"/>
                <w:tab w:val="left" w:pos="1440"/>
                <w:tab w:val="left" w:pos="2160"/>
                <w:tab w:val="left" w:pos="2880"/>
              </w:tabs>
              <w:jc w:val="center"/>
              <w:rPr>
                <w:ins w:id="70" w:author="David Brown" w:date="2022-04-28T03:33:00Z"/>
                <w:rFonts w:ascii="Calibri" w:hAnsi="Calibri" w:cs="Arial"/>
                <w:color w:val="000000"/>
                <w:szCs w:val="22"/>
              </w:rPr>
            </w:pPr>
            <w:ins w:id="71" w:author="David Brown" w:date="2022-04-28T03:33:00Z">
              <w:r w:rsidRPr="003230F1">
                <w:rPr>
                  <w:rFonts w:ascii="Calibri" w:hAnsi="Calibri" w:cs="Arial"/>
                  <w:color w:val="000000"/>
                  <w:szCs w:val="22"/>
                </w:rPr>
                <w:t>Water</w:t>
              </w:r>
            </w:ins>
          </w:p>
        </w:tc>
      </w:tr>
      <w:tr w:rsidR="00760957" w:rsidRPr="00E235E7" w14:paraId="6EB2D6B7" w14:textId="77777777" w:rsidTr="00F94CF9">
        <w:trPr>
          <w:trHeight w:hRule="exact" w:val="288"/>
          <w:ins w:id="72" w:author="David Brown" w:date="2022-04-28T03:33:00Z"/>
        </w:trPr>
        <w:tc>
          <w:tcPr>
            <w:tcW w:w="2520" w:type="dxa"/>
            <w:tcBorders>
              <w:top w:val="single" w:sz="6" w:space="0" w:color="auto"/>
              <w:bottom w:val="single" w:sz="6" w:space="0" w:color="auto"/>
            </w:tcBorders>
            <w:shd w:val="clear" w:color="auto" w:fill="E6E6E6"/>
            <w:noWrap/>
            <w:vAlign w:val="center"/>
          </w:tcPr>
          <w:p w14:paraId="62397CD9" w14:textId="77777777" w:rsidR="00760957" w:rsidRPr="00E235E7" w:rsidRDefault="00760957" w:rsidP="00F94CF9">
            <w:pPr>
              <w:keepNext/>
              <w:keepLines/>
              <w:tabs>
                <w:tab w:val="left" w:pos="720"/>
                <w:tab w:val="left" w:pos="1440"/>
                <w:tab w:val="left" w:pos="2160"/>
                <w:tab w:val="left" w:pos="2880"/>
              </w:tabs>
              <w:rPr>
                <w:ins w:id="73" w:author="David Brown" w:date="2022-04-28T03:33:00Z"/>
                <w:rFonts w:ascii="Calibri" w:eastAsia="Arial Unicode MS" w:hAnsi="Calibri" w:cs="Arial"/>
                <w:b/>
                <w:bCs/>
                <w:szCs w:val="22"/>
                <w:u w:val="single"/>
              </w:rPr>
            </w:pPr>
            <w:ins w:id="74" w:author="David Brown" w:date="2022-04-28T03:33:00Z">
              <w:r w:rsidRPr="00E235E7">
                <w:rPr>
                  <w:rFonts w:ascii="Calibri" w:hAnsi="Calibri" w:cs="Arial"/>
                  <w:b/>
                  <w:bCs/>
                  <w:szCs w:val="22"/>
                  <w:u w:val="single"/>
                </w:rPr>
                <w:t>Process:</w:t>
              </w:r>
            </w:ins>
          </w:p>
        </w:tc>
        <w:tc>
          <w:tcPr>
            <w:tcW w:w="4140" w:type="dxa"/>
            <w:noWrap/>
            <w:vAlign w:val="center"/>
          </w:tcPr>
          <w:p w14:paraId="52776B7F" w14:textId="77777777" w:rsidR="00760957" w:rsidRPr="0067722A" w:rsidRDefault="00760957" w:rsidP="00F94CF9">
            <w:pPr>
              <w:keepNext/>
              <w:keepLines/>
              <w:tabs>
                <w:tab w:val="left" w:pos="720"/>
                <w:tab w:val="left" w:pos="1440"/>
                <w:tab w:val="left" w:pos="2160"/>
                <w:tab w:val="left" w:pos="2880"/>
              </w:tabs>
              <w:jc w:val="center"/>
              <w:rPr>
                <w:ins w:id="75" w:author="David Brown" w:date="2022-04-28T03:33:00Z"/>
                <w:rFonts w:ascii="Calibri" w:eastAsia="Arial Unicode MS" w:hAnsi="Calibri" w:cs="Arial"/>
                <w:color w:val="000000"/>
                <w:szCs w:val="22"/>
              </w:rPr>
            </w:pPr>
          </w:p>
        </w:tc>
        <w:tc>
          <w:tcPr>
            <w:tcW w:w="4140" w:type="dxa"/>
          </w:tcPr>
          <w:p w14:paraId="4A63B8BC" w14:textId="77777777" w:rsidR="00760957" w:rsidRPr="00624212" w:rsidRDefault="00760957" w:rsidP="00F94CF9">
            <w:pPr>
              <w:keepNext/>
              <w:keepLines/>
              <w:tabs>
                <w:tab w:val="left" w:pos="720"/>
                <w:tab w:val="left" w:pos="1440"/>
                <w:tab w:val="left" w:pos="2160"/>
                <w:tab w:val="left" w:pos="2880"/>
              </w:tabs>
              <w:jc w:val="center"/>
              <w:rPr>
                <w:ins w:id="76" w:author="David Brown" w:date="2022-04-28T03:33:00Z"/>
                <w:rFonts w:ascii="Calibri" w:eastAsia="Arial Unicode MS" w:hAnsi="Calibri" w:cs="Arial"/>
                <w:color w:val="000000"/>
                <w:szCs w:val="22"/>
              </w:rPr>
            </w:pPr>
          </w:p>
        </w:tc>
      </w:tr>
      <w:tr w:rsidR="00760957" w:rsidRPr="00E235E7" w14:paraId="73AEDEA1" w14:textId="77777777" w:rsidTr="00F94CF9">
        <w:trPr>
          <w:trHeight w:hRule="exact" w:val="288"/>
          <w:ins w:id="77" w:author="David Brown" w:date="2022-04-28T03:33:00Z"/>
        </w:trPr>
        <w:tc>
          <w:tcPr>
            <w:tcW w:w="2520" w:type="dxa"/>
            <w:tcBorders>
              <w:top w:val="single" w:sz="6" w:space="0" w:color="auto"/>
              <w:bottom w:val="single" w:sz="6" w:space="0" w:color="auto"/>
            </w:tcBorders>
            <w:shd w:val="clear" w:color="auto" w:fill="E6E6E6"/>
            <w:noWrap/>
            <w:vAlign w:val="center"/>
          </w:tcPr>
          <w:p w14:paraId="5DE42330" w14:textId="77777777" w:rsidR="00760957" w:rsidRPr="00E235E7" w:rsidRDefault="00760957" w:rsidP="00F94CF9">
            <w:pPr>
              <w:tabs>
                <w:tab w:val="left" w:pos="720"/>
                <w:tab w:val="left" w:pos="1440"/>
                <w:tab w:val="left" w:pos="2160"/>
                <w:tab w:val="left" w:pos="2880"/>
              </w:tabs>
              <w:jc w:val="right"/>
              <w:rPr>
                <w:ins w:id="78" w:author="David Brown" w:date="2022-04-28T03:33:00Z"/>
                <w:rFonts w:ascii="Calibri" w:hAnsi="Calibri" w:cs="Arial"/>
                <w:szCs w:val="22"/>
              </w:rPr>
            </w:pPr>
            <w:ins w:id="79" w:author="David Brown" w:date="2022-04-28T03:33:00Z">
              <w:r w:rsidRPr="00E235E7">
                <w:rPr>
                  <w:rFonts w:ascii="Calibri" w:hAnsi="Calibri" w:cs="Arial"/>
                  <w:szCs w:val="22"/>
                </w:rPr>
                <w:t>Tag Name:</w:t>
              </w:r>
            </w:ins>
          </w:p>
        </w:tc>
        <w:tc>
          <w:tcPr>
            <w:tcW w:w="4140" w:type="dxa"/>
            <w:noWrap/>
            <w:vAlign w:val="center"/>
          </w:tcPr>
          <w:p w14:paraId="1426DA42" w14:textId="77777777" w:rsidR="00760957" w:rsidRPr="0067722A" w:rsidRDefault="00760957" w:rsidP="00F94CF9">
            <w:pPr>
              <w:tabs>
                <w:tab w:val="left" w:pos="720"/>
                <w:tab w:val="left" w:pos="1440"/>
                <w:tab w:val="left" w:pos="2160"/>
                <w:tab w:val="left" w:pos="2880"/>
              </w:tabs>
              <w:jc w:val="center"/>
              <w:rPr>
                <w:ins w:id="80" w:author="David Brown" w:date="2022-04-28T03:33:00Z"/>
                <w:rFonts w:ascii="Calibri" w:hAnsi="Calibri" w:cs="Arial"/>
                <w:color w:val="000000"/>
                <w:szCs w:val="22"/>
              </w:rPr>
            </w:pPr>
            <w:ins w:id="81" w:author="David Brown" w:date="2022-04-28T03:33:00Z">
              <w:r w:rsidRPr="0067722A">
                <w:rPr>
                  <w:rFonts w:ascii="Calibri" w:hAnsi="Calibri" w:cs="Arial"/>
                  <w:color w:val="000000"/>
                  <w:szCs w:val="22"/>
                </w:rPr>
                <w:t>TWR_PIT1</w:t>
              </w:r>
            </w:ins>
          </w:p>
        </w:tc>
        <w:tc>
          <w:tcPr>
            <w:tcW w:w="4140" w:type="dxa"/>
          </w:tcPr>
          <w:p w14:paraId="318FC615" w14:textId="77777777" w:rsidR="00760957" w:rsidRPr="00624212" w:rsidDel="001947B5" w:rsidRDefault="00760957" w:rsidP="00F94CF9">
            <w:pPr>
              <w:tabs>
                <w:tab w:val="left" w:pos="720"/>
                <w:tab w:val="left" w:pos="1440"/>
                <w:tab w:val="left" w:pos="2160"/>
                <w:tab w:val="left" w:pos="2880"/>
              </w:tabs>
              <w:jc w:val="center"/>
              <w:rPr>
                <w:ins w:id="82" w:author="David Brown" w:date="2022-04-28T03:33:00Z"/>
                <w:rFonts w:ascii="Calibri" w:hAnsi="Calibri" w:cs="Arial"/>
                <w:color w:val="000000"/>
                <w:szCs w:val="22"/>
              </w:rPr>
            </w:pPr>
            <w:ins w:id="83" w:author="David Brown" w:date="2022-04-28T03:33:00Z">
              <w:r>
                <w:rPr>
                  <w:rFonts w:ascii="Calibri" w:hAnsi="Calibri" w:cs="Arial"/>
                  <w:color w:val="000000"/>
                  <w:szCs w:val="22"/>
                </w:rPr>
                <w:t>TWR_LIT1</w:t>
              </w:r>
            </w:ins>
          </w:p>
        </w:tc>
      </w:tr>
      <w:tr w:rsidR="00760957" w:rsidRPr="00E235E7" w14:paraId="7E48E29A" w14:textId="77777777" w:rsidTr="00F94CF9">
        <w:trPr>
          <w:trHeight w:hRule="exact" w:val="288"/>
          <w:ins w:id="84" w:author="David Brown" w:date="2022-04-28T03:33:00Z"/>
        </w:trPr>
        <w:tc>
          <w:tcPr>
            <w:tcW w:w="2520" w:type="dxa"/>
            <w:tcBorders>
              <w:top w:val="single" w:sz="6" w:space="0" w:color="auto"/>
              <w:bottom w:val="single" w:sz="6" w:space="0" w:color="auto"/>
            </w:tcBorders>
            <w:shd w:val="clear" w:color="auto" w:fill="E6E6E6"/>
            <w:noWrap/>
            <w:vAlign w:val="center"/>
          </w:tcPr>
          <w:p w14:paraId="169FBFE0" w14:textId="77777777" w:rsidR="00760957" w:rsidRPr="00E235E7" w:rsidRDefault="00760957" w:rsidP="00F94CF9">
            <w:pPr>
              <w:tabs>
                <w:tab w:val="left" w:pos="720"/>
                <w:tab w:val="left" w:pos="1440"/>
                <w:tab w:val="left" w:pos="2160"/>
                <w:tab w:val="left" w:pos="2880"/>
              </w:tabs>
              <w:jc w:val="right"/>
              <w:rPr>
                <w:ins w:id="85" w:author="David Brown" w:date="2022-04-28T03:33:00Z"/>
                <w:rFonts w:ascii="Calibri" w:hAnsi="Calibri" w:cs="Arial"/>
                <w:szCs w:val="22"/>
              </w:rPr>
            </w:pPr>
            <w:ins w:id="86" w:author="David Brown" w:date="2022-04-28T03:33:00Z">
              <w:r w:rsidRPr="00E235E7">
                <w:rPr>
                  <w:rFonts w:ascii="Calibri" w:hAnsi="Calibri" w:cs="Arial"/>
                  <w:szCs w:val="22"/>
                </w:rPr>
                <w:t>Installation DWG:</w:t>
              </w:r>
            </w:ins>
          </w:p>
        </w:tc>
        <w:tc>
          <w:tcPr>
            <w:tcW w:w="4140" w:type="dxa"/>
            <w:noWrap/>
            <w:vAlign w:val="center"/>
          </w:tcPr>
          <w:p w14:paraId="0990B1BF" w14:textId="77777777" w:rsidR="00760957" w:rsidRPr="0067722A" w:rsidRDefault="00760957" w:rsidP="00F94CF9">
            <w:pPr>
              <w:tabs>
                <w:tab w:val="left" w:pos="720"/>
                <w:tab w:val="left" w:pos="1440"/>
                <w:tab w:val="left" w:pos="2160"/>
                <w:tab w:val="left" w:pos="2880"/>
              </w:tabs>
              <w:jc w:val="center"/>
              <w:rPr>
                <w:ins w:id="87" w:author="David Brown" w:date="2022-04-28T03:33:00Z"/>
                <w:rFonts w:ascii="Calibri" w:hAnsi="Calibri" w:cs="Arial"/>
                <w:color w:val="000000"/>
                <w:szCs w:val="22"/>
              </w:rPr>
            </w:pPr>
            <w:ins w:id="88" w:author="David Brown" w:date="2022-04-28T03:33:00Z">
              <w:r>
                <w:rPr>
                  <w:rFonts w:ascii="Calibri" w:hAnsi="Calibri" w:cs="Arial"/>
                  <w:color w:val="000000"/>
                  <w:szCs w:val="22"/>
                </w:rPr>
                <w:t xml:space="preserve"> I-401</w:t>
              </w:r>
            </w:ins>
          </w:p>
        </w:tc>
        <w:tc>
          <w:tcPr>
            <w:tcW w:w="4140" w:type="dxa"/>
            <w:vAlign w:val="center"/>
          </w:tcPr>
          <w:p w14:paraId="0EFF96CD" w14:textId="77777777" w:rsidR="00760957" w:rsidRPr="00E235E7" w:rsidRDefault="00760957" w:rsidP="00F94CF9">
            <w:pPr>
              <w:tabs>
                <w:tab w:val="left" w:pos="720"/>
                <w:tab w:val="left" w:pos="1440"/>
                <w:tab w:val="left" w:pos="2160"/>
                <w:tab w:val="left" w:pos="2880"/>
              </w:tabs>
              <w:jc w:val="center"/>
              <w:rPr>
                <w:ins w:id="89" w:author="David Brown" w:date="2022-04-28T03:33:00Z"/>
                <w:rFonts w:ascii="Calibri" w:hAnsi="Calibri" w:cs="Arial"/>
                <w:color w:val="000000"/>
                <w:szCs w:val="22"/>
                <w:highlight w:val="yellow"/>
              </w:rPr>
            </w:pPr>
            <w:ins w:id="90" w:author="David Brown" w:date="2022-04-28T03:33:00Z">
              <w:r>
                <w:rPr>
                  <w:rFonts w:ascii="Calibri" w:hAnsi="Calibri" w:cs="Arial"/>
                  <w:color w:val="000000"/>
                  <w:szCs w:val="22"/>
                </w:rPr>
                <w:t>I-401</w:t>
              </w:r>
            </w:ins>
          </w:p>
        </w:tc>
      </w:tr>
      <w:tr w:rsidR="00760957" w:rsidRPr="00E235E7" w14:paraId="0649A0ED" w14:textId="77777777" w:rsidTr="00F94CF9">
        <w:trPr>
          <w:trHeight w:hRule="exact" w:val="288"/>
          <w:ins w:id="91" w:author="David Brown" w:date="2022-04-28T03:33:00Z"/>
        </w:trPr>
        <w:tc>
          <w:tcPr>
            <w:tcW w:w="2520" w:type="dxa"/>
            <w:tcBorders>
              <w:top w:val="single" w:sz="6" w:space="0" w:color="auto"/>
              <w:bottom w:val="single" w:sz="6" w:space="0" w:color="auto"/>
            </w:tcBorders>
            <w:shd w:val="clear" w:color="auto" w:fill="E6E6E6"/>
            <w:noWrap/>
            <w:vAlign w:val="center"/>
          </w:tcPr>
          <w:p w14:paraId="4D2A2D9F" w14:textId="77777777" w:rsidR="00760957" w:rsidRPr="00E235E7" w:rsidRDefault="00760957" w:rsidP="00F94CF9">
            <w:pPr>
              <w:tabs>
                <w:tab w:val="left" w:pos="720"/>
                <w:tab w:val="left" w:pos="1440"/>
                <w:tab w:val="left" w:pos="2160"/>
                <w:tab w:val="left" w:pos="2880"/>
              </w:tabs>
              <w:jc w:val="right"/>
              <w:rPr>
                <w:ins w:id="92" w:author="David Brown" w:date="2022-04-28T03:33:00Z"/>
                <w:rFonts w:ascii="Calibri" w:eastAsia="Arial Unicode MS" w:hAnsi="Calibri" w:cs="Arial"/>
                <w:szCs w:val="22"/>
              </w:rPr>
            </w:pPr>
            <w:ins w:id="93" w:author="David Brown" w:date="2022-04-28T03:33:00Z">
              <w:r w:rsidRPr="00E235E7">
                <w:rPr>
                  <w:rFonts w:ascii="Calibri" w:hAnsi="Calibri" w:cs="Arial"/>
                  <w:szCs w:val="22"/>
                </w:rPr>
                <w:t>Fluid:</w:t>
              </w:r>
            </w:ins>
          </w:p>
        </w:tc>
        <w:tc>
          <w:tcPr>
            <w:tcW w:w="4140" w:type="dxa"/>
            <w:noWrap/>
            <w:vAlign w:val="center"/>
          </w:tcPr>
          <w:p w14:paraId="66251A61" w14:textId="77777777" w:rsidR="00760957" w:rsidRPr="0067722A" w:rsidRDefault="00760957" w:rsidP="00F94CF9">
            <w:pPr>
              <w:tabs>
                <w:tab w:val="left" w:pos="720"/>
                <w:tab w:val="left" w:pos="1440"/>
                <w:tab w:val="left" w:pos="2160"/>
                <w:tab w:val="left" w:pos="2880"/>
              </w:tabs>
              <w:jc w:val="center"/>
              <w:rPr>
                <w:ins w:id="94" w:author="David Brown" w:date="2022-04-28T03:33:00Z"/>
                <w:rFonts w:ascii="Calibri" w:eastAsia="Arial Unicode MS" w:hAnsi="Calibri" w:cs="Arial"/>
                <w:color w:val="000000"/>
                <w:szCs w:val="22"/>
              </w:rPr>
            </w:pPr>
            <w:ins w:id="95" w:author="David Brown" w:date="2022-04-28T03:33:00Z">
              <w:r w:rsidRPr="0067722A">
                <w:rPr>
                  <w:rFonts w:ascii="Calibri" w:hAnsi="Calibri" w:cs="Arial"/>
                  <w:color w:val="000000"/>
                  <w:szCs w:val="22"/>
                </w:rPr>
                <w:t>Potable Water</w:t>
              </w:r>
            </w:ins>
          </w:p>
        </w:tc>
        <w:tc>
          <w:tcPr>
            <w:tcW w:w="4140" w:type="dxa"/>
            <w:vAlign w:val="center"/>
          </w:tcPr>
          <w:p w14:paraId="3871F17A" w14:textId="77777777" w:rsidR="00760957" w:rsidRPr="00E235E7" w:rsidRDefault="00760957" w:rsidP="00F94CF9">
            <w:pPr>
              <w:tabs>
                <w:tab w:val="left" w:pos="720"/>
                <w:tab w:val="left" w:pos="1440"/>
                <w:tab w:val="left" w:pos="2160"/>
                <w:tab w:val="left" w:pos="2880"/>
              </w:tabs>
              <w:jc w:val="center"/>
              <w:rPr>
                <w:ins w:id="96" w:author="David Brown" w:date="2022-04-28T03:33:00Z"/>
                <w:rFonts w:ascii="Calibri" w:hAnsi="Calibri" w:cs="Arial"/>
                <w:color w:val="000000"/>
                <w:szCs w:val="22"/>
                <w:highlight w:val="yellow"/>
              </w:rPr>
            </w:pPr>
            <w:ins w:id="97" w:author="David Brown" w:date="2022-04-28T03:33:00Z">
              <w:r w:rsidRPr="00FE0035">
                <w:rPr>
                  <w:rFonts w:ascii="Calibri" w:hAnsi="Calibri" w:cs="Arial"/>
                  <w:color w:val="000000"/>
                  <w:szCs w:val="22"/>
                </w:rPr>
                <w:t>Potable Water</w:t>
              </w:r>
            </w:ins>
          </w:p>
        </w:tc>
      </w:tr>
      <w:tr w:rsidR="00760957" w:rsidRPr="00E235E7" w14:paraId="4E35F610" w14:textId="77777777" w:rsidTr="00F94CF9">
        <w:trPr>
          <w:trHeight w:hRule="exact" w:val="288"/>
          <w:ins w:id="98" w:author="David Brown" w:date="2022-04-28T03:33:00Z"/>
        </w:trPr>
        <w:tc>
          <w:tcPr>
            <w:tcW w:w="2520" w:type="dxa"/>
            <w:tcBorders>
              <w:top w:val="single" w:sz="6" w:space="0" w:color="auto"/>
              <w:bottom w:val="single" w:sz="6" w:space="0" w:color="auto"/>
            </w:tcBorders>
            <w:shd w:val="clear" w:color="auto" w:fill="E6E6E6"/>
            <w:noWrap/>
            <w:vAlign w:val="center"/>
          </w:tcPr>
          <w:p w14:paraId="51AF6223" w14:textId="77777777" w:rsidR="00760957" w:rsidRPr="00E235E7" w:rsidRDefault="00760957" w:rsidP="00F94CF9">
            <w:pPr>
              <w:tabs>
                <w:tab w:val="left" w:pos="720"/>
                <w:tab w:val="left" w:pos="1440"/>
                <w:tab w:val="left" w:pos="2160"/>
                <w:tab w:val="left" w:pos="2880"/>
              </w:tabs>
              <w:jc w:val="right"/>
              <w:rPr>
                <w:ins w:id="99" w:author="David Brown" w:date="2022-04-28T03:33:00Z"/>
                <w:rFonts w:ascii="Calibri" w:eastAsia="Arial Unicode MS" w:hAnsi="Calibri" w:cs="Arial"/>
                <w:szCs w:val="22"/>
              </w:rPr>
            </w:pPr>
            <w:ins w:id="100" w:author="David Brown" w:date="2022-04-28T03:33:00Z">
              <w:r w:rsidRPr="00E235E7">
                <w:rPr>
                  <w:rFonts w:ascii="Calibri" w:hAnsi="Calibri" w:cs="Arial"/>
                  <w:szCs w:val="22"/>
                </w:rPr>
                <w:t>Temp min/max:</w:t>
              </w:r>
            </w:ins>
          </w:p>
        </w:tc>
        <w:tc>
          <w:tcPr>
            <w:tcW w:w="4140" w:type="dxa"/>
            <w:noWrap/>
            <w:vAlign w:val="center"/>
          </w:tcPr>
          <w:p w14:paraId="5054C1D7" w14:textId="77777777" w:rsidR="00760957" w:rsidRPr="0067722A" w:rsidRDefault="00760957" w:rsidP="00F94CF9">
            <w:pPr>
              <w:tabs>
                <w:tab w:val="left" w:pos="720"/>
                <w:tab w:val="left" w:pos="1440"/>
                <w:tab w:val="left" w:pos="2160"/>
                <w:tab w:val="left" w:pos="2880"/>
              </w:tabs>
              <w:jc w:val="center"/>
              <w:rPr>
                <w:ins w:id="101" w:author="David Brown" w:date="2022-04-28T03:33:00Z"/>
                <w:rFonts w:ascii="Calibri" w:eastAsia="Arial Unicode MS" w:hAnsi="Calibri" w:cs="Arial"/>
                <w:color w:val="000000"/>
                <w:szCs w:val="22"/>
              </w:rPr>
            </w:pPr>
            <w:ins w:id="102" w:author="David Brown" w:date="2022-04-28T03:33:00Z">
              <w:r w:rsidRPr="0067722A">
                <w:rPr>
                  <w:rFonts w:ascii="Calibri" w:hAnsi="Calibri" w:cs="Arial"/>
                  <w:color w:val="000000"/>
                  <w:szCs w:val="22"/>
                </w:rPr>
                <w:t xml:space="preserve">0-25 </w:t>
              </w:r>
              <w:r w:rsidRPr="0067722A">
                <w:rPr>
                  <w:rFonts w:ascii="Calibri" w:hAnsi="Calibri" w:cs="Arial"/>
                  <w:color w:val="000000"/>
                  <w:szCs w:val="22"/>
                </w:rPr>
                <w:sym w:font="Symbol" w:char="F0B0"/>
              </w:r>
              <w:r w:rsidRPr="0067722A">
                <w:rPr>
                  <w:rFonts w:ascii="Calibri" w:hAnsi="Calibri" w:cs="Arial"/>
                  <w:color w:val="000000"/>
                  <w:szCs w:val="22"/>
                </w:rPr>
                <w:t>C</w:t>
              </w:r>
            </w:ins>
          </w:p>
        </w:tc>
        <w:tc>
          <w:tcPr>
            <w:tcW w:w="4140" w:type="dxa"/>
            <w:vAlign w:val="center"/>
          </w:tcPr>
          <w:p w14:paraId="5E9D28E0" w14:textId="77777777" w:rsidR="00760957" w:rsidRPr="00E235E7" w:rsidRDefault="00760957" w:rsidP="00F94CF9">
            <w:pPr>
              <w:tabs>
                <w:tab w:val="left" w:pos="720"/>
                <w:tab w:val="left" w:pos="1440"/>
                <w:tab w:val="left" w:pos="2160"/>
                <w:tab w:val="left" w:pos="2880"/>
              </w:tabs>
              <w:jc w:val="center"/>
              <w:rPr>
                <w:ins w:id="103" w:author="David Brown" w:date="2022-04-28T03:33:00Z"/>
                <w:rFonts w:ascii="Calibri" w:hAnsi="Calibri" w:cs="Arial"/>
                <w:color w:val="000000"/>
                <w:szCs w:val="22"/>
                <w:highlight w:val="yellow"/>
              </w:rPr>
            </w:pPr>
            <w:ins w:id="104" w:author="David Brown" w:date="2022-04-28T03:33:00Z">
              <w:r w:rsidRPr="00FE0035">
                <w:rPr>
                  <w:rFonts w:ascii="Calibri" w:hAnsi="Calibri" w:cs="Arial"/>
                  <w:color w:val="000000"/>
                  <w:szCs w:val="22"/>
                </w:rPr>
                <w:t xml:space="preserve">0-25 </w:t>
              </w:r>
              <w:r w:rsidRPr="00FE0035">
                <w:rPr>
                  <w:rFonts w:ascii="Calibri" w:hAnsi="Calibri" w:cs="Arial"/>
                  <w:color w:val="000000"/>
                  <w:szCs w:val="22"/>
                </w:rPr>
                <w:sym w:font="Symbol" w:char="F0B0"/>
              </w:r>
              <w:r w:rsidRPr="00FE0035">
                <w:rPr>
                  <w:rFonts w:ascii="Calibri" w:hAnsi="Calibri" w:cs="Arial"/>
                  <w:color w:val="000000"/>
                  <w:szCs w:val="22"/>
                </w:rPr>
                <w:t>C</w:t>
              </w:r>
            </w:ins>
          </w:p>
        </w:tc>
      </w:tr>
      <w:tr w:rsidR="00760957" w:rsidRPr="00E235E7" w14:paraId="557AF7C5" w14:textId="77777777" w:rsidTr="00F94CF9">
        <w:trPr>
          <w:trHeight w:hRule="exact" w:val="288"/>
          <w:ins w:id="105" w:author="David Brown" w:date="2022-04-28T03:33:00Z"/>
        </w:trPr>
        <w:tc>
          <w:tcPr>
            <w:tcW w:w="2520" w:type="dxa"/>
            <w:tcBorders>
              <w:top w:val="single" w:sz="6" w:space="0" w:color="auto"/>
              <w:bottom w:val="single" w:sz="6" w:space="0" w:color="auto"/>
            </w:tcBorders>
            <w:shd w:val="clear" w:color="auto" w:fill="E6E6E6"/>
            <w:noWrap/>
            <w:vAlign w:val="center"/>
          </w:tcPr>
          <w:p w14:paraId="072D91BE" w14:textId="77777777" w:rsidR="00760957" w:rsidRPr="00E235E7" w:rsidRDefault="00760957" w:rsidP="00F94CF9">
            <w:pPr>
              <w:tabs>
                <w:tab w:val="left" w:pos="720"/>
                <w:tab w:val="left" w:pos="1440"/>
                <w:tab w:val="left" w:pos="2160"/>
                <w:tab w:val="left" w:pos="2880"/>
              </w:tabs>
              <w:jc w:val="right"/>
              <w:rPr>
                <w:ins w:id="106" w:author="David Brown" w:date="2022-04-28T03:33:00Z"/>
                <w:rFonts w:ascii="Calibri" w:eastAsia="Arial Unicode MS" w:hAnsi="Calibri" w:cs="Arial"/>
                <w:szCs w:val="22"/>
              </w:rPr>
            </w:pPr>
            <w:ins w:id="107" w:author="David Brown" w:date="2022-04-28T03:33:00Z">
              <w:r w:rsidRPr="00E235E7">
                <w:rPr>
                  <w:rFonts w:ascii="Calibri" w:hAnsi="Calibri" w:cs="Arial"/>
                  <w:szCs w:val="22"/>
                </w:rPr>
                <w:t>Press min/max:</w:t>
              </w:r>
            </w:ins>
          </w:p>
        </w:tc>
        <w:tc>
          <w:tcPr>
            <w:tcW w:w="4140" w:type="dxa"/>
            <w:noWrap/>
            <w:vAlign w:val="center"/>
          </w:tcPr>
          <w:p w14:paraId="7A3CD5E6" w14:textId="77777777" w:rsidR="00760957" w:rsidRPr="0067722A" w:rsidRDefault="00760957" w:rsidP="00F94CF9">
            <w:pPr>
              <w:tabs>
                <w:tab w:val="left" w:pos="720"/>
                <w:tab w:val="left" w:pos="1440"/>
                <w:tab w:val="left" w:pos="2160"/>
                <w:tab w:val="left" w:pos="2880"/>
              </w:tabs>
              <w:jc w:val="center"/>
              <w:rPr>
                <w:ins w:id="108" w:author="David Brown" w:date="2022-04-28T03:33:00Z"/>
                <w:rFonts w:ascii="Calibri" w:eastAsia="Arial Unicode MS" w:hAnsi="Calibri" w:cs="Arial"/>
                <w:color w:val="000000"/>
                <w:szCs w:val="22"/>
              </w:rPr>
            </w:pPr>
            <w:ins w:id="109" w:author="David Brown" w:date="2022-04-28T03:33:00Z">
              <w:r w:rsidRPr="0067722A">
                <w:rPr>
                  <w:rFonts w:ascii="Calibri" w:hAnsi="Calibri" w:cs="Arial"/>
                  <w:color w:val="000000"/>
                  <w:szCs w:val="22"/>
                </w:rPr>
                <w:t xml:space="preserve">0 - </w:t>
              </w:r>
              <w:r>
                <w:rPr>
                  <w:rFonts w:ascii="Calibri" w:hAnsi="Calibri" w:cs="Arial"/>
                  <w:color w:val="000000"/>
                  <w:szCs w:val="22"/>
                </w:rPr>
                <w:t>1034</w:t>
              </w:r>
              <w:r w:rsidRPr="0067722A">
                <w:rPr>
                  <w:rFonts w:ascii="Calibri" w:hAnsi="Calibri" w:cs="Arial"/>
                  <w:color w:val="000000"/>
                  <w:szCs w:val="22"/>
                </w:rPr>
                <w:t xml:space="preserve"> kPa</w:t>
              </w:r>
            </w:ins>
          </w:p>
        </w:tc>
        <w:tc>
          <w:tcPr>
            <w:tcW w:w="4140" w:type="dxa"/>
            <w:vAlign w:val="center"/>
          </w:tcPr>
          <w:p w14:paraId="0AE6DB62" w14:textId="77777777" w:rsidR="00760957" w:rsidRPr="00E235E7" w:rsidRDefault="00760957" w:rsidP="00F94CF9">
            <w:pPr>
              <w:tabs>
                <w:tab w:val="left" w:pos="720"/>
                <w:tab w:val="left" w:pos="1440"/>
                <w:tab w:val="left" w:pos="2160"/>
                <w:tab w:val="left" w:pos="2880"/>
              </w:tabs>
              <w:jc w:val="center"/>
              <w:rPr>
                <w:ins w:id="110" w:author="David Brown" w:date="2022-04-28T03:33:00Z"/>
                <w:rFonts w:ascii="Calibri" w:hAnsi="Calibri" w:cs="Arial"/>
                <w:color w:val="000000"/>
                <w:szCs w:val="22"/>
                <w:highlight w:val="yellow"/>
              </w:rPr>
            </w:pPr>
            <w:ins w:id="111" w:author="David Brown" w:date="2022-04-28T03:33:00Z">
              <w:r w:rsidRPr="00FE0035">
                <w:rPr>
                  <w:rFonts w:ascii="Calibri" w:hAnsi="Calibri" w:cs="Arial"/>
                  <w:color w:val="000000"/>
                  <w:szCs w:val="22"/>
                </w:rPr>
                <w:t xml:space="preserve">0 - </w:t>
              </w:r>
              <w:r>
                <w:rPr>
                  <w:rFonts w:ascii="Calibri" w:hAnsi="Calibri" w:cs="Arial"/>
                  <w:color w:val="000000"/>
                  <w:szCs w:val="22"/>
                </w:rPr>
                <w:t>1034</w:t>
              </w:r>
              <w:r w:rsidRPr="00FE0035">
                <w:rPr>
                  <w:rFonts w:ascii="Calibri" w:hAnsi="Calibri" w:cs="Arial"/>
                  <w:color w:val="000000"/>
                  <w:szCs w:val="22"/>
                </w:rPr>
                <w:t xml:space="preserve"> kPa</w:t>
              </w:r>
            </w:ins>
          </w:p>
        </w:tc>
      </w:tr>
      <w:tr w:rsidR="00760957" w:rsidRPr="00E235E7" w14:paraId="0559ED13" w14:textId="77777777" w:rsidTr="00F94CF9">
        <w:trPr>
          <w:trHeight w:hRule="exact" w:val="288"/>
          <w:ins w:id="112" w:author="David Brown" w:date="2022-04-28T03:33:00Z"/>
        </w:trPr>
        <w:tc>
          <w:tcPr>
            <w:tcW w:w="2520" w:type="dxa"/>
            <w:tcBorders>
              <w:top w:val="single" w:sz="6" w:space="0" w:color="auto"/>
              <w:bottom w:val="single" w:sz="6" w:space="0" w:color="auto"/>
            </w:tcBorders>
            <w:shd w:val="clear" w:color="auto" w:fill="E6E6E6"/>
            <w:noWrap/>
            <w:vAlign w:val="center"/>
          </w:tcPr>
          <w:p w14:paraId="6980311B" w14:textId="77777777" w:rsidR="00760957" w:rsidRPr="00E235E7" w:rsidRDefault="00760957" w:rsidP="00F94CF9">
            <w:pPr>
              <w:tabs>
                <w:tab w:val="left" w:pos="720"/>
                <w:tab w:val="left" w:pos="1440"/>
                <w:tab w:val="left" w:pos="2160"/>
                <w:tab w:val="left" w:pos="2880"/>
              </w:tabs>
              <w:rPr>
                <w:ins w:id="113" w:author="David Brown" w:date="2022-04-28T03:33:00Z"/>
                <w:rFonts w:ascii="Calibri" w:eastAsia="Arial Unicode MS" w:hAnsi="Calibri" w:cs="Arial"/>
                <w:b/>
                <w:bCs/>
                <w:szCs w:val="22"/>
                <w:u w:val="single"/>
              </w:rPr>
            </w:pPr>
            <w:ins w:id="114" w:author="David Brown" w:date="2022-04-28T03:33:00Z">
              <w:r w:rsidRPr="00E235E7">
                <w:rPr>
                  <w:rFonts w:ascii="Calibri" w:hAnsi="Calibri" w:cs="Arial"/>
                  <w:b/>
                  <w:bCs/>
                  <w:szCs w:val="22"/>
                  <w:u w:val="single"/>
                </w:rPr>
                <w:t>Device Data:</w:t>
              </w:r>
            </w:ins>
          </w:p>
        </w:tc>
        <w:tc>
          <w:tcPr>
            <w:tcW w:w="4140" w:type="dxa"/>
            <w:noWrap/>
            <w:vAlign w:val="center"/>
          </w:tcPr>
          <w:p w14:paraId="75E8D244" w14:textId="77777777" w:rsidR="00760957" w:rsidRPr="00E235E7" w:rsidRDefault="00760957" w:rsidP="00F94CF9">
            <w:pPr>
              <w:tabs>
                <w:tab w:val="left" w:pos="720"/>
                <w:tab w:val="left" w:pos="1440"/>
                <w:tab w:val="left" w:pos="2160"/>
                <w:tab w:val="left" w:pos="2880"/>
              </w:tabs>
              <w:jc w:val="center"/>
              <w:rPr>
                <w:ins w:id="115" w:author="David Brown" w:date="2022-04-28T03:33:00Z"/>
                <w:rFonts w:ascii="Calibri" w:eastAsia="Arial Unicode MS" w:hAnsi="Calibri" w:cs="Arial"/>
                <w:color w:val="000000"/>
                <w:szCs w:val="22"/>
                <w:highlight w:val="yellow"/>
              </w:rPr>
            </w:pPr>
          </w:p>
        </w:tc>
        <w:tc>
          <w:tcPr>
            <w:tcW w:w="4140" w:type="dxa"/>
            <w:vAlign w:val="center"/>
          </w:tcPr>
          <w:p w14:paraId="7FD76566" w14:textId="77777777" w:rsidR="00760957" w:rsidRPr="00E235E7" w:rsidRDefault="00760957" w:rsidP="00F94CF9">
            <w:pPr>
              <w:tabs>
                <w:tab w:val="left" w:pos="720"/>
                <w:tab w:val="left" w:pos="1440"/>
                <w:tab w:val="left" w:pos="2160"/>
                <w:tab w:val="left" w:pos="2880"/>
              </w:tabs>
              <w:jc w:val="center"/>
              <w:rPr>
                <w:ins w:id="116" w:author="David Brown" w:date="2022-04-28T03:33:00Z"/>
                <w:rFonts w:ascii="Calibri" w:eastAsia="Arial Unicode MS" w:hAnsi="Calibri" w:cs="Arial"/>
                <w:color w:val="000000"/>
                <w:szCs w:val="22"/>
                <w:highlight w:val="yellow"/>
              </w:rPr>
            </w:pPr>
          </w:p>
        </w:tc>
      </w:tr>
      <w:tr w:rsidR="00760957" w:rsidRPr="00E235E7" w14:paraId="40726BD7" w14:textId="77777777" w:rsidTr="00F94CF9">
        <w:trPr>
          <w:trHeight w:hRule="exact" w:val="618"/>
          <w:ins w:id="117" w:author="David Brown" w:date="2022-04-28T03:33:00Z"/>
        </w:trPr>
        <w:tc>
          <w:tcPr>
            <w:tcW w:w="2520" w:type="dxa"/>
            <w:tcBorders>
              <w:top w:val="single" w:sz="6" w:space="0" w:color="auto"/>
              <w:bottom w:val="single" w:sz="6" w:space="0" w:color="auto"/>
            </w:tcBorders>
            <w:shd w:val="clear" w:color="auto" w:fill="E6E6E6"/>
            <w:noWrap/>
            <w:vAlign w:val="center"/>
          </w:tcPr>
          <w:p w14:paraId="65E89E7C" w14:textId="77777777" w:rsidR="00760957" w:rsidRPr="00E235E7" w:rsidRDefault="00760957" w:rsidP="00F94CF9">
            <w:pPr>
              <w:tabs>
                <w:tab w:val="left" w:pos="720"/>
                <w:tab w:val="left" w:pos="1440"/>
                <w:tab w:val="left" w:pos="2160"/>
                <w:tab w:val="left" w:pos="2880"/>
              </w:tabs>
              <w:jc w:val="right"/>
              <w:rPr>
                <w:ins w:id="118" w:author="David Brown" w:date="2022-04-28T03:33:00Z"/>
                <w:rFonts w:ascii="Calibri" w:eastAsia="Arial Unicode MS" w:hAnsi="Calibri" w:cs="Arial"/>
                <w:szCs w:val="22"/>
              </w:rPr>
            </w:pPr>
            <w:ins w:id="119" w:author="David Brown" w:date="2022-04-28T03:33:00Z">
              <w:r w:rsidRPr="00E235E7">
                <w:rPr>
                  <w:rFonts w:ascii="Calibri" w:hAnsi="Calibri" w:cs="Arial"/>
                  <w:szCs w:val="22"/>
                </w:rPr>
                <w:t>Span:</w:t>
              </w:r>
            </w:ins>
          </w:p>
        </w:tc>
        <w:tc>
          <w:tcPr>
            <w:tcW w:w="4140" w:type="dxa"/>
            <w:noWrap/>
            <w:vAlign w:val="center"/>
          </w:tcPr>
          <w:p w14:paraId="2814D7CF" w14:textId="77777777" w:rsidR="00760957" w:rsidRPr="00E235E7" w:rsidRDefault="00760957" w:rsidP="00F94CF9">
            <w:pPr>
              <w:tabs>
                <w:tab w:val="left" w:pos="720"/>
                <w:tab w:val="left" w:pos="1440"/>
                <w:tab w:val="left" w:pos="2160"/>
                <w:tab w:val="left" w:pos="2880"/>
              </w:tabs>
              <w:jc w:val="center"/>
              <w:rPr>
                <w:ins w:id="120" w:author="David Brown" w:date="2022-04-28T03:33:00Z"/>
                <w:rFonts w:ascii="Calibri" w:eastAsia="Arial Unicode MS" w:hAnsi="Calibri" w:cs="Arial"/>
                <w:color w:val="000000"/>
                <w:szCs w:val="22"/>
                <w:highlight w:val="yellow"/>
              </w:rPr>
            </w:pPr>
            <w:commentRangeStart w:id="121"/>
            <w:ins w:id="122" w:author="David Brown" w:date="2022-04-28T03:33:00Z">
              <w:r>
                <w:rPr>
                  <w:rFonts w:ascii="Calibri" w:hAnsi="Calibri" w:cs="Arial"/>
                  <w:color w:val="000000"/>
                  <w:szCs w:val="22"/>
                </w:rPr>
                <w:t>0 – 1000 kPa</w:t>
              </w:r>
            </w:ins>
          </w:p>
        </w:tc>
        <w:tc>
          <w:tcPr>
            <w:tcW w:w="4140" w:type="dxa"/>
            <w:vAlign w:val="center"/>
          </w:tcPr>
          <w:p w14:paraId="42A7F518" w14:textId="77777777" w:rsidR="00760957" w:rsidRDefault="00760957" w:rsidP="00F94CF9">
            <w:pPr>
              <w:tabs>
                <w:tab w:val="left" w:pos="720"/>
                <w:tab w:val="left" w:pos="1440"/>
                <w:tab w:val="left" w:pos="2160"/>
                <w:tab w:val="left" w:pos="2880"/>
              </w:tabs>
              <w:jc w:val="center"/>
              <w:rPr>
                <w:ins w:id="123" w:author="David Brown" w:date="2022-04-28T03:33:00Z"/>
                <w:rFonts w:ascii="Calibri" w:hAnsi="Calibri" w:cs="Arial"/>
                <w:color w:val="000000"/>
                <w:szCs w:val="22"/>
              </w:rPr>
            </w:pPr>
            <w:ins w:id="124" w:author="David Brown" w:date="2022-04-28T03:33:00Z">
              <w:r>
                <w:rPr>
                  <w:rFonts w:ascii="Calibri" w:hAnsi="Calibri" w:cs="Arial"/>
                  <w:color w:val="000000"/>
                  <w:szCs w:val="22"/>
                </w:rPr>
                <w:t xml:space="preserve">282.1 – 382.0 kPa (0 – 10.25 m Tower Water Level) </w:t>
              </w:r>
            </w:ins>
            <w:commentRangeEnd w:id="121"/>
            <w:ins w:id="125" w:author="David Brown" w:date="2022-04-28T03:34:00Z">
              <w:r>
                <w:rPr>
                  <w:rStyle w:val="CommentReference"/>
                </w:rPr>
                <w:commentReference w:id="121"/>
              </w:r>
            </w:ins>
          </w:p>
        </w:tc>
      </w:tr>
      <w:tr w:rsidR="00760957" w:rsidRPr="00E235E7" w14:paraId="40EC93F0" w14:textId="77777777" w:rsidTr="00F94CF9">
        <w:trPr>
          <w:trHeight w:hRule="exact" w:val="310"/>
          <w:ins w:id="126" w:author="David Brown" w:date="2022-04-28T03:33:00Z"/>
        </w:trPr>
        <w:tc>
          <w:tcPr>
            <w:tcW w:w="2520" w:type="dxa"/>
            <w:tcBorders>
              <w:top w:val="single" w:sz="6" w:space="0" w:color="auto"/>
              <w:bottom w:val="single" w:sz="6" w:space="0" w:color="auto"/>
            </w:tcBorders>
            <w:shd w:val="clear" w:color="auto" w:fill="E6E6E6"/>
            <w:noWrap/>
            <w:vAlign w:val="center"/>
          </w:tcPr>
          <w:p w14:paraId="009FF3F2" w14:textId="77777777" w:rsidR="00760957" w:rsidRPr="00E235E7" w:rsidRDefault="00760957" w:rsidP="00F94CF9">
            <w:pPr>
              <w:tabs>
                <w:tab w:val="left" w:pos="720"/>
                <w:tab w:val="left" w:pos="1440"/>
                <w:tab w:val="left" w:pos="2160"/>
                <w:tab w:val="left" w:pos="2880"/>
              </w:tabs>
              <w:jc w:val="right"/>
              <w:rPr>
                <w:ins w:id="127" w:author="David Brown" w:date="2022-04-28T03:33:00Z"/>
                <w:rFonts w:ascii="Calibri" w:hAnsi="Calibri" w:cs="Arial"/>
                <w:szCs w:val="22"/>
              </w:rPr>
            </w:pPr>
          </w:p>
        </w:tc>
        <w:tc>
          <w:tcPr>
            <w:tcW w:w="4140" w:type="dxa"/>
            <w:noWrap/>
            <w:vAlign w:val="center"/>
          </w:tcPr>
          <w:p w14:paraId="135E406A" w14:textId="77777777" w:rsidR="00760957" w:rsidRDefault="00760957" w:rsidP="00F94CF9">
            <w:pPr>
              <w:tabs>
                <w:tab w:val="left" w:pos="720"/>
                <w:tab w:val="left" w:pos="1440"/>
                <w:tab w:val="left" w:pos="2160"/>
                <w:tab w:val="left" w:pos="2880"/>
              </w:tabs>
              <w:jc w:val="center"/>
              <w:rPr>
                <w:ins w:id="128" w:author="David Brown" w:date="2022-04-28T03:33:00Z"/>
                <w:rFonts w:ascii="Calibri" w:hAnsi="Calibri" w:cs="Arial"/>
                <w:color w:val="000000"/>
                <w:szCs w:val="22"/>
              </w:rPr>
            </w:pPr>
          </w:p>
        </w:tc>
        <w:tc>
          <w:tcPr>
            <w:tcW w:w="4140" w:type="dxa"/>
            <w:vAlign w:val="center"/>
          </w:tcPr>
          <w:p w14:paraId="21D9F083" w14:textId="77777777" w:rsidR="00760957" w:rsidRPr="00E235E7" w:rsidRDefault="00760957" w:rsidP="00F94CF9">
            <w:pPr>
              <w:tabs>
                <w:tab w:val="left" w:pos="720"/>
                <w:tab w:val="left" w:pos="1440"/>
                <w:tab w:val="left" w:pos="2160"/>
                <w:tab w:val="left" w:pos="2880"/>
              </w:tabs>
              <w:jc w:val="center"/>
              <w:rPr>
                <w:ins w:id="129" w:author="David Brown" w:date="2022-04-28T03:33:00Z"/>
                <w:rFonts w:ascii="Calibri" w:hAnsi="Calibri" w:cs="Arial"/>
                <w:color w:val="000000"/>
                <w:szCs w:val="22"/>
              </w:rPr>
            </w:pPr>
          </w:p>
        </w:tc>
      </w:tr>
      <w:tr w:rsidR="00760957" w:rsidRPr="00E235E7" w14:paraId="6870FC44" w14:textId="77777777" w:rsidTr="00F94CF9">
        <w:trPr>
          <w:trHeight w:hRule="exact" w:val="310"/>
          <w:ins w:id="130" w:author="David Brown" w:date="2022-04-28T03:33:00Z"/>
        </w:trPr>
        <w:tc>
          <w:tcPr>
            <w:tcW w:w="2520" w:type="dxa"/>
            <w:tcBorders>
              <w:top w:val="single" w:sz="6" w:space="0" w:color="auto"/>
              <w:bottom w:val="single" w:sz="6" w:space="0" w:color="auto"/>
            </w:tcBorders>
            <w:shd w:val="clear" w:color="auto" w:fill="E6E6E6"/>
            <w:noWrap/>
            <w:vAlign w:val="center"/>
          </w:tcPr>
          <w:p w14:paraId="4EF4452D" w14:textId="77777777" w:rsidR="00760957" w:rsidRPr="00E235E7" w:rsidRDefault="00760957" w:rsidP="00F94CF9">
            <w:pPr>
              <w:tabs>
                <w:tab w:val="left" w:pos="720"/>
                <w:tab w:val="left" w:pos="1440"/>
                <w:tab w:val="left" w:pos="2160"/>
                <w:tab w:val="left" w:pos="2880"/>
              </w:tabs>
              <w:jc w:val="right"/>
              <w:rPr>
                <w:ins w:id="131" w:author="David Brown" w:date="2022-04-28T03:33:00Z"/>
                <w:rFonts w:ascii="Calibri" w:eastAsia="Arial Unicode MS" w:hAnsi="Calibri" w:cs="Arial"/>
                <w:szCs w:val="22"/>
              </w:rPr>
            </w:pPr>
            <w:ins w:id="132" w:author="David Brown" w:date="2022-04-28T03:33:00Z">
              <w:r w:rsidRPr="00E235E7">
                <w:rPr>
                  <w:rFonts w:ascii="Calibri" w:hAnsi="Calibri" w:cs="Arial"/>
                  <w:szCs w:val="22"/>
                </w:rPr>
                <w:t>Approval:</w:t>
              </w:r>
            </w:ins>
          </w:p>
        </w:tc>
        <w:tc>
          <w:tcPr>
            <w:tcW w:w="4140" w:type="dxa"/>
            <w:noWrap/>
            <w:vAlign w:val="center"/>
          </w:tcPr>
          <w:p w14:paraId="0C0EAF8F" w14:textId="77777777" w:rsidR="00760957" w:rsidRPr="00E235E7" w:rsidRDefault="00760957" w:rsidP="00F94CF9">
            <w:pPr>
              <w:tabs>
                <w:tab w:val="left" w:pos="720"/>
                <w:tab w:val="left" w:pos="1440"/>
                <w:tab w:val="left" w:pos="2160"/>
                <w:tab w:val="left" w:pos="2880"/>
              </w:tabs>
              <w:jc w:val="center"/>
              <w:rPr>
                <w:ins w:id="133" w:author="David Brown" w:date="2022-04-28T03:33:00Z"/>
                <w:rFonts w:ascii="Calibri" w:eastAsia="Arial Unicode MS" w:hAnsi="Calibri" w:cs="Arial"/>
                <w:color w:val="000000"/>
                <w:szCs w:val="22"/>
              </w:rPr>
            </w:pPr>
            <w:ins w:id="134" w:author="David Brown" w:date="2022-04-28T03:33:00Z">
              <w:r>
                <w:rPr>
                  <w:rFonts w:ascii="Calibri" w:hAnsi="Calibri" w:cs="Arial"/>
                  <w:color w:val="000000"/>
                  <w:szCs w:val="22"/>
                </w:rPr>
                <w:t>CSA I.S EX, NSF 61 Potable Water, CRN</w:t>
              </w:r>
            </w:ins>
          </w:p>
        </w:tc>
        <w:tc>
          <w:tcPr>
            <w:tcW w:w="4140" w:type="dxa"/>
            <w:vAlign w:val="center"/>
          </w:tcPr>
          <w:p w14:paraId="2A71BD1E" w14:textId="77777777" w:rsidR="00760957" w:rsidRPr="00E235E7" w:rsidRDefault="00760957" w:rsidP="00F94CF9">
            <w:pPr>
              <w:tabs>
                <w:tab w:val="left" w:pos="720"/>
                <w:tab w:val="left" w:pos="1440"/>
                <w:tab w:val="left" w:pos="2160"/>
                <w:tab w:val="left" w:pos="2880"/>
              </w:tabs>
              <w:jc w:val="center"/>
              <w:rPr>
                <w:ins w:id="135" w:author="David Brown" w:date="2022-04-28T03:33:00Z"/>
                <w:rFonts w:ascii="Calibri" w:hAnsi="Calibri" w:cs="Arial"/>
                <w:color w:val="000000"/>
                <w:szCs w:val="22"/>
              </w:rPr>
            </w:pPr>
            <w:ins w:id="136" w:author="David Brown" w:date="2022-04-28T03:33:00Z">
              <w:r>
                <w:rPr>
                  <w:rFonts w:ascii="Calibri" w:hAnsi="Calibri" w:cs="Arial"/>
                  <w:color w:val="000000"/>
                  <w:szCs w:val="22"/>
                </w:rPr>
                <w:t>CSA I.S EX, NSF 61 Potable Water, CRN</w:t>
              </w:r>
            </w:ins>
          </w:p>
        </w:tc>
      </w:tr>
      <w:tr w:rsidR="00760957" w:rsidRPr="00E235E7" w14:paraId="468C5B10" w14:textId="77777777" w:rsidTr="00F94CF9">
        <w:trPr>
          <w:trHeight w:hRule="exact" w:val="288"/>
          <w:ins w:id="137" w:author="David Brown" w:date="2022-04-28T03:33:00Z"/>
        </w:trPr>
        <w:tc>
          <w:tcPr>
            <w:tcW w:w="2520" w:type="dxa"/>
            <w:tcBorders>
              <w:top w:val="single" w:sz="6" w:space="0" w:color="auto"/>
              <w:bottom w:val="single" w:sz="6" w:space="0" w:color="auto"/>
            </w:tcBorders>
            <w:shd w:val="clear" w:color="auto" w:fill="E6E6E6"/>
            <w:noWrap/>
            <w:vAlign w:val="center"/>
          </w:tcPr>
          <w:p w14:paraId="518AAAC6" w14:textId="77777777" w:rsidR="00760957" w:rsidRPr="00E235E7" w:rsidRDefault="00760957" w:rsidP="00F94CF9">
            <w:pPr>
              <w:tabs>
                <w:tab w:val="left" w:pos="720"/>
                <w:tab w:val="left" w:pos="1440"/>
                <w:tab w:val="left" w:pos="2160"/>
                <w:tab w:val="left" w:pos="2880"/>
              </w:tabs>
              <w:jc w:val="right"/>
              <w:rPr>
                <w:ins w:id="138" w:author="David Brown" w:date="2022-04-28T03:33:00Z"/>
                <w:rFonts w:ascii="Calibri" w:eastAsia="Arial Unicode MS" w:hAnsi="Calibri" w:cs="Arial"/>
                <w:szCs w:val="22"/>
              </w:rPr>
            </w:pPr>
            <w:ins w:id="139" w:author="David Brown" w:date="2022-04-28T03:33:00Z">
              <w:r w:rsidRPr="00E235E7">
                <w:rPr>
                  <w:rFonts w:ascii="Calibri" w:hAnsi="Calibri" w:cs="Arial"/>
                  <w:szCs w:val="22"/>
                </w:rPr>
                <w:t>Output; Operation:</w:t>
              </w:r>
            </w:ins>
          </w:p>
        </w:tc>
        <w:tc>
          <w:tcPr>
            <w:tcW w:w="4140" w:type="dxa"/>
            <w:noWrap/>
            <w:vAlign w:val="center"/>
          </w:tcPr>
          <w:p w14:paraId="4FC64140" w14:textId="77777777" w:rsidR="00760957" w:rsidRPr="00E235E7" w:rsidRDefault="00760957" w:rsidP="00F94CF9">
            <w:pPr>
              <w:tabs>
                <w:tab w:val="left" w:pos="720"/>
                <w:tab w:val="left" w:pos="1440"/>
                <w:tab w:val="left" w:pos="2160"/>
                <w:tab w:val="left" w:pos="2880"/>
              </w:tabs>
              <w:jc w:val="center"/>
              <w:rPr>
                <w:ins w:id="140" w:author="David Brown" w:date="2022-04-28T03:33:00Z"/>
                <w:rFonts w:ascii="Calibri" w:eastAsia="Arial Unicode MS" w:hAnsi="Calibri" w:cs="Arial"/>
                <w:color w:val="000000"/>
                <w:szCs w:val="22"/>
                <w:highlight w:val="yellow"/>
              </w:rPr>
            </w:pPr>
            <w:ins w:id="141" w:author="David Brown" w:date="2022-04-28T03:33:00Z">
              <w:r>
                <w:rPr>
                  <w:rFonts w:ascii="Calibri" w:hAnsi="Calibri" w:cs="Arial"/>
                  <w:color w:val="000000"/>
                  <w:szCs w:val="22"/>
                </w:rPr>
                <w:t>4-20 mA HART, Operation Outside, LCD</w:t>
              </w:r>
            </w:ins>
          </w:p>
        </w:tc>
        <w:tc>
          <w:tcPr>
            <w:tcW w:w="4140" w:type="dxa"/>
            <w:vAlign w:val="center"/>
          </w:tcPr>
          <w:p w14:paraId="03C20D7E" w14:textId="77777777" w:rsidR="00760957" w:rsidRPr="00E235E7" w:rsidRDefault="00760957" w:rsidP="00F94CF9">
            <w:pPr>
              <w:tabs>
                <w:tab w:val="left" w:pos="720"/>
                <w:tab w:val="left" w:pos="1440"/>
                <w:tab w:val="left" w:pos="2160"/>
                <w:tab w:val="left" w:pos="2880"/>
              </w:tabs>
              <w:jc w:val="center"/>
              <w:rPr>
                <w:ins w:id="142" w:author="David Brown" w:date="2022-04-28T03:33:00Z"/>
                <w:rFonts w:ascii="Calibri" w:hAnsi="Calibri" w:cs="Arial"/>
                <w:color w:val="000000"/>
                <w:szCs w:val="22"/>
              </w:rPr>
            </w:pPr>
            <w:ins w:id="143" w:author="David Brown" w:date="2022-04-28T03:33:00Z">
              <w:r>
                <w:rPr>
                  <w:rFonts w:ascii="Calibri" w:hAnsi="Calibri" w:cs="Arial"/>
                  <w:color w:val="000000"/>
                  <w:szCs w:val="22"/>
                </w:rPr>
                <w:t>4-20 mA HART, Operation Outside, LCD</w:t>
              </w:r>
            </w:ins>
          </w:p>
        </w:tc>
      </w:tr>
      <w:tr w:rsidR="00760957" w:rsidRPr="00E235E7" w14:paraId="01CBCD0D" w14:textId="77777777" w:rsidTr="00F94CF9">
        <w:trPr>
          <w:trHeight w:hRule="exact" w:val="576"/>
          <w:ins w:id="144" w:author="David Brown" w:date="2022-04-28T03:33:00Z"/>
        </w:trPr>
        <w:tc>
          <w:tcPr>
            <w:tcW w:w="2520" w:type="dxa"/>
            <w:tcBorders>
              <w:top w:val="single" w:sz="6" w:space="0" w:color="auto"/>
              <w:bottom w:val="single" w:sz="6" w:space="0" w:color="auto"/>
            </w:tcBorders>
            <w:shd w:val="clear" w:color="auto" w:fill="E6E6E6"/>
            <w:noWrap/>
            <w:vAlign w:val="center"/>
          </w:tcPr>
          <w:p w14:paraId="118E48CF" w14:textId="77777777" w:rsidR="00760957" w:rsidRPr="00E235E7" w:rsidRDefault="00760957" w:rsidP="00F94CF9">
            <w:pPr>
              <w:tabs>
                <w:tab w:val="left" w:pos="720"/>
                <w:tab w:val="left" w:pos="1440"/>
                <w:tab w:val="left" w:pos="2160"/>
                <w:tab w:val="left" w:pos="2880"/>
              </w:tabs>
              <w:jc w:val="right"/>
              <w:rPr>
                <w:ins w:id="145" w:author="David Brown" w:date="2022-04-28T03:33:00Z"/>
                <w:rFonts w:ascii="Calibri" w:eastAsia="Arial Unicode MS" w:hAnsi="Calibri" w:cs="Arial"/>
                <w:szCs w:val="22"/>
              </w:rPr>
            </w:pPr>
            <w:ins w:id="146" w:author="David Brown" w:date="2022-04-28T03:33:00Z">
              <w:r w:rsidRPr="00E235E7">
                <w:rPr>
                  <w:rFonts w:ascii="Calibri" w:hAnsi="Calibri" w:cs="Arial"/>
                  <w:szCs w:val="22"/>
                </w:rPr>
                <w:t>Hosing, Cable Entry, Protection:</w:t>
              </w:r>
            </w:ins>
          </w:p>
        </w:tc>
        <w:tc>
          <w:tcPr>
            <w:tcW w:w="4140" w:type="dxa"/>
            <w:noWrap/>
            <w:vAlign w:val="center"/>
          </w:tcPr>
          <w:p w14:paraId="1A8BF86E" w14:textId="77777777" w:rsidR="00760957" w:rsidRPr="00E235E7" w:rsidRDefault="00760957" w:rsidP="00F94CF9">
            <w:pPr>
              <w:tabs>
                <w:tab w:val="left" w:pos="720"/>
                <w:tab w:val="left" w:pos="1440"/>
                <w:tab w:val="left" w:pos="2160"/>
                <w:tab w:val="left" w:pos="2880"/>
              </w:tabs>
              <w:jc w:val="center"/>
              <w:rPr>
                <w:ins w:id="147" w:author="David Brown" w:date="2022-04-28T03:33:00Z"/>
                <w:rFonts w:ascii="Calibri" w:eastAsia="Arial Unicode MS" w:hAnsi="Calibri" w:cs="Arial"/>
                <w:color w:val="000000"/>
                <w:szCs w:val="22"/>
                <w:highlight w:val="yellow"/>
              </w:rPr>
            </w:pPr>
            <w:ins w:id="148" w:author="David Brown" w:date="2022-04-28T03:33:00Z">
              <w:r>
                <w:rPr>
                  <w:rFonts w:ascii="Calibri" w:hAnsi="Calibri" w:cs="Arial"/>
                  <w:color w:val="000000"/>
                  <w:szCs w:val="22"/>
                </w:rPr>
                <w:t>Aluminum T14 Housing, Optional Display on the Side, IP 66/67/NEMA4X/6P, Thread ½ NPT</w:t>
              </w:r>
            </w:ins>
          </w:p>
        </w:tc>
        <w:tc>
          <w:tcPr>
            <w:tcW w:w="4140" w:type="dxa"/>
            <w:vAlign w:val="center"/>
          </w:tcPr>
          <w:p w14:paraId="06C65587" w14:textId="77777777" w:rsidR="00760957" w:rsidRPr="00E235E7" w:rsidRDefault="00760957" w:rsidP="00F94CF9">
            <w:pPr>
              <w:tabs>
                <w:tab w:val="left" w:pos="720"/>
                <w:tab w:val="left" w:pos="1440"/>
                <w:tab w:val="left" w:pos="2160"/>
                <w:tab w:val="left" w:pos="2880"/>
              </w:tabs>
              <w:jc w:val="center"/>
              <w:rPr>
                <w:ins w:id="149" w:author="David Brown" w:date="2022-04-28T03:33:00Z"/>
                <w:rFonts w:ascii="Calibri" w:hAnsi="Calibri" w:cs="Arial"/>
                <w:color w:val="000000"/>
                <w:szCs w:val="22"/>
              </w:rPr>
            </w:pPr>
            <w:ins w:id="150" w:author="David Brown" w:date="2022-04-28T03:33:00Z">
              <w:r>
                <w:rPr>
                  <w:rFonts w:ascii="Calibri" w:hAnsi="Calibri" w:cs="Arial"/>
                  <w:color w:val="000000"/>
                  <w:szCs w:val="22"/>
                </w:rPr>
                <w:t>Aluminum T14 Housing, Optional Display on the Side, IP 66/67/NEMA4X/6P, Thread ½ NPT</w:t>
              </w:r>
            </w:ins>
          </w:p>
        </w:tc>
      </w:tr>
      <w:tr w:rsidR="00760957" w:rsidRPr="00E235E7" w14:paraId="33F4803F" w14:textId="77777777" w:rsidTr="00F94CF9">
        <w:trPr>
          <w:trHeight w:hRule="exact" w:val="540"/>
          <w:ins w:id="151" w:author="David Brown" w:date="2022-04-28T03:33:00Z"/>
        </w:trPr>
        <w:tc>
          <w:tcPr>
            <w:tcW w:w="2520" w:type="dxa"/>
            <w:tcBorders>
              <w:top w:val="single" w:sz="6" w:space="0" w:color="auto"/>
              <w:bottom w:val="single" w:sz="6" w:space="0" w:color="auto"/>
            </w:tcBorders>
            <w:shd w:val="clear" w:color="auto" w:fill="E6E6E6"/>
            <w:noWrap/>
            <w:vAlign w:val="center"/>
          </w:tcPr>
          <w:p w14:paraId="02861743" w14:textId="77777777" w:rsidR="00760957" w:rsidRPr="00E235E7" w:rsidRDefault="00760957" w:rsidP="00F94CF9">
            <w:pPr>
              <w:tabs>
                <w:tab w:val="left" w:pos="720"/>
                <w:tab w:val="left" w:pos="1440"/>
                <w:tab w:val="left" w:pos="2160"/>
                <w:tab w:val="left" w:pos="2880"/>
              </w:tabs>
              <w:jc w:val="right"/>
              <w:rPr>
                <w:ins w:id="152" w:author="David Brown" w:date="2022-04-28T03:33:00Z"/>
                <w:rFonts w:ascii="Calibri" w:eastAsia="Arial Unicode MS" w:hAnsi="Calibri" w:cs="Arial"/>
                <w:szCs w:val="22"/>
              </w:rPr>
            </w:pPr>
            <w:ins w:id="153" w:author="David Brown" w:date="2022-04-28T03:33:00Z">
              <w:r w:rsidRPr="00E235E7">
                <w:rPr>
                  <w:rFonts w:ascii="Calibri" w:hAnsi="Calibri" w:cs="Arial"/>
                  <w:szCs w:val="22"/>
                </w:rPr>
                <w:t xml:space="preserve">Sensor Range, </w:t>
              </w:r>
              <w:proofErr w:type="spellStart"/>
              <w:r w:rsidRPr="00E235E7">
                <w:rPr>
                  <w:rFonts w:ascii="Calibri" w:hAnsi="Calibri" w:cs="Arial"/>
                  <w:szCs w:val="22"/>
                </w:rPr>
                <w:t>Sensor</w:t>
              </w:r>
              <w:proofErr w:type="spellEnd"/>
              <w:r w:rsidRPr="00E235E7">
                <w:rPr>
                  <w:rFonts w:ascii="Calibri" w:hAnsi="Calibri" w:cs="Arial"/>
                  <w:szCs w:val="22"/>
                </w:rPr>
                <w:t xml:space="preserve"> Overload Limit:</w:t>
              </w:r>
            </w:ins>
          </w:p>
        </w:tc>
        <w:tc>
          <w:tcPr>
            <w:tcW w:w="4140" w:type="dxa"/>
            <w:noWrap/>
            <w:vAlign w:val="center"/>
          </w:tcPr>
          <w:p w14:paraId="6D3706E8" w14:textId="77777777" w:rsidR="00760957" w:rsidRDefault="00760957" w:rsidP="00F94CF9">
            <w:pPr>
              <w:tabs>
                <w:tab w:val="left" w:pos="720"/>
                <w:tab w:val="left" w:pos="1440"/>
                <w:tab w:val="left" w:pos="2160"/>
                <w:tab w:val="left" w:pos="2880"/>
              </w:tabs>
              <w:jc w:val="center"/>
              <w:rPr>
                <w:ins w:id="154" w:author="David Brown" w:date="2022-04-28T03:33:00Z"/>
                <w:rFonts w:ascii="Calibri" w:hAnsi="Calibri" w:cs="Arial"/>
                <w:color w:val="000000"/>
                <w:szCs w:val="22"/>
              </w:rPr>
            </w:pPr>
            <w:ins w:id="155" w:author="David Brown" w:date="2022-04-28T03:33:00Z">
              <w:r>
                <w:rPr>
                  <w:rFonts w:ascii="Calibri" w:hAnsi="Calibri" w:cs="Arial"/>
                  <w:color w:val="000000"/>
                  <w:szCs w:val="22"/>
                </w:rPr>
                <w:t>Sensor Nominal Value (URL):10bar/1MPa/150psi g</w:t>
              </w:r>
            </w:ins>
          </w:p>
          <w:p w14:paraId="7310F181" w14:textId="77777777" w:rsidR="00760957" w:rsidRPr="00E235E7" w:rsidRDefault="00760957" w:rsidP="00F94CF9">
            <w:pPr>
              <w:tabs>
                <w:tab w:val="left" w:pos="720"/>
                <w:tab w:val="left" w:pos="1440"/>
                <w:tab w:val="left" w:pos="2160"/>
                <w:tab w:val="left" w:pos="2880"/>
              </w:tabs>
              <w:jc w:val="center"/>
              <w:rPr>
                <w:ins w:id="156" w:author="David Brown" w:date="2022-04-28T03:33:00Z"/>
                <w:rFonts w:ascii="Calibri" w:eastAsia="Arial Unicode MS" w:hAnsi="Calibri" w:cs="Arial"/>
                <w:color w:val="000000"/>
                <w:szCs w:val="22"/>
                <w:highlight w:val="yellow"/>
              </w:rPr>
            </w:pPr>
            <w:ins w:id="157" w:author="David Brown" w:date="2022-04-28T03:33:00Z">
              <w:r>
                <w:rPr>
                  <w:rFonts w:ascii="Calibri" w:hAnsi="Calibri" w:cs="Arial"/>
                  <w:color w:val="000000"/>
                  <w:szCs w:val="22"/>
                </w:rPr>
                <w:t>OPL (Over Pressure Limit): 40bar/4MPa/600psi g</w:t>
              </w:r>
            </w:ins>
          </w:p>
        </w:tc>
        <w:tc>
          <w:tcPr>
            <w:tcW w:w="4140" w:type="dxa"/>
            <w:vAlign w:val="center"/>
          </w:tcPr>
          <w:p w14:paraId="6C0DC48B" w14:textId="77777777" w:rsidR="00760957" w:rsidRDefault="00760957" w:rsidP="00F94CF9">
            <w:pPr>
              <w:tabs>
                <w:tab w:val="left" w:pos="720"/>
                <w:tab w:val="left" w:pos="1440"/>
                <w:tab w:val="left" w:pos="2160"/>
                <w:tab w:val="left" w:pos="2880"/>
              </w:tabs>
              <w:jc w:val="center"/>
              <w:rPr>
                <w:ins w:id="158" w:author="David Brown" w:date="2022-04-28T03:33:00Z"/>
                <w:rFonts w:ascii="Calibri" w:hAnsi="Calibri" w:cs="Arial"/>
                <w:color w:val="000000"/>
                <w:szCs w:val="22"/>
              </w:rPr>
            </w:pPr>
            <w:ins w:id="159" w:author="David Brown" w:date="2022-04-28T03:33:00Z">
              <w:r>
                <w:rPr>
                  <w:rFonts w:ascii="Calibri" w:hAnsi="Calibri" w:cs="Arial"/>
                  <w:color w:val="000000"/>
                  <w:szCs w:val="22"/>
                </w:rPr>
                <w:t>Sensor Nominal Value (URL):10bar/1MPa/150psi g</w:t>
              </w:r>
            </w:ins>
          </w:p>
          <w:p w14:paraId="6739EAE0" w14:textId="77777777" w:rsidR="00760957" w:rsidRPr="00E235E7" w:rsidRDefault="00760957" w:rsidP="00F94CF9">
            <w:pPr>
              <w:tabs>
                <w:tab w:val="left" w:pos="720"/>
                <w:tab w:val="left" w:pos="1440"/>
                <w:tab w:val="left" w:pos="2160"/>
                <w:tab w:val="left" w:pos="2880"/>
              </w:tabs>
              <w:jc w:val="center"/>
              <w:rPr>
                <w:ins w:id="160" w:author="David Brown" w:date="2022-04-28T03:33:00Z"/>
                <w:rFonts w:ascii="Calibri" w:hAnsi="Calibri" w:cs="Arial"/>
                <w:color w:val="000000"/>
                <w:szCs w:val="22"/>
                <w:highlight w:val="yellow"/>
              </w:rPr>
            </w:pPr>
            <w:ins w:id="161" w:author="David Brown" w:date="2022-04-28T03:33:00Z">
              <w:r>
                <w:rPr>
                  <w:rFonts w:ascii="Calibri" w:hAnsi="Calibri" w:cs="Arial"/>
                  <w:color w:val="000000"/>
                  <w:szCs w:val="22"/>
                </w:rPr>
                <w:t>OPL (Over Pressure Limit): 40bar/4MPa/600psi g</w:t>
              </w:r>
            </w:ins>
          </w:p>
        </w:tc>
      </w:tr>
      <w:tr w:rsidR="00760957" w:rsidRPr="00E235E7" w14:paraId="60C84953" w14:textId="77777777" w:rsidTr="00F94CF9">
        <w:trPr>
          <w:trHeight w:hRule="exact" w:val="288"/>
          <w:ins w:id="162" w:author="David Brown" w:date="2022-04-28T03:33:00Z"/>
        </w:trPr>
        <w:tc>
          <w:tcPr>
            <w:tcW w:w="2520" w:type="dxa"/>
            <w:tcBorders>
              <w:top w:val="single" w:sz="6" w:space="0" w:color="auto"/>
              <w:bottom w:val="single" w:sz="6" w:space="0" w:color="auto"/>
            </w:tcBorders>
            <w:shd w:val="clear" w:color="auto" w:fill="E6E6E6"/>
            <w:noWrap/>
            <w:vAlign w:val="center"/>
          </w:tcPr>
          <w:p w14:paraId="45E8C7CE" w14:textId="77777777" w:rsidR="00760957" w:rsidRPr="00E235E7" w:rsidRDefault="00760957" w:rsidP="00F94CF9">
            <w:pPr>
              <w:tabs>
                <w:tab w:val="left" w:pos="720"/>
                <w:tab w:val="left" w:pos="1440"/>
                <w:tab w:val="left" w:pos="2160"/>
                <w:tab w:val="left" w:pos="2880"/>
              </w:tabs>
              <w:jc w:val="right"/>
              <w:rPr>
                <w:ins w:id="163" w:author="David Brown" w:date="2022-04-28T03:33:00Z"/>
                <w:rFonts w:ascii="Calibri" w:eastAsia="Arial Unicode MS" w:hAnsi="Calibri" w:cs="Arial"/>
                <w:szCs w:val="22"/>
              </w:rPr>
            </w:pPr>
            <w:ins w:id="164" w:author="David Brown" w:date="2022-04-28T03:33:00Z">
              <w:r w:rsidRPr="00E235E7">
                <w:rPr>
                  <w:rFonts w:ascii="Calibri" w:hAnsi="Calibri" w:cs="Arial"/>
                  <w:szCs w:val="22"/>
                </w:rPr>
                <w:t>Calibration; Unit:</w:t>
              </w:r>
            </w:ins>
          </w:p>
        </w:tc>
        <w:tc>
          <w:tcPr>
            <w:tcW w:w="4140" w:type="dxa"/>
            <w:noWrap/>
            <w:vAlign w:val="center"/>
          </w:tcPr>
          <w:p w14:paraId="0E45F84A" w14:textId="77777777" w:rsidR="00760957" w:rsidRPr="00E235E7" w:rsidRDefault="00760957" w:rsidP="00F94CF9">
            <w:pPr>
              <w:tabs>
                <w:tab w:val="left" w:pos="720"/>
                <w:tab w:val="left" w:pos="1440"/>
                <w:tab w:val="left" w:pos="2160"/>
                <w:tab w:val="left" w:pos="2880"/>
              </w:tabs>
              <w:jc w:val="center"/>
              <w:rPr>
                <w:ins w:id="165" w:author="David Brown" w:date="2022-04-28T03:33:00Z"/>
                <w:rFonts w:ascii="Calibri" w:eastAsia="Arial Unicode MS" w:hAnsi="Calibri" w:cs="Arial"/>
                <w:color w:val="000000"/>
                <w:szCs w:val="22"/>
                <w:highlight w:val="yellow"/>
              </w:rPr>
            </w:pPr>
            <w:ins w:id="166" w:author="David Brown" w:date="2022-04-28T03:33:00Z">
              <w:r>
                <w:rPr>
                  <w:rFonts w:ascii="Calibri" w:hAnsi="Calibri" w:cs="Arial"/>
                  <w:color w:val="000000"/>
                  <w:szCs w:val="22"/>
                </w:rPr>
                <w:t>Sensor Range; kPa/MPa</w:t>
              </w:r>
            </w:ins>
          </w:p>
        </w:tc>
        <w:tc>
          <w:tcPr>
            <w:tcW w:w="4140" w:type="dxa"/>
            <w:vAlign w:val="center"/>
          </w:tcPr>
          <w:p w14:paraId="2D52E92E" w14:textId="77777777" w:rsidR="00760957" w:rsidRPr="00E235E7" w:rsidRDefault="00760957" w:rsidP="00F94CF9">
            <w:pPr>
              <w:tabs>
                <w:tab w:val="left" w:pos="720"/>
                <w:tab w:val="left" w:pos="1440"/>
                <w:tab w:val="left" w:pos="2160"/>
                <w:tab w:val="left" w:pos="2880"/>
              </w:tabs>
              <w:jc w:val="center"/>
              <w:rPr>
                <w:ins w:id="167" w:author="David Brown" w:date="2022-04-28T03:33:00Z"/>
                <w:rFonts w:ascii="Calibri" w:hAnsi="Calibri" w:cs="Arial"/>
                <w:color w:val="000000"/>
                <w:szCs w:val="22"/>
              </w:rPr>
            </w:pPr>
            <w:ins w:id="168" w:author="David Brown" w:date="2022-04-28T03:33:00Z">
              <w:r>
                <w:rPr>
                  <w:rFonts w:ascii="Calibri" w:hAnsi="Calibri" w:cs="Arial"/>
                  <w:color w:val="000000"/>
                  <w:szCs w:val="22"/>
                </w:rPr>
                <w:t>Sensor Range; kPa/MPa</w:t>
              </w:r>
            </w:ins>
          </w:p>
        </w:tc>
      </w:tr>
      <w:tr w:rsidR="00760957" w:rsidRPr="00E235E7" w14:paraId="2437BC89" w14:textId="77777777" w:rsidTr="00F94CF9">
        <w:trPr>
          <w:trHeight w:hRule="exact" w:val="282"/>
          <w:ins w:id="169" w:author="David Brown" w:date="2022-04-28T03:33:00Z"/>
        </w:trPr>
        <w:tc>
          <w:tcPr>
            <w:tcW w:w="2520" w:type="dxa"/>
            <w:tcBorders>
              <w:top w:val="single" w:sz="6" w:space="0" w:color="auto"/>
              <w:bottom w:val="single" w:sz="6" w:space="0" w:color="auto"/>
            </w:tcBorders>
            <w:shd w:val="clear" w:color="auto" w:fill="E6E6E6"/>
            <w:noWrap/>
            <w:vAlign w:val="center"/>
          </w:tcPr>
          <w:p w14:paraId="7EB1D728" w14:textId="77777777" w:rsidR="00760957" w:rsidRPr="00E235E7" w:rsidRDefault="00760957" w:rsidP="00F94CF9">
            <w:pPr>
              <w:tabs>
                <w:tab w:val="left" w:pos="720"/>
                <w:tab w:val="left" w:pos="1440"/>
                <w:tab w:val="left" w:pos="2160"/>
                <w:tab w:val="left" w:pos="2880"/>
              </w:tabs>
              <w:jc w:val="right"/>
              <w:rPr>
                <w:ins w:id="170" w:author="David Brown" w:date="2022-04-28T03:33:00Z"/>
                <w:rFonts w:ascii="Calibri" w:eastAsia="Arial Unicode MS" w:hAnsi="Calibri" w:cs="Arial"/>
                <w:szCs w:val="22"/>
              </w:rPr>
            </w:pPr>
            <w:ins w:id="171" w:author="David Brown" w:date="2022-04-28T03:33:00Z">
              <w:r w:rsidRPr="00E235E7">
                <w:rPr>
                  <w:rFonts w:ascii="Calibri" w:hAnsi="Calibri" w:cs="Arial"/>
                  <w:szCs w:val="22"/>
                </w:rPr>
                <w:t>Process Connection; Material:</w:t>
              </w:r>
            </w:ins>
          </w:p>
        </w:tc>
        <w:tc>
          <w:tcPr>
            <w:tcW w:w="4140" w:type="dxa"/>
            <w:noWrap/>
            <w:vAlign w:val="center"/>
          </w:tcPr>
          <w:p w14:paraId="079809DA" w14:textId="77777777" w:rsidR="00760957" w:rsidRPr="00E235E7" w:rsidRDefault="00760957" w:rsidP="00F94CF9">
            <w:pPr>
              <w:tabs>
                <w:tab w:val="left" w:pos="720"/>
                <w:tab w:val="left" w:pos="1440"/>
                <w:tab w:val="left" w:pos="2160"/>
                <w:tab w:val="left" w:pos="2880"/>
              </w:tabs>
              <w:jc w:val="center"/>
              <w:rPr>
                <w:ins w:id="172" w:author="David Brown" w:date="2022-04-28T03:33:00Z"/>
                <w:rFonts w:ascii="Calibri" w:eastAsia="Arial Unicode MS" w:hAnsi="Calibri" w:cs="Arial"/>
                <w:color w:val="000000"/>
                <w:szCs w:val="22"/>
                <w:highlight w:val="yellow"/>
              </w:rPr>
            </w:pPr>
            <w:ins w:id="173" w:author="David Brown" w:date="2022-04-28T03:33:00Z">
              <w:r>
                <w:rPr>
                  <w:rFonts w:ascii="Calibri" w:hAnsi="Calibri" w:cs="Arial"/>
                  <w:color w:val="000000"/>
                  <w:szCs w:val="22"/>
                </w:rPr>
                <w:t>Thread ANSI ½ MNPT ¼ FNPT, AISI 316L (CRN)</w:t>
              </w:r>
            </w:ins>
          </w:p>
        </w:tc>
        <w:tc>
          <w:tcPr>
            <w:tcW w:w="4140" w:type="dxa"/>
            <w:vAlign w:val="center"/>
          </w:tcPr>
          <w:p w14:paraId="6EBEAE75" w14:textId="77777777" w:rsidR="00760957" w:rsidRPr="00E235E7" w:rsidRDefault="00760957" w:rsidP="00F94CF9">
            <w:pPr>
              <w:tabs>
                <w:tab w:val="left" w:pos="720"/>
                <w:tab w:val="left" w:pos="1440"/>
                <w:tab w:val="left" w:pos="2160"/>
                <w:tab w:val="left" w:pos="2880"/>
              </w:tabs>
              <w:jc w:val="center"/>
              <w:rPr>
                <w:ins w:id="174" w:author="David Brown" w:date="2022-04-28T03:33:00Z"/>
                <w:rFonts w:ascii="Calibri" w:hAnsi="Calibri" w:cs="Arial"/>
                <w:color w:val="000000"/>
                <w:szCs w:val="22"/>
              </w:rPr>
            </w:pPr>
            <w:ins w:id="175" w:author="David Brown" w:date="2022-04-28T03:33:00Z">
              <w:r>
                <w:rPr>
                  <w:rFonts w:ascii="Calibri" w:hAnsi="Calibri" w:cs="Arial"/>
                  <w:color w:val="000000"/>
                  <w:szCs w:val="22"/>
                </w:rPr>
                <w:t>Thread ANSI ½ MNPT ¼ FNPT, AISI 316L (CRN)</w:t>
              </w:r>
            </w:ins>
          </w:p>
        </w:tc>
      </w:tr>
      <w:tr w:rsidR="00760957" w:rsidRPr="00E235E7" w14:paraId="0F120E2D" w14:textId="77777777" w:rsidTr="00F94CF9">
        <w:trPr>
          <w:trHeight w:hRule="exact" w:val="288"/>
          <w:ins w:id="176" w:author="David Brown" w:date="2022-04-28T03:33:00Z"/>
        </w:trPr>
        <w:tc>
          <w:tcPr>
            <w:tcW w:w="2520" w:type="dxa"/>
            <w:tcBorders>
              <w:top w:val="single" w:sz="6" w:space="0" w:color="auto"/>
              <w:bottom w:val="single" w:sz="6" w:space="0" w:color="auto"/>
            </w:tcBorders>
            <w:shd w:val="clear" w:color="auto" w:fill="E6E6E6"/>
            <w:noWrap/>
            <w:vAlign w:val="center"/>
          </w:tcPr>
          <w:p w14:paraId="09489B54" w14:textId="77777777" w:rsidR="00760957" w:rsidRPr="00E235E7" w:rsidRDefault="00760957" w:rsidP="00F94CF9">
            <w:pPr>
              <w:tabs>
                <w:tab w:val="left" w:pos="720"/>
                <w:tab w:val="left" w:pos="1440"/>
                <w:tab w:val="left" w:pos="2160"/>
                <w:tab w:val="left" w:pos="2880"/>
              </w:tabs>
              <w:jc w:val="right"/>
              <w:rPr>
                <w:ins w:id="177" w:author="David Brown" w:date="2022-04-28T03:33:00Z"/>
                <w:rFonts w:ascii="Calibri" w:eastAsia="Arial Unicode MS" w:hAnsi="Calibri" w:cs="Arial"/>
                <w:szCs w:val="22"/>
              </w:rPr>
            </w:pPr>
            <w:ins w:id="178" w:author="David Brown" w:date="2022-04-28T03:33:00Z">
              <w:r w:rsidRPr="00E235E7">
                <w:rPr>
                  <w:rFonts w:ascii="Calibri" w:eastAsia="Arial Unicode MS" w:hAnsi="Calibri" w:cs="Arial"/>
                  <w:szCs w:val="22"/>
                </w:rPr>
                <w:t>Seal:</w:t>
              </w:r>
            </w:ins>
          </w:p>
        </w:tc>
        <w:tc>
          <w:tcPr>
            <w:tcW w:w="4140" w:type="dxa"/>
            <w:noWrap/>
            <w:vAlign w:val="center"/>
          </w:tcPr>
          <w:p w14:paraId="417BAAE6" w14:textId="77777777" w:rsidR="00760957" w:rsidRPr="00E235E7" w:rsidRDefault="00760957" w:rsidP="00F94CF9">
            <w:pPr>
              <w:tabs>
                <w:tab w:val="left" w:pos="720"/>
                <w:tab w:val="left" w:pos="1440"/>
                <w:tab w:val="left" w:pos="2160"/>
                <w:tab w:val="left" w:pos="2880"/>
              </w:tabs>
              <w:jc w:val="center"/>
              <w:rPr>
                <w:ins w:id="179" w:author="David Brown" w:date="2022-04-28T03:33:00Z"/>
                <w:rFonts w:ascii="Calibri" w:eastAsia="Arial Unicode MS" w:hAnsi="Calibri" w:cs="Arial"/>
                <w:color w:val="000000"/>
                <w:szCs w:val="22"/>
                <w:highlight w:val="yellow"/>
              </w:rPr>
            </w:pPr>
            <w:ins w:id="180" w:author="David Brown" w:date="2022-04-28T03:33:00Z">
              <w:r>
                <w:rPr>
                  <w:rFonts w:ascii="Calibri" w:eastAsia="Arial Unicode MS" w:hAnsi="Calibri" w:cs="Arial"/>
                  <w:color w:val="000000"/>
                  <w:szCs w:val="22"/>
                </w:rPr>
                <w:t>EPDM</w:t>
              </w:r>
            </w:ins>
          </w:p>
        </w:tc>
        <w:tc>
          <w:tcPr>
            <w:tcW w:w="4140" w:type="dxa"/>
            <w:vAlign w:val="center"/>
          </w:tcPr>
          <w:p w14:paraId="40581B09" w14:textId="77777777" w:rsidR="00760957" w:rsidRPr="00E235E7" w:rsidRDefault="00760957" w:rsidP="00F94CF9">
            <w:pPr>
              <w:tabs>
                <w:tab w:val="left" w:pos="720"/>
                <w:tab w:val="left" w:pos="1440"/>
                <w:tab w:val="left" w:pos="2160"/>
                <w:tab w:val="left" w:pos="2880"/>
              </w:tabs>
              <w:jc w:val="center"/>
              <w:rPr>
                <w:ins w:id="181" w:author="David Brown" w:date="2022-04-28T03:33:00Z"/>
                <w:rFonts w:ascii="Calibri" w:eastAsia="Arial Unicode MS" w:hAnsi="Calibri" w:cs="Arial"/>
                <w:color w:val="000000"/>
                <w:szCs w:val="22"/>
                <w:highlight w:val="yellow"/>
              </w:rPr>
            </w:pPr>
            <w:ins w:id="182" w:author="David Brown" w:date="2022-04-28T03:33:00Z">
              <w:r>
                <w:rPr>
                  <w:rFonts w:ascii="Calibri" w:eastAsia="Arial Unicode MS" w:hAnsi="Calibri" w:cs="Arial"/>
                  <w:color w:val="000000"/>
                  <w:szCs w:val="22"/>
                </w:rPr>
                <w:t>EPDM</w:t>
              </w:r>
            </w:ins>
          </w:p>
        </w:tc>
      </w:tr>
      <w:tr w:rsidR="00760957" w:rsidRPr="00E235E7" w14:paraId="4988BE0A" w14:textId="77777777" w:rsidTr="00F94CF9">
        <w:trPr>
          <w:trHeight w:hRule="exact" w:val="274"/>
          <w:ins w:id="183" w:author="David Brown" w:date="2022-04-28T03:33:00Z"/>
        </w:trPr>
        <w:tc>
          <w:tcPr>
            <w:tcW w:w="2520" w:type="dxa"/>
            <w:tcBorders>
              <w:top w:val="single" w:sz="6" w:space="0" w:color="auto"/>
              <w:bottom w:val="single" w:sz="6" w:space="0" w:color="auto"/>
            </w:tcBorders>
            <w:shd w:val="clear" w:color="auto" w:fill="E6E6E6"/>
            <w:noWrap/>
            <w:vAlign w:val="center"/>
          </w:tcPr>
          <w:p w14:paraId="42B68906" w14:textId="77777777" w:rsidR="00760957" w:rsidRPr="00E235E7" w:rsidRDefault="00760957" w:rsidP="00F94CF9">
            <w:pPr>
              <w:tabs>
                <w:tab w:val="left" w:pos="720"/>
                <w:tab w:val="left" w:pos="1440"/>
                <w:tab w:val="left" w:pos="2160"/>
                <w:tab w:val="left" w:pos="2880"/>
              </w:tabs>
              <w:jc w:val="right"/>
              <w:rPr>
                <w:ins w:id="184" w:author="David Brown" w:date="2022-04-28T03:33:00Z"/>
                <w:rFonts w:ascii="Calibri" w:eastAsia="Arial Unicode MS" w:hAnsi="Calibri" w:cs="Arial"/>
                <w:szCs w:val="22"/>
              </w:rPr>
            </w:pPr>
            <w:ins w:id="185" w:author="David Brown" w:date="2022-04-28T03:33:00Z">
              <w:r w:rsidRPr="00E235E7">
                <w:rPr>
                  <w:rFonts w:ascii="Calibri" w:eastAsia="Arial Unicode MS" w:hAnsi="Calibri" w:cs="Arial"/>
                  <w:szCs w:val="22"/>
                </w:rPr>
                <w:t>Additional Option 1:</w:t>
              </w:r>
            </w:ins>
          </w:p>
        </w:tc>
        <w:tc>
          <w:tcPr>
            <w:tcW w:w="4140" w:type="dxa"/>
            <w:noWrap/>
            <w:vAlign w:val="center"/>
          </w:tcPr>
          <w:p w14:paraId="6FB37941" w14:textId="77777777" w:rsidR="00760957" w:rsidRPr="00E235E7" w:rsidRDefault="00760957" w:rsidP="00F94CF9">
            <w:pPr>
              <w:tabs>
                <w:tab w:val="left" w:pos="720"/>
                <w:tab w:val="left" w:pos="1440"/>
                <w:tab w:val="left" w:pos="2160"/>
                <w:tab w:val="left" w:pos="2880"/>
              </w:tabs>
              <w:jc w:val="center"/>
              <w:rPr>
                <w:ins w:id="186" w:author="David Brown" w:date="2022-04-28T03:33:00Z"/>
                <w:rFonts w:ascii="Calibri" w:eastAsia="Arial Unicode MS" w:hAnsi="Calibri" w:cs="Arial"/>
                <w:color w:val="000000"/>
                <w:szCs w:val="22"/>
              </w:rPr>
            </w:pPr>
            <w:ins w:id="187" w:author="David Brown" w:date="2022-04-28T03:33:00Z">
              <w:r>
                <w:rPr>
                  <w:rFonts w:ascii="Calibri" w:eastAsia="Arial Unicode MS" w:hAnsi="Calibri" w:cs="Arial"/>
                  <w:color w:val="000000"/>
                  <w:szCs w:val="22"/>
                </w:rPr>
                <w:t>Not Selected</w:t>
              </w:r>
            </w:ins>
          </w:p>
        </w:tc>
        <w:tc>
          <w:tcPr>
            <w:tcW w:w="4140" w:type="dxa"/>
            <w:vAlign w:val="center"/>
          </w:tcPr>
          <w:p w14:paraId="533F96CB" w14:textId="77777777" w:rsidR="00760957" w:rsidRPr="00E235E7" w:rsidRDefault="00760957" w:rsidP="00F94CF9">
            <w:pPr>
              <w:tabs>
                <w:tab w:val="left" w:pos="720"/>
                <w:tab w:val="left" w:pos="1440"/>
                <w:tab w:val="left" w:pos="2160"/>
                <w:tab w:val="left" w:pos="2880"/>
              </w:tabs>
              <w:jc w:val="center"/>
              <w:rPr>
                <w:ins w:id="188" w:author="David Brown" w:date="2022-04-28T03:33:00Z"/>
                <w:rFonts w:ascii="Calibri" w:eastAsia="Arial Unicode MS" w:hAnsi="Calibri" w:cs="Arial"/>
                <w:color w:val="000000"/>
                <w:szCs w:val="22"/>
              </w:rPr>
            </w:pPr>
            <w:ins w:id="189" w:author="David Brown" w:date="2022-04-28T03:33:00Z">
              <w:r>
                <w:rPr>
                  <w:rFonts w:ascii="Calibri" w:eastAsia="Arial Unicode MS" w:hAnsi="Calibri" w:cs="Arial"/>
                  <w:color w:val="000000"/>
                  <w:szCs w:val="22"/>
                </w:rPr>
                <w:t>Not Selected</w:t>
              </w:r>
            </w:ins>
          </w:p>
        </w:tc>
      </w:tr>
      <w:tr w:rsidR="00760957" w:rsidRPr="00E235E7" w14:paraId="12EF14DB" w14:textId="77777777" w:rsidTr="00F94CF9">
        <w:trPr>
          <w:trHeight w:hRule="exact" w:val="288"/>
          <w:ins w:id="190" w:author="David Brown" w:date="2022-04-28T03:33:00Z"/>
        </w:trPr>
        <w:tc>
          <w:tcPr>
            <w:tcW w:w="2520" w:type="dxa"/>
            <w:tcBorders>
              <w:top w:val="single" w:sz="6" w:space="0" w:color="auto"/>
              <w:bottom w:val="single" w:sz="6" w:space="0" w:color="auto"/>
            </w:tcBorders>
            <w:shd w:val="clear" w:color="auto" w:fill="E6E6E6"/>
            <w:noWrap/>
            <w:vAlign w:val="center"/>
          </w:tcPr>
          <w:p w14:paraId="1DEF6CBD" w14:textId="77777777" w:rsidR="00760957" w:rsidRPr="00E235E7" w:rsidRDefault="00760957" w:rsidP="00F94CF9">
            <w:pPr>
              <w:tabs>
                <w:tab w:val="left" w:pos="720"/>
                <w:tab w:val="left" w:pos="1440"/>
                <w:tab w:val="left" w:pos="2160"/>
                <w:tab w:val="left" w:pos="2880"/>
              </w:tabs>
              <w:jc w:val="right"/>
              <w:rPr>
                <w:ins w:id="191" w:author="David Brown" w:date="2022-04-28T03:33:00Z"/>
                <w:rFonts w:ascii="Calibri" w:eastAsia="Arial Unicode MS" w:hAnsi="Calibri" w:cs="Arial"/>
                <w:szCs w:val="22"/>
              </w:rPr>
            </w:pPr>
            <w:ins w:id="192" w:author="David Brown" w:date="2022-04-28T03:33:00Z">
              <w:r w:rsidRPr="00E235E7">
                <w:rPr>
                  <w:rFonts w:ascii="Calibri" w:eastAsia="Arial Unicode MS" w:hAnsi="Calibri" w:cs="Arial"/>
                  <w:szCs w:val="22"/>
                </w:rPr>
                <w:t>Additional Option 2:</w:t>
              </w:r>
            </w:ins>
          </w:p>
        </w:tc>
        <w:tc>
          <w:tcPr>
            <w:tcW w:w="4140" w:type="dxa"/>
            <w:noWrap/>
            <w:vAlign w:val="center"/>
          </w:tcPr>
          <w:p w14:paraId="052B3FBE" w14:textId="77777777" w:rsidR="00760957" w:rsidRPr="00E235E7" w:rsidRDefault="00760957" w:rsidP="00F94CF9">
            <w:pPr>
              <w:tabs>
                <w:tab w:val="left" w:pos="720"/>
                <w:tab w:val="left" w:pos="1440"/>
                <w:tab w:val="left" w:pos="2160"/>
                <w:tab w:val="left" w:pos="2880"/>
              </w:tabs>
              <w:jc w:val="center"/>
              <w:rPr>
                <w:ins w:id="193" w:author="David Brown" w:date="2022-04-28T03:33:00Z"/>
                <w:rFonts w:ascii="Calibri" w:eastAsia="Arial Unicode MS" w:hAnsi="Calibri" w:cs="Arial"/>
                <w:color w:val="000000"/>
                <w:szCs w:val="22"/>
              </w:rPr>
            </w:pPr>
            <w:ins w:id="194" w:author="David Brown" w:date="2022-04-28T03:33:00Z">
              <w:r>
                <w:rPr>
                  <w:rFonts w:ascii="Calibri" w:eastAsia="Arial Unicode MS" w:hAnsi="Calibri" w:cs="Arial"/>
                  <w:color w:val="000000"/>
                  <w:szCs w:val="22"/>
                </w:rPr>
                <w:t>Mounting Bracket for Wall/Pipe, AISI 304</w:t>
              </w:r>
            </w:ins>
          </w:p>
        </w:tc>
        <w:tc>
          <w:tcPr>
            <w:tcW w:w="4140" w:type="dxa"/>
            <w:vAlign w:val="center"/>
          </w:tcPr>
          <w:p w14:paraId="67390E86" w14:textId="77777777" w:rsidR="00760957" w:rsidRPr="00E235E7" w:rsidRDefault="00760957" w:rsidP="00F94CF9">
            <w:pPr>
              <w:tabs>
                <w:tab w:val="left" w:pos="720"/>
                <w:tab w:val="left" w:pos="1440"/>
                <w:tab w:val="left" w:pos="2160"/>
                <w:tab w:val="left" w:pos="2880"/>
              </w:tabs>
              <w:jc w:val="center"/>
              <w:rPr>
                <w:ins w:id="195" w:author="David Brown" w:date="2022-04-28T03:33:00Z"/>
                <w:rFonts w:ascii="Calibri" w:eastAsia="Arial Unicode MS" w:hAnsi="Calibri" w:cs="Arial"/>
                <w:color w:val="000000"/>
                <w:szCs w:val="22"/>
              </w:rPr>
            </w:pPr>
            <w:ins w:id="196" w:author="David Brown" w:date="2022-04-28T03:33:00Z">
              <w:r>
                <w:rPr>
                  <w:rFonts w:ascii="Calibri" w:eastAsia="Arial Unicode MS" w:hAnsi="Calibri" w:cs="Arial"/>
                  <w:color w:val="000000"/>
                  <w:szCs w:val="22"/>
                </w:rPr>
                <w:t>Mounting Bracket for Wall/Pipe, AISI 304</w:t>
              </w:r>
            </w:ins>
          </w:p>
        </w:tc>
      </w:tr>
      <w:tr w:rsidR="00760957" w:rsidRPr="00E235E7" w14:paraId="3062C898" w14:textId="77777777" w:rsidTr="00F94CF9">
        <w:trPr>
          <w:trHeight w:hRule="exact" w:val="282"/>
          <w:ins w:id="197" w:author="David Brown" w:date="2022-04-28T03:33:00Z"/>
        </w:trPr>
        <w:tc>
          <w:tcPr>
            <w:tcW w:w="2520" w:type="dxa"/>
            <w:tcBorders>
              <w:top w:val="single" w:sz="6" w:space="0" w:color="auto"/>
              <w:bottom w:val="single" w:sz="6" w:space="0" w:color="auto"/>
            </w:tcBorders>
            <w:shd w:val="clear" w:color="auto" w:fill="E6E6E6"/>
            <w:noWrap/>
            <w:vAlign w:val="center"/>
          </w:tcPr>
          <w:p w14:paraId="78FFD7CB" w14:textId="77777777" w:rsidR="00760957" w:rsidRPr="00E235E7" w:rsidRDefault="00760957" w:rsidP="00F94CF9">
            <w:pPr>
              <w:tabs>
                <w:tab w:val="left" w:pos="720"/>
                <w:tab w:val="left" w:pos="1440"/>
                <w:tab w:val="left" w:pos="2160"/>
                <w:tab w:val="left" w:pos="2880"/>
              </w:tabs>
              <w:jc w:val="right"/>
              <w:rPr>
                <w:ins w:id="198" w:author="David Brown" w:date="2022-04-28T03:33:00Z"/>
                <w:rFonts w:ascii="Calibri" w:hAnsi="Calibri" w:cs="Arial"/>
                <w:szCs w:val="22"/>
              </w:rPr>
            </w:pPr>
          </w:p>
        </w:tc>
        <w:tc>
          <w:tcPr>
            <w:tcW w:w="4140" w:type="dxa"/>
            <w:noWrap/>
            <w:vAlign w:val="center"/>
          </w:tcPr>
          <w:p w14:paraId="0A067678" w14:textId="77777777" w:rsidR="00760957" w:rsidRPr="00E235E7" w:rsidRDefault="00760957" w:rsidP="00F94CF9">
            <w:pPr>
              <w:tabs>
                <w:tab w:val="left" w:pos="720"/>
                <w:tab w:val="left" w:pos="1440"/>
                <w:tab w:val="left" w:pos="2160"/>
                <w:tab w:val="left" w:pos="2880"/>
              </w:tabs>
              <w:jc w:val="center"/>
              <w:rPr>
                <w:ins w:id="199" w:author="David Brown" w:date="2022-04-28T03:33:00Z"/>
                <w:rFonts w:ascii="Calibri" w:hAnsi="Calibri" w:cs="Arial"/>
                <w:color w:val="000000"/>
                <w:szCs w:val="22"/>
                <w:highlight w:val="yellow"/>
              </w:rPr>
            </w:pPr>
          </w:p>
        </w:tc>
        <w:tc>
          <w:tcPr>
            <w:tcW w:w="4140" w:type="dxa"/>
            <w:vAlign w:val="center"/>
          </w:tcPr>
          <w:p w14:paraId="34FB867A" w14:textId="77777777" w:rsidR="00760957" w:rsidRPr="00E235E7" w:rsidRDefault="00760957" w:rsidP="00F94CF9">
            <w:pPr>
              <w:tabs>
                <w:tab w:val="left" w:pos="720"/>
                <w:tab w:val="left" w:pos="1440"/>
                <w:tab w:val="left" w:pos="2160"/>
                <w:tab w:val="left" w:pos="2880"/>
              </w:tabs>
              <w:jc w:val="center"/>
              <w:rPr>
                <w:ins w:id="200" w:author="David Brown" w:date="2022-04-28T03:33:00Z"/>
                <w:rFonts w:ascii="Calibri" w:hAnsi="Calibri" w:cs="Arial"/>
                <w:i/>
                <w:color w:val="000000"/>
                <w:szCs w:val="22"/>
                <w:highlight w:val="yellow"/>
              </w:rPr>
            </w:pPr>
          </w:p>
        </w:tc>
      </w:tr>
      <w:tr w:rsidR="00760957" w:rsidRPr="00E235E7" w14:paraId="36EBC6E7" w14:textId="77777777" w:rsidTr="00F94CF9">
        <w:trPr>
          <w:trHeight w:hRule="exact" w:val="288"/>
          <w:ins w:id="201" w:author="David Brown" w:date="2022-04-28T03:33:00Z"/>
        </w:trPr>
        <w:tc>
          <w:tcPr>
            <w:tcW w:w="2520" w:type="dxa"/>
            <w:tcBorders>
              <w:top w:val="single" w:sz="6" w:space="0" w:color="auto"/>
              <w:bottom w:val="single" w:sz="6" w:space="0" w:color="auto"/>
            </w:tcBorders>
            <w:shd w:val="clear" w:color="auto" w:fill="E6E6E6"/>
            <w:noWrap/>
            <w:vAlign w:val="center"/>
          </w:tcPr>
          <w:p w14:paraId="58B633A1" w14:textId="77777777" w:rsidR="00760957" w:rsidRPr="00E235E7" w:rsidRDefault="00760957" w:rsidP="00F94CF9">
            <w:pPr>
              <w:jc w:val="right"/>
              <w:rPr>
                <w:ins w:id="202" w:author="David Brown" w:date="2022-04-28T03:33:00Z"/>
                <w:rFonts w:ascii="Calibri" w:hAnsi="Calibri" w:cs="Arial"/>
                <w:szCs w:val="22"/>
              </w:rPr>
            </w:pPr>
            <w:ins w:id="203" w:author="David Brown" w:date="2022-04-28T03:33:00Z">
              <w:r w:rsidRPr="00E235E7">
                <w:rPr>
                  <w:rFonts w:ascii="Calibri" w:hAnsi="Calibri" w:cs="Arial"/>
                  <w:szCs w:val="22"/>
                </w:rPr>
                <w:t>Manufacturer:</w:t>
              </w:r>
            </w:ins>
          </w:p>
        </w:tc>
        <w:tc>
          <w:tcPr>
            <w:tcW w:w="4140" w:type="dxa"/>
            <w:noWrap/>
            <w:vAlign w:val="center"/>
          </w:tcPr>
          <w:p w14:paraId="60E77B1B" w14:textId="77777777" w:rsidR="00760957" w:rsidRPr="00E235E7" w:rsidRDefault="00760957" w:rsidP="00F94CF9">
            <w:pPr>
              <w:jc w:val="center"/>
              <w:rPr>
                <w:ins w:id="204" w:author="David Brown" w:date="2022-04-28T03:33:00Z"/>
                <w:rFonts w:ascii="Calibri" w:hAnsi="Calibri" w:cs="Arial"/>
                <w:color w:val="000000"/>
                <w:szCs w:val="22"/>
              </w:rPr>
            </w:pPr>
            <w:ins w:id="205" w:author="David Brown" w:date="2022-04-28T03:33:00Z">
              <w:r>
                <w:rPr>
                  <w:rFonts w:ascii="Calibri" w:hAnsi="Calibri" w:cs="Arial"/>
                  <w:color w:val="000000"/>
                  <w:szCs w:val="22"/>
                </w:rPr>
                <w:t>Endress+Hauser</w:t>
              </w:r>
            </w:ins>
          </w:p>
        </w:tc>
        <w:tc>
          <w:tcPr>
            <w:tcW w:w="4140" w:type="dxa"/>
            <w:vAlign w:val="center"/>
          </w:tcPr>
          <w:p w14:paraId="2B6AAFEC" w14:textId="77777777" w:rsidR="00760957" w:rsidRPr="00E235E7" w:rsidRDefault="00760957" w:rsidP="00F94CF9">
            <w:pPr>
              <w:jc w:val="center"/>
              <w:rPr>
                <w:ins w:id="206" w:author="David Brown" w:date="2022-04-28T03:33:00Z"/>
                <w:rFonts w:ascii="Calibri" w:hAnsi="Calibri" w:cs="Arial"/>
                <w:color w:val="000000"/>
                <w:szCs w:val="22"/>
              </w:rPr>
            </w:pPr>
            <w:ins w:id="207" w:author="David Brown" w:date="2022-04-28T03:33:00Z">
              <w:r>
                <w:rPr>
                  <w:rFonts w:ascii="Calibri" w:hAnsi="Calibri" w:cs="Arial"/>
                  <w:color w:val="000000"/>
                  <w:szCs w:val="22"/>
                </w:rPr>
                <w:t>Endress+Hauser</w:t>
              </w:r>
            </w:ins>
          </w:p>
        </w:tc>
      </w:tr>
      <w:tr w:rsidR="00760957" w:rsidRPr="00E235E7" w14:paraId="5F1DE312" w14:textId="77777777" w:rsidTr="00F94CF9">
        <w:trPr>
          <w:trHeight w:hRule="exact" w:val="288"/>
          <w:ins w:id="208" w:author="David Brown" w:date="2022-04-28T03:33:00Z"/>
        </w:trPr>
        <w:tc>
          <w:tcPr>
            <w:tcW w:w="2520" w:type="dxa"/>
            <w:tcBorders>
              <w:top w:val="single" w:sz="6" w:space="0" w:color="auto"/>
              <w:bottom w:val="single" w:sz="6" w:space="0" w:color="auto"/>
            </w:tcBorders>
            <w:shd w:val="clear" w:color="auto" w:fill="E6E6E6"/>
            <w:noWrap/>
            <w:vAlign w:val="center"/>
          </w:tcPr>
          <w:p w14:paraId="0E3A616A" w14:textId="77777777" w:rsidR="00760957" w:rsidRPr="00E235E7" w:rsidRDefault="00760957" w:rsidP="00F94CF9">
            <w:pPr>
              <w:jc w:val="right"/>
              <w:rPr>
                <w:ins w:id="209" w:author="David Brown" w:date="2022-04-28T03:33:00Z"/>
                <w:rFonts w:ascii="Calibri" w:hAnsi="Calibri" w:cs="Arial"/>
                <w:szCs w:val="22"/>
              </w:rPr>
            </w:pPr>
            <w:ins w:id="210" w:author="David Brown" w:date="2022-04-28T03:33:00Z">
              <w:r w:rsidRPr="00E235E7">
                <w:rPr>
                  <w:rFonts w:ascii="Calibri" w:hAnsi="Calibri" w:cs="Arial"/>
                  <w:color w:val="000000"/>
                  <w:szCs w:val="22"/>
                </w:rPr>
                <w:t>Part Number:</w:t>
              </w:r>
            </w:ins>
          </w:p>
        </w:tc>
        <w:tc>
          <w:tcPr>
            <w:tcW w:w="4140" w:type="dxa"/>
            <w:noWrap/>
            <w:vAlign w:val="center"/>
          </w:tcPr>
          <w:p w14:paraId="70B7DCA6" w14:textId="77777777" w:rsidR="00760957" w:rsidRDefault="00760957" w:rsidP="00F94CF9">
            <w:pPr>
              <w:tabs>
                <w:tab w:val="left" w:pos="720"/>
                <w:tab w:val="left" w:pos="1440"/>
                <w:tab w:val="left" w:pos="2160"/>
                <w:tab w:val="left" w:pos="2880"/>
              </w:tabs>
              <w:ind w:left="56"/>
              <w:jc w:val="center"/>
              <w:rPr>
                <w:ins w:id="211" w:author="David Brown" w:date="2022-04-28T03:33:00Z"/>
                <w:rFonts w:ascii="Calibri" w:hAnsi="Calibri" w:cs="Arial"/>
                <w:color w:val="000000"/>
                <w:szCs w:val="22"/>
              </w:rPr>
            </w:pPr>
            <w:ins w:id="212" w:author="David Brown" w:date="2022-04-28T03:33:00Z">
              <w:r>
                <w:rPr>
                  <w:rFonts w:ascii="Calibri" w:hAnsi="Calibri" w:cs="Arial"/>
                  <w:color w:val="000000"/>
                  <w:szCs w:val="22"/>
                </w:rPr>
                <w:t>PMC71-UAC1P2RABFU+Z1</w:t>
              </w:r>
            </w:ins>
          </w:p>
          <w:p w14:paraId="5898AE89" w14:textId="77777777" w:rsidR="00760957" w:rsidRPr="00E235E7" w:rsidRDefault="00760957" w:rsidP="00F94CF9">
            <w:pPr>
              <w:tabs>
                <w:tab w:val="left" w:pos="720"/>
                <w:tab w:val="left" w:pos="1440"/>
                <w:tab w:val="left" w:pos="2160"/>
                <w:tab w:val="left" w:pos="2880"/>
              </w:tabs>
              <w:jc w:val="center"/>
              <w:rPr>
                <w:ins w:id="213" w:author="David Brown" w:date="2022-04-28T03:33:00Z"/>
                <w:rFonts w:ascii="Calibri" w:eastAsia="Arial Unicode MS" w:hAnsi="Calibri" w:cs="Arial"/>
                <w:color w:val="000000"/>
                <w:szCs w:val="22"/>
              </w:rPr>
            </w:pPr>
          </w:p>
        </w:tc>
        <w:tc>
          <w:tcPr>
            <w:tcW w:w="4140" w:type="dxa"/>
            <w:vAlign w:val="center"/>
          </w:tcPr>
          <w:p w14:paraId="746C9CB3" w14:textId="77777777" w:rsidR="00760957" w:rsidRDefault="00760957" w:rsidP="00F94CF9">
            <w:pPr>
              <w:tabs>
                <w:tab w:val="left" w:pos="720"/>
                <w:tab w:val="left" w:pos="1440"/>
                <w:tab w:val="left" w:pos="2160"/>
                <w:tab w:val="left" w:pos="2880"/>
              </w:tabs>
              <w:ind w:left="56"/>
              <w:jc w:val="center"/>
              <w:rPr>
                <w:ins w:id="214" w:author="David Brown" w:date="2022-04-28T03:33:00Z"/>
                <w:rFonts w:ascii="Calibri" w:hAnsi="Calibri" w:cs="Arial"/>
                <w:color w:val="000000"/>
                <w:szCs w:val="22"/>
              </w:rPr>
            </w:pPr>
            <w:ins w:id="215" w:author="David Brown" w:date="2022-04-28T03:33:00Z">
              <w:r>
                <w:rPr>
                  <w:rFonts w:ascii="Calibri" w:hAnsi="Calibri" w:cs="Arial"/>
                  <w:color w:val="000000"/>
                  <w:szCs w:val="22"/>
                </w:rPr>
                <w:t>PMC71-UAC1P2RABFU+Z1</w:t>
              </w:r>
            </w:ins>
          </w:p>
          <w:p w14:paraId="05C4848E" w14:textId="77777777" w:rsidR="00760957" w:rsidRPr="00E235E7" w:rsidRDefault="00760957" w:rsidP="00F94CF9">
            <w:pPr>
              <w:tabs>
                <w:tab w:val="left" w:pos="720"/>
                <w:tab w:val="left" w:pos="1440"/>
                <w:tab w:val="left" w:pos="2160"/>
                <w:tab w:val="left" w:pos="2880"/>
              </w:tabs>
              <w:jc w:val="center"/>
              <w:rPr>
                <w:ins w:id="216" w:author="David Brown" w:date="2022-04-28T03:33:00Z"/>
                <w:rFonts w:ascii="Calibri" w:hAnsi="Calibri" w:cs="Arial"/>
                <w:color w:val="000000"/>
                <w:szCs w:val="22"/>
              </w:rPr>
            </w:pPr>
          </w:p>
        </w:tc>
      </w:tr>
      <w:tr w:rsidR="00760957" w:rsidRPr="00E235E7" w14:paraId="186D4FB9" w14:textId="77777777" w:rsidTr="00F94CF9">
        <w:trPr>
          <w:trHeight w:hRule="exact" w:val="288"/>
          <w:ins w:id="217" w:author="David Brown" w:date="2022-04-28T03:33:00Z"/>
        </w:trPr>
        <w:tc>
          <w:tcPr>
            <w:tcW w:w="2520" w:type="dxa"/>
            <w:tcBorders>
              <w:top w:val="single" w:sz="6" w:space="0" w:color="auto"/>
              <w:bottom w:val="single" w:sz="6" w:space="0" w:color="auto"/>
            </w:tcBorders>
            <w:shd w:val="clear" w:color="auto" w:fill="E6E6E6"/>
            <w:noWrap/>
            <w:vAlign w:val="center"/>
          </w:tcPr>
          <w:p w14:paraId="189D1F2E" w14:textId="77777777" w:rsidR="00760957" w:rsidRPr="00E235E7" w:rsidRDefault="00760957" w:rsidP="00F94CF9">
            <w:pPr>
              <w:tabs>
                <w:tab w:val="left" w:pos="720"/>
                <w:tab w:val="left" w:pos="1440"/>
                <w:tab w:val="left" w:pos="2160"/>
                <w:tab w:val="left" w:pos="2880"/>
              </w:tabs>
              <w:rPr>
                <w:ins w:id="218" w:author="David Brown" w:date="2022-04-28T03:33:00Z"/>
                <w:rFonts w:ascii="Calibri" w:hAnsi="Calibri" w:cs="Arial"/>
                <w:color w:val="000000"/>
                <w:szCs w:val="22"/>
              </w:rPr>
            </w:pPr>
            <w:ins w:id="219" w:author="David Brown" w:date="2022-04-28T03:33:00Z">
              <w:r w:rsidRPr="00E235E7">
                <w:rPr>
                  <w:rFonts w:ascii="Calibri" w:hAnsi="Calibri" w:cs="Arial"/>
                  <w:b/>
                  <w:bCs/>
                  <w:szCs w:val="22"/>
                  <w:u w:val="single"/>
                </w:rPr>
                <w:t>Accessories</w:t>
              </w:r>
              <w:r w:rsidRPr="00E235E7">
                <w:rPr>
                  <w:rFonts w:ascii="Calibri" w:hAnsi="Calibri" w:cs="Arial"/>
                  <w:color w:val="000000"/>
                  <w:szCs w:val="22"/>
                </w:rPr>
                <w:t>:</w:t>
              </w:r>
            </w:ins>
          </w:p>
        </w:tc>
        <w:tc>
          <w:tcPr>
            <w:tcW w:w="4140" w:type="dxa"/>
            <w:noWrap/>
            <w:vAlign w:val="center"/>
          </w:tcPr>
          <w:p w14:paraId="5EC1E1EE" w14:textId="77777777" w:rsidR="00760957" w:rsidRPr="00E235E7" w:rsidRDefault="00760957" w:rsidP="00F94CF9">
            <w:pPr>
              <w:tabs>
                <w:tab w:val="left" w:pos="720"/>
                <w:tab w:val="left" w:pos="1440"/>
                <w:tab w:val="left" w:pos="2160"/>
                <w:tab w:val="left" w:pos="2880"/>
              </w:tabs>
              <w:jc w:val="center"/>
              <w:rPr>
                <w:ins w:id="220" w:author="David Brown" w:date="2022-04-28T03:33:00Z"/>
                <w:rFonts w:ascii="Calibri" w:hAnsi="Calibri" w:cs="Arial"/>
                <w:color w:val="000000"/>
                <w:szCs w:val="22"/>
              </w:rPr>
            </w:pPr>
          </w:p>
        </w:tc>
        <w:tc>
          <w:tcPr>
            <w:tcW w:w="4140" w:type="dxa"/>
            <w:vAlign w:val="center"/>
          </w:tcPr>
          <w:p w14:paraId="4F054678" w14:textId="77777777" w:rsidR="00760957" w:rsidRPr="00E235E7" w:rsidRDefault="00760957" w:rsidP="00F94CF9">
            <w:pPr>
              <w:tabs>
                <w:tab w:val="left" w:pos="720"/>
                <w:tab w:val="left" w:pos="1440"/>
                <w:tab w:val="left" w:pos="2160"/>
                <w:tab w:val="left" w:pos="2880"/>
              </w:tabs>
              <w:jc w:val="center"/>
              <w:rPr>
                <w:ins w:id="221" w:author="David Brown" w:date="2022-04-28T03:33:00Z"/>
                <w:rFonts w:ascii="Calibri" w:hAnsi="Calibri" w:cs="Arial"/>
                <w:color w:val="000000"/>
                <w:szCs w:val="22"/>
              </w:rPr>
            </w:pPr>
          </w:p>
        </w:tc>
      </w:tr>
      <w:tr w:rsidR="00760957" w:rsidRPr="00E235E7" w14:paraId="5413FDD5" w14:textId="77777777" w:rsidTr="00F94CF9">
        <w:trPr>
          <w:trHeight w:hRule="exact" w:val="576"/>
          <w:ins w:id="222" w:author="David Brown" w:date="2022-04-28T03:33:00Z"/>
        </w:trPr>
        <w:tc>
          <w:tcPr>
            <w:tcW w:w="2520" w:type="dxa"/>
            <w:tcBorders>
              <w:top w:val="single" w:sz="6" w:space="0" w:color="auto"/>
              <w:bottom w:val="double" w:sz="6" w:space="0" w:color="auto"/>
            </w:tcBorders>
            <w:shd w:val="clear" w:color="auto" w:fill="E6E6E6"/>
            <w:noWrap/>
            <w:vAlign w:val="center"/>
          </w:tcPr>
          <w:p w14:paraId="349835CA" w14:textId="77777777" w:rsidR="00760957" w:rsidRPr="00E235E7" w:rsidRDefault="00760957" w:rsidP="00F94CF9">
            <w:pPr>
              <w:jc w:val="right"/>
              <w:rPr>
                <w:ins w:id="223" w:author="David Brown" w:date="2022-04-28T03:33:00Z"/>
                <w:rFonts w:ascii="Calibri" w:hAnsi="Calibri" w:cs="Arial"/>
                <w:b/>
                <w:bCs/>
                <w:szCs w:val="22"/>
                <w:u w:val="single"/>
              </w:rPr>
            </w:pPr>
            <w:ins w:id="224" w:author="David Brown" w:date="2022-04-28T03:33:00Z">
              <w:r w:rsidRPr="00E235E7">
                <w:rPr>
                  <w:rFonts w:ascii="Calibri" w:hAnsi="Calibri" w:cs="Arial"/>
                  <w:color w:val="000000"/>
                  <w:szCs w:val="22"/>
                </w:rPr>
                <w:t>316 SS Block &amp; Bleed Valve with Teflon Packing:</w:t>
              </w:r>
            </w:ins>
          </w:p>
        </w:tc>
        <w:tc>
          <w:tcPr>
            <w:tcW w:w="4140" w:type="dxa"/>
            <w:noWrap/>
            <w:vAlign w:val="center"/>
          </w:tcPr>
          <w:p w14:paraId="4E544818" w14:textId="77777777" w:rsidR="00760957" w:rsidRPr="00E235E7" w:rsidRDefault="00760957" w:rsidP="00F94CF9">
            <w:pPr>
              <w:tabs>
                <w:tab w:val="left" w:pos="720"/>
                <w:tab w:val="left" w:pos="1440"/>
                <w:tab w:val="left" w:pos="2160"/>
                <w:tab w:val="left" w:pos="2880"/>
              </w:tabs>
              <w:jc w:val="center"/>
              <w:rPr>
                <w:ins w:id="225" w:author="David Brown" w:date="2022-04-28T03:33:00Z"/>
                <w:rFonts w:ascii="Calibri" w:hAnsi="Calibri" w:cs="Arial"/>
                <w:color w:val="000000"/>
                <w:szCs w:val="22"/>
              </w:rPr>
            </w:pPr>
            <w:ins w:id="226" w:author="David Brown" w:date="2022-04-28T03:33:00Z">
              <w:r w:rsidRPr="00E235E7">
                <w:rPr>
                  <w:rFonts w:ascii="Calibri" w:hAnsi="Calibri" w:cs="Arial"/>
                  <w:color w:val="000000"/>
                  <w:szCs w:val="22"/>
                </w:rPr>
                <w:t>7103610</w:t>
              </w:r>
            </w:ins>
          </w:p>
        </w:tc>
        <w:tc>
          <w:tcPr>
            <w:tcW w:w="4140" w:type="dxa"/>
            <w:vAlign w:val="center"/>
          </w:tcPr>
          <w:p w14:paraId="125EA606" w14:textId="77777777" w:rsidR="00760957" w:rsidRPr="00E235E7" w:rsidRDefault="00760957" w:rsidP="00F94CF9">
            <w:pPr>
              <w:tabs>
                <w:tab w:val="left" w:pos="720"/>
                <w:tab w:val="left" w:pos="1440"/>
                <w:tab w:val="left" w:pos="2160"/>
                <w:tab w:val="left" w:pos="2880"/>
              </w:tabs>
              <w:jc w:val="center"/>
              <w:rPr>
                <w:ins w:id="227" w:author="David Brown" w:date="2022-04-28T03:33:00Z"/>
                <w:rFonts w:ascii="Calibri" w:hAnsi="Calibri" w:cs="Arial"/>
                <w:color w:val="000000"/>
                <w:szCs w:val="22"/>
              </w:rPr>
            </w:pPr>
            <w:ins w:id="228" w:author="David Brown" w:date="2022-04-28T03:33:00Z">
              <w:r w:rsidRPr="00E235E7">
                <w:rPr>
                  <w:rFonts w:ascii="Calibri" w:hAnsi="Calibri" w:cs="Arial"/>
                  <w:color w:val="000000"/>
                  <w:szCs w:val="22"/>
                </w:rPr>
                <w:t>7103610</w:t>
              </w:r>
            </w:ins>
          </w:p>
        </w:tc>
      </w:tr>
    </w:tbl>
    <w:p w14:paraId="1DFDC36D" w14:textId="77777777" w:rsidR="008119DB" w:rsidRPr="00E235E7" w:rsidRDefault="008119DB" w:rsidP="008119DB">
      <w:pPr>
        <w:pStyle w:val="BodyText"/>
        <w:rPr>
          <w:rFonts w:ascii="Calibri" w:hAnsi="Calibri"/>
          <w:szCs w:val="22"/>
        </w:rPr>
      </w:pPr>
    </w:p>
    <w:tbl>
      <w:tblPr>
        <w:tblW w:w="8778"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24"/>
        <w:gridCol w:w="5954"/>
      </w:tblGrid>
      <w:tr w:rsidR="008119DB" w:rsidRPr="00E235E7" w:rsidDel="00760957" w14:paraId="79C20C13" w14:textId="77777777" w:rsidTr="0010274E">
        <w:trPr>
          <w:trHeight w:hRule="exact" w:val="288"/>
          <w:del w:id="229" w:author="David Brown" w:date="2022-04-28T03:32:00Z"/>
        </w:trPr>
        <w:tc>
          <w:tcPr>
            <w:tcW w:w="2824" w:type="dxa"/>
            <w:tcBorders>
              <w:top w:val="double" w:sz="6" w:space="0" w:color="auto"/>
              <w:bottom w:val="single" w:sz="6" w:space="0" w:color="auto"/>
            </w:tcBorders>
            <w:shd w:val="clear" w:color="auto" w:fill="E6E6E6"/>
            <w:noWrap/>
            <w:vAlign w:val="center"/>
          </w:tcPr>
          <w:p w14:paraId="2B3EE76B" w14:textId="77777777" w:rsidR="008119DB" w:rsidRPr="00E235E7" w:rsidDel="00760957" w:rsidRDefault="008119DB" w:rsidP="00EF560A">
            <w:pPr>
              <w:keepNext/>
              <w:keepLines/>
              <w:tabs>
                <w:tab w:val="left" w:pos="720"/>
                <w:tab w:val="left" w:pos="1440"/>
                <w:tab w:val="left" w:pos="2160"/>
                <w:tab w:val="left" w:pos="2880"/>
              </w:tabs>
              <w:rPr>
                <w:del w:id="230" w:author="David Brown" w:date="2022-04-28T03:32:00Z"/>
                <w:rFonts w:ascii="Calibri" w:hAnsi="Calibri" w:cs="Arial"/>
                <w:b/>
                <w:bCs/>
                <w:szCs w:val="22"/>
                <w:u w:val="single"/>
              </w:rPr>
            </w:pPr>
            <w:del w:id="231" w:author="David Brown" w:date="2022-04-28T03:32:00Z">
              <w:r w:rsidRPr="00E235E7" w:rsidDel="00760957">
                <w:rPr>
                  <w:rFonts w:ascii="Calibri" w:hAnsi="Calibri" w:cs="Arial"/>
                  <w:b/>
                  <w:bCs/>
                  <w:szCs w:val="22"/>
                  <w:u w:val="single"/>
                </w:rPr>
                <w:delText>Service:</w:delText>
              </w:r>
            </w:del>
          </w:p>
        </w:tc>
        <w:tc>
          <w:tcPr>
            <w:tcW w:w="5954" w:type="dxa"/>
            <w:noWrap/>
            <w:vAlign w:val="center"/>
          </w:tcPr>
          <w:p w14:paraId="2740BDE7" w14:textId="77777777" w:rsidR="008119DB" w:rsidRPr="00E235E7" w:rsidDel="00760957" w:rsidRDefault="008119DB" w:rsidP="00EF560A">
            <w:pPr>
              <w:keepNext/>
              <w:keepLines/>
              <w:tabs>
                <w:tab w:val="left" w:pos="720"/>
                <w:tab w:val="left" w:pos="1440"/>
                <w:tab w:val="left" w:pos="2160"/>
                <w:tab w:val="left" w:pos="2880"/>
              </w:tabs>
              <w:jc w:val="center"/>
              <w:rPr>
                <w:del w:id="232" w:author="David Brown" w:date="2022-04-28T03:32:00Z"/>
                <w:rFonts w:ascii="Calibri" w:hAnsi="Calibri" w:cs="Arial"/>
                <w:color w:val="000000"/>
                <w:szCs w:val="22"/>
                <w:highlight w:val="yellow"/>
              </w:rPr>
            </w:pPr>
            <w:del w:id="233" w:author="David Brown" w:date="2022-04-28T03:32:00Z">
              <w:r w:rsidRPr="00E235E7" w:rsidDel="00760957">
                <w:rPr>
                  <w:rFonts w:ascii="Calibri" w:hAnsi="Calibri" w:cs="Arial"/>
                  <w:color w:val="000000"/>
                  <w:szCs w:val="22"/>
                  <w:highlight w:val="yellow"/>
                </w:rPr>
                <w:delText>Water</w:delText>
              </w:r>
            </w:del>
          </w:p>
        </w:tc>
      </w:tr>
      <w:tr w:rsidR="008119DB" w:rsidRPr="00E235E7" w:rsidDel="00760957" w14:paraId="6A34B72A" w14:textId="77777777" w:rsidTr="0010274E">
        <w:trPr>
          <w:trHeight w:hRule="exact" w:val="288"/>
          <w:del w:id="234" w:author="David Brown" w:date="2022-04-28T03:32:00Z"/>
        </w:trPr>
        <w:tc>
          <w:tcPr>
            <w:tcW w:w="2824" w:type="dxa"/>
            <w:tcBorders>
              <w:top w:val="single" w:sz="6" w:space="0" w:color="auto"/>
              <w:bottom w:val="single" w:sz="6" w:space="0" w:color="auto"/>
            </w:tcBorders>
            <w:shd w:val="clear" w:color="auto" w:fill="E6E6E6"/>
            <w:noWrap/>
            <w:vAlign w:val="center"/>
          </w:tcPr>
          <w:p w14:paraId="245627D8" w14:textId="77777777" w:rsidR="008119DB" w:rsidRPr="00E235E7" w:rsidDel="00760957" w:rsidRDefault="008119DB" w:rsidP="00EF560A">
            <w:pPr>
              <w:keepNext/>
              <w:keepLines/>
              <w:tabs>
                <w:tab w:val="left" w:pos="720"/>
                <w:tab w:val="left" w:pos="1440"/>
                <w:tab w:val="left" w:pos="2160"/>
                <w:tab w:val="left" w:pos="2880"/>
              </w:tabs>
              <w:rPr>
                <w:del w:id="235" w:author="David Brown" w:date="2022-04-28T03:32:00Z"/>
                <w:rFonts w:ascii="Calibri" w:eastAsia="Arial Unicode MS" w:hAnsi="Calibri" w:cs="Arial"/>
                <w:b/>
                <w:bCs/>
                <w:szCs w:val="22"/>
                <w:u w:val="single"/>
              </w:rPr>
            </w:pPr>
            <w:del w:id="236" w:author="David Brown" w:date="2022-04-28T03:32:00Z">
              <w:r w:rsidRPr="00E235E7" w:rsidDel="00760957">
                <w:rPr>
                  <w:rFonts w:ascii="Calibri" w:hAnsi="Calibri" w:cs="Arial"/>
                  <w:b/>
                  <w:bCs/>
                  <w:szCs w:val="22"/>
                  <w:u w:val="single"/>
                </w:rPr>
                <w:delText>Process:</w:delText>
              </w:r>
            </w:del>
          </w:p>
        </w:tc>
        <w:tc>
          <w:tcPr>
            <w:tcW w:w="5954" w:type="dxa"/>
            <w:noWrap/>
            <w:vAlign w:val="center"/>
          </w:tcPr>
          <w:p w14:paraId="18435586" w14:textId="77777777" w:rsidR="008119DB" w:rsidRPr="00E235E7" w:rsidDel="00760957" w:rsidRDefault="008119DB" w:rsidP="00EF560A">
            <w:pPr>
              <w:keepNext/>
              <w:keepLines/>
              <w:tabs>
                <w:tab w:val="left" w:pos="720"/>
                <w:tab w:val="left" w:pos="1440"/>
                <w:tab w:val="left" w:pos="2160"/>
                <w:tab w:val="left" w:pos="2880"/>
              </w:tabs>
              <w:jc w:val="center"/>
              <w:rPr>
                <w:del w:id="237" w:author="David Brown" w:date="2022-04-28T03:32:00Z"/>
                <w:rFonts w:ascii="Calibri" w:eastAsia="Arial Unicode MS" w:hAnsi="Calibri" w:cs="Arial"/>
                <w:color w:val="000000"/>
                <w:szCs w:val="22"/>
                <w:highlight w:val="yellow"/>
              </w:rPr>
            </w:pPr>
          </w:p>
        </w:tc>
      </w:tr>
      <w:tr w:rsidR="008119DB" w:rsidRPr="00E235E7" w:rsidDel="00760957" w14:paraId="42125F4D" w14:textId="77777777" w:rsidTr="0010274E">
        <w:trPr>
          <w:trHeight w:hRule="exact" w:val="288"/>
          <w:del w:id="238" w:author="David Brown" w:date="2022-04-28T03:32:00Z"/>
        </w:trPr>
        <w:tc>
          <w:tcPr>
            <w:tcW w:w="2824" w:type="dxa"/>
            <w:tcBorders>
              <w:top w:val="single" w:sz="6" w:space="0" w:color="auto"/>
              <w:bottom w:val="single" w:sz="6" w:space="0" w:color="auto"/>
            </w:tcBorders>
            <w:shd w:val="clear" w:color="auto" w:fill="E6E6E6"/>
            <w:noWrap/>
            <w:vAlign w:val="center"/>
          </w:tcPr>
          <w:p w14:paraId="0363BD06" w14:textId="77777777" w:rsidR="008119DB" w:rsidRPr="00E235E7" w:rsidDel="00760957" w:rsidRDefault="008119DB" w:rsidP="009A6B2F">
            <w:pPr>
              <w:tabs>
                <w:tab w:val="left" w:pos="720"/>
                <w:tab w:val="left" w:pos="1440"/>
                <w:tab w:val="left" w:pos="2160"/>
                <w:tab w:val="left" w:pos="2880"/>
              </w:tabs>
              <w:jc w:val="right"/>
              <w:rPr>
                <w:del w:id="239" w:author="David Brown" w:date="2022-04-28T03:32:00Z"/>
                <w:rFonts w:ascii="Calibri" w:hAnsi="Calibri" w:cs="Arial"/>
                <w:szCs w:val="22"/>
              </w:rPr>
            </w:pPr>
            <w:del w:id="240" w:author="David Brown" w:date="2022-04-28T03:32:00Z">
              <w:r w:rsidRPr="00E235E7" w:rsidDel="00760957">
                <w:rPr>
                  <w:rFonts w:ascii="Calibri" w:hAnsi="Calibri" w:cs="Arial"/>
                  <w:szCs w:val="22"/>
                </w:rPr>
                <w:delText>Tag Name:</w:delText>
              </w:r>
            </w:del>
          </w:p>
        </w:tc>
        <w:tc>
          <w:tcPr>
            <w:tcW w:w="5954" w:type="dxa"/>
            <w:noWrap/>
            <w:vAlign w:val="center"/>
          </w:tcPr>
          <w:p w14:paraId="24573ED6" w14:textId="77777777" w:rsidR="008119DB" w:rsidRPr="00E235E7" w:rsidDel="00760957" w:rsidRDefault="008119DB" w:rsidP="009A6B2F">
            <w:pPr>
              <w:tabs>
                <w:tab w:val="left" w:pos="720"/>
                <w:tab w:val="left" w:pos="1440"/>
                <w:tab w:val="left" w:pos="2160"/>
                <w:tab w:val="left" w:pos="2880"/>
              </w:tabs>
              <w:jc w:val="center"/>
              <w:rPr>
                <w:del w:id="241" w:author="David Brown" w:date="2022-04-28T03:32:00Z"/>
                <w:rFonts w:ascii="Calibri" w:hAnsi="Calibri" w:cs="Arial"/>
                <w:color w:val="000000"/>
                <w:szCs w:val="22"/>
                <w:highlight w:val="yellow"/>
              </w:rPr>
            </w:pPr>
            <w:del w:id="242" w:author="David Brown" w:date="2022-04-28T03:32:00Z">
              <w:r w:rsidRPr="00E235E7" w:rsidDel="00760957">
                <w:rPr>
                  <w:rFonts w:ascii="Calibri" w:hAnsi="Calibri" w:cs="Arial"/>
                  <w:color w:val="000000"/>
                  <w:szCs w:val="22"/>
                  <w:highlight w:val="yellow"/>
                </w:rPr>
                <w:delText>xxx-xxx</w:delText>
              </w:r>
            </w:del>
          </w:p>
        </w:tc>
      </w:tr>
      <w:tr w:rsidR="008119DB" w:rsidRPr="00E235E7" w:rsidDel="00760957" w14:paraId="7E586A08" w14:textId="77777777" w:rsidTr="0010274E">
        <w:trPr>
          <w:trHeight w:hRule="exact" w:val="288"/>
          <w:del w:id="243" w:author="David Brown" w:date="2022-04-28T03:32:00Z"/>
        </w:trPr>
        <w:tc>
          <w:tcPr>
            <w:tcW w:w="2824" w:type="dxa"/>
            <w:tcBorders>
              <w:top w:val="single" w:sz="6" w:space="0" w:color="auto"/>
              <w:bottom w:val="single" w:sz="6" w:space="0" w:color="auto"/>
            </w:tcBorders>
            <w:shd w:val="clear" w:color="auto" w:fill="E6E6E6"/>
            <w:noWrap/>
            <w:vAlign w:val="center"/>
          </w:tcPr>
          <w:p w14:paraId="55DED25B" w14:textId="77777777" w:rsidR="008119DB" w:rsidRPr="00E235E7" w:rsidDel="00760957" w:rsidRDefault="008119DB" w:rsidP="005A59D3">
            <w:pPr>
              <w:tabs>
                <w:tab w:val="left" w:pos="720"/>
                <w:tab w:val="left" w:pos="1440"/>
                <w:tab w:val="left" w:pos="2160"/>
                <w:tab w:val="left" w:pos="2880"/>
              </w:tabs>
              <w:jc w:val="right"/>
              <w:rPr>
                <w:del w:id="244" w:author="David Brown" w:date="2022-04-28T03:32:00Z"/>
                <w:rFonts w:ascii="Calibri" w:hAnsi="Calibri" w:cs="Arial"/>
                <w:szCs w:val="22"/>
              </w:rPr>
            </w:pPr>
            <w:del w:id="245" w:author="David Brown" w:date="2022-04-28T03:32:00Z">
              <w:r w:rsidRPr="00E235E7" w:rsidDel="00760957">
                <w:rPr>
                  <w:rFonts w:ascii="Calibri" w:hAnsi="Calibri" w:cs="Arial"/>
                  <w:szCs w:val="22"/>
                </w:rPr>
                <w:delText>Installation DWG:</w:delText>
              </w:r>
            </w:del>
          </w:p>
        </w:tc>
        <w:tc>
          <w:tcPr>
            <w:tcW w:w="5954" w:type="dxa"/>
            <w:noWrap/>
            <w:vAlign w:val="center"/>
          </w:tcPr>
          <w:p w14:paraId="6038CE8A" w14:textId="77777777" w:rsidR="008119DB" w:rsidRPr="00E235E7" w:rsidDel="00760957" w:rsidRDefault="008119DB" w:rsidP="00EB4310">
            <w:pPr>
              <w:tabs>
                <w:tab w:val="left" w:pos="720"/>
                <w:tab w:val="left" w:pos="1440"/>
                <w:tab w:val="left" w:pos="2160"/>
                <w:tab w:val="left" w:pos="2880"/>
              </w:tabs>
              <w:jc w:val="center"/>
              <w:rPr>
                <w:del w:id="246" w:author="David Brown" w:date="2022-04-28T03:32:00Z"/>
                <w:rFonts w:ascii="Calibri" w:hAnsi="Calibri" w:cs="Arial"/>
                <w:color w:val="000000"/>
                <w:szCs w:val="22"/>
                <w:highlight w:val="yellow"/>
              </w:rPr>
            </w:pPr>
            <w:del w:id="247" w:author="David Brown" w:date="2022-04-28T03:32:00Z">
              <w:r w:rsidRPr="00E235E7" w:rsidDel="00760957">
                <w:rPr>
                  <w:rFonts w:ascii="Calibri" w:hAnsi="Calibri" w:cs="Arial"/>
                  <w:color w:val="000000"/>
                  <w:szCs w:val="22"/>
                  <w:highlight w:val="yellow"/>
                </w:rPr>
                <w:delText>13200x</w:delText>
              </w:r>
              <w:r w:rsidR="003E25F9" w:rsidRPr="00E235E7" w:rsidDel="00760957">
                <w:rPr>
                  <w:rFonts w:ascii="Calibri" w:hAnsi="Calibri" w:cs="Arial"/>
                  <w:color w:val="000000"/>
                  <w:szCs w:val="22"/>
                  <w:highlight w:val="yellow"/>
                </w:rPr>
                <w:delText>, 13150x</w:delText>
              </w:r>
            </w:del>
          </w:p>
        </w:tc>
      </w:tr>
      <w:tr w:rsidR="008119DB" w:rsidRPr="00E235E7" w:rsidDel="00760957" w14:paraId="0A8DE9FC" w14:textId="77777777" w:rsidTr="0010274E">
        <w:trPr>
          <w:trHeight w:hRule="exact" w:val="288"/>
          <w:del w:id="248" w:author="David Brown" w:date="2022-04-28T03:32:00Z"/>
        </w:trPr>
        <w:tc>
          <w:tcPr>
            <w:tcW w:w="2824" w:type="dxa"/>
            <w:tcBorders>
              <w:top w:val="single" w:sz="6" w:space="0" w:color="auto"/>
              <w:bottom w:val="single" w:sz="6" w:space="0" w:color="auto"/>
            </w:tcBorders>
            <w:shd w:val="clear" w:color="auto" w:fill="E6E6E6"/>
            <w:noWrap/>
            <w:vAlign w:val="center"/>
          </w:tcPr>
          <w:p w14:paraId="20E8B64F" w14:textId="77777777" w:rsidR="008119DB" w:rsidRPr="00E235E7" w:rsidDel="00760957" w:rsidRDefault="008119DB" w:rsidP="009A6B2F">
            <w:pPr>
              <w:tabs>
                <w:tab w:val="left" w:pos="720"/>
                <w:tab w:val="left" w:pos="1440"/>
                <w:tab w:val="left" w:pos="2160"/>
                <w:tab w:val="left" w:pos="2880"/>
              </w:tabs>
              <w:jc w:val="right"/>
              <w:rPr>
                <w:del w:id="249" w:author="David Brown" w:date="2022-04-28T03:32:00Z"/>
                <w:rFonts w:ascii="Calibri" w:eastAsia="Arial Unicode MS" w:hAnsi="Calibri" w:cs="Arial"/>
                <w:szCs w:val="22"/>
              </w:rPr>
            </w:pPr>
            <w:del w:id="250" w:author="David Brown" w:date="2022-04-28T03:32:00Z">
              <w:r w:rsidRPr="00E235E7" w:rsidDel="00760957">
                <w:rPr>
                  <w:rFonts w:ascii="Calibri" w:hAnsi="Calibri" w:cs="Arial"/>
                  <w:szCs w:val="22"/>
                </w:rPr>
                <w:delText>Fluid:</w:delText>
              </w:r>
            </w:del>
          </w:p>
        </w:tc>
        <w:tc>
          <w:tcPr>
            <w:tcW w:w="5954" w:type="dxa"/>
            <w:noWrap/>
            <w:vAlign w:val="center"/>
          </w:tcPr>
          <w:p w14:paraId="1AA6C2DA" w14:textId="77777777" w:rsidR="008119DB" w:rsidRPr="00E235E7" w:rsidDel="00760957" w:rsidRDefault="008119DB" w:rsidP="009A6B2F">
            <w:pPr>
              <w:tabs>
                <w:tab w:val="left" w:pos="720"/>
                <w:tab w:val="left" w:pos="1440"/>
                <w:tab w:val="left" w:pos="2160"/>
                <w:tab w:val="left" w:pos="2880"/>
              </w:tabs>
              <w:jc w:val="center"/>
              <w:rPr>
                <w:del w:id="251" w:author="David Brown" w:date="2022-04-28T03:32:00Z"/>
                <w:rFonts w:ascii="Calibri" w:eastAsia="Arial Unicode MS" w:hAnsi="Calibri" w:cs="Arial"/>
                <w:color w:val="000000"/>
                <w:szCs w:val="22"/>
                <w:highlight w:val="yellow"/>
              </w:rPr>
            </w:pPr>
            <w:del w:id="252" w:author="David Brown" w:date="2022-04-28T03:32:00Z">
              <w:r w:rsidRPr="00E235E7" w:rsidDel="00760957">
                <w:rPr>
                  <w:rFonts w:ascii="Calibri" w:hAnsi="Calibri" w:cs="Arial"/>
                  <w:color w:val="000000"/>
                  <w:szCs w:val="22"/>
                  <w:highlight w:val="yellow"/>
                </w:rPr>
                <w:delText>Raw Water</w:delText>
              </w:r>
            </w:del>
          </w:p>
        </w:tc>
      </w:tr>
      <w:tr w:rsidR="008119DB" w:rsidRPr="00E235E7" w:rsidDel="00760957" w14:paraId="7BD935CC" w14:textId="77777777" w:rsidTr="0010274E">
        <w:trPr>
          <w:trHeight w:hRule="exact" w:val="288"/>
          <w:del w:id="253" w:author="David Brown" w:date="2022-04-28T03:32:00Z"/>
        </w:trPr>
        <w:tc>
          <w:tcPr>
            <w:tcW w:w="2824" w:type="dxa"/>
            <w:tcBorders>
              <w:top w:val="single" w:sz="6" w:space="0" w:color="auto"/>
              <w:bottom w:val="single" w:sz="6" w:space="0" w:color="auto"/>
            </w:tcBorders>
            <w:shd w:val="clear" w:color="auto" w:fill="E6E6E6"/>
            <w:noWrap/>
            <w:vAlign w:val="center"/>
          </w:tcPr>
          <w:p w14:paraId="01561249" w14:textId="77777777" w:rsidR="008119DB" w:rsidRPr="00E235E7" w:rsidDel="00760957" w:rsidRDefault="008119DB" w:rsidP="009A6B2F">
            <w:pPr>
              <w:tabs>
                <w:tab w:val="left" w:pos="720"/>
                <w:tab w:val="left" w:pos="1440"/>
                <w:tab w:val="left" w:pos="2160"/>
                <w:tab w:val="left" w:pos="2880"/>
              </w:tabs>
              <w:jc w:val="right"/>
              <w:rPr>
                <w:del w:id="254" w:author="David Brown" w:date="2022-04-28T03:32:00Z"/>
                <w:rFonts w:ascii="Calibri" w:eastAsia="Arial Unicode MS" w:hAnsi="Calibri" w:cs="Arial"/>
                <w:szCs w:val="22"/>
              </w:rPr>
            </w:pPr>
            <w:del w:id="255" w:author="David Brown" w:date="2022-04-28T03:32:00Z">
              <w:r w:rsidRPr="00E235E7" w:rsidDel="00760957">
                <w:rPr>
                  <w:rFonts w:ascii="Calibri" w:hAnsi="Calibri" w:cs="Arial"/>
                  <w:szCs w:val="22"/>
                </w:rPr>
                <w:delText>Temp min/max:</w:delText>
              </w:r>
            </w:del>
          </w:p>
        </w:tc>
        <w:tc>
          <w:tcPr>
            <w:tcW w:w="5954" w:type="dxa"/>
            <w:noWrap/>
            <w:vAlign w:val="center"/>
          </w:tcPr>
          <w:p w14:paraId="5E0834AA" w14:textId="77777777" w:rsidR="008119DB" w:rsidRPr="00E235E7" w:rsidDel="00760957" w:rsidRDefault="008119DB" w:rsidP="009A6B2F">
            <w:pPr>
              <w:tabs>
                <w:tab w:val="left" w:pos="720"/>
                <w:tab w:val="left" w:pos="1440"/>
                <w:tab w:val="left" w:pos="2160"/>
                <w:tab w:val="left" w:pos="2880"/>
              </w:tabs>
              <w:jc w:val="center"/>
              <w:rPr>
                <w:del w:id="256" w:author="David Brown" w:date="2022-04-28T03:32:00Z"/>
                <w:rFonts w:ascii="Calibri" w:eastAsia="Arial Unicode MS" w:hAnsi="Calibri" w:cs="Arial"/>
                <w:color w:val="000000"/>
                <w:szCs w:val="22"/>
                <w:highlight w:val="yellow"/>
              </w:rPr>
            </w:pPr>
            <w:del w:id="257" w:author="David Brown" w:date="2022-04-28T03:32:00Z">
              <w:r w:rsidRPr="00E235E7" w:rsidDel="00760957">
                <w:rPr>
                  <w:rFonts w:ascii="Calibri" w:hAnsi="Calibri" w:cs="Arial"/>
                  <w:color w:val="000000"/>
                  <w:szCs w:val="22"/>
                  <w:highlight w:val="yellow"/>
                </w:rPr>
                <w:delText xml:space="preserve">0-25 </w:delText>
              </w:r>
              <w:r w:rsidRPr="00E235E7" w:rsidDel="00760957">
                <w:rPr>
                  <w:rFonts w:ascii="Calibri" w:hAnsi="Calibri" w:cs="Arial"/>
                  <w:color w:val="000000"/>
                  <w:szCs w:val="22"/>
                  <w:highlight w:val="yellow"/>
                </w:rPr>
                <w:sym w:font="Symbol" w:char="F0B0"/>
              </w:r>
              <w:r w:rsidRPr="00E235E7" w:rsidDel="00760957">
                <w:rPr>
                  <w:rFonts w:ascii="Calibri" w:hAnsi="Calibri" w:cs="Arial"/>
                  <w:color w:val="000000"/>
                  <w:szCs w:val="22"/>
                  <w:highlight w:val="yellow"/>
                </w:rPr>
                <w:delText>C</w:delText>
              </w:r>
            </w:del>
          </w:p>
        </w:tc>
      </w:tr>
      <w:tr w:rsidR="008119DB" w:rsidRPr="00E235E7" w:rsidDel="00760957" w14:paraId="0CE67DDE" w14:textId="77777777" w:rsidTr="0010274E">
        <w:trPr>
          <w:trHeight w:hRule="exact" w:val="288"/>
          <w:del w:id="258" w:author="David Brown" w:date="2022-04-28T03:32:00Z"/>
        </w:trPr>
        <w:tc>
          <w:tcPr>
            <w:tcW w:w="2824" w:type="dxa"/>
            <w:tcBorders>
              <w:top w:val="single" w:sz="6" w:space="0" w:color="auto"/>
              <w:bottom w:val="single" w:sz="6" w:space="0" w:color="auto"/>
            </w:tcBorders>
            <w:shd w:val="clear" w:color="auto" w:fill="E6E6E6"/>
            <w:noWrap/>
            <w:vAlign w:val="center"/>
          </w:tcPr>
          <w:p w14:paraId="56F1C8D2" w14:textId="77777777" w:rsidR="008119DB" w:rsidRPr="00E235E7" w:rsidDel="00760957" w:rsidRDefault="008119DB" w:rsidP="009A6B2F">
            <w:pPr>
              <w:tabs>
                <w:tab w:val="left" w:pos="720"/>
                <w:tab w:val="left" w:pos="1440"/>
                <w:tab w:val="left" w:pos="2160"/>
                <w:tab w:val="left" w:pos="2880"/>
              </w:tabs>
              <w:jc w:val="right"/>
              <w:rPr>
                <w:del w:id="259" w:author="David Brown" w:date="2022-04-28T03:32:00Z"/>
                <w:rFonts w:ascii="Calibri" w:eastAsia="Arial Unicode MS" w:hAnsi="Calibri" w:cs="Arial"/>
                <w:szCs w:val="22"/>
              </w:rPr>
            </w:pPr>
            <w:del w:id="260" w:author="David Brown" w:date="2022-04-28T03:32:00Z">
              <w:r w:rsidRPr="00E235E7" w:rsidDel="00760957">
                <w:rPr>
                  <w:rFonts w:ascii="Calibri" w:hAnsi="Calibri" w:cs="Arial"/>
                  <w:szCs w:val="22"/>
                </w:rPr>
                <w:delText>Press min/max:</w:delText>
              </w:r>
            </w:del>
          </w:p>
        </w:tc>
        <w:tc>
          <w:tcPr>
            <w:tcW w:w="5954" w:type="dxa"/>
            <w:noWrap/>
            <w:vAlign w:val="center"/>
          </w:tcPr>
          <w:p w14:paraId="14B207EB" w14:textId="77777777" w:rsidR="008119DB" w:rsidRPr="00E235E7" w:rsidDel="00760957" w:rsidRDefault="008119DB" w:rsidP="009A6B2F">
            <w:pPr>
              <w:tabs>
                <w:tab w:val="left" w:pos="720"/>
                <w:tab w:val="left" w:pos="1440"/>
                <w:tab w:val="left" w:pos="2160"/>
                <w:tab w:val="left" w:pos="2880"/>
              </w:tabs>
              <w:jc w:val="center"/>
              <w:rPr>
                <w:del w:id="261" w:author="David Brown" w:date="2022-04-28T03:32:00Z"/>
                <w:rFonts w:ascii="Calibri" w:eastAsia="Arial Unicode MS" w:hAnsi="Calibri" w:cs="Arial"/>
                <w:color w:val="000000"/>
                <w:szCs w:val="22"/>
                <w:highlight w:val="yellow"/>
              </w:rPr>
            </w:pPr>
            <w:del w:id="262" w:author="David Brown" w:date="2022-04-28T03:32:00Z">
              <w:r w:rsidRPr="00E235E7" w:rsidDel="00760957">
                <w:rPr>
                  <w:rFonts w:ascii="Calibri" w:hAnsi="Calibri" w:cs="Arial"/>
                  <w:color w:val="000000"/>
                  <w:szCs w:val="22"/>
                  <w:highlight w:val="yellow"/>
                </w:rPr>
                <w:delText>0 - 500 kPa</w:delText>
              </w:r>
            </w:del>
          </w:p>
        </w:tc>
      </w:tr>
      <w:tr w:rsidR="008119DB" w:rsidRPr="00E235E7" w:rsidDel="00760957" w14:paraId="517F9689" w14:textId="77777777" w:rsidTr="0010274E">
        <w:trPr>
          <w:trHeight w:hRule="exact" w:val="288"/>
          <w:del w:id="263" w:author="David Brown" w:date="2022-04-28T03:32:00Z"/>
        </w:trPr>
        <w:tc>
          <w:tcPr>
            <w:tcW w:w="2824" w:type="dxa"/>
            <w:tcBorders>
              <w:top w:val="single" w:sz="6" w:space="0" w:color="auto"/>
              <w:bottom w:val="single" w:sz="6" w:space="0" w:color="auto"/>
            </w:tcBorders>
            <w:shd w:val="clear" w:color="auto" w:fill="E6E6E6"/>
            <w:noWrap/>
            <w:vAlign w:val="center"/>
          </w:tcPr>
          <w:p w14:paraId="017769AC" w14:textId="77777777" w:rsidR="008119DB" w:rsidRPr="00E235E7" w:rsidDel="00760957" w:rsidRDefault="005A59D3" w:rsidP="005A59D3">
            <w:pPr>
              <w:tabs>
                <w:tab w:val="left" w:pos="720"/>
                <w:tab w:val="left" w:pos="1440"/>
                <w:tab w:val="left" w:pos="2160"/>
                <w:tab w:val="left" w:pos="2880"/>
              </w:tabs>
              <w:rPr>
                <w:del w:id="264" w:author="David Brown" w:date="2022-04-28T03:32:00Z"/>
                <w:rFonts w:ascii="Calibri" w:eastAsia="Arial Unicode MS" w:hAnsi="Calibri" w:cs="Arial"/>
                <w:b/>
                <w:bCs/>
                <w:szCs w:val="22"/>
                <w:u w:val="single"/>
              </w:rPr>
            </w:pPr>
            <w:del w:id="265" w:author="David Brown" w:date="2022-04-28T03:32:00Z">
              <w:r w:rsidRPr="00E235E7" w:rsidDel="00760957">
                <w:rPr>
                  <w:rFonts w:ascii="Calibri" w:hAnsi="Calibri" w:cs="Arial"/>
                  <w:b/>
                  <w:bCs/>
                  <w:szCs w:val="22"/>
                  <w:u w:val="single"/>
                </w:rPr>
                <w:delText>Device Data</w:delText>
              </w:r>
              <w:r w:rsidR="008119DB" w:rsidRPr="00E235E7" w:rsidDel="00760957">
                <w:rPr>
                  <w:rFonts w:ascii="Calibri" w:hAnsi="Calibri" w:cs="Arial"/>
                  <w:b/>
                  <w:bCs/>
                  <w:szCs w:val="22"/>
                  <w:u w:val="single"/>
                </w:rPr>
                <w:delText>:</w:delText>
              </w:r>
            </w:del>
          </w:p>
        </w:tc>
        <w:tc>
          <w:tcPr>
            <w:tcW w:w="5954" w:type="dxa"/>
            <w:noWrap/>
            <w:vAlign w:val="center"/>
          </w:tcPr>
          <w:p w14:paraId="5D1D8B8D" w14:textId="77777777" w:rsidR="008119DB" w:rsidRPr="00E235E7" w:rsidDel="00760957" w:rsidRDefault="008119DB" w:rsidP="009A6B2F">
            <w:pPr>
              <w:tabs>
                <w:tab w:val="left" w:pos="720"/>
                <w:tab w:val="left" w:pos="1440"/>
                <w:tab w:val="left" w:pos="2160"/>
                <w:tab w:val="left" w:pos="2880"/>
              </w:tabs>
              <w:jc w:val="center"/>
              <w:rPr>
                <w:del w:id="266" w:author="David Brown" w:date="2022-04-28T03:32:00Z"/>
                <w:rFonts w:ascii="Calibri" w:eastAsia="Arial Unicode MS" w:hAnsi="Calibri" w:cs="Arial"/>
                <w:color w:val="000000"/>
                <w:szCs w:val="22"/>
                <w:highlight w:val="yellow"/>
              </w:rPr>
            </w:pPr>
          </w:p>
        </w:tc>
      </w:tr>
      <w:tr w:rsidR="008119DB" w:rsidRPr="00E235E7" w:rsidDel="00760957" w14:paraId="2D93743D" w14:textId="77777777" w:rsidTr="0010274E">
        <w:trPr>
          <w:trHeight w:hRule="exact" w:val="310"/>
          <w:del w:id="267" w:author="David Brown" w:date="2022-04-28T03:32:00Z"/>
        </w:trPr>
        <w:tc>
          <w:tcPr>
            <w:tcW w:w="2824" w:type="dxa"/>
            <w:tcBorders>
              <w:top w:val="single" w:sz="6" w:space="0" w:color="auto"/>
              <w:bottom w:val="single" w:sz="6" w:space="0" w:color="auto"/>
            </w:tcBorders>
            <w:shd w:val="clear" w:color="auto" w:fill="E6E6E6"/>
            <w:noWrap/>
            <w:vAlign w:val="center"/>
          </w:tcPr>
          <w:p w14:paraId="26BEE3CE" w14:textId="77777777" w:rsidR="008119DB" w:rsidRPr="00E235E7" w:rsidDel="00760957" w:rsidRDefault="005A59D3" w:rsidP="005A59D3">
            <w:pPr>
              <w:tabs>
                <w:tab w:val="left" w:pos="720"/>
                <w:tab w:val="left" w:pos="1440"/>
                <w:tab w:val="left" w:pos="2160"/>
                <w:tab w:val="left" w:pos="2880"/>
              </w:tabs>
              <w:jc w:val="right"/>
              <w:rPr>
                <w:del w:id="268" w:author="David Brown" w:date="2022-04-28T03:32:00Z"/>
                <w:rFonts w:ascii="Calibri" w:eastAsia="Arial Unicode MS" w:hAnsi="Calibri" w:cs="Arial"/>
                <w:szCs w:val="22"/>
              </w:rPr>
            </w:pPr>
            <w:del w:id="269" w:author="David Brown" w:date="2022-04-28T03:32:00Z">
              <w:r w:rsidRPr="00E235E7" w:rsidDel="00760957">
                <w:rPr>
                  <w:rFonts w:ascii="Calibri" w:hAnsi="Calibri" w:cs="Arial"/>
                  <w:szCs w:val="22"/>
                </w:rPr>
                <w:delText>Approval</w:delText>
              </w:r>
              <w:r w:rsidR="008119DB" w:rsidRPr="00E235E7" w:rsidDel="00760957">
                <w:rPr>
                  <w:rFonts w:ascii="Calibri" w:hAnsi="Calibri" w:cs="Arial"/>
                  <w:szCs w:val="22"/>
                </w:rPr>
                <w:delText>:</w:delText>
              </w:r>
            </w:del>
          </w:p>
        </w:tc>
        <w:tc>
          <w:tcPr>
            <w:tcW w:w="5954" w:type="dxa"/>
            <w:noWrap/>
            <w:vAlign w:val="center"/>
          </w:tcPr>
          <w:p w14:paraId="04362E1B" w14:textId="77777777" w:rsidR="008119DB" w:rsidRPr="00E235E7" w:rsidDel="00760957" w:rsidRDefault="005A59D3" w:rsidP="005A59D3">
            <w:pPr>
              <w:tabs>
                <w:tab w:val="left" w:pos="720"/>
                <w:tab w:val="left" w:pos="1440"/>
                <w:tab w:val="left" w:pos="2160"/>
                <w:tab w:val="left" w:pos="2880"/>
              </w:tabs>
              <w:jc w:val="center"/>
              <w:rPr>
                <w:del w:id="270" w:author="David Brown" w:date="2022-04-28T03:32:00Z"/>
                <w:rFonts w:ascii="Calibri" w:eastAsia="Arial Unicode MS" w:hAnsi="Calibri" w:cs="Arial"/>
                <w:color w:val="000000"/>
                <w:szCs w:val="22"/>
              </w:rPr>
            </w:pPr>
            <w:del w:id="271" w:author="David Brown" w:date="2022-04-28T03:32:00Z">
              <w:r w:rsidRPr="00E235E7" w:rsidDel="00760957">
                <w:rPr>
                  <w:rFonts w:ascii="Calibri" w:hAnsi="Calibri" w:cs="Arial"/>
                  <w:color w:val="000000"/>
                  <w:szCs w:val="22"/>
                </w:rPr>
                <w:delText>CSA IS, Class I, II, III Division 1, Groups A-G, Class 1 Division 2, Groups A-D, Ex ia</w:delText>
              </w:r>
            </w:del>
          </w:p>
        </w:tc>
      </w:tr>
      <w:tr w:rsidR="008119DB" w:rsidRPr="00E235E7" w:rsidDel="00760957" w14:paraId="56AE2B30" w14:textId="77777777" w:rsidTr="0010274E">
        <w:trPr>
          <w:trHeight w:hRule="exact" w:val="288"/>
          <w:del w:id="272" w:author="David Brown" w:date="2022-04-28T03:32:00Z"/>
        </w:trPr>
        <w:tc>
          <w:tcPr>
            <w:tcW w:w="2824" w:type="dxa"/>
            <w:tcBorders>
              <w:top w:val="single" w:sz="6" w:space="0" w:color="auto"/>
              <w:bottom w:val="single" w:sz="6" w:space="0" w:color="auto"/>
            </w:tcBorders>
            <w:shd w:val="clear" w:color="auto" w:fill="E6E6E6"/>
            <w:noWrap/>
            <w:vAlign w:val="center"/>
          </w:tcPr>
          <w:p w14:paraId="0CDF0501" w14:textId="77777777" w:rsidR="008119DB" w:rsidRPr="00E235E7" w:rsidDel="00760957" w:rsidRDefault="005A59D3" w:rsidP="005A59D3">
            <w:pPr>
              <w:tabs>
                <w:tab w:val="left" w:pos="720"/>
                <w:tab w:val="left" w:pos="1440"/>
                <w:tab w:val="left" w:pos="2160"/>
                <w:tab w:val="left" w:pos="2880"/>
              </w:tabs>
              <w:jc w:val="right"/>
              <w:rPr>
                <w:del w:id="273" w:author="David Brown" w:date="2022-04-28T03:32:00Z"/>
                <w:rFonts w:ascii="Calibri" w:eastAsia="Arial Unicode MS" w:hAnsi="Calibri" w:cs="Arial"/>
                <w:szCs w:val="22"/>
              </w:rPr>
            </w:pPr>
            <w:del w:id="274" w:author="David Brown" w:date="2022-04-28T03:32:00Z">
              <w:r w:rsidRPr="00E235E7" w:rsidDel="00760957">
                <w:rPr>
                  <w:rFonts w:ascii="Calibri" w:hAnsi="Calibri" w:cs="Arial"/>
                  <w:szCs w:val="22"/>
                </w:rPr>
                <w:lastRenderedPageBreak/>
                <w:delText>Output; Operation:</w:delText>
              </w:r>
            </w:del>
          </w:p>
        </w:tc>
        <w:tc>
          <w:tcPr>
            <w:tcW w:w="5954" w:type="dxa"/>
            <w:noWrap/>
            <w:vAlign w:val="center"/>
          </w:tcPr>
          <w:p w14:paraId="62CFBDB8" w14:textId="77777777" w:rsidR="008119DB" w:rsidRPr="00E235E7" w:rsidDel="00760957" w:rsidRDefault="005A59D3" w:rsidP="005A59D3">
            <w:pPr>
              <w:tabs>
                <w:tab w:val="left" w:pos="720"/>
                <w:tab w:val="left" w:pos="1440"/>
                <w:tab w:val="left" w:pos="2160"/>
                <w:tab w:val="left" w:pos="2880"/>
              </w:tabs>
              <w:jc w:val="center"/>
              <w:rPr>
                <w:del w:id="275" w:author="David Brown" w:date="2022-04-28T03:32:00Z"/>
                <w:rFonts w:ascii="Calibri" w:eastAsia="Arial Unicode MS" w:hAnsi="Calibri" w:cs="Arial"/>
                <w:color w:val="000000"/>
                <w:szCs w:val="22"/>
                <w:highlight w:val="yellow"/>
              </w:rPr>
            </w:pPr>
            <w:del w:id="276" w:author="David Brown" w:date="2022-04-28T03:32:00Z">
              <w:r w:rsidRPr="00E235E7" w:rsidDel="00760957">
                <w:rPr>
                  <w:rFonts w:ascii="Calibri" w:hAnsi="Calibri" w:cs="Arial"/>
                  <w:color w:val="000000"/>
                  <w:szCs w:val="22"/>
                </w:rPr>
                <w:delText>4-20 mA HART, Operation Outside, LCD</w:delText>
              </w:r>
            </w:del>
          </w:p>
        </w:tc>
      </w:tr>
      <w:tr w:rsidR="008119DB" w:rsidRPr="00E235E7" w:rsidDel="00760957" w14:paraId="4E4F4A36" w14:textId="77777777" w:rsidTr="009E0576">
        <w:trPr>
          <w:trHeight w:hRule="exact" w:val="576"/>
          <w:del w:id="277" w:author="David Brown" w:date="2022-04-28T03:32:00Z"/>
        </w:trPr>
        <w:tc>
          <w:tcPr>
            <w:tcW w:w="2824" w:type="dxa"/>
            <w:tcBorders>
              <w:top w:val="single" w:sz="6" w:space="0" w:color="auto"/>
              <w:bottom w:val="single" w:sz="6" w:space="0" w:color="auto"/>
            </w:tcBorders>
            <w:shd w:val="clear" w:color="auto" w:fill="E6E6E6"/>
            <w:noWrap/>
            <w:vAlign w:val="center"/>
          </w:tcPr>
          <w:p w14:paraId="72BBA720" w14:textId="77777777" w:rsidR="008119DB" w:rsidRPr="00E235E7" w:rsidDel="00760957" w:rsidRDefault="005A59D3" w:rsidP="005A59D3">
            <w:pPr>
              <w:tabs>
                <w:tab w:val="left" w:pos="720"/>
                <w:tab w:val="left" w:pos="1440"/>
                <w:tab w:val="left" w:pos="2160"/>
                <w:tab w:val="left" w:pos="2880"/>
              </w:tabs>
              <w:jc w:val="right"/>
              <w:rPr>
                <w:del w:id="278" w:author="David Brown" w:date="2022-04-28T03:32:00Z"/>
                <w:rFonts w:ascii="Calibri" w:eastAsia="Arial Unicode MS" w:hAnsi="Calibri" w:cs="Arial"/>
                <w:szCs w:val="22"/>
              </w:rPr>
            </w:pPr>
            <w:del w:id="279" w:author="David Brown" w:date="2022-04-28T03:32:00Z">
              <w:r w:rsidRPr="00E235E7" w:rsidDel="00760957">
                <w:rPr>
                  <w:rFonts w:ascii="Calibri" w:hAnsi="Calibri" w:cs="Arial"/>
                  <w:szCs w:val="22"/>
                </w:rPr>
                <w:delText>Hosing, Cable Entry, Protection:</w:delText>
              </w:r>
            </w:del>
          </w:p>
        </w:tc>
        <w:tc>
          <w:tcPr>
            <w:tcW w:w="5954" w:type="dxa"/>
            <w:noWrap/>
            <w:vAlign w:val="center"/>
          </w:tcPr>
          <w:p w14:paraId="24077CE6" w14:textId="77777777" w:rsidR="008119DB" w:rsidRPr="00E235E7" w:rsidDel="00760957" w:rsidRDefault="005A59D3" w:rsidP="005A59D3">
            <w:pPr>
              <w:tabs>
                <w:tab w:val="left" w:pos="720"/>
                <w:tab w:val="left" w:pos="1440"/>
                <w:tab w:val="left" w:pos="2160"/>
                <w:tab w:val="left" w:pos="2880"/>
              </w:tabs>
              <w:jc w:val="center"/>
              <w:rPr>
                <w:del w:id="280" w:author="David Brown" w:date="2022-04-28T03:32:00Z"/>
                <w:rFonts w:ascii="Calibri" w:eastAsia="Arial Unicode MS" w:hAnsi="Calibri" w:cs="Arial"/>
                <w:color w:val="000000"/>
                <w:szCs w:val="22"/>
                <w:highlight w:val="yellow"/>
              </w:rPr>
            </w:pPr>
            <w:del w:id="281" w:author="David Brown" w:date="2022-04-28T03:32:00Z">
              <w:r w:rsidRPr="00E235E7" w:rsidDel="00760957">
                <w:rPr>
                  <w:rFonts w:ascii="Calibri" w:hAnsi="Calibri" w:cs="Arial"/>
                  <w:color w:val="000000"/>
                  <w:szCs w:val="22"/>
                </w:rPr>
                <w:delText>Aluminum T14 Housing, Optional Display on the Side, IP 66/67/NEMA4X/6P, Thread ½ NPT</w:delText>
              </w:r>
            </w:del>
          </w:p>
        </w:tc>
      </w:tr>
      <w:tr w:rsidR="008119DB" w:rsidRPr="00E235E7" w:rsidDel="00760957" w14:paraId="33FBD2B1" w14:textId="77777777" w:rsidTr="0010274E">
        <w:trPr>
          <w:trHeight w:hRule="exact" w:val="540"/>
          <w:del w:id="282" w:author="David Brown" w:date="2022-04-28T03:32:00Z"/>
        </w:trPr>
        <w:tc>
          <w:tcPr>
            <w:tcW w:w="2824" w:type="dxa"/>
            <w:tcBorders>
              <w:top w:val="single" w:sz="6" w:space="0" w:color="auto"/>
              <w:bottom w:val="single" w:sz="6" w:space="0" w:color="auto"/>
            </w:tcBorders>
            <w:shd w:val="clear" w:color="auto" w:fill="E6E6E6"/>
            <w:noWrap/>
            <w:vAlign w:val="center"/>
          </w:tcPr>
          <w:p w14:paraId="52DEDE78" w14:textId="77777777" w:rsidR="008119DB" w:rsidRPr="00E235E7" w:rsidDel="00760957" w:rsidRDefault="005A59D3" w:rsidP="005A59D3">
            <w:pPr>
              <w:tabs>
                <w:tab w:val="left" w:pos="720"/>
                <w:tab w:val="left" w:pos="1440"/>
                <w:tab w:val="left" w:pos="2160"/>
                <w:tab w:val="left" w:pos="2880"/>
              </w:tabs>
              <w:jc w:val="right"/>
              <w:rPr>
                <w:del w:id="283" w:author="David Brown" w:date="2022-04-28T03:32:00Z"/>
                <w:rFonts w:ascii="Calibri" w:eastAsia="Arial Unicode MS" w:hAnsi="Calibri" w:cs="Arial"/>
                <w:szCs w:val="22"/>
              </w:rPr>
            </w:pPr>
            <w:del w:id="284" w:author="David Brown" w:date="2022-04-28T03:32:00Z">
              <w:r w:rsidRPr="00E235E7" w:rsidDel="00760957">
                <w:rPr>
                  <w:rFonts w:ascii="Calibri" w:hAnsi="Calibri" w:cs="Arial"/>
                  <w:szCs w:val="22"/>
                </w:rPr>
                <w:delText>Sensor Range, Sensor Overload Limit:</w:delText>
              </w:r>
            </w:del>
          </w:p>
        </w:tc>
        <w:tc>
          <w:tcPr>
            <w:tcW w:w="5954" w:type="dxa"/>
            <w:noWrap/>
            <w:vAlign w:val="center"/>
          </w:tcPr>
          <w:p w14:paraId="4B098E2A" w14:textId="77777777" w:rsidR="008119DB" w:rsidRPr="00E235E7" w:rsidDel="00760957" w:rsidRDefault="005A59D3" w:rsidP="005A59D3">
            <w:pPr>
              <w:tabs>
                <w:tab w:val="left" w:pos="720"/>
                <w:tab w:val="left" w:pos="1440"/>
                <w:tab w:val="left" w:pos="2160"/>
                <w:tab w:val="left" w:pos="2880"/>
              </w:tabs>
              <w:jc w:val="center"/>
              <w:rPr>
                <w:del w:id="285" w:author="David Brown" w:date="2022-04-28T03:32:00Z"/>
                <w:rFonts w:ascii="Calibri" w:hAnsi="Calibri" w:cs="Arial"/>
                <w:color w:val="000000"/>
                <w:szCs w:val="22"/>
                <w:highlight w:val="yellow"/>
              </w:rPr>
            </w:pPr>
            <w:del w:id="286" w:author="David Brown" w:date="2022-04-28T03:32:00Z">
              <w:r w:rsidRPr="00E235E7" w:rsidDel="00760957">
                <w:rPr>
                  <w:rFonts w:ascii="Calibri" w:hAnsi="Calibri" w:cs="Arial"/>
                  <w:color w:val="000000"/>
                  <w:szCs w:val="22"/>
                  <w:highlight w:val="yellow"/>
                </w:rPr>
                <w:delText>Sensor Nominal Value (URL):10bar/1MPa/150psi g</w:delText>
              </w:r>
            </w:del>
          </w:p>
          <w:p w14:paraId="489FC2AA" w14:textId="77777777" w:rsidR="005A59D3" w:rsidRPr="00E235E7" w:rsidDel="00760957" w:rsidRDefault="005A59D3" w:rsidP="005A59D3">
            <w:pPr>
              <w:tabs>
                <w:tab w:val="left" w:pos="720"/>
                <w:tab w:val="left" w:pos="1440"/>
                <w:tab w:val="left" w:pos="2160"/>
                <w:tab w:val="left" w:pos="2880"/>
              </w:tabs>
              <w:jc w:val="center"/>
              <w:rPr>
                <w:del w:id="287" w:author="David Brown" w:date="2022-04-28T03:32:00Z"/>
                <w:rFonts w:ascii="Calibri" w:eastAsia="Arial Unicode MS" w:hAnsi="Calibri" w:cs="Arial"/>
                <w:color w:val="000000"/>
                <w:szCs w:val="22"/>
                <w:highlight w:val="yellow"/>
              </w:rPr>
            </w:pPr>
            <w:del w:id="288" w:author="David Brown" w:date="2022-04-28T03:32:00Z">
              <w:r w:rsidRPr="00E235E7" w:rsidDel="00760957">
                <w:rPr>
                  <w:rFonts w:ascii="Calibri" w:hAnsi="Calibri" w:cs="Arial"/>
                  <w:color w:val="000000"/>
                  <w:szCs w:val="22"/>
                  <w:highlight w:val="yellow"/>
                </w:rPr>
                <w:delText>OPL (Over Pressure Limit): 40bar/4MPa/600psi g</w:delText>
              </w:r>
            </w:del>
          </w:p>
        </w:tc>
      </w:tr>
      <w:tr w:rsidR="008119DB" w:rsidRPr="00E235E7" w:rsidDel="00760957" w14:paraId="14181561" w14:textId="77777777" w:rsidTr="0010274E">
        <w:trPr>
          <w:trHeight w:hRule="exact" w:val="288"/>
          <w:del w:id="289" w:author="David Brown" w:date="2022-04-28T03:32:00Z"/>
        </w:trPr>
        <w:tc>
          <w:tcPr>
            <w:tcW w:w="2824" w:type="dxa"/>
            <w:tcBorders>
              <w:top w:val="single" w:sz="6" w:space="0" w:color="auto"/>
              <w:bottom w:val="single" w:sz="6" w:space="0" w:color="auto"/>
            </w:tcBorders>
            <w:shd w:val="clear" w:color="auto" w:fill="E6E6E6"/>
            <w:noWrap/>
            <w:vAlign w:val="center"/>
          </w:tcPr>
          <w:p w14:paraId="5ECEAF75" w14:textId="77777777" w:rsidR="008119DB" w:rsidRPr="00E235E7" w:rsidDel="00760957" w:rsidRDefault="005A59D3" w:rsidP="005A59D3">
            <w:pPr>
              <w:tabs>
                <w:tab w:val="left" w:pos="720"/>
                <w:tab w:val="left" w:pos="1440"/>
                <w:tab w:val="left" w:pos="2160"/>
                <w:tab w:val="left" w:pos="2880"/>
              </w:tabs>
              <w:jc w:val="right"/>
              <w:rPr>
                <w:del w:id="290" w:author="David Brown" w:date="2022-04-28T03:32:00Z"/>
                <w:rFonts w:ascii="Calibri" w:eastAsia="Arial Unicode MS" w:hAnsi="Calibri" w:cs="Arial"/>
                <w:szCs w:val="22"/>
              </w:rPr>
            </w:pPr>
            <w:del w:id="291" w:author="David Brown" w:date="2022-04-28T03:32:00Z">
              <w:r w:rsidRPr="00E235E7" w:rsidDel="00760957">
                <w:rPr>
                  <w:rFonts w:ascii="Calibri" w:hAnsi="Calibri" w:cs="Arial"/>
                  <w:szCs w:val="22"/>
                </w:rPr>
                <w:delText>Calibration; Unit:</w:delText>
              </w:r>
            </w:del>
          </w:p>
        </w:tc>
        <w:tc>
          <w:tcPr>
            <w:tcW w:w="5954" w:type="dxa"/>
            <w:noWrap/>
            <w:vAlign w:val="center"/>
          </w:tcPr>
          <w:p w14:paraId="3A2E0F92" w14:textId="77777777" w:rsidR="008119DB" w:rsidRPr="00E235E7" w:rsidDel="00760957" w:rsidRDefault="005A59D3" w:rsidP="005A59D3">
            <w:pPr>
              <w:tabs>
                <w:tab w:val="left" w:pos="720"/>
                <w:tab w:val="left" w:pos="1440"/>
                <w:tab w:val="left" w:pos="2160"/>
                <w:tab w:val="left" w:pos="2880"/>
              </w:tabs>
              <w:jc w:val="center"/>
              <w:rPr>
                <w:del w:id="292" w:author="David Brown" w:date="2022-04-28T03:32:00Z"/>
                <w:rFonts w:ascii="Calibri" w:eastAsia="Arial Unicode MS" w:hAnsi="Calibri" w:cs="Arial"/>
                <w:color w:val="000000"/>
                <w:szCs w:val="22"/>
                <w:highlight w:val="yellow"/>
              </w:rPr>
            </w:pPr>
            <w:del w:id="293" w:author="David Brown" w:date="2022-04-28T03:32:00Z">
              <w:r w:rsidRPr="00E235E7" w:rsidDel="00760957">
                <w:rPr>
                  <w:rFonts w:ascii="Calibri" w:hAnsi="Calibri" w:cs="Arial"/>
                  <w:color w:val="000000"/>
                  <w:szCs w:val="22"/>
                </w:rPr>
                <w:delText>Sensor Range; kPa/MPa</w:delText>
              </w:r>
            </w:del>
          </w:p>
        </w:tc>
      </w:tr>
      <w:tr w:rsidR="008119DB" w:rsidRPr="00E235E7" w:rsidDel="00760957" w14:paraId="447676D7" w14:textId="77777777" w:rsidTr="0010274E">
        <w:trPr>
          <w:trHeight w:hRule="exact" w:val="282"/>
          <w:del w:id="294" w:author="David Brown" w:date="2022-04-28T03:32:00Z"/>
        </w:trPr>
        <w:tc>
          <w:tcPr>
            <w:tcW w:w="2824" w:type="dxa"/>
            <w:tcBorders>
              <w:top w:val="single" w:sz="6" w:space="0" w:color="auto"/>
              <w:bottom w:val="single" w:sz="6" w:space="0" w:color="auto"/>
            </w:tcBorders>
            <w:shd w:val="clear" w:color="auto" w:fill="E6E6E6"/>
            <w:noWrap/>
            <w:vAlign w:val="center"/>
          </w:tcPr>
          <w:p w14:paraId="7AF8ECB2" w14:textId="77777777" w:rsidR="008119DB" w:rsidRPr="00E235E7" w:rsidDel="00760957" w:rsidRDefault="00F50D2A" w:rsidP="00F50D2A">
            <w:pPr>
              <w:tabs>
                <w:tab w:val="left" w:pos="720"/>
                <w:tab w:val="left" w:pos="1440"/>
                <w:tab w:val="left" w:pos="2160"/>
                <w:tab w:val="left" w:pos="2880"/>
              </w:tabs>
              <w:jc w:val="right"/>
              <w:rPr>
                <w:del w:id="295" w:author="David Brown" w:date="2022-04-28T03:32:00Z"/>
                <w:rFonts w:ascii="Calibri" w:eastAsia="Arial Unicode MS" w:hAnsi="Calibri" w:cs="Arial"/>
                <w:szCs w:val="22"/>
              </w:rPr>
            </w:pPr>
            <w:del w:id="296" w:author="David Brown" w:date="2022-04-28T03:32:00Z">
              <w:r w:rsidRPr="00E235E7" w:rsidDel="00760957">
                <w:rPr>
                  <w:rFonts w:ascii="Calibri" w:hAnsi="Calibri" w:cs="Arial"/>
                  <w:szCs w:val="22"/>
                </w:rPr>
                <w:delText>Process Connection; Material</w:delText>
              </w:r>
              <w:r w:rsidR="008119DB" w:rsidRPr="00E235E7" w:rsidDel="00760957">
                <w:rPr>
                  <w:rFonts w:ascii="Calibri" w:hAnsi="Calibri" w:cs="Arial"/>
                  <w:szCs w:val="22"/>
                </w:rPr>
                <w:delText>:</w:delText>
              </w:r>
            </w:del>
          </w:p>
        </w:tc>
        <w:tc>
          <w:tcPr>
            <w:tcW w:w="5954" w:type="dxa"/>
            <w:noWrap/>
            <w:vAlign w:val="center"/>
          </w:tcPr>
          <w:p w14:paraId="3A9D6D4A" w14:textId="77777777" w:rsidR="008119DB" w:rsidRPr="00E235E7" w:rsidDel="00760957" w:rsidRDefault="00F50D2A" w:rsidP="00F50D2A">
            <w:pPr>
              <w:tabs>
                <w:tab w:val="left" w:pos="720"/>
                <w:tab w:val="left" w:pos="1440"/>
                <w:tab w:val="left" w:pos="2160"/>
                <w:tab w:val="left" w:pos="2880"/>
              </w:tabs>
              <w:jc w:val="center"/>
              <w:rPr>
                <w:del w:id="297" w:author="David Brown" w:date="2022-04-28T03:32:00Z"/>
                <w:rFonts w:ascii="Calibri" w:eastAsia="Arial Unicode MS" w:hAnsi="Calibri" w:cs="Arial"/>
                <w:color w:val="000000"/>
                <w:szCs w:val="22"/>
                <w:highlight w:val="yellow"/>
              </w:rPr>
            </w:pPr>
            <w:del w:id="298" w:author="David Brown" w:date="2022-04-28T03:32:00Z">
              <w:r w:rsidRPr="00E235E7" w:rsidDel="00760957">
                <w:rPr>
                  <w:rFonts w:ascii="Calibri" w:hAnsi="Calibri" w:cs="Arial"/>
                  <w:color w:val="000000"/>
                  <w:szCs w:val="22"/>
                </w:rPr>
                <w:delText>Thread ANSI ½ MNPT ¼ FNPT, AISI 316L (CRN)</w:delText>
              </w:r>
            </w:del>
          </w:p>
        </w:tc>
      </w:tr>
      <w:tr w:rsidR="008119DB" w:rsidRPr="00E235E7" w:rsidDel="00760957" w14:paraId="3872811E" w14:textId="77777777" w:rsidTr="0010274E">
        <w:trPr>
          <w:trHeight w:hRule="exact" w:val="288"/>
          <w:del w:id="299" w:author="David Brown" w:date="2022-04-28T03:32:00Z"/>
        </w:trPr>
        <w:tc>
          <w:tcPr>
            <w:tcW w:w="2824" w:type="dxa"/>
            <w:tcBorders>
              <w:top w:val="single" w:sz="6" w:space="0" w:color="auto"/>
              <w:bottom w:val="single" w:sz="6" w:space="0" w:color="auto"/>
            </w:tcBorders>
            <w:shd w:val="clear" w:color="auto" w:fill="E6E6E6"/>
            <w:noWrap/>
            <w:vAlign w:val="center"/>
          </w:tcPr>
          <w:p w14:paraId="0FB9F079" w14:textId="77777777" w:rsidR="008119DB" w:rsidRPr="00E235E7" w:rsidDel="00760957" w:rsidRDefault="00F50D2A" w:rsidP="009A6B2F">
            <w:pPr>
              <w:tabs>
                <w:tab w:val="left" w:pos="720"/>
                <w:tab w:val="left" w:pos="1440"/>
                <w:tab w:val="left" w:pos="2160"/>
                <w:tab w:val="left" w:pos="2880"/>
              </w:tabs>
              <w:jc w:val="right"/>
              <w:rPr>
                <w:del w:id="300" w:author="David Brown" w:date="2022-04-28T03:32:00Z"/>
                <w:rFonts w:ascii="Calibri" w:eastAsia="Arial Unicode MS" w:hAnsi="Calibri" w:cs="Arial"/>
                <w:szCs w:val="22"/>
              </w:rPr>
            </w:pPr>
            <w:del w:id="301" w:author="David Brown" w:date="2022-04-28T03:32:00Z">
              <w:r w:rsidRPr="00E235E7" w:rsidDel="00760957">
                <w:rPr>
                  <w:rFonts w:ascii="Calibri" w:eastAsia="Arial Unicode MS" w:hAnsi="Calibri" w:cs="Arial"/>
                  <w:szCs w:val="22"/>
                </w:rPr>
                <w:delText>Seal:</w:delText>
              </w:r>
            </w:del>
          </w:p>
        </w:tc>
        <w:tc>
          <w:tcPr>
            <w:tcW w:w="5954" w:type="dxa"/>
            <w:noWrap/>
            <w:vAlign w:val="center"/>
          </w:tcPr>
          <w:p w14:paraId="6B4B07AE" w14:textId="77777777" w:rsidR="008119DB" w:rsidRPr="00E235E7" w:rsidDel="00760957" w:rsidRDefault="00F50D2A" w:rsidP="009A6B2F">
            <w:pPr>
              <w:tabs>
                <w:tab w:val="left" w:pos="720"/>
                <w:tab w:val="left" w:pos="1440"/>
                <w:tab w:val="left" w:pos="2160"/>
                <w:tab w:val="left" w:pos="2880"/>
              </w:tabs>
              <w:jc w:val="center"/>
              <w:rPr>
                <w:del w:id="302" w:author="David Brown" w:date="2022-04-28T03:32:00Z"/>
                <w:rFonts w:ascii="Calibri" w:eastAsia="Arial Unicode MS" w:hAnsi="Calibri" w:cs="Arial"/>
                <w:color w:val="000000"/>
                <w:szCs w:val="22"/>
                <w:highlight w:val="yellow"/>
              </w:rPr>
            </w:pPr>
            <w:del w:id="303" w:author="David Brown" w:date="2022-04-28T03:32:00Z">
              <w:r w:rsidRPr="00E235E7" w:rsidDel="00760957">
                <w:rPr>
                  <w:rFonts w:ascii="Calibri" w:eastAsia="Arial Unicode MS" w:hAnsi="Calibri" w:cs="Arial"/>
                  <w:color w:val="000000"/>
                  <w:szCs w:val="22"/>
                  <w:highlight w:val="yellow"/>
                </w:rPr>
                <w:delText>FKM Viton</w:delText>
              </w:r>
            </w:del>
          </w:p>
        </w:tc>
      </w:tr>
      <w:tr w:rsidR="008119DB" w:rsidRPr="00E235E7" w:rsidDel="00760957" w14:paraId="7BFCA463" w14:textId="77777777" w:rsidTr="0010274E">
        <w:trPr>
          <w:trHeight w:hRule="exact" w:val="274"/>
          <w:del w:id="304" w:author="David Brown" w:date="2022-04-28T03:32:00Z"/>
        </w:trPr>
        <w:tc>
          <w:tcPr>
            <w:tcW w:w="2824" w:type="dxa"/>
            <w:tcBorders>
              <w:top w:val="single" w:sz="6" w:space="0" w:color="auto"/>
              <w:bottom w:val="single" w:sz="6" w:space="0" w:color="auto"/>
            </w:tcBorders>
            <w:shd w:val="clear" w:color="auto" w:fill="E6E6E6"/>
            <w:noWrap/>
            <w:vAlign w:val="center"/>
          </w:tcPr>
          <w:p w14:paraId="1BD02CC0" w14:textId="77777777" w:rsidR="008119DB" w:rsidRPr="00E235E7" w:rsidDel="00760957" w:rsidRDefault="00F50D2A" w:rsidP="009A6B2F">
            <w:pPr>
              <w:tabs>
                <w:tab w:val="left" w:pos="720"/>
                <w:tab w:val="left" w:pos="1440"/>
                <w:tab w:val="left" w:pos="2160"/>
                <w:tab w:val="left" w:pos="2880"/>
              </w:tabs>
              <w:jc w:val="right"/>
              <w:rPr>
                <w:del w:id="305" w:author="David Brown" w:date="2022-04-28T03:32:00Z"/>
                <w:rFonts w:ascii="Calibri" w:eastAsia="Arial Unicode MS" w:hAnsi="Calibri" w:cs="Arial"/>
                <w:szCs w:val="22"/>
              </w:rPr>
            </w:pPr>
            <w:del w:id="306" w:author="David Brown" w:date="2022-04-28T03:32:00Z">
              <w:r w:rsidRPr="00E235E7" w:rsidDel="00760957">
                <w:rPr>
                  <w:rFonts w:ascii="Calibri" w:eastAsia="Arial Unicode MS" w:hAnsi="Calibri" w:cs="Arial"/>
                  <w:szCs w:val="22"/>
                </w:rPr>
                <w:delText>Additional Option 1:</w:delText>
              </w:r>
            </w:del>
          </w:p>
        </w:tc>
        <w:tc>
          <w:tcPr>
            <w:tcW w:w="5954" w:type="dxa"/>
            <w:noWrap/>
            <w:vAlign w:val="center"/>
          </w:tcPr>
          <w:p w14:paraId="1C5174DB" w14:textId="77777777" w:rsidR="008119DB" w:rsidRPr="00E235E7" w:rsidDel="00760957" w:rsidRDefault="00F50D2A" w:rsidP="009A6B2F">
            <w:pPr>
              <w:tabs>
                <w:tab w:val="left" w:pos="720"/>
                <w:tab w:val="left" w:pos="1440"/>
                <w:tab w:val="left" w:pos="2160"/>
                <w:tab w:val="left" w:pos="2880"/>
              </w:tabs>
              <w:jc w:val="center"/>
              <w:rPr>
                <w:del w:id="307" w:author="David Brown" w:date="2022-04-28T03:32:00Z"/>
                <w:rFonts w:ascii="Calibri" w:eastAsia="Arial Unicode MS" w:hAnsi="Calibri" w:cs="Arial"/>
                <w:color w:val="000000"/>
                <w:szCs w:val="22"/>
              </w:rPr>
            </w:pPr>
            <w:del w:id="308" w:author="David Brown" w:date="2022-04-28T03:32:00Z">
              <w:r w:rsidRPr="00E235E7" w:rsidDel="00760957">
                <w:rPr>
                  <w:rFonts w:ascii="Calibri" w:eastAsia="Arial Unicode MS" w:hAnsi="Calibri" w:cs="Arial"/>
                  <w:color w:val="000000"/>
                  <w:szCs w:val="22"/>
                </w:rPr>
                <w:delText>Not Selected</w:delText>
              </w:r>
            </w:del>
          </w:p>
        </w:tc>
      </w:tr>
      <w:tr w:rsidR="008119DB" w:rsidRPr="00E235E7" w:rsidDel="00760957" w14:paraId="181B2435" w14:textId="77777777" w:rsidTr="0010274E">
        <w:trPr>
          <w:trHeight w:hRule="exact" w:val="288"/>
          <w:del w:id="309" w:author="David Brown" w:date="2022-04-28T03:32:00Z"/>
        </w:trPr>
        <w:tc>
          <w:tcPr>
            <w:tcW w:w="2824" w:type="dxa"/>
            <w:tcBorders>
              <w:top w:val="single" w:sz="6" w:space="0" w:color="auto"/>
              <w:bottom w:val="single" w:sz="6" w:space="0" w:color="auto"/>
            </w:tcBorders>
            <w:shd w:val="clear" w:color="auto" w:fill="E6E6E6"/>
            <w:noWrap/>
            <w:vAlign w:val="center"/>
          </w:tcPr>
          <w:p w14:paraId="263B57F6" w14:textId="77777777" w:rsidR="008119DB" w:rsidRPr="00E235E7" w:rsidDel="00760957" w:rsidRDefault="0010274E" w:rsidP="009A6B2F">
            <w:pPr>
              <w:tabs>
                <w:tab w:val="left" w:pos="720"/>
                <w:tab w:val="left" w:pos="1440"/>
                <w:tab w:val="left" w:pos="2160"/>
                <w:tab w:val="left" w:pos="2880"/>
              </w:tabs>
              <w:jc w:val="right"/>
              <w:rPr>
                <w:del w:id="310" w:author="David Brown" w:date="2022-04-28T03:32:00Z"/>
                <w:rFonts w:ascii="Calibri" w:eastAsia="Arial Unicode MS" w:hAnsi="Calibri" w:cs="Arial"/>
                <w:szCs w:val="22"/>
              </w:rPr>
            </w:pPr>
            <w:del w:id="311" w:author="David Brown" w:date="2022-04-28T03:32:00Z">
              <w:r w:rsidRPr="00E235E7" w:rsidDel="00760957">
                <w:rPr>
                  <w:rFonts w:ascii="Calibri" w:eastAsia="Arial Unicode MS" w:hAnsi="Calibri" w:cs="Arial"/>
                  <w:szCs w:val="22"/>
                </w:rPr>
                <w:delText>Additional Option 2:</w:delText>
              </w:r>
            </w:del>
          </w:p>
        </w:tc>
        <w:tc>
          <w:tcPr>
            <w:tcW w:w="5954" w:type="dxa"/>
            <w:noWrap/>
            <w:vAlign w:val="center"/>
          </w:tcPr>
          <w:p w14:paraId="4DAA44B8" w14:textId="77777777" w:rsidR="008119DB" w:rsidRPr="00E235E7" w:rsidDel="00760957" w:rsidRDefault="0010274E" w:rsidP="0010274E">
            <w:pPr>
              <w:tabs>
                <w:tab w:val="left" w:pos="720"/>
                <w:tab w:val="left" w:pos="1440"/>
                <w:tab w:val="left" w:pos="2160"/>
                <w:tab w:val="left" w:pos="2880"/>
              </w:tabs>
              <w:jc w:val="center"/>
              <w:rPr>
                <w:del w:id="312" w:author="David Brown" w:date="2022-04-28T03:32:00Z"/>
                <w:rFonts w:ascii="Calibri" w:eastAsia="Arial Unicode MS" w:hAnsi="Calibri" w:cs="Arial"/>
                <w:color w:val="000000"/>
                <w:szCs w:val="22"/>
              </w:rPr>
            </w:pPr>
            <w:del w:id="313" w:author="David Brown" w:date="2022-04-28T03:32:00Z">
              <w:r w:rsidRPr="00E235E7" w:rsidDel="00760957">
                <w:rPr>
                  <w:rFonts w:ascii="Calibri" w:eastAsia="Arial Unicode MS" w:hAnsi="Calibri" w:cs="Arial"/>
                  <w:color w:val="000000"/>
                  <w:szCs w:val="22"/>
                </w:rPr>
                <w:delText>Mounting Bracket for Wall/Pipe, AISI 304</w:delText>
              </w:r>
            </w:del>
          </w:p>
        </w:tc>
      </w:tr>
      <w:tr w:rsidR="00753429" w:rsidRPr="00E235E7" w:rsidDel="00760957" w14:paraId="3F7D508C" w14:textId="77777777" w:rsidTr="0010274E">
        <w:trPr>
          <w:trHeight w:hRule="exact" w:val="282"/>
          <w:del w:id="314" w:author="David Brown" w:date="2022-04-28T03:32:00Z"/>
        </w:trPr>
        <w:tc>
          <w:tcPr>
            <w:tcW w:w="2824" w:type="dxa"/>
            <w:tcBorders>
              <w:top w:val="single" w:sz="6" w:space="0" w:color="auto"/>
              <w:bottom w:val="single" w:sz="6" w:space="0" w:color="auto"/>
            </w:tcBorders>
            <w:shd w:val="clear" w:color="auto" w:fill="E6E6E6"/>
            <w:noWrap/>
            <w:vAlign w:val="center"/>
          </w:tcPr>
          <w:p w14:paraId="6448C52A" w14:textId="77777777" w:rsidR="00753429" w:rsidRPr="00E235E7" w:rsidDel="00760957" w:rsidRDefault="00753429" w:rsidP="009A6B2F">
            <w:pPr>
              <w:tabs>
                <w:tab w:val="left" w:pos="720"/>
                <w:tab w:val="left" w:pos="1440"/>
                <w:tab w:val="left" w:pos="2160"/>
                <w:tab w:val="left" w:pos="2880"/>
              </w:tabs>
              <w:jc w:val="right"/>
              <w:rPr>
                <w:del w:id="315" w:author="David Brown" w:date="2022-04-28T03:32:00Z"/>
                <w:rFonts w:ascii="Calibri" w:hAnsi="Calibri" w:cs="Arial"/>
                <w:szCs w:val="22"/>
              </w:rPr>
            </w:pPr>
          </w:p>
        </w:tc>
        <w:tc>
          <w:tcPr>
            <w:tcW w:w="5954" w:type="dxa"/>
            <w:noWrap/>
            <w:vAlign w:val="center"/>
          </w:tcPr>
          <w:p w14:paraId="56C0DA23" w14:textId="77777777" w:rsidR="00753429" w:rsidRPr="00E235E7" w:rsidDel="00760957" w:rsidRDefault="00753429" w:rsidP="009A6B2F">
            <w:pPr>
              <w:tabs>
                <w:tab w:val="left" w:pos="720"/>
                <w:tab w:val="left" w:pos="1440"/>
                <w:tab w:val="left" w:pos="2160"/>
                <w:tab w:val="left" w:pos="2880"/>
              </w:tabs>
              <w:jc w:val="center"/>
              <w:rPr>
                <w:del w:id="316" w:author="David Brown" w:date="2022-04-28T03:32:00Z"/>
                <w:rFonts w:ascii="Calibri" w:hAnsi="Calibri" w:cs="Arial"/>
                <w:color w:val="000000"/>
                <w:szCs w:val="22"/>
                <w:highlight w:val="yellow"/>
              </w:rPr>
            </w:pPr>
            <w:del w:id="317" w:author="David Brown" w:date="2022-04-28T03:32:00Z">
              <w:r w:rsidRPr="00E235E7" w:rsidDel="00760957">
                <w:rPr>
                  <w:rFonts w:ascii="Calibri" w:hAnsi="Calibri" w:cs="Arial"/>
                  <w:i/>
                  <w:color w:val="000000"/>
                  <w:szCs w:val="22"/>
                  <w:highlight w:val="yellow"/>
                </w:rPr>
                <w:delText>Additional added as necessary</w:delText>
              </w:r>
            </w:del>
          </w:p>
        </w:tc>
      </w:tr>
      <w:tr w:rsidR="008119DB" w:rsidRPr="00E235E7" w:rsidDel="00760957" w14:paraId="18C1B099" w14:textId="77777777" w:rsidTr="0010274E">
        <w:trPr>
          <w:trHeight w:hRule="exact" w:val="288"/>
          <w:del w:id="318" w:author="David Brown" w:date="2022-04-28T03:32:00Z"/>
        </w:trPr>
        <w:tc>
          <w:tcPr>
            <w:tcW w:w="2824" w:type="dxa"/>
            <w:tcBorders>
              <w:top w:val="single" w:sz="6" w:space="0" w:color="auto"/>
              <w:bottom w:val="single" w:sz="6" w:space="0" w:color="auto"/>
            </w:tcBorders>
            <w:shd w:val="clear" w:color="auto" w:fill="E6E6E6"/>
            <w:noWrap/>
            <w:vAlign w:val="center"/>
          </w:tcPr>
          <w:p w14:paraId="4587F0E9" w14:textId="77777777" w:rsidR="008119DB" w:rsidRPr="00E235E7" w:rsidDel="00760957" w:rsidRDefault="008119DB" w:rsidP="001E3A7D">
            <w:pPr>
              <w:jc w:val="right"/>
              <w:rPr>
                <w:del w:id="319" w:author="David Brown" w:date="2022-04-28T03:32:00Z"/>
                <w:rFonts w:ascii="Calibri" w:hAnsi="Calibri" w:cs="Arial"/>
                <w:szCs w:val="22"/>
              </w:rPr>
            </w:pPr>
            <w:del w:id="320" w:author="David Brown" w:date="2022-04-28T03:32:00Z">
              <w:r w:rsidRPr="00E235E7" w:rsidDel="00760957">
                <w:rPr>
                  <w:rFonts w:ascii="Calibri" w:hAnsi="Calibri" w:cs="Arial"/>
                  <w:szCs w:val="22"/>
                </w:rPr>
                <w:delText>Manufacturer:</w:delText>
              </w:r>
            </w:del>
          </w:p>
        </w:tc>
        <w:tc>
          <w:tcPr>
            <w:tcW w:w="5954" w:type="dxa"/>
            <w:noWrap/>
            <w:vAlign w:val="center"/>
          </w:tcPr>
          <w:p w14:paraId="0B32039F" w14:textId="77777777" w:rsidR="008119DB" w:rsidRPr="00E235E7" w:rsidDel="00760957" w:rsidRDefault="008119DB" w:rsidP="00B70CDC">
            <w:pPr>
              <w:jc w:val="center"/>
              <w:rPr>
                <w:del w:id="321" w:author="David Brown" w:date="2022-04-28T03:32:00Z"/>
                <w:rFonts w:ascii="Calibri" w:hAnsi="Calibri" w:cs="Arial"/>
                <w:color w:val="000000"/>
                <w:szCs w:val="22"/>
              </w:rPr>
            </w:pPr>
            <w:del w:id="322" w:author="David Brown" w:date="2022-04-28T03:32:00Z">
              <w:r w:rsidRPr="00E235E7" w:rsidDel="00760957">
                <w:rPr>
                  <w:rFonts w:ascii="Calibri" w:hAnsi="Calibri" w:cs="Arial"/>
                  <w:color w:val="000000"/>
                  <w:szCs w:val="22"/>
                </w:rPr>
                <w:delText>E+H</w:delText>
              </w:r>
            </w:del>
          </w:p>
        </w:tc>
      </w:tr>
      <w:tr w:rsidR="008119DB" w:rsidRPr="00E235E7" w:rsidDel="00760957" w14:paraId="05E4BC79" w14:textId="77777777" w:rsidTr="0032494C">
        <w:trPr>
          <w:trHeight w:hRule="exact" w:val="288"/>
          <w:del w:id="323" w:author="David Brown" w:date="2022-04-28T03:32:00Z"/>
        </w:trPr>
        <w:tc>
          <w:tcPr>
            <w:tcW w:w="2824" w:type="dxa"/>
            <w:tcBorders>
              <w:top w:val="single" w:sz="6" w:space="0" w:color="auto"/>
              <w:bottom w:val="single" w:sz="6" w:space="0" w:color="auto"/>
            </w:tcBorders>
            <w:shd w:val="clear" w:color="auto" w:fill="E6E6E6"/>
            <w:noWrap/>
            <w:vAlign w:val="center"/>
          </w:tcPr>
          <w:p w14:paraId="59A09C25" w14:textId="77777777" w:rsidR="008119DB" w:rsidRPr="00E235E7" w:rsidDel="00760957" w:rsidRDefault="008119DB" w:rsidP="001E3A7D">
            <w:pPr>
              <w:jc w:val="right"/>
              <w:rPr>
                <w:del w:id="324" w:author="David Brown" w:date="2022-04-28T03:32:00Z"/>
                <w:rFonts w:ascii="Calibri" w:hAnsi="Calibri" w:cs="Arial"/>
                <w:szCs w:val="22"/>
              </w:rPr>
            </w:pPr>
            <w:del w:id="325" w:author="David Brown" w:date="2022-04-28T03:32:00Z">
              <w:r w:rsidRPr="00E235E7" w:rsidDel="00760957">
                <w:rPr>
                  <w:rFonts w:ascii="Calibri" w:hAnsi="Calibri" w:cs="Arial"/>
                  <w:color w:val="000000"/>
                  <w:szCs w:val="22"/>
                </w:rPr>
                <w:delText>Part Number:</w:delText>
              </w:r>
            </w:del>
          </w:p>
        </w:tc>
        <w:tc>
          <w:tcPr>
            <w:tcW w:w="5954" w:type="dxa"/>
            <w:noWrap/>
            <w:vAlign w:val="center"/>
          </w:tcPr>
          <w:p w14:paraId="01932AFC" w14:textId="77777777" w:rsidR="008119DB" w:rsidRPr="00E235E7" w:rsidDel="00760957" w:rsidRDefault="008119DB" w:rsidP="009A6B2F">
            <w:pPr>
              <w:tabs>
                <w:tab w:val="left" w:pos="720"/>
                <w:tab w:val="left" w:pos="1440"/>
                <w:tab w:val="left" w:pos="2160"/>
                <w:tab w:val="left" w:pos="2880"/>
              </w:tabs>
              <w:jc w:val="center"/>
              <w:rPr>
                <w:del w:id="326" w:author="David Brown" w:date="2022-04-28T03:32:00Z"/>
                <w:rFonts w:ascii="Calibri" w:eastAsia="Arial Unicode MS" w:hAnsi="Calibri" w:cs="Arial"/>
                <w:color w:val="000000"/>
                <w:szCs w:val="22"/>
              </w:rPr>
            </w:pPr>
            <w:del w:id="327" w:author="David Brown" w:date="2022-04-28T03:32:00Z">
              <w:r w:rsidRPr="00E235E7" w:rsidDel="00760957">
                <w:rPr>
                  <w:rFonts w:ascii="Calibri" w:hAnsi="Calibri" w:cs="Arial"/>
                  <w:color w:val="000000"/>
                  <w:szCs w:val="22"/>
                </w:rPr>
                <w:delText>PMC71-UAC</w:delText>
              </w:r>
              <w:r w:rsidRPr="00E235E7" w:rsidDel="00760957">
                <w:rPr>
                  <w:rFonts w:ascii="Calibri" w:hAnsi="Calibri" w:cs="Arial"/>
                  <w:color w:val="000000"/>
                  <w:szCs w:val="22"/>
                  <w:highlight w:val="yellow"/>
                </w:rPr>
                <w:delText>1P</w:delText>
              </w:r>
              <w:r w:rsidRPr="00E235E7" w:rsidDel="00760957">
                <w:rPr>
                  <w:rFonts w:ascii="Calibri" w:hAnsi="Calibri" w:cs="Arial"/>
                  <w:color w:val="000000"/>
                  <w:szCs w:val="22"/>
                </w:rPr>
                <w:delText>2RA</w:delText>
              </w:r>
              <w:r w:rsidRPr="00E235E7" w:rsidDel="00760957">
                <w:rPr>
                  <w:rFonts w:ascii="Calibri" w:hAnsi="Calibri" w:cs="Arial"/>
                  <w:color w:val="000000"/>
                  <w:szCs w:val="22"/>
                  <w:highlight w:val="yellow"/>
                </w:rPr>
                <w:delText>A</w:delText>
              </w:r>
              <w:r w:rsidRPr="00E235E7" w:rsidDel="00760957">
                <w:rPr>
                  <w:rFonts w:ascii="Calibri" w:hAnsi="Calibri" w:cs="Arial"/>
                  <w:color w:val="000000"/>
                  <w:szCs w:val="22"/>
                </w:rPr>
                <w:delText>AU</w:delText>
              </w:r>
            </w:del>
          </w:p>
        </w:tc>
      </w:tr>
      <w:tr w:rsidR="0032494C" w:rsidRPr="00E235E7" w:rsidDel="00760957" w14:paraId="05930031" w14:textId="77777777" w:rsidTr="0032494C">
        <w:trPr>
          <w:trHeight w:hRule="exact" w:val="288"/>
          <w:del w:id="328" w:author="David Brown" w:date="2022-04-28T03:32:00Z"/>
        </w:trPr>
        <w:tc>
          <w:tcPr>
            <w:tcW w:w="2824" w:type="dxa"/>
            <w:tcBorders>
              <w:top w:val="single" w:sz="6" w:space="0" w:color="auto"/>
              <w:bottom w:val="single" w:sz="6" w:space="0" w:color="auto"/>
            </w:tcBorders>
            <w:shd w:val="clear" w:color="auto" w:fill="E6E6E6"/>
            <w:noWrap/>
            <w:vAlign w:val="center"/>
          </w:tcPr>
          <w:p w14:paraId="331F26E8" w14:textId="77777777" w:rsidR="0032494C" w:rsidRPr="00E235E7" w:rsidDel="00760957" w:rsidRDefault="0032494C" w:rsidP="0032494C">
            <w:pPr>
              <w:tabs>
                <w:tab w:val="left" w:pos="720"/>
                <w:tab w:val="left" w:pos="1440"/>
                <w:tab w:val="left" w:pos="2160"/>
                <w:tab w:val="left" w:pos="2880"/>
              </w:tabs>
              <w:rPr>
                <w:del w:id="329" w:author="David Brown" w:date="2022-04-28T03:32:00Z"/>
                <w:rFonts w:ascii="Calibri" w:hAnsi="Calibri" w:cs="Arial"/>
                <w:color w:val="000000"/>
                <w:szCs w:val="22"/>
              </w:rPr>
            </w:pPr>
            <w:del w:id="330" w:author="David Brown" w:date="2022-04-28T03:32:00Z">
              <w:r w:rsidRPr="00E235E7" w:rsidDel="00760957">
                <w:rPr>
                  <w:rFonts w:ascii="Calibri" w:hAnsi="Calibri" w:cs="Arial"/>
                  <w:b/>
                  <w:bCs/>
                  <w:szCs w:val="22"/>
                  <w:u w:val="single"/>
                </w:rPr>
                <w:delText>Accessories</w:delText>
              </w:r>
              <w:r w:rsidRPr="00E235E7" w:rsidDel="00760957">
                <w:rPr>
                  <w:rFonts w:ascii="Calibri" w:hAnsi="Calibri" w:cs="Arial"/>
                  <w:color w:val="000000"/>
                  <w:szCs w:val="22"/>
                </w:rPr>
                <w:delText>:</w:delText>
              </w:r>
            </w:del>
          </w:p>
        </w:tc>
        <w:tc>
          <w:tcPr>
            <w:tcW w:w="5954" w:type="dxa"/>
            <w:noWrap/>
            <w:vAlign w:val="center"/>
          </w:tcPr>
          <w:p w14:paraId="4D24530D" w14:textId="77777777" w:rsidR="0032494C" w:rsidRPr="00E235E7" w:rsidDel="00760957" w:rsidRDefault="0032494C" w:rsidP="009A6B2F">
            <w:pPr>
              <w:tabs>
                <w:tab w:val="left" w:pos="720"/>
                <w:tab w:val="left" w:pos="1440"/>
                <w:tab w:val="left" w:pos="2160"/>
                <w:tab w:val="left" w:pos="2880"/>
              </w:tabs>
              <w:jc w:val="center"/>
              <w:rPr>
                <w:del w:id="331" w:author="David Brown" w:date="2022-04-28T03:32:00Z"/>
                <w:rFonts w:ascii="Calibri" w:hAnsi="Calibri" w:cs="Arial"/>
                <w:color w:val="000000"/>
                <w:szCs w:val="22"/>
              </w:rPr>
            </w:pPr>
          </w:p>
        </w:tc>
      </w:tr>
      <w:tr w:rsidR="0032494C" w:rsidRPr="00E235E7" w:rsidDel="00760957" w14:paraId="749C12B5" w14:textId="77777777" w:rsidTr="009E0576">
        <w:trPr>
          <w:trHeight w:hRule="exact" w:val="576"/>
          <w:del w:id="332" w:author="David Brown" w:date="2022-04-28T03:32:00Z"/>
        </w:trPr>
        <w:tc>
          <w:tcPr>
            <w:tcW w:w="2824" w:type="dxa"/>
            <w:tcBorders>
              <w:top w:val="single" w:sz="6" w:space="0" w:color="auto"/>
              <w:bottom w:val="double" w:sz="6" w:space="0" w:color="auto"/>
            </w:tcBorders>
            <w:shd w:val="clear" w:color="auto" w:fill="E6E6E6"/>
            <w:noWrap/>
            <w:vAlign w:val="center"/>
          </w:tcPr>
          <w:p w14:paraId="737B0727" w14:textId="77777777" w:rsidR="0032494C" w:rsidRPr="00E235E7" w:rsidDel="00760957" w:rsidRDefault="0032494C" w:rsidP="0032494C">
            <w:pPr>
              <w:jc w:val="right"/>
              <w:rPr>
                <w:del w:id="333" w:author="David Brown" w:date="2022-04-28T03:32:00Z"/>
                <w:rFonts w:ascii="Calibri" w:hAnsi="Calibri" w:cs="Arial"/>
                <w:b/>
                <w:bCs/>
                <w:szCs w:val="22"/>
                <w:u w:val="single"/>
              </w:rPr>
            </w:pPr>
            <w:del w:id="334" w:author="David Brown" w:date="2022-04-28T03:32:00Z">
              <w:r w:rsidRPr="00E235E7" w:rsidDel="00760957">
                <w:rPr>
                  <w:rFonts w:ascii="Calibri" w:hAnsi="Calibri" w:cs="Arial"/>
                  <w:color w:val="000000"/>
                  <w:szCs w:val="22"/>
                </w:rPr>
                <w:delText>316 SS Block &amp; Bleed Valve with Teflon Packing:</w:delText>
              </w:r>
            </w:del>
          </w:p>
        </w:tc>
        <w:tc>
          <w:tcPr>
            <w:tcW w:w="5954" w:type="dxa"/>
            <w:noWrap/>
            <w:vAlign w:val="center"/>
          </w:tcPr>
          <w:p w14:paraId="51CE5B94" w14:textId="77777777" w:rsidR="0032494C" w:rsidRPr="00E235E7" w:rsidDel="00760957" w:rsidRDefault="0032494C" w:rsidP="009A6B2F">
            <w:pPr>
              <w:tabs>
                <w:tab w:val="left" w:pos="720"/>
                <w:tab w:val="left" w:pos="1440"/>
                <w:tab w:val="left" w:pos="2160"/>
                <w:tab w:val="left" w:pos="2880"/>
              </w:tabs>
              <w:jc w:val="center"/>
              <w:rPr>
                <w:del w:id="335" w:author="David Brown" w:date="2022-04-28T03:32:00Z"/>
                <w:rFonts w:ascii="Calibri" w:hAnsi="Calibri" w:cs="Arial"/>
                <w:color w:val="000000"/>
                <w:szCs w:val="22"/>
              </w:rPr>
            </w:pPr>
            <w:del w:id="336" w:author="David Brown" w:date="2022-04-28T03:32:00Z">
              <w:r w:rsidRPr="00E235E7" w:rsidDel="00760957">
                <w:rPr>
                  <w:rFonts w:ascii="Calibri" w:hAnsi="Calibri" w:cs="Arial"/>
                  <w:color w:val="000000"/>
                  <w:szCs w:val="22"/>
                </w:rPr>
                <w:delText>7103610</w:delText>
              </w:r>
            </w:del>
          </w:p>
        </w:tc>
      </w:tr>
    </w:tbl>
    <w:p w14:paraId="228690B5" w14:textId="77777777" w:rsidR="008119DB" w:rsidRPr="00E235E7" w:rsidRDefault="008119DB" w:rsidP="008A26A6">
      <w:pPr>
        <w:pStyle w:val="Other"/>
        <w:spacing w:before="240"/>
        <w:jc w:val="center"/>
        <w:rPr>
          <w:rFonts w:ascii="Calibri" w:hAnsi="Calibri"/>
          <w:b/>
          <w:sz w:val="22"/>
          <w:szCs w:val="22"/>
        </w:rPr>
      </w:pPr>
    </w:p>
    <w:p w14:paraId="1F6A3969" w14:textId="77777777" w:rsidR="00335984" w:rsidRPr="00E235E7" w:rsidRDefault="008119DB" w:rsidP="008119DB">
      <w:pPr>
        <w:pStyle w:val="BodyText"/>
        <w:rPr>
          <w:ins w:id="337" w:author="David Brown" w:date="2022-04-28T03:35:00Z"/>
          <w:rFonts w:ascii="Calibri" w:hAnsi="Calibri"/>
          <w:szCs w:val="22"/>
        </w:rPr>
      </w:pPr>
      <w:r w:rsidRPr="00E235E7">
        <w:rPr>
          <w:rFonts w:ascii="Calibri" w:hAnsi="Calibri"/>
          <w:szCs w:val="22"/>
        </w:rPr>
        <w:br w:type="page"/>
      </w:r>
      <w:r w:rsidRPr="00E235E7">
        <w:rPr>
          <w:rFonts w:ascii="Calibri" w:hAnsi="Calibri"/>
          <w:szCs w:val="22"/>
        </w:rPr>
        <w:lastRenderedPageBreak/>
        <w:t>Second Named Manufacturer</w:t>
      </w:r>
    </w:p>
    <w:tbl>
      <w:tblPr>
        <w:tblW w:w="10440"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80"/>
        <w:gridCol w:w="3780"/>
        <w:gridCol w:w="3780"/>
      </w:tblGrid>
      <w:tr w:rsidR="00335984" w:rsidRPr="00E235E7" w14:paraId="3100D417" w14:textId="77777777" w:rsidTr="00F94CF9">
        <w:trPr>
          <w:trHeight w:hRule="exact" w:val="288"/>
          <w:ins w:id="338" w:author="David Brown" w:date="2022-04-28T03:35:00Z"/>
        </w:trPr>
        <w:tc>
          <w:tcPr>
            <w:tcW w:w="2880" w:type="dxa"/>
            <w:tcBorders>
              <w:top w:val="double" w:sz="6" w:space="0" w:color="auto"/>
              <w:bottom w:val="single" w:sz="6" w:space="0" w:color="auto"/>
            </w:tcBorders>
            <w:shd w:val="clear" w:color="auto" w:fill="E6E6E6"/>
            <w:noWrap/>
            <w:vAlign w:val="center"/>
          </w:tcPr>
          <w:p w14:paraId="492939D3" w14:textId="77777777" w:rsidR="00335984" w:rsidRPr="00E235E7" w:rsidRDefault="00335984" w:rsidP="00F94CF9">
            <w:pPr>
              <w:keepNext/>
              <w:keepLines/>
              <w:tabs>
                <w:tab w:val="left" w:pos="720"/>
                <w:tab w:val="left" w:pos="1440"/>
                <w:tab w:val="left" w:pos="2160"/>
                <w:tab w:val="left" w:pos="2880"/>
              </w:tabs>
              <w:rPr>
                <w:ins w:id="339" w:author="David Brown" w:date="2022-04-28T03:35:00Z"/>
                <w:rFonts w:ascii="Calibri" w:hAnsi="Calibri" w:cs="Arial"/>
                <w:b/>
                <w:bCs/>
                <w:szCs w:val="22"/>
                <w:u w:val="single"/>
              </w:rPr>
            </w:pPr>
            <w:ins w:id="340" w:author="David Brown" w:date="2022-04-28T03:35:00Z">
              <w:r w:rsidRPr="00E235E7">
                <w:rPr>
                  <w:rFonts w:ascii="Calibri" w:hAnsi="Calibri" w:cs="Arial"/>
                  <w:b/>
                  <w:bCs/>
                  <w:szCs w:val="22"/>
                  <w:u w:val="single"/>
                </w:rPr>
                <w:t>Service:</w:t>
              </w:r>
            </w:ins>
          </w:p>
        </w:tc>
        <w:tc>
          <w:tcPr>
            <w:tcW w:w="3780" w:type="dxa"/>
            <w:noWrap/>
            <w:vAlign w:val="center"/>
          </w:tcPr>
          <w:p w14:paraId="4D9C34D5" w14:textId="77777777" w:rsidR="00335984" w:rsidRPr="0067722A" w:rsidRDefault="00335984" w:rsidP="00F94CF9">
            <w:pPr>
              <w:keepNext/>
              <w:keepLines/>
              <w:tabs>
                <w:tab w:val="left" w:pos="720"/>
                <w:tab w:val="left" w:pos="1440"/>
                <w:tab w:val="left" w:pos="2160"/>
                <w:tab w:val="left" w:pos="2880"/>
              </w:tabs>
              <w:jc w:val="center"/>
              <w:rPr>
                <w:ins w:id="341" w:author="David Brown" w:date="2022-04-28T03:35:00Z"/>
                <w:rFonts w:ascii="Calibri" w:hAnsi="Calibri" w:cs="Arial"/>
                <w:color w:val="000000"/>
                <w:szCs w:val="22"/>
              </w:rPr>
            </w:pPr>
            <w:ins w:id="342" w:author="David Brown" w:date="2022-04-28T03:35:00Z">
              <w:r w:rsidRPr="0067722A">
                <w:rPr>
                  <w:rFonts w:ascii="Calibri" w:hAnsi="Calibri" w:cs="Arial"/>
                  <w:color w:val="000000"/>
                  <w:szCs w:val="22"/>
                </w:rPr>
                <w:t>Water</w:t>
              </w:r>
            </w:ins>
          </w:p>
        </w:tc>
        <w:tc>
          <w:tcPr>
            <w:tcW w:w="3780" w:type="dxa"/>
          </w:tcPr>
          <w:p w14:paraId="7CA3BFC5" w14:textId="77777777" w:rsidR="00335984" w:rsidRPr="00624212" w:rsidRDefault="00335984" w:rsidP="00F94CF9">
            <w:pPr>
              <w:keepNext/>
              <w:keepLines/>
              <w:tabs>
                <w:tab w:val="left" w:pos="720"/>
                <w:tab w:val="left" w:pos="1440"/>
                <w:tab w:val="left" w:pos="2160"/>
                <w:tab w:val="left" w:pos="2880"/>
              </w:tabs>
              <w:jc w:val="center"/>
              <w:rPr>
                <w:ins w:id="343" w:author="David Brown" w:date="2022-04-28T03:35:00Z"/>
                <w:rFonts w:ascii="Calibri" w:hAnsi="Calibri" w:cs="Arial"/>
                <w:color w:val="000000"/>
                <w:szCs w:val="22"/>
              </w:rPr>
            </w:pPr>
            <w:ins w:id="344" w:author="David Brown" w:date="2022-04-28T03:35:00Z">
              <w:r w:rsidRPr="003230F1">
                <w:rPr>
                  <w:rFonts w:ascii="Calibri" w:hAnsi="Calibri" w:cs="Arial"/>
                  <w:color w:val="000000"/>
                  <w:szCs w:val="22"/>
                </w:rPr>
                <w:t>Water</w:t>
              </w:r>
            </w:ins>
          </w:p>
        </w:tc>
      </w:tr>
      <w:tr w:rsidR="00335984" w:rsidRPr="00E235E7" w14:paraId="50BDB8E4" w14:textId="77777777" w:rsidTr="00F94CF9">
        <w:trPr>
          <w:trHeight w:hRule="exact" w:val="288"/>
          <w:ins w:id="345" w:author="David Brown" w:date="2022-04-28T03:35:00Z"/>
        </w:trPr>
        <w:tc>
          <w:tcPr>
            <w:tcW w:w="2880" w:type="dxa"/>
            <w:tcBorders>
              <w:top w:val="single" w:sz="6" w:space="0" w:color="auto"/>
              <w:bottom w:val="single" w:sz="6" w:space="0" w:color="auto"/>
            </w:tcBorders>
            <w:shd w:val="clear" w:color="auto" w:fill="E6E6E6"/>
            <w:noWrap/>
            <w:vAlign w:val="center"/>
          </w:tcPr>
          <w:p w14:paraId="07D54303" w14:textId="77777777" w:rsidR="00335984" w:rsidRPr="00E235E7" w:rsidRDefault="00335984" w:rsidP="00F94CF9">
            <w:pPr>
              <w:keepNext/>
              <w:keepLines/>
              <w:tabs>
                <w:tab w:val="left" w:pos="720"/>
                <w:tab w:val="left" w:pos="1440"/>
                <w:tab w:val="left" w:pos="2160"/>
                <w:tab w:val="left" w:pos="2880"/>
              </w:tabs>
              <w:rPr>
                <w:ins w:id="346" w:author="David Brown" w:date="2022-04-28T03:35:00Z"/>
                <w:rFonts w:ascii="Calibri" w:eastAsia="Arial Unicode MS" w:hAnsi="Calibri" w:cs="Arial"/>
                <w:b/>
                <w:bCs/>
                <w:szCs w:val="22"/>
                <w:u w:val="single"/>
              </w:rPr>
            </w:pPr>
            <w:ins w:id="347" w:author="David Brown" w:date="2022-04-28T03:35:00Z">
              <w:r w:rsidRPr="00E235E7">
                <w:rPr>
                  <w:rFonts w:ascii="Calibri" w:hAnsi="Calibri" w:cs="Arial"/>
                  <w:b/>
                  <w:bCs/>
                  <w:szCs w:val="22"/>
                  <w:u w:val="single"/>
                </w:rPr>
                <w:t>Process:</w:t>
              </w:r>
            </w:ins>
          </w:p>
        </w:tc>
        <w:tc>
          <w:tcPr>
            <w:tcW w:w="3780" w:type="dxa"/>
            <w:noWrap/>
            <w:vAlign w:val="center"/>
          </w:tcPr>
          <w:p w14:paraId="1B78769A" w14:textId="77777777" w:rsidR="00335984" w:rsidRPr="0067722A" w:rsidRDefault="00335984" w:rsidP="00F94CF9">
            <w:pPr>
              <w:keepNext/>
              <w:keepLines/>
              <w:tabs>
                <w:tab w:val="left" w:pos="720"/>
                <w:tab w:val="left" w:pos="1440"/>
                <w:tab w:val="left" w:pos="2160"/>
                <w:tab w:val="left" w:pos="2880"/>
              </w:tabs>
              <w:jc w:val="center"/>
              <w:rPr>
                <w:ins w:id="348" w:author="David Brown" w:date="2022-04-28T03:35:00Z"/>
                <w:rFonts w:ascii="Calibri" w:eastAsia="Arial Unicode MS" w:hAnsi="Calibri" w:cs="Arial"/>
                <w:color w:val="000000"/>
                <w:szCs w:val="22"/>
              </w:rPr>
            </w:pPr>
          </w:p>
        </w:tc>
        <w:tc>
          <w:tcPr>
            <w:tcW w:w="3780" w:type="dxa"/>
          </w:tcPr>
          <w:p w14:paraId="776AA15F" w14:textId="77777777" w:rsidR="00335984" w:rsidRPr="00624212" w:rsidRDefault="00335984" w:rsidP="00F94CF9">
            <w:pPr>
              <w:keepNext/>
              <w:keepLines/>
              <w:tabs>
                <w:tab w:val="left" w:pos="720"/>
                <w:tab w:val="left" w:pos="1440"/>
                <w:tab w:val="left" w:pos="2160"/>
                <w:tab w:val="left" w:pos="2880"/>
              </w:tabs>
              <w:jc w:val="center"/>
              <w:rPr>
                <w:ins w:id="349" w:author="David Brown" w:date="2022-04-28T03:35:00Z"/>
                <w:rFonts w:ascii="Calibri" w:eastAsia="Arial Unicode MS" w:hAnsi="Calibri" w:cs="Arial"/>
                <w:color w:val="000000"/>
                <w:szCs w:val="22"/>
              </w:rPr>
            </w:pPr>
          </w:p>
        </w:tc>
      </w:tr>
      <w:tr w:rsidR="00335984" w:rsidRPr="00E235E7" w14:paraId="06606775" w14:textId="77777777" w:rsidTr="00F94CF9">
        <w:trPr>
          <w:trHeight w:hRule="exact" w:val="288"/>
          <w:ins w:id="350" w:author="David Brown" w:date="2022-04-28T03:35:00Z"/>
        </w:trPr>
        <w:tc>
          <w:tcPr>
            <w:tcW w:w="2880" w:type="dxa"/>
            <w:tcBorders>
              <w:top w:val="single" w:sz="6" w:space="0" w:color="auto"/>
              <w:bottom w:val="single" w:sz="6" w:space="0" w:color="auto"/>
            </w:tcBorders>
            <w:shd w:val="clear" w:color="auto" w:fill="E6E6E6"/>
            <w:noWrap/>
            <w:vAlign w:val="center"/>
          </w:tcPr>
          <w:p w14:paraId="196AD494" w14:textId="77777777" w:rsidR="00335984" w:rsidRPr="00E235E7" w:rsidRDefault="00335984" w:rsidP="00F94CF9">
            <w:pPr>
              <w:tabs>
                <w:tab w:val="left" w:pos="720"/>
                <w:tab w:val="left" w:pos="1440"/>
                <w:tab w:val="left" w:pos="2160"/>
                <w:tab w:val="left" w:pos="2880"/>
              </w:tabs>
              <w:jc w:val="right"/>
              <w:rPr>
                <w:ins w:id="351" w:author="David Brown" w:date="2022-04-28T03:35:00Z"/>
                <w:rFonts w:ascii="Calibri" w:hAnsi="Calibri" w:cs="Arial"/>
                <w:szCs w:val="22"/>
              </w:rPr>
            </w:pPr>
            <w:ins w:id="352" w:author="David Brown" w:date="2022-04-28T03:35:00Z">
              <w:r w:rsidRPr="00E235E7">
                <w:rPr>
                  <w:rFonts w:ascii="Calibri" w:hAnsi="Calibri" w:cs="Arial"/>
                  <w:szCs w:val="22"/>
                </w:rPr>
                <w:t>Tag Name:</w:t>
              </w:r>
            </w:ins>
          </w:p>
        </w:tc>
        <w:tc>
          <w:tcPr>
            <w:tcW w:w="3780" w:type="dxa"/>
            <w:noWrap/>
            <w:vAlign w:val="center"/>
          </w:tcPr>
          <w:p w14:paraId="3269EBC3" w14:textId="77777777" w:rsidR="00335984" w:rsidRDefault="00335984" w:rsidP="00F94CF9">
            <w:pPr>
              <w:tabs>
                <w:tab w:val="left" w:pos="720"/>
                <w:tab w:val="left" w:pos="1440"/>
                <w:tab w:val="left" w:pos="2160"/>
                <w:tab w:val="left" w:pos="2880"/>
              </w:tabs>
              <w:jc w:val="center"/>
              <w:rPr>
                <w:ins w:id="353" w:author="David Brown" w:date="2022-04-28T03:35:00Z"/>
                <w:rFonts w:ascii="Calibri" w:hAnsi="Calibri" w:cs="Arial"/>
                <w:color w:val="000000"/>
                <w:szCs w:val="22"/>
              </w:rPr>
            </w:pPr>
            <w:ins w:id="354" w:author="David Brown" w:date="2022-04-28T03:35:00Z">
              <w:r>
                <w:rPr>
                  <w:rFonts w:ascii="Calibri" w:hAnsi="Calibri" w:cs="Arial"/>
                  <w:color w:val="000000"/>
                  <w:szCs w:val="22"/>
                </w:rPr>
                <w:t>TWR_PIT1</w:t>
              </w:r>
            </w:ins>
          </w:p>
          <w:p w14:paraId="248661F2" w14:textId="77777777" w:rsidR="00335984" w:rsidRPr="00E51882" w:rsidRDefault="00335984" w:rsidP="00F94CF9">
            <w:pPr>
              <w:tabs>
                <w:tab w:val="left" w:pos="720"/>
                <w:tab w:val="left" w:pos="1440"/>
                <w:tab w:val="left" w:pos="2160"/>
                <w:tab w:val="left" w:pos="2880"/>
              </w:tabs>
              <w:jc w:val="center"/>
              <w:rPr>
                <w:ins w:id="355" w:author="David Brown" w:date="2022-04-28T03:35:00Z"/>
                <w:rFonts w:ascii="Calibri" w:hAnsi="Calibri" w:cs="Arial"/>
                <w:color w:val="000000"/>
                <w:szCs w:val="22"/>
              </w:rPr>
            </w:pPr>
            <w:ins w:id="356" w:author="David Brown" w:date="2022-04-28T03:35:00Z">
              <w:r>
                <w:rPr>
                  <w:rFonts w:ascii="Calibri" w:hAnsi="Calibri" w:cs="Arial"/>
                  <w:color w:val="000000"/>
                  <w:szCs w:val="22"/>
                </w:rPr>
                <w:t>Magna Elevated Tank</w:t>
              </w:r>
              <w:r>
                <w:t xml:space="preserve"> </w:t>
              </w:r>
              <w:r>
                <w:rPr>
                  <w:rFonts w:ascii="Calibri" w:hAnsi="Calibri" w:cs="Arial"/>
                  <w:color w:val="000000"/>
                  <w:szCs w:val="22"/>
                </w:rPr>
                <w:t>Inlet/Outlet Pipe Pressure Indication Transmitter</w:t>
              </w:r>
            </w:ins>
          </w:p>
        </w:tc>
        <w:tc>
          <w:tcPr>
            <w:tcW w:w="3780" w:type="dxa"/>
          </w:tcPr>
          <w:p w14:paraId="52684D0A" w14:textId="77777777" w:rsidR="00335984" w:rsidRDefault="00335984" w:rsidP="00F94CF9">
            <w:pPr>
              <w:tabs>
                <w:tab w:val="left" w:pos="720"/>
                <w:tab w:val="left" w:pos="1440"/>
                <w:tab w:val="left" w:pos="2160"/>
                <w:tab w:val="left" w:pos="2880"/>
              </w:tabs>
              <w:jc w:val="center"/>
              <w:rPr>
                <w:ins w:id="357" w:author="David Brown" w:date="2022-04-28T03:35:00Z"/>
                <w:rFonts w:ascii="Calibri" w:hAnsi="Calibri" w:cs="Arial"/>
                <w:color w:val="000000"/>
                <w:szCs w:val="22"/>
              </w:rPr>
            </w:pPr>
            <w:ins w:id="358" w:author="David Brown" w:date="2022-04-28T03:35:00Z">
              <w:r>
                <w:rPr>
                  <w:rFonts w:ascii="Calibri" w:hAnsi="Calibri" w:cs="Arial"/>
                  <w:color w:val="000000"/>
                  <w:szCs w:val="22"/>
                </w:rPr>
                <w:t>TWR_LIT1</w:t>
              </w:r>
            </w:ins>
          </w:p>
        </w:tc>
      </w:tr>
      <w:tr w:rsidR="00335984" w:rsidRPr="00E235E7" w14:paraId="39B1E1CD" w14:textId="77777777" w:rsidTr="00F94CF9">
        <w:trPr>
          <w:trHeight w:hRule="exact" w:val="288"/>
          <w:ins w:id="359" w:author="David Brown" w:date="2022-04-28T03:35:00Z"/>
        </w:trPr>
        <w:tc>
          <w:tcPr>
            <w:tcW w:w="2880" w:type="dxa"/>
            <w:tcBorders>
              <w:top w:val="single" w:sz="6" w:space="0" w:color="auto"/>
              <w:bottom w:val="single" w:sz="6" w:space="0" w:color="auto"/>
            </w:tcBorders>
            <w:shd w:val="clear" w:color="auto" w:fill="E6E6E6"/>
            <w:noWrap/>
            <w:vAlign w:val="center"/>
          </w:tcPr>
          <w:p w14:paraId="3B6D996B" w14:textId="77777777" w:rsidR="00335984" w:rsidRPr="00E235E7" w:rsidRDefault="00335984" w:rsidP="00F94CF9">
            <w:pPr>
              <w:tabs>
                <w:tab w:val="left" w:pos="720"/>
                <w:tab w:val="left" w:pos="1440"/>
                <w:tab w:val="left" w:pos="2160"/>
                <w:tab w:val="left" w:pos="2880"/>
              </w:tabs>
              <w:jc w:val="right"/>
              <w:rPr>
                <w:ins w:id="360" w:author="David Brown" w:date="2022-04-28T03:35:00Z"/>
                <w:rFonts w:ascii="Calibri" w:hAnsi="Calibri" w:cs="Arial"/>
                <w:szCs w:val="22"/>
              </w:rPr>
            </w:pPr>
            <w:ins w:id="361" w:author="David Brown" w:date="2022-04-28T03:35:00Z">
              <w:r w:rsidRPr="00E235E7">
                <w:rPr>
                  <w:rFonts w:ascii="Calibri" w:hAnsi="Calibri" w:cs="Arial"/>
                  <w:szCs w:val="22"/>
                </w:rPr>
                <w:t>Installation DWG.:</w:t>
              </w:r>
            </w:ins>
          </w:p>
        </w:tc>
        <w:tc>
          <w:tcPr>
            <w:tcW w:w="3780" w:type="dxa"/>
            <w:noWrap/>
            <w:vAlign w:val="center"/>
          </w:tcPr>
          <w:p w14:paraId="76A37443" w14:textId="77777777" w:rsidR="00335984" w:rsidRPr="00E235E7" w:rsidRDefault="00335984" w:rsidP="00F94CF9">
            <w:pPr>
              <w:tabs>
                <w:tab w:val="left" w:pos="720"/>
                <w:tab w:val="left" w:pos="1440"/>
                <w:tab w:val="left" w:pos="2160"/>
                <w:tab w:val="left" w:pos="2880"/>
              </w:tabs>
              <w:jc w:val="center"/>
              <w:rPr>
                <w:ins w:id="362" w:author="David Brown" w:date="2022-04-28T03:35:00Z"/>
                <w:rFonts w:ascii="Calibri" w:hAnsi="Calibri" w:cs="Arial"/>
                <w:color w:val="000000"/>
                <w:szCs w:val="22"/>
                <w:highlight w:val="yellow"/>
              </w:rPr>
            </w:pPr>
            <w:ins w:id="363" w:author="David Brown" w:date="2022-04-28T03:35:00Z">
              <w:r>
                <w:rPr>
                  <w:rFonts w:ascii="Calibri" w:hAnsi="Calibri" w:cs="Arial"/>
                  <w:color w:val="000000"/>
                  <w:szCs w:val="22"/>
                </w:rPr>
                <w:t>I-401</w:t>
              </w:r>
            </w:ins>
          </w:p>
        </w:tc>
        <w:tc>
          <w:tcPr>
            <w:tcW w:w="3780" w:type="dxa"/>
            <w:vAlign w:val="center"/>
          </w:tcPr>
          <w:p w14:paraId="77B018BC" w14:textId="77777777" w:rsidR="00335984" w:rsidRDefault="00335984" w:rsidP="00F94CF9">
            <w:pPr>
              <w:tabs>
                <w:tab w:val="left" w:pos="720"/>
                <w:tab w:val="left" w:pos="1440"/>
                <w:tab w:val="left" w:pos="2160"/>
                <w:tab w:val="left" w:pos="2880"/>
              </w:tabs>
              <w:jc w:val="center"/>
              <w:rPr>
                <w:ins w:id="364" w:author="David Brown" w:date="2022-04-28T03:35:00Z"/>
                <w:rFonts w:ascii="Calibri" w:hAnsi="Calibri" w:cs="Arial"/>
                <w:color w:val="000000"/>
                <w:szCs w:val="22"/>
              </w:rPr>
            </w:pPr>
            <w:ins w:id="365" w:author="David Brown" w:date="2022-04-28T03:35:00Z">
              <w:r>
                <w:rPr>
                  <w:rFonts w:ascii="Calibri" w:hAnsi="Calibri" w:cs="Arial"/>
                  <w:color w:val="000000"/>
                  <w:szCs w:val="22"/>
                </w:rPr>
                <w:t>I-401</w:t>
              </w:r>
            </w:ins>
          </w:p>
        </w:tc>
      </w:tr>
      <w:tr w:rsidR="00335984" w:rsidRPr="00E235E7" w14:paraId="323321EF" w14:textId="77777777" w:rsidTr="00F94CF9">
        <w:trPr>
          <w:trHeight w:hRule="exact" w:val="288"/>
          <w:ins w:id="366" w:author="David Brown" w:date="2022-04-28T03:35:00Z"/>
        </w:trPr>
        <w:tc>
          <w:tcPr>
            <w:tcW w:w="2880" w:type="dxa"/>
            <w:tcBorders>
              <w:top w:val="single" w:sz="6" w:space="0" w:color="auto"/>
              <w:bottom w:val="single" w:sz="6" w:space="0" w:color="auto"/>
            </w:tcBorders>
            <w:shd w:val="clear" w:color="auto" w:fill="E6E6E6"/>
            <w:noWrap/>
            <w:vAlign w:val="center"/>
          </w:tcPr>
          <w:p w14:paraId="783058E6" w14:textId="77777777" w:rsidR="00335984" w:rsidRPr="00E235E7" w:rsidRDefault="00335984" w:rsidP="00F94CF9">
            <w:pPr>
              <w:tabs>
                <w:tab w:val="left" w:pos="720"/>
                <w:tab w:val="left" w:pos="1440"/>
                <w:tab w:val="left" w:pos="2160"/>
                <w:tab w:val="left" w:pos="2880"/>
              </w:tabs>
              <w:jc w:val="right"/>
              <w:rPr>
                <w:ins w:id="367" w:author="David Brown" w:date="2022-04-28T03:35:00Z"/>
                <w:rFonts w:ascii="Calibri" w:eastAsia="Arial Unicode MS" w:hAnsi="Calibri" w:cs="Arial"/>
                <w:szCs w:val="22"/>
              </w:rPr>
            </w:pPr>
            <w:ins w:id="368" w:author="David Brown" w:date="2022-04-28T03:35:00Z">
              <w:r w:rsidRPr="00E235E7">
                <w:rPr>
                  <w:rFonts w:ascii="Calibri" w:hAnsi="Calibri" w:cs="Arial"/>
                  <w:szCs w:val="22"/>
                </w:rPr>
                <w:t>Fluid:</w:t>
              </w:r>
            </w:ins>
          </w:p>
        </w:tc>
        <w:tc>
          <w:tcPr>
            <w:tcW w:w="3780" w:type="dxa"/>
            <w:noWrap/>
            <w:vAlign w:val="center"/>
          </w:tcPr>
          <w:p w14:paraId="71CF712E" w14:textId="77777777" w:rsidR="00335984" w:rsidRPr="00E235E7" w:rsidRDefault="00335984" w:rsidP="00F94CF9">
            <w:pPr>
              <w:tabs>
                <w:tab w:val="left" w:pos="720"/>
                <w:tab w:val="left" w:pos="1440"/>
                <w:tab w:val="left" w:pos="2160"/>
                <w:tab w:val="left" w:pos="2880"/>
              </w:tabs>
              <w:jc w:val="center"/>
              <w:rPr>
                <w:ins w:id="369" w:author="David Brown" w:date="2022-04-28T03:35:00Z"/>
                <w:rFonts w:ascii="Calibri" w:eastAsia="Arial Unicode MS" w:hAnsi="Calibri" w:cs="Arial"/>
                <w:color w:val="000000"/>
                <w:szCs w:val="22"/>
                <w:highlight w:val="yellow"/>
              </w:rPr>
            </w:pPr>
            <w:ins w:id="370" w:author="David Brown" w:date="2022-04-28T03:35:00Z">
              <w:r>
                <w:rPr>
                  <w:rFonts w:ascii="Calibri" w:hAnsi="Calibri" w:cs="Arial"/>
                  <w:color w:val="000000"/>
                  <w:szCs w:val="22"/>
                </w:rPr>
                <w:t>Potable Water</w:t>
              </w:r>
            </w:ins>
          </w:p>
        </w:tc>
        <w:tc>
          <w:tcPr>
            <w:tcW w:w="3780" w:type="dxa"/>
            <w:vAlign w:val="center"/>
          </w:tcPr>
          <w:p w14:paraId="3E35D4D7" w14:textId="77777777" w:rsidR="00335984" w:rsidRDefault="00335984" w:rsidP="00F94CF9">
            <w:pPr>
              <w:tabs>
                <w:tab w:val="left" w:pos="720"/>
                <w:tab w:val="left" w:pos="1440"/>
                <w:tab w:val="left" w:pos="2160"/>
                <w:tab w:val="left" w:pos="2880"/>
              </w:tabs>
              <w:jc w:val="center"/>
              <w:rPr>
                <w:ins w:id="371" w:author="David Brown" w:date="2022-04-28T03:35:00Z"/>
                <w:rFonts w:ascii="Calibri" w:hAnsi="Calibri" w:cs="Arial"/>
                <w:color w:val="000000"/>
                <w:szCs w:val="22"/>
              </w:rPr>
            </w:pPr>
            <w:ins w:id="372" w:author="David Brown" w:date="2022-04-28T03:35:00Z">
              <w:r w:rsidRPr="00FE0035">
                <w:rPr>
                  <w:rFonts w:ascii="Calibri" w:hAnsi="Calibri" w:cs="Arial"/>
                  <w:color w:val="000000"/>
                  <w:szCs w:val="22"/>
                </w:rPr>
                <w:t>Potable Water</w:t>
              </w:r>
            </w:ins>
          </w:p>
        </w:tc>
      </w:tr>
      <w:tr w:rsidR="00335984" w:rsidRPr="00E235E7" w14:paraId="35A71241" w14:textId="77777777" w:rsidTr="00F94CF9">
        <w:trPr>
          <w:trHeight w:hRule="exact" w:val="288"/>
          <w:ins w:id="373" w:author="David Brown" w:date="2022-04-28T03:35:00Z"/>
        </w:trPr>
        <w:tc>
          <w:tcPr>
            <w:tcW w:w="2880" w:type="dxa"/>
            <w:tcBorders>
              <w:top w:val="single" w:sz="6" w:space="0" w:color="auto"/>
              <w:bottom w:val="single" w:sz="6" w:space="0" w:color="auto"/>
            </w:tcBorders>
            <w:shd w:val="clear" w:color="auto" w:fill="E6E6E6"/>
            <w:noWrap/>
            <w:vAlign w:val="center"/>
          </w:tcPr>
          <w:p w14:paraId="6EA9A1E4" w14:textId="77777777" w:rsidR="00335984" w:rsidRPr="00E235E7" w:rsidRDefault="00335984" w:rsidP="00F94CF9">
            <w:pPr>
              <w:tabs>
                <w:tab w:val="left" w:pos="720"/>
                <w:tab w:val="left" w:pos="1440"/>
                <w:tab w:val="left" w:pos="2160"/>
                <w:tab w:val="left" w:pos="2880"/>
              </w:tabs>
              <w:jc w:val="right"/>
              <w:rPr>
                <w:ins w:id="374" w:author="David Brown" w:date="2022-04-28T03:35:00Z"/>
                <w:rFonts w:ascii="Calibri" w:eastAsia="Arial Unicode MS" w:hAnsi="Calibri" w:cs="Arial"/>
                <w:szCs w:val="22"/>
              </w:rPr>
            </w:pPr>
            <w:ins w:id="375" w:author="David Brown" w:date="2022-04-28T03:35:00Z">
              <w:r w:rsidRPr="00E235E7">
                <w:rPr>
                  <w:rFonts w:ascii="Calibri" w:hAnsi="Calibri" w:cs="Arial"/>
                  <w:szCs w:val="22"/>
                </w:rPr>
                <w:t>Temp min/max:</w:t>
              </w:r>
            </w:ins>
          </w:p>
        </w:tc>
        <w:tc>
          <w:tcPr>
            <w:tcW w:w="3780" w:type="dxa"/>
            <w:noWrap/>
            <w:vAlign w:val="center"/>
          </w:tcPr>
          <w:p w14:paraId="7CB4A062" w14:textId="77777777" w:rsidR="00335984" w:rsidRPr="00E235E7" w:rsidRDefault="00335984" w:rsidP="00F94CF9">
            <w:pPr>
              <w:tabs>
                <w:tab w:val="left" w:pos="720"/>
                <w:tab w:val="left" w:pos="1440"/>
                <w:tab w:val="left" w:pos="2160"/>
                <w:tab w:val="left" w:pos="2880"/>
              </w:tabs>
              <w:jc w:val="center"/>
              <w:rPr>
                <w:ins w:id="376" w:author="David Brown" w:date="2022-04-28T03:35:00Z"/>
                <w:rFonts w:ascii="Calibri" w:eastAsia="Arial Unicode MS" w:hAnsi="Calibri" w:cs="Arial"/>
                <w:color w:val="000000"/>
                <w:szCs w:val="22"/>
                <w:highlight w:val="yellow"/>
              </w:rPr>
            </w:pPr>
            <w:ins w:id="377" w:author="David Brown" w:date="2022-04-28T03:35:00Z">
              <w:r>
                <w:rPr>
                  <w:rFonts w:ascii="Calibri" w:hAnsi="Calibri" w:cs="Arial"/>
                  <w:color w:val="000000"/>
                  <w:szCs w:val="22"/>
                </w:rPr>
                <w:t xml:space="preserve">0-25 </w:t>
              </w:r>
              <w:r>
                <w:rPr>
                  <w:rFonts w:ascii="Calibri" w:hAnsi="Calibri" w:cs="Arial"/>
                  <w:color w:val="000000"/>
                  <w:szCs w:val="22"/>
                </w:rPr>
                <w:sym w:font="Symbol" w:char="F0B0"/>
              </w:r>
              <w:r>
                <w:rPr>
                  <w:rFonts w:ascii="Calibri" w:hAnsi="Calibri" w:cs="Arial"/>
                  <w:color w:val="000000"/>
                  <w:szCs w:val="22"/>
                </w:rPr>
                <w:t>C</w:t>
              </w:r>
            </w:ins>
          </w:p>
        </w:tc>
        <w:tc>
          <w:tcPr>
            <w:tcW w:w="3780" w:type="dxa"/>
            <w:vAlign w:val="center"/>
          </w:tcPr>
          <w:p w14:paraId="3879D9D8" w14:textId="77777777" w:rsidR="00335984" w:rsidRDefault="00335984" w:rsidP="00F94CF9">
            <w:pPr>
              <w:tabs>
                <w:tab w:val="left" w:pos="720"/>
                <w:tab w:val="left" w:pos="1440"/>
                <w:tab w:val="left" w:pos="2160"/>
                <w:tab w:val="left" w:pos="2880"/>
              </w:tabs>
              <w:jc w:val="center"/>
              <w:rPr>
                <w:ins w:id="378" w:author="David Brown" w:date="2022-04-28T03:35:00Z"/>
                <w:rFonts w:ascii="Calibri" w:hAnsi="Calibri" w:cs="Arial"/>
                <w:color w:val="000000"/>
                <w:szCs w:val="22"/>
              </w:rPr>
            </w:pPr>
            <w:ins w:id="379" w:author="David Brown" w:date="2022-04-28T03:35:00Z">
              <w:r w:rsidRPr="00FE0035">
                <w:rPr>
                  <w:rFonts w:ascii="Calibri" w:hAnsi="Calibri" w:cs="Arial"/>
                  <w:color w:val="000000"/>
                  <w:szCs w:val="22"/>
                </w:rPr>
                <w:t xml:space="preserve">0-25 </w:t>
              </w:r>
              <w:r w:rsidRPr="00FE0035">
                <w:rPr>
                  <w:rFonts w:ascii="Calibri" w:hAnsi="Calibri" w:cs="Arial"/>
                  <w:color w:val="000000"/>
                  <w:szCs w:val="22"/>
                </w:rPr>
                <w:sym w:font="Symbol" w:char="F0B0"/>
              </w:r>
              <w:r w:rsidRPr="00FE0035">
                <w:rPr>
                  <w:rFonts w:ascii="Calibri" w:hAnsi="Calibri" w:cs="Arial"/>
                  <w:color w:val="000000"/>
                  <w:szCs w:val="22"/>
                </w:rPr>
                <w:t>C</w:t>
              </w:r>
            </w:ins>
          </w:p>
        </w:tc>
      </w:tr>
      <w:tr w:rsidR="00335984" w:rsidRPr="00E235E7" w14:paraId="12E87B8D" w14:textId="77777777" w:rsidTr="00F94CF9">
        <w:trPr>
          <w:trHeight w:hRule="exact" w:val="288"/>
          <w:ins w:id="380" w:author="David Brown" w:date="2022-04-28T03:35:00Z"/>
        </w:trPr>
        <w:tc>
          <w:tcPr>
            <w:tcW w:w="2880" w:type="dxa"/>
            <w:tcBorders>
              <w:top w:val="single" w:sz="6" w:space="0" w:color="auto"/>
              <w:bottom w:val="single" w:sz="6" w:space="0" w:color="auto"/>
            </w:tcBorders>
            <w:shd w:val="clear" w:color="auto" w:fill="E6E6E6"/>
            <w:noWrap/>
            <w:vAlign w:val="center"/>
          </w:tcPr>
          <w:p w14:paraId="657418D5" w14:textId="77777777" w:rsidR="00335984" w:rsidRPr="00E235E7" w:rsidRDefault="00335984" w:rsidP="00F94CF9">
            <w:pPr>
              <w:tabs>
                <w:tab w:val="left" w:pos="720"/>
                <w:tab w:val="left" w:pos="1440"/>
                <w:tab w:val="left" w:pos="2160"/>
                <w:tab w:val="left" w:pos="2880"/>
              </w:tabs>
              <w:jc w:val="right"/>
              <w:rPr>
                <w:ins w:id="381" w:author="David Brown" w:date="2022-04-28T03:35:00Z"/>
                <w:rFonts w:ascii="Calibri" w:eastAsia="Arial Unicode MS" w:hAnsi="Calibri" w:cs="Arial"/>
                <w:szCs w:val="22"/>
              </w:rPr>
            </w:pPr>
            <w:ins w:id="382" w:author="David Brown" w:date="2022-04-28T03:35:00Z">
              <w:r w:rsidRPr="00E235E7">
                <w:rPr>
                  <w:rFonts w:ascii="Calibri" w:hAnsi="Calibri" w:cs="Arial"/>
                  <w:szCs w:val="22"/>
                </w:rPr>
                <w:t>Press min/max:</w:t>
              </w:r>
            </w:ins>
          </w:p>
        </w:tc>
        <w:tc>
          <w:tcPr>
            <w:tcW w:w="3780" w:type="dxa"/>
            <w:noWrap/>
            <w:vAlign w:val="center"/>
          </w:tcPr>
          <w:p w14:paraId="31E99FB0" w14:textId="77777777" w:rsidR="00335984" w:rsidRPr="00E235E7" w:rsidRDefault="00335984" w:rsidP="00F94CF9">
            <w:pPr>
              <w:tabs>
                <w:tab w:val="left" w:pos="720"/>
                <w:tab w:val="left" w:pos="1440"/>
                <w:tab w:val="left" w:pos="2160"/>
                <w:tab w:val="left" w:pos="2880"/>
              </w:tabs>
              <w:jc w:val="center"/>
              <w:rPr>
                <w:ins w:id="383" w:author="David Brown" w:date="2022-04-28T03:35:00Z"/>
                <w:rFonts w:ascii="Calibri" w:eastAsia="Arial Unicode MS" w:hAnsi="Calibri" w:cs="Arial"/>
                <w:color w:val="000000"/>
                <w:szCs w:val="22"/>
                <w:highlight w:val="yellow"/>
              </w:rPr>
            </w:pPr>
            <w:commentRangeStart w:id="384"/>
            <w:ins w:id="385" w:author="David Brown" w:date="2022-04-28T03:35:00Z">
              <w:r>
                <w:rPr>
                  <w:rFonts w:ascii="Calibri" w:hAnsi="Calibri" w:cs="Arial"/>
                  <w:color w:val="000000"/>
                  <w:szCs w:val="22"/>
                </w:rPr>
                <w:t>0 - 1000 kPa</w:t>
              </w:r>
            </w:ins>
          </w:p>
        </w:tc>
        <w:tc>
          <w:tcPr>
            <w:tcW w:w="3780" w:type="dxa"/>
            <w:vAlign w:val="center"/>
          </w:tcPr>
          <w:p w14:paraId="6A9FE386" w14:textId="77777777" w:rsidR="00335984" w:rsidRDefault="00335984" w:rsidP="00F94CF9">
            <w:pPr>
              <w:tabs>
                <w:tab w:val="left" w:pos="720"/>
                <w:tab w:val="left" w:pos="1440"/>
                <w:tab w:val="left" w:pos="2160"/>
                <w:tab w:val="left" w:pos="2880"/>
              </w:tabs>
              <w:jc w:val="center"/>
              <w:rPr>
                <w:ins w:id="386" w:author="David Brown" w:date="2022-04-28T03:35:00Z"/>
                <w:rFonts w:ascii="Calibri" w:hAnsi="Calibri" w:cs="Arial"/>
                <w:color w:val="000000"/>
                <w:szCs w:val="22"/>
              </w:rPr>
            </w:pPr>
            <w:ins w:id="387" w:author="David Brown" w:date="2022-04-28T03:35:00Z">
              <w:r w:rsidRPr="00FE0035">
                <w:rPr>
                  <w:rFonts w:ascii="Calibri" w:hAnsi="Calibri" w:cs="Arial"/>
                  <w:color w:val="000000"/>
                  <w:szCs w:val="22"/>
                </w:rPr>
                <w:t>0 - 10</w:t>
              </w:r>
              <w:r>
                <w:rPr>
                  <w:rFonts w:ascii="Calibri" w:hAnsi="Calibri" w:cs="Arial"/>
                  <w:color w:val="000000"/>
                  <w:szCs w:val="22"/>
                </w:rPr>
                <w:t>00</w:t>
              </w:r>
              <w:r w:rsidRPr="00FE0035">
                <w:rPr>
                  <w:rFonts w:ascii="Calibri" w:hAnsi="Calibri" w:cs="Arial"/>
                  <w:color w:val="000000"/>
                  <w:szCs w:val="22"/>
                </w:rPr>
                <w:t xml:space="preserve"> kPa</w:t>
              </w:r>
            </w:ins>
            <w:commentRangeEnd w:id="384"/>
            <w:ins w:id="388" w:author="David Brown" w:date="2022-04-28T03:36:00Z">
              <w:r>
                <w:rPr>
                  <w:rStyle w:val="CommentReference"/>
                </w:rPr>
                <w:commentReference w:id="384"/>
              </w:r>
            </w:ins>
          </w:p>
        </w:tc>
      </w:tr>
      <w:tr w:rsidR="00335984" w:rsidRPr="00E235E7" w14:paraId="18C1E9A3" w14:textId="77777777" w:rsidTr="00F94CF9">
        <w:trPr>
          <w:trHeight w:hRule="exact" w:val="288"/>
          <w:ins w:id="389" w:author="David Brown" w:date="2022-04-28T03:35:00Z"/>
        </w:trPr>
        <w:tc>
          <w:tcPr>
            <w:tcW w:w="2880" w:type="dxa"/>
            <w:tcBorders>
              <w:top w:val="single" w:sz="6" w:space="0" w:color="auto"/>
              <w:bottom w:val="single" w:sz="6" w:space="0" w:color="auto"/>
            </w:tcBorders>
            <w:shd w:val="clear" w:color="auto" w:fill="E6E6E6"/>
            <w:noWrap/>
            <w:vAlign w:val="center"/>
          </w:tcPr>
          <w:p w14:paraId="7BD88AF7" w14:textId="77777777" w:rsidR="00335984" w:rsidRPr="00E235E7" w:rsidRDefault="00335984" w:rsidP="00F94CF9">
            <w:pPr>
              <w:tabs>
                <w:tab w:val="left" w:pos="720"/>
                <w:tab w:val="left" w:pos="1440"/>
                <w:tab w:val="left" w:pos="2160"/>
                <w:tab w:val="left" w:pos="2880"/>
              </w:tabs>
              <w:rPr>
                <w:ins w:id="390" w:author="David Brown" w:date="2022-04-28T03:35:00Z"/>
                <w:rFonts w:ascii="Calibri" w:eastAsia="Arial Unicode MS" w:hAnsi="Calibri" w:cs="Arial"/>
                <w:b/>
                <w:bCs/>
                <w:szCs w:val="22"/>
                <w:u w:val="single"/>
              </w:rPr>
            </w:pPr>
            <w:ins w:id="391" w:author="David Brown" w:date="2022-04-28T03:35:00Z">
              <w:r w:rsidRPr="00E235E7">
                <w:rPr>
                  <w:rFonts w:ascii="Calibri" w:hAnsi="Calibri" w:cs="Arial"/>
                  <w:b/>
                  <w:bCs/>
                  <w:szCs w:val="22"/>
                  <w:u w:val="single"/>
                </w:rPr>
                <w:t>Device Data:</w:t>
              </w:r>
            </w:ins>
          </w:p>
        </w:tc>
        <w:tc>
          <w:tcPr>
            <w:tcW w:w="3780" w:type="dxa"/>
            <w:noWrap/>
            <w:vAlign w:val="center"/>
          </w:tcPr>
          <w:p w14:paraId="3D580F28" w14:textId="77777777" w:rsidR="00335984" w:rsidRPr="00E235E7" w:rsidRDefault="00335984" w:rsidP="00F94CF9">
            <w:pPr>
              <w:tabs>
                <w:tab w:val="left" w:pos="720"/>
                <w:tab w:val="left" w:pos="1440"/>
                <w:tab w:val="left" w:pos="2160"/>
                <w:tab w:val="left" w:pos="2880"/>
              </w:tabs>
              <w:jc w:val="center"/>
              <w:rPr>
                <w:ins w:id="392" w:author="David Brown" w:date="2022-04-28T03:35:00Z"/>
                <w:rFonts w:ascii="Calibri" w:eastAsia="Arial Unicode MS" w:hAnsi="Calibri" w:cs="Arial"/>
                <w:color w:val="000000"/>
                <w:szCs w:val="22"/>
                <w:highlight w:val="yellow"/>
              </w:rPr>
            </w:pPr>
          </w:p>
        </w:tc>
        <w:tc>
          <w:tcPr>
            <w:tcW w:w="3780" w:type="dxa"/>
          </w:tcPr>
          <w:p w14:paraId="764A3AE2" w14:textId="77777777" w:rsidR="00335984" w:rsidRPr="00E235E7" w:rsidRDefault="00335984" w:rsidP="00F94CF9">
            <w:pPr>
              <w:tabs>
                <w:tab w:val="left" w:pos="720"/>
                <w:tab w:val="left" w:pos="1440"/>
                <w:tab w:val="left" w:pos="2160"/>
                <w:tab w:val="left" w:pos="2880"/>
              </w:tabs>
              <w:jc w:val="center"/>
              <w:rPr>
                <w:ins w:id="393" w:author="David Brown" w:date="2022-04-28T03:35:00Z"/>
                <w:rFonts w:ascii="Calibri" w:eastAsia="Arial Unicode MS" w:hAnsi="Calibri" w:cs="Arial"/>
                <w:color w:val="000000"/>
                <w:szCs w:val="22"/>
                <w:highlight w:val="yellow"/>
              </w:rPr>
            </w:pPr>
          </w:p>
        </w:tc>
      </w:tr>
      <w:tr w:rsidR="00335984" w:rsidRPr="00E235E7" w14:paraId="17C6A105" w14:textId="77777777" w:rsidTr="00F94CF9">
        <w:trPr>
          <w:trHeight w:hRule="exact" w:val="600"/>
          <w:ins w:id="394" w:author="David Brown" w:date="2022-04-28T03:35:00Z"/>
        </w:trPr>
        <w:tc>
          <w:tcPr>
            <w:tcW w:w="2880" w:type="dxa"/>
            <w:tcBorders>
              <w:top w:val="single" w:sz="6" w:space="0" w:color="auto"/>
              <w:bottom w:val="single" w:sz="6" w:space="0" w:color="auto"/>
            </w:tcBorders>
            <w:shd w:val="clear" w:color="auto" w:fill="E6E6E6"/>
            <w:noWrap/>
            <w:vAlign w:val="center"/>
          </w:tcPr>
          <w:p w14:paraId="622CDDAA" w14:textId="77777777" w:rsidR="00335984" w:rsidRPr="00E235E7" w:rsidRDefault="00335984" w:rsidP="00F94CF9">
            <w:pPr>
              <w:tabs>
                <w:tab w:val="left" w:pos="720"/>
                <w:tab w:val="left" w:pos="1440"/>
                <w:tab w:val="left" w:pos="2160"/>
                <w:tab w:val="left" w:pos="2880"/>
              </w:tabs>
              <w:jc w:val="right"/>
              <w:rPr>
                <w:ins w:id="395" w:author="David Brown" w:date="2022-04-28T03:35:00Z"/>
                <w:rFonts w:ascii="Calibri" w:eastAsia="Arial Unicode MS" w:hAnsi="Calibri" w:cs="Arial"/>
                <w:szCs w:val="22"/>
              </w:rPr>
            </w:pPr>
            <w:ins w:id="396" w:author="David Brown" w:date="2022-04-28T03:35:00Z">
              <w:r w:rsidRPr="00E235E7">
                <w:rPr>
                  <w:rFonts w:ascii="Calibri" w:hAnsi="Calibri" w:cs="Arial"/>
                  <w:szCs w:val="22"/>
                </w:rPr>
                <w:t>Span:</w:t>
              </w:r>
            </w:ins>
          </w:p>
        </w:tc>
        <w:tc>
          <w:tcPr>
            <w:tcW w:w="3780" w:type="dxa"/>
            <w:noWrap/>
            <w:vAlign w:val="center"/>
          </w:tcPr>
          <w:p w14:paraId="6E40BF96" w14:textId="77777777" w:rsidR="00335984" w:rsidRPr="00E235E7" w:rsidRDefault="00335984" w:rsidP="00F94CF9">
            <w:pPr>
              <w:tabs>
                <w:tab w:val="left" w:pos="720"/>
                <w:tab w:val="left" w:pos="1440"/>
                <w:tab w:val="left" w:pos="2160"/>
                <w:tab w:val="left" w:pos="2880"/>
              </w:tabs>
              <w:jc w:val="center"/>
              <w:rPr>
                <w:ins w:id="397" w:author="David Brown" w:date="2022-04-28T03:35:00Z"/>
                <w:rFonts w:ascii="Calibri" w:eastAsia="Arial Unicode MS" w:hAnsi="Calibri" w:cs="Arial"/>
                <w:color w:val="000000"/>
                <w:szCs w:val="22"/>
                <w:highlight w:val="yellow"/>
              </w:rPr>
            </w:pPr>
            <w:ins w:id="398" w:author="David Brown" w:date="2022-04-28T03:35:00Z">
              <w:r>
                <w:rPr>
                  <w:rFonts w:ascii="Calibri" w:hAnsi="Calibri" w:cs="Arial"/>
                  <w:color w:val="000000"/>
                  <w:szCs w:val="22"/>
                </w:rPr>
                <w:t>16 – 1600 kPa (0.16 – 16 bar)</w:t>
              </w:r>
            </w:ins>
          </w:p>
        </w:tc>
        <w:tc>
          <w:tcPr>
            <w:tcW w:w="3780" w:type="dxa"/>
          </w:tcPr>
          <w:p w14:paraId="4502CEDC" w14:textId="77777777" w:rsidR="00335984" w:rsidRDefault="00335984" w:rsidP="00F94CF9">
            <w:pPr>
              <w:tabs>
                <w:tab w:val="left" w:pos="720"/>
                <w:tab w:val="left" w:pos="1440"/>
                <w:tab w:val="left" w:pos="2160"/>
                <w:tab w:val="left" w:pos="2880"/>
              </w:tabs>
              <w:jc w:val="center"/>
              <w:rPr>
                <w:ins w:id="399" w:author="David Brown" w:date="2022-04-28T03:35:00Z"/>
                <w:rFonts w:ascii="Calibri" w:hAnsi="Calibri" w:cs="Arial"/>
                <w:color w:val="000000"/>
                <w:szCs w:val="22"/>
              </w:rPr>
            </w:pPr>
            <w:ins w:id="400" w:author="David Brown" w:date="2022-04-28T03:35:00Z">
              <w:r>
                <w:rPr>
                  <w:rFonts w:ascii="Calibri" w:hAnsi="Calibri" w:cs="Arial"/>
                  <w:color w:val="000000"/>
                  <w:szCs w:val="22"/>
                </w:rPr>
                <w:t>282.1 – 382.0 kPa (0 – 10.25 m Tower Water Level)</w:t>
              </w:r>
            </w:ins>
          </w:p>
        </w:tc>
      </w:tr>
      <w:tr w:rsidR="00335984" w:rsidRPr="00E235E7" w14:paraId="445702B0" w14:textId="77777777" w:rsidTr="00F94CF9">
        <w:trPr>
          <w:trHeight w:hRule="exact" w:val="576"/>
          <w:ins w:id="401" w:author="David Brown" w:date="2022-04-28T03:35:00Z"/>
        </w:trPr>
        <w:tc>
          <w:tcPr>
            <w:tcW w:w="2880" w:type="dxa"/>
            <w:tcBorders>
              <w:top w:val="single" w:sz="6" w:space="0" w:color="auto"/>
              <w:bottom w:val="single" w:sz="6" w:space="0" w:color="auto"/>
            </w:tcBorders>
            <w:shd w:val="clear" w:color="auto" w:fill="E6E6E6"/>
            <w:noWrap/>
            <w:vAlign w:val="center"/>
          </w:tcPr>
          <w:p w14:paraId="3A1C0127" w14:textId="77777777" w:rsidR="00335984" w:rsidRPr="00E235E7" w:rsidRDefault="00335984" w:rsidP="00F94CF9">
            <w:pPr>
              <w:tabs>
                <w:tab w:val="left" w:pos="720"/>
                <w:tab w:val="left" w:pos="1440"/>
                <w:tab w:val="left" w:pos="2160"/>
                <w:tab w:val="left" w:pos="2880"/>
              </w:tabs>
              <w:jc w:val="right"/>
              <w:rPr>
                <w:ins w:id="402" w:author="David Brown" w:date="2022-04-28T03:35:00Z"/>
                <w:rFonts w:ascii="Calibri" w:eastAsia="Arial Unicode MS" w:hAnsi="Calibri" w:cs="Arial"/>
                <w:szCs w:val="22"/>
              </w:rPr>
            </w:pPr>
            <w:ins w:id="403" w:author="David Brown" w:date="2022-04-28T03:35:00Z">
              <w:r w:rsidRPr="00E235E7">
                <w:rPr>
                  <w:rFonts w:ascii="Calibri" w:hAnsi="Calibri" w:cs="Arial"/>
                  <w:szCs w:val="22"/>
                </w:rPr>
                <w:t>Wetted Parts Material – Seal Diaphragm:</w:t>
              </w:r>
            </w:ins>
          </w:p>
        </w:tc>
        <w:tc>
          <w:tcPr>
            <w:tcW w:w="3780" w:type="dxa"/>
            <w:noWrap/>
            <w:vAlign w:val="center"/>
          </w:tcPr>
          <w:p w14:paraId="5F6501D1" w14:textId="77777777" w:rsidR="00335984" w:rsidRPr="00E235E7" w:rsidRDefault="00335984" w:rsidP="00F94CF9">
            <w:pPr>
              <w:tabs>
                <w:tab w:val="left" w:pos="720"/>
                <w:tab w:val="left" w:pos="1440"/>
                <w:tab w:val="left" w:pos="2160"/>
                <w:tab w:val="left" w:pos="2880"/>
              </w:tabs>
              <w:jc w:val="center"/>
              <w:rPr>
                <w:ins w:id="404" w:author="David Brown" w:date="2022-04-28T03:35:00Z"/>
                <w:rFonts w:ascii="Calibri" w:eastAsia="Arial Unicode MS" w:hAnsi="Calibri" w:cs="Arial"/>
                <w:color w:val="000000"/>
                <w:szCs w:val="22"/>
                <w:highlight w:val="yellow"/>
              </w:rPr>
            </w:pPr>
            <w:ins w:id="405" w:author="David Brown" w:date="2022-04-28T03:35:00Z">
              <w:r>
                <w:rPr>
                  <w:rFonts w:ascii="Calibri" w:hAnsi="Calibri" w:cs="Arial"/>
                  <w:color w:val="000000"/>
                  <w:szCs w:val="22"/>
                </w:rPr>
                <w:t>316L Stainless Steel</w:t>
              </w:r>
            </w:ins>
          </w:p>
        </w:tc>
        <w:tc>
          <w:tcPr>
            <w:tcW w:w="3780" w:type="dxa"/>
            <w:vAlign w:val="center"/>
          </w:tcPr>
          <w:p w14:paraId="4103A829" w14:textId="77777777" w:rsidR="00335984" w:rsidRDefault="00335984" w:rsidP="00F94CF9">
            <w:pPr>
              <w:tabs>
                <w:tab w:val="left" w:pos="720"/>
                <w:tab w:val="left" w:pos="1440"/>
                <w:tab w:val="left" w:pos="2160"/>
                <w:tab w:val="left" w:pos="2880"/>
              </w:tabs>
              <w:jc w:val="center"/>
              <w:rPr>
                <w:ins w:id="406" w:author="David Brown" w:date="2022-04-28T03:35:00Z"/>
                <w:rFonts w:ascii="Calibri" w:hAnsi="Calibri" w:cs="Arial"/>
                <w:color w:val="000000"/>
                <w:szCs w:val="22"/>
              </w:rPr>
            </w:pPr>
            <w:ins w:id="407" w:author="David Brown" w:date="2022-04-28T03:35:00Z">
              <w:r>
                <w:rPr>
                  <w:rFonts w:ascii="Calibri" w:hAnsi="Calibri" w:cs="Arial"/>
                  <w:color w:val="000000"/>
                  <w:szCs w:val="22"/>
                </w:rPr>
                <w:t>316L Stainless Steel</w:t>
              </w:r>
            </w:ins>
          </w:p>
        </w:tc>
      </w:tr>
      <w:tr w:rsidR="00335984" w:rsidRPr="00E235E7" w14:paraId="5EA90441" w14:textId="77777777" w:rsidTr="00F94CF9">
        <w:trPr>
          <w:trHeight w:hRule="exact" w:val="304"/>
          <w:ins w:id="408" w:author="David Brown" w:date="2022-04-28T03:35:00Z"/>
        </w:trPr>
        <w:tc>
          <w:tcPr>
            <w:tcW w:w="2880" w:type="dxa"/>
            <w:tcBorders>
              <w:top w:val="single" w:sz="6" w:space="0" w:color="auto"/>
              <w:bottom w:val="single" w:sz="6" w:space="0" w:color="auto"/>
            </w:tcBorders>
            <w:shd w:val="clear" w:color="auto" w:fill="E6E6E6"/>
            <w:noWrap/>
            <w:vAlign w:val="center"/>
          </w:tcPr>
          <w:p w14:paraId="590EF2F3" w14:textId="77777777" w:rsidR="00335984" w:rsidRPr="00E235E7" w:rsidRDefault="00335984" w:rsidP="00F94CF9">
            <w:pPr>
              <w:tabs>
                <w:tab w:val="left" w:pos="720"/>
                <w:tab w:val="left" w:pos="1440"/>
                <w:tab w:val="left" w:pos="2160"/>
                <w:tab w:val="left" w:pos="2880"/>
              </w:tabs>
              <w:jc w:val="right"/>
              <w:rPr>
                <w:ins w:id="409" w:author="David Brown" w:date="2022-04-28T03:35:00Z"/>
                <w:rFonts w:ascii="Calibri" w:eastAsia="Arial Unicode MS" w:hAnsi="Calibri" w:cs="Arial"/>
                <w:szCs w:val="22"/>
              </w:rPr>
            </w:pPr>
            <w:ins w:id="410" w:author="David Brown" w:date="2022-04-28T03:35:00Z">
              <w:r w:rsidRPr="00E235E7">
                <w:rPr>
                  <w:rFonts w:ascii="Calibri" w:hAnsi="Calibri" w:cs="Arial"/>
                  <w:szCs w:val="22"/>
                </w:rPr>
                <w:t>Wetted Parts Material – Parts of Measuring Cell:</w:t>
              </w:r>
            </w:ins>
          </w:p>
        </w:tc>
        <w:tc>
          <w:tcPr>
            <w:tcW w:w="3780" w:type="dxa"/>
            <w:noWrap/>
            <w:vAlign w:val="center"/>
          </w:tcPr>
          <w:p w14:paraId="2D8B4C64" w14:textId="77777777" w:rsidR="00335984" w:rsidRPr="00E235E7" w:rsidRDefault="00335984" w:rsidP="00F94CF9">
            <w:pPr>
              <w:tabs>
                <w:tab w:val="left" w:pos="720"/>
                <w:tab w:val="left" w:pos="1440"/>
                <w:tab w:val="left" w:pos="2160"/>
                <w:tab w:val="left" w:pos="2880"/>
              </w:tabs>
              <w:jc w:val="center"/>
              <w:rPr>
                <w:ins w:id="411" w:author="David Brown" w:date="2022-04-28T03:35:00Z"/>
                <w:rFonts w:ascii="Calibri" w:eastAsia="Arial Unicode MS" w:hAnsi="Calibri" w:cs="Arial"/>
                <w:color w:val="000000"/>
                <w:szCs w:val="22"/>
                <w:highlight w:val="yellow"/>
              </w:rPr>
            </w:pPr>
            <w:ins w:id="412" w:author="David Brown" w:date="2022-04-28T03:35:00Z">
              <w:r>
                <w:rPr>
                  <w:rFonts w:ascii="Calibri" w:hAnsi="Calibri" w:cs="Arial"/>
                  <w:color w:val="000000"/>
                  <w:szCs w:val="22"/>
                </w:rPr>
                <w:t>316L Stainless Steel</w:t>
              </w:r>
            </w:ins>
          </w:p>
        </w:tc>
        <w:tc>
          <w:tcPr>
            <w:tcW w:w="3780" w:type="dxa"/>
            <w:vAlign w:val="center"/>
          </w:tcPr>
          <w:p w14:paraId="53FE5252" w14:textId="77777777" w:rsidR="00335984" w:rsidRDefault="00335984" w:rsidP="00F94CF9">
            <w:pPr>
              <w:tabs>
                <w:tab w:val="left" w:pos="720"/>
                <w:tab w:val="left" w:pos="1440"/>
                <w:tab w:val="left" w:pos="2160"/>
                <w:tab w:val="left" w:pos="2880"/>
              </w:tabs>
              <w:jc w:val="center"/>
              <w:rPr>
                <w:ins w:id="413" w:author="David Brown" w:date="2022-04-28T03:35:00Z"/>
                <w:rFonts w:ascii="Calibri" w:hAnsi="Calibri" w:cs="Arial"/>
                <w:color w:val="000000"/>
                <w:szCs w:val="22"/>
              </w:rPr>
            </w:pPr>
            <w:ins w:id="414" w:author="David Brown" w:date="2022-04-28T03:35:00Z">
              <w:r>
                <w:rPr>
                  <w:rFonts w:ascii="Calibri" w:hAnsi="Calibri" w:cs="Arial"/>
                  <w:color w:val="000000"/>
                  <w:szCs w:val="22"/>
                </w:rPr>
                <w:t>316L Stainless Steel</w:t>
              </w:r>
            </w:ins>
          </w:p>
        </w:tc>
      </w:tr>
      <w:tr w:rsidR="00335984" w:rsidRPr="00E235E7" w14:paraId="4E382793" w14:textId="77777777" w:rsidTr="00F94CF9">
        <w:trPr>
          <w:trHeight w:hRule="exact" w:val="288"/>
          <w:ins w:id="415" w:author="David Brown" w:date="2022-04-28T03:35:00Z"/>
        </w:trPr>
        <w:tc>
          <w:tcPr>
            <w:tcW w:w="2880" w:type="dxa"/>
            <w:tcBorders>
              <w:top w:val="single" w:sz="6" w:space="0" w:color="auto"/>
              <w:bottom w:val="single" w:sz="6" w:space="0" w:color="auto"/>
            </w:tcBorders>
            <w:shd w:val="clear" w:color="auto" w:fill="E6E6E6"/>
            <w:noWrap/>
            <w:vAlign w:val="center"/>
          </w:tcPr>
          <w:p w14:paraId="1515241B" w14:textId="77777777" w:rsidR="00335984" w:rsidRPr="00E235E7" w:rsidRDefault="00335984" w:rsidP="00F94CF9">
            <w:pPr>
              <w:tabs>
                <w:tab w:val="left" w:pos="720"/>
                <w:tab w:val="left" w:pos="1440"/>
                <w:tab w:val="left" w:pos="2160"/>
                <w:tab w:val="left" w:pos="2880"/>
              </w:tabs>
              <w:jc w:val="right"/>
              <w:rPr>
                <w:ins w:id="416" w:author="David Brown" w:date="2022-04-28T03:35:00Z"/>
                <w:rFonts w:ascii="Calibri" w:eastAsia="Arial Unicode MS" w:hAnsi="Calibri" w:cs="Arial"/>
                <w:szCs w:val="22"/>
              </w:rPr>
            </w:pPr>
            <w:ins w:id="417" w:author="David Brown" w:date="2022-04-28T03:35:00Z">
              <w:r w:rsidRPr="00E235E7">
                <w:rPr>
                  <w:rFonts w:ascii="Calibri" w:eastAsia="Arial Unicode MS" w:hAnsi="Calibri" w:cs="Arial"/>
                  <w:szCs w:val="22"/>
                </w:rPr>
                <w:t>Process Connection:</w:t>
              </w:r>
            </w:ins>
          </w:p>
        </w:tc>
        <w:tc>
          <w:tcPr>
            <w:tcW w:w="3780" w:type="dxa"/>
            <w:noWrap/>
            <w:vAlign w:val="center"/>
          </w:tcPr>
          <w:p w14:paraId="6716E843" w14:textId="77777777" w:rsidR="00335984" w:rsidRPr="00E235E7" w:rsidRDefault="00335984" w:rsidP="00F94CF9">
            <w:pPr>
              <w:tabs>
                <w:tab w:val="left" w:pos="720"/>
                <w:tab w:val="left" w:pos="1440"/>
                <w:tab w:val="left" w:pos="2160"/>
                <w:tab w:val="left" w:pos="2880"/>
              </w:tabs>
              <w:jc w:val="center"/>
              <w:rPr>
                <w:ins w:id="418" w:author="David Brown" w:date="2022-04-28T03:35:00Z"/>
                <w:rFonts w:ascii="Calibri" w:eastAsia="Arial Unicode MS" w:hAnsi="Calibri" w:cs="Arial"/>
                <w:color w:val="000000"/>
                <w:szCs w:val="22"/>
                <w:highlight w:val="yellow"/>
              </w:rPr>
            </w:pPr>
            <w:ins w:id="419" w:author="David Brown" w:date="2022-04-28T03:35:00Z">
              <w:r>
                <w:rPr>
                  <w:rFonts w:ascii="Calibri" w:eastAsia="Arial Unicode MS" w:hAnsi="Calibri" w:cs="Arial"/>
                  <w:color w:val="000000"/>
                  <w:szCs w:val="22"/>
                </w:rPr>
                <w:t>Male Thread ½-14 NPT</w:t>
              </w:r>
            </w:ins>
          </w:p>
        </w:tc>
        <w:tc>
          <w:tcPr>
            <w:tcW w:w="3780" w:type="dxa"/>
            <w:vAlign w:val="center"/>
          </w:tcPr>
          <w:p w14:paraId="74D944FA" w14:textId="77777777" w:rsidR="00335984" w:rsidRDefault="00335984" w:rsidP="00F94CF9">
            <w:pPr>
              <w:tabs>
                <w:tab w:val="left" w:pos="720"/>
                <w:tab w:val="left" w:pos="1440"/>
                <w:tab w:val="left" w:pos="2160"/>
                <w:tab w:val="left" w:pos="2880"/>
              </w:tabs>
              <w:jc w:val="center"/>
              <w:rPr>
                <w:ins w:id="420" w:author="David Brown" w:date="2022-04-28T03:35:00Z"/>
                <w:rFonts w:ascii="Calibri" w:eastAsia="Arial Unicode MS" w:hAnsi="Calibri" w:cs="Arial"/>
                <w:color w:val="000000"/>
                <w:szCs w:val="22"/>
              </w:rPr>
            </w:pPr>
            <w:ins w:id="421" w:author="David Brown" w:date="2022-04-28T03:35:00Z">
              <w:r>
                <w:rPr>
                  <w:rFonts w:ascii="Calibri" w:eastAsia="Arial Unicode MS" w:hAnsi="Calibri" w:cs="Arial"/>
                  <w:color w:val="000000"/>
                  <w:szCs w:val="22"/>
                </w:rPr>
                <w:t>Male Thread ½-14 NPT</w:t>
              </w:r>
            </w:ins>
          </w:p>
        </w:tc>
      </w:tr>
      <w:tr w:rsidR="00335984" w:rsidRPr="00E235E7" w14:paraId="5BA475D3" w14:textId="77777777" w:rsidTr="00F94CF9">
        <w:trPr>
          <w:trHeight w:hRule="exact" w:val="348"/>
          <w:ins w:id="422" w:author="David Brown" w:date="2022-04-28T03:35:00Z"/>
        </w:trPr>
        <w:tc>
          <w:tcPr>
            <w:tcW w:w="2880" w:type="dxa"/>
            <w:tcBorders>
              <w:top w:val="single" w:sz="6" w:space="0" w:color="auto"/>
              <w:bottom w:val="single" w:sz="6" w:space="0" w:color="auto"/>
            </w:tcBorders>
            <w:shd w:val="clear" w:color="auto" w:fill="E6E6E6"/>
            <w:noWrap/>
            <w:vAlign w:val="center"/>
          </w:tcPr>
          <w:p w14:paraId="5B531CE0" w14:textId="77777777" w:rsidR="00335984" w:rsidRPr="00E235E7" w:rsidRDefault="00335984" w:rsidP="00F94CF9">
            <w:pPr>
              <w:tabs>
                <w:tab w:val="left" w:pos="720"/>
                <w:tab w:val="left" w:pos="1440"/>
                <w:tab w:val="left" w:pos="2160"/>
                <w:tab w:val="left" w:pos="2880"/>
              </w:tabs>
              <w:jc w:val="right"/>
              <w:rPr>
                <w:ins w:id="423" w:author="David Brown" w:date="2022-04-28T03:35:00Z"/>
                <w:rFonts w:ascii="Calibri" w:eastAsia="Arial Unicode MS" w:hAnsi="Calibri" w:cs="Arial"/>
                <w:szCs w:val="22"/>
              </w:rPr>
            </w:pPr>
            <w:ins w:id="424" w:author="David Brown" w:date="2022-04-28T03:35:00Z">
              <w:r w:rsidRPr="00E235E7">
                <w:rPr>
                  <w:rFonts w:ascii="Calibri" w:eastAsia="Arial Unicode MS" w:hAnsi="Calibri" w:cs="Arial"/>
                  <w:szCs w:val="22"/>
                </w:rPr>
                <w:t>Non-Wetted Parts Materials:</w:t>
              </w:r>
            </w:ins>
          </w:p>
        </w:tc>
        <w:tc>
          <w:tcPr>
            <w:tcW w:w="3780" w:type="dxa"/>
            <w:noWrap/>
            <w:vAlign w:val="center"/>
          </w:tcPr>
          <w:p w14:paraId="1E879B7D" w14:textId="77777777" w:rsidR="00335984" w:rsidRPr="00E235E7" w:rsidRDefault="00335984" w:rsidP="00F94CF9">
            <w:pPr>
              <w:tabs>
                <w:tab w:val="left" w:pos="720"/>
                <w:tab w:val="left" w:pos="1440"/>
                <w:tab w:val="left" w:pos="2160"/>
                <w:tab w:val="left" w:pos="2880"/>
              </w:tabs>
              <w:jc w:val="center"/>
              <w:rPr>
                <w:ins w:id="425" w:author="David Brown" w:date="2022-04-28T03:35:00Z"/>
                <w:rFonts w:ascii="Calibri" w:hAnsi="Calibri" w:cs="Arial"/>
                <w:color w:val="000000"/>
                <w:szCs w:val="22"/>
              </w:rPr>
            </w:pPr>
            <w:ins w:id="426" w:author="David Brown" w:date="2022-04-28T03:35:00Z">
              <w:r>
                <w:rPr>
                  <w:rFonts w:ascii="Calibri" w:hAnsi="Calibri" w:cs="Arial"/>
                  <w:color w:val="000000"/>
                  <w:szCs w:val="22"/>
                </w:rPr>
                <w:t>Housing Diecast Aluminum</w:t>
              </w:r>
            </w:ins>
          </w:p>
        </w:tc>
        <w:tc>
          <w:tcPr>
            <w:tcW w:w="3780" w:type="dxa"/>
            <w:vAlign w:val="center"/>
          </w:tcPr>
          <w:p w14:paraId="5364C348" w14:textId="77777777" w:rsidR="00335984" w:rsidRDefault="00335984" w:rsidP="00F94CF9">
            <w:pPr>
              <w:tabs>
                <w:tab w:val="left" w:pos="720"/>
                <w:tab w:val="left" w:pos="1440"/>
                <w:tab w:val="left" w:pos="2160"/>
                <w:tab w:val="left" w:pos="2880"/>
              </w:tabs>
              <w:jc w:val="center"/>
              <w:rPr>
                <w:ins w:id="427" w:author="David Brown" w:date="2022-04-28T03:35:00Z"/>
                <w:rFonts w:ascii="Calibri" w:hAnsi="Calibri" w:cs="Arial"/>
                <w:color w:val="000000"/>
                <w:szCs w:val="22"/>
              </w:rPr>
            </w:pPr>
            <w:ins w:id="428" w:author="David Brown" w:date="2022-04-28T03:35:00Z">
              <w:r>
                <w:rPr>
                  <w:rFonts w:ascii="Calibri" w:hAnsi="Calibri" w:cs="Arial"/>
                  <w:color w:val="000000"/>
                  <w:szCs w:val="22"/>
                </w:rPr>
                <w:t>Housing Diecast Aluminum</w:t>
              </w:r>
            </w:ins>
          </w:p>
        </w:tc>
      </w:tr>
      <w:tr w:rsidR="00335984" w:rsidRPr="00E235E7" w14:paraId="1D1F456C" w14:textId="77777777" w:rsidTr="00F94CF9">
        <w:trPr>
          <w:trHeight w:hRule="exact" w:val="288"/>
          <w:ins w:id="429" w:author="David Brown" w:date="2022-04-28T03:35:00Z"/>
        </w:trPr>
        <w:tc>
          <w:tcPr>
            <w:tcW w:w="2880" w:type="dxa"/>
            <w:tcBorders>
              <w:top w:val="single" w:sz="6" w:space="0" w:color="auto"/>
              <w:bottom w:val="single" w:sz="6" w:space="0" w:color="auto"/>
            </w:tcBorders>
            <w:shd w:val="clear" w:color="auto" w:fill="E6E6E6"/>
            <w:noWrap/>
            <w:vAlign w:val="center"/>
          </w:tcPr>
          <w:p w14:paraId="4F49033B" w14:textId="77777777" w:rsidR="00335984" w:rsidRPr="00E235E7" w:rsidRDefault="00335984" w:rsidP="00F94CF9">
            <w:pPr>
              <w:tabs>
                <w:tab w:val="left" w:pos="720"/>
                <w:tab w:val="left" w:pos="1440"/>
                <w:tab w:val="left" w:pos="2160"/>
                <w:tab w:val="left" w:pos="2880"/>
              </w:tabs>
              <w:jc w:val="right"/>
              <w:rPr>
                <w:ins w:id="430" w:author="David Brown" w:date="2022-04-28T03:35:00Z"/>
                <w:rFonts w:ascii="Calibri" w:eastAsia="Arial Unicode MS" w:hAnsi="Calibri" w:cs="Arial"/>
                <w:szCs w:val="22"/>
              </w:rPr>
            </w:pPr>
            <w:ins w:id="431" w:author="David Brown" w:date="2022-04-28T03:35:00Z">
              <w:r w:rsidRPr="00E235E7">
                <w:rPr>
                  <w:rFonts w:ascii="Calibri" w:hAnsi="Calibri" w:cs="Arial"/>
                  <w:szCs w:val="22"/>
                </w:rPr>
                <w:t>Explosion Protection:</w:t>
              </w:r>
            </w:ins>
          </w:p>
        </w:tc>
        <w:tc>
          <w:tcPr>
            <w:tcW w:w="3780" w:type="dxa"/>
            <w:noWrap/>
            <w:vAlign w:val="center"/>
          </w:tcPr>
          <w:p w14:paraId="3F0DD7A2" w14:textId="77777777" w:rsidR="00335984" w:rsidRPr="00E235E7" w:rsidRDefault="00335984" w:rsidP="00F94CF9">
            <w:pPr>
              <w:tabs>
                <w:tab w:val="left" w:pos="720"/>
                <w:tab w:val="left" w:pos="1440"/>
                <w:tab w:val="left" w:pos="2160"/>
                <w:tab w:val="left" w:pos="2880"/>
              </w:tabs>
              <w:jc w:val="center"/>
              <w:rPr>
                <w:ins w:id="432" w:author="David Brown" w:date="2022-04-28T03:35:00Z"/>
                <w:rFonts w:ascii="Calibri" w:hAnsi="Calibri" w:cs="Arial"/>
                <w:color w:val="000000"/>
                <w:szCs w:val="22"/>
              </w:rPr>
            </w:pPr>
            <w:ins w:id="433" w:author="David Brown" w:date="2022-04-28T03:35:00Z">
              <w:r>
                <w:rPr>
                  <w:rFonts w:ascii="Calibri" w:hAnsi="Calibri" w:cs="Arial"/>
                  <w:color w:val="000000"/>
                  <w:szCs w:val="22"/>
                </w:rPr>
                <w:t>Without Explosion Protection</w:t>
              </w:r>
            </w:ins>
          </w:p>
        </w:tc>
        <w:tc>
          <w:tcPr>
            <w:tcW w:w="3780" w:type="dxa"/>
            <w:vAlign w:val="center"/>
          </w:tcPr>
          <w:p w14:paraId="11163C98" w14:textId="77777777" w:rsidR="00335984" w:rsidRDefault="00335984" w:rsidP="00F94CF9">
            <w:pPr>
              <w:tabs>
                <w:tab w:val="left" w:pos="720"/>
                <w:tab w:val="left" w:pos="1440"/>
                <w:tab w:val="left" w:pos="2160"/>
                <w:tab w:val="left" w:pos="2880"/>
              </w:tabs>
              <w:jc w:val="center"/>
              <w:rPr>
                <w:ins w:id="434" w:author="David Brown" w:date="2022-04-28T03:35:00Z"/>
                <w:rFonts w:ascii="Calibri" w:hAnsi="Calibri" w:cs="Arial"/>
                <w:color w:val="000000"/>
                <w:szCs w:val="22"/>
              </w:rPr>
            </w:pPr>
            <w:ins w:id="435" w:author="David Brown" w:date="2022-04-28T03:35:00Z">
              <w:r>
                <w:rPr>
                  <w:rFonts w:ascii="Calibri" w:hAnsi="Calibri" w:cs="Arial"/>
                  <w:color w:val="000000"/>
                  <w:szCs w:val="22"/>
                </w:rPr>
                <w:t>Without Explosion Protection</w:t>
              </w:r>
            </w:ins>
          </w:p>
        </w:tc>
      </w:tr>
      <w:tr w:rsidR="00335984" w:rsidRPr="00E235E7" w14:paraId="6AE056BE" w14:textId="77777777" w:rsidTr="00F94CF9">
        <w:trPr>
          <w:trHeight w:hRule="exact" w:val="288"/>
          <w:ins w:id="436" w:author="David Brown" w:date="2022-04-28T03:35:00Z"/>
        </w:trPr>
        <w:tc>
          <w:tcPr>
            <w:tcW w:w="2880" w:type="dxa"/>
            <w:tcBorders>
              <w:top w:val="single" w:sz="6" w:space="0" w:color="auto"/>
              <w:bottom w:val="single" w:sz="6" w:space="0" w:color="auto"/>
            </w:tcBorders>
            <w:shd w:val="clear" w:color="auto" w:fill="E6E6E6"/>
            <w:noWrap/>
            <w:vAlign w:val="center"/>
          </w:tcPr>
          <w:p w14:paraId="53B70E89" w14:textId="77777777" w:rsidR="00335984" w:rsidRPr="00E235E7" w:rsidRDefault="00335984" w:rsidP="00F94CF9">
            <w:pPr>
              <w:tabs>
                <w:tab w:val="left" w:pos="720"/>
                <w:tab w:val="left" w:pos="1440"/>
                <w:tab w:val="left" w:pos="2160"/>
                <w:tab w:val="left" w:pos="2880"/>
              </w:tabs>
              <w:jc w:val="right"/>
              <w:rPr>
                <w:ins w:id="437" w:author="David Brown" w:date="2022-04-28T03:35:00Z"/>
                <w:rFonts w:ascii="Calibri" w:eastAsia="Arial Unicode MS" w:hAnsi="Calibri" w:cs="Arial"/>
                <w:szCs w:val="22"/>
              </w:rPr>
            </w:pPr>
            <w:ins w:id="438" w:author="David Brown" w:date="2022-04-28T03:35:00Z">
              <w:r w:rsidRPr="00E235E7">
                <w:rPr>
                  <w:rFonts w:ascii="Calibri" w:hAnsi="Calibri" w:cs="Arial"/>
                  <w:szCs w:val="22"/>
                </w:rPr>
                <w:t>Electrical Connection/Cable Inlet:</w:t>
              </w:r>
            </w:ins>
          </w:p>
        </w:tc>
        <w:tc>
          <w:tcPr>
            <w:tcW w:w="3780" w:type="dxa"/>
            <w:noWrap/>
            <w:vAlign w:val="center"/>
          </w:tcPr>
          <w:p w14:paraId="30B5707E" w14:textId="77777777" w:rsidR="00335984" w:rsidRPr="00E235E7" w:rsidRDefault="00335984" w:rsidP="00F94CF9">
            <w:pPr>
              <w:tabs>
                <w:tab w:val="left" w:pos="720"/>
                <w:tab w:val="left" w:pos="1440"/>
                <w:tab w:val="left" w:pos="2160"/>
                <w:tab w:val="left" w:pos="2880"/>
              </w:tabs>
              <w:jc w:val="center"/>
              <w:rPr>
                <w:ins w:id="439" w:author="David Brown" w:date="2022-04-28T03:35:00Z"/>
                <w:rFonts w:ascii="Calibri" w:hAnsi="Calibri" w:cs="Arial"/>
                <w:color w:val="000000"/>
                <w:szCs w:val="22"/>
              </w:rPr>
            </w:pPr>
            <w:ins w:id="440" w:author="David Brown" w:date="2022-04-28T03:35:00Z">
              <w:r>
                <w:rPr>
                  <w:rFonts w:ascii="Calibri" w:hAnsi="Calibri" w:cs="Arial"/>
                  <w:color w:val="000000"/>
                  <w:szCs w:val="22"/>
                </w:rPr>
                <w:t>Screwed Gland ½-14 NPT</w:t>
              </w:r>
            </w:ins>
          </w:p>
        </w:tc>
        <w:tc>
          <w:tcPr>
            <w:tcW w:w="3780" w:type="dxa"/>
            <w:vAlign w:val="center"/>
          </w:tcPr>
          <w:p w14:paraId="3BA959A1" w14:textId="77777777" w:rsidR="00335984" w:rsidRDefault="00335984" w:rsidP="00F94CF9">
            <w:pPr>
              <w:tabs>
                <w:tab w:val="left" w:pos="720"/>
                <w:tab w:val="left" w:pos="1440"/>
                <w:tab w:val="left" w:pos="2160"/>
                <w:tab w:val="left" w:pos="2880"/>
              </w:tabs>
              <w:jc w:val="center"/>
              <w:rPr>
                <w:ins w:id="441" w:author="David Brown" w:date="2022-04-28T03:35:00Z"/>
                <w:rFonts w:ascii="Calibri" w:hAnsi="Calibri" w:cs="Arial"/>
                <w:color w:val="000000"/>
                <w:szCs w:val="22"/>
              </w:rPr>
            </w:pPr>
            <w:ins w:id="442" w:author="David Brown" w:date="2022-04-28T03:35:00Z">
              <w:r>
                <w:rPr>
                  <w:rFonts w:ascii="Calibri" w:hAnsi="Calibri" w:cs="Arial"/>
                  <w:color w:val="000000"/>
                  <w:szCs w:val="22"/>
                </w:rPr>
                <w:t>Screwed Gland ½-14 NPT</w:t>
              </w:r>
            </w:ins>
          </w:p>
        </w:tc>
      </w:tr>
      <w:tr w:rsidR="00335984" w:rsidRPr="00E235E7" w14:paraId="145991B3" w14:textId="77777777" w:rsidTr="00F94CF9">
        <w:trPr>
          <w:trHeight w:hRule="exact" w:val="344"/>
          <w:ins w:id="443" w:author="David Brown" w:date="2022-04-28T03:35:00Z"/>
        </w:trPr>
        <w:tc>
          <w:tcPr>
            <w:tcW w:w="2880" w:type="dxa"/>
            <w:tcBorders>
              <w:top w:val="single" w:sz="6" w:space="0" w:color="auto"/>
              <w:bottom w:val="single" w:sz="6" w:space="0" w:color="auto"/>
            </w:tcBorders>
            <w:shd w:val="clear" w:color="auto" w:fill="E6E6E6"/>
            <w:noWrap/>
            <w:vAlign w:val="center"/>
          </w:tcPr>
          <w:p w14:paraId="3B6CAE63" w14:textId="77777777" w:rsidR="00335984" w:rsidRPr="00E235E7" w:rsidRDefault="00335984" w:rsidP="00F94CF9">
            <w:pPr>
              <w:tabs>
                <w:tab w:val="left" w:pos="720"/>
                <w:tab w:val="left" w:pos="1440"/>
                <w:tab w:val="left" w:pos="2160"/>
                <w:tab w:val="left" w:pos="2880"/>
              </w:tabs>
              <w:jc w:val="right"/>
              <w:rPr>
                <w:ins w:id="444" w:author="David Brown" w:date="2022-04-28T03:35:00Z"/>
                <w:rFonts w:ascii="Calibri" w:eastAsia="Arial Unicode MS" w:hAnsi="Calibri" w:cs="Arial"/>
                <w:szCs w:val="22"/>
              </w:rPr>
            </w:pPr>
            <w:ins w:id="445" w:author="David Brown" w:date="2022-04-28T03:35:00Z">
              <w:r w:rsidRPr="00E235E7">
                <w:rPr>
                  <w:rFonts w:ascii="Calibri" w:hAnsi="Calibri" w:cs="Arial"/>
                  <w:szCs w:val="22"/>
                </w:rPr>
                <w:t>Indicator:</w:t>
              </w:r>
            </w:ins>
          </w:p>
        </w:tc>
        <w:tc>
          <w:tcPr>
            <w:tcW w:w="3780" w:type="dxa"/>
            <w:noWrap/>
            <w:vAlign w:val="center"/>
          </w:tcPr>
          <w:p w14:paraId="536ACD14" w14:textId="77777777" w:rsidR="00335984" w:rsidRPr="00E235E7" w:rsidRDefault="00335984" w:rsidP="00F94CF9">
            <w:pPr>
              <w:tabs>
                <w:tab w:val="left" w:pos="720"/>
                <w:tab w:val="left" w:pos="1440"/>
                <w:tab w:val="left" w:pos="2160"/>
                <w:tab w:val="left" w:pos="2880"/>
              </w:tabs>
              <w:jc w:val="center"/>
              <w:rPr>
                <w:ins w:id="446" w:author="David Brown" w:date="2022-04-28T03:35:00Z"/>
                <w:rFonts w:ascii="Calibri" w:eastAsia="Arial Unicode MS" w:hAnsi="Calibri" w:cs="Arial"/>
                <w:color w:val="000000"/>
                <w:szCs w:val="22"/>
                <w:highlight w:val="yellow"/>
              </w:rPr>
            </w:pPr>
            <w:ins w:id="447" w:author="David Brown" w:date="2022-04-28T03:35:00Z">
              <w:r>
                <w:rPr>
                  <w:rFonts w:ascii="Calibri" w:hAnsi="Calibri" w:cs="Arial"/>
                  <w:color w:val="000000"/>
                  <w:szCs w:val="22"/>
                </w:rPr>
                <w:t>Housing Cover with Window and Digital Display</w:t>
              </w:r>
            </w:ins>
          </w:p>
        </w:tc>
        <w:tc>
          <w:tcPr>
            <w:tcW w:w="3780" w:type="dxa"/>
            <w:vAlign w:val="center"/>
          </w:tcPr>
          <w:p w14:paraId="434A4C2F" w14:textId="77777777" w:rsidR="00335984" w:rsidRDefault="00335984" w:rsidP="00F94CF9">
            <w:pPr>
              <w:tabs>
                <w:tab w:val="left" w:pos="720"/>
                <w:tab w:val="left" w:pos="1440"/>
                <w:tab w:val="left" w:pos="2160"/>
                <w:tab w:val="left" w:pos="2880"/>
              </w:tabs>
              <w:jc w:val="center"/>
              <w:rPr>
                <w:ins w:id="448" w:author="David Brown" w:date="2022-04-28T03:35:00Z"/>
                <w:rFonts w:ascii="Calibri" w:hAnsi="Calibri" w:cs="Arial"/>
                <w:color w:val="000000"/>
                <w:szCs w:val="22"/>
              </w:rPr>
            </w:pPr>
            <w:ins w:id="449" w:author="David Brown" w:date="2022-04-28T03:35:00Z">
              <w:r>
                <w:rPr>
                  <w:rFonts w:ascii="Calibri" w:hAnsi="Calibri" w:cs="Arial"/>
                  <w:color w:val="000000"/>
                  <w:szCs w:val="22"/>
                </w:rPr>
                <w:t>Housing Cover with Window and Digital Display</w:t>
              </w:r>
            </w:ins>
          </w:p>
        </w:tc>
      </w:tr>
      <w:tr w:rsidR="00335984" w:rsidRPr="00E235E7" w14:paraId="0F412665" w14:textId="77777777" w:rsidTr="00F94CF9">
        <w:trPr>
          <w:trHeight w:hRule="exact" w:val="288"/>
          <w:ins w:id="450" w:author="David Brown" w:date="2022-04-28T03:35:00Z"/>
        </w:trPr>
        <w:tc>
          <w:tcPr>
            <w:tcW w:w="2880" w:type="dxa"/>
            <w:tcBorders>
              <w:top w:val="single" w:sz="6" w:space="0" w:color="auto"/>
              <w:bottom w:val="single" w:sz="6" w:space="0" w:color="auto"/>
            </w:tcBorders>
            <w:shd w:val="clear" w:color="auto" w:fill="E6E6E6"/>
            <w:noWrap/>
            <w:vAlign w:val="center"/>
          </w:tcPr>
          <w:p w14:paraId="4B3745B6" w14:textId="77777777" w:rsidR="00335984" w:rsidRPr="00E235E7" w:rsidRDefault="00335984" w:rsidP="00F94CF9">
            <w:pPr>
              <w:tabs>
                <w:tab w:val="left" w:pos="720"/>
                <w:tab w:val="left" w:pos="1440"/>
                <w:tab w:val="left" w:pos="2160"/>
                <w:tab w:val="left" w:pos="2880"/>
              </w:tabs>
              <w:rPr>
                <w:ins w:id="451" w:author="David Brown" w:date="2022-04-28T03:35:00Z"/>
                <w:rFonts w:ascii="Calibri" w:hAnsi="Calibri" w:cs="Arial"/>
                <w:b/>
                <w:bCs/>
                <w:szCs w:val="22"/>
                <w:u w:val="single"/>
              </w:rPr>
            </w:pPr>
            <w:ins w:id="452" w:author="David Brown" w:date="2022-04-28T03:35:00Z">
              <w:r w:rsidRPr="00E235E7">
                <w:rPr>
                  <w:rFonts w:ascii="Calibri" w:hAnsi="Calibri" w:cs="Arial"/>
                  <w:b/>
                  <w:bCs/>
                  <w:szCs w:val="22"/>
                  <w:u w:val="single"/>
                </w:rPr>
                <w:t>Further Designs:</w:t>
              </w:r>
            </w:ins>
          </w:p>
        </w:tc>
        <w:tc>
          <w:tcPr>
            <w:tcW w:w="3780" w:type="dxa"/>
            <w:noWrap/>
            <w:vAlign w:val="center"/>
          </w:tcPr>
          <w:p w14:paraId="227A2E1C" w14:textId="77777777" w:rsidR="00335984" w:rsidRPr="00E235E7" w:rsidRDefault="00335984" w:rsidP="00F94CF9">
            <w:pPr>
              <w:tabs>
                <w:tab w:val="left" w:pos="720"/>
                <w:tab w:val="left" w:pos="1440"/>
                <w:tab w:val="left" w:pos="2160"/>
                <w:tab w:val="left" w:pos="2880"/>
              </w:tabs>
              <w:jc w:val="center"/>
              <w:rPr>
                <w:ins w:id="453" w:author="David Brown" w:date="2022-04-28T03:35:00Z"/>
                <w:rFonts w:ascii="Calibri" w:eastAsia="Arial Unicode MS" w:hAnsi="Calibri" w:cs="Arial"/>
                <w:color w:val="000000"/>
                <w:szCs w:val="22"/>
                <w:highlight w:val="yellow"/>
              </w:rPr>
            </w:pPr>
          </w:p>
        </w:tc>
        <w:tc>
          <w:tcPr>
            <w:tcW w:w="3780" w:type="dxa"/>
            <w:vAlign w:val="center"/>
          </w:tcPr>
          <w:p w14:paraId="4447BD97" w14:textId="77777777" w:rsidR="00335984" w:rsidRPr="00E235E7" w:rsidRDefault="00335984" w:rsidP="00F94CF9">
            <w:pPr>
              <w:tabs>
                <w:tab w:val="left" w:pos="720"/>
                <w:tab w:val="left" w:pos="1440"/>
                <w:tab w:val="left" w:pos="2160"/>
                <w:tab w:val="left" w:pos="2880"/>
              </w:tabs>
              <w:jc w:val="center"/>
              <w:rPr>
                <w:ins w:id="454" w:author="David Brown" w:date="2022-04-28T03:35:00Z"/>
                <w:rFonts w:ascii="Calibri" w:eastAsia="Arial Unicode MS" w:hAnsi="Calibri" w:cs="Arial"/>
                <w:color w:val="000000"/>
                <w:szCs w:val="22"/>
                <w:highlight w:val="yellow"/>
              </w:rPr>
            </w:pPr>
          </w:p>
        </w:tc>
      </w:tr>
      <w:tr w:rsidR="00335984" w:rsidRPr="00E235E7" w14:paraId="37BD5A4E" w14:textId="77777777" w:rsidTr="00F94CF9">
        <w:trPr>
          <w:trHeight w:hRule="exact" w:val="576"/>
          <w:ins w:id="455" w:author="David Brown" w:date="2022-04-28T03:35:00Z"/>
        </w:trPr>
        <w:tc>
          <w:tcPr>
            <w:tcW w:w="2880" w:type="dxa"/>
            <w:tcBorders>
              <w:top w:val="single" w:sz="6" w:space="0" w:color="auto"/>
              <w:bottom w:val="single" w:sz="6" w:space="0" w:color="auto"/>
            </w:tcBorders>
            <w:shd w:val="clear" w:color="auto" w:fill="E6E6E6"/>
            <w:noWrap/>
            <w:vAlign w:val="center"/>
          </w:tcPr>
          <w:p w14:paraId="516AB0AE" w14:textId="77777777" w:rsidR="00335984" w:rsidRPr="00E235E7" w:rsidRDefault="00335984" w:rsidP="00F94CF9">
            <w:pPr>
              <w:tabs>
                <w:tab w:val="left" w:pos="720"/>
                <w:tab w:val="left" w:pos="1440"/>
                <w:tab w:val="left" w:pos="2160"/>
                <w:tab w:val="left" w:pos="2880"/>
              </w:tabs>
              <w:jc w:val="right"/>
              <w:rPr>
                <w:ins w:id="456" w:author="David Brown" w:date="2022-04-28T03:35:00Z"/>
                <w:rFonts w:ascii="Calibri" w:eastAsia="Arial Unicode MS" w:hAnsi="Calibri" w:cs="Arial"/>
                <w:szCs w:val="22"/>
              </w:rPr>
            </w:pPr>
            <w:ins w:id="457" w:author="David Brown" w:date="2022-04-28T03:35:00Z">
              <w:r w:rsidRPr="00E235E7">
                <w:rPr>
                  <w:rFonts w:ascii="Calibri" w:hAnsi="Calibri" w:cs="Arial"/>
                  <w:szCs w:val="22"/>
                </w:rPr>
                <w:t>Transmitter with Mounting Bracket Made of:</w:t>
              </w:r>
            </w:ins>
          </w:p>
        </w:tc>
        <w:tc>
          <w:tcPr>
            <w:tcW w:w="3780" w:type="dxa"/>
            <w:noWrap/>
            <w:vAlign w:val="center"/>
          </w:tcPr>
          <w:p w14:paraId="0508E1B3" w14:textId="77777777" w:rsidR="00335984" w:rsidRPr="00E235E7" w:rsidRDefault="00335984" w:rsidP="00F94CF9">
            <w:pPr>
              <w:tabs>
                <w:tab w:val="left" w:pos="720"/>
                <w:tab w:val="left" w:pos="1440"/>
                <w:tab w:val="left" w:pos="2160"/>
                <w:tab w:val="left" w:pos="2880"/>
              </w:tabs>
              <w:jc w:val="center"/>
              <w:rPr>
                <w:ins w:id="458" w:author="David Brown" w:date="2022-04-28T03:35:00Z"/>
                <w:rFonts w:ascii="Calibri" w:eastAsia="Arial Unicode MS" w:hAnsi="Calibri" w:cs="Arial"/>
                <w:color w:val="000000"/>
                <w:szCs w:val="22"/>
                <w:highlight w:val="yellow"/>
              </w:rPr>
            </w:pPr>
            <w:ins w:id="459" w:author="David Brown" w:date="2022-04-28T03:35:00Z">
              <w:r>
                <w:rPr>
                  <w:rFonts w:ascii="Calibri" w:hAnsi="Calibri" w:cs="Arial"/>
                  <w:color w:val="000000"/>
                  <w:szCs w:val="22"/>
                </w:rPr>
                <w:t>316L Stainless Steel</w:t>
              </w:r>
            </w:ins>
          </w:p>
        </w:tc>
        <w:tc>
          <w:tcPr>
            <w:tcW w:w="3780" w:type="dxa"/>
            <w:vAlign w:val="center"/>
          </w:tcPr>
          <w:p w14:paraId="40C74560" w14:textId="77777777" w:rsidR="00335984" w:rsidRDefault="00335984" w:rsidP="00F94CF9">
            <w:pPr>
              <w:tabs>
                <w:tab w:val="left" w:pos="720"/>
                <w:tab w:val="left" w:pos="1440"/>
                <w:tab w:val="left" w:pos="2160"/>
                <w:tab w:val="left" w:pos="2880"/>
              </w:tabs>
              <w:jc w:val="center"/>
              <w:rPr>
                <w:ins w:id="460" w:author="David Brown" w:date="2022-04-28T03:35:00Z"/>
                <w:rFonts w:ascii="Calibri" w:hAnsi="Calibri" w:cs="Arial"/>
                <w:color w:val="000000"/>
                <w:szCs w:val="22"/>
              </w:rPr>
            </w:pPr>
            <w:ins w:id="461" w:author="David Brown" w:date="2022-04-28T03:35:00Z">
              <w:r>
                <w:rPr>
                  <w:rFonts w:ascii="Calibri" w:hAnsi="Calibri" w:cs="Arial"/>
                  <w:color w:val="000000"/>
                  <w:szCs w:val="22"/>
                </w:rPr>
                <w:t>316L Stainless Steel</w:t>
              </w:r>
            </w:ins>
          </w:p>
        </w:tc>
      </w:tr>
      <w:tr w:rsidR="00335984" w:rsidRPr="00E235E7" w14:paraId="601597F6" w14:textId="77777777" w:rsidTr="00F94CF9">
        <w:trPr>
          <w:trHeight w:hRule="exact" w:val="288"/>
          <w:ins w:id="462" w:author="David Brown" w:date="2022-04-28T03:35:00Z"/>
        </w:trPr>
        <w:tc>
          <w:tcPr>
            <w:tcW w:w="2880" w:type="dxa"/>
            <w:tcBorders>
              <w:top w:val="single" w:sz="6" w:space="0" w:color="auto"/>
              <w:bottom w:val="single" w:sz="6" w:space="0" w:color="auto"/>
            </w:tcBorders>
            <w:shd w:val="clear" w:color="auto" w:fill="E6E6E6"/>
            <w:noWrap/>
            <w:vAlign w:val="center"/>
          </w:tcPr>
          <w:p w14:paraId="763E216C" w14:textId="77777777" w:rsidR="00335984" w:rsidRPr="00E235E7" w:rsidRDefault="00335984" w:rsidP="00F94CF9">
            <w:pPr>
              <w:jc w:val="right"/>
              <w:rPr>
                <w:ins w:id="463" w:author="David Brown" w:date="2022-04-28T03:35:00Z"/>
                <w:rFonts w:ascii="Calibri" w:hAnsi="Calibri" w:cs="Arial"/>
                <w:szCs w:val="22"/>
              </w:rPr>
            </w:pPr>
            <w:ins w:id="464" w:author="David Brown" w:date="2022-04-28T03:35:00Z">
              <w:r w:rsidRPr="00E235E7">
                <w:rPr>
                  <w:rFonts w:ascii="Calibri" w:hAnsi="Calibri" w:cs="Arial"/>
                  <w:szCs w:val="22"/>
                </w:rPr>
                <w:t>Manufacturer:</w:t>
              </w:r>
            </w:ins>
          </w:p>
        </w:tc>
        <w:tc>
          <w:tcPr>
            <w:tcW w:w="3780" w:type="dxa"/>
            <w:noWrap/>
            <w:vAlign w:val="center"/>
          </w:tcPr>
          <w:p w14:paraId="48952A30" w14:textId="77777777" w:rsidR="00335984" w:rsidRPr="00E235E7" w:rsidRDefault="00335984" w:rsidP="00F94CF9">
            <w:pPr>
              <w:jc w:val="center"/>
              <w:rPr>
                <w:ins w:id="465" w:author="David Brown" w:date="2022-04-28T03:35:00Z"/>
                <w:rFonts w:ascii="Calibri" w:hAnsi="Calibri" w:cs="Arial"/>
                <w:color w:val="000000"/>
                <w:szCs w:val="22"/>
              </w:rPr>
            </w:pPr>
            <w:ins w:id="466" w:author="David Brown" w:date="2022-04-28T03:35:00Z">
              <w:r>
                <w:rPr>
                  <w:rFonts w:ascii="Calibri" w:hAnsi="Calibri" w:cs="Arial"/>
                  <w:color w:val="000000"/>
                  <w:szCs w:val="22"/>
                </w:rPr>
                <w:t>Siemens</w:t>
              </w:r>
            </w:ins>
          </w:p>
        </w:tc>
        <w:tc>
          <w:tcPr>
            <w:tcW w:w="3780" w:type="dxa"/>
            <w:vAlign w:val="center"/>
          </w:tcPr>
          <w:p w14:paraId="1D805A51" w14:textId="77777777" w:rsidR="00335984" w:rsidRDefault="00335984" w:rsidP="00F94CF9">
            <w:pPr>
              <w:jc w:val="center"/>
              <w:rPr>
                <w:ins w:id="467" w:author="David Brown" w:date="2022-04-28T03:35:00Z"/>
                <w:rFonts w:ascii="Calibri" w:hAnsi="Calibri" w:cs="Arial"/>
                <w:color w:val="000000"/>
                <w:szCs w:val="22"/>
              </w:rPr>
            </w:pPr>
            <w:ins w:id="468" w:author="David Brown" w:date="2022-04-28T03:35:00Z">
              <w:r>
                <w:rPr>
                  <w:rFonts w:ascii="Calibri" w:hAnsi="Calibri" w:cs="Arial"/>
                  <w:color w:val="000000"/>
                  <w:szCs w:val="22"/>
                </w:rPr>
                <w:t>Siemens</w:t>
              </w:r>
            </w:ins>
          </w:p>
        </w:tc>
      </w:tr>
      <w:tr w:rsidR="00335984" w:rsidRPr="00E235E7" w14:paraId="28A71D75" w14:textId="77777777" w:rsidTr="00F94CF9">
        <w:trPr>
          <w:trHeight w:hRule="exact" w:val="288"/>
          <w:ins w:id="469" w:author="David Brown" w:date="2022-04-28T03:35:00Z"/>
        </w:trPr>
        <w:tc>
          <w:tcPr>
            <w:tcW w:w="2880" w:type="dxa"/>
            <w:tcBorders>
              <w:top w:val="single" w:sz="6" w:space="0" w:color="auto"/>
              <w:bottom w:val="single" w:sz="6" w:space="0" w:color="auto"/>
            </w:tcBorders>
            <w:shd w:val="clear" w:color="auto" w:fill="E6E6E6"/>
            <w:noWrap/>
            <w:vAlign w:val="center"/>
          </w:tcPr>
          <w:p w14:paraId="37739D99" w14:textId="77777777" w:rsidR="00335984" w:rsidRPr="00E235E7" w:rsidRDefault="00335984" w:rsidP="00F94CF9">
            <w:pPr>
              <w:jc w:val="right"/>
              <w:rPr>
                <w:ins w:id="470" w:author="David Brown" w:date="2022-04-28T03:35:00Z"/>
                <w:rFonts w:ascii="Calibri" w:hAnsi="Calibri" w:cs="Arial"/>
                <w:szCs w:val="22"/>
              </w:rPr>
            </w:pPr>
            <w:ins w:id="471" w:author="David Brown" w:date="2022-04-28T03:35:00Z">
              <w:r w:rsidRPr="00E235E7">
                <w:rPr>
                  <w:rFonts w:ascii="Calibri" w:hAnsi="Calibri" w:cs="Arial"/>
                  <w:color w:val="000000"/>
                  <w:szCs w:val="22"/>
                </w:rPr>
                <w:t>Part Number:</w:t>
              </w:r>
            </w:ins>
          </w:p>
        </w:tc>
        <w:tc>
          <w:tcPr>
            <w:tcW w:w="3780" w:type="dxa"/>
            <w:noWrap/>
            <w:vAlign w:val="center"/>
          </w:tcPr>
          <w:p w14:paraId="6971B944" w14:textId="77777777" w:rsidR="00335984" w:rsidRPr="0067722A" w:rsidRDefault="00335984" w:rsidP="00F94CF9">
            <w:pPr>
              <w:jc w:val="center"/>
              <w:rPr>
                <w:ins w:id="472" w:author="David Brown" w:date="2022-04-28T03:35:00Z"/>
                <w:rFonts w:ascii="Calibri" w:hAnsi="Calibri" w:cs="Arial"/>
                <w:color w:val="000000"/>
                <w:szCs w:val="22"/>
              </w:rPr>
            </w:pPr>
            <w:ins w:id="473" w:author="David Brown" w:date="2022-04-28T03:35:00Z">
              <w:r w:rsidRPr="0067722A">
                <w:rPr>
                  <w:rFonts w:ascii="Calibri" w:hAnsi="Calibri" w:cs="Arial"/>
                  <w:color w:val="000000"/>
                  <w:szCs w:val="22"/>
                </w:rPr>
                <w:t>7MF4033-1DA60-1FC6-ZA02</w:t>
              </w:r>
            </w:ins>
          </w:p>
        </w:tc>
        <w:tc>
          <w:tcPr>
            <w:tcW w:w="3780" w:type="dxa"/>
            <w:vAlign w:val="center"/>
          </w:tcPr>
          <w:p w14:paraId="4ADD58DE" w14:textId="77777777" w:rsidR="00335984" w:rsidRPr="00AF41EA" w:rsidRDefault="00335984" w:rsidP="00F94CF9">
            <w:pPr>
              <w:jc w:val="center"/>
              <w:rPr>
                <w:ins w:id="474" w:author="David Brown" w:date="2022-04-28T03:35:00Z"/>
                <w:rFonts w:ascii="Calibri" w:hAnsi="Calibri" w:cs="Arial"/>
                <w:color w:val="000000"/>
                <w:szCs w:val="22"/>
              </w:rPr>
            </w:pPr>
            <w:ins w:id="475" w:author="David Brown" w:date="2022-04-28T03:35:00Z">
              <w:r w:rsidRPr="00FE0035">
                <w:rPr>
                  <w:rFonts w:ascii="Calibri" w:hAnsi="Calibri" w:cs="Arial"/>
                  <w:color w:val="000000"/>
                  <w:szCs w:val="22"/>
                </w:rPr>
                <w:t>7MF4033-1DA60-1FC6-ZA02</w:t>
              </w:r>
            </w:ins>
          </w:p>
        </w:tc>
      </w:tr>
      <w:tr w:rsidR="00335984" w:rsidRPr="00E235E7" w14:paraId="39583311" w14:textId="77777777" w:rsidTr="00F94CF9">
        <w:trPr>
          <w:trHeight w:hRule="exact" w:val="288"/>
          <w:ins w:id="476" w:author="David Brown" w:date="2022-04-28T03:35:00Z"/>
        </w:trPr>
        <w:tc>
          <w:tcPr>
            <w:tcW w:w="2880" w:type="dxa"/>
            <w:tcBorders>
              <w:top w:val="single" w:sz="6" w:space="0" w:color="auto"/>
              <w:bottom w:val="single" w:sz="6" w:space="0" w:color="auto"/>
            </w:tcBorders>
            <w:shd w:val="clear" w:color="auto" w:fill="E6E6E6"/>
            <w:noWrap/>
            <w:vAlign w:val="center"/>
          </w:tcPr>
          <w:p w14:paraId="2E21DF0E" w14:textId="77777777" w:rsidR="00335984" w:rsidRPr="00E235E7" w:rsidRDefault="00335984" w:rsidP="00F94CF9">
            <w:pPr>
              <w:tabs>
                <w:tab w:val="left" w:pos="720"/>
                <w:tab w:val="left" w:pos="1440"/>
                <w:tab w:val="left" w:pos="2160"/>
                <w:tab w:val="left" w:pos="2880"/>
              </w:tabs>
              <w:rPr>
                <w:ins w:id="477" w:author="David Brown" w:date="2022-04-28T03:35:00Z"/>
                <w:rFonts w:ascii="Calibri" w:eastAsia="Arial Unicode MS" w:hAnsi="Calibri" w:cs="Arial"/>
                <w:b/>
                <w:bCs/>
                <w:szCs w:val="22"/>
                <w:u w:val="single"/>
              </w:rPr>
            </w:pPr>
            <w:ins w:id="478" w:author="David Brown" w:date="2022-04-28T03:35:00Z">
              <w:r w:rsidRPr="00E235E7">
                <w:rPr>
                  <w:rFonts w:ascii="Calibri" w:hAnsi="Calibri" w:cs="Arial"/>
                  <w:b/>
                  <w:bCs/>
                  <w:szCs w:val="22"/>
                  <w:u w:val="single"/>
                </w:rPr>
                <w:t>Accessories:</w:t>
              </w:r>
            </w:ins>
          </w:p>
        </w:tc>
        <w:tc>
          <w:tcPr>
            <w:tcW w:w="3780" w:type="dxa"/>
            <w:noWrap/>
            <w:vAlign w:val="center"/>
          </w:tcPr>
          <w:p w14:paraId="6476F5D9" w14:textId="77777777" w:rsidR="00335984" w:rsidRPr="00E235E7" w:rsidRDefault="00335984" w:rsidP="00F94CF9">
            <w:pPr>
              <w:tabs>
                <w:tab w:val="left" w:pos="720"/>
                <w:tab w:val="left" w:pos="1440"/>
                <w:tab w:val="left" w:pos="2160"/>
                <w:tab w:val="left" w:pos="2880"/>
              </w:tabs>
              <w:jc w:val="center"/>
              <w:rPr>
                <w:ins w:id="479" w:author="David Brown" w:date="2022-04-28T03:35:00Z"/>
                <w:rFonts w:ascii="Calibri" w:eastAsia="Arial Unicode MS" w:hAnsi="Calibri" w:cs="Arial"/>
                <w:color w:val="000000"/>
                <w:szCs w:val="22"/>
                <w:highlight w:val="yellow"/>
              </w:rPr>
            </w:pPr>
          </w:p>
        </w:tc>
        <w:tc>
          <w:tcPr>
            <w:tcW w:w="3780" w:type="dxa"/>
            <w:vAlign w:val="center"/>
          </w:tcPr>
          <w:p w14:paraId="42C276E6" w14:textId="77777777" w:rsidR="00335984" w:rsidRPr="00E235E7" w:rsidRDefault="00335984" w:rsidP="00F94CF9">
            <w:pPr>
              <w:tabs>
                <w:tab w:val="left" w:pos="720"/>
                <w:tab w:val="left" w:pos="1440"/>
                <w:tab w:val="left" w:pos="2160"/>
                <w:tab w:val="left" w:pos="2880"/>
              </w:tabs>
              <w:jc w:val="center"/>
              <w:rPr>
                <w:ins w:id="480" w:author="David Brown" w:date="2022-04-28T03:35:00Z"/>
                <w:rFonts w:ascii="Calibri" w:eastAsia="Arial Unicode MS" w:hAnsi="Calibri" w:cs="Arial"/>
                <w:color w:val="000000"/>
                <w:szCs w:val="22"/>
                <w:highlight w:val="yellow"/>
              </w:rPr>
            </w:pPr>
          </w:p>
        </w:tc>
      </w:tr>
      <w:tr w:rsidR="00335984" w:rsidRPr="00E235E7" w14:paraId="484DDC3C" w14:textId="77777777" w:rsidTr="00F94CF9">
        <w:trPr>
          <w:trHeight w:hRule="exact" w:val="288"/>
          <w:ins w:id="481" w:author="David Brown" w:date="2022-04-28T03:35:00Z"/>
        </w:trPr>
        <w:tc>
          <w:tcPr>
            <w:tcW w:w="2880" w:type="dxa"/>
            <w:tcBorders>
              <w:top w:val="single" w:sz="6" w:space="0" w:color="auto"/>
              <w:bottom w:val="single" w:sz="6" w:space="0" w:color="auto"/>
            </w:tcBorders>
            <w:shd w:val="clear" w:color="auto" w:fill="E6E6E6"/>
            <w:noWrap/>
            <w:vAlign w:val="center"/>
          </w:tcPr>
          <w:p w14:paraId="07ABE108" w14:textId="77777777" w:rsidR="00335984" w:rsidRPr="00E235E7" w:rsidRDefault="00335984" w:rsidP="00F94CF9">
            <w:pPr>
              <w:tabs>
                <w:tab w:val="left" w:pos="720"/>
                <w:tab w:val="left" w:pos="1440"/>
                <w:tab w:val="left" w:pos="2160"/>
                <w:tab w:val="left" w:pos="2880"/>
              </w:tabs>
              <w:jc w:val="right"/>
              <w:rPr>
                <w:ins w:id="482" w:author="David Brown" w:date="2022-04-28T03:35:00Z"/>
                <w:rFonts w:ascii="Calibri" w:eastAsia="Arial Unicode MS" w:hAnsi="Calibri" w:cs="Arial"/>
                <w:szCs w:val="22"/>
              </w:rPr>
            </w:pPr>
            <w:ins w:id="483" w:author="David Brown" w:date="2022-04-28T03:35:00Z">
              <w:r w:rsidRPr="00E235E7">
                <w:rPr>
                  <w:rFonts w:ascii="Calibri" w:hAnsi="Calibri" w:cs="Arial"/>
                  <w:szCs w:val="22"/>
                </w:rPr>
                <w:t>Double Shut Off Valve Manifold:</w:t>
              </w:r>
            </w:ins>
          </w:p>
        </w:tc>
        <w:tc>
          <w:tcPr>
            <w:tcW w:w="3780" w:type="dxa"/>
            <w:noWrap/>
            <w:vAlign w:val="center"/>
          </w:tcPr>
          <w:p w14:paraId="67E498D1" w14:textId="77777777" w:rsidR="00335984" w:rsidRPr="00E235E7" w:rsidRDefault="00335984" w:rsidP="00F94CF9">
            <w:pPr>
              <w:tabs>
                <w:tab w:val="left" w:pos="720"/>
                <w:tab w:val="left" w:pos="1440"/>
                <w:tab w:val="left" w:pos="2160"/>
                <w:tab w:val="left" w:pos="2880"/>
              </w:tabs>
              <w:jc w:val="center"/>
              <w:rPr>
                <w:ins w:id="484" w:author="David Brown" w:date="2022-04-28T03:35:00Z"/>
                <w:rFonts w:ascii="Calibri" w:eastAsia="Arial Unicode MS" w:hAnsi="Calibri" w:cs="Arial"/>
                <w:color w:val="000000"/>
                <w:szCs w:val="22"/>
                <w:highlight w:val="yellow"/>
              </w:rPr>
            </w:pPr>
            <w:ins w:id="485" w:author="David Brown" w:date="2022-04-28T03:35:00Z">
              <w:r>
                <w:rPr>
                  <w:rFonts w:ascii="Calibri" w:hAnsi="Calibri" w:cs="Arial"/>
                  <w:color w:val="000000"/>
                  <w:szCs w:val="22"/>
                </w:rPr>
                <w:t>7MF9011-4FA</w:t>
              </w:r>
            </w:ins>
          </w:p>
        </w:tc>
        <w:tc>
          <w:tcPr>
            <w:tcW w:w="3780" w:type="dxa"/>
            <w:vAlign w:val="center"/>
          </w:tcPr>
          <w:p w14:paraId="47C76A82" w14:textId="77777777" w:rsidR="00335984" w:rsidRDefault="00335984" w:rsidP="00F94CF9">
            <w:pPr>
              <w:tabs>
                <w:tab w:val="left" w:pos="720"/>
                <w:tab w:val="left" w:pos="1440"/>
                <w:tab w:val="left" w:pos="2160"/>
                <w:tab w:val="left" w:pos="2880"/>
              </w:tabs>
              <w:jc w:val="center"/>
              <w:rPr>
                <w:ins w:id="486" w:author="David Brown" w:date="2022-04-28T03:35:00Z"/>
                <w:rFonts w:ascii="Calibri" w:hAnsi="Calibri" w:cs="Arial"/>
                <w:color w:val="000000"/>
                <w:szCs w:val="22"/>
              </w:rPr>
            </w:pPr>
            <w:ins w:id="487" w:author="David Brown" w:date="2022-04-28T03:35:00Z">
              <w:r>
                <w:rPr>
                  <w:rFonts w:ascii="Calibri" w:hAnsi="Calibri" w:cs="Arial"/>
                  <w:color w:val="000000"/>
                  <w:szCs w:val="22"/>
                </w:rPr>
                <w:t>7MF9011-4FA</w:t>
              </w:r>
            </w:ins>
          </w:p>
        </w:tc>
      </w:tr>
      <w:tr w:rsidR="00335984" w:rsidRPr="00E235E7" w14:paraId="456886C7" w14:textId="77777777" w:rsidTr="00F94CF9">
        <w:trPr>
          <w:trHeight w:hRule="exact" w:val="288"/>
          <w:ins w:id="488" w:author="David Brown" w:date="2022-04-28T03:35:00Z"/>
        </w:trPr>
        <w:tc>
          <w:tcPr>
            <w:tcW w:w="2880" w:type="dxa"/>
            <w:tcBorders>
              <w:top w:val="single" w:sz="6" w:space="0" w:color="auto"/>
              <w:bottom w:val="double" w:sz="6" w:space="0" w:color="auto"/>
            </w:tcBorders>
            <w:shd w:val="clear" w:color="auto" w:fill="E6E6E6"/>
            <w:noWrap/>
            <w:vAlign w:val="center"/>
          </w:tcPr>
          <w:p w14:paraId="6E06CFEC" w14:textId="77777777" w:rsidR="00335984" w:rsidRPr="00E235E7" w:rsidRDefault="00335984" w:rsidP="00F94CF9">
            <w:pPr>
              <w:tabs>
                <w:tab w:val="left" w:pos="720"/>
                <w:tab w:val="left" w:pos="1440"/>
                <w:tab w:val="left" w:pos="2160"/>
                <w:tab w:val="left" w:pos="2880"/>
              </w:tabs>
              <w:jc w:val="right"/>
              <w:rPr>
                <w:ins w:id="489" w:author="David Brown" w:date="2022-04-28T03:35:00Z"/>
                <w:rFonts w:ascii="Calibri" w:hAnsi="Calibri" w:cs="Arial"/>
                <w:szCs w:val="22"/>
              </w:rPr>
            </w:pPr>
          </w:p>
        </w:tc>
        <w:tc>
          <w:tcPr>
            <w:tcW w:w="3780" w:type="dxa"/>
            <w:noWrap/>
            <w:vAlign w:val="center"/>
          </w:tcPr>
          <w:p w14:paraId="166380AE" w14:textId="77777777" w:rsidR="00335984" w:rsidRPr="00E235E7" w:rsidRDefault="00335984" w:rsidP="00F94CF9">
            <w:pPr>
              <w:tabs>
                <w:tab w:val="left" w:pos="720"/>
                <w:tab w:val="left" w:pos="1440"/>
                <w:tab w:val="left" w:pos="2160"/>
                <w:tab w:val="left" w:pos="2880"/>
              </w:tabs>
              <w:jc w:val="center"/>
              <w:rPr>
                <w:ins w:id="490" w:author="David Brown" w:date="2022-04-28T03:35:00Z"/>
                <w:rFonts w:ascii="Calibri" w:hAnsi="Calibri" w:cs="Arial"/>
                <w:color w:val="000000"/>
                <w:szCs w:val="22"/>
              </w:rPr>
            </w:pPr>
          </w:p>
        </w:tc>
        <w:tc>
          <w:tcPr>
            <w:tcW w:w="3780" w:type="dxa"/>
            <w:vAlign w:val="center"/>
          </w:tcPr>
          <w:p w14:paraId="024C5514" w14:textId="77777777" w:rsidR="00335984" w:rsidRPr="00E235E7" w:rsidDel="007A2B17" w:rsidRDefault="00335984" w:rsidP="00F94CF9">
            <w:pPr>
              <w:tabs>
                <w:tab w:val="left" w:pos="720"/>
                <w:tab w:val="left" w:pos="1440"/>
                <w:tab w:val="left" w:pos="2160"/>
                <w:tab w:val="left" w:pos="2880"/>
              </w:tabs>
              <w:jc w:val="center"/>
              <w:rPr>
                <w:ins w:id="491" w:author="David Brown" w:date="2022-04-28T03:35:00Z"/>
                <w:rFonts w:ascii="Calibri" w:hAnsi="Calibri" w:cs="Arial"/>
                <w:i/>
                <w:color w:val="000000"/>
                <w:szCs w:val="22"/>
                <w:highlight w:val="yellow"/>
              </w:rPr>
            </w:pPr>
          </w:p>
        </w:tc>
      </w:tr>
    </w:tbl>
    <w:p w14:paraId="56076812" w14:textId="77777777" w:rsidR="008119DB" w:rsidRPr="00E235E7" w:rsidRDefault="008119DB" w:rsidP="008119DB">
      <w:pPr>
        <w:pStyle w:val="BodyText"/>
        <w:rPr>
          <w:rFonts w:ascii="Calibri" w:hAnsi="Calibri"/>
          <w:szCs w:val="22"/>
        </w:rPr>
      </w:pPr>
    </w:p>
    <w:tbl>
      <w:tblPr>
        <w:tblW w:w="8919" w:type="dxa"/>
        <w:tblInd w:w="743"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533"/>
        <w:gridCol w:w="5386"/>
      </w:tblGrid>
      <w:tr w:rsidR="008119DB" w:rsidRPr="00E235E7" w:rsidDel="00335984" w14:paraId="48A5D090" w14:textId="77777777" w:rsidTr="00872627">
        <w:trPr>
          <w:trHeight w:hRule="exact" w:val="288"/>
          <w:del w:id="492" w:author="David Brown" w:date="2022-04-28T03:35:00Z"/>
        </w:trPr>
        <w:tc>
          <w:tcPr>
            <w:tcW w:w="3533" w:type="dxa"/>
            <w:tcBorders>
              <w:top w:val="double" w:sz="6" w:space="0" w:color="auto"/>
              <w:bottom w:val="single" w:sz="6" w:space="0" w:color="auto"/>
            </w:tcBorders>
            <w:shd w:val="clear" w:color="auto" w:fill="E6E6E6"/>
            <w:noWrap/>
            <w:vAlign w:val="center"/>
          </w:tcPr>
          <w:p w14:paraId="75305AF8" w14:textId="77777777" w:rsidR="008119DB" w:rsidRPr="00E235E7" w:rsidDel="00335984" w:rsidRDefault="008119DB" w:rsidP="001E3A7D">
            <w:pPr>
              <w:keepNext/>
              <w:keepLines/>
              <w:tabs>
                <w:tab w:val="left" w:pos="720"/>
                <w:tab w:val="left" w:pos="1440"/>
                <w:tab w:val="left" w:pos="2160"/>
                <w:tab w:val="left" w:pos="2880"/>
              </w:tabs>
              <w:rPr>
                <w:del w:id="493" w:author="David Brown" w:date="2022-04-28T03:35:00Z"/>
                <w:rFonts w:ascii="Calibri" w:hAnsi="Calibri" w:cs="Arial"/>
                <w:b/>
                <w:bCs/>
                <w:szCs w:val="22"/>
                <w:u w:val="single"/>
              </w:rPr>
            </w:pPr>
            <w:del w:id="494" w:author="David Brown" w:date="2022-04-28T03:35:00Z">
              <w:r w:rsidRPr="00E235E7" w:rsidDel="00335984">
                <w:rPr>
                  <w:rFonts w:ascii="Calibri" w:hAnsi="Calibri" w:cs="Arial"/>
                  <w:b/>
                  <w:bCs/>
                  <w:szCs w:val="22"/>
                  <w:u w:val="single"/>
                </w:rPr>
                <w:delText>Service:</w:delText>
              </w:r>
            </w:del>
          </w:p>
        </w:tc>
        <w:tc>
          <w:tcPr>
            <w:tcW w:w="5386" w:type="dxa"/>
            <w:noWrap/>
            <w:vAlign w:val="center"/>
          </w:tcPr>
          <w:p w14:paraId="5B1ED387" w14:textId="77777777" w:rsidR="008119DB" w:rsidRPr="00E235E7" w:rsidDel="00335984" w:rsidRDefault="008119DB" w:rsidP="001E3A7D">
            <w:pPr>
              <w:keepNext/>
              <w:keepLines/>
              <w:tabs>
                <w:tab w:val="left" w:pos="720"/>
                <w:tab w:val="left" w:pos="1440"/>
                <w:tab w:val="left" w:pos="2160"/>
                <w:tab w:val="left" w:pos="2880"/>
              </w:tabs>
              <w:jc w:val="center"/>
              <w:rPr>
                <w:del w:id="495" w:author="David Brown" w:date="2022-04-28T03:35:00Z"/>
                <w:rFonts w:ascii="Calibri" w:hAnsi="Calibri" w:cs="Arial"/>
                <w:color w:val="000000"/>
                <w:szCs w:val="22"/>
                <w:highlight w:val="yellow"/>
              </w:rPr>
            </w:pPr>
            <w:del w:id="496" w:author="David Brown" w:date="2022-04-28T03:35:00Z">
              <w:r w:rsidRPr="00E235E7" w:rsidDel="00335984">
                <w:rPr>
                  <w:rFonts w:ascii="Calibri" w:hAnsi="Calibri" w:cs="Arial"/>
                  <w:color w:val="000000"/>
                  <w:szCs w:val="22"/>
                  <w:highlight w:val="yellow"/>
                </w:rPr>
                <w:delText>Water</w:delText>
              </w:r>
            </w:del>
          </w:p>
        </w:tc>
      </w:tr>
      <w:tr w:rsidR="008119DB" w:rsidRPr="00E235E7" w:rsidDel="00335984" w14:paraId="3DBEEEFA" w14:textId="77777777" w:rsidTr="00872627">
        <w:trPr>
          <w:trHeight w:hRule="exact" w:val="288"/>
          <w:del w:id="497" w:author="David Brown" w:date="2022-04-28T03:35:00Z"/>
        </w:trPr>
        <w:tc>
          <w:tcPr>
            <w:tcW w:w="3533" w:type="dxa"/>
            <w:tcBorders>
              <w:top w:val="single" w:sz="6" w:space="0" w:color="auto"/>
              <w:bottom w:val="single" w:sz="6" w:space="0" w:color="auto"/>
            </w:tcBorders>
            <w:shd w:val="clear" w:color="auto" w:fill="E6E6E6"/>
            <w:noWrap/>
            <w:vAlign w:val="center"/>
          </w:tcPr>
          <w:p w14:paraId="1C3EFB15" w14:textId="77777777" w:rsidR="008119DB" w:rsidRPr="00E235E7" w:rsidDel="00335984" w:rsidRDefault="008119DB" w:rsidP="001E3A7D">
            <w:pPr>
              <w:keepNext/>
              <w:keepLines/>
              <w:tabs>
                <w:tab w:val="left" w:pos="720"/>
                <w:tab w:val="left" w:pos="1440"/>
                <w:tab w:val="left" w:pos="2160"/>
                <w:tab w:val="left" w:pos="2880"/>
              </w:tabs>
              <w:rPr>
                <w:del w:id="498" w:author="David Brown" w:date="2022-04-28T03:35:00Z"/>
                <w:rFonts w:ascii="Calibri" w:eastAsia="Arial Unicode MS" w:hAnsi="Calibri" w:cs="Arial"/>
                <w:b/>
                <w:bCs/>
                <w:szCs w:val="22"/>
                <w:u w:val="single"/>
              </w:rPr>
            </w:pPr>
            <w:del w:id="499" w:author="David Brown" w:date="2022-04-28T03:35:00Z">
              <w:r w:rsidRPr="00E235E7" w:rsidDel="00335984">
                <w:rPr>
                  <w:rFonts w:ascii="Calibri" w:hAnsi="Calibri" w:cs="Arial"/>
                  <w:b/>
                  <w:bCs/>
                  <w:szCs w:val="22"/>
                  <w:u w:val="single"/>
                </w:rPr>
                <w:delText>Process:</w:delText>
              </w:r>
            </w:del>
          </w:p>
        </w:tc>
        <w:tc>
          <w:tcPr>
            <w:tcW w:w="5386" w:type="dxa"/>
            <w:noWrap/>
            <w:vAlign w:val="center"/>
          </w:tcPr>
          <w:p w14:paraId="37331525" w14:textId="77777777" w:rsidR="008119DB" w:rsidRPr="00E235E7" w:rsidDel="00335984" w:rsidRDefault="008119DB" w:rsidP="001E3A7D">
            <w:pPr>
              <w:keepNext/>
              <w:keepLines/>
              <w:tabs>
                <w:tab w:val="left" w:pos="720"/>
                <w:tab w:val="left" w:pos="1440"/>
                <w:tab w:val="left" w:pos="2160"/>
                <w:tab w:val="left" w:pos="2880"/>
              </w:tabs>
              <w:jc w:val="center"/>
              <w:rPr>
                <w:del w:id="500" w:author="David Brown" w:date="2022-04-28T03:35:00Z"/>
                <w:rFonts w:ascii="Calibri" w:eastAsia="Arial Unicode MS" w:hAnsi="Calibri" w:cs="Arial"/>
                <w:color w:val="000000"/>
                <w:szCs w:val="22"/>
                <w:highlight w:val="yellow"/>
              </w:rPr>
            </w:pPr>
          </w:p>
        </w:tc>
      </w:tr>
      <w:tr w:rsidR="008119DB" w:rsidRPr="00E235E7" w:rsidDel="00335984" w14:paraId="53732BF2" w14:textId="77777777" w:rsidTr="00872627">
        <w:trPr>
          <w:trHeight w:hRule="exact" w:val="288"/>
          <w:del w:id="501" w:author="David Brown" w:date="2022-04-28T03:35:00Z"/>
        </w:trPr>
        <w:tc>
          <w:tcPr>
            <w:tcW w:w="3533" w:type="dxa"/>
            <w:tcBorders>
              <w:top w:val="single" w:sz="6" w:space="0" w:color="auto"/>
              <w:bottom w:val="single" w:sz="6" w:space="0" w:color="auto"/>
            </w:tcBorders>
            <w:shd w:val="clear" w:color="auto" w:fill="E6E6E6"/>
            <w:noWrap/>
            <w:vAlign w:val="center"/>
          </w:tcPr>
          <w:p w14:paraId="60E2D20C" w14:textId="77777777" w:rsidR="008119DB" w:rsidRPr="00E235E7" w:rsidDel="00335984" w:rsidRDefault="008119DB" w:rsidP="001E3A7D">
            <w:pPr>
              <w:tabs>
                <w:tab w:val="left" w:pos="720"/>
                <w:tab w:val="left" w:pos="1440"/>
                <w:tab w:val="left" w:pos="2160"/>
                <w:tab w:val="left" w:pos="2880"/>
              </w:tabs>
              <w:jc w:val="right"/>
              <w:rPr>
                <w:del w:id="502" w:author="David Brown" w:date="2022-04-28T03:35:00Z"/>
                <w:rFonts w:ascii="Calibri" w:hAnsi="Calibri" w:cs="Arial"/>
                <w:szCs w:val="22"/>
              </w:rPr>
            </w:pPr>
            <w:del w:id="503" w:author="David Brown" w:date="2022-04-28T03:35:00Z">
              <w:r w:rsidRPr="00E235E7" w:rsidDel="00335984">
                <w:rPr>
                  <w:rFonts w:ascii="Calibri" w:hAnsi="Calibri" w:cs="Arial"/>
                  <w:szCs w:val="22"/>
                </w:rPr>
                <w:delText>Tag Name:</w:delText>
              </w:r>
            </w:del>
          </w:p>
        </w:tc>
        <w:tc>
          <w:tcPr>
            <w:tcW w:w="5386" w:type="dxa"/>
            <w:noWrap/>
            <w:vAlign w:val="center"/>
          </w:tcPr>
          <w:p w14:paraId="78A0FF68" w14:textId="77777777" w:rsidR="008119DB" w:rsidRPr="00E235E7" w:rsidDel="00335984" w:rsidRDefault="008119DB" w:rsidP="001E3A7D">
            <w:pPr>
              <w:tabs>
                <w:tab w:val="left" w:pos="720"/>
                <w:tab w:val="left" w:pos="1440"/>
                <w:tab w:val="left" w:pos="2160"/>
                <w:tab w:val="left" w:pos="2880"/>
              </w:tabs>
              <w:jc w:val="center"/>
              <w:rPr>
                <w:del w:id="504" w:author="David Brown" w:date="2022-04-28T03:35:00Z"/>
                <w:rFonts w:ascii="Calibri" w:hAnsi="Calibri" w:cs="Arial"/>
                <w:color w:val="000000"/>
                <w:szCs w:val="22"/>
                <w:highlight w:val="yellow"/>
              </w:rPr>
            </w:pPr>
            <w:del w:id="505" w:author="David Brown" w:date="2022-04-28T03:35:00Z">
              <w:r w:rsidRPr="00E235E7" w:rsidDel="00335984">
                <w:rPr>
                  <w:rFonts w:ascii="Calibri" w:hAnsi="Calibri" w:cs="Arial"/>
                  <w:color w:val="000000"/>
                  <w:szCs w:val="22"/>
                  <w:highlight w:val="yellow"/>
                </w:rPr>
                <w:delText>xxx-xxx</w:delText>
              </w:r>
            </w:del>
          </w:p>
        </w:tc>
      </w:tr>
      <w:tr w:rsidR="008119DB" w:rsidRPr="00E235E7" w:rsidDel="00335984" w14:paraId="740E1F21" w14:textId="77777777" w:rsidTr="00872627">
        <w:trPr>
          <w:trHeight w:hRule="exact" w:val="288"/>
          <w:del w:id="506" w:author="David Brown" w:date="2022-04-28T03:35:00Z"/>
        </w:trPr>
        <w:tc>
          <w:tcPr>
            <w:tcW w:w="3533" w:type="dxa"/>
            <w:tcBorders>
              <w:top w:val="single" w:sz="6" w:space="0" w:color="auto"/>
              <w:bottom w:val="single" w:sz="6" w:space="0" w:color="auto"/>
            </w:tcBorders>
            <w:shd w:val="clear" w:color="auto" w:fill="E6E6E6"/>
            <w:noWrap/>
            <w:vAlign w:val="center"/>
          </w:tcPr>
          <w:p w14:paraId="0469C3CD" w14:textId="77777777" w:rsidR="008119DB" w:rsidRPr="00E235E7" w:rsidDel="00335984" w:rsidRDefault="008119DB" w:rsidP="001E3A7D">
            <w:pPr>
              <w:tabs>
                <w:tab w:val="left" w:pos="720"/>
                <w:tab w:val="left" w:pos="1440"/>
                <w:tab w:val="left" w:pos="2160"/>
                <w:tab w:val="left" w:pos="2880"/>
              </w:tabs>
              <w:jc w:val="right"/>
              <w:rPr>
                <w:del w:id="507" w:author="David Brown" w:date="2022-04-28T03:35:00Z"/>
                <w:rFonts w:ascii="Calibri" w:hAnsi="Calibri" w:cs="Arial"/>
                <w:szCs w:val="22"/>
              </w:rPr>
            </w:pPr>
            <w:del w:id="508" w:author="David Brown" w:date="2022-04-28T03:35:00Z">
              <w:r w:rsidRPr="00E235E7" w:rsidDel="00335984">
                <w:rPr>
                  <w:rFonts w:ascii="Calibri" w:hAnsi="Calibri" w:cs="Arial"/>
                  <w:szCs w:val="22"/>
                </w:rPr>
                <w:delText>Installation DWG.:</w:delText>
              </w:r>
            </w:del>
          </w:p>
        </w:tc>
        <w:tc>
          <w:tcPr>
            <w:tcW w:w="5386" w:type="dxa"/>
            <w:noWrap/>
            <w:vAlign w:val="center"/>
          </w:tcPr>
          <w:p w14:paraId="68893DA0" w14:textId="77777777" w:rsidR="008119DB" w:rsidRPr="00E235E7" w:rsidDel="00335984" w:rsidRDefault="008119DB" w:rsidP="001E3A7D">
            <w:pPr>
              <w:tabs>
                <w:tab w:val="left" w:pos="720"/>
                <w:tab w:val="left" w:pos="1440"/>
                <w:tab w:val="left" w:pos="2160"/>
                <w:tab w:val="left" w:pos="2880"/>
              </w:tabs>
              <w:jc w:val="center"/>
              <w:rPr>
                <w:del w:id="509" w:author="David Brown" w:date="2022-04-28T03:35:00Z"/>
                <w:rFonts w:ascii="Calibri" w:hAnsi="Calibri" w:cs="Arial"/>
                <w:color w:val="000000"/>
                <w:szCs w:val="22"/>
                <w:highlight w:val="yellow"/>
              </w:rPr>
            </w:pPr>
            <w:del w:id="510" w:author="David Brown" w:date="2022-04-28T03:35:00Z">
              <w:r w:rsidRPr="00E235E7" w:rsidDel="00335984">
                <w:rPr>
                  <w:rFonts w:ascii="Calibri" w:hAnsi="Calibri" w:cs="Arial"/>
                  <w:color w:val="000000"/>
                  <w:szCs w:val="22"/>
                  <w:highlight w:val="yellow"/>
                </w:rPr>
                <w:delText>13200x</w:delText>
              </w:r>
              <w:r w:rsidR="003E25F9" w:rsidRPr="00E235E7" w:rsidDel="00335984">
                <w:rPr>
                  <w:rFonts w:ascii="Calibri" w:hAnsi="Calibri" w:cs="Arial"/>
                  <w:color w:val="000000"/>
                  <w:szCs w:val="22"/>
                  <w:highlight w:val="yellow"/>
                </w:rPr>
                <w:delText>,13150x</w:delText>
              </w:r>
            </w:del>
          </w:p>
        </w:tc>
      </w:tr>
      <w:tr w:rsidR="008119DB" w:rsidRPr="00E235E7" w:rsidDel="00335984" w14:paraId="7B9DC0A0" w14:textId="77777777" w:rsidTr="00872627">
        <w:trPr>
          <w:trHeight w:hRule="exact" w:val="288"/>
          <w:del w:id="511" w:author="David Brown" w:date="2022-04-28T03:35:00Z"/>
        </w:trPr>
        <w:tc>
          <w:tcPr>
            <w:tcW w:w="3533" w:type="dxa"/>
            <w:tcBorders>
              <w:top w:val="single" w:sz="6" w:space="0" w:color="auto"/>
              <w:bottom w:val="single" w:sz="6" w:space="0" w:color="auto"/>
            </w:tcBorders>
            <w:shd w:val="clear" w:color="auto" w:fill="E6E6E6"/>
            <w:noWrap/>
            <w:vAlign w:val="center"/>
          </w:tcPr>
          <w:p w14:paraId="5CCD266E" w14:textId="77777777" w:rsidR="008119DB" w:rsidRPr="00E235E7" w:rsidDel="00335984" w:rsidRDefault="008119DB" w:rsidP="001E3A7D">
            <w:pPr>
              <w:tabs>
                <w:tab w:val="left" w:pos="720"/>
                <w:tab w:val="left" w:pos="1440"/>
                <w:tab w:val="left" w:pos="2160"/>
                <w:tab w:val="left" w:pos="2880"/>
              </w:tabs>
              <w:jc w:val="right"/>
              <w:rPr>
                <w:del w:id="512" w:author="David Brown" w:date="2022-04-28T03:35:00Z"/>
                <w:rFonts w:ascii="Calibri" w:eastAsia="Arial Unicode MS" w:hAnsi="Calibri" w:cs="Arial"/>
                <w:szCs w:val="22"/>
              </w:rPr>
            </w:pPr>
            <w:del w:id="513" w:author="David Brown" w:date="2022-04-28T03:35:00Z">
              <w:r w:rsidRPr="00E235E7" w:rsidDel="00335984">
                <w:rPr>
                  <w:rFonts w:ascii="Calibri" w:hAnsi="Calibri" w:cs="Arial"/>
                  <w:szCs w:val="22"/>
                </w:rPr>
                <w:delText>Fluid:</w:delText>
              </w:r>
            </w:del>
          </w:p>
        </w:tc>
        <w:tc>
          <w:tcPr>
            <w:tcW w:w="5386" w:type="dxa"/>
            <w:noWrap/>
            <w:vAlign w:val="center"/>
          </w:tcPr>
          <w:p w14:paraId="4548241A" w14:textId="77777777" w:rsidR="008119DB" w:rsidRPr="00E235E7" w:rsidDel="00335984" w:rsidRDefault="008119DB" w:rsidP="001E3A7D">
            <w:pPr>
              <w:tabs>
                <w:tab w:val="left" w:pos="720"/>
                <w:tab w:val="left" w:pos="1440"/>
                <w:tab w:val="left" w:pos="2160"/>
                <w:tab w:val="left" w:pos="2880"/>
              </w:tabs>
              <w:jc w:val="center"/>
              <w:rPr>
                <w:del w:id="514" w:author="David Brown" w:date="2022-04-28T03:35:00Z"/>
                <w:rFonts w:ascii="Calibri" w:eastAsia="Arial Unicode MS" w:hAnsi="Calibri" w:cs="Arial"/>
                <w:color w:val="000000"/>
                <w:szCs w:val="22"/>
                <w:highlight w:val="yellow"/>
              </w:rPr>
            </w:pPr>
            <w:del w:id="515" w:author="David Brown" w:date="2022-04-28T03:35:00Z">
              <w:r w:rsidRPr="00E235E7" w:rsidDel="00335984">
                <w:rPr>
                  <w:rFonts w:ascii="Calibri" w:hAnsi="Calibri" w:cs="Arial"/>
                  <w:color w:val="000000"/>
                  <w:szCs w:val="22"/>
                  <w:highlight w:val="yellow"/>
                </w:rPr>
                <w:delText>Raw Water</w:delText>
              </w:r>
            </w:del>
          </w:p>
        </w:tc>
      </w:tr>
      <w:tr w:rsidR="008119DB" w:rsidRPr="00E235E7" w:rsidDel="00335984" w14:paraId="6947417B" w14:textId="77777777" w:rsidTr="00872627">
        <w:trPr>
          <w:trHeight w:hRule="exact" w:val="288"/>
          <w:del w:id="516" w:author="David Brown" w:date="2022-04-28T03:35:00Z"/>
        </w:trPr>
        <w:tc>
          <w:tcPr>
            <w:tcW w:w="3533" w:type="dxa"/>
            <w:tcBorders>
              <w:top w:val="single" w:sz="6" w:space="0" w:color="auto"/>
              <w:bottom w:val="single" w:sz="6" w:space="0" w:color="auto"/>
            </w:tcBorders>
            <w:shd w:val="clear" w:color="auto" w:fill="E6E6E6"/>
            <w:noWrap/>
            <w:vAlign w:val="center"/>
          </w:tcPr>
          <w:p w14:paraId="6DF3A964" w14:textId="77777777" w:rsidR="008119DB" w:rsidRPr="00E235E7" w:rsidDel="00335984" w:rsidRDefault="008119DB" w:rsidP="001E3A7D">
            <w:pPr>
              <w:tabs>
                <w:tab w:val="left" w:pos="720"/>
                <w:tab w:val="left" w:pos="1440"/>
                <w:tab w:val="left" w:pos="2160"/>
                <w:tab w:val="left" w:pos="2880"/>
              </w:tabs>
              <w:jc w:val="right"/>
              <w:rPr>
                <w:del w:id="517" w:author="David Brown" w:date="2022-04-28T03:35:00Z"/>
                <w:rFonts w:ascii="Calibri" w:eastAsia="Arial Unicode MS" w:hAnsi="Calibri" w:cs="Arial"/>
                <w:szCs w:val="22"/>
              </w:rPr>
            </w:pPr>
            <w:del w:id="518" w:author="David Brown" w:date="2022-04-28T03:35:00Z">
              <w:r w:rsidRPr="00E235E7" w:rsidDel="00335984">
                <w:rPr>
                  <w:rFonts w:ascii="Calibri" w:hAnsi="Calibri" w:cs="Arial"/>
                  <w:szCs w:val="22"/>
                </w:rPr>
                <w:delText>Temp min/max:</w:delText>
              </w:r>
            </w:del>
          </w:p>
        </w:tc>
        <w:tc>
          <w:tcPr>
            <w:tcW w:w="5386" w:type="dxa"/>
            <w:noWrap/>
            <w:vAlign w:val="center"/>
          </w:tcPr>
          <w:p w14:paraId="37B6577E" w14:textId="77777777" w:rsidR="008119DB" w:rsidRPr="00E235E7" w:rsidDel="00335984" w:rsidRDefault="008119DB" w:rsidP="001E3A7D">
            <w:pPr>
              <w:tabs>
                <w:tab w:val="left" w:pos="720"/>
                <w:tab w:val="left" w:pos="1440"/>
                <w:tab w:val="left" w:pos="2160"/>
                <w:tab w:val="left" w:pos="2880"/>
              </w:tabs>
              <w:jc w:val="center"/>
              <w:rPr>
                <w:del w:id="519" w:author="David Brown" w:date="2022-04-28T03:35:00Z"/>
                <w:rFonts w:ascii="Calibri" w:eastAsia="Arial Unicode MS" w:hAnsi="Calibri" w:cs="Arial"/>
                <w:color w:val="000000"/>
                <w:szCs w:val="22"/>
                <w:highlight w:val="yellow"/>
              </w:rPr>
            </w:pPr>
            <w:del w:id="520" w:author="David Brown" w:date="2022-04-28T03:35:00Z">
              <w:r w:rsidRPr="00E235E7" w:rsidDel="00335984">
                <w:rPr>
                  <w:rFonts w:ascii="Calibri" w:hAnsi="Calibri" w:cs="Arial"/>
                  <w:color w:val="000000"/>
                  <w:szCs w:val="22"/>
                  <w:highlight w:val="yellow"/>
                </w:rPr>
                <w:delText xml:space="preserve">0-25 </w:delText>
              </w:r>
              <w:r w:rsidRPr="00E235E7" w:rsidDel="00335984">
                <w:rPr>
                  <w:rFonts w:ascii="Calibri" w:hAnsi="Calibri" w:cs="Arial"/>
                  <w:color w:val="000000"/>
                  <w:szCs w:val="22"/>
                  <w:highlight w:val="yellow"/>
                </w:rPr>
                <w:sym w:font="Symbol" w:char="F0B0"/>
              </w:r>
              <w:r w:rsidRPr="00E235E7" w:rsidDel="00335984">
                <w:rPr>
                  <w:rFonts w:ascii="Calibri" w:hAnsi="Calibri" w:cs="Arial"/>
                  <w:color w:val="000000"/>
                  <w:szCs w:val="22"/>
                  <w:highlight w:val="yellow"/>
                </w:rPr>
                <w:delText>C</w:delText>
              </w:r>
            </w:del>
          </w:p>
        </w:tc>
      </w:tr>
      <w:tr w:rsidR="008119DB" w:rsidRPr="00E235E7" w:rsidDel="00335984" w14:paraId="3D933B90" w14:textId="77777777" w:rsidTr="00872627">
        <w:trPr>
          <w:trHeight w:hRule="exact" w:val="288"/>
          <w:del w:id="521" w:author="David Brown" w:date="2022-04-28T03:35:00Z"/>
        </w:trPr>
        <w:tc>
          <w:tcPr>
            <w:tcW w:w="3533" w:type="dxa"/>
            <w:tcBorders>
              <w:top w:val="single" w:sz="6" w:space="0" w:color="auto"/>
              <w:bottom w:val="single" w:sz="6" w:space="0" w:color="auto"/>
            </w:tcBorders>
            <w:shd w:val="clear" w:color="auto" w:fill="E6E6E6"/>
            <w:noWrap/>
            <w:vAlign w:val="center"/>
          </w:tcPr>
          <w:p w14:paraId="6DA7FB2D" w14:textId="77777777" w:rsidR="008119DB" w:rsidRPr="00E235E7" w:rsidDel="00335984" w:rsidRDefault="008119DB" w:rsidP="001E3A7D">
            <w:pPr>
              <w:tabs>
                <w:tab w:val="left" w:pos="720"/>
                <w:tab w:val="left" w:pos="1440"/>
                <w:tab w:val="left" w:pos="2160"/>
                <w:tab w:val="left" w:pos="2880"/>
              </w:tabs>
              <w:jc w:val="right"/>
              <w:rPr>
                <w:del w:id="522" w:author="David Brown" w:date="2022-04-28T03:35:00Z"/>
                <w:rFonts w:ascii="Calibri" w:eastAsia="Arial Unicode MS" w:hAnsi="Calibri" w:cs="Arial"/>
                <w:szCs w:val="22"/>
              </w:rPr>
            </w:pPr>
            <w:del w:id="523" w:author="David Brown" w:date="2022-04-28T03:35:00Z">
              <w:r w:rsidRPr="00E235E7" w:rsidDel="00335984">
                <w:rPr>
                  <w:rFonts w:ascii="Calibri" w:hAnsi="Calibri" w:cs="Arial"/>
                  <w:szCs w:val="22"/>
                </w:rPr>
                <w:delText>Press min/max:</w:delText>
              </w:r>
            </w:del>
          </w:p>
        </w:tc>
        <w:tc>
          <w:tcPr>
            <w:tcW w:w="5386" w:type="dxa"/>
            <w:noWrap/>
            <w:vAlign w:val="center"/>
          </w:tcPr>
          <w:p w14:paraId="605BD1FA" w14:textId="77777777" w:rsidR="008119DB" w:rsidRPr="00E235E7" w:rsidDel="00335984" w:rsidRDefault="008119DB" w:rsidP="001E3A7D">
            <w:pPr>
              <w:tabs>
                <w:tab w:val="left" w:pos="720"/>
                <w:tab w:val="left" w:pos="1440"/>
                <w:tab w:val="left" w:pos="2160"/>
                <w:tab w:val="left" w:pos="2880"/>
              </w:tabs>
              <w:jc w:val="center"/>
              <w:rPr>
                <w:del w:id="524" w:author="David Brown" w:date="2022-04-28T03:35:00Z"/>
                <w:rFonts w:ascii="Calibri" w:eastAsia="Arial Unicode MS" w:hAnsi="Calibri" w:cs="Arial"/>
                <w:color w:val="000000"/>
                <w:szCs w:val="22"/>
                <w:highlight w:val="yellow"/>
              </w:rPr>
            </w:pPr>
            <w:del w:id="525" w:author="David Brown" w:date="2022-04-28T03:35:00Z">
              <w:r w:rsidRPr="00E235E7" w:rsidDel="00335984">
                <w:rPr>
                  <w:rFonts w:ascii="Calibri" w:hAnsi="Calibri" w:cs="Arial"/>
                  <w:color w:val="000000"/>
                  <w:szCs w:val="22"/>
                  <w:highlight w:val="yellow"/>
                </w:rPr>
                <w:delText>0 - 500 kPa</w:delText>
              </w:r>
            </w:del>
          </w:p>
        </w:tc>
      </w:tr>
      <w:tr w:rsidR="008119DB" w:rsidRPr="00E235E7" w:rsidDel="00335984" w14:paraId="742BB238" w14:textId="77777777" w:rsidTr="00872627">
        <w:trPr>
          <w:trHeight w:hRule="exact" w:val="288"/>
          <w:del w:id="526" w:author="David Brown" w:date="2022-04-28T03:35:00Z"/>
        </w:trPr>
        <w:tc>
          <w:tcPr>
            <w:tcW w:w="3533" w:type="dxa"/>
            <w:tcBorders>
              <w:top w:val="single" w:sz="6" w:space="0" w:color="auto"/>
              <w:bottom w:val="single" w:sz="6" w:space="0" w:color="auto"/>
            </w:tcBorders>
            <w:shd w:val="clear" w:color="auto" w:fill="E6E6E6"/>
            <w:noWrap/>
            <w:vAlign w:val="center"/>
          </w:tcPr>
          <w:p w14:paraId="5460D1B0" w14:textId="77777777" w:rsidR="008119DB" w:rsidRPr="00E235E7" w:rsidDel="00335984" w:rsidRDefault="001A03BE" w:rsidP="001A03BE">
            <w:pPr>
              <w:tabs>
                <w:tab w:val="left" w:pos="720"/>
                <w:tab w:val="left" w:pos="1440"/>
                <w:tab w:val="left" w:pos="2160"/>
                <w:tab w:val="left" w:pos="2880"/>
              </w:tabs>
              <w:rPr>
                <w:del w:id="527" w:author="David Brown" w:date="2022-04-28T03:35:00Z"/>
                <w:rFonts w:ascii="Calibri" w:eastAsia="Arial Unicode MS" w:hAnsi="Calibri" w:cs="Arial"/>
                <w:b/>
                <w:bCs/>
                <w:szCs w:val="22"/>
                <w:u w:val="single"/>
              </w:rPr>
            </w:pPr>
            <w:del w:id="528" w:author="David Brown" w:date="2022-04-28T03:35:00Z">
              <w:r w:rsidRPr="00E235E7" w:rsidDel="00335984">
                <w:rPr>
                  <w:rFonts w:ascii="Calibri" w:hAnsi="Calibri" w:cs="Arial"/>
                  <w:b/>
                  <w:bCs/>
                  <w:szCs w:val="22"/>
                  <w:u w:val="single"/>
                </w:rPr>
                <w:delText>Device Data</w:delText>
              </w:r>
              <w:r w:rsidR="008119DB" w:rsidRPr="00E235E7" w:rsidDel="00335984">
                <w:rPr>
                  <w:rFonts w:ascii="Calibri" w:hAnsi="Calibri" w:cs="Arial"/>
                  <w:b/>
                  <w:bCs/>
                  <w:szCs w:val="22"/>
                  <w:u w:val="single"/>
                </w:rPr>
                <w:delText>:</w:delText>
              </w:r>
            </w:del>
          </w:p>
        </w:tc>
        <w:tc>
          <w:tcPr>
            <w:tcW w:w="5386" w:type="dxa"/>
            <w:noWrap/>
            <w:vAlign w:val="center"/>
          </w:tcPr>
          <w:p w14:paraId="215926A1" w14:textId="77777777" w:rsidR="008119DB" w:rsidRPr="00E235E7" w:rsidDel="00335984" w:rsidRDefault="008119DB" w:rsidP="001E3A7D">
            <w:pPr>
              <w:tabs>
                <w:tab w:val="left" w:pos="720"/>
                <w:tab w:val="left" w:pos="1440"/>
                <w:tab w:val="left" w:pos="2160"/>
                <w:tab w:val="left" w:pos="2880"/>
              </w:tabs>
              <w:jc w:val="center"/>
              <w:rPr>
                <w:del w:id="529" w:author="David Brown" w:date="2022-04-28T03:35:00Z"/>
                <w:rFonts w:ascii="Calibri" w:eastAsia="Arial Unicode MS" w:hAnsi="Calibri" w:cs="Arial"/>
                <w:color w:val="000000"/>
                <w:szCs w:val="22"/>
                <w:highlight w:val="yellow"/>
              </w:rPr>
            </w:pPr>
          </w:p>
        </w:tc>
      </w:tr>
      <w:tr w:rsidR="008119DB" w:rsidRPr="00E235E7" w:rsidDel="00335984" w14:paraId="0FD8394C" w14:textId="77777777" w:rsidTr="00872627">
        <w:trPr>
          <w:trHeight w:hRule="exact" w:val="288"/>
          <w:del w:id="530" w:author="David Brown" w:date="2022-04-28T03:35:00Z"/>
        </w:trPr>
        <w:tc>
          <w:tcPr>
            <w:tcW w:w="3533" w:type="dxa"/>
            <w:tcBorders>
              <w:top w:val="single" w:sz="6" w:space="0" w:color="auto"/>
              <w:bottom w:val="single" w:sz="6" w:space="0" w:color="auto"/>
            </w:tcBorders>
            <w:shd w:val="clear" w:color="auto" w:fill="E6E6E6"/>
            <w:noWrap/>
            <w:vAlign w:val="center"/>
          </w:tcPr>
          <w:p w14:paraId="4B611657" w14:textId="77777777" w:rsidR="008119DB" w:rsidRPr="00E235E7" w:rsidDel="00335984" w:rsidRDefault="001A03BE" w:rsidP="001A03BE">
            <w:pPr>
              <w:tabs>
                <w:tab w:val="left" w:pos="720"/>
                <w:tab w:val="left" w:pos="1440"/>
                <w:tab w:val="left" w:pos="2160"/>
                <w:tab w:val="left" w:pos="2880"/>
              </w:tabs>
              <w:jc w:val="right"/>
              <w:rPr>
                <w:del w:id="531" w:author="David Brown" w:date="2022-04-28T03:35:00Z"/>
                <w:rFonts w:ascii="Calibri" w:eastAsia="Arial Unicode MS" w:hAnsi="Calibri" w:cs="Arial"/>
                <w:szCs w:val="22"/>
              </w:rPr>
            </w:pPr>
            <w:del w:id="532" w:author="David Brown" w:date="2022-04-28T03:35:00Z">
              <w:r w:rsidRPr="00E235E7" w:rsidDel="00335984">
                <w:rPr>
                  <w:rFonts w:ascii="Calibri" w:hAnsi="Calibri" w:cs="Arial"/>
                  <w:szCs w:val="22"/>
                </w:rPr>
                <w:delText>Span</w:delText>
              </w:r>
              <w:r w:rsidR="008119DB" w:rsidRPr="00E235E7" w:rsidDel="00335984">
                <w:rPr>
                  <w:rFonts w:ascii="Calibri" w:hAnsi="Calibri" w:cs="Arial"/>
                  <w:szCs w:val="22"/>
                </w:rPr>
                <w:delText>:</w:delText>
              </w:r>
            </w:del>
          </w:p>
        </w:tc>
        <w:tc>
          <w:tcPr>
            <w:tcW w:w="5386" w:type="dxa"/>
            <w:noWrap/>
            <w:vAlign w:val="center"/>
          </w:tcPr>
          <w:p w14:paraId="66A2D527" w14:textId="77777777" w:rsidR="008119DB" w:rsidRPr="00E235E7" w:rsidDel="00335984" w:rsidRDefault="002E33B4" w:rsidP="002E33B4">
            <w:pPr>
              <w:tabs>
                <w:tab w:val="left" w:pos="720"/>
                <w:tab w:val="left" w:pos="1440"/>
                <w:tab w:val="left" w:pos="2160"/>
                <w:tab w:val="left" w:pos="2880"/>
              </w:tabs>
              <w:jc w:val="center"/>
              <w:rPr>
                <w:del w:id="533" w:author="David Brown" w:date="2022-04-28T03:35:00Z"/>
                <w:rFonts w:ascii="Calibri" w:eastAsia="Arial Unicode MS" w:hAnsi="Calibri" w:cs="Arial"/>
                <w:color w:val="000000"/>
                <w:szCs w:val="22"/>
                <w:highlight w:val="yellow"/>
              </w:rPr>
            </w:pPr>
            <w:del w:id="534" w:author="David Brown" w:date="2022-04-28T03:35:00Z">
              <w:r w:rsidRPr="00E235E7" w:rsidDel="00335984">
                <w:rPr>
                  <w:rFonts w:ascii="Calibri" w:hAnsi="Calibri" w:cs="Arial"/>
                  <w:color w:val="000000"/>
                  <w:szCs w:val="22"/>
                  <w:highlight w:val="yellow"/>
                </w:rPr>
                <w:delText>53 – 1600 kPa (0.53 – 16 bar)</w:delText>
              </w:r>
            </w:del>
          </w:p>
        </w:tc>
      </w:tr>
      <w:tr w:rsidR="008119DB" w:rsidRPr="00E235E7" w:rsidDel="00335984" w14:paraId="4C394241" w14:textId="77777777" w:rsidTr="009E0576">
        <w:trPr>
          <w:trHeight w:hRule="exact" w:val="576"/>
          <w:del w:id="535" w:author="David Brown" w:date="2022-04-28T03:35:00Z"/>
        </w:trPr>
        <w:tc>
          <w:tcPr>
            <w:tcW w:w="3533" w:type="dxa"/>
            <w:tcBorders>
              <w:top w:val="single" w:sz="6" w:space="0" w:color="auto"/>
              <w:bottom w:val="single" w:sz="6" w:space="0" w:color="auto"/>
            </w:tcBorders>
            <w:shd w:val="clear" w:color="auto" w:fill="E6E6E6"/>
            <w:noWrap/>
            <w:vAlign w:val="center"/>
          </w:tcPr>
          <w:p w14:paraId="751AE34F" w14:textId="77777777" w:rsidR="008119DB" w:rsidRPr="00E235E7" w:rsidDel="00335984" w:rsidRDefault="001A03BE" w:rsidP="00872627">
            <w:pPr>
              <w:tabs>
                <w:tab w:val="left" w:pos="720"/>
                <w:tab w:val="left" w:pos="1440"/>
                <w:tab w:val="left" w:pos="2160"/>
                <w:tab w:val="left" w:pos="2880"/>
              </w:tabs>
              <w:jc w:val="right"/>
              <w:rPr>
                <w:del w:id="536" w:author="David Brown" w:date="2022-04-28T03:35:00Z"/>
                <w:rFonts w:ascii="Calibri" w:eastAsia="Arial Unicode MS" w:hAnsi="Calibri" w:cs="Arial"/>
                <w:szCs w:val="22"/>
              </w:rPr>
            </w:pPr>
            <w:del w:id="537" w:author="David Brown" w:date="2022-04-28T03:35:00Z">
              <w:r w:rsidRPr="00E235E7" w:rsidDel="00335984">
                <w:rPr>
                  <w:rFonts w:ascii="Calibri" w:hAnsi="Calibri" w:cs="Arial"/>
                  <w:szCs w:val="22"/>
                </w:rPr>
                <w:delText>Wetted Parts</w:delText>
              </w:r>
              <w:r w:rsidR="002E33B4" w:rsidRPr="00E235E7" w:rsidDel="00335984">
                <w:rPr>
                  <w:rFonts w:ascii="Calibri" w:hAnsi="Calibri" w:cs="Arial"/>
                  <w:szCs w:val="22"/>
                </w:rPr>
                <w:delText xml:space="preserve"> Material</w:delText>
              </w:r>
              <w:r w:rsidRPr="00E235E7" w:rsidDel="00335984">
                <w:rPr>
                  <w:rFonts w:ascii="Calibri" w:hAnsi="Calibri" w:cs="Arial"/>
                  <w:szCs w:val="22"/>
                </w:rPr>
                <w:delText xml:space="preserve"> – </w:delText>
              </w:r>
              <w:r w:rsidR="00872627" w:rsidRPr="00E235E7" w:rsidDel="00335984">
                <w:rPr>
                  <w:rFonts w:ascii="Calibri" w:hAnsi="Calibri" w:cs="Arial"/>
                  <w:szCs w:val="22"/>
                </w:rPr>
                <w:delText xml:space="preserve">Seal </w:delText>
              </w:r>
              <w:r w:rsidRPr="00E235E7" w:rsidDel="00335984">
                <w:rPr>
                  <w:rFonts w:ascii="Calibri" w:hAnsi="Calibri" w:cs="Arial"/>
                  <w:szCs w:val="22"/>
                </w:rPr>
                <w:delText>Diaphragm</w:delText>
              </w:r>
              <w:r w:rsidR="008119DB" w:rsidRPr="00E235E7" w:rsidDel="00335984">
                <w:rPr>
                  <w:rFonts w:ascii="Calibri" w:hAnsi="Calibri" w:cs="Arial"/>
                  <w:szCs w:val="22"/>
                </w:rPr>
                <w:delText>:</w:delText>
              </w:r>
            </w:del>
          </w:p>
        </w:tc>
        <w:tc>
          <w:tcPr>
            <w:tcW w:w="5386" w:type="dxa"/>
            <w:noWrap/>
            <w:vAlign w:val="center"/>
          </w:tcPr>
          <w:p w14:paraId="238F5193" w14:textId="77777777" w:rsidR="008119DB" w:rsidRPr="00E235E7" w:rsidDel="00335984" w:rsidRDefault="001A03BE" w:rsidP="001A03BE">
            <w:pPr>
              <w:tabs>
                <w:tab w:val="left" w:pos="720"/>
                <w:tab w:val="left" w:pos="1440"/>
                <w:tab w:val="left" w:pos="2160"/>
                <w:tab w:val="left" w:pos="2880"/>
              </w:tabs>
              <w:jc w:val="center"/>
              <w:rPr>
                <w:del w:id="538" w:author="David Brown" w:date="2022-04-28T03:35:00Z"/>
                <w:rFonts w:ascii="Calibri" w:eastAsia="Arial Unicode MS" w:hAnsi="Calibri" w:cs="Arial"/>
                <w:color w:val="000000"/>
                <w:szCs w:val="22"/>
                <w:highlight w:val="yellow"/>
              </w:rPr>
            </w:pPr>
            <w:del w:id="539" w:author="David Brown" w:date="2022-04-28T03:35:00Z">
              <w:r w:rsidRPr="00E235E7" w:rsidDel="00335984">
                <w:rPr>
                  <w:rFonts w:ascii="Calibri" w:hAnsi="Calibri" w:cs="Arial"/>
                  <w:color w:val="000000"/>
                  <w:szCs w:val="22"/>
                </w:rPr>
                <w:delText>Stainless Steel</w:delText>
              </w:r>
            </w:del>
          </w:p>
        </w:tc>
      </w:tr>
      <w:tr w:rsidR="008119DB" w:rsidRPr="00E235E7" w:rsidDel="00335984" w14:paraId="6DD4125E" w14:textId="77777777" w:rsidTr="00872627">
        <w:trPr>
          <w:trHeight w:hRule="exact" w:val="304"/>
          <w:del w:id="540" w:author="David Brown" w:date="2022-04-28T03:35:00Z"/>
        </w:trPr>
        <w:tc>
          <w:tcPr>
            <w:tcW w:w="3533" w:type="dxa"/>
            <w:tcBorders>
              <w:top w:val="single" w:sz="6" w:space="0" w:color="auto"/>
              <w:bottom w:val="single" w:sz="6" w:space="0" w:color="auto"/>
            </w:tcBorders>
            <w:shd w:val="clear" w:color="auto" w:fill="E6E6E6"/>
            <w:noWrap/>
            <w:vAlign w:val="center"/>
          </w:tcPr>
          <w:p w14:paraId="4BAF86E3" w14:textId="77777777" w:rsidR="008119DB" w:rsidRPr="00E235E7" w:rsidDel="00335984" w:rsidRDefault="002E33B4" w:rsidP="002E33B4">
            <w:pPr>
              <w:tabs>
                <w:tab w:val="left" w:pos="720"/>
                <w:tab w:val="left" w:pos="1440"/>
                <w:tab w:val="left" w:pos="2160"/>
                <w:tab w:val="left" w:pos="2880"/>
              </w:tabs>
              <w:jc w:val="right"/>
              <w:rPr>
                <w:del w:id="541" w:author="David Brown" w:date="2022-04-28T03:35:00Z"/>
                <w:rFonts w:ascii="Calibri" w:eastAsia="Arial Unicode MS" w:hAnsi="Calibri" w:cs="Arial"/>
                <w:szCs w:val="22"/>
              </w:rPr>
            </w:pPr>
            <w:del w:id="542" w:author="David Brown" w:date="2022-04-28T03:35:00Z">
              <w:r w:rsidRPr="00E235E7" w:rsidDel="00335984">
                <w:rPr>
                  <w:rFonts w:ascii="Calibri" w:hAnsi="Calibri" w:cs="Arial"/>
                  <w:szCs w:val="22"/>
                </w:rPr>
                <w:delText>Wetted Parts Material</w:delText>
              </w:r>
              <w:r w:rsidR="001A03BE" w:rsidRPr="00E235E7" w:rsidDel="00335984">
                <w:rPr>
                  <w:rFonts w:ascii="Calibri" w:hAnsi="Calibri" w:cs="Arial"/>
                  <w:szCs w:val="22"/>
                </w:rPr>
                <w:delText xml:space="preserve"> – </w:delText>
              </w:r>
              <w:r w:rsidR="00872627" w:rsidRPr="00E235E7" w:rsidDel="00335984">
                <w:rPr>
                  <w:rFonts w:ascii="Calibri" w:hAnsi="Calibri" w:cs="Arial"/>
                  <w:szCs w:val="22"/>
                </w:rPr>
                <w:delText>P</w:delText>
              </w:r>
              <w:r w:rsidRPr="00E235E7" w:rsidDel="00335984">
                <w:rPr>
                  <w:rFonts w:ascii="Calibri" w:hAnsi="Calibri" w:cs="Arial"/>
                  <w:szCs w:val="22"/>
                </w:rPr>
                <w:delText>arts of Measuring Cell</w:delText>
              </w:r>
              <w:r w:rsidR="008119DB" w:rsidRPr="00E235E7" w:rsidDel="00335984">
                <w:rPr>
                  <w:rFonts w:ascii="Calibri" w:hAnsi="Calibri" w:cs="Arial"/>
                  <w:szCs w:val="22"/>
                </w:rPr>
                <w:delText>:</w:delText>
              </w:r>
            </w:del>
          </w:p>
        </w:tc>
        <w:tc>
          <w:tcPr>
            <w:tcW w:w="5386" w:type="dxa"/>
            <w:noWrap/>
            <w:vAlign w:val="center"/>
          </w:tcPr>
          <w:p w14:paraId="27D6930D" w14:textId="77777777" w:rsidR="008119DB" w:rsidRPr="00E235E7" w:rsidDel="00335984" w:rsidRDefault="001A03BE" w:rsidP="001E3A7D">
            <w:pPr>
              <w:tabs>
                <w:tab w:val="left" w:pos="720"/>
                <w:tab w:val="left" w:pos="1440"/>
                <w:tab w:val="left" w:pos="2160"/>
                <w:tab w:val="left" w:pos="2880"/>
              </w:tabs>
              <w:jc w:val="center"/>
              <w:rPr>
                <w:del w:id="543" w:author="David Brown" w:date="2022-04-28T03:35:00Z"/>
                <w:rFonts w:ascii="Calibri" w:eastAsia="Arial Unicode MS" w:hAnsi="Calibri" w:cs="Arial"/>
                <w:color w:val="000000"/>
                <w:szCs w:val="22"/>
                <w:highlight w:val="yellow"/>
              </w:rPr>
            </w:pPr>
            <w:del w:id="544" w:author="David Brown" w:date="2022-04-28T03:35:00Z">
              <w:r w:rsidRPr="00E235E7" w:rsidDel="00335984">
                <w:rPr>
                  <w:rFonts w:ascii="Calibri" w:hAnsi="Calibri" w:cs="Arial"/>
                  <w:color w:val="000000"/>
                  <w:szCs w:val="22"/>
                </w:rPr>
                <w:delText>Stainless Steel</w:delText>
              </w:r>
            </w:del>
          </w:p>
        </w:tc>
      </w:tr>
      <w:tr w:rsidR="008119DB" w:rsidRPr="00E235E7" w:rsidDel="00335984" w14:paraId="4E3ED388" w14:textId="77777777" w:rsidTr="00872627">
        <w:trPr>
          <w:trHeight w:hRule="exact" w:val="288"/>
          <w:del w:id="545" w:author="David Brown" w:date="2022-04-28T03:35:00Z"/>
        </w:trPr>
        <w:tc>
          <w:tcPr>
            <w:tcW w:w="3533" w:type="dxa"/>
            <w:tcBorders>
              <w:top w:val="single" w:sz="6" w:space="0" w:color="auto"/>
              <w:bottom w:val="single" w:sz="6" w:space="0" w:color="auto"/>
            </w:tcBorders>
            <w:shd w:val="clear" w:color="auto" w:fill="E6E6E6"/>
            <w:noWrap/>
            <w:vAlign w:val="center"/>
          </w:tcPr>
          <w:p w14:paraId="7BD18646" w14:textId="77777777" w:rsidR="008119DB" w:rsidRPr="00E235E7" w:rsidDel="00335984" w:rsidRDefault="001A03BE" w:rsidP="001E3A7D">
            <w:pPr>
              <w:tabs>
                <w:tab w:val="left" w:pos="720"/>
                <w:tab w:val="left" w:pos="1440"/>
                <w:tab w:val="left" w:pos="2160"/>
                <w:tab w:val="left" w:pos="2880"/>
              </w:tabs>
              <w:jc w:val="right"/>
              <w:rPr>
                <w:del w:id="546" w:author="David Brown" w:date="2022-04-28T03:35:00Z"/>
                <w:rFonts w:ascii="Calibri" w:eastAsia="Arial Unicode MS" w:hAnsi="Calibri" w:cs="Arial"/>
                <w:szCs w:val="22"/>
              </w:rPr>
            </w:pPr>
            <w:del w:id="547" w:author="David Brown" w:date="2022-04-28T03:35:00Z">
              <w:r w:rsidRPr="00E235E7" w:rsidDel="00335984">
                <w:rPr>
                  <w:rFonts w:ascii="Calibri" w:eastAsia="Arial Unicode MS" w:hAnsi="Calibri" w:cs="Arial"/>
                  <w:szCs w:val="22"/>
                </w:rPr>
                <w:delText>Process Connection:</w:delText>
              </w:r>
            </w:del>
          </w:p>
        </w:tc>
        <w:tc>
          <w:tcPr>
            <w:tcW w:w="5386" w:type="dxa"/>
            <w:noWrap/>
            <w:vAlign w:val="center"/>
          </w:tcPr>
          <w:p w14:paraId="30191B73" w14:textId="77777777" w:rsidR="008119DB" w:rsidRPr="00E235E7" w:rsidDel="00335984" w:rsidRDefault="001A03BE" w:rsidP="001E3A7D">
            <w:pPr>
              <w:tabs>
                <w:tab w:val="left" w:pos="720"/>
                <w:tab w:val="left" w:pos="1440"/>
                <w:tab w:val="left" w:pos="2160"/>
                <w:tab w:val="left" w:pos="2880"/>
              </w:tabs>
              <w:jc w:val="center"/>
              <w:rPr>
                <w:del w:id="548" w:author="David Brown" w:date="2022-04-28T03:35:00Z"/>
                <w:rFonts w:ascii="Calibri" w:eastAsia="Arial Unicode MS" w:hAnsi="Calibri" w:cs="Arial"/>
                <w:color w:val="000000"/>
                <w:szCs w:val="22"/>
                <w:highlight w:val="yellow"/>
              </w:rPr>
            </w:pPr>
            <w:del w:id="549" w:author="David Brown" w:date="2022-04-28T03:35:00Z">
              <w:r w:rsidRPr="00E235E7" w:rsidDel="00335984">
                <w:rPr>
                  <w:rFonts w:ascii="Calibri" w:eastAsia="Arial Unicode MS" w:hAnsi="Calibri" w:cs="Arial"/>
                  <w:color w:val="000000"/>
                  <w:szCs w:val="22"/>
                </w:rPr>
                <w:delText>Female Thread ½-14 NPT</w:delText>
              </w:r>
            </w:del>
          </w:p>
        </w:tc>
      </w:tr>
      <w:tr w:rsidR="008119DB" w:rsidRPr="00E235E7" w:rsidDel="00335984" w14:paraId="6645B474" w14:textId="77777777" w:rsidTr="00872627">
        <w:trPr>
          <w:trHeight w:hRule="exact" w:val="348"/>
          <w:del w:id="550" w:author="David Brown" w:date="2022-04-28T03:35:00Z"/>
        </w:trPr>
        <w:tc>
          <w:tcPr>
            <w:tcW w:w="3533" w:type="dxa"/>
            <w:tcBorders>
              <w:top w:val="single" w:sz="6" w:space="0" w:color="auto"/>
              <w:bottom w:val="single" w:sz="6" w:space="0" w:color="auto"/>
            </w:tcBorders>
            <w:shd w:val="clear" w:color="auto" w:fill="E6E6E6"/>
            <w:noWrap/>
            <w:vAlign w:val="center"/>
          </w:tcPr>
          <w:p w14:paraId="5B45F08E" w14:textId="77777777" w:rsidR="008119DB" w:rsidRPr="00E235E7" w:rsidDel="00335984" w:rsidRDefault="001A03BE" w:rsidP="001E3A7D">
            <w:pPr>
              <w:tabs>
                <w:tab w:val="left" w:pos="720"/>
                <w:tab w:val="left" w:pos="1440"/>
                <w:tab w:val="left" w:pos="2160"/>
                <w:tab w:val="left" w:pos="2880"/>
              </w:tabs>
              <w:jc w:val="right"/>
              <w:rPr>
                <w:del w:id="551" w:author="David Brown" w:date="2022-04-28T03:35:00Z"/>
                <w:rFonts w:ascii="Calibri" w:eastAsia="Arial Unicode MS" w:hAnsi="Calibri" w:cs="Arial"/>
                <w:szCs w:val="22"/>
              </w:rPr>
            </w:pPr>
            <w:del w:id="552" w:author="David Brown" w:date="2022-04-28T03:35:00Z">
              <w:r w:rsidRPr="00E235E7" w:rsidDel="00335984">
                <w:rPr>
                  <w:rFonts w:ascii="Calibri" w:eastAsia="Arial Unicode MS" w:hAnsi="Calibri" w:cs="Arial"/>
                  <w:szCs w:val="22"/>
                </w:rPr>
                <w:lastRenderedPageBreak/>
                <w:delText>Non-Wetted Parts</w:delText>
              </w:r>
              <w:r w:rsidR="002E33B4" w:rsidRPr="00E235E7" w:rsidDel="00335984">
                <w:rPr>
                  <w:rFonts w:ascii="Calibri" w:eastAsia="Arial Unicode MS" w:hAnsi="Calibri" w:cs="Arial"/>
                  <w:szCs w:val="22"/>
                </w:rPr>
                <w:delText xml:space="preserve"> Materials</w:delText>
              </w:r>
              <w:r w:rsidRPr="00E235E7" w:rsidDel="00335984">
                <w:rPr>
                  <w:rFonts w:ascii="Calibri" w:eastAsia="Arial Unicode MS" w:hAnsi="Calibri" w:cs="Arial"/>
                  <w:szCs w:val="22"/>
                </w:rPr>
                <w:delText>:</w:delText>
              </w:r>
            </w:del>
          </w:p>
        </w:tc>
        <w:tc>
          <w:tcPr>
            <w:tcW w:w="5386" w:type="dxa"/>
            <w:noWrap/>
            <w:vAlign w:val="center"/>
          </w:tcPr>
          <w:p w14:paraId="252A63DC" w14:textId="77777777" w:rsidR="008119DB" w:rsidRPr="00E235E7" w:rsidDel="00335984" w:rsidRDefault="001A03BE" w:rsidP="001E3A7D">
            <w:pPr>
              <w:tabs>
                <w:tab w:val="left" w:pos="720"/>
                <w:tab w:val="left" w:pos="1440"/>
                <w:tab w:val="left" w:pos="2160"/>
                <w:tab w:val="left" w:pos="2880"/>
              </w:tabs>
              <w:jc w:val="center"/>
              <w:rPr>
                <w:del w:id="553" w:author="David Brown" w:date="2022-04-28T03:35:00Z"/>
                <w:rFonts w:ascii="Calibri" w:hAnsi="Calibri" w:cs="Arial"/>
                <w:color w:val="000000"/>
                <w:szCs w:val="22"/>
              </w:rPr>
            </w:pPr>
            <w:del w:id="554" w:author="David Brown" w:date="2022-04-28T03:35:00Z">
              <w:r w:rsidRPr="00E235E7" w:rsidDel="00335984">
                <w:rPr>
                  <w:rFonts w:ascii="Calibri" w:hAnsi="Calibri" w:cs="Arial"/>
                  <w:color w:val="000000"/>
                  <w:szCs w:val="22"/>
                </w:rPr>
                <w:delText>Housing Diecast Aluminum</w:delText>
              </w:r>
            </w:del>
          </w:p>
        </w:tc>
      </w:tr>
      <w:tr w:rsidR="008119DB" w:rsidRPr="00E235E7" w:rsidDel="00335984" w14:paraId="79529875" w14:textId="77777777" w:rsidTr="00872627">
        <w:trPr>
          <w:trHeight w:hRule="exact" w:val="288"/>
          <w:del w:id="555" w:author="David Brown" w:date="2022-04-28T03:35:00Z"/>
        </w:trPr>
        <w:tc>
          <w:tcPr>
            <w:tcW w:w="3533" w:type="dxa"/>
            <w:tcBorders>
              <w:top w:val="single" w:sz="6" w:space="0" w:color="auto"/>
              <w:bottom w:val="single" w:sz="6" w:space="0" w:color="auto"/>
            </w:tcBorders>
            <w:shd w:val="clear" w:color="auto" w:fill="E6E6E6"/>
            <w:noWrap/>
            <w:vAlign w:val="center"/>
          </w:tcPr>
          <w:p w14:paraId="1B28B590" w14:textId="77777777" w:rsidR="008119DB" w:rsidRPr="00E235E7" w:rsidDel="00335984" w:rsidRDefault="001A03BE" w:rsidP="001A03BE">
            <w:pPr>
              <w:tabs>
                <w:tab w:val="left" w:pos="720"/>
                <w:tab w:val="left" w:pos="1440"/>
                <w:tab w:val="left" w:pos="2160"/>
                <w:tab w:val="left" w:pos="2880"/>
              </w:tabs>
              <w:jc w:val="right"/>
              <w:rPr>
                <w:del w:id="556" w:author="David Brown" w:date="2022-04-28T03:35:00Z"/>
                <w:rFonts w:ascii="Calibri" w:eastAsia="Arial Unicode MS" w:hAnsi="Calibri" w:cs="Arial"/>
                <w:szCs w:val="22"/>
              </w:rPr>
            </w:pPr>
            <w:del w:id="557" w:author="David Brown" w:date="2022-04-28T03:35:00Z">
              <w:r w:rsidRPr="00E235E7" w:rsidDel="00335984">
                <w:rPr>
                  <w:rFonts w:ascii="Calibri" w:hAnsi="Calibri" w:cs="Arial"/>
                  <w:szCs w:val="22"/>
                </w:rPr>
                <w:delText>Explosion Protection</w:delText>
              </w:r>
              <w:r w:rsidR="008119DB" w:rsidRPr="00E235E7" w:rsidDel="00335984">
                <w:rPr>
                  <w:rFonts w:ascii="Calibri" w:hAnsi="Calibri" w:cs="Arial"/>
                  <w:szCs w:val="22"/>
                </w:rPr>
                <w:delText>:</w:delText>
              </w:r>
            </w:del>
          </w:p>
        </w:tc>
        <w:tc>
          <w:tcPr>
            <w:tcW w:w="5386" w:type="dxa"/>
            <w:noWrap/>
            <w:vAlign w:val="center"/>
          </w:tcPr>
          <w:p w14:paraId="03CA0C9D" w14:textId="77777777" w:rsidR="008119DB" w:rsidRPr="00E235E7" w:rsidDel="00335984" w:rsidRDefault="001A03BE" w:rsidP="002E33B4">
            <w:pPr>
              <w:tabs>
                <w:tab w:val="left" w:pos="720"/>
                <w:tab w:val="left" w:pos="1440"/>
                <w:tab w:val="left" w:pos="2160"/>
                <w:tab w:val="left" w:pos="2880"/>
              </w:tabs>
              <w:jc w:val="center"/>
              <w:rPr>
                <w:del w:id="558" w:author="David Brown" w:date="2022-04-28T03:35:00Z"/>
                <w:rFonts w:ascii="Calibri" w:hAnsi="Calibri" w:cs="Arial"/>
                <w:color w:val="000000"/>
                <w:szCs w:val="22"/>
              </w:rPr>
            </w:pPr>
            <w:del w:id="559" w:author="David Brown" w:date="2022-04-28T03:35:00Z">
              <w:r w:rsidRPr="00E235E7" w:rsidDel="00335984">
                <w:rPr>
                  <w:rFonts w:ascii="Calibri" w:hAnsi="Calibri" w:cs="Arial"/>
                  <w:color w:val="000000"/>
                  <w:szCs w:val="22"/>
                </w:rPr>
                <w:delText>With</w:delText>
              </w:r>
              <w:r w:rsidR="002E33B4" w:rsidRPr="00E235E7" w:rsidDel="00335984">
                <w:rPr>
                  <w:rFonts w:ascii="Calibri" w:hAnsi="Calibri" w:cs="Arial"/>
                  <w:color w:val="000000"/>
                  <w:szCs w:val="22"/>
                </w:rPr>
                <w:delText>out</w:delText>
              </w:r>
              <w:r w:rsidRPr="00E235E7" w:rsidDel="00335984">
                <w:rPr>
                  <w:rFonts w:ascii="Calibri" w:hAnsi="Calibri" w:cs="Arial"/>
                  <w:color w:val="000000"/>
                  <w:szCs w:val="22"/>
                </w:rPr>
                <w:delText xml:space="preserve"> Explosion Protection</w:delText>
              </w:r>
            </w:del>
          </w:p>
        </w:tc>
      </w:tr>
      <w:tr w:rsidR="008119DB" w:rsidRPr="00E235E7" w:rsidDel="00335984" w14:paraId="4219A981" w14:textId="77777777" w:rsidTr="00872627">
        <w:trPr>
          <w:trHeight w:hRule="exact" w:val="288"/>
          <w:del w:id="560" w:author="David Brown" w:date="2022-04-28T03:35:00Z"/>
        </w:trPr>
        <w:tc>
          <w:tcPr>
            <w:tcW w:w="3533" w:type="dxa"/>
            <w:tcBorders>
              <w:top w:val="single" w:sz="6" w:space="0" w:color="auto"/>
              <w:bottom w:val="single" w:sz="6" w:space="0" w:color="auto"/>
            </w:tcBorders>
            <w:shd w:val="clear" w:color="auto" w:fill="E6E6E6"/>
            <w:noWrap/>
            <w:vAlign w:val="center"/>
          </w:tcPr>
          <w:p w14:paraId="70AFADE6" w14:textId="77777777" w:rsidR="008119DB" w:rsidRPr="00E235E7" w:rsidDel="00335984" w:rsidRDefault="00B31BEE" w:rsidP="001E3A7D">
            <w:pPr>
              <w:tabs>
                <w:tab w:val="left" w:pos="720"/>
                <w:tab w:val="left" w:pos="1440"/>
                <w:tab w:val="left" w:pos="2160"/>
                <w:tab w:val="left" w:pos="2880"/>
              </w:tabs>
              <w:jc w:val="right"/>
              <w:rPr>
                <w:del w:id="561" w:author="David Brown" w:date="2022-04-28T03:35:00Z"/>
                <w:rFonts w:ascii="Calibri" w:eastAsia="Arial Unicode MS" w:hAnsi="Calibri" w:cs="Arial"/>
                <w:szCs w:val="22"/>
              </w:rPr>
            </w:pPr>
            <w:del w:id="562" w:author="David Brown" w:date="2022-04-28T03:35:00Z">
              <w:r w:rsidRPr="00E235E7" w:rsidDel="00335984">
                <w:rPr>
                  <w:rFonts w:ascii="Calibri" w:hAnsi="Calibri" w:cs="Arial"/>
                  <w:szCs w:val="22"/>
                </w:rPr>
                <w:delText>Electrical Connection/Cable Inlet</w:delText>
              </w:r>
              <w:r w:rsidR="008119DB" w:rsidRPr="00E235E7" w:rsidDel="00335984">
                <w:rPr>
                  <w:rFonts w:ascii="Calibri" w:hAnsi="Calibri" w:cs="Arial"/>
                  <w:szCs w:val="22"/>
                </w:rPr>
                <w:delText>:</w:delText>
              </w:r>
            </w:del>
          </w:p>
        </w:tc>
        <w:tc>
          <w:tcPr>
            <w:tcW w:w="5386" w:type="dxa"/>
            <w:noWrap/>
            <w:vAlign w:val="center"/>
          </w:tcPr>
          <w:p w14:paraId="1EAF31E4" w14:textId="77777777" w:rsidR="008119DB" w:rsidRPr="00E235E7" w:rsidDel="00335984" w:rsidRDefault="002E33B4" w:rsidP="002E33B4">
            <w:pPr>
              <w:tabs>
                <w:tab w:val="left" w:pos="720"/>
                <w:tab w:val="left" w:pos="1440"/>
                <w:tab w:val="left" w:pos="2160"/>
                <w:tab w:val="left" w:pos="2880"/>
              </w:tabs>
              <w:jc w:val="center"/>
              <w:rPr>
                <w:del w:id="563" w:author="David Brown" w:date="2022-04-28T03:35:00Z"/>
                <w:rFonts w:ascii="Calibri" w:hAnsi="Calibri" w:cs="Arial"/>
                <w:color w:val="000000"/>
                <w:szCs w:val="22"/>
              </w:rPr>
            </w:pPr>
            <w:del w:id="564" w:author="David Brown" w:date="2022-04-28T03:35:00Z">
              <w:r w:rsidRPr="00E235E7" w:rsidDel="00335984">
                <w:rPr>
                  <w:rFonts w:ascii="Calibri" w:hAnsi="Calibri" w:cs="Arial"/>
                  <w:color w:val="000000"/>
                  <w:szCs w:val="22"/>
                </w:rPr>
                <w:delText xml:space="preserve">Screwed Gland </w:delText>
              </w:r>
              <w:r w:rsidR="00B31BEE" w:rsidRPr="00E235E7" w:rsidDel="00335984">
                <w:rPr>
                  <w:rFonts w:ascii="Calibri" w:hAnsi="Calibri" w:cs="Arial"/>
                  <w:color w:val="000000"/>
                  <w:szCs w:val="22"/>
                </w:rPr>
                <w:delText>½-14 NPT</w:delText>
              </w:r>
            </w:del>
          </w:p>
        </w:tc>
      </w:tr>
      <w:tr w:rsidR="008119DB" w:rsidRPr="00E235E7" w:rsidDel="00335984" w14:paraId="38A4FF55" w14:textId="77777777" w:rsidTr="00872627">
        <w:trPr>
          <w:trHeight w:hRule="exact" w:val="344"/>
          <w:del w:id="565" w:author="David Brown" w:date="2022-04-28T03:35:00Z"/>
        </w:trPr>
        <w:tc>
          <w:tcPr>
            <w:tcW w:w="3533" w:type="dxa"/>
            <w:tcBorders>
              <w:top w:val="single" w:sz="6" w:space="0" w:color="auto"/>
              <w:bottom w:val="single" w:sz="6" w:space="0" w:color="auto"/>
            </w:tcBorders>
            <w:shd w:val="clear" w:color="auto" w:fill="E6E6E6"/>
            <w:noWrap/>
            <w:vAlign w:val="center"/>
          </w:tcPr>
          <w:p w14:paraId="6D88A41C" w14:textId="77777777" w:rsidR="008119DB" w:rsidRPr="00E235E7" w:rsidDel="00335984" w:rsidRDefault="002E33B4" w:rsidP="00B31BEE">
            <w:pPr>
              <w:tabs>
                <w:tab w:val="left" w:pos="720"/>
                <w:tab w:val="left" w:pos="1440"/>
                <w:tab w:val="left" w:pos="2160"/>
                <w:tab w:val="left" w:pos="2880"/>
              </w:tabs>
              <w:jc w:val="right"/>
              <w:rPr>
                <w:del w:id="566" w:author="David Brown" w:date="2022-04-28T03:35:00Z"/>
                <w:rFonts w:ascii="Calibri" w:eastAsia="Arial Unicode MS" w:hAnsi="Calibri" w:cs="Arial"/>
                <w:szCs w:val="22"/>
              </w:rPr>
            </w:pPr>
            <w:del w:id="567" w:author="David Brown" w:date="2022-04-28T03:35:00Z">
              <w:r w:rsidRPr="00E235E7" w:rsidDel="00335984">
                <w:rPr>
                  <w:rFonts w:ascii="Calibri" w:hAnsi="Calibri" w:cs="Arial"/>
                  <w:szCs w:val="22"/>
                </w:rPr>
                <w:delText>Indicator</w:delText>
              </w:r>
              <w:r w:rsidR="008119DB" w:rsidRPr="00E235E7" w:rsidDel="00335984">
                <w:rPr>
                  <w:rFonts w:ascii="Calibri" w:hAnsi="Calibri" w:cs="Arial"/>
                  <w:szCs w:val="22"/>
                </w:rPr>
                <w:delText>:</w:delText>
              </w:r>
            </w:del>
          </w:p>
        </w:tc>
        <w:tc>
          <w:tcPr>
            <w:tcW w:w="5386" w:type="dxa"/>
            <w:noWrap/>
            <w:vAlign w:val="center"/>
          </w:tcPr>
          <w:p w14:paraId="2E0CB5BE" w14:textId="77777777" w:rsidR="008119DB" w:rsidRPr="00E235E7" w:rsidDel="00335984" w:rsidRDefault="002E33B4" w:rsidP="002E33B4">
            <w:pPr>
              <w:tabs>
                <w:tab w:val="left" w:pos="720"/>
                <w:tab w:val="left" w:pos="1440"/>
                <w:tab w:val="left" w:pos="2160"/>
                <w:tab w:val="left" w:pos="2880"/>
              </w:tabs>
              <w:jc w:val="center"/>
              <w:rPr>
                <w:del w:id="568" w:author="David Brown" w:date="2022-04-28T03:35:00Z"/>
                <w:rFonts w:ascii="Calibri" w:eastAsia="Arial Unicode MS" w:hAnsi="Calibri" w:cs="Arial"/>
                <w:color w:val="000000"/>
                <w:szCs w:val="22"/>
                <w:highlight w:val="yellow"/>
              </w:rPr>
            </w:pPr>
            <w:del w:id="569" w:author="David Brown" w:date="2022-04-28T03:35:00Z">
              <w:r w:rsidRPr="00E235E7" w:rsidDel="00335984">
                <w:rPr>
                  <w:rFonts w:ascii="Calibri" w:hAnsi="Calibri" w:cs="Arial"/>
                  <w:color w:val="000000"/>
                  <w:szCs w:val="22"/>
                </w:rPr>
                <w:delText>Housing Cover with Window and Digital Display</w:delText>
              </w:r>
            </w:del>
          </w:p>
        </w:tc>
      </w:tr>
      <w:tr w:rsidR="008119DB" w:rsidRPr="00E235E7" w:rsidDel="00335984" w14:paraId="1C646F5C" w14:textId="77777777" w:rsidTr="00872627">
        <w:trPr>
          <w:trHeight w:hRule="exact" w:val="288"/>
          <w:del w:id="570" w:author="David Brown" w:date="2022-04-28T03:35:00Z"/>
        </w:trPr>
        <w:tc>
          <w:tcPr>
            <w:tcW w:w="3533" w:type="dxa"/>
            <w:tcBorders>
              <w:top w:val="single" w:sz="6" w:space="0" w:color="auto"/>
              <w:bottom w:val="single" w:sz="6" w:space="0" w:color="auto"/>
            </w:tcBorders>
            <w:shd w:val="clear" w:color="auto" w:fill="E6E6E6"/>
            <w:noWrap/>
            <w:vAlign w:val="center"/>
          </w:tcPr>
          <w:p w14:paraId="2CE43A65" w14:textId="77777777" w:rsidR="008119DB" w:rsidRPr="00E235E7" w:rsidDel="00335984" w:rsidRDefault="00A06810" w:rsidP="00A06810">
            <w:pPr>
              <w:tabs>
                <w:tab w:val="left" w:pos="720"/>
                <w:tab w:val="left" w:pos="1440"/>
                <w:tab w:val="left" w:pos="2160"/>
                <w:tab w:val="left" w:pos="2880"/>
              </w:tabs>
              <w:rPr>
                <w:del w:id="571" w:author="David Brown" w:date="2022-04-28T03:35:00Z"/>
                <w:rFonts w:ascii="Calibri" w:hAnsi="Calibri" w:cs="Arial"/>
                <w:b/>
                <w:bCs/>
                <w:szCs w:val="22"/>
                <w:u w:val="single"/>
              </w:rPr>
            </w:pPr>
            <w:del w:id="572" w:author="David Brown" w:date="2022-04-28T03:35:00Z">
              <w:r w:rsidRPr="00E235E7" w:rsidDel="00335984">
                <w:rPr>
                  <w:rFonts w:ascii="Calibri" w:hAnsi="Calibri" w:cs="Arial"/>
                  <w:b/>
                  <w:bCs/>
                  <w:szCs w:val="22"/>
                  <w:u w:val="single"/>
                </w:rPr>
                <w:delText>Further Designs</w:delText>
              </w:r>
              <w:r w:rsidR="008119DB" w:rsidRPr="00E235E7" w:rsidDel="00335984">
                <w:rPr>
                  <w:rFonts w:ascii="Calibri" w:hAnsi="Calibri" w:cs="Arial"/>
                  <w:b/>
                  <w:bCs/>
                  <w:szCs w:val="22"/>
                  <w:u w:val="single"/>
                </w:rPr>
                <w:delText>:</w:delText>
              </w:r>
            </w:del>
          </w:p>
        </w:tc>
        <w:tc>
          <w:tcPr>
            <w:tcW w:w="5386" w:type="dxa"/>
            <w:noWrap/>
            <w:vAlign w:val="center"/>
          </w:tcPr>
          <w:p w14:paraId="4AA0F85A" w14:textId="77777777" w:rsidR="008119DB" w:rsidRPr="00E235E7" w:rsidDel="00335984" w:rsidRDefault="008119DB" w:rsidP="001E3A7D">
            <w:pPr>
              <w:tabs>
                <w:tab w:val="left" w:pos="720"/>
                <w:tab w:val="left" w:pos="1440"/>
                <w:tab w:val="left" w:pos="2160"/>
                <w:tab w:val="left" w:pos="2880"/>
              </w:tabs>
              <w:jc w:val="center"/>
              <w:rPr>
                <w:del w:id="573" w:author="David Brown" w:date="2022-04-28T03:35:00Z"/>
                <w:rFonts w:ascii="Calibri" w:eastAsia="Arial Unicode MS" w:hAnsi="Calibri" w:cs="Arial"/>
                <w:color w:val="000000"/>
                <w:szCs w:val="22"/>
                <w:highlight w:val="yellow"/>
              </w:rPr>
            </w:pPr>
          </w:p>
        </w:tc>
      </w:tr>
      <w:tr w:rsidR="008119DB" w:rsidRPr="00E235E7" w:rsidDel="00335984" w14:paraId="05B0DE83" w14:textId="77777777" w:rsidTr="006D4D0B">
        <w:trPr>
          <w:trHeight w:hRule="exact" w:val="576"/>
          <w:del w:id="574" w:author="David Brown" w:date="2022-04-28T03:35:00Z"/>
        </w:trPr>
        <w:tc>
          <w:tcPr>
            <w:tcW w:w="3533" w:type="dxa"/>
            <w:tcBorders>
              <w:top w:val="single" w:sz="6" w:space="0" w:color="auto"/>
              <w:bottom w:val="single" w:sz="6" w:space="0" w:color="auto"/>
            </w:tcBorders>
            <w:shd w:val="clear" w:color="auto" w:fill="E6E6E6"/>
            <w:noWrap/>
            <w:vAlign w:val="center"/>
          </w:tcPr>
          <w:p w14:paraId="5410EE05" w14:textId="77777777" w:rsidR="008119DB" w:rsidRPr="00E235E7" w:rsidDel="00335984" w:rsidRDefault="00B31BEE" w:rsidP="00B31BEE">
            <w:pPr>
              <w:tabs>
                <w:tab w:val="left" w:pos="720"/>
                <w:tab w:val="left" w:pos="1440"/>
                <w:tab w:val="left" w:pos="2160"/>
                <w:tab w:val="left" w:pos="2880"/>
              </w:tabs>
              <w:jc w:val="right"/>
              <w:rPr>
                <w:del w:id="575" w:author="David Brown" w:date="2022-04-28T03:35:00Z"/>
                <w:rFonts w:ascii="Calibri" w:eastAsia="Arial Unicode MS" w:hAnsi="Calibri" w:cs="Arial"/>
                <w:szCs w:val="22"/>
              </w:rPr>
            </w:pPr>
            <w:del w:id="576" w:author="David Brown" w:date="2022-04-28T03:35:00Z">
              <w:r w:rsidRPr="00E235E7" w:rsidDel="00335984">
                <w:rPr>
                  <w:rFonts w:ascii="Calibri" w:hAnsi="Calibri" w:cs="Arial"/>
                  <w:szCs w:val="22"/>
                </w:rPr>
                <w:delText xml:space="preserve">Transmitter with Mounting Bracket </w:delText>
              </w:r>
              <w:r w:rsidR="00A06810" w:rsidRPr="00E235E7" w:rsidDel="00335984">
                <w:rPr>
                  <w:rFonts w:ascii="Calibri" w:hAnsi="Calibri" w:cs="Arial"/>
                  <w:szCs w:val="22"/>
                </w:rPr>
                <w:delText xml:space="preserve">Made </w:delText>
              </w:r>
              <w:r w:rsidRPr="00E235E7" w:rsidDel="00335984">
                <w:rPr>
                  <w:rFonts w:ascii="Calibri" w:hAnsi="Calibri" w:cs="Arial"/>
                  <w:szCs w:val="22"/>
                </w:rPr>
                <w:delText>of:</w:delText>
              </w:r>
            </w:del>
          </w:p>
        </w:tc>
        <w:tc>
          <w:tcPr>
            <w:tcW w:w="5386" w:type="dxa"/>
            <w:noWrap/>
            <w:vAlign w:val="center"/>
          </w:tcPr>
          <w:p w14:paraId="2888083D" w14:textId="77777777" w:rsidR="008119DB" w:rsidRPr="00E235E7" w:rsidDel="00335984" w:rsidRDefault="00B31BEE" w:rsidP="001E3A7D">
            <w:pPr>
              <w:tabs>
                <w:tab w:val="left" w:pos="720"/>
                <w:tab w:val="left" w:pos="1440"/>
                <w:tab w:val="left" w:pos="2160"/>
                <w:tab w:val="left" w:pos="2880"/>
              </w:tabs>
              <w:jc w:val="center"/>
              <w:rPr>
                <w:del w:id="577" w:author="David Brown" w:date="2022-04-28T03:35:00Z"/>
                <w:rFonts w:ascii="Calibri" w:eastAsia="Arial Unicode MS" w:hAnsi="Calibri" w:cs="Arial"/>
                <w:color w:val="000000"/>
                <w:szCs w:val="22"/>
                <w:highlight w:val="yellow"/>
              </w:rPr>
            </w:pPr>
            <w:del w:id="578" w:author="David Brown" w:date="2022-04-28T03:35:00Z">
              <w:r w:rsidRPr="00E235E7" w:rsidDel="00335984">
                <w:rPr>
                  <w:rFonts w:ascii="Calibri" w:hAnsi="Calibri" w:cs="Arial"/>
                  <w:color w:val="000000"/>
                  <w:szCs w:val="22"/>
                </w:rPr>
                <w:delText>Stainless Steel</w:delText>
              </w:r>
            </w:del>
          </w:p>
        </w:tc>
      </w:tr>
      <w:tr w:rsidR="00B31BEE" w:rsidRPr="00E235E7" w:rsidDel="00335984" w14:paraId="6E826565" w14:textId="77777777" w:rsidTr="00872627">
        <w:trPr>
          <w:trHeight w:hRule="exact" w:val="288"/>
          <w:del w:id="579" w:author="David Brown" w:date="2022-04-28T03:35:00Z"/>
        </w:trPr>
        <w:tc>
          <w:tcPr>
            <w:tcW w:w="3533" w:type="dxa"/>
            <w:tcBorders>
              <w:top w:val="single" w:sz="6" w:space="0" w:color="auto"/>
              <w:bottom w:val="single" w:sz="6" w:space="0" w:color="auto"/>
            </w:tcBorders>
            <w:shd w:val="clear" w:color="auto" w:fill="E6E6E6"/>
            <w:noWrap/>
            <w:vAlign w:val="center"/>
          </w:tcPr>
          <w:p w14:paraId="6D54EC9A" w14:textId="77777777" w:rsidR="00B31BEE" w:rsidRPr="00E235E7" w:rsidDel="00335984" w:rsidRDefault="00B31BEE" w:rsidP="0032509D">
            <w:pPr>
              <w:jc w:val="right"/>
              <w:rPr>
                <w:del w:id="580" w:author="David Brown" w:date="2022-04-28T03:35:00Z"/>
                <w:rFonts w:ascii="Calibri" w:hAnsi="Calibri" w:cs="Arial"/>
                <w:szCs w:val="22"/>
              </w:rPr>
            </w:pPr>
            <w:del w:id="581" w:author="David Brown" w:date="2022-04-28T03:35:00Z">
              <w:r w:rsidRPr="00E235E7" w:rsidDel="00335984">
                <w:rPr>
                  <w:rFonts w:ascii="Calibri" w:hAnsi="Calibri" w:cs="Arial"/>
                  <w:szCs w:val="22"/>
                </w:rPr>
                <w:delText>Manufacturer:</w:delText>
              </w:r>
            </w:del>
          </w:p>
        </w:tc>
        <w:tc>
          <w:tcPr>
            <w:tcW w:w="5386" w:type="dxa"/>
            <w:noWrap/>
            <w:vAlign w:val="center"/>
          </w:tcPr>
          <w:p w14:paraId="6E05C5CE" w14:textId="77777777" w:rsidR="00B31BEE" w:rsidRPr="00E235E7" w:rsidDel="00335984" w:rsidRDefault="00B31BEE" w:rsidP="0032509D">
            <w:pPr>
              <w:jc w:val="center"/>
              <w:rPr>
                <w:del w:id="582" w:author="David Brown" w:date="2022-04-28T03:35:00Z"/>
                <w:rFonts w:ascii="Calibri" w:hAnsi="Calibri" w:cs="Arial"/>
                <w:color w:val="000000"/>
                <w:szCs w:val="22"/>
              </w:rPr>
            </w:pPr>
            <w:del w:id="583" w:author="David Brown" w:date="2022-04-28T03:35:00Z">
              <w:r w:rsidRPr="00E235E7" w:rsidDel="00335984">
                <w:rPr>
                  <w:rFonts w:ascii="Calibri" w:hAnsi="Calibri" w:cs="Arial"/>
                  <w:color w:val="000000"/>
                  <w:szCs w:val="22"/>
                </w:rPr>
                <w:delText>Siemens</w:delText>
              </w:r>
            </w:del>
          </w:p>
        </w:tc>
      </w:tr>
      <w:tr w:rsidR="00B31BEE" w:rsidRPr="00E235E7" w:rsidDel="00335984" w14:paraId="507408C3" w14:textId="77777777" w:rsidTr="00872627">
        <w:trPr>
          <w:trHeight w:hRule="exact" w:val="288"/>
          <w:del w:id="584" w:author="David Brown" w:date="2022-04-28T03:35:00Z"/>
        </w:trPr>
        <w:tc>
          <w:tcPr>
            <w:tcW w:w="3533" w:type="dxa"/>
            <w:tcBorders>
              <w:top w:val="single" w:sz="6" w:space="0" w:color="auto"/>
              <w:bottom w:val="single" w:sz="6" w:space="0" w:color="auto"/>
            </w:tcBorders>
            <w:shd w:val="clear" w:color="auto" w:fill="E6E6E6"/>
            <w:noWrap/>
            <w:vAlign w:val="center"/>
          </w:tcPr>
          <w:p w14:paraId="1B78D3BF" w14:textId="77777777" w:rsidR="00B31BEE" w:rsidRPr="00E235E7" w:rsidDel="00335984" w:rsidRDefault="00B31BEE" w:rsidP="0032509D">
            <w:pPr>
              <w:jc w:val="right"/>
              <w:rPr>
                <w:del w:id="585" w:author="David Brown" w:date="2022-04-28T03:35:00Z"/>
                <w:rFonts w:ascii="Calibri" w:hAnsi="Calibri" w:cs="Arial"/>
                <w:szCs w:val="22"/>
              </w:rPr>
            </w:pPr>
            <w:del w:id="586" w:author="David Brown" w:date="2022-04-28T03:35:00Z">
              <w:r w:rsidRPr="00E235E7" w:rsidDel="00335984">
                <w:rPr>
                  <w:rFonts w:ascii="Calibri" w:hAnsi="Calibri" w:cs="Arial"/>
                  <w:color w:val="000000"/>
                  <w:szCs w:val="22"/>
                </w:rPr>
                <w:delText>Part Number:</w:delText>
              </w:r>
            </w:del>
          </w:p>
        </w:tc>
        <w:tc>
          <w:tcPr>
            <w:tcW w:w="5386" w:type="dxa"/>
            <w:noWrap/>
            <w:vAlign w:val="center"/>
          </w:tcPr>
          <w:p w14:paraId="05600A33" w14:textId="77777777" w:rsidR="00B31BEE" w:rsidRPr="00E235E7" w:rsidDel="00335984" w:rsidRDefault="002E33B4" w:rsidP="002E33B4">
            <w:pPr>
              <w:jc w:val="center"/>
              <w:rPr>
                <w:del w:id="587" w:author="David Brown" w:date="2022-04-28T03:35:00Z"/>
                <w:rFonts w:ascii="Calibri" w:eastAsia="Arial Unicode MS" w:hAnsi="Calibri" w:cs="Arial"/>
                <w:color w:val="000000"/>
                <w:szCs w:val="22"/>
              </w:rPr>
            </w:pPr>
            <w:del w:id="588" w:author="David Brown" w:date="2022-04-28T03:35:00Z">
              <w:r w:rsidRPr="00E235E7" w:rsidDel="00335984">
                <w:rPr>
                  <w:rFonts w:ascii="Calibri" w:hAnsi="Calibri" w:cs="Arial"/>
                  <w:color w:val="000000"/>
                  <w:szCs w:val="22"/>
                </w:rPr>
                <w:delText>7MF401</w:delText>
              </w:r>
              <w:r w:rsidR="00B31BEE" w:rsidRPr="00E235E7" w:rsidDel="00335984">
                <w:rPr>
                  <w:rFonts w:ascii="Calibri" w:hAnsi="Calibri" w:cs="Arial"/>
                  <w:color w:val="000000"/>
                  <w:szCs w:val="22"/>
                </w:rPr>
                <w:delText>3-1</w:delText>
              </w:r>
              <w:r w:rsidR="00B31BEE" w:rsidRPr="00E235E7" w:rsidDel="00335984">
                <w:rPr>
                  <w:rFonts w:ascii="Calibri" w:hAnsi="Calibri" w:cs="Arial"/>
                  <w:color w:val="000000"/>
                  <w:szCs w:val="22"/>
                  <w:highlight w:val="yellow"/>
                </w:rPr>
                <w:delText>D</w:delText>
              </w:r>
              <w:r w:rsidR="00B31BEE" w:rsidRPr="00E235E7" w:rsidDel="00335984">
                <w:rPr>
                  <w:rFonts w:ascii="Calibri" w:hAnsi="Calibri" w:cs="Arial"/>
                  <w:color w:val="000000"/>
                  <w:szCs w:val="22"/>
                </w:rPr>
                <w:delText>A10-1</w:delText>
              </w:r>
              <w:r w:rsidRPr="00E235E7" w:rsidDel="00335984">
                <w:rPr>
                  <w:rFonts w:ascii="Calibri" w:hAnsi="Calibri" w:cs="Arial"/>
                  <w:color w:val="000000"/>
                  <w:szCs w:val="22"/>
                </w:rPr>
                <w:delText>AC6Z</w:delText>
              </w:r>
              <w:r w:rsidR="00A06810" w:rsidRPr="00E235E7" w:rsidDel="00335984">
                <w:rPr>
                  <w:rFonts w:ascii="Calibri" w:hAnsi="Calibri" w:cs="Arial"/>
                  <w:color w:val="000000"/>
                  <w:szCs w:val="22"/>
                </w:rPr>
                <w:delText>-A02</w:delText>
              </w:r>
            </w:del>
          </w:p>
        </w:tc>
      </w:tr>
      <w:tr w:rsidR="008119DB" w:rsidRPr="00E235E7" w:rsidDel="00335984" w14:paraId="284E9D91" w14:textId="77777777" w:rsidTr="00872627">
        <w:trPr>
          <w:trHeight w:hRule="exact" w:val="288"/>
          <w:del w:id="589" w:author="David Brown" w:date="2022-04-28T03:35:00Z"/>
        </w:trPr>
        <w:tc>
          <w:tcPr>
            <w:tcW w:w="3533" w:type="dxa"/>
            <w:tcBorders>
              <w:top w:val="single" w:sz="6" w:space="0" w:color="auto"/>
              <w:bottom w:val="single" w:sz="6" w:space="0" w:color="auto"/>
            </w:tcBorders>
            <w:shd w:val="clear" w:color="auto" w:fill="E6E6E6"/>
            <w:noWrap/>
            <w:vAlign w:val="center"/>
          </w:tcPr>
          <w:p w14:paraId="0E811090" w14:textId="77777777" w:rsidR="008119DB" w:rsidRPr="00E235E7" w:rsidDel="00335984" w:rsidRDefault="00B31BEE" w:rsidP="00B31BEE">
            <w:pPr>
              <w:tabs>
                <w:tab w:val="left" w:pos="720"/>
                <w:tab w:val="left" w:pos="1440"/>
                <w:tab w:val="left" w:pos="2160"/>
                <w:tab w:val="left" w:pos="2880"/>
              </w:tabs>
              <w:rPr>
                <w:del w:id="590" w:author="David Brown" w:date="2022-04-28T03:35:00Z"/>
                <w:rFonts w:ascii="Calibri" w:eastAsia="Arial Unicode MS" w:hAnsi="Calibri" w:cs="Arial"/>
                <w:b/>
                <w:bCs/>
                <w:szCs w:val="22"/>
                <w:u w:val="single"/>
              </w:rPr>
            </w:pPr>
            <w:del w:id="591" w:author="David Brown" w:date="2022-04-28T03:35:00Z">
              <w:r w:rsidRPr="00E235E7" w:rsidDel="00335984">
                <w:rPr>
                  <w:rFonts w:ascii="Calibri" w:hAnsi="Calibri" w:cs="Arial"/>
                  <w:b/>
                  <w:bCs/>
                  <w:szCs w:val="22"/>
                  <w:u w:val="single"/>
                </w:rPr>
                <w:delText>Accessories</w:delText>
              </w:r>
              <w:r w:rsidR="008119DB" w:rsidRPr="00E235E7" w:rsidDel="00335984">
                <w:rPr>
                  <w:rFonts w:ascii="Calibri" w:hAnsi="Calibri" w:cs="Arial"/>
                  <w:b/>
                  <w:bCs/>
                  <w:szCs w:val="22"/>
                  <w:u w:val="single"/>
                </w:rPr>
                <w:delText>:</w:delText>
              </w:r>
            </w:del>
          </w:p>
        </w:tc>
        <w:tc>
          <w:tcPr>
            <w:tcW w:w="5386" w:type="dxa"/>
            <w:noWrap/>
            <w:vAlign w:val="center"/>
          </w:tcPr>
          <w:p w14:paraId="08651120" w14:textId="77777777" w:rsidR="008119DB" w:rsidRPr="00E235E7" w:rsidDel="00335984" w:rsidRDefault="008119DB" w:rsidP="001E3A7D">
            <w:pPr>
              <w:tabs>
                <w:tab w:val="left" w:pos="720"/>
                <w:tab w:val="left" w:pos="1440"/>
                <w:tab w:val="left" w:pos="2160"/>
                <w:tab w:val="left" w:pos="2880"/>
              </w:tabs>
              <w:jc w:val="center"/>
              <w:rPr>
                <w:del w:id="592" w:author="David Brown" w:date="2022-04-28T03:35:00Z"/>
                <w:rFonts w:ascii="Calibri" w:eastAsia="Arial Unicode MS" w:hAnsi="Calibri" w:cs="Arial"/>
                <w:color w:val="000000"/>
                <w:szCs w:val="22"/>
                <w:highlight w:val="yellow"/>
              </w:rPr>
            </w:pPr>
          </w:p>
        </w:tc>
      </w:tr>
      <w:tr w:rsidR="00B31BEE" w:rsidRPr="00E235E7" w:rsidDel="00335984" w14:paraId="27C420D9" w14:textId="77777777" w:rsidTr="00872627">
        <w:trPr>
          <w:trHeight w:hRule="exact" w:val="288"/>
          <w:del w:id="593" w:author="David Brown" w:date="2022-04-28T03:35:00Z"/>
        </w:trPr>
        <w:tc>
          <w:tcPr>
            <w:tcW w:w="3533" w:type="dxa"/>
            <w:tcBorders>
              <w:top w:val="single" w:sz="6" w:space="0" w:color="auto"/>
              <w:bottom w:val="single" w:sz="6" w:space="0" w:color="auto"/>
            </w:tcBorders>
            <w:shd w:val="clear" w:color="auto" w:fill="E6E6E6"/>
            <w:noWrap/>
            <w:vAlign w:val="center"/>
          </w:tcPr>
          <w:p w14:paraId="6AFF8C34" w14:textId="77777777" w:rsidR="00B31BEE" w:rsidRPr="00E235E7" w:rsidDel="00335984" w:rsidRDefault="002E33B4" w:rsidP="002E33B4">
            <w:pPr>
              <w:tabs>
                <w:tab w:val="left" w:pos="720"/>
                <w:tab w:val="left" w:pos="1440"/>
                <w:tab w:val="left" w:pos="2160"/>
                <w:tab w:val="left" w:pos="2880"/>
              </w:tabs>
              <w:jc w:val="right"/>
              <w:rPr>
                <w:del w:id="594" w:author="David Brown" w:date="2022-04-28T03:35:00Z"/>
                <w:rFonts w:ascii="Calibri" w:eastAsia="Arial Unicode MS" w:hAnsi="Calibri" w:cs="Arial"/>
                <w:szCs w:val="22"/>
              </w:rPr>
            </w:pPr>
            <w:del w:id="595" w:author="David Brown" w:date="2022-04-28T03:35:00Z">
              <w:r w:rsidRPr="00E235E7" w:rsidDel="00335984">
                <w:rPr>
                  <w:rFonts w:ascii="Calibri" w:hAnsi="Calibri" w:cs="Arial"/>
                  <w:szCs w:val="22"/>
                </w:rPr>
                <w:delText>Double Shut Off Valve Man</w:delText>
              </w:r>
              <w:r w:rsidR="00B31BEE" w:rsidRPr="00E235E7" w:rsidDel="00335984">
                <w:rPr>
                  <w:rFonts w:ascii="Calibri" w:hAnsi="Calibri" w:cs="Arial"/>
                  <w:szCs w:val="22"/>
                </w:rPr>
                <w:delText>ifold:</w:delText>
              </w:r>
            </w:del>
          </w:p>
        </w:tc>
        <w:tc>
          <w:tcPr>
            <w:tcW w:w="5386" w:type="dxa"/>
            <w:noWrap/>
            <w:vAlign w:val="center"/>
          </w:tcPr>
          <w:p w14:paraId="68B2A07F" w14:textId="77777777" w:rsidR="00B31BEE" w:rsidRPr="00E235E7" w:rsidDel="00335984" w:rsidRDefault="00B31BEE" w:rsidP="0032509D">
            <w:pPr>
              <w:tabs>
                <w:tab w:val="left" w:pos="720"/>
                <w:tab w:val="left" w:pos="1440"/>
                <w:tab w:val="left" w:pos="2160"/>
                <w:tab w:val="left" w:pos="2880"/>
              </w:tabs>
              <w:jc w:val="center"/>
              <w:rPr>
                <w:del w:id="596" w:author="David Brown" w:date="2022-04-28T03:35:00Z"/>
                <w:rFonts w:ascii="Calibri" w:eastAsia="Arial Unicode MS" w:hAnsi="Calibri" w:cs="Arial"/>
                <w:color w:val="000000"/>
                <w:szCs w:val="22"/>
                <w:highlight w:val="yellow"/>
              </w:rPr>
            </w:pPr>
            <w:del w:id="597" w:author="David Brown" w:date="2022-04-28T03:35:00Z">
              <w:r w:rsidRPr="00E235E7" w:rsidDel="00335984">
                <w:rPr>
                  <w:rFonts w:ascii="Calibri" w:hAnsi="Calibri" w:cs="Arial"/>
                  <w:color w:val="000000"/>
                  <w:szCs w:val="22"/>
                </w:rPr>
                <w:delText>7MF9011-4</w:delText>
              </w:r>
              <w:r w:rsidR="002E33B4" w:rsidRPr="00E235E7" w:rsidDel="00335984">
                <w:rPr>
                  <w:rFonts w:ascii="Calibri" w:hAnsi="Calibri" w:cs="Arial"/>
                  <w:color w:val="000000"/>
                  <w:szCs w:val="22"/>
                </w:rPr>
                <w:delText>FA</w:delText>
              </w:r>
            </w:del>
          </w:p>
        </w:tc>
      </w:tr>
      <w:tr w:rsidR="00753429" w:rsidRPr="00E235E7" w:rsidDel="00335984" w14:paraId="666BA905" w14:textId="77777777" w:rsidTr="00872627">
        <w:trPr>
          <w:trHeight w:hRule="exact" w:val="288"/>
          <w:del w:id="598" w:author="David Brown" w:date="2022-04-28T03:35:00Z"/>
        </w:trPr>
        <w:tc>
          <w:tcPr>
            <w:tcW w:w="3533" w:type="dxa"/>
            <w:tcBorders>
              <w:top w:val="single" w:sz="6" w:space="0" w:color="auto"/>
              <w:bottom w:val="double" w:sz="6" w:space="0" w:color="auto"/>
            </w:tcBorders>
            <w:shd w:val="clear" w:color="auto" w:fill="E6E6E6"/>
            <w:noWrap/>
            <w:vAlign w:val="center"/>
          </w:tcPr>
          <w:p w14:paraId="2A2CF036" w14:textId="77777777" w:rsidR="00753429" w:rsidRPr="00E235E7" w:rsidDel="00335984" w:rsidRDefault="00753429" w:rsidP="0032509D">
            <w:pPr>
              <w:tabs>
                <w:tab w:val="left" w:pos="720"/>
                <w:tab w:val="left" w:pos="1440"/>
                <w:tab w:val="left" w:pos="2160"/>
                <w:tab w:val="left" w:pos="2880"/>
              </w:tabs>
              <w:jc w:val="right"/>
              <w:rPr>
                <w:del w:id="599" w:author="David Brown" w:date="2022-04-28T03:35:00Z"/>
                <w:rFonts w:ascii="Calibri" w:hAnsi="Calibri" w:cs="Arial"/>
                <w:szCs w:val="22"/>
              </w:rPr>
            </w:pPr>
          </w:p>
        </w:tc>
        <w:tc>
          <w:tcPr>
            <w:tcW w:w="5386" w:type="dxa"/>
            <w:noWrap/>
            <w:vAlign w:val="center"/>
          </w:tcPr>
          <w:p w14:paraId="1908171E" w14:textId="77777777" w:rsidR="00753429" w:rsidRPr="00E235E7" w:rsidDel="00335984" w:rsidRDefault="00753429" w:rsidP="0032509D">
            <w:pPr>
              <w:tabs>
                <w:tab w:val="left" w:pos="720"/>
                <w:tab w:val="left" w:pos="1440"/>
                <w:tab w:val="left" w:pos="2160"/>
                <w:tab w:val="left" w:pos="2880"/>
              </w:tabs>
              <w:jc w:val="center"/>
              <w:rPr>
                <w:del w:id="600" w:author="David Brown" w:date="2022-04-28T03:35:00Z"/>
                <w:rFonts w:ascii="Calibri" w:hAnsi="Calibri" w:cs="Arial"/>
                <w:color w:val="000000"/>
                <w:szCs w:val="22"/>
              </w:rPr>
            </w:pPr>
            <w:del w:id="601" w:author="David Brown" w:date="2022-04-28T03:35:00Z">
              <w:r w:rsidRPr="00E235E7" w:rsidDel="00335984">
                <w:rPr>
                  <w:rFonts w:ascii="Calibri" w:hAnsi="Calibri" w:cs="Arial"/>
                  <w:i/>
                  <w:color w:val="000000"/>
                  <w:szCs w:val="22"/>
                  <w:highlight w:val="yellow"/>
                </w:rPr>
                <w:delText>Additional added as necessary</w:delText>
              </w:r>
            </w:del>
          </w:p>
        </w:tc>
      </w:tr>
    </w:tbl>
    <w:p w14:paraId="4B401DD3" w14:textId="77777777" w:rsidR="008119DB" w:rsidRPr="00E235E7" w:rsidRDefault="008119DB" w:rsidP="008119DB">
      <w:pPr>
        <w:pStyle w:val="Other"/>
        <w:spacing w:before="240"/>
        <w:jc w:val="center"/>
        <w:rPr>
          <w:rFonts w:ascii="Calibri" w:hAnsi="Calibri"/>
          <w:b/>
          <w:sz w:val="22"/>
          <w:szCs w:val="22"/>
        </w:rPr>
      </w:pPr>
    </w:p>
    <w:p w14:paraId="75C50EE7" w14:textId="77777777" w:rsidR="00F13982" w:rsidRPr="00E235E7" w:rsidRDefault="00F13982" w:rsidP="008A26A6">
      <w:pPr>
        <w:pStyle w:val="Other"/>
        <w:spacing w:before="240"/>
        <w:jc w:val="center"/>
        <w:rPr>
          <w:rFonts w:ascii="Calibri" w:hAnsi="Calibri"/>
          <w:b/>
          <w:sz w:val="22"/>
          <w:szCs w:val="22"/>
        </w:rPr>
      </w:pPr>
      <w:r w:rsidRPr="00E235E7">
        <w:rPr>
          <w:rFonts w:ascii="Calibri" w:hAnsi="Calibri"/>
          <w:b/>
          <w:sz w:val="22"/>
          <w:szCs w:val="22"/>
        </w:rPr>
        <w:t>END OF SECTION</w:t>
      </w:r>
    </w:p>
    <w:sectPr w:rsidR="00F13982" w:rsidRPr="00E235E7" w:rsidSect="00AB45AC">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3" w:author="Radulovic, Nicole" w:date="2022-11-04T13:21:00Z" w:initials="RN">
    <w:p w14:paraId="23D9994C" w14:textId="77777777" w:rsidR="00B577B4" w:rsidRDefault="00B577B4">
      <w:pPr>
        <w:pStyle w:val="CommentText"/>
      </w:pPr>
      <w:r>
        <w:rPr>
          <w:rStyle w:val="CommentReference"/>
        </w:rPr>
        <w:annotationRef/>
      </w:r>
      <w:r>
        <w:t>Newest template is 13-Jun-22</w:t>
      </w:r>
    </w:p>
  </w:comment>
  <w:comment w:id="56" w:author="Radulovic, Nicole" w:date="2022-11-04T13:21:00Z" w:initials="RN">
    <w:p w14:paraId="6DDAC94E" w14:textId="77777777" w:rsidR="00B577B4" w:rsidRDefault="00B577B4">
      <w:pPr>
        <w:pStyle w:val="CommentText"/>
      </w:pPr>
      <w:r>
        <w:rPr>
          <w:rStyle w:val="CommentReference"/>
        </w:rPr>
        <w:annotationRef/>
      </w:r>
      <w:r>
        <w:t>Should “Or Equivalent” be included here</w:t>
      </w:r>
    </w:p>
  </w:comment>
  <w:comment w:id="121" w:author="David Brown" w:date="2022-04-28T03:34:00Z" w:initials="DB">
    <w:p w14:paraId="7D69A739" w14:textId="77777777" w:rsidR="00335984" w:rsidRDefault="00760957" w:rsidP="00F94CF9">
      <w:pPr>
        <w:pStyle w:val="CommentText"/>
      </w:pPr>
      <w:r>
        <w:rPr>
          <w:rStyle w:val="CommentReference"/>
        </w:rPr>
        <w:annotationRef/>
      </w:r>
      <w:r w:rsidR="00335984">
        <w:rPr>
          <w:lang w:val="en-CA"/>
        </w:rPr>
        <w:t>Instrument range to be confirmed with K.W.</w:t>
      </w:r>
    </w:p>
  </w:comment>
  <w:comment w:id="384" w:author="David Brown" w:date="2022-04-28T03:36:00Z" w:initials="DB">
    <w:p w14:paraId="59413981" w14:textId="77777777" w:rsidR="00335984" w:rsidRDefault="00335984" w:rsidP="00F94CF9">
      <w:pPr>
        <w:pStyle w:val="CommentText"/>
      </w:pPr>
      <w:r>
        <w:rPr>
          <w:rStyle w:val="CommentReference"/>
        </w:rPr>
        <w:annotationRef/>
      </w:r>
      <w:r>
        <w:rPr>
          <w:lang w:val="en-CA"/>
        </w:rPr>
        <w:t>Expected range to be confirmed with K.W.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D9994C" w15:done="0"/>
  <w15:commentEx w15:paraId="6DDAC94E" w15:done="0"/>
  <w15:commentEx w15:paraId="7D69A739" w15:done="0"/>
  <w15:commentEx w15:paraId="59413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D9994C" w16cid:durableId="270F9042"/>
  <w16cid:commentId w16cid:paraId="6DDAC94E" w16cid:durableId="270F9066"/>
  <w16cid:commentId w16cid:paraId="7D69A739" w16cid:durableId="261489B3"/>
  <w16cid:commentId w16cid:paraId="59413981" w16cid:durableId="26148A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B3E7C" w14:textId="77777777" w:rsidR="00EF1AED" w:rsidRDefault="00EF1AED">
      <w:r>
        <w:separator/>
      </w:r>
    </w:p>
  </w:endnote>
  <w:endnote w:type="continuationSeparator" w:id="0">
    <w:p w14:paraId="5ED685B4" w14:textId="77777777" w:rsidR="00EF1AED" w:rsidRDefault="00EF1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2A071" w14:textId="77777777" w:rsidR="00EF1AED" w:rsidRDefault="00EF1AED">
      <w:r>
        <w:separator/>
      </w:r>
    </w:p>
  </w:footnote>
  <w:footnote w:type="continuationSeparator" w:id="0">
    <w:p w14:paraId="0656C2D7" w14:textId="77777777" w:rsidR="00EF1AED" w:rsidRDefault="00EF1A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1F83F" w14:textId="77777777" w:rsidR="009E0576" w:rsidRPr="009E0576" w:rsidRDefault="009E0576" w:rsidP="009E0576">
    <w:pPr>
      <w:pBdr>
        <w:top w:val="single" w:sz="4" w:space="1" w:color="auto"/>
      </w:pBdr>
      <w:tabs>
        <w:tab w:val="right" w:pos="10350"/>
      </w:tabs>
      <w:rPr>
        <w:rFonts w:ascii="Calibri" w:hAnsi="Calibri" w:cs="Arial"/>
      </w:rPr>
    </w:pPr>
    <w:r w:rsidRPr="009E0576">
      <w:rPr>
        <w:rFonts w:ascii="Calibri" w:hAnsi="Calibri" w:cs="Arial"/>
      </w:rPr>
      <w:t>Section 13200</w:t>
    </w:r>
    <w:r>
      <w:rPr>
        <w:rFonts w:ascii="Calibri" w:hAnsi="Calibri" w:cs="Arial"/>
      </w:rPr>
      <w:tab/>
    </w:r>
    <w:r w:rsidRPr="009E0576">
      <w:rPr>
        <w:rFonts w:ascii="Calibri" w:hAnsi="Calibri" w:cs="Arial"/>
      </w:rPr>
      <w:t>CONTRACT NO</w:t>
    </w:r>
    <w:r w:rsidRPr="009E0576">
      <w:rPr>
        <w:rFonts w:ascii="Calibri" w:hAnsi="Calibri" w:cs="Arial"/>
        <w:highlight w:val="yellow"/>
      </w:rPr>
      <w:t>.</w:t>
    </w:r>
    <w:ins w:id="602" w:author="David Brown" w:date="2022-04-28T03:30:00Z">
      <w:r w:rsidR="00760957">
        <w:rPr>
          <w:rFonts w:ascii="Calibri" w:hAnsi="Calibri" w:cs="Arial"/>
          <w:highlight w:val="yellow"/>
        </w:rPr>
        <w:t xml:space="preserve"> T-XX-XXX</w:t>
      </w:r>
    </w:ins>
    <w:del w:id="603" w:author="David Brown" w:date="2022-04-28T03:30:00Z">
      <w:r w:rsidRPr="009E0576" w:rsidDel="00760957">
        <w:rPr>
          <w:rFonts w:ascii="Calibri" w:hAnsi="Calibri" w:cs="Arial"/>
          <w:highlight w:val="yellow"/>
        </w:rPr>
        <w:delText>... [Insert Region Number]</w:delText>
      </w:r>
    </w:del>
    <w:r w:rsidRPr="009E0576">
      <w:rPr>
        <w:rFonts w:ascii="Calibri" w:hAnsi="Calibri" w:cs="Arial"/>
      </w:rPr>
      <w:tab/>
    </w:r>
  </w:p>
  <w:p w14:paraId="248D710A" w14:textId="77777777" w:rsidR="009E0576" w:rsidRPr="009E0576" w:rsidRDefault="009E0576" w:rsidP="009E0576">
    <w:pPr>
      <w:pBdr>
        <w:top w:val="single" w:sz="4" w:space="1" w:color="auto"/>
      </w:pBdr>
      <w:tabs>
        <w:tab w:val="left" w:pos="-1440"/>
        <w:tab w:val="left" w:pos="-720"/>
        <w:tab w:val="left" w:pos="0"/>
        <w:tab w:val="center" w:pos="5220"/>
        <w:tab w:val="right" w:pos="10350"/>
      </w:tabs>
      <w:rPr>
        <w:rFonts w:ascii="Calibri" w:hAnsi="Calibri" w:cs="Arial"/>
      </w:rPr>
    </w:pPr>
    <w:r w:rsidRPr="009E0576">
      <w:rPr>
        <w:rFonts w:ascii="Calibri" w:hAnsi="Calibri" w:cs="Arial"/>
      </w:rPr>
      <w:t>2015-04-20</w:t>
    </w:r>
    <w:r w:rsidRPr="009E0576">
      <w:rPr>
        <w:rFonts w:ascii="Calibri" w:hAnsi="Calibri" w:cs="Arial"/>
        <w:b/>
      </w:rPr>
      <w:tab/>
      <w:t>GAUGE PRESSURE TRANSMITTER</w:t>
    </w:r>
    <w:r w:rsidRPr="009E0576">
      <w:rPr>
        <w:rFonts w:ascii="Calibri" w:hAnsi="Calibri" w:cs="Arial"/>
      </w:rPr>
      <w:tab/>
    </w:r>
  </w:p>
  <w:p w14:paraId="613652B0" w14:textId="77777777" w:rsidR="009E0576" w:rsidRPr="009E0576" w:rsidRDefault="009E0576" w:rsidP="009E0576">
    <w:pPr>
      <w:pBdr>
        <w:top w:val="single" w:sz="4" w:space="1" w:color="auto"/>
      </w:pBdr>
      <w:tabs>
        <w:tab w:val="center" w:pos="5175"/>
        <w:tab w:val="right" w:pos="10350"/>
      </w:tabs>
      <w:rPr>
        <w:rFonts w:ascii="Calibri" w:hAnsi="Calibri" w:cs="Arial"/>
      </w:rPr>
    </w:pPr>
    <w:r w:rsidRPr="009E0576">
      <w:rPr>
        <w:rFonts w:ascii="Calibri" w:hAnsi="Calibri" w:cs="Arial"/>
      </w:rPr>
      <w:t xml:space="preserve">Page </w:t>
    </w:r>
    <w:r w:rsidRPr="009E0576">
      <w:rPr>
        <w:rFonts w:ascii="Calibri" w:hAnsi="Calibri" w:cs="Arial"/>
      </w:rPr>
      <w:fldChar w:fldCharType="begin"/>
    </w:r>
    <w:r w:rsidRPr="009E0576">
      <w:rPr>
        <w:rFonts w:ascii="Calibri" w:hAnsi="Calibri" w:cs="Arial"/>
      </w:rPr>
      <w:instrText xml:space="preserve">PAGE </w:instrText>
    </w:r>
    <w:r w:rsidRPr="009E0576">
      <w:rPr>
        <w:rFonts w:ascii="Calibri" w:hAnsi="Calibri" w:cs="Arial"/>
      </w:rPr>
      <w:fldChar w:fldCharType="separate"/>
    </w:r>
    <w:r>
      <w:rPr>
        <w:rFonts w:ascii="Calibri" w:hAnsi="Calibri" w:cs="Arial"/>
        <w:noProof/>
      </w:rPr>
      <w:t>4</w:t>
    </w:r>
    <w:r w:rsidRPr="009E0576">
      <w:rPr>
        <w:rFonts w:ascii="Calibri" w:hAnsi="Calibri" w:cs="Arial"/>
      </w:rPr>
      <w:fldChar w:fldCharType="end"/>
    </w:r>
    <w:r w:rsidRPr="009E0576">
      <w:rPr>
        <w:rFonts w:ascii="Calibri" w:hAnsi="Calibri" w:cs="Arial"/>
      </w:rPr>
      <w:t xml:space="preserve"> </w:t>
    </w:r>
    <w:r>
      <w:rPr>
        <w:rFonts w:ascii="Calibri" w:hAnsi="Calibri" w:cs="Arial"/>
      </w:rPr>
      <w:tab/>
    </w:r>
    <w:r>
      <w:rPr>
        <w:rFonts w:ascii="Calibri" w:hAnsi="Calibri" w:cs="Arial"/>
      </w:rPr>
      <w:tab/>
    </w:r>
    <w:r w:rsidRPr="009E0576">
      <w:rPr>
        <w:rFonts w:ascii="Calibri" w:hAnsi="Calibri" w:cs="Arial"/>
      </w:rPr>
      <w:t xml:space="preserve">DATE:  </w:t>
    </w:r>
    <w:ins w:id="604" w:author="David Brown" w:date="2022-04-28T03:30:00Z">
      <w:r w:rsidR="00760957">
        <w:rPr>
          <w:rFonts w:ascii="Calibri" w:hAnsi="Calibri" w:cs="Arial"/>
          <w:highlight w:val="yellow"/>
        </w:rPr>
        <w:t>April 2022</w:t>
      </w:r>
    </w:ins>
    <w:del w:id="605" w:author="David Brown" w:date="2022-04-28T03:30:00Z">
      <w:r w:rsidRPr="009E0576" w:rsidDel="00760957">
        <w:rPr>
          <w:rFonts w:ascii="Calibri" w:hAnsi="Calibri" w:cs="Arial"/>
          <w:highlight w:val="yellow"/>
        </w:rPr>
        <w:delText>[Insert Date, (e.g. Jan., 2010)]</w:delText>
      </w:r>
    </w:del>
    <w:r w:rsidRPr="009E0576">
      <w:rPr>
        <w:rFonts w:ascii="Calibri" w:hAnsi="Calibri" w:cs="Arial"/>
      </w:rPr>
      <w:tab/>
      <w:t xml:space="preserve"> </w:t>
    </w:r>
  </w:p>
  <w:p w14:paraId="7C0F23C4" w14:textId="77777777" w:rsidR="009E0576" w:rsidRDefault="009E05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40E81" w14:textId="77777777" w:rsidR="002E6367" w:rsidRPr="00E235E7" w:rsidRDefault="002E6367" w:rsidP="00672C12">
    <w:pPr>
      <w:pBdr>
        <w:top w:val="single" w:sz="4" w:space="1" w:color="auto"/>
      </w:pBdr>
      <w:tabs>
        <w:tab w:val="right" w:pos="10350"/>
      </w:tabs>
      <w:rPr>
        <w:rFonts w:ascii="Calibri" w:hAnsi="Calibri" w:cs="Arial"/>
      </w:rPr>
    </w:pPr>
    <w:r w:rsidRPr="00E235E7">
      <w:rPr>
        <w:rFonts w:ascii="Calibri" w:hAnsi="Calibri" w:cs="Arial"/>
      </w:rPr>
      <w:t>CONTRACT NO</w:t>
    </w:r>
    <w:r w:rsidRPr="00E235E7">
      <w:rPr>
        <w:rFonts w:ascii="Calibri" w:hAnsi="Calibri" w:cs="Arial"/>
        <w:highlight w:val="yellow"/>
      </w:rPr>
      <w:t>.</w:t>
    </w:r>
    <w:ins w:id="606" w:author="David Brown" w:date="2022-04-28T03:30:00Z">
      <w:r w:rsidR="00760957">
        <w:rPr>
          <w:rFonts w:ascii="Calibri" w:hAnsi="Calibri" w:cs="Arial"/>
          <w:highlight w:val="yellow"/>
        </w:rPr>
        <w:t xml:space="preserve"> T-XX-XXX</w:t>
      </w:r>
    </w:ins>
    <w:del w:id="607" w:author="David Brown" w:date="2022-04-28T03:30:00Z">
      <w:r w:rsidRPr="00E235E7" w:rsidDel="00760957">
        <w:rPr>
          <w:rFonts w:ascii="Calibri" w:hAnsi="Calibri" w:cs="Arial"/>
          <w:highlight w:val="yellow"/>
        </w:rPr>
        <w:delText>.</w:delText>
      </w:r>
    </w:del>
    <w:del w:id="608" w:author="David Brown" w:date="2022-04-28T03:29:00Z">
      <w:r w:rsidRPr="00E235E7" w:rsidDel="00760957">
        <w:rPr>
          <w:rFonts w:ascii="Calibri" w:hAnsi="Calibri" w:cs="Arial"/>
          <w:highlight w:val="yellow"/>
        </w:rPr>
        <w:delText>.. [Insert Region Number]</w:delText>
      </w:r>
    </w:del>
    <w:r w:rsidRPr="00E235E7">
      <w:rPr>
        <w:rFonts w:ascii="Calibri" w:hAnsi="Calibri" w:cs="Arial"/>
      </w:rPr>
      <w:tab/>
      <w:t xml:space="preserve">Section </w:t>
    </w:r>
    <w:r w:rsidR="00EF560A" w:rsidRPr="00E235E7">
      <w:rPr>
        <w:rFonts w:ascii="Calibri" w:hAnsi="Calibri" w:cs="Arial"/>
      </w:rPr>
      <w:t>13</w:t>
    </w:r>
    <w:r w:rsidR="00EB4310" w:rsidRPr="00E235E7">
      <w:rPr>
        <w:rFonts w:ascii="Calibri" w:hAnsi="Calibri" w:cs="Arial"/>
      </w:rPr>
      <w:t>200</w:t>
    </w:r>
  </w:p>
  <w:p w14:paraId="6EBD6D03" w14:textId="77777777" w:rsidR="002E6367" w:rsidRPr="00E235E7" w:rsidRDefault="002E6367" w:rsidP="008A26A6">
    <w:pPr>
      <w:pBdr>
        <w:top w:val="single" w:sz="4" w:space="1" w:color="auto"/>
      </w:pBdr>
      <w:tabs>
        <w:tab w:val="left" w:pos="-1440"/>
        <w:tab w:val="left" w:pos="-720"/>
        <w:tab w:val="left" w:pos="0"/>
        <w:tab w:val="center" w:pos="5220"/>
        <w:tab w:val="right" w:pos="10350"/>
      </w:tabs>
      <w:rPr>
        <w:rFonts w:ascii="Calibri" w:hAnsi="Calibri" w:cs="Arial"/>
      </w:rPr>
    </w:pPr>
    <w:r w:rsidRPr="00E235E7">
      <w:rPr>
        <w:rFonts w:ascii="Calibri" w:hAnsi="Calibri" w:cs="Arial"/>
        <w:b/>
      </w:rPr>
      <w:tab/>
    </w:r>
    <w:r w:rsidR="00232B70" w:rsidRPr="00E235E7">
      <w:rPr>
        <w:rFonts w:ascii="Calibri" w:hAnsi="Calibri" w:cs="Arial"/>
        <w:b/>
      </w:rPr>
      <w:t xml:space="preserve">GAUGE </w:t>
    </w:r>
    <w:r w:rsidR="00EF560A" w:rsidRPr="00E235E7">
      <w:rPr>
        <w:rFonts w:ascii="Calibri" w:hAnsi="Calibri" w:cs="Arial"/>
        <w:b/>
      </w:rPr>
      <w:t>PRESSURE TRANSMITTER</w:t>
    </w:r>
    <w:r w:rsidRPr="00E235E7">
      <w:rPr>
        <w:rFonts w:ascii="Calibri" w:hAnsi="Calibri" w:cs="Arial"/>
      </w:rPr>
      <w:tab/>
    </w:r>
    <w:r w:rsidR="00AB45AC" w:rsidRPr="00E235E7">
      <w:rPr>
        <w:rFonts w:ascii="Calibri" w:hAnsi="Calibri" w:cs="Arial"/>
      </w:rPr>
      <w:t>2015-04-20</w:t>
    </w:r>
  </w:p>
  <w:p w14:paraId="740BF98F" w14:textId="77777777" w:rsidR="002E6367" w:rsidRPr="00E235E7" w:rsidRDefault="002E6367" w:rsidP="00672C12">
    <w:pPr>
      <w:pBdr>
        <w:top w:val="single" w:sz="4" w:space="1" w:color="auto"/>
      </w:pBdr>
      <w:tabs>
        <w:tab w:val="center" w:pos="5175"/>
        <w:tab w:val="right" w:pos="10350"/>
      </w:tabs>
      <w:rPr>
        <w:rFonts w:ascii="Calibri" w:hAnsi="Calibri" w:cs="Arial"/>
      </w:rPr>
    </w:pPr>
    <w:r w:rsidRPr="00E235E7">
      <w:rPr>
        <w:rFonts w:ascii="Calibri" w:hAnsi="Calibri" w:cs="Arial"/>
      </w:rPr>
      <w:t xml:space="preserve">DATE:  </w:t>
    </w:r>
    <w:ins w:id="609" w:author="David Brown" w:date="2022-04-28T03:29:00Z">
      <w:r w:rsidR="00760957">
        <w:rPr>
          <w:rFonts w:ascii="Calibri" w:hAnsi="Calibri" w:cs="Arial"/>
          <w:highlight w:val="yellow"/>
        </w:rPr>
        <w:t>April 2022</w:t>
      </w:r>
    </w:ins>
    <w:del w:id="610" w:author="David Brown" w:date="2022-04-28T03:29:00Z">
      <w:r w:rsidRPr="00E235E7" w:rsidDel="00760957">
        <w:rPr>
          <w:rFonts w:ascii="Calibri" w:hAnsi="Calibri" w:cs="Arial"/>
          <w:highlight w:val="yellow"/>
        </w:rPr>
        <w:delText>[Insert Date, (e.g. Jan., 20</w:delText>
      </w:r>
      <w:r w:rsidR="005A78C9" w:rsidRPr="00E235E7" w:rsidDel="00760957">
        <w:rPr>
          <w:rFonts w:ascii="Calibri" w:hAnsi="Calibri" w:cs="Arial"/>
          <w:highlight w:val="yellow"/>
        </w:rPr>
        <w:delText>1</w:delText>
      </w:r>
      <w:r w:rsidRPr="00E235E7" w:rsidDel="00760957">
        <w:rPr>
          <w:rFonts w:ascii="Calibri" w:hAnsi="Calibri" w:cs="Arial"/>
          <w:highlight w:val="yellow"/>
        </w:rPr>
        <w:delText>0)]</w:delText>
      </w:r>
    </w:del>
    <w:r w:rsidRPr="00E235E7">
      <w:rPr>
        <w:rFonts w:ascii="Calibri" w:hAnsi="Calibri" w:cs="Arial"/>
      </w:rPr>
      <w:tab/>
    </w:r>
    <w:r w:rsidRPr="00E235E7">
      <w:rPr>
        <w:rFonts w:ascii="Calibri" w:hAnsi="Calibri" w:cs="Arial"/>
      </w:rPr>
      <w:tab/>
      <w:t xml:space="preserve">Page </w:t>
    </w:r>
    <w:r w:rsidRPr="00E235E7">
      <w:rPr>
        <w:rFonts w:ascii="Calibri" w:hAnsi="Calibri" w:cs="Arial"/>
      </w:rPr>
      <w:fldChar w:fldCharType="begin"/>
    </w:r>
    <w:r w:rsidRPr="00E235E7">
      <w:rPr>
        <w:rFonts w:ascii="Calibri" w:hAnsi="Calibri" w:cs="Arial"/>
      </w:rPr>
      <w:instrText xml:space="preserve">PAGE </w:instrText>
    </w:r>
    <w:r w:rsidRPr="00E235E7">
      <w:rPr>
        <w:rFonts w:ascii="Calibri" w:hAnsi="Calibri" w:cs="Arial"/>
      </w:rPr>
      <w:fldChar w:fldCharType="separate"/>
    </w:r>
    <w:r w:rsidR="006D4D0B" w:rsidRPr="00E235E7">
      <w:rPr>
        <w:rFonts w:ascii="Calibri" w:hAnsi="Calibri" w:cs="Arial"/>
        <w:noProof/>
      </w:rPr>
      <w:t>5</w:t>
    </w:r>
    <w:r w:rsidRPr="00E235E7">
      <w:rPr>
        <w:rFonts w:ascii="Calibri" w:hAnsi="Calibri" w:cs="Arial"/>
      </w:rPr>
      <w:fldChar w:fldCharType="end"/>
    </w:r>
    <w:r w:rsidR="00AB45AC" w:rsidRPr="00E235E7">
      <w:rPr>
        <w:rFonts w:ascii="Calibri" w:hAnsi="Calibri" w:cs="Arial"/>
      </w:rPr>
      <w:t xml:space="preserve"> </w:t>
    </w:r>
  </w:p>
  <w:p w14:paraId="0A71CB54" w14:textId="77777777" w:rsidR="002E6367" w:rsidRPr="00672C12" w:rsidRDefault="002E6367"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80822" w14:textId="77777777" w:rsidR="002E6367" w:rsidRPr="0082209E" w:rsidRDefault="002E6367" w:rsidP="00672C12">
    <w:pPr>
      <w:pBdr>
        <w:top w:val="single" w:sz="4" w:space="1" w:color="auto"/>
      </w:pBdr>
      <w:tabs>
        <w:tab w:val="right" w:pos="10350"/>
      </w:tabs>
      <w:rPr>
        <w:rFonts w:ascii="Arial" w:hAnsi="Arial" w:cs="Arial"/>
      </w:rPr>
    </w:pPr>
    <w:r w:rsidRPr="0082209E">
      <w:rPr>
        <w:rFonts w:ascii="Arial" w:hAnsi="Arial" w:cs="Arial"/>
      </w:rPr>
      <w:t>CONTRACT NO</w:t>
    </w:r>
    <w:r w:rsidRPr="00F0749E">
      <w:rPr>
        <w:rFonts w:ascii="Arial" w:hAnsi="Arial" w:cs="Arial"/>
        <w:highlight w:val="yellow"/>
      </w:rPr>
      <w:t>.... [Insert Region Number]</w:t>
    </w:r>
    <w:r w:rsidRPr="0082209E">
      <w:rPr>
        <w:rFonts w:ascii="Arial" w:hAnsi="Arial" w:cs="Arial"/>
      </w:rPr>
      <w:tab/>
      <w:t xml:space="preserve">Section </w:t>
    </w:r>
    <w:r w:rsidR="00EF560A">
      <w:rPr>
        <w:rFonts w:ascii="Arial" w:hAnsi="Arial" w:cs="Arial"/>
      </w:rPr>
      <w:t>13</w:t>
    </w:r>
    <w:r w:rsidR="00EB4310">
      <w:rPr>
        <w:rFonts w:ascii="Arial" w:hAnsi="Arial" w:cs="Arial"/>
      </w:rPr>
      <w:t>200</w:t>
    </w:r>
  </w:p>
  <w:p w14:paraId="667CECC5" w14:textId="77777777" w:rsidR="002E6367" w:rsidRPr="0082209E" w:rsidRDefault="002E6367"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r>
    <w:r w:rsidR="00232B70">
      <w:rPr>
        <w:rFonts w:ascii="Arial" w:hAnsi="Arial" w:cs="Arial"/>
        <w:b/>
      </w:rPr>
      <w:t xml:space="preserve">GAUGE </w:t>
    </w:r>
    <w:r w:rsidR="00EF560A">
      <w:rPr>
        <w:rFonts w:ascii="Arial" w:hAnsi="Arial" w:cs="Arial"/>
        <w:b/>
      </w:rPr>
      <w:t>PRESSURE TRANSMITTER</w:t>
    </w:r>
    <w:r w:rsidRPr="0082209E">
      <w:rPr>
        <w:rFonts w:ascii="Arial" w:hAnsi="Arial" w:cs="Arial"/>
      </w:rPr>
      <w:tab/>
    </w:r>
  </w:p>
  <w:p w14:paraId="61943B66" w14:textId="77777777" w:rsidR="002E6367" w:rsidRPr="0082209E" w:rsidRDefault="002E6367" w:rsidP="00672C12">
    <w:pPr>
      <w:pBdr>
        <w:top w:val="single" w:sz="4" w:space="1" w:color="auto"/>
      </w:pBdr>
      <w:tabs>
        <w:tab w:val="center" w:pos="5175"/>
        <w:tab w:val="right" w:pos="10350"/>
      </w:tabs>
      <w:rPr>
        <w:rFonts w:ascii="Arial" w:hAnsi="Arial" w:cs="Arial"/>
      </w:rPr>
    </w:pPr>
    <w:r w:rsidRPr="0082209E">
      <w:rPr>
        <w:rFonts w:ascii="Arial" w:hAnsi="Arial" w:cs="Arial"/>
      </w:rPr>
      <w:t>DATE</w:t>
    </w:r>
    <w:proofErr w:type="gramStart"/>
    <w:r w:rsidRPr="0082209E">
      <w:rPr>
        <w:rFonts w:ascii="Arial" w:hAnsi="Arial" w:cs="Arial"/>
      </w:rPr>
      <w:t xml:space="preserve">:  </w:t>
    </w:r>
    <w:r w:rsidRPr="00F0749E">
      <w:rPr>
        <w:rFonts w:ascii="Arial" w:hAnsi="Arial" w:cs="Arial"/>
        <w:highlight w:val="yellow"/>
      </w:rPr>
      <w:t>[</w:t>
    </w:r>
    <w:proofErr w:type="gramEnd"/>
    <w:r w:rsidRPr="00F0749E">
      <w:rPr>
        <w:rFonts w:ascii="Arial" w:hAnsi="Arial" w:cs="Arial"/>
        <w:highlight w:val="yellow"/>
      </w:rPr>
      <w:t>Insert Date, (e.g. Jan., 20</w:t>
    </w:r>
    <w:r w:rsidR="005A78C9">
      <w:rPr>
        <w:rFonts w:ascii="Arial" w:hAnsi="Arial" w:cs="Arial"/>
        <w:highlight w:val="yellow"/>
      </w:rPr>
      <w:t>1</w:t>
    </w:r>
    <w:r w:rsidRPr="00F0749E">
      <w:rPr>
        <w:rFonts w:ascii="Arial" w:hAnsi="Arial" w:cs="Arial"/>
        <w:highlight w:val="yellow"/>
      </w:rPr>
      <w:t>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AB45AC">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AB45AC">
      <w:rPr>
        <w:rStyle w:val="PageNumber"/>
        <w:rFonts w:ascii="Arial" w:hAnsi="Arial" w:cs="Arial"/>
        <w:caps/>
        <w:noProof/>
        <w:sz w:val="22"/>
        <w:szCs w:val="22"/>
      </w:rPr>
      <w:t>6</w:t>
    </w:r>
    <w:r w:rsidRPr="008A26A6">
      <w:rPr>
        <w:rStyle w:val="PageNumber"/>
        <w:rFonts w:ascii="Arial" w:hAnsi="Arial" w:cs="Arial"/>
        <w:caps/>
        <w:sz w:val="22"/>
        <w:szCs w:val="22"/>
      </w:rPr>
      <w:fldChar w:fldCharType="end"/>
    </w:r>
  </w:p>
  <w:p w14:paraId="0EB79F3C" w14:textId="77777777" w:rsidR="002E6367" w:rsidRDefault="002E6367"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AE3627"/>
    <w:multiLevelType w:val="hybridMultilevel"/>
    <w:tmpl w:val="3B08F956"/>
    <w:lvl w:ilvl="0" w:tplc="27788C50">
      <w:start w:val="1"/>
      <w:numFmt w:val="decimal"/>
      <w:pStyle w:val="Style2"/>
      <w:lvlText w:val=".%1"/>
      <w:lvlJc w:val="left"/>
      <w:pPr>
        <w:tabs>
          <w:tab w:val="num" w:pos="3173"/>
        </w:tabs>
        <w:ind w:left="4613" w:hanging="360"/>
      </w:pPr>
      <w:rPr>
        <w:rFonts w:hint="default"/>
      </w:rPr>
    </w:lvl>
    <w:lvl w:ilvl="1" w:tplc="04090003">
      <w:start w:val="1"/>
      <w:numFmt w:val="bullet"/>
      <w:lvlText w:val="o"/>
      <w:lvlJc w:val="left"/>
      <w:pPr>
        <w:tabs>
          <w:tab w:val="num" w:pos="5333"/>
        </w:tabs>
        <w:ind w:left="5333" w:hanging="360"/>
      </w:pPr>
      <w:rPr>
        <w:rFonts w:ascii="Courier New" w:hAnsi="Courier New" w:hint="default"/>
      </w:rPr>
    </w:lvl>
    <w:lvl w:ilvl="2" w:tplc="04090005" w:tentative="1">
      <w:start w:val="1"/>
      <w:numFmt w:val="bullet"/>
      <w:lvlText w:val=""/>
      <w:lvlJc w:val="left"/>
      <w:pPr>
        <w:tabs>
          <w:tab w:val="num" w:pos="6053"/>
        </w:tabs>
        <w:ind w:left="6053" w:hanging="360"/>
      </w:pPr>
      <w:rPr>
        <w:rFonts w:ascii="Wingdings" w:hAnsi="Wingdings" w:hint="default"/>
      </w:rPr>
    </w:lvl>
    <w:lvl w:ilvl="3" w:tplc="04090001" w:tentative="1">
      <w:start w:val="1"/>
      <w:numFmt w:val="bullet"/>
      <w:lvlText w:val=""/>
      <w:lvlJc w:val="left"/>
      <w:pPr>
        <w:tabs>
          <w:tab w:val="num" w:pos="6773"/>
        </w:tabs>
        <w:ind w:left="6773" w:hanging="360"/>
      </w:pPr>
      <w:rPr>
        <w:rFonts w:ascii="Symbol" w:hAnsi="Symbol" w:hint="default"/>
      </w:rPr>
    </w:lvl>
    <w:lvl w:ilvl="4" w:tplc="04090003" w:tentative="1">
      <w:start w:val="1"/>
      <w:numFmt w:val="bullet"/>
      <w:lvlText w:val="o"/>
      <w:lvlJc w:val="left"/>
      <w:pPr>
        <w:tabs>
          <w:tab w:val="num" w:pos="7493"/>
        </w:tabs>
        <w:ind w:left="7493" w:hanging="360"/>
      </w:pPr>
      <w:rPr>
        <w:rFonts w:ascii="Courier New" w:hAnsi="Courier New" w:hint="default"/>
      </w:rPr>
    </w:lvl>
    <w:lvl w:ilvl="5" w:tplc="04090005" w:tentative="1">
      <w:start w:val="1"/>
      <w:numFmt w:val="bullet"/>
      <w:lvlText w:val=""/>
      <w:lvlJc w:val="left"/>
      <w:pPr>
        <w:tabs>
          <w:tab w:val="num" w:pos="8213"/>
        </w:tabs>
        <w:ind w:left="8213" w:hanging="360"/>
      </w:pPr>
      <w:rPr>
        <w:rFonts w:ascii="Wingdings" w:hAnsi="Wingdings" w:hint="default"/>
      </w:rPr>
    </w:lvl>
    <w:lvl w:ilvl="6" w:tplc="04090001" w:tentative="1">
      <w:start w:val="1"/>
      <w:numFmt w:val="bullet"/>
      <w:lvlText w:val=""/>
      <w:lvlJc w:val="left"/>
      <w:pPr>
        <w:tabs>
          <w:tab w:val="num" w:pos="8933"/>
        </w:tabs>
        <w:ind w:left="8933" w:hanging="360"/>
      </w:pPr>
      <w:rPr>
        <w:rFonts w:ascii="Symbol" w:hAnsi="Symbol" w:hint="default"/>
      </w:rPr>
    </w:lvl>
    <w:lvl w:ilvl="7" w:tplc="04090003" w:tentative="1">
      <w:start w:val="1"/>
      <w:numFmt w:val="bullet"/>
      <w:lvlText w:val="o"/>
      <w:lvlJc w:val="left"/>
      <w:pPr>
        <w:tabs>
          <w:tab w:val="num" w:pos="9653"/>
        </w:tabs>
        <w:ind w:left="9653" w:hanging="360"/>
      </w:pPr>
      <w:rPr>
        <w:rFonts w:ascii="Courier New" w:hAnsi="Courier New" w:hint="default"/>
      </w:rPr>
    </w:lvl>
    <w:lvl w:ilvl="8" w:tplc="04090005" w:tentative="1">
      <w:start w:val="1"/>
      <w:numFmt w:val="bullet"/>
      <w:lvlText w:val=""/>
      <w:lvlJc w:val="left"/>
      <w:pPr>
        <w:tabs>
          <w:tab w:val="num" w:pos="10373"/>
        </w:tabs>
        <w:ind w:left="10373" w:hanging="360"/>
      </w:pPr>
      <w:rPr>
        <w:rFonts w:ascii="Wingdings" w:hAnsi="Wingdings" w:hint="default"/>
      </w:rPr>
    </w:lvl>
  </w:abstractNum>
  <w:abstractNum w:abstractNumId="2"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9B76F7D"/>
    <w:multiLevelType w:val="hybridMultilevel"/>
    <w:tmpl w:val="E256B38A"/>
    <w:lvl w:ilvl="0">
      <w:start w:val="1"/>
      <w:numFmt w:val="decimal"/>
      <w:lvlText w:val=".%1"/>
      <w:lvlJc w:val="left"/>
      <w:pPr>
        <w:tabs>
          <w:tab w:val="num" w:pos="-229"/>
        </w:tabs>
        <w:ind w:left="1211" w:hanging="360"/>
      </w:pPr>
      <w:rPr>
        <w:rFonts w:hint="default"/>
      </w:rPr>
    </w:lvl>
    <w:lvl w:ilvl="1">
      <w:start w:val="1"/>
      <w:numFmt w:val="bullet"/>
      <w:lvlText w:val="o"/>
      <w:lvlJc w:val="left"/>
      <w:pPr>
        <w:tabs>
          <w:tab w:val="num" w:pos="2268"/>
        </w:tabs>
        <w:ind w:left="2268" w:hanging="360"/>
      </w:pPr>
      <w:rPr>
        <w:rFonts w:ascii="Courier New" w:hAnsi="Courier New" w:hint="default"/>
      </w:rPr>
    </w:lvl>
    <w:lvl w:ilvl="2" w:tentative="1">
      <w:start w:val="1"/>
      <w:numFmt w:val="bullet"/>
      <w:lvlText w:val=""/>
      <w:lvlJc w:val="left"/>
      <w:pPr>
        <w:tabs>
          <w:tab w:val="num" w:pos="2988"/>
        </w:tabs>
        <w:ind w:left="2988" w:hanging="360"/>
      </w:pPr>
      <w:rPr>
        <w:rFonts w:ascii="Wingdings" w:hAnsi="Wingdings" w:hint="default"/>
      </w:rPr>
    </w:lvl>
    <w:lvl w:ilvl="3" w:tentative="1">
      <w:start w:val="1"/>
      <w:numFmt w:val="bullet"/>
      <w:lvlText w:val=""/>
      <w:lvlJc w:val="left"/>
      <w:pPr>
        <w:tabs>
          <w:tab w:val="num" w:pos="3708"/>
        </w:tabs>
        <w:ind w:left="3708" w:hanging="360"/>
      </w:pPr>
      <w:rPr>
        <w:rFonts w:ascii="Symbol" w:hAnsi="Symbol" w:hint="default"/>
      </w:rPr>
    </w:lvl>
    <w:lvl w:ilvl="4" w:tentative="1">
      <w:start w:val="1"/>
      <w:numFmt w:val="bullet"/>
      <w:lvlText w:val="o"/>
      <w:lvlJc w:val="left"/>
      <w:pPr>
        <w:tabs>
          <w:tab w:val="num" w:pos="4428"/>
        </w:tabs>
        <w:ind w:left="4428" w:hanging="360"/>
      </w:pPr>
      <w:rPr>
        <w:rFonts w:ascii="Courier New" w:hAnsi="Courier New" w:hint="default"/>
      </w:rPr>
    </w:lvl>
    <w:lvl w:ilvl="5" w:tentative="1">
      <w:start w:val="1"/>
      <w:numFmt w:val="bullet"/>
      <w:lvlText w:val=""/>
      <w:lvlJc w:val="left"/>
      <w:pPr>
        <w:tabs>
          <w:tab w:val="num" w:pos="5148"/>
        </w:tabs>
        <w:ind w:left="5148" w:hanging="360"/>
      </w:pPr>
      <w:rPr>
        <w:rFonts w:ascii="Wingdings" w:hAnsi="Wingdings" w:hint="default"/>
      </w:rPr>
    </w:lvl>
    <w:lvl w:ilvl="6" w:tentative="1">
      <w:start w:val="1"/>
      <w:numFmt w:val="bullet"/>
      <w:lvlText w:val=""/>
      <w:lvlJc w:val="left"/>
      <w:pPr>
        <w:tabs>
          <w:tab w:val="num" w:pos="5868"/>
        </w:tabs>
        <w:ind w:left="5868" w:hanging="360"/>
      </w:pPr>
      <w:rPr>
        <w:rFonts w:ascii="Symbol" w:hAnsi="Symbol" w:hint="default"/>
      </w:rPr>
    </w:lvl>
    <w:lvl w:ilvl="7" w:tentative="1">
      <w:start w:val="1"/>
      <w:numFmt w:val="bullet"/>
      <w:lvlText w:val="o"/>
      <w:lvlJc w:val="left"/>
      <w:pPr>
        <w:tabs>
          <w:tab w:val="num" w:pos="6588"/>
        </w:tabs>
        <w:ind w:left="6588" w:hanging="360"/>
      </w:pPr>
      <w:rPr>
        <w:rFonts w:ascii="Courier New" w:hAnsi="Courier New" w:hint="default"/>
      </w:rPr>
    </w:lvl>
    <w:lvl w:ilvl="8" w:tentative="1">
      <w:start w:val="1"/>
      <w:numFmt w:val="bullet"/>
      <w:lvlText w:val=""/>
      <w:lvlJc w:val="left"/>
      <w:pPr>
        <w:tabs>
          <w:tab w:val="num" w:pos="7308"/>
        </w:tabs>
        <w:ind w:left="7308" w:hanging="360"/>
      </w:pPr>
      <w:rPr>
        <w:rFonts w:ascii="Wingdings" w:hAnsi="Wingdings" w:hint="default"/>
      </w:rPr>
    </w:lvl>
  </w:abstractNum>
  <w:abstractNum w:abstractNumId="10" w15:restartNumberingAfterBreak="0">
    <w:nsid w:val="4FC91065"/>
    <w:multiLevelType w:val="hybridMultilevel"/>
    <w:tmpl w:val="B9B280F0"/>
    <w:lvl w:ilvl="0" w:tplc="6BF2816E">
      <w:start w:val="1"/>
      <w:numFmt w:val="decimal"/>
      <w:pStyle w:val="Style4"/>
      <w:lvlText w:val=".%1"/>
      <w:lvlJc w:val="left"/>
      <w:pPr>
        <w:tabs>
          <w:tab w:val="num" w:pos="4549"/>
        </w:tabs>
        <w:ind w:left="5989" w:hanging="360"/>
      </w:pPr>
      <w:rPr>
        <w:rFonts w:hint="default"/>
      </w:rPr>
    </w:lvl>
    <w:lvl w:ilvl="1" w:tplc="04090003" w:tentative="1">
      <w:start w:val="1"/>
      <w:numFmt w:val="bullet"/>
      <w:lvlText w:val="o"/>
      <w:lvlJc w:val="left"/>
      <w:pPr>
        <w:tabs>
          <w:tab w:val="num" w:pos="6709"/>
        </w:tabs>
        <w:ind w:left="6709" w:hanging="360"/>
      </w:pPr>
      <w:rPr>
        <w:rFonts w:ascii="Courier New" w:hAnsi="Courier New" w:cs="Courier New" w:hint="default"/>
      </w:rPr>
    </w:lvl>
    <w:lvl w:ilvl="2" w:tplc="04090005" w:tentative="1">
      <w:start w:val="1"/>
      <w:numFmt w:val="bullet"/>
      <w:lvlText w:val=""/>
      <w:lvlJc w:val="left"/>
      <w:pPr>
        <w:tabs>
          <w:tab w:val="num" w:pos="7429"/>
        </w:tabs>
        <w:ind w:left="7429" w:hanging="360"/>
      </w:pPr>
      <w:rPr>
        <w:rFonts w:ascii="Wingdings" w:hAnsi="Wingdings" w:hint="default"/>
      </w:rPr>
    </w:lvl>
    <w:lvl w:ilvl="3" w:tplc="04090001" w:tentative="1">
      <w:start w:val="1"/>
      <w:numFmt w:val="bullet"/>
      <w:lvlText w:val=""/>
      <w:lvlJc w:val="left"/>
      <w:pPr>
        <w:tabs>
          <w:tab w:val="num" w:pos="8149"/>
        </w:tabs>
        <w:ind w:left="8149" w:hanging="360"/>
      </w:pPr>
      <w:rPr>
        <w:rFonts w:ascii="Symbol" w:hAnsi="Symbol" w:hint="default"/>
      </w:rPr>
    </w:lvl>
    <w:lvl w:ilvl="4" w:tplc="04090003" w:tentative="1">
      <w:start w:val="1"/>
      <w:numFmt w:val="bullet"/>
      <w:lvlText w:val="o"/>
      <w:lvlJc w:val="left"/>
      <w:pPr>
        <w:tabs>
          <w:tab w:val="num" w:pos="8869"/>
        </w:tabs>
        <w:ind w:left="8869" w:hanging="360"/>
      </w:pPr>
      <w:rPr>
        <w:rFonts w:ascii="Courier New" w:hAnsi="Courier New" w:cs="Courier New" w:hint="default"/>
      </w:rPr>
    </w:lvl>
    <w:lvl w:ilvl="5" w:tplc="04090005" w:tentative="1">
      <w:start w:val="1"/>
      <w:numFmt w:val="bullet"/>
      <w:lvlText w:val=""/>
      <w:lvlJc w:val="left"/>
      <w:pPr>
        <w:tabs>
          <w:tab w:val="num" w:pos="9589"/>
        </w:tabs>
        <w:ind w:left="9589" w:hanging="360"/>
      </w:pPr>
      <w:rPr>
        <w:rFonts w:ascii="Wingdings" w:hAnsi="Wingdings" w:hint="default"/>
      </w:rPr>
    </w:lvl>
    <w:lvl w:ilvl="6" w:tplc="04090001" w:tentative="1">
      <w:start w:val="1"/>
      <w:numFmt w:val="bullet"/>
      <w:lvlText w:val=""/>
      <w:lvlJc w:val="left"/>
      <w:pPr>
        <w:tabs>
          <w:tab w:val="num" w:pos="10309"/>
        </w:tabs>
        <w:ind w:left="10309" w:hanging="360"/>
      </w:pPr>
      <w:rPr>
        <w:rFonts w:ascii="Symbol" w:hAnsi="Symbol" w:hint="default"/>
      </w:rPr>
    </w:lvl>
    <w:lvl w:ilvl="7" w:tplc="04090003" w:tentative="1">
      <w:start w:val="1"/>
      <w:numFmt w:val="bullet"/>
      <w:lvlText w:val="o"/>
      <w:lvlJc w:val="left"/>
      <w:pPr>
        <w:tabs>
          <w:tab w:val="num" w:pos="11029"/>
        </w:tabs>
        <w:ind w:left="11029" w:hanging="360"/>
      </w:pPr>
      <w:rPr>
        <w:rFonts w:ascii="Courier New" w:hAnsi="Courier New" w:cs="Courier New" w:hint="default"/>
      </w:rPr>
    </w:lvl>
    <w:lvl w:ilvl="8" w:tplc="04090005" w:tentative="1">
      <w:start w:val="1"/>
      <w:numFmt w:val="bullet"/>
      <w:lvlText w:val=""/>
      <w:lvlJc w:val="left"/>
      <w:pPr>
        <w:tabs>
          <w:tab w:val="num" w:pos="11749"/>
        </w:tabs>
        <w:ind w:left="11749" w:hanging="360"/>
      </w:pPr>
      <w:rPr>
        <w:rFonts w:ascii="Wingdings" w:hAnsi="Wingdings" w:hint="default"/>
      </w:rPr>
    </w:lvl>
  </w:abstractNum>
  <w:abstractNum w:abstractNumId="11" w15:restartNumberingAfterBreak="0">
    <w:nsid w:val="50407D28"/>
    <w:multiLevelType w:val="multilevel"/>
    <w:tmpl w:val="30B04766"/>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720"/>
        </w:tabs>
        <w:ind w:left="720" w:firstLine="2880"/>
      </w:pPr>
      <w:rPr>
        <w:rFonts w:ascii="Calibri" w:hAnsi="Calibri" w:hint="default"/>
        <w:color w:val="000000"/>
        <w:sz w:val="22"/>
      </w:r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532B619F"/>
    <w:multiLevelType w:val="hybridMultilevel"/>
    <w:tmpl w:val="23561034"/>
    <w:lvl w:ilvl="0">
      <w:start w:val="1"/>
      <w:numFmt w:val="decimal"/>
      <w:pStyle w:val="Style3"/>
      <w:lvlText w:val=".%1"/>
      <w:lvlJc w:val="left"/>
      <w:pPr>
        <w:tabs>
          <w:tab w:val="num" w:pos="2520"/>
        </w:tabs>
        <w:ind w:left="3960" w:hanging="360"/>
      </w:pPr>
      <w:rPr>
        <w:rFonts w:hint="default"/>
      </w:rPr>
    </w:lvl>
    <w:lvl w:ilvl="1">
      <w:start w:val="1"/>
      <w:numFmt w:val="bullet"/>
      <w:lvlText w:val="o"/>
      <w:lvlJc w:val="left"/>
      <w:pPr>
        <w:tabs>
          <w:tab w:val="num" w:pos="4680"/>
        </w:tabs>
        <w:ind w:left="4680" w:hanging="360"/>
      </w:pPr>
      <w:rPr>
        <w:rFonts w:ascii="Courier New" w:hAnsi="Courier New" w:hint="default"/>
      </w:rPr>
    </w:lvl>
    <w:lvl w:ilvl="2">
      <w:start w:val="1"/>
      <w:numFmt w:val="bullet"/>
      <w:lvlText w:val=""/>
      <w:lvlJc w:val="left"/>
      <w:pPr>
        <w:tabs>
          <w:tab w:val="num" w:pos="5400"/>
        </w:tabs>
        <w:ind w:left="5400" w:hanging="360"/>
      </w:pPr>
      <w:rPr>
        <w:rFonts w:ascii="Wingdings" w:hAnsi="Wingdings" w:hint="default"/>
      </w:rPr>
    </w:lvl>
    <w:lvl w:ilvl="3">
      <w:start w:val="1"/>
      <w:numFmt w:val="bullet"/>
      <w:lvlText w:val=""/>
      <w:lvlJc w:val="left"/>
      <w:pPr>
        <w:tabs>
          <w:tab w:val="num" w:pos="6120"/>
        </w:tabs>
        <w:ind w:left="6120" w:hanging="360"/>
      </w:pPr>
      <w:rPr>
        <w:rFonts w:ascii="Symbol" w:hAnsi="Symbol" w:hint="default"/>
      </w:rPr>
    </w:lvl>
    <w:lvl w:ilvl="4">
      <w:start w:val="1"/>
      <w:numFmt w:val="bullet"/>
      <w:lvlText w:val="o"/>
      <w:lvlJc w:val="left"/>
      <w:pPr>
        <w:tabs>
          <w:tab w:val="num" w:pos="6840"/>
        </w:tabs>
        <w:ind w:left="6840" w:hanging="360"/>
      </w:pPr>
      <w:rPr>
        <w:rFonts w:ascii="Courier New" w:hAnsi="Courier New" w:hint="default"/>
      </w:rPr>
    </w:lvl>
    <w:lvl w:ilvl="5">
      <w:start w:val="1"/>
      <w:numFmt w:val="bullet"/>
      <w:lvlText w:val=""/>
      <w:lvlJc w:val="left"/>
      <w:pPr>
        <w:tabs>
          <w:tab w:val="num" w:pos="7560"/>
        </w:tabs>
        <w:ind w:left="7560" w:hanging="360"/>
      </w:pPr>
      <w:rPr>
        <w:rFonts w:ascii="Wingdings" w:hAnsi="Wingdings" w:hint="default"/>
      </w:rPr>
    </w:lvl>
    <w:lvl w:ilvl="6" w:tentative="1">
      <w:start w:val="1"/>
      <w:numFmt w:val="bullet"/>
      <w:lvlText w:val=""/>
      <w:lvlJc w:val="left"/>
      <w:pPr>
        <w:tabs>
          <w:tab w:val="num" w:pos="8280"/>
        </w:tabs>
        <w:ind w:left="8280" w:hanging="360"/>
      </w:pPr>
      <w:rPr>
        <w:rFonts w:ascii="Symbol" w:hAnsi="Symbol" w:hint="default"/>
      </w:rPr>
    </w:lvl>
    <w:lvl w:ilvl="7" w:tentative="1">
      <w:start w:val="1"/>
      <w:numFmt w:val="bullet"/>
      <w:lvlText w:val="o"/>
      <w:lvlJc w:val="left"/>
      <w:pPr>
        <w:tabs>
          <w:tab w:val="num" w:pos="9000"/>
        </w:tabs>
        <w:ind w:left="9000" w:hanging="360"/>
      </w:pPr>
      <w:rPr>
        <w:rFonts w:ascii="Courier New" w:hAnsi="Courier New" w:hint="default"/>
      </w:rPr>
    </w:lvl>
    <w:lvl w:ilvl="8" w:tentative="1">
      <w:start w:val="1"/>
      <w:numFmt w:val="bullet"/>
      <w:lvlText w:val=""/>
      <w:lvlJc w:val="left"/>
      <w:pPr>
        <w:tabs>
          <w:tab w:val="num" w:pos="9720"/>
        </w:tabs>
        <w:ind w:left="9720" w:hanging="360"/>
      </w:pPr>
      <w:rPr>
        <w:rFonts w:ascii="Wingdings" w:hAnsi="Wingdings"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C60172C"/>
    <w:multiLevelType w:val="hybridMultilevel"/>
    <w:tmpl w:val="8DCAE0F2"/>
    <w:lvl w:ilvl="0">
      <w:start w:val="1"/>
      <w:numFmt w:val="decimal"/>
      <w:pStyle w:val="Style1"/>
      <w:lvlText w:val=".%1"/>
      <w:lvlJc w:val="left"/>
      <w:pPr>
        <w:tabs>
          <w:tab w:val="num" w:pos="2520"/>
        </w:tabs>
        <w:ind w:left="3960" w:hanging="360"/>
      </w:pPr>
      <w:rPr>
        <w:rFonts w:hint="default"/>
      </w:rPr>
    </w:lvl>
    <w:lvl w:ilvl="1">
      <w:start w:val="1"/>
      <w:numFmt w:val="bullet"/>
      <w:lvlText w:val="o"/>
      <w:lvlJc w:val="left"/>
      <w:pPr>
        <w:tabs>
          <w:tab w:val="num" w:pos="5989"/>
        </w:tabs>
        <w:ind w:left="5989" w:hanging="360"/>
      </w:pPr>
      <w:rPr>
        <w:rFonts w:ascii="Courier New" w:hAnsi="Courier New" w:cs="Courier New" w:hint="default"/>
      </w:rPr>
    </w:lvl>
    <w:lvl w:ilvl="2" w:tentative="1">
      <w:start w:val="1"/>
      <w:numFmt w:val="bullet"/>
      <w:lvlText w:val=""/>
      <w:lvlJc w:val="left"/>
      <w:pPr>
        <w:tabs>
          <w:tab w:val="num" w:pos="6709"/>
        </w:tabs>
        <w:ind w:left="6709" w:hanging="360"/>
      </w:pPr>
      <w:rPr>
        <w:rFonts w:ascii="Wingdings" w:hAnsi="Wingdings" w:hint="default"/>
      </w:rPr>
    </w:lvl>
    <w:lvl w:ilvl="3" w:tentative="1">
      <w:start w:val="1"/>
      <w:numFmt w:val="bullet"/>
      <w:lvlText w:val=""/>
      <w:lvlJc w:val="left"/>
      <w:pPr>
        <w:tabs>
          <w:tab w:val="num" w:pos="7429"/>
        </w:tabs>
        <w:ind w:left="7429" w:hanging="360"/>
      </w:pPr>
      <w:rPr>
        <w:rFonts w:ascii="Symbol" w:hAnsi="Symbol" w:hint="default"/>
      </w:rPr>
    </w:lvl>
    <w:lvl w:ilvl="4" w:tentative="1">
      <w:start w:val="1"/>
      <w:numFmt w:val="bullet"/>
      <w:lvlText w:val="o"/>
      <w:lvlJc w:val="left"/>
      <w:pPr>
        <w:tabs>
          <w:tab w:val="num" w:pos="8149"/>
        </w:tabs>
        <w:ind w:left="8149" w:hanging="360"/>
      </w:pPr>
      <w:rPr>
        <w:rFonts w:ascii="Courier New" w:hAnsi="Courier New" w:cs="Courier New" w:hint="default"/>
      </w:rPr>
    </w:lvl>
    <w:lvl w:ilvl="5" w:tentative="1">
      <w:start w:val="1"/>
      <w:numFmt w:val="bullet"/>
      <w:lvlText w:val=""/>
      <w:lvlJc w:val="left"/>
      <w:pPr>
        <w:tabs>
          <w:tab w:val="num" w:pos="8869"/>
        </w:tabs>
        <w:ind w:left="8869" w:hanging="360"/>
      </w:pPr>
      <w:rPr>
        <w:rFonts w:ascii="Wingdings" w:hAnsi="Wingdings" w:hint="default"/>
      </w:rPr>
    </w:lvl>
    <w:lvl w:ilvl="6" w:tentative="1">
      <w:start w:val="1"/>
      <w:numFmt w:val="bullet"/>
      <w:lvlText w:val=""/>
      <w:lvlJc w:val="left"/>
      <w:pPr>
        <w:tabs>
          <w:tab w:val="num" w:pos="9589"/>
        </w:tabs>
        <w:ind w:left="9589" w:hanging="360"/>
      </w:pPr>
      <w:rPr>
        <w:rFonts w:ascii="Symbol" w:hAnsi="Symbol" w:hint="default"/>
      </w:rPr>
    </w:lvl>
    <w:lvl w:ilvl="7" w:tentative="1">
      <w:start w:val="1"/>
      <w:numFmt w:val="bullet"/>
      <w:lvlText w:val="o"/>
      <w:lvlJc w:val="left"/>
      <w:pPr>
        <w:tabs>
          <w:tab w:val="num" w:pos="10309"/>
        </w:tabs>
        <w:ind w:left="10309" w:hanging="360"/>
      </w:pPr>
      <w:rPr>
        <w:rFonts w:ascii="Courier New" w:hAnsi="Courier New" w:cs="Courier New" w:hint="default"/>
      </w:rPr>
    </w:lvl>
    <w:lvl w:ilvl="8" w:tentative="1">
      <w:start w:val="1"/>
      <w:numFmt w:val="bullet"/>
      <w:lvlText w:val=""/>
      <w:lvlJc w:val="left"/>
      <w:pPr>
        <w:tabs>
          <w:tab w:val="num" w:pos="11029"/>
        </w:tabs>
        <w:ind w:left="11029" w:hanging="360"/>
      </w:pPr>
      <w:rPr>
        <w:rFonts w:ascii="Wingdings" w:hAnsi="Wingdings" w:hint="default"/>
      </w:rPr>
    </w:lvl>
  </w:abstractNum>
  <w:abstractNum w:abstractNumId="15"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1"/>
  </w:num>
  <w:num w:numId="4">
    <w:abstractNumId w:val="6"/>
  </w:num>
  <w:num w:numId="5">
    <w:abstractNumId w:val="13"/>
  </w:num>
  <w:num w:numId="6">
    <w:abstractNumId w:val="5"/>
  </w:num>
  <w:num w:numId="7">
    <w:abstractNumId w:val="8"/>
  </w:num>
  <w:num w:numId="8">
    <w:abstractNumId w:val="3"/>
  </w:num>
  <w:num w:numId="9">
    <w:abstractNumId w:val="15"/>
  </w:num>
  <w:num w:numId="10">
    <w:abstractNumId w:val="7"/>
  </w:num>
  <w:num w:numId="11">
    <w:abstractNumId w:val="4"/>
  </w:num>
  <w:num w:numId="12">
    <w:abstractNumId w:val="2"/>
  </w:num>
  <w:num w:numId="13">
    <w:abstractNumId w:val="12"/>
  </w:num>
  <w:num w:numId="14">
    <w:abstractNumId w:val="1"/>
  </w:num>
  <w:num w:numId="15">
    <w:abstractNumId w:val="9"/>
    <w:lvlOverride w:ilvl="0">
      <w:startOverride w:val="1"/>
    </w:lvlOverride>
  </w:num>
  <w:num w:numId="16">
    <w:abstractNumId w:val="14"/>
  </w:num>
  <w:num w:numId="17">
    <w:abstractNumId w:val="10"/>
  </w:num>
  <w:num w:numId="18">
    <w:abstractNumId w:val="14"/>
    <w:lvlOverride w:ilvl="0">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A7BB7"/>
    <w:rsid w:val="000B151F"/>
    <w:rsid w:val="000C6EBC"/>
    <w:rsid w:val="000E160B"/>
    <w:rsid w:val="0010274E"/>
    <w:rsid w:val="00104337"/>
    <w:rsid w:val="00107DBA"/>
    <w:rsid w:val="00113354"/>
    <w:rsid w:val="00170AAB"/>
    <w:rsid w:val="001916CB"/>
    <w:rsid w:val="00194145"/>
    <w:rsid w:val="001A03BE"/>
    <w:rsid w:val="001A26DB"/>
    <w:rsid w:val="001B3E2D"/>
    <w:rsid w:val="001D02A7"/>
    <w:rsid w:val="001D414C"/>
    <w:rsid w:val="001D42D0"/>
    <w:rsid w:val="001D60C7"/>
    <w:rsid w:val="001E3A7D"/>
    <w:rsid w:val="00232B70"/>
    <w:rsid w:val="00247454"/>
    <w:rsid w:val="002663D7"/>
    <w:rsid w:val="002671BF"/>
    <w:rsid w:val="00296016"/>
    <w:rsid w:val="002B12C6"/>
    <w:rsid w:val="002B57A7"/>
    <w:rsid w:val="002D4787"/>
    <w:rsid w:val="002E33B4"/>
    <w:rsid w:val="002E6367"/>
    <w:rsid w:val="003130DA"/>
    <w:rsid w:val="0032428E"/>
    <w:rsid w:val="0032494C"/>
    <w:rsid w:val="0032509D"/>
    <w:rsid w:val="0033540B"/>
    <w:rsid w:val="00335984"/>
    <w:rsid w:val="00366110"/>
    <w:rsid w:val="00372157"/>
    <w:rsid w:val="00373E28"/>
    <w:rsid w:val="003C7262"/>
    <w:rsid w:val="003E25F9"/>
    <w:rsid w:val="003E7005"/>
    <w:rsid w:val="003F7EA6"/>
    <w:rsid w:val="00400D0A"/>
    <w:rsid w:val="0040417E"/>
    <w:rsid w:val="004049EA"/>
    <w:rsid w:val="00414AEF"/>
    <w:rsid w:val="0041679F"/>
    <w:rsid w:val="00426882"/>
    <w:rsid w:val="00445E09"/>
    <w:rsid w:val="004563F3"/>
    <w:rsid w:val="00492A45"/>
    <w:rsid w:val="004B18EA"/>
    <w:rsid w:val="004B529D"/>
    <w:rsid w:val="00530760"/>
    <w:rsid w:val="005461F4"/>
    <w:rsid w:val="005947BD"/>
    <w:rsid w:val="005A59D3"/>
    <w:rsid w:val="005A78C9"/>
    <w:rsid w:val="005E1DFC"/>
    <w:rsid w:val="006132C2"/>
    <w:rsid w:val="0062265C"/>
    <w:rsid w:val="0066637A"/>
    <w:rsid w:val="00672C12"/>
    <w:rsid w:val="00683930"/>
    <w:rsid w:val="006A7221"/>
    <w:rsid w:val="006C0FAF"/>
    <w:rsid w:val="006C3ED5"/>
    <w:rsid w:val="006D4D0B"/>
    <w:rsid w:val="0070514B"/>
    <w:rsid w:val="00753429"/>
    <w:rsid w:val="007542F1"/>
    <w:rsid w:val="00760957"/>
    <w:rsid w:val="007713E6"/>
    <w:rsid w:val="00772712"/>
    <w:rsid w:val="007830DA"/>
    <w:rsid w:val="007A299F"/>
    <w:rsid w:val="007B50B2"/>
    <w:rsid w:val="007C1B52"/>
    <w:rsid w:val="007E4441"/>
    <w:rsid w:val="008001A5"/>
    <w:rsid w:val="008119DB"/>
    <w:rsid w:val="00812A85"/>
    <w:rsid w:val="008137E1"/>
    <w:rsid w:val="00837897"/>
    <w:rsid w:val="00872627"/>
    <w:rsid w:val="008940DE"/>
    <w:rsid w:val="00897C58"/>
    <w:rsid w:val="008A26A6"/>
    <w:rsid w:val="00912C91"/>
    <w:rsid w:val="009327DF"/>
    <w:rsid w:val="009369FF"/>
    <w:rsid w:val="0094103F"/>
    <w:rsid w:val="00960901"/>
    <w:rsid w:val="009A6B2F"/>
    <w:rsid w:val="009E0576"/>
    <w:rsid w:val="009F79A8"/>
    <w:rsid w:val="00A06810"/>
    <w:rsid w:val="00A078BE"/>
    <w:rsid w:val="00A767E0"/>
    <w:rsid w:val="00A82121"/>
    <w:rsid w:val="00AA040C"/>
    <w:rsid w:val="00AB45AC"/>
    <w:rsid w:val="00AB5CF6"/>
    <w:rsid w:val="00B164D6"/>
    <w:rsid w:val="00B31BEE"/>
    <w:rsid w:val="00B430B8"/>
    <w:rsid w:val="00B577B4"/>
    <w:rsid w:val="00B60577"/>
    <w:rsid w:val="00B70CDC"/>
    <w:rsid w:val="00B8031A"/>
    <w:rsid w:val="00B94717"/>
    <w:rsid w:val="00BC7360"/>
    <w:rsid w:val="00BF451E"/>
    <w:rsid w:val="00C55A29"/>
    <w:rsid w:val="00C711DE"/>
    <w:rsid w:val="00C73272"/>
    <w:rsid w:val="00C76B7C"/>
    <w:rsid w:val="00C80C03"/>
    <w:rsid w:val="00C81675"/>
    <w:rsid w:val="00C831A3"/>
    <w:rsid w:val="00C95845"/>
    <w:rsid w:val="00D109FD"/>
    <w:rsid w:val="00D26372"/>
    <w:rsid w:val="00D3626B"/>
    <w:rsid w:val="00D61322"/>
    <w:rsid w:val="00D6626E"/>
    <w:rsid w:val="00D705EE"/>
    <w:rsid w:val="00DA097A"/>
    <w:rsid w:val="00DA2548"/>
    <w:rsid w:val="00DB06A2"/>
    <w:rsid w:val="00DB2489"/>
    <w:rsid w:val="00DF5777"/>
    <w:rsid w:val="00E21FDD"/>
    <w:rsid w:val="00E22AE4"/>
    <w:rsid w:val="00E235E7"/>
    <w:rsid w:val="00E313AE"/>
    <w:rsid w:val="00E62AA3"/>
    <w:rsid w:val="00EA124A"/>
    <w:rsid w:val="00EA28A8"/>
    <w:rsid w:val="00EB4310"/>
    <w:rsid w:val="00EC19D2"/>
    <w:rsid w:val="00EF1AED"/>
    <w:rsid w:val="00EF560A"/>
    <w:rsid w:val="00EF702D"/>
    <w:rsid w:val="00F00AD9"/>
    <w:rsid w:val="00F0749E"/>
    <w:rsid w:val="00F13982"/>
    <w:rsid w:val="00F44683"/>
    <w:rsid w:val="00F50D2A"/>
    <w:rsid w:val="00F5273F"/>
    <w:rsid w:val="00F6204E"/>
    <w:rsid w:val="00F73DEE"/>
    <w:rsid w:val="00F74B3A"/>
    <w:rsid w:val="00F9377D"/>
    <w:rsid w:val="00F94CF9"/>
    <w:rsid w:val="00FD6C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2DB4D56"/>
  <w15:chartTrackingRefBased/>
  <w15:docId w15:val="{019B8281-2BA5-421A-867C-557DE06CB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9E0576"/>
    <w:pPr>
      <w:keepNext/>
      <w:numPr>
        <w:numId w:val="3"/>
      </w:numPr>
      <w:tabs>
        <w:tab w:val="clear" w:pos="432"/>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9E0576"/>
    <w:pPr>
      <w:keepNext/>
      <w:keepLines/>
      <w:numPr>
        <w:ilvl w:val="1"/>
        <w:numId w:val="3"/>
      </w:numPr>
      <w:tabs>
        <w:tab w:val="clear" w:pos="576"/>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9E0576"/>
    <w:pPr>
      <w:numPr>
        <w:ilvl w:val="2"/>
        <w:numId w:val="3"/>
      </w:numPr>
      <w:tabs>
        <w:tab w:val="clear" w:pos="720"/>
      </w:tabs>
      <w:spacing w:before="80"/>
      <w:ind w:left="1440" w:hanging="720"/>
      <w:outlineLvl w:val="2"/>
    </w:pPr>
    <w:rPr>
      <w:rFonts w:ascii="Calibri" w:hAnsi="Calibri"/>
      <w:b w:val="0"/>
      <w:szCs w:val="22"/>
    </w:rPr>
  </w:style>
  <w:style w:type="paragraph" w:styleId="Heading4">
    <w:name w:val="heading 4"/>
    <w:basedOn w:val="Main-Head"/>
    <w:qFormat/>
    <w:rsid w:val="009E0576"/>
    <w:pPr>
      <w:numPr>
        <w:ilvl w:val="3"/>
        <w:numId w:val="3"/>
      </w:numPr>
      <w:tabs>
        <w:tab w:val="clear" w:pos="864"/>
      </w:tabs>
      <w:ind w:left="2160" w:hanging="720"/>
      <w:outlineLvl w:val="3"/>
    </w:pPr>
    <w:rPr>
      <w:rFonts w:ascii="Calibri" w:hAnsi="Calibri"/>
      <w:b w:val="0"/>
      <w:snapToGrid w:val="0"/>
      <w:szCs w:val="22"/>
    </w:rPr>
  </w:style>
  <w:style w:type="paragraph" w:styleId="Heading5">
    <w:name w:val="heading 5"/>
    <w:basedOn w:val="Main-Head"/>
    <w:qFormat/>
    <w:rsid w:val="00400D0A"/>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400D0A"/>
    <w:pPr>
      <w:numPr>
        <w:ilvl w:val="5"/>
        <w:numId w:val="3"/>
      </w:numPr>
      <w:tabs>
        <w:tab w:val="clear" w:pos="720"/>
        <w:tab w:val="left" w:pos="6480"/>
      </w:tabs>
      <w:ind w:left="6480" w:hanging="720"/>
      <w:outlineLvl w:val="5"/>
    </w:pPr>
    <w:rPr>
      <w:rFonts w:ascii="Arial" w:hAnsi="Arial"/>
      <w:b w:val="0"/>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9E0576"/>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EF560A"/>
    <w:pPr>
      <w:widowControl w:val="0"/>
      <w:spacing w:before="60" w:after="60"/>
    </w:pPr>
    <w:rPr>
      <w:rFonts w:ascii="Arial" w:hAnsi="Arial"/>
      <w:sz w:val="20"/>
      <w:lang w:val="en-GB"/>
    </w:rPr>
  </w:style>
  <w:style w:type="paragraph" w:customStyle="1" w:styleId="TableHeading">
    <w:name w:val="Table Heading"/>
    <w:basedOn w:val="Normal"/>
    <w:rsid w:val="00EF560A"/>
    <w:pPr>
      <w:widowControl w:val="0"/>
      <w:spacing w:before="60" w:after="60"/>
    </w:pPr>
    <w:rPr>
      <w:rFonts w:ascii="Arial" w:hAnsi="Arial"/>
      <w:b/>
      <w:sz w:val="20"/>
      <w:lang w:val="en-GB"/>
    </w:rPr>
  </w:style>
  <w:style w:type="paragraph" w:styleId="BodyTextIndent2">
    <w:name w:val="Body Text Indent 2"/>
    <w:basedOn w:val="Normal"/>
    <w:rsid w:val="00EF560A"/>
    <w:pPr>
      <w:spacing w:after="120" w:line="480" w:lineRule="auto"/>
      <w:ind w:left="360"/>
    </w:pPr>
  </w:style>
  <w:style w:type="paragraph" w:customStyle="1" w:styleId="xl50">
    <w:name w:val="xl50"/>
    <w:basedOn w:val="Normal"/>
    <w:rsid w:val="00EF560A"/>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rPr>
  </w:style>
  <w:style w:type="paragraph" w:customStyle="1" w:styleId="Style1">
    <w:name w:val="Style1"/>
    <w:basedOn w:val="Normal"/>
    <w:rsid w:val="00EF560A"/>
    <w:pPr>
      <w:numPr>
        <w:numId w:val="16"/>
      </w:numPr>
      <w:tabs>
        <w:tab w:val="left" w:pos="4320"/>
      </w:tabs>
      <w:spacing w:before="120" w:after="120" w:line="320" w:lineRule="atLeast"/>
    </w:pPr>
  </w:style>
  <w:style w:type="paragraph" w:customStyle="1" w:styleId="Style2">
    <w:name w:val="Style2"/>
    <w:basedOn w:val="Normal"/>
    <w:rsid w:val="00EF560A"/>
    <w:pPr>
      <w:numPr>
        <w:numId w:val="14"/>
      </w:numPr>
      <w:tabs>
        <w:tab w:val="left" w:pos="1080"/>
        <w:tab w:val="left" w:pos="1530"/>
        <w:tab w:val="left" w:pos="5760"/>
      </w:tabs>
      <w:spacing w:before="120" w:after="120" w:line="320" w:lineRule="atLeast"/>
    </w:pPr>
    <w:rPr>
      <w:rFonts w:ascii="Wingdings" w:hAnsi="Wingdings"/>
      <w:snapToGrid w:val="0"/>
    </w:rPr>
  </w:style>
  <w:style w:type="paragraph" w:customStyle="1" w:styleId="Style3">
    <w:name w:val="Style3"/>
    <w:basedOn w:val="Normal"/>
    <w:rsid w:val="00EF560A"/>
    <w:pPr>
      <w:numPr>
        <w:numId w:val="13"/>
      </w:numPr>
      <w:tabs>
        <w:tab w:val="left" w:pos="720"/>
        <w:tab w:val="left" w:pos="1440"/>
        <w:tab w:val="left" w:pos="2160"/>
        <w:tab w:val="left" w:pos="2880"/>
      </w:tabs>
      <w:spacing w:before="120" w:after="120" w:line="320" w:lineRule="atLeast"/>
      <w:jc w:val="both"/>
    </w:pPr>
    <w:rPr>
      <w:snapToGrid w:val="0"/>
      <w:color w:val="000000"/>
    </w:rPr>
  </w:style>
  <w:style w:type="paragraph" w:customStyle="1" w:styleId="Style4">
    <w:name w:val="Style4"/>
    <w:basedOn w:val="Style1"/>
    <w:rsid w:val="00EF560A"/>
    <w:pPr>
      <w:numPr>
        <w:numId w:val="17"/>
      </w:numPr>
    </w:pPr>
    <w:rPr>
      <w:rFonts w:ascii="Courier New" w:hAnsi="Courier New" w:cs="Courier New"/>
    </w:rPr>
  </w:style>
  <w:style w:type="paragraph" w:styleId="BalloonText">
    <w:name w:val="Balloon Text"/>
    <w:basedOn w:val="Normal"/>
    <w:link w:val="BalloonTextChar"/>
    <w:rsid w:val="006C3ED5"/>
    <w:rPr>
      <w:rFonts w:ascii="Tahoma" w:hAnsi="Tahoma" w:cs="Tahoma"/>
      <w:sz w:val="16"/>
      <w:szCs w:val="16"/>
    </w:rPr>
  </w:style>
  <w:style w:type="character" w:customStyle="1" w:styleId="BalloonTextChar">
    <w:name w:val="Balloon Text Char"/>
    <w:link w:val="BalloonText"/>
    <w:rsid w:val="006C3ED5"/>
    <w:rPr>
      <w:rFonts w:ascii="Tahoma" w:hAnsi="Tahoma" w:cs="Tahoma"/>
      <w:sz w:val="16"/>
      <w:szCs w:val="16"/>
    </w:rPr>
  </w:style>
  <w:style w:type="paragraph" w:customStyle="1" w:styleId="Style9">
    <w:name w:val="Style9"/>
    <w:basedOn w:val="Style4"/>
    <w:rsid w:val="00AB5CF6"/>
    <w:pPr>
      <w:numPr>
        <w:numId w:val="21"/>
      </w:numPr>
      <w:tabs>
        <w:tab w:val="clear" w:pos="4320"/>
        <w:tab w:val="left" w:pos="1080"/>
      </w:tabs>
    </w:pPr>
    <w:rPr>
      <w:rFonts w:ascii="Book Antiqua" w:hAnsi="Book Antiqua" w:cs="Times New Roman"/>
    </w:rPr>
  </w:style>
  <w:style w:type="paragraph" w:styleId="CommentSubject">
    <w:name w:val="annotation subject"/>
    <w:basedOn w:val="CommentText"/>
    <w:next w:val="CommentText"/>
    <w:rsid w:val="00E21FDD"/>
    <w:pPr>
      <w:spacing w:before="0"/>
    </w:pPr>
    <w:rPr>
      <w:rFonts w:ascii="Book Antiqua" w:hAnsi="Book Antiqua"/>
      <w:b/>
      <w:bCs/>
      <w:sz w:val="20"/>
    </w:rPr>
  </w:style>
  <w:style w:type="character" w:customStyle="1" w:styleId="CommentTextChar">
    <w:name w:val="Comment Text Char"/>
    <w:link w:val="CommentText"/>
    <w:semiHidden/>
    <w:rsid w:val="00E21FDD"/>
    <w:rPr>
      <w:rFonts w:ascii="Arial" w:hAnsi="Arial"/>
      <w:sz w:val="22"/>
    </w:rPr>
  </w:style>
  <w:style w:type="character" w:customStyle="1" w:styleId="CommentSubjectChar">
    <w:name w:val="Comment Subject Char"/>
    <w:basedOn w:val="CommentTextChar"/>
    <w:link w:val="CommentSubject"/>
    <w:rsid w:val="00E21FDD"/>
    <w:rPr>
      <w:rFonts w:ascii="Arial" w:hAnsi="Arial"/>
      <w:sz w:val="22"/>
    </w:rPr>
  </w:style>
  <w:style w:type="paragraph" w:styleId="Revision">
    <w:name w:val="Revision"/>
    <w:hidden/>
    <w:uiPriority w:val="99"/>
    <w:semiHidden/>
    <w:rsid w:val="00B577B4"/>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525492">
      <w:bodyDiv w:val="1"/>
      <w:marLeft w:val="0"/>
      <w:marRight w:val="0"/>
      <w:marTop w:val="0"/>
      <w:marBottom w:val="0"/>
      <w:divBdr>
        <w:top w:val="none" w:sz="0" w:space="0" w:color="auto"/>
        <w:left w:val="none" w:sz="0" w:space="0" w:color="auto"/>
        <w:bottom w:val="none" w:sz="0" w:space="0" w:color="auto"/>
        <w:right w:val="none" w:sz="0" w:space="0" w:color="auto"/>
      </w:divBdr>
    </w:div>
    <w:div w:id="1330063608">
      <w:bodyDiv w:val="1"/>
      <w:marLeft w:val="0"/>
      <w:marRight w:val="0"/>
      <w:marTop w:val="0"/>
      <w:marBottom w:val="0"/>
      <w:divBdr>
        <w:top w:val="none" w:sz="0" w:space="0" w:color="auto"/>
        <w:left w:val="none" w:sz="0" w:space="0" w:color="auto"/>
        <w:bottom w:val="none" w:sz="0" w:space="0" w:color="auto"/>
        <w:right w:val="none" w:sz="0" w:space="0" w:color="auto"/>
      </w:divBdr>
    </w:div>
    <w:div w:id="1491797027">
      <w:bodyDiv w:val="1"/>
      <w:marLeft w:val="0"/>
      <w:marRight w:val="0"/>
      <w:marTop w:val="0"/>
      <w:marBottom w:val="0"/>
      <w:divBdr>
        <w:top w:val="none" w:sz="0" w:space="0" w:color="auto"/>
        <w:left w:val="none" w:sz="0" w:space="0" w:color="auto"/>
        <w:bottom w:val="none" w:sz="0" w:space="0" w:color="auto"/>
        <w:right w:val="none" w:sz="0" w:space="0" w:color="auto"/>
      </w:divBdr>
    </w:div>
    <w:div w:id="209165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942BFC14-159A-4613-A5F9-FCFA9573A336}">
  <ds:schemaRefs>
    <ds:schemaRef ds:uri="http://schemas.microsoft.com/office/2006/metadata/longProperties"/>
  </ds:schemaRefs>
</ds:datastoreItem>
</file>

<file path=customXml/itemProps2.xml><?xml version="1.0" encoding="utf-8"?>
<ds:datastoreItem xmlns:ds="http://schemas.openxmlformats.org/officeDocument/2006/customXml" ds:itemID="{80C18066-B325-491B-AFA5-295E1EDF954B}">
  <ds:schemaRefs>
    <ds:schemaRef ds:uri="http://schemas.microsoft.com/sharepoint/v3/contenttype/forms"/>
  </ds:schemaRefs>
</ds:datastoreItem>
</file>

<file path=customXml/itemProps3.xml><?xml version="1.0" encoding="utf-8"?>
<ds:datastoreItem xmlns:ds="http://schemas.openxmlformats.org/officeDocument/2006/customXml" ds:itemID="{E4FC1212-CEA8-4670-A45E-065258561D44}"/>
</file>

<file path=customXml/itemProps4.xml><?xml version="1.0" encoding="utf-8"?>
<ds:datastoreItem xmlns:ds="http://schemas.openxmlformats.org/officeDocument/2006/customXml" ds:itemID="{EBA1766C-6F45-4117-8F22-97C02DD40E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7</Pages>
  <Words>1708</Words>
  <Characters>8782</Characters>
  <Application>Microsoft Office Word</Application>
  <DocSecurity>0</DocSecurity>
  <Lines>219</Lines>
  <Paragraphs>77</Paragraphs>
  <ScaleCrop>false</ScaleCrop>
  <HeadingPairs>
    <vt:vector size="2" baseType="variant">
      <vt:variant>
        <vt:lpstr>Title</vt:lpstr>
      </vt:variant>
      <vt:variant>
        <vt:i4>1</vt:i4>
      </vt:variant>
    </vt:vector>
  </HeadingPairs>
  <TitlesOfParts>
    <vt:vector size="1" baseType="lpstr">
      <vt:lpstr>13200 Gauge Pressure Transmitter (5 Jan 2010)</vt:lpstr>
    </vt:vector>
  </TitlesOfParts>
  <Company>Microsoft</Company>
  <LinksUpToDate>false</LinksUpToDate>
  <CharactersWithSpaces>10413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13200 Gauge Pressure Transmitter (5 Jan 2010)</dc:title>
  <dc:subject/>
  <dc:creator>York Region OMM SCADA</dc:creator>
  <cp:keywords/>
  <cp:lastModifiedBy>Thomas Siuda</cp:lastModifiedBy>
  <cp:revision>2</cp:revision>
  <cp:lastPrinted>2009-11-26T14:49:00Z</cp:lastPrinted>
  <dcterms:created xsi:type="dcterms:W3CDTF">2022-11-17T18:46:00Z</dcterms:created>
  <dcterms:modified xsi:type="dcterms:W3CDTF">2022-11-17T18:46:00Z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Project Number">
    <vt:lpwstr>168709</vt:lpwstr>
  </property>
  <property fmtid="{D5CDD505-2E9C-101B-9397-08002B2CF9AE}" pid="4" name="ContentType">
    <vt:lpwstr>Document</vt:lpwstr>
  </property>
  <property fmtid="{D5CDD505-2E9C-101B-9397-08002B2CF9AE}" pid="5" name="Document Type">
    <vt:lpwstr>Spec</vt:lpwstr>
  </property>
  <property fmtid="{D5CDD505-2E9C-101B-9397-08002B2CF9AE}" pid="6" name="Last Updated">
    <vt:lpwstr>2015-04-20T00:00:00Z</vt:lpwstr>
  </property>
  <property fmtid="{D5CDD505-2E9C-101B-9397-08002B2CF9AE}" pid="7" name="Project Completion Date">
    <vt:lpwstr/>
  </property>
  <property fmtid="{D5CDD505-2E9C-101B-9397-08002B2CF9AE}" pid="8" name="Historical Project Number">
    <vt:lpwstr/>
  </property>
  <property fmtid="{D5CDD505-2E9C-101B-9397-08002B2CF9AE}" pid="9" name="_dlc_DocId">
    <vt:lpwstr/>
  </property>
  <property fmtid="{D5CDD505-2E9C-101B-9397-08002B2CF9AE}" pid="10" name="End of Warranty Date">
    <vt:lpwstr/>
  </property>
  <property fmtid="{D5CDD505-2E9C-101B-9397-08002B2CF9AE}" pid="11" name="RelatedItems">
    <vt:lpwstr/>
  </property>
  <property fmtid="{D5CDD505-2E9C-101B-9397-08002B2CF9AE}" pid="12" name="_dlc_DocIdPersistId">
    <vt:lpwstr/>
  </property>
  <property fmtid="{D5CDD505-2E9C-101B-9397-08002B2CF9AE}" pid="13" name="File Code">
    <vt:lpwstr/>
  </property>
  <property fmtid="{D5CDD505-2E9C-101B-9397-08002B2CF9AE}" pid="14" name="_dlc_DocIdUrl">
    <vt:lpwstr>, </vt:lpwstr>
  </property>
  <property fmtid="{D5CDD505-2E9C-101B-9397-08002B2CF9AE}" pid="15" name="Owner">
    <vt:lpwstr/>
  </property>
  <property fmtid="{D5CDD505-2E9C-101B-9397-08002B2CF9AE}" pid="16" name="Organizational Unit">
    <vt:lpwstr>ENV/CPD</vt:lpwstr>
  </property>
  <property fmtid="{D5CDD505-2E9C-101B-9397-08002B2CF9AE}" pid="17" name="Key Document">
    <vt:lpwstr>0</vt:lpwstr>
  </property>
  <property fmtid="{D5CDD505-2E9C-101B-9397-08002B2CF9AE}" pid="18" name="_DCDateCreated">
    <vt:lpwstr>2022-11-04T13:20:27Z</vt:lpwstr>
  </property>
  <property fmtid="{D5CDD505-2E9C-101B-9397-08002B2CF9AE}" pid="19" name="Data Classification">
    <vt:lpwstr>1;#Confidential|dbb6cc64-9915-4cf6-857e-3e641b410f5c</vt:lpwstr>
  </property>
  <property fmtid="{D5CDD505-2E9C-101B-9397-08002B2CF9AE}" pid="20" name="ContentTypeId">
    <vt:lpwstr>0x010100BF8E50B80A32C040A85FB450FB26C9E5</vt:lpwstr>
  </property>
  <property fmtid="{D5CDD505-2E9C-101B-9397-08002B2CF9AE}" pid="21" name="Office">
    <vt:lpwstr/>
  </property>
  <property fmtid="{D5CDD505-2E9C-101B-9397-08002B2CF9AE}" pid="22" name="Information Type">
    <vt:lpwstr/>
  </property>
  <property fmtid="{D5CDD505-2E9C-101B-9397-08002B2CF9AE}" pid="23" name="AERIS Pools">
    <vt:lpwstr/>
  </property>
  <property fmtid="{D5CDD505-2E9C-101B-9397-08002B2CF9AE}" pid="24" name="Internal Organization">
    <vt:lpwstr/>
  </property>
  <property fmtid="{D5CDD505-2E9C-101B-9397-08002B2CF9AE}" pid="25" name="Communications">
    <vt:lpwstr/>
  </property>
</Properties>
</file>