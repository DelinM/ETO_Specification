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250"/>
        <w:gridCol w:w="5863"/>
      </w:tblGrid>
      <w:tr w:rsidR="00C97211" w:rsidRPr="00C97211" w:rsidDel="00C97211" w14:paraId="1B49E8D3" w14:textId="77777777" w:rsidTr="00C02329">
        <w:trPr>
          <w:cantSplit/>
          <w:jc w:val="center"/>
          <w:del w:id="0" w:author="James Faas" w:date="2022-11-23T16:16:00Z"/>
        </w:trPr>
        <w:tc>
          <w:tcPr>
            <w:tcW w:w="1184" w:type="dxa"/>
            <w:tcBorders>
              <w:top w:val="double" w:sz="6" w:space="0" w:color="auto"/>
              <w:left w:val="double" w:sz="6" w:space="0" w:color="auto"/>
              <w:bottom w:val="single" w:sz="6" w:space="0" w:color="auto"/>
              <w:right w:val="single" w:sz="6" w:space="0" w:color="auto"/>
            </w:tcBorders>
          </w:tcPr>
          <w:p w14:paraId="55448097" w14:textId="55095609" w:rsidR="00C06C3D" w:rsidRPr="00C97211" w:rsidDel="00C97211" w:rsidRDefault="00C06C3D" w:rsidP="008026F5">
            <w:pPr>
              <w:pStyle w:val="TableHeading"/>
              <w:rPr>
                <w:del w:id="1" w:author="James Faas" w:date="2022-11-23T16:16:00Z"/>
                <w:rFonts w:ascii="Calibri" w:hAnsi="Calibri"/>
                <w:color w:val="FF0000"/>
                <w:sz w:val="22"/>
                <w:rPrChange w:id="2" w:author="James Faas" w:date="2022-11-23T16:17:00Z">
                  <w:rPr>
                    <w:del w:id="3" w:author="James Faas" w:date="2022-11-23T16:16:00Z"/>
                    <w:rFonts w:ascii="Calibri" w:hAnsi="Calibri"/>
                    <w:sz w:val="22"/>
                  </w:rPr>
                </w:rPrChange>
              </w:rPr>
            </w:pPr>
            <w:del w:id="4" w:author="James Faas" w:date="2022-11-23T16:16:00Z">
              <w:r w:rsidRPr="00C97211" w:rsidDel="00C97211">
                <w:rPr>
                  <w:rFonts w:ascii="Calibri" w:hAnsi="Calibri"/>
                  <w:color w:val="FF0000"/>
                  <w:sz w:val="22"/>
                  <w:rPrChange w:id="5" w:author="James Faas" w:date="2022-11-23T16:17:00Z">
                    <w:rPr>
                      <w:rFonts w:ascii="Calibri" w:hAnsi="Calibri"/>
                      <w:sz w:val="22"/>
                    </w:rPr>
                  </w:rPrChange>
                </w:rPr>
                <w:delText>Version</w:delText>
              </w:r>
            </w:del>
          </w:p>
        </w:tc>
        <w:tc>
          <w:tcPr>
            <w:tcW w:w="2250" w:type="dxa"/>
            <w:tcBorders>
              <w:top w:val="double" w:sz="6" w:space="0" w:color="auto"/>
              <w:left w:val="single" w:sz="6" w:space="0" w:color="auto"/>
              <w:bottom w:val="single" w:sz="6" w:space="0" w:color="auto"/>
              <w:right w:val="single" w:sz="6" w:space="0" w:color="auto"/>
            </w:tcBorders>
          </w:tcPr>
          <w:p w14:paraId="40060542" w14:textId="5F0B206B" w:rsidR="00C06C3D" w:rsidRPr="00C97211" w:rsidDel="00C97211" w:rsidRDefault="00C06C3D" w:rsidP="008026F5">
            <w:pPr>
              <w:pStyle w:val="TableHeading"/>
              <w:rPr>
                <w:del w:id="6" w:author="James Faas" w:date="2022-11-23T16:16:00Z"/>
                <w:rFonts w:ascii="Calibri" w:hAnsi="Calibri"/>
                <w:color w:val="FF0000"/>
                <w:sz w:val="22"/>
                <w:rPrChange w:id="7" w:author="James Faas" w:date="2022-11-23T16:17:00Z">
                  <w:rPr>
                    <w:del w:id="8" w:author="James Faas" w:date="2022-11-23T16:16:00Z"/>
                    <w:rFonts w:ascii="Calibri" w:hAnsi="Calibri"/>
                    <w:sz w:val="22"/>
                  </w:rPr>
                </w:rPrChange>
              </w:rPr>
            </w:pPr>
            <w:del w:id="9" w:author="James Faas" w:date="2022-11-23T16:16:00Z">
              <w:r w:rsidRPr="00C97211" w:rsidDel="00C97211">
                <w:rPr>
                  <w:rFonts w:ascii="Calibri" w:hAnsi="Calibri"/>
                  <w:color w:val="FF0000"/>
                  <w:sz w:val="22"/>
                  <w:rPrChange w:id="10" w:author="James Faas" w:date="2022-11-23T16:17:00Z">
                    <w:rPr>
                      <w:rFonts w:ascii="Calibri" w:hAnsi="Calibri"/>
                      <w:sz w:val="22"/>
                    </w:rPr>
                  </w:rPrChange>
                </w:rPr>
                <w:delText>Date</w:delText>
              </w:r>
            </w:del>
          </w:p>
        </w:tc>
        <w:tc>
          <w:tcPr>
            <w:tcW w:w="5863" w:type="dxa"/>
            <w:tcBorders>
              <w:top w:val="double" w:sz="6" w:space="0" w:color="auto"/>
              <w:left w:val="single" w:sz="6" w:space="0" w:color="auto"/>
              <w:bottom w:val="single" w:sz="6" w:space="0" w:color="auto"/>
              <w:right w:val="double" w:sz="6" w:space="0" w:color="auto"/>
            </w:tcBorders>
          </w:tcPr>
          <w:p w14:paraId="42049E1A" w14:textId="768B1AE5" w:rsidR="00C06C3D" w:rsidRPr="00C97211" w:rsidDel="00C97211" w:rsidRDefault="00C06C3D" w:rsidP="008026F5">
            <w:pPr>
              <w:pStyle w:val="TableHeading"/>
              <w:rPr>
                <w:del w:id="11" w:author="James Faas" w:date="2022-11-23T16:16:00Z"/>
                <w:rFonts w:ascii="Calibri" w:hAnsi="Calibri"/>
                <w:color w:val="FF0000"/>
                <w:sz w:val="22"/>
                <w:rPrChange w:id="12" w:author="James Faas" w:date="2022-11-23T16:17:00Z">
                  <w:rPr>
                    <w:del w:id="13" w:author="James Faas" w:date="2022-11-23T16:16:00Z"/>
                    <w:rFonts w:ascii="Calibri" w:hAnsi="Calibri"/>
                    <w:sz w:val="22"/>
                  </w:rPr>
                </w:rPrChange>
              </w:rPr>
            </w:pPr>
            <w:del w:id="14" w:author="James Faas" w:date="2022-11-23T16:16:00Z">
              <w:r w:rsidRPr="00C97211" w:rsidDel="00C97211">
                <w:rPr>
                  <w:rFonts w:ascii="Calibri" w:hAnsi="Calibri"/>
                  <w:color w:val="FF0000"/>
                  <w:sz w:val="22"/>
                  <w:rPrChange w:id="15" w:author="James Faas" w:date="2022-11-23T16:17:00Z">
                    <w:rPr>
                      <w:rFonts w:ascii="Calibri" w:hAnsi="Calibri"/>
                      <w:sz w:val="22"/>
                    </w:rPr>
                  </w:rPrChange>
                </w:rPr>
                <w:delText>Description of Revisions</w:delText>
              </w:r>
            </w:del>
          </w:p>
        </w:tc>
      </w:tr>
      <w:tr w:rsidR="00C97211" w:rsidRPr="00C97211" w:rsidDel="00C97211" w14:paraId="4413DA0E" w14:textId="77777777" w:rsidTr="00C02329">
        <w:trPr>
          <w:cantSplit/>
          <w:jc w:val="center"/>
          <w:del w:id="16" w:author="James Faas" w:date="2022-11-23T16:16:00Z"/>
        </w:trPr>
        <w:tc>
          <w:tcPr>
            <w:tcW w:w="1184" w:type="dxa"/>
            <w:tcBorders>
              <w:top w:val="single" w:sz="6" w:space="0" w:color="auto"/>
              <w:left w:val="double" w:sz="6" w:space="0" w:color="auto"/>
              <w:bottom w:val="single" w:sz="6" w:space="0" w:color="auto"/>
              <w:right w:val="single" w:sz="6" w:space="0" w:color="auto"/>
            </w:tcBorders>
          </w:tcPr>
          <w:p w14:paraId="0BE45DAC" w14:textId="21E7E757" w:rsidR="00C06C3D" w:rsidRPr="00C97211" w:rsidDel="00C97211" w:rsidRDefault="00C06C3D" w:rsidP="008026F5">
            <w:pPr>
              <w:pStyle w:val="NormalTableText"/>
              <w:rPr>
                <w:del w:id="17" w:author="James Faas" w:date="2022-11-23T16:16:00Z"/>
                <w:rFonts w:ascii="Calibri" w:hAnsi="Calibri"/>
                <w:color w:val="FF0000"/>
                <w:sz w:val="22"/>
                <w:rPrChange w:id="18" w:author="James Faas" w:date="2022-11-23T16:17:00Z">
                  <w:rPr>
                    <w:del w:id="19" w:author="James Faas" w:date="2022-11-23T16:16:00Z"/>
                    <w:rFonts w:ascii="Calibri" w:hAnsi="Calibri"/>
                    <w:sz w:val="22"/>
                  </w:rPr>
                </w:rPrChange>
              </w:rPr>
            </w:pPr>
            <w:del w:id="20" w:author="James Faas" w:date="2022-11-23T16:16:00Z">
              <w:r w:rsidRPr="00C97211" w:rsidDel="00C97211">
                <w:rPr>
                  <w:rFonts w:ascii="Calibri" w:hAnsi="Calibri"/>
                  <w:color w:val="FF0000"/>
                  <w:sz w:val="22"/>
                  <w:rPrChange w:id="21" w:author="James Faas" w:date="2022-11-23T16:17:00Z">
                    <w:rPr>
                      <w:rFonts w:ascii="Calibri" w:hAnsi="Calibri"/>
                      <w:sz w:val="22"/>
                    </w:rPr>
                  </w:rPrChange>
                </w:rPr>
                <w:delText>1</w:delText>
              </w:r>
            </w:del>
          </w:p>
        </w:tc>
        <w:tc>
          <w:tcPr>
            <w:tcW w:w="2250" w:type="dxa"/>
            <w:tcBorders>
              <w:top w:val="single" w:sz="6" w:space="0" w:color="auto"/>
              <w:left w:val="single" w:sz="6" w:space="0" w:color="auto"/>
              <w:bottom w:val="single" w:sz="6" w:space="0" w:color="auto"/>
              <w:right w:val="single" w:sz="6" w:space="0" w:color="auto"/>
            </w:tcBorders>
          </w:tcPr>
          <w:p w14:paraId="52EA370C" w14:textId="3A5C4E77" w:rsidR="00C06C3D" w:rsidRPr="00C97211" w:rsidDel="00C97211" w:rsidRDefault="008A7630" w:rsidP="008026F5">
            <w:pPr>
              <w:pStyle w:val="NormalTableText"/>
              <w:rPr>
                <w:del w:id="22" w:author="James Faas" w:date="2022-11-23T16:16:00Z"/>
                <w:rFonts w:ascii="Calibri" w:hAnsi="Calibri"/>
                <w:color w:val="FF0000"/>
                <w:sz w:val="22"/>
                <w:rPrChange w:id="23" w:author="James Faas" w:date="2022-11-23T16:17:00Z">
                  <w:rPr>
                    <w:del w:id="24" w:author="James Faas" w:date="2022-11-23T16:16:00Z"/>
                    <w:rFonts w:ascii="Calibri" w:hAnsi="Calibri"/>
                    <w:sz w:val="22"/>
                  </w:rPr>
                </w:rPrChange>
              </w:rPr>
            </w:pPr>
            <w:del w:id="25" w:author="James Faas" w:date="2022-11-23T16:16:00Z">
              <w:r w:rsidRPr="00C97211" w:rsidDel="00C97211">
                <w:rPr>
                  <w:rFonts w:ascii="Calibri" w:hAnsi="Calibri"/>
                  <w:color w:val="FF0000"/>
                  <w:sz w:val="22"/>
                  <w:rPrChange w:id="26" w:author="James Faas" w:date="2022-11-23T16:17:00Z">
                    <w:rPr>
                      <w:rFonts w:ascii="Calibri" w:hAnsi="Calibri"/>
                      <w:sz w:val="22"/>
                    </w:rPr>
                  </w:rPrChange>
                </w:rPr>
                <w:delText>August 30</w:delText>
              </w:r>
              <w:r w:rsidR="00C06C3D" w:rsidRPr="00C97211" w:rsidDel="00C97211">
                <w:rPr>
                  <w:rFonts w:ascii="Calibri" w:hAnsi="Calibri"/>
                  <w:color w:val="FF0000"/>
                  <w:sz w:val="22"/>
                  <w:rPrChange w:id="27" w:author="James Faas" w:date="2022-11-23T16:17:00Z">
                    <w:rPr>
                      <w:rFonts w:ascii="Calibri" w:hAnsi="Calibri"/>
                      <w:sz w:val="22"/>
                    </w:rPr>
                  </w:rPrChange>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7E4E9D99" w14:textId="2A3BF7DF" w:rsidR="00C06C3D" w:rsidRPr="00C97211" w:rsidDel="00C97211" w:rsidRDefault="00C06C3D" w:rsidP="008026F5">
            <w:pPr>
              <w:pStyle w:val="NormalTableText"/>
              <w:rPr>
                <w:del w:id="28" w:author="James Faas" w:date="2022-11-23T16:16:00Z"/>
                <w:rFonts w:ascii="Calibri" w:hAnsi="Calibri"/>
                <w:color w:val="FF0000"/>
                <w:sz w:val="22"/>
                <w:rPrChange w:id="29" w:author="James Faas" w:date="2022-11-23T16:17:00Z">
                  <w:rPr>
                    <w:del w:id="30" w:author="James Faas" w:date="2022-11-23T16:16:00Z"/>
                    <w:rFonts w:ascii="Calibri" w:hAnsi="Calibri"/>
                    <w:sz w:val="22"/>
                  </w:rPr>
                </w:rPrChange>
              </w:rPr>
            </w:pPr>
            <w:del w:id="31" w:author="James Faas" w:date="2022-11-23T16:16:00Z">
              <w:r w:rsidRPr="00C97211" w:rsidDel="00C97211">
                <w:rPr>
                  <w:rFonts w:ascii="Calibri" w:hAnsi="Calibri"/>
                  <w:color w:val="FF0000"/>
                  <w:sz w:val="22"/>
                  <w:rPrChange w:id="32" w:author="James Faas" w:date="2022-11-23T16:17:00Z">
                    <w:rPr>
                      <w:rFonts w:ascii="Calibri" w:hAnsi="Calibri"/>
                      <w:sz w:val="22"/>
                    </w:rPr>
                  </w:rPrChange>
                </w:rPr>
                <w:delText>Approved final document.</w:delText>
              </w:r>
            </w:del>
          </w:p>
        </w:tc>
      </w:tr>
      <w:tr w:rsidR="00C97211" w:rsidRPr="00C97211" w:rsidDel="00C97211" w14:paraId="2AEA7BD3" w14:textId="77777777" w:rsidTr="00C02329">
        <w:trPr>
          <w:cantSplit/>
          <w:jc w:val="center"/>
          <w:del w:id="33" w:author="James Faas" w:date="2022-11-23T16:16:00Z"/>
        </w:trPr>
        <w:tc>
          <w:tcPr>
            <w:tcW w:w="1184" w:type="dxa"/>
            <w:tcBorders>
              <w:top w:val="single" w:sz="6" w:space="0" w:color="auto"/>
              <w:left w:val="double" w:sz="6" w:space="0" w:color="auto"/>
              <w:bottom w:val="single" w:sz="6" w:space="0" w:color="auto"/>
              <w:right w:val="single" w:sz="6" w:space="0" w:color="auto"/>
            </w:tcBorders>
          </w:tcPr>
          <w:p w14:paraId="256CEA51" w14:textId="1FDEB1CD" w:rsidR="00931FF5" w:rsidRPr="00C97211" w:rsidDel="00C97211" w:rsidRDefault="00931FF5" w:rsidP="008026F5">
            <w:pPr>
              <w:pStyle w:val="NormalTableText"/>
              <w:rPr>
                <w:del w:id="34" w:author="James Faas" w:date="2022-11-23T16:16:00Z"/>
                <w:rFonts w:ascii="Calibri" w:hAnsi="Calibri"/>
                <w:color w:val="FF0000"/>
                <w:sz w:val="22"/>
                <w:rPrChange w:id="35" w:author="James Faas" w:date="2022-11-23T16:17:00Z">
                  <w:rPr>
                    <w:del w:id="36" w:author="James Faas" w:date="2022-11-23T16:16:00Z"/>
                    <w:rFonts w:ascii="Calibri" w:hAnsi="Calibri"/>
                    <w:sz w:val="22"/>
                  </w:rPr>
                </w:rPrChange>
              </w:rPr>
            </w:pPr>
            <w:del w:id="37" w:author="James Faas" w:date="2022-11-23T16:16:00Z">
              <w:r w:rsidRPr="00C97211" w:rsidDel="00C97211">
                <w:rPr>
                  <w:rFonts w:ascii="Calibri" w:hAnsi="Calibri"/>
                  <w:color w:val="FF0000"/>
                  <w:sz w:val="22"/>
                  <w:rPrChange w:id="38" w:author="James Faas" w:date="2022-11-23T16:17:00Z">
                    <w:rPr>
                      <w:rFonts w:ascii="Calibri" w:hAnsi="Calibri"/>
                      <w:sz w:val="22"/>
                    </w:rPr>
                  </w:rPrChange>
                </w:rPr>
                <w:delText>2</w:delText>
              </w:r>
            </w:del>
          </w:p>
        </w:tc>
        <w:tc>
          <w:tcPr>
            <w:tcW w:w="2250" w:type="dxa"/>
            <w:tcBorders>
              <w:top w:val="single" w:sz="6" w:space="0" w:color="auto"/>
              <w:left w:val="single" w:sz="6" w:space="0" w:color="auto"/>
              <w:bottom w:val="single" w:sz="6" w:space="0" w:color="auto"/>
              <w:right w:val="single" w:sz="6" w:space="0" w:color="auto"/>
            </w:tcBorders>
          </w:tcPr>
          <w:p w14:paraId="5E65EF9A" w14:textId="6CDA2BDB" w:rsidR="00931FF5" w:rsidRPr="00C97211" w:rsidDel="00C97211" w:rsidRDefault="00931FF5" w:rsidP="008026F5">
            <w:pPr>
              <w:pStyle w:val="NormalTableText"/>
              <w:rPr>
                <w:del w:id="39" w:author="James Faas" w:date="2022-11-23T16:16:00Z"/>
                <w:rFonts w:ascii="Calibri" w:hAnsi="Calibri"/>
                <w:color w:val="FF0000"/>
                <w:sz w:val="22"/>
                <w:rPrChange w:id="40" w:author="James Faas" w:date="2022-11-23T16:17:00Z">
                  <w:rPr>
                    <w:del w:id="41" w:author="James Faas" w:date="2022-11-23T16:16:00Z"/>
                    <w:rFonts w:ascii="Calibri" w:hAnsi="Calibri"/>
                    <w:sz w:val="22"/>
                  </w:rPr>
                </w:rPrChange>
              </w:rPr>
            </w:pPr>
            <w:del w:id="42" w:author="James Faas" w:date="2022-11-23T16:16:00Z">
              <w:r w:rsidRPr="00C97211" w:rsidDel="00C97211">
                <w:rPr>
                  <w:rFonts w:ascii="Calibri" w:hAnsi="Calibri"/>
                  <w:color w:val="FF0000"/>
                  <w:sz w:val="22"/>
                  <w:rPrChange w:id="43" w:author="James Faas" w:date="2022-11-23T16:17:00Z">
                    <w:rPr>
                      <w:rFonts w:ascii="Calibri" w:hAnsi="Calibri"/>
                      <w:sz w:val="22"/>
                    </w:rPr>
                  </w:rPrChange>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07A5E068" w14:textId="6413CF47" w:rsidR="00931FF5" w:rsidRPr="00C97211" w:rsidDel="00C97211" w:rsidRDefault="00931FF5" w:rsidP="008026F5">
            <w:pPr>
              <w:pStyle w:val="NormalTableText"/>
              <w:rPr>
                <w:del w:id="44" w:author="James Faas" w:date="2022-11-23T16:16:00Z"/>
                <w:rFonts w:ascii="Calibri" w:hAnsi="Calibri"/>
                <w:color w:val="FF0000"/>
                <w:sz w:val="22"/>
                <w:rPrChange w:id="45" w:author="James Faas" w:date="2022-11-23T16:17:00Z">
                  <w:rPr>
                    <w:del w:id="46" w:author="James Faas" w:date="2022-11-23T16:16:00Z"/>
                    <w:rFonts w:ascii="Calibri" w:hAnsi="Calibri"/>
                    <w:sz w:val="22"/>
                  </w:rPr>
                </w:rPrChange>
              </w:rPr>
            </w:pPr>
            <w:del w:id="47" w:author="James Faas" w:date="2022-11-23T16:16:00Z">
              <w:r w:rsidRPr="00C97211" w:rsidDel="00C97211">
                <w:rPr>
                  <w:rFonts w:ascii="Calibri" w:hAnsi="Calibri"/>
                  <w:color w:val="FF0000"/>
                  <w:sz w:val="22"/>
                  <w:rPrChange w:id="48" w:author="James Faas" w:date="2022-11-23T16:17:00Z">
                    <w:rPr>
                      <w:rFonts w:ascii="Calibri" w:hAnsi="Calibri"/>
                      <w:sz w:val="22"/>
                    </w:rPr>
                  </w:rPrChange>
                </w:rPr>
                <w:delText>Modified ‘Related Section’</w:delText>
              </w:r>
            </w:del>
          </w:p>
        </w:tc>
      </w:tr>
      <w:tr w:rsidR="00C97211" w:rsidRPr="00C97211" w:rsidDel="00C97211" w14:paraId="5EEE0980" w14:textId="77777777" w:rsidTr="00C02329">
        <w:trPr>
          <w:cantSplit/>
          <w:trHeight w:val="65"/>
          <w:jc w:val="center"/>
          <w:del w:id="49" w:author="James Faas" w:date="2022-11-23T16:16:00Z"/>
        </w:trPr>
        <w:tc>
          <w:tcPr>
            <w:tcW w:w="1184" w:type="dxa"/>
            <w:tcBorders>
              <w:top w:val="single" w:sz="6" w:space="0" w:color="auto"/>
              <w:left w:val="double" w:sz="6" w:space="0" w:color="auto"/>
              <w:bottom w:val="single" w:sz="6" w:space="0" w:color="auto"/>
              <w:right w:val="single" w:sz="6" w:space="0" w:color="auto"/>
            </w:tcBorders>
          </w:tcPr>
          <w:p w14:paraId="4156DD8D" w14:textId="38558810" w:rsidR="00931FF5" w:rsidRPr="00C97211" w:rsidDel="00C97211" w:rsidRDefault="00B725A7" w:rsidP="008026F5">
            <w:pPr>
              <w:pStyle w:val="NormalTableText"/>
              <w:rPr>
                <w:del w:id="50" w:author="James Faas" w:date="2022-11-23T16:16:00Z"/>
                <w:rFonts w:ascii="Calibri" w:hAnsi="Calibri"/>
                <w:color w:val="FF0000"/>
                <w:sz w:val="22"/>
                <w:rPrChange w:id="51" w:author="James Faas" w:date="2022-11-23T16:17:00Z">
                  <w:rPr>
                    <w:del w:id="52" w:author="James Faas" w:date="2022-11-23T16:16:00Z"/>
                    <w:rFonts w:ascii="Calibri" w:hAnsi="Calibri"/>
                    <w:sz w:val="22"/>
                  </w:rPr>
                </w:rPrChange>
              </w:rPr>
            </w:pPr>
            <w:del w:id="53" w:author="James Faas" w:date="2022-11-23T16:16:00Z">
              <w:r w:rsidRPr="00C97211" w:rsidDel="00C97211">
                <w:rPr>
                  <w:rFonts w:ascii="Calibri" w:hAnsi="Calibri"/>
                  <w:color w:val="FF0000"/>
                  <w:sz w:val="22"/>
                  <w:rPrChange w:id="54" w:author="James Faas" w:date="2022-11-23T16:17:00Z">
                    <w:rPr>
                      <w:rFonts w:ascii="Calibri" w:hAnsi="Calibri"/>
                      <w:sz w:val="22"/>
                    </w:rPr>
                  </w:rPrChange>
                </w:rPr>
                <w:delText>3</w:delText>
              </w:r>
            </w:del>
          </w:p>
        </w:tc>
        <w:tc>
          <w:tcPr>
            <w:tcW w:w="2250" w:type="dxa"/>
            <w:tcBorders>
              <w:top w:val="single" w:sz="6" w:space="0" w:color="auto"/>
              <w:left w:val="single" w:sz="6" w:space="0" w:color="auto"/>
              <w:bottom w:val="single" w:sz="6" w:space="0" w:color="auto"/>
              <w:right w:val="single" w:sz="6" w:space="0" w:color="auto"/>
            </w:tcBorders>
          </w:tcPr>
          <w:p w14:paraId="3C7E3D18" w14:textId="08A2A57C" w:rsidR="00931FF5" w:rsidRPr="00C97211" w:rsidDel="00C97211" w:rsidRDefault="00B725A7" w:rsidP="008026F5">
            <w:pPr>
              <w:pStyle w:val="NormalTableText"/>
              <w:rPr>
                <w:del w:id="55" w:author="James Faas" w:date="2022-11-23T16:16:00Z"/>
                <w:rFonts w:ascii="Calibri" w:hAnsi="Calibri"/>
                <w:color w:val="FF0000"/>
                <w:sz w:val="22"/>
                <w:rPrChange w:id="56" w:author="James Faas" w:date="2022-11-23T16:17:00Z">
                  <w:rPr>
                    <w:del w:id="57" w:author="James Faas" w:date="2022-11-23T16:16:00Z"/>
                    <w:rFonts w:ascii="Calibri" w:hAnsi="Calibri"/>
                    <w:sz w:val="22"/>
                  </w:rPr>
                </w:rPrChange>
              </w:rPr>
            </w:pPr>
            <w:del w:id="58" w:author="James Faas" w:date="2022-11-23T16:16:00Z">
              <w:r w:rsidRPr="00C97211" w:rsidDel="00C97211">
                <w:rPr>
                  <w:rFonts w:ascii="Calibri" w:hAnsi="Calibri"/>
                  <w:color w:val="FF0000"/>
                  <w:sz w:val="22"/>
                  <w:rPrChange w:id="59" w:author="James Faas" w:date="2022-11-23T16:17:00Z">
                    <w:rPr>
                      <w:rFonts w:ascii="Calibri" w:hAnsi="Calibri"/>
                      <w:sz w:val="22"/>
                    </w:rPr>
                  </w:rPrChange>
                </w:rPr>
                <w:delText>March 15, 2011</w:delText>
              </w:r>
            </w:del>
          </w:p>
        </w:tc>
        <w:tc>
          <w:tcPr>
            <w:tcW w:w="5863" w:type="dxa"/>
            <w:tcBorders>
              <w:top w:val="single" w:sz="6" w:space="0" w:color="auto"/>
              <w:left w:val="single" w:sz="6" w:space="0" w:color="auto"/>
              <w:bottom w:val="single" w:sz="6" w:space="0" w:color="auto"/>
              <w:right w:val="double" w:sz="6" w:space="0" w:color="auto"/>
            </w:tcBorders>
          </w:tcPr>
          <w:p w14:paraId="51FAA2FA" w14:textId="62B346DC" w:rsidR="00931FF5" w:rsidRPr="00C97211" w:rsidDel="00C97211" w:rsidRDefault="00931FF5" w:rsidP="008026F5">
            <w:pPr>
              <w:pStyle w:val="NormalTableText"/>
              <w:rPr>
                <w:del w:id="60" w:author="James Faas" w:date="2022-11-23T16:16:00Z"/>
                <w:rFonts w:ascii="Calibri" w:hAnsi="Calibri"/>
                <w:color w:val="FF0000"/>
                <w:sz w:val="22"/>
                <w:rPrChange w:id="61" w:author="James Faas" w:date="2022-11-23T16:17:00Z">
                  <w:rPr>
                    <w:del w:id="62" w:author="James Faas" w:date="2022-11-23T16:16:00Z"/>
                    <w:rFonts w:ascii="Calibri" w:hAnsi="Calibri"/>
                    <w:sz w:val="22"/>
                  </w:rPr>
                </w:rPrChange>
              </w:rPr>
            </w:pPr>
          </w:p>
        </w:tc>
      </w:tr>
      <w:tr w:rsidR="00C97211" w:rsidRPr="00C97211" w:rsidDel="00C97211" w14:paraId="7B10A8E0" w14:textId="77777777" w:rsidTr="00C02329">
        <w:trPr>
          <w:cantSplit/>
          <w:jc w:val="center"/>
          <w:del w:id="63" w:author="James Faas" w:date="2022-11-23T16:16:00Z"/>
        </w:trPr>
        <w:tc>
          <w:tcPr>
            <w:tcW w:w="1184" w:type="dxa"/>
            <w:tcBorders>
              <w:top w:val="single" w:sz="6" w:space="0" w:color="auto"/>
              <w:left w:val="double" w:sz="6" w:space="0" w:color="auto"/>
              <w:bottom w:val="single" w:sz="6" w:space="0" w:color="auto"/>
              <w:right w:val="single" w:sz="6" w:space="0" w:color="auto"/>
            </w:tcBorders>
          </w:tcPr>
          <w:p w14:paraId="385D3654" w14:textId="451FCF4F" w:rsidR="00931FF5" w:rsidRPr="00C97211" w:rsidDel="00C97211" w:rsidRDefault="00FD278B" w:rsidP="008026F5">
            <w:pPr>
              <w:pStyle w:val="NormalTableText"/>
              <w:rPr>
                <w:del w:id="64" w:author="James Faas" w:date="2022-11-23T16:16:00Z"/>
                <w:rFonts w:ascii="Calibri" w:hAnsi="Calibri"/>
                <w:color w:val="FF0000"/>
                <w:sz w:val="22"/>
                <w:rPrChange w:id="65" w:author="James Faas" w:date="2022-11-23T16:17:00Z">
                  <w:rPr>
                    <w:del w:id="66" w:author="James Faas" w:date="2022-11-23T16:16:00Z"/>
                    <w:rFonts w:ascii="Calibri" w:hAnsi="Calibri"/>
                    <w:sz w:val="22"/>
                  </w:rPr>
                </w:rPrChange>
              </w:rPr>
            </w:pPr>
            <w:del w:id="67" w:author="James Faas" w:date="2022-11-23T16:16:00Z">
              <w:r w:rsidRPr="00C97211" w:rsidDel="00C97211">
                <w:rPr>
                  <w:rFonts w:ascii="Calibri" w:hAnsi="Calibri"/>
                  <w:color w:val="FF0000"/>
                  <w:sz w:val="22"/>
                  <w:rPrChange w:id="68" w:author="James Faas" w:date="2022-11-23T16:17:00Z">
                    <w:rPr>
                      <w:rFonts w:ascii="Calibri" w:hAnsi="Calibri"/>
                      <w:sz w:val="22"/>
                    </w:rPr>
                  </w:rPrChange>
                </w:rPr>
                <w:delText>4</w:delText>
              </w:r>
            </w:del>
          </w:p>
        </w:tc>
        <w:tc>
          <w:tcPr>
            <w:tcW w:w="2250" w:type="dxa"/>
            <w:tcBorders>
              <w:top w:val="single" w:sz="6" w:space="0" w:color="auto"/>
              <w:left w:val="single" w:sz="6" w:space="0" w:color="auto"/>
              <w:bottom w:val="single" w:sz="6" w:space="0" w:color="auto"/>
              <w:right w:val="single" w:sz="6" w:space="0" w:color="auto"/>
            </w:tcBorders>
          </w:tcPr>
          <w:p w14:paraId="6AFA0177" w14:textId="51B52368" w:rsidR="00931FF5" w:rsidRPr="00C97211" w:rsidDel="00C97211" w:rsidRDefault="00FD278B" w:rsidP="008026F5">
            <w:pPr>
              <w:pStyle w:val="NormalTableText"/>
              <w:rPr>
                <w:del w:id="69" w:author="James Faas" w:date="2022-11-23T16:16:00Z"/>
                <w:rFonts w:ascii="Calibri" w:hAnsi="Calibri"/>
                <w:color w:val="FF0000"/>
                <w:sz w:val="22"/>
                <w:rPrChange w:id="70" w:author="James Faas" w:date="2022-11-23T16:17:00Z">
                  <w:rPr>
                    <w:del w:id="71" w:author="James Faas" w:date="2022-11-23T16:16:00Z"/>
                    <w:rFonts w:ascii="Calibri" w:hAnsi="Calibri"/>
                    <w:sz w:val="22"/>
                  </w:rPr>
                </w:rPrChange>
              </w:rPr>
            </w:pPr>
            <w:del w:id="72" w:author="James Faas" w:date="2022-11-23T16:16:00Z">
              <w:r w:rsidRPr="00C97211" w:rsidDel="00C97211">
                <w:rPr>
                  <w:rFonts w:ascii="Calibri" w:hAnsi="Calibri"/>
                  <w:color w:val="FF0000"/>
                  <w:sz w:val="22"/>
                  <w:rPrChange w:id="73" w:author="James Faas" w:date="2022-11-23T16:17:00Z">
                    <w:rPr>
                      <w:rFonts w:ascii="Calibri" w:hAnsi="Calibri"/>
                      <w:sz w:val="22"/>
                    </w:rPr>
                  </w:rPrChange>
                </w:rPr>
                <w:delText>June 11, 2012</w:delText>
              </w:r>
            </w:del>
          </w:p>
        </w:tc>
        <w:tc>
          <w:tcPr>
            <w:tcW w:w="5863" w:type="dxa"/>
            <w:tcBorders>
              <w:top w:val="single" w:sz="6" w:space="0" w:color="auto"/>
              <w:left w:val="single" w:sz="6" w:space="0" w:color="auto"/>
              <w:bottom w:val="single" w:sz="6" w:space="0" w:color="auto"/>
              <w:right w:val="double" w:sz="6" w:space="0" w:color="auto"/>
            </w:tcBorders>
          </w:tcPr>
          <w:p w14:paraId="141720FA" w14:textId="2B4A7BB6" w:rsidR="009F2966" w:rsidRPr="00C97211" w:rsidDel="00C97211" w:rsidRDefault="00FD278B" w:rsidP="008026F5">
            <w:pPr>
              <w:pStyle w:val="NormalTableText"/>
              <w:rPr>
                <w:del w:id="74" w:author="James Faas" w:date="2022-11-23T16:16:00Z"/>
                <w:rFonts w:ascii="Calibri" w:hAnsi="Calibri"/>
                <w:color w:val="FF0000"/>
                <w:sz w:val="22"/>
                <w:rPrChange w:id="75" w:author="James Faas" w:date="2022-11-23T16:17:00Z">
                  <w:rPr>
                    <w:del w:id="76" w:author="James Faas" w:date="2022-11-23T16:16:00Z"/>
                    <w:rFonts w:ascii="Calibri" w:hAnsi="Calibri"/>
                    <w:sz w:val="22"/>
                  </w:rPr>
                </w:rPrChange>
              </w:rPr>
            </w:pPr>
            <w:del w:id="77" w:author="James Faas" w:date="2022-11-23T16:16:00Z">
              <w:r w:rsidRPr="00C97211" w:rsidDel="00C97211">
                <w:rPr>
                  <w:rFonts w:ascii="Calibri" w:hAnsi="Calibri"/>
                  <w:color w:val="FF0000"/>
                  <w:sz w:val="22"/>
                  <w:rPrChange w:id="78" w:author="James Faas" w:date="2022-11-23T16:17:00Z">
                    <w:rPr>
                      <w:rFonts w:ascii="Calibri" w:hAnsi="Calibri"/>
                      <w:sz w:val="22"/>
                    </w:rPr>
                  </w:rPrChange>
                </w:rPr>
                <w:delText>Addition of References and Replacement Parts sections on this page</w:delText>
              </w:r>
            </w:del>
          </w:p>
        </w:tc>
      </w:tr>
      <w:tr w:rsidR="00C97211" w:rsidRPr="00C97211" w:rsidDel="00C97211" w14:paraId="6AC1470A" w14:textId="77777777" w:rsidTr="00C02329">
        <w:trPr>
          <w:cantSplit/>
          <w:jc w:val="center"/>
          <w:del w:id="79" w:author="James Faas" w:date="2022-11-23T16:16:00Z"/>
        </w:trPr>
        <w:tc>
          <w:tcPr>
            <w:tcW w:w="1184" w:type="dxa"/>
            <w:tcBorders>
              <w:top w:val="single" w:sz="6" w:space="0" w:color="auto"/>
              <w:left w:val="double" w:sz="6" w:space="0" w:color="auto"/>
              <w:bottom w:val="single" w:sz="6" w:space="0" w:color="auto"/>
              <w:right w:val="single" w:sz="6" w:space="0" w:color="auto"/>
            </w:tcBorders>
          </w:tcPr>
          <w:p w14:paraId="2A07783F" w14:textId="2B03F7E4" w:rsidR="00033A7D" w:rsidRPr="00C97211" w:rsidDel="00C97211" w:rsidRDefault="00033A7D" w:rsidP="008026F5">
            <w:pPr>
              <w:pStyle w:val="NormalTableText"/>
              <w:rPr>
                <w:del w:id="80" w:author="James Faas" w:date="2022-11-23T16:16:00Z"/>
                <w:rFonts w:ascii="Calibri" w:hAnsi="Calibri"/>
                <w:color w:val="FF0000"/>
                <w:sz w:val="22"/>
                <w:rPrChange w:id="81" w:author="James Faas" w:date="2022-11-23T16:17:00Z">
                  <w:rPr>
                    <w:del w:id="82" w:author="James Faas" w:date="2022-11-23T16:16:00Z"/>
                    <w:rFonts w:ascii="Calibri" w:hAnsi="Calibri"/>
                    <w:sz w:val="22"/>
                  </w:rPr>
                </w:rPrChange>
              </w:rPr>
            </w:pPr>
            <w:del w:id="83" w:author="James Faas" w:date="2022-11-23T16:16:00Z">
              <w:r w:rsidRPr="00C97211" w:rsidDel="00C97211">
                <w:rPr>
                  <w:rFonts w:ascii="Calibri" w:hAnsi="Calibri"/>
                  <w:color w:val="FF0000"/>
                  <w:sz w:val="22"/>
                  <w:rPrChange w:id="84" w:author="James Faas" w:date="2022-11-23T16:17:00Z">
                    <w:rPr>
                      <w:rFonts w:ascii="Calibri" w:hAnsi="Calibri"/>
                      <w:sz w:val="22"/>
                    </w:rPr>
                  </w:rPrChange>
                </w:rPr>
                <w:delText>5</w:delText>
              </w:r>
            </w:del>
          </w:p>
        </w:tc>
        <w:tc>
          <w:tcPr>
            <w:tcW w:w="2250" w:type="dxa"/>
            <w:tcBorders>
              <w:top w:val="single" w:sz="6" w:space="0" w:color="auto"/>
              <w:left w:val="single" w:sz="6" w:space="0" w:color="auto"/>
              <w:bottom w:val="single" w:sz="6" w:space="0" w:color="auto"/>
              <w:right w:val="single" w:sz="6" w:space="0" w:color="auto"/>
            </w:tcBorders>
          </w:tcPr>
          <w:p w14:paraId="7B9CC44D" w14:textId="2462C35D" w:rsidR="00033A7D" w:rsidRPr="00C97211" w:rsidDel="00C97211" w:rsidRDefault="00033A7D" w:rsidP="008026F5">
            <w:pPr>
              <w:pStyle w:val="NormalTableText"/>
              <w:rPr>
                <w:del w:id="85" w:author="James Faas" w:date="2022-11-23T16:16:00Z"/>
                <w:rFonts w:ascii="Calibri" w:hAnsi="Calibri"/>
                <w:color w:val="FF0000"/>
                <w:sz w:val="22"/>
                <w:rPrChange w:id="86" w:author="James Faas" w:date="2022-11-23T16:17:00Z">
                  <w:rPr>
                    <w:del w:id="87" w:author="James Faas" w:date="2022-11-23T16:16:00Z"/>
                    <w:rFonts w:ascii="Calibri" w:hAnsi="Calibri"/>
                    <w:sz w:val="22"/>
                  </w:rPr>
                </w:rPrChange>
              </w:rPr>
            </w:pPr>
            <w:del w:id="88" w:author="James Faas" w:date="2022-11-23T16:16:00Z">
              <w:r w:rsidRPr="00C97211" w:rsidDel="00C97211">
                <w:rPr>
                  <w:rFonts w:ascii="Calibri" w:hAnsi="Calibri"/>
                  <w:color w:val="FF0000"/>
                  <w:sz w:val="22"/>
                  <w:rPrChange w:id="89" w:author="James Faas" w:date="2022-11-23T16:17:00Z">
                    <w:rPr>
                      <w:rFonts w:ascii="Calibri" w:hAnsi="Calibri"/>
                      <w:sz w:val="22"/>
                    </w:rPr>
                  </w:rPrChange>
                </w:rPr>
                <w:delText xml:space="preserve">July </w:delText>
              </w:r>
              <w:r w:rsidR="007B61B5" w:rsidRPr="00C97211" w:rsidDel="00C97211">
                <w:rPr>
                  <w:rFonts w:ascii="Calibri" w:hAnsi="Calibri"/>
                  <w:color w:val="FF0000"/>
                  <w:sz w:val="22"/>
                  <w:rPrChange w:id="90" w:author="James Faas" w:date="2022-11-23T16:17:00Z">
                    <w:rPr>
                      <w:rFonts w:ascii="Calibri" w:hAnsi="Calibri"/>
                      <w:sz w:val="22"/>
                    </w:rPr>
                  </w:rPrChange>
                </w:rPr>
                <w:delText>6</w:delText>
              </w:r>
              <w:r w:rsidRPr="00C97211" w:rsidDel="00C97211">
                <w:rPr>
                  <w:rFonts w:ascii="Calibri" w:hAnsi="Calibri"/>
                  <w:color w:val="FF0000"/>
                  <w:sz w:val="22"/>
                  <w:rPrChange w:id="91" w:author="James Faas" w:date="2022-11-23T16:17:00Z">
                    <w:rPr>
                      <w:rFonts w:ascii="Calibri" w:hAnsi="Calibri"/>
                      <w:sz w:val="22"/>
                    </w:rPr>
                  </w:rPrChange>
                </w:rPr>
                <w:delText>, 2012</w:delText>
              </w:r>
            </w:del>
          </w:p>
        </w:tc>
        <w:tc>
          <w:tcPr>
            <w:tcW w:w="5863" w:type="dxa"/>
            <w:tcBorders>
              <w:top w:val="single" w:sz="6" w:space="0" w:color="auto"/>
              <w:left w:val="single" w:sz="6" w:space="0" w:color="auto"/>
              <w:bottom w:val="single" w:sz="6" w:space="0" w:color="auto"/>
              <w:right w:val="double" w:sz="6" w:space="0" w:color="auto"/>
            </w:tcBorders>
          </w:tcPr>
          <w:p w14:paraId="4823BFC0" w14:textId="6069CEA8" w:rsidR="00033A7D" w:rsidRPr="00C97211" w:rsidDel="00C97211" w:rsidRDefault="007B61B5" w:rsidP="008026F5">
            <w:pPr>
              <w:pStyle w:val="NormalTableText"/>
              <w:rPr>
                <w:del w:id="92" w:author="James Faas" w:date="2022-11-23T16:16:00Z"/>
                <w:rFonts w:ascii="Calibri" w:hAnsi="Calibri"/>
                <w:color w:val="FF0000"/>
                <w:sz w:val="22"/>
                <w:rPrChange w:id="93" w:author="James Faas" w:date="2022-11-23T16:17:00Z">
                  <w:rPr>
                    <w:del w:id="94" w:author="James Faas" w:date="2022-11-23T16:16:00Z"/>
                    <w:rFonts w:ascii="Calibri" w:hAnsi="Calibri"/>
                    <w:sz w:val="22"/>
                  </w:rPr>
                </w:rPrChange>
              </w:rPr>
            </w:pPr>
            <w:del w:id="95" w:author="James Faas" w:date="2022-11-23T16:16:00Z">
              <w:r w:rsidRPr="00C97211" w:rsidDel="00C97211">
                <w:rPr>
                  <w:rFonts w:ascii="Calibri" w:hAnsi="Calibri"/>
                  <w:color w:val="FF0000"/>
                  <w:sz w:val="22"/>
                  <w:rPrChange w:id="96" w:author="James Faas" w:date="2022-11-23T16:17:00Z">
                    <w:rPr>
                      <w:rFonts w:ascii="Calibri" w:hAnsi="Calibri"/>
                      <w:sz w:val="22"/>
                    </w:rPr>
                  </w:rPrChange>
                </w:rPr>
                <w:delText>Reformatted to Reduce White Space</w:delText>
              </w:r>
            </w:del>
          </w:p>
        </w:tc>
      </w:tr>
      <w:tr w:rsidR="00C97211" w:rsidRPr="00C97211" w:rsidDel="00C97211" w14:paraId="7773A423" w14:textId="77777777" w:rsidTr="00E34F5F">
        <w:trPr>
          <w:cantSplit/>
          <w:jc w:val="center"/>
          <w:del w:id="97" w:author="James Faas" w:date="2022-11-23T16:16:00Z"/>
        </w:trPr>
        <w:tc>
          <w:tcPr>
            <w:tcW w:w="1184" w:type="dxa"/>
            <w:tcBorders>
              <w:top w:val="single" w:sz="6" w:space="0" w:color="auto"/>
              <w:left w:val="double" w:sz="6" w:space="0" w:color="auto"/>
              <w:bottom w:val="single" w:sz="6" w:space="0" w:color="auto"/>
              <w:right w:val="single" w:sz="6" w:space="0" w:color="auto"/>
            </w:tcBorders>
          </w:tcPr>
          <w:p w14:paraId="2DA5C6E9" w14:textId="58684971" w:rsidR="007B6000" w:rsidRPr="00C97211" w:rsidDel="00C97211" w:rsidRDefault="00C02329" w:rsidP="008026F5">
            <w:pPr>
              <w:pStyle w:val="NormalTableText"/>
              <w:rPr>
                <w:del w:id="98" w:author="James Faas" w:date="2022-11-23T16:16:00Z"/>
                <w:rFonts w:ascii="Calibri" w:hAnsi="Calibri"/>
                <w:color w:val="FF0000"/>
                <w:sz w:val="22"/>
                <w:rPrChange w:id="99" w:author="James Faas" w:date="2022-11-23T16:17:00Z">
                  <w:rPr>
                    <w:del w:id="100" w:author="James Faas" w:date="2022-11-23T16:16:00Z"/>
                    <w:rFonts w:ascii="Calibri" w:hAnsi="Calibri"/>
                    <w:sz w:val="22"/>
                  </w:rPr>
                </w:rPrChange>
              </w:rPr>
            </w:pPr>
            <w:del w:id="101" w:author="James Faas" w:date="2022-11-23T16:16:00Z">
              <w:r w:rsidRPr="00C97211" w:rsidDel="00C97211">
                <w:rPr>
                  <w:rFonts w:ascii="Calibri" w:hAnsi="Calibri"/>
                  <w:color w:val="FF0000"/>
                  <w:sz w:val="22"/>
                  <w:rPrChange w:id="102" w:author="James Faas" w:date="2022-11-23T16:17:00Z">
                    <w:rPr>
                      <w:rFonts w:ascii="Calibri" w:hAnsi="Calibri"/>
                      <w:sz w:val="22"/>
                    </w:rPr>
                  </w:rPrChange>
                </w:rPr>
                <w:delText>6</w:delText>
              </w:r>
            </w:del>
          </w:p>
        </w:tc>
        <w:tc>
          <w:tcPr>
            <w:tcW w:w="2250" w:type="dxa"/>
            <w:tcBorders>
              <w:top w:val="single" w:sz="6" w:space="0" w:color="auto"/>
              <w:left w:val="single" w:sz="6" w:space="0" w:color="auto"/>
              <w:bottom w:val="single" w:sz="6" w:space="0" w:color="auto"/>
              <w:right w:val="single" w:sz="6" w:space="0" w:color="auto"/>
            </w:tcBorders>
          </w:tcPr>
          <w:p w14:paraId="4BCCAEBD" w14:textId="41627F63" w:rsidR="007B6000" w:rsidRPr="00C97211" w:rsidDel="00C97211" w:rsidRDefault="00C02329" w:rsidP="008026F5">
            <w:pPr>
              <w:pStyle w:val="NormalTableText"/>
              <w:rPr>
                <w:del w:id="103" w:author="James Faas" w:date="2022-11-23T16:16:00Z"/>
                <w:rFonts w:ascii="Calibri" w:hAnsi="Calibri"/>
                <w:color w:val="FF0000"/>
                <w:sz w:val="22"/>
                <w:rPrChange w:id="104" w:author="James Faas" w:date="2022-11-23T16:17:00Z">
                  <w:rPr>
                    <w:del w:id="105" w:author="James Faas" w:date="2022-11-23T16:16:00Z"/>
                    <w:rFonts w:ascii="Calibri" w:hAnsi="Calibri"/>
                    <w:sz w:val="22"/>
                  </w:rPr>
                </w:rPrChange>
              </w:rPr>
            </w:pPr>
            <w:del w:id="106" w:author="James Faas" w:date="2022-11-23T16:16:00Z">
              <w:r w:rsidRPr="00C97211" w:rsidDel="00C97211">
                <w:rPr>
                  <w:rFonts w:ascii="Calibri" w:hAnsi="Calibri"/>
                  <w:color w:val="FF0000"/>
                  <w:sz w:val="22"/>
                  <w:rPrChange w:id="107" w:author="James Faas" w:date="2022-11-23T16:17:00Z">
                    <w:rPr>
                      <w:rFonts w:ascii="Calibri" w:hAnsi="Calibri"/>
                      <w:sz w:val="22"/>
                    </w:rPr>
                  </w:rPrChange>
                </w:rPr>
                <w:delText>April 23, 2015</w:delText>
              </w:r>
            </w:del>
          </w:p>
        </w:tc>
        <w:tc>
          <w:tcPr>
            <w:tcW w:w="5863" w:type="dxa"/>
            <w:tcBorders>
              <w:top w:val="single" w:sz="6" w:space="0" w:color="auto"/>
              <w:left w:val="single" w:sz="6" w:space="0" w:color="auto"/>
              <w:bottom w:val="single" w:sz="6" w:space="0" w:color="auto"/>
              <w:right w:val="double" w:sz="6" w:space="0" w:color="auto"/>
            </w:tcBorders>
          </w:tcPr>
          <w:p w14:paraId="06585730" w14:textId="5D1C73BA" w:rsidR="007B6000" w:rsidRPr="00C97211" w:rsidDel="00C97211" w:rsidRDefault="00C02329" w:rsidP="008026F5">
            <w:pPr>
              <w:pStyle w:val="NormalTableText"/>
              <w:rPr>
                <w:del w:id="108" w:author="James Faas" w:date="2022-11-23T16:16:00Z"/>
                <w:rFonts w:ascii="Calibri" w:hAnsi="Calibri"/>
                <w:color w:val="FF0000"/>
                <w:sz w:val="22"/>
                <w:rPrChange w:id="109" w:author="James Faas" w:date="2022-11-23T16:17:00Z">
                  <w:rPr>
                    <w:del w:id="110" w:author="James Faas" w:date="2022-11-23T16:16:00Z"/>
                    <w:rFonts w:ascii="Calibri" w:hAnsi="Calibri"/>
                    <w:sz w:val="22"/>
                  </w:rPr>
                </w:rPrChange>
              </w:rPr>
            </w:pPr>
            <w:del w:id="111" w:author="James Faas" w:date="2022-11-23T16:16:00Z">
              <w:r w:rsidRPr="00C97211" w:rsidDel="00C97211">
                <w:rPr>
                  <w:rFonts w:ascii="Calibri" w:hAnsi="Calibri"/>
                  <w:color w:val="FF0000"/>
                  <w:sz w:val="22"/>
                  <w:rPrChange w:id="112" w:author="James Faas" w:date="2022-11-23T16:17:00Z">
                    <w:rPr>
                      <w:rFonts w:ascii="Calibri" w:hAnsi="Calibri"/>
                      <w:sz w:val="22"/>
                    </w:rPr>
                  </w:rPrChange>
                </w:rPr>
                <w:delText>General formatting</w:delText>
              </w:r>
            </w:del>
          </w:p>
        </w:tc>
      </w:tr>
      <w:tr w:rsidR="00C97211" w:rsidRPr="00C97211" w:rsidDel="00C97211" w14:paraId="6EB26C3A" w14:textId="77777777" w:rsidTr="00E34F5F">
        <w:trPr>
          <w:cantSplit/>
          <w:jc w:val="center"/>
          <w:del w:id="113" w:author="James Faas" w:date="2022-11-23T16:16:00Z"/>
        </w:trPr>
        <w:tc>
          <w:tcPr>
            <w:tcW w:w="1184" w:type="dxa"/>
            <w:tcBorders>
              <w:top w:val="single" w:sz="6" w:space="0" w:color="auto"/>
              <w:left w:val="double" w:sz="6" w:space="0" w:color="auto"/>
              <w:bottom w:val="single" w:sz="6" w:space="0" w:color="auto"/>
              <w:right w:val="single" w:sz="6" w:space="0" w:color="auto"/>
            </w:tcBorders>
          </w:tcPr>
          <w:p w14:paraId="03E9EDE3" w14:textId="27A0A7D1" w:rsidR="00E34F5F" w:rsidRPr="00C97211" w:rsidDel="00C97211" w:rsidRDefault="00E34F5F" w:rsidP="008026F5">
            <w:pPr>
              <w:pStyle w:val="NormalTableText"/>
              <w:rPr>
                <w:del w:id="114" w:author="James Faas" w:date="2022-11-23T16:16:00Z"/>
                <w:rFonts w:ascii="Calibri" w:hAnsi="Calibri"/>
                <w:color w:val="FF0000"/>
                <w:sz w:val="22"/>
                <w:rPrChange w:id="115" w:author="James Faas" w:date="2022-11-23T16:17:00Z">
                  <w:rPr>
                    <w:del w:id="116" w:author="James Faas" w:date="2022-11-23T16:16:00Z"/>
                    <w:rFonts w:ascii="Calibri" w:hAnsi="Calibri"/>
                    <w:sz w:val="22"/>
                  </w:rPr>
                </w:rPrChange>
              </w:rPr>
            </w:pPr>
            <w:del w:id="117" w:author="James Faas" w:date="2022-11-23T16:16:00Z">
              <w:r w:rsidRPr="00C97211" w:rsidDel="00C97211">
                <w:rPr>
                  <w:rFonts w:ascii="Calibri" w:hAnsi="Calibri"/>
                  <w:color w:val="FF0000"/>
                  <w:sz w:val="22"/>
                  <w:rPrChange w:id="118" w:author="James Faas" w:date="2022-11-23T16:17:00Z">
                    <w:rPr>
                      <w:rFonts w:ascii="Calibri" w:hAnsi="Calibri"/>
                      <w:sz w:val="22"/>
                    </w:rPr>
                  </w:rPrChange>
                </w:rPr>
                <w:delText>7</w:delText>
              </w:r>
            </w:del>
          </w:p>
        </w:tc>
        <w:tc>
          <w:tcPr>
            <w:tcW w:w="2250" w:type="dxa"/>
            <w:tcBorders>
              <w:top w:val="single" w:sz="6" w:space="0" w:color="auto"/>
              <w:left w:val="single" w:sz="6" w:space="0" w:color="auto"/>
              <w:bottom w:val="single" w:sz="6" w:space="0" w:color="auto"/>
              <w:right w:val="single" w:sz="6" w:space="0" w:color="auto"/>
            </w:tcBorders>
          </w:tcPr>
          <w:p w14:paraId="4057D97C" w14:textId="567F577B" w:rsidR="00E34F5F" w:rsidRPr="00C97211" w:rsidDel="00C97211" w:rsidRDefault="00E34F5F" w:rsidP="008026F5">
            <w:pPr>
              <w:pStyle w:val="NormalTableText"/>
              <w:rPr>
                <w:del w:id="119" w:author="James Faas" w:date="2022-11-23T16:16:00Z"/>
                <w:rFonts w:ascii="Calibri" w:hAnsi="Calibri"/>
                <w:color w:val="FF0000"/>
                <w:sz w:val="22"/>
                <w:rPrChange w:id="120" w:author="James Faas" w:date="2022-11-23T16:17:00Z">
                  <w:rPr>
                    <w:del w:id="121" w:author="James Faas" w:date="2022-11-23T16:16:00Z"/>
                    <w:rFonts w:ascii="Calibri" w:hAnsi="Calibri"/>
                    <w:sz w:val="22"/>
                  </w:rPr>
                </w:rPrChange>
              </w:rPr>
            </w:pPr>
            <w:del w:id="122" w:author="James Faas" w:date="2022-11-23T16:16:00Z">
              <w:r w:rsidRPr="00C97211" w:rsidDel="00C97211">
                <w:rPr>
                  <w:rFonts w:ascii="Calibri" w:hAnsi="Calibri"/>
                  <w:color w:val="FF0000"/>
                  <w:sz w:val="22"/>
                  <w:rPrChange w:id="123" w:author="James Faas" w:date="2022-11-23T16:17:00Z">
                    <w:rPr>
                      <w:rFonts w:ascii="Calibri" w:hAnsi="Calibri"/>
                      <w:sz w:val="22"/>
                    </w:rPr>
                  </w:rPrChange>
                </w:rPr>
                <w:delText>September 2, 2015</w:delText>
              </w:r>
            </w:del>
          </w:p>
        </w:tc>
        <w:tc>
          <w:tcPr>
            <w:tcW w:w="5863" w:type="dxa"/>
            <w:tcBorders>
              <w:top w:val="single" w:sz="6" w:space="0" w:color="auto"/>
              <w:left w:val="single" w:sz="6" w:space="0" w:color="auto"/>
              <w:bottom w:val="single" w:sz="6" w:space="0" w:color="auto"/>
              <w:right w:val="double" w:sz="6" w:space="0" w:color="auto"/>
            </w:tcBorders>
          </w:tcPr>
          <w:p w14:paraId="053F307C" w14:textId="74862DC2" w:rsidR="00E34F5F" w:rsidRPr="00C97211" w:rsidDel="00C97211" w:rsidRDefault="00E34F5F" w:rsidP="008026F5">
            <w:pPr>
              <w:pStyle w:val="NormalTableText"/>
              <w:rPr>
                <w:del w:id="124" w:author="James Faas" w:date="2022-11-23T16:16:00Z"/>
                <w:rFonts w:ascii="Calibri" w:hAnsi="Calibri"/>
                <w:color w:val="FF0000"/>
                <w:sz w:val="22"/>
                <w:rPrChange w:id="125" w:author="James Faas" w:date="2022-11-23T16:17:00Z">
                  <w:rPr>
                    <w:del w:id="126" w:author="James Faas" w:date="2022-11-23T16:16:00Z"/>
                    <w:rFonts w:ascii="Calibri" w:hAnsi="Calibri"/>
                    <w:sz w:val="22"/>
                  </w:rPr>
                </w:rPrChange>
              </w:rPr>
            </w:pPr>
            <w:del w:id="127" w:author="James Faas" w:date="2022-11-23T16:16:00Z">
              <w:r w:rsidRPr="00C97211" w:rsidDel="00C97211">
                <w:rPr>
                  <w:rFonts w:ascii="Calibri" w:hAnsi="Calibri"/>
                  <w:color w:val="FF0000"/>
                  <w:sz w:val="22"/>
                  <w:rPrChange w:id="128" w:author="James Faas" w:date="2022-11-23T16:17:00Z">
                    <w:rPr>
                      <w:rFonts w:ascii="Calibri" w:hAnsi="Calibri"/>
                      <w:sz w:val="22"/>
                    </w:rPr>
                  </w:rPrChange>
                </w:rPr>
                <w:delText>First draft Phase 1 review (AV)</w:delText>
              </w:r>
            </w:del>
          </w:p>
        </w:tc>
      </w:tr>
      <w:tr w:rsidR="00101004" w:rsidRPr="00C97211" w:rsidDel="00C97211" w14:paraId="369CD164" w14:textId="49E18B2B" w:rsidTr="00C02329">
        <w:trPr>
          <w:cantSplit/>
          <w:jc w:val="center"/>
          <w:del w:id="129" w:author="James Faas" w:date="2022-11-23T16:16:00Z"/>
        </w:trPr>
        <w:tc>
          <w:tcPr>
            <w:tcW w:w="1184" w:type="dxa"/>
            <w:tcBorders>
              <w:top w:val="single" w:sz="6" w:space="0" w:color="auto"/>
              <w:left w:val="double" w:sz="6" w:space="0" w:color="auto"/>
              <w:bottom w:val="double" w:sz="6" w:space="0" w:color="auto"/>
              <w:right w:val="single" w:sz="6" w:space="0" w:color="auto"/>
            </w:tcBorders>
          </w:tcPr>
          <w:p w14:paraId="2DBF4F6D" w14:textId="5C59448A" w:rsidR="00101004" w:rsidRPr="00C97211" w:rsidDel="00C97211" w:rsidRDefault="00101004" w:rsidP="00530D33">
            <w:pPr>
              <w:rPr>
                <w:del w:id="130" w:author="James Faas" w:date="2022-11-23T16:16:00Z"/>
                <w:b/>
                <w:color w:val="FF0000"/>
                <w:rPrChange w:id="131" w:author="James Faas" w:date="2022-11-23T16:17:00Z">
                  <w:rPr>
                    <w:del w:id="132" w:author="James Faas" w:date="2022-11-23T16:16:00Z"/>
                    <w:b/>
                  </w:rPr>
                </w:rPrChange>
              </w:rPr>
            </w:pPr>
            <w:del w:id="133" w:author="James Faas" w:date="2022-11-23T16:16:00Z">
              <w:r w:rsidRPr="00C97211" w:rsidDel="00C97211">
                <w:rPr>
                  <w:b/>
                  <w:color w:val="FF0000"/>
                  <w:rPrChange w:id="134" w:author="James Faas" w:date="2022-11-23T16:17:00Z">
                    <w:rPr>
                      <w:b/>
                    </w:rPr>
                  </w:rPrChange>
                </w:rPr>
                <w:delText>8</w:delText>
              </w:r>
            </w:del>
          </w:p>
        </w:tc>
        <w:tc>
          <w:tcPr>
            <w:tcW w:w="2250" w:type="dxa"/>
            <w:tcBorders>
              <w:top w:val="single" w:sz="6" w:space="0" w:color="auto"/>
              <w:left w:val="single" w:sz="6" w:space="0" w:color="auto"/>
              <w:bottom w:val="double" w:sz="6" w:space="0" w:color="auto"/>
              <w:right w:val="single" w:sz="6" w:space="0" w:color="auto"/>
            </w:tcBorders>
          </w:tcPr>
          <w:p w14:paraId="1F56C285" w14:textId="1519581E" w:rsidR="00101004" w:rsidRPr="00C97211" w:rsidDel="00C97211" w:rsidRDefault="00101004" w:rsidP="00530D33">
            <w:pPr>
              <w:rPr>
                <w:del w:id="135" w:author="James Faas" w:date="2022-11-23T16:16:00Z"/>
                <w:b/>
                <w:color w:val="FF0000"/>
                <w:rPrChange w:id="136" w:author="James Faas" w:date="2022-11-23T16:17:00Z">
                  <w:rPr>
                    <w:del w:id="137" w:author="James Faas" w:date="2022-11-23T16:16:00Z"/>
                    <w:b/>
                  </w:rPr>
                </w:rPrChange>
              </w:rPr>
            </w:pPr>
            <w:del w:id="138" w:author="James Faas" w:date="2022-11-23T16:16:00Z">
              <w:r w:rsidRPr="00C97211" w:rsidDel="00C97211">
                <w:rPr>
                  <w:b/>
                  <w:color w:val="FF0000"/>
                  <w:rPrChange w:id="139" w:author="James Faas" w:date="2022-11-23T16:17:00Z">
                    <w:rPr>
                      <w:b/>
                    </w:rPr>
                  </w:rPrChange>
                </w:rPr>
                <w:delText>December 14, 2015</w:delText>
              </w:r>
            </w:del>
          </w:p>
        </w:tc>
        <w:tc>
          <w:tcPr>
            <w:tcW w:w="5863" w:type="dxa"/>
            <w:tcBorders>
              <w:top w:val="single" w:sz="6" w:space="0" w:color="auto"/>
              <w:left w:val="single" w:sz="6" w:space="0" w:color="auto"/>
              <w:bottom w:val="double" w:sz="6" w:space="0" w:color="auto"/>
              <w:right w:val="double" w:sz="6" w:space="0" w:color="auto"/>
            </w:tcBorders>
          </w:tcPr>
          <w:p w14:paraId="5E712B73" w14:textId="59E539A6" w:rsidR="00101004" w:rsidRPr="00C97211" w:rsidDel="00C97211" w:rsidRDefault="00101004" w:rsidP="00101004">
            <w:pPr>
              <w:rPr>
                <w:del w:id="140" w:author="James Faas" w:date="2022-11-23T16:16:00Z"/>
                <w:b/>
                <w:color w:val="FF0000"/>
                <w:rPrChange w:id="141" w:author="James Faas" w:date="2022-11-23T16:17:00Z">
                  <w:rPr>
                    <w:del w:id="142" w:author="James Faas" w:date="2022-11-23T16:16:00Z"/>
                    <w:b/>
                  </w:rPr>
                </w:rPrChange>
              </w:rPr>
            </w:pPr>
            <w:del w:id="143" w:author="James Faas" w:date="2022-11-23T16:16:00Z">
              <w:r w:rsidRPr="00C97211" w:rsidDel="00C97211">
                <w:rPr>
                  <w:b/>
                  <w:color w:val="FF0000"/>
                  <w:rPrChange w:id="144" w:author="James Faas" w:date="2022-11-23T16:17:00Z">
                    <w:rPr>
                      <w:b/>
                    </w:rPr>
                  </w:rPrChange>
                </w:rPr>
                <w:delText>Updated, Finalized Specification – Legal Reference eDOCS #6295416 v3 (AV)</w:delText>
              </w:r>
            </w:del>
          </w:p>
        </w:tc>
      </w:tr>
    </w:tbl>
    <w:p w14:paraId="3919B169" w14:textId="6CA4BFBE" w:rsidR="00C06C3D" w:rsidRPr="00C97211" w:rsidDel="00C97211" w:rsidRDefault="00C06C3D" w:rsidP="00C06C3D">
      <w:pPr>
        <w:pStyle w:val="Heading1"/>
        <w:numPr>
          <w:ilvl w:val="0"/>
          <w:numId w:val="0"/>
        </w:numPr>
        <w:tabs>
          <w:tab w:val="left" w:pos="1080"/>
        </w:tabs>
        <w:rPr>
          <w:del w:id="145" w:author="James Faas" w:date="2022-11-23T16:16:00Z"/>
          <w:color w:val="FF0000"/>
          <w:rPrChange w:id="146" w:author="James Faas" w:date="2022-11-23T16:17:00Z">
            <w:rPr>
              <w:del w:id="147" w:author="James Faas" w:date="2022-11-23T16:16:00Z"/>
            </w:rPr>
          </w:rPrChange>
        </w:rPr>
      </w:pPr>
    </w:p>
    <w:p w14:paraId="29B7D8F2" w14:textId="075CD509" w:rsidR="00C06C3D" w:rsidRPr="00C97211" w:rsidDel="00C97211" w:rsidRDefault="00C06C3D" w:rsidP="00C06C3D">
      <w:pPr>
        <w:pStyle w:val="BodyText"/>
        <w:rPr>
          <w:del w:id="148" w:author="James Faas" w:date="2022-11-23T16:16:00Z"/>
          <w:rFonts w:ascii="Calibri" w:hAnsi="Calibri"/>
          <w:color w:val="FF0000"/>
          <w:rPrChange w:id="149" w:author="James Faas" w:date="2022-11-23T16:17:00Z">
            <w:rPr>
              <w:del w:id="150" w:author="James Faas" w:date="2022-11-23T16:16:00Z"/>
              <w:rFonts w:ascii="Calibri" w:hAnsi="Calibri"/>
            </w:rPr>
          </w:rPrChange>
        </w:rPr>
      </w:pPr>
    </w:p>
    <w:p w14:paraId="0D0A808D" w14:textId="433572C8" w:rsidR="00C06C3D" w:rsidRPr="00C97211" w:rsidDel="00C97211" w:rsidRDefault="00C06C3D" w:rsidP="00C06C3D">
      <w:pPr>
        <w:pStyle w:val="BodyText"/>
        <w:pBdr>
          <w:top w:val="single" w:sz="4" w:space="1" w:color="auto"/>
          <w:left w:val="single" w:sz="4" w:space="0" w:color="auto"/>
          <w:bottom w:val="single" w:sz="4" w:space="1" w:color="auto"/>
          <w:right w:val="single" w:sz="4" w:space="4" w:color="auto"/>
        </w:pBdr>
        <w:rPr>
          <w:del w:id="151" w:author="James Faas" w:date="2022-11-23T16:16:00Z"/>
          <w:rFonts w:ascii="Calibri" w:hAnsi="Calibri"/>
          <w:color w:val="FF0000"/>
          <w:rPrChange w:id="152" w:author="James Faas" w:date="2022-11-23T16:17:00Z">
            <w:rPr>
              <w:del w:id="153" w:author="James Faas" w:date="2022-11-23T16:16:00Z"/>
              <w:rFonts w:ascii="Calibri" w:hAnsi="Calibri"/>
            </w:rPr>
          </w:rPrChange>
        </w:rPr>
      </w:pPr>
      <w:del w:id="154" w:author="James Faas" w:date="2022-11-23T16:16:00Z">
        <w:r w:rsidRPr="00C97211" w:rsidDel="00C97211">
          <w:rPr>
            <w:rFonts w:ascii="Calibri" w:hAnsi="Calibri"/>
            <w:color w:val="FF0000"/>
            <w:rPrChange w:id="155" w:author="James Faas" w:date="2022-11-23T16:17:00Z">
              <w:rPr>
                <w:rFonts w:ascii="Calibri" w:hAnsi="Calibri"/>
              </w:rPr>
            </w:rPrChange>
          </w:rPr>
          <w:delText>NOTE:</w:delText>
        </w:r>
      </w:del>
    </w:p>
    <w:p w14:paraId="66F26362" w14:textId="29C22F0D" w:rsidR="00C06C3D" w:rsidRPr="00C97211" w:rsidDel="00C97211" w:rsidRDefault="00C06C3D" w:rsidP="00C06C3D">
      <w:pPr>
        <w:pStyle w:val="BodyText"/>
        <w:pBdr>
          <w:top w:val="single" w:sz="4" w:space="1" w:color="auto"/>
          <w:left w:val="single" w:sz="4" w:space="0" w:color="auto"/>
          <w:bottom w:val="single" w:sz="4" w:space="1" w:color="auto"/>
          <w:right w:val="single" w:sz="4" w:space="4" w:color="auto"/>
        </w:pBdr>
        <w:rPr>
          <w:del w:id="156" w:author="James Faas" w:date="2022-11-23T16:16:00Z"/>
          <w:rFonts w:ascii="Calibri" w:hAnsi="Calibri"/>
          <w:color w:val="FF0000"/>
          <w:rPrChange w:id="157" w:author="James Faas" w:date="2022-11-23T16:17:00Z">
            <w:rPr>
              <w:del w:id="158" w:author="James Faas" w:date="2022-11-23T16:16:00Z"/>
              <w:rFonts w:ascii="Calibri" w:hAnsi="Calibri"/>
            </w:rPr>
          </w:rPrChange>
        </w:rPr>
      </w:pPr>
      <w:del w:id="159" w:author="James Faas" w:date="2022-11-23T16:16:00Z">
        <w:r w:rsidRPr="00C97211" w:rsidDel="00C97211">
          <w:rPr>
            <w:rFonts w:ascii="Calibri" w:hAnsi="Calibri"/>
            <w:color w:val="FF0000"/>
            <w:rPrChange w:id="160" w:author="James Faas" w:date="2022-11-23T16:17:00Z">
              <w:rPr>
                <w:rFonts w:ascii="Calibri" w:hAnsi="Calibri"/>
              </w:rPr>
            </w:rPrChange>
          </w:rPr>
          <w:delText>This is a CONTROLLED Document. Any documents appearing in paper form are not controlled and should be checked against the on-line file version prior to use.</w:delText>
        </w:r>
      </w:del>
    </w:p>
    <w:p w14:paraId="7BDB8F59" w14:textId="27A5B53C" w:rsidR="00C06C3D" w:rsidRPr="00C97211" w:rsidDel="00C97211" w:rsidRDefault="00C06C3D" w:rsidP="00C06C3D">
      <w:pPr>
        <w:pStyle w:val="BodyText"/>
        <w:pBdr>
          <w:top w:val="single" w:sz="4" w:space="1" w:color="auto"/>
          <w:left w:val="single" w:sz="4" w:space="0" w:color="auto"/>
          <w:bottom w:val="single" w:sz="4" w:space="1" w:color="auto"/>
          <w:right w:val="single" w:sz="4" w:space="4" w:color="auto"/>
        </w:pBdr>
        <w:rPr>
          <w:del w:id="161" w:author="James Faas" w:date="2022-11-23T16:16:00Z"/>
          <w:rFonts w:ascii="Calibri" w:hAnsi="Calibri"/>
          <w:color w:val="FF0000"/>
          <w:rPrChange w:id="162" w:author="James Faas" w:date="2022-11-23T16:17:00Z">
            <w:rPr>
              <w:del w:id="163" w:author="James Faas" w:date="2022-11-23T16:16:00Z"/>
              <w:rFonts w:ascii="Calibri" w:hAnsi="Calibri"/>
            </w:rPr>
          </w:rPrChange>
        </w:rPr>
      </w:pPr>
      <w:del w:id="164" w:author="James Faas" w:date="2022-11-23T16:16:00Z">
        <w:r w:rsidRPr="00C97211" w:rsidDel="00C97211">
          <w:rPr>
            <w:rFonts w:ascii="Calibri" w:hAnsi="Calibri"/>
            <w:b/>
            <w:bCs/>
            <w:color w:val="FF0000"/>
            <w:rPrChange w:id="165" w:author="James Faas" w:date="2022-11-23T16:17:00Z">
              <w:rPr>
                <w:rFonts w:ascii="Calibri" w:hAnsi="Calibri"/>
                <w:b/>
                <w:bCs/>
              </w:rPr>
            </w:rPrChange>
          </w:rPr>
          <w:delText xml:space="preserve">Notice: </w:delText>
        </w:r>
        <w:r w:rsidRPr="00C97211" w:rsidDel="00C97211">
          <w:rPr>
            <w:rFonts w:ascii="Calibri" w:hAnsi="Calibri"/>
            <w:color w:val="FF0000"/>
            <w:rPrChange w:id="166" w:author="James Faas" w:date="2022-11-23T16:17:00Z">
              <w:rPr>
                <w:rFonts w:ascii="Calibri" w:hAnsi="Calibri"/>
              </w:rPr>
            </w:rPrChange>
          </w:rPr>
          <w:delText>This Document hardcopy must be used for reference purpose only.</w:delText>
        </w:r>
      </w:del>
    </w:p>
    <w:p w14:paraId="311746FD" w14:textId="36EC3048" w:rsidR="00C06C3D" w:rsidRPr="00C97211" w:rsidDel="00C97211" w:rsidRDefault="00C06C3D" w:rsidP="00C06C3D">
      <w:pPr>
        <w:pStyle w:val="BodyText"/>
        <w:pBdr>
          <w:top w:val="single" w:sz="4" w:space="1" w:color="auto"/>
          <w:left w:val="single" w:sz="4" w:space="0" w:color="auto"/>
          <w:bottom w:val="single" w:sz="4" w:space="1" w:color="auto"/>
          <w:right w:val="single" w:sz="4" w:space="4" w:color="auto"/>
        </w:pBdr>
        <w:rPr>
          <w:del w:id="167" w:author="James Faas" w:date="2022-11-23T16:16:00Z"/>
          <w:rFonts w:ascii="Calibri" w:hAnsi="Calibri"/>
          <w:b/>
          <w:bCs/>
          <w:color w:val="FF0000"/>
          <w:rPrChange w:id="168" w:author="James Faas" w:date="2022-11-23T16:17:00Z">
            <w:rPr>
              <w:del w:id="169" w:author="James Faas" w:date="2022-11-23T16:16:00Z"/>
              <w:rFonts w:ascii="Calibri" w:hAnsi="Calibri"/>
              <w:b/>
              <w:bCs/>
            </w:rPr>
          </w:rPrChange>
        </w:rPr>
      </w:pPr>
      <w:del w:id="170" w:author="James Faas" w:date="2022-11-23T16:16:00Z">
        <w:r w:rsidRPr="00C97211" w:rsidDel="00C97211">
          <w:rPr>
            <w:rFonts w:ascii="Calibri" w:hAnsi="Calibri"/>
            <w:b/>
            <w:color w:val="FF0000"/>
            <w:rPrChange w:id="171" w:author="James Faas" w:date="2022-11-23T16:17:00Z">
              <w:rPr>
                <w:rFonts w:ascii="Calibri" w:hAnsi="Calibri"/>
                <w:b/>
              </w:rPr>
            </w:rPrChange>
          </w:rPr>
          <w:delText>The on-line copy is the current version of the document.</w:delText>
        </w:r>
      </w:del>
    </w:p>
    <w:p w14:paraId="650B22E9" w14:textId="1E051A11" w:rsidR="00C06C3D" w:rsidRPr="00C97211" w:rsidDel="00C97211" w:rsidRDefault="00C06C3D" w:rsidP="00C06C3D">
      <w:pPr>
        <w:pStyle w:val="Heading1"/>
        <w:numPr>
          <w:ilvl w:val="0"/>
          <w:numId w:val="0"/>
        </w:numPr>
        <w:tabs>
          <w:tab w:val="left" w:pos="1080"/>
        </w:tabs>
        <w:rPr>
          <w:del w:id="172" w:author="James Faas" w:date="2022-11-23T16:16:00Z"/>
          <w:color w:val="FF0000"/>
          <w:rPrChange w:id="173" w:author="James Faas" w:date="2022-11-23T16:17:00Z">
            <w:rPr>
              <w:del w:id="174" w:author="James Faas" w:date="2022-11-23T16:16:00Z"/>
            </w:rPr>
          </w:rPrChange>
        </w:rPr>
      </w:pPr>
    </w:p>
    <w:p w14:paraId="77473E06" w14:textId="44C5C4D5" w:rsidR="00FD278B" w:rsidRPr="00C97211" w:rsidDel="00C97211" w:rsidRDefault="00FD278B" w:rsidP="00474BE9">
      <w:pPr>
        <w:pStyle w:val="BodyText"/>
        <w:rPr>
          <w:del w:id="175" w:author="James Faas" w:date="2022-11-23T16:16:00Z"/>
          <w:rFonts w:ascii="Calibri" w:hAnsi="Calibri"/>
          <w:color w:val="FF0000"/>
          <w:rPrChange w:id="176" w:author="James Faas" w:date="2022-11-23T16:17:00Z">
            <w:rPr>
              <w:del w:id="177" w:author="James Faas" w:date="2022-11-23T16:16:00Z"/>
              <w:rFonts w:ascii="Calibri" w:hAnsi="Calibri"/>
            </w:rPr>
          </w:rPrChange>
        </w:rPr>
      </w:pPr>
    </w:p>
    <w:p w14:paraId="03237647" w14:textId="721D043B" w:rsidR="004E7A67" w:rsidRPr="00C97211" w:rsidDel="00C97211" w:rsidRDefault="004E7A67" w:rsidP="004E7A67">
      <w:pPr>
        <w:rPr>
          <w:del w:id="178" w:author="James Faas" w:date="2022-11-23T16:16:00Z"/>
          <w:color w:val="FF0000"/>
          <w:rPrChange w:id="179" w:author="James Faas" w:date="2022-11-23T16:17:00Z">
            <w:rPr>
              <w:del w:id="180" w:author="James Faas" w:date="2022-11-23T16:16:00Z"/>
            </w:rPr>
          </w:rPrChange>
        </w:rPr>
      </w:pPr>
    </w:p>
    <w:p w14:paraId="5042731D" w14:textId="77777777" w:rsidR="00C97211" w:rsidRPr="00C97211" w:rsidRDefault="00DD7827" w:rsidP="00C97211">
      <w:pPr>
        <w:pStyle w:val="Heading1"/>
        <w:numPr>
          <w:ilvl w:val="0"/>
          <w:numId w:val="0"/>
        </w:numPr>
        <w:rPr>
          <w:ins w:id="181" w:author="James Faas" w:date="2022-11-23T16:16:00Z"/>
          <w:color w:val="FF0000"/>
          <w:rPrChange w:id="182" w:author="James Faas" w:date="2022-11-23T16:17:00Z">
            <w:rPr>
              <w:ins w:id="183" w:author="James Faas" w:date="2022-11-23T16:16:00Z"/>
            </w:rPr>
          </w:rPrChange>
        </w:rPr>
        <w:pPrChange w:id="184" w:author="James Faas" w:date="2022-11-23T16:16:00Z">
          <w:pPr>
            <w:pStyle w:val="Heading1"/>
          </w:pPr>
        </w:pPrChange>
      </w:pPr>
      <w:del w:id="185" w:author="James Faas" w:date="2022-11-23T16:16:00Z">
        <w:r w:rsidRPr="00C97211" w:rsidDel="00C97211">
          <w:rPr>
            <w:color w:val="FF0000"/>
            <w:rPrChange w:id="186" w:author="James Faas" w:date="2022-11-23T16:17:00Z">
              <w:rPr/>
            </w:rPrChange>
          </w:rPr>
          <w:br w:type="page"/>
        </w:r>
      </w:del>
    </w:p>
    <w:p w14:paraId="027D2C48" w14:textId="1CD91D36" w:rsidR="00F6204E" w:rsidRPr="00C97211" w:rsidRDefault="00960901" w:rsidP="002138BA">
      <w:pPr>
        <w:pStyle w:val="Heading1"/>
      </w:pPr>
      <w:r w:rsidRPr="00C97211">
        <w:t>GEneral</w:t>
      </w:r>
    </w:p>
    <w:p w14:paraId="17187943" w14:textId="77777777" w:rsidR="00C80C03" w:rsidRPr="00C97211" w:rsidRDefault="00DA097A" w:rsidP="00DA097A">
      <w:pPr>
        <w:pStyle w:val="Heading2"/>
      </w:pPr>
      <w:r w:rsidRPr="00C97211">
        <w:t>Related</w:t>
      </w:r>
      <w:r w:rsidR="00631E2F" w:rsidRPr="00C97211">
        <w:t xml:space="preserve"> </w:t>
      </w:r>
      <w:r w:rsidRPr="00C97211">
        <w:t>Sections</w:t>
      </w:r>
    </w:p>
    <w:p w14:paraId="3448069E" w14:textId="77777777" w:rsidR="00C97211" w:rsidRPr="00C97211" w:rsidRDefault="00C97211" w:rsidP="00C97211">
      <w:pPr>
        <w:pStyle w:val="Heading3"/>
        <w:rPr>
          <w:ins w:id="187" w:author="James Faas" w:date="2022-11-23T16:18:00Z"/>
        </w:rPr>
        <w:pPrChange w:id="188" w:author="James Faas" w:date="2022-11-23T16:18:00Z">
          <w:pPr>
            <w:pStyle w:val="ListNumber"/>
          </w:pPr>
        </w:pPrChange>
      </w:pPr>
      <w:ins w:id="189" w:author="James Faas" w:date="2022-11-23T16:18:00Z">
        <w:r w:rsidRPr="00C97211">
          <w:t>Comply with Division 1 – General Requirements and all other Specification Divisions, including:</w:t>
        </w:r>
      </w:ins>
    </w:p>
    <w:p w14:paraId="20F0C52C" w14:textId="77777777" w:rsidR="00CC11DE" w:rsidRPr="00C97211" w:rsidDel="007C3129" w:rsidRDefault="00CC11DE" w:rsidP="00C97211">
      <w:pPr>
        <w:pStyle w:val="Heading4"/>
        <w:rPr>
          <w:del w:id="190" w:author="Mabel Chow" w:date="2022-04-26T13:38:00Z"/>
          <w:highlight w:val="yellow"/>
          <w:rPrChange w:id="191" w:author="James Faas" w:date="2022-11-23T16:18:00Z">
            <w:rPr>
              <w:del w:id="192" w:author="Mabel Chow" w:date="2022-04-26T13:38:00Z"/>
              <w:rFonts w:cs="Arial"/>
              <w:i/>
              <w:highlight w:val="yellow"/>
            </w:rPr>
          </w:rPrChange>
        </w:rPr>
        <w:pPrChange w:id="193" w:author="James Faas" w:date="2022-11-23T16:18:00Z">
          <w:pPr>
            <w:pStyle w:val="Heading3"/>
            <w:numPr>
              <w:ilvl w:val="0"/>
              <w:numId w:val="0"/>
            </w:numPr>
            <w:tabs>
              <w:tab w:val="clear" w:pos="1440"/>
              <w:tab w:val="left" w:pos="709"/>
            </w:tabs>
            <w:ind w:left="709" w:firstLine="0"/>
          </w:pPr>
        </w:pPrChange>
      </w:pPr>
      <w:del w:id="194" w:author="Mabel Chow" w:date="2022-04-26T13:38:00Z">
        <w:r w:rsidRPr="00C97211" w:rsidDel="007C3129">
          <w:rPr>
            <w:highlight w:val="yellow"/>
            <w:rPrChange w:id="195" w:author="James Faas" w:date="2022-11-23T16:18:00Z">
              <w:rPr>
                <w:rFonts w:cs="Arial"/>
                <w:i/>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FC8DFED" w14:textId="77777777" w:rsidR="00CC11DE" w:rsidRPr="00C97211" w:rsidDel="007C3129" w:rsidRDefault="00CC11DE" w:rsidP="00C97211">
      <w:pPr>
        <w:pStyle w:val="Heading4"/>
        <w:rPr>
          <w:del w:id="196" w:author="Mabel Chow" w:date="2022-04-26T13:38:00Z"/>
          <w:highlight w:val="yellow"/>
          <w:rPrChange w:id="197" w:author="James Faas" w:date="2022-11-23T16:18:00Z">
            <w:rPr>
              <w:del w:id="198" w:author="Mabel Chow" w:date="2022-04-26T13:38:00Z"/>
              <w:rFonts w:cs="Arial"/>
              <w:i/>
              <w:highlight w:val="yellow"/>
            </w:rPr>
          </w:rPrChange>
        </w:rPr>
        <w:pPrChange w:id="199" w:author="James Faas" w:date="2022-11-23T16:18:00Z">
          <w:pPr>
            <w:pStyle w:val="Heading3"/>
            <w:numPr>
              <w:ilvl w:val="0"/>
              <w:numId w:val="0"/>
            </w:numPr>
            <w:tabs>
              <w:tab w:val="clear" w:pos="1440"/>
              <w:tab w:val="left" w:pos="709"/>
            </w:tabs>
            <w:ind w:left="709" w:firstLine="0"/>
          </w:pPr>
        </w:pPrChange>
      </w:pPr>
    </w:p>
    <w:p w14:paraId="68435E89" w14:textId="77777777" w:rsidR="00CC11DE" w:rsidRPr="00C97211" w:rsidDel="007C3129" w:rsidRDefault="00CC11DE" w:rsidP="00C97211">
      <w:pPr>
        <w:pStyle w:val="Heading4"/>
        <w:rPr>
          <w:del w:id="200" w:author="Mabel Chow" w:date="2022-04-26T13:38:00Z"/>
          <w:highlight w:val="yellow"/>
          <w:rPrChange w:id="201" w:author="James Faas" w:date="2022-11-23T16:18:00Z">
            <w:rPr>
              <w:del w:id="202" w:author="Mabel Chow" w:date="2022-04-26T13:38:00Z"/>
              <w:rFonts w:cs="Arial"/>
              <w:i/>
              <w:highlight w:val="yellow"/>
            </w:rPr>
          </w:rPrChange>
        </w:rPr>
        <w:pPrChange w:id="203" w:author="James Faas" w:date="2022-11-23T16:18:00Z">
          <w:pPr>
            <w:pStyle w:val="Heading3"/>
            <w:numPr>
              <w:ilvl w:val="0"/>
              <w:numId w:val="0"/>
            </w:numPr>
            <w:tabs>
              <w:tab w:val="clear" w:pos="1440"/>
              <w:tab w:val="left" w:pos="709"/>
            </w:tabs>
            <w:ind w:left="709" w:firstLine="0"/>
          </w:pPr>
        </w:pPrChange>
      </w:pPr>
      <w:del w:id="204" w:author="Mabel Chow" w:date="2022-04-26T13:38:00Z">
        <w:r w:rsidRPr="00C97211" w:rsidDel="007C3129">
          <w:rPr>
            <w:highlight w:val="yellow"/>
            <w:rPrChange w:id="205" w:author="James Faas" w:date="2022-11-23T16:18:00Z">
              <w:rPr>
                <w:rFonts w:cs="Arial"/>
                <w:i/>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7B8EACFF" w14:textId="77777777" w:rsidR="00CC11DE" w:rsidRPr="00C97211" w:rsidDel="007C3129" w:rsidRDefault="00CC11DE" w:rsidP="00C97211">
      <w:pPr>
        <w:pStyle w:val="Heading4"/>
        <w:rPr>
          <w:del w:id="206" w:author="Mabel Chow" w:date="2022-04-26T13:38:00Z"/>
          <w:highlight w:val="yellow"/>
          <w:rPrChange w:id="207" w:author="James Faas" w:date="2022-11-23T16:18:00Z">
            <w:rPr>
              <w:del w:id="208" w:author="Mabel Chow" w:date="2022-04-26T13:38:00Z"/>
              <w:rFonts w:cs="Arial"/>
              <w:i/>
              <w:highlight w:val="yellow"/>
            </w:rPr>
          </w:rPrChange>
        </w:rPr>
        <w:pPrChange w:id="209" w:author="James Faas" w:date="2022-11-23T16:18:00Z">
          <w:pPr>
            <w:pStyle w:val="Heading3"/>
            <w:numPr>
              <w:ilvl w:val="0"/>
              <w:numId w:val="0"/>
            </w:numPr>
            <w:tabs>
              <w:tab w:val="clear" w:pos="1440"/>
              <w:tab w:val="left" w:pos="709"/>
            </w:tabs>
            <w:ind w:left="709" w:firstLine="0"/>
          </w:pPr>
        </w:pPrChange>
      </w:pPr>
    </w:p>
    <w:p w14:paraId="2B8F9CD0" w14:textId="77777777" w:rsidR="00CC11DE" w:rsidRPr="00C97211" w:rsidDel="007C3129" w:rsidRDefault="00CC11DE" w:rsidP="00C97211">
      <w:pPr>
        <w:pStyle w:val="Heading4"/>
        <w:rPr>
          <w:del w:id="210" w:author="Mabel Chow" w:date="2022-04-26T13:38:00Z"/>
          <w:highlight w:val="yellow"/>
          <w:rPrChange w:id="211" w:author="James Faas" w:date="2022-11-23T16:18:00Z">
            <w:rPr>
              <w:del w:id="212" w:author="Mabel Chow" w:date="2022-04-26T13:38:00Z"/>
              <w:rFonts w:cs="Arial"/>
              <w:i/>
              <w:highlight w:val="yellow"/>
            </w:rPr>
          </w:rPrChange>
        </w:rPr>
        <w:pPrChange w:id="213" w:author="James Faas" w:date="2022-11-23T16:18:00Z">
          <w:pPr>
            <w:pStyle w:val="Heading3"/>
            <w:numPr>
              <w:ilvl w:val="0"/>
              <w:numId w:val="0"/>
            </w:numPr>
            <w:tabs>
              <w:tab w:val="clear" w:pos="1440"/>
              <w:tab w:val="left" w:pos="709"/>
            </w:tabs>
            <w:ind w:left="709" w:firstLine="0"/>
          </w:pPr>
        </w:pPrChange>
      </w:pPr>
      <w:del w:id="214" w:author="Mabel Chow" w:date="2022-04-26T13:38:00Z">
        <w:r w:rsidRPr="00C97211" w:rsidDel="007C3129">
          <w:rPr>
            <w:highlight w:val="yellow"/>
            <w:rPrChange w:id="215" w:author="James Faas" w:date="2022-11-23T16:18:00Z">
              <w:rPr>
                <w:rFonts w:cs="Arial"/>
                <w:i/>
                <w:highlight w:val="yellow"/>
              </w:rPr>
            </w:rPrChange>
          </w:rPr>
          <w:delText>Contractor is responsible for coordination of the Work.</w:delText>
        </w:r>
      </w:del>
    </w:p>
    <w:p w14:paraId="3F7F99E0" w14:textId="77777777" w:rsidR="00CC11DE" w:rsidRPr="00C97211" w:rsidDel="007C3129" w:rsidRDefault="00CC11DE" w:rsidP="00C97211">
      <w:pPr>
        <w:pStyle w:val="Heading4"/>
        <w:rPr>
          <w:del w:id="216" w:author="Mabel Chow" w:date="2022-04-26T13:38:00Z"/>
          <w:highlight w:val="yellow"/>
          <w:rPrChange w:id="217" w:author="James Faas" w:date="2022-11-23T16:18:00Z">
            <w:rPr>
              <w:del w:id="218" w:author="Mabel Chow" w:date="2022-04-26T13:38:00Z"/>
              <w:rFonts w:cs="Arial"/>
              <w:i/>
              <w:highlight w:val="yellow"/>
            </w:rPr>
          </w:rPrChange>
        </w:rPr>
        <w:pPrChange w:id="219" w:author="James Faas" w:date="2022-11-23T16:18:00Z">
          <w:pPr>
            <w:pStyle w:val="Heading3"/>
            <w:numPr>
              <w:ilvl w:val="0"/>
              <w:numId w:val="0"/>
            </w:numPr>
            <w:tabs>
              <w:tab w:val="clear" w:pos="1440"/>
              <w:tab w:val="left" w:pos="709"/>
            </w:tabs>
            <w:ind w:left="709" w:firstLine="0"/>
          </w:pPr>
        </w:pPrChange>
      </w:pPr>
    </w:p>
    <w:p w14:paraId="1D3EF6B3" w14:textId="77777777" w:rsidR="00CC11DE" w:rsidRPr="00C97211" w:rsidDel="007C3129" w:rsidRDefault="00CC11DE" w:rsidP="00C97211">
      <w:pPr>
        <w:pStyle w:val="Heading4"/>
        <w:rPr>
          <w:del w:id="220" w:author="Mabel Chow" w:date="2022-04-26T13:38:00Z"/>
          <w:highlight w:val="yellow"/>
          <w:rPrChange w:id="221" w:author="James Faas" w:date="2022-11-23T16:18:00Z">
            <w:rPr>
              <w:del w:id="222" w:author="Mabel Chow" w:date="2022-04-26T13:38:00Z"/>
              <w:rFonts w:cs="Arial"/>
              <w:i/>
              <w:highlight w:val="yellow"/>
            </w:rPr>
          </w:rPrChange>
        </w:rPr>
        <w:pPrChange w:id="223" w:author="James Faas" w:date="2022-11-23T16:18:00Z">
          <w:pPr>
            <w:pStyle w:val="Heading3"/>
            <w:numPr>
              <w:ilvl w:val="0"/>
              <w:numId w:val="0"/>
            </w:numPr>
            <w:tabs>
              <w:tab w:val="clear" w:pos="1440"/>
              <w:tab w:val="left" w:pos="709"/>
            </w:tabs>
            <w:ind w:left="709" w:firstLine="0"/>
          </w:pPr>
        </w:pPrChange>
      </w:pPr>
      <w:del w:id="224" w:author="Mabel Chow" w:date="2022-04-26T13:38:00Z">
        <w:r w:rsidRPr="00C97211" w:rsidDel="007C3129">
          <w:rPr>
            <w:highlight w:val="yellow"/>
            <w:rPrChange w:id="225" w:author="James Faas" w:date="2022-11-23T16:18:00Z">
              <w:rPr>
                <w:rFonts w:cs="Arial"/>
                <w:i/>
                <w:highlight w:val="yellow"/>
              </w:rPr>
            </w:rPrChange>
          </w:rPr>
          <w:delText>This Section is to be completed/updated during the design development by the Consultant. If it is not applicable to the section for the specific project it may be deleted.]</w:delText>
        </w:r>
      </w:del>
    </w:p>
    <w:p w14:paraId="138B0014" w14:textId="77777777" w:rsidR="00CC11DE" w:rsidRPr="00C97211" w:rsidDel="007C3129" w:rsidRDefault="00CC11DE" w:rsidP="00C97211">
      <w:pPr>
        <w:pStyle w:val="Heading4"/>
        <w:rPr>
          <w:del w:id="226" w:author="Mabel Chow" w:date="2022-04-26T13:38:00Z"/>
          <w:highlight w:val="yellow"/>
          <w:rPrChange w:id="227" w:author="James Faas" w:date="2022-11-23T16:18:00Z">
            <w:rPr>
              <w:del w:id="228" w:author="Mabel Chow" w:date="2022-04-26T13:38:00Z"/>
              <w:rFonts w:cs="Arial"/>
              <w:i/>
              <w:highlight w:val="yellow"/>
            </w:rPr>
          </w:rPrChange>
        </w:rPr>
        <w:pPrChange w:id="229" w:author="James Faas" w:date="2022-11-23T16:18:00Z">
          <w:pPr>
            <w:pStyle w:val="Heading3"/>
            <w:numPr>
              <w:ilvl w:val="0"/>
              <w:numId w:val="0"/>
            </w:numPr>
            <w:tabs>
              <w:tab w:val="clear" w:pos="1440"/>
              <w:tab w:val="left" w:pos="709"/>
            </w:tabs>
            <w:ind w:left="709" w:firstLine="0"/>
          </w:pPr>
        </w:pPrChange>
      </w:pPr>
    </w:p>
    <w:p w14:paraId="568ECAF1" w14:textId="77777777" w:rsidR="00CC11DE" w:rsidRPr="00C97211" w:rsidDel="007C3129" w:rsidRDefault="00CC11DE" w:rsidP="00C97211">
      <w:pPr>
        <w:pStyle w:val="Heading4"/>
        <w:rPr>
          <w:del w:id="230" w:author="Mabel Chow" w:date="2022-04-26T13:38:00Z"/>
          <w:rPrChange w:id="231" w:author="James Faas" w:date="2022-11-23T16:18:00Z">
            <w:rPr>
              <w:del w:id="232" w:author="Mabel Chow" w:date="2022-04-26T13:38:00Z"/>
              <w:rFonts w:cs="Arial"/>
              <w:i/>
            </w:rPr>
          </w:rPrChange>
        </w:rPr>
        <w:pPrChange w:id="233" w:author="James Faas" w:date="2022-11-23T16:18:00Z">
          <w:pPr>
            <w:pStyle w:val="Heading3"/>
            <w:numPr>
              <w:ilvl w:val="0"/>
              <w:numId w:val="0"/>
            </w:numPr>
            <w:tabs>
              <w:tab w:val="clear" w:pos="1440"/>
              <w:tab w:val="left" w:pos="709"/>
            </w:tabs>
            <w:ind w:left="709" w:firstLine="0"/>
          </w:pPr>
        </w:pPrChange>
      </w:pPr>
      <w:del w:id="234" w:author="Mabel Chow" w:date="2022-04-26T13:38:00Z">
        <w:r w:rsidRPr="00C97211" w:rsidDel="007C3129">
          <w:rPr>
            <w:highlight w:val="yellow"/>
            <w:rPrChange w:id="235" w:author="James Faas" w:date="2022-11-23T16:18:00Z">
              <w:rPr>
                <w:rFonts w:cs="Arial"/>
                <w:i/>
                <w:highlight w:val="yellow"/>
              </w:rPr>
            </w:rPrChange>
          </w:rPr>
          <w:delText>[List Sections specifying installation of products supplied but not installed under this Section and indicate specific items.]</w:delText>
        </w:r>
      </w:del>
    </w:p>
    <w:p w14:paraId="3F0C6AEC" w14:textId="77777777" w:rsidR="00CC11DE" w:rsidRPr="00C97211" w:rsidDel="007C3129" w:rsidRDefault="00CC11DE" w:rsidP="00C97211">
      <w:pPr>
        <w:pStyle w:val="Heading4"/>
        <w:rPr>
          <w:del w:id="236" w:author="Mabel Chow" w:date="2022-04-26T13:38:00Z"/>
        </w:rPr>
        <w:pPrChange w:id="237" w:author="James Faas" w:date="2022-11-23T16:18:00Z">
          <w:pPr>
            <w:pStyle w:val="Heading3"/>
            <w:numPr>
              <w:ilvl w:val="0"/>
              <w:numId w:val="0"/>
            </w:numPr>
            <w:tabs>
              <w:tab w:val="clear" w:pos="1440"/>
              <w:tab w:val="left" w:pos="1418"/>
            </w:tabs>
            <w:ind w:left="720" w:firstLine="0"/>
          </w:pPr>
        </w:pPrChange>
      </w:pPr>
      <w:del w:id="238" w:author="Mabel Chow" w:date="2022-04-26T13:38:00Z">
        <w:r w:rsidRPr="00C97211" w:rsidDel="007C3129">
          <w:delText xml:space="preserve">Section </w:delText>
        </w:r>
        <w:r w:rsidRPr="00C97211" w:rsidDel="007C3129">
          <w:rPr>
            <w:highlight w:val="yellow"/>
          </w:rPr>
          <w:delText>[______ – ____________]:</w:delText>
        </w:r>
        <w:r w:rsidRPr="00C97211" w:rsidDel="007C3129">
          <w:delText xml:space="preserve">  Execution requirements for </w:delText>
        </w:r>
        <w:r w:rsidRPr="00C97211" w:rsidDel="007C3129">
          <w:rPr>
            <w:highlight w:val="yellow"/>
          </w:rPr>
          <w:delText>...[item]...</w:delText>
        </w:r>
        <w:r w:rsidRPr="00C97211" w:rsidDel="007C3129">
          <w:delText xml:space="preserve"> specified under this Section.</w:delText>
        </w:r>
      </w:del>
    </w:p>
    <w:p w14:paraId="5A6EC4BD" w14:textId="77777777" w:rsidR="00CC11DE" w:rsidRPr="00C97211" w:rsidDel="007C3129" w:rsidRDefault="00CC11DE" w:rsidP="00C97211">
      <w:pPr>
        <w:pStyle w:val="Heading4"/>
        <w:rPr>
          <w:del w:id="239" w:author="Mabel Chow" w:date="2022-04-26T13:38:00Z"/>
        </w:rPr>
        <w:pPrChange w:id="240" w:author="James Faas" w:date="2022-11-23T16:18:00Z">
          <w:pPr>
            <w:pStyle w:val="Heading3"/>
            <w:numPr>
              <w:ilvl w:val="0"/>
              <w:numId w:val="0"/>
            </w:numPr>
            <w:tabs>
              <w:tab w:val="clear" w:pos="1440"/>
              <w:tab w:val="left" w:pos="1418"/>
            </w:tabs>
            <w:ind w:left="720" w:firstLine="0"/>
          </w:pPr>
        </w:pPrChange>
      </w:pPr>
    </w:p>
    <w:p w14:paraId="667E5ACD" w14:textId="77777777" w:rsidR="00CC11DE" w:rsidRPr="00C97211" w:rsidDel="007C3129" w:rsidRDefault="00CC11DE" w:rsidP="00C97211">
      <w:pPr>
        <w:pStyle w:val="Heading4"/>
        <w:rPr>
          <w:del w:id="241" w:author="Mabel Chow" w:date="2022-04-26T13:38:00Z"/>
          <w:rPrChange w:id="242" w:author="James Faas" w:date="2022-11-23T16:18:00Z">
            <w:rPr>
              <w:del w:id="243" w:author="Mabel Chow" w:date="2022-04-26T13:38:00Z"/>
              <w:rFonts w:cs="Arial"/>
              <w:i/>
            </w:rPr>
          </w:rPrChange>
        </w:rPr>
        <w:pPrChange w:id="244" w:author="James Faas" w:date="2022-11-23T16:18:00Z">
          <w:pPr>
            <w:pStyle w:val="Heading3"/>
            <w:numPr>
              <w:ilvl w:val="0"/>
              <w:numId w:val="0"/>
            </w:numPr>
            <w:tabs>
              <w:tab w:val="clear" w:pos="1440"/>
              <w:tab w:val="left" w:pos="1418"/>
            </w:tabs>
            <w:ind w:left="720" w:firstLine="0"/>
          </w:pPr>
        </w:pPrChange>
      </w:pPr>
      <w:del w:id="245" w:author="Mabel Chow" w:date="2022-04-26T13:38:00Z">
        <w:r w:rsidRPr="00C97211" w:rsidDel="007C3129">
          <w:rPr>
            <w:highlight w:val="yellow"/>
            <w:rPrChange w:id="246" w:author="James Faas" w:date="2022-11-23T16:18:00Z">
              <w:rPr>
                <w:rFonts w:cs="Arial"/>
                <w:i/>
                <w:highlight w:val="yellow"/>
              </w:rPr>
            </w:rPrChange>
          </w:rPr>
          <w:delText>[List Sections specifying products installed but not supplied under this Section and indicate specific items.]</w:delText>
        </w:r>
      </w:del>
    </w:p>
    <w:p w14:paraId="186E6A01" w14:textId="77777777" w:rsidR="00CC11DE" w:rsidRPr="00C97211" w:rsidDel="007C3129" w:rsidRDefault="00CC11DE" w:rsidP="00C97211">
      <w:pPr>
        <w:pStyle w:val="Heading4"/>
        <w:rPr>
          <w:del w:id="247" w:author="Mabel Chow" w:date="2022-04-26T13:38:00Z"/>
        </w:rPr>
        <w:pPrChange w:id="248" w:author="James Faas" w:date="2022-11-23T16:18:00Z">
          <w:pPr>
            <w:pStyle w:val="Heading3"/>
            <w:numPr>
              <w:ilvl w:val="0"/>
              <w:numId w:val="0"/>
            </w:numPr>
            <w:tabs>
              <w:tab w:val="clear" w:pos="1440"/>
              <w:tab w:val="left" w:pos="1418"/>
            </w:tabs>
            <w:ind w:left="720" w:firstLine="0"/>
          </w:pPr>
        </w:pPrChange>
      </w:pPr>
      <w:del w:id="249" w:author="Mabel Chow" w:date="2022-04-26T13:38:00Z">
        <w:r w:rsidRPr="00C97211" w:rsidDel="007C3129">
          <w:delText xml:space="preserve">Section </w:delText>
        </w:r>
        <w:r w:rsidRPr="00C97211" w:rsidDel="007C3129">
          <w:rPr>
            <w:highlight w:val="yellow"/>
          </w:rPr>
          <w:delText>[______ – ____________]:</w:delText>
        </w:r>
        <w:r w:rsidRPr="00C97211" w:rsidDel="007C3129">
          <w:delText xml:space="preserve">  Product requirements for </w:delText>
        </w:r>
        <w:r w:rsidRPr="00C97211" w:rsidDel="007C3129">
          <w:rPr>
            <w:highlight w:val="yellow"/>
          </w:rPr>
          <w:delText>...[item]...</w:delText>
        </w:r>
        <w:r w:rsidRPr="00C97211" w:rsidDel="007C3129">
          <w:delText xml:space="preserve"> for installation under this Section.</w:delText>
        </w:r>
      </w:del>
    </w:p>
    <w:p w14:paraId="5EE561AF" w14:textId="77777777" w:rsidR="00CC11DE" w:rsidRPr="00C97211" w:rsidDel="007C3129" w:rsidRDefault="00CC11DE" w:rsidP="00C97211">
      <w:pPr>
        <w:pStyle w:val="Heading4"/>
        <w:rPr>
          <w:del w:id="250" w:author="Mabel Chow" w:date="2022-04-26T13:38:00Z"/>
        </w:rPr>
        <w:pPrChange w:id="251" w:author="James Faas" w:date="2022-11-23T16:18:00Z">
          <w:pPr>
            <w:pStyle w:val="Heading3"/>
            <w:numPr>
              <w:ilvl w:val="0"/>
              <w:numId w:val="0"/>
            </w:numPr>
            <w:tabs>
              <w:tab w:val="clear" w:pos="1440"/>
              <w:tab w:val="left" w:pos="1418"/>
            </w:tabs>
            <w:ind w:left="1418" w:hanging="709"/>
          </w:pPr>
        </w:pPrChange>
      </w:pPr>
    </w:p>
    <w:p w14:paraId="20E14EB1" w14:textId="77777777" w:rsidR="00CC11DE" w:rsidRPr="00C97211" w:rsidDel="007C3129" w:rsidRDefault="00CC11DE" w:rsidP="00C97211">
      <w:pPr>
        <w:pStyle w:val="Heading4"/>
        <w:rPr>
          <w:del w:id="252" w:author="Mabel Chow" w:date="2022-04-26T13:38:00Z"/>
          <w:rPrChange w:id="253" w:author="James Faas" w:date="2022-11-23T16:18:00Z">
            <w:rPr>
              <w:del w:id="254" w:author="Mabel Chow" w:date="2022-04-26T13:38:00Z"/>
              <w:rFonts w:cs="Arial"/>
              <w:i/>
            </w:rPr>
          </w:rPrChange>
        </w:rPr>
        <w:pPrChange w:id="255" w:author="James Faas" w:date="2022-11-23T16:18:00Z">
          <w:pPr>
            <w:pStyle w:val="Heading3"/>
            <w:numPr>
              <w:ilvl w:val="0"/>
              <w:numId w:val="0"/>
            </w:numPr>
            <w:tabs>
              <w:tab w:val="clear" w:pos="1440"/>
              <w:tab w:val="left" w:pos="1418"/>
            </w:tabs>
            <w:ind w:left="1418" w:hanging="709"/>
          </w:pPr>
        </w:pPrChange>
      </w:pPr>
      <w:del w:id="256" w:author="Mabel Chow" w:date="2022-04-26T13:38:00Z">
        <w:r w:rsidRPr="00C97211" w:rsidDel="007C3129">
          <w:rPr>
            <w:highlight w:val="yellow"/>
            <w:rPrChange w:id="257" w:author="James Faas" w:date="2022-11-23T16:18:00Z">
              <w:rPr>
                <w:rFonts w:cs="Arial"/>
                <w:i/>
                <w:highlight w:val="yellow"/>
              </w:rPr>
            </w:rPrChange>
          </w:rPr>
          <w:delText>[List Sections specifying related requirements.]</w:delText>
        </w:r>
      </w:del>
    </w:p>
    <w:p w14:paraId="7E94A727" w14:textId="77777777" w:rsidR="00CC11DE" w:rsidRPr="00C97211" w:rsidDel="007C3129" w:rsidRDefault="00CC11DE" w:rsidP="00C97211">
      <w:pPr>
        <w:pStyle w:val="Heading4"/>
        <w:rPr>
          <w:del w:id="258" w:author="Mabel Chow" w:date="2022-04-26T13:38:00Z"/>
        </w:rPr>
        <w:pPrChange w:id="259" w:author="James Faas" w:date="2022-11-23T16:18:00Z">
          <w:pPr>
            <w:pStyle w:val="Heading3"/>
            <w:tabs>
              <w:tab w:val="clear" w:pos="1440"/>
              <w:tab w:val="left" w:pos="1418"/>
            </w:tabs>
            <w:ind w:left="1418" w:hanging="709"/>
          </w:pPr>
        </w:pPrChange>
      </w:pPr>
      <w:del w:id="260" w:author="Mabel Chow" w:date="2022-04-26T13:38:00Z">
        <w:r w:rsidRPr="00C97211" w:rsidDel="007C3129">
          <w:delText>Section [______ – ____________]:  [Optional short phrase indicating relationship].</w:delText>
        </w:r>
      </w:del>
    </w:p>
    <w:p w14:paraId="27DD6E9E" w14:textId="77777777" w:rsidR="00E34F5F" w:rsidRPr="00C97211" w:rsidRDefault="00E34F5F" w:rsidP="00C97211">
      <w:pPr>
        <w:pStyle w:val="Heading4"/>
      </w:pPr>
      <w:r w:rsidRPr="00C97211">
        <w:t>Section 01060 – Regulatory Requirements</w:t>
      </w:r>
    </w:p>
    <w:p w14:paraId="74E96927" w14:textId="77777777" w:rsidR="00E34F5F" w:rsidRPr="00C97211" w:rsidRDefault="00E34F5F" w:rsidP="00C97211">
      <w:pPr>
        <w:pStyle w:val="Heading4"/>
      </w:pPr>
      <w:r w:rsidRPr="00C97211">
        <w:t>Section 01300 – Submittals</w:t>
      </w:r>
    </w:p>
    <w:p w14:paraId="3974017E" w14:textId="77777777" w:rsidR="00E34F5F" w:rsidRPr="00C97211" w:rsidRDefault="00E34F5F" w:rsidP="00C97211">
      <w:pPr>
        <w:pStyle w:val="Heading4"/>
      </w:pPr>
      <w:r w:rsidRPr="00C97211">
        <w:t>Section 07900 – Joint Sealers</w:t>
      </w:r>
    </w:p>
    <w:p w14:paraId="326A1039" w14:textId="77777777" w:rsidR="00E34F5F" w:rsidRPr="00C97211" w:rsidDel="007C3129" w:rsidRDefault="00E34F5F" w:rsidP="001A7C45">
      <w:pPr>
        <w:pStyle w:val="Heading4"/>
        <w:rPr>
          <w:del w:id="261" w:author="Mabel Chow" w:date="2022-04-26T13:38:00Z"/>
        </w:rPr>
      </w:pPr>
      <w:del w:id="262" w:author="Mabel Chow" w:date="2022-04-26T13:38:00Z">
        <w:r w:rsidRPr="00C97211" w:rsidDel="007C3129">
          <w:delText xml:space="preserve">Section 08110 – Steel Doors and Frames and Connectors </w:delText>
        </w:r>
      </w:del>
    </w:p>
    <w:p w14:paraId="29FD1F31" w14:textId="77777777" w:rsidR="00E34F5F" w:rsidRPr="00C97211" w:rsidRDefault="00E34F5F" w:rsidP="00C97211">
      <w:pPr>
        <w:pStyle w:val="Heading4"/>
        <w:rPr>
          <w:ins w:id="263" w:author="Mabel Chow" w:date="2022-04-26T13:38:00Z"/>
        </w:rPr>
      </w:pPr>
      <w:r w:rsidRPr="00C97211">
        <w:t xml:space="preserve">Section 08710 – Door Hardware </w:t>
      </w:r>
    </w:p>
    <w:p w14:paraId="6EA27563" w14:textId="77777777" w:rsidR="007C3129" w:rsidRPr="00C97211" w:rsidRDefault="007C3129" w:rsidP="00C97211">
      <w:pPr>
        <w:pStyle w:val="Heading4"/>
      </w:pPr>
      <w:ins w:id="264" w:author="Mabel Chow" w:date="2022-04-26T13:38:00Z">
        <w:r w:rsidRPr="00C97211">
          <w:t xml:space="preserve">Section 09900 – Painting </w:t>
        </w:r>
      </w:ins>
      <w:ins w:id="265" w:author="Mabel Chow" w:date="2022-04-26T13:39:00Z">
        <w:r w:rsidRPr="00C97211">
          <w:t>and Protective Coatings</w:t>
        </w:r>
      </w:ins>
    </w:p>
    <w:p w14:paraId="697E47F4" w14:textId="77777777" w:rsidR="00E34F5F" w:rsidRPr="00C97211" w:rsidDel="007C3129" w:rsidRDefault="00E34F5F" w:rsidP="002138BA">
      <w:pPr>
        <w:pStyle w:val="Heading4"/>
        <w:rPr>
          <w:del w:id="266" w:author="Mabel Chow" w:date="2022-04-26T13:38:00Z"/>
        </w:rPr>
      </w:pPr>
      <w:del w:id="267" w:author="Mabel Chow" w:date="2022-04-26T13:38:00Z">
        <w:r w:rsidRPr="00C97211" w:rsidDel="007C3129">
          <w:delText>Section 08800 – Glazing</w:delText>
        </w:r>
      </w:del>
    </w:p>
    <w:p w14:paraId="2C9B588C" w14:textId="77777777" w:rsidR="00AF6E03" w:rsidRPr="00C97211" w:rsidRDefault="00AF6E03" w:rsidP="00AF6E03">
      <w:pPr>
        <w:pStyle w:val="Heading2"/>
      </w:pPr>
      <w:r w:rsidRPr="00C97211">
        <w:t>References</w:t>
      </w:r>
    </w:p>
    <w:p w14:paraId="5EA0C4D4" w14:textId="77777777" w:rsidR="00AF6E03" w:rsidRPr="00C97211" w:rsidDel="007C3129" w:rsidRDefault="00AF6E03" w:rsidP="00474BE9">
      <w:pPr>
        <w:pStyle w:val="BodyText"/>
        <w:ind w:left="709"/>
        <w:rPr>
          <w:del w:id="268" w:author="Mabel Chow" w:date="2022-04-26T13:38:00Z"/>
          <w:rFonts w:ascii="Calibri" w:hAnsi="Calibri" w:cs="Arial"/>
          <w:i/>
        </w:rPr>
      </w:pPr>
      <w:del w:id="269" w:author="Mabel Chow" w:date="2022-04-26T13:38:00Z">
        <w:r w:rsidRPr="00C97211" w:rsidDel="007C3129">
          <w:rPr>
            <w:rFonts w:ascii="Calibri" w:hAnsi="Calibri" w:cs="Arial"/>
            <w:i/>
            <w:highlight w:val="yellow"/>
          </w:rPr>
          <w:delText>[Delete .1 if Section 01060 – Regulatory Requirements is included in Contract Documents.]</w:delText>
        </w:r>
      </w:del>
    </w:p>
    <w:p w14:paraId="58ABEE47" w14:textId="77777777" w:rsidR="00AF6E03" w:rsidRPr="00C97211" w:rsidRDefault="00AF6E03" w:rsidP="00474BE9">
      <w:pPr>
        <w:pStyle w:val="Heading3"/>
        <w:tabs>
          <w:tab w:val="clear" w:pos="1440"/>
          <w:tab w:val="left" w:pos="1418"/>
        </w:tabs>
        <w:ind w:left="1418" w:hanging="709"/>
      </w:pPr>
      <w:r w:rsidRPr="00C97211">
        <w:t>Comply with the latest edition of the following statutes</w:t>
      </w:r>
      <w:r w:rsidR="00DD7827" w:rsidRPr="00C97211">
        <w:t>,</w:t>
      </w:r>
      <w:r w:rsidRPr="00C97211">
        <w:t xml:space="preserve"> codes</w:t>
      </w:r>
      <w:r w:rsidR="00DD7827" w:rsidRPr="00C97211">
        <w:t>,</w:t>
      </w:r>
      <w:r w:rsidRPr="00C97211">
        <w:t xml:space="preserve"> standa</w:t>
      </w:r>
      <w:r w:rsidR="00DD7827" w:rsidRPr="00C97211">
        <w:t>rds, and all amendments thereto:</w:t>
      </w:r>
    </w:p>
    <w:p w14:paraId="56E0FDE5" w14:textId="77777777" w:rsidR="00AF6E03" w:rsidRPr="00C97211" w:rsidRDefault="00AF6E03" w:rsidP="00474BE9">
      <w:pPr>
        <w:pStyle w:val="Heading4"/>
        <w:tabs>
          <w:tab w:val="left" w:pos="2127"/>
        </w:tabs>
        <w:ind w:left="2127" w:hanging="709"/>
        <w:rPr>
          <w:lang w:val="en-GB"/>
        </w:rPr>
      </w:pPr>
      <w:r w:rsidRPr="00C97211">
        <w:rPr>
          <w:lang w:val="en-GB"/>
        </w:rPr>
        <w:lastRenderedPageBreak/>
        <w:t>American Society for Testing and Materials (ASTM International)</w:t>
      </w:r>
      <w:del w:id="270" w:author="James Faas" w:date="2022-11-23T16:21:00Z">
        <w:r w:rsidRPr="00C97211" w:rsidDel="00C97211">
          <w:rPr>
            <w:lang w:val="en-GB"/>
          </w:rPr>
          <w:delText>.</w:delText>
        </w:r>
      </w:del>
    </w:p>
    <w:p w14:paraId="454C631F" w14:textId="77777777" w:rsidR="00C97211" w:rsidRPr="00C97211" w:rsidRDefault="00C97211" w:rsidP="00C97211">
      <w:pPr>
        <w:pStyle w:val="Heading5"/>
        <w:rPr>
          <w:ins w:id="271" w:author="James Faas" w:date="2022-11-23T16:19:00Z"/>
        </w:rPr>
        <w:pPrChange w:id="272" w:author="James Faas" w:date="2022-11-23T16:19:00Z">
          <w:pPr>
            <w:pStyle w:val="ListNumber3"/>
          </w:pPr>
        </w:pPrChange>
      </w:pPr>
      <w:ins w:id="273" w:author="James Faas" w:date="2022-11-23T16:19:00Z">
        <w:r w:rsidRPr="00C97211">
          <w:t>ASTM A 653 – Specification for Steel Sheet, Zinc-Coated (Galvanized) or Zinc-Iron Alloy-Coated (Galvannealed) by the Hot-Dipped Process</w:t>
        </w:r>
      </w:ins>
    </w:p>
    <w:p w14:paraId="1E837F3F" w14:textId="77777777" w:rsidR="00C97211" w:rsidRPr="00C97211" w:rsidRDefault="00C97211" w:rsidP="00C97211">
      <w:pPr>
        <w:pStyle w:val="Heading5"/>
        <w:rPr>
          <w:ins w:id="274" w:author="James Faas" w:date="2022-11-23T16:19:00Z"/>
        </w:rPr>
        <w:pPrChange w:id="275" w:author="James Faas" w:date="2022-11-23T16:19:00Z">
          <w:pPr>
            <w:pStyle w:val="ListNumber3"/>
          </w:pPr>
        </w:pPrChange>
      </w:pPr>
      <w:ins w:id="276" w:author="James Faas" w:date="2022-11-23T16:19:00Z">
        <w:r w:rsidRPr="00C97211">
          <w:t>ASTM B 29 – Specification for Pig Lead</w:t>
        </w:r>
      </w:ins>
    </w:p>
    <w:p w14:paraId="35B54557" w14:textId="77777777" w:rsidR="00C97211" w:rsidRPr="00C97211" w:rsidRDefault="00C97211" w:rsidP="00C97211">
      <w:pPr>
        <w:pStyle w:val="Heading5"/>
        <w:rPr>
          <w:ins w:id="277" w:author="James Faas" w:date="2022-11-23T16:19:00Z"/>
        </w:rPr>
        <w:pPrChange w:id="278" w:author="James Faas" w:date="2022-11-23T16:19:00Z">
          <w:pPr>
            <w:pStyle w:val="ListNumber3"/>
          </w:pPr>
        </w:pPrChange>
      </w:pPr>
      <w:ins w:id="279" w:author="James Faas" w:date="2022-11-23T16:19:00Z">
        <w:r w:rsidRPr="00C97211">
          <w:t xml:space="preserve">ASTM B 749 – Standard Specification for Lead and Lead Alloy Strip, </w:t>
        </w:r>
        <w:proofErr w:type="gramStart"/>
        <w:r w:rsidRPr="00C97211">
          <w:t>Sheet</w:t>
        </w:r>
        <w:proofErr w:type="gramEnd"/>
        <w:r w:rsidRPr="00C97211">
          <w:t xml:space="preserve"> and Plate Products</w:t>
        </w:r>
      </w:ins>
    </w:p>
    <w:p w14:paraId="10792DCF" w14:textId="5D551DC5" w:rsidR="00AF6E03" w:rsidRPr="00C97211" w:rsidDel="00C97211" w:rsidRDefault="00AF6E03" w:rsidP="007B61B5">
      <w:pPr>
        <w:pStyle w:val="Heading5"/>
        <w:tabs>
          <w:tab w:val="left" w:pos="2835"/>
        </w:tabs>
        <w:ind w:left="2835" w:hanging="708"/>
        <w:rPr>
          <w:del w:id="280" w:author="James Faas" w:date="2022-11-23T16:19:00Z"/>
          <w:lang w:val="en-GB"/>
        </w:rPr>
      </w:pPr>
      <w:del w:id="281" w:author="James Faas" w:date="2022-11-23T16:19:00Z">
        <w:r w:rsidRPr="00C97211" w:rsidDel="00C97211">
          <w:rPr>
            <w:lang w:val="en-GB"/>
          </w:rPr>
          <w:delText>ASTM A 653</w:delText>
        </w:r>
        <w:r w:rsidR="00BF12AC" w:rsidRPr="00C97211" w:rsidDel="00C97211">
          <w:rPr>
            <w:lang w:val="en-GB"/>
          </w:rPr>
          <w:delText>/A653M-15</w:delText>
        </w:r>
      </w:del>
      <w:ins w:id="282" w:author="Mabel Chow" w:date="2022-04-26T13:40:00Z">
        <w:del w:id="283" w:author="James Faas" w:date="2022-11-23T16:19:00Z">
          <w:r w:rsidR="007C3129" w:rsidRPr="00C97211" w:rsidDel="00C97211">
            <w:rPr>
              <w:lang w:val="en-GB"/>
            </w:rPr>
            <w:delText>20</w:delText>
          </w:r>
        </w:del>
      </w:ins>
      <w:del w:id="284" w:author="James Faas" w:date="2022-11-23T16:19:00Z">
        <w:r w:rsidRPr="00C97211" w:rsidDel="00C97211">
          <w:rPr>
            <w:lang w:val="en-GB"/>
          </w:rPr>
          <w:delText xml:space="preserve">, </w:delText>
        </w:r>
        <w:r w:rsidR="00BF12AC" w:rsidRPr="00C97211" w:rsidDel="00C97211">
          <w:rPr>
            <w:lang w:val="en-GB"/>
          </w:rPr>
          <w:delText xml:space="preserve">Standard </w:delText>
        </w:r>
        <w:r w:rsidRPr="00C97211" w:rsidDel="00C97211">
          <w:rPr>
            <w:lang w:val="en-GB"/>
          </w:rPr>
          <w:delText>Specification for Steel Sheet, Zinc</w:delText>
        </w:r>
        <w:r w:rsidRPr="00C97211" w:rsidDel="00C97211">
          <w:rPr>
            <w:lang w:val="en-GB"/>
          </w:rPr>
          <w:noBreakHyphen/>
          <w:delText>Coated (Galvanized) or Zinc</w:delText>
        </w:r>
        <w:r w:rsidRPr="00C97211" w:rsidDel="00C97211">
          <w:rPr>
            <w:lang w:val="en-GB"/>
          </w:rPr>
          <w:noBreakHyphen/>
          <w:delText>Iron Alloy</w:delText>
        </w:r>
        <w:r w:rsidRPr="00C97211" w:rsidDel="00C97211">
          <w:rPr>
            <w:lang w:val="en-GB"/>
          </w:rPr>
          <w:noBreakHyphen/>
          <w:delText>Coated (Galvannealed) by the Hot</w:delText>
        </w:r>
        <w:r w:rsidRPr="00C97211" w:rsidDel="00C97211">
          <w:rPr>
            <w:lang w:val="en-GB"/>
          </w:rPr>
          <w:noBreakHyphen/>
          <w:delText>Dip Process.</w:delText>
        </w:r>
      </w:del>
    </w:p>
    <w:p w14:paraId="13DF1C18" w14:textId="309B7A8C" w:rsidR="00AF6E03" w:rsidRPr="00C97211" w:rsidDel="00C97211" w:rsidRDefault="00AF6E03" w:rsidP="007B61B5">
      <w:pPr>
        <w:pStyle w:val="Heading5"/>
        <w:tabs>
          <w:tab w:val="left" w:pos="2835"/>
        </w:tabs>
        <w:ind w:left="2835" w:hanging="708"/>
        <w:rPr>
          <w:del w:id="285" w:author="James Faas" w:date="2022-11-23T16:19:00Z"/>
          <w:lang w:val="en-GB"/>
        </w:rPr>
      </w:pPr>
      <w:del w:id="286" w:author="James Faas" w:date="2022-11-23T16:19:00Z">
        <w:r w:rsidRPr="00C97211" w:rsidDel="00C97211">
          <w:rPr>
            <w:lang w:val="en-GB"/>
          </w:rPr>
          <w:delText>ASTM B 29</w:delText>
        </w:r>
        <w:r w:rsidR="00BF12AC" w:rsidRPr="00C97211" w:rsidDel="00C97211">
          <w:rPr>
            <w:lang w:val="en-GB"/>
          </w:rPr>
          <w:delText>-14</w:delText>
        </w:r>
      </w:del>
      <w:ins w:id="287" w:author="Mabel Chow" w:date="2022-04-26T13:40:00Z">
        <w:del w:id="288" w:author="James Faas" w:date="2022-11-23T16:19:00Z">
          <w:r w:rsidR="007C3129" w:rsidRPr="00C97211" w:rsidDel="00C97211">
            <w:rPr>
              <w:lang w:val="en-GB"/>
            </w:rPr>
            <w:delText>19</w:delText>
          </w:r>
        </w:del>
      </w:ins>
      <w:del w:id="289" w:author="James Faas" w:date="2022-11-23T16:19:00Z">
        <w:r w:rsidRPr="00C97211" w:rsidDel="00C97211">
          <w:rPr>
            <w:lang w:val="en-GB"/>
          </w:rPr>
          <w:delText xml:space="preserve">, </w:delText>
        </w:r>
        <w:r w:rsidR="00BF12AC" w:rsidRPr="00C97211" w:rsidDel="00C97211">
          <w:rPr>
            <w:lang w:val="en-GB"/>
          </w:rPr>
          <w:delText xml:space="preserve">Standard </w:delText>
        </w:r>
        <w:r w:rsidRPr="00C97211" w:rsidDel="00C97211">
          <w:rPr>
            <w:lang w:val="en-GB"/>
          </w:rPr>
          <w:delText>Specification for Refined Lead.</w:delText>
        </w:r>
      </w:del>
    </w:p>
    <w:p w14:paraId="7145798A" w14:textId="0371F18D" w:rsidR="00AF6E03" w:rsidRPr="00C97211" w:rsidDel="00C97211" w:rsidRDefault="00AF6E03" w:rsidP="007B61B5">
      <w:pPr>
        <w:pStyle w:val="Heading5"/>
        <w:tabs>
          <w:tab w:val="left" w:pos="2835"/>
        </w:tabs>
        <w:ind w:left="2835" w:hanging="708"/>
        <w:rPr>
          <w:del w:id="290" w:author="James Faas" w:date="2022-11-23T16:19:00Z"/>
          <w:lang w:val="en-GB"/>
        </w:rPr>
      </w:pPr>
      <w:del w:id="291" w:author="James Faas" w:date="2022-11-23T16:19:00Z">
        <w:r w:rsidRPr="00C97211" w:rsidDel="00C97211">
          <w:rPr>
            <w:lang w:val="en-GB"/>
          </w:rPr>
          <w:delText>ASTM B 749</w:delText>
        </w:r>
        <w:r w:rsidRPr="00C97211" w:rsidDel="00C97211">
          <w:rPr>
            <w:lang w:val="en-GB"/>
          </w:rPr>
          <w:noBreakHyphen/>
        </w:r>
        <w:r w:rsidR="00BF12AC" w:rsidRPr="00C97211" w:rsidDel="00C97211">
          <w:rPr>
            <w:lang w:val="en-GB"/>
          </w:rPr>
          <w:delText>14</w:delText>
        </w:r>
      </w:del>
      <w:ins w:id="292" w:author="Mabel Chow" w:date="2022-04-26T13:40:00Z">
        <w:del w:id="293" w:author="James Faas" w:date="2022-11-23T16:19:00Z">
          <w:r w:rsidR="007C3129" w:rsidRPr="00C97211" w:rsidDel="00C97211">
            <w:rPr>
              <w:lang w:val="en-GB"/>
            </w:rPr>
            <w:delText>20</w:delText>
          </w:r>
        </w:del>
      </w:ins>
      <w:del w:id="294" w:author="James Faas" w:date="2022-11-23T16:19:00Z">
        <w:r w:rsidRPr="00C97211" w:rsidDel="00C97211">
          <w:rPr>
            <w:lang w:val="en-GB"/>
          </w:rPr>
          <w:delText>,</w:delText>
        </w:r>
        <w:r w:rsidR="008762CF" w:rsidRPr="00C97211" w:rsidDel="00C97211">
          <w:rPr>
            <w:lang w:val="en-GB"/>
          </w:rPr>
          <w:delText xml:space="preserve"> </w:delText>
        </w:r>
        <w:r w:rsidR="00BF12AC" w:rsidRPr="00C97211" w:rsidDel="00C97211">
          <w:rPr>
            <w:lang w:val="en-GB"/>
          </w:rPr>
          <w:delText xml:space="preserve">Standard </w:delText>
        </w:r>
        <w:r w:rsidRPr="00C97211" w:rsidDel="00C97211">
          <w:rPr>
            <w:lang w:val="en-GB"/>
          </w:rPr>
          <w:delText>Specification for Lead and Lead Alloy Strip, Sheet and Plate Products.</w:delText>
        </w:r>
      </w:del>
    </w:p>
    <w:p w14:paraId="1154A583" w14:textId="0751EB5C" w:rsidR="00AF6E03" w:rsidRPr="00C97211" w:rsidRDefault="00AF6E03" w:rsidP="00474BE9">
      <w:pPr>
        <w:pStyle w:val="Heading4"/>
        <w:tabs>
          <w:tab w:val="left" w:pos="2127"/>
        </w:tabs>
        <w:ind w:left="2127" w:hanging="709"/>
        <w:rPr>
          <w:lang w:val="en-GB"/>
        </w:rPr>
      </w:pPr>
      <w:r w:rsidRPr="00C97211">
        <w:rPr>
          <w:lang w:val="en-GB"/>
        </w:rPr>
        <w:t xml:space="preserve">Canadian General Standards Board </w:t>
      </w:r>
      <w:ins w:id="295" w:author="James Faas" w:date="2022-11-23T16:21:00Z">
        <w:r w:rsidR="00C97211" w:rsidRPr="00C97211">
          <w:rPr>
            <w:lang w:val="en-GB"/>
            <w:rPrChange w:id="296" w:author="James Faas" w:date="2022-11-23T16:21:00Z">
              <w:rPr>
                <w:color w:val="FF0000"/>
                <w:lang w:val="en-GB"/>
              </w:rPr>
            </w:rPrChange>
          </w:rPr>
          <w:t>(</w:t>
        </w:r>
      </w:ins>
      <w:r w:rsidRPr="00C97211">
        <w:rPr>
          <w:lang w:val="en-GB"/>
        </w:rPr>
        <w:t>CGSB</w:t>
      </w:r>
      <w:ins w:id="297" w:author="James Faas" w:date="2022-11-23T16:21:00Z">
        <w:r w:rsidR="00C97211" w:rsidRPr="00C97211">
          <w:rPr>
            <w:lang w:val="en-GB"/>
            <w:rPrChange w:id="298" w:author="James Faas" w:date="2022-11-23T16:21:00Z">
              <w:rPr>
                <w:color w:val="FF0000"/>
                <w:lang w:val="en-GB"/>
              </w:rPr>
            </w:rPrChange>
          </w:rPr>
          <w:t>)</w:t>
        </w:r>
      </w:ins>
      <w:del w:id="299" w:author="James Faas" w:date="2022-11-23T16:21:00Z">
        <w:r w:rsidRPr="00C97211" w:rsidDel="00C97211">
          <w:rPr>
            <w:lang w:val="en-GB"/>
          </w:rPr>
          <w:delText>.</w:delText>
        </w:r>
      </w:del>
    </w:p>
    <w:p w14:paraId="36F9CF8D" w14:textId="77777777" w:rsidR="00C97211" w:rsidRPr="00C97211" w:rsidRDefault="00C97211" w:rsidP="00C97211">
      <w:pPr>
        <w:pStyle w:val="Heading5"/>
        <w:rPr>
          <w:ins w:id="300" w:author="James Faas" w:date="2022-11-23T16:20:00Z"/>
        </w:rPr>
        <w:pPrChange w:id="301" w:author="James Faas" w:date="2022-11-23T16:20:00Z">
          <w:pPr>
            <w:pStyle w:val="ListNumber3"/>
          </w:pPr>
        </w:pPrChange>
      </w:pPr>
      <w:ins w:id="302" w:author="James Faas" w:date="2022-11-23T16:20:00Z">
        <w:r w:rsidRPr="00C97211">
          <w:t>CAN/CGSB-1.181 – Ready-mixed Organic Zinc-Rich Coating</w:t>
        </w:r>
      </w:ins>
    </w:p>
    <w:p w14:paraId="289C1689" w14:textId="77777777" w:rsidR="00C97211" w:rsidRPr="00C97211" w:rsidRDefault="00C97211" w:rsidP="00C97211">
      <w:pPr>
        <w:pStyle w:val="Heading5"/>
        <w:rPr>
          <w:ins w:id="303" w:author="James Faas" w:date="2022-11-23T16:20:00Z"/>
        </w:rPr>
        <w:pPrChange w:id="304" w:author="James Faas" w:date="2022-11-23T16:20:00Z">
          <w:pPr>
            <w:pStyle w:val="ListNumber3"/>
          </w:pPr>
        </w:pPrChange>
      </w:pPr>
      <w:ins w:id="305" w:author="James Faas" w:date="2022-11-23T16:20:00Z">
        <w:r w:rsidRPr="00C97211">
          <w:t>CAN/CGSB-51.20 – Thermal Insulation, Polystyrene, Boards and Pipe Coverings</w:t>
        </w:r>
      </w:ins>
    </w:p>
    <w:p w14:paraId="775E4829" w14:textId="184555D0" w:rsidR="00AF6E03" w:rsidRPr="00C97211" w:rsidDel="00C97211" w:rsidRDefault="00791E0D" w:rsidP="00474BE9">
      <w:pPr>
        <w:pStyle w:val="Heading5"/>
        <w:tabs>
          <w:tab w:val="left" w:pos="2835"/>
        </w:tabs>
        <w:ind w:left="2835" w:hanging="708"/>
        <w:rPr>
          <w:del w:id="306" w:author="James Faas" w:date="2022-11-23T16:20:00Z"/>
          <w:i/>
          <w:lang w:val="en-GB"/>
          <w:rPrChange w:id="307" w:author="James Faas" w:date="2022-11-23T16:21:00Z">
            <w:rPr>
              <w:del w:id="308" w:author="James Faas" w:date="2022-11-23T16:20:00Z"/>
              <w:i/>
              <w:highlight w:val="yellow"/>
              <w:lang w:val="en-GB"/>
            </w:rPr>
          </w:rPrChange>
        </w:rPr>
      </w:pPr>
      <w:ins w:id="309" w:author="Mabel Chow" w:date="2022-04-26T13:41:00Z">
        <w:del w:id="310" w:author="James Faas" w:date="2022-11-23T16:20:00Z">
          <w:r w:rsidRPr="00C97211" w:rsidDel="00C97211">
            <w:rPr>
              <w:rFonts w:cs="Calibri"/>
              <w:lang w:val="en-GB"/>
            </w:rPr>
            <w:delText>CAN/CGSB-1.181-</w:delText>
          </w:r>
          <w:r w:rsidRPr="00C97211" w:rsidDel="00C97211">
            <w:rPr>
              <w:rFonts w:cs="Calibri"/>
              <w:lang w:val="en-GB"/>
              <w:rPrChange w:id="311" w:author="James Faas" w:date="2022-11-23T16:21:00Z">
                <w:rPr>
                  <w:rFonts w:cs="Calibri"/>
                  <w:highlight w:val="yellow"/>
                  <w:lang w:val="en-GB"/>
                </w:rPr>
              </w:rPrChange>
            </w:rPr>
            <w:delText>99</w:delText>
          </w:r>
          <w:r w:rsidRPr="00C97211" w:rsidDel="00C97211">
            <w:rPr>
              <w:rFonts w:cs="Calibri"/>
              <w:lang w:val="en-GB"/>
            </w:rPr>
            <w:delText xml:space="preserve"> – Ready-mixed Organic Zinc-Rich Coating</w:delText>
          </w:r>
          <w:r w:rsidRPr="00C97211" w:rsidDel="00C97211">
            <w:rPr>
              <w:i/>
              <w:lang w:val="en-GB"/>
              <w:rPrChange w:id="312" w:author="James Faas" w:date="2022-11-23T16:21:00Z">
                <w:rPr>
                  <w:i/>
                  <w:highlight w:val="yellow"/>
                  <w:lang w:val="en-GB"/>
                </w:rPr>
              </w:rPrChange>
            </w:rPr>
            <w:delText xml:space="preserve"> </w:delText>
          </w:r>
        </w:del>
      </w:ins>
      <w:del w:id="313" w:author="James Faas" w:date="2022-11-23T16:20:00Z">
        <w:r w:rsidR="00885AF9" w:rsidRPr="00C97211" w:rsidDel="00C97211">
          <w:rPr>
            <w:i/>
            <w:lang w:val="en-GB"/>
            <w:rPrChange w:id="314" w:author="James Faas" w:date="2022-11-23T16:21:00Z">
              <w:rPr>
                <w:i/>
                <w:highlight w:val="yellow"/>
                <w:lang w:val="en-GB"/>
              </w:rPr>
            </w:rPrChange>
          </w:rPr>
          <w:delText>[Consultant to determine whether there is an applicable CGSB standard that would be relevant to this specification and amend as required</w:delText>
        </w:r>
        <w:r w:rsidR="00C8497B" w:rsidRPr="00C97211" w:rsidDel="00C97211">
          <w:rPr>
            <w:i/>
            <w:lang w:val="en-GB"/>
            <w:rPrChange w:id="315" w:author="James Faas" w:date="2022-11-23T16:21:00Z">
              <w:rPr>
                <w:i/>
                <w:highlight w:val="yellow"/>
                <w:lang w:val="en-GB"/>
              </w:rPr>
            </w:rPrChange>
          </w:rPr>
          <w:delText>;</w:delText>
        </w:r>
        <w:r w:rsidR="00885AF9" w:rsidRPr="00C97211" w:rsidDel="00C97211">
          <w:rPr>
            <w:i/>
            <w:lang w:val="en-GB"/>
            <w:rPrChange w:id="316" w:author="James Faas" w:date="2022-11-23T16:21:00Z">
              <w:rPr>
                <w:i/>
                <w:highlight w:val="yellow"/>
                <w:lang w:val="en-GB"/>
              </w:rPr>
            </w:rPrChange>
          </w:rPr>
          <w:delText xml:space="preserve"> or delete this </w:delText>
        </w:r>
        <w:r w:rsidR="00C8497B" w:rsidRPr="00C97211" w:rsidDel="00C97211">
          <w:rPr>
            <w:i/>
            <w:lang w:val="en-GB"/>
            <w:rPrChange w:id="317" w:author="James Faas" w:date="2022-11-23T16:21:00Z">
              <w:rPr>
                <w:i/>
                <w:highlight w:val="yellow"/>
                <w:lang w:val="en-GB"/>
              </w:rPr>
            </w:rPrChange>
          </w:rPr>
          <w:delText>provision</w:delText>
        </w:r>
        <w:r w:rsidR="00885AF9" w:rsidRPr="00C97211" w:rsidDel="00C97211">
          <w:rPr>
            <w:i/>
            <w:lang w:val="en-GB"/>
            <w:rPrChange w:id="318" w:author="James Faas" w:date="2022-11-23T16:21:00Z">
              <w:rPr>
                <w:i/>
                <w:highlight w:val="yellow"/>
                <w:lang w:val="en-GB"/>
              </w:rPr>
            </w:rPrChange>
          </w:rPr>
          <w:delText>]</w:delText>
        </w:r>
      </w:del>
    </w:p>
    <w:p w14:paraId="77034839" w14:textId="7C8453DB" w:rsidR="00AF6E03" w:rsidRPr="00C97211" w:rsidRDefault="00AF6E03" w:rsidP="00C02329">
      <w:pPr>
        <w:pStyle w:val="Heading4"/>
      </w:pPr>
      <w:r w:rsidRPr="00C97211">
        <w:t xml:space="preserve">Canadian Standards Association </w:t>
      </w:r>
      <w:ins w:id="319" w:author="James Faas" w:date="2022-11-23T16:21:00Z">
        <w:r w:rsidR="00C97211" w:rsidRPr="00C97211">
          <w:rPr>
            <w:rPrChange w:id="320" w:author="James Faas" w:date="2022-11-23T16:21:00Z">
              <w:rPr>
                <w:color w:val="FF0000"/>
              </w:rPr>
            </w:rPrChange>
          </w:rPr>
          <w:t>(</w:t>
        </w:r>
      </w:ins>
      <w:r w:rsidRPr="00C97211">
        <w:t>CSA</w:t>
      </w:r>
      <w:ins w:id="321" w:author="James Faas" w:date="2022-11-23T16:21:00Z">
        <w:r w:rsidR="00C97211" w:rsidRPr="00C97211">
          <w:rPr>
            <w:rPrChange w:id="322" w:author="James Faas" w:date="2022-11-23T16:21:00Z">
              <w:rPr>
                <w:color w:val="FF0000"/>
              </w:rPr>
            </w:rPrChange>
          </w:rPr>
          <w:t>)</w:t>
        </w:r>
      </w:ins>
      <w:del w:id="323" w:author="James Faas" w:date="2022-11-23T16:21:00Z">
        <w:r w:rsidRPr="00C97211" w:rsidDel="00C97211">
          <w:delText>.</w:delText>
        </w:r>
      </w:del>
    </w:p>
    <w:p w14:paraId="6EC69A51" w14:textId="77777777" w:rsidR="00C97211" w:rsidRPr="00C97211" w:rsidRDefault="00C97211" w:rsidP="00C97211">
      <w:pPr>
        <w:pStyle w:val="Heading5"/>
        <w:rPr>
          <w:ins w:id="324" w:author="James Faas" w:date="2022-11-23T16:20:00Z"/>
          <w:lang w:val="en-GB"/>
        </w:rPr>
        <w:pPrChange w:id="325" w:author="James Faas" w:date="2022-11-23T16:21:00Z">
          <w:pPr>
            <w:pStyle w:val="Heading4"/>
          </w:pPr>
        </w:pPrChange>
      </w:pPr>
      <w:ins w:id="326" w:author="James Faas" w:date="2022-11-23T16:20:00Z">
        <w:r w:rsidRPr="00C97211">
          <w:rPr>
            <w:lang w:val="en-GB"/>
          </w:rPr>
          <w:t>CSA A101 – Thermal Insulation, Mineral Fibre, for Buildings</w:t>
        </w:r>
      </w:ins>
    </w:p>
    <w:p w14:paraId="541B0D76" w14:textId="77777777" w:rsidR="00C97211" w:rsidRPr="00C97211" w:rsidRDefault="00C97211" w:rsidP="00C97211">
      <w:pPr>
        <w:pStyle w:val="Heading5"/>
        <w:rPr>
          <w:ins w:id="327" w:author="James Faas" w:date="2022-11-23T16:20:00Z"/>
          <w:lang w:val="en-GB"/>
        </w:rPr>
        <w:pPrChange w:id="328" w:author="James Faas" w:date="2022-11-23T16:21:00Z">
          <w:pPr>
            <w:pStyle w:val="Heading4"/>
          </w:pPr>
        </w:pPrChange>
      </w:pPr>
      <w:ins w:id="329" w:author="James Faas" w:date="2022-11-23T16:20:00Z">
        <w:r w:rsidRPr="00C97211">
          <w:rPr>
            <w:lang w:val="en-GB"/>
          </w:rPr>
          <w:t>CSA-G40.21 – Structural Quality Steels</w:t>
        </w:r>
      </w:ins>
    </w:p>
    <w:p w14:paraId="53F6B24F" w14:textId="498B197E" w:rsidR="00AF6E03" w:rsidRPr="00C97211" w:rsidDel="00C97211" w:rsidRDefault="00C97211" w:rsidP="00C97211">
      <w:pPr>
        <w:pStyle w:val="Heading5"/>
        <w:rPr>
          <w:del w:id="330" w:author="James Faas" w:date="2022-11-23T16:20:00Z"/>
          <w:lang w:val="en-GB"/>
        </w:rPr>
        <w:pPrChange w:id="331" w:author="James Faas" w:date="2022-11-23T16:21:00Z">
          <w:pPr>
            <w:pStyle w:val="Heading4"/>
          </w:pPr>
        </w:pPrChange>
      </w:pPr>
      <w:ins w:id="332" w:author="James Faas" w:date="2022-11-23T16:20:00Z">
        <w:r w:rsidRPr="00C97211">
          <w:rPr>
            <w:lang w:val="en-GB"/>
          </w:rPr>
          <w:t>CSA W59 – Welded Steel Construction (Metal Arc Welding)</w:t>
        </w:r>
      </w:ins>
      <w:del w:id="333" w:author="James Faas" w:date="2022-11-23T16:20:00Z">
        <w:r w:rsidR="00AF6E03" w:rsidRPr="00C97211" w:rsidDel="00C97211">
          <w:rPr>
            <w:lang w:val="en-GB"/>
          </w:rPr>
          <w:delText>CAN/CSA</w:delText>
        </w:r>
        <w:r w:rsidR="00AF6E03" w:rsidRPr="00C97211" w:rsidDel="00C97211">
          <w:rPr>
            <w:lang w:val="en-GB"/>
          </w:rPr>
          <w:noBreakHyphen/>
          <w:delText>G40.2</w:delText>
        </w:r>
        <w:r w:rsidR="008E0799" w:rsidRPr="00C97211" w:rsidDel="00C97211">
          <w:rPr>
            <w:lang w:val="en-GB"/>
          </w:rPr>
          <w:delText>0</w:delText>
        </w:r>
        <w:r w:rsidR="00BF12AC" w:rsidRPr="00C97211" w:rsidDel="00C97211">
          <w:rPr>
            <w:lang w:val="en-GB"/>
          </w:rPr>
          <w:delText>-13</w:delText>
        </w:r>
        <w:r w:rsidR="008E0799" w:rsidRPr="00C97211" w:rsidDel="00C97211">
          <w:rPr>
            <w:lang w:val="en-GB"/>
          </w:rPr>
          <w:delText>/G40.2</w:delText>
        </w:r>
        <w:r w:rsidR="00AF6E03" w:rsidRPr="00C97211" w:rsidDel="00C97211">
          <w:rPr>
            <w:lang w:val="en-GB"/>
          </w:rPr>
          <w:delText>1</w:delText>
        </w:r>
        <w:r w:rsidR="00BF12AC" w:rsidRPr="00C97211" w:rsidDel="00C97211">
          <w:rPr>
            <w:lang w:val="en-GB"/>
          </w:rPr>
          <w:delText>-13</w:delText>
        </w:r>
        <w:r w:rsidR="00AF6E03" w:rsidRPr="00C97211" w:rsidDel="00C97211">
          <w:rPr>
            <w:lang w:val="en-GB"/>
          </w:rPr>
          <w:delText>, General Requirements for Rolled or Welded Structural Quality Steel/Structural Quality Steel.</w:delText>
        </w:r>
      </w:del>
    </w:p>
    <w:p w14:paraId="785DCAEA" w14:textId="77777777" w:rsidR="00C97211" w:rsidRPr="00C97211" w:rsidRDefault="00C97211" w:rsidP="00C97211">
      <w:pPr>
        <w:pStyle w:val="Heading5"/>
        <w:rPr>
          <w:ins w:id="334" w:author="James Faas" w:date="2022-11-23T16:20:00Z"/>
          <w:lang w:val="en-GB"/>
        </w:rPr>
        <w:pPrChange w:id="335" w:author="James Faas" w:date="2022-11-23T16:21:00Z">
          <w:pPr>
            <w:pStyle w:val="Heading4"/>
          </w:pPr>
        </w:pPrChange>
      </w:pPr>
    </w:p>
    <w:p w14:paraId="3A23676D" w14:textId="090A64B8" w:rsidR="00AF6E03" w:rsidRPr="00C97211" w:rsidDel="00C97211" w:rsidRDefault="00AF6E03" w:rsidP="00C97211">
      <w:pPr>
        <w:pStyle w:val="Heading4"/>
        <w:rPr>
          <w:del w:id="336" w:author="James Faas" w:date="2022-11-23T16:20:00Z"/>
          <w:lang w:val="en-GB"/>
        </w:rPr>
      </w:pPr>
      <w:del w:id="337" w:author="James Faas" w:date="2022-11-23T16:20:00Z">
        <w:r w:rsidRPr="00C97211" w:rsidDel="00C97211">
          <w:rPr>
            <w:lang w:val="en-GB"/>
          </w:rPr>
          <w:delText>CSA W59</w:delText>
        </w:r>
        <w:r w:rsidR="00BF12AC" w:rsidRPr="00C97211" w:rsidDel="00C97211">
          <w:rPr>
            <w:lang w:val="en-GB"/>
          </w:rPr>
          <w:delText>-13</w:delText>
        </w:r>
        <w:r w:rsidRPr="00C97211" w:rsidDel="00C97211">
          <w:rPr>
            <w:lang w:val="en-GB"/>
          </w:rPr>
          <w:delText>, Welded Steel Construction (Metal Arc Welding) .</w:delText>
        </w:r>
      </w:del>
    </w:p>
    <w:p w14:paraId="7B439B8F" w14:textId="0D6BF8C9" w:rsidR="00AF6E03" w:rsidRPr="00C97211" w:rsidRDefault="00AF6E03" w:rsidP="00C97211">
      <w:pPr>
        <w:pStyle w:val="Heading4"/>
        <w:rPr>
          <w:lang w:val="en-GB"/>
        </w:rPr>
      </w:pPr>
      <w:r w:rsidRPr="00C97211">
        <w:rPr>
          <w:lang w:val="en-GB"/>
        </w:rPr>
        <w:t>Canadian Steel Door and Frame Manufacturers' Association</w:t>
      </w:r>
      <w:ins w:id="338" w:author="James Faas" w:date="2022-11-23T16:21:00Z">
        <w:r w:rsidR="00C97211" w:rsidRPr="00C97211">
          <w:rPr>
            <w:lang w:val="en-GB"/>
            <w:rPrChange w:id="339" w:author="James Faas" w:date="2022-11-23T16:22:00Z">
              <w:rPr>
                <w:color w:val="FF0000"/>
                <w:lang w:val="en-GB"/>
              </w:rPr>
            </w:rPrChange>
          </w:rPr>
          <w:t xml:space="preserve"> (</w:t>
        </w:r>
      </w:ins>
      <w:del w:id="340" w:author="James Faas" w:date="2022-11-23T16:21:00Z">
        <w:r w:rsidRPr="00C97211" w:rsidDel="00C97211">
          <w:rPr>
            <w:lang w:val="en-GB"/>
          </w:rPr>
          <w:delText xml:space="preserve">, </w:delText>
        </w:r>
      </w:del>
      <w:r w:rsidRPr="00C97211">
        <w:rPr>
          <w:lang w:val="en-GB"/>
        </w:rPr>
        <w:t>CSDFMA</w:t>
      </w:r>
      <w:ins w:id="341" w:author="James Faas" w:date="2022-11-23T16:21:00Z">
        <w:r w:rsidR="00C97211" w:rsidRPr="00C97211">
          <w:rPr>
            <w:lang w:val="en-GB"/>
            <w:rPrChange w:id="342" w:author="James Faas" w:date="2022-11-23T16:22:00Z">
              <w:rPr>
                <w:color w:val="FF0000"/>
                <w:lang w:val="en-GB"/>
              </w:rPr>
            </w:rPrChange>
          </w:rPr>
          <w:t>)</w:t>
        </w:r>
      </w:ins>
      <w:del w:id="343" w:author="James Faas" w:date="2022-11-23T16:21:00Z">
        <w:r w:rsidRPr="00C97211" w:rsidDel="00C97211">
          <w:rPr>
            <w:lang w:val="en-GB"/>
          </w:rPr>
          <w:delText>.</w:delText>
        </w:r>
      </w:del>
    </w:p>
    <w:p w14:paraId="6BB3AA6B" w14:textId="77777777" w:rsidR="00AF6E03" w:rsidRPr="00C97211" w:rsidRDefault="00AF6E03" w:rsidP="007B61B5">
      <w:pPr>
        <w:pStyle w:val="Heading5"/>
        <w:tabs>
          <w:tab w:val="left" w:pos="2835"/>
        </w:tabs>
        <w:ind w:left="2835" w:hanging="708"/>
        <w:rPr>
          <w:lang w:val="en-GB"/>
        </w:rPr>
      </w:pPr>
      <w:r w:rsidRPr="00C97211">
        <w:rPr>
          <w:lang w:val="en-GB"/>
        </w:rPr>
        <w:t>CSDFMA, Specifications for Commercial Steel Doors and Frames.</w:t>
      </w:r>
    </w:p>
    <w:p w14:paraId="669DB33F" w14:textId="77777777" w:rsidR="00AF6E03" w:rsidRPr="00C97211" w:rsidRDefault="00AF6E03" w:rsidP="007B61B5">
      <w:pPr>
        <w:pStyle w:val="Heading5"/>
        <w:tabs>
          <w:tab w:val="left" w:pos="2835"/>
        </w:tabs>
        <w:ind w:left="2835" w:hanging="708"/>
        <w:rPr>
          <w:lang w:val="en-GB"/>
        </w:rPr>
      </w:pPr>
      <w:r w:rsidRPr="00C97211">
        <w:rPr>
          <w:lang w:val="en-GB"/>
        </w:rPr>
        <w:t>CSDFMA, Selection and Usage Guide for Steel Doors</w:t>
      </w:r>
      <w:r w:rsidR="009E3A33" w:rsidRPr="00C97211">
        <w:rPr>
          <w:lang w:val="en-GB"/>
        </w:rPr>
        <w:t xml:space="preserve"> and Frames</w:t>
      </w:r>
      <w:r w:rsidRPr="00C97211">
        <w:rPr>
          <w:lang w:val="en-GB"/>
        </w:rPr>
        <w:t>.</w:t>
      </w:r>
    </w:p>
    <w:p w14:paraId="4AF252C6" w14:textId="77777777" w:rsidR="00AF6E03" w:rsidRPr="00C97211" w:rsidRDefault="00AF6E03" w:rsidP="00474BE9">
      <w:pPr>
        <w:pStyle w:val="Heading4"/>
        <w:tabs>
          <w:tab w:val="left" w:pos="2127"/>
        </w:tabs>
        <w:ind w:left="2127" w:hanging="709"/>
        <w:rPr>
          <w:lang w:val="en-GB"/>
        </w:rPr>
      </w:pPr>
      <w:r w:rsidRPr="00C97211">
        <w:rPr>
          <w:lang w:val="en-GB"/>
        </w:rPr>
        <w:t>National Fire Protection Association NFPA.</w:t>
      </w:r>
    </w:p>
    <w:p w14:paraId="5CD6D70D" w14:textId="77777777" w:rsidR="00C97211" w:rsidRPr="00C97211" w:rsidRDefault="00C97211" w:rsidP="00C97211">
      <w:pPr>
        <w:pStyle w:val="Heading5"/>
        <w:rPr>
          <w:ins w:id="344" w:author="James Faas" w:date="2022-11-23T16:22:00Z"/>
          <w:lang w:val="en-GB"/>
        </w:rPr>
        <w:pPrChange w:id="345" w:author="James Faas" w:date="2022-11-23T16:22:00Z">
          <w:pPr>
            <w:pStyle w:val="Heading4"/>
          </w:pPr>
        </w:pPrChange>
      </w:pPr>
      <w:ins w:id="346" w:author="James Faas" w:date="2022-11-23T16:22:00Z">
        <w:r w:rsidRPr="00C97211">
          <w:rPr>
            <w:lang w:val="en-GB"/>
          </w:rPr>
          <w:t>NFPA 80 – Fire Doors and Windows</w:t>
        </w:r>
      </w:ins>
    </w:p>
    <w:p w14:paraId="3904FD11" w14:textId="77777777" w:rsidR="00C97211" w:rsidRPr="00C97211" w:rsidRDefault="00C97211" w:rsidP="00C97211">
      <w:pPr>
        <w:pStyle w:val="Heading5"/>
        <w:rPr>
          <w:ins w:id="347" w:author="James Faas" w:date="2022-11-23T16:22:00Z"/>
          <w:lang w:val="en-GB"/>
        </w:rPr>
        <w:pPrChange w:id="348" w:author="James Faas" w:date="2022-11-23T16:22:00Z">
          <w:pPr>
            <w:pStyle w:val="Heading4"/>
          </w:pPr>
        </w:pPrChange>
      </w:pPr>
      <w:ins w:id="349" w:author="James Faas" w:date="2022-11-23T16:22:00Z">
        <w:r w:rsidRPr="00C97211">
          <w:rPr>
            <w:lang w:val="en-GB"/>
          </w:rPr>
          <w:t>NFPA 252 – Door Assemblies, Fire Tests of Door Assemblies</w:t>
        </w:r>
      </w:ins>
    </w:p>
    <w:p w14:paraId="4D5E5C6E" w14:textId="660BA8DE" w:rsidR="00AF6E03" w:rsidRPr="00C97211" w:rsidDel="00C97211" w:rsidRDefault="00AF6E03" w:rsidP="007B61B5">
      <w:pPr>
        <w:pStyle w:val="Heading5"/>
        <w:tabs>
          <w:tab w:val="left" w:pos="2835"/>
        </w:tabs>
        <w:ind w:left="2835" w:hanging="708"/>
        <w:rPr>
          <w:del w:id="350" w:author="James Faas" w:date="2022-11-23T16:22:00Z"/>
          <w:lang w:val="en-GB"/>
        </w:rPr>
      </w:pPr>
      <w:del w:id="351" w:author="James Faas" w:date="2022-11-23T16:22:00Z">
        <w:r w:rsidRPr="00C97211" w:rsidDel="00C97211">
          <w:rPr>
            <w:lang w:val="en-GB"/>
          </w:rPr>
          <w:delText>NFPA 80</w:delText>
        </w:r>
        <w:r w:rsidR="009E3A33" w:rsidRPr="00C97211" w:rsidDel="00C97211">
          <w:rPr>
            <w:lang w:val="en-GB"/>
          </w:rPr>
          <w:delText xml:space="preserve">, 2016 </w:delText>
        </w:r>
      </w:del>
      <w:ins w:id="352" w:author="Mabel Chow" w:date="2022-04-26T13:42:00Z">
        <w:del w:id="353" w:author="James Faas" w:date="2022-11-23T16:22:00Z">
          <w:r w:rsidR="00791E0D" w:rsidRPr="00C97211" w:rsidDel="00C97211">
            <w:rPr>
              <w:lang w:val="en-GB"/>
            </w:rPr>
            <w:delText xml:space="preserve">2022 </w:delText>
          </w:r>
        </w:del>
      </w:ins>
      <w:del w:id="354" w:author="James Faas" w:date="2022-11-23T16:22:00Z">
        <w:r w:rsidR="009E3A33" w:rsidRPr="00C97211" w:rsidDel="00C97211">
          <w:rPr>
            <w:lang w:val="en-GB"/>
          </w:rPr>
          <w:delText>edition</w:delText>
        </w:r>
        <w:r w:rsidRPr="00C97211" w:rsidDel="00C97211">
          <w:rPr>
            <w:lang w:val="en-GB"/>
          </w:rPr>
          <w:delText xml:space="preserve">, Standard </w:delText>
        </w:r>
        <w:r w:rsidR="009E3A33" w:rsidRPr="00C97211" w:rsidDel="00C97211">
          <w:rPr>
            <w:lang w:val="en-GB"/>
          </w:rPr>
          <w:delText xml:space="preserve">for </w:delText>
        </w:r>
        <w:r w:rsidRPr="00C97211" w:rsidDel="00C97211">
          <w:rPr>
            <w:lang w:val="en-GB"/>
          </w:rPr>
          <w:delText xml:space="preserve">Fire Doors and </w:delText>
        </w:r>
        <w:r w:rsidR="009E3A33" w:rsidRPr="00C97211" w:rsidDel="00C97211">
          <w:rPr>
            <w:lang w:val="en-GB"/>
          </w:rPr>
          <w:delText>Other Openings Protectives</w:delText>
        </w:r>
        <w:r w:rsidRPr="00C97211" w:rsidDel="00C97211">
          <w:rPr>
            <w:lang w:val="en-GB"/>
          </w:rPr>
          <w:delText>.</w:delText>
        </w:r>
      </w:del>
    </w:p>
    <w:p w14:paraId="380CD462" w14:textId="493DA459" w:rsidR="00AF6E03" w:rsidRPr="00C97211" w:rsidDel="00C97211" w:rsidRDefault="00AF6E03" w:rsidP="007B61B5">
      <w:pPr>
        <w:pStyle w:val="Heading5"/>
        <w:tabs>
          <w:tab w:val="left" w:pos="2835"/>
        </w:tabs>
        <w:ind w:left="2835" w:hanging="708"/>
        <w:rPr>
          <w:del w:id="355" w:author="James Faas" w:date="2022-11-23T16:22:00Z"/>
          <w:lang w:val="en-GB"/>
        </w:rPr>
      </w:pPr>
      <w:del w:id="356" w:author="James Faas" w:date="2022-11-23T16:22:00Z">
        <w:r w:rsidRPr="00C97211" w:rsidDel="00C97211">
          <w:rPr>
            <w:lang w:val="en-GB"/>
          </w:rPr>
          <w:delText>NFPA 252</w:delText>
        </w:r>
        <w:r w:rsidR="009E3A33" w:rsidRPr="00C97211" w:rsidDel="00C97211">
          <w:rPr>
            <w:lang w:val="en-GB"/>
          </w:rPr>
          <w:delText xml:space="preserve">, 2012 </w:delText>
        </w:r>
      </w:del>
      <w:ins w:id="357" w:author="Mabel Chow" w:date="2022-04-26T13:42:00Z">
        <w:del w:id="358" w:author="James Faas" w:date="2022-11-23T16:22:00Z">
          <w:r w:rsidR="00791E0D" w:rsidRPr="00C97211" w:rsidDel="00C97211">
            <w:rPr>
              <w:lang w:val="en-GB"/>
            </w:rPr>
            <w:delText xml:space="preserve">2017 </w:delText>
          </w:r>
        </w:del>
      </w:ins>
      <w:del w:id="359" w:author="James Faas" w:date="2022-11-23T16:22:00Z">
        <w:r w:rsidR="009E3A33" w:rsidRPr="00C97211" w:rsidDel="00C97211">
          <w:rPr>
            <w:lang w:val="en-GB"/>
          </w:rPr>
          <w:delText>edition,</w:delText>
        </w:r>
        <w:r w:rsidRPr="00C97211" w:rsidDel="00C97211">
          <w:rPr>
            <w:lang w:val="en-GB"/>
          </w:rPr>
          <w:delText xml:space="preserve"> Standard Methods of Fire Tests of Door Assemblies.</w:delText>
        </w:r>
      </w:del>
    </w:p>
    <w:p w14:paraId="5F3C8712" w14:textId="77777777" w:rsidR="00AF6E03" w:rsidRPr="00C97211" w:rsidRDefault="00AF6E03" w:rsidP="00474BE9">
      <w:pPr>
        <w:pStyle w:val="Heading4"/>
        <w:tabs>
          <w:tab w:val="left" w:pos="2127"/>
        </w:tabs>
        <w:ind w:left="2127" w:hanging="709"/>
        <w:rPr>
          <w:lang w:val="en-GB"/>
        </w:rPr>
      </w:pPr>
      <w:r w:rsidRPr="00C97211">
        <w:rPr>
          <w:lang w:val="en-GB"/>
        </w:rPr>
        <w:t>Underwriters' Laboratories of Canada ULC.</w:t>
      </w:r>
    </w:p>
    <w:p w14:paraId="181E64F8" w14:textId="77777777" w:rsidR="00C97211" w:rsidRPr="00C97211" w:rsidRDefault="00C97211" w:rsidP="00C97211">
      <w:pPr>
        <w:pStyle w:val="Heading5"/>
        <w:rPr>
          <w:ins w:id="360" w:author="James Faas" w:date="2022-11-23T16:22:00Z"/>
          <w:lang w:val="en-GB"/>
        </w:rPr>
        <w:pPrChange w:id="361" w:author="James Faas" w:date="2022-11-23T16:22:00Z">
          <w:pPr>
            <w:pStyle w:val="Heading4"/>
          </w:pPr>
        </w:pPrChange>
      </w:pPr>
      <w:ins w:id="362" w:author="James Faas" w:date="2022-11-23T16:22:00Z">
        <w:r w:rsidRPr="00C97211">
          <w:rPr>
            <w:lang w:val="en-GB"/>
          </w:rPr>
          <w:t>CAN/ULC-S104 – Standard Method for Fire Tests of Door Assemblies</w:t>
        </w:r>
      </w:ins>
    </w:p>
    <w:p w14:paraId="61143AEF" w14:textId="77777777" w:rsidR="00C97211" w:rsidRPr="00C97211" w:rsidRDefault="00C97211" w:rsidP="00C97211">
      <w:pPr>
        <w:pStyle w:val="Heading5"/>
        <w:rPr>
          <w:ins w:id="363" w:author="James Faas" w:date="2022-11-23T16:22:00Z"/>
          <w:lang w:val="en-GB"/>
        </w:rPr>
        <w:pPrChange w:id="364" w:author="James Faas" w:date="2022-11-23T16:22:00Z">
          <w:pPr>
            <w:pStyle w:val="Heading4"/>
          </w:pPr>
        </w:pPrChange>
      </w:pPr>
      <w:ins w:id="365" w:author="James Faas" w:date="2022-11-23T16:22:00Z">
        <w:r w:rsidRPr="00C97211">
          <w:rPr>
            <w:lang w:val="en-GB"/>
          </w:rPr>
          <w:t>CAN/ULC-S105 – Standard Specification for Fire Door Frames Meeting the Performance Required by CAN/ULC-S104</w:t>
        </w:r>
      </w:ins>
    </w:p>
    <w:p w14:paraId="6025CF8B" w14:textId="77777777" w:rsidR="00C97211" w:rsidRPr="00C97211" w:rsidRDefault="00C97211" w:rsidP="00C97211">
      <w:pPr>
        <w:pStyle w:val="Heading5"/>
        <w:rPr>
          <w:ins w:id="366" w:author="James Faas" w:date="2022-11-23T16:22:00Z"/>
          <w:lang w:val="en-GB"/>
        </w:rPr>
        <w:pPrChange w:id="367" w:author="James Faas" w:date="2022-11-23T16:22:00Z">
          <w:pPr>
            <w:pStyle w:val="Heading4"/>
          </w:pPr>
        </w:pPrChange>
      </w:pPr>
      <w:ins w:id="368" w:author="James Faas" w:date="2022-11-23T16:22:00Z">
        <w:r w:rsidRPr="00C97211">
          <w:rPr>
            <w:lang w:val="en-GB"/>
          </w:rPr>
          <w:t>CAN/ULC-S701.1 - Standard for Thermal Insulation, Polystyrene Boards</w:t>
        </w:r>
      </w:ins>
    </w:p>
    <w:p w14:paraId="2597F6D7" w14:textId="77777777" w:rsidR="00C97211" w:rsidRPr="00C97211" w:rsidRDefault="00C97211" w:rsidP="00C97211">
      <w:pPr>
        <w:pStyle w:val="Heading5"/>
        <w:rPr>
          <w:ins w:id="369" w:author="James Faas" w:date="2022-11-23T16:22:00Z"/>
          <w:lang w:val="en-GB"/>
        </w:rPr>
        <w:pPrChange w:id="370" w:author="James Faas" w:date="2022-11-23T16:22:00Z">
          <w:pPr>
            <w:pStyle w:val="Heading4"/>
          </w:pPr>
        </w:pPrChange>
      </w:pPr>
      <w:ins w:id="371" w:author="James Faas" w:date="2022-11-23T16:22:00Z">
        <w:r w:rsidRPr="00C97211">
          <w:rPr>
            <w:lang w:val="en-GB"/>
          </w:rPr>
          <w:t>CAN/ULC-S702.1 - Standard for Mineral Fibre Thermal Insulation for Buildings</w:t>
        </w:r>
      </w:ins>
    </w:p>
    <w:p w14:paraId="3016A4B7" w14:textId="76D802B5" w:rsidR="00AF6E03" w:rsidRPr="00C97211" w:rsidDel="00C97211" w:rsidRDefault="00AF6E03" w:rsidP="007B61B5">
      <w:pPr>
        <w:pStyle w:val="Heading5"/>
        <w:tabs>
          <w:tab w:val="left" w:pos="2835"/>
        </w:tabs>
        <w:ind w:left="2835" w:hanging="708"/>
        <w:rPr>
          <w:del w:id="372" w:author="James Faas" w:date="2022-11-23T16:22:00Z"/>
          <w:color w:val="FF0000"/>
          <w:lang w:val="en-GB"/>
          <w:rPrChange w:id="373" w:author="James Faas" w:date="2022-11-23T16:17:00Z">
            <w:rPr>
              <w:del w:id="374" w:author="James Faas" w:date="2022-11-23T16:22:00Z"/>
              <w:lang w:val="en-GB"/>
            </w:rPr>
          </w:rPrChange>
        </w:rPr>
      </w:pPr>
      <w:del w:id="375" w:author="James Faas" w:date="2022-11-23T16:22:00Z">
        <w:r w:rsidRPr="00C97211" w:rsidDel="00C97211">
          <w:rPr>
            <w:color w:val="FF0000"/>
            <w:lang w:val="en-GB"/>
            <w:rPrChange w:id="376" w:author="James Faas" w:date="2022-11-23T16:17:00Z">
              <w:rPr>
                <w:lang w:val="en-GB"/>
              </w:rPr>
            </w:rPrChange>
          </w:rPr>
          <w:delText>CAN4</w:delText>
        </w:r>
        <w:r w:rsidRPr="00C97211" w:rsidDel="00C97211">
          <w:rPr>
            <w:color w:val="FF0000"/>
            <w:lang w:val="en-GB"/>
            <w:rPrChange w:id="377" w:author="James Faas" w:date="2022-11-23T16:17:00Z">
              <w:rPr>
                <w:lang w:val="en-GB"/>
              </w:rPr>
            </w:rPrChange>
          </w:rPr>
          <w:noBreakHyphen/>
          <w:delText>S104</w:delText>
        </w:r>
        <w:r w:rsidR="00ED2099" w:rsidRPr="00C97211" w:rsidDel="00C97211">
          <w:rPr>
            <w:color w:val="FF0000"/>
            <w:lang w:val="en-GB"/>
            <w:rPrChange w:id="378" w:author="James Faas" w:date="2022-11-23T16:17:00Z">
              <w:rPr>
                <w:lang w:val="en-GB"/>
              </w:rPr>
            </w:rPrChange>
          </w:rPr>
          <w:delText>-15</w:delText>
        </w:r>
        <w:r w:rsidRPr="00C97211" w:rsidDel="00C97211">
          <w:rPr>
            <w:color w:val="FF0000"/>
            <w:lang w:val="en-GB"/>
            <w:rPrChange w:id="379" w:author="James Faas" w:date="2022-11-23T16:17:00Z">
              <w:rPr>
                <w:lang w:val="en-GB"/>
              </w:rPr>
            </w:rPrChange>
          </w:rPr>
          <w:delText>,</w:delText>
        </w:r>
        <w:r w:rsidR="00ED2099" w:rsidRPr="00C97211" w:rsidDel="00C97211">
          <w:rPr>
            <w:color w:val="FF0000"/>
            <w:lang w:val="en-GB"/>
            <w:rPrChange w:id="380" w:author="James Faas" w:date="2022-11-23T16:17:00Z">
              <w:rPr>
                <w:lang w:val="en-GB"/>
              </w:rPr>
            </w:rPrChange>
          </w:rPr>
          <w:delText xml:space="preserve"> Standard Method for</w:delText>
        </w:r>
        <w:r w:rsidRPr="00C97211" w:rsidDel="00C97211">
          <w:rPr>
            <w:color w:val="FF0000"/>
            <w:lang w:val="en-GB"/>
            <w:rPrChange w:id="381" w:author="James Faas" w:date="2022-11-23T16:17:00Z">
              <w:rPr>
                <w:lang w:val="en-GB"/>
              </w:rPr>
            </w:rPrChange>
          </w:rPr>
          <w:delText xml:space="preserve"> Fire Tests of Door Assemblies.</w:delText>
        </w:r>
      </w:del>
    </w:p>
    <w:p w14:paraId="6FB9DEE3" w14:textId="2409FA80" w:rsidR="007B79E7" w:rsidRPr="00C97211" w:rsidDel="00C97211" w:rsidRDefault="00AF6E03" w:rsidP="007B61B5">
      <w:pPr>
        <w:pStyle w:val="Heading5"/>
        <w:tabs>
          <w:tab w:val="left" w:pos="2835"/>
        </w:tabs>
        <w:ind w:left="2835" w:hanging="708"/>
        <w:rPr>
          <w:del w:id="382" w:author="James Faas" w:date="2022-11-23T16:22:00Z"/>
          <w:color w:val="FF0000"/>
          <w:rPrChange w:id="383" w:author="James Faas" w:date="2022-11-23T16:17:00Z">
            <w:rPr>
              <w:del w:id="384" w:author="James Faas" w:date="2022-11-23T16:22:00Z"/>
            </w:rPr>
          </w:rPrChange>
        </w:rPr>
      </w:pPr>
      <w:del w:id="385" w:author="James Faas" w:date="2022-11-23T16:22:00Z">
        <w:r w:rsidRPr="00C97211" w:rsidDel="00C97211">
          <w:rPr>
            <w:color w:val="FF0000"/>
            <w:lang w:val="en-GB"/>
            <w:rPrChange w:id="386" w:author="James Faas" w:date="2022-11-23T16:17:00Z">
              <w:rPr>
                <w:lang w:val="en-GB"/>
              </w:rPr>
            </w:rPrChange>
          </w:rPr>
          <w:delText>CAN4</w:delText>
        </w:r>
        <w:r w:rsidRPr="00C97211" w:rsidDel="00C97211">
          <w:rPr>
            <w:color w:val="FF0000"/>
            <w:lang w:val="en-GB"/>
            <w:rPrChange w:id="387" w:author="James Faas" w:date="2022-11-23T16:17:00Z">
              <w:rPr>
                <w:lang w:val="en-GB"/>
              </w:rPr>
            </w:rPrChange>
          </w:rPr>
          <w:noBreakHyphen/>
          <w:delText>S105</w:delText>
        </w:r>
        <w:r w:rsidR="00ED2099" w:rsidRPr="00C97211" w:rsidDel="00C97211">
          <w:rPr>
            <w:color w:val="FF0000"/>
            <w:lang w:val="en-GB"/>
            <w:rPrChange w:id="388" w:author="James Faas" w:date="2022-11-23T16:17:00Z">
              <w:rPr>
                <w:lang w:val="en-GB"/>
              </w:rPr>
            </w:rPrChange>
          </w:rPr>
          <w:delText>-09</w:delText>
        </w:r>
        <w:r w:rsidRPr="00C97211" w:rsidDel="00C97211">
          <w:rPr>
            <w:color w:val="FF0000"/>
            <w:lang w:val="en-GB"/>
            <w:rPrChange w:id="389" w:author="James Faas" w:date="2022-11-23T16:17:00Z">
              <w:rPr>
                <w:lang w:val="en-GB"/>
              </w:rPr>
            </w:rPrChange>
          </w:rPr>
          <w:delText xml:space="preserve">, </w:delText>
        </w:r>
        <w:r w:rsidR="00ED2099" w:rsidRPr="00C97211" w:rsidDel="00C97211">
          <w:rPr>
            <w:color w:val="FF0000"/>
            <w:lang w:val="en-GB"/>
            <w:rPrChange w:id="390" w:author="James Faas" w:date="2022-11-23T16:17:00Z">
              <w:rPr>
                <w:lang w:val="en-GB"/>
              </w:rPr>
            </w:rPrChange>
          </w:rPr>
          <w:delText xml:space="preserve">Standard Specification for </w:delText>
        </w:r>
        <w:r w:rsidRPr="00C97211" w:rsidDel="00C97211">
          <w:rPr>
            <w:color w:val="FF0000"/>
            <w:lang w:val="en-GB"/>
            <w:rPrChange w:id="391" w:author="James Faas" w:date="2022-11-23T16:17:00Z">
              <w:rPr>
                <w:lang w:val="en-GB"/>
              </w:rPr>
            </w:rPrChange>
          </w:rPr>
          <w:delText>Fire Door Frames</w:delText>
        </w:r>
        <w:r w:rsidR="007B79E7" w:rsidRPr="00C97211" w:rsidDel="00C97211">
          <w:rPr>
            <w:color w:val="FF0000"/>
            <w:lang w:val="en-GB"/>
            <w:rPrChange w:id="392" w:author="James Faas" w:date="2022-11-23T16:17:00Z">
              <w:rPr>
                <w:lang w:val="en-GB"/>
              </w:rPr>
            </w:rPrChange>
          </w:rPr>
          <w:delText xml:space="preserve"> </w:delText>
        </w:r>
        <w:r w:rsidR="00ED2099" w:rsidRPr="00C97211" w:rsidDel="00C97211">
          <w:rPr>
            <w:color w:val="FF0000"/>
            <w:lang w:val="en-GB"/>
            <w:rPrChange w:id="393" w:author="James Faas" w:date="2022-11-23T16:17:00Z">
              <w:rPr>
                <w:lang w:val="en-GB"/>
              </w:rPr>
            </w:rPrChange>
          </w:rPr>
          <w:delText>M</w:delText>
        </w:r>
        <w:r w:rsidR="007B79E7" w:rsidRPr="00C97211" w:rsidDel="00C97211">
          <w:rPr>
            <w:color w:val="FF0000"/>
            <w:lang w:val="en-GB"/>
            <w:rPrChange w:id="394" w:author="James Faas" w:date="2022-11-23T16:17:00Z">
              <w:rPr>
                <w:lang w:val="en-GB"/>
              </w:rPr>
            </w:rPrChange>
          </w:rPr>
          <w:delText xml:space="preserve">eeting the </w:delText>
        </w:r>
        <w:r w:rsidR="00ED2099" w:rsidRPr="00C97211" w:rsidDel="00C97211">
          <w:rPr>
            <w:color w:val="FF0000"/>
            <w:lang w:val="en-GB"/>
            <w:rPrChange w:id="395" w:author="James Faas" w:date="2022-11-23T16:17:00Z">
              <w:rPr>
                <w:lang w:val="en-GB"/>
              </w:rPr>
            </w:rPrChange>
          </w:rPr>
          <w:delText>P</w:delText>
        </w:r>
        <w:r w:rsidR="007B79E7" w:rsidRPr="00C97211" w:rsidDel="00C97211">
          <w:rPr>
            <w:color w:val="FF0000"/>
            <w:lang w:val="en-GB"/>
            <w:rPrChange w:id="396" w:author="James Faas" w:date="2022-11-23T16:17:00Z">
              <w:rPr>
                <w:lang w:val="en-GB"/>
              </w:rPr>
            </w:rPrChange>
          </w:rPr>
          <w:delText xml:space="preserve">erformance </w:delText>
        </w:r>
        <w:r w:rsidR="00ED2099" w:rsidRPr="00C97211" w:rsidDel="00C97211">
          <w:rPr>
            <w:color w:val="FF0000"/>
            <w:lang w:val="en-GB"/>
            <w:rPrChange w:id="397" w:author="James Faas" w:date="2022-11-23T16:17:00Z">
              <w:rPr>
                <w:lang w:val="en-GB"/>
              </w:rPr>
            </w:rPrChange>
          </w:rPr>
          <w:delText>R</w:delText>
        </w:r>
        <w:r w:rsidR="007B79E7" w:rsidRPr="00C97211" w:rsidDel="00C97211">
          <w:rPr>
            <w:color w:val="FF0000"/>
            <w:lang w:val="en-GB"/>
            <w:rPrChange w:id="398" w:author="James Faas" w:date="2022-11-23T16:17:00Z">
              <w:rPr>
                <w:lang w:val="en-GB"/>
              </w:rPr>
            </w:rPrChange>
          </w:rPr>
          <w:delText>equired by CAN</w:delText>
        </w:r>
        <w:r w:rsidR="00ED2099" w:rsidRPr="00C97211" w:rsidDel="00C97211">
          <w:rPr>
            <w:color w:val="FF0000"/>
            <w:lang w:val="en-GB"/>
            <w:rPrChange w:id="399" w:author="James Faas" w:date="2022-11-23T16:17:00Z">
              <w:rPr>
                <w:lang w:val="en-GB"/>
              </w:rPr>
            </w:rPrChange>
          </w:rPr>
          <w:delText>/ULC</w:delText>
        </w:r>
        <w:r w:rsidR="007B79E7" w:rsidRPr="00C97211" w:rsidDel="00C97211">
          <w:rPr>
            <w:color w:val="FF0000"/>
            <w:lang w:val="en-GB"/>
            <w:rPrChange w:id="400" w:author="James Faas" w:date="2022-11-23T16:17:00Z">
              <w:rPr>
                <w:lang w:val="en-GB"/>
              </w:rPr>
            </w:rPrChange>
          </w:rPr>
          <w:delText>-S</w:delText>
        </w:r>
        <w:r w:rsidR="00ED2099" w:rsidRPr="00C97211" w:rsidDel="00C97211">
          <w:rPr>
            <w:color w:val="FF0000"/>
            <w:lang w:val="en-GB"/>
            <w:rPrChange w:id="401" w:author="James Faas" w:date="2022-11-23T16:17:00Z">
              <w:rPr>
                <w:lang w:val="en-GB"/>
              </w:rPr>
            </w:rPrChange>
          </w:rPr>
          <w:delText>1</w:delText>
        </w:r>
        <w:r w:rsidR="007B79E7" w:rsidRPr="00C97211" w:rsidDel="00C97211">
          <w:rPr>
            <w:color w:val="FF0000"/>
            <w:lang w:val="en-GB"/>
            <w:rPrChange w:id="402" w:author="James Faas" w:date="2022-11-23T16:17:00Z">
              <w:rPr>
                <w:lang w:val="en-GB"/>
              </w:rPr>
            </w:rPrChange>
          </w:rPr>
          <w:delText>04</w:delText>
        </w:r>
      </w:del>
    </w:p>
    <w:p w14:paraId="48A8A592" w14:textId="694058E5" w:rsidR="008E0799" w:rsidRPr="00C97211" w:rsidDel="00C97211" w:rsidRDefault="008E0799" w:rsidP="007B61B5">
      <w:pPr>
        <w:pStyle w:val="Heading5"/>
        <w:tabs>
          <w:tab w:val="left" w:pos="2835"/>
        </w:tabs>
        <w:ind w:left="2835" w:hanging="708"/>
        <w:rPr>
          <w:del w:id="403" w:author="James Faas" w:date="2022-11-23T16:22:00Z"/>
          <w:color w:val="FF0000"/>
          <w:lang w:val="en-GB"/>
          <w:rPrChange w:id="404" w:author="James Faas" w:date="2022-11-23T16:17:00Z">
            <w:rPr>
              <w:del w:id="405" w:author="James Faas" w:date="2022-11-23T16:22:00Z"/>
              <w:lang w:val="en-GB"/>
            </w:rPr>
          </w:rPrChange>
        </w:rPr>
      </w:pPr>
      <w:del w:id="406" w:author="James Faas" w:date="2022-11-23T16:22:00Z">
        <w:r w:rsidRPr="00C97211" w:rsidDel="00C97211">
          <w:rPr>
            <w:color w:val="FF0000"/>
            <w:lang w:val="en-GB"/>
            <w:rPrChange w:id="407" w:author="James Faas" w:date="2022-11-23T16:17:00Z">
              <w:rPr>
                <w:lang w:val="en-GB"/>
              </w:rPr>
            </w:rPrChange>
          </w:rPr>
          <w:delText>CAN/ULC</w:delText>
        </w:r>
        <w:r w:rsidRPr="00C97211" w:rsidDel="00C97211">
          <w:rPr>
            <w:color w:val="FF0000"/>
            <w:lang w:val="en-GB"/>
            <w:rPrChange w:id="408" w:author="James Faas" w:date="2022-11-23T16:17:00Z">
              <w:rPr>
                <w:lang w:val="en-GB"/>
              </w:rPr>
            </w:rPrChange>
          </w:rPr>
          <w:noBreakHyphen/>
          <w:delText>S701</w:delText>
        </w:r>
        <w:r w:rsidR="00ED2099" w:rsidRPr="00C97211" w:rsidDel="00C97211">
          <w:rPr>
            <w:color w:val="FF0000"/>
            <w:lang w:val="en-GB"/>
            <w:rPrChange w:id="409" w:author="James Faas" w:date="2022-11-23T16:17:00Z">
              <w:rPr>
                <w:lang w:val="en-GB"/>
              </w:rPr>
            </w:rPrChange>
          </w:rPr>
          <w:delText>-11</w:delText>
        </w:r>
        <w:r w:rsidRPr="00C97211" w:rsidDel="00C97211">
          <w:rPr>
            <w:color w:val="FF0000"/>
            <w:lang w:val="en-GB"/>
            <w:rPrChange w:id="410" w:author="James Faas" w:date="2022-11-23T16:17:00Z">
              <w:rPr>
                <w:lang w:val="en-GB"/>
              </w:rPr>
            </w:rPrChange>
          </w:rPr>
          <w:delText xml:space="preserve">, </w:delText>
        </w:r>
        <w:r w:rsidR="00ED2099" w:rsidRPr="00C97211" w:rsidDel="00C97211">
          <w:rPr>
            <w:color w:val="FF0000"/>
            <w:lang w:val="en-GB"/>
            <w:rPrChange w:id="411" w:author="James Faas" w:date="2022-11-23T16:17:00Z">
              <w:rPr>
                <w:lang w:val="en-GB"/>
              </w:rPr>
            </w:rPrChange>
          </w:rPr>
          <w:delText xml:space="preserve">Standard for </w:delText>
        </w:r>
        <w:r w:rsidRPr="00C97211" w:rsidDel="00C97211">
          <w:rPr>
            <w:color w:val="FF0000"/>
            <w:lang w:val="en-GB"/>
            <w:rPrChange w:id="412" w:author="James Faas" w:date="2022-11-23T16:17:00Z">
              <w:rPr>
                <w:lang w:val="en-GB"/>
              </w:rPr>
            </w:rPrChange>
          </w:rPr>
          <w:delText>Thermal Insulation, Polystyrene, Boards and Pipe Covering.</w:delText>
        </w:r>
      </w:del>
    </w:p>
    <w:p w14:paraId="08E4BCAA" w14:textId="0C01CED4" w:rsidR="008E0799" w:rsidRPr="00C97211" w:rsidDel="00C97211" w:rsidRDefault="008E0799" w:rsidP="007B61B5">
      <w:pPr>
        <w:pStyle w:val="Heading5"/>
        <w:tabs>
          <w:tab w:val="left" w:pos="2835"/>
        </w:tabs>
        <w:ind w:left="2835" w:hanging="708"/>
        <w:rPr>
          <w:del w:id="413" w:author="James Faas" w:date="2022-11-23T16:22:00Z"/>
          <w:color w:val="FF0000"/>
          <w:rPrChange w:id="414" w:author="James Faas" w:date="2022-11-23T16:17:00Z">
            <w:rPr>
              <w:del w:id="415" w:author="James Faas" w:date="2022-11-23T16:22:00Z"/>
            </w:rPr>
          </w:rPrChange>
        </w:rPr>
      </w:pPr>
      <w:del w:id="416" w:author="James Faas" w:date="2022-11-23T16:22:00Z">
        <w:r w:rsidRPr="00C97211" w:rsidDel="00C97211">
          <w:rPr>
            <w:color w:val="FF0000"/>
            <w:lang w:val="en-GB"/>
            <w:rPrChange w:id="417" w:author="James Faas" w:date="2022-11-23T16:17:00Z">
              <w:rPr>
                <w:lang w:val="en-GB"/>
              </w:rPr>
            </w:rPrChange>
          </w:rPr>
          <w:lastRenderedPageBreak/>
          <w:delText>CAN/ULC-S702</w:delText>
        </w:r>
        <w:r w:rsidR="00ED2099" w:rsidRPr="00C97211" w:rsidDel="00C97211">
          <w:rPr>
            <w:color w:val="FF0000"/>
            <w:lang w:val="en-GB"/>
            <w:rPrChange w:id="418" w:author="James Faas" w:date="2022-11-23T16:17:00Z">
              <w:rPr>
                <w:lang w:val="en-GB"/>
              </w:rPr>
            </w:rPrChange>
          </w:rPr>
          <w:delText>-14</w:delText>
        </w:r>
        <w:r w:rsidRPr="00C97211" w:rsidDel="00C97211">
          <w:rPr>
            <w:color w:val="FF0000"/>
            <w:lang w:val="en-GB"/>
            <w:rPrChange w:id="419" w:author="James Faas" w:date="2022-11-23T16:17:00Z">
              <w:rPr>
                <w:lang w:val="en-GB"/>
              </w:rPr>
            </w:rPrChange>
          </w:rPr>
          <w:delText xml:space="preserve">, </w:delText>
        </w:r>
        <w:r w:rsidR="00ED2099" w:rsidRPr="00C97211" w:rsidDel="00C97211">
          <w:rPr>
            <w:color w:val="FF0000"/>
            <w:lang w:val="en-GB"/>
            <w:rPrChange w:id="420" w:author="James Faas" w:date="2022-11-23T16:17:00Z">
              <w:rPr>
                <w:lang w:val="en-GB"/>
              </w:rPr>
            </w:rPrChange>
          </w:rPr>
          <w:delText xml:space="preserve">Standard for </w:delText>
        </w:r>
        <w:r w:rsidRPr="00C97211" w:rsidDel="00C97211">
          <w:rPr>
            <w:color w:val="FF0000"/>
            <w:lang w:val="en-GB"/>
            <w:rPrChange w:id="421" w:author="James Faas" w:date="2022-11-23T16:17:00Z">
              <w:rPr>
                <w:lang w:val="en-GB"/>
              </w:rPr>
            </w:rPrChange>
          </w:rPr>
          <w:delText>Thermal Insulation Mineral Fibre for Buildings.</w:delText>
        </w:r>
      </w:del>
    </w:p>
    <w:p w14:paraId="4A268B71" w14:textId="675DE4C6" w:rsidR="008E0799" w:rsidRPr="00C97211" w:rsidDel="00C97211" w:rsidRDefault="008E0799" w:rsidP="007B61B5">
      <w:pPr>
        <w:pStyle w:val="Heading5"/>
        <w:tabs>
          <w:tab w:val="left" w:pos="2835"/>
        </w:tabs>
        <w:ind w:left="2835" w:hanging="708"/>
        <w:rPr>
          <w:del w:id="422" w:author="James Faas" w:date="2022-11-23T16:22:00Z"/>
          <w:color w:val="FF0000"/>
          <w:lang w:val="en-GB"/>
          <w:rPrChange w:id="423" w:author="James Faas" w:date="2022-11-23T16:17:00Z">
            <w:rPr>
              <w:del w:id="424" w:author="James Faas" w:date="2022-11-23T16:22:00Z"/>
              <w:lang w:val="en-GB"/>
            </w:rPr>
          </w:rPrChange>
        </w:rPr>
      </w:pPr>
      <w:del w:id="425" w:author="James Faas" w:date="2022-11-23T16:22:00Z">
        <w:r w:rsidRPr="00C97211" w:rsidDel="00C97211">
          <w:rPr>
            <w:color w:val="FF0000"/>
            <w:lang w:val="en-GB"/>
            <w:rPrChange w:id="426" w:author="James Faas" w:date="2022-11-23T16:17:00Z">
              <w:rPr>
                <w:lang w:val="en-GB"/>
              </w:rPr>
            </w:rPrChange>
          </w:rPr>
          <w:delText>CAN/ULC-S704</w:delText>
        </w:r>
        <w:r w:rsidR="00ED2099" w:rsidRPr="00C97211" w:rsidDel="00C97211">
          <w:rPr>
            <w:color w:val="FF0000"/>
            <w:lang w:val="en-GB"/>
            <w:rPrChange w:id="427" w:author="James Faas" w:date="2022-11-23T16:17:00Z">
              <w:rPr>
                <w:lang w:val="en-GB"/>
              </w:rPr>
            </w:rPrChange>
          </w:rPr>
          <w:delText>-11</w:delText>
        </w:r>
        <w:r w:rsidRPr="00C97211" w:rsidDel="00C97211">
          <w:rPr>
            <w:color w:val="FF0000"/>
            <w:lang w:val="en-GB"/>
            <w:rPrChange w:id="428" w:author="James Faas" w:date="2022-11-23T16:17:00Z">
              <w:rPr>
                <w:lang w:val="en-GB"/>
              </w:rPr>
            </w:rPrChange>
          </w:rPr>
          <w:delText xml:space="preserve">, </w:delText>
        </w:r>
        <w:r w:rsidR="00ED2099" w:rsidRPr="00C97211" w:rsidDel="00C97211">
          <w:rPr>
            <w:color w:val="FF0000"/>
            <w:lang w:val="en-GB"/>
            <w:rPrChange w:id="429" w:author="James Faas" w:date="2022-11-23T16:17:00Z">
              <w:rPr>
                <w:lang w:val="en-GB"/>
              </w:rPr>
            </w:rPrChange>
          </w:rPr>
          <w:delText xml:space="preserve">Standard for </w:delText>
        </w:r>
        <w:r w:rsidRPr="00C97211" w:rsidDel="00C97211">
          <w:rPr>
            <w:color w:val="FF0000"/>
            <w:lang w:val="en-GB"/>
            <w:rPrChange w:id="430" w:author="James Faas" w:date="2022-11-23T16:17:00Z">
              <w:rPr>
                <w:lang w:val="en-GB"/>
              </w:rPr>
            </w:rPrChange>
          </w:rPr>
          <w:delText>Thermal Insulation, Polyurethane and Polyisoc</w:delText>
        </w:r>
        <w:r w:rsidR="00ED2099" w:rsidRPr="00C97211" w:rsidDel="00C97211">
          <w:rPr>
            <w:color w:val="FF0000"/>
            <w:lang w:val="en-GB"/>
            <w:rPrChange w:id="431" w:author="James Faas" w:date="2022-11-23T16:17:00Z">
              <w:rPr>
                <w:lang w:val="en-GB"/>
              </w:rPr>
            </w:rPrChange>
          </w:rPr>
          <w:delText>y</w:delText>
        </w:r>
        <w:r w:rsidRPr="00C97211" w:rsidDel="00C97211">
          <w:rPr>
            <w:color w:val="FF0000"/>
            <w:lang w:val="en-GB"/>
            <w:rPrChange w:id="432" w:author="James Faas" w:date="2022-11-23T16:17:00Z">
              <w:rPr>
                <w:lang w:val="en-GB"/>
              </w:rPr>
            </w:rPrChange>
          </w:rPr>
          <w:delText>anurate</w:delText>
        </w:r>
        <w:r w:rsidR="00ED2099" w:rsidRPr="00C97211" w:rsidDel="00C97211">
          <w:rPr>
            <w:color w:val="FF0000"/>
            <w:lang w:val="en-GB"/>
            <w:rPrChange w:id="433" w:author="James Faas" w:date="2022-11-23T16:17:00Z">
              <w:rPr>
                <w:lang w:val="en-GB"/>
              </w:rPr>
            </w:rPrChange>
          </w:rPr>
          <w:delText>,</w:delText>
        </w:r>
        <w:r w:rsidRPr="00C97211" w:rsidDel="00C97211">
          <w:rPr>
            <w:color w:val="FF0000"/>
            <w:lang w:val="en-GB"/>
            <w:rPrChange w:id="434" w:author="James Faas" w:date="2022-11-23T16:17:00Z">
              <w:rPr>
                <w:lang w:val="en-GB"/>
              </w:rPr>
            </w:rPrChange>
          </w:rPr>
          <w:delText xml:space="preserve"> Boards</w:delText>
        </w:r>
        <w:r w:rsidR="00ED2099" w:rsidRPr="00C97211" w:rsidDel="00C97211">
          <w:rPr>
            <w:color w:val="FF0000"/>
            <w:lang w:val="en-GB"/>
            <w:rPrChange w:id="435" w:author="James Faas" w:date="2022-11-23T16:17:00Z">
              <w:rPr>
                <w:lang w:val="en-GB"/>
              </w:rPr>
            </w:rPrChange>
          </w:rPr>
          <w:delText>,</w:delText>
        </w:r>
        <w:r w:rsidRPr="00C97211" w:rsidDel="00C97211">
          <w:rPr>
            <w:color w:val="FF0000"/>
            <w:lang w:val="en-GB"/>
            <w:rPrChange w:id="436" w:author="James Faas" w:date="2022-11-23T16:17:00Z">
              <w:rPr>
                <w:lang w:val="en-GB"/>
              </w:rPr>
            </w:rPrChange>
          </w:rPr>
          <w:delText xml:space="preserve"> Faced.</w:delText>
        </w:r>
      </w:del>
    </w:p>
    <w:p w14:paraId="43C0450B" w14:textId="77777777" w:rsidR="00245ECE" w:rsidRPr="00C97211" w:rsidRDefault="00245ECE" w:rsidP="00245ECE">
      <w:pPr>
        <w:pStyle w:val="Heading2"/>
      </w:pPr>
      <w:r w:rsidRPr="00C97211">
        <w:t>Measurement and Payment</w:t>
      </w:r>
    </w:p>
    <w:p w14:paraId="42258C6A" w14:textId="77777777" w:rsidR="007D77C3" w:rsidRPr="00C97211" w:rsidDel="00791E0D" w:rsidRDefault="007D77C3" w:rsidP="007D77C3">
      <w:pPr>
        <w:pStyle w:val="PlainText"/>
        <w:tabs>
          <w:tab w:val="left" w:pos="720"/>
          <w:tab w:val="left" w:pos="2880"/>
        </w:tabs>
        <w:spacing w:before="80"/>
        <w:ind w:left="720"/>
        <w:jc w:val="both"/>
        <w:rPr>
          <w:del w:id="437" w:author="Mabel Chow" w:date="2022-04-26T13:42:00Z"/>
          <w:rFonts w:ascii="Calibri" w:hAnsi="Calibri" w:cs="Arial"/>
          <w:i/>
          <w:color w:val="FF0000"/>
          <w:sz w:val="22"/>
          <w:szCs w:val="22"/>
          <w:rPrChange w:id="438" w:author="James Faas" w:date="2022-11-23T16:17:00Z">
            <w:rPr>
              <w:del w:id="439" w:author="Mabel Chow" w:date="2022-04-26T13:42:00Z"/>
              <w:rFonts w:ascii="Calibri" w:hAnsi="Calibri" w:cs="Arial"/>
              <w:i/>
              <w:sz w:val="22"/>
              <w:szCs w:val="22"/>
              <w:highlight w:val="yellow"/>
            </w:rPr>
          </w:rPrChange>
        </w:rPr>
      </w:pPr>
      <w:del w:id="440" w:author="Mabel Chow" w:date="2022-04-26T13:42:00Z">
        <w:r w:rsidRPr="00C97211" w:rsidDel="00791E0D">
          <w:rPr>
            <w:rFonts w:cs="Arial"/>
            <w:i/>
            <w:color w:val="FF0000"/>
            <w:rPrChange w:id="441" w:author="James Faas" w:date="2022-11-23T16:17:00Z">
              <w:rPr>
                <w:rFonts w:cs="Arial"/>
                <w:i/>
                <w:highlight w:val="yellow"/>
              </w:rPr>
            </w:rPrChange>
          </w:rPr>
          <w:delText>[Choose one of the following payment language provisions that best suits the individual project.</w:delText>
        </w:r>
      </w:del>
    </w:p>
    <w:p w14:paraId="35889B0C" w14:textId="77777777" w:rsidR="007D77C3" w:rsidRPr="00C97211" w:rsidDel="00791E0D" w:rsidRDefault="007D77C3" w:rsidP="007D77C3">
      <w:pPr>
        <w:pStyle w:val="PlainText"/>
        <w:tabs>
          <w:tab w:val="left" w:pos="720"/>
          <w:tab w:val="left" w:pos="2880"/>
        </w:tabs>
        <w:spacing w:before="80"/>
        <w:ind w:left="720"/>
        <w:jc w:val="both"/>
        <w:rPr>
          <w:del w:id="442" w:author="Mabel Chow" w:date="2022-04-26T13:42:00Z"/>
          <w:rFonts w:ascii="Calibri" w:hAnsi="Calibri" w:cs="Arial"/>
          <w:i/>
          <w:color w:val="FF0000"/>
          <w:sz w:val="22"/>
          <w:szCs w:val="22"/>
          <w:rPrChange w:id="443" w:author="James Faas" w:date="2022-11-23T16:17:00Z">
            <w:rPr>
              <w:del w:id="444" w:author="Mabel Chow" w:date="2022-04-26T13:42:00Z"/>
              <w:rFonts w:ascii="Calibri" w:hAnsi="Calibri" w:cs="Arial"/>
              <w:i/>
              <w:sz w:val="22"/>
              <w:szCs w:val="22"/>
              <w:highlight w:val="yellow"/>
            </w:rPr>
          </w:rPrChange>
        </w:rPr>
      </w:pPr>
      <w:del w:id="445" w:author="Mabel Chow" w:date="2022-04-26T13:42:00Z">
        <w:r w:rsidRPr="00C97211" w:rsidDel="00791E0D">
          <w:rPr>
            <w:rFonts w:cs="Arial"/>
            <w:i/>
            <w:color w:val="FF0000"/>
            <w:rPrChange w:id="446" w:author="James Faas" w:date="2022-11-23T16:17:00Z">
              <w:rPr>
                <w:rFonts w:cs="Arial"/>
                <w:i/>
                <w:highlight w:val="yellow"/>
              </w:rPr>
            </w:rPrChange>
          </w:rPr>
          <w:delText>If this Section is not specifically referenced by an item in the Bid Form, please use the following language:</w:delText>
        </w:r>
      </w:del>
    </w:p>
    <w:p w14:paraId="54B0DB59" w14:textId="77777777" w:rsidR="007D77C3" w:rsidRPr="00C97211" w:rsidDel="00791E0D" w:rsidRDefault="007D77C3" w:rsidP="007D77C3">
      <w:pPr>
        <w:pStyle w:val="Heading3"/>
        <w:rPr>
          <w:del w:id="447" w:author="Mabel Chow" w:date="2022-04-26T13:42:00Z"/>
          <w:rFonts w:cs="Arial"/>
          <w:color w:val="FF0000"/>
          <w:rPrChange w:id="448" w:author="James Faas" w:date="2022-11-23T16:17:00Z">
            <w:rPr>
              <w:del w:id="449" w:author="Mabel Chow" w:date="2022-04-26T13:42:00Z"/>
              <w:rFonts w:cs="Arial"/>
              <w:highlight w:val="yellow"/>
            </w:rPr>
          </w:rPrChange>
        </w:rPr>
      </w:pPr>
      <w:del w:id="450" w:author="Mabel Chow" w:date="2022-04-26T13:42:00Z">
        <w:r w:rsidRPr="00C97211" w:rsidDel="00791E0D">
          <w:rPr>
            <w:rFonts w:cs="Arial"/>
            <w:color w:val="FF0000"/>
            <w:rPrChange w:id="451" w:author="James Faas" w:date="2022-11-23T16:17:00Z">
              <w:rPr>
                <w:rFonts w:cs="Arial"/>
                <w:highlight w:val="yellow"/>
              </w:rPr>
            </w:rPrChange>
          </w:rPr>
          <w:delText>The work of this Section will not be measured separately for payment.  All costs associated with the work of this Section shall be included in the Contract Price.</w:delText>
        </w:r>
      </w:del>
    </w:p>
    <w:p w14:paraId="1FDBC3D2" w14:textId="77777777" w:rsidR="007D77C3" w:rsidRPr="00C97211" w:rsidDel="00791E0D" w:rsidRDefault="007D77C3" w:rsidP="007D77C3">
      <w:pPr>
        <w:pStyle w:val="PlainText"/>
        <w:tabs>
          <w:tab w:val="left" w:pos="720"/>
          <w:tab w:val="left" w:pos="2880"/>
        </w:tabs>
        <w:spacing w:before="80"/>
        <w:ind w:left="720"/>
        <w:jc w:val="both"/>
        <w:rPr>
          <w:del w:id="452" w:author="Mabel Chow" w:date="2022-04-26T13:42:00Z"/>
          <w:rFonts w:ascii="Calibri" w:hAnsi="Calibri" w:cs="Arial"/>
          <w:i/>
          <w:color w:val="FF0000"/>
          <w:sz w:val="22"/>
          <w:szCs w:val="22"/>
          <w:rPrChange w:id="453" w:author="James Faas" w:date="2022-11-23T16:17:00Z">
            <w:rPr>
              <w:del w:id="454" w:author="Mabel Chow" w:date="2022-04-26T13:42:00Z"/>
              <w:rFonts w:ascii="Calibri" w:hAnsi="Calibri" w:cs="Arial"/>
              <w:i/>
              <w:sz w:val="22"/>
              <w:szCs w:val="22"/>
              <w:highlight w:val="yellow"/>
            </w:rPr>
          </w:rPrChange>
        </w:rPr>
      </w:pPr>
      <w:del w:id="455" w:author="Mabel Chow" w:date="2022-04-26T13:42:00Z">
        <w:r w:rsidRPr="00C97211" w:rsidDel="00791E0D">
          <w:rPr>
            <w:rFonts w:cs="Arial"/>
            <w:i/>
            <w:color w:val="FF0000"/>
            <w:rPrChange w:id="456" w:author="James Faas" w:date="2022-11-23T16:17:00Z">
              <w:rPr>
                <w:rFonts w:cs="Arial"/>
                <w:i/>
                <w:highlight w:val="yellow"/>
              </w:rPr>
            </w:rPrChange>
          </w:rPr>
          <w:delText>OR If this Section is specifically referenced in the Bid Form, use the following language and identify the relevant item in the Bid Form:</w:delText>
        </w:r>
      </w:del>
    </w:p>
    <w:p w14:paraId="4CF404A3" w14:textId="77777777" w:rsidR="007D77C3" w:rsidRPr="00C97211" w:rsidRDefault="007D77C3" w:rsidP="007D77C3">
      <w:pPr>
        <w:pStyle w:val="Heading3"/>
        <w:rPr>
          <w:rFonts w:cs="Arial"/>
          <w:color w:val="FF0000"/>
          <w:rPrChange w:id="457" w:author="James Faas" w:date="2022-11-23T16:17:00Z">
            <w:rPr>
              <w:rFonts w:cs="Arial"/>
              <w:highlight w:val="yellow"/>
            </w:rPr>
          </w:rPrChange>
        </w:rPr>
      </w:pPr>
      <w:r w:rsidRPr="00C97211">
        <w:rPr>
          <w:rFonts w:cs="Arial"/>
          <w:color w:val="FF0000"/>
          <w:rPrChange w:id="458" w:author="James Faas" w:date="2022-11-23T16:17:00Z">
            <w:rPr>
              <w:rFonts w:cs="Arial"/>
              <w:highlight w:val="yellow"/>
            </w:rPr>
          </w:rPrChange>
        </w:rPr>
        <w:t xml:space="preserve">All costs associated with the work of this Section shall be included in the price(s) for </w:t>
      </w:r>
      <w:commentRangeStart w:id="459"/>
      <w:r w:rsidRPr="00C97211">
        <w:rPr>
          <w:rFonts w:cs="Arial"/>
          <w:color w:val="FF0000"/>
          <w:rPrChange w:id="460" w:author="James Faas" w:date="2022-11-23T16:17:00Z">
            <w:rPr>
              <w:rFonts w:cs="Arial"/>
              <w:highlight w:val="yellow"/>
            </w:rPr>
          </w:rPrChange>
        </w:rPr>
        <w:t xml:space="preserve">Item No(s). ___ </w:t>
      </w:r>
      <w:commentRangeEnd w:id="459"/>
      <w:r w:rsidR="005F2629" w:rsidRPr="00C97211">
        <w:rPr>
          <w:rStyle w:val="CommentReference"/>
        </w:rPr>
        <w:commentReference w:id="459"/>
      </w:r>
      <w:r w:rsidRPr="00C97211">
        <w:rPr>
          <w:rFonts w:cs="Arial"/>
          <w:color w:val="FF0000"/>
          <w:rPrChange w:id="461" w:author="James Faas" w:date="2022-11-23T16:17:00Z">
            <w:rPr>
              <w:rFonts w:cs="Arial"/>
              <w:highlight w:val="yellow"/>
            </w:rPr>
          </w:rPrChange>
        </w:rPr>
        <w:t>in the Bid Form.</w:t>
      </w:r>
    </w:p>
    <w:p w14:paraId="4862C7A4" w14:textId="77777777" w:rsidR="007D77C3" w:rsidRPr="00C97211" w:rsidDel="00791E0D" w:rsidRDefault="007D77C3" w:rsidP="007D77C3">
      <w:pPr>
        <w:pStyle w:val="BodyText"/>
        <w:ind w:left="720"/>
        <w:rPr>
          <w:del w:id="462" w:author="Mabel Chow" w:date="2022-04-26T13:42:00Z"/>
          <w:rFonts w:ascii="Calibri" w:hAnsi="Calibri"/>
        </w:rPr>
      </w:pPr>
      <w:del w:id="463" w:author="Mabel Chow" w:date="2022-04-26T13:42:00Z">
        <w:r w:rsidRPr="00C97211" w:rsidDel="00791E0D">
          <w:rPr>
            <w:rFonts w:ascii="Calibri" w:hAnsi="Calibri" w:cs="Arial"/>
            <w:i/>
            <w:highlight w:val="yellow"/>
          </w:rPr>
          <w:delText>If the work of this Section is to be measured and paid for by several different methods, please amend the standard wording given above to reflect the different methods of measurement and payment.</w:delText>
        </w:r>
        <w:r w:rsidRPr="00C97211" w:rsidDel="00791E0D">
          <w:rPr>
            <w:rFonts w:ascii="Calibri" w:hAnsi="Calibri" w:cs="Arial"/>
            <w:highlight w:val="yellow"/>
          </w:rPr>
          <w:delText>]</w:delText>
        </w:r>
      </w:del>
    </w:p>
    <w:p w14:paraId="1091C409" w14:textId="77777777" w:rsidR="007B79E7" w:rsidRPr="00C97211" w:rsidRDefault="007B79E7" w:rsidP="007B79E7">
      <w:pPr>
        <w:pStyle w:val="Heading2"/>
      </w:pPr>
      <w:r w:rsidRPr="00C97211">
        <w:t>Design</w:t>
      </w:r>
      <w:r w:rsidR="00C02329" w:rsidRPr="00C97211">
        <w:t xml:space="preserve"> </w:t>
      </w:r>
      <w:r w:rsidRPr="00C97211">
        <w:t>Requirements</w:t>
      </w:r>
    </w:p>
    <w:p w14:paraId="431A3E7F" w14:textId="77777777" w:rsidR="007B79E7" w:rsidRPr="00C97211" w:rsidRDefault="007B79E7" w:rsidP="007B61B5">
      <w:pPr>
        <w:pStyle w:val="Heading3"/>
        <w:tabs>
          <w:tab w:val="clear" w:pos="1440"/>
          <w:tab w:val="left" w:pos="1418"/>
        </w:tabs>
        <w:ind w:left="1418" w:hanging="709"/>
      </w:pPr>
      <w:r w:rsidRPr="00C97211">
        <w:rPr>
          <w:lang w:val="en-GB"/>
        </w:rPr>
        <w:t xml:space="preserve">Design exterior frame assembly to accommodate to expansion and contraction when subjected to minimum and maximum surface temperature of </w:t>
      </w:r>
      <w:r w:rsidRPr="00C97211">
        <w:rPr>
          <w:lang w:val="en-GB"/>
        </w:rPr>
        <w:noBreakHyphen/>
        <w:t>35</w:t>
      </w:r>
      <w:r w:rsidRPr="00C97211">
        <w:rPr>
          <w:lang w:val="en-GB"/>
        </w:rPr>
        <w:sym w:font="Symbol" w:char="F0B0"/>
      </w:r>
      <w:r w:rsidRPr="00C97211">
        <w:rPr>
          <w:lang w:val="en-GB"/>
        </w:rPr>
        <w:t>C to 35</w:t>
      </w:r>
      <w:r w:rsidRPr="00C97211">
        <w:rPr>
          <w:lang w:val="en-GB"/>
        </w:rPr>
        <w:sym w:font="Symbol" w:char="F0B0"/>
      </w:r>
      <w:r w:rsidRPr="00C97211">
        <w:rPr>
          <w:lang w:val="en-GB"/>
        </w:rPr>
        <w:t>C.</w:t>
      </w:r>
    </w:p>
    <w:p w14:paraId="60DC74F0" w14:textId="77777777" w:rsidR="007B79E7" w:rsidRPr="001A7C45" w:rsidRDefault="007B79E7" w:rsidP="007B61B5">
      <w:pPr>
        <w:pStyle w:val="Heading3"/>
        <w:tabs>
          <w:tab w:val="clear" w:pos="1440"/>
          <w:tab w:val="left" w:pos="1418"/>
        </w:tabs>
        <w:ind w:left="1418" w:hanging="709"/>
      </w:pPr>
      <w:r w:rsidRPr="001A7C45">
        <w:rPr>
          <w:lang w:val="en-GB"/>
        </w:rPr>
        <w:t>Maximum deflection for exterior steel entrance screens under wind load of 1.2 kPa not to exceed 1/175</w:t>
      </w:r>
      <w:r w:rsidRPr="001A7C45">
        <w:rPr>
          <w:vertAlign w:val="superscript"/>
          <w:lang w:val="en-GB"/>
        </w:rPr>
        <w:t>th</w:t>
      </w:r>
      <w:r w:rsidRPr="001A7C45">
        <w:rPr>
          <w:lang w:val="en-GB"/>
        </w:rPr>
        <w:t xml:space="preserve"> of span.</w:t>
      </w:r>
    </w:p>
    <w:p w14:paraId="047EFD1F" w14:textId="77777777" w:rsidR="007B79E7" w:rsidRPr="001A7C45" w:rsidRDefault="007B79E7" w:rsidP="007B79E7">
      <w:pPr>
        <w:pStyle w:val="Heading2"/>
      </w:pPr>
      <w:r w:rsidRPr="001A7C45">
        <w:t>Submittals</w:t>
      </w:r>
    </w:p>
    <w:p w14:paraId="16C15140" w14:textId="77777777" w:rsidR="007B79E7" w:rsidRPr="00C97211" w:rsidRDefault="007B79E7" w:rsidP="00474BE9">
      <w:pPr>
        <w:pStyle w:val="Heading3"/>
        <w:tabs>
          <w:tab w:val="clear" w:pos="1440"/>
          <w:tab w:val="left" w:pos="1418"/>
        </w:tabs>
        <w:ind w:left="1418" w:hanging="709"/>
      </w:pPr>
      <w:r w:rsidRPr="00C97211">
        <w:t>Shop Drawings:</w:t>
      </w:r>
    </w:p>
    <w:p w14:paraId="1156C691" w14:textId="77777777" w:rsidR="007B79E7" w:rsidRPr="00C97211" w:rsidRDefault="007B79E7" w:rsidP="007B61B5">
      <w:pPr>
        <w:pStyle w:val="Heading4"/>
        <w:tabs>
          <w:tab w:val="left" w:pos="2127"/>
        </w:tabs>
        <w:ind w:left="2127" w:hanging="709"/>
        <w:rPr>
          <w:lang w:val="en-GB"/>
        </w:rPr>
      </w:pPr>
      <w:r w:rsidRPr="00C97211">
        <w:rPr>
          <w:lang w:val="en-GB"/>
        </w:rPr>
        <w:t xml:space="preserve">Submit shop drawings in accordance with </w:t>
      </w:r>
      <w:r w:rsidRPr="00C97211">
        <w:rPr>
          <w:lang w:val="en-GB"/>
          <w:rPrChange w:id="464" w:author="James Faas" w:date="2022-11-23T16:23:00Z">
            <w:rPr>
              <w:highlight w:val="yellow"/>
              <w:lang w:val="en-GB"/>
            </w:rPr>
          </w:rPrChange>
        </w:rPr>
        <w:t>Section 01300 - Submittals</w:t>
      </w:r>
      <w:r w:rsidRPr="00C97211">
        <w:rPr>
          <w:lang w:val="en-GB"/>
        </w:rPr>
        <w:t>.</w:t>
      </w:r>
    </w:p>
    <w:p w14:paraId="490C52A3" w14:textId="77777777" w:rsidR="007B79E7" w:rsidRPr="00C97211" w:rsidRDefault="007B79E7" w:rsidP="007B61B5">
      <w:pPr>
        <w:pStyle w:val="Heading4"/>
        <w:tabs>
          <w:tab w:val="left" w:pos="2127"/>
        </w:tabs>
        <w:ind w:left="2127" w:hanging="709"/>
        <w:rPr>
          <w:lang w:val="en-GB"/>
        </w:rPr>
      </w:pPr>
      <w:r w:rsidRPr="00C97211">
        <w:rPr>
          <w:lang w:val="en-GB"/>
        </w:rPr>
        <w:t>Indicate each type of door, material, steel core thicknesses, mortises, reinforcements, location of exposed fasteners, openings</w:t>
      </w:r>
      <w:ins w:id="465" w:author="Mabel Chow" w:date="2022-04-26T13:43:00Z">
        <w:r w:rsidR="00791E0D" w:rsidRPr="00C97211">
          <w:rPr>
            <w:lang w:val="en-GB"/>
          </w:rPr>
          <w:t>, louver</w:t>
        </w:r>
      </w:ins>
      <w:ins w:id="466" w:author="Mabel Chow" w:date="2022-04-26T13:44:00Z">
        <w:r w:rsidR="00791E0D" w:rsidRPr="00C97211">
          <w:rPr>
            <w:lang w:val="en-GB"/>
          </w:rPr>
          <w:t>s,</w:t>
        </w:r>
      </w:ins>
      <w:del w:id="467" w:author="Mabel Chow" w:date="2022-04-26T13:43:00Z">
        <w:r w:rsidRPr="00C97211" w:rsidDel="00791E0D">
          <w:rPr>
            <w:lang w:val="en-GB"/>
          </w:rPr>
          <w:delText xml:space="preserve">, </w:delText>
        </w:r>
        <w:r w:rsidRPr="00C97211" w:rsidDel="00791E0D">
          <w:rPr>
            <w:lang w:val="en-GB"/>
            <w:rPrChange w:id="468" w:author="James Faas" w:date="2022-11-23T16:23:00Z">
              <w:rPr>
                <w:highlight w:val="yellow"/>
                <w:lang w:val="en-GB"/>
              </w:rPr>
            </w:rPrChange>
          </w:rPr>
          <w:delText>[glazed]</w:delText>
        </w:r>
      </w:del>
      <w:r w:rsidRPr="00C97211">
        <w:rPr>
          <w:lang w:val="en-GB"/>
          <w:rPrChange w:id="469" w:author="James Faas" w:date="2022-11-23T16:23:00Z">
            <w:rPr>
              <w:highlight w:val="yellow"/>
              <w:lang w:val="en-GB"/>
            </w:rPr>
          </w:rPrChange>
        </w:rPr>
        <w:t xml:space="preserve"> </w:t>
      </w:r>
      <w:del w:id="470" w:author="Mabel Chow" w:date="2022-04-26T13:43:00Z">
        <w:r w:rsidRPr="00C97211" w:rsidDel="00791E0D">
          <w:rPr>
            <w:lang w:val="en-GB"/>
            <w:rPrChange w:id="471" w:author="James Faas" w:date="2022-11-23T16:23:00Z">
              <w:rPr>
                <w:highlight w:val="yellow"/>
                <w:lang w:val="en-GB"/>
              </w:rPr>
            </w:rPrChange>
          </w:rPr>
          <w:delText>[louvred]</w:delText>
        </w:r>
        <w:r w:rsidRPr="00C97211" w:rsidDel="00791E0D">
          <w:rPr>
            <w:lang w:val="en-GB"/>
          </w:rPr>
          <w:delText xml:space="preserve">, </w:delText>
        </w:r>
      </w:del>
      <w:r w:rsidRPr="00C97211">
        <w:rPr>
          <w:lang w:val="en-GB"/>
        </w:rPr>
        <w:t xml:space="preserve">arrangement of hardware </w:t>
      </w:r>
      <w:del w:id="472" w:author="Mabel Chow" w:date="2022-04-26T13:44:00Z">
        <w:r w:rsidRPr="00C97211" w:rsidDel="00791E0D">
          <w:rPr>
            <w:lang w:val="en-GB"/>
            <w:rPrChange w:id="473" w:author="James Faas" w:date="2022-11-23T16:23:00Z">
              <w:rPr>
                <w:highlight w:val="yellow"/>
                <w:lang w:val="en-GB"/>
              </w:rPr>
            </w:rPrChange>
          </w:rPr>
          <w:delText>[</w:delText>
        </w:r>
      </w:del>
      <w:r w:rsidRPr="00C97211">
        <w:rPr>
          <w:lang w:val="en-GB"/>
          <w:rPrChange w:id="474" w:author="James Faas" w:date="2022-11-23T16:23:00Z">
            <w:rPr>
              <w:highlight w:val="yellow"/>
              <w:lang w:val="en-GB"/>
            </w:rPr>
          </w:rPrChange>
        </w:rPr>
        <w:t>and fire rating</w:t>
      </w:r>
      <w:del w:id="475" w:author="Mabel Chow" w:date="2022-04-26T13:44:00Z">
        <w:r w:rsidRPr="00C97211" w:rsidDel="00791E0D">
          <w:rPr>
            <w:lang w:val="en-GB"/>
            <w:rPrChange w:id="476" w:author="James Faas" w:date="2022-11-23T16:23:00Z">
              <w:rPr>
                <w:highlight w:val="yellow"/>
                <w:lang w:val="en-GB"/>
              </w:rPr>
            </w:rPrChange>
          </w:rPr>
          <w:delText>]</w:delText>
        </w:r>
      </w:del>
      <w:r w:rsidRPr="00C97211">
        <w:rPr>
          <w:lang w:val="en-GB"/>
        </w:rPr>
        <w:t xml:space="preserve"> and finishes.</w:t>
      </w:r>
    </w:p>
    <w:p w14:paraId="78CB0643" w14:textId="77777777" w:rsidR="007B79E7" w:rsidRPr="00C97211" w:rsidRDefault="007B79E7" w:rsidP="007B61B5">
      <w:pPr>
        <w:pStyle w:val="Heading4"/>
        <w:tabs>
          <w:tab w:val="left" w:pos="2127"/>
        </w:tabs>
        <w:ind w:left="2127" w:hanging="709"/>
        <w:rPr>
          <w:lang w:val="en-GB"/>
        </w:rPr>
      </w:pPr>
      <w:r w:rsidRPr="00C97211">
        <w:rPr>
          <w:lang w:val="en-GB"/>
        </w:rPr>
        <w:t xml:space="preserve">Indicate each </w:t>
      </w:r>
      <w:proofErr w:type="gramStart"/>
      <w:r w:rsidRPr="00C97211">
        <w:rPr>
          <w:lang w:val="en-GB"/>
        </w:rPr>
        <w:t>type</w:t>
      </w:r>
      <w:proofErr w:type="gramEnd"/>
      <w:r w:rsidRPr="00C97211">
        <w:rPr>
          <w:lang w:val="en-GB"/>
        </w:rPr>
        <w:t xml:space="preserve"> frame material, core thickness, reinforcements, glazing stops, location of anchors and exposed fastenings and </w:t>
      </w:r>
      <w:del w:id="477" w:author="Mabel Chow" w:date="2022-04-26T13:44:00Z">
        <w:r w:rsidRPr="00C97211" w:rsidDel="00791E0D">
          <w:rPr>
            <w:lang w:val="en-GB"/>
            <w:rPrChange w:id="478" w:author="James Faas" w:date="2022-11-23T16:23:00Z">
              <w:rPr>
                <w:highlight w:val="yellow"/>
                <w:lang w:val="en-GB"/>
              </w:rPr>
            </w:rPrChange>
          </w:rPr>
          <w:delText>[</w:delText>
        </w:r>
      </w:del>
      <w:r w:rsidRPr="00C97211">
        <w:rPr>
          <w:lang w:val="en-GB"/>
          <w:rPrChange w:id="479" w:author="James Faas" w:date="2022-11-23T16:23:00Z">
            <w:rPr>
              <w:highlight w:val="yellow"/>
              <w:lang w:val="en-GB"/>
            </w:rPr>
          </w:rPrChange>
        </w:rPr>
        <w:t>reinforcing</w:t>
      </w:r>
      <w:ins w:id="480" w:author="Mabel Chow" w:date="2022-04-26T13:44:00Z">
        <w:r w:rsidR="00791E0D" w:rsidRPr="00C97211">
          <w:rPr>
            <w:lang w:val="en-GB"/>
            <w:rPrChange w:id="481" w:author="James Faas" w:date="2022-11-23T16:23:00Z">
              <w:rPr>
                <w:highlight w:val="yellow"/>
                <w:lang w:val="en-GB"/>
              </w:rPr>
            </w:rPrChange>
          </w:rPr>
          <w:t xml:space="preserve">, </w:t>
        </w:r>
      </w:ins>
      <w:del w:id="482" w:author="Mabel Chow" w:date="2022-04-26T13:44:00Z">
        <w:r w:rsidRPr="00C97211" w:rsidDel="00791E0D">
          <w:rPr>
            <w:lang w:val="en-GB"/>
            <w:rPrChange w:id="483" w:author="James Faas" w:date="2022-11-23T16:23:00Z">
              <w:rPr>
                <w:highlight w:val="yellow"/>
                <w:lang w:val="en-GB"/>
              </w:rPr>
            </w:rPrChange>
          </w:rPr>
          <w:delText>] [</w:delText>
        </w:r>
      </w:del>
      <w:r w:rsidRPr="00C97211">
        <w:rPr>
          <w:lang w:val="en-GB"/>
          <w:rPrChange w:id="484" w:author="James Faas" w:date="2022-11-23T16:23:00Z">
            <w:rPr>
              <w:highlight w:val="yellow"/>
              <w:lang w:val="en-GB"/>
            </w:rPr>
          </w:rPrChange>
        </w:rPr>
        <w:t>fire</w:t>
      </w:r>
      <w:r w:rsidR="00EB3565" w:rsidRPr="00C97211">
        <w:rPr>
          <w:lang w:val="en-GB"/>
          <w:rPrChange w:id="485" w:author="James Faas" w:date="2022-11-23T16:23:00Z">
            <w:rPr>
              <w:highlight w:val="yellow"/>
              <w:lang w:val="en-GB"/>
            </w:rPr>
          </w:rPrChange>
        </w:rPr>
        <w:t xml:space="preserve"> </w:t>
      </w:r>
      <w:r w:rsidRPr="00C97211">
        <w:rPr>
          <w:lang w:val="en-GB"/>
          <w:rPrChange w:id="486" w:author="James Faas" w:date="2022-11-23T16:23:00Z">
            <w:rPr>
              <w:highlight w:val="yellow"/>
              <w:lang w:val="en-GB"/>
            </w:rPr>
          </w:rPrChange>
        </w:rPr>
        <w:t>rating</w:t>
      </w:r>
      <w:del w:id="487" w:author="Mabel Chow" w:date="2022-04-26T13:44:00Z">
        <w:r w:rsidRPr="00C97211" w:rsidDel="00791E0D">
          <w:rPr>
            <w:lang w:val="en-GB"/>
            <w:rPrChange w:id="488" w:author="James Faas" w:date="2022-11-23T16:23:00Z">
              <w:rPr>
                <w:highlight w:val="yellow"/>
                <w:lang w:val="en-GB"/>
              </w:rPr>
            </w:rPrChange>
          </w:rPr>
          <w:delText>]</w:delText>
        </w:r>
      </w:del>
      <w:ins w:id="489" w:author="Mabel Chow" w:date="2022-04-26T13:44:00Z">
        <w:r w:rsidR="00791E0D" w:rsidRPr="00C97211">
          <w:rPr>
            <w:lang w:val="en-GB"/>
            <w:rPrChange w:id="490" w:author="James Faas" w:date="2022-11-23T16:23:00Z">
              <w:rPr>
                <w:highlight w:val="yellow"/>
                <w:lang w:val="en-GB"/>
              </w:rPr>
            </w:rPrChange>
          </w:rPr>
          <w:t xml:space="preserve"> and</w:t>
        </w:r>
      </w:ins>
      <w:del w:id="491" w:author="Mabel Chow" w:date="2022-04-26T13:44:00Z">
        <w:r w:rsidRPr="00C97211" w:rsidDel="00791E0D">
          <w:rPr>
            <w:lang w:val="en-GB"/>
            <w:rPrChange w:id="492" w:author="James Faas" w:date="2022-11-23T16:23:00Z">
              <w:rPr>
                <w:highlight w:val="yellow"/>
                <w:lang w:val="en-GB"/>
              </w:rPr>
            </w:rPrChange>
          </w:rPr>
          <w:delText xml:space="preserve"> [</w:delText>
        </w:r>
      </w:del>
      <w:ins w:id="493" w:author="Mabel Chow" w:date="2022-04-26T13:44:00Z">
        <w:r w:rsidR="00791E0D" w:rsidRPr="00C97211">
          <w:rPr>
            <w:lang w:val="en-GB"/>
            <w:rPrChange w:id="494" w:author="James Faas" w:date="2022-11-23T16:23:00Z">
              <w:rPr>
                <w:highlight w:val="yellow"/>
                <w:lang w:val="en-GB"/>
              </w:rPr>
            </w:rPrChange>
          </w:rPr>
          <w:t xml:space="preserve"> </w:t>
        </w:r>
      </w:ins>
      <w:r w:rsidRPr="00C97211">
        <w:rPr>
          <w:lang w:val="en-GB"/>
          <w:rPrChange w:id="495" w:author="James Faas" w:date="2022-11-23T16:23:00Z">
            <w:rPr>
              <w:highlight w:val="yellow"/>
              <w:lang w:val="en-GB"/>
            </w:rPr>
          </w:rPrChange>
        </w:rPr>
        <w:t>finishes</w:t>
      </w:r>
      <w:del w:id="496" w:author="Mabel Chow" w:date="2022-04-26T13:44:00Z">
        <w:r w:rsidRPr="00C97211" w:rsidDel="00791E0D">
          <w:rPr>
            <w:lang w:val="en-GB"/>
            <w:rPrChange w:id="497" w:author="James Faas" w:date="2022-11-23T16:23:00Z">
              <w:rPr>
                <w:highlight w:val="yellow"/>
                <w:lang w:val="en-GB"/>
              </w:rPr>
            </w:rPrChange>
          </w:rPr>
          <w:delText>]</w:delText>
        </w:r>
      </w:del>
      <w:r w:rsidRPr="00C97211">
        <w:rPr>
          <w:lang w:val="en-GB"/>
        </w:rPr>
        <w:t>.</w:t>
      </w:r>
    </w:p>
    <w:p w14:paraId="1FBC2A62" w14:textId="77777777" w:rsidR="007B79E7" w:rsidRPr="00C97211" w:rsidRDefault="007B79E7" w:rsidP="007B61B5">
      <w:pPr>
        <w:pStyle w:val="Heading4"/>
        <w:tabs>
          <w:tab w:val="left" w:pos="2127"/>
        </w:tabs>
        <w:ind w:left="2127" w:hanging="709"/>
        <w:rPr>
          <w:lang w:val="en-GB"/>
        </w:rPr>
      </w:pPr>
      <w:r w:rsidRPr="00C97211">
        <w:rPr>
          <w:lang w:val="en-GB"/>
        </w:rPr>
        <w:t>Include schedule identifying each unit, with door marks and numbers relating to numbering on</w:t>
      </w:r>
      <w:r w:rsidR="00245ECE" w:rsidRPr="00C97211">
        <w:rPr>
          <w:lang w:val="en-GB"/>
        </w:rPr>
        <w:t xml:space="preserve"> the</w:t>
      </w:r>
      <w:r w:rsidRPr="00C97211">
        <w:rPr>
          <w:lang w:val="en-GB"/>
        </w:rPr>
        <w:t xml:space="preserve"> </w:t>
      </w:r>
      <w:r w:rsidR="00BF12AC" w:rsidRPr="00C97211">
        <w:rPr>
          <w:lang w:val="en-GB"/>
        </w:rPr>
        <w:t>Contract Documents</w:t>
      </w:r>
      <w:r w:rsidRPr="00C97211">
        <w:rPr>
          <w:lang w:val="en-GB"/>
        </w:rPr>
        <w:t xml:space="preserve"> and </w:t>
      </w:r>
      <w:r w:rsidR="00245ECE" w:rsidRPr="00C97211">
        <w:rPr>
          <w:lang w:val="en-GB"/>
        </w:rPr>
        <w:t xml:space="preserve">the </w:t>
      </w:r>
      <w:r w:rsidRPr="00C97211">
        <w:rPr>
          <w:lang w:val="en-GB"/>
          <w:rPrChange w:id="498" w:author="James Faas" w:date="2022-11-23T16:23:00Z">
            <w:rPr>
              <w:highlight w:val="yellow"/>
              <w:lang w:val="en-GB"/>
            </w:rPr>
          </w:rPrChange>
        </w:rPr>
        <w:t>door schedule</w:t>
      </w:r>
      <w:r w:rsidR="00885AF9" w:rsidRPr="00C97211">
        <w:rPr>
          <w:lang w:val="en-GB"/>
          <w:rPrChange w:id="499" w:author="James Faas" w:date="2022-11-23T16:23:00Z">
            <w:rPr>
              <w:highlight w:val="yellow"/>
              <w:lang w:val="en-GB"/>
            </w:rPr>
          </w:rPrChange>
        </w:rPr>
        <w:t xml:space="preserve"> as indicated in the Contract Documents</w:t>
      </w:r>
      <w:r w:rsidR="00C8497B" w:rsidRPr="00C97211">
        <w:rPr>
          <w:lang w:val="en-GB"/>
          <w:rPrChange w:id="500" w:author="James Faas" w:date="2022-11-23T16:23:00Z">
            <w:rPr>
              <w:highlight w:val="yellow"/>
              <w:lang w:val="en-GB"/>
            </w:rPr>
          </w:rPrChange>
        </w:rPr>
        <w:t>.</w:t>
      </w:r>
      <w:del w:id="501" w:author="Mabel Chow" w:date="2022-04-26T13:45:00Z">
        <w:r w:rsidR="00885AF9" w:rsidRPr="00C97211" w:rsidDel="00791E0D">
          <w:rPr>
            <w:lang w:val="en-GB"/>
            <w:rPrChange w:id="502" w:author="James Faas" w:date="2022-11-23T16:23:00Z">
              <w:rPr>
                <w:highlight w:val="yellow"/>
                <w:lang w:val="en-GB"/>
              </w:rPr>
            </w:rPrChange>
          </w:rPr>
          <w:delText xml:space="preserve"> </w:delText>
        </w:r>
        <w:r w:rsidR="00885AF9" w:rsidRPr="00C97211" w:rsidDel="00791E0D">
          <w:rPr>
            <w:i/>
            <w:lang w:val="en-GB"/>
            <w:rPrChange w:id="503" w:author="James Faas" w:date="2022-11-23T16:23:00Z">
              <w:rPr>
                <w:i/>
                <w:highlight w:val="yellow"/>
                <w:lang w:val="en-GB"/>
              </w:rPr>
            </w:rPrChange>
          </w:rPr>
          <w:delText>[Consultant to develop a Door Schedule and ensure such is part of the Contract Documents]</w:delText>
        </w:r>
      </w:del>
    </w:p>
    <w:p w14:paraId="10B2B6C3" w14:textId="77777777" w:rsidR="007B79E7" w:rsidRPr="00C97211" w:rsidRDefault="007B79E7" w:rsidP="007B61B5">
      <w:pPr>
        <w:pStyle w:val="Heading4"/>
        <w:tabs>
          <w:tab w:val="left" w:pos="2127"/>
        </w:tabs>
        <w:ind w:left="2127" w:hanging="709"/>
      </w:pPr>
      <w:r w:rsidRPr="00C97211">
        <w:rPr>
          <w:lang w:val="en-GB"/>
        </w:rPr>
        <w:t>Submit test and engineering data, and installation instructions.</w:t>
      </w:r>
    </w:p>
    <w:p w14:paraId="331A236B" w14:textId="77777777" w:rsidR="007B79E7" w:rsidRPr="00C97211" w:rsidRDefault="007B79E7" w:rsidP="002138BA">
      <w:pPr>
        <w:pStyle w:val="Heading3"/>
      </w:pPr>
      <w:r w:rsidRPr="00C97211">
        <w:t>Samples:</w:t>
      </w:r>
    </w:p>
    <w:p w14:paraId="0CCD8BC7" w14:textId="77777777" w:rsidR="00AF6E03" w:rsidRPr="00C97211" w:rsidRDefault="007B79E7" w:rsidP="00474BE9">
      <w:pPr>
        <w:pStyle w:val="Heading4"/>
        <w:tabs>
          <w:tab w:val="left" w:pos="2127"/>
        </w:tabs>
        <w:ind w:left="2127" w:hanging="709"/>
      </w:pPr>
      <w:r w:rsidRPr="00C97211">
        <w:t xml:space="preserve">Submit samples in accordance with </w:t>
      </w:r>
      <w:r w:rsidRPr="00C97211">
        <w:rPr>
          <w:rPrChange w:id="504" w:author="James Faas" w:date="2022-11-23T16:23:00Z">
            <w:rPr>
              <w:highlight w:val="yellow"/>
            </w:rPr>
          </w:rPrChange>
        </w:rPr>
        <w:t>Section 01300 - Submittals</w:t>
      </w:r>
      <w:r w:rsidRPr="00C97211">
        <w:t>.</w:t>
      </w:r>
    </w:p>
    <w:p w14:paraId="447804D8" w14:textId="77777777" w:rsidR="007B79E7" w:rsidRPr="00C97211" w:rsidRDefault="007B79E7" w:rsidP="007B79E7">
      <w:pPr>
        <w:pStyle w:val="Heading2"/>
      </w:pPr>
      <w:r w:rsidRPr="00C97211">
        <w:t>Requirements of</w:t>
      </w:r>
      <w:r w:rsidR="00C02329" w:rsidRPr="00C97211">
        <w:t xml:space="preserve"> </w:t>
      </w:r>
      <w:r w:rsidRPr="00C97211">
        <w:t>Regulatory</w:t>
      </w:r>
      <w:r w:rsidR="00C02329" w:rsidRPr="00C97211">
        <w:t xml:space="preserve"> </w:t>
      </w:r>
      <w:r w:rsidRPr="00C97211">
        <w:t>Agencies</w:t>
      </w:r>
    </w:p>
    <w:p w14:paraId="47FC2A00" w14:textId="77777777" w:rsidR="00C97211" w:rsidRPr="00C97211" w:rsidRDefault="00C97211" w:rsidP="00C97211">
      <w:pPr>
        <w:pStyle w:val="Heading4"/>
        <w:rPr>
          <w:ins w:id="505" w:author="James Faas" w:date="2022-11-23T16:24:00Z"/>
          <w:lang w:val="en-GB"/>
        </w:rPr>
        <w:pPrChange w:id="506" w:author="James Faas" w:date="2022-11-23T16:24:00Z">
          <w:pPr>
            <w:pStyle w:val="Heading2"/>
          </w:pPr>
        </w:pPrChange>
      </w:pPr>
      <w:ins w:id="507" w:author="James Faas" w:date="2022-11-23T16:24:00Z">
        <w:r w:rsidRPr="00C97211">
          <w:rPr>
            <w:lang w:val="en-GB"/>
          </w:rPr>
          <w:t>Steel fire rated doors and frames: labelled and listed by an organization accredited by the Standards Council of Canada in conformance with CAN/ULC-S104 for ratings specified or indicated.</w:t>
        </w:r>
      </w:ins>
    </w:p>
    <w:p w14:paraId="2FE42701" w14:textId="77777777" w:rsidR="00C97211" w:rsidRPr="00C97211" w:rsidRDefault="00C97211" w:rsidP="00C97211">
      <w:pPr>
        <w:pStyle w:val="Heading4"/>
        <w:rPr>
          <w:ins w:id="508" w:author="James Faas" w:date="2022-11-23T16:24:00Z"/>
          <w:lang w:val="en-GB"/>
        </w:rPr>
        <w:pPrChange w:id="509" w:author="James Faas" w:date="2022-11-23T16:24:00Z">
          <w:pPr>
            <w:pStyle w:val="Heading2"/>
          </w:pPr>
        </w:pPrChange>
      </w:pPr>
      <w:ins w:id="510" w:author="James Faas" w:date="2022-11-23T16:24:00Z">
        <w:r w:rsidRPr="00C97211">
          <w:rPr>
            <w:lang w:val="en-GB"/>
          </w:rPr>
          <w:t>Provide fire labelled frame products for those openings requiring fire protection ratings, as scheduled.  Test products in strict conformance with CAN/ULC-S104 and list by nationally recognized agency having factory inspection service and construct as detailed in Follow-Up Service Procedures/Factory Inspection Manuals issued by listing agency to individual manufacturers.</w:t>
        </w:r>
      </w:ins>
    </w:p>
    <w:p w14:paraId="4B5EAB1C" w14:textId="70DA05BB" w:rsidR="007B79E7" w:rsidRPr="001A7C45" w:rsidDel="00C97211" w:rsidRDefault="007B79E7" w:rsidP="007B61B5">
      <w:pPr>
        <w:pStyle w:val="Heading3"/>
        <w:tabs>
          <w:tab w:val="clear" w:pos="1440"/>
          <w:tab w:val="left" w:pos="1418"/>
        </w:tabs>
        <w:ind w:left="1418" w:hanging="709"/>
        <w:rPr>
          <w:del w:id="511" w:author="James Faas" w:date="2022-11-23T16:24:00Z"/>
          <w:lang w:val="en-GB"/>
        </w:rPr>
      </w:pPr>
      <w:del w:id="512" w:author="James Faas" w:date="2022-11-23T16:24:00Z">
        <w:r w:rsidRPr="001A7C45" w:rsidDel="00C97211">
          <w:rPr>
            <w:lang w:val="en-GB"/>
          </w:rPr>
          <w:lastRenderedPageBreak/>
          <w:delText xml:space="preserve">Steel fire rated doors and frames: labelled and listed by an organization accredited by Standards Council of Canada in conformance with </w:delText>
        </w:r>
        <w:r w:rsidRPr="001A7C45" w:rsidDel="00C97211">
          <w:rPr>
            <w:lang w:val="en-GB"/>
            <w:rPrChange w:id="513" w:author="James Faas" w:date="2022-11-23T16:27:00Z">
              <w:rPr>
                <w:highlight w:val="yellow"/>
                <w:lang w:val="en-GB"/>
              </w:rPr>
            </w:rPrChange>
          </w:rPr>
          <w:delText>CAN4</w:delText>
        </w:r>
        <w:r w:rsidRPr="001A7C45" w:rsidDel="00C97211">
          <w:rPr>
            <w:lang w:val="en-GB"/>
            <w:rPrChange w:id="514" w:author="James Faas" w:date="2022-11-23T16:27:00Z">
              <w:rPr>
                <w:highlight w:val="yellow"/>
                <w:lang w:val="en-GB"/>
              </w:rPr>
            </w:rPrChange>
          </w:rPr>
          <w:noBreakHyphen/>
          <w:delText>S104</w:delText>
        </w:r>
        <w:r w:rsidR="009E6224" w:rsidRPr="001A7C45" w:rsidDel="00C97211">
          <w:rPr>
            <w:lang w:val="en-GB"/>
            <w:rPrChange w:id="515" w:author="James Faas" w:date="2022-11-23T16:27:00Z">
              <w:rPr>
                <w:highlight w:val="yellow"/>
                <w:lang w:val="en-GB"/>
              </w:rPr>
            </w:rPrChange>
          </w:rPr>
          <w:delText>-15</w:delText>
        </w:r>
        <w:r w:rsidRPr="001A7C45" w:rsidDel="00C97211">
          <w:rPr>
            <w:lang w:val="en-GB"/>
            <w:rPrChange w:id="516" w:author="James Faas" w:date="2022-11-23T16:27:00Z">
              <w:rPr>
                <w:highlight w:val="yellow"/>
                <w:lang w:val="en-GB"/>
              </w:rPr>
            </w:rPrChange>
          </w:rPr>
          <w:delText xml:space="preserve"> </w:delText>
        </w:r>
      </w:del>
      <w:ins w:id="517" w:author="Mabel Chow" w:date="2022-04-26T13:46:00Z">
        <w:del w:id="518" w:author="James Faas" w:date="2022-11-23T16:24:00Z">
          <w:r w:rsidR="00791E0D" w:rsidRPr="001A7C45" w:rsidDel="00C97211">
            <w:rPr>
              <w:lang w:val="en-GB"/>
              <w:rPrChange w:id="519" w:author="James Faas" w:date="2022-11-23T16:27:00Z">
                <w:rPr>
                  <w:highlight w:val="yellow"/>
                  <w:lang w:val="en-GB"/>
                </w:rPr>
              </w:rPrChange>
            </w:rPr>
            <w:delText>and</w:delText>
          </w:r>
        </w:del>
      </w:ins>
      <w:del w:id="520" w:author="James Faas" w:date="2022-11-23T16:24:00Z">
        <w:r w:rsidRPr="001A7C45" w:rsidDel="00C97211">
          <w:rPr>
            <w:lang w:val="en-GB"/>
            <w:rPrChange w:id="521" w:author="James Faas" w:date="2022-11-23T16:27:00Z">
              <w:rPr>
                <w:highlight w:val="yellow"/>
                <w:lang w:val="en-GB"/>
              </w:rPr>
            </w:rPrChange>
          </w:rPr>
          <w:delText>[</w:delText>
        </w:r>
      </w:del>
      <w:ins w:id="522" w:author="Mabel Chow" w:date="2022-04-26T13:46:00Z">
        <w:del w:id="523" w:author="James Faas" w:date="2022-11-23T16:24:00Z">
          <w:r w:rsidR="00791E0D" w:rsidRPr="001A7C45" w:rsidDel="00C97211">
            <w:rPr>
              <w:lang w:val="en-GB"/>
              <w:rPrChange w:id="524" w:author="James Faas" w:date="2022-11-23T16:27:00Z">
                <w:rPr>
                  <w:highlight w:val="yellow"/>
                  <w:lang w:val="en-GB"/>
                </w:rPr>
              </w:rPrChange>
            </w:rPr>
            <w:delText xml:space="preserve"> </w:delText>
          </w:r>
        </w:del>
      </w:ins>
      <w:del w:id="525" w:author="James Faas" w:date="2022-11-23T16:24:00Z">
        <w:r w:rsidRPr="001A7C45" w:rsidDel="00C97211">
          <w:rPr>
            <w:lang w:val="en-GB"/>
            <w:rPrChange w:id="526" w:author="James Faas" w:date="2022-11-23T16:27:00Z">
              <w:rPr>
                <w:highlight w:val="yellow"/>
                <w:lang w:val="en-GB"/>
              </w:rPr>
            </w:rPrChange>
          </w:rPr>
          <w:delText>NFPA 252</w:delText>
        </w:r>
        <w:r w:rsidR="009E6224" w:rsidRPr="001A7C45" w:rsidDel="00C97211">
          <w:rPr>
            <w:lang w:val="en-GB"/>
            <w:rPrChange w:id="527" w:author="James Faas" w:date="2022-11-23T16:27:00Z">
              <w:rPr>
                <w:highlight w:val="yellow"/>
                <w:lang w:val="en-GB"/>
              </w:rPr>
            </w:rPrChange>
          </w:rPr>
          <w:delText>, 2012 edition</w:delText>
        </w:r>
        <w:r w:rsidRPr="001A7C45" w:rsidDel="00C97211">
          <w:rPr>
            <w:lang w:val="en-GB"/>
            <w:rPrChange w:id="528" w:author="James Faas" w:date="2022-11-23T16:27:00Z">
              <w:rPr>
                <w:highlight w:val="yellow"/>
                <w:lang w:val="en-GB"/>
              </w:rPr>
            </w:rPrChange>
          </w:rPr>
          <w:delText>]</w:delText>
        </w:r>
        <w:r w:rsidRPr="001A7C45" w:rsidDel="00C97211">
          <w:rPr>
            <w:lang w:val="en-GB"/>
          </w:rPr>
          <w:delText xml:space="preserve"> for ratings specified or indicated.</w:delText>
        </w:r>
      </w:del>
    </w:p>
    <w:p w14:paraId="09D72672" w14:textId="496F6435" w:rsidR="00C02329" w:rsidRPr="001A7C45" w:rsidDel="00C97211" w:rsidRDefault="007B79E7" w:rsidP="007B61B5">
      <w:pPr>
        <w:pStyle w:val="Heading3"/>
        <w:tabs>
          <w:tab w:val="clear" w:pos="1440"/>
          <w:tab w:val="left" w:pos="1418"/>
        </w:tabs>
        <w:ind w:left="1418" w:hanging="709"/>
        <w:rPr>
          <w:del w:id="529" w:author="James Faas" w:date="2022-11-23T16:24:00Z"/>
        </w:rPr>
      </w:pPr>
      <w:del w:id="530" w:author="James Faas" w:date="2022-11-23T16:24:00Z">
        <w:r w:rsidRPr="001A7C45" w:rsidDel="00C97211">
          <w:rPr>
            <w:lang w:val="en-GB"/>
          </w:rPr>
          <w:delText xml:space="preserve">Provide fire labelled frame </w:delText>
        </w:r>
        <w:r w:rsidR="00245ECE" w:rsidRPr="001A7C45" w:rsidDel="00C97211">
          <w:rPr>
            <w:lang w:val="en-GB"/>
          </w:rPr>
          <w:delText>P</w:delText>
        </w:r>
        <w:r w:rsidRPr="001A7C45" w:rsidDel="00C97211">
          <w:rPr>
            <w:lang w:val="en-GB"/>
          </w:rPr>
          <w:delText>roducts for those openings requiring fire protection ratings, as scheduled.</w:delText>
        </w:r>
        <w:r w:rsidR="00C02329" w:rsidRPr="001A7C45" w:rsidDel="00C97211">
          <w:rPr>
            <w:lang w:val="en-GB"/>
          </w:rPr>
          <w:delText xml:space="preserve"> </w:delText>
        </w:r>
      </w:del>
    </w:p>
    <w:p w14:paraId="1DEA8BA7" w14:textId="4888ED15" w:rsidR="007B79E7" w:rsidRPr="001A7C45" w:rsidDel="00C97211" w:rsidRDefault="007B79E7" w:rsidP="007B61B5">
      <w:pPr>
        <w:pStyle w:val="Heading3"/>
        <w:tabs>
          <w:tab w:val="clear" w:pos="1440"/>
          <w:tab w:val="left" w:pos="1418"/>
        </w:tabs>
        <w:ind w:left="1418" w:hanging="709"/>
        <w:rPr>
          <w:del w:id="531" w:author="James Faas" w:date="2022-11-23T16:24:00Z"/>
        </w:rPr>
      </w:pPr>
      <w:del w:id="532" w:author="James Faas" w:date="2022-11-23T16:24:00Z">
        <w:r w:rsidRPr="001A7C45" w:rsidDel="00C97211">
          <w:delText xml:space="preserve">Test products in strict conformance with </w:delText>
        </w:r>
        <w:r w:rsidRPr="001A7C45" w:rsidDel="00C97211">
          <w:rPr>
            <w:rPrChange w:id="533" w:author="James Faas" w:date="2022-11-23T16:27:00Z">
              <w:rPr>
                <w:highlight w:val="yellow"/>
              </w:rPr>
            </w:rPrChange>
          </w:rPr>
          <w:delText>[CAN4</w:delText>
        </w:r>
        <w:r w:rsidRPr="001A7C45" w:rsidDel="00C97211">
          <w:rPr>
            <w:rPrChange w:id="534" w:author="James Faas" w:date="2022-11-23T16:27:00Z">
              <w:rPr>
                <w:highlight w:val="yellow"/>
              </w:rPr>
            </w:rPrChange>
          </w:rPr>
          <w:noBreakHyphen/>
          <w:delText>S104</w:delText>
        </w:r>
        <w:r w:rsidR="009E6224" w:rsidRPr="001A7C45" w:rsidDel="00C97211">
          <w:rPr>
            <w:rPrChange w:id="535" w:author="James Faas" w:date="2022-11-23T16:27:00Z">
              <w:rPr>
                <w:highlight w:val="yellow"/>
              </w:rPr>
            </w:rPrChange>
          </w:rPr>
          <w:delText>-15</w:delText>
        </w:r>
        <w:r w:rsidRPr="001A7C45" w:rsidDel="00C97211">
          <w:rPr>
            <w:rPrChange w:id="536" w:author="James Faas" w:date="2022-11-23T16:27:00Z">
              <w:rPr>
                <w:highlight w:val="yellow"/>
              </w:rPr>
            </w:rPrChange>
          </w:rPr>
          <w:delText>,] [</w:delText>
        </w:r>
      </w:del>
      <w:ins w:id="537" w:author="Mabel Chow" w:date="2022-04-26T13:46:00Z">
        <w:del w:id="538" w:author="James Faas" w:date="2022-11-23T16:24:00Z">
          <w:r w:rsidR="00791E0D" w:rsidRPr="001A7C45" w:rsidDel="00C97211">
            <w:rPr>
              <w:rPrChange w:id="539" w:author="James Faas" w:date="2022-11-23T16:27:00Z">
                <w:rPr>
                  <w:highlight w:val="yellow"/>
                </w:rPr>
              </w:rPrChange>
            </w:rPr>
            <w:delText xml:space="preserve"> </w:delText>
          </w:r>
        </w:del>
      </w:ins>
      <w:del w:id="540" w:author="James Faas" w:date="2022-11-23T16:24:00Z">
        <w:r w:rsidRPr="001A7C45" w:rsidDel="00C97211">
          <w:rPr>
            <w:rPrChange w:id="541" w:author="James Faas" w:date="2022-11-23T16:27:00Z">
              <w:rPr>
                <w:highlight w:val="yellow"/>
              </w:rPr>
            </w:rPrChange>
          </w:rPr>
          <w:delText>ASTM E 152]</w:delText>
        </w:r>
        <w:r w:rsidRPr="001A7C45" w:rsidDel="00C97211">
          <w:delText xml:space="preserve"> or </w:delText>
        </w:r>
        <w:r w:rsidRPr="001A7C45" w:rsidDel="00C97211">
          <w:rPr>
            <w:rPrChange w:id="542" w:author="James Faas" w:date="2022-11-23T16:27:00Z">
              <w:rPr>
                <w:highlight w:val="yellow"/>
              </w:rPr>
            </w:rPrChange>
          </w:rPr>
          <w:delText>[NFPA 252</w:delText>
        </w:r>
        <w:r w:rsidR="009E6224" w:rsidRPr="001A7C45" w:rsidDel="00C97211">
          <w:rPr>
            <w:rPrChange w:id="543" w:author="James Faas" w:date="2022-11-23T16:27:00Z">
              <w:rPr>
                <w:highlight w:val="yellow"/>
              </w:rPr>
            </w:rPrChange>
          </w:rPr>
          <w:delText>, 2012</w:delText>
        </w:r>
      </w:del>
      <w:ins w:id="544" w:author="Mabel Chow" w:date="2022-04-26T13:47:00Z">
        <w:del w:id="545" w:author="James Faas" w:date="2022-11-23T16:24:00Z">
          <w:r w:rsidR="00C54F36" w:rsidRPr="001A7C45" w:rsidDel="00C97211">
            <w:rPr>
              <w:rPrChange w:id="546" w:author="James Faas" w:date="2022-11-23T16:27:00Z">
                <w:rPr>
                  <w:highlight w:val="yellow"/>
                </w:rPr>
              </w:rPrChange>
            </w:rPr>
            <w:delText>7</w:delText>
          </w:r>
        </w:del>
      </w:ins>
      <w:del w:id="547" w:author="James Faas" w:date="2022-11-23T16:24:00Z">
        <w:r w:rsidR="009E6224" w:rsidRPr="001A7C45" w:rsidDel="00C97211">
          <w:rPr>
            <w:rPrChange w:id="548" w:author="James Faas" w:date="2022-11-23T16:27:00Z">
              <w:rPr>
                <w:highlight w:val="yellow"/>
              </w:rPr>
            </w:rPrChange>
          </w:rPr>
          <w:delText xml:space="preserve"> edition</w:delText>
        </w:r>
        <w:r w:rsidRPr="001A7C45" w:rsidDel="00C97211">
          <w:rPr>
            <w:rPrChange w:id="549" w:author="James Faas" w:date="2022-11-23T16:27:00Z">
              <w:rPr>
                <w:highlight w:val="yellow"/>
              </w:rPr>
            </w:rPrChange>
          </w:rPr>
          <w:delText>]</w:delText>
        </w:r>
        <w:r w:rsidRPr="001A7C45" w:rsidDel="00C97211">
          <w:delText xml:space="preserve"> and list by nationally recognized agency having factory inspection service and construct as detailed in Follow</w:delText>
        </w:r>
        <w:r w:rsidRPr="001A7C45" w:rsidDel="00C97211">
          <w:noBreakHyphen/>
          <w:delText>Up Service Procedures/Factory Inspection Manuals issued by listing agency to individual manufacturers</w:delText>
        </w:r>
        <w:r w:rsidRPr="001A7C45" w:rsidDel="00C97211">
          <w:rPr>
            <w:lang w:val="en-GB"/>
          </w:rPr>
          <w:delText>.</w:delText>
        </w:r>
      </w:del>
    </w:p>
    <w:p w14:paraId="49FC4DE6" w14:textId="77777777" w:rsidR="007B79E7" w:rsidRPr="001A7C45" w:rsidRDefault="007B79E7" w:rsidP="007B79E7">
      <w:pPr>
        <w:pStyle w:val="Heading1"/>
      </w:pPr>
      <w:r w:rsidRPr="001A7C45">
        <w:t>PRODUCTS</w:t>
      </w:r>
    </w:p>
    <w:p w14:paraId="6F454E4A" w14:textId="77777777" w:rsidR="007B79E7" w:rsidRPr="001A7C45" w:rsidRDefault="007B79E7" w:rsidP="007B79E7">
      <w:pPr>
        <w:pStyle w:val="Heading2"/>
      </w:pPr>
      <w:r w:rsidRPr="001A7C45">
        <w:t>Materials</w:t>
      </w:r>
    </w:p>
    <w:p w14:paraId="50D94FA3" w14:textId="77777777" w:rsidR="007B79E7" w:rsidRPr="001A7C45" w:rsidDel="00C54F36" w:rsidRDefault="007B79E7" w:rsidP="001A7C45">
      <w:pPr>
        <w:pStyle w:val="Heading3"/>
        <w:rPr>
          <w:del w:id="550" w:author="Mabel Chow" w:date="2022-04-26T13:48:00Z"/>
          <w:lang w:val="en-GB"/>
          <w:rPrChange w:id="551" w:author="James Faas" w:date="2022-11-23T16:27:00Z">
            <w:rPr>
              <w:del w:id="552" w:author="Mabel Chow" w:date="2022-04-26T13:48:00Z"/>
              <w:rFonts w:cs="Arial"/>
              <w:i/>
              <w:lang w:val="en-GB"/>
            </w:rPr>
          </w:rPrChange>
        </w:rPr>
        <w:pPrChange w:id="553" w:author="James Faas" w:date="2022-11-23T16:27:00Z">
          <w:pPr>
            <w:tabs>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ind w:left="709"/>
            <w:jc w:val="both"/>
          </w:pPr>
        </w:pPrChange>
      </w:pPr>
      <w:del w:id="554" w:author="Mabel Chow" w:date="2022-04-26T13:48:00Z">
        <w:r w:rsidRPr="001A7C45" w:rsidDel="00C54F36">
          <w:rPr>
            <w:lang w:val="en-GB"/>
            <w:rPrChange w:id="555" w:author="James Faas" w:date="2022-11-23T16:27:00Z">
              <w:rPr>
                <w:rFonts w:cs="Arial"/>
                <w:i/>
                <w:highlight w:val="yellow"/>
                <w:lang w:val="en-GB"/>
              </w:rPr>
            </w:rPrChange>
          </w:rPr>
          <w:delText>[Various materials for use under this section are listed.  Ensure that only materials required for project remain.]</w:delText>
        </w:r>
      </w:del>
    </w:p>
    <w:p w14:paraId="644E4C50" w14:textId="77777777" w:rsidR="001A7C45" w:rsidRPr="001A7C45" w:rsidRDefault="001A7C45" w:rsidP="001A7C45">
      <w:pPr>
        <w:pStyle w:val="Heading3"/>
        <w:rPr>
          <w:ins w:id="556" w:author="James Faas" w:date="2022-11-23T16:27:00Z"/>
          <w:lang w:val="en-GB"/>
        </w:rPr>
        <w:pPrChange w:id="557" w:author="James Faas" w:date="2022-11-23T16:27:00Z">
          <w:pPr>
            <w:pStyle w:val="Heading2"/>
          </w:pPr>
        </w:pPrChange>
      </w:pPr>
      <w:ins w:id="558" w:author="James Faas" w:date="2022-11-23T16:27:00Z">
        <w:r w:rsidRPr="001A7C45">
          <w:rPr>
            <w:lang w:val="en-GB"/>
          </w:rPr>
          <w:t>Hot-dipped galvanized steel sheet:  to ASTM A 653M, ZF75, unless noted otherwise.</w:t>
        </w:r>
      </w:ins>
    </w:p>
    <w:p w14:paraId="2AD27839" w14:textId="77777777" w:rsidR="001A7C45" w:rsidRPr="001A7C45" w:rsidRDefault="001A7C45" w:rsidP="001A7C45">
      <w:pPr>
        <w:pStyle w:val="Heading3"/>
        <w:rPr>
          <w:ins w:id="559" w:author="James Faas" w:date="2022-11-23T16:27:00Z"/>
          <w:lang w:val="en-GB"/>
        </w:rPr>
        <w:pPrChange w:id="560" w:author="James Faas" w:date="2022-11-23T16:27:00Z">
          <w:pPr>
            <w:pStyle w:val="Heading2"/>
          </w:pPr>
        </w:pPrChange>
      </w:pPr>
      <w:ins w:id="561" w:author="James Faas" w:date="2022-11-23T16:27:00Z">
        <w:r w:rsidRPr="001A7C45">
          <w:rPr>
            <w:lang w:val="en-GB"/>
          </w:rPr>
          <w:t>Reinforcement channel:  to CSA-G40.21, Type 44W, coating designation to ASTM A 653M, ZF75, unless noted otherwise.</w:t>
        </w:r>
      </w:ins>
    </w:p>
    <w:p w14:paraId="3BD109A4" w14:textId="55ACF63C" w:rsidR="007B79E7" w:rsidRPr="001A7C45" w:rsidDel="001A7C45" w:rsidRDefault="007B79E7" w:rsidP="00C02329">
      <w:pPr>
        <w:pStyle w:val="Heading3"/>
        <w:rPr>
          <w:del w:id="562" w:author="James Faas" w:date="2022-11-23T16:27:00Z"/>
        </w:rPr>
      </w:pPr>
      <w:del w:id="563" w:author="James Faas" w:date="2022-11-23T16:27:00Z">
        <w:r w:rsidRPr="001A7C45" w:rsidDel="001A7C45">
          <w:delText xml:space="preserve">Hot dipped galvanized steel sheet: to </w:delText>
        </w:r>
        <w:r w:rsidRPr="001A7C45" w:rsidDel="001A7C45">
          <w:rPr>
            <w:rPrChange w:id="564" w:author="James Faas" w:date="2022-11-23T16:29:00Z">
              <w:rPr>
                <w:highlight w:val="yellow"/>
              </w:rPr>
            </w:rPrChange>
          </w:rPr>
          <w:delText xml:space="preserve">ASTM </w:delText>
        </w:r>
        <w:r w:rsidR="009E6224" w:rsidRPr="001A7C45" w:rsidDel="001A7C45">
          <w:rPr>
            <w:rPrChange w:id="565" w:author="James Faas" w:date="2022-11-23T16:29:00Z">
              <w:rPr>
                <w:highlight w:val="yellow"/>
              </w:rPr>
            </w:rPrChange>
          </w:rPr>
          <w:delText>A653/</w:delText>
        </w:r>
        <w:r w:rsidRPr="001A7C45" w:rsidDel="001A7C45">
          <w:rPr>
            <w:rPrChange w:id="566" w:author="James Faas" w:date="2022-11-23T16:29:00Z">
              <w:rPr>
                <w:highlight w:val="yellow"/>
              </w:rPr>
            </w:rPrChange>
          </w:rPr>
          <w:delText>A653M</w:delText>
        </w:r>
        <w:r w:rsidR="009E6224" w:rsidRPr="001A7C45" w:rsidDel="001A7C45">
          <w:rPr>
            <w:rPrChange w:id="567" w:author="James Faas" w:date="2022-11-23T16:29:00Z">
              <w:rPr>
                <w:highlight w:val="yellow"/>
              </w:rPr>
            </w:rPrChange>
          </w:rPr>
          <w:delText>-15</w:delText>
        </w:r>
        <w:r w:rsidRPr="001A7C45" w:rsidDel="001A7C45">
          <w:rPr>
            <w:rPrChange w:id="568" w:author="James Faas" w:date="2022-11-23T16:29:00Z">
              <w:rPr>
                <w:highlight w:val="yellow"/>
              </w:rPr>
            </w:rPrChange>
          </w:rPr>
          <w:delText>, [ZF75]</w:delText>
        </w:r>
        <w:r w:rsidRPr="001A7C45" w:rsidDel="001A7C45">
          <w:delText>. Minimum base steel thickness in accordance with CSDMA Table 1 – Thickness for Component Parts.</w:delText>
        </w:r>
      </w:del>
    </w:p>
    <w:p w14:paraId="5D6BA1DB" w14:textId="2C4B6AD6" w:rsidR="007B79E7" w:rsidRPr="001A7C45" w:rsidDel="001A7C45" w:rsidRDefault="007B79E7" w:rsidP="00C02329">
      <w:pPr>
        <w:pStyle w:val="Heading3"/>
        <w:rPr>
          <w:del w:id="569" w:author="James Faas" w:date="2022-11-23T16:27:00Z"/>
        </w:rPr>
      </w:pPr>
      <w:del w:id="570" w:author="James Faas" w:date="2022-11-23T16:27:00Z">
        <w:r w:rsidRPr="001A7C45" w:rsidDel="001A7C45">
          <w:delText xml:space="preserve">Reinforcement channel: to </w:delText>
        </w:r>
        <w:r w:rsidRPr="001A7C45" w:rsidDel="001A7C45">
          <w:rPr>
            <w:rPrChange w:id="571" w:author="James Faas" w:date="2022-11-23T16:29:00Z">
              <w:rPr>
                <w:highlight w:val="yellow"/>
              </w:rPr>
            </w:rPrChange>
          </w:rPr>
          <w:delText>CAN/CSA</w:delText>
        </w:r>
        <w:r w:rsidRPr="001A7C45" w:rsidDel="001A7C45">
          <w:rPr>
            <w:rPrChange w:id="572" w:author="James Faas" w:date="2022-11-23T16:29:00Z">
              <w:rPr>
                <w:highlight w:val="yellow"/>
              </w:rPr>
            </w:rPrChange>
          </w:rPr>
          <w:noBreakHyphen/>
          <w:delText>G40.20</w:delText>
        </w:r>
        <w:r w:rsidR="009E6224" w:rsidRPr="001A7C45" w:rsidDel="001A7C45">
          <w:rPr>
            <w:rPrChange w:id="573" w:author="James Faas" w:date="2022-11-23T16:29:00Z">
              <w:rPr>
                <w:highlight w:val="yellow"/>
              </w:rPr>
            </w:rPrChange>
          </w:rPr>
          <w:delText>-13</w:delText>
        </w:r>
        <w:r w:rsidRPr="001A7C45" w:rsidDel="001A7C45">
          <w:rPr>
            <w:rPrChange w:id="574" w:author="James Faas" w:date="2022-11-23T16:29:00Z">
              <w:rPr>
                <w:highlight w:val="yellow"/>
              </w:rPr>
            </w:rPrChange>
          </w:rPr>
          <w:delText>/G40.21</w:delText>
        </w:r>
        <w:r w:rsidR="009E6224" w:rsidRPr="001A7C45" w:rsidDel="001A7C45">
          <w:rPr>
            <w:rPrChange w:id="575" w:author="James Faas" w:date="2022-11-23T16:29:00Z">
              <w:rPr>
                <w:highlight w:val="yellow"/>
              </w:rPr>
            </w:rPrChange>
          </w:rPr>
          <w:delText>-13</w:delText>
        </w:r>
        <w:r w:rsidRPr="001A7C45" w:rsidDel="001A7C45">
          <w:delText xml:space="preserve">, Type 44W, coating designation to </w:delText>
        </w:r>
        <w:r w:rsidRPr="001A7C45" w:rsidDel="001A7C45">
          <w:rPr>
            <w:rPrChange w:id="576" w:author="James Faas" w:date="2022-11-23T16:29:00Z">
              <w:rPr>
                <w:highlight w:val="yellow"/>
              </w:rPr>
            </w:rPrChange>
          </w:rPr>
          <w:delText>ASTM A</w:delText>
        </w:r>
        <w:r w:rsidR="009E6224" w:rsidRPr="001A7C45" w:rsidDel="001A7C45">
          <w:rPr>
            <w:rPrChange w:id="577" w:author="James Faas" w:date="2022-11-23T16:29:00Z">
              <w:rPr>
                <w:highlight w:val="yellow"/>
              </w:rPr>
            </w:rPrChange>
          </w:rPr>
          <w:delText>653/A</w:delText>
        </w:r>
        <w:r w:rsidRPr="001A7C45" w:rsidDel="001A7C45">
          <w:rPr>
            <w:rPrChange w:id="578" w:author="James Faas" w:date="2022-11-23T16:29:00Z">
              <w:rPr>
                <w:highlight w:val="yellow"/>
              </w:rPr>
            </w:rPrChange>
          </w:rPr>
          <w:delText>653M</w:delText>
        </w:r>
        <w:r w:rsidR="009E6224" w:rsidRPr="001A7C45" w:rsidDel="001A7C45">
          <w:rPr>
            <w:rPrChange w:id="579" w:author="James Faas" w:date="2022-11-23T16:29:00Z">
              <w:rPr>
                <w:highlight w:val="yellow"/>
              </w:rPr>
            </w:rPrChange>
          </w:rPr>
          <w:delText>-15</w:delText>
        </w:r>
        <w:r w:rsidRPr="001A7C45" w:rsidDel="001A7C45">
          <w:rPr>
            <w:rPrChange w:id="580" w:author="James Faas" w:date="2022-11-23T16:29:00Z">
              <w:rPr>
                <w:highlight w:val="yellow"/>
              </w:rPr>
            </w:rPrChange>
          </w:rPr>
          <w:delText>, [ZF75]</w:delText>
        </w:r>
        <w:r w:rsidRPr="001A7C45" w:rsidDel="001A7C45">
          <w:delText>.</w:delText>
        </w:r>
      </w:del>
    </w:p>
    <w:p w14:paraId="052D4121" w14:textId="77777777" w:rsidR="007B79E7" w:rsidRPr="001A7C45" w:rsidRDefault="007B79E7" w:rsidP="007B79E7">
      <w:pPr>
        <w:pStyle w:val="Heading2"/>
        <w:rPr>
          <w:lang w:val="en-GB"/>
        </w:rPr>
      </w:pPr>
      <w:r w:rsidRPr="001A7C45">
        <w:rPr>
          <w:lang w:val="en-GB"/>
        </w:rPr>
        <w:t>Door Core</w:t>
      </w:r>
      <w:r w:rsidR="00C02329" w:rsidRPr="001A7C45">
        <w:rPr>
          <w:lang w:val="en-GB"/>
        </w:rPr>
        <w:t xml:space="preserve"> </w:t>
      </w:r>
      <w:r w:rsidRPr="001A7C45">
        <w:rPr>
          <w:lang w:val="en-GB"/>
        </w:rPr>
        <w:t>Materials</w:t>
      </w:r>
    </w:p>
    <w:p w14:paraId="3428380D" w14:textId="7221EFD4" w:rsidR="007B79E7" w:rsidRPr="001A7C45" w:rsidRDefault="007B79E7" w:rsidP="00474BE9">
      <w:pPr>
        <w:pStyle w:val="Heading3"/>
        <w:tabs>
          <w:tab w:val="left" w:pos="709"/>
        </w:tabs>
        <w:ind w:left="709" w:firstLine="0"/>
        <w:rPr>
          <w:lang w:val="en-GB"/>
        </w:rPr>
      </w:pPr>
      <w:r w:rsidRPr="001A7C45">
        <w:rPr>
          <w:lang w:val="en-GB"/>
        </w:rPr>
        <w:t>Stiffened: face</w:t>
      </w:r>
      <w:del w:id="581" w:author="Mabel Chow" w:date="2022-04-26T13:51:00Z">
        <w:r w:rsidRPr="001A7C45" w:rsidDel="00C54F36">
          <w:rPr>
            <w:lang w:val="en-GB"/>
          </w:rPr>
          <w:delText xml:space="preserve"> </w:delText>
        </w:r>
        <w:r w:rsidR="009F02C2" w:rsidRPr="001A7C45" w:rsidDel="00C54F36">
          <w:rPr>
            <w:lang w:val="en-GB"/>
            <w:rPrChange w:id="582" w:author="James Faas" w:date="2022-11-23T16:29:00Z">
              <w:rPr>
                <w:highlight w:val="yellow"/>
                <w:lang w:val="en-GB"/>
              </w:rPr>
            </w:rPrChange>
          </w:rPr>
          <w:delText xml:space="preserve">[laminated] </w:delText>
        </w:r>
      </w:del>
      <w:ins w:id="583" w:author="Mabel Chow" w:date="2022-04-26T13:51:00Z">
        <w:r w:rsidR="00C54F36" w:rsidRPr="001A7C45">
          <w:rPr>
            <w:lang w:val="en-GB"/>
            <w:rPrChange w:id="584" w:author="James Faas" w:date="2022-11-23T16:29:00Z">
              <w:rPr>
                <w:highlight w:val="yellow"/>
                <w:lang w:val="en-GB"/>
              </w:rPr>
            </w:rPrChange>
          </w:rPr>
          <w:t xml:space="preserve"> </w:t>
        </w:r>
      </w:ins>
      <w:del w:id="585" w:author="Mabel Chow" w:date="2022-04-26T13:51:00Z">
        <w:r w:rsidR="009F02C2" w:rsidRPr="001A7C45" w:rsidDel="00C54F36">
          <w:rPr>
            <w:lang w:val="en-GB"/>
            <w:rPrChange w:id="586" w:author="James Faas" w:date="2022-11-23T16:29:00Z">
              <w:rPr>
                <w:highlight w:val="yellow"/>
                <w:lang w:val="en-GB"/>
              </w:rPr>
            </w:rPrChange>
          </w:rPr>
          <w:delText>[</w:delText>
        </w:r>
      </w:del>
      <w:r w:rsidRPr="001A7C45">
        <w:rPr>
          <w:lang w:val="en-GB"/>
          <w:rPrChange w:id="587" w:author="James Faas" w:date="2022-11-23T16:29:00Z">
            <w:rPr>
              <w:highlight w:val="yellow"/>
              <w:lang w:val="en-GB"/>
            </w:rPr>
          </w:rPrChange>
        </w:rPr>
        <w:t>sheets welded</w:t>
      </w:r>
      <w:del w:id="588" w:author="Mabel Chow" w:date="2022-04-26T13:51:00Z">
        <w:r w:rsidR="009F02C2" w:rsidRPr="001A7C45" w:rsidDel="00C54F36">
          <w:rPr>
            <w:lang w:val="en-GB"/>
            <w:rPrChange w:id="589" w:author="James Faas" w:date="2022-11-23T16:29:00Z">
              <w:rPr>
                <w:highlight w:val="yellow"/>
                <w:lang w:val="en-GB"/>
              </w:rPr>
            </w:rPrChange>
          </w:rPr>
          <w:delText>]</w:delText>
        </w:r>
      </w:del>
      <w:r w:rsidRPr="001A7C45">
        <w:rPr>
          <w:lang w:val="en-GB"/>
          <w:rPrChange w:id="590" w:author="James Faas" w:date="2022-11-23T16:29:00Z">
            <w:rPr>
              <w:highlight w:val="yellow"/>
              <w:lang w:val="en-GB"/>
            </w:rPr>
          </w:rPrChange>
        </w:rPr>
        <w:t xml:space="preserve">, </w:t>
      </w:r>
      <w:del w:id="591" w:author="Mabel Chow" w:date="2022-04-26T13:51:00Z">
        <w:r w:rsidR="009F02C2" w:rsidRPr="001A7C45" w:rsidDel="00C54F36">
          <w:rPr>
            <w:lang w:val="en-GB"/>
            <w:rPrChange w:id="592" w:author="James Faas" w:date="2022-11-23T16:29:00Z">
              <w:rPr>
                <w:highlight w:val="yellow"/>
                <w:lang w:val="en-GB"/>
              </w:rPr>
            </w:rPrChange>
          </w:rPr>
          <w:delText>[</w:delText>
        </w:r>
      </w:del>
      <w:del w:id="593" w:author="James Faas" w:date="2022-11-23T16:27:00Z">
        <w:r w:rsidRPr="001A7C45" w:rsidDel="001A7C45">
          <w:rPr>
            <w:lang w:val="en-GB"/>
            <w:rPrChange w:id="594" w:author="James Faas" w:date="2022-11-23T16:29:00Z">
              <w:rPr>
                <w:highlight w:val="yellow"/>
                <w:lang w:val="en-GB"/>
              </w:rPr>
            </w:rPrChange>
          </w:rPr>
          <w:delText>uninsulated</w:delText>
        </w:r>
        <w:r w:rsidR="009F02C2" w:rsidRPr="001A7C45" w:rsidDel="001A7C45">
          <w:rPr>
            <w:lang w:val="en-GB"/>
            <w:rPrChange w:id="595" w:author="James Faas" w:date="2022-11-23T16:29:00Z">
              <w:rPr>
                <w:highlight w:val="yellow"/>
                <w:lang w:val="en-GB"/>
              </w:rPr>
            </w:rPrChange>
          </w:rPr>
          <w:delText>]</w:delText>
        </w:r>
        <w:r w:rsidRPr="001A7C45" w:rsidDel="001A7C45">
          <w:rPr>
            <w:lang w:val="en-GB"/>
            <w:rPrChange w:id="596" w:author="James Faas" w:date="2022-11-23T16:29:00Z">
              <w:rPr>
                <w:highlight w:val="yellow"/>
                <w:lang w:val="en-GB"/>
              </w:rPr>
            </w:rPrChange>
          </w:rPr>
          <w:delText xml:space="preserve"> </w:delText>
        </w:r>
      </w:del>
      <w:ins w:id="597" w:author="Mabel Chow" w:date="2022-04-26T13:51:00Z">
        <w:del w:id="598" w:author="James Faas" w:date="2022-11-23T16:27:00Z">
          <w:r w:rsidR="00C54F36" w:rsidRPr="001A7C45" w:rsidDel="001A7C45">
            <w:rPr>
              <w:lang w:val="en-GB"/>
              <w:rPrChange w:id="599" w:author="James Faas" w:date="2022-11-23T16:29:00Z">
                <w:rPr>
                  <w:highlight w:val="yellow"/>
                  <w:lang w:val="en-GB"/>
                </w:rPr>
              </w:rPrChange>
            </w:rPr>
            <w:delText xml:space="preserve"> and</w:delText>
          </w:r>
        </w:del>
      </w:ins>
      <w:del w:id="600" w:author="James Faas" w:date="2022-11-23T16:27:00Z">
        <w:r w:rsidR="009F02C2" w:rsidRPr="001A7C45" w:rsidDel="001A7C45">
          <w:rPr>
            <w:lang w:val="en-GB"/>
            <w:rPrChange w:id="601" w:author="James Faas" w:date="2022-11-23T16:29:00Z">
              <w:rPr>
                <w:highlight w:val="yellow"/>
                <w:lang w:val="en-GB"/>
              </w:rPr>
            </w:rPrChange>
          </w:rPr>
          <w:delText>[</w:delText>
        </w:r>
      </w:del>
      <w:ins w:id="602" w:author="Mabel Chow" w:date="2022-04-26T13:51:00Z">
        <w:del w:id="603" w:author="James Faas" w:date="2022-11-23T16:27:00Z">
          <w:r w:rsidR="00C54F36" w:rsidRPr="001A7C45" w:rsidDel="001A7C45">
            <w:rPr>
              <w:lang w:val="en-GB"/>
              <w:rPrChange w:id="604" w:author="James Faas" w:date="2022-11-23T16:29:00Z">
                <w:rPr>
                  <w:highlight w:val="yellow"/>
                  <w:lang w:val="en-GB"/>
                </w:rPr>
              </w:rPrChange>
            </w:rPr>
            <w:delText xml:space="preserve"> </w:delText>
          </w:r>
        </w:del>
      </w:ins>
      <w:r w:rsidRPr="001A7C45">
        <w:rPr>
          <w:lang w:val="en-GB"/>
          <w:rPrChange w:id="605" w:author="James Faas" w:date="2022-11-23T16:29:00Z">
            <w:rPr>
              <w:highlight w:val="yellow"/>
              <w:lang w:val="en-GB"/>
            </w:rPr>
          </w:rPrChange>
        </w:rPr>
        <w:t>insulated</w:t>
      </w:r>
      <w:del w:id="606" w:author="Mabel Chow" w:date="2022-04-26T13:51:00Z">
        <w:r w:rsidR="009F02C2" w:rsidRPr="001A7C45" w:rsidDel="00F171F4">
          <w:rPr>
            <w:lang w:val="en-GB"/>
            <w:rPrChange w:id="607" w:author="James Faas" w:date="2022-11-23T16:29:00Z">
              <w:rPr>
                <w:highlight w:val="yellow"/>
                <w:lang w:val="en-GB"/>
              </w:rPr>
            </w:rPrChange>
          </w:rPr>
          <w:delText>]</w:delText>
        </w:r>
      </w:del>
      <w:r w:rsidRPr="001A7C45">
        <w:rPr>
          <w:lang w:val="en-GB"/>
        </w:rPr>
        <w:t xml:space="preserve"> core.</w:t>
      </w:r>
    </w:p>
    <w:p w14:paraId="05FB12E2" w14:textId="77777777" w:rsidR="007B79E7" w:rsidRPr="001A7C45" w:rsidDel="00F171F4" w:rsidRDefault="007B79E7" w:rsidP="007B61B5">
      <w:pPr>
        <w:pStyle w:val="Heading4"/>
        <w:tabs>
          <w:tab w:val="left" w:pos="2127"/>
        </w:tabs>
        <w:ind w:left="2127" w:hanging="709"/>
        <w:rPr>
          <w:del w:id="608" w:author="Mabel Chow" w:date="2022-04-26T13:52:00Z"/>
          <w:lang w:val="en-GB"/>
        </w:rPr>
      </w:pPr>
      <w:del w:id="609" w:author="Mabel Chow" w:date="2022-04-26T13:52:00Z">
        <w:r w:rsidRPr="001A7C45" w:rsidDel="00F171F4">
          <w:rPr>
            <w:lang w:val="en-GB"/>
          </w:rPr>
          <w:delText xml:space="preserve">Fibreglass: to </w:delText>
        </w:r>
        <w:r w:rsidRPr="001A7C45" w:rsidDel="00F171F4">
          <w:rPr>
            <w:lang w:val="en-GB"/>
            <w:rPrChange w:id="610" w:author="James Faas" w:date="2022-11-23T16:29:00Z">
              <w:rPr>
                <w:highlight w:val="yellow"/>
                <w:lang w:val="en-GB"/>
              </w:rPr>
            </w:rPrChange>
          </w:rPr>
          <w:delText>C</w:delText>
        </w:r>
        <w:r w:rsidR="009F02C2" w:rsidRPr="001A7C45" w:rsidDel="00F171F4">
          <w:rPr>
            <w:lang w:val="en-GB"/>
            <w:rPrChange w:id="611" w:author="James Faas" w:date="2022-11-23T16:29:00Z">
              <w:rPr>
                <w:highlight w:val="yellow"/>
                <w:lang w:val="en-GB"/>
              </w:rPr>
            </w:rPrChange>
          </w:rPr>
          <w:delText>AN/ULC-S702</w:delText>
        </w:r>
        <w:r w:rsidR="009E6224" w:rsidRPr="001A7C45" w:rsidDel="00F171F4">
          <w:rPr>
            <w:lang w:val="en-GB"/>
            <w:rPrChange w:id="612" w:author="James Faas" w:date="2022-11-23T16:29:00Z">
              <w:rPr>
                <w:highlight w:val="yellow"/>
                <w:lang w:val="en-GB"/>
              </w:rPr>
            </w:rPrChange>
          </w:rPr>
          <w:delText>-14</w:delText>
        </w:r>
        <w:r w:rsidRPr="001A7C45" w:rsidDel="00F171F4">
          <w:rPr>
            <w:lang w:val="en-GB"/>
          </w:rPr>
          <w:delText>, semi</w:delText>
        </w:r>
        <w:r w:rsidRPr="001A7C45" w:rsidDel="00F171F4">
          <w:rPr>
            <w:lang w:val="en-GB"/>
          </w:rPr>
          <w:noBreakHyphen/>
          <w:delText xml:space="preserve">rigid Type </w:delText>
        </w:r>
        <w:r w:rsidRPr="001A7C45" w:rsidDel="00F171F4">
          <w:rPr>
            <w:lang w:val="en-GB"/>
            <w:rPrChange w:id="613" w:author="James Faas" w:date="2022-11-23T16:29:00Z">
              <w:rPr>
                <w:highlight w:val="yellow"/>
                <w:lang w:val="en-GB"/>
              </w:rPr>
            </w:rPrChange>
          </w:rPr>
          <w:delText>______</w:delText>
        </w:r>
        <w:r w:rsidRPr="001A7C45" w:rsidDel="00F171F4">
          <w:rPr>
            <w:lang w:val="en-GB"/>
          </w:rPr>
          <w:delText xml:space="preserve"> density 24 kg/m</w:delText>
        </w:r>
        <w:r w:rsidRPr="001A7C45" w:rsidDel="00F171F4">
          <w:rPr>
            <w:vertAlign w:val="superscript"/>
            <w:lang w:val="en-GB"/>
          </w:rPr>
          <w:delText>3</w:delText>
        </w:r>
        <w:r w:rsidRPr="001A7C45" w:rsidDel="00F171F4">
          <w:rPr>
            <w:lang w:val="en-GB"/>
          </w:rPr>
          <w:delText>.</w:delText>
        </w:r>
      </w:del>
    </w:p>
    <w:p w14:paraId="0C101882" w14:textId="77777777" w:rsidR="007B79E7" w:rsidRPr="001A7C45" w:rsidRDefault="007B79E7" w:rsidP="007B61B5">
      <w:pPr>
        <w:pStyle w:val="Heading4"/>
        <w:tabs>
          <w:tab w:val="left" w:pos="2127"/>
        </w:tabs>
        <w:ind w:left="2127" w:hanging="709"/>
        <w:rPr>
          <w:lang w:val="en-GB"/>
        </w:rPr>
      </w:pPr>
      <w:r w:rsidRPr="001A7C45">
        <w:rPr>
          <w:lang w:val="en-GB"/>
        </w:rPr>
        <w:t xml:space="preserve">Extruded polystyrene: </w:t>
      </w:r>
      <w:r w:rsidRPr="001A7C45">
        <w:rPr>
          <w:lang w:val="en-GB"/>
          <w:rPrChange w:id="614" w:author="James Faas" w:date="2022-11-23T16:29:00Z">
            <w:rPr>
              <w:highlight w:val="yellow"/>
              <w:lang w:val="en-GB"/>
            </w:rPr>
          </w:rPrChange>
        </w:rPr>
        <w:t>CAN/</w:t>
      </w:r>
      <w:r w:rsidR="009F02C2" w:rsidRPr="001A7C45">
        <w:rPr>
          <w:lang w:val="en-GB"/>
          <w:rPrChange w:id="615" w:author="James Faas" w:date="2022-11-23T16:29:00Z">
            <w:rPr>
              <w:highlight w:val="yellow"/>
              <w:lang w:val="en-GB"/>
            </w:rPr>
          </w:rPrChange>
        </w:rPr>
        <w:t>ULC-S701</w:t>
      </w:r>
      <w:r w:rsidR="009E6224" w:rsidRPr="001A7C45">
        <w:rPr>
          <w:lang w:val="en-GB"/>
          <w:rPrChange w:id="616" w:author="James Faas" w:date="2022-11-23T16:29:00Z">
            <w:rPr>
              <w:highlight w:val="yellow"/>
              <w:lang w:val="en-GB"/>
            </w:rPr>
          </w:rPrChange>
        </w:rPr>
        <w:t>-11</w:t>
      </w:r>
      <w:r w:rsidRPr="001A7C45">
        <w:rPr>
          <w:lang w:val="en-GB"/>
          <w:rPrChange w:id="617" w:author="James Faas" w:date="2022-11-23T16:29:00Z">
            <w:rPr>
              <w:highlight w:val="yellow"/>
              <w:lang w:val="en-GB"/>
            </w:rPr>
          </w:rPrChange>
        </w:rPr>
        <w:t>,</w:t>
      </w:r>
      <w:r w:rsidRPr="001A7C45">
        <w:rPr>
          <w:lang w:val="en-GB"/>
        </w:rPr>
        <w:t xml:space="preserve"> </w:t>
      </w:r>
      <w:del w:id="618" w:author="Mabel Chow" w:date="2022-04-26T13:52:00Z">
        <w:r w:rsidRPr="001A7C45" w:rsidDel="00F171F4">
          <w:rPr>
            <w:lang w:val="en-GB"/>
          </w:rPr>
          <w:delText xml:space="preserve">Type ______, </w:delText>
        </w:r>
      </w:del>
      <w:r w:rsidRPr="001A7C45">
        <w:rPr>
          <w:lang w:val="en-GB"/>
        </w:rPr>
        <w:t>density 16 to 32 kg/m</w:t>
      </w:r>
      <w:r w:rsidRPr="001A7C45">
        <w:rPr>
          <w:vertAlign w:val="superscript"/>
          <w:lang w:val="en-GB"/>
        </w:rPr>
        <w:t>3</w:t>
      </w:r>
      <w:r w:rsidRPr="001A7C45">
        <w:rPr>
          <w:lang w:val="en-GB"/>
        </w:rPr>
        <w:t>.</w:t>
      </w:r>
    </w:p>
    <w:p w14:paraId="6088F3BD" w14:textId="77777777" w:rsidR="009F02C2" w:rsidRPr="001A7C45" w:rsidRDefault="009F02C2" w:rsidP="007B61B5">
      <w:pPr>
        <w:pStyle w:val="Heading4"/>
        <w:tabs>
          <w:tab w:val="left" w:pos="2127"/>
        </w:tabs>
        <w:ind w:left="2127" w:hanging="709"/>
        <w:rPr>
          <w:lang w:val="en-GB"/>
        </w:rPr>
      </w:pPr>
      <w:r w:rsidRPr="001A7C45">
        <w:rPr>
          <w:lang w:val="en-GB"/>
        </w:rPr>
        <w:t>Polurethane: To CAN/ULC-S704</w:t>
      </w:r>
      <w:r w:rsidR="009E6224" w:rsidRPr="001A7C45">
        <w:rPr>
          <w:lang w:val="en-GB"/>
        </w:rPr>
        <w:t>-14</w:t>
      </w:r>
      <w:r w:rsidRPr="001A7C45">
        <w:rPr>
          <w:lang w:val="en-GB"/>
        </w:rPr>
        <w:t xml:space="preserve"> rigid, modified poly/isocyanurate, closed cell board. Density 32 kg/m</w:t>
      </w:r>
      <w:r w:rsidRPr="001A7C45">
        <w:rPr>
          <w:vertAlign w:val="superscript"/>
          <w:lang w:val="en-GB"/>
        </w:rPr>
        <w:t>3</w:t>
      </w:r>
      <w:r w:rsidRPr="001A7C45">
        <w:rPr>
          <w:lang w:val="en-GB"/>
        </w:rPr>
        <w:t>.</w:t>
      </w:r>
    </w:p>
    <w:p w14:paraId="00FB8290" w14:textId="77777777" w:rsidR="007B79E7" w:rsidRPr="001A7C45" w:rsidRDefault="007B79E7" w:rsidP="007B61B5">
      <w:pPr>
        <w:pStyle w:val="Heading4"/>
        <w:tabs>
          <w:tab w:val="left" w:pos="2127"/>
        </w:tabs>
        <w:ind w:left="2127" w:hanging="709"/>
        <w:rPr>
          <w:lang w:val="en-GB"/>
        </w:rPr>
      </w:pPr>
      <w:r w:rsidRPr="001A7C45">
        <w:rPr>
          <w:lang w:val="en-GB"/>
        </w:rPr>
        <w:t xml:space="preserve">Temperature rise rated TRR: </w:t>
      </w:r>
      <w:r w:rsidR="007F6906" w:rsidRPr="001A7C45">
        <w:rPr>
          <w:lang w:val="en-GB"/>
        </w:rPr>
        <w:t>C</w:t>
      </w:r>
      <w:r w:rsidRPr="001A7C45">
        <w:rPr>
          <w:lang w:val="en-GB"/>
        </w:rPr>
        <w:t>ore composition to limit temperature rise on unexposed side of door to 250</w:t>
      </w:r>
      <w:r w:rsidRPr="001A7C45">
        <w:rPr>
          <w:lang w:val="en-GB"/>
        </w:rPr>
        <w:sym w:font="Symbol" w:char="F0B0"/>
      </w:r>
      <w:r w:rsidRPr="001A7C45">
        <w:rPr>
          <w:lang w:val="en-GB"/>
        </w:rPr>
        <w:t xml:space="preserve">C at </w:t>
      </w:r>
      <w:del w:id="619" w:author="Mabel Chow" w:date="2022-04-26T13:53:00Z">
        <w:r w:rsidR="00885AF9" w:rsidRPr="001A7C45" w:rsidDel="00F171F4">
          <w:rPr>
            <w:lang w:val="en-GB"/>
            <w:rPrChange w:id="620" w:author="James Faas" w:date="2022-11-23T16:29:00Z">
              <w:rPr>
                <w:highlight w:val="yellow"/>
                <w:lang w:val="en-GB"/>
              </w:rPr>
            </w:rPrChange>
          </w:rPr>
          <w:delText>[</w:delText>
        </w:r>
      </w:del>
      <w:r w:rsidRPr="001A7C45">
        <w:rPr>
          <w:lang w:val="en-GB"/>
          <w:rPrChange w:id="621" w:author="James Faas" w:date="2022-11-23T16:29:00Z">
            <w:rPr>
              <w:highlight w:val="yellow"/>
              <w:lang w:val="en-GB"/>
            </w:rPr>
          </w:rPrChange>
        </w:rPr>
        <w:t xml:space="preserve">30 </w:t>
      </w:r>
      <w:r w:rsidR="00885AF9" w:rsidRPr="001A7C45">
        <w:rPr>
          <w:lang w:val="en-GB"/>
          <w:rPrChange w:id="622" w:author="James Faas" w:date="2022-11-23T16:29:00Z">
            <w:rPr>
              <w:highlight w:val="yellow"/>
              <w:lang w:val="en-GB"/>
            </w:rPr>
          </w:rPrChange>
        </w:rPr>
        <w:t xml:space="preserve">to </w:t>
      </w:r>
      <w:r w:rsidRPr="001A7C45">
        <w:rPr>
          <w:lang w:val="en-GB"/>
          <w:rPrChange w:id="623" w:author="James Faas" w:date="2022-11-23T16:29:00Z">
            <w:rPr>
              <w:highlight w:val="yellow"/>
              <w:lang w:val="en-GB"/>
            </w:rPr>
          </w:rPrChange>
        </w:rPr>
        <w:t>60minutes</w:t>
      </w:r>
      <w:del w:id="624" w:author="Mabel Chow" w:date="2022-04-26T13:53:00Z">
        <w:r w:rsidR="00885AF9" w:rsidRPr="001A7C45" w:rsidDel="00F171F4">
          <w:rPr>
            <w:lang w:val="en-GB"/>
            <w:rPrChange w:id="625" w:author="James Faas" w:date="2022-11-23T16:29:00Z">
              <w:rPr>
                <w:highlight w:val="yellow"/>
                <w:lang w:val="en-GB"/>
              </w:rPr>
            </w:rPrChange>
          </w:rPr>
          <w:delText>]</w:delText>
        </w:r>
      </w:del>
      <w:r w:rsidRPr="001A7C45">
        <w:rPr>
          <w:lang w:val="en-GB"/>
          <w:rPrChange w:id="626" w:author="James Faas" w:date="2022-11-23T16:29:00Z">
            <w:rPr>
              <w:highlight w:val="yellow"/>
              <w:lang w:val="en-GB"/>
            </w:rPr>
          </w:rPrChange>
        </w:rPr>
        <w:t>.</w:t>
      </w:r>
      <w:r w:rsidRPr="001A7C45">
        <w:rPr>
          <w:lang w:val="en-GB"/>
        </w:rPr>
        <w:t xml:space="preserve"> Core to be tested as part of a complete door assembly, in accordance with </w:t>
      </w:r>
      <w:r w:rsidRPr="001A7C45">
        <w:rPr>
          <w:lang w:val="en-GB"/>
          <w:rPrChange w:id="627" w:author="James Faas" w:date="2022-11-23T16:29:00Z">
            <w:rPr>
              <w:highlight w:val="yellow"/>
              <w:lang w:val="en-GB"/>
            </w:rPr>
          </w:rPrChange>
        </w:rPr>
        <w:t>CAN4</w:t>
      </w:r>
      <w:r w:rsidRPr="001A7C45">
        <w:rPr>
          <w:lang w:val="en-GB"/>
          <w:rPrChange w:id="628" w:author="James Faas" w:date="2022-11-23T16:29:00Z">
            <w:rPr>
              <w:highlight w:val="yellow"/>
              <w:lang w:val="en-GB"/>
            </w:rPr>
          </w:rPrChange>
        </w:rPr>
        <w:noBreakHyphen/>
        <w:t>S104</w:t>
      </w:r>
      <w:r w:rsidR="009E6224" w:rsidRPr="001A7C45">
        <w:rPr>
          <w:lang w:val="en-GB"/>
          <w:rPrChange w:id="629" w:author="James Faas" w:date="2022-11-23T16:29:00Z">
            <w:rPr>
              <w:highlight w:val="yellow"/>
              <w:lang w:val="en-GB"/>
            </w:rPr>
          </w:rPrChange>
        </w:rPr>
        <w:t>-15</w:t>
      </w:r>
      <w:r w:rsidRPr="001A7C45">
        <w:rPr>
          <w:lang w:val="en-GB"/>
          <w:rPrChange w:id="630" w:author="James Faas" w:date="2022-11-23T16:29:00Z">
            <w:rPr>
              <w:highlight w:val="yellow"/>
              <w:lang w:val="en-GB"/>
            </w:rPr>
          </w:rPrChange>
        </w:rPr>
        <w:t>, or NFPA 252</w:t>
      </w:r>
      <w:r w:rsidR="009E6224" w:rsidRPr="001A7C45">
        <w:rPr>
          <w:lang w:val="en-GB"/>
          <w:rPrChange w:id="631" w:author="James Faas" w:date="2022-11-23T16:29:00Z">
            <w:rPr>
              <w:highlight w:val="yellow"/>
              <w:lang w:val="en-GB"/>
            </w:rPr>
          </w:rPrChange>
        </w:rPr>
        <w:t>, 201</w:t>
      </w:r>
      <w:ins w:id="632" w:author="Mabel Chow" w:date="2022-04-26T13:53:00Z">
        <w:r w:rsidR="00F171F4" w:rsidRPr="001A7C45">
          <w:rPr>
            <w:lang w:val="en-GB"/>
            <w:rPrChange w:id="633" w:author="James Faas" w:date="2022-11-23T16:29:00Z">
              <w:rPr>
                <w:highlight w:val="yellow"/>
                <w:lang w:val="en-GB"/>
              </w:rPr>
            </w:rPrChange>
          </w:rPr>
          <w:t>7</w:t>
        </w:r>
      </w:ins>
      <w:del w:id="634" w:author="Mabel Chow" w:date="2022-04-26T13:53:00Z">
        <w:r w:rsidR="009E6224" w:rsidRPr="001A7C45" w:rsidDel="00F171F4">
          <w:rPr>
            <w:lang w:val="en-GB"/>
            <w:rPrChange w:id="635" w:author="James Faas" w:date="2022-11-23T16:29:00Z">
              <w:rPr>
                <w:highlight w:val="yellow"/>
                <w:lang w:val="en-GB"/>
              </w:rPr>
            </w:rPrChange>
          </w:rPr>
          <w:delText>2</w:delText>
        </w:r>
      </w:del>
      <w:r w:rsidR="009E6224" w:rsidRPr="001A7C45">
        <w:rPr>
          <w:lang w:val="en-GB"/>
          <w:rPrChange w:id="636" w:author="James Faas" w:date="2022-11-23T16:29:00Z">
            <w:rPr>
              <w:highlight w:val="yellow"/>
              <w:lang w:val="en-GB"/>
            </w:rPr>
          </w:rPrChange>
        </w:rPr>
        <w:t xml:space="preserve"> edition</w:t>
      </w:r>
      <w:r w:rsidRPr="001A7C45">
        <w:rPr>
          <w:lang w:val="en-GB"/>
        </w:rPr>
        <w:t xml:space="preserve">, covering Standard Method of Tests of Door Assemblies and </w:t>
      </w:r>
      <w:r w:rsidR="007F6906" w:rsidRPr="001A7C45">
        <w:rPr>
          <w:lang w:val="en-GB"/>
        </w:rPr>
        <w:t xml:space="preserve">shall be </w:t>
      </w:r>
      <w:r w:rsidRPr="001A7C45">
        <w:rPr>
          <w:lang w:val="en-GB"/>
        </w:rPr>
        <w:t xml:space="preserve">listed by </w:t>
      </w:r>
      <w:r w:rsidR="007F6906" w:rsidRPr="001A7C45">
        <w:rPr>
          <w:lang w:val="en-GB"/>
        </w:rPr>
        <w:t xml:space="preserve">a </w:t>
      </w:r>
      <w:r w:rsidRPr="001A7C45">
        <w:rPr>
          <w:lang w:val="en-GB"/>
        </w:rPr>
        <w:t>nationally recognized testing agency having factory inspection service</w:t>
      </w:r>
      <w:r w:rsidR="007F6906" w:rsidRPr="001A7C45">
        <w:rPr>
          <w:lang w:val="en-GB"/>
        </w:rPr>
        <w:t>s</w:t>
      </w:r>
      <w:r w:rsidRPr="001A7C45">
        <w:rPr>
          <w:lang w:val="en-GB"/>
        </w:rPr>
        <w:t>.</w:t>
      </w:r>
    </w:p>
    <w:p w14:paraId="4BCC8D2D" w14:textId="77777777" w:rsidR="009F02C2" w:rsidRPr="001A7C45" w:rsidRDefault="009F02C2" w:rsidP="009F02C2">
      <w:pPr>
        <w:pStyle w:val="Heading2"/>
        <w:rPr>
          <w:lang w:val="en-GB"/>
        </w:rPr>
      </w:pPr>
      <w:r w:rsidRPr="001A7C45">
        <w:rPr>
          <w:lang w:val="en-GB"/>
        </w:rPr>
        <w:t>Adhesives</w:t>
      </w:r>
    </w:p>
    <w:p w14:paraId="0150E067" w14:textId="77777777" w:rsidR="009F02C2" w:rsidRPr="001A7C45" w:rsidRDefault="009F02C2" w:rsidP="007B61B5">
      <w:pPr>
        <w:pStyle w:val="Heading3"/>
        <w:tabs>
          <w:tab w:val="clear" w:pos="1440"/>
          <w:tab w:val="left" w:pos="1418"/>
        </w:tabs>
        <w:ind w:left="1418" w:hanging="709"/>
        <w:rPr>
          <w:lang w:val="en-GB"/>
        </w:rPr>
      </w:pPr>
      <w:r w:rsidRPr="001A7C45">
        <w:rPr>
          <w:lang w:val="en-GB"/>
        </w:rPr>
        <w:t xml:space="preserve">Steel components: </w:t>
      </w:r>
      <w:r w:rsidR="007F6906" w:rsidRPr="001A7C45">
        <w:rPr>
          <w:lang w:val="en-GB"/>
        </w:rPr>
        <w:t>H</w:t>
      </w:r>
      <w:r w:rsidRPr="001A7C45">
        <w:rPr>
          <w:lang w:val="en-GB"/>
        </w:rPr>
        <w:t>eat resistant, spray grade, resin reinforced neoprene/rubber polychloroprene based, low viscosity, contact cement.</w:t>
      </w:r>
    </w:p>
    <w:p w14:paraId="16BD8153" w14:textId="77777777" w:rsidR="009F02C2" w:rsidRPr="001A7C45" w:rsidRDefault="009F02C2" w:rsidP="007B61B5">
      <w:pPr>
        <w:pStyle w:val="Heading3"/>
        <w:tabs>
          <w:tab w:val="clear" w:pos="1440"/>
          <w:tab w:val="left" w:pos="1418"/>
        </w:tabs>
        <w:ind w:left="1418" w:hanging="709"/>
        <w:rPr>
          <w:lang w:val="en-GB"/>
        </w:rPr>
      </w:pPr>
      <w:r w:rsidRPr="001A7C45">
        <w:rPr>
          <w:lang w:val="en-GB"/>
        </w:rPr>
        <w:t>Polystyrene and polyurethane cores: heat resistant, epoxy resin based, low viscosity, contact cement.</w:t>
      </w:r>
    </w:p>
    <w:p w14:paraId="7F16FF94" w14:textId="77777777" w:rsidR="009F02C2" w:rsidRPr="001A7C45" w:rsidRDefault="009F02C2" w:rsidP="00474BE9">
      <w:pPr>
        <w:pStyle w:val="Heading3"/>
        <w:tabs>
          <w:tab w:val="clear" w:pos="1440"/>
          <w:tab w:val="left" w:pos="1418"/>
        </w:tabs>
        <w:ind w:left="1418" w:hanging="709"/>
        <w:rPr>
          <w:lang w:val="en-GB"/>
        </w:rPr>
      </w:pPr>
      <w:r w:rsidRPr="001A7C45">
        <w:rPr>
          <w:lang w:val="en-GB"/>
        </w:rPr>
        <w:t>Lock</w:t>
      </w:r>
      <w:r w:rsidRPr="001A7C45">
        <w:rPr>
          <w:lang w:val="en-GB"/>
        </w:rPr>
        <w:noBreakHyphen/>
        <w:t>seam doors: fire resistant, resin reinforced polychloroprene, high viscosity, sealant/adhesive.</w:t>
      </w:r>
    </w:p>
    <w:p w14:paraId="3057BF79" w14:textId="3F5AC828" w:rsidR="009F02C2" w:rsidRPr="001A7C45" w:rsidDel="001A7C45" w:rsidRDefault="009F02C2" w:rsidP="009F02C2">
      <w:pPr>
        <w:pStyle w:val="Heading2"/>
        <w:rPr>
          <w:del w:id="637" w:author="James Faas" w:date="2022-11-23T16:30:00Z"/>
          <w:lang w:val="en-GB"/>
        </w:rPr>
      </w:pPr>
      <w:del w:id="638" w:author="James Faas" w:date="2022-11-23T16:30:00Z">
        <w:r w:rsidRPr="001A7C45" w:rsidDel="001A7C45">
          <w:rPr>
            <w:lang w:val="en-GB"/>
          </w:rPr>
          <w:delText>Primers</w:delText>
        </w:r>
      </w:del>
    </w:p>
    <w:p w14:paraId="31595A00" w14:textId="5655F604" w:rsidR="009F02C2" w:rsidRPr="001A7C45" w:rsidDel="001A7C45" w:rsidRDefault="009F02C2" w:rsidP="00474BE9">
      <w:pPr>
        <w:pStyle w:val="Heading3"/>
        <w:tabs>
          <w:tab w:val="clear" w:pos="1440"/>
          <w:tab w:val="left" w:pos="1418"/>
        </w:tabs>
        <w:ind w:left="1418" w:hanging="709"/>
        <w:rPr>
          <w:del w:id="639" w:author="James Faas" w:date="2022-11-23T16:30:00Z"/>
          <w:lang w:val="en-GB"/>
          <w:rPrChange w:id="640" w:author="James Faas" w:date="2022-11-23T16:30:00Z">
            <w:rPr>
              <w:del w:id="641" w:author="James Faas" w:date="2022-11-23T16:30:00Z"/>
              <w:highlight w:val="yellow"/>
              <w:lang w:val="en-GB"/>
            </w:rPr>
          </w:rPrChange>
        </w:rPr>
      </w:pPr>
      <w:del w:id="642" w:author="James Faas" w:date="2022-11-23T16:30:00Z">
        <w:r w:rsidRPr="001A7C45" w:rsidDel="001A7C45">
          <w:rPr>
            <w:lang w:val="en-GB"/>
          </w:rPr>
          <w:delText>Touch up prime</w:delText>
        </w:r>
        <w:r w:rsidR="007F6906" w:rsidRPr="001A7C45" w:rsidDel="001A7C45">
          <w:rPr>
            <w:lang w:val="en-GB"/>
          </w:rPr>
          <w:delText xml:space="preserve"> in accordance with</w:delText>
        </w:r>
        <w:r w:rsidRPr="001A7C45" w:rsidDel="001A7C45">
          <w:rPr>
            <w:lang w:val="en-GB"/>
          </w:rPr>
          <w:delText xml:space="preserve"> </w:delText>
        </w:r>
        <w:r w:rsidR="009E6224" w:rsidRPr="001A7C45" w:rsidDel="001A7C45">
          <w:rPr>
            <w:i/>
            <w:lang w:val="en-GB"/>
            <w:rPrChange w:id="643" w:author="James Faas" w:date="2022-11-23T16:30:00Z">
              <w:rPr>
                <w:i/>
                <w:highlight w:val="yellow"/>
                <w:lang w:val="en-GB"/>
              </w:rPr>
            </w:rPrChange>
          </w:rPr>
          <w:delText xml:space="preserve">[Consultant to provide alternate standard to the withdrawn </w:delText>
        </w:r>
        <w:commentRangeStart w:id="644"/>
        <w:r w:rsidR="00EE282C" w:rsidRPr="001A7C45" w:rsidDel="001A7C45">
          <w:rPr>
            <w:i/>
            <w:lang w:val="en-GB"/>
            <w:rPrChange w:id="645" w:author="James Faas" w:date="2022-11-23T16:30:00Z">
              <w:rPr>
                <w:i/>
                <w:highlight w:val="yellow"/>
                <w:lang w:val="en-GB"/>
              </w:rPr>
            </w:rPrChange>
          </w:rPr>
          <w:delText>CAN/CGSB-</w:delText>
        </w:r>
        <w:r w:rsidR="009E6224" w:rsidRPr="001A7C45" w:rsidDel="001A7C45">
          <w:rPr>
            <w:i/>
            <w:lang w:val="en-GB"/>
            <w:rPrChange w:id="646" w:author="James Faas" w:date="2022-11-23T16:30:00Z">
              <w:rPr>
                <w:i/>
                <w:highlight w:val="yellow"/>
                <w:lang w:val="en-GB"/>
              </w:rPr>
            </w:rPrChange>
          </w:rPr>
          <w:delText>1.181</w:delText>
        </w:r>
        <w:r w:rsidR="00EE282C" w:rsidRPr="001A7C45" w:rsidDel="001A7C45">
          <w:rPr>
            <w:i/>
            <w:lang w:val="en-GB"/>
            <w:rPrChange w:id="647" w:author="James Faas" w:date="2022-11-23T16:30:00Z">
              <w:rPr>
                <w:i/>
                <w:highlight w:val="yellow"/>
                <w:lang w:val="en-GB"/>
              </w:rPr>
            </w:rPrChange>
          </w:rPr>
          <w:delText>-99</w:delText>
        </w:r>
        <w:commentRangeEnd w:id="644"/>
        <w:r w:rsidR="005F2629" w:rsidRPr="001A7C45" w:rsidDel="001A7C45">
          <w:rPr>
            <w:rStyle w:val="CommentReference"/>
            <w:color w:val="auto"/>
            <w:rPrChange w:id="648" w:author="James Faas" w:date="2022-11-23T16:30:00Z">
              <w:rPr>
                <w:rStyle w:val="CommentReference"/>
              </w:rPr>
            </w:rPrChange>
          </w:rPr>
          <w:commentReference w:id="644"/>
        </w:r>
        <w:r w:rsidR="009E6224" w:rsidRPr="001A7C45" w:rsidDel="001A7C45">
          <w:rPr>
            <w:i/>
            <w:lang w:val="en-GB"/>
            <w:rPrChange w:id="649" w:author="James Faas" w:date="2022-11-23T16:30:00Z">
              <w:rPr>
                <w:i/>
                <w:highlight w:val="yellow"/>
                <w:lang w:val="en-GB"/>
              </w:rPr>
            </w:rPrChange>
          </w:rPr>
          <w:delText>]</w:delText>
        </w:r>
        <w:r w:rsidRPr="001A7C45" w:rsidDel="001A7C45">
          <w:rPr>
            <w:lang w:val="en-GB"/>
            <w:rPrChange w:id="650" w:author="James Faas" w:date="2022-11-23T16:30:00Z">
              <w:rPr>
                <w:highlight w:val="yellow"/>
                <w:lang w:val="en-GB"/>
              </w:rPr>
            </w:rPrChange>
          </w:rPr>
          <w:delText>.</w:delText>
        </w:r>
      </w:del>
    </w:p>
    <w:p w14:paraId="4BDE920F" w14:textId="77777777" w:rsidR="009F02C2" w:rsidRPr="001A7C45" w:rsidRDefault="009F02C2" w:rsidP="009F02C2">
      <w:pPr>
        <w:pStyle w:val="Heading2"/>
        <w:rPr>
          <w:lang w:val="en-GB"/>
        </w:rPr>
      </w:pPr>
      <w:r w:rsidRPr="001A7C45">
        <w:rPr>
          <w:lang w:val="en-GB"/>
        </w:rPr>
        <w:lastRenderedPageBreak/>
        <w:t>Paint</w:t>
      </w:r>
    </w:p>
    <w:p w14:paraId="34961E0B" w14:textId="77777777" w:rsidR="009F02C2" w:rsidRPr="001A7C45" w:rsidRDefault="009F02C2" w:rsidP="00474BE9">
      <w:pPr>
        <w:pStyle w:val="Heading3"/>
        <w:tabs>
          <w:tab w:val="clear" w:pos="1440"/>
          <w:tab w:val="left" w:pos="1418"/>
        </w:tabs>
        <w:ind w:left="1418" w:hanging="709"/>
        <w:rPr>
          <w:lang w:val="en-GB"/>
        </w:rPr>
      </w:pPr>
      <w:r w:rsidRPr="001A7C45">
        <w:rPr>
          <w:lang w:val="en-GB"/>
        </w:rPr>
        <w:t xml:space="preserve">Steel doors and frames shall be field painted in accordance with </w:t>
      </w:r>
      <w:r w:rsidRPr="001A7C45">
        <w:rPr>
          <w:lang w:val="en-GB"/>
          <w:rPrChange w:id="651" w:author="James Faas" w:date="2022-11-23T16:30:00Z">
            <w:rPr>
              <w:highlight w:val="yellow"/>
              <w:lang w:val="en-GB"/>
            </w:rPr>
          </w:rPrChange>
        </w:rPr>
        <w:t xml:space="preserve">Section 09900 </w:t>
      </w:r>
      <w:del w:id="652" w:author="Radulovic, Nicole" w:date="2022-11-03T14:39:00Z">
        <w:r w:rsidRPr="001A7C45" w:rsidDel="005F2629">
          <w:rPr>
            <w:lang w:val="en-GB"/>
            <w:rPrChange w:id="653" w:author="James Faas" w:date="2022-11-23T16:30:00Z">
              <w:rPr>
                <w:highlight w:val="yellow"/>
                <w:lang w:val="en-GB"/>
              </w:rPr>
            </w:rPrChange>
          </w:rPr>
          <w:delText>-</w:delText>
        </w:r>
      </w:del>
      <w:ins w:id="654" w:author="Radulovic, Nicole" w:date="2022-11-03T14:39:00Z">
        <w:r w:rsidR="005F2629" w:rsidRPr="001A7C45">
          <w:rPr>
            <w:lang w:val="en-GB"/>
          </w:rPr>
          <w:t>–</w:t>
        </w:r>
      </w:ins>
      <w:r w:rsidRPr="001A7C45">
        <w:rPr>
          <w:lang w:val="en-GB"/>
          <w:rPrChange w:id="655" w:author="James Faas" w:date="2022-11-23T16:30:00Z">
            <w:rPr>
              <w:highlight w:val="yellow"/>
              <w:lang w:val="en-GB"/>
            </w:rPr>
          </w:rPrChange>
        </w:rPr>
        <w:t xml:space="preserve"> Painting</w:t>
      </w:r>
      <w:ins w:id="656" w:author="Radulovic, Nicole" w:date="2022-11-03T14:39:00Z">
        <w:r w:rsidR="005F2629" w:rsidRPr="001A7C45">
          <w:rPr>
            <w:lang w:val="en-GB"/>
          </w:rPr>
          <w:t xml:space="preserve"> and Protective Coatings</w:t>
        </w:r>
      </w:ins>
      <w:r w:rsidRPr="001A7C45">
        <w:rPr>
          <w:lang w:val="en-GB"/>
        </w:rPr>
        <w:t>. Weatherstrips shall be protected from paint. Finish shall be free of scratches or other blemishes.</w:t>
      </w:r>
    </w:p>
    <w:p w14:paraId="7E0B689B" w14:textId="77777777" w:rsidR="009F02C2" w:rsidRPr="001A7C45" w:rsidRDefault="009F02C2" w:rsidP="009F02C2">
      <w:pPr>
        <w:pStyle w:val="Heading2"/>
        <w:rPr>
          <w:lang w:val="en-GB"/>
        </w:rPr>
      </w:pPr>
      <w:r w:rsidRPr="001A7C45">
        <w:rPr>
          <w:lang w:val="en-GB"/>
        </w:rPr>
        <w:t>Accessories</w:t>
      </w:r>
    </w:p>
    <w:p w14:paraId="16B8EFA2" w14:textId="77777777" w:rsidR="009F02C2" w:rsidRPr="001A7C45" w:rsidRDefault="009F02C2" w:rsidP="007B61B5">
      <w:pPr>
        <w:pStyle w:val="Heading3"/>
        <w:tabs>
          <w:tab w:val="clear" w:pos="1440"/>
          <w:tab w:val="left" w:pos="1418"/>
        </w:tabs>
        <w:ind w:left="1418" w:hanging="709"/>
        <w:rPr>
          <w:lang w:val="en-GB"/>
        </w:rPr>
      </w:pPr>
      <w:r w:rsidRPr="001A7C45">
        <w:rPr>
          <w:lang w:val="en-GB"/>
        </w:rPr>
        <w:t>Door silencers: single stud rubber/neoprene type.</w:t>
      </w:r>
    </w:p>
    <w:p w14:paraId="4FCDCDED" w14:textId="77777777" w:rsidR="009F02C2" w:rsidRPr="001A7C45" w:rsidRDefault="009F02C2" w:rsidP="007B61B5">
      <w:pPr>
        <w:pStyle w:val="Heading3"/>
        <w:tabs>
          <w:tab w:val="clear" w:pos="1440"/>
          <w:tab w:val="left" w:pos="1418"/>
        </w:tabs>
        <w:ind w:left="1418" w:hanging="709"/>
        <w:rPr>
          <w:lang w:val="en-GB"/>
        </w:rPr>
      </w:pPr>
      <w:r w:rsidRPr="001A7C45">
        <w:rPr>
          <w:lang w:val="en-GB"/>
        </w:rPr>
        <w:t>Exterior and interior top and bottom caps: steel.</w:t>
      </w:r>
    </w:p>
    <w:p w14:paraId="2561E028" w14:textId="77777777" w:rsidR="009F02C2" w:rsidRPr="001A7C45" w:rsidRDefault="009F02C2" w:rsidP="007B61B5">
      <w:pPr>
        <w:pStyle w:val="Heading3"/>
        <w:tabs>
          <w:tab w:val="clear" w:pos="1440"/>
          <w:tab w:val="left" w:pos="1418"/>
        </w:tabs>
        <w:ind w:left="1418" w:hanging="709"/>
        <w:rPr>
          <w:lang w:val="en-GB"/>
        </w:rPr>
      </w:pPr>
      <w:r w:rsidRPr="001A7C45">
        <w:rPr>
          <w:lang w:val="en-GB"/>
        </w:rPr>
        <w:t xml:space="preserve">Fabricate glazing stops as formed channel, minimum 16 mm height, accurately fitted, butted at </w:t>
      </w:r>
      <w:proofErr w:type="gramStart"/>
      <w:r w:rsidRPr="001A7C45">
        <w:rPr>
          <w:lang w:val="en-GB"/>
        </w:rPr>
        <w:t>corners</w:t>
      </w:r>
      <w:proofErr w:type="gramEnd"/>
      <w:r w:rsidRPr="001A7C45">
        <w:rPr>
          <w:lang w:val="en-GB"/>
        </w:rPr>
        <w:t xml:space="preserve"> and fastened to frame sections with counter</w:t>
      </w:r>
      <w:r w:rsidRPr="001A7C45">
        <w:rPr>
          <w:lang w:val="en-GB"/>
        </w:rPr>
        <w:noBreakHyphen/>
        <w:t>sunk oval head sheet metal screws.</w:t>
      </w:r>
    </w:p>
    <w:p w14:paraId="36E116F4" w14:textId="77777777" w:rsidR="009F02C2" w:rsidRPr="001A7C45" w:rsidRDefault="009F02C2" w:rsidP="007B61B5">
      <w:pPr>
        <w:pStyle w:val="Heading3"/>
        <w:tabs>
          <w:tab w:val="clear" w:pos="1440"/>
          <w:tab w:val="left" w:pos="1418"/>
        </w:tabs>
        <w:ind w:left="1418" w:hanging="709"/>
        <w:rPr>
          <w:lang w:val="en-GB"/>
        </w:rPr>
      </w:pPr>
      <w:r w:rsidRPr="001A7C45">
        <w:rPr>
          <w:lang w:val="en-GB"/>
        </w:rPr>
        <w:t>Door bottom seal:</w:t>
      </w:r>
      <w:ins w:id="657" w:author="Mabel Chow" w:date="2022-04-26T13:54:00Z">
        <w:r w:rsidR="00F171F4" w:rsidRPr="001A7C45">
          <w:rPr>
            <w:lang w:val="en-GB"/>
          </w:rPr>
          <w:t xml:space="preserve"> As specified in Section 087</w:t>
        </w:r>
      </w:ins>
      <w:ins w:id="658" w:author="Mabel Chow" w:date="2022-04-26T13:55:00Z">
        <w:r w:rsidR="00F171F4" w:rsidRPr="001A7C45">
          <w:rPr>
            <w:lang w:val="en-GB"/>
          </w:rPr>
          <w:t>10- Door Hardware</w:t>
        </w:r>
      </w:ins>
      <w:del w:id="659" w:author="Mabel Chow" w:date="2022-04-26T13:55:00Z">
        <w:r w:rsidRPr="001A7C45" w:rsidDel="00F171F4">
          <w:rPr>
            <w:lang w:val="en-GB"/>
          </w:rPr>
          <w:delText xml:space="preserve"> </w:delText>
        </w:r>
        <w:r w:rsidRPr="001A7C45" w:rsidDel="00F171F4">
          <w:rPr>
            <w:lang w:val="en-GB"/>
            <w:rPrChange w:id="660" w:author="James Faas" w:date="2022-11-23T16:31:00Z">
              <w:rPr>
                <w:highlight w:val="yellow"/>
                <w:lang w:val="en-GB"/>
              </w:rPr>
            </w:rPrChange>
          </w:rPr>
          <w:delText>[_____]</w:delText>
        </w:r>
      </w:del>
      <w:r w:rsidRPr="001A7C45">
        <w:rPr>
          <w:lang w:val="en-GB"/>
          <w:rPrChange w:id="661" w:author="James Faas" w:date="2022-11-23T16:31:00Z">
            <w:rPr>
              <w:highlight w:val="yellow"/>
              <w:lang w:val="en-GB"/>
            </w:rPr>
          </w:rPrChange>
        </w:rPr>
        <w:t>.</w:t>
      </w:r>
    </w:p>
    <w:p w14:paraId="743A5FDC" w14:textId="77777777" w:rsidR="009F02C2" w:rsidRPr="001A7C45" w:rsidRDefault="009F02C2" w:rsidP="007B61B5">
      <w:pPr>
        <w:pStyle w:val="Heading3"/>
        <w:tabs>
          <w:tab w:val="clear" w:pos="1440"/>
          <w:tab w:val="left" w:pos="1418"/>
        </w:tabs>
        <w:ind w:left="1418" w:hanging="709"/>
        <w:rPr>
          <w:lang w:val="en-GB"/>
        </w:rPr>
      </w:pPr>
      <w:r w:rsidRPr="001A7C45">
        <w:rPr>
          <w:lang w:val="en-GB"/>
        </w:rPr>
        <w:t xml:space="preserve">Metallic paste filler: to </w:t>
      </w:r>
      <w:r w:rsidR="00FE6E69" w:rsidRPr="001A7C45">
        <w:rPr>
          <w:lang w:val="en-GB"/>
        </w:rPr>
        <w:t xml:space="preserve">the </w:t>
      </w:r>
      <w:r w:rsidRPr="001A7C45">
        <w:rPr>
          <w:lang w:val="en-GB"/>
        </w:rPr>
        <w:t>manufacturer's standard.</w:t>
      </w:r>
    </w:p>
    <w:p w14:paraId="7E7C7739" w14:textId="77777777" w:rsidR="009F02C2" w:rsidRPr="001A7C45" w:rsidRDefault="009F02C2" w:rsidP="007B61B5">
      <w:pPr>
        <w:pStyle w:val="Heading3"/>
        <w:tabs>
          <w:tab w:val="clear" w:pos="1440"/>
          <w:tab w:val="left" w:pos="1418"/>
        </w:tabs>
        <w:ind w:left="1418" w:hanging="709"/>
        <w:rPr>
          <w:lang w:val="en-GB"/>
        </w:rPr>
      </w:pPr>
      <w:r w:rsidRPr="001A7C45">
        <w:rPr>
          <w:lang w:val="en-GB"/>
        </w:rPr>
        <w:t>Fire labels: metal riveted.</w:t>
      </w:r>
    </w:p>
    <w:p w14:paraId="07F6D31A" w14:textId="77777777" w:rsidR="009F02C2" w:rsidRPr="001A7C45" w:rsidRDefault="009F02C2" w:rsidP="007B61B5">
      <w:pPr>
        <w:pStyle w:val="Heading3"/>
        <w:tabs>
          <w:tab w:val="clear" w:pos="1440"/>
          <w:tab w:val="left" w:pos="1418"/>
        </w:tabs>
        <w:ind w:left="1418" w:hanging="709"/>
        <w:rPr>
          <w:lang w:val="en-GB"/>
        </w:rPr>
      </w:pPr>
      <w:r w:rsidRPr="001A7C45">
        <w:rPr>
          <w:lang w:val="en-GB"/>
        </w:rPr>
        <w:t xml:space="preserve">Sealant: As specified in </w:t>
      </w:r>
      <w:r w:rsidRPr="001A7C45">
        <w:rPr>
          <w:lang w:val="en-GB"/>
          <w:rPrChange w:id="662" w:author="James Faas" w:date="2022-11-23T16:31:00Z">
            <w:rPr>
              <w:highlight w:val="yellow"/>
              <w:lang w:val="en-GB"/>
            </w:rPr>
          </w:rPrChange>
        </w:rPr>
        <w:t>Section 07900 – Joint Sealers</w:t>
      </w:r>
      <w:r w:rsidRPr="001A7C45">
        <w:rPr>
          <w:lang w:val="en-GB"/>
        </w:rPr>
        <w:t>.</w:t>
      </w:r>
    </w:p>
    <w:p w14:paraId="230D36A2" w14:textId="77777777" w:rsidR="009F02C2" w:rsidRPr="001A7C45" w:rsidDel="00F171F4" w:rsidRDefault="009F02C2" w:rsidP="007B61B5">
      <w:pPr>
        <w:pStyle w:val="Heading3"/>
        <w:tabs>
          <w:tab w:val="clear" w:pos="1440"/>
          <w:tab w:val="left" w:pos="1418"/>
        </w:tabs>
        <w:ind w:left="1418" w:hanging="709"/>
        <w:rPr>
          <w:del w:id="663" w:author="Mabel Chow" w:date="2022-04-26T13:55:00Z"/>
          <w:lang w:val="en-GB"/>
        </w:rPr>
      </w:pPr>
      <w:del w:id="664" w:author="Mabel Chow" w:date="2022-04-26T13:55:00Z">
        <w:r w:rsidRPr="001A7C45" w:rsidDel="00F171F4">
          <w:rPr>
            <w:lang w:val="en-GB"/>
          </w:rPr>
          <w:delText xml:space="preserve">Glazing: As specified in </w:delText>
        </w:r>
        <w:r w:rsidRPr="001A7C45" w:rsidDel="00F171F4">
          <w:rPr>
            <w:lang w:val="en-GB"/>
            <w:rPrChange w:id="665" w:author="James Faas" w:date="2022-11-23T16:31:00Z">
              <w:rPr>
                <w:highlight w:val="yellow"/>
                <w:lang w:val="en-GB"/>
              </w:rPr>
            </w:rPrChange>
          </w:rPr>
          <w:delText>Section 08800 – Glazing</w:delText>
        </w:r>
        <w:r w:rsidRPr="001A7C45" w:rsidDel="00F171F4">
          <w:rPr>
            <w:lang w:val="en-GB"/>
          </w:rPr>
          <w:delText>.</w:delText>
        </w:r>
      </w:del>
    </w:p>
    <w:p w14:paraId="4CF5A271" w14:textId="77777777" w:rsidR="009F02C2" w:rsidRPr="001A7C45" w:rsidRDefault="009F02C2" w:rsidP="007B61B5">
      <w:pPr>
        <w:pStyle w:val="Heading3"/>
        <w:tabs>
          <w:tab w:val="clear" w:pos="1440"/>
          <w:tab w:val="left" w:pos="1418"/>
        </w:tabs>
        <w:ind w:left="1418" w:hanging="709"/>
        <w:rPr>
          <w:lang w:val="en-GB"/>
        </w:rPr>
      </w:pPr>
      <w:r w:rsidRPr="001A7C45">
        <w:rPr>
          <w:lang w:val="en-GB"/>
        </w:rPr>
        <w:t>Make provisions for glazing as indicated and provide necessary glazing stops.</w:t>
      </w:r>
    </w:p>
    <w:p w14:paraId="0665AEBB" w14:textId="77777777" w:rsidR="009F02C2" w:rsidRPr="001A7C45" w:rsidRDefault="009F02C2" w:rsidP="007B61B5">
      <w:pPr>
        <w:pStyle w:val="Heading4"/>
        <w:tabs>
          <w:tab w:val="left" w:pos="2127"/>
        </w:tabs>
        <w:ind w:left="2127" w:hanging="709"/>
        <w:rPr>
          <w:lang w:val="en-GB"/>
        </w:rPr>
      </w:pPr>
      <w:r w:rsidRPr="001A7C45">
        <w:rPr>
          <w:lang w:val="en-GB"/>
        </w:rPr>
        <w:t xml:space="preserve">Provide removable stainless steel glazing beads for use with glazing tapes and compounds and secured with countersunk </w:t>
      </w:r>
      <w:proofErr w:type="gramStart"/>
      <w:r w:rsidRPr="001A7C45">
        <w:rPr>
          <w:lang w:val="en-GB"/>
        </w:rPr>
        <w:t>stainless steel</w:t>
      </w:r>
      <w:proofErr w:type="gramEnd"/>
      <w:r w:rsidRPr="001A7C45">
        <w:rPr>
          <w:lang w:val="en-GB"/>
        </w:rPr>
        <w:t xml:space="preserve"> screws.</w:t>
      </w:r>
    </w:p>
    <w:p w14:paraId="05ED0212" w14:textId="77777777" w:rsidR="009F02C2" w:rsidRPr="001A7C45" w:rsidRDefault="009F02C2" w:rsidP="007B61B5">
      <w:pPr>
        <w:pStyle w:val="Heading4"/>
        <w:tabs>
          <w:tab w:val="left" w:pos="2127"/>
        </w:tabs>
        <w:ind w:left="2127" w:hanging="709"/>
        <w:rPr>
          <w:u w:val="single"/>
          <w:lang w:val="en-GB"/>
        </w:rPr>
      </w:pPr>
      <w:r w:rsidRPr="001A7C45">
        <w:rPr>
          <w:lang w:val="en-GB"/>
        </w:rPr>
        <w:t xml:space="preserve">Design exterior glazing stops </w:t>
      </w:r>
      <w:r w:rsidR="00FE6E69" w:rsidRPr="001A7C45">
        <w:rPr>
          <w:lang w:val="en-GB"/>
        </w:rPr>
        <w:t xml:space="preserve">shall </w:t>
      </w:r>
      <w:r w:rsidRPr="001A7C45">
        <w:rPr>
          <w:lang w:val="en-GB"/>
        </w:rPr>
        <w:t>be tamperproof.</w:t>
      </w:r>
    </w:p>
    <w:p w14:paraId="7075209D" w14:textId="77777777" w:rsidR="009F02C2" w:rsidRPr="001A7C45" w:rsidRDefault="009F02C2" w:rsidP="009F02C2">
      <w:pPr>
        <w:pStyle w:val="Heading2"/>
        <w:rPr>
          <w:lang w:val="en-GB"/>
        </w:rPr>
      </w:pPr>
      <w:r w:rsidRPr="001A7C45">
        <w:rPr>
          <w:lang w:val="en-GB"/>
        </w:rPr>
        <w:t>Frames</w:t>
      </w:r>
      <w:r w:rsidR="00C02329" w:rsidRPr="001A7C45">
        <w:rPr>
          <w:lang w:val="en-GB"/>
        </w:rPr>
        <w:t xml:space="preserve"> </w:t>
      </w:r>
      <w:r w:rsidRPr="001A7C45">
        <w:rPr>
          <w:lang w:val="en-GB"/>
        </w:rPr>
        <w:t>Fabrication</w:t>
      </w:r>
      <w:r w:rsidR="00C02329" w:rsidRPr="001A7C45">
        <w:rPr>
          <w:lang w:val="en-GB"/>
        </w:rPr>
        <w:t xml:space="preserve"> </w:t>
      </w:r>
      <w:r w:rsidRPr="001A7C45">
        <w:rPr>
          <w:lang w:val="en-GB"/>
        </w:rPr>
        <w:t>General</w:t>
      </w:r>
    </w:p>
    <w:p w14:paraId="58710A17" w14:textId="77777777" w:rsidR="009F02C2" w:rsidRPr="001A7C45" w:rsidRDefault="009F02C2" w:rsidP="007B61B5">
      <w:pPr>
        <w:pStyle w:val="Heading3"/>
        <w:tabs>
          <w:tab w:val="clear" w:pos="1440"/>
          <w:tab w:val="left" w:pos="1418"/>
        </w:tabs>
        <w:ind w:left="1418" w:hanging="709"/>
        <w:rPr>
          <w:lang w:val="en-GB"/>
        </w:rPr>
      </w:pPr>
      <w:r w:rsidRPr="001A7C45">
        <w:rPr>
          <w:lang w:val="en-GB"/>
        </w:rPr>
        <w:t xml:space="preserve">Fabricate frames in accordance with </w:t>
      </w:r>
      <w:r w:rsidRPr="001A7C45">
        <w:rPr>
          <w:lang w:val="en-GB"/>
          <w:rPrChange w:id="666" w:author="James Faas" w:date="2022-11-23T16:32:00Z">
            <w:rPr>
              <w:highlight w:val="yellow"/>
              <w:lang w:val="en-GB"/>
            </w:rPr>
          </w:rPrChange>
        </w:rPr>
        <w:t>CSDFMA specifications</w:t>
      </w:r>
      <w:r w:rsidRPr="001A7C45">
        <w:rPr>
          <w:lang w:val="en-GB"/>
        </w:rPr>
        <w:t>.</w:t>
      </w:r>
    </w:p>
    <w:p w14:paraId="039CF34B" w14:textId="77777777" w:rsidR="009F02C2" w:rsidRPr="001A7C45" w:rsidRDefault="009F02C2" w:rsidP="007B61B5">
      <w:pPr>
        <w:pStyle w:val="Heading3"/>
        <w:tabs>
          <w:tab w:val="clear" w:pos="1440"/>
          <w:tab w:val="left" w:pos="1418"/>
        </w:tabs>
        <w:ind w:left="1418" w:hanging="709"/>
        <w:rPr>
          <w:lang w:val="en-GB"/>
        </w:rPr>
      </w:pPr>
      <w:r w:rsidRPr="001A7C45">
        <w:rPr>
          <w:lang w:val="en-GB"/>
        </w:rPr>
        <w:t>Fabricate frames to profiles and maximum face sizes as indicated.</w:t>
      </w:r>
    </w:p>
    <w:p w14:paraId="372E3D0B" w14:textId="235AC7A8" w:rsidR="009F02C2" w:rsidRPr="001A7C45" w:rsidRDefault="009F02C2" w:rsidP="007B61B5">
      <w:pPr>
        <w:pStyle w:val="Heading3"/>
        <w:tabs>
          <w:tab w:val="clear" w:pos="1440"/>
          <w:tab w:val="left" w:pos="1418"/>
        </w:tabs>
        <w:ind w:left="1418" w:hanging="709"/>
        <w:rPr>
          <w:lang w:val="en-GB"/>
        </w:rPr>
      </w:pPr>
      <w:r w:rsidRPr="001A7C45">
        <w:rPr>
          <w:lang w:val="en-GB"/>
        </w:rPr>
        <w:t xml:space="preserve">Exterior frames: 1.6 mm welded </w:t>
      </w:r>
      <w:del w:id="667" w:author="James Faas" w:date="2022-11-23T16:31:00Z">
        <w:r w:rsidRPr="001A7C45" w:rsidDel="001A7C45">
          <w:rPr>
            <w:lang w:val="en-GB"/>
          </w:rPr>
          <w:delText xml:space="preserve">thermally broken </w:delText>
        </w:r>
      </w:del>
      <w:r w:rsidRPr="001A7C45">
        <w:rPr>
          <w:lang w:val="en-GB"/>
        </w:rPr>
        <w:t>type construction.</w:t>
      </w:r>
    </w:p>
    <w:p w14:paraId="03E89CB3" w14:textId="77777777" w:rsidR="009F02C2" w:rsidRPr="001A7C45" w:rsidRDefault="009F02C2" w:rsidP="007B61B5">
      <w:pPr>
        <w:pStyle w:val="Heading3"/>
        <w:tabs>
          <w:tab w:val="clear" w:pos="1440"/>
          <w:tab w:val="left" w:pos="1418"/>
        </w:tabs>
        <w:ind w:left="1418" w:hanging="709"/>
        <w:rPr>
          <w:lang w:val="en-GB"/>
        </w:rPr>
      </w:pPr>
      <w:r w:rsidRPr="001A7C45">
        <w:rPr>
          <w:lang w:val="en-GB"/>
        </w:rPr>
        <w:t xml:space="preserve">Interior frames: 1.6 mm </w:t>
      </w:r>
      <w:del w:id="668" w:author="Mabel Chow" w:date="2022-04-26T13:55:00Z">
        <w:r w:rsidRPr="001A7C45" w:rsidDel="00F171F4">
          <w:rPr>
            <w:lang w:val="en-GB"/>
            <w:rPrChange w:id="669" w:author="James Faas" w:date="2022-11-23T16:32:00Z">
              <w:rPr>
                <w:highlight w:val="yellow"/>
                <w:lang w:val="en-GB"/>
              </w:rPr>
            </w:rPrChange>
          </w:rPr>
          <w:delText>[</w:delText>
        </w:r>
      </w:del>
      <w:r w:rsidRPr="001A7C45">
        <w:rPr>
          <w:lang w:val="en-GB"/>
          <w:rPrChange w:id="670" w:author="James Faas" w:date="2022-11-23T16:32:00Z">
            <w:rPr>
              <w:highlight w:val="yellow"/>
              <w:lang w:val="en-GB"/>
            </w:rPr>
          </w:rPrChange>
        </w:rPr>
        <w:t>welded</w:t>
      </w:r>
      <w:del w:id="671" w:author="Mabel Chow" w:date="2022-04-26T13:55:00Z">
        <w:r w:rsidRPr="001A7C45" w:rsidDel="00F171F4">
          <w:rPr>
            <w:lang w:val="en-GB"/>
            <w:rPrChange w:id="672" w:author="James Faas" w:date="2022-11-23T16:32:00Z">
              <w:rPr>
                <w:highlight w:val="yellow"/>
                <w:lang w:val="en-GB"/>
              </w:rPr>
            </w:rPrChange>
          </w:rPr>
          <w:delText>] [</w:delText>
        </w:r>
      </w:del>
      <w:ins w:id="673" w:author="Mabel Chow" w:date="2022-04-26T13:55:00Z">
        <w:r w:rsidR="00F171F4" w:rsidRPr="001A7C45">
          <w:rPr>
            <w:lang w:val="en-GB"/>
            <w:rPrChange w:id="674" w:author="James Faas" w:date="2022-11-23T16:32:00Z">
              <w:rPr>
                <w:highlight w:val="yellow"/>
                <w:lang w:val="en-GB"/>
              </w:rPr>
            </w:rPrChange>
          </w:rPr>
          <w:t xml:space="preserve"> </w:t>
        </w:r>
      </w:ins>
      <w:del w:id="675" w:author="Mabel Chow" w:date="2022-04-26T13:56:00Z">
        <w:r w:rsidRPr="001A7C45" w:rsidDel="00F171F4">
          <w:rPr>
            <w:lang w:val="en-GB"/>
            <w:rPrChange w:id="676" w:author="James Faas" w:date="2022-11-23T16:32:00Z">
              <w:rPr>
                <w:highlight w:val="yellow"/>
                <w:lang w:val="en-GB"/>
              </w:rPr>
            </w:rPrChange>
          </w:rPr>
          <w:delText>knocked</w:delText>
        </w:r>
        <w:r w:rsidRPr="001A7C45" w:rsidDel="00F171F4">
          <w:rPr>
            <w:lang w:val="en-GB"/>
            <w:rPrChange w:id="677" w:author="James Faas" w:date="2022-11-23T16:32:00Z">
              <w:rPr>
                <w:highlight w:val="yellow"/>
                <w:lang w:val="en-GB"/>
              </w:rPr>
            </w:rPrChange>
          </w:rPr>
          <w:noBreakHyphen/>
          <w:delText>down]</w:delText>
        </w:r>
        <w:r w:rsidRPr="001A7C45" w:rsidDel="00F171F4">
          <w:rPr>
            <w:lang w:val="en-GB"/>
          </w:rPr>
          <w:delText xml:space="preserve"> </w:delText>
        </w:r>
      </w:del>
      <w:r w:rsidRPr="001A7C45">
        <w:rPr>
          <w:lang w:val="en-GB"/>
        </w:rPr>
        <w:t>type construction.</w:t>
      </w:r>
    </w:p>
    <w:p w14:paraId="0DD0405E" w14:textId="77777777" w:rsidR="009F02C2" w:rsidRPr="001A7C45" w:rsidRDefault="009F02C2" w:rsidP="007B61B5">
      <w:pPr>
        <w:pStyle w:val="Heading3"/>
        <w:tabs>
          <w:tab w:val="clear" w:pos="1440"/>
          <w:tab w:val="left" w:pos="1418"/>
        </w:tabs>
        <w:ind w:left="1418" w:hanging="709"/>
        <w:rPr>
          <w:lang w:val="en-GB"/>
        </w:rPr>
      </w:pPr>
      <w:r w:rsidRPr="001A7C45">
        <w:rPr>
          <w:lang w:val="en-GB"/>
        </w:rPr>
        <w:t xml:space="preserve">Blank, reinforce, </w:t>
      </w:r>
      <w:proofErr w:type="gramStart"/>
      <w:r w:rsidRPr="001A7C45">
        <w:rPr>
          <w:lang w:val="en-GB"/>
        </w:rPr>
        <w:t>drill</w:t>
      </w:r>
      <w:proofErr w:type="gramEnd"/>
      <w:r w:rsidRPr="001A7C45">
        <w:rPr>
          <w:lang w:val="en-GB"/>
        </w:rPr>
        <w:t xml:space="preserve"> and tap frames for mortised, templated hardware, </w:t>
      </w:r>
      <w:del w:id="678" w:author="Mabel Chow" w:date="2022-04-26T13:56:00Z">
        <w:r w:rsidRPr="001A7C45" w:rsidDel="00F171F4">
          <w:rPr>
            <w:lang w:val="en-GB"/>
            <w:rPrChange w:id="679" w:author="James Faas" w:date="2022-11-23T16:32:00Z">
              <w:rPr>
                <w:highlight w:val="yellow"/>
                <w:lang w:val="en-GB"/>
              </w:rPr>
            </w:rPrChange>
          </w:rPr>
          <w:delText>[and electronic hardware]</w:delText>
        </w:r>
        <w:r w:rsidRPr="001A7C45" w:rsidDel="00F171F4">
          <w:rPr>
            <w:lang w:val="en-GB"/>
          </w:rPr>
          <w:delText xml:space="preserve"> </w:delText>
        </w:r>
      </w:del>
      <w:r w:rsidRPr="001A7C45">
        <w:rPr>
          <w:lang w:val="en-GB"/>
        </w:rPr>
        <w:t>using templates provided by finish hardware supplier. Reinforce frames for surface mounted hardware.</w:t>
      </w:r>
    </w:p>
    <w:p w14:paraId="0942189D" w14:textId="77777777" w:rsidR="009F02C2" w:rsidRPr="001A7C45" w:rsidRDefault="009F02C2" w:rsidP="007B61B5">
      <w:pPr>
        <w:pStyle w:val="Heading3"/>
        <w:tabs>
          <w:tab w:val="clear" w:pos="1440"/>
          <w:tab w:val="left" w:pos="1418"/>
        </w:tabs>
        <w:ind w:left="1418" w:hanging="709"/>
        <w:rPr>
          <w:lang w:val="en-GB"/>
        </w:rPr>
      </w:pPr>
      <w:r w:rsidRPr="001A7C45">
        <w:rPr>
          <w:lang w:val="en-GB"/>
        </w:rPr>
        <w:t>Protect mortised cut</w:t>
      </w:r>
      <w:r w:rsidR="009E6224" w:rsidRPr="001A7C45">
        <w:rPr>
          <w:lang w:val="en-GB"/>
        </w:rPr>
        <w:t>-</w:t>
      </w:r>
      <w:r w:rsidRPr="001A7C45">
        <w:rPr>
          <w:lang w:val="en-GB"/>
        </w:rPr>
        <w:t>outs with steel guard boxes.</w:t>
      </w:r>
    </w:p>
    <w:p w14:paraId="47B6F6EE" w14:textId="77777777" w:rsidR="009F02C2" w:rsidRPr="001A7C45" w:rsidRDefault="009F02C2" w:rsidP="007B61B5">
      <w:pPr>
        <w:pStyle w:val="Heading3"/>
        <w:tabs>
          <w:tab w:val="clear" w:pos="1440"/>
          <w:tab w:val="left" w:pos="1418"/>
        </w:tabs>
        <w:ind w:left="1418" w:hanging="709"/>
        <w:rPr>
          <w:lang w:val="en-GB"/>
          <w:rPrChange w:id="680" w:author="James Faas" w:date="2022-11-23T16:32:00Z">
            <w:rPr>
              <w:highlight w:val="yellow"/>
              <w:lang w:val="en-GB"/>
            </w:rPr>
          </w:rPrChange>
        </w:rPr>
      </w:pPr>
      <w:r w:rsidRPr="001A7C45">
        <w:rPr>
          <w:lang w:val="en-GB"/>
        </w:rPr>
        <w:t xml:space="preserve">Prepare frame for door silencers, </w:t>
      </w:r>
      <w:del w:id="681" w:author="Mabel Chow" w:date="2022-04-26T13:56:00Z">
        <w:r w:rsidR="00EE282C" w:rsidRPr="001A7C45" w:rsidDel="00F171F4">
          <w:rPr>
            <w:lang w:val="en-GB"/>
            <w:rPrChange w:id="682" w:author="James Faas" w:date="2022-11-23T16:32:00Z">
              <w:rPr>
                <w:highlight w:val="yellow"/>
                <w:lang w:val="en-GB"/>
              </w:rPr>
            </w:rPrChange>
          </w:rPr>
          <w:delText>[</w:delText>
        </w:r>
      </w:del>
      <w:r w:rsidRPr="001A7C45">
        <w:rPr>
          <w:lang w:val="en-GB"/>
          <w:rPrChange w:id="683" w:author="James Faas" w:date="2022-11-23T16:32:00Z">
            <w:rPr>
              <w:highlight w:val="yellow"/>
              <w:lang w:val="en-GB"/>
            </w:rPr>
          </w:rPrChange>
        </w:rPr>
        <w:t>3 for single door, 2 at head for double door</w:t>
      </w:r>
      <w:del w:id="684" w:author="Mabel Chow" w:date="2022-04-26T13:56:00Z">
        <w:r w:rsidR="00EE282C" w:rsidRPr="001A7C45" w:rsidDel="00F171F4">
          <w:rPr>
            <w:lang w:val="en-GB"/>
            <w:rPrChange w:id="685" w:author="James Faas" w:date="2022-11-23T16:32:00Z">
              <w:rPr>
                <w:highlight w:val="yellow"/>
                <w:lang w:val="en-GB"/>
              </w:rPr>
            </w:rPrChange>
          </w:rPr>
          <w:delText>]</w:delText>
        </w:r>
      </w:del>
      <w:r w:rsidRPr="001A7C45">
        <w:rPr>
          <w:lang w:val="en-GB"/>
          <w:rPrChange w:id="686" w:author="James Faas" w:date="2022-11-23T16:32:00Z">
            <w:rPr>
              <w:highlight w:val="yellow"/>
              <w:lang w:val="en-GB"/>
            </w:rPr>
          </w:rPrChange>
        </w:rPr>
        <w:t>.</w:t>
      </w:r>
    </w:p>
    <w:p w14:paraId="512BF5A1" w14:textId="77777777" w:rsidR="009F02C2" w:rsidRPr="001A7C45" w:rsidRDefault="009F02C2" w:rsidP="007B61B5">
      <w:pPr>
        <w:pStyle w:val="Heading3"/>
        <w:tabs>
          <w:tab w:val="clear" w:pos="1440"/>
          <w:tab w:val="left" w:pos="1418"/>
        </w:tabs>
        <w:ind w:left="1418" w:hanging="709"/>
        <w:rPr>
          <w:lang w:val="en-GB"/>
        </w:rPr>
      </w:pPr>
      <w:r w:rsidRPr="001A7C45">
        <w:rPr>
          <w:lang w:val="en-GB"/>
        </w:rPr>
        <w:t>Manufacturer's nameplates on frames and screens are not permitted.</w:t>
      </w:r>
    </w:p>
    <w:p w14:paraId="1E7B1448" w14:textId="77777777" w:rsidR="009F02C2" w:rsidRPr="001A7C45" w:rsidRDefault="009F02C2" w:rsidP="007B61B5">
      <w:pPr>
        <w:pStyle w:val="Heading3"/>
        <w:tabs>
          <w:tab w:val="clear" w:pos="1440"/>
          <w:tab w:val="left" w:pos="1418"/>
        </w:tabs>
        <w:ind w:left="1418" w:hanging="709"/>
        <w:rPr>
          <w:lang w:val="en-GB"/>
        </w:rPr>
      </w:pPr>
      <w:r w:rsidRPr="001A7C45">
        <w:rPr>
          <w:lang w:val="en-GB"/>
        </w:rPr>
        <w:t>Conceal fastenings except where exposed fastenings are</w:t>
      </w:r>
      <w:r w:rsidR="00E30B6D" w:rsidRPr="001A7C45">
        <w:rPr>
          <w:lang w:val="en-GB"/>
        </w:rPr>
        <w:t xml:space="preserve"> </w:t>
      </w:r>
      <w:r w:rsidRPr="001A7C45">
        <w:rPr>
          <w:lang w:val="en-GB"/>
        </w:rPr>
        <w:t>indicated</w:t>
      </w:r>
      <w:ins w:id="687" w:author="Mabel Chow" w:date="2022-04-26T13:57:00Z">
        <w:r w:rsidR="00A20B17" w:rsidRPr="001A7C45">
          <w:rPr>
            <w:lang w:val="en-GB"/>
          </w:rPr>
          <w:t xml:space="preserve"> in the Contract Documents</w:t>
        </w:r>
      </w:ins>
      <w:r w:rsidRPr="001A7C45">
        <w:rPr>
          <w:lang w:val="en-GB"/>
        </w:rPr>
        <w:t>.</w:t>
      </w:r>
    </w:p>
    <w:p w14:paraId="72C5CC1F" w14:textId="77777777" w:rsidR="009F02C2" w:rsidRPr="001A7C45" w:rsidRDefault="009F02C2" w:rsidP="007B61B5">
      <w:pPr>
        <w:pStyle w:val="Heading3"/>
        <w:tabs>
          <w:tab w:val="clear" w:pos="1440"/>
          <w:tab w:val="left" w:pos="1418"/>
        </w:tabs>
        <w:ind w:left="1418" w:hanging="709"/>
        <w:rPr>
          <w:lang w:val="en-GB"/>
        </w:rPr>
      </w:pPr>
      <w:r w:rsidRPr="001A7C45">
        <w:rPr>
          <w:lang w:val="en-GB"/>
        </w:rPr>
        <w:t>Provide factory</w:t>
      </w:r>
      <w:r w:rsidRPr="001A7C45">
        <w:rPr>
          <w:lang w:val="en-GB"/>
        </w:rPr>
        <w:noBreakHyphen/>
        <w:t>applied touch up primer at areas where zinc coating has been removed during fabrication.</w:t>
      </w:r>
    </w:p>
    <w:p w14:paraId="2934A36B" w14:textId="77777777" w:rsidR="009F02C2" w:rsidRPr="001A7C45" w:rsidRDefault="009F02C2" w:rsidP="007B61B5">
      <w:pPr>
        <w:pStyle w:val="Heading3"/>
        <w:tabs>
          <w:tab w:val="clear" w:pos="1440"/>
          <w:tab w:val="left" w:pos="1418"/>
        </w:tabs>
        <w:ind w:left="1418" w:hanging="709"/>
        <w:rPr>
          <w:lang w:val="en-GB"/>
        </w:rPr>
      </w:pPr>
      <w:r w:rsidRPr="001A7C45">
        <w:rPr>
          <w:lang w:val="en-GB"/>
        </w:rPr>
        <w:t>Insulate exterior frame components with polyurethane insulation.</w:t>
      </w:r>
    </w:p>
    <w:p w14:paraId="636E17E9" w14:textId="2F5010D9" w:rsidR="009F02C2" w:rsidRDefault="009F02C2" w:rsidP="007B61B5">
      <w:pPr>
        <w:pStyle w:val="Heading3"/>
        <w:tabs>
          <w:tab w:val="clear" w:pos="1440"/>
          <w:tab w:val="left" w:pos="1418"/>
        </w:tabs>
        <w:ind w:left="1418" w:hanging="709"/>
        <w:rPr>
          <w:ins w:id="688" w:author="James Faas" w:date="2022-11-23T16:32:00Z"/>
          <w:lang w:val="en-GB"/>
        </w:rPr>
      </w:pPr>
      <w:r w:rsidRPr="001A7C45">
        <w:rPr>
          <w:lang w:val="en-GB"/>
        </w:rPr>
        <w:t>Prepare frames for electrical devices including operators and security devices.</w:t>
      </w:r>
    </w:p>
    <w:p w14:paraId="2DA325E8" w14:textId="4855716B" w:rsidR="001A7C45" w:rsidRPr="001A7C45" w:rsidRDefault="001A7C45" w:rsidP="001A7C45">
      <w:pPr>
        <w:pStyle w:val="Heading3"/>
        <w:rPr>
          <w:rPrChange w:id="689" w:author="James Faas" w:date="2022-11-23T16:32:00Z">
            <w:rPr>
              <w:lang w:val="en-GB"/>
            </w:rPr>
          </w:rPrChange>
        </w:rPr>
        <w:pPrChange w:id="690" w:author="James Faas" w:date="2022-11-23T16:32:00Z">
          <w:pPr>
            <w:pStyle w:val="Heading3"/>
            <w:tabs>
              <w:tab w:val="clear" w:pos="1440"/>
              <w:tab w:val="left" w:pos="1418"/>
            </w:tabs>
            <w:ind w:left="1418" w:hanging="709"/>
          </w:pPr>
        </w:pPrChange>
      </w:pPr>
      <w:ins w:id="691" w:author="James Faas" w:date="2022-11-23T16:32:00Z">
        <w:r w:rsidRPr="005C53B9">
          <w:t>Reinforce head of frames wider than 1200 mm.</w:t>
        </w:r>
      </w:ins>
    </w:p>
    <w:p w14:paraId="11982FE5" w14:textId="77777777" w:rsidR="009F02C2" w:rsidRPr="001A7C45" w:rsidRDefault="009F02C2" w:rsidP="009F02C2">
      <w:pPr>
        <w:pStyle w:val="Heading2"/>
        <w:rPr>
          <w:lang w:val="en-GB"/>
        </w:rPr>
      </w:pPr>
      <w:r w:rsidRPr="001A7C45">
        <w:rPr>
          <w:lang w:val="en-GB"/>
        </w:rPr>
        <w:t>Frame</w:t>
      </w:r>
      <w:r w:rsidR="00C02329" w:rsidRPr="001A7C45">
        <w:rPr>
          <w:lang w:val="en-GB"/>
        </w:rPr>
        <w:t xml:space="preserve"> </w:t>
      </w:r>
      <w:r w:rsidRPr="001A7C45">
        <w:rPr>
          <w:lang w:val="en-GB"/>
        </w:rPr>
        <w:t>Anchorage</w:t>
      </w:r>
    </w:p>
    <w:p w14:paraId="16722D66" w14:textId="77777777" w:rsidR="009F02C2" w:rsidRPr="001A7C45" w:rsidRDefault="009F02C2" w:rsidP="007B61B5">
      <w:pPr>
        <w:pStyle w:val="Heading3"/>
        <w:tabs>
          <w:tab w:val="clear" w:pos="1440"/>
          <w:tab w:val="left" w:pos="1418"/>
        </w:tabs>
        <w:ind w:left="1418" w:hanging="709"/>
        <w:rPr>
          <w:lang w:val="en-GB"/>
        </w:rPr>
      </w:pPr>
      <w:r w:rsidRPr="001A7C45">
        <w:rPr>
          <w:lang w:val="en-GB"/>
        </w:rPr>
        <w:t>Provide appropriate anchorage to floor and wall construction.</w:t>
      </w:r>
    </w:p>
    <w:p w14:paraId="3544674A" w14:textId="77777777" w:rsidR="009F02C2" w:rsidRPr="001A7C45" w:rsidRDefault="009F02C2" w:rsidP="007B61B5">
      <w:pPr>
        <w:pStyle w:val="Heading3"/>
        <w:tabs>
          <w:tab w:val="clear" w:pos="1440"/>
          <w:tab w:val="left" w:pos="1418"/>
        </w:tabs>
        <w:ind w:left="1418" w:hanging="709"/>
        <w:rPr>
          <w:lang w:val="en-GB"/>
        </w:rPr>
      </w:pPr>
      <w:r w:rsidRPr="001A7C45">
        <w:rPr>
          <w:lang w:val="en-GB"/>
        </w:rPr>
        <w:t>Locate each wall anchor immediately above or below each hinge reinforcement on hinge jamb and directly opposite on strike jamb.</w:t>
      </w:r>
    </w:p>
    <w:p w14:paraId="1C3B556E" w14:textId="77777777" w:rsidR="009F02C2" w:rsidRPr="001A7C45" w:rsidRDefault="009F02C2" w:rsidP="007B61B5">
      <w:pPr>
        <w:pStyle w:val="Heading3"/>
        <w:tabs>
          <w:tab w:val="clear" w:pos="1440"/>
          <w:tab w:val="left" w:pos="1418"/>
        </w:tabs>
        <w:ind w:left="1418" w:hanging="709"/>
        <w:rPr>
          <w:lang w:val="en-GB"/>
        </w:rPr>
      </w:pPr>
      <w:r w:rsidRPr="001A7C45">
        <w:rPr>
          <w:lang w:val="en-GB"/>
        </w:rPr>
        <w:t xml:space="preserve">Provide </w:t>
      </w:r>
      <w:r w:rsidR="00074585" w:rsidRPr="001A7C45">
        <w:rPr>
          <w:lang w:val="en-GB"/>
        </w:rPr>
        <w:t xml:space="preserve">two (2) </w:t>
      </w:r>
      <w:r w:rsidRPr="001A7C45">
        <w:rPr>
          <w:lang w:val="en-GB"/>
        </w:rPr>
        <w:t>anchors for rebate opening heights up to 1</w:t>
      </w:r>
      <w:r w:rsidR="009E6224" w:rsidRPr="001A7C45">
        <w:rPr>
          <w:lang w:val="en-GB"/>
        </w:rPr>
        <w:t>,</w:t>
      </w:r>
      <w:r w:rsidRPr="001A7C45">
        <w:rPr>
          <w:lang w:val="en-GB"/>
        </w:rPr>
        <w:t xml:space="preserve">520 mm and </w:t>
      </w:r>
      <w:r w:rsidR="00074585" w:rsidRPr="001A7C45">
        <w:rPr>
          <w:lang w:val="en-GB"/>
        </w:rPr>
        <w:t xml:space="preserve">one (1) </w:t>
      </w:r>
      <w:r w:rsidRPr="001A7C45">
        <w:rPr>
          <w:lang w:val="en-GB"/>
        </w:rPr>
        <w:t>additional anchor for each additional 760 mm of height or fraction thereof.</w:t>
      </w:r>
    </w:p>
    <w:p w14:paraId="2B4924BE" w14:textId="77777777" w:rsidR="009F02C2" w:rsidRPr="001A7C45" w:rsidRDefault="009F02C2" w:rsidP="007B61B5">
      <w:pPr>
        <w:pStyle w:val="Heading3"/>
        <w:tabs>
          <w:tab w:val="clear" w:pos="1440"/>
          <w:tab w:val="left" w:pos="1418"/>
        </w:tabs>
        <w:ind w:left="1418" w:hanging="709"/>
        <w:rPr>
          <w:lang w:val="en-GB"/>
        </w:rPr>
      </w:pPr>
      <w:r w:rsidRPr="001A7C45">
        <w:rPr>
          <w:lang w:val="en-GB"/>
        </w:rPr>
        <w:t xml:space="preserve">Locate anchors for frames in existing openings </w:t>
      </w:r>
      <w:r w:rsidR="00074585" w:rsidRPr="001A7C45">
        <w:rPr>
          <w:lang w:val="en-GB"/>
        </w:rPr>
        <w:t>a maximum of</w:t>
      </w:r>
      <w:r w:rsidRPr="001A7C45">
        <w:rPr>
          <w:lang w:val="en-GB"/>
        </w:rPr>
        <w:t xml:space="preserve"> 150 mm from </w:t>
      </w:r>
      <w:r w:rsidR="00074585" w:rsidRPr="001A7C45">
        <w:rPr>
          <w:lang w:val="en-GB"/>
        </w:rPr>
        <w:t xml:space="preserve">the </w:t>
      </w:r>
      <w:r w:rsidRPr="001A7C45">
        <w:rPr>
          <w:lang w:val="en-GB"/>
        </w:rPr>
        <w:t xml:space="preserve">top and bottom of each </w:t>
      </w:r>
      <w:proofErr w:type="gramStart"/>
      <w:r w:rsidRPr="001A7C45">
        <w:rPr>
          <w:lang w:val="en-GB"/>
        </w:rPr>
        <w:t>jambs</w:t>
      </w:r>
      <w:proofErr w:type="gramEnd"/>
      <w:r w:rsidRPr="001A7C45">
        <w:rPr>
          <w:lang w:val="en-GB"/>
        </w:rPr>
        <w:t xml:space="preserve"> and intermediate at 660 mm o.c. maximum.</w:t>
      </w:r>
    </w:p>
    <w:p w14:paraId="30136750" w14:textId="77777777" w:rsidR="00225DE4" w:rsidRPr="001A7C45" w:rsidRDefault="00225DE4" w:rsidP="00225DE4">
      <w:pPr>
        <w:pStyle w:val="Heading2"/>
        <w:rPr>
          <w:lang w:val="en-GB"/>
        </w:rPr>
      </w:pPr>
      <w:r w:rsidRPr="001A7C45">
        <w:rPr>
          <w:lang w:val="en-GB"/>
        </w:rPr>
        <w:t>Frames:</w:t>
      </w:r>
      <w:r w:rsidR="00C02329" w:rsidRPr="001A7C45">
        <w:rPr>
          <w:lang w:val="en-GB"/>
        </w:rPr>
        <w:t xml:space="preserve"> </w:t>
      </w:r>
      <w:r w:rsidRPr="001A7C45">
        <w:rPr>
          <w:lang w:val="en-GB"/>
        </w:rPr>
        <w:t>Welded Type</w:t>
      </w:r>
    </w:p>
    <w:p w14:paraId="736F3D2E" w14:textId="77777777" w:rsidR="00225DE4" w:rsidRPr="001A7C45" w:rsidRDefault="00225DE4" w:rsidP="007B61B5">
      <w:pPr>
        <w:pStyle w:val="Heading3"/>
        <w:tabs>
          <w:tab w:val="clear" w:pos="1440"/>
          <w:tab w:val="left" w:pos="1418"/>
        </w:tabs>
        <w:ind w:left="1418" w:hanging="709"/>
        <w:rPr>
          <w:lang w:val="en-GB"/>
        </w:rPr>
      </w:pPr>
      <w:r w:rsidRPr="001A7C45">
        <w:rPr>
          <w:lang w:val="en-GB"/>
        </w:rPr>
        <w:t>Welding</w:t>
      </w:r>
      <w:r w:rsidR="00074585" w:rsidRPr="001A7C45">
        <w:rPr>
          <w:lang w:val="en-GB"/>
        </w:rPr>
        <w:t>:</w:t>
      </w:r>
      <w:r w:rsidRPr="001A7C45">
        <w:rPr>
          <w:lang w:val="en-GB"/>
        </w:rPr>
        <w:t xml:space="preserve"> in accordance with </w:t>
      </w:r>
      <w:r w:rsidRPr="001A7C45">
        <w:rPr>
          <w:lang w:val="en-GB"/>
          <w:rPrChange w:id="692" w:author="James Faas" w:date="2022-11-23T16:33:00Z">
            <w:rPr>
              <w:highlight w:val="yellow"/>
              <w:lang w:val="en-GB"/>
            </w:rPr>
          </w:rPrChange>
        </w:rPr>
        <w:t>CSA W59</w:t>
      </w:r>
      <w:del w:id="693" w:author="James Faas" w:date="2022-11-23T16:33:00Z">
        <w:r w:rsidR="009E6224" w:rsidRPr="001A7C45" w:rsidDel="001A7C45">
          <w:rPr>
            <w:lang w:val="en-GB"/>
            <w:rPrChange w:id="694" w:author="James Faas" w:date="2022-11-23T16:33:00Z">
              <w:rPr>
                <w:highlight w:val="yellow"/>
                <w:lang w:val="en-GB"/>
              </w:rPr>
            </w:rPrChange>
          </w:rPr>
          <w:delText>-13</w:delText>
        </w:r>
      </w:del>
      <w:r w:rsidRPr="001A7C45">
        <w:rPr>
          <w:lang w:val="en-GB"/>
          <w:rPrChange w:id="695" w:author="James Faas" w:date="2022-11-23T16:33:00Z">
            <w:rPr>
              <w:highlight w:val="yellow"/>
              <w:lang w:val="en-GB"/>
            </w:rPr>
          </w:rPrChange>
        </w:rPr>
        <w:t>.</w:t>
      </w:r>
    </w:p>
    <w:p w14:paraId="0D8AF4BE" w14:textId="77777777" w:rsidR="00225DE4" w:rsidRPr="001A7C45" w:rsidRDefault="00225DE4" w:rsidP="007B61B5">
      <w:pPr>
        <w:pStyle w:val="Heading3"/>
        <w:tabs>
          <w:tab w:val="clear" w:pos="1440"/>
          <w:tab w:val="left" w:pos="1418"/>
        </w:tabs>
        <w:ind w:left="1418" w:hanging="709"/>
        <w:rPr>
          <w:lang w:val="en-GB"/>
        </w:rPr>
      </w:pPr>
      <w:r w:rsidRPr="001A7C45">
        <w:rPr>
          <w:lang w:val="en-GB"/>
        </w:rPr>
        <w:t>Accurately mitre or mechanically joint frame product and securely weld on inside of profile.</w:t>
      </w:r>
    </w:p>
    <w:p w14:paraId="26DBC736" w14:textId="77777777" w:rsidR="00225DE4" w:rsidRPr="001A7C45" w:rsidRDefault="00225DE4" w:rsidP="007B61B5">
      <w:pPr>
        <w:pStyle w:val="Heading3"/>
        <w:tabs>
          <w:tab w:val="clear" w:pos="1440"/>
          <w:tab w:val="left" w:pos="1418"/>
        </w:tabs>
        <w:ind w:left="1418" w:hanging="709"/>
        <w:rPr>
          <w:lang w:val="en-GB"/>
        </w:rPr>
      </w:pPr>
      <w:r w:rsidRPr="001A7C45">
        <w:rPr>
          <w:lang w:val="en-GB"/>
        </w:rPr>
        <w:t>Cope accurately and securely weld butt joints of mullions, transom bars, centre rails and sills.</w:t>
      </w:r>
    </w:p>
    <w:p w14:paraId="58762035" w14:textId="77777777" w:rsidR="00225DE4" w:rsidRPr="001A7C45" w:rsidRDefault="00225DE4" w:rsidP="007B61B5">
      <w:pPr>
        <w:pStyle w:val="Heading3"/>
        <w:tabs>
          <w:tab w:val="clear" w:pos="1440"/>
          <w:tab w:val="left" w:pos="1418"/>
        </w:tabs>
        <w:ind w:left="1418" w:hanging="709"/>
        <w:rPr>
          <w:lang w:val="en-GB"/>
        </w:rPr>
      </w:pPr>
      <w:r w:rsidRPr="001A7C45">
        <w:rPr>
          <w:lang w:val="en-GB"/>
        </w:rPr>
        <w:lastRenderedPageBreak/>
        <w:t xml:space="preserve">Grind welded joints and corners to a flat plane, fill with </w:t>
      </w:r>
      <w:r w:rsidR="00C8497B" w:rsidRPr="001A7C45">
        <w:rPr>
          <w:lang w:val="en-GB"/>
        </w:rPr>
        <w:t>metallic</w:t>
      </w:r>
      <w:r w:rsidRPr="001A7C45">
        <w:rPr>
          <w:lang w:val="en-GB"/>
        </w:rPr>
        <w:t xml:space="preserve"> paste and sane to uniform smooth finish.</w:t>
      </w:r>
    </w:p>
    <w:p w14:paraId="46BE76EE" w14:textId="77777777" w:rsidR="00225DE4" w:rsidRPr="001A7C45" w:rsidRDefault="00225DE4" w:rsidP="007B61B5">
      <w:pPr>
        <w:pStyle w:val="Heading3"/>
        <w:tabs>
          <w:tab w:val="clear" w:pos="1440"/>
          <w:tab w:val="left" w:pos="1418"/>
        </w:tabs>
        <w:ind w:left="1418" w:hanging="709"/>
        <w:rPr>
          <w:lang w:val="en-GB"/>
        </w:rPr>
      </w:pPr>
      <w:r w:rsidRPr="001A7C45">
        <w:rPr>
          <w:lang w:val="en-GB"/>
        </w:rPr>
        <w:t>Securely attach floor anchors to inside of each jamb profile.</w:t>
      </w:r>
    </w:p>
    <w:p w14:paraId="13E574F6" w14:textId="77777777" w:rsidR="00225DE4" w:rsidRPr="001A7C45" w:rsidRDefault="00225DE4" w:rsidP="007B61B5">
      <w:pPr>
        <w:pStyle w:val="Heading3"/>
        <w:tabs>
          <w:tab w:val="clear" w:pos="1440"/>
          <w:tab w:val="left" w:pos="1418"/>
        </w:tabs>
        <w:ind w:left="1418" w:hanging="709"/>
        <w:rPr>
          <w:lang w:val="en-GB"/>
        </w:rPr>
      </w:pPr>
      <w:r w:rsidRPr="001A7C45">
        <w:rPr>
          <w:lang w:val="en-GB"/>
        </w:rPr>
        <w:t xml:space="preserve">Weld in </w:t>
      </w:r>
      <w:r w:rsidR="00074585" w:rsidRPr="001A7C45">
        <w:rPr>
          <w:lang w:val="en-GB"/>
        </w:rPr>
        <w:t xml:space="preserve">two (2) </w:t>
      </w:r>
      <w:r w:rsidRPr="001A7C45">
        <w:rPr>
          <w:lang w:val="en-GB"/>
        </w:rPr>
        <w:t>temporary jamb spreaders per frame to maintain proper alignment during shipment.</w:t>
      </w:r>
    </w:p>
    <w:p w14:paraId="64C4B571" w14:textId="77777777" w:rsidR="00225DE4" w:rsidRPr="001A7C45" w:rsidRDefault="00225DE4" w:rsidP="007B61B5">
      <w:pPr>
        <w:pStyle w:val="Heading3"/>
        <w:tabs>
          <w:tab w:val="clear" w:pos="1440"/>
          <w:tab w:val="left" w:pos="1418"/>
        </w:tabs>
        <w:ind w:left="1418" w:hanging="709"/>
        <w:rPr>
          <w:lang w:val="en-GB"/>
        </w:rPr>
      </w:pPr>
      <w:r w:rsidRPr="001A7C45">
        <w:rPr>
          <w:lang w:val="en-GB"/>
        </w:rPr>
        <w:t xml:space="preserve">Fabricate frame products for openings </w:t>
      </w:r>
      <w:del w:id="696" w:author="Mabel Chow" w:date="2022-04-26T13:59:00Z">
        <w:r w:rsidRPr="001A7C45" w:rsidDel="007B5A87">
          <w:rPr>
            <w:highlight w:val="yellow"/>
            <w:lang w:val="en-GB"/>
          </w:rPr>
          <w:delText>[____]</w:delText>
        </w:r>
        <w:r w:rsidRPr="001A7C45" w:rsidDel="007B5A87">
          <w:rPr>
            <w:lang w:val="en-GB"/>
          </w:rPr>
          <w:delText xml:space="preserve"> in sections, </w:delText>
        </w:r>
        <w:r w:rsidRPr="001A7C45" w:rsidDel="007B5A87">
          <w:rPr>
            <w:highlight w:val="yellow"/>
            <w:lang w:val="en-GB"/>
          </w:rPr>
          <w:delText>[____] x [____]</w:delText>
        </w:r>
        <w:r w:rsidRPr="001A7C45" w:rsidDel="007B5A87">
          <w:rPr>
            <w:lang w:val="en-GB"/>
          </w:rPr>
          <w:delText xml:space="preserve"> mm,</w:delText>
        </w:r>
      </w:del>
      <w:ins w:id="697" w:author="Mabel Chow" w:date="2022-04-26T13:59:00Z">
        <w:r w:rsidR="007B5A87" w:rsidRPr="001A7C45">
          <w:rPr>
            <w:lang w:val="en-GB"/>
          </w:rPr>
          <w:t>which are manageable with section,</w:t>
        </w:r>
      </w:ins>
      <w:r w:rsidRPr="001A7C45">
        <w:rPr>
          <w:lang w:val="en-GB"/>
        </w:rPr>
        <w:t xml:space="preserve"> splice joints for field assembly.</w:t>
      </w:r>
    </w:p>
    <w:p w14:paraId="6971931B" w14:textId="77777777" w:rsidR="00225DE4" w:rsidRPr="001A7C45" w:rsidRDefault="00225DE4" w:rsidP="007B61B5">
      <w:pPr>
        <w:pStyle w:val="Heading3"/>
        <w:tabs>
          <w:tab w:val="clear" w:pos="1440"/>
          <w:tab w:val="left" w:pos="1418"/>
        </w:tabs>
        <w:ind w:left="1418" w:hanging="709"/>
        <w:rPr>
          <w:lang w:val="en-GB"/>
        </w:rPr>
      </w:pPr>
      <w:r w:rsidRPr="001A7C45">
        <w:rPr>
          <w:lang w:val="en-GB"/>
        </w:rPr>
        <w:t>Securely attach lead to inside of frame profile from return to jamb soffit inclusive on door side of frame only.</w:t>
      </w:r>
    </w:p>
    <w:p w14:paraId="45255198" w14:textId="77777777" w:rsidR="00225DE4" w:rsidRPr="001A7C45" w:rsidDel="007B5A87" w:rsidRDefault="00225DE4" w:rsidP="00225DE4">
      <w:pPr>
        <w:pStyle w:val="Heading2"/>
        <w:rPr>
          <w:del w:id="698" w:author="Mabel Chow" w:date="2022-04-26T14:00:00Z"/>
          <w:lang w:val="en-GB"/>
        </w:rPr>
      </w:pPr>
      <w:del w:id="699" w:author="Mabel Chow" w:date="2022-04-26T14:00:00Z">
        <w:r w:rsidRPr="001A7C45" w:rsidDel="007B5A87">
          <w:rPr>
            <w:lang w:val="en-GB"/>
          </w:rPr>
          <w:delText>Frames:</w:delText>
        </w:r>
        <w:r w:rsidR="00631E2F" w:rsidRPr="001A7C45" w:rsidDel="007B5A87">
          <w:rPr>
            <w:lang w:val="en-GB"/>
          </w:rPr>
          <w:delText xml:space="preserve"> </w:delText>
        </w:r>
        <w:r w:rsidRPr="001A7C45" w:rsidDel="007B5A87">
          <w:rPr>
            <w:lang w:val="en-GB"/>
          </w:rPr>
          <w:delText>Knocked-Down Type</w:delText>
        </w:r>
      </w:del>
    </w:p>
    <w:p w14:paraId="43B80571" w14:textId="77777777" w:rsidR="00225DE4" w:rsidRPr="001A7C45" w:rsidDel="007B5A87" w:rsidRDefault="00225DE4" w:rsidP="007B61B5">
      <w:pPr>
        <w:pStyle w:val="Heading3"/>
        <w:tabs>
          <w:tab w:val="clear" w:pos="1440"/>
          <w:tab w:val="left" w:pos="1418"/>
        </w:tabs>
        <w:ind w:left="1418" w:hanging="709"/>
        <w:rPr>
          <w:del w:id="700" w:author="Mabel Chow" w:date="2022-04-26T14:00:00Z"/>
          <w:lang w:val="en-GB"/>
        </w:rPr>
      </w:pPr>
      <w:del w:id="701" w:author="Mabel Chow" w:date="2022-04-26T14:00:00Z">
        <w:r w:rsidRPr="001A7C45" w:rsidDel="007B5A87">
          <w:rPr>
            <w:lang w:val="en-GB"/>
          </w:rPr>
          <w:delText>Ship knocked</w:delText>
        </w:r>
        <w:r w:rsidRPr="001A7C45" w:rsidDel="007B5A87">
          <w:rPr>
            <w:lang w:val="en-GB"/>
          </w:rPr>
          <w:noBreakHyphen/>
          <w:delText>down type frames unassembled.</w:delText>
        </w:r>
      </w:del>
    </w:p>
    <w:p w14:paraId="05B595FF" w14:textId="77777777" w:rsidR="00225DE4" w:rsidRPr="001A7C45" w:rsidDel="007B5A87" w:rsidRDefault="00225DE4" w:rsidP="007B61B5">
      <w:pPr>
        <w:pStyle w:val="Heading3"/>
        <w:tabs>
          <w:tab w:val="clear" w:pos="1440"/>
          <w:tab w:val="left" w:pos="1418"/>
        </w:tabs>
        <w:ind w:left="1418" w:hanging="709"/>
        <w:rPr>
          <w:del w:id="702" w:author="Mabel Chow" w:date="2022-04-26T14:00:00Z"/>
          <w:lang w:val="en-GB"/>
        </w:rPr>
      </w:pPr>
      <w:del w:id="703" w:author="Mabel Chow" w:date="2022-04-26T14:00:00Z">
        <w:r w:rsidRPr="001A7C45" w:rsidDel="007B5A87">
          <w:rPr>
            <w:lang w:val="en-GB"/>
          </w:rPr>
          <w:delText>Provide frames with mechanical joints which inter</w:delText>
        </w:r>
        <w:r w:rsidRPr="001A7C45" w:rsidDel="007B5A87">
          <w:rPr>
            <w:lang w:val="en-GB"/>
          </w:rPr>
          <w:noBreakHyphen/>
          <w:delText xml:space="preserve">lock securely and provide functionally satisfactory performance when assembled and installed in accordance with </w:delText>
        </w:r>
        <w:r w:rsidRPr="001A7C45" w:rsidDel="007B5A87">
          <w:rPr>
            <w:highlight w:val="yellow"/>
            <w:lang w:val="en-GB"/>
          </w:rPr>
          <w:delText>CSDFMA Recommended Installation Guide for Steel Doors and Frames.</w:delText>
        </w:r>
      </w:del>
    </w:p>
    <w:p w14:paraId="2248183A" w14:textId="77777777" w:rsidR="00225DE4" w:rsidRPr="001A7C45" w:rsidDel="007B5A87" w:rsidRDefault="00225DE4" w:rsidP="007B61B5">
      <w:pPr>
        <w:pStyle w:val="Heading3"/>
        <w:tabs>
          <w:tab w:val="clear" w:pos="1440"/>
          <w:tab w:val="left" w:pos="1418"/>
        </w:tabs>
        <w:ind w:left="1418" w:hanging="709"/>
        <w:rPr>
          <w:del w:id="704" w:author="Mabel Chow" w:date="2022-04-26T14:00:00Z"/>
          <w:lang w:val="en-GB"/>
        </w:rPr>
      </w:pPr>
      <w:del w:id="705" w:author="Mabel Chow" w:date="2022-04-26T14:00:00Z">
        <w:r w:rsidRPr="001A7C45" w:rsidDel="007B5A87">
          <w:rPr>
            <w:lang w:val="en-GB"/>
          </w:rPr>
          <w:delText>Securely attach floor anchors to inside of each jamb profile.</w:delText>
        </w:r>
      </w:del>
    </w:p>
    <w:p w14:paraId="42D63293" w14:textId="77777777" w:rsidR="00225DE4" w:rsidRPr="001A7C45" w:rsidDel="007B5A87" w:rsidRDefault="00225DE4" w:rsidP="00225DE4">
      <w:pPr>
        <w:pStyle w:val="Heading2"/>
        <w:rPr>
          <w:del w:id="706" w:author="Mabel Chow" w:date="2022-04-26T14:00:00Z"/>
          <w:lang w:val="en-GB"/>
        </w:rPr>
      </w:pPr>
      <w:del w:id="707" w:author="Mabel Chow" w:date="2022-04-26T14:00:00Z">
        <w:r w:rsidRPr="001A7C45" w:rsidDel="007B5A87">
          <w:rPr>
            <w:lang w:val="en-GB"/>
          </w:rPr>
          <w:delText>Frames:</w:delText>
        </w:r>
        <w:r w:rsidR="00C02329" w:rsidRPr="001A7C45" w:rsidDel="007B5A87">
          <w:rPr>
            <w:lang w:val="en-GB"/>
          </w:rPr>
          <w:delText xml:space="preserve"> </w:delText>
        </w:r>
        <w:r w:rsidRPr="001A7C45" w:rsidDel="007B5A87">
          <w:rPr>
            <w:lang w:val="en-GB"/>
          </w:rPr>
          <w:delText>Slip-on</w:delText>
        </w:r>
        <w:r w:rsidR="00C02329" w:rsidRPr="001A7C45" w:rsidDel="007B5A87">
          <w:rPr>
            <w:lang w:val="en-GB"/>
          </w:rPr>
          <w:delText xml:space="preserve"> </w:delText>
        </w:r>
        <w:r w:rsidRPr="001A7C45" w:rsidDel="007B5A87">
          <w:rPr>
            <w:lang w:val="en-GB"/>
          </w:rPr>
          <w:delText>Type</w:delText>
        </w:r>
      </w:del>
    </w:p>
    <w:p w14:paraId="2E5F1283" w14:textId="77777777" w:rsidR="00225DE4" w:rsidRPr="001A7C45" w:rsidDel="007B5A87" w:rsidRDefault="00225DE4" w:rsidP="007B61B5">
      <w:pPr>
        <w:pStyle w:val="Heading3"/>
        <w:tabs>
          <w:tab w:val="clear" w:pos="1440"/>
          <w:tab w:val="left" w:pos="1418"/>
        </w:tabs>
        <w:ind w:left="1418" w:hanging="709"/>
        <w:rPr>
          <w:del w:id="708" w:author="Mabel Chow" w:date="2022-04-26T14:00:00Z"/>
          <w:lang w:val="en-GB"/>
        </w:rPr>
      </w:pPr>
      <w:del w:id="709" w:author="Mabel Chow" w:date="2022-04-26T14:00:00Z">
        <w:r w:rsidRPr="001A7C45" w:rsidDel="007B5A87">
          <w:rPr>
            <w:lang w:val="en-GB"/>
          </w:rPr>
          <w:delText>Ship slip</w:delText>
        </w:r>
        <w:r w:rsidRPr="001A7C45" w:rsidDel="007B5A87">
          <w:rPr>
            <w:lang w:val="en-GB"/>
          </w:rPr>
          <w:noBreakHyphen/>
          <w:delText>on type frames unassembled.</w:delText>
        </w:r>
      </w:del>
    </w:p>
    <w:p w14:paraId="1055EEA7" w14:textId="77777777" w:rsidR="00225DE4" w:rsidRPr="001A7C45" w:rsidDel="007B5A87" w:rsidRDefault="00225DE4" w:rsidP="007B61B5">
      <w:pPr>
        <w:pStyle w:val="Heading3"/>
        <w:tabs>
          <w:tab w:val="clear" w:pos="1440"/>
          <w:tab w:val="left" w:pos="1418"/>
        </w:tabs>
        <w:ind w:left="1418" w:hanging="709"/>
        <w:rPr>
          <w:del w:id="710" w:author="Mabel Chow" w:date="2022-04-26T14:00:00Z"/>
          <w:lang w:val="en-GB"/>
        </w:rPr>
      </w:pPr>
      <w:del w:id="711" w:author="Mabel Chow" w:date="2022-04-26T14:00:00Z">
        <w:r w:rsidRPr="001A7C45" w:rsidDel="007B5A87">
          <w:rPr>
            <w:lang w:val="en-GB"/>
          </w:rPr>
          <w:delText>Provide frames with mechanical joints which inter</w:delText>
        </w:r>
        <w:r w:rsidRPr="001A7C45" w:rsidDel="007B5A87">
          <w:rPr>
            <w:lang w:val="en-GB"/>
          </w:rPr>
          <w:noBreakHyphen/>
          <w:delText xml:space="preserve">lock securely and provide functionally satisfactory performance when installed in accordance with </w:delText>
        </w:r>
        <w:r w:rsidRPr="001A7C45" w:rsidDel="007B5A87">
          <w:rPr>
            <w:highlight w:val="yellow"/>
            <w:lang w:val="en-GB"/>
          </w:rPr>
          <w:delText>CSDFMA Recommended Installation Guide for Steel Doors and Frames</w:delText>
        </w:r>
        <w:r w:rsidRPr="001A7C45" w:rsidDel="007B5A87">
          <w:rPr>
            <w:lang w:val="en-GB"/>
          </w:rPr>
          <w:delText xml:space="preserve"> and manufacturers' instructions.</w:delText>
        </w:r>
      </w:del>
    </w:p>
    <w:p w14:paraId="4BB145F3" w14:textId="77777777" w:rsidR="00225DE4" w:rsidRPr="001A7C45" w:rsidDel="007B5A87" w:rsidRDefault="00225DE4" w:rsidP="007B61B5">
      <w:pPr>
        <w:pStyle w:val="Heading3"/>
        <w:tabs>
          <w:tab w:val="clear" w:pos="1440"/>
          <w:tab w:val="left" w:pos="1418"/>
        </w:tabs>
        <w:ind w:left="1418" w:hanging="709"/>
        <w:rPr>
          <w:del w:id="712" w:author="Mabel Chow" w:date="2022-04-26T14:00:00Z"/>
          <w:lang w:val="en-GB"/>
        </w:rPr>
      </w:pPr>
      <w:del w:id="713" w:author="Mabel Chow" w:date="2022-04-26T14:00:00Z">
        <w:r w:rsidRPr="001A7C45" w:rsidDel="007B5A87">
          <w:rPr>
            <w:lang w:val="en-GB"/>
          </w:rPr>
          <w:delText>Provide slip</w:delText>
        </w:r>
        <w:r w:rsidRPr="001A7C45" w:rsidDel="007B5A87">
          <w:rPr>
            <w:lang w:val="en-GB"/>
          </w:rPr>
          <w:noBreakHyphen/>
          <w:delText>on frames with manufacturers' proprietary design of wall anchorage comprising single, adjustable tension type per jamb and provision for secure attachment of each jamb base to stud runners.</w:delText>
        </w:r>
      </w:del>
    </w:p>
    <w:p w14:paraId="6AD5477A" w14:textId="77777777" w:rsidR="00225DE4" w:rsidRPr="001A7C45" w:rsidRDefault="00225DE4" w:rsidP="00225DE4">
      <w:pPr>
        <w:pStyle w:val="Heading2"/>
        <w:rPr>
          <w:lang w:val="en-GB"/>
        </w:rPr>
      </w:pPr>
      <w:r w:rsidRPr="001A7C45">
        <w:rPr>
          <w:lang w:val="en-GB"/>
        </w:rPr>
        <w:t>Door</w:t>
      </w:r>
      <w:r w:rsidR="00C02329" w:rsidRPr="001A7C45">
        <w:rPr>
          <w:lang w:val="en-GB"/>
        </w:rPr>
        <w:t xml:space="preserve"> </w:t>
      </w:r>
      <w:r w:rsidRPr="001A7C45">
        <w:rPr>
          <w:lang w:val="en-GB"/>
        </w:rPr>
        <w:t>Fabrication</w:t>
      </w:r>
      <w:r w:rsidR="00C02329" w:rsidRPr="001A7C45">
        <w:rPr>
          <w:lang w:val="en-GB"/>
        </w:rPr>
        <w:t xml:space="preserve"> </w:t>
      </w:r>
      <w:r w:rsidRPr="001A7C45">
        <w:rPr>
          <w:lang w:val="en-GB"/>
        </w:rPr>
        <w:t>General</w:t>
      </w:r>
    </w:p>
    <w:p w14:paraId="1324091C" w14:textId="77777777" w:rsidR="00225DE4" w:rsidRPr="001A7C45" w:rsidRDefault="00225DE4" w:rsidP="007B61B5">
      <w:pPr>
        <w:pStyle w:val="Heading3"/>
        <w:tabs>
          <w:tab w:val="clear" w:pos="1440"/>
          <w:tab w:val="left" w:pos="1418"/>
        </w:tabs>
        <w:ind w:left="1418" w:hanging="709"/>
        <w:rPr>
          <w:lang w:val="en-GB"/>
        </w:rPr>
      </w:pPr>
      <w:r w:rsidRPr="001A7C45">
        <w:rPr>
          <w:lang w:val="en-GB"/>
        </w:rPr>
        <w:t>Doors: swing type, flush, with provision for glass and/or louvre openings as indicated</w:t>
      </w:r>
      <w:ins w:id="714" w:author="Mabel Chow" w:date="2022-04-26T14:00:00Z">
        <w:r w:rsidR="007B5A87" w:rsidRPr="001A7C45">
          <w:rPr>
            <w:lang w:val="en-GB"/>
          </w:rPr>
          <w:t xml:space="preserve"> in the Contract </w:t>
        </w:r>
        <w:del w:id="715" w:author="Radulovic, Nicole" w:date="2022-11-03T14:40:00Z">
          <w:r w:rsidR="007B5A87" w:rsidRPr="001A7C45" w:rsidDel="005F2629">
            <w:rPr>
              <w:lang w:val="en-GB"/>
            </w:rPr>
            <w:delText>Documnets</w:delText>
          </w:r>
        </w:del>
      </w:ins>
      <w:ins w:id="716" w:author="Radulovic, Nicole" w:date="2022-11-03T14:40:00Z">
        <w:r w:rsidR="005F2629" w:rsidRPr="001A7C45">
          <w:rPr>
            <w:lang w:val="en-GB"/>
          </w:rPr>
          <w:t>Documents</w:t>
        </w:r>
      </w:ins>
      <w:r w:rsidRPr="001A7C45">
        <w:rPr>
          <w:lang w:val="en-GB"/>
        </w:rPr>
        <w:t>.</w:t>
      </w:r>
    </w:p>
    <w:p w14:paraId="687E3F53" w14:textId="77777777" w:rsidR="007B5A87" w:rsidRPr="001A7C45" w:rsidRDefault="00225DE4" w:rsidP="007B5A87">
      <w:pPr>
        <w:pStyle w:val="Heading4"/>
        <w:rPr>
          <w:ins w:id="717" w:author="Mabel Chow" w:date="2022-04-26T14:00:00Z"/>
          <w:lang w:val="en-GB"/>
        </w:rPr>
      </w:pPr>
      <w:r w:rsidRPr="001A7C45">
        <w:rPr>
          <w:lang w:val="en-GB"/>
        </w:rPr>
        <w:t xml:space="preserve">Exterior doors: hollow steel construction. </w:t>
      </w:r>
    </w:p>
    <w:p w14:paraId="4E505048" w14:textId="77777777" w:rsidR="00225DE4" w:rsidRPr="001A7C45" w:rsidRDefault="00225DE4">
      <w:pPr>
        <w:pStyle w:val="Heading4"/>
        <w:rPr>
          <w:lang w:val="en-GB"/>
        </w:rPr>
        <w:pPrChange w:id="718" w:author="Mabel Chow" w:date="2022-04-26T14:00:00Z">
          <w:pPr>
            <w:pStyle w:val="Heading3"/>
            <w:tabs>
              <w:tab w:val="clear" w:pos="1440"/>
              <w:tab w:val="left" w:pos="1418"/>
            </w:tabs>
            <w:ind w:left="1418" w:hanging="709"/>
          </w:pPr>
        </w:pPrChange>
      </w:pPr>
      <w:r w:rsidRPr="001A7C45">
        <w:rPr>
          <w:lang w:val="en-GB"/>
        </w:rPr>
        <w:t>Interior doors: hollow steel construction.</w:t>
      </w:r>
    </w:p>
    <w:p w14:paraId="7A24C108" w14:textId="77777777" w:rsidR="007B5A87" w:rsidRPr="001A7C45" w:rsidRDefault="00225DE4" w:rsidP="007B61B5">
      <w:pPr>
        <w:pStyle w:val="Heading3"/>
        <w:tabs>
          <w:tab w:val="clear" w:pos="1440"/>
          <w:tab w:val="left" w:pos="1418"/>
        </w:tabs>
        <w:ind w:left="1418" w:hanging="709"/>
        <w:rPr>
          <w:ins w:id="719" w:author="Mabel Chow" w:date="2022-04-26T14:01:00Z"/>
          <w:lang w:val="en-GB"/>
        </w:rPr>
      </w:pPr>
      <w:r w:rsidRPr="001A7C45">
        <w:rPr>
          <w:lang w:val="en-GB"/>
        </w:rPr>
        <w:t xml:space="preserve">Fabricate doors with longitudinal edges welded. </w:t>
      </w:r>
    </w:p>
    <w:p w14:paraId="6F0E38CE" w14:textId="77777777" w:rsidR="00225DE4" w:rsidRPr="001A7C45" w:rsidRDefault="00225DE4">
      <w:pPr>
        <w:pStyle w:val="Heading4"/>
        <w:rPr>
          <w:lang w:val="en-GB"/>
        </w:rPr>
        <w:pPrChange w:id="720" w:author="Mabel Chow" w:date="2022-04-26T14:01:00Z">
          <w:pPr>
            <w:pStyle w:val="Heading3"/>
            <w:tabs>
              <w:tab w:val="clear" w:pos="1440"/>
              <w:tab w:val="left" w:pos="1418"/>
            </w:tabs>
            <w:ind w:left="1418" w:hanging="709"/>
          </w:pPr>
        </w:pPrChange>
      </w:pPr>
      <w:r w:rsidRPr="001A7C45">
        <w:rPr>
          <w:lang w:val="en-GB"/>
        </w:rPr>
        <w:t>Seams: grind welded joints to a flat plane, fill with metallic paste filler and sand to a uniform smooth finish.</w:t>
      </w:r>
    </w:p>
    <w:p w14:paraId="0FA61C11" w14:textId="77777777" w:rsidR="00225DE4" w:rsidRPr="001A7C45" w:rsidRDefault="00225DE4" w:rsidP="007B61B5">
      <w:pPr>
        <w:pStyle w:val="Heading3"/>
        <w:tabs>
          <w:tab w:val="clear" w:pos="1440"/>
          <w:tab w:val="left" w:pos="1418"/>
        </w:tabs>
        <w:ind w:left="1418" w:hanging="709"/>
        <w:rPr>
          <w:lang w:val="en-GB"/>
        </w:rPr>
      </w:pPr>
      <w:r w:rsidRPr="001A7C45">
        <w:rPr>
          <w:lang w:val="en-GB"/>
        </w:rPr>
        <w:t xml:space="preserve">Blank, reinforce, drill </w:t>
      </w:r>
      <w:proofErr w:type="gramStart"/>
      <w:r w:rsidRPr="001A7C45">
        <w:rPr>
          <w:lang w:val="en-GB"/>
        </w:rPr>
        <w:t>doors</w:t>
      </w:r>
      <w:proofErr w:type="gramEnd"/>
      <w:r w:rsidRPr="001A7C45">
        <w:rPr>
          <w:lang w:val="en-GB"/>
        </w:rPr>
        <w:t xml:space="preserve"> and tap for mortised, templated hardware and</w:t>
      </w:r>
      <w:r w:rsidR="009E6224" w:rsidRPr="001A7C45">
        <w:rPr>
          <w:lang w:val="en-GB"/>
        </w:rPr>
        <w:t xml:space="preserve"> </w:t>
      </w:r>
      <w:r w:rsidRPr="001A7C45">
        <w:rPr>
          <w:lang w:val="en-GB"/>
        </w:rPr>
        <w:t>electronic hardware.</w:t>
      </w:r>
    </w:p>
    <w:p w14:paraId="728F7AEF" w14:textId="77777777" w:rsidR="00225DE4" w:rsidRPr="001A7C45" w:rsidDel="009D0F57" w:rsidRDefault="00225DE4" w:rsidP="00474BE9">
      <w:pPr>
        <w:tabs>
          <w:tab w:val="left" w:pos="1418"/>
        </w:tabs>
        <w:ind w:left="1418"/>
        <w:rPr>
          <w:del w:id="721" w:author="Mabel Chow" w:date="2022-04-26T14:04:00Z"/>
          <w:rFonts w:cs="Arial"/>
          <w:i/>
          <w:lang w:val="en-GB"/>
        </w:rPr>
      </w:pPr>
      <w:del w:id="722" w:author="Mabel Chow" w:date="2022-04-26T14:04:00Z">
        <w:r w:rsidRPr="001A7C45" w:rsidDel="009D0F57">
          <w:rPr>
            <w:rFonts w:cs="Arial"/>
            <w:i/>
            <w:highlight w:val="yellow"/>
            <w:lang w:val="en-GB"/>
          </w:rPr>
          <w:delText>[Holes less than 12.7 mm diameter can be factory prepared when required for function of device for knob, lever, cylinder, thumb or turn pieces or when these holes over</w:delText>
        </w:r>
        <w:r w:rsidRPr="001A7C45" w:rsidDel="009D0F57">
          <w:rPr>
            <w:rFonts w:cs="Arial"/>
            <w:i/>
            <w:highlight w:val="yellow"/>
            <w:lang w:val="en-GB"/>
          </w:rPr>
          <w:noBreakHyphen/>
          <w:delText xml:space="preserve">lap function holes. </w:delText>
        </w:r>
        <w:r w:rsidR="00074585" w:rsidRPr="001A7C45" w:rsidDel="009D0F57">
          <w:rPr>
            <w:rFonts w:cs="Arial"/>
            <w:i/>
            <w:highlight w:val="yellow"/>
            <w:lang w:val="en-GB"/>
          </w:rPr>
          <w:delText xml:space="preserve"> Consultant to d</w:delText>
        </w:r>
        <w:r w:rsidRPr="001A7C45" w:rsidDel="009D0F57">
          <w:rPr>
            <w:rFonts w:cs="Arial"/>
            <w:i/>
            <w:highlight w:val="yellow"/>
            <w:lang w:val="en-GB"/>
          </w:rPr>
          <w:delText>etermine project requirements and specify here.]</w:delText>
        </w:r>
      </w:del>
    </w:p>
    <w:p w14:paraId="056C1CF6" w14:textId="77777777" w:rsidR="00225DE4" w:rsidRPr="001A7C45" w:rsidRDefault="00225DE4" w:rsidP="007B61B5">
      <w:pPr>
        <w:pStyle w:val="Heading3"/>
        <w:tabs>
          <w:tab w:val="clear" w:pos="1440"/>
          <w:tab w:val="left" w:pos="1418"/>
        </w:tabs>
        <w:ind w:left="1418" w:hanging="709"/>
        <w:rPr>
          <w:lang w:val="en-GB"/>
        </w:rPr>
      </w:pPr>
      <w:proofErr w:type="gramStart"/>
      <w:r w:rsidRPr="001A7C45">
        <w:rPr>
          <w:lang w:val="en-GB"/>
        </w:rPr>
        <w:t>Factory</w:t>
      </w:r>
      <w:proofErr w:type="gramEnd"/>
      <w:r w:rsidRPr="001A7C45">
        <w:rPr>
          <w:lang w:val="en-GB"/>
        </w:rPr>
        <w:t xml:space="preserve"> prepare holes 12.7 mm diameter and larger except mounting and through</w:t>
      </w:r>
      <w:r w:rsidRPr="001A7C45">
        <w:rPr>
          <w:lang w:val="en-GB"/>
        </w:rPr>
        <w:noBreakHyphen/>
        <w:t xml:space="preserve">bolt holes, on </w:t>
      </w:r>
      <w:r w:rsidR="00074585" w:rsidRPr="001A7C45">
        <w:rPr>
          <w:lang w:val="en-GB"/>
        </w:rPr>
        <w:t>Site</w:t>
      </w:r>
      <w:r w:rsidRPr="001A7C45">
        <w:rPr>
          <w:lang w:val="en-GB"/>
        </w:rPr>
        <w:t>, at time of hardware installation.</w:t>
      </w:r>
    </w:p>
    <w:p w14:paraId="1F9FBFD8" w14:textId="77777777" w:rsidR="00225DE4" w:rsidRPr="001A7C45" w:rsidRDefault="00225DE4" w:rsidP="007B61B5">
      <w:pPr>
        <w:pStyle w:val="Heading3"/>
        <w:tabs>
          <w:tab w:val="clear" w:pos="1440"/>
          <w:tab w:val="left" w:pos="1418"/>
        </w:tabs>
        <w:ind w:left="1418" w:hanging="709"/>
        <w:rPr>
          <w:lang w:val="en-GB"/>
        </w:rPr>
      </w:pPr>
      <w:r w:rsidRPr="001A7C45">
        <w:rPr>
          <w:lang w:val="en-GB"/>
        </w:rPr>
        <w:t>Reinforce doors where required, for surface mounted hardware. Provide flush steel top caps to exterior doors. Provide inverted, recessed, spot welded channels to top and bottom of interior doors.</w:t>
      </w:r>
    </w:p>
    <w:p w14:paraId="4E8F76F8" w14:textId="77777777" w:rsidR="00225DE4" w:rsidRPr="001A7C45" w:rsidRDefault="00225DE4" w:rsidP="007B61B5">
      <w:pPr>
        <w:pStyle w:val="Heading3"/>
        <w:tabs>
          <w:tab w:val="clear" w:pos="1440"/>
          <w:tab w:val="left" w:pos="1418"/>
        </w:tabs>
        <w:ind w:left="1418" w:hanging="709"/>
        <w:rPr>
          <w:lang w:val="en-GB"/>
        </w:rPr>
      </w:pPr>
      <w:r w:rsidRPr="001A7C45">
        <w:rPr>
          <w:lang w:val="en-GB"/>
        </w:rPr>
        <w:t>Provide factory</w:t>
      </w:r>
      <w:r w:rsidRPr="001A7C45">
        <w:rPr>
          <w:lang w:val="en-GB"/>
        </w:rPr>
        <w:noBreakHyphen/>
        <w:t>applied touch</w:t>
      </w:r>
      <w:r w:rsidRPr="001A7C45">
        <w:rPr>
          <w:lang w:val="en-GB"/>
        </w:rPr>
        <w:noBreakHyphen/>
        <w:t>up primer at areas where zinc coating has been removed during fabrication.</w:t>
      </w:r>
    </w:p>
    <w:p w14:paraId="70D3D617" w14:textId="476CA926" w:rsidR="00225DE4" w:rsidRPr="001A7C45" w:rsidDel="001A7C45" w:rsidRDefault="001A7C45" w:rsidP="007B61B5">
      <w:pPr>
        <w:pStyle w:val="Heading3"/>
        <w:tabs>
          <w:tab w:val="clear" w:pos="1440"/>
          <w:tab w:val="left" w:pos="1418"/>
        </w:tabs>
        <w:ind w:left="1418" w:hanging="709"/>
        <w:rPr>
          <w:del w:id="723" w:author="James Faas" w:date="2022-11-23T16:33:00Z"/>
          <w:lang w:val="en-GB"/>
          <w:rPrChange w:id="724" w:author="James Faas" w:date="2022-11-23T16:34:00Z">
            <w:rPr>
              <w:del w:id="725" w:author="James Faas" w:date="2022-11-23T16:33:00Z"/>
              <w:color w:val="FF0000"/>
              <w:lang w:val="en-GB"/>
            </w:rPr>
          </w:rPrChange>
        </w:rPr>
      </w:pPr>
      <w:ins w:id="726" w:author="James Faas" w:date="2022-11-23T16:33:00Z">
        <w:r w:rsidRPr="001A7C45">
          <w:rPr>
            <w:lang w:val="en-GB"/>
            <w:rPrChange w:id="727" w:author="James Faas" w:date="2022-11-23T16:34:00Z">
              <w:rPr>
                <w:color w:val="FF0000"/>
                <w:lang w:val="en-GB"/>
              </w:rPr>
            </w:rPrChange>
          </w:rPr>
          <w:t>Provide fire labelled doors for those openings requiring fire protection ratings, as scheduled.  Test such products in strict conformance with CAN/ULC-S104 and list by nationally recognized agency having factory inspection service and construct as detailed in Follow-Up Service Procedures/Factory Inspection Manuals issued by listing agency to individual manufacturers.</w:t>
        </w:r>
      </w:ins>
      <w:del w:id="728" w:author="James Faas" w:date="2022-11-23T16:33:00Z">
        <w:r w:rsidR="00225DE4" w:rsidRPr="001A7C45" w:rsidDel="001A7C45">
          <w:rPr>
            <w:lang w:val="en-GB"/>
          </w:rPr>
          <w:delText xml:space="preserve">Provide fire labelled doors for those openings requiring fire protection ratings, as scheduled. Test such products in strict conformance with </w:delText>
        </w:r>
        <w:r w:rsidR="00225DE4" w:rsidRPr="001A7C45" w:rsidDel="001A7C45">
          <w:rPr>
            <w:lang w:val="en-GB"/>
            <w:rPrChange w:id="729" w:author="James Faas" w:date="2022-11-23T16:34:00Z">
              <w:rPr>
                <w:highlight w:val="yellow"/>
                <w:lang w:val="en-GB"/>
              </w:rPr>
            </w:rPrChange>
          </w:rPr>
          <w:delText>[CAN4</w:delText>
        </w:r>
        <w:r w:rsidR="00225DE4" w:rsidRPr="001A7C45" w:rsidDel="001A7C45">
          <w:rPr>
            <w:lang w:val="en-GB"/>
            <w:rPrChange w:id="730" w:author="James Faas" w:date="2022-11-23T16:34:00Z">
              <w:rPr>
                <w:highlight w:val="yellow"/>
                <w:lang w:val="en-GB"/>
              </w:rPr>
            </w:rPrChange>
          </w:rPr>
          <w:noBreakHyphen/>
          <w:delText>S104,] [] or [</w:delText>
        </w:r>
      </w:del>
      <w:ins w:id="731" w:author="Mabel Chow" w:date="2022-04-26T14:05:00Z">
        <w:del w:id="732" w:author="James Faas" w:date="2022-11-23T16:33:00Z">
          <w:r w:rsidR="009D0F57" w:rsidRPr="001A7C45" w:rsidDel="001A7C45">
            <w:rPr>
              <w:lang w:val="en-GB"/>
              <w:rPrChange w:id="733" w:author="James Faas" w:date="2022-11-23T16:34:00Z">
                <w:rPr>
                  <w:highlight w:val="yellow"/>
                  <w:lang w:val="en-GB"/>
                </w:rPr>
              </w:rPrChange>
            </w:rPr>
            <w:delText xml:space="preserve"> </w:delText>
          </w:r>
        </w:del>
      </w:ins>
      <w:del w:id="734" w:author="James Faas" w:date="2022-11-23T16:33:00Z">
        <w:r w:rsidR="00225DE4" w:rsidRPr="001A7C45" w:rsidDel="001A7C45">
          <w:rPr>
            <w:lang w:val="en-GB"/>
            <w:rPrChange w:id="735" w:author="James Faas" w:date="2022-11-23T16:34:00Z">
              <w:rPr>
                <w:highlight w:val="yellow"/>
                <w:lang w:val="en-GB"/>
              </w:rPr>
            </w:rPrChange>
          </w:rPr>
          <w:delText>NFPA 252</w:delText>
        </w:r>
        <w:r w:rsidR="00C17334" w:rsidRPr="001A7C45" w:rsidDel="001A7C45">
          <w:rPr>
            <w:lang w:val="en-GB"/>
            <w:rPrChange w:id="736" w:author="James Faas" w:date="2022-11-23T16:34:00Z">
              <w:rPr>
                <w:highlight w:val="yellow"/>
                <w:lang w:val="en-GB"/>
              </w:rPr>
            </w:rPrChange>
          </w:rPr>
          <w:delText xml:space="preserve">, 2012 </w:delText>
        </w:r>
      </w:del>
      <w:ins w:id="737" w:author="Mabel Chow" w:date="2022-04-26T14:05:00Z">
        <w:del w:id="738" w:author="James Faas" w:date="2022-11-23T16:33:00Z">
          <w:r w:rsidR="009D0F57" w:rsidRPr="001A7C45" w:rsidDel="001A7C45">
            <w:rPr>
              <w:lang w:val="en-GB"/>
              <w:rPrChange w:id="739" w:author="James Faas" w:date="2022-11-23T16:34:00Z">
                <w:rPr>
                  <w:highlight w:val="yellow"/>
                  <w:lang w:val="en-GB"/>
                </w:rPr>
              </w:rPrChange>
            </w:rPr>
            <w:delText xml:space="preserve">2017 </w:delText>
          </w:r>
        </w:del>
      </w:ins>
      <w:del w:id="740" w:author="James Faas" w:date="2022-11-23T16:33:00Z">
        <w:r w:rsidR="00C17334" w:rsidRPr="001A7C45" w:rsidDel="001A7C45">
          <w:rPr>
            <w:lang w:val="en-GB"/>
            <w:rPrChange w:id="741" w:author="James Faas" w:date="2022-11-23T16:34:00Z">
              <w:rPr>
                <w:highlight w:val="yellow"/>
                <w:lang w:val="en-GB"/>
              </w:rPr>
            </w:rPrChange>
          </w:rPr>
          <w:delText>edition</w:delText>
        </w:r>
        <w:r w:rsidR="00225DE4" w:rsidRPr="001A7C45" w:rsidDel="001A7C45">
          <w:rPr>
            <w:lang w:val="en-GB"/>
            <w:rPrChange w:id="742" w:author="James Faas" w:date="2022-11-23T16:34:00Z">
              <w:rPr>
                <w:highlight w:val="yellow"/>
                <w:lang w:val="en-GB"/>
              </w:rPr>
            </w:rPrChange>
          </w:rPr>
          <w:delText>]</w:delText>
        </w:r>
        <w:r w:rsidR="00225DE4" w:rsidRPr="001A7C45" w:rsidDel="001A7C45">
          <w:rPr>
            <w:lang w:val="en-GB"/>
          </w:rPr>
          <w:delText xml:space="preserve"> and list by nationally recognized agency having factory inspection service</w:delText>
        </w:r>
        <w:r w:rsidR="00EE282C" w:rsidRPr="001A7C45" w:rsidDel="001A7C45">
          <w:rPr>
            <w:lang w:val="en-GB"/>
          </w:rPr>
          <w:delText xml:space="preserve"> capabilities and </w:delText>
        </w:r>
        <w:r w:rsidR="00EE282C" w:rsidRPr="001A7C45" w:rsidDel="001A7C45">
          <w:rPr>
            <w:lang w:val="en-GB"/>
          </w:rPr>
          <w:lastRenderedPageBreak/>
          <w:delText xml:space="preserve">experience </w:delText>
        </w:r>
        <w:r w:rsidR="00225DE4" w:rsidRPr="001A7C45" w:rsidDel="001A7C45">
          <w:rPr>
            <w:lang w:val="en-GB"/>
          </w:rPr>
          <w:delText xml:space="preserve"> and construct as detailed in </w:delText>
        </w:r>
        <w:r w:rsidR="00EE282C" w:rsidRPr="001A7C45" w:rsidDel="001A7C45">
          <w:rPr>
            <w:lang w:val="en-GB"/>
          </w:rPr>
          <w:delText>Contract Documents</w:delText>
        </w:r>
        <w:r w:rsidR="00C8497B" w:rsidRPr="001A7C45" w:rsidDel="001A7C45">
          <w:rPr>
            <w:lang w:val="en-GB"/>
          </w:rPr>
          <w:delText>.</w:delText>
        </w:r>
        <w:r w:rsidR="00EE282C" w:rsidRPr="001A7C45" w:rsidDel="001A7C45">
          <w:rPr>
            <w:lang w:val="en-GB"/>
          </w:rPr>
          <w:delText xml:space="preserve"> </w:delText>
        </w:r>
        <w:r w:rsidR="00EE282C" w:rsidRPr="001A7C45" w:rsidDel="001A7C45">
          <w:rPr>
            <w:i/>
            <w:lang w:val="en-GB"/>
            <w:rPrChange w:id="743" w:author="James Faas" w:date="2022-11-23T16:34:00Z">
              <w:rPr>
                <w:i/>
                <w:highlight w:val="yellow"/>
                <w:lang w:val="en-GB"/>
              </w:rPr>
            </w:rPrChange>
          </w:rPr>
          <w:delText>[Consultant to determine whether</w:delText>
        </w:r>
        <w:r w:rsidR="000036C3" w:rsidRPr="001A7C45" w:rsidDel="001A7C45">
          <w:rPr>
            <w:i/>
            <w:lang w:val="en-GB"/>
            <w:rPrChange w:id="744" w:author="James Faas" w:date="2022-11-23T16:34:00Z">
              <w:rPr>
                <w:i/>
                <w:highlight w:val="yellow"/>
                <w:lang w:val="en-GB"/>
              </w:rPr>
            </w:rPrChange>
          </w:rPr>
          <w:delText xml:space="preserve"> “</w:delText>
        </w:r>
        <w:r w:rsidR="00EE282C" w:rsidRPr="001A7C45" w:rsidDel="001A7C45">
          <w:rPr>
            <w:i/>
            <w:lang w:val="en-GB"/>
            <w:rPrChange w:id="745" w:author="James Faas" w:date="2022-11-23T16:34:00Z">
              <w:rPr>
                <w:i/>
                <w:highlight w:val="yellow"/>
                <w:lang w:val="en-GB"/>
              </w:rPr>
            </w:rPrChange>
          </w:rPr>
          <w:delText xml:space="preserve"> </w:delText>
        </w:r>
        <w:r w:rsidR="00225DE4" w:rsidRPr="001A7C45" w:rsidDel="001A7C45">
          <w:rPr>
            <w:i/>
            <w:lang w:val="en-GB"/>
            <w:rPrChange w:id="746" w:author="James Faas" w:date="2022-11-23T16:34:00Z">
              <w:rPr>
                <w:i/>
                <w:highlight w:val="yellow"/>
                <w:lang w:val="en-GB"/>
              </w:rPr>
            </w:rPrChange>
          </w:rPr>
          <w:delText>Follow</w:delText>
        </w:r>
        <w:r w:rsidR="00225DE4" w:rsidRPr="001A7C45" w:rsidDel="001A7C45">
          <w:rPr>
            <w:i/>
            <w:lang w:val="en-GB"/>
            <w:rPrChange w:id="747" w:author="James Faas" w:date="2022-11-23T16:34:00Z">
              <w:rPr>
                <w:i/>
                <w:highlight w:val="yellow"/>
                <w:lang w:val="en-GB"/>
              </w:rPr>
            </w:rPrChange>
          </w:rPr>
          <w:noBreakHyphen/>
          <w:delText>Up Service Procedures/Factory Inspection Manuals</w:delText>
        </w:r>
        <w:r w:rsidR="000036C3" w:rsidRPr="001A7C45" w:rsidDel="001A7C45">
          <w:rPr>
            <w:i/>
            <w:lang w:val="en-GB"/>
            <w:rPrChange w:id="748" w:author="James Faas" w:date="2022-11-23T16:34:00Z">
              <w:rPr>
                <w:i/>
                <w:highlight w:val="yellow"/>
                <w:lang w:val="en-GB"/>
              </w:rPr>
            </w:rPrChange>
          </w:rPr>
          <w:delText xml:space="preserve">” exist and are applicable as </w:delText>
        </w:r>
        <w:r w:rsidR="00225DE4" w:rsidRPr="001A7C45" w:rsidDel="001A7C45">
          <w:rPr>
            <w:i/>
            <w:lang w:val="en-GB"/>
            <w:rPrChange w:id="749" w:author="James Faas" w:date="2022-11-23T16:34:00Z">
              <w:rPr>
                <w:i/>
                <w:highlight w:val="yellow"/>
                <w:lang w:val="en-GB"/>
              </w:rPr>
            </w:rPrChange>
          </w:rPr>
          <w:delText>issued by listing agency to individual manufacturers</w:delText>
        </w:r>
        <w:r w:rsidR="000036C3" w:rsidRPr="001A7C45" w:rsidDel="001A7C45">
          <w:rPr>
            <w:i/>
            <w:lang w:val="en-GB"/>
            <w:rPrChange w:id="750" w:author="James Faas" w:date="2022-11-23T16:34:00Z">
              <w:rPr>
                <w:i/>
                <w:highlight w:val="yellow"/>
                <w:lang w:val="en-GB"/>
              </w:rPr>
            </w:rPrChange>
          </w:rPr>
          <w:delText xml:space="preserve"> of fire doors and amend Contract Documents and this section as required]</w:delText>
        </w:r>
      </w:del>
    </w:p>
    <w:p w14:paraId="2EA1EBA0" w14:textId="77777777" w:rsidR="001A7C45" w:rsidRPr="001A7C45" w:rsidRDefault="001A7C45" w:rsidP="007B61B5">
      <w:pPr>
        <w:pStyle w:val="Heading3"/>
        <w:tabs>
          <w:tab w:val="clear" w:pos="1440"/>
          <w:tab w:val="left" w:pos="1418"/>
        </w:tabs>
        <w:ind w:left="1418" w:hanging="709"/>
        <w:rPr>
          <w:ins w:id="751" w:author="James Faas" w:date="2022-11-23T16:33:00Z"/>
          <w:lang w:val="en-GB"/>
        </w:rPr>
      </w:pPr>
    </w:p>
    <w:p w14:paraId="09C933EF" w14:textId="77777777" w:rsidR="00225DE4" w:rsidRPr="001A7C45" w:rsidRDefault="00225DE4" w:rsidP="007B61B5">
      <w:pPr>
        <w:pStyle w:val="Heading3"/>
        <w:tabs>
          <w:tab w:val="clear" w:pos="1440"/>
          <w:tab w:val="left" w:pos="1418"/>
        </w:tabs>
        <w:ind w:left="1418" w:hanging="709"/>
        <w:rPr>
          <w:lang w:val="en-GB"/>
        </w:rPr>
      </w:pPr>
      <w:proofErr w:type="spellStart"/>
      <w:r w:rsidRPr="001A7C45">
        <w:rPr>
          <w:lang w:val="en-GB"/>
        </w:rPr>
        <w:t>Manufacturer's</w:t>
      </w:r>
      <w:proofErr w:type="spellEnd"/>
      <w:r w:rsidRPr="001A7C45">
        <w:rPr>
          <w:lang w:val="en-GB"/>
        </w:rPr>
        <w:t xml:space="preserve"> nameplates on doors are not permitted.</w:t>
      </w:r>
    </w:p>
    <w:p w14:paraId="06DA09CE" w14:textId="77777777" w:rsidR="00225DE4" w:rsidRPr="001A7C45" w:rsidRDefault="00225DE4" w:rsidP="00225DE4">
      <w:pPr>
        <w:pStyle w:val="Heading2"/>
        <w:rPr>
          <w:lang w:val="en-GB"/>
        </w:rPr>
      </w:pPr>
      <w:r w:rsidRPr="001A7C45">
        <w:rPr>
          <w:lang w:val="en-GB"/>
        </w:rPr>
        <w:t>Hollow</w:t>
      </w:r>
      <w:r w:rsidR="00631E2F" w:rsidRPr="001A7C45">
        <w:rPr>
          <w:lang w:val="en-GB"/>
        </w:rPr>
        <w:t xml:space="preserve"> </w:t>
      </w:r>
      <w:r w:rsidRPr="001A7C45">
        <w:rPr>
          <w:lang w:val="en-GB"/>
        </w:rPr>
        <w:t>Steel</w:t>
      </w:r>
      <w:r w:rsidR="00165298" w:rsidRPr="001A7C45">
        <w:rPr>
          <w:lang w:val="en-GB"/>
        </w:rPr>
        <w:t xml:space="preserve"> </w:t>
      </w:r>
      <w:r w:rsidRPr="001A7C45">
        <w:rPr>
          <w:lang w:val="en-GB"/>
        </w:rPr>
        <w:t>Construction</w:t>
      </w:r>
    </w:p>
    <w:p w14:paraId="75B6DD3A" w14:textId="77777777" w:rsidR="00225DE4" w:rsidRPr="001A7C45" w:rsidRDefault="00225DE4" w:rsidP="007B3BDD">
      <w:pPr>
        <w:pStyle w:val="Heading3"/>
        <w:tabs>
          <w:tab w:val="clear" w:pos="1440"/>
          <w:tab w:val="left" w:pos="1418"/>
        </w:tabs>
        <w:ind w:left="1418" w:hanging="709"/>
        <w:rPr>
          <w:lang w:val="en-GB"/>
        </w:rPr>
      </w:pPr>
      <w:r w:rsidRPr="001A7C45">
        <w:rPr>
          <w:lang w:val="en-GB"/>
        </w:rPr>
        <w:t>Form each face sheet for exterior doors from 1.6 mm sheet steel.</w:t>
      </w:r>
    </w:p>
    <w:p w14:paraId="0351FF86" w14:textId="77777777" w:rsidR="00225DE4" w:rsidRPr="001A7C45" w:rsidRDefault="00225DE4" w:rsidP="007B3BDD">
      <w:pPr>
        <w:pStyle w:val="Heading3"/>
        <w:tabs>
          <w:tab w:val="clear" w:pos="1440"/>
          <w:tab w:val="left" w:pos="1418"/>
        </w:tabs>
        <w:ind w:left="1418" w:hanging="709"/>
        <w:rPr>
          <w:lang w:val="en-GB"/>
        </w:rPr>
      </w:pPr>
      <w:r w:rsidRPr="001A7C45">
        <w:rPr>
          <w:lang w:val="en-GB"/>
        </w:rPr>
        <w:t>Form each face sheet for interior doors from 1.6 sheet steel.</w:t>
      </w:r>
    </w:p>
    <w:p w14:paraId="7BC4581F" w14:textId="77777777" w:rsidR="00225DE4" w:rsidRPr="001A7C45" w:rsidRDefault="00225DE4" w:rsidP="007B3BDD">
      <w:pPr>
        <w:pStyle w:val="Heading3"/>
        <w:tabs>
          <w:tab w:val="clear" w:pos="1440"/>
          <w:tab w:val="left" w:pos="1418"/>
        </w:tabs>
        <w:ind w:left="1418" w:hanging="709"/>
        <w:rPr>
          <w:lang w:val="en-GB"/>
        </w:rPr>
      </w:pPr>
      <w:r w:rsidRPr="001A7C45">
        <w:rPr>
          <w:lang w:val="en-GB"/>
        </w:rPr>
        <w:t>Reinforce doors with vertical stiffeners, securely welded to each face sheet at 150 mm on centre maximum.</w:t>
      </w:r>
    </w:p>
    <w:p w14:paraId="3675900E" w14:textId="77777777" w:rsidR="00225DE4" w:rsidRPr="001A7C45" w:rsidRDefault="00225DE4" w:rsidP="007B3BDD">
      <w:pPr>
        <w:pStyle w:val="Heading3"/>
        <w:tabs>
          <w:tab w:val="clear" w:pos="1440"/>
          <w:tab w:val="left" w:pos="1418"/>
        </w:tabs>
        <w:ind w:left="1418" w:hanging="709"/>
        <w:rPr>
          <w:lang w:val="en-GB"/>
        </w:rPr>
      </w:pPr>
      <w:r w:rsidRPr="001A7C45">
        <w:rPr>
          <w:lang w:val="en-GB"/>
        </w:rPr>
        <w:t>Hardware reinforcing</w:t>
      </w:r>
      <w:r w:rsidR="009B7FEE" w:rsidRPr="001A7C45">
        <w:rPr>
          <w:lang w:val="en-GB"/>
        </w:rPr>
        <w:t>:</w:t>
      </w:r>
      <w:r w:rsidRPr="001A7C45">
        <w:rPr>
          <w:lang w:val="en-GB"/>
        </w:rPr>
        <w:t xml:space="preserve"> 1.6 mm minimum.</w:t>
      </w:r>
    </w:p>
    <w:p w14:paraId="57243E21" w14:textId="77777777" w:rsidR="00225DE4" w:rsidRPr="001A7C45" w:rsidRDefault="00483EDD" w:rsidP="007B3BDD">
      <w:pPr>
        <w:pStyle w:val="Heading3"/>
        <w:tabs>
          <w:tab w:val="clear" w:pos="1440"/>
          <w:tab w:val="left" w:pos="1418"/>
        </w:tabs>
        <w:ind w:left="1418" w:hanging="709"/>
        <w:rPr>
          <w:lang w:val="en-GB"/>
        </w:rPr>
      </w:pPr>
      <w:r w:rsidRPr="001A7C45">
        <w:rPr>
          <w:lang w:val="en-GB"/>
        </w:rPr>
        <w:t>F</w:t>
      </w:r>
      <w:r w:rsidR="00225DE4" w:rsidRPr="001A7C45">
        <w:rPr>
          <w:lang w:val="en-GB"/>
        </w:rPr>
        <w:t>loor anchors</w:t>
      </w:r>
      <w:r w:rsidR="009B7FEE" w:rsidRPr="001A7C45">
        <w:rPr>
          <w:lang w:val="en-GB"/>
        </w:rPr>
        <w:t>:</w:t>
      </w:r>
      <w:r w:rsidR="00225DE4" w:rsidRPr="001A7C45">
        <w:rPr>
          <w:lang w:val="en-GB"/>
        </w:rPr>
        <w:t xml:space="preserve"> 1.6 mm minimum.</w:t>
      </w:r>
    </w:p>
    <w:p w14:paraId="2470580C" w14:textId="77777777" w:rsidR="00225DE4" w:rsidRPr="001A7C45" w:rsidRDefault="00225DE4" w:rsidP="007B3BDD">
      <w:pPr>
        <w:pStyle w:val="Heading3"/>
        <w:tabs>
          <w:tab w:val="clear" w:pos="1440"/>
          <w:tab w:val="left" w:pos="1418"/>
        </w:tabs>
        <w:ind w:left="1418" w:hanging="709"/>
        <w:rPr>
          <w:lang w:val="en-GB"/>
        </w:rPr>
      </w:pPr>
      <w:r w:rsidRPr="001A7C45">
        <w:rPr>
          <w:lang w:val="en-GB"/>
        </w:rPr>
        <w:t>Channel spreaders</w:t>
      </w:r>
      <w:r w:rsidR="009B7FEE" w:rsidRPr="001A7C45">
        <w:rPr>
          <w:lang w:val="en-GB"/>
        </w:rPr>
        <w:t>:</w:t>
      </w:r>
      <w:r w:rsidRPr="001A7C45">
        <w:rPr>
          <w:lang w:val="en-GB"/>
        </w:rPr>
        <w:t xml:space="preserve"> 1.2 mm minimum.</w:t>
      </w:r>
    </w:p>
    <w:p w14:paraId="04EE98F5" w14:textId="77777777" w:rsidR="00225DE4" w:rsidRPr="001A7C45" w:rsidRDefault="00225DE4" w:rsidP="007B3BDD">
      <w:pPr>
        <w:pStyle w:val="Heading3"/>
        <w:tabs>
          <w:tab w:val="clear" w:pos="1440"/>
          <w:tab w:val="left" w:pos="1418"/>
        </w:tabs>
        <w:ind w:left="1418" w:hanging="709"/>
        <w:rPr>
          <w:lang w:val="en-GB"/>
        </w:rPr>
      </w:pPr>
      <w:r w:rsidRPr="001A7C45">
        <w:rPr>
          <w:lang w:val="en-GB"/>
        </w:rPr>
        <w:t>Guard boxes</w:t>
      </w:r>
      <w:r w:rsidR="009B7FEE" w:rsidRPr="001A7C45">
        <w:rPr>
          <w:lang w:val="en-GB"/>
        </w:rPr>
        <w:t>:</w:t>
      </w:r>
      <w:r w:rsidRPr="001A7C45">
        <w:rPr>
          <w:lang w:val="en-GB"/>
        </w:rPr>
        <w:t xml:space="preserve"> 0.9 mm minimum.</w:t>
      </w:r>
    </w:p>
    <w:p w14:paraId="506EA540" w14:textId="77777777" w:rsidR="00225DE4" w:rsidRPr="001A7C45" w:rsidRDefault="00225DE4" w:rsidP="007B3BDD">
      <w:pPr>
        <w:pStyle w:val="Heading3"/>
        <w:tabs>
          <w:tab w:val="clear" w:pos="1440"/>
          <w:tab w:val="left" w:pos="1418"/>
        </w:tabs>
        <w:ind w:left="1418" w:hanging="709"/>
        <w:rPr>
          <w:lang w:val="en-GB"/>
        </w:rPr>
      </w:pPr>
      <w:r w:rsidRPr="001A7C45">
        <w:rPr>
          <w:lang w:val="en-GB"/>
        </w:rPr>
        <w:t>Hinge reinforcing</w:t>
      </w:r>
      <w:r w:rsidR="009B7FEE" w:rsidRPr="001A7C45">
        <w:rPr>
          <w:lang w:val="en-GB"/>
        </w:rPr>
        <w:t>:</w:t>
      </w:r>
      <w:r w:rsidRPr="001A7C45">
        <w:rPr>
          <w:lang w:val="en-GB"/>
        </w:rPr>
        <w:t xml:space="preserve"> 5.2 mm minimum.</w:t>
      </w:r>
    </w:p>
    <w:p w14:paraId="3FC67592" w14:textId="77777777" w:rsidR="00225DE4" w:rsidRPr="001A7C45" w:rsidRDefault="00225DE4" w:rsidP="007B3BDD">
      <w:pPr>
        <w:pStyle w:val="Heading3"/>
        <w:tabs>
          <w:tab w:val="clear" w:pos="1440"/>
          <w:tab w:val="left" w:pos="1418"/>
        </w:tabs>
        <w:ind w:left="1418" w:hanging="709"/>
        <w:rPr>
          <w:lang w:val="en-GB"/>
        </w:rPr>
      </w:pPr>
      <w:r w:rsidRPr="001A7C45">
        <w:rPr>
          <w:lang w:val="en-GB"/>
        </w:rPr>
        <w:t>Glass moulding</w:t>
      </w:r>
      <w:r w:rsidR="009B7FEE" w:rsidRPr="001A7C45">
        <w:rPr>
          <w:lang w:val="en-GB"/>
        </w:rPr>
        <w:t>:</w:t>
      </w:r>
      <w:r w:rsidRPr="001A7C45">
        <w:rPr>
          <w:lang w:val="en-GB"/>
        </w:rPr>
        <w:t xml:space="preserve"> 0.9 mm minimum.</w:t>
      </w:r>
    </w:p>
    <w:p w14:paraId="3B993C67" w14:textId="77777777" w:rsidR="00225DE4" w:rsidRPr="001A7C45" w:rsidRDefault="00225DE4" w:rsidP="007B3BDD">
      <w:pPr>
        <w:pStyle w:val="Heading3"/>
        <w:tabs>
          <w:tab w:val="clear" w:pos="1440"/>
          <w:tab w:val="left" w:pos="1418"/>
        </w:tabs>
        <w:ind w:left="1418" w:hanging="709"/>
        <w:rPr>
          <w:lang w:val="en-GB"/>
        </w:rPr>
      </w:pPr>
      <w:r w:rsidRPr="001A7C45">
        <w:rPr>
          <w:lang w:val="en-GB"/>
        </w:rPr>
        <w:t>Jamb anchors</w:t>
      </w:r>
      <w:r w:rsidR="009B7FEE" w:rsidRPr="001A7C45">
        <w:rPr>
          <w:lang w:val="en-GB"/>
        </w:rPr>
        <w:t>:</w:t>
      </w:r>
      <w:r w:rsidRPr="001A7C45">
        <w:rPr>
          <w:lang w:val="en-GB"/>
        </w:rPr>
        <w:t xml:space="preserve"> 1.6 mm minimum.</w:t>
      </w:r>
    </w:p>
    <w:p w14:paraId="00AF1782" w14:textId="77777777" w:rsidR="00225DE4" w:rsidRPr="001A7C45" w:rsidRDefault="00225DE4" w:rsidP="007B3BDD">
      <w:pPr>
        <w:pStyle w:val="Heading3"/>
        <w:tabs>
          <w:tab w:val="clear" w:pos="1440"/>
          <w:tab w:val="left" w:pos="1418"/>
        </w:tabs>
        <w:ind w:left="1418" w:hanging="709"/>
        <w:rPr>
          <w:lang w:val="en-GB"/>
        </w:rPr>
      </w:pPr>
      <w:r w:rsidRPr="001A7C45">
        <w:rPr>
          <w:lang w:val="en-GB"/>
        </w:rPr>
        <w:t xml:space="preserve">Top, bottom, </w:t>
      </w:r>
      <w:proofErr w:type="gramStart"/>
      <w:r w:rsidRPr="001A7C45">
        <w:rPr>
          <w:lang w:val="en-GB"/>
        </w:rPr>
        <w:t>door</w:t>
      </w:r>
      <w:proofErr w:type="gramEnd"/>
      <w:r w:rsidRPr="001A7C45">
        <w:rPr>
          <w:lang w:val="en-GB"/>
        </w:rPr>
        <w:t xml:space="preserve"> and channel</w:t>
      </w:r>
      <w:r w:rsidR="009B7FEE" w:rsidRPr="001A7C45">
        <w:rPr>
          <w:lang w:val="en-GB"/>
        </w:rPr>
        <w:t>:</w:t>
      </w:r>
      <w:r w:rsidRPr="001A7C45">
        <w:rPr>
          <w:lang w:val="en-GB"/>
        </w:rPr>
        <w:t xml:space="preserve"> 1.2 mm minimum.</w:t>
      </w:r>
    </w:p>
    <w:p w14:paraId="582592C4" w14:textId="77777777" w:rsidR="00225DE4" w:rsidRPr="001A7C45" w:rsidRDefault="00225DE4" w:rsidP="007B3BDD">
      <w:pPr>
        <w:pStyle w:val="Heading3"/>
        <w:tabs>
          <w:tab w:val="clear" w:pos="1440"/>
          <w:tab w:val="left" w:pos="1418"/>
        </w:tabs>
        <w:ind w:left="1418" w:hanging="709"/>
        <w:rPr>
          <w:lang w:val="en-GB"/>
        </w:rPr>
      </w:pPr>
      <w:r w:rsidRPr="001A7C45">
        <w:rPr>
          <w:lang w:val="en-GB"/>
        </w:rPr>
        <w:t>Frame members</w:t>
      </w:r>
      <w:r w:rsidR="009B7FEE" w:rsidRPr="001A7C45">
        <w:rPr>
          <w:lang w:val="en-GB"/>
        </w:rPr>
        <w:t>:</w:t>
      </w:r>
      <w:r w:rsidRPr="001A7C45">
        <w:rPr>
          <w:lang w:val="en-GB"/>
        </w:rPr>
        <w:t xml:space="preserve"> 1.6 mm minimum.</w:t>
      </w:r>
    </w:p>
    <w:p w14:paraId="347C606B" w14:textId="7E024013" w:rsidR="00225DE4" w:rsidRPr="001A7C45" w:rsidRDefault="00225DE4" w:rsidP="007B3BDD">
      <w:pPr>
        <w:pStyle w:val="Heading3"/>
        <w:tabs>
          <w:tab w:val="clear" w:pos="1440"/>
          <w:tab w:val="left" w:pos="1418"/>
        </w:tabs>
        <w:ind w:left="1418" w:hanging="709"/>
        <w:rPr>
          <w:lang w:val="en-GB"/>
        </w:rPr>
      </w:pPr>
      <w:r w:rsidRPr="001A7C45">
        <w:rPr>
          <w:lang w:val="en-GB"/>
        </w:rPr>
        <w:t xml:space="preserve">Fill voids between stiffeners of exterior doors with </w:t>
      </w:r>
      <w:del w:id="752" w:author="James Faas" w:date="2022-11-23T16:34:00Z">
        <w:r w:rsidRPr="001A7C45" w:rsidDel="001A7C45">
          <w:rPr>
            <w:lang w:val="en-GB"/>
          </w:rPr>
          <w:delText xml:space="preserve">fibreglass </w:delText>
        </w:r>
      </w:del>
      <w:ins w:id="753" w:author="James Faas" w:date="2022-11-23T16:34:00Z">
        <w:r w:rsidR="001A7C45" w:rsidRPr="001A7C45">
          <w:rPr>
            <w:lang w:val="en-GB"/>
            <w:rPrChange w:id="754" w:author="James Faas" w:date="2022-11-23T16:34:00Z">
              <w:rPr>
                <w:color w:val="FF0000"/>
                <w:lang w:val="en-GB"/>
              </w:rPr>
            </w:rPrChange>
          </w:rPr>
          <w:t>polyurethane</w:t>
        </w:r>
        <w:r w:rsidR="001A7C45" w:rsidRPr="001A7C45">
          <w:rPr>
            <w:lang w:val="en-GB"/>
          </w:rPr>
          <w:t xml:space="preserve"> </w:t>
        </w:r>
      </w:ins>
      <w:r w:rsidRPr="001A7C45">
        <w:rPr>
          <w:lang w:val="en-GB"/>
        </w:rPr>
        <w:t>core.</w:t>
      </w:r>
    </w:p>
    <w:p w14:paraId="228BA770" w14:textId="77777777" w:rsidR="00225DE4" w:rsidRPr="001A7C45" w:rsidRDefault="00225DE4" w:rsidP="007B3BDD">
      <w:pPr>
        <w:pStyle w:val="Heading3"/>
        <w:tabs>
          <w:tab w:val="clear" w:pos="1440"/>
          <w:tab w:val="left" w:pos="1418"/>
        </w:tabs>
        <w:ind w:left="1418" w:hanging="709"/>
        <w:rPr>
          <w:lang w:val="en-GB"/>
        </w:rPr>
      </w:pPr>
      <w:r w:rsidRPr="001A7C45">
        <w:rPr>
          <w:lang w:val="en-GB"/>
        </w:rPr>
        <w:t>Fill voids between stiffeners of interior doors with fibreglass core</w:t>
      </w:r>
    </w:p>
    <w:p w14:paraId="62A340DD" w14:textId="77777777" w:rsidR="00483EDD" w:rsidRPr="00C97211" w:rsidDel="0081780B" w:rsidRDefault="00483EDD" w:rsidP="00594DF9">
      <w:pPr>
        <w:pStyle w:val="Heading2"/>
        <w:rPr>
          <w:del w:id="755" w:author="Mabel Chow" w:date="2022-04-26T14:08:00Z"/>
          <w:color w:val="FF0000"/>
          <w:lang w:val="en-GB"/>
          <w:rPrChange w:id="756" w:author="James Faas" w:date="2022-11-23T16:17:00Z">
            <w:rPr>
              <w:del w:id="757" w:author="Mabel Chow" w:date="2022-04-26T14:08:00Z"/>
              <w:lang w:val="en-GB"/>
            </w:rPr>
          </w:rPrChange>
        </w:rPr>
      </w:pPr>
      <w:del w:id="758" w:author="Mabel Chow" w:date="2022-04-26T14:08:00Z">
        <w:r w:rsidRPr="00C97211" w:rsidDel="0081780B">
          <w:rPr>
            <w:color w:val="FF0000"/>
            <w:lang w:val="en-GB"/>
            <w:rPrChange w:id="759" w:author="James Faas" w:date="2022-11-23T16:17:00Z">
              <w:rPr>
                <w:lang w:val="en-GB"/>
              </w:rPr>
            </w:rPrChange>
          </w:rPr>
          <w:delText>Thermally</w:delText>
        </w:r>
        <w:r w:rsidR="00631E2F" w:rsidRPr="00C97211" w:rsidDel="0081780B">
          <w:rPr>
            <w:color w:val="FF0000"/>
            <w:lang w:val="en-GB"/>
            <w:rPrChange w:id="760" w:author="James Faas" w:date="2022-11-23T16:17:00Z">
              <w:rPr>
                <w:lang w:val="en-GB"/>
              </w:rPr>
            </w:rPrChange>
          </w:rPr>
          <w:delText xml:space="preserve"> </w:delText>
        </w:r>
        <w:r w:rsidRPr="00C97211" w:rsidDel="0081780B">
          <w:rPr>
            <w:color w:val="FF0000"/>
            <w:lang w:val="en-GB"/>
            <w:rPrChange w:id="761" w:author="James Faas" w:date="2022-11-23T16:17:00Z">
              <w:rPr>
                <w:lang w:val="en-GB"/>
              </w:rPr>
            </w:rPrChange>
          </w:rPr>
          <w:delText>Broken</w:delText>
        </w:r>
        <w:r w:rsidR="00631E2F" w:rsidRPr="00C97211" w:rsidDel="0081780B">
          <w:rPr>
            <w:color w:val="FF0000"/>
            <w:lang w:val="en-GB"/>
            <w:rPrChange w:id="762" w:author="James Faas" w:date="2022-11-23T16:17:00Z">
              <w:rPr>
                <w:lang w:val="en-GB"/>
              </w:rPr>
            </w:rPrChange>
          </w:rPr>
          <w:delText xml:space="preserve"> </w:delText>
        </w:r>
        <w:r w:rsidRPr="00C97211" w:rsidDel="0081780B">
          <w:rPr>
            <w:color w:val="FF0000"/>
            <w:lang w:val="en-GB"/>
            <w:rPrChange w:id="763" w:author="James Faas" w:date="2022-11-23T16:17:00Z">
              <w:rPr>
                <w:lang w:val="en-GB"/>
              </w:rPr>
            </w:rPrChange>
          </w:rPr>
          <w:delText>Doors</w:delText>
        </w:r>
        <w:r w:rsidR="00165298" w:rsidRPr="00C97211" w:rsidDel="0081780B">
          <w:rPr>
            <w:color w:val="FF0000"/>
            <w:lang w:val="en-GB"/>
            <w:rPrChange w:id="764" w:author="James Faas" w:date="2022-11-23T16:17:00Z">
              <w:rPr>
                <w:lang w:val="en-GB"/>
              </w:rPr>
            </w:rPrChange>
          </w:rPr>
          <w:delText xml:space="preserve"> </w:delText>
        </w:r>
        <w:r w:rsidRPr="00C97211" w:rsidDel="0081780B">
          <w:rPr>
            <w:color w:val="FF0000"/>
            <w:lang w:val="en-GB"/>
            <w:rPrChange w:id="765" w:author="James Faas" w:date="2022-11-23T16:17:00Z">
              <w:rPr>
                <w:lang w:val="en-GB"/>
              </w:rPr>
            </w:rPrChange>
          </w:rPr>
          <w:delText>and Frames</w:delText>
        </w:r>
      </w:del>
    </w:p>
    <w:p w14:paraId="2BFC3B93" w14:textId="77777777" w:rsidR="00594DF9" w:rsidRPr="00C97211" w:rsidDel="0081780B" w:rsidRDefault="00594DF9" w:rsidP="00165298">
      <w:pPr>
        <w:pStyle w:val="Heading3"/>
        <w:rPr>
          <w:del w:id="766" w:author="Mabel Chow" w:date="2022-04-26T14:08:00Z"/>
          <w:color w:val="FF0000"/>
          <w:rPrChange w:id="767" w:author="James Faas" w:date="2022-11-23T16:17:00Z">
            <w:rPr>
              <w:del w:id="768" w:author="Mabel Chow" w:date="2022-04-26T14:08:00Z"/>
            </w:rPr>
          </w:rPrChange>
        </w:rPr>
      </w:pPr>
      <w:del w:id="769" w:author="Mabel Chow" w:date="2022-04-26T14:08:00Z">
        <w:r w:rsidRPr="00C97211" w:rsidDel="0081780B">
          <w:rPr>
            <w:color w:val="FF0000"/>
            <w:rPrChange w:id="770" w:author="James Faas" w:date="2022-11-23T16:17:00Z">
              <w:rPr/>
            </w:rPrChange>
          </w:rPr>
          <w:delText xml:space="preserve">Acceptable </w:delText>
        </w:r>
        <w:r w:rsidR="008E0799" w:rsidRPr="00C97211" w:rsidDel="0081780B">
          <w:rPr>
            <w:color w:val="FF0000"/>
            <w:rPrChange w:id="771" w:author="James Faas" w:date="2022-11-23T16:17:00Z">
              <w:rPr/>
            </w:rPrChange>
          </w:rPr>
          <w:delText xml:space="preserve">Models and </w:delText>
        </w:r>
        <w:r w:rsidRPr="00C97211" w:rsidDel="0081780B">
          <w:rPr>
            <w:color w:val="FF0000"/>
            <w:rPrChange w:id="772" w:author="James Faas" w:date="2022-11-23T16:17:00Z">
              <w:rPr/>
            </w:rPrChange>
          </w:rPr>
          <w:delText>Manufacturers:</w:delText>
        </w:r>
      </w:del>
    </w:p>
    <w:p w14:paraId="06862F5A" w14:textId="77777777" w:rsidR="002374C8" w:rsidRPr="00C97211" w:rsidDel="0081780B" w:rsidRDefault="008E0799" w:rsidP="001777FE">
      <w:pPr>
        <w:pStyle w:val="Heading4"/>
        <w:tabs>
          <w:tab w:val="left" w:pos="2127"/>
        </w:tabs>
        <w:ind w:left="2127" w:hanging="709"/>
        <w:rPr>
          <w:del w:id="773" w:author="Mabel Chow" w:date="2022-04-26T14:08:00Z"/>
          <w:color w:val="FF0000"/>
          <w:rPrChange w:id="774" w:author="James Faas" w:date="2022-11-23T16:17:00Z">
            <w:rPr>
              <w:del w:id="775" w:author="Mabel Chow" w:date="2022-04-26T14:08:00Z"/>
              <w:highlight w:val="yellow"/>
            </w:rPr>
          </w:rPrChange>
        </w:rPr>
      </w:pPr>
      <w:del w:id="776" w:author="Mabel Chow" w:date="2022-04-26T14:08:00Z">
        <w:r w:rsidRPr="00C97211" w:rsidDel="0081780B">
          <w:rPr>
            <w:color w:val="FF0000"/>
            <w:rPrChange w:id="777" w:author="James Faas" w:date="2022-11-23T16:17:00Z">
              <w:rPr>
                <w:highlight w:val="yellow"/>
              </w:rPr>
            </w:rPrChange>
          </w:rPr>
          <w:delText>[</w:delText>
        </w:r>
        <w:r w:rsidR="00594DF9" w:rsidRPr="00C97211" w:rsidDel="0081780B">
          <w:rPr>
            <w:color w:val="FF0000"/>
            <w:rPrChange w:id="778" w:author="James Faas" w:date="2022-11-23T16:17:00Z">
              <w:rPr>
                <w:highlight w:val="yellow"/>
              </w:rPr>
            </w:rPrChange>
          </w:rPr>
          <w:delText>Flush, steel stiffened, labelled</w:delText>
        </w:r>
      </w:del>
    </w:p>
    <w:p w14:paraId="64D344F8" w14:textId="77777777" w:rsidR="002374C8" w:rsidRPr="00C97211" w:rsidDel="0081780B" w:rsidRDefault="00C90599" w:rsidP="002374C8">
      <w:pPr>
        <w:pStyle w:val="Heading5"/>
        <w:rPr>
          <w:del w:id="779" w:author="Mabel Chow" w:date="2022-04-26T14:08:00Z"/>
          <w:color w:val="FF0000"/>
          <w:rPrChange w:id="780" w:author="James Faas" w:date="2022-11-23T16:17:00Z">
            <w:rPr>
              <w:del w:id="781" w:author="Mabel Chow" w:date="2022-04-26T14:08:00Z"/>
              <w:highlight w:val="yellow"/>
            </w:rPr>
          </w:rPrChange>
        </w:rPr>
      </w:pPr>
      <w:del w:id="782" w:author="Mabel Chow" w:date="2022-04-26T14:08:00Z">
        <w:r w:rsidRPr="00C97211" w:rsidDel="0081780B">
          <w:rPr>
            <w:color w:val="FF0000"/>
            <w:rPrChange w:id="783" w:author="James Faas" w:date="2022-11-23T16:17:00Z">
              <w:rPr>
                <w:highlight w:val="yellow"/>
              </w:rPr>
            </w:rPrChange>
          </w:rPr>
          <w:delText>ASSA ABLOY, Fleming Door Products;</w:delText>
        </w:r>
      </w:del>
    </w:p>
    <w:p w14:paraId="1809BD8E" w14:textId="77777777" w:rsidR="002374C8" w:rsidRPr="00C97211" w:rsidDel="0081780B" w:rsidRDefault="00594DF9" w:rsidP="002374C8">
      <w:pPr>
        <w:pStyle w:val="Heading5"/>
        <w:rPr>
          <w:del w:id="784" w:author="Mabel Chow" w:date="2022-04-26T14:08:00Z"/>
          <w:color w:val="FF0000"/>
          <w:rPrChange w:id="785" w:author="James Faas" w:date="2022-11-23T16:17:00Z">
            <w:rPr>
              <w:del w:id="786" w:author="Mabel Chow" w:date="2022-04-26T14:08:00Z"/>
              <w:highlight w:val="yellow"/>
            </w:rPr>
          </w:rPrChange>
        </w:rPr>
      </w:pPr>
      <w:del w:id="787" w:author="Mabel Chow" w:date="2022-04-26T14:08:00Z">
        <w:r w:rsidRPr="00C97211" w:rsidDel="0081780B">
          <w:rPr>
            <w:color w:val="FF0000"/>
            <w:rPrChange w:id="788" w:author="James Faas" w:date="2022-11-23T16:17:00Z">
              <w:rPr>
                <w:highlight w:val="yellow"/>
              </w:rPr>
            </w:rPrChange>
          </w:rPr>
          <w:delText>Macotta Co. Ltd. LS Series,</w:delText>
        </w:r>
        <w:r w:rsidR="006767EA" w:rsidRPr="00C97211" w:rsidDel="0081780B">
          <w:rPr>
            <w:i/>
            <w:color w:val="FF0000"/>
            <w:rPrChange w:id="789" w:author="James Faas" w:date="2022-11-23T16:17:00Z">
              <w:rPr>
                <w:i/>
                <w:highlight w:val="yellow"/>
              </w:rPr>
            </w:rPrChange>
          </w:rPr>
          <w:delText>[Consultant to confirm]</w:delText>
        </w:r>
      </w:del>
    </w:p>
    <w:p w14:paraId="48B9B3CC" w14:textId="77777777" w:rsidR="00594DF9" w:rsidRPr="00C97211" w:rsidDel="0081780B" w:rsidRDefault="00594DF9" w:rsidP="002374C8">
      <w:pPr>
        <w:pStyle w:val="Heading5"/>
        <w:rPr>
          <w:del w:id="790" w:author="Mabel Chow" w:date="2022-04-26T14:08:00Z"/>
          <w:color w:val="FF0000"/>
          <w:rPrChange w:id="791" w:author="James Faas" w:date="2022-11-23T16:17:00Z">
            <w:rPr>
              <w:del w:id="792" w:author="Mabel Chow" w:date="2022-04-26T14:08:00Z"/>
              <w:highlight w:val="yellow"/>
            </w:rPr>
          </w:rPrChange>
        </w:rPr>
      </w:pPr>
      <w:del w:id="793" w:author="Mabel Chow" w:date="2022-04-26T14:08:00Z">
        <w:r w:rsidRPr="00C97211" w:rsidDel="0081780B">
          <w:rPr>
            <w:color w:val="FF0000"/>
            <w:rPrChange w:id="794" w:author="James Faas" w:date="2022-11-23T16:17:00Z">
              <w:rPr>
                <w:highlight w:val="yellow"/>
              </w:rPr>
            </w:rPrChange>
          </w:rPr>
          <w:delText>Metal Door Hardware Ltd.</w:delText>
        </w:r>
      </w:del>
    </w:p>
    <w:p w14:paraId="17337054" w14:textId="77777777" w:rsidR="002374C8" w:rsidRPr="00C97211" w:rsidDel="0081780B" w:rsidRDefault="002374C8" w:rsidP="002374C8">
      <w:pPr>
        <w:pStyle w:val="Heading5"/>
        <w:rPr>
          <w:del w:id="795" w:author="Mabel Chow" w:date="2022-04-26T14:08:00Z"/>
          <w:color w:val="FF0000"/>
          <w:rPrChange w:id="796" w:author="James Faas" w:date="2022-11-23T16:17:00Z">
            <w:rPr>
              <w:del w:id="797" w:author="Mabel Chow" w:date="2022-04-26T14:08:00Z"/>
              <w:highlight w:val="yellow"/>
            </w:rPr>
          </w:rPrChange>
        </w:rPr>
      </w:pPr>
      <w:del w:id="798" w:author="Mabel Chow" w:date="2022-04-26T14:08:00Z">
        <w:r w:rsidRPr="00C97211" w:rsidDel="0081780B">
          <w:rPr>
            <w:color w:val="FF0000"/>
            <w:rPrChange w:id="799" w:author="James Faas" w:date="2022-11-23T16:17:00Z">
              <w:rPr>
                <w:highlight w:val="yellow"/>
              </w:rPr>
            </w:rPrChange>
          </w:rPr>
          <w:delText>Approved Equivalent</w:delText>
        </w:r>
        <w:r w:rsidR="009B7FEE" w:rsidRPr="00C97211" w:rsidDel="0081780B">
          <w:rPr>
            <w:color w:val="FF0000"/>
            <w:rPrChange w:id="800" w:author="James Faas" w:date="2022-11-23T16:17:00Z">
              <w:rPr>
                <w:highlight w:val="yellow"/>
              </w:rPr>
            </w:rPrChange>
          </w:rPr>
          <w:delText>]</w:delText>
        </w:r>
      </w:del>
    </w:p>
    <w:p w14:paraId="2B690A7A" w14:textId="77777777" w:rsidR="002374C8" w:rsidRPr="00C97211" w:rsidDel="0081780B" w:rsidRDefault="008E0799" w:rsidP="001777FE">
      <w:pPr>
        <w:pStyle w:val="Heading4"/>
        <w:tabs>
          <w:tab w:val="left" w:pos="2127"/>
        </w:tabs>
        <w:ind w:left="2127" w:hanging="709"/>
        <w:rPr>
          <w:del w:id="801" w:author="Mabel Chow" w:date="2022-04-26T14:08:00Z"/>
          <w:color w:val="FF0000"/>
          <w:rPrChange w:id="802" w:author="James Faas" w:date="2022-11-23T16:17:00Z">
            <w:rPr>
              <w:del w:id="803" w:author="Mabel Chow" w:date="2022-04-26T14:08:00Z"/>
              <w:highlight w:val="yellow"/>
            </w:rPr>
          </w:rPrChange>
        </w:rPr>
      </w:pPr>
      <w:del w:id="804" w:author="Mabel Chow" w:date="2022-04-26T14:08:00Z">
        <w:r w:rsidRPr="00C97211" w:rsidDel="0081780B">
          <w:rPr>
            <w:color w:val="FF0000"/>
            <w:rPrChange w:id="805" w:author="James Faas" w:date="2022-11-23T16:17:00Z">
              <w:rPr>
                <w:highlight w:val="yellow"/>
              </w:rPr>
            </w:rPrChange>
          </w:rPr>
          <w:delText>[</w:delText>
        </w:r>
        <w:r w:rsidR="00594DF9" w:rsidRPr="00C97211" w:rsidDel="0081780B">
          <w:rPr>
            <w:color w:val="FF0000"/>
            <w:rPrChange w:id="806" w:author="James Faas" w:date="2022-11-23T16:17:00Z">
              <w:rPr>
                <w:highlight w:val="yellow"/>
              </w:rPr>
            </w:rPrChange>
          </w:rPr>
          <w:delText>Flush, steel stiffened, unlabelled</w:delText>
        </w:r>
        <w:r w:rsidR="002374C8" w:rsidRPr="00C97211" w:rsidDel="0081780B">
          <w:rPr>
            <w:color w:val="FF0000"/>
            <w:rPrChange w:id="807" w:author="James Faas" w:date="2022-11-23T16:17:00Z">
              <w:rPr>
                <w:highlight w:val="yellow"/>
              </w:rPr>
            </w:rPrChange>
          </w:rPr>
          <w:delText>:</w:delText>
        </w:r>
      </w:del>
    </w:p>
    <w:p w14:paraId="77C3BA7E" w14:textId="77777777" w:rsidR="002374C8" w:rsidRPr="00C97211" w:rsidDel="0081780B" w:rsidRDefault="006767EA" w:rsidP="006767EA">
      <w:pPr>
        <w:pStyle w:val="Heading5"/>
        <w:rPr>
          <w:del w:id="808" w:author="Mabel Chow" w:date="2022-04-26T14:08:00Z"/>
          <w:color w:val="FF0000"/>
          <w:rPrChange w:id="809" w:author="James Faas" w:date="2022-11-23T16:17:00Z">
            <w:rPr>
              <w:del w:id="810" w:author="Mabel Chow" w:date="2022-04-26T14:08:00Z"/>
              <w:highlight w:val="yellow"/>
            </w:rPr>
          </w:rPrChange>
        </w:rPr>
      </w:pPr>
      <w:del w:id="811" w:author="Mabel Chow" w:date="2022-04-26T14:08:00Z">
        <w:r w:rsidRPr="00C97211" w:rsidDel="0081780B">
          <w:rPr>
            <w:color w:val="FF0000"/>
            <w:rPrChange w:id="812" w:author="James Faas" w:date="2022-11-23T16:17:00Z">
              <w:rPr>
                <w:highlight w:val="yellow"/>
              </w:rPr>
            </w:rPrChange>
          </w:rPr>
          <w:delText>ASSA ABLOY, Fleming Door Products</w:delText>
        </w:r>
      </w:del>
    </w:p>
    <w:p w14:paraId="2AD65B40" w14:textId="77777777" w:rsidR="002374C8" w:rsidRPr="00C97211" w:rsidDel="0081780B" w:rsidRDefault="00594DF9" w:rsidP="002374C8">
      <w:pPr>
        <w:pStyle w:val="Heading5"/>
        <w:rPr>
          <w:del w:id="813" w:author="Mabel Chow" w:date="2022-04-26T14:08:00Z"/>
          <w:color w:val="FF0000"/>
          <w:rPrChange w:id="814" w:author="James Faas" w:date="2022-11-23T16:17:00Z">
            <w:rPr>
              <w:del w:id="815" w:author="Mabel Chow" w:date="2022-04-26T14:08:00Z"/>
              <w:highlight w:val="yellow"/>
            </w:rPr>
          </w:rPrChange>
        </w:rPr>
      </w:pPr>
      <w:del w:id="816" w:author="Mabel Chow" w:date="2022-04-26T14:08:00Z">
        <w:r w:rsidRPr="00C97211" w:rsidDel="0081780B">
          <w:rPr>
            <w:color w:val="FF0000"/>
            <w:rPrChange w:id="817" w:author="James Faas" w:date="2022-11-23T16:17:00Z">
              <w:rPr>
                <w:highlight w:val="yellow"/>
              </w:rPr>
            </w:rPrChange>
          </w:rPr>
          <w:delText>Macotta Co. Ltd. LS Series</w:delText>
        </w:r>
        <w:r w:rsidR="006767EA" w:rsidRPr="00C97211" w:rsidDel="0081780B">
          <w:rPr>
            <w:color w:val="FF0000"/>
            <w:rPrChange w:id="818" w:author="James Faas" w:date="2022-11-23T16:17:00Z">
              <w:rPr>
                <w:highlight w:val="yellow"/>
              </w:rPr>
            </w:rPrChange>
          </w:rPr>
          <w:delText xml:space="preserve"> </w:delText>
        </w:r>
        <w:r w:rsidR="006767EA" w:rsidRPr="00C97211" w:rsidDel="0081780B">
          <w:rPr>
            <w:i/>
            <w:color w:val="FF0000"/>
            <w:rPrChange w:id="819" w:author="James Faas" w:date="2022-11-23T16:17:00Z">
              <w:rPr>
                <w:i/>
                <w:highlight w:val="yellow"/>
              </w:rPr>
            </w:rPrChange>
          </w:rPr>
          <w:delText>[Consultant to confirm]</w:delText>
        </w:r>
      </w:del>
    </w:p>
    <w:p w14:paraId="7C777A3E" w14:textId="77777777" w:rsidR="002374C8" w:rsidRPr="00C97211" w:rsidDel="0081780B" w:rsidRDefault="00594DF9" w:rsidP="002374C8">
      <w:pPr>
        <w:pStyle w:val="Heading5"/>
        <w:rPr>
          <w:del w:id="820" w:author="Mabel Chow" w:date="2022-04-26T14:08:00Z"/>
          <w:color w:val="FF0000"/>
          <w:rPrChange w:id="821" w:author="James Faas" w:date="2022-11-23T16:17:00Z">
            <w:rPr>
              <w:del w:id="822" w:author="Mabel Chow" w:date="2022-04-26T14:08:00Z"/>
              <w:highlight w:val="yellow"/>
            </w:rPr>
          </w:rPrChange>
        </w:rPr>
      </w:pPr>
      <w:del w:id="823" w:author="Mabel Chow" w:date="2022-04-26T14:08:00Z">
        <w:r w:rsidRPr="00C97211" w:rsidDel="0081780B">
          <w:rPr>
            <w:color w:val="FF0000"/>
            <w:rPrChange w:id="824" w:author="James Faas" w:date="2022-11-23T16:17:00Z">
              <w:rPr>
                <w:highlight w:val="yellow"/>
              </w:rPr>
            </w:rPrChange>
          </w:rPr>
          <w:delText>Metal Door Ltd.</w:delText>
        </w:r>
      </w:del>
    </w:p>
    <w:p w14:paraId="0E998E1E" w14:textId="77777777" w:rsidR="00594DF9" w:rsidRPr="00C97211" w:rsidDel="0081780B" w:rsidRDefault="002374C8" w:rsidP="002374C8">
      <w:pPr>
        <w:pStyle w:val="Heading5"/>
        <w:rPr>
          <w:del w:id="825" w:author="Mabel Chow" w:date="2022-04-26T14:08:00Z"/>
          <w:color w:val="FF0000"/>
          <w:rPrChange w:id="826" w:author="James Faas" w:date="2022-11-23T16:17:00Z">
            <w:rPr>
              <w:del w:id="827" w:author="Mabel Chow" w:date="2022-04-26T14:08:00Z"/>
              <w:highlight w:val="yellow"/>
            </w:rPr>
          </w:rPrChange>
        </w:rPr>
      </w:pPr>
      <w:del w:id="828" w:author="Mabel Chow" w:date="2022-04-26T14:08:00Z">
        <w:r w:rsidRPr="00C97211" w:rsidDel="0081780B">
          <w:rPr>
            <w:color w:val="FF0000"/>
            <w:rPrChange w:id="829" w:author="James Faas" w:date="2022-11-23T16:17:00Z">
              <w:rPr>
                <w:highlight w:val="yellow"/>
              </w:rPr>
            </w:rPrChange>
          </w:rPr>
          <w:delText>Approved Equivalent</w:delText>
        </w:r>
        <w:r w:rsidR="008E0799" w:rsidRPr="00C97211" w:rsidDel="0081780B">
          <w:rPr>
            <w:color w:val="FF0000"/>
            <w:rPrChange w:id="830" w:author="James Faas" w:date="2022-11-23T16:17:00Z">
              <w:rPr>
                <w:highlight w:val="yellow"/>
              </w:rPr>
            </w:rPrChange>
          </w:rPr>
          <w:delText>]</w:delText>
        </w:r>
      </w:del>
    </w:p>
    <w:p w14:paraId="33EDD676" w14:textId="77777777" w:rsidR="002374C8" w:rsidRPr="00C97211" w:rsidDel="0081780B" w:rsidRDefault="008E0799" w:rsidP="001777FE">
      <w:pPr>
        <w:pStyle w:val="Heading4"/>
        <w:tabs>
          <w:tab w:val="left" w:pos="2127"/>
        </w:tabs>
        <w:ind w:left="2127" w:hanging="709"/>
        <w:rPr>
          <w:del w:id="831" w:author="Mabel Chow" w:date="2022-04-26T14:08:00Z"/>
          <w:color w:val="FF0000"/>
          <w:rPrChange w:id="832" w:author="James Faas" w:date="2022-11-23T16:17:00Z">
            <w:rPr>
              <w:del w:id="833" w:author="Mabel Chow" w:date="2022-04-26T14:08:00Z"/>
              <w:highlight w:val="yellow"/>
            </w:rPr>
          </w:rPrChange>
        </w:rPr>
      </w:pPr>
      <w:del w:id="834" w:author="Mabel Chow" w:date="2022-04-26T14:08:00Z">
        <w:r w:rsidRPr="00C97211" w:rsidDel="0081780B">
          <w:rPr>
            <w:color w:val="FF0000"/>
            <w:rPrChange w:id="835" w:author="James Faas" w:date="2022-11-23T16:17:00Z">
              <w:rPr>
                <w:highlight w:val="yellow"/>
              </w:rPr>
            </w:rPrChange>
          </w:rPr>
          <w:delText>[</w:delText>
        </w:r>
        <w:r w:rsidR="00594DF9" w:rsidRPr="00C97211" w:rsidDel="0081780B">
          <w:rPr>
            <w:color w:val="FF0000"/>
            <w:rPrChange w:id="836" w:author="James Faas" w:date="2022-11-23T16:17:00Z">
              <w:rPr>
                <w:highlight w:val="yellow"/>
              </w:rPr>
            </w:rPrChange>
          </w:rPr>
          <w:delText>Flush, insulated to RSI 1.9, unlabelled</w:delText>
        </w:r>
        <w:r w:rsidR="002374C8" w:rsidRPr="00C97211" w:rsidDel="0081780B">
          <w:rPr>
            <w:color w:val="FF0000"/>
            <w:rPrChange w:id="837" w:author="James Faas" w:date="2022-11-23T16:17:00Z">
              <w:rPr>
                <w:highlight w:val="yellow"/>
              </w:rPr>
            </w:rPrChange>
          </w:rPr>
          <w:delText>:</w:delText>
        </w:r>
      </w:del>
    </w:p>
    <w:p w14:paraId="4649443C" w14:textId="77777777" w:rsidR="00D24860" w:rsidRPr="00C97211" w:rsidDel="0081780B" w:rsidRDefault="006767EA" w:rsidP="006767EA">
      <w:pPr>
        <w:pStyle w:val="Heading5"/>
        <w:rPr>
          <w:del w:id="838" w:author="Mabel Chow" w:date="2022-04-26T14:08:00Z"/>
          <w:color w:val="FF0000"/>
          <w:rPrChange w:id="839" w:author="James Faas" w:date="2022-11-23T16:17:00Z">
            <w:rPr>
              <w:del w:id="840" w:author="Mabel Chow" w:date="2022-04-26T14:08:00Z"/>
              <w:highlight w:val="yellow"/>
            </w:rPr>
          </w:rPrChange>
        </w:rPr>
      </w:pPr>
      <w:del w:id="841" w:author="Mabel Chow" w:date="2022-04-26T14:08:00Z">
        <w:r w:rsidRPr="00C97211" w:rsidDel="0081780B">
          <w:rPr>
            <w:color w:val="FF0000"/>
            <w:rPrChange w:id="842" w:author="James Faas" w:date="2022-11-23T16:17:00Z">
              <w:rPr>
                <w:highlight w:val="yellow"/>
              </w:rPr>
            </w:rPrChange>
          </w:rPr>
          <w:delText>ASSA ABLOY, Fleming Door Products</w:delText>
        </w:r>
      </w:del>
    </w:p>
    <w:p w14:paraId="03CB83B3" w14:textId="77777777" w:rsidR="002374C8" w:rsidRPr="00C97211" w:rsidDel="0081780B" w:rsidRDefault="00594DF9" w:rsidP="006767EA">
      <w:pPr>
        <w:pStyle w:val="Heading5"/>
        <w:rPr>
          <w:del w:id="843" w:author="Mabel Chow" w:date="2022-04-26T14:08:00Z"/>
          <w:color w:val="FF0000"/>
          <w:rPrChange w:id="844" w:author="James Faas" w:date="2022-11-23T16:17:00Z">
            <w:rPr>
              <w:del w:id="845" w:author="Mabel Chow" w:date="2022-04-26T14:08:00Z"/>
              <w:highlight w:val="yellow"/>
            </w:rPr>
          </w:rPrChange>
        </w:rPr>
      </w:pPr>
      <w:del w:id="846" w:author="Mabel Chow" w:date="2022-04-26T14:08:00Z">
        <w:r w:rsidRPr="00C97211" w:rsidDel="0081780B">
          <w:rPr>
            <w:color w:val="FF0000"/>
            <w:rPrChange w:id="847" w:author="James Faas" w:date="2022-11-23T16:17:00Z">
              <w:rPr>
                <w:highlight w:val="yellow"/>
              </w:rPr>
            </w:rPrChange>
          </w:rPr>
          <w:delText>Macotta Co. Ltd. LS Series</w:delText>
        </w:r>
        <w:r w:rsidR="006767EA" w:rsidRPr="00C97211" w:rsidDel="0081780B">
          <w:rPr>
            <w:color w:val="FF0000"/>
            <w:rPrChange w:id="848" w:author="James Faas" w:date="2022-11-23T16:17:00Z">
              <w:rPr>
                <w:highlight w:val="yellow"/>
              </w:rPr>
            </w:rPrChange>
          </w:rPr>
          <w:delText xml:space="preserve"> </w:delText>
        </w:r>
        <w:r w:rsidR="006767EA" w:rsidRPr="00C97211" w:rsidDel="0081780B">
          <w:rPr>
            <w:i/>
            <w:color w:val="FF0000"/>
            <w:rPrChange w:id="849" w:author="James Faas" w:date="2022-11-23T16:17:00Z">
              <w:rPr>
                <w:i/>
                <w:highlight w:val="yellow"/>
              </w:rPr>
            </w:rPrChange>
          </w:rPr>
          <w:delText>[Consultant to confirm]</w:delText>
        </w:r>
      </w:del>
    </w:p>
    <w:p w14:paraId="31880B99" w14:textId="77777777" w:rsidR="002374C8" w:rsidRPr="00C97211" w:rsidDel="0081780B" w:rsidRDefault="00594DF9" w:rsidP="002374C8">
      <w:pPr>
        <w:pStyle w:val="Heading5"/>
        <w:rPr>
          <w:del w:id="850" w:author="Mabel Chow" w:date="2022-04-26T14:08:00Z"/>
          <w:color w:val="FF0000"/>
          <w:rPrChange w:id="851" w:author="James Faas" w:date="2022-11-23T16:17:00Z">
            <w:rPr>
              <w:del w:id="852" w:author="Mabel Chow" w:date="2022-04-26T14:08:00Z"/>
              <w:highlight w:val="yellow"/>
            </w:rPr>
          </w:rPrChange>
        </w:rPr>
      </w:pPr>
      <w:del w:id="853" w:author="Mabel Chow" w:date="2022-04-26T14:08:00Z">
        <w:r w:rsidRPr="00C97211" w:rsidDel="0081780B">
          <w:rPr>
            <w:color w:val="FF0000"/>
            <w:rPrChange w:id="854" w:author="James Faas" w:date="2022-11-23T16:17:00Z">
              <w:rPr>
                <w:highlight w:val="yellow"/>
              </w:rPr>
            </w:rPrChange>
          </w:rPr>
          <w:delText>Metal Door Hardware Ltd.</w:delText>
        </w:r>
      </w:del>
    </w:p>
    <w:p w14:paraId="4B31AE72" w14:textId="77777777" w:rsidR="00594DF9" w:rsidRPr="00C97211" w:rsidDel="0081780B" w:rsidRDefault="002374C8" w:rsidP="002374C8">
      <w:pPr>
        <w:pStyle w:val="Heading5"/>
        <w:rPr>
          <w:del w:id="855" w:author="Mabel Chow" w:date="2022-04-26T14:08:00Z"/>
          <w:color w:val="FF0000"/>
          <w:rPrChange w:id="856" w:author="James Faas" w:date="2022-11-23T16:17:00Z">
            <w:rPr>
              <w:del w:id="857" w:author="Mabel Chow" w:date="2022-04-26T14:08:00Z"/>
              <w:highlight w:val="yellow"/>
            </w:rPr>
          </w:rPrChange>
        </w:rPr>
      </w:pPr>
      <w:del w:id="858" w:author="Mabel Chow" w:date="2022-04-26T14:08:00Z">
        <w:r w:rsidRPr="00C97211" w:rsidDel="0081780B">
          <w:rPr>
            <w:color w:val="FF0000"/>
            <w:rPrChange w:id="859" w:author="James Faas" w:date="2022-11-23T16:17:00Z">
              <w:rPr>
                <w:highlight w:val="yellow"/>
              </w:rPr>
            </w:rPrChange>
          </w:rPr>
          <w:delText>Approved Equivalent</w:delText>
        </w:r>
        <w:r w:rsidR="008E0799" w:rsidRPr="00C97211" w:rsidDel="0081780B">
          <w:rPr>
            <w:color w:val="FF0000"/>
            <w:rPrChange w:id="860" w:author="James Faas" w:date="2022-11-23T16:17:00Z">
              <w:rPr>
                <w:highlight w:val="yellow"/>
              </w:rPr>
            </w:rPrChange>
          </w:rPr>
          <w:delText>]</w:delText>
        </w:r>
      </w:del>
    </w:p>
    <w:p w14:paraId="4BFE184A" w14:textId="77777777" w:rsidR="00483EDD" w:rsidRPr="00C97211" w:rsidDel="0081780B" w:rsidRDefault="00483EDD" w:rsidP="001777FE">
      <w:pPr>
        <w:pStyle w:val="Heading3"/>
        <w:tabs>
          <w:tab w:val="clear" w:pos="1440"/>
          <w:tab w:val="left" w:pos="1418"/>
        </w:tabs>
        <w:ind w:left="1418" w:hanging="709"/>
        <w:rPr>
          <w:del w:id="861" w:author="Mabel Chow" w:date="2022-04-26T14:08:00Z"/>
          <w:color w:val="FF0000"/>
          <w:lang w:val="en-GB"/>
          <w:rPrChange w:id="862" w:author="James Faas" w:date="2022-11-23T16:17:00Z">
            <w:rPr>
              <w:del w:id="863" w:author="Mabel Chow" w:date="2022-04-26T14:08:00Z"/>
              <w:lang w:val="en-GB"/>
            </w:rPr>
          </w:rPrChange>
        </w:rPr>
      </w:pPr>
      <w:del w:id="864" w:author="Mabel Chow" w:date="2022-04-26T14:08:00Z">
        <w:r w:rsidRPr="00C97211" w:rsidDel="0081780B">
          <w:rPr>
            <w:color w:val="FF0000"/>
            <w:lang w:val="en-GB"/>
            <w:rPrChange w:id="865" w:author="James Faas" w:date="2022-11-23T16:17:00Z">
              <w:rPr>
                <w:lang w:val="en-GB"/>
              </w:rPr>
            </w:rPrChange>
          </w:rPr>
          <w:delText>Fabricate thermally broken doors by using insulated core and separating exterior parts from interior parts with continuous interlocking thermal break.</w:delText>
        </w:r>
      </w:del>
    </w:p>
    <w:p w14:paraId="6DF6B6A8" w14:textId="77777777" w:rsidR="00C17334" w:rsidRPr="00C97211" w:rsidDel="0081780B" w:rsidRDefault="00483EDD" w:rsidP="00C17334">
      <w:pPr>
        <w:pStyle w:val="Heading3"/>
        <w:rPr>
          <w:del w:id="866" w:author="Mabel Chow" w:date="2022-04-26T14:08:00Z"/>
          <w:color w:val="FF0000"/>
          <w:lang w:val="en-GB"/>
          <w:rPrChange w:id="867" w:author="James Faas" w:date="2022-11-23T16:17:00Z">
            <w:rPr>
              <w:del w:id="868" w:author="Mabel Chow" w:date="2022-04-26T14:08:00Z"/>
              <w:highlight w:val="yellow"/>
              <w:lang w:val="en-GB"/>
            </w:rPr>
          </w:rPrChange>
        </w:rPr>
      </w:pPr>
      <w:del w:id="869" w:author="Mabel Chow" w:date="2022-04-26T14:08:00Z">
        <w:r w:rsidRPr="00C97211" w:rsidDel="0081780B">
          <w:rPr>
            <w:color w:val="FF0000"/>
            <w:lang w:val="en-GB"/>
            <w:rPrChange w:id="870" w:author="James Faas" w:date="2022-11-23T16:17:00Z">
              <w:rPr>
                <w:lang w:val="en-GB"/>
              </w:rPr>
            </w:rPrChange>
          </w:rPr>
          <w:delText xml:space="preserve">Thermal break: rigid polyvinylchloride extrusion conforming to </w:delText>
        </w:r>
        <w:r w:rsidR="00C17334" w:rsidRPr="00C97211" w:rsidDel="0081780B">
          <w:rPr>
            <w:i/>
            <w:color w:val="FF0000"/>
            <w:lang w:val="en-GB"/>
            <w:rPrChange w:id="871" w:author="James Faas" w:date="2022-11-23T16:17:00Z">
              <w:rPr>
                <w:i/>
                <w:highlight w:val="yellow"/>
                <w:lang w:val="en-GB"/>
              </w:rPr>
            </w:rPrChange>
          </w:rPr>
          <w:delText>[Consultant to provide alternate standard to the withdrawn 41-GP-19MA]</w:delText>
        </w:r>
        <w:r w:rsidR="00C17334" w:rsidRPr="00C97211" w:rsidDel="0081780B">
          <w:rPr>
            <w:color w:val="FF0000"/>
            <w:lang w:val="en-GB"/>
            <w:rPrChange w:id="872" w:author="James Faas" w:date="2022-11-23T16:17:00Z">
              <w:rPr>
                <w:highlight w:val="yellow"/>
                <w:lang w:val="en-GB"/>
              </w:rPr>
            </w:rPrChange>
          </w:rPr>
          <w:delText>.</w:delText>
        </w:r>
      </w:del>
    </w:p>
    <w:p w14:paraId="2CCA3AD3" w14:textId="77777777" w:rsidR="00483EDD" w:rsidRPr="00C97211" w:rsidDel="0081780B" w:rsidRDefault="00483EDD" w:rsidP="001777FE">
      <w:pPr>
        <w:pStyle w:val="Heading3"/>
        <w:tabs>
          <w:tab w:val="clear" w:pos="1440"/>
          <w:tab w:val="left" w:pos="1418"/>
        </w:tabs>
        <w:ind w:left="1418" w:hanging="709"/>
        <w:rPr>
          <w:del w:id="873" w:author="Mabel Chow" w:date="2022-04-26T14:08:00Z"/>
          <w:color w:val="FF0000"/>
          <w:lang w:val="en-GB"/>
          <w:rPrChange w:id="874" w:author="James Faas" w:date="2022-11-23T16:17:00Z">
            <w:rPr>
              <w:del w:id="875" w:author="Mabel Chow" w:date="2022-04-26T14:08:00Z"/>
              <w:lang w:val="en-GB"/>
            </w:rPr>
          </w:rPrChange>
        </w:rPr>
      </w:pPr>
      <w:del w:id="876" w:author="Mabel Chow" w:date="2022-04-26T14:08:00Z">
        <w:r w:rsidRPr="00C97211" w:rsidDel="0081780B">
          <w:rPr>
            <w:color w:val="FF0000"/>
            <w:lang w:val="en-GB"/>
            <w:rPrChange w:id="877" w:author="James Faas" w:date="2022-11-23T16:17:00Z">
              <w:rPr>
                <w:lang w:val="en-GB"/>
              </w:rPr>
            </w:rPrChange>
          </w:rPr>
          <w:delText>Fabricate thermally broken frames separating exterior parts form interior parts with continuous interlocking thermal break.</w:delText>
        </w:r>
      </w:del>
    </w:p>
    <w:p w14:paraId="653F8ACA" w14:textId="77777777" w:rsidR="00483EDD" w:rsidRPr="00C97211" w:rsidDel="0081780B" w:rsidRDefault="00483EDD" w:rsidP="001777FE">
      <w:pPr>
        <w:pStyle w:val="Heading3"/>
        <w:tabs>
          <w:tab w:val="clear" w:pos="1440"/>
          <w:tab w:val="left" w:pos="1418"/>
        </w:tabs>
        <w:ind w:left="1418" w:hanging="709"/>
        <w:rPr>
          <w:del w:id="878" w:author="Mabel Chow" w:date="2022-04-26T14:08:00Z"/>
          <w:color w:val="FF0000"/>
          <w:lang w:val="en-GB"/>
          <w:rPrChange w:id="879" w:author="James Faas" w:date="2022-11-23T16:17:00Z">
            <w:rPr>
              <w:del w:id="880" w:author="Mabel Chow" w:date="2022-04-26T14:08:00Z"/>
              <w:lang w:val="en-GB"/>
            </w:rPr>
          </w:rPrChange>
        </w:rPr>
      </w:pPr>
      <w:del w:id="881" w:author="Mabel Chow" w:date="2022-04-26T14:08:00Z">
        <w:r w:rsidRPr="00C97211" w:rsidDel="0081780B">
          <w:rPr>
            <w:color w:val="FF0000"/>
            <w:lang w:val="en-GB"/>
            <w:rPrChange w:id="882" w:author="James Faas" w:date="2022-11-23T16:17:00Z">
              <w:rPr>
                <w:lang w:val="en-GB"/>
              </w:rPr>
            </w:rPrChange>
          </w:rPr>
          <w:delText>Apply insulation.</w:delText>
        </w:r>
      </w:del>
    </w:p>
    <w:p w14:paraId="51BC54ED" w14:textId="77777777" w:rsidR="00483EDD" w:rsidRPr="00C97211" w:rsidRDefault="00594DF9" w:rsidP="00594DF9">
      <w:pPr>
        <w:pStyle w:val="Heading1"/>
        <w:rPr>
          <w:color w:val="FF0000"/>
          <w:lang w:val="en-GB"/>
          <w:rPrChange w:id="883" w:author="James Faas" w:date="2022-11-23T16:17:00Z">
            <w:rPr>
              <w:lang w:val="en-GB"/>
            </w:rPr>
          </w:rPrChange>
        </w:rPr>
      </w:pPr>
      <w:r w:rsidRPr="00C97211">
        <w:rPr>
          <w:color w:val="FF0000"/>
          <w:lang w:val="en-GB"/>
          <w:rPrChange w:id="884" w:author="James Faas" w:date="2022-11-23T16:17:00Z">
            <w:rPr>
              <w:lang w:val="en-GB"/>
            </w:rPr>
          </w:rPrChange>
        </w:rPr>
        <w:t>EXECUTION</w:t>
      </w:r>
    </w:p>
    <w:p w14:paraId="4112F75E" w14:textId="77777777" w:rsidR="00594DF9" w:rsidRPr="001A7C45" w:rsidRDefault="00594DF9" w:rsidP="00594DF9">
      <w:pPr>
        <w:pStyle w:val="Heading2"/>
        <w:rPr>
          <w:lang w:val="en-GB"/>
        </w:rPr>
      </w:pPr>
      <w:r w:rsidRPr="001A7C45">
        <w:rPr>
          <w:lang w:val="en-GB"/>
        </w:rPr>
        <w:lastRenderedPageBreak/>
        <w:t>Installation</w:t>
      </w:r>
      <w:r w:rsidR="00631E2F" w:rsidRPr="001A7C45">
        <w:rPr>
          <w:lang w:val="en-GB"/>
        </w:rPr>
        <w:t xml:space="preserve"> </w:t>
      </w:r>
      <w:r w:rsidRPr="001A7C45">
        <w:rPr>
          <w:lang w:val="en-GB"/>
        </w:rPr>
        <w:t>General</w:t>
      </w:r>
    </w:p>
    <w:p w14:paraId="0FA8A0E0" w14:textId="109BC694" w:rsidR="00594DF9" w:rsidRPr="001A7C45" w:rsidRDefault="00594DF9" w:rsidP="001777FE">
      <w:pPr>
        <w:pStyle w:val="Heading3"/>
        <w:tabs>
          <w:tab w:val="clear" w:pos="1440"/>
          <w:tab w:val="left" w:pos="1418"/>
        </w:tabs>
        <w:ind w:left="1418" w:hanging="709"/>
        <w:rPr>
          <w:lang w:val="en-GB"/>
        </w:rPr>
      </w:pPr>
      <w:r w:rsidRPr="001A7C45">
        <w:rPr>
          <w:lang w:val="en-GB"/>
        </w:rPr>
        <w:t xml:space="preserve">Install labelled steel fire rated doors and frames to </w:t>
      </w:r>
      <w:r w:rsidRPr="001A7C45">
        <w:rPr>
          <w:lang w:val="en-GB"/>
          <w:rPrChange w:id="885" w:author="James Faas" w:date="2022-11-23T16:35:00Z">
            <w:rPr>
              <w:highlight w:val="yellow"/>
              <w:lang w:val="en-GB"/>
            </w:rPr>
          </w:rPrChange>
        </w:rPr>
        <w:t>NFPA 80</w:t>
      </w:r>
      <w:del w:id="886" w:author="James Faas" w:date="2022-11-23T16:35:00Z">
        <w:r w:rsidR="00962D08" w:rsidRPr="001A7C45" w:rsidDel="001A7C45">
          <w:rPr>
            <w:lang w:val="en-GB"/>
            <w:rPrChange w:id="887" w:author="James Faas" w:date="2022-11-23T16:35:00Z">
              <w:rPr>
                <w:highlight w:val="yellow"/>
                <w:lang w:val="en-GB"/>
              </w:rPr>
            </w:rPrChange>
          </w:rPr>
          <w:delText xml:space="preserve"> 2016 edition</w:delText>
        </w:r>
      </w:del>
      <w:r w:rsidR="00962D08" w:rsidRPr="001A7C45">
        <w:rPr>
          <w:lang w:val="en-GB"/>
        </w:rPr>
        <w:t>,</w:t>
      </w:r>
      <w:r w:rsidRPr="001A7C45">
        <w:rPr>
          <w:lang w:val="en-GB"/>
        </w:rPr>
        <w:t xml:space="preserve"> except where specified otherwise.</w:t>
      </w:r>
    </w:p>
    <w:p w14:paraId="53306F0A" w14:textId="77777777" w:rsidR="00594DF9" w:rsidRPr="001A7C45" w:rsidRDefault="00594DF9" w:rsidP="001777FE">
      <w:pPr>
        <w:pStyle w:val="Heading3"/>
        <w:tabs>
          <w:tab w:val="clear" w:pos="1440"/>
          <w:tab w:val="left" w:pos="1418"/>
        </w:tabs>
        <w:ind w:left="1418" w:hanging="709"/>
        <w:rPr>
          <w:lang w:val="en-GB"/>
        </w:rPr>
      </w:pPr>
      <w:r w:rsidRPr="001A7C45">
        <w:rPr>
          <w:lang w:val="en-GB"/>
        </w:rPr>
        <w:t xml:space="preserve">Install doors and frames </w:t>
      </w:r>
      <w:r w:rsidR="000017AB" w:rsidRPr="001A7C45">
        <w:rPr>
          <w:lang w:val="en-GB"/>
        </w:rPr>
        <w:t xml:space="preserve">in accordance with the </w:t>
      </w:r>
      <w:r w:rsidRPr="001A7C45">
        <w:rPr>
          <w:lang w:val="en-GB"/>
          <w:rPrChange w:id="888" w:author="James Faas" w:date="2022-11-23T16:35:00Z">
            <w:rPr>
              <w:highlight w:val="yellow"/>
              <w:lang w:val="en-GB"/>
            </w:rPr>
          </w:rPrChange>
        </w:rPr>
        <w:t>CSDFMA Installation Guide</w:t>
      </w:r>
      <w:r w:rsidRPr="001A7C45">
        <w:rPr>
          <w:lang w:val="en-GB"/>
        </w:rPr>
        <w:t>.</w:t>
      </w:r>
    </w:p>
    <w:p w14:paraId="0420BF48" w14:textId="77777777" w:rsidR="00594DF9" w:rsidRPr="001A7C45" w:rsidRDefault="00594DF9" w:rsidP="00594DF9">
      <w:pPr>
        <w:pStyle w:val="Heading2"/>
        <w:rPr>
          <w:lang w:val="en-GB"/>
        </w:rPr>
      </w:pPr>
      <w:r w:rsidRPr="001A7C45">
        <w:rPr>
          <w:lang w:val="en-GB"/>
        </w:rPr>
        <w:t>Frame</w:t>
      </w:r>
      <w:r w:rsidR="00631E2F" w:rsidRPr="001A7C45">
        <w:rPr>
          <w:lang w:val="en-GB"/>
        </w:rPr>
        <w:t xml:space="preserve"> </w:t>
      </w:r>
      <w:r w:rsidRPr="001A7C45">
        <w:rPr>
          <w:lang w:val="en-GB"/>
        </w:rPr>
        <w:t>Installation</w:t>
      </w:r>
    </w:p>
    <w:p w14:paraId="7756EF2A" w14:textId="77777777" w:rsidR="00594DF9" w:rsidRPr="001A7C45" w:rsidRDefault="00594DF9" w:rsidP="001777FE">
      <w:pPr>
        <w:pStyle w:val="Heading3"/>
        <w:tabs>
          <w:tab w:val="clear" w:pos="1440"/>
          <w:tab w:val="left" w:pos="1418"/>
        </w:tabs>
        <w:ind w:left="1418" w:hanging="709"/>
        <w:rPr>
          <w:lang w:val="en-GB"/>
        </w:rPr>
      </w:pPr>
      <w:r w:rsidRPr="001A7C45">
        <w:rPr>
          <w:lang w:val="en-GB"/>
        </w:rPr>
        <w:t>Set frames plumb, square, level and at correct elevation.</w:t>
      </w:r>
    </w:p>
    <w:p w14:paraId="5D221F6F" w14:textId="77777777" w:rsidR="00594DF9" w:rsidRPr="001A7C45" w:rsidRDefault="00594DF9" w:rsidP="001777FE">
      <w:pPr>
        <w:pStyle w:val="Heading3"/>
        <w:tabs>
          <w:tab w:val="clear" w:pos="1440"/>
          <w:tab w:val="left" w:pos="1418"/>
        </w:tabs>
        <w:ind w:left="1418" w:hanging="709"/>
        <w:rPr>
          <w:lang w:val="en-GB"/>
        </w:rPr>
      </w:pPr>
      <w:r w:rsidRPr="001A7C45">
        <w:rPr>
          <w:lang w:val="en-GB"/>
        </w:rPr>
        <w:t>Secure anchorages and connections to adjacent construction.</w:t>
      </w:r>
    </w:p>
    <w:p w14:paraId="011CC4DD" w14:textId="77777777" w:rsidR="00594DF9" w:rsidRPr="001A7C45" w:rsidRDefault="00594DF9" w:rsidP="001777FE">
      <w:pPr>
        <w:pStyle w:val="Heading3"/>
        <w:tabs>
          <w:tab w:val="clear" w:pos="1440"/>
          <w:tab w:val="left" w:pos="1418"/>
        </w:tabs>
        <w:ind w:left="1418" w:hanging="709"/>
        <w:rPr>
          <w:lang w:val="en-GB"/>
        </w:rPr>
      </w:pPr>
      <w:r w:rsidRPr="001A7C45">
        <w:rPr>
          <w:lang w:val="en-GB"/>
        </w:rPr>
        <w:t>Brace frames rigidly in position while building</w:t>
      </w:r>
      <w:r w:rsidRPr="001A7C45">
        <w:rPr>
          <w:lang w:val="en-GB"/>
        </w:rPr>
        <w:noBreakHyphen/>
        <w:t>in. Install temporary horizontal wood spreader at third points of door opening to maintain frame width. Provide vertical support at centre of head for openings over 1</w:t>
      </w:r>
      <w:r w:rsidR="00C17334" w:rsidRPr="001A7C45">
        <w:rPr>
          <w:lang w:val="en-GB"/>
        </w:rPr>
        <w:t>,</w:t>
      </w:r>
      <w:r w:rsidRPr="001A7C45">
        <w:rPr>
          <w:lang w:val="en-GB"/>
        </w:rPr>
        <w:t>200 mm wide. Remove temporary spreaders after frames are built</w:t>
      </w:r>
      <w:r w:rsidRPr="001A7C45">
        <w:rPr>
          <w:lang w:val="en-GB"/>
        </w:rPr>
        <w:noBreakHyphen/>
        <w:t>in.</w:t>
      </w:r>
    </w:p>
    <w:p w14:paraId="47B8F61A" w14:textId="77777777" w:rsidR="00594DF9" w:rsidRPr="001A7C45" w:rsidRDefault="00594DF9" w:rsidP="001777FE">
      <w:pPr>
        <w:pStyle w:val="Heading3"/>
        <w:tabs>
          <w:tab w:val="clear" w:pos="1440"/>
          <w:tab w:val="left" w:pos="1418"/>
        </w:tabs>
        <w:ind w:left="1418" w:hanging="709"/>
        <w:rPr>
          <w:lang w:val="en-GB"/>
        </w:rPr>
      </w:pPr>
      <w:r w:rsidRPr="001A7C45">
        <w:rPr>
          <w:lang w:val="en-GB"/>
        </w:rPr>
        <w:t>Make allowances for deflection of structure to ensure structural loads are not transmitted to frames.</w:t>
      </w:r>
    </w:p>
    <w:p w14:paraId="1DC6168B" w14:textId="77777777" w:rsidR="00594DF9" w:rsidRPr="001A7C45" w:rsidRDefault="00594DF9" w:rsidP="001777FE">
      <w:pPr>
        <w:pStyle w:val="Heading3"/>
        <w:tabs>
          <w:tab w:val="clear" w:pos="1440"/>
          <w:tab w:val="left" w:pos="1418"/>
        </w:tabs>
        <w:ind w:left="1418" w:hanging="709"/>
        <w:rPr>
          <w:lang w:val="en-GB"/>
        </w:rPr>
      </w:pPr>
      <w:r w:rsidRPr="001A7C45">
        <w:rPr>
          <w:lang w:val="en-GB"/>
        </w:rPr>
        <w:t>Caulk perimeter of frames between frame and adjacent material, both sides.</w:t>
      </w:r>
    </w:p>
    <w:p w14:paraId="535BA24B" w14:textId="77777777" w:rsidR="00594DF9" w:rsidRPr="001A7C45" w:rsidRDefault="00594DF9" w:rsidP="001777FE">
      <w:pPr>
        <w:pStyle w:val="Heading3"/>
        <w:tabs>
          <w:tab w:val="clear" w:pos="1440"/>
          <w:tab w:val="left" w:pos="1418"/>
        </w:tabs>
        <w:ind w:left="1418" w:hanging="709"/>
        <w:rPr>
          <w:lang w:val="en-GB"/>
        </w:rPr>
      </w:pPr>
      <w:r w:rsidRPr="001A7C45">
        <w:rPr>
          <w:lang w:val="en-GB"/>
        </w:rPr>
        <w:t xml:space="preserve">Maintain continuity of </w:t>
      </w:r>
      <w:del w:id="889" w:author="Mabel Chow" w:date="2022-04-26T14:08:00Z">
        <w:r w:rsidRPr="001A7C45" w:rsidDel="0081780B">
          <w:rPr>
            <w:lang w:val="en-GB"/>
            <w:rPrChange w:id="890" w:author="James Faas" w:date="2022-11-23T16:35:00Z">
              <w:rPr>
                <w:highlight w:val="yellow"/>
                <w:lang w:val="en-GB"/>
              </w:rPr>
            </w:rPrChange>
          </w:rPr>
          <w:delText>[</w:delText>
        </w:r>
      </w:del>
      <w:r w:rsidRPr="001A7C45">
        <w:rPr>
          <w:lang w:val="en-GB"/>
          <w:rPrChange w:id="891" w:author="James Faas" w:date="2022-11-23T16:35:00Z">
            <w:rPr>
              <w:highlight w:val="yellow"/>
              <w:lang w:val="en-GB"/>
            </w:rPr>
          </w:rPrChange>
        </w:rPr>
        <w:t>air barrier</w:t>
      </w:r>
      <w:del w:id="892" w:author="Mabel Chow" w:date="2022-04-26T14:08:00Z">
        <w:r w:rsidRPr="001A7C45" w:rsidDel="0081780B">
          <w:rPr>
            <w:lang w:val="en-GB"/>
            <w:rPrChange w:id="893" w:author="James Faas" w:date="2022-11-23T16:35:00Z">
              <w:rPr>
                <w:highlight w:val="yellow"/>
                <w:lang w:val="en-GB"/>
              </w:rPr>
            </w:rPrChange>
          </w:rPr>
          <w:delText>] [and] [vapour retarder]</w:delText>
        </w:r>
      </w:del>
      <w:r w:rsidRPr="001A7C45">
        <w:rPr>
          <w:lang w:val="en-GB"/>
        </w:rPr>
        <w:t>.</w:t>
      </w:r>
    </w:p>
    <w:p w14:paraId="7D6E023E" w14:textId="77777777" w:rsidR="00594DF9" w:rsidRPr="001A7C45" w:rsidRDefault="00594DF9" w:rsidP="00594DF9">
      <w:pPr>
        <w:pStyle w:val="Heading2"/>
        <w:rPr>
          <w:lang w:val="en-GB"/>
        </w:rPr>
      </w:pPr>
      <w:r w:rsidRPr="001A7C45">
        <w:rPr>
          <w:lang w:val="en-GB"/>
        </w:rPr>
        <w:t>Door</w:t>
      </w:r>
      <w:r w:rsidR="00631E2F" w:rsidRPr="001A7C45">
        <w:rPr>
          <w:lang w:val="en-GB"/>
        </w:rPr>
        <w:t xml:space="preserve"> </w:t>
      </w:r>
      <w:r w:rsidRPr="001A7C45">
        <w:rPr>
          <w:lang w:val="en-GB"/>
        </w:rPr>
        <w:t>Installation</w:t>
      </w:r>
    </w:p>
    <w:p w14:paraId="0058ED0D" w14:textId="49886732" w:rsidR="00594DF9" w:rsidRPr="001A7C45" w:rsidDel="001A7C45" w:rsidRDefault="00594DF9" w:rsidP="001A7C45">
      <w:pPr>
        <w:pStyle w:val="Heading3"/>
        <w:rPr>
          <w:del w:id="894" w:author="Mabel Chow" w:date="2022-04-26T14:08:00Z"/>
          <w:lang w:val="en-GB"/>
        </w:rPr>
      </w:pPr>
      <w:r w:rsidRPr="001A7C45">
        <w:rPr>
          <w:lang w:val="en-GB"/>
        </w:rPr>
        <w:t>Install doors and hardware in accordance with</w:t>
      </w:r>
      <w:r w:rsidR="000017AB" w:rsidRPr="001A7C45">
        <w:rPr>
          <w:lang w:val="en-GB"/>
        </w:rPr>
        <w:t xml:space="preserve"> the</w:t>
      </w:r>
      <w:r w:rsidRPr="001A7C45">
        <w:rPr>
          <w:lang w:val="en-GB"/>
        </w:rPr>
        <w:t xml:space="preserve"> hardware templates manufacturer's instructions and </w:t>
      </w:r>
      <w:r w:rsidRPr="001A7C45">
        <w:rPr>
          <w:lang w:val="en-GB"/>
          <w:rPrChange w:id="895" w:author="James Faas" w:date="2022-11-23T16:35:00Z">
            <w:rPr>
              <w:highlight w:val="yellow"/>
              <w:lang w:val="en-GB"/>
            </w:rPr>
          </w:rPrChange>
        </w:rPr>
        <w:t>Section 08710 – Door Hardware</w:t>
      </w:r>
      <w:r w:rsidRPr="001A7C45">
        <w:rPr>
          <w:lang w:val="en-GB"/>
        </w:rPr>
        <w:t>.</w:t>
      </w:r>
      <w:del w:id="896" w:author="James Faas" w:date="2022-11-23T16:35:00Z">
        <w:r w:rsidRPr="001A7C45" w:rsidDel="001A7C45">
          <w:rPr>
            <w:lang w:val="en-GB"/>
          </w:rPr>
          <w:br/>
        </w:r>
        <w:r w:rsidRPr="001A7C45" w:rsidDel="001A7C45">
          <w:rPr>
            <w:lang w:val="en-GB"/>
          </w:rPr>
          <w:br/>
        </w:r>
      </w:del>
      <w:del w:id="897" w:author="Mabel Chow" w:date="2022-04-26T14:08:00Z">
        <w:r w:rsidRPr="001A7C45" w:rsidDel="0081780B">
          <w:rPr>
            <w:i/>
            <w:lang w:val="en-GB"/>
            <w:rPrChange w:id="898" w:author="James Faas" w:date="2022-11-23T16:35:00Z">
              <w:rPr>
                <w:i/>
                <w:highlight w:val="yellow"/>
                <w:lang w:val="en-GB"/>
              </w:rPr>
            </w:rPrChange>
          </w:rPr>
          <w:delText>[Use the following paragraph when fire doors are specified.]</w:delText>
        </w:r>
      </w:del>
    </w:p>
    <w:p w14:paraId="10EBC3E8" w14:textId="77777777" w:rsidR="001A7C45" w:rsidRPr="001A7C45" w:rsidRDefault="001A7C45" w:rsidP="001A7C45">
      <w:pPr>
        <w:pStyle w:val="Heading3"/>
        <w:rPr>
          <w:ins w:id="899" w:author="James Faas" w:date="2022-11-23T16:35:00Z"/>
          <w:lang w:val="en-GB"/>
        </w:rPr>
        <w:pPrChange w:id="900" w:author="James Faas" w:date="2022-11-23T16:35:00Z">
          <w:pPr>
            <w:pStyle w:val="Heading3"/>
            <w:tabs>
              <w:tab w:val="clear" w:pos="1440"/>
              <w:tab w:val="left" w:pos="1418"/>
            </w:tabs>
            <w:ind w:left="1418" w:hanging="709"/>
          </w:pPr>
        </w:pPrChange>
      </w:pPr>
    </w:p>
    <w:p w14:paraId="6E8ACE2E" w14:textId="77777777" w:rsidR="00594DF9" w:rsidRPr="001A7C45" w:rsidRDefault="00594DF9" w:rsidP="001A7C45">
      <w:pPr>
        <w:pStyle w:val="Heading3"/>
        <w:rPr>
          <w:lang w:val="en-GB"/>
          <w:rPrChange w:id="901" w:author="James Faas" w:date="2022-11-23T16:35:00Z">
            <w:rPr>
              <w:highlight w:val="yellow"/>
              <w:lang w:val="en-GB"/>
            </w:rPr>
          </w:rPrChange>
        </w:rPr>
        <w:pPrChange w:id="902" w:author="James Faas" w:date="2022-11-23T16:35:00Z">
          <w:pPr>
            <w:pStyle w:val="Heading3"/>
            <w:tabs>
              <w:tab w:val="clear" w:pos="1440"/>
              <w:tab w:val="left" w:pos="1418"/>
            </w:tabs>
            <w:ind w:left="1418" w:hanging="709"/>
          </w:pPr>
        </w:pPrChange>
      </w:pPr>
      <w:proofErr w:type="spellStart"/>
      <w:r w:rsidRPr="001A7C45">
        <w:rPr>
          <w:lang w:val="en-GB"/>
          <w:rPrChange w:id="903" w:author="James Faas" w:date="2022-11-23T16:35:00Z">
            <w:rPr>
              <w:highlight w:val="yellow"/>
              <w:lang w:val="en-GB"/>
            </w:rPr>
          </w:rPrChange>
        </w:rPr>
        <w:t>Provide</w:t>
      </w:r>
      <w:proofErr w:type="spellEnd"/>
      <w:r w:rsidRPr="001A7C45">
        <w:rPr>
          <w:lang w:val="en-GB"/>
          <w:rPrChange w:id="904" w:author="James Faas" w:date="2022-11-23T16:35:00Z">
            <w:rPr>
              <w:highlight w:val="yellow"/>
              <w:lang w:val="en-GB"/>
            </w:rPr>
          </w:rPrChange>
        </w:rPr>
        <w:t xml:space="preserve"> even margins between doors and jambs and doors and finished floor and thresholds as follows.</w:t>
      </w:r>
    </w:p>
    <w:p w14:paraId="5E14BF55" w14:textId="77777777" w:rsidR="00594DF9" w:rsidRPr="001A7C45" w:rsidRDefault="00594DF9" w:rsidP="001777FE">
      <w:pPr>
        <w:pStyle w:val="Heading4"/>
        <w:tabs>
          <w:tab w:val="left" w:pos="2127"/>
        </w:tabs>
        <w:ind w:left="2127" w:hanging="709"/>
        <w:rPr>
          <w:lang w:val="en-GB"/>
          <w:rPrChange w:id="905" w:author="James Faas" w:date="2022-11-23T16:35:00Z">
            <w:rPr>
              <w:highlight w:val="yellow"/>
              <w:lang w:val="en-GB"/>
            </w:rPr>
          </w:rPrChange>
        </w:rPr>
      </w:pPr>
      <w:r w:rsidRPr="001A7C45">
        <w:rPr>
          <w:lang w:val="en-GB"/>
          <w:rPrChange w:id="906" w:author="James Faas" w:date="2022-11-23T16:35:00Z">
            <w:rPr>
              <w:highlight w:val="yellow"/>
              <w:lang w:val="en-GB"/>
            </w:rPr>
          </w:rPrChange>
        </w:rPr>
        <w:t>Hinge side: 1.0 mm.</w:t>
      </w:r>
    </w:p>
    <w:p w14:paraId="5CFD1B6F" w14:textId="77777777" w:rsidR="00594DF9" w:rsidRPr="001A7C45" w:rsidRDefault="00594DF9" w:rsidP="001777FE">
      <w:pPr>
        <w:pStyle w:val="Heading4"/>
        <w:tabs>
          <w:tab w:val="left" w:pos="2127"/>
        </w:tabs>
        <w:ind w:left="2127" w:hanging="709"/>
        <w:rPr>
          <w:lang w:val="en-GB"/>
          <w:rPrChange w:id="907" w:author="James Faas" w:date="2022-11-23T16:35:00Z">
            <w:rPr>
              <w:highlight w:val="yellow"/>
              <w:lang w:val="en-GB"/>
            </w:rPr>
          </w:rPrChange>
        </w:rPr>
      </w:pPr>
      <w:r w:rsidRPr="001A7C45">
        <w:rPr>
          <w:lang w:val="en-GB"/>
          <w:rPrChange w:id="908" w:author="James Faas" w:date="2022-11-23T16:35:00Z">
            <w:rPr>
              <w:highlight w:val="yellow"/>
              <w:lang w:val="en-GB"/>
            </w:rPr>
          </w:rPrChange>
        </w:rPr>
        <w:t>Latch</w:t>
      </w:r>
      <w:r w:rsidR="00962D08" w:rsidRPr="001A7C45">
        <w:rPr>
          <w:lang w:val="en-GB"/>
          <w:rPrChange w:id="909" w:author="James Faas" w:date="2022-11-23T16:35:00Z">
            <w:rPr>
              <w:highlight w:val="yellow"/>
              <w:lang w:val="en-GB"/>
            </w:rPr>
          </w:rPrChange>
        </w:rPr>
        <w:t>-</w:t>
      </w:r>
      <w:r w:rsidRPr="001A7C45">
        <w:rPr>
          <w:lang w:val="en-GB"/>
          <w:rPrChange w:id="910" w:author="James Faas" w:date="2022-11-23T16:35:00Z">
            <w:rPr>
              <w:highlight w:val="yellow"/>
              <w:lang w:val="en-GB"/>
            </w:rPr>
          </w:rPrChange>
        </w:rPr>
        <w:t>side and head: 1.5 mm.</w:t>
      </w:r>
    </w:p>
    <w:p w14:paraId="75125F51" w14:textId="77777777" w:rsidR="00594DF9" w:rsidRPr="001A7C45" w:rsidRDefault="00594DF9" w:rsidP="001777FE">
      <w:pPr>
        <w:pStyle w:val="Heading4"/>
        <w:tabs>
          <w:tab w:val="left" w:pos="2127"/>
        </w:tabs>
        <w:ind w:left="2127" w:hanging="709"/>
        <w:rPr>
          <w:lang w:val="en-GB"/>
          <w:rPrChange w:id="911" w:author="James Faas" w:date="2022-11-23T16:35:00Z">
            <w:rPr>
              <w:highlight w:val="yellow"/>
              <w:lang w:val="en-GB"/>
            </w:rPr>
          </w:rPrChange>
        </w:rPr>
      </w:pPr>
      <w:r w:rsidRPr="001A7C45">
        <w:rPr>
          <w:lang w:val="en-GB"/>
          <w:rPrChange w:id="912" w:author="James Faas" w:date="2022-11-23T16:35:00Z">
            <w:rPr>
              <w:highlight w:val="yellow"/>
              <w:lang w:val="en-GB"/>
            </w:rPr>
          </w:rPrChange>
        </w:rPr>
        <w:t>Finished floor, top of thresholds: 13 mm.</w:t>
      </w:r>
    </w:p>
    <w:p w14:paraId="5CDF9924" w14:textId="77777777" w:rsidR="00594DF9" w:rsidRPr="001A7C45" w:rsidRDefault="00594DF9" w:rsidP="001777FE">
      <w:pPr>
        <w:pStyle w:val="Heading3"/>
        <w:tabs>
          <w:tab w:val="clear" w:pos="1440"/>
          <w:tab w:val="left" w:pos="1418"/>
        </w:tabs>
        <w:ind w:left="1418" w:hanging="709"/>
        <w:rPr>
          <w:lang w:val="en-GB"/>
          <w:rPrChange w:id="913" w:author="James Faas" w:date="2022-11-23T16:35:00Z">
            <w:rPr>
              <w:highlight w:val="yellow"/>
              <w:lang w:val="en-GB"/>
            </w:rPr>
          </w:rPrChange>
        </w:rPr>
      </w:pPr>
      <w:r w:rsidRPr="001A7C45">
        <w:rPr>
          <w:lang w:val="en-GB"/>
          <w:rPrChange w:id="914" w:author="James Faas" w:date="2022-11-23T16:35:00Z">
            <w:rPr>
              <w:highlight w:val="yellow"/>
              <w:lang w:val="en-GB"/>
            </w:rPr>
          </w:rPrChange>
        </w:rPr>
        <w:t>Adjust operable parts for correct function.</w:t>
      </w:r>
    </w:p>
    <w:p w14:paraId="0902D784" w14:textId="77777777" w:rsidR="00594DF9" w:rsidRPr="001A7C45" w:rsidRDefault="00594DF9" w:rsidP="001777FE">
      <w:pPr>
        <w:pStyle w:val="Heading3"/>
        <w:tabs>
          <w:tab w:val="clear" w:pos="1440"/>
          <w:tab w:val="left" w:pos="1418"/>
        </w:tabs>
        <w:ind w:left="1418" w:hanging="709"/>
        <w:rPr>
          <w:lang w:val="en-GB"/>
          <w:rPrChange w:id="915" w:author="James Faas" w:date="2022-11-23T16:35:00Z">
            <w:rPr>
              <w:highlight w:val="yellow"/>
              <w:lang w:val="en-GB"/>
            </w:rPr>
          </w:rPrChange>
        </w:rPr>
      </w:pPr>
      <w:r w:rsidRPr="001A7C45">
        <w:rPr>
          <w:lang w:val="en-GB"/>
          <w:rPrChange w:id="916" w:author="James Faas" w:date="2022-11-23T16:35:00Z">
            <w:rPr>
              <w:highlight w:val="yellow"/>
              <w:lang w:val="en-GB"/>
            </w:rPr>
          </w:rPrChange>
        </w:rPr>
        <w:t>Install louvres.</w:t>
      </w:r>
    </w:p>
    <w:p w14:paraId="4D12A9D6" w14:textId="77777777" w:rsidR="00594DF9" w:rsidRPr="001A7C45" w:rsidRDefault="00594DF9" w:rsidP="00594DF9">
      <w:pPr>
        <w:pStyle w:val="Heading2"/>
        <w:rPr>
          <w:lang w:val="en-GB"/>
        </w:rPr>
      </w:pPr>
      <w:r w:rsidRPr="001A7C45">
        <w:rPr>
          <w:lang w:val="en-GB"/>
        </w:rPr>
        <w:t>Finish</w:t>
      </w:r>
      <w:r w:rsidR="00165298" w:rsidRPr="001A7C45">
        <w:rPr>
          <w:lang w:val="en-GB"/>
        </w:rPr>
        <w:t xml:space="preserve"> </w:t>
      </w:r>
      <w:r w:rsidRPr="001A7C45">
        <w:rPr>
          <w:lang w:val="en-GB"/>
        </w:rPr>
        <w:t>Repairs</w:t>
      </w:r>
    </w:p>
    <w:p w14:paraId="600A4A23" w14:textId="77777777" w:rsidR="00594DF9" w:rsidRPr="001A7C45" w:rsidRDefault="00594DF9" w:rsidP="001777FE">
      <w:pPr>
        <w:pStyle w:val="Heading3"/>
        <w:tabs>
          <w:tab w:val="clear" w:pos="1440"/>
          <w:tab w:val="left" w:pos="1418"/>
        </w:tabs>
        <w:ind w:left="1418" w:hanging="709"/>
        <w:rPr>
          <w:lang w:val="en-GB"/>
        </w:rPr>
      </w:pPr>
      <w:r w:rsidRPr="001A7C45">
        <w:rPr>
          <w:lang w:val="en-GB"/>
        </w:rPr>
        <w:t>Touch up with primer finishes damaged during installation.</w:t>
      </w:r>
    </w:p>
    <w:p w14:paraId="05CB00ED" w14:textId="77777777" w:rsidR="00594DF9" w:rsidRPr="001A7C45" w:rsidRDefault="00594DF9" w:rsidP="001777FE">
      <w:pPr>
        <w:pStyle w:val="Heading3"/>
        <w:tabs>
          <w:tab w:val="clear" w:pos="1440"/>
          <w:tab w:val="left" w:pos="1418"/>
        </w:tabs>
        <w:ind w:left="1418" w:hanging="709"/>
        <w:rPr>
          <w:lang w:val="en-GB"/>
        </w:rPr>
      </w:pPr>
      <w:r w:rsidRPr="001A7C45">
        <w:rPr>
          <w:lang w:val="en-GB"/>
        </w:rPr>
        <w:t>Fill exposed frame anchors and surfaces with imperfections with metallic paste filler and sand to a uniform smooth finish.</w:t>
      </w:r>
    </w:p>
    <w:p w14:paraId="57EF4044" w14:textId="77777777" w:rsidR="00594DF9" w:rsidRPr="001A7C45" w:rsidDel="0081780B" w:rsidRDefault="00594DF9" w:rsidP="00594DF9">
      <w:pPr>
        <w:pStyle w:val="Heading2"/>
        <w:rPr>
          <w:del w:id="917" w:author="Mabel Chow" w:date="2022-04-26T14:09:00Z"/>
          <w:lang w:val="en-GB"/>
        </w:rPr>
      </w:pPr>
      <w:del w:id="918" w:author="Mabel Chow" w:date="2022-04-26T14:09:00Z">
        <w:r w:rsidRPr="001A7C45" w:rsidDel="0081780B">
          <w:rPr>
            <w:lang w:val="en-GB"/>
          </w:rPr>
          <w:delText>Glazing</w:delText>
        </w:r>
      </w:del>
    </w:p>
    <w:p w14:paraId="10814513" w14:textId="77777777" w:rsidR="00594DF9" w:rsidRPr="001A7C45" w:rsidDel="0081780B" w:rsidRDefault="00594DF9" w:rsidP="00474BE9">
      <w:pPr>
        <w:pStyle w:val="Heading3"/>
        <w:tabs>
          <w:tab w:val="clear" w:pos="1440"/>
          <w:tab w:val="left" w:pos="1418"/>
        </w:tabs>
        <w:ind w:left="1418" w:hanging="709"/>
        <w:rPr>
          <w:del w:id="919" w:author="Mabel Chow" w:date="2022-04-26T14:09:00Z"/>
          <w:lang w:val="en-GB"/>
        </w:rPr>
      </w:pPr>
      <w:del w:id="920" w:author="Mabel Chow" w:date="2022-04-26T14:09:00Z">
        <w:r w:rsidRPr="001A7C45" w:rsidDel="0081780B">
          <w:rPr>
            <w:lang w:val="en-GB"/>
          </w:rPr>
          <w:delText xml:space="preserve">Install glazing for doors in accordance with </w:delText>
        </w:r>
        <w:r w:rsidR="000017AB" w:rsidRPr="001A7C45" w:rsidDel="0081780B">
          <w:rPr>
            <w:lang w:val="en-GB"/>
          </w:rPr>
          <w:delText xml:space="preserve">the </w:delText>
        </w:r>
        <w:r w:rsidRPr="001A7C45" w:rsidDel="0081780B">
          <w:rPr>
            <w:lang w:val="en-GB"/>
          </w:rPr>
          <w:delText xml:space="preserve">manufacturer’s instructions and </w:delText>
        </w:r>
        <w:r w:rsidRPr="001A7C45" w:rsidDel="0081780B">
          <w:rPr>
            <w:lang w:val="en-GB"/>
            <w:rPrChange w:id="921" w:author="James Faas" w:date="2022-11-23T16:35:00Z">
              <w:rPr>
                <w:highlight w:val="yellow"/>
                <w:lang w:val="en-GB"/>
              </w:rPr>
            </w:rPrChange>
          </w:rPr>
          <w:delText>Section 08800 – Glazing</w:delText>
        </w:r>
        <w:r w:rsidRPr="001A7C45" w:rsidDel="0081780B">
          <w:rPr>
            <w:lang w:val="en-GB"/>
          </w:rPr>
          <w:delText>.</w:delText>
        </w:r>
      </w:del>
    </w:p>
    <w:p w14:paraId="4A43B19C" w14:textId="77777777" w:rsidR="00F13982" w:rsidRPr="001A7C45" w:rsidRDefault="00F13982" w:rsidP="008A26A6">
      <w:pPr>
        <w:pStyle w:val="Other"/>
        <w:spacing w:before="240"/>
        <w:jc w:val="center"/>
        <w:rPr>
          <w:rFonts w:ascii="Calibri" w:hAnsi="Calibri"/>
          <w:b/>
          <w:sz w:val="22"/>
          <w:szCs w:val="22"/>
        </w:rPr>
      </w:pPr>
      <w:r w:rsidRPr="001A7C45">
        <w:rPr>
          <w:rFonts w:ascii="Calibri" w:hAnsi="Calibri"/>
          <w:b/>
          <w:sz w:val="22"/>
          <w:szCs w:val="22"/>
        </w:rPr>
        <w:t>END OF SECTION</w:t>
      </w:r>
    </w:p>
    <w:sectPr w:rsidR="00F13982" w:rsidRPr="001A7C45" w:rsidSect="002138BA">
      <w:headerReference w:type="even" r:id="rId14"/>
      <w:headerReference w:type="default" r:id="rId15"/>
      <w:headerReference w:type="first" r:id="rId16"/>
      <w:pgSz w:w="12240" w:h="15840" w:code="1"/>
      <w:pgMar w:top="1440" w:right="720" w:bottom="1296"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9" w:author="Radulovic, Nicole" w:date="2022-11-03T14:36:00Z" w:initials="RN">
    <w:p w14:paraId="3AA7E657" w14:textId="77777777" w:rsidR="005F2629" w:rsidRDefault="005F2629">
      <w:pPr>
        <w:pStyle w:val="CommentText"/>
      </w:pPr>
      <w:r>
        <w:rPr>
          <w:rStyle w:val="CommentReference"/>
        </w:rPr>
        <w:annotationRef/>
      </w:r>
      <w:r>
        <w:t>TBC</w:t>
      </w:r>
    </w:p>
  </w:comment>
  <w:comment w:id="644" w:author="Radulovic, Nicole" w:date="2022-11-03T14:38:00Z" w:initials="RN">
    <w:p w14:paraId="563C5DD0" w14:textId="77777777" w:rsidR="005F2629" w:rsidRDefault="005F2629">
      <w:pPr>
        <w:pStyle w:val="CommentText"/>
      </w:pPr>
      <w:r>
        <w:rPr>
          <w:rStyle w:val="CommentReference"/>
        </w:rPr>
        <w:annotationRef/>
      </w:r>
      <w:r>
        <w:t>It says this standard has been withdrawn and the Consultant is to provide alternate? Please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7E657" w15:done="0"/>
  <w15:commentEx w15:paraId="563C5D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7E657" w16cid:durableId="270E5077"/>
  <w16cid:commentId w16cid:paraId="563C5DD0" w16cid:durableId="270E50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413EA" w14:textId="77777777" w:rsidR="00785224" w:rsidRDefault="00785224">
      <w:r>
        <w:separator/>
      </w:r>
    </w:p>
  </w:endnote>
  <w:endnote w:type="continuationSeparator" w:id="0">
    <w:p w14:paraId="79551E16" w14:textId="77777777" w:rsidR="00785224" w:rsidRDefault="0078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6A08" w14:textId="77777777" w:rsidR="00785224" w:rsidRDefault="00785224">
      <w:r>
        <w:separator/>
      </w:r>
    </w:p>
  </w:footnote>
  <w:footnote w:type="continuationSeparator" w:id="0">
    <w:p w14:paraId="27F56018" w14:textId="77777777" w:rsidR="00785224" w:rsidRDefault="00785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F0FC" w14:textId="77777777" w:rsidR="00C02329" w:rsidRPr="00DD7827" w:rsidRDefault="00C02329" w:rsidP="00C02329">
    <w:pPr>
      <w:pBdr>
        <w:top w:val="single" w:sz="4" w:space="1" w:color="auto"/>
      </w:pBdr>
      <w:tabs>
        <w:tab w:val="right" w:pos="10350"/>
      </w:tabs>
      <w:rPr>
        <w:rFonts w:cs="Arial"/>
      </w:rPr>
    </w:pPr>
    <w:r w:rsidRPr="00C02329">
      <w:rPr>
        <w:rFonts w:cs="Arial"/>
      </w:rPr>
      <w:t>Section 08110</w:t>
    </w:r>
    <w:r>
      <w:rPr>
        <w:rFonts w:cs="Arial"/>
      </w:rPr>
      <w:tab/>
    </w:r>
    <w:r w:rsidRPr="00DD7827">
      <w:rPr>
        <w:rFonts w:cs="Arial"/>
      </w:rPr>
      <w:t xml:space="preserve">CONTRACT NO. </w:t>
    </w:r>
    <w:r w:rsidRPr="00DD7827">
      <w:rPr>
        <w:rFonts w:cs="Arial"/>
        <w:highlight w:val="yellow"/>
      </w:rPr>
      <w:t>[Insert Region Number]</w:t>
    </w:r>
    <w:r w:rsidRPr="00DD7827">
      <w:rPr>
        <w:rFonts w:cs="Arial"/>
      </w:rPr>
      <w:tab/>
    </w:r>
  </w:p>
  <w:p w14:paraId="6E0CD5B3" w14:textId="77777777" w:rsidR="00C02329" w:rsidRPr="00DD7827" w:rsidRDefault="00C02329" w:rsidP="00C02329">
    <w:pPr>
      <w:pBdr>
        <w:top w:val="single" w:sz="4" w:space="1" w:color="auto"/>
      </w:pBdr>
      <w:tabs>
        <w:tab w:val="left" w:pos="-1440"/>
        <w:tab w:val="left" w:pos="-720"/>
        <w:tab w:val="left" w:pos="0"/>
        <w:tab w:val="center" w:pos="5220"/>
        <w:tab w:val="right" w:pos="10350"/>
      </w:tabs>
      <w:rPr>
        <w:rFonts w:cs="Arial"/>
      </w:rPr>
    </w:pPr>
    <w:r w:rsidRPr="00DD7827">
      <w:rPr>
        <w:rFonts w:cs="Arial"/>
      </w:rPr>
      <w:t>2015-</w:t>
    </w:r>
    <w:r w:rsidR="00101004">
      <w:rPr>
        <w:rFonts w:cs="Arial"/>
      </w:rPr>
      <w:t>12</w:t>
    </w:r>
    <w:r w:rsidRPr="00DD7827">
      <w:rPr>
        <w:rFonts w:cs="Arial"/>
      </w:rPr>
      <w:t>-</w:t>
    </w:r>
    <w:r w:rsidR="00101004">
      <w:rPr>
        <w:rFonts w:cs="Arial"/>
      </w:rPr>
      <w:t>14</w:t>
    </w:r>
    <w:r w:rsidRPr="00DD7827">
      <w:rPr>
        <w:rFonts w:cs="Arial"/>
        <w:b/>
      </w:rPr>
      <w:tab/>
      <w:t xml:space="preserve">STEEL DOORS </w:t>
    </w:r>
    <w:smartTag w:uri="urn:schemas-microsoft-com:office:smarttags" w:element="stockticker">
      <w:r w:rsidRPr="00DD7827">
        <w:rPr>
          <w:rFonts w:cs="Arial"/>
          <w:b/>
        </w:rPr>
        <w:t>AND</w:t>
      </w:r>
    </w:smartTag>
    <w:r w:rsidRPr="00DD7827">
      <w:rPr>
        <w:rFonts w:cs="Arial"/>
        <w:b/>
      </w:rPr>
      <w:t xml:space="preserve"> FRAMES</w:t>
    </w:r>
    <w:r w:rsidRPr="00DD7827">
      <w:rPr>
        <w:rFonts w:cs="Arial"/>
      </w:rPr>
      <w:tab/>
    </w:r>
  </w:p>
  <w:p w14:paraId="7D6F3247" w14:textId="77777777" w:rsidR="00C02329" w:rsidRPr="00C02329" w:rsidRDefault="00C02329" w:rsidP="00C02329">
    <w:pPr>
      <w:pBdr>
        <w:top w:val="single" w:sz="4" w:space="1" w:color="auto"/>
      </w:pBdr>
      <w:tabs>
        <w:tab w:val="center" w:pos="5175"/>
        <w:tab w:val="right" w:pos="10350"/>
      </w:tabs>
      <w:rPr>
        <w:rFonts w:cs="Arial"/>
      </w:rPr>
    </w:pPr>
    <w:r w:rsidRPr="00DD7827">
      <w:rPr>
        <w:rFonts w:cs="Arial"/>
      </w:rPr>
      <w:t xml:space="preserve">Page </w:t>
    </w:r>
    <w:r w:rsidRPr="00DD7827">
      <w:rPr>
        <w:rFonts w:cs="Arial"/>
      </w:rPr>
      <w:fldChar w:fldCharType="begin"/>
    </w:r>
    <w:r w:rsidRPr="00DD7827">
      <w:rPr>
        <w:rFonts w:cs="Arial"/>
      </w:rPr>
      <w:instrText xml:space="preserve">PAGE </w:instrText>
    </w:r>
    <w:r w:rsidRPr="00DD7827">
      <w:rPr>
        <w:rFonts w:cs="Arial"/>
      </w:rPr>
      <w:fldChar w:fldCharType="separate"/>
    </w:r>
    <w:r w:rsidR="00FB10A0">
      <w:rPr>
        <w:rFonts w:cs="Arial"/>
        <w:noProof/>
      </w:rPr>
      <w:t>8</w:t>
    </w:r>
    <w:r w:rsidRPr="00DD7827">
      <w:rPr>
        <w:rFonts w:cs="Arial"/>
      </w:rPr>
      <w:fldChar w:fldCharType="end"/>
    </w:r>
    <w:r w:rsidRPr="00DD7827">
      <w:rPr>
        <w:rFonts w:cs="Arial"/>
      </w:rPr>
      <w:t xml:space="preserve"> </w:t>
    </w:r>
    <w:r w:rsidRPr="00DD7827">
      <w:rPr>
        <w:rFonts w:cs="Arial"/>
      </w:rPr>
      <w:tab/>
    </w:r>
    <w:r w:rsidRPr="00DD7827">
      <w:rPr>
        <w:rFonts w:cs="Arial"/>
      </w:rPr>
      <w:tab/>
      <w:t>DATE</w:t>
    </w:r>
    <w:proofErr w:type="gramStart"/>
    <w:r w:rsidRPr="00DD7827">
      <w:rPr>
        <w:rFonts w:cs="Arial"/>
      </w:rPr>
      <w:t xml:space="preserve">:  </w:t>
    </w:r>
    <w:r w:rsidRPr="00DD7827">
      <w:rPr>
        <w:rFonts w:cs="Arial"/>
        <w:highlight w:val="yellow"/>
      </w:rPr>
      <w:t>[</w:t>
    </w:r>
    <w:proofErr w:type="gramEnd"/>
    <w:r w:rsidRPr="00DD7827">
      <w:rPr>
        <w:rFonts w:cs="Arial"/>
        <w:highlight w:val="yellow"/>
      </w:rPr>
      <w:t>Insert Date, (e.g. Jan., 2000)]</w:t>
    </w:r>
    <w:r w:rsidRPr="00C02329">
      <w:rPr>
        <w:rFonts w:cs="Arial"/>
      </w:rPr>
      <w:tab/>
      <w:t xml:space="preserve"> </w:t>
    </w:r>
  </w:p>
  <w:p w14:paraId="2DE8D08B" w14:textId="77777777" w:rsidR="00C02329" w:rsidRDefault="00C02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7D3F" w14:textId="77777777" w:rsidR="00152F9B" w:rsidRPr="00DD7827" w:rsidRDefault="00152F9B" w:rsidP="002138BA">
    <w:pPr>
      <w:pBdr>
        <w:top w:val="single" w:sz="4" w:space="1" w:color="auto"/>
      </w:pBdr>
      <w:tabs>
        <w:tab w:val="right" w:pos="10080"/>
      </w:tabs>
      <w:rPr>
        <w:rFonts w:cs="Arial"/>
      </w:rPr>
    </w:pPr>
    <w:r w:rsidRPr="007D5E14">
      <w:rPr>
        <w:rFonts w:cs="Arial"/>
      </w:rPr>
      <w:t>CONTRACT NO</w:t>
    </w:r>
    <w:r w:rsidRPr="00DD7827">
      <w:rPr>
        <w:rFonts w:cs="Arial"/>
      </w:rPr>
      <w:t xml:space="preserve">. </w:t>
    </w:r>
    <w:r w:rsidRPr="00DD7827">
      <w:rPr>
        <w:rFonts w:cs="Arial"/>
        <w:highlight w:val="yellow"/>
      </w:rPr>
      <w:t>[Insert Region Number]</w:t>
    </w:r>
    <w:r w:rsidRPr="00DD7827">
      <w:rPr>
        <w:rFonts w:cs="Arial"/>
      </w:rPr>
      <w:tab/>
      <w:t>Section 08110</w:t>
    </w:r>
  </w:p>
  <w:p w14:paraId="383E8A5E" w14:textId="77777777" w:rsidR="00152F9B" w:rsidRPr="00DD7827" w:rsidRDefault="00152F9B" w:rsidP="002138BA">
    <w:pPr>
      <w:pBdr>
        <w:top w:val="single" w:sz="4" w:space="1" w:color="auto"/>
      </w:pBdr>
      <w:tabs>
        <w:tab w:val="left" w:pos="-1440"/>
        <w:tab w:val="left" w:pos="-720"/>
        <w:tab w:val="left" w:pos="0"/>
        <w:tab w:val="center" w:pos="5220"/>
        <w:tab w:val="right" w:pos="10080"/>
      </w:tabs>
      <w:rPr>
        <w:rFonts w:cs="Arial"/>
      </w:rPr>
    </w:pPr>
    <w:r w:rsidRPr="00DD7827">
      <w:rPr>
        <w:rFonts w:cs="Arial"/>
        <w:b/>
      </w:rPr>
      <w:tab/>
      <w:t xml:space="preserve">STEEL DOORS </w:t>
    </w:r>
    <w:smartTag w:uri="urn:schemas-microsoft-com:office:smarttags" w:element="stockticker">
      <w:r w:rsidRPr="00DD7827">
        <w:rPr>
          <w:rFonts w:cs="Arial"/>
          <w:b/>
        </w:rPr>
        <w:t>AND</w:t>
      </w:r>
    </w:smartTag>
    <w:r w:rsidRPr="00DD7827">
      <w:rPr>
        <w:rFonts w:cs="Arial"/>
        <w:b/>
      </w:rPr>
      <w:t xml:space="preserve"> FRAMES</w:t>
    </w:r>
    <w:r w:rsidRPr="00DD7827">
      <w:rPr>
        <w:rFonts w:cs="Arial"/>
      </w:rPr>
      <w:tab/>
    </w:r>
    <w:r w:rsidR="00C02329" w:rsidRPr="00DD7827">
      <w:rPr>
        <w:rFonts w:cs="Arial"/>
      </w:rPr>
      <w:t>2015-</w:t>
    </w:r>
    <w:r w:rsidR="00101004">
      <w:rPr>
        <w:rFonts w:cs="Arial"/>
      </w:rPr>
      <w:t>12</w:t>
    </w:r>
    <w:r w:rsidR="00C02329" w:rsidRPr="00DD7827">
      <w:rPr>
        <w:rFonts w:cs="Arial"/>
      </w:rPr>
      <w:t>-</w:t>
    </w:r>
    <w:r w:rsidR="00101004">
      <w:rPr>
        <w:rFonts w:cs="Arial"/>
      </w:rPr>
      <w:t>14</w:t>
    </w:r>
  </w:p>
  <w:p w14:paraId="524EFFA1" w14:textId="77777777" w:rsidR="00152F9B" w:rsidRPr="007D5E14" w:rsidRDefault="00152F9B" w:rsidP="002138BA">
    <w:pPr>
      <w:pBdr>
        <w:top w:val="single" w:sz="4" w:space="1" w:color="auto"/>
      </w:pBdr>
      <w:tabs>
        <w:tab w:val="center" w:pos="5175"/>
        <w:tab w:val="right" w:pos="10080"/>
      </w:tabs>
      <w:rPr>
        <w:rFonts w:cs="Arial"/>
      </w:rPr>
    </w:pPr>
    <w:r w:rsidRPr="00DD7827">
      <w:rPr>
        <w:rFonts w:cs="Arial"/>
      </w:rPr>
      <w:t>DATE</w:t>
    </w:r>
    <w:proofErr w:type="gramStart"/>
    <w:r w:rsidRPr="00DD7827">
      <w:rPr>
        <w:rFonts w:cs="Arial"/>
      </w:rPr>
      <w:t xml:space="preserve">:  </w:t>
    </w:r>
    <w:r w:rsidRPr="00DD7827">
      <w:rPr>
        <w:rFonts w:cs="Arial"/>
        <w:highlight w:val="yellow"/>
      </w:rPr>
      <w:t>[</w:t>
    </w:r>
    <w:proofErr w:type="gramEnd"/>
    <w:r w:rsidRPr="00DD7827">
      <w:rPr>
        <w:rFonts w:cs="Arial"/>
        <w:highlight w:val="yellow"/>
      </w:rPr>
      <w:t>Insert Date, (e.g. Jan., 2000)]</w:t>
    </w:r>
    <w:r w:rsidRPr="007D5E14">
      <w:rPr>
        <w:rFonts w:cs="Arial"/>
      </w:rPr>
      <w:tab/>
    </w:r>
    <w:r w:rsidRPr="007D5E14">
      <w:rPr>
        <w:rFonts w:cs="Arial"/>
      </w:rPr>
      <w:tab/>
      <w:t xml:space="preserve">Page </w:t>
    </w:r>
    <w:r w:rsidRPr="007D5E14">
      <w:rPr>
        <w:rFonts w:cs="Arial"/>
      </w:rPr>
      <w:fldChar w:fldCharType="begin"/>
    </w:r>
    <w:r w:rsidRPr="007D5E14">
      <w:rPr>
        <w:rFonts w:cs="Arial"/>
      </w:rPr>
      <w:instrText xml:space="preserve">PAGE </w:instrText>
    </w:r>
    <w:r w:rsidRPr="007D5E14">
      <w:rPr>
        <w:rFonts w:cs="Arial"/>
      </w:rPr>
      <w:fldChar w:fldCharType="separate"/>
    </w:r>
    <w:r w:rsidR="00FB10A0">
      <w:rPr>
        <w:rFonts w:cs="Arial"/>
        <w:noProof/>
      </w:rPr>
      <w:t>7</w:t>
    </w:r>
    <w:r w:rsidRPr="007D5E14">
      <w:rPr>
        <w:rFonts w:cs="Arial"/>
      </w:rPr>
      <w:fldChar w:fldCharType="end"/>
    </w:r>
    <w:r w:rsidRPr="007D5E14">
      <w:rPr>
        <w:rFonts w:cs="Arial"/>
      </w:rPr>
      <w:t xml:space="preserve"> </w:t>
    </w:r>
  </w:p>
  <w:p w14:paraId="3BB1A844" w14:textId="77777777" w:rsidR="00152F9B" w:rsidRPr="00672C12" w:rsidRDefault="00152F9B"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7BDD" w14:textId="77777777" w:rsidR="00152F9B" w:rsidRPr="0082209E" w:rsidRDefault="00152F9B"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08110</w:t>
    </w:r>
  </w:p>
  <w:p w14:paraId="4150ABD8" w14:textId="77777777" w:rsidR="00152F9B" w:rsidRPr="0082209E" w:rsidRDefault="00152F9B"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 xml:space="preserve">STEEL DOORS </w:t>
    </w:r>
    <w:smartTag w:uri="urn:schemas-microsoft-com:office:smarttags" w:element="stockticker">
      <w:r>
        <w:rPr>
          <w:rFonts w:ascii="Arial" w:hAnsi="Arial" w:cs="Arial"/>
          <w:b/>
        </w:rPr>
        <w:t>AND</w:t>
      </w:r>
    </w:smartTag>
    <w:r>
      <w:rPr>
        <w:rFonts w:ascii="Arial" w:hAnsi="Arial" w:cs="Arial"/>
        <w:b/>
      </w:rPr>
      <w:t xml:space="preserve"> FRAMES</w:t>
    </w:r>
    <w:r w:rsidRPr="0082209E">
      <w:rPr>
        <w:rFonts w:ascii="Arial" w:hAnsi="Arial" w:cs="Arial"/>
      </w:rPr>
      <w:tab/>
    </w:r>
    <w:r>
      <w:rPr>
        <w:rFonts w:ascii="Arial" w:hAnsi="Arial" w:cs="Arial"/>
      </w:rPr>
      <w:t>2012-07-06</w:t>
    </w:r>
  </w:p>
  <w:p w14:paraId="4EDD6026" w14:textId="77777777" w:rsidR="00152F9B" w:rsidRPr="0082209E" w:rsidRDefault="00152F9B"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422A99">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422A99">
      <w:rPr>
        <w:rStyle w:val="PageNumber"/>
        <w:rFonts w:ascii="Arial" w:hAnsi="Arial" w:cs="Arial"/>
        <w:caps/>
        <w:noProof/>
        <w:sz w:val="22"/>
      </w:rPr>
      <w:t>9</w:t>
    </w:r>
    <w:r w:rsidRPr="008A26A6">
      <w:rPr>
        <w:rStyle w:val="PageNumber"/>
        <w:rFonts w:ascii="Arial" w:hAnsi="Arial" w:cs="Arial"/>
        <w:caps/>
        <w:sz w:val="22"/>
      </w:rPr>
      <w:fldChar w:fldCharType="end"/>
    </w:r>
  </w:p>
  <w:p w14:paraId="1DBE741D" w14:textId="77777777" w:rsidR="00152F9B" w:rsidRDefault="00152F9B"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79E33CC"/>
    <w:lvl w:ilvl="0">
      <w:start w:val="1"/>
      <w:numFmt w:val="decimal"/>
      <w:pStyle w:val="ListNumber3"/>
      <w:lvlText w:val="%1."/>
      <w:lvlJc w:val="left"/>
      <w:pPr>
        <w:tabs>
          <w:tab w:val="num" w:pos="1080"/>
        </w:tabs>
        <w:ind w:left="1080" w:hanging="360"/>
      </w:pPr>
    </w:lvl>
  </w:abstractNum>
  <w:abstractNum w:abstractNumId="1"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384A45"/>
    <w:multiLevelType w:val="hybridMultilevel"/>
    <w:tmpl w:val="E326C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2D1D89"/>
    <w:multiLevelType w:val="hybridMultilevel"/>
    <w:tmpl w:val="A8681AC2"/>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1" w15:restartNumberingAfterBreak="0">
    <w:nsid w:val="465575FD"/>
    <w:multiLevelType w:val="multilevel"/>
    <w:tmpl w:val="0CF69BE4"/>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2" w15:restartNumberingAfterBreak="0">
    <w:nsid w:val="50407D28"/>
    <w:multiLevelType w:val="multilevel"/>
    <w:tmpl w:val="1734A2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9B060CF"/>
    <w:multiLevelType w:val="multilevel"/>
    <w:tmpl w:val="509605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90664754">
    <w:abstractNumId w:val="1"/>
  </w:num>
  <w:num w:numId="2" w16cid:durableId="852763629">
    <w:abstractNumId w:val="1"/>
  </w:num>
  <w:num w:numId="3" w16cid:durableId="1683050814">
    <w:abstractNumId w:val="12"/>
  </w:num>
  <w:num w:numId="4" w16cid:durableId="2015298480">
    <w:abstractNumId w:val="6"/>
  </w:num>
  <w:num w:numId="5" w16cid:durableId="636029553">
    <w:abstractNumId w:val="13"/>
  </w:num>
  <w:num w:numId="6" w16cid:durableId="1317958496">
    <w:abstractNumId w:val="5"/>
  </w:num>
  <w:num w:numId="7" w16cid:durableId="1923031378">
    <w:abstractNumId w:val="8"/>
  </w:num>
  <w:num w:numId="8" w16cid:durableId="78142851">
    <w:abstractNumId w:val="3"/>
  </w:num>
  <w:num w:numId="9" w16cid:durableId="1100176179">
    <w:abstractNumId w:val="15"/>
  </w:num>
  <w:num w:numId="10" w16cid:durableId="83645525">
    <w:abstractNumId w:val="7"/>
  </w:num>
  <w:num w:numId="11" w16cid:durableId="438647033">
    <w:abstractNumId w:val="4"/>
  </w:num>
  <w:num w:numId="12" w16cid:durableId="1598556242">
    <w:abstractNumId w:val="2"/>
  </w:num>
  <w:num w:numId="13" w16cid:durableId="1669671174">
    <w:abstractNumId w:val="12"/>
  </w:num>
  <w:num w:numId="14" w16cid:durableId="2136488132">
    <w:abstractNumId w:val="9"/>
  </w:num>
  <w:num w:numId="15" w16cid:durableId="1750688398">
    <w:abstractNumId w:val="11"/>
  </w:num>
  <w:num w:numId="16" w16cid:durableId="607008997">
    <w:abstractNumId w:val="11"/>
  </w:num>
  <w:num w:numId="17" w16cid:durableId="1750811039">
    <w:abstractNumId w:val="11"/>
  </w:num>
  <w:num w:numId="18" w16cid:durableId="911620721">
    <w:abstractNumId w:val="11"/>
  </w:num>
  <w:num w:numId="19" w16cid:durableId="1000044467">
    <w:abstractNumId w:val="11"/>
  </w:num>
  <w:num w:numId="20" w16cid:durableId="1751462192">
    <w:abstractNumId w:val="11"/>
  </w:num>
  <w:num w:numId="21" w16cid:durableId="1232303643">
    <w:abstractNumId w:val="11"/>
  </w:num>
  <w:num w:numId="22" w16cid:durableId="747651249">
    <w:abstractNumId w:val="11"/>
  </w:num>
  <w:num w:numId="23" w16cid:durableId="2123914378">
    <w:abstractNumId w:val="11"/>
  </w:num>
  <w:num w:numId="24" w16cid:durableId="1590651539">
    <w:abstractNumId w:val="10"/>
  </w:num>
  <w:num w:numId="25" w16cid:durableId="1820878904">
    <w:abstractNumId w:val="14"/>
  </w:num>
  <w:num w:numId="26" w16cid:durableId="2276184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Faas">
    <w15:presenceInfo w15:providerId="AD" w15:userId="S::james.faas@etoengineering.ca::790238dd-757b-4881-9e94-b340e26c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17AB"/>
    <w:rsid w:val="000036C3"/>
    <w:rsid w:val="00033A7D"/>
    <w:rsid w:val="00064A5B"/>
    <w:rsid w:val="00074585"/>
    <w:rsid w:val="000A7BB7"/>
    <w:rsid w:val="000C0D3B"/>
    <w:rsid w:val="000C6EBC"/>
    <w:rsid w:val="00101004"/>
    <w:rsid w:val="00107DBA"/>
    <w:rsid w:val="00152F9B"/>
    <w:rsid w:val="00165298"/>
    <w:rsid w:val="001777FE"/>
    <w:rsid w:val="00190C62"/>
    <w:rsid w:val="0019652B"/>
    <w:rsid w:val="001A7C45"/>
    <w:rsid w:val="001B3E2D"/>
    <w:rsid w:val="001C157E"/>
    <w:rsid w:val="002138BA"/>
    <w:rsid w:val="002201E5"/>
    <w:rsid w:val="0022055C"/>
    <w:rsid w:val="00225DE4"/>
    <w:rsid w:val="002374C8"/>
    <w:rsid w:val="00245ECE"/>
    <w:rsid w:val="00276B66"/>
    <w:rsid w:val="002D4787"/>
    <w:rsid w:val="002F642E"/>
    <w:rsid w:val="003130DA"/>
    <w:rsid w:val="0032325C"/>
    <w:rsid w:val="0033540B"/>
    <w:rsid w:val="00366110"/>
    <w:rsid w:val="00372157"/>
    <w:rsid w:val="003E34C3"/>
    <w:rsid w:val="003F4FC5"/>
    <w:rsid w:val="00400D0A"/>
    <w:rsid w:val="0040417E"/>
    <w:rsid w:val="004049EA"/>
    <w:rsid w:val="00414AEF"/>
    <w:rsid w:val="00422A99"/>
    <w:rsid w:val="00474BE9"/>
    <w:rsid w:val="00483EDD"/>
    <w:rsid w:val="00485C45"/>
    <w:rsid w:val="004E7A67"/>
    <w:rsid w:val="00504282"/>
    <w:rsid w:val="00530760"/>
    <w:rsid w:val="00530D33"/>
    <w:rsid w:val="005512FE"/>
    <w:rsid w:val="005513C7"/>
    <w:rsid w:val="0056037D"/>
    <w:rsid w:val="005947BD"/>
    <w:rsid w:val="00594DF9"/>
    <w:rsid w:val="005A70FD"/>
    <w:rsid w:val="005E1DFC"/>
    <w:rsid w:val="005F2629"/>
    <w:rsid w:val="00603F7B"/>
    <w:rsid w:val="00631E2F"/>
    <w:rsid w:val="00672C12"/>
    <w:rsid w:val="006767EA"/>
    <w:rsid w:val="006C0FAF"/>
    <w:rsid w:val="0070514B"/>
    <w:rsid w:val="00717B1F"/>
    <w:rsid w:val="0072685B"/>
    <w:rsid w:val="00727701"/>
    <w:rsid w:val="0073123A"/>
    <w:rsid w:val="00785224"/>
    <w:rsid w:val="00791E0D"/>
    <w:rsid w:val="00793655"/>
    <w:rsid w:val="007B3BDD"/>
    <w:rsid w:val="007B5A87"/>
    <w:rsid w:val="007B6000"/>
    <w:rsid w:val="007B61B5"/>
    <w:rsid w:val="007B79E7"/>
    <w:rsid w:val="007C3129"/>
    <w:rsid w:val="007D5E14"/>
    <w:rsid w:val="007D77C3"/>
    <w:rsid w:val="007E4441"/>
    <w:rsid w:val="007F6906"/>
    <w:rsid w:val="008001A5"/>
    <w:rsid w:val="008026F5"/>
    <w:rsid w:val="00812A85"/>
    <w:rsid w:val="0081780B"/>
    <w:rsid w:val="008739D5"/>
    <w:rsid w:val="008762CF"/>
    <w:rsid w:val="00876B82"/>
    <w:rsid w:val="00885AF9"/>
    <w:rsid w:val="008940DE"/>
    <w:rsid w:val="008A26A6"/>
    <w:rsid w:val="008A7630"/>
    <w:rsid w:val="008E0799"/>
    <w:rsid w:val="00931FF5"/>
    <w:rsid w:val="009369FF"/>
    <w:rsid w:val="00960901"/>
    <w:rsid w:val="00962D08"/>
    <w:rsid w:val="0099071D"/>
    <w:rsid w:val="009A3CED"/>
    <w:rsid w:val="009B4CED"/>
    <w:rsid w:val="009B7FEE"/>
    <w:rsid w:val="009D0F57"/>
    <w:rsid w:val="009E3A33"/>
    <w:rsid w:val="009E5337"/>
    <w:rsid w:val="009E6224"/>
    <w:rsid w:val="009F02C2"/>
    <w:rsid w:val="009F2966"/>
    <w:rsid w:val="00A200A0"/>
    <w:rsid w:val="00A20B17"/>
    <w:rsid w:val="00A26AE7"/>
    <w:rsid w:val="00A506E4"/>
    <w:rsid w:val="00A7055A"/>
    <w:rsid w:val="00A767E0"/>
    <w:rsid w:val="00A841AD"/>
    <w:rsid w:val="00AA040C"/>
    <w:rsid w:val="00AA5AEC"/>
    <w:rsid w:val="00AC3B1C"/>
    <w:rsid w:val="00AD44D1"/>
    <w:rsid w:val="00AE0901"/>
    <w:rsid w:val="00AF5215"/>
    <w:rsid w:val="00AF6E03"/>
    <w:rsid w:val="00B05E85"/>
    <w:rsid w:val="00B36F42"/>
    <w:rsid w:val="00B71BA1"/>
    <w:rsid w:val="00B725A7"/>
    <w:rsid w:val="00B77853"/>
    <w:rsid w:val="00B9743C"/>
    <w:rsid w:val="00BD1570"/>
    <w:rsid w:val="00BF12AC"/>
    <w:rsid w:val="00C02329"/>
    <w:rsid w:val="00C06C3D"/>
    <w:rsid w:val="00C17334"/>
    <w:rsid w:val="00C22776"/>
    <w:rsid w:val="00C25E90"/>
    <w:rsid w:val="00C54F36"/>
    <w:rsid w:val="00C73272"/>
    <w:rsid w:val="00C7561F"/>
    <w:rsid w:val="00C80C03"/>
    <w:rsid w:val="00C81675"/>
    <w:rsid w:val="00C8497B"/>
    <w:rsid w:val="00C90599"/>
    <w:rsid w:val="00C96BBE"/>
    <w:rsid w:val="00C97211"/>
    <w:rsid w:val="00CC11DE"/>
    <w:rsid w:val="00CC16D6"/>
    <w:rsid w:val="00D109FD"/>
    <w:rsid w:val="00D24860"/>
    <w:rsid w:val="00D26372"/>
    <w:rsid w:val="00D3626B"/>
    <w:rsid w:val="00D43D0B"/>
    <w:rsid w:val="00D705EE"/>
    <w:rsid w:val="00D765EB"/>
    <w:rsid w:val="00DA097A"/>
    <w:rsid w:val="00DB06A2"/>
    <w:rsid w:val="00DD7827"/>
    <w:rsid w:val="00E30B6D"/>
    <w:rsid w:val="00E34F5F"/>
    <w:rsid w:val="00E62AA3"/>
    <w:rsid w:val="00EB3565"/>
    <w:rsid w:val="00ED2099"/>
    <w:rsid w:val="00EE282C"/>
    <w:rsid w:val="00EF191D"/>
    <w:rsid w:val="00EF6575"/>
    <w:rsid w:val="00F00AD9"/>
    <w:rsid w:val="00F07DCE"/>
    <w:rsid w:val="00F13982"/>
    <w:rsid w:val="00F171F4"/>
    <w:rsid w:val="00F46B01"/>
    <w:rsid w:val="00F5273F"/>
    <w:rsid w:val="00F6204E"/>
    <w:rsid w:val="00FB10A0"/>
    <w:rsid w:val="00FD278B"/>
    <w:rsid w:val="00FD4D74"/>
    <w:rsid w:val="00FE6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238A42D"/>
  <w15:chartTrackingRefBased/>
  <w15:docId w15:val="{BBD57B50-A87D-4096-A4D4-BCDDFB43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List Number"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2329"/>
    <w:rPr>
      <w:sz w:val="22"/>
      <w:szCs w:val="22"/>
    </w:rPr>
  </w:style>
  <w:style w:type="paragraph" w:styleId="Heading1">
    <w:name w:val="heading 1"/>
    <w:basedOn w:val="ListParagraph"/>
    <w:link w:val="Heading1Char"/>
    <w:qFormat/>
    <w:rsid w:val="00C02329"/>
    <w:pPr>
      <w:numPr>
        <w:numId w:val="23"/>
      </w:numPr>
      <w:spacing w:before="160"/>
      <w:outlineLvl w:val="0"/>
    </w:pPr>
    <w:rPr>
      <w:caps/>
    </w:rPr>
  </w:style>
  <w:style w:type="paragraph" w:styleId="Heading2">
    <w:name w:val="heading 2"/>
    <w:basedOn w:val="ListParagraph"/>
    <w:next w:val="Normal"/>
    <w:link w:val="Heading2Char"/>
    <w:qFormat/>
    <w:rsid w:val="00C02329"/>
    <w:pPr>
      <w:numPr>
        <w:ilvl w:val="1"/>
        <w:numId w:val="23"/>
      </w:numPr>
      <w:spacing w:before="80"/>
      <w:outlineLvl w:val="1"/>
    </w:pPr>
    <w:rPr>
      <w:u w:val="single"/>
    </w:rPr>
  </w:style>
  <w:style w:type="paragraph" w:styleId="Heading3">
    <w:name w:val="heading 3"/>
    <w:basedOn w:val="ListParagraph"/>
    <w:link w:val="Heading3Char"/>
    <w:qFormat/>
    <w:rsid w:val="00C02329"/>
    <w:pPr>
      <w:numPr>
        <w:ilvl w:val="2"/>
        <w:numId w:val="23"/>
      </w:numPr>
      <w:outlineLvl w:val="2"/>
    </w:pPr>
  </w:style>
  <w:style w:type="paragraph" w:styleId="Heading4">
    <w:name w:val="heading 4"/>
    <w:basedOn w:val="ListParagraph"/>
    <w:link w:val="Heading4Char"/>
    <w:qFormat/>
    <w:rsid w:val="00C02329"/>
    <w:pPr>
      <w:numPr>
        <w:ilvl w:val="3"/>
        <w:numId w:val="23"/>
      </w:numPr>
      <w:outlineLvl w:val="3"/>
    </w:pPr>
  </w:style>
  <w:style w:type="paragraph" w:styleId="Heading5">
    <w:name w:val="heading 5"/>
    <w:basedOn w:val="Heading4"/>
    <w:link w:val="Heading5Char"/>
    <w:qFormat/>
    <w:rsid w:val="00C02329"/>
    <w:pPr>
      <w:numPr>
        <w:ilvl w:val="4"/>
      </w:numPr>
      <w:outlineLvl w:val="4"/>
    </w:pPr>
  </w:style>
  <w:style w:type="paragraph" w:styleId="Heading6">
    <w:name w:val="heading 6"/>
    <w:basedOn w:val="Heading5"/>
    <w:next w:val="Normal"/>
    <w:link w:val="Heading6Char"/>
    <w:qFormat/>
    <w:rsid w:val="00C02329"/>
    <w:pPr>
      <w:numPr>
        <w:ilvl w:val="5"/>
      </w:numPr>
      <w:outlineLvl w:val="5"/>
    </w:pPr>
  </w:style>
  <w:style w:type="paragraph" w:styleId="Heading7">
    <w:name w:val="heading 7"/>
    <w:basedOn w:val="ListParagraph"/>
    <w:next w:val="Normal"/>
    <w:link w:val="Heading7Char"/>
    <w:qFormat/>
    <w:rsid w:val="00C02329"/>
    <w:pPr>
      <w:numPr>
        <w:ilvl w:val="6"/>
        <w:numId w:val="23"/>
      </w:numPr>
      <w:outlineLvl w:val="6"/>
    </w:pPr>
  </w:style>
  <w:style w:type="paragraph" w:styleId="Heading8">
    <w:name w:val="heading 8"/>
    <w:basedOn w:val="Heading7"/>
    <w:next w:val="Normal"/>
    <w:link w:val="Heading8Char"/>
    <w:qFormat/>
    <w:rsid w:val="00C02329"/>
    <w:pPr>
      <w:numPr>
        <w:ilvl w:val="7"/>
      </w:numPr>
      <w:outlineLvl w:val="7"/>
    </w:pPr>
  </w:style>
  <w:style w:type="paragraph" w:styleId="Heading9">
    <w:name w:val="heading 9"/>
    <w:basedOn w:val="Heading8"/>
    <w:next w:val="Normal"/>
    <w:link w:val="Heading9Char"/>
    <w:qFormat/>
    <w:rsid w:val="00C02329"/>
    <w:pPr>
      <w:numPr>
        <w:ilvl w:val="8"/>
        <w:numId w:val="25"/>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C02329"/>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1">
    <w:name w:val="Heading 3 Char1"/>
    <w:rsid w:val="00400D0A"/>
    <w:rPr>
      <w:rFonts w:ascii="Arial" w:hAnsi="Arial"/>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odyTextIndent2">
    <w:name w:val="Body Text Indent 2"/>
    <w:basedOn w:val="Normal"/>
    <w:rsid w:val="00483EDD"/>
    <w:pPr>
      <w:spacing w:after="120" w:line="480" w:lineRule="auto"/>
      <w:ind w:left="360"/>
    </w:pPr>
  </w:style>
  <w:style w:type="paragraph" w:customStyle="1" w:styleId="NormalTableText">
    <w:name w:val="Normal Table Text"/>
    <w:basedOn w:val="Normal"/>
    <w:rsid w:val="00727701"/>
    <w:pPr>
      <w:widowControl w:val="0"/>
      <w:spacing w:before="60" w:after="60"/>
    </w:pPr>
    <w:rPr>
      <w:rFonts w:ascii="Arial" w:hAnsi="Arial"/>
      <w:sz w:val="20"/>
      <w:lang w:val="en-GB"/>
    </w:rPr>
  </w:style>
  <w:style w:type="paragraph" w:customStyle="1" w:styleId="TableHeading">
    <w:name w:val="Table Heading"/>
    <w:basedOn w:val="Normal"/>
    <w:rsid w:val="00727701"/>
    <w:pPr>
      <w:widowControl w:val="0"/>
      <w:spacing w:before="60" w:after="60"/>
    </w:pPr>
    <w:rPr>
      <w:rFonts w:ascii="Arial" w:hAnsi="Arial"/>
      <w:b/>
      <w:sz w:val="20"/>
      <w:lang w:val="en-GB"/>
    </w:rPr>
  </w:style>
  <w:style w:type="paragraph" w:styleId="BalloonText">
    <w:name w:val="Balloon Text"/>
    <w:basedOn w:val="Normal"/>
    <w:semiHidden/>
    <w:rsid w:val="0019652B"/>
    <w:rPr>
      <w:rFonts w:ascii="Tahoma" w:hAnsi="Tahoma" w:cs="Tahoma"/>
      <w:sz w:val="16"/>
      <w:szCs w:val="16"/>
    </w:rPr>
  </w:style>
  <w:style w:type="paragraph" w:styleId="CommentSubject">
    <w:name w:val="annotation subject"/>
    <w:basedOn w:val="CommentText"/>
    <w:next w:val="CommentText"/>
    <w:semiHidden/>
    <w:rsid w:val="00A841AD"/>
    <w:pPr>
      <w:spacing w:before="0"/>
    </w:pPr>
    <w:rPr>
      <w:rFonts w:ascii="Book Antiqua" w:hAnsi="Book Antiqua"/>
      <w:b/>
      <w:bCs/>
      <w:sz w:val="20"/>
    </w:rPr>
  </w:style>
  <w:style w:type="character" w:customStyle="1" w:styleId="Heading3Char">
    <w:name w:val="Heading 3 Char"/>
    <w:link w:val="Heading3"/>
    <w:rsid w:val="00C02329"/>
  </w:style>
  <w:style w:type="character" w:customStyle="1" w:styleId="Heading1Char">
    <w:name w:val="Heading 1 Char"/>
    <w:link w:val="Heading1"/>
    <w:rsid w:val="00C02329"/>
    <w:rPr>
      <w:rFonts w:ascii="Calibri" w:hAnsi="Calibri"/>
      <w:caps/>
    </w:rPr>
  </w:style>
  <w:style w:type="paragraph" w:styleId="ListParagraph">
    <w:name w:val="List Paragraph"/>
    <w:basedOn w:val="Normal"/>
    <w:uiPriority w:val="34"/>
    <w:qFormat/>
    <w:rsid w:val="00C02329"/>
    <w:pPr>
      <w:ind w:left="720"/>
      <w:contextualSpacing/>
    </w:pPr>
  </w:style>
  <w:style w:type="character" w:customStyle="1" w:styleId="Heading2Char">
    <w:name w:val="Heading 2 Char"/>
    <w:link w:val="Heading2"/>
    <w:rsid w:val="00C02329"/>
    <w:rPr>
      <w:rFonts w:ascii="Calibri" w:hAnsi="Calibri"/>
      <w:u w:val="single"/>
    </w:rPr>
  </w:style>
  <w:style w:type="character" w:customStyle="1" w:styleId="Heading4Char">
    <w:name w:val="Heading 4 Char"/>
    <w:link w:val="Heading4"/>
    <w:rsid w:val="00C02329"/>
  </w:style>
  <w:style w:type="character" w:customStyle="1" w:styleId="Heading5Char">
    <w:name w:val="Heading 5 Char"/>
    <w:link w:val="Heading5"/>
    <w:rsid w:val="00C02329"/>
  </w:style>
  <w:style w:type="character" w:customStyle="1" w:styleId="Heading6Char">
    <w:name w:val="Heading 6 Char"/>
    <w:link w:val="Heading6"/>
    <w:rsid w:val="00C02329"/>
  </w:style>
  <w:style w:type="character" w:customStyle="1" w:styleId="Heading7Char">
    <w:name w:val="Heading 7 Char"/>
    <w:link w:val="Heading7"/>
    <w:rsid w:val="00C02329"/>
  </w:style>
  <w:style w:type="character" w:customStyle="1" w:styleId="Heading8Char">
    <w:name w:val="Heading 8 Char"/>
    <w:link w:val="Heading8"/>
    <w:rsid w:val="00C02329"/>
  </w:style>
  <w:style w:type="character" w:customStyle="1" w:styleId="Heading9Char">
    <w:name w:val="Heading 9 Char"/>
    <w:link w:val="Heading9"/>
    <w:rsid w:val="00C02329"/>
    <w:rPr>
      <w:rFonts w:cs="Arial"/>
    </w:rPr>
  </w:style>
  <w:style w:type="character" w:customStyle="1" w:styleId="TitleChar">
    <w:name w:val="Title Char"/>
    <w:link w:val="Title"/>
    <w:rsid w:val="00C02329"/>
    <w:rPr>
      <w:rFonts w:ascii="Arial Narrow" w:hAnsi="Arial Narrow"/>
      <w:b/>
    </w:rPr>
  </w:style>
  <w:style w:type="character" w:styleId="Strong">
    <w:name w:val="Strong"/>
    <w:qFormat/>
    <w:rsid w:val="00C02329"/>
    <w:rPr>
      <w:b/>
    </w:rPr>
  </w:style>
  <w:style w:type="paragraph" w:styleId="PlainText">
    <w:name w:val="Plain Text"/>
    <w:basedOn w:val="Normal"/>
    <w:link w:val="PlainTextChar"/>
    <w:rsid w:val="007D77C3"/>
    <w:rPr>
      <w:rFonts w:ascii="Courier New" w:hAnsi="Courier New"/>
      <w:sz w:val="20"/>
      <w:szCs w:val="20"/>
      <w:lang w:val="en-US" w:eastAsia="en-US"/>
    </w:rPr>
  </w:style>
  <w:style w:type="character" w:customStyle="1" w:styleId="PlainTextChar">
    <w:name w:val="Plain Text Char"/>
    <w:link w:val="PlainText"/>
    <w:rsid w:val="007D77C3"/>
    <w:rPr>
      <w:rFonts w:ascii="Courier New" w:hAnsi="Courier New"/>
    </w:rPr>
  </w:style>
  <w:style w:type="paragraph" w:styleId="Revision">
    <w:name w:val="Revision"/>
    <w:hidden/>
    <w:uiPriority w:val="99"/>
    <w:semiHidden/>
    <w:rsid w:val="005F2629"/>
    <w:rPr>
      <w:sz w:val="22"/>
      <w:szCs w:val="22"/>
    </w:rPr>
  </w:style>
  <w:style w:type="paragraph" w:styleId="ListNumber">
    <w:name w:val="List Number"/>
    <w:aliases w:val="List Num1"/>
    <w:basedOn w:val="Normal"/>
    <w:autoRedefine/>
    <w:qFormat/>
    <w:rsid w:val="00C97211"/>
    <w:pPr>
      <w:spacing w:before="60" w:line="288" w:lineRule="auto"/>
      <w:ind w:left="1440" w:hanging="720"/>
    </w:pPr>
    <w:rPr>
      <w:rFonts w:ascii="Arial" w:hAnsi="Arial" w:cs="Arial"/>
      <w:sz w:val="24"/>
      <w:szCs w:val="24"/>
    </w:rPr>
  </w:style>
  <w:style w:type="paragraph" w:styleId="ListNumber3">
    <w:name w:val="List Number 3"/>
    <w:basedOn w:val="Normal"/>
    <w:rsid w:val="00C97211"/>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64510">
      <w:bodyDiv w:val="1"/>
      <w:marLeft w:val="0"/>
      <w:marRight w:val="0"/>
      <w:marTop w:val="0"/>
      <w:marBottom w:val="0"/>
      <w:divBdr>
        <w:top w:val="none" w:sz="0" w:space="0" w:color="auto"/>
        <w:left w:val="none" w:sz="0" w:space="0" w:color="auto"/>
        <w:bottom w:val="none" w:sz="0" w:space="0" w:color="auto"/>
        <w:right w:val="none" w:sz="0" w:space="0" w:color="auto"/>
      </w:divBdr>
    </w:div>
    <w:div w:id="17679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24722-6FCD-44F7-A1DC-2091509E00CA}">
  <ds:schemaRefs>
    <ds:schemaRef ds:uri="http://schemas.microsoft.com/sharepoint/v3/contenttype/forms"/>
  </ds:schemaRefs>
</ds:datastoreItem>
</file>

<file path=customXml/itemProps2.xml><?xml version="1.0" encoding="utf-8"?>
<ds:datastoreItem xmlns:ds="http://schemas.openxmlformats.org/officeDocument/2006/customXml" ds:itemID="{71F36874-003B-4E3D-B590-733CC348B4D9}">
  <ds:schemaRefs>
    <ds:schemaRef ds:uri="http://schemas.microsoft.com/office/2006/metadata/longProperties"/>
  </ds:schemaRefs>
</ds:datastoreItem>
</file>

<file path=customXml/itemProps3.xml><?xml version="1.0" encoding="utf-8"?>
<ds:datastoreItem xmlns:ds="http://schemas.openxmlformats.org/officeDocument/2006/customXml" ds:itemID="{3DB82215-7C59-4DF3-BCBC-7C57616D7BC3}">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4.xml><?xml version="1.0" encoding="utf-8"?>
<ds:datastoreItem xmlns:ds="http://schemas.openxmlformats.org/officeDocument/2006/customXml" ds:itemID="{299AB2C6-5469-4E42-BBDB-C5BF7DA43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22</TotalTime>
  <Pages>5</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08110_Steel_Doors_and_Frames (Dec 14, 2015)</vt:lpstr>
    </vt:vector>
  </TitlesOfParts>
  <Company>Regional Municipality of York</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08110_Steel_Doors_and_Frames (Dec 14, 2015)</dc:title>
  <dc:subject/>
  <dc:creator>Adley-McGinnis, Andrea</dc:creator>
  <cp:keywords/>
  <cp:lastModifiedBy>James Faas</cp:lastModifiedBy>
  <cp:revision>3</cp:revision>
  <cp:lastPrinted>2006-08-29T21:04:00Z</cp:lastPrinted>
  <dcterms:created xsi:type="dcterms:W3CDTF">2022-11-17T19:03:00Z</dcterms:created>
  <dcterms:modified xsi:type="dcterms:W3CDTF">2022-11-23T21:36:00Z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
  </property>
  <property fmtid="{D5CDD505-2E9C-101B-9397-08002B2CF9AE}" pid="5" name="Project Completion Date">
    <vt:lpwstr/>
  </property>
  <property fmtid="{D5CDD505-2E9C-101B-9397-08002B2CF9AE}" pid="6" name="Historical Project Number">
    <vt:lpwstr/>
  </property>
  <property fmtid="{D5CDD505-2E9C-101B-9397-08002B2CF9AE}" pid="7" name="_dlc_DocId">
    <vt:lpwstr/>
  </property>
  <property fmtid="{D5CDD505-2E9C-101B-9397-08002B2CF9AE}" pid="8" name="End of Warranty Date">
    <vt:lpwstr/>
  </property>
  <property fmtid="{D5CDD505-2E9C-101B-9397-08002B2CF9AE}" pid="9" name="RelatedItems">
    <vt:lpwstr/>
  </property>
  <property fmtid="{D5CDD505-2E9C-101B-9397-08002B2CF9AE}" pid="10" name="_dlc_DocIdPersistId">
    <vt:lpwstr/>
  </property>
  <property fmtid="{D5CDD505-2E9C-101B-9397-08002B2CF9AE}" pid="11" name="File Code">
    <vt:lpwstr/>
  </property>
  <property fmtid="{D5CDD505-2E9C-101B-9397-08002B2CF9AE}" pid="12" name="Project Number">
    <vt:lpwstr>75530-ECA1011</vt:lpwstr>
  </property>
  <property fmtid="{D5CDD505-2E9C-101B-9397-08002B2CF9AE}" pid="13" name="_dlc_DocIdUrl">
    <vt:lpwstr>, </vt:lpwstr>
  </property>
  <property fmtid="{D5CDD505-2E9C-101B-9397-08002B2CF9AE}" pid="14" name="Owner">
    <vt:lpwstr/>
  </property>
  <property fmtid="{D5CDD505-2E9C-101B-9397-08002B2CF9AE}" pid="15" name="Organizational Unit">
    <vt:lpwstr>ENV/CPD</vt:lpwstr>
  </property>
  <property fmtid="{D5CDD505-2E9C-101B-9397-08002B2CF9AE}" pid="16" name="Key Document">
    <vt:lpwstr>0</vt:lpwstr>
  </property>
  <property fmtid="{D5CDD505-2E9C-101B-9397-08002B2CF9AE}" pid="17" name="_DCDateCreated">
    <vt:lpwstr>2022-11-03T14:35:38Z</vt:lpwstr>
  </property>
  <property fmtid="{D5CDD505-2E9C-101B-9397-08002B2CF9AE}" pid="18" name="Data Classification">
    <vt:lpwstr>1;#Confidential|dbb6cc64-9915-4cf6-857e-3e641b410f5c</vt:lpwstr>
  </property>
  <property fmtid="{D5CDD505-2E9C-101B-9397-08002B2CF9AE}" pid="19" name="ContentTypeId">
    <vt:lpwstr>0x010100BF8E50B80A32C040A85FB450FB26C9E5</vt:lpwstr>
  </property>
  <property fmtid="{D5CDD505-2E9C-101B-9397-08002B2CF9AE}" pid="20" name="Office">
    <vt:lpwstr/>
  </property>
  <property fmtid="{D5CDD505-2E9C-101B-9397-08002B2CF9AE}" pid="21" name="Information Type">
    <vt:lpwstr/>
  </property>
  <property fmtid="{D5CDD505-2E9C-101B-9397-08002B2CF9AE}" pid="22" name="AERIS Pools">
    <vt:lpwstr/>
  </property>
  <property fmtid="{D5CDD505-2E9C-101B-9397-08002B2CF9AE}" pid="23" name="Internal Organization">
    <vt:lpwstr/>
  </property>
  <property fmtid="{D5CDD505-2E9C-101B-9397-08002B2CF9AE}" pid="24" name="Communications">
    <vt:lpwstr/>
  </property>
</Properties>
</file>