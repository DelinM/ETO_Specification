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2160"/>
        <w:gridCol w:w="5863"/>
      </w:tblGrid>
      <w:tr w:rsidR="002D648E" w:rsidRPr="002D648E" w:rsidDel="002D648E" w14:paraId="70B51E65" w14:textId="77777777" w:rsidTr="008951E5">
        <w:trPr>
          <w:cantSplit/>
          <w:jc w:val="center"/>
          <w:del w:id="0" w:author="James Faas" w:date="2022-11-24T08:39:00Z"/>
        </w:trPr>
        <w:tc>
          <w:tcPr>
            <w:tcW w:w="1184" w:type="dxa"/>
            <w:tcBorders>
              <w:top w:val="double" w:sz="6" w:space="0" w:color="auto"/>
              <w:left w:val="double" w:sz="6" w:space="0" w:color="auto"/>
              <w:bottom w:val="single" w:sz="6" w:space="0" w:color="auto"/>
              <w:right w:val="single" w:sz="6" w:space="0" w:color="auto"/>
            </w:tcBorders>
          </w:tcPr>
          <w:p w14:paraId="6D2C9217" w14:textId="26014FD9" w:rsidR="00FA4CD9" w:rsidRPr="002D648E" w:rsidDel="002D648E" w:rsidRDefault="00FA4CD9" w:rsidP="00D5105F">
            <w:pPr>
              <w:pStyle w:val="TableHeading"/>
              <w:rPr>
                <w:del w:id="1" w:author="James Faas" w:date="2022-11-24T08:39:00Z"/>
                <w:rFonts w:ascii="Calibri" w:hAnsi="Calibri"/>
                <w:color w:val="FF0000"/>
                <w:sz w:val="22"/>
                <w:rPrChange w:id="2" w:author="James Faas" w:date="2022-11-24T08:39:00Z">
                  <w:rPr>
                    <w:del w:id="3" w:author="James Faas" w:date="2022-11-24T08:39:00Z"/>
                    <w:rFonts w:ascii="Calibri" w:hAnsi="Calibri"/>
                    <w:sz w:val="22"/>
                  </w:rPr>
                </w:rPrChange>
              </w:rPr>
            </w:pPr>
            <w:del w:id="4" w:author="James Faas" w:date="2022-11-24T08:39:00Z">
              <w:r w:rsidRPr="002D648E" w:rsidDel="002D648E">
                <w:rPr>
                  <w:rFonts w:ascii="Calibri" w:hAnsi="Calibri"/>
                  <w:color w:val="FF0000"/>
                  <w:sz w:val="22"/>
                  <w:rPrChange w:id="5" w:author="James Faas" w:date="2022-11-24T08:39:00Z">
                    <w:rPr>
                      <w:rFonts w:ascii="Calibri" w:hAnsi="Calibri"/>
                      <w:sz w:val="22"/>
                    </w:rPr>
                  </w:rPrChange>
                </w:rPr>
                <w:delText>Version</w:delText>
              </w:r>
            </w:del>
          </w:p>
        </w:tc>
        <w:tc>
          <w:tcPr>
            <w:tcW w:w="2160" w:type="dxa"/>
            <w:tcBorders>
              <w:top w:val="double" w:sz="6" w:space="0" w:color="auto"/>
              <w:left w:val="single" w:sz="6" w:space="0" w:color="auto"/>
              <w:bottom w:val="single" w:sz="6" w:space="0" w:color="auto"/>
              <w:right w:val="single" w:sz="6" w:space="0" w:color="auto"/>
            </w:tcBorders>
          </w:tcPr>
          <w:p w14:paraId="61ED73F0" w14:textId="7132BBBB" w:rsidR="00FA4CD9" w:rsidRPr="002D648E" w:rsidDel="002D648E" w:rsidRDefault="00FA4CD9" w:rsidP="00D5105F">
            <w:pPr>
              <w:pStyle w:val="TableHeading"/>
              <w:rPr>
                <w:del w:id="6" w:author="James Faas" w:date="2022-11-24T08:39:00Z"/>
                <w:rFonts w:ascii="Calibri" w:hAnsi="Calibri"/>
                <w:color w:val="FF0000"/>
                <w:sz w:val="22"/>
                <w:rPrChange w:id="7" w:author="James Faas" w:date="2022-11-24T08:39:00Z">
                  <w:rPr>
                    <w:del w:id="8" w:author="James Faas" w:date="2022-11-24T08:39:00Z"/>
                    <w:rFonts w:ascii="Calibri" w:hAnsi="Calibri"/>
                    <w:sz w:val="22"/>
                  </w:rPr>
                </w:rPrChange>
              </w:rPr>
            </w:pPr>
            <w:del w:id="9" w:author="James Faas" w:date="2022-11-24T08:39:00Z">
              <w:r w:rsidRPr="002D648E" w:rsidDel="002D648E">
                <w:rPr>
                  <w:rFonts w:ascii="Calibri" w:hAnsi="Calibri"/>
                  <w:color w:val="FF0000"/>
                  <w:sz w:val="22"/>
                  <w:rPrChange w:id="10" w:author="James Faas" w:date="2022-11-24T08:39:00Z">
                    <w:rPr>
                      <w:rFonts w:ascii="Calibri" w:hAnsi="Calibri"/>
                      <w:sz w:val="22"/>
                    </w:rPr>
                  </w:rPrChange>
                </w:rPr>
                <w:delText>Date</w:delText>
              </w:r>
            </w:del>
          </w:p>
        </w:tc>
        <w:tc>
          <w:tcPr>
            <w:tcW w:w="5863" w:type="dxa"/>
            <w:tcBorders>
              <w:top w:val="double" w:sz="6" w:space="0" w:color="auto"/>
              <w:left w:val="single" w:sz="6" w:space="0" w:color="auto"/>
              <w:bottom w:val="single" w:sz="6" w:space="0" w:color="auto"/>
              <w:right w:val="double" w:sz="6" w:space="0" w:color="auto"/>
            </w:tcBorders>
          </w:tcPr>
          <w:p w14:paraId="6D85BA7E" w14:textId="65D8BE77" w:rsidR="00FA4CD9" w:rsidRPr="002D648E" w:rsidDel="002D648E" w:rsidRDefault="00FA4CD9" w:rsidP="00D5105F">
            <w:pPr>
              <w:pStyle w:val="TableHeading"/>
              <w:rPr>
                <w:del w:id="11" w:author="James Faas" w:date="2022-11-24T08:39:00Z"/>
                <w:rFonts w:ascii="Calibri" w:hAnsi="Calibri"/>
                <w:color w:val="FF0000"/>
                <w:sz w:val="22"/>
                <w:rPrChange w:id="12" w:author="James Faas" w:date="2022-11-24T08:39:00Z">
                  <w:rPr>
                    <w:del w:id="13" w:author="James Faas" w:date="2022-11-24T08:39:00Z"/>
                    <w:rFonts w:ascii="Calibri" w:hAnsi="Calibri"/>
                    <w:sz w:val="22"/>
                  </w:rPr>
                </w:rPrChange>
              </w:rPr>
            </w:pPr>
            <w:del w:id="14" w:author="James Faas" w:date="2022-11-24T08:39:00Z">
              <w:r w:rsidRPr="002D648E" w:rsidDel="002D648E">
                <w:rPr>
                  <w:rFonts w:ascii="Calibri" w:hAnsi="Calibri"/>
                  <w:color w:val="FF0000"/>
                  <w:sz w:val="22"/>
                  <w:rPrChange w:id="15" w:author="James Faas" w:date="2022-11-24T08:39:00Z">
                    <w:rPr>
                      <w:rFonts w:ascii="Calibri" w:hAnsi="Calibri"/>
                      <w:sz w:val="22"/>
                    </w:rPr>
                  </w:rPrChange>
                </w:rPr>
                <w:delText>Description of Revisions</w:delText>
              </w:r>
            </w:del>
          </w:p>
        </w:tc>
      </w:tr>
      <w:tr w:rsidR="002D648E" w:rsidRPr="002D648E" w:rsidDel="002D648E" w14:paraId="4E9682EF" w14:textId="77777777" w:rsidTr="008951E5">
        <w:trPr>
          <w:cantSplit/>
          <w:jc w:val="center"/>
          <w:del w:id="16" w:author="James Faas" w:date="2022-11-24T08:39:00Z"/>
        </w:trPr>
        <w:tc>
          <w:tcPr>
            <w:tcW w:w="1184" w:type="dxa"/>
            <w:tcBorders>
              <w:top w:val="single" w:sz="6" w:space="0" w:color="auto"/>
              <w:left w:val="double" w:sz="6" w:space="0" w:color="auto"/>
              <w:bottom w:val="single" w:sz="6" w:space="0" w:color="auto"/>
              <w:right w:val="single" w:sz="6" w:space="0" w:color="auto"/>
            </w:tcBorders>
          </w:tcPr>
          <w:p w14:paraId="2BB55B3A" w14:textId="141D1111" w:rsidR="00FA4CD9" w:rsidRPr="002D648E" w:rsidDel="002D648E" w:rsidRDefault="00FA4CD9" w:rsidP="00D5105F">
            <w:pPr>
              <w:pStyle w:val="NormalTableText"/>
              <w:rPr>
                <w:del w:id="17" w:author="James Faas" w:date="2022-11-24T08:39:00Z"/>
                <w:rFonts w:ascii="Calibri" w:hAnsi="Calibri"/>
                <w:color w:val="FF0000"/>
                <w:sz w:val="22"/>
                <w:rPrChange w:id="18" w:author="James Faas" w:date="2022-11-24T08:39:00Z">
                  <w:rPr>
                    <w:del w:id="19" w:author="James Faas" w:date="2022-11-24T08:39:00Z"/>
                    <w:rFonts w:ascii="Calibri" w:hAnsi="Calibri"/>
                    <w:sz w:val="22"/>
                  </w:rPr>
                </w:rPrChange>
              </w:rPr>
            </w:pPr>
            <w:del w:id="20" w:author="James Faas" w:date="2022-11-24T08:39:00Z">
              <w:r w:rsidRPr="002D648E" w:rsidDel="002D648E">
                <w:rPr>
                  <w:rFonts w:ascii="Calibri" w:hAnsi="Calibri"/>
                  <w:color w:val="FF0000"/>
                  <w:sz w:val="22"/>
                  <w:rPrChange w:id="21" w:author="James Faas" w:date="2022-11-24T08:39:00Z">
                    <w:rPr>
                      <w:rFonts w:ascii="Calibri" w:hAnsi="Calibri"/>
                      <w:sz w:val="22"/>
                    </w:rPr>
                  </w:rPrChange>
                </w:rPr>
                <w:delText>1</w:delText>
              </w:r>
            </w:del>
          </w:p>
        </w:tc>
        <w:tc>
          <w:tcPr>
            <w:tcW w:w="2160" w:type="dxa"/>
            <w:tcBorders>
              <w:top w:val="single" w:sz="6" w:space="0" w:color="auto"/>
              <w:left w:val="single" w:sz="6" w:space="0" w:color="auto"/>
              <w:bottom w:val="single" w:sz="6" w:space="0" w:color="auto"/>
              <w:right w:val="single" w:sz="6" w:space="0" w:color="auto"/>
            </w:tcBorders>
          </w:tcPr>
          <w:p w14:paraId="677988C0" w14:textId="5D27C531" w:rsidR="00FA4CD9" w:rsidRPr="002D648E" w:rsidDel="002D648E" w:rsidRDefault="00B63BC4" w:rsidP="00D5105F">
            <w:pPr>
              <w:pStyle w:val="NormalTableText"/>
              <w:rPr>
                <w:del w:id="22" w:author="James Faas" w:date="2022-11-24T08:39:00Z"/>
                <w:rFonts w:ascii="Calibri" w:hAnsi="Calibri"/>
                <w:color w:val="FF0000"/>
                <w:sz w:val="22"/>
                <w:rPrChange w:id="23" w:author="James Faas" w:date="2022-11-24T08:39:00Z">
                  <w:rPr>
                    <w:del w:id="24" w:author="James Faas" w:date="2022-11-24T08:39:00Z"/>
                    <w:rFonts w:ascii="Calibri" w:hAnsi="Calibri"/>
                    <w:sz w:val="22"/>
                  </w:rPr>
                </w:rPrChange>
              </w:rPr>
            </w:pPr>
            <w:del w:id="25" w:author="James Faas" w:date="2022-11-24T08:39:00Z">
              <w:r w:rsidRPr="002D648E" w:rsidDel="002D648E">
                <w:rPr>
                  <w:rFonts w:ascii="Calibri" w:hAnsi="Calibri"/>
                  <w:color w:val="FF0000"/>
                  <w:sz w:val="22"/>
                  <w:rPrChange w:id="26" w:author="James Faas" w:date="2022-11-24T08:39:00Z">
                    <w:rPr>
                      <w:rFonts w:ascii="Calibri" w:hAnsi="Calibri"/>
                      <w:sz w:val="22"/>
                    </w:rPr>
                  </w:rPrChange>
                </w:rPr>
                <w:delText>August 30</w:delText>
              </w:r>
              <w:r w:rsidR="00FA4CD9" w:rsidRPr="002D648E" w:rsidDel="002D648E">
                <w:rPr>
                  <w:rFonts w:ascii="Calibri" w:hAnsi="Calibri"/>
                  <w:color w:val="FF0000"/>
                  <w:sz w:val="22"/>
                  <w:rPrChange w:id="27" w:author="James Faas" w:date="2022-11-24T08:39:00Z">
                    <w:rPr>
                      <w:rFonts w:ascii="Calibri" w:hAnsi="Calibri"/>
                      <w:sz w:val="22"/>
                    </w:rPr>
                  </w:rPrChange>
                </w:rPr>
                <w:delText>, 2006</w:delText>
              </w:r>
            </w:del>
          </w:p>
        </w:tc>
        <w:tc>
          <w:tcPr>
            <w:tcW w:w="5863" w:type="dxa"/>
            <w:tcBorders>
              <w:top w:val="single" w:sz="6" w:space="0" w:color="auto"/>
              <w:left w:val="single" w:sz="6" w:space="0" w:color="auto"/>
              <w:bottom w:val="single" w:sz="6" w:space="0" w:color="auto"/>
              <w:right w:val="double" w:sz="6" w:space="0" w:color="auto"/>
            </w:tcBorders>
          </w:tcPr>
          <w:p w14:paraId="3C800EEF" w14:textId="6C6EBF1E" w:rsidR="00FA4CD9" w:rsidRPr="002D648E" w:rsidDel="002D648E" w:rsidRDefault="00FA4CD9" w:rsidP="00D5105F">
            <w:pPr>
              <w:pStyle w:val="NormalTableText"/>
              <w:rPr>
                <w:del w:id="28" w:author="James Faas" w:date="2022-11-24T08:39:00Z"/>
                <w:rFonts w:ascii="Calibri" w:hAnsi="Calibri"/>
                <w:color w:val="FF0000"/>
                <w:sz w:val="22"/>
                <w:rPrChange w:id="29" w:author="James Faas" w:date="2022-11-24T08:39:00Z">
                  <w:rPr>
                    <w:del w:id="30" w:author="James Faas" w:date="2022-11-24T08:39:00Z"/>
                    <w:rFonts w:ascii="Calibri" w:hAnsi="Calibri"/>
                    <w:sz w:val="22"/>
                  </w:rPr>
                </w:rPrChange>
              </w:rPr>
            </w:pPr>
            <w:del w:id="31" w:author="James Faas" w:date="2022-11-24T08:39:00Z">
              <w:r w:rsidRPr="002D648E" w:rsidDel="002D648E">
                <w:rPr>
                  <w:rFonts w:ascii="Calibri" w:hAnsi="Calibri"/>
                  <w:color w:val="FF0000"/>
                  <w:sz w:val="22"/>
                  <w:rPrChange w:id="32" w:author="James Faas" w:date="2022-11-24T08:39:00Z">
                    <w:rPr>
                      <w:rFonts w:ascii="Calibri" w:hAnsi="Calibri"/>
                      <w:sz w:val="22"/>
                    </w:rPr>
                  </w:rPrChange>
                </w:rPr>
                <w:delText>Approved final document.</w:delText>
              </w:r>
            </w:del>
          </w:p>
        </w:tc>
      </w:tr>
      <w:tr w:rsidR="002D648E" w:rsidRPr="002D648E" w:rsidDel="002D648E" w14:paraId="3EE2FFA4" w14:textId="77777777" w:rsidTr="008951E5">
        <w:trPr>
          <w:cantSplit/>
          <w:jc w:val="center"/>
          <w:del w:id="33" w:author="James Faas" w:date="2022-11-24T08:39:00Z"/>
        </w:trPr>
        <w:tc>
          <w:tcPr>
            <w:tcW w:w="1184" w:type="dxa"/>
            <w:tcBorders>
              <w:top w:val="single" w:sz="6" w:space="0" w:color="auto"/>
              <w:left w:val="double" w:sz="6" w:space="0" w:color="auto"/>
              <w:bottom w:val="single" w:sz="6" w:space="0" w:color="auto"/>
              <w:right w:val="single" w:sz="6" w:space="0" w:color="auto"/>
            </w:tcBorders>
          </w:tcPr>
          <w:p w14:paraId="2F9286B8" w14:textId="216DC9C7" w:rsidR="00F428EA" w:rsidRPr="002D648E" w:rsidDel="002D648E" w:rsidRDefault="00F428EA" w:rsidP="00D5105F">
            <w:pPr>
              <w:pStyle w:val="NormalTableText"/>
              <w:rPr>
                <w:del w:id="34" w:author="James Faas" w:date="2022-11-24T08:39:00Z"/>
                <w:rFonts w:ascii="Calibri" w:hAnsi="Calibri"/>
                <w:color w:val="FF0000"/>
                <w:sz w:val="22"/>
                <w:rPrChange w:id="35" w:author="James Faas" w:date="2022-11-24T08:39:00Z">
                  <w:rPr>
                    <w:del w:id="36" w:author="James Faas" w:date="2022-11-24T08:39:00Z"/>
                    <w:rFonts w:ascii="Calibri" w:hAnsi="Calibri"/>
                    <w:sz w:val="22"/>
                  </w:rPr>
                </w:rPrChange>
              </w:rPr>
            </w:pPr>
            <w:del w:id="37" w:author="James Faas" w:date="2022-11-24T08:39:00Z">
              <w:r w:rsidRPr="002D648E" w:rsidDel="002D648E">
                <w:rPr>
                  <w:rFonts w:ascii="Calibri" w:hAnsi="Calibri"/>
                  <w:color w:val="FF0000"/>
                  <w:sz w:val="22"/>
                  <w:rPrChange w:id="38" w:author="James Faas" w:date="2022-11-24T08:39:00Z">
                    <w:rPr>
                      <w:rFonts w:ascii="Calibri" w:hAnsi="Calibri"/>
                      <w:sz w:val="22"/>
                    </w:rPr>
                  </w:rPrChange>
                </w:rPr>
                <w:delText>2</w:delText>
              </w:r>
            </w:del>
          </w:p>
        </w:tc>
        <w:tc>
          <w:tcPr>
            <w:tcW w:w="2160" w:type="dxa"/>
            <w:tcBorders>
              <w:top w:val="single" w:sz="6" w:space="0" w:color="auto"/>
              <w:left w:val="single" w:sz="6" w:space="0" w:color="auto"/>
              <w:bottom w:val="single" w:sz="6" w:space="0" w:color="auto"/>
              <w:right w:val="single" w:sz="6" w:space="0" w:color="auto"/>
            </w:tcBorders>
          </w:tcPr>
          <w:p w14:paraId="23470D6C" w14:textId="0D59F496" w:rsidR="00F428EA" w:rsidRPr="002D648E" w:rsidDel="002D648E" w:rsidRDefault="00F428EA" w:rsidP="00D5105F">
            <w:pPr>
              <w:pStyle w:val="NormalTableText"/>
              <w:rPr>
                <w:del w:id="39" w:author="James Faas" w:date="2022-11-24T08:39:00Z"/>
                <w:rFonts w:ascii="Calibri" w:hAnsi="Calibri"/>
                <w:color w:val="FF0000"/>
                <w:sz w:val="22"/>
                <w:rPrChange w:id="40" w:author="James Faas" w:date="2022-11-24T08:39:00Z">
                  <w:rPr>
                    <w:del w:id="41" w:author="James Faas" w:date="2022-11-24T08:39:00Z"/>
                    <w:rFonts w:ascii="Calibri" w:hAnsi="Calibri"/>
                    <w:sz w:val="22"/>
                  </w:rPr>
                </w:rPrChange>
              </w:rPr>
            </w:pPr>
            <w:del w:id="42" w:author="James Faas" w:date="2022-11-24T08:39:00Z">
              <w:r w:rsidRPr="002D648E" w:rsidDel="002D648E">
                <w:rPr>
                  <w:rFonts w:ascii="Calibri" w:hAnsi="Calibri"/>
                  <w:color w:val="FF0000"/>
                  <w:sz w:val="22"/>
                  <w:rPrChange w:id="43" w:author="James Faas" w:date="2022-11-24T08:39:00Z">
                    <w:rPr>
                      <w:rFonts w:ascii="Calibri" w:hAnsi="Calibri"/>
                      <w:sz w:val="22"/>
                    </w:rPr>
                  </w:rPrChange>
                </w:rPr>
                <w:delText>November 13, 2009</w:delText>
              </w:r>
            </w:del>
          </w:p>
        </w:tc>
        <w:tc>
          <w:tcPr>
            <w:tcW w:w="5863" w:type="dxa"/>
            <w:tcBorders>
              <w:top w:val="single" w:sz="6" w:space="0" w:color="auto"/>
              <w:left w:val="single" w:sz="6" w:space="0" w:color="auto"/>
              <w:bottom w:val="single" w:sz="6" w:space="0" w:color="auto"/>
              <w:right w:val="double" w:sz="6" w:space="0" w:color="auto"/>
            </w:tcBorders>
          </w:tcPr>
          <w:p w14:paraId="77DAB422" w14:textId="211E20C0" w:rsidR="00F428EA" w:rsidRPr="002D648E" w:rsidDel="002D648E" w:rsidRDefault="00F428EA" w:rsidP="00D5105F">
            <w:pPr>
              <w:pStyle w:val="NormalTableText"/>
              <w:rPr>
                <w:del w:id="44" w:author="James Faas" w:date="2022-11-24T08:39:00Z"/>
                <w:rFonts w:ascii="Calibri" w:hAnsi="Calibri"/>
                <w:color w:val="FF0000"/>
                <w:sz w:val="22"/>
                <w:rPrChange w:id="45" w:author="James Faas" w:date="2022-11-24T08:39:00Z">
                  <w:rPr>
                    <w:del w:id="46" w:author="James Faas" w:date="2022-11-24T08:39:00Z"/>
                    <w:rFonts w:ascii="Calibri" w:hAnsi="Calibri"/>
                    <w:sz w:val="22"/>
                  </w:rPr>
                </w:rPrChange>
              </w:rPr>
            </w:pPr>
            <w:del w:id="47" w:author="James Faas" w:date="2022-11-24T08:39:00Z">
              <w:r w:rsidRPr="002D648E" w:rsidDel="002D648E">
                <w:rPr>
                  <w:rFonts w:ascii="Calibri" w:hAnsi="Calibri"/>
                  <w:color w:val="FF0000"/>
                  <w:sz w:val="22"/>
                  <w:rPrChange w:id="48" w:author="James Faas" w:date="2022-11-24T08:39:00Z">
                    <w:rPr>
                      <w:rFonts w:ascii="Calibri" w:hAnsi="Calibri"/>
                      <w:sz w:val="22"/>
                    </w:rPr>
                  </w:rPrChange>
                </w:rPr>
                <w:delText>Modified ‘Related Section’</w:delText>
              </w:r>
            </w:del>
          </w:p>
        </w:tc>
      </w:tr>
      <w:tr w:rsidR="002D648E" w:rsidRPr="002D648E" w:rsidDel="002D648E" w14:paraId="34CD0AFB" w14:textId="77777777" w:rsidTr="008951E5">
        <w:trPr>
          <w:cantSplit/>
          <w:trHeight w:val="65"/>
          <w:jc w:val="center"/>
          <w:del w:id="49" w:author="James Faas" w:date="2022-11-24T08:39:00Z"/>
        </w:trPr>
        <w:tc>
          <w:tcPr>
            <w:tcW w:w="1184" w:type="dxa"/>
            <w:tcBorders>
              <w:top w:val="single" w:sz="6" w:space="0" w:color="auto"/>
              <w:left w:val="double" w:sz="6" w:space="0" w:color="auto"/>
              <w:bottom w:val="single" w:sz="6" w:space="0" w:color="auto"/>
              <w:right w:val="single" w:sz="6" w:space="0" w:color="auto"/>
            </w:tcBorders>
          </w:tcPr>
          <w:p w14:paraId="7DE30520" w14:textId="48F6AB0B" w:rsidR="00F428EA" w:rsidRPr="002D648E" w:rsidDel="002D648E" w:rsidRDefault="000443AF" w:rsidP="00D5105F">
            <w:pPr>
              <w:pStyle w:val="NormalTableText"/>
              <w:rPr>
                <w:del w:id="50" w:author="James Faas" w:date="2022-11-24T08:39:00Z"/>
                <w:rFonts w:ascii="Calibri" w:hAnsi="Calibri"/>
                <w:color w:val="FF0000"/>
                <w:sz w:val="22"/>
                <w:rPrChange w:id="51" w:author="James Faas" w:date="2022-11-24T08:39:00Z">
                  <w:rPr>
                    <w:del w:id="52" w:author="James Faas" w:date="2022-11-24T08:39:00Z"/>
                    <w:rFonts w:ascii="Calibri" w:hAnsi="Calibri"/>
                    <w:sz w:val="22"/>
                  </w:rPr>
                </w:rPrChange>
              </w:rPr>
            </w:pPr>
            <w:del w:id="53" w:author="James Faas" w:date="2022-11-24T08:39:00Z">
              <w:r w:rsidRPr="002D648E" w:rsidDel="002D648E">
                <w:rPr>
                  <w:rFonts w:ascii="Calibri" w:hAnsi="Calibri"/>
                  <w:color w:val="FF0000"/>
                  <w:sz w:val="22"/>
                  <w:rPrChange w:id="54" w:author="James Faas" w:date="2022-11-24T08:39:00Z">
                    <w:rPr>
                      <w:rFonts w:ascii="Calibri" w:hAnsi="Calibri"/>
                      <w:sz w:val="22"/>
                    </w:rPr>
                  </w:rPrChange>
                </w:rPr>
                <w:delText>3</w:delText>
              </w:r>
            </w:del>
          </w:p>
        </w:tc>
        <w:tc>
          <w:tcPr>
            <w:tcW w:w="2160" w:type="dxa"/>
            <w:tcBorders>
              <w:top w:val="single" w:sz="6" w:space="0" w:color="auto"/>
              <w:left w:val="single" w:sz="6" w:space="0" w:color="auto"/>
              <w:bottom w:val="single" w:sz="6" w:space="0" w:color="auto"/>
              <w:right w:val="single" w:sz="6" w:space="0" w:color="auto"/>
            </w:tcBorders>
          </w:tcPr>
          <w:p w14:paraId="09489843" w14:textId="1327930B" w:rsidR="00F428EA" w:rsidRPr="002D648E" w:rsidDel="002D648E" w:rsidRDefault="000443AF" w:rsidP="00D5105F">
            <w:pPr>
              <w:pStyle w:val="NormalTableText"/>
              <w:rPr>
                <w:del w:id="55" w:author="James Faas" w:date="2022-11-24T08:39:00Z"/>
                <w:rFonts w:ascii="Calibri" w:hAnsi="Calibri"/>
                <w:color w:val="FF0000"/>
                <w:sz w:val="22"/>
                <w:rPrChange w:id="56" w:author="James Faas" w:date="2022-11-24T08:39:00Z">
                  <w:rPr>
                    <w:del w:id="57" w:author="James Faas" w:date="2022-11-24T08:39:00Z"/>
                    <w:rFonts w:ascii="Calibri" w:hAnsi="Calibri"/>
                    <w:sz w:val="22"/>
                  </w:rPr>
                </w:rPrChange>
              </w:rPr>
            </w:pPr>
            <w:del w:id="58" w:author="James Faas" w:date="2022-11-24T08:39:00Z">
              <w:r w:rsidRPr="002D648E" w:rsidDel="002D648E">
                <w:rPr>
                  <w:rFonts w:ascii="Calibri" w:hAnsi="Calibri"/>
                  <w:color w:val="FF0000"/>
                  <w:sz w:val="22"/>
                  <w:rPrChange w:id="59" w:author="James Faas" w:date="2022-11-24T08:39:00Z">
                    <w:rPr>
                      <w:rFonts w:ascii="Calibri" w:hAnsi="Calibri"/>
                      <w:sz w:val="22"/>
                    </w:rPr>
                  </w:rPrChange>
                </w:rPr>
                <w:delText>March 15, 2011</w:delText>
              </w:r>
            </w:del>
          </w:p>
        </w:tc>
        <w:tc>
          <w:tcPr>
            <w:tcW w:w="5863" w:type="dxa"/>
            <w:tcBorders>
              <w:top w:val="single" w:sz="6" w:space="0" w:color="auto"/>
              <w:left w:val="single" w:sz="6" w:space="0" w:color="auto"/>
              <w:bottom w:val="single" w:sz="6" w:space="0" w:color="auto"/>
              <w:right w:val="double" w:sz="6" w:space="0" w:color="auto"/>
            </w:tcBorders>
          </w:tcPr>
          <w:p w14:paraId="4105EABA" w14:textId="0177B8DD" w:rsidR="00F428EA" w:rsidRPr="002D648E" w:rsidDel="002D648E" w:rsidRDefault="000443AF" w:rsidP="00D5105F">
            <w:pPr>
              <w:pStyle w:val="NormalTableText"/>
              <w:rPr>
                <w:del w:id="60" w:author="James Faas" w:date="2022-11-24T08:39:00Z"/>
                <w:rFonts w:ascii="Calibri" w:hAnsi="Calibri"/>
                <w:color w:val="FF0000"/>
                <w:sz w:val="22"/>
                <w:rPrChange w:id="61" w:author="James Faas" w:date="2022-11-24T08:39:00Z">
                  <w:rPr>
                    <w:del w:id="62" w:author="James Faas" w:date="2022-11-24T08:39:00Z"/>
                    <w:rFonts w:ascii="Calibri" w:hAnsi="Calibri"/>
                    <w:sz w:val="22"/>
                  </w:rPr>
                </w:rPrChange>
              </w:rPr>
            </w:pPr>
            <w:del w:id="63" w:author="James Faas" w:date="2022-11-24T08:39:00Z">
              <w:r w:rsidRPr="002D648E" w:rsidDel="002D648E">
                <w:rPr>
                  <w:rFonts w:ascii="Calibri" w:hAnsi="Calibri"/>
                  <w:color w:val="FF0000"/>
                  <w:sz w:val="22"/>
                  <w:rPrChange w:id="64" w:author="James Faas" w:date="2022-11-24T08:39:00Z">
                    <w:rPr>
                      <w:rFonts w:ascii="Calibri" w:hAnsi="Calibri"/>
                      <w:sz w:val="22"/>
                    </w:rPr>
                  </w:rPrChange>
                </w:rPr>
                <w:delText>Minor changes from Legal</w:delText>
              </w:r>
            </w:del>
          </w:p>
        </w:tc>
      </w:tr>
      <w:tr w:rsidR="002D648E" w:rsidRPr="002D648E" w:rsidDel="002D648E" w14:paraId="00EAC851" w14:textId="77777777" w:rsidTr="008951E5">
        <w:trPr>
          <w:cantSplit/>
          <w:jc w:val="center"/>
          <w:del w:id="65" w:author="James Faas" w:date="2022-11-24T08:39:00Z"/>
        </w:trPr>
        <w:tc>
          <w:tcPr>
            <w:tcW w:w="1184" w:type="dxa"/>
            <w:tcBorders>
              <w:top w:val="single" w:sz="6" w:space="0" w:color="auto"/>
              <w:left w:val="double" w:sz="6" w:space="0" w:color="auto"/>
              <w:bottom w:val="single" w:sz="6" w:space="0" w:color="auto"/>
              <w:right w:val="single" w:sz="6" w:space="0" w:color="auto"/>
            </w:tcBorders>
          </w:tcPr>
          <w:p w14:paraId="0537A328" w14:textId="4096BB38" w:rsidR="00F428EA" w:rsidRPr="002D648E" w:rsidDel="002D648E" w:rsidRDefault="00CA20A8" w:rsidP="00D5105F">
            <w:pPr>
              <w:pStyle w:val="NormalTableText"/>
              <w:rPr>
                <w:del w:id="66" w:author="James Faas" w:date="2022-11-24T08:39:00Z"/>
                <w:rFonts w:ascii="Calibri" w:hAnsi="Calibri"/>
                <w:color w:val="FF0000"/>
                <w:sz w:val="22"/>
                <w:rPrChange w:id="67" w:author="James Faas" w:date="2022-11-24T08:39:00Z">
                  <w:rPr>
                    <w:del w:id="68" w:author="James Faas" w:date="2022-11-24T08:39:00Z"/>
                    <w:rFonts w:ascii="Calibri" w:hAnsi="Calibri"/>
                    <w:sz w:val="22"/>
                  </w:rPr>
                </w:rPrChange>
              </w:rPr>
            </w:pPr>
            <w:del w:id="69" w:author="James Faas" w:date="2022-11-24T08:39:00Z">
              <w:r w:rsidRPr="002D648E" w:rsidDel="002D648E">
                <w:rPr>
                  <w:rFonts w:ascii="Calibri" w:hAnsi="Calibri"/>
                  <w:color w:val="FF0000"/>
                  <w:sz w:val="22"/>
                  <w:rPrChange w:id="70" w:author="James Faas" w:date="2022-11-24T08:39:00Z">
                    <w:rPr>
                      <w:rFonts w:ascii="Calibri" w:hAnsi="Calibri"/>
                      <w:sz w:val="22"/>
                    </w:rPr>
                  </w:rPrChange>
                </w:rPr>
                <w:delText>4</w:delText>
              </w:r>
            </w:del>
          </w:p>
        </w:tc>
        <w:tc>
          <w:tcPr>
            <w:tcW w:w="2160" w:type="dxa"/>
            <w:tcBorders>
              <w:top w:val="single" w:sz="6" w:space="0" w:color="auto"/>
              <w:left w:val="single" w:sz="6" w:space="0" w:color="auto"/>
              <w:bottom w:val="single" w:sz="6" w:space="0" w:color="auto"/>
              <w:right w:val="single" w:sz="6" w:space="0" w:color="auto"/>
            </w:tcBorders>
          </w:tcPr>
          <w:p w14:paraId="427AF2AC" w14:textId="1DE2A4AD" w:rsidR="00F428EA" w:rsidRPr="002D648E" w:rsidDel="002D648E" w:rsidRDefault="00CA20A8" w:rsidP="00D5105F">
            <w:pPr>
              <w:pStyle w:val="NormalTableText"/>
              <w:rPr>
                <w:del w:id="71" w:author="James Faas" w:date="2022-11-24T08:39:00Z"/>
                <w:rFonts w:ascii="Calibri" w:hAnsi="Calibri"/>
                <w:color w:val="FF0000"/>
                <w:sz w:val="22"/>
                <w:rPrChange w:id="72" w:author="James Faas" w:date="2022-11-24T08:39:00Z">
                  <w:rPr>
                    <w:del w:id="73" w:author="James Faas" w:date="2022-11-24T08:39:00Z"/>
                    <w:rFonts w:ascii="Calibri" w:hAnsi="Calibri"/>
                    <w:sz w:val="22"/>
                  </w:rPr>
                </w:rPrChange>
              </w:rPr>
            </w:pPr>
            <w:del w:id="74" w:author="James Faas" w:date="2022-11-24T08:39:00Z">
              <w:r w:rsidRPr="002D648E" w:rsidDel="002D648E">
                <w:rPr>
                  <w:rFonts w:ascii="Calibri" w:hAnsi="Calibri"/>
                  <w:color w:val="FF0000"/>
                  <w:sz w:val="22"/>
                  <w:rPrChange w:id="75" w:author="James Faas" w:date="2022-11-24T08:39:00Z">
                    <w:rPr>
                      <w:rFonts w:ascii="Calibri" w:hAnsi="Calibri"/>
                      <w:sz w:val="22"/>
                    </w:rPr>
                  </w:rPrChange>
                </w:rPr>
                <w:delText>April 18. 2011</w:delText>
              </w:r>
            </w:del>
          </w:p>
        </w:tc>
        <w:tc>
          <w:tcPr>
            <w:tcW w:w="5863" w:type="dxa"/>
            <w:tcBorders>
              <w:top w:val="single" w:sz="6" w:space="0" w:color="auto"/>
              <w:left w:val="single" w:sz="6" w:space="0" w:color="auto"/>
              <w:bottom w:val="single" w:sz="6" w:space="0" w:color="auto"/>
              <w:right w:val="double" w:sz="6" w:space="0" w:color="auto"/>
            </w:tcBorders>
          </w:tcPr>
          <w:p w14:paraId="01BC92B8" w14:textId="5E93F006" w:rsidR="00F428EA" w:rsidRPr="002D648E" w:rsidDel="002D648E" w:rsidRDefault="00CA20A8" w:rsidP="00D5105F">
            <w:pPr>
              <w:pStyle w:val="NormalTableText"/>
              <w:rPr>
                <w:del w:id="76" w:author="James Faas" w:date="2022-11-24T08:39:00Z"/>
                <w:rFonts w:ascii="Calibri" w:hAnsi="Calibri"/>
                <w:color w:val="FF0000"/>
                <w:sz w:val="22"/>
                <w:rPrChange w:id="77" w:author="James Faas" w:date="2022-11-24T08:39:00Z">
                  <w:rPr>
                    <w:del w:id="78" w:author="James Faas" w:date="2022-11-24T08:39:00Z"/>
                    <w:rFonts w:ascii="Calibri" w:hAnsi="Calibri"/>
                    <w:sz w:val="22"/>
                  </w:rPr>
                </w:rPrChange>
              </w:rPr>
            </w:pPr>
            <w:del w:id="79" w:author="James Faas" w:date="2022-11-24T08:39:00Z">
              <w:r w:rsidRPr="002D648E" w:rsidDel="002D648E">
                <w:rPr>
                  <w:rFonts w:ascii="Calibri" w:hAnsi="Calibri"/>
                  <w:color w:val="FF0000"/>
                  <w:sz w:val="22"/>
                  <w:rPrChange w:id="80" w:author="James Faas" w:date="2022-11-24T08:39:00Z">
                    <w:rPr>
                      <w:rFonts w:ascii="Calibri" w:hAnsi="Calibri"/>
                      <w:sz w:val="22"/>
                    </w:rPr>
                  </w:rPrChange>
                </w:rPr>
                <w:delText>Spellcheck</w:delText>
              </w:r>
            </w:del>
          </w:p>
        </w:tc>
      </w:tr>
      <w:tr w:rsidR="002D648E" w:rsidRPr="002D648E" w:rsidDel="002D648E" w14:paraId="426327AC" w14:textId="77777777" w:rsidTr="008951E5">
        <w:trPr>
          <w:cantSplit/>
          <w:jc w:val="center"/>
          <w:del w:id="81" w:author="James Faas" w:date="2022-11-24T08:39:00Z"/>
        </w:trPr>
        <w:tc>
          <w:tcPr>
            <w:tcW w:w="1184" w:type="dxa"/>
            <w:tcBorders>
              <w:top w:val="single" w:sz="6" w:space="0" w:color="auto"/>
              <w:left w:val="double" w:sz="6" w:space="0" w:color="auto"/>
              <w:bottom w:val="single" w:sz="6" w:space="0" w:color="auto"/>
              <w:right w:val="single" w:sz="6" w:space="0" w:color="auto"/>
            </w:tcBorders>
          </w:tcPr>
          <w:p w14:paraId="76B7C2CC" w14:textId="29DE64F7" w:rsidR="00CA20A8" w:rsidRPr="002D648E" w:rsidDel="002D648E" w:rsidRDefault="00E930FC" w:rsidP="00D5105F">
            <w:pPr>
              <w:pStyle w:val="NormalTableText"/>
              <w:rPr>
                <w:del w:id="82" w:author="James Faas" w:date="2022-11-24T08:39:00Z"/>
                <w:rFonts w:ascii="Calibri" w:hAnsi="Calibri"/>
                <w:color w:val="FF0000"/>
                <w:sz w:val="22"/>
                <w:rPrChange w:id="83" w:author="James Faas" w:date="2022-11-24T08:39:00Z">
                  <w:rPr>
                    <w:del w:id="84" w:author="James Faas" w:date="2022-11-24T08:39:00Z"/>
                    <w:rFonts w:ascii="Calibri" w:hAnsi="Calibri"/>
                    <w:sz w:val="22"/>
                  </w:rPr>
                </w:rPrChange>
              </w:rPr>
            </w:pPr>
            <w:del w:id="85" w:author="James Faas" w:date="2022-11-24T08:39:00Z">
              <w:r w:rsidRPr="002D648E" w:rsidDel="002D648E">
                <w:rPr>
                  <w:rFonts w:ascii="Calibri" w:hAnsi="Calibri"/>
                  <w:color w:val="FF0000"/>
                  <w:sz w:val="22"/>
                  <w:rPrChange w:id="86" w:author="James Faas" w:date="2022-11-24T08:39:00Z">
                    <w:rPr>
                      <w:rFonts w:ascii="Calibri" w:hAnsi="Calibri"/>
                      <w:sz w:val="22"/>
                    </w:rPr>
                  </w:rPrChange>
                </w:rPr>
                <w:delText>5</w:delText>
              </w:r>
            </w:del>
          </w:p>
        </w:tc>
        <w:tc>
          <w:tcPr>
            <w:tcW w:w="2160" w:type="dxa"/>
            <w:tcBorders>
              <w:top w:val="single" w:sz="6" w:space="0" w:color="auto"/>
              <w:left w:val="single" w:sz="6" w:space="0" w:color="auto"/>
              <w:bottom w:val="single" w:sz="6" w:space="0" w:color="auto"/>
              <w:right w:val="single" w:sz="6" w:space="0" w:color="auto"/>
            </w:tcBorders>
          </w:tcPr>
          <w:p w14:paraId="02B8F4F0" w14:textId="09E6D49C" w:rsidR="00CA20A8" w:rsidRPr="002D648E" w:rsidDel="002D648E" w:rsidRDefault="00E930FC" w:rsidP="00D5105F">
            <w:pPr>
              <w:pStyle w:val="NormalTableText"/>
              <w:rPr>
                <w:del w:id="87" w:author="James Faas" w:date="2022-11-24T08:39:00Z"/>
                <w:rFonts w:ascii="Calibri" w:hAnsi="Calibri"/>
                <w:color w:val="FF0000"/>
                <w:sz w:val="22"/>
                <w:rPrChange w:id="88" w:author="James Faas" w:date="2022-11-24T08:39:00Z">
                  <w:rPr>
                    <w:del w:id="89" w:author="James Faas" w:date="2022-11-24T08:39:00Z"/>
                    <w:rFonts w:ascii="Calibri" w:hAnsi="Calibri"/>
                    <w:sz w:val="22"/>
                  </w:rPr>
                </w:rPrChange>
              </w:rPr>
            </w:pPr>
            <w:del w:id="90" w:author="James Faas" w:date="2022-11-24T08:39:00Z">
              <w:r w:rsidRPr="002D648E" w:rsidDel="002D648E">
                <w:rPr>
                  <w:rFonts w:ascii="Calibri" w:hAnsi="Calibri"/>
                  <w:color w:val="FF0000"/>
                  <w:sz w:val="22"/>
                  <w:rPrChange w:id="91" w:author="James Faas" w:date="2022-11-24T08:39:00Z">
                    <w:rPr>
                      <w:rFonts w:ascii="Calibri" w:hAnsi="Calibri"/>
                      <w:sz w:val="22"/>
                    </w:rPr>
                  </w:rPrChange>
                </w:rPr>
                <w:delText>June 12, 2012</w:delText>
              </w:r>
            </w:del>
          </w:p>
        </w:tc>
        <w:tc>
          <w:tcPr>
            <w:tcW w:w="5863" w:type="dxa"/>
            <w:tcBorders>
              <w:top w:val="single" w:sz="6" w:space="0" w:color="auto"/>
              <w:left w:val="single" w:sz="6" w:space="0" w:color="auto"/>
              <w:bottom w:val="single" w:sz="6" w:space="0" w:color="auto"/>
              <w:right w:val="double" w:sz="6" w:space="0" w:color="auto"/>
            </w:tcBorders>
          </w:tcPr>
          <w:p w14:paraId="0C99532A" w14:textId="04CA6F0E" w:rsidR="00CA20A8" w:rsidRPr="002D648E" w:rsidDel="002D648E" w:rsidRDefault="00E930FC" w:rsidP="00D5105F">
            <w:pPr>
              <w:pStyle w:val="NormalTableText"/>
              <w:rPr>
                <w:del w:id="92" w:author="James Faas" w:date="2022-11-24T08:39:00Z"/>
                <w:rFonts w:ascii="Calibri" w:hAnsi="Calibri"/>
                <w:color w:val="FF0000"/>
                <w:sz w:val="22"/>
                <w:rPrChange w:id="93" w:author="James Faas" w:date="2022-11-24T08:39:00Z">
                  <w:rPr>
                    <w:del w:id="94" w:author="James Faas" w:date="2022-11-24T08:39:00Z"/>
                    <w:rFonts w:ascii="Calibri" w:hAnsi="Calibri"/>
                    <w:sz w:val="22"/>
                  </w:rPr>
                </w:rPrChange>
              </w:rPr>
            </w:pPr>
            <w:del w:id="95" w:author="James Faas" w:date="2022-11-24T08:39:00Z">
              <w:r w:rsidRPr="002D648E" w:rsidDel="002D648E">
                <w:rPr>
                  <w:rFonts w:ascii="Calibri" w:hAnsi="Calibri"/>
                  <w:color w:val="FF0000"/>
                  <w:sz w:val="22"/>
                  <w:rPrChange w:id="96" w:author="James Faas" w:date="2022-11-24T08:39:00Z">
                    <w:rPr>
                      <w:rFonts w:ascii="Calibri" w:hAnsi="Calibri"/>
                      <w:sz w:val="22"/>
                    </w:rPr>
                  </w:rPrChange>
                </w:rPr>
                <w:delText>Addition of References and Replacement Parts sections on this page</w:delText>
              </w:r>
            </w:del>
          </w:p>
        </w:tc>
      </w:tr>
      <w:tr w:rsidR="002D648E" w:rsidRPr="002D648E" w:rsidDel="002D648E" w14:paraId="32FB0752" w14:textId="77777777" w:rsidTr="008951E5">
        <w:trPr>
          <w:cantSplit/>
          <w:jc w:val="center"/>
          <w:del w:id="97" w:author="James Faas" w:date="2022-11-24T08:39:00Z"/>
        </w:trPr>
        <w:tc>
          <w:tcPr>
            <w:tcW w:w="1184" w:type="dxa"/>
            <w:tcBorders>
              <w:top w:val="single" w:sz="6" w:space="0" w:color="auto"/>
              <w:left w:val="double" w:sz="6" w:space="0" w:color="auto"/>
              <w:bottom w:val="single" w:sz="6" w:space="0" w:color="auto"/>
              <w:right w:val="single" w:sz="6" w:space="0" w:color="auto"/>
            </w:tcBorders>
          </w:tcPr>
          <w:p w14:paraId="449DBAC9" w14:textId="77E55708" w:rsidR="00B779E8" w:rsidRPr="002D648E" w:rsidDel="002D648E" w:rsidRDefault="00B779E8" w:rsidP="00D5105F">
            <w:pPr>
              <w:pStyle w:val="NormalTableText"/>
              <w:rPr>
                <w:del w:id="98" w:author="James Faas" w:date="2022-11-24T08:39:00Z"/>
                <w:rFonts w:ascii="Calibri" w:hAnsi="Calibri"/>
                <w:color w:val="FF0000"/>
                <w:sz w:val="22"/>
                <w:rPrChange w:id="99" w:author="James Faas" w:date="2022-11-24T08:39:00Z">
                  <w:rPr>
                    <w:del w:id="100" w:author="James Faas" w:date="2022-11-24T08:39:00Z"/>
                    <w:rFonts w:ascii="Calibri" w:hAnsi="Calibri"/>
                    <w:sz w:val="22"/>
                  </w:rPr>
                </w:rPrChange>
              </w:rPr>
            </w:pPr>
            <w:del w:id="101" w:author="James Faas" w:date="2022-11-24T08:39:00Z">
              <w:r w:rsidRPr="002D648E" w:rsidDel="002D648E">
                <w:rPr>
                  <w:rFonts w:ascii="Calibri" w:hAnsi="Calibri"/>
                  <w:color w:val="FF0000"/>
                  <w:sz w:val="22"/>
                  <w:rPrChange w:id="102" w:author="James Faas" w:date="2022-11-24T08:39:00Z">
                    <w:rPr>
                      <w:rFonts w:ascii="Calibri" w:hAnsi="Calibri"/>
                      <w:sz w:val="22"/>
                    </w:rPr>
                  </w:rPrChange>
                </w:rPr>
                <w:delText xml:space="preserve">6 </w:delText>
              </w:r>
            </w:del>
          </w:p>
        </w:tc>
        <w:tc>
          <w:tcPr>
            <w:tcW w:w="2160" w:type="dxa"/>
            <w:tcBorders>
              <w:top w:val="single" w:sz="6" w:space="0" w:color="auto"/>
              <w:left w:val="single" w:sz="6" w:space="0" w:color="auto"/>
              <w:bottom w:val="single" w:sz="6" w:space="0" w:color="auto"/>
              <w:right w:val="single" w:sz="6" w:space="0" w:color="auto"/>
            </w:tcBorders>
          </w:tcPr>
          <w:p w14:paraId="72137D85" w14:textId="692BCD80" w:rsidR="00B779E8" w:rsidRPr="002D648E" w:rsidDel="002D648E" w:rsidRDefault="00B779E8" w:rsidP="00D5105F">
            <w:pPr>
              <w:pStyle w:val="NormalTableText"/>
              <w:rPr>
                <w:del w:id="103" w:author="James Faas" w:date="2022-11-24T08:39:00Z"/>
                <w:rFonts w:ascii="Calibri" w:hAnsi="Calibri"/>
                <w:color w:val="FF0000"/>
                <w:sz w:val="22"/>
                <w:rPrChange w:id="104" w:author="James Faas" w:date="2022-11-24T08:39:00Z">
                  <w:rPr>
                    <w:del w:id="105" w:author="James Faas" w:date="2022-11-24T08:39:00Z"/>
                    <w:rFonts w:ascii="Calibri" w:hAnsi="Calibri"/>
                    <w:sz w:val="22"/>
                  </w:rPr>
                </w:rPrChange>
              </w:rPr>
            </w:pPr>
            <w:del w:id="106" w:author="James Faas" w:date="2022-11-24T08:39:00Z">
              <w:r w:rsidRPr="002D648E" w:rsidDel="002D648E">
                <w:rPr>
                  <w:rFonts w:ascii="Calibri" w:hAnsi="Calibri"/>
                  <w:color w:val="FF0000"/>
                  <w:sz w:val="22"/>
                  <w:rPrChange w:id="107" w:author="James Faas" w:date="2022-11-24T08:39:00Z">
                    <w:rPr>
                      <w:rFonts w:ascii="Calibri" w:hAnsi="Calibri"/>
                      <w:sz w:val="22"/>
                    </w:rPr>
                  </w:rPrChange>
                </w:rPr>
                <w:delText xml:space="preserve">July 9, 2012 </w:delText>
              </w:r>
            </w:del>
          </w:p>
        </w:tc>
        <w:tc>
          <w:tcPr>
            <w:tcW w:w="5863" w:type="dxa"/>
            <w:tcBorders>
              <w:top w:val="single" w:sz="6" w:space="0" w:color="auto"/>
              <w:left w:val="single" w:sz="6" w:space="0" w:color="auto"/>
              <w:bottom w:val="single" w:sz="6" w:space="0" w:color="auto"/>
              <w:right w:val="double" w:sz="6" w:space="0" w:color="auto"/>
            </w:tcBorders>
          </w:tcPr>
          <w:p w14:paraId="70C3429C" w14:textId="18979F82" w:rsidR="00B779E8" w:rsidRPr="002D648E" w:rsidDel="002D648E" w:rsidRDefault="00B779E8" w:rsidP="00D5105F">
            <w:pPr>
              <w:pStyle w:val="NormalTableText"/>
              <w:rPr>
                <w:del w:id="108" w:author="James Faas" w:date="2022-11-24T08:39:00Z"/>
                <w:rFonts w:ascii="Calibri" w:hAnsi="Calibri"/>
                <w:color w:val="FF0000"/>
                <w:sz w:val="22"/>
                <w:rPrChange w:id="109" w:author="James Faas" w:date="2022-11-24T08:39:00Z">
                  <w:rPr>
                    <w:del w:id="110" w:author="James Faas" w:date="2022-11-24T08:39:00Z"/>
                    <w:rFonts w:ascii="Calibri" w:hAnsi="Calibri"/>
                    <w:sz w:val="22"/>
                  </w:rPr>
                </w:rPrChange>
              </w:rPr>
            </w:pPr>
            <w:del w:id="111" w:author="James Faas" w:date="2022-11-24T08:39:00Z">
              <w:r w:rsidRPr="002D648E" w:rsidDel="002D648E">
                <w:rPr>
                  <w:rFonts w:ascii="Calibri" w:hAnsi="Calibri"/>
                  <w:color w:val="FF0000"/>
                  <w:sz w:val="22"/>
                  <w:rPrChange w:id="112" w:author="James Faas" w:date="2022-11-24T08:39:00Z">
                    <w:rPr>
                      <w:rFonts w:ascii="Calibri" w:hAnsi="Calibri"/>
                      <w:sz w:val="22"/>
                    </w:rPr>
                  </w:rPrChange>
                </w:rPr>
                <w:delText>Reformatted to Reduce White Space</w:delText>
              </w:r>
            </w:del>
          </w:p>
        </w:tc>
      </w:tr>
      <w:tr w:rsidR="002D648E" w:rsidRPr="002D648E" w:rsidDel="002D648E" w14:paraId="0F338837" w14:textId="77777777" w:rsidTr="00513E3E">
        <w:trPr>
          <w:cantSplit/>
          <w:jc w:val="center"/>
          <w:del w:id="113" w:author="James Faas" w:date="2022-11-24T08:39:00Z"/>
        </w:trPr>
        <w:tc>
          <w:tcPr>
            <w:tcW w:w="1184" w:type="dxa"/>
            <w:tcBorders>
              <w:top w:val="single" w:sz="6" w:space="0" w:color="auto"/>
              <w:left w:val="double" w:sz="6" w:space="0" w:color="auto"/>
              <w:bottom w:val="single" w:sz="6" w:space="0" w:color="auto"/>
              <w:right w:val="single" w:sz="6" w:space="0" w:color="auto"/>
            </w:tcBorders>
          </w:tcPr>
          <w:p w14:paraId="4D4F0DE1" w14:textId="43203AB7" w:rsidR="00F7379B" w:rsidRPr="002D648E" w:rsidDel="002D648E" w:rsidRDefault="008951E5" w:rsidP="00D5105F">
            <w:pPr>
              <w:pStyle w:val="NormalTableText"/>
              <w:rPr>
                <w:del w:id="114" w:author="James Faas" w:date="2022-11-24T08:39:00Z"/>
                <w:rFonts w:ascii="Calibri" w:hAnsi="Calibri"/>
                <w:color w:val="FF0000"/>
                <w:sz w:val="22"/>
                <w:rPrChange w:id="115" w:author="James Faas" w:date="2022-11-24T08:39:00Z">
                  <w:rPr>
                    <w:del w:id="116" w:author="James Faas" w:date="2022-11-24T08:39:00Z"/>
                    <w:rFonts w:ascii="Calibri" w:hAnsi="Calibri"/>
                    <w:sz w:val="22"/>
                  </w:rPr>
                </w:rPrChange>
              </w:rPr>
            </w:pPr>
            <w:del w:id="117" w:author="James Faas" w:date="2022-11-24T08:39:00Z">
              <w:r w:rsidRPr="002D648E" w:rsidDel="002D648E">
                <w:rPr>
                  <w:rFonts w:ascii="Calibri" w:hAnsi="Calibri"/>
                  <w:color w:val="FF0000"/>
                  <w:sz w:val="22"/>
                  <w:rPrChange w:id="118" w:author="James Faas" w:date="2022-11-24T08:39:00Z">
                    <w:rPr>
                      <w:rFonts w:ascii="Calibri" w:hAnsi="Calibri"/>
                      <w:sz w:val="22"/>
                    </w:rPr>
                  </w:rPrChange>
                </w:rPr>
                <w:delText>7</w:delText>
              </w:r>
            </w:del>
          </w:p>
        </w:tc>
        <w:tc>
          <w:tcPr>
            <w:tcW w:w="2160" w:type="dxa"/>
            <w:tcBorders>
              <w:top w:val="single" w:sz="6" w:space="0" w:color="auto"/>
              <w:left w:val="single" w:sz="6" w:space="0" w:color="auto"/>
              <w:bottom w:val="single" w:sz="6" w:space="0" w:color="auto"/>
              <w:right w:val="single" w:sz="6" w:space="0" w:color="auto"/>
            </w:tcBorders>
          </w:tcPr>
          <w:p w14:paraId="6CD4507F" w14:textId="375DDD8D" w:rsidR="00F7379B" w:rsidRPr="002D648E" w:rsidDel="002D648E" w:rsidRDefault="008951E5" w:rsidP="00D5105F">
            <w:pPr>
              <w:pStyle w:val="NormalTableText"/>
              <w:rPr>
                <w:del w:id="119" w:author="James Faas" w:date="2022-11-24T08:39:00Z"/>
                <w:rFonts w:ascii="Calibri" w:hAnsi="Calibri"/>
                <w:color w:val="FF0000"/>
                <w:sz w:val="22"/>
                <w:rPrChange w:id="120" w:author="James Faas" w:date="2022-11-24T08:39:00Z">
                  <w:rPr>
                    <w:del w:id="121" w:author="James Faas" w:date="2022-11-24T08:39:00Z"/>
                    <w:rFonts w:ascii="Calibri" w:hAnsi="Calibri"/>
                    <w:sz w:val="22"/>
                  </w:rPr>
                </w:rPrChange>
              </w:rPr>
            </w:pPr>
            <w:del w:id="122" w:author="James Faas" w:date="2022-11-24T08:39:00Z">
              <w:r w:rsidRPr="002D648E" w:rsidDel="002D648E">
                <w:rPr>
                  <w:rFonts w:ascii="Calibri" w:hAnsi="Calibri"/>
                  <w:color w:val="FF0000"/>
                  <w:sz w:val="22"/>
                  <w:rPrChange w:id="123" w:author="James Faas" w:date="2022-11-24T08:39:00Z">
                    <w:rPr>
                      <w:rFonts w:ascii="Calibri" w:hAnsi="Calibri"/>
                      <w:sz w:val="22"/>
                    </w:rPr>
                  </w:rPrChange>
                </w:rPr>
                <w:delText>April 23, 2015</w:delText>
              </w:r>
            </w:del>
          </w:p>
        </w:tc>
        <w:tc>
          <w:tcPr>
            <w:tcW w:w="5863" w:type="dxa"/>
            <w:tcBorders>
              <w:top w:val="single" w:sz="6" w:space="0" w:color="auto"/>
              <w:left w:val="single" w:sz="6" w:space="0" w:color="auto"/>
              <w:bottom w:val="single" w:sz="6" w:space="0" w:color="auto"/>
              <w:right w:val="double" w:sz="6" w:space="0" w:color="auto"/>
            </w:tcBorders>
          </w:tcPr>
          <w:p w14:paraId="2820F739" w14:textId="25E19563" w:rsidR="00F7379B" w:rsidRPr="002D648E" w:rsidDel="002D648E" w:rsidRDefault="008951E5" w:rsidP="00B779E8">
            <w:pPr>
              <w:pStyle w:val="NormalTableText"/>
              <w:rPr>
                <w:del w:id="124" w:author="James Faas" w:date="2022-11-24T08:39:00Z"/>
                <w:rFonts w:ascii="Calibri" w:hAnsi="Calibri"/>
                <w:color w:val="FF0000"/>
                <w:sz w:val="22"/>
                <w:rPrChange w:id="125" w:author="James Faas" w:date="2022-11-24T08:39:00Z">
                  <w:rPr>
                    <w:del w:id="126" w:author="James Faas" w:date="2022-11-24T08:39:00Z"/>
                    <w:rFonts w:ascii="Calibri" w:hAnsi="Calibri"/>
                    <w:sz w:val="22"/>
                  </w:rPr>
                </w:rPrChange>
              </w:rPr>
            </w:pPr>
            <w:del w:id="127" w:author="James Faas" w:date="2022-11-24T08:39:00Z">
              <w:r w:rsidRPr="002D648E" w:rsidDel="002D648E">
                <w:rPr>
                  <w:rFonts w:ascii="Calibri" w:hAnsi="Calibri"/>
                  <w:color w:val="FF0000"/>
                  <w:sz w:val="22"/>
                  <w:rPrChange w:id="128" w:author="James Faas" w:date="2022-11-24T08:39:00Z">
                    <w:rPr>
                      <w:rFonts w:ascii="Calibri" w:hAnsi="Calibri"/>
                      <w:sz w:val="22"/>
                    </w:rPr>
                  </w:rPrChange>
                </w:rPr>
                <w:delText>General formatting</w:delText>
              </w:r>
            </w:del>
          </w:p>
        </w:tc>
      </w:tr>
      <w:tr w:rsidR="002D648E" w:rsidRPr="002D648E" w:rsidDel="002D648E" w14:paraId="2093DFAE" w14:textId="77777777" w:rsidTr="00513E3E">
        <w:trPr>
          <w:cantSplit/>
          <w:jc w:val="center"/>
          <w:del w:id="129" w:author="James Faas" w:date="2022-11-24T08:39:00Z"/>
        </w:trPr>
        <w:tc>
          <w:tcPr>
            <w:tcW w:w="1184" w:type="dxa"/>
            <w:tcBorders>
              <w:top w:val="single" w:sz="6" w:space="0" w:color="auto"/>
              <w:left w:val="double" w:sz="6" w:space="0" w:color="auto"/>
              <w:bottom w:val="single" w:sz="6" w:space="0" w:color="auto"/>
              <w:right w:val="single" w:sz="6" w:space="0" w:color="auto"/>
            </w:tcBorders>
          </w:tcPr>
          <w:p w14:paraId="3D21F061" w14:textId="5FB6BC34" w:rsidR="00800EED" w:rsidRPr="002D648E" w:rsidDel="002D648E" w:rsidRDefault="00800EED" w:rsidP="00D5105F">
            <w:pPr>
              <w:pStyle w:val="NormalTableText"/>
              <w:rPr>
                <w:del w:id="130" w:author="James Faas" w:date="2022-11-24T08:39:00Z"/>
                <w:rFonts w:ascii="Calibri" w:hAnsi="Calibri"/>
                <w:color w:val="FF0000"/>
                <w:sz w:val="22"/>
                <w:rPrChange w:id="131" w:author="James Faas" w:date="2022-11-24T08:39:00Z">
                  <w:rPr>
                    <w:del w:id="132" w:author="James Faas" w:date="2022-11-24T08:39:00Z"/>
                    <w:rFonts w:ascii="Calibri" w:hAnsi="Calibri"/>
                    <w:sz w:val="22"/>
                  </w:rPr>
                </w:rPrChange>
              </w:rPr>
            </w:pPr>
            <w:del w:id="133" w:author="James Faas" w:date="2022-11-24T08:39:00Z">
              <w:r w:rsidRPr="002D648E" w:rsidDel="002D648E">
                <w:rPr>
                  <w:rFonts w:ascii="Calibri" w:hAnsi="Calibri"/>
                  <w:color w:val="FF0000"/>
                  <w:sz w:val="22"/>
                  <w:rPrChange w:id="134" w:author="James Faas" w:date="2022-11-24T08:39:00Z">
                    <w:rPr>
                      <w:rFonts w:ascii="Calibri" w:hAnsi="Calibri"/>
                      <w:sz w:val="22"/>
                    </w:rPr>
                  </w:rPrChange>
                </w:rPr>
                <w:delText>8</w:delText>
              </w:r>
            </w:del>
          </w:p>
        </w:tc>
        <w:tc>
          <w:tcPr>
            <w:tcW w:w="2160" w:type="dxa"/>
            <w:tcBorders>
              <w:top w:val="single" w:sz="6" w:space="0" w:color="auto"/>
              <w:left w:val="single" w:sz="6" w:space="0" w:color="auto"/>
              <w:bottom w:val="single" w:sz="6" w:space="0" w:color="auto"/>
              <w:right w:val="single" w:sz="6" w:space="0" w:color="auto"/>
            </w:tcBorders>
          </w:tcPr>
          <w:p w14:paraId="5A0F9D91" w14:textId="591492C4" w:rsidR="00800EED" w:rsidRPr="002D648E" w:rsidDel="002D648E" w:rsidRDefault="00800EED" w:rsidP="00D5105F">
            <w:pPr>
              <w:pStyle w:val="NormalTableText"/>
              <w:rPr>
                <w:del w:id="135" w:author="James Faas" w:date="2022-11-24T08:39:00Z"/>
                <w:rFonts w:ascii="Calibri" w:hAnsi="Calibri"/>
                <w:color w:val="FF0000"/>
                <w:sz w:val="22"/>
                <w:rPrChange w:id="136" w:author="James Faas" w:date="2022-11-24T08:39:00Z">
                  <w:rPr>
                    <w:del w:id="137" w:author="James Faas" w:date="2022-11-24T08:39:00Z"/>
                    <w:rFonts w:ascii="Calibri" w:hAnsi="Calibri"/>
                    <w:sz w:val="22"/>
                  </w:rPr>
                </w:rPrChange>
              </w:rPr>
            </w:pPr>
            <w:del w:id="138" w:author="James Faas" w:date="2022-11-24T08:39:00Z">
              <w:r w:rsidRPr="002D648E" w:rsidDel="002D648E">
                <w:rPr>
                  <w:rFonts w:ascii="Calibri" w:hAnsi="Calibri"/>
                  <w:color w:val="FF0000"/>
                  <w:sz w:val="22"/>
                  <w:rPrChange w:id="139" w:author="James Faas" w:date="2022-11-24T08:39:00Z">
                    <w:rPr>
                      <w:rFonts w:ascii="Calibri" w:hAnsi="Calibri"/>
                      <w:sz w:val="22"/>
                    </w:rPr>
                  </w:rPrChange>
                </w:rPr>
                <w:delText>September 15, 2015</w:delText>
              </w:r>
            </w:del>
          </w:p>
        </w:tc>
        <w:tc>
          <w:tcPr>
            <w:tcW w:w="5863" w:type="dxa"/>
            <w:tcBorders>
              <w:top w:val="single" w:sz="6" w:space="0" w:color="auto"/>
              <w:left w:val="single" w:sz="6" w:space="0" w:color="auto"/>
              <w:bottom w:val="single" w:sz="6" w:space="0" w:color="auto"/>
              <w:right w:val="double" w:sz="6" w:space="0" w:color="auto"/>
            </w:tcBorders>
          </w:tcPr>
          <w:p w14:paraId="241CA5D5" w14:textId="4EBA46CF" w:rsidR="00800EED" w:rsidRPr="002D648E" w:rsidDel="002D648E" w:rsidRDefault="00800EED" w:rsidP="00B779E8">
            <w:pPr>
              <w:pStyle w:val="NormalTableText"/>
              <w:rPr>
                <w:del w:id="140" w:author="James Faas" w:date="2022-11-24T08:39:00Z"/>
                <w:rFonts w:ascii="Calibri" w:hAnsi="Calibri"/>
                <w:color w:val="FF0000"/>
                <w:sz w:val="22"/>
                <w:rPrChange w:id="141" w:author="James Faas" w:date="2022-11-24T08:39:00Z">
                  <w:rPr>
                    <w:del w:id="142" w:author="James Faas" w:date="2022-11-24T08:39:00Z"/>
                    <w:rFonts w:ascii="Calibri" w:hAnsi="Calibri"/>
                    <w:sz w:val="22"/>
                  </w:rPr>
                </w:rPrChange>
              </w:rPr>
            </w:pPr>
            <w:del w:id="143" w:author="James Faas" w:date="2022-11-24T08:39:00Z">
              <w:r w:rsidRPr="002D648E" w:rsidDel="002D648E">
                <w:rPr>
                  <w:rFonts w:ascii="Calibri" w:hAnsi="Calibri"/>
                  <w:color w:val="FF0000"/>
                  <w:sz w:val="22"/>
                  <w:rPrChange w:id="144" w:author="James Faas" w:date="2022-11-24T08:39:00Z">
                    <w:rPr>
                      <w:rFonts w:ascii="Calibri" w:hAnsi="Calibri"/>
                      <w:sz w:val="22"/>
                    </w:rPr>
                  </w:rPrChange>
                </w:rPr>
                <w:delText>First review Phase 1 update  (AV)</w:delText>
              </w:r>
            </w:del>
          </w:p>
        </w:tc>
      </w:tr>
      <w:tr w:rsidR="002D648E" w:rsidRPr="002D648E" w:rsidDel="002D648E" w14:paraId="54CCEDC0" w14:textId="77777777" w:rsidTr="00E76DC5">
        <w:trPr>
          <w:cantSplit/>
          <w:jc w:val="center"/>
          <w:del w:id="145" w:author="James Faas" w:date="2022-11-24T08:39:00Z"/>
        </w:trPr>
        <w:tc>
          <w:tcPr>
            <w:tcW w:w="1184" w:type="dxa"/>
            <w:tcBorders>
              <w:top w:val="single" w:sz="6" w:space="0" w:color="auto"/>
              <w:left w:val="double" w:sz="6" w:space="0" w:color="auto"/>
              <w:bottom w:val="single" w:sz="6" w:space="0" w:color="auto"/>
              <w:right w:val="single" w:sz="6" w:space="0" w:color="auto"/>
            </w:tcBorders>
          </w:tcPr>
          <w:p w14:paraId="3A9A9761" w14:textId="36305214" w:rsidR="00DD50B9" w:rsidRPr="002D648E" w:rsidDel="002D648E" w:rsidRDefault="00DD50B9" w:rsidP="00E35D28">
            <w:pPr>
              <w:rPr>
                <w:del w:id="146" w:author="James Faas" w:date="2022-11-24T08:39:00Z"/>
                <w:b/>
                <w:color w:val="FF0000"/>
                <w:rPrChange w:id="147" w:author="James Faas" w:date="2022-11-24T08:39:00Z">
                  <w:rPr>
                    <w:del w:id="148" w:author="James Faas" w:date="2022-11-24T08:39:00Z"/>
                    <w:b/>
                  </w:rPr>
                </w:rPrChange>
              </w:rPr>
            </w:pPr>
            <w:del w:id="149" w:author="James Faas" w:date="2022-11-24T08:39:00Z">
              <w:r w:rsidRPr="002D648E" w:rsidDel="002D648E">
                <w:rPr>
                  <w:b/>
                  <w:color w:val="FF0000"/>
                  <w:rPrChange w:id="150" w:author="James Faas" w:date="2022-11-24T08:39:00Z">
                    <w:rPr>
                      <w:b/>
                    </w:rPr>
                  </w:rPrChange>
                </w:rPr>
                <w:delText>9</w:delText>
              </w:r>
            </w:del>
          </w:p>
        </w:tc>
        <w:tc>
          <w:tcPr>
            <w:tcW w:w="2160" w:type="dxa"/>
            <w:tcBorders>
              <w:top w:val="single" w:sz="6" w:space="0" w:color="auto"/>
              <w:left w:val="single" w:sz="6" w:space="0" w:color="auto"/>
              <w:bottom w:val="single" w:sz="6" w:space="0" w:color="auto"/>
              <w:right w:val="single" w:sz="6" w:space="0" w:color="auto"/>
            </w:tcBorders>
          </w:tcPr>
          <w:p w14:paraId="57AE35AF" w14:textId="2E63CCED" w:rsidR="00DD50B9" w:rsidRPr="002D648E" w:rsidDel="002D648E" w:rsidRDefault="00DD50B9" w:rsidP="00E35D28">
            <w:pPr>
              <w:rPr>
                <w:del w:id="151" w:author="James Faas" w:date="2022-11-24T08:39:00Z"/>
                <w:b/>
                <w:color w:val="FF0000"/>
                <w:rPrChange w:id="152" w:author="James Faas" w:date="2022-11-24T08:39:00Z">
                  <w:rPr>
                    <w:del w:id="153" w:author="James Faas" w:date="2022-11-24T08:39:00Z"/>
                    <w:b/>
                  </w:rPr>
                </w:rPrChange>
              </w:rPr>
            </w:pPr>
            <w:del w:id="154" w:author="James Faas" w:date="2022-11-24T08:39:00Z">
              <w:r w:rsidRPr="002D648E" w:rsidDel="002D648E">
                <w:rPr>
                  <w:b/>
                  <w:color w:val="FF0000"/>
                  <w:rPrChange w:id="155" w:author="James Faas" w:date="2022-11-24T08:39:00Z">
                    <w:rPr>
                      <w:b/>
                    </w:rPr>
                  </w:rPrChange>
                </w:rPr>
                <w:delText>December 14, 2015</w:delText>
              </w:r>
            </w:del>
          </w:p>
        </w:tc>
        <w:tc>
          <w:tcPr>
            <w:tcW w:w="5863" w:type="dxa"/>
            <w:tcBorders>
              <w:top w:val="single" w:sz="6" w:space="0" w:color="auto"/>
              <w:left w:val="single" w:sz="6" w:space="0" w:color="auto"/>
              <w:bottom w:val="single" w:sz="6" w:space="0" w:color="auto"/>
              <w:right w:val="double" w:sz="6" w:space="0" w:color="auto"/>
            </w:tcBorders>
          </w:tcPr>
          <w:p w14:paraId="514E656C" w14:textId="3DF9BDE4" w:rsidR="00DD50B9" w:rsidRPr="002D648E" w:rsidDel="002D648E" w:rsidRDefault="00DD50B9" w:rsidP="00DD50B9">
            <w:pPr>
              <w:rPr>
                <w:del w:id="156" w:author="James Faas" w:date="2022-11-24T08:39:00Z"/>
                <w:b/>
                <w:color w:val="FF0000"/>
                <w:rPrChange w:id="157" w:author="James Faas" w:date="2022-11-24T08:39:00Z">
                  <w:rPr>
                    <w:del w:id="158" w:author="James Faas" w:date="2022-11-24T08:39:00Z"/>
                    <w:b/>
                  </w:rPr>
                </w:rPrChange>
              </w:rPr>
            </w:pPr>
            <w:del w:id="159" w:author="James Faas" w:date="2022-11-24T08:39:00Z">
              <w:r w:rsidRPr="002D648E" w:rsidDel="002D648E">
                <w:rPr>
                  <w:b/>
                  <w:color w:val="FF0000"/>
                  <w:rPrChange w:id="160" w:author="James Faas" w:date="2022-11-24T08:39:00Z">
                    <w:rPr>
                      <w:b/>
                    </w:rPr>
                  </w:rPrChange>
                </w:rPr>
                <w:delText>Updated, Finalized Specification – Legal Reference eDOCS #6295420 v3 (AV)</w:delText>
              </w:r>
            </w:del>
          </w:p>
        </w:tc>
      </w:tr>
      <w:tr w:rsidR="002D648E" w:rsidRPr="002D648E" w:rsidDel="002D648E" w14:paraId="3C7946A4" w14:textId="77777777" w:rsidTr="008951E5">
        <w:trPr>
          <w:cantSplit/>
          <w:jc w:val="center"/>
          <w:del w:id="161" w:author="James Faas" w:date="2022-11-24T08:39:00Z"/>
        </w:trPr>
        <w:tc>
          <w:tcPr>
            <w:tcW w:w="1184" w:type="dxa"/>
            <w:tcBorders>
              <w:top w:val="single" w:sz="6" w:space="0" w:color="auto"/>
              <w:left w:val="double" w:sz="6" w:space="0" w:color="auto"/>
              <w:bottom w:val="double" w:sz="6" w:space="0" w:color="auto"/>
              <w:right w:val="single" w:sz="6" w:space="0" w:color="auto"/>
            </w:tcBorders>
          </w:tcPr>
          <w:p w14:paraId="562CFB48" w14:textId="7E69E5F3" w:rsidR="00E76DC5" w:rsidRPr="002D648E" w:rsidDel="002D648E" w:rsidRDefault="00E76DC5" w:rsidP="00E35D28">
            <w:pPr>
              <w:rPr>
                <w:del w:id="162" w:author="James Faas" w:date="2022-11-24T08:39:00Z"/>
                <w:color w:val="FF0000"/>
                <w:rPrChange w:id="163" w:author="James Faas" w:date="2022-11-24T08:39:00Z">
                  <w:rPr>
                    <w:del w:id="164" w:author="James Faas" w:date="2022-11-24T08:39:00Z"/>
                  </w:rPr>
                </w:rPrChange>
              </w:rPr>
            </w:pPr>
            <w:del w:id="165" w:author="James Faas" w:date="2022-11-24T08:39:00Z">
              <w:r w:rsidRPr="002D648E" w:rsidDel="002D648E">
                <w:rPr>
                  <w:color w:val="FF0000"/>
                  <w:rPrChange w:id="166" w:author="James Faas" w:date="2022-11-24T08:39:00Z">
                    <w:rPr/>
                  </w:rPrChange>
                </w:rPr>
                <w:delText>10</w:delText>
              </w:r>
            </w:del>
          </w:p>
        </w:tc>
        <w:tc>
          <w:tcPr>
            <w:tcW w:w="2160" w:type="dxa"/>
            <w:tcBorders>
              <w:top w:val="single" w:sz="6" w:space="0" w:color="auto"/>
              <w:left w:val="single" w:sz="6" w:space="0" w:color="auto"/>
              <w:bottom w:val="double" w:sz="6" w:space="0" w:color="auto"/>
              <w:right w:val="single" w:sz="6" w:space="0" w:color="auto"/>
            </w:tcBorders>
          </w:tcPr>
          <w:p w14:paraId="16B0CFB4" w14:textId="193E8F4D" w:rsidR="00E76DC5" w:rsidRPr="002D648E" w:rsidDel="002D648E" w:rsidRDefault="00E76DC5" w:rsidP="00E35D28">
            <w:pPr>
              <w:rPr>
                <w:del w:id="167" w:author="James Faas" w:date="2022-11-24T08:39:00Z"/>
                <w:color w:val="FF0000"/>
                <w:rPrChange w:id="168" w:author="James Faas" w:date="2022-11-24T08:39:00Z">
                  <w:rPr>
                    <w:del w:id="169" w:author="James Faas" w:date="2022-11-24T08:39:00Z"/>
                  </w:rPr>
                </w:rPrChange>
              </w:rPr>
            </w:pPr>
            <w:del w:id="170" w:author="James Faas" w:date="2022-11-24T08:39:00Z">
              <w:r w:rsidRPr="002D648E" w:rsidDel="002D648E">
                <w:rPr>
                  <w:color w:val="FF0000"/>
                  <w:rPrChange w:id="171" w:author="James Faas" w:date="2022-11-24T08:39:00Z">
                    <w:rPr/>
                  </w:rPrChange>
                </w:rPr>
                <w:delText>June 13, 2016</w:delText>
              </w:r>
            </w:del>
          </w:p>
        </w:tc>
        <w:tc>
          <w:tcPr>
            <w:tcW w:w="5863" w:type="dxa"/>
            <w:tcBorders>
              <w:top w:val="single" w:sz="6" w:space="0" w:color="auto"/>
              <w:left w:val="single" w:sz="6" w:space="0" w:color="auto"/>
              <w:bottom w:val="double" w:sz="6" w:space="0" w:color="auto"/>
              <w:right w:val="double" w:sz="6" w:space="0" w:color="auto"/>
            </w:tcBorders>
          </w:tcPr>
          <w:p w14:paraId="181CD800" w14:textId="41AAFAEB" w:rsidR="00E76DC5" w:rsidRPr="002D648E" w:rsidDel="002D648E" w:rsidRDefault="00E76DC5" w:rsidP="00DD50B9">
            <w:pPr>
              <w:rPr>
                <w:del w:id="172" w:author="James Faas" w:date="2022-11-24T08:39:00Z"/>
                <w:color w:val="FF0000"/>
                <w:rPrChange w:id="173" w:author="James Faas" w:date="2022-11-24T08:39:00Z">
                  <w:rPr>
                    <w:del w:id="174" w:author="James Faas" w:date="2022-11-24T08:39:00Z"/>
                  </w:rPr>
                </w:rPrChange>
              </w:rPr>
            </w:pPr>
            <w:del w:id="175" w:author="James Faas" w:date="2022-11-24T08:39:00Z">
              <w:r w:rsidRPr="002D648E" w:rsidDel="002D648E">
                <w:rPr>
                  <w:color w:val="FF0000"/>
                  <w:rPrChange w:id="176" w:author="James Faas" w:date="2022-11-24T08:39:00Z">
                    <w:rPr/>
                  </w:rPrChange>
                </w:rPr>
                <w:delText>Phase 2 update, incorporation of PS Division 08 71 60 – Door Hardware into specification detailing high security lock system to be employed at all facilities. (AV)</w:delText>
              </w:r>
            </w:del>
          </w:p>
        </w:tc>
      </w:tr>
    </w:tbl>
    <w:p w14:paraId="3787C9A9" w14:textId="6FA4ABFB" w:rsidR="00FA4CD9" w:rsidRPr="002D648E" w:rsidDel="002D648E" w:rsidRDefault="00FA4CD9" w:rsidP="00FA4CD9">
      <w:pPr>
        <w:pStyle w:val="Heading1"/>
        <w:numPr>
          <w:ilvl w:val="0"/>
          <w:numId w:val="0"/>
        </w:numPr>
        <w:tabs>
          <w:tab w:val="left" w:pos="1080"/>
        </w:tabs>
        <w:rPr>
          <w:del w:id="177" w:author="James Faas" w:date="2022-11-24T08:39:00Z"/>
        </w:rPr>
      </w:pPr>
    </w:p>
    <w:p w14:paraId="6F5025A5" w14:textId="1B66C11C" w:rsidR="00FA4CD9" w:rsidRPr="002D648E" w:rsidDel="002D648E" w:rsidRDefault="00FA4CD9" w:rsidP="00FA4CD9">
      <w:pPr>
        <w:pStyle w:val="BodyText"/>
        <w:rPr>
          <w:del w:id="178" w:author="James Faas" w:date="2022-11-24T08:39:00Z"/>
          <w:rFonts w:ascii="Calibri" w:hAnsi="Calibri"/>
        </w:rPr>
      </w:pPr>
    </w:p>
    <w:p w14:paraId="70C10F31" w14:textId="52CA5C75" w:rsidR="00FA4CD9" w:rsidRPr="002D648E" w:rsidDel="002D648E" w:rsidRDefault="00FA4CD9" w:rsidP="00FA4CD9">
      <w:pPr>
        <w:pStyle w:val="BodyText"/>
        <w:pBdr>
          <w:top w:val="single" w:sz="4" w:space="1" w:color="auto"/>
          <w:left w:val="single" w:sz="4" w:space="0" w:color="auto"/>
          <w:bottom w:val="single" w:sz="4" w:space="1" w:color="auto"/>
          <w:right w:val="single" w:sz="4" w:space="4" w:color="auto"/>
        </w:pBdr>
        <w:rPr>
          <w:del w:id="179" w:author="James Faas" w:date="2022-11-24T08:39:00Z"/>
          <w:rFonts w:ascii="Calibri" w:hAnsi="Calibri"/>
        </w:rPr>
      </w:pPr>
      <w:del w:id="180" w:author="James Faas" w:date="2022-11-24T08:39:00Z">
        <w:r w:rsidRPr="002D648E" w:rsidDel="002D648E">
          <w:rPr>
            <w:rFonts w:ascii="Calibri" w:hAnsi="Calibri"/>
          </w:rPr>
          <w:delText>NOTE:</w:delText>
        </w:r>
      </w:del>
    </w:p>
    <w:p w14:paraId="3970CC81" w14:textId="3A873680" w:rsidR="00FA4CD9" w:rsidRPr="002D648E" w:rsidDel="002D648E" w:rsidRDefault="00FA4CD9" w:rsidP="00FA4CD9">
      <w:pPr>
        <w:pStyle w:val="BodyText"/>
        <w:pBdr>
          <w:top w:val="single" w:sz="4" w:space="1" w:color="auto"/>
          <w:left w:val="single" w:sz="4" w:space="0" w:color="auto"/>
          <w:bottom w:val="single" w:sz="4" w:space="1" w:color="auto"/>
          <w:right w:val="single" w:sz="4" w:space="4" w:color="auto"/>
        </w:pBdr>
        <w:rPr>
          <w:del w:id="181" w:author="James Faas" w:date="2022-11-24T08:39:00Z"/>
          <w:rFonts w:ascii="Calibri" w:hAnsi="Calibri"/>
        </w:rPr>
      </w:pPr>
      <w:del w:id="182" w:author="James Faas" w:date="2022-11-24T08:39:00Z">
        <w:r w:rsidRPr="002D648E" w:rsidDel="002D648E">
          <w:rPr>
            <w:rFonts w:ascii="Calibri" w:hAnsi="Calibri"/>
          </w:rPr>
          <w:delText>This is a CONTROLLED Document. Any documents appearing in paper form are not controlled and should be checked against the on-line file version prior to use.</w:delText>
        </w:r>
      </w:del>
    </w:p>
    <w:p w14:paraId="37623486" w14:textId="6C742617" w:rsidR="00FA4CD9" w:rsidRPr="002D648E" w:rsidDel="002D648E" w:rsidRDefault="00FA4CD9" w:rsidP="00FA4CD9">
      <w:pPr>
        <w:pStyle w:val="BodyText"/>
        <w:pBdr>
          <w:top w:val="single" w:sz="4" w:space="1" w:color="auto"/>
          <w:left w:val="single" w:sz="4" w:space="0" w:color="auto"/>
          <w:bottom w:val="single" w:sz="4" w:space="1" w:color="auto"/>
          <w:right w:val="single" w:sz="4" w:space="4" w:color="auto"/>
        </w:pBdr>
        <w:rPr>
          <w:del w:id="183" w:author="James Faas" w:date="2022-11-24T08:39:00Z"/>
          <w:rFonts w:ascii="Calibri" w:hAnsi="Calibri"/>
        </w:rPr>
      </w:pPr>
      <w:del w:id="184" w:author="James Faas" w:date="2022-11-24T08:39:00Z">
        <w:r w:rsidRPr="002D648E" w:rsidDel="002D648E">
          <w:rPr>
            <w:rFonts w:ascii="Calibri" w:hAnsi="Calibri"/>
            <w:b/>
            <w:bCs/>
          </w:rPr>
          <w:delText xml:space="preserve">Notice: </w:delText>
        </w:r>
        <w:r w:rsidRPr="002D648E" w:rsidDel="002D648E">
          <w:rPr>
            <w:rFonts w:ascii="Calibri" w:hAnsi="Calibri"/>
          </w:rPr>
          <w:delText>This Document hardcopy must be used for reference purpose only.</w:delText>
        </w:r>
      </w:del>
    </w:p>
    <w:p w14:paraId="4D85D358" w14:textId="3434B1AF" w:rsidR="00FA4CD9" w:rsidRPr="002D648E" w:rsidDel="002D648E" w:rsidRDefault="00FA4CD9" w:rsidP="00FA4CD9">
      <w:pPr>
        <w:pStyle w:val="BodyText"/>
        <w:pBdr>
          <w:top w:val="single" w:sz="4" w:space="1" w:color="auto"/>
          <w:left w:val="single" w:sz="4" w:space="0" w:color="auto"/>
          <w:bottom w:val="single" w:sz="4" w:space="1" w:color="auto"/>
          <w:right w:val="single" w:sz="4" w:space="4" w:color="auto"/>
        </w:pBdr>
        <w:rPr>
          <w:del w:id="185" w:author="James Faas" w:date="2022-11-24T08:39:00Z"/>
          <w:rFonts w:ascii="Calibri" w:hAnsi="Calibri"/>
          <w:b/>
          <w:bCs/>
        </w:rPr>
      </w:pPr>
      <w:del w:id="186" w:author="James Faas" w:date="2022-11-24T08:39:00Z">
        <w:r w:rsidRPr="002D648E" w:rsidDel="002D648E">
          <w:rPr>
            <w:rFonts w:ascii="Calibri" w:hAnsi="Calibri"/>
            <w:b/>
          </w:rPr>
          <w:delText>The on-line copy is the current version of the document.</w:delText>
        </w:r>
      </w:del>
    </w:p>
    <w:p w14:paraId="2209A891" w14:textId="64915579" w:rsidR="00FA4CD9" w:rsidRPr="002D648E" w:rsidDel="002D648E" w:rsidRDefault="00FA4CD9" w:rsidP="00FA4CD9">
      <w:pPr>
        <w:pStyle w:val="Heading1"/>
        <w:numPr>
          <w:ilvl w:val="0"/>
          <w:numId w:val="0"/>
        </w:numPr>
        <w:tabs>
          <w:tab w:val="left" w:pos="1080"/>
        </w:tabs>
        <w:rPr>
          <w:del w:id="187" w:author="James Faas" w:date="2022-11-24T08:39:00Z"/>
        </w:rPr>
      </w:pPr>
    </w:p>
    <w:p w14:paraId="67949518" w14:textId="3688E710" w:rsidR="00E930FC" w:rsidRPr="002D648E" w:rsidDel="002D648E" w:rsidRDefault="00E930FC" w:rsidP="00365A41">
      <w:pPr>
        <w:pStyle w:val="BodyText"/>
        <w:rPr>
          <w:del w:id="188" w:author="James Faas" w:date="2022-11-24T08:39:00Z"/>
          <w:rFonts w:ascii="Calibri" w:hAnsi="Calibri"/>
        </w:rPr>
      </w:pPr>
    </w:p>
    <w:p w14:paraId="4A28B26E" w14:textId="77777777" w:rsidR="00E930FC" w:rsidRPr="002D648E" w:rsidDel="002D648E" w:rsidRDefault="00E930FC" w:rsidP="00365A41">
      <w:pPr>
        <w:pStyle w:val="BodyText"/>
        <w:rPr>
          <w:del w:id="189" w:author="James Faas" w:date="2022-11-24T08:39:00Z"/>
          <w:rFonts w:ascii="Calibri" w:hAnsi="Calibri"/>
        </w:rPr>
      </w:pPr>
    </w:p>
    <w:p w14:paraId="1651F157" w14:textId="77777777" w:rsidR="00E930FC" w:rsidRPr="002D648E" w:rsidDel="002D648E" w:rsidRDefault="00E930FC" w:rsidP="00365A41">
      <w:pPr>
        <w:pStyle w:val="BodyText"/>
        <w:rPr>
          <w:del w:id="190" w:author="James Faas" w:date="2022-11-24T08:39:00Z"/>
          <w:rFonts w:ascii="Calibri" w:hAnsi="Calibri"/>
        </w:rPr>
      </w:pPr>
    </w:p>
    <w:p w14:paraId="24CC52F9" w14:textId="77777777" w:rsidR="002D648E" w:rsidRPr="002D648E" w:rsidRDefault="00FA4CD9" w:rsidP="002D648E">
      <w:pPr>
        <w:pStyle w:val="Heading1"/>
        <w:numPr>
          <w:ilvl w:val="0"/>
          <w:numId w:val="0"/>
        </w:numPr>
        <w:tabs>
          <w:tab w:val="left" w:pos="1080"/>
        </w:tabs>
        <w:rPr>
          <w:ins w:id="191" w:author="James Faas" w:date="2022-11-24T08:39:00Z"/>
        </w:rPr>
        <w:pPrChange w:id="192" w:author="James Faas" w:date="2022-11-24T08:39:00Z">
          <w:pPr>
            <w:pStyle w:val="Heading1"/>
            <w:tabs>
              <w:tab w:val="left" w:pos="1080"/>
            </w:tabs>
            <w:ind w:left="1080" w:hanging="1080"/>
          </w:pPr>
        </w:pPrChange>
      </w:pPr>
      <w:del w:id="193" w:author="James Faas" w:date="2022-11-24T08:39:00Z">
        <w:r w:rsidRPr="002D648E" w:rsidDel="002D648E">
          <w:br w:type="page"/>
        </w:r>
      </w:del>
    </w:p>
    <w:p w14:paraId="60A4661A" w14:textId="6A42EEB4" w:rsidR="00F6204E" w:rsidRPr="002D648E" w:rsidRDefault="00960901" w:rsidP="00F5273F">
      <w:pPr>
        <w:pStyle w:val="Heading1"/>
        <w:tabs>
          <w:tab w:val="left" w:pos="1080"/>
        </w:tabs>
        <w:ind w:left="1080" w:hanging="1080"/>
      </w:pPr>
      <w:r w:rsidRPr="002D648E">
        <w:t>GEneral</w:t>
      </w:r>
    </w:p>
    <w:p w14:paraId="1DEDE8EF" w14:textId="77777777" w:rsidR="00C80C03" w:rsidRPr="002D648E" w:rsidRDefault="00DA097A" w:rsidP="00DA097A">
      <w:pPr>
        <w:pStyle w:val="Heading2"/>
      </w:pPr>
      <w:r w:rsidRPr="002D648E">
        <w:t>Related</w:t>
      </w:r>
      <w:r w:rsidR="008D07F1" w:rsidRPr="002D648E">
        <w:t xml:space="preserve"> </w:t>
      </w:r>
      <w:r w:rsidR="00B63BC4" w:rsidRPr="002D648E">
        <w:t>Sections</w:t>
      </w:r>
    </w:p>
    <w:p w14:paraId="4B0DEB78" w14:textId="77777777" w:rsidR="008A7E84" w:rsidRPr="002D648E" w:rsidDel="00DB6150" w:rsidRDefault="008A7E84" w:rsidP="00AF0736">
      <w:pPr>
        <w:pStyle w:val="Heading3"/>
        <w:numPr>
          <w:ilvl w:val="0"/>
          <w:numId w:val="0"/>
        </w:numPr>
        <w:tabs>
          <w:tab w:val="left" w:pos="709"/>
        </w:tabs>
        <w:ind w:left="709"/>
        <w:rPr>
          <w:del w:id="194" w:author="Mabel Chow" w:date="2022-04-26T14:11:00Z"/>
          <w:rFonts w:cs="Arial"/>
          <w:i/>
          <w:rPrChange w:id="195" w:author="James Faas" w:date="2022-11-24T08:39:00Z">
            <w:rPr>
              <w:del w:id="196" w:author="Mabel Chow" w:date="2022-04-26T14:11:00Z"/>
              <w:rFonts w:cs="Arial"/>
              <w:i/>
              <w:highlight w:val="yellow"/>
            </w:rPr>
          </w:rPrChange>
        </w:rPr>
      </w:pPr>
      <w:del w:id="197" w:author="Mabel Chow" w:date="2022-04-26T14:11:00Z">
        <w:r w:rsidRPr="002D648E" w:rsidDel="00DB6150">
          <w:rPr>
            <w:rFonts w:cs="Arial"/>
            <w:i/>
            <w:rPrChange w:id="198" w:author="James Faas" w:date="2022-11-24T08:39:00Z">
              <w:rPr>
                <w:rFonts w:cs="Arial"/>
                <w:i/>
                <w:highlight w:val="yellow"/>
              </w:rPr>
            </w:rPrChange>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700F41D8" w14:textId="77777777" w:rsidR="008A7E84" w:rsidRPr="002D648E" w:rsidDel="00DB6150" w:rsidRDefault="008A7E84" w:rsidP="00AF0736">
      <w:pPr>
        <w:pStyle w:val="Heading3"/>
        <w:numPr>
          <w:ilvl w:val="0"/>
          <w:numId w:val="0"/>
        </w:numPr>
        <w:tabs>
          <w:tab w:val="left" w:pos="709"/>
        </w:tabs>
        <w:ind w:left="709"/>
        <w:rPr>
          <w:del w:id="199" w:author="Mabel Chow" w:date="2022-04-26T14:11:00Z"/>
          <w:rFonts w:cs="Arial"/>
          <w:i/>
          <w:rPrChange w:id="200" w:author="James Faas" w:date="2022-11-24T08:39:00Z">
            <w:rPr>
              <w:del w:id="201" w:author="Mabel Chow" w:date="2022-04-26T14:11:00Z"/>
              <w:rFonts w:cs="Arial"/>
              <w:i/>
              <w:highlight w:val="yellow"/>
            </w:rPr>
          </w:rPrChange>
        </w:rPr>
      </w:pPr>
    </w:p>
    <w:p w14:paraId="145DE0DA" w14:textId="77777777" w:rsidR="008A7E84" w:rsidRPr="002D648E" w:rsidDel="00DB6150" w:rsidRDefault="008A7E84" w:rsidP="00AF0736">
      <w:pPr>
        <w:pStyle w:val="Heading3"/>
        <w:numPr>
          <w:ilvl w:val="0"/>
          <w:numId w:val="0"/>
        </w:numPr>
        <w:tabs>
          <w:tab w:val="left" w:pos="709"/>
        </w:tabs>
        <w:ind w:left="709"/>
        <w:rPr>
          <w:del w:id="202" w:author="Mabel Chow" w:date="2022-04-26T14:11:00Z"/>
          <w:rFonts w:cs="Arial"/>
          <w:i/>
          <w:rPrChange w:id="203" w:author="James Faas" w:date="2022-11-24T08:39:00Z">
            <w:rPr>
              <w:del w:id="204" w:author="Mabel Chow" w:date="2022-04-26T14:11:00Z"/>
              <w:rFonts w:cs="Arial"/>
              <w:i/>
              <w:highlight w:val="yellow"/>
            </w:rPr>
          </w:rPrChange>
        </w:rPr>
      </w:pPr>
      <w:del w:id="205" w:author="Mabel Chow" w:date="2022-04-26T14:11:00Z">
        <w:r w:rsidRPr="002D648E" w:rsidDel="00DB6150">
          <w:rPr>
            <w:rFonts w:cs="Arial"/>
            <w:i/>
            <w:rPrChange w:id="206" w:author="James Faas" w:date="2022-11-24T08:39:00Z">
              <w:rPr>
                <w:rFonts w:cs="Arial"/>
                <w:i/>
                <w:highlight w:val="yellow"/>
              </w:rPr>
            </w:rPrChange>
          </w:rPr>
          <w:delText>Cross-referencing here may also be used to coordinate assemblies or systems whose components may span multiple Sections and which must meet certain performance requirements as an assembly or system.</w:delText>
        </w:r>
      </w:del>
    </w:p>
    <w:p w14:paraId="7087B587" w14:textId="77777777" w:rsidR="008A7E84" w:rsidRPr="002D648E" w:rsidDel="00DB6150" w:rsidRDefault="008A7E84" w:rsidP="00AF0736">
      <w:pPr>
        <w:pStyle w:val="Heading3"/>
        <w:numPr>
          <w:ilvl w:val="0"/>
          <w:numId w:val="0"/>
        </w:numPr>
        <w:tabs>
          <w:tab w:val="left" w:pos="709"/>
        </w:tabs>
        <w:ind w:left="709"/>
        <w:rPr>
          <w:del w:id="207" w:author="Mabel Chow" w:date="2022-04-26T14:11:00Z"/>
          <w:rFonts w:cs="Arial"/>
          <w:i/>
          <w:rPrChange w:id="208" w:author="James Faas" w:date="2022-11-24T08:39:00Z">
            <w:rPr>
              <w:del w:id="209" w:author="Mabel Chow" w:date="2022-04-26T14:11:00Z"/>
              <w:rFonts w:cs="Arial"/>
              <w:i/>
              <w:highlight w:val="yellow"/>
            </w:rPr>
          </w:rPrChange>
        </w:rPr>
      </w:pPr>
    </w:p>
    <w:p w14:paraId="214BEDF0" w14:textId="77777777" w:rsidR="008A7E84" w:rsidRPr="002D648E" w:rsidDel="00DB6150" w:rsidRDefault="008A7E84" w:rsidP="00AF0736">
      <w:pPr>
        <w:pStyle w:val="Heading3"/>
        <w:numPr>
          <w:ilvl w:val="0"/>
          <w:numId w:val="0"/>
        </w:numPr>
        <w:tabs>
          <w:tab w:val="left" w:pos="709"/>
        </w:tabs>
        <w:ind w:left="709"/>
        <w:rPr>
          <w:del w:id="210" w:author="Mabel Chow" w:date="2022-04-26T14:11:00Z"/>
          <w:rFonts w:cs="Arial"/>
          <w:i/>
          <w:rPrChange w:id="211" w:author="James Faas" w:date="2022-11-24T08:39:00Z">
            <w:rPr>
              <w:del w:id="212" w:author="Mabel Chow" w:date="2022-04-26T14:11:00Z"/>
              <w:rFonts w:cs="Arial"/>
              <w:i/>
              <w:highlight w:val="yellow"/>
            </w:rPr>
          </w:rPrChange>
        </w:rPr>
      </w:pPr>
      <w:del w:id="213" w:author="Mabel Chow" w:date="2022-04-26T14:11:00Z">
        <w:r w:rsidRPr="002D648E" w:rsidDel="00DB6150">
          <w:rPr>
            <w:rFonts w:cs="Arial"/>
            <w:i/>
            <w:rPrChange w:id="214" w:author="James Faas" w:date="2022-11-24T08:39:00Z">
              <w:rPr>
                <w:rFonts w:cs="Arial"/>
                <w:i/>
                <w:highlight w:val="yellow"/>
              </w:rPr>
            </w:rPrChange>
          </w:rPr>
          <w:delText>Contractor is responsible for coordination of the Work.</w:delText>
        </w:r>
      </w:del>
    </w:p>
    <w:p w14:paraId="78F3C742" w14:textId="77777777" w:rsidR="008A7E84" w:rsidRPr="002D648E" w:rsidDel="00DB6150" w:rsidRDefault="008A7E84" w:rsidP="00AF0736">
      <w:pPr>
        <w:pStyle w:val="Heading3"/>
        <w:numPr>
          <w:ilvl w:val="0"/>
          <w:numId w:val="0"/>
        </w:numPr>
        <w:tabs>
          <w:tab w:val="left" w:pos="709"/>
        </w:tabs>
        <w:ind w:left="709"/>
        <w:rPr>
          <w:del w:id="215" w:author="Mabel Chow" w:date="2022-04-26T14:11:00Z"/>
          <w:rFonts w:cs="Arial"/>
          <w:i/>
          <w:rPrChange w:id="216" w:author="James Faas" w:date="2022-11-24T08:39:00Z">
            <w:rPr>
              <w:del w:id="217" w:author="Mabel Chow" w:date="2022-04-26T14:11:00Z"/>
              <w:rFonts w:cs="Arial"/>
              <w:i/>
              <w:highlight w:val="yellow"/>
            </w:rPr>
          </w:rPrChange>
        </w:rPr>
      </w:pPr>
    </w:p>
    <w:p w14:paraId="3B301C39" w14:textId="77777777" w:rsidR="008A7E84" w:rsidRPr="002D648E" w:rsidDel="00DB6150" w:rsidRDefault="008A7E84" w:rsidP="00AF0736">
      <w:pPr>
        <w:pStyle w:val="Heading3"/>
        <w:numPr>
          <w:ilvl w:val="0"/>
          <w:numId w:val="0"/>
        </w:numPr>
        <w:tabs>
          <w:tab w:val="left" w:pos="709"/>
        </w:tabs>
        <w:ind w:left="709"/>
        <w:rPr>
          <w:del w:id="218" w:author="Mabel Chow" w:date="2022-04-26T14:11:00Z"/>
          <w:rFonts w:cs="Arial"/>
          <w:i/>
          <w:rPrChange w:id="219" w:author="James Faas" w:date="2022-11-24T08:39:00Z">
            <w:rPr>
              <w:del w:id="220" w:author="Mabel Chow" w:date="2022-04-26T14:11:00Z"/>
              <w:rFonts w:cs="Arial"/>
              <w:i/>
              <w:highlight w:val="yellow"/>
            </w:rPr>
          </w:rPrChange>
        </w:rPr>
      </w:pPr>
      <w:del w:id="221" w:author="Mabel Chow" w:date="2022-04-26T14:11:00Z">
        <w:r w:rsidRPr="002D648E" w:rsidDel="00DB6150">
          <w:rPr>
            <w:rFonts w:cs="Arial"/>
            <w:i/>
            <w:rPrChange w:id="222" w:author="James Faas" w:date="2022-11-24T08:39:00Z">
              <w:rPr>
                <w:rFonts w:cs="Arial"/>
                <w:i/>
                <w:highlight w:val="yellow"/>
              </w:rPr>
            </w:rPrChange>
          </w:rPr>
          <w:delText>This Section is to be completed/updated during the design development by the Consultant. If it is not applicable to the section for the specific project it may be deleted.]</w:delText>
        </w:r>
      </w:del>
    </w:p>
    <w:p w14:paraId="3FB78A41" w14:textId="77777777" w:rsidR="008A7E84" w:rsidRPr="002D648E" w:rsidDel="00DB6150" w:rsidRDefault="008A7E84" w:rsidP="00AF0736">
      <w:pPr>
        <w:pStyle w:val="Heading3"/>
        <w:numPr>
          <w:ilvl w:val="0"/>
          <w:numId w:val="0"/>
        </w:numPr>
        <w:tabs>
          <w:tab w:val="left" w:pos="709"/>
        </w:tabs>
        <w:ind w:left="709"/>
        <w:rPr>
          <w:del w:id="223" w:author="Mabel Chow" w:date="2022-04-26T14:11:00Z"/>
          <w:rFonts w:cs="Arial"/>
          <w:i/>
          <w:rPrChange w:id="224" w:author="James Faas" w:date="2022-11-24T08:39:00Z">
            <w:rPr>
              <w:del w:id="225" w:author="Mabel Chow" w:date="2022-04-26T14:11:00Z"/>
              <w:rFonts w:cs="Arial"/>
              <w:i/>
              <w:highlight w:val="yellow"/>
            </w:rPr>
          </w:rPrChange>
        </w:rPr>
      </w:pPr>
    </w:p>
    <w:p w14:paraId="7F3FA764" w14:textId="77777777" w:rsidR="008A7E84" w:rsidRPr="002D648E" w:rsidDel="00DB6150" w:rsidRDefault="008A7E84" w:rsidP="00AF0736">
      <w:pPr>
        <w:pStyle w:val="Heading3"/>
        <w:numPr>
          <w:ilvl w:val="0"/>
          <w:numId w:val="0"/>
        </w:numPr>
        <w:tabs>
          <w:tab w:val="left" w:pos="709"/>
        </w:tabs>
        <w:ind w:left="709"/>
        <w:rPr>
          <w:del w:id="226" w:author="Mabel Chow" w:date="2022-04-26T14:11:00Z"/>
          <w:rFonts w:cs="Arial"/>
          <w:i/>
        </w:rPr>
      </w:pPr>
      <w:del w:id="227" w:author="Mabel Chow" w:date="2022-04-26T14:11:00Z">
        <w:r w:rsidRPr="002D648E" w:rsidDel="00DB6150">
          <w:rPr>
            <w:rFonts w:cs="Arial"/>
            <w:i/>
            <w:rPrChange w:id="228" w:author="James Faas" w:date="2022-11-24T08:39:00Z">
              <w:rPr>
                <w:rFonts w:cs="Arial"/>
                <w:i/>
                <w:highlight w:val="yellow"/>
              </w:rPr>
            </w:rPrChange>
          </w:rPr>
          <w:delText>[List Sections specifying installation of products supplied but not installed under this Section and indicate specific items.]</w:delText>
        </w:r>
      </w:del>
    </w:p>
    <w:p w14:paraId="4805A7FB" w14:textId="77777777" w:rsidR="008A7E84" w:rsidRPr="002D648E" w:rsidDel="00DB6150" w:rsidRDefault="008A7E84" w:rsidP="00AF0736">
      <w:pPr>
        <w:pStyle w:val="Heading3"/>
        <w:tabs>
          <w:tab w:val="clear" w:pos="1440"/>
          <w:tab w:val="left" w:pos="1418"/>
        </w:tabs>
        <w:ind w:left="1418" w:hanging="709"/>
        <w:rPr>
          <w:del w:id="229" w:author="Mabel Chow" w:date="2022-04-26T14:11:00Z"/>
        </w:rPr>
      </w:pPr>
      <w:del w:id="230" w:author="Mabel Chow" w:date="2022-04-26T14:11:00Z">
        <w:r w:rsidRPr="002D648E" w:rsidDel="00DB6150">
          <w:delText xml:space="preserve">Section </w:delText>
        </w:r>
        <w:r w:rsidRPr="002D648E" w:rsidDel="00DB6150">
          <w:rPr>
            <w:rPrChange w:id="231" w:author="James Faas" w:date="2022-11-24T08:39:00Z">
              <w:rPr>
                <w:highlight w:val="yellow"/>
              </w:rPr>
            </w:rPrChange>
          </w:rPr>
          <w:delText>[______ – ____________]:</w:delText>
        </w:r>
        <w:r w:rsidRPr="002D648E" w:rsidDel="00DB6150">
          <w:delText xml:space="preserve">  Execution requirements for </w:delText>
        </w:r>
        <w:r w:rsidRPr="002D648E" w:rsidDel="00DB6150">
          <w:rPr>
            <w:rPrChange w:id="232" w:author="James Faas" w:date="2022-11-24T08:39:00Z">
              <w:rPr>
                <w:highlight w:val="yellow"/>
              </w:rPr>
            </w:rPrChange>
          </w:rPr>
          <w:delText>...[item]...</w:delText>
        </w:r>
        <w:r w:rsidRPr="002D648E" w:rsidDel="00DB6150">
          <w:delText xml:space="preserve">  specified under this Section.</w:delText>
        </w:r>
      </w:del>
    </w:p>
    <w:p w14:paraId="1C0A1D61" w14:textId="77777777" w:rsidR="008A7E84" w:rsidRPr="002D648E" w:rsidDel="00DB6150" w:rsidRDefault="008A7E84" w:rsidP="00AF0736">
      <w:pPr>
        <w:pStyle w:val="Heading3"/>
        <w:numPr>
          <w:ilvl w:val="0"/>
          <w:numId w:val="0"/>
        </w:numPr>
        <w:tabs>
          <w:tab w:val="left" w:pos="1418"/>
        </w:tabs>
        <w:ind w:left="1418" w:hanging="709"/>
        <w:rPr>
          <w:del w:id="233" w:author="Mabel Chow" w:date="2022-04-26T14:11:00Z"/>
          <w:rFonts w:cs="Arial"/>
        </w:rPr>
      </w:pPr>
    </w:p>
    <w:p w14:paraId="4B15D9DF" w14:textId="77777777" w:rsidR="008A7E84" w:rsidRPr="002D648E" w:rsidDel="00DB6150" w:rsidRDefault="008A7E84" w:rsidP="00AF0736">
      <w:pPr>
        <w:pStyle w:val="Heading3"/>
        <w:numPr>
          <w:ilvl w:val="0"/>
          <w:numId w:val="0"/>
        </w:numPr>
        <w:tabs>
          <w:tab w:val="left" w:pos="1418"/>
        </w:tabs>
        <w:ind w:left="1418" w:hanging="709"/>
        <w:rPr>
          <w:del w:id="234" w:author="Mabel Chow" w:date="2022-04-26T14:11:00Z"/>
          <w:rFonts w:cs="Arial"/>
          <w:i/>
        </w:rPr>
      </w:pPr>
      <w:del w:id="235" w:author="Mabel Chow" w:date="2022-04-26T14:11:00Z">
        <w:r w:rsidRPr="002D648E" w:rsidDel="00DB6150">
          <w:rPr>
            <w:rFonts w:cs="Arial"/>
            <w:i/>
            <w:rPrChange w:id="236" w:author="James Faas" w:date="2022-11-24T08:39:00Z">
              <w:rPr>
                <w:rFonts w:cs="Arial"/>
                <w:i/>
                <w:highlight w:val="yellow"/>
              </w:rPr>
            </w:rPrChange>
          </w:rPr>
          <w:delText>[List Sections specifying products installed but not supplied under this Section and indicate specific items.]</w:delText>
        </w:r>
      </w:del>
    </w:p>
    <w:p w14:paraId="20540C5E" w14:textId="77777777" w:rsidR="008A7E84" w:rsidRPr="002D648E" w:rsidDel="00DB6150" w:rsidRDefault="008A7E84" w:rsidP="00AF0736">
      <w:pPr>
        <w:pStyle w:val="Heading3"/>
        <w:tabs>
          <w:tab w:val="clear" w:pos="1440"/>
          <w:tab w:val="left" w:pos="1418"/>
        </w:tabs>
        <w:ind w:left="1418" w:hanging="709"/>
        <w:rPr>
          <w:del w:id="237" w:author="Mabel Chow" w:date="2022-04-26T14:11:00Z"/>
        </w:rPr>
      </w:pPr>
      <w:del w:id="238" w:author="Mabel Chow" w:date="2022-04-26T14:11:00Z">
        <w:r w:rsidRPr="002D648E" w:rsidDel="00DB6150">
          <w:delText xml:space="preserve">Section </w:delText>
        </w:r>
        <w:r w:rsidRPr="002D648E" w:rsidDel="00DB6150">
          <w:rPr>
            <w:rPrChange w:id="239" w:author="James Faas" w:date="2022-11-24T08:39:00Z">
              <w:rPr>
                <w:highlight w:val="yellow"/>
              </w:rPr>
            </w:rPrChange>
          </w:rPr>
          <w:delText>[______ – ____________]:</w:delText>
        </w:r>
        <w:r w:rsidRPr="002D648E" w:rsidDel="00DB6150">
          <w:delText xml:space="preserve">  Product requirements for </w:delText>
        </w:r>
        <w:r w:rsidRPr="002D648E" w:rsidDel="00DB6150">
          <w:rPr>
            <w:rPrChange w:id="240" w:author="James Faas" w:date="2022-11-24T08:39:00Z">
              <w:rPr>
                <w:highlight w:val="yellow"/>
              </w:rPr>
            </w:rPrChange>
          </w:rPr>
          <w:delText>...[item]...</w:delText>
        </w:r>
        <w:r w:rsidRPr="002D648E" w:rsidDel="00DB6150">
          <w:delText xml:space="preserve">  for installation under this Section.</w:delText>
        </w:r>
      </w:del>
    </w:p>
    <w:p w14:paraId="536B2925" w14:textId="77777777" w:rsidR="008A7E84" w:rsidRPr="002D648E" w:rsidDel="00DB6150" w:rsidRDefault="008A7E84" w:rsidP="00AF0736">
      <w:pPr>
        <w:pStyle w:val="Heading3"/>
        <w:numPr>
          <w:ilvl w:val="0"/>
          <w:numId w:val="0"/>
        </w:numPr>
        <w:tabs>
          <w:tab w:val="left" w:pos="1418"/>
        </w:tabs>
        <w:ind w:left="1418" w:hanging="709"/>
        <w:rPr>
          <w:del w:id="241" w:author="Mabel Chow" w:date="2022-04-26T14:11:00Z"/>
          <w:rFonts w:cs="Arial"/>
        </w:rPr>
      </w:pPr>
    </w:p>
    <w:p w14:paraId="511656B8" w14:textId="77777777" w:rsidR="008A7E84" w:rsidRPr="002D648E" w:rsidDel="00DB6150" w:rsidRDefault="008A7E84" w:rsidP="00AF0736">
      <w:pPr>
        <w:pStyle w:val="Heading3"/>
        <w:numPr>
          <w:ilvl w:val="0"/>
          <w:numId w:val="0"/>
        </w:numPr>
        <w:tabs>
          <w:tab w:val="left" w:pos="1418"/>
        </w:tabs>
        <w:ind w:left="1418" w:hanging="709"/>
        <w:rPr>
          <w:del w:id="242" w:author="Mabel Chow" w:date="2022-04-26T14:11:00Z"/>
          <w:rFonts w:cs="Arial"/>
          <w:i/>
        </w:rPr>
      </w:pPr>
      <w:del w:id="243" w:author="Mabel Chow" w:date="2022-04-26T14:11:00Z">
        <w:r w:rsidRPr="002D648E" w:rsidDel="00DB6150">
          <w:rPr>
            <w:rFonts w:cs="Arial"/>
            <w:i/>
            <w:rPrChange w:id="244" w:author="James Faas" w:date="2022-11-24T08:39:00Z">
              <w:rPr>
                <w:rFonts w:cs="Arial"/>
                <w:i/>
                <w:highlight w:val="yellow"/>
              </w:rPr>
            </w:rPrChange>
          </w:rPr>
          <w:delText>[List Sections specifying related requirements.]</w:delText>
        </w:r>
      </w:del>
    </w:p>
    <w:p w14:paraId="6109A85C" w14:textId="77777777" w:rsidR="008A7E84" w:rsidRPr="002D648E" w:rsidDel="00DB6150" w:rsidRDefault="008A7E84" w:rsidP="00AF0736">
      <w:pPr>
        <w:pStyle w:val="Heading3"/>
        <w:tabs>
          <w:tab w:val="clear" w:pos="1440"/>
          <w:tab w:val="left" w:pos="1418"/>
        </w:tabs>
        <w:ind w:left="1418" w:hanging="709"/>
        <w:rPr>
          <w:del w:id="245" w:author="Mabel Chow" w:date="2022-04-26T14:11:00Z"/>
        </w:rPr>
      </w:pPr>
      <w:del w:id="246" w:author="Mabel Chow" w:date="2022-04-26T14:11:00Z">
        <w:r w:rsidRPr="002D648E" w:rsidDel="00DB6150">
          <w:delText xml:space="preserve">Section </w:delText>
        </w:r>
        <w:r w:rsidRPr="002D648E" w:rsidDel="00DB6150">
          <w:rPr>
            <w:rPrChange w:id="247" w:author="James Faas" w:date="2022-11-24T08:39:00Z">
              <w:rPr>
                <w:highlight w:val="yellow"/>
              </w:rPr>
            </w:rPrChange>
          </w:rPr>
          <w:delText>[______ – ____________]:</w:delText>
        </w:r>
        <w:r w:rsidRPr="002D648E" w:rsidDel="00DB6150">
          <w:delText xml:space="preserve">  [Optional short phrase indicating relationship].</w:delText>
        </w:r>
      </w:del>
    </w:p>
    <w:p w14:paraId="4A8CB141" w14:textId="77777777" w:rsidR="00800EED" w:rsidRPr="002D648E" w:rsidRDefault="00800EED" w:rsidP="00800EED">
      <w:pPr>
        <w:pStyle w:val="Heading3"/>
        <w:rPr>
          <w:ins w:id="248" w:author="Mabel Chow" w:date="2022-04-26T14:15:00Z"/>
          <w:rPrChange w:id="249" w:author="James Faas" w:date="2022-11-24T08:39:00Z">
            <w:rPr>
              <w:ins w:id="250" w:author="Mabel Chow" w:date="2022-04-26T14:15:00Z"/>
              <w:highlight w:val="yellow"/>
            </w:rPr>
          </w:rPrChange>
        </w:rPr>
      </w:pPr>
      <w:r w:rsidRPr="002D648E">
        <w:rPr>
          <w:rPrChange w:id="251" w:author="James Faas" w:date="2022-11-24T08:39:00Z">
            <w:rPr>
              <w:highlight w:val="yellow"/>
            </w:rPr>
          </w:rPrChange>
        </w:rPr>
        <w:t xml:space="preserve">Section 01300 - Submittals </w:t>
      </w:r>
    </w:p>
    <w:p w14:paraId="1278F0AB" w14:textId="77777777" w:rsidR="004A6F8D" w:rsidRPr="002D648E" w:rsidRDefault="004A6F8D" w:rsidP="00800EED">
      <w:pPr>
        <w:pStyle w:val="Heading3"/>
        <w:rPr>
          <w:rPrChange w:id="252" w:author="James Faas" w:date="2022-11-24T08:39:00Z">
            <w:rPr>
              <w:highlight w:val="yellow"/>
            </w:rPr>
          </w:rPrChange>
        </w:rPr>
      </w:pPr>
      <w:ins w:id="253" w:author="Mabel Chow" w:date="2022-04-26T14:15:00Z">
        <w:r w:rsidRPr="002D648E">
          <w:t>Section 08110 – Steel Doors and Frames</w:t>
        </w:r>
      </w:ins>
    </w:p>
    <w:p w14:paraId="44B592BB" w14:textId="77777777" w:rsidR="00800EED" w:rsidRPr="002D648E" w:rsidRDefault="00800EED" w:rsidP="00800EED">
      <w:pPr>
        <w:pStyle w:val="Heading3"/>
        <w:rPr>
          <w:color w:val="FF0000"/>
          <w:rPrChange w:id="254" w:author="James Faas" w:date="2022-11-24T08:39:00Z">
            <w:rPr/>
          </w:rPrChange>
        </w:rPr>
      </w:pPr>
      <w:r w:rsidRPr="002D648E">
        <w:rPr>
          <w:color w:val="FF0000"/>
          <w:rPrChange w:id="255" w:author="James Faas" w:date="2022-11-24T08:39:00Z">
            <w:rPr>
              <w:highlight w:val="yellow"/>
            </w:rPr>
          </w:rPrChange>
        </w:rPr>
        <w:t>Section 01600 – Material and Equipment</w:t>
      </w:r>
    </w:p>
    <w:p w14:paraId="04CAFC22" w14:textId="77777777" w:rsidR="00663CAE" w:rsidRPr="002D648E" w:rsidRDefault="00E76DC5" w:rsidP="00800EED">
      <w:pPr>
        <w:pStyle w:val="Heading3"/>
        <w:rPr>
          <w:color w:val="FF0000"/>
          <w:rPrChange w:id="256" w:author="James Faas" w:date="2022-11-24T08:39:00Z">
            <w:rPr/>
          </w:rPrChange>
        </w:rPr>
      </w:pPr>
      <w:commentRangeStart w:id="257"/>
      <w:r w:rsidRPr="002D648E">
        <w:rPr>
          <w:color w:val="FF0000"/>
          <w:rPrChange w:id="258" w:author="James Faas" w:date="2022-11-24T08:39:00Z">
            <w:rPr/>
          </w:rPrChange>
        </w:rPr>
        <w:t xml:space="preserve">York Region Property Services Branch, Buildings &amp; Facilities Design Standards and Guidelines: </w:t>
      </w:r>
    </w:p>
    <w:p w14:paraId="7A3762EA" w14:textId="77777777" w:rsidR="00E76DC5" w:rsidRPr="002D648E" w:rsidRDefault="00E76DC5" w:rsidP="00663CAE">
      <w:pPr>
        <w:pStyle w:val="Heading4"/>
        <w:rPr>
          <w:color w:val="FF0000"/>
          <w:rPrChange w:id="259" w:author="James Faas" w:date="2022-11-24T08:39:00Z">
            <w:rPr/>
          </w:rPrChange>
        </w:rPr>
      </w:pPr>
      <w:r w:rsidRPr="002D648E">
        <w:rPr>
          <w:color w:val="FF0000"/>
          <w:rPrChange w:id="260" w:author="James Faas" w:date="2022-11-24T08:39:00Z">
            <w:rPr/>
          </w:rPrChange>
        </w:rPr>
        <w:t xml:space="preserve">Division 08 71 </w:t>
      </w:r>
      <w:r w:rsidR="00663CAE" w:rsidRPr="002D648E">
        <w:rPr>
          <w:color w:val="FF0000"/>
          <w:rPrChange w:id="261" w:author="James Faas" w:date="2022-11-24T08:39:00Z">
            <w:rPr/>
          </w:rPrChange>
        </w:rPr>
        <w:t>60</w:t>
      </w:r>
      <w:r w:rsidRPr="002D648E">
        <w:rPr>
          <w:color w:val="FF0000"/>
          <w:rPrChange w:id="262" w:author="James Faas" w:date="2022-11-24T08:39:00Z">
            <w:rPr/>
          </w:rPrChange>
        </w:rPr>
        <w:t xml:space="preserve"> – Door Hardware</w:t>
      </w:r>
    </w:p>
    <w:p w14:paraId="39DA9E8C" w14:textId="77777777" w:rsidR="00663CAE" w:rsidRPr="002D648E" w:rsidRDefault="00663CAE" w:rsidP="00663CAE">
      <w:pPr>
        <w:pStyle w:val="Heading4"/>
        <w:rPr>
          <w:color w:val="FF0000"/>
          <w:rPrChange w:id="263" w:author="James Faas" w:date="2022-11-24T08:39:00Z">
            <w:rPr/>
          </w:rPrChange>
        </w:rPr>
      </w:pPr>
      <w:r w:rsidRPr="002D648E">
        <w:rPr>
          <w:color w:val="FF0000"/>
          <w:rPrChange w:id="264" w:author="James Faas" w:date="2022-11-24T08:39:00Z">
            <w:rPr/>
          </w:rPrChange>
        </w:rPr>
        <w:t>Division 28 00 00.01 – Security System Facility Design Guideline</w:t>
      </w:r>
    </w:p>
    <w:p w14:paraId="13013E4C" w14:textId="77777777" w:rsidR="00663CAE" w:rsidRPr="002D648E" w:rsidRDefault="00663CAE" w:rsidP="00663CAE">
      <w:pPr>
        <w:pStyle w:val="Heading4"/>
        <w:rPr>
          <w:color w:val="FF0000"/>
          <w:rPrChange w:id="265" w:author="James Faas" w:date="2022-11-24T08:39:00Z">
            <w:rPr/>
          </w:rPrChange>
        </w:rPr>
      </w:pPr>
      <w:r w:rsidRPr="002D648E">
        <w:rPr>
          <w:color w:val="FF0000"/>
          <w:rPrChange w:id="266" w:author="James Faas" w:date="2022-11-24T08:39:00Z">
            <w:rPr/>
          </w:rPrChange>
        </w:rPr>
        <w:t>Division 28 00 00.02 – Security System Specification</w:t>
      </w:r>
      <w:commentRangeEnd w:id="257"/>
      <w:r w:rsidR="00393B95" w:rsidRPr="002D648E">
        <w:rPr>
          <w:rStyle w:val="CommentReference"/>
        </w:rPr>
        <w:commentReference w:id="257"/>
      </w:r>
    </w:p>
    <w:p w14:paraId="31BFB07E" w14:textId="77777777" w:rsidR="0080433D" w:rsidRPr="00AC06E7" w:rsidRDefault="0080433D" w:rsidP="0080433D">
      <w:pPr>
        <w:pStyle w:val="Heading2"/>
      </w:pPr>
      <w:r w:rsidRPr="00AC06E7">
        <w:t>References</w:t>
      </w:r>
    </w:p>
    <w:p w14:paraId="21E2A52C" w14:textId="77777777" w:rsidR="0080433D" w:rsidRPr="00AC06E7" w:rsidDel="004A6F8D" w:rsidRDefault="0080433D" w:rsidP="00365A41">
      <w:pPr>
        <w:pStyle w:val="BodyText"/>
        <w:ind w:left="3600" w:hanging="2891"/>
        <w:rPr>
          <w:del w:id="267" w:author="Mabel Chow" w:date="2022-04-26T14:15:00Z"/>
          <w:rFonts w:ascii="Calibri" w:hAnsi="Calibri" w:cs="Arial"/>
          <w:i/>
        </w:rPr>
      </w:pPr>
      <w:del w:id="268" w:author="Mabel Chow" w:date="2022-04-26T14:15:00Z">
        <w:r w:rsidRPr="00AC06E7" w:rsidDel="004A6F8D">
          <w:rPr>
            <w:rFonts w:ascii="Calibri" w:hAnsi="Calibri" w:cs="Arial"/>
            <w:i/>
            <w:highlight w:val="yellow"/>
          </w:rPr>
          <w:delText>[Delete .1 if Section 01060 – Regulatory Requirements is included in Contract Documents.]</w:delText>
        </w:r>
      </w:del>
    </w:p>
    <w:p w14:paraId="0EE742D5" w14:textId="77777777" w:rsidR="0080433D" w:rsidRPr="00AC06E7" w:rsidRDefault="0080433D" w:rsidP="00365A41">
      <w:pPr>
        <w:pStyle w:val="Heading3"/>
        <w:tabs>
          <w:tab w:val="clear" w:pos="1440"/>
          <w:tab w:val="left" w:pos="1418"/>
        </w:tabs>
        <w:ind w:left="1418" w:hanging="709"/>
      </w:pPr>
      <w:r w:rsidRPr="00AC06E7">
        <w:t>Comply with the latest edition of the following statutes</w:t>
      </w:r>
      <w:r w:rsidR="001C62F1" w:rsidRPr="00AC06E7">
        <w:t>,</w:t>
      </w:r>
      <w:r w:rsidRPr="00AC06E7">
        <w:t xml:space="preserve"> codes</w:t>
      </w:r>
      <w:r w:rsidR="001C62F1" w:rsidRPr="00AC06E7">
        <w:t>,</w:t>
      </w:r>
      <w:r w:rsidRPr="00AC06E7">
        <w:t xml:space="preserve"> standards</w:t>
      </w:r>
      <w:r w:rsidR="001C62F1" w:rsidRPr="00AC06E7">
        <w:t>,</w:t>
      </w:r>
      <w:r w:rsidRPr="00AC06E7">
        <w:t xml:space="preserve"> and all amendments thereto</w:t>
      </w:r>
      <w:r w:rsidR="001C62F1" w:rsidRPr="00AC06E7">
        <w:t>:</w:t>
      </w:r>
    </w:p>
    <w:p w14:paraId="58FBA18C" w14:textId="77777777" w:rsidR="0080433D" w:rsidRPr="00AC06E7" w:rsidRDefault="0080433D" w:rsidP="00365A41">
      <w:pPr>
        <w:pStyle w:val="Heading4"/>
        <w:tabs>
          <w:tab w:val="left" w:pos="2127"/>
        </w:tabs>
        <w:ind w:left="2127" w:hanging="709"/>
      </w:pPr>
      <w:r w:rsidRPr="00AC06E7">
        <w:t>Canadian Steel Door and Frame Manufacturers’ Association (CSDFMA).</w:t>
      </w:r>
    </w:p>
    <w:p w14:paraId="48714C3A" w14:textId="77777777" w:rsidR="0080433D" w:rsidRPr="00AC06E7" w:rsidRDefault="0080433D" w:rsidP="00AC06E7">
      <w:pPr>
        <w:pStyle w:val="Heading5"/>
        <w:pPrChange w:id="269" w:author="James Faas" w:date="2022-11-24T08:39:00Z">
          <w:pPr>
            <w:pStyle w:val="Heading5"/>
            <w:tabs>
              <w:tab w:val="left" w:pos="2835"/>
            </w:tabs>
            <w:ind w:left="2835" w:hanging="708"/>
          </w:pPr>
        </w:pPrChange>
      </w:pPr>
      <w:r w:rsidRPr="00AC06E7">
        <w:t>CSDFMA Canadian Metric Guide for Steel Doors and Frames (Modular Construction): Standard hardware location dimensions</w:t>
      </w:r>
      <w:r w:rsidR="00F6068A" w:rsidRPr="00AC06E7">
        <w:t xml:space="preserve"> </w:t>
      </w:r>
      <w:del w:id="270" w:author="Mabel Chow" w:date="2022-04-26T14:14:00Z">
        <w:r w:rsidR="00F6068A" w:rsidRPr="00AC06E7" w:rsidDel="004A6F8D">
          <w:rPr>
            <w:i/>
            <w:highlight w:val="yellow"/>
          </w:rPr>
          <w:delText>[Consultant to amend to latest appropriate guide]</w:delText>
        </w:r>
        <w:r w:rsidRPr="00AC06E7" w:rsidDel="004A6F8D">
          <w:rPr>
            <w:i/>
            <w:highlight w:val="yellow"/>
          </w:rPr>
          <w:delText>.</w:delText>
        </w:r>
      </w:del>
    </w:p>
    <w:p w14:paraId="3D863B24" w14:textId="77777777" w:rsidR="0080433D" w:rsidRPr="00AC06E7" w:rsidRDefault="006505F3" w:rsidP="00365A41">
      <w:pPr>
        <w:pStyle w:val="Heading4"/>
        <w:tabs>
          <w:tab w:val="left" w:pos="2127"/>
        </w:tabs>
        <w:ind w:left="2127" w:hanging="709"/>
      </w:pPr>
      <w:r w:rsidRPr="00AC06E7">
        <w:t>Builders Hardware Manufacturer’s Association</w:t>
      </w:r>
      <w:r w:rsidR="000650E5" w:rsidRPr="00AC06E7">
        <w:t xml:space="preserve"> </w:t>
      </w:r>
      <w:r w:rsidRPr="00AC06E7">
        <w:t>(BHMA</w:t>
      </w:r>
      <w:r w:rsidR="00800EED" w:rsidRPr="00AC06E7">
        <w:t>):</w:t>
      </w:r>
    </w:p>
    <w:p w14:paraId="6197A766" w14:textId="35B7A96D" w:rsidR="0080433D" w:rsidRPr="009300D4" w:rsidDel="00AC06E7" w:rsidRDefault="0080433D" w:rsidP="00513E3E">
      <w:pPr>
        <w:pStyle w:val="Heading5"/>
        <w:rPr>
          <w:del w:id="271" w:author="James Faas" w:date="2022-11-24T08:49:00Z"/>
        </w:rPr>
      </w:pPr>
      <w:del w:id="272" w:author="James Faas" w:date="2022-11-24T08:49:00Z">
        <w:r w:rsidRPr="009300D4" w:rsidDel="00AC06E7">
          <w:delText>ANSI/BHMA A156.2</w:delText>
        </w:r>
        <w:r w:rsidR="00802618" w:rsidRPr="009300D4" w:rsidDel="00AC06E7">
          <w:delText>-2011</w:delText>
        </w:r>
        <w:r w:rsidRPr="009300D4" w:rsidDel="00AC06E7">
          <w:delText>, Bored and Preassembled Locks and Latches.</w:delText>
        </w:r>
      </w:del>
    </w:p>
    <w:p w14:paraId="11FDCD4C" w14:textId="400F246B" w:rsidR="0080433D" w:rsidRPr="009300D4" w:rsidRDefault="0080433D" w:rsidP="00513E3E">
      <w:pPr>
        <w:pStyle w:val="Heading5"/>
        <w:rPr>
          <w:ins w:id="273" w:author="James Faas" w:date="2022-11-24T08:49:00Z"/>
        </w:rPr>
      </w:pPr>
      <w:r w:rsidRPr="009300D4">
        <w:t>ANSI/BHMA A156.1</w:t>
      </w:r>
      <w:del w:id="274" w:author="James Faas" w:date="2022-11-24T08:49:00Z">
        <w:r w:rsidR="00F6068A" w:rsidRPr="009300D4" w:rsidDel="00AC06E7">
          <w:delText>-2013</w:delText>
        </w:r>
      </w:del>
      <w:r w:rsidRPr="009300D4">
        <w:t>, Butts and Hinges.</w:t>
      </w:r>
    </w:p>
    <w:p w14:paraId="1FF4F2E4" w14:textId="70182C59" w:rsidR="00AC06E7" w:rsidRPr="009300D4" w:rsidRDefault="00AC06E7" w:rsidP="00AC06E7">
      <w:pPr>
        <w:pStyle w:val="Heading5"/>
      </w:pPr>
      <w:ins w:id="275" w:author="James Faas" w:date="2022-11-24T08:49:00Z">
        <w:r w:rsidRPr="009300D4">
          <w:rPr>
            <w:rPrChange w:id="276" w:author="James Faas" w:date="2022-11-24T09:21:00Z">
              <w:rPr>
                <w:color w:val="FF0000"/>
              </w:rPr>
            </w:rPrChange>
          </w:rPr>
          <w:t>ANSI/BHMA A156.2, Bored and Preassembled Locks and Latches.</w:t>
        </w:r>
      </w:ins>
    </w:p>
    <w:p w14:paraId="50B99CE6" w14:textId="77777777" w:rsidR="0080433D" w:rsidRPr="009300D4" w:rsidRDefault="0080433D" w:rsidP="00513E3E">
      <w:pPr>
        <w:pStyle w:val="Heading5"/>
      </w:pPr>
      <w:r w:rsidRPr="009300D4">
        <w:lastRenderedPageBreak/>
        <w:t>ANSI/BHMA A156.3</w:t>
      </w:r>
      <w:del w:id="277" w:author="James Faas" w:date="2022-11-24T09:13:00Z">
        <w:r w:rsidR="007C6CF1" w:rsidRPr="009300D4" w:rsidDel="00AC265C">
          <w:delText>-2014</w:delText>
        </w:r>
      </w:del>
      <w:r w:rsidRPr="009300D4">
        <w:t>, Exit Devices.</w:t>
      </w:r>
    </w:p>
    <w:p w14:paraId="7BC4F78C" w14:textId="77777777" w:rsidR="0080433D" w:rsidRPr="009300D4" w:rsidDel="009300D4" w:rsidRDefault="0080433D" w:rsidP="00513E3E">
      <w:pPr>
        <w:pStyle w:val="Heading5"/>
        <w:rPr>
          <w:del w:id="278" w:author="James Faas" w:date="2022-11-24T09:20:00Z"/>
        </w:rPr>
      </w:pPr>
      <w:r w:rsidRPr="009300D4">
        <w:t>ANSI/BHMA A156.4</w:t>
      </w:r>
      <w:del w:id="279" w:author="James Faas" w:date="2022-11-24T08:59:00Z">
        <w:r w:rsidR="00F6068A" w:rsidRPr="009300D4" w:rsidDel="00D10367">
          <w:delText>-2013</w:delText>
        </w:r>
      </w:del>
      <w:r w:rsidRPr="009300D4">
        <w:t>, Door Controls</w:t>
      </w:r>
      <w:r w:rsidR="00F6068A" w:rsidRPr="009300D4">
        <w:t xml:space="preserve"> -</w:t>
      </w:r>
      <w:r w:rsidRPr="009300D4">
        <w:t>Closers.</w:t>
      </w:r>
    </w:p>
    <w:p w14:paraId="4E59A773" w14:textId="1509AC9D" w:rsidR="0080433D" w:rsidRPr="009300D4" w:rsidRDefault="0080433D" w:rsidP="009300D4">
      <w:pPr>
        <w:pStyle w:val="Heading5"/>
      </w:pPr>
      <w:del w:id="280" w:author="James Faas" w:date="2022-11-24T09:20:00Z">
        <w:r w:rsidRPr="009300D4" w:rsidDel="009300D4">
          <w:delText>ANSI/BHMA A156.5</w:delText>
        </w:r>
        <w:r w:rsidR="00F6068A" w:rsidRPr="009300D4" w:rsidDel="009300D4">
          <w:delText>-2014</w:delText>
        </w:r>
        <w:r w:rsidRPr="009300D4" w:rsidDel="009300D4">
          <w:delText xml:space="preserve">, </w:delText>
        </w:r>
        <w:r w:rsidR="00F6068A" w:rsidRPr="009300D4" w:rsidDel="009300D4">
          <w:delText>Cylinders and Input Devices for Locks</w:delText>
        </w:r>
        <w:r w:rsidRPr="009300D4" w:rsidDel="009300D4">
          <w:delText>.</w:delText>
        </w:r>
      </w:del>
    </w:p>
    <w:p w14:paraId="6079CEB4" w14:textId="77777777" w:rsidR="0080433D" w:rsidRPr="009300D4" w:rsidRDefault="0080433D" w:rsidP="00513E3E">
      <w:pPr>
        <w:pStyle w:val="Heading5"/>
      </w:pPr>
      <w:r w:rsidRPr="009300D4">
        <w:t>ANSI/BHMA A156.6</w:t>
      </w:r>
      <w:del w:id="281" w:author="James Faas" w:date="2022-11-24T08:58:00Z">
        <w:r w:rsidR="003B4FA9" w:rsidRPr="009300D4" w:rsidDel="00D10367">
          <w:delText>-2010</w:delText>
        </w:r>
      </w:del>
      <w:r w:rsidRPr="009300D4">
        <w:t>, Architectural Door Trim.</w:t>
      </w:r>
    </w:p>
    <w:p w14:paraId="3BFBA6C2" w14:textId="06BFAF0F" w:rsidR="0080433D" w:rsidRPr="009300D4" w:rsidDel="009300D4" w:rsidRDefault="0080433D" w:rsidP="00513E3E">
      <w:pPr>
        <w:pStyle w:val="Heading5"/>
        <w:rPr>
          <w:del w:id="282" w:author="James Faas" w:date="2022-11-24T09:21:00Z"/>
        </w:rPr>
      </w:pPr>
      <w:del w:id="283" w:author="James Faas" w:date="2022-11-24T09:21:00Z">
        <w:r w:rsidRPr="009300D4" w:rsidDel="009300D4">
          <w:delText>ANSI/BHMA A156.8</w:delText>
        </w:r>
        <w:r w:rsidR="003B4FA9" w:rsidRPr="009300D4" w:rsidDel="009300D4">
          <w:delText>-2010</w:delText>
        </w:r>
        <w:r w:rsidRPr="009300D4" w:rsidDel="009300D4">
          <w:delText xml:space="preserve">, Door Controls </w:delText>
        </w:r>
        <w:r w:rsidR="003B4FA9" w:rsidRPr="009300D4" w:rsidDel="009300D4">
          <w:delText xml:space="preserve">- </w:delText>
        </w:r>
        <w:r w:rsidRPr="009300D4" w:rsidDel="009300D4">
          <w:delText xml:space="preserve">Overhead </w:delText>
        </w:r>
        <w:r w:rsidR="003B4FA9" w:rsidRPr="009300D4" w:rsidDel="009300D4">
          <w:delText xml:space="preserve">Stops and </w:delText>
        </w:r>
        <w:r w:rsidRPr="009300D4" w:rsidDel="009300D4">
          <w:delText>Holders.</w:delText>
        </w:r>
      </w:del>
    </w:p>
    <w:p w14:paraId="40393260" w14:textId="4D31F7E4" w:rsidR="0080433D" w:rsidRPr="009300D4" w:rsidDel="009300D4" w:rsidRDefault="0080433D" w:rsidP="00513E3E">
      <w:pPr>
        <w:pStyle w:val="Heading5"/>
        <w:rPr>
          <w:del w:id="284" w:author="James Faas" w:date="2022-11-24T09:21:00Z"/>
        </w:rPr>
      </w:pPr>
      <w:del w:id="285" w:author="James Faas" w:date="2022-11-24T09:21:00Z">
        <w:r w:rsidRPr="009300D4" w:rsidDel="009300D4">
          <w:delText>ANSI/BHMA A156.10</w:delText>
        </w:r>
        <w:r w:rsidR="003B4FA9" w:rsidRPr="009300D4" w:rsidDel="009300D4">
          <w:delText>-2011</w:delText>
        </w:r>
        <w:r w:rsidRPr="009300D4" w:rsidDel="009300D4">
          <w:delText xml:space="preserve">, Power </w:delText>
        </w:r>
        <w:r w:rsidR="003B4FA9" w:rsidRPr="009300D4" w:rsidDel="009300D4">
          <w:delText>O</w:delText>
        </w:r>
        <w:r w:rsidRPr="009300D4" w:rsidDel="009300D4">
          <w:delText>perated Pedestrian Doors.</w:delText>
        </w:r>
      </w:del>
    </w:p>
    <w:p w14:paraId="6D4E54CE" w14:textId="67CB8AD1" w:rsidR="0080433D" w:rsidRPr="009300D4" w:rsidDel="00AC06E7" w:rsidRDefault="0080433D" w:rsidP="00513E3E">
      <w:pPr>
        <w:pStyle w:val="Heading5"/>
        <w:rPr>
          <w:del w:id="286" w:author="James Faas" w:date="2022-11-24T08:46:00Z"/>
        </w:rPr>
      </w:pPr>
      <w:del w:id="287" w:author="James Faas" w:date="2022-11-24T08:46:00Z">
        <w:r w:rsidRPr="009300D4" w:rsidDel="00AC06E7">
          <w:delText>ANSI/BHMA A156.12</w:delText>
        </w:r>
        <w:r w:rsidR="003B4FA9" w:rsidRPr="009300D4" w:rsidDel="00AC06E7">
          <w:delText>-2013</w:delText>
        </w:r>
        <w:r w:rsidRPr="009300D4" w:rsidDel="00AC06E7">
          <w:delText>, Interconnected Locks.</w:delText>
        </w:r>
      </w:del>
    </w:p>
    <w:p w14:paraId="71184B0F" w14:textId="70523F02" w:rsidR="0080433D" w:rsidRPr="009300D4" w:rsidDel="00AC06E7" w:rsidRDefault="0080433D" w:rsidP="00513E3E">
      <w:pPr>
        <w:pStyle w:val="Heading5"/>
        <w:rPr>
          <w:del w:id="288" w:author="James Faas" w:date="2022-11-24T08:46:00Z"/>
        </w:rPr>
      </w:pPr>
      <w:del w:id="289" w:author="James Faas" w:date="2022-11-24T08:46:00Z">
        <w:r w:rsidRPr="009300D4" w:rsidDel="00AC06E7">
          <w:delText>ANSI/BHMA A156.13</w:delText>
        </w:r>
        <w:r w:rsidR="003B4FA9" w:rsidRPr="009300D4" w:rsidDel="00AC06E7">
          <w:delText>-2012</w:delText>
        </w:r>
        <w:r w:rsidRPr="009300D4" w:rsidDel="00AC06E7">
          <w:delText>, Mortise Locks and Latches.</w:delText>
        </w:r>
      </w:del>
    </w:p>
    <w:p w14:paraId="4C0471C3" w14:textId="22861526" w:rsidR="0080433D" w:rsidRPr="009300D4" w:rsidDel="009300D4" w:rsidRDefault="0080433D" w:rsidP="00513E3E">
      <w:pPr>
        <w:pStyle w:val="Heading5"/>
        <w:rPr>
          <w:del w:id="290" w:author="James Faas" w:date="2022-11-24T09:21:00Z"/>
        </w:rPr>
      </w:pPr>
      <w:del w:id="291" w:author="James Faas" w:date="2022-11-24T09:21:00Z">
        <w:r w:rsidRPr="009300D4" w:rsidDel="009300D4">
          <w:delText>ANSI/BHMA A156.14</w:delText>
        </w:r>
        <w:r w:rsidR="008C1539" w:rsidRPr="009300D4" w:rsidDel="009300D4">
          <w:delText>-2013</w:delText>
        </w:r>
        <w:r w:rsidRPr="009300D4" w:rsidDel="009300D4">
          <w:delText>, Sliding and Folding Door Hardware.</w:delText>
        </w:r>
      </w:del>
    </w:p>
    <w:p w14:paraId="618D34A8" w14:textId="26649564" w:rsidR="0080433D" w:rsidRPr="009300D4" w:rsidDel="009300D4" w:rsidRDefault="0080433D" w:rsidP="00513E3E">
      <w:pPr>
        <w:pStyle w:val="Heading5"/>
        <w:rPr>
          <w:del w:id="292" w:author="James Faas" w:date="2022-11-24T09:21:00Z"/>
        </w:rPr>
      </w:pPr>
      <w:del w:id="293" w:author="James Faas" w:date="2022-11-24T09:21:00Z">
        <w:r w:rsidRPr="009300D4" w:rsidDel="009300D4">
          <w:delText>ANSI/BHMA A156.15</w:delText>
        </w:r>
        <w:r w:rsidR="008C1539" w:rsidRPr="009300D4" w:rsidDel="009300D4">
          <w:delText>-2011</w:delText>
        </w:r>
        <w:r w:rsidRPr="009300D4" w:rsidDel="009300D4">
          <w:delText xml:space="preserve">, </w:delText>
        </w:r>
        <w:r w:rsidR="008C1539" w:rsidRPr="009300D4" w:rsidDel="009300D4">
          <w:delText xml:space="preserve">American National Standard for Release Devices – </w:delText>
        </w:r>
        <w:r w:rsidRPr="009300D4" w:rsidDel="009300D4">
          <w:delText>Closer</w:delText>
        </w:r>
        <w:r w:rsidR="008C1539" w:rsidRPr="009300D4" w:rsidDel="009300D4">
          <w:delText xml:space="preserve"> </w:delText>
        </w:r>
        <w:r w:rsidRPr="009300D4" w:rsidDel="009300D4">
          <w:delText>Holder</w:delText>
        </w:r>
        <w:r w:rsidR="008C1539" w:rsidRPr="009300D4" w:rsidDel="009300D4">
          <w:delText>, Electromagnetic and Electromechanical</w:delText>
        </w:r>
        <w:r w:rsidRPr="009300D4" w:rsidDel="009300D4">
          <w:delText>.</w:delText>
        </w:r>
      </w:del>
    </w:p>
    <w:p w14:paraId="012A03AD" w14:textId="77777777" w:rsidR="0080433D" w:rsidRPr="009300D4" w:rsidRDefault="0080433D" w:rsidP="00513E3E">
      <w:pPr>
        <w:pStyle w:val="Heading5"/>
      </w:pPr>
      <w:r w:rsidRPr="009300D4">
        <w:t>ANSI/BHMA A156.16</w:t>
      </w:r>
      <w:del w:id="294" w:author="James Faas" w:date="2022-11-24T09:00:00Z">
        <w:r w:rsidR="008C1539" w:rsidRPr="009300D4" w:rsidDel="003814A8">
          <w:delText>-2013</w:delText>
        </w:r>
      </w:del>
      <w:r w:rsidRPr="009300D4">
        <w:t>, Auxiliary Hardware.</w:t>
      </w:r>
    </w:p>
    <w:p w14:paraId="43DBB3E0" w14:textId="2627C228" w:rsidR="0080433D" w:rsidRPr="009300D4" w:rsidDel="009300D4" w:rsidRDefault="0080433D" w:rsidP="00513E3E">
      <w:pPr>
        <w:pStyle w:val="Heading5"/>
        <w:rPr>
          <w:del w:id="295" w:author="James Faas" w:date="2022-11-24T09:21:00Z"/>
        </w:rPr>
      </w:pPr>
      <w:del w:id="296" w:author="James Faas" w:date="2022-11-24T09:21:00Z">
        <w:r w:rsidRPr="009300D4" w:rsidDel="009300D4">
          <w:delText>ANSI/BHMA A156.17</w:delText>
        </w:r>
        <w:r w:rsidR="008C1539" w:rsidRPr="009300D4" w:rsidDel="009300D4">
          <w:delText>-2014</w:delText>
        </w:r>
        <w:r w:rsidRPr="009300D4" w:rsidDel="009300D4">
          <w:delText xml:space="preserve">, Self </w:delText>
        </w:r>
        <w:r w:rsidR="007E7D4D" w:rsidRPr="009300D4" w:rsidDel="009300D4">
          <w:delText>C</w:delText>
        </w:r>
        <w:r w:rsidRPr="009300D4" w:rsidDel="009300D4">
          <w:delText>losing Hinges and Pivots.</w:delText>
        </w:r>
      </w:del>
    </w:p>
    <w:p w14:paraId="5E9082C6" w14:textId="77777777" w:rsidR="0080433D" w:rsidRPr="009300D4" w:rsidRDefault="0080433D" w:rsidP="00513E3E">
      <w:pPr>
        <w:pStyle w:val="Heading5"/>
      </w:pPr>
      <w:r w:rsidRPr="009300D4">
        <w:t>ANSI/BHMA A156.18</w:t>
      </w:r>
      <w:del w:id="297" w:author="James Faas" w:date="2022-11-24T09:22:00Z">
        <w:r w:rsidR="007E7D4D" w:rsidRPr="009300D4" w:rsidDel="009300D4">
          <w:delText>-2012</w:delText>
        </w:r>
      </w:del>
      <w:r w:rsidRPr="009300D4">
        <w:t>, Materials and Finishes.</w:t>
      </w:r>
    </w:p>
    <w:p w14:paraId="68F5C888" w14:textId="72537EE6" w:rsidR="0080433D" w:rsidRPr="002D648E" w:rsidDel="009300D4" w:rsidRDefault="0080433D" w:rsidP="00513E3E">
      <w:pPr>
        <w:pStyle w:val="Heading5"/>
        <w:rPr>
          <w:del w:id="298" w:author="James Faas" w:date="2022-11-24T09:21:00Z"/>
          <w:color w:val="FF0000"/>
          <w:rPrChange w:id="299" w:author="James Faas" w:date="2022-11-24T08:39:00Z">
            <w:rPr>
              <w:del w:id="300" w:author="James Faas" w:date="2022-11-24T09:21:00Z"/>
            </w:rPr>
          </w:rPrChange>
        </w:rPr>
      </w:pPr>
      <w:del w:id="301" w:author="James Faas" w:date="2022-11-24T09:21:00Z">
        <w:r w:rsidRPr="002D648E" w:rsidDel="009300D4">
          <w:rPr>
            <w:color w:val="FF0000"/>
            <w:rPrChange w:id="302" w:author="James Faas" w:date="2022-11-24T08:39:00Z">
              <w:rPr/>
            </w:rPrChange>
          </w:rPr>
          <w:delText>ANSI/BHMA A156.19</w:delText>
        </w:r>
        <w:r w:rsidR="007E7D4D" w:rsidRPr="002D648E" w:rsidDel="009300D4">
          <w:rPr>
            <w:color w:val="FF0000"/>
            <w:rPrChange w:id="303" w:author="James Faas" w:date="2022-11-24T08:39:00Z">
              <w:rPr/>
            </w:rPrChange>
          </w:rPr>
          <w:delText>-2013</w:delText>
        </w:r>
        <w:r w:rsidRPr="002D648E" w:rsidDel="009300D4">
          <w:rPr>
            <w:color w:val="FF0000"/>
            <w:rPrChange w:id="304" w:author="James Faas" w:date="2022-11-24T08:39:00Z">
              <w:rPr/>
            </w:rPrChange>
          </w:rPr>
          <w:delText>, Power Assist and Low Energy Power Operated Doors.</w:delText>
        </w:r>
      </w:del>
    </w:p>
    <w:p w14:paraId="381B0B1C" w14:textId="2205A022" w:rsidR="0080433D" w:rsidRPr="002D648E" w:rsidDel="009300D4" w:rsidRDefault="0080433D" w:rsidP="00513E3E">
      <w:pPr>
        <w:pStyle w:val="Heading5"/>
        <w:rPr>
          <w:del w:id="305" w:author="James Faas" w:date="2022-11-24T09:21:00Z"/>
          <w:color w:val="FF0000"/>
          <w:rPrChange w:id="306" w:author="James Faas" w:date="2022-11-24T08:39:00Z">
            <w:rPr>
              <w:del w:id="307" w:author="James Faas" w:date="2022-11-24T09:21:00Z"/>
            </w:rPr>
          </w:rPrChange>
        </w:rPr>
      </w:pPr>
      <w:del w:id="308" w:author="James Faas" w:date="2022-11-24T09:21:00Z">
        <w:r w:rsidRPr="002D648E" w:rsidDel="009300D4">
          <w:rPr>
            <w:color w:val="FF0000"/>
            <w:rPrChange w:id="309" w:author="James Faas" w:date="2022-11-24T08:39:00Z">
              <w:rPr/>
            </w:rPrChange>
          </w:rPr>
          <w:delText>ANSI/BHMA A156.20</w:delText>
        </w:r>
        <w:r w:rsidR="007E7D4D" w:rsidRPr="002D648E" w:rsidDel="009300D4">
          <w:rPr>
            <w:color w:val="FF0000"/>
            <w:rPrChange w:id="310" w:author="James Faas" w:date="2022-11-24T08:39:00Z">
              <w:rPr/>
            </w:rPrChange>
          </w:rPr>
          <w:delText>-2006 (R2012)</w:delText>
        </w:r>
        <w:r w:rsidRPr="002D648E" w:rsidDel="009300D4">
          <w:rPr>
            <w:color w:val="FF0000"/>
            <w:rPrChange w:id="311" w:author="James Faas" w:date="2022-11-24T08:39:00Z">
              <w:rPr/>
            </w:rPrChange>
          </w:rPr>
          <w:delText>, Strap and Tee Hinges</w:delText>
        </w:r>
        <w:r w:rsidR="007E7D4D" w:rsidRPr="002D648E" w:rsidDel="009300D4">
          <w:rPr>
            <w:color w:val="FF0000"/>
            <w:rPrChange w:id="312" w:author="James Faas" w:date="2022-11-24T08:39:00Z">
              <w:rPr/>
            </w:rPrChange>
          </w:rPr>
          <w:delText>,</w:delText>
        </w:r>
        <w:r w:rsidRPr="002D648E" w:rsidDel="009300D4">
          <w:rPr>
            <w:color w:val="FF0000"/>
            <w:rPrChange w:id="313" w:author="James Faas" w:date="2022-11-24T08:39:00Z">
              <w:rPr/>
            </w:rPrChange>
          </w:rPr>
          <w:delText xml:space="preserve"> and Hasps.</w:delText>
        </w:r>
      </w:del>
    </w:p>
    <w:p w14:paraId="0085F4C3" w14:textId="77777777" w:rsidR="00447E59" w:rsidRPr="00AC06E7" w:rsidRDefault="00447E59" w:rsidP="00447E59">
      <w:pPr>
        <w:pStyle w:val="Heading2"/>
      </w:pPr>
      <w:r w:rsidRPr="00AC06E7">
        <w:t>Regulatory</w:t>
      </w:r>
      <w:r w:rsidR="008D07F1" w:rsidRPr="00AC06E7">
        <w:t xml:space="preserve"> </w:t>
      </w:r>
      <w:r w:rsidRPr="00AC06E7">
        <w:t>Requirements</w:t>
      </w:r>
    </w:p>
    <w:p w14:paraId="2E0B8A2C" w14:textId="77777777" w:rsidR="00447E59" w:rsidRPr="00AC06E7" w:rsidRDefault="00360D6B" w:rsidP="00365A41">
      <w:pPr>
        <w:pStyle w:val="Heading3"/>
        <w:tabs>
          <w:tab w:val="clear" w:pos="1440"/>
          <w:tab w:val="left" w:pos="1418"/>
        </w:tabs>
        <w:ind w:left="1418" w:hanging="709"/>
      </w:pPr>
      <w:r w:rsidRPr="00AC06E7">
        <w:t>All h</w:t>
      </w:r>
      <w:r w:rsidR="00447E59" w:rsidRPr="00AC06E7">
        <w:t>ardware for doors in fire separations and exit doors</w:t>
      </w:r>
      <w:r w:rsidRPr="00AC06E7">
        <w:t xml:space="preserve"> must be</w:t>
      </w:r>
      <w:r w:rsidR="00447E59" w:rsidRPr="00AC06E7">
        <w:t xml:space="preserve"> certified by a Canadian Certification Organization accredited by Standards Council of Canada.</w:t>
      </w:r>
    </w:p>
    <w:p w14:paraId="0BC08FB5" w14:textId="77777777" w:rsidR="00447E59" w:rsidRPr="00AC06E7" w:rsidRDefault="00447E59" w:rsidP="00447E59">
      <w:pPr>
        <w:pStyle w:val="Heading2"/>
      </w:pPr>
      <w:r w:rsidRPr="00AC06E7">
        <w:t>Submittals</w:t>
      </w:r>
    </w:p>
    <w:p w14:paraId="7555C9F0" w14:textId="77777777" w:rsidR="00447E59" w:rsidRPr="00AC06E7" w:rsidRDefault="00447E59" w:rsidP="00365A41">
      <w:pPr>
        <w:pStyle w:val="Heading3"/>
        <w:tabs>
          <w:tab w:val="clear" w:pos="1440"/>
          <w:tab w:val="left" w:pos="1418"/>
        </w:tabs>
        <w:ind w:left="1418" w:hanging="709"/>
      </w:pPr>
      <w:r w:rsidRPr="00AC06E7">
        <w:t>Product Data:</w:t>
      </w:r>
    </w:p>
    <w:p w14:paraId="7730E0B3" w14:textId="77777777" w:rsidR="00447E59" w:rsidRPr="00AC06E7" w:rsidRDefault="00447E59" w:rsidP="00365A41">
      <w:pPr>
        <w:pStyle w:val="Heading4"/>
        <w:tabs>
          <w:tab w:val="left" w:pos="2127"/>
        </w:tabs>
        <w:ind w:left="2127" w:hanging="709"/>
      </w:pPr>
      <w:r w:rsidRPr="00AC06E7">
        <w:t xml:space="preserve">Submit manufacturer's printed product literature, </w:t>
      </w:r>
      <w:proofErr w:type="gramStart"/>
      <w:r w:rsidRPr="00AC06E7">
        <w:t>specifications</w:t>
      </w:r>
      <w:proofErr w:type="gramEnd"/>
      <w:r w:rsidRPr="00AC06E7">
        <w:t xml:space="preserve"> and data sheet in accordance with </w:t>
      </w:r>
      <w:r w:rsidRPr="00AC06E7">
        <w:rPr>
          <w:rPrChange w:id="314" w:author="James Faas" w:date="2022-11-24T08:40:00Z">
            <w:rPr>
              <w:highlight w:val="yellow"/>
            </w:rPr>
          </w:rPrChange>
        </w:rPr>
        <w:t>Sect</w:t>
      </w:r>
      <w:r w:rsidR="00B63BC4" w:rsidRPr="00AC06E7">
        <w:rPr>
          <w:rPrChange w:id="315" w:author="James Faas" w:date="2022-11-24T08:40:00Z">
            <w:rPr>
              <w:highlight w:val="yellow"/>
            </w:rPr>
          </w:rPrChange>
        </w:rPr>
        <w:t>ion 01300 - Submittals</w:t>
      </w:r>
      <w:r w:rsidRPr="00AC06E7">
        <w:t>.</w:t>
      </w:r>
    </w:p>
    <w:p w14:paraId="292939D3" w14:textId="77777777" w:rsidR="00447E59" w:rsidRPr="00AC06E7" w:rsidRDefault="00447E59" w:rsidP="00365A41">
      <w:pPr>
        <w:pStyle w:val="Heading3"/>
        <w:tabs>
          <w:tab w:val="clear" w:pos="1440"/>
          <w:tab w:val="left" w:pos="1418"/>
        </w:tabs>
        <w:ind w:left="1418" w:hanging="709"/>
      </w:pPr>
      <w:r w:rsidRPr="00AC06E7">
        <w:t>Samples:</w:t>
      </w:r>
    </w:p>
    <w:p w14:paraId="2D9C24CD" w14:textId="77777777" w:rsidR="00447E59" w:rsidRPr="00AC06E7" w:rsidRDefault="00447E59" w:rsidP="00365A41">
      <w:pPr>
        <w:pStyle w:val="Heading4"/>
        <w:tabs>
          <w:tab w:val="left" w:pos="2127"/>
        </w:tabs>
        <w:ind w:left="2127" w:hanging="709"/>
      </w:pPr>
      <w:r w:rsidRPr="00AC06E7">
        <w:t xml:space="preserve">Submit samples in accordance with </w:t>
      </w:r>
      <w:r w:rsidRPr="00AC06E7">
        <w:rPr>
          <w:rPrChange w:id="316" w:author="James Faas" w:date="2022-11-24T08:40:00Z">
            <w:rPr>
              <w:highlight w:val="yellow"/>
            </w:rPr>
          </w:rPrChange>
        </w:rPr>
        <w:t>Se</w:t>
      </w:r>
      <w:r w:rsidR="00B63BC4" w:rsidRPr="00AC06E7">
        <w:rPr>
          <w:rPrChange w:id="317" w:author="James Faas" w:date="2022-11-24T08:40:00Z">
            <w:rPr>
              <w:highlight w:val="yellow"/>
            </w:rPr>
          </w:rPrChange>
        </w:rPr>
        <w:t>ction 01300 - Submittals</w:t>
      </w:r>
      <w:r w:rsidRPr="00AC06E7">
        <w:t>.</w:t>
      </w:r>
    </w:p>
    <w:p w14:paraId="5A3C9B72" w14:textId="77777777" w:rsidR="00447E59" w:rsidRPr="00AC06E7" w:rsidRDefault="00447E59" w:rsidP="00365A41">
      <w:pPr>
        <w:pStyle w:val="Heading4"/>
        <w:tabs>
          <w:tab w:val="left" w:pos="2127"/>
        </w:tabs>
        <w:ind w:left="2127" w:hanging="709"/>
      </w:pPr>
      <w:r w:rsidRPr="00AC06E7">
        <w:t xml:space="preserve">Identify each sample by label indicating applicable specification paragraph number, brand name and number, </w:t>
      </w:r>
      <w:proofErr w:type="gramStart"/>
      <w:r w:rsidRPr="00AC06E7">
        <w:t>finish</w:t>
      </w:r>
      <w:proofErr w:type="gramEnd"/>
      <w:r w:rsidRPr="00AC06E7">
        <w:t xml:space="preserve"> and hardware package number.</w:t>
      </w:r>
    </w:p>
    <w:p w14:paraId="62244F7C" w14:textId="77777777" w:rsidR="00447E59" w:rsidRPr="00AC06E7" w:rsidRDefault="00447E59" w:rsidP="00365A41">
      <w:pPr>
        <w:pStyle w:val="Heading4"/>
        <w:tabs>
          <w:tab w:val="left" w:pos="2127"/>
        </w:tabs>
        <w:ind w:left="2127" w:hanging="709"/>
      </w:pPr>
      <w:r w:rsidRPr="00AC06E7">
        <w:t>After approval samples will be returned for incorporation in the Work.</w:t>
      </w:r>
    </w:p>
    <w:p w14:paraId="260A378B" w14:textId="77777777" w:rsidR="00447E59" w:rsidRPr="00AC06E7" w:rsidRDefault="00447E59" w:rsidP="00365A41">
      <w:pPr>
        <w:pStyle w:val="Heading3"/>
        <w:tabs>
          <w:tab w:val="clear" w:pos="1440"/>
          <w:tab w:val="left" w:pos="1418"/>
        </w:tabs>
        <w:ind w:left="1418" w:hanging="709"/>
      </w:pPr>
      <w:r w:rsidRPr="00AC06E7">
        <w:t>Hardware List:</w:t>
      </w:r>
    </w:p>
    <w:p w14:paraId="71018DC2" w14:textId="77777777" w:rsidR="00447E59" w:rsidRPr="00AC06E7" w:rsidRDefault="00447E59" w:rsidP="00365A41">
      <w:pPr>
        <w:pStyle w:val="Heading4"/>
        <w:tabs>
          <w:tab w:val="left" w:pos="2127"/>
        </w:tabs>
        <w:ind w:left="2127" w:hanging="709"/>
      </w:pPr>
      <w:r w:rsidRPr="00AC06E7">
        <w:t xml:space="preserve">Submit contract hardware list in accordance with </w:t>
      </w:r>
      <w:r w:rsidRPr="00AC06E7">
        <w:rPr>
          <w:rPrChange w:id="318" w:author="James Faas" w:date="2022-11-24T08:40:00Z">
            <w:rPr>
              <w:highlight w:val="yellow"/>
            </w:rPr>
          </w:rPrChange>
        </w:rPr>
        <w:t>Se</w:t>
      </w:r>
      <w:r w:rsidR="00B63BC4" w:rsidRPr="00AC06E7">
        <w:rPr>
          <w:rPrChange w:id="319" w:author="James Faas" w:date="2022-11-24T08:40:00Z">
            <w:rPr>
              <w:highlight w:val="yellow"/>
            </w:rPr>
          </w:rPrChange>
        </w:rPr>
        <w:t>ction 01300 – Submittals</w:t>
      </w:r>
      <w:r w:rsidR="00B63BC4" w:rsidRPr="00AC06E7">
        <w:t>.</w:t>
      </w:r>
    </w:p>
    <w:p w14:paraId="63A84981" w14:textId="77777777" w:rsidR="00447E59" w:rsidRPr="00AC06E7" w:rsidRDefault="00447E59" w:rsidP="00365A41">
      <w:pPr>
        <w:pStyle w:val="Heading4"/>
        <w:tabs>
          <w:tab w:val="left" w:pos="2127"/>
        </w:tabs>
        <w:ind w:left="2127" w:hanging="709"/>
      </w:pPr>
      <w:r w:rsidRPr="00AC06E7">
        <w:t xml:space="preserve">Indicate specified hardware, including make, model, material, function, size, </w:t>
      </w:r>
      <w:proofErr w:type="gramStart"/>
      <w:r w:rsidRPr="00AC06E7">
        <w:t>finish</w:t>
      </w:r>
      <w:proofErr w:type="gramEnd"/>
      <w:r w:rsidRPr="00AC06E7">
        <w:t xml:space="preserve"> and other pertinent information.</w:t>
      </w:r>
    </w:p>
    <w:p w14:paraId="4A18C7C8" w14:textId="77777777" w:rsidR="00447E59" w:rsidRPr="00AC06E7" w:rsidRDefault="00447E59" w:rsidP="00365A41">
      <w:pPr>
        <w:pStyle w:val="Heading3"/>
        <w:tabs>
          <w:tab w:val="clear" w:pos="1440"/>
          <w:tab w:val="left" w:pos="1418"/>
        </w:tabs>
        <w:ind w:left="1418" w:hanging="709"/>
      </w:pPr>
      <w:r w:rsidRPr="00AC06E7">
        <w:t>Manufacturer's Instructions:</w:t>
      </w:r>
    </w:p>
    <w:p w14:paraId="33B52F67" w14:textId="77777777" w:rsidR="00447E59" w:rsidRPr="00AC06E7" w:rsidRDefault="00447E59" w:rsidP="00365A41">
      <w:pPr>
        <w:pStyle w:val="Heading4"/>
        <w:tabs>
          <w:tab w:val="left" w:pos="2127"/>
        </w:tabs>
        <w:ind w:left="2127" w:hanging="709"/>
      </w:pPr>
      <w:r w:rsidRPr="00AC06E7">
        <w:t xml:space="preserve">Submit </w:t>
      </w:r>
      <w:r w:rsidR="002E2720" w:rsidRPr="00AC06E7">
        <w:t xml:space="preserve">the </w:t>
      </w:r>
      <w:r w:rsidRPr="00AC06E7">
        <w:t>manufacturer's installation instructions.</w:t>
      </w:r>
    </w:p>
    <w:p w14:paraId="48E863E6" w14:textId="77777777" w:rsidR="00447E59" w:rsidRPr="00AC06E7" w:rsidRDefault="00447E59" w:rsidP="00365A41">
      <w:pPr>
        <w:pStyle w:val="Heading3"/>
        <w:keepNext/>
        <w:tabs>
          <w:tab w:val="clear" w:pos="1440"/>
          <w:tab w:val="left" w:pos="1418"/>
        </w:tabs>
        <w:ind w:left="1418" w:hanging="709"/>
      </w:pPr>
      <w:r w:rsidRPr="00AC06E7">
        <w:t>Closeout Submittals:</w:t>
      </w:r>
    </w:p>
    <w:p w14:paraId="164D5476" w14:textId="77777777" w:rsidR="00447E59" w:rsidRPr="00AC06E7" w:rsidRDefault="00447E59" w:rsidP="00365A41">
      <w:pPr>
        <w:pStyle w:val="Heading4"/>
        <w:keepNext/>
        <w:tabs>
          <w:tab w:val="left" w:pos="2127"/>
        </w:tabs>
        <w:ind w:left="2127" w:hanging="709"/>
      </w:pPr>
      <w:r w:rsidRPr="00AC06E7">
        <w:t xml:space="preserve">Provide operation and maintenance data for door closers, locksets, door </w:t>
      </w:r>
      <w:r w:rsidRPr="00AC06E7">
        <w:rPr>
          <w:rPrChange w:id="320" w:author="James Faas" w:date="2022-11-24T08:40:00Z">
            <w:rPr>
              <w:highlight w:val="yellow"/>
            </w:rPr>
          </w:rPrChange>
        </w:rPr>
        <w:t xml:space="preserve">holders </w:t>
      </w:r>
      <w:del w:id="321" w:author="Mabel Chow" w:date="2022-04-26T14:16:00Z">
        <w:r w:rsidRPr="00AC06E7" w:rsidDel="004A6F8D">
          <w:rPr>
            <w:highlight w:val="yellow"/>
          </w:rPr>
          <w:delText>[electrified hardware] [___]</w:delText>
        </w:r>
      </w:del>
      <w:ins w:id="322" w:author="Mabel Chow" w:date="2022-04-26T14:16:00Z">
        <w:r w:rsidR="004A6F8D" w:rsidRPr="00AC06E7">
          <w:t>,</w:t>
        </w:r>
      </w:ins>
      <w:r w:rsidRPr="00AC06E7">
        <w:t xml:space="preserve"> and fire exit hardware.</w:t>
      </w:r>
    </w:p>
    <w:p w14:paraId="2FADE78B" w14:textId="77777777" w:rsidR="00447E59" w:rsidRPr="00AC06E7" w:rsidRDefault="00447E59" w:rsidP="00447E59">
      <w:pPr>
        <w:pStyle w:val="Heading2"/>
      </w:pPr>
      <w:r w:rsidRPr="00AC06E7">
        <w:t>Quality</w:t>
      </w:r>
      <w:r w:rsidR="008D07F1" w:rsidRPr="00AC06E7">
        <w:t xml:space="preserve"> </w:t>
      </w:r>
      <w:r w:rsidRPr="00AC06E7">
        <w:t>Assurance</w:t>
      </w:r>
    </w:p>
    <w:p w14:paraId="3D988D92" w14:textId="77777777" w:rsidR="00447E59" w:rsidRPr="00AC06E7" w:rsidRDefault="00447E59" w:rsidP="00AF0736">
      <w:pPr>
        <w:pStyle w:val="Heading3"/>
        <w:tabs>
          <w:tab w:val="clear" w:pos="1440"/>
          <w:tab w:val="left" w:pos="1418"/>
        </w:tabs>
        <w:ind w:left="1418" w:hanging="709"/>
      </w:pPr>
      <w:r w:rsidRPr="00AC06E7">
        <w:t>Test Reports: certified test reports showing compliance with specified performance characteristics and physical properties</w:t>
      </w:r>
      <w:ins w:id="323" w:author="Mabel Chow" w:date="2022-04-26T14:17:00Z">
        <w:r w:rsidR="004A6F8D" w:rsidRPr="00AC06E7">
          <w:t xml:space="preserve"> specified in the Contract Documents</w:t>
        </w:r>
      </w:ins>
      <w:r w:rsidRPr="00AC06E7">
        <w:t>.</w:t>
      </w:r>
    </w:p>
    <w:p w14:paraId="207BFE38" w14:textId="77777777" w:rsidR="00447E59" w:rsidRPr="00AC06E7" w:rsidRDefault="00447E59" w:rsidP="00AF0736">
      <w:pPr>
        <w:pStyle w:val="Heading3"/>
        <w:tabs>
          <w:tab w:val="clear" w:pos="1440"/>
          <w:tab w:val="left" w:pos="1418"/>
        </w:tabs>
        <w:ind w:left="1418" w:hanging="709"/>
      </w:pPr>
      <w:r w:rsidRPr="00AC06E7">
        <w:t xml:space="preserve">Certificates: product certificates signed by </w:t>
      </w:r>
      <w:r w:rsidR="00BE24F5" w:rsidRPr="00AC06E7">
        <w:t xml:space="preserve">the </w:t>
      </w:r>
      <w:r w:rsidRPr="00AC06E7">
        <w:t>manufacturer certifying materials comply with specified performance characteristics and criteria and physical requirements</w:t>
      </w:r>
      <w:ins w:id="324" w:author="Mabel Chow" w:date="2022-04-26T14:17:00Z">
        <w:r w:rsidR="004A6F8D" w:rsidRPr="00AC06E7">
          <w:t xml:space="preserve"> specified in the Contract Documents</w:t>
        </w:r>
      </w:ins>
      <w:r w:rsidRPr="00AC06E7">
        <w:t>.</w:t>
      </w:r>
    </w:p>
    <w:p w14:paraId="4FD47E90" w14:textId="77777777" w:rsidR="00447E59" w:rsidRPr="00AC06E7" w:rsidRDefault="00447E59" w:rsidP="00AF0736">
      <w:pPr>
        <w:pStyle w:val="Heading3"/>
        <w:tabs>
          <w:tab w:val="clear" w:pos="1440"/>
          <w:tab w:val="left" w:pos="1418"/>
        </w:tabs>
        <w:ind w:left="1418" w:hanging="709"/>
      </w:pPr>
      <w:r w:rsidRPr="00AC06E7">
        <w:t>Pre-installation Meetings: conduct pre-installation meeting</w:t>
      </w:r>
      <w:r w:rsidR="00360D6B" w:rsidRPr="00AC06E7">
        <w:t>s</w:t>
      </w:r>
      <w:r w:rsidRPr="00AC06E7">
        <w:t xml:space="preserve"> to verify project requirements, manufacturer's installation instructions and </w:t>
      </w:r>
      <w:r w:rsidR="00360D6B" w:rsidRPr="00AC06E7">
        <w:t xml:space="preserve">the </w:t>
      </w:r>
      <w:r w:rsidRPr="00AC06E7">
        <w:t xml:space="preserve">manufacturer's warranty requirements. Comply with </w:t>
      </w:r>
      <w:r w:rsidR="00BE24F5" w:rsidRPr="00AC06E7">
        <w:t xml:space="preserve">the requirements of </w:t>
      </w:r>
      <w:r w:rsidR="00B63BC4" w:rsidRPr="00AC06E7">
        <w:t>Division 1</w:t>
      </w:r>
      <w:r w:rsidR="00BE24F5" w:rsidRPr="00AC06E7">
        <w:t xml:space="preserve"> – General Requirements</w:t>
      </w:r>
      <w:r w:rsidR="00B63BC4" w:rsidRPr="00AC06E7">
        <w:t>.</w:t>
      </w:r>
    </w:p>
    <w:p w14:paraId="26083A73" w14:textId="77777777" w:rsidR="00447E59" w:rsidRPr="00AC06E7" w:rsidRDefault="00447E59" w:rsidP="00447E59">
      <w:pPr>
        <w:pStyle w:val="Heading2"/>
      </w:pPr>
      <w:r w:rsidRPr="00AC06E7">
        <w:lastRenderedPageBreak/>
        <w:t>Maintenance</w:t>
      </w:r>
    </w:p>
    <w:p w14:paraId="24B702FA" w14:textId="77777777" w:rsidR="00447E59" w:rsidRPr="00AC06E7" w:rsidRDefault="00447E59" w:rsidP="005A6C33">
      <w:pPr>
        <w:pStyle w:val="Heading3"/>
      </w:pPr>
      <w:r w:rsidRPr="00AC06E7">
        <w:t>Extra Materials:</w:t>
      </w:r>
    </w:p>
    <w:p w14:paraId="1BFA0950" w14:textId="77777777" w:rsidR="00447E59" w:rsidRPr="00AC06E7" w:rsidRDefault="00447E59" w:rsidP="00AF0736">
      <w:pPr>
        <w:pStyle w:val="Heading4"/>
        <w:tabs>
          <w:tab w:val="left" w:pos="2127"/>
        </w:tabs>
        <w:ind w:left="2127" w:hanging="709"/>
      </w:pPr>
      <w:r w:rsidRPr="00AC06E7">
        <w:t>Provide maintenance materials and data.</w:t>
      </w:r>
    </w:p>
    <w:p w14:paraId="62440964" w14:textId="77777777" w:rsidR="00447E59" w:rsidRPr="00AC06E7" w:rsidRDefault="00447E59" w:rsidP="00AF0736">
      <w:pPr>
        <w:pStyle w:val="Heading4"/>
        <w:tabs>
          <w:tab w:val="left" w:pos="2127"/>
        </w:tabs>
        <w:ind w:left="2127" w:hanging="709"/>
      </w:pPr>
      <w:r w:rsidRPr="00AC06E7">
        <w:t xml:space="preserve">Supply two sets of wrenches for </w:t>
      </w:r>
      <w:del w:id="325" w:author="Mabel Chow" w:date="2022-04-26T14:18:00Z">
        <w:r w:rsidRPr="00AC06E7" w:rsidDel="00103819">
          <w:rPr>
            <w:rPrChange w:id="326" w:author="James Faas" w:date="2022-11-24T08:41:00Z">
              <w:rPr>
                <w:highlight w:val="yellow"/>
              </w:rPr>
            </w:rPrChange>
          </w:rPr>
          <w:delText>[</w:delText>
        </w:r>
      </w:del>
      <w:r w:rsidRPr="00AC06E7">
        <w:rPr>
          <w:rPrChange w:id="327" w:author="James Faas" w:date="2022-11-24T08:41:00Z">
            <w:rPr>
              <w:highlight w:val="yellow"/>
            </w:rPr>
          </w:rPrChange>
        </w:rPr>
        <w:t>door closers</w:t>
      </w:r>
      <w:del w:id="328" w:author="Mabel Chow" w:date="2022-04-26T14:18:00Z">
        <w:r w:rsidRPr="00AC06E7" w:rsidDel="00103819">
          <w:rPr>
            <w:rPrChange w:id="329" w:author="James Faas" w:date="2022-11-24T08:41:00Z">
              <w:rPr>
                <w:highlight w:val="yellow"/>
              </w:rPr>
            </w:rPrChange>
          </w:rPr>
          <w:delText>] [</w:delText>
        </w:r>
      </w:del>
      <w:ins w:id="330" w:author="Mabel Chow" w:date="2022-04-26T14:18:00Z">
        <w:r w:rsidR="00103819" w:rsidRPr="00AC06E7">
          <w:rPr>
            <w:rPrChange w:id="331" w:author="James Faas" w:date="2022-11-24T08:41:00Z">
              <w:rPr>
                <w:highlight w:val="yellow"/>
              </w:rPr>
            </w:rPrChange>
          </w:rPr>
          <w:t xml:space="preserve">, </w:t>
        </w:r>
      </w:ins>
      <w:r w:rsidRPr="00AC06E7">
        <w:rPr>
          <w:rPrChange w:id="332" w:author="James Faas" w:date="2022-11-24T08:41:00Z">
            <w:rPr>
              <w:highlight w:val="yellow"/>
            </w:rPr>
          </w:rPrChange>
        </w:rPr>
        <w:t>locksets</w:t>
      </w:r>
      <w:del w:id="333" w:author="Mabel Chow" w:date="2022-04-26T14:18:00Z">
        <w:r w:rsidRPr="00AC06E7" w:rsidDel="00103819">
          <w:rPr>
            <w:rPrChange w:id="334" w:author="James Faas" w:date="2022-11-24T08:41:00Z">
              <w:rPr>
                <w:highlight w:val="yellow"/>
              </w:rPr>
            </w:rPrChange>
          </w:rPr>
          <w:delText>] [</w:delText>
        </w:r>
      </w:del>
      <w:ins w:id="335" w:author="Mabel Chow" w:date="2022-04-26T14:18:00Z">
        <w:r w:rsidR="00103819" w:rsidRPr="00AC06E7">
          <w:rPr>
            <w:rPrChange w:id="336" w:author="James Faas" w:date="2022-11-24T08:41:00Z">
              <w:rPr>
                <w:highlight w:val="yellow"/>
              </w:rPr>
            </w:rPrChange>
          </w:rPr>
          <w:t xml:space="preserve">, </w:t>
        </w:r>
      </w:ins>
      <w:r w:rsidRPr="00AC06E7">
        <w:rPr>
          <w:rPrChange w:id="337" w:author="James Faas" w:date="2022-11-24T08:41:00Z">
            <w:rPr>
              <w:highlight w:val="yellow"/>
            </w:rPr>
          </w:rPrChange>
        </w:rPr>
        <w:t>and fire exit hardware</w:t>
      </w:r>
      <w:del w:id="338" w:author="Mabel Chow" w:date="2022-04-26T14:18:00Z">
        <w:r w:rsidRPr="00AC06E7" w:rsidDel="00103819">
          <w:rPr>
            <w:rPrChange w:id="339" w:author="James Faas" w:date="2022-11-24T08:41:00Z">
              <w:rPr>
                <w:highlight w:val="yellow"/>
              </w:rPr>
            </w:rPrChange>
          </w:rPr>
          <w:delText>]</w:delText>
        </w:r>
      </w:del>
      <w:r w:rsidRPr="00AC06E7">
        <w:t>.</w:t>
      </w:r>
    </w:p>
    <w:p w14:paraId="67293E88" w14:textId="77777777" w:rsidR="00447E59" w:rsidRPr="00AC06E7" w:rsidRDefault="00447E59" w:rsidP="00447E59">
      <w:pPr>
        <w:pStyle w:val="Heading2"/>
      </w:pPr>
      <w:r w:rsidRPr="00AC06E7">
        <w:t>Delivery,</w:t>
      </w:r>
      <w:r w:rsidR="008D07F1" w:rsidRPr="00AC06E7">
        <w:t xml:space="preserve"> </w:t>
      </w:r>
      <w:r w:rsidRPr="00AC06E7">
        <w:t>Storage,</w:t>
      </w:r>
      <w:r w:rsidR="008951E5" w:rsidRPr="00AC06E7">
        <w:t xml:space="preserve"> </w:t>
      </w:r>
      <w:r w:rsidRPr="00AC06E7">
        <w:t>and Handling</w:t>
      </w:r>
    </w:p>
    <w:p w14:paraId="3450D541" w14:textId="77777777" w:rsidR="00585C4D" w:rsidRPr="00AC06E7" w:rsidRDefault="00585C4D" w:rsidP="00365A41">
      <w:pPr>
        <w:pStyle w:val="Heading3"/>
        <w:tabs>
          <w:tab w:val="clear" w:pos="1440"/>
          <w:tab w:val="left" w:pos="1418"/>
        </w:tabs>
        <w:ind w:left="1418" w:hanging="709"/>
      </w:pPr>
      <w:r w:rsidRPr="00AC06E7">
        <w:t>Packing, Shipping, Handling and Unloading:</w:t>
      </w:r>
    </w:p>
    <w:p w14:paraId="1C11DD08" w14:textId="77777777" w:rsidR="00585C4D" w:rsidRPr="00AC06E7" w:rsidRDefault="00585C4D" w:rsidP="00AF0736">
      <w:pPr>
        <w:pStyle w:val="Heading4"/>
        <w:tabs>
          <w:tab w:val="left" w:pos="2127"/>
        </w:tabs>
        <w:ind w:left="2127" w:hanging="709"/>
      </w:pPr>
      <w:r w:rsidRPr="00AC06E7">
        <w:t xml:space="preserve">Deliver, store, handle and protect materials in accordance with </w:t>
      </w:r>
      <w:bookmarkStart w:id="340" w:name="OLE_LINK3"/>
      <w:r w:rsidR="00B63BC4" w:rsidRPr="00AC06E7">
        <w:rPr>
          <w:rPrChange w:id="341" w:author="James Faas" w:date="2022-11-24T08:41:00Z">
            <w:rPr>
              <w:highlight w:val="yellow"/>
            </w:rPr>
          </w:rPrChange>
        </w:rPr>
        <w:t>Section 016</w:t>
      </w:r>
      <w:r w:rsidRPr="00AC06E7">
        <w:rPr>
          <w:rPrChange w:id="342" w:author="James Faas" w:date="2022-11-24T08:41:00Z">
            <w:rPr>
              <w:highlight w:val="yellow"/>
            </w:rPr>
          </w:rPrChange>
        </w:rPr>
        <w:t xml:space="preserve">00 </w:t>
      </w:r>
      <w:r w:rsidR="00B63BC4" w:rsidRPr="00AC06E7">
        <w:rPr>
          <w:rPrChange w:id="343" w:author="James Faas" w:date="2022-11-24T08:41:00Z">
            <w:rPr>
              <w:highlight w:val="yellow"/>
            </w:rPr>
          </w:rPrChange>
        </w:rPr>
        <w:t>–</w:t>
      </w:r>
      <w:r w:rsidRPr="00AC06E7">
        <w:rPr>
          <w:rPrChange w:id="344" w:author="James Faas" w:date="2022-11-24T08:41:00Z">
            <w:rPr>
              <w:highlight w:val="yellow"/>
            </w:rPr>
          </w:rPrChange>
        </w:rPr>
        <w:t xml:space="preserve"> </w:t>
      </w:r>
      <w:r w:rsidR="00B63BC4" w:rsidRPr="00AC06E7">
        <w:rPr>
          <w:rPrChange w:id="345" w:author="James Faas" w:date="2022-11-24T08:41:00Z">
            <w:rPr>
              <w:highlight w:val="yellow"/>
            </w:rPr>
          </w:rPrChange>
        </w:rPr>
        <w:t>Material and Equipment</w:t>
      </w:r>
      <w:bookmarkEnd w:id="340"/>
      <w:r w:rsidRPr="00AC06E7">
        <w:t>.</w:t>
      </w:r>
    </w:p>
    <w:p w14:paraId="74593B25" w14:textId="77777777" w:rsidR="00585C4D" w:rsidRPr="00AC06E7" w:rsidRDefault="00585C4D" w:rsidP="00AF0736">
      <w:pPr>
        <w:pStyle w:val="Heading4"/>
        <w:tabs>
          <w:tab w:val="left" w:pos="2127"/>
        </w:tabs>
        <w:ind w:left="2127" w:hanging="709"/>
      </w:pPr>
      <w:r w:rsidRPr="00AC06E7">
        <w:t>Package each item of hardware including fastenings, separately or in like groups of hardware, label each package as to item definition and location.</w:t>
      </w:r>
    </w:p>
    <w:p w14:paraId="1E3EDFF9" w14:textId="77777777" w:rsidR="00585C4D" w:rsidRPr="00AC06E7" w:rsidRDefault="00585C4D" w:rsidP="00365A41">
      <w:pPr>
        <w:pStyle w:val="Heading3"/>
        <w:tabs>
          <w:tab w:val="clear" w:pos="1440"/>
          <w:tab w:val="left" w:pos="1418"/>
        </w:tabs>
        <w:ind w:left="1418" w:hanging="709"/>
      </w:pPr>
      <w:r w:rsidRPr="00AC06E7">
        <w:t>Storage and Protection:</w:t>
      </w:r>
    </w:p>
    <w:p w14:paraId="6D230BBA" w14:textId="77777777" w:rsidR="00447E59" w:rsidRPr="00AC06E7" w:rsidRDefault="00585C4D" w:rsidP="00AF0736">
      <w:pPr>
        <w:pStyle w:val="Heading4"/>
        <w:tabs>
          <w:tab w:val="left" w:pos="2127"/>
        </w:tabs>
        <w:ind w:left="2127" w:hanging="709"/>
      </w:pPr>
      <w:r w:rsidRPr="00AC06E7">
        <w:t>Store finishing hardware in locked, clean</w:t>
      </w:r>
      <w:r w:rsidR="00CA20A8" w:rsidRPr="00AC06E7">
        <w:t>,</w:t>
      </w:r>
      <w:r w:rsidRPr="00AC06E7">
        <w:t xml:space="preserve"> and dry area.</w:t>
      </w:r>
    </w:p>
    <w:p w14:paraId="7485C837" w14:textId="77777777" w:rsidR="00B233CB" w:rsidRPr="002D648E" w:rsidRDefault="00B233CB" w:rsidP="00D04EF9">
      <w:pPr>
        <w:pStyle w:val="Heading2"/>
        <w:rPr>
          <w:color w:val="FF0000"/>
          <w:rPrChange w:id="346" w:author="James Faas" w:date="2022-11-24T08:39:00Z">
            <w:rPr/>
          </w:rPrChange>
        </w:rPr>
      </w:pPr>
      <w:r w:rsidRPr="002D648E">
        <w:rPr>
          <w:color w:val="FF0000"/>
          <w:rPrChange w:id="347" w:author="James Faas" w:date="2022-11-24T08:39:00Z">
            <w:rPr/>
          </w:rPrChange>
        </w:rPr>
        <w:t>Measurement and Payment</w:t>
      </w:r>
    </w:p>
    <w:p w14:paraId="4B5EEAAE" w14:textId="77777777" w:rsidR="00B233CB" w:rsidRPr="002D648E" w:rsidDel="00103819" w:rsidRDefault="00B233CB" w:rsidP="00B233CB">
      <w:pPr>
        <w:pStyle w:val="PlainText"/>
        <w:tabs>
          <w:tab w:val="left" w:pos="720"/>
          <w:tab w:val="left" w:pos="2880"/>
        </w:tabs>
        <w:spacing w:before="80"/>
        <w:ind w:left="720"/>
        <w:jc w:val="both"/>
        <w:rPr>
          <w:del w:id="348" w:author="Mabel Chow" w:date="2022-04-26T14:18:00Z"/>
          <w:rFonts w:ascii="Calibri" w:hAnsi="Calibri" w:cs="Arial"/>
          <w:i/>
          <w:color w:val="FF0000"/>
          <w:sz w:val="22"/>
          <w:szCs w:val="22"/>
          <w:rPrChange w:id="349" w:author="James Faas" w:date="2022-11-24T08:39:00Z">
            <w:rPr>
              <w:del w:id="350" w:author="Mabel Chow" w:date="2022-04-26T14:18:00Z"/>
              <w:rFonts w:ascii="Calibri" w:hAnsi="Calibri" w:cs="Arial"/>
              <w:i/>
              <w:sz w:val="22"/>
              <w:szCs w:val="22"/>
              <w:highlight w:val="yellow"/>
            </w:rPr>
          </w:rPrChange>
        </w:rPr>
      </w:pPr>
      <w:del w:id="351" w:author="Mabel Chow" w:date="2022-04-26T14:18:00Z">
        <w:r w:rsidRPr="002D648E" w:rsidDel="00103819">
          <w:rPr>
            <w:rFonts w:cs="Arial"/>
            <w:i/>
            <w:color w:val="FF0000"/>
            <w:rPrChange w:id="352" w:author="James Faas" w:date="2022-11-24T08:39:00Z">
              <w:rPr>
                <w:rFonts w:cs="Arial"/>
                <w:i/>
                <w:highlight w:val="yellow"/>
              </w:rPr>
            </w:rPrChange>
          </w:rPr>
          <w:delText>[Choose one of the following payment language provisions that best suits the individual project.</w:delText>
        </w:r>
      </w:del>
    </w:p>
    <w:p w14:paraId="135DE311" w14:textId="77777777" w:rsidR="00B233CB" w:rsidRPr="002D648E" w:rsidDel="00103819" w:rsidRDefault="00B233CB" w:rsidP="00B233CB">
      <w:pPr>
        <w:pStyle w:val="PlainText"/>
        <w:tabs>
          <w:tab w:val="left" w:pos="720"/>
          <w:tab w:val="left" w:pos="2880"/>
        </w:tabs>
        <w:spacing w:before="80"/>
        <w:ind w:left="720"/>
        <w:jc w:val="both"/>
        <w:rPr>
          <w:del w:id="353" w:author="Mabel Chow" w:date="2022-04-26T14:18:00Z"/>
          <w:rFonts w:ascii="Calibri" w:hAnsi="Calibri" w:cs="Arial"/>
          <w:i/>
          <w:color w:val="FF0000"/>
          <w:sz w:val="22"/>
          <w:szCs w:val="22"/>
          <w:rPrChange w:id="354" w:author="James Faas" w:date="2022-11-24T08:39:00Z">
            <w:rPr>
              <w:del w:id="355" w:author="Mabel Chow" w:date="2022-04-26T14:18:00Z"/>
              <w:rFonts w:ascii="Calibri" w:hAnsi="Calibri" w:cs="Arial"/>
              <w:i/>
              <w:sz w:val="22"/>
              <w:szCs w:val="22"/>
              <w:highlight w:val="yellow"/>
            </w:rPr>
          </w:rPrChange>
        </w:rPr>
      </w:pPr>
      <w:del w:id="356" w:author="Mabel Chow" w:date="2022-04-26T14:18:00Z">
        <w:r w:rsidRPr="002D648E" w:rsidDel="00103819">
          <w:rPr>
            <w:rFonts w:cs="Arial"/>
            <w:i/>
            <w:color w:val="FF0000"/>
            <w:rPrChange w:id="357" w:author="James Faas" w:date="2022-11-24T08:39:00Z">
              <w:rPr>
                <w:rFonts w:cs="Arial"/>
                <w:i/>
                <w:highlight w:val="yellow"/>
              </w:rPr>
            </w:rPrChange>
          </w:rPr>
          <w:delText>If this Section is not specifically referenced by an item in the Bid Form, please use the following language:</w:delText>
        </w:r>
      </w:del>
    </w:p>
    <w:p w14:paraId="13DCAC17" w14:textId="77777777" w:rsidR="00B233CB" w:rsidRPr="002D648E" w:rsidDel="00103819" w:rsidRDefault="00B233CB" w:rsidP="00B233CB">
      <w:pPr>
        <w:pStyle w:val="Heading3"/>
        <w:rPr>
          <w:del w:id="358" w:author="Mabel Chow" w:date="2022-04-26T14:18:00Z"/>
          <w:rFonts w:cs="Arial"/>
          <w:color w:val="FF0000"/>
          <w:rPrChange w:id="359" w:author="James Faas" w:date="2022-11-24T08:39:00Z">
            <w:rPr>
              <w:del w:id="360" w:author="Mabel Chow" w:date="2022-04-26T14:18:00Z"/>
              <w:rFonts w:cs="Arial"/>
              <w:highlight w:val="yellow"/>
            </w:rPr>
          </w:rPrChange>
        </w:rPr>
      </w:pPr>
      <w:del w:id="361" w:author="Mabel Chow" w:date="2022-04-26T14:18:00Z">
        <w:r w:rsidRPr="002D648E" w:rsidDel="00103819">
          <w:rPr>
            <w:rFonts w:cs="Arial"/>
            <w:color w:val="FF0000"/>
            <w:rPrChange w:id="362" w:author="James Faas" w:date="2022-11-24T08:39:00Z">
              <w:rPr>
                <w:rFonts w:cs="Arial"/>
                <w:highlight w:val="yellow"/>
              </w:rPr>
            </w:rPrChange>
          </w:rPr>
          <w:delText>The work of this Section will not be measured separately for payment.  All costs associated with the work of this Section shall be included in the Contract Price.</w:delText>
        </w:r>
      </w:del>
    </w:p>
    <w:p w14:paraId="13C2A894" w14:textId="77777777" w:rsidR="00B233CB" w:rsidRPr="002D648E" w:rsidDel="00103819" w:rsidRDefault="00B233CB" w:rsidP="00B233CB">
      <w:pPr>
        <w:pStyle w:val="PlainText"/>
        <w:tabs>
          <w:tab w:val="left" w:pos="720"/>
          <w:tab w:val="left" w:pos="2880"/>
        </w:tabs>
        <w:spacing w:before="80"/>
        <w:ind w:left="720"/>
        <w:jc w:val="both"/>
        <w:rPr>
          <w:del w:id="363" w:author="Mabel Chow" w:date="2022-04-26T14:18:00Z"/>
          <w:rFonts w:ascii="Calibri" w:hAnsi="Calibri" w:cs="Arial"/>
          <w:i/>
          <w:color w:val="FF0000"/>
          <w:sz w:val="22"/>
          <w:szCs w:val="22"/>
          <w:rPrChange w:id="364" w:author="James Faas" w:date="2022-11-24T08:39:00Z">
            <w:rPr>
              <w:del w:id="365" w:author="Mabel Chow" w:date="2022-04-26T14:18:00Z"/>
              <w:rFonts w:ascii="Calibri" w:hAnsi="Calibri" w:cs="Arial"/>
              <w:i/>
              <w:sz w:val="22"/>
              <w:szCs w:val="22"/>
              <w:highlight w:val="yellow"/>
            </w:rPr>
          </w:rPrChange>
        </w:rPr>
      </w:pPr>
      <w:del w:id="366" w:author="Mabel Chow" w:date="2022-04-26T14:18:00Z">
        <w:r w:rsidRPr="002D648E" w:rsidDel="00103819">
          <w:rPr>
            <w:rFonts w:cs="Arial"/>
            <w:i/>
            <w:color w:val="FF0000"/>
            <w:rPrChange w:id="367" w:author="James Faas" w:date="2022-11-24T08:39:00Z">
              <w:rPr>
                <w:rFonts w:cs="Arial"/>
                <w:i/>
                <w:highlight w:val="yellow"/>
              </w:rPr>
            </w:rPrChange>
          </w:rPr>
          <w:delText>OR If this Section is specifically referenced in the Bid Form, use the following language and identify the relevant item in the Bid Form:</w:delText>
        </w:r>
      </w:del>
    </w:p>
    <w:p w14:paraId="2DC9EE6A" w14:textId="77777777" w:rsidR="00B233CB" w:rsidRPr="002D648E" w:rsidRDefault="00B233CB" w:rsidP="00B233CB">
      <w:pPr>
        <w:pStyle w:val="Heading3"/>
        <w:rPr>
          <w:rFonts w:cs="Arial"/>
          <w:color w:val="FF0000"/>
          <w:rPrChange w:id="368" w:author="James Faas" w:date="2022-11-24T08:39:00Z">
            <w:rPr>
              <w:rFonts w:cs="Arial"/>
              <w:highlight w:val="yellow"/>
            </w:rPr>
          </w:rPrChange>
        </w:rPr>
      </w:pPr>
      <w:r w:rsidRPr="002D648E">
        <w:rPr>
          <w:rFonts w:cs="Arial"/>
          <w:color w:val="FF0000"/>
          <w:rPrChange w:id="369" w:author="James Faas" w:date="2022-11-24T08:39:00Z">
            <w:rPr>
              <w:rFonts w:cs="Arial"/>
              <w:highlight w:val="yellow"/>
            </w:rPr>
          </w:rPrChange>
        </w:rPr>
        <w:t xml:space="preserve">All costs associated with the work of this Section shall be included in the price(s) for </w:t>
      </w:r>
      <w:commentRangeStart w:id="370"/>
      <w:r w:rsidRPr="002D648E">
        <w:rPr>
          <w:rFonts w:cs="Arial"/>
          <w:color w:val="FF0000"/>
          <w:rPrChange w:id="371" w:author="James Faas" w:date="2022-11-24T08:39:00Z">
            <w:rPr>
              <w:rFonts w:cs="Arial"/>
              <w:highlight w:val="yellow"/>
            </w:rPr>
          </w:rPrChange>
        </w:rPr>
        <w:t xml:space="preserve">Item No(s). ___ </w:t>
      </w:r>
      <w:commentRangeEnd w:id="370"/>
      <w:r w:rsidR="00393B95" w:rsidRPr="002D648E">
        <w:rPr>
          <w:rStyle w:val="CommentReference"/>
        </w:rPr>
        <w:commentReference w:id="370"/>
      </w:r>
      <w:r w:rsidRPr="002D648E">
        <w:rPr>
          <w:rFonts w:cs="Arial"/>
          <w:color w:val="FF0000"/>
          <w:rPrChange w:id="372" w:author="James Faas" w:date="2022-11-24T08:39:00Z">
            <w:rPr>
              <w:rFonts w:cs="Arial"/>
              <w:highlight w:val="yellow"/>
            </w:rPr>
          </w:rPrChange>
        </w:rPr>
        <w:t>in the Bid Form.</w:t>
      </w:r>
    </w:p>
    <w:p w14:paraId="36CC1846" w14:textId="77777777" w:rsidR="00B233CB" w:rsidRPr="00AC06E7" w:rsidDel="00103819" w:rsidRDefault="00B233CB" w:rsidP="00B233CB">
      <w:pPr>
        <w:pStyle w:val="BodyText"/>
        <w:ind w:left="720"/>
        <w:rPr>
          <w:del w:id="373" w:author="Mabel Chow" w:date="2022-04-26T14:18:00Z"/>
          <w:rFonts w:ascii="Calibri" w:hAnsi="Calibri"/>
        </w:rPr>
      </w:pPr>
      <w:del w:id="374" w:author="Mabel Chow" w:date="2022-04-26T14:18:00Z">
        <w:r w:rsidRPr="00AC06E7" w:rsidDel="00103819">
          <w:rPr>
            <w:rFonts w:cs="Arial"/>
            <w:i/>
            <w:rPrChange w:id="375" w:author="James Faas" w:date="2022-11-24T08:41:00Z">
              <w:rPr>
                <w:rFonts w:cs="Arial"/>
                <w:i/>
                <w:highlight w:val="yellow"/>
              </w:rPr>
            </w:rPrChange>
          </w:rPr>
          <w:delText>If the work of this Section is to be measured and paid for by several different methods, please amend the standard wording given above to reflect the different methods of measurement and payment.</w:delText>
        </w:r>
        <w:r w:rsidRPr="00AC06E7" w:rsidDel="00103819">
          <w:rPr>
            <w:rFonts w:cs="Arial"/>
            <w:rPrChange w:id="376" w:author="James Faas" w:date="2022-11-24T08:41:00Z">
              <w:rPr>
                <w:rFonts w:cs="Arial"/>
                <w:highlight w:val="yellow"/>
              </w:rPr>
            </w:rPrChange>
          </w:rPr>
          <w:delText>]</w:delText>
        </w:r>
      </w:del>
    </w:p>
    <w:p w14:paraId="4ECBFF02" w14:textId="77777777" w:rsidR="00585C4D" w:rsidRPr="00AC06E7" w:rsidRDefault="00585C4D" w:rsidP="00585C4D">
      <w:pPr>
        <w:pStyle w:val="Heading1"/>
      </w:pPr>
      <w:r w:rsidRPr="00AC06E7">
        <w:t>PRODUCTS</w:t>
      </w:r>
    </w:p>
    <w:p w14:paraId="0302D7CE" w14:textId="77777777" w:rsidR="00585C4D" w:rsidRPr="00AC06E7" w:rsidRDefault="00585C4D" w:rsidP="00585C4D">
      <w:pPr>
        <w:pStyle w:val="Heading2"/>
      </w:pPr>
      <w:r w:rsidRPr="00AC06E7">
        <w:t>Hardware Items</w:t>
      </w:r>
    </w:p>
    <w:p w14:paraId="1F1DB8C7" w14:textId="77777777" w:rsidR="00585C4D" w:rsidRPr="00AC06E7" w:rsidRDefault="00585C4D" w:rsidP="00AF0736">
      <w:pPr>
        <w:pStyle w:val="Heading3"/>
        <w:tabs>
          <w:tab w:val="clear" w:pos="1440"/>
          <w:tab w:val="left" w:pos="1418"/>
        </w:tabs>
        <w:ind w:left="1418" w:hanging="709"/>
      </w:pPr>
      <w:r w:rsidRPr="00AC06E7">
        <w:t xml:space="preserve">Only door locksets and </w:t>
      </w:r>
      <w:r w:rsidR="009A6BA4" w:rsidRPr="00AC06E7">
        <w:t>latch, sets</w:t>
      </w:r>
      <w:r w:rsidRPr="00AC06E7">
        <w:t xml:space="preserve"> listed on CGSB Qualified Products List are acceptable for use on this </w:t>
      </w:r>
      <w:r w:rsidR="00684D93" w:rsidRPr="00AC06E7">
        <w:t>Contract Work</w:t>
      </w:r>
      <w:r w:rsidRPr="00AC06E7">
        <w:t>.</w:t>
      </w:r>
    </w:p>
    <w:p w14:paraId="524673F3" w14:textId="77777777" w:rsidR="00585C4D" w:rsidRPr="00AC06E7" w:rsidRDefault="00585C4D" w:rsidP="00AF0736">
      <w:pPr>
        <w:pStyle w:val="Heading3"/>
        <w:tabs>
          <w:tab w:val="clear" w:pos="1440"/>
          <w:tab w:val="left" w:pos="1418"/>
        </w:tabs>
        <w:ind w:left="1418" w:hanging="709"/>
      </w:pPr>
      <w:r w:rsidRPr="00AC06E7">
        <w:t>Use one manufacturer's products only for all similar items.</w:t>
      </w:r>
    </w:p>
    <w:p w14:paraId="73DB10F5" w14:textId="77777777" w:rsidR="00F87DA4" w:rsidRPr="00AC06E7" w:rsidRDefault="00F87DA4" w:rsidP="00AF0736">
      <w:pPr>
        <w:pStyle w:val="Heading3"/>
        <w:tabs>
          <w:tab w:val="clear" w:pos="1440"/>
          <w:tab w:val="left" w:pos="1418"/>
        </w:tabs>
        <w:ind w:left="1418" w:hanging="709"/>
      </w:pPr>
      <w:r w:rsidRPr="00AC06E7">
        <w:t>Contractor shall provide a door hardware schedule to the Consultant for approval by the Region.</w:t>
      </w:r>
    </w:p>
    <w:p w14:paraId="3626857C" w14:textId="77777777" w:rsidR="00585C4D" w:rsidRPr="00AC265C" w:rsidRDefault="00585C4D" w:rsidP="00585C4D">
      <w:pPr>
        <w:pStyle w:val="Heading2"/>
      </w:pPr>
      <w:r w:rsidRPr="00AC265C">
        <w:t>Door Hardware</w:t>
      </w:r>
    </w:p>
    <w:p w14:paraId="7EDBB0E6" w14:textId="77777777" w:rsidR="00585C4D" w:rsidRPr="00AC265C" w:rsidRDefault="00585C4D" w:rsidP="00EA78F7">
      <w:pPr>
        <w:pStyle w:val="Heading3"/>
      </w:pPr>
      <w:r w:rsidRPr="00AC265C">
        <w:t>Locks and latches:</w:t>
      </w:r>
    </w:p>
    <w:p w14:paraId="4D1E5300" w14:textId="63E50C04" w:rsidR="00585C4D" w:rsidRPr="00AC265C" w:rsidRDefault="00585C4D" w:rsidP="00F73E4E">
      <w:pPr>
        <w:pStyle w:val="Heading4"/>
        <w:rPr>
          <w:ins w:id="377" w:author="James Faas" w:date="2022-11-24T08:46:00Z"/>
          <w:rPrChange w:id="378" w:author="James Faas" w:date="2022-11-24T09:19:00Z">
            <w:rPr>
              <w:ins w:id="379" w:author="James Faas" w:date="2022-11-24T08:46:00Z"/>
              <w:color w:val="FF0000"/>
            </w:rPr>
          </w:rPrChange>
        </w:rPr>
      </w:pPr>
      <w:r w:rsidRPr="00AC265C">
        <w:t>Bored and preassembled locks and latches:</w:t>
      </w:r>
      <w:r w:rsidR="00901EB6" w:rsidRPr="00AC265C">
        <w:t xml:space="preserve"> Conf</w:t>
      </w:r>
      <w:r w:rsidR="00391D03" w:rsidRPr="00AC265C">
        <w:t>o</w:t>
      </w:r>
      <w:r w:rsidR="00901EB6" w:rsidRPr="00AC265C">
        <w:t>rm</w:t>
      </w:r>
      <w:r w:rsidRPr="00AC265C">
        <w:t xml:space="preserve"> to </w:t>
      </w:r>
      <w:r w:rsidR="00F73E4E" w:rsidRPr="00AC265C">
        <w:rPr>
          <w:rPrChange w:id="380" w:author="James Faas" w:date="2022-11-24T09:19:00Z">
            <w:rPr>
              <w:highlight w:val="yellow"/>
            </w:rPr>
          </w:rPrChange>
        </w:rPr>
        <w:t>ANSI/BHMA A156.</w:t>
      </w:r>
      <w:ins w:id="381" w:author="James Faas" w:date="2022-11-24T09:20:00Z">
        <w:r w:rsidR="009300D4">
          <w:t>2</w:t>
        </w:r>
      </w:ins>
      <w:del w:id="382" w:author="James Faas" w:date="2022-11-24T09:20:00Z">
        <w:r w:rsidR="00F73E4E" w:rsidRPr="00AC265C" w:rsidDel="009300D4">
          <w:rPr>
            <w:rPrChange w:id="383" w:author="James Faas" w:date="2022-11-24T09:19:00Z">
              <w:rPr>
                <w:highlight w:val="yellow"/>
              </w:rPr>
            </w:rPrChange>
          </w:rPr>
          <w:delText>1</w:delText>
        </w:r>
      </w:del>
      <w:del w:id="384" w:author="James Faas" w:date="2022-11-24T09:19:00Z">
        <w:r w:rsidR="00F73E4E" w:rsidRPr="00AC265C" w:rsidDel="00AC265C">
          <w:rPr>
            <w:rPrChange w:id="385" w:author="James Faas" w:date="2022-11-24T09:19:00Z">
              <w:rPr>
                <w:highlight w:val="yellow"/>
              </w:rPr>
            </w:rPrChange>
          </w:rPr>
          <w:delText>7</w:delText>
        </w:r>
      </w:del>
      <w:del w:id="386" w:author="James Faas" w:date="2022-11-24T09:17:00Z">
        <w:r w:rsidR="00F73E4E" w:rsidRPr="00AC265C" w:rsidDel="00AC265C">
          <w:rPr>
            <w:rPrChange w:id="387" w:author="James Faas" w:date="2022-11-24T09:19:00Z">
              <w:rPr>
                <w:highlight w:val="yellow"/>
              </w:rPr>
            </w:rPrChange>
          </w:rPr>
          <w:delText>-2014</w:delText>
        </w:r>
      </w:del>
      <w:r w:rsidRPr="00AC265C">
        <w:rPr>
          <w:rPrChange w:id="388" w:author="James Faas" w:date="2022-11-24T09:19:00Z">
            <w:rPr>
              <w:highlight w:val="yellow"/>
            </w:rPr>
          </w:rPrChange>
        </w:rPr>
        <w:t xml:space="preserve">, </w:t>
      </w:r>
      <w:del w:id="389" w:author="Mabel Chow" w:date="2022-04-26T14:19:00Z">
        <w:r w:rsidRPr="00AC265C" w:rsidDel="00103819">
          <w:rPr>
            <w:rPrChange w:id="390" w:author="James Faas" w:date="2022-11-24T09:19:00Z">
              <w:rPr>
                <w:highlight w:val="yellow"/>
              </w:rPr>
            </w:rPrChange>
          </w:rPr>
          <w:delText>[series 2000 preassembled lock, grade 1] [</w:delText>
        </w:r>
      </w:del>
      <w:del w:id="391" w:author="James Faas" w:date="2022-11-24T09:19:00Z">
        <w:r w:rsidRPr="00AC265C" w:rsidDel="00AC265C">
          <w:rPr>
            <w:rPrChange w:id="392" w:author="James Faas" w:date="2022-11-24T09:19:00Z">
              <w:rPr>
                <w:highlight w:val="yellow"/>
              </w:rPr>
            </w:rPrChange>
          </w:rPr>
          <w:delText xml:space="preserve">series 4000 bored lock, </w:delText>
        </w:r>
      </w:del>
      <w:r w:rsidRPr="00AC265C">
        <w:rPr>
          <w:rPrChange w:id="393" w:author="James Faas" w:date="2022-11-24T09:19:00Z">
            <w:rPr>
              <w:highlight w:val="yellow"/>
            </w:rPr>
          </w:rPrChange>
        </w:rPr>
        <w:t xml:space="preserve">grade </w:t>
      </w:r>
      <w:del w:id="394" w:author="Mabel Chow" w:date="2022-04-26T14:19:00Z">
        <w:r w:rsidRPr="00AC265C" w:rsidDel="00103819">
          <w:rPr>
            <w:rPrChange w:id="395" w:author="James Faas" w:date="2022-11-24T09:19:00Z">
              <w:rPr>
                <w:highlight w:val="yellow"/>
              </w:rPr>
            </w:rPrChange>
          </w:rPr>
          <w:delText>[</w:delText>
        </w:r>
      </w:del>
      <w:r w:rsidRPr="00AC265C">
        <w:rPr>
          <w:rPrChange w:id="396" w:author="James Faas" w:date="2022-11-24T09:19:00Z">
            <w:rPr>
              <w:highlight w:val="yellow"/>
            </w:rPr>
          </w:rPrChange>
        </w:rPr>
        <w:t>1</w:t>
      </w:r>
      <w:del w:id="397" w:author="Mabel Chow" w:date="2022-04-26T14:19:00Z">
        <w:r w:rsidRPr="00AC265C" w:rsidDel="00103819">
          <w:rPr>
            <w:rPrChange w:id="398" w:author="James Faas" w:date="2022-11-24T09:19:00Z">
              <w:rPr>
                <w:highlight w:val="yellow"/>
              </w:rPr>
            </w:rPrChange>
          </w:rPr>
          <w:delText>] [2] [3]]</w:delText>
        </w:r>
      </w:del>
      <w:r w:rsidRPr="00AC265C">
        <w:rPr>
          <w:rPrChange w:id="399" w:author="James Faas" w:date="2022-11-24T09:19:00Z">
            <w:rPr>
              <w:highlight w:val="yellow"/>
            </w:rPr>
          </w:rPrChange>
        </w:rPr>
        <w:t>,</w:t>
      </w:r>
      <w:r w:rsidRPr="00AC265C">
        <w:t xml:space="preserve"> designed for function </w:t>
      </w:r>
      <w:del w:id="400" w:author="Mabel Chow" w:date="2022-04-26T14:19:00Z">
        <w:r w:rsidRPr="00AC265C" w:rsidDel="00103819">
          <w:rPr>
            <w:rPrChange w:id="401" w:author="James Faas" w:date="2022-11-24T09:19:00Z">
              <w:rPr>
                <w:highlight w:val="yellow"/>
              </w:rPr>
            </w:rPrChange>
          </w:rPr>
          <w:delText>[</w:delText>
        </w:r>
      </w:del>
      <w:r w:rsidRPr="00AC265C">
        <w:rPr>
          <w:rPrChange w:id="402" w:author="James Faas" w:date="2022-11-24T09:19:00Z">
            <w:rPr>
              <w:highlight w:val="yellow"/>
            </w:rPr>
          </w:rPrChange>
        </w:rPr>
        <w:t>and keyed</w:t>
      </w:r>
      <w:del w:id="403" w:author="Mabel Chow" w:date="2022-04-26T14:19:00Z">
        <w:r w:rsidRPr="00AC265C" w:rsidDel="00103819">
          <w:rPr>
            <w:rPrChange w:id="404" w:author="James Faas" w:date="2022-11-24T09:19:00Z">
              <w:rPr>
                <w:highlight w:val="yellow"/>
              </w:rPr>
            </w:rPrChange>
          </w:rPr>
          <w:delText>]</w:delText>
        </w:r>
      </w:del>
      <w:r w:rsidRPr="00AC265C">
        <w:t xml:space="preserve"> as stated in </w:t>
      </w:r>
      <w:r w:rsidR="00961F09" w:rsidRPr="00AC265C">
        <w:t xml:space="preserve">the </w:t>
      </w:r>
      <w:del w:id="405" w:author="James Faas" w:date="2022-11-24T09:27:00Z">
        <w:r w:rsidRPr="00AC265C" w:rsidDel="009300D4">
          <w:delText xml:space="preserve">Hardware </w:delText>
        </w:r>
      </w:del>
      <w:ins w:id="406" w:author="James Faas" w:date="2022-11-24T09:27:00Z">
        <w:r w:rsidR="009300D4">
          <w:t>Door</w:t>
        </w:r>
        <w:r w:rsidR="009300D4" w:rsidRPr="00AC265C">
          <w:t xml:space="preserve"> </w:t>
        </w:r>
      </w:ins>
      <w:r w:rsidRPr="00AC265C">
        <w:t>Schedule</w:t>
      </w:r>
      <w:r w:rsidR="00391D03" w:rsidRPr="00AC265C">
        <w:t xml:space="preserve"> in the Contract Documents</w:t>
      </w:r>
      <w:r w:rsidR="00BE2366" w:rsidRPr="00AC265C">
        <w:t>.</w:t>
      </w:r>
      <w:del w:id="407" w:author="Mabel Chow" w:date="2022-04-26T14:20:00Z">
        <w:r w:rsidR="00391D03" w:rsidRPr="00AC265C" w:rsidDel="00103819">
          <w:delText xml:space="preserve"> </w:delText>
        </w:r>
        <w:r w:rsidR="00391D03" w:rsidRPr="00AC265C" w:rsidDel="00103819">
          <w:rPr>
            <w:i/>
            <w:rPrChange w:id="408" w:author="James Faas" w:date="2022-11-24T09:19:00Z">
              <w:rPr>
                <w:i/>
                <w:highlight w:val="yellow"/>
              </w:rPr>
            </w:rPrChange>
          </w:rPr>
          <w:delText>[Consultant to ensure all schedules are defined in the Contract Documents and amend as required]</w:delText>
        </w:r>
      </w:del>
    </w:p>
    <w:p w14:paraId="5A38ABCC" w14:textId="77777777" w:rsidR="00AC06E7" w:rsidRDefault="00AC06E7" w:rsidP="00AC06E7">
      <w:pPr>
        <w:pStyle w:val="Heading5"/>
        <w:numPr>
          <w:ilvl w:val="4"/>
          <w:numId w:val="15"/>
        </w:numPr>
        <w:tabs>
          <w:tab w:val="clear" w:pos="2340"/>
          <w:tab w:val="num" w:pos="2880"/>
        </w:tabs>
        <w:ind w:left="2880"/>
        <w:rPr>
          <w:ins w:id="409" w:author="James Faas" w:date="2022-11-24T08:46:00Z"/>
        </w:rPr>
      </w:pPr>
      <w:ins w:id="410" w:author="James Faas" w:date="2022-11-24T08:46:00Z">
        <w:r w:rsidRPr="00217C49">
          <w:t xml:space="preserve">Locks and latches to be </w:t>
        </w:r>
        <w:r w:rsidRPr="003821DB">
          <w:t>equipped with levers.</w:t>
        </w:r>
      </w:ins>
    </w:p>
    <w:p w14:paraId="4B2385B4" w14:textId="77777777" w:rsidR="00AC06E7" w:rsidRPr="00AC06E7" w:rsidRDefault="00AC06E7" w:rsidP="00AC06E7">
      <w:pPr>
        <w:pStyle w:val="Heading5"/>
        <w:numPr>
          <w:ilvl w:val="4"/>
          <w:numId w:val="15"/>
        </w:numPr>
        <w:tabs>
          <w:tab w:val="clear" w:pos="2340"/>
          <w:tab w:val="num" w:pos="2880"/>
        </w:tabs>
        <w:ind w:left="2880"/>
        <w:rPr>
          <w:ins w:id="411" w:author="James Faas" w:date="2022-11-24T08:46:00Z"/>
          <w:color w:val="FF0000"/>
          <w:rPrChange w:id="412" w:author="James Faas" w:date="2022-11-24T08:46:00Z">
            <w:rPr>
              <w:ins w:id="413" w:author="James Faas" w:date="2022-11-24T08:46:00Z"/>
            </w:rPr>
          </w:rPrChange>
        </w:rPr>
      </w:pPr>
      <w:ins w:id="414" w:author="James Faas" w:date="2022-11-24T08:46:00Z">
        <w:r w:rsidRPr="00AC06E7">
          <w:rPr>
            <w:color w:val="FF0000"/>
            <w:rPrChange w:id="415" w:author="James Faas" w:date="2022-11-24T08:46:00Z">
              <w:rPr/>
            </w:rPrChange>
          </w:rPr>
          <w:t xml:space="preserve">Locksets are to be compatible with future replacement of the cylinder core with a </w:t>
        </w:r>
        <w:proofErr w:type="spellStart"/>
        <w:r w:rsidRPr="00AC06E7">
          <w:rPr>
            <w:color w:val="FF0000"/>
            <w:rPrChange w:id="416" w:author="James Faas" w:date="2022-11-24T08:46:00Z">
              <w:rPr/>
            </w:rPrChange>
          </w:rPr>
          <w:t>Medeco</w:t>
        </w:r>
        <w:proofErr w:type="spellEnd"/>
        <w:r w:rsidRPr="00AC06E7">
          <w:rPr>
            <w:color w:val="FF0000"/>
            <w:rPrChange w:id="417" w:author="James Faas" w:date="2022-11-24T08:46:00Z">
              <w:rPr/>
            </w:rPrChange>
          </w:rPr>
          <w:t xml:space="preserve"> M3 IC core cylinder.</w:t>
        </w:r>
      </w:ins>
    </w:p>
    <w:p w14:paraId="2CCD2701" w14:textId="77777777" w:rsidR="00AC06E7" w:rsidRPr="00AC06E7" w:rsidRDefault="00AC06E7" w:rsidP="00AC06E7">
      <w:pPr>
        <w:pStyle w:val="Heading6"/>
        <w:numPr>
          <w:ilvl w:val="5"/>
          <w:numId w:val="15"/>
        </w:numPr>
        <w:rPr>
          <w:ins w:id="418" w:author="James Faas" w:date="2022-11-24T08:46:00Z"/>
          <w:color w:val="FF0000"/>
          <w:rPrChange w:id="419" w:author="James Faas" w:date="2022-11-24T08:46:00Z">
            <w:rPr>
              <w:ins w:id="420" w:author="James Faas" w:date="2022-11-24T08:46:00Z"/>
            </w:rPr>
          </w:rPrChange>
        </w:rPr>
      </w:pPr>
      <w:ins w:id="421" w:author="James Faas" w:date="2022-11-24T08:46:00Z">
        <w:r w:rsidRPr="00AC06E7">
          <w:rPr>
            <w:color w:val="FF0000"/>
            <w:rPrChange w:id="422" w:author="James Faas" w:date="2022-11-24T08:46:00Z">
              <w:rPr/>
            </w:rPrChange>
          </w:rPr>
          <w:t>Manufacturer:</w:t>
        </w:r>
      </w:ins>
    </w:p>
    <w:p w14:paraId="555E1852" w14:textId="77777777" w:rsidR="00AC06E7" w:rsidRPr="00AC06E7" w:rsidRDefault="00AC06E7" w:rsidP="00AC06E7">
      <w:pPr>
        <w:pStyle w:val="Heading7"/>
        <w:numPr>
          <w:ilvl w:val="6"/>
          <w:numId w:val="15"/>
        </w:numPr>
        <w:rPr>
          <w:ins w:id="423" w:author="James Faas" w:date="2022-11-24T08:46:00Z"/>
          <w:color w:val="FF0000"/>
          <w:rPrChange w:id="424" w:author="James Faas" w:date="2022-11-24T08:46:00Z">
            <w:rPr>
              <w:ins w:id="425" w:author="James Faas" w:date="2022-11-24T08:46:00Z"/>
            </w:rPr>
          </w:rPrChange>
        </w:rPr>
      </w:pPr>
      <w:ins w:id="426" w:author="James Faas" w:date="2022-11-24T08:46:00Z">
        <w:r w:rsidRPr="00AC06E7">
          <w:rPr>
            <w:color w:val="FF0000"/>
            <w:rPrChange w:id="427" w:author="James Faas" w:date="2022-11-24T08:46:00Z">
              <w:rPr/>
            </w:rPrChange>
          </w:rPr>
          <w:t>Sargent</w:t>
        </w:r>
      </w:ins>
    </w:p>
    <w:p w14:paraId="15D7DC28" w14:textId="77777777" w:rsidR="00AC06E7" w:rsidRPr="00AC06E7" w:rsidRDefault="00AC06E7" w:rsidP="00AC06E7">
      <w:pPr>
        <w:pStyle w:val="Heading7"/>
        <w:numPr>
          <w:ilvl w:val="6"/>
          <w:numId w:val="15"/>
        </w:numPr>
        <w:rPr>
          <w:ins w:id="428" w:author="James Faas" w:date="2022-11-24T08:46:00Z"/>
          <w:color w:val="FF0000"/>
          <w:rPrChange w:id="429" w:author="James Faas" w:date="2022-11-24T08:46:00Z">
            <w:rPr>
              <w:ins w:id="430" w:author="James Faas" w:date="2022-11-24T08:46:00Z"/>
            </w:rPr>
          </w:rPrChange>
        </w:rPr>
      </w:pPr>
      <w:proofErr w:type="spellStart"/>
      <w:ins w:id="431" w:author="James Faas" w:date="2022-11-24T08:46:00Z">
        <w:r w:rsidRPr="00AC06E7">
          <w:rPr>
            <w:color w:val="FF0000"/>
            <w:rPrChange w:id="432" w:author="James Faas" w:date="2022-11-24T08:46:00Z">
              <w:rPr/>
            </w:rPrChange>
          </w:rPr>
          <w:t>Assa</w:t>
        </w:r>
        <w:proofErr w:type="spellEnd"/>
        <w:r w:rsidRPr="00AC06E7">
          <w:rPr>
            <w:color w:val="FF0000"/>
            <w:rPrChange w:id="433" w:author="James Faas" w:date="2022-11-24T08:46:00Z">
              <w:rPr/>
            </w:rPrChange>
          </w:rPr>
          <w:t xml:space="preserve"> Abloy</w:t>
        </w:r>
      </w:ins>
    </w:p>
    <w:p w14:paraId="1525A042" w14:textId="77777777" w:rsidR="00AC06E7" w:rsidRPr="00AC06E7" w:rsidRDefault="00AC06E7" w:rsidP="00AC06E7">
      <w:pPr>
        <w:pStyle w:val="Heading7"/>
        <w:numPr>
          <w:ilvl w:val="6"/>
          <w:numId w:val="15"/>
        </w:numPr>
        <w:rPr>
          <w:ins w:id="434" w:author="James Faas" w:date="2022-11-24T08:46:00Z"/>
          <w:color w:val="FF0000"/>
          <w:rPrChange w:id="435" w:author="James Faas" w:date="2022-11-24T08:46:00Z">
            <w:rPr>
              <w:ins w:id="436" w:author="James Faas" w:date="2022-11-24T08:46:00Z"/>
            </w:rPr>
          </w:rPrChange>
        </w:rPr>
      </w:pPr>
      <w:ins w:id="437" w:author="James Faas" w:date="2022-11-24T08:46:00Z">
        <w:r w:rsidRPr="00AC06E7">
          <w:rPr>
            <w:color w:val="FF0000"/>
            <w:rPrChange w:id="438" w:author="James Faas" w:date="2022-11-24T08:46:00Z">
              <w:rPr/>
            </w:rPrChange>
          </w:rPr>
          <w:t>Corbin</w:t>
        </w:r>
      </w:ins>
    </w:p>
    <w:p w14:paraId="6F46CEA3" w14:textId="31842F33" w:rsidR="00AC06E7" w:rsidRPr="00AC06E7" w:rsidRDefault="00AC06E7" w:rsidP="00AC06E7">
      <w:pPr>
        <w:pStyle w:val="Heading7"/>
        <w:numPr>
          <w:ilvl w:val="6"/>
          <w:numId w:val="15"/>
        </w:numPr>
        <w:rPr>
          <w:color w:val="FF0000"/>
          <w:rPrChange w:id="439" w:author="James Faas" w:date="2022-11-24T08:46:00Z">
            <w:rPr/>
          </w:rPrChange>
        </w:rPr>
        <w:pPrChange w:id="440" w:author="James Faas" w:date="2022-11-24T08:46:00Z">
          <w:pPr>
            <w:pStyle w:val="Heading4"/>
          </w:pPr>
        </w:pPrChange>
      </w:pPr>
      <w:ins w:id="441" w:author="James Faas" w:date="2022-11-24T08:46:00Z">
        <w:r w:rsidRPr="00AC06E7">
          <w:rPr>
            <w:color w:val="FF0000"/>
            <w:rPrChange w:id="442" w:author="James Faas" w:date="2022-11-24T08:46:00Z">
              <w:rPr/>
            </w:rPrChange>
          </w:rPr>
          <w:lastRenderedPageBreak/>
          <w:t>Or Equivalent</w:t>
        </w:r>
      </w:ins>
    </w:p>
    <w:p w14:paraId="1F631320" w14:textId="25571A9B" w:rsidR="00391D03" w:rsidRPr="00AC06E7" w:rsidDel="00AC06E7" w:rsidRDefault="00AC06E7" w:rsidP="00391D03">
      <w:pPr>
        <w:pStyle w:val="Heading4"/>
        <w:rPr>
          <w:del w:id="443" w:author="James Faas" w:date="2022-11-24T08:46:00Z"/>
        </w:rPr>
      </w:pPr>
      <w:ins w:id="444" w:author="James Faas" w:date="2022-11-24T08:47:00Z">
        <w:r w:rsidRPr="00AC06E7">
          <w:rPr>
            <w:rPrChange w:id="445" w:author="James Faas" w:date="2022-11-24T08:47:00Z">
              <w:rPr>
                <w:color w:val="FF0000"/>
              </w:rPr>
            </w:rPrChange>
          </w:rPr>
          <w:t>Roses/</w:t>
        </w:r>
      </w:ins>
      <w:del w:id="446" w:author="James Faas" w:date="2022-11-24T08:46:00Z">
        <w:r w:rsidR="00585C4D" w:rsidRPr="00AC06E7" w:rsidDel="00AC06E7">
          <w:delText>Interconnected locks and latches:</w:delText>
        </w:r>
        <w:r w:rsidR="00901EB6" w:rsidRPr="00AC06E7" w:rsidDel="00AC06E7">
          <w:delText xml:space="preserve"> Conf</w:delText>
        </w:r>
        <w:r w:rsidR="005465DA" w:rsidRPr="00AC06E7" w:rsidDel="00AC06E7">
          <w:delText>o</w:delText>
        </w:r>
        <w:r w:rsidR="00901EB6" w:rsidRPr="00AC06E7" w:rsidDel="00AC06E7">
          <w:delText>rm</w:delText>
        </w:r>
        <w:r w:rsidR="00585C4D" w:rsidRPr="00AC06E7" w:rsidDel="00AC06E7">
          <w:delText xml:space="preserve"> to </w:delText>
        </w:r>
        <w:r w:rsidR="004E38F9" w:rsidRPr="00AC06E7" w:rsidDel="00AC06E7">
          <w:rPr>
            <w:rPrChange w:id="447" w:author="James Faas" w:date="2022-11-24T08:47:00Z">
              <w:rPr>
                <w:highlight w:val="yellow"/>
              </w:rPr>
            </w:rPrChange>
          </w:rPr>
          <w:delText>ANSI/BHMA A156.12-2013</w:delText>
        </w:r>
        <w:r w:rsidR="00585C4D" w:rsidRPr="00AC06E7" w:rsidDel="00AC06E7">
          <w:delText xml:space="preserve">, series 5000 interconnected lock, grade 1 2 3, designed for function and keyed as stated in </w:delText>
        </w:r>
        <w:r w:rsidR="00CE77AF" w:rsidRPr="00AC06E7" w:rsidDel="00AC06E7">
          <w:delText xml:space="preserve">the </w:delText>
        </w:r>
        <w:r w:rsidR="00585C4D" w:rsidRPr="00AC06E7" w:rsidDel="00AC06E7">
          <w:delText>Hardware Schedule</w:delText>
        </w:r>
        <w:r w:rsidR="00391D03" w:rsidRPr="00AC06E7" w:rsidDel="00AC06E7">
          <w:delText xml:space="preserve"> in the Contract Documents</w:delText>
        </w:r>
        <w:r w:rsidR="00BE2366" w:rsidRPr="00AC06E7" w:rsidDel="00AC06E7">
          <w:delText>.</w:delText>
        </w:r>
        <w:r w:rsidR="00391D03" w:rsidRPr="00AC06E7" w:rsidDel="00AC06E7">
          <w:delText xml:space="preserve"> </w:delText>
        </w:r>
        <w:r w:rsidR="00391D03" w:rsidRPr="00AC06E7" w:rsidDel="00AC06E7">
          <w:rPr>
            <w:i/>
            <w:rPrChange w:id="448" w:author="James Faas" w:date="2022-11-24T08:47:00Z">
              <w:rPr>
                <w:i/>
                <w:highlight w:val="yellow"/>
              </w:rPr>
            </w:rPrChange>
          </w:rPr>
          <w:delText>[Consultant to ensure all schedules are defined in the Contract Documents and amend as required]</w:delText>
        </w:r>
      </w:del>
    </w:p>
    <w:p w14:paraId="36E16A39" w14:textId="5F92AACB" w:rsidR="00585C4D" w:rsidRPr="00AC06E7" w:rsidDel="00AC06E7" w:rsidRDefault="00585C4D" w:rsidP="004E38F9">
      <w:pPr>
        <w:pStyle w:val="Heading4"/>
        <w:rPr>
          <w:del w:id="449" w:author="James Faas" w:date="2022-11-24T08:46:00Z"/>
        </w:rPr>
      </w:pPr>
      <w:del w:id="450" w:author="James Faas" w:date="2022-11-24T08:46:00Z">
        <w:r w:rsidRPr="00AC06E7" w:rsidDel="00AC06E7">
          <w:delText>Mortise locks and latches:</w:delText>
        </w:r>
        <w:r w:rsidR="00901EB6" w:rsidRPr="00AC06E7" w:rsidDel="00AC06E7">
          <w:delText xml:space="preserve"> Conf</w:delText>
        </w:r>
        <w:r w:rsidR="005465DA" w:rsidRPr="00AC06E7" w:rsidDel="00AC06E7">
          <w:delText>o</w:delText>
        </w:r>
        <w:r w:rsidR="00901EB6" w:rsidRPr="00AC06E7" w:rsidDel="00AC06E7">
          <w:delText>rm</w:delText>
        </w:r>
        <w:r w:rsidRPr="00AC06E7" w:rsidDel="00AC06E7">
          <w:delText xml:space="preserve"> to </w:delText>
        </w:r>
        <w:r w:rsidR="004E38F9" w:rsidRPr="00AC06E7" w:rsidDel="00AC06E7">
          <w:rPr>
            <w:rPrChange w:id="451" w:author="James Faas" w:date="2022-11-24T08:47:00Z">
              <w:rPr>
                <w:highlight w:val="yellow"/>
              </w:rPr>
            </w:rPrChange>
          </w:rPr>
          <w:delText>ANSI/BHMA A156.13-2012</w:delText>
        </w:r>
        <w:r w:rsidRPr="00AC06E7" w:rsidDel="00AC06E7">
          <w:delText xml:space="preserve">, series 1000 mortise lock, grade </w:delText>
        </w:r>
        <w:r w:rsidRPr="00AC06E7" w:rsidDel="00AC06E7">
          <w:rPr>
            <w:rPrChange w:id="452" w:author="James Faas" w:date="2022-11-24T08:47:00Z">
              <w:rPr>
                <w:highlight w:val="yellow"/>
              </w:rPr>
            </w:rPrChange>
          </w:rPr>
          <w:delText>[1] [2] [3] [4]</w:delText>
        </w:r>
        <w:r w:rsidRPr="00AC06E7" w:rsidDel="00AC06E7">
          <w:delText xml:space="preserve">, designed for function </w:delText>
        </w:r>
        <w:r w:rsidRPr="00AC06E7" w:rsidDel="00AC06E7">
          <w:rPr>
            <w:rPrChange w:id="453" w:author="James Faas" w:date="2022-11-24T08:47:00Z">
              <w:rPr>
                <w:highlight w:val="yellow"/>
              </w:rPr>
            </w:rPrChange>
          </w:rPr>
          <w:delText>[and keyed]</w:delText>
        </w:r>
        <w:r w:rsidRPr="00AC06E7" w:rsidDel="00AC06E7">
          <w:delText xml:space="preserve"> as stated in </w:delText>
        </w:r>
        <w:r w:rsidR="009446E3" w:rsidRPr="00AC06E7" w:rsidDel="00AC06E7">
          <w:delText xml:space="preserve">the </w:delText>
        </w:r>
        <w:r w:rsidRPr="00AC06E7" w:rsidDel="00AC06E7">
          <w:delText>Hardware Schedule.</w:delText>
        </w:r>
      </w:del>
    </w:p>
    <w:p w14:paraId="00B4DE02" w14:textId="44A1170F" w:rsidR="00585C4D" w:rsidRPr="00AC06E7" w:rsidDel="00AC06E7" w:rsidRDefault="00103819" w:rsidP="00AF0736">
      <w:pPr>
        <w:pStyle w:val="Heading4"/>
        <w:tabs>
          <w:tab w:val="left" w:pos="2127"/>
        </w:tabs>
        <w:ind w:left="2127" w:hanging="709"/>
        <w:rPr>
          <w:del w:id="454" w:author="James Faas" w:date="2022-11-24T08:46:00Z"/>
        </w:rPr>
      </w:pPr>
      <w:ins w:id="455" w:author="Mabel Chow" w:date="2022-04-26T14:22:00Z">
        <w:del w:id="456" w:author="James Faas" w:date="2022-11-24T08:46:00Z">
          <w:r w:rsidRPr="00AC06E7" w:rsidDel="00AC06E7">
            <w:delText>L</w:delText>
          </w:r>
        </w:del>
      </w:ins>
      <w:del w:id="457" w:author="James Faas" w:date="2022-11-24T08:46:00Z">
        <w:r w:rsidR="00585C4D" w:rsidRPr="00AC06E7" w:rsidDel="00AC06E7">
          <w:delText xml:space="preserve">Knobs </w:delText>
        </w:r>
        <w:r w:rsidR="00585C4D" w:rsidRPr="00AC06E7" w:rsidDel="00AC06E7">
          <w:rPr>
            <w:rPrChange w:id="458" w:author="James Faas" w:date="2022-11-24T08:47:00Z">
              <w:rPr>
                <w:highlight w:val="yellow"/>
              </w:rPr>
            </w:rPrChange>
          </w:rPr>
          <w:delText>[Lever handles]: [plain] [special (describe)]</w:delText>
        </w:r>
        <w:r w:rsidR="00585C4D" w:rsidRPr="00AC06E7" w:rsidDel="00AC06E7">
          <w:delText xml:space="preserve"> design.</w:delText>
        </w:r>
      </w:del>
    </w:p>
    <w:p w14:paraId="35B5A946" w14:textId="77777777" w:rsidR="00585C4D" w:rsidRPr="00AC06E7" w:rsidRDefault="00585C4D" w:rsidP="00AF0736">
      <w:pPr>
        <w:pStyle w:val="Heading4"/>
        <w:tabs>
          <w:tab w:val="left" w:pos="2127"/>
        </w:tabs>
        <w:ind w:left="2127" w:hanging="709"/>
        <w:rPr>
          <w:rPrChange w:id="459" w:author="James Faas" w:date="2022-11-24T08:47:00Z">
            <w:rPr>
              <w:highlight w:val="yellow"/>
            </w:rPr>
          </w:rPrChange>
        </w:rPr>
      </w:pPr>
      <w:del w:id="460" w:author="Mabel Chow" w:date="2022-04-26T14:22:00Z">
        <w:r w:rsidRPr="00AC06E7" w:rsidDel="00103819">
          <w:rPr>
            <w:rPrChange w:id="461" w:author="James Faas" w:date="2022-11-24T08:47:00Z">
              <w:rPr>
                <w:highlight w:val="yellow"/>
              </w:rPr>
            </w:rPrChange>
          </w:rPr>
          <w:delText>[Roses] [</w:delText>
        </w:r>
      </w:del>
      <w:r w:rsidRPr="00AC06E7">
        <w:rPr>
          <w:rPrChange w:id="462" w:author="James Faas" w:date="2022-11-24T08:47:00Z">
            <w:rPr>
              <w:highlight w:val="yellow"/>
            </w:rPr>
          </w:rPrChange>
        </w:rPr>
        <w:t>Escutcheons</w:t>
      </w:r>
      <w:del w:id="463" w:author="Mabel Chow" w:date="2022-04-26T14:22:00Z">
        <w:r w:rsidRPr="00AC06E7" w:rsidDel="00103819">
          <w:rPr>
            <w:rPrChange w:id="464" w:author="James Faas" w:date="2022-11-24T08:47:00Z">
              <w:rPr>
                <w:highlight w:val="yellow"/>
              </w:rPr>
            </w:rPrChange>
          </w:rPr>
          <w:delText>]</w:delText>
        </w:r>
      </w:del>
      <w:r w:rsidRPr="00AC06E7">
        <w:rPr>
          <w:rPrChange w:id="465" w:author="James Faas" w:date="2022-11-24T08:47:00Z">
            <w:rPr>
              <w:highlight w:val="yellow"/>
            </w:rPr>
          </w:rPrChange>
        </w:rPr>
        <w:t xml:space="preserve">: </w:t>
      </w:r>
      <w:del w:id="466" w:author="Mabel Chow" w:date="2022-04-26T14:22:00Z">
        <w:r w:rsidRPr="00AC06E7" w:rsidDel="00103819">
          <w:rPr>
            <w:rPrChange w:id="467" w:author="James Faas" w:date="2022-11-24T08:47:00Z">
              <w:rPr>
                <w:highlight w:val="yellow"/>
              </w:rPr>
            </w:rPrChange>
          </w:rPr>
          <w:delText>[r</w:delText>
        </w:r>
      </w:del>
      <w:ins w:id="468" w:author="Mabel Chow" w:date="2022-04-26T14:22:00Z">
        <w:r w:rsidR="00103819" w:rsidRPr="00AC06E7">
          <w:rPr>
            <w:rPrChange w:id="469" w:author="James Faas" w:date="2022-11-24T08:47:00Z">
              <w:rPr>
                <w:highlight w:val="yellow"/>
              </w:rPr>
            </w:rPrChange>
          </w:rPr>
          <w:t>r</w:t>
        </w:r>
      </w:ins>
      <w:r w:rsidRPr="00AC06E7">
        <w:rPr>
          <w:rPrChange w:id="470" w:author="James Faas" w:date="2022-11-24T08:47:00Z">
            <w:rPr>
              <w:highlight w:val="yellow"/>
            </w:rPr>
          </w:rPrChange>
        </w:rPr>
        <w:t>ound</w:t>
      </w:r>
      <w:del w:id="471" w:author="Mabel Chow" w:date="2022-04-26T14:22:00Z">
        <w:r w:rsidRPr="00AC06E7" w:rsidDel="00103819">
          <w:rPr>
            <w:rPrChange w:id="472" w:author="James Faas" w:date="2022-11-24T08:47:00Z">
              <w:rPr>
                <w:highlight w:val="yellow"/>
              </w:rPr>
            </w:rPrChange>
          </w:rPr>
          <w:delText>] [square]</w:delText>
        </w:r>
      </w:del>
      <w:r w:rsidRPr="00AC06E7">
        <w:rPr>
          <w:rPrChange w:id="473" w:author="James Faas" w:date="2022-11-24T08:47:00Z">
            <w:rPr>
              <w:highlight w:val="yellow"/>
            </w:rPr>
          </w:rPrChange>
        </w:rPr>
        <w:t>.</w:t>
      </w:r>
    </w:p>
    <w:p w14:paraId="152BC544" w14:textId="77777777" w:rsidR="00585C4D" w:rsidRPr="00AC06E7" w:rsidRDefault="00585C4D" w:rsidP="00AF0736">
      <w:pPr>
        <w:pStyle w:val="Heading4"/>
        <w:tabs>
          <w:tab w:val="left" w:pos="2127"/>
        </w:tabs>
        <w:ind w:left="2127" w:hanging="709"/>
      </w:pPr>
      <w:r w:rsidRPr="00AC06E7">
        <w:t>Normal strikes: box type, lip projection not beyond jamb.</w:t>
      </w:r>
    </w:p>
    <w:p w14:paraId="4B3B70AF" w14:textId="77777777" w:rsidR="00585C4D" w:rsidRPr="00AC06E7" w:rsidRDefault="00585C4D" w:rsidP="00AF0736">
      <w:pPr>
        <w:pStyle w:val="Heading4"/>
        <w:tabs>
          <w:tab w:val="left" w:pos="2127"/>
        </w:tabs>
        <w:ind w:left="2127" w:hanging="709"/>
      </w:pPr>
      <w:r w:rsidRPr="00AC06E7">
        <w:t>Cylinders: key into keying system as directed</w:t>
      </w:r>
      <w:r w:rsidR="00391D03" w:rsidRPr="00AC06E7">
        <w:t xml:space="preserve"> by the Consultant</w:t>
      </w:r>
      <w:r w:rsidRPr="00AC06E7">
        <w:t>.</w:t>
      </w:r>
    </w:p>
    <w:p w14:paraId="425EBF24" w14:textId="77777777" w:rsidR="00585C4D" w:rsidRPr="00AC06E7" w:rsidRDefault="00585C4D" w:rsidP="00AF0736">
      <w:pPr>
        <w:pStyle w:val="Heading4"/>
        <w:tabs>
          <w:tab w:val="left" w:pos="2127"/>
        </w:tabs>
        <w:ind w:left="2127" w:hanging="709"/>
      </w:pPr>
      <w:r w:rsidRPr="00AC06E7">
        <w:t xml:space="preserve">Finished to </w:t>
      </w:r>
      <w:ins w:id="474" w:author="Mabel Chow" w:date="2022-04-26T14:23:00Z">
        <w:r w:rsidR="00103819" w:rsidRPr="00AC06E7">
          <w:t>626 Satin Chromium Plated</w:t>
        </w:r>
      </w:ins>
      <w:del w:id="475" w:author="Mabel Chow" w:date="2022-04-26T14:23:00Z">
        <w:r w:rsidRPr="00AC06E7" w:rsidDel="00103819">
          <w:rPr>
            <w:rPrChange w:id="476" w:author="James Faas" w:date="2022-11-24T08:48:00Z">
              <w:rPr>
                <w:highlight w:val="yellow"/>
              </w:rPr>
            </w:rPrChange>
          </w:rPr>
          <w:delText>[____]</w:delText>
        </w:r>
        <w:r w:rsidRPr="00AC06E7" w:rsidDel="00103819">
          <w:delText>.</w:delText>
        </w:r>
      </w:del>
    </w:p>
    <w:p w14:paraId="47D7B28D" w14:textId="77777777" w:rsidR="00F87DA4" w:rsidRPr="00AC06E7" w:rsidDel="00A41790" w:rsidRDefault="00050412" w:rsidP="00AF0736">
      <w:pPr>
        <w:pStyle w:val="Heading4"/>
        <w:tabs>
          <w:tab w:val="left" w:pos="2127"/>
        </w:tabs>
        <w:ind w:left="2127" w:hanging="709"/>
        <w:rPr>
          <w:del w:id="477" w:author="Mabel Chow" w:date="2022-04-26T17:28:00Z"/>
        </w:rPr>
      </w:pPr>
      <w:del w:id="478" w:author="Mabel Chow" w:date="2022-04-26T17:28:00Z">
        <w:r w:rsidRPr="00AC06E7" w:rsidDel="00A41790">
          <w:delText xml:space="preserve">All locks shall be </w:delText>
        </w:r>
        <w:r w:rsidR="00663CAE" w:rsidRPr="00AC06E7" w:rsidDel="00A41790">
          <w:delText>in accordance with Property Service’s Division 08 71 60 – Door Hardware for Medeco M3 Logic Cylinders and shall incorporate all information provided in the York Region’s Security Device Summary.</w:delText>
        </w:r>
      </w:del>
      <w:del w:id="479" w:author="Mabel Chow" w:date="2022-04-26T14:23:00Z">
        <w:r w:rsidR="00663CAE" w:rsidRPr="00AC06E7" w:rsidDel="007B1BAB">
          <w:delText xml:space="preserve"> </w:delText>
        </w:r>
        <w:r w:rsidR="00663CAE" w:rsidRPr="00AC06E7" w:rsidDel="007B1BAB">
          <w:rPr>
            <w:highlight w:val="yellow"/>
          </w:rPr>
          <w:delText>[Consultant to ensure documentation provided by the Region is incorporated into the Contract Documents]</w:delText>
        </w:r>
      </w:del>
    </w:p>
    <w:p w14:paraId="38E9A955" w14:textId="77777777" w:rsidR="00585C4D" w:rsidRPr="00AC06E7" w:rsidRDefault="00585C4D" w:rsidP="00EA78F7">
      <w:pPr>
        <w:pStyle w:val="Heading3"/>
      </w:pPr>
      <w:r w:rsidRPr="00AC06E7">
        <w:t>Butts and hinges:</w:t>
      </w:r>
    </w:p>
    <w:p w14:paraId="137C51A0" w14:textId="77777777" w:rsidR="00AC06E7" w:rsidRPr="00217C49" w:rsidRDefault="00AC06E7" w:rsidP="00AC06E7">
      <w:pPr>
        <w:pStyle w:val="Heading4"/>
        <w:numPr>
          <w:ilvl w:val="3"/>
          <w:numId w:val="15"/>
        </w:numPr>
        <w:rPr>
          <w:ins w:id="480" w:author="James Faas" w:date="2022-11-24T08:48:00Z"/>
        </w:rPr>
      </w:pPr>
      <w:ins w:id="481" w:author="James Faas" w:date="2022-11-24T08:48:00Z">
        <w:r w:rsidRPr="00217C49">
          <w:t xml:space="preserve">Butts and hinges: </w:t>
        </w:r>
        <w:r w:rsidRPr="003821DB">
          <w:t>Confo</w:t>
        </w:r>
        <w:r w:rsidRPr="001A0170">
          <w:t xml:space="preserve">rm to </w:t>
        </w:r>
        <w:r w:rsidRPr="00A50584">
          <w:t>ANSI/BHMA A156.1,</w:t>
        </w:r>
        <w:r>
          <w:t xml:space="preserve"> 630 finish,</w:t>
        </w:r>
        <w:r w:rsidRPr="00217C49">
          <w:t xml:space="preserve"> </w:t>
        </w:r>
        <w:r w:rsidRPr="00A50584">
          <w:t xml:space="preserve">size </w:t>
        </w:r>
        <w:r w:rsidRPr="00217C49">
          <w:t>listed in Hardware Schedule.</w:t>
        </w:r>
      </w:ins>
    </w:p>
    <w:p w14:paraId="235431AE" w14:textId="77777777" w:rsidR="00AC06E7" w:rsidRPr="003821DB" w:rsidRDefault="00AC06E7" w:rsidP="00AC06E7">
      <w:pPr>
        <w:pStyle w:val="Heading4"/>
        <w:numPr>
          <w:ilvl w:val="3"/>
          <w:numId w:val="15"/>
        </w:numPr>
        <w:rPr>
          <w:ins w:id="482" w:author="James Faas" w:date="2022-11-24T08:48:00Z"/>
        </w:rPr>
      </w:pPr>
      <w:ins w:id="483" w:author="James Faas" w:date="2022-11-24T08:48:00Z">
        <w:r w:rsidRPr="003821DB">
          <w:t>Acceptable Model and Manufacturer:</w:t>
        </w:r>
      </w:ins>
    </w:p>
    <w:p w14:paraId="7002AFC8" w14:textId="77777777" w:rsidR="00AC06E7" w:rsidRDefault="00AC06E7" w:rsidP="00AC06E7">
      <w:pPr>
        <w:pStyle w:val="Heading5"/>
        <w:numPr>
          <w:ilvl w:val="4"/>
          <w:numId w:val="15"/>
        </w:numPr>
        <w:tabs>
          <w:tab w:val="clear" w:pos="2340"/>
          <w:tab w:val="num" w:pos="2880"/>
        </w:tabs>
        <w:ind w:left="2880"/>
        <w:rPr>
          <w:ins w:id="484" w:author="James Faas" w:date="2022-11-24T08:48:00Z"/>
        </w:rPr>
      </w:pPr>
      <w:ins w:id="485" w:author="James Faas" w:date="2022-11-24T08:48:00Z">
        <w:r w:rsidRPr="00A50584">
          <w:t>Stanley</w:t>
        </w:r>
        <w:r>
          <w:t xml:space="preserve"> (basis-of-design)</w:t>
        </w:r>
      </w:ins>
    </w:p>
    <w:p w14:paraId="321E881D" w14:textId="77777777" w:rsidR="00AC06E7" w:rsidRPr="002339ED" w:rsidRDefault="00AC06E7" w:rsidP="00AC06E7">
      <w:pPr>
        <w:pStyle w:val="Heading6"/>
        <w:numPr>
          <w:ilvl w:val="5"/>
          <w:numId w:val="15"/>
        </w:numPr>
        <w:rPr>
          <w:ins w:id="486" w:author="James Faas" w:date="2022-11-24T08:48:00Z"/>
        </w:rPr>
      </w:pPr>
      <w:ins w:id="487" w:author="James Faas" w:date="2022-11-24T08:48:00Z">
        <w:r w:rsidRPr="002339ED">
          <w:t>Exterior Hinges:  Full mortise, Stanley FBB199 X 114 X 114 X NRP X 630.</w:t>
        </w:r>
      </w:ins>
    </w:p>
    <w:p w14:paraId="58588F22" w14:textId="77777777" w:rsidR="00AC06E7" w:rsidRPr="002339ED" w:rsidRDefault="00AC06E7" w:rsidP="00AC06E7">
      <w:pPr>
        <w:pStyle w:val="Heading6"/>
        <w:numPr>
          <w:ilvl w:val="5"/>
          <w:numId w:val="15"/>
        </w:numPr>
        <w:rPr>
          <w:ins w:id="488" w:author="James Faas" w:date="2022-11-24T08:48:00Z"/>
        </w:rPr>
      </w:pPr>
      <w:ins w:id="489" w:author="James Faas" w:date="2022-11-24T08:48:00Z">
        <w:r w:rsidRPr="002339ED">
          <w:t>Interior Hinges:  Full mortise, Stanley FBB191 X 114 X 101 X 630.</w:t>
        </w:r>
      </w:ins>
    </w:p>
    <w:p w14:paraId="5877F9F2" w14:textId="77777777" w:rsidR="00AC06E7" w:rsidRPr="00A50584" w:rsidRDefault="00AC06E7" w:rsidP="00AC06E7">
      <w:pPr>
        <w:pStyle w:val="Heading5"/>
        <w:numPr>
          <w:ilvl w:val="4"/>
          <w:numId w:val="15"/>
        </w:numPr>
        <w:tabs>
          <w:tab w:val="clear" w:pos="2340"/>
          <w:tab w:val="num" w:pos="2880"/>
        </w:tabs>
        <w:ind w:left="2880"/>
        <w:rPr>
          <w:ins w:id="490" w:author="James Faas" w:date="2022-11-24T08:48:00Z"/>
        </w:rPr>
      </w:pPr>
      <w:ins w:id="491" w:author="James Faas" w:date="2022-11-24T08:48:00Z">
        <w:r w:rsidRPr="00A50584">
          <w:t>Hager</w:t>
        </w:r>
      </w:ins>
    </w:p>
    <w:p w14:paraId="0DBC96A7" w14:textId="77777777" w:rsidR="00AC06E7" w:rsidRPr="00A50584" w:rsidRDefault="00AC06E7" w:rsidP="00AC06E7">
      <w:pPr>
        <w:pStyle w:val="Heading5"/>
        <w:numPr>
          <w:ilvl w:val="4"/>
          <w:numId w:val="15"/>
        </w:numPr>
        <w:tabs>
          <w:tab w:val="clear" w:pos="2340"/>
          <w:tab w:val="num" w:pos="2880"/>
        </w:tabs>
        <w:ind w:left="2880"/>
        <w:rPr>
          <w:ins w:id="492" w:author="James Faas" w:date="2022-11-24T08:48:00Z"/>
        </w:rPr>
      </w:pPr>
      <w:ins w:id="493" w:author="James Faas" w:date="2022-11-24T08:48:00Z">
        <w:r w:rsidRPr="00A50584">
          <w:t>Gallery Specialty Hardware Ltd.</w:t>
        </w:r>
      </w:ins>
    </w:p>
    <w:p w14:paraId="16EC4110" w14:textId="77777777" w:rsidR="00AC06E7" w:rsidRPr="003821DB" w:rsidRDefault="00AC06E7" w:rsidP="00AC06E7">
      <w:pPr>
        <w:pStyle w:val="Heading5"/>
        <w:numPr>
          <w:ilvl w:val="4"/>
          <w:numId w:val="15"/>
        </w:numPr>
        <w:tabs>
          <w:tab w:val="clear" w:pos="2340"/>
          <w:tab w:val="left" w:pos="2835"/>
          <w:tab w:val="num" w:pos="2880"/>
        </w:tabs>
        <w:ind w:left="2835" w:hanging="708"/>
        <w:rPr>
          <w:ins w:id="494" w:author="James Faas" w:date="2022-11-24T08:48:00Z"/>
        </w:rPr>
      </w:pPr>
      <w:ins w:id="495" w:author="James Faas" w:date="2022-11-24T08:48:00Z">
        <w:r>
          <w:t xml:space="preserve">or </w:t>
        </w:r>
        <w:r w:rsidRPr="00217C49">
          <w:t>Equivalent</w:t>
        </w:r>
        <w:r>
          <w:t>.</w:t>
        </w:r>
      </w:ins>
    </w:p>
    <w:p w14:paraId="7712011C" w14:textId="56C2AFA8" w:rsidR="00585C4D" w:rsidRPr="00CE09F5" w:rsidDel="00AC06E7" w:rsidRDefault="00585C4D" w:rsidP="00F73E4E">
      <w:pPr>
        <w:pStyle w:val="Heading4"/>
        <w:rPr>
          <w:ins w:id="496" w:author="Mabel Chow" w:date="2022-04-26T16:51:00Z"/>
          <w:del w:id="497" w:author="James Faas" w:date="2022-11-24T08:48:00Z"/>
        </w:rPr>
      </w:pPr>
      <w:del w:id="498" w:author="James Faas" w:date="2022-11-24T08:48:00Z">
        <w:r w:rsidRPr="00CE09F5" w:rsidDel="00AC06E7">
          <w:delText xml:space="preserve">Butts and hinges: </w:delText>
        </w:r>
        <w:r w:rsidR="00961F09" w:rsidRPr="00CE09F5" w:rsidDel="00AC06E7">
          <w:delText>Conf</w:delText>
        </w:r>
        <w:r w:rsidR="005465DA" w:rsidRPr="00CE09F5" w:rsidDel="00AC06E7">
          <w:delText>o</w:delText>
        </w:r>
        <w:r w:rsidR="00961F09" w:rsidRPr="00CE09F5" w:rsidDel="00AC06E7">
          <w:delText xml:space="preserve">rm </w:delText>
        </w:r>
        <w:r w:rsidRPr="00CE09F5" w:rsidDel="00AC06E7">
          <w:delText xml:space="preserve">to </w:delText>
        </w:r>
        <w:r w:rsidR="00F73E4E" w:rsidRPr="00CE09F5" w:rsidDel="00AC06E7">
          <w:rPr>
            <w:rPrChange w:id="499" w:author="James Faas" w:date="2022-11-24T09:34:00Z">
              <w:rPr>
                <w:highlight w:val="yellow"/>
              </w:rPr>
            </w:rPrChange>
          </w:rPr>
          <w:delText>ANSI/BHMA A156.18-2012</w:delText>
        </w:r>
        <w:r w:rsidRPr="00CE09F5" w:rsidDel="00AC06E7">
          <w:delText xml:space="preserve">, </w:delText>
        </w:r>
        <w:r w:rsidRPr="00CE09F5" w:rsidDel="00AC06E7">
          <w:rPr>
            <w:rPrChange w:id="500" w:author="James Faas" w:date="2022-11-24T09:34:00Z">
              <w:rPr>
                <w:highlight w:val="yellow"/>
              </w:rPr>
            </w:rPrChange>
          </w:rPr>
          <w:delText>[designated by letter A and numeral identifiers], [followed by size and finish]</w:delText>
        </w:r>
        <w:r w:rsidRPr="00CE09F5" w:rsidDel="00AC06E7">
          <w:delText>, listed in Hardware Schedule.</w:delText>
        </w:r>
      </w:del>
    </w:p>
    <w:p w14:paraId="08C18A35" w14:textId="0AE7AF8C" w:rsidR="00643DD3" w:rsidRPr="00CE09F5" w:rsidDel="00AC06E7" w:rsidRDefault="00643DD3" w:rsidP="00643DD3">
      <w:pPr>
        <w:pStyle w:val="Heading4"/>
        <w:tabs>
          <w:tab w:val="left" w:pos="2127"/>
        </w:tabs>
        <w:ind w:left="2127" w:hanging="709"/>
        <w:rPr>
          <w:ins w:id="501" w:author="Mabel Chow" w:date="2022-04-26T16:51:00Z"/>
          <w:del w:id="502" w:author="James Faas" w:date="2022-11-24T08:48:00Z"/>
        </w:rPr>
      </w:pPr>
      <w:ins w:id="503" w:author="Mabel Chow" w:date="2022-04-26T16:51:00Z">
        <w:del w:id="504" w:author="James Faas" w:date="2022-11-24T08:48:00Z">
          <w:r w:rsidRPr="00CE09F5" w:rsidDel="00AC06E7">
            <w:delText>Acceptable Model and Manufacturer:</w:delText>
          </w:r>
        </w:del>
      </w:ins>
    </w:p>
    <w:p w14:paraId="03DFD0A0" w14:textId="508125F6" w:rsidR="00643DD3" w:rsidRPr="00CE09F5" w:rsidDel="00AC06E7" w:rsidRDefault="00643DD3" w:rsidP="00393B95">
      <w:pPr>
        <w:pStyle w:val="Heading5"/>
        <w:rPr>
          <w:ins w:id="505" w:author="Mabel Chow" w:date="2022-04-26T16:51:00Z"/>
          <w:del w:id="506" w:author="James Faas" w:date="2022-11-24T08:48:00Z"/>
          <w:rPrChange w:id="507" w:author="James Faas" w:date="2022-11-24T09:34:00Z">
            <w:rPr>
              <w:ins w:id="508" w:author="Mabel Chow" w:date="2022-04-26T16:51:00Z"/>
              <w:del w:id="509" w:author="James Faas" w:date="2022-11-24T08:48:00Z"/>
              <w:i/>
            </w:rPr>
          </w:rPrChange>
        </w:rPr>
      </w:pPr>
      <w:ins w:id="510" w:author="Mabel Chow" w:date="2022-04-26T16:51:00Z">
        <w:del w:id="511" w:author="James Faas" w:date="2022-11-24T08:48:00Z">
          <w:r w:rsidRPr="00CE09F5" w:rsidDel="00AC06E7">
            <w:rPr>
              <w:rPrChange w:id="512" w:author="James Faas" w:date="2022-11-24T09:34:00Z">
                <w:rPr>
                  <w:i/>
                </w:rPr>
              </w:rPrChange>
            </w:rPr>
            <w:delText xml:space="preserve">Exterior </w:delText>
          </w:r>
        </w:del>
      </w:ins>
      <w:ins w:id="513" w:author="Mabel Chow" w:date="2022-04-26T16:52:00Z">
        <w:del w:id="514" w:author="James Faas" w:date="2022-11-24T08:48:00Z">
          <w:r w:rsidRPr="00CE09F5" w:rsidDel="00AC06E7">
            <w:rPr>
              <w:rPrChange w:id="515" w:author="James Faas" w:date="2022-11-24T09:34:00Z">
                <w:rPr>
                  <w:i/>
                </w:rPr>
              </w:rPrChange>
            </w:rPr>
            <w:delText>Hinges</w:delText>
          </w:r>
        </w:del>
      </w:ins>
      <w:ins w:id="516" w:author="Mabel Chow" w:date="2022-04-26T16:51:00Z">
        <w:del w:id="517" w:author="James Faas" w:date="2022-11-24T08:48:00Z">
          <w:r w:rsidRPr="00CE09F5" w:rsidDel="00AC06E7">
            <w:rPr>
              <w:rPrChange w:id="518" w:author="James Faas" w:date="2022-11-24T09:34:00Z">
                <w:rPr>
                  <w:i/>
                </w:rPr>
              </w:rPrChange>
            </w:rPr>
            <w:delText xml:space="preserve">: </w:delText>
          </w:r>
        </w:del>
      </w:ins>
      <w:ins w:id="519" w:author="Mabel Chow" w:date="2022-04-26T16:55:00Z">
        <w:del w:id="520" w:author="James Faas" w:date="2022-11-24T08:48:00Z">
          <w:r w:rsidR="00F97332" w:rsidRPr="00CE09F5" w:rsidDel="00AC06E7">
            <w:delText>Hager Companies #BB1191, NRP</w:delText>
          </w:r>
        </w:del>
      </w:ins>
      <w:ins w:id="521" w:author="Mabel Chow" w:date="2022-04-26T16:59:00Z">
        <w:del w:id="522" w:author="James Faas" w:date="2022-11-24T08:48:00Z">
          <w:r w:rsidR="00F97332" w:rsidRPr="00CE09F5" w:rsidDel="00AC06E7">
            <w:delText>, 114mm x 101mm, stainless steel with stainless steel pin (ANSI A</w:delText>
          </w:r>
        </w:del>
      </w:ins>
      <w:ins w:id="523" w:author="Mabel Chow" w:date="2022-04-26T17:00:00Z">
        <w:del w:id="524" w:author="James Faas" w:date="2022-11-24T08:48:00Z">
          <w:r w:rsidR="00F97332" w:rsidRPr="00CE09F5" w:rsidDel="00AC06E7">
            <w:delText>5112)</w:delText>
          </w:r>
        </w:del>
      </w:ins>
    </w:p>
    <w:p w14:paraId="3C533489" w14:textId="632EBFAE" w:rsidR="00643DD3" w:rsidRPr="00CE09F5" w:rsidDel="00AC06E7" w:rsidRDefault="00643DD3" w:rsidP="00393B95">
      <w:pPr>
        <w:pStyle w:val="Heading5"/>
        <w:rPr>
          <w:del w:id="525" w:author="James Faas" w:date="2022-11-24T08:48:00Z"/>
        </w:rPr>
      </w:pPr>
      <w:ins w:id="526" w:author="Mabel Chow" w:date="2022-04-26T16:51:00Z">
        <w:del w:id="527" w:author="James Faas" w:date="2022-11-24T08:48:00Z">
          <w:r w:rsidRPr="00CE09F5" w:rsidDel="00AC06E7">
            <w:rPr>
              <w:rPrChange w:id="528" w:author="James Faas" w:date="2022-11-24T09:34:00Z">
                <w:rPr>
                  <w:i/>
                </w:rPr>
              </w:rPrChange>
            </w:rPr>
            <w:delText xml:space="preserve">Interior </w:delText>
          </w:r>
        </w:del>
      </w:ins>
      <w:ins w:id="529" w:author="Mabel Chow" w:date="2022-04-26T16:52:00Z">
        <w:del w:id="530" w:author="James Faas" w:date="2022-11-24T08:48:00Z">
          <w:r w:rsidRPr="00CE09F5" w:rsidDel="00AC06E7">
            <w:rPr>
              <w:rPrChange w:id="531" w:author="James Faas" w:date="2022-11-24T09:34:00Z">
                <w:rPr>
                  <w:i/>
                </w:rPr>
              </w:rPrChange>
            </w:rPr>
            <w:delText>Hinges</w:delText>
          </w:r>
        </w:del>
      </w:ins>
      <w:ins w:id="532" w:author="Mabel Chow" w:date="2022-04-26T16:51:00Z">
        <w:del w:id="533" w:author="James Faas" w:date="2022-11-24T08:48:00Z">
          <w:r w:rsidRPr="00CE09F5" w:rsidDel="00AC06E7">
            <w:rPr>
              <w:rPrChange w:id="534" w:author="James Faas" w:date="2022-11-24T09:34:00Z">
                <w:rPr>
                  <w:i/>
                </w:rPr>
              </w:rPrChange>
            </w:rPr>
            <w:delText>:</w:delText>
          </w:r>
        </w:del>
      </w:ins>
      <w:ins w:id="535" w:author="Mabel Chow" w:date="2022-04-26T17:09:00Z">
        <w:del w:id="536" w:author="James Faas" w:date="2022-11-24T08:48:00Z">
          <w:r w:rsidR="00A70F1F" w:rsidRPr="00CE09F5" w:rsidDel="00AC06E7">
            <w:delText xml:space="preserve"> Hager Companies #BB 1191, </w:delText>
          </w:r>
        </w:del>
      </w:ins>
      <w:ins w:id="537" w:author="Mabel Chow" w:date="2022-04-26T17:19:00Z">
        <w:del w:id="538" w:author="James Faas" w:date="2022-11-24T08:48:00Z">
          <w:r w:rsidR="004A0482" w:rsidRPr="00CE09F5" w:rsidDel="00AC06E7">
            <w:delText>114mm x 101mm, stainless steel with stainless steel pin (ANSI A5112)</w:delText>
          </w:r>
        </w:del>
      </w:ins>
    </w:p>
    <w:p w14:paraId="5F133E44" w14:textId="77777777" w:rsidR="00585C4D" w:rsidRPr="00CE09F5" w:rsidDel="000A0BB1" w:rsidRDefault="00585C4D" w:rsidP="004E38F9">
      <w:pPr>
        <w:pStyle w:val="Heading4"/>
        <w:rPr>
          <w:del w:id="539" w:author="Mabel Chow" w:date="2022-04-26T14:34:00Z"/>
        </w:rPr>
      </w:pPr>
      <w:del w:id="540" w:author="Mabel Chow" w:date="2022-04-26T14:34:00Z">
        <w:r w:rsidRPr="00CE09F5" w:rsidDel="000A0BB1">
          <w:delText>Self</w:delText>
        </w:r>
        <w:r w:rsidR="00BE2366" w:rsidRPr="00CE09F5" w:rsidDel="000A0BB1">
          <w:delText>-</w:delText>
        </w:r>
        <w:r w:rsidRPr="00CE09F5" w:rsidDel="000A0BB1">
          <w:delText xml:space="preserve">closing hinges and pivots: </w:delText>
        </w:r>
        <w:r w:rsidR="00AC5F08" w:rsidRPr="00CE09F5" w:rsidDel="000A0BB1">
          <w:delText>Conf</w:delText>
        </w:r>
        <w:r w:rsidR="005465DA" w:rsidRPr="00CE09F5" w:rsidDel="000A0BB1">
          <w:delText>o</w:delText>
        </w:r>
        <w:r w:rsidR="00AC5F08" w:rsidRPr="00CE09F5" w:rsidDel="000A0BB1">
          <w:delText xml:space="preserve">rm </w:delText>
        </w:r>
        <w:r w:rsidRPr="00CE09F5" w:rsidDel="000A0BB1">
          <w:delText xml:space="preserve">to </w:delText>
        </w:r>
        <w:r w:rsidR="004E38F9" w:rsidRPr="00CE09F5" w:rsidDel="000A0BB1">
          <w:rPr>
            <w:rPrChange w:id="541" w:author="James Faas" w:date="2022-11-24T09:34:00Z">
              <w:rPr>
                <w:highlight w:val="yellow"/>
              </w:rPr>
            </w:rPrChange>
          </w:rPr>
          <w:delText>ANSI/BHMA A156.17-2014</w:delText>
        </w:r>
        <w:r w:rsidRPr="00CE09F5" w:rsidDel="000A0BB1">
          <w:delText xml:space="preserve">, </w:delText>
        </w:r>
        <w:r w:rsidR="00E230CA" w:rsidRPr="00CE09F5" w:rsidDel="000A0BB1">
          <w:rPr>
            <w:rPrChange w:id="542" w:author="James Faas" w:date="2022-11-24T09:34:00Z">
              <w:rPr>
                <w:highlight w:val="yellow"/>
              </w:rPr>
            </w:rPrChange>
          </w:rPr>
          <w:delText>[</w:delText>
        </w:r>
        <w:r w:rsidRPr="00CE09F5" w:rsidDel="000A0BB1">
          <w:rPr>
            <w:rPrChange w:id="543" w:author="James Faas" w:date="2022-11-24T09:34:00Z">
              <w:rPr>
                <w:highlight w:val="yellow"/>
              </w:rPr>
            </w:rPrChange>
          </w:rPr>
          <w:delText>designated by letter K and numeral identifiers</w:delText>
        </w:r>
        <w:r w:rsidR="00E230CA" w:rsidRPr="00CE09F5" w:rsidDel="000A0BB1">
          <w:rPr>
            <w:rPrChange w:id="544" w:author="James Faas" w:date="2022-11-24T09:34:00Z">
              <w:rPr>
                <w:highlight w:val="yellow"/>
              </w:rPr>
            </w:rPrChange>
          </w:rPr>
          <w:delText>]</w:delText>
        </w:r>
        <w:r w:rsidRPr="00CE09F5" w:rsidDel="000A0BB1">
          <w:delText xml:space="preserve"> listed in Hardware Schedule, </w:delText>
        </w:r>
        <w:r w:rsidR="00E230CA" w:rsidRPr="00CE09F5" w:rsidDel="000A0BB1">
          <w:rPr>
            <w:rPrChange w:id="545" w:author="James Faas" w:date="2022-11-24T09:34:00Z">
              <w:rPr>
                <w:highlight w:val="yellow"/>
              </w:rPr>
            </w:rPrChange>
          </w:rPr>
          <w:delText>[</w:delText>
        </w:r>
        <w:r w:rsidRPr="00CE09F5" w:rsidDel="000A0BB1">
          <w:rPr>
            <w:rPrChange w:id="546" w:author="James Faas" w:date="2022-11-24T09:34:00Z">
              <w:rPr>
                <w:highlight w:val="yellow"/>
              </w:rPr>
            </w:rPrChange>
          </w:rPr>
          <w:delText>with suffix letter F</w:delText>
        </w:r>
        <w:r w:rsidR="00E230CA" w:rsidRPr="00CE09F5" w:rsidDel="000A0BB1">
          <w:rPr>
            <w:rPrChange w:id="547" w:author="James Faas" w:date="2022-11-24T09:34:00Z">
              <w:rPr>
                <w:highlight w:val="yellow"/>
              </w:rPr>
            </w:rPrChange>
          </w:rPr>
          <w:delText>]</w:delText>
        </w:r>
        <w:r w:rsidRPr="00CE09F5" w:rsidDel="000A0BB1">
          <w:delText xml:space="preserve"> indicating listed for used on fire doors, finished to </w:delText>
        </w:r>
        <w:r w:rsidR="00E230CA" w:rsidRPr="00CE09F5" w:rsidDel="000A0BB1">
          <w:rPr>
            <w:rPrChange w:id="548" w:author="James Faas" w:date="2022-11-24T09:34:00Z">
              <w:rPr>
                <w:highlight w:val="yellow"/>
              </w:rPr>
            </w:rPrChange>
          </w:rPr>
          <w:delText>[</w:delText>
        </w:r>
        <w:r w:rsidRPr="00CE09F5" w:rsidDel="000A0BB1">
          <w:rPr>
            <w:rPrChange w:id="549" w:author="James Faas" w:date="2022-11-24T09:34:00Z">
              <w:rPr>
                <w:highlight w:val="yellow"/>
              </w:rPr>
            </w:rPrChange>
          </w:rPr>
          <w:delText>_____</w:delText>
        </w:r>
        <w:r w:rsidR="00E230CA" w:rsidRPr="00CE09F5" w:rsidDel="000A0BB1">
          <w:rPr>
            <w:rPrChange w:id="550" w:author="James Faas" w:date="2022-11-24T09:34:00Z">
              <w:rPr>
                <w:highlight w:val="yellow"/>
              </w:rPr>
            </w:rPrChange>
          </w:rPr>
          <w:delText>]</w:delText>
        </w:r>
        <w:r w:rsidRPr="00CE09F5" w:rsidDel="000A0BB1">
          <w:delText>.</w:delText>
        </w:r>
      </w:del>
    </w:p>
    <w:p w14:paraId="00489006" w14:textId="77777777" w:rsidR="00585C4D" w:rsidRPr="00CE09F5" w:rsidDel="000A0BB1" w:rsidRDefault="00585C4D" w:rsidP="004E38F9">
      <w:pPr>
        <w:pStyle w:val="Heading4"/>
        <w:rPr>
          <w:del w:id="551" w:author="Mabel Chow" w:date="2022-04-26T14:34:00Z"/>
        </w:rPr>
      </w:pPr>
      <w:del w:id="552" w:author="Mabel Chow" w:date="2022-04-26T14:34:00Z">
        <w:r w:rsidRPr="00CE09F5" w:rsidDel="000A0BB1">
          <w:delText xml:space="preserve">Strap and tee hinges and hasps: </w:delText>
        </w:r>
        <w:r w:rsidR="00AC5F08" w:rsidRPr="00CE09F5" w:rsidDel="000A0BB1">
          <w:delText>Conf</w:delText>
        </w:r>
        <w:r w:rsidR="005465DA" w:rsidRPr="00CE09F5" w:rsidDel="000A0BB1">
          <w:delText>o</w:delText>
        </w:r>
        <w:r w:rsidR="00AC5F08" w:rsidRPr="00CE09F5" w:rsidDel="000A0BB1">
          <w:delText xml:space="preserve">rm </w:delText>
        </w:r>
        <w:r w:rsidRPr="00CE09F5" w:rsidDel="000A0BB1">
          <w:delText xml:space="preserve">to </w:delText>
        </w:r>
        <w:r w:rsidR="004E38F9" w:rsidRPr="00CE09F5" w:rsidDel="000A0BB1">
          <w:rPr>
            <w:rPrChange w:id="553" w:author="James Faas" w:date="2022-11-24T09:34:00Z">
              <w:rPr>
                <w:highlight w:val="yellow"/>
              </w:rPr>
            </w:rPrChange>
          </w:rPr>
          <w:delText>ANSI/BHMA A156.20-2006 (R2012)</w:delText>
        </w:r>
        <w:r w:rsidRPr="00CE09F5" w:rsidDel="000A0BB1">
          <w:delText xml:space="preserve">, </w:delText>
        </w:r>
        <w:r w:rsidR="00E230CA" w:rsidRPr="00CE09F5" w:rsidDel="000A0BB1">
          <w:rPr>
            <w:rPrChange w:id="554" w:author="James Faas" w:date="2022-11-24T09:34:00Z">
              <w:rPr>
                <w:highlight w:val="yellow"/>
              </w:rPr>
            </w:rPrChange>
          </w:rPr>
          <w:delText>[</w:delText>
        </w:r>
        <w:r w:rsidRPr="00CE09F5" w:rsidDel="000A0BB1">
          <w:rPr>
            <w:rPrChange w:id="555" w:author="James Faas" w:date="2022-11-24T09:34:00Z">
              <w:rPr>
                <w:highlight w:val="yellow"/>
              </w:rPr>
            </w:rPrChange>
          </w:rPr>
          <w:delText>designated by letter A and numeral identifiers</w:delText>
        </w:r>
        <w:r w:rsidR="00E230CA" w:rsidRPr="00CE09F5" w:rsidDel="000A0BB1">
          <w:rPr>
            <w:rPrChange w:id="556" w:author="James Faas" w:date="2022-11-24T09:34:00Z">
              <w:rPr>
                <w:highlight w:val="yellow"/>
              </w:rPr>
            </w:rPrChange>
          </w:rPr>
          <w:delText>]</w:delText>
        </w:r>
        <w:r w:rsidRPr="00CE09F5" w:rsidDel="000A0BB1">
          <w:delText xml:space="preserve"> listed in Hardware Schedule, </w:delText>
        </w:r>
        <w:r w:rsidR="00010C97" w:rsidRPr="00CE09F5" w:rsidDel="000A0BB1">
          <w:delText xml:space="preserve">including </w:delText>
        </w:r>
        <w:r w:rsidRPr="00CE09F5" w:rsidDel="000A0BB1">
          <w:delText>size</w:delText>
        </w:r>
        <w:r w:rsidR="00010C97" w:rsidRPr="00CE09F5" w:rsidDel="000A0BB1">
          <w:delText xml:space="preserve">s which are also </w:delText>
        </w:r>
        <w:r w:rsidRPr="00CE09F5" w:rsidDel="000A0BB1">
          <w:delText xml:space="preserve"> listed in </w:delText>
        </w:r>
        <w:r w:rsidR="00010C97" w:rsidRPr="00CE09F5" w:rsidDel="000A0BB1">
          <w:delText xml:space="preserve">the </w:delText>
        </w:r>
        <w:r w:rsidRPr="00CE09F5" w:rsidDel="000A0BB1">
          <w:delText xml:space="preserve">Hardware Schedule in accordance with </w:delText>
        </w:r>
        <w:r w:rsidR="004E38F9" w:rsidRPr="00CE09F5" w:rsidDel="000A0BB1">
          <w:rPr>
            <w:rPrChange w:id="557" w:author="James Faas" w:date="2022-11-24T09:34:00Z">
              <w:rPr>
                <w:highlight w:val="yellow"/>
              </w:rPr>
            </w:rPrChange>
          </w:rPr>
          <w:delText>ANSI/BHMA A156.20-2006 (R2012)</w:delText>
        </w:r>
        <w:r w:rsidRPr="00CE09F5" w:rsidDel="000A0BB1">
          <w:delText>, table I, finished to 602 (cadmium plated) or 603 (zinc plated).</w:delText>
        </w:r>
      </w:del>
    </w:p>
    <w:p w14:paraId="7AC9D712" w14:textId="77777777" w:rsidR="00E230CA" w:rsidRPr="00CE09F5" w:rsidDel="000A0BB1" w:rsidRDefault="00E230CA" w:rsidP="00BE2366">
      <w:pPr>
        <w:pStyle w:val="Heading4"/>
        <w:rPr>
          <w:del w:id="558" w:author="Mabel Chow" w:date="2022-04-26T14:35:00Z"/>
        </w:rPr>
      </w:pPr>
      <w:del w:id="559" w:author="Mabel Chow" w:date="2022-04-26T14:35:00Z">
        <w:r w:rsidRPr="00CE09F5" w:rsidDel="000A0BB1">
          <w:delText>Acceptable Model and Manufacturer:</w:delText>
        </w:r>
      </w:del>
    </w:p>
    <w:p w14:paraId="2C4CC3C7" w14:textId="77777777" w:rsidR="004E38F9" w:rsidRPr="00CE09F5" w:rsidDel="000A0BB1" w:rsidRDefault="004E38F9" w:rsidP="00365A41">
      <w:pPr>
        <w:pStyle w:val="Heading5"/>
        <w:tabs>
          <w:tab w:val="left" w:pos="2835"/>
        </w:tabs>
        <w:ind w:left="2835" w:hanging="708"/>
        <w:rPr>
          <w:del w:id="560" w:author="Mabel Chow" w:date="2022-04-26T14:35:00Z"/>
          <w:i/>
          <w:rPrChange w:id="561" w:author="James Faas" w:date="2022-11-24T09:34:00Z">
            <w:rPr>
              <w:del w:id="562" w:author="Mabel Chow" w:date="2022-04-26T14:35:00Z"/>
              <w:i/>
              <w:highlight w:val="yellow"/>
            </w:rPr>
          </w:rPrChange>
        </w:rPr>
      </w:pPr>
      <w:del w:id="563" w:author="Mabel Chow" w:date="2022-04-26T14:35:00Z">
        <w:r w:rsidRPr="00CE09F5" w:rsidDel="000A0BB1">
          <w:rPr>
            <w:i/>
            <w:rPrChange w:id="564" w:author="James Faas" w:date="2022-11-24T09:34:00Z">
              <w:rPr>
                <w:i/>
                <w:highlight w:val="yellow"/>
              </w:rPr>
            </w:rPrChange>
          </w:rPr>
          <w:delText>[Consultant to provide 3 acceptable products]</w:delText>
        </w:r>
      </w:del>
    </w:p>
    <w:p w14:paraId="17FF8349" w14:textId="77777777" w:rsidR="00E230CA" w:rsidRPr="00CE09F5" w:rsidDel="000A0BB1" w:rsidRDefault="004E38F9" w:rsidP="00365A41">
      <w:pPr>
        <w:pStyle w:val="Heading5"/>
        <w:tabs>
          <w:tab w:val="left" w:pos="2835"/>
        </w:tabs>
        <w:ind w:left="2835" w:hanging="708"/>
        <w:rPr>
          <w:del w:id="565" w:author="Mabel Chow" w:date="2022-04-26T14:35:00Z"/>
        </w:rPr>
      </w:pPr>
      <w:del w:id="566" w:author="Mabel Chow" w:date="2022-04-26T14:35:00Z">
        <w:r w:rsidRPr="00CE09F5" w:rsidDel="000A0BB1">
          <w:delText>Approved Equivalent</w:delText>
        </w:r>
      </w:del>
    </w:p>
    <w:p w14:paraId="405C40C4" w14:textId="35A1FA24" w:rsidR="00585C4D" w:rsidRPr="00CE09F5" w:rsidRDefault="00585C4D" w:rsidP="004E38F9">
      <w:pPr>
        <w:pStyle w:val="Heading3"/>
      </w:pPr>
      <w:r w:rsidRPr="00CE09F5">
        <w:t xml:space="preserve">Exit devices: </w:t>
      </w:r>
      <w:r w:rsidR="00AC5F08" w:rsidRPr="00CE09F5">
        <w:t>Conf</w:t>
      </w:r>
      <w:r w:rsidR="005465DA" w:rsidRPr="00CE09F5">
        <w:t>o</w:t>
      </w:r>
      <w:r w:rsidR="00AC5F08" w:rsidRPr="00CE09F5">
        <w:t xml:space="preserve">rm </w:t>
      </w:r>
      <w:r w:rsidRPr="00CE09F5">
        <w:t xml:space="preserve">to </w:t>
      </w:r>
      <w:r w:rsidR="004E38F9" w:rsidRPr="00CE09F5">
        <w:rPr>
          <w:rPrChange w:id="567" w:author="James Faas" w:date="2022-11-24T09:34:00Z">
            <w:rPr>
              <w:highlight w:val="yellow"/>
            </w:rPr>
          </w:rPrChange>
        </w:rPr>
        <w:t>ANSI/BHMA A156.3</w:t>
      </w:r>
      <w:del w:id="568" w:author="James Faas" w:date="2022-11-24T09:26:00Z">
        <w:r w:rsidR="004E38F9" w:rsidRPr="00CE09F5" w:rsidDel="009300D4">
          <w:rPr>
            <w:rPrChange w:id="569" w:author="James Faas" w:date="2022-11-24T09:34:00Z">
              <w:rPr>
                <w:highlight w:val="yellow"/>
              </w:rPr>
            </w:rPrChange>
          </w:rPr>
          <w:delText>-2014</w:delText>
        </w:r>
      </w:del>
      <w:r w:rsidRPr="00CE09F5">
        <w:t xml:space="preserve">, </w:t>
      </w:r>
      <w:del w:id="570" w:author="Mabel Chow" w:date="2022-04-26T14:36:00Z">
        <w:r w:rsidRPr="00CE09F5" w:rsidDel="000A0BB1">
          <w:delText xml:space="preserve">type </w:delText>
        </w:r>
        <w:r w:rsidR="00E230CA" w:rsidRPr="00CE09F5" w:rsidDel="000A0BB1">
          <w:rPr>
            <w:rPrChange w:id="571" w:author="James Faas" w:date="2022-11-24T09:34:00Z">
              <w:rPr>
                <w:highlight w:val="yellow"/>
              </w:rPr>
            </w:rPrChange>
          </w:rPr>
          <w:delText>[</w:delText>
        </w:r>
        <w:r w:rsidRPr="00CE09F5" w:rsidDel="000A0BB1">
          <w:rPr>
            <w:rPrChange w:id="572" w:author="James Faas" w:date="2022-11-24T09:34:00Z">
              <w:rPr>
                <w:highlight w:val="yellow"/>
              </w:rPr>
            </w:rPrChange>
          </w:rPr>
          <w:delText>_____</w:delText>
        </w:r>
        <w:r w:rsidR="00E230CA" w:rsidRPr="00CE09F5" w:rsidDel="000A0BB1">
          <w:rPr>
            <w:rPrChange w:id="573" w:author="James Faas" w:date="2022-11-24T09:34:00Z">
              <w:rPr>
                <w:highlight w:val="yellow"/>
              </w:rPr>
            </w:rPrChange>
          </w:rPr>
          <w:delText>]</w:delText>
        </w:r>
        <w:r w:rsidRPr="00CE09F5" w:rsidDel="000A0BB1">
          <w:rPr>
            <w:rPrChange w:id="574" w:author="James Faas" w:date="2022-11-24T09:34:00Z">
              <w:rPr>
                <w:highlight w:val="yellow"/>
              </w:rPr>
            </w:rPrChange>
          </w:rPr>
          <w:delText>,</w:delText>
        </w:r>
        <w:r w:rsidRPr="00CE09F5" w:rsidDel="000A0BB1">
          <w:delText xml:space="preserve"> </w:delText>
        </w:r>
      </w:del>
      <w:del w:id="575" w:author="James Faas" w:date="2022-11-24T09:26:00Z">
        <w:r w:rsidRPr="00CE09F5" w:rsidDel="009300D4">
          <w:delText xml:space="preserve">function </w:delText>
        </w:r>
        <w:r w:rsidR="00E230CA" w:rsidRPr="00CE09F5" w:rsidDel="009300D4">
          <w:rPr>
            <w:rPrChange w:id="576" w:author="James Faas" w:date="2022-11-24T09:34:00Z">
              <w:rPr>
                <w:highlight w:val="yellow"/>
              </w:rPr>
            </w:rPrChange>
          </w:rPr>
          <w:delText>[</w:delText>
        </w:r>
        <w:r w:rsidRPr="00CE09F5" w:rsidDel="009300D4">
          <w:rPr>
            <w:rPrChange w:id="577" w:author="James Faas" w:date="2022-11-24T09:34:00Z">
              <w:rPr>
                <w:highlight w:val="yellow"/>
              </w:rPr>
            </w:rPrChange>
          </w:rPr>
          <w:delText>_____</w:delText>
        </w:r>
        <w:r w:rsidR="00E230CA" w:rsidRPr="00CE09F5" w:rsidDel="009300D4">
          <w:rPr>
            <w:rPrChange w:id="578" w:author="James Faas" w:date="2022-11-24T09:34:00Z">
              <w:rPr>
                <w:highlight w:val="yellow"/>
              </w:rPr>
            </w:rPrChange>
          </w:rPr>
          <w:delText>]</w:delText>
        </w:r>
      </w:del>
      <w:ins w:id="579" w:author="Mabel Chow" w:date="2022-04-26T14:35:00Z">
        <w:del w:id="580" w:author="James Faas" w:date="2022-11-24T09:26:00Z">
          <w:r w:rsidR="000A0BB1" w:rsidRPr="00CE09F5" w:rsidDel="009300D4">
            <w:delText>Key Retract Latch Bolt</w:delText>
          </w:r>
        </w:del>
      </w:ins>
      <w:del w:id="581" w:author="James Faas" w:date="2022-11-24T09:26:00Z">
        <w:r w:rsidRPr="00CE09F5" w:rsidDel="009300D4">
          <w:delText xml:space="preserve">, </w:delText>
        </w:r>
      </w:del>
      <w:r w:rsidRPr="00CE09F5">
        <w:t xml:space="preserve">grade </w:t>
      </w:r>
      <w:del w:id="582" w:author="Mabel Chow" w:date="2022-04-26T14:36:00Z">
        <w:r w:rsidR="00E230CA" w:rsidRPr="00CE09F5" w:rsidDel="000A0BB1">
          <w:rPr>
            <w:rPrChange w:id="583" w:author="James Faas" w:date="2022-11-24T09:34:00Z">
              <w:rPr>
                <w:highlight w:val="yellow"/>
              </w:rPr>
            </w:rPrChange>
          </w:rPr>
          <w:delText>[</w:delText>
        </w:r>
      </w:del>
      <w:r w:rsidRPr="00CE09F5">
        <w:rPr>
          <w:rPrChange w:id="584" w:author="James Faas" w:date="2022-11-24T09:34:00Z">
            <w:rPr>
              <w:highlight w:val="yellow"/>
            </w:rPr>
          </w:rPrChange>
        </w:rPr>
        <w:t>1</w:t>
      </w:r>
      <w:del w:id="585" w:author="Mabel Chow" w:date="2022-04-26T14:36:00Z">
        <w:r w:rsidR="00E230CA" w:rsidRPr="00CE09F5" w:rsidDel="000A0BB1">
          <w:rPr>
            <w:rPrChange w:id="586" w:author="James Faas" w:date="2022-11-24T09:34:00Z">
              <w:rPr>
                <w:highlight w:val="yellow"/>
              </w:rPr>
            </w:rPrChange>
          </w:rPr>
          <w:delText>]</w:delText>
        </w:r>
        <w:r w:rsidRPr="00CE09F5" w:rsidDel="000A0BB1">
          <w:rPr>
            <w:rPrChange w:id="587" w:author="James Faas" w:date="2022-11-24T09:34:00Z">
              <w:rPr>
                <w:highlight w:val="yellow"/>
              </w:rPr>
            </w:rPrChange>
          </w:rPr>
          <w:delText xml:space="preserve"> </w:delText>
        </w:r>
        <w:r w:rsidR="00E230CA" w:rsidRPr="00CE09F5" w:rsidDel="000A0BB1">
          <w:rPr>
            <w:rPrChange w:id="588" w:author="James Faas" w:date="2022-11-24T09:34:00Z">
              <w:rPr>
                <w:highlight w:val="yellow"/>
              </w:rPr>
            </w:rPrChange>
          </w:rPr>
          <w:delText>[</w:delText>
        </w:r>
        <w:r w:rsidRPr="00CE09F5" w:rsidDel="000A0BB1">
          <w:rPr>
            <w:rPrChange w:id="589" w:author="James Faas" w:date="2022-11-24T09:34:00Z">
              <w:rPr>
                <w:highlight w:val="yellow"/>
              </w:rPr>
            </w:rPrChange>
          </w:rPr>
          <w:delText>2</w:delText>
        </w:r>
        <w:r w:rsidR="00E230CA" w:rsidRPr="00CE09F5" w:rsidDel="000A0BB1">
          <w:rPr>
            <w:rPrChange w:id="590" w:author="James Faas" w:date="2022-11-24T09:34:00Z">
              <w:rPr>
                <w:highlight w:val="yellow"/>
              </w:rPr>
            </w:rPrChange>
          </w:rPr>
          <w:delText>]</w:delText>
        </w:r>
      </w:del>
      <w:r w:rsidRPr="00CE09F5">
        <w:t xml:space="preserve">, </w:t>
      </w:r>
      <w:del w:id="591" w:author="Mabel Chow" w:date="2022-04-26T14:36:00Z">
        <w:r w:rsidR="00E230CA" w:rsidRPr="00CE09F5" w:rsidDel="000A0BB1">
          <w:rPr>
            <w:rPrChange w:id="592" w:author="James Faas" w:date="2022-11-24T09:34:00Z">
              <w:rPr>
                <w:highlight w:val="yellow"/>
              </w:rPr>
            </w:rPrChange>
          </w:rPr>
          <w:delText>[</w:delText>
        </w:r>
        <w:r w:rsidRPr="00CE09F5" w:rsidDel="000A0BB1">
          <w:rPr>
            <w:rPrChange w:id="593" w:author="James Faas" w:date="2022-11-24T09:34:00Z">
              <w:rPr>
                <w:highlight w:val="yellow"/>
              </w:rPr>
            </w:rPrChange>
          </w:rPr>
          <w:delText>conventional</w:delText>
        </w:r>
        <w:r w:rsidR="00E230CA" w:rsidRPr="00CE09F5" w:rsidDel="000A0BB1">
          <w:rPr>
            <w:rPrChange w:id="594" w:author="James Faas" w:date="2022-11-24T09:34:00Z">
              <w:rPr>
                <w:highlight w:val="yellow"/>
              </w:rPr>
            </w:rPrChange>
          </w:rPr>
          <w:delText>]</w:delText>
        </w:r>
        <w:r w:rsidRPr="00CE09F5" w:rsidDel="000A0BB1">
          <w:rPr>
            <w:rPrChange w:id="595" w:author="James Faas" w:date="2022-11-24T09:34:00Z">
              <w:rPr>
                <w:highlight w:val="yellow"/>
              </w:rPr>
            </w:rPrChange>
          </w:rPr>
          <w:delText xml:space="preserve"> </w:delText>
        </w:r>
        <w:r w:rsidR="00E230CA" w:rsidRPr="00CE09F5" w:rsidDel="000A0BB1">
          <w:rPr>
            <w:rPrChange w:id="596" w:author="James Faas" w:date="2022-11-24T09:34:00Z">
              <w:rPr>
                <w:highlight w:val="yellow"/>
              </w:rPr>
            </w:rPrChange>
          </w:rPr>
          <w:delText>[</w:delText>
        </w:r>
      </w:del>
      <w:del w:id="597" w:author="James Faas" w:date="2022-11-24T09:29:00Z">
        <w:r w:rsidRPr="00CE09F5" w:rsidDel="009300D4">
          <w:rPr>
            <w:rPrChange w:id="598" w:author="James Faas" w:date="2022-11-24T09:34:00Z">
              <w:rPr>
                <w:highlight w:val="yellow"/>
              </w:rPr>
            </w:rPrChange>
          </w:rPr>
          <w:delText>modern</w:delText>
        </w:r>
        <w:r w:rsidR="00E230CA" w:rsidRPr="00CE09F5" w:rsidDel="009300D4">
          <w:rPr>
            <w:rPrChange w:id="599" w:author="James Faas" w:date="2022-11-24T09:34:00Z">
              <w:rPr>
                <w:highlight w:val="yellow"/>
              </w:rPr>
            </w:rPrChange>
          </w:rPr>
          <w:delText>]</w:delText>
        </w:r>
        <w:r w:rsidRPr="00CE09F5" w:rsidDel="009300D4">
          <w:rPr>
            <w:rPrChange w:id="600" w:author="James Faas" w:date="2022-11-24T09:34:00Z">
              <w:rPr>
                <w:highlight w:val="yellow"/>
              </w:rPr>
            </w:rPrChange>
          </w:rPr>
          <w:delText xml:space="preserve"> </w:delText>
        </w:r>
        <w:r w:rsidR="00E230CA" w:rsidRPr="00CE09F5" w:rsidDel="009300D4">
          <w:rPr>
            <w:rPrChange w:id="601" w:author="James Faas" w:date="2022-11-24T09:34:00Z">
              <w:rPr>
                <w:highlight w:val="yellow"/>
              </w:rPr>
            </w:rPrChange>
          </w:rPr>
          <w:delText>[</w:delText>
        </w:r>
        <w:r w:rsidRPr="00CE09F5" w:rsidDel="009300D4">
          <w:rPr>
            <w:rPrChange w:id="602" w:author="James Faas" w:date="2022-11-24T09:34:00Z">
              <w:rPr>
                <w:highlight w:val="yellow"/>
              </w:rPr>
            </w:rPrChange>
          </w:rPr>
          <w:delText>modern narrow stile</w:delText>
        </w:r>
        <w:r w:rsidR="00E230CA" w:rsidRPr="00CE09F5" w:rsidDel="009300D4">
          <w:rPr>
            <w:rPrChange w:id="603" w:author="James Faas" w:date="2022-11-24T09:34:00Z">
              <w:rPr>
                <w:highlight w:val="yellow"/>
              </w:rPr>
            </w:rPrChange>
          </w:rPr>
          <w:delText>]</w:delText>
        </w:r>
        <w:r w:rsidRPr="00CE09F5" w:rsidDel="009300D4">
          <w:rPr>
            <w:rPrChange w:id="604" w:author="James Faas" w:date="2022-11-24T09:34:00Z">
              <w:rPr>
                <w:highlight w:val="yellow"/>
              </w:rPr>
            </w:rPrChange>
          </w:rPr>
          <w:delText xml:space="preserve"> </w:delText>
        </w:r>
        <w:r w:rsidR="00E230CA" w:rsidRPr="00CE09F5" w:rsidDel="009300D4">
          <w:rPr>
            <w:rPrChange w:id="605" w:author="James Faas" w:date="2022-11-24T09:34:00Z">
              <w:rPr>
                <w:highlight w:val="yellow"/>
              </w:rPr>
            </w:rPrChange>
          </w:rPr>
          <w:delText>[</w:delText>
        </w:r>
        <w:r w:rsidRPr="00CE09F5" w:rsidDel="009300D4">
          <w:rPr>
            <w:rPrChange w:id="606" w:author="James Faas" w:date="2022-11-24T09:34:00Z">
              <w:rPr>
                <w:highlight w:val="yellow"/>
              </w:rPr>
            </w:rPrChange>
          </w:rPr>
          <w:delText>specia</w:delText>
        </w:r>
        <w:r w:rsidR="00E230CA" w:rsidRPr="00CE09F5" w:rsidDel="009300D4">
          <w:rPr>
            <w:rPrChange w:id="607" w:author="James Faas" w:date="2022-11-24T09:34:00Z">
              <w:rPr>
                <w:highlight w:val="yellow"/>
              </w:rPr>
            </w:rPrChange>
          </w:rPr>
          <w:delText>l</w:delText>
        </w:r>
        <w:r w:rsidRPr="00CE09F5" w:rsidDel="009300D4">
          <w:rPr>
            <w:rPrChange w:id="608" w:author="James Faas" w:date="2022-11-24T09:34:00Z">
              <w:rPr>
                <w:highlight w:val="yellow"/>
              </w:rPr>
            </w:rPrChange>
          </w:rPr>
          <w:delText xml:space="preserve"> </w:delText>
        </w:r>
        <w:r w:rsidR="002973D2" w:rsidRPr="00CE09F5" w:rsidDel="009300D4">
          <w:rPr>
            <w:i/>
            <w:rPrChange w:id="609" w:author="James Faas" w:date="2022-11-24T09:34:00Z">
              <w:rPr>
                <w:i/>
                <w:highlight w:val="yellow"/>
              </w:rPr>
            </w:rPrChange>
          </w:rPr>
          <w:delText>[</w:delText>
        </w:r>
        <w:r w:rsidR="00010C97" w:rsidRPr="00CE09F5" w:rsidDel="009300D4">
          <w:rPr>
            <w:i/>
            <w:rPrChange w:id="610" w:author="James Faas" w:date="2022-11-24T09:34:00Z">
              <w:rPr>
                <w:i/>
                <w:highlight w:val="yellow"/>
              </w:rPr>
            </w:rPrChange>
          </w:rPr>
          <w:delText xml:space="preserve">Consultant to </w:delText>
        </w:r>
        <w:r w:rsidRPr="00CE09F5" w:rsidDel="009300D4">
          <w:rPr>
            <w:i/>
            <w:rPrChange w:id="611" w:author="James Faas" w:date="2022-11-24T09:34:00Z">
              <w:rPr>
                <w:i/>
                <w:highlight w:val="yellow"/>
              </w:rPr>
            </w:rPrChange>
          </w:rPr>
          <w:delText>describe</w:delText>
        </w:r>
        <w:r w:rsidR="00010C97" w:rsidRPr="00CE09F5" w:rsidDel="009300D4">
          <w:rPr>
            <w:i/>
            <w:rPrChange w:id="612" w:author="James Faas" w:date="2022-11-24T09:34:00Z">
              <w:rPr>
                <w:i/>
                <w:highlight w:val="yellow"/>
              </w:rPr>
            </w:rPrChange>
          </w:rPr>
          <w:delText xml:space="preserve"> if applicable</w:delText>
        </w:r>
        <w:r w:rsidR="002973D2" w:rsidRPr="00CE09F5" w:rsidDel="009300D4">
          <w:rPr>
            <w:i/>
            <w:rPrChange w:id="613" w:author="James Faas" w:date="2022-11-24T09:34:00Z">
              <w:rPr>
                <w:i/>
                <w:highlight w:val="yellow"/>
              </w:rPr>
            </w:rPrChange>
          </w:rPr>
          <w:delText>]</w:delText>
        </w:r>
        <w:r w:rsidR="00E230CA" w:rsidRPr="00CE09F5" w:rsidDel="009300D4">
          <w:rPr>
            <w:rPrChange w:id="614" w:author="James Faas" w:date="2022-11-24T09:34:00Z">
              <w:rPr>
                <w:highlight w:val="yellow"/>
              </w:rPr>
            </w:rPrChange>
          </w:rPr>
          <w:delText>]</w:delText>
        </w:r>
        <w:r w:rsidRPr="00CE09F5" w:rsidDel="009300D4">
          <w:delText xml:space="preserve"> design, </w:delText>
        </w:r>
      </w:del>
      <w:r w:rsidRPr="00CE09F5">
        <w:t xml:space="preserve">finished to </w:t>
      </w:r>
      <w:del w:id="615" w:author="Mabel Chow" w:date="2022-04-26T14:36:00Z">
        <w:r w:rsidR="00E230CA" w:rsidRPr="00CE09F5" w:rsidDel="000A0BB1">
          <w:rPr>
            <w:rPrChange w:id="616" w:author="James Faas" w:date="2022-11-24T09:34:00Z">
              <w:rPr>
                <w:highlight w:val="yellow"/>
              </w:rPr>
            </w:rPrChange>
          </w:rPr>
          <w:delText>[</w:delText>
        </w:r>
        <w:r w:rsidRPr="00CE09F5" w:rsidDel="000A0BB1">
          <w:rPr>
            <w:rPrChange w:id="617" w:author="James Faas" w:date="2022-11-24T09:34:00Z">
              <w:rPr>
                <w:highlight w:val="yellow"/>
              </w:rPr>
            </w:rPrChange>
          </w:rPr>
          <w:delText>_____</w:delText>
        </w:r>
        <w:r w:rsidR="00E230CA" w:rsidRPr="00CE09F5" w:rsidDel="000A0BB1">
          <w:rPr>
            <w:rPrChange w:id="618" w:author="James Faas" w:date="2022-11-24T09:34:00Z">
              <w:rPr>
                <w:highlight w:val="yellow"/>
              </w:rPr>
            </w:rPrChange>
          </w:rPr>
          <w:delText>]</w:delText>
        </w:r>
        <w:r w:rsidRPr="00CE09F5" w:rsidDel="000A0BB1">
          <w:delText>.</w:delText>
        </w:r>
      </w:del>
      <w:ins w:id="619" w:author="Mabel Chow" w:date="2022-04-26T14:36:00Z">
        <w:r w:rsidR="000A0BB1" w:rsidRPr="00CE09F5">
          <w:t>630 satin stainless steel</w:t>
        </w:r>
      </w:ins>
      <w:ins w:id="620" w:author="James Faas" w:date="2022-11-24T09:27:00Z">
        <w:r w:rsidR="009300D4" w:rsidRPr="00CE09F5">
          <w:rPr>
            <w:rPrChange w:id="621" w:author="James Faas" w:date="2022-11-24T09:34:00Z">
              <w:rPr>
                <w:color w:val="FF0000"/>
              </w:rPr>
            </w:rPrChange>
          </w:rPr>
          <w:t>, designed for function and keyed as stated in the Door Schedule in the Contract Documents</w:t>
        </w:r>
      </w:ins>
      <w:ins w:id="622" w:author="Mabel Chow" w:date="2022-04-26T14:36:00Z">
        <w:r w:rsidR="000A0BB1" w:rsidRPr="00CE09F5">
          <w:t xml:space="preserve"> </w:t>
        </w:r>
      </w:ins>
    </w:p>
    <w:p w14:paraId="2E2D705A" w14:textId="77777777" w:rsidR="00E230CA" w:rsidRPr="00CE09F5" w:rsidRDefault="00E230CA" w:rsidP="00365A41">
      <w:pPr>
        <w:pStyle w:val="Heading4"/>
        <w:tabs>
          <w:tab w:val="left" w:pos="2127"/>
        </w:tabs>
        <w:ind w:left="2127" w:hanging="709"/>
      </w:pPr>
      <w:commentRangeStart w:id="623"/>
      <w:r w:rsidRPr="00CE09F5">
        <w:t>Acceptable Model and Manufacturer:</w:t>
      </w:r>
      <w:commentRangeEnd w:id="623"/>
      <w:r w:rsidR="00393B95" w:rsidRPr="00CE09F5">
        <w:rPr>
          <w:rStyle w:val="CommentReference"/>
          <w:color w:val="auto"/>
          <w:rPrChange w:id="624" w:author="James Faas" w:date="2022-11-24T09:34:00Z">
            <w:rPr>
              <w:rStyle w:val="CommentReference"/>
            </w:rPr>
          </w:rPrChange>
        </w:rPr>
        <w:commentReference w:id="623"/>
      </w:r>
    </w:p>
    <w:p w14:paraId="203BFBAC" w14:textId="245B56CF" w:rsidR="004E38F9" w:rsidRPr="00CE09F5" w:rsidDel="00CE09F5" w:rsidRDefault="00517C53" w:rsidP="00CE09F5">
      <w:pPr>
        <w:pStyle w:val="Heading5"/>
        <w:rPr>
          <w:del w:id="625" w:author="James Faas" w:date="2022-11-24T09:32:00Z"/>
          <w:rPrChange w:id="626" w:author="James Faas" w:date="2022-11-24T09:34:00Z">
            <w:rPr>
              <w:del w:id="627" w:author="James Faas" w:date="2022-11-24T09:32:00Z"/>
              <w:i/>
              <w:highlight w:val="yellow"/>
            </w:rPr>
          </w:rPrChange>
        </w:rPr>
      </w:pPr>
      <w:ins w:id="628" w:author="Mabel Chow" w:date="2022-04-26T17:20:00Z">
        <w:r w:rsidRPr="00CE09F5">
          <w:rPr>
            <w:rPrChange w:id="629" w:author="James Faas" w:date="2022-11-24T09:34:00Z">
              <w:rPr>
                <w:i/>
                <w:highlight w:val="yellow"/>
              </w:rPr>
            </w:rPrChange>
          </w:rPr>
          <w:lastRenderedPageBreak/>
          <w:t>Sa</w:t>
        </w:r>
      </w:ins>
      <w:ins w:id="630" w:author="James Faas" w:date="2022-11-24T09:31:00Z">
        <w:r w:rsidR="00CE09F5" w:rsidRPr="00CE09F5">
          <w:t>r</w:t>
        </w:r>
      </w:ins>
      <w:ins w:id="631" w:author="Mabel Chow" w:date="2022-04-26T17:20:00Z">
        <w:r w:rsidRPr="00CE09F5">
          <w:rPr>
            <w:rPrChange w:id="632" w:author="James Faas" w:date="2022-11-24T09:34:00Z">
              <w:rPr>
                <w:i/>
                <w:highlight w:val="yellow"/>
              </w:rPr>
            </w:rPrChange>
          </w:rPr>
          <w:t>gent Manufacturing Company, 80 Series:</w:t>
        </w:r>
      </w:ins>
      <w:del w:id="633" w:author="Mabel Chow" w:date="2022-04-26T17:20:00Z">
        <w:r w:rsidR="004E38F9" w:rsidRPr="00CE09F5" w:rsidDel="00517C53">
          <w:rPr>
            <w:rPrChange w:id="634" w:author="James Faas" w:date="2022-11-24T09:34:00Z">
              <w:rPr>
                <w:i/>
                <w:highlight w:val="yellow"/>
              </w:rPr>
            </w:rPrChange>
          </w:rPr>
          <w:delText>[Consultant to provide 3 acceptable products]</w:delText>
        </w:r>
      </w:del>
    </w:p>
    <w:p w14:paraId="3832BA32" w14:textId="1BC97979" w:rsidR="00517C53" w:rsidRPr="00CE09F5" w:rsidRDefault="00517C53" w:rsidP="00CE09F5">
      <w:pPr>
        <w:pStyle w:val="Heading5"/>
        <w:rPr>
          <w:ins w:id="635" w:author="Mabel Chow" w:date="2022-04-26T17:22:00Z"/>
        </w:rPr>
      </w:pPr>
      <w:ins w:id="636" w:author="Mabel Chow" w:date="2022-04-26T17:22:00Z">
        <w:del w:id="637" w:author="James Faas" w:date="2022-11-24T09:32:00Z">
          <w:r w:rsidRPr="00CE09F5" w:rsidDel="00CE09F5">
            <w:delText>8888-32D finish.</w:delText>
          </w:r>
        </w:del>
      </w:ins>
    </w:p>
    <w:p w14:paraId="0D1DD94C" w14:textId="18A6398F" w:rsidR="00517C53" w:rsidRPr="00CE09F5" w:rsidDel="00CE09F5" w:rsidRDefault="00517C53" w:rsidP="00EA78F7">
      <w:pPr>
        <w:pStyle w:val="Heading5"/>
        <w:rPr>
          <w:ins w:id="638" w:author="Mabel Chow" w:date="2022-04-26T17:22:00Z"/>
          <w:del w:id="639" w:author="James Faas" w:date="2022-11-24T09:33:00Z"/>
        </w:rPr>
      </w:pPr>
      <w:ins w:id="640" w:author="Mabel Chow" w:date="2022-04-26T17:22:00Z">
        <w:del w:id="641" w:author="James Faas" w:date="2022-11-24T09:33:00Z">
          <w:r w:rsidRPr="00CE09F5" w:rsidDel="00CE09F5">
            <w:delText>MAL/STS Trim:</w:delText>
          </w:r>
        </w:del>
      </w:ins>
    </w:p>
    <w:p w14:paraId="4D25F6E0" w14:textId="6BAAAB18" w:rsidR="00517C53" w:rsidRPr="00CE09F5" w:rsidDel="00CE09F5" w:rsidRDefault="004E38F9" w:rsidP="00517C53">
      <w:pPr>
        <w:pStyle w:val="Heading6"/>
        <w:rPr>
          <w:ins w:id="642" w:author="Mabel Chow" w:date="2022-04-26T17:23:00Z"/>
          <w:del w:id="643" w:author="James Faas" w:date="2022-11-24T09:33:00Z"/>
        </w:rPr>
      </w:pPr>
      <w:del w:id="644" w:author="James Faas" w:date="2022-11-24T09:33:00Z">
        <w:r w:rsidRPr="00CE09F5" w:rsidDel="00CE09F5">
          <w:delText>Approved Equivalent</w:delText>
        </w:r>
      </w:del>
      <w:ins w:id="645" w:author="Mabel Chow" w:date="2022-04-26T17:22:00Z">
        <w:del w:id="646" w:author="James Faas" w:date="2022-11-24T09:33:00Z">
          <w:r w:rsidR="00517C53" w:rsidRPr="00CE09F5" w:rsidDel="00CE09F5">
            <w:delText>Exterior door</w:delText>
          </w:r>
        </w:del>
      </w:ins>
      <w:ins w:id="647" w:author="Mabel Chow" w:date="2022-04-26T17:23:00Z">
        <w:del w:id="648" w:author="James Faas" w:date="2022-11-24T09:33:00Z">
          <w:r w:rsidR="00517C53" w:rsidRPr="00CE09F5" w:rsidDel="00CE09F5">
            <w:delText>s require lock cylinder</w:delText>
          </w:r>
        </w:del>
      </w:ins>
      <w:del w:id="649" w:author="James Faas" w:date="2022-11-24T09:33:00Z">
        <w:r w:rsidR="00E230CA" w:rsidRPr="00CE09F5" w:rsidDel="00CE09F5">
          <w:delText>.</w:delText>
        </w:r>
      </w:del>
    </w:p>
    <w:p w14:paraId="447CC70B" w14:textId="003861D6" w:rsidR="00E230CA" w:rsidRPr="00CE09F5" w:rsidDel="00CE09F5" w:rsidRDefault="00517C53" w:rsidP="00517C53">
      <w:pPr>
        <w:pStyle w:val="Heading6"/>
        <w:rPr>
          <w:ins w:id="650" w:author="Mabel Chow" w:date="2022-04-26T17:23:00Z"/>
          <w:del w:id="651" w:author="James Faas" w:date="2022-11-24T09:33:00Z"/>
        </w:rPr>
      </w:pPr>
      <w:ins w:id="652" w:author="Mabel Chow" w:date="2022-04-26T17:23:00Z">
        <w:del w:id="653" w:author="James Faas" w:date="2022-11-24T09:33:00Z">
          <w:r w:rsidRPr="00CE09F5" w:rsidDel="00CE09F5">
            <w:delText>Interior doors do not require lock cylinder.</w:delText>
          </w:r>
        </w:del>
      </w:ins>
    </w:p>
    <w:p w14:paraId="01ECB868" w14:textId="604B5CD1" w:rsidR="00517C53" w:rsidRPr="00CE09F5" w:rsidRDefault="00517C53" w:rsidP="00517C53">
      <w:pPr>
        <w:pStyle w:val="Heading5"/>
        <w:rPr>
          <w:ins w:id="654" w:author="James Faas" w:date="2022-11-24T09:33:00Z"/>
          <w:rPrChange w:id="655" w:author="James Faas" w:date="2022-11-24T09:34:00Z">
            <w:rPr>
              <w:ins w:id="656" w:author="James Faas" w:date="2022-11-24T09:33:00Z"/>
              <w:color w:val="FF0000"/>
            </w:rPr>
          </w:rPrChange>
        </w:rPr>
      </w:pPr>
      <w:ins w:id="657" w:author="Mabel Chow" w:date="2022-04-26T17:24:00Z">
        <w:r w:rsidRPr="00CE09F5">
          <w:t>Double door strike for all doubl</w:t>
        </w:r>
      </w:ins>
      <w:ins w:id="658" w:author="Mabel Chow" w:date="2022-04-26T17:25:00Z">
        <w:r w:rsidRPr="00CE09F5">
          <w:t>e door applications</w:t>
        </w:r>
      </w:ins>
      <w:ins w:id="659" w:author="Mabel Chow" w:date="2022-04-26T17:24:00Z">
        <w:r w:rsidRPr="00CE09F5">
          <w:t>.</w:t>
        </w:r>
      </w:ins>
    </w:p>
    <w:p w14:paraId="46349C8F" w14:textId="5C8B39F8" w:rsidR="00CE09F5" w:rsidRPr="00CE09F5" w:rsidRDefault="00CE09F5" w:rsidP="00CE09F5">
      <w:pPr>
        <w:pStyle w:val="Heading4"/>
        <w:rPr>
          <w:ins w:id="660" w:author="Mabel Chow" w:date="2022-04-26T17:25:00Z"/>
        </w:rPr>
        <w:pPrChange w:id="661" w:author="James Faas" w:date="2022-11-24T09:34:00Z">
          <w:pPr>
            <w:pStyle w:val="Heading5"/>
          </w:pPr>
        </w:pPrChange>
      </w:pPr>
      <w:ins w:id="662" w:author="James Faas" w:date="2022-11-24T09:33:00Z">
        <w:r w:rsidRPr="00CE09F5">
          <w:t>Exit devi</w:t>
        </w:r>
      </w:ins>
      <w:ins w:id="663" w:author="James Faas" w:date="2022-11-24T09:34:00Z">
        <w:r w:rsidRPr="00CE09F5">
          <w:t>ces</w:t>
        </w:r>
      </w:ins>
      <w:ins w:id="664" w:author="James Faas" w:date="2022-11-24T09:33:00Z">
        <w:r w:rsidRPr="00CE09F5">
          <w:t xml:space="preserve"> to be equipped with levers</w:t>
        </w:r>
      </w:ins>
      <w:ins w:id="665" w:author="James Faas" w:date="2022-11-24T09:34:00Z">
        <w:r w:rsidRPr="00CE09F5">
          <w:t xml:space="preserve"> on </w:t>
        </w:r>
        <w:proofErr w:type="spellStart"/>
        <w:r w:rsidRPr="00CE09F5">
          <w:t>pullside</w:t>
        </w:r>
      </w:ins>
      <w:proofErr w:type="spellEnd"/>
      <w:ins w:id="666" w:author="James Faas" w:date="2022-11-24T09:33:00Z">
        <w:r w:rsidRPr="00CE09F5">
          <w:t>.</w:t>
        </w:r>
      </w:ins>
    </w:p>
    <w:p w14:paraId="716B253A" w14:textId="354265B4" w:rsidR="00517C53" w:rsidRPr="002D648E" w:rsidDel="00CE09F5" w:rsidRDefault="00517C53" w:rsidP="00517C53">
      <w:pPr>
        <w:pStyle w:val="Heading4"/>
        <w:tabs>
          <w:tab w:val="left" w:pos="2127"/>
        </w:tabs>
        <w:ind w:left="2127" w:hanging="709"/>
        <w:rPr>
          <w:ins w:id="667" w:author="Mabel Chow" w:date="2022-04-26T17:25:00Z"/>
          <w:del w:id="668" w:author="James Faas" w:date="2022-11-24T09:34:00Z"/>
          <w:color w:val="FF0000"/>
          <w:rPrChange w:id="669" w:author="James Faas" w:date="2022-11-24T08:39:00Z">
            <w:rPr>
              <w:ins w:id="670" w:author="Mabel Chow" w:date="2022-04-26T17:25:00Z"/>
              <w:del w:id="671" w:author="James Faas" w:date="2022-11-24T09:34:00Z"/>
            </w:rPr>
          </w:rPrChange>
        </w:rPr>
      </w:pPr>
      <w:ins w:id="672" w:author="Mabel Chow" w:date="2022-04-26T17:25:00Z">
        <w:del w:id="673" w:author="James Faas" w:date="2022-11-24T09:34:00Z">
          <w:r w:rsidRPr="002D648E" w:rsidDel="00CE09F5">
            <w:rPr>
              <w:color w:val="FF0000"/>
              <w:rPrChange w:id="674" w:author="James Faas" w:date="2022-11-24T08:39:00Z">
                <w:rPr/>
              </w:rPrChange>
            </w:rPr>
            <w:delText>Accessories:</w:delText>
          </w:r>
        </w:del>
      </w:ins>
    </w:p>
    <w:p w14:paraId="36800BCC" w14:textId="2726988D" w:rsidR="00517C53" w:rsidRPr="002D648E" w:rsidDel="00CE09F5" w:rsidRDefault="00517C53" w:rsidP="00393B95">
      <w:pPr>
        <w:pStyle w:val="Heading5"/>
        <w:rPr>
          <w:del w:id="675" w:author="James Faas" w:date="2022-11-24T09:34:00Z"/>
          <w:color w:val="FF0000"/>
          <w:rPrChange w:id="676" w:author="James Faas" w:date="2022-11-24T08:39:00Z">
            <w:rPr>
              <w:del w:id="677" w:author="James Faas" w:date="2022-11-24T09:34:00Z"/>
            </w:rPr>
          </w:rPrChange>
        </w:rPr>
      </w:pPr>
      <w:ins w:id="678" w:author="Mabel Chow" w:date="2022-04-26T17:25:00Z">
        <w:del w:id="679" w:author="James Faas" w:date="2022-11-24T09:34:00Z">
          <w:r w:rsidRPr="002D648E" w:rsidDel="00CE09F5">
            <w:rPr>
              <w:color w:val="FF0000"/>
              <w:rPrChange w:id="680" w:author="James Faas" w:date="2022-11-24T08:39:00Z">
                <w:rPr/>
              </w:rPrChange>
            </w:rPr>
            <w:delText>Gallery 70T Surface Bolts</w:delText>
          </w:r>
        </w:del>
      </w:ins>
      <w:ins w:id="681" w:author="Mabel Chow" w:date="2022-04-26T17:26:00Z">
        <w:del w:id="682" w:author="James Faas" w:date="2022-11-24T09:34:00Z">
          <w:r w:rsidRPr="002D648E" w:rsidDel="00CE09F5">
            <w:rPr>
              <w:color w:val="FF0000"/>
              <w:rPrChange w:id="683" w:author="James Faas" w:date="2022-11-24T08:39:00Z">
                <w:rPr/>
              </w:rPrChange>
            </w:rPr>
            <w:delText>: Upper and lower surface bolts are required on all double door applications to lock the secondary door.</w:delText>
          </w:r>
        </w:del>
      </w:ins>
    </w:p>
    <w:p w14:paraId="695166E6" w14:textId="58170F8F" w:rsidR="00E230CA" w:rsidRPr="002D648E" w:rsidDel="00CE09F5" w:rsidRDefault="00E230CA" w:rsidP="00365A41">
      <w:pPr>
        <w:pStyle w:val="Heading4"/>
        <w:tabs>
          <w:tab w:val="left" w:pos="2127"/>
        </w:tabs>
        <w:ind w:left="2127" w:hanging="709"/>
        <w:rPr>
          <w:del w:id="684" w:author="James Faas" w:date="2022-11-24T09:34:00Z"/>
          <w:color w:val="FF0000"/>
          <w:rPrChange w:id="685" w:author="James Faas" w:date="2022-11-24T08:39:00Z">
            <w:rPr>
              <w:del w:id="686" w:author="James Faas" w:date="2022-11-24T09:34:00Z"/>
            </w:rPr>
          </w:rPrChange>
        </w:rPr>
      </w:pPr>
      <w:del w:id="687" w:author="James Faas" w:date="2022-11-24T09:34:00Z">
        <w:r w:rsidRPr="002D648E" w:rsidDel="00CE09F5">
          <w:rPr>
            <w:color w:val="FF0000"/>
            <w:rPrChange w:id="688" w:author="James Faas" w:date="2022-11-24T08:39:00Z">
              <w:rPr/>
            </w:rPrChange>
          </w:rPr>
          <w:delText xml:space="preserve">Auxiliary item(s): </w:delText>
        </w:r>
        <w:r w:rsidRPr="002D648E" w:rsidDel="00CE09F5">
          <w:rPr>
            <w:color w:val="FF0000"/>
            <w:rPrChange w:id="689" w:author="James Faas" w:date="2022-11-24T08:39:00Z">
              <w:rPr>
                <w:highlight w:val="yellow"/>
              </w:rPr>
            </w:rPrChange>
          </w:rPr>
          <w:delText>[door coordinator, type 21, for pairs of doors with overlapping astragals] [     ]</w:delText>
        </w:r>
        <w:r w:rsidRPr="002D648E" w:rsidDel="00CE09F5">
          <w:rPr>
            <w:color w:val="FF0000"/>
            <w:rPrChange w:id="690" w:author="James Faas" w:date="2022-11-24T08:39:00Z">
              <w:rPr/>
            </w:rPrChange>
          </w:rPr>
          <w:delText>.</w:delText>
        </w:r>
      </w:del>
    </w:p>
    <w:p w14:paraId="72E584EE" w14:textId="77777777" w:rsidR="00585C4D" w:rsidRPr="009300D4" w:rsidRDefault="00585C4D" w:rsidP="002973D2">
      <w:pPr>
        <w:pStyle w:val="Heading3"/>
      </w:pPr>
      <w:r w:rsidRPr="009300D4">
        <w:t>Door Closers and Accessories:</w:t>
      </w:r>
    </w:p>
    <w:p w14:paraId="2163041D" w14:textId="77777777" w:rsidR="00D10367" w:rsidRPr="009300D4" w:rsidRDefault="00D10367" w:rsidP="00D10367">
      <w:pPr>
        <w:pStyle w:val="Heading4"/>
        <w:numPr>
          <w:ilvl w:val="3"/>
          <w:numId w:val="15"/>
        </w:numPr>
        <w:rPr>
          <w:ins w:id="691" w:author="James Faas" w:date="2022-11-24T08:57:00Z"/>
        </w:rPr>
      </w:pPr>
      <w:ins w:id="692" w:author="James Faas" w:date="2022-11-24T08:57:00Z">
        <w:r w:rsidRPr="009300D4">
          <w:t xml:space="preserve">Door closers: Conform to ANSI/BHMA A156.4, Grade 1. </w:t>
        </w:r>
      </w:ins>
    </w:p>
    <w:p w14:paraId="6EA19031" w14:textId="77777777" w:rsidR="00D10367" w:rsidRPr="00217C49" w:rsidRDefault="00D10367" w:rsidP="00D10367">
      <w:pPr>
        <w:pStyle w:val="Heading5"/>
        <w:numPr>
          <w:ilvl w:val="4"/>
          <w:numId w:val="15"/>
        </w:numPr>
        <w:tabs>
          <w:tab w:val="clear" w:pos="2340"/>
          <w:tab w:val="num" w:pos="2880"/>
        </w:tabs>
        <w:ind w:left="2880"/>
        <w:rPr>
          <w:ins w:id="693" w:author="James Faas" w:date="2022-11-24T08:57:00Z"/>
        </w:rPr>
      </w:pPr>
      <w:ins w:id="694" w:author="James Faas" w:date="2022-11-24T08:57:00Z">
        <w:r>
          <w:t>Where called for, door closers are to be equipped with hold-open arms.</w:t>
        </w:r>
      </w:ins>
    </w:p>
    <w:p w14:paraId="4725A8D4" w14:textId="77777777" w:rsidR="00D10367" w:rsidRPr="003821DB" w:rsidRDefault="00D10367" w:rsidP="00D10367">
      <w:pPr>
        <w:pStyle w:val="Heading4"/>
        <w:numPr>
          <w:ilvl w:val="3"/>
          <w:numId w:val="15"/>
        </w:numPr>
        <w:rPr>
          <w:ins w:id="695" w:author="James Faas" w:date="2022-11-24T08:57:00Z"/>
        </w:rPr>
      </w:pPr>
      <w:ins w:id="696" w:author="James Faas" w:date="2022-11-24T08:57:00Z">
        <w:r w:rsidRPr="003821DB">
          <w:t>Acceptable Model and Manufacturer:</w:t>
        </w:r>
      </w:ins>
    </w:p>
    <w:p w14:paraId="0ACA9EC4" w14:textId="77777777" w:rsidR="00D10367" w:rsidRPr="00A50584" w:rsidRDefault="00D10367" w:rsidP="00D10367">
      <w:pPr>
        <w:pStyle w:val="Heading5"/>
        <w:numPr>
          <w:ilvl w:val="4"/>
          <w:numId w:val="15"/>
        </w:numPr>
        <w:tabs>
          <w:tab w:val="clear" w:pos="2340"/>
          <w:tab w:val="num" w:pos="2880"/>
        </w:tabs>
        <w:ind w:left="2880"/>
        <w:rPr>
          <w:ins w:id="697" w:author="James Faas" w:date="2022-11-24T08:57:00Z"/>
          <w:i/>
        </w:rPr>
      </w:pPr>
      <w:ins w:id="698" w:author="James Faas" w:date="2022-11-24T08:57:00Z">
        <w:r w:rsidRPr="001A0170">
          <w:t>LCN</w:t>
        </w:r>
        <w:r>
          <w:t xml:space="preserve"> (basis-of-design)</w:t>
        </w:r>
      </w:ins>
    </w:p>
    <w:p w14:paraId="1A397F33" w14:textId="77777777" w:rsidR="00D10367" w:rsidRDefault="00D10367" w:rsidP="00D10367">
      <w:pPr>
        <w:pStyle w:val="Heading6"/>
        <w:numPr>
          <w:ilvl w:val="5"/>
          <w:numId w:val="15"/>
        </w:numPr>
        <w:rPr>
          <w:ins w:id="699" w:author="James Faas" w:date="2022-11-24T08:57:00Z"/>
        </w:rPr>
      </w:pPr>
      <w:ins w:id="700" w:author="James Faas" w:date="2022-11-24T08:57:00Z">
        <w:r w:rsidRPr="00217C49">
          <w:t>#4040XP Series.</w:t>
        </w:r>
        <w:r w:rsidRPr="00A50584" w:rsidDel="00D62E85">
          <w:t xml:space="preserve"> </w:t>
        </w:r>
      </w:ins>
    </w:p>
    <w:p w14:paraId="2AD191A2" w14:textId="77777777" w:rsidR="00D10367" w:rsidRPr="00A50584" w:rsidRDefault="00D10367" w:rsidP="00D10367">
      <w:pPr>
        <w:pStyle w:val="Heading5"/>
        <w:numPr>
          <w:ilvl w:val="4"/>
          <w:numId w:val="15"/>
        </w:numPr>
        <w:tabs>
          <w:tab w:val="clear" w:pos="2340"/>
          <w:tab w:val="num" w:pos="2880"/>
        </w:tabs>
        <w:ind w:left="2880"/>
        <w:rPr>
          <w:ins w:id="701" w:author="James Faas" w:date="2022-11-24T08:57:00Z"/>
        </w:rPr>
      </w:pPr>
      <w:ins w:id="702" w:author="James Faas" w:date="2022-11-24T08:57:00Z">
        <w:r>
          <w:t>Sargent</w:t>
        </w:r>
      </w:ins>
    </w:p>
    <w:p w14:paraId="44CCBFFB" w14:textId="77777777" w:rsidR="00D10367" w:rsidRPr="00A50584" w:rsidRDefault="00D10367" w:rsidP="00D10367">
      <w:pPr>
        <w:pStyle w:val="Heading5"/>
        <w:numPr>
          <w:ilvl w:val="4"/>
          <w:numId w:val="15"/>
        </w:numPr>
        <w:tabs>
          <w:tab w:val="clear" w:pos="2340"/>
          <w:tab w:val="num" w:pos="2880"/>
        </w:tabs>
        <w:ind w:left="2880"/>
        <w:rPr>
          <w:ins w:id="703" w:author="James Faas" w:date="2022-11-24T08:57:00Z"/>
        </w:rPr>
      </w:pPr>
      <w:ins w:id="704" w:author="James Faas" w:date="2022-11-24T08:57:00Z">
        <w:r w:rsidRPr="00217C49">
          <w:t>Norton Do</w:t>
        </w:r>
        <w:r w:rsidRPr="003821DB">
          <w:t>or C</w:t>
        </w:r>
        <w:r w:rsidRPr="001A0170">
          <w:t xml:space="preserve">ontrols </w:t>
        </w:r>
      </w:ins>
    </w:p>
    <w:p w14:paraId="7DEDC8A3" w14:textId="77777777" w:rsidR="00D10367" w:rsidRPr="003814A8" w:rsidRDefault="00D10367" w:rsidP="00D10367">
      <w:pPr>
        <w:pStyle w:val="Heading5"/>
        <w:numPr>
          <w:ilvl w:val="4"/>
          <w:numId w:val="15"/>
        </w:numPr>
        <w:tabs>
          <w:tab w:val="clear" w:pos="2340"/>
          <w:tab w:val="num" w:pos="2880"/>
        </w:tabs>
        <w:ind w:left="2880"/>
        <w:rPr>
          <w:ins w:id="705" w:author="James Faas" w:date="2022-11-24T08:57:00Z"/>
        </w:rPr>
      </w:pPr>
      <w:ins w:id="706" w:author="James Faas" w:date="2022-11-24T08:57:00Z">
        <w:r w:rsidRPr="003814A8">
          <w:t>or Equivalent.</w:t>
        </w:r>
      </w:ins>
    </w:p>
    <w:p w14:paraId="6A299692" w14:textId="0522B81B" w:rsidR="00585C4D" w:rsidRPr="003814A8" w:rsidDel="00D10367" w:rsidRDefault="00585C4D" w:rsidP="00E65FB4">
      <w:pPr>
        <w:pStyle w:val="Heading4"/>
        <w:rPr>
          <w:del w:id="707" w:author="James Faas" w:date="2022-11-24T08:57:00Z"/>
        </w:rPr>
      </w:pPr>
      <w:del w:id="708" w:author="James Faas" w:date="2022-11-24T08:57:00Z">
        <w:r w:rsidRPr="003814A8" w:rsidDel="00D10367">
          <w:delText xml:space="preserve">Door controls (closers): </w:delText>
        </w:r>
        <w:r w:rsidR="00AC5F08" w:rsidRPr="003814A8" w:rsidDel="00D10367">
          <w:delText>Conf</w:delText>
        </w:r>
        <w:r w:rsidR="005465DA" w:rsidRPr="003814A8" w:rsidDel="00D10367">
          <w:delText>o</w:delText>
        </w:r>
        <w:r w:rsidR="00AC5F08" w:rsidRPr="003814A8" w:rsidDel="00D10367">
          <w:delText xml:space="preserve">rm </w:delText>
        </w:r>
        <w:r w:rsidRPr="003814A8" w:rsidDel="00D10367">
          <w:delText xml:space="preserve">to </w:delText>
        </w:r>
        <w:r w:rsidR="00E65FB4" w:rsidRPr="003814A8" w:rsidDel="00D10367">
          <w:rPr>
            <w:rPrChange w:id="709" w:author="James Faas" w:date="2022-11-24T09:00:00Z">
              <w:rPr>
                <w:highlight w:val="yellow"/>
              </w:rPr>
            </w:rPrChange>
          </w:rPr>
          <w:delText>ANSI/BHMA A156.4-2013</w:delText>
        </w:r>
        <w:r w:rsidRPr="003814A8" w:rsidDel="00D10367">
          <w:delText xml:space="preserve">, </w:delText>
        </w:r>
        <w:r w:rsidR="00E230CA" w:rsidRPr="003814A8" w:rsidDel="00D10367">
          <w:rPr>
            <w:rPrChange w:id="710" w:author="James Faas" w:date="2022-11-24T09:00:00Z">
              <w:rPr>
                <w:highlight w:val="yellow"/>
              </w:rPr>
            </w:rPrChange>
          </w:rPr>
          <w:delText>[</w:delText>
        </w:r>
        <w:r w:rsidRPr="003814A8" w:rsidDel="00D10367">
          <w:rPr>
            <w:rPrChange w:id="711" w:author="James Faas" w:date="2022-11-24T09:00:00Z">
              <w:rPr>
                <w:highlight w:val="yellow"/>
              </w:rPr>
            </w:rPrChange>
          </w:rPr>
          <w:delText>designated by letter C and numeral identifiers</w:delText>
        </w:r>
        <w:r w:rsidR="00E230CA" w:rsidRPr="003814A8" w:rsidDel="00D10367">
          <w:rPr>
            <w:rPrChange w:id="712" w:author="James Faas" w:date="2022-11-24T09:00:00Z">
              <w:rPr>
                <w:highlight w:val="yellow"/>
              </w:rPr>
            </w:rPrChange>
          </w:rPr>
          <w:delText>]</w:delText>
        </w:r>
        <w:r w:rsidRPr="003814A8" w:rsidDel="00D10367">
          <w:delText xml:space="preserve"> listed in Hardware Schedule, size </w:delText>
        </w:r>
        <w:r w:rsidR="00E230CA" w:rsidRPr="003814A8" w:rsidDel="00D10367">
          <w:rPr>
            <w:rPrChange w:id="713" w:author="James Faas" w:date="2022-11-24T09:00:00Z">
              <w:rPr>
                <w:highlight w:val="yellow"/>
              </w:rPr>
            </w:rPrChange>
          </w:rPr>
          <w:delText>[</w:delText>
        </w:r>
        <w:r w:rsidRPr="003814A8" w:rsidDel="00D10367">
          <w:rPr>
            <w:rPrChange w:id="714" w:author="James Faas" w:date="2022-11-24T09:00:00Z">
              <w:rPr>
                <w:highlight w:val="yellow"/>
              </w:rPr>
            </w:rPrChange>
          </w:rPr>
          <w:delText>_____</w:delText>
        </w:r>
        <w:r w:rsidR="00E230CA" w:rsidRPr="003814A8" w:rsidDel="00D10367">
          <w:rPr>
            <w:rPrChange w:id="715" w:author="James Faas" w:date="2022-11-24T09:00:00Z">
              <w:rPr>
                <w:highlight w:val="yellow"/>
              </w:rPr>
            </w:rPrChange>
          </w:rPr>
          <w:delText>]</w:delText>
        </w:r>
        <w:r w:rsidRPr="003814A8" w:rsidDel="00D10367">
          <w:delText xml:space="preserve"> in accordance with </w:delText>
        </w:r>
        <w:r w:rsidR="00E65FB4" w:rsidRPr="003814A8" w:rsidDel="00D10367">
          <w:rPr>
            <w:rPrChange w:id="716" w:author="James Faas" w:date="2022-11-24T09:00:00Z">
              <w:rPr>
                <w:highlight w:val="yellow"/>
              </w:rPr>
            </w:rPrChange>
          </w:rPr>
          <w:delText>ANSI/BHMA A156.4-2013</w:delText>
        </w:r>
        <w:r w:rsidRPr="003814A8" w:rsidDel="00D10367">
          <w:delText>, table A1, finished to</w:delText>
        </w:r>
      </w:del>
      <w:ins w:id="717" w:author="Mabel Chow" w:date="2022-04-26T16:41:00Z">
        <w:del w:id="718" w:author="James Faas" w:date="2022-11-24T08:57:00Z">
          <w:r w:rsidR="003D13BA" w:rsidRPr="003814A8" w:rsidDel="00D10367">
            <w:delText xml:space="preserve"> 630</w:delText>
          </w:r>
        </w:del>
      </w:ins>
      <w:del w:id="719" w:author="James Faas" w:date="2022-11-24T08:57:00Z">
        <w:r w:rsidRPr="003814A8" w:rsidDel="00D10367">
          <w:delText xml:space="preserve"> </w:delText>
        </w:r>
        <w:r w:rsidR="00E230CA" w:rsidRPr="003814A8" w:rsidDel="00D10367">
          <w:rPr>
            <w:i/>
            <w:rPrChange w:id="720" w:author="James Faas" w:date="2022-11-24T09:00:00Z">
              <w:rPr>
                <w:i/>
                <w:highlight w:val="yellow"/>
              </w:rPr>
            </w:rPrChange>
          </w:rPr>
          <w:delText>[</w:delText>
        </w:r>
        <w:r w:rsidR="00E65FB4" w:rsidRPr="003814A8" w:rsidDel="00D10367">
          <w:rPr>
            <w:i/>
            <w:rPrChange w:id="721" w:author="James Faas" w:date="2022-11-24T09:00:00Z">
              <w:rPr>
                <w:i/>
                <w:highlight w:val="yellow"/>
              </w:rPr>
            </w:rPrChange>
          </w:rPr>
          <w:delText>Consultant to conf</w:delText>
        </w:r>
        <w:r w:rsidR="005465DA" w:rsidRPr="003814A8" w:rsidDel="00D10367">
          <w:rPr>
            <w:i/>
            <w:rPrChange w:id="722" w:author="James Faas" w:date="2022-11-24T09:00:00Z">
              <w:rPr>
                <w:i/>
                <w:highlight w:val="yellow"/>
              </w:rPr>
            </w:rPrChange>
          </w:rPr>
          <w:delText>o</w:delText>
        </w:r>
        <w:r w:rsidR="00E65FB4" w:rsidRPr="003814A8" w:rsidDel="00D10367">
          <w:rPr>
            <w:i/>
            <w:rPrChange w:id="723" w:author="James Faas" w:date="2022-11-24T09:00:00Z">
              <w:rPr>
                <w:i/>
                <w:highlight w:val="yellow"/>
              </w:rPr>
            </w:rPrChange>
          </w:rPr>
          <w:delText>rm cross reference</w:delText>
        </w:r>
        <w:r w:rsidR="0011372D" w:rsidRPr="003814A8" w:rsidDel="00D10367">
          <w:rPr>
            <w:i/>
            <w:rPrChange w:id="724" w:author="James Faas" w:date="2022-11-24T09:00:00Z">
              <w:rPr>
                <w:i/>
                <w:highlight w:val="yellow"/>
              </w:rPr>
            </w:rPrChange>
          </w:rPr>
          <w:delText xml:space="preserve"> </w:delText>
        </w:r>
        <w:r w:rsidR="00E65FB4" w:rsidRPr="003814A8" w:rsidDel="00D10367">
          <w:rPr>
            <w:i/>
            <w:rPrChange w:id="725" w:author="James Faas" w:date="2022-11-24T09:00:00Z">
              <w:rPr>
                <w:i/>
                <w:highlight w:val="yellow"/>
              </w:rPr>
            </w:rPrChange>
          </w:rPr>
          <w:delText>and finish quality</w:delText>
        </w:r>
        <w:r w:rsidR="00E230CA" w:rsidRPr="003814A8" w:rsidDel="00D10367">
          <w:rPr>
            <w:i/>
            <w:rPrChange w:id="726" w:author="James Faas" w:date="2022-11-24T09:00:00Z">
              <w:rPr>
                <w:i/>
                <w:highlight w:val="yellow"/>
              </w:rPr>
            </w:rPrChange>
          </w:rPr>
          <w:delText>]</w:delText>
        </w:r>
        <w:r w:rsidRPr="003814A8" w:rsidDel="00D10367">
          <w:delText>.</w:delText>
        </w:r>
      </w:del>
    </w:p>
    <w:p w14:paraId="58823F78" w14:textId="148CEBF0" w:rsidR="00585C4D" w:rsidRPr="003814A8" w:rsidDel="00D10367" w:rsidRDefault="00585C4D" w:rsidP="00E65FB4">
      <w:pPr>
        <w:pStyle w:val="Heading4"/>
        <w:rPr>
          <w:del w:id="727" w:author="James Faas" w:date="2022-11-24T08:57:00Z"/>
        </w:rPr>
      </w:pPr>
      <w:del w:id="728" w:author="James Faas" w:date="2022-11-24T08:57:00Z">
        <w:r w:rsidRPr="003814A8" w:rsidDel="00D10367">
          <w:delText xml:space="preserve">Door controls </w:delText>
        </w:r>
        <w:r w:rsidR="00E230CA" w:rsidRPr="003814A8" w:rsidDel="00D10367">
          <w:delText>-</w:delText>
        </w:r>
        <w:r w:rsidRPr="003814A8" w:rsidDel="00D10367">
          <w:delText xml:space="preserve"> overhead holders:</w:delText>
        </w:r>
        <w:r w:rsidR="00AC5F08" w:rsidRPr="003814A8" w:rsidDel="00D10367">
          <w:delText xml:space="preserve"> Conf</w:delText>
        </w:r>
        <w:r w:rsidR="005465DA" w:rsidRPr="003814A8" w:rsidDel="00D10367">
          <w:delText>o</w:delText>
        </w:r>
        <w:r w:rsidR="00AC5F08" w:rsidRPr="003814A8" w:rsidDel="00D10367">
          <w:delText>rm</w:delText>
        </w:r>
        <w:r w:rsidRPr="003814A8" w:rsidDel="00D10367">
          <w:delText xml:space="preserve"> </w:delText>
        </w:r>
        <w:r w:rsidR="00E65FB4" w:rsidRPr="003814A8" w:rsidDel="00D10367">
          <w:rPr>
            <w:rPrChange w:id="729" w:author="James Faas" w:date="2022-11-24T09:00:00Z">
              <w:rPr>
                <w:highlight w:val="yellow"/>
              </w:rPr>
            </w:rPrChange>
          </w:rPr>
          <w:delText>ANSI/BHMA A156.8-2010</w:delText>
        </w:r>
        <w:r w:rsidRPr="003814A8" w:rsidDel="00D10367">
          <w:delText xml:space="preserve">, </w:delText>
        </w:r>
        <w:r w:rsidR="00E230CA" w:rsidRPr="003814A8" w:rsidDel="00D10367">
          <w:rPr>
            <w:rPrChange w:id="730" w:author="James Faas" w:date="2022-11-24T09:00:00Z">
              <w:rPr>
                <w:highlight w:val="yellow"/>
              </w:rPr>
            </w:rPrChange>
          </w:rPr>
          <w:delText>[</w:delText>
        </w:r>
        <w:r w:rsidRPr="003814A8" w:rsidDel="00D10367">
          <w:rPr>
            <w:rPrChange w:id="731" w:author="James Faas" w:date="2022-11-24T09:00:00Z">
              <w:rPr>
                <w:highlight w:val="yellow"/>
              </w:rPr>
            </w:rPrChange>
          </w:rPr>
          <w:delText>designated by letter C and numeral identifiers</w:delText>
        </w:r>
        <w:r w:rsidR="00E230CA" w:rsidRPr="003814A8" w:rsidDel="00D10367">
          <w:rPr>
            <w:rPrChange w:id="732" w:author="James Faas" w:date="2022-11-24T09:00:00Z">
              <w:rPr>
                <w:highlight w:val="yellow"/>
              </w:rPr>
            </w:rPrChange>
          </w:rPr>
          <w:delText>]</w:delText>
        </w:r>
        <w:r w:rsidRPr="003814A8" w:rsidDel="00D10367">
          <w:delText xml:space="preserve"> listed in Hardware Schedule, finished to </w:delText>
        </w:r>
        <w:r w:rsidR="00E230CA" w:rsidRPr="003814A8" w:rsidDel="00D10367">
          <w:rPr>
            <w:rPrChange w:id="733" w:author="James Faas" w:date="2022-11-24T09:00:00Z">
              <w:rPr>
                <w:highlight w:val="yellow"/>
              </w:rPr>
            </w:rPrChange>
          </w:rPr>
          <w:delText>[</w:delText>
        </w:r>
        <w:r w:rsidRPr="003814A8" w:rsidDel="00D10367">
          <w:rPr>
            <w:rPrChange w:id="734" w:author="James Faas" w:date="2022-11-24T09:00:00Z">
              <w:rPr>
                <w:highlight w:val="yellow"/>
              </w:rPr>
            </w:rPrChange>
          </w:rPr>
          <w:delText>_____</w:delText>
        </w:r>
        <w:r w:rsidR="00E230CA" w:rsidRPr="003814A8" w:rsidDel="00D10367">
          <w:rPr>
            <w:rPrChange w:id="735" w:author="James Faas" w:date="2022-11-24T09:00:00Z">
              <w:rPr>
                <w:highlight w:val="yellow"/>
              </w:rPr>
            </w:rPrChange>
          </w:rPr>
          <w:delText>]</w:delText>
        </w:r>
        <w:r w:rsidRPr="003814A8" w:rsidDel="00D10367">
          <w:delText>.</w:delText>
        </w:r>
      </w:del>
    </w:p>
    <w:p w14:paraId="17C9D608" w14:textId="220C26FC" w:rsidR="00585C4D" w:rsidRPr="003814A8" w:rsidDel="00D10367" w:rsidRDefault="00585C4D" w:rsidP="00DF7667">
      <w:pPr>
        <w:pStyle w:val="Heading4"/>
        <w:rPr>
          <w:del w:id="736" w:author="James Faas" w:date="2022-11-24T08:57:00Z"/>
        </w:rPr>
      </w:pPr>
      <w:del w:id="737" w:author="James Faas" w:date="2022-11-24T08:57:00Z">
        <w:r w:rsidRPr="003814A8" w:rsidDel="00D10367">
          <w:delText xml:space="preserve">Closer/holder release devices: </w:delText>
        </w:r>
        <w:r w:rsidR="00AC5F08" w:rsidRPr="003814A8" w:rsidDel="00D10367">
          <w:delText>Conf</w:delText>
        </w:r>
        <w:r w:rsidR="005465DA" w:rsidRPr="003814A8" w:rsidDel="00D10367">
          <w:delText>o</w:delText>
        </w:r>
        <w:r w:rsidR="00AC5F08" w:rsidRPr="003814A8" w:rsidDel="00D10367">
          <w:delText xml:space="preserve">rm </w:delText>
        </w:r>
        <w:r w:rsidRPr="003814A8" w:rsidDel="00D10367">
          <w:delText xml:space="preserve">to </w:delText>
        </w:r>
        <w:r w:rsidR="00DF7667" w:rsidRPr="003814A8" w:rsidDel="00D10367">
          <w:rPr>
            <w:rPrChange w:id="738" w:author="James Faas" w:date="2022-11-24T09:00:00Z">
              <w:rPr>
                <w:highlight w:val="yellow"/>
              </w:rPr>
            </w:rPrChange>
          </w:rPr>
          <w:delText>ANSI/BHMA A156.15-2011</w:delText>
        </w:r>
        <w:r w:rsidRPr="003814A8" w:rsidDel="00D10367">
          <w:delText xml:space="preserve">, </w:delText>
        </w:r>
        <w:r w:rsidR="004C4385" w:rsidRPr="003814A8" w:rsidDel="00D10367">
          <w:rPr>
            <w:rPrChange w:id="739" w:author="James Faas" w:date="2022-11-24T09:00:00Z">
              <w:rPr>
                <w:highlight w:val="yellow"/>
              </w:rPr>
            </w:rPrChange>
          </w:rPr>
          <w:delText>[</w:delText>
        </w:r>
        <w:r w:rsidRPr="003814A8" w:rsidDel="00D10367">
          <w:rPr>
            <w:rPrChange w:id="740" w:author="James Faas" w:date="2022-11-24T09:00:00Z">
              <w:rPr>
                <w:highlight w:val="yellow"/>
              </w:rPr>
            </w:rPrChange>
          </w:rPr>
          <w:delText xml:space="preserve">designated by letter C and numeral identifiers listed in </w:delText>
        </w:r>
        <w:r w:rsidR="0011372D" w:rsidRPr="003814A8" w:rsidDel="00D10367">
          <w:rPr>
            <w:rPrChange w:id="741" w:author="James Faas" w:date="2022-11-24T09:00:00Z">
              <w:rPr>
                <w:highlight w:val="yellow"/>
              </w:rPr>
            </w:rPrChange>
          </w:rPr>
          <w:delText>the Hardware Schedule</w:delText>
        </w:r>
        <w:r w:rsidRPr="003814A8" w:rsidDel="00D10367">
          <w:rPr>
            <w:rPrChange w:id="742" w:author="James Faas" w:date="2022-11-24T09:00:00Z">
              <w:rPr>
                <w:highlight w:val="yellow"/>
              </w:rPr>
            </w:rPrChange>
          </w:rPr>
          <w:delText xml:space="preserve">, finished to </w:delText>
        </w:r>
        <w:r w:rsidR="004C4385" w:rsidRPr="003814A8" w:rsidDel="00D10367">
          <w:rPr>
            <w:rPrChange w:id="743" w:author="James Faas" w:date="2022-11-24T09:00:00Z">
              <w:rPr>
                <w:highlight w:val="yellow"/>
              </w:rPr>
            </w:rPrChange>
          </w:rPr>
          <w:delText>[</w:delText>
        </w:r>
        <w:r w:rsidRPr="003814A8" w:rsidDel="00D10367">
          <w:rPr>
            <w:rPrChange w:id="744" w:author="James Faas" w:date="2022-11-24T09:00:00Z">
              <w:rPr>
                <w:highlight w:val="yellow"/>
              </w:rPr>
            </w:rPrChange>
          </w:rPr>
          <w:delText>_____</w:delText>
        </w:r>
        <w:r w:rsidR="004C4385" w:rsidRPr="003814A8" w:rsidDel="00D10367">
          <w:rPr>
            <w:rPrChange w:id="745" w:author="James Faas" w:date="2022-11-24T09:00:00Z">
              <w:rPr>
                <w:highlight w:val="yellow"/>
              </w:rPr>
            </w:rPrChange>
          </w:rPr>
          <w:delText>]</w:delText>
        </w:r>
        <w:r w:rsidRPr="003814A8" w:rsidDel="00D10367">
          <w:delText>.</w:delText>
        </w:r>
      </w:del>
    </w:p>
    <w:p w14:paraId="3524B8EA" w14:textId="0D29D498" w:rsidR="004C4385" w:rsidRPr="003814A8" w:rsidDel="00D10367" w:rsidRDefault="004C4385" w:rsidP="00C55750">
      <w:pPr>
        <w:pStyle w:val="Heading4"/>
        <w:tabs>
          <w:tab w:val="left" w:pos="2127"/>
        </w:tabs>
        <w:ind w:left="2127" w:hanging="709"/>
        <w:rPr>
          <w:del w:id="746" w:author="James Faas" w:date="2022-11-24T08:57:00Z"/>
        </w:rPr>
      </w:pPr>
      <w:del w:id="747" w:author="James Faas" w:date="2022-11-24T08:57:00Z">
        <w:r w:rsidRPr="003814A8" w:rsidDel="00D10367">
          <w:delText xml:space="preserve">Door coordinator: </w:delText>
        </w:r>
        <w:r w:rsidRPr="003814A8" w:rsidDel="00D10367">
          <w:rPr>
            <w:rPrChange w:id="748" w:author="James Faas" w:date="2022-11-24T09:00:00Z">
              <w:rPr>
                <w:highlight w:val="yellow"/>
              </w:rPr>
            </w:rPrChange>
          </w:rPr>
          <w:delText>[surface] [concealed]</w:delText>
        </w:r>
        <w:r w:rsidRPr="003814A8" w:rsidDel="00D10367">
          <w:delText xml:space="preserve"> </w:delText>
        </w:r>
      </w:del>
      <w:ins w:id="749" w:author="Mabel Chow" w:date="2022-04-26T16:42:00Z">
        <w:del w:id="750" w:author="James Faas" w:date="2022-11-24T08:57:00Z">
          <w:r w:rsidR="003D13BA" w:rsidRPr="003814A8" w:rsidDel="00D10367">
            <w:delText xml:space="preserve"> </w:delText>
          </w:r>
        </w:del>
      </w:ins>
      <w:del w:id="751" w:author="James Faas" w:date="2022-11-24T08:57:00Z">
        <w:r w:rsidRPr="003814A8" w:rsidDel="00D10367">
          <w:delText xml:space="preserve">for pairs of doors with overlapping. </w:delText>
        </w:r>
      </w:del>
    </w:p>
    <w:p w14:paraId="5CD6B1D6" w14:textId="1E5A0626" w:rsidR="004C4385" w:rsidRPr="003814A8" w:rsidDel="00D10367" w:rsidRDefault="004C4385" w:rsidP="00C55750">
      <w:pPr>
        <w:pStyle w:val="Heading4"/>
        <w:tabs>
          <w:tab w:val="left" w:pos="2127"/>
        </w:tabs>
        <w:ind w:left="2127" w:hanging="709"/>
        <w:rPr>
          <w:del w:id="752" w:author="James Faas" w:date="2022-11-24T08:57:00Z"/>
        </w:rPr>
      </w:pPr>
      <w:del w:id="753" w:author="James Faas" w:date="2022-11-24T08:57:00Z">
        <w:r w:rsidRPr="003814A8" w:rsidDel="00D10367">
          <w:delText>Acceptable Model and Manufacturer:</w:delText>
        </w:r>
      </w:del>
    </w:p>
    <w:p w14:paraId="33714DDD" w14:textId="5ABC391E" w:rsidR="004E38F9" w:rsidRPr="003814A8" w:rsidDel="00D10367" w:rsidRDefault="004E38F9" w:rsidP="004E38F9">
      <w:pPr>
        <w:pStyle w:val="Heading5"/>
        <w:rPr>
          <w:ins w:id="754" w:author="Mabel Chow" w:date="2022-04-26T16:45:00Z"/>
          <w:del w:id="755" w:author="James Faas" w:date="2022-11-24T08:57:00Z"/>
          <w:i/>
          <w:rPrChange w:id="756" w:author="James Faas" w:date="2022-11-24T09:00:00Z">
            <w:rPr>
              <w:ins w:id="757" w:author="Mabel Chow" w:date="2022-04-26T16:45:00Z"/>
              <w:del w:id="758" w:author="James Faas" w:date="2022-11-24T08:57:00Z"/>
              <w:i/>
              <w:highlight w:val="yellow"/>
            </w:rPr>
          </w:rPrChange>
        </w:rPr>
      </w:pPr>
      <w:del w:id="759" w:author="James Faas" w:date="2022-11-24T08:57:00Z">
        <w:r w:rsidRPr="003814A8" w:rsidDel="00D10367">
          <w:rPr>
            <w:i/>
            <w:rPrChange w:id="760" w:author="James Faas" w:date="2022-11-24T09:00:00Z">
              <w:rPr>
                <w:i/>
                <w:highlight w:val="yellow"/>
              </w:rPr>
            </w:rPrChange>
          </w:rPr>
          <w:delText>[Consultant to provide 3 acceptable products]</w:delText>
        </w:r>
      </w:del>
      <w:ins w:id="761" w:author="Mabel Chow" w:date="2022-04-26T16:44:00Z">
        <w:del w:id="762" w:author="James Faas" w:date="2022-11-24T08:57:00Z">
          <w:r w:rsidR="003E2748" w:rsidRPr="003814A8" w:rsidDel="00D10367">
            <w:rPr>
              <w:i/>
              <w:rPrChange w:id="763" w:author="James Faas" w:date="2022-11-24T09:00:00Z">
                <w:rPr>
                  <w:i/>
                  <w:highlight w:val="yellow"/>
                </w:rPr>
              </w:rPrChange>
            </w:rPr>
            <w:delText>Exterior Closers: Ingersoll – Rand Company Plc (LCN) Cl</w:delText>
          </w:r>
        </w:del>
      </w:ins>
      <w:ins w:id="764" w:author="Mabel Chow" w:date="2022-04-26T16:45:00Z">
        <w:del w:id="765" w:author="James Faas" w:date="2022-11-24T08:57:00Z">
          <w:r w:rsidR="003E2748" w:rsidRPr="003814A8" w:rsidDel="00D10367">
            <w:rPr>
              <w:i/>
              <w:rPrChange w:id="766" w:author="James Faas" w:date="2022-11-24T09:00:00Z">
                <w:rPr>
                  <w:i/>
                  <w:highlight w:val="yellow"/>
                </w:rPr>
              </w:rPrChange>
            </w:rPr>
            <w:delText>osers #4041 Series with hold open arm.</w:delText>
          </w:r>
        </w:del>
      </w:ins>
    </w:p>
    <w:p w14:paraId="1CC4D913" w14:textId="3F891024" w:rsidR="003E2748" w:rsidRPr="003814A8" w:rsidDel="00D10367" w:rsidRDefault="003E2748" w:rsidP="004E38F9">
      <w:pPr>
        <w:pStyle w:val="Heading5"/>
        <w:rPr>
          <w:del w:id="767" w:author="James Faas" w:date="2022-11-24T08:57:00Z"/>
          <w:i/>
          <w:rPrChange w:id="768" w:author="James Faas" w:date="2022-11-24T09:00:00Z">
            <w:rPr>
              <w:del w:id="769" w:author="James Faas" w:date="2022-11-24T08:57:00Z"/>
              <w:i/>
              <w:highlight w:val="yellow"/>
            </w:rPr>
          </w:rPrChange>
        </w:rPr>
      </w:pPr>
      <w:ins w:id="770" w:author="Mabel Chow" w:date="2022-04-26T16:45:00Z">
        <w:del w:id="771" w:author="James Faas" w:date="2022-11-24T08:57:00Z">
          <w:r w:rsidRPr="003814A8" w:rsidDel="00D10367">
            <w:rPr>
              <w:i/>
              <w:rPrChange w:id="772" w:author="James Faas" w:date="2022-11-24T09:00:00Z">
                <w:rPr>
                  <w:i/>
                  <w:highlight w:val="yellow"/>
                </w:rPr>
              </w:rPrChange>
            </w:rPr>
            <w:delText>Interior Closers: Ingersoll-Rand Company plc (LCN) Closers #1461 Seriers.</w:delText>
          </w:r>
        </w:del>
      </w:ins>
    </w:p>
    <w:p w14:paraId="46C873CF" w14:textId="1CD7E46E" w:rsidR="004C4385" w:rsidRPr="003814A8" w:rsidDel="00D10367" w:rsidRDefault="004E38F9" w:rsidP="00EA78F7">
      <w:pPr>
        <w:pStyle w:val="Heading5"/>
        <w:rPr>
          <w:del w:id="773" w:author="James Faas" w:date="2022-11-24T08:57:00Z"/>
        </w:rPr>
      </w:pPr>
      <w:del w:id="774" w:author="James Faas" w:date="2022-11-24T08:57:00Z">
        <w:r w:rsidRPr="003814A8" w:rsidDel="00D10367">
          <w:delText xml:space="preserve">Approved </w:delText>
        </w:r>
      </w:del>
      <w:ins w:id="775" w:author="Radulovic, Nicole" w:date="2022-11-03T14:45:00Z">
        <w:del w:id="776" w:author="James Faas" w:date="2022-11-24T08:57:00Z">
          <w:r w:rsidR="00393B95" w:rsidRPr="003814A8" w:rsidDel="00D10367">
            <w:delText xml:space="preserve">Or </w:delText>
          </w:r>
        </w:del>
      </w:ins>
      <w:del w:id="777" w:author="James Faas" w:date="2022-11-24T08:57:00Z">
        <w:r w:rsidRPr="003814A8" w:rsidDel="00D10367">
          <w:delText>Equivalent</w:delText>
        </w:r>
        <w:r w:rsidR="004C4385" w:rsidRPr="003814A8" w:rsidDel="00D10367">
          <w:delText>.</w:delText>
        </w:r>
      </w:del>
    </w:p>
    <w:p w14:paraId="130FB819" w14:textId="4720D989" w:rsidR="00585C4D" w:rsidRPr="003814A8" w:rsidDel="00D10367" w:rsidRDefault="00585C4D" w:rsidP="00DF7667">
      <w:pPr>
        <w:pStyle w:val="Heading3"/>
        <w:rPr>
          <w:del w:id="778" w:author="James Faas" w:date="2022-11-24T08:58:00Z"/>
        </w:rPr>
      </w:pPr>
      <w:del w:id="779" w:author="James Faas" w:date="2022-11-24T08:58:00Z">
        <w:r w:rsidRPr="003814A8" w:rsidDel="00D10367">
          <w:delText xml:space="preserve">Auxiliary locks and associated products: to </w:delText>
        </w:r>
        <w:r w:rsidR="00DF7667" w:rsidRPr="003814A8" w:rsidDel="00D10367">
          <w:rPr>
            <w:rPrChange w:id="780" w:author="James Faas" w:date="2022-11-24T09:00:00Z">
              <w:rPr>
                <w:highlight w:val="yellow"/>
              </w:rPr>
            </w:rPrChange>
          </w:rPr>
          <w:delText>ANSI/BHMA A156.5-2014</w:delText>
        </w:r>
        <w:r w:rsidRPr="003814A8" w:rsidDel="00D10367">
          <w:delText xml:space="preserve">, </w:delText>
        </w:r>
        <w:r w:rsidR="004C4385" w:rsidRPr="003814A8" w:rsidDel="00D10367">
          <w:rPr>
            <w:rPrChange w:id="781" w:author="James Faas" w:date="2022-11-24T09:00:00Z">
              <w:rPr>
                <w:highlight w:val="yellow"/>
              </w:rPr>
            </w:rPrChange>
          </w:rPr>
          <w:delText>[</w:delText>
        </w:r>
        <w:r w:rsidRPr="003814A8" w:rsidDel="00D10367">
          <w:rPr>
            <w:rPrChange w:id="782" w:author="James Faas" w:date="2022-11-24T09:00:00Z">
              <w:rPr>
                <w:highlight w:val="yellow"/>
              </w:rPr>
            </w:rPrChange>
          </w:rPr>
          <w:delText>designated by letter E and numeral identifiers</w:delText>
        </w:r>
        <w:r w:rsidR="004C4385" w:rsidRPr="003814A8" w:rsidDel="00D10367">
          <w:rPr>
            <w:rPrChange w:id="783" w:author="James Faas" w:date="2022-11-24T09:00:00Z">
              <w:rPr>
                <w:highlight w:val="yellow"/>
              </w:rPr>
            </w:rPrChange>
          </w:rPr>
          <w:delText>]</w:delText>
        </w:r>
        <w:r w:rsidRPr="003814A8" w:rsidDel="00D10367">
          <w:delText xml:space="preserve"> listed in Hardware Schedule as listed below, finished to </w:delText>
        </w:r>
        <w:bookmarkStart w:id="784" w:name="OLE_LINK5"/>
        <w:bookmarkStart w:id="785" w:name="OLE_LINK6"/>
        <w:r w:rsidR="004C4385" w:rsidRPr="003814A8" w:rsidDel="00D10367">
          <w:rPr>
            <w:rPrChange w:id="786" w:author="James Faas" w:date="2022-11-24T09:00:00Z">
              <w:rPr>
                <w:highlight w:val="yellow"/>
              </w:rPr>
            </w:rPrChange>
          </w:rPr>
          <w:delText>[</w:delText>
        </w:r>
        <w:r w:rsidRPr="003814A8" w:rsidDel="00D10367">
          <w:rPr>
            <w:rPrChange w:id="787" w:author="James Faas" w:date="2022-11-24T09:00:00Z">
              <w:rPr>
                <w:highlight w:val="yellow"/>
              </w:rPr>
            </w:rPrChange>
          </w:rPr>
          <w:delText>_____</w:delText>
        </w:r>
        <w:r w:rsidR="004C4385" w:rsidRPr="003814A8" w:rsidDel="00D10367">
          <w:rPr>
            <w:rPrChange w:id="788" w:author="James Faas" w:date="2022-11-24T09:00:00Z">
              <w:rPr>
                <w:highlight w:val="yellow"/>
              </w:rPr>
            </w:rPrChange>
          </w:rPr>
          <w:delText>]</w:delText>
        </w:r>
        <w:bookmarkEnd w:id="784"/>
        <w:bookmarkEnd w:id="785"/>
        <w:r w:rsidRPr="003814A8" w:rsidDel="00D10367">
          <w:rPr>
            <w:rPrChange w:id="789" w:author="James Faas" w:date="2022-11-24T09:00:00Z">
              <w:rPr>
                <w:highlight w:val="yellow"/>
              </w:rPr>
            </w:rPrChange>
          </w:rPr>
          <w:delText>.</w:delText>
        </w:r>
      </w:del>
    </w:p>
    <w:p w14:paraId="5D166023" w14:textId="7E35898C" w:rsidR="00585C4D" w:rsidRPr="003814A8" w:rsidDel="00D10367" w:rsidRDefault="004C4385" w:rsidP="00C55750">
      <w:pPr>
        <w:pStyle w:val="Heading4"/>
        <w:tabs>
          <w:tab w:val="left" w:pos="2127"/>
        </w:tabs>
        <w:ind w:left="2127" w:hanging="709"/>
        <w:rPr>
          <w:del w:id="790" w:author="James Faas" w:date="2022-11-24T08:58:00Z"/>
        </w:rPr>
      </w:pPr>
      <w:del w:id="791" w:author="James Faas" w:date="2022-11-24T08:58:00Z">
        <w:r w:rsidRPr="003814A8" w:rsidDel="00D10367">
          <w:rPr>
            <w:rPrChange w:id="792" w:author="James Faas" w:date="2022-11-24T09:00:00Z">
              <w:rPr>
                <w:highlight w:val="yellow"/>
              </w:rPr>
            </w:rPrChange>
          </w:rPr>
          <w:delText>[</w:delText>
        </w:r>
        <w:r w:rsidR="00585C4D" w:rsidRPr="003814A8" w:rsidDel="00D10367">
          <w:rPr>
            <w:rPrChange w:id="793" w:author="James Faas" w:date="2022-11-24T09:00:00Z">
              <w:rPr>
                <w:highlight w:val="yellow"/>
              </w:rPr>
            </w:rPrChange>
          </w:rPr>
          <w:delText>Latch bolt</w:delText>
        </w:r>
        <w:r w:rsidRPr="003814A8" w:rsidDel="00D10367">
          <w:rPr>
            <w:rPrChange w:id="794" w:author="James Faas" w:date="2022-11-24T09:00:00Z">
              <w:rPr>
                <w:highlight w:val="yellow"/>
              </w:rPr>
            </w:rPrChange>
          </w:rPr>
          <w:delText>]</w:delText>
        </w:r>
        <w:r w:rsidR="00585C4D" w:rsidRPr="003814A8" w:rsidDel="00D10367">
          <w:rPr>
            <w:rPrChange w:id="795" w:author="James Faas" w:date="2022-11-24T09:00:00Z">
              <w:rPr>
                <w:highlight w:val="yellow"/>
              </w:rPr>
            </w:rPrChange>
          </w:rPr>
          <w:delText xml:space="preserve"> </w:delText>
        </w:r>
        <w:r w:rsidRPr="003814A8" w:rsidDel="00D10367">
          <w:rPr>
            <w:rPrChange w:id="796" w:author="James Faas" w:date="2022-11-24T09:00:00Z">
              <w:rPr>
                <w:highlight w:val="yellow"/>
              </w:rPr>
            </w:rPrChange>
          </w:rPr>
          <w:delText>[</w:delText>
        </w:r>
        <w:r w:rsidR="00585C4D" w:rsidRPr="003814A8" w:rsidDel="00D10367">
          <w:rPr>
            <w:rPrChange w:id="797" w:author="James Faas" w:date="2022-11-24T09:00:00Z">
              <w:rPr>
                <w:highlight w:val="yellow"/>
              </w:rPr>
            </w:rPrChange>
          </w:rPr>
          <w:delText>Dead bolt</w:delText>
        </w:r>
        <w:r w:rsidRPr="003814A8" w:rsidDel="00D10367">
          <w:rPr>
            <w:rPrChange w:id="798" w:author="James Faas" w:date="2022-11-24T09:00:00Z">
              <w:rPr>
                <w:highlight w:val="yellow"/>
              </w:rPr>
            </w:rPrChange>
          </w:rPr>
          <w:delText>]</w:delText>
        </w:r>
        <w:r w:rsidR="00585C4D" w:rsidRPr="003814A8" w:rsidDel="00D10367">
          <w:rPr>
            <w:rPrChange w:id="799" w:author="James Faas" w:date="2022-11-24T09:00:00Z">
              <w:rPr>
                <w:highlight w:val="yellow"/>
              </w:rPr>
            </w:rPrChange>
          </w:rPr>
          <w:delText>,</w:delText>
        </w:r>
        <w:r w:rsidR="00585C4D" w:rsidRPr="003814A8" w:rsidDel="00D10367">
          <w:delText xml:space="preserve"> </w:delText>
        </w:r>
      </w:del>
      <w:ins w:id="800" w:author="Mabel Chow" w:date="2022-04-26T16:39:00Z">
        <w:del w:id="801" w:author="James Faas" w:date="2022-11-24T08:58:00Z">
          <w:r w:rsidR="003D13BA" w:rsidRPr="003814A8" w:rsidDel="00D10367">
            <w:delText>T</w:delText>
          </w:r>
        </w:del>
      </w:ins>
      <w:del w:id="802" w:author="James Faas" w:date="2022-11-24T08:58:00Z">
        <w:r w:rsidR="00585C4D" w:rsidRPr="003814A8" w:rsidDel="00D10367">
          <w:delText xml:space="preserve">type </w:delText>
        </w:r>
      </w:del>
      <w:ins w:id="803" w:author="Mabel Chow" w:date="2022-04-26T16:34:00Z">
        <w:del w:id="804" w:author="James Faas" w:date="2022-11-24T08:58:00Z">
          <w:r w:rsidR="009F45C6" w:rsidRPr="003814A8" w:rsidDel="00D10367">
            <w:delText>1</w:delText>
          </w:r>
        </w:del>
      </w:ins>
      <w:del w:id="805" w:author="James Faas" w:date="2022-11-24T08:58:00Z">
        <w:r w:rsidRPr="003814A8" w:rsidDel="00D10367">
          <w:rPr>
            <w:rPrChange w:id="806" w:author="James Faas" w:date="2022-11-24T09:00:00Z">
              <w:rPr>
                <w:highlight w:val="yellow"/>
              </w:rPr>
            </w:rPrChange>
          </w:rPr>
          <w:delText>[_____]</w:delText>
        </w:r>
        <w:r w:rsidR="00585C4D" w:rsidRPr="003814A8" w:rsidDel="00D10367">
          <w:delText xml:space="preserve">, finished to </w:delText>
        </w:r>
      </w:del>
      <w:ins w:id="807" w:author="Mabel Chow" w:date="2022-04-26T16:35:00Z">
        <w:del w:id="808" w:author="James Faas" w:date="2022-11-24T08:58:00Z">
          <w:r w:rsidR="009F45C6" w:rsidRPr="003814A8" w:rsidDel="00D10367">
            <w:delText>626</w:delText>
          </w:r>
        </w:del>
      </w:ins>
      <w:del w:id="809" w:author="James Faas" w:date="2022-11-24T08:58:00Z">
        <w:r w:rsidRPr="003814A8" w:rsidDel="00D10367">
          <w:rPr>
            <w:rPrChange w:id="810" w:author="James Faas" w:date="2022-11-24T09:00:00Z">
              <w:rPr>
                <w:highlight w:val="yellow"/>
              </w:rPr>
            </w:rPrChange>
          </w:rPr>
          <w:delText>[</w:delText>
        </w:r>
        <w:r w:rsidR="00585C4D" w:rsidRPr="003814A8" w:rsidDel="00D10367">
          <w:rPr>
            <w:rPrChange w:id="811" w:author="James Faas" w:date="2022-11-24T09:00:00Z">
              <w:rPr>
                <w:highlight w:val="yellow"/>
              </w:rPr>
            </w:rPrChange>
          </w:rPr>
          <w:delText>_____</w:delText>
        </w:r>
        <w:r w:rsidRPr="003814A8" w:rsidDel="00D10367">
          <w:rPr>
            <w:rPrChange w:id="812" w:author="James Faas" w:date="2022-11-24T09:00:00Z">
              <w:rPr>
                <w:highlight w:val="yellow"/>
              </w:rPr>
            </w:rPrChange>
          </w:rPr>
          <w:delText>]</w:delText>
        </w:r>
        <w:r w:rsidR="00585C4D" w:rsidRPr="003814A8" w:rsidDel="00D10367">
          <w:rPr>
            <w:rPrChange w:id="813" w:author="James Faas" w:date="2022-11-24T09:00:00Z">
              <w:rPr>
                <w:highlight w:val="yellow"/>
              </w:rPr>
            </w:rPrChange>
          </w:rPr>
          <w:delText>.</w:delText>
        </w:r>
        <w:r w:rsidR="00585C4D" w:rsidRPr="003814A8" w:rsidDel="00D10367">
          <w:delText xml:space="preserve"> Key into keying system as</w:delText>
        </w:r>
      </w:del>
      <w:ins w:id="814" w:author="Mabel Chow" w:date="2022-04-26T16:35:00Z">
        <w:del w:id="815" w:author="James Faas" w:date="2022-11-24T08:58:00Z">
          <w:r w:rsidR="009F45C6" w:rsidRPr="003814A8" w:rsidDel="00D10367">
            <w:delText xml:space="preserve"> noted in the Contract Documents or</w:delText>
          </w:r>
        </w:del>
      </w:ins>
      <w:del w:id="816" w:author="James Faas" w:date="2022-11-24T08:58:00Z">
        <w:r w:rsidR="00585C4D" w:rsidRPr="003814A8" w:rsidDel="00D10367">
          <w:delText xml:space="preserve"> directed</w:delText>
        </w:r>
        <w:r w:rsidR="00B233CB" w:rsidRPr="003814A8" w:rsidDel="00D10367">
          <w:delText xml:space="preserve"> by the Consultant</w:delText>
        </w:r>
        <w:r w:rsidR="00585C4D" w:rsidRPr="003814A8" w:rsidDel="00D10367">
          <w:delText>.</w:delText>
        </w:r>
      </w:del>
    </w:p>
    <w:p w14:paraId="3E72FC60" w14:textId="45A46518" w:rsidR="00585C4D" w:rsidRPr="003814A8" w:rsidDel="00D10367" w:rsidRDefault="00585C4D" w:rsidP="00C55750">
      <w:pPr>
        <w:pStyle w:val="Heading4"/>
        <w:tabs>
          <w:tab w:val="left" w:pos="2127"/>
        </w:tabs>
        <w:ind w:left="2127" w:hanging="709"/>
        <w:rPr>
          <w:del w:id="817" w:author="James Faas" w:date="2022-11-24T08:58:00Z"/>
        </w:rPr>
      </w:pPr>
      <w:del w:id="818" w:author="James Faas" w:date="2022-11-24T08:58:00Z">
        <w:r w:rsidRPr="003814A8" w:rsidDel="00D10367">
          <w:delText xml:space="preserve">Cylinders: type </w:delText>
        </w:r>
      </w:del>
      <w:ins w:id="819" w:author="Mabel Chow" w:date="2022-04-26T16:35:00Z">
        <w:del w:id="820" w:author="James Faas" w:date="2022-11-24T08:58:00Z">
          <w:r w:rsidR="009F45C6" w:rsidRPr="003814A8" w:rsidDel="00D10367">
            <w:delText>2</w:delText>
          </w:r>
        </w:del>
      </w:ins>
      <w:del w:id="821" w:author="James Faas" w:date="2022-11-24T08:58:00Z">
        <w:r w:rsidR="004C4385" w:rsidRPr="003814A8" w:rsidDel="00D10367">
          <w:rPr>
            <w:rPrChange w:id="822" w:author="James Faas" w:date="2022-11-24T09:00:00Z">
              <w:rPr>
                <w:highlight w:val="yellow"/>
              </w:rPr>
            </w:rPrChange>
          </w:rPr>
          <w:delText>[_____]</w:delText>
        </w:r>
        <w:r w:rsidRPr="003814A8" w:rsidDel="00D10367">
          <w:delText xml:space="preserve">, finished to </w:delText>
        </w:r>
      </w:del>
      <w:ins w:id="823" w:author="Mabel Chow" w:date="2022-04-26T16:35:00Z">
        <w:del w:id="824" w:author="James Faas" w:date="2022-11-24T08:58:00Z">
          <w:r w:rsidR="009F45C6" w:rsidRPr="003814A8" w:rsidDel="00D10367">
            <w:delText>626</w:delText>
          </w:r>
        </w:del>
      </w:ins>
      <w:del w:id="825" w:author="James Faas" w:date="2022-11-24T08:58:00Z">
        <w:r w:rsidR="004C4385" w:rsidRPr="003814A8" w:rsidDel="00D10367">
          <w:rPr>
            <w:rPrChange w:id="826" w:author="James Faas" w:date="2022-11-24T09:00:00Z">
              <w:rPr>
                <w:highlight w:val="lightGray"/>
              </w:rPr>
            </w:rPrChange>
          </w:rPr>
          <w:delText>[_____]</w:delText>
        </w:r>
        <w:r w:rsidRPr="003814A8" w:rsidDel="00D10367">
          <w:delText xml:space="preserve">, for installation in deadlocks provided with special doors as listed in Hardware </w:delText>
        </w:r>
      </w:del>
      <w:ins w:id="827" w:author="Mabel Chow" w:date="2022-04-26T16:36:00Z">
        <w:del w:id="828" w:author="James Faas" w:date="2022-11-24T08:58:00Z">
          <w:r w:rsidR="009F45C6" w:rsidRPr="003814A8" w:rsidDel="00D10367">
            <w:delText xml:space="preserve">Door </w:delText>
          </w:r>
        </w:del>
      </w:ins>
      <w:del w:id="829" w:author="James Faas" w:date="2022-11-24T08:58:00Z">
        <w:r w:rsidRPr="003814A8" w:rsidDel="00D10367">
          <w:delText>Schedule</w:delText>
        </w:r>
      </w:del>
      <w:ins w:id="830" w:author="Mabel Chow" w:date="2022-04-26T16:36:00Z">
        <w:del w:id="831" w:author="James Faas" w:date="2022-11-24T08:58:00Z">
          <w:r w:rsidR="009F45C6" w:rsidRPr="003814A8" w:rsidDel="00D10367">
            <w:delText xml:space="preserve"> on the Contract Drawings </w:delText>
          </w:r>
        </w:del>
      </w:ins>
      <w:del w:id="832" w:author="James Faas" w:date="2022-11-24T08:58:00Z">
        <w:r w:rsidRPr="003814A8" w:rsidDel="00D10367">
          <w:delText>.</w:delText>
        </w:r>
      </w:del>
      <w:ins w:id="833" w:author="Mabel Chow" w:date="2022-04-26T16:36:00Z">
        <w:del w:id="834" w:author="James Faas" w:date="2022-11-24T08:58:00Z">
          <w:r w:rsidR="009F45C6" w:rsidRPr="003814A8" w:rsidDel="00D10367">
            <w:delText>or as directed by the Consultant.</w:delText>
          </w:r>
        </w:del>
      </w:ins>
      <w:del w:id="835" w:author="James Faas" w:date="2022-11-24T08:58:00Z">
        <w:r w:rsidRPr="003814A8" w:rsidDel="00D10367">
          <w:delText xml:space="preserve">  Key into keying system</w:delText>
        </w:r>
        <w:r w:rsidRPr="003814A8" w:rsidDel="00D10367">
          <w:rPr>
            <w:rPrChange w:id="836" w:author="James Faas" w:date="2022-11-24T09:00:00Z">
              <w:rPr>
                <w:highlight w:val="lightGray"/>
              </w:rPr>
            </w:rPrChange>
          </w:rPr>
          <w:delText xml:space="preserve"> </w:delText>
        </w:r>
        <w:r w:rsidRPr="003814A8" w:rsidDel="00D10367">
          <w:delText xml:space="preserve">as </w:delText>
        </w:r>
      </w:del>
      <w:ins w:id="837" w:author="Mabel Chow" w:date="2022-04-26T16:38:00Z">
        <w:del w:id="838" w:author="James Faas" w:date="2022-11-24T08:58:00Z">
          <w:r w:rsidR="009F45C6" w:rsidRPr="003814A8" w:rsidDel="00D10367">
            <w:delText xml:space="preserve">noted in the Contract Documents or as </w:delText>
          </w:r>
        </w:del>
      </w:ins>
      <w:del w:id="839" w:author="James Faas" w:date="2022-11-24T08:58:00Z">
        <w:r w:rsidRPr="003814A8" w:rsidDel="00D10367">
          <w:delText>directed</w:delText>
        </w:r>
        <w:r w:rsidR="00B233CB" w:rsidRPr="003814A8" w:rsidDel="00D10367">
          <w:delText xml:space="preserve"> by the Consultant</w:delText>
        </w:r>
        <w:r w:rsidRPr="003814A8" w:rsidDel="00D10367">
          <w:delText>.</w:delText>
        </w:r>
      </w:del>
    </w:p>
    <w:p w14:paraId="5C48CAA9" w14:textId="0AB36A09" w:rsidR="004C4385" w:rsidRPr="003814A8" w:rsidDel="00D10367" w:rsidRDefault="004C4385" w:rsidP="002973D2">
      <w:pPr>
        <w:pStyle w:val="Heading4"/>
        <w:rPr>
          <w:del w:id="840" w:author="James Faas" w:date="2022-11-24T08:58:00Z"/>
        </w:rPr>
      </w:pPr>
      <w:del w:id="841" w:author="James Faas" w:date="2022-11-24T08:58:00Z">
        <w:r w:rsidRPr="003814A8" w:rsidDel="00D10367">
          <w:delText>Acceptable Model and Manufacturer:</w:delText>
        </w:r>
      </w:del>
    </w:p>
    <w:p w14:paraId="6F93A2CA" w14:textId="54543589" w:rsidR="004E38F9" w:rsidRPr="003814A8" w:rsidDel="00D10367" w:rsidRDefault="004E38F9" w:rsidP="004E38F9">
      <w:pPr>
        <w:pStyle w:val="Heading5"/>
        <w:rPr>
          <w:del w:id="842" w:author="James Faas" w:date="2022-11-24T08:58:00Z"/>
          <w:i/>
          <w:rPrChange w:id="843" w:author="James Faas" w:date="2022-11-24T09:00:00Z">
            <w:rPr>
              <w:del w:id="844" w:author="James Faas" w:date="2022-11-24T08:58:00Z"/>
              <w:i/>
              <w:highlight w:val="yellow"/>
            </w:rPr>
          </w:rPrChange>
        </w:rPr>
      </w:pPr>
      <w:bookmarkStart w:id="845" w:name="OLE_LINK7"/>
      <w:bookmarkStart w:id="846" w:name="OLE_LINK8"/>
      <w:del w:id="847" w:author="James Faas" w:date="2022-11-24T08:58:00Z">
        <w:r w:rsidRPr="003814A8" w:rsidDel="00D10367">
          <w:rPr>
            <w:i/>
            <w:rPrChange w:id="848" w:author="James Faas" w:date="2022-11-24T09:00:00Z">
              <w:rPr>
                <w:i/>
                <w:highlight w:val="yellow"/>
              </w:rPr>
            </w:rPrChange>
          </w:rPr>
          <w:delText>[Consultant to provide 3 acceptable products</w:delText>
        </w:r>
      </w:del>
      <w:ins w:id="849" w:author="Mabel Chow" w:date="2022-04-26T16:38:00Z">
        <w:del w:id="850" w:author="James Faas" w:date="2022-11-24T08:58:00Z">
          <w:r w:rsidR="009F45C6" w:rsidRPr="003814A8" w:rsidDel="00D10367">
            <w:rPr>
              <w:i/>
              <w:rPrChange w:id="851" w:author="James Faas" w:date="2022-11-24T09:00:00Z">
                <w:rPr>
                  <w:i/>
                  <w:highlight w:val="yellow"/>
                </w:rPr>
              </w:rPrChange>
            </w:rPr>
            <w:delText>Schlage, a Division of the Ingersoll</w:delText>
          </w:r>
        </w:del>
      </w:ins>
      <w:del w:id="852" w:author="James Faas" w:date="2022-11-24T08:58:00Z">
        <w:r w:rsidRPr="003814A8" w:rsidDel="00D10367">
          <w:rPr>
            <w:i/>
            <w:rPrChange w:id="853" w:author="James Faas" w:date="2022-11-24T09:00:00Z">
              <w:rPr>
                <w:i/>
                <w:highlight w:val="yellow"/>
              </w:rPr>
            </w:rPrChange>
          </w:rPr>
          <w:delText>]</w:delText>
        </w:r>
      </w:del>
      <w:ins w:id="854" w:author="Mabel Chow" w:date="2022-04-26T16:38:00Z">
        <w:del w:id="855" w:author="James Faas" w:date="2022-11-24T08:58:00Z">
          <w:r w:rsidR="009F45C6" w:rsidRPr="003814A8" w:rsidDel="00D10367">
            <w:rPr>
              <w:i/>
              <w:rPrChange w:id="856" w:author="James Faas" w:date="2022-11-24T09:00:00Z">
                <w:rPr>
                  <w:i/>
                  <w:highlight w:val="yellow"/>
                </w:rPr>
              </w:rPrChange>
            </w:rPr>
            <w:delText xml:space="preserve"> Rand Company</w:delText>
          </w:r>
        </w:del>
      </w:ins>
    </w:p>
    <w:p w14:paraId="0DD900B8" w14:textId="4CD3772D" w:rsidR="004C4385" w:rsidRPr="003814A8" w:rsidDel="00D10367" w:rsidRDefault="004E38F9" w:rsidP="00EA78F7">
      <w:pPr>
        <w:pStyle w:val="Heading5"/>
        <w:rPr>
          <w:del w:id="857" w:author="James Faas" w:date="2022-11-24T08:58:00Z"/>
        </w:rPr>
      </w:pPr>
      <w:del w:id="858" w:author="James Faas" w:date="2022-11-24T08:58:00Z">
        <w:r w:rsidRPr="003814A8" w:rsidDel="00D10367">
          <w:delText xml:space="preserve">Approved </w:delText>
        </w:r>
      </w:del>
      <w:ins w:id="859" w:author="Radulovic, Nicole" w:date="2022-11-03T14:45:00Z">
        <w:del w:id="860" w:author="James Faas" w:date="2022-11-24T08:58:00Z">
          <w:r w:rsidR="00393B95" w:rsidRPr="003814A8" w:rsidDel="00D10367">
            <w:delText xml:space="preserve">Or </w:delText>
          </w:r>
        </w:del>
      </w:ins>
      <w:del w:id="861" w:author="James Faas" w:date="2022-11-24T08:58:00Z">
        <w:r w:rsidRPr="003814A8" w:rsidDel="00D10367">
          <w:delText>Equivalent</w:delText>
        </w:r>
        <w:bookmarkEnd w:id="845"/>
        <w:bookmarkEnd w:id="846"/>
        <w:r w:rsidR="004C4385" w:rsidRPr="003814A8" w:rsidDel="00D10367">
          <w:delText>.</w:delText>
        </w:r>
      </w:del>
    </w:p>
    <w:p w14:paraId="58FD4485" w14:textId="3C8270A8" w:rsidR="00585C4D" w:rsidRPr="003814A8" w:rsidRDefault="00585C4D" w:rsidP="00B96000">
      <w:pPr>
        <w:pStyle w:val="Heading3"/>
      </w:pPr>
      <w:r w:rsidRPr="003814A8">
        <w:t xml:space="preserve">Architectural door trim: </w:t>
      </w:r>
      <w:r w:rsidR="00AC5F08" w:rsidRPr="003814A8">
        <w:t>Conf</w:t>
      </w:r>
      <w:r w:rsidR="00010C97" w:rsidRPr="003814A8">
        <w:t>o</w:t>
      </w:r>
      <w:r w:rsidR="00AC5F08" w:rsidRPr="003814A8">
        <w:t xml:space="preserve">rm </w:t>
      </w:r>
      <w:r w:rsidRPr="003814A8">
        <w:t xml:space="preserve">to </w:t>
      </w:r>
      <w:r w:rsidR="00B96000" w:rsidRPr="003814A8">
        <w:rPr>
          <w:rPrChange w:id="862" w:author="James Faas" w:date="2022-11-24T09:00:00Z">
            <w:rPr>
              <w:highlight w:val="yellow"/>
            </w:rPr>
          </w:rPrChange>
        </w:rPr>
        <w:t>ANSI/BHMA A156.6</w:t>
      </w:r>
      <w:del w:id="863" w:author="James Faas" w:date="2022-11-24T08:58:00Z">
        <w:r w:rsidR="00B96000" w:rsidRPr="003814A8" w:rsidDel="00D10367">
          <w:rPr>
            <w:rPrChange w:id="864" w:author="James Faas" w:date="2022-11-24T09:00:00Z">
              <w:rPr>
                <w:highlight w:val="yellow"/>
              </w:rPr>
            </w:rPrChange>
          </w:rPr>
          <w:delText>-2010</w:delText>
        </w:r>
      </w:del>
      <w:ins w:id="865" w:author="James Faas" w:date="2022-11-24T08:58:00Z">
        <w:r w:rsidR="00D10367" w:rsidRPr="003814A8">
          <w:rPr>
            <w:rPrChange w:id="866" w:author="James Faas" w:date="2022-11-24T09:00:00Z">
              <w:rPr>
                <w:color w:val="FF0000"/>
              </w:rPr>
            </w:rPrChange>
          </w:rPr>
          <w:t>.</w:t>
        </w:r>
      </w:ins>
      <w:del w:id="867" w:author="James Faas" w:date="2022-11-24T08:58:00Z">
        <w:r w:rsidRPr="003814A8" w:rsidDel="00D10367">
          <w:delText xml:space="preserve">, </w:delText>
        </w:r>
      </w:del>
      <w:del w:id="868" w:author="Mabel Chow" w:date="2022-04-26T16:31:00Z">
        <w:r w:rsidR="004C4385" w:rsidRPr="003814A8" w:rsidDel="00711EF8">
          <w:rPr>
            <w:rPrChange w:id="869" w:author="James Faas" w:date="2022-11-24T09:00:00Z">
              <w:rPr>
                <w:highlight w:val="yellow"/>
              </w:rPr>
            </w:rPrChange>
          </w:rPr>
          <w:delText>[</w:delText>
        </w:r>
        <w:r w:rsidRPr="003814A8" w:rsidDel="00711EF8">
          <w:rPr>
            <w:rPrChange w:id="870" w:author="James Faas" w:date="2022-11-24T09:00:00Z">
              <w:rPr>
                <w:highlight w:val="yellow"/>
              </w:rPr>
            </w:rPrChange>
          </w:rPr>
          <w:delText>designated by letter J and numeral identifiers</w:delText>
        </w:r>
        <w:r w:rsidR="004C4385" w:rsidRPr="003814A8" w:rsidDel="00711EF8">
          <w:rPr>
            <w:rPrChange w:id="871" w:author="James Faas" w:date="2022-11-24T09:00:00Z">
              <w:rPr>
                <w:highlight w:val="yellow"/>
              </w:rPr>
            </w:rPrChange>
          </w:rPr>
          <w:delText>]</w:delText>
        </w:r>
        <w:r w:rsidRPr="003814A8" w:rsidDel="00711EF8">
          <w:delText xml:space="preserve"> listed in Hardware Schedule as listed below, finished to </w:delText>
        </w:r>
        <w:r w:rsidR="004C4385" w:rsidRPr="003814A8" w:rsidDel="00711EF8">
          <w:rPr>
            <w:rPrChange w:id="872" w:author="James Faas" w:date="2022-11-24T09:00:00Z">
              <w:rPr>
                <w:highlight w:val="yellow"/>
              </w:rPr>
            </w:rPrChange>
          </w:rPr>
          <w:delText>[_____]</w:delText>
        </w:r>
        <w:r w:rsidRPr="003814A8" w:rsidDel="00711EF8">
          <w:delText>.</w:delText>
        </w:r>
      </w:del>
    </w:p>
    <w:p w14:paraId="169B0A67" w14:textId="77777777" w:rsidR="003814A8" w:rsidRPr="003821DB" w:rsidRDefault="003814A8" w:rsidP="003814A8">
      <w:pPr>
        <w:pStyle w:val="Heading4"/>
        <w:numPr>
          <w:ilvl w:val="3"/>
          <w:numId w:val="15"/>
        </w:numPr>
        <w:tabs>
          <w:tab w:val="left" w:pos="2127"/>
        </w:tabs>
        <w:ind w:left="2127" w:hanging="709"/>
        <w:rPr>
          <w:ins w:id="873" w:author="James Faas" w:date="2022-11-24T08:59:00Z"/>
        </w:rPr>
      </w:pPr>
      <w:ins w:id="874" w:author="James Faas" w:date="2022-11-24T08:59:00Z">
        <w:r w:rsidRPr="003821DB">
          <w:lastRenderedPageBreak/>
          <w:t>Door protection plates</w:t>
        </w:r>
        <w:r w:rsidRPr="00A50584">
          <w:t xml:space="preserve"> (kick plate)</w:t>
        </w:r>
        <w:r w:rsidRPr="00217C49">
          <w:t xml:space="preserve">: </w:t>
        </w:r>
        <w:r w:rsidRPr="00A50584">
          <w:t>stainless steel,</w:t>
        </w:r>
        <w:r w:rsidRPr="00217C49">
          <w:t xml:space="preserve"> length of door (minus 50mm) x 203(H) x 630 finish.</w:t>
        </w:r>
      </w:ins>
    </w:p>
    <w:p w14:paraId="54EACB7D" w14:textId="77777777" w:rsidR="003814A8" w:rsidRPr="00830572" w:rsidRDefault="003814A8" w:rsidP="003814A8">
      <w:pPr>
        <w:pStyle w:val="Heading5"/>
        <w:rPr>
          <w:ins w:id="875" w:author="James Faas" w:date="2022-11-24T08:59:00Z"/>
        </w:rPr>
        <w:pPrChange w:id="876" w:author="James Faas" w:date="2022-11-24T08:59:00Z">
          <w:pPr>
            <w:pStyle w:val="Heading4"/>
            <w:numPr>
              <w:numId w:val="15"/>
            </w:numPr>
            <w:tabs>
              <w:tab w:val="left" w:pos="2127"/>
            </w:tabs>
            <w:ind w:left="2127" w:hanging="709"/>
          </w:pPr>
        </w:pPrChange>
      </w:pPr>
      <w:ins w:id="877" w:author="James Faas" w:date="2022-11-24T08:59:00Z">
        <w:r w:rsidRPr="00830572">
          <w:t>Acceptable Model and Manufacturer:</w:t>
        </w:r>
      </w:ins>
    </w:p>
    <w:p w14:paraId="4E8D4B7B" w14:textId="77777777" w:rsidR="003814A8" w:rsidRDefault="003814A8" w:rsidP="003814A8">
      <w:pPr>
        <w:pStyle w:val="Heading6"/>
        <w:rPr>
          <w:ins w:id="878" w:author="James Faas" w:date="2022-11-24T08:59:00Z"/>
        </w:rPr>
        <w:pPrChange w:id="879" w:author="James Faas" w:date="2022-11-24T08:59:00Z">
          <w:pPr>
            <w:pStyle w:val="Heading5"/>
            <w:numPr>
              <w:numId w:val="15"/>
            </w:numPr>
            <w:tabs>
              <w:tab w:val="clear" w:pos="2340"/>
              <w:tab w:val="num" w:pos="2880"/>
            </w:tabs>
            <w:ind w:left="2880"/>
          </w:pPr>
        </w:pPrChange>
      </w:pPr>
      <w:ins w:id="880" w:author="James Faas" w:date="2022-11-24T08:59:00Z">
        <w:r w:rsidRPr="00830572">
          <w:t>Hager</w:t>
        </w:r>
        <w:r>
          <w:t xml:space="preserve"> (basis-of-design)</w:t>
        </w:r>
      </w:ins>
    </w:p>
    <w:p w14:paraId="1D959C0E" w14:textId="77777777" w:rsidR="003814A8" w:rsidRDefault="003814A8" w:rsidP="003814A8">
      <w:pPr>
        <w:pStyle w:val="Heading7"/>
        <w:rPr>
          <w:ins w:id="881" w:author="James Faas" w:date="2022-11-24T08:59:00Z"/>
        </w:rPr>
        <w:pPrChange w:id="882" w:author="James Faas" w:date="2022-11-24T08:59:00Z">
          <w:pPr>
            <w:pStyle w:val="Heading6"/>
            <w:numPr>
              <w:numId w:val="15"/>
            </w:numPr>
          </w:pPr>
        </w:pPrChange>
      </w:pPr>
      <w:ins w:id="883" w:author="James Faas" w:date="2022-11-24T08:59:00Z">
        <w:r w:rsidRPr="002339ED">
          <w:t>#198S x 630 finish.</w:t>
        </w:r>
      </w:ins>
    </w:p>
    <w:p w14:paraId="0F908DEB" w14:textId="77777777" w:rsidR="003814A8" w:rsidRPr="003821DB" w:rsidRDefault="003814A8" w:rsidP="003814A8">
      <w:pPr>
        <w:pStyle w:val="Heading6"/>
        <w:rPr>
          <w:ins w:id="884" w:author="James Faas" w:date="2022-11-24T08:59:00Z"/>
        </w:rPr>
        <w:pPrChange w:id="885" w:author="James Faas" w:date="2022-11-24T08:59:00Z">
          <w:pPr>
            <w:pStyle w:val="Heading5"/>
            <w:numPr>
              <w:numId w:val="15"/>
            </w:numPr>
            <w:tabs>
              <w:tab w:val="clear" w:pos="2340"/>
              <w:tab w:val="num" w:pos="2880"/>
            </w:tabs>
            <w:ind w:left="2880"/>
          </w:pPr>
        </w:pPrChange>
      </w:pPr>
      <w:ins w:id="886" w:author="James Faas" w:date="2022-11-24T08:59:00Z">
        <w:r w:rsidRPr="00217C49">
          <w:t>Gallery Specialty Hardware Ltd.</w:t>
        </w:r>
      </w:ins>
    </w:p>
    <w:p w14:paraId="37A13921" w14:textId="77777777" w:rsidR="003814A8" w:rsidRPr="001A0170" w:rsidRDefault="003814A8" w:rsidP="003814A8">
      <w:pPr>
        <w:pStyle w:val="Heading6"/>
        <w:rPr>
          <w:ins w:id="887" w:author="James Faas" w:date="2022-11-24T08:59:00Z"/>
        </w:rPr>
        <w:pPrChange w:id="888" w:author="James Faas" w:date="2022-11-24T08:59:00Z">
          <w:pPr>
            <w:pStyle w:val="Heading5"/>
            <w:numPr>
              <w:numId w:val="15"/>
            </w:numPr>
            <w:tabs>
              <w:tab w:val="clear" w:pos="2340"/>
              <w:tab w:val="num" w:pos="2880"/>
            </w:tabs>
            <w:ind w:left="2880"/>
          </w:pPr>
        </w:pPrChange>
      </w:pPr>
      <w:proofErr w:type="spellStart"/>
      <w:ins w:id="889" w:author="James Faas" w:date="2022-11-24T08:59:00Z">
        <w:r w:rsidRPr="003821DB">
          <w:t>Assa</w:t>
        </w:r>
        <w:proofErr w:type="spellEnd"/>
        <w:r w:rsidRPr="003821DB">
          <w:t xml:space="preserve"> Abloy - </w:t>
        </w:r>
        <w:r w:rsidRPr="001A0170">
          <w:t>Rockwood</w:t>
        </w:r>
      </w:ins>
    </w:p>
    <w:p w14:paraId="3F1968C7" w14:textId="77777777" w:rsidR="003814A8" w:rsidRPr="003814A8" w:rsidRDefault="003814A8" w:rsidP="003814A8">
      <w:pPr>
        <w:pStyle w:val="Heading6"/>
        <w:rPr>
          <w:ins w:id="890" w:author="James Faas" w:date="2022-11-24T08:59:00Z"/>
        </w:rPr>
        <w:pPrChange w:id="891" w:author="James Faas" w:date="2022-11-24T08:59:00Z">
          <w:pPr>
            <w:pStyle w:val="Heading5"/>
            <w:numPr>
              <w:numId w:val="15"/>
            </w:numPr>
            <w:tabs>
              <w:tab w:val="clear" w:pos="2340"/>
              <w:tab w:val="num" w:pos="2880"/>
            </w:tabs>
            <w:ind w:left="2880"/>
          </w:pPr>
        </w:pPrChange>
      </w:pPr>
      <w:ins w:id="892" w:author="James Faas" w:date="2022-11-24T08:59:00Z">
        <w:r w:rsidRPr="003814A8">
          <w:t>or Equivalent.</w:t>
        </w:r>
      </w:ins>
    </w:p>
    <w:p w14:paraId="073A8C92" w14:textId="0D82E8E3" w:rsidR="00585C4D" w:rsidRPr="003814A8" w:rsidDel="003814A8" w:rsidRDefault="00585C4D" w:rsidP="00C55750">
      <w:pPr>
        <w:pStyle w:val="Heading4"/>
        <w:tabs>
          <w:tab w:val="left" w:pos="2127"/>
        </w:tabs>
        <w:ind w:left="2127" w:hanging="709"/>
        <w:rPr>
          <w:del w:id="893" w:author="James Faas" w:date="2022-11-24T08:59:00Z"/>
        </w:rPr>
      </w:pPr>
      <w:del w:id="894" w:author="James Faas" w:date="2022-11-24T08:59:00Z">
        <w:r w:rsidRPr="003814A8" w:rsidDel="003814A8">
          <w:delText xml:space="preserve">Door protection plates: kick plate type </w:delText>
        </w:r>
        <w:r w:rsidR="004C4385" w:rsidRPr="003814A8" w:rsidDel="003814A8">
          <w:rPr>
            <w:rPrChange w:id="895" w:author="James Faas" w:date="2022-11-24T09:00:00Z">
              <w:rPr>
                <w:highlight w:val="yellow"/>
              </w:rPr>
            </w:rPrChange>
          </w:rPr>
          <w:delText>[_____]</w:delText>
        </w:r>
        <w:r w:rsidRPr="003814A8" w:rsidDel="003814A8">
          <w:rPr>
            <w:rPrChange w:id="896" w:author="James Faas" w:date="2022-11-24T09:00:00Z">
              <w:rPr>
                <w:highlight w:val="yellow"/>
              </w:rPr>
            </w:rPrChange>
          </w:rPr>
          <w:delText xml:space="preserve">, </w:delText>
        </w:r>
        <w:r w:rsidR="004C4385" w:rsidRPr="003814A8" w:rsidDel="003814A8">
          <w:rPr>
            <w:rPrChange w:id="897" w:author="James Faas" w:date="2022-11-24T09:00:00Z">
              <w:rPr>
                <w:highlight w:val="yellow"/>
              </w:rPr>
            </w:rPrChange>
          </w:rPr>
          <w:delText>[</w:delText>
        </w:r>
      </w:del>
      <w:ins w:id="898" w:author="Mabel Chow" w:date="2022-04-26T16:32:00Z">
        <w:del w:id="899" w:author="James Faas" w:date="2022-11-24T08:59:00Z">
          <w:r w:rsidR="00711EF8" w:rsidRPr="003814A8" w:rsidDel="003814A8">
            <w:rPr>
              <w:rPrChange w:id="900" w:author="James Faas" w:date="2022-11-24T09:00:00Z">
                <w:rPr>
                  <w:highlight w:val="yellow"/>
                </w:rPr>
              </w:rPrChange>
            </w:rPr>
            <w:delText xml:space="preserve">305mm high x </w:delText>
          </w:r>
        </w:del>
      </w:ins>
      <w:del w:id="901" w:author="James Faas" w:date="2022-11-24T08:59:00Z">
        <w:r w:rsidRPr="003814A8" w:rsidDel="003814A8">
          <w:rPr>
            <w:rPrChange w:id="902" w:author="James Faas" w:date="2022-11-24T09:00:00Z">
              <w:rPr>
                <w:highlight w:val="yellow"/>
              </w:rPr>
            </w:rPrChange>
          </w:rPr>
          <w:delText>1.27 mm</w:delText>
        </w:r>
        <w:r w:rsidR="004C4385" w:rsidRPr="003814A8" w:rsidDel="003814A8">
          <w:rPr>
            <w:rPrChange w:id="903" w:author="James Faas" w:date="2022-11-24T09:00:00Z">
              <w:rPr>
                <w:highlight w:val="yellow"/>
              </w:rPr>
            </w:rPrChange>
          </w:rPr>
          <w:delText>]</w:delText>
        </w:r>
        <w:r w:rsidRPr="003814A8" w:rsidDel="003814A8">
          <w:delText xml:space="preserve"> thick </w:delText>
        </w:r>
        <w:r w:rsidR="004C4385" w:rsidRPr="003814A8" w:rsidDel="003814A8">
          <w:rPr>
            <w:rPrChange w:id="904" w:author="James Faas" w:date="2022-11-24T09:00:00Z">
              <w:rPr>
                <w:highlight w:val="yellow"/>
              </w:rPr>
            </w:rPrChange>
          </w:rPr>
          <w:delText>[</w:delText>
        </w:r>
        <w:r w:rsidRPr="003814A8" w:rsidDel="003814A8">
          <w:rPr>
            <w:rPrChange w:id="905" w:author="James Faas" w:date="2022-11-24T09:00:00Z">
              <w:rPr>
                <w:highlight w:val="yellow"/>
              </w:rPr>
            </w:rPrChange>
          </w:rPr>
          <w:delText>aluminum</w:delText>
        </w:r>
        <w:r w:rsidR="004C4385" w:rsidRPr="003814A8" w:rsidDel="003814A8">
          <w:rPr>
            <w:rPrChange w:id="906" w:author="James Faas" w:date="2022-11-24T09:00:00Z">
              <w:rPr>
                <w:highlight w:val="yellow"/>
              </w:rPr>
            </w:rPrChange>
          </w:rPr>
          <w:delText>]</w:delText>
        </w:r>
        <w:r w:rsidRPr="003814A8" w:rsidDel="003814A8">
          <w:rPr>
            <w:rPrChange w:id="907" w:author="James Faas" w:date="2022-11-24T09:00:00Z">
              <w:rPr>
                <w:highlight w:val="yellow"/>
              </w:rPr>
            </w:rPrChange>
          </w:rPr>
          <w:delText xml:space="preserve"> </w:delText>
        </w:r>
        <w:r w:rsidR="004C4385" w:rsidRPr="003814A8" w:rsidDel="003814A8">
          <w:rPr>
            <w:rPrChange w:id="908" w:author="James Faas" w:date="2022-11-24T09:00:00Z">
              <w:rPr>
                <w:highlight w:val="yellow"/>
              </w:rPr>
            </w:rPrChange>
          </w:rPr>
          <w:delText>[</w:delText>
        </w:r>
        <w:r w:rsidRPr="003814A8" w:rsidDel="003814A8">
          <w:rPr>
            <w:rPrChange w:id="909" w:author="James Faas" w:date="2022-11-24T09:00:00Z">
              <w:rPr>
                <w:highlight w:val="yellow"/>
              </w:rPr>
            </w:rPrChange>
          </w:rPr>
          <w:delText>brass</w:delText>
        </w:r>
        <w:r w:rsidR="004C4385" w:rsidRPr="003814A8" w:rsidDel="003814A8">
          <w:rPr>
            <w:rPrChange w:id="910" w:author="James Faas" w:date="2022-11-24T09:00:00Z">
              <w:rPr>
                <w:highlight w:val="yellow"/>
              </w:rPr>
            </w:rPrChange>
          </w:rPr>
          <w:delText>]</w:delText>
        </w:r>
        <w:r w:rsidRPr="003814A8" w:rsidDel="003814A8">
          <w:rPr>
            <w:rPrChange w:id="911" w:author="James Faas" w:date="2022-11-24T09:00:00Z">
              <w:rPr>
                <w:highlight w:val="yellow"/>
              </w:rPr>
            </w:rPrChange>
          </w:rPr>
          <w:delText xml:space="preserve"> </w:delText>
        </w:r>
        <w:r w:rsidR="004C4385" w:rsidRPr="003814A8" w:rsidDel="003814A8">
          <w:rPr>
            <w:rPrChange w:id="912" w:author="James Faas" w:date="2022-11-24T09:00:00Z">
              <w:rPr>
                <w:highlight w:val="yellow"/>
              </w:rPr>
            </w:rPrChange>
          </w:rPr>
          <w:delText>[</w:delText>
        </w:r>
        <w:r w:rsidRPr="003814A8" w:rsidDel="003814A8">
          <w:rPr>
            <w:rPrChange w:id="913" w:author="James Faas" w:date="2022-11-24T09:00:00Z">
              <w:rPr>
                <w:highlight w:val="yellow"/>
              </w:rPr>
            </w:rPrChange>
          </w:rPr>
          <w:delText>stainless steel</w:delText>
        </w:r>
        <w:r w:rsidR="004C4385" w:rsidRPr="003814A8" w:rsidDel="003814A8">
          <w:rPr>
            <w:rPrChange w:id="914" w:author="James Faas" w:date="2022-11-24T09:00:00Z">
              <w:rPr>
                <w:highlight w:val="yellow"/>
              </w:rPr>
            </w:rPrChange>
          </w:rPr>
          <w:delText>]</w:delText>
        </w:r>
        <w:r w:rsidRPr="003814A8" w:rsidDel="003814A8">
          <w:rPr>
            <w:rPrChange w:id="915" w:author="James Faas" w:date="2022-11-24T09:00:00Z">
              <w:rPr>
                <w:highlight w:val="yellow"/>
              </w:rPr>
            </w:rPrChange>
          </w:rPr>
          <w:delText xml:space="preserve"> </w:delText>
        </w:r>
        <w:r w:rsidR="004C4385" w:rsidRPr="003814A8" w:rsidDel="003814A8">
          <w:rPr>
            <w:rPrChange w:id="916" w:author="James Faas" w:date="2022-11-24T09:00:00Z">
              <w:rPr>
                <w:highlight w:val="yellow"/>
              </w:rPr>
            </w:rPrChange>
          </w:rPr>
          <w:delText>[</w:delText>
        </w:r>
        <w:r w:rsidRPr="003814A8" w:rsidDel="003814A8">
          <w:rPr>
            <w:rPrChange w:id="917" w:author="James Faas" w:date="2022-11-24T09:00:00Z">
              <w:rPr>
                <w:highlight w:val="yellow"/>
              </w:rPr>
            </w:rPrChange>
          </w:rPr>
          <w:delText>3.2 mm</w:delText>
        </w:r>
        <w:r w:rsidR="004C4385" w:rsidRPr="003814A8" w:rsidDel="003814A8">
          <w:rPr>
            <w:rPrChange w:id="918" w:author="James Faas" w:date="2022-11-24T09:00:00Z">
              <w:rPr>
                <w:highlight w:val="yellow"/>
              </w:rPr>
            </w:rPrChange>
          </w:rPr>
          <w:delText>]</w:delText>
        </w:r>
        <w:r w:rsidRPr="003814A8" w:rsidDel="003814A8">
          <w:delText xml:space="preserve"> thick </w:delText>
        </w:r>
        <w:r w:rsidR="004C4385" w:rsidRPr="003814A8" w:rsidDel="003814A8">
          <w:rPr>
            <w:rPrChange w:id="919" w:author="James Faas" w:date="2022-11-24T09:00:00Z">
              <w:rPr>
                <w:highlight w:val="yellow"/>
              </w:rPr>
            </w:rPrChange>
          </w:rPr>
          <w:delText>[</w:delText>
        </w:r>
        <w:r w:rsidRPr="003814A8" w:rsidDel="003814A8">
          <w:rPr>
            <w:rPrChange w:id="920" w:author="James Faas" w:date="2022-11-24T09:00:00Z">
              <w:rPr>
                <w:highlight w:val="yellow"/>
              </w:rPr>
            </w:rPrChange>
          </w:rPr>
          <w:delText>solid plastic</w:delText>
        </w:r>
        <w:r w:rsidR="004C4385" w:rsidRPr="003814A8" w:rsidDel="003814A8">
          <w:rPr>
            <w:rPrChange w:id="921" w:author="James Faas" w:date="2022-11-24T09:00:00Z">
              <w:rPr>
                <w:highlight w:val="yellow"/>
              </w:rPr>
            </w:rPrChange>
          </w:rPr>
          <w:delText>]</w:delText>
        </w:r>
        <w:r w:rsidRPr="003814A8" w:rsidDel="003814A8">
          <w:rPr>
            <w:rPrChange w:id="922" w:author="James Faas" w:date="2022-11-24T09:00:00Z">
              <w:rPr>
                <w:highlight w:val="yellow"/>
              </w:rPr>
            </w:rPrChange>
          </w:rPr>
          <w:delText xml:space="preserve"> </w:delText>
        </w:r>
        <w:r w:rsidR="004C4385" w:rsidRPr="003814A8" w:rsidDel="003814A8">
          <w:rPr>
            <w:rPrChange w:id="923" w:author="James Faas" w:date="2022-11-24T09:00:00Z">
              <w:rPr>
                <w:highlight w:val="yellow"/>
              </w:rPr>
            </w:rPrChange>
          </w:rPr>
          <w:delText>[</w:delText>
        </w:r>
        <w:r w:rsidRPr="003814A8" w:rsidDel="003814A8">
          <w:rPr>
            <w:rPrChange w:id="924" w:author="James Faas" w:date="2022-11-24T09:00:00Z">
              <w:rPr>
                <w:highlight w:val="yellow"/>
              </w:rPr>
            </w:rPrChange>
          </w:rPr>
          <w:delText>laminated plastic</w:delText>
        </w:r>
        <w:r w:rsidR="004C4385" w:rsidRPr="003814A8" w:rsidDel="003814A8">
          <w:rPr>
            <w:rPrChange w:id="925" w:author="James Faas" w:date="2022-11-24T09:00:00Z">
              <w:rPr>
                <w:highlight w:val="yellow"/>
              </w:rPr>
            </w:rPrChange>
          </w:rPr>
          <w:delText>]</w:delText>
        </w:r>
        <w:r w:rsidRPr="003814A8" w:rsidDel="003814A8">
          <w:delText xml:space="preserve">, 1 </w:delText>
        </w:r>
        <w:r w:rsidR="004C4385" w:rsidRPr="003814A8" w:rsidDel="003814A8">
          <w:rPr>
            <w:rPrChange w:id="926" w:author="James Faas" w:date="2022-11-24T09:00:00Z">
              <w:rPr>
                <w:highlight w:val="yellow"/>
              </w:rPr>
            </w:rPrChange>
          </w:rPr>
          <w:delText>[</w:delText>
        </w:r>
        <w:r w:rsidRPr="003814A8" w:rsidDel="003814A8">
          <w:rPr>
            <w:rPrChange w:id="927" w:author="James Faas" w:date="2022-11-24T09:00:00Z">
              <w:rPr>
                <w:highlight w:val="yellow"/>
              </w:rPr>
            </w:rPrChange>
          </w:rPr>
          <w:delText>edges</w:delText>
        </w:r>
        <w:r w:rsidR="004C4385" w:rsidRPr="003814A8" w:rsidDel="003814A8">
          <w:rPr>
            <w:rPrChange w:id="928" w:author="James Faas" w:date="2022-11-24T09:00:00Z">
              <w:rPr>
                <w:highlight w:val="yellow"/>
              </w:rPr>
            </w:rPrChange>
          </w:rPr>
          <w:delText>]</w:delText>
        </w:r>
        <w:r w:rsidRPr="003814A8" w:rsidDel="003814A8">
          <w:rPr>
            <w:rPrChange w:id="929" w:author="James Faas" w:date="2022-11-24T09:00:00Z">
              <w:rPr>
                <w:highlight w:val="yellow"/>
              </w:rPr>
            </w:rPrChange>
          </w:rPr>
          <w:delText xml:space="preserve">, </w:delText>
        </w:r>
        <w:r w:rsidR="004C4385" w:rsidRPr="003814A8" w:rsidDel="003814A8">
          <w:rPr>
            <w:rPrChange w:id="930" w:author="James Faas" w:date="2022-11-24T09:00:00Z">
              <w:rPr>
                <w:highlight w:val="yellow"/>
              </w:rPr>
            </w:rPrChange>
          </w:rPr>
          <w:delText>[</w:delText>
        </w:r>
        <w:r w:rsidRPr="003814A8" w:rsidDel="003814A8">
          <w:rPr>
            <w:rPrChange w:id="931" w:author="James Faas" w:date="2022-11-24T09:00:00Z">
              <w:rPr>
                <w:highlight w:val="yellow"/>
              </w:rPr>
            </w:rPrChange>
          </w:rPr>
          <w:delText>size</w:delText>
        </w:r>
        <w:r w:rsidR="004C4385" w:rsidRPr="003814A8" w:rsidDel="003814A8">
          <w:rPr>
            <w:rPrChange w:id="932" w:author="James Faas" w:date="2022-11-24T09:00:00Z">
              <w:rPr>
                <w:highlight w:val="yellow"/>
              </w:rPr>
            </w:rPrChange>
          </w:rPr>
          <w:delText>]</w:delText>
        </w:r>
        <w:r w:rsidRPr="003814A8" w:rsidDel="003814A8">
          <w:delText xml:space="preserve">, finished to </w:delText>
        </w:r>
        <w:r w:rsidR="004C4385" w:rsidRPr="003814A8" w:rsidDel="003814A8">
          <w:rPr>
            <w:rPrChange w:id="933" w:author="James Faas" w:date="2022-11-24T09:00:00Z">
              <w:rPr>
                <w:highlight w:val="yellow"/>
              </w:rPr>
            </w:rPrChange>
          </w:rPr>
          <w:delText>[_____]</w:delText>
        </w:r>
        <w:r w:rsidRPr="003814A8" w:rsidDel="003814A8">
          <w:delText>.</w:delText>
        </w:r>
      </w:del>
    </w:p>
    <w:p w14:paraId="6C2F5FE1" w14:textId="2A88AE93" w:rsidR="00585C4D" w:rsidRPr="003814A8" w:rsidDel="003814A8" w:rsidRDefault="00585C4D" w:rsidP="00C55750">
      <w:pPr>
        <w:pStyle w:val="Heading4"/>
        <w:tabs>
          <w:tab w:val="left" w:pos="2127"/>
        </w:tabs>
        <w:ind w:left="2127" w:hanging="709"/>
        <w:rPr>
          <w:del w:id="934" w:author="James Faas" w:date="2022-11-24T08:59:00Z"/>
        </w:rPr>
      </w:pPr>
      <w:del w:id="935" w:author="James Faas" w:date="2022-11-24T08:59:00Z">
        <w:r w:rsidRPr="003814A8" w:rsidDel="003814A8">
          <w:delText xml:space="preserve">Push plates: type </w:delText>
        </w:r>
        <w:r w:rsidR="004C4385" w:rsidRPr="003814A8" w:rsidDel="003814A8">
          <w:rPr>
            <w:highlight w:val="yellow"/>
          </w:rPr>
          <w:delText>[_____]</w:delText>
        </w:r>
        <w:r w:rsidRPr="003814A8" w:rsidDel="003814A8">
          <w:rPr>
            <w:highlight w:val="yellow"/>
          </w:rPr>
          <w:delText xml:space="preserve">, </w:delText>
        </w:r>
        <w:r w:rsidR="004C4385" w:rsidRPr="003814A8" w:rsidDel="003814A8">
          <w:rPr>
            <w:highlight w:val="yellow"/>
          </w:rPr>
          <w:delText>[</w:delText>
        </w:r>
        <w:r w:rsidRPr="003814A8" w:rsidDel="003814A8">
          <w:rPr>
            <w:highlight w:val="yellow"/>
          </w:rPr>
          <w:delText>1.27</w:delText>
        </w:r>
        <w:r w:rsidR="004C4385" w:rsidRPr="003814A8" w:rsidDel="003814A8">
          <w:rPr>
            <w:highlight w:val="yellow"/>
          </w:rPr>
          <w:delText>]</w:delText>
        </w:r>
        <w:r w:rsidRPr="003814A8" w:rsidDel="003814A8">
          <w:delText xml:space="preserve"> mm thick </w:delText>
        </w:r>
        <w:r w:rsidR="004C4385" w:rsidRPr="003814A8" w:rsidDel="003814A8">
          <w:rPr>
            <w:highlight w:val="yellow"/>
          </w:rPr>
          <w:delText>[</w:delText>
        </w:r>
        <w:r w:rsidRPr="003814A8" w:rsidDel="003814A8">
          <w:rPr>
            <w:highlight w:val="yellow"/>
          </w:rPr>
          <w:delText>aluminum</w:delText>
        </w:r>
        <w:r w:rsidR="004C4385" w:rsidRPr="003814A8" w:rsidDel="003814A8">
          <w:rPr>
            <w:highlight w:val="yellow"/>
          </w:rPr>
          <w:delText>]</w:delText>
        </w:r>
        <w:r w:rsidRPr="003814A8" w:rsidDel="003814A8">
          <w:rPr>
            <w:highlight w:val="yellow"/>
          </w:rPr>
          <w:delText xml:space="preserve"> </w:delText>
        </w:r>
        <w:r w:rsidR="004C4385" w:rsidRPr="003814A8" w:rsidDel="003814A8">
          <w:rPr>
            <w:highlight w:val="yellow"/>
          </w:rPr>
          <w:delText>[</w:delText>
        </w:r>
        <w:r w:rsidRPr="003814A8" w:rsidDel="003814A8">
          <w:rPr>
            <w:highlight w:val="yellow"/>
          </w:rPr>
          <w:delText>brass</w:delText>
        </w:r>
        <w:r w:rsidR="004C4385" w:rsidRPr="003814A8" w:rsidDel="003814A8">
          <w:rPr>
            <w:highlight w:val="yellow"/>
          </w:rPr>
          <w:delText>]</w:delText>
        </w:r>
        <w:r w:rsidRPr="003814A8" w:rsidDel="003814A8">
          <w:rPr>
            <w:highlight w:val="yellow"/>
          </w:rPr>
          <w:delText xml:space="preserve"> </w:delText>
        </w:r>
        <w:r w:rsidR="004C4385" w:rsidRPr="003814A8" w:rsidDel="003814A8">
          <w:rPr>
            <w:highlight w:val="yellow"/>
          </w:rPr>
          <w:delText>[</w:delText>
        </w:r>
        <w:r w:rsidRPr="003814A8" w:rsidDel="003814A8">
          <w:rPr>
            <w:highlight w:val="yellow"/>
          </w:rPr>
          <w:delText>stainless steel</w:delText>
        </w:r>
        <w:r w:rsidR="004C4385" w:rsidRPr="003814A8" w:rsidDel="003814A8">
          <w:rPr>
            <w:highlight w:val="yellow"/>
          </w:rPr>
          <w:delText>]</w:delText>
        </w:r>
        <w:r w:rsidRPr="003814A8" w:rsidDel="003814A8">
          <w:rPr>
            <w:highlight w:val="yellow"/>
          </w:rPr>
          <w:delText xml:space="preserve"> </w:delText>
        </w:r>
        <w:r w:rsidR="004C4385" w:rsidRPr="003814A8" w:rsidDel="003814A8">
          <w:rPr>
            <w:highlight w:val="yellow"/>
          </w:rPr>
          <w:delText>[</w:delText>
        </w:r>
        <w:r w:rsidRPr="003814A8" w:rsidDel="003814A8">
          <w:rPr>
            <w:highlight w:val="yellow"/>
          </w:rPr>
          <w:delText>3.2</w:delText>
        </w:r>
        <w:r w:rsidR="004C4385" w:rsidRPr="003814A8" w:rsidDel="003814A8">
          <w:rPr>
            <w:highlight w:val="yellow"/>
          </w:rPr>
          <w:delText>]</w:delText>
        </w:r>
        <w:r w:rsidRPr="003814A8" w:rsidDel="003814A8">
          <w:delText xml:space="preserve"> mm thick </w:delText>
        </w:r>
        <w:r w:rsidR="004C4385" w:rsidRPr="003814A8" w:rsidDel="003814A8">
          <w:rPr>
            <w:highlight w:val="yellow"/>
          </w:rPr>
          <w:delText>[</w:delText>
        </w:r>
        <w:r w:rsidRPr="003814A8" w:rsidDel="003814A8">
          <w:rPr>
            <w:highlight w:val="yellow"/>
          </w:rPr>
          <w:delText>solid plastic</w:delText>
        </w:r>
        <w:r w:rsidR="004C4385" w:rsidRPr="003814A8" w:rsidDel="003814A8">
          <w:rPr>
            <w:highlight w:val="yellow"/>
          </w:rPr>
          <w:delText>]</w:delText>
        </w:r>
        <w:r w:rsidRPr="003814A8" w:rsidDel="003814A8">
          <w:rPr>
            <w:highlight w:val="yellow"/>
          </w:rPr>
          <w:delText xml:space="preserve"> </w:delText>
        </w:r>
        <w:r w:rsidR="004C4385" w:rsidRPr="003814A8" w:rsidDel="003814A8">
          <w:rPr>
            <w:highlight w:val="yellow"/>
          </w:rPr>
          <w:delText>[</w:delText>
        </w:r>
        <w:r w:rsidRPr="003814A8" w:rsidDel="003814A8">
          <w:rPr>
            <w:highlight w:val="yellow"/>
          </w:rPr>
          <w:delText>laminated plastic</w:delText>
        </w:r>
        <w:r w:rsidR="004C4385" w:rsidRPr="003814A8" w:rsidDel="003814A8">
          <w:rPr>
            <w:highlight w:val="yellow"/>
          </w:rPr>
          <w:delText>]</w:delText>
        </w:r>
        <w:r w:rsidRPr="003814A8" w:rsidDel="003814A8">
          <w:delText xml:space="preserve">, 1 </w:delText>
        </w:r>
        <w:r w:rsidR="004C4385" w:rsidRPr="003814A8" w:rsidDel="003814A8">
          <w:rPr>
            <w:highlight w:val="yellow"/>
          </w:rPr>
          <w:delText>[</w:delText>
        </w:r>
        <w:r w:rsidRPr="003814A8" w:rsidDel="003814A8">
          <w:rPr>
            <w:highlight w:val="yellow"/>
          </w:rPr>
          <w:delText>edges</w:delText>
        </w:r>
        <w:r w:rsidR="004C4385" w:rsidRPr="003814A8" w:rsidDel="003814A8">
          <w:rPr>
            <w:highlight w:val="yellow"/>
          </w:rPr>
          <w:delText>]</w:delText>
        </w:r>
        <w:r w:rsidRPr="003814A8" w:rsidDel="003814A8">
          <w:rPr>
            <w:highlight w:val="yellow"/>
          </w:rPr>
          <w:delText xml:space="preserve">, </w:delText>
        </w:r>
        <w:r w:rsidR="004C4385" w:rsidRPr="003814A8" w:rsidDel="003814A8">
          <w:rPr>
            <w:highlight w:val="yellow"/>
          </w:rPr>
          <w:delText>[</w:delText>
        </w:r>
        <w:r w:rsidRPr="003814A8" w:rsidDel="003814A8">
          <w:rPr>
            <w:highlight w:val="yellow"/>
          </w:rPr>
          <w:delText>size</w:delText>
        </w:r>
        <w:r w:rsidR="004C4385" w:rsidRPr="003814A8" w:rsidDel="003814A8">
          <w:rPr>
            <w:highlight w:val="yellow"/>
          </w:rPr>
          <w:delText>]</w:delText>
        </w:r>
        <w:r w:rsidRPr="003814A8" w:rsidDel="003814A8">
          <w:rPr>
            <w:highlight w:val="yellow"/>
          </w:rPr>
          <w:delText>,</w:delText>
        </w:r>
        <w:r w:rsidRPr="003814A8" w:rsidDel="003814A8">
          <w:delText xml:space="preserve"> finished to </w:delText>
        </w:r>
        <w:r w:rsidR="004C4385" w:rsidRPr="003814A8" w:rsidDel="003814A8">
          <w:rPr>
            <w:highlight w:val="yellow"/>
          </w:rPr>
          <w:delText>[_____]</w:delText>
        </w:r>
        <w:r w:rsidRPr="003814A8" w:rsidDel="003814A8">
          <w:delText>.</w:delText>
        </w:r>
      </w:del>
    </w:p>
    <w:p w14:paraId="707E2655" w14:textId="571F63A0" w:rsidR="00585C4D" w:rsidRPr="003814A8" w:rsidDel="003814A8" w:rsidRDefault="00585C4D" w:rsidP="00C55750">
      <w:pPr>
        <w:pStyle w:val="Heading4"/>
        <w:tabs>
          <w:tab w:val="left" w:pos="2127"/>
        </w:tabs>
        <w:ind w:left="2127" w:hanging="709"/>
        <w:rPr>
          <w:del w:id="936" w:author="James Faas" w:date="2022-11-24T08:59:00Z"/>
        </w:rPr>
      </w:pPr>
      <w:del w:id="937" w:author="James Faas" w:date="2022-11-24T08:59:00Z">
        <w:r w:rsidRPr="003814A8" w:rsidDel="003814A8">
          <w:delText xml:space="preserve">Push/Pull units: type </w:delText>
        </w:r>
        <w:r w:rsidR="004C4385" w:rsidRPr="003814A8" w:rsidDel="003814A8">
          <w:rPr>
            <w:highlight w:val="yellow"/>
          </w:rPr>
          <w:delText>[_____]</w:delText>
        </w:r>
        <w:r w:rsidRPr="003814A8" w:rsidDel="003814A8">
          <w:rPr>
            <w:highlight w:val="yellow"/>
          </w:rPr>
          <w:delText xml:space="preserve">, </w:delText>
        </w:r>
        <w:r w:rsidR="004C4385" w:rsidRPr="003814A8" w:rsidDel="003814A8">
          <w:rPr>
            <w:highlight w:val="yellow"/>
          </w:rPr>
          <w:delText>[</w:delText>
        </w:r>
        <w:r w:rsidRPr="003814A8" w:rsidDel="003814A8">
          <w:rPr>
            <w:highlight w:val="yellow"/>
          </w:rPr>
          <w:delText>combination</w:delText>
        </w:r>
        <w:r w:rsidR="004C4385" w:rsidRPr="003814A8" w:rsidDel="003814A8">
          <w:rPr>
            <w:highlight w:val="yellow"/>
          </w:rPr>
          <w:delText>]</w:delText>
        </w:r>
        <w:r w:rsidRPr="003814A8" w:rsidDel="003814A8">
          <w:rPr>
            <w:highlight w:val="yellow"/>
          </w:rPr>
          <w:delText xml:space="preserve"> </w:delText>
        </w:r>
        <w:r w:rsidR="004C4385" w:rsidRPr="003814A8" w:rsidDel="003814A8">
          <w:rPr>
            <w:highlight w:val="yellow"/>
          </w:rPr>
          <w:delText>[</w:delText>
        </w:r>
        <w:r w:rsidRPr="003814A8" w:rsidDel="003814A8">
          <w:rPr>
            <w:highlight w:val="yellow"/>
          </w:rPr>
          <w:delText>aluminum</w:delText>
        </w:r>
        <w:r w:rsidR="004C4385" w:rsidRPr="003814A8" w:rsidDel="003814A8">
          <w:rPr>
            <w:highlight w:val="yellow"/>
          </w:rPr>
          <w:delText>]</w:delText>
        </w:r>
        <w:r w:rsidRPr="003814A8" w:rsidDel="003814A8">
          <w:rPr>
            <w:highlight w:val="yellow"/>
          </w:rPr>
          <w:delText xml:space="preserve"> </w:delText>
        </w:r>
        <w:r w:rsidR="004C4385" w:rsidRPr="003814A8" w:rsidDel="003814A8">
          <w:rPr>
            <w:highlight w:val="yellow"/>
          </w:rPr>
          <w:delText>[</w:delText>
        </w:r>
        <w:r w:rsidRPr="003814A8" w:rsidDel="003814A8">
          <w:rPr>
            <w:highlight w:val="yellow"/>
          </w:rPr>
          <w:delText>brass</w:delText>
        </w:r>
        <w:r w:rsidR="004C4385" w:rsidRPr="003814A8" w:rsidDel="003814A8">
          <w:rPr>
            <w:highlight w:val="yellow"/>
          </w:rPr>
          <w:delText>]</w:delText>
        </w:r>
        <w:r w:rsidRPr="003814A8" w:rsidDel="003814A8">
          <w:rPr>
            <w:highlight w:val="yellow"/>
          </w:rPr>
          <w:delText xml:space="preserve"> </w:delText>
        </w:r>
        <w:r w:rsidR="004C4385" w:rsidRPr="003814A8" w:rsidDel="003814A8">
          <w:rPr>
            <w:highlight w:val="yellow"/>
          </w:rPr>
          <w:delText>[</w:delText>
        </w:r>
        <w:r w:rsidRPr="003814A8" w:rsidDel="003814A8">
          <w:rPr>
            <w:highlight w:val="yellow"/>
          </w:rPr>
          <w:delText>stainless steel</w:delText>
        </w:r>
        <w:r w:rsidR="004C4385" w:rsidRPr="003814A8" w:rsidDel="003814A8">
          <w:rPr>
            <w:highlight w:val="yellow"/>
          </w:rPr>
          <w:delText>]</w:delText>
        </w:r>
        <w:r w:rsidRPr="003814A8" w:rsidDel="003814A8">
          <w:rPr>
            <w:highlight w:val="yellow"/>
          </w:rPr>
          <w:delText xml:space="preserve"> </w:delText>
        </w:r>
        <w:r w:rsidR="004C4385" w:rsidRPr="003814A8" w:rsidDel="003814A8">
          <w:rPr>
            <w:highlight w:val="yellow"/>
          </w:rPr>
          <w:delText>[</w:delText>
        </w:r>
        <w:r w:rsidRPr="003814A8" w:rsidDel="003814A8">
          <w:rPr>
            <w:highlight w:val="yellow"/>
          </w:rPr>
          <w:delText>wood</w:delText>
        </w:r>
        <w:r w:rsidR="004C4385" w:rsidRPr="003814A8" w:rsidDel="003814A8">
          <w:rPr>
            <w:highlight w:val="yellow"/>
          </w:rPr>
          <w:delText>]</w:delText>
        </w:r>
        <w:r w:rsidRPr="003814A8" w:rsidDel="003814A8">
          <w:rPr>
            <w:highlight w:val="yellow"/>
          </w:rPr>
          <w:delText xml:space="preserve"> </w:delText>
        </w:r>
        <w:r w:rsidR="004C4385" w:rsidRPr="003814A8" w:rsidDel="003814A8">
          <w:rPr>
            <w:highlight w:val="yellow"/>
          </w:rPr>
          <w:delText>[</w:delText>
        </w:r>
        <w:r w:rsidRPr="003814A8" w:rsidDel="003814A8">
          <w:rPr>
            <w:highlight w:val="yellow"/>
          </w:rPr>
          <w:delText>plastic</w:delText>
        </w:r>
        <w:r w:rsidR="004C4385" w:rsidRPr="003814A8" w:rsidDel="003814A8">
          <w:rPr>
            <w:highlight w:val="yellow"/>
          </w:rPr>
          <w:delText>]</w:delText>
        </w:r>
        <w:r w:rsidRPr="003814A8" w:rsidDel="003814A8">
          <w:rPr>
            <w:highlight w:val="yellow"/>
          </w:rPr>
          <w:delText xml:space="preserve"> </w:delText>
        </w:r>
        <w:r w:rsidR="004C4385" w:rsidRPr="003814A8" w:rsidDel="003814A8">
          <w:rPr>
            <w:highlight w:val="yellow"/>
          </w:rPr>
          <w:delText>[</w:delText>
        </w:r>
        <w:r w:rsidRPr="003814A8" w:rsidDel="003814A8">
          <w:rPr>
            <w:highlight w:val="yellow"/>
          </w:rPr>
          <w:delText>stone</w:delText>
        </w:r>
        <w:r w:rsidR="004C4385" w:rsidRPr="003814A8" w:rsidDel="003814A8">
          <w:rPr>
            <w:highlight w:val="yellow"/>
          </w:rPr>
          <w:delText>]</w:delText>
        </w:r>
        <w:r w:rsidRPr="003814A8" w:rsidDel="003814A8">
          <w:rPr>
            <w:highlight w:val="yellow"/>
          </w:rPr>
          <w:delText xml:space="preserve">, </w:delText>
        </w:r>
        <w:r w:rsidR="004C4385" w:rsidRPr="003814A8" w:rsidDel="003814A8">
          <w:rPr>
            <w:highlight w:val="yellow"/>
          </w:rPr>
          <w:delText>[</w:delText>
        </w:r>
        <w:r w:rsidRPr="003814A8" w:rsidDel="003814A8">
          <w:rPr>
            <w:highlight w:val="yellow"/>
          </w:rPr>
          <w:delText>size</w:delText>
        </w:r>
        <w:r w:rsidR="004C4385" w:rsidRPr="003814A8" w:rsidDel="003814A8">
          <w:rPr>
            <w:highlight w:val="yellow"/>
          </w:rPr>
          <w:delText>]</w:delText>
        </w:r>
        <w:r w:rsidRPr="003814A8" w:rsidDel="003814A8">
          <w:delText xml:space="preserve">, finished to </w:delText>
        </w:r>
        <w:r w:rsidR="004C4385" w:rsidRPr="003814A8" w:rsidDel="003814A8">
          <w:rPr>
            <w:highlight w:val="yellow"/>
          </w:rPr>
          <w:delText>[_____]</w:delText>
        </w:r>
        <w:r w:rsidRPr="003814A8" w:rsidDel="003814A8">
          <w:delText>.</w:delText>
        </w:r>
      </w:del>
    </w:p>
    <w:p w14:paraId="329184CA" w14:textId="607AAD92" w:rsidR="004C4385" w:rsidRPr="003814A8" w:rsidDel="003814A8" w:rsidRDefault="004C4385" w:rsidP="00C55750">
      <w:pPr>
        <w:pStyle w:val="Heading4"/>
        <w:tabs>
          <w:tab w:val="left" w:pos="2127"/>
        </w:tabs>
        <w:ind w:left="2127" w:hanging="709"/>
        <w:rPr>
          <w:del w:id="938" w:author="James Faas" w:date="2022-11-24T08:59:00Z"/>
        </w:rPr>
      </w:pPr>
      <w:del w:id="939" w:author="James Faas" w:date="2022-11-24T08:59:00Z">
        <w:r w:rsidRPr="003814A8" w:rsidDel="003814A8">
          <w:delText>Acceptable Model and Manufacturer:</w:delText>
        </w:r>
      </w:del>
    </w:p>
    <w:p w14:paraId="13A0013E" w14:textId="082FF9D7" w:rsidR="00711EF8" w:rsidRPr="003814A8" w:rsidDel="003814A8" w:rsidRDefault="00711EF8" w:rsidP="00711EF8">
      <w:pPr>
        <w:pStyle w:val="Heading5"/>
        <w:tabs>
          <w:tab w:val="left" w:pos="2835"/>
        </w:tabs>
        <w:rPr>
          <w:ins w:id="940" w:author="Mabel Chow" w:date="2022-04-26T16:33:00Z"/>
          <w:del w:id="941" w:author="James Faas" w:date="2022-11-24T08:59:00Z"/>
        </w:rPr>
      </w:pPr>
      <w:ins w:id="942" w:author="Mabel Chow" w:date="2022-04-26T16:33:00Z">
        <w:del w:id="943" w:author="James Faas" w:date="2022-11-24T08:59:00Z">
          <w:r w:rsidRPr="003814A8" w:rsidDel="003814A8">
            <w:delText>Hager Companies.</w:delText>
          </w:r>
        </w:del>
      </w:ins>
    </w:p>
    <w:p w14:paraId="7C5C626A" w14:textId="75CB62D2" w:rsidR="00711EF8" w:rsidRPr="003814A8" w:rsidDel="003814A8" w:rsidRDefault="00711EF8" w:rsidP="00711EF8">
      <w:pPr>
        <w:pStyle w:val="Heading5"/>
        <w:tabs>
          <w:tab w:val="left" w:pos="2835"/>
        </w:tabs>
        <w:rPr>
          <w:ins w:id="944" w:author="Mabel Chow" w:date="2022-04-26T16:33:00Z"/>
          <w:del w:id="945" w:author="James Faas" w:date="2022-11-24T08:59:00Z"/>
        </w:rPr>
      </w:pPr>
      <w:ins w:id="946" w:author="Mabel Chow" w:date="2022-04-26T16:33:00Z">
        <w:del w:id="947" w:author="James Faas" w:date="2022-11-24T08:59:00Z">
          <w:r w:rsidRPr="003814A8" w:rsidDel="003814A8">
            <w:delText>Approved</w:delText>
          </w:r>
        </w:del>
      </w:ins>
      <w:ins w:id="948" w:author="Radulovic, Nicole" w:date="2022-11-03T14:46:00Z">
        <w:del w:id="949" w:author="James Faas" w:date="2022-11-24T08:59:00Z">
          <w:r w:rsidR="00393B95" w:rsidRPr="003814A8" w:rsidDel="003814A8">
            <w:delText>Or</w:delText>
          </w:r>
        </w:del>
      </w:ins>
      <w:ins w:id="950" w:author="Mabel Chow" w:date="2022-04-26T16:33:00Z">
        <w:del w:id="951" w:author="James Faas" w:date="2022-11-24T08:59:00Z">
          <w:r w:rsidRPr="003814A8" w:rsidDel="003814A8">
            <w:delText xml:space="preserve"> Equivalent</w:delText>
          </w:r>
        </w:del>
      </w:ins>
    </w:p>
    <w:p w14:paraId="7F3873DD" w14:textId="77777777" w:rsidR="005D3AF0" w:rsidRPr="003814A8" w:rsidDel="00711EF8" w:rsidRDefault="005D3AF0" w:rsidP="005D3AF0">
      <w:pPr>
        <w:pStyle w:val="Heading5"/>
        <w:rPr>
          <w:del w:id="952" w:author="Mabel Chow" w:date="2022-04-26T16:33:00Z"/>
          <w:i/>
          <w:highlight w:val="yellow"/>
        </w:rPr>
      </w:pPr>
      <w:del w:id="953" w:author="Mabel Chow" w:date="2022-04-26T16:33:00Z">
        <w:r w:rsidRPr="003814A8" w:rsidDel="00711EF8">
          <w:rPr>
            <w:i/>
            <w:highlight w:val="yellow"/>
          </w:rPr>
          <w:delText>[Consultant to provide 3 acceptable products]</w:delText>
        </w:r>
      </w:del>
    </w:p>
    <w:p w14:paraId="33C1F320" w14:textId="77777777" w:rsidR="004C4385" w:rsidRPr="003814A8" w:rsidDel="00711EF8" w:rsidRDefault="005D3AF0" w:rsidP="00EA78F7">
      <w:pPr>
        <w:pStyle w:val="Heading5"/>
        <w:rPr>
          <w:del w:id="954" w:author="Mabel Chow" w:date="2022-04-26T16:33:00Z"/>
        </w:rPr>
      </w:pPr>
      <w:del w:id="955" w:author="Mabel Chow" w:date="2022-04-26T16:33:00Z">
        <w:r w:rsidRPr="003814A8" w:rsidDel="00711EF8">
          <w:delText>Approved Equivalent</w:delText>
        </w:r>
        <w:r w:rsidR="004C4385" w:rsidRPr="003814A8" w:rsidDel="00711EF8">
          <w:delText>.</w:delText>
        </w:r>
      </w:del>
    </w:p>
    <w:p w14:paraId="7ADE19EA" w14:textId="77777777" w:rsidR="003814A8" w:rsidRPr="003814A8" w:rsidRDefault="004C4385" w:rsidP="003814A8">
      <w:pPr>
        <w:pStyle w:val="Heading3"/>
        <w:numPr>
          <w:ilvl w:val="2"/>
          <w:numId w:val="15"/>
        </w:numPr>
        <w:rPr>
          <w:ins w:id="956" w:author="James Faas" w:date="2022-11-24T09:00:00Z"/>
        </w:rPr>
      </w:pPr>
      <w:r w:rsidRPr="003814A8">
        <w:t>A</w:t>
      </w:r>
      <w:r w:rsidR="00585C4D" w:rsidRPr="003814A8">
        <w:t xml:space="preserve">uxiliary hardware: </w:t>
      </w:r>
      <w:ins w:id="957" w:author="James Faas" w:date="2022-11-24T09:00:00Z">
        <w:r w:rsidR="003814A8" w:rsidRPr="003814A8">
          <w:t>Conform to ANSI/BHMA A156.16.</w:t>
        </w:r>
      </w:ins>
    </w:p>
    <w:p w14:paraId="35950CE3" w14:textId="77777777" w:rsidR="003814A8" w:rsidRPr="003814A8" w:rsidRDefault="003814A8" w:rsidP="003814A8">
      <w:pPr>
        <w:pStyle w:val="Heading4"/>
        <w:numPr>
          <w:ilvl w:val="3"/>
          <w:numId w:val="15"/>
        </w:numPr>
        <w:tabs>
          <w:tab w:val="left" w:pos="2127"/>
        </w:tabs>
        <w:ind w:left="2127" w:hanging="709"/>
        <w:rPr>
          <w:ins w:id="958" w:author="James Faas" w:date="2022-11-24T09:00:00Z"/>
        </w:rPr>
      </w:pPr>
      <w:ins w:id="959" w:author="James Faas" w:date="2022-11-24T09:00:00Z">
        <w:r w:rsidRPr="003814A8">
          <w:t>Manual flush bolts: Ives FB457 or Equivalent.</w:t>
        </w:r>
      </w:ins>
    </w:p>
    <w:p w14:paraId="3298E69F" w14:textId="321C2314" w:rsidR="00585C4D" w:rsidRPr="003814A8" w:rsidDel="003814A8" w:rsidRDefault="00767077" w:rsidP="003814A8">
      <w:pPr>
        <w:pStyle w:val="Heading3"/>
        <w:rPr>
          <w:del w:id="960" w:author="James Faas" w:date="2022-11-24T09:00:00Z"/>
        </w:rPr>
      </w:pPr>
      <w:del w:id="961" w:author="James Faas" w:date="2022-11-24T09:00:00Z">
        <w:r w:rsidRPr="003814A8" w:rsidDel="003814A8">
          <w:delText>Conf</w:delText>
        </w:r>
        <w:r w:rsidR="00010C97" w:rsidRPr="003814A8" w:rsidDel="003814A8">
          <w:delText>o</w:delText>
        </w:r>
        <w:r w:rsidRPr="003814A8" w:rsidDel="003814A8">
          <w:delText xml:space="preserve">rm </w:delText>
        </w:r>
        <w:r w:rsidR="00585C4D" w:rsidRPr="003814A8" w:rsidDel="003814A8">
          <w:delText xml:space="preserve">to </w:delText>
        </w:r>
        <w:r w:rsidR="00A53E85" w:rsidRPr="003814A8" w:rsidDel="003814A8">
          <w:delText>[</w:delText>
        </w:r>
        <w:r w:rsidR="00302456" w:rsidRPr="003814A8" w:rsidDel="003814A8">
          <w:rPr>
            <w:rPrChange w:id="962" w:author="James Faas" w:date="2022-11-24T09:01:00Z">
              <w:rPr>
                <w:highlight w:val="yellow"/>
              </w:rPr>
            </w:rPrChange>
          </w:rPr>
          <w:delText>ANSI/BHMA A156.16-2013</w:delText>
        </w:r>
        <w:r w:rsidR="00A53E85" w:rsidRPr="003814A8" w:rsidDel="003814A8">
          <w:delText>]</w:delText>
        </w:r>
        <w:r w:rsidR="00585C4D" w:rsidRPr="003814A8" w:rsidDel="003814A8">
          <w:delText xml:space="preserve">, </w:delText>
        </w:r>
        <w:r w:rsidR="004C4385" w:rsidRPr="003814A8" w:rsidDel="003814A8">
          <w:rPr>
            <w:rPrChange w:id="963" w:author="James Faas" w:date="2022-11-24T09:01:00Z">
              <w:rPr>
                <w:highlight w:val="yellow"/>
              </w:rPr>
            </w:rPrChange>
          </w:rPr>
          <w:delText>[</w:delText>
        </w:r>
        <w:r w:rsidR="00585C4D" w:rsidRPr="003814A8" w:rsidDel="003814A8">
          <w:rPr>
            <w:rPrChange w:id="964" w:author="James Faas" w:date="2022-11-24T09:01:00Z">
              <w:rPr>
                <w:highlight w:val="yellow"/>
              </w:rPr>
            </w:rPrChange>
          </w:rPr>
          <w:delText>designated by letter L and numeral identifiers</w:delText>
        </w:r>
        <w:r w:rsidR="004C4385" w:rsidRPr="003814A8" w:rsidDel="003814A8">
          <w:rPr>
            <w:rPrChange w:id="965" w:author="James Faas" w:date="2022-11-24T09:01:00Z">
              <w:rPr>
                <w:highlight w:val="yellow"/>
              </w:rPr>
            </w:rPrChange>
          </w:rPr>
          <w:delText>]</w:delText>
        </w:r>
        <w:r w:rsidR="00585C4D" w:rsidRPr="003814A8" w:rsidDel="003814A8">
          <w:delText xml:space="preserve"> listed below, finished to </w:delText>
        </w:r>
        <w:r w:rsidR="004C4385" w:rsidRPr="003814A8" w:rsidDel="003814A8">
          <w:rPr>
            <w:rPrChange w:id="966" w:author="James Faas" w:date="2022-11-24T09:01:00Z">
              <w:rPr>
                <w:highlight w:val="yellow"/>
              </w:rPr>
            </w:rPrChange>
          </w:rPr>
          <w:delText>[</w:delText>
        </w:r>
        <w:r w:rsidR="00585C4D" w:rsidRPr="003814A8" w:rsidDel="003814A8">
          <w:rPr>
            <w:rPrChange w:id="967" w:author="James Faas" w:date="2022-11-24T09:01:00Z">
              <w:rPr>
                <w:highlight w:val="yellow"/>
              </w:rPr>
            </w:rPrChange>
          </w:rPr>
          <w:delText>_____</w:delText>
        </w:r>
        <w:r w:rsidR="004C4385" w:rsidRPr="003814A8" w:rsidDel="003814A8">
          <w:rPr>
            <w:rPrChange w:id="968" w:author="James Faas" w:date="2022-11-24T09:01:00Z">
              <w:rPr>
                <w:highlight w:val="yellow"/>
              </w:rPr>
            </w:rPrChange>
          </w:rPr>
          <w:delText>]</w:delText>
        </w:r>
        <w:r w:rsidR="00585C4D" w:rsidRPr="003814A8" w:rsidDel="003814A8">
          <w:rPr>
            <w:rPrChange w:id="969" w:author="James Faas" w:date="2022-11-24T09:01:00Z">
              <w:rPr>
                <w:highlight w:val="yellow"/>
              </w:rPr>
            </w:rPrChange>
          </w:rPr>
          <w:delText>.</w:delText>
        </w:r>
      </w:del>
      <w:ins w:id="970" w:author="Mabel Chow" w:date="2022-04-26T14:46:00Z">
        <w:del w:id="971" w:author="James Faas" w:date="2022-11-24T09:00:00Z">
          <w:r w:rsidR="009C3D05" w:rsidRPr="003814A8" w:rsidDel="003814A8">
            <w:delText>.</w:delText>
          </w:r>
        </w:del>
      </w:ins>
    </w:p>
    <w:p w14:paraId="2ED42CFE" w14:textId="4DDCC0FE" w:rsidR="00585C4D" w:rsidRPr="003814A8" w:rsidDel="003814A8" w:rsidRDefault="003A613E" w:rsidP="003814A8">
      <w:pPr>
        <w:pStyle w:val="Heading3"/>
        <w:rPr>
          <w:del w:id="972" w:author="James Faas" w:date="2022-11-24T09:00:00Z"/>
        </w:rPr>
      </w:pPr>
      <w:del w:id="973" w:author="James Faas" w:date="2022-11-24T09:00:00Z">
        <w:r w:rsidRPr="003814A8" w:rsidDel="003814A8">
          <w:rPr>
            <w:highlight w:val="yellow"/>
          </w:rPr>
          <w:delText>[</w:delText>
        </w:r>
        <w:r w:rsidR="00585C4D" w:rsidRPr="003814A8" w:rsidDel="003814A8">
          <w:rPr>
            <w:highlight w:val="yellow"/>
          </w:rPr>
          <w:delText>Combination</w:delText>
        </w:r>
        <w:r w:rsidRPr="003814A8" w:rsidDel="003814A8">
          <w:rPr>
            <w:highlight w:val="yellow"/>
          </w:rPr>
          <w:delText>]</w:delText>
        </w:r>
        <w:r w:rsidR="00585C4D" w:rsidRPr="003814A8" w:rsidDel="003814A8">
          <w:rPr>
            <w:highlight w:val="yellow"/>
          </w:rPr>
          <w:delText xml:space="preserve"> </w:delText>
        </w:r>
        <w:r w:rsidRPr="003814A8" w:rsidDel="003814A8">
          <w:rPr>
            <w:highlight w:val="yellow"/>
          </w:rPr>
          <w:delText>[</w:delText>
        </w:r>
        <w:r w:rsidR="00585C4D" w:rsidRPr="003814A8" w:rsidDel="003814A8">
          <w:rPr>
            <w:highlight w:val="yellow"/>
          </w:rPr>
          <w:delText>magnetic</w:delText>
        </w:r>
        <w:r w:rsidRPr="003814A8" w:rsidDel="003814A8">
          <w:rPr>
            <w:highlight w:val="yellow"/>
          </w:rPr>
          <w:delText>]</w:delText>
        </w:r>
        <w:r w:rsidR="00585C4D" w:rsidRPr="003814A8" w:rsidDel="003814A8">
          <w:rPr>
            <w:highlight w:val="yellow"/>
          </w:rPr>
          <w:delText xml:space="preserve"> </w:delText>
        </w:r>
        <w:r w:rsidRPr="003814A8" w:rsidDel="003814A8">
          <w:rPr>
            <w:highlight w:val="yellow"/>
          </w:rPr>
          <w:delText>[</w:delText>
        </w:r>
        <w:r w:rsidR="00585C4D" w:rsidRPr="003814A8" w:rsidDel="003814A8">
          <w:rPr>
            <w:highlight w:val="yellow"/>
          </w:rPr>
          <w:delText>chain</w:delText>
        </w:r>
        <w:r w:rsidRPr="003814A8" w:rsidDel="003814A8">
          <w:rPr>
            <w:highlight w:val="yellow"/>
          </w:rPr>
          <w:delText>]</w:delText>
        </w:r>
        <w:r w:rsidR="00585C4D" w:rsidRPr="003814A8" w:rsidDel="003814A8">
          <w:rPr>
            <w:highlight w:val="yellow"/>
          </w:rPr>
          <w:delText xml:space="preserve"> </w:delText>
        </w:r>
        <w:r w:rsidRPr="003814A8" w:rsidDel="003814A8">
          <w:rPr>
            <w:highlight w:val="yellow"/>
          </w:rPr>
          <w:delText>[</w:delText>
        </w:r>
        <w:r w:rsidR="00585C4D" w:rsidRPr="003814A8" w:rsidDel="003814A8">
          <w:rPr>
            <w:highlight w:val="yellow"/>
          </w:rPr>
          <w:delText>stop</w:delText>
        </w:r>
        <w:r w:rsidRPr="003814A8" w:rsidDel="003814A8">
          <w:rPr>
            <w:highlight w:val="yellow"/>
          </w:rPr>
          <w:delText>]</w:delText>
        </w:r>
        <w:r w:rsidR="00585C4D" w:rsidRPr="003814A8" w:rsidDel="003814A8">
          <w:rPr>
            <w:highlight w:val="yellow"/>
          </w:rPr>
          <w:delText xml:space="preserve"> </w:delText>
        </w:r>
        <w:r w:rsidRPr="003814A8" w:rsidDel="003814A8">
          <w:rPr>
            <w:highlight w:val="yellow"/>
          </w:rPr>
          <w:delText>[</w:delText>
        </w:r>
        <w:r w:rsidR="00585C4D" w:rsidRPr="003814A8" w:rsidDel="003814A8">
          <w:rPr>
            <w:highlight w:val="yellow"/>
          </w:rPr>
          <w:delText>and</w:delText>
        </w:r>
        <w:r w:rsidRPr="003814A8" w:rsidDel="003814A8">
          <w:rPr>
            <w:highlight w:val="yellow"/>
          </w:rPr>
          <w:delText>]</w:delText>
        </w:r>
        <w:r w:rsidR="00585C4D" w:rsidRPr="003814A8" w:rsidDel="003814A8">
          <w:rPr>
            <w:highlight w:val="yellow"/>
          </w:rPr>
          <w:delText xml:space="preserve"> </w:delText>
        </w:r>
        <w:r w:rsidRPr="003814A8" w:rsidDel="003814A8">
          <w:rPr>
            <w:highlight w:val="yellow"/>
          </w:rPr>
          <w:delText>[</w:delText>
        </w:r>
        <w:r w:rsidR="00585C4D" w:rsidRPr="003814A8" w:rsidDel="003814A8">
          <w:rPr>
            <w:highlight w:val="yellow"/>
          </w:rPr>
          <w:delText>holder</w:delText>
        </w:r>
        <w:r w:rsidRPr="003814A8" w:rsidDel="003814A8">
          <w:rPr>
            <w:highlight w:val="yellow"/>
          </w:rPr>
          <w:delText>]</w:delText>
        </w:r>
        <w:r w:rsidR="00585C4D" w:rsidRPr="003814A8" w:rsidDel="003814A8">
          <w:rPr>
            <w:highlight w:val="yellow"/>
          </w:rPr>
          <w:delText xml:space="preserve">, </w:delText>
        </w:r>
        <w:r w:rsidRPr="003814A8" w:rsidDel="003814A8">
          <w:rPr>
            <w:highlight w:val="yellow"/>
          </w:rPr>
          <w:delText>[</w:delText>
        </w:r>
        <w:r w:rsidR="00585C4D" w:rsidRPr="003814A8" w:rsidDel="003814A8">
          <w:rPr>
            <w:highlight w:val="yellow"/>
          </w:rPr>
          <w:delText>wall</w:delText>
        </w:r>
        <w:r w:rsidRPr="003814A8" w:rsidDel="003814A8">
          <w:rPr>
            <w:highlight w:val="yellow"/>
          </w:rPr>
          <w:delText>]</w:delText>
        </w:r>
        <w:r w:rsidR="00585C4D" w:rsidRPr="003814A8" w:rsidDel="003814A8">
          <w:rPr>
            <w:highlight w:val="yellow"/>
          </w:rPr>
          <w:delText xml:space="preserve"> </w:delText>
        </w:r>
        <w:r w:rsidRPr="003814A8" w:rsidDel="003814A8">
          <w:rPr>
            <w:highlight w:val="yellow"/>
          </w:rPr>
          <w:delText>[</w:delText>
        </w:r>
        <w:r w:rsidR="00585C4D" w:rsidRPr="003814A8" w:rsidDel="003814A8">
          <w:rPr>
            <w:highlight w:val="yellow"/>
          </w:rPr>
          <w:delText>floor</w:delText>
        </w:r>
        <w:r w:rsidRPr="003814A8" w:rsidDel="003814A8">
          <w:rPr>
            <w:highlight w:val="yellow"/>
          </w:rPr>
          <w:delText>]</w:delText>
        </w:r>
        <w:r w:rsidR="00585C4D" w:rsidRPr="003814A8" w:rsidDel="003814A8">
          <w:rPr>
            <w:highlight w:val="yellow"/>
          </w:rPr>
          <w:delText xml:space="preserve"> </w:delText>
        </w:r>
        <w:r w:rsidRPr="003814A8" w:rsidDel="003814A8">
          <w:rPr>
            <w:highlight w:val="yellow"/>
          </w:rPr>
          <w:delText>[</w:delText>
        </w:r>
        <w:r w:rsidR="00585C4D" w:rsidRPr="003814A8" w:rsidDel="003814A8">
          <w:rPr>
            <w:highlight w:val="yellow"/>
          </w:rPr>
          <w:delText>door mounted</w:delText>
        </w:r>
        <w:r w:rsidRPr="003814A8" w:rsidDel="003814A8">
          <w:rPr>
            <w:highlight w:val="yellow"/>
          </w:rPr>
          <w:delText>]</w:delText>
        </w:r>
        <w:r w:rsidR="00585C4D" w:rsidRPr="003814A8" w:rsidDel="003814A8">
          <w:delText xml:space="preserve">: </w:delText>
        </w:r>
      </w:del>
      <w:ins w:id="974" w:author="Mabel Chow" w:date="2022-04-26T14:47:00Z">
        <w:del w:id="975" w:author="James Faas" w:date="2022-11-24T09:00:00Z">
          <w:r w:rsidR="009C3D05" w:rsidRPr="003814A8" w:rsidDel="003814A8">
            <w:delText>T</w:delText>
          </w:r>
        </w:del>
      </w:ins>
      <w:del w:id="976" w:author="James Faas" w:date="2022-11-24T09:00:00Z">
        <w:r w:rsidR="00585C4D" w:rsidRPr="003814A8" w:rsidDel="003814A8">
          <w:delText xml:space="preserve">type </w:delText>
        </w:r>
      </w:del>
      <w:ins w:id="977" w:author="Mabel Chow" w:date="2022-04-26T14:47:00Z">
        <w:del w:id="978" w:author="James Faas" w:date="2022-11-24T09:00:00Z">
          <w:r w:rsidR="009C3D05" w:rsidRPr="003814A8" w:rsidDel="003814A8">
            <w:delText>1</w:delText>
          </w:r>
        </w:del>
      </w:ins>
      <w:del w:id="979" w:author="James Faas" w:date="2022-11-24T09:00:00Z">
        <w:r w:rsidRPr="003814A8" w:rsidDel="003814A8">
          <w:rPr>
            <w:highlight w:val="yellow"/>
          </w:rPr>
          <w:delText>[_____]</w:delText>
        </w:r>
        <w:r w:rsidR="00585C4D" w:rsidRPr="003814A8" w:rsidDel="003814A8">
          <w:delText>, finished to</w:delText>
        </w:r>
        <w:r w:rsidR="00A53E85" w:rsidRPr="003814A8" w:rsidDel="003814A8">
          <w:delText xml:space="preserve"> </w:delText>
        </w:r>
      </w:del>
      <w:ins w:id="980" w:author="Mabel Chow" w:date="2022-04-26T14:47:00Z">
        <w:del w:id="981" w:author="James Faas" w:date="2022-11-24T09:00:00Z">
          <w:r w:rsidR="009C3D05" w:rsidRPr="003814A8" w:rsidDel="003814A8">
            <w:delText>630</w:delText>
          </w:r>
        </w:del>
      </w:ins>
      <w:del w:id="982" w:author="James Faas" w:date="2022-11-24T09:00:00Z">
        <w:r w:rsidRPr="003814A8" w:rsidDel="003814A8">
          <w:rPr>
            <w:highlight w:val="yellow"/>
          </w:rPr>
          <w:delText>[_____]</w:delText>
        </w:r>
        <w:r w:rsidR="00585C4D" w:rsidRPr="003814A8" w:rsidDel="003814A8">
          <w:rPr>
            <w:highlight w:val="yellow"/>
          </w:rPr>
          <w:delText>.</w:delText>
        </w:r>
      </w:del>
      <w:ins w:id="983" w:author="Mabel Chow" w:date="2022-04-26T14:47:00Z">
        <w:del w:id="984" w:author="James Faas" w:date="2022-11-24T09:00:00Z">
          <w:r w:rsidR="009C3D05" w:rsidRPr="003814A8" w:rsidDel="003814A8">
            <w:delText>.</w:delText>
          </w:r>
        </w:del>
      </w:ins>
    </w:p>
    <w:p w14:paraId="1CCECDD7" w14:textId="0AE2E285" w:rsidR="00585C4D" w:rsidRPr="003814A8" w:rsidDel="003814A8" w:rsidRDefault="003A613E" w:rsidP="003814A8">
      <w:pPr>
        <w:pStyle w:val="Heading3"/>
        <w:rPr>
          <w:del w:id="985" w:author="James Faas" w:date="2022-11-24T09:00:00Z"/>
        </w:rPr>
      </w:pPr>
      <w:del w:id="986" w:author="James Faas" w:date="2022-11-24T09:00:00Z">
        <w:r w:rsidRPr="003814A8" w:rsidDel="003814A8">
          <w:rPr>
            <w:highlight w:val="yellow"/>
          </w:rPr>
          <w:delText>[</w:delText>
        </w:r>
        <w:r w:rsidR="00585C4D" w:rsidRPr="003814A8" w:rsidDel="003814A8">
          <w:rPr>
            <w:highlight w:val="yellow"/>
          </w:rPr>
          <w:delText>Surface bolt</w:delText>
        </w:r>
        <w:r w:rsidRPr="003814A8" w:rsidDel="003814A8">
          <w:rPr>
            <w:highlight w:val="yellow"/>
          </w:rPr>
          <w:delText>]</w:delText>
        </w:r>
        <w:r w:rsidR="00585C4D" w:rsidRPr="003814A8" w:rsidDel="003814A8">
          <w:rPr>
            <w:highlight w:val="yellow"/>
          </w:rPr>
          <w:delText xml:space="preserve"> </w:delText>
        </w:r>
        <w:r w:rsidRPr="003814A8" w:rsidDel="003814A8">
          <w:rPr>
            <w:highlight w:val="yellow"/>
          </w:rPr>
          <w:delText>[</w:delText>
        </w:r>
        <w:r w:rsidR="00585C4D" w:rsidRPr="003814A8" w:rsidDel="003814A8">
          <w:rPr>
            <w:highlight w:val="yellow"/>
          </w:rPr>
          <w:delText>lever extension</w:delText>
        </w:r>
        <w:r w:rsidRPr="003814A8" w:rsidDel="003814A8">
          <w:rPr>
            <w:highlight w:val="yellow"/>
          </w:rPr>
          <w:delText>]</w:delText>
        </w:r>
        <w:r w:rsidR="00585C4D" w:rsidRPr="003814A8" w:rsidDel="003814A8">
          <w:rPr>
            <w:highlight w:val="yellow"/>
          </w:rPr>
          <w:delText xml:space="preserve"> </w:delText>
        </w:r>
        <w:r w:rsidRPr="003814A8" w:rsidDel="003814A8">
          <w:rPr>
            <w:highlight w:val="yellow"/>
          </w:rPr>
          <w:delText>[</w:delText>
        </w:r>
        <w:r w:rsidR="00585C4D" w:rsidRPr="003814A8" w:rsidDel="003814A8">
          <w:rPr>
            <w:highlight w:val="yellow"/>
          </w:rPr>
          <w:delText>flush bolt</w:delText>
        </w:r>
        <w:r w:rsidRPr="003814A8" w:rsidDel="003814A8">
          <w:rPr>
            <w:highlight w:val="yellow"/>
          </w:rPr>
          <w:delText>]</w:delText>
        </w:r>
        <w:r w:rsidR="00585C4D" w:rsidRPr="003814A8" w:rsidDel="003814A8">
          <w:rPr>
            <w:highlight w:val="yellow"/>
          </w:rPr>
          <w:delText xml:space="preserve"> </w:delText>
        </w:r>
        <w:r w:rsidRPr="003814A8" w:rsidDel="003814A8">
          <w:rPr>
            <w:highlight w:val="yellow"/>
          </w:rPr>
          <w:delText>[</w:delText>
        </w:r>
        <w:r w:rsidR="00585C4D" w:rsidRPr="003814A8" w:rsidDel="003814A8">
          <w:rPr>
            <w:highlight w:val="yellow"/>
          </w:rPr>
          <w:delText>cremone bolt</w:delText>
        </w:r>
        <w:r w:rsidRPr="003814A8" w:rsidDel="003814A8">
          <w:rPr>
            <w:highlight w:val="yellow"/>
          </w:rPr>
          <w:delText>]</w:delText>
        </w:r>
        <w:r w:rsidR="00585C4D" w:rsidRPr="003814A8" w:rsidDel="003814A8">
          <w:rPr>
            <w:highlight w:val="yellow"/>
          </w:rPr>
          <w:delText>,</w:delText>
        </w:r>
        <w:r w:rsidR="00585C4D" w:rsidRPr="003814A8" w:rsidDel="003814A8">
          <w:delText xml:space="preserve"> type </w:delText>
        </w:r>
        <w:r w:rsidRPr="003814A8" w:rsidDel="003814A8">
          <w:rPr>
            <w:highlight w:val="yellow"/>
          </w:rPr>
          <w:delText>[_____]</w:delText>
        </w:r>
        <w:r w:rsidR="00585C4D" w:rsidRPr="003814A8" w:rsidDel="003814A8">
          <w:delText xml:space="preserve">, finish to </w:delText>
        </w:r>
        <w:r w:rsidRPr="003814A8" w:rsidDel="003814A8">
          <w:rPr>
            <w:highlight w:val="yellow"/>
          </w:rPr>
          <w:delText>[_____]</w:delText>
        </w:r>
        <w:r w:rsidR="00585C4D" w:rsidRPr="003814A8" w:rsidDel="003814A8">
          <w:rPr>
            <w:highlight w:val="yellow"/>
          </w:rPr>
          <w:delText>.</w:delText>
        </w:r>
      </w:del>
    </w:p>
    <w:p w14:paraId="44BB621C" w14:textId="179E9608" w:rsidR="00585C4D" w:rsidRPr="003814A8" w:rsidDel="003814A8" w:rsidRDefault="00585C4D" w:rsidP="003814A8">
      <w:pPr>
        <w:pStyle w:val="Heading3"/>
        <w:rPr>
          <w:del w:id="987" w:author="James Faas" w:date="2022-11-24T09:00:00Z"/>
        </w:rPr>
      </w:pPr>
      <w:del w:id="988" w:author="James Faas" w:date="2022-11-24T09:00:00Z">
        <w:r w:rsidRPr="003814A8" w:rsidDel="003814A8">
          <w:delText xml:space="preserve">Door silencer: type </w:delText>
        </w:r>
        <w:r w:rsidR="003A613E" w:rsidRPr="003814A8" w:rsidDel="003814A8">
          <w:rPr>
            <w:highlight w:val="yellow"/>
          </w:rPr>
          <w:delText>[_____]</w:delText>
        </w:r>
        <w:r w:rsidRPr="003814A8" w:rsidDel="003814A8">
          <w:delText>.</w:delText>
        </w:r>
      </w:del>
    </w:p>
    <w:p w14:paraId="63AF9E11" w14:textId="6D027E5C" w:rsidR="00585C4D" w:rsidRPr="003814A8" w:rsidDel="003814A8" w:rsidRDefault="00585C4D" w:rsidP="003814A8">
      <w:pPr>
        <w:pStyle w:val="Heading3"/>
        <w:rPr>
          <w:del w:id="989" w:author="James Faas" w:date="2022-11-24T09:00:00Z"/>
        </w:rPr>
      </w:pPr>
      <w:del w:id="990" w:author="James Faas" w:date="2022-11-24T09:00:00Z">
        <w:r w:rsidRPr="003814A8" w:rsidDel="003814A8">
          <w:delText xml:space="preserve">Chain door guard: type </w:delText>
        </w:r>
        <w:r w:rsidR="003A613E" w:rsidRPr="003814A8" w:rsidDel="003814A8">
          <w:rPr>
            <w:highlight w:val="yellow"/>
          </w:rPr>
          <w:delText>[_____]</w:delText>
        </w:r>
        <w:r w:rsidRPr="003814A8" w:rsidDel="003814A8">
          <w:rPr>
            <w:highlight w:val="yellow"/>
          </w:rPr>
          <w:delText>.</w:delText>
        </w:r>
      </w:del>
    </w:p>
    <w:p w14:paraId="634FE078" w14:textId="5DDD6BEA" w:rsidR="00585C4D" w:rsidRPr="003814A8" w:rsidDel="003814A8" w:rsidRDefault="003A613E" w:rsidP="003814A8">
      <w:pPr>
        <w:pStyle w:val="Heading3"/>
        <w:rPr>
          <w:del w:id="991" w:author="James Faas" w:date="2022-11-24T09:00:00Z"/>
        </w:rPr>
      </w:pPr>
      <w:del w:id="992" w:author="James Faas" w:date="2022-11-24T09:00:00Z">
        <w:r w:rsidRPr="003814A8" w:rsidDel="003814A8">
          <w:delText>D</w:delText>
        </w:r>
        <w:r w:rsidR="00585C4D" w:rsidRPr="003814A8" w:rsidDel="003814A8">
          <w:delText xml:space="preserve">oor knockers: type </w:delText>
        </w:r>
        <w:r w:rsidRPr="003814A8" w:rsidDel="003814A8">
          <w:rPr>
            <w:highlight w:val="yellow"/>
          </w:rPr>
          <w:delText>[_____]</w:delText>
        </w:r>
        <w:r w:rsidR="00585C4D" w:rsidRPr="003814A8" w:rsidDel="003814A8">
          <w:rPr>
            <w:highlight w:val="yellow"/>
          </w:rPr>
          <w:delText>.</w:delText>
        </w:r>
      </w:del>
    </w:p>
    <w:p w14:paraId="0A6343D3" w14:textId="3F6922F1" w:rsidR="00585C4D" w:rsidRPr="003814A8" w:rsidDel="003814A8" w:rsidRDefault="00585C4D" w:rsidP="003814A8">
      <w:pPr>
        <w:pStyle w:val="Heading3"/>
        <w:rPr>
          <w:del w:id="993" w:author="James Faas" w:date="2022-11-24T09:00:00Z"/>
        </w:rPr>
      </w:pPr>
      <w:del w:id="994" w:author="James Faas" w:date="2022-11-24T09:00:00Z">
        <w:r w:rsidRPr="003814A8" w:rsidDel="003814A8">
          <w:delText xml:space="preserve">Door viewer: type </w:delText>
        </w:r>
        <w:r w:rsidR="003A613E" w:rsidRPr="003814A8" w:rsidDel="003814A8">
          <w:rPr>
            <w:highlight w:val="yellow"/>
          </w:rPr>
          <w:delText>[_____]</w:delText>
        </w:r>
        <w:r w:rsidRPr="003814A8" w:rsidDel="003814A8">
          <w:rPr>
            <w:highlight w:val="yellow"/>
          </w:rPr>
          <w:delText>,</w:delText>
        </w:r>
        <w:r w:rsidRPr="003814A8" w:rsidDel="003814A8">
          <w:delText xml:space="preserve"> listed or labeled for fire doors.</w:delText>
        </w:r>
      </w:del>
    </w:p>
    <w:p w14:paraId="1D2D9C2B" w14:textId="297D4D3F" w:rsidR="00585C4D" w:rsidRPr="003814A8" w:rsidDel="003814A8" w:rsidRDefault="00585C4D" w:rsidP="003814A8">
      <w:pPr>
        <w:pStyle w:val="Heading3"/>
        <w:rPr>
          <w:del w:id="995" w:author="James Faas" w:date="2022-11-24T09:00:00Z"/>
        </w:rPr>
      </w:pPr>
      <w:del w:id="996" w:author="James Faas" w:date="2022-11-24T09:00:00Z">
        <w:r w:rsidRPr="003814A8" w:rsidDel="003814A8">
          <w:delText xml:space="preserve">Roller latch: type </w:delText>
        </w:r>
        <w:r w:rsidR="003A613E" w:rsidRPr="003814A8" w:rsidDel="003814A8">
          <w:rPr>
            <w:highlight w:val="yellow"/>
          </w:rPr>
          <w:delText>[_____]</w:delText>
        </w:r>
        <w:r w:rsidRPr="003814A8" w:rsidDel="003814A8">
          <w:delText>.</w:delText>
        </w:r>
      </w:del>
    </w:p>
    <w:p w14:paraId="79CCDF08" w14:textId="7B0D7B09" w:rsidR="00585C4D" w:rsidRPr="003814A8" w:rsidDel="003814A8" w:rsidRDefault="00585C4D" w:rsidP="003814A8">
      <w:pPr>
        <w:pStyle w:val="Heading3"/>
        <w:rPr>
          <w:del w:id="997" w:author="James Faas" w:date="2022-11-24T09:00:00Z"/>
        </w:rPr>
      </w:pPr>
      <w:del w:id="998" w:author="James Faas" w:date="2022-11-24T09:00:00Z">
        <w:r w:rsidRPr="003814A8" w:rsidDel="003814A8">
          <w:delText xml:space="preserve">Automatic flush bolts: type </w:delText>
        </w:r>
        <w:r w:rsidR="003A613E" w:rsidRPr="003814A8" w:rsidDel="003814A8">
          <w:rPr>
            <w:highlight w:val="yellow"/>
          </w:rPr>
          <w:delText>[_____]</w:delText>
        </w:r>
        <w:r w:rsidRPr="003814A8" w:rsidDel="003814A8">
          <w:rPr>
            <w:highlight w:val="yellow"/>
          </w:rPr>
          <w:delText>.</w:delText>
        </w:r>
      </w:del>
    </w:p>
    <w:p w14:paraId="439525B3" w14:textId="5016B5C1" w:rsidR="003A613E" w:rsidRPr="003814A8" w:rsidDel="003814A8" w:rsidRDefault="003A613E" w:rsidP="003814A8">
      <w:pPr>
        <w:pStyle w:val="Heading3"/>
        <w:rPr>
          <w:del w:id="999" w:author="James Faas" w:date="2022-11-24T09:00:00Z"/>
        </w:rPr>
      </w:pPr>
      <w:del w:id="1000" w:author="James Faas" w:date="2022-11-24T09:00:00Z">
        <w:r w:rsidRPr="003814A8" w:rsidDel="003814A8">
          <w:delText xml:space="preserve">Acceptable Model and </w:delText>
        </w:r>
      </w:del>
      <w:ins w:id="1001" w:author="Mabel Chow" w:date="2022-04-26T16:33:00Z">
        <w:del w:id="1002" w:author="James Faas" w:date="2022-11-24T09:00:00Z">
          <w:r w:rsidR="00711EF8" w:rsidRPr="003814A8" w:rsidDel="003814A8">
            <w:delText xml:space="preserve"> </w:delText>
          </w:r>
        </w:del>
      </w:ins>
      <w:del w:id="1003" w:author="James Faas" w:date="2022-11-24T09:00:00Z">
        <w:r w:rsidRPr="003814A8" w:rsidDel="003814A8">
          <w:delText>Manufacturer:</w:delText>
        </w:r>
      </w:del>
    </w:p>
    <w:p w14:paraId="4BD41E2A" w14:textId="08072BAF" w:rsidR="00F73E4E" w:rsidRPr="003814A8" w:rsidDel="003814A8" w:rsidRDefault="00F73E4E" w:rsidP="003814A8">
      <w:pPr>
        <w:pStyle w:val="Heading3"/>
        <w:rPr>
          <w:del w:id="1004" w:author="James Faas" w:date="2022-11-24T09:00:00Z"/>
          <w:rPrChange w:id="1005" w:author="James Faas" w:date="2022-11-24T09:01:00Z">
            <w:rPr>
              <w:del w:id="1006" w:author="James Faas" w:date="2022-11-24T09:00:00Z"/>
              <w:i/>
            </w:rPr>
          </w:rPrChange>
        </w:rPr>
      </w:pPr>
      <w:del w:id="1007" w:author="James Faas" w:date="2022-11-24T09:00:00Z">
        <w:r w:rsidRPr="003814A8" w:rsidDel="003814A8">
          <w:rPr>
            <w:rPrChange w:id="1008" w:author="James Faas" w:date="2022-11-24T09:01:00Z">
              <w:rPr>
                <w:i/>
              </w:rPr>
            </w:rPrChange>
          </w:rPr>
          <w:delText>[</w:delText>
        </w:r>
        <w:r w:rsidRPr="003814A8" w:rsidDel="003814A8">
          <w:rPr>
            <w:rPrChange w:id="1009" w:author="James Faas" w:date="2022-11-24T09:01:00Z">
              <w:rPr>
                <w:i/>
                <w:highlight w:val="yellow"/>
              </w:rPr>
            </w:rPrChange>
          </w:rPr>
          <w:delText>Consultant to provide 3 acceptable products</w:delText>
        </w:r>
      </w:del>
      <w:ins w:id="1010" w:author="Mabel Chow" w:date="2022-04-26T14:47:00Z">
        <w:del w:id="1011" w:author="James Faas" w:date="2022-11-24T09:00:00Z">
          <w:r w:rsidR="009C3D05" w:rsidRPr="003814A8" w:rsidDel="003814A8">
            <w:rPr>
              <w:rPrChange w:id="1012" w:author="James Faas" w:date="2022-11-24T09:01:00Z">
                <w:rPr>
                  <w:i/>
                </w:rPr>
              </w:rPrChange>
            </w:rPr>
            <w:delText>Hager Companies</w:delText>
          </w:r>
        </w:del>
      </w:ins>
      <w:del w:id="1013" w:author="James Faas" w:date="2022-11-24T09:00:00Z">
        <w:r w:rsidR="004E38F9" w:rsidRPr="003814A8" w:rsidDel="003814A8">
          <w:rPr>
            <w:rPrChange w:id="1014" w:author="James Faas" w:date="2022-11-24T09:01:00Z">
              <w:rPr>
                <w:i/>
                <w:highlight w:val="yellow"/>
              </w:rPr>
            </w:rPrChange>
          </w:rPr>
          <w:delText>]</w:delText>
        </w:r>
      </w:del>
      <w:ins w:id="1015" w:author="Mabel Chow" w:date="2022-04-26T14:47:00Z">
        <w:del w:id="1016" w:author="James Faas" w:date="2022-11-24T09:00:00Z">
          <w:r w:rsidR="009C3D05" w:rsidRPr="003814A8" w:rsidDel="003814A8">
            <w:rPr>
              <w:rPrChange w:id="1017" w:author="James Faas" w:date="2022-11-24T09:01:00Z">
                <w:rPr>
                  <w:i/>
                </w:rPr>
              </w:rPrChange>
            </w:rPr>
            <w:delText>.</w:delText>
          </w:r>
        </w:del>
      </w:ins>
    </w:p>
    <w:p w14:paraId="23961ECE" w14:textId="30A3115E" w:rsidR="00CF5336" w:rsidRPr="003814A8" w:rsidDel="003814A8" w:rsidRDefault="00393B95" w:rsidP="003814A8">
      <w:pPr>
        <w:pStyle w:val="Heading3"/>
        <w:rPr>
          <w:del w:id="1018" w:author="James Faas" w:date="2022-11-24T09:00:00Z"/>
        </w:rPr>
      </w:pPr>
      <w:ins w:id="1019" w:author="Radulovic, Nicole" w:date="2022-11-03T14:46:00Z">
        <w:del w:id="1020" w:author="James Faas" w:date="2022-11-24T09:00:00Z">
          <w:r w:rsidRPr="003814A8" w:rsidDel="003814A8">
            <w:delText>Or</w:delText>
          </w:r>
        </w:del>
      </w:ins>
      <w:del w:id="1021" w:author="James Faas" w:date="2022-11-24T09:00:00Z">
        <w:r w:rsidR="00F73E4E" w:rsidRPr="003814A8" w:rsidDel="003814A8">
          <w:delText>Approved Equivalent</w:delText>
        </w:r>
      </w:del>
    </w:p>
    <w:p w14:paraId="51288DBE" w14:textId="77777777" w:rsidR="00585C4D" w:rsidRPr="003814A8" w:rsidDel="009C3D05" w:rsidRDefault="00585C4D" w:rsidP="003814A8">
      <w:pPr>
        <w:pStyle w:val="Heading3"/>
        <w:rPr>
          <w:del w:id="1022" w:author="Mabel Chow" w:date="2022-04-26T14:45:00Z"/>
        </w:rPr>
      </w:pPr>
      <w:del w:id="1023" w:author="Mabel Chow" w:date="2022-04-26T14:45:00Z">
        <w:r w:rsidRPr="003814A8" w:rsidDel="009C3D05">
          <w:delText xml:space="preserve">Door bottom seal: </w:delText>
        </w:r>
        <w:r w:rsidR="003A613E" w:rsidRPr="003814A8" w:rsidDel="009C3D05">
          <w:rPr>
            <w:highlight w:val="yellow"/>
          </w:rPr>
          <w:delText>[</w:delText>
        </w:r>
        <w:r w:rsidRPr="003814A8" w:rsidDel="009C3D05">
          <w:rPr>
            <w:highlight w:val="yellow"/>
          </w:rPr>
          <w:delText>heavy duty</w:delText>
        </w:r>
        <w:r w:rsidR="003A613E" w:rsidRPr="003814A8" w:rsidDel="009C3D05">
          <w:rPr>
            <w:highlight w:val="yellow"/>
          </w:rPr>
          <w:delText>]</w:delText>
        </w:r>
        <w:r w:rsidRPr="003814A8" w:rsidDel="009C3D05">
          <w:delText xml:space="preserve">, door seal of extruded aluminum frame and </w:delText>
        </w:r>
        <w:r w:rsidR="003A613E" w:rsidRPr="003814A8" w:rsidDel="009C3D05">
          <w:rPr>
            <w:highlight w:val="yellow"/>
          </w:rPr>
          <w:delText>[</w:delText>
        </w:r>
        <w:r w:rsidRPr="003814A8" w:rsidDel="009C3D05">
          <w:rPr>
            <w:highlight w:val="yellow"/>
          </w:rPr>
          <w:delText>solid</w:delText>
        </w:r>
        <w:r w:rsidR="003A613E" w:rsidRPr="003814A8" w:rsidDel="009C3D05">
          <w:rPr>
            <w:highlight w:val="yellow"/>
          </w:rPr>
          <w:delText>]</w:delText>
        </w:r>
        <w:r w:rsidRPr="003814A8" w:rsidDel="009C3D05">
          <w:rPr>
            <w:highlight w:val="yellow"/>
          </w:rPr>
          <w:delText xml:space="preserve"> </w:delText>
        </w:r>
        <w:r w:rsidR="003A613E" w:rsidRPr="003814A8" w:rsidDel="009C3D05">
          <w:rPr>
            <w:highlight w:val="yellow"/>
          </w:rPr>
          <w:delText>[</w:delText>
        </w:r>
        <w:r w:rsidRPr="003814A8" w:rsidDel="009C3D05">
          <w:rPr>
            <w:highlight w:val="yellow"/>
          </w:rPr>
          <w:delText>hollow</w:delText>
        </w:r>
        <w:r w:rsidR="003A613E" w:rsidRPr="003814A8" w:rsidDel="009C3D05">
          <w:rPr>
            <w:highlight w:val="yellow"/>
          </w:rPr>
          <w:delText>]</w:delText>
        </w:r>
        <w:r w:rsidRPr="003814A8" w:rsidDel="009C3D05">
          <w:delText xml:space="preserve"> closed cell neoprene weather </w:delText>
        </w:r>
        <w:r w:rsidR="003A613E" w:rsidRPr="003814A8" w:rsidDel="009C3D05">
          <w:rPr>
            <w:highlight w:val="yellow"/>
          </w:rPr>
          <w:delText>[_____]</w:delText>
        </w:r>
        <w:r w:rsidR="003A613E" w:rsidRPr="003814A8" w:rsidDel="009C3D05">
          <w:delText xml:space="preserve"> </w:delText>
        </w:r>
        <w:r w:rsidRPr="003814A8" w:rsidDel="009C3D05">
          <w:delText xml:space="preserve">seal, </w:delText>
        </w:r>
        <w:r w:rsidR="003A613E" w:rsidRPr="003814A8" w:rsidDel="009C3D05">
          <w:rPr>
            <w:highlight w:val="yellow"/>
          </w:rPr>
          <w:delText>[</w:delText>
        </w:r>
        <w:r w:rsidRPr="003814A8" w:rsidDel="009C3D05">
          <w:rPr>
            <w:highlight w:val="yellow"/>
          </w:rPr>
          <w:delText>recessed in door bottom</w:delText>
        </w:r>
        <w:r w:rsidR="003A613E" w:rsidRPr="003814A8" w:rsidDel="009C3D05">
          <w:rPr>
            <w:highlight w:val="yellow"/>
          </w:rPr>
          <w:delText>]</w:delText>
        </w:r>
        <w:r w:rsidRPr="003814A8" w:rsidDel="009C3D05">
          <w:rPr>
            <w:highlight w:val="yellow"/>
          </w:rPr>
          <w:delText xml:space="preserve"> </w:delText>
        </w:r>
        <w:r w:rsidR="003A613E" w:rsidRPr="003814A8" w:rsidDel="009C3D05">
          <w:rPr>
            <w:highlight w:val="yellow"/>
          </w:rPr>
          <w:delText>[</w:delText>
        </w:r>
        <w:r w:rsidRPr="003814A8" w:rsidDel="009C3D05">
          <w:rPr>
            <w:highlight w:val="yellow"/>
          </w:rPr>
          <w:delText>surface mounted</w:delText>
        </w:r>
        <w:r w:rsidR="003A613E" w:rsidRPr="003814A8" w:rsidDel="009C3D05">
          <w:rPr>
            <w:highlight w:val="yellow"/>
          </w:rPr>
          <w:delText>]</w:delText>
        </w:r>
        <w:r w:rsidRPr="003814A8" w:rsidDel="009C3D05">
          <w:delText xml:space="preserve"> with </w:delText>
        </w:r>
        <w:r w:rsidR="003A613E" w:rsidRPr="003814A8" w:rsidDel="009C3D05">
          <w:rPr>
            <w:highlight w:val="yellow"/>
          </w:rPr>
          <w:delText>[</w:delText>
        </w:r>
        <w:r w:rsidRPr="003814A8" w:rsidDel="009C3D05">
          <w:rPr>
            <w:highlight w:val="yellow"/>
          </w:rPr>
          <w:delText>drip cap</w:delText>
        </w:r>
        <w:r w:rsidR="003A613E" w:rsidRPr="003814A8" w:rsidDel="009C3D05">
          <w:rPr>
            <w:highlight w:val="yellow"/>
          </w:rPr>
          <w:delText>]</w:delText>
        </w:r>
        <w:r w:rsidRPr="003814A8" w:rsidDel="009C3D05">
          <w:rPr>
            <w:highlight w:val="yellow"/>
          </w:rPr>
          <w:delText xml:space="preserve"> </w:delText>
        </w:r>
        <w:r w:rsidR="003A613E" w:rsidRPr="003814A8" w:rsidDel="009C3D05">
          <w:rPr>
            <w:highlight w:val="yellow"/>
          </w:rPr>
          <w:delText>[</w:delText>
        </w:r>
        <w:r w:rsidRPr="003814A8" w:rsidDel="009C3D05">
          <w:rPr>
            <w:highlight w:val="yellow"/>
          </w:rPr>
          <w:delText>recessed in door face</w:delText>
        </w:r>
        <w:r w:rsidR="003A613E" w:rsidRPr="003814A8" w:rsidDel="009C3D05">
          <w:rPr>
            <w:highlight w:val="yellow"/>
          </w:rPr>
          <w:delText>]</w:delText>
        </w:r>
        <w:r w:rsidRPr="003814A8" w:rsidDel="009C3D05">
          <w:delText xml:space="preserve">, closed ends, </w:delText>
        </w:r>
        <w:r w:rsidR="003A613E" w:rsidRPr="003814A8" w:rsidDel="009C3D05">
          <w:rPr>
            <w:highlight w:val="yellow"/>
          </w:rPr>
          <w:delText>[</w:delText>
        </w:r>
        <w:r w:rsidRPr="003814A8" w:rsidDel="009C3D05">
          <w:rPr>
            <w:highlight w:val="yellow"/>
          </w:rPr>
          <w:delText>adjustable</w:delText>
        </w:r>
        <w:r w:rsidR="003A613E" w:rsidRPr="003814A8" w:rsidDel="009C3D05">
          <w:rPr>
            <w:highlight w:val="yellow"/>
          </w:rPr>
          <w:delText>]</w:delText>
        </w:r>
        <w:r w:rsidRPr="003814A8" w:rsidDel="009C3D05">
          <w:rPr>
            <w:highlight w:val="yellow"/>
          </w:rPr>
          <w:delText xml:space="preserve"> </w:delText>
        </w:r>
        <w:r w:rsidR="003A613E" w:rsidRPr="003814A8" w:rsidDel="009C3D05">
          <w:rPr>
            <w:highlight w:val="yellow"/>
          </w:rPr>
          <w:delText>[</w:delText>
        </w:r>
        <w:r w:rsidRPr="003814A8" w:rsidDel="009C3D05">
          <w:rPr>
            <w:highlight w:val="yellow"/>
          </w:rPr>
          <w:delText>automatic retract mechanism</w:delText>
        </w:r>
        <w:r w:rsidR="003A613E" w:rsidRPr="003814A8" w:rsidDel="009C3D05">
          <w:rPr>
            <w:highlight w:val="yellow"/>
          </w:rPr>
          <w:delText>]</w:delText>
        </w:r>
        <w:r w:rsidRPr="003814A8" w:rsidDel="009C3D05">
          <w:delText xml:space="preserve"> when door is open</w:delText>
        </w:r>
        <w:r w:rsidRPr="003814A8" w:rsidDel="009C3D05">
          <w:rPr>
            <w:highlight w:val="yellow"/>
          </w:rPr>
          <w:delText xml:space="preserve">, </w:delText>
        </w:r>
        <w:r w:rsidR="003A613E" w:rsidRPr="003814A8" w:rsidDel="009C3D05">
          <w:rPr>
            <w:highlight w:val="yellow"/>
          </w:rPr>
          <w:delText>[</w:delText>
        </w:r>
        <w:r w:rsidRPr="003814A8" w:rsidDel="009C3D05">
          <w:rPr>
            <w:highlight w:val="yellow"/>
          </w:rPr>
          <w:delText>clear anodized finish</w:delText>
        </w:r>
        <w:r w:rsidR="003A613E" w:rsidRPr="003814A8" w:rsidDel="009C3D05">
          <w:rPr>
            <w:highlight w:val="yellow"/>
          </w:rPr>
          <w:delText>]</w:delText>
        </w:r>
        <w:r w:rsidRPr="003814A8" w:rsidDel="009C3D05">
          <w:delText>.</w:delText>
        </w:r>
      </w:del>
    </w:p>
    <w:p w14:paraId="1BD281C0" w14:textId="77777777" w:rsidR="003A613E" w:rsidRPr="003814A8" w:rsidDel="009C3D05" w:rsidRDefault="003A613E" w:rsidP="003814A8">
      <w:pPr>
        <w:pStyle w:val="Heading3"/>
        <w:rPr>
          <w:del w:id="1024" w:author="Mabel Chow" w:date="2022-04-26T14:45:00Z"/>
        </w:rPr>
      </w:pPr>
      <w:del w:id="1025" w:author="Mabel Chow" w:date="2022-04-26T14:45:00Z">
        <w:r w:rsidRPr="003814A8" w:rsidDel="009C3D05">
          <w:delText>Acceptable Model and Manufacturer:</w:delText>
        </w:r>
      </w:del>
    </w:p>
    <w:p w14:paraId="75C8606A" w14:textId="77777777" w:rsidR="004E38F9" w:rsidRPr="003814A8" w:rsidDel="009C3D05" w:rsidRDefault="005D3AF0" w:rsidP="003814A8">
      <w:pPr>
        <w:pStyle w:val="Heading3"/>
        <w:rPr>
          <w:del w:id="1026" w:author="Mabel Chow" w:date="2022-04-26T14:45:00Z"/>
          <w:i/>
          <w:highlight w:val="yellow"/>
        </w:rPr>
      </w:pPr>
      <w:del w:id="1027" w:author="Mabel Chow" w:date="2022-04-26T14:45:00Z">
        <w:r w:rsidRPr="003814A8" w:rsidDel="009C3D05">
          <w:rPr>
            <w:i/>
            <w:highlight w:val="yellow"/>
          </w:rPr>
          <w:delText>[</w:delText>
        </w:r>
        <w:r w:rsidR="004E38F9" w:rsidRPr="003814A8" w:rsidDel="009C3D05">
          <w:rPr>
            <w:i/>
            <w:highlight w:val="yellow"/>
          </w:rPr>
          <w:delText>Consultant to provide 3 acceptable products]</w:delText>
        </w:r>
      </w:del>
    </w:p>
    <w:p w14:paraId="2327AF28" w14:textId="77777777" w:rsidR="00CF5336" w:rsidRPr="003814A8" w:rsidDel="009C3D05" w:rsidRDefault="004E38F9" w:rsidP="003814A8">
      <w:pPr>
        <w:pStyle w:val="Heading3"/>
        <w:rPr>
          <w:del w:id="1028" w:author="Mabel Chow" w:date="2022-04-26T14:45:00Z"/>
        </w:rPr>
      </w:pPr>
      <w:del w:id="1029" w:author="Mabel Chow" w:date="2022-04-26T14:45:00Z">
        <w:r w:rsidRPr="003814A8" w:rsidDel="009C3D05">
          <w:delText>Approved Equivalent.</w:delText>
        </w:r>
      </w:del>
    </w:p>
    <w:p w14:paraId="7ADCD63D" w14:textId="77777777" w:rsidR="003814A8" w:rsidRPr="003814A8" w:rsidRDefault="003A613E" w:rsidP="003814A8">
      <w:pPr>
        <w:pStyle w:val="Heading3"/>
        <w:numPr>
          <w:ilvl w:val="2"/>
          <w:numId w:val="15"/>
        </w:numPr>
        <w:tabs>
          <w:tab w:val="clear" w:pos="1440"/>
          <w:tab w:val="left" w:pos="1418"/>
        </w:tabs>
        <w:ind w:left="1418" w:hanging="709"/>
        <w:rPr>
          <w:ins w:id="1030" w:author="James Faas" w:date="2022-11-24T09:01:00Z"/>
        </w:rPr>
      </w:pPr>
      <w:r w:rsidRPr="003814A8">
        <w:t>T</w:t>
      </w:r>
      <w:r w:rsidR="00585C4D" w:rsidRPr="003814A8">
        <w:t xml:space="preserve">hresholds: </w:t>
      </w:r>
      <w:del w:id="1031" w:author="Mabel Chow" w:date="2022-04-26T14:43:00Z">
        <w:r w:rsidRPr="003814A8" w:rsidDel="002829B8">
          <w:rPr>
            <w:highlight w:val="yellow"/>
          </w:rPr>
          <w:delText>[_____]</w:delText>
        </w:r>
      </w:del>
      <w:ins w:id="1032" w:author="James Faas" w:date="2022-11-24T09:01:00Z">
        <w:r w:rsidR="003814A8" w:rsidRPr="003814A8">
          <w:t>Width to suit door frame x full width of door opening, extruded aluminum, mill finish, with thermal break of rigid PVC.</w:t>
        </w:r>
      </w:ins>
    </w:p>
    <w:p w14:paraId="0513EDAE" w14:textId="77777777" w:rsidR="003814A8" w:rsidRPr="003814A8" w:rsidRDefault="003814A8" w:rsidP="003814A8">
      <w:pPr>
        <w:pStyle w:val="Heading4"/>
        <w:numPr>
          <w:ilvl w:val="3"/>
          <w:numId w:val="15"/>
        </w:numPr>
        <w:tabs>
          <w:tab w:val="left" w:pos="2127"/>
        </w:tabs>
        <w:ind w:left="2127" w:hanging="709"/>
        <w:rPr>
          <w:ins w:id="1033" w:author="James Faas" w:date="2022-11-24T09:01:00Z"/>
        </w:rPr>
      </w:pPr>
      <w:ins w:id="1034" w:author="James Faas" w:date="2022-11-24T09:01:00Z">
        <w:r w:rsidRPr="003814A8">
          <w:t>Acceptable Model and Manufacturer:</w:t>
        </w:r>
      </w:ins>
    </w:p>
    <w:p w14:paraId="6891E814" w14:textId="77777777" w:rsidR="003814A8" w:rsidRPr="003814A8" w:rsidRDefault="003814A8" w:rsidP="003814A8">
      <w:pPr>
        <w:pStyle w:val="Heading5"/>
        <w:numPr>
          <w:ilvl w:val="4"/>
          <w:numId w:val="15"/>
        </w:numPr>
        <w:tabs>
          <w:tab w:val="clear" w:pos="2340"/>
          <w:tab w:val="num" w:pos="2880"/>
        </w:tabs>
        <w:ind w:left="2880"/>
        <w:rPr>
          <w:ins w:id="1035" w:author="James Faas" w:date="2022-11-24T09:01:00Z"/>
          <w:iCs/>
        </w:rPr>
      </w:pPr>
      <w:proofErr w:type="spellStart"/>
      <w:ins w:id="1036" w:author="James Faas" w:date="2022-11-24T09:01:00Z">
        <w:r w:rsidRPr="003814A8">
          <w:rPr>
            <w:iCs/>
          </w:rPr>
          <w:lastRenderedPageBreak/>
          <w:t>Pemko</w:t>
        </w:r>
        <w:proofErr w:type="spellEnd"/>
      </w:ins>
    </w:p>
    <w:p w14:paraId="40812620" w14:textId="77777777" w:rsidR="003814A8" w:rsidRPr="003814A8" w:rsidRDefault="003814A8" w:rsidP="003814A8">
      <w:pPr>
        <w:pStyle w:val="Heading5"/>
        <w:numPr>
          <w:ilvl w:val="4"/>
          <w:numId w:val="15"/>
        </w:numPr>
        <w:tabs>
          <w:tab w:val="clear" w:pos="2340"/>
          <w:tab w:val="num" w:pos="2880"/>
        </w:tabs>
        <w:ind w:left="2880"/>
        <w:rPr>
          <w:ins w:id="1037" w:author="James Faas" w:date="2022-11-24T09:01:00Z"/>
          <w:iCs/>
        </w:rPr>
      </w:pPr>
      <w:proofErr w:type="spellStart"/>
      <w:ins w:id="1038" w:author="James Faas" w:date="2022-11-24T09:01:00Z">
        <w:r w:rsidRPr="003814A8">
          <w:rPr>
            <w:iCs/>
          </w:rPr>
          <w:t>K.</w:t>
        </w:r>
        <w:proofErr w:type="gramStart"/>
        <w:r w:rsidRPr="003814A8">
          <w:rPr>
            <w:iCs/>
          </w:rPr>
          <w:t>N.Crowder</w:t>
        </w:r>
        <w:proofErr w:type="spellEnd"/>
        <w:proofErr w:type="gramEnd"/>
      </w:ins>
    </w:p>
    <w:p w14:paraId="35A071D1" w14:textId="77777777" w:rsidR="003814A8" w:rsidRPr="003814A8" w:rsidRDefault="003814A8" w:rsidP="003814A8">
      <w:pPr>
        <w:pStyle w:val="Heading5"/>
        <w:numPr>
          <w:ilvl w:val="4"/>
          <w:numId w:val="15"/>
        </w:numPr>
        <w:tabs>
          <w:tab w:val="clear" w:pos="2340"/>
          <w:tab w:val="num" w:pos="2880"/>
        </w:tabs>
        <w:ind w:left="2880"/>
        <w:rPr>
          <w:ins w:id="1039" w:author="James Faas" w:date="2022-11-24T09:01:00Z"/>
          <w:iCs/>
        </w:rPr>
      </w:pPr>
      <w:proofErr w:type="spellStart"/>
      <w:ins w:id="1040" w:author="James Faas" w:date="2022-11-24T09:01:00Z">
        <w:r w:rsidRPr="003814A8">
          <w:rPr>
            <w:iCs/>
          </w:rPr>
          <w:t>Draftseal</w:t>
        </w:r>
        <w:proofErr w:type="spellEnd"/>
      </w:ins>
    </w:p>
    <w:p w14:paraId="673B30BF" w14:textId="77777777" w:rsidR="003814A8" w:rsidRPr="003814A8" w:rsidRDefault="003814A8" w:rsidP="003814A8">
      <w:pPr>
        <w:pStyle w:val="Heading5"/>
        <w:numPr>
          <w:ilvl w:val="4"/>
          <w:numId w:val="15"/>
        </w:numPr>
        <w:tabs>
          <w:tab w:val="clear" w:pos="2340"/>
          <w:tab w:val="left" w:pos="2835"/>
          <w:tab w:val="num" w:pos="2880"/>
        </w:tabs>
        <w:ind w:left="2835" w:hanging="708"/>
        <w:rPr>
          <w:ins w:id="1041" w:author="James Faas" w:date="2022-11-24T09:01:00Z"/>
        </w:rPr>
      </w:pPr>
      <w:ins w:id="1042" w:author="James Faas" w:date="2022-11-24T09:01:00Z">
        <w:r w:rsidRPr="003814A8" w:rsidDel="00FE3066">
          <w:rPr>
            <w:i/>
          </w:rPr>
          <w:t xml:space="preserve"> </w:t>
        </w:r>
        <w:r w:rsidRPr="003814A8">
          <w:t>or Equivalent.</w:t>
        </w:r>
      </w:ins>
    </w:p>
    <w:p w14:paraId="447753B1" w14:textId="64C9F6B6" w:rsidR="00585C4D" w:rsidRPr="002D648E" w:rsidDel="003814A8" w:rsidRDefault="002829B8" w:rsidP="003814A8">
      <w:pPr>
        <w:pStyle w:val="Heading3"/>
        <w:rPr>
          <w:del w:id="1043" w:author="James Faas" w:date="2022-11-24T09:01:00Z"/>
          <w:color w:val="FF0000"/>
          <w:rPrChange w:id="1044" w:author="James Faas" w:date="2022-11-24T08:39:00Z">
            <w:rPr>
              <w:del w:id="1045" w:author="James Faas" w:date="2022-11-24T09:01:00Z"/>
            </w:rPr>
          </w:rPrChange>
        </w:rPr>
      </w:pPr>
      <w:ins w:id="1046" w:author="Mabel Chow" w:date="2022-04-26T14:43:00Z">
        <w:del w:id="1047" w:author="James Faas" w:date="2022-11-24T09:01:00Z">
          <w:r w:rsidRPr="002D648E" w:rsidDel="003814A8">
            <w:rPr>
              <w:color w:val="FF0000"/>
              <w:rPrChange w:id="1048" w:author="James Faas" w:date="2022-11-24T08:39:00Z">
                <w:rPr/>
              </w:rPrChange>
            </w:rPr>
            <w:delText>100</w:delText>
          </w:r>
        </w:del>
      </w:ins>
      <w:del w:id="1049" w:author="James Faas" w:date="2022-11-24T09:01:00Z">
        <w:r w:rsidR="00585C4D" w:rsidRPr="002D648E" w:rsidDel="003814A8">
          <w:rPr>
            <w:color w:val="FF0000"/>
            <w:rPrChange w:id="1050" w:author="James Faas" w:date="2022-11-24T08:39:00Z">
              <w:rPr/>
            </w:rPrChange>
          </w:rPr>
          <w:delText xml:space="preserve"> mm wide x full width of door opening</w:delText>
        </w:r>
        <w:r w:rsidR="00585C4D" w:rsidRPr="002D648E" w:rsidDel="003814A8">
          <w:rPr>
            <w:color w:val="FF0000"/>
            <w:rPrChange w:id="1051" w:author="James Faas" w:date="2022-11-24T08:39:00Z">
              <w:rPr>
                <w:highlight w:val="yellow"/>
              </w:rPr>
            </w:rPrChange>
          </w:rPr>
          <w:delText xml:space="preserve">, </w:delText>
        </w:r>
        <w:r w:rsidR="003A613E" w:rsidRPr="002D648E" w:rsidDel="003814A8">
          <w:rPr>
            <w:color w:val="FF0000"/>
            <w:rPrChange w:id="1052" w:author="James Faas" w:date="2022-11-24T08:39:00Z">
              <w:rPr>
                <w:highlight w:val="yellow"/>
              </w:rPr>
            </w:rPrChange>
          </w:rPr>
          <w:delText>[</w:delText>
        </w:r>
        <w:r w:rsidR="00585C4D" w:rsidRPr="002D648E" w:rsidDel="003814A8">
          <w:rPr>
            <w:color w:val="FF0000"/>
            <w:rPrChange w:id="1053" w:author="James Faas" w:date="2022-11-24T08:39:00Z">
              <w:rPr>
                <w:highlight w:val="yellow"/>
              </w:rPr>
            </w:rPrChange>
          </w:rPr>
          <w:delText>extruded aluminum</w:delText>
        </w:r>
        <w:r w:rsidR="003A613E" w:rsidRPr="002D648E" w:rsidDel="003814A8">
          <w:rPr>
            <w:color w:val="FF0000"/>
            <w:rPrChange w:id="1054" w:author="James Faas" w:date="2022-11-24T08:39:00Z">
              <w:rPr>
                <w:highlight w:val="yellow"/>
              </w:rPr>
            </w:rPrChange>
          </w:rPr>
          <w:delText>]</w:delText>
        </w:r>
        <w:r w:rsidR="00585C4D" w:rsidRPr="002D648E" w:rsidDel="003814A8">
          <w:rPr>
            <w:color w:val="FF0000"/>
            <w:rPrChange w:id="1055" w:author="James Faas" w:date="2022-11-24T08:39:00Z">
              <w:rPr>
                <w:highlight w:val="yellow"/>
              </w:rPr>
            </w:rPrChange>
          </w:rPr>
          <w:delText xml:space="preserve"> </w:delText>
        </w:r>
        <w:r w:rsidR="003A613E" w:rsidRPr="002D648E" w:rsidDel="003814A8">
          <w:rPr>
            <w:color w:val="FF0000"/>
            <w:rPrChange w:id="1056" w:author="James Faas" w:date="2022-11-24T08:39:00Z">
              <w:rPr>
                <w:highlight w:val="yellow"/>
              </w:rPr>
            </w:rPrChange>
          </w:rPr>
          <w:delText>[</w:delText>
        </w:r>
        <w:r w:rsidR="00585C4D" w:rsidRPr="002D648E" w:rsidDel="003814A8">
          <w:rPr>
            <w:color w:val="FF0000"/>
            <w:rPrChange w:id="1057" w:author="James Faas" w:date="2022-11-24T08:39:00Z">
              <w:rPr>
                <w:highlight w:val="yellow"/>
              </w:rPr>
            </w:rPrChange>
          </w:rPr>
          <w:delText>bronze</w:delText>
        </w:r>
        <w:r w:rsidR="003A613E" w:rsidRPr="002D648E" w:rsidDel="003814A8">
          <w:rPr>
            <w:color w:val="FF0000"/>
            <w:rPrChange w:id="1058" w:author="James Faas" w:date="2022-11-24T08:39:00Z">
              <w:rPr>
                <w:highlight w:val="yellow"/>
              </w:rPr>
            </w:rPrChange>
          </w:rPr>
          <w:delText>]</w:delText>
        </w:r>
        <w:r w:rsidR="00585C4D" w:rsidRPr="002D648E" w:rsidDel="003814A8">
          <w:rPr>
            <w:color w:val="FF0000"/>
            <w:rPrChange w:id="1059" w:author="James Faas" w:date="2022-11-24T08:39:00Z">
              <w:rPr>
                <w:highlight w:val="yellow"/>
              </w:rPr>
            </w:rPrChange>
          </w:rPr>
          <w:delText xml:space="preserve"> </w:delText>
        </w:r>
        <w:r w:rsidR="003A613E" w:rsidRPr="002D648E" w:rsidDel="003814A8">
          <w:rPr>
            <w:color w:val="FF0000"/>
            <w:rPrChange w:id="1060" w:author="James Faas" w:date="2022-11-24T08:39:00Z">
              <w:rPr>
                <w:highlight w:val="yellow"/>
              </w:rPr>
            </w:rPrChange>
          </w:rPr>
          <w:delText>[</w:delText>
        </w:r>
        <w:r w:rsidR="00585C4D" w:rsidRPr="002D648E" w:rsidDel="003814A8">
          <w:rPr>
            <w:color w:val="FF0000"/>
            <w:rPrChange w:id="1061" w:author="James Faas" w:date="2022-11-24T08:39:00Z">
              <w:rPr>
                <w:highlight w:val="yellow"/>
              </w:rPr>
            </w:rPrChange>
          </w:rPr>
          <w:delText>stainless stee</w:delText>
        </w:r>
        <w:r w:rsidR="00CA20A8" w:rsidRPr="002D648E" w:rsidDel="003814A8">
          <w:rPr>
            <w:color w:val="FF0000"/>
            <w:rPrChange w:id="1062" w:author="James Faas" w:date="2022-11-24T08:39:00Z">
              <w:rPr>
                <w:highlight w:val="yellow"/>
              </w:rPr>
            </w:rPrChange>
          </w:rPr>
          <w:delText>l</w:delText>
        </w:r>
        <w:r w:rsidR="003A613E" w:rsidRPr="002D648E" w:rsidDel="003814A8">
          <w:rPr>
            <w:color w:val="FF0000"/>
            <w:rPrChange w:id="1063" w:author="James Faas" w:date="2022-11-24T08:39:00Z">
              <w:rPr>
                <w:highlight w:val="yellow"/>
              </w:rPr>
            </w:rPrChange>
          </w:rPr>
          <w:delText>]</w:delText>
        </w:r>
        <w:r w:rsidR="00585C4D" w:rsidRPr="002D648E" w:rsidDel="003814A8">
          <w:rPr>
            <w:color w:val="FF0000"/>
            <w:rPrChange w:id="1064" w:author="James Faas" w:date="2022-11-24T08:39:00Z">
              <w:rPr/>
            </w:rPrChange>
          </w:rPr>
          <w:delText xml:space="preserve"> mill finish, </w:delText>
        </w:r>
        <w:r w:rsidR="003A613E" w:rsidRPr="002D648E" w:rsidDel="003814A8">
          <w:rPr>
            <w:color w:val="FF0000"/>
            <w:rPrChange w:id="1065" w:author="James Faas" w:date="2022-11-24T08:39:00Z">
              <w:rPr>
                <w:highlight w:val="yellow"/>
              </w:rPr>
            </w:rPrChange>
          </w:rPr>
          <w:delText>[</w:delText>
        </w:r>
        <w:r w:rsidR="00585C4D" w:rsidRPr="002D648E" w:rsidDel="003814A8">
          <w:rPr>
            <w:color w:val="FF0000"/>
            <w:rPrChange w:id="1066" w:author="James Faas" w:date="2022-11-24T08:39:00Z">
              <w:rPr>
                <w:highlight w:val="yellow"/>
              </w:rPr>
            </w:rPrChange>
          </w:rPr>
          <w:delText>plain</w:delText>
        </w:r>
        <w:r w:rsidR="003A613E" w:rsidRPr="002D648E" w:rsidDel="003814A8">
          <w:rPr>
            <w:color w:val="FF0000"/>
            <w:rPrChange w:id="1067" w:author="James Faas" w:date="2022-11-24T08:39:00Z">
              <w:rPr>
                <w:highlight w:val="yellow"/>
              </w:rPr>
            </w:rPrChange>
          </w:rPr>
          <w:delText>]</w:delText>
        </w:r>
        <w:r w:rsidR="00585C4D" w:rsidRPr="002D648E" w:rsidDel="003814A8">
          <w:rPr>
            <w:color w:val="FF0000"/>
            <w:rPrChange w:id="1068" w:author="James Faas" w:date="2022-11-24T08:39:00Z">
              <w:rPr>
                <w:highlight w:val="yellow"/>
              </w:rPr>
            </w:rPrChange>
          </w:rPr>
          <w:delText xml:space="preserve"> </w:delText>
        </w:r>
        <w:r w:rsidR="003A613E" w:rsidRPr="002D648E" w:rsidDel="003814A8">
          <w:rPr>
            <w:color w:val="FF0000"/>
            <w:rPrChange w:id="1069" w:author="James Faas" w:date="2022-11-24T08:39:00Z">
              <w:rPr>
                <w:highlight w:val="yellow"/>
              </w:rPr>
            </w:rPrChange>
          </w:rPr>
          <w:delText>[</w:delText>
        </w:r>
      </w:del>
      <w:ins w:id="1070" w:author="Mabel Chow" w:date="2022-04-26T14:43:00Z">
        <w:del w:id="1071" w:author="James Faas" w:date="2022-11-24T09:01:00Z">
          <w:r w:rsidRPr="002D648E" w:rsidDel="003814A8">
            <w:rPr>
              <w:color w:val="FF0000"/>
              <w:rPrChange w:id="1072" w:author="James Faas" w:date="2022-11-24T08:39:00Z">
                <w:rPr>
                  <w:highlight w:val="yellow"/>
                </w:rPr>
              </w:rPrChange>
            </w:rPr>
            <w:delText xml:space="preserve"> </w:delText>
          </w:r>
        </w:del>
      </w:ins>
      <w:del w:id="1073" w:author="James Faas" w:date="2022-11-24T09:01:00Z">
        <w:r w:rsidR="00585C4D" w:rsidRPr="002D648E" w:rsidDel="003814A8">
          <w:rPr>
            <w:color w:val="FF0000"/>
            <w:rPrChange w:id="1074" w:author="James Faas" w:date="2022-11-24T08:39:00Z">
              <w:rPr>
                <w:highlight w:val="yellow"/>
              </w:rPr>
            </w:rPrChange>
          </w:rPr>
          <w:delText>serrated</w:delText>
        </w:r>
        <w:r w:rsidR="003A613E" w:rsidRPr="002D648E" w:rsidDel="003814A8">
          <w:rPr>
            <w:color w:val="FF0000"/>
            <w:rPrChange w:id="1075" w:author="James Faas" w:date="2022-11-24T08:39:00Z">
              <w:rPr>
                <w:highlight w:val="yellow"/>
              </w:rPr>
            </w:rPrChange>
          </w:rPr>
          <w:delText>]</w:delText>
        </w:r>
        <w:r w:rsidR="00585C4D" w:rsidRPr="002D648E" w:rsidDel="003814A8">
          <w:rPr>
            <w:color w:val="FF0000"/>
            <w:rPrChange w:id="1076" w:author="James Faas" w:date="2022-11-24T08:39:00Z">
              <w:rPr/>
            </w:rPrChange>
          </w:rPr>
          <w:delText xml:space="preserve"> surface,</w:delText>
        </w:r>
      </w:del>
      <w:ins w:id="1077" w:author="Mabel Chow" w:date="2022-04-26T14:44:00Z">
        <w:del w:id="1078" w:author="James Faas" w:date="2022-11-24T09:01:00Z">
          <w:r w:rsidR="00A01A1B" w:rsidRPr="002D648E" w:rsidDel="003814A8">
            <w:rPr>
              <w:color w:val="FF0000"/>
              <w:rPrChange w:id="1079" w:author="James Faas" w:date="2022-11-24T08:39:00Z">
                <w:rPr/>
              </w:rPrChange>
            </w:rPr>
            <w:delText xml:space="preserve"> height to meet the barrier-free requirements of OBC.</w:delText>
          </w:r>
        </w:del>
      </w:ins>
      <w:del w:id="1080" w:author="James Faas" w:date="2022-11-24T09:01:00Z">
        <w:r w:rsidR="003A613E" w:rsidRPr="002D648E" w:rsidDel="003814A8">
          <w:rPr>
            <w:color w:val="FF0000"/>
            <w:rPrChange w:id="1081" w:author="James Faas" w:date="2022-11-24T08:39:00Z">
              <w:rPr/>
            </w:rPrChange>
          </w:rPr>
          <w:delText xml:space="preserve"> </w:delText>
        </w:r>
        <w:r w:rsidR="00F0315B" w:rsidRPr="002D648E" w:rsidDel="003814A8">
          <w:rPr>
            <w:color w:val="FF0000"/>
            <w:rPrChange w:id="1082" w:author="James Faas" w:date="2022-11-24T08:39:00Z">
              <w:rPr>
                <w:highlight w:val="yellow"/>
              </w:rPr>
            </w:rPrChange>
          </w:rPr>
          <w:delText>[</w:delText>
        </w:r>
        <w:r w:rsidR="00585C4D" w:rsidRPr="002D648E" w:rsidDel="003814A8">
          <w:rPr>
            <w:color w:val="FF0000"/>
            <w:rPrChange w:id="1083" w:author="James Faas" w:date="2022-11-24T08:39:00Z">
              <w:rPr>
                <w:highlight w:val="yellow"/>
              </w:rPr>
            </w:rPrChange>
          </w:rPr>
          <w:delText>with thermal break of rigid PVC</w:delText>
        </w:r>
        <w:r w:rsidR="003A613E" w:rsidRPr="002D648E" w:rsidDel="003814A8">
          <w:rPr>
            <w:color w:val="FF0000"/>
            <w:rPrChange w:id="1084" w:author="James Faas" w:date="2022-11-24T08:39:00Z">
              <w:rPr>
                <w:highlight w:val="yellow"/>
              </w:rPr>
            </w:rPrChange>
          </w:rPr>
          <w:delText>]</w:delText>
        </w:r>
        <w:r w:rsidR="00585C4D" w:rsidRPr="002D648E" w:rsidDel="003814A8">
          <w:rPr>
            <w:color w:val="FF0000"/>
            <w:rPrChange w:id="1085" w:author="James Faas" w:date="2022-11-24T08:39:00Z">
              <w:rPr>
                <w:highlight w:val="yellow"/>
              </w:rPr>
            </w:rPrChange>
          </w:rPr>
          <w:delText>,</w:delText>
        </w:r>
        <w:r w:rsidR="00585C4D" w:rsidRPr="002D648E" w:rsidDel="003814A8">
          <w:rPr>
            <w:color w:val="FF0000"/>
            <w:rPrChange w:id="1086" w:author="James Faas" w:date="2022-11-24T08:39:00Z">
              <w:rPr/>
            </w:rPrChange>
          </w:rPr>
          <w:delText xml:space="preserve"> with </w:delText>
        </w:r>
        <w:r w:rsidR="003A613E" w:rsidRPr="002D648E" w:rsidDel="003814A8">
          <w:rPr>
            <w:color w:val="FF0000"/>
            <w:rPrChange w:id="1087" w:author="James Faas" w:date="2022-11-24T08:39:00Z">
              <w:rPr>
                <w:highlight w:val="yellow"/>
              </w:rPr>
            </w:rPrChange>
          </w:rPr>
          <w:delText>[</w:delText>
        </w:r>
        <w:r w:rsidR="00585C4D" w:rsidRPr="002D648E" w:rsidDel="003814A8">
          <w:rPr>
            <w:color w:val="FF0000"/>
            <w:rPrChange w:id="1088" w:author="James Faas" w:date="2022-11-24T08:39:00Z">
              <w:rPr>
                <w:highlight w:val="yellow"/>
              </w:rPr>
            </w:rPrChange>
          </w:rPr>
          <w:delText>lip</w:delText>
        </w:r>
        <w:r w:rsidR="003A613E" w:rsidRPr="002D648E" w:rsidDel="003814A8">
          <w:rPr>
            <w:color w:val="FF0000"/>
            <w:rPrChange w:id="1089" w:author="James Faas" w:date="2022-11-24T08:39:00Z">
              <w:rPr>
                <w:highlight w:val="yellow"/>
              </w:rPr>
            </w:rPrChange>
          </w:rPr>
          <w:delText>]</w:delText>
        </w:r>
        <w:r w:rsidR="00585C4D" w:rsidRPr="002D648E" w:rsidDel="003814A8">
          <w:rPr>
            <w:color w:val="FF0000"/>
            <w:rPrChange w:id="1090" w:author="James Faas" w:date="2022-11-24T08:39:00Z">
              <w:rPr>
                <w:highlight w:val="yellow"/>
              </w:rPr>
            </w:rPrChange>
          </w:rPr>
          <w:delText xml:space="preserve"> </w:delText>
        </w:r>
        <w:r w:rsidR="003A613E" w:rsidRPr="002D648E" w:rsidDel="003814A8">
          <w:rPr>
            <w:color w:val="FF0000"/>
            <w:rPrChange w:id="1091" w:author="James Faas" w:date="2022-11-24T08:39:00Z">
              <w:rPr>
                <w:highlight w:val="yellow"/>
              </w:rPr>
            </w:rPrChange>
          </w:rPr>
          <w:delText>[</w:delText>
        </w:r>
        <w:r w:rsidR="00585C4D" w:rsidRPr="002D648E" w:rsidDel="003814A8">
          <w:rPr>
            <w:color w:val="FF0000"/>
            <w:rPrChange w:id="1092" w:author="James Faas" w:date="2022-11-24T08:39:00Z">
              <w:rPr>
                <w:highlight w:val="yellow"/>
              </w:rPr>
            </w:rPrChange>
          </w:rPr>
          <w:delText>and</w:delText>
        </w:r>
        <w:r w:rsidR="003A613E" w:rsidRPr="002D648E" w:rsidDel="003814A8">
          <w:rPr>
            <w:color w:val="FF0000"/>
            <w:rPrChange w:id="1093" w:author="James Faas" w:date="2022-11-24T08:39:00Z">
              <w:rPr>
                <w:highlight w:val="yellow"/>
              </w:rPr>
            </w:rPrChange>
          </w:rPr>
          <w:delText>]</w:delText>
        </w:r>
        <w:r w:rsidR="00585C4D" w:rsidRPr="002D648E" w:rsidDel="003814A8">
          <w:rPr>
            <w:color w:val="FF0000"/>
            <w:rPrChange w:id="1094" w:author="James Faas" w:date="2022-11-24T08:39:00Z">
              <w:rPr>
                <w:highlight w:val="yellow"/>
              </w:rPr>
            </w:rPrChange>
          </w:rPr>
          <w:delText xml:space="preserve"> </w:delText>
        </w:r>
        <w:r w:rsidR="003A613E" w:rsidRPr="002D648E" w:rsidDel="003814A8">
          <w:rPr>
            <w:color w:val="FF0000"/>
            <w:rPrChange w:id="1095" w:author="James Faas" w:date="2022-11-24T08:39:00Z">
              <w:rPr>
                <w:highlight w:val="yellow"/>
              </w:rPr>
            </w:rPrChange>
          </w:rPr>
          <w:delText>[</w:delText>
        </w:r>
        <w:r w:rsidR="00585C4D" w:rsidRPr="002D648E" w:rsidDel="003814A8">
          <w:rPr>
            <w:color w:val="FF0000"/>
            <w:rPrChange w:id="1096" w:author="James Faas" w:date="2022-11-24T08:39:00Z">
              <w:rPr>
                <w:highlight w:val="yellow"/>
              </w:rPr>
            </w:rPrChange>
          </w:rPr>
          <w:delText>vinyl door seal insert</w:delText>
        </w:r>
        <w:r w:rsidR="003A613E" w:rsidRPr="002D648E" w:rsidDel="003814A8">
          <w:rPr>
            <w:color w:val="FF0000"/>
            <w:rPrChange w:id="1097" w:author="James Faas" w:date="2022-11-24T08:39:00Z">
              <w:rPr>
                <w:highlight w:val="yellow"/>
              </w:rPr>
            </w:rPrChange>
          </w:rPr>
          <w:delText>]</w:delText>
        </w:r>
        <w:r w:rsidR="00585C4D" w:rsidRPr="002D648E" w:rsidDel="003814A8">
          <w:rPr>
            <w:color w:val="FF0000"/>
            <w:rPrChange w:id="1098" w:author="James Faas" w:date="2022-11-24T08:39:00Z">
              <w:rPr>
                <w:highlight w:val="yellow"/>
              </w:rPr>
            </w:rPrChange>
          </w:rPr>
          <w:delText>.</w:delText>
        </w:r>
      </w:del>
    </w:p>
    <w:p w14:paraId="30D2960D" w14:textId="040ACF6B" w:rsidR="003A613E" w:rsidRPr="002D648E" w:rsidDel="003814A8" w:rsidRDefault="003A613E" w:rsidP="003814A8">
      <w:pPr>
        <w:pStyle w:val="Heading3"/>
        <w:rPr>
          <w:del w:id="1099" w:author="James Faas" w:date="2022-11-24T09:01:00Z"/>
          <w:color w:val="FF0000"/>
          <w:rPrChange w:id="1100" w:author="James Faas" w:date="2022-11-24T08:39:00Z">
            <w:rPr>
              <w:del w:id="1101" w:author="James Faas" w:date="2022-11-24T09:01:00Z"/>
            </w:rPr>
          </w:rPrChange>
        </w:rPr>
      </w:pPr>
      <w:del w:id="1102" w:author="James Faas" w:date="2022-11-24T09:01:00Z">
        <w:r w:rsidRPr="002D648E" w:rsidDel="003814A8">
          <w:rPr>
            <w:color w:val="FF0000"/>
            <w:rPrChange w:id="1103" w:author="James Faas" w:date="2022-11-24T08:39:00Z">
              <w:rPr/>
            </w:rPrChange>
          </w:rPr>
          <w:delText>Acceptable Model and Manufacturer:</w:delText>
        </w:r>
      </w:del>
    </w:p>
    <w:p w14:paraId="19D34804" w14:textId="4FEA64B4" w:rsidR="00A01A1B" w:rsidRPr="002D648E" w:rsidDel="003814A8" w:rsidRDefault="00A01A1B" w:rsidP="003814A8">
      <w:pPr>
        <w:pStyle w:val="Heading3"/>
        <w:rPr>
          <w:ins w:id="1104" w:author="Mabel Chow" w:date="2022-04-26T14:44:00Z"/>
          <w:del w:id="1105" w:author="James Faas" w:date="2022-11-24T09:01:00Z"/>
          <w:iCs/>
          <w:color w:val="FF0000"/>
          <w:rPrChange w:id="1106" w:author="James Faas" w:date="2022-11-24T08:39:00Z">
            <w:rPr>
              <w:ins w:id="1107" w:author="Mabel Chow" w:date="2022-04-26T14:44:00Z"/>
              <w:del w:id="1108" w:author="James Faas" w:date="2022-11-24T09:01:00Z"/>
              <w:iCs/>
            </w:rPr>
          </w:rPrChange>
        </w:rPr>
      </w:pPr>
      <w:ins w:id="1109" w:author="Mabel Chow" w:date="2022-04-26T14:44:00Z">
        <w:del w:id="1110" w:author="James Faas" w:date="2022-11-24T09:01:00Z">
          <w:r w:rsidRPr="002D648E" w:rsidDel="003814A8">
            <w:rPr>
              <w:iCs/>
              <w:color w:val="FF0000"/>
              <w:rPrChange w:id="1111" w:author="James Faas" w:date="2022-11-24T08:39:00Z">
                <w:rPr>
                  <w:iCs/>
                </w:rPr>
              </w:rPrChange>
            </w:rPr>
            <w:delText>K.N. Crowder Manufacturing Inc.</w:delText>
          </w:r>
        </w:del>
      </w:ins>
    </w:p>
    <w:p w14:paraId="597E8C61" w14:textId="31112C4A" w:rsidR="00A01A1B" w:rsidRPr="002D648E" w:rsidDel="003814A8" w:rsidRDefault="00393B95" w:rsidP="003814A8">
      <w:pPr>
        <w:pStyle w:val="Heading3"/>
        <w:rPr>
          <w:ins w:id="1112" w:author="Mabel Chow" w:date="2022-04-26T14:44:00Z"/>
          <w:del w:id="1113" w:author="James Faas" w:date="2022-11-24T09:01:00Z"/>
          <w:color w:val="FF0000"/>
          <w:rPrChange w:id="1114" w:author="James Faas" w:date="2022-11-24T08:39:00Z">
            <w:rPr>
              <w:ins w:id="1115" w:author="Mabel Chow" w:date="2022-04-26T14:44:00Z"/>
              <w:del w:id="1116" w:author="James Faas" w:date="2022-11-24T09:01:00Z"/>
            </w:rPr>
          </w:rPrChange>
        </w:rPr>
      </w:pPr>
      <w:ins w:id="1117" w:author="Radulovic, Nicole" w:date="2022-11-03T14:46:00Z">
        <w:del w:id="1118" w:author="James Faas" w:date="2022-11-24T09:01:00Z">
          <w:r w:rsidRPr="002D648E" w:rsidDel="003814A8">
            <w:rPr>
              <w:color w:val="FF0000"/>
              <w:rPrChange w:id="1119" w:author="James Faas" w:date="2022-11-24T08:39:00Z">
                <w:rPr/>
              </w:rPrChange>
            </w:rPr>
            <w:delText>Or E</w:delText>
          </w:r>
        </w:del>
      </w:ins>
      <w:ins w:id="1120" w:author="Mabel Chow" w:date="2022-04-26T14:44:00Z">
        <w:del w:id="1121" w:author="James Faas" w:date="2022-11-24T09:01:00Z">
          <w:r w:rsidR="00A01A1B" w:rsidRPr="002D648E" w:rsidDel="003814A8">
            <w:rPr>
              <w:color w:val="FF0000"/>
              <w:rPrChange w:id="1122" w:author="James Faas" w:date="2022-11-24T08:39:00Z">
                <w:rPr/>
              </w:rPrChange>
            </w:rPr>
            <w:delText>Approved equivalent.</w:delText>
          </w:r>
        </w:del>
      </w:ins>
    </w:p>
    <w:p w14:paraId="66DC57A7" w14:textId="77777777" w:rsidR="005D3AF0" w:rsidRPr="002D648E" w:rsidDel="00A01A1B" w:rsidRDefault="005D3AF0" w:rsidP="003814A8">
      <w:pPr>
        <w:pStyle w:val="Heading3"/>
        <w:rPr>
          <w:del w:id="1123" w:author="Mabel Chow" w:date="2022-04-26T14:44:00Z"/>
          <w:i/>
          <w:color w:val="FF0000"/>
          <w:highlight w:val="yellow"/>
          <w:rPrChange w:id="1124" w:author="James Faas" w:date="2022-11-24T08:39:00Z">
            <w:rPr>
              <w:del w:id="1125" w:author="Mabel Chow" w:date="2022-04-26T14:44:00Z"/>
              <w:i/>
              <w:highlight w:val="yellow"/>
            </w:rPr>
          </w:rPrChange>
        </w:rPr>
      </w:pPr>
      <w:del w:id="1126" w:author="Mabel Chow" w:date="2022-04-26T14:44:00Z">
        <w:r w:rsidRPr="002D648E" w:rsidDel="00A01A1B">
          <w:rPr>
            <w:i/>
            <w:color w:val="FF0000"/>
            <w:highlight w:val="yellow"/>
            <w:rPrChange w:id="1127" w:author="James Faas" w:date="2022-11-24T08:39:00Z">
              <w:rPr>
                <w:i/>
                <w:highlight w:val="yellow"/>
              </w:rPr>
            </w:rPrChange>
          </w:rPr>
          <w:delText>[Consultant to provide 3 acceptable products]</w:delText>
        </w:r>
      </w:del>
    </w:p>
    <w:p w14:paraId="2E1B8985" w14:textId="77777777" w:rsidR="00CF5336" w:rsidRPr="002D648E" w:rsidDel="00A01A1B" w:rsidRDefault="005D3AF0" w:rsidP="003814A8">
      <w:pPr>
        <w:pStyle w:val="Heading3"/>
        <w:rPr>
          <w:del w:id="1128" w:author="Mabel Chow" w:date="2022-04-26T14:44:00Z"/>
          <w:color w:val="FF0000"/>
          <w:rPrChange w:id="1129" w:author="James Faas" w:date="2022-11-24T08:39:00Z">
            <w:rPr>
              <w:del w:id="1130" w:author="Mabel Chow" w:date="2022-04-26T14:44:00Z"/>
            </w:rPr>
          </w:rPrChange>
        </w:rPr>
      </w:pPr>
      <w:del w:id="1131" w:author="Mabel Chow" w:date="2022-04-26T14:44:00Z">
        <w:r w:rsidRPr="002D648E" w:rsidDel="00A01A1B">
          <w:rPr>
            <w:color w:val="FF0000"/>
            <w:rPrChange w:id="1132" w:author="James Faas" w:date="2022-11-24T08:39:00Z">
              <w:rPr/>
            </w:rPrChange>
          </w:rPr>
          <w:delText>Approved Equivalent</w:delText>
        </w:r>
        <w:r w:rsidR="00CF5336" w:rsidRPr="002D648E" w:rsidDel="00A01A1B">
          <w:rPr>
            <w:color w:val="FF0000"/>
            <w:rPrChange w:id="1133" w:author="James Faas" w:date="2022-11-24T08:39:00Z">
              <w:rPr/>
            </w:rPrChange>
          </w:rPr>
          <w:delText>.</w:delText>
        </w:r>
      </w:del>
    </w:p>
    <w:p w14:paraId="4C40A449" w14:textId="77777777" w:rsidR="003814A8" w:rsidRPr="001A0170" w:rsidRDefault="003814A8" w:rsidP="003814A8">
      <w:pPr>
        <w:pStyle w:val="Heading3"/>
        <w:numPr>
          <w:ilvl w:val="2"/>
          <w:numId w:val="15"/>
        </w:numPr>
        <w:rPr>
          <w:ins w:id="1134" w:author="James Faas" w:date="2022-11-24T09:02:00Z"/>
        </w:rPr>
      </w:pPr>
      <w:ins w:id="1135" w:author="James Faas" w:date="2022-11-24T09:02:00Z">
        <w:r w:rsidRPr="001A0170">
          <w:t>Weather stripping:</w:t>
        </w:r>
      </w:ins>
    </w:p>
    <w:p w14:paraId="66EB6CBE" w14:textId="77777777" w:rsidR="003814A8" w:rsidRPr="000D4433" w:rsidRDefault="003814A8" w:rsidP="003814A8">
      <w:pPr>
        <w:pStyle w:val="Heading4"/>
        <w:numPr>
          <w:ilvl w:val="3"/>
          <w:numId w:val="15"/>
        </w:numPr>
        <w:rPr>
          <w:ins w:id="1136" w:author="James Faas" w:date="2022-11-24T09:02:00Z"/>
        </w:rPr>
      </w:pPr>
      <w:ins w:id="1137" w:author="James Faas" w:date="2022-11-24T09:02:00Z">
        <w:r w:rsidRPr="000D4433">
          <w:t>Head and jamb seal:</w:t>
        </w:r>
      </w:ins>
    </w:p>
    <w:p w14:paraId="70B7A843" w14:textId="77777777" w:rsidR="003814A8" w:rsidRPr="00A50584" w:rsidRDefault="003814A8" w:rsidP="003814A8">
      <w:pPr>
        <w:pStyle w:val="Heading5"/>
        <w:numPr>
          <w:ilvl w:val="4"/>
          <w:numId w:val="15"/>
        </w:numPr>
        <w:tabs>
          <w:tab w:val="clear" w:pos="2340"/>
          <w:tab w:val="left" w:pos="2835"/>
          <w:tab w:val="num" w:pos="2880"/>
        </w:tabs>
        <w:ind w:left="2835" w:hanging="708"/>
        <w:rPr>
          <w:ins w:id="1138" w:author="James Faas" w:date="2022-11-24T09:02:00Z"/>
        </w:rPr>
      </w:pPr>
      <w:ins w:id="1139" w:author="James Faas" w:date="2022-11-24T09:02:00Z">
        <w:r w:rsidRPr="000D4433">
          <w:t xml:space="preserve">Extruded aluminum frame and </w:t>
        </w:r>
        <w:r w:rsidRPr="00A50584">
          <w:t>hollow closed cell neoprene</w:t>
        </w:r>
        <w:r w:rsidRPr="00217C49">
          <w:t xml:space="preserve"> insert</w:t>
        </w:r>
        <w:r w:rsidRPr="00A50584">
          <w:t>.</w:t>
        </w:r>
      </w:ins>
    </w:p>
    <w:p w14:paraId="50BEFA1D" w14:textId="77777777" w:rsidR="003814A8" w:rsidRPr="003821DB" w:rsidRDefault="003814A8" w:rsidP="003814A8">
      <w:pPr>
        <w:pStyle w:val="Heading6"/>
        <w:numPr>
          <w:ilvl w:val="5"/>
          <w:numId w:val="15"/>
        </w:numPr>
        <w:rPr>
          <w:ins w:id="1140" w:author="James Faas" w:date="2022-11-24T09:02:00Z"/>
        </w:rPr>
      </w:pPr>
      <w:ins w:id="1141" w:author="James Faas" w:date="2022-11-24T09:02:00Z">
        <w:r>
          <w:t>C</w:t>
        </w:r>
        <w:r w:rsidRPr="00A50584">
          <w:t>lear anodized finish</w:t>
        </w:r>
        <w:r w:rsidRPr="00217C49">
          <w:t>.</w:t>
        </w:r>
      </w:ins>
    </w:p>
    <w:p w14:paraId="498E1A67" w14:textId="77777777" w:rsidR="003814A8" w:rsidRPr="001A0170" w:rsidRDefault="003814A8" w:rsidP="003814A8">
      <w:pPr>
        <w:pStyle w:val="Heading4"/>
        <w:numPr>
          <w:ilvl w:val="3"/>
          <w:numId w:val="15"/>
        </w:numPr>
        <w:rPr>
          <w:ins w:id="1142" w:author="James Faas" w:date="2022-11-24T09:02:00Z"/>
        </w:rPr>
      </w:pPr>
      <w:ins w:id="1143" w:author="James Faas" w:date="2022-11-24T09:02:00Z">
        <w:r w:rsidRPr="001A0170">
          <w:t>Door bottom seal:</w:t>
        </w:r>
      </w:ins>
    </w:p>
    <w:p w14:paraId="6B97C286" w14:textId="77777777" w:rsidR="003814A8" w:rsidRPr="00A50584" w:rsidRDefault="003814A8" w:rsidP="003814A8">
      <w:pPr>
        <w:pStyle w:val="Heading5"/>
        <w:numPr>
          <w:ilvl w:val="4"/>
          <w:numId w:val="15"/>
        </w:numPr>
        <w:tabs>
          <w:tab w:val="clear" w:pos="2340"/>
          <w:tab w:val="left" w:pos="2835"/>
          <w:tab w:val="num" w:pos="2880"/>
        </w:tabs>
        <w:ind w:left="2835" w:hanging="708"/>
        <w:rPr>
          <w:ins w:id="1144" w:author="James Faas" w:date="2022-11-24T09:02:00Z"/>
        </w:rPr>
      </w:pPr>
      <w:ins w:id="1145" w:author="James Faas" w:date="2022-11-24T09:02:00Z">
        <w:r w:rsidRPr="001A0170">
          <w:t xml:space="preserve">Extruded aluminum frame and </w:t>
        </w:r>
        <w:r w:rsidRPr="00A50584">
          <w:t>nylon brush</w:t>
        </w:r>
        <w:r w:rsidRPr="00217C49">
          <w:t xml:space="preserve"> sweep</w:t>
        </w:r>
        <w:r>
          <w:t>.</w:t>
        </w:r>
      </w:ins>
    </w:p>
    <w:p w14:paraId="380E781B" w14:textId="77777777" w:rsidR="003814A8" w:rsidRPr="003821DB" w:rsidRDefault="003814A8" w:rsidP="003814A8">
      <w:pPr>
        <w:pStyle w:val="Heading6"/>
        <w:numPr>
          <w:ilvl w:val="5"/>
          <w:numId w:val="15"/>
        </w:numPr>
        <w:rPr>
          <w:ins w:id="1146" w:author="James Faas" w:date="2022-11-24T09:02:00Z"/>
        </w:rPr>
      </w:pPr>
      <w:ins w:id="1147" w:author="James Faas" w:date="2022-11-24T09:02:00Z">
        <w:r>
          <w:t>C</w:t>
        </w:r>
        <w:r w:rsidRPr="00A50584">
          <w:t>lear anodized finish</w:t>
        </w:r>
        <w:r w:rsidRPr="00217C49">
          <w:t>.</w:t>
        </w:r>
      </w:ins>
    </w:p>
    <w:p w14:paraId="1E226D2A" w14:textId="77777777" w:rsidR="003814A8" w:rsidRPr="001A0170" w:rsidRDefault="003814A8" w:rsidP="003814A8">
      <w:pPr>
        <w:pStyle w:val="Heading4"/>
        <w:numPr>
          <w:ilvl w:val="3"/>
          <w:numId w:val="15"/>
        </w:numPr>
        <w:rPr>
          <w:ins w:id="1148" w:author="James Faas" w:date="2022-11-24T09:02:00Z"/>
        </w:rPr>
      </w:pPr>
      <w:ins w:id="1149" w:author="James Faas" w:date="2022-11-24T09:02:00Z">
        <w:r w:rsidRPr="001A0170">
          <w:t>Acceptable Model and Manufacturer:</w:t>
        </w:r>
      </w:ins>
    </w:p>
    <w:p w14:paraId="29C2B76E" w14:textId="77777777" w:rsidR="003814A8" w:rsidRDefault="003814A8" w:rsidP="003814A8">
      <w:pPr>
        <w:pStyle w:val="Heading5"/>
        <w:numPr>
          <w:ilvl w:val="4"/>
          <w:numId w:val="15"/>
        </w:numPr>
        <w:tabs>
          <w:tab w:val="clear" w:pos="2340"/>
          <w:tab w:val="num" w:pos="2880"/>
        </w:tabs>
        <w:ind w:left="2880"/>
        <w:rPr>
          <w:ins w:id="1150" w:author="James Faas" w:date="2022-11-24T09:02:00Z"/>
          <w:iCs/>
        </w:rPr>
      </w:pPr>
      <w:proofErr w:type="spellStart"/>
      <w:ins w:id="1151" w:author="James Faas" w:date="2022-11-24T09:02:00Z">
        <w:r w:rsidRPr="004C41C2">
          <w:rPr>
            <w:iCs/>
          </w:rPr>
          <w:t>K.</w:t>
        </w:r>
        <w:proofErr w:type="gramStart"/>
        <w:r w:rsidRPr="004C41C2">
          <w:rPr>
            <w:iCs/>
          </w:rPr>
          <w:t>N.Crowder</w:t>
        </w:r>
        <w:proofErr w:type="spellEnd"/>
        <w:proofErr w:type="gramEnd"/>
        <w:r>
          <w:rPr>
            <w:iCs/>
          </w:rPr>
          <w:t xml:space="preserve"> (Basis-of-design)</w:t>
        </w:r>
      </w:ins>
    </w:p>
    <w:p w14:paraId="2E03C244" w14:textId="77777777" w:rsidR="003814A8" w:rsidRDefault="003814A8" w:rsidP="003814A8">
      <w:pPr>
        <w:pStyle w:val="Heading6"/>
        <w:numPr>
          <w:ilvl w:val="5"/>
          <w:numId w:val="15"/>
        </w:numPr>
        <w:rPr>
          <w:ins w:id="1152" w:author="James Faas" w:date="2022-11-24T09:02:00Z"/>
        </w:rPr>
      </w:pPr>
      <w:ins w:id="1153" w:author="James Faas" w:date="2022-11-24T09:02:00Z">
        <w:r>
          <w:t>Head and Jamb Seal: W-16S</w:t>
        </w:r>
      </w:ins>
    </w:p>
    <w:p w14:paraId="6140733B" w14:textId="77777777" w:rsidR="003814A8" w:rsidRPr="003821DB" w:rsidRDefault="003814A8" w:rsidP="003814A8">
      <w:pPr>
        <w:pStyle w:val="Heading6"/>
        <w:numPr>
          <w:ilvl w:val="5"/>
          <w:numId w:val="15"/>
        </w:numPr>
        <w:rPr>
          <w:ins w:id="1154" w:author="James Faas" w:date="2022-11-24T09:02:00Z"/>
        </w:rPr>
      </w:pPr>
      <w:ins w:id="1155" w:author="James Faas" w:date="2022-11-24T09:02:00Z">
        <w:r>
          <w:t>Door Bottom Seal: W-24S</w:t>
        </w:r>
      </w:ins>
    </w:p>
    <w:p w14:paraId="0091980C" w14:textId="0D8ABE98" w:rsidR="003814A8" w:rsidRPr="00A50584" w:rsidRDefault="003814A8" w:rsidP="003814A8">
      <w:pPr>
        <w:pStyle w:val="Heading5"/>
        <w:numPr>
          <w:ilvl w:val="4"/>
          <w:numId w:val="15"/>
        </w:numPr>
        <w:tabs>
          <w:tab w:val="clear" w:pos="2340"/>
          <w:tab w:val="num" w:pos="2880"/>
        </w:tabs>
        <w:ind w:left="2880"/>
        <w:rPr>
          <w:ins w:id="1156" w:author="James Faas" w:date="2022-11-24T09:02:00Z"/>
          <w:iCs/>
        </w:rPr>
      </w:pPr>
      <w:proofErr w:type="spellStart"/>
      <w:ins w:id="1157" w:author="James Faas" w:date="2022-11-24T09:02:00Z">
        <w:r w:rsidRPr="00A50584">
          <w:rPr>
            <w:iCs/>
          </w:rPr>
          <w:t>Pemko</w:t>
        </w:r>
        <w:proofErr w:type="spellEnd"/>
      </w:ins>
    </w:p>
    <w:p w14:paraId="6C82B044" w14:textId="77777777" w:rsidR="003814A8" w:rsidRPr="00A50584" w:rsidRDefault="003814A8" w:rsidP="003814A8">
      <w:pPr>
        <w:pStyle w:val="Heading5"/>
        <w:numPr>
          <w:ilvl w:val="4"/>
          <w:numId w:val="15"/>
        </w:numPr>
        <w:tabs>
          <w:tab w:val="clear" w:pos="2340"/>
          <w:tab w:val="num" w:pos="2880"/>
        </w:tabs>
        <w:ind w:left="2880"/>
        <w:rPr>
          <w:ins w:id="1158" w:author="James Faas" w:date="2022-11-24T09:02:00Z"/>
          <w:iCs/>
        </w:rPr>
      </w:pPr>
      <w:proofErr w:type="spellStart"/>
      <w:ins w:id="1159" w:author="James Faas" w:date="2022-11-24T09:02:00Z">
        <w:r w:rsidRPr="00A50584">
          <w:rPr>
            <w:iCs/>
          </w:rPr>
          <w:t>Draftseal</w:t>
        </w:r>
        <w:proofErr w:type="spellEnd"/>
      </w:ins>
    </w:p>
    <w:p w14:paraId="6CB10B7A" w14:textId="77777777" w:rsidR="003814A8" w:rsidRPr="003821DB" w:rsidRDefault="003814A8" w:rsidP="003814A8">
      <w:pPr>
        <w:pStyle w:val="Heading5"/>
        <w:numPr>
          <w:ilvl w:val="4"/>
          <w:numId w:val="15"/>
        </w:numPr>
        <w:tabs>
          <w:tab w:val="clear" w:pos="2340"/>
          <w:tab w:val="left" w:pos="2835"/>
          <w:tab w:val="num" w:pos="2880"/>
        </w:tabs>
        <w:ind w:left="2835" w:hanging="708"/>
        <w:rPr>
          <w:ins w:id="1160" w:author="James Faas" w:date="2022-11-24T09:02:00Z"/>
          <w:iCs/>
        </w:rPr>
      </w:pPr>
      <w:ins w:id="1161" w:author="James Faas" w:date="2022-11-24T09:02:00Z">
        <w:r>
          <w:rPr>
            <w:iCs/>
          </w:rPr>
          <w:t>or E</w:t>
        </w:r>
        <w:r w:rsidRPr="00217C49">
          <w:rPr>
            <w:iCs/>
          </w:rPr>
          <w:t>quivalent</w:t>
        </w:r>
        <w:r w:rsidRPr="003821DB">
          <w:rPr>
            <w:iCs/>
          </w:rPr>
          <w:t>.</w:t>
        </w:r>
      </w:ins>
    </w:p>
    <w:p w14:paraId="5F12268D" w14:textId="77777777" w:rsidR="003814A8" w:rsidRPr="00A50584" w:rsidRDefault="003814A8" w:rsidP="003814A8">
      <w:pPr>
        <w:pStyle w:val="Heading3"/>
        <w:numPr>
          <w:ilvl w:val="2"/>
          <w:numId w:val="15"/>
        </w:numPr>
        <w:tabs>
          <w:tab w:val="clear" w:pos="1440"/>
          <w:tab w:val="left" w:pos="1418"/>
        </w:tabs>
        <w:ind w:left="1418" w:hanging="709"/>
        <w:rPr>
          <w:ins w:id="1162" w:author="James Faas" w:date="2022-11-24T09:02:00Z"/>
        </w:rPr>
      </w:pPr>
      <w:ins w:id="1163" w:author="James Faas" w:date="2022-11-24T09:02:00Z">
        <w:r w:rsidRPr="001A0170">
          <w:t xml:space="preserve">Astragal: </w:t>
        </w:r>
      </w:ins>
    </w:p>
    <w:p w14:paraId="565DEA54" w14:textId="77777777" w:rsidR="003814A8" w:rsidRPr="00A50584" w:rsidRDefault="003814A8" w:rsidP="003814A8">
      <w:pPr>
        <w:pStyle w:val="Heading4"/>
        <w:numPr>
          <w:ilvl w:val="3"/>
          <w:numId w:val="15"/>
        </w:numPr>
        <w:rPr>
          <w:ins w:id="1164" w:author="James Faas" w:date="2022-11-24T09:02:00Z"/>
        </w:rPr>
      </w:pPr>
      <w:ins w:id="1165" w:author="James Faas" w:date="2022-11-24T09:02:00Z">
        <w:r>
          <w:t>A</w:t>
        </w:r>
        <w:r w:rsidRPr="00A50584">
          <w:t>djustable compensating extruded aluminum</w:t>
        </w:r>
        <w:r w:rsidRPr="00217C49">
          <w:t xml:space="preserve"> frame with </w:t>
        </w:r>
        <w:r w:rsidRPr="00A50584">
          <w:t>pile</w:t>
        </w:r>
        <w:r w:rsidRPr="00217C49">
          <w:t xml:space="preserve"> insert</w:t>
        </w:r>
        <w:r w:rsidRPr="00A50584">
          <w:t>.</w:t>
        </w:r>
      </w:ins>
    </w:p>
    <w:p w14:paraId="6BF38310" w14:textId="77777777" w:rsidR="003814A8" w:rsidRPr="00217C49" w:rsidRDefault="003814A8" w:rsidP="003814A8">
      <w:pPr>
        <w:pStyle w:val="Heading5"/>
        <w:numPr>
          <w:ilvl w:val="4"/>
          <w:numId w:val="15"/>
        </w:numPr>
        <w:tabs>
          <w:tab w:val="clear" w:pos="2340"/>
          <w:tab w:val="num" w:pos="2880"/>
        </w:tabs>
        <w:ind w:left="2880"/>
        <w:rPr>
          <w:ins w:id="1166" w:author="James Faas" w:date="2022-11-24T09:02:00Z"/>
        </w:rPr>
      </w:pPr>
      <w:ins w:id="1167" w:author="James Faas" w:date="2022-11-24T09:02:00Z">
        <w:r>
          <w:t>C</w:t>
        </w:r>
        <w:r w:rsidRPr="00B86DB8">
          <w:t>lear anodized finish.</w:t>
        </w:r>
      </w:ins>
    </w:p>
    <w:p w14:paraId="77F7E1E3" w14:textId="77777777" w:rsidR="003814A8" w:rsidRPr="001A0170" w:rsidRDefault="003814A8" w:rsidP="003814A8">
      <w:pPr>
        <w:pStyle w:val="Heading4"/>
        <w:numPr>
          <w:ilvl w:val="3"/>
          <w:numId w:val="15"/>
        </w:numPr>
        <w:rPr>
          <w:ins w:id="1168" w:author="James Faas" w:date="2022-11-24T09:02:00Z"/>
        </w:rPr>
      </w:pPr>
      <w:ins w:id="1169" w:author="James Faas" w:date="2022-11-24T09:02:00Z">
        <w:r w:rsidRPr="003821DB">
          <w:t>Acceptable Model and Manufacturer:</w:t>
        </w:r>
      </w:ins>
    </w:p>
    <w:p w14:paraId="7BA1C303" w14:textId="77777777" w:rsidR="003814A8" w:rsidRDefault="003814A8" w:rsidP="003814A8">
      <w:pPr>
        <w:pStyle w:val="Heading5"/>
        <w:numPr>
          <w:ilvl w:val="4"/>
          <w:numId w:val="15"/>
        </w:numPr>
        <w:tabs>
          <w:tab w:val="clear" w:pos="2340"/>
          <w:tab w:val="num" w:pos="2880"/>
        </w:tabs>
        <w:ind w:left="2880"/>
        <w:rPr>
          <w:ins w:id="1170" w:author="James Faas" w:date="2022-11-24T09:02:00Z"/>
          <w:iCs/>
        </w:rPr>
      </w:pPr>
      <w:proofErr w:type="spellStart"/>
      <w:ins w:id="1171" w:author="James Faas" w:date="2022-11-24T09:02:00Z">
        <w:r w:rsidRPr="00217C49">
          <w:rPr>
            <w:iCs/>
          </w:rPr>
          <w:t>K.</w:t>
        </w:r>
        <w:proofErr w:type="gramStart"/>
        <w:r w:rsidRPr="00217C49">
          <w:rPr>
            <w:iCs/>
          </w:rPr>
          <w:t>N.Crowder</w:t>
        </w:r>
        <w:proofErr w:type="spellEnd"/>
        <w:proofErr w:type="gramEnd"/>
        <w:r>
          <w:rPr>
            <w:iCs/>
          </w:rPr>
          <w:t xml:space="preserve"> (Basis-of-design)</w:t>
        </w:r>
      </w:ins>
    </w:p>
    <w:p w14:paraId="07C34C8B" w14:textId="77777777" w:rsidR="003814A8" w:rsidRPr="00A03C22" w:rsidRDefault="003814A8" w:rsidP="003814A8">
      <w:pPr>
        <w:pStyle w:val="Heading6"/>
        <w:numPr>
          <w:ilvl w:val="5"/>
          <w:numId w:val="15"/>
        </w:numPr>
        <w:rPr>
          <w:ins w:id="1172" w:author="James Faas" w:date="2022-11-24T09:02:00Z"/>
        </w:rPr>
      </w:pPr>
      <w:ins w:id="1173" w:author="James Faas" w:date="2022-11-24T09:02:00Z">
        <w:r w:rsidRPr="00A03C22">
          <w:t>W-25</w:t>
        </w:r>
      </w:ins>
    </w:p>
    <w:p w14:paraId="6A5C2D1C" w14:textId="77777777" w:rsidR="003814A8" w:rsidRPr="008338FF" w:rsidRDefault="003814A8" w:rsidP="003814A8">
      <w:pPr>
        <w:pStyle w:val="Heading5"/>
        <w:numPr>
          <w:ilvl w:val="4"/>
          <w:numId w:val="15"/>
        </w:numPr>
        <w:tabs>
          <w:tab w:val="clear" w:pos="2340"/>
          <w:tab w:val="num" w:pos="2880"/>
        </w:tabs>
        <w:ind w:left="2880"/>
        <w:rPr>
          <w:ins w:id="1174" w:author="James Faas" w:date="2022-11-24T09:02:00Z"/>
          <w:iCs/>
        </w:rPr>
      </w:pPr>
      <w:proofErr w:type="spellStart"/>
      <w:ins w:id="1175" w:author="James Faas" w:date="2022-11-24T09:02:00Z">
        <w:r w:rsidRPr="008338FF">
          <w:rPr>
            <w:iCs/>
          </w:rPr>
          <w:t>Pemko</w:t>
        </w:r>
        <w:proofErr w:type="spellEnd"/>
      </w:ins>
    </w:p>
    <w:p w14:paraId="6D3B8959" w14:textId="77777777" w:rsidR="003814A8" w:rsidRPr="008338FF" w:rsidRDefault="003814A8" w:rsidP="003814A8">
      <w:pPr>
        <w:pStyle w:val="Heading5"/>
        <w:numPr>
          <w:ilvl w:val="4"/>
          <w:numId w:val="15"/>
        </w:numPr>
        <w:tabs>
          <w:tab w:val="clear" w:pos="2340"/>
          <w:tab w:val="num" w:pos="2880"/>
        </w:tabs>
        <w:ind w:left="2880"/>
        <w:rPr>
          <w:ins w:id="1176" w:author="James Faas" w:date="2022-11-24T09:02:00Z"/>
          <w:iCs/>
        </w:rPr>
      </w:pPr>
      <w:proofErr w:type="spellStart"/>
      <w:ins w:id="1177" w:author="James Faas" w:date="2022-11-24T09:02:00Z">
        <w:r w:rsidRPr="008338FF">
          <w:rPr>
            <w:iCs/>
          </w:rPr>
          <w:t>Draftseal</w:t>
        </w:r>
        <w:proofErr w:type="spellEnd"/>
      </w:ins>
    </w:p>
    <w:p w14:paraId="2011170A" w14:textId="469EE5A7" w:rsidR="003814A8" w:rsidRDefault="003814A8" w:rsidP="003814A8">
      <w:pPr>
        <w:pStyle w:val="Heading5"/>
        <w:numPr>
          <w:ilvl w:val="4"/>
          <w:numId w:val="15"/>
        </w:numPr>
        <w:tabs>
          <w:tab w:val="clear" w:pos="2340"/>
          <w:tab w:val="left" w:pos="2835"/>
          <w:tab w:val="num" w:pos="2880"/>
        </w:tabs>
        <w:ind w:left="2835" w:hanging="708"/>
        <w:rPr>
          <w:ins w:id="1178" w:author="James Faas" w:date="2022-11-24T09:08:00Z"/>
        </w:rPr>
      </w:pPr>
      <w:ins w:id="1179" w:author="James Faas" w:date="2022-11-24T09:02:00Z">
        <w:r w:rsidRPr="00A50584" w:rsidDel="00B764F9">
          <w:rPr>
            <w:i/>
          </w:rPr>
          <w:t xml:space="preserve"> </w:t>
        </w:r>
        <w:r>
          <w:t>or</w:t>
        </w:r>
        <w:r w:rsidRPr="008338FF">
          <w:t xml:space="preserve"> Equivalent</w:t>
        </w:r>
        <w:r>
          <w:t>.</w:t>
        </w:r>
      </w:ins>
    </w:p>
    <w:p w14:paraId="38A0F8D4" w14:textId="77777777" w:rsidR="003814A8" w:rsidRPr="003814A8" w:rsidRDefault="003814A8" w:rsidP="003814A8">
      <w:pPr>
        <w:pStyle w:val="Heading3"/>
        <w:numPr>
          <w:ilvl w:val="2"/>
          <w:numId w:val="15"/>
        </w:numPr>
        <w:tabs>
          <w:tab w:val="clear" w:pos="1440"/>
          <w:tab w:val="left" w:pos="1418"/>
        </w:tabs>
        <w:ind w:left="1418" w:hanging="709"/>
        <w:rPr>
          <w:ins w:id="1180" w:author="James Faas" w:date="2022-11-24T09:08:00Z"/>
          <w:color w:val="FF0000"/>
          <w:rPrChange w:id="1181" w:author="James Faas" w:date="2022-11-24T09:08:00Z">
            <w:rPr>
              <w:ins w:id="1182" w:author="James Faas" w:date="2022-11-24T09:08:00Z"/>
            </w:rPr>
          </w:rPrChange>
        </w:rPr>
      </w:pPr>
      <w:ins w:id="1183" w:author="James Faas" w:date="2022-11-24T09:08:00Z">
        <w:r w:rsidRPr="003814A8">
          <w:rPr>
            <w:color w:val="FF0000"/>
            <w:rPrChange w:id="1184" w:author="James Faas" w:date="2022-11-24T09:08:00Z">
              <w:rPr/>
            </w:rPrChange>
          </w:rPr>
          <w:t>Security Hardware:</w:t>
        </w:r>
      </w:ins>
    </w:p>
    <w:p w14:paraId="1276C11F" w14:textId="77777777" w:rsidR="003814A8" w:rsidRPr="003814A8" w:rsidRDefault="003814A8" w:rsidP="003814A8">
      <w:pPr>
        <w:pStyle w:val="Heading5"/>
        <w:numPr>
          <w:ilvl w:val="4"/>
          <w:numId w:val="15"/>
        </w:numPr>
        <w:tabs>
          <w:tab w:val="clear" w:pos="2340"/>
          <w:tab w:val="left" w:pos="2835"/>
          <w:tab w:val="num" w:pos="2880"/>
        </w:tabs>
        <w:ind w:left="2835" w:hanging="708"/>
        <w:rPr>
          <w:ins w:id="1185" w:author="James Faas" w:date="2022-11-24T09:08:00Z"/>
          <w:color w:val="FF0000"/>
          <w:rPrChange w:id="1186" w:author="James Faas" w:date="2022-11-24T09:08:00Z">
            <w:rPr>
              <w:ins w:id="1187" w:author="James Faas" w:date="2022-11-24T09:08:00Z"/>
            </w:rPr>
          </w:rPrChange>
        </w:rPr>
      </w:pPr>
      <w:ins w:id="1188" w:author="James Faas" w:date="2022-11-24T09:08:00Z">
        <w:r w:rsidRPr="003814A8">
          <w:rPr>
            <w:color w:val="FF0000"/>
            <w:rPrChange w:id="1189" w:author="James Faas" w:date="2022-11-24T09:08:00Z">
              <w:rPr/>
            </w:rPrChange>
          </w:rPr>
          <w:t>See Section 13710 for security hardware, including:</w:t>
        </w:r>
      </w:ins>
    </w:p>
    <w:p w14:paraId="70DB8F83" w14:textId="77777777" w:rsidR="003814A8" w:rsidRPr="003814A8" w:rsidRDefault="003814A8" w:rsidP="003814A8">
      <w:pPr>
        <w:pStyle w:val="Heading6"/>
        <w:numPr>
          <w:ilvl w:val="5"/>
          <w:numId w:val="15"/>
        </w:numPr>
        <w:rPr>
          <w:ins w:id="1190" w:author="James Faas" w:date="2022-11-24T09:08:00Z"/>
          <w:color w:val="FF0000"/>
          <w:rPrChange w:id="1191" w:author="James Faas" w:date="2022-11-24T09:08:00Z">
            <w:rPr>
              <w:ins w:id="1192" w:author="James Faas" w:date="2022-11-24T09:08:00Z"/>
            </w:rPr>
          </w:rPrChange>
        </w:rPr>
      </w:pPr>
      <w:ins w:id="1193" w:author="James Faas" w:date="2022-11-24T09:08:00Z">
        <w:r w:rsidRPr="003814A8">
          <w:rPr>
            <w:color w:val="FF0000"/>
            <w:rPrChange w:id="1194" w:author="James Faas" w:date="2022-11-24T09:08:00Z">
              <w:rPr/>
            </w:rPrChange>
          </w:rPr>
          <w:t xml:space="preserve">Card </w:t>
        </w:r>
        <w:proofErr w:type="gramStart"/>
        <w:r w:rsidRPr="003814A8">
          <w:rPr>
            <w:color w:val="FF0000"/>
            <w:rPrChange w:id="1195" w:author="James Faas" w:date="2022-11-24T09:08:00Z">
              <w:rPr/>
            </w:rPrChange>
          </w:rPr>
          <w:t>Readers;</w:t>
        </w:r>
        <w:proofErr w:type="gramEnd"/>
      </w:ins>
    </w:p>
    <w:p w14:paraId="321D78D8" w14:textId="77777777" w:rsidR="003814A8" w:rsidRPr="003814A8" w:rsidRDefault="003814A8" w:rsidP="003814A8">
      <w:pPr>
        <w:pStyle w:val="Heading6"/>
        <w:numPr>
          <w:ilvl w:val="5"/>
          <w:numId w:val="15"/>
        </w:numPr>
        <w:rPr>
          <w:ins w:id="1196" w:author="James Faas" w:date="2022-11-24T09:08:00Z"/>
          <w:color w:val="FF0000"/>
          <w:rPrChange w:id="1197" w:author="James Faas" w:date="2022-11-24T09:08:00Z">
            <w:rPr>
              <w:ins w:id="1198" w:author="James Faas" w:date="2022-11-24T09:08:00Z"/>
            </w:rPr>
          </w:rPrChange>
        </w:rPr>
      </w:pPr>
      <w:ins w:id="1199" w:author="James Faas" w:date="2022-11-24T09:08:00Z">
        <w:r w:rsidRPr="003814A8">
          <w:rPr>
            <w:color w:val="FF0000"/>
            <w:rPrChange w:id="1200" w:author="James Faas" w:date="2022-11-24T09:08:00Z">
              <w:rPr/>
            </w:rPrChange>
          </w:rPr>
          <w:t xml:space="preserve">Door </w:t>
        </w:r>
        <w:proofErr w:type="gramStart"/>
        <w:r w:rsidRPr="003814A8">
          <w:rPr>
            <w:color w:val="FF0000"/>
            <w:rPrChange w:id="1201" w:author="James Faas" w:date="2022-11-24T09:08:00Z">
              <w:rPr/>
            </w:rPrChange>
          </w:rPr>
          <w:t>Contacts;</w:t>
        </w:r>
        <w:proofErr w:type="gramEnd"/>
      </w:ins>
    </w:p>
    <w:p w14:paraId="2FB1D1CF" w14:textId="77777777" w:rsidR="003814A8" w:rsidRPr="003814A8" w:rsidRDefault="003814A8" w:rsidP="003814A8">
      <w:pPr>
        <w:pStyle w:val="Heading6"/>
        <w:numPr>
          <w:ilvl w:val="5"/>
          <w:numId w:val="15"/>
        </w:numPr>
        <w:rPr>
          <w:ins w:id="1202" w:author="James Faas" w:date="2022-11-24T09:08:00Z"/>
          <w:color w:val="FF0000"/>
          <w:rPrChange w:id="1203" w:author="James Faas" w:date="2022-11-24T09:08:00Z">
            <w:rPr>
              <w:ins w:id="1204" w:author="James Faas" w:date="2022-11-24T09:08:00Z"/>
            </w:rPr>
          </w:rPrChange>
        </w:rPr>
      </w:pPr>
      <w:ins w:id="1205" w:author="James Faas" w:date="2022-11-24T09:08:00Z">
        <w:r w:rsidRPr="003814A8">
          <w:rPr>
            <w:color w:val="FF0000"/>
            <w:rPrChange w:id="1206" w:author="James Faas" w:date="2022-11-24T09:08:00Z">
              <w:rPr/>
            </w:rPrChange>
          </w:rPr>
          <w:t xml:space="preserve">Electric </w:t>
        </w:r>
        <w:proofErr w:type="gramStart"/>
        <w:r w:rsidRPr="003814A8">
          <w:rPr>
            <w:color w:val="FF0000"/>
            <w:rPrChange w:id="1207" w:author="James Faas" w:date="2022-11-24T09:08:00Z">
              <w:rPr/>
            </w:rPrChange>
          </w:rPr>
          <w:t>Strikes;</w:t>
        </w:r>
        <w:proofErr w:type="gramEnd"/>
      </w:ins>
    </w:p>
    <w:p w14:paraId="58DD09F0" w14:textId="0B3DF51A" w:rsidR="003814A8" w:rsidRPr="003814A8" w:rsidRDefault="003814A8" w:rsidP="003814A8">
      <w:pPr>
        <w:pStyle w:val="Heading6"/>
        <w:numPr>
          <w:ilvl w:val="5"/>
          <w:numId w:val="15"/>
        </w:numPr>
        <w:rPr>
          <w:ins w:id="1208" w:author="James Faas" w:date="2022-11-24T09:02:00Z"/>
          <w:color w:val="FF0000"/>
          <w:rPrChange w:id="1209" w:author="James Faas" w:date="2022-11-24T09:08:00Z">
            <w:rPr>
              <w:ins w:id="1210" w:author="James Faas" w:date="2022-11-24T09:02:00Z"/>
            </w:rPr>
          </w:rPrChange>
        </w:rPr>
        <w:pPrChange w:id="1211" w:author="James Faas" w:date="2022-11-24T09:08:00Z">
          <w:pPr>
            <w:pStyle w:val="Heading5"/>
            <w:numPr>
              <w:numId w:val="15"/>
            </w:numPr>
            <w:tabs>
              <w:tab w:val="clear" w:pos="2340"/>
              <w:tab w:val="left" w:pos="2835"/>
              <w:tab w:val="num" w:pos="2880"/>
            </w:tabs>
            <w:ind w:left="2835" w:hanging="708"/>
          </w:pPr>
        </w:pPrChange>
      </w:pPr>
      <w:ins w:id="1212" w:author="James Faas" w:date="2022-11-24T09:08:00Z">
        <w:r w:rsidRPr="003814A8">
          <w:rPr>
            <w:color w:val="FF0000"/>
            <w:rPrChange w:id="1213" w:author="James Faas" w:date="2022-11-24T09:08:00Z">
              <w:rPr/>
            </w:rPrChange>
          </w:rPr>
          <w:t>Etc.</w:t>
        </w:r>
      </w:ins>
    </w:p>
    <w:p w14:paraId="717783B6" w14:textId="4C94432F" w:rsidR="00585C4D" w:rsidRPr="003814A8" w:rsidDel="003814A8" w:rsidRDefault="00585C4D" w:rsidP="003814A8">
      <w:pPr>
        <w:pStyle w:val="Heading3"/>
        <w:rPr>
          <w:del w:id="1214" w:author="James Faas" w:date="2022-11-24T09:02:00Z"/>
        </w:rPr>
      </w:pPr>
      <w:del w:id="1215" w:author="James Faas" w:date="2022-11-24T09:02:00Z">
        <w:r w:rsidRPr="003814A8" w:rsidDel="003814A8">
          <w:delText>Weather</w:delText>
        </w:r>
        <w:r w:rsidR="00CA20A8" w:rsidRPr="003814A8" w:rsidDel="003814A8">
          <w:delText xml:space="preserve"> </w:delText>
        </w:r>
        <w:r w:rsidRPr="003814A8" w:rsidDel="003814A8">
          <w:delText>stripping:</w:delText>
        </w:r>
      </w:del>
    </w:p>
    <w:p w14:paraId="1104D980" w14:textId="6E4DE678" w:rsidR="00585C4D" w:rsidRPr="003814A8" w:rsidDel="003814A8" w:rsidRDefault="00585C4D" w:rsidP="003814A8">
      <w:pPr>
        <w:pStyle w:val="Heading4"/>
        <w:rPr>
          <w:del w:id="1216" w:author="James Faas" w:date="2022-11-24T09:02:00Z"/>
        </w:rPr>
      </w:pPr>
      <w:del w:id="1217" w:author="James Faas" w:date="2022-11-24T09:02:00Z">
        <w:r w:rsidRPr="003814A8" w:rsidDel="003814A8">
          <w:delText>Head and jamb seal:</w:delText>
        </w:r>
      </w:del>
    </w:p>
    <w:p w14:paraId="0218CB10" w14:textId="6B6DE96A" w:rsidR="00585C4D" w:rsidRPr="003814A8" w:rsidDel="003814A8" w:rsidRDefault="00585C4D" w:rsidP="003814A8">
      <w:pPr>
        <w:pStyle w:val="Heading5"/>
        <w:rPr>
          <w:del w:id="1218" w:author="James Faas" w:date="2022-11-24T09:02:00Z"/>
        </w:rPr>
        <w:pPrChange w:id="1219" w:author="James Faas" w:date="2022-11-24T09:01:00Z">
          <w:pPr>
            <w:pStyle w:val="Heading5"/>
            <w:tabs>
              <w:tab w:val="left" w:pos="2835"/>
            </w:tabs>
            <w:ind w:left="2835" w:hanging="708"/>
          </w:pPr>
        </w:pPrChange>
      </w:pPr>
      <w:del w:id="1220" w:author="James Faas" w:date="2022-11-24T09:02:00Z">
        <w:r w:rsidRPr="003814A8" w:rsidDel="003814A8">
          <w:delText xml:space="preserve">Extruded aluminum frame and </w:delText>
        </w:r>
        <w:r w:rsidR="003A613E" w:rsidRPr="003814A8" w:rsidDel="003814A8">
          <w:rPr>
            <w:rPrChange w:id="1221" w:author="James Faas" w:date="2022-11-24T09:08:00Z">
              <w:rPr>
                <w:highlight w:val="yellow"/>
              </w:rPr>
            </w:rPrChange>
          </w:rPr>
          <w:delText>[</w:delText>
        </w:r>
        <w:r w:rsidRPr="003814A8" w:rsidDel="003814A8">
          <w:rPr>
            <w:rPrChange w:id="1222" w:author="James Faas" w:date="2022-11-24T09:08:00Z">
              <w:rPr>
                <w:highlight w:val="yellow"/>
              </w:rPr>
            </w:rPrChange>
          </w:rPr>
          <w:delText>solid</w:delText>
        </w:r>
        <w:r w:rsidR="003A613E" w:rsidRPr="003814A8" w:rsidDel="003814A8">
          <w:rPr>
            <w:rPrChange w:id="1223" w:author="James Faas" w:date="2022-11-24T09:08:00Z">
              <w:rPr>
                <w:highlight w:val="yellow"/>
              </w:rPr>
            </w:rPrChange>
          </w:rPr>
          <w:delText>]</w:delText>
        </w:r>
        <w:r w:rsidRPr="003814A8" w:rsidDel="003814A8">
          <w:rPr>
            <w:rPrChange w:id="1224" w:author="James Faas" w:date="2022-11-24T09:08:00Z">
              <w:rPr>
                <w:highlight w:val="yellow"/>
              </w:rPr>
            </w:rPrChange>
          </w:rPr>
          <w:delText xml:space="preserve"> </w:delText>
        </w:r>
        <w:r w:rsidR="003A613E" w:rsidRPr="003814A8" w:rsidDel="003814A8">
          <w:rPr>
            <w:rPrChange w:id="1225" w:author="James Faas" w:date="2022-11-24T09:08:00Z">
              <w:rPr>
                <w:highlight w:val="yellow"/>
              </w:rPr>
            </w:rPrChange>
          </w:rPr>
          <w:delText>[</w:delText>
        </w:r>
        <w:r w:rsidRPr="003814A8" w:rsidDel="003814A8">
          <w:rPr>
            <w:rPrChange w:id="1226" w:author="James Faas" w:date="2022-11-24T09:08:00Z">
              <w:rPr>
                <w:highlight w:val="yellow"/>
              </w:rPr>
            </w:rPrChange>
          </w:rPr>
          <w:delText>hollow</w:delText>
        </w:r>
        <w:r w:rsidR="003A613E" w:rsidRPr="003814A8" w:rsidDel="003814A8">
          <w:rPr>
            <w:rPrChange w:id="1227" w:author="James Faas" w:date="2022-11-24T09:08:00Z">
              <w:rPr>
                <w:highlight w:val="yellow"/>
              </w:rPr>
            </w:rPrChange>
          </w:rPr>
          <w:delText>]</w:delText>
        </w:r>
        <w:r w:rsidRPr="003814A8" w:rsidDel="003814A8">
          <w:rPr>
            <w:rPrChange w:id="1228" w:author="James Faas" w:date="2022-11-24T09:08:00Z">
              <w:rPr>
                <w:highlight w:val="yellow"/>
              </w:rPr>
            </w:rPrChange>
          </w:rPr>
          <w:delText xml:space="preserve"> </w:delText>
        </w:r>
        <w:r w:rsidR="003A613E" w:rsidRPr="003814A8" w:rsidDel="003814A8">
          <w:rPr>
            <w:rPrChange w:id="1229" w:author="James Faas" w:date="2022-11-24T09:08:00Z">
              <w:rPr>
                <w:highlight w:val="yellow"/>
              </w:rPr>
            </w:rPrChange>
          </w:rPr>
          <w:delText>[</w:delText>
        </w:r>
      </w:del>
      <w:ins w:id="1230" w:author="Mabel Chow" w:date="2022-04-26T14:41:00Z">
        <w:del w:id="1231" w:author="James Faas" w:date="2022-11-24T09:02:00Z">
          <w:r w:rsidR="002829B8" w:rsidRPr="003814A8" w:rsidDel="003814A8">
            <w:rPr>
              <w:rPrChange w:id="1232" w:author="James Faas" w:date="2022-11-24T09:08:00Z">
                <w:rPr>
                  <w:highlight w:val="yellow"/>
                </w:rPr>
              </w:rPrChange>
            </w:rPr>
            <w:delText xml:space="preserve"> </w:delText>
          </w:r>
        </w:del>
      </w:ins>
      <w:del w:id="1233" w:author="James Faas" w:date="2022-11-24T09:02:00Z">
        <w:r w:rsidRPr="003814A8" w:rsidDel="003814A8">
          <w:rPr>
            <w:rPrChange w:id="1234" w:author="James Faas" w:date="2022-11-24T09:08:00Z">
              <w:rPr>
                <w:highlight w:val="yellow"/>
              </w:rPr>
            </w:rPrChange>
          </w:rPr>
          <w:delText>closed cell neoprene</w:delText>
        </w:r>
        <w:r w:rsidR="003A613E" w:rsidRPr="003814A8" w:rsidDel="003814A8">
          <w:rPr>
            <w:rPrChange w:id="1235" w:author="James Faas" w:date="2022-11-24T09:08:00Z">
              <w:rPr>
                <w:highlight w:val="yellow"/>
              </w:rPr>
            </w:rPrChange>
          </w:rPr>
          <w:delText>]</w:delText>
        </w:r>
        <w:r w:rsidRPr="003814A8" w:rsidDel="003814A8">
          <w:rPr>
            <w:rPrChange w:id="1236" w:author="James Faas" w:date="2022-11-24T09:08:00Z">
              <w:rPr>
                <w:highlight w:val="yellow"/>
              </w:rPr>
            </w:rPrChange>
          </w:rPr>
          <w:delText xml:space="preserve"> </w:delText>
        </w:r>
        <w:r w:rsidR="003A613E" w:rsidRPr="003814A8" w:rsidDel="003814A8">
          <w:rPr>
            <w:rPrChange w:id="1237" w:author="James Faas" w:date="2022-11-24T09:08:00Z">
              <w:rPr>
                <w:highlight w:val="yellow"/>
              </w:rPr>
            </w:rPrChange>
          </w:rPr>
          <w:delText>[</w:delText>
        </w:r>
        <w:r w:rsidRPr="003814A8" w:rsidDel="003814A8">
          <w:rPr>
            <w:rPrChange w:id="1238" w:author="James Faas" w:date="2022-11-24T09:08:00Z">
              <w:rPr>
                <w:highlight w:val="yellow"/>
              </w:rPr>
            </w:rPrChange>
          </w:rPr>
          <w:delText>nylon brush pile</w:delText>
        </w:r>
        <w:r w:rsidR="003A613E" w:rsidRPr="003814A8" w:rsidDel="003814A8">
          <w:rPr>
            <w:rPrChange w:id="1239" w:author="James Faas" w:date="2022-11-24T09:08:00Z">
              <w:rPr>
                <w:highlight w:val="yellow"/>
              </w:rPr>
            </w:rPrChange>
          </w:rPr>
          <w:delText>]</w:delText>
        </w:r>
        <w:r w:rsidRPr="003814A8" w:rsidDel="003814A8">
          <w:rPr>
            <w:rPrChange w:id="1240" w:author="James Faas" w:date="2022-11-24T09:08:00Z">
              <w:rPr>
                <w:highlight w:val="yellow"/>
              </w:rPr>
            </w:rPrChange>
          </w:rPr>
          <w:delText xml:space="preserve"> </w:delText>
        </w:r>
        <w:r w:rsidR="003A613E" w:rsidRPr="003814A8" w:rsidDel="003814A8">
          <w:rPr>
            <w:rPrChange w:id="1241" w:author="James Faas" w:date="2022-11-24T09:08:00Z">
              <w:rPr>
                <w:highlight w:val="yellow"/>
              </w:rPr>
            </w:rPrChange>
          </w:rPr>
          <w:delText>[</w:delText>
        </w:r>
        <w:r w:rsidRPr="003814A8" w:rsidDel="003814A8">
          <w:rPr>
            <w:rPrChange w:id="1242" w:author="James Faas" w:date="2022-11-24T09:08:00Z">
              <w:rPr>
                <w:highlight w:val="yellow"/>
              </w:rPr>
            </w:rPrChange>
          </w:rPr>
          <w:delText>vinyl</w:delText>
        </w:r>
        <w:r w:rsidR="003A613E" w:rsidRPr="003814A8" w:rsidDel="003814A8">
          <w:rPr>
            <w:rPrChange w:id="1243" w:author="James Faas" w:date="2022-11-24T09:08:00Z">
              <w:rPr>
                <w:highlight w:val="yellow"/>
              </w:rPr>
            </w:rPrChange>
          </w:rPr>
          <w:delText>]</w:delText>
        </w:r>
        <w:r w:rsidRPr="003814A8" w:rsidDel="003814A8">
          <w:delText xml:space="preserve"> </w:delText>
        </w:r>
      </w:del>
      <w:ins w:id="1244" w:author="Mabel Chow" w:date="2022-04-26T14:41:00Z">
        <w:del w:id="1245" w:author="James Faas" w:date="2022-11-24T09:02:00Z">
          <w:r w:rsidR="002829B8" w:rsidRPr="003814A8" w:rsidDel="003814A8">
            <w:delText xml:space="preserve"> </w:delText>
          </w:r>
        </w:del>
      </w:ins>
      <w:del w:id="1246" w:author="James Faas" w:date="2022-11-24T09:02:00Z">
        <w:r w:rsidRPr="003814A8" w:rsidDel="003814A8">
          <w:delText xml:space="preserve">insert, </w:delText>
        </w:r>
        <w:r w:rsidR="003A613E" w:rsidRPr="003814A8" w:rsidDel="003814A8">
          <w:rPr>
            <w:rPrChange w:id="1247" w:author="James Faas" w:date="2022-11-24T09:08:00Z">
              <w:rPr>
                <w:highlight w:val="yellow"/>
              </w:rPr>
            </w:rPrChange>
          </w:rPr>
          <w:delText>[</w:delText>
        </w:r>
      </w:del>
      <w:ins w:id="1248" w:author="Mabel Chow" w:date="2022-04-26T14:41:00Z">
        <w:del w:id="1249" w:author="James Faas" w:date="2022-11-24T09:02:00Z">
          <w:r w:rsidR="002829B8" w:rsidRPr="003814A8" w:rsidDel="003814A8">
            <w:rPr>
              <w:rPrChange w:id="1250" w:author="James Faas" w:date="2022-11-24T09:08:00Z">
                <w:rPr>
                  <w:highlight w:val="yellow"/>
                </w:rPr>
              </w:rPrChange>
            </w:rPr>
            <w:delText xml:space="preserve"> </w:delText>
          </w:r>
        </w:del>
      </w:ins>
      <w:del w:id="1251" w:author="James Faas" w:date="2022-11-24T09:02:00Z">
        <w:r w:rsidRPr="003814A8" w:rsidDel="003814A8">
          <w:rPr>
            <w:rPrChange w:id="1252" w:author="James Faas" w:date="2022-11-24T09:08:00Z">
              <w:rPr>
                <w:highlight w:val="yellow"/>
              </w:rPr>
            </w:rPrChange>
          </w:rPr>
          <w:delText>clear anodized finish</w:delText>
        </w:r>
        <w:r w:rsidR="003A613E" w:rsidRPr="003814A8" w:rsidDel="003814A8">
          <w:rPr>
            <w:rPrChange w:id="1253" w:author="James Faas" w:date="2022-11-24T09:08:00Z">
              <w:rPr>
                <w:highlight w:val="yellow"/>
              </w:rPr>
            </w:rPrChange>
          </w:rPr>
          <w:delText>]</w:delText>
        </w:r>
        <w:r w:rsidRPr="003814A8" w:rsidDel="003814A8">
          <w:delText>.</w:delText>
        </w:r>
      </w:del>
    </w:p>
    <w:p w14:paraId="0C32C3D6" w14:textId="1C269C25" w:rsidR="00585C4D" w:rsidRPr="003814A8" w:rsidDel="003814A8" w:rsidRDefault="00585C4D" w:rsidP="003814A8">
      <w:pPr>
        <w:pStyle w:val="Heading5"/>
        <w:rPr>
          <w:del w:id="1254" w:author="James Faas" w:date="2022-11-24T09:02:00Z"/>
        </w:rPr>
        <w:pPrChange w:id="1255" w:author="James Faas" w:date="2022-11-24T09:01:00Z">
          <w:pPr>
            <w:pStyle w:val="Heading5"/>
            <w:tabs>
              <w:tab w:val="left" w:pos="2835"/>
            </w:tabs>
            <w:ind w:left="2835" w:hanging="708"/>
          </w:pPr>
        </w:pPrChange>
      </w:pPr>
      <w:del w:id="1256" w:author="James Faas" w:date="2022-11-24T09:02:00Z">
        <w:r w:rsidRPr="003814A8" w:rsidDel="003814A8">
          <w:delText xml:space="preserve">Adhesive backed </w:delText>
        </w:r>
        <w:r w:rsidR="003A613E" w:rsidRPr="003814A8" w:rsidDel="003814A8">
          <w:rPr>
            <w:rPrChange w:id="1257" w:author="James Faas" w:date="2022-11-24T09:08:00Z">
              <w:rPr>
                <w:highlight w:val="yellow"/>
              </w:rPr>
            </w:rPrChange>
          </w:rPr>
          <w:delText>[</w:delText>
        </w:r>
        <w:r w:rsidRPr="003814A8" w:rsidDel="003814A8">
          <w:rPr>
            <w:rPrChange w:id="1258" w:author="James Faas" w:date="2022-11-24T09:08:00Z">
              <w:rPr>
                <w:highlight w:val="yellow"/>
              </w:rPr>
            </w:rPrChange>
          </w:rPr>
          <w:delText>neoprene</w:delText>
        </w:r>
        <w:r w:rsidR="003A613E" w:rsidRPr="003814A8" w:rsidDel="003814A8">
          <w:rPr>
            <w:rPrChange w:id="1259" w:author="James Faas" w:date="2022-11-24T09:08:00Z">
              <w:rPr>
                <w:highlight w:val="yellow"/>
              </w:rPr>
            </w:rPrChange>
          </w:rPr>
          <w:delText>]</w:delText>
        </w:r>
        <w:r w:rsidRPr="003814A8" w:rsidDel="003814A8">
          <w:rPr>
            <w:rPrChange w:id="1260" w:author="James Faas" w:date="2022-11-24T09:08:00Z">
              <w:rPr>
                <w:highlight w:val="yellow"/>
              </w:rPr>
            </w:rPrChange>
          </w:rPr>
          <w:delText xml:space="preserve"> </w:delText>
        </w:r>
        <w:r w:rsidR="003A613E" w:rsidRPr="003814A8" w:rsidDel="003814A8">
          <w:rPr>
            <w:rPrChange w:id="1261" w:author="James Faas" w:date="2022-11-24T09:08:00Z">
              <w:rPr>
                <w:highlight w:val="yellow"/>
              </w:rPr>
            </w:rPrChange>
          </w:rPr>
          <w:delText>[</w:delText>
        </w:r>
        <w:r w:rsidRPr="003814A8" w:rsidDel="003814A8">
          <w:rPr>
            <w:rPrChange w:id="1262" w:author="James Faas" w:date="2022-11-24T09:08:00Z">
              <w:rPr>
                <w:highlight w:val="yellow"/>
              </w:rPr>
            </w:rPrChange>
          </w:rPr>
          <w:delText>vinyl covered foam</w:delText>
        </w:r>
        <w:r w:rsidR="003A613E" w:rsidRPr="003814A8" w:rsidDel="003814A8">
          <w:rPr>
            <w:rPrChange w:id="1263" w:author="James Faas" w:date="2022-11-24T09:08:00Z">
              <w:rPr>
                <w:highlight w:val="yellow"/>
              </w:rPr>
            </w:rPrChange>
          </w:rPr>
          <w:delText>]</w:delText>
        </w:r>
        <w:r w:rsidRPr="003814A8" w:rsidDel="003814A8">
          <w:delText xml:space="preserve"> m</w:delText>
        </w:r>
      </w:del>
      <w:ins w:id="1264" w:author="Mabel Chow" w:date="2022-04-26T14:41:00Z">
        <w:del w:id="1265" w:author="James Faas" w:date="2022-11-24T09:02:00Z">
          <w:r w:rsidR="002829B8" w:rsidRPr="003814A8" w:rsidDel="003814A8">
            <w:delText>m</w:delText>
          </w:r>
        </w:del>
      </w:ins>
      <w:del w:id="1266" w:author="James Faas" w:date="2022-11-24T09:02:00Z">
        <w:r w:rsidRPr="003814A8" w:rsidDel="003814A8">
          <w:delText>aterial.</w:delText>
        </w:r>
      </w:del>
    </w:p>
    <w:p w14:paraId="128FA3DE" w14:textId="28CE2506" w:rsidR="00585C4D" w:rsidRPr="003814A8" w:rsidDel="003814A8" w:rsidRDefault="00585C4D" w:rsidP="00EA78F7">
      <w:pPr>
        <w:pStyle w:val="Heading4"/>
        <w:rPr>
          <w:del w:id="1267" w:author="James Faas" w:date="2022-11-24T09:02:00Z"/>
        </w:rPr>
      </w:pPr>
      <w:del w:id="1268" w:author="James Faas" w:date="2022-11-24T09:02:00Z">
        <w:r w:rsidRPr="003814A8" w:rsidDel="003814A8">
          <w:delText>Door bottom seal:</w:delText>
        </w:r>
      </w:del>
    </w:p>
    <w:p w14:paraId="2B8E2BD2" w14:textId="48C8ACD0" w:rsidR="00585C4D" w:rsidRPr="003814A8" w:rsidDel="003814A8" w:rsidRDefault="00585C4D" w:rsidP="00C55750">
      <w:pPr>
        <w:pStyle w:val="Heading5"/>
        <w:tabs>
          <w:tab w:val="left" w:pos="2835"/>
        </w:tabs>
        <w:ind w:left="2835" w:hanging="708"/>
        <w:rPr>
          <w:del w:id="1269" w:author="James Faas" w:date="2022-11-24T09:02:00Z"/>
        </w:rPr>
      </w:pPr>
      <w:del w:id="1270" w:author="James Faas" w:date="2022-11-24T09:02:00Z">
        <w:r w:rsidRPr="003814A8" w:rsidDel="003814A8">
          <w:lastRenderedPageBreak/>
          <w:delText xml:space="preserve">Extruded aluminum frame and </w:delText>
        </w:r>
        <w:r w:rsidR="003A613E" w:rsidRPr="003814A8" w:rsidDel="003814A8">
          <w:rPr>
            <w:rPrChange w:id="1271" w:author="James Faas" w:date="2022-11-24T09:08:00Z">
              <w:rPr>
                <w:highlight w:val="yellow"/>
              </w:rPr>
            </w:rPrChange>
          </w:rPr>
          <w:delText>[</w:delText>
        </w:r>
        <w:r w:rsidRPr="003814A8" w:rsidDel="003814A8">
          <w:rPr>
            <w:rPrChange w:id="1272" w:author="James Faas" w:date="2022-11-24T09:08:00Z">
              <w:rPr>
                <w:highlight w:val="yellow"/>
              </w:rPr>
            </w:rPrChange>
          </w:rPr>
          <w:delText>closed cell neoprene</w:delText>
        </w:r>
        <w:r w:rsidR="003A613E" w:rsidRPr="003814A8" w:rsidDel="003814A8">
          <w:rPr>
            <w:rPrChange w:id="1273" w:author="James Faas" w:date="2022-11-24T09:08:00Z">
              <w:rPr>
                <w:highlight w:val="yellow"/>
              </w:rPr>
            </w:rPrChange>
          </w:rPr>
          <w:delText>]</w:delText>
        </w:r>
        <w:r w:rsidRPr="003814A8" w:rsidDel="003814A8">
          <w:rPr>
            <w:rPrChange w:id="1274" w:author="James Faas" w:date="2022-11-24T09:08:00Z">
              <w:rPr>
                <w:highlight w:val="yellow"/>
              </w:rPr>
            </w:rPrChange>
          </w:rPr>
          <w:delText xml:space="preserve"> </w:delText>
        </w:r>
        <w:r w:rsidR="003A613E" w:rsidRPr="003814A8" w:rsidDel="003814A8">
          <w:rPr>
            <w:rPrChange w:id="1275" w:author="James Faas" w:date="2022-11-24T09:08:00Z">
              <w:rPr>
                <w:highlight w:val="yellow"/>
              </w:rPr>
            </w:rPrChange>
          </w:rPr>
          <w:delText>[</w:delText>
        </w:r>
        <w:r w:rsidRPr="003814A8" w:rsidDel="003814A8">
          <w:rPr>
            <w:rPrChange w:id="1276" w:author="James Faas" w:date="2022-11-24T09:08:00Z">
              <w:rPr>
                <w:highlight w:val="yellow"/>
              </w:rPr>
            </w:rPrChange>
          </w:rPr>
          <w:delText>nylon brush</w:delText>
        </w:r>
        <w:r w:rsidR="003A613E" w:rsidRPr="003814A8" w:rsidDel="003814A8">
          <w:rPr>
            <w:rPrChange w:id="1277" w:author="James Faas" w:date="2022-11-24T09:08:00Z">
              <w:rPr>
                <w:highlight w:val="yellow"/>
              </w:rPr>
            </w:rPrChange>
          </w:rPr>
          <w:delText>]</w:delText>
        </w:r>
        <w:r w:rsidRPr="003814A8" w:rsidDel="003814A8">
          <w:rPr>
            <w:rPrChange w:id="1278" w:author="James Faas" w:date="2022-11-24T09:08:00Z">
              <w:rPr>
                <w:highlight w:val="yellow"/>
              </w:rPr>
            </w:rPrChange>
          </w:rPr>
          <w:delText xml:space="preserve"> </w:delText>
        </w:r>
        <w:r w:rsidR="003A613E" w:rsidRPr="003814A8" w:rsidDel="003814A8">
          <w:rPr>
            <w:rPrChange w:id="1279" w:author="James Faas" w:date="2022-11-24T09:08:00Z">
              <w:rPr>
                <w:highlight w:val="yellow"/>
              </w:rPr>
            </w:rPrChange>
          </w:rPr>
          <w:delText>[</w:delText>
        </w:r>
        <w:r w:rsidRPr="003814A8" w:rsidDel="003814A8">
          <w:rPr>
            <w:rPrChange w:id="1280" w:author="James Faas" w:date="2022-11-24T09:08:00Z">
              <w:rPr>
                <w:highlight w:val="yellow"/>
              </w:rPr>
            </w:rPrChange>
          </w:rPr>
          <w:delText>vinyl</w:delText>
        </w:r>
        <w:r w:rsidR="003A613E" w:rsidRPr="003814A8" w:rsidDel="003814A8">
          <w:rPr>
            <w:rPrChange w:id="1281" w:author="James Faas" w:date="2022-11-24T09:08:00Z">
              <w:rPr>
                <w:highlight w:val="yellow"/>
              </w:rPr>
            </w:rPrChange>
          </w:rPr>
          <w:delText>]</w:delText>
        </w:r>
        <w:r w:rsidRPr="003814A8" w:rsidDel="003814A8">
          <w:delText xml:space="preserve"> sweep, </w:delText>
        </w:r>
        <w:r w:rsidR="003A613E" w:rsidRPr="003814A8" w:rsidDel="003814A8">
          <w:rPr>
            <w:rPrChange w:id="1282" w:author="James Faas" w:date="2022-11-24T09:08:00Z">
              <w:rPr>
                <w:highlight w:val="yellow"/>
              </w:rPr>
            </w:rPrChange>
          </w:rPr>
          <w:delText>[</w:delText>
        </w:r>
        <w:r w:rsidRPr="003814A8" w:rsidDel="003814A8">
          <w:rPr>
            <w:rPrChange w:id="1283" w:author="James Faas" w:date="2022-11-24T09:08:00Z">
              <w:rPr>
                <w:highlight w:val="yellow"/>
              </w:rPr>
            </w:rPrChange>
          </w:rPr>
          <w:delText>clear anodized finish</w:delText>
        </w:r>
        <w:r w:rsidR="003A613E" w:rsidRPr="003814A8" w:rsidDel="003814A8">
          <w:rPr>
            <w:rPrChange w:id="1284" w:author="James Faas" w:date="2022-11-24T09:08:00Z">
              <w:rPr>
                <w:highlight w:val="yellow"/>
              </w:rPr>
            </w:rPrChange>
          </w:rPr>
          <w:delText>]</w:delText>
        </w:r>
        <w:r w:rsidRPr="003814A8" w:rsidDel="003814A8">
          <w:delText>.</w:delText>
        </w:r>
      </w:del>
    </w:p>
    <w:p w14:paraId="0833DA04" w14:textId="25CD2249" w:rsidR="003A613E" w:rsidRPr="003814A8" w:rsidDel="003814A8" w:rsidRDefault="003A613E" w:rsidP="00EA78F7">
      <w:pPr>
        <w:pStyle w:val="Heading4"/>
        <w:rPr>
          <w:del w:id="1285" w:author="James Faas" w:date="2022-11-24T09:02:00Z"/>
        </w:rPr>
      </w:pPr>
      <w:del w:id="1286" w:author="James Faas" w:date="2022-11-24T09:02:00Z">
        <w:r w:rsidRPr="003814A8" w:rsidDel="003814A8">
          <w:delText>Acceptable Model and Manufacturer:</w:delText>
        </w:r>
      </w:del>
    </w:p>
    <w:p w14:paraId="483F888F" w14:textId="46FD451F" w:rsidR="002829B8" w:rsidRPr="003814A8" w:rsidDel="003814A8" w:rsidRDefault="002829B8" w:rsidP="002829B8">
      <w:pPr>
        <w:pStyle w:val="Heading5"/>
        <w:tabs>
          <w:tab w:val="left" w:pos="2835"/>
        </w:tabs>
        <w:ind w:left="2835" w:hanging="708"/>
        <w:rPr>
          <w:ins w:id="1287" w:author="Mabel Chow" w:date="2022-04-26T14:42:00Z"/>
          <w:del w:id="1288" w:author="James Faas" w:date="2022-11-24T09:02:00Z"/>
          <w:iCs/>
        </w:rPr>
      </w:pPr>
      <w:ins w:id="1289" w:author="Mabel Chow" w:date="2022-04-26T14:42:00Z">
        <w:del w:id="1290" w:author="James Faas" w:date="2022-11-24T09:02:00Z">
          <w:r w:rsidRPr="003814A8" w:rsidDel="003814A8">
            <w:rPr>
              <w:iCs/>
            </w:rPr>
            <w:delText>K.N. Crowder Manufacturing Inc.</w:delText>
          </w:r>
        </w:del>
      </w:ins>
    </w:p>
    <w:p w14:paraId="4866A184" w14:textId="3E037C41" w:rsidR="005D3AF0" w:rsidRPr="003814A8" w:rsidDel="003814A8" w:rsidRDefault="005D3AF0" w:rsidP="005D3AF0">
      <w:pPr>
        <w:pStyle w:val="Heading5"/>
        <w:rPr>
          <w:del w:id="1291" w:author="James Faas" w:date="2022-11-24T09:02:00Z"/>
          <w:i/>
          <w:rPrChange w:id="1292" w:author="James Faas" w:date="2022-11-24T09:08:00Z">
            <w:rPr>
              <w:del w:id="1293" w:author="James Faas" w:date="2022-11-24T09:02:00Z"/>
              <w:i/>
              <w:highlight w:val="yellow"/>
            </w:rPr>
          </w:rPrChange>
        </w:rPr>
      </w:pPr>
      <w:del w:id="1294" w:author="James Faas" w:date="2022-11-24T09:02:00Z">
        <w:r w:rsidRPr="003814A8" w:rsidDel="003814A8">
          <w:rPr>
            <w:i/>
            <w:rPrChange w:id="1295" w:author="James Faas" w:date="2022-11-24T09:08:00Z">
              <w:rPr>
                <w:i/>
                <w:highlight w:val="yellow"/>
              </w:rPr>
            </w:rPrChange>
          </w:rPr>
          <w:delText>[Consultant to provide 3 acceptable products]</w:delText>
        </w:r>
      </w:del>
    </w:p>
    <w:p w14:paraId="244F12BB" w14:textId="3371F680" w:rsidR="003A613E" w:rsidRPr="003814A8" w:rsidDel="003814A8" w:rsidRDefault="00393B95" w:rsidP="005D3AF0">
      <w:pPr>
        <w:pStyle w:val="Heading5"/>
        <w:tabs>
          <w:tab w:val="left" w:pos="2835"/>
        </w:tabs>
        <w:ind w:left="2835" w:hanging="708"/>
        <w:rPr>
          <w:del w:id="1296" w:author="James Faas" w:date="2022-11-24T09:02:00Z"/>
        </w:rPr>
      </w:pPr>
      <w:ins w:id="1297" w:author="Radulovic, Nicole" w:date="2022-11-03T14:46:00Z">
        <w:del w:id="1298" w:author="James Faas" w:date="2022-11-24T09:02:00Z">
          <w:r w:rsidRPr="003814A8" w:rsidDel="003814A8">
            <w:delText>Or E</w:delText>
          </w:r>
        </w:del>
      </w:ins>
      <w:del w:id="1299" w:author="James Faas" w:date="2022-11-24T09:02:00Z">
        <w:r w:rsidR="005D3AF0" w:rsidRPr="003814A8" w:rsidDel="003814A8">
          <w:delText>Approved equivalent</w:delText>
        </w:r>
        <w:r w:rsidR="003A613E" w:rsidRPr="003814A8" w:rsidDel="003814A8">
          <w:delText>.</w:delText>
        </w:r>
      </w:del>
    </w:p>
    <w:p w14:paraId="088E583E" w14:textId="799986BB" w:rsidR="00585C4D" w:rsidRPr="003814A8" w:rsidDel="003814A8" w:rsidRDefault="00585C4D" w:rsidP="00365A41">
      <w:pPr>
        <w:pStyle w:val="Heading3"/>
        <w:tabs>
          <w:tab w:val="clear" w:pos="1440"/>
          <w:tab w:val="left" w:pos="1418"/>
        </w:tabs>
        <w:ind w:left="1418" w:hanging="709"/>
        <w:rPr>
          <w:del w:id="1300" w:author="James Faas" w:date="2022-11-24T09:02:00Z"/>
        </w:rPr>
      </w:pPr>
      <w:del w:id="1301" w:author="James Faas" w:date="2022-11-24T09:02:00Z">
        <w:r w:rsidRPr="003814A8" w:rsidDel="003814A8">
          <w:delText xml:space="preserve">Astragal: </w:delText>
        </w:r>
        <w:r w:rsidR="003A613E" w:rsidRPr="003814A8" w:rsidDel="003814A8">
          <w:rPr>
            <w:rPrChange w:id="1302" w:author="James Faas" w:date="2022-11-24T09:08:00Z">
              <w:rPr>
                <w:highlight w:val="yellow"/>
              </w:rPr>
            </w:rPrChange>
          </w:rPr>
          <w:delText>[</w:delText>
        </w:r>
        <w:r w:rsidRPr="003814A8" w:rsidDel="003814A8">
          <w:rPr>
            <w:rPrChange w:id="1303" w:author="James Faas" w:date="2022-11-24T09:08:00Z">
              <w:rPr>
                <w:highlight w:val="yellow"/>
              </w:rPr>
            </w:rPrChange>
          </w:rPr>
          <w:delText>adjustable</w:delText>
        </w:r>
        <w:r w:rsidR="003A613E" w:rsidRPr="003814A8" w:rsidDel="003814A8">
          <w:rPr>
            <w:rPrChange w:id="1304" w:author="James Faas" w:date="2022-11-24T09:08:00Z">
              <w:rPr>
                <w:highlight w:val="yellow"/>
              </w:rPr>
            </w:rPrChange>
          </w:rPr>
          <w:delText>]</w:delText>
        </w:r>
        <w:r w:rsidRPr="003814A8" w:rsidDel="003814A8">
          <w:rPr>
            <w:rPrChange w:id="1305" w:author="James Faas" w:date="2022-11-24T09:08:00Z">
              <w:rPr>
                <w:highlight w:val="yellow"/>
              </w:rPr>
            </w:rPrChange>
          </w:rPr>
          <w:delText xml:space="preserve"> </w:delText>
        </w:r>
        <w:r w:rsidR="003A613E" w:rsidRPr="003814A8" w:rsidDel="003814A8">
          <w:rPr>
            <w:rPrChange w:id="1306" w:author="James Faas" w:date="2022-11-24T09:08:00Z">
              <w:rPr>
                <w:highlight w:val="yellow"/>
              </w:rPr>
            </w:rPrChange>
          </w:rPr>
          <w:delText>[</w:delText>
        </w:r>
        <w:r w:rsidRPr="003814A8" w:rsidDel="003814A8">
          <w:rPr>
            <w:rPrChange w:id="1307" w:author="James Faas" w:date="2022-11-24T09:08:00Z">
              <w:rPr>
                <w:highlight w:val="yellow"/>
              </w:rPr>
            </w:rPrChange>
          </w:rPr>
          <w:delText>compensating</w:delText>
        </w:r>
        <w:r w:rsidR="003A613E" w:rsidRPr="003814A8" w:rsidDel="003814A8">
          <w:rPr>
            <w:rPrChange w:id="1308" w:author="James Faas" w:date="2022-11-24T09:08:00Z">
              <w:rPr>
                <w:highlight w:val="yellow"/>
              </w:rPr>
            </w:rPrChange>
          </w:rPr>
          <w:delText>]</w:delText>
        </w:r>
        <w:r w:rsidRPr="003814A8" w:rsidDel="003814A8">
          <w:rPr>
            <w:rPrChange w:id="1309" w:author="James Faas" w:date="2022-11-24T09:08:00Z">
              <w:rPr>
                <w:highlight w:val="yellow"/>
              </w:rPr>
            </w:rPrChange>
          </w:rPr>
          <w:delText xml:space="preserve"> </w:delText>
        </w:r>
        <w:r w:rsidR="003A613E" w:rsidRPr="003814A8" w:rsidDel="003814A8">
          <w:rPr>
            <w:rPrChange w:id="1310" w:author="James Faas" w:date="2022-11-24T09:08:00Z">
              <w:rPr>
                <w:highlight w:val="yellow"/>
              </w:rPr>
            </w:rPrChange>
          </w:rPr>
          <w:delText>[</w:delText>
        </w:r>
        <w:r w:rsidRPr="003814A8" w:rsidDel="003814A8">
          <w:rPr>
            <w:rPrChange w:id="1311" w:author="James Faas" w:date="2022-11-24T09:08:00Z">
              <w:rPr>
                <w:highlight w:val="yellow"/>
              </w:rPr>
            </w:rPrChange>
          </w:rPr>
          <w:delText>overlapping</w:delText>
        </w:r>
        <w:r w:rsidR="003A613E" w:rsidRPr="003814A8" w:rsidDel="003814A8">
          <w:rPr>
            <w:rPrChange w:id="1312" w:author="James Faas" w:date="2022-11-24T09:08:00Z">
              <w:rPr>
                <w:highlight w:val="yellow"/>
              </w:rPr>
            </w:rPrChange>
          </w:rPr>
          <w:delText>]</w:delText>
        </w:r>
        <w:r w:rsidRPr="003814A8" w:rsidDel="003814A8">
          <w:rPr>
            <w:rPrChange w:id="1313" w:author="James Faas" w:date="2022-11-24T09:08:00Z">
              <w:rPr>
                <w:highlight w:val="yellow"/>
              </w:rPr>
            </w:rPrChange>
          </w:rPr>
          <w:delText xml:space="preserve">, </w:delText>
        </w:r>
        <w:r w:rsidR="003A613E" w:rsidRPr="003814A8" w:rsidDel="003814A8">
          <w:rPr>
            <w:rPrChange w:id="1314" w:author="James Faas" w:date="2022-11-24T09:08:00Z">
              <w:rPr>
                <w:highlight w:val="yellow"/>
              </w:rPr>
            </w:rPrChange>
          </w:rPr>
          <w:delText>[</w:delText>
        </w:r>
      </w:del>
      <w:ins w:id="1315" w:author="Mabel Chow" w:date="2022-04-26T14:39:00Z">
        <w:del w:id="1316" w:author="James Faas" w:date="2022-11-24T09:02:00Z">
          <w:r w:rsidR="002829B8" w:rsidRPr="003814A8" w:rsidDel="003814A8">
            <w:rPr>
              <w:rPrChange w:id="1317" w:author="James Faas" w:date="2022-11-24T09:08:00Z">
                <w:rPr>
                  <w:highlight w:val="yellow"/>
                </w:rPr>
              </w:rPrChange>
            </w:rPr>
            <w:delText xml:space="preserve">, </w:delText>
          </w:r>
        </w:del>
      </w:ins>
      <w:del w:id="1318" w:author="James Faas" w:date="2022-11-24T09:02:00Z">
        <w:r w:rsidRPr="003814A8" w:rsidDel="003814A8">
          <w:rPr>
            <w:rPrChange w:id="1319" w:author="James Faas" w:date="2022-11-24T09:08:00Z">
              <w:rPr>
                <w:highlight w:val="yellow"/>
              </w:rPr>
            </w:rPrChange>
          </w:rPr>
          <w:delText>extruded aluminum</w:delText>
        </w:r>
        <w:r w:rsidR="003A613E" w:rsidRPr="003814A8" w:rsidDel="003814A8">
          <w:rPr>
            <w:rPrChange w:id="1320" w:author="James Faas" w:date="2022-11-24T09:08:00Z">
              <w:rPr>
                <w:highlight w:val="yellow"/>
              </w:rPr>
            </w:rPrChange>
          </w:rPr>
          <w:delText>]</w:delText>
        </w:r>
        <w:r w:rsidRPr="003814A8" w:rsidDel="003814A8">
          <w:delText xml:space="preserve"> frame with </w:delText>
        </w:r>
        <w:r w:rsidR="003A613E" w:rsidRPr="003814A8" w:rsidDel="003814A8">
          <w:rPr>
            <w:rPrChange w:id="1321" w:author="James Faas" w:date="2022-11-24T09:08:00Z">
              <w:rPr>
                <w:highlight w:val="yellow"/>
              </w:rPr>
            </w:rPrChange>
          </w:rPr>
          <w:delText>[</w:delText>
        </w:r>
        <w:r w:rsidRPr="003814A8" w:rsidDel="003814A8">
          <w:rPr>
            <w:rPrChange w:id="1322" w:author="James Faas" w:date="2022-11-24T09:08:00Z">
              <w:rPr>
                <w:highlight w:val="yellow"/>
              </w:rPr>
            </w:rPrChange>
          </w:rPr>
          <w:delText>vinyl</w:delText>
        </w:r>
        <w:r w:rsidR="003A613E" w:rsidRPr="003814A8" w:rsidDel="003814A8">
          <w:rPr>
            <w:rPrChange w:id="1323" w:author="James Faas" w:date="2022-11-24T09:08:00Z">
              <w:rPr>
                <w:highlight w:val="yellow"/>
              </w:rPr>
            </w:rPrChange>
          </w:rPr>
          <w:delText>]</w:delText>
        </w:r>
        <w:r w:rsidRPr="003814A8" w:rsidDel="003814A8">
          <w:rPr>
            <w:rPrChange w:id="1324" w:author="James Faas" w:date="2022-11-24T09:08:00Z">
              <w:rPr>
                <w:highlight w:val="yellow"/>
              </w:rPr>
            </w:rPrChange>
          </w:rPr>
          <w:delText xml:space="preserve"> </w:delText>
        </w:r>
        <w:r w:rsidR="003A613E" w:rsidRPr="003814A8" w:rsidDel="003814A8">
          <w:rPr>
            <w:rPrChange w:id="1325" w:author="James Faas" w:date="2022-11-24T09:08:00Z">
              <w:rPr>
                <w:highlight w:val="yellow"/>
              </w:rPr>
            </w:rPrChange>
          </w:rPr>
          <w:delText>[</w:delText>
        </w:r>
        <w:r w:rsidRPr="003814A8" w:rsidDel="003814A8">
          <w:rPr>
            <w:rPrChange w:id="1326" w:author="James Faas" w:date="2022-11-24T09:08:00Z">
              <w:rPr>
                <w:highlight w:val="yellow"/>
              </w:rPr>
            </w:rPrChange>
          </w:rPr>
          <w:delText>pile</w:delText>
        </w:r>
        <w:r w:rsidR="003A613E" w:rsidRPr="003814A8" w:rsidDel="003814A8">
          <w:rPr>
            <w:rPrChange w:id="1327" w:author="James Faas" w:date="2022-11-24T09:08:00Z">
              <w:rPr>
                <w:highlight w:val="yellow"/>
              </w:rPr>
            </w:rPrChange>
          </w:rPr>
          <w:delText>]</w:delText>
        </w:r>
        <w:r w:rsidRPr="003814A8" w:rsidDel="003814A8">
          <w:delText xml:space="preserve"> insert, </w:delText>
        </w:r>
        <w:r w:rsidR="003A613E" w:rsidRPr="003814A8" w:rsidDel="003814A8">
          <w:rPr>
            <w:rPrChange w:id="1328" w:author="James Faas" w:date="2022-11-24T09:08:00Z">
              <w:rPr>
                <w:highlight w:val="yellow"/>
              </w:rPr>
            </w:rPrChange>
          </w:rPr>
          <w:delText>[</w:delText>
        </w:r>
      </w:del>
      <w:ins w:id="1329" w:author="Mabel Chow" w:date="2022-04-26T14:40:00Z">
        <w:del w:id="1330" w:author="James Faas" w:date="2022-11-24T09:02:00Z">
          <w:r w:rsidR="002829B8" w:rsidRPr="003814A8" w:rsidDel="003814A8">
            <w:rPr>
              <w:rPrChange w:id="1331" w:author="James Faas" w:date="2022-11-24T09:08:00Z">
                <w:rPr>
                  <w:highlight w:val="yellow"/>
                </w:rPr>
              </w:rPrChange>
            </w:rPr>
            <w:delText xml:space="preserve"> </w:delText>
          </w:r>
        </w:del>
      </w:ins>
      <w:del w:id="1332" w:author="James Faas" w:date="2022-11-24T09:02:00Z">
        <w:r w:rsidRPr="003814A8" w:rsidDel="003814A8">
          <w:rPr>
            <w:rPrChange w:id="1333" w:author="James Faas" w:date="2022-11-24T09:08:00Z">
              <w:rPr>
                <w:highlight w:val="yellow"/>
              </w:rPr>
            </w:rPrChange>
          </w:rPr>
          <w:delText>finished to match doors</w:delText>
        </w:r>
      </w:del>
      <w:ins w:id="1334" w:author="Mabel Chow" w:date="2022-04-26T14:40:00Z">
        <w:del w:id="1335" w:author="James Faas" w:date="2022-11-24T09:02:00Z">
          <w:r w:rsidR="002829B8" w:rsidRPr="003814A8" w:rsidDel="003814A8">
            <w:delText>.</w:delText>
          </w:r>
        </w:del>
      </w:ins>
      <w:del w:id="1336" w:author="James Faas" w:date="2022-11-24T09:02:00Z">
        <w:r w:rsidR="003A613E" w:rsidRPr="003814A8" w:rsidDel="003814A8">
          <w:rPr>
            <w:rPrChange w:id="1337" w:author="James Faas" w:date="2022-11-24T09:08:00Z">
              <w:rPr>
                <w:highlight w:val="yellow"/>
              </w:rPr>
            </w:rPrChange>
          </w:rPr>
          <w:delText>], [_____]</w:delText>
        </w:r>
        <w:r w:rsidRPr="003814A8" w:rsidDel="003814A8">
          <w:rPr>
            <w:rPrChange w:id="1338" w:author="James Faas" w:date="2022-11-24T09:08:00Z">
              <w:rPr>
                <w:highlight w:val="yellow"/>
              </w:rPr>
            </w:rPrChange>
          </w:rPr>
          <w:delText>.</w:delText>
        </w:r>
      </w:del>
    </w:p>
    <w:p w14:paraId="57DC00DD" w14:textId="43540E01" w:rsidR="003A613E" w:rsidRPr="003814A8" w:rsidDel="003814A8" w:rsidRDefault="003A613E" w:rsidP="00365A41">
      <w:pPr>
        <w:pStyle w:val="Heading4"/>
        <w:tabs>
          <w:tab w:val="left" w:pos="2127"/>
        </w:tabs>
        <w:ind w:left="2127" w:hanging="709"/>
        <w:rPr>
          <w:del w:id="1339" w:author="James Faas" w:date="2022-11-24T09:02:00Z"/>
        </w:rPr>
      </w:pPr>
      <w:del w:id="1340" w:author="James Faas" w:date="2022-11-24T09:02:00Z">
        <w:r w:rsidRPr="003814A8" w:rsidDel="003814A8">
          <w:delText>Acceptable Model and Manufacturer:</w:delText>
        </w:r>
      </w:del>
    </w:p>
    <w:p w14:paraId="2E19FCEC" w14:textId="6A5D1093" w:rsidR="003A613E" w:rsidRPr="003814A8" w:rsidDel="003814A8" w:rsidRDefault="00F73E4E" w:rsidP="00C55750">
      <w:pPr>
        <w:pStyle w:val="Heading5"/>
        <w:tabs>
          <w:tab w:val="left" w:pos="2835"/>
        </w:tabs>
        <w:ind w:left="2835" w:hanging="708"/>
        <w:rPr>
          <w:del w:id="1341" w:author="James Faas" w:date="2022-11-24T09:02:00Z"/>
          <w:iCs/>
          <w:rPrChange w:id="1342" w:author="James Faas" w:date="2022-11-24T09:08:00Z">
            <w:rPr>
              <w:del w:id="1343" w:author="James Faas" w:date="2022-11-24T09:02:00Z"/>
              <w:i/>
            </w:rPr>
          </w:rPrChange>
        </w:rPr>
      </w:pPr>
      <w:del w:id="1344" w:author="James Faas" w:date="2022-11-24T09:02:00Z">
        <w:r w:rsidRPr="003814A8" w:rsidDel="003814A8">
          <w:rPr>
            <w:iCs/>
            <w:rPrChange w:id="1345" w:author="James Faas" w:date="2022-11-24T09:08:00Z">
              <w:rPr>
                <w:i/>
                <w:highlight w:val="yellow"/>
              </w:rPr>
            </w:rPrChange>
          </w:rPr>
          <w:delText>[Consultant to provide 3 acceptable products]</w:delText>
        </w:r>
      </w:del>
      <w:ins w:id="1346" w:author="Mabel Chow" w:date="2022-04-26T14:40:00Z">
        <w:del w:id="1347" w:author="James Faas" w:date="2022-11-24T09:02:00Z">
          <w:r w:rsidR="002829B8" w:rsidRPr="003814A8" w:rsidDel="003814A8">
            <w:rPr>
              <w:iCs/>
              <w:rPrChange w:id="1348" w:author="James Faas" w:date="2022-11-24T09:08:00Z">
                <w:rPr>
                  <w:i/>
                </w:rPr>
              </w:rPrChange>
            </w:rPr>
            <w:delText>K.N. Crowder Manufacturing Inc.</w:delText>
          </w:r>
        </w:del>
      </w:ins>
    </w:p>
    <w:p w14:paraId="3608AD05" w14:textId="08D77217" w:rsidR="00F73E4E" w:rsidRPr="003814A8" w:rsidDel="003814A8" w:rsidRDefault="00393B95" w:rsidP="00C55750">
      <w:pPr>
        <w:pStyle w:val="Heading5"/>
        <w:tabs>
          <w:tab w:val="left" w:pos="2835"/>
        </w:tabs>
        <w:ind w:left="2835" w:hanging="708"/>
        <w:rPr>
          <w:del w:id="1349" w:author="James Faas" w:date="2022-11-24T09:02:00Z"/>
        </w:rPr>
      </w:pPr>
      <w:ins w:id="1350" w:author="Radulovic, Nicole" w:date="2022-11-03T14:46:00Z">
        <w:del w:id="1351" w:author="James Faas" w:date="2022-11-24T09:02:00Z">
          <w:r w:rsidRPr="003814A8" w:rsidDel="003814A8">
            <w:delText>Or</w:delText>
          </w:r>
        </w:del>
      </w:ins>
      <w:del w:id="1352" w:author="James Faas" w:date="2022-11-24T09:02:00Z">
        <w:r w:rsidR="00F73E4E" w:rsidRPr="003814A8" w:rsidDel="003814A8">
          <w:delText>Approved Equivalent</w:delText>
        </w:r>
      </w:del>
    </w:p>
    <w:p w14:paraId="05E27701" w14:textId="77777777" w:rsidR="003A613E" w:rsidRPr="003814A8" w:rsidDel="00BA19F4" w:rsidRDefault="003A613E" w:rsidP="003A613E">
      <w:pPr>
        <w:pStyle w:val="Heading2"/>
        <w:rPr>
          <w:del w:id="1353" w:author="Mabel Chow" w:date="2022-04-26T14:26:00Z"/>
        </w:rPr>
      </w:pPr>
      <w:del w:id="1354" w:author="Mabel Chow" w:date="2022-04-26T14:26:00Z">
        <w:r w:rsidRPr="003814A8" w:rsidDel="00BA19F4">
          <w:delText>Miscellaneous</w:delText>
        </w:r>
        <w:r w:rsidR="008D07F1" w:rsidRPr="003814A8" w:rsidDel="00BA19F4">
          <w:delText xml:space="preserve"> </w:delText>
        </w:r>
        <w:r w:rsidRPr="003814A8" w:rsidDel="00BA19F4">
          <w:delText>Hardware</w:delText>
        </w:r>
      </w:del>
    </w:p>
    <w:p w14:paraId="5BFC2133" w14:textId="77777777" w:rsidR="003A613E" w:rsidRPr="003814A8" w:rsidDel="00BA19F4" w:rsidRDefault="007D5020" w:rsidP="00C55750">
      <w:pPr>
        <w:pStyle w:val="Heading3"/>
        <w:tabs>
          <w:tab w:val="clear" w:pos="1440"/>
          <w:tab w:val="left" w:pos="1418"/>
        </w:tabs>
        <w:ind w:left="1418" w:hanging="709"/>
        <w:rPr>
          <w:del w:id="1355" w:author="Mabel Chow" w:date="2022-04-26T14:26:00Z"/>
        </w:rPr>
      </w:pPr>
      <w:del w:id="1356" w:author="Mabel Chow" w:date="2022-04-26T14:26:00Z">
        <w:r w:rsidRPr="003814A8" w:rsidDel="00BA19F4">
          <w:delText xml:space="preserve">Padlocks: </w:delText>
        </w:r>
        <w:r w:rsidRPr="003814A8" w:rsidDel="00BA19F4">
          <w:rPr>
            <w:highlight w:val="yellow"/>
          </w:rPr>
          <w:delText>[_____]</w:delText>
        </w:r>
        <w:r w:rsidRPr="003814A8" w:rsidDel="00BA19F4">
          <w:delText xml:space="preserve"> size, finish to </w:delText>
        </w:r>
        <w:r w:rsidRPr="003814A8" w:rsidDel="00BA19F4">
          <w:rPr>
            <w:highlight w:val="yellow"/>
          </w:rPr>
          <w:delText>[_____].</w:delText>
        </w:r>
        <w:r w:rsidR="006342BA" w:rsidRPr="003814A8" w:rsidDel="00BA19F4">
          <w:rPr>
            <w:highlight w:val="yellow"/>
          </w:rPr>
          <w:delText>[_____].</w:delText>
        </w:r>
        <w:r w:rsidR="006342BA" w:rsidRPr="003814A8" w:rsidDel="00BA19F4">
          <w:delText xml:space="preserve"> Padlocks to conform to Property Services Branch Division 08 71 60 requirements (51S0600-06-FBP – Medeco M3 CLIQ Padlock Cylinder).</w:delText>
        </w:r>
      </w:del>
    </w:p>
    <w:p w14:paraId="72929870" w14:textId="77777777" w:rsidR="007D5020" w:rsidRPr="003814A8" w:rsidDel="00BA19F4" w:rsidRDefault="007D5020" w:rsidP="00302456">
      <w:pPr>
        <w:pStyle w:val="Heading3"/>
        <w:rPr>
          <w:del w:id="1357" w:author="Mabel Chow" w:date="2022-04-26T14:26:00Z"/>
        </w:rPr>
      </w:pPr>
      <w:del w:id="1358" w:author="Mabel Chow" w:date="2022-04-26T14:26:00Z">
        <w:r w:rsidRPr="003814A8" w:rsidDel="00BA19F4">
          <w:delText xml:space="preserve">Indexed </w:delText>
        </w:r>
        <w:r w:rsidR="00CA20A8" w:rsidRPr="003814A8" w:rsidDel="00BA19F4">
          <w:delText>k</w:delText>
        </w:r>
        <w:r w:rsidRPr="003814A8" w:rsidDel="00BA19F4">
          <w:delText xml:space="preserve">ey control system: </w:delText>
        </w:r>
        <w:r w:rsidR="00834F0A" w:rsidRPr="003814A8" w:rsidDel="00BA19F4">
          <w:delText>Conf</w:delText>
        </w:r>
        <w:r w:rsidR="006E04DD" w:rsidRPr="003814A8" w:rsidDel="00BA19F4">
          <w:delText>o</w:delText>
        </w:r>
        <w:r w:rsidR="00834F0A" w:rsidRPr="003814A8" w:rsidDel="00BA19F4">
          <w:delText xml:space="preserve">rm </w:delText>
        </w:r>
        <w:r w:rsidRPr="003814A8" w:rsidDel="00BA19F4">
          <w:delText xml:space="preserve">to </w:delText>
        </w:r>
        <w:r w:rsidR="00302456" w:rsidRPr="003814A8" w:rsidDel="00BA19F4">
          <w:rPr>
            <w:highlight w:val="yellow"/>
          </w:rPr>
          <w:delText>ANSI/BHMA A156.5-2014</w:delText>
        </w:r>
        <w:r w:rsidRPr="003814A8" w:rsidDel="00BA19F4">
          <w:delText xml:space="preserve">, designed by letter E and numeral identifiers, </w:delText>
        </w:r>
        <w:r w:rsidRPr="003814A8" w:rsidDel="00BA19F4">
          <w:rPr>
            <w:highlight w:val="yellow"/>
          </w:rPr>
          <w:delText>[wall mounted] [multiple drawer] [portable]</w:delText>
        </w:r>
        <w:r w:rsidRPr="003814A8" w:rsidDel="00BA19F4">
          <w:delText xml:space="preserve"> system, type </w:delText>
        </w:r>
        <w:r w:rsidRPr="003814A8" w:rsidDel="00BA19F4">
          <w:rPr>
            <w:highlight w:val="yellow"/>
          </w:rPr>
          <w:delText>[_____],[_____]</w:delText>
        </w:r>
        <w:r w:rsidRPr="003814A8" w:rsidDel="00BA19F4">
          <w:delText xml:space="preserve"> colour enamel paint finish.</w:delText>
        </w:r>
      </w:del>
    </w:p>
    <w:p w14:paraId="7CEEE4A3" w14:textId="77777777" w:rsidR="007D5020" w:rsidRPr="003814A8" w:rsidRDefault="007D5020" w:rsidP="007D5020">
      <w:pPr>
        <w:pStyle w:val="Heading2"/>
      </w:pPr>
      <w:r w:rsidRPr="003814A8">
        <w:t>Fastenings</w:t>
      </w:r>
    </w:p>
    <w:p w14:paraId="73C64D67" w14:textId="77777777" w:rsidR="007D5020" w:rsidRPr="003814A8" w:rsidRDefault="007D5020" w:rsidP="00C55750">
      <w:pPr>
        <w:pStyle w:val="Heading3"/>
        <w:tabs>
          <w:tab w:val="clear" w:pos="1440"/>
          <w:tab w:val="left" w:pos="1418"/>
        </w:tabs>
        <w:ind w:left="1418" w:hanging="709"/>
      </w:pPr>
      <w:r w:rsidRPr="003814A8">
        <w:t>Supply screws, bolts, expansion shields and other fastening devices required for satisfactory installation and operation of hardware.</w:t>
      </w:r>
    </w:p>
    <w:p w14:paraId="199462EE" w14:textId="77777777" w:rsidR="007D5020" w:rsidRPr="003814A8" w:rsidRDefault="007D5020" w:rsidP="00C55750">
      <w:pPr>
        <w:pStyle w:val="Heading3"/>
        <w:tabs>
          <w:tab w:val="clear" w:pos="1440"/>
          <w:tab w:val="left" w:pos="1418"/>
        </w:tabs>
        <w:ind w:left="1418" w:hanging="709"/>
      </w:pPr>
      <w:r w:rsidRPr="003814A8">
        <w:t xml:space="preserve">Exposed fastening devices </w:t>
      </w:r>
      <w:r w:rsidR="00F0315B" w:rsidRPr="003814A8">
        <w:t xml:space="preserve">shall </w:t>
      </w:r>
      <w:r w:rsidRPr="003814A8">
        <w:t>match finish of hardware.</w:t>
      </w:r>
    </w:p>
    <w:p w14:paraId="6CA3F756" w14:textId="77777777" w:rsidR="007D5020" w:rsidRPr="003814A8" w:rsidRDefault="007D5020" w:rsidP="00C55750">
      <w:pPr>
        <w:pStyle w:val="Heading3"/>
        <w:tabs>
          <w:tab w:val="clear" w:pos="1440"/>
          <w:tab w:val="left" w:pos="1418"/>
        </w:tabs>
        <w:ind w:left="1418" w:hanging="709"/>
      </w:pPr>
      <w:r w:rsidRPr="003814A8">
        <w:t>Where pull is scheduled</w:t>
      </w:r>
      <w:r w:rsidR="00F0315B" w:rsidRPr="003814A8">
        <w:t xml:space="preserve"> to be installed</w:t>
      </w:r>
      <w:r w:rsidRPr="003814A8">
        <w:t xml:space="preserve"> on one side of </w:t>
      </w:r>
      <w:r w:rsidR="00F0315B" w:rsidRPr="003814A8">
        <w:t xml:space="preserve">the </w:t>
      </w:r>
      <w:r w:rsidRPr="003814A8">
        <w:t xml:space="preserve">door and </w:t>
      </w:r>
      <w:r w:rsidR="00F0315B" w:rsidRPr="003814A8">
        <w:t xml:space="preserve">a </w:t>
      </w:r>
      <w:r w:rsidRPr="003814A8">
        <w:t xml:space="preserve">push plate on </w:t>
      </w:r>
      <w:r w:rsidR="00F0315B" w:rsidRPr="003814A8">
        <w:t xml:space="preserve">the </w:t>
      </w:r>
      <w:r w:rsidRPr="003814A8">
        <w:t>other side, supply fastening devices, and install so pull can be secured through door from reverse side.  Install push plate to cover fasteners.</w:t>
      </w:r>
    </w:p>
    <w:p w14:paraId="695484E4" w14:textId="77777777" w:rsidR="007D5020" w:rsidRPr="003814A8" w:rsidRDefault="007D5020" w:rsidP="00C55750">
      <w:pPr>
        <w:pStyle w:val="Heading3"/>
        <w:tabs>
          <w:tab w:val="clear" w:pos="1440"/>
          <w:tab w:val="left" w:pos="1418"/>
        </w:tabs>
        <w:ind w:left="1418" w:hanging="709"/>
      </w:pPr>
      <w:r w:rsidRPr="003814A8">
        <w:t>Use fasteners compatible with material through which they pass.</w:t>
      </w:r>
    </w:p>
    <w:p w14:paraId="6A7B1955" w14:textId="77777777" w:rsidR="007D5020" w:rsidRPr="00AC265C" w:rsidRDefault="007D5020" w:rsidP="007D5020">
      <w:pPr>
        <w:pStyle w:val="Heading2"/>
      </w:pPr>
      <w:r w:rsidRPr="00AC265C">
        <w:t>Keying</w:t>
      </w:r>
    </w:p>
    <w:p w14:paraId="1015E7C5" w14:textId="77777777" w:rsidR="00AC265C" w:rsidRPr="00AC265C" w:rsidRDefault="00AC265C" w:rsidP="00AC265C">
      <w:pPr>
        <w:pStyle w:val="Heading3"/>
        <w:numPr>
          <w:ilvl w:val="2"/>
          <w:numId w:val="15"/>
        </w:numPr>
        <w:tabs>
          <w:tab w:val="clear" w:pos="1440"/>
          <w:tab w:val="left" w:pos="1418"/>
        </w:tabs>
        <w:ind w:left="1418" w:hanging="709"/>
        <w:rPr>
          <w:ins w:id="1359" w:author="James Faas" w:date="2022-11-24T09:10:00Z"/>
        </w:rPr>
      </w:pPr>
      <w:ins w:id="1360" w:author="James Faas" w:date="2022-11-24T09:10:00Z">
        <w:r w:rsidRPr="00AC265C">
          <w:t xml:space="preserve">Doors locks shall be keyed alike. </w:t>
        </w:r>
      </w:ins>
    </w:p>
    <w:p w14:paraId="0F87D169" w14:textId="001DBE30" w:rsidR="007D5020" w:rsidRPr="00AC265C" w:rsidDel="00AC265C" w:rsidRDefault="007D5020" w:rsidP="00C55750">
      <w:pPr>
        <w:pStyle w:val="Heading3"/>
        <w:tabs>
          <w:tab w:val="clear" w:pos="1440"/>
          <w:tab w:val="left" w:pos="1418"/>
        </w:tabs>
        <w:ind w:left="1418" w:hanging="709"/>
        <w:rPr>
          <w:del w:id="1361" w:author="James Faas" w:date="2022-11-24T09:10:00Z"/>
        </w:rPr>
      </w:pPr>
      <w:del w:id="1362" w:author="James Faas" w:date="2022-11-24T09:10:00Z">
        <w:r w:rsidRPr="00AC265C" w:rsidDel="00AC265C">
          <w:delText xml:space="preserve">Doors, padlocks and cabinet locks </w:delText>
        </w:r>
        <w:r w:rsidR="00F0315B" w:rsidRPr="00AC265C" w:rsidDel="00AC265C">
          <w:delText xml:space="preserve">shall </w:delText>
        </w:r>
        <w:r w:rsidRPr="00AC265C" w:rsidDel="00AC265C">
          <w:delText xml:space="preserve">be </w:delText>
        </w:r>
        <w:r w:rsidRPr="00AC265C" w:rsidDel="00AC265C">
          <w:rPr>
            <w:rPrChange w:id="1363" w:author="James Faas" w:date="2022-11-24T09:10:00Z">
              <w:rPr>
                <w:highlight w:val="yellow"/>
              </w:rPr>
            </w:rPrChange>
          </w:rPr>
          <w:delText>[keyed differently] [keyed alike] [keyed alike in groups] [master keyed] [grand master keyed ] [great grand master keyed] [great grand master keyed] [as noted in Hardware Schedule] [</w:delText>
        </w:r>
      </w:del>
      <w:ins w:id="1364" w:author="Mabel Chow" w:date="2022-04-26T14:26:00Z">
        <w:del w:id="1365" w:author="James Faas" w:date="2022-11-24T09:10:00Z">
          <w:r w:rsidR="00BA19F4" w:rsidRPr="00AC265C" w:rsidDel="00AC265C">
            <w:rPr>
              <w:rPrChange w:id="1366" w:author="James Faas" w:date="2022-11-24T09:10:00Z">
                <w:rPr>
                  <w:highlight w:val="yellow"/>
                </w:rPr>
              </w:rPrChange>
            </w:rPr>
            <w:delText xml:space="preserve"> </w:delText>
          </w:r>
        </w:del>
      </w:ins>
      <w:del w:id="1367" w:author="James Faas" w:date="2022-11-24T09:10:00Z">
        <w:r w:rsidRPr="00AC265C" w:rsidDel="00AC265C">
          <w:rPr>
            <w:rPrChange w:id="1368" w:author="James Faas" w:date="2022-11-24T09:10:00Z">
              <w:rPr>
                <w:highlight w:val="yellow"/>
              </w:rPr>
            </w:rPrChange>
          </w:rPr>
          <w:delText>as directed</w:delText>
        </w:r>
      </w:del>
      <w:ins w:id="1369" w:author="Mabel Chow" w:date="2022-04-26T14:26:00Z">
        <w:del w:id="1370" w:author="James Faas" w:date="2022-11-24T09:10:00Z">
          <w:r w:rsidR="00BA19F4" w:rsidRPr="00AC265C" w:rsidDel="00AC265C">
            <w:rPr>
              <w:rPrChange w:id="1371" w:author="James Faas" w:date="2022-11-24T09:10:00Z">
                <w:rPr>
                  <w:highlight w:val="yellow"/>
                </w:rPr>
              </w:rPrChange>
            </w:rPr>
            <w:delText xml:space="preserve"> by the Consultant</w:delText>
          </w:r>
        </w:del>
      </w:ins>
      <w:del w:id="1372" w:author="James Faas" w:date="2022-11-24T09:10:00Z">
        <w:r w:rsidRPr="00AC265C" w:rsidDel="00AC265C">
          <w:rPr>
            <w:rPrChange w:id="1373" w:author="James Faas" w:date="2022-11-24T09:10:00Z">
              <w:rPr>
                <w:highlight w:val="yellow"/>
              </w:rPr>
            </w:rPrChange>
          </w:rPr>
          <w:delText>]</w:delText>
        </w:r>
        <w:r w:rsidRPr="00AC265C" w:rsidDel="00AC265C">
          <w:delText xml:space="preserve">. Prepare detailed keying schedule in conjunction with </w:delText>
        </w:r>
        <w:r w:rsidRPr="00AC265C" w:rsidDel="00AC265C">
          <w:rPr>
            <w:rPrChange w:id="1374" w:author="James Faas" w:date="2022-11-24T09:10:00Z">
              <w:rPr>
                <w:highlight w:val="yellow"/>
              </w:rPr>
            </w:rPrChange>
          </w:rPr>
          <w:delText>[</w:delText>
        </w:r>
        <w:r w:rsidR="00302456" w:rsidRPr="00AC265C" w:rsidDel="00AC265C">
          <w:rPr>
            <w:rPrChange w:id="1375" w:author="James Faas" w:date="2022-11-24T09:10:00Z">
              <w:rPr>
                <w:highlight w:val="yellow"/>
              </w:rPr>
            </w:rPrChange>
          </w:rPr>
          <w:delText>Consultant</w:delText>
        </w:r>
        <w:r w:rsidR="00B63BC4" w:rsidRPr="00AC265C" w:rsidDel="00AC265C">
          <w:rPr>
            <w:rPrChange w:id="1376" w:author="James Faas" w:date="2022-11-24T09:10:00Z">
              <w:rPr>
                <w:highlight w:val="yellow"/>
              </w:rPr>
            </w:rPrChange>
          </w:rPr>
          <w:delText>].</w:delText>
        </w:r>
      </w:del>
    </w:p>
    <w:p w14:paraId="68796276" w14:textId="77777777" w:rsidR="007D5020" w:rsidRPr="00AC265C" w:rsidRDefault="007D5020" w:rsidP="00C55750">
      <w:pPr>
        <w:pStyle w:val="Heading3"/>
        <w:tabs>
          <w:tab w:val="clear" w:pos="1440"/>
          <w:tab w:val="left" w:pos="1418"/>
        </w:tabs>
        <w:ind w:left="1418" w:hanging="709"/>
      </w:pPr>
      <w:r w:rsidRPr="00AC265C">
        <w:t>Provide keys in duplicate for every lock in this Contract.</w:t>
      </w:r>
    </w:p>
    <w:p w14:paraId="13C34759" w14:textId="77777777" w:rsidR="007D5020" w:rsidRPr="00AC265C" w:rsidRDefault="007D5020" w:rsidP="00C55750">
      <w:pPr>
        <w:pStyle w:val="Heading3"/>
        <w:tabs>
          <w:tab w:val="clear" w:pos="1440"/>
          <w:tab w:val="left" w:pos="1418"/>
        </w:tabs>
        <w:ind w:left="1418" w:hanging="709"/>
      </w:pPr>
      <w:r w:rsidRPr="00AC265C">
        <w:t>Stamp keying code numbers on keys and cylinders.</w:t>
      </w:r>
    </w:p>
    <w:p w14:paraId="4594EC2F" w14:textId="77777777" w:rsidR="007D5020" w:rsidRPr="00AC265C" w:rsidRDefault="007D5020" w:rsidP="00C55750">
      <w:pPr>
        <w:pStyle w:val="Heading3"/>
        <w:tabs>
          <w:tab w:val="clear" w:pos="1440"/>
          <w:tab w:val="left" w:pos="1418"/>
        </w:tabs>
        <w:ind w:left="1418" w:hanging="709"/>
      </w:pPr>
      <w:r w:rsidRPr="00AC265C">
        <w:t>Provide construction cores.</w:t>
      </w:r>
    </w:p>
    <w:p w14:paraId="7D35B285" w14:textId="77777777" w:rsidR="007D5020" w:rsidRPr="00AC265C" w:rsidRDefault="007D5020" w:rsidP="00C55750">
      <w:pPr>
        <w:pStyle w:val="Heading3"/>
        <w:tabs>
          <w:tab w:val="clear" w:pos="1440"/>
          <w:tab w:val="left" w:pos="1418"/>
        </w:tabs>
        <w:ind w:left="1418" w:hanging="709"/>
      </w:pPr>
      <w:r w:rsidRPr="00AC265C">
        <w:t xml:space="preserve">Provide all permanent cores and keys to </w:t>
      </w:r>
      <w:proofErr w:type="gramStart"/>
      <w:r w:rsidR="00302456" w:rsidRPr="00AC265C">
        <w:t>Consultant</w:t>
      </w:r>
      <w:proofErr w:type="gramEnd"/>
      <w:r w:rsidRPr="00AC265C">
        <w:t>.</w:t>
      </w:r>
    </w:p>
    <w:p w14:paraId="100E844B" w14:textId="77777777" w:rsidR="007D5020" w:rsidRPr="002D648E" w:rsidRDefault="007D5020" w:rsidP="00C55750">
      <w:pPr>
        <w:pStyle w:val="Heading3"/>
        <w:tabs>
          <w:tab w:val="clear" w:pos="1440"/>
          <w:tab w:val="left" w:pos="1418"/>
        </w:tabs>
        <w:ind w:left="1418" w:hanging="709"/>
        <w:rPr>
          <w:color w:val="FF0000"/>
          <w:rPrChange w:id="1377" w:author="James Faas" w:date="2022-11-24T08:39:00Z">
            <w:rPr/>
          </w:rPrChange>
        </w:rPr>
      </w:pPr>
      <w:r w:rsidRPr="002D648E">
        <w:rPr>
          <w:color w:val="FF0000"/>
          <w:rPrChange w:id="1378" w:author="James Faas" w:date="2022-11-24T08:39:00Z">
            <w:rPr/>
          </w:rPrChange>
        </w:rPr>
        <w:t xml:space="preserve">Provide </w:t>
      </w:r>
      <w:del w:id="1379" w:author="Mabel Chow" w:date="2022-04-26T14:27:00Z">
        <w:r w:rsidRPr="002D648E" w:rsidDel="00BA19F4">
          <w:rPr>
            <w:color w:val="FF0000"/>
            <w:rPrChange w:id="1380" w:author="James Faas" w:date="2022-11-24T08:39:00Z">
              <w:rPr>
                <w:highlight w:val="yellow"/>
              </w:rPr>
            </w:rPrChange>
          </w:rPr>
          <w:delText>[</w:delText>
        </w:r>
      </w:del>
      <w:r w:rsidRPr="002D648E">
        <w:rPr>
          <w:color w:val="FF0000"/>
          <w:rPrChange w:id="1381" w:author="James Faas" w:date="2022-11-24T08:39:00Z">
            <w:rPr>
              <w:highlight w:val="yellow"/>
            </w:rPr>
          </w:rPrChange>
        </w:rPr>
        <w:t>three</w:t>
      </w:r>
      <w:del w:id="1382" w:author="Mabel Chow" w:date="2022-04-26T14:27:00Z">
        <w:r w:rsidRPr="002D648E" w:rsidDel="00BA19F4">
          <w:rPr>
            <w:color w:val="FF0000"/>
            <w:rPrChange w:id="1383" w:author="James Faas" w:date="2022-11-24T08:39:00Z">
              <w:rPr>
                <w:highlight w:val="yellow"/>
              </w:rPr>
            </w:rPrChange>
          </w:rPr>
          <w:delText>]</w:delText>
        </w:r>
      </w:del>
      <w:r w:rsidRPr="002D648E">
        <w:rPr>
          <w:color w:val="FF0000"/>
          <w:rPrChange w:id="1384" w:author="James Faas" w:date="2022-11-24T08:39:00Z">
            <w:rPr/>
          </w:rPrChange>
        </w:rPr>
        <w:t xml:space="preserve"> master</w:t>
      </w:r>
      <w:r w:rsidR="00CA20A8" w:rsidRPr="002D648E">
        <w:rPr>
          <w:color w:val="FF0000"/>
          <w:rPrChange w:id="1385" w:author="James Faas" w:date="2022-11-24T08:39:00Z">
            <w:rPr/>
          </w:rPrChange>
        </w:rPr>
        <w:t xml:space="preserve"> </w:t>
      </w:r>
      <w:r w:rsidRPr="002D648E">
        <w:rPr>
          <w:color w:val="FF0000"/>
          <w:rPrChange w:id="1386" w:author="James Faas" w:date="2022-11-24T08:39:00Z">
            <w:rPr/>
          </w:rPrChange>
        </w:rPr>
        <w:t xml:space="preserve">keys for each </w:t>
      </w:r>
      <w:del w:id="1387" w:author="Mabel Chow" w:date="2022-04-26T14:27:00Z">
        <w:r w:rsidR="00B233CB" w:rsidRPr="002D648E" w:rsidDel="00BA19F4">
          <w:rPr>
            <w:color w:val="FF0000"/>
            <w:rPrChange w:id="1388" w:author="James Faas" w:date="2022-11-24T08:39:00Z">
              <w:rPr>
                <w:highlight w:val="yellow"/>
              </w:rPr>
            </w:rPrChange>
          </w:rPr>
          <w:delText>[</w:delText>
        </w:r>
      </w:del>
      <w:r w:rsidRPr="002D648E">
        <w:rPr>
          <w:color w:val="FF0000"/>
          <w:rPrChange w:id="1389" w:author="James Faas" w:date="2022-11-24T08:39:00Z">
            <w:rPr>
              <w:highlight w:val="yellow"/>
            </w:rPr>
          </w:rPrChange>
        </w:rPr>
        <w:t>MK</w:t>
      </w:r>
      <w:del w:id="1390" w:author="Mabel Chow" w:date="2022-04-26T14:27:00Z">
        <w:r w:rsidR="002973D2" w:rsidRPr="002D648E" w:rsidDel="00BA19F4">
          <w:rPr>
            <w:color w:val="FF0000"/>
            <w:rPrChange w:id="1391" w:author="James Faas" w:date="2022-11-24T08:39:00Z">
              <w:rPr>
                <w:highlight w:val="yellow"/>
              </w:rPr>
            </w:rPrChange>
          </w:rPr>
          <w:delText>][</w:delText>
        </w:r>
        <w:r w:rsidRPr="002D648E" w:rsidDel="00BA19F4">
          <w:rPr>
            <w:color w:val="FF0000"/>
            <w:rPrChange w:id="1392" w:author="James Faas" w:date="2022-11-24T08:39:00Z">
              <w:rPr>
                <w:highlight w:val="yellow"/>
              </w:rPr>
            </w:rPrChange>
          </w:rPr>
          <w:delText>GMK</w:delText>
        </w:r>
        <w:r w:rsidR="00B233CB" w:rsidRPr="002D648E" w:rsidDel="00BA19F4">
          <w:rPr>
            <w:color w:val="FF0000"/>
            <w:rPrChange w:id="1393" w:author="James Faas" w:date="2022-11-24T08:39:00Z">
              <w:rPr>
                <w:highlight w:val="yellow"/>
              </w:rPr>
            </w:rPrChange>
          </w:rPr>
          <w:delText>]</w:delText>
        </w:r>
      </w:del>
      <w:r w:rsidRPr="002D648E">
        <w:rPr>
          <w:color w:val="FF0000"/>
          <w:rPrChange w:id="1394" w:author="James Faas" w:date="2022-11-24T08:39:00Z">
            <w:rPr>
              <w:highlight w:val="yellow"/>
            </w:rPr>
          </w:rPrChange>
        </w:rPr>
        <w:t xml:space="preserve"> g</w:t>
      </w:r>
      <w:r w:rsidRPr="002D648E">
        <w:rPr>
          <w:color w:val="FF0000"/>
          <w:rPrChange w:id="1395" w:author="James Faas" w:date="2022-11-24T08:39:00Z">
            <w:rPr/>
          </w:rPrChange>
        </w:rPr>
        <w:t>roup.</w:t>
      </w:r>
    </w:p>
    <w:p w14:paraId="17F5DAFC" w14:textId="77777777" w:rsidR="007D5020" w:rsidRPr="00AC265C" w:rsidRDefault="007D5020" w:rsidP="007D5020">
      <w:pPr>
        <w:pStyle w:val="Heading1"/>
      </w:pPr>
      <w:r w:rsidRPr="00AC265C">
        <w:t>EXECUTION</w:t>
      </w:r>
    </w:p>
    <w:p w14:paraId="4DDEAFB1" w14:textId="77777777" w:rsidR="007D5020" w:rsidRPr="00AC265C" w:rsidRDefault="007D5020" w:rsidP="007D5020">
      <w:pPr>
        <w:pStyle w:val="Heading2"/>
      </w:pPr>
      <w:r w:rsidRPr="00AC265C">
        <w:t>Installation</w:t>
      </w:r>
      <w:r w:rsidR="008D07F1" w:rsidRPr="00AC265C">
        <w:t xml:space="preserve"> </w:t>
      </w:r>
      <w:r w:rsidRPr="00AC265C">
        <w:t>Instructions</w:t>
      </w:r>
    </w:p>
    <w:p w14:paraId="7306F157" w14:textId="77777777" w:rsidR="007D5020" w:rsidRPr="00AC265C" w:rsidRDefault="007D5020" w:rsidP="00C55750">
      <w:pPr>
        <w:pStyle w:val="Heading3"/>
        <w:tabs>
          <w:tab w:val="clear" w:pos="1440"/>
          <w:tab w:val="left" w:pos="1418"/>
        </w:tabs>
        <w:ind w:left="1418" w:hanging="709"/>
      </w:pPr>
      <w:r w:rsidRPr="00AC265C">
        <w:t>Furnish metal door and frame manufacturers with complete instructions and templates for preparation of their work to receive hardware.</w:t>
      </w:r>
    </w:p>
    <w:p w14:paraId="6C6580DA" w14:textId="77777777" w:rsidR="007D5020" w:rsidRPr="00AC265C" w:rsidRDefault="007D5020" w:rsidP="00C55750">
      <w:pPr>
        <w:pStyle w:val="Heading3"/>
        <w:tabs>
          <w:tab w:val="clear" w:pos="1440"/>
          <w:tab w:val="left" w:pos="1418"/>
        </w:tabs>
        <w:ind w:left="1418" w:hanging="709"/>
      </w:pPr>
      <w:r w:rsidRPr="00AC265C">
        <w:t xml:space="preserve">Furnish </w:t>
      </w:r>
      <w:r w:rsidR="00A25E9B" w:rsidRPr="00AC265C">
        <w:t xml:space="preserve">the </w:t>
      </w:r>
      <w:r w:rsidRPr="00AC265C">
        <w:t>manufacturers' instructions for proper installation of each hardware component.</w:t>
      </w:r>
    </w:p>
    <w:p w14:paraId="0D0D1AEB" w14:textId="77777777" w:rsidR="007D5020" w:rsidRPr="00AC265C" w:rsidRDefault="00A25E9B" w:rsidP="00C55750">
      <w:pPr>
        <w:pStyle w:val="Heading3"/>
        <w:tabs>
          <w:tab w:val="clear" w:pos="1440"/>
          <w:tab w:val="left" w:pos="1418"/>
        </w:tabs>
        <w:ind w:left="1418" w:hanging="709"/>
      </w:pPr>
      <w:r w:rsidRPr="00AC265C">
        <w:t>C</w:t>
      </w:r>
      <w:r w:rsidR="007D5020" w:rsidRPr="00AC265C">
        <w:t xml:space="preserve">omply with </w:t>
      </w:r>
      <w:r w:rsidRPr="00AC265C">
        <w:t xml:space="preserve">the </w:t>
      </w:r>
      <w:r w:rsidR="007D5020" w:rsidRPr="00AC265C">
        <w:t>manufacturer's written data, including product technical bulletins, product catalogue installation instructions, product carton installation instructions, and data sheets.</w:t>
      </w:r>
    </w:p>
    <w:p w14:paraId="4ACE5641" w14:textId="77777777" w:rsidR="007D5020" w:rsidRPr="00AC265C" w:rsidRDefault="007D5020" w:rsidP="00C55750">
      <w:pPr>
        <w:pStyle w:val="Heading3"/>
        <w:tabs>
          <w:tab w:val="clear" w:pos="1440"/>
          <w:tab w:val="left" w:pos="1418"/>
        </w:tabs>
        <w:ind w:left="1418" w:hanging="709"/>
        <w:rPr>
          <w:rPrChange w:id="1396" w:author="James Faas" w:date="2022-11-24T09:11:00Z">
            <w:rPr>
              <w:highlight w:val="yellow"/>
            </w:rPr>
          </w:rPrChange>
        </w:rPr>
      </w:pPr>
      <w:r w:rsidRPr="00AC265C">
        <w:lastRenderedPageBreak/>
        <w:t xml:space="preserve">Install hardware to standard hardware location dimensions in accordance with Canadian Metric Guide for Steel Doors and Frames (Modular Construction) prepared by </w:t>
      </w:r>
      <w:r w:rsidR="00A25E9B" w:rsidRPr="00AC265C">
        <w:t xml:space="preserve">the </w:t>
      </w:r>
      <w:r w:rsidRPr="00AC265C">
        <w:t xml:space="preserve">Canadian Steel Door and Frame Manufacturers' Association. </w:t>
      </w:r>
      <w:del w:id="1397" w:author="Mabel Chow" w:date="2022-04-26T14:28:00Z">
        <w:r w:rsidRPr="00AC265C" w:rsidDel="00101E59">
          <w:rPr>
            <w:rPrChange w:id="1398" w:author="James Faas" w:date="2022-11-24T09:11:00Z">
              <w:rPr>
                <w:highlight w:val="yellow"/>
              </w:rPr>
            </w:rPrChange>
          </w:rPr>
          <w:delText>[</w:delText>
        </w:r>
        <w:r w:rsidR="00A25E9B" w:rsidRPr="00AC265C" w:rsidDel="00101E59">
          <w:rPr>
            <w:rPrChange w:id="1399" w:author="James Faas" w:date="2022-11-24T09:11:00Z">
              <w:rPr>
                <w:highlight w:val="yellow"/>
              </w:rPr>
            </w:rPrChange>
          </w:rPr>
          <w:delText>M</w:delText>
        </w:r>
        <w:r w:rsidRPr="00AC265C" w:rsidDel="00101E59">
          <w:rPr>
            <w:rPrChange w:id="1400" w:author="James Faas" w:date="2022-11-24T09:11:00Z">
              <w:rPr>
                <w:highlight w:val="yellow"/>
              </w:rPr>
            </w:rPrChange>
          </w:rPr>
          <w:delText>a</w:delText>
        </w:r>
        <w:r w:rsidR="00B63BC4" w:rsidRPr="00AC265C" w:rsidDel="00101E59">
          <w:rPr>
            <w:rPrChange w:id="1401" w:author="James Faas" w:date="2022-11-24T09:11:00Z">
              <w:rPr>
                <w:highlight w:val="yellow"/>
              </w:rPr>
            </w:rPrChange>
          </w:rPr>
          <w:delText>tch existing hardware location</w:delText>
        </w:r>
        <w:r w:rsidR="00A25E9B" w:rsidRPr="00AC265C" w:rsidDel="00101E59">
          <w:rPr>
            <w:rPrChange w:id="1402" w:author="James Faas" w:date="2022-11-24T09:11:00Z">
              <w:rPr>
                <w:highlight w:val="yellow"/>
              </w:rPr>
            </w:rPrChange>
          </w:rPr>
          <w:delText>.]</w:delText>
        </w:r>
        <w:r w:rsidR="00A25E9B" w:rsidRPr="00AC265C" w:rsidDel="00101E59">
          <w:rPr>
            <w:i/>
            <w:rPrChange w:id="1403" w:author="James Faas" w:date="2022-11-24T09:11:00Z">
              <w:rPr>
                <w:i/>
                <w:highlight w:val="yellow"/>
              </w:rPr>
            </w:rPrChange>
          </w:rPr>
          <w:delText>[</w:delText>
        </w:r>
        <w:r w:rsidR="00302456" w:rsidRPr="00AC265C" w:rsidDel="00101E59">
          <w:rPr>
            <w:i/>
            <w:rPrChange w:id="1404" w:author="James Faas" w:date="2022-11-24T09:11:00Z">
              <w:rPr>
                <w:i/>
                <w:highlight w:val="yellow"/>
              </w:rPr>
            </w:rPrChange>
          </w:rPr>
          <w:delText>Consultant to confirm reference and amend as required</w:delText>
        </w:r>
        <w:r w:rsidR="00B63BC4" w:rsidRPr="00AC265C" w:rsidDel="00101E59">
          <w:rPr>
            <w:i/>
            <w:rPrChange w:id="1405" w:author="James Faas" w:date="2022-11-24T09:11:00Z">
              <w:rPr>
                <w:i/>
                <w:highlight w:val="yellow"/>
              </w:rPr>
            </w:rPrChange>
          </w:rPr>
          <w:delText>]</w:delText>
        </w:r>
      </w:del>
    </w:p>
    <w:p w14:paraId="68CFCDE2" w14:textId="77777777" w:rsidR="007D5020" w:rsidRPr="00AC265C" w:rsidRDefault="007D5020" w:rsidP="00C55750">
      <w:pPr>
        <w:pStyle w:val="Heading3"/>
        <w:tabs>
          <w:tab w:val="clear" w:pos="1440"/>
          <w:tab w:val="left" w:pos="1418"/>
        </w:tabs>
        <w:ind w:left="1418" w:hanging="709"/>
      </w:pPr>
      <w:r w:rsidRPr="00AC265C">
        <w:t>Where door stop contacts door pulls, mount stop to strike bottom of pull.</w:t>
      </w:r>
    </w:p>
    <w:p w14:paraId="071A41E1" w14:textId="77777777" w:rsidR="007D5020" w:rsidRPr="00AC265C" w:rsidRDefault="007D5020" w:rsidP="00C55750">
      <w:pPr>
        <w:pStyle w:val="Heading3"/>
        <w:tabs>
          <w:tab w:val="clear" w:pos="1440"/>
          <w:tab w:val="left" w:pos="1418"/>
        </w:tabs>
        <w:ind w:left="1418" w:hanging="709"/>
      </w:pPr>
      <w:r w:rsidRPr="00AC265C">
        <w:t>Install key control cabinet.</w:t>
      </w:r>
    </w:p>
    <w:p w14:paraId="155E01FF" w14:textId="77777777" w:rsidR="007D5020" w:rsidRPr="00AC265C" w:rsidRDefault="007D5020" w:rsidP="00C55750">
      <w:pPr>
        <w:pStyle w:val="Heading3"/>
        <w:tabs>
          <w:tab w:val="clear" w:pos="1440"/>
          <w:tab w:val="left" w:pos="1418"/>
        </w:tabs>
        <w:ind w:left="1418" w:hanging="709"/>
      </w:pPr>
      <w:r w:rsidRPr="00AC265C">
        <w:t>Remove construction</w:t>
      </w:r>
      <w:r w:rsidR="00613AAE" w:rsidRPr="00AC265C">
        <w:t xml:space="preserve"> </w:t>
      </w:r>
      <w:del w:id="1406" w:author="Mabel Chow" w:date="2022-04-26T14:29:00Z">
        <w:r w:rsidR="00613AAE" w:rsidRPr="00AC265C" w:rsidDel="00101E59">
          <w:rPr>
            <w:rPrChange w:id="1407" w:author="James Faas" w:date="2022-11-24T09:11:00Z">
              <w:rPr>
                <w:highlight w:val="yellow"/>
              </w:rPr>
            </w:rPrChange>
          </w:rPr>
          <w:delText>[</w:delText>
        </w:r>
      </w:del>
      <w:r w:rsidR="00613AAE" w:rsidRPr="00AC265C">
        <w:rPr>
          <w:rPrChange w:id="1408" w:author="James Faas" w:date="2022-11-24T09:11:00Z">
            <w:rPr>
              <w:highlight w:val="yellow"/>
            </w:rPr>
          </w:rPrChange>
        </w:rPr>
        <w:t>cores</w:t>
      </w:r>
      <w:del w:id="1409" w:author="Mabel Chow" w:date="2022-04-26T14:29:00Z">
        <w:r w:rsidR="00613AAE" w:rsidRPr="00AC265C" w:rsidDel="00101E59">
          <w:rPr>
            <w:rPrChange w:id="1410" w:author="James Faas" w:date="2022-11-24T09:11:00Z">
              <w:rPr>
                <w:highlight w:val="yellow"/>
              </w:rPr>
            </w:rPrChange>
          </w:rPr>
          <w:delText xml:space="preserve">] </w:delText>
        </w:r>
      </w:del>
      <w:ins w:id="1411" w:author="Mabel Chow" w:date="2022-04-26T14:29:00Z">
        <w:r w:rsidR="00101E59" w:rsidRPr="00AC265C">
          <w:rPr>
            <w:rPrChange w:id="1412" w:author="James Faas" w:date="2022-11-24T09:11:00Z">
              <w:rPr>
                <w:highlight w:val="yellow"/>
              </w:rPr>
            </w:rPrChange>
          </w:rPr>
          <w:t xml:space="preserve"> </w:t>
        </w:r>
      </w:ins>
      <w:del w:id="1413" w:author="Mabel Chow" w:date="2022-04-26T14:29:00Z">
        <w:r w:rsidR="00613AAE" w:rsidRPr="00AC265C" w:rsidDel="00101E59">
          <w:rPr>
            <w:rPrChange w:id="1414" w:author="James Faas" w:date="2022-11-24T09:11:00Z">
              <w:rPr>
                <w:highlight w:val="yellow"/>
              </w:rPr>
            </w:rPrChange>
          </w:rPr>
          <w:delText>[</w:delText>
        </w:r>
      </w:del>
      <w:ins w:id="1415" w:author="Mabel Chow" w:date="2022-04-26T14:29:00Z">
        <w:r w:rsidR="00101E59" w:rsidRPr="00AC265C">
          <w:rPr>
            <w:rPrChange w:id="1416" w:author="James Faas" w:date="2022-11-24T09:11:00Z">
              <w:rPr>
                <w:highlight w:val="yellow"/>
              </w:rPr>
            </w:rPrChange>
          </w:rPr>
          <w:t xml:space="preserve">or </w:t>
        </w:r>
      </w:ins>
      <w:r w:rsidR="00613AAE" w:rsidRPr="00AC265C">
        <w:rPr>
          <w:rPrChange w:id="1417" w:author="James Faas" w:date="2022-11-24T09:11:00Z">
            <w:rPr>
              <w:highlight w:val="yellow"/>
            </w:rPr>
          </w:rPrChange>
        </w:rPr>
        <w:t>locks</w:t>
      </w:r>
      <w:del w:id="1418" w:author="Mabel Chow" w:date="2022-04-26T14:29:00Z">
        <w:r w:rsidR="00613AAE" w:rsidRPr="00AC265C" w:rsidDel="00101E59">
          <w:rPr>
            <w:rPrChange w:id="1419" w:author="James Faas" w:date="2022-11-24T09:11:00Z">
              <w:rPr>
                <w:highlight w:val="yellow"/>
              </w:rPr>
            </w:rPrChange>
          </w:rPr>
          <w:delText>]</w:delText>
        </w:r>
      </w:del>
      <w:r w:rsidRPr="00AC265C">
        <w:t xml:space="preserve"> when directed by</w:t>
      </w:r>
      <w:r w:rsidR="00F0315B" w:rsidRPr="00AC265C">
        <w:t xml:space="preserve"> the</w:t>
      </w:r>
      <w:r w:rsidRPr="00AC265C">
        <w:t xml:space="preserve"> </w:t>
      </w:r>
      <w:r w:rsidR="00302456" w:rsidRPr="00AC265C">
        <w:t>Consultant</w:t>
      </w:r>
      <w:r w:rsidRPr="00AC265C">
        <w:t>; install permanent cores and check operation of all locks.</w:t>
      </w:r>
    </w:p>
    <w:p w14:paraId="527F6263" w14:textId="77777777" w:rsidR="007D5020" w:rsidRPr="00AC265C" w:rsidRDefault="008951E5" w:rsidP="007D5020">
      <w:pPr>
        <w:pStyle w:val="Heading2"/>
      </w:pPr>
      <w:r w:rsidRPr="00AC265C">
        <w:t>Adjustments</w:t>
      </w:r>
    </w:p>
    <w:p w14:paraId="7BEE4621" w14:textId="77777777" w:rsidR="007D5020" w:rsidRPr="00AC265C" w:rsidRDefault="007D5020" w:rsidP="00C55750">
      <w:pPr>
        <w:pStyle w:val="Heading3"/>
        <w:tabs>
          <w:tab w:val="clear" w:pos="1440"/>
          <w:tab w:val="left" w:pos="1418"/>
        </w:tabs>
        <w:ind w:left="1418" w:hanging="709"/>
      </w:pPr>
      <w:r w:rsidRPr="00AC265C">
        <w:t>Adjust door hardware, operators, closures and controls for optimum, smooth operating condition, safety and for weather tight closure.</w:t>
      </w:r>
    </w:p>
    <w:p w14:paraId="7F055BD7" w14:textId="77777777" w:rsidR="007D5020" w:rsidRPr="00AC265C" w:rsidRDefault="007D5020" w:rsidP="00C55750">
      <w:pPr>
        <w:pStyle w:val="Heading3"/>
        <w:tabs>
          <w:tab w:val="clear" w:pos="1440"/>
          <w:tab w:val="left" w:pos="1418"/>
        </w:tabs>
        <w:ind w:left="1418" w:hanging="709"/>
      </w:pPr>
      <w:r w:rsidRPr="00AC265C">
        <w:t xml:space="preserve">Lubricate hardware, operating </w:t>
      </w:r>
      <w:proofErr w:type="gramStart"/>
      <w:r w:rsidRPr="00AC265C">
        <w:t>equipment</w:t>
      </w:r>
      <w:proofErr w:type="gramEnd"/>
      <w:r w:rsidRPr="00AC265C">
        <w:t xml:space="preserve"> and other moving parts.</w:t>
      </w:r>
    </w:p>
    <w:p w14:paraId="0BA1510D" w14:textId="77777777" w:rsidR="007D5020" w:rsidRPr="00AC265C" w:rsidRDefault="007D5020" w:rsidP="00C55750">
      <w:pPr>
        <w:pStyle w:val="Heading3"/>
        <w:tabs>
          <w:tab w:val="clear" w:pos="1440"/>
          <w:tab w:val="left" w:pos="1418"/>
        </w:tabs>
        <w:ind w:left="1418" w:hanging="709"/>
      </w:pPr>
      <w:r w:rsidRPr="00AC265C">
        <w:t>Adjust door hardware to provide tight fit at contact points with frames.</w:t>
      </w:r>
    </w:p>
    <w:p w14:paraId="46AF22A2" w14:textId="77777777" w:rsidR="007D5020" w:rsidRPr="00AC265C" w:rsidRDefault="00613AAE" w:rsidP="00613AAE">
      <w:pPr>
        <w:pStyle w:val="Heading2"/>
      </w:pPr>
      <w:r w:rsidRPr="00AC265C">
        <w:t>Cleaning</w:t>
      </w:r>
    </w:p>
    <w:p w14:paraId="47D0828F" w14:textId="77777777" w:rsidR="007D5020" w:rsidRPr="00AC265C" w:rsidRDefault="007D5020" w:rsidP="00C55750">
      <w:pPr>
        <w:pStyle w:val="Heading3"/>
        <w:tabs>
          <w:tab w:val="clear" w:pos="1440"/>
          <w:tab w:val="left" w:pos="1418"/>
        </w:tabs>
        <w:ind w:left="1418" w:hanging="709"/>
      </w:pPr>
      <w:r w:rsidRPr="00AC265C">
        <w:t>Perform cleaning after installation to remove construction and accumulated environmental dirt.</w:t>
      </w:r>
    </w:p>
    <w:p w14:paraId="252D7C65" w14:textId="77777777" w:rsidR="007D5020" w:rsidRPr="00AC265C" w:rsidRDefault="007D5020" w:rsidP="00C55750">
      <w:pPr>
        <w:pStyle w:val="Heading3"/>
        <w:tabs>
          <w:tab w:val="clear" w:pos="1440"/>
          <w:tab w:val="left" w:pos="1418"/>
        </w:tabs>
        <w:ind w:left="1418" w:hanging="709"/>
      </w:pPr>
      <w:r w:rsidRPr="00AC265C">
        <w:t>Clean hardware with damp rag and approved non-abrasive cleaner, and polish hardware in accordance with</w:t>
      </w:r>
      <w:r w:rsidR="00A25E9B" w:rsidRPr="00AC265C">
        <w:t xml:space="preserve"> the</w:t>
      </w:r>
      <w:r w:rsidRPr="00AC265C">
        <w:t xml:space="preserve"> manufacture</w:t>
      </w:r>
      <w:r w:rsidR="00A25E9B" w:rsidRPr="00AC265C">
        <w:t>r</w:t>
      </w:r>
      <w:r w:rsidRPr="00AC265C">
        <w:t>'s instructions.</w:t>
      </w:r>
    </w:p>
    <w:p w14:paraId="5D09FD5D" w14:textId="77777777" w:rsidR="007D5020" w:rsidRPr="00AC265C" w:rsidRDefault="007D5020" w:rsidP="00C55750">
      <w:pPr>
        <w:pStyle w:val="Heading3"/>
        <w:tabs>
          <w:tab w:val="clear" w:pos="1440"/>
          <w:tab w:val="left" w:pos="1418"/>
        </w:tabs>
        <w:ind w:left="1418" w:hanging="709"/>
      </w:pPr>
      <w:r w:rsidRPr="00AC265C">
        <w:t>Remove protective material from hardware items where present.</w:t>
      </w:r>
    </w:p>
    <w:p w14:paraId="6349CE59" w14:textId="77777777" w:rsidR="007D5020" w:rsidRPr="00AC265C" w:rsidRDefault="007D5020" w:rsidP="00C55750">
      <w:pPr>
        <w:pStyle w:val="Heading3"/>
        <w:tabs>
          <w:tab w:val="clear" w:pos="1440"/>
          <w:tab w:val="left" w:pos="1418"/>
        </w:tabs>
        <w:ind w:left="1418" w:hanging="709"/>
      </w:pPr>
      <w:r w:rsidRPr="00AC265C">
        <w:t xml:space="preserve">Upon completion of installation, remove surplus materials, rubbish, </w:t>
      </w:r>
      <w:proofErr w:type="gramStart"/>
      <w:r w:rsidRPr="00AC265C">
        <w:t>tools</w:t>
      </w:r>
      <w:proofErr w:type="gramEnd"/>
      <w:r w:rsidRPr="00AC265C">
        <w:t xml:space="preserve"> and equipment barriers.</w:t>
      </w:r>
    </w:p>
    <w:p w14:paraId="217E05F3" w14:textId="77777777" w:rsidR="007D5020" w:rsidRPr="00AC265C" w:rsidRDefault="00613AAE" w:rsidP="00613AAE">
      <w:pPr>
        <w:pStyle w:val="Heading2"/>
      </w:pPr>
      <w:r w:rsidRPr="00AC265C">
        <w:t>Demonstration</w:t>
      </w:r>
    </w:p>
    <w:p w14:paraId="7AB6F80A" w14:textId="77777777" w:rsidR="007D5020" w:rsidRPr="00AC265C" w:rsidRDefault="007D5020" w:rsidP="00365A41">
      <w:pPr>
        <w:pStyle w:val="Heading3"/>
        <w:tabs>
          <w:tab w:val="clear" w:pos="1440"/>
          <w:tab w:val="left" w:pos="1418"/>
        </w:tabs>
        <w:ind w:left="1418" w:hanging="709"/>
      </w:pPr>
      <w:r w:rsidRPr="00AC265C">
        <w:t>Keying System Setup and Cabinet:</w:t>
      </w:r>
    </w:p>
    <w:p w14:paraId="5856A3BF" w14:textId="77777777" w:rsidR="007D5020" w:rsidRPr="00AC265C" w:rsidRDefault="007D5020" w:rsidP="00365A41">
      <w:pPr>
        <w:pStyle w:val="Heading4"/>
        <w:tabs>
          <w:tab w:val="left" w:pos="2127"/>
        </w:tabs>
        <w:ind w:left="2127" w:hanging="709"/>
      </w:pPr>
      <w:r w:rsidRPr="00AC265C">
        <w:t>Set up key control system with file key tags, duplicate key tags, numerical index, alphabetical index and key change index, label shields, control book and key receipt cards.</w:t>
      </w:r>
    </w:p>
    <w:p w14:paraId="0ED4CA01" w14:textId="77777777" w:rsidR="007D5020" w:rsidRPr="00AC265C" w:rsidRDefault="007D5020" w:rsidP="00365A41">
      <w:pPr>
        <w:pStyle w:val="Heading4"/>
        <w:tabs>
          <w:tab w:val="left" w:pos="2127"/>
        </w:tabs>
        <w:ind w:left="2127" w:hanging="709"/>
      </w:pPr>
      <w:r w:rsidRPr="00AC265C">
        <w:t>Place file keys and duplicate keys in key cabinet on their respective hooks.</w:t>
      </w:r>
    </w:p>
    <w:p w14:paraId="14564642" w14:textId="77777777" w:rsidR="007D5020" w:rsidRPr="00AC265C" w:rsidRDefault="007D5020" w:rsidP="00365A41">
      <w:pPr>
        <w:pStyle w:val="Heading4"/>
        <w:tabs>
          <w:tab w:val="left" w:pos="2127"/>
        </w:tabs>
        <w:ind w:left="2127" w:hanging="709"/>
      </w:pPr>
      <w:r w:rsidRPr="00AC265C">
        <w:t>Lock key cabinet and turn over key to</w:t>
      </w:r>
      <w:r w:rsidR="00302456" w:rsidRPr="00AC265C">
        <w:t xml:space="preserve"> </w:t>
      </w:r>
      <w:r w:rsidR="00A25E9B" w:rsidRPr="00AC265C">
        <w:t>the</w:t>
      </w:r>
      <w:ins w:id="1420" w:author="Mabel Chow" w:date="2022-04-26T14:29:00Z">
        <w:r w:rsidR="00101E59" w:rsidRPr="00AC265C">
          <w:t xml:space="preserve"> </w:t>
        </w:r>
      </w:ins>
      <w:del w:id="1421" w:author="Mabel Chow" w:date="2022-04-26T14:29:00Z">
        <w:r w:rsidR="00A25E9B" w:rsidRPr="00AC265C" w:rsidDel="00101E59">
          <w:delText xml:space="preserve"> </w:delText>
        </w:r>
        <w:r w:rsidR="00F0315B" w:rsidRPr="00AC265C" w:rsidDel="00101E59">
          <w:rPr>
            <w:rPrChange w:id="1422" w:author="James Faas" w:date="2022-11-24T09:11:00Z">
              <w:rPr>
                <w:highlight w:val="yellow"/>
              </w:rPr>
            </w:rPrChange>
          </w:rPr>
          <w:delText>[</w:delText>
        </w:r>
        <w:r w:rsidR="00302456" w:rsidRPr="00AC265C" w:rsidDel="00101E59">
          <w:rPr>
            <w:rPrChange w:id="1423" w:author="James Faas" w:date="2022-11-24T09:11:00Z">
              <w:rPr>
                <w:highlight w:val="yellow"/>
              </w:rPr>
            </w:rPrChange>
          </w:rPr>
          <w:delText>Consultant</w:delText>
        </w:r>
        <w:r w:rsidR="00F0315B" w:rsidRPr="00AC265C" w:rsidDel="00101E59">
          <w:rPr>
            <w:rPrChange w:id="1424" w:author="James Faas" w:date="2022-11-24T09:11:00Z">
              <w:rPr>
                <w:highlight w:val="yellow"/>
              </w:rPr>
            </w:rPrChange>
          </w:rPr>
          <w:delText>]</w:delText>
        </w:r>
        <w:r w:rsidRPr="00AC265C" w:rsidDel="00101E59">
          <w:rPr>
            <w:rPrChange w:id="1425" w:author="James Faas" w:date="2022-11-24T09:11:00Z">
              <w:rPr>
                <w:highlight w:val="yellow"/>
              </w:rPr>
            </w:rPrChange>
          </w:rPr>
          <w:delText>[</w:delText>
        </w:r>
      </w:del>
      <w:r w:rsidR="00B63BC4" w:rsidRPr="00AC265C">
        <w:rPr>
          <w:rPrChange w:id="1426" w:author="James Faas" w:date="2022-11-24T09:11:00Z">
            <w:rPr>
              <w:highlight w:val="yellow"/>
            </w:rPr>
          </w:rPrChange>
        </w:rPr>
        <w:t>Region</w:t>
      </w:r>
      <w:del w:id="1427" w:author="Mabel Chow" w:date="2022-04-26T14:29:00Z">
        <w:r w:rsidRPr="00AC265C" w:rsidDel="00101E59">
          <w:rPr>
            <w:rPrChange w:id="1428" w:author="James Faas" w:date="2022-11-24T09:11:00Z">
              <w:rPr>
                <w:highlight w:val="yellow"/>
              </w:rPr>
            </w:rPrChange>
          </w:rPr>
          <w:delText>]</w:delText>
        </w:r>
      </w:del>
      <w:r w:rsidRPr="00AC265C">
        <w:t>.</w:t>
      </w:r>
    </w:p>
    <w:p w14:paraId="4CD206CD" w14:textId="77777777" w:rsidR="007D5020" w:rsidRPr="00AC265C" w:rsidRDefault="007D5020" w:rsidP="00365A41">
      <w:pPr>
        <w:pStyle w:val="Heading3"/>
        <w:tabs>
          <w:tab w:val="clear" w:pos="1440"/>
          <w:tab w:val="left" w:pos="1418"/>
        </w:tabs>
        <w:ind w:left="1418" w:hanging="709"/>
      </w:pPr>
      <w:r w:rsidRPr="00AC265C">
        <w:t>Maintenance Staff Briefing:</w:t>
      </w:r>
    </w:p>
    <w:p w14:paraId="305BC27C" w14:textId="77777777" w:rsidR="007D5020" w:rsidRPr="00AC265C" w:rsidRDefault="007D5020" w:rsidP="00365A41">
      <w:pPr>
        <w:pStyle w:val="Heading4"/>
        <w:tabs>
          <w:tab w:val="left" w:pos="2127"/>
        </w:tabs>
        <w:ind w:left="2127" w:hanging="709"/>
      </w:pPr>
      <w:r w:rsidRPr="00AC265C">
        <w:t>Brief maintenance staff regarding:</w:t>
      </w:r>
    </w:p>
    <w:p w14:paraId="4B40EAFC" w14:textId="77777777" w:rsidR="007D5020" w:rsidRPr="00AC265C" w:rsidRDefault="007D5020" w:rsidP="004C5D0D">
      <w:pPr>
        <w:pStyle w:val="Heading5"/>
        <w:tabs>
          <w:tab w:val="left" w:pos="2835"/>
        </w:tabs>
        <w:ind w:left="2835" w:hanging="708"/>
      </w:pPr>
      <w:r w:rsidRPr="00AC265C">
        <w:t xml:space="preserve">Proper care, cleaning, and general maintenance of </w:t>
      </w:r>
      <w:r w:rsidR="00A25E9B" w:rsidRPr="00AC265C">
        <w:t xml:space="preserve">the Work’s </w:t>
      </w:r>
      <w:r w:rsidRPr="00AC265C">
        <w:t>complete hardware.</w:t>
      </w:r>
    </w:p>
    <w:p w14:paraId="14839A85" w14:textId="77777777" w:rsidR="007D5020" w:rsidRPr="00AC265C" w:rsidRDefault="007D5020" w:rsidP="004C5D0D">
      <w:pPr>
        <w:pStyle w:val="Heading5"/>
        <w:tabs>
          <w:tab w:val="left" w:pos="2835"/>
        </w:tabs>
        <w:ind w:left="2835" w:hanging="708"/>
      </w:pPr>
      <w:r w:rsidRPr="00AC265C">
        <w:t>Description, use, handling, and storage of keys.</w:t>
      </w:r>
    </w:p>
    <w:p w14:paraId="17CB930C" w14:textId="77777777" w:rsidR="007D5020" w:rsidRPr="00AC265C" w:rsidRDefault="007D5020" w:rsidP="004C5D0D">
      <w:pPr>
        <w:pStyle w:val="Heading5"/>
        <w:tabs>
          <w:tab w:val="left" w:pos="2835"/>
        </w:tabs>
        <w:ind w:left="2835" w:hanging="708"/>
      </w:pPr>
      <w:r w:rsidRPr="00AC265C">
        <w:t xml:space="preserve">Use, </w:t>
      </w:r>
      <w:proofErr w:type="gramStart"/>
      <w:r w:rsidRPr="00AC265C">
        <w:t>application</w:t>
      </w:r>
      <w:proofErr w:type="gramEnd"/>
      <w:r w:rsidRPr="00AC265C">
        <w:t xml:space="preserve"> and storage of wrenches for </w:t>
      </w:r>
      <w:del w:id="1429" w:author="Mabel Chow" w:date="2022-04-26T14:29:00Z">
        <w:r w:rsidRPr="00AC265C" w:rsidDel="00101E59">
          <w:rPr>
            <w:rPrChange w:id="1430" w:author="James Faas" w:date="2022-11-24T09:11:00Z">
              <w:rPr>
                <w:highlight w:val="yellow"/>
              </w:rPr>
            </w:rPrChange>
          </w:rPr>
          <w:delText>[</w:delText>
        </w:r>
      </w:del>
      <w:r w:rsidRPr="00AC265C">
        <w:rPr>
          <w:rPrChange w:id="1431" w:author="James Faas" w:date="2022-11-24T09:11:00Z">
            <w:rPr>
              <w:highlight w:val="yellow"/>
            </w:rPr>
          </w:rPrChange>
        </w:rPr>
        <w:t>door closers</w:t>
      </w:r>
      <w:ins w:id="1432" w:author="Mabel Chow" w:date="2022-04-26T14:30:00Z">
        <w:r w:rsidR="00101E59" w:rsidRPr="00AC265C">
          <w:rPr>
            <w:rPrChange w:id="1433" w:author="James Faas" w:date="2022-11-24T09:11:00Z">
              <w:rPr>
                <w:highlight w:val="yellow"/>
              </w:rPr>
            </w:rPrChange>
          </w:rPr>
          <w:t>,</w:t>
        </w:r>
      </w:ins>
      <w:del w:id="1434" w:author="Mabel Chow" w:date="2022-04-26T14:30:00Z">
        <w:r w:rsidRPr="00AC265C" w:rsidDel="00101E59">
          <w:rPr>
            <w:rPrChange w:id="1435" w:author="James Faas" w:date="2022-11-24T09:11:00Z">
              <w:rPr>
                <w:highlight w:val="yellow"/>
              </w:rPr>
            </w:rPrChange>
          </w:rPr>
          <w:delText>] [</w:delText>
        </w:r>
      </w:del>
      <w:ins w:id="1436" w:author="Mabel Chow" w:date="2022-04-26T14:30:00Z">
        <w:r w:rsidR="00101E59" w:rsidRPr="00AC265C">
          <w:rPr>
            <w:rPrChange w:id="1437" w:author="James Faas" w:date="2022-11-24T09:11:00Z">
              <w:rPr>
                <w:highlight w:val="yellow"/>
              </w:rPr>
            </w:rPrChange>
          </w:rPr>
          <w:t xml:space="preserve"> </w:t>
        </w:r>
      </w:ins>
      <w:r w:rsidRPr="00AC265C">
        <w:rPr>
          <w:rPrChange w:id="1438" w:author="James Faas" w:date="2022-11-24T09:11:00Z">
            <w:rPr>
              <w:highlight w:val="yellow"/>
            </w:rPr>
          </w:rPrChange>
        </w:rPr>
        <w:t>locksets</w:t>
      </w:r>
      <w:ins w:id="1439" w:author="Mabel Chow" w:date="2022-04-26T14:30:00Z">
        <w:r w:rsidR="00101E59" w:rsidRPr="00AC265C">
          <w:rPr>
            <w:rPrChange w:id="1440" w:author="James Faas" w:date="2022-11-24T09:11:00Z">
              <w:rPr>
                <w:highlight w:val="yellow"/>
              </w:rPr>
            </w:rPrChange>
          </w:rPr>
          <w:t>,</w:t>
        </w:r>
      </w:ins>
      <w:del w:id="1441" w:author="Mabel Chow" w:date="2022-04-26T14:30:00Z">
        <w:r w:rsidRPr="00AC265C" w:rsidDel="00101E59">
          <w:rPr>
            <w:rPrChange w:id="1442" w:author="James Faas" w:date="2022-11-24T09:11:00Z">
              <w:rPr>
                <w:highlight w:val="yellow"/>
              </w:rPr>
            </w:rPrChange>
          </w:rPr>
          <w:delText>] [</w:delText>
        </w:r>
      </w:del>
      <w:ins w:id="1443" w:author="Mabel Chow" w:date="2022-04-26T14:30:00Z">
        <w:r w:rsidR="00101E59" w:rsidRPr="00AC265C">
          <w:rPr>
            <w:rPrChange w:id="1444" w:author="James Faas" w:date="2022-11-24T09:11:00Z">
              <w:rPr>
                <w:highlight w:val="yellow"/>
              </w:rPr>
            </w:rPrChange>
          </w:rPr>
          <w:t xml:space="preserve"> </w:t>
        </w:r>
      </w:ins>
      <w:r w:rsidRPr="00AC265C">
        <w:rPr>
          <w:rPrChange w:id="1445" w:author="James Faas" w:date="2022-11-24T09:11:00Z">
            <w:rPr>
              <w:highlight w:val="yellow"/>
            </w:rPr>
          </w:rPrChange>
        </w:rPr>
        <w:t>and fire exit hardware</w:t>
      </w:r>
      <w:del w:id="1446" w:author="Mabel Chow" w:date="2022-04-26T14:30:00Z">
        <w:r w:rsidRPr="00AC265C" w:rsidDel="00101E59">
          <w:rPr>
            <w:rPrChange w:id="1447" w:author="James Faas" w:date="2022-11-24T09:11:00Z">
              <w:rPr>
                <w:highlight w:val="yellow"/>
              </w:rPr>
            </w:rPrChange>
          </w:rPr>
          <w:delText>]</w:delText>
        </w:r>
      </w:del>
      <w:r w:rsidRPr="00AC265C">
        <w:rPr>
          <w:rPrChange w:id="1448" w:author="James Faas" w:date="2022-11-24T09:11:00Z">
            <w:rPr>
              <w:highlight w:val="yellow"/>
            </w:rPr>
          </w:rPrChange>
        </w:rPr>
        <w:t>.</w:t>
      </w:r>
    </w:p>
    <w:p w14:paraId="77D4E5B5" w14:textId="77777777" w:rsidR="007D5020" w:rsidRPr="00AC265C" w:rsidRDefault="007D5020" w:rsidP="00365A41">
      <w:pPr>
        <w:pStyle w:val="Heading3"/>
        <w:tabs>
          <w:tab w:val="clear" w:pos="1440"/>
          <w:tab w:val="left" w:pos="1418"/>
        </w:tabs>
        <w:ind w:left="1418" w:hanging="709"/>
      </w:pPr>
      <w:r w:rsidRPr="00AC265C">
        <w:t>Demonstrate operation, operating components, adjustment features, and lubrication requirements.</w:t>
      </w:r>
    </w:p>
    <w:p w14:paraId="3D7D535B" w14:textId="77777777" w:rsidR="007D5020" w:rsidRPr="00AC265C" w:rsidRDefault="007D5020" w:rsidP="007D5020">
      <w:pPr>
        <w:pStyle w:val="Heading2"/>
        <w:rPr>
          <w:ins w:id="1449" w:author="Mabel Chow" w:date="2022-04-26T14:30:00Z"/>
        </w:rPr>
      </w:pPr>
      <w:r w:rsidRPr="00AC265C">
        <w:t>Schedule</w:t>
      </w:r>
    </w:p>
    <w:p w14:paraId="0BF3949E" w14:textId="5B1C3F2E" w:rsidR="00101E59" w:rsidRPr="00AC265C" w:rsidRDefault="00101E59">
      <w:pPr>
        <w:pStyle w:val="Heading3"/>
        <w:tabs>
          <w:tab w:val="clear" w:pos="1440"/>
          <w:tab w:val="left" w:pos="1418"/>
        </w:tabs>
        <w:ind w:left="1418" w:hanging="709"/>
        <w:pPrChange w:id="1450" w:author="Mabel Chow" w:date="2022-04-26T14:30:00Z">
          <w:pPr>
            <w:pStyle w:val="Heading2"/>
          </w:pPr>
        </w:pPrChange>
      </w:pPr>
      <w:ins w:id="1451" w:author="Mabel Chow" w:date="2022-04-26T14:30:00Z">
        <w:r w:rsidRPr="00AC265C">
          <w:t xml:space="preserve">Refer </w:t>
        </w:r>
      </w:ins>
      <w:ins w:id="1452" w:author="Mabel Chow" w:date="2022-04-26T14:31:00Z">
        <w:r w:rsidRPr="00AC265C">
          <w:t xml:space="preserve">to Door </w:t>
        </w:r>
        <w:del w:id="1453" w:author="James Faas" w:date="2022-11-24T09:11:00Z">
          <w:r w:rsidRPr="00AC265C" w:rsidDel="00AC265C">
            <w:delText>s</w:delText>
          </w:r>
        </w:del>
      </w:ins>
      <w:ins w:id="1454" w:author="James Faas" w:date="2022-11-24T09:11:00Z">
        <w:r w:rsidR="00AC265C" w:rsidRPr="00AC265C">
          <w:rPr>
            <w:rPrChange w:id="1455" w:author="James Faas" w:date="2022-11-24T09:12:00Z">
              <w:rPr>
                <w:color w:val="FF0000"/>
              </w:rPr>
            </w:rPrChange>
          </w:rPr>
          <w:t>S</w:t>
        </w:r>
      </w:ins>
      <w:ins w:id="1456" w:author="Mabel Chow" w:date="2022-04-26T14:31:00Z">
        <w:r w:rsidRPr="00AC265C">
          <w:t>chedule located</w:t>
        </w:r>
      </w:ins>
      <w:ins w:id="1457" w:author="James Faas" w:date="2022-11-24T09:12:00Z">
        <w:r w:rsidR="00AC265C" w:rsidRPr="00AC265C">
          <w:rPr>
            <w:rPrChange w:id="1458" w:author="James Faas" w:date="2022-11-24T09:12:00Z">
              <w:rPr>
                <w:color w:val="FF0000"/>
              </w:rPr>
            </w:rPrChange>
          </w:rPr>
          <w:t xml:space="preserve"> on</w:t>
        </w:r>
      </w:ins>
      <w:ins w:id="1459" w:author="Mabel Chow" w:date="2022-04-26T14:31:00Z">
        <w:r w:rsidRPr="00AC265C">
          <w:t xml:space="preserve"> </w:t>
        </w:r>
        <w:del w:id="1460" w:author="James Faas" w:date="2022-11-24T09:12:00Z">
          <w:r w:rsidRPr="00AC265C" w:rsidDel="00AC265C">
            <w:delText xml:space="preserve">on </w:delText>
          </w:r>
          <w:r w:rsidRPr="00AC265C" w:rsidDel="00AC265C">
            <w:rPr>
              <w:highlight w:val="yellow"/>
              <w:rPrChange w:id="1461" w:author="James Faas" w:date="2022-11-24T09:12:00Z">
                <w:rPr/>
              </w:rPrChange>
            </w:rPr>
            <w:delText>Drawing S-___</w:delText>
          </w:r>
        </w:del>
      </w:ins>
      <w:ins w:id="1462" w:author="James Faas" w:date="2022-11-24T09:12:00Z">
        <w:r w:rsidR="00AC265C" w:rsidRPr="00AC265C">
          <w:rPr>
            <w:rPrChange w:id="1463" w:author="James Faas" w:date="2022-11-24T09:12:00Z">
              <w:rPr>
                <w:color w:val="FF0000"/>
              </w:rPr>
            </w:rPrChange>
          </w:rPr>
          <w:t>the structural drawings</w:t>
        </w:r>
      </w:ins>
      <w:ins w:id="1464" w:author="Mabel Chow" w:date="2022-04-26T14:31:00Z">
        <w:r w:rsidRPr="00AC265C">
          <w:t xml:space="preserve"> </w:t>
        </w:r>
        <w:r w:rsidRPr="00AC265C">
          <w:rPr>
            <w:color w:val="FF0000"/>
            <w:rPrChange w:id="1465" w:author="James Faas" w:date="2022-11-24T09:12:00Z">
              <w:rPr>
                <w:u w:val="none"/>
              </w:rPr>
            </w:rPrChange>
          </w:rPr>
          <w:t>a</w:t>
        </w:r>
        <w:r w:rsidRPr="00AC265C">
          <w:rPr>
            <w:color w:val="FF0000"/>
            <w:rPrChange w:id="1466" w:author="James Faas" w:date="2022-11-24T09:12:00Z">
              <w:rPr/>
            </w:rPrChange>
          </w:rPr>
          <w:t xml:space="preserve">nd Security System Details on </w:t>
        </w:r>
        <w:del w:id="1467" w:author="James Faas" w:date="2022-11-24T09:12:00Z">
          <w:r w:rsidRPr="00AC265C" w:rsidDel="00AC265C">
            <w:rPr>
              <w:color w:val="FF0000"/>
              <w:rPrChange w:id="1468" w:author="James Faas" w:date="2022-11-24T09:12:00Z">
                <w:rPr>
                  <w:u w:val="none"/>
                </w:rPr>
              </w:rPrChange>
            </w:rPr>
            <w:delText>Drawings E-_____</w:delText>
          </w:r>
        </w:del>
      </w:ins>
      <w:ins w:id="1469" w:author="James Faas" w:date="2022-11-24T09:12:00Z">
        <w:r w:rsidR="00AC265C" w:rsidRPr="00AC265C">
          <w:rPr>
            <w:color w:val="FF0000"/>
          </w:rPr>
          <w:t>the electrical drawings</w:t>
        </w:r>
      </w:ins>
      <w:ins w:id="1470" w:author="Mabel Chow" w:date="2022-04-26T14:31:00Z">
        <w:del w:id="1471" w:author="James Faas" w:date="2022-11-24T09:12:00Z">
          <w:r w:rsidRPr="00AC265C" w:rsidDel="00AC265C">
            <w:rPr>
              <w:color w:val="FF0000"/>
              <w:rPrChange w:id="1472" w:author="James Faas" w:date="2022-11-24T09:12:00Z">
                <w:rPr/>
              </w:rPrChange>
            </w:rPr>
            <w:delText xml:space="preserve"> from the Contract Documents</w:delText>
          </w:r>
        </w:del>
        <w:r w:rsidRPr="00AC265C">
          <w:rPr>
            <w:color w:val="FF0000"/>
            <w:rPrChange w:id="1473" w:author="James Faas" w:date="2022-11-24T09:12:00Z">
              <w:rPr/>
            </w:rPrChange>
          </w:rPr>
          <w:t xml:space="preserve">. </w:t>
        </w:r>
      </w:ins>
    </w:p>
    <w:p w14:paraId="1A991A9D" w14:textId="77777777" w:rsidR="007D5020" w:rsidRPr="00AC265C" w:rsidDel="00101E59" w:rsidRDefault="007D5020" w:rsidP="00365A41">
      <w:pPr>
        <w:tabs>
          <w:tab w:val="left" w:pos="-522"/>
          <w:tab w:val="left" w:pos="198"/>
          <w:tab w:val="left" w:pos="918"/>
          <w:tab w:val="left" w:pos="1638"/>
          <w:tab w:val="left" w:pos="2358"/>
          <w:tab w:val="left" w:pos="3078"/>
          <w:tab w:val="left" w:pos="3798"/>
          <w:tab w:val="left" w:pos="4518"/>
          <w:tab w:val="left" w:pos="5238"/>
          <w:tab w:val="left" w:pos="5958"/>
          <w:tab w:val="left" w:pos="6678"/>
          <w:tab w:val="left" w:pos="7398"/>
          <w:tab w:val="left" w:pos="8118"/>
          <w:tab w:val="left" w:pos="8838"/>
          <w:tab w:val="left" w:pos="9558"/>
          <w:tab w:val="left" w:pos="10278"/>
        </w:tabs>
        <w:ind w:left="709"/>
        <w:rPr>
          <w:del w:id="1474" w:author="Mabel Chow" w:date="2022-04-26T14:32:00Z"/>
          <w:i/>
          <w:lang w:val="en-GB"/>
        </w:rPr>
      </w:pPr>
      <w:del w:id="1475" w:author="Mabel Chow" w:date="2022-04-26T14:32:00Z">
        <w:r w:rsidRPr="00AC265C" w:rsidDel="00101E59">
          <w:rPr>
            <w:i/>
            <w:highlight w:val="yellow"/>
            <w:lang w:val="en-GB"/>
          </w:rPr>
          <w:delText>[Insert here schedule of hardware required for project.  Where possible group together doors, cabinets, closets and drawers, requiring same hardware.  Indicate keying and other specific requirements.</w:delText>
        </w:r>
        <w:r w:rsidR="00613AAE" w:rsidRPr="00AC265C" w:rsidDel="00101E59">
          <w:rPr>
            <w:i/>
            <w:highlight w:val="yellow"/>
            <w:lang w:val="en-GB"/>
          </w:rPr>
          <w:delText xml:space="preserve"> </w:delText>
        </w:r>
        <w:r w:rsidRPr="00AC265C" w:rsidDel="00101E59">
          <w:rPr>
            <w:i/>
            <w:highlight w:val="yellow"/>
            <w:lang w:val="en-GB"/>
          </w:rPr>
          <w:delText>Following list is for example only.]</w:delText>
        </w:r>
      </w:del>
    </w:p>
    <w:p w14:paraId="7E9EA8C3" w14:textId="77777777" w:rsidR="007D5020" w:rsidRPr="00AC265C" w:rsidDel="00101E59" w:rsidRDefault="00613AAE" w:rsidP="00365A41">
      <w:pPr>
        <w:pStyle w:val="Heading3"/>
        <w:tabs>
          <w:tab w:val="clear" w:pos="1440"/>
          <w:tab w:val="left" w:pos="1418"/>
        </w:tabs>
        <w:ind w:left="1418" w:hanging="709"/>
        <w:rPr>
          <w:del w:id="1476" w:author="Mabel Chow" w:date="2022-04-26T14:32:00Z"/>
        </w:rPr>
      </w:pPr>
      <w:del w:id="1477" w:author="Mabel Chow" w:date="2022-04-26T14:32:00Z">
        <w:r w:rsidRPr="00AC265C" w:rsidDel="00101E59">
          <w:delText xml:space="preserve">Double Doors </w:delText>
        </w:r>
        <w:r w:rsidRPr="00AC265C" w:rsidDel="00101E59">
          <w:rPr>
            <w:highlight w:val="yellow"/>
          </w:rPr>
          <w:delText>[insert door number]</w:delText>
        </w:r>
      </w:del>
    </w:p>
    <w:p w14:paraId="27BD35BB" w14:textId="77777777" w:rsidR="007D5020" w:rsidRPr="00AC265C" w:rsidDel="00101E59" w:rsidRDefault="00613AAE" w:rsidP="004C5D0D">
      <w:pPr>
        <w:pStyle w:val="Heading4"/>
        <w:tabs>
          <w:tab w:val="left" w:pos="2127"/>
        </w:tabs>
        <w:ind w:left="2127" w:hanging="709"/>
        <w:rPr>
          <w:del w:id="1478" w:author="Mabel Chow" w:date="2022-04-26T14:32:00Z"/>
        </w:rPr>
      </w:pPr>
      <w:del w:id="1479" w:author="Mabel Chow" w:date="2022-04-26T14:32:00Z">
        <w:r w:rsidRPr="00AC265C" w:rsidDel="00101E59">
          <w:delText>3</w:delText>
        </w:r>
        <w:r w:rsidR="007D5020" w:rsidRPr="00AC265C" w:rsidDel="00101E59">
          <w:delText xml:space="preserve"> pairs </w:delText>
        </w:r>
        <w:r w:rsidR="00CA20A8" w:rsidRPr="00AC265C" w:rsidDel="00101E59">
          <w:delText xml:space="preserve">of </w:delText>
        </w:r>
        <w:r w:rsidR="007D5020" w:rsidRPr="00AC265C" w:rsidDel="00101E59">
          <w:delText xml:space="preserve">hinges </w:delText>
        </w:r>
        <w:r w:rsidRPr="00AC265C" w:rsidDel="00101E59">
          <w:rPr>
            <w:highlight w:val="yellow"/>
          </w:rPr>
          <w:delText>[</w:delText>
        </w:r>
        <w:r w:rsidR="007D5020" w:rsidRPr="00AC265C" w:rsidDel="00101E59">
          <w:rPr>
            <w:highlight w:val="yellow"/>
          </w:rPr>
          <w:delText>A5111, NRP, 114 x 101 mm 630</w:delText>
        </w:r>
        <w:r w:rsidRPr="00AC265C" w:rsidDel="00101E59">
          <w:rPr>
            <w:highlight w:val="yellow"/>
          </w:rPr>
          <w:delText>]</w:delText>
        </w:r>
        <w:r w:rsidR="007D5020" w:rsidRPr="00AC265C" w:rsidDel="00101E59">
          <w:delText>.</w:delText>
        </w:r>
      </w:del>
    </w:p>
    <w:p w14:paraId="20C30833" w14:textId="77777777" w:rsidR="007D5020" w:rsidRPr="00AC265C" w:rsidDel="00101E59" w:rsidRDefault="00613AAE" w:rsidP="004C5D0D">
      <w:pPr>
        <w:pStyle w:val="Heading4"/>
        <w:tabs>
          <w:tab w:val="left" w:pos="2127"/>
        </w:tabs>
        <w:ind w:left="2127" w:hanging="709"/>
        <w:rPr>
          <w:del w:id="1480" w:author="Mabel Chow" w:date="2022-04-26T14:32:00Z"/>
        </w:rPr>
      </w:pPr>
      <w:del w:id="1481" w:author="Mabel Chow" w:date="2022-04-26T14:32:00Z">
        <w:r w:rsidRPr="00AC265C" w:rsidDel="00101E59">
          <w:delText>1</w:delText>
        </w:r>
        <w:r w:rsidR="007D5020" w:rsidRPr="00AC265C" w:rsidDel="00101E59">
          <w:delText xml:space="preserve"> deadlock </w:delText>
        </w:r>
        <w:r w:rsidRPr="00AC265C" w:rsidDel="00101E59">
          <w:rPr>
            <w:highlight w:val="yellow"/>
          </w:rPr>
          <w:delText>[</w:delText>
        </w:r>
        <w:r w:rsidR="007D5020" w:rsidRPr="00AC265C" w:rsidDel="00101E59">
          <w:rPr>
            <w:highlight w:val="yellow"/>
          </w:rPr>
          <w:delText>E0151, MK and KA 630</w:delText>
        </w:r>
        <w:r w:rsidRPr="00AC265C" w:rsidDel="00101E59">
          <w:rPr>
            <w:highlight w:val="yellow"/>
          </w:rPr>
          <w:delText>]</w:delText>
        </w:r>
        <w:r w:rsidR="007D5020" w:rsidRPr="00AC265C" w:rsidDel="00101E59">
          <w:delText>.</w:delText>
        </w:r>
      </w:del>
    </w:p>
    <w:p w14:paraId="751E4804" w14:textId="77777777" w:rsidR="007D5020" w:rsidRPr="00AC265C" w:rsidDel="00101E59" w:rsidRDefault="00613AAE" w:rsidP="004C5D0D">
      <w:pPr>
        <w:pStyle w:val="Heading4"/>
        <w:tabs>
          <w:tab w:val="left" w:pos="2127"/>
        </w:tabs>
        <w:ind w:left="2127" w:hanging="709"/>
        <w:rPr>
          <w:del w:id="1482" w:author="Mabel Chow" w:date="2022-04-26T14:32:00Z"/>
        </w:rPr>
      </w:pPr>
      <w:del w:id="1483" w:author="Mabel Chow" w:date="2022-04-26T14:32:00Z">
        <w:r w:rsidRPr="00AC265C" w:rsidDel="00101E59">
          <w:delText>2</w:delText>
        </w:r>
        <w:r w:rsidR="007D5020" w:rsidRPr="00AC265C" w:rsidDel="00101E59">
          <w:delText xml:space="preserve"> flush bolts </w:delText>
        </w:r>
        <w:r w:rsidRPr="00AC265C" w:rsidDel="00101E59">
          <w:rPr>
            <w:highlight w:val="yellow"/>
          </w:rPr>
          <w:delText>[</w:delText>
        </w:r>
        <w:r w:rsidR="007D5020" w:rsidRPr="00AC265C" w:rsidDel="00101E59">
          <w:rPr>
            <w:highlight w:val="yellow"/>
          </w:rPr>
          <w:delText>L04081626</w:delText>
        </w:r>
        <w:r w:rsidRPr="00AC265C" w:rsidDel="00101E59">
          <w:rPr>
            <w:highlight w:val="yellow"/>
          </w:rPr>
          <w:delText>]</w:delText>
        </w:r>
        <w:r w:rsidR="007D5020" w:rsidRPr="00AC265C" w:rsidDel="00101E59">
          <w:delText>.</w:delText>
        </w:r>
      </w:del>
    </w:p>
    <w:p w14:paraId="25BDCA33" w14:textId="77777777" w:rsidR="007D5020" w:rsidRPr="00AC265C" w:rsidDel="00101E59" w:rsidRDefault="00613AAE" w:rsidP="004C5D0D">
      <w:pPr>
        <w:pStyle w:val="Heading4"/>
        <w:tabs>
          <w:tab w:val="left" w:pos="2127"/>
        </w:tabs>
        <w:ind w:left="2127" w:hanging="709"/>
        <w:rPr>
          <w:del w:id="1484" w:author="Mabel Chow" w:date="2022-04-26T14:32:00Z"/>
        </w:rPr>
      </w:pPr>
      <w:del w:id="1485" w:author="Mabel Chow" w:date="2022-04-26T14:32:00Z">
        <w:r w:rsidRPr="00AC265C" w:rsidDel="00101E59">
          <w:delText>2</w:delText>
        </w:r>
        <w:r w:rsidR="007D5020" w:rsidRPr="00AC265C" w:rsidDel="00101E59">
          <w:delText xml:space="preserve"> pulls </w:delText>
        </w:r>
        <w:r w:rsidRPr="00AC265C" w:rsidDel="00101E59">
          <w:rPr>
            <w:highlight w:val="yellow"/>
          </w:rPr>
          <w:delText>[</w:delText>
        </w:r>
        <w:r w:rsidR="007D5020" w:rsidRPr="00AC265C" w:rsidDel="00101E59">
          <w:rPr>
            <w:highlight w:val="yellow"/>
          </w:rPr>
          <w:delText>J405</w:delText>
        </w:r>
        <w:r w:rsidRPr="00AC265C" w:rsidDel="00101E59">
          <w:rPr>
            <w:highlight w:val="yellow"/>
          </w:rPr>
          <w:delText>]</w:delText>
        </w:r>
        <w:r w:rsidR="007D5020" w:rsidRPr="00AC265C" w:rsidDel="00101E59">
          <w:rPr>
            <w:highlight w:val="yellow"/>
          </w:rPr>
          <w:delText>, [size] [___].</w:delText>
        </w:r>
      </w:del>
    </w:p>
    <w:p w14:paraId="7D02CD08" w14:textId="77777777" w:rsidR="007D5020" w:rsidRPr="00AC265C" w:rsidDel="00101E59" w:rsidRDefault="00613AAE" w:rsidP="004C5D0D">
      <w:pPr>
        <w:pStyle w:val="Heading4"/>
        <w:tabs>
          <w:tab w:val="left" w:pos="2127"/>
        </w:tabs>
        <w:ind w:left="2127" w:hanging="709"/>
        <w:rPr>
          <w:del w:id="1486" w:author="Mabel Chow" w:date="2022-04-26T14:32:00Z"/>
        </w:rPr>
      </w:pPr>
      <w:del w:id="1487" w:author="Mabel Chow" w:date="2022-04-26T14:32:00Z">
        <w:r w:rsidRPr="00AC265C" w:rsidDel="00101E59">
          <w:delText>2</w:delText>
        </w:r>
        <w:r w:rsidR="007D5020" w:rsidRPr="00AC265C" w:rsidDel="00101E59">
          <w:delText xml:space="preserve"> push plates </w:delText>
        </w:r>
        <w:r w:rsidRPr="00AC265C" w:rsidDel="00101E59">
          <w:rPr>
            <w:highlight w:val="yellow"/>
          </w:rPr>
          <w:delText>[</w:delText>
        </w:r>
        <w:r w:rsidR="007D5020" w:rsidRPr="00AC265C" w:rsidDel="00101E59">
          <w:rPr>
            <w:highlight w:val="yellow"/>
          </w:rPr>
          <w:delText>J301</w:delText>
        </w:r>
        <w:r w:rsidRPr="00AC265C" w:rsidDel="00101E59">
          <w:rPr>
            <w:highlight w:val="yellow"/>
          </w:rPr>
          <w:delText>]</w:delText>
        </w:r>
        <w:r w:rsidR="007D5020" w:rsidRPr="00AC265C" w:rsidDel="00101E59">
          <w:rPr>
            <w:highlight w:val="yellow"/>
          </w:rPr>
          <w:delText>, [size] [___].</w:delText>
        </w:r>
      </w:del>
    </w:p>
    <w:p w14:paraId="6F80A92F" w14:textId="77777777" w:rsidR="007D5020" w:rsidRPr="00AC265C" w:rsidDel="00101E59" w:rsidRDefault="00613AAE" w:rsidP="004C5D0D">
      <w:pPr>
        <w:pStyle w:val="Heading4"/>
        <w:tabs>
          <w:tab w:val="left" w:pos="2127"/>
        </w:tabs>
        <w:ind w:left="2127" w:hanging="709"/>
        <w:rPr>
          <w:del w:id="1488" w:author="Mabel Chow" w:date="2022-04-26T14:32:00Z"/>
        </w:rPr>
      </w:pPr>
      <w:del w:id="1489" w:author="Mabel Chow" w:date="2022-04-26T14:32:00Z">
        <w:r w:rsidRPr="00AC265C" w:rsidDel="00101E59">
          <w:delText>2</w:delText>
        </w:r>
        <w:r w:rsidR="007D5020" w:rsidRPr="00AC265C" w:rsidDel="00101E59">
          <w:delText xml:space="preserve"> closers </w:delText>
        </w:r>
        <w:r w:rsidRPr="00AC265C" w:rsidDel="00101E59">
          <w:rPr>
            <w:highlight w:val="yellow"/>
          </w:rPr>
          <w:delText>[</w:delText>
        </w:r>
        <w:r w:rsidR="007D5020" w:rsidRPr="00AC265C" w:rsidDel="00101E59">
          <w:rPr>
            <w:highlight w:val="yellow"/>
          </w:rPr>
          <w:delText>C02021</w:delText>
        </w:r>
        <w:r w:rsidRPr="00AC265C" w:rsidDel="00101E59">
          <w:rPr>
            <w:highlight w:val="yellow"/>
          </w:rPr>
          <w:delText>] [___]</w:delText>
        </w:r>
        <w:r w:rsidR="007D5020" w:rsidRPr="00AC265C" w:rsidDel="00101E59">
          <w:rPr>
            <w:highlight w:val="yellow"/>
          </w:rPr>
          <w:delText>.</w:delText>
        </w:r>
      </w:del>
    </w:p>
    <w:p w14:paraId="35E764E3" w14:textId="77777777" w:rsidR="007D5020" w:rsidRPr="00AC265C" w:rsidDel="00101E59" w:rsidRDefault="00613AAE" w:rsidP="004C5D0D">
      <w:pPr>
        <w:pStyle w:val="Heading4"/>
        <w:tabs>
          <w:tab w:val="left" w:pos="2127"/>
        </w:tabs>
        <w:ind w:left="2127" w:hanging="709"/>
        <w:rPr>
          <w:del w:id="1490" w:author="Mabel Chow" w:date="2022-04-26T14:32:00Z"/>
        </w:rPr>
      </w:pPr>
      <w:del w:id="1491" w:author="Mabel Chow" w:date="2022-04-26T14:32:00Z">
        <w:r w:rsidRPr="00AC265C" w:rsidDel="00101E59">
          <w:lastRenderedPageBreak/>
          <w:delText>1</w:delText>
        </w:r>
        <w:r w:rsidR="007D5020" w:rsidRPr="00AC265C" w:rsidDel="00101E59">
          <w:delText xml:space="preserve"> threshold </w:delText>
        </w:r>
        <w:r w:rsidRPr="00AC265C" w:rsidDel="00101E59">
          <w:rPr>
            <w:highlight w:val="yellow"/>
          </w:rPr>
          <w:delText>[</w:delText>
        </w:r>
        <w:r w:rsidR="007D5020" w:rsidRPr="00AC265C" w:rsidDel="00101E59">
          <w:rPr>
            <w:highlight w:val="yellow"/>
          </w:rPr>
          <w:delText>1820 mm long</w:delText>
        </w:r>
        <w:r w:rsidRPr="00AC265C" w:rsidDel="00101E59">
          <w:rPr>
            <w:highlight w:val="yellow"/>
          </w:rPr>
          <w:delText>] [___]</w:delText>
        </w:r>
        <w:r w:rsidR="007D5020" w:rsidRPr="00AC265C" w:rsidDel="00101E59">
          <w:rPr>
            <w:highlight w:val="yellow"/>
          </w:rPr>
          <w:delText>.</w:delText>
        </w:r>
      </w:del>
    </w:p>
    <w:p w14:paraId="09163933" w14:textId="77777777" w:rsidR="007D5020" w:rsidRPr="00AC265C" w:rsidDel="00101E59" w:rsidRDefault="00613AAE" w:rsidP="004C5D0D">
      <w:pPr>
        <w:pStyle w:val="Heading4"/>
        <w:tabs>
          <w:tab w:val="left" w:pos="2127"/>
        </w:tabs>
        <w:ind w:left="2127" w:hanging="709"/>
        <w:rPr>
          <w:del w:id="1492" w:author="Mabel Chow" w:date="2022-04-26T14:32:00Z"/>
        </w:rPr>
      </w:pPr>
      <w:del w:id="1493" w:author="Mabel Chow" w:date="2022-04-26T14:32:00Z">
        <w:r w:rsidRPr="00AC265C" w:rsidDel="00101E59">
          <w:delText>1</w:delText>
        </w:r>
        <w:r w:rsidR="007D5020" w:rsidRPr="00AC265C" w:rsidDel="00101E59">
          <w:delText xml:space="preserve"> door bottom seals.</w:delText>
        </w:r>
      </w:del>
    </w:p>
    <w:p w14:paraId="349D201C" w14:textId="77777777" w:rsidR="007D5020" w:rsidRPr="00AC265C" w:rsidDel="00101E59" w:rsidRDefault="00613AAE" w:rsidP="00365A41">
      <w:pPr>
        <w:pStyle w:val="Heading3"/>
        <w:tabs>
          <w:tab w:val="clear" w:pos="1440"/>
          <w:tab w:val="left" w:pos="1418"/>
        </w:tabs>
        <w:ind w:left="1418" w:hanging="709"/>
        <w:rPr>
          <w:del w:id="1494" w:author="Mabel Chow" w:date="2022-04-26T14:32:00Z"/>
        </w:rPr>
      </w:pPr>
      <w:del w:id="1495" w:author="Mabel Chow" w:date="2022-04-26T14:32:00Z">
        <w:r w:rsidRPr="00AC265C" w:rsidDel="00101E59">
          <w:delText xml:space="preserve">Doors </w:delText>
        </w:r>
        <w:r w:rsidRPr="00AC265C" w:rsidDel="00101E59">
          <w:rPr>
            <w:highlight w:val="yellow"/>
          </w:rPr>
          <w:delText>[insert door number]</w:delText>
        </w:r>
        <w:r w:rsidR="007D5020" w:rsidRPr="00AC265C" w:rsidDel="00101E59">
          <w:delText>:</w:delText>
        </w:r>
      </w:del>
    </w:p>
    <w:p w14:paraId="0AE5B010" w14:textId="77777777" w:rsidR="007D5020" w:rsidRPr="00AC265C" w:rsidDel="00101E59" w:rsidRDefault="00613AAE" w:rsidP="00EA78F7">
      <w:pPr>
        <w:pStyle w:val="Heading4"/>
        <w:rPr>
          <w:del w:id="1496" w:author="Mabel Chow" w:date="2022-04-26T14:32:00Z"/>
        </w:rPr>
      </w:pPr>
      <w:del w:id="1497" w:author="Mabel Chow" w:date="2022-04-26T14:32:00Z">
        <w:r w:rsidRPr="00AC265C" w:rsidDel="00101E59">
          <w:delText>1</w:delText>
        </w:r>
        <w:r w:rsidR="007D5020" w:rsidRPr="00AC265C" w:rsidDel="00101E59">
          <w:delText xml:space="preserve"> 1/2 pr butts </w:delText>
        </w:r>
        <w:r w:rsidRPr="00AC265C" w:rsidDel="00101E59">
          <w:rPr>
            <w:highlight w:val="yellow"/>
          </w:rPr>
          <w:delText>[</w:delText>
        </w:r>
        <w:r w:rsidR="007D5020" w:rsidRPr="00AC265C" w:rsidDel="00101E59">
          <w:rPr>
            <w:highlight w:val="yellow"/>
          </w:rPr>
          <w:delText>A8111, 114 x 101 mm 646</w:delText>
        </w:r>
        <w:r w:rsidRPr="00AC265C" w:rsidDel="00101E59">
          <w:rPr>
            <w:highlight w:val="yellow"/>
          </w:rPr>
          <w:delText>]</w:delText>
        </w:r>
        <w:r w:rsidR="007D5020" w:rsidRPr="00AC265C" w:rsidDel="00101E59">
          <w:rPr>
            <w:highlight w:val="yellow"/>
          </w:rPr>
          <w:delText>.</w:delText>
        </w:r>
      </w:del>
    </w:p>
    <w:p w14:paraId="289FF9C8" w14:textId="77777777" w:rsidR="007D5020" w:rsidRPr="00AC265C" w:rsidDel="00101E59" w:rsidRDefault="00613AAE" w:rsidP="00EA78F7">
      <w:pPr>
        <w:pStyle w:val="Heading4"/>
        <w:rPr>
          <w:del w:id="1498" w:author="Mabel Chow" w:date="2022-04-26T14:32:00Z"/>
        </w:rPr>
      </w:pPr>
      <w:del w:id="1499" w:author="Mabel Chow" w:date="2022-04-26T14:32:00Z">
        <w:r w:rsidRPr="00AC265C" w:rsidDel="00101E59">
          <w:delText>1</w:delText>
        </w:r>
        <w:r w:rsidR="007D5020" w:rsidRPr="00AC265C" w:rsidDel="00101E59">
          <w:delText xml:space="preserve"> lockset </w:delText>
        </w:r>
        <w:r w:rsidRPr="00AC265C" w:rsidDel="00101E59">
          <w:rPr>
            <w:highlight w:val="yellow"/>
          </w:rPr>
          <w:delText>[</w:delText>
        </w:r>
        <w:r w:rsidR="007D5020" w:rsidRPr="00AC265C" w:rsidDel="00101E59">
          <w:rPr>
            <w:highlight w:val="yellow"/>
          </w:rPr>
          <w:delText>301D, MK and KD 630 3 wall stops L01D 619</w:delText>
        </w:r>
        <w:r w:rsidRPr="00AC265C" w:rsidDel="00101E59">
          <w:rPr>
            <w:highlight w:val="yellow"/>
          </w:rPr>
          <w:delText>]</w:delText>
        </w:r>
        <w:r w:rsidR="007D5020" w:rsidRPr="00AC265C" w:rsidDel="00101E59">
          <w:rPr>
            <w:highlight w:val="yellow"/>
          </w:rPr>
          <w:delText>.</w:delText>
        </w:r>
      </w:del>
    </w:p>
    <w:p w14:paraId="1C3E2854" w14:textId="77777777" w:rsidR="007D5020" w:rsidRPr="00AC265C" w:rsidDel="00101E59" w:rsidRDefault="00613AAE" w:rsidP="00EA78F7">
      <w:pPr>
        <w:pStyle w:val="Heading4"/>
        <w:rPr>
          <w:del w:id="1500" w:author="Mabel Chow" w:date="2022-04-26T14:32:00Z"/>
        </w:rPr>
      </w:pPr>
      <w:del w:id="1501" w:author="Mabel Chow" w:date="2022-04-26T14:32:00Z">
        <w:r w:rsidRPr="00AC265C" w:rsidDel="00101E59">
          <w:delText>1</w:delText>
        </w:r>
        <w:r w:rsidR="007D5020" w:rsidRPr="00AC265C" w:rsidDel="00101E59">
          <w:delText xml:space="preserve"> kickplate </w:delText>
        </w:r>
        <w:r w:rsidRPr="00AC265C" w:rsidDel="00101E59">
          <w:rPr>
            <w:highlight w:val="yellow"/>
          </w:rPr>
          <w:delText>[</w:delText>
        </w:r>
        <w:r w:rsidR="007D5020" w:rsidRPr="00AC265C" w:rsidDel="00101E59">
          <w:rPr>
            <w:highlight w:val="yellow"/>
          </w:rPr>
          <w:delText>203 mm high 630</w:delText>
        </w:r>
        <w:r w:rsidRPr="00AC265C" w:rsidDel="00101E59">
          <w:rPr>
            <w:highlight w:val="yellow"/>
          </w:rPr>
          <w:delText>]</w:delText>
        </w:r>
        <w:r w:rsidR="007D5020" w:rsidRPr="00AC265C" w:rsidDel="00101E59">
          <w:rPr>
            <w:highlight w:val="yellow"/>
          </w:rPr>
          <w:delText>.</w:delText>
        </w:r>
      </w:del>
    </w:p>
    <w:p w14:paraId="179DDA9C" w14:textId="77777777" w:rsidR="0011372D" w:rsidRPr="00AC265C" w:rsidDel="00101E59" w:rsidRDefault="0011372D" w:rsidP="00EA78F7">
      <w:pPr>
        <w:pStyle w:val="Heading4"/>
        <w:rPr>
          <w:del w:id="1502" w:author="Mabel Chow" w:date="2022-04-26T14:32:00Z"/>
        </w:rPr>
      </w:pPr>
    </w:p>
    <w:p w14:paraId="1DD86013" w14:textId="77777777" w:rsidR="00613AAE" w:rsidRPr="00AC265C" w:rsidDel="00101E59" w:rsidRDefault="00613AAE" w:rsidP="00365A41">
      <w:pPr>
        <w:pStyle w:val="Heading3"/>
        <w:numPr>
          <w:ilvl w:val="0"/>
          <w:numId w:val="0"/>
        </w:numPr>
        <w:ind w:left="3600" w:hanging="2891"/>
        <w:rPr>
          <w:del w:id="1503" w:author="Mabel Chow" w:date="2022-04-26T14:32:00Z"/>
          <w:i/>
        </w:rPr>
      </w:pPr>
      <w:del w:id="1504" w:author="Mabel Chow" w:date="2022-04-26T14:32:00Z">
        <w:r w:rsidRPr="00AC265C" w:rsidDel="00101E59">
          <w:rPr>
            <w:i/>
            <w:highlight w:val="yellow"/>
          </w:rPr>
          <w:delText>[Use hardware groups for large projects]</w:delText>
        </w:r>
      </w:del>
    </w:p>
    <w:p w14:paraId="10EA84BC" w14:textId="77777777" w:rsidR="007D5020" w:rsidRPr="00AC265C" w:rsidDel="00101E59" w:rsidRDefault="007D5020" w:rsidP="00EA78F7">
      <w:pPr>
        <w:pStyle w:val="Heading3"/>
        <w:rPr>
          <w:del w:id="1505" w:author="Mabel Chow" w:date="2022-04-26T14:32:00Z"/>
        </w:rPr>
      </w:pPr>
      <w:del w:id="1506" w:author="Mabel Chow" w:date="2022-04-26T14:32:00Z">
        <w:r w:rsidRPr="00AC265C" w:rsidDel="00101E59">
          <w:delText>Hardware group No. 1:</w:delText>
        </w:r>
      </w:del>
    </w:p>
    <w:p w14:paraId="0FF2CCE2" w14:textId="77777777" w:rsidR="007D5020" w:rsidRPr="00AC265C" w:rsidDel="00101E59" w:rsidRDefault="007D5020" w:rsidP="00EA78F7">
      <w:pPr>
        <w:pStyle w:val="Heading4"/>
        <w:rPr>
          <w:del w:id="1507" w:author="Mabel Chow" w:date="2022-04-26T14:32:00Z"/>
        </w:rPr>
      </w:pPr>
      <w:del w:id="1508" w:author="Mabel Chow" w:date="2022-04-26T14:32:00Z">
        <w:r w:rsidRPr="00AC265C" w:rsidDel="00101E59">
          <w:delText xml:space="preserve">3 pairs </w:delText>
        </w:r>
        <w:r w:rsidR="00CA20A8" w:rsidRPr="00AC265C" w:rsidDel="00101E59">
          <w:delText xml:space="preserve">of </w:delText>
        </w:r>
        <w:r w:rsidRPr="00AC265C" w:rsidDel="00101E59">
          <w:delText xml:space="preserve">hinges </w:delText>
        </w:r>
        <w:r w:rsidR="00276288" w:rsidRPr="00AC265C" w:rsidDel="00101E59">
          <w:rPr>
            <w:highlight w:val="yellow"/>
          </w:rPr>
          <w:delText>[</w:delText>
        </w:r>
        <w:r w:rsidRPr="00AC265C" w:rsidDel="00101E59">
          <w:rPr>
            <w:highlight w:val="yellow"/>
          </w:rPr>
          <w:delText>A5111 NRP 114 x 101 mm 630</w:delText>
        </w:r>
        <w:r w:rsidR="00276288" w:rsidRPr="00AC265C" w:rsidDel="00101E59">
          <w:rPr>
            <w:highlight w:val="yellow"/>
          </w:rPr>
          <w:delText>]</w:delText>
        </w:r>
        <w:r w:rsidRPr="00AC265C" w:rsidDel="00101E59">
          <w:rPr>
            <w:highlight w:val="yellow"/>
          </w:rPr>
          <w:delText>.</w:delText>
        </w:r>
      </w:del>
    </w:p>
    <w:p w14:paraId="70AAB07F" w14:textId="77777777" w:rsidR="007D5020" w:rsidRPr="00AC265C" w:rsidDel="00101E59" w:rsidRDefault="007D5020" w:rsidP="00EA78F7">
      <w:pPr>
        <w:pStyle w:val="Heading4"/>
        <w:rPr>
          <w:del w:id="1509" w:author="Mabel Chow" w:date="2022-04-26T14:32:00Z"/>
        </w:rPr>
      </w:pPr>
      <w:del w:id="1510" w:author="Mabel Chow" w:date="2022-04-26T14:32:00Z">
        <w:r w:rsidRPr="00AC265C" w:rsidDel="00101E59">
          <w:delText xml:space="preserve">1 deadlock </w:delText>
        </w:r>
        <w:r w:rsidR="00276288" w:rsidRPr="00AC265C" w:rsidDel="00101E59">
          <w:rPr>
            <w:highlight w:val="yellow"/>
          </w:rPr>
          <w:delText>[</w:delText>
        </w:r>
        <w:r w:rsidRPr="00AC265C" w:rsidDel="00101E59">
          <w:rPr>
            <w:highlight w:val="yellow"/>
          </w:rPr>
          <w:delText>E0151 GMK 630</w:delText>
        </w:r>
        <w:r w:rsidR="00276288" w:rsidRPr="00AC265C" w:rsidDel="00101E59">
          <w:rPr>
            <w:highlight w:val="yellow"/>
          </w:rPr>
          <w:delText>]</w:delText>
        </w:r>
        <w:r w:rsidRPr="00AC265C" w:rsidDel="00101E59">
          <w:rPr>
            <w:highlight w:val="yellow"/>
          </w:rPr>
          <w:delText>.</w:delText>
        </w:r>
      </w:del>
    </w:p>
    <w:p w14:paraId="5F41F364" w14:textId="77777777" w:rsidR="007D5020" w:rsidRPr="00AC265C" w:rsidDel="00101E59" w:rsidRDefault="007D5020" w:rsidP="00EA78F7">
      <w:pPr>
        <w:pStyle w:val="Heading4"/>
        <w:rPr>
          <w:del w:id="1511" w:author="Mabel Chow" w:date="2022-04-26T14:32:00Z"/>
        </w:rPr>
      </w:pPr>
      <w:del w:id="1512" w:author="Mabel Chow" w:date="2022-04-26T14:32:00Z">
        <w:r w:rsidRPr="00AC265C" w:rsidDel="00101E59">
          <w:delText xml:space="preserve">2 flush bolts </w:delText>
        </w:r>
        <w:r w:rsidR="00276288" w:rsidRPr="00AC265C" w:rsidDel="00101E59">
          <w:rPr>
            <w:highlight w:val="yellow"/>
          </w:rPr>
          <w:delText>[</w:delText>
        </w:r>
        <w:r w:rsidRPr="00AC265C" w:rsidDel="00101E59">
          <w:rPr>
            <w:highlight w:val="yellow"/>
          </w:rPr>
          <w:delText>L04081 626</w:delText>
        </w:r>
        <w:r w:rsidR="00276288" w:rsidRPr="00AC265C" w:rsidDel="00101E59">
          <w:rPr>
            <w:highlight w:val="yellow"/>
          </w:rPr>
          <w:delText>]</w:delText>
        </w:r>
        <w:r w:rsidRPr="00AC265C" w:rsidDel="00101E59">
          <w:rPr>
            <w:highlight w:val="yellow"/>
          </w:rPr>
          <w:delText>.</w:delText>
        </w:r>
      </w:del>
    </w:p>
    <w:p w14:paraId="00233BE4" w14:textId="77777777" w:rsidR="007D5020" w:rsidRPr="00AC265C" w:rsidDel="00101E59" w:rsidRDefault="007D5020" w:rsidP="00EA78F7">
      <w:pPr>
        <w:pStyle w:val="Heading4"/>
        <w:rPr>
          <w:del w:id="1513" w:author="Mabel Chow" w:date="2022-04-26T14:32:00Z"/>
        </w:rPr>
      </w:pPr>
      <w:del w:id="1514" w:author="Mabel Chow" w:date="2022-04-26T14:32:00Z">
        <w:r w:rsidRPr="00AC265C" w:rsidDel="00101E59">
          <w:delText xml:space="preserve">2 pulls </w:delText>
        </w:r>
        <w:r w:rsidR="00276288" w:rsidRPr="00AC265C" w:rsidDel="00101E59">
          <w:delText>J</w:delText>
        </w:r>
        <w:r w:rsidRPr="00AC265C" w:rsidDel="00101E59">
          <w:delText xml:space="preserve">405 </w:delText>
        </w:r>
        <w:r w:rsidR="00276288" w:rsidRPr="00AC265C" w:rsidDel="00101E59">
          <w:rPr>
            <w:highlight w:val="yellow"/>
          </w:rPr>
          <w:delText>[</w:delText>
        </w:r>
        <w:r w:rsidRPr="00AC265C" w:rsidDel="00101E59">
          <w:rPr>
            <w:highlight w:val="yellow"/>
          </w:rPr>
          <w:delText>(size)</w:delText>
        </w:r>
        <w:r w:rsidR="00276288" w:rsidRPr="00AC265C" w:rsidDel="00101E59">
          <w:rPr>
            <w:highlight w:val="yellow"/>
          </w:rPr>
          <w:delText>]</w:delText>
        </w:r>
        <w:r w:rsidRPr="00AC265C" w:rsidDel="00101E59">
          <w:rPr>
            <w:highlight w:val="yellow"/>
          </w:rPr>
          <w:delText>.</w:delText>
        </w:r>
      </w:del>
    </w:p>
    <w:p w14:paraId="62BD5744" w14:textId="77777777" w:rsidR="007D5020" w:rsidRPr="00AC265C" w:rsidDel="00101E59" w:rsidRDefault="007D5020" w:rsidP="00EA78F7">
      <w:pPr>
        <w:pStyle w:val="Heading4"/>
        <w:rPr>
          <w:del w:id="1515" w:author="Mabel Chow" w:date="2022-04-26T14:32:00Z"/>
        </w:rPr>
      </w:pPr>
      <w:del w:id="1516" w:author="Mabel Chow" w:date="2022-04-26T14:32:00Z">
        <w:r w:rsidRPr="00AC265C" w:rsidDel="00101E59">
          <w:delText xml:space="preserve">2 push plates </w:delText>
        </w:r>
        <w:r w:rsidR="00276288" w:rsidRPr="00AC265C" w:rsidDel="00101E59">
          <w:rPr>
            <w:highlight w:val="yellow"/>
          </w:rPr>
          <w:delText>[</w:delText>
        </w:r>
        <w:r w:rsidRPr="00AC265C" w:rsidDel="00101E59">
          <w:rPr>
            <w:highlight w:val="yellow"/>
          </w:rPr>
          <w:delText>J301 (size)</w:delText>
        </w:r>
        <w:r w:rsidR="00276288" w:rsidRPr="00AC265C" w:rsidDel="00101E59">
          <w:rPr>
            <w:highlight w:val="yellow"/>
          </w:rPr>
          <w:delText>]</w:delText>
        </w:r>
        <w:r w:rsidRPr="00AC265C" w:rsidDel="00101E59">
          <w:rPr>
            <w:highlight w:val="yellow"/>
          </w:rPr>
          <w:delText>.</w:delText>
        </w:r>
      </w:del>
    </w:p>
    <w:p w14:paraId="14C9C9D0" w14:textId="77777777" w:rsidR="007D5020" w:rsidRPr="00AC265C" w:rsidDel="00101E59" w:rsidRDefault="007D5020" w:rsidP="00EA78F7">
      <w:pPr>
        <w:pStyle w:val="Heading4"/>
        <w:rPr>
          <w:del w:id="1517" w:author="Mabel Chow" w:date="2022-04-26T14:32:00Z"/>
        </w:rPr>
      </w:pPr>
      <w:del w:id="1518" w:author="Mabel Chow" w:date="2022-04-26T14:32:00Z">
        <w:r w:rsidRPr="00AC265C" w:rsidDel="00101E59">
          <w:delText xml:space="preserve">2 closers </w:delText>
        </w:r>
        <w:r w:rsidR="00276288" w:rsidRPr="00AC265C" w:rsidDel="00101E59">
          <w:rPr>
            <w:highlight w:val="yellow"/>
          </w:rPr>
          <w:delText>[</w:delText>
        </w:r>
        <w:r w:rsidRPr="00AC265C" w:rsidDel="00101E59">
          <w:rPr>
            <w:highlight w:val="yellow"/>
          </w:rPr>
          <w:delText>C02021</w:delText>
        </w:r>
        <w:r w:rsidR="00276288" w:rsidRPr="00AC265C" w:rsidDel="00101E59">
          <w:rPr>
            <w:highlight w:val="yellow"/>
          </w:rPr>
          <w:delText>]</w:delText>
        </w:r>
        <w:r w:rsidRPr="00AC265C" w:rsidDel="00101E59">
          <w:rPr>
            <w:highlight w:val="yellow"/>
          </w:rPr>
          <w:delText>.</w:delText>
        </w:r>
      </w:del>
    </w:p>
    <w:p w14:paraId="1C4FE6F7" w14:textId="77777777" w:rsidR="007D5020" w:rsidRPr="00AC265C" w:rsidDel="00101E59" w:rsidRDefault="007D5020" w:rsidP="00EA78F7">
      <w:pPr>
        <w:pStyle w:val="Heading4"/>
        <w:rPr>
          <w:del w:id="1519" w:author="Mabel Chow" w:date="2022-04-26T14:32:00Z"/>
        </w:rPr>
      </w:pPr>
      <w:del w:id="1520" w:author="Mabel Chow" w:date="2022-04-26T14:32:00Z">
        <w:r w:rsidRPr="00AC265C" w:rsidDel="00101E59">
          <w:delText xml:space="preserve">1 threshold </w:delText>
        </w:r>
        <w:r w:rsidR="00276288" w:rsidRPr="00AC265C" w:rsidDel="00101E59">
          <w:rPr>
            <w:highlight w:val="yellow"/>
          </w:rPr>
          <w:delText>[</w:delText>
        </w:r>
        <w:r w:rsidRPr="00AC265C" w:rsidDel="00101E59">
          <w:rPr>
            <w:highlight w:val="yellow"/>
          </w:rPr>
          <w:delText>1870 mm long</w:delText>
        </w:r>
        <w:r w:rsidR="00276288" w:rsidRPr="00AC265C" w:rsidDel="00101E59">
          <w:rPr>
            <w:highlight w:val="yellow"/>
          </w:rPr>
          <w:delText>]</w:delText>
        </w:r>
        <w:r w:rsidRPr="00AC265C" w:rsidDel="00101E59">
          <w:rPr>
            <w:highlight w:val="yellow"/>
          </w:rPr>
          <w:delText>.</w:delText>
        </w:r>
      </w:del>
    </w:p>
    <w:p w14:paraId="405C4043" w14:textId="77777777" w:rsidR="007D5020" w:rsidRPr="00AC265C" w:rsidDel="00101E59" w:rsidRDefault="007D5020" w:rsidP="00EA78F7">
      <w:pPr>
        <w:pStyle w:val="Heading3"/>
        <w:rPr>
          <w:del w:id="1521" w:author="Mabel Chow" w:date="2022-04-26T14:32:00Z"/>
        </w:rPr>
      </w:pPr>
      <w:del w:id="1522" w:author="Mabel Chow" w:date="2022-04-26T14:32:00Z">
        <w:r w:rsidRPr="00AC265C" w:rsidDel="00101E59">
          <w:delText>Hardware group No. 2:</w:delText>
        </w:r>
      </w:del>
    </w:p>
    <w:p w14:paraId="2E1A1C76" w14:textId="77777777" w:rsidR="007D5020" w:rsidRPr="00AC265C" w:rsidDel="00101E59" w:rsidRDefault="007D5020" w:rsidP="00EA78F7">
      <w:pPr>
        <w:pStyle w:val="Heading4"/>
        <w:rPr>
          <w:del w:id="1523" w:author="Mabel Chow" w:date="2022-04-26T14:32:00Z"/>
        </w:rPr>
      </w:pPr>
      <w:del w:id="1524" w:author="Mabel Chow" w:date="2022-04-26T14:32:00Z">
        <w:r w:rsidRPr="00AC265C" w:rsidDel="00101E59">
          <w:delText xml:space="preserve">1 1/2 pair hinges </w:delText>
        </w:r>
        <w:r w:rsidR="00276288" w:rsidRPr="00AC265C" w:rsidDel="00101E59">
          <w:rPr>
            <w:highlight w:val="yellow"/>
          </w:rPr>
          <w:delText>[</w:delText>
        </w:r>
        <w:r w:rsidRPr="00AC265C" w:rsidDel="00101E59">
          <w:rPr>
            <w:highlight w:val="yellow"/>
          </w:rPr>
          <w:delText>A8111 114 x 101 mm 646</w:delText>
        </w:r>
        <w:r w:rsidR="00276288" w:rsidRPr="00AC265C" w:rsidDel="00101E59">
          <w:rPr>
            <w:highlight w:val="yellow"/>
          </w:rPr>
          <w:delText>]</w:delText>
        </w:r>
        <w:r w:rsidRPr="00AC265C" w:rsidDel="00101E59">
          <w:rPr>
            <w:highlight w:val="yellow"/>
          </w:rPr>
          <w:delText>.</w:delText>
        </w:r>
      </w:del>
    </w:p>
    <w:p w14:paraId="3AC2B7B4" w14:textId="77777777" w:rsidR="007D5020" w:rsidRPr="00AC265C" w:rsidDel="00101E59" w:rsidRDefault="007D5020" w:rsidP="00EA78F7">
      <w:pPr>
        <w:pStyle w:val="Heading4"/>
        <w:rPr>
          <w:del w:id="1525" w:author="Mabel Chow" w:date="2022-04-26T14:32:00Z"/>
        </w:rPr>
      </w:pPr>
      <w:del w:id="1526" w:author="Mabel Chow" w:date="2022-04-26T14:32:00Z">
        <w:r w:rsidRPr="00AC265C" w:rsidDel="00101E59">
          <w:delText xml:space="preserve">1 lockset </w:delText>
        </w:r>
        <w:r w:rsidR="00276288" w:rsidRPr="00AC265C" w:rsidDel="00101E59">
          <w:rPr>
            <w:highlight w:val="yellow"/>
          </w:rPr>
          <w:delText>[</w:delText>
        </w:r>
        <w:r w:rsidRPr="00AC265C" w:rsidDel="00101E59">
          <w:rPr>
            <w:highlight w:val="yellow"/>
          </w:rPr>
          <w:delText>301D GMK 630</w:delText>
        </w:r>
        <w:r w:rsidR="00276288" w:rsidRPr="00AC265C" w:rsidDel="00101E59">
          <w:rPr>
            <w:highlight w:val="yellow"/>
          </w:rPr>
          <w:delText>]</w:delText>
        </w:r>
        <w:r w:rsidRPr="00AC265C" w:rsidDel="00101E59">
          <w:rPr>
            <w:highlight w:val="yellow"/>
          </w:rPr>
          <w:delText>.</w:delText>
        </w:r>
      </w:del>
    </w:p>
    <w:p w14:paraId="5B0E5040" w14:textId="77777777" w:rsidR="007D5020" w:rsidRPr="00AC265C" w:rsidDel="00101E59" w:rsidRDefault="007D5020" w:rsidP="00EA78F7">
      <w:pPr>
        <w:pStyle w:val="Heading4"/>
        <w:rPr>
          <w:del w:id="1527" w:author="Mabel Chow" w:date="2022-04-26T14:32:00Z"/>
        </w:rPr>
      </w:pPr>
      <w:del w:id="1528" w:author="Mabel Chow" w:date="2022-04-26T14:32:00Z">
        <w:r w:rsidRPr="00AC265C" w:rsidDel="00101E59">
          <w:delText>1 wall</w:delText>
        </w:r>
        <w:r w:rsidR="00CA20A8" w:rsidRPr="00AC265C" w:rsidDel="00101E59">
          <w:delText xml:space="preserve"> </w:delText>
        </w:r>
        <w:r w:rsidRPr="00AC265C" w:rsidDel="00101E59">
          <w:delText xml:space="preserve">stop </w:delText>
        </w:r>
        <w:r w:rsidR="00276288" w:rsidRPr="00AC265C" w:rsidDel="00101E59">
          <w:rPr>
            <w:highlight w:val="yellow"/>
          </w:rPr>
          <w:delText>[</w:delText>
        </w:r>
        <w:r w:rsidRPr="00AC265C" w:rsidDel="00101E59">
          <w:rPr>
            <w:highlight w:val="yellow"/>
          </w:rPr>
          <w:delText>L01D 619</w:delText>
        </w:r>
        <w:r w:rsidR="00276288" w:rsidRPr="00AC265C" w:rsidDel="00101E59">
          <w:rPr>
            <w:highlight w:val="yellow"/>
          </w:rPr>
          <w:delText>]</w:delText>
        </w:r>
        <w:r w:rsidRPr="00AC265C" w:rsidDel="00101E59">
          <w:rPr>
            <w:highlight w:val="yellow"/>
          </w:rPr>
          <w:delText>.</w:delText>
        </w:r>
      </w:del>
    </w:p>
    <w:p w14:paraId="4F299B9D" w14:textId="77777777" w:rsidR="007D5020" w:rsidRPr="00AC265C" w:rsidDel="00101E59" w:rsidRDefault="007D5020" w:rsidP="00EA78F7">
      <w:pPr>
        <w:pStyle w:val="Heading4"/>
        <w:rPr>
          <w:del w:id="1529" w:author="Mabel Chow" w:date="2022-04-26T14:32:00Z"/>
        </w:rPr>
      </w:pPr>
      <w:del w:id="1530" w:author="Mabel Chow" w:date="2022-04-26T14:32:00Z">
        <w:r w:rsidRPr="00AC265C" w:rsidDel="00101E59">
          <w:delText>1 kick</w:delText>
        </w:r>
        <w:r w:rsidR="00CA20A8" w:rsidRPr="00AC265C" w:rsidDel="00101E59">
          <w:delText xml:space="preserve"> </w:delText>
        </w:r>
        <w:r w:rsidRPr="00AC265C" w:rsidDel="00101E59">
          <w:delText xml:space="preserve">plate </w:delText>
        </w:r>
        <w:r w:rsidR="00276288" w:rsidRPr="00AC265C" w:rsidDel="00101E59">
          <w:rPr>
            <w:highlight w:val="yellow"/>
          </w:rPr>
          <w:delText>[</w:delText>
        </w:r>
        <w:r w:rsidRPr="00AC265C" w:rsidDel="00101E59">
          <w:rPr>
            <w:highlight w:val="yellow"/>
          </w:rPr>
          <w:delText>302 mm high 630</w:delText>
        </w:r>
        <w:r w:rsidR="00276288" w:rsidRPr="00AC265C" w:rsidDel="00101E59">
          <w:rPr>
            <w:highlight w:val="yellow"/>
          </w:rPr>
          <w:delText>]</w:delText>
        </w:r>
        <w:r w:rsidRPr="00AC265C" w:rsidDel="00101E59">
          <w:rPr>
            <w:highlight w:val="yellow"/>
          </w:rPr>
          <w:delText>.</w:delText>
        </w:r>
      </w:del>
    </w:p>
    <w:p w14:paraId="0A43B340" w14:textId="77777777" w:rsidR="00F13982" w:rsidRPr="00AC265C" w:rsidRDefault="00F13982" w:rsidP="008A26A6">
      <w:pPr>
        <w:pStyle w:val="Other"/>
        <w:spacing w:before="240"/>
        <w:jc w:val="center"/>
        <w:rPr>
          <w:rFonts w:ascii="Calibri" w:hAnsi="Calibri"/>
          <w:b/>
          <w:sz w:val="22"/>
          <w:szCs w:val="22"/>
        </w:rPr>
      </w:pPr>
      <w:r w:rsidRPr="00AC265C">
        <w:rPr>
          <w:rFonts w:ascii="Calibri" w:hAnsi="Calibri"/>
          <w:b/>
          <w:sz w:val="22"/>
          <w:szCs w:val="22"/>
        </w:rPr>
        <w:t>END OF SECTION</w:t>
      </w:r>
    </w:p>
    <w:sectPr w:rsidR="00F13982" w:rsidRPr="00AC265C" w:rsidSect="00D607CE">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7" w:author="Radulovic, Nicole" w:date="2022-11-03T14:43:00Z" w:initials="RN">
    <w:p w14:paraId="4027BF4A" w14:textId="77777777" w:rsidR="00393B95" w:rsidRDefault="00393B95">
      <w:pPr>
        <w:pStyle w:val="CommentText"/>
      </w:pPr>
      <w:r>
        <w:rPr>
          <w:rStyle w:val="CommentReference"/>
        </w:rPr>
        <w:annotationRef/>
      </w:r>
      <w:r>
        <w:t>I anticipate these references will have to go back in as we will have security specs for electronic access control, I believe – to confirm on next submission</w:t>
      </w:r>
    </w:p>
  </w:comment>
  <w:comment w:id="370" w:author="Radulovic, Nicole" w:date="2022-11-03T14:44:00Z" w:initials="RN">
    <w:p w14:paraId="4FE25A77" w14:textId="77777777" w:rsidR="00393B95" w:rsidRDefault="00393B95">
      <w:pPr>
        <w:pStyle w:val="CommentText"/>
      </w:pPr>
      <w:r>
        <w:rPr>
          <w:rStyle w:val="CommentReference"/>
        </w:rPr>
        <w:annotationRef/>
      </w:r>
      <w:r>
        <w:t>TBC</w:t>
      </w:r>
    </w:p>
  </w:comment>
  <w:comment w:id="623" w:author="Radulovic, Nicole" w:date="2022-11-03T14:45:00Z" w:initials="RN">
    <w:p w14:paraId="39B5663E" w14:textId="77777777" w:rsidR="00393B95" w:rsidRDefault="00393B95">
      <w:pPr>
        <w:pStyle w:val="CommentText"/>
      </w:pPr>
      <w:r>
        <w:rPr>
          <w:rStyle w:val="CommentReference"/>
        </w:rPr>
        <w:annotationRef/>
      </w:r>
      <w:r>
        <w:t>Should we be adding “Or Equivalent”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27BF4A" w15:done="0"/>
  <w15:commentEx w15:paraId="4FE25A77" w15:done="0"/>
  <w15:commentEx w15:paraId="39B566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27BF4A" w16cid:durableId="270E51FA"/>
  <w16cid:commentId w16cid:paraId="4FE25A77" w16cid:durableId="270E5253"/>
  <w16cid:commentId w16cid:paraId="39B5663E" w16cid:durableId="270E52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28E11" w14:textId="77777777" w:rsidR="00916F41" w:rsidRDefault="00916F41">
      <w:r>
        <w:separator/>
      </w:r>
    </w:p>
  </w:endnote>
  <w:endnote w:type="continuationSeparator" w:id="0">
    <w:p w14:paraId="521C769B" w14:textId="77777777" w:rsidR="00916F41" w:rsidRDefault="00916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09877" w14:textId="77777777" w:rsidR="00916F41" w:rsidRDefault="00916F41">
      <w:r>
        <w:separator/>
      </w:r>
    </w:p>
  </w:footnote>
  <w:footnote w:type="continuationSeparator" w:id="0">
    <w:p w14:paraId="5C169898" w14:textId="77777777" w:rsidR="00916F41" w:rsidRDefault="00916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2887D" w14:textId="77777777" w:rsidR="00D607CE" w:rsidRPr="00513E3E" w:rsidRDefault="00D607CE" w:rsidP="00D607CE">
    <w:pPr>
      <w:pBdr>
        <w:top w:val="single" w:sz="4" w:space="1" w:color="auto"/>
      </w:pBdr>
      <w:tabs>
        <w:tab w:val="right" w:pos="10350"/>
      </w:tabs>
      <w:rPr>
        <w:rFonts w:cs="Arial"/>
      </w:rPr>
    </w:pPr>
    <w:r w:rsidRPr="00D607CE">
      <w:rPr>
        <w:rFonts w:cs="Arial"/>
      </w:rPr>
      <w:t>Section 08710</w:t>
    </w:r>
    <w:r>
      <w:rPr>
        <w:rFonts w:cs="Arial"/>
      </w:rPr>
      <w:tab/>
    </w:r>
    <w:r w:rsidRPr="00513E3E">
      <w:rPr>
        <w:rFonts w:cs="Arial"/>
      </w:rPr>
      <w:t>CONTRACT NO</w:t>
    </w:r>
    <w:r w:rsidRPr="005A6C33">
      <w:rPr>
        <w:rFonts w:cs="Arial"/>
      </w:rPr>
      <w:t xml:space="preserve">. </w:t>
    </w:r>
    <w:r w:rsidRPr="005A6C33">
      <w:rPr>
        <w:rFonts w:cs="Arial"/>
        <w:highlight w:val="yellow"/>
      </w:rPr>
      <w:t xml:space="preserve">[Insert </w:t>
    </w:r>
    <w:r w:rsidR="005175C2">
      <w:rPr>
        <w:rFonts w:cs="Arial"/>
        <w:highlight w:val="yellow"/>
      </w:rPr>
      <w:t>Contract</w:t>
    </w:r>
    <w:r w:rsidRPr="005A6C33">
      <w:rPr>
        <w:rFonts w:cs="Arial"/>
        <w:highlight w:val="yellow"/>
      </w:rPr>
      <w:t xml:space="preserve"> Number]</w:t>
    </w:r>
    <w:r w:rsidRPr="00513E3E">
      <w:rPr>
        <w:rFonts w:cs="Arial"/>
      </w:rPr>
      <w:tab/>
    </w:r>
  </w:p>
  <w:p w14:paraId="59CB0770" w14:textId="77777777" w:rsidR="00D607CE" w:rsidRPr="002E2720" w:rsidRDefault="006505F3" w:rsidP="00D607CE">
    <w:pPr>
      <w:pBdr>
        <w:top w:val="single" w:sz="4" w:space="1" w:color="auto"/>
      </w:pBdr>
      <w:tabs>
        <w:tab w:val="left" w:pos="-1440"/>
        <w:tab w:val="left" w:pos="-720"/>
        <w:tab w:val="left" w:pos="0"/>
        <w:tab w:val="center" w:pos="5220"/>
        <w:tab w:val="right" w:pos="10350"/>
      </w:tabs>
      <w:rPr>
        <w:rFonts w:cs="Arial"/>
      </w:rPr>
    </w:pPr>
    <w:r>
      <w:rPr>
        <w:rFonts w:cs="Arial"/>
      </w:rPr>
      <w:t>2016-06-13</w:t>
    </w:r>
    <w:r w:rsidR="00D607CE" w:rsidRPr="002E2720">
      <w:rPr>
        <w:rFonts w:cs="Arial"/>
        <w:b/>
      </w:rPr>
      <w:tab/>
      <w:t>DOOR HARDWARE</w:t>
    </w:r>
    <w:r w:rsidR="00D607CE" w:rsidRPr="002E2720">
      <w:rPr>
        <w:rFonts w:cs="Arial"/>
      </w:rPr>
      <w:tab/>
    </w:r>
  </w:p>
  <w:p w14:paraId="5CE94055" w14:textId="77777777" w:rsidR="00D607CE" w:rsidRPr="00D607CE" w:rsidRDefault="00D607CE" w:rsidP="00D607CE">
    <w:pPr>
      <w:pBdr>
        <w:top w:val="single" w:sz="4" w:space="1" w:color="auto"/>
      </w:pBdr>
      <w:tabs>
        <w:tab w:val="center" w:pos="5175"/>
        <w:tab w:val="right" w:pos="10350"/>
      </w:tabs>
      <w:rPr>
        <w:rFonts w:cs="Arial"/>
      </w:rPr>
    </w:pPr>
    <w:r w:rsidRPr="002E2720">
      <w:rPr>
        <w:rFonts w:cs="Arial"/>
      </w:rPr>
      <w:t xml:space="preserve">Page </w:t>
    </w:r>
    <w:r w:rsidRPr="002E2720">
      <w:rPr>
        <w:rFonts w:cs="Arial"/>
      </w:rPr>
      <w:fldChar w:fldCharType="begin"/>
    </w:r>
    <w:r w:rsidRPr="00391D03">
      <w:rPr>
        <w:rFonts w:cs="Arial"/>
      </w:rPr>
      <w:instrText xml:space="preserve">PAGE </w:instrText>
    </w:r>
    <w:r w:rsidRPr="002E2720">
      <w:rPr>
        <w:rFonts w:cs="Arial"/>
      </w:rPr>
      <w:fldChar w:fldCharType="separate"/>
    </w:r>
    <w:r w:rsidR="005175C2">
      <w:rPr>
        <w:rFonts w:cs="Arial"/>
        <w:noProof/>
      </w:rPr>
      <w:t>2</w:t>
    </w:r>
    <w:r w:rsidRPr="002E2720">
      <w:rPr>
        <w:rFonts w:cs="Arial"/>
      </w:rPr>
      <w:fldChar w:fldCharType="end"/>
    </w:r>
    <w:r w:rsidRPr="002E2720">
      <w:rPr>
        <w:rFonts w:cs="Arial"/>
      </w:rPr>
      <w:t xml:space="preserve"> </w:t>
    </w:r>
    <w:r w:rsidRPr="002E2720">
      <w:rPr>
        <w:rFonts w:cs="Arial"/>
      </w:rPr>
      <w:tab/>
    </w:r>
    <w:r w:rsidRPr="002E2720">
      <w:rPr>
        <w:rFonts w:cs="Arial"/>
      </w:rPr>
      <w:tab/>
      <w:t xml:space="preserve">DATE:  </w:t>
    </w:r>
    <w:r w:rsidRPr="005A6C33">
      <w:rPr>
        <w:rFonts w:cs="Arial"/>
        <w:highlight w:val="yellow"/>
      </w:rPr>
      <w:t>[Insert Date, (e.g. Jan., 2000)]</w:t>
    </w:r>
    <w:r w:rsidRPr="00D607CE">
      <w:rPr>
        <w:rFonts w:cs="Arial"/>
      </w:rPr>
      <w:tab/>
      <w:t xml:space="preserve"> </w:t>
    </w:r>
  </w:p>
  <w:p w14:paraId="7B55E540" w14:textId="77777777" w:rsidR="00F7379B" w:rsidRDefault="00F737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3A21" w14:textId="77777777" w:rsidR="00D607CE" w:rsidRPr="00513E3E" w:rsidRDefault="00D607CE" w:rsidP="00D607CE">
    <w:pPr>
      <w:pBdr>
        <w:top w:val="single" w:sz="4" w:space="1" w:color="auto"/>
      </w:pBdr>
      <w:tabs>
        <w:tab w:val="right" w:pos="10350"/>
      </w:tabs>
      <w:rPr>
        <w:rFonts w:cs="Arial"/>
      </w:rPr>
    </w:pPr>
    <w:r w:rsidRPr="008606A6">
      <w:rPr>
        <w:rFonts w:cs="Arial"/>
      </w:rPr>
      <w:t xml:space="preserve">CONTRACT </w:t>
    </w:r>
    <w:r w:rsidRPr="00513E3E">
      <w:rPr>
        <w:rFonts w:cs="Arial"/>
      </w:rPr>
      <w:t>NO</w:t>
    </w:r>
    <w:r w:rsidRPr="005A6C33">
      <w:rPr>
        <w:rFonts w:cs="Arial"/>
      </w:rPr>
      <w:t xml:space="preserve">. </w:t>
    </w:r>
    <w:r w:rsidRPr="005A6C33">
      <w:rPr>
        <w:rFonts w:cs="Arial"/>
        <w:highlight w:val="yellow"/>
      </w:rPr>
      <w:t xml:space="preserve">[Insert </w:t>
    </w:r>
    <w:r w:rsidR="005175C2">
      <w:rPr>
        <w:rFonts w:cs="Arial"/>
        <w:highlight w:val="yellow"/>
      </w:rPr>
      <w:t>Contract</w:t>
    </w:r>
    <w:r w:rsidRPr="005A6C33">
      <w:rPr>
        <w:rFonts w:cs="Arial"/>
        <w:highlight w:val="yellow"/>
      </w:rPr>
      <w:t xml:space="preserve"> Number]</w:t>
    </w:r>
    <w:r w:rsidRPr="00513E3E">
      <w:rPr>
        <w:rFonts w:cs="Arial"/>
      </w:rPr>
      <w:tab/>
      <w:t>Section 08710</w:t>
    </w:r>
  </w:p>
  <w:p w14:paraId="6816F487" w14:textId="77777777" w:rsidR="00D607CE" w:rsidRPr="002E2720" w:rsidRDefault="00D607CE" w:rsidP="00D607CE">
    <w:pPr>
      <w:pBdr>
        <w:top w:val="single" w:sz="4" w:space="1" w:color="auto"/>
      </w:pBdr>
      <w:tabs>
        <w:tab w:val="left" w:pos="-1440"/>
        <w:tab w:val="left" w:pos="-720"/>
        <w:tab w:val="left" w:pos="0"/>
        <w:tab w:val="center" w:pos="5220"/>
        <w:tab w:val="right" w:pos="10350"/>
      </w:tabs>
      <w:rPr>
        <w:rFonts w:cs="Arial"/>
      </w:rPr>
    </w:pPr>
    <w:r w:rsidRPr="002E2720">
      <w:rPr>
        <w:rFonts w:cs="Arial"/>
        <w:b/>
      </w:rPr>
      <w:tab/>
      <w:t>DOOR HARDWARE</w:t>
    </w:r>
    <w:r w:rsidR="006505F3">
      <w:rPr>
        <w:rFonts w:cs="Arial"/>
      </w:rPr>
      <w:tab/>
      <w:t>2016</w:t>
    </w:r>
    <w:r w:rsidRPr="002E2720">
      <w:rPr>
        <w:rFonts w:cs="Arial"/>
      </w:rPr>
      <w:t>-</w:t>
    </w:r>
    <w:r w:rsidR="006505F3">
      <w:rPr>
        <w:rFonts w:cs="Arial"/>
      </w:rPr>
      <w:t>06-13</w:t>
    </w:r>
  </w:p>
  <w:p w14:paraId="53AFD880" w14:textId="77777777" w:rsidR="00D607CE" w:rsidRPr="008606A6" w:rsidRDefault="00D607CE" w:rsidP="00D607CE">
    <w:pPr>
      <w:pBdr>
        <w:top w:val="single" w:sz="4" w:space="1" w:color="auto"/>
      </w:pBdr>
      <w:tabs>
        <w:tab w:val="center" w:pos="5175"/>
        <w:tab w:val="right" w:pos="10350"/>
      </w:tabs>
      <w:rPr>
        <w:rFonts w:cs="Arial"/>
      </w:rPr>
    </w:pPr>
    <w:r w:rsidRPr="002E2720">
      <w:rPr>
        <w:rFonts w:cs="Arial"/>
      </w:rPr>
      <w:t xml:space="preserve">DATE:  </w:t>
    </w:r>
    <w:r w:rsidRPr="005A6C33">
      <w:rPr>
        <w:rFonts w:cs="Arial"/>
        <w:highlight w:val="yellow"/>
      </w:rPr>
      <w:t>[Insert Date, (e.g. Jan., 2000)]</w:t>
    </w:r>
    <w:r w:rsidRPr="008606A6">
      <w:rPr>
        <w:rFonts w:cs="Arial"/>
      </w:rPr>
      <w:tab/>
    </w:r>
    <w:r w:rsidRPr="008606A6">
      <w:rPr>
        <w:rFonts w:cs="Arial"/>
      </w:rPr>
      <w:tab/>
      <w:t xml:space="preserve">Page </w:t>
    </w:r>
    <w:r w:rsidRPr="008606A6">
      <w:rPr>
        <w:rFonts w:cs="Arial"/>
      </w:rPr>
      <w:fldChar w:fldCharType="begin"/>
    </w:r>
    <w:r w:rsidRPr="008606A6">
      <w:rPr>
        <w:rFonts w:cs="Arial"/>
      </w:rPr>
      <w:instrText xml:space="preserve">PAGE </w:instrText>
    </w:r>
    <w:r w:rsidRPr="008606A6">
      <w:rPr>
        <w:rFonts w:cs="Arial"/>
      </w:rPr>
      <w:fldChar w:fldCharType="separate"/>
    </w:r>
    <w:r w:rsidR="005175C2">
      <w:rPr>
        <w:rFonts w:cs="Arial"/>
        <w:noProof/>
      </w:rPr>
      <w:t>1</w:t>
    </w:r>
    <w:r w:rsidRPr="008606A6">
      <w:rPr>
        <w:rFonts w:cs="Arial"/>
      </w:rPr>
      <w:fldChar w:fldCharType="end"/>
    </w:r>
    <w:r w:rsidRPr="008606A6">
      <w:rPr>
        <w:rFonts w:cs="Arial"/>
      </w:rPr>
      <w:t xml:space="preserve"> </w:t>
    </w:r>
  </w:p>
  <w:p w14:paraId="1C119133" w14:textId="77777777" w:rsidR="00DB4934" w:rsidRPr="00672C12" w:rsidRDefault="00DB4934"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E9D95" w14:textId="77777777" w:rsidR="00DB4934" w:rsidRPr="0082209E" w:rsidRDefault="00DB4934"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08710</w:t>
    </w:r>
  </w:p>
  <w:p w14:paraId="509032EC" w14:textId="77777777" w:rsidR="00DB4934" w:rsidRPr="0082209E" w:rsidRDefault="00DB4934"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r>
    <w:bookmarkStart w:id="1531" w:name="OLE_LINK1"/>
    <w:bookmarkStart w:id="1532" w:name="OLE_LINK2"/>
    <w:r>
      <w:rPr>
        <w:rFonts w:ascii="Arial" w:hAnsi="Arial" w:cs="Arial"/>
        <w:b/>
      </w:rPr>
      <w:t>DOOR HARDWARE</w:t>
    </w:r>
    <w:bookmarkEnd w:id="1531"/>
    <w:bookmarkEnd w:id="1532"/>
    <w:r w:rsidRPr="0082209E">
      <w:rPr>
        <w:rFonts w:ascii="Arial" w:hAnsi="Arial" w:cs="Arial"/>
      </w:rPr>
      <w:tab/>
    </w:r>
    <w:r w:rsidR="00D607CE">
      <w:rPr>
        <w:rFonts w:ascii="Arial" w:hAnsi="Arial" w:cs="Arial"/>
      </w:rPr>
      <w:t>2015-04-23</w:t>
    </w:r>
  </w:p>
  <w:p w14:paraId="46FE60C0" w14:textId="77777777" w:rsidR="00DB4934" w:rsidRPr="0082209E" w:rsidRDefault="00DB4934"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D607CE">
      <w:rPr>
        <w:rFonts w:ascii="Arial" w:hAnsi="Arial" w:cs="Arial"/>
        <w:noProof/>
      </w:rPr>
      <w:t>1</w:t>
    </w:r>
    <w:r w:rsidRPr="0082209E">
      <w:rPr>
        <w:rFonts w:ascii="Arial" w:hAnsi="Arial" w:cs="Arial"/>
      </w:rPr>
      <w:fldChar w:fldCharType="end"/>
    </w:r>
    <w:r w:rsidRPr="0082209E">
      <w:rPr>
        <w:rFonts w:ascii="Arial" w:hAnsi="Arial" w:cs="Arial"/>
      </w:rPr>
      <w:t xml:space="preserve"> </w:t>
    </w:r>
  </w:p>
  <w:p w14:paraId="27D27780" w14:textId="77777777" w:rsidR="00DB4934" w:rsidRDefault="00DB4934"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1D17B72"/>
    <w:multiLevelType w:val="hybridMultilevel"/>
    <w:tmpl w:val="1E0C3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65575FD"/>
    <w:multiLevelType w:val="multilevel"/>
    <w:tmpl w:val="8154D898"/>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340"/>
        </w:tabs>
        <w:ind w:left="234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0" w15:restartNumberingAfterBreak="0">
    <w:nsid w:val="50407D28"/>
    <w:multiLevelType w:val="multilevel"/>
    <w:tmpl w:val="142A109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61400D64"/>
    <w:multiLevelType w:val="hybridMultilevel"/>
    <w:tmpl w:val="CB4CB8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683238537">
    <w:abstractNumId w:val="0"/>
  </w:num>
  <w:num w:numId="2" w16cid:durableId="50079809">
    <w:abstractNumId w:val="0"/>
  </w:num>
  <w:num w:numId="3" w16cid:durableId="1953127781">
    <w:abstractNumId w:val="10"/>
  </w:num>
  <w:num w:numId="4" w16cid:durableId="839198267">
    <w:abstractNumId w:val="6"/>
  </w:num>
  <w:num w:numId="5" w16cid:durableId="1281112357">
    <w:abstractNumId w:val="11"/>
  </w:num>
  <w:num w:numId="6" w16cid:durableId="215971390">
    <w:abstractNumId w:val="4"/>
  </w:num>
  <w:num w:numId="7" w16cid:durableId="2033412024">
    <w:abstractNumId w:val="8"/>
  </w:num>
  <w:num w:numId="8" w16cid:durableId="1446346496">
    <w:abstractNumId w:val="2"/>
  </w:num>
  <w:num w:numId="9" w16cid:durableId="32310788">
    <w:abstractNumId w:val="13"/>
  </w:num>
  <w:num w:numId="10" w16cid:durableId="3631316">
    <w:abstractNumId w:val="7"/>
  </w:num>
  <w:num w:numId="11" w16cid:durableId="1763918561">
    <w:abstractNumId w:val="3"/>
  </w:num>
  <w:num w:numId="12" w16cid:durableId="1965698786">
    <w:abstractNumId w:val="1"/>
  </w:num>
  <w:num w:numId="13" w16cid:durableId="1035689700">
    <w:abstractNumId w:val="12"/>
  </w:num>
  <w:num w:numId="14" w16cid:durableId="150029120">
    <w:abstractNumId w:val="5"/>
  </w:num>
  <w:num w:numId="15" w16cid:durableId="734468630">
    <w:abstractNumId w:val="9"/>
  </w:num>
  <w:num w:numId="16" w16cid:durableId="1725449104">
    <w:abstractNumId w:val="9"/>
  </w:num>
  <w:num w:numId="17" w16cid:durableId="570115919">
    <w:abstractNumId w:val="9"/>
  </w:num>
  <w:num w:numId="18" w16cid:durableId="1992706381">
    <w:abstractNumId w:val="9"/>
  </w:num>
  <w:num w:numId="19" w16cid:durableId="1537961626">
    <w:abstractNumId w:val="9"/>
  </w:num>
  <w:num w:numId="20" w16cid:durableId="1456830648">
    <w:abstractNumId w:val="9"/>
  </w:num>
  <w:num w:numId="21" w16cid:durableId="159275696">
    <w:abstractNumId w:val="9"/>
  </w:num>
  <w:num w:numId="22" w16cid:durableId="1411344006">
    <w:abstractNumId w:val="9"/>
  </w:num>
  <w:num w:numId="23" w16cid:durableId="2115201028">
    <w:abstractNumId w:val="9"/>
  </w:num>
  <w:num w:numId="24" w16cid:durableId="791170817">
    <w:abstractNumId w:val="9"/>
  </w:num>
  <w:num w:numId="25" w16cid:durableId="502477001">
    <w:abstractNumId w:val="9"/>
  </w:num>
  <w:num w:numId="26" w16cid:durableId="1545210005">
    <w:abstractNumId w:val="9"/>
  </w:num>
  <w:num w:numId="27" w16cid:durableId="165645038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Faas">
    <w15:presenceInfo w15:providerId="AD" w15:userId="S::james.faas@etoengineering.ca::790238dd-757b-4881-9e94-b340e26c89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10C97"/>
    <w:rsid w:val="000443AF"/>
    <w:rsid w:val="00050412"/>
    <w:rsid w:val="000650E5"/>
    <w:rsid w:val="000A0BB1"/>
    <w:rsid w:val="000A7BB7"/>
    <w:rsid w:val="000C6EBC"/>
    <w:rsid w:val="00101E59"/>
    <w:rsid w:val="00103819"/>
    <w:rsid w:val="00104C09"/>
    <w:rsid w:val="00107DBA"/>
    <w:rsid w:val="0011372D"/>
    <w:rsid w:val="001301CA"/>
    <w:rsid w:val="001B3E2D"/>
    <w:rsid w:val="001C62F1"/>
    <w:rsid w:val="00276288"/>
    <w:rsid w:val="002829B8"/>
    <w:rsid w:val="00290A44"/>
    <w:rsid w:val="002973D2"/>
    <w:rsid w:val="002B72B6"/>
    <w:rsid w:val="002D4787"/>
    <w:rsid w:val="002D648E"/>
    <w:rsid w:val="002E2720"/>
    <w:rsid w:val="002E3998"/>
    <w:rsid w:val="002E7BAC"/>
    <w:rsid w:val="00302456"/>
    <w:rsid w:val="003130DA"/>
    <w:rsid w:val="0033540B"/>
    <w:rsid w:val="00353B1C"/>
    <w:rsid w:val="00360D6B"/>
    <w:rsid w:val="00365A41"/>
    <w:rsid w:val="00366110"/>
    <w:rsid w:val="00372157"/>
    <w:rsid w:val="003814A8"/>
    <w:rsid w:val="00391893"/>
    <w:rsid w:val="00391D03"/>
    <w:rsid w:val="00392A5F"/>
    <w:rsid w:val="00393B95"/>
    <w:rsid w:val="00394C56"/>
    <w:rsid w:val="003A613E"/>
    <w:rsid w:val="003B4FA9"/>
    <w:rsid w:val="003D13BA"/>
    <w:rsid w:val="003E2748"/>
    <w:rsid w:val="003E4DAC"/>
    <w:rsid w:val="003E5A12"/>
    <w:rsid w:val="003E7D40"/>
    <w:rsid w:val="00400D0A"/>
    <w:rsid w:val="00401177"/>
    <w:rsid w:val="0040417E"/>
    <w:rsid w:val="004049EA"/>
    <w:rsid w:val="00414AEF"/>
    <w:rsid w:val="00447E59"/>
    <w:rsid w:val="004916AA"/>
    <w:rsid w:val="004A0482"/>
    <w:rsid w:val="004A6F8D"/>
    <w:rsid w:val="004C3A16"/>
    <w:rsid w:val="004C4385"/>
    <w:rsid w:val="004C5D0D"/>
    <w:rsid w:val="004E38F9"/>
    <w:rsid w:val="00513E3E"/>
    <w:rsid w:val="0051714F"/>
    <w:rsid w:val="005175C2"/>
    <w:rsid w:val="00517C53"/>
    <w:rsid w:val="00526F62"/>
    <w:rsid w:val="00530760"/>
    <w:rsid w:val="005465DA"/>
    <w:rsid w:val="00582267"/>
    <w:rsid w:val="00585C4D"/>
    <w:rsid w:val="005947BD"/>
    <w:rsid w:val="005A6C33"/>
    <w:rsid w:val="005B5BD4"/>
    <w:rsid w:val="005D3AF0"/>
    <w:rsid w:val="005E1DFC"/>
    <w:rsid w:val="006058C2"/>
    <w:rsid w:val="00613AAE"/>
    <w:rsid w:val="006342BA"/>
    <w:rsid w:val="00643DD3"/>
    <w:rsid w:val="006505F3"/>
    <w:rsid w:val="00663CAE"/>
    <w:rsid w:val="0067023E"/>
    <w:rsid w:val="00672C12"/>
    <w:rsid w:val="00684D93"/>
    <w:rsid w:val="006A047D"/>
    <w:rsid w:val="006A128C"/>
    <w:rsid w:val="006C0FAF"/>
    <w:rsid w:val="006E04DD"/>
    <w:rsid w:val="006E6511"/>
    <w:rsid w:val="006E7C39"/>
    <w:rsid w:val="0070514B"/>
    <w:rsid w:val="00711EF8"/>
    <w:rsid w:val="00732E71"/>
    <w:rsid w:val="00755E04"/>
    <w:rsid w:val="00767077"/>
    <w:rsid w:val="007942C7"/>
    <w:rsid w:val="007A462B"/>
    <w:rsid w:val="007B1BAB"/>
    <w:rsid w:val="007C6CF1"/>
    <w:rsid w:val="007D5020"/>
    <w:rsid w:val="007E4441"/>
    <w:rsid w:val="007E7D4D"/>
    <w:rsid w:val="007F2B83"/>
    <w:rsid w:val="008001A5"/>
    <w:rsid w:val="00800EED"/>
    <w:rsid w:val="00802618"/>
    <w:rsid w:val="0080433D"/>
    <w:rsid w:val="00812A85"/>
    <w:rsid w:val="00833F55"/>
    <w:rsid w:val="00834F0A"/>
    <w:rsid w:val="00844EF1"/>
    <w:rsid w:val="008606A6"/>
    <w:rsid w:val="00870173"/>
    <w:rsid w:val="008940DE"/>
    <w:rsid w:val="008951E5"/>
    <w:rsid w:val="008A26A6"/>
    <w:rsid w:val="008A7E84"/>
    <w:rsid w:val="008C1539"/>
    <w:rsid w:val="008D07F1"/>
    <w:rsid w:val="00901EB6"/>
    <w:rsid w:val="009057BB"/>
    <w:rsid w:val="00916F41"/>
    <w:rsid w:val="009300D4"/>
    <w:rsid w:val="009369FF"/>
    <w:rsid w:val="009446E3"/>
    <w:rsid w:val="00957BDC"/>
    <w:rsid w:val="00960901"/>
    <w:rsid w:val="00961F09"/>
    <w:rsid w:val="0099669E"/>
    <w:rsid w:val="009A6BA4"/>
    <w:rsid w:val="009C3D05"/>
    <w:rsid w:val="009E07D3"/>
    <w:rsid w:val="009F413B"/>
    <w:rsid w:val="009F45C6"/>
    <w:rsid w:val="00A01A1B"/>
    <w:rsid w:val="00A25E9B"/>
    <w:rsid w:val="00A3298E"/>
    <w:rsid w:val="00A41790"/>
    <w:rsid w:val="00A53E85"/>
    <w:rsid w:val="00A70F1F"/>
    <w:rsid w:val="00A767E0"/>
    <w:rsid w:val="00A84759"/>
    <w:rsid w:val="00AA040C"/>
    <w:rsid w:val="00AC06E7"/>
    <w:rsid w:val="00AC265C"/>
    <w:rsid w:val="00AC5F08"/>
    <w:rsid w:val="00AF0736"/>
    <w:rsid w:val="00B233CB"/>
    <w:rsid w:val="00B31C0E"/>
    <w:rsid w:val="00B63BC4"/>
    <w:rsid w:val="00B6438B"/>
    <w:rsid w:val="00B779E8"/>
    <w:rsid w:val="00B96000"/>
    <w:rsid w:val="00BA19F4"/>
    <w:rsid w:val="00BC70FB"/>
    <w:rsid w:val="00BE2366"/>
    <w:rsid w:val="00BE24F5"/>
    <w:rsid w:val="00BF118A"/>
    <w:rsid w:val="00C165E5"/>
    <w:rsid w:val="00C248C5"/>
    <w:rsid w:val="00C4469A"/>
    <w:rsid w:val="00C55750"/>
    <w:rsid w:val="00C73272"/>
    <w:rsid w:val="00C80C03"/>
    <w:rsid w:val="00C81675"/>
    <w:rsid w:val="00C94F70"/>
    <w:rsid w:val="00CA20A8"/>
    <w:rsid w:val="00CD4451"/>
    <w:rsid w:val="00CE09F5"/>
    <w:rsid w:val="00CE77AF"/>
    <w:rsid w:val="00CF5336"/>
    <w:rsid w:val="00D04EF9"/>
    <w:rsid w:val="00D10367"/>
    <w:rsid w:val="00D109FD"/>
    <w:rsid w:val="00D26372"/>
    <w:rsid w:val="00D3626B"/>
    <w:rsid w:val="00D5105F"/>
    <w:rsid w:val="00D607CE"/>
    <w:rsid w:val="00D61231"/>
    <w:rsid w:val="00D705EE"/>
    <w:rsid w:val="00D82E99"/>
    <w:rsid w:val="00D8642D"/>
    <w:rsid w:val="00DA097A"/>
    <w:rsid w:val="00DB06A2"/>
    <w:rsid w:val="00DB4934"/>
    <w:rsid w:val="00DB6150"/>
    <w:rsid w:val="00DD50B9"/>
    <w:rsid w:val="00DE0D7D"/>
    <w:rsid w:val="00DF7667"/>
    <w:rsid w:val="00E230CA"/>
    <w:rsid w:val="00E35D28"/>
    <w:rsid w:val="00E448BC"/>
    <w:rsid w:val="00E61CD6"/>
    <w:rsid w:val="00E62AA3"/>
    <w:rsid w:val="00E64297"/>
    <w:rsid w:val="00E65FB4"/>
    <w:rsid w:val="00E76DC5"/>
    <w:rsid w:val="00E930FC"/>
    <w:rsid w:val="00EA7052"/>
    <w:rsid w:val="00EA78F7"/>
    <w:rsid w:val="00F00AD9"/>
    <w:rsid w:val="00F0315B"/>
    <w:rsid w:val="00F13982"/>
    <w:rsid w:val="00F428EA"/>
    <w:rsid w:val="00F5273F"/>
    <w:rsid w:val="00F6068A"/>
    <w:rsid w:val="00F6204E"/>
    <w:rsid w:val="00F7379B"/>
    <w:rsid w:val="00F73E4E"/>
    <w:rsid w:val="00F87DA4"/>
    <w:rsid w:val="00F97332"/>
    <w:rsid w:val="00FA47E6"/>
    <w:rsid w:val="00FA4C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095E1F"/>
  <w15:chartTrackingRefBased/>
  <w15:docId w15:val="{11107221-9894-4455-AD5B-5F0260B3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51E5"/>
    <w:rPr>
      <w:sz w:val="22"/>
      <w:szCs w:val="22"/>
    </w:rPr>
  </w:style>
  <w:style w:type="paragraph" w:styleId="Heading1">
    <w:name w:val="heading 1"/>
    <w:basedOn w:val="ListParagraph"/>
    <w:link w:val="Heading1Char"/>
    <w:qFormat/>
    <w:rsid w:val="008951E5"/>
    <w:pPr>
      <w:numPr>
        <w:numId w:val="23"/>
      </w:numPr>
      <w:spacing w:before="160"/>
      <w:outlineLvl w:val="0"/>
    </w:pPr>
    <w:rPr>
      <w:caps/>
    </w:rPr>
  </w:style>
  <w:style w:type="paragraph" w:styleId="Heading2">
    <w:name w:val="heading 2"/>
    <w:basedOn w:val="ListParagraph"/>
    <w:next w:val="Normal"/>
    <w:link w:val="Heading2Char"/>
    <w:qFormat/>
    <w:rsid w:val="008951E5"/>
    <w:pPr>
      <w:numPr>
        <w:ilvl w:val="1"/>
        <w:numId w:val="23"/>
      </w:numPr>
      <w:spacing w:before="80"/>
      <w:outlineLvl w:val="1"/>
    </w:pPr>
    <w:rPr>
      <w:u w:val="single"/>
    </w:rPr>
  </w:style>
  <w:style w:type="paragraph" w:styleId="Heading3">
    <w:name w:val="heading 3"/>
    <w:basedOn w:val="ListParagraph"/>
    <w:link w:val="Heading3Char"/>
    <w:qFormat/>
    <w:rsid w:val="008951E5"/>
    <w:pPr>
      <w:numPr>
        <w:ilvl w:val="2"/>
        <w:numId w:val="23"/>
      </w:numPr>
      <w:outlineLvl w:val="2"/>
    </w:pPr>
  </w:style>
  <w:style w:type="paragraph" w:styleId="Heading4">
    <w:name w:val="heading 4"/>
    <w:basedOn w:val="ListParagraph"/>
    <w:link w:val="Heading4Char"/>
    <w:qFormat/>
    <w:rsid w:val="008951E5"/>
    <w:pPr>
      <w:numPr>
        <w:ilvl w:val="3"/>
        <w:numId w:val="23"/>
      </w:numPr>
      <w:outlineLvl w:val="3"/>
    </w:pPr>
  </w:style>
  <w:style w:type="paragraph" w:styleId="Heading5">
    <w:name w:val="heading 5"/>
    <w:basedOn w:val="Heading4"/>
    <w:link w:val="Heading5Char"/>
    <w:qFormat/>
    <w:rsid w:val="008951E5"/>
    <w:pPr>
      <w:numPr>
        <w:ilvl w:val="4"/>
      </w:numPr>
      <w:outlineLvl w:val="4"/>
    </w:pPr>
  </w:style>
  <w:style w:type="paragraph" w:styleId="Heading6">
    <w:name w:val="heading 6"/>
    <w:basedOn w:val="Heading5"/>
    <w:next w:val="Normal"/>
    <w:link w:val="Heading6Char"/>
    <w:qFormat/>
    <w:rsid w:val="008951E5"/>
    <w:pPr>
      <w:numPr>
        <w:ilvl w:val="5"/>
      </w:numPr>
      <w:outlineLvl w:val="5"/>
    </w:pPr>
  </w:style>
  <w:style w:type="paragraph" w:styleId="Heading7">
    <w:name w:val="heading 7"/>
    <w:basedOn w:val="ListParagraph"/>
    <w:next w:val="Normal"/>
    <w:link w:val="Heading7Char"/>
    <w:qFormat/>
    <w:rsid w:val="008951E5"/>
    <w:pPr>
      <w:numPr>
        <w:ilvl w:val="6"/>
        <w:numId w:val="23"/>
      </w:numPr>
      <w:outlineLvl w:val="6"/>
    </w:pPr>
  </w:style>
  <w:style w:type="paragraph" w:styleId="Heading8">
    <w:name w:val="heading 8"/>
    <w:basedOn w:val="Heading7"/>
    <w:next w:val="Normal"/>
    <w:link w:val="Heading8Char"/>
    <w:qFormat/>
    <w:rsid w:val="008951E5"/>
    <w:pPr>
      <w:numPr>
        <w:ilvl w:val="7"/>
      </w:numPr>
      <w:outlineLvl w:val="7"/>
    </w:pPr>
  </w:style>
  <w:style w:type="paragraph" w:styleId="Heading9">
    <w:name w:val="heading 9"/>
    <w:basedOn w:val="Heading8"/>
    <w:next w:val="Normal"/>
    <w:link w:val="Heading9Char"/>
    <w:qFormat/>
    <w:rsid w:val="008951E5"/>
    <w:pPr>
      <w:numPr>
        <w:ilvl w:val="8"/>
        <w:numId w:val="27"/>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8951E5"/>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8951E5"/>
    <w:rPr>
      <w:sz w:val="22"/>
      <w:szCs w:val="22"/>
      <w:lang w:val="en-CA" w:eastAsia="en-CA"/>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CF5336"/>
    <w:pPr>
      <w:widowControl w:val="0"/>
      <w:spacing w:before="60" w:after="60"/>
    </w:pPr>
    <w:rPr>
      <w:rFonts w:ascii="Arial" w:hAnsi="Arial"/>
      <w:sz w:val="20"/>
      <w:lang w:val="en-GB"/>
    </w:rPr>
  </w:style>
  <w:style w:type="paragraph" w:customStyle="1" w:styleId="TableHeading">
    <w:name w:val="Table Heading"/>
    <w:basedOn w:val="Normal"/>
    <w:rsid w:val="00CF5336"/>
    <w:pPr>
      <w:widowControl w:val="0"/>
      <w:spacing w:before="60" w:after="60"/>
    </w:pPr>
    <w:rPr>
      <w:rFonts w:ascii="Arial" w:hAnsi="Arial"/>
      <w:b/>
      <w:sz w:val="20"/>
      <w:lang w:val="en-GB"/>
    </w:rPr>
  </w:style>
  <w:style w:type="paragraph" w:styleId="BalloonText">
    <w:name w:val="Balloon Text"/>
    <w:basedOn w:val="Normal"/>
    <w:semiHidden/>
    <w:rsid w:val="00957BDC"/>
    <w:rPr>
      <w:rFonts w:ascii="Tahoma" w:hAnsi="Tahoma" w:cs="Tahoma"/>
      <w:sz w:val="16"/>
      <w:szCs w:val="16"/>
    </w:rPr>
  </w:style>
  <w:style w:type="paragraph" w:styleId="CommentSubject">
    <w:name w:val="annotation subject"/>
    <w:basedOn w:val="CommentText"/>
    <w:next w:val="CommentText"/>
    <w:semiHidden/>
    <w:rsid w:val="00961F09"/>
    <w:pPr>
      <w:spacing w:before="0"/>
    </w:pPr>
    <w:rPr>
      <w:rFonts w:ascii="Book Antiqua" w:hAnsi="Book Antiqua"/>
      <w:b/>
      <w:bCs/>
      <w:sz w:val="20"/>
    </w:rPr>
  </w:style>
  <w:style w:type="character" w:customStyle="1" w:styleId="Heading1Char">
    <w:name w:val="Heading 1 Char"/>
    <w:link w:val="Heading1"/>
    <w:rsid w:val="008951E5"/>
    <w:rPr>
      <w:caps/>
      <w:sz w:val="22"/>
      <w:szCs w:val="22"/>
      <w:lang w:val="en-CA" w:eastAsia="en-CA"/>
    </w:rPr>
  </w:style>
  <w:style w:type="paragraph" w:styleId="ListParagraph">
    <w:name w:val="List Paragraph"/>
    <w:basedOn w:val="Normal"/>
    <w:uiPriority w:val="34"/>
    <w:qFormat/>
    <w:rsid w:val="008951E5"/>
    <w:pPr>
      <w:ind w:left="720"/>
      <w:contextualSpacing/>
    </w:pPr>
  </w:style>
  <w:style w:type="character" w:customStyle="1" w:styleId="Heading2Char">
    <w:name w:val="Heading 2 Char"/>
    <w:link w:val="Heading2"/>
    <w:rsid w:val="008951E5"/>
    <w:rPr>
      <w:sz w:val="22"/>
      <w:szCs w:val="22"/>
      <w:u w:val="single"/>
      <w:lang w:val="en-CA" w:eastAsia="en-CA"/>
    </w:rPr>
  </w:style>
  <w:style w:type="character" w:customStyle="1" w:styleId="Heading4Char">
    <w:name w:val="Heading 4 Char"/>
    <w:link w:val="Heading4"/>
    <w:rsid w:val="008951E5"/>
    <w:rPr>
      <w:sz w:val="22"/>
      <w:szCs w:val="22"/>
      <w:lang w:val="en-CA" w:eastAsia="en-CA"/>
    </w:rPr>
  </w:style>
  <w:style w:type="character" w:customStyle="1" w:styleId="Heading5Char">
    <w:name w:val="Heading 5 Char"/>
    <w:link w:val="Heading5"/>
    <w:rsid w:val="008951E5"/>
    <w:rPr>
      <w:sz w:val="22"/>
      <w:szCs w:val="22"/>
      <w:lang w:val="en-CA" w:eastAsia="en-CA"/>
    </w:rPr>
  </w:style>
  <w:style w:type="character" w:customStyle="1" w:styleId="Heading6Char">
    <w:name w:val="Heading 6 Char"/>
    <w:link w:val="Heading6"/>
    <w:rsid w:val="008951E5"/>
    <w:rPr>
      <w:sz w:val="22"/>
      <w:szCs w:val="22"/>
      <w:lang w:val="en-CA" w:eastAsia="en-CA"/>
    </w:rPr>
  </w:style>
  <w:style w:type="character" w:customStyle="1" w:styleId="Heading7Char">
    <w:name w:val="Heading 7 Char"/>
    <w:link w:val="Heading7"/>
    <w:rsid w:val="008951E5"/>
    <w:rPr>
      <w:sz w:val="22"/>
      <w:szCs w:val="22"/>
      <w:lang w:val="en-CA" w:eastAsia="en-CA"/>
    </w:rPr>
  </w:style>
  <w:style w:type="character" w:customStyle="1" w:styleId="Heading8Char">
    <w:name w:val="Heading 8 Char"/>
    <w:link w:val="Heading8"/>
    <w:rsid w:val="008951E5"/>
    <w:rPr>
      <w:sz w:val="22"/>
      <w:szCs w:val="22"/>
      <w:lang w:val="en-CA" w:eastAsia="en-CA"/>
    </w:rPr>
  </w:style>
  <w:style w:type="character" w:customStyle="1" w:styleId="Heading9Char">
    <w:name w:val="Heading 9 Char"/>
    <w:link w:val="Heading9"/>
    <w:rsid w:val="008951E5"/>
    <w:rPr>
      <w:rFonts w:cs="Arial"/>
    </w:rPr>
  </w:style>
  <w:style w:type="character" w:customStyle="1" w:styleId="TitleChar">
    <w:name w:val="Title Char"/>
    <w:link w:val="Title"/>
    <w:rsid w:val="008951E5"/>
    <w:rPr>
      <w:rFonts w:ascii="Arial Narrow" w:hAnsi="Arial Narrow"/>
      <w:b/>
    </w:rPr>
  </w:style>
  <w:style w:type="character" w:styleId="Strong">
    <w:name w:val="Strong"/>
    <w:qFormat/>
    <w:rsid w:val="008951E5"/>
    <w:rPr>
      <w:b/>
    </w:rPr>
  </w:style>
  <w:style w:type="paragraph" w:styleId="Revision">
    <w:name w:val="Revision"/>
    <w:hidden/>
    <w:uiPriority w:val="99"/>
    <w:semiHidden/>
    <w:rsid w:val="00391D03"/>
    <w:rPr>
      <w:sz w:val="22"/>
      <w:szCs w:val="22"/>
    </w:rPr>
  </w:style>
  <w:style w:type="paragraph" w:styleId="PlainText">
    <w:name w:val="Plain Text"/>
    <w:basedOn w:val="Normal"/>
    <w:link w:val="PlainTextChar"/>
    <w:rsid w:val="00B233CB"/>
    <w:rPr>
      <w:rFonts w:ascii="Courier New" w:hAnsi="Courier New"/>
      <w:sz w:val="20"/>
      <w:szCs w:val="20"/>
      <w:lang w:val="en-US" w:eastAsia="en-US"/>
    </w:rPr>
  </w:style>
  <w:style w:type="character" w:customStyle="1" w:styleId="PlainTextChar">
    <w:name w:val="Plain Text Char"/>
    <w:link w:val="PlainText"/>
    <w:rsid w:val="00B233CB"/>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39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CED585-7000-403B-8A0A-C30407E7991A}">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customXml/itemProps2.xml><?xml version="1.0" encoding="utf-8"?>
<ds:datastoreItem xmlns:ds="http://schemas.openxmlformats.org/officeDocument/2006/customXml" ds:itemID="{A47448B5-B147-462F-B3D3-F2EFC2AB0823}">
  <ds:schemaRefs>
    <ds:schemaRef ds:uri="http://schemas.microsoft.com/sharepoint/v3/contenttype/forms"/>
  </ds:schemaRefs>
</ds:datastoreItem>
</file>

<file path=customXml/itemProps3.xml><?xml version="1.0" encoding="utf-8"?>
<ds:datastoreItem xmlns:ds="http://schemas.openxmlformats.org/officeDocument/2006/customXml" ds:itemID="{1A62DF53-9888-4B58-9751-52915E45C636}">
  <ds:schemaRefs>
    <ds:schemaRef ds:uri="http://schemas.microsoft.com/office/2006/metadata/longProperties"/>
  </ds:schemaRefs>
</ds:datastoreItem>
</file>

<file path=customXml/itemProps4.xml><?xml version="1.0" encoding="utf-8"?>
<ds:datastoreItem xmlns:ds="http://schemas.openxmlformats.org/officeDocument/2006/customXml" ds:itemID="{927EA234-BFCC-4FB4-A461-C111E3EC2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59</TotalTime>
  <Pages>5</Pages>
  <Words>3544</Words>
  <Characters>20203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08710_Door_Hardware (Dec 14, 2015)</vt:lpstr>
    </vt:vector>
  </TitlesOfParts>
  <Company>Regional Municipality of York</Company>
  <LinksUpToDate>false</LinksUpToDate>
  <CharactersWithSpaces>23700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08710_Door_Hardware (Dec 14, 2015)</dc:title>
  <dc:subject/>
  <dc:creator>Adley-McGinnis, Andrea</dc:creator>
  <cp:keywords/>
  <cp:lastModifiedBy>James Faas</cp:lastModifiedBy>
  <cp:revision>3</cp:revision>
  <cp:lastPrinted>2006-08-29T21:11:00Z</cp:lastPrinted>
  <dcterms:created xsi:type="dcterms:W3CDTF">2022-11-17T19:04:00Z</dcterms:created>
  <dcterms:modified xsi:type="dcterms:W3CDTF">2022-11-24T14:34:00Z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2016-06-13T00:00:00Z</vt:lpwstr>
  </property>
  <property fmtid="{D5CDD505-2E9C-101B-9397-08002B2CF9AE}" pid="5" name="Project Completion Date">
    <vt:lpwstr/>
  </property>
  <property fmtid="{D5CDD505-2E9C-101B-9397-08002B2CF9AE}" pid="6" name="Historical Project Number">
    <vt:lpwstr/>
  </property>
  <property fmtid="{D5CDD505-2E9C-101B-9397-08002B2CF9AE}" pid="7" name="_dlc_DocId">
    <vt:lpwstr/>
  </property>
  <property fmtid="{D5CDD505-2E9C-101B-9397-08002B2CF9AE}" pid="8" name="End of Warranty Date">
    <vt:lpwstr/>
  </property>
  <property fmtid="{D5CDD505-2E9C-101B-9397-08002B2CF9AE}" pid="9" name="RelatedItems">
    <vt:lpwstr/>
  </property>
  <property fmtid="{D5CDD505-2E9C-101B-9397-08002B2CF9AE}" pid="10" name="_dlc_DocIdPersistId">
    <vt:lpwstr/>
  </property>
  <property fmtid="{D5CDD505-2E9C-101B-9397-08002B2CF9AE}" pid="11" name="File Code">
    <vt:lpwstr/>
  </property>
  <property fmtid="{D5CDD505-2E9C-101B-9397-08002B2CF9AE}" pid="12" name="Project Number">
    <vt:lpwstr>75530-ECA1011</vt:lpwstr>
  </property>
  <property fmtid="{D5CDD505-2E9C-101B-9397-08002B2CF9AE}" pid="13" name="_dlc_DocIdUrl">
    <vt:lpwstr>, </vt:lpwstr>
  </property>
  <property fmtid="{D5CDD505-2E9C-101B-9397-08002B2CF9AE}" pid="14" name="Owner">
    <vt:lpwstr/>
  </property>
  <property fmtid="{D5CDD505-2E9C-101B-9397-08002B2CF9AE}" pid="15" name="Organizational Unit">
    <vt:lpwstr>ENV/CPD</vt:lpwstr>
  </property>
  <property fmtid="{D5CDD505-2E9C-101B-9397-08002B2CF9AE}" pid="16" name="Key Document">
    <vt:lpwstr>0</vt:lpwstr>
  </property>
  <property fmtid="{D5CDD505-2E9C-101B-9397-08002B2CF9AE}" pid="17" name="_DCDateCreated">
    <vt:lpwstr>2022-11-03T14:42:06Z</vt:lpwstr>
  </property>
  <property fmtid="{D5CDD505-2E9C-101B-9397-08002B2CF9AE}" pid="18" name="Data Classification">
    <vt:lpwstr>1;#Confidential|dbb6cc64-9915-4cf6-857e-3e641b410f5c</vt:lpwstr>
  </property>
  <property fmtid="{D5CDD505-2E9C-101B-9397-08002B2CF9AE}" pid="19" name="ContentTypeId">
    <vt:lpwstr>0x010100BF8E50B80A32C040A85FB450FB26C9E5</vt:lpwstr>
  </property>
  <property fmtid="{D5CDD505-2E9C-101B-9397-08002B2CF9AE}" pid="20" name="Office">
    <vt:lpwstr/>
  </property>
  <property fmtid="{D5CDD505-2E9C-101B-9397-08002B2CF9AE}" pid="21" name="Information Type">
    <vt:lpwstr/>
  </property>
  <property fmtid="{D5CDD505-2E9C-101B-9397-08002B2CF9AE}" pid="22" name="AERIS Pools">
    <vt:lpwstr/>
  </property>
  <property fmtid="{D5CDD505-2E9C-101B-9397-08002B2CF9AE}" pid="23" name="Internal Organization">
    <vt:lpwstr/>
  </property>
  <property fmtid="{D5CDD505-2E9C-101B-9397-08002B2CF9AE}" pid="24" name="Communications">
    <vt:lpwstr/>
  </property>
</Properties>
</file>