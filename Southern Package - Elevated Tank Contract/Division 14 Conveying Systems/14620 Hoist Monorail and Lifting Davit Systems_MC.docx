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80"/>
        <w:gridCol w:w="5863"/>
      </w:tblGrid>
      <w:tr w:rsidR="00603E3B" w:rsidRPr="002E0BD8" w:rsidDel="0039000A" w14:paraId="643B68F2" w14:textId="77777777">
        <w:trPr>
          <w:cantSplit/>
          <w:jc w:val="center"/>
          <w:del w:id="0" w:author="Johnny Pang" w:date="2022-04-28T17:07:00Z"/>
        </w:trPr>
        <w:tc>
          <w:tcPr>
            <w:tcW w:w="1184" w:type="dxa"/>
            <w:tcBorders>
              <w:top w:val="double" w:sz="6" w:space="0" w:color="auto"/>
              <w:left w:val="double" w:sz="6" w:space="0" w:color="auto"/>
              <w:bottom w:val="single" w:sz="6" w:space="0" w:color="auto"/>
              <w:right w:val="single" w:sz="6" w:space="0" w:color="auto"/>
            </w:tcBorders>
          </w:tcPr>
          <w:p w14:paraId="78818355" w14:textId="77777777" w:rsidR="00603E3B" w:rsidRPr="002E0BD8" w:rsidDel="0039000A" w:rsidRDefault="00603E3B" w:rsidP="00D17057">
            <w:pPr>
              <w:pStyle w:val="TableHeading"/>
              <w:rPr>
                <w:del w:id="1" w:author="Johnny Pang" w:date="2022-04-28T17:07:00Z"/>
                <w:rFonts w:ascii="Calibri" w:hAnsi="Calibri"/>
              </w:rPr>
            </w:pPr>
            <w:del w:id="2" w:author="Johnny Pang" w:date="2022-04-28T17:07:00Z">
              <w:r w:rsidRPr="002E0BD8" w:rsidDel="0039000A">
                <w:rPr>
                  <w:rFonts w:ascii="Calibri" w:hAnsi="Calibri"/>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1B984CBE" w14:textId="77777777" w:rsidR="00603E3B" w:rsidRPr="002E0BD8" w:rsidDel="0039000A" w:rsidRDefault="00603E3B" w:rsidP="00D17057">
            <w:pPr>
              <w:pStyle w:val="TableHeading"/>
              <w:rPr>
                <w:del w:id="3" w:author="Johnny Pang" w:date="2022-04-28T17:07:00Z"/>
                <w:rFonts w:ascii="Calibri" w:hAnsi="Calibri"/>
              </w:rPr>
            </w:pPr>
            <w:del w:id="4" w:author="Johnny Pang" w:date="2022-04-28T17:07:00Z">
              <w:r w:rsidRPr="002E0BD8" w:rsidDel="0039000A">
                <w:rPr>
                  <w:rFonts w:ascii="Calibri" w:hAnsi="Calibri"/>
                </w:rPr>
                <w:delText>Date</w:delText>
              </w:r>
            </w:del>
          </w:p>
        </w:tc>
        <w:tc>
          <w:tcPr>
            <w:tcW w:w="5863" w:type="dxa"/>
            <w:tcBorders>
              <w:top w:val="double" w:sz="6" w:space="0" w:color="auto"/>
              <w:left w:val="single" w:sz="6" w:space="0" w:color="auto"/>
              <w:bottom w:val="single" w:sz="6" w:space="0" w:color="auto"/>
              <w:right w:val="double" w:sz="6" w:space="0" w:color="auto"/>
            </w:tcBorders>
          </w:tcPr>
          <w:p w14:paraId="3CC4C80D" w14:textId="77777777" w:rsidR="00603E3B" w:rsidRPr="002E0BD8" w:rsidDel="0039000A" w:rsidRDefault="00603E3B" w:rsidP="00D17057">
            <w:pPr>
              <w:pStyle w:val="TableHeading"/>
              <w:rPr>
                <w:del w:id="5" w:author="Johnny Pang" w:date="2022-04-28T17:07:00Z"/>
                <w:rFonts w:ascii="Calibri" w:hAnsi="Calibri"/>
              </w:rPr>
            </w:pPr>
            <w:del w:id="6" w:author="Johnny Pang" w:date="2022-04-28T17:07:00Z">
              <w:r w:rsidRPr="002E0BD8" w:rsidDel="0039000A">
                <w:rPr>
                  <w:rFonts w:ascii="Calibri" w:hAnsi="Calibri"/>
                </w:rPr>
                <w:delText>Description of Revisions</w:delText>
              </w:r>
            </w:del>
          </w:p>
        </w:tc>
      </w:tr>
      <w:tr w:rsidR="00603E3B" w:rsidRPr="002E0BD8" w:rsidDel="0039000A" w14:paraId="37620224" w14:textId="77777777">
        <w:trPr>
          <w:cantSplit/>
          <w:jc w:val="center"/>
          <w:del w:id="7" w:author="Johnny Pang" w:date="2022-04-28T17:07:00Z"/>
        </w:trPr>
        <w:tc>
          <w:tcPr>
            <w:tcW w:w="1184" w:type="dxa"/>
            <w:tcBorders>
              <w:top w:val="single" w:sz="6" w:space="0" w:color="auto"/>
              <w:left w:val="double" w:sz="6" w:space="0" w:color="auto"/>
              <w:bottom w:val="single" w:sz="6" w:space="0" w:color="auto"/>
              <w:right w:val="single" w:sz="6" w:space="0" w:color="auto"/>
            </w:tcBorders>
          </w:tcPr>
          <w:p w14:paraId="5635FE07" w14:textId="77777777" w:rsidR="00603E3B" w:rsidRPr="00E9694F" w:rsidDel="0039000A" w:rsidRDefault="00603E3B" w:rsidP="00D17057">
            <w:pPr>
              <w:pStyle w:val="NormalTableText"/>
              <w:rPr>
                <w:del w:id="8" w:author="Johnny Pang" w:date="2022-04-28T17:07:00Z"/>
                <w:rFonts w:ascii="Calibri" w:hAnsi="Calibri"/>
                <w:sz w:val="22"/>
              </w:rPr>
            </w:pPr>
            <w:del w:id="9" w:author="Johnny Pang" w:date="2022-04-28T17:07:00Z">
              <w:r w:rsidRPr="00E9694F" w:rsidDel="0039000A">
                <w:rPr>
                  <w:rFonts w:ascii="Calibri" w:hAnsi="Calibri"/>
                  <w:sz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705F44E2" w14:textId="77777777" w:rsidR="00603E3B" w:rsidRPr="00E9694F" w:rsidDel="0039000A" w:rsidRDefault="00603E3B" w:rsidP="00D17057">
            <w:pPr>
              <w:pStyle w:val="NormalTableText"/>
              <w:rPr>
                <w:del w:id="10" w:author="Johnny Pang" w:date="2022-04-28T17:07:00Z"/>
                <w:rFonts w:ascii="Calibri" w:hAnsi="Calibri"/>
                <w:sz w:val="22"/>
              </w:rPr>
            </w:pPr>
            <w:del w:id="11" w:author="Johnny Pang" w:date="2022-04-28T17:07:00Z">
              <w:r w:rsidRPr="00E9694F" w:rsidDel="0039000A">
                <w:rPr>
                  <w:rFonts w:ascii="Calibri" w:hAnsi="Calibri"/>
                  <w:sz w:val="22"/>
                </w:rPr>
                <w:delText>August 3</w:delText>
              </w:r>
              <w:r w:rsidR="00F90C35" w:rsidRPr="00E9694F" w:rsidDel="0039000A">
                <w:rPr>
                  <w:rFonts w:ascii="Calibri" w:hAnsi="Calibri"/>
                  <w:sz w:val="22"/>
                </w:rPr>
                <w:delText>0</w:delText>
              </w:r>
              <w:r w:rsidRPr="00E9694F" w:rsidDel="0039000A">
                <w:rPr>
                  <w:rFonts w:ascii="Calibri" w:hAnsi="Calibri"/>
                  <w:sz w:val="22"/>
                </w:rPr>
                <w:delText>, 2006</w:delText>
              </w:r>
            </w:del>
          </w:p>
        </w:tc>
        <w:tc>
          <w:tcPr>
            <w:tcW w:w="5863" w:type="dxa"/>
            <w:tcBorders>
              <w:top w:val="single" w:sz="6" w:space="0" w:color="auto"/>
              <w:left w:val="single" w:sz="6" w:space="0" w:color="auto"/>
              <w:bottom w:val="single" w:sz="6" w:space="0" w:color="auto"/>
              <w:right w:val="double" w:sz="6" w:space="0" w:color="auto"/>
            </w:tcBorders>
          </w:tcPr>
          <w:p w14:paraId="11E272FD" w14:textId="77777777" w:rsidR="00603E3B" w:rsidRPr="00E9694F" w:rsidDel="0039000A" w:rsidRDefault="00603E3B" w:rsidP="00D17057">
            <w:pPr>
              <w:pStyle w:val="NormalTableText"/>
              <w:rPr>
                <w:del w:id="12" w:author="Johnny Pang" w:date="2022-04-28T17:07:00Z"/>
                <w:rFonts w:ascii="Calibri" w:hAnsi="Calibri"/>
                <w:sz w:val="22"/>
              </w:rPr>
            </w:pPr>
            <w:del w:id="13" w:author="Johnny Pang" w:date="2022-04-28T17:07:00Z">
              <w:r w:rsidRPr="00E9694F" w:rsidDel="0039000A">
                <w:rPr>
                  <w:rFonts w:ascii="Calibri" w:hAnsi="Calibri"/>
                  <w:sz w:val="22"/>
                </w:rPr>
                <w:delText>Approved final document.</w:delText>
              </w:r>
            </w:del>
          </w:p>
        </w:tc>
      </w:tr>
      <w:tr w:rsidR="00AB6B88" w:rsidRPr="002E0BD8" w:rsidDel="0039000A" w14:paraId="5E3A47D7" w14:textId="77777777">
        <w:trPr>
          <w:cantSplit/>
          <w:jc w:val="center"/>
          <w:del w:id="14" w:author="Johnny Pang" w:date="2022-04-28T17:07:00Z"/>
        </w:trPr>
        <w:tc>
          <w:tcPr>
            <w:tcW w:w="1184" w:type="dxa"/>
            <w:tcBorders>
              <w:top w:val="single" w:sz="6" w:space="0" w:color="auto"/>
              <w:left w:val="double" w:sz="6" w:space="0" w:color="auto"/>
              <w:bottom w:val="single" w:sz="6" w:space="0" w:color="auto"/>
              <w:right w:val="single" w:sz="6" w:space="0" w:color="auto"/>
            </w:tcBorders>
          </w:tcPr>
          <w:p w14:paraId="45F8FBB1" w14:textId="77777777" w:rsidR="00AB6B88" w:rsidRPr="00E9694F" w:rsidDel="0039000A" w:rsidRDefault="00AB6B88" w:rsidP="00D17057">
            <w:pPr>
              <w:pStyle w:val="NormalTableText"/>
              <w:rPr>
                <w:del w:id="15" w:author="Johnny Pang" w:date="2022-04-28T17:07:00Z"/>
                <w:rFonts w:ascii="Calibri" w:hAnsi="Calibri"/>
                <w:sz w:val="22"/>
              </w:rPr>
            </w:pPr>
            <w:del w:id="16" w:author="Johnny Pang" w:date="2022-04-28T17:07:00Z">
              <w:r w:rsidRPr="00E9694F" w:rsidDel="0039000A">
                <w:rPr>
                  <w:rFonts w:ascii="Calibri" w:hAnsi="Calibri"/>
                  <w:sz w:val="22"/>
                </w:rPr>
                <w:delText>2</w:delText>
              </w:r>
            </w:del>
          </w:p>
        </w:tc>
        <w:tc>
          <w:tcPr>
            <w:tcW w:w="1980" w:type="dxa"/>
            <w:tcBorders>
              <w:top w:val="single" w:sz="6" w:space="0" w:color="auto"/>
              <w:left w:val="single" w:sz="6" w:space="0" w:color="auto"/>
              <w:bottom w:val="single" w:sz="6" w:space="0" w:color="auto"/>
              <w:right w:val="single" w:sz="6" w:space="0" w:color="auto"/>
            </w:tcBorders>
          </w:tcPr>
          <w:p w14:paraId="7BDC7C41" w14:textId="77777777" w:rsidR="00AB6B88" w:rsidRPr="00E9694F" w:rsidDel="0039000A" w:rsidRDefault="00AB6B88" w:rsidP="00D17057">
            <w:pPr>
              <w:pStyle w:val="NormalTableText"/>
              <w:rPr>
                <w:del w:id="17" w:author="Johnny Pang" w:date="2022-04-28T17:07:00Z"/>
                <w:rFonts w:ascii="Calibri" w:hAnsi="Calibri"/>
                <w:sz w:val="22"/>
              </w:rPr>
            </w:pPr>
            <w:del w:id="18" w:author="Johnny Pang" w:date="2022-04-28T17:07:00Z">
              <w:r w:rsidRPr="00E9694F" w:rsidDel="0039000A">
                <w:rPr>
                  <w:rFonts w:ascii="Calibri" w:hAnsi="Calibri"/>
                  <w:sz w:val="22"/>
                </w:rPr>
                <w:delText>November 16, 2009</w:delText>
              </w:r>
            </w:del>
          </w:p>
        </w:tc>
        <w:tc>
          <w:tcPr>
            <w:tcW w:w="5863" w:type="dxa"/>
            <w:tcBorders>
              <w:top w:val="single" w:sz="6" w:space="0" w:color="auto"/>
              <w:left w:val="single" w:sz="6" w:space="0" w:color="auto"/>
              <w:bottom w:val="single" w:sz="6" w:space="0" w:color="auto"/>
              <w:right w:val="double" w:sz="6" w:space="0" w:color="auto"/>
            </w:tcBorders>
          </w:tcPr>
          <w:p w14:paraId="5497CA57" w14:textId="77777777" w:rsidR="00AB6B88" w:rsidRPr="00E9694F" w:rsidDel="0039000A" w:rsidRDefault="00AB6B88" w:rsidP="00D17057">
            <w:pPr>
              <w:pStyle w:val="NormalTableText"/>
              <w:rPr>
                <w:del w:id="19" w:author="Johnny Pang" w:date="2022-04-28T17:07:00Z"/>
                <w:rFonts w:ascii="Calibri" w:hAnsi="Calibri"/>
                <w:sz w:val="22"/>
              </w:rPr>
            </w:pPr>
            <w:del w:id="20" w:author="Johnny Pang" w:date="2022-04-28T17:07:00Z">
              <w:r w:rsidRPr="00E9694F" w:rsidDel="0039000A">
                <w:rPr>
                  <w:rFonts w:ascii="Calibri" w:hAnsi="Calibri"/>
                  <w:sz w:val="22"/>
                </w:rPr>
                <w:delText>Modified ‘Related Sections’ and approved suppliers</w:delText>
              </w:r>
            </w:del>
          </w:p>
        </w:tc>
      </w:tr>
      <w:tr w:rsidR="00A26EC9" w:rsidRPr="002E0BD8" w:rsidDel="0039000A" w14:paraId="6B35AA72" w14:textId="77777777">
        <w:trPr>
          <w:cantSplit/>
          <w:trHeight w:val="65"/>
          <w:jc w:val="center"/>
          <w:del w:id="21" w:author="Johnny Pang" w:date="2022-04-28T17:07:00Z"/>
        </w:trPr>
        <w:tc>
          <w:tcPr>
            <w:tcW w:w="1184" w:type="dxa"/>
            <w:tcBorders>
              <w:top w:val="single" w:sz="6" w:space="0" w:color="auto"/>
              <w:left w:val="double" w:sz="6" w:space="0" w:color="auto"/>
              <w:bottom w:val="single" w:sz="6" w:space="0" w:color="auto"/>
              <w:right w:val="single" w:sz="6" w:space="0" w:color="auto"/>
            </w:tcBorders>
          </w:tcPr>
          <w:p w14:paraId="7CE2F3F2" w14:textId="77777777" w:rsidR="00A26EC9" w:rsidRPr="00E9694F" w:rsidDel="0039000A" w:rsidRDefault="00A26EC9" w:rsidP="00D17057">
            <w:pPr>
              <w:pStyle w:val="NormalTableText"/>
              <w:rPr>
                <w:del w:id="22" w:author="Johnny Pang" w:date="2022-04-28T17:07:00Z"/>
                <w:rFonts w:ascii="Calibri" w:hAnsi="Calibri"/>
                <w:sz w:val="22"/>
              </w:rPr>
            </w:pPr>
            <w:del w:id="23" w:author="Johnny Pang" w:date="2022-04-28T17:07:00Z">
              <w:r w:rsidRPr="00E9694F" w:rsidDel="0039000A">
                <w:rPr>
                  <w:rFonts w:ascii="Calibri" w:hAnsi="Calibri"/>
                  <w:sz w:val="22"/>
                </w:rPr>
                <w:delText>3</w:delText>
              </w:r>
            </w:del>
          </w:p>
        </w:tc>
        <w:tc>
          <w:tcPr>
            <w:tcW w:w="1980" w:type="dxa"/>
            <w:tcBorders>
              <w:top w:val="single" w:sz="6" w:space="0" w:color="auto"/>
              <w:left w:val="single" w:sz="6" w:space="0" w:color="auto"/>
              <w:bottom w:val="single" w:sz="6" w:space="0" w:color="auto"/>
              <w:right w:val="single" w:sz="6" w:space="0" w:color="auto"/>
            </w:tcBorders>
          </w:tcPr>
          <w:p w14:paraId="29B579E2" w14:textId="77777777" w:rsidR="00A26EC9" w:rsidRPr="00E9694F" w:rsidDel="0039000A" w:rsidRDefault="00A26EC9" w:rsidP="00A26EC9">
            <w:pPr>
              <w:pStyle w:val="NormalTableText"/>
              <w:rPr>
                <w:del w:id="24" w:author="Johnny Pang" w:date="2022-04-28T17:07:00Z"/>
                <w:rFonts w:ascii="Calibri" w:hAnsi="Calibri"/>
                <w:sz w:val="22"/>
              </w:rPr>
            </w:pPr>
            <w:del w:id="25" w:author="Johnny Pang" w:date="2022-04-28T17:07:00Z">
              <w:r w:rsidRPr="00E9694F" w:rsidDel="0039000A">
                <w:rPr>
                  <w:rFonts w:ascii="Calibri" w:hAnsi="Calibri"/>
                  <w:sz w:val="22"/>
                </w:rPr>
                <w:delText>November 20, 2014</w:delText>
              </w:r>
            </w:del>
          </w:p>
        </w:tc>
        <w:tc>
          <w:tcPr>
            <w:tcW w:w="5863" w:type="dxa"/>
            <w:tcBorders>
              <w:top w:val="single" w:sz="6" w:space="0" w:color="auto"/>
              <w:left w:val="single" w:sz="6" w:space="0" w:color="auto"/>
              <w:bottom w:val="single" w:sz="6" w:space="0" w:color="auto"/>
              <w:right w:val="double" w:sz="6" w:space="0" w:color="auto"/>
            </w:tcBorders>
          </w:tcPr>
          <w:p w14:paraId="3211AD64" w14:textId="77777777" w:rsidR="00A26EC9" w:rsidRPr="00E9694F" w:rsidDel="0039000A" w:rsidRDefault="00A26EC9" w:rsidP="00D17057">
            <w:pPr>
              <w:pStyle w:val="NormalTableText"/>
              <w:rPr>
                <w:del w:id="26" w:author="Johnny Pang" w:date="2022-04-28T17:07:00Z"/>
                <w:rFonts w:ascii="Calibri" w:hAnsi="Calibri"/>
                <w:sz w:val="22"/>
              </w:rPr>
            </w:pPr>
            <w:del w:id="27" w:author="Johnny Pang" w:date="2022-04-28T17:07:00Z">
              <w:r w:rsidRPr="00E9694F" w:rsidDel="0039000A">
                <w:rPr>
                  <w:rFonts w:ascii="Calibri" w:hAnsi="Calibri"/>
                  <w:sz w:val="22"/>
                </w:rPr>
                <w:delText>First draft review (AV)</w:delText>
              </w:r>
            </w:del>
          </w:p>
        </w:tc>
      </w:tr>
      <w:tr w:rsidR="00AF4D50" w:rsidRPr="002E0BD8" w:rsidDel="0039000A" w14:paraId="10340773" w14:textId="77777777" w:rsidTr="00E9694F">
        <w:trPr>
          <w:cantSplit/>
          <w:jc w:val="center"/>
          <w:del w:id="28" w:author="Johnny Pang" w:date="2022-04-28T17:07:00Z"/>
        </w:trPr>
        <w:tc>
          <w:tcPr>
            <w:tcW w:w="1184" w:type="dxa"/>
            <w:tcBorders>
              <w:top w:val="single" w:sz="6" w:space="0" w:color="auto"/>
              <w:left w:val="double" w:sz="6" w:space="0" w:color="auto"/>
              <w:bottom w:val="single" w:sz="6" w:space="0" w:color="auto"/>
              <w:right w:val="single" w:sz="6" w:space="0" w:color="auto"/>
            </w:tcBorders>
          </w:tcPr>
          <w:p w14:paraId="04D8BE72" w14:textId="77777777" w:rsidR="00AF4D50" w:rsidRPr="00E9694F" w:rsidDel="0039000A" w:rsidRDefault="00AF4D50" w:rsidP="00D17057">
            <w:pPr>
              <w:pStyle w:val="NormalTableText"/>
              <w:rPr>
                <w:del w:id="29" w:author="Johnny Pang" w:date="2022-04-28T17:07:00Z"/>
                <w:rFonts w:ascii="Calibri" w:hAnsi="Calibri"/>
                <w:b/>
                <w:sz w:val="22"/>
              </w:rPr>
            </w:pPr>
            <w:del w:id="30" w:author="Johnny Pang" w:date="2022-04-28T17:07:00Z">
              <w:r w:rsidRPr="00E9694F" w:rsidDel="0039000A">
                <w:rPr>
                  <w:rFonts w:ascii="Calibri" w:hAnsi="Calibri"/>
                  <w:b/>
                  <w:sz w:val="22"/>
                </w:rPr>
                <w:delText>4</w:delText>
              </w:r>
            </w:del>
          </w:p>
        </w:tc>
        <w:tc>
          <w:tcPr>
            <w:tcW w:w="1980" w:type="dxa"/>
            <w:tcBorders>
              <w:top w:val="single" w:sz="6" w:space="0" w:color="auto"/>
              <w:left w:val="single" w:sz="6" w:space="0" w:color="auto"/>
              <w:bottom w:val="single" w:sz="6" w:space="0" w:color="auto"/>
              <w:right w:val="single" w:sz="6" w:space="0" w:color="auto"/>
            </w:tcBorders>
          </w:tcPr>
          <w:p w14:paraId="0A0EC59A" w14:textId="77777777" w:rsidR="00AF4D50" w:rsidRPr="00E9694F" w:rsidDel="0039000A" w:rsidRDefault="00AF4D50" w:rsidP="00AF4D50">
            <w:pPr>
              <w:rPr>
                <w:del w:id="31" w:author="Johnny Pang" w:date="2022-04-28T17:07:00Z"/>
                <w:rFonts w:ascii="Calibri" w:hAnsi="Calibri"/>
                <w:b/>
              </w:rPr>
            </w:pPr>
            <w:del w:id="32" w:author="Johnny Pang" w:date="2022-04-28T17:07:00Z">
              <w:r w:rsidRPr="00E9694F" w:rsidDel="0039000A">
                <w:rPr>
                  <w:rFonts w:ascii="Calibri" w:hAnsi="Calibri"/>
                  <w:b/>
                </w:rPr>
                <w:delText>March 2, 2015</w:delText>
              </w:r>
            </w:del>
          </w:p>
        </w:tc>
        <w:tc>
          <w:tcPr>
            <w:tcW w:w="5863" w:type="dxa"/>
            <w:tcBorders>
              <w:top w:val="single" w:sz="6" w:space="0" w:color="auto"/>
              <w:left w:val="single" w:sz="6" w:space="0" w:color="auto"/>
              <w:bottom w:val="single" w:sz="6" w:space="0" w:color="auto"/>
              <w:right w:val="double" w:sz="6" w:space="0" w:color="auto"/>
            </w:tcBorders>
          </w:tcPr>
          <w:p w14:paraId="73BF6289" w14:textId="77777777" w:rsidR="00AF4D50" w:rsidRPr="00E9694F" w:rsidDel="0039000A" w:rsidRDefault="00AF4D50" w:rsidP="00AF4D50">
            <w:pPr>
              <w:rPr>
                <w:del w:id="33" w:author="Johnny Pang" w:date="2022-04-28T17:07:00Z"/>
                <w:rFonts w:ascii="Calibri" w:hAnsi="Calibri"/>
                <w:b/>
              </w:rPr>
            </w:pPr>
            <w:del w:id="34" w:author="Johnny Pang" w:date="2022-04-28T17:07:00Z">
              <w:r w:rsidRPr="00E9694F" w:rsidDel="0039000A">
                <w:rPr>
                  <w:rFonts w:ascii="Calibri" w:hAnsi="Calibri"/>
                  <w:b/>
                </w:rPr>
                <w:delText xml:space="preserve">Updated, Finalized Specification – </w:delText>
              </w:r>
              <w:r w:rsidR="00042A6E" w:rsidRPr="00E9694F" w:rsidDel="0039000A">
                <w:rPr>
                  <w:rFonts w:ascii="Calibri" w:hAnsi="Calibri"/>
                  <w:b/>
                  <w:bCs/>
                </w:rPr>
                <w:delText xml:space="preserve">Legal </w:delText>
              </w:r>
              <w:r w:rsidRPr="00E9694F" w:rsidDel="0039000A">
                <w:rPr>
                  <w:rFonts w:ascii="Calibri" w:hAnsi="Calibri"/>
                  <w:b/>
                </w:rPr>
                <w:delText>Reference eDOCS #5793237 v5 (AV)</w:delText>
              </w:r>
            </w:del>
          </w:p>
        </w:tc>
      </w:tr>
      <w:tr w:rsidR="00E9694F" w:rsidRPr="002E0BD8" w:rsidDel="0039000A" w14:paraId="4111B990" w14:textId="77777777">
        <w:trPr>
          <w:cantSplit/>
          <w:jc w:val="center"/>
          <w:del w:id="35" w:author="Johnny Pang" w:date="2022-04-28T17:07:00Z"/>
        </w:trPr>
        <w:tc>
          <w:tcPr>
            <w:tcW w:w="1184" w:type="dxa"/>
            <w:tcBorders>
              <w:top w:val="single" w:sz="6" w:space="0" w:color="auto"/>
              <w:left w:val="double" w:sz="6" w:space="0" w:color="auto"/>
              <w:bottom w:val="double" w:sz="6" w:space="0" w:color="auto"/>
              <w:right w:val="single" w:sz="6" w:space="0" w:color="auto"/>
            </w:tcBorders>
          </w:tcPr>
          <w:p w14:paraId="370E8CFC" w14:textId="77777777" w:rsidR="00E9694F" w:rsidRPr="00A44AA7" w:rsidDel="0039000A" w:rsidRDefault="00E9694F" w:rsidP="00A44AA7">
            <w:pPr>
              <w:rPr>
                <w:del w:id="36" w:author="Johnny Pang" w:date="2022-04-28T17:07:00Z"/>
                <w:rFonts w:ascii="Calibri" w:hAnsi="Calibri"/>
              </w:rPr>
            </w:pPr>
            <w:del w:id="37" w:author="Johnny Pang" w:date="2022-04-28T17:07:00Z">
              <w:r w:rsidRPr="00A44AA7" w:rsidDel="0039000A">
                <w:rPr>
                  <w:rFonts w:ascii="Calibri" w:hAnsi="Calibri"/>
                </w:rPr>
                <w:delText>5</w:delText>
              </w:r>
            </w:del>
          </w:p>
        </w:tc>
        <w:tc>
          <w:tcPr>
            <w:tcW w:w="1980" w:type="dxa"/>
            <w:tcBorders>
              <w:top w:val="single" w:sz="6" w:space="0" w:color="auto"/>
              <w:left w:val="single" w:sz="6" w:space="0" w:color="auto"/>
              <w:bottom w:val="double" w:sz="6" w:space="0" w:color="auto"/>
              <w:right w:val="single" w:sz="6" w:space="0" w:color="auto"/>
            </w:tcBorders>
          </w:tcPr>
          <w:p w14:paraId="444380F4" w14:textId="77777777" w:rsidR="00E9694F" w:rsidRPr="00A44AA7" w:rsidDel="0039000A" w:rsidRDefault="00E9694F" w:rsidP="00A44AA7">
            <w:pPr>
              <w:rPr>
                <w:del w:id="38" w:author="Johnny Pang" w:date="2022-04-28T17:07:00Z"/>
                <w:rFonts w:ascii="Calibri" w:hAnsi="Calibri"/>
              </w:rPr>
            </w:pPr>
            <w:del w:id="39" w:author="Johnny Pang" w:date="2022-04-28T17:07:00Z">
              <w:r w:rsidRPr="00A44AA7" w:rsidDel="0039000A">
                <w:rPr>
                  <w:rFonts w:ascii="Calibri" w:hAnsi="Calibri"/>
                </w:rPr>
                <w:delText>November 11, 2016</w:delText>
              </w:r>
            </w:del>
          </w:p>
        </w:tc>
        <w:tc>
          <w:tcPr>
            <w:tcW w:w="5863" w:type="dxa"/>
            <w:tcBorders>
              <w:top w:val="single" w:sz="6" w:space="0" w:color="auto"/>
              <w:left w:val="single" w:sz="6" w:space="0" w:color="auto"/>
              <w:bottom w:val="double" w:sz="6" w:space="0" w:color="auto"/>
              <w:right w:val="double" w:sz="6" w:space="0" w:color="auto"/>
            </w:tcBorders>
          </w:tcPr>
          <w:p w14:paraId="6CB6EF93" w14:textId="77777777" w:rsidR="00E9694F" w:rsidRPr="00A44AA7" w:rsidDel="0039000A" w:rsidRDefault="00E9694F" w:rsidP="00A44AA7">
            <w:pPr>
              <w:rPr>
                <w:del w:id="40" w:author="Johnny Pang" w:date="2022-04-28T17:07:00Z"/>
                <w:rFonts w:ascii="Calibri" w:hAnsi="Calibri"/>
              </w:rPr>
            </w:pPr>
            <w:del w:id="41" w:author="Johnny Pang" w:date="2022-04-28T17:07:00Z">
              <w:r w:rsidRPr="00A44AA7" w:rsidDel="0039000A">
                <w:rPr>
                  <w:rFonts w:ascii="Calibri" w:hAnsi="Calibri"/>
                </w:rPr>
                <w:delText>Updated NEMA MG-1 reference to 2016 new version and NFPA 70 to 2017 Edition (AV)</w:delText>
              </w:r>
            </w:del>
          </w:p>
        </w:tc>
      </w:tr>
    </w:tbl>
    <w:p w14:paraId="60089729" w14:textId="77777777" w:rsidR="00603E3B" w:rsidRPr="002E0BD8" w:rsidDel="0039000A" w:rsidRDefault="00603E3B" w:rsidP="00603E3B">
      <w:pPr>
        <w:pStyle w:val="BodyText"/>
        <w:rPr>
          <w:del w:id="42" w:author="Johnny Pang" w:date="2022-04-28T17:07:00Z"/>
          <w:rFonts w:ascii="Calibri" w:hAnsi="Calibri"/>
        </w:rPr>
      </w:pPr>
    </w:p>
    <w:p w14:paraId="449BF588" w14:textId="77777777" w:rsidR="00603E3B" w:rsidRPr="002E0BD8" w:rsidDel="0039000A" w:rsidRDefault="00603E3B" w:rsidP="00603E3B">
      <w:pPr>
        <w:pStyle w:val="BodyText"/>
        <w:pBdr>
          <w:top w:val="single" w:sz="4" w:space="1" w:color="auto"/>
          <w:left w:val="single" w:sz="4" w:space="0" w:color="auto"/>
          <w:bottom w:val="single" w:sz="4" w:space="1" w:color="auto"/>
          <w:right w:val="single" w:sz="4" w:space="4" w:color="auto"/>
        </w:pBdr>
        <w:rPr>
          <w:del w:id="43" w:author="Johnny Pang" w:date="2022-04-28T17:07:00Z"/>
          <w:rFonts w:ascii="Calibri" w:hAnsi="Calibri"/>
        </w:rPr>
      </w:pPr>
      <w:del w:id="44" w:author="Johnny Pang" w:date="2022-04-28T17:07:00Z">
        <w:r w:rsidRPr="002E0BD8" w:rsidDel="0039000A">
          <w:rPr>
            <w:rFonts w:ascii="Calibri" w:hAnsi="Calibri"/>
          </w:rPr>
          <w:delText>NOTE:</w:delText>
        </w:r>
      </w:del>
    </w:p>
    <w:p w14:paraId="2E2742FD" w14:textId="77777777" w:rsidR="00603E3B" w:rsidRPr="002E0BD8" w:rsidDel="0039000A" w:rsidRDefault="00603E3B" w:rsidP="00603E3B">
      <w:pPr>
        <w:pStyle w:val="BodyText"/>
        <w:pBdr>
          <w:top w:val="single" w:sz="4" w:space="1" w:color="auto"/>
          <w:left w:val="single" w:sz="4" w:space="0" w:color="auto"/>
          <w:bottom w:val="single" w:sz="4" w:space="1" w:color="auto"/>
          <w:right w:val="single" w:sz="4" w:space="4" w:color="auto"/>
        </w:pBdr>
        <w:rPr>
          <w:del w:id="45" w:author="Johnny Pang" w:date="2022-04-28T17:07:00Z"/>
          <w:rFonts w:ascii="Calibri" w:hAnsi="Calibri"/>
        </w:rPr>
      </w:pPr>
      <w:del w:id="46" w:author="Johnny Pang" w:date="2022-04-28T17:07:00Z">
        <w:r w:rsidRPr="002E0BD8" w:rsidDel="0039000A">
          <w:rPr>
            <w:rFonts w:ascii="Calibri" w:hAnsi="Calibri"/>
          </w:rPr>
          <w:delText>This is a CONTROLLED Document. Any documents appearing in paper form are not controlled and should be checked against the on-line file version prior to use.</w:delText>
        </w:r>
      </w:del>
    </w:p>
    <w:p w14:paraId="3341C2EC" w14:textId="77777777" w:rsidR="00603E3B" w:rsidRPr="002E0BD8" w:rsidDel="0039000A" w:rsidRDefault="00603E3B" w:rsidP="00603E3B">
      <w:pPr>
        <w:pStyle w:val="BodyText"/>
        <w:pBdr>
          <w:top w:val="single" w:sz="4" w:space="1" w:color="auto"/>
          <w:left w:val="single" w:sz="4" w:space="0" w:color="auto"/>
          <w:bottom w:val="single" w:sz="4" w:space="1" w:color="auto"/>
          <w:right w:val="single" w:sz="4" w:space="4" w:color="auto"/>
        </w:pBdr>
        <w:rPr>
          <w:del w:id="47" w:author="Johnny Pang" w:date="2022-04-28T17:07:00Z"/>
          <w:rFonts w:ascii="Calibri" w:hAnsi="Calibri"/>
        </w:rPr>
      </w:pPr>
      <w:del w:id="48" w:author="Johnny Pang" w:date="2022-04-28T17:07:00Z">
        <w:r w:rsidRPr="002E0BD8" w:rsidDel="0039000A">
          <w:rPr>
            <w:rFonts w:ascii="Calibri" w:hAnsi="Calibri"/>
            <w:b/>
            <w:bCs/>
          </w:rPr>
          <w:delText xml:space="preserve">Notice: </w:delText>
        </w:r>
        <w:r w:rsidRPr="002E0BD8" w:rsidDel="0039000A">
          <w:rPr>
            <w:rFonts w:ascii="Calibri" w:hAnsi="Calibri"/>
          </w:rPr>
          <w:delText>This Document hardcopy must be used for reference purpose only.</w:delText>
        </w:r>
      </w:del>
    </w:p>
    <w:p w14:paraId="7CDF977F" w14:textId="77777777" w:rsidR="00603E3B" w:rsidRPr="002E0BD8" w:rsidDel="0039000A" w:rsidRDefault="00603E3B" w:rsidP="00603E3B">
      <w:pPr>
        <w:pStyle w:val="BodyText"/>
        <w:pBdr>
          <w:top w:val="single" w:sz="4" w:space="1" w:color="auto"/>
          <w:left w:val="single" w:sz="4" w:space="0" w:color="auto"/>
          <w:bottom w:val="single" w:sz="4" w:space="1" w:color="auto"/>
          <w:right w:val="single" w:sz="4" w:space="4" w:color="auto"/>
        </w:pBdr>
        <w:rPr>
          <w:del w:id="49" w:author="Johnny Pang" w:date="2022-04-28T17:07:00Z"/>
          <w:rFonts w:ascii="Calibri" w:hAnsi="Calibri"/>
          <w:b/>
          <w:bCs/>
        </w:rPr>
      </w:pPr>
      <w:del w:id="50" w:author="Johnny Pang" w:date="2022-04-28T17:07:00Z">
        <w:r w:rsidRPr="002E0BD8" w:rsidDel="0039000A">
          <w:rPr>
            <w:rFonts w:ascii="Calibri" w:hAnsi="Calibri"/>
            <w:b/>
          </w:rPr>
          <w:delText>The on-line copy is the current version of the document.</w:delText>
        </w:r>
      </w:del>
    </w:p>
    <w:p w14:paraId="35D591A4" w14:textId="77777777" w:rsidR="00CA081A" w:rsidRDefault="004022BC" w:rsidP="00CA081A">
      <w:pPr>
        <w:pStyle w:val="Heading1"/>
        <w:numPr>
          <w:ilvl w:val="0"/>
          <w:numId w:val="0"/>
        </w:numPr>
        <w:rPr>
          <w:ins w:id="51" w:author="Mabel Chow" w:date="2022-11-29T11:58:00Z"/>
        </w:rPr>
      </w:pPr>
      <w:del w:id="52" w:author="Mabel Chow" w:date="2022-11-29T11:58:00Z">
        <w:r w:rsidDel="00CA081A">
          <w:br w:type="page"/>
        </w:r>
      </w:del>
    </w:p>
    <w:p w14:paraId="28C3D315" w14:textId="653ED09A" w:rsidR="00F6204E" w:rsidRPr="002E0BD8" w:rsidRDefault="004022BC" w:rsidP="000D544B">
      <w:pPr>
        <w:pStyle w:val="Heading1"/>
      </w:pPr>
      <w:del w:id="53" w:author="Mabel Chow" w:date="2022-11-29T11:57:00Z">
        <w:r w:rsidDel="00CA081A">
          <w:delText xml:space="preserve"> </w:delText>
        </w:r>
      </w:del>
      <w:r w:rsidR="00960901" w:rsidRPr="002E0BD8">
        <w:t>GEneral</w:t>
      </w:r>
    </w:p>
    <w:p w14:paraId="7B858E7D" w14:textId="77777777" w:rsidR="00960901" w:rsidRPr="000D544B" w:rsidRDefault="00650A19" w:rsidP="000D544B">
      <w:pPr>
        <w:pStyle w:val="Heading2"/>
      </w:pPr>
      <w:r w:rsidRPr="000D544B">
        <w:t>Work of</w:t>
      </w:r>
      <w:r w:rsidR="00820089" w:rsidRPr="000D544B">
        <w:t xml:space="preserve"> </w:t>
      </w:r>
      <w:r w:rsidR="00534382" w:rsidRPr="000D544B">
        <w:t xml:space="preserve">this </w:t>
      </w:r>
      <w:r w:rsidRPr="000D544B">
        <w:t>Section</w:t>
      </w:r>
    </w:p>
    <w:p w14:paraId="4DB844A6" w14:textId="7E886C0F" w:rsidR="00650A19" w:rsidRPr="002E0BD8" w:rsidRDefault="00650A19" w:rsidP="000D544B">
      <w:pPr>
        <w:pStyle w:val="Heading3"/>
      </w:pPr>
      <w:r w:rsidRPr="000D544B">
        <w:t xml:space="preserve">The </w:t>
      </w:r>
      <w:r w:rsidR="00534382" w:rsidRPr="000D544B">
        <w:t xml:space="preserve">work </w:t>
      </w:r>
      <w:r w:rsidRPr="000D544B">
        <w:t>of this</w:t>
      </w:r>
      <w:r w:rsidRPr="004022BC">
        <w:t xml:space="preserve"> </w:t>
      </w:r>
      <w:r w:rsidR="00534382" w:rsidRPr="004022BC">
        <w:t xml:space="preserve">Section </w:t>
      </w:r>
      <w:r w:rsidRPr="004022BC">
        <w:t xml:space="preserve">includes providing </w:t>
      </w:r>
      <w:del w:id="54" w:author="Mabel Chow" w:date="2022-11-26T11:13:00Z">
        <w:r w:rsidRPr="004022BC" w:rsidDel="00E56550">
          <w:delText xml:space="preserve">the monorail, hoist and miscellaneous </w:delText>
        </w:r>
      </w:del>
      <w:r w:rsidRPr="004022BC">
        <w:t>lifting systems and appurtenant</w:t>
      </w:r>
      <w:r w:rsidRPr="002E0BD8">
        <w:t xml:space="preserve"> work for a complete functional system.</w:t>
      </w:r>
    </w:p>
    <w:p w14:paraId="312E7C3B" w14:textId="2DED6AE9" w:rsidR="00650A19" w:rsidRPr="002E0BD8" w:rsidRDefault="00650A19" w:rsidP="000D544B">
      <w:pPr>
        <w:pStyle w:val="Heading3"/>
      </w:pPr>
      <w:r w:rsidRPr="002E0BD8">
        <w:t xml:space="preserve">Unit Responsibility: The work requires that the </w:t>
      </w:r>
      <w:del w:id="55" w:author="Mabel Chow" w:date="2022-11-26T11:13:00Z">
        <w:r w:rsidRPr="002E0BD8" w:rsidDel="00E56550">
          <w:delText xml:space="preserve">monorail, hoist and miscellaneous </w:delText>
        </w:r>
      </w:del>
      <w:r w:rsidRPr="002E0BD8">
        <w:t xml:space="preserve">lifting systems, complete with all accessories and appurtenances, be the </w:t>
      </w:r>
      <w:proofErr w:type="gramStart"/>
      <w:r w:rsidRPr="002E0BD8">
        <w:t>end product</w:t>
      </w:r>
      <w:proofErr w:type="gramEnd"/>
      <w:r w:rsidRPr="002E0BD8">
        <w:t xml:space="preserve"> of one responsible system manufacturer or responsible system supplier. Unless otherwise indicated, the Contractor shall obtain each system from the responsible supplier of the equipment, which supplier shall furnish all components and accessories of the system to enhance compatibility, ease of operation and maintenance, and as necessary to place the equipment in operation in conformance with the specified performance, features and functions without altering or modifying the Contractor’s responsibilities under the Contract Documents. The Contractor is responsible to the </w:t>
      </w:r>
      <w:r w:rsidR="00603E3B" w:rsidRPr="002E0BD8">
        <w:t>Region</w:t>
      </w:r>
      <w:r w:rsidRPr="002E0BD8">
        <w:t xml:space="preserve"> for providing the equipment system as specified herein.</w:t>
      </w:r>
    </w:p>
    <w:p w14:paraId="5F60BACC" w14:textId="77777777" w:rsidR="00DC30DF" w:rsidRPr="004022BC" w:rsidRDefault="00DC30DF" w:rsidP="000D544B">
      <w:pPr>
        <w:pStyle w:val="Heading2"/>
      </w:pPr>
      <w:r w:rsidRPr="004022BC">
        <w:t>Related Sections</w:t>
      </w:r>
    </w:p>
    <w:p w14:paraId="1CEB1C5F" w14:textId="77777777" w:rsidR="005E200C" w:rsidRPr="0039000A" w:rsidDel="0039000A" w:rsidRDefault="005E200C" w:rsidP="000D544B">
      <w:pPr>
        <w:pStyle w:val="Heading3"/>
        <w:numPr>
          <w:ilvl w:val="0"/>
          <w:numId w:val="0"/>
        </w:numPr>
        <w:ind w:left="720"/>
        <w:rPr>
          <w:del w:id="56" w:author="Johnny Pang" w:date="2022-04-28T17:08:00Z"/>
        </w:rPr>
      </w:pPr>
      <w:del w:id="57" w:author="Johnny Pang" w:date="2022-04-28T17:08:00Z">
        <w:r w:rsidRPr="0039000A" w:rsidDel="0039000A">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02AC3072" w14:textId="77777777" w:rsidR="005E200C" w:rsidRPr="0039000A" w:rsidDel="0039000A" w:rsidRDefault="005E200C" w:rsidP="000D544B">
      <w:pPr>
        <w:pStyle w:val="Heading3"/>
        <w:numPr>
          <w:ilvl w:val="0"/>
          <w:numId w:val="0"/>
        </w:numPr>
        <w:ind w:left="720"/>
        <w:rPr>
          <w:del w:id="58" w:author="Johnny Pang" w:date="2022-04-28T17:08:00Z"/>
        </w:rPr>
      </w:pPr>
    </w:p>
    <w:p w14:paraId="22CB4747" w14:textId="77777777" w:rsidR="009F6447" w:rsidRPr="0039000A" w:rsidDel="0039000A" w:rsidRDefault="005E200C" w:rsidP="000D544B">
      <w:pPr>
        <w:pStyle w:val="Heading3"/>
        <w:numPr>
          <w:ilvl w:val="0"/>
          <w:numId w:val="0"/>
        </w:numPr>
        <w:ind w:left="720"/>
        <w:rPr>
          <w:del w:id="59" w:author="Johnny Pang" w:date="2022-04-28T17:08:00Z"/>
        </w:rPr>
      </w:pPr>
      <w:del w:id="60" w:author="Johnny Pang" w:date="2022-04-28T17:08:00Z">
        <w:r w:rsidRPr="0039000A" w:rsidDel="0039000A">
          <w:delText>Cross-referencing here may also be used to coordinate assemblies or systems whose components may span multiple Sections and which must meet certain performance requirements as an assembly or system.</w:delText>
        </w:r>
        <w:r w:rsidR="0053535B" w:rsidRPr="0039000A" w:rsidDel="0039000A">
          <w:delText xml:space="preserve"> </w:delText>
        </w:r>
      </w:del>
    </w:p>
    <w:p w14:paraId="6B7A3BAB" w14:textId="77777777" w:rsidR="005E200C" w:rsidRPr="0039000A" w:rsidDel="0039000A" w:rsidRDefault="0053535B" w:rsidP="000D544B">
      <w:pPr>
        <w:pStyle w:val="Heading3"/>
        <w:numPr>
          <w:ilvl w:val="0"/>
          <w:numId w:val="0"/>
        </w:numPr>
        <w:ind w:left="720"/>
        <w:rPr>
          <w:del w:id="61" w:author="Johnny Pang" w:date="2022-04-28T17:08:00Z"/>
        </w:rPr>
      </w:pPr>
      <w:del w:id="62" w:author="Johnny Pang" w:date="2022-04-28T17:08:00Z">
        <w:r w:rsidRPr="0039000A" w:rsidDel="0039000A">
          <w:delText>Consultant to ensure all aspects of the Ontario Building Code (OBC) pertaining to cranes and hoists are adequately addressed in other specifications so that compliance with OBC is not required in these specifications</w:delText>
        </w:r>
        <w:r w:rsidR="009F6447" w:rsidRPr="0039000A" w:rsidDel="0039000A">
          <w:delText>.</w:delText>
        </w:r>
      </w:del>
    </w:p>
    <w:p w14:paraId="4B500DE6" w14:textId="77777777" w:rsidR="005E200C" w:rsidRPr="0039000A" w:rsidDel="0039000A" w:rsidRDefault="009F6447" w:rsidP="000D544B">
      <w:pPr>
        <w:pStyle w:val="Heading3"/>
        <w:numPr>
          <w:ilvl w:val="0"/>
          <w:numId w:val="0"/>
        </w:numPr>
        <w:ind w:left="720"/>
        <w:rPr>
          <w:del w:id="63" w:author="Johnny Pang" w:date="2022-04-28T17:08:00Z"/>
        </w:rPr>
      </w:pPr>
      <w:del w:id="64" w:author="Johnny Pang" w:date="2022-04-28T17:08:00Z">
        <w:r w:rsidRPr="0039000A" w:rsidDel="0039000A">
          <w:delText xml:space="preserve">The </w:delText>
        </w:r>
        <w:r w:rsidR="005E200C" w:rsidRPr="0039000A" w:rsidDel="0039000A">
          <w:delText>Contractor is responsible for coordination of the Work.</w:delText>
        </w:r>
      </w:del>
    </w:p>
    <w:p w14:paraId="59321748" w14:textId="77777777" w:rsidR="009F6447" w:rsidRPr="0039000A" w:rsidDel="0039000A" w:rsidRDefault="00755F8F" w:rsidP="000D544B">
      <w:pPr>
        <w:pStyle w:val="Heading3"/>
        <w:numPr>
          <w:ilvl w:val="0"/>
          <w:numId w:val="0"/>
        </w:numPr>
        <w:ind w:left="720"/>
        <w:rPr>
          <w:del w:id="65" w:author="Johnny Pang" w:date="2022-04-28T17:08:00Z"/>
        </w:rPr>
      </w:pPr>
      <w:del w:id="66" w:author="Johnny Pang" w:date="2022-04-28T17:08:00Z">
        <w:r w:rsidRPr="0039000A" w:rsidDel="0039000A">
          <w:delText xml:space="preserve">All work and equipment </w:delText>
        </w:r>
        <w:r w:rsidR="009F6447" w:rsidRPr="0039000A" w:rsidDel="0039000A">
          <w:delText xml:space="preserve">shall </w:delText>
        </w:r>
        <w:r w:rsidRPr="0039000A" w:rsidDel="0039000A">
          <w:delText>be in accordance with CSA C22.1-12 and CSA C22.2 No. 0-10 for the applicable sections.</w:delText>
        </w:r>
        <w:r w:rsidR="009F6447" w:rsidRPr="0039000A" w:rsidDel="0039000A">
          <w:delText xml:space="preserve"> </w:delText>
        </w:r>
      </w:del>
    </w:p>
    <w:p w14:paraId="71B4001E" w14:textId="77777777" w:rsidR="00755F8F" w:rsidRPr="0039000A" w:rsidDel="0039000A" w:rsidRDefault="00755F8F" w:rsidP="000D544B">
      <w:pPr>
        <w:pStyle w:val="Heading3"/>
        <w:numPr>
          <w:ilvl w:val="0"/>
          <w:numId w:val="0"/>
        </w:numPr>
        <w:ind w:left="720"/>
        <w:rPr>
          <w:del w:id="67" w:author="Johnny Pang" w:date="2022-04-28T17:08:00Z"/>
        </w:rPr>
      </w:pPr>
      <w:del w:id="68" w:author="Johnny Pang" w:date="2022-04-28T17:08:00Z">
        <w:r w:rsidRPr="0039000A" w:rsidDel="0039000A">
          <w:delText>Consultant to amend specifications to incorporate relevant sections of CSA C22.1 and CSA C22.2. Consultant to note 2015 update to CSA C22</w:delText>
        </w:r>
        <w:r w:rsidR="00186F43" w:rsidRPr="0039000A" w:rsidDel="0039000A">
          <w:delText xml:space="preserve"> standards in 2015.</w:delText>
        </w:r>
      </w:del>
    </w:p>
    <w:p w14:paraId="21756C5F" w14:textId="77777777" w:rsidR="005E200C" w:rsidRPr="0039000A" w:rsidDel="0039000A" w:rsidRDefault="005E200C" w:rsidP="000D544B">
      <w:pPr>
        <w:pStyle w:val="Heading3"/>
        <w:numPr>
          <w:ilvl w:val="0"/>
          <w:numId w:val="0"/>
        </w:numPr>
        <w:ind w:left="720"/>
        <w:rPr>
          <w:del w:id="69" w:author="Johnny Pang" w:date="2022-04-28T17:08:00Z"/>
        </w:rPr>
      </w:pPr>
    </w:p>
    <w:p w14:paraId="30CB3A86" w14:textId="77777777" w:rsidR="005E200C" w:rsidRPr="0039000A" w:rsidDel="0039000A" w:rsidRDefault="005E200C" w:rsidP="000D544B">
      <w:pPr>
        <w:pStyle w:val="Heading3"/>
        <w:numPr>
          <w:ilvl w:val="0"/>
          <w:numId w:val="0"/>
        </w:numPr>
        <w:ind w:left="720"/>
        <w:rPr>
          <w:del w:id="70" w:author="Johnny Pang" w:date="2022-04-28T17:08:00Z"/>
        </w:rPr>
      </w:pPr>
      <w:del w:id="71" w:author="Johnny Pang" w:date="2022-04-28T17:08:00Z">
        <w:r w:rsidRPr="0039000A" w:rsidDel="0039000A">
          <w:delText>This Section is to be completed/updated during the design development by the Consultant. If it is not applicable to the section for the specific project it may be deleted.]</w:delText>
        </w:r>
      </w:del>
    </w:p>
    <w:p w14:paraId="7F91017D" w14:textId="77777777" w:rsidR="005E200C" w:rsidRPr="0039000A" w:rsidDel="0039000A" w:rsidRDefault="005E200C" w:rsidP="000D544B">
      <w:pPr>
        <w:pStyle w:val="Heading3"/>
        <w:numPr>
          <w:ilvl w:val="0"/>
          <w:numId w:val="0"/>
        </w:numPr>
        <w:ind w:left="720"/>
        <w:rPr>
          <w:del w:id="72" w:author="Johnny Pang" w:date="2022-04-28T17:08:00Z"/>
        </w:rPr>
      </w:pPr>
    </w:p>
    <w:p w14:paraId="78F31E4E" w14:textId="77777777" w:rsidR="005E200C" w:rsidRPr="0039000A" w:rsidDel="0039000A" w:rsidRDefault="005E200C" w:rsidP="000D544B">
      <w:pPr>
        <w:pStyle w:val="Heading3"/>
        <w:numPr>
          <w:ilvl w:val="0"/>
          <w:numId w:val="0"/>
        </w:numPr>
        <w:ind w:left="720"/>
        <w:rPr>
          <w:del w:id="73" w:author="Johnny Pang" w:date="2022-04-28T17:08:00Z"/>
        </w:rPr>
      </w:pPr>
      <w:del w:id="74" w:author="Johnny Pang" w:date="2022-04-28T17:08:00Z">
        <w:r w:rsidRPr="0039000A" w:rsidDel="0039000A">
          <w:delText>[List Sections specifying installation of products supplied but not installed under this Section and indicate specific items.]</w:delText>
        </w:r>
      </w:del>
    </w:p>
    <w:p w14:paraId="21DE86F5" w14:textId="77777777" w:rsidR="005E200C" w:rsidRPr="0039000A" w:rsidDel="0039000A" w:rsidRDefault="005E200C" w:rsidP="000D544B">
      <w:pPr>
        <w:pStyle w:val="Heading3"/>
        <w:numPr>
          <w:ilvl w:val="0"/>
          <w:numId w:val="0"/>
        </w:numPr>
        <w:ind w:left="720"/>
        <w:rPr>
          <w:del w:id="75" w:author="Johnny Pang" w:date="2022-04-28T17:08:00Z"/>
        </w:rPr>
      </w:pPr>
      <w:del w:id="76" w:author="Johnny Pang" w:date="2022-04-28T17:08:00Z">
        <w:r w:rsidRPr="0039000A" w:rsidDel="0039000A">
          <w:delText>Section [______ – ____________]:  Execution requirements for ...[item]...  specified under this Section.</w:delText>
        </w:r>
      </w:del>
    </w:p>
    <w:p w14:paraId="70EC18C7" w14:textId="77777777" w:rsidR="005E200C" w:rsidRPr="0039000A" w:rsidDel="0039000A" w:rsidRDefault="005E200C" w:rsidP="000D544B">
      <w:pPr>
        <w:pStyle w:val="Heading3"/>
        <w:numPr>
          <w:ilvl w:val="0"/>
          <w:numId w:val="0"/>
        </w:numPr>
        <w:ind w:left="720"/>
        <w:rPr>
          <w:del w:id="77" w:author="Johnny Pang" w:date="2022-04-28T17:08:00Z"/>
        </w:rPr>
      </w:pPr>
    </w:p>
    <w:p w14:paraId="2C7F77D7" w14:textId="77777777" w:rsidR="005E200C" w:rsidRPr="0039000A" w:rsidDel="0039000A" w:rsidRDefault="005E200C" w:rsidP="000D544B">
      <w:pPr>
        <w:pStyle w:val="Heading3"/>
        <w:numPr>
          <w:ilvl w:val="0"/>
          <w:numId w:val="0"/>
        </w:numPr>
        <w:ind w:left="720"/>
        <w:rPr>
          <w:del w:id="78" w:author="Johnny Pang" w:date="2022-04-28T17:08:00Z"/>
        </w:rPr>
      </w:pPr>
      <w:del w:id="79" w:author="Johnny Pang" w:date="2022-04-28T17:08:00Z">
        <w:r w:rsidRPr="0039000A" w:rsidDel="0039000A">
          <w:delText>[List Sections specifying products installed but not supplied under this Section and indicate specific items.]</w:delText>
        </w:r>
      </w:del>
    </w:p>
    <w:p w14:paraId="31253C29" w14:textId="77777777" w:rsidR="005E200C" w:rsidRPr="0039000A" w:rsidDel="0039000A" w:rsidRDefault="005E200C" w:rsidP="000D544B">
      <w:pPr>
        <w:pStyle w:val="Heading3"/>
        <w:numPr>
          <w:ilvl w:val="0"/>
          <w:numId w:val="0"/>
        </w:numPr>
        <w:ind w:left="720"/>
        <w:rPr>
          <w:del w:id="80" w:author="Johnny Pang" w:date="2022-04-28T17:08:00Z"/>
        </w:rPr>
      </w:pPr>
      <w:del w:id="81" w:author="Johnny Pang" w:date="2022-04-28T17:08:00Z">
        <w:r w:rsidRPr="0039000A" w:rsidDel="0039000A">
          <w:delText>Section [______ – ____________]:  Product requirements for ...[item]...  for installation under this Section.</w:delText>
        </w:r>
      </w:del>
    </w:p>
    <w:p w14:paraId="7C81CE8D" w14:textId="77777777" w:rsidR="005E200C" w:rsidRPr="0039000A" w:rsidDel="0039000A" w:rsidRDefault="005E200C" w:rsidP="000D544B">
      <w:pPr>
        <w:pStyle w:val="Heading3"/>
        <w:numPr>
          <w:ilvl w:val="0"/>
          <w:numId w:val="0"/>
        </w:numPr>
        <w:ind w:left="720"/>
        <w:rPr>
          <w:del w:id="82" w:author="Johnny Pang" w:date="2022-04-28T17:08:00Z"/>
        </w:rPr>
      </w:pPr>
      <w:del w:id="83" w:author="Johnny Pang" w:date="2022-04-28T17:08:00Z">
        <w:r w:rsidRPr="0039000A" w:rsidDel="0039000A">
          <w:delText>[List Sections specifying related requirements.]</w:delText>
        </w:r>
      </w:del>
    </w:p>
    <w:p w14:paraId="1ADDF960" w14:textId="77777777" w:rsidR="005E200C" w:rsidRPr="0039000A" w:rsidDel="0039000A" w:rsidRDefault="005E200C" w:rsidP="000D544B">
      <w:pPr>
        <w:pStyle w:val="Heading3"/>
        <w:numPr>
          <w:ilvl w:val="0"/>
          <w:numId w:val="0"/>
        </w:numPr>
        <w:ind w:left="720"/>
        <w:rPr>
          <w:del w:id="84" w:author="Johnny Pang" w:date="2022-04-28T17:08:00Z"/>
        </w:rPr>
      </w:pPr>
      <w:del w:id="85" w:author="Johnny Pang" w:date="2022-04-28T17:08:00Z">
        <w:r w:rsidRPr="0039000A" w:rsidDel="0039000A">
          <w:delText>Section [______ – ____________]:  [Optional short phrase indicating relationship].</w:delText>
        </w:r>
      </w:del>
    </w:p>
    <w:p w14:paraId="50B49EFB" w14:textId="77777777" w:rsidR="00CE51C6" w:rsidRPr="0039000A" w:rsidRDefault="00CE51C6" w:rsidP="000D544B">
      <w:pPr>
        <w:pStyle w:val="Heading3"/>
      </w:pPr>
      <w:r w:rsidRPr="0039000A">
        <w:t xml:space="preserve">Section 01300 – Submittals </w:t>
      </w:r>
    </w:p>
    <w:p w14:paraId="3C43EB7C" w14:textId="77777777" w:rsidR="00CE51C6" w:rsidRPr="0039000A" w:rsidRDefault="00CE51C6" w:rsidP="000D544B">
      <w:pPr>
        <w:pStyle w:val="Heading3"/>
      </w:pPr>
      <w:r w:rsidRPr="0039000A">
        <w:t xml:space="preserve">Section 01425 - Computerized Maintenance Management System Data Requirements </w:t>
      </w:r>
    </w:p>
    <w:p w14:paraId="14ADC7E5" w14:textId="77777777" w:rsidR="00CE51C6" w:rsidRPr="0039000A" w:rsidRDefault="00CE51C6" w:rsidP="000D544B">
      <w:pPr>
        <w:pStyle w:val="Heading3"/>
      </w:pPr>
      <w:r w:rsidRPr="0039000A">
        <w:t>Section 01430 - Operation and Maintenance Data</w:t>
      </w:r>
    </w:p>
    <w:p w14:paraId="69DA597B" w14:textId="77777777" w:rsidR="00CE51C6" w:rsidRPr="0039000A" w:rsidRDefault="00CE51C6" w:rsidP="000D544B">
      <w:pPr>
        <w:pStyle w:val="Heading3"/>
      </w:pPr>
      <w:r w:rsidRPr="0039000A">
        <w:lastRenderedPageBreak/>
        <w:t>Section 01640 - Manufacturer's Services</w:t>
      </w:r>
    </w:p>
    <w:p w14:paraId="78A7B3D9" w14:textId="77777777" w:rsidR="00CE51C6" w:rsidRPr="0039000A" w:rsidRDefault="00CE51C6" w:rsidP="000D544B">
      <w:pPr>
        <w:pStyle w:val="Heading3"/>
      </w:pPr>
      <w:r w:rsidRPr="0039000A">
        <w:t>Section 01810 – Equipment Testing and Facility Commissioning</w:t>
      </w:r>
    </w:p>
    <w:p w14:paraId="54AB88D0" w14:textId="55A20F42" w:rsidR="00CE51C6" w:rsidRPr="0039000A" w:rsidDel="00BE20DF" w:rsidRDefault="00CE51C6" w:rsidP="000D544B">
      <w:pPr>
        <w:pStyle w:val="Heading3"/>
        <w:rPr>
          <w:del w:id="86" w:author="Mabel Chow" w:date="2022-11-29T11:46:00Z"/>
        </w:rPr>
      </w:pPr>
      <w:del w:id="87" w:author="Mabel Chow" w:date="2022-11-29T11:46:00Z">
        <w:r w:rsidRPr="0039000A" w:rsidDel="00BE20DF">
          <w:delText>Section 09900 – Painting and Protective Coating</w:delText>
        </w:r>
      </w:del>
    </w:p>
    <w:p w14:paraId="53AC6C80" w14:textId="77777777" w:rsidR="00CE51C6" w:rsidRPr="0039000A" w:rsidDel="0039000A" w:rsidRDefault="00CE51C6" w:rsidP="000D544B">
      <w:pPr>
        <w:pStyle w:val="Heading3"/>
        <w:rPr>
          <w:del w:id="88" w:author="Johnny Pang" w:date="2022-04-28T17:08:00Z"/>
        </w:rPr>
      </w:pPr>
      <w:del w:id="89" w:author="Johnny Pang" w:date="2022-04-28T17:08:00Z">
        <w:r w:rsidRPr="0039000A" w:rsidDel="0039000A">
          <w:delText>Section 16010 – Electrical General Requirements</w:delText>
        </w:r>
      </w:del>
    </w:p>
    <w:p w14:paraId="18CB5BA5" w14:textId="77777777" w:rsidR="00CE51C6" w:rsidRPr="0039000A" w:rsidRDefault="00CE51C6" w:rsidP="000D544B">
      <w:pPr>
        <w:pStyle w:val="Heading3"/>
      </w:pPr>
      <w:r w:rsidRPr="0039000A">
        <w:t>Section 21 – Development and Maintenance of Asset Inventory and Tagging</w:t>
      </w:r>
    </w:p>
    <w:p w14:paraId="4C87870E" w14:textId="77777777" w:rsidR="00650A19" w:rsidRPr="002E0BD8" w:rsidRDefault="00650A19" w:rsidP="000D544B">
      <w:pPr>
        <w:pStyle w:val="Heading2"/>
      </w:pPr>
      <w:r w:rsidRPr="002E0BD8">
        <w:t>References</w:t>
      </w:r>
    </w:p>
    <w:p w14:paraId="0655142F" w14:textId="77777777" w:rsidR="00603E3B" w:rsidRPr="005B2749" w:rsidDel="0039000A" w:rsidRDefault="00603E3B" w:rsidP="000D544B">
      <w:pPr>
        <w:pStyle w:val="BodyText"/>
        <w:spacing w:after="0"/>
        <w:ind w:left="3600" w:hanging="2074"/>
        <w:rPr>
          <w:del w:id="90" w:author="Johnny Pang" w:date="2022-04-28T17:08:00Z"/>
          <w:rFonts w:ascii="Calibri" w:hAnsi="Calibri" w:cs="Arial"/>
          <w:i/>
        </w:rPr>
      </w:pPr>
      <w:del w:id="91" w:author="Johnny Pang" w:date="2022-04-28T17:08:00Z">
        <w:r w:rsidRPr="005B2749" w:rsidDel="0039000A">
          <w:rPr>
            <w:rFonts w:ascii="Calibri" w:hAnsi="Calibri" w:cs="Arial"/>
            <w:i/>
            <w:highlight w:val="yellow"/>
          </w:rPr>
          <w:delText>[Delete .1 if Section 01060 – Regulatory Requirements is included in Contract Documents.]</w:delText>
        </w:r>
      </w:del>
    </w:p>
    <w:p w14:paraId="08F3F85D" w14:textId="77777777" w:rsidR="00603E3B" w:rsidRPr="009F6447" w:rsidRDefault="00603E3B" w:rsidP="000D544B">
      <w:pPr>
        <w:pStyle w:val="Heading3"/>
      </w:pPr>
      <w:r w:rsidRPr="005B2749">
        <w:t>Comply with the latest edition of the following statutes</w:t>
      </w:r>
      <w:r w:rsidR="009F6447">
        <w:t>,</w:t>
      </w:r>
      <w:r w:rsidRPr="005B2749">
        <w:t xml:space="preserve"> codes</w:t>
      </w:r>
      <w:r w:rsidR="009F6447">
        <w:t>,</w:t>
      </w:r>
      <w:r w:rsidRPr="005B2749">
        <w:t xml:space="preserve"> standards</w:t>
      </w:r>
      <w:r w:rsidR="009F6447">
        <w:t>,</w:t>
      </w:r>
      <w:r w:rsidRPr="005B2749">
        <w:t xml:space="preserve"> and all amendments thereto</w:t>
      </w:r>
      <w:r w:rsidR="009F6447">
        <w:t>:</w:t>
      </w:r>
    </w:p>
    <w:p w14:paraId="128BBE7C" w14:textId="77777777" w:rsidR="00650A19" w:rsidRPr="002E0BD8" w:rsidRDefault="00650A19" w:rsidP="005B2749">
      <w:pPr>
        <w:pStyle w:val="Heading4"/>
      </w:pPr>
      <w:r w:rsidRPr="002E0BD8">
        <w:t>American National Standards Institute (ANSI)</w:t>
      </w:r>
      <w:r w:rsidR="000C6D9C" w:rsidRPr="002E0BD8">
        <w:t xml:space="preserve"> and American Society of Mechanical Engineers (ASME)</w:t>
      </w:r>
      <w:r w:rsidRPr="002E0BD8">
        <w:t>:</w:t>
      </w:r>
    </w:p>
    <w:p w14:paraId="16176574" w14:textId="77777777" w:rsidR="00650A19" w:rsidRPr="005B2749" w:rsidRDefault="000C6D9C" w:rsidP="005B2749">
      <w:pPr>
        <w:pStyle w:val="Heading5"/>
      </w:pPr>
      <w:r w:rsidRPr="005B2749">
        <w:t xml:space="preserve">ASME </w:t>
      </w:r>
      <w:r w:rsidR="00650A19" w:rsidRPr="005B2749">
        <w:t>B30.10</w:t>
      </w:r>
      <w:r w:rsidRPr="005B2749">
        <w:t>-2014</w:t>
      </w:r>
      <w:r w:rsidR="00650A19" w:rsidRPr="005B2749">
        <w:t>, Hooks.</w:t>
      </w:r>
    </w:p>
    <w:p w14:paraId="1A9BD4C8" w14:textId="77777777" w:rsidR="00650A19" w:rsidRPr="005B2749" w:rsidDel="0039000A" w:rsidRDefault="000C6D9C" w:rsidP="005B2749">
      <w:pPr>
        <w:pStyle w:val="Heading5"/>
        <w:rPr>
          <w:del w:id="92" w:author="Johnny Pang" w:date="2022-04-28T17:10:00Z"/>
        </w:rPr>
      </w:pPr>
      <w:del w:id="93" w:author="Johnny Pang" w:date="2022-04-28T17:10:00Z">
        <w:r w:rsidRPr="005B2749" w:rsidDel="0039000A">
          <w:delText xml:space="preserve">ASME </w:delText>
        </w:r>
        <w:r w:rsidR="00650A19" w:rsidRPr="005B2749" w:rsidDel="0039000A">
          <w:delText>B30.11</w:delText>
        </w:r>
        <w:r w:rsidRPr="005B2749" w:rsidDel="0039000A">
          <w:delText>-2010</w:delText>
        </w:r>
        <w:r w:rsidR="00650A19" w:rsidRPr="005B2749" w:rsidDel="0039000A">
          <w:delText>, Monorails and Underhung Cranes</w:delText>
        </w:r>
        <w:r w:rsidRPr="005B2749" w:rsidDel="0039000A">
          <w:delText xml:space="preserve"> – Safety Standard for Cableways, Cranes, Derricks, Hoists, Jacks, and Slings</w:delText>
        </w:r>
        <w:r w:rsidR="00650A19" w:rsidRPr="005B2749" w:rsidDel="0039000A">
          <w:delText>.</w:delText>
        </w:r>
      </w:del>
    </w:p>
    <w:p w14:paraId="673EB4A0" w14:textId="77777777" w:rsidR="00650A19" w:rsidRPr="002E0BD8" w:rsidDel="0039000A" w:rsidRDefault="00351941" w:rsidP="005B2749">
      <w:pPr>
        <w:pStyle w:val="Heading5"/>
        <w:rPr>
          <w:del w:id="94" w:author="Johnny Pang" w:date="2022-04-28T17:10:00Z"/>
        </w:rPr>
      </w:pPr>
      <w:del w:id="95" w:author="Johnny Pang" w:date="2022-04-28T17:10:00Z">
        <w:r w:rsidRPr="005B2749" w:rsidDel="0039000A">
          <w:delText xml:space="preserve">ASME </w:delText>
        </w:r>
        <w:r w:rsidR="00650A19" w:rsidRPr="005B2749" w:rsidDel="0039000A">
          <w:delText>HST 1</w:delText>
        </w:r>
        <w:r w:rsidRPr="005B2749" w:rsidDel="0039000A">
          <w:delText>-2012</w:delText>
        </w:r>
        <w:r w:rsidR="00650A19" w:rsidRPr="002E0BD8" w:rsidDel="0039000A">
          <w:delText>, Performance Standard for Electric Chain Hoists</w:delText>
        </w:r>
      </w:del>
    </w:p>
    <w:p w14:paraId="6BA45243" w14:textId="77777777" w:rsidR="00650A19" w:rsidRPr="002E0BD8" w:rsidDel="0039000A" w:rsidRDefault="00351941" w:rsidP="005B2749">
      <w:pPr>
        <w:pStyle w:val="Heading5"/>
        <w:rPr>
          <w:del w:id="96" w:author="Johnny Pang" w:date="2022-04-28T17:10:00Z"/>
        </w:rPr>
      </w:pPr>
      <w:del w:id="97" w:author="Johnny Pang" w:date="2022-04-28T17:10:00Z">
        <w:r w:rsidRPr="002E0BD8" w:rsidDel="0039000A">
          <w:delText xml:space="preserve">ASME </w:delText>
        </w:r>
        <w:r w:rsidR="00650A19" w:rsidRPr="002E0BD8" w:rsidDel="0039000A">
          <w:delText>HST 2</w:delText>
        </w:r>
        <w:r w:rsidRPr="002E0BD8" w:rsidDel="0039000A">
          <w:delText>-2014</w:delText>
        </w:r>
        <w:r w:rsidR="00650A19" w:rsidRPr="002E0BD8" w:rsidDel="0039000A">
          <w:delText>, Performance Standard for Hand Chain Manually Operated Chain Hoists.</w:delText>
        </w:r>
      </w:del>
    </w:p>
    <w:p w14:paraId="19F4C303" w14:textId="77777777" w:rsidR="00650A19" w:rsidRPr="002E0BD8" w:rsidDel="0039000A" w:rsidRDefault="00351941" w:rsidP="005B2749">
      <w:pPr>
        <w:pStyle w:val="Heading5"/>
        <w:rPr>
          <w:del w:id="98" w:author="Johnny Pang" w:date="2022-04-28T17:10:00Z"/>
        </w:rPr>
      </w:pPr>
      <w:del w:id="99" w:author="Johnny Pang" w:date="2022-04-28T17:10:00Z">
        <w:r w:rsidRPr="002E0BD8" w:rsidDel="0039000A">
          <w:delText xml:space="preserve">ANSI/ASME </w:delText>
        </w:r>
        <w:r w:rsidR="00650A19" w:rsidRPr="002E0BD8" w:rsidDel="0039000A">
          <w:delText>HST</w:delText>
        </w:r>
        <w:r w:rsidRPr="002E0BD8" w:rsidDel="0039000A">
          <w:delText>-</w:delText>
        </w:r>
        <w:r w:rsidR="00650A19" w:rsidRPr="002E0BD8" w:rsidDel="0039000A">
          <w:delText>4</w:delText>
        </w:r>
        <w:r w:rsidRPr="002E0BD8" w:rsidDel="0039000A">
          <w:delText>-1999</w:delText>
        </w:r>
        <w:r w:rsidR="00650A19" w:rsidRPr="002E0BD8" w:rsidDel="0039000A">
          <w:delText>, Performance Standard for Overhead Electric Wire Rope Hoists.</w:delText>
        </w:r>
      </w:del>
    </w:p>
    <w:p w14:paraId="5DEA0881" w14:textId="77777777" w:rsidR="00650A19" w:rsidRPr="002E0BD8" w:rsidDel="0039000A" w:rsidRDefault="00351941" w:rsidP="005B2749">
      <w:pPr>
        <w:pStyle w:val="Heading5"/>
        <w:rPr>
          <w:del w:id="100" w:author="Johnny Pang" w:date="2022-04-28T17:10:00Z"/>
        </w:rPr>
      </w:pPr>
      <w:del w:id="101" w:author="Johnny Pang" w:date="2022-04-28T17:10:00Z">
        <w:r w:rsidRPr="002E0BD8" w:rsidDel="0039000A">
          <w:delText xml:space="preserve">ANSI </w:delText>
        </w:r>
        <w:r w:rsidR="00650A19" w:rsidRPr="002E0BD8" w:rsidDel="0039000A">
          <w:delText>MH27.1</w:delText>
        </w:r>
        <w:r w:rsidRPr="002E0BD8" w:rsidDel="0039000A">
          <w:delText>-2009</w:delText>
        </w:r>
        <w:r w:rsidR="00650A19" w:rsidRPr="002E0BD8" w:rsidDel="0039000A">
          <w:delText xml:space="preserve">, </w:delText>
        </w:r>
        <w:r w:rsidRPr="002E0BD8" w:rsidDel="0039000A">
          <w:delText xml:space="preserve">Specifications for Patented Track </w:delText>
        </w:r>
        <w:r w:rsidR="00650A19" w:rsidRPr="002E0BD8" w:rsidDel="0039000A">
          <w:delText>Underhung Cranes and Monorail Systems.</w:delText>
        </w:r>
      </w:del>
    </w:p>
    <w:p w14:paraId="76552277" w14:textId="77777777" w:rsidR="00650A19" w:rsidRPr="002E0BD8" w:rsidDel="0039000A" w:rsidRDefault="00650A19" w:rsidP="005B2749">
      <w:pPr>
        <w:pStyle w:val="Heading4"/>
        <w:rPr>
          <w:del w:id="102" w:author="Johnny Pang" w:date="2022-04-28T17:10:00Z"/>
        </w:rPr>
      </w:pPr>
      <w:del w:id="103" w:author="Johnny Pang" w:date="2022-04-28T17:10:00Z">
        <w:r w:rsidRPr="002E0BD8" w:rsidDel="0039000A">
          <w:delText>National Electrical Manufacturer’s Association (NEMA):</w:delText>
        </w:r>
      </w:del>
    </w:p>
    <w:p w14:paraId="3B1814C2" w14:textId="77777777" w:rsidR="00650A19" w:rsidRPr="002E0BD8" w:rsidDel="0039000A" w:rsidRDefault="00351941" w:rsidP="005B2749">
      <w:pPr>
        <w:pStyle w:val="Heading5"/>
        <w:rPr>
          <w:del w:id="104" w:author="Johnny Pang" w:date="2022-04-28T17:10:00Z"/>
        </w:rPr>
      </w:pPr>
      <w:del w:id="105" w:author="Johnny Pang" w:date="2022-04-28T17:10:00Z">
        <w:r w:rsidRPr="002E0BD8" w:rsidDel="0039000A">
          <w:delText xml:space="preserve">ANSI/NEMA </w:delText>
        </w:r>
        <w:r w:rsidR="00650A19" w:rsidRPr="002E0BD8" w:rsidDel="0039000A">
          <w:delText>MG 1</w:delText>
        </w:r>
        <w:r w:rsidRPr="002E0BD8" w:rsidDel="0039000A">
          <w:delText>-201</w:delText>
        </w:r>
        <w:r w:rsidR="00E9694F" w:rsidDel="0039000A">
          <w:delText>6</w:delText>
        </w:r>
        <w:r w:rsidR="00650A19" w:rsidRPr="002E0BD8" w:rsidDel="0039000A">
          <w:delText>, Motors and Generators.</w:delText>
        </w:r>
      </w:del>
    </w:p>
    <w:p w14:paraId="25E1351D" w14:textId="77777777" w:rsidR="00650A19" w:rsidRPr="002E0BD8" w:rsidDel="0039000A" w:rsidRDefault="00351941" w:rsidP="005B2749">
      <w:pPr>
        <w:pStyle w:val="Heading5"/>
        <w:rPr>
          <w:del w:id="106" w:author="Johnny Pang" w:date="2022-04-28T17:10:00Z"/>
        </w:rPr>
      </w:pPr>
      <w:del w:id="107" w:author="Johnny Pang" w:date="2022-04-28T17:10:00Z">
        <w:r w:rsidRPr="002E0BD8" w:rsidDel="0039000A">
          <w:delText xml:space="preserve">NEMA </w:delText>
        </w:r>
        <w:r w:rsidR="00650A19" w:rsidRPr="002E0BD8" w:rsidDel="0039000A">
          <w:delText>250</w:delText>
        </w:r>
        <w:r w:rsidRPr="002E0BD8" w:rsidDel="0039000A">
          <w:delText>-20</w:delText>
        </w:r>
        <w:r w:rsidR="00131B4D" w:rsidDel="0039000A">
          <w:delText>14</w:delText>
        </w:r>
        <w:r w:rsidR="00650A19" w:rsidRPr="002E0BD8" w:rsidDel="0039000A">
          <w:delText xml:space="preserve">, Enclosures for Electrical Equipment (1,000 </w:delText>
        </w:r>
        <w:r w:rsidRPr="002E0BD8" w:rsidDel="0039000A">
          <w:delText>V</w:delText>
        </w:r>
        <w:r w:rsidR="00650A19" w:rsidRPr="002E0BD8" w:rsidDel="0039000A">
          <w:delText xml:space="preserve"> </w:delText>
        </w:r>
        <w:r w:rsidRPr="002E0BD8" w:rsidDel="0039000A">
          <w:delText>M</w:delText>
        </w:r>
        <w:r w:rsidR="00650A19" w:rsidRPr="002E0BD8" w:rsidDel="0039000A">
          <w:delText>aximum).</w:delText>
        </w:r>
      </w:del>
    </w:p>
    <w:p w14:paraId="4BBF5CD2" w14:textId="77777777" w:rsidR="00100246" w:rsidRPr="002E0BD8" w:rsidRDefault="00100246" w:rsidP="005B2749">
      <w:pPr>
        <w:pStyle w:val="Heading4"/>
      </w:pPr>
      <w:r w:rsidRPr="002E0BD8">
        <w:t>Occupational Health and Safety Act (Ontario)</w:t>
      </w:r>
    </w:p>
    <w:p w14:paraId="0758C27A" w14:textId="77777777" w:rsidR="00100246" w:rsidRPr="002E0BD8" w:rsidRDefault="00100246" w:rsidP="005B2749">
      <w:pPr>
        <w:pStyle w:val="Heading5"/>
      </w:pPr>
      <w:r w:rsidRPr="002E0BD8">
        <w:t>R.R.O. 1990, Regulation 851/90, Industrial Establishments as amended by Ontario Reg. 98/11</w:t>
      </w:r>
    </w:p>
    <w:p w14:paraId="73298228" w14:textId="77777777" w:rsidR="00755F8F" w:rsidRPr="002E0BD8" w:rsidDel="0039000A" w:rsidRDefault="00755F8F" w:rsidP="005B2749">
      <w:pPr>
        <w:pStyle w:val="Heading4"/>
        <w:rPr>
          <w:del w:id="108" w:author="Johnny Pang" w:date="2022-04-28T17:11:00Z"/>
        </w:rPr>
      </w:pPr>
      <w:del w:id="109" w:author="Johnny Pang" w:date="2022-04-28T17:11:00Z">
        <w:r w:rsidRPr="002E0BD8" w:rsidDel="0039000A">
          <w:delText>Canadian Standards Association (CSA):</w:delText>
        </w:r>
      </w:del>
    </w:p>
    <w:p w14:paraId="1A732F72" w14:textId="77777777" w:rsidR="00755F8F" w:rsidRPr="002E0BD8" w:rsidDel="0039000A" w:rsidRDefault="00755F8F" w:rsidP="005B2749">
      <w:pPr>
        <w:pStyle w:val="Heading5"/>
        <w:rPr>
          <w:del w:id="110" w:author="Johnny Pang" w:date="2022-04-28T17:11:00Z"/>
        </w:rPr>
      </w:pPr>
      <w:del w:id="111" w:author="Johnny Pang" w:date="2022-04-28T17:11:00Z">
        <w:r w:rsidRPr="002E0BD8" w:rsidDel="0039000A">
          <w:delText>C22.1-12, Canadian Electrical Code, Part I (22</w:delText>
        </w:r>
        <w:r w:rsidRPr="002E0BD8" w:rsidDel="0039000A">
          <w:rPr>
            <w:vertAlign w:val="superscript"/>
          </w:rPr>
          <w:delText>nd</w:delText>
        </w:r>
        <w:r w:rsidRPr="002E0BD8" w:rsidDel="0039000A">
          <w:delText xml:space="preserve"> edition), Safety Standard for Electrical Installations.</w:delText>
        </w:r>
      </w:del>
    </w:p>
    <w:p w14:paraId="4FEFE614" w14:textId="77777777" w:rsidR="00755F8F" w:rsidRPr="002E0BD8" w:rsidDel="0039000A" w:rsidRDefault="00755F8F" w:rsidP="005B2749">
      <w:pPr>
        <w:pStyle w:val="Heading5"/>
        <w:rPr>
          <w:del w:id="112" w:author="Johnny Pang" w:date="2022-04-28T17:11:00Z"/>
        </w:rPr>
      </w:pPr>
      <w:del w:id="113" w:author="Johnny Pang" w:date="2022-04-28T17:11:00Z">
        <w:r w:rsidRPr="002E0BD8" w:rsidDel="0039000A">
          <w:delText>C22.2 No. 0-10, General Requirements – Canadian Electrical Code Part II.</w:delText>
        </w:r>
      </w:del>
    </w:p>
    <w:p w14:paraId="415A79E9" w14:textId="77777777" w:rsidR="00650A19" w:rsidRPr="002E0BD8" w:rsidDel="0039000A" w:rsidRDefault="00650A19" w:rsidP="005B2749">
      <w:pPr>
        <w:pStyle w:val="Heading4"/>
        <w:rPr>
          <w:del w:id="114" w:author="Johnny Pang" w:date="2022-04-28T17:11:00Z"/>
        </w:rPr>
      </w:pPr>
      <w:del w:id="115" w:author="Johnny Pang" w:date="2022-04-28T17:11:00Z">
        <w:r w:rsidRPr="002E0BD8" w:rsidDel="0039000A">
          <w:delText>National Fire Protection Association (NFPA): 70, National Electrical Code (NEC)</w:delText>
        </w:r>
        <w:r w:rsidR="00757315" w:rsidRPr="002E0BD8" w:rsidDel="0039000A">
          <w:delText xml:space="preserve"> 201</w:delText>
        </w:r>
        <w:r w:rsidR="00E9694F" w:rsidDel="0039000A">
          <w:delText>7</w:delText>
        </w:r>
        <w:r w:rsidR="00757315" w:rsidRPr="002E0BD8" w:rsidDel="0039000A">
          <w:delText xml:space="preserve"> Edition</w:delText>
        </w:r>
        <w:r w:rsidRPr="002E0BD8" w:rsidDel="0039000A">
          <w:delText>:</w:delText>
        </w:r>
      </w:del>
    </w:p>
    <w:p w14:paraId="4703C805" w14:textId="77777777" w:rsidR="00650A19" w:rsidRPr="002E0BD8" w:rsidDel="0039000A" w:rsidRDefault="00757315" w:rsidP="005B2749">
      <w:pPr>
        <w:pStyle w:val="Heading5"/>
        <w:rPr>
          <w:del w:id="116" w:author="Johnny Pang" w:date="2022-04-28T17:11:00Z"/>
        </w:rPr>
      </w:pPr>
      <w:del w:id="117" w:author="Johnny Pang" w:date="2022-04-28T17:11:00Z">
        <w:r w:rsidRPr="002E0BD8" w:rsidDel="0039000A">
          <w:delText xml:space="preserve">Chapter 2, </w:delText>
        </w:r>
        <w:r w:rsidR="00650A19" w:rsidRPr="002E0BD8" w:rsidDel="0039000A">
          <w:delText>Article 250, Grounding</w:delText>
        </w:r>
        <w:r w:rsidRPr="002E0BD8" w:rsidDel="0039000A">
          <w:delText xml:space="preserve"> and Bonding</w:delText>
        </w:r>
        <w:r w:rsidR="00650A19" w:rsidRPr="002E0BD8" w:rsidDel="0039000A">
          <w:delText>.</w:delText>
        </w:r>
      </w:del>
    </w:p>
    <w:p w14:paraId="771D42A0" w14:textId="77777777" w:rsidR="00650A19" w:rsidRPr="002E0BD8" w:rsidDel="0039000A" w:rsidRDefault="00757315" w:rsidP="005B2749">
      <w:pPr>
        <w:pStyle w:val="Heading5"/>
        <w:rPr>
          <w:del w:id="118" w:author="Johnny Pang" w:date="2022-04-28T17:11:00Z"/>
        </w:rPr>
      </w:pPr>
      <w:del w:id="119" w:author="Johnny Pang" w:date="2022-04-28T17:11:00Z">
        <w:r w:rsidRPr="002E0BD8" w:rsidDel="0039000A">
          <w:delText xml:space="preserve">Chapter 6, </w:delText>
        </w:r>
        <w:r w:rsidR="00650A19" w:rsidRPr="002E0BD8" w:rsidDel="0039000A">
          <w:delText>Article 610, Cranes and Hoists.</w:delText>
        </w:r>
      </w:del>
    </w:p>
    <w:p w14:paraId="3891FA06" w14:textId="77777777" w:rsidR="00486D49" w:rsidRPr="004022BC" w:rsidRDefault="00486D49" w:rsidP="000D544B">
      <w:pPr>
        <w:pStyle w:val="Heading2"/>
      </w:pPr>
      <w:r w:rsidRPr="004022BC">
        <w:t>Measurement and Payment</w:t>
      </w:r>
    </w:p>
    <w:p w14:paraId="5331826F" w14:textId="77777777" w:rsidR="00486D49" w:rsidRPr="00C04009" w:rsidDel="0039000A" w:rsidRDefault="00486D49" w:rsidP="00486D49">
      <w:pPr>
        <w:pStyle w:val="PlainText"/>
        <w:tabs>
          <w:tab w:val="left" w:pos="720"/>
          <w:tab w:val="left" w:pos="2880"/>
        </w:tabs>
        <w:spacing w:before="80"/>
        <w:ind w:left="720"/>
        <w:jc w:val="both"/>
        <w:rPr>
          <w:del w:id="120" w:author="Johnny Pang" w:date="2022-04-28T17:11:00Z"/>
          <w:rFonts w:ascii="Calibri" w:hAnsi="Calibri"/>
          <w:i/>
          <w:sz w:val="22"/>
        </w:rPr>
      </w:pPr>
      <w:del w:id="121" w:author="Johnny Pang" w:date="2022-04-28T17:11:00Z">
        <w:r w:rsidRPr="00C04009" w:rsidDel="0039000A">
          <w:rPr>
            <w:rFonts w:ascii="Calibri" w:hAnsi="Calibri"/>
            <w:i/>
            <w:sz w:val="22"/>
          </w:rPr>
          <w:delText>[Choose one of the following payment language provisions that best suits the individual project.</w:delText>
        </w:r>
      </w:del>
    </w:p>
    <w:p w14:paraId="2D65B664" w14:textId="77777777" w:rsidR="00486D49" w:rsidRPr="00C04009" w:rsidDel="0039000A" w:rsidRDefault="00486D49" w:rsidP="00486D49">
      <w:pPr>
        <w:pStyle w:val="PlainText"/>
        <w:tabs>
          <w:tab w:val="left" w:pos="720"/>
          <w:tab w:val="left" w:pos="2880"/>
        </w:tabs>
        <w:spacing w:before="80"/>
        <w:ind w:left="720"/>
        <w:jc w:val="both"/>
        <w:rPr>
          <w:del w:id="122" w:author="Johnny Pang" w:date="2022-04-28T17:11:00Z"/>
          <w:rFonts w:ascii="Calibri" w:hAnsi="Calibri"/>
          <w:i/>
          <w:sz w:val="22"/>
        </w:rPr>
      </w:pPr>
      <w:del w:id="123" w:author="Johnny Pang" w:date="2022-04-28T17:11:00Z">
        <w:r w:rsidRPr="00C04009" w:rsidDel="0039000A">
          <w:rPr>
            <w:rFonts w:ascii="Calibri" w:hAnsi="Calibri"/>
            <w:i/>
            <w:sz w:val="22"/>
          </w:rPr>
          <w:delText>If this Section is not specifically referenced by an item in the Bid Form, please use the following language:</w:delText>
        </w:r>
      </w:del>
    </w:p>
    <w:p w14:paraId="3212DA8B" w14:textId="77777777" w:rsidR="00486D49" w:rsidRPr="00C04009" w:rsidDel="0039000A" w:rsidRDefault="00486D49" w:rsidP="00486D49">
      <w:pPr>
        <w:pStyle w:val="PlainText"/>
        <w:tabs>
          <w:tab w:val="left" w:pos="720"/>
          <w:tab w:val="left" w:pos="1440"/>
        </w:tabs>
        <w:spacing w:before="80"/>
        <w:ind w:left="720"/>
        <w:jc w:val="both"/>
        <w:rPr>
          <w:del w:id="124" w:author="Johnny Pang" w:date="2022-04-28T17:11:00Z"/>
          <w:rFonts w:ascii="Calibri" w:hAnsi="Calibri"/>
          <w:sz w:val="22"/>
        </w:rPr>
      </w:pPr>
      <w:del w:id="125" w:author="Johnny Pang" w:date="2022-04-28T17:11:00Z">
        <w:r w:rsidRPr="00C04009" w:rsidDel="0039000A">
          <w:rPr>
            <w:rFonts w:ascii="Calibri" w:hAnsi="Calibri"/>
            <w:sz w:val="22"/>
          </w:rPr>
          <w:delText>.1</w:delText>
        </w:r>
        <w:r w:rsidRPr="00C04009" w:rsidDel="0039000A">
          <w:rPr>
            <w:rFonts w:ascii="Calibri" w:hAnsi="Calibri"/>
            <w:sz w:val="22"/>
          </w:rPr>
          <w:tab/>
          <w:delText>The work of this Section will not be measured separately for payment.  All costs associated with the work of this Section shall be included in the Contract Price.</w:delText>
        </w:r>
      </w:del>
    </w:p>
    <w:p w14:paraId="1856D386" w14:textId="77777777" w:rsidR="00486D49" w:rsidRPr="00C04009" w:rsidDel="0039000A" w:rsidRDefault="00486D49" w:rsidP="00486D49">
      <w:pPr>
        <w:pStyle w:val="PlainText"/>
        <w:tabs>
          <w:tab w:val="left" w:pos="720"/>
          <w:tab w:val="left" w:pos="2880"/>
        </w:tabs>
        <w:spacing w:before="80"/>
        <w:ind w:left="720"/>
        <w:jc w:val="both"/>
        <w:rPr>
          <w:del w:id="126" w:author="Johnny Pang" w:date="2022-04-28T17:11:00Z"/>
          <w:rFonts w:ascii="Calibri" w:hAnsi="Calibri"/>
          <w:i/>
          <w:sz w:val="22"/>
        </w:rPr>
      </w:pPr>
      <w:del w:id="127" w:author="Johnny Pang" w:date="2022-04-28T17:11:00Z">
        <w:r w:rsidRPr="00C04009" w:rsidDel="0039000A">
          <w:rPr>
            <w:rFonts w:ascii="Calibri" w:hAnsi="Calibri"/>
            <w:i/>
            <w:sz w:val="22"/>
          </w:rPr>
          <w:delText>OR If this Section is specifically referenced in the Bid Form, use the following language and identify the relevant item in the Bid Form:</w:delText>
        </w:r>
      </w:del>
    </w:p>
    <w:p w14:paraId="55FD8B07" w14:textId="77777777" w:rsidR="00486D49" w:rsidRPr="00C04009" w:rsidRDefault="00486D49" w:rsidP="00486D49">
      <w:pPr>
        <w:pStyle w:val="PlainText"/>
        <w:tabs>
          <w:tab w:val="left" w:pos="720"/>
          <w:tab w:val="left" w:pos="1440"/>
        </w:tabs>
        <w:spacing w:before="80"/>
        <w:ind w:left="720"/>
        <w:jc w:val="both"/>
        <w:rPr>
          <w:rFonts w:ascii="Calibri" w:hAnsi="Calibri"/>
          <w:sz w:val="22"/>
        </w:rPr>
      </w:pPr>
      <w:r w:rsidRPr="00C04009">
        <w:rPr>
          <w:rFonts w:ascii="Calibri" w:hAnsi="Calibri"/>
          <w:sz w:val="22"/>
        </w:rPr>
        <w:t>.1</w:t>
      </w:r>
      <w:r w:rsidRPr="00C04009">
        <w:rPr>
          <w:rFonts w:ascii="Calibri" w:hAnsi="Calibri"/>
          <w:sz w:val="22"/>
        </w:rPr>
        <w:tab/>
        <w:t>All costs associated with the work of this Section shall be included in the price(s) for Item No(s). ___ in the Bid Form.</w:t>
      </w:r>
    </w:p>
    <w:p w14:paraId="7ACB7317" w14:textId="77777777" w:rsidR="00486D49" w:rsidRPr="0039000A" w:rsidDel="0039000A" w:rsidRDefault="00486D49" w:rsidP="00486D49">
      <w:pPr>
        <w:pStyle w:val="PlainText"/>
        <w:tabs>
          <w:tab w:val="left" w:pos="720"/>
          <w:tab w:val="left" w:pos="1440"/>
          <w:tab w:val="left" w:pos="2880"/>
        </w:tabs>
        <w:spacing w:before="80"/>
        <w:ind w:left="720"/>
        <w:jc w:val="both"/>
        <w:rPr>
          <w:del w:id="128" w:author="Johnny Pang" w:date="2022-04-28T17:11:00Z"/>
          <w:rFonts w:ascii="Calibri" w:hAnsi="Calibri"/>
          <w:sz w:val="22"/>
        </w:rPr>
      </w:pPr>
      <w:del w:id="129" w:author="Johnny Pang" w:date="2022-04-28T17:11:00Z">
        <w:r w:rsidRPr="0039000A" w:rsidDel="0039000A">
          <w:rPr>
            <w:rFonts w:ascii="Calibri" w:hAnsi="Calibri"/>
            <w:i/>
            <w:sz w:val="22"/>
          </w:rPr>
          <w:delText>If the work of this Section is to be measured and paid for by several different methods, please amend the standard wording given above to reflect the different methods of measurement and payment.</w:delText>
        </w:r>
        <w:r w:rsidRPr="0039000A" w:rsidDel="0039000A">
          <w:rPr>
            <w:rFonts w:ascii="Calibri" w:hAnsi="Calibri"/>
            <w:sz w:val="22"/>
          </w:rPr>
          <w:delText>]</w:delText>
        </w:r>
      </w:del>
    </w:p>
    <w:p w14:paraId="6A0B3A9B" w14:textId="77777777" w:rsidR="00650A19" w:rsidRPr="0039000A" w:rsidRDefault="00650A19" w:rsidP="000D544B">
      <w:pPr>
        <w:pStyle w:val="Heading2"/>
      </w:pPr>
      <w:r w:rsidRPr="0039000A">
        <w:lastRenderedPageBreak/>
        <w:t>Submittals</w:t>
      </w:r>
    </w:p>
    <w:p w14:paraId="4BD432E3" w14:textId="77777777" w:rsidR="00650A19" w:rsidRPr="0039000A" w:rsidRDefault="00650A19" w:rsidP="000D544B">
      <w:pPr>
        <w:pStyle w:val="Heading3"/>
      </w:pPr>
      <w:r w:rsidRPr="0039000A">
        <w:t>Action Submittals</w:t>
      </w:r>
      <w:r w:rsidR="00176FC5" w:rsidRPr="0039000A">
        <w:t>, in accordance with Section 01300 - Submittals</w:t>
      </w:r>
      <w:r w:rsidRPr="0039000A">
        <w:t>:</w:t>
      </w:r>
    </w:p>
    <w:p w14:paraId="26B0FB7E" w14:textId="77777777" w:rsidR="00650A19" w:rsidRPr="002E0BD8" w:rsidRDefault="00650A19" w:rsidP="005B2749">
      <w:pPr>
        <w:pStyle w:val="Heading4"/>
      </w:pPr>
      <w:r w:rsidRPr="002E0BD8">
        <w:t>Shop Drawings:</w:t>
      </w:r>
    </w:p>
    <w:p w14:paraId="6EACE01F" w14:textId="015D22A3" w:rsidR="00650A19" w:rsidRPr="002E0BD8" w:rsidRDefault="00650A19" w:rsidP="005B2749">
      <w:pPr>
        <w:pStyle w:val="Heading5"/>
      </w:pPr>
      <w:r w:rsidRPr="002E0BD8">
        <w:t xml:space="preserve">Make, model, </w:t>
      </w:r>
      <w:ins w:id="130" w:author="Johnny Pang" w:date="2022-04-28T17:12:00Z">
        <w:r w:rsidR="0039000A">
          <w:t xml:space="preserve">and </w:t>
        </w:r>
      </w:ins>
      <w:r w:rsidRPr="002E0BD8">
        <w:t>weight</w:t>
      </w:r>
      <w:ins w:id="131" w:author="Mabel Chow" w:date="2022-11-29T12:00:00Z">
        <w:r w:rsidR="00C04009">
          <w:t xml:space="preserve"> </w:t>
        </w:r>
      </w:ins>
      <w:del w:id="132" w:author="Johnny Pang" w:date="2022-04-28T17:12:00Z">
        <w:r w:rsidRPr="002E0BD8" w:rsidDel="00247906">
          <w:delText xml:space="preserve">, and </w:delText>
        </w:r>
        <w:r w:rsidR="00176FC5" w:rsidRPr="002E0BD8" w:rsidDel="00247906">
          <w:delText>kW (</w:delText>
        </w:r>
        <w:r w:rsidRPr="002E0BD8" w:rsidDel="00247906">
          <w:delText>horsepower</w:delText>
        </w:r>
        <w:r w:rsidR="00176FC5" w:rsidRPr="002E0BD8" w:rsidDel="00247906">
          <w:delText>)</w:delText>
        </w:r>
        <w:r w:rsidRPr="002E0BD8" w:rsidDel="00247906">
          <w:delText xml:space="preserve"> </w:delText>
        </w:r>
      </w:del>
      <w:r w:rsidRPr="002E0BD8">
        <w:t>of each equipment assembly.</w:t>
      </w:r>
    </w:p>
    <w:p w14:paraId="791EECCF" w14:textId="77777777" w:rsidR="00247906" w:rsidRPr="002E0BD8" w:rsidRDefault="00247906" w:rsidP="00247906">
      <w:pPr>
        <w:pStyle w:val="Heading5"/>
        <w:rPr>
          <w:ins w:id="133" w:author="Johnny Pang" w:date="2022-04-28T17:12:00Z"/>
        </w:rPr>
      </w:pPr>
      <w:ins w:id="134" w:author="Johnny Pang" w:date="2022-04-28T17:12:00Z">
        <w:r w:rsidRPr="00253E74">
          <w:t>Complete catalogue information, descriptive literature, ma</w:t>
        </w:r>
        <w:r w:rsidRPr="002E0BD8">
          <w:t xml:space="preserve">terials of construction, and specifications </w:t>
        </w:r>
        <w:r>
          <w:t>the lifting system</w:t>
        </w:r>
        <w:r w:rsidRPr="002E0BD8">
          <w:t xml:space="preserve"> and accessories.</w:t>
        </w:r>
      </w:ins>
    </w:p>
    <w:p w14:paraId="326FC29A" w14:textId="77777777" w:rsidR="00247906" w:rsidRPr="002E0BD8" w:rsidRDefault="00247906" w:rsidP="00247906">
      <w:pPr>
        <w:pStyle w:val="Heading5"/>
        <w:rPr>
          <w:ins w:id="135" w:author="Johnny Pang" w:date="2022-04-28T17:12:00Z"/>
        </w:rPr>
      </w:pPr>
      <w:ins w:id="136" w:author="Johnny Pang" w:date="2022-04-28T17:12:00Z">
        <w:r w:rsidRPr="002E0BD8">
          <w:t>Detailed shop drawings of</w:t>
        </w:r>
        <w:r w:rsidRPr="003F44D9">
          <w:t xml:space="preserve"> </w:t>
        </w:r>
        <w:r>
          <w:t xml:space="preserve">the </w:t>
        </w:r>
        <w:r w:rsidRPr="002E0BD8">
          <w:t>lifting davit systems and their attachments.</w:t>
        </w:r>
      </w:ins>
    </w:p>
    <w:p w14:paraId="04895C19" w14:textId="77777777" w:rsidR="00650A19" w:rsidRPr="002E0BD8" w:rsidDel="00247906" w:rsidRDefault="00650A19" w:rsidP="005B2749">
      <w:pPr>
        <w:pStyle w:val="Heading5"/>
        <w:rPr>
          <w:del w:id="137" w:author="Johnny Pang" w:date="2022-04-28T17:12:00Z"/>
        </w:rPr>
      </w:pPr>
      <w:del w:id="138" w:author="Johnny Pang" w:date="2022-04-28T17:12:00Z">
        <w:r w:rsidRPr="002E0BD8" w:rsidDel="00247906">
          <w:delText>Complete catalog</w:delText>
        </w:r>
        <w:r w:rsidR="009F6447" w:rsidDel="00247906">
          <w:delText>ue</w:delText>
        </w:r>
        <w:r w:rsidRPr="002E0BD8" w:rsidDel="00247906">
          <w:delText xml:space="preserve"> information, descriptive literature, materials of construction, and specifications on hoist, wheels, gears and bearing, trolley drive system, hoist motor and assemblies, hook, brakes, starting system, variable speed drive system, conductors (bus bar, festoon, cable reel), controls, remote control system, and accessories.</w:delText>
        </w:r>
      </w:del>
    </w:p>
    <w:p w14:paraId="249EEFDE" w14:textId="77777777" w:rsidR="00650A19" w:rsidRPr="002E0BD8" w:rsidDel="00247906" w:rsidRDefault="00650A19" w:rsidP="005B2749">
      <w:pPr>
        <w:pStyle w:val="Heading5"/>
        <w:rPr>
          <w:del w:id="139" w:author="Johnny Pang" w:date="2022-04-28T17:12:00Z"/>
        </w:rPr>
      </w:pPr>
      <w:del w:id="140" w:author="Johnny Pang" w:date="2022-04-28T17:12:00Z">
        <w:r w:rsidRPr="002E0BD8" w:rsidDel="00247906">
          <w:delText xml:space="preserve">Structural design calculations for monorail track and support system and calculations of deflection and loads on building steel certified correct by a </w:delText>
        </w:r>
        <w:r w:rsidR="009F6447" w:rsidRPr="002E0BD8" w:rsidDel="00247906">
          <w:delText xml:space="preserve">professional engineer </w:delText>
        </w:r>
        <w:r w:rsidR="00176FC5" w:rsidRPr="002E0BD8" w:rsidDel="00247906">
          <w:delText>licensed</w:delText>
        </w:r>
        <w:r w:rsidR="009F6447" w:rsidDel="00247906">
          <w:delText xml:space="preserve"> to practice</w:delText>
        </w:r>
        <w:r w:rsidR="00176FC5" w:rsidRPr="002E0BD8" w:rsidDel="00247906">
          <w:delText xml:space="preserve"> </w:delText>
        </w:r>
        <w:r w:rsidRPr="002E0BD8" w:rsidDel="00247906">
          <w:delText xml:space="preserve">in the </w:delText>
        </w:r>
        <w:r w:rsidR="00176FC5" w:rsidRPr="002E0BD8" w:rsidDel="00247906">
          <w:delText>Province of Ontario</w:delText>
        </w:r>
        <w:r w:rsidRPr="002E0BD8" w:rsidDel="00247906">
          <w:delText>.</w:delText>
        </w:r>
      </w:del>
    </w:p>
    <w:p w14:paraId="0064E7C0" w14:textId="77777777" w:rsidR="00650A19" w:rsidRPr="002E0BD8" w:rsidDel="00247906" w:rsidRDefault="00650A19" w:rsidP="005B2749">
      <w:pPr>
        <w:pStyle w:val="Heading5"/>
        <w:rPr>
          <w:del w:id="141" w:author="Johnny Pang" w:date="2022-04-28T17:12:00Z"/>
        </w:rPr>
      </w:pPr>
      <w:del w:id="142" w:author="Johnny Pang" w:date="2022-04-28T17:12:00Z">
        <w:r w:rsidRPr="002E0BD8" w:rsidDel="00247906">
          <w:delText xml:space="preserve">Detailed </w:delText>
        </w:r>
        <w:r w:rsidR="009F6447" w:rsidRPr="002E0BD8" w:rsidDel="00247906">
          <w:delText xml:space="preserve">shop drawings </w:delText>
        </w:r>
        <w:r w:rsidRPr="002E0BD8" w:rsidDel="00247906">
          <w:delText>of monorail track, brackets, hangers, and their attachments to building structural steel.</w:delText>
        </w:r>
      </w:del>
    </w:p>
    <w:p w14:paraId="3A1B6AE5" w14:textId="77777777" w:rsidR="00650A19" w:rsidRPr="002E0BD8" w:rsidDel="00247906" w:rsidRDefault="00650A19" w:rsidP="005B2749">
      <w:pPr>
        <w:pStyle w:val="Heading5"/>
        <w:rPr>
          <w:del w:id="143" w:author="Johnny Pang" w:date="2022-04-28T17:12:00Z"/>
        </w:rPr>
      </w:pPr>
      <w:del w:id="144" w:author="Johnny Pang" w:date="2022-04-28T17:12:00Z">
        <w:r w:rsidRPr="002E0BD8" w:rsidDel="00247906">
          <w:delText>Power and control wiring diagrams, including terminals and numbers.</w:delText>
        </w:r>
      </w:del>
    </w:p>
    <w:p w14:paraId="48E0AB3C" w14:textId="77777777" w:rsidR="00650A19" w:rsidRPr="002E0BD8" w:rsidDel="00247906" w:rsidRDefault="00650A19" w:rsidP="005B2749">
      <w:pPr>
        <w:pStyle w:val="Heading5"/>
        <w:rPr>
          <w:del w:id="145" w:author="Johnny Pang" w:date="2022-04-28T17:12:00Z"/>
        </w:rPr>
      </w:pPr>
      <w:del w:id="146" w:author="Johnny Pang" w:date="2022-04-28T17:12:00Z">
        <w:r w:rsidRPr="002E0BD8" w:rsidDel="00247906">
          <w:delText>Motor nameplate data in accordance with NEMA MG 1</w:delText>
        </w:r>
        <w:r w:rsidR="00A36745" w:rsidRPr="002E0BD8" w:rsidDel="00247906">
          <w:delText>-201</w:delText>
        </w:r>
        <w:r w:rsidR="00E9694F" w:rsidDel="00247906">
          <w:delText>6</w:delText>
        </w:r>
        <w:r w:rsidRPr="002E0BD8" w:rsidDel="00247906">
          <w:delText>, and include any motor modifications.</w:delText>
        </w:r>
      </w:del>
    </w:p>
    <w:p w14:paraId="6E15EF11" w14:textId="77777777" w:rsidR="00176FC5" w:rsidRPr="002E0BD8" w:rsidRDefault="00650A19" w:rsidP="005B2749">
      <w:pPr>
        <w:pStyle w:val="Heading5"/>
      </w:pPr>
      <w:r w:rsidRPr="002E0BD8">
        <w:t>Factory finish system.</w:t>
      </w:r>
      <w:r w:rsidR="00176FC5" w:rsidRPr="002E0BD8">
        <w:t xml:space="preserve"> </w:t>
      </w:r>
    </w:p>
    <w:p w14:paraId="5A8149F3" w14:textId="77777777" w:rsidR="00176FC5" w:rsidRPr="002E0BD8" w:rsidRDefault="00176FC5" w:rsidP="005B2749">
      <w:pPr>
        <w:pStyle w:val="Heading5"/>
      </w:pPr>
      <w:r w:rsidRPr="002E0BD8">
        <w:t>Certified test results of load test</w:t>
      </w:r>
      <w:del w:id="147" w:author="Johnny Pang" w:date="2022-04-28T17:13:00Z">
        <w:r w:rsidRPr="002E0BD8" w:rsidDel="00247906">
          <w:delText>s</w:delText>
        </w:r>
      </w:del>
      <w:ins w:id="148" w:author="Johnny Pang" w:date="2022-04-28T17:13:00Z">
        <w:r w:rsidR="00247906">
          <w:t xml:space="preserve"> for lifting </w:t>
        </w:r>
      </w:ins>
      <w:del w:id="149" w:author="Johnny Pang" w:date="2022-04-28T17:13:00Z">
        <w:r w:rsidRPr="002E0BD8" w:rsidDel="00247906">
          <w:delText xml:space="preserve"> for overhead hoists, monorail and lifting </w:delText>
        </w:r>
      </w:del>
      <w:r w:rsidRPr="002E0BD8">
        <w:t>davit systems</w:t>
      </w:r>
      <w:del w:id="150" w:author="Johnny Pang" w:date="2022-04-28T17:13:00Z">
        <w:r w:rsidRPr="002E0BD8" w:rsidDel="00247906">
          <w:delText xml:space="preserve"> (as applicable)</w:delText>
        </w:r>
      </w:del>
      <w:r w:rsidRPr="002E0BD8">
        <w:t>.</w:t>
      </w:r>
    </w:p>
    <w:p w14:paraId="2CFEC2F9" w14:textId="77777777" w:rsidR="0068027F" w:rsidRPr="005B2749" w:rsidDel="00247906" w:rsidRDefault="000534FD" w:rsidP="005B2749">
      <w:pPr>
        <w:pStyle w:val="Heading5"/>
        <w:rPr>
          <w:del w:id="151" w:author="Johnny Pang" w:date="2022-04-28T17:13:00Z"/>
          <w:highlight w:val="yellow"/>
        </w:rPr>
      </w:pPr>
      <w:del w:id="152" w:author="Johnny Pang" w:date="2022-04-28T17:13:00Z">
        <w:r w:rsidDel="00247906">
          <w:delText>E</w:delText>
        </w:r>
        <w:r w:rsidR="0068027F" w:rsidRPr="002E0BD8" w:rsidDel="00247906">
          <w:delText>quipment information</w:delText>
        </w:r>
        <w:r w:rsidDel="00247906">
          <w:delText xml:space="preserve"> </w:delText>
        </w:r>
        <w:r w:rsidR="0068027F" w:rsidRPr="002E0BD8" w:rsidDel="00247906">
          <w:delText xml:space="preserve">in accordance with </w:delText>
        </w:r>
        <w:r w:rsidR="0068027F" w:rsidRPr="005B2749" w:rsidDel="00247906">
          <w:rPr>
            <w:highlight w:val="yellow"/>
          </w:rPr>
          <w:delText>Section 01425 - Computerized Maintenance Management System Data Requirements.</w:delText>
        </w:r>
      </w:del>
    </w:p>
    <w:p w14:paraId="448AA02D" w14:textId="77777777" w:rsidR="00FD195A" w:rsidRPr="002E0BD8" w:rsidRDefault="00650A19" w:rsidP="000D544B">
      <w:pPr>
        <w:pStyle w:val="Heading3"/>
      </w:pPr>
      <w:r w:rsidRPr="002E0BD8">
        <w:t>Informational Submittals</w:t>
      </w:r>
      <w:r w:rsidR="00A63A74">
        <w:t>,</w:t>
      </w:r>
      <w:r w:rsidR="00FD195A" w:rsidRPr="002E0BD8">
        <w:t xml:space="preserve"> in </w:t>
      </w:r>
      <w:r w:rsidR="00FD195A" w:rsidRPr="00247906">
        <w:t>accordance with Section 01300 - Submittals:</w:t>
      </w:r>
    </w:p>
    <w:p w14:paraId="152FB066" w14:textId="77777777" w:rsidR="00650A19" w:rsidRPr="002E0BD8" w:rsidRDefault="00650A19" w:rsidP="005B2749">
      <w:pPr>
        <w:pStyle w:val="Heading4"/>
      </w:pPr>
      <w:r w:rsidRPr="002E0BD8">
        <w:t xml:space="preserve">Manufacturer’s Certification of Compliance that the factory finish system is identical to the requirements specified </w:t>
      </w:r>
      <w:r w:rsidR="000534FD">
        <w:t>in this Section</w:t>
      </w:r>
      <w:r w:rsidRPr="002E0BD8">
        <w:t>.</w:t>
      </w:r>
    </w:p>
    <w:p w14:paraId="618EE88F" w14:textId="77777777" w:rsidR="00650A19" w:rsidRPr="002E0BD8" w:rsidRDefault="00650A19" w:rsidP="005B2749">
      <w:pPr>
        <w:pStyle w:val="Heading4"/>
      </w:pPr>
      <w:r w:rsidRPr="002E0BD8">
        <w:t>Special shipping, storage and protection, and handling instructions.</w:t>
      </w:r>
    </w:p>
    <w:p w14:paraId="427C95EF" w14:textId="77777777" w:rsidR="00650A19" w:rsidRPr="002E0BD8" w:rsidRDefault="00650A19" w:rsidP="005B2749">
      <w:pPr>
        <w:pStyle w:val="Heading4"/>
      </w:pPr>
      <w:r w:rsidRPr="002E0BD8">
        <w:t>Manufacturer’s printed installation instructions.</w:t>
      </w:r>
    </w:p>
    <w:p w14:paraId="4090BF73" w14:textId="77777777" w:rsidR="00650A19" w:rsidRPr="002E0BD8" w:rsidRDefault="00650A19" w:rsidP="005B2749">
      <w:pPr>
        <w:pStyle w:val="Heading4"/>
      </w:pPr>
      <w:r w:rsidRPr="002E0BD8">
        <w:t>Manufacturer’s Certificate of Proper Installation.</w:t>
      </w:r>
    </w:p>
    <w:p w14:paraId="0C0D7F83" w14:textId="77777777" w:rsidR="00650A19" w:rsidRPr="002E0BD8" w:rsidRDefault="00650A19" w:rsidP="005B2749">
      <w:pPr>
        <w:pStyle w:val="Heading4"/>
      </w:pPr>
      <w:r w:rsidRPr="002E0BD8">
        <w:t xml:space="preserve">Suggested spare parts list to maintain the equipment in service for a period of </w:t>
      </w:r>
      <w:r w:rsidR="00A63A74">
        <w:t>one</w:t>
      </w:r>
      <w:r w:rsidRPr="002E0BD8">
        <w:t xml:space="preserve"> year. Include a list of special tools required for checking, testing, parts replacement, and maintenance with current price information.</w:t>
      </w:r>
    </w:p>
    <w:p w14:paraId="7CE18B2B" w14:textId="77777777" w:rsidR="00650A19" w:rsidRPr="00247906" w:rsidRDefault="00650A19" w:rsidP="005B2749">
      <w:pPr>
        <w:pStyle w:val="Heading4"/>
      </w:pPr>
      <w:r w:rsidRPr="002E0BD8">
        <w:t xml:space="preserve">List </w:t>
      </w:r>
      <w:r w:rsidR="00A63A74">
        <w:t xml:space="preserve">of </w:t>
      </w:r>
      <w:r w:rsidRPr="002E0BD8">
        <w:t xml:space="preserve">special tools, materials, and supplies furnished with equipment for use prior to and during </w:t>
      </w:r>
      <w:r w:rsidRPr="00247906">
        <w:t>startup and for future maintenance.</w:t>
      </w:r>
    </w:p>
    <w:p w14:paraId="73A4F4DE" w14:textId="77777777" w:rsidR="00650A19" w:rsidRPr="00247906" w:rsidRDefault="00650A19" w:rsidP="005B2749">
      <w:pPr>
        <w:pStyle w:val="Heading4"/>
      </w:pPr>
      <w:r w:rsidRPr="00247906">
        <w:t>Operation and Maintenance Data: As specified in Section 01430</w:t>
      </w:r>
      <w:r w:rsidR="00F90C35" w:rsidRPr="00247906">
        <w:t xml:space="preserve"> -</w:t>
      </w:r>
      <w:r w:rsidRPr="00247906">
        <w:t xml:space="preserve"> Operation and Maintenance Data.</w:t>
      </w:r>
    </w:p>
    <w:p w14:paraId="1A52D96B" w14:textId="77777777" w:rsidR="00650A19" w:rsidRPr="000D544B" w:rsidRDefault="00650A19" w:rsidP="000D544B">
      <w:pPr>
        <w:pStyle w:val="Heading1"/>
      </w:pPr>
      <w:r w:rsidRPr="000D544B">
        <w:t>PRODUCTS</w:t>
      </w:r>
    </w:p>
    <w:p w14:paraId="776B9F95" w14:textId="77777777" w:rsidR="00650A19" w:rsidRPr="002E0BD8" w:rsidDel="006B1BEB" w:rsidRDefault="00650A19" w:rsidP="000D544B">
      <w:pPr>
        <w:pStyle w:val="Heading2"/>
        <w:rPr>
          <w:del w:id="153" w:author="Johnny Pang" w:date="2022-04-28T17:39:00Z"/>
        </w:rPr>
      </w:pPr>
      <w:del w:id="154" w:author="Johnny Pang" w:date="2022-04-28T17:39:00Z">
        <w:r w:rsidRPr="002E0BD8" w:rsidDel="006B1BEB">
          <w:delText>General</w:delText>
        </w:r>
      </w:del>
    </w:p>
    <w:p w14:paraId="76D5FC6E" w14:textId="77777777" w:rsidR="00650A19" w:rsidRPr="002E0BD8" w:rsidDel="006B1BEB" w:rsidRDefault="00A63A74" w:rsidP="000D544B">
      <w:pPr>
        <w:pStyle w:val="Heading3"/>
        <w:rPr>
          <w:del w:id="155" w:author="Johnny Pang" w:date="2022-04-28T17:39:00Z"/>
        </w:rPr>
      </w:pPr>
      <w:del w:id="156" w:author="Johnny Pang" w:date="2022-04-28T17:39:00Z">
        <w:r w:rsidDel="006B1BEB">
          <w:delText xml:space="preserve">Ensure that </w:delText>
        </w:r>
      </w:del>
      <w:del w:id="157" w:author="Johnny Pang" w:date="2022-04-28T17:38:00Z">
        <w:r w:rsidDel="006B1BEB">
          <w:delText>the h</w:delText>
        </w:r>
        <w:r w:rsidR="00650A19" w:rsidRPr="002E0BD8" w:rsidDel="006B1BEB">
          <w:delText xml:space="preserve">oist, trolley and </w:delText>
        </w:r>
      </w:del>
      <w:del w:id="158" w:author="Johnny Pang" w:date="2022-04-28T17:39:00Z">
        <w:r w:rsidR="001E7CAA" w:rsidRPr="002E0BD8" w:rsidDel="006B1BEB">
          <w:delText xml:space="preserve">lifting </w:delText>
        </w:r>
        <w:r w:rsidR="00650A19" w:rsidRPr="002E0BD8" w:rsidDel="006B1BEB">
          <w:delText>davit system manufacturer coordinate</w:delText>
        </w:r>
        <w:r w:rsidDel="006B1BEB">
          <w:delText>s</w:delText>
        </w:r>
        <w:r w:rsidR="00650A19" w:rsidRPr="002E0BD8" w:rsidDel="006B1BEB">
          <w:delText xml:space="preserve"> equipment requirements with steel structures, drive motor, hoisting cable or chain, hook, rails, stops, and electrical equipment controls.</w:delText>
        </w:r>
      </w:del>
    </w:p>
    <w:p w14:paraId="0A41F7FB" w14:textId="77777777" w:rsidR="00650A19" w:rsidRPr="002E0BD8" w:rsidRDefault="00650A19" w:rsidP="000D544B">
      <w:pPr>
        <w:pStyle w:val="Heading2"/>
      </w:pPr>
      <w:r w:rsidRPr="002E0BD8">
        <w:t>Design</w:t>
      </w:r>
      <w:r w:rsidR="00A34DB4" w:rsidRPr="002E0BD8">
        <w:t xml:space="preserve"> </w:t>
      </w:r>
      <w:r w:rsidRPr="002E0BD8">
        <w:t>Requirements</w:t>
      </w:r>
    </w:p>
    <w:p w14:paraId="1FD320F1" w14:textId="77777777" w:rsidR="00650A19" w:rsidRPr="002E0BD8" w:rsidDel="006B1BEB" w:rsidRDefault="00650A19" w:rsidP="000D544B">
      <w:pPr>
        <w:pStyle w:val="Heading3"/>
        <w:rPr>
          <w:del w:id="159" w:author="Johnny Pang" w:date="2022-04-28T17:39:00Z"/>
        </w:rPr>
      </w:pPr>
      <w:del w:id="160" w:author="Johnny Pang" w:date="2022-04-28T17:39:00Z">
        <w:r w:rsidRPr="002E0BD8" w:rsidDel="006B1BEB">
          <w:delText>Monorail System: Specifications for Underhung Cranes and Monorail Systems, ANSI MH27.1</w:delText>
        </w:r>
        <w:r w:rsidR="00100246" w:rsidRPr="002E0BD8" w:rsidDel="006B1BEB">
          <w:delText>-2009</w:delText>
        </w:r>
        <w:r w:rsidRPr="002E0BD8" w:rsidDel="006B1BEB">
          <w:delText xml:space="preserve"> and ANSI</w:delText>
        </w:r>
        <w:r w:rsidR="00100246" w:rsidRPr="002E0BD8" w:rsidDel="006B1BEB">
          <w:delText>/ASME</w:delText>
        </w:r>
        <w:r w:rsidRPr="002E0BD8" w:rsidDel="006B1BEB">
          <w:delText xml:space="preserve"> B30.11</w:delText>
        </w:r>
        <w:r w:rsidR="00100246" w:rsidRPr="002E0BD8" w:rsidDel="006B1BEB">
          <w:delText>-2010</w:delText>
        </w:r>
        <w:r w:rsidRPr="002E0BD8" w:rsidDel="006B1BEB">
          <w:delText>.</w:delText>
        </w:r>
      </w:del>
    </w:p>
    <w:p w14:paraId="01A37F58" w14:textId="3EFD1953" w:rsidR="00650A19" w:rsidRPr="002E0BD8" w:rsidDel="00BE20DF" w:rsidRDefault="00650A19" w:rsidP="000D544B">
      <w:pPr>
        <w:pStyle w:val="Heading3"/>
        <w:rPr>
          <w:del w:id="161" w:author="Mabel Chow" w:date="2022-11-29T11:50:00Z"/>
        </w:rPr>
      </w:pPr>
      <w:del w:id="162" w:author="Mabel Chow" w:date="2022-11-29T11:50:00Z">
        <w:r w:rsidRPr="002E0BD8" w:rsidDel="00BE20DF">
          <w:lastRenderedPageBreak/>
          <w:delText>Hoist: ANSI</w:delText>
        </w:r>
        <w:r w:rsidR="00100246" w:rsidRPr="002E0BD8" w:rsidDel="00BE20DF">
          <w:delText>/ASME</w:delText>
        </w:r>
        <w:r w:rsidRPr="002E0BD8" w:rsidDel="00BE20DF">
          <w:delText xml:space="preserve"> B30.11</w:delText>
        </w:r>
        <w:r w:rsidR="00100246" w:rsidRPr="002E0BD8" w:rsidDel="00BE20DF">
          <w:delText>-2010</w:delText>
        </w:r>
        <w:r w:rsidRPr="002E0BD8" w:rsidDel="00BE20DF">
          <w:delText>, Hoist Manufacturers’ Institute.</w:delText>
        </w:r>
      </w:del>
    </w:p>
    <w:p w14:paraId="7858F283" w14:textId="4F39C5B6" w:rsidR="00650A19" w:rsidRPr="002E0BD8" w:rsidDel="00BE20DF" w:rsidRDefault="00650A19" w:rsidP="000D544B">
      <w:pPr>
        <w:pStyle w:val="Heading3"/>
        <w:rPr>
          <w:del w:id="163" w:author="Mabel Chow" w:date="2022-11-29T11:50:00Z"/>
        </w:rPr>
      </w:pPr>
      <w:del w:id="164" w:author="Mabel Chow" w:date="2022-11-29T11:50:00Z">
        <w:r w:rsidRPr="002E0BD8" w:rsidDel="00BE20DF">
          <w:delText>Trolley: ANSI MH27.1</w:delText>
        </w:r>
        <w:r w:rsidR="00100246" w:rsidRPr="002E0BD8" w:rsidDel="00BE20DF">
          <w:delText>-2009</w:delText>
        </w:r>
        <w:r w:rsidRPr="002E0BD8" w:rsidDel="00BE20DF">
          <w:delText>.</w:delText>
        </w:r>
      </w:del>
    </w:p>
    <w:p w14:paraId="075C777E" w14:textId="61F092AA" w:rsidR="00650A19" w:rsidRPr="002E0BD8" w:rsidDel="00BE20DF" w:rsidRDefault="00650A19" w:rsidP="000D544B">
      <w:pPr>
        <w:pStyle w:val="Heading3"/>
        <w:rPr>
          <w:del w:id="165" w:author="Mabel Chow" w:date="2022-11-29T11:50:00Z"/>
        </w:rPr>
      </w:pPr>
      <w:del w:id="166" w:author="Mabel Chow" w:date="2022-11-29T11:50:00Z">
        <w:r w:rsidRPr="002E0BD8" w:rsidDel="00BE20DF">
          <w:delText>Wire Rope Hoist Service Class: ANSI</w:delText>
        </w:r>
        <w:r w:rsidR="00100246" w:rsidRPr="002E0BD8" w:rsidDel="00BE20DF">
          <w:delText>/ASME</w:delText>
        </w:r>
        <w:r w:rsidRPr="002E0BD8" w:rsidDel="00BE20DF">
          <w:delText xml:space="preserve"> HST</w:delText>
        </w:r>
        <w:r w:rsidR="00100246" w:rsidRPr="002E0BD8" w:rsidDel="00BE20DF">
          <w:delText>-</w:delText>
        </w:r>
        <w:r w:rsidRPr="002E0BD8" w:rsidDel="00BE20DF">
          <w:delText>4</w:delText>
        </w:r>
        <w:r w:rsidR="00100246" w:rsidRPr="002E0BD8" w:rsidDel="00BE20DF">
          <w:delText>-1999</w:delText>
        </w:r>
        <w:r w:rsidRPr="002E0BD8" w:rsidDel="00BE20DF">
          <w:delText>.</w:delText>
        </w:r>
      </w:del>
    </w:p>
    <w:p w14:paraId="0160CB02" w14:textId="182B46F7" w:rsidR="00650A19" w:rsidRPr="002E0BD8" w:rsidDel="00BE20DF" w:rsidRDefault="00650A19" w:rsidP="000D544B">
      <w:pPr>
        <w:pStyle w:val="Heading3"/>
        <w:rPr>
          <w:del w:id="167" w:author="Mabel Chow" w:date="2022-11-29T11:50:00Z"/>
        </w:rPr>
      </w:pPr>
      <w:del w:id="168" w:author="Mabel Chow" w:date="2022-11-29T11:50:00Z">
        <w:r w:rsidRPr="002E0BD8" w:rsidDel="00BE20DF">
          <w:delText>Chain Hoist Service Class: ANSI HST 1M.</w:delText>
        </w:r>
      </w:del>
    </w:p>
    <w:p w14:paraId="7958C1F9" w14:textId="7BDC01A9" w:rsidR="00650A19" w:rsidRPr="002E0BD8" w:rsidRDefault="00650A19" w:rsidP="000D544B">
      <w:pPr>
        <w:pStyle w:val="Heading3"/>
      </w:pPr>
      <w:r w:rsidRPr="002E0BD8">
        <w:t>Hook: ANSI</w:t>
      </w:r>
      <w:r w:rsidR="00100246" w:rsidRPr="002E0BD8">
        <w:t>/</w:t>
      </w:r>
      <w:del w:id="169" w:author="Mabel Chow" w:date="2022-11-29T12:11:00Z">
        <w:r w:rsidR="00100246" w:rsidRPr="002E0BD8" w:rsidDel="00E07EEE">
          <w:delText xml:space="preserve">ASME </w:delText>
        </w:r>
        <w:r w:rsidRPr="002E0BD8" w:rsidDel="00E07EEE">
          <w:delText xml:space="preserve"> 30.10</w:delText>
        </w:r>
      </w:del>
      <w:ins w:id="170" w:author="Mabel Chow" w:date="2022-11-29T12:11:00Z">
        <w:r w:rsidR="00E07EEE" w:rsidRPr="002E0BD8">
          <w:t>ASME 30.10</w:t>
        </w:r>
      </w:ins>
      <w:r w:rsidR="00100246" w:rsidRPr="002E0BD8">
        <w:t>-2014</w:t>
      </w:r>
      <w:r w:rsidRPr="002E0BD8">
        <w:t>.</w:t>
      </w:r>
    </w:p>
    <w:p w14:paraId="5D165AC7" w14:textId="77777777" w:rsidR="00650A19" w:rsidRPr="002E0BD8" w:rsidRDefault="00650A19" w:rsidP="000D544B">
      <w:pPr>
        <w:pStyle w:val="Heading3"/>
      </w:pPr>
      <w:r w:rsidRPr="002E0BD8">
        <w:t>Stress and Safety Factors: ANSI MH27.1</w:t>
      </w:r>
      <w:r w:rsidR="00100246" w:rsidRPr="002E0BD8">
        <w:t>-2009</w:t>
      </w:r>
      <w:r w:rsidRPr="002E0BD8">
        <w:t xml:space="preserve"> and ANSI</w:t>
      </w:r>
      <w:r w:rsidR="00100246" w:rsidRPr="002E0BD8">
        <w:t>/ASME</w:t>
      </w:r>
      <w:r w:rsidRPr="002E0BD8">
        <w:t xml:space="preserve"> B30.11</w:t>
      </w:r>
      <w:r w:rsidR="00100246" w:rsidRPr="002E0BD8">
        <w:t>-2010</w:t>
      </w:r>
      <w:r w:rsidRPr="002E0BD8">
        <w:t>. Properly select materials of construction for stresses to which subjected.</w:t>
      </w:r>
    </w:p>
    <w:p w14:paraId="3DA56A45" w14:textId="77777777" w:rsidR="00650A19" w:rsidRPr="002E0BD8" w:rsidDel="001E3BA9" w:rsidRDefault="00650A19" w:rsidP="000D544B">
      <w:pPr>
        <w:pStyle w:val="Heading3"/>
        <w:rPr>
          <w:del w:id="171" w:author="Johnny Pang" w:date="2022-04-28T17:43:00Z"/>
        </w:rPr>
      </w:pPr>
      <w:r w:rsidRPr="002E0BD8">
        <w:t>Safety of Operation, Accessibility, Interchangeability, and Durability of Parts: ANSI</w:t>
      </w:r>
      <w:r w:rsidR="00100246" w:rsidRPr="002E0BD8">
        <w:t>/ASME</w:t>
      </w:r>
      <w:r w:rsidRPr="002E0BD8">
        <w:t xml:space="preserve"> B30.11</w:t>
      </w:r>
      <w:r w:rsidR="00100246" w:rsidRPr="002E0BD8">
        <w:t>-2010</w:t>
      </w:r>
      <w:r w:rsidRPr="002E0BD8">
        <w:t xml:space="preserve"> and OH</w:t>
      </w:r>
      <w:r w:rsidR="00100246" w:rsidRPr="002E0BD8">
        <w:t>S</w:t>
      </w:r>
      <w:r w:rsidRPr="002E0BD8">
        <w:t>A</w:t>
      </w:r>
      <w:r w:rsidR="00100246" w:rsidRPr="002E0BD8">
        <w:t>, O. Reg. 851/90, Industrial Establishments</w:t>
      </w:r>
      <w:r w:rsidRPr="002E0BD8">
        <w:t xml:space="preserve"> requirements.</w:t>
      </w:r>
      <w:del w:id="172" w:author="Johnny Pang" w:date="2022-04-28T17:39:00Z">
        <w:r w:rsidR="00100246" w:rsidRPr="002E0BD8" w:rsidDel="006B1BEB">
          <w:delText xml:space="preserve"> </w:delText>
        </w:r>
        <w:r w:rsidR="00100246" w:rsidRPr="005B2749" w:rsidDel="006B1BEB">
          <w:rPr>
            <w:i/>
            <w:highlight w:val="yellow"/>
          </w:rPr>
          <w:delText>[Consultant to amend specification with appropriate sections of 851/90]</w:delText>
        </w:r>
      </w:del>
    </w:p>
    <w:p w14:paraId="0DEABB13" w14:textId="77777777" w:rsidR="00650A19" w:rsidRPr="002E0BD8" w:rsidDel="00786F03" w:rsidRDefault="00650A19" w:rsidP="001E3BA9">
      <w:pPr>
        <w:pStyle w:val="Heading3"/>
        <w:rPr>
          <w:del w:id="173" w:author="Johnny Pang" w:date="2022-04-28T17:20:00Z"/>
        </w:rPr>
      </w:pPr>
      <w:del w:id="174" w:author="Johnny Pang" w:date="2022-04-28T17:20:00Z">
        <w:r w:rsidRPr="002E0BD8" w:rsidDel="00786F03">
          <w:delText>Track</w:delText>
        </w:r>
      </w:del>
    </w:p>
    <w:p w14:paraId="011791DC" w14:textId="77777777" w:rsidR="00650A19" w:rsidRPr="002E0BD8" w:rsidDel="00786F03" w:rsidRDefault="00650A19" w:rsidP="001E3BA9">
      <w:pPr>
        <w:pStyle w:val="Heading3"/>
        <w:rPr>
          <w:del w:id="175" w:author="Johnny Pang" w:date="2022-04-28T17:20:00Z"/>
        </w:rPr>
      </w:pPr>
      <w:del w:id="176" w:author="Johnny Pang" w:date="2022-04-28T17:20:00Z">
        <w:r w:rsidRPr="002E0BD8" w:rsidDel="00786F03">
          <w:delText xml:space="preserve">Furnish monorail track in accordance with </w:delText>
        </w:r>
        <w:r w:rsidRPr="005B2749" w:rsidDel="00786F03">
          <w:rPr>
            <w:highlight w:val="yellow"/>
          </w:rPr>
          <w:delText xml:space="preserve">Section </w:delText>
        </w:r>
        <w:r w:rsidR="00F90C35" w:rsidRPr="005B2749" w:rsidDel="00786F03">
          <w:rPr>
            <w:highlight w:val="yellow"/>
          </w:rPr>
          <w:delText>[      ]</w:delText>
        </w:r>
        <w:r w:rsidR="00A63A74" w:rsidDel="00786F03">
          <w:rPr>
            <w:highlight w:val="yellow"/>
          </w:rPr>
          <w:delText xml:space="preserve"> -</w:delText>
        </w:r>
        <w:r w:rsidRPr="005B2749" w:rsidDel="00786F03">
          <w:rPr>
            <w:highlight w:val="yellow"/>
          </w:rPr>
          <w:delText xml:space="preserve"> Structural Steel</w:delText>
        </w:r>
        <w:r w:rsidRPr="002E0BD8" w:rsidDel="00786F03">
          <w:delText>.</w:delText>
        </w:r>
      </w:del>
    </w:p>
    <w:p w14:paraId="0043631E" w14:textId="77777777" w:rsidR="00650A19" w:rsidRPr="002E0BD8" w:rsidDel="00786F03" w:rsidRDefault="00650A19" w:rsidP="001E3BA9">
      <w:pPr>
        <w:pStyle w:val="Heading3"/>
        <w:rPr>
          <w:del w:id="177" w:author="Johnny Pang" w:date="2022-04-28T17:20:00Z"/>
        </w:rPr>
      </w:pPr>
      <w:del w:id="178" w:author="Johnny Pang" w:date="2022-04-28T17:20:00Z">
        <w:r w:rsidRPr="002E0BD8" w:rsidDel="00786F03">
          <w:delText>Rail:</w:delText>
        </w:r>
      </w:del>
    </w:p>
    <w:p w14:paraId="343E203C" w14:textId="77777777" w:rsidR="00650A19" w:rsidRPr="002E0BD8" w:rsidDel="00786F03" w:rsidRDefault="00650A19" w:rsidP="001E3BA9">
      <w:pPr>
        <w:pStyle w:val="Heading3"/>
        <w:rPr>
          <w:del w:id="179" w:author="Johnny Pang" w:date="2022-04-28T17:20:00Z"/>
        </w:rPr>
      </w:pPr>
      <w:del w:id="180" w:author="Johnny Pang" w:date="2022-04-28T17:20:00Z">
        <w:r w:rsidRPr="002E0BD8" w:rsidDel="00786F03">
          <w:delText>Cross Section: Design for stresses not exceeding 60 percent of material’s yield strength and deflection not to exceed 1/800</w:delText>
        </w:r>
        <w:r w:rsidR="001E7CAA" w:rsidRPr="002E0BD8" w:rsidDel="00786F03">
          <w:delText xml:space="preserve"> </w:delText>
        </w:r>
        <w:r w:rsidRPr="002E0BD8" w:rsidDel="00786F03">
          <w:delText>of span.</w:delText>
        </w:r>
      </w:del>
    </w:p>
    <w:p w14:paraId="4E6774D3" w14:textId="77777777" w:rsidR="00650A19" w:rsidRPr="002E0BD8" w:rsidDel="00786F03" w:rsidRDefault="00650A19" w:rsidP="001E3BA9">
      <w:pPr>
        <w:pStyle w:val="Heading3"/>
        <w:rPr>
          <w:del w:id="181" w:author="Johnny Pang" w:date="2022-04-28T17:20:00Z"/>
        </w:rPr>
      </w:pPr>
      <w:del w:id="182" w:author="Johnny Pang" w:date="2022-04-28T17:20:00Z">
        <w:r w:rsidRPr="002E0BD8" w:rsidDel="00786F03">
          <w:delText xml:space="preserve">Span: Not to exceed </w:delText>
        </w:r>
        <w:r w:rsidR="00603E3B" w:rsidRPr="005B2749" w:rsidDel="00786F03">
          <w:rPr>
            <w:highlight w:val="yellow"/>
          </w:rPr>
          <w:delText>[     ]</w:delText>
        </w:r>
        <w:r w:rsidR="00B54C62" w:rsidRPr="002E0BD8" w:rsidDel="00786F03">
          <w:delText xml:space="preserve"> </w:delText>
        </w:r>
        <w:r w:rsidR="001E7CAA" w:rsidRPr="002E0BD8" w:rsidDel="00786F03">
          <w:delText>m</w:delText>
        </w:r>
        <w:r w:rsidRPr="002E0BD8" w:rsidDel="00786F03">
          <w:delText xml:space="preserve"> with one load per span used in computing total capacity of rail. Ratio of span to top </w:delText>
        </w:r>
        <w:r w:rsidR="006A05B7" w:rsidRPr="002E0BD8" w:rsidDel="00786F03">
          <w:delText xml:space="preserve">flange width shall not exceed </w:delText>
        </w:r>
        <w:r w:rsidR="00603E3B" w:rsidRPr="005B2749" w:rsidDel="00786F03">
          <w:rPr>
            <w:highlight w:val="yellow"/>
          </w:rPr>
          <w:delText>[     ]</w:delText>
        </w:r>
        <w:r w:rsidR="006A05B7" w:rsidRPr="005B2749" w:rsidDel="00786F03">
          <w:rPr>
            <w:highlight w:val="yellow"/>
          </w:rPr>
          <w:delText xml:space="preserve"> to </w:delText>
        </w:r>
        <w:r w:rsidR="00603E3B" w:rsidRPr="005B2749" w:rsidDel="00786F03">
          <w:rPr>
            <w:highlight w:val="yellow"/>
          </w:rPr>
          <w:delText>[     ]</w:delText>
        </w:r>
        <w:r w:rsidRPr="002E0BD8" w:rsidDel="00786F03">
          <w:delText xml:space="preserve"> for spans over </w:delText>
        </w:r>
        <w:r w:rsidR="00603E3B" w:rsidRPr="005B2749" w:rsidDel="00786F03">
          <w:rPr>
            <w:highlight w:val="yellow"/>
          </w:rPr>
          <w:delText>[     ]</w:delText>
        </w:r>
        <w:r w:rsidR="006A05B7" w:rsidRPr="002E0BD8" w:rsidDel="00786F03">
          <w:delText xml:space="preserve"> </w:delText>
        </w:r>
        <w:r w:rsidR="001E7CAA" w:rsidRPr="002E0BD8" w:rsidDel="00786F03">
          <w:delText>m</w:delText>
        </w:r>
        <w:r w:rsidRPr="002E0BD8" w:rsidDel="00786F03">
          <w:delText>. Lower load carry</w:delText>
        </w:r>
        <w:r w:rsidR="006A05B7" w:rsidRPr="002E0BD8" w:rsidDel="00786F03">
          <w:delText xml:space="preserve">ing flange minimum of </w:delText>
        </w:r>
        <w:r w:rsidR="00603E3B" w:rsidRPr="005B2749" w:rsidDel="00786F03">
          <w:rPr>
            <w:highlight w:val="yellow"/>
          </w:rPr>
          <w:delText>[     ]</w:delText>
        </w:r>
        <w:r w:rsidR="006A05B7" w:rsidRPr="002E0BD8" w:rsidDel="00786F03">
          <w:delText xml:space="preserve"> mm</w:delText>
        </w:r>
        <w:r w:rsidRPr="002E0BD8" w:rsidDel="00786F03">
          <w:delText xml:space="preserve"> width and have raised running or wear tread.</w:delText>
        </w:r>
      </w:del>
    </w:p>
    <w:p w14:paraId="71F99A9E" w14:textId="77777777" w:rsidR="00650A19" w:rsidRPr="002E0BD8" w:rsidDel="00786F03" w:rsidRDefault="00650A19" w:rsidP="001E3BA9">
      <w:pPr>
        <w:pStyle w:val="Heading3"/>
        <w:rPr>
          <w:del w:id="183" w:author="Johnny Pang" w:date="2022-04-28T17:20:00Z"/>
        </w:rPr>
      </w:pPr>
      <w:del w:id="184" w:author="Johnny Pang" w:date="2022-04-28T17:20:00Z">
        <w:r w:rsidRPr="002E0BD8" w:rsidDel="00786F03">
          <w:delText>Couplings: Web type at rail joints with maximum gap at rail ends of l</w:delText>
        </w:r>
        <w:r w:rsidR="006A05B7" w:rsidRPr="002E0BD8" w:rsidDel="00786F03">
          <w:delText xml:space="preserve">oad carrying flange of </w:delText>
        </w:r>
        <w:r w:rsidR="00603E3B" w:rsidRPr="005B2749" w:rsidDel="00786F03">
          <w:rPr>
            <w:highlight w:val="yellow"/>
          </w:rPr>
          <w:delText>[     ]</w:delText>
        </w:r>
        <w:r w:rsidR="006A05B7" w:rsidRPr="002E0BD8" w:rsidDel="00786F03">
          <w:delText xml:space="preserve"> mm and </w:delText>
        </w:r>
        <w:r w:rsidR="00603E3B" w:rsidRPr="005B2749" w:rsidDel="00786F03">
          <w:rPr>
            <w:highlight w:val="yellow"/>
          </w:rPr>
          <w:delText>[     ]</w:delText>
        </w:r>
        <w:r w:rsidR="006A05B7" w:rsidRPr="002E0BD8" w:rsidDel="00786F03">
          <w:delText xml:space="preserve"> mm</w:delText>
        </w:r>
        <w:r w:rsidRPr="002E0BD8" w:rsidDel="00786F03">
          <w:delText xml:space="preserve"> at turntable, switch, or free ends.</w:delText>
        </w:r>
      </w:del>
    </w:p>
    <w:p w14:paraId="0FAD82AF" w14:textId="77777777" w:rsidR="00650A19" w:rsidRPr="002E0BD8" w:rsidDel="00786F03" w:rsidRDefault="00650A19" w:rsidP="001E3BA9">
      <w:pPr>
        <w:pStyle w:val="Heading3"/>
        <w:rPr>
          <w:del w:id="185" w:author="Johnny Pang" w:date="2022-04-28T17:20:00Z"/>
        </w:rPr>
      </w:pPr>
      <w:del w:id="186" w:author="Johnny Pang" w:date="2022-04-28T17:20:00Z">
        <w:r w:rsidRPr="002E0BD8" w:rsidDel="00786F03">
          <w:delText>Stops: Furnish stops and impact absorbing bumpers at open rail ends.</w:delText>
        </w:r>
      </w:del>
    </w:p>
    <w:p w14:paraId="0E7B1A9D" w14:textId="77777777" w:rsidR="00650A19" w:rsidRPr="002E0BD8" w:rsidDel="00786F03" w:rsidRDefault="00650A19" w:rsidP="001E3BA9">
      <w:pPr>
        <w:pStyle w:val="Heading3"/>
        <w:rPr>
          <w:del w:id="187" w:author="Johnny Pang" w:date="2022-04-28T17:20:00Z"/>
        </w:rPr>
      </w:pPr>
      <w:del w:id="188" w:author="Johnny Pang" w:date="2022-04-28T17:20:00Z">
        <w:r w:rsidRPr="002E0BD8" w:rsidDel="00786F03">
          <w:delText>Rail Suspension:</w:delText>
        </w:r>
      </w:del>
    </w:p>
    <w:p w14:paraId="23B8C4DD" w14:textId="77777777" w:rsidR="00650A19" w:rsidRPr="002E0BD8" w:rsidDel="00786F03" w:rsidRDefault="00650A19" w:rsidP="001E3BA9">
      <w:pPr>
        <w:pStyle w:val="Heading3"/>
        <w:rPr>
          <w:del w:id="189" w:author="Johnny Pang" w:date="2022-04-28T17:20:00Z"/>
        </w:rPr>
      </w:pPr>
      <w:del w:id="190" w:author="Johnny Pang" w:date="2022-04-28T17:20:00Z">
        <w:r w:rsidRPr="002E0BD8" w:rsidDel="00786F03">
          <w:delText>Furnish clamps, hanger rods, and fittings to support live and dead load of hoist, trolley, controls, motors, and track.</w:delText>
        </w:r>
      </w:del>
    </w:p>
    <w:p w14:paraId="0265253C" w14:textId="77777777" w:rsidR="00650A19" w:rsidRPr="002E0BD8" w:rsidDel="00786F03" w:rsidRDefault="00650A19" w:rsidP="001E3BA9">
      <w:pPr>
        <w:pStyle w:val="Heading3"/>
        <w:rPr>
          <w:del w:id="191" w:author="Johnny Pang" w:date="2022-04-28T17:20:00Z"/>
        </w:rPr>
      </w:pPr>
      <w:del w:id="192" w:author="Johnny Pang" w:date="2022-04-28T17:20:00Z">
        <w:r w:rsidRPr="002E0BD8" w:rsidDel="00786F03">
          <w:delText>Hanger Rods: High carbon, cold rolled alloy steel with unified national fine, Class 2 screw thread ends.</w:delText>
        </w:r>
      </w:del>
    </w:p>
    <w:p w14:paraId="7D522531" w14:textId="77777777" w:rsidR="00650A19" w:rsidRPr="002E0BD8" w:rsidDel="00786F03" w:rsidRDefault="001E7CAA" w:rsidP="001E3BA9">
      <w:pPr>
        <w:pStyle w:val="Heading3"/>
        <w:rPr>
          <w:del w:id="193" w:author="Johnny Pang" w:date="2022-04-28T17:20:00Z"/>
        </w:rPr>
      </w:pPr>
      <w:del w:id="194" w:author="Johnny Pang" w:date="2022-04-28T17:20:00Z">
        <w:r w:rsidRPr="002E0BD8" w:rsidDel="00786F03">
          <w:delText>Vertical Adjustment: 25mm</w:delText>
        </w:r>
        <w:r w:rsidR="00650A19" w:rsidRPr="002E0BD8" w:rsidDel="00786F03">
          <w:delText xml:space="preserve"> adjustable.</w:delText>
        </w:r>
      </w:del>
    </w:p>
    <w:p w14:paraId="5369C40F" w14:textId="77777777" w:rsidR="00650A19" w:rsidRPr="002E0BD8" w:rsidDel="00786F03" w:rsidRDefault="00650A19" w:rsidP="001E3BA9">
      <w:pPr>
        <w:pStyle w:val="Heading3"/>
        <w:rPr>
          <w:del w:id="195" w:author="Johnny Pang" w:date="2022-04-28T17:20:00Z"/>
        </w:rPr>
      </w:pPr>
      <w:del w:id="196" w:author="Johnny Pang" w:date="2022-04-28T17:20:00Z">
        <w:r w:rsidRPr="002E0BD8" w:rsidDel="00786F03">
          <w:delText>Lubricant: Permanent factory pre</w:delText>
        </w:r>
        <w:r w:rsidR="00100246" w:rsidRPr="002E0BD8" w:rsidDel="00786F03">
          <w:delText>-</w:delText>
        </w:r>
        <w:r w:rsidRPr="002E0BD8" w:rsidDel="00786F03">
          <w:delText>lubricated joints.</w:delText>
        </w:r>
      </w:del>
    </w:p>
    <w:p w14:paraId="1B935C93" w14:textId="77777777" w:rsidR="00650A19" w:rsidRPr="002E0BD8" w:rsidDel="00786F03" w:rsidRDefault="00650A19" w:rsidP="001E3BA9">
      <w:pPr>
        <w:pStyle w:val="Heading3"/>
        <w:rPr>
          <w:del w:id="197" w:author="Johnny Pang" w:date="2022-04-28T17:20:00Z"/>
        </w:rPr>
      </w:pPr>
      <w:del w:id="198" w:author="Johnny Pang" w:date="2022-04-28T17:20:00Z">
        <w:r w:rsidRPr="002E0BD8" w:rsidDel="00786F03">
          <w:delText>Trolley</w:delText>
        </w:r>
      </w:del>
    </w:p>
    <w:p w14:paraId="7F53472B" w14:textId="77777777" w:rsidR="00650A19" w:rsidRPr="002E0BD8" w:rsidDel="00786F03" w:rsidRDefault="00650A19" w:rsidP="001E3BA9">
      <w:pPr>
        <w:pStyle w:val="Heading3"/>
        <w:rPr>
          <w:del w:id="199" w:author="Johnny Pang" w:date="2022-04-28T17:20:00Z"/>
        </w:rPr>
      </w:pPr>
      <w:del w:id="200" w:author="Johnny Pang" w:date="2022-04-28T17:20:00Z">
        <w:r w:rsidRPr="002E0BD8" w:rsidDel="00786F03">
          <w:delText>Frame: Welded steel, cast steel, or ductile iron construction, or a combination thereof. Construct to control deflection of trolley assembly while transmitting the carrying load to running surface.</w:delText>
        </w:r>
      </w:del>
    </w:p>
    <w:p w14:paraId="38DE3FAC" w14:textId="77777777" w:rsidR="00650A19" w:rsidRPr="002E0BD8" w:rsidDel="00786F03" w:rsidRDefault="00650A19" w:rsidP="001E3BA9">
      <w:pPr>
        <w:pStyle w:val="Heading3"/>
        <w:rPr>
          <w:del w:id="201" w:author="Johnny Pang" w:date="2022-04-28T17:20:00Z"/>
        </w:rPr>
      </w:pPr>
      <w:del w:id="202" w:author="Johnny Pang" w:date="2022-04-28T17:20:00Z">
        <w:r w:rsidRPr="002E0BD8" w:rsidDel="00786F03">
          <w:delText>Drive shall consist of trolley drive shaft, driven by an electric motor through a gear reduction unit or chain sprocket mounted on shaft</w:delText>
        </w:r>
        <w:r w:rsidR="001E7CAA" w:rsidRPr="002E0BD8" w:rsidDel="00786F03">
          <w:delText>. Furnish chain</w:delText>
        </w:r>
        <w:r w:rsidR="003720AF" w:rsidDel="00786F03">
          <w:delText xml:space="preserve"> length</w:delText>
        </w:r>
        <w:r w:rsidR="001E7CAA" w:rsidRPr="002E0BD8" w:rsidDel="00786F03">
          <w:delText xml:space="preserve"> to within 1.5m</w:delText>
        </w:r>
        <w:r w:rsidRPr="002E0BD8" w:rsidDel="00786F03">
          <w:delText xml:space="preserve"> of operating floor level. Drive shaft shall drive the trolley wheels through a gear and pinion or spur gear arrangement.</w:delText>
        </w:r>
      </w:del>
    </w:p>
    <w:p w14:paraId="413D777C" w14:textId="77777777" w:rsidR="00650A19" w:rsidRPr="002E0BD8" w:rsidDel="00786F03" w:rsidRDefault="00650A19" w:rsidP="001E3BA9">
      <w:pPr>
        <w:pStyle w:val="Heading3"/>
        <w:rPr>
          <w:del w:id="203" w:author="Johnny Pang" w:date="2022-04-28T17:20:00Z"/>
        </w:rPr>
      </w:pPr>
      <w:del w:id="204" w:author="Johnny Pang" w:date="2022-04-28T17:20:00Z">
        <w:r w:rsidRPr="002E0BD8" w:rsidDel="00786F03">
          <w:delText>Furnish roller assembly stabilizers on single girder trolley units to prevent tipping during load pickup.</w:delText>
        </w:r>
      </w:del>
    </w:p>
    <w:p w14:paraId="6E1DAD41" w14:textId="77777777" w:rsidR="00650A19" w:rsidRPr="002E0BD8" w:rsidDel="00786F03" w:rsidRDefault="00650A19" w:rsidP="001E3BA9">
      <w:pPr>
        <w:pStyle w:val="Heading3"/>
        <w:rPr>
          <w:del w:id="205" w:author="Johnny Pang" w:date="2022-04-28T17:20:00Z"/>
        </w:rPr>
      </w:pPr>
      <w:del w:id="206" w:author="Johnny Pang" w:date="2022-04-28T17:20:00Z">
        <w:r w:rsidRPr="002E0BD8" w:rsidDel="00786F03">
          <w:delText>Wheels: Rolled or forged steel, accurately machined and ground to receive inner bearing races. Furnish alloy steel axles. Rotating axles with wheels mounted press fit and keys, or with keys alone. Minimum tread hardness 210 Brinell.</w:delText>
        </w:r>
      </w:del>
    </w:p>
    <w:p w14:paraId="038C9552" w14:textId="77777777" w:rsidR="00650A19" w:rsidRPr="002E0BD8" w:rsidDel="00786F03" w:rsidRDefault="00650A19" w:rsidP="001E3BA9">
      <w:pPr>
        <w:pStyle w:val="Heading3"/>
        <w:rPr>
          <w:del w:id="207" w:author="Johnny Pang" w:date="2022-04-28T17:20:00Z"/>
        </w:rPr>
      </w:pPr>
      <w:del w:id="208" w:author="Johnny Pang" w:date="2022-04-28T17:20:00Z">
        <w:r w:rsidRPr="002E0BD8" w:rsidDel="00786F03">
          <w:delText>Drive Gears: Helical, spur or herringbone type, rolled or cast steel, with machine cut teeth.</w:delText>
        </w:r>
      </w:del>
    </w:p>
    <w:p w14:paraId="43492442" w14:textId="77777777" w:rsidR="00650A19" w:rsidRPr="002E0BD8" w:rsidDel="00786F03" w:rsidRDefault="00650A19" w:rsidP="001E3BA9">
      <w:pPr>
        <w:pStyle w:val="Heading3"/>
        <w:rPr>
          <w:del w:id="209" w:author="Johnny Pang" w:date="2022-04-28T17:20:00Z"/>
        </w:rPr>
      </w:pPr>
      <w:del w:id="210" w:author="Johnny Pang" w:date="2022-04-28T17:20:00Z">
        <w:r w:rsidRPr="002E0BD8" w:rsidDel="00786F03">
          <w:delText>Bearings: Combination radial and thrust type, double row, angular contact ball bearings or single row tapered roller bearings. Bearings pre</w:delText>
        </w:r>
        <w:r w:rsidR="00100246" w:rsidRPr="002E0BD8" w:rsidDel="00786F03">
          <w:delText>-</w:delText>
        </w:r>
        <w:r w:rsidRPr="002E0BD8" w:rsidDel="00786F03">
          <w:delText>lubricated and sealed, or fitted for pressure lubrication. Locate pressure lubrication fittings for accessibility during maintenance.</w:delText>
        </w:r>
      </w:del>
    </w:p>
    <w:p w14:paraId="6800DE07" w14:textId="77777777" w:rsidR="00650A19" w:rsidRPr="002E0BD8" w:rsidDel="00786F03" w:rsidRDefault="00650A19" w:rsidP="001E3BA9">
      <w:pPr>
        <w:pStyle w:val="Heading3"/>
        <w:rPr>
          <w:del w:id="211" w:author="Johnny Pang" w:date="2022-04-28T17:20:00Z"/>
        </w:rPr>
      </w:pPr>
      <w:del w:id="212" w:author="Johnny Pang" w:date="2022-04-28T17:20:00Z">
        <w:r w:rsidRPr="002E0BD8" w:rsidDel="00786F03">
          <w:delText>Brakes: Suitable for service class and rated torque capacities as specified in ANSI B30.11</w:delText>
        </w:r>
        <w:r w:rsidR="00BE303F" w:rsidRPr="002E0BD8" w:rsidDel="00786F03">
          <w:delText>-2010</w:delText>
        </w:r>
        <w:r w:rsidRPr="002E0BD8" w:rsidDel="00786F03">
          <w:delText>.</w:delText>
        </w:r>
      </w:del>
    </w:p>
    <w:p w14:paraId="04529B85" w14:textId="77777777" w:rsidR="00650A19" w:rsidRPr="002E0BD8" w:rsidDel="00786F03" w:rsidRDefault="00650A19" w:rsidP="001E3BA9">
      <w:pPr>
        <w:pStyle w:val="Heading3"/>
        <w:rPr>
          <w:del w:id="213" w:author="Johnny Pang" w:date="2022-04-28T17:20:00Z"/>
        </w:rPr>
      </w:pPr>
      <w:del w:id="214" w:author="Johnny Pang" w:date="2022-04-28T17:20:00Z">
        <w:r w:rsidRPr="002E0BD8" w:rsidDel="00786F03">
          <w:delText>Hoist</w:delText>
        </w:r>
      </w:del>
    </w:p>
    <w:p w14:paraId="70250326" w14:textId="77777777" w:rsidR="00650A19" w:rsidRPr="002E0BD8" w:rsidDel="00786F03" w:rsidRDefault="00650A19" w:rsidP="001E3BA9">
      <w:pPr>
        <w:pStyle w:val="Heading3"/>
        <w:rPr>
          <w:del w:id="215" w:author="Johnny Pang" w:date="2022-04-28T17:20:00Z"/>
        </w:rPr>
      </w:pPr>
      <w:del w:id="216" w:author="Johnny Pang" w:date="2022-04-28T17:20:00Z">
        <w:r w:rsidRPr="002E0BD8" w:rsidDel="00786F03">
          <w:delText>Electric Hoists:</w:delText>
        </w:r>
      </w:del>
    </w:p>
    <w:p w14:paraId="56F6ADBB" w14:textId="77777777" w:rsidR="00650A19" w:rsidRPr="002E0BD8" w:rsidDel="00786F03" w:rsidRDefault="00650A19" w:rsidP="001E3BA9">
      <w:pPr>
        <w:pStyle w:val="Heading3"/>
        <w:rPr>
          <w:del w:id="217" w:author="Johnny Pang" w:date="2022-04-28T17:20:00Z"/>
        </w:rPr>
      </w:pPr>
      <w:del w:id="218" w:author="Johnny Pang" w:date="2022-04-28T17:20:00Z">
        <w:r w:rsidRPr="002E0BD8" w:rsidDel="00786F03">
          <w:lastRenderedPageBreak/>
          <w:delText>Hoisting machinery shall consist of rope drum driven through gear reductions, load blocks, hook, hoisting rope, sheaves, and hoist braking. Drum size and length sufficient for</w:delText>
        </w:r>
        <w:r w:rsidR="00C50E96" w:rsidDel="00786F03">
          <w:delText xml:space="preserve"> a</w:delText>
        </w:r>
        <w:r w:rsidRPr="002E0BD8" w:rsidDel="00786F03">
          <w:delText xml:space="preserve"> minimum </w:delText>
        </w:r>
        <w:r w:rsidR="00C50E96" w:rsidDel="00786F03">
          <w:delText xml:space="preserve">of </w:delText>
        </w:r>
        <w:r w:rsidRPr="002E0BD8" w:rsidDel="00786F03">
          <w:delText xml:space="preserve">two turns of cable remaining on drum when </w:delText>
        </w:r>
        <w:r w:rsidR="00C50E96" w:rsidDel="00786F03">
          <w:delText xml:space="preserve">the </w:delText>
        </w:r>
        <w:r w:rsidRPr="002E0BD8" w:rsidDel="00786F03">
          <w:delText>hook is at</w:delText>
        </w:r>
        <w:r w:rsidR="00C50E96" w:rsidDel="00786F03">
          <w:delText xml:space="preserve"> the</w:delText>
        </w:r>
        <w:r w:rsidRPr="002E0BD8" w:rsidDel="00786F03">
          <w:delText xml:space="preserve"> lowest position.</w:delText>
        </w:r>
      </w:del>
    </w:p>
    <w:p w14:paraId="5073D28C" w14:textId="77777777" w:rsidR="00650A19" w:rsidRPr="002E0BD8" w:rsidDel="00786F03" w:rsidRDefault="00650A19" w:rsidP="001E3BA9">
      <w:pPr>
        <w:pStyle w:val="Heading3"/>
        <w:rPr>
          <w:del w:id="219" w:author="Johnny Pang" w:date="2022-04-28T17:20:00Z"/>
        </w:rPr>
      </w:pPr>
      <w:del w:id="220" w:author="Johnny Pang" w:date="2022-04-28T17:20:00Z">
        <w:r w:rsidRPr="002E0BD8" w:rsidDel="00786F03">
          <w:delText xml:space="preserve">Rope drum and surrounding members </w:delText>
        </w:r>
        <w:r w:rsidR="00C50E96" w:rsidDel="00786F03">
          <w:delText xml:space="preserve">shall be </w:delText>
        </w:r>
        <w:r w:rsidRPr="002E0BD8" w:rsidDel="00786F03">
          <w:delText>constructed to minimize abrasion, crushing or jamming of hoist rope. Load blocks enclosed type. Hoisting rope extra flexible, improved plow steel wire rope, made especially for hoist service.</w:delText>
        </w:r>
      </w:del>
    </w:p>
    <w:p w14:paraId="0661291E" w14:textId="77777777" w:rsidR="00650A19" w:rsidRPr="002E0BD8" w:rsidDel="00786F03" w:rsidRDefault="00650A19" w:rsidP="001E3BA9">
      <w:pPr>
        <w:pStyle w:val="Heading3"/>
        <w:rPr>
          <w:del w:id="221" w:author="Johnny Pang" w:date="2022-04-28T17:20:00Z"/>
        </w:rPr>
      </w:pPr>
      <w:del w:id="222" w:author="Johnny Pang" w:date="2022-04-28T17:20:00Z">
        <w:r w:rsidRPr="002E0BD8" w:rsidDel="00786F03">
          <w:delText>Hook: Construct with sufficient ductility to open noticeably before hook failure, equipped with safety latch, free to rotate 360 degrees with rated load and positively held in place with locknuts, collars or other devices.</w:delText>
        </w:r>
      </w:del>
    </w:p>
    <w:p w14:paraId="587318B9" w14:textId="77777777" w:rsidR="00FE706E" w:rsidRPr="002E0BD8" w:rsidDel="00786F03" w:rsidRDefault="00650A19" w:rsidP="001E3BA9">
      <w:pPr>
        <w:pStyle w:val="Heading3"/>
        <w:rPr>
          <w:del w:id="223" w:author="Johnny Pang" w:date="2022-04-28T17:20:00Z"/>
        </w:rPr>
      </w:pPr>
      <w:del w:id="224" w:author="Johnny Pang" w:date="2022-04-28T17:20:00Z">
        <w:r w:rsidRPr="002E0BD8" w:rsidDel="00786F03">
          <w:delText xml:space="preserve">Brakes: Mechanical and electric load brake and controls, designed in accordance with </w:delText>
        </w:r>
        <w:r w:rsidR="00BE303F" w:rsidRPr="002E0BD8" w:rsidDel="00786F03">
          <w:delText>ASME/</w:delText>
        </w:r>
        <w:r w:rsidRPr="002E0BD8" w:rsidDel="00786F03">
          <w:delText xml:space="preserve">ANSI </w:delText>
        </w:r>
        <w:r w:rsidR="00BE303F" w:rsidRPr="002E0BD8" w:rsidDel="00786F03">
          <w:delText>HST-</w:delText>
        </w:r>
        <w:r w:rsidRPr="002E0BD8" w:rsidDel="00786F03">
          <w:delText>4</w:delText>
        </w:r>
        <w:r w:rsidR="00BE303F" w:rsidRPr="002E0BD8" w:rsidDel="00786F03">
          <w:delText>-1999</w:delText>
        </w:r>
        <w:r w:rsidRPr="002E0BD8" w:rsidDel="00786F03">
          <w:delText>, and adjustable to compensate for wear</w:delText>
        </w:r>
      </w:del>
    </w:p>
    <w:p w14:paraId="52884D38" w14:textId="77777777" w:rsidR="00FE706E" w:rsidRPr="002E0BD8" w:rsidDel="00786F03" w:rsidRDefault="00FE706E" w:rsidP="001E3BA9">
      <w:pPr>
        <w:pStyle w:val="Heading3"/>
        <w:rPr>
          <w:del w:id="225" w:author="Johnny Pang" w:date="2022-04-28T17:20:00Z"/>
        </w:rPr>
      </w:pPr>
      <w:del w:id="226" w:author="Johnny Pang" w:date="2022-04-28T17:20:00Z">
        <w:r w:rsidRPr="002E0BD8" w:rsidDel="00786F03">
          <w:delText>Approved Suppliers:</w:delText>
        </w:r>
      </w:del>
    </w:p>
    <w:p w14:paraId="52073948" w14:textId="77777777" w:rsidR="00FE706E" w:rsidRPr="002E0BD8" w:rsidDel="00786F03" w:rsidRDefault="00FE706E" w:rsidP="001E3BA9">
      <w:pPr>
        <w:pStyle w:val="Heading3"/>
        <w:rPr>
          <w:del w:id="227" w:author="Johnny Pang" w:date="2022-04-28T17:20:00Z"/>
        </w:rPr>
      </w:pPr>
      <w:bookmarkStart w:id="228" w:name="OLE_LINK1"/>
      <w:del w:id="229" w:author="Johnny Pang" w:date="2022-04-28T17:20:00Z">
        <w:r w:rsidRPr="002E0BD8" w:rsidDel="00786F03">
          <w:delText>Kito Canada Inc</w:delText>
        </w:r>
        <w:r w:rsidR="00CA0AC6" w:rsidRPr="002E0BD8" w:rsidDel="00786F03">
          <w:delText>. (Subsidiary of Kito Corporation)</w:delText>
        </w:r>
        <w:r w:rsidRPr="002E0BD8" w:rsidDel="00786F03">
          <w:delText>.</w:delText>
        </w:r>
      </w:del>
    </w:p>
    <w:p w14:paraId="7A2D541F" w14:textId="77777777" w:rsidR="00FE706E" w:rsidRPr="002E0BD8" w:rsidDel="00786F03" w:rsidRDefault="00CA0AC6" w:rsidP="001E3BA9">
      <w:pPr>
        <w:pStyle w:val="Heading3"/>
        <w:rPr>
          <w:del w:id="230" w:author="Johnny Pang" w:date="2022-04-28T17:20:00Z"/>
        </w:rPr>
      </w:pPr>
      <w:del w:id="231" w:author="Johnny Pang" w:date="2022-04-28T17:20:00Z">
        <w:r w:rsidRPr="002E0BD8" w:rsidDel="00786F03">
          <w:delText>Lift-Tech International</w:delText>
        </w:r>
        <w:r w:rsidR="00BE303F" w:rsidRPr="002E0BD8" w:rsidDel="00786F03">
          <w:delText>,</w:delText>
        </w:r>
        <w:r w:rsidRPr="002E0BD8" w:rsidDel="00786F03">
          <w:delText xml:space="preserve"> A Division of Columbus McKinnon Corporation (</w:delText>
        </w:r>
        <w:r w:rsidR="00BE303F" w:rsidRPr="002E0BD8" w:rsidDel="00786F03">
          <w:delText xml:space="preserve">Yale </w:delText>
        </w:r>
        <w:r w:rsidR="00FE706E" w:rsidRPr="002E0BD8" w:rsidDel="00786F03">
          <w:delText>Shaw-Box</w:delText>
        </w:r>
        <w:r w:rsidRPr="002E0BD8" w:rsidDel="00786F03">
          <w:delText xml:space="preserve"> brand)</w:delText>
        </w:r>
        <w:r w:rsidR="00FE706E" w:rsidRPr="002E0BD8" w:rsidDel="00786F03">
          <w:delText>.</w:delText>
        </w:r>
      </w:del>
    </w:p>
    <w:p w14:paraId="380128B7" w14:textId="77777777" w:rsidR="00650A19" w:rsidRPr="002E0BD8" w:rsidDel="00786F03" w:rsidRDefault="00FE706E" w:rsidP="001E3BA9">
      <w:pPr>
        <w:pStyle w:val="Heading3"/>
        <w:rPr>
          <w:del w:id="232" w:author="Johnny Pang" w:date="2022-04-28T17:20:00Z"/>
        </w:rPr>
      </w:pPr>
      <w:del w:id="233" w:author="Johnny Pang" w:date="2022-04-28T17:20:00Z">
        <w:r w:rsidRPr="002E0BD8" w:rsidDel="00786F03">
          <w:delText>Richards-Wilcox Inc</w:delText>
        </w:r>
        <w:r w:rsidR="00650A19" w:rsidRPr="002E0BD8" w:rsidDel="00786F03">
          <w:delText>.</w:delText>
        </w:r>
      </w:del>
    </w:p>
    <w:p w14:paraId="1F83CD46" w14:textId="77777777" w:rsidR="00820089" w:rsidRPr="002E0BD8" w:rsidDel="00786F03" w:rsidRDefault="00820089" w:rsidP="001E3BA9">
      <w:pPr>
        <w:pStyle w:val="Heading3"/>
        <w:rPr>
          <w:del w:id="234" w:author="Johnny Pang" w:date="2022-04-28T17:20:00Z"/>
        </w:rPr>
      </w:pPr>
      <w:del w:id="235" w:author="Johnny Pang" w:date="2022-04-28T17:20:00Z">
        <w:r w:rsidRPr="002E0BD8" w:rsidDel="00786F03">
          <w:delText>Demag Cranes &amp; Components Corp.</w:delText>
        </w:r>
      </w:del>
    </w:p>
    <w:bookmarkEnd w:id="228"/>
    <w:p w14:paraId="1E66B346" w14:textId="77777777" w:rsidR="00BE303F" w:rsidRPr="002E0BD8" w:rsidDel="00786F03" w:rsidRDefault="00BE303F" w:rsidP="001E3BA9">
      <w:pPr>
        <w:pStyle w:val="Heading3"/>
        <w:rPr>
          <w:del w:id="236" w:author="Johnny Pang" w:date="2022-04-28T17:20:00Z"/>
        </w:rPr>
      </w:pPr>
      <w:del w:id="237" w:author="Johnny Pang" w:date="2022-04-28T17:20:00Z">
        <w:r w:rsidRPr="002E0BD8" w:rsidDel="00786F03">
          <w:delText>Approved Equivalent.</w:delText>
        </w:r>
      </w:del>
    </w:p>
    <w:p w14:paraId="64F84AC9" w14:textId="77777777" w:rsidR="006B1BEB" w:rsidRDefault="006B1BEB" w:rsidP="001E3BA9">
      <w:pPr>
        <w:pStyle w:val="Heading3"/>
        <w:rPr>
          <w:ins w:id="238" w:author="Johnny Pang" w:date="2022-04-28T17:38:00Z"/>
        </w:rPr>
      </w:pPr>
    </w:p>
    <w:p w14:paraId="2459F05D" w14:textId="77777777" w:rsidR="00650A19" w:rsidRPr="002E0BD8" w:rsidRDefault="00650A19" w:rsidP="000D544B">
      <w:pPr>
        <w:pStyle w:val="Heading2"/>
      </w:pPr>
      <w:r w:rsidRPr="002E0BD8">
        <w:t>Davit Crane</w:t>
      </w:r>
    </w:p>
    <w:p w14:paraId="490B034D" w14:textId="4DA5DC99" w:rsidR="00BE20DF" w:rsidRDefault="00BE20DF" w:rsidP="000D544B">
      <w:pPr>
        <w:pStyle w:val="Heading3"/>
        <w:rPr>
          <w:ins w:id="239" w:author="Mabel Chow" w:date="2022-11-29T11:51:00Z"/>
        </w:rPr>
      </w:pPr>
      <w:ins w:id="240" w:author="Mabel Chow" w:date="2022-11-29T11:51:00Z">
        <w:r>
          <w:t>Provide one (1) portable davit arm with one (1) flush mounted davit sockets.</w:t>
        </w:r>
      </w:ins>
    </w:p>
    <w:p w14:paraId="2966F67B" w14:textId="54E75093" w:rsidR="00650A19" w:rsidRPr="002E0BD8" w:rsidRDefault="00650A19" w:rsidP="000D544B">
      <w:pPr>
        <w:pStyle w:val="Heading3"/>
      </w:pPr>
      <w:r w:rsidRPr="002E0BD8">
        <w:t>Davit crane machinery shall consist of a crane, hand winch, crane base, wire rope, and accessories.</w:t>
      </w:r>
    </w:p>
    <w:p w14:paraId="6E0A863A" w14:textId="77777777" w:rsidR="00650A19" w:rsidRPr="002E0BD8" w:rsidRDefault="00650A19" w:rsidP="000D544B">
      <w:pPr>
        <w:pStyle w:val="Heading3"/>
      </w:pPr>
      <w:r w:rsidRPr="002E0BD8">
        <w:t>Crane Configuration: Portable davit crane, adjustable boom, 360 degree rotation, double reduction spur gear hand winch with positive load control for lifting and lowering operations, corrosion resistant finish.</w:t>
      </w:r>
    </w:p>
    <w:p w14:paraId="24CC4C18" w14:textId="77777777" w:rsidR="00650A19" w:rsidRPr="002E0BD8" w:rsidRDefault="001E7CAA" w:rsidP="000D544B">
      <w:pPr>
        <w:pStyle w:val="Heading3"/>
      </w:pPr>
      <w:r w:rsidRPr="002E0BD8">
        <w:t xml:space="preserve">Capacity: </w:t>
      </w:r>
      <w:del w:id="241" w:author="Johnny Pang" w:date="2022-04-28T17:40:00Z">
        <w:r w:rsidR="00603E3B" w:rsidRPr="005B2749" w:rsidDel="006B1BEB">
          <w:rPr>
            <w:highlight w:val="yellow"/>
          </w:rPr>
          <w:delText>[     ]</w:delText>
        </w:r>
        <w:r w:rsidR="00603E3B" w:rsidRPr="002E0BD8" w:rsidDel="006B1BEB">
          <w:delText xml:space="preserve"> </w:delText>
        </w:r>
        <w:r w:rsidRPr="002E0BD8" w:rsidDel="006B1BEB">
          <w:delText>kg</w:delText>
        </w:r>
      </w:del>
      <w:ins w:id="242" w:author="Johnny Pang" w:date="2022-04-28T17:40:00Z">
        <w:r w:rsidR="006B1BEB">
          <w:t xml:space="preserve">0.5 </w:t>
        </w:r>
        <w:proofErr w:type="spellStart"/>
        <w:r w:rsidR="006B1BEB">
          <w:t>tonne</w:t>
        </w:r>
      </w:ins>
      <w:proofErr w:type="spellEnd"/>
      <w:r w:rsidR="00650A19" w:rsidRPr="002E0BD8">
        <w:t>.</w:t>
      </w:r>
    </w:p>
    <w:p w14:paraId="4C8FF349" w14:textId="4CFA5EAD" w:rsidR="00650A19" w:rsidRPr="002E0BD8" w:rsidRDefault="00650A19" w:rsidP="000D544B">
      <w:pPr>
        <w:pStyle w:val="Heading3"/>
      </w:pPr>
      <w:r w:rsidRPr="002E0BD8">
        <w:t xml:space="preserve">Crane Base: </w:t>
      </w:r>
      <w:del w:id="243" w:author="Johnny Pang" w:date="2022-04-28T17:40:00Z">
        <w:r w:rsidRPr="002E0BD8" w:rsidDel="006B1BEB">
          <w:delText xml:space="preserve">Wall </w:delText>
        </w:r>
      </w:del>
      <w:ins w:id="244" w:author="Johnny Pang" w:date="2022-04-28T17:40:00Z">
        <w:r w:rsidR="006B1BEB">
          <w:t>flushed</w:t>
        </w:r>
        <w:r w:rsidR="006B1BEB" w:rsidRPr="002E0BD8">
          <w:t xml:space="preserve"> </w:t>
        </w:r>
      </w:ins>
      <w:r w:rsidRPr="002E0BD8">
        <w:t>mount base, galvanized</w:t>
      </w:r>
      <w:ins w:id="245" w:author="Mabel Chow" w:date="2022-11-29T11:53:00Z">
        <w:r w:rsidR="00BE20DF">
          <w:t xml:space="preserve"> steel</w:t>
        </w:r>
      </w:ins>
      <w:r w:rsidRPr="002E0BD8">
        <w:t>.</w:t>
      </w:r>
    </w:p>
    <w:p w14:paraId="497504B2" w14:textId="77777777" w:rsidR="00650A19" w:rsidRPr="002E0BD8" w:rsidRDefault="00650A19" w:rsidP="000D544B">
      <w:pPr>
        <w:pStyle w:val="Heading3"/>
      </w:pPr>
      <w:r w:rsidRPr="002E0BD8">
        <w:t>Wire Rope: Galvanized aircraft cable with swivel hook an</w:t>
      </w:r>
      <w:r w:rsidR="001E7CAA" w:rsidRPr="002E0BD8">
        <w:t xml:space="preserve">d swagged ball fitting, </w:t>
      </w:r>
      <w:del w:id="246" w:author="Johnny Pang" w:date="2022-04-28T17:41:00Z">
        <w:r w:rsidR="00603E3B" w:rsidRPr="005B2749" w:rsidDel="006B1BEB">
          <w:rPr>
            <w:highlight w:val="yellow"/>
          </w:rPr>
          <w:delText>[     ]</w:delText>
        </w:r>
        <w:r w:rsidR="00603E3B" w:rsidRPr="002E0BD8" w:rsidDel="006B1BEB">
          <w:delText xml:space="preserve"> </w:delText>
        </w:r>
        <w:r w:rsidR="001E7CAA" w:rsidRPr="002E0BD8" w:rsidDel="006B1BEB">
          <w:delText>mm</w:delText>
        </w:r>
        <w:r w:rsidRPr="002E0BD8" w:rsidDel="006B1BEB">
          <w:delText xml:space="preserve"> diameter rope, </w:delText>
        </w:r>
      </w:del>
      <w:r w:rsidRPr="002E0BD8">
        <w:t xml:space="preserve">for load rating specified, lift below base level of </w:t>
      </w:r>
      <w:del w:id="247" w:author="Johnny Pang" w:date="2022-04-28T17:41:00Z">
        <w:r w:rsidR="00603E3B" w:rsidRPr="005B2749" w:rsidDel="006B1BEB">
          <w:rPr>
            <w:highlight w:val="yellow"/>
          </w:rPr>
          <w:delText>[     ]</w:delText>
        </w:r>
      </w:del>
      <w:ins w:id="248" w:author="Johnny Pang" w:date="2022-04-28T17:41:00Z">
        <w:r w:rsidR="006B1BEB">
          <w:t>5,000</w:t>
        </w:r>
      </w:ins>
      <w:r w:rsidR="001E7CAA" w:rsidRPr="002E0BD8">
        <w:t xml:space="preserve"> mm</w:t>
      </w:r>
      <w:del w:id="249" w:author="Johnny Pang" w:date="2022-04-28T17:41:00Z">
        <w:r w:rsidRPr="002E0BD8" w:rsidDel="006B1BEB">
          <w:delText>, two pa</w:delText>
        </w:r>
        <w:r w:rsidR="001E7CAA" w:rsidRPr="002E0BD8" w:rsidDel="006B1BEB">
          <w:delText>rt line (total length of</w:delText>
        </w:r>
        <w:r w:rsidR="00603E3B" w:rsidRPr="002E0BD8" w:rsidDel="006B1BEB">
          <w:delText xml:space="preserve"> </w:delText>
        </w:r>
        <w:r w:rsidR="00603E3B" w:rsidRPr="005B2749" w:rsidDel="006B1BEB">
          <w:rPr>
            <w:highlight w:val="yellow"/>
          </w:rPr>
          <w:delText>[     ]</w:delText>
        </w:r>
        <w:r w:rsidR="001E7CAA" w:rsidRPr="002E0BD8" w:rsidDel="006B1BEB">
          <w:delText xml:space="preserve"> m</w:delText>
        </w:r>
        <w:r w:rsidRPr="002E0BD8" w:rsidDel="006B1BEB">
          <w:delText>)</w:delText>
        </w:r>
      </w:del>
      <w:r w:rsidRPr="002E0BD8">
        <w:t>.</w:t>
      </w:r>
    </w:p>
    <w:p w14:paraId="2941FDF4" w14:textId="77777777" w:rsidR="00650A19" w:rsidRPr="00E07EEE" w:rsidRDefault="00650A19" w:rsidP="000D544B">
      <w:pPr>
        <w:pStyle w:val="Heading3"/>
      </w:pPr>
      <w:r w:rsidRPr="00E07EEE">
        <w:t>Accessories: Gear cover, quick disconnect anchor for wire rope.</w:t>
      </w:r>
    </w:p>
    <w:p w14:paraId="63B83296" w14:textId="77777777" w:rsidR="00650A19" w:rsidRPr="00E07EEE" w:rsidRDefault="00650A19" w:rsidP="000D544B">
      <w:pPr>
        <w:pStyle w:val="Heading3"/>
      </w:pPr>
      <w:r w:rsidRPr="00E07EEE">
        <w:t>Location:</w:t>
      </w:r>
    </w:p>
    <w:p w14:paraId="2C798022" w14:textId="43034BD3" w:rsidR="00650A19" w:rsidRPr="00E07EEE" w:rsidRDefault="00603E3B" w:rsidP="005B2749">
      <w:pPr>
        <w:pStyle w:val="Heading4"/>
      </w:pPr>
      <w:del w:id="250" w:author="Johnny Pang" w:date="2022-04-28T17:41:00Z">
        <w:r w:rsidRPr="00E07EEE" w:rsidDel="006B1BEB">
          <w:delText>[     ]</w:delText>
        </w:r>
      </w:del>
      <w:ins w:id="251" w:author="Johnny Pang" w:date="2022-04-28T17:41:00Z">
        <w:r w:rsidR="006B1BEB" w:rsidRPr="00E07EEE">
          <w:t xml:space="preserve">Elevated Tower Interior </w:t>
        </w:r>
        <w:del w:id="252" w:author="Mabel Chow" w:date="2022-11-29T11:54:00Z">
          <w:r w:rsidR="006B1BEB" w:rsidRPr="00E07EEE" w:rsidDel="00BE20DF">
            <w:delText>Mezzanine</w:delText>
          </w:r>
        </w:del>
      </w:ins>
      <w:ins w:id="253" w:author="Mabel Chow" w:date="2022-11-29T11:54:00Z">
        <w:r w:rsidR="00BE20DF" w:rsidRPr="00E07EEE">
          <w:t>roof</w:t>
        </w:r>
      </w:ins>
      <w:ins w:id="254" w:author="Johnny Pang" w:date="2022-04-28T17:41:00Z">
        <w:r w:rsidR="006B1BEB" w:rsidRPr="00E07EEE">
          <w:t xml:space="preserve"> Level</w:t>
        </w:r>
      </w:ins>
    </w:p>
    <w:p w14:paraId="4C355172" w14:textId="77777777" w:rsidR="00650A19" w:rsidRPr="00E07EEE" w:rsidDel="006B1BEB" w:rsidRDefault="00603E3B" w:rsidP="005B2749">
      <w:pPr>
        <w:pStyle w:val="Heading4"/>
        <w:rPr>
          <w:del w:id="255" w:author="Johnny Pang" w:date="2022-04-28T17:41:00Z"/>
        </w:rPr>
      </w:pPr>
      <w:del w:id="256" w:author="Johnny Pang" w:date="2022-04-28T17:41:00Z">
        <w:r w:rsidRPr="00E07EEE" w:rsidDel="006B1BEB">
          <w:delText>[     ]</w:delText>
        </w:r>
      </w:del>
    </w:p>
    <w:p w14:paraId="34826BFD" w14:textId="77777777" w:rsidR="005E1DA7" w:rsidRPr="00E07EEE" w:rsidRDefault="005E1DA7" w:rsidP="000D544B">
      <w:pPr>
        <w:pStyle w:val="Heading3"/>
      </w:pPr>
      <w:r w:rsidRPr="00E07EEE">
        <w:t>Approved Suppliers:</w:t>
      </w:r>
    </w:p>
    <w:p w14:paraId="0A75A021" w14:textId="77777777" w:rsidR="005E1DA7" w:rsidRPr="002E0BD8" w:rsidDel="006B1BEB" w:rsidRDefault="005E1DA7" w:rsidP="005B2749">
      <w:pPr>
        <w:pStyle w:val="Heading4"/>
        <w:rPr>
          <w:del w:id="257" w:author="Johnny Pang" w:date="2022-04-28T17:42:00Z"/>
        </w:rPr>
      </w:pPr>
      <w:del w:id="258" w:author="Johnny Pang" w:date="2022-04-28T17:42:00Z">
        <w:r w:rsidRPr="002E0BD8" w:rsidDel="006B1BEB">
          <w:delText>Kito Canada Inc</w:delText>
        </w:r>
        <w:r w:rsidR="00CA0AC6" w:rsidRPr="002E0BD8" w:rsidDel="006B1BEB">
          <w:delText>. (Subsidiary of Kito Corporation)</w:delText>
        </w:r>
        <w:r w:rsidRPr="002E0BD8" w:rsidDel="006B1BEB">
          <w:delText>.</w:delText>
        </w:r>
      </w:del>
    </w:p>
    <w:p w14:paraId="5D8CD5F2" w14:textId="77777777" w:rsidR="005E1DA7" w:rsidRPr="002E0BD8" w:rsidDel="006B1BEB" w:rsidRDefault="00CA0AC6" w:rsidP="005B2749">
      <w:pPr>
        <w:pStyle w:val="Heading4"/>
        <w:rPr>
          <w:del w:id="259" w:author="Johnny Pang" w:date="2022-04-28T17:42:00Z"/>
        </w:rPr>
      </w:pPr>
      <w:del w:id="260" w:author="Johnny Pang" w:date="2022-04-28T17:42:00Z">
        <w:r w:rsidRPr="002E0BD8" w:rsidDel="006B1BEB">
          <w:delText>Lift-Tech International A Division of Columbus McKinnon Corporation (</w:delText>
        </w:r>
        <w:r w:rsidR="006B1361" w:rsidRPr="002E0BD8" w:rsidDel="006B1BEB">
          <w:delText xml:space="preserve">Yale </w:delText>
        </w:r>
        <w:r w:rsidR="005E1DA7" w:rsidRPr="002E0BD8" w:rsidDel="006B1BEB">
          <w:delText>Shaw-Box</w:delText>
        </w:r>
        <w:r w:rsidRPr="002E0BD8" w:rsidDel="006B1BEB">
          <w:delText xml:space="preserve"> brand)</w:delText>
        </w:r>
        <w:r w:rsidR="005E1DA7" w:rsidRPr="002E0BD8" w:rsidDel="006B1BEB">
          <w:delText>.</w:delText>
        </w:r>
      </w:del>
    </w:p>
    <w:p w14:paraId="7EF89B72" w14:textId="77777777" w:rsidR="005E1DA7" w:rsidRPr="002E0BD8" w:rsidDel="006B1BEB" w:rsidRDefault="005E1DA7" w:rsidP="005B2749">
      <w:pPr>
        <w:pStyle w:val="Heading4"/>
        <w:rPr>
          <w:del w:id="261" w:author="Johnny Pang" w:date="2022-04-28T17:42:00Z"/>
        </w:rPr>
      </w:pPr>
      <w:del w:id="262" w:author="Johnny Pang" w:date="2022-04-28T17:42:00Z">
        <w:r w:rsidRPr="002E0BD8" w:rsidDel="006B1BEB">
          <w:delText>Richards-Wilcox Inc.</w:delText>
        </w:r>
      </w:del>
    </w:p>
    <w:p w14:paraId="22707241" w14:textId="77777777" w:rsidR="00820089" w:rsidRDefault="00820089" w:rsidP="005B2749">
      <w:pPr>
        <w:pStyle w:val="Heading4"/>
        <w:rPr>
          <w:ins w:id="263" w:author="Johnny Pang" w:date="2022-04-28T17:42:00Z"/>
        </w:rPr>
      </w:pPr>
      <w:r w:rsidRPr="002E0BD8">
        <w:t>Demag Cranes &amp; Components Corp.</w:t>
      </w:r>
    </w:p>
    <w:p w14:paraId="4EDBFB9B" w14:textId="77777777" w:rsidR="006B1BEB" w:rsidRPr="002E0BD8" w:rsidRDefault="006B1BEB" w:rsidP="005B2749">
      <w:pPr>
        <w:pStyle w:val="Heading4"/>
      </w:pPr>
      <w:ins w:id="264" w:author="Johnny Pang" w:date="2022-04-28T17:42:00Z">
        <w:r>
          <w:t>EME – Easily Moved Equipment</w:t>
        </w:r>
      </w:ins>
    </w:p>
    <w:p w14:paraId="68505AE6" w14:textId="77777777" w:rsidR="00BE303F" w:rsidRPr="002E0BD8" w:rsidRDefault="00BE303F" w:rsidP="005B2749">
      <w:pPr>
        <w:pStyle w:val="Heading4"/>
      </w:pPr>
      <w:r w:rsidRPr="002E0BD8">
        <w:t>Approved Equivalent.</w:t>
      </w:r>
    </w:p>
    <w:p w14:paraId="6DBC117A" w14:textId="77777777" w:rsidR="00650A19" w:rsidRPr="002E0BD8" w:rsidDel="001E3BA9" w:rsidRDefault="00650A19" w:rsidP="000D544B">
      <w:pPr>
        <w:pStyle w:val="Heading2"/>
        <w:rPr>
          <w:del w:id="265" w:author="Johnny Pang" w:date="2022-04-28T17:44:00Z"/>
        </w:rPr>
      </w:pPr>
      <w:del w:id="266" w:author="Johnny Pang" w:date="2022-04-28T17:44:00Z">
        <w:r w:rsidRPr="002E0BD8" w:rsidDel="001E3BA9">
          <w:delText>Electrical</w:delText>
        </w:r>
      </w:del>
    </w:p>
    <w:p w14:paraId="62F7730C" w14:textId="77777777" w:rsidR="0068027F" w:rsidRPr="005B2749" w:rsidDel="001E3BA9" w:rsidRDefault="0068027F" w:rsidP="000D544B">
      <w:pPr>
        <w:pStyle w:val="Heading3"/>
        <w:rPr>
          <w:del w:id="267" w:author="Johnny Pang" w:date="2022-04-28T17:44:00Z"/>
          <w:highlight w:val="yellow"/>
        </w:rPr>
      </w:pPr>
      <w:del w:id="268" w:author="Johnny Pang" w:date="2022-04-28T17:44:00Z">
        <w:r w:rsidRPr="002E0BD8" w:rsidDel="001E3BA9">
          <w:delText xml:space="preserve">Electrical work shall in in accordance with </w:delText>
        </w:r>
        <w:r w:rsidRPr="005B2749" w:rsidDel="001E3BA9">
          <w:rPr>
            <w:highlight w:val="yellow"/>
          </w:rPr>
          <w:delText>Section 16010 – Electrical General Requirements.</w:delText>
        </w:r>
      </w:del>
    </w:p>
    <w:p w14:paraId="4A058BC5" w14:textId="77777777" w:rsidR="00650A19" w:rsidRPr="002E0BD8" w:rsidDel="001E3BA9" w:rsidRDefault="00650A19" w:rsidP="000D544B">
      <w:pPr>
        <w:pStyle w:val="Heading3"/>
        <w:rPr>
          <w:del w:id="269" w:author="Johnny Pang" w:date="2022-04-28T17:44:00Z"/>
        </w:rPr>
      </w:pPr>
      <w:del w:id="270" w:author="Johnny Pang" w:date="2022-04-28T17:44:00Z">
        <w:r w:rsidRPr="002E0BD8" w:rsidDel="001E3BA9">
          <w:delText>Furnish electrical equipment including motors, motor starters, pendant control, control systems, wire, and conduit.</w:delText>
        </w:r>
      </w:del>
    </w:p>
    <w:p w14:paraId="51CFDA6F" w14:textId="77777777" w:rsidR="00650A19" w:rsidRPr="002E0BD8" w:rsidDel="001E3BA9" w:rsidRDefault="00650A19" w:rsidP="000D544B">
      <w:pPr>
        <w:pStyle w:val="Heading3"/>
        <w:rPr>
          <w:del w:id="271" w:author="Johnny Pang" w:date="2022-04-28T17:44:00Z"/>
        </w:rPr>
      </w:pPr>
      <w:del w:id="272" w:author="Johnny Pang" w:date="2022-04-28T17:44:00Z">
        <w:r w:rsidRPr="002E0BD8" w:rsidDel="001E3BA9">
          <w:delText>Electrical: In accordance with NFPA 70,</w:delText>
        </w:r>
        <w:r w:rsidR="006B1361" w:rsidRPr="002E0BD8" w:rsidDel="001E3BA9">
          <w:delText xml:space="preserve"> 201</w:delText>
        </w:r>
        <w:r w:rsidR="00E9694F" w:rsidDel="001E3BA9">
          <w:delText>7</w:delText>
        </w:r>
        <w:r w:rsidR="006B1361" w:rsidRPr="002E0BD8" w:rsidDel="001E3BA9">
          <w:delText xml:space="preserve"> Edition, </w:delText>
        </w:r>
        <w:r w:rsidRPr="002E0BD8" w:rsidDel="001E3BA9">
          <w:delText>N</w:delText>
        </w:r>
        <w:r w:rsidR="006B1361" w:rsidRPr="002E0BD8" w:rsidDel="001E3BA9">
          <w:delText xml:space="preserve">ational </w:delText>
        </w:r>
        <w:r w:rsidRPr="002E0BD8" w:rsidDel="001E3BA9">
          <w:delText>E</w:delText>
        </w:r>
        <w:r w:rsidR="006B1361" w:rsidRPr="002E0BD8" w:rsidDel="001E3BA9">
          <w:delText xml:space="preserve">lectrical </w:delText>
        </w:r>
        <w:r w:rsidRPr="002E0BD8" w:rsidDel="001E3BA9">
          <w:delText>C</w:delText>
        </w:r>
        <w:r w:rsidR="006B1361" w:rsidRPr="002E0BD8" w:rsidDel="001E3BA9">
          <w:delText>ode, Chapter 6,</w:delText>
        </w:r>
        <w:r w:rsidRPr="002E0BD8" w:rsidDel="001E3BA9">
          <w:delText xml:space="preserve"> Article 610</w:delText>
        </w:r>
        <w:r w:rsidR="00EA283A" w:rsidRPr="002E0BD8" w:rsidDel="001E3BA9">
          <w:delText xml:space="preserve"> and CSA C22.1</w:delText>
        </w:r>
      </w:del>
    </w:p>
    <w:p w14:paraId="2DFBB44F" w14:textId="77777777" w:rsidR="00650A19" w:rsidRPr="002E0BD8" w:rsidDel="001E3BA9" w:rsidRDefault="00650A19" w:rsidP="000D544B">
      <w:pPr>
        <w:pStyle w:val="Heading3"/>
        <w:rPr>
          <w:del w:id="273" w:author="Johnny Pang" w:date="2022-04-28T17:44:00Z"/>
        </w:rPr>
      </w:pPr>
      <w:del w:id="274" w:author="Johnny Pang" w:date="2022-04-28T17:44:00Z">
        <w:r w:rsidRPr="002E0BD8" w:rsidDel="001E3BA9">
          <w:lastRenderedPageBreak/>
          <w:delText>Monorail conductor voltage drops from monorail track supply taps shall permit the hoist and trolley motors to operate within voltage tolerances of plus or minus 10 percent, when building supply voltage is at plus or minus 5 percent of design voltage.</w:delText>
        </w:r>
      </w:del>
    </w:p>
    <w:p w14:paraId="2C410854" w14:textId="77777777" w:rsidR="00650A19" w:rsidRPr="002E0BD8" w:rsidDel="001E3BA9" w:rsidRDefault="00650A19" w:rsidP="000D544B">
      <w:pPr>
        <w:pStyle w:val="Heading3"/>
        <w:rPr>
          <w:del w:id="275" w:author="Johnny Pang" w:date="2022-04-28T17:44:00Z"/>
        </w:rPr>
      </w:pPr>
      <w:del w:id="276" w:author="Johnny Pang" w:date="2022-04-28T17:44:00Z">
        <w:r w:rsidRPr="002E0BD8" w:rsidDel="001E3BA9">
          <w:delText>Enclosed Bus Bar Conductors: Stainless steel clad hard copper enclosed in insulation. Collector sliding non</w:delText>
        </w:r>
        <w:r w:rsidR="006B1361" w:rsidRPr="002E0BD8" w:rsidDel="001E3BA9">
          <w:delText>-</w:delText>
        </w:r>
        <w:r w:rsidRPr="002E0BD8" w:rsidDel="001E3BA9">
          <w:delText xml:space="preserve">copper bearing, carbon shoe type, with adjustable spring tension arms for contact between bus bar and controls. Collector mechanism components </w:delText>
        </w:r>
        <w:r w:rsidR="004355AB" w:rsidDel="001E3BA9">
          <w:delText xml:space="preserve">shall be made of </w:delText>
        </w:r>
        <w:r w:rsidRPr="002E0BD8" w:rsidDel="001E3BA9">
          <w:delText>aluminum, stainless steel, plastic, or other non</w:delText>
        </w:r>
        <w:r w:rsidR="004355AB" w:rsidDel="001E3BA9">
          <w:delText>-</w:delText>
        </w:r>
        <w:r w:rsidRPr="002E0BD8" w:rsidDel="001E3BA9">
          <w:delText>corrosive materials.</w:delText>
        </w:r>
      </w:del>
    </w:p>
    <w:p w14:paraId="55E938E2" w14:textId="77777777" w:rsidR="00650A19" w:rsidRPr="002E0BD8" w:rsidDel="001E3BA9" w:rsidRDefault="00650A19" w:rsidP="000D544B">
      <w:pPr>
        <w:pStyle w:val="Heading2"/>
        <w:rPr>
          <w:del w:id="277" w:author="Johnny Pang" w:date="2022-04-28T17:44:00Z"/>
        </w:rPr>
      </w:pPr>
      <w:del w:id="278" w:author="Johnny Pang" w:date="2022-04-28T17:44:00Z">
        <w:r w:rsidRPr="002E0BD8" w:rsidDel="001E3BA9">
          <w:delText>Controls</w:delText>
        </w:r>
      </w:del>
    </w:p>
    <w:p w14:paraId="6F38230B" w14:textId="77777777" w:rsidR="00650A19" w:rsidRPr="002E0BD8" w:rsidDel="001E3BA9" w:rsidRDefault="00650A19" w:rsidP="000D544B">
      <w:pPr>
        <w:pStyle w:val="Heading3"/>
        <w:rPr>
          <w:del w:id="279" w:author="Johnny Pang" w:date="2022-04-28T17:44:00Z"/>
        </w:rPr>
      </w:pPr>
      <w:del w:id="280" w:author="Johnny Pang" w:date="2022-04-28T17:44:00Z">
        <w:r w:rsidRPr="002E0BD8" w:rsidDel="001E3BA9">
          <w:delText>Hoist and Trolley: Pendant control having momentary contact pushbuttons with a device which will disconnect motors from line on failure of power. Device shall not permit any motor to be restarted until controller handle is brought to the OFF position, or a reset switch or button is operated. Furnish with under</w:delText>
        </w:r>
        <w:r w:rsidR="00820089" w:rsidRPr="002E0BD8" w:rsidDel="001E3BA9">
          <w:delText>-</w:delText>
        </w:r>
        <w:r w:rsidRPr="002E0BD8" w:rsidDel="001E3BA9">
          <w:delText xml:space="preserve">voltage protection as a function of each motor controller, or by </w:delText>
        </w:r>
        <w:r w:rsidR="004355AB" w:rsidDel="001E3BA9">
          <w:delText xml:space="preserve">a </w:delText>
        </w:r>
        <w:r w:rsidRPr="002E0BD8" w:rsidDel="001E3BA9">
          <w:delText>magnetic main line contactor.</w:delText>
        </w:r>
      </w:del>
    </w:p>
    <w:p w14:paraId="57A5613E" w14:textId="77777777" w:rsidR="00650A19" w:rsidRPr="002E0BD8" w:rsidDel="001E3BA9" w:rsidRDefault="00650A19" w:rsidP="000D544B">
      <w:pPr>
        <w:pStyle w:val="Heading3"/>
        <w:rPr>
          <w:del w:id="281" w:author="Johnny Pang" w:date="2022-04-28T17:44:00Z"/>
        </w:rPr>
      </w:pPr>
      <w:del w:id="282" w:author="Johnny Pang" w:date="2022-04-28T17:44:00Z">
        <w:r w:rsidRPr="002E0BD8" w:rsidDel="001E3BA9">
          <w:delText xml:space="preserve">Trolley Drives: Soft start controls, </w:delText>
        </w:r>
        <w:r w:rsidR="001E790F" w:rsidDel="001E3BA9">
          <w:delText>[</w:delText>
        </w:r>
        <w:r w:rsidRPr="002E0BD8" w:rsidDel="001E3BA9">
          <w:rPr>
            <w:highlight w:val="yellow"/>
          </w:rPr>
          <w:delText>6</w:delText>
        </w:r>
        <w:r w:rsidR="00820089" w:rsidRPr="002E0BD8" w:rsidDel="001E3BA9">
          <w:rPr>
            <w:highlight w:val="yellow"/>
          </w:rPr>
          <w:delText>0</w:delText>
        </w:r>
        <w:r w:rsidRPr="002E0BD8" w:rsidDel="001E3BA9">
          <w:rPr>
            <w:highlight w:val="yellow"/>
          </w:rPr>
          <w:delText>0/2</w:delText>
        </w:r>
        <w:r w:rsidR="00820089" w:rsidRPr="002E0BD8" w:rsidDel="001E3BA9">
          <w:rPr>
            <w:highlight w:val="yellow"/>
          </w:rPr>
          <w:delText>4</w:delText>
        </w:r>
        <w:r w:rsidRPr="002E0BD8" w:rsidDel="001E3BA9">
          <w:rPr>
            <w:highlight w:val="yellow"/>
          </w:rPr>
          <w:delText>0</w:delText>
        </w:r>
        <w:r w:rsidR="001E790F" w:rsidDel="001E3BA9">
          <w:delText>]</w:delText>
        </w:r>
        <w:r w:rsidRPr="002E0BD8" w:rsidDel="001E3BA9">
          <w:delText xml:space="preserve"> volt ac series device, installed between drive motor and motor starter with torque and acceleration rate adjustable, suitable for trolley drive service, and work in conjunction with crane control and pendant system.</w:delText>
        </w:r>
      </w:del>
    </w:p>
    <w:p w14:paraId="7E907849" w14:textId="77777777" w:rsidR="00650A19" w:rsidRPr="002E0BD8" w:rsidDel="001E3BA9" w:rsidRDefault="00650A19" w:rsidP="000D544B">
      <w:pPr>
        <w:pStyle w:val="Heading3"/>
        <w:rPr>
          <w:del w:id="283" w:author="Johnny Pang" w:date="2022-04-28T17:44:00Z"/>
        </w:rPr>
      </w:pPr>
      <w:del w:id="284" w:author="Johnny Pang" w:date="2022-04-28T17:44:00Z">
        <w:r w:rsidRPr="002E0BD8" w:rsidDel="001E3BA9">
          <w:delText>Pendant Pushbutton Control Stations: Heavy duty, oil</w:delText>
        </w:r>
        <w:r w:rsidR="006B1361" w:rsidRPr="002E0BD8" w:rsidDel="001E3BA9">
          <w:delText>-</w:delText>
        </w:r>
        <w:r w:rsidRPr="002E0BD8" w:rsidDel="001E3BA9">
          <w:delText xml:space="preserve">tight, suspended from trolley, with control transformers to supply 120 volt ac power to pushbutton control station. Pushbutton enclosure </w:delText>
        </w:r>
        <w:r w:rsidR="004355AB" w:rsidDel="001E3BA9">
          <w:delText xml:space="preserve">shall be </w:delText>
        </w:r>
        <w:r w:rsidRPr="002E0BD8" w:rsidDel="001E3BA9">
          <w:delText xml:space="preserve">supported with chain or wire rope. Control wire cable </w:delText>
        </w:r>
        <w:r w:rsidR="004355AB" w:rsidDel="001E3BA9">
          <w:delText xml:space="preserve">shall be </w:delText>
        </w:r>
        <w:r w:rsidRPr="002E0BD8" w:rsidDel="001E3BA9">
          <w:delText>attached to support chain or w</w:delText>
        </w:r>
        <w:r w:rsidR="001E7CAA" w:rsidRPr="002E0BD8" w:rsidDel="001E3BA9">
          <w:delText xml:space="preserve">ire rope at </w:delText>
        </w:r>
        <w:r w:rsidR="004355AB" w:rsidDel="001E3BA9">
          <w:delText>a maximum of</w:delText>
        </w:r>
        <w:r w:rsidR="001E7CAA" w:rsidRPr="002E0BD8" w:rsidDel="001E3BA9">
          <w:delText xml:space="preserve"> </w:delText>
        </w:r>
        <w:r w:rsidR="00603E3B" w:rsidRPr="005B2749" w:rsidDel="001E3BA9">
          <w:rPr>
            <w:highlight w:val="yellow"/>
          </w:rPr>
          <w:delText>[     ]</w:delText>
        </w:r>
        <w:r w:rsidR="00603E3B" w:rsidRPr="002E0BD8" w:rsidDel="001E3BA9">
          <w:delText xml:space="preserve"> </w:delText>
        </w:r>
        <w:r w:rsidR="001E7CAA" w:rsidRPr="002E0BD8" w:rsidDel="001E3BA9">
          <w:delText>m</w:delText>
        </w:r>
        <w:r w:rsidRPr="002E0BD8" w:rsidDel="001E3BA9">
          <w:delText xml:space="preserve"> intervals. Furnish control station buttons for control of hoist and trolley ON/OFF main line contactor power switch which removes all power from</w:delText>
        </w:r>
        <w:r w:rsidR="004355AB" w:rsidDel="001E3BA9">
          <w:delText xml:space="preserve"> the</w:delText>
        </w:r>
        <w:r w:rsidRPr="002E0BD8" w:rsidDel="001E3BA9">
          <w:delText xml:space="preserve"> control station.</w:delText>
        </w:r>
      </w:del>
    </w:p>
    <w:p w14:paraId="076396E3" w14:textId="77777777" w:rsidR="00650A19" w:rsidRPr="002E0BD8" w:rsidRDefault="00650A19" w:rsidP="000D544B">
      <w:pPr>
        <w:pStyle w:val="Heading2"/>
      </w:pPr>
      <w:r w:rsidRPr="002E0BD8">
        <w:t>Accessories</w:t>
      </w:r>
    </w:p>
    <w:p w14:paraId="12A03A70" w14:textId="77777777" w:rsidR="00650A19" w:rsidRPr="002E0BD8" w:rsidRDefault="00650A19" w:rsidP="000D544B">
      <w:pPr>
        <w:pStyle w:val="Heading3"/>
      </w:pPr>
      <w:r w:rsidRPr="002E0BD8">
        <w:t xml:space="preserve">Equipment Identification Plate: 16 gauge stainless steel with </w:t>
      </w:r>
      <w:r w:rsidR="001E7CAA" w:rsidRPr="002E0BD8">
        <w:t>6mm</w:t>
      </w:r>
      <w:r w:rsidRPr="002E0BD8">
        <w:t xml:space="preserve"> die stamped equipment tag number securely mounted in a readily visible location.</w:t>
      </w:r>
    </w:p>
    <w:p w14:paraId="27EEA877" w14:textId="77777777" w:rsidR="00650A19" w:rsidRPr="002E0BD8" w:rsidDel="001E3BA9" w:rsidRDefault="00650A19" w:rsidP="000D544B">
      <w:pPr>
        <w:pStyle w:val="Heading3"/>
        <w:rPr>
          <w:del w:id="285" w:author="Johnny Pang" w:date="2022-04-28T17:44:00Z"/>
        </w:rPr>
      </w:pPr>
      <w:del w:id="286" w:author="Johnny Pang" w:date="2022-04-28T17:44:00Z">
        <w:r w:rsidRPr="002E0BD8" w:rsidDel="001E3BA9">
          <w:delText>Lifting Lugs: Eq</w:delText>
        </w:r>
        <w:r w:rsidR="001E7CAA" w:rsidRPr="002E0BD8" w:rsidDel="001E3BA9">
          <w:delText xml:space="preserve">uipment weighing over </w:delText>
        </w:r>
        <w:r w:rsidR="00603E3B" w:rsidRPr="005B2749" w:rsidDel="001E3BA9">
          <w:rPr>
            <w:highlight w:val="yellow"/>
          </w:rPr>
          <w:delText>[     ]</w:delText>
        </w:r>
        <w:r w:rsidR="00603E3B" w:rsidRPr="002E0BD8" w:rsidDel="001E3BA9">
          <w:delText xml:space="preserve"> </w:delText>
        </w:r>
        <w:r w:rsidR="001E7CAA" w:rsidRPr="002E0BD8" w:rsidDel="001E3BA9">
          <w:delText>kg</w:delText>
        </w:r>
        <w:r w:rsidRPr="002E0BD8" w:rsidDel="001E3BA9">
          <w:delText>.</w:delText>
        </w:r>
      </w:del>
    </w:p>
    <w:p w14:paraId="09C1A58A" w14:textId="77777777" w:rsidR="00650A19" w:rsidRPr="002E0BD8" w:rsidRDefault="00650A19" w:rsidP="000D544B">
      <w:pPr>
        <w:pStyle w:val="Heading2"/>
      </w:pPr>
      <w:r w:rsidRPr="002E0BD8">
        <w:t>Shop</w:t>
      </w:r>
      <w:r w:rsidR="00A34DB4" w:rsidRPr="002E0BD8">
        <w:t xml:space="preserve"> </w:t>
      </w:r>
      <w:r w:rsidRPr="002E0BD8">
        <w:t>Fabrication</w:t>
      </w:r>
    </w:p>
    <w:p w14:paraId="64F85D79" w14:textId="77777777" w:rsidR="00650A19" w:rsidRPr="002E0BD8" w:rsidRDefault="00650A19" w:rsidP="000D544B">
      <w:pPr>
        <w:pStyle w:val="Heading3"/>
      </w:pPr>
      <w:r w:rsidRPr="002E0BD8">
        <w:t xml:space="preserve">Shop/Factory Painting: Prepare and prime coat in accordance with </w:t>
      </w:r>
      <w:r w:rsidR="004355AB">
        <w:t xml:space="preserve">the </w:t>
      </w:r>
      <w:r w:rsidRPr="002E0BD8">
        <w:t>manufacturer’s standard.</w:t>
      </w:r>
    </w:p>
    <w:p w14:paraId="2726C998" w14:textId="77777777" w:rsidR="00650A19" w:rsidRPr="002E0BD8" w:rsidRDefault="00650A19" w:rsidP="000D544B">
      <w:pPr>
        <w:pStyle w:val="Heading2"/>
      </w:pPr>
      <w:r w:rsidRPr="002E0BD8">
        <w:t>Source</w:t>
      </w:r>
      <w:r w:rsidR="00CE51C6" w:rsidRPr="002E0BD8">
        <w:t xml:space="preserve"> </w:t>
      </w:r>
      <w:r w:rsidRPr="002E0BD8">
        <w:t>Quality Control</w:t>
      </w:r>
    </w:p>
    <w:p w14:paraId="16108F82" w14:textId="358E4D9D" w:rsidR="00650A19" w:rsidRPr="002E0BD8" w:rsidRDefault="00650A19" w:rsidP="000D544B">
      <w:pPr>
        <w:pStyle w:val="Heading3"/>
      </w:pPr>
      <w:r w:rsidRPr="002E0BD8">
        <w:t>Factory Inspections: Inspect equipment for required construction</w:t>
      </w:r>
      <w:del w:id="287" w:author="Johnny Pang" w:date="2022-04-28T17:44:00Z">
        <w:r w:rsidRPr="002E0BD8" w:rsidDel="001E3BA9">
          <w:delText>,</w:delText>
        </w:r>
      </w:del>
      <w:r w:rsidRPr="002E0BD8">
        <w:t xml:space="preserve"> </w:t>
      </w:r>
      <w:del w:id="288" w:author="Mabel Chow" w:date="2022-11-29T12:14:00Z">
        <w:r w:rsidRPr="002E0BD8" w:rsidDel="00E07EEE">
          <w:delText xml:space="preserve">electrical </w:delText>
        </w:r>
      </w:del>
      <w:proofErr w:type="gramStart"/>
      <w:r w:rsidRPr="002E0BD8">
        <w:t>connection, and</w:t>
      </w:r>
      <w:proofErr w:type="gramEnd"/>
      <w:r w:rsidRPr="002E0BD8">
        <w:t xml:space="preserve"> intended function.</w:t>
      </w:r>
    </w:p>
    <w:p w14:paraId="145E260D" w14:textId="77777777" w:rsidR="00650A19" w:rsidRPr="002E0BD8" w:rsidRDefault="00650A19" w:rsidP="000D544B">
      <w:pPr>
        <w:pStyle w:val="Heading1"/>
      </w:pPr>
      <w:r w:rsidRPr="002E0BD8">
        <w:t>EXECUTION</w:t>
      </w:r>
    </w:p>
    <w:p w14:paraId="7AE6808F" w14:textId="77777777" w:rsidR="00650A19" w:rsidRPr="002E0BD8" w:rsidRDefault="00650A19" w:rsidP="000D544B">
      <w:pPr>
        <w:pStyle w:val="Heading2"/>
      </w:pPr>
      <w:r w:rsidRPr="002E0BD8">
        <w:t>Installation</w:t>
      </w:r>
    </w:p>
    <w:p w14:paraId="77DEE4DB" w14:textId="77777777" w:rsidR="00650A19" w:rsidRPr="002E0BD8" w:rsidRDefault="00650A19" w:rsidP="000D544B">
      <w:pPr>
        <w:pStyle w:val="Heading3"/>
      </w:pPr>
      <w:r w:rsidRPr="002E0BD8">
        <w:t xml:space="preserve">Install in accordance with </w:t>
      </w:r>
      <w:r w:rsidR="001D2F4E">
        <w:t xml:space="preserve">the </w:t>
      </w:r>
      <w:r w:rsidRPr="002E0BD8">
        <w:t>manufacturer’s printed instructions.</w:t>
      </w:r>
    </w:p>
    <w:p w14:paraId="3CFEAFF4" w14:textId="77777777" w:rsidR="00650A19" w:rsidRPr="002E0BD8" w:rsidRDefault="00650A19" w:rsidP="000D544B">
      <w:pPr>
        <w:pStyle w:val="Heading3"/>
      </w:pPr>
      <w:r w:rsidRPr="002E0BD8">
        <w:t>Provide lubrication and lubrication fittings.</w:t>
      </w:r>
    </w:p>
    <w:p w14:paraId="11B0EA00" w14:textId="77777777" w:rsidR="00650A19" w:rsidRPr="002E0BD8" w:rsidRDefault="00650A19" w:rsidP="000D544B">
      <w:pPr>
        <w:pStyle w:val="Heading2"/>
      </w:pPr>
      <w:r w:rsidRPr="002E0BD8">
        <w:t>Painting</w:t>
      </w:r>
    </w:p>
    <w:p w14:paraId="4B0DCAFB" w14:textId="77777777" w:rsidR="00650A19" w:rsidRPr="001E790F" w:rsidRDefault="001D2F4E" w:rsidP="000D544B">
      <w:pPr>
        <w:pStyle w:val="Heading3"/>
      </w:pPr>
      <w:r w:rsidRPr="001E790F">
        <w:t>Perform f</w:t>
      </w:r>
      <w:r w:rsidR="00650A19" w:rsidRPr="001E790F">
        <w:t xml:space="preserve">ield painting of equipment as </w:t>
      </w:r>
      <w:r w:rsidR="00650A19" w:rsidRPr="001E3BA9">
        <w:t>specified in Section 09900</w:t>
      </w:r>
      <w:r w:rsidR="00F90C35" w:rsidRPr="001E3BA9">
        <w:t xml:space="preserve"> </w:t>
      </w:r>
      <w:r w:rsidR="00A5251C" w:rsidRPr="001E3BA9">
        <w:t>–</w:t>
      </w:r>
      <w:r w:rsidR="00650A19" w:rsidRPr="001E3BA9">
        <w:t xml:space="preserve"> Painting</w:t>
      </w:r>
      <w:r w:rsidR="00A5251C" w:rsidRPr="001E3BA9">
        <w:t xml:space="preserve"> and Protective Coating</w:t>
      </w:r>
      <w:r w:rsidR="00650A19" w:rsidRPr="001E3BA9">
        <w:t>.</w:t>
      </w:r>
    </w:p>
    <w:p w14:paraId="6B30D5E0" w14:textId="77777777" w:rsidR="00650A19" w:rsidRPr="002E0BD8" w:rsidRDefault="00650A19" w:rsidP="000D544B">
      <w:pPr>
        <w:pStyle w:val="Heading2"/>
      </w:pPr>
      <w:r w:rsidRPr="002E0BD8">
        <w:t>Field</w:t>
      </w:r>
      <w:r w:rsidR="00CE51C6" w:rsidRPr="002E0BD8">
        <w:t xml:space="preserve"> </w:t>
      </w:r>
      <w:r w:rsidRPr="002E0BD8">
        <w:t>Quality Control</w:t>
      </w:r>
    </w:p>
    <w:p w14:paraId="4B89D248" w14:textId="77777777" w:rsidR="00CE51C6" w:rsidRPr="002E0BD8" w:rsidRDefault="00CE51C6" w:rsidP="000D544B">
      <w:pPr>
        <w:pStyle w:val="Heading3"/>
      </w:pPr>
      <w:r w:rsidRPr="002E0BD8">
        <w:t>Immediately upon completion of installation</w:t>
      </w:r>
      <w:r w:rsidR="001D2F4E">
        <w:t>,</w:t>
      </w:r>
      <w:r w:rsidRPr="002E0BD8">
        <w:t xml:space="preserve"> </w:t>
      </w:r>
      <w:r w:rsidR="001D2F4E">
        <w:t xml:space="preserve">perform </w:t>
      </w:r>
      <w:r w:rsidRPr="002E0BD8">
        <w:t>complete tests o</w:t>
      </w:r>
      <w:r w:rsidR="001D2F4E">
        <w:t>n</w:t>
      </w:r>
      <w:r w:rsidRPr="002E0BD8">
        <w:t xml:space="preserve"> </w:t>
      </w:r>
      <w:r w:rsidR="001D2F4E">
        <w:t xml:space="preserve">the </w:t>
      </w:r>
      <w:r w:rsidRPr="002E0BD8">
        <w:t>crane elements with</w:t>
      </w:r>
      <w:r w:rsidR="001D2F4E">
        <w:t xml:space="preserve"> the</w:t>
      </w:r>
      <w:r w:rsidRPr="002E0BD8">
        <w:t xml:space="preserve"> manufacturer's technical representative.</w:t>
      </w:r>
    </w:p>
    <w:p w14:paraId="0155012E" w14:textId="77777777" w:rsidR="00CE51C6" w:rsidRPr="002E0BD8" w:rsidRDefault="00CE51C6" w:rsidP="000D544B">
      <w:pPr>
        <w:pStyle w:val="Heading3"/>
      </w:pPr>
      <w:r w:rsidRPr="002E0BD8">
        <w:t>Apply test loads of 125 percent of indicated operating loads in the presence of the Consultant.</w:t>
      </w:r>
    </w:p>
    <w:p w14:paraId="351B0034" w14:textId="6CF62979" w:rsidR="00CE51C6" w:rsidRPr="002E0BD8" w:rsidRDefault="00CE51C6" w:rsidP="000D544B">
      <w:pPr>
        <w:pStyle w:val="Heading3"/>
      </w:pPr>
      <w:r w:rsidRPr="002E0BD8">
        <w:t xml:space="preserve">Test the crane and adjust to operate </w:t>
      </w:r>
      <w:r w:rsidR="009D1370">
        <w:t>in accordance with the</w:t>
      </w:r>
      <w:r w:rsidR="00A709BC">
        <w:t xml:space="preserve"> manufacturer’s specifications to full rated capacity in the room</w:t>
      </w:r>
      <w:del w:id="289" w:author="Mabel Chow" w:date="2022-11-29T12:14:00Z">
        <w:r w:rsidR="00A709BC" w:rsidDel="00E07EEE">
          <w:delText xml:space="preserve"> for all directions of designed travel </w:delText>
        </w:r>
        <w:r w:rsidR="00774A48" w:rsidDel="00E07EEE">
          <w:delText>and hoisting locations</w:delText>
        </w:r>
      </w:del>
      <w:r w:rsidR="00A709BC">
        <w:t>.</w:t>
      </w:r>
    </w:p>
    <w:p w14:paraId="67E39119" w14:textId="77777777" w:rsidR="00CE51C6" w:rsidRPr="002E0BD8" w:rsidRDefault="00CE51C6" w:rsidP="000D544B">
      <w:pPr>
        <w:pStyle w:val="Heading3"/>
      </w:pPr>
      <w:r w:rsidRPr="002E0BD8">
        <w:t xml:space="preserve">Comply with the requirements of Section 55 of the Occupational Health and Safety Act, and </w:t>
      </w:r>
      <w:r w:rsidR="00A63A74">
        <w:t>O.Reg. 851/91 -</w:t>
      </w:r>
      <w:r w:rsidRPr="002E0BD8">
        <w:t xml:space="preserve"> Industrial Establishments.</w:t>
      </w:r>
    </w:p>
    <w:p w14:paraId="204258FE" w14:textId="3799BEF8" w:rsidR="00CE51C6" w:rsidRPr="002E0BD8" w:rsidRDefault="00CE51C6" w:rsidP="000D544B">
      <w:pPr>
        <w:pStyle w:val="Heading3"/>
      </w:pPr>
      <w:r w:rsidRPr="002E0BD8">
        <w:lastRenderedPageBreak/>
        <w:t xml:space="preserve">Provide weights and suitable means for connecting the test weight to the </w:t>
      </w:r>
      <w:del w:id="290" w:author="Mabel Chow" w:date="2022-11-29T12:13:00Z">
        <w:r w:rsidRPr="002E0BD8" w:rsidDel="00E07EEE">
          <w:delText xml:space="preserve">hoist </w:delText>
        </w:r>
      </w:del>
      <w:ins w:id="291" w:author="Mabel Chow" w:date="2022-11-29T12:13:00Z">
        <w:r w:rsidR="00E07EEE">
          <w:t>lifting</w:t>
        </w:r>
        <w:r w:rsidR="00E07EEE" w:rsidRPr="002E0BD8">
          <w:t xml:space="preserve"> </w:t>
        </w:r>
      </w:ins>
      <w:r w:rsidRPr="002E0BD8">
        <w:t>hooks.</w:t>
      </w:r>
    </w:p>
    <w:p w14:paraId="2C5CCF75" w14:textId="29270648" w:rsidR="00CE51C6" w:rsidRPr="002E0BD8" w:rsidRDefault="00CE51C6" w:rsidP="000D544B">
      <w:pPr>
        <w:pStyle w:val="Heading3"/>
      </w:pPr>
      <w:r w:rsidRPr="002E0BD8">
        <w:t>Submit certified in-place load test results</w:t>
      </w:r>
      <w:del w:id="292" w:author="Mabel Chow" w:date="2022-11-29T12:13:00Z">
        <w:r w:rsidRPr="002E0BD8" w:rsidDel="00E07EEE">
          <w:delText xml:space="preserve"> for hoists</w:delText>
        </w:r>
      </w:del>
      <w:r w:rsidRPr="002E0BD8">
        <w:t>.</w:t>
      </w:r>
    </w:p>
    <w:p w14:paraId="7F8F8468" w14:textId="6F7D7AC3" w:rsidR="00650A19" w:rsidRPr="002E0BD8" w:rsidDel="00E07EEE" w:rsidRDefault="00650A19" w:rsidP="000D544B">
      <w:pPr>
        <w:pStyle w:val="Heading3"/>
        <w:rPr>
          <w:del w:id="293" w:author="Mabel Chow" w:date="2022-11-29T12:12:00Z"/>
        </w:rPr>
      </w:pPr>
      <w:del w:id="294" w:author="Mabel Chow" w:date="2022-11-29T12:12:00Z">
        <w:r w:rsidRPr="002E0BD8" w:rsidDel="00E07EEE">
          <w:delText>Functional Tests: Conduct on each hoist and monorail system.</w:delText>
        </w:r>
      </w:del>
    </w:p>
    <w:p w14:paraId="3FD77FDE" w14:textId="5EF1BA67" w:rsidR="00650A19" w:rsidRPr="002E0BD8" w:rsidDel="00E07EEE" w:rsidRDefault="00650A19" w:rsidP="005B2749">
      <w:pPr>
        <w:pStyle w:val="Heading4"/>
        <w:rPr>
          <w:del w:id="295" w:author="Mabel Chow" w:date="2022-11-29T12:12:00Z"/>
        </w:rPr>
      </w:pPr>
      <w:del w:id="296" w:author="Mabel Chow" w:date="2022-11-29T12:12:00Z">
        <w:r w:rsidRPr="002E0BD8" w:rsidDel="00E07EEE">
          <w:delText>Alignment: Test complete assemblies for proper alignment and connection, and quiet operation.</w:delText>
        </w:r>
      </w:del>
    </w:p>
    <w:p w14:paraId="49514BAD" w14:textId="713EAE67" w:rsidR="00650A19" w:rsidRPr="002E0BD8" w:rsidDel="00E07EEE" w:rsidRDefault="00650A19" w:rsidP="000D544B">
      <w:pPr>
        <w:pStyle w:val="Heading3"/>
        <w:rPr>
          <w:del w:id="297" w:author="Mabel Chow" w:date="2022-11-29T12:12:00Z"/>
        </w:rPr>
      </w:pPr>
      <w:del w:id="298" w:author="Mabel Chow" w:date="2022-11-29T12:12:00Z">
        <w:r w:rsidRPr="002E0BD8" w:rsidDel="00E07EEE">
          <w:delText>Performance Test:</w:delText>
        </w:r>
      </w:del>
    </w:p>
    <w:p w14:paraId="4ED1187E" w14:textId="2CD6B695" w:rsidR="00650A19" w:rsidRPr="002E0BD8" w:rsidDel="00E07EEE" w:rsidRDefault="00650A19" w:rsidP="005B2749">
      <w:pPr>
        <w:pStyle w:val="Heading4"/>
        <w:rPr>
          <w:del w:id="299" w:author="Mabel Chow" w:date="2022-11-29T12:12:00Z"/>
        </w:rPr>
      </w:pPr>
      <w:del w:id="300" w:author="Mabel Chow" w:date="2022-11-29T12:12:00Z">
        <w:r w:rsidRPr="002E0BD8" w:rsidDel="00E07EEE">
          <w:delText>Conduct on each hoist and monorail system.</w:delText>
        </w:r>
      </w:del>
    </w:p>
    <w:p w14:paraId="46A58226" w14:textId="26A921F6" w:rsidR="00650A19" w:rsidRPr="002E0BD8" w:rsidDel="00E07EEE" w:rsidRDefault="00650A19" w:rsidP="005B2749">
      <w:pPr>
        <w:pStyle w:val="Heading4"/>
        <w:rPr>
          <w:del w:id="301" w:author="Mabel Chow" w:date="2022-11-29T12:12:00Z"/>
        </w:rPr>
      </w:pPr>
      <w:del w:id="302" w:author="Mabel Chow" w:date="2022-11-29T12:12:00Z">
        <w:r w:rsidRPr="002E0BD8" w:rsidDel="00E07EEE">
          <w:delText>Load tests in compliance with OH</w:delText>
        </w:r>
        <w:r w:rsidR="00942AB1" w:rsidRPr="002E0BD8" w:rsidDel="00E07EEE">
          <w:delText>S</w:delText>
        </w:r>
        <w:r w:rsidRPr="002E0BD8" w:rsidDel="00E07EEE">
          <w:delText>A</w:delText>
        </w:r>
        <w:r w:rsidR="00942AB1" w:rsidRPr="002E0BD8" w:rsidDel="00E07EEE">
          <w:delText xml:space="preserve"> (O. Reg. 851/90)</w:delText>
        </w:r>
        <w:r w:rsidRPr="002E0BD8" w:rsidDel="00E07EEE">
          <w:delText>, ANSI</w:delText>
        </w:r>
        <w:r w:rsidR="00CE51C6" w:rsidRPr="002E0BD8" w:rsidDel="00E07EEE">
          <w:delText xml:space="preserve">/ASME </w:delText>
        </w:r>
        <w:r w:rsidRPr="002E0BD8" w:rsidDel="00E07EEE">
          <w:delText>B30.11</w:delText>
        </w:r>
        <w:r w:rsidR="00CE51C6" w:rsidRPr="002E0BD8" w:rsidDel="00E07EEE">
          <w:delText>2010</w:delText>
        </w:r>
        <w:r w:rsidRPr="002E0BD8" w:rsidDel="00E07EEE">
          <w:delText>, and ANSI MH27.1</w:delText>
        </w:r>
        <w:r w:rsidR="00CE51C6" w:rsidRPr="002E0BD8" w:rsidDel="00E07EEE">
          <w:delText>-2009.</w:delText>
        </w:r>
      </w:del>
    </w:p>
    <w:p w14:paraId="567EC69E" w14:textId="77777777" w:rsidR="00650A19" w:rsidRPr="002E0BD8" w:rsidRDefault="00650A19" w:rsidP="000D544B">
      <w:pPr>
        <w:pStyle w:val="Heading2"/>
      </w:pPr>
      <w:r w:rsidRPr="002E0BD8">
        <w:t>Manufacturer’s</w:t>
      </w:r>
      <w:r w:rsidR="00CE51C6" w:rsidRPr="002E0BD8">
        <w:t xml:space="preserve"> </w:t>
      </w:r>
      <w:r w:rsidRPr="002E0BD8">
        <w:t>Services</w:t>
      </w:r>
    </w:p>
    <w:p w14:paraId="58967AEE" w14:textId="77777777" w:rsidR="00650A19" w:rsidRPr="002E0BD8" w:rsidRDefault="00650A19" w:rsidP="000D544B">
      <w:pPr>
        <w:pStyle w:val="Heading3"/>
      </w:pPr>
      <w:r w:rsidRPr="002E0BD8">
        <w:t xml:space="preserve">See </w:t>
      </w:r>
      <w:r w:rsidRPr="001E3BA9">
        <w:t>Section 01640</w:t>
      </w:r>
      <w:r w:rsidR="00F90C35" w:rsidRPr="001E3BA9">
        <w:t xml:space="preserve"> -</w:t>
      </w:r>
      <w:r w:rsidRPr="001E3BA9">
        <w:t xml:space="preserve"> Manufacturers’ Services a</w:t>
      </w:r>
      <w:r w:rsidR="001E7CAA" w:rsidRPr="001E3BA9">
        <w:t>n</w:t>
      </w:r>
      <w:r w:rsidRPr="001E3BA9">
        <w:t>d Section 01810</w:t>
      </w:r>
      <w:r w:rsidR="00F90C35" w:rsidRPr="001E3BA9">
        <w:t xml:space="preserve"> -</w:t>
      </w:r>
      <w:r w:rsidRPr="001E3BA9">
        <w:t xml:space="preserve"> Equipment Testing a</w:t>
      </w:r>
      <w:r w:rsidR="00CE51C6" w:rsidRPr="001E3BA9">
        <w:t>n</w:t>
      </w:r>
      <w:r w:rsidRPr="001E3BA9">
        <w:t xml:space="preserve">d Facility </w:t>
      </w:r>
      <w:r w:rsidR="00CE51C6" w:rsidRPr="001E3BA9">
        <w:t>Commissioning</w:t>
      </w:r>
      <w:r w:rsidRPr="001E3BA9">
        <w:t>.</w:t>
      </w:r>
    </w:p>
    <w:p w14:paraId="1FF6ED01" w14:textId="77777777" w:rsidR="00650A19" w:rsidRPr="002E0BD8" w:rsidDel="001E3BA9" w:rsidRDefault="00650A19" w:rsidP="000D544B">
      <w:pPr>
        <w:pStyle w:val="Heading2"/>
        <w:rPr>
          <w:del w:id="303" w:author="Johnny Pang" w:date="2022-04-28T17:47:00Z"/>
        </w:rPr>
      </w:pPr>
      <w:del w:id="304" w:author="Johnny Pang" w:date="2022-04-28T17:47:00Z">
        <w:r w:rsidRPr="002E0BD8" w:rsidDel="001E3BA9">
          <w:delText>Supplements</w:delText>
        </w:r>
      </w:del>
    </w:p>
    <w:p w14:paraId="5EEF1275" w14:textId="77777777" w:rsidR="00650A19" w:rsidRPr="002E0BD8" w:rsidDel="001E3BA9" w:rsidRDefault="00650A19" w:rsidP="000D544B">
      <w:pPr>
        <w:pStyle w:val="Heading3"/>
        <w:rPr>
          <w:del w:id="305" w:author="Johnny Pang" w:date="2022-04-28T17:47:00Z"/>
        </w:rPr>
      </w:pPr>
      <w:del w:id="306" w:author="Johnny Pang" w:date="2022-04-28T17:47:00Z">
        <w:r w:rsidRPr="002E0BD8" w:rsidDel="001E3BA9">
          <w:delText xml:space="preserve">The supplements listed below, </w:delText>
        </w:r>
        <w:r w:rsidR="00A63A74" w:rsidDel="001E3BA9">
          <w:delText xml:space="preserve">attached </w:delText>
        </w:r>
        <w:r w:rsidRPr="002E0BD8" w:rsidDel="001E3BA9">
          <w:delText>following “End o</w:delText>
        </w:r>
        <w:r w:rsidR="001E7CAA" w:rsidRPr="002E0BD8" w:rsidDel="001E3BA9">
          <w:delText>f</w:delText>
        </w:r>
        <w:r w:rsidRPr="002E0BD8" w:rsidDel="001E3BA9">
          <w:delText xml:space="preserve"> Section,” </w:delText>
        </w:r>
        <w:r w:rsidR="00A63A74" w:rsidDel="001E3BA9">
          <w:delText>form</w:delText>
        </w:r>
        <w:r w:rsidR="00A63A74" w:rsidRPr="002E0BD8" w:rsidDel="001E3BA9">
          <w:delText xml:space="preserve"> </w:delText>
        </w:r>
        <w:r w:rsidRPr="002E0BD8" w:rsidDel="001E3BA9">
          <w:delText xml:space="preserve">part of this </w:delText>
        </w:r>
        <w:r w:rsidR="00A63A74" w:rsidDel="001E3BA9">
          <w:delText>Section</w:delText>
        </w:r>
        <w:r w:rsidR="001E790F" w:rsidDel="001E3BA9">
          <w:delText>:</w:delText>
        </w:r>
      </w:del>
    </w:p>
    <w:p w14:paraId="14A3FD34" w14:textId="77777777" w:rsidR="00650A19" w:rsidRPr="002E0BD8" w:rsidDel="001E3BA9" w:rsidRDefault="00650A19" w:rsidP="005B2749">
      <w:pPr>
        <w:pStyle w:val="Heading4"/>
        <w:rPr>
          <w:del w:id="307" w:author="Johnny Pang" w:date="2022-04-28T17:47:00Z"/>
        </w:rPr>
      </w:pPr>
      <w:del w:id="308" w:author="Johnny Pang" w:date="2022-04-28T17:47:00Z">
        <w:r w:rsidRPr="002E0BD8" w:rsidDel="001E3BA9">
          <w:delText>Data Sheets:</w:delText>
        </w:r>
      </w:del>
    </w:p>
    <w:p w14:paraId="7235808A" w14:textId="77777777" w:rsidR="00650A19" w:rsidRPr="002E0BD8" w:rsidDel="001E3BA9" w:rsidRDefault="00650A19" w:rsidP="005B2749">
      <w:pPr>
        <w:pStyle w:val="Heading5"/>
        <w:rPr>
          <w:del w:id="309" w:author="Johnny Pang" w:date="2022-04-28T17:47:00Z"/>
        </w:rPr>
      </w:pPr>
      <w:del w:id="310" w:author="Johnny Pang" w:date="2022-04-28T17:47:00Z">
        <w:r w:rsidRPr="002E0BD8" w:rsidDel="001E3BA9">
          <w:delText xml:space="preserve">14620-01 </w:delText>
        </w:r>
        <w:r w:rsidR="0068027F" w:rsidRPr="002E0BD8" w:rsidDel="001E3BA9">
          <w:delText>Hoist/</w:delText>
        </w:r>
        <w:r w:rsidRPr="002E0BD8" w:rsidDel="001E3BA9">
          <w:delText xml:space="preserve">Monorail </w:delText>
        </w:r>
        <w:r w:rsidR="002E0F43" w:rsidDel="001E3BA9">
          <w:delText>Data Sheet</w:delText>
        </w:r>
      </w:del>
    </w:p>
    <w:p w14:paraId="0991275F" w14:textId="77777777" w:rsidR="00650A19" w:rsidRPr="002E0BD8" w:rsidDel="001E3BA9" w:rsidRDefault="00650A19" w:rsidP="007D4D88">
      <w:pPr>
        <w:ind w:left="3600" w:hanging="720"/>
        <w:rPr>
          <w:del w:id="311" w:author="Johnny Pang" w:date="2022-04-28T17:47:00Z"/>
          <w:rFonts w:ascii="Calibri" w:hAnsi="Calibri" w:cs="Arial"/>
        </w:rPr>
      </w:pPr>
      <w:del w:id="312" w:author="Johnny Pang" w:date="2022-04-28T17:47:00Z">
        <w:r w:rsidRPr="002E0BD8" w:rsidDel="001E3BA9">
          <w:rPr>
            <w:rFonts w:ascii="Calibri" w:hAnsi="Calibri" w:cs="Arial"/>
          </w:rPr>
          <w:delText>1.</w:delText>
        </w:r>
        <w:r w:rsidRPr="002E0BD8" w:rsidDel="001E3BA9">
          <w:rPr>
            <w:rFonts w:ascii="Calibri" w:hAnsi="Calibri" w:cs="Arial"/>
          </w:rPr>
          <w:tab/>
          <w:delText>Hoist/Monorail Data Sheet</w:delText>
        </w:r>
      </w:del>
    </w:p>
    <w:p w14:paraId="20A01718" w14:textId="77777777" w:rsidR="00650A19" w:rsidRPr="002E0BD8" w:rsidDel="001E3BA9" w:rsidRDefault="00650A19" w:rsidP="007D4D88">
      <w:pPr>
        <w:ind w:left="3600" w:hanging="720"/>
        <w:rPr>
          <w:del w:id="313" w:author="Johnny Pang" w:date="2022-04-28T17:47:00Z"/>
          <w:rFonts w:ascii="Calibri" w:hAnsi="Calibri" w:cs="Arial"/>
        </w:rPr>
      </w:pPr>
      <w:del w:id="314" w:author="Johnny Pang" w:date="2022-04-28T17:47:00Z">
        <w:r w:rsidRPr="002E0BD8" w:rsidDel="001E3BA9">
          <w:rPr>
            <w:rFonts w:ascii="Calibri" w:hAnsi="Calibri" w:cs="Arial"/>
          </w:rPr>
          <w:delText>2.</w:delText>
        </w:r>
        <w:r w:rsidRPr="002E0BD8" w:rsidDel="001E3BA9">
          <w:rPr>
            <w:rFonts w:ascii="Calibri" w:hAnsi="Calibri" w:cs="Arial"/>
          </w:rPr>
          <w:tab/>
          <w:delText>Hoist/Monorail Dimension Sheet</w:delText>
        </w:r>
      </w:del>
    </w:p>
    <w:p w14:paraId="38A2B44F" w14:textId="77777777" w:rsidR="000D544B" w:rsidRDefault="000D544B" w:rsidP="008A26A6">
      <w:pPr>
        <w:pStyle w:val="Other"/>
        <w:spacing w:before="240"/>
        <w:jc w:val="center"/>
        <w:rPr>
          <w:rFonts w:ascii="Calibri" w:hAnsi="Calibri"/>
          <w:b/>
          <w:sz w:val="22"/>
        </w:rPr>
      </w:pPr>
    </w:p>
    <w:p w14:paraId="54EC0434" w14:textId="77777777" w:rsidR="00F13982" w:rsidRPr="002E0BD8" w:rsidRDefault="00F13982" w:rsidP="008A26A6">
      <w:pPr>
        <w:pStyle w:val="Other"/>
        <w:spacing w:before="240"/>
        <w:jc w:val="center"/>
        <w:rPr>
          <w:rFonts w:ascii="Calibri" w:hAnsi="Calibri"/>
          <w:b/>
          <w:sz w:val="22"/>
        </w:rPr>
      </w:pPr>
      <w:r w:rsidRPr="002E0BD8">
        <w:rPr>
          <w:rFonts w:ascii="Calibri" w:hAnsi="Calibri"/>
          <w:b/>
          <w:sz w:val="22"/>
        </w:rPr>
        <w:t>END OF SECTION</w:t>
      </w:r>
    </w:p>
    <w:sectPr w:rsidR="00F13982" w:rsidRPr="002E0BD8" w:rsidSect="004022BC">
      <w:headerReference w:type="even" r:id="rId11"/>
      <w:headerReference w:type="default" r:id="rId12"/>
      <w:headerReference w:type="first" r:id="rId13"/>
      <w:pgSz w:w="12240" w:h="15840" w:code="1"/>
      <w:pgMar w:top="1440" w:right="720" w:bottom="144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02D56" w14:textId="77777777" w:rsidR="00AE0825" w:rsidRDefault="00AE0825">
      <w:r>
        <w:separator/>
      </w:r>
    </w:p>
  </w:endnote>
  <w:endnote w:type="continuationSeparator" w:id="0">
    <w:p w14:paraId="2C4A41FA" w14:textId="77777777" w:rsidR="00AE0825" w:rsidRDefault="00AE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C407E" w14:textId="77777777" w:rsidR="00AE0825" w:rsidRDefault="00AE0825">
      <w:r>
        <w:separator/>
      </w:r>
    </w:p>
  </w:footnote>
  <w:footnote w:type="continuationSeparator" w:id="0">
    <w:p w14:paraId="09421F1A" w14:textId="77777777" w:rsidR="00AE0825" w:rsidRDefault="00AE0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E5E25" w14:textId="77777777" w:rsidR="004022BC" w:rsidRPr="00534382" w:rsidRDefault="004022BC" w:rsidP="004022BC">
    <w:pPr>
      <w:pBdr>
        <w:top w:val="single" w:sz="4" w:space="1" w:color="auto"/>
      </w:pBdr>
      <w:tabs>
        <w:tab w:val="right" w:pos="10350"/>
      </w:tabs>
      <w:rPr>
        <w:rFonts w:ascii="Calibri" w:hAnsi="Calibri" w:cs="Arial"/>
      </w:rPr>
    </w:pPr>
    <w:r w:rsidRPr="00534382">
      <w:rPr>
        <w:rFonts w:ascii="Calibri" w:hAnsi="Calibri" w:cs="Arial"/>
      </w:rPr>
      <w:t>Section 14620</w:t>
    </w:r>
    <w:r>
      <w:rPr>
        <w:rFonts w:ascii="Calibri" w:hAnsi="Calibri" w:cs="Arial"/>
      </w:rPr>
      <w:tab/>
    </w:r>
    <w:r w:rsidRPr="002E0BD8">
      <w:rPr>
        <w:rFonts w:ascii="Calibri" w:hAnsi="Calibri" w:cs="Arial"/>
      </w:rPr>
      <w:t xml:space="preserve">CONTRACT </w:t>
    </w:r>
    <w:r w:rsidRPr="00534382">
      <w:rPr>
        <w:rFonts w:ascii="Calibri" w:hAnsi="Calibri" w:cs="Arial"/>
      </w:rPr>
      <w:t xml:space="preserve">NO. </w:t>
    </w:r>
    <w:r w:rsidRPr="004022BC">
      <w:rPr>
        <w:rFonts w:ascii="Calibri" w:hAnsi="Calibri" w:cs="Arial"/>
        <w:highlight w:val="yellow"/>
      </w:rPr>
      <w:t>[Insert Contract Number]</w:t>
    </w:r>
    <w:r w:rsidRPr="00534382">
      <w:rPr>
        <w:rFonts w:ascii="Calibri" w:hAnsi="Calibri" w:cs="Arial"/>
      </w:rPr>
      <w:tab/>
    </w:r>
  </w:p>
  <w:p w14:paraId="6FFE56AE" w14:textId="1C4A9480" w:rsidR="004022BC" w:rsidRPr="00534382" w:rsidRDefault="004022BC" w:rsidP="004022BC">
    <w:pPr>
      <w:pBdr>
        <w:top w:val="single" w:sz="4" w:space="1" w:color="auto"/>
      </w:pBdr>
      <w:tabs>
        <w:tab w:val="left" w:pos="-1440"/>
        <w:tab w:val="left" w:pos="-720"/>
        <w:tab w:val="left" w:pos="0"/>
        <w:tab w:val="center" w:pos="5220"/>
        <w:tab w:val="right" w:pos="10350"/>
      </w:tabs>
      <w:rPr>
        <w:rFonts w:ascii="Calibri" w:hAnsi="Calibri" w:cs="Arial"/>
      </w:rPr>
    </w:pPr>
    <w:r w:rsidRPr="00534382">
      <w:rPr>
        <w:rFonts w:ascii="Calibri" w:hAnsi="Calibri" w:cs="Arial"/>
      </w:rPr>
      <w:t>201</w:t>
    </w:r>
    <w:r w:rsidR="00AF4D50">
      <w:rPr>
        <w:rFonts w:ascii="Calibri" w:hAnsi="Calibri" w:cs="Arial"/>
      </w:rPr>
      <w:t>5</w:t>
    </w:r>
    <w:r w:rsidRPr="00534382">
      <w:rPr>
        <w:rFonts w:ascii="Calibri" w:hAnsi="Calibri" w:cs="Arial"/>
      </w:rPr>
      <w:t>-</w:t>
    </w:r>
    <w:r w:rsidR="00AF4D50">
      <w:rPr>
        <w:rFonts w:ascii="Calibri" w:hAnsi="Calibri" w:cs="Arial"/>
      </w:rPr>
      <w:t>03</w:t>
    </w:r>
    <w:r w:rsidRPr="00534382">
      <w:rPr>
        <w:rFonts w:ascii="Calibri" w:hAnsi="Calibri" w:cs="Arial"/>
      </w:rPr>
      <w:t>-</w:t>
    </w:r>
    <w:r w:rsidR="00AF4D50">
      <w:rPr>
        <w:rFonts w:ascii="Calibri" w:hAnsi="Calibri" w:cs="Arial"/>
      </w:rPr>
      <w:t>0</w:t>
    </w:r>
    <w:r w:rsidRPr="00534382">
      <w:rPr>
        <w:rFonts w:ascii="Calibri" w:hAnsi="Calibri" w:cs="Arial"/>
      </w:rPr>
      <w:t>2</w:t>
    </w:r>
    <w:r w:rsidRPr="00534382">
      <w:rPr>
        <w:rFonts w:ascii="Calibri" w:hAnsi="Calibri" w:cs="Arial"/>
        <w:b/>
      </w:rPr>
      <w:tab/>
    </w:r>
    <w:del w:id="315" w:author="Mabel Chow" w:date="2022-11-29T11:57:00Z">
      <w:r w:rsidRPr="00534382" w:rsidDel="00CA081A">
        <w:rPr>
          <w:rFonts w:ascii="Calibri" w:hAnsi="Calibri" w:cs="Arial"/>
          <w:b/>
        </w:rPr>
        <w:delText xml:space="preserve">HOIST, MONORAIL AND </w:delText>
      </w:r>
    </w:del>
    <w:r w:rsidRPr="00534382">
      <w:rPr>
        <w:rFonts w:ascii="Calibri" w:hAnsi="Calibri" w:cs="Arial"/>
        <w:b/>
      </w:rPr>
      <w:t>LIFTING DAVIT SYSTEMS</w:t>
    </w:r>
    <w:r w:rsidRPr="00534382">
      <w:rPr>
        <w:rFonts w:ascii="Calibri" w:hAnsi="Calibri" w:cs="Arial"/>
      </w:rPr>
      <w:tab/>
    </w:r>
  </w:p>
  <w:p w14:paraId="0B50359E" w14:textId="77777777" w:rsidR="004022BC" w:rsidRPr="002E0BD8" w:rsidRDefault="004022BC" w:rsidP="004022BC">
    <w:pPr>
      <w:pBdr>
        <w:top w:val="single" w:sz="4" w:space="1" w:color="auto"/>
      </w:pBdr>
      <w:tabs>
        <w:tab w:val="center" w:pos="5175"/>
        <w:tab w:val="right" w:pos="10350"/>
      </w:tabs>
      <w:rPr>
        <w:rFonts w:ascii="Calibri" w:hAnsi="Calibri" w:cs="Arial"/>
      </w:rPr>
    </w:pPr>
    <w:r w:rsidRPr="002E0BD8">
      <w:rPr>
        <w:rFonts w:ascii="Calibri" w:hAnsi="Calibri" w:cs="Arial"/>
      </w:rPr>
      <w:t xml:space="preserve">Page </w:t>
    </w:r>
    <w:r w:rsidRPr="002E0BD8">
      <w:rPr>
        <w:rFonts w:ascii="Calibri" w:hAnsi="Calibri" w:cs="Arial"/>
      </w:rPr>
      <w:fldChar w:fldCharType="begin"/>
    </w:r>
    <w:r w:rsidRPr="002E0BD8">
      <w:rPr>
        <w:rFonts w:ascii="Calibri" w:hAnsi="Calibri" w:cs="Arial"/>
      </w:rPr>
      <w:instrText xml:space="preserve">PAGE </w:instrText>
    </w:r>
    <w:r w:rsidRPr="002E0BD8">
      <w:rPr>
        <w:rFonts w:ascii="Calibri" w:hAnsi="Calibri" w:cs="Arial"/>
      </w:rPr>
      <w:fldChar w:fldCharType="separate"/>
    </w:r>
    <w:r w:rsidR="00E9694F">
      <w:rPr>
        <w:rFonts w:ascii="Calibri" w:hAnsi="Calibri" w:cs="Arial"/>
        <w:noProof/>
      </w:rPr>
      <w:t>2</w:t>
    </w:r>
    <w:r w:rsidRPr="002E0BD8">
      <w:rPr>
        <w:rFonts w:ascii="Calibri" w:hAnsi="Calibri" w:cs="Arial"/>
      </w:rPr>
      <w:fldChar w:fldCharType="end"/>
    </w:r>
    <w:r w:rsidRPr="002E0BD8">
      <w:rPr>
        <w:rFonts w:ascii="Calibri" w:hAnsi="Calibri" w:cs="Arial"/>
      </w:rPr>
      <w:t xml:space="preserve"> </w:t>
    </w:r>
    <w:r>
      <w:rPr>
        <w:rFonts w:ascii="Calibri" w:hAnsi="Calibri" w:cs="Arial"/>
      </w:rPr>
      <w:tab/>
    </w:r>
    <w:r>
      <w:rPr>
        <w:rFonts w:ascii="Calibri" w:hAnsi="Calibri" w:cs="Arial"/>
      </w:rPr>
      <w:tab/>
    </w:r>
    <w:r w:rsidRPr="00534382">
      <w:rPr>
        <w:rFonts w:ascii="Calibri" w:hAnsi="Calibri" w:cs="Arial"/>
      </w:rPr>
      <w:t xml:space="preserve">DATE:  </w:t>
    </w:r>
    <w:r w:rsidRPr="004022BC">
      <w:rPr>
        <w:rFonts w:ascii="Calibri" w:hAnsi="Calibri" w:cs="Arial"/>
        <w:highlight w:val="yellow"/>
      </w:rPr>
      <w:t>[Insert Date, (e.g. Jan., 2000)]</w:t>
    </w:r>
    <w:r w:rsidRPr="002E0BD8">
      <w:rPr>
        <w:rFonts w:ascii="Calibri" w:hAnsi="Calibri" w:cs="Arial"/>
      </w:rPr>
      <w:tab/>
      <w:t xml:space="preserve"> </w:t>
    </w:r>
  </w:p>
  <w:p w14:paraId="1F25B129" w14:textId="77777777" w:rsidR="004022BC" w:rsidRDefault="004022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F6772" w14:textId="77777777" w:rsidR="00AB6B88" w:rsidRPr="00534382" w:rsidRDefault="00AB6B88" w:rsidP="00672C12">
    <w:pPr>
      <w:pBdr>
        <w:top w:val="single" w:sz="4" w:space="1" w:color="auto"/>
      </w:pBdr>
      <w:tabs>
        <w:tab w:val="right" w:pos="10350"/>
      </w:tabs>
      <w:rPr>
        <w:rFonts w:ascii="Calibri" w:hAnsi="Calibri" w:cs="Arial"/>
      </w:rPr>
    </w:pPr>
    <w:r w:rsidRPr="002E0BD8">
      <w:rPr>
        <w:rFonts w:ascii="Calibri" w:hAnsi="Calibri" w:cs="Arial"/>
      </w:rPr>
      <w:t xml:space="preserve">CONTRACT </w:t>
    </w:r>
    <w:r w:rsidRPr="00534382">
      <w:rPr>
        <w:rFonts w:ascii="Calibri" w:hAnsi="Calibri" w:cs="Arial"/>
      </w:rPr>
      <w:t xml:space="preserve">NO. </w:t>
    </w:r>
    <w:r w:rsidRPr="004022BC">
      <w:rPr>
        <w:rFonts w:ascii="Calibri" w:hAnsi="Calibri" w:cs="Arial"/>
        <w:highlight w:val="yellow"/>
      </w:rPr>
      <w:t xml:space="preserve">[Insert </w:t>
    </w:r>
    <w:r w:rsidR="00534382" w:rsidRPr="004022BC">
      <w:rPr>
        <w:rFonts w:ascii="Calibri" w:hAnsi="Calibri" w:cs="Arial"/>
        <w:highlight w:val="yellow"/>
      </w:rPr>
      <w:t xml:space="preserve">Contract </w:t>
    </w:r>
    <w:r w:rsidRPr="004022BC">
      <w:rPr>
        <w:rFonts w:ascii="Calibri" w:hAnsi="Calibri" w:cs="Arial"/>
        <w:highlight w:val="yellow"/>
      </w:rPr>
      <w:t>Number]</w:t>
    </w:r>
    <w:r w:rsidRPr="00534382">
      <w:rPr>
        <w:rFonts w:ascii="Calibri" w:hAnsi="Calibri" w:cs="Arial"/>
      </w:rPr>
      <w:tab/>
      <w:t>Section 14620</w:t>
    </w:r>
  </w:p>
  <w:p w14:paraId="64D04E56" w14:textId="53C9844C" w:rsidR="00AB6B88" w:rsidRPr="00534382" w:rsidRDefault="00AB6B88" w:rsidP="008A26A6">
    <w:pPr>
      <w:pBdr>
        <w:top w:val="single" w:sz="4" w:space="1" w:color="auto"/>
      </w:pBdr>
      <w:tabs>
        <w:tab w:val="left" w:pos="-1440"/>
        <w:tab w:val="left" w:pos="-720"/>
        <w:tab w:val="left" w:pos="0"/>
        <w:tab w:val="center" w:pos="5220"/>
        <w:tab w:val="right" w:pos="10350"/>
      </w:tabs>
      <w:rPr>
        <w:rFonts w:ascii="Calibri" w:hAnsi="Calibri" w:cs="Arial"/>
      </w:rPr>
    </w:pPr>
    <w:r w:rsidRPr="00534382">
      <w:rPr>
        <w:rFonts w:ascii="Calibri" w:hAnsi="Calibri" w:cs="Arial"/>
        <w:b/>
      </w:rPr>
      <w:tab/>
    </w:r>
    <w:del w:id="316" w:author="Mabel Chow" w:date="2022-11-29T11:57:00Z">
      <w:r w:rsidRPr="00534382" w:rsidDel="00CA081A">
        <w:rPr>
          <w:rFonts w:ascii="Calibri" w:hAnsi="Calibri" w:cs="Arial"/>
          <w:b/>
        </w:rPr>
        <w:delText xml:space="preserve">HOIST, MONORAIL AND </w:delText>
      </w:r>
    </w:del>
    <w:r w:rsidRPr="00534382">
      <w:rPr>
        <w:rFonts w:ascii="Calibri" w:hAnsi="Calibri" w:cs="Arial"/>
        <w:b/>
      </w:rPr>
      <w:t>LIFTING DAVIT SYSTEMS</w:t>
    </w:r>
    <w:r w:rsidRPr="00534382">
      <w:rPr>
        <w:rFonts w:ascii="Calibri" w:hAnsi="Calibri" w:cs="Arial"/>
      </w:rPr>
      <w:tab/>
    </w:r>
    <w:r w:rsidR="00A26EC9" w:rsidRPr="00534382">
      <w:rPr>
        <w:rFonts w:ascii="Calibri" w:hAnsi="Calibri" w:cs="Arial"/>
      </w:rPr>
      <w:t>201</w:t>
    </w:r>
    <w:r w:rsidR="00AF4D50">
      <w:rPr>
        <w:rFonts w:ascii="Calibri" w:hAnsi="Calibri" w:cs="Arial"/>
      </w:rPr>
      <w:t>5</w:t>
    </w:r>
    <w:r w:rsidRPr="00534382">
      <w:rPr>
        <w:rFonts w:ascii="Calibri" w:hAnsi="Calibri" w:cs="Arial"/>
      </w:rPr>
      <w:t>-</w:t>
    </w:r>
    <w:r w:rsidR="00AF4D50">
      <w:rPr>
        <w:rFonts w:ascii="Calibri" w:hAnsi="Calibri" w:cs="Arial"/>
      </w:rPr>
      <w:t>03</w:t>
    </w:r>
    <w:r w:rsidRPr="00534382">
      <w:rPr>
        <w:rFonts w:ascii="Calibri" w:hAnsi="Calibri" w:cs="Arial"/>
      </w:rPr>
      <w:t>-</w:t>
    </w:r>
    <w:r w:rsidR="00AF4D50">
      <w:rPr>
        <w:rFonts w:ascii="Calibri" w:hAnsi="Calibri" w:cs="Arial"/>
      </w:rPr>
      <w:t>02</w:t>
    </w:r>
  </w:p>
  <w:p w14:paraId="265A35DA" w14:textId="77777777" w:rsidR="00AB6B88" w:rsidRPr="002E0BD8" w:rsidRDefault="00AB6B88" w:rsidP="00672C12">
    <w:pPr>
      <w:pBdr>
        <w:top w:val="single" w:sz="4" w:space="1" w:color="auto"/>
      </w:pBdr>
      <w:tabs>
        <w:tab w:val="center" w:pos="5175"/>
        <w:tab w:val="right" w:pos="10350"/>
      </w:tabs>
      <w:rPr>
        <w:rFonts w:ascii="Calibri" w:hAnsi="Calibri" w:cs="Arial"/>
      </w:rPr>
    </w:pPr>
    <w:r w:rsidRPr="00534382">
      <w:rPr>
        <w:rFonts w:ascii="Calibri" w:hAnsi="Calibri" w:cs="Arial"/>
      </w:rPr>
      <w:t xml:space="preserve">DATE:  </w:t>
    </w:r>
    <w:r w:rsidRPr="004022BC">
      <w:rPr>
        <w:rFonts w:ascii="Calibri" w:hAnsi="Calibri" w:cs="Arial"/>
        <w:highlight w:val="yellow"/>
      </w:rPr>
      <w:t>[Insert Date, (e.g. Jan., 2000)]</w:t>
    </w:r>
    <w:r w:rsidRPr="002E0BD8">
      <w:rPr>
        <w:rFonts w:ascii="Calibri" w:hAnsi="Calibri" w:cs="Arial"/>
      </w:rPr>
      <w:tab/>
    </w:r>
    <w:r w:rsidRPr="002E0BD8">
      <w:rPr>
        <w:rFonts w:ascii="Calibri" w:hAnsi="Calibri" w:cs="Arial"/>
      </w:rPr>
      <w:tab/>
      <w:t xml:space="preserve">Page </w:t>
    </w:r>
    <w:r w:rsidRPr="002E0BD8">
      <w:rPr>
        <w:rFonts w:ascii="Calibri" w:hAnsi="Calibri" w:cs="Arial"/>
      </w:rPr>
      <w:fldChar w:fldCharType="begin"/>
    </w:r>
    <w:r w:rsidRPr="002E0BD8">
      <w:rPr>
        <w:rFonts w:ascii="Calibri" w:hAnsi="Calibri" w:cs="Arial"/>
      </w:rPr>
      <w:instrText xml:space="preserve">PAGE </w:instrText>
    </w:r>
    <w:r w:rsidRPr="002E0BD8">
      <w:rPr>
        <w:rFonts w:ascii="Calibri" w:hAnsi="Calibri" w:cs="Arial"/>
      </w:rPr>
      <w:fldChar w:fldCharType="separate"/>
    </w:r>
    <w:r w:rsidR="00E9694F">
      <w:rPr>
        <w:rFonts w:ascii="Calibri" w:hAnsi="Calibri" w:cs="Arial"/>
        <w:noProof/>
      </w:rPr>
      <w:t>1</w:t>
    </w:r>
    <w:r w:rsidRPr="002E0BD8">
      <w:rPr>
        <w:rFonts w:ascii="Calibri" w:hAnsi="Calibri" w:cs="Arial"/>
      </w:rPr>
      <w:fldChar w:fldCharType="end"/>
    </w:r>
    <w:r w:rsidRPr="002E0BD8">
      <w:rPr>
        <w:rFonts w:ascii="Calibri" w:hAnsi="Calibri" w:cs="Arial"/>
      </w:rPr>
      <w:t xml:space="preserve"> </w:t>
    </w:r>
  </w:p>
  <w:p w14:paraId="6DD0A24B" w14:textId="77777777" w:rsidR="00AB6B88" w:rsidRPr="00672C12" w:rsidRDefault="00AB6B88"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8612C" w14:textId="77777777" w:rsidR="00AB6B88" w:rsidRPr="002E0BD8" w:rsidRDefault="00AB6B88" w:rsidP="00672C12">
    <w:pPr>
      <w:pBdr>
        <w:top w:val="single" w:sz="4" w:space="1" w:color="auto"/>
      </w:pBdr>
      <w:tabs>
        <w:tab w:val="right" w:pos="10350"/>
      </w:tabs>
      <w:rPr>
        <w:rFonts w:ascii="Calibri" w:hAnsi="Calibri" w:cs="Arial"/>
      </w:rPr>
    </w:pPr>
    <w:r w:rsidRPr="002E0BD8">
      <w:rPr>
        <w:rFonts w:ascii="Calibri" w:hAnsi="Calibri" w:cs="Arial"/>
      </w:rPr>
      <w:t>CONTRACT NO</w:t>
    </w:r>
    <w:r w:rsidRPr="002E0BD8">
      <w:rPr>
        <w:rFonts w:ascii="Calibri" w:hAnsi="Calibri" w:cs="Arial"/>
        <w:highlight w:val="lightGray"/>
      </w:rPr>
      <w:t>.... [Insert Region Number]</w:t>
    </w:r>
    <w:r w:rsidRPr="002E0BD8">
      <w:rPr>
        <w:rFonts w:ascii="Calibri" w:hAnsi="Calibri" w:cs="Arial"/>
      </w:rPr>
      <w:tab/>
      <w:t>Section 14620</w:t>
    </w:r>
  </w:p>
  <w:p w14:paraId="16349101" w14:textId="77777777" w:rsidR="00AB6B88" w:rsidRPr="002E0BD8" w:rsidRDefault="00AB6B88" w:rsidP="008A26A6">
    <w:pPr>
      <w:pBdr>
        <w:top w:val="single" w:sz="4" w:space="1" w:color="auto"/>
      </w:pBdr>
      <w:tabs>
        <w:tab w:val="left" w:pos="-1440"/>
        <w:tab w:val="left" w:pos="-720"/>
        <w:tab w:val="left" w:pos="0"/>
        <w:tab w:val="center" w:pos="5220"/>
        <w:tab w:val="right" w:pos="10350"/>
      </w:tabs>
      <w:rPr>
        <w:rFonts w:ascii="Calibri" w:hAnsi="Calibri" w:cs="Arial"/>
      </w:rPr>
    </w:pPr>
    <w:r w:rsidRPr="002E0BD8">
      <w:rPr>
        <w:rFonts w:ascii="Calibri" w:hAnsi="Calibri" w:cs="Arial"/>
        <w:b/>
      </w:rPr>
      <w:tab/>
      <w:t>HOIST, MONORAIL AND LIFTING DAVIT SYSTEMS</w:t>
    </w:r>
    <w:r w:rsidRPr="002E0BD8">
      <w:rPr>
        <w:rFonts w:ascii="Calibri" w:hAnsi="Calibri" w:cs="Arial"/>
      </w:rPr>
      <w:tab/>
    </w:r>
    <w:r w:rsidR="00A26EC9" w:rsidRPr="002E0BD8">
      <w:rPr>
        <w:rFonts w:ascii="Calibri" w:hAnsi="Calibri" w:cs="Arial"/>
      </w:rPr>
      <w:t>2014</w:t>
    </w:r>
    <w:r w:rsidRPr="002E0BD8">
      <w:rPr>
        <w:rFonts w:ascii="Calibri" w:hAnsi="Calibri" w:cs="Arial"/>
      </w:rPr>
      <w:t>-</w:t>
    </w:r>
    <w:r w:rsidR="00A26EC9" w:rsidRPr="002E0BD8">
      <w:rPr>
        <w:rFonts w:ascii="Calibri" w:hAnsi="Calibri" w:cs="Arial"/>
      </w:rPr>
      <w:t>11</w:t>
    </w:r>
    <w:r w:rsidRPr="002E0BD8">
      <w:rPr>
        <w:rFonts w:ascii="Calibri" w:hAnsi="Calibri" w:cs="Arial"/>
      </w:rPr>
      <w:t>-</w:t>
    </w:r>
    <w:r w:rsidR="00A26EC9" w:rsidRPr="002E0BD8">
      <w:rPr>
        <w:rFonts w:ascii="Calibri" w:hAnsi="Calibri" w:cs="Arial"/>
      </w:rPr>
      <w:t>20</w:t>
    </w:r>
  </w:p>
  <w:p w14:paraId="79AB99CB" w14:textId="77777777" w:rsidR="00AB6B88" w:rsidRPr="002E0BD8" w:rsidRDefault="00AB6B88" w:rsidP="00672C12">
    <w:pPr>
      <w:pBdr>
        <w:top w:val="single" w:sz="4" w:space="1" w:color="auto"/>
      </w:pBdr>
      <w:tabs>
        <w:tab w:val="center" w:pos="5175"/>
        <w:tab w:val="right" w:pos="10350"/>
      </w:tabs>
      <w:rPr>
        <w:rFonts w:ascii="Calibri" w:hAnsi="Calibri" w:cs="Arial"/>
      </w:rPr>
    </w:pPr>
    <w:r w:rsidRPr="002E0BD8">
      <w:rPr>
        <w:rFonts w:ascii="Calibri" w:hAnsi="Calibri" w:cs="Arial"/>
      </w:rPr>
      <w:t xml:space="preserve">DATE:  </w:t>
    </w:r>
    <w:r w:rsidRPr="002E0BD8">
      <w:rPr>
        <w:rFonts w:ascii="Calibri" w:hAnsi="Calibri" w:cs="Arial"/>
        <w:highlight w:val="lightGray"/>
      </w:rPr>
      <w:t>[Insert Date, (e.g. Jan., 2000)]</w:t>
    </w:r>
    <w:r w:rsidRPr="002E0BD8">
      <w:rPr>
        <w:rFonts w:ascii="Calibri" w:hAnsi="Calibri" w:cs="Arial"/>
      </w:rPr>
      <w:tab/>
    </w:r>
    <w:r w:rsidRPr="002E0BD8">
      <w:rPr>
        <w:rFonts w:ascii="Calibri" w:hAnsi="Calibri" w:cs="Arial"/>
      </w:rPr>
      <w:tab/>
      <w:t xml:space="preserve">Page </w:t>
    </w:r>
    <w:r w:rsidRPr="002E0BD8">
      <w:rPr>
        <w:rFonts w:ascii="Calibri" w:hAnsi="Calibri" w:cs="Arial"/>
      </w:rPr>
      <w:fldChar w:fldCharType="begin"/>
    </w:r>
    <w:r w:rsidRPr="002E0BD8">
      <w:rPr>
        <w:rFonts w:ascii="Calibri" w:hAnsi="Calibri" w:cs="Arial"/>
      </w:rPr>
      <w:instrText xml:space="preserve">PAGE </w:instrText>
    </w:r>
    <w:r w:rsidRPr="002E0BD8">
      <w:rPr>
        <w:rFonts w:ascii="Calibri" w:hAnsi="Calibri" w:cs="Arial"/>
      </w:rPr>
      <w:fldChar w:fldCharType="separate"/>
    </w:r>
    <w:r w:rsidR="00534382">
      <w:rPr>
        <w:rFonts w:ascii="Calibri" w:hAnsi="Calibri" w:cs="Arial"/>
        <w:noProof/>
      </w:rPr>
      <w:t>1</w:t>
    </w:r>
    <w:r w:rsidRPr="002E0BD8">
      <w:rPr>
        <w:rFonts w:ascii="Calibri" w:hAnsi="Calibri" w:cs="Arial"/>
      </w:rPr>
      <w:fldChar w:fldCharType="end"/>
    </w:r>
    <w:r w:rsidRPr="002E0BD8">
      <w:rPr>
        <w:rFonts w:ascii="Calibri" w:hAnsi="Calibri" w:cs="Arial"/>
      </w:rPr>
      <w:t xml:space="preserve"> of </w:t>
    </w:r>
    <w:r w:rsidRPr="002E0BD8">
      <w:rPr>
        <w:rStyle w:val="PageNumber"/>
        <w:rFonts w:ascii="Calibri" w:hAnsi="Calibri" w:cs="Arial"/>
        <w:caps/>
        <w:sz w:val="22"/>
        <w:szCs w:val="22"/>
      </w:rPr>
      <w:fldChar w:fldCharType="begin"/>
    </w:r>
    <w:r w:rsidRPr="002E0BD8">
      <w:rPr>
        <w:rStyle w:val="PageNumber"/>
        <w:rFonts w:ascii="Calibri" w:hAnsi="Calibri" w:cs="Arial"/>
        <w:caps/>
        <w:sz w:val="22"/>
        <w:szCs w:val="22"/>
      </w:rPr>
      <w:instrText xml:space="preserve"> NUMPAGES </w:instrText>
    </w:r>
    <w:r w:rsidRPr="002E0BD8">
      <w:rPr>
        <w:rStyle w:val="PageNumber"/>
        <w:rFonts w:ascii="Calibri" w:hAnsi="Calibri" w:cs="Arial"/>
        <w:caps/>
        <w:sz w:val="22"/>
        <w:szCs w:val="22"/>
      </w:rPr>
      <w:fldChar w:fldCharType="separate"/>
    </w:r>
    <w:r w:rsidR="00534382">
      <w:rPr>
        <w:rStyle w:val="PageNumber"/>
        <w:rFonts w:ascii="Calibri" w:hAnsi="Calibri" w:cs="Arial"/>
        <w:caps/>
        <w:noProof/>
        <w:sz w:val="22"/>
        <w:szCs w:val="22"/>
      </w:rPr>
      <w:t>10</w:t>
    </w:r>
    <w:r w:rsidRPr="002E0BD8">
      <w:rPr>
        <w:rStyle w:val="PageNumber"/>
        <w:rFonts w:ascii="Calibri" w:hAnsi="Calibri" w:cs="Arial"/>
        <w:caps/>
        <w:sz w:val="22"/>
        <w:szCs w:val="22"/>
      </w:rPr>
      <w:fldChar w:fldCharType="end"/>
    </w:r>
  </w:p>
  <w:p w14:paraId="4737F70F" w14:textId="77777777" w:rsidR="00AB6B88" w:rsidRDefault="00AB6B88"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407D28"/>
    <w:multiLevelType w:val="multilevel"/>
    <w:tmpl w:val="C9C8AA5A"/>
    <w:lvl w:ilvl="0">
      <w:start w:val="1"/>
      <w:numFmt w:val="decimal"/>
      <w:pStyle w:val="Heading1"/>
      <w:lvlText w:val="PART %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276717710">
    <w:abstractNumId w:val="0"/>
  </w:num>
  <w:num w:numId="2" w16cid:durableId="1138913127">
    <w:abstractNumId w:val="0"/>
  </w:num>
  <w:num w:numId="3" w16cid:durableId="125516667">
    <w:abstractNumId w:val="6"/>
  </w:num>
  <w:num w:numId="4" w16cid:durableId="306084801">
    <w:abstractNumId w:val="3"/>
  </w:num>
  <w:num w:numId="5" w16cid:durableId="9990171">
    <w:abstractNumId w:val="7"/>
  </w:num>
  <w:num w:numId="6" w16cid:durableId="114565235">
    <w:abstractNumId w:val="2"/>
  </w:num>
  <w:num w:numId="7" w16cid:durableId="318077759">
    <w:abstractNumId w:val="5"/>
  </w:num>
  <w:num w:numId="8" w16cid:durableId="91173472">
    <w:abstractNumId w:val="1"/>
  </w:num>
  <w:num w:numId="9" w16cid:durableId="1256398576">
    <w:abstractNumId w:val="8"/>
  </w:num>
  <w:num w:numId="10" w16cid:durableId="3563474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bel Chow">
    <w15:presenceInfo w15:providerId="None" w15:userId="Mabel Ch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42A6E"/>
    <w:rsid w:val="000534FD"/>
    <w:rsid w:val="000539EF"/>
    <w:rsid w:val="00071462"/>
    <w:rsid w:val="000A7BB7"/>
    <w:rsid w:val="000C6D9C"/>
    <w:rsid w:val="000C6EBC"/>
    <w:rsid w:val="000D544B"/>
    <w:rsid w:val="00100246"/>
    <w:rsid w:val="00107DBA"/>
    <w:rsid w:val="001179AF"/>
    <w:rsid w:val="00130F59"/>
    <w:rsid w:val="00131B4D"/>
    <w:rsid w:val="00132606"/>
    <w:rsid w:val="00147B8A"/>
    <w:rsid w:val="00152E84"/>
    <w:rsid w:val="00176FC5"/>
    <w:rsid w:val="001778A7"/>
    <w:rsid w:val="00186F43"/>
    <w:rsid w:val="00195DF6"/>
    <w:rsid w:val="001B3E2D"/>
    <w:rsid w:val="001D2F4E"/>
    <w:rsid w:val="001E3BA9"/>
    <w:rsid w:val="001E790F"/>
    <w:rsid w:val="001E7CAA"/>
    <w:rsid w:val="00245C3F"/>
    <w:rsid w:val="00247906"/>
    <w:rsid w:val="00284E1C"/>
    <w:rsid w:val="0028744A"/>
    <w:rsid w:val="00297C4B"/>
    <w:rsid w:val="002C5B26"/>
    <w:rsid w:val="002D4787"/>
    <w:rsid w:val="002E0BD8"/>
    <w:rsid w:val="002E0F43"/>
    <w:rsid w:val="00304476"/>
    <w:rsid w:val="003130DA"/>
    <w:rsid w:val="0033540B"/>
    <w:rsid w:val="00351941"/>
    <w:rsid w:val="00366110"/>
    <w:rsid w:val="003720AF"/>
    <w:rsid w:val="00372157"/>
    <w:rsid w:val="003735B2"/>
    <w:rsid w:val="003837A6"/>
    <w:rsid w:val="0039000A"/>
    <w:rsid w:val="003B79C2"/>
    <w:rsid w:val="003D00E3"/>
    <w:rsid w:val="004022BC"/>
    <w:rsid w:val="0040417E"/>
    <w:rsid w:val="00414AEF"/>
    <w:rsid w:val="004355AB"/>
    <w:rsid w:val="00486D49"/>
    <w:rsid w:val="004A3F28"/>
    <w:rsid w:val="004E50D6"/>
    <w:rsid w:val="00534382"/>
    <w:rsid w:val="0053535B"/>
    <w:rsid w:val="005671B6"/>
    <w:rsid w:val="0057295B"/>
    <w:rsid w:val="005947BD"/>
    <w:rsid w:val="005B2749"/>
    <w:rsid w:val="005E1DA7"/>
    <w:rsid w:val="005E200C"/>
    <w:rsid w:val="005E3887"/>
    <w:rsid w:val="0060088B"/>
    <w:rsid w:val="00603C65"/>
    <w:rsid w:val="00603E3B"/>
    <w:rsid w:val="00650A19"/>
    <w:rsid w:val="00665D9C"/>
    <w:rsid w:val="00672C12"/>
    <w:rsid w:val="0068027F"/>
    <w:rsid w:val="006A05B7"/>
    <w:rsid w:val="006B1361"/>
    <w:rsid w:val="006B1BEB"/>
    <w:rsid w:val="006C0FAF"/>
    <w:rsid w:val="006F6D3E"/>
    <w:rsid w:val="0070514B"/>
    <w:rsid w:val="007367AA"/>
    <w:rsid w:val="00755F8F"/>
    <w:rsid w:val="00757315"/>
    <w:rsid w:val="00774A48"/>
    <w:rsid w:val="0078654F"/>
    <w:rsid w:val="00786F03"/>
    <w:rsid w:val="00796BA5"/>
    <w:rsid w:val="007D4D88"/>
    <w:rsid w:val="007E4441"/>
    <w:rsid w:val="008001A5"/>
    <w:rsid w:val="00812A85"/>
    <w:rsid w:val="00820089"/>
    <w:rsid w:val="00821CF1"/>
    <w:rsid w:val="008A0595"/>
    <w:rsid w:val="008A26A6"/>
    <w:rsid w:val="008C1309"/>
    <w:rsid w:val="008C612D"/>
    <w:rsid w:val="008F0CB5"/>
    <w:rsid w:val="00935255"/>
    <w:rsid w:val="009369FF"/>
    <w:rsid w:val="00942AB1"/>
    <w:rsid w:val="00960901"/>
    <w:rsid w:val="009D116A"/>
    <w:rsid w:val="009D1370"/>
    <w:rsid w:val="009F6447"/>
    <w:rsid w:val="00A06466"/>
    <w:rsid w:val="00A264EC"/>
    <w:rsid w:val="00A26EC9"/>
    <w:rsid w:val="00A34DB4"/>
    <w:rsid w:val="00A36745"/>
    <w:rsid w:val="00A44AA7"/>
    <w:rsid w:val="00A5251C"/>
    <w:rsid w:val="00A63A74"/>
    <w:rsid w:val="00A709BC"/>
    <w:rsid w:val="00A71877"/>
    <w:rsid w:val="00A767E0"/>
    <w:rsid w:val="00AA040C"/>
    <w:rsid w:val="00AB6B88"/>
    <w:rsid w:val="00AE0825"/>
    <w:rsid w:val="00AF4D50"/>
    <w:rsid w:val="00B54C62"/>
    <w:rsid w:val="00BA5FD3"/>
    <w:rsid w:val="00BB0744"/>
    <w:rsid w:val="00BB0C72"/>
    <w:rsid w:val="00BC2B1E"/>
    <w:rsid w:val="00BE20DF"/>
    <w:rsid w:val="00BE2643"/>
    <w:rsid w:val="00BE303F"/>
    <w:rsid w:val="00BF77AA"/>
    <w:rsid w:val="00C04009"/>
    <w:rsid w:val="00C4244B"/>
    <w:rsid w:val="00C50E96"/>
    <w:rsid w:val="00C73272"/>
    <w:rsid w:val="00C80C03"/>
    <w:rsid w:val="00C81675"/>
    <w:rsid w:val="00C953A0"/>
    <w:rsid w:val="00CA081A"/>
    <w:rsid w:val="00CA0AC6"/>
    <w:rsid w:val="00CE51C6"/>
    <w:rsid w:val="00D109FD"/>
    <w:rsid w:val="00D17057"/>
    <w:rsid w:val="00D26372"/>
    <w:rsid w:val="00D3193B"/>
    <w:rsid w:val="00D3626B"/>
    <w:rsid w:val="00D446C3"/>
    <w:rsid w:val="00D705EE"/>
    <w:rsid w:val="00DA097A"/>
    <w:rsid w:val="00DB06A2"/>
    <w:rsid w:val="00DC30DF"/>
    <w:rsid w:val="00E04A7C"/>
    <w:rsid w:val="00E07EEE"/>
    <w:rsid w:val="00E21797"/>
    <w:rsid w:val="00E27943"/>
    <w:rsid w:val="00E56550"/>
    <w:rsid w:val="00E62AA3"/>
    <w:rsid w:val="00E73CF6"/>
    <w:rsid w:val="00E9694F"/>
    <w:rsid w:val="00EA283A"/>
    <w:rsid w:val="00F00AD9"/>
    <w:rsid w:val="00F13982"/>
    <w:rsid w:val="00F14546"/>
    <w:rsid w:val="00F35A2D"/>
    <w:rsid w:val="00F5273F"/>
    <w:rsid w:val="00F6204E"/>
    <w:rsid w:val="00F63DE9"/>
    <w:rsid w:val="00F836F0"/>
    <w:rsid w:val="00F90C35"/>
    <w:rsid w:val="00F94B5E"/>
    <w:rsid w:val="00FC2484"/>
    <w:rsid w:val="00FC528A"/>
    <w:rsid w:val="00FD195A"/>
    <w:rsid w:val="00FE6F68"/>
    <w:rsid w:val="00FE706E"/>
    <w:rsid w:val="00FF0CC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AC1D94"/>
  <w15:chartTrackingRefBased/>
  <w15:docId w15:val="{C45323E8-750E-486C-84E5-32254EF0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aliases w:val="Contents - level1 Char"/>
    <w:basedOn w:val="Main-Head"/>
    <w:next w:val="BodyText"/>
    <w:qFormat/>
    <w:rsid w:val="000D544B"/>
    <w:pPr>
      <w:keepNext/>
      <w:numPr>
        <w:numId w:val="3"/>
      </w:numPr>
      <w:tabs>
        <w:tab w:val="clear" w:pos="432"/>
        <w:tab w:val="left" w:pos="720"/>
      </w:tabs>
      <w:spacing w:before="160"/>
      <w:ind w:left="720" w:hanging="720"/>
      <w:outlineLvl w:val="0"/>
    </w:pPr>
    <w:rPr>
      <w:rFonts w:ascii="Calibri" w:hAnsi="Calibri"/>
      <w:b w:val="0"/>
      <w:caps/>
      <w:u w:val="single"/>
    </w:rPr>
  </w:style>
  <w:style w:type="paragraph" w:styleId="Heading2">
    <w:name w:val="heading 2"/>
    <w:basedOn w:val="Main-Head"/>
    <w:next w:val="BodyText"/>
    <w:qFormat/>
    <w:rsid w:val="000D544B"/>
    <w:pPr>
      <w:keepNext/>
      <w:keepLines/>
      <w:numPr>
        <w:ilvl w:val="1"/>
        <w:numId w:val="3"/>
      </w:numPr>
      <w:tabs>
        <w:tab w:val="clear" w:pos="576"/>
        <w:tab w:val="num" w:pos="720"/>
      </w:tabs>
      <w:spacing w:before="80"/>
      <w:ind w:left="720" w:hanging="720"/>
      <w:outlineLvl w:val="1"/>
    </w:pPr>
    <w:rPr>
      <w:rFonts w:ascii="Calibri" w:hAnsi="Calibri"/>
      <w:b w:val="0"/>
      <w:u w:val="single"/>
    </w:rPr>
  </w:style>
  <w:style w:type="paragraph" w:styleId="Heading3">
    <w:name w:val="heading 3"/>
    <w:basedOn w:val="Main-Head"/>
    <w:link w:val="Heading3Char"/>
    <w:qFormat/>
    <w:rsid w:val="000D544B"/>
    <w:pPr>
      <w:numPr>
        <w:ilvl w:val="2"/>
        <w:numId w:val="3"/>
      </w:numPr>
      <w:tabs>
        <w:tab w:val="clear" w:pos="720"/>
        <w:tab w:val="left" w:pos="1440"/>
      </w:tabs>
      <w:ind w:left="1440" w:hanging="720"/>
      <w:outlineLvl w:val="2"/>
    </w:pPr>
    <w:rPr>
      <w:rFonts w:ascii="Calibri" w:hAnsi="Calibri"/>
      <w:b w:val="0"/>
    </w:rPr>
  </w:style>
  <w:style w:type="paragraph" w:styleId="Heading4">
    <w:name w:val="heading 4"/>
    <w:basedOn w:val="Main-Head"/>
    <w:qFormat/>
    <w:rsid w:val="005B2749"/>
    <w:pPr>
      <w:numPr>
        <w:ilvl w:val="3"/>
        <w:numId w:val="3"/>
      </w:numPr>
      <w:tabs>
        <w:tab w:val="clear" w:pos="864"/>
        <w:tab w:val="left" w:pos="2160"/>
      </w:tabs>
      <w:ind w:left="2160" w:hanging="720"/>
      <w:outlineLvl w:val="3"/>
    </w:pPr>
    <w:rPr>
      <w:rFonts w:ascii="Calibri" w:hAnsi="Calibri"/>
      <w:b w:val="0"/>
    </w:rPr>
  </w:style>
  <w:style w:type="paragraph" w:styleId="Heading5">
    <w:name w:val="heading 5"/>
    <w:basedOn w:val="Main-Head"/>
    <w:link w:val="Heading5Char"/>
    <w:qFormat/>
    <w:rsid w:val="005B2749"/>
    <w:pPr>
      <w:numPr>
        <w:ilvl w:val="4"/>
        <w:numId w:val="3"/>
      </w:numPr>
      <w:tabs>
        <w:tab w:val="clear" w:pos="720"/>
      </w:tabs>
      <w:ind w:left="2880" w:hanging="720"/>
      <w:outlineLvl w:val="4"/>
    </w:pPr>
    <w:rPr>
      <w:rFonts w:ascii="Calibri" w:hAnsi="Calibri"/>
      <w:b w:val="0"/>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0D544B"/>
    <w:rPr>
      <w:rFonts w:ascii="Calibri" w:hAnsi="Calibri"/>
      <w:sz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650A19"/>
    <w:rPr>
      <w:rFonts w:ascii="Tahoma" w:hAnsi="Tahoma" w:cs="Tahoma"/>
      <w:sz w:val="16"/>
      <w:szCs w:val="16"/>
    </w:rPr>
  </w:style>
  <w:style w:type="paragraph" w:customStyle="1" w:styleId="TableHeading">
    <w:name w:val="Table Heading"/>
    <w:basedOn w:val="Normal"/>
    <w:rsid w:val="00C4244B"/>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jc w:val="center"/>
    </w:pPr>
    <w:rPr>
      <w:rFonts w:ascii="Times New Roman" w:hAnsi="Times New Roman"/>
      <w:b/>
      <w:sz w:val="24"/>
    </w:rPr>
  </w:style>
  <w:style w:type="paragraph" w:customStyle="1" w:styleId="NormalTableText">
    <w:name w:val="Normal Table Text"/>
    <w:basedOn w:val="Normal"/>
    <w:rsid w:val="00C4244B"/>
    <w:pPr>
      <w:widowControl w:val="0"/>
      <w:spacing w:before="60" w:after="60"/>
    </w:pPr>
    <w:rPr>
      <w:rFonts w:ascii="Arial" w:hAnsi="Arial"/>
      <w:sz w:val="20"/>
      <w:lang w:val="en-GB"/>
    </w:rPr>
  </w:style>
  <w:style w:type="paragraph" w:styleId="CommentSubject">
    <w:name w:val="annotation subject"/>
    <w:basedOn w:val="CommentText"/>
    <w:next w:val="CommentText"/>
    <w:link w:val="CommentSubjectChar"/>
    <w:rsid w:val="0068027F"/>
    <w:pPr>
      <w:spacing w:before="0"/>
    </w:pPr>
    <w:rPr>
      <w:rFonts w:ascii="Book Antiqua" w:hAnsi="Book Antiqua"/>
      <w:b/>
      <w:bCs/>
      <w:sz w:val="20"/>
    </w:rPr>
  </w:style>
  <w:style w:type="character" w:customStyle="1" w:styleId="CommentTextChar">
    <w:name w:val="Comment Text Char"/>
    <w:link w:val="CommentText"/>
    <w:semiHidden/>
    <w:rsid w:val="0068027F"/>
    <w:rPr>
      <w:rFonts w:ascii="Arial" w:hAnsi="Arial"/>
      <w:sz w:val="22"/>
    </w:rPr>
  </w:style>
  <w:style w:type="character" w:customStyle="1" w:styleId="CommentSubjectChar">
    <w:name w:val="Comment Subject Char"/>
    <w:link w:val="CommentSubject"/>
    <w:rsid w:val="0068027F"/>
    <w:rPr>
      <w:rFonts w:ascii="Book Antiqua" w:hAnsi="Book Antiqua"/>
      <w:b/>
      <w:bCs/>
      <w:sz w:val="22"/>
    </w:rPr>
  </w:style>
  <w:style w:type="paragraph" w:styleId="PlainText">
    <w:name w:val="Plain Text"/>
    <w:basedOn w:val="Normal"/>
    <w:link w:val="PlainTextChar"/>
    <w:rsid w:val="00486D49"/>
    <w:rPr>
      <w:rFonts w:ascii="Courier New" w:hAnsi="Courier New"/>
      <w:sz w:val="20"/>
    </w:rPr>
  </w:style>
  <w:style w:type="character" w:customStyle="1" w:styleId="PlainTextChar">
    <w:name w:val="Plain Text Char"/>
    <w:link w:val="PlainText"/>
    <w:rsid w:val="00486D49"/>
    <w:rPr>
      <w:rFonts w:ascii="Courier New" w:hAnsi="Courier New"/>
    </w:rPr>
  </w:style>
  <w:style w:type="character" w:customStyle="1" w:styleId="Heading5Char">
    <w:name w:val="Heading 5 Char"/>
    <w:link w:val="Heading5"/>
    <w:rsid w:val="00247906"/>
    <w:rPr>
      <w:rFonts w:ascii="Calibri" w:hAnsi="Calibri"/>
      <w:sz w:val="22"/>
      <w:lang w:val="en-US" w:eastAsia="en-US"/>
    </w:rPr>
  </w:style>
  <w:style w:type="paragraph" w:styleId="Revision">
    <w:name w:val="Revision"/>
    <w:hidden/>
    <w:uiPriority w:val="99"/>
    <w:semiHidden/>
    <w:rsid w:val="00D3193B"/>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7255">
      <w:bodyDiv w:val="1"/>
      <w:marLeft w:val="0"/>
      <w:marRight w:val="0"/>
      <w:marTop w:val="0"/>
      <w:marBottom w:val="0"/>
      <w:divBdr>
        <w:top w:val="none" w:sz="0" w:space="0" w:color="auto"/>
        <w:left w:val="none" w:sz="0" w:space="0" w:color="auto"/>
        <w:bottom w:val="none" w:sz="0" w:space="0" w:color="auto"/>
        <w:right w:val="none" w:sz="0" w:space="0" w:color="auto"/>
      </w:divBdr>
    </w:div>
    <w:div w:id="364214994">
      <w:bodyDiv w:val="1"/>
      <w:marLeft w:val="0"/>
      <w:marRight w:val="0"/>
      <w:marTop w:val="0"/>
      <w:marBottom w:val="0"/>
      <w:divBdr>
        <w:top w:val="none" w:sz="0" w:space="0" w:color="auto"/>
        <w:left w:val="none" w:sz="0" w:space="0" w:color="auto"/>
        <w:bottom w:val="none" w:sz="0" w:space="0" w:color="auto"/>
        <w:right w:val="none" w:sz="0" w:space="0" w:color="auto"/>
      </w:divBdr>
    </w:div>
    <w:div w:id="539706813">
      <w:bodyDiv w:val="1"/>
      <w:marLeft w:val="0"/>
      <w:marRight w:val="0"/>
      <w:marTop w:val="0"/>
      <w:marBottom w:val="0"/>
      <w:divBdr>
        <w:top w:val="none" w:sz="0" w:space="0" w:color="auto"/>
        <w:left w:val="none" w:sz="0" w:space="0" w:color="auto"/>
        <w:bottom w:val="none" w:sz="0" w:space="0" w:color="auto"/>
        <w:right w:val="none" w:sz="0" w:space="0" w:color="auto"/>
      </w:divBdr>
    </w:div>
    <w:div w:id="195220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D68DD22A-47B3-4D7E-8DBC-60FC15FEA933}">
  <ds:schemaRefs>
    <ds:schemaRef ds:uri="http://schemas.microsoft.com/sharepoint/v3/contenttype/forms"/>
  </ds:schemaRefs>
</ds:datastoreItem>
</file>

<file path=customXml/itemProps2.xml><?xml version="1.0" encoding="utf-8"?>
<ds:datastoreItem xmlns:ds="http://schemas.openxmlformats.org/officeDocument/2006/customXml" ds:itemID="{5FBF9AB0-13B8-4E57-8AB6-0965771A7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40EFF1-2C20-40BD-99A3-F122D32B1F61}">
  <ds:schemaRefs>
    <ds:schemaRef ds:uri="http://schemas.microsoft.com/office/2006/metadata/longProperties"/>
  </ds:schemaRefs>
</ds:datastoreItem>
</file>

<file path=customXml/itemProps4.xml><?xml version="1.0" encoding="utf-8"?>
<ds:datastoreItem xmlns:ds="http://schemas.openxmlformats.org/officeDocument/2006/customXml" ds:itemID="{05601AED-8C5E-4A0B-894E-2D5A04652CBF}">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84</TotalTime>
  <Pages>8</Pages>
  <Words>2789</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14620_Hoist_Monorail_and_Lifting_Davit_Systems (Mar 2, 2015)</vt:lpstr>
    </vt:vector>
  </TitlesOfParts>
  <Company>Regional Municipality of York</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14620_Hoist_Monorail_and_Lifting_Davit_Systems (Mar 2, 2015)</dc:title>
  <dc:subject/>
  <dc:creator>Adley-McGinnis, Andrea</dc:creator>
  <cp:keywords/>
  <cp:lastModifiedBy>Mabel Chow</cp:lastModifiedBy>
  <cp:revision>6</cp:revision>
  <cp:lastPrinted>2006-08-29T23:32:00Z</cp:lastPrinted>
  <dcterms:created xsi:type="dcterms:W3CDTF">2022-11-17T19:00:00Z</dcterms:created>
  <dcterms:modified xsi:type="dcterms:W3CDTF">2022-11-29T17:17:00Z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2016-11-11T00:00:00Z</vt:lpwstr>
  </property>
  <property fmtid="{D5CDD505-2E9C-101B-9397-08002B2CF9AE}" pid="5" name="Office">
    <vt:lpwstr/>
  </property>
  <property fmtid="{D5CDD505-2E9C-101B-9397-08002B2CF9AE}" pid="6" name="Information Type">
    <vt:lpwstr/>
  </property>
  <property fmtid="{D5CDD505-2E9C-101B-9397-08002B2CF9AE}" pid="7" name="AERIS Pools">
    <vt:lpwstr/>
  </property>
  <property fmtid="{D5CDD505-2E9C-101B-9397-08002B2CF9AE}" pid="8" name="Data Classification">
    <vt:lpwstr>1;#Confidential|dbb6cc64-9915-4cf6-857e-3e641b410f5c</vt:lpwstr>
  </property>
  <property fmtid="{D5CDD505-2E9C-101B-9397-08002B2CF9AE}" pid="9" name="ContentTypeId">
    <vt:lpwstr>0x010100BF8E50B80A32C040A85FB450FB26C9E5</vt:lpwstr>
  </property>
  <property fmtid="{D5CDD505-2E9C-101B-9397-08002B2CF9AE}" pid="10" name="Internal Organization">
    <vt:lpwstr/>
  </property>
  <property fmtid="{D5CDD505-2E9C-101B-9397-08002B2CF9AE}" pid="11" name="Communications">
    <vt:lpwstr/>
  </property>
</Properties>
</file>