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004"/>
        <w:gridCol w:w="1980"/>
        <w:gridCol w:w="5863"/>
      </w:tblGrid>
      <w:tr w:rsidR="00374BB6" w:rsidRPr="00CC04DC" w:rsidDel="00E539D4" w14:paraId="6F6B09D3" w14:textId="38205B7B">
        <w:trPr>
          <w:cantSplit/>
          <w:jc w:val="center"/>
          <w:del w:id="0" w:author="Johnny Pang" w:date="2022-04-17T13:56:00Z"/>
        </w:trPr>
        <w:tc>
          <w:tcPr>
            <w:tcW w:w="1004" w:type="dxa"/>
            <w:tcBorders>
              <w:top w:val="double" w:sz="6" w:space="0" w:color="auto"/>
              <w:left w:val="double" w:sz="6" w:space="0" w:color="auto"/>
              <w:bottom w:val="single" w:sz="6" w:space="0" w:color="auto"/>
              <w:right w:val="single" w:sz="6" w:space="0" w:color="auto"/>
            </w:tcBorders>
          </w:tcPr>
          <w:p w14:paraId="4B459D16" w14:textId="61BE7985" w:rsidR="00374BB6" w:rsidRPr="00CC04DC" w:rsidDel="00E539D4" w:rsidRDefault="00374BB6" w:rsidP="00AA4200">
            <w:pPr>
              <w:pStyle w:val="TableHeading"/>
              <w:rPr>
                <w:del w:id="1" w:author="Johnny Pang" w:date="2022-04-17T13:56:00Z"/>
                <w:rFonts w:ascii="Calibri" w:hAnsi="Calibri"/>
                <w:sz w:val="22"/>
              </w:rPr>
            </w:pPr>
            <w:del w:id="2" w:author="Johnny Pang" w:date="2022-04-17T13:56:00Z">
              <w:r w:rsidRPr="00CC04DC" w:rsidDel="00E539D4">
                <w:rPr>
                  <w:rFonts w:ascii="Calibri" w:hAnsi="Calibri"/>
                  <w:sz w:val="22"/>
                </w:rPr>
                <w:delText>Version</w:delText>
              </w:r>
            </w:del>
          </w:p>
        </w:tc>
        <w:tc>
          <w:tcPr>
            <w:tcW w:w="1980" w:type="dxa"/>
            <w:tcBorders>
              <w:top w:val="double" w:sz="6" w:space="0" w:color="auto"/>
              <w:left w:val="single" w:sz="6" w:space="0" w:color="auto"/>
              <w:bottom w:val="single" w:sz="6" w:space="0" w:color="auto"/>
              <w:right w:val="single" w:sz="6" w:space="0" w:color="auto"/>
            </w:tcBorders>
          </w:tcPr>
          <w:p w14:paraId="48A8277D" w14:textId="7A6AA3BB" w:rsidR="00374BB6" w:rsidRPr="00CC04DC" w:rsidDel="00E539D4" w:rsidRDefault="00374BB6" w:rsidP="00AA4200">
            <w:pPr>
              <w:pStyle w:val="TableHeading"/>
              <w:rPr>
                <w:del w:id="3" w:author="Johnny Pang" w:date="2022-04-17T13:56:00Z"/>
                <w:rFonts w:ascii="Calibri" w:hAnsi="Calibri"/>
                <w:sz w:val="22"/>
              </w:rPr>
            </w:pPr>
            <w:del w:id="4" w:author="Johnny Pang" w:date="2022-04-17T13:56:00Z">
              <w:r w:rsidRPr="00CC04DC" w:rsidDel="00E539D4">
                <w:rPr>
                  <w:rFonts w:ascii="Calibri" w:hAnsi="Calibri"/>
                  <w:sz w:val="22"/>
                </w:rPr>
                <w:delText>Date</w:delText>
              </w:r>
            </w:del>
          </w:p>
        </w:tc>
        <w:tc>
          <w:tcPr>
            <w:tcW w:w="5863" w:type="dxa"/>
            <w:tcBorders>
              <w:top w:val="double" w:sz="6" w:space="0" w:color="auto"/>
              <w:left w:val="single" w:sz="6" w:space="0" w:color="auto"/>
              <w:bottom w:val="single" w:sz="6" w:space="0" w:color="auto"/>
              <w:right w:val="double" w:sz="6" w:space="0" w:color="auto"/>
            </w:tcBorders>
          </w:tcPr>
          <w:p w14:paraId="75FFBFB9" w14:textId="05D42F1F" w:rsidR="00374BB6" w:rsidRPr="00CC04DC" w:rsidDel="00E539D4" w:rsidRDefault="00374BB6" w:rsidP="00AA4200">
            <w:pPr>
              <w:pStyle w:val="TableHeading"/>
              <w:rPr>
                <w:del w:id="5" w:author="Johnny Pang" w:date="2022-04-17T13:56:00Z"/>
                <w:rFonts w:ascii="Calibri" w:hAnsi="Calibri"/>
                <w:sz w:val="22"/>
              </w:rPr>
            </w:pPr>
            <w:del w:id="6" w:author="Johnny Pang" w:date="2022-04-17T13:56:00Z">
              <w:r w:rsidRPr="00CC04DC" w:rsidDel="00E539D4">
                <w:rPr>
                  <w:rFonts w:ascii="Calibri" w:hAnsi="Calibri"/>
                  <w:sz w:val="22"/>
                </w:rPr>
                <w:delText>Description of Revisions</w:delText>
              </w:r>
            </w:del>
          </w:p>
        </w:tc>
      </w:tr>
      <w:tr w:rsidR="00D707E1" w:rsidRPr="00CC04DC" w:rsidDel="00E539D4" w14:paraId="1ADC23A7" w14:textId="0C8DEEDD" w:rsidTr="008F65F2">
        <w:trPr>
          <w:cantSplit/>
          <w:jc w:val="center"/>
          <w:del w:id="7" w:author="Johnny Pang" w:date="2022-04-17T13:56:00Z"/>
        </w:trPr>
        <w:tc>
          <w:tcPr>
            <w:tcW w:w="1004" w:type="dxa"/>
            <w:tcBorders>
              <w:top w:val="single" w:sz="6" w:space="0" w:color="auto"/>
              <w:left w:val="double" w:sz="6" w:space="0" w:color="auto"/>
              <w:bottom w:val="single" w:sz="6" w:space="0" w:color="auto"/>
              <w:right w:val="single" w:sz="6" w:space="0" w:color="auto"/>
            </w:tcBorders>
          </w:tcPr>
          <w:p w14:paraId="3A397335" w14:textId="7026EAFE" w:rsidR="00D707E1" w:rsidRPr="00CC04DC" w:rsidDel="00E539D4" w:rsidRDefault="0003738B" w:rsidP="00AA4200">
            <w:pPr>
              <w:pStyle w:val="NormalTableText"/>
              <w:rPr>
                <w:del w:id="8" w:author="Johnny Pang" w:date="2022-04-17T13:56:00Z"/>
                <w:rFonts w:ascii="Calibri" w:hAnsi="Calibri"/>
                <w:sz w:val="22"/>
              </w:rPr>
            </w:pPr>
            <w:del w:id="9" w:author="Johnny Pang" w:date="2022-04-17T13:56:00Z">
              <w:r w:rsidDel="00E539D4">
                <w:rPr>
                  <w:rFonts w:ascii="Calibri" w:hAnsi="Calibri"/>
                  <w:sz w:val="22"/>
                </w:rPr>
                <w:delText>1</w:delText>
              </w:r>
            </w:del>
          </w:p>
        </w:tc>
        <w:tc>
          <w:tcPr>
            <w:tcW w:w="1980" w:type="dxa"/>
            <w:tcBorders>
              <w:top w:val="single" w:sz="6" w:space="0" w:color="auto"/>
              <w:left w:val="single" w:sz="6" w:space="0" w:color="auto"/>
              <w:bottom w:val="single" w:sz="6" w:space="0" w:color="auto"/>
              <w:right w:val="single" w:sz="6" w:space="0" w:color="auto"/>
            </w:tcBorders>
          </w:tcPr>
          <w:p w14:paraId="490585CE" w14:textId="7B48A826" w:rsidR="00D707E1" w:rsidRPr="00CC04DC" w:rsidDel="00E539D4" w:rsidRDefault="00EC2442" w:rsidP="003B525A">
            <w:pPr>
              <w:pStyle w:val="NormalTableText"/>
              <w:rPr>
                <w:del w:id="10" w:author="Johnny Pang" w:date="2022-04-17T13:56:00Z"/>
                <w:rFonts w:ascii="Calibri" w:hAnsi="Calibri"/>
                <w:sz w:val="22"/>
              </w:rPr>
            </w:pPr>
            <w:del w:id="11" w:author="Johnny Pang" w:date="2022-04-17T13:56:00Z">
              <w:r w:rsidDel="00E539D4">
                <w:rPr>
                  <w:rFonts w:ascii="Calibri" w:hAnsi="Calibri"/>
                  <w:sz w:val="22"/>
                </w:rPr>
                <w:delText xml:space="preserve">March </w:delText>
              </w:r>
              <w:r w:rsidR="003B525A" w:rsidDel="00E539D4">
                <w:rPr>
                  <w:rFonts w:ascii="Calibri" w:hAnsi="Calibri"/>
                  <w:sz w:val="22"/>
                </w:rPr>
                <w:delText>21, 2016</w:delText>
              </w:r>
            </w:del>
          </w:p>
        </w:tc>
        <w:tc>
          <w:tcPr>
            <w:tcW w:w="5863" w:type="dxa"/>
            <w:tcBorders>
              <w:top w:val="single" w:sz="6" w:space="0" w:color="auto"/>
              <w:left w:val="single" w:sz="6" w:space="0" w:color="auto"/>
              <w:bottom w:val="single" w:sz="6" w:space="0" w:color="auto"/>
              <w:right w:val="double" w:sz="6" w:space="0" w:color="auto"/>
            </w:tcBorders>
          </w:tcPr>
          <w:p w14:paraId="73EB0999" w14:textId="31BF2227" w:rsidR="00D707E1" w:rsidRPr="00CC04DC" w:rsidDel="00E539D4" w:rsidRDefault="0003738B" w:rsidP="00AA4200">
            <w:pPr>
              <w:pStyle w:val="NormalTableText"/>
              <w:rPr>
                <w:del w:id="12" w:author="Johnny Pang" w:date="2022-04-17T13:56:00Z"/>
                <w:rFonts w:ascii="Calibri" w:hAnsi="Calibri"/>
                <w:sz w:val="22"/>
              </w:rPr>
            </w:pPr>
            <w:del w:id="13" w:author="Johnny Pang" w:date="2022-04-17T13:56:00Z">
              <w:r w:rsidDel="00E539D4">
                <w:rPr>
                  <w:rFonts w:ascii="Calibri" w:hAnsi="Calibri"/>
                  <w:sz w:val="22"/>
                </w:rPr>
                <w:delText xml:space="preserve">New </w:delText>
              </w:r>
              <w:r w:rsidR="00EC2442" w:rsidDel="00E539D4">
                <w:rPr>
                  <w:rFonts w:ascii="Calibri" w:hAnsi="Calibri"/>
                  <w:sz w:val="22"/>
                </w:rPr>
                <w:delText>Spec based on OPSS 404 Support Systems</w:delText>
              </w:r>
              <w:r w:rsidR="005D759D" w:rsidDel="00E539D4">
                <w:rPr>
                  <w:rFonts w:ascii="Calibri" w:hAnsi="Calibri"/>
                  <w:sz w:val="22"/>
                </w:rPr>
                <w:delText xml:space="preserve"> (AAM)</w:delText>
              </w:r>
            </w:del>
          </w:p>
        </w:tc>
      </w:tr>
      <w:tr w:rsidR="00F56A4D" w:rsidRPr="00CC04DC" w:rsidDel="00E539D4" w14:paraId="15874F61" w14:textId="54D6EEA0">
        <w:trPr>
          <w:cantSplit/>
          <w:jc w:val="center"/>
          <w:del w:id="14" w:author="Johnny Pang" w:date="2022-04-17T13:56:00Z"/>
        </w:trPr>
        <w:tc>
          <w:tcPr>
            <w:tcW w:w="1004" w:type="dxa"/>
            <w:tcBorders>
              <w:top w:val="single" w:sz="6" w:space="0" w:color="auto"/>
              <w:left w:val="double" w:sz="6" w:space="0" w:color="auto"/>
              <w:bottom w:val="double" w:sz="6" w:space="0" w:color="auto"/>
              <w:right w:val="single" w:sz="6" w:space="0" w:color="auto"/>
            </w:tcBorders>
          </w:tcPr>
          <w:p w14:paraId="4A9E5555" w14:textId="7EB88CF9" w:rsidR="00F56A4D" w:rsidDel="00E539D4" w:rsidRDefault="00F56A4D" w:rsidP="00AA4200">
            <w:pPr>
              <w:pStyle w:val="NormalTableText"/>
              <w:rPr>
                <w:del w:id="15" w:author="Johnny Pang" w:date="2022-04-17T13:56:00Z"/>
                <w:rFonts w:ascii="Calibri" w:hAnsi="Calibri"/>
                <w:sz w:val="22"/>
              </w:rPr>
            </w:pPr>
            <w:del w:id="16" w:author="Johnny Pang" w:date="2022-04-17T13:56:00Z">
              <w:r w:rsidDel="00E539D4">
                <w:rPr>
                  <w:rFonts w:ascii="Calibri" w:hAnsi="Calibri"/>
                  <w:sz w:val="22"/>
                </w:rPr>
                <w:delText>2</w:delText>
              </w:r>
            </w:del>
          </w:p>
        </w:tc>
        <w:tc>
          <w:tcPr>
            <w:tcW w:w="1980" w:type="dxa"/>
            <w:tcBorders>
              <w:top w:val="single" w:sz="6" w:space="0" w:color="auto"/>
              <w:left w:val="single" w:sz="6" w:space="0" w:color="auto"/>
              <w:bottom w:val="double" w:sz="6" w:space="0" w:color="auto"/>
              <w:right w:val="single" w:sz="6" w:space="0" w:color="auto"/>
            </w:tcBorders>
          </w:tcPr>
          <w:p w14:paraId="373C7DDD" w14:textId="0C3C4240" w:rsidR="00F56A4D" w:rsidDel="00E539D4" w:rsidRDefault="00F56A4D" w:rsidP="003B525A">
            <w:pPr>
              <w:pStyle w:val="NormalTableText"/>
              <w:rPr>
                <w:del w:id="17" w:author="Johnny Pang" w:date="2022-04-17T13:56:00Z"/>
                <w:rFonts w:ascii="Calibri" w:hAnsi="Calibri"/>
                <w:sz w:val="22"/>
              </w:rPr>
            </w:pPr>
            <w:del w:id="18" w:author="Johnny Pang" w:date="2022-04-17T13:56:00Z">
              <w:r w:rsidDel="00E539D4">
                <w:rPr>
                  <w:rFonts w:ascii="Calibri" w:hAnsi="Calibri"/>
                  <w:sz w:val="22"/>
                </w:rPr>
                <w:delText>December</w:delText>
              </w:r>
              <w:r w:rsidR="008F65F2" w:rsidDel="00E539D4">
                <w:rPr>
                  <w:rFonts w:ascii="Calibri" w:hAnsi="Calibri"/>
                  <w:sz w:val="22"/>
                </w:rPr>
                <w:delText xml:space="preserve"> </w:delText>
              </w:r>
              <w:r w:rsidDel="00E539D4">
                <w:rPr>
                  <w:rFonts w:ascii="Calibri" w:hAnsi="Calibri"/>
                  <w:sz w:val="22"/>
                </w:rPr>
                <w:delText>12, 2017</w:delText>
              </w:r>
            </w:del>
          </w:p>
        </w:tc>
        <w:tc>
          <w:tcPr>
            <w:tcW w:w="5863" w:type="dxa"/>
            <w:tcBorders>
              <w:top w:val="single" w:sz="6" w:space="0" w:color="auto"/>
              <w:left w:val="single" w:sz="6" w:space="0" w:color="auto"/>
              <w:bottom w:val="double" w:sz="6" w:space="0" w:color="auto"/>
              <w:right w:val="double" w:sz="6" w:space="0" w:color="auto"/>
            </w:tcBorders>
          </w:tcPr>
          <w:p w14:paraId="26B554EA" w14:textId="57E05983" w:rsidR="00F56A4D" w:rsidDel="00E539D4" w:rsidRDefault="00F56A4D" w:rsidP="00AA4200">
            <w:pPr>
              <w:pStyle w:val="NormalTableText"/>
              <w:rPr>
                <w:del w:id="19" w:author="Johnny Pang" w:date="2022-04-17T13:56:00Z"/>
                <w:rFonts w:ascii="Calibri" w:hAnsi="Calibri"/>
                <w:sz w:val="22"/>
              </w:rPr>
            </w:pPr>
            <w:del w:id="20" w:author="Johnny Pang" w:date="2022-04-17T13:56:00Z">
              <w:r w:rsidDel="00E539D4">
                <w:rPr>
                  <w:rFonts w:ascii="Calibri" w:hAnsi="Calibri"/>
                  <w:sz w:val="22"/>
                </w:rPr>
                <w:delText>Updated reference to OPSS.MUNI 404 (Nov 2017) (AAM)</w:delText>
              </w:r>
              <w:r w:rsidR="008F65F2" w:rsidDel="00E539D4">
                <w:rPr>
                  <w:rFonts w:ascii="Calibri" w:hAnsi="Calibri"/>
                  <w:sz w:val="22"/>
                </w:rPr>
                <w:delText xml:space="preserve"> </w:delText>
              </w:r>
            </w:del>
          </w:p>
        </w:tc>
      </w:tr>
    </w:tbl>
    <w:p w14:paraId="4BA123A6" w14:textId="32019645" w:rsidR="00374BB6" w:rsidRPr="005373C2" w:rsidDel="00E539D4" w:rsidRDefault="005373C2" w:rsidP="005373C2">
      <w:pPr>
        <w:pStyle w:val="Heading1"/>
        <w:rPr>
          <w:del w:id="21" w:author="Johnny Pang" w:date="2022-04-17T13:56:00Z"/>
        </w:rPr>
        <w:pPrChange w:id="22" w:author="Johnny Pang" w:date="2022-11-30T17:34:00Z">
          <w:pPr>
            <w:pStyle w:val="BodyText"/>
          </w:pPr>
        </w:pPrChange>
      </w:pPr>
      <w:ins w:id="23" w:author="Johnny Pang" w:date="2022-11-30T17:34:00Z">
        <w:r>
          <w:t>G</w:t>
        </w:r>
      </w:ins>
    </w:p>
    <w:p w14:paraId="7FE16274" w14:textId="75017F76" w:rsidR="00374BB6" w:rsidRPr="005373C2" w:rsidDel="00E539D4" w:rsidRDefault="00374BB6" w:rsidP="005373C2">
      <w:pPr>
        <w:pStyle w:val="Heading1"/>
        <w:rPr>
          <w:del w:id="24" w:author="Johnny Pang" w:date="2022-04-17T13:56:00Z"/>
        </w:rPr>
        <w:pPrChange w:id="25" w:author="Johnny Pang" w:date="2022-11-30T17:34:00Z">
          <w:pPr>
            <w:pStyle w:val="BodyText"/>
            <w:pBdr>
              <w:top w:val="single" w:sz="4" w:space="1" w:color="auto"/>
              <w:left w:val="single" w:sz="4" w:space="0" w:color="auto"/>
              <w:bottom w:val="single" w:sz="4" w:space="1" w:color="auto"/>
              <w:right w:val="single" w:sz="4" w:space="0" w:color="auto"/>
            </w:pBdr>
          </w:pPr>
        </w:pPrChange>
      </w:pPr>
      <w:del w:id="26" w:author="Johnny Pang" w:date="2022-04-17T13:56:00Z">
        <w:r w:rsidRPr="005373C2" w:rsidDel="00E539D4">
          <w:delText>NOTE:</w:delText>
        </w:r>
      </w:del>
    </w:p>
    <w:p w14:paraId="048B0377" w14:textId="30FD00FA" w:rsidR="00374BB6" w:rsidRPr="005373C2" w:rsidDel="00E539D4" w:rsidRDefault="00374BB6" w:rsidP="005373C2">
      <w:pPr>
        <w:pStyle w:val="Heading1"/>
        <w:rPr>
          <w:del w:id="27" w:author="Johnny Pang" w:date="2022-04-17T13:56:00Z"/>
        </w:rPr>
        <w:pPrChange w:id="28" w:author="Johnny Pang" w:date="2022-11-30T17:34:00Z">
          <w:pPr>
            <w:pStyle w:val="BodyText"/>
            <w:pBdr>
              <w:top w:val="single" w:sz="4" w:space="1" w:color="auto"/>
              <w:left w:val="single" w:sz="4" w:space="0" w:color="auto"/>
              <w:bottom w:val="single" w:sz="4" w:space="1" w:color="auto"/>
              <w:right w:val="single" w:sz="4" w:space="0" w:color="auto"/>
            </w:pBdr>
          </w:pPr>
        </w:pPrChange>
      </w:pPr>
      <w:del w:id="29" w:author="Johnny Pang" w:date="2022-04-17T13:56:00Z">
        <w:r w:rsidRPr="005373C2" w:rsidDel="00E539D4">
          <w:delText>This is a CONTROLLED Document. Any documents appearing in paper form are not controlled and should be checked against the on-line file version prior to use.</w:delText>
        </w:r>
      </w:del>
    </w:p>
    <w:p w14:paraId="6410A15A" w14:textId="6C41FCB6" w:rsidR="00374BB6" w:rsidRPr="005373C2" w:rsidDel="00E539D4" w:rsidRDefault="00374BB6" w:rsidP="005373C2">
      <w:pPr>
        <w:pStyle w:val="Heading1"/>
        <w:rPr>
          <w:del w:id="30" w:author="Johnny Pang" w:date="2022-04-17T13:56:00Z"/>
        </w:rPr>
        <w:pPrChange w:id="31" w:author="Johnny Pang" w:date="2022-11-30T17:34:00Z">
          <w:pPr>
            <w:pStyle w:val="BodyText"/>
            <w:pBdr>
              <w:top w:val="single" w:sz="4" w:space="1" w:color="auto"/>
              <w:left w:val="single" w:sz="4" w:space="0" w:color="auto"/>
              <w:bottom w:val="single" w:sz="4" w:space="1" w:color="auto"/>
              <w:right w:val="single" w:sz="4" w:space="0" w:color="auto"/>
            </w:pBdr>
          </w:pPr>
        </w:pPrChange>
      </w:pPr>
      <w:del w:id="32" w:author="Johnny Pang" w:date="2022-04-17T13:56:00Z">
        <w:r w:rsidRPr="005373C2" w:rsidDel="00E539D4">
          <w:rPr>
            <w:rPrChange w:id="33" w:author="Johnny Pang" w:date="2022-11-30T17:34:00Z">
              <w:rPr>
                <w:b/>
                <w:bCs/>
              </w:rPr>
            </w:rPrChange>
          </w:rPr>
          <w:delText xml:space="preserve">Notice: </w:delText>
        </w:r>
        <w:r w:rsidRPr="005373C2" w:rsidDel="00E539D4">
          <w:delText>This Document hardcopy must be used for reference purpose only.</w:delText>
        </w:r>
      </w:del>
    </w:p>
    <w:p w14:paraId="6D0AF194" w14:textId="2E698092" w:rsidR="00374BB6" w:rsidRPr="005373C2" w:rsidDel="00E539D4" w:rsidRDefault="00374BB6" w:rsidP="005373C2">
      <w:pPr>
        <w:pStyle w:val="Heading1"/>
        <w:rPr>
          <w:del w:id="34" w:author="Johnny Pang" w:date="2022-04-17T13:56:00Z"/>
          <w:rPrChange w:id="35" w:author="Johnny Pang" w:date="2022-11-30T17:34:00Z">
            <w:rPr>
              <w:del w:id="36" w:author="Johnny Pang" w:date="2022-04-17T13:56:00Z"/>
              <w:b/>
              <w:bCs/>
            </w:rPr>
          </w:rPrChange>
        </w:rPr>
        <w:pPrChange w:id="37" w:author="Johnny Pang" w:date="2022-11-30T17:34:00Z">
          <w:pPr>
            <w:pStyle w:val="BodyText"/>
            <w:pBdr>
              <w:top w:val="single" w:sz="4" w:space="1" w:color="auto"/>
              <w:left w:val="single" w:sz="4" w:space="0" w:color="auto"/>
              <w:bottom w:val="single" w:sz="4" w:space="1" w:color="auto"/>
              <w:right w:val="single" w:sz="4" w:space="0" w:color="auto"/>
            </w:pBdr>
          </w:pPr>
        </w:pPrChange>
      </w:pPr>
      <w:del w:id="38" w:author="Johnny Pang" w:date="2022-04-17T13:56:00Z">
        <w:r w:rsidRPr="005373C2" w:rsidDel="00E539D4">
          <w:rPr>
            <w:rPrChange w:id="39" w:author="Johnny Pang" w:date="2022-11-30T17:34:00Z">
              <w:rPr>
                <w:b/>
              </w:rPr>
            </w:rPrChange>
          </w:rPr>
          <w:delText>The on-line copy is the current version of the document.</w:delText>
        </w:r>
      </w:del>
    </w:p>
    <w:p w14:paraId="57E2AC95" w14:textId="20761ABC" w:rsidR="00EE3EFB" w:rsidRPr="005373C2" w:rsidDel="00E539D4" w:rsidRDefault="00EE3EFB" w:rsidP="005373C2">
      <w:pPr>
        <w:pStyle w:val="Heading1"/>
        <w:rPr>
          <w:del w:id="40" w:author="Johnny Pang" w:date="2022-04-17T13:56:00Z"/>
        </w:rPr>
        <w:pPrChange w:id="41" w:author="Johnny Pang" w:date="2022-11-30T17:34:00Z">
          <w:pPr>
            <w:pStyle w:val="BodyText"/>
          </w:pPr>
        </w:pPrChange>
      </w:pPr>
    </w:p>
    <w:p w14:paraId="2E03A6AC" w14:textId="6DEC72E3" w:rsidR="00EE3EFB" w:rsidRPr="005373C2" w:rsidDel="00E539D4" w:rsidRDefault="00EE3EFB" w:rsidP="005373C2">
      <w:pPr>
        <w:pStyle w:val="Heading1"/>
        <w:rPr>
          <w:del w:id="42" w:author="Johnny Pang" w:date="2022-04-17T13:56:00Z"/>
        </w:rPr>
        <w:pPrChange w:id="43" w:author="Johnny Pang" w:date="2022-11-30T17:34:00Z">
          <w:pPr>
            <w:pStyle w:val="BodyText"/>
          </w:pPr>
        </w:pPrChange>
      </w:pPr>
    </w:p>
    <w:p w14:paraId="5F1EE567" w14:textId="71C3C8E8" w:rsidR="00F6204E" w:rsidRPr="005373C2" w:rsidRDefault="00374BB6" w:rsidP="005373C2">
      <w:pPr>
        <w:pStyle w:val="Heading1"/>
      </w:pPr>
      <w:del w:id="44" w:author="Johnny Pang" w:date="2022-11-30T17:34:00Z">
        <w:r w:rsidRPr="005373C2" w:rsidDel="005373C2">
          <w:br w:type="page"/>
        </w:r>
        <w:r w:rsidR="003B525A" w:rsidRPr="005373C2" w:rsidDel="005373C2">
          <w:delText>G</w:delText>
        </w:r>
      </w:del>
      <w:r w:rsidR="003B525A" w:rsidRPr="005373C2">
        <w:t>ENERAL</w:t>
      </w:r>
    </w:p>
    <w:p w14:paraId="3F538486" w14:textId="77777777" w:rsidR="00960901" w:rsidRPr="00F17B40" w:rsidRDefault="00D178A1" w:rsidP="00F17B40">
      <w:pPr>
        <w:pStyle w:val="Heading2"/>
      </w:pPr>
      <w:r w:rsidRPr="00F17B40">
        <w:t>Summary</w:t>
      </w:r>
    </w:p>
    <w:p w14:paraId="348EEFB7" w14:textId="2934BE69" w:rsidR="00D178A1" w:rsidRPr="004E4ACA" w:rsidRDefault="00D178A1" w:rsidP="004E4ACA">
      <w:pPr>
        <w:pStyle w:val="Heading3"/>
      </w:pPr>
      <w:r w:rsidRPr="004E4ACA">
        <w:t xml:space="preserve">Comply </w:t>
      </w:r>
      <w:r w:rsidR="00FC5D59" w:rsidRPr="004E4ACA">
        <w:t>with the requirements of</w:t>
      </w:r>
      <w:r w:rsidRPr="004E4ACA">
        <w:t xml:space="preserve"> Division 1 </w:t>
      </w:r>
      <w:r w:rsidR="005144BD" w:rsidRPr="004E4ACA">
        <w:t>-</w:t>
      </w:r>
      <w:r w:rsidRPr="004E4ACA">
        <w:t xml:space="preserve"> General Requirements.</w:t>
      </w:r>
    </w:p>
    <w:p w14:paraId="58AE1145" w14:textId="42B1DBAC" w:rsidR="00C47026" w:rsidRPr="004E4ACA" w:rsidRDefault="00C47026" w:rsidP="004E4ACA">
      <w:pPr>
        <w:pStyle w:val="Heading3"/>
      </w:pPr>
      <w:r w:rsidRPr="004E4ACA">
        <w:t xml:space="preserve">This </w:t>
      </w:r>
      <w:r w:rsidR="00FC5D59" w:rsidRPr="004E4ACA">
        <w:t xml:space="preserve">Specification  Section </w:t>
      </w:r>
      <w:r w:rsidRPr="004E4ACA">
        <w:t xml:space="preserve">covers the requirements for supplying, placing, maintaining, and removing support systems required to permit the excavation and backfilling of trenches or excavations for the installation of sanitary and storm pipe sewers, pipe culverts and end sections, </w:t>
      </w:r>
      <w:proofErr w:type="spellStart"/>
      <w:r w:rsidRPr="004E4ACA">
        <w:t>forcemains</w:t>
      </w:r>
      <w:proofErr w:type="spellEnd"/>
      <w:r w:rsidRPr="004E4ACA">
        <w:t xml:space="preserve"> and associated appurtenances, watermains and associated appurtenances, and other underground Utilities; maintenance holes, catch basins, ditch inlets, and valve chambers; and any other specified subsurface construction. </w:t>
      </w:r>
    </w:p>
    <w:p w14:paraId="5210E04F" w14:textId="77777777" w:rsidR="005944DB" w:rsidRPr="004E4ACA" w:rsidRDefault="005944DB" w:rsidP="00F17B40">
      <w:pPr>
        <w:pStyle w:val="Heading2"/>
      </w:pPr>
      <w:r w:rsidRPr="004E4ACA">
        <w:t>Related Sections</w:t>
      </w:r>
    </w:p>
    <w:p w14:paraId="6C7A272A" w14:textId="2830C23E" w:rsidR="00897F97" w:rsidRPr="004E4ACA" w:rsidDel="00CA73D6" w:rsidRDefault="00897F97" w:rsidP="002A4BC0">
      <w:pPr>
        <w:pStyle w:val="Heading4"/>
        <w:numPr>
          <w:ilvl w:val="0"/>
          <w:numId w:val="0"/>
        </w:numPr>
        <w:ind w:left="1440"/>
        <w:rPr>
          <w:del w:id="45" w:author="Axel Ouillet" w:date="2022-03-22T16:00:00Z"/>
          <w:i/>
          <w:highlight w:val="yellow"/>
        </w:rPr>
      </w:pPr>
      <w:del w:id="46" w:author="Axel Ouillet" w:date="2022-03-22T16:00:00Z">
        <w:r w:rsidRPr="004E4ACA" w:rsidDel="00CA73D6">
          <w:rPr>
            <w:i/>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253D68C0" w14:textId="71988316" w:rsidR="00897F97" w:rsidRPr="004E4ACA" w:rsidDel="00CA73D6" w:rsidRDefault="00897F97" w:rsidP="002A4BC0">
      <w:pPr>
        <w:pStyle w:val="Heading4"/>
        <w:numPr>
          <w:ilvl w:val="0"/>
          <w:numId w:val="0"/>
        </w:numPr>
        <w:ind w:left="1440"/>
        <w:rPr>
          <w:del w:id="47" w:author="Axel Ouillet" w:date="2022-03-22T16:00:00Z"/>
          <w:i/>
          <w:highlight w:val="yellow"/>
        </w:rPr>
      </w:pPr>
    </w:p>
    <w:p w14:paraId="3FE85635" w14:textId="7C0BB15A" w:rsidR="00897F97" w:rsidRPr="004E4ACA" w:rsidDel="00CA73D6" w:rsidRDefault="00897F97" w:rsidP="002A4BC0">
      <w:pPr>
        <w:pStyle w:val="Heading4"/>
        <w:numPr>
          <w:ilvl w:val="0"/>
          <w:numId w:val="0"/>
        </w:numPr>
        <w:ind w:left="1440"/>
        <w:rPr>
          <w:del w:id="48" w:author="Axel Ouillet" w:date="2022-03-22T16:00:00Z"/>
          <w:i/>
          <w:highlight w:val="yellow"/>
        </w:rPr>
      </w:pPr>
      <w:del w:id="49" w:author="Axel Ouillet" w:date="2022-03-22T16:00:00Z">
        <w:r w:rsidRPr="004E4ACA" w:rsidDel="00CA73D6">
          <w:rPr>
            <w:i/>
            <w:highlight w:val="yellow"/>
          </w:rPr>
          <w:delText>Cross-referencing here may also be used to coordinate assemblies or systems whose components may span multiple Sections and which must meet certain performance requirements as an assembly or system.</w:delText>
        </w:r>
      </w:del>
    </w:p>
    <w:p w14:paraId="4F3FFB88" w14:textId="679FB417" w:rsidR="00897F97" w:rsidRPr="004E4ACA" w:rsidDel="00CA73D6" w:rsidRDefault="00897F97" w:rsidP="002A4BC0">
      <w:pPr>
        <w:pStyle w:val="Heading4"/>
        <w:numPr>
          <w:ilvl w:val="0"/>
          <w:numId w:val="0"/>
        </w:numPr>
        <w:ind w:left="1440"/>
        <w:rPr>
          <w:del w:id="50" w:author="Axel Ouillet" w:date="2022-03-22T16:00:00Z"/>
          <w:i/>
          <w:highlight w:val="yellow"/>
        </w:rPr>
      </w:pPr>
    </w:p>
    <w:p w14:paraId="64A166CC" w14:textId="70E88246" w:rsidR="00897F97" w:rsidRPr="004E4ACA" w:rsidDel="00CA73D6" w:rsidRDefault="00897F97" w:rsidP="002A4BC0">
      <w:pPr>
        <w:pStyle w:val="Heading4"/>
        <w:numPr>
          <w:ilvl w:val="0"/>
          <w:numId w:val="0"/>
        </w:numPr>
        <w:ind w:left="1440"/>
        <w:rPr>
          <w:del w:id="51" w:author="Axel Ouillet" w:date="2022-03-22T16:00:00Z"/>
          <w:i/>
          <w:highlight w:val="yellow"/>
        </w:rPr>
      </w:pPr>
      <w:del w:id="52" w:author="Axel Ouillet" w:date="2022-03-22T16:00:00Z">
        <w:r w:rsidRPr="004E4ACA" w:rsidDel="00CA73D6">
          <w:rPr>
            <w:i/>
            <w:highlight w:val="yellow"/>
          </w:rPr>
          <w:delText>Contractor is responsible for coordination of the Work.</w:delText>
        </w:r>
      </w:del>
    </w:p>
    <w:p w14:paraId="1EF18A83" w14:textId="22DAB23D" w:rsidR="00897F97" w:rsidRPr="004E4ACA" w:rsidDel="00CA73D6" w:rsidRDefault="00897F97" w:rsidP="002A4BC0">
      <w:pPr>
        <w:pStyle w:val="Heading4"/>
        <w:numPr>
          <w:ilvl w:val="0"/>
          <w:numId w:val="0"/>
        </w:numPr>
        <w:ind w:left="1440"/>
        <w:rPr>
          <w:del w:id="53" w:author="Axel Ouillet" w:date="2022-03-22T16:00:00Z"/>
          <w:i/>
          <w:highlight w:val="yellow"/>
        </w:rPr>
      </w:pPr>
    </w:p>
    <w:p w14:paraId="335B745F" w14:textId="573F3D0E" w:rsidR="00897F97" w:rsidRPr="004E4ACA" w:rsidDel="00CA73D6" w:rsidRDefault="00897F97" w:rsidP="002A4BC0">
      <w:pPr>
        <w:pStyle w:val="Heading4"/>
        <w:numPr>
          <w:ilvl w:val="0"/>
          <w:numId w:val="0"/>
        </w:numPr>
        <w:ind w:left="1440"/>
        <w:rPr>
          <w:del w:id="54" w:author="Axel Ouillet" w:date="2022-03-22T16:00:00Z"/>
          <w:i/>
          <w:highlight w:val="yellow"/>
        </w:rPr>
      </w:pPr>
      <w:del w:id="55" w:author="Axel Ouillet" w:date="2022-03-22T16:00:00Z">
        <w:r w:rsidRPr="004E4ACA" w:rsidDel="00CA73D6">
          <w:rPr>
            <w:i/>
            <w:highlight w:val="yellow"/>
          </w:rPr>
          <w:delText>This Section is to be completed/updated during the design development by the Consultant. If it is not applicable to the section for the specific project it may be deleted.]</w:delText>
        </w:r>
      </w:del>
    </w:p>
    <w:p w14:paraId="568C1D81" w14:textId="30162598" w:rsidR="00897F97" w:rsidRPr="004E4ACA" w:rsidDel="00CA73D6" w:rsidRDefault="00897F97" w:rsidP="002A4BC0">
      <w:pPr>
        <w:pStyle w:val="Heading4"/>
        <w:numPr>
          <w:ilvl w:val="0"/>
          <w:numId w:val="0"/>
        </w:numPr>
        <w:ind w:left="1440"/>
        <w:rPr>
          <w:del w:id="56" w:author="Axel Ouillet" w:date="2022-03-22T16:00:00Z"/>
          <w:highlight w:val="yellow"/>
        </w:rPr>
      </w:pPr>
    </w:p>
    <w:p w14:paraId="5854B228" w14:textId="721CCED9" w:rsidR="00897F97" w:rsidRPr="004E4ACA" w:rsidDel="00CA73D6" w:rsidRDefault="00897F97" w:rsidP="002A4BC0">
      <w:pPr>
        <w:pStyle w:val="Heading4"/>
        <w:numPr>
          <w:ilvl w:val="0"/>
          <w:numId w:val="0"/>
        </w:numPr>
        <w:ind w:left="1440"/>
        <w:rPr>
          <w:del w:id="57" w:author="Axel Ouillet" w:date="2022-03-22T16:00:00Z"/>
          <w:i/>
        </w:rPr>
      </w:pPr>
      <w:del w:id="58" w:author="Axel Ouillet" w:date="2022-03-22T16:00:00Z">
        <w:r w:rsidRPr="004E4ACA" w:rsidDel="00CA73D6">
          <w:rPr>
            <w:i/>
            <w:highlight w:val="yellow"/>
          </w:rPr>
          <w:delText>[List Sections specifying installation of products supplied but not installed under this Section and indicate specific items.]</w:delText>
        </w:r>
      </w:del>
    </w:p>
    <w:p w14:paraId="478E19CC" w14:textId="56385963" w:rsidR="00FC5D59" w:rsidDel="00CA73D6" w:rsidRDefault="00FC5D59" w:rsidP="004E4ACA">
      <w:pPr>
        <w:pStyle w:val="Heading3"/>
        <w:numPr>
          <w:ilvl w:val="0"/>
          <w:numId w:val="0"/>
        </w:numPr>
        <w:ind w:left="1440" w:hanging="720"/>
        <w:rPr>
          <w:del w:id="59" w:author="Axel Ouillet" w:date="2022-03-22T16:00:00Z"/>
        </w:rPr>
      </w:pPr>
    </w:p>
    <w:p w14:paraId="44438FA2" w14:textId="26889035" w:rsidR="00897F97" w:rsidRPr="00CC04DC" w:rsidDel="00CA73D6" w:rsidRDefault="00FC5D59" w:rsidP="004E4ACA">
      <w:pPr>
        <w:pStyle w:val="Heading3"/>
        <w:numPr>
          <w:ilvl w:val="0"/>
          <w:numId w:val="0"/>
        </w:numPr>
        <w:ind w:left="1440" w:hanging="720"/>
        <w:rPr>
          <w:del w:id="60" w:author="Axel Ouillet" w:date="2022-03-22T16:00:00Z"/>
        </w:rPr>
      </w:pPr>
      <w:del w:id="61" w:author="Axel Ouillet" w:date="2022-03-22T16:00:00Z">
        <w:r w:rsidDel="00CA73D6">
          <w:delText>.1</w:delText>
        </w:r>
        <w:r w:rsidDel="00CA73D6">
          <w:tab/>
        </w:r>
        <w:r w:rsidR="00897F97" w:rsidRPr="00CC04DC" w:rsidDel="00CA73D6">
          <w:delText>Section [______ – ____________]:  Execution requirements for ...[item]...  specified under this Section.</w:delText>
        </w:r>
      </w:del>
    </w:p>
    <w:p w14:paraId="6EEA114A" w14:textId="60110E21" w:rsidR="00897F97" w:rsidRPr="00CC04DC" w:rsidDel="00CA73D6" w:rsidRDefault="00897F97" w:rsidP="007D3215">
      <w:pPr>
        <w:pStyle w:val="Heading3"/>
        <w:numPr>
          <w:ilvl w:val="0"/>
          <w:numId w:val="0"/>
        </w:numPr>
        <w:ind w:left="1440"/>
        <w:rPr>
          <w:del w:id="62" w:author="Axel Ouillet" w:date="2022-03-22T16:00:00Z"/>
        </w:rPr>
      </w:pPr>
    </w:p>
    <w:p w14:paraId="24A6431D" w14:textId="4DE34FFD" w:rsidR="00897F97" w:rsidRPr="00CC04DC" w:rsidDel="00CA73D6" w:rsidRDefault="00897F97" w:rsidP="007D3215">
      <w:pPr>
        <w:pStyle w:val="Heading3"/>
        <w:numPr>
          <w:ilvl w:val="0"/>
          <w:numId w:val="0"/>
        </w:numPr>
        <w:ind w:left="1440"/>
        <w:rPr>
          <w:del w:id="63" w:author="Axel Ouillet" w:date="2022-03-22T16:00:00Z"/>
        </w:rPr>
      </w:pPr>
      <w:del w:id="64" w:author="Axel Ouillet" w:date="2022-03-22T16:00:00Z">
        <w:r w:rsidRPr="00CC04DC" w:rsidDel="00CA73D6">
          <w:delText>[List Sections specifying products installed but not supplied under this Section and indicate specific items.]</w:delText>
        </w:r>
      </w:del>
    </w:p>
    <w:p w14:paraId="19697359" w14:textId="724C7368" w:rsidR="00897F97" w:rsidRPr="00CC04DC" w:rsidDel="00CA73D6" w:rsidRDefault="00897F97" w:rsidP="007D3215">
      <w:pPr>
        <w:pStyle w:val="Heading3"/>
        <w:numPr>
          <w:ilvl w:val="0"/>
          <w:numId w:val="0"/>
        </w:numPr>
        <w:ind w:left="1440"/>
        <w:rPr>
          <w:del w:id="65" w:author="Axel Ouillet" w:date="2022-03-22T16:00:00Z"/>
        </w:rPr>
      </w:pPr>
      <w:del w:id="66" w:author="Axel Ouillet" w:date="2022-03-22T16:00:00Z">
        <w:r w:rsidRPr="00CC04DC" w:rsidDel="00CA73D6">
          <w:delText>Section [______ – ____________]:  Product requirements for ...[item]...  for installation under this Section.</w:delText>
        </w:r>
      </w:del>
    </w:p>
    <w:p w14:paraId="7D7ADF91" w14:textId="2439C392" w:rsidR="00897F97" w:rsidRPr="00B65DEE" w:rsidDel="00CA73D6" w:rsidRDefault="00897F97" w:rsidP="007D3215">
      <w:pPr>
        <w:pStyle w:val="Heading3"/>
        <w:numPr>
          <w:ilvl w:val="0"/>
          <w:numId w:val="0"/>
        </w:numPr>
        <w:ind w:left="1440"/>
        <w:rPr>
          <w:del w:id="67" w:author="Axel Ouillet" w:date="2022-03-22T16:00:00Z"/>
        </w:rPr>
      </w:pPr>
      <w:del w:id="68" w:author="Axel Ouillet" w:date="2022-03-22T16:00:00Z">
        <w:r w:rsidRPr="00B65DEE" w:rsidDel="00CA73D6">
          <w:delText>[List Sections specifying related requirements.]</w:delText>
        </w:r>
      </w:del>
    </w:p>
    <w:p w14:paraId="180889A4" w14:textId="5DD85F5F" w:rsidR="00FC5D59" w:rsidDel="00CA73D6" w:rsidRDefault="00FC5D59" w:rsidP="004E4ACA">
      <w:pPr>
        <w:pStyle w:val="Heading3"/>
        <w:numPr>
          <w:ilvl w:val="0"/>
          <w:numId w:val="0"/>
        </w:numPr>
        <w:ind w:left="1440" w:hanging="720"/>
        <w:rPr>
          <w:del w:id="69" w:author="Axel Ouillet" w:date="2022-03-22T16:00:00Z"/>
        </w:rPr>
      </w:pPr>
      <w:del w:id="70" w:author="Axel Ouillet" w:date="2022-03-22T16:00:00Z">
        <w:r w:rsidDel="00CA73D6">
          <w:delText>.2</w:delText>
        </w:r>
        <w:r w:rsidDel="00CA73D6">
          <w:tab/>
        </w:r>
        <w:r w:rsidR="00897F97" w:rsidRPr="00B65DEE" w:rsidDel="00CA73D6">
          <w:delText>Section [______ – ____________]:  [Op</w:delText>
        </w:r>
        <w:r w:rsidR="00897F97" w:rsidRPr="00CC04DC" w:rsidDel="00CA73D6">
          <w:delText>tional short phrase indicating relationship].</w:delText>
        </w:r>
      </w:del>
    </w:p>
    <w:p w14:paraId="63BCDE17" w14:textId="512F702F" w:rsidR="00FC5D59" w:rsidRDefault="00765F9D" w:rsidP="005D759D">
      <w:pPr>
        <w:pStyle w:val="Heading4"/>
      </w:pPr>
      <w:r w:rsidRPr="00765F9D">
        <w:t>Section 0</w:t>
      </w:r>
      <w:r w:rsidR="00E91348">
        <w:t>2511 – Watermains</w:t>
      </w:r>
    </w:p>
    <w:p w14:paraId="70FCBE66" w14:textId="334D7D34" w:rsidR="00FC5D59" w:rsidRDefault="00E91348" w:rsidP="005D759D">
      <w:pPr>
        <w:pStyle w:val="Heading4"/>
      </w:pPr>
      <w:r>
        <w:t xml:space="preserve">Section 02530 </w:t>
      </w:r>
      <w:r>
        <w:softHyphen/>
        <w:t>– Sewerage</w:t>
      </w:r>
    </w:p>
    <w:p w14:paraId="06E36FCB" w14:textId="33B5B02E" w:rsidR="00FC5D59" w:rsidRDefault="00E91348" w:rsidP="005D759D">
      <w:pPr>
        <w:pStyle w:val="Heading4"/>
      </w:pPr>
      <w:r>
        <w:t xml:space="preserve">Section 02531 – Sewage </w:t>
      </w:r>
      <w:proofErr w:type="spellStart"/>
      <w:r>
        <w:t>Forcemains</w:t>
      </w:r>
      <w:proofErr w:type="spellEnd"/>
    </w:p>
    <w:p w14:paraId="150E9F89" w14:textId="356871A5" w:rsidR="00765F9D" w:rsidRPr="00765F9D" w:rsidRDefault="00E91348" w:rsidP="005D759D">
      <w:pPr>
        <w:pStyle w:val="Heading4"/>
      </w:pPr>
      <w:r>
        <w:t>Sect</w:t>
      </w:r>
      <w:r w:rsidR="00027585">
        <w:t>i</w:t>
      </w:r>
      <w:r>
        <w:t>on</w:t>
      </w:r>
      <w:r w:rsidR="00027585">
        <w:t xml:space="preserve"> 02631 – Manholes and Catchbasins</w:t>
      </w:r>
    </w:p>
    <w:p w14:paraId="32A79507" w14:textId="689F95BF" w:rsidR="00FC5D59" w:rsidRPr="00FC5D59" w:rsidRDefault="00FC5D59" w:rsidP="00F17B40">
      <w:pPr>
        <w:pStyle w:val="Heading2"/>
      </w:pPr>
      <w:r w:rsidRPr="00FC5D59">
        <w:t>References</w:t>
      </w:r>
    </w:p>
    <w:p w14:paraId="74FF23A8" w14:textId="0706CFC9" w:rsidR="00FC5D59" w:rsidRDefault="00027585" w:rsidP="003B525A">
      <w:pPr>
        <w:pStyle w:val="Heading3"/>
      </w:pPr>
      <w:r w:rsidRPr="00E42CFF">
        <w:t>Ontario</w:t>
      </w:r>
      <w:r>
        <w:t xml:space="preserve"> Provincial Standards for Roads and Public Works</w:t>
      </w:r>
    </w:p>
    <w:p w14:paraId="1DF5E917" w14:textId="33DB69B1" w:rsidR="00FC5D59" w:rsidRDefault="00027585" w:rsidP="003B525A">
      <w:pPr>
        <w:pStyle w:val="Heading4"/>
      </w:pPr>
      <w:r w:rsidRPr="003B525A">
        <w:t>OPSS</w:t>
      </w:r>
      <w:r w:rsidR="00F56A4D">
        <w:t>.MUNI</w:t>
      </w:r>
      <w:r w:rsidRPr="003B525A">
        <w:t xml:space="preserve"> 404 Support Systems (Nov </w:t>
      </w:r>
      <w:r w:rsidR="00F56A4D" w:rsidRPr="003B525A">
        <w:t>201</w:t>
      </w:r>
      <w:r w:rsidR="00F56A4D">
        <w:t>7</w:t>
      </w:r>
      <w:r w:rsidRPr="003B525A">
        <w:t>)</w:t>
      </w:r>
    </w:p>
    <w:p w14:paraId="15262407" w14:textId="51C32840" w:rsidR="00FC5D59" w:rsidRDefault="00830BDE" w:rsidP="003B525A">
      <w:pPr>
        <w:pStyle w:val="Heading3"/>
      </w:pPr>
      <w:r w:rsidRPr="00F14AFE">
        <w:t>Occupational Health and Safety Act, R.S.O. 1990, c.O.1, as amended</w:t>
      </w:r>
    </w:p>
    <w:p w14:paraId="66CEE886" w14:textId="4BA150AF" w:rsidR="00764250" w:rsidRPr="007770C9" w:rsidRDefault="00D178A1" w:rsidP="003B525A">
      <w:pPr>
        <w:pStyle w:val="Heading3"/>
      </w:pPr>
      <w:r w:rsidRPr="00F14AFE">
        <w:t>Ontario Regulation 213/91</w:t>
      </w:r>
      <w:r w:rsidR="00830BDE">
        <w:t xml:space="preserve"> Construction Projects, as amended</w:t>
      </w:r>
    </w:p>
    <w:p w14:paraId="2ABB57CA" w14:textId="77777777" w:rsidR="00D178A1" w:rsidRPr="004E4ACA" w:rsidRDefault="00D178A1" w:rsidP="00F17B40">
      <w:pPr>
        <w:pStyle w:val="Heading2"/>
      </w:pPr>
      <w:r w:rsidRPr="004E4ACA">
        <w:t>Definitions</w:t>
      </w:r>
    </w:p>
    <w:p w14:paraId="31E69671" w14:textId="69CB2CE3" w:rsidR="00D86E3C" w:rsidRPr="00D86E3C" w:rsidRDefault="00D86E3C">
      <w:pPr>
        <w:pStyle w:val="Heading3"/>
      </w:pPr>
      <w:r w:rsidRPr="00D86E3C">
        <w:t>OPSS</w:t>
      </w:r>
      <w:r w:rsidR="00EB7FA1">
        <w:t xml:space="preserve">.MUNI </w:t>
      </w:r>
      <w:r>
        <w:t>404.03</w:t>
      </w:r>
      <w:r w:rsidRPr="00D86E3C">
        <w:t xml:space="preserve"> shall be followed</w:t>
      </w:r>
    </w:p>
    <w:p w14:paraId="666F728A" w14:textId="1FCCABF0" w:rsidR="00D178A1" w:rsidRPr="004E4ACA" w:rsidRDefault="00D86E3C" w:rsidP="00F17B40">
      <w:pPr>
        <w:pStyle w:val="Heading2"/>
      </w:pPr>
      <w:r w:rsidRPr="004E4ACA">
        <w:t>Design and Submission Requirements</w:t>
      </w:r>
    </w:p>
    <w:p w14:paraId="5B890889" w14:textId="1595789C" w:rsidR="00D86E3C" w:rsidRDefault="00D86E3C" w:rsidP="004E4ACA">
      <w:pPr>
        <w:pStyle w:val="Heading3"/>
        <w:rPr>
          <w:ins w:id="71" w:author="Johnny Pang" w:date="2022-11-30T18:03:00Z"/>
          <w:highlight w:val="yellow"/>
        </w:rPr>
      </w:pPr>
      <w:r w:rsidRPr="00D86E3C">
        <w:t>OPSS</w:t>
      </w:r>
      <w:r w:rsidR="00EB7FA1">
        <w:t xml:space="preserve">.MUNI </w:t>
      </w:r>
      <w:proofErr w:type="gramStart"/>
      <w:r>
        <w:t xml:space="preserve">404.04.01.01 </w:t>
      </w:r>
      <w:r w:rsidRPr="00D86E3C">
        <w:t xml:space="preserve"> </w:t>
      </w:r>
      <w:ins w:id="72" w:author="Johnny Pang" w:date="2022-04-17T13:56:00Z">
        <w:r w:rsidR="00E539D4">
          <w:rPr>
            <w:highlight w:val="yellow"/>
          </w:rPr>
          <w:t>shall</w:t>
        </w:r>
        <w:proofErr w:type="gramEnd"/>
        <w:r w:rsidR="00E539D4">
          <w:rPr>
            <w:highlight w:val="yellow"/>
          </w:rPr>
          <w:t xml:space="preserve"> be foll</w:t>
        </w:r>
      </w:ins>
      <w:ins w:id="73" w:author="Johnny Pang" w:date="2022-04-17T13:57:00Z">
        <w:r w:rsidR="00E539D4">
          <w:rPr>
            <w:highlight w:val="yellow"/>
          </w:rPr>
          <w:t>owed.</w:t>
        </w:r>
      </w:ins>
      <w:del w:id="74" w:author="Johnny Pang" w:date="2022-04-17T13:56:00Z">
        <w:r w:rsidRPr="007D3215" w:rsidDel="00E539D4">
          <w:rPr>
            <w:highlight w:val="yellow"/>
          </w:rPr>
          <w:delText xml:space="preserve">[Consultant shall note if a pre-condition survey has been completed and forms part of the Contract </w:delText>
        </w:r>
        <w:r w:rsidR="00FC5D59" w:rsidRPr="007D3215" w:rsidDel="00E539D4">
          <w:rPr>
            <w:highlight w:val="yellow"/>
          </w:rPr>
          <w:delText>Documents</w:delText>
        </w:r>
        <w:r w:rsidRPr="007D3215" w:rsidDel="00E539D4">
          <w:rPr>
            <w:highlight w:val="yellow"/>
          </w:rPr>
          <w:delText>]</w:delText>
        </w:r>
      </w:del>
    </w:p>
    <w:p w14:paraId="1D285EF5" w14:textId="77777777" w:rsidR="00DF4AF0" w:rsidRPr="00EC3183" w:rsidRDefault="00DF4AF0" w:rsidP="00DF4AF0">
      <w:pPr>
        <w:pStyle w:val="Heading2"/>
        <w:numPr>
          <w:ilvl w:val="1"/>
          <w:numId w:val="18"/>
        </w:numPr>
        <w:rPr>
          <w:ins w:id="75" w:author="Johnny Pang" w:date="2022-11-30T18:03:00Z"/>
          <w:rFonts w:asciiTheme="minorHAnsi" w:hAnsiTheme="minorHAnsi"/>
        </w:rPr>
      </w:pPr>
      <w:ins w:id="76" w:author="Johnny Pang" w:date="2022-11-30T18:03:00Z">
        <w:r w:rsidRPr="00EC3183">
          <w:rPr>
            <w:rFonts w:asciiTheme="minorHAnsi" w:hAnsiTheme="minorHAnsi"/>
          </w:rPr>
          <w:t>Measurement and Payment</w:t>
        </w:r>
      </w:ins>
    </w:p>
    <w:p w14:paraId="30CFB0C6" w14:textId="77777777" w:rsidR="00DF4AF0" w:rsidRPr="00496E7C" w:rsidRDefault="00DF4AF0" w:rsidP="00DF4AF0">
      <w:pPr>
        <w:pStyle w:val="Heading3"/>
        <w:numPr>
          <w:ilvl w:val="2"/>
          <w:numId w:val="18"/>
        </w:numPr>
        <w:tabs>
          <w:tab w:val="clear" w:pos="1440"/>
          <w:tab w:val="num" w:pos="1350"/>
        </w:tabs>
        <w:ind w:left="1350"/>
        <w:rPr>
          <w:ins w:id="77" w:author="Johnny Pang" w:date="2022-11-30T18:03:00Z"/>
        </w:rPr>
      </w:pPr>
      <w:ins w:id="78" w:author="Johnny Pang" w:date="2022-11-30T18:03:00Z">
        <w:r w:rsidRPr="00496E7C">
          <w:t>All costs associated with the work of this Section</w:t>
        </w:r>
        <w:r>
          <w:t xml:space="preserve"> </w:t>
        </w:r>
        <w:r w:rsidRPr="00496E7C">
          <w:t xml:space="preserve">shall be included in the price for </w:t>
        </w:r>
        <w:r w:rsidRPr="000E5C83">
          <w:t xml:space="preserve">Item No. </w:t>
        </w:r>
        <w:r>
          <w:t>A2.</w:t>
        </w:r>
        <w:r w:rsidRPr="00136E2B">
          <w:rPr>
            <w:highlight w:val="yellow"/>
          </w:rPr>
          <w:t>01</w:t>
        </w:r>
        <w:r w:rsidRPr="00496E7C">
          <w:t xml:space="preserve"> in the Bid Form.  </w:t>
        </w:r>
      </w:ins>
    </w:p>
    <w:p w14:paraId="2240B61D" w14:textId="77777777" w:rsidR="00DF4AF0" w:rsidRPr="007D3215" w:rsidRDefault="00DF4AF0" w:rsidP="00DF4AF0">
      <w:pPr>
        <w:pStyle w:val="Heading3"/>
        <w:numPr>
          <w:ilvl w:val="0"/>
          <w:numId w:val="0"/>
        </w:numPr>
        <w:ind w:left="1440" w:hanging="720"/>
        <w:rPr>
          <w:highlight w:val="yellow"/>
        </w:rPr>
        <w:pPrChange w:id="79" w:author="Johnny Pang" w:date="2022-11-30T18:03:00Z">
          <w:pPr>
            <w:pStyle w:val="Heading3"/>
          </w:pPr>
        </w:pPrChange>
      </w:pPr>
    </w:p>
    <w:p w14:paraId="11E2E8E7" w14:textId="62C0C4F8" w:rsidR="001E5DAB" w:rsidRDefault="004E4ACA" w:rsidP="004E4ACA">
      <w:pPr>
        <w:pStyle w:val="Heading1"/>
      </w:pPr>
      <w:r w:rsidRPr="004E4ACA">
        <w:t>MATERIALS</w:t>
      </w:r>
      <w:r w:rsidR="001E5DAB">
        <w:t xml:space="preserve"> (Not </w:t>
      </w:r>
      <w:commentRangeStart w:id="80"/>
      <w:r w:rsidR="001E5DAB">
        <w:t>used</w:t>
      </w:r>
      <w:commentRangeEnd w:id="80"/>
      <w:r w:rsidR="001C3B58">
        <w:rPr>
          <w:rStyle w:val="CommentReference"/>
        </w:rPr>
        <w:commentReference w:id="80"/>
      </w:r>
      <w:r w:rsidR="001E5DAB">
        <w:t>)</w:t>
      </w:r>
    </w:p>
    <w:p w14:paraId="1B24DD37" w14:textId="77777777" w:rsidR="00D178A1" w:rsidRPr="00CC04DC" w:rsidRDefault="00D178A1" w:rsidP="004E4ACA">
      <w:pPr>
        <w:pStyle w:val="Heading1"/>
      </w:pPr>
      <w:r w:rsidRPr="00CC04DC">
        <w:t>EXECUTION</w:t>
      </w:r>
    </w:p>
    <w:p w14:paraId="22192B7C" w14:textId="0642C379" w:rsidR="001E5DAB" w:rsidRDefault="001E5DAB" w:rsidP="00F17B40">
      <w:pPr>
        <w:pStyle w:val="Heading2"/>
      </w:pPr>
      <w:r w:rsidRPr="004E4ACA">
        <w:t>OPSS</w:t>
      </w:r>
      <w:r w:rsidR="00EB7FA1">
        <w:t>.MUNI</w:t>
      </w:r>
      <w:r w:rsidRPr="004E4ACA">
        <w:t xml:space="preserve"> 404.07</w:t>
      </w:r>
      <w:r w:rsidRPr="00D86E3C">
        <w:t xml:space="preserve"> shall be followed</w:t>
      </w:r>
      <w:r>
        <w:t xml:space="preserve"> with the following amendments:</w:t>
      </w:r>
    </w:p>
    <w:p w14:paraId="09CD0E3A" w14:textId="08F0F08D" w:rsidR="00EB7FA1" w:rsidRDefault="001E5DAB" w:rsidP="007D3215">
      <w:pPr>
        <w:pStyle w:val="BodyText"/>
        <w:tabs>
          <w:tab w:val="left" w:pos="2160"/>
        </w:tabs>
        <w:ind w:left="2160" w:hanging="1440"/>
        <w:rPr>
          <w:rFonts w:asciiTheme="minorHAnsi" w:hAnsiTheme="minorHAnsi"/>
        </w:rPr>
      </w:pPr>
      <w:r w:rsidRPr="007D3215">
        <w:rPr>
          <w:rFonts w:asciiTheme="minorHAnsi" w:hAnsiTheme="minorHAnsi"/>
          <w:b/>
        </w:rPr>
        <w:t>404.07.03</w:t>
      </w:r>
      <w:r w:rsidRPr="007D3215">
        <w:rPr>
          <w:rFonts w:asciiTheme="minorHAnsi" w:hAnsiTheme="minorHAnsi"/>
        </w:rPr>
        <w:t xml:space="preserve"> </w:t>
      </w:r>
      <w:r w:rsidR="004445EB">
        <w:rPr>
          <w:rFonts w:asciiTheme="minorHAnsi" w:hAnsiTheme="minorHAnsi"/>
        </w:rPr>
        <w:tab/>
      </w:r>
      <w:r w:rsidR="00EB7FA1" w:rsidRPr="00D131F2">
        <w:rPr>
          <w:rFonts w:asciiTheme="minorHAnsi" w:hAnsiTheme="minorHAnsi"/>
          <w:b/>
        </w:rPr>
        <w:t>Removal, Backfilling and Compacting</w:t>
      </w:r>
      <w:r w:rsidR="00EB7FA1">
        <w:rPr>
          <w:rFonts w:asciiTheme="minorHAnsi" w:hAnsiTheme="minorHAnsi"/>
        </w:rPr>
        <w:t xml:space="preserve"> is amended by the replacement of the first paragraph with the following:</w:t>
      </w:r>
    </w:p>
    <w:p w14:paraId="4A83A853" w14:textId="279EECD1" w:rsidR="001E5DAB" w:rsidRPr="007D3215" w:rsidRDefault="00EB7FA1" w:rsidP="007D3215">
      <w:pPr>
        <w:pStyle w:val="BodyText"/>
        <w:tabs>
          <w:tab w:val="left" w:pos="2160"/>
        </w:tabs>
        <w:ind w:left="2160" w:hanging="1440"/>
        <w:rPr>
          <w:rFonts w:asciiTheme="minorHAnsi" w:hAnsiTheme="minorHAnsi"/>
        </w:rPr>
      </w:pPr>
      <w:r>
        <w:rPr>
          <w:rFonts w:asciiTheme="minorHAnsi" w:hAnsiTheme="minorHAnsi"/>
          <w:b/>
        </w:rPr>
        <w:tab/>
      </w:r>
      <w:r w:rsidR="004445EB" w:rsidRPr="007D3215">
        <w:rPr>
          <w:rFonts w:asciiTheme="minorHAnsi" w:hAnsiTheme="minorHAnsi"/>
        </w:rPr>
        <w:t>As the excavation is backfilled, the support system shall be removed, unless it is specified in the Contract Documents to be left in place or approved by the Consultant.</w:t>
      </w:r>
    </w:p>
    <w:p w14:paraId="505FEF34" w14:textId="40688C1C" w:rsidR="002630C6" w:rsidRPr="009D1A7C" w:rsidRDefault="001E5DAB" w:rsidP="009D1A7C">
      <w:pPr>
        <w:pStyle w:val="Other"/>
        <w:spacing w:before="240"/>
        <w:jc w:val="center"/>
        <w:rPr>
          <w:rFonts w:ascii="Calibri" w:hAnsi="Calibri"/>
          <w:b/>
          <w:sz w:val="22"/>
          <w:szCs w:val="22"/>
        </w:rPr>
      </w:pPr>
      <w:r w:rsidRPr="00CC04DC" w:rsidDel="001E5DAB">
        <w:t xml:space="preserve"> </w:t>
      </w:r>
      <w:r w:rsidR="00F13982" w:rsidRPr="00CC04DC">
        <w:rPr>
          <w:rFonts w:ascii="Calibri" w:hAnsi="Calibri"/>
          <w:b/>
          <w:sz w:val="22"/>
          <w:szCs w:val="22"/>
        </w:rPr>
        <w:t>END OF SECTION</w:t>
      </w:r>
    </w:p>
    <w:sectPr w:rsidR="002630C6" w:rsidRPr="009D1A7C" w:rsidSect="00F56D8C">
      <w:headerReference w:type="even" r:id="rId16"/>
      <w:headerReference w:type="default" r:id="rId17"/>
      <w:headerReference w:type="first" r:id="rId18"/>
      <w:pgSz w:w="12240" w:h="15840" w:code="1"/>
      <w:pgMar w:top="1440" w:right="720" w:bottom="1440" w:left="720" w:header="720" w:footer="720" w:gutter="994"/>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0" w:author="Radulovic, Nicole" w:date="2022-11-01T11:08:00Z" w:initials="RN">
    <w:p w14:paraId="0B7BA6AF" w14:textId="158D565F" w:rsidR="001C3B58" w:rsidRDefault="001C3B58">
      <w:pPr>
        <w:pStyle w:val="CommentText"/>
      </w:pPr>
      <w:r>
        <w:rPr>
          <w:rStyle w:val="CommentReference"/>
        </w:rPr>
        <w:annotationRef/>
      </w:r>
      <w:r>
        <w:t>Are we missing a Measurement and Payment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7BA6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B7C9F" w16cex:dateUtc="2022-11-01T15: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7BA6AF" w16cid:durableId="270B7C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0417C" w14:textId="77777777" w:rsidR="0012106A" w:rsidRDefault="0012106A">
      <w:r>
        <w:separator/>
      </w:r>
    </w:p>
  </w:endnote>
  <w:endnote w:type="continuationSeparator" w:id="0">
    <w:p w14:paraId="1C9C5BC0" w14:textId="77777777" w:rsidR="0012106A" w:rsidRDefault="0012106A">
      <w:r>
        <w:continuationSeparator/>
      </w:r>
    </w:p>
  </w:endnote>
  <w:endnote w:type="continuationNotice" w:id="1">
    <w:p w14:paraId="6FBDC052" w14:textId="77777777" w:rsidR="0012106A" w:rsidRDefault="001210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C3146" w14:textId="77777777" w:rsidR="0012106A" w:rsidRDefault="0012106A">
      <w:r>
        <w:separator/>
      </w:r>
    </w:p>
  </w:footnote>
  <w:footnote w:type="continuationSeparator" w:id="0">
    <w:p w14:paraId="3C7F3ABA" w14:textId="77777777" w:rsidR="0012106A" w:rsidRDefault="0012106A">
      <w:r>
        <w:continuationSeparator/>
      </w:r>
    </w:p>
  </w:footnote>
  <w:footnote w:type="continuationNotice" w:id="1">
    <w:p w14:paraId="36931E26" w14:textId="77777777" w:rsidR="0012106A" w:rsidRDefault="001210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ECDAF" w14:textId="09ECE7CA" w:rsidR="00F56D8C" w:rsidRPr="00F56D8C" w:rsidRDefault="00F56D8C" w:rsidP="00F56D8C">
    <w:pPr>
      <w:pBdr>
        <w:top w:val="single" w:sz="4" w:space="1" w:color="auto"/>
      </w:pBdr>
      <w:tabs>
        <w:tab w:val="right" w:pos="9810"/>
      </w:tabs>
      <w:rPr>
        <w:rFonts w:cs="Arial"/>
      </w:rPr>
    </w:pPr>
    <w:r w:rsidRPr="00F56D8C">
      <w:rPr>
        <w:rFonts w:cs="Arial"/>
      </w:rPr>
      <w:t xml:space="preserve">Section </w:t>
    </w:r>
    <w:r w:rsidR="00640485" w:rsidRPr="00F56D8C">
      <w:rPr>
        <w:rFonts w:cs="Arial"/>
      </w:rPr>
      <w:t>02</w:t>
    </w:r>
    <w:r w:rsidR="00640485">
      <w:rPr>
        <w:rFonts w:cs="Arial"/>
      </w:rPr>
      <w:t>260</w:t>
    </w:r>
    <w:r>
      <w:rPr>
        <w:rFonts w:cs="Arial"/>
      </w:rPr>
      <w:tab/>
    </w:r>
    <w:r w:rsidRPr="00F56D8C">
      <w:rPr>
        <w:rFonts w:cs="Arial"/>
      </w:rPr>
      <w:t>CONTRACT NO</w:t>
    </w:r>
    <w:r w:rsidRPr="00B84B43">
      <w:rPr>
        <w:rFonts w:cs="Arial"/>
        <w:highlight w:val="yellow"/>
      </w:rPr>
      <w:t>. [Insert Region Number]</w:t>
    </w:r>
    <w:r w:rsidRPr="00F56D8C">
      <w:rPr>
        <w:rFonts w:cs="Arial"/>
      </w:rPr>
      <w:tab/>
    </w:r>
  </w:p>
  <w:p w14:paraId="11B5873F" w14:textId="3DB0B426" w:rsidR="00F56D8C" w:rsidRPr="00F56D8C" w:rsidRDefault="008F65F2" w:rsidP="003B525A">
    <w:pPr>
      <w:pBdr>
        <w:top w:val="single" w:sz="4" w:space="1" w:color="auto"/>
      </w:pBdr>
      <w:tabs>
        <w:tab w:val="left" w:pos="-1440"/>
        <w:tab w:val="left" w:pos="-720"/>
        <w:tab w:val="left" w:pos="0"/>
        <w:tab w:val="center" w:pos="5040"/>
        <w:tab w:val="right" w:pos="9810"/>
      </w:tabs>
      <w:rPr>
        <w:rFonts w:cs="Arial"/>
      </w:rPr>
    </w:pPr>
    <w:r>
      <w:rPr>
        <w:rFonts w:cs="Arial"/>
      </w:rPr>
      <w:t>2017-12-12</w:t>
    </w:r>
    <w:r w:rsidR="00F56D8C" w:rsidRPr="00F56D8C">
      <w:rPr>
        <w:rFonts w:cs="Arial"/>
        <w:b/>
      </w:rPr>
      <w:tab/>
      <w:t>EXCAVATION SHORING SYSTEMS</w:t>
    </w:r>
    <w:r w:rsidR="00F56D8C" w:rsidRPr="00F56D8C">
      <w:rPr>
        <w:rFonts w:cs="Arial"/>
      </w:rPr>
      <w:tab/>
    </w:r>
  </w:p>
  <w:p w14:paraId="7C12391A" w14:textId="58396449" w:rsidR="00F56D8C" w:rsidRPr="00F56D8C" w:rsidRDefault="00F56D8C" w:rsidP="00F56D8C">
    <w:pPr>
      <w:pBdr>
        <w:top w:val="single" w:sz="4" w:space="1" w:color="auto"/>
      </w:pBdr>
      <w:tabs>
        <w:tab w:val="center" w:pos="5175"/>
        <w:tab w:val="right" w:pos="9810"/>
      </w:tabs>
      <w:rPr>
        <w:rFonts w:cs="Arial"/>
      </w:rPr>
    </w:pPr>
    <w:r w:rsidRPr="00F56D8C">
      <w:rPr>
        <w:rFonts w:cs="Arial"/>
      </w:rPr>
      <w:t xml:space="preserve">Page </w:t>
    </w:r>
    <w:r w:rsidRPr="00F56D8C">
      <w:rPr>
        <w:rFonts w:cs="Arial"/>
      </w:rPr>
      <w:fldChar w:fldCharType="begin"/>
    </w:r>
    <w:r w:rsidRPr="00F56D8C">
      <w:rPr>
        <w:rFonts w:cs="Arial"/>
      </w:rPr>
      <w:instrText xml:space="preserve">PAGE </w:instrText>
    </w:r>
    <w:r w:rsidRPr="00F56D8C">
      <w:rPr>
        <w:rFonts w:cs="Arial"/>
      </w:rPr>
      <w:fldChar w:fldCharType="separate"/>
    </w:r>
    <w:r w:rsidR="007D56BB">
      <w:rPr>
        <w:rFonts w:cs="Arial"/>
        <w:noProof/>
      </w:rPr>
      <w:t>2</w:t>
    </w:r>
    <w:r w:rsidRPr="00F56D8C">
      <w:rPr>
        <w:rFonts w:cs="Arial"/>
      </w:rPr>
      <w:fldChar w:fldCharType="end"/>
    </w:r>
    <w:r>
      <w:rPr>
        <w:rStyle w:val="PageNumber"/>
        <w:rFonts w:cs="Arial"/>
        <w:caps/>
        <w:sz w:val="22"/>
      </w:rPr>
      <w:tab/>
    </w:r>
    <w:r>
      <w:rPr>
        <w:rStyle w:val="PageNumber"/>
        <w:rFonts w:cs="Arial"/>
        <w:caps/>
        <w:sz w:val="22"/>
      </w:rPr>
      <w:tab/>
    </w:r>
    <w:r w:rsidRPr="00F56D8C">
      <w:rPr>
        <w:rFonts w:cs="Arial"/>
      </w:rPr>
      <w:t>DATE</w:t>
    </w:r>
    <w:proofErr w:type="gramStart"/>
    <w:r w:rsidRPr="00F56D8C">
      <w:rPr>
        <w:rFonts w:cs="Arial"/>
      </w:rPr>
      <w:t xml:space="preserve">:  </w:t>
    </w:r>
    <w:r w:rsidRPr="00B84B43">
      <w:rPr>
        <w:rFonts w:cs="Arial"/>
        <w:highlight w:val="yellow"/>
      </w:rPr>
      <w:t>[</w:t>
    </w:r>
    <w:proofErr w:type="gramEnd"/>
    <w:r w:rsidRPr="00B84B43">
      <w:rPr>
        <w:rFonts w:cs="Arial"/>
        <w:highlight w:val="yellow"/>
      </w:rPr>
      <w:t>Insert Date, (e.g. Jan., 20</w:t>
    </w:r>
    <w:r w:rsidR="00EB7FA1">
      <w:rPr>
        <w:rFonts w:cs="Arial"/>
        <w:highlight w:val="yellow"/>
      </w:rPr>
      <w:t>18</w:t>
    </w:r>
    <w:r w:rsidRPr="00B84B43">
      <w:rPr>
        <w:rFonts w:cs="Arial"/>
        <w:highlight w:val="yellow"/>
      </w:rPr>
      <w:t>)]</w:t>
    </w:r>
    <w:r w:rsidRPr="00F56D8C">
      <w:rPr>
        <w:rFonts w:cs="Arial"/>
      </w:rPr>
      <w:tab/>
    </w:r>
    <w:r w:rsidRPr="00F56D8C">
      <w:rPr>
        <w:rFonts w:cs="Arial"/>
      </w:rPr>
      <w:tab/>
    </w:r>
  </w:p>
  <w:p w14:paraId="622583A5" w14:textId="77777777" w:rsidR="00F56D8C" w:rsidRPr="00F56D8C" w:rsidRDefault="00F56D8C" w:rsidP="00F56D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08AC8" w14:textId="6084DC70" w:rsidR="00994990" w:rsidRPr="00CC04DC" w:rsidRDefault="00994990" w:rsidP="00F56D8C">
    <w:pPr>
      <w:pBdr>
        <w:top w:val="single" w:sz="4" w:space="1" w:color="auto"/>
      </w:pBdr>
      <w:tabs>
        <w:tab w:val="right" w:pos="9810"/>
      </w:tabs>
      <w:rPr>
        <w:rFonts w:cs="Arial"/>
      </w:rPr>
    </w:pPr>
    <w:r w:rsidRPr="00CC04DC">
      <w:rPr>
        <w:rFonts w:cs="Arial"/>
      </w:rPr>
      <w:t>CONTRACT NO</w:t>
    </w:r>
    <w:r w:rsidRPr="00CC04DC">
      <w:rPr>
        <w:rFonts w:cs="Arial"/>
        <w:highlight w:val="yellow"/>
      </w:rPr>
      <w:t>. [Insert Region Number]</w:t>
    </w:r>
    <w:r w:rsidRPr="00CC04DC">
      <w:rPr>
        <w:rFonts w:cs="Arial"/>
      </w:rPr>
      <w:tab/>
      <w:t xml:space="preserve">Section </w:t>
    </w:r>
    <w:r w:rsidR="00640485" w:rsidRPr="00CC04DC">
      <w:rPr>
        <w:rFonts w:cs="Arial"/>
      </w:rPr>
      <w:t>02</w:t>
    </w:r>
    <w:r w:rsidR="00640485">
      <w:rPr>
        <w:rFonts w:cs="Arial"/>
      </w:rPr>
      <w:t>260</w:t>
    </w:r>
  </w:p>
  <w:p w14:paraId="6C08C297" w14:textId="3EFBE36E" w:rsidR="00994990" w:rsidRPr="00CC04DC" w:rsidRDefault="00994990" w:rsidP="00F56D8C">
    <w:pPr>
      <w:pBdr>
        <w:top w:val="single" w:sz="4" w:space="1" w:color="auto"/>
      </w:pBdr>
      <w:tabs>
        <w:tab w:val="left" w:pos="-1440"/>
        <w:tab w:val="left" w:pos="-720"/>
        <w:tab w:val="left" w:pos="0"/>
        <w:tab w:val="center" w:pos="5220"/>
        <w:tab w:val="right" w:pos="9810"/>
      </w:tabs>
      <w:rPr>
        <w:rFonts w:cs="Arial"/>
      </w:rPr>
    </w:pPr>
    <w:r w:rsidRPr="00CC04DC">
      <w:rPr>
        <w:rFonts w:cs="Arial"/>
        <w:b/>
      </w:rPr>
      <w:tab/>
      <w:t xml:space="preserve">EXCAVATION </w:t>
    </w:r>
    <w:r w:rsidR="00FA2F2F">
      <w:rPr>
        <w:rFonts w:cs="Arial"/>
        <w:b/>
      </w:rPr>
      <w:t>SUPPORT</w:t>
    </w:r>
    <w:r w:rsidR="00FA2F2F" w:rsidRPr="00CC04DC">
      <w:rPr>
        <w:rFonts w:cs="Arial"/>
        <w:b/>
      </w:rPr>
      <w:t xml:space="preserve"> </w:t>
    </w:r>
    <w:r w:rsidRPr="00CC04DC">
      <w:rPr>
        <w:rFonts w:cs="Arial"/>
        <w:b/>
      </w:rPr>
      <w:t>SYSTEMS</w:t>
    </w:r>
    <w:r w:rsidRPr="00CC04DC">
      <w:rPr>
        <w:rFonts w:cs="Arial"/>
      </w:rPr>
      <w:tab/>
    </w:r>
    <w:r w:rsidR="008F65F2">
      <w:rPr>
        <w:rFonts w:cs="Arial"/>
      </w:rPr>
      <w:t>2017-12-12</w:t>
    </w:r>
  </w:p>
  <w:p w14:paraId="1A68F935" w14:textId="2CC92BC6" w:rsidR="002A4BC0" w:rsidRPr="007C376E" w:rsidRDefault="00994990" w:rsidP="003B525A">
    <w:pPr>
      <w:pBdr>
        <w:top w:val="single" w:sz="4" w:space="1" w:color="auto"/>
      </w:pBdr>
      <w:tabs>
        <w:tab w:val="center" w:pos="5040"/>
        <w:tab w:val="right" w:pos="9810"/>
      </w:tabs>
      <w:rPr>
        <w:rFonts w:cs="Arial"/>
        <w:caps/>
      </w:rPr>
    </w:pPr>
    <w:r w:rsidRPr="00CC04DC">
      <w:rPr>
        <w:rFonts w:cs="Arial"/>
      </w:rPr>
      <w:t>DATE</w:t>
    </w:r>
    <w:proofErr w:type="gramStart"/>
    <w:r w:rsidRPr="00CC04DC">
      <w:rPr>
        <w:rFonts w:cs="Arial"/>
      </w:rPr>
      <w:t xml:space="preserve">:  </w:t>
    </w:r>
    <w:r w:rsidRPr="00CC04DC">
      <w:rPr>
        <w:rFonts w:cs="Arial"/>
        <w:highlight w:val="yellow"/>
      </w:rPr>
      <w:t>[</w:t>
    </w:r>
    <w:proofErr w:type="gramEnd"/>
    <w:r w:rsidRPr="00CC04DC">
      <w:rPr>
        <w:rFonts w:cs="Arial"/>
        <w:highlight w:val="yellow"/>
      </w:rPr>
      <w:t xml:space="preserve">Insert Date, (e.g. Jan., </w:t>
    </w:r>
    <w:r w:rsidR="00EB7FA1" w:rsidRPr="00CC04DC">
      <w:rPr>
        <w:rFonts w:cs="Arial"/>
        <w:highlight w:val="yellow"/>
      </w:rPr>
      <w:t>20</w:t>
    </w:r>
    <w:r w:rsidR="00EB7FA1">
      <w:rPr>
        <w:rFonts w:cs="Arial"/>
        <w:highlight w:val="yellow"/>
      </w:rPr>
      <w:t>18</w:t>
    </w:r>
    <w:r w:rsidRPr="00CC04DC">
      <w:rPr>
        <w:rFonts w:cs="Arial"/>
        <w:highlight w:val="yellow"/>
      </w:rPr>
      <w:t>)]</w:t>
    </w:r>
    <w:r w:rsidRPr="00CC04DC">
      <w:rPr>
        <w:rFonts w:cs="Arial"/>
      </w:rPr>
      <w:tab/>
    </w:r>
    <w:r w:rsidRPr="00CC04DC">
      <w:rPr>
        <w:rFonts w:cs="Arial"/>
      </w:rPr>
      <w:tab/>
      <w:t xml:space="preserve">Page </w:t>
    </w:r>
    <w:r w:rsidRPr="00CC04DC">
      <w:rPr>
        <w:rFonts w:cs="Arial"/>
      </w:rPr>
      <w:fldChar w:fldCharType="begin"/>
    </w:r>
    <w:r w:rsidRPr="00CC04DC">
      <w:rPr>
        <w:rFonts w:cs="Arial"/>
      </w:rPr>
      <w:instrText xml:space="preserve">PAGE </w:instrText>
    </w:r>
    <w:r w:rsidRPr="00CC04DC">
      <w:rPr>
        <w:rFonts w:cs="Arial"/>
      </w:rPr>
      <w:fldChar w:fldCharType="separate"/>
    </w:r>
    <w:r w:rsidR="007D56BB">
      <w:rPr>
        <w:rFonts w:cs="Arial"/>
        <w:noProof/>
      </w:rPr>
      <w:t>1</w:t>
    </w:r>
    <w:r w:rsidRPr="00CC04DC">
      <w:rPr>
        <w:rFonts w:cs="Arial"/>
      </w:rPr>
      <w:fldChar w:fldCharType="end"/>
    </w:r>
    <w:r w:rsidRPr="00CC04DC">
      <w:rPr>
        <w:rFonts w:cs="Arial"/>
      </w:rPr>
      <w:t xml:space="preserve"> </w:t>
    </w:r>
  </w:p>
  <w:p w14:paraId="47EFCC68" w14:textId="77777777" w:rsidR="00994990" w:rsidRPr="00672C12" w:rsidRDefault="00994990"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2B7A1" w14:textId="77777777" w:rsidR="00994990" w:rsidRPr="0082209E" w:rsidRDefault="00994990" w:rsidP="00672C12">
    <w:pPr>
      <w:pBdr>
        <w:top w:val="single" w:sz="4" w:space="1" w:color="auto"/>
      </w:pBdr>
      <w:tabs>
        <w:tab w:val="right" w:pos="10350"/>
      </w:tabs>
      <w:rPr>
        <w:rFonts w:ascii="Arial" w:hAnsi="Arial" w:cs="Arial"/>
      </w:rPr>
    </w:pPr>
    <w:r w:rsidRPr="0082209E">
      <w:rPr>
        <w:rFonts w:ascii="Arial" w:hAnsi="Arial" w:cs="Arial"/>
      </w:rPr>
      <w:t>CONTRACT NO</w:t>
    </w:r>
    <w:r w:rsidRPr="0082209E">
      <w:rPr>
        <w:rFonts w:ascii="Arial" w:hAnsi="Arial"/>
        <w:highlight w:val="lightGray"/>
      </w:rPr>
      <w:t xml:space="preserve">.... [Insert </w:t>
    </w:r>
    <w:r>
      <w:rPr>
        <w:rFonts w:ascii="Arial" w:hAnsi="Arial"/>
        <w:highlight w:val="lightGray"/>
      </w:rPr>
      <w:t>Region</w:t>
    </w:r>
    <w:r w:rsidRPr="0082209E">
      <w:rPr>
        <w:rFonts w:ascii="Arial" w:hAnsi="Arial"/>
        <w:highlight w:val="lightGray"/>
      </w:rPr>
      <w:t xml:space="preserve"> Number]</w:t>
    </w:r>
    <w:r w:rsidRPr="0082209E">
      <w:rPr>
        <w:rFonts w:ascii="Arial" w:hAnsi="Arial" w:cs="Arial"/>
      </w:rPr>
      <w:tab/>
      <w:t xml:space="preserve">Section </w:t>
    </w:r>
    <w:r>
      <w:rPr>
        <w:rFonts w:ascii="Arial" w:hAnsi="Arial" w:cs="Arial"/>
      </w:rPr>
      <w:t>02150</w:t>
    </w:r>
  </w:p>
  <w:p w14:paraId="087B82E5" w14:textId="77777777" w:rsidR="00994990" w:rsidRPr="0082209E" w:rsidRDefault="00994990" w:rsidP="008A26A6">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EXCAVATION SHORING SYSTEMS</w:t>
    </w:r>
    <w:r w:rsidRPr="0082209E">
      <w:rPr>
        <w:rFonts w:ascii="Arial" w:hAnsi="Arial" w:cs="Arial"/>
      </w:rPr>
      <w:tab/>
    </w:r>
    <w:r w:rsidR="00EE3EFB" w:rsidRPr="00EE3EFB">
      <w:rPr>
        <w:rFonts w:ascii="Arial" w:hAnsi="Arial" w:cs="Arial"/>
      </w:rPr>
      <w:t>2012-0</w:t>
    </w:r>
    <w:r w:rsidR="00F81CCE">
      <w:rPr>
        <w:rFonts w:ascii="Arial" w:hAnsi="Arial" w:cs="Arial"/>
      </w:rPr>
      <w:t>6</w:t>
    </w:r>
    <w:r w:rsidR="00EE3EFB" w:rsidRPr="00EE3EFB">
      <w:rPr>
        <w:rFonts w:ascii="Arial" w:hAnsi="Arial" w:cs="Arial"/>
      </w:rPr>
      <w:t>-2</w:t>
    </w:r>
    <w:r w:rsidR="00F81CCE">
      <w:rPr>
        <w:rFonts w:ascii="Arial" w:hAnsi="Arial" w:cs="Arial"/>
      </w:rPr>
      <w:t>8</w:t>
    </w:r>
  </w:p>
  <w:p w14:paraId="055931C9" w14:textId="54A6B3F6" w:rsidR="00994990" w:rsidRPr="0082209E" w:rsidRDefault="00994990" w:rsidP="00672C12">
    <w:pPr>
      <w:pBdr>
        <w:top w:val="single" w:sz="4" w:space="1" w:color="auto"/>
      </w:pBdr>
      <w:tabs>
        <w:tab w:val="center" w:pos="5175"/>
        <w:tab w:val="right" w:pos="10350"/>
      </w:tabs>
      <w:rPr>
        <w:rFonts w:ascii="Arial" w:hAnsi="Arial" w:cs="Arial"/>
      </w:rPr>
    </w:pPr>
    <w:r w:rsidRPr="0082209E">
      <w:rPr>
        <w:rFonts w:ascii="Arial" w:hAnsi="Arial" w:cs="Arial"/>
      </w:rPr>
      <w:t>DATE</w:t>
    </w:r>
    <w:proofErr w:type="gramStart"/>
    <w:r w:rsidRPr="0082209E">
      <w:rPr>
        <w:rFonts w:ascii="Arial" w:hAnsi="Arial" w:cs="Arial"/>
      </w:rPr>
      <w:t xml:space="preserve">:  </w:t>
    </w:r>
    <w:r w:rsidRPr="0082209E">
      <w:rPr>
        <w:rFonts w:ascii="Arial" w:hAnsi="Arial"/>
        <w:highlight w:val="lightGray"/>
      </w:rPr>
      <w:t>[</w:t>
    </w:r>
    <w:proofErr w:type="gramEnd"/>
    <w:r w:rsidRPr="0082209E">
      <w:rPr>
        <w:rFonts w:ascii="Arial" w:hAnsi="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F56D8C">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rPr>
      <w:fldChar w:fldCharType="begin"/>
    </w:r>
    <w:r w:rsidRPr="008A26A6">
      <w:rPr>
        <w:rStyle w:val="PageNumber"/>
        <w:rFonts w:ascii="Arial" w:hAnsi="Arial" w:cs="Arial"/>
        <w:caps/>
        <w:sz w:val="22"/>
      </w:rPr>
      <w:instrText xml:space="preserve"> NUMPAGES </w:instrText>
    </w:r>
    <w:r w:rsidRPr="008A26A6">
      <w:rPr>
        <w:rStyle w:val="PageNumber"/>
        <w:rFonts w:ascii="Arial" w:hAnsi="Arial" w:cs="Arial"/>
        <w:caps/>
        <w:sz w:val="22"/>
      </w:rPr>
      <w:fldChar w:fldCharType="separate"/>
    </w:r>
    <w:r w:rsidR="009B1F38">
      <w:rPr>
        <w:rStyle w:val="PageNumber"/>
        <w:rFonts w:ascii="Arial" w:hAnsi="Arial" w:cs="Arial"/>
        <w:caps/>
        <w:noProof/>
        <w:sz w:val="22"/>
      </w:rPr>
      <w:t>3</w:t>
    </w:r>
    <w:r w:rsidRPr="008A26A6">
      <w:rPr>
        <w:rStyle w:val="PageNumber"/>
        <w:rFonts w:ascii="Arial" w:hAnsi="Arial" w:cs="Arial"/>
        <w:caps/>
        <w:sz w:val="22"/>
      </w:rPr>
      <w:fldChar w:fldCharType="end"/>
    </w:r>
  </w:p>
  <w:p w14:paraId="49D78E09" w14:textId="77777777" w:rsidR="00994990" w:rsidRDefault="00994990"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402"/>
    <w:multiLevelType w:val="multilevel"/>
    <w:tmpl w:val="00000885"/>
    <w:lvl w:ilvl="0">
      <w:start w:val="1"/>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upperLetter"/>
      <w:lvlText w:val="%3."/>
      <w:lvlJc w:val="left"/>
      <w:pPr>
        <w:ind w:hanging="576"/>
      </w:pPr>
      <w:rPr>
        <w:rFonts w:ascii="Times New Roman" w:hAnsi="Times New Roman" w:cs="Times New Roman"/>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15:restartNumberingAfterBreak="0">
    <w:nsid w:val="00000403"/>
    <w:multiLevelType w:val="multilevel"/>
    <w:tmpl w:val="00000886"/>
    <w:lvl w:ilvl="0">
      <w:start w:val="2"/>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upperLetter"/>
      <w:lvlText w:val="%3."/>
      <w:lvlJc w:val="left"/>
      <w:pPr>
        <w:ind w:hanging="576"/>
      </w:pPr>
      <w:rPr>
        <w:rFonts w:ascii="Times New Roman" w:hAnsi="Times New Roman" w:cs="Times New Roman"/>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 w15:restartNumberingAfterBreak="0">
    <w:nsid w:val="00000404"/>
    <w:multiLevelType w:val="multilevel"/>
    <w:tmpl w:val="00000887"/>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upperLetter"/>
      <w:lvlText w:val="%3."/>
      <w:lvlJc w:val="left"/>
      <w:pPr>
        <w:ind w:hanging="576"/>
      </w:pPr>
      <w:rPr>
        <w:rFonts w:ascii="Times New Roman" w:hAnsi="Times New Roman" w:cs="Times New Roman"/>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 w15:restartNumberingAfterBreak="0">
    <w:nsid w:val="12870592"/>
    <w:multiLevelType w:val="multilevel"/>
    <w:tmpl w:val="A8BEF8E6"/>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3C913AE"/>
    <w:multiLevelType w:val="multilevel"/>
    <w:tmpl w:val="D5D01CCA"/>
    <w:lvl w:ilvl="0">
      <w:start w:val="1"/>
      <w:numFmt w:val="decimal"/>
      <w:lvlText w:val="PART %1."/>
      <w:lvlJc w:val="left"/>
      <w:pPr>
        <w:tabs>
          <w:tab w:val="num" w:pos="720"/>
        </w:tabs>
        <w:ind w:left="720" w:hanging="720"/>
      </w:pPr>
      <w:rPr>
        <w:rFonts w:ascii="Calibri" w:hAnsi="Calibri" w:hint="default"/>
        <w:b w:val="0"/>
        <w:i w:val="0"/>
        <w:sz w:val="22"/>
      </w:rPr>
    </w:lvl>
    <w:lvl w:ilvl="1">
      <w:start w:val="1"/>
      <w:numFmt w:val="decimal"/>
      <w:lvlText w:val="%1.%2"/>
      <w:lvlJc w:val="left"/>
      <w:pPr>
        <w:tabs>
          <w:tab w:val="num" w:pos="720"/>
        </w:tabs>
        <w:ind w:left="720" w:hanging="720"/>
      </w:pPr>
      <w:rPr>
        <w:rFonts w:ascii="Calibri" w:hAnsi="Calibri" w:hint="default"/>
        <w:b w:val="0"/>
        <w:i w:val="0"/>
        <w:sz w:val="22"/>
      </w:rPr>
    </w:lvl>
    <w:lvl w:ilvl="2">
      <w:start w:val="1"/>
      <w:numFmt w:val="decimal"/>
      <w:lvlText w:val=".%3"/>
      <w:lvlJc w:val="left"/>
      <w:pPr>
        <w:tabs>
          <w:tab w:val="num" w:pos="1440"/>
        </w:tabs>
        <w:ind w:left="1440" w:hanging="720"/>
      </w:pPr>
      <w:rPr>
        <w:rFonts w:ascii="Calibri" w:hAnsi="Calibri" w:hint="default"/>
        <w:color w:val="000000"/>
        <w:sz w:val="22"/>
      </w:rPr>
    </w:lvl>
    <w:lvl w:ilvl="3">
      <w:start w:val="1"/>
      <w:numFmt w:val="decimal"/>
      <w:lvlText w:val=".%4"/>
      <w:lvlJc w:val="left"/>
      <w:pPr>
        <w:tabs>
          <w:tab w:val="num" w:pos="2160"/>
        </w:tabs>
        <w:ind w:left="2160" w:hanging="720"/>
      </w:pPr>
      <w:rPr>
        <w:rFonts w:ascii="Calibri" w:hAnsi="Calibri" w:hint="default"/>
        <w:b w:val="0"/>
        <w:i w:val="0"/>
        <w:sz w:val="22"/>
      </w:rPr>
    </w:lvl>
    <w:lvl w:ilvl="4">
      <w:start w:val="1"/>
      <w:numFmt w:val="decimal"/>
      <w:lvlText w:val=".%5"/>
      <w:lvlJc w:val="left"/>
      <w:pPr>
        <w:tabs>
          <w:tab w:val="num" w:pos="2880"/>
        </w:tabs>
        <w:ind w:left="2880" w:hanging="720"/>
      </w:pPr>
      <w:rPr>
        <w:rFonts w:ascii="Calibri" w:hAnsi="Calibri" w:hint="default"/>
        <w:b w:val="0"/>
        <w:i w:val="0"/>
        <w:sz w:val="22"/>
      </w:rPr>
    </w:lvl>
    <w:lvl w:ilvl="5">
      <w:start w:val="1"/>
      <w:numFmt w:val="decimal"/>
      <w:lvlText w:val=".%6"/>
      <w:lvlJc w:val="left"/>
      <w:pPr>
        <w:tabs>
          <w:tab w:val="num" w:pos="3600"/>
        </w:tabs>
        <w:ind w:left="3600" w:hanging="720"/>
      </w:pPr>
      <w:rPr>
        <w:rFonts w:ascii="Calibri" w:hAnsi="Calibri" w:hint="default"/>
        <w:b w:val="0"/>
        <w:i w:val="0"/>
        <w:sz w:val="22"/>
      </w:rPr>
    </w:lvl>
    <w:lvl w:ilvl="6">
      <w:start w:val="1"/>
      <w:numFmt w:val="decimal"/>
      <w:lvlText w:val=".%7"/>
      <w:lvlJc w:val="left"/>
      <w:pPr>
        <w:tabs>
          <w:tab w:val="num" w:pos="4320"/>
        </w:tabs>
        <w:ind w:left="4320" w:hanging="720"/>
      </w:pPr>
      <w:rPr>
        <w:rFonts w:ascii="Calibri" w:hAnsi="Calibri" w:hint="default"/>
        <w:b w:val="0"/>
        <w:i w:val="0"/>
        <w:sz w:val="22"/>
      </w:rPr>
    </w:lvl>
    <w:lvl w:ilvl="7">
      <w:start w:val="1"/>
      <w:numFmt w:val="decimal"/>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8"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465575FD"/>
    <w:multiLevelType w:val="multilevel"/>
    <w:tmpl w:val="C7D273BC"/>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12" w15:restartNumberingAfterBreak="0">
    <w:nsid w:val="50407D28"/>
    <w:multiLevelType w:val="multilevel"/>
    <w:tmpl w:val="B288A76E"/>
    <w:lvl w:ilvl="0">
      <w:start w:val="1"/>
      <w:numFmt w:val="decimal"/>
      <w:lvlText w:val="PART %1."/>
      <w:lvlJc w:val="left"/>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939"/>
        </w:tabs>
        <w:ind w:left="939"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143736912">
    <w:abstractNumId w:val="0"/>
  </w:num>
  <w:num w:numId="2" w16cid:durableId="1993094434">
    <w:abstractNumId w:val="0"/>
  </w:num>
  <w:num w:numId="3" w16cid:durableId="102959645">
    <w:abstractNumId w:val="12"/>
  </w:num>
  <w:num w:numId="4" w16cid:durableId="1482038648">
    <w:abstractNumId w:val="8"/>
  </w:num>
  <w:num w:numId="5" w16cid:durableId="153373007">
    <w:abstractNumId w:val="13"/>
  </w:num>
  <w:num w:numId="6" w16cid:durableId="57675807">
    <w:abstractNumId w:val="6"/>
  </w:num>
  <w:num w:numId="7" w16cid:durableId="1600985468">
    <w:abstractNumId w:val="10"/>
  </w:num>
  <w:num w:numId="8" w16cid:durableId="2025478227">
    <w:abstractNumId w:val="5"/>
  </w:num>
  <w:num w:numId="9" w16cid:durableId="179856522">
    <w:abstractNumId w:val="14"/>
  </w:num>
  <w:num w:numId="10" w16cid:durableId="287932196">
    <w:abstractNumId w:val="9"/>
  </w:num>
  <w:num w:numId="11" w16cid:durableId="942490649">
    <w:abstractNumId w:val="12"/>
  </w:num>
  <w:num w:numId="12" w16cid:durableId="1889485104">
    <w:abstractNumId w:val="3"/>
  </w:num>
  <w:num w:numId="13" w16cid:durableId="714240183">
    <w:abstractNumId w:val="2"/>
  </w:num>
  <w:num w:numId="14" w16cid:durableId="222788928">
    <w:abstractNumId w:val="1"/>
  </w:num>
  <w:num w:numId="15" w16cid:durableId="13880699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77891108">
    <w:abstractNumId w:val="4"/>
  </w:num>
  <w:num w:numId="17" w16cid:durableId="218908103">
    <w:abstractNumId w:val="12"/>
  </w:num>
  <w:num w:numId="18" w16cid:durableId="547298160">
    <w:abstractNumId w:val="11"/>
  </w:num>
  <w:num w:numId="19" w16cid:durableId="1888567297">
    <w:abstractNumId w:val="11"/>
  </w:num>
  <w:num w:numId="20" w16cid:durableId="6955520">
    <w:abstractNumId w:val="11"/>
  </w:num>
  <w:num w:numId="21" w16cid:durableId="1325551272">
    <w:abstractNumId w:val="11"/>
  </w:num>
  <w:num w:numId="22" w16cid:durableId="1893036481">
    <w:abstractNumId w:val="11"/>
  </w:num>
  <w:num w:numId="23" w16cid:durableId="1286230404">
    <w:abstractNumId w:val="11"/>
  </w:num>
  <w:num w:numId="24" w16cid:durableId="1769765171">
    <w:abstractNumId w:val="11"/>
  </w:num>
  <w:num w:numId="25" w16cid:durableId="849568781">
    <w:abstractNumId w:val="11"/>
  </w:num>
  <w:num w:numId="26" w16cid:durableId="111420637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rson w15:author="Axel Ouillet">
    <w15:presenceInfo w15:providerId="AD" w15:userId="S::ouilleta@AE.CA::61f62530-c8bb-495e-afd5-ea61b2be56ec"/>
  </w15:person>
  <w15:person w15:author="Radulovic, Nicole">
    <w15:presenceInfo w15:providerId="AD" w15:userId="S::Nicole.Radulovic@york.ca::1395bf46-3a6b-4329-920d-ffad62967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03FA5"/>
    <w:rsid w:val="000062F9"/>
    <w:rsid w:val="00027585"/>
    <w:rsid w:val="00032AA5"/>
    <w:rsid w:val="00035C8B"/>
    <w:rsid w:val="0003738B"/>
    <w:rsid w:val="00077748"/>
    <w:rsid w:val="00083CC3"/>
    <w:rsid w:val="000A568B"/>
    <w:rsid w:val="000A7BB7"/>
    <w:rsid w:val="000C1ACC"/>
    <w:rsid w:val="000C6EBC"/>
    <w:rsid w:val="000D523A"/>
    <w:rsid w:val="000E7225"/>
    <w:rsid w:val="00107DBA"/>
    <w:rsid w:val="00113ABC"/>
    <w:rsid w:val="00120935"/>
    <w:rsid w:val="0012106A"/>
    <w:rsid w:val="00142841"/>
    <w:rsid w:val="00146A94"/>
    <w:rsid w:val="0017678B"/>
    <w:rsid w:val="001B3E2D"/>
    <w:rsid w:val="001C3B58"/>
    <w:rsid w:val="001E0533"/>
    <w:rsid w:val="001E4A0E"/>
    <w:rsid w:val="001E5DAB"/>
    <w:rsid w:val="0020304C"/>
    <w:rsid w:val="00224E35"/>
    <w:rsid w:val="00240EAF"/>
    <w:rsid w:val="00241047"/>
    <w:rsid w:val="0024310C"/>
    <w:rsid w:val="00244CFB"/>
    <w:rsid w:val="002630C6"/>
    <w:rsid w:val="00263CEA"/>
    <w:rsid w:val="00274A22"/>
    <w:rsid w:val="002A4BC0"/>
    <w:rsid w:val="002C5F86"/>
    <w:rsid w:val="002D4787"/>
    <w:rsid w:val="002D6563"/>
    <w:rsid w:val="002E59A0"/>
    <w:rsid w:val="00310E2C"/>
    <w:rsid w:val="003130DA"/>
    <w:rsid w:val="003246DC"/>
    <w:rsid w:val="0033540B"/>
    <w:rsid w:val="003514FC"/>
    <w:rsid w:val="00366110"/>
    <w:rsid w:val="00372157"/>
    <w:rsid w:val="00374BB6"/>
    <w:rsid w:val="003811AE"/>
    <w:rsid w:val="00394CAF"/>
    <w:rsid w:val="003B525A"/>
    <w:rsid w:val="003C247D"/>
    <w:rsid w:val="0040417E"/>
    <w:rsid w:val="00406E1C"/>
    <w:rsid w:val="00414AEF"/>
    <w:rsid w:val="00426BD8"/>
    <w:rsid w:val="00435244"/>
    <w:rsid w:val="004445EB"/>
    <w:rsid w:val="004528B8"/>
    <w:rsid w:val="004729CA"/>
    <w:rsid w:val="00480156"/>
    <w:rsid w:val="00495C7C"/>
    <w:rsid w:val="00497E1D"/>
    <w:rsid w:val="004C362F"/>
    <w:rsid w:val="004E4ACA"/>
    <w:rsid w:val="00500343"/>
    <w:rsid w:val="00504B71"/>
    <w:rsid w:val="005144BD"/>
    <w:rsid w:val="005373C2"/>
    <w:rsid w:val="00557E42"/>
    <w:rsid w:val="005615EF"/>
    <w:rsid w:val="00567079"/>
    <w:rsid w:val="00570A26"/>
    <w:rsid w:val="005944DB"/>
    <w:rsid w:val="005947BD"/>
    <w:rsid w:val="005A61E8"/>
    <w:rsid w:val="005A7DD7"/>
    <w:rsid w:val="005C720C"/>
    <w:rsid w:val="005D18CC"/>
    <w:rsid w:val="005D759D"/>
    <w:rsid w:val="005F3251"/>
    <w:rsid w:val="005F61A6"/>
    <w:rsid w:val="00640485"/>
    <w:rsid w:val="00672C12"/>
    <w:rsid w:val="0067575E"/>
    <w:rsid w:val="00690395"/>
    <w:rsid w:val="00697061"/>
    <w:rsid w:val="006A0E39"/>
    <w:rsid w:val="006A2FF4"/>
    <w:rsid w:val="006A711A"/>
    <w:rsid w:val="006C0FAF"/>
    <w:rsid w:val="006C65EE"/>
    <w:rsid w:val="006D1993"/>
    <w:rsid w:val="006D6C7D"/>
    <w:rsid w:val="006E42CB"/>
    <w:rsid w:val="006E516A"/>
    <w:rsid w:val="00700823"/>
    <w:rsid w:val="0070514B"/>
    <w:rsid w:val="0072746C"/>
    <w:rsid w:val="007346D2"/>
    <w:rsid w:val="00764250"/>
    <w:rsid w:val="00764C4D"/>
    <w:rsid w:val="00765F9D"/>
    <w:rsid w:val="007770C9"/>
    <w:rsid w:val="007A38FE"/>
    <w:rsid w:val="007A77D5"/>
    <w:rsid w:val="007C376E"/>
    <w:rsid w:val="007D3215"/>
    <w:rsid w:val="007D56BB"/>
    <w:rsid w:val="007E4441"/>
    <w:rsid w:val="007F7146"/>
    <w:rsid w:val="008001A5"/>
    <w:rsid w:val="00812A85"/>
    <w:rsid w:val="00830BDE"/>
    <w:rsid w:val="00834339"/>
    <w:rsid w:val="00897F97"/>
    <w:rsid w:val="008A26A6"/>
    <w:rsid w:val="008A512D"/>
    <w:rsid w:val="008B1AE6"/>
    <w:rsid w:val="008B7200"/>
    <w:rsid w:val="008F0EB8"/>
    <w:rsid w:val="008F416E"/>
    <w:rsid w:val="008F65F2"/>
    <w:rsid w:val="00900780"/>
    <w:rsid w:val="00903813"/>
    <w:rsid w:val="009369FF"/>
    <w:rsid w:val="00955D03"/>
    <w:rsid w:val="00960901"/>
    <w:rsid w:val="00970B08"/>
    <w:rsid w:val="0098378A"/>
    <w:rsid w:val="00994990"/>
    <w:rsid w:val="009A36FA"/>
    <w:rsid w:val="009B1F38"/>
    <w:rsid w:val="009B6FC6"/>
    <w:rsid w:val="009C51B6"/>
    <w:rsid w:val="009C7463"/>
    <w:rsid w:val="009D1A7C"/>
    <w:rsid w:val="009D34C3"/>
    <w:rsid w:val="00A16020"/>
    <w:rsid w:val="00A44A23"/>
    <w:rsid w:val="00A61782"/>
    <w:rsid w:val="00A62DF7"/>
    <w:rsid w:val="00A65E20"/>
    <w:rsid w:val="00A70689"/>
    <w:rsid w:val="00A767E0"/>
    <w:rsid w:val="00AA040C"/>
    <w:rsid w:val="00AA4200"/>
    <w:rsid w:val="00AB2279"/>
    <w:rsid w:val="00B04AFF"/>
    <w:rsid w:val="00B23ADC"/>
    <w:rsid w:val="00B50D81"/>
    <w:rsid w:val="00B5425A"/>
    <w:rsid w:val="00B63AAA"/>
    <w:rsid w:val="00B65DEE"/>
    <w:rsid w:val="00B7334D"/>
    <w:rsid w:val="00B848DC"/>
    <w:rsid w:val="00B84B43"/>
    <w:rsid w:val="00B877D8"/>
    <w:rsid w:val="00B90979"/>
    <w:rsid w:val="00BB0C2D"/>
    <w:rsid w:val="00C04A53"/>
    <w:rsid w:val="00C3214C"/>
    <w:rsid w:val="00C47026"/>
    <w:rsid w:val="00C73272"/>
    <w:rsid w:val="00C80648"/>
    <w:rsid w:val="00C80C03"/>
    <w:rsid w:val="00C81675"/>
    <w:rsid w:val="00C86E6D"/>
    <w:rsid w:val="00C97886"/>
    <w:rsid w:val="00CA02EC"/>
    <w:rsid w:val="00CA73D6"/>
    <w:rsid w:val="00CB4522"/>
    <w:rsid w:val="00CC04DC"/>
    <w:rsid w:val="00CD4BE1"/>
    <w:rsid w:val="00D109FD"/>
    <w:rsid w:val="00D131F2"/>
    <w:rsid w:val="00D178A1"/>
    <w:rsid w:val="00D26372"/>
    <w:rsid w:val="00D3626B"/>
    <w:rsid w:val="00D62146"/>
    <w:rsid w:val="00D705EE"/>
    <w:rsid w:val="00D707E1"/>
    <w:rsid w:val="00D86E3C"/>
    <w:rsid w:val="00DA097A"/>
    <w:rsid w:val="00DA66BC"/>
    <w:rsid w:val="00DB06A2"/>
    <w:rsid w:val="00DB1E21"/>
    <w:rsid w:val="00DC0EA2"/>
    <w:rsid w:val="00DC3F07"/>
    <w:rsid w:val="00DF16A1"/>
    <w:rsid w:val="00DF4AF0"/>
    <w:rsid w:val="00DF587A"/>
    <w:rsid w:val="00E539D4"/>
    <w:rsid w:val="00E54856"/>
    <w:rsid w:val="00E573AC"/>
    <w:rsid w:val="00E62AA3"/>
    <w:rsid w:val="00E91348"/>
    <w:rsid w:val="00EB2F14"/>
    <w:rsid w:val="00EB4AA4"/>
    <w:rsid w:val="00EB7FA1"/>
    <w:rsid w:val="00EC2442"/>
    <w:rsid w:val="00ED4E77"/>
    <w:rsid w:val="00EE3EFB"/>
    <w:rsid w:val="00F00AD9"/>
    <w:rsid w:val="00F13982"/>
    <w:rsid w:val="00F14AFE"/>
    <w:rsid w:val="00F17B40"/>
    <w:rsid w:val="00F4181D"/>
    <w:rsid w:val="00F5273F"/>
    <w:rsid w:val="00F56A4D"/>
    <w:rsid w:val="00F56D8C"/>
    <w:rsid w:val="00F6204E"/>
    <w:rsid w:val="00F72F37"/>
    <w:rsid w:val="00F81750"/>
    <w:rsid w:val="00F81CCE"/>
    <w:rsid w:val="00F82C32"/>
    <w:rsid w:val="00FA2F2F"/>
    <w:rsid w:val="00FC5D59"/>
    <w:rsid w:val="00FD663D"/>
    <w:rsid w:val="00FD698A"/>
    <w:rsid w:val="00FE5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C237B9"/>
  <w15:docId w15:val="{94F818BC-D9C6-4155-B7A8-81556243C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4ACA"/>
  </w:style>
  <w:style w:type="paragraph" w:styleId="Heading1">
    <w:name w:val="heading 1"/>
    <w:aliases w:val="Contents - level1 Char"/>
    <w:basedOn w:val="ListParagraph"/>
    <w:link w:val="Heading1Char"/>
    <w:qFormat/>
    <w:rsid w:val="004E4ACA"/>
    <w:pPr>
      <w:numPr>
        <w:numId w:val="25"/>
      </w:numPr>
      <w:spacing w:before="160"/>
      <w:contextualSpacing w:val="0"/>
      <w:outlineLvl w:val="0"/>
    </w:pPr>
  </w:style>
  <w:style w:type="paragraph" w:styleId="Heading2">
    <w:name w:val="heading 2"/>
    <w:basedOn w:val="ListParagraph"/>
    <w:next w:val="Normal"/>
    <w:link w:val="Heading2Char"/>
    <w:qFormat/>
    <w:rsid w:val="00F17B40"/>
    <w:pPr>
      <w:numPr>
        <w:ilvl w:val="1"/>
        <w:numId w:val="25"/>
      </w:numPr>
      <w:spacing w:before="80"/>
      <w:outlineLvl w:val="1"/>
    </w:pPr>
    <w:rPr>
      <w:u w:val="single"/>
    </w:rPr>
  </w:style>
  <w:style w:type="paragraph" w:styleId="Heading3">
    <w:name w:val="heading 3"/>
    <w:basedOn w:val="ListParagraph"/>
    <w:link w:val="Heading3Char"/>
    <w:qFormat/>
    <w:rsid w:val="004E4ACA"/>
    <w:pPr>
      <w:numPr>
        <w:ilvl w:val="2"/>
        <w:numId w:val="25"/>
      </w:numPr>
      <w:outlineLvl w:val="2"/>
    </w:pPr>
  </w:style>
  <w:style w:type="paragraph" w:styleId="Heading4">
    <w:name w:val="heading 4"/>
    <w:basedOn w:val="ListParagraph"/>
    <w:link w:val="Heading4Char"/>
    <w:qFormat/>
    <w:rsid w:val="004E4ACA"/>
    <w:pPr>
      <w:numPr>
        <w:ilvl w:val="3"/>
        <w:numId w:val="25"/>
      </w:numPr>
      <w:outlineLvl w:val="3"/>
    </w:pPr>
    <w:rPr>
      <w:rFonts w:cs="Arial"/>
    </w:rPr>
  </w:style>
  <w:style w:type="paragraph" w:styleId="Heading5">
    <w:name w:val="heading 5"/>
    <w:basedOn w:val="Heading4"/>
    <w:link w:val="Heading5Char"/>
    <w:qFormat/>
    <w:rsid w:val="004E4ACA"/>
    <w:pPr>
      <w:numPr>
        <w:ilvl w:val="4"/>
      </w:numPr>
      <w:outlineLvl w:val="4"/>
    </w:pPr>
  </w:style>
  <w:style w:type="paragraph" w:styleId="Heading6">
    <w:name w:val="heading 6"/>
    <w:basedOn w:val="Heading5"/>
    <w:next w:val="Normal"/>
    <w:link w:val="Heading6Char"/>
    <w:qFormat/>
    <w:rsid w:val="004E4ACA"/>
    <w:pPr>
      <w:numPr>
        <w:ilvl w:val="5"/>
      </w:numPr>
      <w:outlineLvl w:val="5"/>
    </w:pPr>
  </w:style>
  <w:style w:type="paragraph" w:styleId="Heading7">
    <w:name w:val="heading 7"/>
    <w:basedOn w:val="ListParagraph"/>
    <w:next w:val="Normal"/>
    <w:link w:val="Heading7Char"/>
    <w:qFormat/>
    <w:rsid w:val="004E4ACA"/>
    <w:pPr>
      <w:numPr>
        <w:ilvl w:val="6"/>
        <w:numId w:val="25"/>
      </w:numPr>
      <w:outlineLvl w:val="6"/>
    </w:pPr>
    <w:rPr>
      <w:rFonts w:cs="Arial"/>
    </w:rPr>
  </w:style>
  <w:style w:type="paragraph" w:styleId="Heading8">
    <w:name w:val="heading 8"/>
    <w:basedOn w:val="Heading7"/>
    <w:next w:val="Normal"/>
    <w:link w:val="Heading8Char"/>
    <w:qFormat/>
    <w:rsid w:val="004E4ACA"/>
    <w:pPr>
      <w:numPr>
        <w:ilvl w:val="0"/>
        <w:numId w:val="0"/>
      </w:numPr>
      <w:tabs>
        <w:tab w:val="num" w:pos="5040"/>
      </w:tabs>
      <w:ind w:left="5040" w:hanging="720"/>
      <w:outlineLvl w:val="7"/>
    </w:pPr>
  </w:style>
  <w:style w:type="paragraph" w:styleId="Heading9">
    <w:name w:val="heading 9"/>
    <w:basedOn w:val="Heading8"/>
    <w:next w:val="Normal"/>
    <w:link w:val="Heading9Char"/>
    <w:qFormat/>
    <w:rsid w:val="004E4ACA"/>
    <w:pPr>
      <w:tabs>
        <w:tab w:val="clear" w:pos="5040"/>
        <w:tab w:val="num" w:pos="5760"/>
      </w:tabs>
      <w:ind w:left="57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4E4ACA"/>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1">
    <w:name w:val="Heading 3 Char1"/>
    <w:rsid w:val="00EC2442"/>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C80648"/>
    <w:pPr>
      <w:widowControl w:val="0"/>
      <w:spacing w:before="60" w:after="60"/>
    </w:pPr>
    <w:rPr>
      <w:rFonts w:ascii="Arial" w:hAnsi="Arial"/>
      <w:sz w:val="20"/>
      <w:lang w:val="en-GB"/>
    </w:rPr>
  </w:style>
  <w:style w:type="paragraph" w:customStyle="1" w:styleId="TableHeading">
    <w:name w:val="Table Heading"/>
    <w:basedOn w:val="Normal"/>
    <w:rsid w:val="00C80648"/>
    <w:pPr>
      <w:widowControl w:val="0"/>
      <w:spacing w:before="60" w:after="60"/>
    </w:pPr>
    <w:rPr>
      <w:rFonts w:ascii="Arial" w:hAnsi="Arial"/>
      <w:b/>
      <w:sz w:val="20"/>
      <w:lang w:val="en-GB"/>
    </w:rPr>
  </w:style>
  <w:style w:type="paragraph" w:styleId="BalloonText">
    <w:name w:val="Balloon Text"/>
    <w:basedOn w:val="Normal"/>
    <w:semiHidden/>
    <w:rsid w:val="005144BD"/>
    <w:rPr>
      <w:rFonts w:ascii="Tahoma" w:hAnsi="Tahoma" w:cs="Tahoma"/>
      <w:sz w:val="16"/>
      <w:szCs w:val="16"/>
    </w:rPr>
  </w:style>
  <w:style w:type="character" w:customStyle="1" w:styleId="Heading3Char">
    <w:name w:val="Heading 3 Char"/>
    <w:link w:val="Heading3"/>
    <w:rsid w:val="004E4ACA"/>
  </w:style>
  <w:style w:type="paragraph" w:styleId="CommentSubject">
    <w:name w:val="annotation subject"/>
    <w:basedOn w:val="CommentText"/>
    <w:next w:val="CommentText"/>
    <w:link w:val="CommentSubjectChar"/>
    <w:rsid w:val="00F4181D"/>
    <w:pPr>
      <w:spacing w:before="0"/>
    </w:pPr>
    <w:rPr>
      <w:rFonts w:ascii="Book Antiqua" w:hAnsi="Book Antiqua"/>
      <w:b/>
      <w:bCs/>
      <w:sz w:val="20"/>
    </w:rPr>
  </w:style>
  <w:style w:type="character" w:customStyle="1" w:styleId="CommentTextChar">
    <w:name w:val="Comment Text Char"/>
    <w:link w:val="CommentText"/>
    <w:semiHidden/>
    <w:rsid w:val="00F4181D"/>
    <w:rPr>
      <w:rFonts w:ascii="Arial" w:hAnsi="Arial"/>
      <w:sz w:val="22"/>
    </w:rPr>
  </w:style>
  <w:style w:type="character" w:customStyle="1" w:styleId="CommentSubjectChar">
    <w:name w:val="Comment Subject Char"/>
    <w:link w:val="CommentSubject"/>
    <w:rsid w:val="00F4181D"/>
    <w:rPr>
      <w:rFonts w:ascii="Book Antiqua" w:hAnsi="Book Antiqua"/>
      <w:b/>
      <w:bCs/>
      <w:sz w:val="22"/>
    </w:rPr>
  </w:style>
  <w:style w:type="paragraph" w:customStyle="1" w:styleId="TableParagraph">
    <w:name w:val="Table Paragraph"/>
    <w:basedOn w:val="Normal"/>
    <w:uiPriority w:val="1"/>
    <w:rsid w:val="002630C6"/>
    <w:pPr>
      <w:autoSpaceDE w:val="0"/>
      <w:autoSpaceDN w:val="0"/>
      <w:adjustRightInd w:val="0"/>
    </w:pPr>
    <w:rPr>
      <w:rFonts w:ascii="Times New Roman" w:hAnsi="Times New Roman"/>
      <w:sz w:val="24"/>
      <w:szCs w:val="24"/>
    </w:rPr>
  </w:style>
  <w:style w:type="character" w:customStyle="1" w:styleId="BodyTextChar">
    <w:name w:val="Body Text Char"/>
    <w:link w:val="BodyText"/>
    <w:rsid w:val="00567079"/>
    <w:rPr>
      <w:rFonts w:ascii="Book Antiqua" w:hAnsi="Book Antiqua"/>
      <w:sz w:val="22"/>
    </w:rPr>
  </w:style>
  <w:style w:type="character" w:styleId="Hyperlink">
    <w:name w:val="Hyperlink"/>
    <w:rsid w:val="00500343"/>
    <w:rPr>
      <w:color w:val="0000FF"/>
      <w:u w:val="single"/>
    </w:rPr>
  </w:style>
  <w:style w:type="paragraph" w:styleId="Revision">
    <w:name w:val="Revision"/>
    <w:hidden/>
    <w:uiPriority w:val="99"/>
    <w:semiHidden/>
    <w:rsid w:val="00700823"/>
    <w:rPr>
      <w:rFonts w:ascii="Book Antiqua" w:hAnsi="Book Antiqua"/>
    </w:rPr>
  </w:style>
  <w:style w:type="paragraph" w:customStyle="1" w:styleId="20150421specs">
    <w:name w:val="2015.04.21_specs"/>
    <w:basedOn w:val="Heading1"/>
    <w:link w:val="20150421specsChar"/>
    <w:qFormat/>
    <w:rsid w:val="004E4ACA"/>
    <w:pPr>
      <w:numPr>
        <w:numId w:val="0"/>
      </w:numPr>
      <w:tabs>
        <w:tab w:val="num" w:pos="720"/>
      </w:tabs>
      <w:ind w:left="720" w:hanging="720"/>
    </w:pPr>
  </w:style>
  <w:style w:type="character" w:customStyle="1" w:styleId="20150421specsChar">
    <w:name w:val="2015.04.21_specs Char"/>
    <w:basedOn w:val="Heading1Char"/>
    <w:link w:val="20150421specs"/>
    <w:rsid w:val="004E4ACA"/>
  </w:style>
  <w:style w:type="character" w:customStyle="1" w:styleId="Heading1Char">
    <w:name w:val="Heading 1 Char"/>
    <w:basedOn w:val="DefaultParagraphFont"/>
    <w:link w:val="Heading1"/>
    <w:rsid w:val="004E4ACA"/>
  </w:style>
  <w:style w:type="paragraph" w:styleId="ListParagraph">
    <w:name w:val="List Paragraph"/>
    <w:basedOn w:val="Normal"/>
    <w:uiPriority w:val="34"/>
    <w:qFormat/>
    <w:rsid w:val="004E4ACA"/>
    <w:pPr>
      <w:ind w:left="720"/>
      <w:contextualSpacing/>
    </w:pPr>
  </w:style>
  <w:style w:type="character" w:customStyle="1" w:styleId="Heading2Char">
    <w:name w:val="Heading 2 Char"/>
    <w:link w:val="Heading2"/>
    <w:rsid w:val="00F17B40"/>
    <w:rPr>
      <w:u w:val="single"/>
    </w:rPr>
  </w:style>
  <w:style w:type="character" w:customStyle="1" w:styleId="Heading4Char">
    <w:name w:val="Heading 4 Char"/>
    <w:basedOn w:val="DefaultParagraphFont"/>
    <w:link w:val="Heading4"/>
    <w:rsid w:val="004E4ACA"/>
    <w:rPr>
      <w:rFonts w:cs="Arial"/>
    </w:rPr>
  </w:style>
  <w:style w:type="character" w:customStyle="1" w:styleId="Heading5Char">
    <w:name w:val="Heading 5 Char"/>
    <w:link w:val="Heading5"/>
    <w:rsid w:val="004E4ACA"/>
    <w:rPr>
      <w:rFonts w:cs="Arial"/>
    </w:rPr>
  </w:style>
  <w:style w:type="character" w:customStyle="1" w:styleId="Heading6Char">
    <w:name w:val="Heading 6 Char"/>
    <w:link w:val="Heading6"/>
    <w:rsid w:val="004E4ACA"/>
    <w:rPr>
      <w:rFonts w:cs="Arial"/>
    </w:rPr>
  </w:style>
  <w:style w:type="character" w:customStyle="1" w:styleId="Heading7Char">
    <w:name w:val="Heading 7 Char"/>
    <w:link w:val="Heading7"/>
    <w:rsid w:val="004E4ACA"/>
    <w:rPr>
      <w:rFonts w:cs="Arial"/>
    </w:rPr>
  </w:style>
  <w:style w:type="character" w:customStyle="1" w:styleId="Heading8Char">
    <w:name w:val="Heading 8 Char"/>
    <w:basedOn w:val="DefaultParagraphFont"/>
    <w:link w:val="Heading8"/>
    <w:rsid w:val="004E4ACA"/>
    <w:rPr>
      <w:rFonts w:cs="Arial"/>
    </w:rPr>
  </w:style>
  <w:style w:type="character" w:customStyle="1" w:styleId="Heading9Char">
    <w:name w:val="Heading 9 Char"/>
    <w:basedOn w:val="DefaultParagraphFont"/>
    <w:link w:val="Heading9"/>
    <w:rsid w:val="004E4ACA"/>
    <w:rPr>
      <w:rFonts w:cs="Arial"/>
    </w:rPr>
  </w:style>
  <w:style w:type="character" w:customStyle="1" w:styleId="TitleChar">
    <w:name w:val="Title Char"/>
    <w:basedOn w:val="DefaultParagraphFont"/>
    <w:link w:val="Title"/>
    <w:rsid w:val="004E4ACA"/>
    <w:rPr>
      <w:rFonts w:ascii="Arial Narrow" w:hAnsi="Arial Narrow"/>
      <w:b/>
    </w:rPr>
  </w:style>
  <w:style w:type="character" w:styleId="Strong">
    <w:name w:val="Strong"/>
    <w:qFormat/>
    <w:rsid w:val="004E4ACA"/>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71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842cd523-47d6-43d6-8211-471f8d7272d8">Work in progress</Status>
    <Project_x0020_Name xmlns="842cd523-47d6-43d6-8211-471f8d7272d8">Northeast Vaughan Water Servicing Project</Project_x0020_Name>
    <TaxCatchAll xmlns="d6d05743-d6d0-46ac-98bc-99f29ab3bcad">
      <Value>1</Value>
    </TaxCatchAll>
    <lcf76f155ced4ddcb4097134ff3c332f xmlns="842cd523-47d6-43d6-8211-471f8d7272d8">
      <Terms xmlns="http://schemas.microsoft.com/office/infopath/2007/PartnerControls"/>
    </lcf76f155ced4ddcb4097134ff3c332f>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Project_x0020_Code xmlns="842cd523-47d6-43d6-8211-471f8d7272d8">2020-5445-00</Project_x0020_Code>
    <Client_x0020_Organization xmlns="842cd523-47d6-43d6-8211-471f8d7272d8" xsi:nil="true"/>
    <AERIS_x0020_Published_x0020_Date xmlns="842cd523-47d6-43d6-8211-471f8d7272d8" xsi:nil="true"/>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4321F-ED78-4032-A5B6-B5944E276560}">
  <ds:schemaRefs>
    <ds:schemaRef ds:uri="http://schemas.openxmlformats.org/officeDocument/2006/bibliography"/>
  </ds:schemaRefs>
</ds:datastoreItem>
</file>

<file path=customXml/itemProps2.xml><?xml version="1.0" encoding="utf-8"?>
<ds:datastoreItem xmlns:ds="http://schemas.openxmlformats.org/officeDocument/2006/customXml" ds:itemID="{75FD9C90-4EF5-4A46-9874-64E57D1E4650}">
  <ds:schemaRefs>
    <ds:schemaRef ds:uri="http://schemas.microsoft.com/sharepoint/v3/contenttype/forms"/>
  </ds:schemaRefs>
</ds:datastoreItem>
</file>

<file path=customXml/itemProps3.xml><?xml version="1.0" encoding="utf-8"?>
<ds:datastoreItem xmlns:ds="http://schemas.openxmlformats.org/officeDocument/2006/customXml" ds:itemID="{66E347AE-4F2F-470E-B39A-A151528DF4AF}">
  <ds:schemaRefs>
    <ds:schemaRef ds:uri="http://schemas.microsoft.com/office/2006/metadata/properties"/>
    <ds:schemaRef ds:uri="http://schemas.microsoft.com/office/infopath/2007/PartnerControls"/>
    <ds:schemaRef ds:uri="842cd523-47d6-43d6-8211-471f8d7272d8"/>
    <ds:schemaRef ds:uri="d6d05743-d6d0-46ac-98bc-99f29ab3bcad"/>
    <ds:schemaRef ds:uri="3CC440CB-D4A8-4CBB-9B7B-37F17F6BDE64"/>
    <ds:schemaRef ds:uri="0ec7f28d-cd0c-40e6-964d-0ae9d476b302"/>
    <ds:schemaRef ds:uri="af1f8764-4995-491b-b84b-b5351a80ccae"/>
    <ds:schemaRef ds:uri="3cc440cb-d4a8-4cbb-9b7b-37f17f6bde64"/>
    <ds:schemaRef ds:uri="http://schemas.microsoft.com/sharepoint/v3/fields"/>
  </ds:schemaRefs>
</ds:datastoreItem>
</file>

<file path=customXml/itemProps4.xml><?xml version="1.0" encoding="utf-8"?>
<ds:datastoreItem xmlns:ds="http://schemas.openxmlformats.org/officeDocument/2006/customXml" ds:itemID="{5B8C1113-5F83-450A-9F6D-879D58180B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579E408-3B9B-494D-AB04-BE26C1349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6</TotalTime>
  <Pages>1</Pages>
  <Words>280</Words>
  <Characters>3592</Characters>
  <Application>Microsoft Office Word</Application>
  <DocSecurity>0</DocSecurity>
  <Lines>29</Lines>
  <Paragraphs>7</Paragraphs>
  <ScaleCrop>false</ScaleCrop>
  <HeadingPairs>
    <vt:vector size="2" baseType="variant">
      <vt:variant>
        <vt:lpstr>Title</vt:lpstr>
      </vt:variant>
      <vt:variant>
        <vt:i4>1</vt:i4>
      </vt:variant>
    </vt:vector>
  </HeadingPairs>
  <TitlesOfParts>
    <vt:vector size="1" baseType="lpstr">
      <vt:lpstr>02260_Excavation_Support_Systems (Dec 12, 2017)</vt:lpstr>
    </vt:vector>
  </TitlesOfParts>
  <Company>Regional Municipality of York</Company>
  <LinksUpToDate>false</LinksUpToDate>
  <CharactersWithSpaces>3865</CharactersWithSpaces>
  <SharedDoc>false</SharedDoc>
  <HLinks>
    <vt:vector size="12" baseType="variant">
      <vt:variant>
        <vt:i4>3539064</vt:i4>
      </vt:variant>
      <vt:variant>
        <vt:i4>3</vt:i4>
      </vt:variant>
      <vt:variant>
        <vt:i4>0</vt:i4>
      </vt:variant>
      <vt:variant>
        <vt:i4>5</vt:i4>
      </vt:variant>
      <vt:variant>
        <vt:lpwstr>http://www.raqsb.mto.gov.on.ca/techpubs/ops.nsf/20746bdcd064df1f85256d130066857e/b430f040679a621a8525706e006759a6/$FILE/OPSS 942 Nov09.pdf</vt:lpwstr>
      </vt:variant>
      <vt:variant>
        <vt:lpwstr/>
      </vt:variant>
      <vt:variant>
        <vt:i4>3604524</vt:i4>
      </vt:variant>
      <vt:variant>
        <vt:i4>0</vt:i4>
      </vt:variant>
      <vt:variant>
        <vt:i4>0</vt:i4>
      </vt:variant>
      <vt:variant>
        <vt:i4>5</vt:i4>
      </vt:variant>
      <vt:variant>
        <vt:lpwstr>http://www.raqsb.mto.gov.on.ca/techpubs/ops.nsf/d37f5a16d8174ffa85256d130066857f/a79afd2f97b524e68525706e006759d0/$FILE/OPSS 539 Nov09.pdf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02260_Excavation_Support_Systems (Dec 12, 2017)</dc:title>
  <dc:creator>Adley-McGinnis, Andrea</dc:creator>
  <cp:lastModifiedBy>Johnny Pang</cp:lastModifiedBy>
  <cp:revision>3</cp:revision>
  <cp:lastPrinted>2015-04-07T18:13:00Z</cp:lastPrinted>
  <dcterms:created xsi:type="dcterms:W3CDTF">2022-11-01T15:11:00Z</dcterms:created>
  <dcterms:modified xsi:type="dcterms:W3CDTF">2022-11-30T23:03:00Z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ContentTypeId">
    <vt:lpwstr>0x010100BF8E50B80A32C040A85FB450FB26C9E5</vt:lpwstr>
  </property>
  <property fmtid="{D5CDD505-2E9C-101B-9397-08002B2CF9AE}" pid="4" name="_dlc_DocIdItemGuid">
    <vt:lpwstr>b019aeab-d28f-4524-b978-fdce866e857d</vt:lpwstr>
  </property>
  <property fmtid="{D5CDD505-2E9C-101B-9397-08002B2CF9AE}" pid="5" name="Order">
    <vt:r8>238800</vt:r8>
  </property>
  <property fmtid="{D5CDD505-2E9C-101B-9397-08002B2CF9AE}" pid="6" name="xd_ProgID">
    <vt:lpwstr/>
  </property>
  <property fmtid="{D5CDD505-2E9C-101B-9397-08002B2CF9AE}" pid="7" name="_CopySource">
    <vt:lpwstr>https://mycloud.york.ca/projects/EnvServProgramDeliveryOffice/Design/Shared Documents/Technical Design Specification Templates/Division 02 - Site Works/02260 Excavation Support Systems.docx</vt:lpwstr>
  </property>
  <property fmtid="{D5CDD505-2E9C-101B-9397-08002B2CF9AE}" pid="8" name="TemplateUrl">
    <vt:lpwstr/>
  </property>
  <property fmtid="{D5CDD505-2E9C-101B-9397-08002B2CF9AE}" pid="9" name="Office">
    <vt:lpwstr/>
  </property>
  <property fmtid="{D5CDD505-2E9C-101B-9397-08002B2CF9AE}" pid="10" name="Information Type">
    <vt:lpwstr/>
  </property>
  <property fmtid="{D5CDD505-2E9C-101B-9397-08002B2CF9AE}" pid="11" name="AERIS Pools">
    <vt:lpwstr/>
  </property>
  <property fmtid="{D5CDD505-2E9C-101B-9397-08002B2CF9AE}" pid="12" name="Data Classification">
    <vt:lpwstr>1;#Confidential|dbb6cc64-9915-4cf6-857e-3e641b410f5c</vt:lpwstr>
  </property>
  <property fmtid="{D5CDD505-2E9C-101B-9397-08002B2CF9AE}" pid="13" name="Internal Organization">
    <vt:lpwstr/>
  </property>
  <property fmtid="{D5CDD505-2E9C-101B-9397-08002B2CF9AE}" pid="14" name="Communications">
    <vt:lpwstr/>
  </property>
</Properties>
</file>