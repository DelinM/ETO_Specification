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340"/>
        <w:gridCol w:w="5863"/>
      </w:tblGrid>
      <w:tr w:rsidR="00800C94" w:rsidRPr="00E60AF1" w:rsidDel="00003A35" w14:paraId="04B5DB42" w14:textId="77777777" w:rsidTr="00B96173">
        <w:trPr>
          <w:cantSplit/>
          <w:jc w:val="center"/>
          <w:del w:id="0" w:author="Johnny Pang" w:date="2022-04-17T14:24:00Z"/>
        </w:trPr>
        <w:tc>
          <w:tcPr>
            <w:tcW w:w="1004" w:type="dxa"/>
            <w:tcBorders>
              <w:top w:val="double" w:sz="6" w:space="0" w:color="auto"/>
              <w:left w:val="double" w:sz="6" w:space="0" w:color="auto"/>
              <w:bottom w:val="single" w:sz="6" w:space="0" w:color="auto"/>
              <w:right w:val="single" w:sz="6" w:space="0" w:color="auto"/>
            </w:tcBorders>
          </w:tcPr>
          <w:p w14:paraId="772DA651" w14:textId="77777777" w:rsidR="00800C94" w:rsidRPr="00E60AF1" w:rsidDel="00003A35" w:rsidRDefault="00800C94" w:rsidP="00950D0C">
            <w:pPr>
              <w:pStyle w:val="TableHeading"/>
              <w:rPr>
                <w:del w:id="1" w:author="Johnny Pang" w:date="2022-04-17T14:24:00Z"/>
                <w:rFonts w:ascii="Calibri" w:hAnsi="Calibri"/>
                <w:sz w:val="22"/>
              </w:rPr>
            </w:pPr>
            <w:del w:id="2" w:author="Johnny Pang" w:date="2022-04-17T14:24:00Z">
              <w:r w:rsidRPr="00E60AF1" w:rsidDel="00003A35">
                <w:rPr>
                  <w:rFonts w:ascii="Calibri" w:hAnsi="Calibri"/>
                  <w:sz w:val="22"/>
                </w:rPr>
                <w:delText>Version</w:delText>
              </w:r>
            </w:del>
          </w:p>
        </w:tc>
        <w:tc>
          <w:tcPr>
            <w:tcW w:w="2340" w:type="dxa"/>
            <w:tcBorders>
              <w:top w:val="double" w:sz="6" w:space="0" w:color="auto"/>
              <w:left w:val="single" w:sz="6" w:space="0" w:color="auto"/>
              <w:bottom w:val="single" w:sz="6" w:space="0" w:color="auto"/>
              <w:right w:val="single" w:sz="6" w:space="0" w:color="auto"/>
            </w:tcBorders>
          </w:tcPr>
          <w:p w14:paraId="2D5263C5" w14:textId="77777777" w:rsidR="00800C94" w:rsidRPr="00E60AF1" w:rsidDel="00003A35" w:rsidRDefault="00800C94" w:rsidP="00950D0C">
            <w:pPr>
              <w:pStyle w:val="TableHeading"/>
              <w:rPr>
                <w:del w:id="3" w:author="Johnny Pang" w:date="2022-04-17T14:24:00Z"/>
                <w:rFonts w:ascii="Calibri" w:hAnsi="Calibri"/>
                <w:sz w:val="22"/>
              </w:rPr>
            </w:pPr>
            <w:del w:id="4" w:author="Johnny Pang" w:date="2022-04-17T14:24:00Z">
              <w:r w:rsidRPr="00E60AF1" w:rsidDel="00003A35">
                <w:rPr>
                  <w:rFonts w:ascii="Calibri" w:hAnsi="Calibri"/>
                  <w:sz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4CCA373C" w14:textId="77777777" w:rsidR="00800C94" w:rsidRPr="00E60AF1" w:rsidDel="00003A35" w:rsidRDefault="00800C94" w:rsidP="00950D0C">
            <w:pPr>
              <w:pStyle w:val="TableHeading"/>
              <w:rPr>
                <w:del w:id="5" w:author="Johnny Pang" w:date="2022-04-17T14:24:00Z"/>
                <w:rFonts w:ascii="Calibri" w:hAnsi="Calibri"/>
                <w:sz w:val="22"/>
              </w:rPr>
            </w:pPr>
            <w:del w:id="6" w:author="Johnny Pang" w:date="2022-04-17T14:24:00Z">
              <w:r w:rsidRPr="00E60AF1" w:rsidDel="00003A35">
                <w:rPr>
                  <w:rFonts w:ascii="Calibri" w:hAnsi="Calibri"/>
                  <w:sz w:val="22"/>
                </w:rPr>
                <w:delText>Description of Revisions</w:delText>
              </w:r>
            </w:del>
          </w:p>
        </w:tc>
      </w:tr>
      <w:tr w:rsidR="00800C94" w:rsidRPr="00E60AF1" w:rsidDel="00003A35" w14:paraId="08A59A36" w14:textId="77777777" w:rsidTr="00B96173">
        <w:trPr>
          <w:cantSplit/>
          <w:jc w:val="center"/>
          <w:del w:id="7" w:author="Johnny Pang" w:date="2022-04-17T14:24:00Z"/>
        </w:trPr>
        <w:tc>
          <w:tcPr>
            <w:tcW w:w="1004" w:type="dxa"/>
            <w:tcBorders>
              <w:top w:val="single" w:sz="6" w:space="0" w:color="auto"/>
              <w:left w:val="double" w:sz="6" w:space="0" w:color="auto"/>
              <w:bottom w:val="single" w:sz="6" w:space="0" w:color="auto"/>
              <w:right w:val="single" w:sz="6" w:space="0" w:color="auto"/>
            </w:tcBorders>
          </w:tcPr>
          <w:p w14:paraId="4FA91A03" w14:textId="77777777" w:rsidR="00800C94" w:rsidRPr="00E60AF1" w:rsidDel="00003A35" w:rsidRDefault="00800C94" w:rsidP="00674FA3">
            <w:pPr>
              <w:pStyle w:val="NormalTableText"/>
              <w:jc w:val="center"/>
              <w:rPr>
                <w:del w:id="8" w:author="Johnny Pang" w:date="2022-04-17T14:24:00Z"/>
                <w:rFonts w:ascii="Calibri" w:hAnsi="Calibri"/>
                <w:sz w:val="22"/>
              </w:rPr>
            </w:pPr>
            <w:del w:id="9" w:author="Johnny Pang" w:date="2022-04-17T14:24:00Z">
              <w:r w:rsidRPr="00E60AF1" w:rsidDel="00003A35">
                <w:rPr>
                  <w:rFonts w:ascii="Calibri" w:hAnsi="Calibri"/>
                  <w:sz w:val="22"/>
                </w:rPr>
                <w:delText>1</w:delText>
              </w:r>
            </w:del>
          </w:p>
        </w:tc>
        <w:tc>
          <w:tcPr>
            <w:tcW w:w="2340" w:type="dxa"/>
            <w:tcBorders>
              <w:top w:val="single" w:sz="6" w:space="0" w:color="auto"/>
              <w:left w:val="single" w:sz="6" w:space="0" w:color="auto"/>
              <w:bottom w:val="single" w:sz="6" w:space="0" w:color="auto"/>
              <w:right w:val="single" w:sz="6" w:space="0" w:color="auto"/>
            </w:tcBorders>
          </w:tcPr>
          <w:p w14:paraId="2557D748" w14:textId="77777777" w:rsidR="00800C94" w:rsidRPr="00E60AF1" w:rsidDel="00003A35" w:rsidRDefault="00800C94" w:rsidP="00950D0C">
            <w:pPr>
              <w:pStyle w:val="NormalTableText"/>
              <w:rPr>
                <w:del w:id="10" w:author="Johnny Pang" w:date="2022-04-17T14:24:00Z"/>
                <w:rFonts w:ascii="Calibri" w:hAnsi="Calibri"/>
                <w:sz w:val="22"/>
              </w:rPr>
            </w:pPr>
            <w:del w:id="11" w:author="Johnny Pang" w:date="2022-04-17T14:24:00Z">
              <w:r w:rsidRPr="00E60AF1" w:rsidDel="00003A35">
                <w:rPr>
                  <w:rFonts w:ascii="Calibri" w:hAnsi="Calibri"/>
                  <w:sz w:val="22"/>
                </w:rPr>
                <w:delText>August 3</w:delText>
              </w:r>
              <w:r w:rsidR="00D56E88" w:rsidRPr="00E60AF1" w:rsidDel="00003A35">
                <w:rPr>
                  <w:rFonts w:ascii="Calibri" w:hAnsi="Calibri"/>
                  <w:sz w:val="22"/>
                </w:rPr>
                <w:delText>0</w:delText>
              </w:r>
              <w:r w:rsidRPr="00E60AF1" w:rsidDel="00003A35">
                <w:rPr>
                  <w:rFonts w:ascii="Calibri" w:hAnsi="Calibri"/>
                  <w:sz w:val="22"/>
                </w:rPr>
                <w:delText>, 2006</w:delText>
              </w:r>
            </w:del>
          </w:p>
        </w:tc>
        <w:tc>
          <w:tcPr>
            <w:tcW w:w="5863" w:type="dxa"/>
            <w:tcBorders>
              <w:top w:val="single" w:sz="6" w:space="0" w:color="auto"/>
              <w:left w:val="single" w:sz="6" w:space="0" w:color="auto"/>
              <w:bottom w:val="single" w:sz="6" w:space="0" w:color="auto"/>
              <w:right w:val="double" w:sz="6" w:space="0" w:color="auto"/>
            </w:tcBorders>
          </w:tcPr>
          <w:p w14:paraId="35EAB81A" w14:textId="77777777" w:rsidR="00800C94" w:rsidRPr="00E60AF1" w:rsidDel="00003A35" w:rsidRDefault="00800C94" w:rsidP="00950D0C">
            <w:pPr>
              <w:pStyle w:val="NormalTableText"/>
              <w:rPr>
                <w:del w:id="12" w:author="Johnny Pang" w:date="2022-04-17T14:24:00Z"/>
                <w:rFonts w:ascii="Calibri" w:hAnsi="Calibri"/>
                <w:sz w:val="22"/>
              </w:rPr>
            </w:pPr>
            <w:del w:id="13" w:author="Johnny Pang" w:date="2022-04-17T14:24:00Z">
              <w:r w:rsidRPr="00E60AF1" w:rsidDel="00003A35">
                <w:rPr>
                  <w:rFonts w:ascii="Calibri" w:hAnsi="Calibri"/>
                  <w:sz w:val="22"/>
                </w:rPr>
                <w:delText>Approved final document.</w:delText>
              </w:r>
            </w:del>
          </w:p>
        </w:tc>
      </w:tr>
      <w:tr w:rsidR="00800C94" w:rsidRPr="00E60AF1" w:rsidDel="00003A35" w14:paraId="3783FFC3" w14:textId="77777777" w:rsidTr="00B96173">
        <w:trPr>
          <w:cantSplit/>
          <w:jc w:val="center"/>
          <w:del w:id="14" w:author="Johnny Pang" w:date="2022-04-17T14:24:00Z"/>
        </w:trPr>
        <w:tc>
          <w:tcPr>
            <w:tcW w:w="1004" w:type="dxa"/>
            <w:tcBorders>
              <w:top w:val="single" w:sz="6" w:space="0" w:color="auto"/>
              <w:left w:val="double" w:sz="6" w:space="0" w:color="auto"/>
              <w:bottom w:val="single" w:sz="6" w:space="0" w:color="auto"/>
              <w:right w:val="single" w:sz="6" w:space="0" w:color="auto"/>
            </w:tcBorders>
          </w:tcPr>
          <w:p w14:paraId="5419B826" w14:textId="77777777" w:rsidR="00800C94" w:rsidRPr="00E60AF1" w:rsidDel="00003A35" w:rsidRDefault="002605C5" w:rsidP="00674FA3">
            <w:pPr>
              <w:pStyle w:val="NormalTableText"/>
              <w:jc w:val="center"/>
              <w:rPr>
                <w:del w:id="15" w:author="Johnny Pang" w:date="2022-04-17T14:24:00Z"/>
                <w:rFonts w:ascii="Calibri" w:hAnsi="Calibri"/>
                <w:sz w:val="22"/>
              </w:rPr>
            </w:pPr>
            <w:del w:id="16" w:author="Johnny Pang" w:date="2022-04-17T14:24:00Z">
              <w:r w:rsidRPr="00E60AF1" w:rsidDel="00003A35">
                <w:rPr>
                  <w:rFonts w:ascii="Calibri" w:hAnsi="Calibri"/>
                  <w:sz w:val="22"/>
                </w:rPr>
                <w:delText>2</w:delText>
              </w:r>
            </w:del>
          </w:p>
        </w:tc>
        <w:tc>
          <w:tcPr>
            <w:tcW w:w="2340" w:type="dxa"/>
            <w:tcBorders>
              <w:top w:val="single" w:sz="6" w:space="0" w:color="auto"/>
              <w:left w:val="single" w:sz="6" w:space="0" w:color="auto"/>
              <w:bottom w:val="single" w:sz="6" w:space="0" w:color="auto"/>
              <w:right w:val="single" w:sz="6" w:space="0" w:color="auto"/>
            </w:tcBorders>
          </w:tcPr>
          <w:p w14:paraId="79BA5BEC" w14:textId="77777777" w:rsidR="00800C94" w:rsidRPr="00E60AF1" w:rsidDel="00003A35" w:rsidRDefault="002605C5" w:rsidP="00950D0C">
            <w:pPr>
              <w:pStyle w:val="NormalTableText"/>
              <w:rPr>
                <w:del w:id="17" w:author="Johnny Pang" w:date="2022-04-17T14:24:00Z"/>
                <w:rFonts w:ascii="Calibri" w:hAnsi="Calibri"/>
                <w:sz w:val="22"/>
              </w:rPr>
            </w:pPr>
            <w:del w:id="18" w:author="Johnny Pang" w:date="2022-04-17T14:24:00Z">
              <w:r w:rsidRPr="00E60AF1" w:rsidDel="00003A35">
                <w:rPr>
                  <w:rFonts w:ascii="Calibri" w:hAnsi="Calibri"/>
                  <w:sz w:val="22"/>
                </w:rPr>
                <w:delText>November 5, 2007</w:delText>
              </w:r>
            </w:del>
          </w:p>
        </w:tc>
        <w:tc>
          <w:tcPr>
            <w:tcW w:w="5863" w:type="dxa"/>
            <w:tcBorders>
              <w:top w:val="single" w:sz="6" w:space="0" w:color="auto"/>
              <w:left w:val="single" w:sz="6" w:space="0" w:color="auto"/>
              <w:bottom w:val="single" w:sz="6" w:space="0" w:color="auto"/>
              <w:right w:val="double" w:sz="6" w:space="0" w:color="auto"/>
            </w:tcBorders>
          </w:tcPr>
          <w:p w14:paraId="7D656FEE" w14:textId="77777777" w:rsidR="00800C94" w:rsidRPr="00E60AF1" w:rsidDel="00003A35" w:rsidRDefault="002605C5" w:rsidP="00950D0C">
            <w:pPr>
              <w:pStyle w:val="NormalTableText"/>
              <w:rPr>
                <w:del w:id="19" w:author="Johnny Pang" w:date="2022-04-17T14:24:00Z"/>
                <w:rFonts w:ascii="Calibri" w:hAnsi="Calibri"/>
                <w:sz w:val="22"/>
              </w:rPr>
            </w:pPr>
            <w:del w:id="20" w:author="Johnny Pang" w:date="2022-04-17T14:24:00Z">
              <w:r w:rsidRPr="00E60AF1" w:rsidDel="00003A35">
                <w:rPr>
                  <w:rFonts w:ascii="Calibri" w:hAnsi="Calibri"/>
                  <w:sz w:val="22"/>
                </w:rPr>
                <w:delText>Minor revisions by Legal Services.</w:delText>
              </w:r>
            </w:del>
          </w:p>
        </w:tc>
      </w:tr>
      <w:tr w:rsidR="00C1246C" w:rsidRPr="00E60AF1" w:rsidDel="00003A35" w14:paraId="4549AB06" w14:textId="77777777" w:rsidTr="00B96173">
        <w:trPr>
          <w:cantSplit/>
          <w:trHeight w:val="65"/>
          <w:jc w:val="center"/>
          <w:del w:id="21" w:author="Johnny Pang" w:date="2022-04-17T14:24:00Z"/>
        </w:trPr>
        <w:tc>
          <w:tcPr>
            <w:tcW w:w="1004" w:type="dxa"/>
            <w:tcBorders>
              <w:top w:val="single" w:sz="6" w:space="0" w:color="auto"/>
              <w:left w:val="double" w:sz="6" w:space="0" w:color="auto"/>
              <w:bottom w:val="single" w:sz="6" w:space="0" w:color="auto"/>
              <w:right w:val="single" w:sz="6" w:space="0" w:color="auto"/>
            </w:tcBorders>
          </w:tcPr>
          <w:p w14:paraId="5DF7B0E2" w14:textId="77777777" w:rsidR="00C1246C" w:rsidRPr="00E60AF1" w:rsidDel="00003A35" w:rsidRDefault="00C1246C" w:rsidP="00674FA3">
            <w:pPr>
              <w:pStyle w:val="NormalTableText"/>
              <w:jc w:val="center"/>
              <w:rPr>
                <w:del w:id="22" w:author="Johnny Pang" w:date="2022-04-17T14:24:00Z"/>
                <w:rFonts w:ascii="Calibri" w:hAnsi="Calibri"/>
                <w:sz w:val="22"/>
              </w:rPr>
            </w:pPr>
            <w:del w:id="23" w:author="Johnny Pang" w:date="2022-04-17T14:24:00Z">
              <w:r w:rsidRPr="00E60AF1" w:rsidDel="00003A35">
                <w:rPr>
                  <w:rFonts w:ascii="Calibri" w:hAnsi="Calibri"/>
                  <w:sz w:val="22"/>
                </w:rPr>
                <w:delText>3</w:delText>
              </w:r>
            </w:del>
          </w:p>
        </w:tc>
        <w:tc>
          <w:tcPr>
            <w:tcW w:w="2340" w:type="dxa"/>
            <w:tcBorders>
              <w:top w:val="single" w:sz="6" w:space="0" w:color="auto"/>
              <w:left w:val="single" w:sz="6" w:space="0" w:color="auto"/>
              <w:bottom w:val="single" w:sz="6" w:space="0" w:color="auto"/>
              <w:right w:val="single" w:sz="6" w:space="0" w:color="auto"/>
            </w:tcBorders>
          </w:tcPr>
          <w:p w14:paraId="0249AE2A" w14:textId="77777777" w:rsidR="00C1246C" w:rsidRPr="00E60AF1" w:rsidDel="00003A35" w:rsidRDefault="00C1246C" w:rsidP="00950D0C">
            <w:pPr>
              <w:pStyle w:val="NormalTableText"/>
              <w:rPr>
                <w:del w:id="24" w:author="Johnny Pang" w:date="2022-04-17T14:24:00Z"/>
                <w:rFonts w:ascii="Calibri" w:hAnsi="Calibri"/>
                <w:sz w:val="22"/>
              </w:rPr>
            </w:pPr>
            <w:del w:id="25" w:author="Johnny Pang" w:date="2022-04-17T14:24:00Z">
              <w:r w:rsidRPr="00E60AF1" w:rsidDel="00003A35">
                <w:rPr>
                  <w:rFonts w:ascii="Calibri" w:hAnsi="Calibri"/>
                  <w:sz w:val="22"/>
                </w:rPr>
                <w:delText>November 13, 2009</w:delText>
              </w:r>
            </w:del>
          </w:p>
        </w:tc>
        <w:tc>
          <w:tcPr>
            <w:tcW w:w="5863" w:type="dxa"/>
            <w:tcBorders>
              <w:top w:val="single" w:sz="6" w:space="0" w:color="auto"/>
              <w:left w:val="single" w:sz="6" w:space="0" w:color="auto"/>
              <w:bottom w:val="single" w:sz="6" w:space="0" w:color="auto"/>
              <w:right w:val="double" w:sz="6" w:space="0" w:color="auto"/>
            </w:tcBorders>
          </w:tcPr>
          <w:p w14:paraId="5FAB2F7D" w14:textId="77777777" w:rsidR="00C1246C" w:rsidRPr="00E60AF1" w:rsidDel="00003A35" w:rsidRDefault="00C1246C" w:rsidP="00950D0C">
            <w:pPr>
              <w:pStyle w:val="NormalTableText"/>
              <w:rPr>
                <w:del w:id="26" w:author="Johnny Pang" w:date="2022-04-17T14:24:00Z"/>
                <w:rFonts w:ascii="Calibri" w:hAnsi="Calibri"/>
                <w:sz w:val="22"/>
              </w:rPr>
            </w:pPr>
            <w:del w:id="27" w:author="Johnny Pang" w:date="2022-04-17T14:24:00Z">
              <w:r w:rsidRPr="00E60AF1" w:rsidDel="00003A35">
                <w:rPr>
                  <w:rFonts w:ascii="Calibri" w:hAnsi="Calibri"/>
                  <w:sz w:val="22"/>
                </w:rPr>
                <w:delText>Modified ‘Related Section’</w:delText>
              </w:r>
            </w:del>
          </w:p>
        </w:tc>
      </w:tr>
      <w:tr w:rsidR="00022E3F" w:rsidRPr="00E60AF1" w:rsidDel="00003A35" w14:paraId="65EBB9D9" w14:textId="77777777" w:rsidTr="00B96173">
        <w:trPr>
          <w:cantSplit/>
          <w:jc w:val="center"/>
          <w:del w:id="28" w:author="Johnny Pang" w:date="2022-04-17T14:24:00Z"/>
        </w:trPr>
        <w:tc>
          <w:tcPr>
            <w:tcW w:w="1004" w:type="dxa"/>
            <w:tcBorders>
              <w:top w:val="single" w:sz="6" w:space="0" w:color="auto"/>
              <w:left w:val="double" w:sz="6" w:space="0" w:color="auto"/>
              <w:bottom w:val="single" w:sz="6" w:space="0" w:color="auto"/>
              <w:right w:val="single" w:sz="6" w:space="0" w:color="auto"/>
            </w:tcBorders>
          </w:tcPr>
          <w:p w14:paraId="3632E324" w14:textId="77777777" w:rsidR="00022E3F" w:rsidRPr="00E60AF1" w:rsidDel="00003A35" w:rsidRDefault="00022E3F" w:rsidP="00674FA3">
            <w:pPr>
              <w:pStyle w:val="NormalTableText"/>
              <w:jc w:val="center"/>
              <w:rPr>
                <w:del w:id="29" w:author="Johnny Pang" w:date="2022-04-17T14:24:00Z"/>
                <w:rFonts w:ascii="Calibri" w:hAnsi="Calibri"/>
                <w:sz w:val="22"/>
              </w:rPr>
            </w:pPr>
            <w:del w:id="30" w:author="Johnny Pang" w:date="2022-04-17T14:24:00Z">
              <w:r w:rsidRPr="00E60AF1" w:rsidDel="00003A35">
                <w:rPr>
                  <w:rFonts w:ascii="Calibri" w:hAnsi="Calibri"/>
                  <w:sz w:val="22"/>
                </w:rPr>
                <w:delText>4</w:delText>
              </w:r>
            </w:del>
          </w:p>
        </w:tc>
        <w:tc>
          <w:tcPr>
            <w:tcW w:w="2340" w:type="dxa"/>
            <w:tcBorders>
              <w:top w:val="single" w:sz="6" w:space="0" w:color="auto"/>
              <w:left w:val="single" w:sz="6" w:space="0" w:color="auto"/>
              <w:bottom w:val="single" w:sz="6" w:space="0" w:color="auto"/>
              <w:right w:val="single" w:sz="6" w:space="0" w:color="auto"/>
            </w:tcBorders>
          </w:tcPr>
          <w:p w14:paraId="5940AD60" w14:textId="77777777" w:rsidR="00022E3F" w:rsidRPr="00E60AF1" w:rsidDel="00003A35" w:rsidRDefault="00022E3F" w:rsidP="00950D0C">
            <w:pPr>
              <w:pStyle w:val="NormalTableText"/>
              <w:rPr>
                <w:del w:id="31" w:author="Johnny Pang" w:date="2022-04-17T14:24:00Z"/>
                <w:rFonts w:ascii="Calibri" w:hAnsi="Calibri"/>
                <w:sz w:val="22"/>
              </w:rPr>
            </w:pPr>
            <w:del w:id="32" w:author="Johnny Pang" w:date="2022-04-17T14:24:00Z">
              <w:r w:rsidRPr="00E60AF1" w:rsidDel="00003A35">
                <w:rPr>
                  <w:rFonts w:ascii="Calibri" w:hAnsi="Calibri"/>
                  <w:sz w:val="22"/>
                </w:rPr>
                <w:delText>March 15, 2011</w:delText>
              </w:r>
            </w:del>
          </w:p>
        </w:tc>
        <w:tc>
          <w:tcPr>
            <w:tcW w:w="5863" w:type="dxa"/>
            <w:tcBorders>
              <w:top w:val="single" w:sz="6" w:space="0" w:color="auto"/>
              <w:left w:val="single" w:sz="6" w:space="0" w:color="auto"/>
              <w:bottom w:val="single" w:sz="6" w:space="0" w:color="auto"/>
              <w:right w:val="double" w:sz="6" w:space="0" w:color="auto"/>
            </w:tcBorders>
          </w:tcPr>
          <w:p w14:paraId="214818CA" w14:textId="77777777" w:rsidR="00022E3F" w:rsidRPr="00E60AF1" w:rsidDel="00003A35" w:rsidRDefault="00022E3F" w:rsidP="00950D0C">
            <w:pPr>
              <w:pStyle w:val="NormalTableText"/>
              <w:rPr>
                <w:del w:id="33" w:author="Johnny Pang" w:date="2022-04-17T14:24:00Z"/>
                <w:rFonts w:ascii="Calibri" w:hAnsi="Calibri"/>
                <w:sz w:val="22"/>
              </w:rPr>
            </w:pPr>
            <w:del w:id="34" w:author="Johnny Pang" w:date="2022-04-17T14:24:00Z">
              <w:r w:rsidRPr="00E60AF1" w:rsidDel="00003A35">
                <w:rPr>
                  <w:rFonts w:ascii="Calibri" w:hAnsi="Calibri"/>
                  <w:sz w:val="22"/>
                </w:rPr>
                <w:delText>Minor changes from Legal</w:delText>
              </w:r>
            </w:del>
          </w:p>
        </w:tc>
      </w:tr>
      <w:tr w:rsidR="00402829" w:rsidRPr="00E60AF1" w:rsidDel="00003A35" w14:paraId="6ECD2A96" w14:textId="77777777" w:rsidTr="00B96173">
        <w:trPr>
          <w:cantSplit/>
          <w:jc w:val="center"/>
          <w:del w:id="35" w:author="Johnny Pang" w:date="2022-04-17T14:24:00Z"/>
        </w:trPr>
        <w:tc>
          <w:tcPr>
            <w:tcW w:w="1004" w:type="dxa"/>
            <w:tcBorders>
              <w:top w:val="single" w:sz="6" w:space="0" w:color="auto"/>
              <w:left w:val="double" w:sz="6" w:space="0" w:color="auto"/>
              <w:bottom w:val="single" w:sz="6" w:space="0" w:color="auto"/>
              <w:right w:val="single" w:sz="6" w:space="0" w:color="auto"/>
            </w:tcBorders>
          </w:tcPr>
          <w:p w14:paraId="1F45AA14" w14:textId="77777777" w:rsidR="00402829" w:rsidRPr="00E60AF1" w:rsidDel="00003A35" w:rsidRDefault="00402829" w:rsidP="00674FA3">
            <w:pPr>
              <w:pStyle w:val="NormalTableText"/>
              <w:jc w:val="center"/>
              <w:rPr>
                <w:del w:id="36" w:author="Johnny Pang" w:date="2022-04-17T14:24:00Z"/>
                <w:rFonts w:ascii="Calibri" w:hAnsi="Calibri"/>
                <w:sz w:val="22"/>
              </w:rPr>
            </w:pPr>
            <w:del w:id="37" w:author="Johnny Pang" w:date="2022-04-17T14:24:00Z">
              <w:r w:rsidRPr="00E60AF1" w:rsidDel="00003A35">
                <w:rPr>
                  <w:rFonts w:ascii="Calibri" w:hAnsi="Calibri"/>
                  <w:sz w:val="22"/>
                </w:rPr>
                <w:delText>5</w:delText>
              </w:r>
            </w:del>
          </w:p>
        </w:tc>
        <w:tc>
          <w:tcPr>
            <w:tcW w:w="2340" w:type="dxa"/>
            <w:tcBorders>
              <w:top w:val="single" w:sz="6" w:space="0" w:color="auto"/>
              <w:left w:val="single" w:sz="6" w:space="0" w:color="auto"/>
              <w:bottom w:val="single" w:sz="6" w:space="0" w:color="auto"/>
              <w:right w:val="single" w:sz="6" w:space="0" w:color="auto"/>
            </w:tcBorders>
          </w:tcPr>
          <w:p w14:paraId="4E9A787D" w14:textId="77777777" w:rsidR="00402829" w:rsidRPr="00E60AF1" w:rsidDel="00003A35" w:rsidRDefault="007246B3" w:rsidP="00950D0C">
            <w:pPr>
              <w:pStyle w:val="NormalTableText"/>
              <w:rPr>
                <w:del w:id="38" w:author="Johnny Pang" w:date="2022-04-17T14:24:00Z"/>
                <w:rFonts w:ascii="Calibri" w:hAnsi="Calibri"/>
                <w:sz w:val="22"/>
              </w:rPr>
            </w:pPr>
            <w:del w:id="39" w:author="Johnny Pang" w:date="2022-04-17T14:24:00Z">
              <w:r w:rsidRPr="00E60AF1" w:rsidDel="00003A35">
                <w:rPr>
                  <w:rFonts w:ascii="Calibri" w:hAnsi="Calibri"/>
                  <w:sz w:val="22"/>
                </w:rPr>
                <w:delText>June 5, 2012</w:delText>
              </w:r>
            </w:del>
          </w:p>
        </w:tc>
        <w:tc>
          <w:tcPr>
            <w:tcW w:w="5863" w:type="dxa"/>
            <w:tcBorders>
              <w:top w:val="single" w:sz="6" w:space="0" w:color="auto"/>
              <w:left w:val="single" w:sz="6" w:space="0" w:color="auto"/>
              <w:bottom w:val="single" w:sz="6" w:space="0" w:color="auto"/>
              <w:right w:val="double" w:sz="6" w:space="0" w:color="auto"/>
            </w:tcBorders>
          </w:tcPr>
          <w:p w14:paraId="170D283B" w14:textId="77777777" w:rsidR="00402829" w:rsidRPr="00E60AF1" w:rsidDel="00003A35" w:rsidRDefault="00402829" w:rsidP="00950D0C">
            <w:pPr>
              <w:pStyle w:val="NormalTableText"/>
              <w:rPr>
                <w:del w:id="40" w:author="Johnny Pang" w:date="2022-04-17T14:24:00Z"/>
                <w:rFonts w:ascii="Calibri" w:hAnsi="Calibri"/>
                <w:sz w:val="22"/>
              </w:rPr>
            </w:pPr>
            <w:del w:id="41" w:author="Johnny Pang" w:date="2022-04-17T14:24:00Z">
              <w:r w:rsidRPr="00E60AF1" w:rsidDel="00003A35">
                <w:rPr>
                  <w:rFonts w:ascii="Calibri" w:hAnsi="Calibri"/>
                  <w:sz w:val="22"/>
                </w:rPr>
                <w:delText>Addition of References and Replacement Parts sections on this page</w:delText>
              </w:r>
            </w:del>
          </w:p>
        </w:tc>
      </w:tr>
      <w:tr w:rsidR="00402829" w:rsidRPr="00E60AF1" w:rsidDel="00003A35" w14:paraId="4D132A4E" w14:textId="77777777" w:rsidTr="00B96173">
        <w:trPr>
          <w:cantSplit/>
          <w:jc w:val="center"/>
          <w:del w:id="42" w:author="Johnny Pang" w:date="2022-04-17T14:24:00Z"/>
        </w:trPr>
        <w:tc>
          <w:tcPr>
            <w:tcW w:w="1004" w:type="dxa"/>
            <w:tcBorders>
              <w:top w:val="single" w:sz="6" w:space="0" w:color="auto"/>
              <w:left w:val="double" w:sz="6" w:space="0" w:color="auto"/>
              <w:bottom w:val="single" w:sz="6" w:space="0" w:color="auto"/>
              <w:right w:val="single" w:sz="6" w:space="0" w:color="auto"/>
            </w:tcBorders>
          </w:tcPr>
          <w:p w14:paraId="4FE79D73" w14:textId="77777777" w:rsidR="00402829" w:rsidRPr="00E60AF1" w:rsidDel="00003A35" w:rsidRDefault="00803A5B" w:rsidP="00674FA3">
            <w:pPr>
              <w:pStyle w:val="NormalTableText"/>
              <w:jc w:val="center"/>
              <w:rPr>
                <w:del w:id="43" w:author="Johnny Pang" w:date="2022-04-17T14:24:00Z"/>
                <w:rFonts w:ascii="Calibri" w:hAnsi="Calibri"/>
                <w:sz w:val="22"/>
              </w:rPr>
            </w:pPr>
            <w:del w:id="44" w:author="Johnny Pang" w:date="2022-04-17T14:24:00Z">
              <w:r w:rsidRPr="00E60AF1" w:rsidDel="00003A35">
                <w:rPr>
                  <w:rFonts w:ascii="Calibri" w:hAnsi="Calibri"/>
                  <w:sz w:val="22"/>
                </w:rPr>
                <w:delText>6</w:delText>
              </w:r>
            </w:del>
          </w:p>
        </w:tc>
        <w:tc>
          <w:tcPr>
            <w:tcW w:w="2340" w:type="dxa"/>
            <w:tcBorders>
              <w:top w:val="single" w:sz="6" w:space="0" w:color="auto"/>
              <w:left w:val="single" w:sz="6" w:space="0" w:color="auto"/>
              <w:bottom w:val="single" w:sz="6" w:space="0" w:color="auto"/>
              <w:right w:val="single" w:sz="6" w:space="0" w:color="auto"/>
            </w:tcBorders>
          </w:tcPr>
          <w:p w14:paraId="0390206B" w14:textId="77777777" w:rsidR="00402829" w:rsidRPr="00E60AF1" w:rsidDel="00003A35" w:rsidRDefault="00803A5B" w:rsidP="00950D0C">
            <w:pPr>
              <w:pStyle w:val="NormalTableText"/>
              <w:rPr>
                <w:del w:id="45" w:author="Johnny Pang" w:date="2022-04-17T14:24:00Z"/>
                <w:rFonts w:ascii="Calibri" w:hAnsi="Calibri"/>
                <w:sz w:val="22"/>
              </w:rPr>
            </w:pPr>
            <w:del w:id="46" w:author="Johnny Pang" w:date="2022-04-17T14:24:00Z">
              <w:r w:rsidRPr="00E60AF1" w:rsidDel="00003A35">
                <w:rPr>
                  <w:rFonts w:ascii="Calibri" w:hAnsi="Calibri"/>
                  <w:sz w:val="22"/>
                </w:rPr>
                <w:delText>June 29, 2012</w:delText>
              </w:r>
            </w:del>
          </w:p>
        </w:tc>
        <w:tc>
          <w:tcPr>
            <w:tcW w:w="5863" w:type="dxa"/>
            <w:tcBorders>
              <w:top w:val="single" w:sz="6" w:space="0" w:color="auto"/>
              <w:left w:val="single" w:sz="6" w:space="0" w:color="auto"/>
              <w:bottom w:val="single" w:sz="6" w:space="0" w:color="auto"/>
              <w:right w:val="double" w:sz="6" w:space="0" w:color="auto"/>
            </w:tcBorders>
          </w:tcPr>
          <w:p w14:paraId="4B3861F7" w14:textId="77777777" w:rsidR="00402829" w:rsidRPr="00E60AF1" w:rsidDel="00003A35" w:rsidRDefault="00803A5B" w:rsidP="00950D0C">
            <w:pPr>
              <w:pStyle w:val="NormalTableText"/>
              <w:rPr>
                <w:del w:id="47" w:author="Johnny Pang" w:date="2022-04-17T14:24:00Z"/>
                <w:rFonts w:ascii="Calibri" w:hAnsi="Calibri"/>
                <w:sz w:val="22"/>
              </w:rPr>
            </w:pPr>
            <w:del w:id="48" w:author="Johnny Pang" w:date="2022-04-17T14:24:00Z">
              <w:r w:rsidRPr="00E60AF1" w:rsidDel="00003A35">
                <w:rPr>
                  <w:rFonts w:ascii="Calibri" w:hAnsi="Calibri"/>
                  <w:sz w:val="22"/>
                </w:rPr>
                <w:delText>Reformatted to Remove White Space</w:delText>
              </w:r>
            </w:del>
          </w:p>
        </w:tc>
      </w:tr>
      <w:tr w:rsidR="00C1246C" w:rsidRPr="00E60AF1" w:rsidDel="00003A35" w14:paraId="77D14940" w14:textId="77777777" w:rsidTr="00674FA3">
        <w:trPr>
          <w:cantSplit/>
          <w:jc w:val="center"/>
          <w:del w:id="49" w:author="Johnny Pang" w:date="2022-04-17T14:24:00Z"/>
        </w:trPr>
        <w:tc>
          <w:tcPr>
            <w:tcW w:w="1004" w:type="dxa"/>
            <w:tcBorders>
              <w:top w:val="single" w:sz="6" w:space="0" w:color="auto"/>
              <w:left w:val="double" w:sz="6" w:space="0" w:color="auto"/>
              <w:bottom w:val="single" w:sz="6" w:space="0" w:color="auto"/>
              <w:right w:val="single" w:sz="6" w:space="0" w:color="auto"/>
            </w:tcBorders>
          </w:tcPr>
          <w:p w14:paraId="734AC98D" w14:textId="77777777" w:rsidR="00C1246C" w:rsidRPr="00E60AF1" w:rsidDel="00003A35" w:rsidRDefault="00B96173" w:rsidP="00674FA3">
            <w:pPr>
              <w:pStyle w:val="NormalTableText"/>
              <w:jc w:val="center"/>
              <w:rPr>
                <w:del w:id="50" w:author="Johnny Pang" w:date="2022-04-17T14:24:00Z"/>
                <w:rFonts w:ascii="Calibri" w:hAnsi="Calibri"/>
                <w:sz w:val="22"/>
              </w:rPr>
            </w:pPr>
            <w:del w:id="51" w:author="Johnny Pang" w:date="2022-04-17T14:24:00Z">
              <w:r w:rsidRPr="00E60AF1" w:rsidDel="00003A35">
                <w:rPr>
                  <w:rFonts w:ascii="Calibri" w:hAnsi="Calibri"/>
                  <w:sz w:val="22"/>
                </w:rPr>
                <w:delText>7</w:delText>
              </w:r>
            </w:del>
          </w:p>
        </w:tc>
        <w:tc>
          <w:tcPr>
            <w:tcW w:w="2340" w:type="dxa"/>
            <w:tcBorders>
              <w:top w:val="single" w:sz="6" w:space="0" w:color="auto"/>
              <w:left w:val="single" w:sz="6" w:space="0" w:color="auto"/>
              <w:bottom w:val="single" w:sz="6" w:space="0" w:color="auto"/>
              <w:right w:val="single" w:sz="6" w:space="0" w:color="auto"/>
            </w:tcBorders>
          </w:tcPr>
          <w:p w14:paraId="1723108C" w14:textId="77777777" w:rsidR="00C1246C" w:rsidRPr="00E60AF1" w:rsidDel="00003A35" w:rsidRDefault="00B96173" w:rsidP="00950D0C">
            <w:pPr>
              <w:pStyle w:val="NormalTableText"/>
              <w:rPr>
                <w:del w:id="52" w:author="Johnny Pang" w:date="2022-04-17T14:24:00Z"/>
                <w:rFonts w:ascii="Calibri" w:hAnsi="Calibri"/>
                <w:sz w:val="22"/>
              </w:rPr>
            </w:pPr>
            <w:del w:id="53" w:author="Johnny Pang" w:date="2022-04-17T14:24:00Z">
              <w:r w:rsidRPr="00E60AF1" w:rsidDel="00003A35">
                <w:rPr>
                  <w:rFonts w:ascii="Calibri" w:hAnsi="Calibri"/>
                  <w:sz w:val="22"/>
                </w:rPr>
                <w:delText>April 23, 2015</w:delText>
              </w:r>
            </w:del>
          </w:p>
        </w:tc>
        <w:tc>
          <w:tcPr>
            <w:tcW w:w="5863" w:type="dxa"/>
            <w:tcBorders>
              <w:top w:val="single" w:sz="6" w:space="0" w:color="auto"/>
              <w:left w:val="single" w:sz="6" w:space="0" w:color="auto"/>
              <w:bottom w:val="single" w:sz="6" w:space="0" w:color="auto"/>
              <w:right w:val="double" w:sz="6" w:space="0" w:color="auto"/>
            </w:tcBorders>
          </w:tcPr>
          <w:p w14:paraId="373E9B1C" w14:textId="77777777" w:rsidR="00C1246C" w:rsidRPr="00E60AF1" w:rsidDel="00003A35" w:rsidRDefault="00B96173" w:rsidP="00674FA3">
            <w:pPr>
              <w:pStyle w:val="NormalTableText"/>
              <w:tabs>
                <w:tab w:val="left" w:pos="3813"/>
              </w:tabs>
              <w:rPr>
                <w:del w:id="54" w:author="Johnny Pang" w:date="2022-04-17T14:24:00Z"/>
                <w:rFonts w:ascii="Calibri" w:hAnsi="Calibri"/>
                <w:sz w:val="22"/>
              </w:rPr>
            </w:pPr>
            <w:del w:id="55" w:author="Johnny Pang" w:date="2022-04-17T14:24:00Z">
              <w:r w:rsidRPr="00E60AF1" w:rsidDel="00003A35">
                <w:rPr>
                  <w:rFonts w:ascii="Calibri" w:hAnsi="Calibri"/>
                  <w:sz w:val="22"/>
                </w:rPr>
                <w:delText>General formatting</w:delText>
              </w:r>
              <w:r w:rsidR="00674FA3" w:rsidDel="00003A35">
                <w:rPr>
                  <w:rFonts w:ascii="Calibri" w:hAnsi="Calibri"/>
                  <w:sz w:val="22"/>
                </w:rPr>
                <w:tab/>
              </w:r>
            </w:del>
          </w:p>
        </w:tc>
      </w:tr>
      <w:tr w:rsidR="005223EB" w:rsidRPr="00E60AF1" w:rsidDel="00003A35" w14:paraId="231CD896" w14:textId="77777777" w:rsidTr="00B96173">
        <w:trPr>
          <w:cantSplit/>
          <w:jc w:val="center"/>
          <w:del w:id="56" w:author="Johnny Pang" w:date="2022-04-17T14:24:00Z"/>
        </w:trPr>
        <w:tc>
          <w:tcPr>
            <w:tcW w:w="1004" w:type="dxa"/>
            <w:tcBorders>
              <w:top w:val="single" w:sz="6" w:space="0" w:color="auto"/>
              <w:left w:val="double" w:sz="6" w:space="0" w:color="auto"/>
              <w:bottom w:val="double" w:sz="6" w:space="0" w:color="auto"/>
              <w:right w:val="single" w:sz="6" w:space="0" w:color="auto"/>
            </w:tcBorders>
          </w:tcPr>
          <w:p w14:paraId="32F4126A" w14:textId="77777777" w:rsidR="005223EB" w:rsidRPr="00E60AF1" w:rsidDel="00003A35" w:rsidRDefault="005223EB" w:rsidP="00674FA3">
            <w:pPr>
              <w:pStyle w:val="NormalTableText"/>
              <w:jc w:val="center"/>
              <w:rPr>
                <w:del w:id="57" w:author="Johnny Pang" w:date="2022-04-17T14:24:00Z"/>
                <w:rFonts w:ascii="Calibri" w:hAnsi="Calibri"/>
                <w:sz w:val="22"/>
              </w:rPr>
            </w:pPr>
            <w:del w:id="58" w:author="Johnny Pang" w:date="2022-04-17T14:24:00Z">
              <w:r w:rsidRPr="00833C11" w:rsidDel="00003A35">
                <w:delText>9</w:delText>
              </w:r>
            </w:del>
          </w:p>
        </w:tc>
        <w:tc>
          <w:tcPr>
            <w:tcW w:w="2340" w:type="dxa"/>
            <w:tcBorders>
              <w:top w:val="single" w:sz="6" w:space="0" w:color="auto"/>
              <w:left w:val="single" w:sz="6" w:space="0" w:color="auto"/>
              <w:bottom w:val="double" w:sz="6" w:space="0" w:color="auto"/>
              <w:right w:val="single" w:sz="6" w:space="0" w:color="auto"/>
            </w:tcBorders>
          </w:tcPr>
          <w:p w14:paraId="58733137" w14:textId="77777777" w:rsidR="005223EB" w:rsidRPr="00E60AF1" w:rsidDel="00003A35" w:rsidRDefault="005223EB" w:rsidP="005C4CD8">
            <w:pPr>
              <w:pStyle w:val="NormalTableText"/>
              <w:rPr>
                <w:del w:id="59" w:author="Johnny Pang" w:date="2022-04-17T14:24:00Z"/>
                <w:rFonts w:ascii="Calibri" w:hAnsi="Calibri"/>
                <w:sz w:val="22"/>
              </w:rPr>
            </w:pPr>
            <w:del w:id="60" w:author="Johnny Pang" w:date="2022-04-17T14:24:00Z">
              <w:r w:rsidRPr="00833C11" w:rsidDel="00003A35">
                <w:delText xml:space="preserve">February </w:delText>
              </w:r>
              <w:r w:rsidR="005C4CD8" w:rsidDel="00003A35">
                <w:delText>2</w:delText>
              </w:r>
              <w:r w:rsidRPr="00833C11" w:rsidDel="00003A35">
                <w:delText>1, 2017</w:delText>
              </w:r>
            </w:del>
          </w:p>
        </w:tc>
        <w:tc>
          <w:tcPr>
            <w:tcW w:w="5863" w:type="dxa"/>
            <w:tcBorders>
              <w:top w:val="single" w:sz="6" w:space="0" w:color="auto"/>
              <w:left w:val="single" w:sz="6" w:space="0" w:color="auto"/>
              <w:bottom w:val="double" w:sz="6" w:space="0" w:color="auto"/>
              <w:right w:val="double" w:sz="6" w:space="0" w:color="auto"/>
            </w:tcBorders>
          </w:tcPr>
          <w:p w14:paraId="5633FA79" w14:textId="77777777" w:rsidR="005223EB" w:rsidRPr="00E60AF1" w:rsidDel="00003A35" w:rsidRDefault="005223EB" w:rsidP="00D33F8C">
            <w:pPr>
              <w:pStyle w:val="NormalTableText"/>
              <w:tabs>
                <w:tab w:val="left" w:pos="3813"/>
              </w:tabs>
              <w:rPr>
                <w:del w:id="61" w:author="Johnny Pang" w:date="2022-04-17T14:24:00Z"/>
                <w:rFonts w:ascii="Calibri" w:hAnsi="Calibri"/>
                <w:sz w:val="22"/>
              </w:rPr>
            </w:pPr>
            <w:del w:id="62" w:author="Johnny Pang" w:date="2022-04-17T14:24:00Z">
              <w:r w:rsidDel="00003A35">
                <w:delText xml:space="preserve">Update of spec including NL based additions. </w:delText>
              </w:r>
              <w:r w:rsidRPr="00833C11" w:rsidDel="00003A35">
                <w:delText xml:space="preserve">Addition of Subsection </w:delText>
              </w:r>
              <w:r w:rsidDel="00003A35">
                <w:delText>3</w:delText>
              </w:r>
              <w:r w:rsidR="00D33F8C" w:rsidDel="00003A35">
                <w:delText>.2</w:delText>
              </w:r>
              <w:r w:rsidRPr="00833C11" w:rsidDel="00003A35">
                <w:delText xml:space="preserve"> which highlights Contractor responsibilities under the Ontario Underground Infrastructure Notification System Act, 2012    (AV)</w:delText>
              </w:r>
            </w:del>
          </w:p>
        </w:tc>
      </w:tr>
    </w:tbl>
    <w:p w14:paraId="24ADCA29" w14:textId="545A2230" w:rsidR="00800C94" w:rsidRPr="002C3E2D" w:rsidDel="00003A35" w:rsidRDefault="002C3E2D" w:rsidP="002C3E2D">
      <w:pPr>
        <w:pStyle w:val="Heading1"/>
        <w:rPr>
          <w:del w:id="63" w:author="Johnny Pang" w:date="2022-04-17T14:24:00Z"/>
        </w:rPr>
        <w:pPrChange w:id="64" w:author="Johnny Pang" w:date="2022-11-30T18:59:00Z">
          <w:pPr>
            <w:pStyle w:val="Heading1"/>
            <w:numPr>
              <w:numId w:val="0"/>
            </w:numPr>
            <w:tabs>
              <w:tab w:val="clear" w:pos="720"/>
              <w:tab w:val="left" w:pos="1080"/>
            </w:tabs>
            <w:ind w:left="0" w:firstLine="0"/>
          </w:pPr>
        </w:pPrChange>
      </w:pPr>
      <w:ins w:id="65" w:author="Johnny Pang" w:date="2022-11-30T18:59:00Z">
        <w:r>
          <w:t>G</w:t>
        </w:r>
      </w:ins>
    </w:p>
    <w:p w14:paraId="3A314E4D" w14:textId="77777777" w:rsidR="00800C94" w:rsidRPr="002C3E2D" w:rsidDel="00003A35" w:rsidRDefault="00800C94" w:rsidP="002C3E2D">
      <w:pPr>
        <w:pStyle w:val="Heading1"/>
        <w:rPr>
          <w:del w:id="66" w:author="Johnny Pang" w:date="2022-04-17T14:24:00Z"/>
        </w:rPr>
        <w:pPrChange w:id="67" w:author="Johnny Pang" w:date="2022-11-30T18:59:00Z">
          <w:pPr>
            <w:pStyle w:val="BodyText"/>
          </w:pPr>
        </w:pPrChange>
      </w:pPr>
    </w:p>
    <w:p w14:paraId="1095BDC9" w14:textId="77777777" w:rsidR="00800C94" w:rsidRPr="002C3E2D" w:rsidDel="00003A35" w:rsidRDefault="00800C94" w:rsidP="002C3E2D">
      <w:pPr>
        <w:pStyle w:val="Heading1"/>
        <w:rPr>
          <w:del w:id="68" w:author="Johnny Pang" w:date="2022-04-17T14:24:00Z"/>
        </w:rPr>
        <w:pPrChange w:id="69" w:author="Johnny Pang" w:date="2022-11-30T18:59:00Z">
          <w:pPr>
            <w:pStyle w:val="BodyText"/>
            <w:pBdr>
              <w:top w:val="single" w:sz="4" w:space="1" w:color="auto"/>
              <w:left w:val="single" w:sz="4" w:space="0" w:color="auto"/>
              <w:bottom w:val="single" w:sz="4" w:space="1" w:color="auto"/>
              <w:right w:val="single" w:sz="4" w:space="4" w:color="auto"/>
            </w:pBdr>
          </w:pPr>
        </w:pPrChange>
      </w:pPr>
      <w:del w:id="70" w:author="Johnny Pang" w:date="2022-04-17T14:24:00Z">
        <w:r w:rsidRPr="002C3E2D" w:rsidDel="00003A35">
          <w:delText>NOTE:</w:delText>
        </w:r>
      </w:del>
    </w:p>
    <w:p w14:paraId="5B9E8B61" w14:textId="77777777" w:rsidR="00800C94" w:rsidRPr="002C3E2D" w:rsidDel="00003A35" w:rsidRDefault="00800C94" w:rsidP="002C3E2D">
      <w:pPr>
        <w:pStyle w:val="Heading1"/>
        <w:rPr>
          <w:del w:id="71" w:author="Johnny Pang" w:date="2022-04-17T14:24:00Z"/>
        </w:rPr>
        <w:pPrChange w:id="72" w:author="Johnny Pang" w:date="2022-11-30T18:59:00Z">
          <w:pPr>
            <w:pStyle w:val="BodyText"/>
            <w:pBdr>
              <w:top w:val="single" w:sz="4" w:space="1" w:color="auto"/>
              <w:left w:val="single" w:sz="4" w:space="0" w:color="auto"/>
              <w:bottom w:val="single" w:sz="4" w:space="1" w:color="auto"/>
              <w:right w:val="single" w:sz="4" w:space="4" w:color="auto"/>
            </w:pBdr>
          </w:pPr>
        </w:pPrChange>
      </w:pPr>
      <w:del w:id="73" w:author="Johnny Pang" w:date="2022-04-17T14:24:00Z">
        <w:r w:rsidRPr="002C3E2D" w:rsidDel="00003A35">
          <w:delText>This is a CONTROLLED Document. Any documents appearing in paper form are not controlled and should be checked against the on-line file version prior to use.</w:delText>
        </w:r>
      </w:del>
    </w:p>
    <w:p w14:paraId="6C55ED64" w14:textId="77777777" w:rsidR="00800C94" w:rsidRPr="002C3E2D" w:rsidDel="00003A35" w:rsidRDefault="00800C94" w:rsidP="002C3E2D">
      <w:pPr>
        <w:pStyle w:val="Heading1"/>
        <w:rPr>
          <w:del w:id="74" w:author="Johnny Pang" w:date="2022-04-17T14:24:00Z"/>
        </w:rPr>
        <w:pPrChange w:id="75" w:author="Johnny Pang" w:date="2022-11-30T18:59:00Z">
          <w:pPr>
            <w:pStyle w:val="BodyText"/>
            <w:pBdr>
              <w:top w:val="single" w:sz="4" w:space="1" w:color="auto"/>
              <w:left w:val="single" w:sz="4" w:space="0" w:color="auto"/>
              <w:bottom w:val="single" w:sz="4" w:space="1" w:color="auto"/>
              <w:right w:val="single" w:sz="4" w:space="4" w:color="auto"/>
            </w:pBdr>
          </w:pPr>
        </w:pPrChange>
      </w:pPr>
      <w:del w:id="76" w:author="Johnny Pang" w:date="2022-04-17T14:24:00Z">
        <w:r w:rsidRPr="002C3E2D" w:rsidDel="00003A35">
          <w:rPr>
            <w:rPrChange w:id="77" w:author="Johnny Pang" w:date="2022-11-30T18:59:00Z">
              <w:rPr>
                <w:rFonts w:ascii="Calibri" w:hAnsi="Calibri"/>
                <w:b/>
                <w:bCs/>
              </w:rPr>
            </w:rPrChange>
          </w:rPr>
          <w:delText xml:space="preserve">Notice: </w:delText>
        </w:r>
        <w:r w:rsidRPr="002C3E2D" w:rsidDel="00003A35">
          <w:delText>This Document hardcopy must be used for reference purpose only.</w:delText>
        </w:r>
      </w:del>
    </w:p>
    <w:p w14:paraId="3780F769" w14:textId="77777777" w:rsidR="00800C94" w:rsidRPr="002C3E2D" w:rsidDel="00003A35" w:rsidRDefault="00800C94" w:rsidP="002C3E2D">
      <w:pPr>
        <w:pStyle w:val="Heading1"/>
        <w:rPr>
          <w:del w:id="78" w:author="Johnny Pang" w:date="2022-04-17T14:24:00Z"/>
          <w:rPrChange w:id="79" w:author="Johnny Pang" w:date="2022-11-30T18:59:00Z">
            <w:rPr>
              <w:del w:id="80" w:author="Johnny Pang" w:date="2022-04-17T14:24:00Z"/>
              <w:rFonts w:ascii="Calibri" w:hAnsi="Calibri"/>
              <w:b/>
              <w:bCs/>
            </w:rPr>
          </w:rPrChange>
        </w:rPr>
        <w:pPrChange w:id="81" w:author="Johnny Pang" w:date="2022-11-30T18:59:00Z">
          <w:pPr>
            <w:pStyle w:val="BodyText"/>
            <w:pBdr>
              <w:top w:val="single" w:sz="4" w:space="1" w:color="auto"/>
              <w:left w:val="single" w:sz="4" w:space="0" w:color="auto"/>
              <w:bottom w:val="single" w:sz="4" w:space="1" w:color="auto"/>
              <w:right w:val="single" w:sz="4" w:space="4" w:color="auto"/>
            </w:pBdr>
          </w:pPr>
        </w:pPrChange>
      </w:pPr>
      <w:del w:id="82" w:author="Johnny Pang" w:date="2022-04-17T14:24:00Z">
        <w:r w:rsidRPr="002C3E2D" w:rsidDel="00003A35">
          <w:rPr>
            <w:rPrChange w:id="83" w:author="Johnny Pang" w:date="2022-11-30T18:59:00Z">
              <w:rPr>
                <w:rFonts w:ascii="Calibri" w:hAnsi="Calibri"/>
                <w:b/>
              </w:rPr>
            </w:rPrChange>
          </w:rPr>
          <w:delText>The on-line copy is the current version of the document.</w:delText>
        </w:r>
      </w:del>
    </w:p>
    <w:p w14:paraId="69A04824" w14:textId="593E69D8" w:rsidR="00402829" w:rsidRPr="002C3E2D" w:rsidDel="002C3E2D" w:rsidRDefault="00402829" w:rsidP="002C3E2D">
      <w:pPr>
        <w:pStyle w:val="Heading1"/>
        <w:rPr>
          <w:del w:id="84" w:author="Johnny Pang" w:date="2022-11-30T18:59:00Z"/>
        </w:rPr>
        <w:pPrChange w:id="85" w:author="Johnny Pang" w:date="2022-11-30T18:59:00Z">
          <w:pPr>
            <w:pStyle w:val="BodyText"/>
          </w:pPr>
        </w:pPrChange>
      </w:pPr>
    </w:p>
    <w:p w14:paraId="44FC747B" w14:textId="4A6F65B3" w:rsidR="00402829" w:rsidRPr="002C3E2D" w:rsidDel="002C3E2D" w:rsidRDefault="00402829" w:rsidP="002C3E2D">
      <w:pPr>
        <w:pStyle w:val="Heading1"/>
        <w:rPr>
          <w:del w:id="86" w:author="Johnny Pang" w:date="2022-11-30T18:59:00Z"/>
        </w:rPr>
        <w:pPrChange w:id="87" w:author="Johnny Pang" w:date="2022-11-30T18:59:00Z">
          <w:pPr>
            <w:pStyle w:val="BodyText"/>
          </w:pPr>
        </w:pPrChange>
      </w:pPr>
    </w:p>
    <w:p w14:paraId="240D5FA3" w14:textId="2E9D62E3" w:rsidR="00B96173" w:rsidRPr="002C3E2D" w:rsidDel="002C3E2D" w:rsidRDefault="00B96173" w:rsidP="002C3E2D">
      <w:pPr>
        <w:pStyle w:val="Heading1"/>
        <w:rPr>
          <w:del w:id="88" w:author="Johnny Pang" w:date="2022-11-30T18:59:00Z"/>
        </w:rPr>
        <w:pPrChange w:id="89" w:author="Johnny Pang" w:date="2022-11-30T18:59:00Z">
          <w:pPr>
            <w:pStyle w:val="BodyText"/>
          </w:pPr>
        </w:pPrChange>
      </w:pPr>
    </w:p>
    <w:p w14:paraId="301AB899" w14:textId="66E776A7" w:rsidR="00142433" w:rsidRPr="002C3E2D" w:rsidDel="002C3E2D" w:rsidRDefault="00142433" w:rsidP="002C3E2D">
      <w:pPr>
        <w:pStyle w:val="Heading1"/>
        <w:rPr>
          <w:del w:id="90" w:author="Johnny Pang" w:date="2022-11-30T18:59:00Z"/>
        </w:rPr>
        <w:pPrChange w:id="91" w:author="Johnny Pang" w:date="2022-11-30T18:59:00Z">
          <w:pPr>
            <w:pStyle w:val="BodyText"/>
          </w:pPr>
        </w:pPrChange>
      </w:pPr>
    </w:p>
    <w:p w14:paraId="0C288AE5" w14:textId="7C8E7395" w:rsidR="00F71B97" w:rsidRPr="002C3E2D" w:rsidRDefault="00B96173" w:rsidP="002C3E2D">
      <w:pPr>
        <w:pStyle w:val="Heading1"/>
        <w:pPrChange w:id="92" w:author="Johnny Pang" w:date="2022-11-30T18:59:00Z">
          <w:pPr>
            <w:pStyle w:val="Heading1"/>
            <w:tabs>
              <w:tab w:val="left" w:pos="1080"/>
            </w:tabs>
            <w:ind w:left="1080" w:hanging="1080"/>
          </w:pPr>
        </w:pPrChange>
      </w:pPr>
      <w:del w:id="93" w:author="Johnny Pang" w:date="2022-11-30T18:59:00Z">
        <w:r w:rsidRPr="002C3E2D" w:rsidDel="002C3E2D">
          <w:br w:type="page"/>
        </w:r>
        <w:r w:rsidR="00F71B97" w:rsidRPr="002C3E2D" w:rsidDel="002C3E2D">
          <w:lastRenderedPageBreak/>
          <w:delText>G</w:delText>
        </w:r>
      </w:del>
      <w:r w:rsidR="00F71B97" w:rsidRPr="002C3E2D">
        <w:t>Eneral</w:t>
      </w:r>
    </w:p>
    <w:p w14:paraId="0A652758" w14:textId="77777777" w:rsidR="00F71B97" w:rsidRPr="00E60AF1" w:rsidRDefault="00F71B97">
      <w:pPr>
        <w:pStyle w:val="Heading2"/>
      </w:pPr>
      <w:r w:rsidRPr="00E60AF1">
        <w:t>Related</w:t>
      </w:r>
      <w:r w:rsidR="00537E81" w:rsidRPr="00E60AF1">
        <w:t xml:space="preserve"> </w:t>
      </w:r>
      <w:r w:rsidRPr="00E60AF1">
        <w:t>Sections</w:t>
      </w:r>
    </w:p>
    <w:p w14:paraId="65A31EA1" w14:textId="77777777" w:rsidR="003B7675" w:rsidRPr="00E60AF1" w:rsidDel="00FC5A03" w:rsidRDefault="003B7675" w:rsidP="00803A5B">
      <w:pPr>
        <w:pStyle w:val="Heading3"/>
        <w:numPr>
          <w:ilvl w:val="0"/>
          <w:numId w:val="0"/>
        </w:numPr>
        <w:tabs>
          <w:tab w:val="left" w:pos="709"/>
        </w:tabs>
        <w:ind w:left="709"/>
        <w:rPr>
          <w:del w:id="94" w:author="Axel Ouillet" w:date="2022-03-22T17:22:00Z"/>
          <w:rFonts w:cs="Arial"/>
        </w:rPr>
      </w:pPr>
      <w:del w:id="95" w:author="Axel Ouillet" w:date="2022-03-22T17:22:00Z">
        <w:r w:rsidRPr="00E60AF1" w:rsidDel="00FC5A03">
          <w:rPr>
            <w:rFonts w:cs="Arial"/>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3DDAE127" w14:textId="77777777" w:rsidR="003B7675" w:rsidRPr="00E60AF1" w:rsidDel="00FC5A03" w:rsidRDefault="003B7675" w:rsidP="00803A5B">
      <w:pPr>
        <w:pStyle w:val="Heading3"/>
        <w:numPr>
          <w:ilvl w:val="0"/>
          <w:numId w:val="0"/>
        </w:numPr>
        <w:tabs>
          <w:tab w:val="left" w:pos="709"/>
        </w:tabs>
        <w:ind w:left="709"/>
        <w:rPr>
          <w:del w:id="96" w:author="Axel Ouillet" w:date="2022-03-22T17:22:00Z"/>
          <w:rFonts w:cs="Arial"/>
        </w:rPr>
      </w:pPr>
    </w:p>
    <w:p w14:paraId="10FC66C5" w14:textId="77777777" w:rsidR="003B7675" w:rsidRPr="00E60AF1" w:rsidDel="00FC5A03" w:rsidRDefault="003B7675" w:rsidP="00803A5B">
      <w:pPr>
        <w:pStyle w:val="Heading3"/>
        <w:numPr>
          <w:ilvl w:val="0"/>
          <w:numId w:val="0"/>
        </w:numPr>
        <w:tabs>
          <w:tab w:val="left" w:pos="709"/>
        </w:tabs>
        <w:ind w:left="709"/>
        <w:rPr>
          <w:del w:id="97" w:author="Axel Ouillet" w:date="2022-03-22T17:22:00Z"/>
          <w:rFonts w:cs="Arial"/>
        </w:rPr>
      </w:pPr>
      <w:del w:id="98" w:author="Axel Ouillet" w:date="2022-03-22T17:22:00Z">
        <w:r w:rsidRPr="00E60AF1" w:rsidDel="00FC5A03">
          <w:rPr>
            <w:rFonts w:cs="Arial"/>
          </w:rPr>
          <w:delText>Cross-referencing here may also be used to coordinate assemblies or systems whose components may span multiple Sections and which must meet certain performance requirements as an assembly or system.</w:delText>
        </w:r>
      </w:del>
    </w:p>
    <w:p w14:paraId="3DFF3FA0" w14:textId="77777777" w:rsidR="003B7675" w:rsidRPr="00E60AF1" w:rsidDel="00FC5A03" w:rsidRDefault="003B7675" w:rsidP="00803A5B">
      <w:pPr>
        <w:pStyle w:val="Heading3"/>
        <w:numPr>
          <w:ilvl w:val="0"/>
          <w:numId w:val="0"/>
        </w:numPr>
        <w:tabs>
          <w:tab w:val="left" w:pos="709"/>
        </w:tabs>
        <w:ind w:left="709"/>
        <w:rPr>
          <w:del w:id="99" w:author="Axel Ouillet" w:date="2022-03-22T17:22:00Z"/>
          <w:rFonts w:cs="Arial"/>
        </w:rPr>
      </w:pPr>
    </w:p>
    <w:p w14:paraId="0438AF7A" w14:textId="77777777" w:rsidR="003B7675" w:rsidRPr="00E60AF1" w:rsidDel="00FC5A03" w:rsidRDefault="003B7675" w:rsidP="00803A5B">
      <w:pPr>
        <w:pStyle w:val="Heading3"/>
        <w:numPr>
          <w:ilvl w:val="0"/>
          <w:numId w:val="0"/>
        </w:numPr>
        <w:tabs>
          <w:tab w:val="left" w:pos="709"/>
        </w:tabs>
        <w:ind w:left="709"/>
        <w:rPr>
          <w:del w:id="100" w:author="Axel Ouillet" w:date="2022-03-22T17:22:00Z"/>
          <w:rFonts w:cs="Arial"/>
        </w:rPr>
      </w:pPr>
      <w:del w:id="101" w:author="Axel Ouillet" w:date="2022-03-22T17:22:00Z">
        <w:r w:rsidRPr="00E60AF1" w:rsidDel="00FC5A03">
          <w:rPr>
            <w:rFonts w:cs="Arial"/>
          </w:rPr>
          <w:delText>Contractor is responsible for coordination of the Work.</w:delText>
        </w:r>
      </w:del>
    </w:p>
    <w:p w14:paraId="0DB08057" w14:textId="77777777" w:rsidR="003B7675" w:rsidRPr="00E60AF1" w:rsidDel="00FC5A03" w:rsidRDefault="003B7675" w:rsidP="00803A5B">
      <w:pPr>
        <w:pStyle w:val="Heading3"/>
        <w:numPr>
          <w:ilvl w:val="0"/>
          <w:numId w:val="0"/>
        </w:numPr>
        <w:tabs>
          <w:tab w:val="left" w:pos="709"/>
        </w:tabs>
        <w:ind w:left="709"/>
        <w:rPr>
          <w:del w:id="102" w:author="Axel Ouillet" w:date="2022-03-22T17:22:00Z"/>
          <w:rFonts w:cs="Arial"/>
        </w:rPr>
      </w:pPr>
    </w:p>
    <w:p w14:paraId="473832BE" w14:textId="77777777" w:rsidR="003B7675" w:rsidRPr="00E60AF1" w:rsidDel="00FC5A03" w:rsidRDefault="003B7675" w:rsidP="00803A5B">
      <w:pPr>
        <w:pStyle w:val="Heading3"/>
        <w:numPr>
          <w:ilvl w:val="0"/>
          <w:numId w:val="0"/>
        </w:numPr>
        <w:tabs>
          <w:tab w:val="left" w:pos="709"/>
        </w:tabs>
        <w:ind w:left="709"/>
        <w:rPr>
          <w:del w:id="103" w:author="Axel Ouillet" w:date="2022-03-22T17:22:00Z"/>
          <w:rFonts w:cs="Arial"/>
        </w:rPr>
      </w:pPr>
      <w:del w:id="104" w:author="Axel Ouillet" w:date="2022-03-22T17:22:00Z">
        <w:r w:rsidRPr="00E60AF1" w:rsidDel="00FC5A03">
          <w:rPr>
            <w:rFonts w:cs="Arial"/>
          </w:rPr>
          <w:delText>This Section is to be completed/updated during the design development by the Consultant. If it is not applicable to the section for the specific project it may be deleted.]</w:delText>
        </w:r>
      </w:del>
    </w:p>
    <w:p w14:paraId="51FF7226" w14:textId="77777777" w:rsidR="003B7675" w:rsidRPr="00E60AF1" w:rsidDel="00FC5A03" w:rsidRDefault="003B7675" w:rsidP="00803A5B">
      <w:pPr>
        <w:pStyle w:val="Heading3"/>
        <w:numPr>
          <w:ilvl w:val="0"/>
          <w:numId w:val="0"/>
        </w:numPr>
        <w:tabs>
          <w:tab w:val="left" w:pos="709"/>
        </w:tabs>
        <w:ind w:left="709"/>
        <w:rPr>
          <w:del w:id="105" w:author="Axel Ouillet" w:date="2022-03-22T17:22:00Z"/>
          <w:rFonts w:cs="Arial"/>
        </w:rPr>
      </w:pPr>
    </w:p>
    <w:p w14:paraId="4FCAEE73" w14:textId="77777777" w:rsidR="003B7675" w:rsidRPr="00E60AF1" w:rsidDel="00FC5A03" w:rsidRDefault="003B7675" w:rsidP="00803A5B">
      <w:pPr>
        <w:pStyle w:val="Heading3"/>
        <w:numPr>
          <w:ilvl w:val="0"/>
          <w:numId w:val="0"/>
        </w:numPr>
        <w:tabs>
          <w:tab w:val="left" w:pos="709"/>
        </w:tabs>
        <w:ind w:left="709"/>
        <w:rPr>
          <w:del w:id="106" w:author="Axel Ouillet" w:date="2022-03-22T17:22:00Z"/>
          <w:rFonts w:cs="Arial"/>
        </w:rPr>
      </w:pPr>
      <w:del w:id="107" w:author="Axel Ouillet" w:date="2022-03-22T17:22:00Z">
        <w:r w:rsidRPr="005C4CD8" w:rsidDel="00FC5A03">
          <w:rPr>
            <w:rFonts w:cs="Arial"/>
            <w:highlight w:val="yellow"/>
          </w:rPr>
          <w:delText>[List Sections specifying installation of products supplied but not installed under this Section and indicate specific items.]</w:delText>
        </w:r>
      </w:del>
    </w:p>
    <w:p w14:paraId="372A9908" w14:textId="77777777" w:rsidR="003B7675" w:rsidRPr="00E60AF1" w:rsidDel="00FC5A03" w:rsidRDefault="003B7675" w:rsidP="00042E25">
      <w:pPr>
        <w:pStyle w:val="Heading3"/>
        <w:tabs>
          <w:tab w:val="clear" w:pos="1440"/>
          <w:tab w:val="left" w:pos="1418"/>
        </w:tabs>
        <w:ind w:left="1418" w:hanging="709"/>
        <w:rPr>
          <w:del w:id="108" w:author="Axel Ouillet" w:date="2022-03-22T17:22:00Z"/>
        </w:rPr>
      </w:pPr>
      <w:del w:id="109" w:author="Axel Ouillet" w:date="2022-03-22T17:22:00Z">
        <w:r w:rsidRPr="00E60AF1" w:rsidDel="00FC5A03">
          <w:delText xml:space="preserve">Section </w:delText>
        </w:r>
        <w:r w:rsidRPr="005C4CD8" w:rsidDel="00FC5A03">
          <w:rPr>
            <w:highlight w:val="yellow"/>
          </w:rPr>
          <w:delText>[______ – ____________]:</w:delText>
        </w:r>
        <w:r w:rsidRPr="00E60AF1" w:rsidDel="00FC5A03">
          <w:delText xml:space="preserve">  Execution requirements for </w:delText>
        </w:r>
        <w:r w:rsidRPr="005C4CD8" w:rsidDel="00FC5A03">
          <w:rPr>
            <w:highlight w:val="yellow"/>
          </w:rPr>
          <w:delText>...[item]...</w:delText>
        </w:r>
        <w:r w:rsidRPr="00E60AF1" w:rsidDel="00FC5A03">
          <w:delText xml:space="preserve">  specified under this Section.</w:delText>
        </w:r>
      </w:del>
    </w:p>
    <w:p w14:paraId="783D86EB" w14:textId="77777777" w:rsidR="003B7675" w:rsidRPr="00E60AF1" w:rsidDel="00FC5A03" w:rsidRDefault="003B7675" w:rsidP="003B7675">
      <w:pPr>
        <w:pStyle w:val="Heading3"/>
        <w:numPr>
          <w:ilvl w:val="0"/>
          <w:numId w:val="0"/>
        </w:numPr>
        <w:ind w:left="4320"/>
        <w:rPr>
          <w:del w:id="110" w:author="Axel Ouillet" w:date="2022-03-22T17:22:00Z"/>
          <w:rFonts w:cs="Arial"/>
        </w:rPr>
      </w:pPr>
    </w:p>
    <w:p w14:paraId="6B6DDC5B" w14:textId="77777777" w:rsidR="003B7675" w:rsidRPr="00E60AF1" w:rsidDel="00FC5A03" w:rsidRDefault="003B7675" w:rsidP="00042E25">
      <w:pPr>
        <w:pStyle w:val="Heading3"/>
        <w:numPr>
          <w:ilvl w:val="0"/>
          <w:numId w:val="0"/>
        </w:numPr>
        <w:tabs>
          <w:tab w:val="left" w:pos="709"/>
        </w:tabs>
        <w:ind w:left="709"/>
        <w:rPr>
          <w:del w:id="111" w:author="Axel Ouillet" w:date="2022-03-22T17:22:00Z"/>
          <w:rFonts w:cs="Arial"/>
        </w:rPr>
      </w:pPr>
      <w:del w:id="112" w:author="Axel Ouillet" w:date="2022-03-22T17:22:00Z">
        <w:r w:rsidRPr="00E60AF1" w:rsidDel="00FC5A03">
          <w:rPr>
            <w:rFonts w:cs="Arial"/>
          </w:rPr>
          <w:delText>[List Sections specifying products installed but not supplied under this Section and indicate specific items.]</w:delText>
        </w:r>
      </w:del>
    </w:p>
    <w:p w14:paraId="70AB79FB" w14:textId="77777777" w:rsidR="003B7675" w:rsidRPr="00E60AF1" w:rsidDel="00FC5A03" w:rsidRDefault="003B7675" w:rsidP="00042E25">
      <w:pPr>
        <w:pStyle w:val="Heading3"/>
        <w:tabs>
          <w:tab w:val="clear" w:pos="1440"/>
          <w:tab w:val="left" w:pos="1418"/>
        </w:tabs>
        <w:ind w:left="1418" w:hanging="709"/>
        <w:rPr>
          <w:del w:id="113" w:author="Axel Ouillet" w:date="2022-03-22T17:22:00Z"/>
        </w:rPr>
      </w:pPr>
      <w:del w:id="114" w:author="Axel Ouillet" w:date="2022-03-22T17:22:00Z">
        <w:r w:rsidRPr="00E60AF1" w:rsidDel="00FC5A03">
          <w:delText xml:space="preserve">Section </w:delText>
        </w:r>
        <w:r w:rsidRPr="005C4CD8" w:rsidDel="00FC5A03">
          <w:rPr>
            <w:highlight w:val="yellow"/>
          </w:rPr>
          <w:delText>[______ – ____________]:</w:delText>
        </w:r>
        <w:r w:rsidRPr="00E60AF1" w:rsidDel="00FC5A03">
          <w:delText xml:space="preserve">  Product requirements for </w:delText>
        </w:r>
        <w:r w:rsidRPr="005C4CD8" w:rsidDel="00FC5A03">
          <w:rPr>
            <w:highlight w:val="yellow"/>
          </w:rPr>
          <w:delText>...[item]...</w:delText>
        </w:r>
        <w:r w:rsidRPr="00E60AF1" w:rsidDel="00FC5A03">
          <w:delText xml:space="preserve">  for installation under this Section.</w:delText>
        </w:r>
      </w:del>
    </w:p>
    <w:p w14:paraId="7D7373D0" w14:textId="77777777" w:rsidR="003B7675" w:rsidRPr="00E60AF1" w:rsidDel="00FC5A03" w:rsidRDefault="003B7675" w:rsidP="003B7675">
      <w:pPr>
        <w:pStyle w:val="Heading3"/>
        <w:numPr>
          <w:ilvl w:val="0"/>
          <w:numId w:val="0"/>
        </w:numPr>
        <w:ind w:left="4320"/>
        <w:rPr>
          <w:del w:id="115" w:author="Axel Ouillet" w:date="2022-03-22T17:22:00Z"/>
          <w:rFonts w:cs="Arial"/>
        </w:rPr>
      </w:pPr>
    </w:p>
    <w:p w14:paraId="512EE67A" w14:textId="77777777" w:rsidR="003B7675" w:rsidRPr="00E60AF1" w:rsidDel="00FC5A03" w:rsidRDefault="003B7675" w:rsidP="00042E25">
      <w:pPr>
        <w:pStyle w:val="Heading3"/>
        <w:numPr>
          <w:ilvl w:val="0"/>
          <w:numId w:val="0"/>
        </w:numPr>
        <w:tabs>
          <w:tab w:val="left" w:pos="709"/>
        </w:tabs>
        <w:ind w:left="709"/>
        <w:rPr>
          <w:del w:id="116" w:author="Axel Ouillet" w:date="2022-03-22T17:22:00Z"/>
          <w:rFonts w:cs="Arial"/>
        </w:rPr>
      </w:pPr>
      <w:del w:id="117" w:author="Axel Ouillet" w:date="2022-03-22T17:22:00Z">
        <w:r w:rsidRPr="00D33F8C" w:rsidDel="00FC5A03">
          <w:rPr>
            <w:rFonts w:cs="Arial"/>
            <w:highlight w:val="yellow"/>
          </w:rPr>
          <w:delText>[List Sections specifying related requirements.]</w:delText>
        </w:r>
      </w:del>
    </w:p>
    <w:p w14:paraId="0F4CB02A" w14:textId="77777777" w:rsidR="005223EB" w:rsidDel="00FC5A03" w:rsidRDefault="003B7675" w:rsidP="005223EB">
      <w:pPr>
        <w:pStyle w:val="Heading3"/>
        <w:numPr>
          <w:ilvl w:val="2"/>
          <w:numId w:val="30"/>
        </w:numPr>
        <w:rPr>
          <w:del w:id="118" w:author="Axel Ouillet" w:date="2022-03-22T17:22:00Z"/>
        </w:rPr>
      </w:pPr>
      <w:del w:id="119" w:author="Axel Ouillet" w:date="2022-03-22T17:22:00Z">
        <w:r w:rsidRPr="00E60AF1" w:rsidDel="00FC5A03">
          <w:delText xml:space="preserve">Section </w:delText>
        </w:r>
        <w:r w:rsidRPr="005C4CD8" w:rsidDel="00FC5A03">
          <w:rPr>
            <w:highlight w:val="yellow"/>
          </w:rPr>
          <w:delText>[______ – ____________]:  [Optional short phrase indicating relationship].</w:delText>
        </w:r>
      </w:del>
    </w:p>
    <w:p w14:paraId="0C0EE692" w14:textId="77777777" w:rsidR="005223EB" w:rsidRDefault="005223EB" w:rsidP="005223EB">
      <w:pPr>
        <w:pStyle w:val="Heading3"/>
        <w:numPr>
          <w:ilvl w:val="2"/>
          <w:numId w:val="30"/>
        </w:numPr>
      </w:pPr>
      <w:r>
        <w:t xml:space="preserve">Section </w:t>
      </w:r>
      <w:r w:rsidRPr="002034CE">
        <w:t xml:space="preserve">03300 - Cast in Place Concrete </w:t>
      </w:r>
    </w:p>
    <w:p w14:paraId="32B02211" w14:textId="77777777" w:rsidR="005223EB" w:rsidRDefault="005223EB" w:rsidP="005223EB">
      <w:pPr>
        <w:pStyle w:val="Heading3"/>
      </w:pPr>
      <w:r>
        <w:t>Section 01300 – Submittals</w:t>
      </w:r>
    </w:p>
    <w:p w14:paraId="2A17B467" w14:textId="77777777" w:rsidR="005223EB" w:rsidRPr="00E60AF1" w:rsidRDefault="005223EB" w:rsidP="005223EB">
      <w:pPr>
        <w:pStyle w:val="Heading3"/>
        <w:numPr>
          <w:ilvl w:val="0"/>
          <w:numId w:val="0"/>
        </w:numPr>
        <w:tabs>
          <w:tab w:val="left" w:pos="1418"/>
        </w:tabs>
        <w:ind w:left="1418"/>
      </w:pPr>
    </w:p>
    <w:p w14:paraId="6A709F2B" w14:textId="77777777" w:rsidR="00F71B97" w:rsidRPr="00E60AF1" w:rsidRDefault="00F71B97">
      <w:pPr>
        <w:pStyle w:val="Heading2"/>
      </w:pPr>
      <w:r w:rsidRPr="00E60AF1">
        <w:t>References</w:t>
      </w:r>
    </w:p>
    <w:p w14:paraId="7D9726F5" w14:textId="77777777" w:rsidR="00A608E7" w:rsidRDefault="00A608E7" w:rsidP="00A608E7">
      <w:pPr>
        <w:pStyle w:val="Heading3"/>
        <w:tabs>
          <w:tab w:val="clear" w:pos="1440"/>
          <w:tab w:val="left" w:pos="1418"/>
        </w:tabs>
        <w:ind w:left="1418" w:hanging="709"/>
      </w:pPr>
      <w:r>
        <w:t>ASTM A53/A53M-12, Standard Specification for Pipe, Steel, Black and Hot Dipped, Zinc Coated Welded and Seamless.</w:t>
      </w:r>
    </w:p>
    <w:p w14:paraId="2ABE8C40" w14:textId="77777777" w:rsidR="00A608E7" w:rsidRDefault="00A608E7" w:rsidP="00A608E7">
      <w:pPr>
        <w:pStyle w:val="Heading3"/>
        <w:tabs>
          <w:tab w:val="clear" w:pos="1440"/>
          <w:tab w:val="left" w:pos="1418"/>
        </w:tabs>
        <w:ind w:left="1418" w:hanging="709"/>
      </w:pPr>
      <w:r>
        <w:t>ASTM A90/A90M-13, Standard Test Method for Weight [Mass] of Coating on Iron and Steel Articles with Zinc or Zinc-Alloy Coatings</w:t>
      </w:r>
    </w:p>
    <w:p w14:paraId="6B1747D7" w14:textId="77777777" w:rsidR="00A608E7" w:rsidRDefault="00A608E7" w:rsidP="00A608E7">
      <w:pPr>
        <w:pStyle w:val="Heading3"/>
        <w:tabs>
          <w:tab w:val="clear" w:pos="1440"/>
          <w:tab w:val="left" w:pos="1418"/>
        </w:tabs>
        <w:ind w:left="1418" w:hanging="709"/>
      </w:pPr>
      <w:r>
        <w:t>ASTM A121-13, Standard Specification for Metallic- Coated Carbon Steel Barbed Wire.</w:t>
      </w:r>
    </w:p>
    <w:p w14:paraId="772C0614" w14:textId="77777777" w:rsidR="00A608E7" w:rsidRDefault="00A608E7" w:rsidP="00A608E7">
      <w:pPr>
        <w:pStyle w:val="Heading3"/>
        <w:tabs>
          <w:tab w:val="clear" w:pos="1440"/>
          <w:tab w:val="left" w:pos="1418"/>
        </w:tabs>
        <w:ind w:left="1418" w:hanging="709"/>
      </w:pPr>
      <w:r>
        <w:t>ASTM A653/A653M-15e1, Standard Specification for Steel Sheet, Zinc Coated (Galvanized) or Zinc-Iron Alloy-Coated (Galvannealed) by the Hot Dip Process.</w:t>
      </w:r>
    </w:p>
    <w:p w14:paraId="6EF21A95" w14:textId="77777777" w:rsidR="00A608E7" w:rsidRDefault="00A608E7" w:rsidP="00A608E7">
      <w:pPr>
        <w:pStyle w:val="Heading3"/>
        <w:tabs>
          <w:tab w:val="clear" w:pos="1440"/>
          <w:tab w:val="left" w:pos="1418"/>
        </w:tabs>
        <w:ind w:left="1418" w:hanging="709"/>
      </w:pPr>
      <w:r>
        <w:t>CAN/CSA A23.1-09/A23.2-</w:t>
      </w:r>
      <w:r w:rsidR="00A94885">
        <w:t>14</w:t>
      </w:r>
      <w:r>
        <w:t>, Concrete Materials and Methods of Concrete Construction/Test Methods and Standard Practices for Concrete</w:t>
      </w:r>
    </w:p>
    <w:p w14:paraId="58F2C6EE" w14:textId="77777777" w:rsidR="00A608E7" w:rsidRDefault="00A608E7" w:rsidP="00A608E7">
      <w:pPr>
        <w:pStyle w:val="Heading3"/>
        <w:tabs>
          <w:tab w:val="clear" w:pos="1440"/>
          <w:tab w:val="left" w:pos="1418"/>
        </w:tabs>
        <w:ind w:left="1418" w:hanging="709"/>
      </w:pPr>
      <w:r>
        <w:t>CAN/CGSB 138.1-96, Fabric for Chain Link Fence.</w:t>
      </w:r>
    </w:p>
    <w:p w14:paraId="74C67B97" w14:textId="77777777" w:rsidR="00A608E7" w:rsidRDefault="00A608E7" w:rsidP="00A608E7">
      <w:pPr>
        <w:pStyle w:val="Heading3"/>
        <w:tabs>
          <w:tab w:val="clear" w:pos="1440"/>
          <w:tab w:val="left" w:pos="1418"/>
        </w:tabs>
        <w:ind w:left="1418" w:hanging="709"/>
      </w:pPr>
      <w:r>
        <w:t>CAN/CGSB 138.2-96, Steel Framework for Chain Link Fence.</w:t>
      </w:r>
    </w:p>
    <w:p w14:paraId="7D80359B" w14:textId="77777777" w:rsidR="00A608E7" w:rsidRDefault="00A608E7" w:rsidP="00A608E7">
      <w:pPr>
        <w:pStyle w:val="Heading3"/>
        <w:tabs>
          <w:tab w:val="clear" w:pos="1440"/>
          <w:tab w:val="left" w:pos="1418"/>
        </w:tabs>
        <w:ind w:left="1418" w:hanging="709"/>
      </w:pPr>
      <w:r>
        <w:t>CAN/CGSB 138.3-96,</w:t>
      </w:r>
      <w:r w:rsidR="005C4CD8">
        <w:t xml:space="preserve"> </w:t>
      </w:r>
      <w:r>
        <w:t>Installation of Chain Link Fence.</w:t>
      </w:r>
    </w:p>
    <w:p w14:paraId="3A956EEC" w14:textId="77777777" w:rsidR="00A608E7" w:rsidRDefault="00A608E7" w:rsidP="00A608E7">
      <w:pPr>
        <w:pStyle w:val="Heading3"/>
        <w:tabs>
          <w:tab w:val="clear" w:pos="1440"/>
          <w:tab w:val="left" w:pos="1418"/>
        </w:tabs>
        <w:ind w:left="1418" w:hanging="709"/>
      </w:pPr>
      <w:r>
        <w:t>CAN/CGSB 138.4-96,</w:t>
      </w:r>
      <w:r w:rsidR="005C4CD8">
        <w:t xml:space="preserve"> </w:t>
      </w:r>
      <w:r>
        <w:t>Gates for Chain Link Fence.</w:t>
      </w:r>
    </w:p>
    <w:p w14:paraId="11CD3811" w14:textId="77777777" w:rsidR="00A608E7" w:rsidRDefault="00A608E7" w:rsidP="00A608E7">
      <w:pPr>
        <w:pStyle w:val="Heading3"/>
        <w:tabs>
          <w:tab w:val="clear" w:pos="1440"/>
          <w:tab w:val="left" w:pos="1418"/>
        </w:tabs>
        <w:ind w:left="1418" w:hanging="709"/>
      </w:pPr>
      <w:r w:rsidRPr="00F27F52">
        <w:t>CAN/CSA-A3000</w:t>
      </w:r>
      <w:r w:rsidR="003038A8">
        <w:t>-13</w:t>
      </w:r>
      <w:r w:rsidRPr="00F27F52">
        <w:t>, Cementitious Materials Compendium.  Includes: CAN/CSA-A23.5, Supplementary Cementing Materials.</w:t>
      </w:r>
    </w:p>
    <w:p w14:paraId="08EC9FF9" w14:textId="77777777" w:rsidR="00A608E7" w:rsidRPr="00F27F52" w:rsidRDefault="00A608E7" w:rsidP="00A608E7">
      <w:pPr>
        <w:pStyle w:val="Heading3"/>
        <w:tabs>
          <w:tab w:val="clear" w:pos="1440"/>
          <w:tab w:val="left" w:pos="1418"/>
        </w:tabs>
        <w:ind w:left="1418" w:hanging="709"/>
      </w:pPr>
      <w:r w:rsidRPr="00F27F52">
        <w:t>Ontario Underground Infrastructure Notification System Act, 2012</w:t>
      </w:r>
    </w:p>
    <w:p w14:paraId="78C1C4FB" w14:textId="77777777" w:rsidR="006461DA" w:rsidRPr="00E60AF1" w:rsidRDefault="006461DA" w:rsidP="006461DA">
      <w:pPr>
        <w:pStyle w:val="Heading2"/>
      </w:pPr>
      <w:r w:rsidRPr="00E60AF1">
        <w:t>Measurement</w:t>
      </w:r>
      <w:r w:rsidR="00A66BF5" w:rsidRPr="00E60AF1">
        <w:t xml:space="preserve"> </w:t>
      </w:r>
      <w:r w:rsidRPr="00E60AF1">
        <w:t>and Payment</w:t>
      </w:r>
    </w:p>
    <w:p w14:paraId="3CAED3DC" w14:textId="77777777" w:rsidR="00F71B97" w:rsidRPr="00E60AF1" w:rsidRDefault="006461DA" w:rsidP="00042E25">
      <w:pPr>
        <w:pStyle w:val="Heading3"/>
        <w:tabs>
          <w:tab w:val="clear" w:pos="1440"/>
          <w:tab w:val="left" w:pos="1418"/>
        </w:tabs>
        <w:ind w:left="1418" w:hanging="709"/>
      </w:pPr>
      <w:r w:rsidRPr="005223EB">
        <w:rPr>
          <w:highlight w:val="yellow"/>
        </w:rPr>
        <w:t>[</w:t>
      </w:r>
      <w:r w:rsidR="00852CEE" w:rsidRPr="005223EB">
        <w:rPr>
          <w:highlight w:val="yellow"/>
        </w:rPr>
        <w:t xml:space="preserve">The </w:t>
      </w:r>
      <w:r w:rsidRPr="005223EB">
        <w:rPr>
          <w:highlight w:val="yellow"/>
        </w:rPr>
        <w:t xml:space="preserve">Work outlined in this </w:t>
      </w:r>
      <w:r w:rsidR="00852CEE" w:rsidRPr="005223EB">
        <w:rPr>
          <w:highlight w:val="yellow"/>
        </w:rPr>
        <w:t>S</w:t>
      </w:r>
      <w:r w:rsidRPr="005223EB">
        <w:rPr>
          <w:highlight w:val="yellow"/>
        </w:rPr>
        <w:t xml:space="preserve">ection will be measured and paid for at the </w:t>
      </w:r>
      <w:del w:id="120" w:author="Johnny Pang" w:date="2022-04-17T14:24:00Z">
        <w:r w:rsidRPr="005223EB" w:rsidDel="00003A35">
          <w:rPr>
            <w:highlight w:val="yellow"/>
          </w:rPr>
          <w:delText xml:space="preserve">unit </w:delText>
        </w:r>
      </w:del>
      <w:ins w:id="121" w:author="Johnny Pang" w:date="2022-04-17T14:24:00Z">
        <w:r w:rsidR="00003A35">
          <w:rPr>
            <w:highlight w:val="yellow"/>
          </w:rPr>
          <w:t>lump sum</w:t>
        </w:r>
        <w:r w:rsidR="00003A35" w:rsidRPr="005223EB">
          <w:rPr>
            <w:highlight w:val="yellow"/>
          </w:rPr>
          <w:t xml:space="preserve"> </w:t>
        </w:r>
      </w:ins>
      <w:r w:rsidR="00852CEE" w:rsidRPr="005223EB">
        <w:rPr>
          <w:highlight w:val="yellow"/>
        </w:rPr>
        <w:t xml:space="preserve">price </w:t>
      </w:r>
      <w:r w:rsidRPr="005223EB">
        <w:rPr>
          <w:highlight w:val="yellow"/>
        </w:rPr>
        <w:t>as indicated in the Bid Form</w:t>
      </w:r>
      <w:ins w:id="122" w:author="Johnny Pang" w:date="2022-04-17T14:24:00Z">
        <w:r w:rsidR="00003A35">
          <w:rPr>
            <w:highlight w:val="yellow"/>
          </w:rPr>
          <w:t xml:space="preserve"> Item </w:t>
        </w:r>
        <w:commentRangeStart w:id="123"/>
        <w:r w:rsidR="00003A35">
          <w:rPr>
            <w:highlight w:val="yellow"/>
          </w:rPr>
          <w:t>A2.xx.</w:t>
        </w:r>
      </w:ins>
      <w:del w:id="124" w:author="Johnny Pang" w:date="2022-04-17T14:24:00Z">
        <w:r w:rsidRPr="005223EB" w:rsidDel="00003A35">
          <w:rPr>
            <w:highlight w:val="yellow"/>
          </w:rPr>
          <w:delText>]</w:delText>
        </w:r>
      </w:del>
      <w:commentRangeEnd w:id="123"/>
      <w:r w:rsidR="00F620DF">
        <w:rPr>
          <w:rStyle w:val="CommentReference"/>
        </w:rPr>
        <w:commentReference w:id="123"/>
      </w:r>
      <w:r w:rsidRPr="00E60AF1">
        <w:br/>
      </w:r>
      <w:del w:id="125" w:author="Johnny Pang" w:date="2022-04-17T14:24:00Z">
        <w:r w:rsidRPr="00E60AF1" w:rsidDel="00003A35">
          <w:delText>or</w:delText>
        </w:r>
        <w:r w:rsidRPr="00E60AF1" w:rsidDel="00003A35">
          <w:br/>
        </w:r>
        <w:r w:rsidRPr="005223EB" w:rsidDel="00003A35">
          <w:rPr>
            <w:highlight w:val="yellow"/>
          </w:rPr>
          <w:delText>[</w:delText>
        </w:r>
        <w:r w:rsidR="00852CEE" w:rsidRPr="005223EB" w:rsidDel="00003A35">
          <w:rPr>
            <w:highlight w:val="yellow"/>
          </w:rPr>
          <w:delText xml:space="preserve">The </w:delText>
        </w:r>
        <w:r w:rsidRPr="005223EB" w:rsidDel="00003A35">
          <w:rPr>
            <w:highlight w:val="yellow"/>
          </w:rPr>
          <w:delText xml:space="preserve">Work outlined in this </w:delText>
        </w:r>
        <w:r w:rsidR="00852CEE" w:rsidRPr="005223EB" w:rsidDel="00003A35">
          <w:rPr>
            <w:highlight w:val="yellow"/>
          </w:rPr>
          <w:delText>S</w:delText>
        </w:r>
        <w:r w:rsidRPr="005223EB" w:rsidDel="00003A35">
          <w:rPr>
            <w:highlight w:val="yellow"/>
          </w:rPr>
          <w:delText xml:space="preserve">ection is included in the </w:delText>
        </w:r>
        <w:r w:rsidR="00852CEE" w:rsidRPr="005223EB" w:rsidDel="00003A35">
          <w:rPr>
            <w:highlight w:val="yellow"/>
          </w:rPr>
          <w:delText>Contract Price</w:delText>
        </w:r>
        <w:r w:rsidRPr="005223EB" w:rsidDel="00003A35">
          <w:rPr>
            <w:highlight w:val="yellow"/>
          </w:rPr>
          <w:delText>.]</w:delText>
        </w:r>
        <w:r w:rsidRPr="005223EB" w:rsidDel="00003A35">
          <w:rPr>
            <w:highlight w:val="yellow"/>
          </w:rPr>
          <w:br/>
          <w:delText>or</w:delText>
        </w:r>
        <w:r w:rsidRPr="00E60AF1" w:rsidDel="00003A35">
          <w:br/>
        </w:r>
        <w:r w:rsidRPr="00A608E7" w:rsidDel="00003A35">
          <w:rPr>
            <w:highlight w:val="yellow"/>
          </w:rPr>
          <w:delText>[</w:delText>
        </w:r>
        <w:r w:rsidR="00852CEE" w:rsidRPr="00A608E7" w:rsidDel="00003A35">
          <w:rPr>
            <w:highlight w:val="yellow"/>
          </w:rPr>
          <w:delText xml:space="preserve">The </w:delText>
        </w:r>
        <w:r w:rsidRPr="00A608E7" w:rsidDel="00003A35">
          <w:rPr>
            <w:highlight w:val="yellow"/>
          </w:rPr>
          <w:delText xml:space="preserve">Work outlined in this </w:delText>
        </w:r>
        <w:r w:rsidR="00852CEE" w:rsidRPr="00A608E7" w:rsidDel="00003A35">
          <w:rPr>
            <w:highlight w:val="yellow"/>
          </w:rPr>
          <w:delText>S</w:delText>
        </w:r>
        <w:r w:rsidRPr="00A608E7" w:rsidDel="00003A35">
          <w:rPr>
            <w:highlight w:val="yellow"/>
          </w:rPr>
          <w:delText xml:space="preserve">ection will be measured and paid for at the unit </w:delText>
        </w:r>
        <w:r w:rsidR="00852CEE" w:rsidRPr="00A608E7" w:rsidDel="00003A35">
          <w:rPr>
            <w:highlight w:val="yellow"/>
          </w:rPr>
          <w:delText xml:space="preserve">price </w:delText>
        </w:r>
        <w:r w:rsidRPr="00A608E7" w:rsidDel="00003A35">
          <w:rPr>
            <w:highlight w:val="yellow"/>
          </w:rPr>
          <w:delText xml:space="preserve">for </w:delText>
        </w:r>
        <w:r w:rsidR="00852CEE" w:rsidRPr="00A608E7" w:rsidDel="00003A35">
          <w:rPr>
            <w:highlight w:val="yellow"/>
          </w:rPr>
          <w:delText>W</w:delText>
        </w:r>
        <w:r w:rsidRPr="00A608E7" w:rsidDel="00003A35">
          <w:rPr>
            <w:highlight w:val="yellow"/>
          </w:rPr>
          <w:delText xml:space="preserve">ork under Section </w:delText>
        </w:r>
        <w:r w:rsidRPr="00A608E7" w:rsidDel="00003A35">
          <w:rPr>
            <w:highlight w:val="yellow"/>
          </w:rPr>
          <w:tab/>
          <w:delText xml:space="preserve">    ].</w:delText>
        </w:r>
        <w:r w:rsidRPr="00E60AF1" w:rsidDel="00003A35">
          <w:br/>
        </w:r>
        <w:r w:rsidRPr="005223EB" w:rsidDel="00003A35">
          <w:rPr>
            <w:highlight w:val="yellow"/>
          </w:rPr>
          <w:delText>[Select appropriate method for each project].</w:delText>
        </w:r>
      </w:del>
    </w:p>
    <w:p w14:paraId="1A02705F" w14:textId="77777777" w:rsidR="00F71B97" w:rsidRPr="00E60AF1" w:rsidRDefault="00F71B97">
      <w:pPr>
        <w:pStyle w:val="Heading1"/>
      </w:pPr>
      <w:r w:rsidRPr="00E60AF1">
        <w:t>PRODUCTS</w:t>
      </w:r>
    </w:p>
    <w:p w14:paraId="6A9DB0FE" w14:textId="77777777" w:rsidR="00F71B97" w:rsidRPr="00E60AF1" w:rsidRDefault="00F71B97">
      <w:pPr>
        <w:pStyle w:val="Heading2"/>
      </w:pPr>
      <w:r w:rsidRPr="00E60AF1">
        <w:t>Materials</w:t>
      </w:r>
    </w:p>
    <w:p w14:paraId="3E9C013A" w14:textId="77777777" w:rsidR="00F71B97" w:rsidRPr="00E60AF1" w:rsidRDefault="00F71B97" w:rsidP="00042E25">
      <w:pPr>
        <w:pStyle w:val="Heading3"/>
        <w:tabs>
          <w:tab w:val="clear" w:pos="1440"/>
          <w:tab w:val="left" w:pos="1418"/>
        </w:tabs>
        <w:ind w:left="1418" w:hanging="709"/>
      </w:pPr>
      <w:r w:rsidRPr="00E60AF1">
        <w:t xml:space="preserve">Concrete mixes and materials: </w:t>
      </w:r>
      <w:r w:rsidR="00DB66A4" w:rsidRPr="00E60AF1">
        <w:t>in accordance with</w:t>
      </w:r>
      <w:r w:rsidRPr="00E60AF1">
        <w:t xml:space="preserve"> Section 03300 - Cast in Place Concrete.</w:t>
      </w:r>
    </w:p>
    <w:p w14:paraId="01E7D8B4" w14:textId="77777777" w:rsidR="00F71B97" w:rsidRPr="00E60AF1" w:rsidRDefault="00F71B97" w:rsidP="00803A5B">
      <w:pPr>
        <w:pStyle w:val="Heading4"/>
        <w:tabs>
          <w:tab w:val="left" w:pos="2127"/>
        </w:tabs>
        <w:ind w:left="2127" w:hanging="709"/>
      </w:pPr>
      <w:r w:rsidRPr="00E60AF1">
        <w:t>Nominal coarse aggregate size: 20 mm</w:t>
      </w:r>
      <w:r w:rsidR="00852CEE" w:rsidRPr="00E60AF1">
        <w:t>.</w:t>
      </w:r>
    </w:p>
    <w:p w14:paraId="36712192" w14:textId="77777777" w:rsidR="00F71B97" w:rsidRPr="00E60AF1" w:rsidRDefault="00F71B97" w:rsidP="00803A5B">
      <w:pPr>
        <w:pStyle w:val="Heading4"/>
        <w:tabs>
          <w:tab w:val="left" w:pos="2127"/>
        </w:tabs>
        <w:ind w:left="2127" w:hanging="709"/>
      </w:pPr>
      <w:r w:rsidRPr="00E60AF1">
        <w:t xml:space="preserve">Compressive strength: </w:t>
      </w:r>
      <w:r w:rsidR="00537E81" w:rsidRPr="00E60AF1">
        <w:t xml:space="preserve">minimum of </w:t>
      </w:r>
      <w:del w:id="126" w:author="Johnny Pang" w:date="2022-04-17T14:24:00Z">
        <w:r w:rsidRPr="00E60AF1" w:rsidDel="00003A35">
          <w:delText xml:space="preserve">20 </w:delText>
        </w:r>
      </w:del>
      <w:ins w:id="127" w:author="Johnny Pang" w:date="2022-04-17T14:24:00Z">
        <w:r w:rsidR="00003A35">
          <w:t>30</w:t>
        </w:r>
        <w:r w:rsidR="00003A35" w:rsidRPr="00E60AF1">
          <w:t xml:space="preserve"> </w:t>
        </w:r>
      </w:ins>
      <w:r w:rsidR="006461DA" w:rsidRPr="00E60AF1">
        <w:t>MPa</w:t>
      </w:r>
      <w:r w:rsidRPr="00E60AF1">
        <w:t xml:space="preserve">, at 28 </w:t>
      </w:r>
      <w:r w:rsidR="00DB66A4" w:rsidRPr="00E60AF1">
        <w:t>D</w:t>
      </w:r>
      <w:r w:rsidRPr="00E60AF1">
        <w:t>ays.</w:t>
      </w:r>
    </w:p>
    <w:p w14:paraId="2D21B004" w14:textId="77777777" w:rsidR="00F71B97" w:rsidRPr="00E60AF1" w:rsidRDefault="00F71B97" w:rsidP="00042E25">
      <w:pPr>
        <w:pStyle w:val="Heading3"/>
        <w:tabs>
          <w:tab w:val="clear" w:pos="1440"/>
          <w:tab w:val="left" w:pos="1418"/>
        </w:tabs>
        <w:ind w:left="1418" w:hanging="709"/>
      </w:pPr>
      <w:r w:rsidRPr="00E60AF1">
        <w:t xml:space="preserve">Chain link fence fabric: </w:t>
      </w:r>
      <w:r w:rsidR="00852CEE" w:rsidRPr="00E60AF1">
        <w:t xml:space="preserve">in accordance with </w:t>
      </w:r>
      <w:r w:rsidRPr="00E60AF1">
        <w:t>CAN/CGSB 138.1</w:t>
      </w:r>
      <w:r w:rsidR="00A608E7">
        <w:t>-96</w:t>
      </w:r>
      <w:r w:rsidRPr="00E60AF1">
        <w:t>.</w:t>
      </w:r>
    </w:p>
    <w:p w14:paraId="006A48FF" w14:textId="77777777" w:rsidR="00F71B97" w:rsidRPr="00E60AF1" w:rsidRDefault="00F71B97" w:rsidP="00803A5B">
      <w:pPr>
        <w:pStyle w:val="Heading4"/>
        <w:tabs>
          <w:tab w:val="left" w:pos="2127"/>
        </w:tabs>
        <w:ind w:left="2127" w:hanging="709"/>
      </w:pPr>
      <w:r w:rsidRPr="00E60AF1">
        <w:t xml:space="preserve">Type </w:t>
      </w:r>
      <w:del w:id="128" w:author="Johnny Pang" w:date="2022-04-17T14:26:00Z">
        <w:r w:rsidR="006461DA" w:rsidRPr="00003A35" w:rsidDel="00003A35">
          <w:rPr>
            <w:rPrChange w:id="129" w:author="Johnny Pang" w:date="2022-04-17T14:25:00Z">
              <w:rPr>
                <w:highlight w:val="yellow"/>
              </w:rPr>
            </w:rPrChange>
          </w:rPr>
          <w:delText>[</w:delText>
        </w:r>
      </w:del>
      <w:r w:rsidRPr="00003A35">
        <w:rPr>
          <w:rPrChange w:id="130" w:author="Johnny Pang" w:date="2022-04-17T14:25:00Z">
            <w:rPr>
              <w:highlight w:val="yellow"/>
            </w:rPr>
          </w:rPrChange>
        </w:rPr>
        <w:t>1</w:t>
      </w:r>
      <w:del w:id="131" w:author="Johnny Pang" w:date="2022-04-17T14:26:00Z">
        <w:r w:rsidR="006461DA" w:rsidRPr="00003A35" w:rsidDel="00003A35">
          <w:rPr>
            <w:rPrChange w:id="132" w:author="Johnny Pang" w:date="2022-04-17T14:25:00Z">
              <w:rPr>
                <w:highlight w:val="yellow"/>
              </w:rPr>
            </w:rPrChange>
          </w:rPr>
          <w:delText>]</w:delText>
        </w:r>
      </w:del>
      <w:r w:rsidRPr="00003A35">
        <w:t xml:space="preserve">, Class </w:t>
      </w:r>
      <w:del w:id="133" w:author="Johnny Pang" w:date="2022-04-17T14:25:00Z">
        <w:r w:rsidR="006461DA" w:rsidRPr="00003A35" w:rsidDel="00003A35">
          <w:rPr>
            <w:rPrChange w:id="134" w:author="Johnny Pang" w:date="2022-04-17T14:25:00Z">
              <w:rPr>
                <w:highlight w:val="yellow"/>
              </w:rPr>
            </w:rPrChange>
          </w:rPr>
          <w:delText>[</w:delText>
        </w:r>
      </w:del>
      <w:r w:rsidRPr="00003A35">
        <w:rPr>
          <w:rPrChange w:id="135" w:author="Johnny Pang" w:date="2022-04-17T14:25:00Z">
            <w:rPr>
              <w:highlight w:val="yellow"/>
            </w:rPr>
          </w:rPrChange>
        </w:rPr>
        <w:t>A</w:t>
      </w:r>
      <w:del w:id="136" w:author="Johnny Pang" w:date="2022-04-17T14:25:00Z">
        <w:r w:rsidR="006461DA" w:rsidRPr="00003A35" w:rsidDel="00003A35">
          <w:rPr>
            <w:rPrChange w:id="137" w:author="Johnny Pang" w:date="2022-04-17T14:25:00Z">
              <w:rPr>
                <w:highlight w:val="yellow"/>
              </w:rPr>
            </w:rPrChange>
          </w:rPr>
          <w:delText>]</w:delText>
        </w:r>
      </w:del>
      <w:r w:rsidRPr="00003A35">
        <w:rPr>
          <w:rPrChange w:id="138" w:author="Johnny Pang" w:date="2022-04-17T14:25:00Z">
            <w:rPr>
              <w:highlight w:val="yellow"/>
            </w:rPr>
          </w:rPrChange>
        </w:rPr>
        <w:t>,</w:t>
      </w:r>
      <w:r w:rsidRPr="00E60AF1">
        <w:t xml:space="preserve"> heavy style.</w:t>
      </w:r>
    </w:p>
    <w:p w14:paraId="087F1351" w14:textId="77777777" w:rsidR="00F71B97" w:rsidRPr="00E60AF1" w:rsidRDefault="00F71B97" w:rsidP="00803A5B">
      <w:pPr>
        <w:pStyle w:val="Heading4"/>
        <w:tabs>
          <w:tab w:val="left" w:pos="2127"/>
        </w:tabs>
        <w:ind w:left="2127" w:hanging="709"/>
      </w:pPr>
      <w:r w:rsidRPr="00E60AF1">
        <w:t xml:space="preserve">Height of fabric: </w:t>
      </w:r>
      <w:r w:rsidR="0000185F" w:rsidRPr="00E60AF1">
        <w:t>as indicated</w:t>
      </w:r>
      <w:r w:rsidR="00852CEE" w:rsidRPr="00E60AF1">
        <w:t xml:space="preserve"> in the Contract Documents</w:t>
      </w:r>
      <w:r w:rsidRPr="00E60AF1">
        <w:t>.</w:t>
      </w:r>
    </w:p>
    <w:p w14:paraId="0E14B224" w14:textId="77777777" w:rsidR="00F71B97" w:rsidRPr="00E60AF1" w:rsidRDefault="00F71B97" w:rsidP="00803A5B">
      <w:pPr>
        <w:pStyle w:val="Heading4"/>
        <w:tabs>
          <w:tab w:val="left" w:pos="2127"/>
        </w:tabs>
        <w:ind w:left="2127" w:hanging="709"/>
      </w:pPr>
      <w:r w:rsidRPr="00E60AF1">
        <w:t xml:space="preserve">Acceptable material: </w:t>
      </w:r>
      <w:r w:rsidR="006461DA" w:rsidRPr="00E60AF1">
        <w:t>Black vinyl</w:t>
      </w:r>
      <w:r w:rsidR="00852CEE" w:rsidRPr="00E60AF1">
        <w:t xml:space="preserve"> </w:t>
      </w:r>
      <w:r w:rsidRPr="00E60AF1">
        <w:t>coated steel fencing.</w:t>
      </w:r>
    </w:p>
    <w:p w14:paraId="4B02D865" w14:textId="77777777" w:rsidR="00F71B97" w:rsidRPr="00E60AF1" w:rsidRDefault="00F71B97" w:rsidP="00803A5B">
      <w:pPr>
        <w:pStyle w:val="Heading3"/>
        <w:tabs>
          <w:tab w:val="clear" w:pos="1440"/>
          <w:tab w:val="left" w:pos="1418"/>
        </w:tabs>
        <w:ind w:left="1418" w:hanging="709"/>
      </w:pPr>
      <w:r w:rsidRPr="00E60AF1">
        <w:t xml:space="preserve">Posts, braces and rails: </w:t>
      </w:r>
      <w:r w:rsidR="00852CEE" w:rsidRPr="00E60AF1">
        <w:t xml:space="preserve">in accordance with </w:t>
      </w:r>
      <w:r w:rsidRPr="00E60AF1">
        <w:t>CAN/</w:t>
      </w:r>
      <w:r w:rsidR="006461DA" w:rsidRPr="00E60AF1">
        <w:t>CGSB 138.2</w:t>
      </w:r>
      <w:r w:rsidR="00A608E7">
        <w:t>-96</w:t>
      </w:r>
      <w:r w:rsidR="006461DA" w:rsidRPr="00E60AF1">
        <w:t>, black vinyl coated</w:t>
      </w:r>
      <w:r w:rsidRPr="00E60AF1">
        <w:t xml:space="preserve">, galvanized steel pipe. </w:t>
      </w:r>
      <w:r w:rsidR="00852CEE" w:rsidRPr="00E60AF1">
        <w:t xml:space="preserve"> </w:t>
      </w:r>
      <w:r w:rsidRPr="00E60AF1">
        <w:t>Dimensions as indicated</w:t>
      </w:r>
      <w:r w:rsidR="00852CEE" w:rsidRPr="00E60AF1">
        <w:t xml:space="preserve"> in the Contract Documents</w:t>
      </w:r>
      <w:r w:rsidRPr="00E60AF1">
        <w:t>.</w:t>
      </w:r>
    </w:p>
    <w:p w14:paraId="47347D8F" w14:textId="77777777" w:rsidR="00F71B97" w:rsidRPr="00E60AF1" w:rsidRDefault="00F71B97" w:rsidP="00803A5B">
      <w:pPr>
        <w:pStyle w:val="Heading3"/>
        <w:tabs>
          <w:tab w:val="clear" w:pos="1440"/>
          <w:tab w:val="left" w:pos="1418"/>
        </w:tabs>
        <w:ind w:left="1418" w:hanging="709"/>
      </w:pPr>
      <w:r w:rsidRPr="00E60AF1">
        <w:t xml:space="preserve">Bottom tension wire: </w:t>
      </w:r>
      <w:r w:rsidR="00852CEE" w:rsidRPr="00E60AF1">
        <w:t xml:space="preserve">in accordance with </w:t>
      </w:r>
      <w:r w:rsidRPr="00E60AF1">
        <w:t>CAN/CGSB 138.1</w:t>
      </w:r>
      <w:r w:rsidR="00A608E7">
        <w:t>-96</w:t>
      </w:r>
      <w:r w:rsidRPr="00E60AF1">
        <w:t xml:space="preserve">, Table 2, single strand, </w:t>
      </w:r>
      <w:r w:rsidR="006461DA" w:rsidRPr="00E60AF1">
        <w:t>black vinyl coated</w:t>
      </w:r>
      <w:r w:rsidR="00852CEE" w:rsidRPr="00E60AF1">
        <w:t xml:space="preserve"> </w:t>
      </w:r>
      <w:r w:rsidRPr="00E60AF1">
        <w:t xml:space="preserve">steel wire, 5 mm </w:t>
      </w:r>
      <w:r w:rsidR="00852CEE" w:rsidRPr="00E60AF1">
        <w:t xml:space="preserve">in </w:t>
      </w:r>
      <w:r w:rsidRPr="00E60AF1">
        <w:t>diameter.</w:t>
      </w:r>
    </w:p>
    <w:p w14:paraId="43C1B775" w14:textId="77777777" w:rsidR="00F71B97" w:rsidRPr="00E60AF1" w:rsidRDefault="00F71B97" w:rsidP="00803A5B">
      <w:pPr>
        <w:pStyle w:val="Heading3"/>
        <w:tabs>
          <w:tab w:val="clear" w:pos="1440"/>
          <w:tab w:val="left" w:pos="1418"/>
        </w:tabs>
        <w:ind w:left="1418" w:hanging="709"/>
      </w:pPr>
      <w:r w:rsidRPr="00E60AF1">
        <w:t xml:space="preserve">Tie wire fasteners: </w:t>
      </w:r>
      <w:r w:rsidR="00852CEE" w:rsidRPr="00E60AF1">
        <w:t xml:space="preserve">in accordance with </w:t>
      </w:r>
      <w:r w:rsidRPr="00E60AF1">
        <w:t>CAN/CGSB 138.1</w:t>
      </w:r>
      <w:r w:rsidR="00A608E7">
        <w:t>-96</w:t>
      </w:r>
      <w:r w:rsidRPr="00E60AF1">
        <w:t xml:space="preserve">, Table 2 steel wire, single </w:t>
      </w:r>
      <w:r w:rsidR="006461DA" w:rsidRPr="00E60AF1">
        <w:t>strand black vinyl</w:t>
      </w:r>
      <w:r w:rsidR="00852CEE" w:rsidRPr="00E60AF1">
        <w:t xml:space="preserve"> </w:t>
      </w:r>
      <w:r w:rsidRPr="00E60AF1">
        <w:t>coated.</w:t>
      </w:r>
    </w:p>
    <w:p w14:paraId="79A7DB8B" w14:textId="77777777" w:rsidR="00F71B97" w:rsidRPr="00E60AF1" w:rsidRDefault="00F71B97" w:rsidP="00803A5B">
      <w:pPr>
        <w:pStyle w:val="Heading3"/>
        <w:tabs>
          <w:tab w:val="clear" w:pos="1440"/>
          <w:tab w:val="left" w:pos="1418"/>
        </w:tabs>
        <w:ind w:left="1418" w:hanging="709"/>
      </w:pPr>
      <w:r w:rsidRPr="00E60AF1">
        <w:t xml:space="preserve">Tension bar: </w:t>
      </w:r>
      <w:r w:rsidR="00852CEE" w:rsidRPr="00E60AF1">
        <w:t xml:space="preserve">in accordance with </w:t>
      </w:r>
      <w:r w:rsidRPr="00E60AF1">
        <w:t>ASTM A</w:t>
      </w:r>
      <w:r w:rsidR="00A608E7">
        <w:t>653/A653M-15e1</w:t>
      </w:r>
      <w:r w:rsidRPr="00E60AF1">
        <w:t xml:space="preserve">, 5 </w:t>
      </w:r>
      <w:r w:rsidR="00537E81" w:rsidRPr="00E60AF1">
        <w:t xml:space="preserve">mm </w:t>
      </w:r>
      <w:r w:rsidRPr="00E60AF1">
        <w:t xml:space="preserve">x 20 mm </w:t>
      </w:r>
      <w:r w:rsidR="00852CEE" w:rsidRPr="00E60AF1">
        <w:t>(</w:t>
      </w:r>
      <w:r w:rsidRPr="00E60AF1">
        <w:t>minimum</w:t>
      </w:r>
      <w:r w:rsidR="00852CEE" w:rsidRPr="00E60AF1">
        <w:t>)</w:t>
      </w:r>
      <w:r w:rsidR="006461DA" w:rsidRPr="00E60AF1">
        <w:t xml:space="preserve"> black vinyl</w:t>
      </w:r>
      <w:r w:rsidR="00DB66A4" w:rsidRPr="00E60AF1">
        <w:t>,</w:t>
      </w:r>
      <w:r w:rsidRPr="00E60AF1">
        <w:t xml:space="preserve"> coated galvanized steel.</w:t>
      </w:r>
    </w:p>
    <w:p w14:paraId="379E4DBF" w14:textId="77777777" w:rsidR="00F71B97" w:rsidRPr="00E60AF1" w:rsidRDefault="00F71B97" w:rsidP="00803A5B">
      <w:pPr>
        <w:pStyle w:val="Heading3"/>
        <w:tabs>
          <w:tab w:val="clear" w:pos="1440"/>
          <w:tab w:val="left" w:pos="1418"/>
        </w:tabs>
        <w:ind w:left="1418" w:hanging="709"/>
      </w:pPr>
      <w:r w:rsidRPr="00E60AF1">
        <w:t xml:space="preserve">Gates: </w:t>
      </w:r>
      <w:r w:rsidR="00852CEE" w:rsidRPr="00E60AF1">
        <w:t xml:space="preserve">in accordance with </w:t>
      </w:r>
      <w:r w:rsidRPr="00E60AF1">
        <w:t>CAN/CGSB 138.4</w:t>
      </w:r>
      <w:r w:rsidR="00A608E7">
        <w:t>-96</w:t>
      </w:r>
      <w:r w:rsidRPr="00E60AF1">
        <w:t xml:space="preserve">, </w:t>
      </w:r>
      <w:r w:rsidR="006461DA" w:rsidRPr="00E60AF1">
        <w:t>black vinyl</w:t>
      </w:r>
      <w:r w:rsidR="00852CEE" w:rsidRPr="00E60AF1">
        <w:t xml:space="preserve"> </w:t>
      </w:r>
      <w:r w:rsidRPr="00E60AF1">
        <w:t>coated.</w:t>
      </w:r>
    </w:p>
    <w:p w14:paraId="4F1961BE" w14:textId="77777777" w:rsidR="00F71B97" w:rsidRPr="00E60AF1" w:rsidRDefault="00F71B97" w:rsidP="00803A5B">
      <w:pPr>
        <w:pStyle w:val="Heading3"/>
        <w:tabs>
          <w:tab w:val="clear" w:pos="1440"/>
          <w:tab w:val="left" w:pos="1418"/>
        </w:tabs>
        <w:ind w:left="1418" w:hanging="709"/>
      </w:pPr>
      <w:r w:rsidRPr="00E60AF1">
        <w:lastRenderedPageBreak/>
        <w:t xml:space="preserve">Gate frames: </w:t>
      </w:r>
      <w:r w:rsidR="00852CEE" w:rsidRPr="00E60AF1">
        <w:t xml:space="preserve">in accordance with </w:t>
      </w:r>
      <w:r w:rsidRPr="00E60AF1">
        <w:t>ASTM A53</w:t>
      </w:r>
      <w:r w:rsidR="00A608E7">
        <w:t>/A53M-12</w:t>
      </w:r>
      <w:r w:rsidRPr="00E60AF1">
        <w:t xml:space="preserve">, </w:t>
      </w:r>
      <w:r w:rsidR="006461DA" w:rsidRPr="00E60AF1">
        <w:t xml:space="preserve">black vinyl coated, </w:t>
      </w:r>
      <w:r w:rsidRPr="00E60AF1">
        <w:t xml:space="preserve">galvanized steel pipe, standard weight 45 mm outside diameter pipe for outside frame, </w:t>
      </w:r>
      <w:r w:rsidR="006461DA" w:rsidRPr="00E60AF1">
        <w:t>35</w:t>
      </w:r>
      <w:r w:rsidR="00852CEE" w:rsidRPr="00E60AF1">
        <w:t xml:space="preserve"> </w:t>
      </w:r>
      <w:r w:rsidRPr="00E60AF1">
        <w:t>mm outside diameter pipe for interior bracing.</w:t>
      </w:r>
    </w:p>
    <w:p w14:paraId="1BC78932" w14:textId="77777777" w:rsidR="00F71B97" w:rsidRPr="00E60AF1" w:rsidRDefault="00F71B97" w:rsidP="00803A5B">
      <w:pPr>
        <w:pStyle w:val="Heading4"/>
        <w:tabs>
          <w:tab w:val="left" w:pos="2127"/>
        </w:tabs>
        <w:ind w:left="2127" w:hanging="709"/>
      </w:pPr>
      <w:r w:rsidRPr="00E60AF1">
        <w:t xml:space="preserve">Fabricate gates as indicated </w:t>
      </w:r>
      <w:r w:rsidR="00DB66A4" w:rsidRPr="00E60AF1">
        <w:t xml:space="preserve">in the Contract Documents </w:t>
      </w:r>
      <w:r w:rsidRPr="00E60AF1">
        <w:t>with electrically welded joints, and hot dip galvanized after welding.</w:t>
      </w:r>
    </w:p>
    <w:p w14:paraId="50E70E77" w14:textId="77777777" w:rsidR="00F71B97" w:rsidRPr="00E60AF1" w:rsidRDefault="00F71B97" w:rsidP="00803A5B">
      <w:pPr>
        <w:pStyle w:val="Heading4"/>
        <w:tabs>
          <w:tab w:val="left" w:pos="2127"/>
        </w:tabs>
        <w:ind w:left="2127" w:hanging="709"/>
      </w:pPr>
      <w:r w:rsidRPr="00E60AF1">
        <w:t xml:space="preserve">Fasten </w:t>
      </w:r>
      <w:r w:rsidR="00852CEE" w:rsidRPr="00E60AF1">
        <w:t xml:space="preserve">the </w:t>
      </w:r>
      <w:r w:rsidRPr="00E60AF1">
        <w:t xml:space="preserve">fence fabric to </w:t>
      </w:r>
      <w:r w:rsidR="00852CEE" w:rsidRPr="00E60AF1">
        <w:t xml:space="preserve">the </w:t>
      </w:r>
      <w:r w:rsidRPr="00E60AF1">
        <w:t xml:space="preserve">gate with twisted selvage at </w:t>
      </w:r>
      <w:r w:rsidR="00852CEE" w:rsidRPr="00E60AF1">
        <w:t xml:space="preserve">the </w:t>
      </w:r>
      <w:r w:rsidRPr="00E60AF1">
        <w:t>top.</w:t>
      </w:r>
    </w:p>
    <w:p w14:paraId="4B22DA20" w14:textId="77777777" w:rsidR="00F71B97" w:rsidRPr="00E60AF1" w:rsidRDefault="00F71B97" w:rsidP="00803A5B">
      <w:pPr>
        <w:pStyle w:val="Heading4"/>
        <w:tabs>
          <w:tab w:val="left" w:pos="2127"/>
        </w:tabs>
        <w:ind w:left="2127" w:hanging="709"/>
      </w:pPr>
      <w:r w:rsidRPr="00E60AF1">
        <w:t xml:space="preserve">Furnish gates with galvanized malleable iron hinges, latch and latch catch with provision for padlock which can be attached and operated from either side of </w:t>
      </w:r>
      <w:r w:rsidR="00852CEE" w:rsidRPr="00E60AF1">
        <w:t xml:space="preserve">the </w:t>
      </w:r>
      <w:r w:rsidRPr="00E60AF1">
        <w:t>installed gate.</w:t>
      </w:r>
    </w:p>
    <w:p w14:paraId="1316D0E0" w14:textId="77777777" w:rsidR="00F71B97" w:rsidRPr="00E60AF1" w:rsidRDefault="00F71B97" w:rsidP="00803A5B">
      <w:pPr>
        <w:pStyle w:val="Heading4"/>
        <w:tabs>
          <w:tab w:val="left" w:pos="2127"/>
        </w:tabs>
        <w:ind w:left="2127" w:hanging="709"/>
      </w:pPr>
      <w:r w:rsidRPr="00E60AF1">
        <w:t xml:space="preserve">Furnish double gates with </w:t>
      </w:r>
      <w:r w:rsidR="00852CEE" w:rsidRPr="00E60AF1">
        <w:t xml:space="preserve">a </w:t>
      </w:r>
      <w:r w:rsidRPr="00E60AF1">
        <w:t xml:space="preserve">chain hook to hold </w:t>
      </w:r>
      <w:r w:rsidR="00852CEE" w:rsidRPr="00E60AF1">
        <w:t xml:space="preserve">the </w:t>
      </w:r>
      <w:r w:rsidRPr="00E60AF1">
        <w:t xml:space="preserve">gates open and </w:t>
      </w:r>
      <w:r w:rsidR="00852CEE" w:rsidRPr="00E60AF1">
        <w:t xml:space="preserve">a </w:t>
      </w:r>
      <w:r w:rsidRPr="00E60AF1">
        <w:t xml:space="preserve">centre rest with </w:t>
      </w:r>
      <w:r w:rsidR="00852CEE" w:rsidRPr="00E60AF1">
        <w:t xml:space="preserve">a </w:t>
      </w:r>
      <w:r w:rsidRPr="00E60AF1">
        <w:t xml:space="preserve">drop bolt for </w:t>
      </w:r>
      <w:r w:rsidR="00852CEE" w:rsidRPr="00E60AF1">
        <w:t xml:space="preserve">the </w:t>
      </w:r>
      <w:r w:rsidRPr="00E60AF1">
        <w:t>closed position.</w:t>
      </w:r>
    </w:p>
    <w:p w14:paraId="6D57CD48" w14:textId="77777777" w:rsidR="00B96173" w:rsidRPr="00E60AF1" w:rsidRDefault="00F71B97" w:rsidP="00803A5B">
      <w:pPr>
        <w:pStyle w:val="Heading3"/>
        <w:tabs>
          <w:tab w:val="clear" w:pos="1440"/>
          <w:tab w:val="left" w:pos="1418"/>
        </w:tabs>
        <w:ind w:left="1418" w:hanging="709"/>
        <w:rPr>
          <w:rFonts w:cs="Arial"/>
        </w:rPr>
      </w:pPr>
      <w:r w:rsidRPr="00E60AF1">
        <w:t xml:space="preserve">Fittings and hardware: </w:t>
      </w:r>
      <w:r w:rsidR="00852CEE" w:rsidRPr="00E60AF1">
        <w:t xml:space="preserve">in accordance with </w:t>
      </w:r>
      <w:r w:rsidRPr="00E60AF1">
        <w:t>CAN/CGSB 138.2</w:t>
      </w:r>
      <w:r w:rsidR="00A608E7">
        <w:t>-96</w:t>
      </w:r>
      <w:r w:rsidRPr="00E60AF1">
        <w:t xml:space="preserve">, black vinyl coated, cast aluminum alloy, galvanized steel or malleable or ductile cast iron. </w:t>
      </w:r>
      <w:r w:rsidR="00852CEE" w:rsidRPr="00E60AF1">
        <w:t xml:space="preserve"> </w:t>
      </w:r>
    </w:p>
    <w:p w14:paraId="5C6B2DED" w14:textId="77777777" w:rsidR="00F71B97" w:rsidRPr="00E60AF1" w:rsidRDefault="00F71B97" w:rsidP="00803A5B">
      <w:pPr>
        <w:pStyle w:val="Heading3"/>
        <w:tabs>
          <w:tab w:val="clear" w:pos="1440"/>
          <w:tab w:val="left" w:pos="1418"/>
        </w:tabs>
        <w:ind w:left="1418" w:hanging="709"/>
        <w:rPr>
          <w:rFonts w:cs="Arial"/>
        </w:rPr>
      </w:pPr>
      <w:r w:rsidRPr="00E60AF1">
        <w:t>Tension bar bands: 3</w:t>
      </w:r>
      <w:r w:rsidR="00537E81" w:rsidRPr="00E60AF1">
        <w:t xml:space="preserve"> mm</w:t>
      </w:r>
      <w:r w:rsidRPr="00E60AF1">
        <w:t xml:space="preserve"> x 20 mm </w:t>
      </w:r>
      <w:r w:rsidR="00852CEE" w:rsidRPr="00E60AF1">
        <w:t>(</w:t>
      </w:r>
      <w:r w:rsidRPr="00E60AF1">
        <w:t>minimum</w:t>
      </w:r>
      <w:r w:rsidR="00852CEE" w:rsidRPr="00E60AF1">
        <w:t>)</w:t>
      </w:r>
      <w:r w:rsidRPr="00E60AF1">
        <w:t xml:space="preserve"> galvanized steel or 5 </w:t>
      </w:r>
      <w:r w:rsidR="00537E81" w:rsidRPr="00E60AF1">
        <w:t xml:space="preserve">mm </w:t>
      </w:r>
      <w:r w:rsidRPr="00E60AF1">
        <w:t xml:space="preserve">x 20 mm </w:t>
      </w:r>
      <w:r w:rsidR="00852CEE" w:rsidRPr="00E60AF1">
        <w:t>(</w:t>
      </w:r>
      <w:r w:rsidRPr="00E60AF1">
        <w:t>minimum</w:t>
      </w:r>
      <w:r w:rsidR="00852CEE" w:rsidRPr="00E60AF1">
        <w:t>)</w:t>
      </w:r>
      <w:r w:rsidRPr="00E60AF1">
        <w:t xml:space="preserve"> aluminum. </w:t>
      </w:r>
      <w:r w:rsidR="00852CEE" w:rsidRPr="00E60AF1">
        <w:t xml:space="preserve"> </w:t>
      </w:r>
      <w:r w:rsidRPr="00E60AF1">
        <w:t xml:space="preserve">Post caps to provide </w:t>
      </w:r>
      <w:r w:rsidR="00F851CE" w:rsidRPr="00E60AF1">
        <w:t xml:space="preserve">a </w:t>
      </w:r>
      <w:r w:rsidRPr="00E60AF1">
        <w:t xml:space="preserve">waterproof fit, to fasten securely over </w:t>
      </w:r>
      <w:r w:rsidR="00537E81" w:rsidRPr="00E60AF1">
        <w:t xml:space="preserve">the </w:t>
      </w:r>
      <w:r w:rsidRPr="00E60AF1">
        <w:t xml:space="preserve">posts and to carry </w:t>
      </w:r>
      <w:r w:rsidR="00537E81" w:rsidRPr="00E60AF1">
        <w:t xml:space="preserve">the </w:t>
      </w:r>
      <w:r w:rsidRPr="00E60AF1">
        <w:t xml:space="preserve">top rail. </w:t>
      </w:r>
      <w:r w:rsidR="00852CEE" w:rsidRPr="00E60AF1">
        <w:t xml:space="preserve"> </w:t>
      </w:r>
      <w:r w:rsidRPr="00E60AF1">
        <w:t xml:space="preserve">Overhang tops to provide </w:t>
      </w:r>
      <w:r w:rsidR="00F851CE" w:rsidRPr="00E60AF1">
        <w:t xml:space="preserve">a </w:t>
      </w:r>
      <w:r w:rsidRPr="00E60AF1">
        <w:t xml:space="preserve">waterproof fit, to hold top rails and an outward projection to hold </w:t>
      </w:r>
      <w:r w:rsidR="00F851CE" w:rsidRPr="00E60AF1">
        <w:t xml:space="preserve">a </w:t>
      </w:r>
      <w:r w:rsidRPr="00E60AF1">
        <w:t xml:space="preserve">barbed wire overhang. </w:t>
      </w:r>
      <w:r w:rsidR="00F851CE" w:rsidRPr="00E60AF1">
        <w:t xml:space="preserve"> </w:t>
      </w:r>
      <w:r w:rsidRPr="00E60AF1">
        <w:t xml:space="preserve">Provide projection with clips or recesses to hold 3 strands of barbed wire spaced 100 mm apart. </w:t>
      </w:r>
      <w:r w:rsidR="00F851CE" w:rsidRPr="00E60AF1">
        <w:t xml:space="preserve"> </w:t>
      </w:r>
      <w:r w:rsidR="00DB66A4" w:rsidRPr="00E60AF1">
        <w:t>A p</w:t>
      </w:r>
      <w:r w:rsidRPr="00E60AF1">
        <w:t xml:space="preserve">rojection of approximately 300 mm long </w:t>
      </w:r>
      <w:r w:rsidR="00537E81" w:rsidRPr="00E60AF1">
        <w:t>shall</w:t>
      </w:r>
      <w:r w:rsidRPr="00E60AF1">
        <w:t xml:space="preserve"> project from </w:t>
      </w:r>
      <w:r w:rsidR="00DB66A4" w:rsidRPr="00E60AF1">
        <w:t xml:space="preserve">the </w:t>
      </w:r>
      <w:r w:rsidRPr="00E60AF1">
        <w:t>fence at 45 </w:t>
      </w:r>
      <w:r w:rsidRPr="00E60AF1">
        <w:rPr>
          <w:rFonts w:cs="Arial"/>
        </w:rPr>
        <w:t xml:space="preserve">degrees above horizontal. </w:t>
      </w:r>
      <w:r w:rsidR="00F851CE" w:rsidRPr="00E60AF1">
        <w:rPr>
          <w:rFonts w:cs="Arial"/>
        </w:rPr>
        <w:t xml:space="preserve"> </w:t>
      </w:r>
      <w:r w:rsidRPr="00E60AF1">
        <w:rPr>
          <w:rFonts w:cs="Arial"/>
        </w:rPr>
        <w:t xml:space="preserve">Turnbuckles </w:t>
      </w:r>
      <w:r w:rsidR="00F851CE" w:rsidRPr="00E60AF1">
        <w:rPr>
          <w:rFonts w:cs="Arial"/>
        </w:rPr>
        <w:t xml:space="preserve">are </w:t>
      </w:r>
      <w:r w:rsidRPr="00E60AF1">
        <w:rPr>
          <w:rFonts w:cs="Arial"/>
        </w:rPr>
        <w:t>to be drop forged.</w:t>
      </w:r>
    </w:p>
    <w:p w14:paraId="16CDD729" w14:textId="3994361B" w:rsidR="00F71B97" w:rsidRPr="00E60AF1" w:rsidRDefault="00F71B97" w:rsidP="00803A5B">
      <w:pPr>
        <w:pStyle w:val="Heading3"/>
        <w:tabs>
          <w:tab w:val="clear" w:pos="1440"/>
          <w:tab w:val="left" w:pos="1418"/>
        </w:tabs>
        <w:ind w:left="1418" w:hanging="709"/>
      </w:pPr>
      <w:r w:rsidRPr="00E60AF1">
        <w:t xml:space="preserve">Organic zinc rich coating: </w:t>
      </w:r>
      <w:r w:rsidR="00852CEE" w:rsidRPr="00E60AF1">
        <w:t xml:space="preserve">in accordance with </w:t>
      </w:r>
      <w:ins w:id="139" w:author="Johnny Pang" w:date="2022-11-30T19:01:00Z">
        <w:r w:rsidR="002C3E2D">
          <w:t>ASTM standards</w:t>
        </w:r>
      </w:ins>
      <w:commentRangeStart w:id="140"/>
      <w:del w:id="141" w:author="Johnny Pang" w:date="2022-11-30T19:01:00Z">
        <w:r w:rsidR="00A608E7" w:rsidRPr="00A608E7" w:rsidDel="002C3E2D">
          <w:rPr>
            <w:highlight w:val="yellow"/>
          </w:rPr>
          <w:delText>[Consultant to provide standard]</w:delText>
        </w:r>
      </w:del>
      <w:r w:rsidRPr="00E60AF1">
        <w:t>.</w:t>
      </w:r>
      <w:commentRangeEnd w:id="140"/>
      <w:r w:rsidR="00F620DF">
        <w:rPr>
          <w:rStyle w:val="CommentReference"/>
        </w:rPr>
        <w:commentReference w:id="140"/>
      </w:r>
    </w:p>
    <w:p w14:paraId="71C3EF3F" w14:textId="77777777" w:rsidR="00F71B97" w:rsidRPr="00E60AF1" w:rsidRDefault="00F71B97" w:rsidP="00803A5B">
      <w:pPr>
        <w:pStyle w:val="Heading3"/>
        <w:tabs>
          <w:tab w:val="clear" w:pos="1440"/>
          <w:tab w:val="left" w:pos="1418"/>
        </w:tabs>
        <w:ind w:left="1418" w:hanging="709"/>
      </w:pPr>
      <w:r w:rsidRPr="00E60AF1">
        <w:t xml:space="preserve">Barbed wire: 2 mm diameter galvanized steel wire </w:t>
      </w:r>
      <w:r w:rsidR="00852CEE" w:rsidRPr="00E60AF1">
        <w:t xml:space="preserve">in accordance with </w:t>
      </w:r>
      <w:r w:rsidRPr="00E60AF1">
        <w:t>ASTM A121</w:t>
      </w:r>
      <w:r w:rsidR="00A608E7">
        <w:t>-13,</w:t>
      </w:r>
      <w:r w:rsidRPr="00E60AF1">
        <w:t xml:space="preserve"> 4 point barbs 125 mm spacing.</w:t>
      </w:r>
    </w:p>
    <w:p w14:paraId="04BE3C4D" w14:textId="77777777" w:rsidR="00F71B97" w:rsidRPr="00E60AF1" w:rsidRDefault="00F71B97" w:rsidP="00803A5B">
      <w:pPr>
        <w:pStyle w:val="Heading3"/>
        <w:tabs>
          <w:tab w:val="clear" w:pos="1440"/>
          <w:tab w:val="left" w:pos="1418"/>
        </w:tabs>
        <w:ind w:left="1418" w:hanging="709"/>
      </w:pPr>
      <w:r w:rsidRPr="00E60AF1">
        <w:t xml:space="preserve">Barbed wire: </w:t>
      </w:r>
      <w:r w:rsidR="00852CEE" w:rsidRPr="00E60AF1">
        <w:t xml:space="preserve">in accordance with </w:t>
      </w:r>
      <w:r w:rsidRPr="00E60AF1">
        <w:t>CAN/CGSB 138.2</w:t>
      </w:r>
      <w:r w:rsidR="00A608E7">
        <w:t>-96</w:t>
      </w:r>
      <w:r w:rsidRPr="00E60AF1">
        <w:t xml:space="preserve">, 2.5 mm </w:t>
      </w:r>
      <w:r w:rsidR="00F851CE" w:rsidRPr="00E60AF1">
        <w:t xml:space="preserve">in </w:t>
      </w:r>
      <w:r w:rsidRPr="00E60AF1">
        <w:t>diameter.</w:t>
      </w:r>
    </w:p>
    <w:p w14:paraId="111C058E" w14:textId="77777777" w:rsidR="00F71B97" w:rsidRPr="00E60AF1" w:rsidRDefault="00F71B97" w:rsidP="00803A5B">
      <w:pPr>
        <w:pStyle w:val="Heading3"/>
        <w:tabs>
          <w:tab w:val="clear" w:pos="1440"/>
          <w:tab w:val="left" w:pos="1418"/>
        </w:tabs>
        <w:ind w:left="1418" w:hanging="709"/>
      </w:pPr>
      <w:r w:rsidRPr="00E60AF1">
        <w:t xml:space="preserve">Grounding rod: 16 mm diameter </w:t>
      </w:r>
      <w:proofErr w:type="spellStart"/>
      <w:r w:rsidRPr="00E60AF1">
        <w:t>copperwell</w:t>
      </w:r>
      <w:proofErr w:type="spellEnd"/>
      <w:r w:rsidRPr="00E60AF1">
        <w:t xml:space="preserve"> rod, 3 m long.</w:t>
      </w:r>
    </w:p>
    <w:p w14:paraId="7B0DD92C" w14:textId="77777777" w:rsidR="00F71B97" w:rsidRPr="00E60AF1" w:rsidRDefault="00F71B97">
      <w:pPr>
        <w:pStyle w:val="Heading2"/>
      </w:pPr>
      <w:r w:rsidRPr="00E60AF1">
        <w:t>Finishes</w:t>
      </w:r>
    </w:p>
    <w:p w14:paraId="5D515CDA" w14:textId="77777777" w:rsidR="00F71B97" w:rsidRPr="00E60AF1" w:rsidRDefault="00F71B97" w:rsidP="00042E25">
      <w:pPr>
        <w:pStyle w:val="Heading3"/>
        <w:tabs>
          <w:tab w:val="clear" w:pos="1440"/>
          <w:tab w:val="left" w:pos="1418"/>
        </w:tabs>
        <w:ind w:left="1418" w:hanging="709"/>
      </w:pPr>
      <w:r w:rsidRPr="00E60AF1">
        <w:t>Galvanizing:</w:t>
      </w:r>
    </w:p>
    <w:p w14:paraId="1563F861" w14:textId="77777777" w:rsidR="00F71B97" w:rsidRPr="00E60AF1" w:rsidRDefault="00F71B97" w:rsidP="00803A5B">
      <w:pPr>
        <w:pStyle w:val="Heading4"/>
        <w:tabs>
          <w:tab w:val="left" w:pos="2127"/>
        </w:tabs>
        <w:ind w:left="2127" w:hanging="709"/>
      </w:pPr>
      <w:r w:rsidRPr="00E60AF1">
        <w:t xml:space="preserve">For chain link fabric: </w:t>
      </w:r>
      <w:r w:rsidR="00F851CE" w:rsidRPr="00E60AF1">
        <w:t xml:space="preserve">in accordance with </w:t>
      </w:r>
      <w:r w:rsidRPr="00E60AF1">
        <w:t>CAN/CGSB 138.1</w:t>
      </w:r>
      <w:r w:rsidR="00A608E7">
        <w:t>-96</w:t>
      </w:r>
      <w:r w:rsidRPr="00E60AF1">
        <w:t xml:space="preserve"> Grade 2.</w:t>
      </w:r>
    </w:p>
    <w:p w14:paraId="373C6B45" w14:textId="77777777" w:rsidR="00F71B97" w:rsidRPr="00E60AF1" w:rsidRDefault="00F71B97" w:rsidP="00803A5B">
      <w:pPr>
        <w:pStyle w:val="Heading4"/>
        <w:tabs>
          <w:tab w:val="left" w:pos="2127"/>
        </w:tabs>
        <w:ind w:left="2127" w:hanging="709"/>
      </w:pPr>
      <w:r w:rsidRPr="00E60AF1">
        <w:t>For pipe: 550 g/m</w:t>
      </w:r>
      <w:r w:rsidRPr="00E60AF1">
        <w:rPr>
          <w:vertAlign w:val="superscript"/>
        </w:rPr>
        <w:t>5</w:t>
      </w:r>
      <w:r w:rsidRPr="00E60AF1">
        <w:t xml:space="preserve"> minimum </w:t>
      </w:r>
      <w:r w:rsidR="00F851CE" w:rsidRPr="00E60AF1">
        <w:t xml:space="preserve">in accordance with </w:t>
      </w:r>
      <w:r w:rsidRPr="00E60AF1">
        <w:t>ASTM A90</w:t>
      </w:r>
      <w:r w:rsidR="00A608E7">
        <w:t>/A90M-13</w:t>
      </w:r>
      <w:r w:rsidRPr="00E60AF1">
        <w:t>.</w:t>
      </w:r>
    </w:p>
    <w:p w14:paraId="23EBFB3A" w14:textId="77777777" w:rsidR="00F71B97" w:rsidRPr="00E60AF1" w:rsidRDefault="00F71B97" w:rsidP="00803A5B">
      <w:pPr>
        <w:pStyle w:val="Heading4"/>
        <w:tabs>
          <w:tab w:val="left" w:pos="2127"/>
        </w:tabs>
        <w:ind w:left="2127" w:hanging="709"/>
      </w:pPr>
      <w:r w:rsidRPr="00E60AF1">
        <w:t xml:space="preserve">For barbed wire: </w:t>
      </w:r>
      <w:r w:rsidR="00F851CE" w:rsidRPr="00E60AF1">
        <w:t xml:space="preserve">in accordance with </w:t>
      </w:r>
      <w:r w:rsidRPr="00E60AF1">
        <w:t>ASTM A121</w:t>
      </w:r>
      <w:r w:rsidR="00A608E7">
        <w:t>-13</w:t>
      </w:r>
      <w:r w:rsidRPr="00E60AF1">
        <w:t>, Class 2. CAN/CGSB 138.2</w:t>
      </w:r>
      <w:r w:rsidR="00A608E7">
        <w:t>-96</w:t>
      </w:r>
      <w:r w:rsidRPr="00E60AF1">
        <w:t>.</w:t>
      </w:r>
    </w:p>
    <w:p w14:paraId="2F11ACA6" w14:textId="403DEF54" w:rsidR="00F71B97" w:rsidRPr="00E60AF1" w:rsidDel="002C3E2D" w:rsidRDefault="00F71B97" w:rsidP="00803A5B">
      <w:pPr>
        <w:pStyle w:val="Heading4"/>
        <w:tabs>
          <w:tab w:val="left" w:pos="2127"/>
        </w:tabs>
        <w:ind w:left="2127" w:hanging="709"/>
        <w:rPr>
          <w:del w:id="142" w:author="Johnny Pang" w:date="2022-11-30T19:02:00Z"/>
        </w:rPr>
      </w:pPr>
      <w:del w:id="143" w:author="Johnny Pang" w:date="2022-11-30T19:02:00Z">
        <w:r w:rsidRPr="00E60AF1" w:rsidDel="002C3E2D">
          <w:delText xml:space="preserve">For other fittings: </w:delText>
        </w:r>
        <w:r w:rsidR="00F851CE" w:rsidRPr="00E60AF1" w:rsidDel="002C3E2D">
          <w:delText xml:space="preserve">in accordance with </w:delText>
        </w:r>
        <w:commentRangeStart w:id="144"/>
        <w:r w:rsidR="00A608E7" w:rsidRPr="00A608E7" w:rsidDel="002C3E2D">
          <w:rPr>
            <w:highlight w:val="yellow"/>
          </w:rPr>
          <w:delText>[Consultant to provide standard]</w:delText>
        </w:r>
        <w:r w:rsidRPr="00E60AF1" w:rsidDel="002C3E2D">
          <w:delText>.</w:delText>
        </w:r>
        <w:commentRangeEnd w:id="144"/>
        <w:r w:rsidR="00F620DF" w:rsidDel="002C3E2D">
          <w:rPr>
            <w:rStyle w:val="CommentReference"/>
            <w:rFonts w:cs="Times New Roman"/>
          </w:rPr>
          <w:commentReference w:id="144"/>
        </w:r>
      </w:del>
    </w:p>
    <w:p w14:paraId="54192835" w14:textId="77777777" w:rsidR="006461DA" w:rsidRPr="00E60AF1" w:rsidRDefault="006461DA" w:rsidP="00042E25">
      <w:pPr>
        <w:pStyle w:val="Heading3"/>
        <w:tabs>
          <w:tab w:val="clear" w:pos="1440"/>
          <w:tab w:val="left" w:pos="1418"/>
        </w:tabs>
        <w:ind w:left="1418" w:hanging="709"/>
      </w:pPr>
      <w:r w:rsidRPr="00E60AF1">
        <w:t>Vinyl coating:</w:t>
      </w:r>
    </w:p>
    <w:p w14:paraId="6428532A" w14:textId="77777777" w:rsidR="006461DA" w:rsidRPr="00E60AF1" w:rsidRDefault="006461DA" w:rsidP="00042E25">
      <w:pPr>
        <w:pStyle w:val="Heading4"/>
        <w:tabs>
          <w:tab w:val="left" w:pos="2127"/>
        </w:tabs>
        <w:ind w:left="2127" w:hanging="709"/>
      </w:pPr>
      <w:r w:rsidRPr="00E60AF1">
        <w:t>0.045 mm dry film thickness minimum.</w:t>
      </w:r>
    </w:p>
    <w:p w14:paraId="7A0B7142" w14:textId="77777777" w:rsidR="00F71B97" w:rsidRPr="00E60AF1" w:rsidRDefault="00F71B97">
      <w:pPr>
        <w:pStyle w:val="Heading1"/>
      </w:pPr>
      <w:r w:rsidRPr="00E60AF1">
        <w:t>EXECUTION</w:t>
      </w:r>
    </w:p>
    <w:p w14:paraId="2404EC9C" w14:textId="77777777" w:rsidR="00F71B97" w:rsidRPr="00E60AF1" w:rsidRDefault="00F71B97">
      <w:pPr>
        <w:pStyle w:val="Heading2"/>
      </w:pPr>
      <w:r w:rsidRPr="00E60AF1">
        <w:t>Grading</w:t>
      </w:r>
    </w:p>
    <w:p w14:paraId="6BF5EB6B" w14:textId="77777777" w:rsidR="00F71B97" w:rsidRPr="00E60AF1" w:rsidRDefault="00F71B97" w:rsidP="00042E25">
      <w:pPr>
        <w:pStyle w:val="Heading3"/>
        <w:tabs>
          <w:tab w:val="clear" w:pos="1440"/>
          <w:tab w:val="left" w:pos="1418"/>
        </w:tabs>
        <w:ind w:left="1418" w:hanging="709"/>
      </w:pPr>
      <w:r w:rsidRPr="00E60AF1">
        <w:t xml:space="preserve">Remove debris and correct ground undulations along </w:t>
      </w:r>
      <w:r w:rsidR="00FB0FBB" w:rsidRPr="00E60AF1">
        <w:t xml:space="preserve">the </w:t>
      </w:r>
      <w:r w:rsidRPr="00E60AF1">
        <w:t xml:space="preserve">fence line to obtain </w:t>
      </w:r>
      <w:r w:rsidR="00FB0FBB" w:rsidRPr="00E60AF1">
        <w:t xml:space="preserve">a </w:t>
      </w:r>
      <w:r w:rsidRPr="00E60AF1">
        <w:t xml:space="preserve">smooth uniform gradient between posts. </w:t>
      </w:r>
      <w:r w:rsidR="00FB0FBB" w:rsidRPr="00E60AF1">
        <w:t xml:space="preserve"> </w:t>
      </w:r>
      <w:r w:rsidRPr="00E60AF1">
        <w:t xml:space="preserve">Provide clearance between </w:t>
      </w:r>
      <w:r w:rsidR="00FB0FBB" w:rsidRPr="00E60AF1">
        <w:t xml:space="preserve">the </w:t>
      </w:r>
      <w:r w:rsidRPr="00E60AF1">
        <w:t xml:space="preserve">bottom of </w:t>
      </w:r>
      <w:r w:rsidR="00FB0FBB" w:rsidRPr="00E60AF1">
        <w:t xml:space="preserve">the </w:t>
      </w:r>
      <w:r w:rsidRPr="00E60AF1">
        <w:t xml:space="preserve">fence and </w:t>
      </w:r>
      <w:r w:rsidR="00FB0FBB" w:rsidRPr="00E60AF1">
        <w:t xml:space="preserve">the </w:t>
      </w:r>
      <w:r w:rsidRPr="00E60AF1">
        <w:t>ground surface of 30 mm to 50 mm.</w:t>
      </w:r>
    </w:p>
    <w:p w14:paraId="54556467" w14:textId="77777777" w:rsidR="00F71B97" w:rsidRPr="00E60AF1" w:rsidRDefault="00F71B97">
      <w:pPr>
        <w:pStyle w:val="Heading2"/>
      </w:pPr>
      <w:r w:rsidRPr="00E60AF1">
        <w:t>Erection</w:t>
      </w:r>
      <w:r w:rsidR="00C57001" w:rsidRPr="00E60AF1">
        <w:t xml:space="preserve"> </w:t>
      </w:r>
      <w:r w:rsidRPr="00E60AF1">
        <w:t>of Fence</w:t>
      </w:r>
    </w:p>
    <w:p w14:paraId="6AF9990F" w14:textId="1CFC0BCE" w:rsidR="006461DA" w:rsidRPr="00E60AF1" w:rsidDel="002C3E2D" w:rsidRDefault="006461DA" w:rsidP="00042E25">
      <w:pPr>
        <w:ind w:left="709"/>
        <w:rPr>
          <w:del w:id="145" w:author="Johnny Pang" w:date="2022-11-30T19:02:00Z"/>
          <w:rFonts w:cs="Arial"/>
        </w:rPr>
      </w:pPr>
      <w:commentRangeStart w:id="146"/>
      <w:commentRangeStart w:id="147"/>
      <w:del w:id="148" w:author="Johnny Pang" w:date="2022-11-30T19:02:00Z">
        <w:r w:rsidRPr="00A608E7" w:rsidDel="002C3E2D">
          <w:rPr>
            <w:rFonts w:cs="Arial"/>
            <w:highlight w:val="yellow"/>
          </w:rPr>
          <w:delText>[Ensure drawings clearly indicate on which side of fence line the fabric and overhand are to be installed.]</w:delText>
        </w:r>
        <w:commentRangeEnd w:id="146"/>
        <w:r w:rsidR="00F620DF" w:rsidDel="002C3E2D">
          <w:rPr>
            <w:rStyle w:val="CommentReference"/>
          </w:rPr>
          <w:commentReference w:id="146"/>
        </w:r>
        <w:commentRangeEnd w:id="147"/>
        <w:r w:rsidR="002C3E2D" w:rsidDel="002C3E2D">
          <w:rPr>
            <w:rStyle w:val="CommentReference"/>
          </w:rPr>
          <w:commentReference w:id="147"/>
        </w:r>
      </w:del>
    </w:p>
    <w:p w14:paraId="0471C5E5" w14:textId="77777777" w:rsidR="005C4CD8" w:rsidRPr="00C610D5" w:rsidRDefault="005C4CD8" w:rsidP="005C4CD8">
      <w:pPr>
        <w:pStyle w:val="Heading3"/>
        <w:numPr>
          <w:ilvl w:val="2"/>
          <w:numId w:val="30"/>
        </w:numPr>
      </w:pPr>
      <w:r w:rsidRPr="00C610D5">
        <w:rPr>
          <w:bCs/>
          <w:iCs/>
        </w:rP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14:paraId="1BC195F8" w14:textId="77777777" w:rsidR="00F71B97" w:rsidRPr="00E60AF1" w:rsidRDefault="00F71B97" w:rsidP="00803A5B">
      <w:pPr>
        <w:pStyle w:val="Heading3"/>
        <w:tabs>
          <w:tab w:val="clear" w:pos="1440"/>
          <w:tab w:val="left" w:pos="1418"/>
        </w:tabs>
        <w:ind w:left="1418" w:hanging="709"/>
      </w:pPr>
      <w:r w:rsidRPr="00E60AF1">
        <w:t xml:space="preserve">Erect fence 0.3 m back from </w:t>
      </w:r>
      <w:r w:rsidR="00FB0FBB" w:rsidRPr="00E60AF1">
        <w:t xml:space="preserve">the </w:t>
      </w:r>
      <w:r w:rsidRPr="00E60AF1">
        <w:t>property lines and as indicated on the Contract Drawings and in accordance with CAN/CGSB 138.3</w:t>
      </w:r>
      <w:r w:rsidR="00A94885">
        <w:t>-96</w:t>
      </w:r>
      <w:r w:rsidRPr="00E60AF1">
        <w:t>.</w:t>
      </w:r>
    </w:p>
    <w:p w14:paraId="6CA31246" w14:textId="77777777" w:rsidR="00F71B97" w:rsidRPr="00E60AF1" w:rsidRDefault="00F71B97" w:rsidP="00A94885">
      <w:pPr>
        <w:pStyle w:val="Heading3"/>
        <w:tabs>
          <w:tab w:val="clear" w:pos="1440"/>
          <w:tab w:val="left" w:pos="1418"/>
        </w:tabs>
        <w:ind w:left="1418" w:hanging="709"/>
      </w:pPr>
      <w:r w:rsidRPr="00E60AF1">
        <w:lastRenderedPageBreak/>
        <w:t xml:space="preserve">Excavate post holes to </w:t>
      </w:r>
      <w:r w:rsidR="00DB66A4" w:rsidRPr="00E60AF1">
        <w:t xml:space="preserve">the </w:t>
      </w:r>
      <w:r w:rsidRPr="00E60AF1">
        <w:t>dimensions indicated</w:t>
      </w:r>
      <w:r w:rsidR="00DB66A4" w:rsidRPr="00E60AF1">
        <w:t xml:space="preserve"> in the Contract Drawings</w:t>
      </w:r>
      <w:r w:rsidRPr="00E60AF1">
        <w:t xml:space="preserve"> </w:t>
      </w:r>
      <w:r w:rsidR="00DB66A4" w:rsidRPr="00E60AF1">
        <w:t xml:space="preserve">and </w:t>
      </w:r>
      <w:r w:rsidRPr="00E60AF1">
        <w:t xml:space="preserve">by methods approved by the </w:t>
      </w:r>
      <w:r w:rsidR="00DB66A4" w:rsidRPr="00E60AF1">
        <w:t>Consultant</w:t>
      </w:r>
      <w:r w:rsidRPr="00E60AF1">
        <w:t>.</w:t>
      </w:r>
      <w:r w:rsidR="00A94885">
        <w:t xml:space="preserve"> </w:t>
      </w:r>
    </w:p>
    <w:p w14:paraId="4700F6B3" w14:textId="77777777" w:rsidR="00F71B97" w:rsidRPr="00E60AF1" w:rsidRDefault="00F71B97" w:rsidP="00803A5B">
      <w:pPr>
        <w:pStyle w:val="Heading3"/>
        <w:tabs>
          <w:tab w:val="clear" w:pos="1440"/>
          <w:tab w:val="left" w:pos="1418"/>
        </w:tabs>
        <w:ind w:left="1418" w:hanging="709"/>
      </w:pPr>
      <w:r w:rsidRPr="00E60AF1">
        <w:t xml:space="preserve">Space line posts 3 m apart, measured parallel to </w:t>
      </w:r>
      <w:r w:rsidR="00FB0FBB" w:rsidRPr="00E60AF1">
        <w:t xml:space="preserve">the </w:t>
      </w:r>
      <w:r w:rsidRPr="00E60AF1">
        <w:t>ground surface.</w:t>
      </w:r>
    </w:p>
    <w:p w14:paraId="0B0500D4" w14:textId="77777777" w:rsidR="00F71B97" w:rsidRPr="00E60AF1" w:rsidRDefault="00F71B97" w:rsidP="00803A5B">
      <w:pPr>
        <w:pStyle w:val="Heading3"/>
        <w:tabs>
          <w:tab w:val="clear" w:pos="1440"/>
          <w:tab w:val="left" w:pos="1418"/>
        </w:tabs>
        <w:ind w:left="1418" w:hanging="709"/>
      </w:pPr>
      <w:r w:rsidRPr="00E60AF1">
        <w:t xml:space="preserve">Space straining posts at equal intervals not exceeding 150 m if the distance between end or corner posts on straight continuous lengths of fence over </w:t>
      </w:r>
      <w:r w:rsidR="00FB0FBB" w:rsidRPr="00E60AF1">
        <w:t xml:space="preserve">a </w:t>
      </w:r>
      <w:r w:rsidRPr="00E60AF1">
        <w:t>reasonably smooth grade is greater than 150 m.</w:t>
      </w:r>
    </w:p>
    <w:p w14:paraId="59FD89A6" w14:textId="77777777" w:rsidR="00F71B97" w:rsidRPr="00E60AF1" w:rsidRDefault="00F71B97" w:rsidP="00803A5B">
      <w:pPr>
        <w:pStyle w:val="Heading3"/>
        <w:tabs>
          <w:tab w:val="clear" w:pos="1440"/>
          <w:tab w:val="left" w:pos="1418"/>
        </w:tabs>
        <w:ind w:left="1418" w:hanging="709"/>
      </w:pPr>
      <w:r w:rsidRPr="00E60AF1">
        <w:t xml:space="preserve">Install additional straining posts at sharp changes in grade and where directed by the </w:t>
      </w:r>
      <w:r w:rsidR="00DB66A4" w:rsidRPr="00E60AF1">
        <w:t>Consultant</w:t>
      </w:r>
      <w:r w:rsidRPr="00E60AF1">
        <w:t>.</w:t>
      </w:r>
    </w:p>
    <w:p w14:paraId="6E968DD4" w14:textId="77777777" w:rsidR="00F71B97" w:rsidRPr="00E60AF1" w:rsidRDefault="00F71B97" w:rsidP="00803A5B">
      <w:pPr>
        <w:pStyle w:val="Heading3"/>
        <w:tabs>
          <w:tab w:val="clear" w:pos="1440"/>
          <w:tab w:val="left" w:pos="1418"/>
        </w:tabs>
        <w:ind w:left="1418" w:hanging="709"/>
        <w:rPr>
          <w:rFonts w:cs="Book Antiqua"/>
        </w:rPr>
      </w:pPr>
      <w:r w:rsidRPr="00E60AF1">
        <w:t xml:space="preserve">Install corner post where </w:t>
      </w:r>
      <w:r w:rsidR="00FB0FBB" w:rsidRPr="00E60AF1">
        <w:t xml:space="preserve">the </w:t>
      </w:r>
      <w:r w:rsidRPr="00E60AF1">
        <w:t>change in alignment exceeds 10</w:t>
      </w:r>
      <w:r w:rsidR="00FB0FBB" w:rsidRPr="00E60AF1">
        <w:t xml:space="preserve"> </w:t>
      </w:r>
      <w:r w:rsidRPr="00E60AF1">
        <w:t>degrees</w:t>
      </w:r>
      <w:r w:rsidRPr="00E60AF1">
        <w:rPr>
          <w:rFonts w:cs="Book Antiqua"/>
        </w:rPr>
        <w:t>.</w:t>
      </w:r>
    </w:p>
    <w:p w14:paraId="20CBE6C5" w14:textId="77777777" w:rsidR="00F71B97" w:rsidRPr="00E60AF1" w:rsidRDefault="00F71B97" w:rsidP="00803A5B">
      <w:pPr>
        <w:pStyle w:val="Heading3"/>
        <w:tabs>
          <w:tab w:val="clear" w:pos="1440"/>
          <w:tab w:val="left" w:pos="1418"/>
        </w:tabs>
        <w:ind w:left="1418" w:hanging="709"/>
      </w:pPr>
      <w:r w:rsidRPr="00E60AF1">
        <w:t xml:space="preserve">Install end posts at </w:t>
      </w:r>
      <w:r w:rsidR="00FB0FBB" w:rsidRPr="00E60AF1">
        <w:t xml:space="preserve">the </w:t>
      </w:r>
      <w:r w:rsidRPr="00E60AF1">
        <w:t xml:space="preserve">end of </w:t>
      </w:r>
      <w:r w:rsidR="00FB0FBB" w:rsidRPr="00E60AF1">
        <w:t xml:space="preserve">the </w:t>
      </w:r>
      <w:r w:rsidRPr="00E60AF1">
        <w:t xml:space="preserve">fence and at buildings. </w:t>
      </w:r>
      <w:r w:rsidR="00FB0FBB" w:rsidRPr="00E60AF1">
        <w:t xml:space="preserve"> </w:t>
      </w:r>
      <w:r w:rsidRPr="00E60AF1">
        <w:t>Install gate posts on both sides of gate openings.</w:t>
      </w:r>
    </w:p>
    <w:p w14:paraId="4960C4A5" w14:textId="77777777" w:rsidR="00F71B97" w:rsidRPr="00E60AF1" w:rsidRDefault="00F71B97" w:rsidP="00803A5B">
      <w:pPr>
        <w:pStyle w:val="Heading3"/>
        <w:tabs>
          <w:tab w:val="clear" w:pos="1440"/>
          <w:tab w:val="left" w:pos="1418"/>
        </w:tabs>
        <w:ind w:left="1418" w:hanging="709"/>
      </w:pPr>
      <w:r w:rsidRPr="00E60AF1">
        <w:t xml:space="preserve">Place concrete in </w:t>
      </w:r>
      <w:r w:rsidR="00FB0FBB" w:rsidRPr="00E60AF1">
        <w:t xml:space="preserve">the </w:t>
      </w:r>
      <w:r w:rsidRPr="00E60AF1">
        <w:t xml:space="preserve">post holes then embed </w:t>
      </w:r>
      <w:r w:rsidR="00FB0FBB" w:rsidRPr="00E60AF1">
        <w:t xml:space="preserve">the </w:t>
      </w:r>
      <w:r w:rsidRPr="00E60AF1">
        <w:t xml:space="preserve">posts into concrete to </w:t>
      </w:r>
      <w:r w:rsidR="00DB66A4" w:rsidRPr="00E60AF1">
        <w:t xml:space="preserve">the </w:t>
      </w:r>
      <w:r w:rsidRPr="00E60AF1">
        <w:t>depths indicated</w:t>
      </w:r>
      <w:r w:rsidR="00DB66A4" w:rsidRPr="00E60AF1">
        <w:t xml:space="preserve"> on the Contract Drawings</w:t>
      </w:r>
      <w:r w:rsidRPr="00E60AF1">
        <w:t>.</w:t>
      </w:r>
      <w:r w:rsidR="00FB0FBB" w:rsidRPr="00E60AF1">
        <w:t xml:space="preserve"> </w:t>
      </w:r>
      <w:r w:rsidRPr="00E60AF1">
        <w:t xml:space="preserve"> Extend concrete 50 mm above ground level and slope to drain away from </w:t>
      </w:r>
      <w:r w:rsidR="00FB0FBB" w:rsidRPr="00E60AF1">
        <w:t xml:space="preserve">the </w:t>
      </w:r>
      <w:r w:rsidRPr="00E60AF1">
        <w:t xml:space="preserve">posts. </w:t>
      </w:r>
      <w:r w:rsidR="00FB0FBB" w:rsidRPr="00E60AF1">
        <w:t xml:space="preserve"> </w:t>
      </w:r>
      <w:r w:rsidRPr="00E60AF1">
        <w:t xml:space="preserve">Brace to hold </w:t>
      </w:r>
      <w:r w:rsidR="00FB0FBB" w:rsidRPr="00E60AF1">
        <w:t xml:space="preserve">the </w:t>
      </w:r>
      <w:r w:rsidRPr="00E60AF1">
        <w:t xml:space="preserve">posts in plumb position and true to alignment and elevation until </w:t>
      </w:r>
      <w:r w:rsidR="00FB0FBB" w:rsidRPr="00E60AF1">
        <w:t xml:space="preserve">the </w:t>
      </w:r>
      <w:r w:rsidRPr="00E60AF1">
        <w:t>concrete has set.</w:t>
      </w:r>
    </w:p>
    <w:p w14:paraId="2064C6CF" w14:textId="77777777" w:rsidR="00F71B97" w:rsidRPr="00E60AF1" w:rsidRDefault="00F71B97" w:rsidP="00803A5B">
      <w:pPr>
        <w:pStyle w:val="Heading3"/>
        <w:tabs>
          <w:tab w:val="clear" w:pos="1440"/>
          <w:tab w:val="left" w:pos="1418"/>
        </w:tabs>
        <w:ind w:left="1418" w:hanging="709"/>
      </w:pPr>
      <w:r w:rsidRPr="00E60AF1">
        <w:t xml:space="preserve">Do not install fence fabric until concrete has cured a minimum of 5 </w:t>
      </w:r>
      <w:r w:rsidR="00DB66A4" w:rsidRPr="00E60AF1">
        <w:t>W</w:t>
      </w:r>
      <w:r w:rsidRPr="00E60AF1">
        <w:t xml:space="preserve">orking </w:t>
      </w:r>
      <w:r w:rsidR="00DB66A4" w:rsidRPr="00E60AF1">
        <w:t>D</w:t>
      </w:r>
      <w:r w:rsidRPr="00E60AF1">
        <w:t>ays.</w:t>
      </w:r>
    </w:p>
    <w:p w14:paraId="552BB702" w14:textId="77777777" w:rsidR="00F71B97" w:rsidRPr="00E60AF1" w:rsidRDefault="00F71B97" w:rsidP="00803A5B">
      <w:pPr>
        <w:pStyle w:val="Heading3"/>
        <w:tabs>
          <w:tab w:val="clear" w:pos="1440"/>
          <w:tab w:val="left" w:pos="1418"/>
        </w:tabs>
        <w:ind w:left="1418" w:hanging="709"/>
      </w:pPr>
      <w:r w:rsidRPr="00E60AF1">
        <w:t>Install brace</w:t>
      </w:r>
      <w:r w:rsidR="00DB66A4" w:rsidRPr="00E60AF1">
        <w:t>s</w:t>
      </w:r>
      <w:r w:rsidRPr="00E60AF1">
        <w:t xml:space="preserve"> between end and gate posts and </w:t>
      </w:r>
      <w:r w:rsidR="00DB66A4" w:rsidRPr="00E60AF1">
        <w:t xml:space="preserve">the </w:t>
      </w:r>
      <w:r w:rsidRPr="00E60AF1">
        <w:t xml:space="preserve">nearest line post, placed in </w:t>
      </w:r>
      <w:r w:rsidR="00DB66A4" w:rsidRPr="00E60AF1">
        <w:t xml:space="preserve">the </w:t>
      </w:r>
      <w:r w:rsidRPr="00E60AF1">
        <w:t xml:space="preserve">centre of </w:t>
      </w:r>
      <w:r w:rsidR="00DB66A4" w:rsidRPr="00E60AF1">
        <w:t xml:space="preserve">the </w:t>
      </w:r>
      <w:r w:rsidRPr="00E60AF1">
        <w:t xml:space="preserve">panel and parallel to </w:t>
      </w:r>
      <w:r w:rsidR="00FB0FBB" w:rsidRPr="00E60AF1">
        <w:t xml:space="preserve">the </w:t>
      </w:r>
      <w:r w:rsidRPr="00E60AF1">
        <w:t xml:space="preserve">ground surface. </w:t>
      </w:r>
      <w:r w:rsidR="00FB0FBB" w:rsidRPr="00E60AF1">
        <w:t xml:space="preserve"> </w:t>
      </w:r>
      <w:r w:rsidRPr="00E60AF1">
        <w:t xml:space="preserve">Install braces on both sides of corner and straining posts in </w:t>
      </w:r>
      <w:r w:rsidR="00DB66A4" w:rsidRPr="00E60AF1">
        <w:t xml:space="preserve">a </w:t>
      </w:r>
      <w:r w:rsidRPr="00E60AF1">
        <w:t>similar manner.</w:t>
      </w:r>
    </w:p>
    <w:p w14:paraId="0918B055" w14:textId="77777777" w:rsidR="00F71B97" w:rsidRPr="00E60AF1" w:rsidRDefault="00F71B97" w:rsidP="00803A5B">
      <w:pPr>
        <w:pStyle w:val="Heading3"/>
        <w:tabs>
          <w:tab w:val="clear" w:pos="1440"/>
          <w:tab w:val="left" w:pos="1418"/>
        </w:tabs>
        <w:ind w:left="1418" w:hanging="709"/>
      </w:pPr>
      <w:r w:rsidRPr="00E60AF1">
        <w:t>Install overhang tops and caps.</w:t>
      </w:r>
    </w:p>
    <w:p w14:paraId="13314FE0" w14:textId="77777777" w:rsidR="00F71B97" w:rsidRPr="00E60AF1" w:rsidRDefault="00F71B97" w:rsidP="00803A5B">
      <w:pPr>
        <w:pStyle w:val="Heading3"/>
        <w:tabs>
          <w:tab w:val="clear" w:pos="1440"/>
          <w:tab w:val="left" w:pos="1418"/>
        </w:tabs>
        <w:ind w:left="1418" w:hanging="709"/>
      </w:pPr>
      <w:r w:rsidRPr="00E60AF1">
        <w:t>Install top rail between posts and fasten securely to posts and secure waterproof caps and overhang tops.</w:t>
      </w:r>
    </w:p>
    <w:p w14:paraId="65D1F12E" w14:textId="77777777" w:rsidR="00F71B97" w:rsidRPr="00E60AF1" w:rsidRDefault="00F71B97" w:rsidP="00803A5B">
      <w:pPr>
        <w:pStyle w:val="Heading3"/>
        <w:tabs>
          <w:tab w:val="clear" w:pos="1440"/>
          <w:tab w:val="left" w:pos="1418"/>
        </w:tabs>
        <w:ind w:left="1418" w:hanging="709"/>
      </w:pPr>
      <w:r w:rsidRPr="00E60AF1">
        <w:t>Install bottom tension wire, stretch tightly and fasten securely to end, corner, gate and straining posts with turnbuckles and tension bar bands.</w:t>
      </w:r>
    </w:p>
    <w:p w14:paraId="421E6361" w14:textId="77777777" w:rsidR="00F71B97" w:rsidRPr="00E60AF1" w:rsidRDefault="00F71B97" w:rsidP="00803A5B">
      <w:pPr>
        <w:pStyle w:val="Heading3"/>
        <w:tabs>
          <w:tab w:val="clear" w:pos="1440"/>
          <w:tab w:val="left" w:pos="1418"/>
        </w:tabs>
        <w:ind w:left="1418" w:hanging="709"/>
      </w:pPr>
      <w:r w:rsidRPr="00E60AF1">
        <w:t>Lay out fence fabric.</w:t>
      </w:r>
      <w:r w:rsidR="00FB0FBB" w:rsidRPr="00E60AF1">
        <w:t xml:space="preserve"> </w:t>
      </w:r>
      <w:r w:rsidRPr="00E60AF1">
        <w:t xml:space="preserve"> Stretch tightly to </w:t>
      </w:r>
      <w:r w:rsidR="00DB66A4" w:rsidRPr="00E60AF1">
        <w:t xml:space="preserve">the </w:t>
      </w:r>
      <w:r w:rsidRPr="00E60AF1">
        <w:t xml:space="preserve">tension recommended by </w:t>
      </w:r>
      <w:r w:rsidR="00DB66A4" w:rsidRPr="00E60AF1">
        <w:t xml:space="preserve">the </w:t>
      </w:r>
      <w:r w:rsidRPr="00E60AF1">
        <w:t xml:space="preserve">manufacturer and fasten to </w:t>
      </w:r>
      <w:r w:rsidR="00FB0FBB" w:rsidRPr="00E60AF1">
        <w:t xml:space="preserve">the </w:t>
      </w:r>
      <w:r w:rsidRPr="00E60AF1">
        <w:t xml:space="preserve">end, corner, gate and straining posts with tension bar secured to </w:t>
      </w:r>
      <w:r w:rsidR="00DB66A4" w:rsidRPr="00E60AF1">
        <w:t xml:space="preserve">the </w:t>
      </w:r>
      <w:r w:rsidRPr="00E60AF1">
        <w:t>post with tension bar bands spaced at 300 mm intervals</w:t>
      </w:r>
      <w:r w:rsidR="00FB0FBB" w:rsidRPr="00E60AF1">
        <w:t>,</w:t>
      </w:r>
      <w:r w:rsidR="00C57001" w:rsidRPr="00E60AF1">
        <w:t xml:space="preserve"> with</w:t>
      </w:r>
      <w:r w:rsidR="00FB0FBB" w:rsidRPr="00E60AF1">
        <w:t xml:space="preserve"> k</w:t>
      </w:r>
      <w:r w:rsidRPr="00E60AF1">
        <w:t xml:space="preserve">nuckled selvedge at </w:t>
      </w:r>
      <w:r w:rsidR="00FB0FBB" w:rsidRPr="00E60AF1">
        <w:t xml:space="preserve">the </w:t>
      </w:r>
      <w:r w:rsidRPr="00E60AF1">
        <w:t>bottom</w:t>
      </w:r>
      <w:r w:rsidR="00FB0FBB" w:rsidRPr="00E60AF1">
        <w:t xml:space="preserve"> and t</w:t>
      </w:r>
      <w:r w:rsidRPr="00E60AF1">
        <w:t xml:space="preserve">wisted selvedge at </w:t>
      </w:r>
      <w:r w:rsidR="00FB0FBB" w:rsidRPr="00E60AF1">
        <w:t xml:space="preserve">the </w:t>
      </w:r>
      <w:r w:rsidRPr="00E60AF1">
        <w:t>top.</w:t>
      </w:r>
    </w:p>
    <w:p w14:paraId="22D748C5" w14:textId="77777777" w:rsidR="00F71B97" w:rsidRPr="00E60AF1" w:rsidRDefault="00F71B97" w:rsidP="00803A5B">
      <w:pPr>
        <w:pStyle w:val="Heading3"/>
        <w:tabs>
          <w:tab w:val="clear" w:pos="1440"/>
          <w:tab w:val="left" w:pos="1418"/>
        </w:tabs>
        <w:ind w:left="1418" w:hanging="709"/>
      </w:pPr>
      <w:r w:rsidRPr="00E60AF1">
        <w:t xml:space="preserve">Secure fabric to </w:t>
      </w:r>
      <w:r w:rsidR="00FB0FBB" w:rsidRPr="00E60AF1">
        <w:t xml:space="preserve">the </w:t>
      </w:r>
      <w:r w:rsidRPr="00E60AF1">
        <w:t xml:space="preserve">top rails, line posts and bottom tension wire with tie wires at 450 mm intervals. </w:t>
      </w:r>
      <w:r w:rsidR="00FB0FBB" w:rsidRPr="00E60AF1">
        <w:t xml:space="preserve"> </w:t>
      </w:r>
      <w:r w:rsidRPr="00E60AF1">
        <w:t xml:space="preserve">Give tie wires </w:t>
      </w:r>
      <w:r w:rsidR="00DB66A4" w:rsidRPr="00E60AF1">
        <w:t xml:space="preserve">a </w:t>
      </w:r>
      <w:r w:rsidRPr="00E60AF1">
        <w:t xml:space="preserve">minimum </w:t>
      </w:r>
      <w:r w:rsidR="00DB66A4" w:rsidRPr="00E60AF1">
        <w:t xml:space="preserve">of </w:t>
      </w:r>
      <w:r w:rsidRPr="00E60AF1">
        <w:t>two twists.</w:t>
      </w:r>
    </w:p>
    <w:p w14:paraId="380F80D0" w14:textId="77777777" w:rsidR="006461DA" w:rsidRPr="00E60AF1" w:rsidRDefault="00F71B97" w:rsidP="00803A5B">
      <w:pPr>
        <w:pStyle w:val="Heading3"/>
        <w:tabs>
          <w:tab w:val="clear" w:pos="1440"/>
          <w:tab w:val="left" w:pos="1418"/>
        </w:tabs>
        <w:ind w:left="1418" w:hanging="709"/>
      </w:pPr>
      <w:r w:rsidRPr="00E60AF1">
        <w:t xml:space="preserve">Install barbed wire strands and clip securely to </w:t>
      </w:r>
      <w:r w:rsidR="00DB66A4" w:rsidRPr="00E60AF1">
        <w:t xml:space="preserve">the </w:t>
      </w:r>
      <w:r w:rsidRPr="00E60AF1">
        <w:t>lugs of each projection.</w:t>
      </w:r>
    </w:p>
    <w:p w14:paraId="45CD7DD5" w14:textId="77777777" w:rsidR="00F71B97" w:rsidRPr="00E60AF1" w:rsidRDefault="006461DA" w:rsidP="00803A5B">
      <w:pPr>
        <w:pStyle w:val="Heading3"/>
        <w:tabs>
          <w:tab w:val="clear" w:pos="1440"/>
          <w:tab w:val="left" w:pos="1418"/>
        </w:tabs>
        <w:ind w:left="1418" w:hanging="709"/>
      </w:pPr>
      <w:r w:rsidRPr="00E60AF1">
        <w:t>Install grounding rods as indicated</w:t>
      </w:r>
      <w:r w:rsidR="00B23402" w:rsidRPr="00E60AF1">
        <w:t xml:space="preserve"> by the Consultant</w:t>
      </w:r>
      <w:r w:rsidRPr="00E60AF1">
        <w:t>.</w:t>
      </w:r>
    </w:p>
    <w:p w14:paraId="77613F26" w14:textId="77777777" w:rsidR="00F71B97" w:rsidRPr="00E60AF1" w:rsidRDefault="00F71B97">
      <w:pPr>
        <w:pStyle w:val="Heading2"/>
      </w:pPr>
      <w:r w:rsidRPr="00E60AF1">
        <w:t>Installation</w:t>
      </w:r>
      <w:r w:rsidR="00C57001" w:rsidRPr="00E60AF1">
        <w:t xml:space="preserve"> </w:t>
      </w:r>
      <w:r w:rsidRPr="00E60AF1">
        <w:t>of Gates</w:t>
      </w:r>
    </w:p>
    <w:p w14:paraId="68C08EC9" w14:textId="77777777" w:rsidR="00F71B97" w:rsidRPr="00E60AF1" w:rsidRDefault="00F71B97" w:rsidP="00803A5B">
      <w:pPr>
        <w:pStyle w:val="Heading3"/>
        <w:tabs>
          <w:tab w:val="clear" w:pos="1440"/>
          <w:tab w:val="left" w:pos="1418"/>
        </w:tabs>
        <w:ind w:left="1418" w:hanging="709"/>
      </w:pPr>
      <w:r w:rsidRPr="00E60AF1">
        <w:t>Install gates in</w:t>
      </w:r>
      <w:r w:rsidR="00DB66A4" w:rsidRPr="00E60AF1">
        <w:t xml:space="preserve"> the</w:t>
      </w:r>
      <w:r w:rsidRPr="00E60AF1">
        <w:t xml:space="preserve"> locations as indicated </w:t>
      </w:r>
      <w:r w:rsidR="006461DA" w:rsidRPr="00E60AF1">
        <w:t xml:space="preserve">by the </w:t>
      </w:r>
      <w:r w:rsidR="00FB0FBB" w:rsidRPr="00E60AF1">
        <w:t>Consultant</w:t>
      </w:r>
      <w:r w:rsidRPr="00E60AF1">
        <w:t>.</w:t>
      </w:r>
    </w:p>
    <w:p w14:paraId="3E32AA22" w14:textId="77777777" w:rsidR="00F71B97" w:rsidRPr="00E60AF1" w:rsidRDefault="00F71B97" w:rsidP="00803A5B">
      <w:pPr>
        <w:pStyle w:val="Heading3"/>
        <w:tabs>
          <w:tab w:val="clear" w:pos="1440"/>
          <w:tab w:val="left" w:pos="1418"/>
        </w:tabs>
        <w:ind w:left="1418" w:hanging="709"/>
      </w:pPr>
      <w:r w:rsidRPr="00E60AF1">
        <w:t xml:space="preserve">Level </w:t>
      </w:r>
      <w:r w:rsidR="00FB0FBB" w:rsidRPr="00E60AF1">
        <w:t xml:space="preserve">the </w:t>
      </w:r>
      <w:r w:rsidRPr="00E60AF1">
        <w:t>ground between gate posts and set</w:t>
      </w:r>
      <w:r w:rsidR="00DB66A4" w:rsidRPr="00E60AF1">
        <w:t xml:space="preserve"> the</w:t>
      </w:r>
      <w:r w:rsidRPr="00E60AF1">
        <w:t xml:space="preserve"> gate bottom approximately 40 mm above </w:t>
      </w:r>
      <w:r w:rsidR="00DB66A4" w:rsidRPr="00E60AF1">
        <w:t xml:space="preserve">the </w:t>
      </w:r>
      <w:r w:rsidRPr="00E60AF1">
        <w:t>ground surface.</w:t>
      </w:r>
    </w:p>
    <w:p w14:paraId="38B5B085" w14:textId="77777777" w:rsidR="00F71B97" w:rsidRPr="00E60AF1" w:rsidRDefault="00F71B97" w:rsidP="00803A5B">
      <w:pPr>
        <w:pStyle w:val="Heading3"/>
        <w:tabs>
          <w:tab w:val="clear" w:pos="1440"/>
          <w:tab w:val="left" w:pos="1418"/>
        </w:tabs>
        <w:ind w:left="1418" w:hanging="709"/>
      </w:pPr>
      <w:r w:rsidRPr="00E60AF1">
        <w:t xml:space="preserve">Determine </w:t>
      </w:r>
      <w:r w:rsidR="00FB0FBB" w:rsidRPr="00E60AF1">
        <w:t xml:space="preserve">the </w:t>
      </w:r>
      <w:r w:rsidRPr="00E60AF1">
        <w:t xml:space="preserve">position of </w:t>
      </w:r>
      <w:r w:rsidR="00FB0FBB" w:rsidRPr="00E60AF1">
        <w:t xml:space="preserve">the </w:t>
      </w:r>
      <w:r w:rsidRPr="00E60AF1">
        <w:t xml:space="preserve">centre gate rest for double gate. Cast </w:t>
      </w:r>
      <w:r w:rsidR="00FB0FBB" w:rsidRPr="00E60AF1">
        <w:t xml:space="preserve">the </w:t>
      </w:r>
      <w:r w:rsidRPr="00E60AF1">
        <w:t>gate rest in concrete as directed</w:t>
      </w:r>
      <w:r w:rsidR="00DB66A4" w:rsidRPr="00E60AF1">
        <w:t xml:space="preserve"> by the Consultant</w:t>
      </w:r>
      <w:r w:rsidRPr="00E60AF1">
        <w:t xml:space="preserve">. Dome </w:t>
      </w:r>
      <w:r w:rsidR="00FB0FBB" w:rsidRPr="00E60AF1">
        <w:t xml:space="preserve">the </w:t>
      </w:r>
      <w:r w:rsidRPr="00E60AF1">
        <w:t>concrete above ground level to shed water.</w:t>
      </w:r>
    </w:p>
    <w:p w14:paraId="2D41B3D0" w14:textId="77777777" w:rsidR="00F71B97" w:rsidRPr="00E60AF1" w:rsidRDefault="00F71B97" w:rsidP="00803A5B">
      <w:pPr>
        <w:pStyle w:val="Heading3"/>
        <w:tabs>
          <w:tab w:val="clear" w:pos="1440"/>
          <w:tab w:val="left" w:pos="1418"/>
        </w:tabs>
        <w:ind w:left="1418" w:hanging="709"/>
      </w:pPr>
      <w:r w:rsidRPr="00E60AF1">
        <w:t>Install gate stops as indicated</w:t>
      </w:r>
      <w:r w:rsidR="002605C5" w:rsidRPr="00E60AF1">
        <w:t xml:space="preserve"> by the Consultant.</w:t>
      </w:r>
    </w:p>
    <w:p w14:paraId="4C9BEFB4" w14:textId="77777777" w:rsidR="00F71B97" w:rsidRPr="00E60AF1" w:rsidRDefault="00F71B97">
      <w:pPr>
        <w:pStyle w:val="Heading2"/>
      </w:pPr>
      <w:r w:rsidRPr="00E60AF1">
        <w:t>Touch-up</w:t>
      </w:r>
    </w:p>
    <w:p w14:paraId="1547AEA0" w14:textId="77777777" w:rsidR="00F71B97" w:rsidRPr="00E60AF1" w:rsidRDefault="00F71B97" w:rsidP="00042E25">
      <w:pPr>
        <w:pStyle w:val="Heading3"/>
        <w:tabs>
          <w:tab w:val="clear" w:pos="1440"/>
          <w:tab w:val="left" w:pos="1418"/>
        </w:tabs>
        <w:ind w:left="1418" w:hanging="709"/>
      </w:pPr>
      <w:r w:rsidRPr="00E60AF1">
        <w:t xml:space="preserve">Clean damaged surfaces with </w:t>
      </w:r>
      <w:r w:rsidR="00FB0FBB" w:rsidRPr="00E60AF1">
        <w:t xml:space="preserve">a </w:t>
      </w:r>
      <w:r w:rsidRPr="00E60AF1">
        <w:t xml:space="preserve">wire brush removing loose and cracked coatings. </w:t>
      </w:r>
      <w:r w:rsidR="00FB0FBB" w:rsidRPr="00E60AF1">
        <w:t xml:space="preserve"> </w:t>
      </w:r>
      <w:r w:rsidRPr="00E60AF1">
        <w:t xml:space="preserve">Apply two coats of organic zinc rich paint to damaged areas. </w:t>
      </w:r>
      <w:r w:rsidR="00FB0FBB" w:rsidRPr="00E60AF1">
        <w:t xml:space="preserve"> </w:t>
      </w:r>
      <w:r w:rsidRPr="00E60AF1">
        <w:t xml:space="preserve">Pre treat damaged surfaces according to </w:t>
      </w:r>
      <w:r w:rsidR="00DB66A4" w:rsidRPr="00E60AF1">
        <w:t xml:space="preserve">the </w:t>
      </w:r>
      <w:r w:rsidRPr="00E60AF1">
        <w:t>manufacturers' instructions for zinc rich paint.</w:t>
      </w:r>
    </w:p>
    <w:p w14:paraId="7A02E89E" w14:textId="77777777" w:rsidR="00F71B97" w:rsidRPr="00E60AF1" w:rsidRDefault="00F71B97">
      <w:pPr>
        <w:pStyle w:val="Heading2"/>
      </w:pPr>
      <w:r w:rsidRPr="00E60AF1">
        <w:t>Cleaning</w:t>
      </w:r>
    </w:p>
    <w:p w14:paraId="5CA2F3F3" w14:textId="77777777" w:rsidR="00F71B97" w:rsidRPr="00E60AF1" w:rsidRDefault="00F71B97" w:rsidP="00042E25">
      <w:pPr>
        <w:pStyle w:val="Heading3"/>
        <w:tabs>
          <w:tab w:val="clear" w:pos="1440"/>
          <w:tab w:val="left" w:pos="1418"/>
        </w:tabs>
        <w:ind w:left="1418" w:hanging="709"/>
      </w:pPr>
      <w:r w:rsidRPr="00E60AF1">
        <w:t xml:space="preserve">Clean and trim </w:t>
      </w:r>
      <w:r w:rsidR="00DB66A4" w:rsidRPr="00E60AF1">
        <w:t xml:space="preserve">any </w:t>
      </w:r>
      <w:r w:rsidRPr="00E60AF1">
        <w:t>areas disturbed by operations.</w:t>
      </w:r>
      <w:r w:rsidR="00FB0FBB" w:rsidRPr="00E60AF1">
        <w:t xml:space="preserve"> </w:t>
      </w:r>
      <w:r w:rsidRPr="00E60AF1">
        <w:t xml:space="preserve">Dispose of surplus material and replace damaged turf with sod as directed by the </w:t>
      </w:r>
      <w:r w:rsidR="00DB66A4" w:rsidRPr="00E60AF1">
        <w:t>Consultant</w:t>
      </w:r>
      <w:r w:rsidRPr="00E60AF1">
        <w:t>.</w:t>
      </w:r>
    </w:p>
    <w:p w14:paraId="7275A989" w14:textId="77777777" w:rsidR="00F71B97" w:rsidRPr="00E60AF1" w:rsidRDefault="00F71B97">
      <w:pPr>
        <w:pStyle w:val="Other"/>
        <w:spacing w:before="240"/>
        <w:jc w:val="center"/>
        <w:rPr>
          <w:rFonts w:ascii="Calibri" w:hAnsi="Calibri"/>
          <w:b/>
          <w:sz w:val="22"/>
          <w:szCs w:val="22"/>
        </w:rPr>
      </w:pPr>
      <w:r w:rsidRPr="00E60AF1">
        <w:rPr>
          <w:rFonts w:ascii="Calibri" w:hAnsi="Calibri"/>
          <w:b/>
          <w:sz w:val="22"/>
          <w:szCs w:val="22"/>
        </w:rPr>
        <w:t>END OF SECTION</w:t>
      </w:r>
    </w:p>
    <w:sectPr w:rsidR="00F71B97" w:rsidRPr="00E60AF1" w:rsidSect="00B96173">
      <w:headerReference w:type="even" r:id="rId15"/>
      <w:headerReference w:type="default" r:id="rId16"/>
      <w:headerReference w:type="first" r:id="rId17"/>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3" w:author="Radulovic, Nicole" w:date="2022-11-01T16:16:00Z" w:initials="RN">
    <w:p w14:paraId="40E1DD0A" w14:textId="77777777" w:rsidR="00F620DF" w:rsidRDefault="00F620DF">
      <w:pPr>
        <w:pStyle w:val="CommentText"/>
      </w:pPr>
      <w:r>
        <w:rPr>
          <w:rStyle w:val="CommentReference"/>
        </w:rPr>
        <w:annotationRef/>
      </w:r>
      <w:r>
        <w:t>TBC</w:t>
      </w:r>
    </w:p>
  </w:comment>
  <w:comment w:id="140" w:author="Radulovic, Nicole" w:date="2022-11-01T16:17:00Z" w:initials="RN">
    <w:p w14:paraId="33E99583" w14:textId="77777777" w:rsidR="00F620DF" w:rsidRDefault="00F620DF">
      <w:pPr>
        <w:pStyle w:val="CommentText"/>
      </w:pPr>
      <w:r>
        <w:rPr>
          <w:rStyle w:val="CommentReference"/>
        </w:rPr>
        <w:annotationRef/>
      </w:r>
      <w:r>
        <w:t>Please complete</w:t>
      </w:r>
    </w:p>
  </w:comment>
  <w:comment w:id="144" w:author="Radulovic, Nicole" w:date="2022-11-01T16:17:00Z" w:initials="RN">
    <w:p w14:paraId="23198401" w14:textId="77777777" w:rsidR="00F620DF" w:rsidRDefault="00F620DF">
      <w:pPr>
        <w:pStyle w:val="CommentText"/>
      </w:pPr>
      <w:r>
        <w:rPr>
          <w:rStyle w:val="CommentReference"/>
        </w:rPr>
        <w:annotationRef/>
      </w:r>
      <w:r>
        <w:t>Please complete</w:t>
      </w:r>
    </w:p>
  </w:comment>
  <w:comment w:id="146" w:author="Radulovic, Nicole" w:date="2022-11-01T16:17:00Z" w:initials="RN">
    <w:p w14:paraId="24E9E3CC" w14:textId="77777777" w:rsidR="00F620DF" w:rsidRDefault="00F620DF">
      <w:pPr>
        <w:pStyle w:val="CommentText"/>
      </w:pPr>
      <w:r>
        <w:rPr>
          <w:rStyle w:val="CommentReference"/>
        </w:rPr>
        <w:annotationRef/>
      </w:r>
      <w:r>
        <w:t>Can this be confirmed?</w:t>
      </w:r>
    </w:p>
  </w:comment>
  <w:comment w:id="147" w:author="Johnny Pang" w:date="2022-11-30T19:02:00Z" w:initials="JP">
    <w:p w14:paraId="276496DF" w14:textId="77777777" w:rsidR="002C3E2D" w:rsidRDefault="002C3E2D" w:rsidP="00E4562D">
      <w:pPr>
        <w:pStyle w:val="CommentText"/>
      </w:pPr>
      <w:r>
        <w:rPr>
          <w:rStyle w:val="CommentReference"/>
        </w:rPr>
        <w:annotationRef/>
      </w:r>
      <w:r>
        <w:t>Will verify.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E1DD0A" w15:done="0"/>
  <w15:commentEx w15:paraId="33E99583" w15:done="0"/>
  <w15:commentEx w15:paraId="23198401" w15:done="0"/>
  <w15:commentEx w15:paraId="24E9E3CC" w15:done="0"/>
  <w15:commentEx w15:paraId="276496DF" w15:paraIdParent="24E9E3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2274B" w16cex:dateUtc="2022-12-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E1DD0A" w16cid:durableId="270BC4F0"/>
  <w16cid:commentId w16cid:paraId="33E99583" w16cid:durableId="270BC4FC"/>
  <w16cid:commentId w16cid:paraId="23198401" w16cid:durableId="270BC505"/>
  <w16cid:commentId w16cid:paraId="24E9E3CC" w16cid:durableId="270BC514"/>
  <w16cid:commentId w16cid:paraId="276496DF" w16cid:durableId="27322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02963" w14:textId="77777777" w:rsidR="00F612DE" w:rsidRDefault="00F612DE">
      <w:r>
        <w:separator/>
      </w:r>
    </w:p>
  </w:endnote>
  <w:endnote w:type="continuationSeparator" w:id="0">
    <w:p w14:paraId="6C757AC5" w14:textId="77777777" w:rsidR="00F612DE" w:rsidRDefault="00F61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F17A5" w14:textId="77777777" w:rsidR="00F612DE" w:rsidRDefault="00F612DE">
      <w:r>
        <w:separator/>
      </w:r>
    </w:p>
  </w:footnote>
  <w:footnote w:type="continuationSeparator" w:id="0">
    <w:p w14:paraId="397D5B6B" w14:textId="77777777" w:rsidR="00F612DE" w:rsidRDefault="00F61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D6BFA" w14:textId="77777777" w:rsidR="00B96173" w:rsidRPr="00B96173" w:rsidRDefault="00B96173" w:rsidP="00B96173">
    <w:pPr>
      <w:pBdr>
        <w:top w:val="single" w:sz="4" w:space="1" w:color="auto"/>
      </w:pBdr>
      <w:tabs>
        <w:tab w:val="right" w:pos="10350"/>
      </w:tabs>
      <w:rPr>
        <w:rFonts w:cs="Arial"/>
      </w:rPr>
    </w:pPr>
    <w:r w:rsidRPr="00B96173">
      <w:rPr>
        <w:rFonts w:cs="Arial"/>
      </w:rPr>
      <w:t>Section 02821</w:t>
    </w:r>
    <w:r>
      <w:rPr>
        <w:rFonts w:cs="Arial"/>
      </w:rPr>
      <w:tab/>
    </w:r>
    <w:r w:rsidRPr="00B96173">
      <w:rPr>
        <w:rFonts w:cs="Arial"/>
      </w:rPr>
      <w:t>CONTRACT NO</w:t>
    </w:r>
    <w:r w:rsidRPr="00B96173">
      <w:rPr>
        <w:rFonts w:cs="Arial"/>
        <w:highlight w:val="lightGray"/>
      </w:rPr>
      <w:t>.... [Insert Region Number]</w:t>
    </w:r>
    <w:r w:rsidRPr="00B96173">
      <w:rPr>
        <w:rFonts w:cs="Arial"/>
      </w:rPr>
      <w:tab/>
    </w:r>
  </w:p>
  <w:p w14:paraId="70D41761" w14:textId="77777777" w:rsidR="00B96173" w:rsidRPr="00B96173" w:rsidRDefault="00B96173" w:rsidP="00B96173">
    <w:pPr>
      <w:pBdr>
        <w:top w:val="single" w:sz="4" w:space="1" w:color="auto"/>
      </w:pBdr>
      <w:tabs>
        <w:tab w:val="left" w:pos="-1440"/>
        <w:tab w:val="left" w:pos="-720"/>
        <w:tab w:val="left" w:pos="0"/>
        <w:tab w:val="center" w:pos="5220"/>
        <w:tab w:val="right" w:pos="10350"/>
      </w:tabs>
      <w:rPr>
        <w:rFonts w:cs="Arial"/>
      </w:rPr>
    </w:pPr>
    <w:r w:rsidRPr="00B96173">
      <w:rPr>
        <w:rFonts w:cs="Arial"/>
      </w:rPr>
      <w:t>201</w:t>
    </w:r>
    <w:r w:rsidR="005223EB">
      <w:rPr>
        <w:rFonts w:cs="Arial"/>
      </w:rPr>
      <w:t>7</w:t>
    </w:r>
    <w:r w:rsidRPr="00B96173">
      <w:rPr>
        <w:rFonts w:cs="Arial"/>
      </w:rPr>
      <w:t>-0</w:t>
    </w:r>
    <w:r w:rsidR="005223EB">
      <w:rPr>
        <w:rFonts w:cs="Arial"/>
      </w:rPr>
      <w:t>2</w:t>
    </w:r>
    <w:r w:rsidRPr="00B96173">
      <w:rPr>
        <w:rFonts w:cs="Arial"/>
      </w:rPr>
      <w:t>-</w:t>
    </w:r>
    <w:r w:rsidR="005C4CD8">
      <w:rPr>
        <w:rFonts w:cs="Arial"/>
      </w:rPr>
      <w:t>2</w:t>
    </w:r>
    <w:r w:rsidR="005223EB">
      <w:rPr>
        <w:rFonts w:cs="Arial"/>
      </w:rPr>
      <w:t>1</w:t>
    </w:r>
    <w:r w:rsidRPr="00B96173">
      <w:rPr>
        <w:rFonts w:cs="Arial"/>
        <w:b/>
      </w:rPr>
      <w:tab/>
      <w:t>CHAIN LINK FENCES AND GATES</w:t>
    </w:r>
    <w:r w:rsidRPr="00B96173">
      <w:rPr>
        <w:rFonts w:cs="Arial"/>
      </w:rPr>
      <w:tab/>
    </w:r>
  </w:p>
  <w:p w14:paraId="1391E1F9" w14:textId="77777777" w:rsidR="00B96173" w:rsidRDefault="00B96173" w:rsidP="00B96173">
    <w:pPr>
      <w:pBdr>
        <w:top w:val="single" w:sz="4" w:space="1" w:color="auto"/>
      </w:pBdr>
      <w:tabs>
        <w:tab w:val="center" w:pos="5175"/>
        <w:tab w:val="right" w:pos="10350"/>
      </w:tabs>
      <w:rPr>
        <w:rFonts w:cs="Arial"/>
      </w:rPr>
    </w:pPr>
    <w:r w:rsidRPr="00B96173">
      <w:rPr>
        <w:rFonts w:cs="Arial"/>
      </w:rPr>
      <w:t xml:space="preserve">Page </w:t>
    </w:r>
    <w:r w:rsidRPr="00B96173">
      <w:rPr>
        <w:rFonts w:cs="Arial"/>
      </w:rPr>
      <w:fldChar w:fldCharType="begin"/>
    </w:r>
    <w:r w:rsidRPr="00B96173">
      <w:rPr>
        <w:rFonts w:cs="Arial"/>
      </w:rPr>
      <w:instrText xml:space="preserve">PAGE </w:instrText>
    </w:r>
    <w:r w:rsidRPr="00B96173">
      <w:rPr>
        <w:rFonts w:cs="Arial"/>
      </w:rPr>
      <w:fldChar w:fldCharType="separate"/>
    </w:r>
    <w:r w:rsidR="00D33F8C">
      <w:rPr>
        <w:rFonts w:cs="Arial"/>
        <w:noProof/>
      </w:rPr>
      <w:t>4</w:t>
    </w:r>
    <w:r w:rsidRPr="00B96173">
      <w:rPr>
        <w:rFonts w:cs="Arial"/>
      </w:rPr>
      <w:fldChar w:fldCharType="end"/>
    </w:r>
    <w:r w:rsidRPr="00B96173">
      <w:rPr>
        <w:rFonts w:cs="Arial"/>
      </w:rPr>
      <w:t xml:space="preserve"> </w:t>
    </w:r>
    <w:r>
      <w:rPr>
        <w:rFonts w:cs="Arial"/>
      </w:rPr>
      <w:tab/>
    </w:r>
    <w:r>
      <w:rPr>
        <w:rFonts w:cs="Arial"/>
      </w:rPr>
      <w:tab/>
    </w:r>
    <w:r w:rsidRPr="00B96173">
      <w:rPr>
        <w:rFonts w:cs="Arial"/>
      </w:rPr>
      <w:t xml:space="preserve">DATE:  </w:t>
    </w:r>
    <w:r w:rsidRPr="00B96173">
      <w:rPr>
        <w:rFonts w:cs="Arial"/>
        <w:highlight w:val="lightGray"/>
      </w:rPr>
      <w:t>[Insert Date, (e.g. Jan., 2000)]</w:t>
    </w:r>
    <w:r>
      <w:rPr>
        <w:rFonts w:cs="Arial"/>
      </w:rPr>
      <w:t xml:space="preserve"> </w:t>
    </w:r>
  </w:p>
  <w:p w14:paraId="5E96B924" w14:textId="77777777" w:rsidR="00B96173" w:rsidRDefault="002C3E2D" w:rsidP="00B96173">
    <w:pPr>
      <w:pBdr>
        <w:top w:val="single" w:sz="4" w:space="1" w:color="auto"/>
      </w:pBdr>
      <w:tabs>
        <w:tab w:val="center" w:pos="5175"/>
        <w:tab w:val="right" w:pos="10350"/>
      </w:tabs>
    </w:pPr>
    <w:r>
      <w:pict w14:anchorId="13BFEE44">
        <v:rect id="_x0000_i1025" style="width:0;height:1.5pt" o:hralign="center" o:hrstd="t" o:hr="t" fillcolor="gray"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876E6" w14:textId="77777777" w:rsidR="00ED13C0" w:rsidRPr="00E60AF1" w:rsidRDefault="00ED13C0">
    <w:pPr>
      <w:pBdr>
        <w:top w:val="single" w:sz="4" w:space="1" w:color="auto"/>
      </w:pBdr>
      <w:tabs>
        <w:tab w:val="right" w:pos="10350"/>
      </w:tabs>
      <w:rPr>
        <w:rFonts w:cs="Arial"/>
      </w:rPr>
    </w:pPr>
    <w:r w:rsidRPr="00E60AF1">
      <w:rPr>
        <w:rFonts w:cs="Arial"/>
      </w:rPr>
      <w:t>CONTRACT NO</w:t>
    </w:r>
    <w:r w:rsidRPr="00E60AF1">
      <w:rPr>
        <w:rFonts w:cs="Arial"/>
        <w:highlight w:val="lightGray"/>
      </w:rPr>
      <w:t>.... [Insert Region Number]</w:t>
    </w:r>
    <w:r w:rsidRPr="00E60AF1">
      <w:rPr>
        <w:rFonts w:cs="Arial"/>
      </w:rPr>
      <w:tab/>
      <w:t>Section 02821</w:t>
    </w:r>
  </w:p>
  <w:p w14:paraId="57D6232E" w14:textId="77777777" w:rsidR="00ED13C0" w:rsidRPr="00E60AF1" w:rsidRDefault="00ED13C0">
    <w:pPr>
      <w:pBdr>
        <w:top w:val="single" w:sz="4" w:space="1" w:color="auto"/>
      </w:pBdr>
      <w:tabs>
        <w:tab w:val="left" w:pos="-1440"/>
        <w:tab w:val="left" w:pos="-720"/>
        <w:tab w:val="left" w:pos="0"/>
        <w:tab w:val="center" w:pos="5220"/>
        <w:tab w:val="right" w:pos="10350"/>
      </w:tabs>
      <w:rPr>
        <w:rFonts w:cs="Arial"/>
      </w:rPr>
    </w:pPr>
    <w:r w:rsidRPr="00E60AF1">
      <w:rPr>
        <w:rFonts w:cs="Arial"/>
        <w:b/>
      </w:rPr>
      <w:tab/>
      <w:t>CHAIN LINK FENCES AND GATES</w:t>
    </w:r>
    <w:r w:rsidRPr="00E60AF1">
      <w:rPr>
        <w:rFonts w:cs="Arial"/>
      </w:rPr>
      <w:tab/>
    </w:r>
    <w:r w:rsidR="00B96173" w:rsidRPr="00E60AF1">
      <w:rPr>
        <w:rFonts w:cs="Arial"/>
      </w:rPr>
      <w:t>201</w:t>
    </w:r>
    <w:r w:rsidR="005223EB">
      <w:rPr>
        <w:rFonts w:cs="Arial"/>
      </w:rPr>
      <w:t>7</w:t>
    </w:r>
    <w:r w:rsidR="00B96173" w:rsidRPr="00E60AF1">
      <w:rPr>
        <w:rFonts w:cs="Arial"/>
      </w:rPr>
      <w:t>-0</w:t>
    </w:r>
    <w:r w:rsidR="005223EB">
      <w:rPr>
        <w:rFonts w:cs="Arial"/>
      </w:rPr>
      <w:t>2</w:t>
    </w:r>
    <w:r w:rsidR="00B96173" w:rsidRPr="00E60AF1">
      <w:rPr>
        <w:rFonts w:cs="Arial"/>
      </w:rPr>
      <w:t>-</w:t>
    </w:r>
    <w:r w:rsidR="005C4CD8">
      <w:rPr>
        <w:rFonts w:cs="Arial"/>
      </w:rPr>
      <w:t>2</w:t>
    </w:r>
    <w:r w:rsidR="005223EB">
      <w:rPr>
        <w:rFonts w:cs="Arial"/>
      </w:rPr>
      <w:t>1</w:t>
    </w:r>
  </w:p>
  <w:p w14:paraId="4D107C71" w14:textId="77777777" w:rsidR="00ED13C0" w:rsidRPr="00E60AF1" w:rsidRDefault="00ED13C0">
    <w:pPr>
      <w:pBdr>
        <w:top w:val="single" w:sz="4" w:space="1" w:color="auto"/>
      </w:pBdr>
      <w:tabs>
        <w:tab w:val="center" w:pos="5175"/>
        <w:tab w:val="right" w:pos="10350"/>
      </w:tabs>
      <w:rPr>
        <w:rFonts w:cs="Arial"/>
      </w:rPr>
    </w:pPr>
    <w:r w:rsidRPr="00E60AF1">
      <w:rPr>
        <w:rFonts w:cs="Arial"/>
      </w:rPr>
      <w:t xml:space="preserve">DATE:  </w:t>
    </w:r>
    <w:r w:rsidRPr="00E60AF1">
      <w:rPr>
        <w:rFonts w:cs="Arial"/>
        <w:highlight w:val="lightGray"/>
      </w:rPr>
      <w:t>[Insert Date, (e.g. Jan., 2000)]</w:t>
    </w:r>
    <w:r w:rsidRPr="00E60AF1">
      <w:rPr>
        <w:rFonts w:cs="Arial"/>
      </w:rPr>
      <w:tab/>
    </w:r>
    <w:r w:rsidRPr="00E60AF1">
      <w:rPr>
        <w:rFonts w:cs="Arial"/>
      </w:rPr>
      <w:tab/>
      <w:t xml:space="preserve">Page </w:t>
    </w:r>
    <w:r w:rsidRPr="00E60AF1">
      <w:rPr>
        <w:rFonts w:cs="Arial"/>
      </w:rPr>
      <w:fldChar w:fldCharType="begin"/>
    </w:r>
    <w:r w:rsidRPr="00E60AF1">
      <w:rPr>
        <w:rFonts w:cs="Arial"/>
      </w:rPr>
      <w:instrText xml:space="preserve">PAGE </w:instrText>
    </w:r>
    <w:r w:rsidRPr="00E60AF1">
      <w:rPr>
        <w:rFonts w:cs="Arial"/>
      </w:rPr>
      <w:fldChar w:fldCharType="separate"/>
    </w:r>
    <w:r w:rsidR="00D33F8C">
      <w:rPr>
        <w:rFonts w:cs="Arial"/>
        <w:noProof/>
      </w:rPr>
      <w:t>3</w:t>
    </w:r>
    <w:r w:rsidRPr="00E60AF1">
      <w:rPr>
        <w:rFonts w:cs="Arial"/>
      </w:rPr>
      <w:fldChar w:fldCharType="end"/>
    </w:r>
    <w:r w:rsidRPr="00E60AF1">
      <w:rPr>
        <w:rFonts w:cs="Arial"/>
      </w:rPr>
      <w:t xml:space="preserve"> </w:t>
    </w:r>
  </w:p>
  <w:p w14:paraId="0C82E800" w14:textId="77777777" w:rsidR="00ED13C0" w:rsidRDefault="00ED13C0">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98202" w14:textId="77777777" w:rsidR="00ED13C0" w:rsidRDefault="00ED13C0">
    <w:pPr>
      <w:pBdr>
        <w:top w:val="single" w:sz="4" w:space="1" w:color="auto"/>
      </w:pBdr>
      <w:tabs>
        <w:tab w:val="right" w:pos="10350"/>
      </w:tabs>
      <w:rPr>
        <w:rFonts w:ascii="Arial" w:hAnsi="Arial" w:cs="Arial"/>
      </w:rPr>
    </w:pPr>
    <w:r>
      <w:rPr>
        <w:rFonts w:ascii="Arial" w:hAnsi="Arial" w:cs="Arial"/>
      </w:rPr>
      <w:t>CONTRACT NO</w:t>
    </w:r>
    <w:r w:rsidRPr="00852CEE">
      <w:rPr>
        <w:rFonts w:ascii="Arial" w:hAnsi="Arial" w:cs="Arial"/>
        <w:highlight w:val="lightGray"/>
      </w:rPr>
      <w:t>.</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Pr>
        <w:rFonts w:ascii="Arial" w:hAnsi="Arial" w:cs="Arial"/>
      </w:rPr>
      <w:tab/>
      <w:t>Section 02821</w:t>
    </w:r>
  </w:p>
  <w:p w14:paraId="3BFD67C2" w14:textId="77777777" w:rsidR="00ED13C0" w:rsidRDefault="00ED13C0">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CHAIN LINK FENCES AND GATES</w:t>
    </w:r>
    <w:r>
      <w:rPr>
        <w:rFonts w:ascii="Arial" w:hAnsi="Arial" w:cs="Arial"/>
      </w:rPr>
      <w:tab/>
    </w:r>
    <w:r w:rsidR="00402829" w:rsidRPr="00402829">
      <w:rPr>
        <w:rFonts w:ascii="Arial" w:hAnsi="Arial" w:cs="Arial"/>
      </w:rPr>
      <w:t>2012-0</w:t>
    </w:r>
    <w:r w:rsidR="003745D5">
      <w:rPr>
        <w:rFonts w:ascii="Arial" w:hAnsi="Arial" w:cs="Arial"/>
      </w:rPr>
      <w:t>6</w:t>
    </w:r>
    <w:r w:rsidR="00402829" w:rsidRPr="00402829">
      <w:rPr>
        <w:rFonts w:ascii="Arial" w:hAnsi="Arial" w:cs="Arial"/>
      </w:rPr>
      <w:t>-</w:t>
    </w:r>
    <w:r w:rsidR="00803A5B">
      <w:rPr>
        <w:rFonts w:ascii="Arial" w:hAnsi="Arial" w:cs="Arial"/>
      </w:rPr>
      <w:t>29</w:t>
    </w:r>
  </w:p>
  <w:p w14:paraId="03825FF0" w14:textId="77777777" w:rsidR="00ED13C0" w:rsidRDefault="00ED13C0">
    <w:pPr>
      <w:pBdr>
        <w:top w:val="single" w:sz="4" w:space="1" w:color="auto"/>
      </w:pBdr>
      <w:tabs>
        <w:tab w:val="center" w:pos="5175"/>
        <w:tab w:val="right" w:pos="10350"/>
      </w:tabs>
      <w:rPr>
        <w:rFonts w:ascii="Arial" w:hAnsi="Arial" w:cs="Arial"/>
      </w:rPr>
    </w:pPr>
    <w:r>
      <w:rPr>
        <w:rFonts w:ascii="Arial" w:hAnsi="Arial" w:cs="Arial"/>
      </w:rPr>
      <w:t xml:space="preserve">DATE: </w:t>
    </w:r>
    <w:r w:rsidRPr="0082209E">
      <w:rPr>
        <w:rFonts w:ascii="Arial" w:hAnsi="Arial" w:cs="Arial"/>
      </w:rPr>
      <w:t xml:space="preserve"> </w:t>
    </w:r>
    <w:r w:rsidRPr="0082209E">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sidR="00B96173">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rPr>
      <w:fldChar w:fldCharType="begin"/>
    </w:r>
    <w:r>
      <w:rPr>
        <w:rStyle w:val="PageNumber"/>
        <w:rFonts w:ascii="Arial" w:hAnsi="Arial" w:cs="Arial"/>
        <w:caps/>
        <w:sz w:val="22"/>
      </w:rPr>
      <w:instrText xml:space="preserve"> NUMPAGES </w:instrText>
    </w:r>
    <w:r>
      <w:rPr>
        <w:rStyle w:val="PageNumber"/>
        <w:rFonts w:ascii="Arial" w:hAnsi="Arial" w:cs="Arial"/>
        <w:caps/>
        <w:sz w:val="22"/>
      </w:rPr>
      <w:fldChar w:fldCharType="separate"/>
    </w:r>
    <w:r w:rsidR="00B96173">
      <w:rPr>
        <w:rStyle w:val="PageNumber"/>
        <w:rFonts w:ascii="Arial" w:hAnsi="Arial" w:cs="Arial"/>
        <w:caps/>
        <w:noProof/>
        <w:sz w:val="22"/>
      </w:rPr>
      <w:t>6</w:t>
    </w:r>
    <w:r>
      <w:rPr>
        <w:rStyle w:val="PageNumber"/>
        <w:rFonts w:ascii="Arial" w:hAnsi="Arial" w:cs="Arial"/>
        <w:caps/>
        <w:sz w:val="22"/>
      </w:rPr>
      <w:fldChar w:fldCharType="end"/>
    </w:r>
  </w:p>
  <w:p w14:paraId="3BA7213A" w14:textId="77777777" w:rsidR="00ED13C0" w:rsidRDefault="00ED13C0">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943644"/>
    <w:multiLevelType w:val="hybridMultilevel"/>
    <w:tmpl w:val="F75E9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65575FD"/>
    <w:multiLevelType w:val="multilevel"/>
    <w:tmpl w:val="56126286"/>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8" w15:restartNumberingAfterBreak="0">
    <w:nsid w:val="50407D28"/>
    <w:multiLevelType w:val="multilevel"/>
    <w:tmpl w:val="BED2F220"/>
    <w:lvl w:ilvl="0">
      <w:start w:val="1"/>
      <w:numFmt w:val="decimal"/>
      <w:lvlText w:val="PART %1."/>
      <w:lvlJc w:val="left"/>
      <w:pPr>
        <w:tabs>
          <w:tab w:val="num" w:pos="432"/>
        </w:tabs>
        <w:ind w:left="432" w:hanging="432"/>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2160" w:hanging="720"/>
      </w:pPr>
      <w:rPr>
        <w:rFonts w:hint="default"/>
      </w:rPr>
    </w:lvl>
    <w:lvl w:ilvl="2">
      <w:start w:val="1"/>
      <w:numFmt w:val="decimal"/>
      <w:lvlText w:val=".%3"/>
      <w:lvlJc w:val="left"/>
      <w:pPr>
        <w:tabs>
          <w:tab w:val="num" w:pos="720"/>
        </w:tabs>
        <w:ind w:left="4320" w:hanging="720"/>
      </w:pPr>
      <w:rPr>
        <w:rFonts w:ascii="Calibri" w:hAnsi="Calibri" w:hint="default"/>
        <w:color w:val="000000"/>
        <w:sz w:val="22"/>
      </w:rPr>
    </w:lvl>
    <w:lvl w:ilvl="3">
      <w:start w:val="1"/>
      <w:numFmt w:val="decimal"/>
      <w:lvlText w:val=".%4"/>
      <w:lvlJc w:val="left"/>
      <w:pPr>
        <w:tabs>
          <w:tab w:val="num" w:pos="864"/>
        </w:tabs>
        <w:ind w:left="5040" w:hanging="720"/>
      </w:pPr>
      <w:rPr>
        <w:rFonts w:ascii="Calibri" w:hAnsi="Calibri" w:hint="default"/>
        <w:b w:val="0"/>
        <w:i w:val="0"/>
        <w:sz w:val="22"/>
      </w:rPr>
    </w:lvl>
    <w:lvl w:ilvl="4">
      <w:start w:val="1"/>
      <w:numFmt w:val="decimal"/>
      <w:lvlText w:val="%5."/>
      <w:lvlJc w:val="left"/>
      <w:pPr>
        <w:tabs>
          <w:tab w:val="num" w:pos="720"/>
        </w:tabs>
        <w:ind w:left="5760" w:hanging="720"/>
      </w:pPr>
      <w:rPr>
        <w:rFonts w:ascii="Calibri" w:hAnsi="Calibri" w:hint="default"/>
        <w:b w:val="0"/>
        <w:i w:val="0"/>
        <w:sz w:val="22"/>
      </w:rPr>
    </w:lvl>
    <w:lvl w:ilvl="5">
      <w:start w:val="1"/>
      <w:numFmt w:val="decimal"/>
      <w:lvlText w:val=".%6"/>
      <w:lvlJc w:val="left"/>
      <w:pPr>
        <w:tabs>
          <w:tab w:val="num" w:pos="6480"/>
        </w:tabs>
        <w:ind w:left="6480" w:hanging="720"/>
      </w:pPr>
      <w:rPr>
        <w:rFonts w:ascii="Calibri" w:hAnsi="Calibri" w:hint="default"/>
        <w:b w:val="0"/>
        <w:i w:val="0"/>
        <w:sz w:val="22"/>
      </w:rPr>
    </w:lvl>
    <w:lvl w:ilvl="6">
      <w:start w:val="1"/>
      <w:numFmt w:val="decimal"/>
      <w:lvlText w:val=".%7"/>
      <w:lvlJc w:val="left"/>
      <w:pPr>
        <w:tabs>
          <w:tab w:val="num" w:pos="6660"/>
        </w:tabs>
        <w:ind w:left="7200" w:hanging="720"/>
      </w:pPr>
      <w:rPr>
        <w:rFonts w:ascii="Calibri" w:hAnsi="Calibri" w:hint="default"/>
        <w:b w:val="0"/>
        <w:i w:val="0"/>
        <w:sz w:val="22"/>
      </w:rPr>
    </w:lvl>
    <w:lvl w:ilvl="7">
      <w:start w:val="1"/>
      <w:numFmt w:val="decimal"/>
      <w:lvlText w:val=".%8"/>
      <w:lvlJc w:val="left"/>
      <w:pPr>
        <w:tabs>
          <w:tab w:val="num" w:pos="7200"/>
        </w:tabs>
        <w:ind w:left="7920" w:hanging="720"/>
      </w:pPr>
      <w:rPr>
        <w:rFonts w:ascii="Calibri" w:hAnsi="Calibri" w:hint="default"/>
        <w:b w:val="0"/>
        <w:i w:val="0"/>
        <w:sz w:val="22"/>
      </w:rPr>
    </w:lvl>
    <w:lvl w:ilvl="8">
      <w:start w:val="1"/>
      <w:numFmt w:val="decimal"/>
      <w:lvlText w:val=".%9"/>
      <w:lvlJc w:val="left"/>
      <w:pPr>
        <w:tabs>
          <w:tab w:val="num" w:pos="7920"/>
        </w:tabs>
        <w:ind w:left="8640" w:hanging="720"/>
      </w:pPr>
      <w:rPr>
        <w:rFonts w:ascii="Calibri" w:hAnsi="Calibri" w:hint="default"/>
        <w:b w:val="0"/>
        <w:i w:val="0"/>
        <w:sz w:val="22"/>
      </w:rPr>
    </w:lvl>
  </w:abstractNum>
  <w:abstractNum w:abstractNumId="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7877063">
    <w:abstractNumId w:val="0"/>
  </w:num>
  <w:num w:numId="2" w16cid:durableId="1055467047">
    <w:abstractNumId w:val="0"/>
  </w:num>
  <w:num w:numId="3" w16cid:durableId="2057964744">
    <w:abstractNumId w:val="8"/>
  </w:num>
  <w:num w:numId="4" w16cid:durableId="1908346421">
    <w:abstractNumId w:val="4"/>
  </w:num>
  <w:num w:numId="5" w16cid:durableId="1801419943">
    <w:abstractNumId w:val="9"/>
  </w:num>
  <w:num w:numId="6" w16cid:durableId="1839996118">
    <w:abstractNumId w:val="3"/>
  </w:num>
  <w:num w:numId="7" w16cid:durableId="417025635">
    <w:abstractNumId w:val="6"/>
  </w:num>
  <w:num w:numId="8" w16cid:durableId="2129087270">
    <w:abstractNumId w:val="2"/>
  </w:num>
  <w:num w:numId="9" w16cid:durableId="1424841990">
    <w:abstractNumId w:val="10"/>
  </w:num>
  <w:num w:numId="10" w16cid:durableId="1082264693">
    <w:abstractNumId w:val="5"/>
  </w:num>
  <w:num w:numId="11" w16cid:durableId="478035835">
    <w:abstractNumId w:val="1"/>
  </w:num>
  <w:num w:numId="12" w16cid:durableId="193007006">
    <w:abstractNumId w:val="8"/>
  </w:num>
  <w:num w:numId="13" w16cid:durableId="226574510">
    <w:abstractNumId w:val="8"/>
  </w:num>
  <w:num w:numId="14" w16cid:durableId="1996100511">
    <w:abstractNumId w:val="8"/>
  </w:num>
  <w:num w:numId="15" w16cid:durableId="561795741">
    <w:abstractNumId w:val="8"/>
  </w:num>
  <w:num w:numId="16" w16cid:durableId="1504205482">
    <w:abstractNumId w:val="8"/>
  </w:num>
  <w:num w:numId="17" w16cid:durableId="717973719">
    <w:abstractNumId w:val="8"/>
  </w:num>
  <w:num w:numId="18" w16cid:durableId="1728216683">
    <w:abstractNumId w:val="8"/>
  </w:num>
  <w:num w:numId="19" w16cid:durableId="356468765">
    <w:abstractNumId w:val="8"/>
  </w:num>
  <w:num w:numId="20" w16cid:durableId="702441498">
    <w:abstractNumId w:val="8"/>
  </w:num>
  <w:num w:numId="21" w16cid:durableId="1628857647">
    <w:abstractNumId w:val="7"/>
  </w:num>
  <w:num w:numId="22" w16cid:durableId="722870312">
    <w:abstractNumId w:val="7"/>
  </w:num>
  <w:num w:numId="23" w16cid:durableId="874855487">
    <w:abstractNumId w:val="7"/>
  </w:num>
  <w:num w:numId="24" w16cid:durableId="2083598752">
    <w:abstractNumId w:val="7"/>
  </w:num>
  <w:num w:numId="25" w16cid:durableId="471678048">
    <w:abstractNumId w:val="7"/>
  </w:num>
  <w:num w:numId="26" w16cid:durableId="9796667">
    <w:abstractNumId w:val="7"/>
  </w:num>
  <w:num w:numId="27" w16cid:durableId="1733577752">
    <w:abstractNumId w:val="7"/>
  </w:num>
  <w:num w:numId="28" w16cid:durableId="843128722">
    <w:abstractNumId w:val="7"/>
  </w:num>
  <w:num w:numId="29" w16cid:durableId="1492986176">
    <w:abstractNumId w:val="7"/>
  </w:num>
  <w:num w:numId="30" w16cid:durableId="14066075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F71B97"/>
    <w:rsid w:val="0000185F"/>
    <w:rsid w:val="00003A35"/>
    <w:rsid w:val="00022E3F"/>
    <w:rsid w:val="00042E25"/>
    <w:rsid w:val="000A7BB7"/>
    <w:rsid w:val="000C3218"/>
    <w:rsid w:val="000C6EBC"/>
    <w:rsid w:val="000D1EB8"/>
    <w:rsid w:val="000E234A"/>
    <w:rsid w:val="000E47D2"/>
    <w:rsid w:val="00106007"/>
    <w:rsid w:val="00107DBA"/>
    <w:rsid w:val="00113831"/>
    <w:rsid w:val="00142433"/>
    <w:rsid w:val="001B3E2D"/>
    <w:rsid w:val="001D5D79"/>
    <w:rsid w:val="002605C5"/>
    <w:rsid w:val="00262491"/>
    <w:rsid w:val="00286BA7"/>
    <w:rsid w:val="002A31E5"/>
    <w:rsid w:val="002A7616"/>
    <w:rsid w:val="002C3E2D"/>
    <w:rsid w:val="002D4787"/>
    <w:rsid w:val="003038A8"/>
    <w:rsid w:val="003130DA"/>
    <w:rsid w:val="0033540B"/>
    <w:rsid w:val="00343CDB"/>
    <w:rsid w:val="00366110"/>
    <w:rsid w:val="00372157"/>
    <w:rsid w:val="003745D5"/>
    <w:rsid w:val="003B7675"/>
    <w:rsid w:val="003C227A"/>
    <w:rsid w:val="003E519E"/>
    <w:rsid w:val="00402829"/>
    <w:rsid w:val="0040417E"/>
    <w:rsid w:val="00414AEF"/>
    <w:rsid w:val="004169AA"/>
    <w:rsid w:val="004812A3"/>
    <w:rsid w:val="005223EB"/>
    <w:rsid w:val="00537E81"/>
    <w:rsid w:val="005947BD"/>
    <w:rsid w:val="005A678F"/>
    <w:rsid w:val="005B0481"/>
    <w:rsid w:val="005C4CD8"/>
    <w:rsid w:val="00631E19"/>
    <w:rsid w:val="006461DA"/>
    <w:rsid w:val="00672C12"/>
    <w:rsid w:val="00674FA3"/>
    <w:rsid w:val="006C0FAF"/>
    <w:rsid w:val="0070514B"/>
    <w:rsid w:val="007246B3"/>
    <w:rsid w:val="00756F18"/>
    <w:rsid w:val="0077408C"/>
    <w:rsid w:val="00787DA5"/>
    <w:rsid w:val="007A3342"/>
    <w:rsid w:val="007E4441"/>
    <w:rsid w:val="007F056D"/>
    <w:rsid w:val="008001A5"/>
    <w:rsid w:val="00800C94"/>
    <w:rsid w:val="00803A5B"/>
    <w:rsid w:val="00812A85"/>
    <w:rsid w:val="00823AA9"/>
    <w:rsid w:val="008354CD"/>
    <w:rsid w:val="00852CEE"/>
    <w:rsid w:val="00856141"/>
    <w:rsid w:val="008A26A6"/>
    <w:rsid w:val="008E0BAD"/>
    <w:rsid w:val="008E6E82"/>
    <w:rsid w:val="009369FF"/>
    <w:rsid w:val="00950D0C"/>
    <w:rsid w:val="00960901"/>
    <w:rsid w:val="009B4324"/>
    <w:rsid w:val="00A42BA1"/>
    <w:rsid w:val="00A46558"/>
    <w:rsid w:val="00A504A3"/>
    <w:rsid w:val="00A608E7"/>
    <w:rsid w:val="00A66BF5"/>
    <w:rsid w:val="00A767E0"/>
    <w:rsid w:val="00A94885"/>
    <w:rsid w:val="00AA040C"/>
    <w:rsid w:val="00AB2EE2"/>
    <w:rsid w:val="00B23402"/>
    <w:rsid w:val="00B45492"/>
    <w:rsid w:val="00B72287"/>
    <w:rsid w:val="00B7777C"/>
    <w:rsid w:val="00B96173"/>
    <w:rsid w:val="00BB2559"/>
    <w:rsid w:val="00C02261"/>
    <w:rsid w:val="00C1246C"/>
    <w:rsid w:val="00C34EC8"/>
    <w:rsid w:val="00C57001"/>
    <w:rsid w:val="00C73272"/>
    <w:rsid w:val="00C80C03"/>
    <w:rsid w:val="00C81675"/>
    <w:rsid w:val="00D109FD"/>
    <w:rsid w:val="00D26372"/>
    <w:rsid w:val="00D33F8C"/>
    <w:rsid w:val="00D35585"/>
    <w:rsid w:val="00D3626B"/>
    <w:rsid w:val="00D55585"/>
    <w:rsid w:val="00D56E88"/>
    <w:rsid w:val="00D66D81"/>
    <w:rsid w:val="00D705EE"/>
    <w:rsid w:val="00D81CD6"/>
    <w:rsid w:val="00DA097A"/>
    <w:rsid w:val="00DA36DB"/>
    <w:rsid w:val="00DB06A2"/>
    <w:rsid w:val="00DB66A4"/>
    <w:rsid w:val="00DD0184"/>
    <w:rsid w:val="00DD30F4"/>
    <w:rsid w:val="00DE3FCD"/>
    <w:rsid w:val="00E1487E"/>
    <w:rsid w:val="00E60AF1"/>
    <w:rsid w:val="00E62AA3"/>
    <w:rsid w:val="00E638C0"/>
    <w:rsid w:val="00E87C1F"/>
    <w:rsid w:val="00EB4655"/>
    <w:rsid w:val="00ED13C0"/>
    <w:rsid w:val="00F00AD9"/>
    <w:rsid w:val="00F071EB"/>
    <w:rsid w:val="00F13982"/>
    <w:rsid w:val="00F5273F"/>
    <w:rsid w:val="00F612DE"/>
    <w:rsid w:val="00F6204E"/>
    <w:rsid w:val="00F620DF"/>
    <w:rsid w:val="00F71B97"/>
    <w:rsid w:val="00F84813"/>
    <w:rsid w:val="00F851CE"/>
    <w:rsid w:val="00F93E9B"/>
    <w:rsid w:val="00FB0FBB"/>
    <w:rsid w:val="00FC5A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DEC70A9"/>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6173"/>
    <w:rPr>
      <w:sz w:val="22"/>
      <w:szCs w:val="22"/>
    </w:rPr>
  </w:style>
  <w:style w:type="paragraph" w:styleId="Heading1">
    <w:name w:val="heading 1"/>
    <w:basedOn w:val="ListParagraph"/>
    <w:link w:val="Heading1Char"/>
    <w:uiPriority w:val="9"/>
    <w:qFormat/>
    <w:rsid w:val="00B96173"/>
    <w:pPr>
      <w:numPr>
        <w:numId w:val="29"/>
      </w:numPr>
      <w:spacing w:before="160"/>
      <w:outlineLvl w:val="0"/>
    </w:pPr>
    <w:rPr>
      <w:caps/>
    </w:rPr>
  </w:style>
  <w:style w:type="paragraph" w:styleId="Heading2">
    <w:name w:val="heading 2"/>
    <w:basedOn w:val="ListParagraph"/>
    <w:next w:val="Normal"/>
    <w:link w:val="Heading2Char"/>
    <w:uiPriority w:val="9"/>
    <w:qFormat/>
    <w:rsid w:val="00B96173"/>
    <w:pPr>
      <w:numPr>
        <w:ilvl w:val="1"/>
        <w:numId w:val="29"/>
      </w:numPr>
      <w:spacing w:before="80"/>
      <w:outlineLvl w:val="1"/>
    </w:pPr>
    <w:rPr>
      <w:u w:val="single"/>
    </w:rPr>
  </w:style>
  <w:style w:type="paragraph" w:styleId="Heading3">
    <w:name w:val="heading 3"/>
    <w:basedOn w:val="ListParagraph"/>
    <w:link w:val="Heading3Char"/>
    <w:uiPriority w:val="9"/>
    <w:qFormat/>
    <w:rsid w:val="00B96173"/>
    <w:pPr>
      <w:numPr>
        <w:ilvl w:val="2"/>
        <w:numId w:val="29"/>
      </w:numPr>
      <w:outlineLvl w:val="2"/>
    </w:pPr>
  </w:style>
  <w:style w:type="paragraph" w:styleId="Heading4">
    <w:name w:val="heading 4"/>
    <w:basedOn w:val="ListParagraph"/>
    <w:link w:val="Heading4Char"/>
    <w:uiPriority w:val="9"/>
    <w:qFormat/>
    <w:rsid w:val="00B96173"/>
    <w:pPr>
      <w:numPr>
        <w:ilvl w:val="3"/>
        <w:numId w:val="29"/>
      </w:numPr>
      <w:outlineLvl w:val="3"/>
    </w:pPr>
    <w:rPr>
      <w:rFonts w:cs="Arial"/>
    </w:rPr>
  </w:style>
  <w:style w:type="paragraph" w:styleId="Heading5">
    <w:name w:val="heading 5"/>
    <w:basedOn w:val="Heading4"/>
    <w:link w:val="Heading5Char"/>
    <w:uiPriority w:val="9"/>
    <w:qFormat/>
    <w:rsid w:val="00B96173"/>
    <w:pPr>
      <w:numPr>
        <w:ilvl w:val="4"/>
      </w:numPr>
      <w:outlineLvl w:val="4"/>
    </w:pPr>
  </w:style>
  <w:style w:type="paragraph" w:styleId="Heading6">
    <w:name w:val="heading 6"/>
    <w:basedOn w:val="Heading5"/>
    <w:next w:val="Normal"/>
    <w:link w:val="Heading6Char"/>
    <w:uiPriority w:val="9"/>
    <w:qFormat/>
    <w:rsid w:val="00B96173"/>
    <w:pPr>
      <w:numPr>
        <w:ilvl w:val="5"/>
      </w:numPr>
      <w:outlineLvl w:val="5"/>
    </w:pPr>
  </w:style>
  <w:style w:type="paragraph" w:styleId="Heading7">
    <w:name w:val="heading 7"/>
    <w:basedOn w:val="ListParagraph"/>
    <w:next w:val="Normal"/>
    <w:link w:val="Heading7Char"/>
    <w:uiPriority w:val="9"/>
    <w:qFormat/>
    <w:rsid w:val="00B96173"/>
    <w:pPr>
      <w:numPr>
        <w:ilvl w:val="6"/>
        <w:numId w:val="29"/>
      </w:numPr>
      <w:outlineLvl w:val="6"/>
    </w:pPr>
    <w:rPr>
      <w:rFonts w:cs="Arial"/>
    </w:rPr>
  </w:style>
  <w:style w:type="paragraph" w:styleId="Heading8">
    <w:name w:val="heading 8"/>
    <w:basedOn w:val="Heading7"/>
    <w:next w:val="Normal"/>
    <w:link w:val="Heading8Char"/>
    <w:qFormat/>
    <w:rsid w:val="00B96173"/>
    <w:pPr>
      <w:numPr>
        <w:ilvl w:val="7"/>
      </w:numPr>
      <w:outlineLvl w:val="7"/>
    </w:pPr>
  </w:style>
  <w:style w:type="paragraph" w:styleId="Heading9">
    <w:name w:val="heading 9"/>
    <w:basedOn w:val="Heading8"/>
    <w:next w:val="Normal"/>
    <w:link w:val="Heading9Char"/>
    <w:qFormat/>
    <w:rsid w:val="00B96173"/>
    <w:pPr>
      <w:numPr>
        <w:ilvl w:val="8"/>
        <w:numId w:val="2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B96173"/>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B96173"/>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styleId="BodyTextIndent">
    <w:name w:val="Body Text Indent"/>
    <w:basedOn w:val="Normal"/>
    <w:pPr>
      <w:spacing w:after="120"/>
      <w:ind w:left="360"/>
    </w:pPr>
  </w:style>
  <w:style w:type="paragraph" w:styleId="BalloonText">
    <w:name w:val="Balloon Text"/>
    <w:basedOn w:val="Normal"/>
    <w:semiHidden/>
    <w:rPr>
      <w:rFonts w:ascii="Tahoma" w:hAnsi="Tahoma" w:cs="Tahoma"/>
      <w:sz w:val="16"/>
      <w:szCs w:val="16"/>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852CEE"/>
    <w:pPr>
      <w:spacing w:before="0"/>
    </w:pPr>
    <w:rPr>
      <w:rFonts w:ascii="Book Antiqua" w:hAnsi="Book Antiqua"/>
      <w:b/>
      <w:bCs/>
      <w:sz w:val="20"/>
    </w:rPr>
  </w:style>
  <w:style w:type="character" w:customStyle="1" w:styleId="Heading3Char1">
    <w:name w:val="Heading 3 Char1"/>
    <w:rsid w:val="003B7675"/>
    <w:rPr>
      <w:rFonts w:ascii="Arial" w:hAnsi="Arial"/>
    </w:rPr>
  </w:style>
  <w:style w:type="character" w:customStyle="1" w:styleId="HeaderChar">
    <w:name w:val="Header Char"/>
    <w:link w:val="Header"/>
    <w:rsid w:val="00B96173"/>
    <w:rPr>
      <w:rFonts w:ascii="Arial Narrow" w:hAnsi="Arial Narrow"/>
      <w:caps/>
      <w:sz w:val="14"/>
      <w:lang w:val="en-US" w:eastAsia="en-US"/>
    </w:rPr>
  </w:style>
  <w:style w:type="character" w:customStyle="1" w:styleId="Heading1Char">
    <w:name w:val="Heading 1 Char"/>
    <w:link w:val="Heading1"/>
    <w:rsid w:val="00B96173"/>
    <w:rPr>
      <w:rFonts w:ascii="Calibri" w:hAnsi="Calibri"/>
      <w:caps/>
    </w:rPr>
  </w:style>
  <w:style w:type="character" w:customStyle="1" w:styleId="Heading2Char">
    <w:name w:val="Heading 2 Char"/>
    <w:link w:val="Heading2"/>
    <w:rsid w:val="00B96173"/>
    <w:rPr>
      <w:rFonts w:ascii="Calibri" w:hAnsi="Calibri"/>
      <w:u w:val="single"/>
    </w:rPr>
  </w:style>
  <w:style w:type="character" w:customStyle="1" w:styleId="Heading4Char">
    <w:name w:val="Heading 4 Char"/>
    <w:link w:val="Heading4"/>
    <w:rsid w:val="00B96173"/>
    <w:rPr>
      <w:rFonts w:cs="Arial"/>
    </w:rPr>
  </w:style>
  <w:style w:type="character" w:customStyle="1" w:styleId="Heading5Char">
    <w:name w:val="Heading 5 Char"/>
    <w:link w:val="Heading5"/>
    <w:rsid w:val="00B96173"/>
    <w:rPr>
      <w:rFonts w:cs="Arial"/>
    </w:rPr>
  </w:style>
  <w:style w:type="character" w:customStyle="1" w:styleId="Heading6Char">
    <w:name w:val="Heading 6 Char"/>
    <w:link w:val="Heading6"/>
    <w:rsid w:val="00B96173"/>
    <w:rPr>
      <w:rFonts w:cs="Arial"/>
    </w:rPr>
  </w:style>
  <w:style w:type="character" w:customStyle="1" w:styleId="Heading7Char">
    <w:name w:val="Heading 7 Char"/>
    <w:link w:val="Heading7"/>
    <w:rsid w:val="00B96173"/>
    <w:rPr>
      <w:rFonts w:cs="Arial"/>
    </w:rPr>
  </w:style>
  <w:style w:type="character" w:customStyle="1" w:styleId="Heading8Char">
    <w:name w:val="Heading 8 Char"/>
    <w:link w:val="Heading8"/>
    <w:rsid w:val="00B96173"/>
    <w:rPr>
      <w:rFonts w:cs="Arial"/>
    </w:rPr>
  </w:style>
  <w:style w:type="character" w:customStyle="1" w:styleId="Heading9Char">
    <w:name w:val="Heading 9 Char"/>
    <w:link w:val="Heading9"/>
    <w:rsid w:val="00B96173"/>
    <w:rPr>
      <w:rFonts w:cs="Arial"/>
    </w:rPr>
  </w:style>
  <w:style w:type="character" w:customStyle="1" w:styleId="TitleChar">
    <w:name w:val="Title Char"/>
    <w:link w:val="Title"/>
    <w:rsid w:val="00B96173"/>
    <w:rPr>
      <w:rFonts w:ascii="Arial Narrow" w:hAnsi="Arial Narrow"/>
      <w:b/>
    </w:rPr>
  </w:style>
  <w:style w:type="character" w:styleId="Strong">
    <w:name w:val="Strong"/>
    <w:qFormat/>
    <w:rsid w:val="00B96173"/>
    <w:rPr>
      <w:b/>
    </w:rPr>
  </w:style>
  <w:style w:type="paragraph" w:styleId="ListParagraph">
    <w:name w:val="List Paragraph"/>
    <w:basedOn w:val="Normal"/>
    <w:uiPriority w:val="34"/>
    <w:qFormat/>
    <w:rsid w:val="00B96173"/>
    <w:pPr>
      <w:ind w:left="720"/>
      <w:contextualSpacing/>
    </w:pPr>
  </w:style>
  <w:style w:type="paragraph" w:styleId="Revision">
    <w:name w:val="Revision"/>
    <w:hidden/>
    <w:uiPriority w:val="99"/>
    <w:semiHidden/>
    <w:rsid w:val="00F620D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7347-9351-4442-964A-9CDAB62B0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2B1436-AE1B-4983-A798-8C644258C57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3.xml><?xml version="1.0" encoding="utf-8"?>
<ds:datastoreItem xmlns:ds="http://schemas.openxmlformats.org/officeDocument/2006/customXml" ds:itemID="{0F62ADCC-3B93-4A04-8530-89B63E75268A}">
  <ds:schemaRefs>
    <ds:schemaRef ds:uri="http://schemas.microsoft.com/office/2006/metadata/longProperties"/>
  </ds:schemaRefs>
</ds:datastoreItem>
</file>

<file path=customXml/itemProps4.xml><?xml version="1.0" encoding="utf-8"?>
<ds:datastoreItem xmlns:ds="http://schemas.openxmlformats.org/officeDocument/2006/customXml" ds:itemID="{649C3798-7D59-43A1-B67A-521C50F3FD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2</TotalTime>
  <Pages>3</Pages>
  <Words>1404</Words>
  <Characters>9503</Characters>
  <Application>Microsoft Office Word</Application>
  <DocSecurity>0</DocSecurity>
  <Lines>79</Lines>
  <Paragraphs>21</Paragraphs>
  <ScaleCrop>false</ScaleCrop>
  <HeadingPairs>
    <vt:vector size="2" baseType="variant">
      <vt:variant>
        <vt:lpstr>Title</vt:lpstr>
      </vt:variant>
      <vt:variant>
        <vt:i4>1</vt:i4>
      </vt:variant>
    </vt:vector>
  </HeadingPairs>
  <TitlesOfParts>
    <vt:vector size="1" baseType="lpstr">
      <vt:lpstr>02821_Chain_Link_Fences_and_Gates (Apr 23, 2015)</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02821_Chain_Link_Fences_and_Gates (Apr 23, 2015)</dc:title>
  <dc:subject/>
  <dc:creator>Adley-McGinnis, Andrea</dc:creator>
  <cp:keywords/>
  <dc:description/>
  <cp:lastModifiedBy>Johnny Pang</cp:lastModifiedBy>
  <cp:revision>3</cp:revision>
  <cp:lastPrinted>2007-05-31T19:30:00Z</cp:lastPrinted>
  <dcterms:created xsi:type="dcterms:W3CDTF">2022-11-17T18:51:00Z</dcterms:created>
  <dcterms:modified xsi:type="dcterms:W3CDTF">2022-12-01T00:02:00Z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2017-02-21T00:00:00Z</vt:lpwstr>
  </property>
  <property fmtid="{D5CDD505-2E9C-101B-9397-08002B2CF9AE}" pid="5" name="Office">
    <vt:lpwstr/>
  </property>
  <property fmtid="{D5CDD505-2E9C-101B-9397-08002B2CF9AE}" pid="6" name="AERIS Pools">
    <vt:lpwstr/>
  </property>
  <property fmtid="{D5CDD505-2E9C-101B-9397-08002B2CF9AE}" pid="7" name="Data Classification">
    <vt:lpwstr>1;#Confidential|dbb6cc64-9915-4cf6-857e-3e641b410f5c</vt:lpwstr>
  </property>
  <property fmtid="{D5CDD505-2E9C-101B-9397-08002B2CF9AE}" pid="8" name="Communications">
    <vt:lpwstr/>
  </property>
  <property fmtid="{D5CDD505-2E9C-101B-9397-08002B2CF9AE}" pid="9" name="Internal Organization">
    <vt:lpwstr/>
  </property>
  <property fmtid="{D5CDD505-2E9C-101B-9397-08002B2CF9AE}" pid="10" name="Information Type">
    <vt:lpwstr/>
  </property>
  <property fmtid="{D5CDD505-2E9C-101B-9397-08002B2CF9AE}" pid="11" name="Project Completion Date">
    <vt:lpwstr/>
  </property>
  <property fmtid="{D5CDD505-2E9C-101B-9397-08002B2CF9AE}" pid="12" name="Historical Project Number">
    <vt:lpwstr/>
  </property>
  <property fmtid="{D5CDD505-2E9C-101B-9397-08002B2CF9AE}" pid="13" name="_dlc_DocId">
    <vt:lpwstr/>
  </property>
  <property fmtid="{D5CDD505-2E9C-101B-9397-08002B2CF9AE}" pid="14" name="End of Warranty Date">
    <vt:lpwstr/>
  </property>
  <property fmtid="{D5CDD505-2E9C-101B-9397-08002B2CF9AE}" pid="15" name="RelatedItems">
    <vt:lpwstr/>
  </property>
  <property fmtid="{D5CDD505-2E9C-101B-9397-08002B2CF9AE}" pid="16" name="_dlc_DocIdPersistId">
    <vt:lpwstr/>
  </property>
  <property fmtid="{D5CDD505-2E9C-101B-9397-08002B2CF9AE}" pid="17" name="File Code">
    <vt:lpwstr/>
  </property>
  <property fmtid="{D5CDD505-2E9C-101B-9397-08002B2CF9AE}" pid="18" name="Project Number">
    <vt:lpwstr>75530-ECA1011</vt:lpwstr>
  </property>
  <property fmtid="{D5CDD505-2E9C-101B-9397-08002B2CF9AE}" pid="19" name="_dlc_DocIdUrl">
    <vt:lpwstr>, </vt:lpwstr>
  </property>
  <property fmtid="{D5CDD505-2E9C-101B-9397-08002B2CF9AE}" pid="20" name="Owner">
    <vt:lpwstr/>
  </property>
  <property fmtid="{D5CDD505-2E9C-101B-9397-08002B2CF9AE}" pid="21" name="Organizational Unit">
    <vt:lpwstr>ENV/CPD</vt:lpwstr>
  </property>
  <property fmtid="{D5CDD505-2E9C-101B-9397-08002B2CF9AE}" pid="22" name="Key Document">
    <vt:lpwstr>0</vt:lpwstr>
  </property>
  <property fmtid="{D5CDD505-2E9C-101B-9397-08002B2CF9AE}" pid="23" name="_DCDateCreated">
    <vt:lpwstr>2022-11-01T16:15:20Z</vt:lpwstr>
  </property>
  <property fmtid="{D5CDD505-2E9C-101B-9397-08002B2CF9AE}" pid="24" name="ContentTypeId">
    <vt:lpwstr>0x010100BF8E50B80A32C040A85FB450FB26C9E5</vt:lpwstr>
  </property>
</Properties>
</file>