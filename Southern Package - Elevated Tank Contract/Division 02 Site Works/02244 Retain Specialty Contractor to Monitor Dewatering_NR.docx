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9D69E" w14:textId="48703C8E" w:rsidR="009F1333" w:rsidDel="00AC07DB" w:rsidRDefault="009F1333">
      <w:pPr>
        <w:rPr>
          <w:del w:id="0" w:author="Johnny Pang" w:date="2022-04-17T13:53:00Z"/>
        </w:rPr>
      </w:pPr>
    </w:p>
    <w:tbl>
      <w:tblPr>
        <w:tblW w:w="8847" w:type="dxa"/>
        <w:jc w:val="center"/>
        <w:tblLayout w:type="fixed"/>
        <w:tblLook w:val="0000" w:firstRow="0" w:lastRow="0" w:firstColumn="0" w:lastColumn="0" w:noHBand="0" w:noVBand="0"/>
      </w:tblPr>
      <w:tblGrid>
        <w:gridCol w:w="1004"/>
        <w:gridCol w:w="2117"/>
        <w:gridCol w:w="5726"/>
      </w:tblGrid>
      <w:tr w:rsidR="005727BB" w:rsidRPr="004A7D86" w:rsidDel="00AC07DB" w14:paraId="52A26780" w14:textId="7928CAF9" w:rsidTr="009F1333">
        <w:trPr>
          <w:cantSplit/>
          <w:jc w:val="center"/>
          <w:del w:id="1" w:author="Johnny Pang" w:date="2022-04-17T13:53:00Z"/>
        </w:trPr>
        <w:tc>
          <w:tcPr>
            <w:tcW w:w="1004" w:type="dxa"/>
            <w:tcBorders>
              <w:top w:val="double" w:sz="6" w:space="0" w:color="auto"/>
              <w:left w:val="double" w:sz="6" w:space="0" w:color="auto"/>
              <w:bottom w:val="single" w:sz="6" w:space="0" w:color="auto"/>
              <w:right w:val="single" w:sz="6" w:space="0" w:color="auto"/>
            </w:tcBorders>
          </w:tcPr>
          <w:p w14:paraId="078B3AE6" w14:textId="0A63A2C9" w:rsidR="005727BB" w:rsidRPr="004A7D86" w:rsidDel="00AC07DB" w:rsidRDefault="005727BB">
            <w:pPr>
              <w:pStyle w:val="TableHeading"/>
              <w:rPr>
                <w:del w:id="2" w:author="Johnny Pang" w:date="2022-04-17T13:53:00Z"/>
                <w:rFonts w:ascii="Calibri" w:hAnsi="Calibri"/>
                <w:sz w:val="22"/>
              </w:rPr>
            </w:pPr>
            <w:del w:id="3" w:author="Johnny Pang" w:date="2022-04-17T13:53:00Z">
              <w:r w:rsidRPr="004A7D86" w:rsidDel="00AC07DB">
                <w:rPr>
                  <w:rFonts w:ascii="Calibri" w:hAnsi="Calibri"/>
                  <w:sz w:val="22"/>
                </w:rPr>
                <w:delText>Version</w:delText>
              </w:r>
            </w:del>
          </w:p>
        </w:tc>
        <w:tc>
          <w:tcPr>
            <w:tcW w:w="2117" w:type="dxa"/>
            <w:tcBorders>
              <w:top w:val="double" w:sz="6" w:space="0" w:color="auto"/>
              <w:left w:val="single" w:sz="6" w:space="0" w:color="auto"/>
              <w:bottom w:val="single" w:sz="6" w:space="0" w:color="auto"/>
              <w:right w:val="single" w:sz="6" w:space="0" w:color="auto"/>
            </w:tcBorders>
          </w:tcPr>
          <w:p w14:paraId="035F432E" w14:textId="6C8874F5" w:rsidR="005727BB" w:rsidRPr="004A7D86" w:rsidDel="00AC07DB" w:rsidRDefault="005727BB">
            <w:pPr>
              <w:pStyle w:val="TableHeading"/>
              <w:rPr>
                <w:del w:id="4" w:author="Johnny Pang" w:date="2022-04-17T13:53:00Z"/>
                <w:rFonts w:ascii="Calibri" w:hAnsi="Calibri"/>
                <w:sz w:val="22"/>
              </w:rPr>
            </w:pPr>
            <w:del w:id="5" w:author="Johnny Pang" w:date="2022-04-17T13:53:00Z">
              <w:r w:rsidRPr="004A7D86" w:rsidDel="00AC07DB">
                <w:rPr>
                  <w:rFonts w:ascii="Calibri" w:hAnsi="Calibri"/>
                  <w:sz w:val="22"/>
                </w:rPr>
                <w:delText>Date</w:delText>
              </w:r>
            </w:del>
          </w:p>
        </w:tc>
        <w:tc>
          <w:tcPr>
            <w:tcW w:w="5726" w:type="dxa"/>
            <w:tcBorders>
              <w:top w:val="double" w:sz="6" w:space="0" w:color="auto"/>
              <w:left w:val="single" w:sz="6" w:space="0" w:color="auto"/>
              <w:bottom w:val="single" w:sz="6" w:space="0" w:color="auto"/>
              <w:right w:val="double" w:sz="6" w:space="0" w:color="auto"/>
            </w:tcBorders>
          </w:tcPr>
          <w:p w14:paraId="78A0F9F7" w14:textId="5C6065A8" w:rsidR="005727BB" w:rsidRPr="004A7D86" w:rsidDel="00AC07DB" w:rsidRDefault="005727BB">
            <w:pPr>
              <w:pStyle w:val="TableHeading"/>
              <w:rPr>
                <w:del w:id="6" w:author="Johnny Pang" w:date="2022-04-17T13:53:00Z"/>
                <w:rFonts w:ascii="Calibri" w:hAnsi="Calibri"/>
                <w:sz w:val="22"/>
              </w:rPr>
            </w:pPr>
            <w:del w:id="7" w:author="Johnny Pang" w:date="2022-04-17T13:53:00Z">
              <w:r w:rsidRPr="004A7D86" w:rsidDel="00AC07DB">
                <w:rPr>
                  <w:rFonts w:ascii="Calibri" w:hAnsi="Calibri"/>
                  <w:sz w:val="22"/>
                </w:rPr>
                <w:delText>Description of Revisions</w:delText>
              </w:r>
            </w:del>
          </w:p>
        </w:tc>
      </w:tr>
      <w:tr w:rsidR="005727BB" w:rsidRPr="004A7D86" w:rsidDel="00AC07DB" w14:paraId="5A36B86D" w14:textId="28EF3646" w:rsidTr="009F1333">
        <w:trPr>
          <w:cantSplit/>
          <w:jc w:val="center"/>
          <w:del w:id="8" w:author="Johnny Pang" w:date="2022-04-17T13:53:00Z"/>
        </w:trPr>
        <w:tc>
          <w:tcPr>
            <w:tcW w:w="1004" w:type="dxa"/>
            <w:tcBorders>
              <w:top w:val="single" w:sz="6" w:space="0" w:color="auto"/>
              <w:left w:val="double" w:sz="6" w:space="0" w:color="auto"/>
              <w:bottom w:val="single" w:sz="6" w:space="0" w:color="auto"/>
              <w:right w:val="single" w:sz="6" w:space="0" w:color="auto"/>
            </w:tcBorders>
          </w:tcPr>
          <w:p w14:paraId="3B698C84" w14:textId="69110828" w:rsidR="005727BB" w:rsidRPr="004A7D86" w:rsidDel="00AC07DB" w:rsidRDefault="005727BB">
            <w:pPr>
              <w:pStyle w:val="NormalTableText"/>
              <w:rPr>
                <w:del w:id="9" w:author="Johnny Pang" w:date="2022-04-17T13:53:00Z"/>
                <w:rFonts w:ascii="Calibri" w:hAnsi="Calibri"/>
                <w:sz w:val="22"/>
              </w:rPr>
            </w:pPr>
            <w:del w:id="10" w:author="Johnny Pang" w:date="2022-04-17T13:53:00Z">
              <w:r w:rsidRPr="004A7D86" w:rsidDel="00AC07DB">
                <w:rPr>
                  <w:rFonts w:ascii="Calibri" w:hAnsi="Calibri"/>
                  <w:sz w:val="22"/>
                </w:rPr>
                <w:delText>1</w:delText>
              </w:r>
            </w:del>
          </w:p>
        </w:tc>
        <w:tc>
          <w:tcPr>
            <w:tcW w:w="2117" w:type="dxa"/>
            <w:tcBorders>
              <w:top w:val="single" w:sz="6" w:space="0" w:color="auto"/>
              <w:left w:val="single" w:sz="6" w:space="0" w:color="auto"/>
              <w:bottom w:val="single" w:sz="6" w:space="0" w:color="auto"/>
              <w:right w:val="single" w:sz="6" w:space="0" w:color="auto"/>
            </w:tcBorders>
          </w:tcPr>
          <w:p w14:paraId="5B4076D3" w14:textId="28D0E7CD" w:rsidR="005727BB" w:rsidRPr="004A7D86" w:rsidDel="00AC07DB" w:rsidRDefault="00103BD8">
            <w:pPr>
              <w:pStyle w:val="NormalTableText"/>
              <w:rPr>
                <w:del w:id="11" w:author="Johnny Pang" w:date="2022-04-17T13:53:00Z"/>
                <w:rFonts w:ascii="Calibri" w:hAnsi="Calibri"/>
                <w:sz w:val="22"/>
              </w:rPr>
            </w:pPr>
            <w:del w:id="12" w:author="Johnny Pang" w:date="2022-04-17T13:53:00Z">
              <w:r w:rsidDel="00AC07DB">
                <w:rPr>
                  <w:rFonts w:ascii="Calibri" w:hAnsi="Calibri"/>
                  <w:sz w:val="22"/>
                </w:rPr>
                <w:delText>November 17</w:delText>
              </w:r>
              <w:r w:rsidR="008D21D0" w:rsidDel="00AC07DB">
                <w:rPr>
                  <w:rFonts w:ascii="Calibri" w:hAnsi="Calibri"/>
                  <w:sz w:val="22"/>
                </w:rPr>
                <w:delText>, 2015</w:delText>
              </w:r>
            </w:del>
          </w:p>
        </w:tc>
        <w:tc>
          <w:tcPr>
            <w:tcW w:w="5726" w:type="dxa"/>
            <w:tcBorders>
              <w:top w:val="single" w:sz="6" w:space="0" w:color="auto"/>
              <w:left w:val="single" w:sz="6" w:space="0" w:color="auto"/>
              <w:bottom w:val="single" w:sz="6" w:space="0" w:color="auto"/>
              <w:right w:val="double" w:sz="6" w:space="0" w:color="auto"/>
            </w:tcBorders>
          </w:tcPr>
          <w:p w14:paraId="531B5272" w14:textId="0E889600" w:rsidR="005727BB" w:rsidRPr="004A7D86" w:rsidDel="00AC07DB" w:rsidRDefault="00103BD8">
            <w:pPr>
              <w:pStyle w:val="NormalTableText"/>
              <w:rPr>
                <w:del w:id="13" w:author="Johnny Pang" w:date="2022-04-17T13:53:00Z"/>
                <w:rFonts w:ascii="Calibri" w:hAnsi="Calibri"/>
                <w:sz w:val="22"/>
              </w:rPr>
            </w:pPr>
            <w:del w:id="14" w:author="Johnny Pang" w:date="2022-04-17T13:53:00Z">
              <w:r w:rsidDel="00AC07DB">
                <w:rPr>
                  <w:rFonts w:ascii="Calibri" w:hAnsi="Calibri"/>
                  <w:sz w:val="22"/>
                </w:rPr>
                <w:delText>New Spec</w:delText>
              </w:r>
            </w:del>
          </w:p>
        </w:tc>
      </w:tr>
      <w:tr w:rsidR="00054275" w:rsidRPr="004A7D86" w:rsidDel="00AC07DB" w14:paraId="60618A96" w14:textId="50760EBC" w:rsidTr="009F1333">
        <w:trPr>
          <w:cantSplit/>
          <w:jc w:val="center"/>
          <w:del w:id="15" w:author="Johnny Pang" w:date="2022-04-17T13:53:00Z"/>
        </w:trPr>
        <w:tc>
          <w:tcPr>
            <w:tcW w:w="1004" w:type="dxa"/>
            <w:tcBorders>
              <w:top w:val="single" w:sz="6" w:space="0" w:color="auto"/>
              <w:left w:val="double" w:sz="6" w:space="0" w:color="auto"/>
              <w:bottom w:val="single" w:sz="6" w:space="0" w:color="auto"/>
              <w:right w:val="single" w:sz="6" w:space="0" w:color="auto"/>
            </w:tcBorders>
          </w:tcPr>
          <w:p w14:paraId="611F3CA5" w14:textId="6EC9F0AA" w:rsidR="00054275" w:rsidRPr="004A7D86" w:rsidDel="00AC07DB" w:rsidRDefault="002B34D2">
            <w:pPr>
              <w:pStyle w:val="NormalTableText"/>
              <w:rPr>
                <w:del w:id="16" w:author="Johnny Pang" w:date="2022-04-17T13:53:00Z"/>
                <w:rFonts w:ascii="Calibri" w:hAnsi="Calibri"/>
                <w:sz w:val="22"/>
              </w:rPr>
            </w:pPr>
            <w:del w:id="17" w:author="Johnny Pang" w:date="2022-04-17T13:53:00Z">
              <w:r w:rsidDel="00AC07DB">
                <w:rPr>
                  <w:rFonts w:ascii="Calibri" w:hAnsi="Calibri"/>
                  <w:sz w:val="22"/>
                </w:rPr>
                <w:delText>2</w:delText>
              </w:r>
            </w:del>
          </w:p>
        </w:tc>
        <w:tc>
          <w:tcPr>
            <w:tcW w:w="2117" w:type="dxa"/>
            <w:tcBorders>
              <w:top w:val="single" w:sz="6" w:space="0" w:color="auto"/>
              <w:left w:val="single" w:sz="6" w:space="0" w:color="auto"/>
              <w:bottom w:val="single" w:sz="6" w:space="0" w:color="auto"/>
              <w:right w:val="single" w:sz="6" w:space="0" w:color="auto"/>
            </w:tcBorders>
          </w:tcPr>
          <w:p w14:paraId="06667331" w14:textId="0DE85EBA" w:rsidR="00054275" w:rsidRPr="004A7D86" w:rsidDel="00AC07DB" w:rsidRDefault="004B1F5C">
            <w:pPr>
              <w:pStyle w:val="NormalTableText"/>
              <w:rPr>
                <w:del w:id="18" w:author="Johnny Pang" w:date="2022-04-17T13:53:00Z"/>
                <w:rFonts w:ascii="Calibri" w:hAnsi="Calibri"/>
                <w:sz w:val="22"/>
              </w:rPr>
            </w:pPr>
            <w:del w:id="19" w:author="Johnny Pang" w:date="2022-04-17T13:53:00Z">
              <w:r w:rsidDel="00AC07DB">
                <w:rPr>
                  <w:rFonts w:ascii="Calibri" w:hAnsi="Calibri"/>
                  <w:sz w:val="22"/>
                </w:rPr>
                <w:delText>March 21</w:delText>
              </w:r>
              <w:r w:rsidR="002B34D2" w:rsidDel="00AC07DB">
                <w:rPr>
                  <w:rFonts w:ascii="Calibri" w:hAnsi="Calibri"/>
                  <w:sz w:val="22"/>
                </w:rPr>
                <w:delText>, 2016</w:delText>
              </w:r>
            </w:del>
          </w:p>
        </w:tc>
        <w:tc>
          <w:tcPr>
            <w:tcW w:w="5726" w:type="dxa"/>
            <w:tcBorders>
              <w:top w:val="single" w:sz="6" w:space="0" w:color="auto"/>
              <w:left w:val="single" w:sz="6" w:space="0" w:color="auto"/>
              <w:bottom w:val="single" w:sz="6" w:space="0" w:color="auto"/>
              <w:right w:val="double" w:sz="6" w:space="0" w:color="auto"/>
            </w:tcBorders>
          </w:tcPr>
          <w:p w14:paraId="235DCBD6" w14:textId="5DE25F7C" w:rsidR="00054275" w:rsidRPr="004B1F5C" w:rsidDel="00AC07DB" w:rsidRDefault="002B34D2" w:rsidP="002B34D2">
            <w:pPr>
              <w:pStyle w:val="NormalTableText"/>
              <w:rPr>
                <w:del w:id="20" w:author="Johnny Pang" w:date="2022-04-17T13:53:00Z"/>
                <w:rFonts w:ascii="Calibri" w:hAnsi="Calibri"/>
                <w:sz w:val="22"/>
              </w:rPr>
            </w:pPr>
            <w:del w:id="21" w:author="Johnny Pang" w:date="2022-04-17T13:53:00Z">
              <w:r w:rsidRPr="004B1F5C" w:rsidDel="00AC07DB">
                <w:rPr>
                  <w:rFonts w:ascii="Calibri" w:hAnsi="Calibri"/>
                  <w:sz w:val="22"/>
                </w:rPr>
                <w:delText>Revised Based on Legal comments #6409385-v1A</w:delText>
              </w:r>
              <w:r w:rsidR="008F0983" w:rsidDel="00AC07DB">
                <w:rPr>
                  <w:rFonts w:ascii="Calibri" w:hAnsi="Calibri"/>
                  <w:sz w:val="22"/>
                </w:rPr>
                <w:delText xml:space="preserve"> (AAM)</w:delText>
              </w:r>
            </w:del>
          </w:p>
        </w:tc>
      </w:tr>
      <w:tr w:rsidR="009F1333" w:rsidRPr="004A7D86" w:rsidDel="00AC07DB" w14:paraId="35F233F1" w14:textId="0855216D" w:rsidTr="009F1333">
        <w:trPr>
          <w:cantSplit/>
          <w:jc w:val="center"/>
          <w:del w:id="22" w:author="Johnny Pang" w:date="2022-04-17T13:53:00Z"/>
        </w:trPr>
        <w:tc>
          <w:tcPr>
            <w:tcW w:w="1004" w:type="dxa"/>
            <w:tcBorders>
              <w:top w:val="single" w:sz="6" w:space="0" w:color="auto"/>
              <w:left w:val="double" w:sz="6" w:space="0" w:color="auto"/>
              <w:bottom w:val="double" w:sz="6" w:space="0" w:color="auto"/>
              <w:right w:val="single" w:sz="6" w:space="0" w:color="auto"/>
            </w:tcBorders>
          </w:tcPr>
          <w:p w14:paraId="08D701CB" w14:textId="55464F02" w:rsidR="009F1333" w:rsidDel="00AC07DB" w:rsidRDefault="009F1333">
            <w:pPr>
              <w:pStyle w:val="NormalTableText"/>
              <w:rPr>
                <w:del w:id="23" w:author="Johnny Pang" w:date="2022-04-17T13:53:00Z"/>
                <w:rFonts w:ascii="Calibri" w:hAnsi="Calibri"/>
                <w:sz w:val="22"/>
              </w:rPr>
            </w:pPr>
            <w:del w:id="24" w:author="Johnny Pang" w:date="2022-04-17T13:53:00Z">
              <w:r w:rsidDel="00AC07DB">
                <w:rPr>
                  <w:rFonts w:ascii="Calibri" w:hAnsi="Calibri"/>
                  <w:sz w:val="22"/>
                </w:rPr>
                <w:delText>3</w:delText>
              </w:r>
            </w:del>
          </w:p>
        </w:tc>
        <w:tc>
          <w:tcPr>
            <w:tcW w:w="2117" w:type="dxa"/>
            <w:tcBorders>
              <w:top w:val="single" w:sz="6" w:space="0" w:color="auto"/>
              <w:left w:val="single" w:sz="6" w:space="0" w:color="auto"/>
              <w:bottom w:val="double" w:sz="6" w:space="0" w:color="auto"/>
              <w:right w:val="single" w:sz="6" w:space="0" w:color="auto"/>
            </w:tcBorders>
          </w:tcPr>
          <w:p w14:paraId="3B6C7B53" w14:textId="32B50316" w:rsidR="009F1333" w:rsidDel="00AC07DB" w:rsidRDefault="009F1333">
            <w:pPr>
              <w:pStyle w:val="NormalTableText"/>
              <w:rPr>
                <w:del w:id="25" w:author="Johnny Pang" w:date="2022-04-17T13:53:00Z"/>
                <w:rFonts w:ascii="Calibri" w:hAnsi="Calibri"/>
                <w:sz w:val="22"/>
              </w:rPr>
            </w:pPr>
            <w:del w:id="26" w:author="Johnny Pang" w:date="2022-04-17T13:53:00Z">
              <w:r w:rsidDel="00AC07DB">
                <w:rPr>
                  <w:rFonts w:ascii="Calibri" w:hAnsi="Calibri"/>
                  <w:sz w:val="22"/>
                </w:rPr>
                <w:delText>May 1,2017</w:delText>
              </w:r>
            </w:del>
          </w:p>
        </w:tc>
        <w:tc>
          <w:tcPr>
            <w:tcW w:w="5726" w:type="dxa"/>
            <w:tcBorders>
              <w:top w:val="single" w:sz="6" w:space="0" w:color="auto"/>
              <w:left w:val="single" w:sz="6" w:space="0" w:color="auto"/>
              <w:bottom w:val="double" w:sz="6" w:space="0" w:color="auto"/>
              <w:right w:val="double" w:sz="6" w:space="0" w:color="auto"/>
            </w:tcBorders>
          </w:tcPr>
          <w:p w14:paraId="4BC3E9EE" w14:textId="050412E2" w:rsidR="009F1333" w:rsidRPr="004B1F5C" w:rsidDel="00AC07DB" w:rsidRDefault="009F1333" w:rsidP="002B34D2">
            <w:pPr>
              <w:pStyle w:val="NormalTableText"/>
              <w:rPr>
                <w:del w:id="27" w:author="Johnny Pang" w:date="2022-04-17T13:53:00Z"/>
                <w:rFonts w:ascii="Calibri" w:hAnsi="Calibri"/>
                <w:sz w:val="22"/>
              </w:rPr>
            </w:pPr>
            <w:del w:id="28" w:author="Johnny Pang" w:date="2022-04-17T13:53:00Z">
              <w:r w:rsidDel="00AC07DB">
                <w:rPr>
                  <w:rFonts w:ascii="Calibri" w:hAnsi="Calibri"/>
                </w:rPr>
                <w:delText>Revised to reflect OPSS.MUNI 517 (Apr 2017) and OPSS.MUNI 518 (Apr 2017)</w:delText>
              </w:r>
            </w:del>
          </w:p>
        </w:tc>
      </w:tr>
    </w:tbl>
    <w:p w14:paraId="5C2BDD8C" w14:textId="44F0045A" w:rsidR="0014335D" w:rsidRPr="004A7D86" w:rsidDel="00AC07DB" w:rsidRDefault="0014335D" w:rsidP="0014335D">
      <w:pPr>
        <w:pStyle w:val="BodyText"/>
        <w:rPr>
          <w:del w:id="29" w:author="Johnny Pang" w:date="2022-04-17T13:53:00Z"/>
        </w:rPr>
      </w:pPr>
    </w:p>
    <w:p w14:paraId="19DF31EF" w14:textId="299ED54F" w:rsidR="0014335D" w:rsidRPr="004A7D86" w:rsidDel="00AC07DB" w:rsidRDefault="0014335D" w:rsidP="0014335D">
      <w:pPr>
        <w:pStyle w:val="BodyText"/>
        <w:pBdr>
          <w:top w:val="single" w:sz="4" w:space="1" w:color="auto"/>
          <w:left w:val="single" w:sz="4" w:space="0" w:color="auto"/>
          <w:bottom w:val="single" w:sz="4" w:space="1" w:color="auto"/>
          <w:right w:val="single" w:sz="4" w:space="4" w:color="auto"/>
        </w:pBdr>
        <w:rPr>
          <w:del w:id="30" w:author="Johnny Pang" w:date="2022-04-17T13:53:00Z"/>
        </w:rPr>
      </w:pPr>
      <w:del w:id="31" w:author="Johnny Pang" w:date="2022-04-17T13:53:00Z">
        <w:r w:rsidRPr="004A7D86" w:rsidDel="00AC07DB">
          <w:delText>NOTE:</w:delText>
        </w:r>
      </w:del>
    </w:p>
    <w:p w14:paraId="228B4AC9" w14:textId="76278FB8" w:rsidR="0014335D" w:rsidRPr="004A7D86" w:rsidDel="00AC07DB" w:rsidRDefault="0014335D" w:rsidP="0014335D">
      <w:pPr>
        <w:pStyle w:val="BodyText"/>
        <w:pBdr>
          <w:top w:val="single" w:sz="4" w:space="1" w:color="auto"/>
          <w:left w:val="single" w:sz="4" w:space="0" w:color="auto"/>
          <w:bottom w:val="single" w:sz="4" w:space="1" w:color="auto"/>
          <w:right w:val="single" w:sz="4" w:space="4" w:color="auto"/>
        </w:pBdr>
        <w:rPr>
          <w:del w:id="32" w:author="Johnny Pang" w:date="2022-04-17T13:53:00Z"/>
        </w:rPr>
      </w:pPr>
      <w:del w:id="33" w:author="Johnny Pang" w:date="2022-04-17T13:53:00Z">
        <w:r w:rsidRPr="004A7D86" w:rsidDel="00AC07DB">
          <w:delText>This is a CONTROLLED Document. Any documents appearing in paper form are not controlled and should be checked against the on-line file version prior to use.</w:delText>
        </w:r>
      </w:del>
    </w:p>
    <w:p w14:paraId="54C0B3E5" w14:textId="699AE09A" w:rsidR="0014335D" w:rsidRPr="004A7D86" w:rsidDel="00AC07DB" w:rsidRDefault="0014335D" w:rsidP="0014335D">
      <w:pPr>
        <w:pStyle w:val="BodyText"/>
        <w:pBdr>
          <w:top w:val="single" w:sz="4" w:space="1" w:color="auto"/>
          <w:left w:val="single" w:sz="4" w:space="0" w:color="auto"/>
          <w:bottom w:val="single" w:sz="4" w:space="1" w:color="auto"/>
          <w:right w:val="single" w:sz="4" w:space="4" w:color="auto"/>
        </w:pBdr>
        <w:rPr>
          <w:del w:id="34" w:author="Johnny Pang" w:date="2022-04-17T13:53:00Z"/>
        </w:rPr>
      </w:pPr>
      <w:del w:id="35" w:author="Johnny Pang" w:date="2022-04-17T13:53:00Z">
        <w:r w:rsidRPr="004A7D86" w:rsidDel="00AC07DB">
          <w:rPr>
            <w:b/>
            <w:bCs/>
          </w:rPr>
          <w:delText xml:space="preserve">Notice: </w:delText>
        </w:r>
        <w:r w:rsidRPr="004A7D86" w:rsidDel="00AC07DB">
          <w:delText>This Document hardcopy must be used for reference purpose only.</w:delText>
        </w:r>
      </w:del>
    </w:p>
    <w:p w14:paraId="7FC23ED7" w14:textId="2A25A9DC" w:rsidR="0014335D" w:rsidRPr="004A7D86" w:rsidDel="00AC07DB" w:rsidRDefault="0014335D" w:rsidP="0014335D">
      <w:pPr>
        <w:pStyle w:val="BodyText"/>
        <w:pBdr>
          <w:top w:val="single" w:sz="4" w:space="1" w:color="auto"/>
          <w:left w:val="single" w:sz="4" w:space="0" w:color="auto"/>
          <w:bottom w:val="single" w:sz="4" w:space="1" w:color="auto"/>
          <w:right w:val="single" w:sz="4" w:space="4" w:color="auto"/>
        </w:pBdr>
        <w:rPr>
          <w:del w:id="36" w:author="Johnny Pang" w:date="2022-04-17T13:53:00Z"/>
          <w:b/>
          <w:bCs/>
        </w:rPr>
      </w:pPr>
      <w:del w:id="37" w:author="Johnny Pang" w:date="2022-04-17T13:53:00Z">
        <w:r w:rsidRPr="004A7D86" w:rsidDel="00AC07DB">
          <w:rPr>
            <w:b/>
          </w:rPr>
          <w:delText>The on-line copy is the current version of the document.</w:delText>
        </w:r>
      </w:del>
    </w:p>
    <w:p w14:paraId="59F1B876" w14:textId="01F221B6" w:rsidR="00373DBB" w:rsidRPr="004A7D86" w:rsidDel="00AC07DB" w:rsidRDefault="00373DBB" w:rsidP="00373DBB">
      <w:pPr>
        <w:pStyle w:val="BodyText"/>
        <w:rPr>
          <w:del w:id="38" w:author="Johnny Pang" w:date="2022-04-17T13:53:00Z"/>
          <w:rFonts w:cs="Arial"/>
          <w:u w:val="single"/>
        </w:rPr>
      </w:pPr>
    </w:p>
    <w:p w14:paraId="5FE722FE" w14:textId="0EC1D6B1" w:rsidR="00F6204E" w:rsidRPr="00D92ACC" w:rsidRDefault="00F3197E" w:rsidP="00F3197E">
      <w:pPr>
        <w:pStyle w:val="Heading1"/>
      </w:pPr>
      <w:r>
        <w:br w:type="page"/>
      </w:r>
      <w:r w:rsidR="00145E1D" w:rsidRPr="00D92ACC">
        <w:lastRenderedPageBreak/>
        <w:t>GENERAL</w:t>
      </w:r>
    </w:p>
    <w:p w14:paraId="4D33A1D6" w14:textId="7E2052C8" w:rsidR="00960901" w:rsidRPr="00D92ACC" w:rsidRDefault="003E410A" w:rsidP="00A5100A">
      <w:pPr>
        <w:pStyle w:val="Heading2"/>
      </w:pPr>
      <w:r w:rsidRPr="00D92ACC">
        <w:t>Summary</w:t>
      </w:r>
    </w:p>
    <w:p w14:paraId="7581E9C9" w14:textId="153497FB" w:rsidR="00154904" w:rsidRDefault="00145E1D" w:rsidP="00BF2963">
      <w:pPr>
        <w:pStyle w:val="Heading3"/>
        <w:numPr>
          <w:ilvl w:val="2"/>
          <w:numId w:val="37"/>
        </w:numPr>
      </w:pPr>
      <w:r>
        <w:t xml:space="preserve">This </w:t>
      </w:r>
      <w:r w:rsidR="003E410A" w:rsidRPr="004A7D86">
        <w:t xml:space="preserve">Section </w:t>
      </w:r>
      <w:r w:rsidR="0093108B" w:rsidRPr="004A7D86">
        <w:t>i</w:t>
      </w:r>
      <w:r w:rsidR="003E410A" w:rsidRPr="004A7D86">
        <w:t>ncludes</w:t>
      </w:r>
      <w:r w:rsidR="003D05BC">
        <w:t xml:space="preserve"> t</w:t>
      </w:r>
      <w:r w:rsidR="00154904">
        <w:t xml:space="preserve">he </w:t>
      </w:r>
      <w:r w:rsidR="003D05BC">
        <w:t xml:space="preserve">general </w:t>
      </w:r>
      <w:r w:rsidR="00154904">
        <w:t xml:space="preserve">requirements for </w:t>
      </w:r>
      <w:r w:rsidR="00D30944">
        <w:t xml:space="preserve">the retention of a specialty </w:t>
      </w:r>
      <w:r>
        <w:t xml:space="preserve">Subcontractor </w:t>
      </w:r>
      <w:r w:rsidR="00D30944">
        <w:t xml:space="preserve">who shall ensure compliance of dewatering in accordance with </w:t>
      </w:r>
      <w:commentRangeStart w:id="39"/>
      <w:r w:rsidR="00D30944">
        <w:t xml:space="preserve">Permission </w:t>
      </w:r>
      <w:proofErr w:type="gramStart"/>
      <w:r w:rsidR="00D30944">
        <w:t>To</w:t>
      </w:r>
      <w:proofErr w:type="gramEnd"/>
      <w:r w:rsidR="00D30944">
        <w:t xml:space="preserve"> Take Water (PTTW) conditions</w:t>
      </w:r>
      <w:commentRangeEnd w:id="39"/>
      <w:r w:rsidR="007B73CD">
        <w:rPr>
          <w:rStyle w:val="CommentReference"/>
          <w:szCs w:val="16"/>
        </w:rPr>
        <w:commentReference w:id="39"/>
      </w:r>
      <w:r w:rsidR="00154904">
        <w:t>.</w:t>
      </w:r>
    </w:p>
    <w:p w14:paraId="3B93578C" w14:textId="77777777" w:rsidR="003C3C61" w:rsidRPr="003D2596" w:rsidRDefault="003C3C61" w:rsidP="00A5100A">
      <w:pPr>
        <w:pStyle w:val="Heading2"/>
      </w:pPr>
      <w:r w:rsidRPr="003D2596">
        <w:t>Related Sections</w:t>
      </w:r>
    </w:p>
    <w:p w14:paraId="1E926E5A" w14:textId="359EB56C" w:rsidR="00CC4E1F" w:rsidRPr="00AC07DB" w:rsidDel="00BF2541" w:rsidRDefault="00CC4E1F" w:rsidP="00BF2541">
      <w:pPr>
        <w:pStyle w:val="Heading3"/>
        <w:rPr>
          <w:del w:id="40" w:author="Axel Ouillet" w:date="2022-03-22T15:57:00Z"/>
        </w:rPr>
      </w:pPr>
      <w:del w:id="41" w:author="Axel Ouillet" w:date="2022-03-22T15:57:00Z">
        <w:r w:rsidRPr="00AC07DB" w:rsidDel="00BF2541">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72A03A06" w14:textId="24A2B3AC" w:rsidR="00CC4E1F" w:rsidRPr="00AC07DB" w:rsidDel="00BF2541" w:rsidRDefault="00CC4E1F" w:rsidP="00BF2541">
      <w:pPr>
        <w:pStyle w:val="Heading3"/>
        <w:rPr>
          <w:del w:id="42" w:author="Axel Ouillet" w:date="2022-03-22T15:57:00Z"/>
        </w:rPr>
      </w:pPr>
    </w:p>
    <w:p w14:paraId="07DEF563" w14:textId="52C15958" w:rsidR="00CC4E1F" w:rsidRPr="00AC07DB" w:rsidDel="00BF2541" w:rsidRDefault="00CC4E1F" w:rsidP="00BF2541">
      <w:pPr>
        <w:pStyle w:val="Heading3"/>
        <w:rPr>
          <w:del w:id="43" w:author="Axel Ouillet" w:date="2022-03-22T15:57:00Z"/>
        </w:rPr>
      </w:pPr>
      <w:del w:id="44" w:author="Axel Ouillet" w:date="2022-03-22T15:57:00Z">
        <w:r w:rsidRPr="00AC07DB" w:rsidDel="00BF2541">
          <w:delText>Cross-referencing here may also be used to coordinate assemblies or systems whose components may span multiple Sections and which must meet certain performance requirements as an assembly or system.</w:delText>
        </w:r>
      </w:del>
    </w:p>
    <w:p w14:paraId="0F789E86" w14:textId="5E8D61E1" w:rsidR="00CC4E1F" w:rsidRPr="00AC07DB" w:rsidDel="00BF2541" w:rsidRDefault="00CC4E1F" w:rsidP="00BF2541">
      <w:pPr>
        <w:pStyle w:val="Heading3"/>
        <w:rPr>
          <w:del w:id="45" w:author="Axel Ouillet" w:date="2022-03-22T15:57:00Z"/>
        </w:rPr>
      </w:pPr>
    </w:p>
    <w:p w14:paraId="2AB72E26" w14:textId="628AC5EB" w:rsidR="00CC4E1F" w:rsidRPr="00AC07DB" w:rsidDel="00BF2541" w:rsidRDefault="00CC4E1F" w:rsidP="00BF2541">
      <w:pPr>
        <w:pStyle w:val="Heading3"/>
        <w:rPr>
          <w:del w:id="46" w:author="Axel Ouillet" w:date="2022-03-22T15:57:00Z"/>
        </w:rPr>
      </w:pPr>
      <w:del w:id="47" w:author="Axel Ouillet" w:date="2022-03-22T15:57:00Z">
        <w:r w:rsidRPr="00AC07DB" w:rsidDel="00BF2541">
          <w:delText>This Section is to be completed/updated during the design development by the Consultant. If it is not applicable to the section for the specific project it may be deleted.]</w:delText>
        </w:r>
      </w:del>
    </w:p>
    <w:p w14:paraId="507242D8" w14:textId="00D7A61C" w:rsidR="00CC4E1F" w:rsidRPr="00AC07DB" w:rsidDel="00BF2541" w:rsidRDefault="00CC4E1F" w:rsidP="00BF2541">
      <w:pPr>
        <w:pStyle w:val="Heading3"/>
        <w:rPr>
          <w:del w:id="48" w:author="Axel Ouillet" w:date="2022-03-22T15:57:00Z"/>
        </w:rPr>
      </w:pPr>
    </w:p>
    <w:p w14:paraId="4A7B268B" w14:textId="371FECD0" w:rsidR="00CC4E1F" w:rsidRPr="00AC07DB" w:rsidDel="00BF2541" w:rsidRDefault="00CC4E1F" w:rsidP="00BF2541">
      <w:pPr>
        <w:pStyle w:val="Heading3"/>
        <w:rPr>
          <w:del w:id="49" w:author="Axel Ouillet" w:date="2022-03-22T15:57:00Z"/>
        </w:rPr>
      </w:pPr>
      <w:del w:id="50" w:author="Axel Ouillet" w:date="2022-03-22T15:57:00Z">
        <w:r w:rsidRPr="00AC07DB" w:rsidDel="00BF2541">
          <w:delText>[List Sections specifying installation of products supplied but not installed under this Section and indicate specific items.]</w:delText>
        </w:r>
      </w:del>
    </w:p>
    <w:p w14:paraId="37756F11" w14:textId="370F9C21" w:rsidR="00CC4E1F" w:rsidRPr="00AC07DB" w:rsidDel="00BF2541" w:rsidRDefault="00CC4E1F" w:rsidP="00BF2541">
      <w:pPr>
        <w:pStyle w:val="Heading3"/>
        <w:rPr>
          <w:del w:id="51" w:author="Axel Ouillet" w:date="2022-03-22T15:57:00Z"/>
        </w:rPr>
      </w:pPr>
      <w:del w:id="52" w:author="Axel Ouillet" w:date="2022-03-22T15:57:00Z">
        <w:r w:rsidRPr="00AC07DB" w:rsidDel="00BF2541">
          <w:delText xml:space="preserve">Section [______ – ____________]:  Execution requirements for </w:delText>
        </w:r>
        <w:r w:rsidR="004247E8" w:rsidRPr="00AC07DB" w:rsidDel="00BF2541">
          <w:delText>[[</w:delText>
        </w:r>
        <w:r w:rsidRPr="00AC07DB" w:rsidDel="00BF2541">
          <w:delText>item]...  specified under this Section.</w:delText>
        </w:r>
      </w:del>
    </w:p>
    <w:p w14:paraId="2F32BF4F" w14:textId="6CE56218" w:rsidR="00CC4E1F" w:rsidRPr="00AC07DB" w:rsidDel="00BF2541" w:rsidRDefault="00CC4E1F" w:rsidP="00BF2541">
      <w:pPr>
        <w:pStyle w:val="Heading3"/>
        <w:rPr>
          <w:del w:id="53" w:author="Axel Ouillet" w:date="2022-03-22T15:57:00Z"/>
        </w:rPr>
      </w:pPr>
    </w:p>
    <w:p w14:paraId="48E21543" w14:textId="338F57F1" w:rsidR="00CC4E1F" w:rsidRPr="00AC07DB" w:rsidDel="00BF2541" w:rsidRDefault="00CC4E1F" w:rsidP="00BF2541">
      <w:pPr>
        <w:pStyle w:val="Heading3"/>
        <w:rPr>
          <w:del w:id="54" w:author="Axel Ouillet" w:date="2022-03-22T15:57:00Z"/>
        </w:rPr>
      </w:pPr>
      <w:del w:id="55" w:author="Axel Ouillet" w:date="2022-03-22T15:57:00Z">
        <w:r w:rsidRPr="00AC07DB" w:rsidDel="00BF2541">
          <w:delText>[List Sections specifying products installed but not supplied under this Section and indicate specific items.]</w:delText>
        </w:r>
      </w:del>
    </w:p>
    <w:p w14:paraId="260C49B6" w14:textId="27F68161" w:rsidR="00CC4E1F" w:rsidRPr="00AC07DB" w:rsidDel="00BF2541" w:rsidRDefault="00CC4E1F" w:rsidP="00BF2541">
      <w:pPr>
        <w:pStyle w:val="Heading3"/>
        <w:rPr>
          <w:del w:id="56" w:author="Axel Ouillet" w:date="2022-03-22T15:57:00Z"/>
        </w:rPr>
      </w:pPr>
      <w:del w:id="57" w:author="Axel Ouillet" w:date="2022-03-22T15:57:00Z">
        <w:r w:rsidRPr="00AC07DB" w:rsidDel="00BF2541">
          <w:delText>Section [______ – ____________]:  Product requirements for ...[item]...  for installation under this Section.</w:delText>
        </w:r>
      </w:del>
    </w:p>
    <w:p w14:paraId="4074A1F6" w14:textId="36CE40AD" w:rsidR="00CC4E1F" w:rsidRPr="00AC07DB" w:rsidDel="00BF2541" w:rsidRDefault="00CC4E1F" w:rsidP="00BF2541">
      <w:pPr>
        <w:pStyle w:val="Heading3"/>
        <w:rPr>
          <w:del w:id="58" w:author="Axel Ouillet" w:date="2022-03-22T15:57:00Z"/>
        </w:rPr>
      </w:pPr>
    </w:p>
    <w:p w14:paraId="557621D9" w14:textId="4832EFB4" w:rsidR="00CC4E1F" w:rsidRPr="00AC07DB" w:rsidDel="00BF2541" w:rsidRDefault="00CC4E1F" w:rsidP="00BF2541">
      <w:pPr>
        <w:pStyle w:val="Heading3"/>
        <w:rPr>
          <w:del w:id="59" w:author="Axel Ouillet" w:date="2022-03-22T15:57:00Z"/>
        </w:rPr>
      </w:pPr>
      <w:del w:id="60" w:author="Axel Ouillet" w:date="2022-03-22T15:57:00Z">
        <w:r w:rsidRPr="00AC07DB" w:rsidDel="00BF2541">
          <w:delText>[List Sections specifying related requirements.]</w:delText>
        </w:r>
      </w:del>
    </w:p>
    <w:p w14:paraId="27565447" w14:textId="40175608" w:rsidR="005A1E31" w:rsidRPr="00AC07DB" w:rsidDel="00BF2541" w:rsidRDefault="00CC4E1F" w:rsidP="00BF2541">
      <w:pPr>
        <w:pStyle w:val="Heading3"/>
        <w:rPr>
          <w:del w:id="61" w:author="Axel Ouillet" w:date="2022-03-22T15:57:00Z"/>
        </w:rPr>
      </w:pPr>
      <w:del w:id="62" w:author="Axel Ouillet" w:date="2022-03-22T15:57:00Z">
        <w:r w:rsidRPr="00AC07DB" w:rsidDel="00BF2541">
          <w:delText>Section [______ – ____________]:  [Optional short phrase indicating relationship].</w:delText>
        </w:r>
      </w:del>
    </w:p>
    <w:p w14:paraId="06653D54" w14:textId="16E1DC67" w:rsidR="00020652" w:rsidRPr="00AC07DB" w:rsidRDefault="00020652" w:rsidP="00BF2541">
      <w:pPr>
        <w:pStyle w:val="Heading3"/>
      </w:pPr>
      <w:r w:rsidRPr="00AC07DB">
        <w:t xml:space="preserve">Section 01060 </w:t>
      </w:r>
      <w:proofErr w:type="gramStart"/>
      <w:r w:rsidRPr="00AC07DB">
        <w:t>–  Regulatory</w:t>
      </w:r>
      <w:proofErr w:type="gramEnd"/>
      <w:r w:rsidRPr="00AC07DB">
        <w:t xml:space="preserve"> Requirements</w:t>
      </w:r>
    </w:p>
    <w:p w14:paraId="779E47E0" w14:textId="2A908C5B" w:rsidR="004703B3" w:rsidRPr="00AC07DB" w:rsidRDefault="00020652" w:rsidP="00BF2541">
      <w:pPr>
        <w:pStyle w:val="Heading3"/>
      </w:pPr>
      <w:r w:rsidRPr="00AC07DB">
        <w:t xml:space="preserve">Section 01300 </w:t>
      </w:r>
      <w:proofErr w:type="gramStart"/>
      <w:r w:rsidRPr="00AC07DB">
        <w:t>–  Submittals</w:t>
      </w:r>
      <w:proofErr w:type="gramEnd"/>
    </w:p>
    <w:p w14:paraId="7E1F9D09" w14:textId="6C6ABEC4" w:rsidR="004703B3" w:rsidRPr="00AC07DB" w:rsidRDefault="004703B3" w:rsidP="00BF2541">
      <w:pPr>
        <w:pStyle w:val="Heading3"/>
      </w:pPr>
      <w:r w:rsidRPr="00AC07DB">
        <w:t>Section 015</w:t>
      </w:r>
      <w:r w:rsidR="00020652" w:rsidRPr="00AC07DB">
        <w:t>61</w:t>
      </w:r>
      <w:r w:rsidRPr="00AC07DB">
        <w:t xml:space="preserve"> </w:t>
      </w:r>
      <w:proofErr w:type="gramStart"/>
      <w:r w:rsidRPr="00AC07DB">
        <w:t>–  Environmental</w:t>
      </w:r>
      <w:proofErr w:type="gramEnd"/>
      <w:r w:rsidRPr="00AC07DB">
        <w:t xml:space="preserve"> </w:t>
      </w:r>
      <w:r w:rsidR="00020652" w:rsidRPr="00AC07DB">
        <w:t xml:space="preserve"> </w:t>
      </w:r>
      <w:r w:rsidRPr="00AC07DB">
        <w:t>Protection</w:t>
      </w:r>
    </w:p>
    <w:p w14:paraId="4FC02DD6" w14:textId="2E9D4F35" w:rsidR="004703B3" w:rsidRPr="00AC07DB" w:rsidRDefault="00321A3D" w:rsidP="00BF2541">
      <w:pPr>
        <w:pStyle w:val="Heading3"/>
      </w:pPr>
      <w:r w:rsidRPr="00AC07DB">
        <w:t>Section 022</w:t>
      </w:r>
      <w:r w:rsidR="00F746A7" w:rsidRPr="00AC07DB">
        <w:t>30</w:t>
      </w:r>
      <w:r w:rsidRPr="00AC07DB">
        <w:t xml:space="preserve"> </w:t>
      </w:r>
      <w:proofErr w:type="gramStart"/>
      <w:r w:rsidRPr="00AC07DB">
        <w:t xml:space="preserve">– </w:t>
      </w:r>
      <w:r w:rsidR="00F3197E" w:rsidRPr="00AC07DB">
        <w:t xml:space="preserve"> </w:t>
      </w:r>
      <w:r w:rsidRPr="00AC07DB">
        <w:t>Site</w:t>
      </w:r>
      <w:proofErr w:type="gramEnd"/>
      <w:r w:rsidRPr="00AC07DB">
        <w:t xml:space="preserve"> Preparation</w:t>
      </w:r>
      <w:r w:rsidR="00F746A7" w:rsidRPr="00AC07DB">
        <w:t xml:space="preserve"> for Pipelines, Utilities and Associated Structures</w:t>
      </w:r>
    </w:p>
    <w:p w14:paraId="38195BA3" w14:textId="77777777" w:rsidR="00F12BC2" w:rsidRPr="00AC07DB" w:rsidRDefault="00F12BC2" w:rsidP="00BF2541">
      <w:pPr>
        <w:pStyle w:val="Heading3"/>
      </w:pPr>
      <w:r w:rsidRPr="00AC07DB">
        <w:t xml:space="preserve">Section 02240 </w:t>
      </w:r>
      <w:proofErr w:type="gramStart"/>
      <w:r w:rsidRPr="00AC07DB">
        <w:t>–  Dewatering</w:t>
      </w:r>
      <w:proofErr w:type="gramEnd"/>
      <w:r w:rsidRPr="00AC07DB">
        <w:t>- General</w:t>
      </w:r>
    </w:p>
    <w:p w14:paraId="1E857FAF" w14:textId="30D78DB2" w:rsidR="00F3197E" w:rsidRPr="00AC07DB" w:rsidRDefault="00F3197E" w:rsidP="00BF2541">
      <w:pPr>
        <w:pStyle w:val="Heading3"/>
      </w:pPr>
      <w:r w:rsidRPr="00AC07DB">
        <w:lastRenderedPageBreak/>
        <w:t xml:space="preserve">Section 02241 </w:t>
      </w:r>
      <w:proofErr w:type="gramStart"/>
      <w:r w:rsidRPr="00AC07DB">
        <w:t>–  Provide</w:t>
      </w:r>
      <w:proofErr w:type="gramEnd"/>
      <w:r w:rsidRPr="00AC07DB">
        <w:t xml:space="preserve"> Water Control Plan, Dewatering, Discharge Plan and Groundwater Monitoring Program</w:t>
      </w:r>
    </w:p>
    <w:p w14:paraId="539AAEA2" w14:textId="440FE52B" w:rsidR="00F3197E" w:rsidRPr="00AC07DB" w:rsidRDefault="00F3197E" w:rsidP="00BF2541">
      <w:pPr>
        <w:pStyle w:val="Heading3"/>
      </w:pPr>
      <w:r w:rsidRPr="00AC07DB">
        <w:t xml:space="preserve">Section 02242 </w:t>
      </w:r>
      <w:proofErr w:type="gramStart"/>
      <w:r w:rsidRPr="00AC07DB">
        <w:t>–  Supply</w:t>
      </w:r>
      <w:proofErr w:type="gramEnd"/>
      <w:r w:rsidRPr="00AC07DB">
        <w:t xml:space="preserve"> Install and Subsequently Remove Dewatering System</w:t>
      </w:r>
    </w:p>
    <w:p w14:paraId="702A5BEF" w14:textId="220F67DA" w:rsidR="00F3197E" w:rsidRPr="00AC07DB" w:rsidRDefault="00F3197E" w:rsidP="00BF2541">
      <w:pPr>
        <w:pStyle w:val="Heading3"/>
      </w:pPr>
      <w:r w:rsidRPr="00AC07DB">
        <w:t xml:space="preserve">Section 02243 </w:t>
      </w:r>
      <w:proofErr w:type="gramStart"/>
      <w:r w:rsidRPr="00AC07DB">
        <w:t>–  Operate</w:t>
      </w:r>
      <w:proofErr w:type="gramEnd"/>
      <w:r w:rsidRPr="00AC07DB">
        <w:t xml:space="preserve"> and Maintain Dewatering System</w:t>
      </w:r>
    </w:p>
    <w:p w14:paraId="73633F31" w14:textId="50F77EC8" w:rsidR="00F3197E" w:rsidRPr="00AC07DB" w:rsidRDefault="00F3197E" w:rsidP="00BF2541">
      <w:pPr>
        <w:pStyle w:val="Heading3"/>
      </w:pPr>
      <w:r w:rsidRPr="00AC07DB">
        <w:t xml:space="preserve">Section 02245 </w:t>
      </w:r>
      <w:proofErr w:type="gramStart"/>
      <w:r w:rsidRPr="00AC07DB">
        <w:t>–  Restoration</w:t>
      </w:r>
      <w:proofErr w:type="gramEnd"/>
      <w:r w:rsidRPr="00AC07DB">
        <w:t xml:space="preserve"> Works Associated With Dewatering Activities</w:t>
      </w:r>
    </w:p>
    <w:p w14:paraId="417C2340" w14:textId="4EA247B4" w:rsidR="00F3197E" w:rsidRPr="00AC07DB" w:rsidDel="00AC07DB" w:rsidRDefault="00F3197E" w:rsidP="00BF2541">
      <w:pPr>
        <w:pStyle w:val="Heading3"/>
        <w:rPr>
          <w:del w:id="63" w:author="Johnny Pang" w:date="2022-04-17T13:54:00Z"/>
        </w:rPr>
      </w:pPr>
      <w:del w:id="64" w:author="Johnny Pang" w:date="2022-04-17T13:54:00Z">
        <w:r w:rsidRPr="00AC07DB" w:rsidDel="00AC07DB">
          <w:delText>Section 02246 –  Bypass Pumping or Fluming and Unwatering</w:delText>
        </w:r>
      </w:del>
    </w:p>
    <w:p w14:paraId="309B5964" w14:textId="0C8B6742" w:rsidR="004703B3" w:rsidRPr="00AC07DB" w:rsidDel="00AC07DB" w:rsidRDefault="005E3A64" w:rsidP="00BF2541">
      <w:pPr>
        <w:pStyle w:val="Heading3"/>
        <w:rPr>
          <w:del w:id="65" w:author="Johnny Pang" w:date="2022-04-17T13:54:00Z"/>
        </w:rPr>
      </w:pPr>
      <w:del w:id="66" w:author="Johnny Pang" w:date="2022-04-17T13:54:00Z">
        <w:r w:rsidRPr="00AC07DB" w:rsidDel="00AC07DB">
          <w:delText>Section 02314</w:delText>
        </w:r>
        <w:r w:rsidR="004703B3" w:rsidRPr="00AC07DB" w:rsidDel="00AC07DB">
          <w:delText xml:space="preserve"> – Tunnelling</w:delText>
        </w:r>
      </w:del>
    </w:p>
    <w:p w14:paraId="02EA0F39" w14:textId="16100FB5" w:rsidR="00B84901" w:rsidRPr="00AC07DB" w:rsidRDefault="004703B3" w:rsidP="00BF2541">
      <w:pPr>
        <w:pStyle w:val="Heading3"/>
      </w:pPr>
      <w:r w:rsidRPr="00AC07DB">
        <w:t>Section 02315 – Trenching, Backfilling and Compacting</w:t>
      </w:r>
      <w:r w:rsidR="00321A3D" w:rsidRPr="00AC07DB">
        <w:t xml:space="preserve"> </w:t>
      </w:r>
    </w:p>
    <w:p w14:paraId="41381F58" w14:textId="77777777" w:rsidR="00020652" w:rsidRPr="0016511E" w:rsidRDefault="00020652" w:rsidP="00A5100A">
      <w:pPr>
        <w:pStyle w:val="Heading2"/>
      </w:pPr>
      <w:r w:rsidRPr="0016511E">
        <w:t>References</w:t>
      </w:r>
    </w:p>
    <w:p w14:paraId="56E18A79" w14:textId="01375F69" w:rsidR="00621452" w:rsidRDefault="00020652" w:rsidP="00621452">
      <w:pPr>
        <w:pStyle w:val="Heading3"/>
      </w:pPr>
      <w:r w:rsidRPr="003D2596">
        <w:t>Ontario Ministry of th</w:t>
      </w:r>
      <w:r w:rsidRPr="008B21AF">
        <w:t xml:space="preserve">e Environment </w:t>
      </w:r>
      <w:r>
        <w:t xml:space="preserve">and Climate Change </w:t>
      </w:r>
    </w:p>
    <w:p w14:paraId="6F88FA55" w14:textId="7BA4FB0A" w:rsidR="00621452" w:rsidRDefault="00621452" w:rsidP="00F746A7">
      <w:pPr>
        <w:pStyle w:val="Heading4"/>
      </w:pPr>
      <w:r>
        <w:t>Guide to Permit to Take Water</w:t>
      </w:r>
    </w:p>
    <w:p w14:paraId="13B53A8D" w14:textId="0D5F0535" w:rsidR="00760F9A" w:rsidRDefault="00760F9A" w:rsidP="00F746A7">
      <w:pPr>
        <w:pStyle w:val="Heading4"/>
      </w:pPr>
      <w:r>
        <w:t xml:space="preserve">Policies Guidelines Provincial Water Quality Objectives </w:t>
      </w:r>
      <w:r w:rsidR="003D244E">
        <w:t xml:space="preserve">(PWQO) </w:t>
      </w:r>
      <w:r>
        <w:t xml:space="preserve">of the Ministry of Environment and Energy July, 1994 (Reprinted February 1999) </w:t>
      </w:r>
    </w:p>
    <w:p w14:paraId="32F02555" w14:textId="173FC24D" w:rsidR="00CC7721" w:rsidRDefault="00CC7721" w:rsidP="00CC7721">
      <w:pPr>
        <w:pStyle w:val="Heading3"/>
        <w:rPr>
          <w:rFonts w:asciiTheme="minorHAnsi" w:hAnsiTheme="minorHAnsi"/>
        </w:rPr>
      </w:pPr>
      <w:r w:rsidRPr="0016511E">
        <w:rPr>
          <w:rFonts w:asciiTheme="minorHAnsi" w:hAnsiTheme="minorHAnsi"/>
        </w:rPr>
        <w:t>Ontario Provincial Standards for Roads and Public Works</w:t>
      </w:r>
      <w:r>
        <w:rPr>
          <w:rFonts w:asciiTheme="minorHAnsi" w:hAnsiTheme="minorHAnsi"/>
        </w:rPr>
        <w:t xml:space="preserve"> (OPSS)</w:t>
      </w:r>
    </w:p>
    <w:p w14:paraId="2230D591" w14:textId="77777777" w:rsidR="009F1333" w:rsidRDefault="009F1333" w:rsidP="009F1333">
      <w:pPr>
        <w:pStyle w:val="Heading4"/>
      </w:pPr>
      <w:r>
        <w:t>OPSS.MUNI 517 (Apr 2017) Dewatering of Pipeline, Utility and Associated Structure Excavation</w:t>
      </w:r>
    </w:p>
    <w:p w14:paraId="467DEDCC" w14:textId="77777777" w:rsidR="009F1333" w:rsidRPr="0016511E" w:rsidRDefault="009F1333" w:rsidP="009F1333">
      <w:pPr>
        <w:pStyle w:val="Heading4"/>
      </w:pPr>
      <w:r>
        <w:t xml:space="preserve">OPSS.MUNI 518 (Apr 2017) Control of Water </w:t>
      </w:r>
      <w:proofErr w:type="gramStart"/>
      <w:r>
        <w:t>From</w:t>
      </w:r>
      <w:proofErr w:type="gramEnd"/>
      <w:r>
        <w:t xml:space="preserve"> Dewatering Operations</w:t>
      </w:r>
    </w:p>
    <w:p w14:paraId="09EBE9AC" w14:textId="186409EB" w:rsidR="007335F8" w:rsidRDefault="007335F8" w:rsidP="007335F8">
      <w:pPr>
        <w:pStyle w:val="Heading3"/>
      </w:pPr>
      <w:r>
        <w:t>Ontario Water Resources Act R.S.O. 1990 c. O.40</w:t>
      </w:r>
    </w:p>
    <w:p w14:paraId="50DD4760" w14:textId="0410D7BA" w:rsidR="007335F8" w:rsidRDefault="007335F8" w:rsidP="007335F8">
      <w:pPr>
        <w:pStyle w:val="Heading4"/>
      </w:pPr>
      <w:r>
        <w:t>O. Reg. 387/04 Water Taking and Transfer</w:t>
      </w:r>
    </w:p>
    <w:p w14:paraId="54987AB9" w14:textId="77777777" w:rsidR="00D32B39" w:rsidRDefault="00D32B39" w:rsidP="00D32B39">
      <w:pPr>
        <w:pStyle w:val="Heading4"/>
      </w:pPr>
      <w:r>
        <w:t>R.R.O. 1990, Reg. 903: Wells</w:t>
      </w:r>
    </w:p>
    <w:p w14:paraId="43C95B96" w14:textId="189CF1A4" w:rsidR="007335F8" w:rsidRDefault="007335F8" w:rsidP="007335F8">
      <w:pPr>
        <w:pStyle w:val="Heading3"/>
      </w:pPr>
      <w:r>
        <w:t>Regional Municipality of York</w:t>
      </w:r>
    </w:p>
    <w:p w14:paraId="1A46EFFB" w14:textId="36444988" w:rsidR="00A168F7" w:rsidRDefault="00B84901" w:rsidP="007335F8">
      <w:pPr>
        <w:pStyle w:val="Heading4"/>
      </w:pPr>
      <w:r>
        <w:t xml:space="preserve">Bylaw 2011-56 </w:t>
      </w:r>
      <w:r w:rsidR="007335F8">
        <w:t>Discharge of Sewage, Storm water and Land Drainage Bylaw (Amended 2014)</w:t>
      </w:r>
    </w:p>
    <w:p w14:paraId="5DD566AD" w14:textId="77777777" w:rsidR="00145E1D" w:rsidRPr="00A5100A" w:rsidRDefault="00145E1D" w:rsidP="00A5100A">
      <w:pPr>
        <w:pStyle w:val="Heading2"/>
      </w:pPr>
      <w:commentRangeStart w:id="67"/>
      <w:r w:rsidRPr="00A5100A">
        <w:t>Measurement and Payment</w:t>
      </w:r>
    </w:p>
    <w:p w14:paraId="5ED0EB63" w14:textId="77777777" w:rsidR="00145E1D" w:rsidRPr="00452C67" w:rsidRDefault="00145E1D" w:rsidP="00145E1D">
      <w:pPr>
        <w:pStyle w:val="PlainText"/>
        <w:tabs>
          <w:tab w:val="left" w:pos="720"/>
          <w:tab w:val="left" w:pos="2880"/>
        </w:tabs>
        <w:spacing w:before="80"/>
        <w:ind w:left="720"/>
        <w:jc w:val="both"/>
        <w:rPr>
          <w:rFonts w:ascii="Calibri" w:hAnsi="Calibri"/>
          <w:i/>
          <w:sz w:val="22"/>
          <w:highlight w:val="yellow"/>
        </w:rPr>
      </w:pPr>
      <w:r w:rsidRPr="00452C67">
        <w:rPr>
          <w:rFonts w:ascii="Calibri" w:hAnsi="Calibri"/>
          <w:i/>
          <w:sz w:val="22"/>
          <w:highlight w:val="yellow"/>
        </w:rPr>
        <w:t>[Choose one of the following payment language provisions that best suits the individual project.</w:t>
      </w:r>
    </w:p>
    <w:p w14:paraId="0FE32E6D" w14:textId="77777777" w:rsidR="00145E1D" w:rsidRPr="00452C67" w:rsidRDefault="00145E1D" w:rsidP="00145E1D">
      <w:pPr>
        <w:pStyle w:val="PlainText"/>
        <w:tabs>
          <w:tab w:val="left" w:pos="720"/>
          <w:tab w:val="left" w:pos="2880"/>
        </w:tabs>
        <w:spacing w:before="80"/>
        <w:ind w:left="720"/>
        <w:jc w:val="both"/>
        <w:rPr>
          <w:rFonts w:ascii="Calibri" w:hAnsi="Calibri"/>
          <w:i/>
          <w:sz w:val="22"/>
          <w:highlight w:val="yellow"/>
        </w:rPr>
      </w:pPr>
      <w:r w:rsidRPr="00452C67">
        <w:rPr>
          <w:rFonts w:ascii="Calibri" w:hAnsi="Calibri"/>
          <w:i/>
          <w:sz w:val="22"/>
          <w:highlight w:val="yellow"/>
        </w:rPr>
        <w:t>If this Section is not specifically referenced by an item in the Bid Form, please use the following language:</w:t>
      </w:r>
    </w:p>
    <w:p w14:paraId="1978CFEF" w14:textId="235205C5" w:rsidR="00145E1D" w:rsidRPr="00452C67" w:rsidRDefault="00145E1D" w:rsidP="00145E1D">
      <w:pPr>
        <w:pStyle w:val="Heading3"/>
        <w:rPr>
          <w:highlight w:val="yellow"/>
        </w:rPr>
      </w:pPr>
      <w:r w:rsidRPr="00452C67">
        <w:rPr>
          <w:highlight w:val="yellow"/>
        </w:rPr>
        <w:t xml:space="preserve">The work of </w:t>
      </w:r>
      <w:r w:rsidRPr="00CE5359">
        <w:rPr>
          <w:highlight w:val="yellow"/>
        </w:rPr>
        <w:t>this</w:t>
      </w:r>
      <w:r w:rsidRPr="00452C67">
        <w:rPr>
          <w:highlight w:val="yellow"/>
        </w:rPr>
        <w:t xml:space="preserve"> Section will not be measured separately for payment.  All costs associated with the work of this Section shall be included in the Contract Price.</w:t>
      </w:r>
    </w:p>
    <w:p w14:paraId="4ACDD07A" w14:textId="77777777" w:rsidR="00145E1D" w:rsidRPr="00452C67" w:rsidRDefault="00145E1D" w:rsidP="00145E1D">
      <w:pPr>
        <w:pStyle w:val="PlainText"/>
        <w:tabs>
          <w:tab w:val="left" w:pos="720"/>
          <w:tab w:val="left" w:pos="2880"/>
        </w:tabs>
        <w:spacing w:before="80"/>
        <w:ind w:left="720"/>
        <w:jc w:val="both"/>
        <w:rPr>
          <w:rFonts w:ascii="Calibri" w:hAnsi="Calibri"/>
          <w:i/>
          <w:sz w:val="22"/>
          <w:highlight w:val="yellow"/>
        </w:rPr>
      </w:pPr>
      <w:r w:rsidRPr="00452C67">
        <w:rPr>
          <w:rFonts w:ascii="Calibri" w:hAnsi="Calibri"/>
          <w:i/>
          <w:sz w:val="22"/>
          <w:highlight w:val="yellow"/>
        </w:rPr>
        <w:t>OR If this Section is specifically referenced in the Bid Form, use the following language and identify the relevant item in the Bid Form:</w:t>
      </w:r>
    </w:p>
    <w:p w14:paraId="54C3AB31" w14:textId="002C31D8" w:rsidR="00145E1D" w:rsidRPr="00861C38" w:rsidRDefault="00145E1D" w:rsidP="00145E1D">
      <w:pPr>
        <w:pStyle w:val="Heading3"/>
        <w:rPr>
          <w:highlight w:val="yellow"/>
        </w:rPr>
      </w:pPr>
      <w:r w:rsidRPr="00861C38">
        <w:rPr>
          <w:highlight w:val="yellow"/>
        </w:rPr>
        <w:t>All costs associated with the work of this Section shall be included in the price(s) for Item No(s). ___ in the Bid Form.</w:t>
      </w:r>
    </w:p>
    <w:p w14:paraId="718B4C97" w14:textId="77777777" w:rsidR="00145E1D" w:rsidRDefault="00145E1D" w:rsidP="00145E1D">
      <w:pPr>
        <w:pStyle w:val="PlainText"/>
        <w:tabs>
          <w:tab w:val="left" w:pos="0"/>
          <w:tab w:val="left" w:pos="1440"/>
          <w:tab w:val="left" w:pos="2880"/>
        </w:tabs>
        <w:spacing w:before="80"/>
        <w:ind w:left="720"/>
        <w:jc w:val="both"/>
        <w:rPr>
          <w:rFonts w:ascii="Calibri" w:hAnsi="Calibri"/>
          <w:sz w:val="22"/>
        </w:rPr>
      </w:pPr>
      <w:r w:rsidRPr="00452C67">
        <w:rPr>
          <w:rFonts w:ascii="Calibri" w:hAnsi="Calibri"/>
          <w:i/>
          <w:sz w:val="22"/>
          <w:highlight w:val="yellow"/>
        </w:rPr>
        <w:t>If the work of this Section is to be measured and paid for by several different methods, please amend the standard wording given above to reflect the different methods of measurement and payment.</w:t>
      </w:r>
      <w:r w:rsidRPr="00452C67">
        <w:rPr>
          <w:rFonts w:ascii="Calibri" w:hAnsi="Calibri"/>
          <w:sz w:val="22"/>
          <w:highlight w:val="yellow"/>
        </w:rPr>
        <w:t>]</w:t>
      </w:r>
    </w:p>
    <w:p w14:paraId="61217DA5" w14:textId="5822A34F" w:rsidR="00A270F6" w:rsidRPr="00A270F6" w:rsidRDefault="00A270F6" w:rsidP="00A270F6">
      <w:pPr>
        <w:pStyle w:val="Heading3"/>
      </w:pPr>
      <w:r w:rsidRPr="007F43FA">
        <w:t xml:space="preserve">Payment for </w:t>
      </w:r>
      <w:r>
        <w:t>the work of this Section under I</w:t>
      </w:r>
      <w:r w:rsidRPr="007F43FA">
        <w:t xml:space="preserve">tem </w:t>
      </w:r>
      <w:r>
        <w:t xml:space="preserve">No. </w:t>
      </w:r>
      <w:proofErr w:type="gramStart"/>
      <w:r w:rsidRPr="000E62BE">
        <w:rPr>
          <w:highlight w:val="yellow"/>
        </w:rPr>
        <w:t>[  ]</w:t>
      </w:r>
      <w:proofErr w:type="gramEnd"/>
      <w:r>
        <w:t xml:space="preserve"> of the Bid Form </w:t>
      </w:r>
      <w:r w:rsidRPr="007F43FA">
        <w:t>shall be based on the number of months that dewatering is required</w:t>
      </w:r>
      <w:r>
        <w:t xml:space="preserve">, </w:t>
      </w:r>
      <w:r w:rsidRPr="007F43FA">
        <w:lastRenderedPageBreak/>
        <w:t xml:space="preserve">provided </w:t>
      </w:r>
      <w:r>
        <w:t xml:space="preserve">and monitored </w:t>
      </w:r>
      <w:r w:rsidRPr="007F43FA">
        <w:t>as verified by the Consultant</w:t>
      </w:r>
      <w:r>
        <w:t>.  Payment will be pro-rated for dewatering operations that are less than a month in</w:t>
      </w:r>
      <w:r w:rsidR="00621452">
        <w:t xml:space="preserve"> duration</w:t>
      </w:r>
      <w:r w:rsidRPr="007F43FA">
        <w:t>.</w:t>
      </w:r>
      <w:r w:rsidRPr="00CD2FB0">
        <w:t xml:space="preserve"> </w:t>
      </w:r>
      <w:r w:rsidR="000E62BE">
        <w:t xml:space="preserve"> </w:t>
      </w:r>
      <w:commentRangeEnd w:id="67"/>
      <w:r w:rsidR="007B73CD">
        <w:rPr>
          <w:rStyle w:val="CommentReference"/>
          <w:szCs w:val="16"/>
        </w:rPr>
        <w:commentReference w:id="67"/>
      </w:r>
    </w:p>
    <w:p w14:paraId="0860A9D7" w14:textId="3661B57D" w:rsidR="001F014D" w:rsidRPr="004A7D86" w:rsidRDefault="001F014D" w:rsidP="00D92ACC">
      <w:pPr>
        <w:pStyle w:val="Heading1"/>
      </w:pPr>
      <w:r w:rsidRPr="004A7D86">
        <w:t>PRODUCTS</w:t>
      </w:r>
      <w:r w:rsidR="003D5D63">
        <w:t xml:space="preserve"> </w:t>
      </w:r>
      <w:r w:rsidR="003D5D63" w:rsidRPr="003D5D63">
        <w:t>(Not Used)</w:t>
      </w:r>
    </w:p>
    <w:p w14:paraId="318AF35D" w14:textId="77777777" w:rsidR="001F014D" w:rsidRPr="004A7D86" w:rsidRDefault="001F014D" w:rsidP="00D92ACC">
      <w:pPr>
        <w:pStyle w:val="Heading1"/>
      </w:pPr>
      <w:r w:rsidRPr="004A7D86">
        <w:t>EXECUTION</w:t>
      </w:r>
    </w:p>
    <w:p w14:paraId="0CACA872" w14:textId="0D5BB2BD" w:rsidR="003D5D63" w:rsidRPr="007F43FA" w:rsidRDefault="000E62BE" w:rsidP="00A5100A">
      <w:pPr>
        <w:pStyle w:val="Heading2"/>
      </w:pPr>
      <w:r>
        <w:t>General</w:t>
      </w:r>
    </w:p>
    <w:p w14:paraId="56C6E545" w14:textId="40CEF242" w:rsidR="003D5D63" w:rsidRPr="004A5CCD" w:rsidRDefault="003D5D63" w:rsidP="003D5D63">
      <w:pPr>
        <w:pStyle w:val="Heading3"/>
      </w:pPr>
      <w:r w:rsidRPr="007F43FA">
        <w:t xml:space="preserve">The Contractor shall </w:t>
      </w:r>
      <w:r w:rsidR="00807C89">
        <w:t>comply with</w:t>
      </w:r>
      <w:r w:rsidRPr="007F43FA">
        <w:t xml:space="preserve"> all MOE</w:t>
      </w:r>
      <w:r w:rsidR="00807C89">
        <w:t>CC</w:t>
      </w:r>
      <w:r w:rsidRPr="007F43FA">
        <w:t xml:space="preserve"> Regulations</w:t>
      </w:r>
      <w:r w:rsidR="00807C89">
        <w:t xml:space="preserve"> and </w:t>
      </w:r>
      <w:r w:rsidRPr="007F43FA">
        <w:t xml:space="preserve">the requirements </w:t>
      </w:r>
      <w:r>
        <w:t xml:space="preserve">of </w:t>
      </w:r>
      <w:r w:rsidRPr="007F43FA">
        <w:t xml:space="preserve">the </w:t>
      </w:r>
      <w:del w:id="68" w:author="Axel Ouillet" w:date="2022-03-29T11:35:00Z">
        <w:r w:rsidRPr="007F43FA" w:rsidDel="00C65116">
          <w:delText>Permit to Take Water (PTTW</w:delText>
        </w:r>
      </w:del>
      <w:ins w:id="69" w:author="Axel Ouillet" w:date="2022-03-29T11:35:00Z">
        <w:r w:rsidR="00C65116">
          <w:t>EASR</w:t>
        </w:r>
      </w:ins>
      <w:del w:id="70" w:author="Axel Ouillet" w:date="2022-03-29T11:35:00Z">
        <w:r w:rsidDel="00C65116">
          <w:delText>)</w:delText>
        </w:r>
      </w:del>
      <w:r>
        <w:t xml:space="preserve"> </w:t>
      </w:r>
      <w:r w:rsidRPr="007F43FA">
        <w:t>issued to the Region</w:t>
      </w:r>
      <w:ins w:id="71" w:author="Axel Ouillet" w:date="2022-03-29T11:35:00Z">
        <w:r w:rsidR="00C65116">
          <w:t xml:space="preserve">, </w:t>
        </w:r>
      </w:ins>
      <w:del w:id="72" w:author="Axel Ouillet" w:date="2022-03-29T11:35:00Z">
        <w:r w:rsidDel="00C65116">
          <w:delText>,</w:delText>
        </w:r>
        <w:r w:rsidRPr="007F43FA" w:rsidDel="00C65116">
          <w:delText xml:space="preserve"> including all items identified under Schedule A of PTTW </w:delText>
        </w:r>
      </w:del>
      <w:r w:rsidRPr="007F43FA">
        <w:t xml:space="preserve">and any other requirements normally imposed on construction </w:t>
      </w:r>
      <w:r>
        <w:t>s</w:t>
      </w:r>
      <w:r w:rsidRPr="007F43FA">
        <w:t>ites by regulating authorities in the Province of Ontario.</w:t>
      </w:r>
    </w:p>
    <w:p w14:paraId="72F615AA" w14:textId="65AA2167" w:rsidR="000E62BE" w:rsidRPr="000E62BE" w:rsidRDefault="000E62BE" w:rsidP="00A5100A">
      <w:pPr>
        <w:pStyle w:val="Heading2"/>
      </w:pPr>
      <w:r>
        <w:t>Specialist Dewatering Subcontractor</w:t>
      </w:r>
    </w:p>
    <w:p w14:paraId="27566953" w14:textId="5FBDBEDE" w:rsidR="003D5D63" w:rsidRPr="003E6180" w:rsidRDefault="003D5D63" w:rsidP="003D5D63">
      <w:pPr>
        <w:pStyle w:val="Heading3"/>
        <w:rPr>
          <w:strike/>
        </w:rPr>
      </w:pPr>
      <w:commentRangeStart w:id="73"/>
      <w:r w:rsidRPr="003E6180">
        <w:t>The Contractor at its own cost, shall engage the services of one of the pre-qualified specialist dewatering Subcontractors</w:t>
      </w:r>
      <w:r>
        <w:t xml:space="preserve"> listed </w:t>
      </w:r>
      <w:r w:rsidR="00807C89">
        <w:t xml:space="preserve">in paragraph </w:t>
      </w:r>
      <w:proofErr w:type="gramStart"/>
      <w:r w:rsidR="00226974" w:rsidRPr="00226974">
        <w:rPr>
          <w:highlight w:val="yellow"/>
        </w:rPr>
        <w:t>[</w:t>
      </w:r>
      <w:r w:rsidR="00807C89">
        <w:rPr>
          <w:highlight w:val="yellow"/>
        </w:rPr>
        <w:t xml:space="preserve"> </w:t>
      </w:r>
      <w:r w:rsidR="00226974" w:rsidRPr="00226974">
        <w:rPr>
          <w:highlight w:val="yellow"/>
        </w:rPr>
        <w:t xml:space="preserve"> ]</w:t>
      </w:r>
      <w:proofErr w:type="gramEnd"/>
      <w:r w:rsidRPr="003E6180">
        <w:t xml:space="preserve"> of the Instructions to Bidders</w:t>
      </w:r>
      <w:r w:rsidR="00807C89">
        <w:t xml:space="preserve"> and list the selected pre-qualified specialist dewatering Subcontractor in </w:t>
      </w:r>
      <w:r w:rsidR="00807C89" w:rsidRPr="00807C89">
        <w:rPr>
          <w:highlight w:val="yellow"/>
        </w:rPr>
        <w:t>Schedule “B” of the Bid Form</w:t>
      </w:r>
      <w:r w:rsidRPr="003E6180">
        <w:t>.</w:t>
      </w:r>
      <w:r w:rsidRPr="003868C5">
        <w:rPr>
          <w:strike/>
        </w:rPr>
        <w:t xml:space="preserve"> </w:t>
      </w:r>
      <w:commentRangeEnd w:id="73"/>
      <w:r w:rsidR="007B73CD">
        <w:rPr>
          <w:rStyle w:val="CommentReference"/>
          <w:szCs w:val="16"/>
        </w:rPr>
        <w:commentReference w:id="73"/>
      </w:r>
    </w:p>
    <w:p w14:paraId="39136627" w14:textId="6D22C2FC" w:rsidR="003D5D63" w:rsidRDefault="003D5D63" w:rsidP="003D5D63">
      <w:pPr>
        <w:pStyle w:val="Heading3"/>
        <w:rPr>
          <w:lang w:val="en-CA"/>
        </w:rPr>
      </w:pPr>
      <w:r w:rsidRPr="00F248D5">
        <w:t xml:space="preserve">The Contractor shall monitor groundwater observation wells and piezometers within the Contract limits.  Measure water levels observed in each observation well </w:t>
      </w:r>
      <w:r>
        <w:t xml:space="preserve">as outlined in </w:t>
      </w:r>
      <w:ins w:id="74" w:author="Axel Ouillet" w:date="2022-03-23T14:36:00Z">
        <w:r w:rsidR="00787D9F">
          <w:t xml:space="preserve">the Hydrogeological Investigation </w:t>
        </w:r>
        <w:commentRangeStart w:id="75"/>
        <w:r w:rsidR="00787D9F">
          <w:t>Report</w:t>
        </w:r>
      </w:ins>
      <w:commentRangeEnd w:id="75"/>
      <w:r w:rsidR="007B73CD">
        <w:rPr>
          <w:rStyle w:val="CommentReference"/>
          <w:szCs w:val="16"/>
        </w:rPr>
        <w:commentReference w:id="75"/>
      </w:r>
      <w:del w:id="76" w:author="Axel Ouillet" w:date="2022-03-23T14:36:00Z">
        <w:r w:rsidR="003D244E" w:rsidRPr="003D244E" w:rsidDel="00787D9F">
          <w:rPr>
            <w:i/>
            <w:highlight w:val="yellow"/>
          </w:rPr>
          <w:delText>[Note to Consultant- Cite Hydrogeological Investiga</w:delText>
        </w:r>
        <w:r w:rsidR="003D244E" w:rsidDel="00787D9F">
          <w:rPr>
            <w:i/>
            <w:highlight w:val="yellow"/>
          </w:rPr>
          <w:delText>t</w:delText>
        </w:r>
        <w:r w:rsidR="003D244E" w:rsidRPr="003D244E" w:rsidDel="00787D9F">
          <w:rPr>
            <w:i/>
            <w:highlight w:val="yellow"/>
          </w:rPr>
          <w:delText>ion report and include with contract documents]</w:delText>
        </w:r>
      </w:del>
      <w:r w:rsidR="003D244E">
        <w:t xml:space="preserve"> a</w:t>
      </w:r>
      <w:r w:rsidRPr="00F248D5">
        <w:t xml:space="preserve">nd whenever any system or component failures are discovered. </w:t>
      </w:r>
      <w:r w:rsidRPr="00AF4ED1">
        <w:t xml:space="preserve">Submit the water level records to the Consultant </w:t>
      </w:r>
      <w:r>
        <w:t>on a weekly basis</w:t>
      </w:r>
      <w:r w:rsidRPr="00AF4ED1">
        <w:t>.</w:t>
      </w:r>
      <w:r w:rsidRPr="00C91378">
        <w:rPr>
          <w:lang w:val="en-CA"/>
        </w:rPr>
        <w:t xml:space="preserve"> </w:t>
      </w:r>
    </w:p>
    <w:p w14:paraId="3842A735" w14:textId="5F2235E0" w:rsidR="003D5D63" w:rsidRPr="003E6180" w:rsidRDefault="003D5D63" w:rsidP="003D5D63">
      <w:pPr>
        <w:pStyle w:val="Heading3"/>
        <w:rPr>
          <w:lang w:val="en-CA"/>
        </w:rPr>
      </w:pPr>
      <w:r w:rsidRPr="00C91378">
        <w:rPr>
          <w:lang w:val="en-CA"/>
        </w:rPr>
        <w:t>Measure groundwater extraction rates at each point, including at all discharge points using flow meters and maintain records by means of data loggers.  This data shall be provided to the Consultant on a weekly basis.  Also maintain data for submission to the MOE</w:t>
      </w:r>
      <w:r w:rsidR="00807C89">
        <w:rPr>
          <w:lang w:val="en-CA"/>
        </w:rPr>
        <w:t>CC</w:t>
      </w:r>
      <w:r w:rsidRPr="00C91378">
        <w:rPr>
          <w:lang w:val="en-CA"/>
        </w:rPr>
        <w:t xml:space="preserve">.  </w:t>
      </w:r>
    </w:p>
    <w:p w14:paraId="643470DB" w14:textId="77777777" w:rsidR="00EC79EE" w:rsidRDefault="003D5D63" w:rsidP="003D5D63">
      <w:pPr>
        <w:pStyle w:val="Heading3"/>
      </w:pPr>
      <w:r w:rsidRPr="007F43FA">
        <w:t xml:space="preserve">All water removed from excavations shall be monitored by the Subcontractor, and shall include records of daily water quantities pumped, treatment methods used, water quality parameters tested for and the methods of testing used, and the methods of discharge. </w:t>
      </w:r>
    </w:p>
    <w:p w14:paraId="530A4477" w14:textId="77777777" w:rsidR="00EC79EE" w:rsidRDefault="003D5D63" w:rsidP="00EC79EE">
      <w:pPr>
        <w:pStyle w:val="Heading4"/>
      </w:pPr>
      <w:r w:rsidRPr="007F43FA">
        <w:t xml:space="preserve">Quantity measurement shall be carried out for each separate construction location using </w:t>
      </w:r>
      <w:r>
        <w:t xml:space="preserve">Consultant </w:t>
      </w:r>
      <w:r w:rsidRPr="007F43FA">
        <w:t>approved calibrated flow meters, or calibrated containers where flow meters are not effective. </w:t>
      </w:r>
    </w:p>
    <w:p w14:paraId="70156934" w14:textId="601B96D4" w:rsidR="003D5D63" w:rsidRDefault="003D5D63" w:rsidP="00EC79EE">
      <w:pPr>
        <w:pStyle w:val="Heading4"/>
      </w:pPr>
      <w:r w:rsidRPr="007F43FA">
        <w:t>All such records shall satisfy the requirements of the MOE</w:t>
      </w:r>
      <w:r w:rsidR="00EC79EE">
        <w:t>CC</w:t>
      </w:r>
      <w:r w:rsidRPr="007F43FA">
        <w:t xml:space="preserve">, the requirements identified under </w:t>
      </w:r>
      <w:del w:id="77" w:author="Axel Ouillet" w:date="2022-03-29T11:36:00Z">
        <w:r w:rsidRPr="007F43FA" w:rsidDel="00C65116">
          <w:delText>PTTW</w:delText>
        </w:r>
        <w:r w:rsidDel="00C65116">
          <w:delText xml:space="preserve"> </w:delText>
        </w:r>
      </w:del>
      <w:ins w:id="78" w:author="Axel Ouillet" w:date="2022-03-29T11:36:00Z">
        <w:r w:rsidR="00C65116">
          <w:t xml:space="preserve">EASR </w:t>
        </w:r>
      </w:ins>
      <w:r w:rsidRPr="007F43FA">
        <w:t>and the requirements of other regulating authorities</w:t>
      </w:r>
      <w:r w:rsidR="00EC79EE">
        <w:t xml:space="preserve">. The records </w:t>
      </w:r>
      <w:r w:rsidRPr="007F43FA">
        <w:t>shall be submitted to such authorities and the Consultant as required.</w:t>
      </w:r>
    </w:p>
    <w:p w14:paraId="4AD055FE" w14:textId="0FA81870" w:rsidR="000E62BE" w:rsidRDefault="000E62BE" w:rsidP="00A5100A">
      <w:pPr>
        <w:pStyle w:val="Heading2"/>
      </w:pPr>
      <w:r>
        <w:t>Testing, Monitoring, and Treatment of Groundwater</w:t>
      </w:r>
    </w:p>
    <w:p w14:paraId="0BA3B98E" w14:textId="77777777" w:rsidR="00EC79EE" w:rsidRDefault="003D5D63" w:rsidP="003D5D63">
      <w:pPr>
        <w:pStyle w:val="Heading3"/>
      </w:pPr>
      <w:r w:rsidRPr="00752235">
        <w:t xml:space="preserve">The Contractor shall carry out a physical analysis in the form of chemical testing of the surface run off water and groundwater to establish </w:t>
      </w:r>
      <w:r w:rsidRPr="00752235">
        <w:lastRenderedPageBreak/>
        <w:t xml:space="preserve">conformance with the Region’s Sewer Use Bylaw and the Provincial Water Quality Objectives (PWQO). </w:t>
      </w:r>
    </w:p>
    <w:p w14:paraId="0071DEA4" w14:textId="0D6C4FB6" w:rsidR="003D5D63" w:rsidRPr="00752235" w:rsidRDefault="003D5D63" w:rsidP="003D5D63">
      <w:pPr>
        <w:pStyle w:val="Heading3"/>
      </w:pPr>
      <w:r w:rsidRPr="00752235">
        <w:t xml:space="preserve">If directed by the Consultant, the Contractor shall, at no additional cost to the Region, increase the treatment for the groundwater and the surface runoff drainage water before discharging it.  The Contractor is advised that the extracted groundwater may require further treatment beyond the portable sediment tanks and the geotextile filter bags to reduce the metals and minerals exceedance within the compliance criteria required by the </w:t>
      </w:r>
      <w:del w:id="79" w:author="Radulovic, Nicole" w:date="2022-11-01T10:55:00Z">
        <w:r w:rsidRPr="00752235" w:rsidDel="007B73CD">
          <w:delText>MOE</w:delText>
        </w:r>
        <w:r w:rsidR="00EC79EE" w:rsidDel="007B73CD">
          <w:delText>CC</w:delText>
        </w:r>
      </w:del>
      <w:ins w:id="80" w:author="Radulovic, Nicole" w:date="2022-11-01T10:55:00Z">
        <w:r w:rsidR="007B73CD" w:rsidRPr="00752235">
          <w:t>M</w:t>
        </w:r>
        <w:r w:rsidR="007B73CD">
          <w:t>E</w:t>
        </w:r>
        <w:r w:rsidR="007B73CD">
          <w:t>C</w:t>
        </w:r>
        <w:r w:rsidR="007B73CD">
          <w:t>P</w:t>
        </w:r>
      </w:ins>
      <w:r w:rsidRPr="00752235">
        <w:t>.  The additional treatment may include aerat</w:t>
      </w:r>
      <w:r>
        <w:t>ion following channe</w:t>
      </w:r>
      <w:r w:rsidRPr="00752235">
        <w:t>ling through the geotextile filter bag.  Chemical tests shall also be carried out following aeration to ensure discharge compliance.</w:t>
      </w:r>
    </w:p>
    <w:p w14:paraId="2B76D886" w14:textId="1AA7DCFB" w:rsidR="003D5D63" w:rsidRPr="00C66876" w:rsidRDefault="003D5D63" w:rsidP="003D5D63">
      <w:pPr>
        <w:pStyle w:val="Heading3"/>
      </w:pPr>
      <w:r w:rsidRPr="007F43FA">
        <w:t>The Contractor shall provide and maintain any and all devices, works, and special equipment (including portable settlement tanks paid for under Item</w:t>
      </w:r>
      <w:r w:rsidR="00EC79EE">
        <w:t xml:space="preserve"> No</w:t>
      </w:r>
      <w:commentRangeStart w:id="81"/>
      <w:r w:rsidR="00EC79EE">
        <w:t>.</w:t>
      </w:r>
      <w:r w:rsidRPr="007F43FA">
        <w:t xml:space="preserve"> </w:t>
      </w:r>
      <w:proofErr w:type="gramStart"/>
      <w:r w:rsidR="00C14335" w:rsidRPr="00C14335">
        <w:rPr>
          <w:highlight w:val="yellow"/>
        </w:rPr>
        <w:t>[  ]</w:t>
      </w:r>
      <w:proofErr w:type="gramEnd"/>
      <w:r w:rsidR="00EC79EE">
        <w:t xml:space="preserve"> </w:t>
      </w:r>
      <w:commentRangeEnd w:id="81"/>
      <w:r w:rsidR="007B73CD">
        <w:rPr>
          <w:rStyle w:val="CommentReference"/>
          <w:szCs w:val="16"/>
        </w:rPr>
        <w:commentReference w:id="81"/>
      </w:r>
      <w:r w:rsidR="00EC79EE">
        <w:t>of the Bid Form</w:t>
      </w:r>
      <w:r w:rsidRPr="009242CC">
        <w:rPr>
          <w:spacing w:val="-3"/>
        </w:rPr>
        <w:t>)</w:t>
      </w:r>
      <w:r w:rsidRPr="007F43FA">
        <w:t> required to achieve the water quality required for disposal.</w:t>
      </w:r>
    </w:p>
    <w:p w14:paraId="095D6733" w14:textId="77777777" w:rsidR="003D5D63" w:rsidRPr="004A5CCD" w:rsidRDefault="003D5D63" w:rsidP="003D5D63">
      <w:pPr>
        <w:pStyle w:val="Heading3"/>
      </w:pPr>
      <w:r w:rsidRPr="007F43FA">
        <w:t>All pump</w:t>
      </w:r>
      <w:r>
        <w:t>s</w:t>
      </w:r>
      <w:r w:rsidRPr="007F43FA">
        <w:t xml:space="preserve">, piping and metering equipment </w:t>
      </w:r>
      <w:r>
        <w:t>shall</w:t>
      </w:r>
      <w:r w:rsidRPr="007F43FA">
        <w:t xml:space="preserve"> be protected from freezing by any means necessary</w:t>
      </w:r>
      <w:r>
        <w:t>,</w:t>
      </w:r>
      <w:r w:rsidRPr="007F43FA">
        <w:t xml:space="preserve"> including heat tracing, insulation and/or enclosures to the satisfaction of the Consultant.</w:t>
      </w:r>
    </w:p>
    <w:p w14:paraId="5F4CB853" w14:textId="77777777" w:rsidR="003D5D63" w:rsidRPr="004A5CCD" w:rsidRDefault="003D5D63" w:rsidP="003D5D63">
      <w:pPr>
        <w:pStyle w:val="Heading3"/>
      </w:pPr>
      <w:commentRangeStart w:id="82"/>
      <w:commentRangeStart w:id="83"/>
      <w:r w:rsidRPr="007F43FA">
        <w:t>The Contractor shall submit water quality samples to a Canadian Association for Laboratory Accreditation (CALA) accredited laboratory for chemical analyses as specified by the PTTW. The laboratory shall be instructed to submit copies of analytical test results directly to the Consultant in addition to all other parties to whom the analytical results are to be submitted.</w:t>
      </w:r>
      <w:commentRangeEnd w:id="82"/>
      <w:r w:rsidR="00C65116">
        <w:rPr>
          <w:rStyle w:val="CommentReference"/>
          <w:szCs w:val="16"/>
        </w:rPr>
        <w:commentReference w:id="82"/>
      </w:r>
      <w:commentRangeEnd w:id="83"/>
      <w:r w:rsidR="007B73CD">
        <w:rPr>
          <w:rStyle w:val="CommentReference"/>
          <w:szCs w:val="16"/>
        </w:rPr>
        <w:commentReference w:id="83"/>
      </w:r>
    </w:p>
    <w:p w14:paraId="129D7F02" w14:textId="3E966544" w:rsidR="00017EEA" w:rsidRDefault="003D5D63" w:rsidP="00A5100A">
      <w:pPr>
        <w:pStyle w:val="Heading3"/>
      </w:pPr>
      <w:commentRangeStart w:id="84"/>
      <w:commentRangeStart w:id="85"/>
      <w:r w:rsidRPr="007F43FA">
        <w:t xml:space="preserve">The Contractor shall protect and monitor all pre-existing monitoring wells </w:t>
      </w:r>
      <w:r>
        <w:t xml:space="preserve">adjacent to </w:t>
      </w:r>
      <w:r w:rsidRPr="007F43FA">
        <w:t xml:space="preserve">the construction alignment, in addition to private wells as specified by the </w:t>
      </w:r>
      <w:del w:id="86" w:author="Axel Ouillet" w:date="2022-03-29T11:37:00Z">
        <w:r w:rsidRPr="007F43FA" w:rsidDel="00C65116">
          <w:delText xml:space="preserve">PTTW </w:delText>
        </w:r>
      </w:del>
      <w:ins w:id="87" w:author="Axel Ouillet" w:date="2022-03-29T11:37:00Z">
        <w:r w:rsidR="00C65116">
          <w:t>EASR</w:t>
        </w:r>
        <w:r w:rsidR="00C65116" w:rsidRPr="007F43FA">
          <w:t xml:space="preserve"> </w:t>
        </w:r>
      </w:ins>
      <w:r w:rsidRPr="007F43FA">
        <w:t>or otherwise identified by the Consultant.</w:t>
      </w:r>
      <w:r>
        <w:t xml:space="preserve"> </w:t>
      </w:r>
      <w:commentRangeEnd w:id="84"/>
      <w:r w:rsidR="00C65116">
        <w:rPr>
          <w:rStyle w:val="CommentReference"/>
          <w:szCs w:val="16"/>
        </w:rPr>
        <w:commentReference w:id="84"/>
      </w:r>
      <w:commentRangeEnd w:id="85"/>
      <w:r w:rsidR="007B73CD">
        <w:rPr>
          <w:rStyle w:val="CommentReference"/>
          <w:szCs w:val="16"/>
        </w:rPr>
        <w:commentReference w:id="85"/>
      </w:r>
    </w:p>
    <w:p w14:paraId="35D77242" w14:textId="77777777" w:rsidR="000E62BE" w:rsidRPr="00CD2FB0" w:rsidRDefault="000E62BE" w:rsidP="00A5100A">
      <w:pPr>
        <w:pStyle w:val="Heading3"/>
      </w:pPr>
      <w:r w:rsidRPr="00CD2FB0">
        <w:t xml:space="preserve">The Region may withhold a portion of payment until </w:t>
      </w:r>
      <w:r>
        <w:t>monitoring data</w:t>
      </w:r>
      <w:r w:rsidRPr="00CD2FB0">
        <w:t xml:space="preserve"> has been reviewed and approved</w:t>
      </w:r>
      <w:r>
        <w:t xml:space="preserve"> by the Consultant and the Region</w:t>
      </w:r>
      <w:r w:rsidRPr="00CD2FB0">
        <w:t>.</w:t>
      </w:r>
    </w:p>
    <w:p w14:paraId="630AF149" w14:textId="77777777" w:rsidR="000E62BE" w:rsidRPr="000E62BE" w:rsidRDefault="000E62BE" w:rsidP="000E62BE"/>
    <w:p w14:paraId="24BF7929" w14:textId="77777777" w:rsidR="003D5D63" w:rsidRDefault="003D5D63" w:rsidP="007E32FB">
      <w:pPr>
        <w:pStyle w:val="Other"/>
        <w:ind w:left="4320"/>
        <w:rPr>
          <w:rFonts w:ascii="Calibri" w:hAnsi="Calibri"/>
          <w:b/>
          <w:sz w:val="22"/>
          <w:szCs w:val="22"/>
        </w:rPr>
      </w:pPr>
    </w:p>
    <w:p w14:paraId="4BE60A5B" w14:textId="77777777" w:rsidR="00752725" w:rsidRPr="007E32FB" w:rsidRDefault="00F13982" w:rsidP="007E32FB">
      <w:pPr>
        <w:pStyle w:val="Other"/>
        <w:ind w:left="4320"/>
        <w:rPr>
          <w:rFonts w:ascii="Calibri" w:hAnsi="Calibri"/>
          <w:b/>
          <w:sz w:val="22"/>
          <w:szCs w:val="22"/>
        </w:rPr>
      </w:pPr>
      <w:r w:rsidRPr="004A7D86">
        <w:rPr>
          <w:rFonts w:ascii="Calibri" w:hAnsi="Calibri"/>
          <w:b/>
          <w:sz w:val="22"/>
          <w:szCs w:val="22"/>
        </w:rPr>
        <w:t>END OF SECTION</w:t>
      </w:r>
    </w:p>
    <w:sectPr w:rsidR="00752725" w:rsidRPr="007E32FB" w:rsidSect="00191E15">
      <w:headerReference w:type="even" r:id="rId18"/>
      <w:headerReference w:type="default" r:id="rId19"/>
      <w:headerReference w:type="first" r:id="rId20"/>
      <w:pgSz w:w="12240" w:h="15840" w:code="1"/>
      <w:pgMar w:top="1440" w:right="1440" w:bottom="1296" w:left="1800" w:header="720" w:footer="720" w:gutter="994"/>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9" w:author="Radulovic, Nicole" w:date="2022-11-01T10:54:00Z" w:initials="RN">
    <w:p w14:paraId="6C98816A" w14:textId="4F8BCC54" w:rsidR="007B73CD" w:rsidRDefault="007B73CD">
      <w:pPr>
        <w:pStyle w:val="CommentText"/>
      </w:pPr>
      <w:r>
        <w:rPr>
          <w:rStyle w:val="CommentReference"/>
        </w:rPr>
        <w:annotationRef/>
      </w:r>
      <w:r>
        <w:t>EASR?</w:t>
      </w:r>
    </w:p>
  </w:comment>
  <w:comment w:id="67" w:author="Radulovic, Nicole" w:date="2022-11-01T10:54:00Z" w:initials="RN">
    <w:p w14:paraId="1C887162" w14:textId="3242E60A" w:rsidR="007B73CD" w:rsidRDefault="007B73CD">
      <w:pPr>
        <w:pStyle w:val="CommentText"/>
      </w:pPr>
      <w:r>
        <w:rPr>
          <w:rStyle w:val="CommentReference"/>
        </w:rPr>
        <w:annotationRef/>
      </w:r>
      <w:r>
        <w:t>TBC</w:t>
      </w:r>
    </w:p>
  </w:comment>
  <w:comment w:id="73" w:author="Radulovic, Nicole" w:date="2022-11-01T10:54:00Z" w:initials="RN">
    <w:p w14:paraId="0F0086CC" w14:textId="21654C6C" w:rsidR="007B73CD" w:rsidRDefault="007B73CD">
      <w:pPr>
        <w:pStyle w:val="CommentText"/>
      </w:pPr>
      <w:r>
        <w:rPr>
          <w:rStyle w:val="CommentReference"/>
        </w:rPr>
        <w:annotationRef/>
      </w:r>
      <w:r>
        <w:t xml:space="preserve">I think this </w:t>
      </w:r>
      <w:proofErr w:type="gramStart"/>
      <w:r>
        <w:t>can be removed,</w:t>
      </w:r>
      <w:proofErr w:type="gramEnd"/>
      <w:r>
        <w:t xml:space="preserve"> we are not pre-</w:t>
      </w:r>
      <w:proofErr w:type="spellStart"/>
      <w:r>
        <w:t>qualing</w:t>
      </w:r>
      <w:proofErr w:type="spellEnd"/>
      <w:r>
        <w:t xml:space="preserve"> dewatering subs</w:t>
      </w:r>
    </w:p>
  </w:comment>
  <w:comment w:id="75" w:author="Radulovic, Nicole" w:date="2022-11-01T10:55:00Z" w:initials="RN">
    <w:p w14:paraId="49CD34B9" w14:textId="26ED5705" w:rsidR="007B73CD" w:rsidRDefault="007B73CD">
      <w:pPr>
        <w:pStyle w:val="CommentText"/>
      </w:pPr>
      <w:r>
        <w:rPr>
          <w:rStyle w:val="CommentReference"/>
        </w:rPr>
        <w:annotationRef/>
      </w:r>
      <w:r>
        <w:t>Please insert date of report and who it was prepared by</w:t>
      </w:r>
    </w:p>
  </w:comment>
  <w:comment w:id="81" w:author="Radulovic, Nicole" w:date="2022-11-01T10:55:00Z" w:initials="RN">
    <w:p w14:paraId="0EDC66F5" w14:textId="727B6EA4" w:rsidR="007B73CD" w:rsidRDefault="007B73CD">
      <w:pPr>
        <w:pStyle w:val="CommentText"/>
      </w:pPr>
      <w:r>
        <w:rPr>
          <w:rStyle w:val="CommentReference"/>
        </w:rPr>
        <w:annotationRef/>
      </w:r>
      <w:r>
        <w:t>TBC</w:t>
      </w:r>
    </w:p>
  </w:comment>
  <w:comment w:id="82" w:author="Axel Ouillet" w:date="2022-03-29T11:37:00Z" w:initials="AO">
    <w:p w14:paraId="2CD435C1" w14:textId="77777777" w:rsidR="00C65116" w:rsidRDefault="00C65116" w:rsidP="00E773BD">
      <w:pPr>
        <w:pStyle w:val="CommentText"/>
      </w:pPr>
      <w:r>
        <w:rPr>
          <w:rStyle w:val="CommentReference"/>
        </w:rPr>
        <w:annotationRef/>
      </w:r>
      <w:r>
        <w:t>@</w:t>
      </w:r>
      <w:proofErr w:type="gramStart"/>
      <w:r>
        <w:t>brandon</w:t>
      </w:r>
      <w:proofErr w:type="gramEnd"/>
      <w:r>
        <w:t xml:space="preserve"> does this need to be inlcuded as we will not require a PTTW?</w:t>
      </w:r>
    </w:p>
  </w:comment>
  <w:comment w:id="83" w:author="Radulovic, Nicole" w:date="2022-11-01T10:56:00Z" w:initials="RN">
    <w:p w14:paraId="607B202F" w14:textId="1D2B0A12" w:rsidR="007B73CD" w:rsidRDefault="007B73CD">
      <w:pPr>
        <w:pStyle w:val="CommentText"/>
      </w:pPr>
      <w:r>
        <w:rPr>
          <w:rStyle w:val="CommentReference"/>
        </w:rPr>
        <w:annotationRef/>
      </w:r>
      <w:r>
        <w:t>Pls confirm</w:t>
      </w:r>
    </w:p>
  </w:comment>
  <w:comment w:id="84" w:author="Axel Ouillet" w:date="2022-03-29T11:37:00Z" w:initials="AO">
    <w:p w14:paraId="50EF49DE" w14:textId="77777777" w:rsidR="00C65116" w:rsidRDefault="00C65116" w:rsidP="005A07C3">
      <w:pPr>
        <w:pStyle w:val="CommentText"/>
      </w:pPr>
      <w:r>
        <w:rPr>
          <w:rStyle w:val="CommentReference"/>
        </w:rPr>
        <w:annotationRef/>
      </w:r>
      <w:r>
        <w:t>@Brandon, same comment as above</w:t>
      </w:r>
    </w:p>
  </w:comment>
  <w:comment w:id="85" w:author="Radulovic, Nicole" w:date="2022-11-01T10:56:00Z" w:initials="RN">
    <w:p w14:paraId="262E2E28" w14:textId="7C74D96E" w:rsidR="007B73CD" w:rsidRDefault="007B73CD">
      <w:pPr>
        <w:pStyle w:val="CommentText"/>
      </w:pPr>
      <w:r>
        <w:rPr>
          <w:rStyle w:val="CommentReference"/>
        </w:rPr>
        <w:annotationRef/>
      </w:r>
      <w:r>
        <w:t>Pls confirm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98816A" w15:done="0"/>
  <w15:commentEx w15:paraId="1C887162" w15:done="0"/>
  <w15:commentEx w15:paraId="0F0086CC" w15:done="0"/>
  <w15:commentEx w15:paraId="49CD34B9" w15:done="0"/>
  <w15:commentEx w15:paraId="0EDC66F5" w15:done="0"/>
  <w15:commentEx w15:paraId="2CD435C1" w15:done="0"/>
  <w15:commentEx w15:paraId="607B202F" w15:paraIdParent="2CD435C1" w15:done="0"/>
  <w15:commentEx w15:paraId="50EF49DE" w15:done="0"/>
  <w15:commentEx w15:paraId="262E2E28" w15:paraIdParent="50EF49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B7955" w16cex:dateUtc="2022-11-01T14:54:00Z"/>
  <w16cex:commentExtensible w16cex:durableId="270B796A" w16cex:dateUtc="2022-11-01T14:54:00Z"/>
  <w16cex:commentExtensible w16cex:durableId="270B797A" w16cex:dateUtc="2022-11-01T14:54:00Z"/>
  <w16cex:commentExtensible w16cex:durableId="270B7995" w16cex:dateUtc="2022-11-01T14:55:00Z"/>
  <w16cex:commentExtensible w16cex:durableId="270B79BC" w16cex:dateUtc="2022-11-01T14:55:00Z"/>
  <w16cex:commentExtensible w16cex:durableId="25ED6DE4" w16cex:dateUtc="2022-03-29T15:37:00Z"/>
  <w16cex:commentExtensible w16cex:durableId="270B79C4" w16cex:dateUtc="2022-11-01T14:56:00Z"/>
  <w16cex:commentExtensible w16cex:durableId="25ED6E05" w16cex:dateUtc="2022-03-29T15:37:00Z"/>
  <w16cex:commentExtensible w16cex:durableId="270B79C8" w16cex:dateUtc="2022-11-01T1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98816A" w16cid:durableId="270B7955"/>
  <w16cid:commentId w16cid:paraId="1C887162" w16cid:durableId="270B796A"/>
  <w16cid:commentId w16cid:paraId="0F0086CC" w16cid:durableId="270B797A"/>
  <w16cid:commentId w16cid:paraId="49CD34B9" w16cid:durableId="270B7995"/>
  <w16cid:commentId w16cid:paraId="0EDC66F5" w16cid:durableId="270B79BC"/>
  <w16cid:commentId w16cid:paraId="2CD435C1" w16cid:durableId="25ED6DE4"/>
  <w16cid:commentId w16cid:paraId="607B202F" w16cid:durableId="270B79C4"/>
  <w16cid:commentId w16cid:paraId="50EF49DE" w16cid:durableId="25ED6E05"/>
  <w16cid:commentId w16cid:paraId="262E2E28" w16cid:durableId="270B79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EF6B2" w14:textId="77777777" w:rsidR="009218D7" w:rsidRDefault="009218D7">
      <w:r>
        <w:separator/>
      </w:r>
    </w:p>
  </w:endnote>
  <w:endnote w:type="continuationSeparator" w:id="0">
    <w:p w14:paraId="661490D5" w14:textId="77777777" w:rsidR="009218D7" w:rsidRDefault="009218D7">
      <w:r>
        <w:continuationSeparator/>
      </w:r>
    </w:p>
  </w:endnote>
  <w:endnote w:type="continuationNotice" w:id="1">
    <w:p w14:paraId="6966F953" w14:textId="77777777" w:rsidR="009218D7" w:rsidRDefault="009218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E120A" w14:textId="77777777" w:rsidR="009218D7" w:rsidRDefault="009218D7">
      <w:r>
        <w:separator/>
      </w:r>
    </w:p>
  </w:footnote>
  <w:footnote w:type="continuationSeparator" w:id="0">
    <w:p w14:paraId="71B8951A" w14:textId="77777777" w:rsidR="009218D7" w:rsidRDefault="009218D7">
      <w:r>
        <w:continuationSeparator/>
      </w:r>
    </w:p>
  </w:footnote>
  <w:footnote w:type="continuationNotice" w:id="1">
    <w:p w14:paraId="2B6EB47D" w14:textId="77777777" w:rsidR="009218D7" w:rsidRDefault="009218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48636" w14:textId="0B5D91E6" w:rsidR="000027CC" w:rsidRDefault="007B73CD" w:rsidP="000027CC">
    <w:pPr>
      <w:tabs>
        <w:tab w:val="right" w:pos="8640"/>
      </w:tabs>
      <w:ind w:right="-634"/>
      <w:rPr>
        <w:rFonts w:cs="Arial"/>
      </w:rPr>
    </w:pPr>
    <w:r>
      <w:rPr>
        <w:rFonts w:cs="Arial"/>
      </w:rPr>
      <w:pict w14:anchorId="1FB2D496">
        <v:rect id="_x0000_i1025" style="width:0;height:1.5pt" o:hralign="center" o:hrstd="t" o:hr="t" fillcolor="#a0a0a0" stroked="f"/>
      </w:pict>
    </w:r>
  </w:p>
  <w:p w14:paraId="1D763F8C" w14:textId="10403EA2" w:rsidR="00191E15" w:rsidRPr="004A7D86" w:rsidRDefault="00191E15" w:rsidP="000027CC">
    <w:pPr>
      <w:tabs>
        <w:tab w:val="right" w:pos="8640"/>
      </w:tabs>
      <w:ind w:right="-634"/>
      <w:rPr>
        <w:rFonts w:cs="Arial"/>
      </w:rPr>
    </w:pPr>
    <w:r w:rsidRPr="004A7D86">
      <w:rPr>
        <w:rFonts w:cs="Arial"/>
      </w:rPr>
      <w:t>Section 02</w:t>
    </w:r>
    <w:r>
      <w:rPr>
        <w:rFonts w:cs="Arial"/>
      </w:rPr>
      <w:t>244</w:t>
    </w:r>
    <w:r w:rsidRPr="004A7D86">
      <w:rPr>
        <w:rFonts w:cs="Arial"/>
      </w:rPr>
      <w:tab/>
      <w:t>CONTRACT NO</w:t>
    </w:r>
    <w:r w:rsidR="00F20A7C">
      <w:rPr>
        <w:rFonts w:cs="Arial"/>
        <w:highlight w:val="yellow"/>
      </w:rPr>
      <w:t>.... [Insert Contract</w:t>
    </w:r>
    <w:r w:rsidRPr="004A7D86">
      <w:rPr>
        <w:rFonts w:cs="Arial"/>
        <w:highlight w:val="yellow"/>
      </w:rPr>
      <w:t xml:space="preserve"> Number]</w:t>
    </w:r>
    <w:r w:rsidRPr="004A7D86">
      <w:rPr>
        <w:rFonts w:cs="Arial"/>
      </w:rPr>
      <w:tab/>
    </w:r>
  </w:p>
  <w:p w14:paraId="14BA1BDD" w14:textId="3427C481" w:rsidR="00191E15" w:rsidRPr="00A224FD" w:rsidRDefault="009F1333" w:rsidP="000027CC">
    <w:pPr>
      <w:tabs>
        <w:tab w:val="left" w:pos="-1440"/>
        <w:tab w:val="left" w:pos="-720"/>
        <w:tab w:val="left" w:pos="0"/>
        <w:tab w:val="center" w:pos="5040"/>
        <w:tab w:val="right" w:pos="10080"/>
      </w:tabs>
      <w:rPr>
        <w:highlight w:val="lightGray"/>
      </w:rPr>
    </w:pPr>
    <w:r>
      <w:rPr>
        <w:rFonts w:cs="Arial"/>
      </w:rPr>
      <w:t>2017</w:t>
    </w:r>
    <w:r w:rsidR="00191E15">
      <w:rPr>
        <w:rFonts w:cs="Arial"/>
      </w:rPr>
      <w:t>-</w:t>
    </w:r>
    <w:r>
      <w:rPr>
        <w:rFonts w:cs="Arial"/>
      </w:rPr>
      <w:t>05-01</w:t>
    </w:r>
    <w:r w:rsidR="00191E15" w:rsidRPr="004A7D86">
      <w:rPr>
        <w:rFonts w:cs="Arial"/>
        <w:b/>
      </w:rPr>
      <w:tab/>
    </w:r>
    <w:r w:rsidR="00191E15">
      <w:rPr>
        <w:rFonts w:cs="Arial"/>
        <w:b/>
      </w:rPr>
      <w:t>RETAIN SPECIALTY SUBCONTRACTOR TO MONITOR GROUNDWATER LEVELS</w:t>
    </w:r>
    <w:r w:rsidR="00191E15" w:rsidRPr="004A7D86">
      <w:rPr>
        <w:rFonts w:cs="Arial"/>
      </w:rPr>
      <w:tab/>
    </w:r>
  </w:p>
  <w:p w14:paraId="5C70A411" w14:textId="42CBA110" w:rsidR="00191E15" w:rsidRPr="00A224FD" w:rsidRDefault="00191E15" w:rsidP="000027CC">
    <w:pPr>
      <w:tabs>
        <w:tab w:val="left" w:pos="-1440"/>
        <w:tab w:val="left" w:pos="-720"/>
        <w:tab w:val="left" w:pos="0"/>
        <w:tab w:val="center" w:pos="5040"/>
        <w:tab w:val="right" w:pos="10080"/>
      </w:tabs>
      <w:rPr>
        <w:highlight w:val="lightGray"/>
      </w:rPr>
    </w:pPr>
    <w:r>
      <w:rPr>
        <w:rFonts w:cs="Arial"/>
        <w:b/>
      </w:rPr>
      <w:tab/>
    </w:r>
    <w:r w:rsidRPr="00103BD8">
      <w:rPr>
        <w:rFonts w:cs="Arial"/>
        <w:b/>
      </w:rPr>
      <w:t>AND DISCHARGE WATER QUALITY IN ACCORDANCE WITH PTTW</w:t>
    </w:r>
    <w:r w:rsidRPr="004A7D86">
      <w:rPr>
        <w:rFonts w:cs="Arial"/>
      </w:rPr>
      <w:tab/>
    </w:r>
  </w:p>
  <w:p w14:paraId="68530195" w14:textId="64A51828" w:rsidR="00191E15" w:rsidRPr="004A7D86" w:rsidRDefault="00191E15" w:rsidP="000027CC">
    <w:pPr>
      <w:tabs>
        <w:tab w:val="center" w:pos="5175"/>
        <w:tab w:val="right" w:pos="8640"/>
      </w:tabs>
      <w:rPr>
        <w:rFonts w:cs="Arial"/>
      </w:rPr>
    </w:pPr>
    <w:r w:rsidRPr="004A7D86">
      <w:rPr>
        <w:rFonts w:cs="Arial"/>
      </w:rPr>
      <w:t xml:space="preserve">Page </w:t>
    </w:r>
    <w:r w:rsidRPr="004A7D86">
      <w:rPr>
        <w:rFonts w:cs="Arial"/>
      </w:rPr>
      <w:fldChar w:fldCharType="begin"/>
    </w:r>
    <w:r w:rsidRPr="004A7D86">
      <w:rPr>
        <w:rFonts w:cs="Arial"/>
      </w:rPr>
      <w:instrText xml:space="preserve">PAGE </w:instrText>
    </w:r>
    <w:r w:rsidRPr="004A7D86">
      <w:rPr>
        <w:rFonts w:cs="Arial"/>
      </w:rPr>
      <w:fldChar w:fldCharType="separate"/>
    </w:r>
    <w:r w:rsidR="009F1333">
      <w:rPr>
        <w:rFonts w:cs="Arial"/>
        <w:noProof/>
      </w:rPr>
      <w:t>4</w:t>
    </w:r>
    <w:r w:rsidRPr="004A7D86">
      <w:rPr>
        <w:rFonts w:cs="Arial"/>
      </w:rPr>
      <w:fldChar w:fldCharType="end"/>
    </w:r>
    <w:r w:rsidRPr="004A7D86">
      <w:rPr>
        <w:rStyle w:val="PageNumber"/>
        <w:rFonts w:cs="Arial"/>
        <w:caps/>
        <w:sz w:val="22"/>
      </w:rPr>
      <w:tab/>
    </w:r>
    <w:r w:rsidRPr="004A7D86">
      <w:rPr>
        <w:rStyle w:val="PageNumber"/>
        <w:rFonts w:cs="Arial"/>
        <w:caps/>
        <w:sz w:val="22"/>
      </w:rPr>
      <w:tab/>
    </w:r>
    <w:r w:rsidRPr="004A7D86">
      <w:rPr>
        <w:rFonts w:cs="Arial"/>
      </w:rPr>
      <w:t xml:space="preserve">DATE:  </w:t>
    </w:r>
    <w:r w:rsidRPr="004A7D86">
      <w:rPr>
        <w:rFonts w:cs="Arial"/>
        <w:highlight w:val="yellow"/>
      </w:rPr>
      <w:t>[Insert Date, (e.g. Jan., 2000)]</w:t>
    </w:r>
    <w:r w:rsidRPr="004A7D86">
      <w:rPr>
        <w:rFonts w:cs="Arial"/>
      </w:rPr>
      <w:tab/>
    </w:r>
    <w:r w:rsidRPr="004A7D86">
      <w:rPr>
        <w:rFonts w:cs="Arial"/>
      </w:rPr>
      <w:tab/>
    </w:r>
  </w:p>
  <w:p w14:paraId="53709010" w14:textId="77777777" w:rsidR="00191E15" w:rsidRDefault="00191E15" w:rsidP="000027CC">
    <w:pPr>
      <w:pStyle w:val="Header"/>
      <w:ind w:right="-63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D35AF" w14:textId="31D7566B" w:rsidR="000027CC" w:rsidRDefault="007B73CD" w:rsidP="000027CC">
    <w:pPr>
      <w:tabs>
        <w:tab w:val="right" w:pos="8006"/>
        <w:tab w:val="right" w:pos="9810"/>
      </w:tabs>
      <w:ind w:left="-1080"/>
      <w:rPr>
        <w:rFonts w:cs="Arial"/>
      </w:rPr>
    </w:pPr>
    <w:r>
      <w:rPr>
        <w:rFonts w:cs="Arial"/>
      </w:rPr>
      <w:pict w14:anchorId="108AA48C">
        <v:rect id="_x0000_i1026" style="width:0;height:1.5pt" o:hralign="center" o:hrstd="t" o:hr="t" fillcolor="#a0a0a0" stroked="f"/>
      </w:pict>
    </w:r>
  </w:p>
  <w:p w14:paraId="4186E228" w14:textId="0955F5FD" w:rsidR="00191E15" w:rsidRPr="004A7D86" w:rsidRDefault="00191E15" w:rsidP="000027CC">
    <w:pPr>
      <w:tabs>
        <w:tab w:val="right" w:pos="8006"/>
        <w:tab w:val="right" w:pos="9810"/>
      </w:tabs>
      <w:ind w:left="-1080"/>
      <w:rPr>
        <w:rFonts w:cs="Arial"/>
      </w:rPr>
    </w:pPr>
    <w:r w:rsidRPr="004A7D86">
      <w:rPr>
        <w:rFonts w:cs="Arial"/>
      </w:rPr>
      <w:t>CONTRACT NO</w:t>
    </w:r>
    <w:r w:rsidRPr="004A7D86">
      <w:rPr>
        <w:rFonts w:cs="Arial"/>
        <w:highlight w:val="yellow"/>
      </w:rPr>
      <w:t xml:space="preserve">. [Insert </w:t>
    </w:r>
    <w:r w:rsidR="00F20A7C">
      <w:rPr>
        <w:rFonts w:cs="Arial"/>
        <w:highlight w:val="yellow"/>
      </w:rPr>
      <w:t>Contract</w:t>
    </w:r>
    <w:r w:rsidRPr="004A7D86">
      <w:rPr>
        <w:rFonts w:cs="Arial"/>
        <w:highlight w:val="yellow"/>
      </w:rPr>
      <w:t xml:space="preserve"> Number]</w:t>
    </w:r>
    <w:r w:rsidRPr="004A7D86">
      <w:rPr>
        <w:rFonts w:cs="Arial"/>
      </w:rPr>
      <w:tab/>
      <w:t>Section 02</w:t>
    </w:r>
    <w:r>
      <w:rPr>
        <w:rFonts w:cs="Arial"/>
      </w:rPr>
      <w:t>244</w:t>
    </w:r>
  </w:p>
  <w:p w14:paraId="6E9F003B" w14:textId="64C0630F" w:rsidR="00191E15" w:rsidRPr="00A224FD" w:rsidRDefault="00191E15" w:rsidP="000027CC">
    <w:pPr>
      <w:tabs>
        <w:tab w:val="left" w:pos="-1440"/>
        <w:tab w:val="center" w:pos="3150"/>
        <w:tab w:val="right" w:pos="8006"/>
        <w:tab w:val="right" w:pos="9810"/>
      </w:tabs>
      <w:ind w:left="-1080"/>
      <w:rPr>
        <w:highlight w:val="lightGray"/>
      </w:rPr>
    </w:pPr>
    <w:r w:rsidRPr="004A7D86">
      <w:rPr>
        <w:rFonts w:cs="Arial"/>
        <w:b/>
      </w:rPr>
      <w:tab/>
    </w:r>
    <w:r>
      <w:rPr>
        <w:rFonts w:cs="Arial"/>
        <w:b/>
      </w:rPr>
      <w:t>RETAIN SPECIALTY SUBCONTRACTOR TO MONITOR GROUNDWATER LEVELS</w:t>
    </w:r>
    <w:r w:rsidRPr="004A7D86">
      <w:rPr>
        <w:rFonts w:cs="Arial"/>
      </w:rPr>
      <w:tab/>
    </w:r>
    <w:r w:rsidR="009F1333">
      <w:rPr>
        <w:rFonts w:cs="Arial"/>
      </w:rPr>
      <w:t>2017-05-01</w:t>
    </w:r>
  </w:p>
  <w:p w14:paraId="5DC3C962" w14:textId="4629B935" w:rsidR="00191E15" w:rsidRPr="00103BD8" w:rsidRDefault="00191E15" w:rsidP="000027CC">
    <w:pPr>
      <w:tabs>
        <w:tab w:val="center" w:pos="3150"/>
        <w:tab w:val="right" w:pos="8006"/>
        <w:tab w:val="right" w:pos="9810"/>
      </w:tabs>
      <w:ind w:left="-1080"/>
      <w:rPr>
        <w:rFonts w:cs="Arial"/>
        <w:b/>
      </w:rPr>
    </w:pPr>
    <w:r>
      <w:rPr>
        <w:rFonts w:cs="Arial"/>
        <w:b/>
      </w:rPr>
      <w:tab/>
    </w:r>
    <w:r w:rsidRPr="00103BD8">
      <w:rPr>
        <w:rFonts w:cs="Arial"/>
        <w:b/>
      </w:rPr>
      <w:t>AND DISCHARGE WATER QUALITY IN ACCORDANCE WITH PTTW</w:t>
    </w:r>
  </w:p>
  <w:p w14:paraId="1F3B869F" w14:textId="77777777" w:rsidR="000027CC" w:rsidRDefault="00191E15" w:rsidP="000027CC">
    <w:pPr>
      <w:tabs>
        <w:tab w:val="center" w:pos="5175"/>
        <w:tab w:val="right" w:pos="8006"/>
        <w:tab w:val="right" w:pos="9810"/>
      </w:tabs>
      <w:ind w:left="-1080"/>
      <w:rPr>
        <w:rFonts w:cs="Arial"/>
      </w:rPr>
    </w:pPr>
    <w:r w:rsidRPr="004A7D86">
      <w:rPr>
        <w:rFonts w:cs="Arial"/>
      </w:rPr>
      <w:t xml:space="preserve">DATE:  </w:t>
    </w:r>
    <w:r w:rsidRPr="004A7D86">
      <w:rPr>
        <w:rFonts w:cs="Arial"/>
        <w:highlight w:val="yellow"/>
      </w:rPr>
      <w:t>[Insert Date, (e.g. Jan., 2000)]</w:t>
    </w:r>
    <w:r w:rsidRPr="004A7D86">
      <w:rPr>
        <w:rFonts w:cs="Arial"/>
      </w:rPr>
      <w:tab/>
    </w:r>
    <w:r w:rsidRPr="004A7D86">
      <w:rPr>
        <w:rFonts w:cs="Arial"/>
      </w:rPr>
      <w:tab/>
      <w:t xml:space="preserve">Page </w:t>
    </w:r>
    <w:r w:rsidRPr="004A7D86">
      <w:rPr>
        <w:rFonts w:cs="Arial"/>
      </w:rPr>
      <w:fldChar w:fldCharType="begin"/>
    </w:r>
    <w:r w:rsidRPr="004A7D86">
      <w:rPr>
        <w:rFonts w:cs="Arial"/>
      </w:rPr>
      <w:instrText xml:space="preserve">PAGE </w:instrText>
    </w:r>
    <w:r w:rsidRPr="004A7D86">
      <w:rPr>
        <w:rFonts w:cs="Arial"/>
      </w:rPr>
      <w:fldChar w:fldCharType="separate"/>
    </w:r>
    <w:r w:rsidR="009F1333">
      <w:rPr>
        <w:rFonts w:cs="Arial"/>
        <w:noProof/>
      </w:rPr>
      <w:t>5</w:t>
    </w:r>
    <w:r w:rsidRPr="004A7D86">
      <w:rPr>
        <w:rFonts w:cs="Arial"/>
      </w:rPr>
      <w:fldChar w:fldCharType="end"/>
    </w:r>
  </w:p>
  <w:p w14:paraId="0A5B3242" w14:textId="0CFAAAFA" w:rsidR="000027CC" w:rsidRDefault="007B73CD" w:rsidP="000027CC">
    <w:pPr>
      <w:tabs>
        <w:tab w:val="center" w:pos="5175"/>
        <w:tab w:val="right" w:pos="8006"/>
        <w:tab w:val="right" w:pos="9810"/>
      </w:tabs>
      <w:ind w:left="-1080"/>
      <w:rPr>
        <w:rFonts w:cs="Arial"/>
      </w:rPr>
    </w:pPr>
    <w:r>
      <w:rPr>
        <w:rFonts w:cs="Arial"/>
      </w:rPr>
      <w:pict w14:anchorId="784F158D">
        <v:rect id="_x0000_i1027" style="width:0;height:1.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E7468" w14:textId="77777777" w:rsidR="00191E15" w:rsidRPr="0082209E" w:rsidRDefault="00191E15" w:rsidP="00D52CB5">
    <w:pPr>
      <w:pBdr>
        <w:top w:val="single" w:sz="4" w:space="1" w:color="auto"/>
      </w:pBdr>
      <w:tabs>
        <w:tab w:val="right" w:pos="9810"/>
      </w:tabs>
      <w:rPr>
        <w:rFonts w:ascii="Arial" w:hAnsi="Arial" w:cs="Arial"/>
      </w:rPr>
    </w:pPr>
    <w:r w:rsidRPr="0082209E">
      <w:rPr>
        <w:rFonts w:ascii="Arial" w:hAnsi="Arial" w:cs="Arial"/>
      </w:rPr>
      <w:t>CONTRACT NO</w:t>
    </w:r>
    <w:r w:rsidRPr="0082209E">
      <w:rPr>
        <w:rFonts w:ascii="Arial" w:hAnsi="Arial"/>
        <w:highlight w:val="lightGray"/>
      </w:rPr>
      <w:t xml:space="preserve">.... [Insert </w:t>
    </w:r>
    <w:r>
      <w:rPr>
        <w:rFonts w:ascii="Arial" w:hAnsi="Arial"/>
        <w:highlight w:val="lightGray"/>
      </w:rPr>
      <w:t>Region</w:t>
    </w:r>
    <w:r w:rsidRPr="0082209E">
      <w:rPr>
        <w:rFonts w:ascii="Arial" w:hAnsi="Arial"/>
        <w:highlight w:val="lightGray"/>
      </w:rPr>
      <w:t xml:space="preserve"> Number]</w:t>
    </w:r>
    <w:r w:rsidRPr="0082209E">
      <w:rPr>
        <w:rFonts w:ascii="Arial" w:hAnsi="Arial" w:cs="Arial"/>
      </w:rPr>
      <w:tab/>
      <w:t xml:space="preserve">Section </w:t>
    </w:r>
    <w:r>
      <w:rPr>
        <w:rFonts w:ascii="Arial" w:hAnsi="Arial" w:cs="Arial"/>
      </w:rPr>
      <w:t>02140</w:t>
    </w:r>
  </w:p>
  <w:p w14:paraId="3144C4D9" w14:textId="77777777" w:rsidR="00191E15" w:rsidRPr="0082209E" w:rsidRDefault="00191E15" w:rsidP="00D52CB5">
    <w:pPr>
      <w:pBdr>
        <w:top w:val="single" w:sz="4" w:space="1" w:color="auto"/>
      </w:pBdr>
      <w:tabs>
        <w:tab w:val="left" w:pos="-1440"/>
        <w:tab w:val="left" w:pos="-720"/>
        <w:tab w:val="left" w:pos="0"/>
        <w:tab w:val="center" w:pos="5220"/>
        <w:tab w:val="right" w:pos="9810"/>
      </w:tabs>
      <w:rPr>
        <w:rFonts w:ascii="Arial" w:hAnsi="Arial" w:cs="Arial"/>
      </w:rPr>
    </w:pPr>
    <w:r>
      <w:rPr>
        <w:rFonts w:ascii="Arial" w:hAnsi="Arial" w:cs="Arial"/>
        <w:b/>
      </w:rPr>
      <w:tab/>
      <w:t>DEWATERING</w:t>
    </w:r>
    <w:r w:rsidRPr="0082209E">
      <w:rPr>
        <w:rFonts w:ascii="Arial" w:hAnsi="Arial" w:cs="Arial"/>
      </w:rPr>
      <w:tab/>
    </w:r>
    <w:r>
      <w:rPr>
        <w:rFonts w:ascii="Arial" w:hAnsi="Arial" w:cs="Arial"/>
      </w:rPr>
      <w:t>2012-06-28</w:t>
    </w:r>
  </w:p>
  <w:p w14:paraId="36409778" w14:textId="6F03643D" w:rsidR="00191E15" w:rsidRPr="0082209E" w:rsidRDefault="00191E15" w:rsidP="00D52CB5">
    <w:pPr>
      <w:pBdr>
        <w:top w:val="single" w:sz="4" w:space="1" w:color="auto"/>
      </w:pBdr>
      <w:tabs>
        <w:tab w:val="center" w:pos="5175"/>
        <w:tab w:val="right" w:pos="9810"/>
      </w:tabs>
      <w:rPr>
        <w:rFonts w:ascii="Arial" w:hAnsi="Arial" w:cs="Arial"/>
      </w:rPr>
    </w:pPr>
    <w:r w:rsidRPr="0082209E">
      <w:rPr>
        <w:rFonts w:ascii="Arial" w:hAnsi="Arial" w:cs="Arial"/>
      </w:rPr>
      <w:t xml:space="preserve">DATE:  </w:t>
    </w:r>
    <w:r w:rsidRPr="0082209E">
      <w:rPr>
        <w:rFonts w:ascii="Arial" w:hAnsi="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rPr>
      <w:fldChar w:fldCharType="begin"/>
    </w:r>
    <w:r w:rsidRPr="008A26A6">
      <w:rPr>
        <w:rStyle w:val="PageNumber"/>
        <w:rFonts w:ascii="Arial" w:hAnsi="Arial" w:cs="Arial"/>
        <w:caps/>
        <w:sz w:val="22"/>
      </w:rPr>
      <w:instrText xml:space="preserve"> NUMPAGES </w:instrText>
    </w:r>
    <w:r w:rsidRPr="008A26A6">
      <w:rPr>
        <w:rStyle w:val="PageNumber"/>
        <w:rFonts w:ascii="Arial" w:hAnsi="Arial" w:cs="Arial"/>
        <w:caps/>
        <w:sz w:val="22"/>
      </w:rPr>
      <w:fldChar w:fldCharType="separate"/>
    </w:r>
    <w:r>
      <w:rPr>
        <w:rStyle w:val="PageNumber"/>
        <w:rFonts w:ascii="Arial" w:hAnsi="Arial" w:cs="Arial"/>
        <w:caps/>
        <w:noProof/>
        <w:sz w:val="22"/>
      </w:rPr>
      <w:t>8</w:t>
    </w:r>
    <w:r w:rsidRPr="008A26A6">
      <w:rPr>
        <w:rStyle w:val="PageNumber"/>
        <w:rFonts w:ascii="Arial" w:hAnsi="Arial" w:cs="Arial"/>
        <w:caps/>
        <w:sz w:val="22"/>
      </w:rPr>
      <w:fldChar w:fldCharType="end"/>
    </w:r>
  </w:p>
  <w:p w14:paraId="66FF99E1" w14:textId="77777777" w:rsidR="00191E15" w:rsidRDefault="00191E15"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402"/>
    <w:multiLevelType w:val="multilevel"/>
    <w:tmpl w:val="00000885"/>
    <w:lvl w:ilvl="0">
      <w:start w:val="1"/>
      <w:numFmt w:val="upperLetter"/>
      <w:lvlText w:val="%1."/>
      <w:lvlJc w:val="left"/>
      <w:pPr>
        <w:ind w:hanging="576"/>
      </w:pPr>
      <w:rPr>
        <w:rFonts w:ascii="Times New Roman" w:hAnsi="Times New Roman" w:cs="Times New Roman"/>
        <w:b w:val="0"/>
        <w:bCs w:val="0"/>
        <w:spacing w:val="-1"/>
        <w:sz w:val="24"/>
        <w:szCs w:val="24"/>
      </w:rPr>
    </w:lvl>
    <w:lvl w:ilvl="1">
      <w:start w:val="1"/>
      <w:numFmt w:val="decimal"/>
      <w:lvlText w:val="%2."/>
      <w:lvlJc w:val="left"/>
      <w:pPr>
        <w:ind w:hanging="576"/>
      </w:pPr>
      <w:rPr>
        <w:rFonts w:ascii="Times New Roman" w:hAnsi="Times New Roman" w:cs="Times New Roman"/>
        <w:b w:val="0"/>
        <w:bCs w:val="0"/>
        <w:sz w:val="24"/>
        <w:szCs w:val="24"/>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 w15:restartNumberingAfterBreak="0">
    <w:nsid w:val="00000403"/>
    <w:multiLevelType w:val="multilevel"/>
    <w:tmpl w:val="00000886"/>
    <w:lvl w:ilvl="0">
      <w:start w:val="1"/>
      <w:numFmt w:val="decimal"/>
      <w:lvlText w:val="%1"/>
      <w:lvlJc w:val="left"/>
      <w:pPr>
        <w:ind w:hanging="864"/>
      </w:pPr>
    </w:lvl>
    <w:lvl w:ilvl="1">
      <w:start w:val="2"/>
      <w:numFmt w:val="decimal"/>
      <w:lvlText w:val="%1.%2"/>
      <w:lvlJc w:val="left"/>
      <w:pPr>
        <w:ind w:hanging="864"/>
      </w:pPr>
      <w:rPr>
        <w:rFonts w:ascii="Times New Roman" w:hAnsi="Times New Roman" w:cs="Times New Roman"/>
        <w:b w:val="0"/>
        <w:bCs w:val="0"/>
        <w:sz w:val="24"/>
        <w:szCs w:val="24"/>
      </w:rPr>
    </w:lvl>
    <w:lvl w:ilvl="2">
      <w:start w:val="1"/>
      <w:numFmt w:val="upperLetter"/>
      <w:lvlText w:val="%3."/>
      <w:lvlJc w:val="left"/>
      <w:pPr>
        <w:ind w:hanging="576"/>
      </w:pPr>
      <w:rPr>
        <w:rFonts w:ascii="Times New Roman" w:hAnsi="Times New Roman" w:cs="Times New Roman"/>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 w15:restartNumberingAfterBreak="0">
    <w:nsid w:val="00000404"/>
    <w:multiLevelType w:val="multilevel"/>
    <w:tmpl w:val="00000887"/>
    <w:lvl w:ilvl="0">
      <w:start w:val="2"/>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upperLetter"/>
      <w:lvlText w:val="%3."/>
      <w:lvlJc w:val="left"/>
      <w:pPr>
        <w:ind w:hanging="576"/>
      </w:pPr>
      <w:rPr>
        <w:rFonts w:ascii="Times New Roman" w:hAnsi="Times New Roman" w:cs="Times New Roman"/>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4" w15:restartNumberingAfterBreak="0">
    <w:nsid w:val="00000405"/>
    <w:multiLevelType w:val="multilevel"/>
    <w:tmpl w:val="CA36FFE8"/>
    <w:lvl w:ilvl="0">
      <w:start w:val="3"/>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decimal"/>
      <w:lvlText w:val="%3."/>
      <w:lvlJc w:val="left"/>
      <w:pPr>
        <w:ind w:hanging="576"/>
      </w:pPr>
      <w:rPr>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5" w15:restartNumberingAfterBreak="0">
    <w:nsid w:val="12870592"/>
    <w:multiLevelType w:val="multilevel"/>
    <w:tmpl w:val="A8BEF8E6"/>
    <w:lvl w:ilvl="0">
      <w:start w:val="1"/>
      <w:numFmt w:val="decimal"/>
      <w:lvlText w:val="PART %1."/>
      <w:lvlJc w:val="left"/>
      <w:pPr>
        <w:tabs>
          <w:tab w:val="num" w:pos="432"/>
        </w:tabs>
        <w:ind w:left="432" w:hanging="432"/>
      </w:pPr>
      <w:rPr>
        <w:rFonts w:ascii="Calibri" w:hAnsi="Calibri"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5."/>
      <w:lvlJc w:val="left"/>
      <w:pPr>
        <w:tabs>
          <w:tab w:val="num" w:pos="720"/>
        </w:tabs>
        <w:ind w:left="720" w:firstLine="4320"/>
      </w:pPr>
      <w:rPr>
        <w:rFonts w:hint="default"/>
      </w:rPr>
    </w:lvl>
    <w:lvl w:ilvl="5">
      <w:start w:val="1"/>
      <w:numFmt w:val="decimal"/>
      <w:lvlText w:val=".%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1C813A69"/>
    <w:multiLevelType w:val="hybridMultilevel"/>
    <w:tmpl w:val="04489290"/>
    <w:lvl w:ilvl="0" w:tplc="10090001">
      <w:start w:val="1"/>
      <w:numFmt w:val="bullet"/>
      <w:lvlText w:val=""/>
      <w:lvlJc w:val="left"/>
      <w:pPr>
        <w:tabs>
          <w:tab w:val="num" w:pos="720"/>
        </w:tabs>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8" w15:restartNumberingAfterBreak="0">
    <w:nsid w:val="1F9F4103"/>
    <w:multiLevelType w:val="multilevel"/>
    <w:tmpl w:val="243A26DA"/>
    <w:numStyleLink w:val="SpecStyle"/>
  </w:abstractNum>
  <w:abstractNum w:abstractNumId="9"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13D49F8"/>
    <w:multiLevelType w:val="multilevel"/>
    <w:tmpl w:val="CA36FFE8"/>
    <w:lvl w:ilvl="0">
      <w:start w:val="3"/>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decimal"/>
      <w:lvlText w:val="%3."/>
      <w:lvlJc w:val="left"/>
      <w:pPr>
        <w:ind w:hanging="576"/>
      </w:pPr>
      <w:rPr>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1" w15:restartNumberingAfterBreak="0">
    <w:nsid w:val="23C913AE"/>
    <w:multiLevelType w:val="multilevel"/>
    <w:tmpl w:val="D5D01CCA"/>
    <w:lvl w:ilvl="0">
      <w:start w:val="1"/>
      <w:numFmt w:val="decimal"/>
      <w:lvlText w:val="PART %1."/>
      <w:lvlJc w:val="left"/>
      <w:pPr>
        <w:tabs>
          <w:tab w:val="num" w:pos="720"/>
        </w:tabs>
        <w:ind w:left="720" w:hanging="720"/>
      </w:pPr>
      <w:rPr>
        <w:rFonts w:ascii="Calibri" w:hAnsi="Calibri" w:hint="default"/>
        <w:b w:val="0"/>
        <w:i w:val="0"/>
        <w:sz w:val="22"/>
      </w:rPr>
    </w:lvl>
    <w:lvl w:ilvl="1">
      <w:start w:val="1"/>
      <w:numFmt w:val="decimal"/>
      <w:lvlText w:val="%1.%2"/>
      <w:lvlJc w:val="left"/>
      <w:pPr>
        <w:tabs>
          <w:tab w:val="num" w:pos="720"/>
        </w:tabs>
        <w:ind w:left="720" w:hanging="720"/>
      </w:pPr>
      <w:rPr>
        <w:rFonts w:ascii="Calibri" w:hAnsi="Calibri" w:hint="default"/>
        <w:b w:val="0"/>
        <w:i w:val="0"/>
        <w:sz w:val="22"/>
      </w:rPr>
    </w:lvl>
    <w:lvl w:ilvl="2">
      <w:start w:val="1"/>
      <w:numFmt w:val="decimal"/>
      <w:lvlText w:val=".%3"/>
      <w:lvlJc w:val="left"/>
      <w:pPr>
        <w:tabs>
          <w:tab w:val="num" w:pos="1440"/>
        </w:tabs>
        <w:ind w:left="1440" w:hanging="720"/>
      </w:pPr>
      <w:rPr>
        <w:rFonts w:ascii="Calibri" w:hAnsi="Calibri" w:hint="default"/>
        <w:color w:val="000000"/>
        <w:sz w:val="22"/>
      </w:rPr>
    </w:lvl>
    <w:lvl w:ilvl="3">
      <w:start w:val="1"/>
      <w:numFmt w:val="decimal"/>
      <w:lvlText w:val=".%4"/>
      <w:lvlJc w:val="left"/>
      <w:pPr>
        <w:tabs>
          <w:tab w:val="num" w:pos="2160"/>
        </w:tabs>
        <w:ind w:left="2160" w:hanging="720"/>
      </w:pPr>
      <w:rPr>
        <w:rFonts w:ascii="Calibri" w:hAnsi="Calibri" w:hint="default"/>
        <w:b w:val="0"/>
        <w:i w:val="0"/>
        <w:sz w:val="22"/>
      </w:rPr>
    </w:lvl>
    <w:lvl w:ilvl="4">
      <w:start w:val="1"/>
      <w:numFmt w:val="decimal"/>
      <w:lvlText w:val=".%5"/>
      <w:lvlJc w:val="left"/>
      <w:pPr>
        <w:tabs>
          <w:tab w:val="num" w:pos="2880"/>
        </w:tabs>
        <w:ind w:left="2880" w:hanging="720"/>
      </w:pPr>
      <w:rPr>
        <w:rFonts w:ascii="Calibri" w:hAnsi="Calibri" w:hint="default"/>
        <w:b w:val="0"/>
        <w:i w:val="0"/>
        <w:sz w:val="22"/>
      </w:rPr>
    </w:lvl>
    <w:lvl w:ilvl="5">
      <w:start w:val="1"/>
      <w:numFmt w:val="decimal"/>
      <w:lvlText w:val=".%6"/>
      <w:lvlJc w:val="left"/>
      <w:pPr>
        <w:tabs>
          <w:tab w:val="num" w:pos="3600"/>
        </w:tabs>
        <w:ind w:left="3600" w:hanging="720"/>
      </w:pPr>
      <w:rPr>
        <w:rFonts w:ascii="Calibri" w:hAnsi="Calibri" w:hint="default"/>
        <w:b w:val="0"/>
        <w:i w:val="0"/>
        <w:sz w:val="22"/>
      </w:rPr>
    </w:lvl>
    <w:lvl w:ilvl="6">
      <w:start w:val="1"/>
      <w:numFmt w:val="decimal"/>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12"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8841447"/>
    <w:multiLevelType w:val="multilevel"/>
    <w:tmpl w:val="EB3C23C6"/>
    <w:styleLink w:val="SpecList"/>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strike w:val="0"/>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14" w15:restartNumberingAfterBreak="0">
    <w:nsid w:val="2DBD7036"/>
    <w:multiLevelType w:val="multilevel"/>
    <w:tmpl w:val="243A26DA"/>
    <w:styleLink w:val="SpecStyle"/>
    <w:lvl w:ilvl="0">
      <w:start w:val="1"/>
      <w:numFmt w:val="decimal"/>
      <w:lvlText w:val="PART %1."/>
      <w:lvlJc w:val="left"/>
      <w:pPr>
        <w:tabs>
          <w:tab w:val="num" w:pos="720"/>
        </w:tabs>
        <w:ind w:left="720" w:hanging="720"/>
      </w:pPr>
      <w:rPr>
        <w:rFonts w:ascii="Calibri" w:hAnsi="Calibri" w:hint="default"/>
        <w:b w:val="0"/>
        <w:i w:val="0"/>
        <w:sz w:val="22"/>
      </w:rPr>
    </w:lvl>
    <w:lvl w:ilvl="1">
      <w:start w:val="1"/>
      <w:numFmt w:val="decimal"/>
      <w:lvlText w:val="%1.%2"/>
      <w:lvlJc w:val="left"/>
      <w:pPr>
        <w:tabs>
          <w:tab w:val="num" w:pos="720"/>
        </w:tabs>
        <w:ind w:left="720" w:hanging="720"/>
      </w:pPr>
      <w:rPr>
        <w:rFonts w:ascii="Calibri" w:hAnsi="Calibri" w:hint="default"/>
        <w:b w:val="0"/>
        <w:i w:val="0"/>
        <w:sz w:val="22"/>
      </w:rPr>
    </w:lvl>
    <w:lvl w:ilvl="2">
      <w:start w:val="1"/>
      <w:numFmt w:val="decimal"/>
      <w:lvlText w:val=".%3"/>
      <w:lvlJc w:val="left"/>
      <w:pPr>
        <w:tabs>
          <w:tab w:val="num" w:pos="1440"/>
        </w:tabs>
        <w:ind w:left="1440" w:hanging="720"/>
      </w:pPr>
      <w:rPr>
        <w:rFonts w:ascii="Calibri" w:hAnsi="Calibri" w:hint="default"/>
        <w:strike w:val="0"/>
        <w:color w:val="000000"/>
        <w:sz w:val="22"/>
      </w:rPr>
    </w:lvl>
    <w:lvl w:ilvl="3">
      <w:start w:val="1"/>
      <w:numFmt w:val="decimal"/>
      <w:lvlText w:val=".%4"/>
      <w:lvlJc w:val="left"/>
      <w:pPr>
        <w:tabs>
          <w:tab w:val="num" w:pos="2160"/>
        </w:tabs>
        <w:ind w:left="2160" w:hanging="720"/>
      </w:pPr>
      <w:rPr>
        <w:rFonts w:ascii="Calibri" w:hAnsi="Calibri" w:hint="default"/>
        <w:b w:val="0"/>
        <w:i w:val="0"/>
        <w:sz w:val="22"/>
      </w:rPr>
    </w:lvl>
    <w:lvl w:ilvl="4">
      <w:start w:val="1"/>
      <w:numFmt w:val="decimal"/>
      <w:lvlText w:val=".%5"/>
      <w:lvlJc w:val="left"/>
      <w:pPr>
        <w:tabs>
          <w:tab w:val="num" w:pos="2880"/>
        </w:tabs>
        <w:ind w:left="2880" w:hanging="720"/>
      </w:pPr>
      <w:rPr>
        <w:rFonts w:ascii="Calibri" w:hAnsi="Calibri" w:hint="default"/>
        <w:b w:val="0"/>
        <w:i w:val="0"/>
        <w:sz w:val="22"/>
      </w:rPr>
    </w:lvl>
    <w:lvl w:ilvl="5">
      <w:start w:val="1"/>
      <w:numFmt w:val="decimal"/>
      <w:lvlText w:val=".%6"/>
      <w:lvlJc w:val="left"/>
      <w:pPr>
        <w:tabs>
          <w:tab w:val="num" w:pos="3600"/>
        </w:tabs>
        <w:ind w:left="3600" w:hanging="720"/>
      </w:pPr>
      <w:rPr>
        <w:rFonts w:ascii="Calibri" w:hAnsi="Calibri" w:hint="default"/>
        <w:b w:val="0"/>
        <w:i w:val="0"/>
        <w:sz w:val="22"/>
      </w:rPr>
    </w:lvl>
    <w:lvl w:ilvl="6">
      <w:start w:val="1"/>
      <w:numFmt w:val="decimal"/>
      <w:lvlText w:val=".%7"/>
      <w:lvlJc w:val="left"/>
      <w:pPr>
        <w:tabs>
          <w:tab w:val="num" w:pos="4320"/>
        </w:tabs>
        <w:ind w:left="4320" w:hanging="720"/>
      </w:pPr>
      <w:rPr>
        <w:rFonts w:ascii="Calibri" w:hAnsi="Calibri" w:hint="default"/>
        <w:b w:val="0"/>
        <w:i w:val="0"/>
        <w:sz w:val="22"/>
      </w:rPr>
    </w:lvl>
    <w:lvl w:ilvl="7">
      <w:start w:val="1"/>
      <w:numFmt w:val="decimal"/>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15" w15:restartNumberingAfterBreak="0">
    <w:nsid w:val="2FEA6C0B"/>
    <w:multiLevelType w:val="hybridMultilevel"/>
    <w:tmpl w:val="6AD287D6"/>
    <w:lvl w:ilvl="0" w:tplc="10090001">
      <w:start w:val="1"/>
      <w:numFmt w:val="bullet"/>
      <w:lvlText w:val=""/>
      <w:lvlJc w:val="left"/>
      <w:pPr>
        <w:tabs>
          <w:tab w:val="num" w:pos="720"/>
        </w:tabs>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16" w15:restartNumberingAfterBreak="0">
    <w:nsid w:val="329C5662"/>
    <w:multiLevelType w:val="hybridMultilevel"/>
    <w:tmpl w:val="30824698"/>
    <w:lvl w:ilvl="0" w:tplc="E4FEA7E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350304BD"/>
    <w:multiLevelType w:val="multilevel"/>
    <w:tmpl w:val="CA36FFE8"/>
    <w:lvl w:ilvl="0">
      <w:start w:val="3"/>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decimal"/>
      <w:lvlText w:val="%3."/>
      <w:lvlJc w:val="left"/>
      <w:pPr>
        <w:ind w:hanging="576"/>
      </w:pPr>
      <w:rPr>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0" w15:restartNumberingAfterBreak="0">
    <w:nsid w:val="3A923D62"/>
    <w:multiLevelType w:val="hybridMultilevel"/>
    <w:tmpl w:val="36D4B1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65575FD"/>
    <w:multiLevelType w:val="multilevel"/>
    <w:tmpl w:val="EB3C23C6"/>
    <w:numStyleLink w:val="SpecList"/>
  </w:abstractNum>
  <w:abstractNum w:abstractNumId="22" w15:restartNumberingAfterBreak="0">
    <w:nsid w:val="4A032682"/>
    <w:multiLevelType w:val="hybridMultilevel"/>
    <w:tmpl w:val="2B50279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0407D28"/>
    <w:multiLevelType w:val="multilevel"/>
    <w:tmpl w:val="72405EDA"/>
    <w:lvl w:ilvl="0">
      <w:start w:val="1"/>
      <w:numFmt w:val="decimal"/>
      <w:lvlText w:val="PART %1."/>
      <w:lvlJc w:val="left"/>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3"/>
      <w:lvlJc w:val="left"/>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84"/>
        </w:tabs>
        <w:ind w:left="784"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71081BB8"/>
    <w:multiLevelType w:val="multilevel"/>
    <w:tmpl w:val="CA36FFE8"/>
    <w:lvl w:ilvl="0">
      <w:start w:val="3"/>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decimal"/>
      <w:lvlText w:val="%3."/>
      <w:lvlJc w:val="left"/>
      <w:pPr>
        <w:ind w:hanging="576"/>
      </w:pPr>
      <w:rPr>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6" w15:restartNumberingAfterBreak="0">
    <w:nsid w:val="78D01F5F"/>
    <w:multiLevelType w:val="hybridMultilevel"/>
    <w:tmpl w:val="F1B2E186"/>
    <w:lvl w:ilvl="0" w:tplc="04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208298642">
    <w:abstractNumId w:val="0"/>
  </w:num>
  <w:num w:numId="2" w16cid:durableId="1898316207">
    <w:abstractNumId w:val="0"/>
  </w:num>
  <w:num w:numId="3" w16cid:durableId="2027249076">
    <w:abstractNumId w:val="23"/>
  </w:num>
  <w:num w:numId="4" w16cid:durableId="203641570">
    <w:abstractNumId w:val="12"/>
  </w:num>
  <w:num w:numId="5" w16cid:durableId="712660061">
    <w:abstractNumId w:val="24"/>
  </w:num>
  <w:num w:numId="6" w16cid:durableId="693650707">
    <w:abstractNumId w:val="9"/>
  </w:num>
  <w:num w:numId="7" w16cid:durableId="340933052">
    <w:abstractNumId w:val="18"/>
  </w:num>
  <w:num w:numId="8" w16cid:durableId="35013748">
    <w:abstractNumId w:val="6"/>
  </w:num>
  <w:num w:numId="9" w16cid:durableId="1751921767">
    <w:abstractNumId w:val="27"/>
  </w:num>
  <w:num w:numId="10" w16cid:durableId="1670215030">
    <w:abstractNumId w:val="17"/>
  </w:num>
  <w:num w:numId="11" w16cid:durableId="205770148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282599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6990869">
    <w:abstractNumId w:val="7"/>
  </w:num>
  <w:num w:numId="14" w16cid:durableId="1869566814">
    <w:abstractNumId w:val="22"/>
  </w:num>
  <w:num w:numId="15" w16cid:durableId="113156067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26573838">
    <w:abstractNumId w:val="4"/>
  </w:num>
  <w:num w:numId="17" w16cid:durableId="1179924369">
    <w:abstractNumId w:val="3"/>
  </w:num>
  <w:num w:numId="18" w16cid:durableId="1777676689">
    <w:abstractNumId w:val="2"/>
  </w:num>
  <w:num w:numId="19" w16cid:durableId="1234852355">
    <w:abstractNumId w:val="1"/>
  </w:num>
  <w:num w:numId="20" w16cid:durableId="1654412199">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84325929">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79091963">
    <w:abstractNumId w:val="16"/>
  </w:num>
  <w:num w:numId="23" w16cid:durableId="325977847">
    <w:abstractNumId w:val="10"/>
  </w:num>
  <w:num w:numId="24" w16cid:durableId="1345403707">
    <w:abstractNumId w:val="25"/>
  </w:num>
  <w:num w:numId="25" w16cid:durableId="31154829">
    <w:abstractNumId w:val="20"/>
  </w:num>
  <w:num w:numId="26" w16cid:durableId="1172448626">
    <w:abstractNumId w:val="19"/>
  </w:num>
  <w:num w:numId="27" w16cid:durableId="1831022051">
    <w:abstractNumId w:val="5"/>
  </w:num>
  <w:num w:numId="28" w16cid:durableId="907887375">
    <w:abstractNumId w:val="26"/>
  </w:num>
  <w:num w:numId="29" w16cid:durableId="1138304539">
    <w:abstractNumId w:val="21"/>
  </w:num>
  <w:num w:numId="30" w16cid:durableId="906259475">
    <w:abstractNumId w:val="21"/>
  </w:num>
  <w:num w:numId="31" w16cid:durableId="676806907">
    <w:abstractNumId w:val="21"/>
  </w:num>
  <w:num w:numId="32" w16cid:durableId="2011448267">
    <w:abstractNumId w:val="21"/>
  </w:num>
  <w:num w:numId="33" w16cid:durableId="427235405">
    <w:abstractNumId w:val="21"/>
  </w:num>
  <w:num w:numId="34" w16cid:durableId="856626756">
    <w:abstractNumId w:val="21"/>
  </w:num>
  <w:num w:numId="35" w16cid:durableId="1704287337">
    <w:abstractNumId w:val="21"/>
  </w:num>
  <w:num w:numId="36" w16cid:durableId="33776019">
    <w:abstractNumId w:val="21"/>
  </w:num>
  <w:num w:numId="37" w16cid:durableId="1356687151">
    <w:abstractNumId w:val="21"/>
  </w:num>
  <w:num w:numId="38" w16cid:durableId="2048287229">
    <w:abstractNumId w:val="14"/>
  </w:num>
  <w:num w:numId="39" w16cid:durableId="369955799">
    <w:abstractNumId w:val="8"/>
  </w:num>
  <w:num w:numId="40" w16cid:durableId="1392386962">
    <w:abstractNumId w:val="13"/>
  </w:num>
  <w:num w:numId="41" w16cid:durableId="1276599472">
    <w:abstractNumId w:val="21"/>
  </w:num>
  <w:num w:numId="42" w16cid:durableId="1224486729">
    <w:abstractNumId w:val="21"/>
  </w:num>
  <w:num w:numId="43" w16cid:durableId="1837039930">
    <w:abstractNumId w:val="21"/>
  </w:num>
  <w:num w:numId="44" w16cid:durableId="1071853452">
    <w:abstractNumId w:val="21"/>
  </w:num>
  <w:num w:numId="45" w16cid:durableId="1620646417">
    <w:abstractNumId w:val="21"/>
  </w:num>
  <w:num w:numId="46" w16cid:durableId="1259215198">
    <w:abstractNumId w:val="21"/>
  </w:num>
  <w:num w:numId="47" w16cid:durableId="1027439269">
    <w:abstractNumId w:val="21"/>
  </w:num>
  <w:num w:numId="48" w16cid:durableId="1189296988">
    <w:abstractNumId w:val="21"/>
  </w:num>
  <w:num w:numId="49" w16cid:durableId="1763337981">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ny Pang">
    <w15:presenceInfo w15:providerId="AD" w15:userId="S::Johnny.Pang@etoengineering.ca::93e0402e-0c7d-4ac3-adc9-299bd55456c0"/>
  </w15:person>
  <w15:person w15:author="Radulovic, Nicole">
    <w15:presenceInfo w15:providerId="AD" w15:userId="S::Nicole.Radulovic@york.ca::1395bf46-3a6b-4329-920d-ffad62967fd2"/>
  </w15:person>
  <w15:person w15:author="Axel Ouillet">
    <w15:presenceInfo w15:providerId="AD" w15:userId="S::ouilleta@AE.CA::61f62530-c8bb-495e-afd5-ea61b2be56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D109FD"/>
    <w:rsid w:val="000027CC"/>
    <w:rsid w:val="00007103"/>
    <w:rsid w:val="00016B21"/>
    <w:rsid w:val="00017EEA"/>
    <w:rsid w:val="0002013E"/>
    <w:rsid w:val="00020652"/>
    <w:rsid w:val="000249A1"/>
    <w:rsid w:val="00040282"/>
    <w:rsid w:val="0004041A"/>
    <w:rsid w:val="000405C8"/>
    <w:rsid w:val="00041499"/>
    <w:rsid w:val="000430DA"/>
    <w:rsid w:val="00054275"/>
    <w:rsid w:val="000542FF"/>
    <w:rsid w:val="00054624"/>
    <w:rsid w:val="00076403"/>
    <w:rsid w:val="00087136"/>
    <w:rsid w:val="00094701"/>
    <w:rsid w:val="000A24FF"/>
    <w:rsid w:val="000A7BB7"/>
    <w:rsid w:val="000A7D4E"/>
    <w:rsid w:val="000B5943"/>
    <w:rsid w:val="000C6C5C"/>
    <w:rsid w:val="000C6EBC"/>
    <w:rsid w:val="000D338C"/>
    <w:rsid w:val="000E62BE"/>
    <w:rsid w:val="000F504F"/>
    <w:rsid w:val="00103BD8"/>
    <w:rsid w:val="00107DBA"/>
    <w:rsid w:val="00121F3D"/>
    <w:rsid w:val="001233DF"/>
    <w:rsid w:val="00125EE2"/>
    <w:rsid w:val="00137730"/>
    <w:rsid w:val="0014335D"/>
    <w:rsid w:val="00145E1D"/>
    <w:rsid w:val="00146539"/>
    <w:rsid w:val="00146E16"/>
    <w:rsid w:val="00154904"/>
    <w:rsid w:val="001720F8"/>
    <w:rsid w:val="00177CEF"/>
    <w:rsid w:val="00191E15"/>
    <w:rsid w:val="001A4311"/>
    <w:rsid w:val="001B0752"/>
    <w:rsid w:val="001B11E7"/>
    <w:rsid w:val="001B3E2D"/>
    <w:rsid w:val="001D718B"/>
    <w:rsid w:val="001E1F0B"/>
    <w:rsid w:val="001F014D"/>
    <w:rsid w:val="002006CD"/>
    <w:rsid w:val="0020790D"/>
    <w:rsid w:val="00212BDC"/>
    <w:rsid w:val="002258D7"/>
    <w:rsid w:val="00226974"/>
    <w:rsid w:val="00230E48"/>
    <w:rsid w:val="00231EBE"/>
    <w:rsid w:val="00240E38"/>
    <w:rsid w:val="0025555C"/>
    <w:rsid w:val="00255CC9"/>
    <w:rsid w:val="00263B9F"/>
    <w:rsid w:val="00267C55"/>
    <w:rsid w:val="002714A8"/>
    <w:rsid w:val="00284901"/>
    <w:rsid w:val="002A2D22"/>
    <w:rsid w:val="002A6488"/>
    <w:rsid w:val="002B0018"/>
    <w:rsid w:val="002B30B3"/>
    <w:rsid w:val="002B34D2"/>
    <w:rsid w:val="002B5BF1"/>
    <w:rsid w:val="002B625D"/>
    <w:rsid w:val="002B7449"/>
    <w:rsid w:val="002D04F1"/>
    <w:rsid w:val="002D4787"/>
    <w:rsid w:val="002E0B60"/>
    <w:rsid w:val="002E6516"/>
    <w:rsid w:val="002E76E2"/>
    <w:rsid w:val="002F18A4"/>
    <w:rsid w:val="002F5604"/>
    <w:rsid w:val="003130DA"/>
    <w:rsid w:val="0031625D"/>
    <w:rsid w:val="00321A3D"/>
    <w:rsid w:val="00334668"/>
    <w:rsid w:val="0033540B"/>
    <w:rsid w:val="00353EF6"/>
    <w:rsid w:val="00366110"/>
    <w:rsid w:val="00372157"/>
    <w:rsid w:val="00373DBB"/>
    <w:rsid w:val="00380782"/>
    <w:rsid w:val="003821C1"/>
    <w:rsid w:val="003874A6"/>
    <w:rsid w:val="003A0A63"/>
    <w:rsid w:val="003B2E0E"/>
    <w:rsid w:val="003B3A83"/>
    <w:rsid w:val="003B443A"/>
    <w:rsid w:val="003C08A2"/>
    <w:rsid w:val="003C3C61"/>
    <w:rsid w:val="003D01BD"/>
    <w:rsid w:val="003D05BC"/>
    <w:rsid w:val="003D244E"/>
    <w:rsid w:val="003D2596"/>
    <w:rsid w:val="003D30F4"/>
    <w:rsid w:val="003D3CAE"/>
    <w:rsid w:val="003D5BE8"/>
    <w:rsid w:val="003D5D63"/>
    <w:rsid w:val="003D6646"/>
    <w:rsid w:val="003E0A54"/>
    <w:rsid w:val="003E410A"/>
    <w:rsid w:val="003E5611"/>
    <w:rsid w:val="003E7750"/>
    <w:rsid w:val="003F15F6"/>
    <w:rsid w:val="003F5CF5"/>
    <w:rsid w:val="0040417E"/>
    <w:rsid w:val="00407098"/>
    <w:rsid w:val="00414AEF"/>
    <w:rsid w:val="00420799"/>
    <w:rsid w:val="004247E8"/>
    <w:rsid w:val="00425C3D"/>
    <w:rsid w:val="00431E1A"/>
    <w:rsid w:val="00445190"/>
    <w:rsid w:val="0046574E"/>
    <w:rsid w:val="004703B3"/>
    <w:rsid w:val="004748B1"/>
    <w:rsid w:val="00484E56"/>
    <w:rsid w:val="00491320"/>
    <w:rsid w:val="004958C6"/>
    <w:rsid w:val="004A6985"/>
    <w:rsid w:val="004A7D86"/>
    <w:rsid w:val="004B02FF"/>
    <w:rsid w:val="004B0AA7"/>
    <w:rsid w:val="004B1F5C"/>
    <w:rsid w:val="004F4B5E"/>
    <w:rsid w:val="00500D07"/>
    <w:rsid w:val="0050531E"/>
    <w:rsid w:val="00505901"/>
    <w:rsid w:val="00513D80"/>
    <w:rsid w:val="00523DC7"/>
    <w:rsid w:val="00526DEB"/>
    <w:rsid w:val="00527AA9"/>
    <w:rsid w:val="00534DB0"/>
    <w:rsid w:val="00541E7F"/>
    <w:rsid w:val="005557C0"/>
    <w:rsid w:val="005707DA"/>
    <w:rsid w:val="005727BB"/>
    <w:rsid w:val="005729E0"/>
    <w:rsid w:val="00573AA0"/>
    <w:rsid w:val="00581940"/>
    <w:rsid w:val="00581BF5"/>
    <w:rsid w:val="00586BC6"/>
    <w:rsid w:val="00587F62"/>
    <w:rsid w:val="005904B4"/>
    <w:rsid w:val="00592FDB"/>
    <w:rsid w:val="00593F05"/>
    <w:rsid w:val="005947BD"/>
    <w:rsid w:val="005A1E31"/>
    <w:rsid w:val="005B3B53"/>
    <w:rsid w:val="005D250C"/>
    <w:rsid w:val="005E3A64"/>
    <w:rsid w:val="005E781B"/>
    <w:rsid w:val="005F00DE"/>
    <w:rsid w:val="00621452"/>
    <w:rsid w:val="00633A58"/>
    <w:rsid w:val="00633FD6"/>
    <w:rsid w:val="00634310"/>
    <w:rsid w:val="00667419"/>
    <w:rsid w:val="00667BB8"/>
    <w:rsid w:val="00672C12"/>
    <w:rsid w:val="0067443D"/>
    <w:rsid w:val="00674D80"/>
    <w:rsid w:val="00685494"/>
    <w:rsid w:val="006914AF"/>
    <w:rsid w:val="0069716F"/>
    <w:rsid w:val="006B4B44"/>
    <w:rsid w:val="006C0FAF"/>
    <w:rsid w:val="006C75B1"/>
    <w:rsid w:val="006D150E"/>
    <w:rsid w:val="00701485"/>
    <w:rsid w:val="0070514B"/>
    <w:rsid w:val="0070771A"/>
    <w:rsid w:val="00712272"/>
    <w:rsid w:val="007135B6"/>
    <w:rsid w:val="007335F8"/>
    <w:rsid w:val="007353C5"/>
    <w:rsid w:val="00741BB9"/>
    <w:rsid w:val="007445DA"/>
    <w:rsid w:val="00752725"/>
    <w:rsid w:val="007535A7"/>
    <w:rsid w:val="00755941"/>
    <w:rsid w:val="00760F9A"/>
    <w:rsid w:val="007637F2"/>
    <w:rsid w:val="00771207"/>
    <w:rsid w:val="00775361"/>
    <w:rsid w:val="00776BFF"/>
    <w:rsid w:val="00787D9F"/>
    <w:rsid w:val="00796BB7"/>
    <w:rsid w:val="007A24CB"/>
    <w:rsid w:val="007A385A"/>
    <w:rsid w:val="007B73CD"/>
    <w:rsid w:val="007D0671"/>
    <w:rsid w:val="007D431B"/>
    <w:rsid w:val="007E32FB"/>
    <w:rsid w:val="007E4441"/>
    <w:rsid w:val="008001A5"/>
    <w:rsid w:val="0080084B"/>
    <w:rsid w:val="00801A99"/>
    <w:rsid w:val="00807C89"/>
    <w:rsid w:val="00812A85"/>
    <w:rsid w:val="008218EF"/>
    <w:rsid w:val="00823CA1"/>
    <w:rsid w:val="008256FB"/>
    <w:rsid w:val="0082738E"/>
    <w:rsid w:val="0083298A"/>
    <w:rsid w:val="00833C4B"/>
    <w:rsid w:val="00836131"/>
    <w:rsid w:val="00853033"/>
    <w:rsid w:val="008538A4"/>
    <w:rsid w:val="008918FE"/>
    <w:rsid w:val="008A26A6"/>
    <w:rsid w:val="008A4EAE"/>
    <w:rsid w:val="008A6D3C"/>
    <w:rsid w:val="008A7ED5"/>
    <w:rsid w:val="008B21AF"/>
    <w:rsid w:val="008C2CC8"/>
    <w:rsid w:val="008D21D0"/>
    <w:rsid w:val="008F0983"/>
    <w:rsid w:val="008F458A"/>
    <w:rsid w:val="008F70CE"/>
    <w:rsid w:val="00902DF9"/>
    <w:rsid w:val="00903789"/>
    <w:rsid w:val="00905E72"/>
    <w:rsid w:val="00912C6C"/>
    <w:rsid w:val="009218D7"/>
    <w:rsid w:val="00924BD4"/>
    <w:rsid w:val="0093108B"/>
    <w:rsid w:val="009326A6"/>
    <w:rsid w:val="009362E5"/>
    <w:rsid w:val="009369FF"/>
    <w:rsid w:val="009371DB"/>
    <w:rsid w:val="0094421A"/>
    <w:rsid w:val="00952423"/>
    <w:rsid w:val="00957842"/>
    <w:rsid w:val="00960901"/>
    <w:rsid w:val="00963739"/>
    <w:rsid w:val="00974BE4"/>
    <w:rsid w:val="009934A6"/>
    <w:rsid w:val="00996E50"/>
    <w:rsid w:val="009A7517"/>
    <w:rsid w:val="009B07B9"/>
    <w:rsid w:val="009B3FF8"/>
    <w:rsid w:val="009C0B9D"/>
    <w:rsid w:val="009C2B99"/>
    <w:rsid w:val="009D5286"/>
    <w:rsid w:val="009E09C2"/>
    <w:rsid w:val="009E121A"/>
    <w:rsid w:val="009F0646"/>
    <w:rsid w:val="009F1333"/>
    <w:rsid w:val="009F2B1A"/>
    <w:rsid w:val="00A07DCC"/>
    <w:rsid w:val="00A168F7"/>
    <w:rsid w:val="00A170BF"/>
    <w:rsid w:val="00A202C1"/>
    <w:rsid w:val="00A21D90"/>
    <w:rsid w:val="00A224FD"/>
    <w:rsid w:val="00A270F6"/>
    <w:rsid w:val="00A3201D"/>
    <w:rsid w:val="00A32CB7"/>
    <w:rsid w:val="00A43F27"/>
    <w:rsid w:val="00A45E8E"/>
    <w:rsid w:val="00A47F36"/>
    <w:rsid w:val="00A5100A"/>
    <w:rsid w:val="00A54520"/>
    <w:rsid w:val="00A572A5"/>
    <w:rsid w:val="00A6069F"/>
    <w:rsid w:val="00A607FD"/>
    <w:rsid w:val="00A73B57"/>
    <w:rsid w:val="00A767E0"/>
    <w:rsid w:val="00A817A8"/>
    <w:rsid w:val="00A833BC"/>
    <w:rsid w:val="00A833F0"/>
    <w:rsid w:val="00A911EE"/>
    <w:rsid w:val="00AA040C"/>
    <w:rsid w:val="00AA0799"/>
    <w:rsid w:val="00AA4390"/>
    <w:rsid w:val="00AC07DB"/>
    <w:rsid w:val="00AD0B48"/>
    <w:rsid w:val="00AE2EE2"/>
    <w:rsid w:val="00AE5399"/>
    <w:rsid w:val="00AF04B4"/>
    <w:rsid w:val="00B0273C"/>
    <w:rsid w:val="00B056B7"/>
    <w:rsid w:val="00B05ABA"/>
    <w:rsid w:val="00B066BC"/>
    <w:rsid w:val="00B227F4"/>
    <w:rsid w:val="00B23AC3"/>
    <w:rsid w:val="00B305C6"/>
    <w:rsid w:val="00B34FF0"/>
    <w:rsid w:val="00B55C2C"/>
    <w:rsid w:val="00B7648F"/>
    <w:rsid w:val="00B84901"/>
    <w:rsid w:val="00B87B3E"/>
    <w:rsid w:val="00B977A3"/>
    <w:rsid w:val="00BA0867"/>
    <w:rsid w:val="00BA5E9B"/>
    <w:rsid w:val="00BB62AF"/>
    <w:rsid w:val="00BB79B5"/>
    <w:rsid w:val="00BC155E"/>
    <w:rsid w:val="00BC2262"/>
    <w:rsid w:val="00BC33C9"/>
    <w:rsid w:val="00BF2541"/>
    <w:rsid w:val="00BF2963"/>
    <w:rsid w:val="00C02D44"/>
    <w:rsid w:val="00C06157"/>
    <w:rsid w:val="00C0617E"/>
    <w:rsid w:val="00C14335"/>
    <w:rsid w:val="00C147BA"/>
    <w:rsid w:val="00C252DF"/>
    <w:rsid w:val="00C31F2F"/>
    <w:rsid w:val="00C52DC9"/>
    <w:rsid w:val="00C64F3B"/>
    <w:rsid w:val="00C65116"/>
    <w:rsid w:val="00C673A2"/>
    <w:rsid w:val="00C73272"/>
    <w:rsid w:val="00C80C03"/>
    <w:rsid w:val="00C81675"/>
    <w:rsid w:val="00C94A55"/>
    <w:rsid w:val="00C97BFC"/>
    <w:rsid w:val="00C97E21"/>
    <w:rsid w:val="00CA620C"/>
    <w:rsid w:val="00CA650D"/>
    <w:rsid w:val="00CA7527"/>
    <w:rsid w:val="00CB20C2"/>
    <w:rsid w:val="00CB6EAA"/>
    <w:rsid w:val="00CC4E1F"/>
    <w:rsid w:val="00CC7213"/>
    <w:rsid w:val="00CC7721"/>
    <w:rsid w:val="00CD5DD3"/>
    <w:rsid w:val="00CE0857"/>
    <w:rsid w:val="00CE0A88"/>
    <w:rsid w:val="00CE2025"/>
    <w:rsid w:val="00CF23AC"/>
    <w:rsid w:val="00D01BF8"/>
    <w:rsid w:val="00D109FD"/>
    <w:rsid w:val="00D2503A"/>
    <w:rsid w:val="00D26372"/>
    <w:rsid w:val="00D27163"/>
    <w:rsid w:val="00D30944"/>
    <w:rsid w:val="00D30CC1"/>
    <w:rsid w:val="00D32B39"/>
    <w:rsid w:val="00D34431"/>
    <w:rsid w:val="00D34A7D"/>
    <w:rsid w:val="00D3626B"/>
    <w:rsid w:val="00D4146D"/>
    <w:rsid w:val="00D41943"/>
    <w:rsid w:val="00D5095A"/>
    <w:rsid w:val="00D521D6"/>
    <w:rsid w:val="00D52CB5"/>
    <w:rsid w:val="00D65A2F"/>
    <w:rsid w:val="00D705EE"/>
    <w:rsid w:val="00D92ACC"/>
    <w:rsid w:val="00DA097A"/>
    <w:rsid w:val="00DA53CC"/>
    <w:rsid w:val="00DB06A2"/>
    <w:rsid w:val="00DB7F74"/>
    <w:rsid w:val="00DE72DD"/>
    <w:rsid w:val="00DF016E"/>
    <w:rsid w:val="00E06F67"/>
    <w:rsid w:val="00E11C22"/>
    <w:rsid w:val="00E16127"/>
    <w:rsid w:val="00E235E5"/>
    <w:rsid w:val="00E24DDD"/>
    <w:rsid w:val="00E25DC7"/>
    <w:rsid w:val="00E25DEB"/>
    <w:rsid w:val="00E61BF6"/>
    <w:rsid w:val="00E62AA3"/>
    <w:rsid w:val="00E634B2"/>
    <w:rsid w:val="00E67EE9"/>
    <w:rsid w:val="00E74952"/>
    <w:rsid w:val="00E83D11"/>
    <w:rsid w:val="00E86D20"/>
    <w:rsid w:val="00EA291B"/>
    <w:rsid w:val="00EA4580"/>
    <w:rsid w:val="00EA557F"/>
    <w:rsid w:val="00EB7EE4"/>
    <w:rsid w:val="00EC5AC3"/>
    <w:rsid w:val="00EC5ED7"/>
    <w:rsid w:val="00EC79EE"/>
    <w:rsid w:val="00EE0799"/>
    <w:rsid w:val="00EE2D65"/>
    <w:rsid w:val="00EF376D"/>
    <w:rsid w:val="00F0030E"/>
    <w:rsid w:val="00F00AD9"/>
    <w:rsid w:val="00F020D4"/>
    <w:rsid w:val="00F03A9D"/>
    <w:rsid w:val="00F12BC2"/>
    <w:rsid w:val="00F13982"/>
    <w:rsid w:val="00F14975"/>
    <w:rsid w:val="00F20A7C"/>
    <w:rsid w:val="00F2178D"/>
    <w:rsid w:val="00F3197E"/>
    <w:rsid w:val="00F33801"/>
    <w:rsid w:val="00F45988"/>
    <w:rsid w:val="00F5273F"/>
    <w:rsid w:val="00F6204E"/>
    <w:rsid w:val="00F7247A"/>
    <w:rsid w:val="00F746A7"/>
    <w:rsid w:val="00F914CE"/>
    <w:rsid w:val="00F93754"/>
    <w:rsid w:val="00F95B68"/>
    <w:rsid w:val="00FA4211"/>
    <w:rsid w:val="00FA4E4C"/>
    <w:rsid w:val="00FB2904"/>
    <w:rsid w:val="00FC1506"/>
    <w:rsid w:val="00FC36A7"/>
    <w:rsid w:val="00FD6A1D"/>
    <w:rsid w:val="00FE5E8E"/>
    <w:rsid w:val="00FE6F82"/>
    <w:rsid w:val="00FF6953"/>
    <w:rsid w:val="00FF7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1ED48E"/>
  <w15:docId w15:val="{A8090984-F368-4871-A9EC-4022CC3B0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1E15"/>
  </w:style>
  <w:style w:type="paragraph" w:styleId="Heading1">
    <w:name w:val="heading 1"/>
    <w:basedOn w:val="ListParagraph"/>
    <w:link w:val="Heading1Char"/>
    <w:qFormat/>
    <w:rsid w:val="00191E15"/>
    <w:pPr>
      <w:numPr>
        <w:numId w:val="48"/>
      </w:numPr>
      <w:outlineLvl w:val="0"/>
    </w:pPr>
  </w:style>
  <w:style w:type="paragraph" w:styleId="Heading2">
    <w:name w:val="heading 2"/>
    <w:basedOn w:val="ListParagraph"/>
    <w:next w:val="Normal"/>
    <w:link w:val="Heading2Char"/>
    <w:qFormat/>
    <w:rsid w:val="00A5100A"/>
    <w:pPr>
      <w:numPr>
        <w:ilvl w:val="1"/>
        <w:numId w:val="48"/>
      </w:numPr>
      <w:outlineLvl w:val="1"/>
    </w:pPr>
    <w:rPr>
      <w:u w:val="single"/>
    </w:rPr>
  </w:style>
  <w:style w:type="paragraph" w:styleId="Heading3">
    <w:name w:val="heading 3"/>
    <w:basedOn w:val="ListParagraph"/>
    <w:link w:val="Heading3Char"/>
    <w:qFormat/>
    <w:rsid w:val="00191E15"/>
    <w:pPr>
      <w:numPr>
        <w:ilvl w:val="2"/>
        <w:numId w:val="48"/>
      </w:numPr>
      <w:outlineLvl w:val="2"/>
    </w:pPr>
  </w:style>
  <w:style w:type="paragraph" w:styleId="Heading4">
    <w:name w:val="heading 4"/>
    <w:basedOn w:val="ListParagraph"/>
    <w:link w:val="Heading4Char"/>
    <w:qFormat/>
    <w:rsid w:val="00191E15"/>
    <w:pPr>
      <w:numPr>
        <w:ilvl w:val="3"/>
        <w:numId w:val="48"/>
      </w:numPr>
      <w:outlineLvl w:val="3"/>
    </w:pPr>
    <w:rPr>
      <w:rFonts w:cs="Arial"/>
    </w:rPr>
  </w:style>
  <w:style w:type="paragraph" w:styleId="Heading5">
    <w:name w:val="heading 5"/>
    <w:basedOn w:val="Heading4"/>
    <w:link w:val="Heading5Char"/>
    <w:qFormat/>
    <w:rsid w:val="00191E15"/>
    <w:pPr>
      <w:numPr>
        <w:ilvl w:val="4"/>
      </w:numPr>
      <w:outlineLvl w:val="4"/>
    </w:pPr>
  </w:style>
  <w:style w:type="paragraph" w:styleId="Heading6">
    <w:name w:val="heading 6"/>
    <w:basedOn w:val="Heading5"/>
    <w:next w:val="Normal"/>
    <w:link w:val="Heading6Char"/>
    <w:qFormat/>
    <w:rsid w:val="00191E15"/>
    <w:pPr>
      <w:numPr>
        <w:ilvl w:val="5"/>
      </w:numPr>
      <w:outlineLvl w:val="5"/>
    </w:pPr>
  </w:style>
  <w:style w:type="paragraph" w:styleId="Heading7">
    <w:name w:val="heading 7"/>
    <w:basedOn w:val="ListParagraph"/>
    <w:next w:val="Normal"/>
    <w:link w:val="Heading7Char"/>
    <w:qFormat/>
    <w:rsid w:val="00191E15"/>
    <w:pPr>
      <w:numPr>
        <w:ilvl w:val="6"/>
        <w:numId w:val="48"/>
      </w:numPr>
      <w:outlineLvl w:val="6"/>
    </w:pPr>
    <w:rPr>
      <w:rFonts w:cs="Arial"/>
    </w:rPr>
  </w:style>
  <w:style w:type="paragraph" w:styleId="Heading8">
    <w:name w:val="heading 8"/>
    <w:basedOn w:val="Heading7"/>
    <w:next w:val="Normal"/>
    <w:link w:val="Heading8Char"/>
    <w:qFormat/>
    <w:rsid w:val="00191E15"/>
    <w:pPr>
      <w:numPr>
        <w:ilvl w:val="7"/>
        <w:numId w:val="49"/>
      </w:numPr>
      <w:outlineLvl w:val="7"/>
    </w:pPr>
  </w:style>
  <w:style w:type="paragraph" w:styleId="Heading9">
    <w:name w:val="heading 9"/>
    <w:basedOn w:val="Heading8"/>
    <w:next w:val="Normal"/>
    <w:link w:val="Heading9Char"/>
    <w:qFormat/>
    <w:rsid w:val="00191E15"/>
    <w:pPr>
      <w:numPr>
        <w:ilvl w:val="8"/>
        <w:numId w:val="39"/>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rsid w:val="00B87B3E"/>
    <w:rPr>
      <w:rFonts w:asciiTheme="minorHAnsi" w:hAnsiTheme="minorHAnsi"/>
      <w:sz w:val="16"/>
      <w:szCs w:val="16"/>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link w:val="HeaderChar"/>
    <w:uiPriority w:val="99"/>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191E15"/>
    <w:pPr>
      <w:keepNext/>
      <w:spacing w:before="160" w:after="30"/>
    </w:pPr>
    <w:rPr>
      <w:rFonts w:ascii="Arial Narrow" w:hAnsi="Arial Narrow"/>
      <w:b/>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191E15"/>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styleId="BalloonText">
    <w:name w:val="Balloon Text"/>
    <w:basedOn w:val="Normal"/>
    <w:semiHidden/>
    <w:rsid w:val="00B87B3E"/>
    <w:rPr>
      <w:rFonts w:asciiTheme="minorHAnsi" w:hAnsiTheme="minorHAnsi" w:cs="Tahoma"/>
      <w:sz w:val="20"/>
      <w:szCs w:val="16"/>
    </w:rPr>
  </w:style>
  <w:style w:type="paragraph" w:customStyle="1" w:styleId="NormalTableText">
    <w:name w:val="Normal Table Text"/>
    <w:basedOn w:val="Normal"/>
    <w:rsid w:val="005727BB"/>
    <w:pPr>
      <w:widowControl w:val="0"/>
      <w:spacing w:before="60" w:after="60"/>
    </w:pPr>
    <w:rPr>
      <w:rFonts w:ascii="Arial" w:hAnsi="Arial"/>
      <w:sz w:val="20"/>
      <w:lang w:val="en-GB"/>
    </w:rPr>
  </w:style>
  <w:style w:type="paragraph" w:customStyle="1" w:styleId="TableHeading">
    <w:name w:val="Table Heading"/>
    <w:basedOn w:val="Normal"/>
    <w:rsid w:val="005727BB"/>
    <w:pPr>
      <w:widowControl w:val="0"/>
      <w:spacing w:before="60" w:after="60"/>
    </w:pPr>
    <w:rPr>
      <w:rFonts w:ascii="Arial" w:hAnsi="Arial"/>
      <w:b/>
      <w:sz w:val="20"/>
      <w:lang w:val="en-GB"/>
    </w:rPr>
  </w:style>
  <w:style w:type="paragraph" w:styleId="CommentSubject">
    <w:name w:val="annotation subject"/>
    <w:basedOn w:val="CommentText"/>
    <w:next w:val="CommentText"/>
    <w:semiHidden/>
    <w:rsid w:val="00F020D4"/>
    <w:rPr>
      <w:rFonts w:ascii="Book Antiqua" w:hAnsi="Book Antiqua"/>
      <w:b/>
      <w:bCs/>
      <w:sz w:val="20"/>
    </w:rPr>
  </w:style>
  <w:style w:type="character" w:customStyle="1" w:styleId="BodyTextChar">
    <w:name w:val="Body Text Char"/>
    <w:link w:val="BodyText"/>
    <w:uiPriority w:val="1"/>
    <w:rsid w:val="00752725"/>
    <w:rPr>
      <w:rFonts w:ascii="Book Antiqua" w:hAnsi="Book Antiqua"/>
      <w:sz w:val="22"/>
      <w:lang w:val="en-CA"/>
    </w:rPr>
  </w:style>
  <w:style w:type="character" w:customStyle="1" w:styleId="Heading1Char">
    <w:name w:val="Heading 1 Char"/>
    <w:basedOn w:val="DefaultParagraphFont"/>
    <w:link w:val="Heading1"/>
    <w:rsid w:val="00191E15"/>
  </w:style>
  <w:style w:type="paragraph" w:styleId="ListParagraph">
    <w:name w:val="List Paragraph"/>
    <w:basedOn w:val="Normal"/>
    <w:uiPriority w:val="34"/>
    <w:qFormat/>
    <w:rsid w:val="00191E15"/>
    <w:pPr>
      <w:ind w:left="720"/>
      <w:contextualSpacing/>
    </w:pPr>
  </w:style>
  <w:style w:type="paragraph" w:customStyle="1" w:styleId="TableParagraph">
    <w:name w:val="Table Paragraph"/>
    <w:basedOn w:val="Normal"/>
    <w:uiPriority w:val="1"/>
    <w:rsid w:val="00752725"/>
    <w:pPr>
      <w:autoSpaceDE w:val="0"/>
      <w:autoSpaceDN w:val="0"/>
      <w:adjustRightInd w:val="0"/>
    </w:pPr>
    <w:rPr>
      <w:rFonts w:ascii="Times New Roman" w:hAnsi="Times New Roman"/>
      <w:sz w:val="24"/>
      <w:szCs w:val="24"/>
    </w:rPr>
  </w:style>
  <w:style w:type="character" w:customStyle="1" w:styleId="HeaderChar">
    <w:name w:val="Header Char"/>
    <w:link w:val="Header"/>
    <w:uiPriority w:val="99"/>
    <w:rsid w:val="00C147BA"/>
    <w:rPr>
      <w:rFonts w:ascii="Arial Narrow" w:hAnsi="Arial Narrow"/>
      <w:caps/>
      <w:sz w:val="14"/>
      <w:lang w:val="en-CA"/>
    </w:rPr>
  </w:style>
  <w:style w:type="character" w:styleId="Hyperlink">
    <w:name w:val="Hyperlink"/>
    <w:rsid w:val="00A833F0"/>
    <w:rPr>
      <w:color w:val="0000FF"/>
      <w:u w:val="single"/>
    </w:rPr>
  </w:style>
  <w:style w:type="character" w:customStyle="1" w:styleId="CommentTextChar">
    <w:name w:val="Comment Text Char"/>
    <w:link w:val="CommentText"/>
    <w:semiHidden/>
    <w:rsid w:val="00B87B3E"/>
    <w:rPr>
      <w:rFonts w:asciiTheme="minorHAnsi" w:hAnsiTheme="minorHAnsi"/>
      <w:sz w:val="16"/>
      <w:szCs w:val="16"/>
      <w:lang w:val="en-CA"/>
    </w:rPr>
  </w:style>
  <w:style w:type="paragraph" w:styleId="Revision">
    <w:name w:val="Revision"/>
    <w:hidden/>
    <w:uiPriority w:val="99"/>
    <w:semiHidden/>
    <w:rsid w:val="00D34A7D"/>
    <w:rPr>
      <w:rFonts w:ascii="Book Antiqua" w:hAnsi="Book Antiqua"/>
      <w:lang w:val="en-CA"/>
    </w:rPr>
  </w:style>
  <w:style w:type="character" w:customStyle="1" w:styleId="Heading2Char">
    <w:name w:val="Heading 2 Char"/>
    <w:link w:val="Heading2"/>
    <w:rsid w:val="00A5100A"/>
    <w:rPr>
      <w:u w:val="single"/>
    </w:rPr>
  </w:style>
  <w:style w:type="character" w:customStyle="1" w:styleId="Heading4Char">
    <w:name w:val="Heading 4 Char"/>
    <w:basedOn w:val="DefaultParagraphFont"/>
    <w:link w:val="Heading4"/>
    <w:rsid w:val="00191E15"/>
    <w:rPr>
      <w:rFonts w:cs="Arial"/>
    </w:rPr>
  </w:style>
  <w:style w:type="character" w:customStyle="1" w:styleId="Heading5Char">
    <w:name w:val="Heading 5 Char"/>
    <w:link w:val="Heading5"/>
    <w:rsid w:val="00191E15"/>
    <w:rPr>
      <w:rFonts w:cs="Arial"/>
    </w:rPr>
  </w:style>
  <w:style w:type="character" w:customStyle="1" w:styleId="Heading6Char">
    <w:name w:val="Heading 6 Char"/>
    <w:link w:val="Heading6"/>
    <w:rsid w:val="00191E15"/>
    <w:rPr>
      <w:rFonts w:cs="Arial"/>
    </w:rPr>
  </w:style>
  <w:style w:type="character" w:customStyle="1" w:styleId="Heading7Char">
    <w:name w:val="Heading 7 Char"/>
    <w:link w:val="Heading7"/>
    <w:rsid w:val="00191E15"/>
    <w:rPr>
      <w:rFonts w:cs="Arial"/>
    </w:rPr>
  </w:style>
  <w:style w:type="character" w:customStyle="1" w:styleId="Heading8Char">
    <w:name w:val="Heading 8 Char"/>
    <w:basedOn w:val="DefaultParagraphFont"/>
    <w:link w:val="Heading8"/>
    <w:rsid w:val="00191E15"/>
    <w:rPr>
      <w:rFonts w:cs="Arial"/>
    </w:rPr>
  </w:style>
  <w:style w:type="character" w:customStyle="1" w:styleId="Heading9Char">
    <w:name w:val="Heading 9 Char"/>
    <w:basedOn w:val="DefaultParagraphFont"/>
    <w:link w:val="Heading9"/>
    <w:rsid w:val="00191E15"/>
    <w:rPr>
      <w:rFonts w:cs="Arial"/>
    </w:rPr>
  </w:style>
  <w:style w:type="character" w:customStyle="1" w:styleId="TitleChar">
    <w:name w:val="Title Char"/>
    <w:basedOn w:val="DefaultParagraphFont"/>
    <w:link w:val="Title"/>
    <w:rsid w:val="00191E15"/>
    <w:rPr>
      <w:rFonts w:ascii="Arial Narrow" w:hAnsi="Arial Narrow"/>
      <w:b/>
    </w:rPr>
  </w:style>
  <w:style w:type="character" w:styleId="Strong">
    <w:name w:val="Strong"/>
    <w:qFormat/>
    <w:rsid w:val="00191E15"/>
    <w:rPr>
      <w:b/>
    </w:rPr>
  </w:style>
  <w:style w:type="paragraph" w:styleId="PlainText">
    <w:name w:val="Plain Text"/>
    <w:basedOn w:val="Normal"/>
    <w:link w:val="PlainTextChar"/>
    <w:rsid w:val="00145E1D"/>
    <w:rPr>
      <w:rFonts w:ascii="Courier New" w:hAnsi="Courier New" w:cs="Courier New"/>
      <w:sz w:val="20"/>
      <w:lang w:val="en-CA"/>
    </w:rPr>
  </w:style>
  <w:style w:type="character" w:customStyle="1" w:styleId="PlainTextChar">
    <w:name w:val="Plain Text Char"/>
    <w:basedOn w:val="DefaultParagraphFont"/>
    <w:link w:val="PlainText"/>
    <w:rsid w:val="00145E1D"/>
    <w:rPr>
      <w:rFonts w:ascii="Courier New" w:hAnsi="Courier New" w:cs="Courier New"/>
      <w:sz w:val="20"/>
      <w:lang w:val="en-CA"/>
    </w:rPr>
  </w:style>
  <w:style w:type="numbering" w:customStyle="1" w:styleId="SpecStyle">
    <w:name w:val="Spec Style"/>
    <w:uiPriority w:val="99"/>
    <w:rsid w:val="00BF2963"/>
    <w:pPr>
      <w:numPr>
        <w:numId w:val="38"/>
      </w:numPr>
    </w:pPr>
  </w:style>
  <w:style w:type="numbering" w:customStyle="1" w:styleId="SpecList">
    <w:name w:val="Spec List"/>
    <w:uiPriority w:val="99"/>
    <w:rsid w:val="00BF2963"/>
    <w:pPr>
      <w:numPr>
        <w:numId w:val="40"/>
      </w:numPr>
    </w:pPr>
  </w:style>
  <w:style w:type="paragraph" w:customStyle="1" w:styleId="20150421specs">
    <w:name w:val="2015.04.21_specs"/>
    <w:basedOn w:val="Heading1"/>
    <w:link w:val="20150421specsChar"/>
    <w:qFormat/>
    <w:rsid w:val="00191E15"/>
    <w:pPr>
      <w:numPr>
        <w:numId w:val="0"/>
      </w:numPr>
      <w:tabs>
        <w:tab w:val="num" w:pos="720"/>
      </w:tabs>
      <w:ind w:left="720" w:hanging="720"/>
    </w:pPr>
  </w:style>
  <w:style w:type="character" w:customStyle="1" w:styleId="20150421specsChar">
    <w:name w:val="2015.04.21_specs Char"/>
    <w:basedOn w:val="Heading1Char"/>
    <w:link w:val="20150421specs"/>
    <w:rsid w:val="00191E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7760">
      <w:bodyDiv w:val="1"/>
      <w:marLeft w:val="0"/>
      <w:marRight w:val="0"/>
      <w:marTop w:val="0"/>
      <w:marBottom w:val="0"/>
      <w:divBdr>
        <w:top w:val="none" w:sz="0" w:space="0" w:color="auto"/>
        <w:left w:val="none" w:sz="0" w:space="0" w:color="auto"/>
        <w:bottom w:val="none" w:sz="0" w:space="0" w:color="auto"/>
        <w:right w:val="none" w:sz="0" w:space="0" w:color="auto"/>
      </w:divBdr>
    </w:div>
    <w:div w:id="523321661">
      <w:bodyDiv w:val="1"/>
      <w:marLeft w:val="0"/>
      <w:marRight w:val="0"/>
      <w:marTop w:val="0"/>
      <w:marBottom w:val="0"/>
      <w:divBdr>
        <w:top w:val="none" w:sz="0" w:space="0" w:color="auto"/>
        <w:left w:val="none" w:sz="0" w:space="0" w:color="auto"/>
        <w:bottom w:val="none" w:sz="0" w:space="0" w:color="auto"/>
        <w:right w:val="none" w:sz="0" w:space="0" w:color="auto"/>
      </w:divBdr>
    </w:div>
    <w:div w:id="856697403">
      <w:bodyDiv w:val="1"/>
      <w:marLeft w:val="0"/>
      <w:marRight w:val="0"/>
      <w:marTop w:val="0"/>
      <w:marBottom w:val="0"/>
      <w:divBdr>
        <w:top w:val="none" w:sz="0" w:space="0" w:color="auto"/>
        <w:left w:val="none" w:sz="0" w:space="0" w:color="auto"/>
        <w:bottom w:val="none" w:sz="0" w:space="0" w:color="auto"/>
        <w:right w:val="none" w:sz="0" w:space="0" w:color="auto"/>
      </w:divBdr>
    </w:div>
    <w:div w:id="1624188718">
      <w:bodyDiv w:val="1"/>
      <w:marLeft w:val="0"/>
      <w:marRight w:val="0"/>
      <w:marTop w:val="0"/>
      <w:marBottom w:val="0"/>
      <w:divBdr>
        <w:top w:val="none" w:sz="0" w:space="0" w:color="auto"/>
        <w:left w:val="none" w:sz="0" w:space="0" w:color="auto"/>
        <w:bottom w:val="none" w:sz="0" w:space="0" w:color="auto"/>
        <w:right w:val="none" w:sz="0" w:space="0" w:color="auto"/>
      </w:divBdr>
    </w:div>
    <w:div w:id="1626697959">
      <w:bodyDiv w:val="1"/>
      <w:marLeft w:val="0"/>
      <w:marRight w:val="0"/>
      <w:marTop w:val="0"/>
      <w:marBottom w:val="0"/>
      <w:divBdr>
        <w:top w:val="none" w:sz="0" w:space="0" w:color="auto"/>
        <w:left w:val="none" w:sz="0" w:space="0" w:color="auto"/>
        <w:bottom w:val="none" w:sz="0" w:space="0" w:color="auto"/>
        <w:right w:val="none" w:sz="0" w:space="0" w:color="auto"/>
      </w:divBdr>
    </w:div>
    <w:div w:id="190941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footnotes" Target="footnotes.xml"/><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comments" Target="comments.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3CC440CB-D4A8-4CBB-9B7B-37F17F6BDE64">Work in progress</Status>
    <Project_x0020_Name xmlns="0ec7f28d-cd0c-40e6-964d-0ae9d476b302">Northeast Vaughan Water Servicing Project</Project_x0020_Name>
    <Project_x0020_Completion_x0020_Date xmlns="0ec7f28d-cd0c-40e6-964d-0ae9d476b302" xsi:nil="true"/>
    <Historical_x0020_Project_x0020_Number xmlns="0ec7f28d-cd0c-40e6-964d-0ae9d476b302" xsi:nil="true"/>
    <_dlc_DocId xmlns="af1f8764-4995-491b-b84b-b5351a80ccae" xsi:nil="true"/>
    <End_x0020_of_x0020_Warranty_x0020_Date xmlns="0ec7f28d-cd0c-40e6-964d-0ae9d476b302" xsi:nil="true"/>
    <RelatedItems xmlns="3CC440CB-D4A8-4CBB-9B7B-37F17F6BDE64" xsi:nil="true"/>
    <_dlc_DocIdPersistId xmlns="af1f8764-4995-491b-b84b-b5351a80ccae" xsi:nil="true"/>
    <File_x0020_Code xmlns="0ec7f28d-cd0c-40e6-964d-0ae9d476b302" xsi:nil="true"/>
    <Project_x0020_Number xmlns="0ec7f28d-cd0c-40e6-964d-0ae9d476b302">75530-ECA1011</Project_x0020_Number>
    <_dlc_DocIdUrl xmlns="af1f8764-4995-491b-b84b-b5351a80ccae">
      <Url xsi:nil="true"/>
      <Description xsi:nil="true"/>
    </_dlc_DocIdUrl>
    <Owner xmlns="3CC440CB-D4A8-4CBB-9B7B-37F17F6BDE64">
      <UserInfo>
        <DisplayName/>
        <AccountId xsi:nil="true"/>
        <AccountType/>
      </UserInfo>
    </Owner>
    <Organizational_x0020_Unit xmlns="0ec7f28d-cd0c-40e6-964d-0ae9d476b302">ENV/CPD</Organizational_x0020_Unit>
    <Key_x0020_Document xmlns="3cc440cb-d4a8-4cbb-9b7b-37f17f6bde64">false</Key_x0020_Document>
    <_DCDateCreated xmlns="http://schemas.microsoft.com/sharepoint/v3/fields">2022-04-29T22:04:18+00:00</_DCDateCreated>
  </documentManagement>
</p: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d6d05743-d6d0-46ac-98bc-99f29ab3bcad">
      <Value>1</Value>
    </TaxCatchAll>
    <Project_x0020_Name xmlns="842cd523-47d6-43d6-8211-471f8d7272d8">Northeast Vaughan Water Servicing</Project_x0020_Name>
    <lcf76f155ced4ddcb4097134ff3c332f xmlns="842cd523-47d6-43d6-8211-471f8d7272d8">
      <Terms xmlns="http://schemas.microsoft.com/office/infopath/2007/PartnerControls"/>
    </lcf76f155ced4ddcb4097134ff3c332f>
    <Status xmlns="842cd523-47d6-43d6-8211-471f8d7272d8">Draft</Status>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Project_x0020_Code xmlns="842cd523-47d6-43d6-8211-471f8d7272d8">2020-5445-00</Project_x0020_Code>
    <Client_x0020_Organization xmlns="842cd523-47d6-43d6-8211-471f8d7272d8" xsi:nil="true"/>
    <AERIS_x0020_Published_x0020_Date xmlns="842cd523-47d6-43d6-8211-471f8d7272d8" xsi:nil="true"/>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TaxCatchAll xmlns="d6d05743-d6d0-46ac-98bc-99f29ab3bcad">
      <Value>1</Value>
    </TaxCatchAll>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cb1c6817ddae4f4e962caf55b63bf464 xmlns="842cd523-47d6-43d6-8211-471f8d7272d8">
      <Terms xmlns="http://schemas.microsoft.com/office/infopath/2007/PartnerControls"/>
    </cb1c6817ddae4f4e962caf55b63bf464>
    <Status xmlns="842cd523-47d6-43d6-8211-471f8d7272d8">Work in progress</Status>
    <Project_x0020_Code xmlns="842cd523-47d6-43d6-8211-471f8d7272d8">2020-5445-00</Project_x0020_Code>
    <Project_x0020_Name xmlns="842cd523-47d6-43d6-8211-471f8d7272d8">Northeast Vaughan Water Servicing Project</Project_x0020_Name>
    <Client_x0020_Organization xmlns="842cd523-47d6-43d6-8211-471f8d7272d8" xsi:nil="true"/>
    <AERIS_x0020_Published_x0020_Date xmlns="842cd523-47d6-43d6-8211-471f8d7272d8" xsi:nil="true"/>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02BF48-0D22-4C41-82E0-A313727ED73A}">
  <ds:schemaRefs>
    <ds:schemaRef ds:uri="http://schemas.microsoft.com/office/2006/metadata/properties"/>
    <ds:schemaRef ds:uri="http://schemas.microsoft.com/office/infopath/2007/PartnerControls"/>
    <ds:schemaRef ds:uri="842cd523-47d6-43d6-8211-471f8d7272d8"/>
    <ds:schemaRef ds:uri="d6d05743-d6d0-46ac-98bc-99f29ab3bcad"/>
    <ds:schemaRef ds:uri="3CC440CB-D4A8-4CBB-9B7B-37F17F6BDE64"/>
    <ds:schemaRef ds:uri="0ec7f28d-cd0c-40e6-964d-0ae9d476b302"/>
    <ds:schemaRef ds:uri="af1f8764-4995-491b-b84b-b5351a80ccae"/>
    <ds:schemaRef ds:uri="3cc440cb-d4a8-4cbb-9b7b-37f17f6bde64"/>
    <ds:schemaRef ds:uri="http://schemas.microsoft.com/sharepoint/v3/fields"/>
  </ds:schemaRefs>
</ds:datastoreItem>
</file>

<file path=customXml/itemProps2.xml><?xml version="1.0" encoding="utf-8"?>
<ds:datastoreItem xmlns:ds="http://schemas.openxmlformats.org/officeDocument/2006/customXml" ds:itemID="{9B306A9F-F21E-43CE-B960-877C7B65AEA3}">
  <ds:schemaRefs>
    <ds:schemaRef ds:uri="http://schemas.microsoft.com/office/2006/metadata/properties"/>
    <ds:schemaRef ds:uri="http://schemas.microsoft.com/office/infopath/2007/PartnerControls"/>
    <ds:schemaRef ds:uri="4e4b16ef-884a-48ae-a049-b7ef16954bb1"/>
  </ds:schemaRefs>
</ds:datastoreItem>
</file>

<file path=customXml/itemProps3.xml><?xml version="1.0" encoding="utf-8"?>
<ds:datastoreItem xmlns:ds="http://schemas.openxmlformats.org/officeDocument/2006/customXml" ds:itemID="{24FF374C-74C6-46C5-BEF3-EE86C1B0AAD5}">
  <ds:schemaRefs>
    <ds:schemaRef ds:uri="http://schemas.microsoft.com/sharepoint/v3/contenttype/forms"/>
  </ds:schemaRefs>
</ds:datastoreItem>
</file>

<file path=customXml/itemProps4.xml><?xml version="1.0" encoding="utf-8"?>
<ds:datastoreItem xmlns:ds="http://schemas.openxmlformats.org/officeDocument/2006/customXml" ds:itemID="{D4C7BFF1-36AB-4115-8184-BE023E8DFAFA}">
  <ds:schemaRefs>
    <ds:schemaRef ds:uri="http://schemas.microsoft.com/office/2006/metadata/properties"/>
    <ds:schemaRef ds:uri="http://schemas.microsoft.com/office/infopath/2007/PartnerControls"/>
    <ds:schemaRef ds:uri="4e4b16ef-884a-48ae-a049-b7ef16954bb1"/>
    <ds:schemaRef ds:uri="842cd523-47d6-43d6-8211-471f8d7272d8"/>
    <ds:schemaRef ds:uri="d6d05743-d6d0-46ac-98bc-99f29ab3bcad"/>
  </ds:schemaRefs>
</ds:datastoreItem>
</file>

<file path=customXml/itemProps5.xml><?xml version="1.0" encoding="utf-8"?>
<ds:datastoreItem xmlns:ds="http://schemas.openxmlformats.org/officeDocument/2006/customXml" ds:itemID="{B451F037-A9B0-4436-8597-2A545A795403}">
  <ds:schemaRefs>
    <ds:schemaRef ds:uri="http://schemas.microsoft.com/sharepoint/v3/contenttype/forms"/>
  </ds:schemaRefs>
</ds:datastoreItem>
</file>

<file path=customXml/itemProps6.xml><?xml version="1.0" encoding="utf-8"?>
<ds:datastoreItem xmlns:ds="http://schemas.openxmlformats.org/officeDocument/2006/customXml" ds:itemID="{B99CFADB-A301-449A-A9D5-117453EAFDDB}">
  <ds:schemaRefs>
    <ds:schemaRef ds:uri="http://schemas.openxmlformats.org/officeDocument/2006/bibliography"/>
  </ds:schemaRefs>
</ds:datastoreItem>
</file>

<file path=customXml/itemProps7.xml><?xml version="1.0" encoding="utf-8"?>
<ds:datastoreItem xmlns:ds="http://schemas.openxmlformats.org/officeDocument/2006/customXml" ds:itemID="{1CBEACB6-26ED-44A2-9E86-C11F03C46100}"/>
</file>

<file path=docProps/app.xml><?xml version="1.0" encoding="utf-8"?>
<Properties xmlns="http://schemas.openxmlformats.org/officeDocument/2006/extended-properties" xmlns:vt="http://schemas.openxmlformats.org/officeDocument/2006/docPropsVTypes">
  <Template>Automated Blank Document</Template>
  <TotalTime>7</TotalTime>
  <Pages>5</Pages>
  <Words>1075</Words>
  <Characters>7967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02244_Retain_Subcontractor_To_Monitor_Groundwater_Levels_and_Discharge_Water_Quality (Mar 21, 2016)</vt:lpstr>
    </vt:vector>
  </TitlesOfParts>
  <Company>Regional Municipality of York</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02244_Retain_Subcontractor_To_Monitor_Groundwater_Levels_and_Discharge_Water_Quality (Mar 21, 2016)</dc:title>
  <dc:creator>Adley-McGinnis, Andrea</dc:creator>
  <cp:lastModifiedBy>Radulovic, Nicole</cp:lastModifiedBy>
  <cp:revision>2</cp:revision>
  <cp:lastPrinted>2015-10-26T15:01:00Z</cp:lastPrinted>
  <dcterms:created xsi:type="dcterms:W3CDTF">2022-11-01T14:57:00Z</dcterms:created>
  <dcterms:modified xsi:type="dcterms:W3CDTF">2022-11-01T14:57:00Z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ContentTypeId">
    <vt:lpwstr>0x010100BF8E50B80A32C040A85FB450FB26C9E5</vt:lpwstr>
  </property>
  <property fmtid="{D5CDD505-2E9C-101B-9397-08002B2CF9AE}" pid="4" name="_dlc_DocIdItemGuid">
    <vt:lpwstr>2df44b09-f04a-4009-8cde-57652c7e0d0a</vt:lpwstr>
  </property>
  <property fmtid="{D5CDD505-2E9C-101B-9397-08002B2CF9AE}" pid="5" name="Office">
    <vt:lpwstr/>
  </property>
  <property fmtid="{D5CDD505-2E9C-101B-9397-08002B2CF9AE}" pid="6" name="Communications">
    <vt:lpwstr/>
  </property>
  <property fmtid="{D5CDD505-2E9C-101B-9397-08002B2CF9AE}" pid="7" name="Information Type">
    <vt:lpwstr/>
  </property>
  <property fmtid="{D5CDD505-2E9C-101B-9397-08002B2CF9AE}" pid="8" name="AERIS Pools">
    <vt:lpwstr/>
  </property>
  <property fmtid="{D5CDD505-2E9C-101B-9397-08002B2CF9AE}" pid="9" name="Data Classification">
    <vt:lpwstr>1;#Confidential|dbb6cc64-9915-4cf6-857e-3e641b410f5c</vt:lpwstr>
  </property>
  <property fmtid="{D5CDD505-2E9C-101B-9397-08002B2CF9AE}" pid="10" name="Internal Organization">
    <vt:lpwstr/>
  </property>
</Properties>
</file>