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C0196" w14:textId="77777777" w:rsidR="005851BD" w:rsidDel="005C2D17" w:rsidRDefault="005851BD" w:rsidP="00067BA7">
      <w:pPr>
        <w:pStyle w:val="Heading1"/>
        <w:numPr>
          <w:ilvl w:val="0"/>
          <w:numId w:val="0"/>
        </w:numPr>
        <w:tabs>
          <w:tab w:val="left" w:pos="1080"/>
        </w:tabs>
        <w:rPr>
          <w:del w:id="0" w:author="Johnny Pang" w:date="2022-04-17T15:34:00Z"/>
        </w:rPr>
      </w:pPr>
    </w:p>
    <w:tbl>
      <w:tblPr>
        <w:tblW w:w="0" w:type="auto"/>
        <w:jc w:val="center"/>
        <w:tblLayout w:type="fixed"/>
        <w:tblLook w:val="0000" w:firstRow="0" w:lastRow="0" w:firstColumn="0" w:lastColumn="0" w:noHBand="0" w:noVBand="0"/>
      </w:tblPr>
      <w:tblGrid>
        <w:gridCol w:w="1004"/>
        <w:gridCol w:w="2160"/>
        <w:gridCol w:w="5863"/>
      </w:tblGrid>
      <w:tr w:rsidR="005851BD" w:rsidRPr="00B8376B" w:rsidDel="005C2D17" w14:paraId="46C9CA22" w14:textId="77777777" w:rsidTr="008213C4">
        <w:trPr>
          <w:cantSplit/>
          <w:jc w:val="center"/>
          <w:del w:id="1" w:author="Johnny Pang" w:date="2022-04-17T15:34:00Z"/>
        </w:trPr>
        <w:tc>
          <w:tcPr>
            <w:tcW w:w="1004" w:type="dxa"/>
            <w:tcBorders>
              <w:top w:val="double" w:sz="6" w:space="0" w:color="auto"/>
              <w:left w:val="double" w:sz="6" w:space="0" w:color="auto"/>
              <w:bottom w:val="single" w:sz="6" w:space="0" w:color="auto"/>
              <w:right w:val="single" w:sz="6" w:space="0" w:color="auto"/>
            </w:tcBorders>
          </w:tcPr>
          <w:p w14:paraId="4205C8EF" w14:textId="77777777" w:rsidR="005851BD" w:rsidRPr="00B8376B" w:rsidDel="005C2D17" w:rsidRDefault="005851BD" w:rsidP="008213C4">
            <w:pPr>
              <w:pStyle w:val="TableHeading"/>
              <w:rPr>
                <w:del w:id="2" w:author="Johnny Pang" w:date="2022-04-17T15:34:00Z"/>
                <w:rFonts w:ascii="Calibri" w:hAnsi="Calibri"/>
                <w:sz w:val="22"/>
              </w:rPr>
            </w:pPr>
            <w:del w:id="3" w:author="Johnny Pang" w:date="2022-04-17T15:34:00Z">
              <w:r w:rsidRPr="00B8376B" w:rsidDel="005C2D17">
                <w:rPr>
                  <w:rFonts w:ascii="Calibri" w:hAnsi="Calibri"/>
                  <w:sz w:val="22"/>
                </w:rPr>
                <w:delText>Version</w:delText>
              </w:r>
            </w:del>
          </w:p>
        </w:tc>
        <w:tc>
          <w:tcPr>
            <w:tcW w:w="2160" w:type="dxa"/>
            <w:tcBorders>
              <w:top w:val="double" w:sz="6" w:space="0" w:color="auto"/>
              <w:left w:val="single" w:sz="6" w:space="0" w:color="auto"/>
              <w:bottom w:val="single" w:sz="6" w:space="0" w:color="auto"/>
              <w:right w:val="single" w:sz="6" w:space="0" w:color="auto"/>
            </w:tcBorders>
          </w:tcPr>
          <w:p w14:paraId="72FA52CF" w14:textId="77777777" w:rsidR="005851BD" w:rsidRPr="00B8376B" w:rsidDel="005C2D17" w:rsidRDefault="005851BD" w:rsidP="008213C4">
            <w:pPr>
              <w:pStyle w:val="TableHeading"/>
              <w:rPr>
                <w:del w:id="4" w:author="Johnny Pang" w:date="2022-04-17T15:34:00Z"/>
                <w:rFonts w:ascii="Calibri" w:hAnsi="Calibri"/>
                <w:sz w:val="22"/>
              </w:rPr>
            </w:pPr>
            <w:del w:id="5" w:author="Johnny Pang" w:date="2022-04-17T15:34:00Z">
              <w:r w:rsidRPr="00B8376B" w:rsidDel="005C2D17">
                <w:rPr>
                  <w:rFonts w:ascii="Calibri" w:hAnsi="Calibri"/>
                  <w:sz w:val="22"/>
                </w:rPr>
                <w:delText>Date</w:delText>
              </w:r>
            </w:del>
          </w:p>
        </w:tc>
        <w:tc>
          <w:tcPr>
            <w:tcW w:w="5863" w:type="dxa"/>
            <w:tcBorders>
              <w:top w:val="double" w:sz="6" w:space="0" w:color="auto"/>
              <w:left w:val="single" w:sz="6" w:space="0" w:color="auto"/>
              <w:bottom w:val="single" w:sz="6" w:space="0" w:color="auto"/>
              <w:right w:val="double" w:sz="6" w:space="0" w:color="auto"/>
            </w:tcBorders>
          </w:tcPr>
          <w:p w14:paraId="0847D52D" w14:textId="77777777" w:rsidR="005851BD" w:rsidRPr="00B8376B" w:rsidDel="005C2D17" w:rsidRDefault="005851BD" w:rsidP="008213C4">
            <w:pPr>
              <w:pStyle w:val="TableHeading"/>
              <w:rPr>
                <w:del w:id="6" w:author="Johnny Pang" w:date="2022-04-17T15:34:00Z"/>
                <w:rFonts w:ascii="Calibri" w:hAnsi="Calibri"/>
                <w:sz w:val="22"/>
              </w:rPr>
            </w:pPr>
            <w:del w:id="7" w:author="Johnny Pang" w:date="2022-04-17T15:34:00Z">
              <w:r w:rsidRPr="00B8376B" w:rsidDel="005C2D17">
                <w:rPr>
                  <w:rFonts w:ascii="Calibri" w:hAnsi="Calibri"/>
                  <w:sz w:val="22"/>
                </w:rPr>
                <w:delText>Description of Revisions</w:delText>
              </w:r>
            </w:del>
          </w:p>
        </w:tc>
      </w:tr>
      <w:tr w:rsidR="005851BD" w:rsidRPr="00B8376B" w:rsidDel="005C2D17" w14:paraId="29EABB28" w14:textId="77777777" w:rsidTr="008213C4">
        <w:trPr>
          <w:cantSplit/>
          <w:jc w:val="center"/>
          <w:del w:id="8" w:author="Johnny Pang" w:date="2022-04-17T15:34:00Z"/>
        </w:trPr>
        <w:tc>
          <w:tcPr>
            <w:tcW w:w="1004" w:type="dxa"/>
            <w:tcBorders>
              <w:top w:val="single" w:sz="6" w:space="0" w:color="auto"/>
              <w:left w:val="double" w:sz="6" w:space="0" w:color="auto"/>
              <w:bottom w:val="single" w:sz="6" w:space="0" w:color="auto"/>
              <w:right w:val="single" w:sz="6" w:space="0" w:color="auto"/>
            </w:tcBorders>
          </w:tcPr>
          <w:p w14:paraId="465C4953" w14:textId="77777777" w:rsidR="005851BD" w:rsidRPr="00B8376B" w:rsidDel="005C2D17" w:rsidRDefault="005851BD" w:rsidP="008213C4">
            <w:pPr>
              <w:pStyle w:val="NormalTableText"/>
              <w:rPr>
                <w:del w:id="9" w:author="Johnny Pang" w:date="2022-04-17T15:34:00Z"/>
                <w:rFonts w:ascii="Calibri" w:hAnsi="Calibri"/>
                <w:sz w:val="22"/>
              </w:rPr>
            </w:pPr>
            <w:del w:id="10" w:author="Johnny Pang" w:date="2022-04-17T15:34:00Z">
              <w:r w:rsidRPr="00B8376B" w:rsidDel="005C2D17">
                <w:rPr>
                  <w:rFonts w:ascii="Calibri" w:hAnsi="Calibri"/>
                  <w:sz w:val="22"/>
                </w:rPr>
                <w:delText>1</w:delText>
              </w:r>
            </w:del>
          </w:p>
        </w:tc>
        <w:tc>
          <w:tcPr>
            <w:tcW w:w="2160" w:type="dxa"/>
            <w:tcBorders>
              <w:top w:val="single" w:sz="6" w:space="0" w:color="auto"/>
              <w:left w:val="single" w:sz="6" w:space="0" w:color="auto"/>
              <w:bottom w:val="single" w:sz="6" w:space="0" w:color="auto"/>
              <w:right w:val="single" w:sz="6" w:space="0" w:color="auto"/>
            </w:tcBorders>
          </w:tcPr>
          <w:p w14:paraId="5D75E039" w14:textId="77777777" w:rsidR="005851BD" w:rsidRPr="00B8376B" w:rsidDel="005C2D17" w:rsidRDefault="005851BD" w:rsidP="008213C4">
            <w:pPr>
              <w:pStyle w:val="NormalTableText"/>
              <w:rPr>
                <w:del w:id="11" w:author="Johnny Pang" w:date="2022-04-17T15:34:00Z"/>
                <w:rFonts w:ascii="Calibri" w:hAnsi="Calibri"/>
                <w:sz w:val="22"/>
              </w:rPr>
            </w:pPr>
            <w:del w:id="12" w:author="Johnny Pang" w:date="2022-04-17T15:34:00Z">
              <w:r w:rsidRPr="00B8376B" w:rsidDel="005C2D17">
                <w:rPr>
                  <w:rFonts w:ascii="Calibri" w:hAnsi="Calibri"/>
                  <w:sz w:val="22"/>
                </w:rPr>
                <w:delText>August 30, 2006</w:delText>
              </w:r>
            </w:del>
          </w:p>
        </w:tc>
        <w:tc>
          <w:tcPr>
            <w:tcW w:w="5863" w:type="dxa"/>
            <w:tcBorders>
              <w:top w:val="single" w:sz="6" w:space="0" w:color="auto"/>
              <w:left w:val="single" w:sz="6" w:space="0" w:color="auto"/>
              <w:bottom w:val="single" w:sz="6" w:space="0" w:color="auto"/>
              <w:right w:val="double" w:sz="6" w:space="0" w:color="auto"/>
            </w:tcBorders>
          </w:tcPr>
          <w:p w14:paraId="0E27DA34" w14:textId="77777777" w:rsidR="005851BD" w:rsidRPr="00B8376B" w:rsidDel="005C2D17" w:rsidRDefault="005851BD" w:rsidP="008213C4">
            <w:pPr>
              <w:pStyle w:val="NormalTableText"/>
              <w:rPr>
                <w:del w:id="13" w:author="Johnny Pang" w:date="2022-04-17T15:34:00Z"/>
                <w:rFonts w:ascii="Calibri" w:hAnsi="Calibri"/>
                <w:sz w:val="22"/>
              </w:rPr>
            </w:pPr>
            <w:del w:id="14" w:author="Johnny Pang" w:date="2022-04-17T15:34:00Z">
              <w:r w:rsidRPr="00B8376B" w:rsidDel="005C2D17">
                <w:rPr>
                  <w:rFonts w:ascii="Calibri" w:hAnsi="Calibri"/>
                  <w:sz w:val="22"/>
                </w:rPr>
                <w:delText>Approved final document.</w:delText>
              </w:r>
            </w:del>
          </w:p>
        </w:tc>
      </w:tr>
      <w:tr w:rsidR="005851BD" w:rsidRPr="00B8376B" w:rsidDel="005C2D17" w14:paraId="0B1D4294" w14:textId="77777777" w:rsidTr="008213C4">
        <w:trPr>
          <w:cantSplit/>
          <w:jc w:val="center"/>
          <w:del w:id="15" w:author="Johnny Pang" w:date="2022-04-17T15:34:00Z"/>
        </w:trPr>
        <w:tc>
          <w:tcPr>
            <w:tcW w:w="1004" w:type="dxa"/>
            <w:tcBorders>
              <w:top w:val="single" w:sz="6" w:space="0" w:color="auto"/>
              <w:left w:val="double" w:sz="6" w:space="0" w:color="auto"/>
              <w:bottom w:val="single" w:sz="6" w:space="0" w:color="auto"/>
              <w:right w:val="single" w:sz="6" w:space="0" w:color="auto"/>
            </w:tcBorders>
          </w:tcPr>
          <w:p w14:paraId="2D1AC533" w14:textId="77777777" w:rsidR="005851BD" w:rsidRPr="00B8376B" w:rsidDel="005C2D17" w:rsidRDefault="005851BD" w:rsidP="008213C4">
            <w:pPr>
              <w:pStyle w:val="NormalTableText"/>
              <w:rPr>
                <w:del w:id="16" w:author="Johnny Pang" w:date="2022-04-17T15:34:00Z"/>
                <w:rFonts w:ascii="Calibri" w:hAnsi="Calibri"/>
                <w:sz w:val="22"/>
              </w:rPr>
            </w:pPr>
            <w:del w:id="17" w:author="Johnny Pang" w:date="2022-04-17T15:34:00Z">
              <w:r w:rsidRPr="00B8376B" w:rsidDel="005C2D17">
                <w:rPr>
                  <w:rFonts w:ascii="Calibri" w:hAnsi="Calibri"/>
                  <w:sz w:val="22"/>
                </w:rPr>
                <w:delText>2</w:delText>
              </w:r>
            </w:del>
          </w:p>
        </w:tc>
        <w:tc>
          <w:tcPr>
            <w:tcW w:w="2160" w:type="dxa"/>
            <w:tcBorders>
              <w:top w:val="single" w:sz="6" w:space="0" w:color="auto"/>
              <w:left w:val="single" w:sz="6" w:space="0" w:color="auto"/>
              <w:bottom w:val="single" w:sz="6" w:space="0" w:color="auto"/>
              <w:right w:val="single" w:sz="6" w:space="0" w:color="auto"/>
            </w:tcBorders>
          </w:tcPr>
          <w:p w14:paraId="770BFCEE" w14:textId="77777777" w:rsidR="005851BD" w:rsidRPr="00B8376B" w:rsidDel="005C2D17" w:rsidRDefault="005851BD" w:rsidP="008213C4">
            <w:pPr>
              <w:pStyle w:val="NormalTableText"/>
              <w:rPr>
                <w:del w:id="18" w:author="Johnny Pang" w:date="2022-04-17T15:34:00Z"/>
                <w:rFonts w:ascii="Calibri" w:hAnsi="Calibri"/>
                <w:sz w:val="22"/>
              </w:rPr>
            </w:pPr>
            <w:del w:id="19" w:author="Johnny Pang" w:date="2022-04-17T15:34:00Z">
              <w:r w:rsidRPr="00B8376B" w:rsidDel="005C2D17">
                <w:rPr>
                  <w:rFonts w:ascii="Calibri" w:hAnsi="Calibri"/>
                  <w:sz w:val="22"/>
                </w:rPr>
                <w:delText>November 5, 2007</w:delText>
              </w:r>
            </w:del>
          </w:p>
        </w:tc>
        <w:tc>
          <w:tcPr>
            <w:tcW w:w="5863" w:type="dxa"/>
            <w:tcBorders>
              <w:top w:val="single" w:sz="6" w:space="0" w:color="auto"/>
              <w:left w:val="single" w:sz="6" w:space="0" w:color="auto"/>
              <w:bottom w:val="single" w:sz="6" w:space="0" w:color="auto"/>
              <w:right w:val="double" w:sz="6" w:space="0" w:color="auto"/>
            </w:tcBorders>
          </w:tcPr>
          <w:p w14:paraId="21F33AA3" w14:textId="77777777" w:rsidR="005851BD" w:rsidRPr="00B8376B" w:rsidDel="005C2D17" w:rsidRDefault="005851BD" w:rsidP="008213C4">
            <w:pPr>
              <w:pStyle w:val="NormalTableText"/>
              <w:rPr>
                <w:del w:id="20" w:author="Johnny Pang" w:date="2022-04-17T15:34:00Z"/>
                <w:rFonts w:ascii="Calibri" w:hAnsi="Calibri"/>
                <w:sz w:val="22"/>
              </w:rPr>
            </w:pPr>
            <w:del w:id="21" w:author="Johnny Pang" w:date="2022-04-17T15:34:00Z">
              <w:r w:rsidRPr="00B8376B" w:rsidDel="005C2D17">
                <w:rPr>
                  <w:rFonts w:ascii="Calibri" w:hAnsi="Calibri"/>
                  <w:sz w:val="22"/>
                </w:rPr>
                <w:delText>Minor revisions by Legal Services.</w:delText>
              </w:r>
            </w:del>
          </w:p>
        </w:tc>
      </w:tr>
      <w:tr w:rsidR="005851BD" w:rsidRPr="00B8376B" w:rsidDel="005C2D17" w14:paraId="3665224D" w14:textId="77777777" w:rsidTr="008213C4">
        <w:trPr>
          <w:cantSplit/>
          <w:trHeight w:val="65"/>
          <w:jc w:val="center"/>
          <w:del w:id="22" w:author="Johnny Pang" w:date="2022-04-17T15:34:00Z"/>
        </w:trPr>
        <w:tc>
          <w:tcPr>
            <w:tcW w:w="1004" w:type="dxa"/>
            <w:tcBorders>
              <w:top w:val="single" w:sz="6" w:space="0" w:color="auto"/>
              <w:left w:val="double" w:sz="6" w:space="0" w:color="auto"/>
              <w:bottom w:val="single" w:sz="6" w:space="0" w:color="auto"/>
              <w:right w:val="single" w:sz="6" w:space="0" w:color="auto"/>
            </w:tcBorders>
          </w:tcPr>
          <w:p w14:paraId="7C8FE68D" w14:textId="77777777" w:rsidR="005851BD" w:rsidRPr="00B8376B" w:rsidDel="005C2D17" w:rsidRDefault="005851BD" w:rsidP="008213C4">
            <w:pPr>
              <w:pStyle w:val="NormalTableText"/>
              <w:rPr>
                <w:del w:id="23" w:author="Johnny Pang" w:date="2022-04-17T15:34:00Z"/>
                <w:rFonts w:ascii="Calibri" w:hAnsi="Calibri"/>
                <w:sz w:val="22"/>
              </w:rPr>
            </w:pPr>
            <w:del w:id="24" w:author="Johnny Pang" w:date="2022-04-17T15:34:00Z">
              <w:r w:rsidRPr="00B8376B" w:rsidDel="005C2D17">
                <w:rPr>
                  <w:rFonts w:ascii="Calibri" w:hAnsi="Calibri"/>
                  <w:sz w:val="22"/>
                </w:rPr>
                <w:delText>3</w:delText>
              </w:r>
            </w:del>
          </w:p>
        </w:tc>
        <w:tc>
          <w:tcPr>
            <w:tcW w:w="2160" w:type="dxa"/>
            <w:tcBorders>
              <w:top w:val="single" w:sz="6" w:space="0" w:color="auto"/>
              <w:left w:val="single" w:sz="6" w:space="0" w:color="auto"/>
              <w:bottom w:val="single" w:sz="6" w:space="0" w:color="auto"/>
              <w:right w:val="single" w:sz="6" w:space="0" w:color="auto"/>
            </w:tcBorders>
          </w:tcPr>
          <w:p w14:paraId="378CB7AB" w14:textId="77777777" w:rsidR="005851BD" w:rsidRPr="00B8376B" w:rsidDel="005C2D17" w:rsidRDefault="005851BD" w:rsidP="008213C4">
            <w:pPr>
              <w:pStyle w:val="NormalTableText"/>
              <w:rPr>
                <w:del w:id="25" w:author="Johnny Pang" w:date="2022-04-17T15:34:00Z"/>
                <w:rFonts w:ascii="Calibri" w:hAnsi="Calibri"/>
                <w:sz w:val="22"/>
              </w:rPr>
            </w:pPr>
            <w:del w:id="26" w:author="Johnny Pang" w:date="2022-04-17T15:34:00Z">
              <w:r w:rsidRPr="00B8376B" w:rsidDel="005C2D17">
                <w:rPr>
                  <w:rFonts w:ascii="Calibri" w:hAnsi="Calibri"/>
                  <w:sz w:val="22"/>
                </w:rPr>
                <w:delText>November 13, 2009</w:delText>
              </w:r>
            </w:del>
          </w:p>
        </w:tc>
        <w:tc>
          <w:tcPr>
            <w:tcW w:w="5863" w:type="dxa"/>
            <w:tcBorders>
              <w:top w:val="single" w:sz="6" w:space="0" w:color="auto"/>
              <w:left w:val="single" w:sz="6" w:space="0" w:color="auto"/>
              <w:bottom w:val="single" w:sz="6" w:space="0" w:color="auto"/>
              <w:right w:val="double" w:sz="6" w:space="0" w:color="auto"/>
            </w:tcBorders>
          </w:tcPr>
          <w:p w14:paraId="2C6EEC1F" w14:textId="77777777" w:rsidR="005851BD" w:rsidRPr="00B8376B" w:rsidDel="005C2D17" w:rsidRDefault="005851BD" w:rsidP="008213C4">
            <w:pPr>
              <w:pStyle w:val="NormalTableText"/>
              <w:rPr>
                <w:del w:id="27" w:author="Johnny Pang" w:date="2022-04-17T15:34:00Z"/>
                <w:rFonts w:ascii="Calibri" w:hAnsi="Calibri"/>
                <w:sz w:val="22"/>
              </w:rPr>
            </w:pPr>
            <w:del w:id="28" w:author="Johnny Pang" w:date="2022-04-17T15:34:00Z">
              <w:r w:rsidRPr="00B8376B" w:rsidDel="005C2D17">
                <w:rPr>
                  <w:rFonts w:ascii="Calibri" w:hAnsi="Calibri"/>
                  <w:sz w:val="22"/>
                </w:rPr>
                <w:delText>Modified ‘Related Section’</w:delText>
              </w:r>
            </w:del>
          </w:p>
        </w:tc>
      </w:tr>
      <w:tr w:rsidR="005851BD" w:rsidRPr="00B8376B" w:rsidDel="005C2D17" w14:paraId="120A8DCA" w14:textId="77777777" w:rsidTr="008213C4">
        <w:trPr>
          <w:cantSplit/>
          <w:jc w:val="center"/>
          <w:del w:id="29" w:author="Johnny Pang" w:date="2022-04-17T15:34:00Z"/>
        </w:trPr>
        <w:tc>
          <w:tcPr>
            <w:tcW w:w="1004" w:type="dxa"/>
            <w:tcBorders>
              <w:top w:val="single" w:sz="6" w:space="0" w:color="auto"/>
              <w:left w:val="double" w:sz="6" w:space="0" w:color="auto"/>
              <w:bottom w:val="single" w:sz="6" w:space="0" w:color="auto"/>
              <w:right w:val="single" w:sz="6" w:space="0" w:color="auto"/>
            </w:tcBorders>
          </w:tcPr>
          <w:p w14:paraId="60E1B0EC" w14:textId="77777777" w:rsidR="005851BD" w:rsidRPr="00B8376B" w:rsidDel="005C2D17" w:rsidRDefault="005851BD" w:rsidP="008213C4">
            <w:pPr>
              <w:pStyle w:val="NormalTableText"/>
              <w:rPr>
                <w:del w:id="30" w:author="Johnny Pang" w:date="2022-04-17T15:34:00Z"/>
                <w:rFonts w:ascii="Calibri" w:hAnsi="Calibri"/>
                <w:sz w:val="22"/>
              </w:rPr>
            </w:pPr>
            <w:del w:id="31" w:author="Johnny Pang" w:date="2022-04-17T15:34:00Z">
              <w:r w:rsidRPr="00B8376B" w:rsidDel="005C2D17">
                <w:rPr>
                  <w:rFonts w:ascii="Calibri" w:hAnsi="Calibri"/>
                  <w:sz w:val="22"/>
                </w:rPr>
                <w:delText>4</w:delText>
              </w:r>
            </w:del>
          </w:p>
        </w:tc>
        <w:tc>
          <w:tcPr>
            <w:tcW w:w="2160" w:type="dxa"/>
            <w:tcBorders>
              <w:top w:val="single" w:sz="6" w:space="0" w:color="auto"/>
              <w:left w:val="single" w:sz="6" w:space="0" w:color="auto"/>
              <w:bottom w:val="single" w:sz="6" w:space="0" w:color="auto"/>
              <w:right w:val="single" w:sz="6" w:space="0" w:color="auto"/>
            </w:tcBorders>
          </w:tcPr>
          <w:p w14:paraId="4D4D3C7A" w14:textId="77777777" w:rsidR="005851BD" w:rsidRPr="00B8376B" w:rsidDel="005C2D17" w:rsidRDefault="005851BD" w:rsidP="008213C4">
            <w:pPr>
              <w:pStyle w:val="NormalTableText"/>
              <w:rPr>
                <w:del w:id="32" w:author="Johnny Pang" w:date="2022-04-17T15:34:00Z"/>
                <w:rFonts w:ascii="Calibri" w:hAnsi="Calibri"/>
                <w:sz w:val="22"/>
              </w:rPr>
            </w:pPr>
            <w:del w:id="33" w:author="Johnny Pang" w:date="2022-04-17T15:34:00Z">
              <w:r w:rsidRPr="00B8376B" w:rsidDel="005C2D17">
                <w:rPr>
                  <w:rFonts w:ascii="Calibri" w:hAnsi="Calibri"/>
                  <w:sz w:val="22"/>
                </w:rPr>
                <w:delText>June 5, 2012</w:delText>
              </w:r>
            </w:del>
          </w:p>
        </w:tc>
        <w:tc>
          <w:tcPr>
            <w:tcW w:w="5863" w:type="dxa"/>
            <w:tcBorders>
              <w:top w:val="single" w:sz="6" w:space="0" w:color="auto"/>
              <w:left w:val="single" w:sz="6" w:space="0" w:color="auto"/>
              <w:bottom w:val="single" w:sz="6" w:space="0" w:color="auto"/>
              <w:right w:val="double" w:sz="6" w:space="0" w:color="auto"/>
            </w:tcBorders>
          </w:tcPr>
          <w:p w14:paraId="2715FFFE" w14:textId="77777777" w:rsidR="005851BD" w:rsidRPr="00B8376B" w:rsidDel="005C2D17" w:rsidRDefault="005851BD" w:rsidP="008213C4">
            <w:pPr>
              <w:pStyle w:val="NormalTableText"/>
              <w:rPr>
                <w:del w:id="34" w:author="Johnny Pang" w:date="2022-04-17T15:34:00Z"/>
                <w:rFonts w:ascii="Calibri" w:hAnsi="Calibri"/>
                <w:sz w:val="22"/>
              </w:rPr>
            </w:pPr>
            <w:del w:id="35" w:author="Johnny Pang" w:date="2022-04-17T15:34:00Z">
              <w:r w:rsidRPr="00B8376B" w:rsidDel="005C2D17">
                <w:rPr>
                  <w:rFonts w:ascii="Calibri" w:hAnsi="Calibri"/>
                  <w:sz w:val="22"/>
                </w:rPr>
                <w:delText>Addition of References and Replacement Parts sections on this page</w:delText>
              </w:r>
            </w:del>
          </w:p>
        </w:tc>
      </w:tr>
      <w:tr w:rsidR="005851BD" w:rsidRPr="00B8376B" w:rsidDel="005C2D17" w14:paraId="3F7FC0B2" w14:textId="77777777" w:rsidTr="008213C4">
        <w:trPr>
          <w:cantSplit/>
          <w:jc w:val="center"/>
          <w:del w:id="36" w:author="Johnny Pang" w:date="2022-04-17T15:34:00Z"/>
        </w:trPr>
        <w:tc>
          <w:tcPr>
            <w:tcW w:w="1004" w:type="dxa"/>
            <w:tcBorders>
              <w:top w:val="single" w:sz="6" w:space="0" w:color="auto"/>
              <w:left w:val="double" w:sz="6" w:space="0" w:color="auto"/>
              <w:bottom w:val="single" w:sz="6" w:space="0" w:color="auto"/>
              <w:right w:val="single" w:sz="6" w:space="0" w:color="auto"/>
            </w:tcBorders>
          </w:tcPr>
          <w:p w14:paraId="39EE420B" w14:textId="77777777" w:rsidR="005851BD" w:rsidRPr="00B8376B" w:rsidDel="005C2D17" w:rsidRDefault="005851BD" w:rsidP="008213C4">
            <w:pPr>
              <w:pStyle w:val="NormalTableText"/>
              <w:rPr>
                <w:del w:id="37" w:author="Johnny Pang" w:date="2022-04-17T15:34:00Z"/>
                <w:rFonts w:ascii="Calibri" w:hAnsi="Calibri"/>
                <w:sz w:val="22"/>
              </w:rPr>
            </w:pPr>
            <w:del w:id="38" w:author="Johnny Pang" w:date="2022-04-17T15:34:00Z">
              <w:r w:rsidRPr="00B8376B" w:rsidDel="005C2D17">
                <w:rPr>
                  <w:rFonts w:ascii="Calibri" w:hAnsi="Calibri"/>
                  <w:sz w:val="22"/>
                </w:rPr>
                <w:delText>5</w:delText>
              </w:r>
            </w:del>
          </w:p>
        </w:tc>
        <w:tc>
          <w:tcPr>
            <w:tcW w:w="2160" w:type="dxa"/>
            <w:tcBorders>
              <w:top w:val="single" w:sz="6" w:space="0" w:color="auto"/>
              <w:left w:val="single" w:sz="6" w:space="0" w:color="auto"/>
              <w:bottom w:val="single" w:sz="6" w:space="0" w:color="auto"/>
              <w:right w:val="single" w:sz="6" w:space="0" w:color="auto"/>
            </w:tcBorders>
          </w:tcPr>
          <w:p w14:paraId="04687AAA" w14:textId="77777777" w:rsidR="005851BD" w:rsidRPr="00B8376B" w:rsidDel="005C2D17" w:rsidRDefault="005851BD" w:rsidP="008213C4">
            <w:pPr>
              <w:pStyle w:val="NormalTableText"/>
              <w:rPr>
                <w:del w:id="39" w:author="Johnny Pang" w:date="2022-04-17T15:34:00Z"/>
                <w:rFonts w:ascii="Calibri" w:hAnsi="Calibri"/>
                <w:sz w:val="22"/>
              </w:rPr>
            </w:pPr>
            <w:del w:id="40" w:author="Johnny Pang" w:date="2022-04-17T15:34:00Z">
              <w:r w:rsidRPr="00B8376B" w:rsidDel="005C2D17">
                <w:rPr>
                  <w:rFonts w:ascii="Calibri" w:hAnsi="Calibri"/>
                  <w:sz w:val="22"/>
                </w:rPr>
                <w:delText>June 29, 2012</w:delText>
              </w:r>
            </w:del>
          </w:p>
        </w:tc>
        <w:tc>
          <w:tcPr>
            <w:tcW w:w="5863" w:type="dxa"/>
            <w:tcBorders>
              <w:top w:val="single" w:sz="6" w:space="0" w:color="auto"/>
              <w:left w:val="single" w:sz="6" w:space="0" w:color="auto"/>
              <w:bottom w:val="single" w:sz="6" w:space="0" w:color="auto"/>
              <w:right w:val="double" w:sz="6" w:space="0" w:color="auto"/>
            </w:tcBorders>
          </w:tcPr>
          <w:p w14:paraId="373676FE" w14:textId="77777777" w:rsidR="005851BD" w:rsidRPr="00B8376B" w:rsidDel="005C2D17" w:rsidRDefault="005851BD" w:rsidP="008213C4">
            <w:pPr>
              <w:pStyle w:val="NormalTableText"/>
              <w:rPr>
                <w:del w:id="41" w:author="Johnny Pang" w:date="2022-04-17T15:34:00Z"/>
                <w:rFonts w:ascii="Calibri" w:hAnsi="Calibri"/>
                <w:sz w:val="22"/>
              </w:rPr>
            </w:pPr>
            <w:del w:id="42" w:author="Johnny Pang" w:date="2022-04-17T15:34:00Z">
              <w:r w:rsidRPr="00B8376B" w:rsidDel="005C2D17">
                <w:rPr>
                  <w:rFonts w:ascii="Calibri" w:hAnsi="Calibri"/>
                  <w:sz w:val="22"/>
                </w:rPr>
                <w:delText xml:space="preserve">Reformatted to </w:delText>
              </w:r>
              <w:r w:rsidR="00630BF3" w:rsidDel="005C2D17">
                <w:rPr>
                  <w:rFonts w:ascii="Calibri" w:hAnsi="Calibri"/>
                  <w:sz w:val="22"/>
                </w:rPr>
                <w:delText>r</w:delText>
              </w:r>
              <w:r w:rsidRPr="00B8376B" w:rsidDel="005C2D17">
                <w:rPr>
                  <w:rFonts w:ascii="Calibri" w:hAnsi="Calibri"/>
                  <w:sz w:val="22"/>
                </w:rPr>
                <w:delText>emove White Space</w:delText>
              </w:r>
            </w:del>
          </w:p>
        </w:tc>
      </w:tr>
      <w:tr w:rsidR="005851BD" w:rsidRPr="00B8376B" w:rsidDel="005C2D17" w14:paraId="1B170FD8" w14:textId="77777777" w:rsidTr="000109C8">
        <w:trPr>
          <w:cantSplit/>
          <w:jc w:val="center"/>
          <w:del w:id="43" w:author="Johnny Pang" w:date="2022-04-17T15:34:00Z"/>
        </w:trPr>
        <w:tc>
          <w:tcPr>
            <w:tcW w:w="1004" w:type="dxa"/>
            <w:tcBorders>
              <w:top w:val="single" w:sz="6" w:space="0" w:color="auto"/>
              <w:left w:val="double" w:sz="6" w:space="0" w:color="auto"/>
              <w:bottom w:val="single" w:sz="6" w:space="0" w:color="auto"/>
              <w:right w:val="single" w:sz="6" w:space="0" w:color="auto"/>
            </w:tcBorders>
          </w:tcPr>
          <w:p w14:paraId="23103F03" w14:textId="77777777" w:rsidR="005851BD" w:rsidRPr="00B8376B" w:rsidDel="005C2D17" w:rsidRDefault="005851BD" w:rsidP="008213C4">
            <w:pPr>
              <w:pStyle w:val="NormalTableText"/>
              <w:rPr>
                <w:del w:id="44" w:author="Johnny Pang" w:date="2022-04-17T15:34:00Z"/>
                <w:rFonts w:ascii="Calibri" w:hAnsi="Calibri"/>
                <w:sz w:val="22"/>
              </w:rPr>
            </w:pPr>
            <w:del w:id="45" w:author="Johnny Pang" w:date="2022-04-17T15:34:00Z">
              <w:r w:rsidRPr="00B8376B" w:rsidDel="005C2D17">
                <w:rPr>
                  <w:rFonts w:ascii="Calibri" w:hAnsi="Calibri"/>
                  <w:sz w:val="22"/>
                </w:rPr>
                <w:delText>6</w:delText>
              </w:r>
            </w:del>
          </w:p>
        </w:tc>
        <w:tc>
          <w:tcPr>
            <w:tcW w:w="2160" w:type="dxa"/>
            <w:tcBorders>
              <w:top w:val="single" w:sz="6" w:space="0" w:color="auto"/>
              <w:left w:val="single" w:sz="6" w:space="0" w:color="auto"/>
              <w:bottom w:val="single" w:sz="6" w:space="0" w:color="auto"/>
              <w:right w:val="single" w:sz="6" w:space="0" w:color="auto"/>
            </w:tcBorders>
          </w:tcPr>
          <w:p w14:paraId="414E2178" w14:textId="77777777" w:rsidR="005851BD" w:rsidRPr="00B8376B" w:rsidDel="005C2D17" w:rsidRDefault="005851BD" w:rsidP="008213C4">
            <w:pPr>
              <w:pStyle w:val="NormalTableText"/>
              <w:rPr>
                <w:del w:id="46" w:author="Johnny Pang" w:date="2022-04-17T15:34:00Z"/>
                <w:rFonts w:ascii="Calibri" w:hAnsi="Calibri"/>
                <w:sz w:val="22"/>
              </w:rPr>
            </w:pPr>
            <w:del w:id="47" w:author="Johnny Pang" w:date="2022-04-17T15:34:00Z">
              <w:r w:rsidRPr="00B8376B" w:rsidDel="005C2D17">
                <w:rPr>
                  <w:rFonts w:ascii="Calibri" w:hAnsi="Calibri"/>
                  <w:sz w:val="22"/>
                </w:rPr>
                <w:delText>April 23, 2015</w:delText>
              </w:r>
            </w:del>
          </w:p>
        </w:tc>
        <w:tc>
          <w:tcPr>
            <w:tcW w:w="5863" w:type="dxa"/>
            <w:tcBorders>
              <w:top w:val="single" w:sz="6" w:space="0" w:color="auto"/>
              <w:left w:val="single" w:sz="6" w:space="0" w:color="auto"/>
              <w:bottom w:val="single" w:sz="6" w:space="0" w:color="auto"/>
              <w:right w:val="double" w:sz="6" w:space="0" w:color="auto"/>
            </w:tcBorders>
          </w:tcPr>
          <w:p w14:paraId="6D66C817" w14:textId="77777777" w:rsidR="005851BD" w:rsidRPr="00B8376B" w:rsidDel="005C2D17" w:rsidRDefault="005851BD" w:rsidP="008213C4">
            <w:pPr>
              <w:pStyle w:val="NormalTableText"/>
              <w:rPr>
                <w:del w:id="48" w:author="Johnny Pang" w:date="2022-04-17T15:34:00Z"/>
                <w:rFonts w:ascii="Calibri" w:hAnsi="Calibri"/>
                <w:sz w:val="22"/>
              </w:rPr>
            </w:pPr>
            <w:del w:id="49" w:author="Johnny Pang" w:date="2022-04-17T15:34:00Z">
              <w:r w:rsidRPr="00B8376B" w:rsidDel="005C2D17">
                <w:rPr>
                  <w:rFonts w:ascii="Calibri" w:hAnsi="Calibri"/>
                  <w:sz w:val="22"/>
                </w:rPr>
                <w:delText>General formatting</w:delText>
              </w:r>
            </w:del>
          </w:p>
        </w:tc>
      </w:tr>
      <w:tr w:rsidR="00F63033" w:rsidRPr="00B8376B" w:rsidDel="005C2D17" w14:paraId="165C7A20" w14:textId="77777777" w:rsidTr="008213C4">
        <w:trPr>
          <w:cantSplit/>
          <w:jc w:val="center"/>
          <w:del w:id="50" w:author="Johnny Pang" w:date="2022-04-17T15:34:00Z"/>
        </w:trPr>
        <w:tc>
          <w:tcPr>
            <w:tcW w:w="1004" w:type="dxa"/>
            <w:tcBorders>
              <w:top w:val="single" w:sz="6" w:space="0" w:color="auto"/>
              <w:left w:val="double" w:sz="6" w:space="0" w:color="auto"/>
              <w:bottom w:val="double" w:sz="6" w:space="0" w:color="auto"/>
              <w:right w:val="single" w:sz="6" w:space="0" w:color="auto"/>
            </w:tcBorders>
          </w:tcPr>
          <w:p w14:paraId="5EC7A41D" w14:textId="77777777" w:rsidR="00F63033" w:rsidRPr="00B8376B" w:rsidDel="005C2D17" w:rsidRDefault="00F63033" w:rsidP="008213C4">
            <w:pPr>
              <w:pStyle w:val="NormalTableText"/>
              <w:rPr>
                <w:del w:id="51" w:author="Johnny Pang" w:date="2022-04-17T15:34:00Z"/>
                <w:rFonts w:ascii="Calibri" w:hAnsi="Calibri"/>
                <w:sz w:val="22"/>
              </w:rPr>
            </w:pPr>
            <w:del w:id="52" w:author="Johnny Pang" w:date="2022-04-17T15:34:00Z">
              <w:r w:rsidDel="005C2D17">
                <w:rPr>
                  <w:rFonts w:ascii="Calibri" w:hAnsi="Calibri"/>
                  <w:sz w:val="22"/>
                </w:rPr>
                <w:delText>7</w:delText>
              </w:r>
            </w:del>
          </w:p>
        </w:tc>
        <w:tc>
          <w:tcPr>
            <w:tcW w:w="2160" w:type="dxa"/>
            <w:tcBorders>
              <w:top w:val="single" w:sz="6" w:space="0" w:color="auto"/>
              <w:left w:val="single" w:sz="6" w:space="0" w:color="auto"/>
              <w:bottom w:val="double" w:sz="6" w:space="0" w:color="auto"/>
              <w:right w:val="single" w:sz="6" w:space="0" w:color="auto"/>
            </w:tcBorders>
          </w:tcPr>
          <w:p w14:paraId="2BEFD3CA" w14:textId="77777777" w:rsidR="00F63033" w:rsidRPr="00B8376B" w:rsidDel="005C2D17" w:rsidRDefault="000109C8" w:rsidP="000109C8">
            <w:pPr>
              <w:pStyle w:val="NormalTableText"/>
              <w:rPr>
                <w:del w:id="53" w:author="Johnny Pang" w:date="2022-04-17T15:34:00Z"/>
                <w:rFonts w:ascii="Calibri" w:hAnsi="Calibri"/>
                <w:sz w:val="22"/>
              </w:rPr>
            </w:pPr>
            <w:del w:id="54" w:author="Johnny Pang" w:date="2022-04-17T15:34:00Z">
              <w:r w:rsidDel="005C2D17">
                <w:rPr>
                  <w:rFonts w:ascii="Calibri" w:hAnsi="Calibri"/>
                  <w:sz w:val="22"/>
                </w:rPr>
                <w:delText>March</w:delText>
              </w:r>
              <w:r w:rsidR="00F63033" w:rsidDel="005C2D17">
                <w:rPr>
                  <w:rFonts w:ascii="Calibri" w:hAnsi="Calibri"/>
                  <w:sz w:val="22"/>
                </w:rPr>
                <w:delText xml:space="preserve"> 31, 2020</w:delText>
              </w:r>
            </w:del>
          </w:p>
        </w:tc>
        <w:tc>
          <w:tcPr>
            <w:tcW w:w="5863" w:type="dxa"/>
            <w:tcBorders>
              <w:top w:val="single" w:sz="6" w:space="0" w:color="auto"/>
              <w:left w:val="single" w:sz="6" w:space="0" w:color="auto"/>
              <w:bottom w:val="double" w:sz="6" w:space="0" w:color="auto"/>
              <w:right w:val="double" w:sz="6" w:space="0" w:color="auto"/>
            </w:tcBorders>
          </w:tcPr>
          <w:p w14:paraId="2A9CAB66" w14:textId="77777777" w:rsidR="00F63033" w:rsidDel="005C2D17" w:rsidRDefault="00630BF3" w:rsidP="008213C4">
            <w:pPr>
              <w:pStyle w:val="NormalTableText"/>
              <w:rPr>
                <w:del w:id="55" w:author="Johnny Pang" w:date="2022-04-17T15:34:00Z"/>
                <w:rFonts w:ascii="Calibri" w:hAnsi="Calibri"/>
                <w:sz w:val="22"/>
              </w:rPr>
            </w:pPr>
            <w:del w:id="56" w:author="Johnny Pang" w:date="2022-04-17T15:34:00Z">
              <w:r w:rsidDel="005C2D17">
                <w:rPr>
                  <w:rFonts w:ascii="Calibri" w:hAnsi="Calibri"/>
                  <w:sz w:val="22"/>
                </w:rPr>
                <w:delText>1.1 section added</w:delText>
              </w:r>
            </w:del>
          </w:p>
          <w:p w14:paraId="576838AD" w14:textId="77777777" w:rsidR="00630BF3" w:rsidDel="005C2D17" w:rsidRDefault="00630BF3" w:rsidP="008213C4">
            <w:pPr>
              <w:pStyle w:val="NormalTableText"/>
              <w:rPr>
                <w:del w:id="57" w:author="Johnny Pang" w:date="2022-04-17T15:34:00Z"/>
                <w:rFonts w:ascii="Calibri" w:hAnsi="Calibri"/>
                <w:sz w:val="22"/>
              </w:rPr>
            </w:pPr>
            <w:del w:id="58" w:author="Johnny Pang" w:date="2022-04-17T15:34:00Z">
              <w:r w:rsidDel="005C2D17">
                <w:rPr>
                  <w:rFonts w:ascii="Calibri" w:hAnsi="Calibri"/>
                  <w:sz w:val="22"/>
                </w:rPr>
                <w:delText>3.1.4 added</w:delText>
              </w:r>
            </w:del>
          </w:p>
          <w:p w14:paraId="54532FC5" w14:textId="77777777" w:rsidR="00630BF3" w:rsidRPr="00B8376B" w:rsidDel="005C2D17" w:rsidRDefault="00630BF3" w:rsidP="008213C4">
            <w:pPr>
              <w:pStyle w:val="NormalTableText"/>
              <w:rPr>
                <w:del w:id="59" w:author="Johnny Pang" w:date="2022-04-17T15:34:00Z"/>
                <w:rFonts w:ascii="Calibri" w:hAnsi="Calibri"/>
                <w:sz w:val="22"/>
              </w:rPr>
            </w:pPr>
            <w:del w:id="60" w:author="Johnny Pang" w:date="2022-04-17T15:34:00Z">
              <w:r w:rsidDel="005C2D17">
                <w:rPr>
                  <w:rFonts w:ascii="Calibri" w:hAnsi="Calibri"/>
                  <w:sz w:val="22"/>
                </w:rPr>
                <w:delText>3.3.2 added (BM)</w:delText>
              </w:r>
            </w:del>
          </w:p>
        </w:tc>
      </w:tr>
    </w:tbl>
    <w:p w14:paraId="74C5E421" w14:textId="475D45AB" w:rsidR="005851BD" w:rsidRPr="001849CC" w:rsidDel="005C2D17" w:rsidRDefault="001849CC" w:rsidP="001849CC">
      <w:pPr>
        <w:pStyle w:val="Heading1"/>
        <w:rPr>
          <w:del w:id="61" w:author="Johnny Pang" w:date="2022-04-17T15:34:00Z"/>
        </w:rPr>
        <w:pPrChange w:id="62" w:author="Johnny Pang" w:date="2022-11-30T20:30:00Z">
          <w:pPr>
            <w:pStyle w:val="Heading1"/>
            <w:numPr>
              <w:numId w:val="0"/>
            </w:numPr>
            <w:tabs>
              <w:tab w:val="clear" w:pos="720"/>
              <w:tab w:val="left" w:pos="1080"/>
            </w:tabs>
            <w:ind w:left="0" w:firstLine="0"/>
          </w:pPr>
        </w:pPrChange>
      </w:pPr>
      <w:ins w:id="63" w:author="Johnny Pang" w:date="2022-11-30T20:30:00Z">
        <w:r>
          <w:t>G</w:t>
        </w:r>
      </w:ins>
    </w:p>
    <w:p w14:paraId="66CDC344" w14:textId="77777777" w:rsidR="005851BD" w:rsidRPr="001849CC" w:rsidDel="005C2D17" w:rsidRDefault="005851BD" w:rsidP="001849CC">
      <w:pPr>
        <w:pStyle w:val="Heading1"/>
        <w:rPr>
          <w:del w:id="64" w:author="Johnny Pang" w:date="2022-04-17T15:34:00Z"/>
        </w:rPr>
        <w:pPrChange w:id="65" w:author="Johnny Pang" w:date="2022-11-30T20:30:00Z">
          <w:pPr>
            <w:pStyle w:val="Heading1"/>
            <w:numPr>
              <w:numId w:val="0"/>
            </w:numPr>
            <w:tabs>
              <w:tab w:val="clear" w:pos="720"/>
              <w:tab w:val="left" w:pos="1080"/>
            </w:tabs>
            <w:ind w:left="0" w:firstLine="0"/>
          </w:pPr>
        </w:pPrChange>
      </w:pPr>
    </w:p>
    <w:p w14:paraId="7EC8FC83" w14:textId="77777777" w:rsidR="00067BA7" w:rsidRPr="001849CC" w:rsidDel="005C2D17" w:rsidRDefault="00067BA7" w:rsidP="001849CC">
      <w:pPr>
        <w:pStyle w:val="Heading1"/>
        <w:rPr>
          <w:del w:id="66" w:author="Johnny Pang" w:date="2022-04-17T15:34:00Z"/>
        </w:rPr>
        <w:pPrChange w:id="67" w:author="Johnny Pang" w:date="2022-11-30T20:30:00Z">
          <w:pPr>
            <w:pStyle w:val="BodyText"/>
          </w:pPr>
        </w:pPrChange>
      </w:pPr>
    </w:p>
    <w:p w14:paraId="7F8C349B" w14:textId="77777777" w:rsidR="00067BA7" w:rsidRPr="001849CC" w:rsidDel="005C2D17" w:rsidRDefault="00067BA7" w:rsidP="001849CC">
      <w:pPr>
        <w:pStyle w:val="Heading1"/>
        <w:rPr>
          <w:del w:id="68" w:author="Johnny Pang" w:date="2022-04-17T15:34:00Z"/>
        </w:rPr>
        <w:pPrChange w:id="69" w:author="Johnny Pang" w:date="2022-11-30T20:30:00Z">
          <w:pPr>
            <w:pStyle w:val="BodyText"/>
            <w:pBdr>
              <w:top w:val="single" w:sz="4" w:space="1" w:color="auto"/>
              <w:left w:val="single" w:sz="4" w:space="0" w:color="auto"/>
              <w:bottom w:val="single" w:sz="4" w:space="1" w:color="auto"/>
              <w:right w:val="single" w:sz="4" w:space="4" w:color="auto"/>
            </w:pBdr>
          </w:pPr>
        </w:pPrChange>
      </w:pPr>
      <w:del w:id="70" w:author="Johnny Pang" w:date="2022-04-17T15:34:00Z">
        <w:r w:rsidRPr="001849CC" w:rsidDel="005C2D17">
          <w:delText>NOTE:</w:delText>
        </w:r>
      </w:del>
    </w:p>
    <w:p w14:paraId="40CB2ACD" w14:textId="77777777" w:rsidR="00067BA7" w:rsidRPr="001849CC" w:rsidDel="005C2D17" w:rsidRDefault="00067BA7" w:rsidP="001849CC">
      <w:pPr>
        <w:pStyle w:val="Heading1"/>
        <w:rPr>
          <w:del w:id="71" w:author="Johnny Pang" w:date="2022-04-17T15:34:00Z"/>
        </w:rPr>
        <w:pPrChange w:id="72" w:author="Johnny Pang" w:date="2022-11-30T20:30:00Z">
          <w:pPr>
            <w:pStyle w:val="BodyText"/>
            <w:pBdr>
              <w:top w:val="single" w:sz="4" w:space="1" w:color="auto"/>
              <w:left w:val="single" w:sz="4" w:space="0" w:color="auto"/>
              <w:bottom w:val="single" w:sz="4" w:space="1" w:color="auto"/>
              <w:right w:val="single" w:sz="4" w:space="4" w:color="auto"/>
            </w:pBdr>
          </w:pPr>
        </w:pPrChange>
      </w:pPr>
      <w:del w:id="73" w:author="Johnny Pang" w:date="2022-04-17T15:34:00Z">
        <w:r w:rsidRPr="001849CC" w:rsidDel="005C2D17">
          <w:delText>This is a CONTROLLED Document. Any documents appearing in paper form are not controlled and should be checked against the on-line file version prior to use.</w:delText>
        </w:r>
      </w:del>
    </w:p>
    <w:p w14:paraId="4D35C420" w14:textId="77777777" w:rsidR="00067BA7" w:rsidRPr="001849CC" w:rsidDel="005C2D17" w:rsidRDefault="00067BA7" w:rsidP="001849CC">
      <w:pPr>
        <w:pStyle w:val="Heading1"/>
        <w:rPr>
          <w:del w:id="74" w:author="Johnny Pang" w:date="2022-04-17T15:34:00Z"/>
        </w:rPr>
        <w:pPrChange w:id="75" w:author="Johnny Pang" w:date="2022-11-30T20:30:00Z">
          <w:pPr>
            <w:pStyle w:val="BodyText"/>
            <w:pBdr>
              <w:top w:val="single" w:sz="4" w:space="1" w:color="auto"/>
              <w:left w:val="single" w:sz="4" w:space="0" w:color="auto"/>
              <w:bottom w:val="single" w:sz="4" w:space="1" w:color="auto"/>
              <w:right w:val="single" w:sz="4" w:space="4" w:color="auto"/>
            </w:pBdr>
          </w:pPr>
        </w:pPrChange>
      </w:pPr>
      <w:del w:id="76" w:author="Johnny Pang" w:date="2022-04-17T15:34:00Z">
        <w:r w:rsidRPr="001849CC" w:rsidDel="005C2D17">
          <w:rPr>
            <w:rPrChange w:id="77" w:author="Johnny Pang" w:date="2022-11-30T20:30:00Z">
              <w:rPr>
                <w:rFonts w:ascii="Calibri" w:hAnsi="Calibri"/>
                <w:b/>
                <w:bCs/>
              </w:rPr>
            </w:rPrChange>
          </w:rPr>
          <w:delText xml:space="preserve">Notice: </w:delText>
        </w:r>
        <w:r w:rsidRPr="001849CC" w:rsidDel="005C2D17">
          <w:delText>This Document hardcopy must be used for reference purpose only.</w:delText>
        </w:r>
      </w:del>
    </w:p>
    <w:p w14:paraId="22B1EEAC" w14:textId="77777777" w:rsidR="00067BA7" w:rsidRPr="001849CC" w:rsidDel="005C2D17" w:rsidRDefault="00067BA7" w:rsidP="001849CC">
      <w:pPr>
        <w:pStyle w:val="Heading1"/>
        <w:rPr>
          <w:del w:id="78" w:author="Johnny Pang" w:date="2022-04-17T15:34:00Z"/>
          <w:rPrChange w:id="79" w:author="Johnny Pang" w:date="2022-11-30T20:30:00Z">
            <w:rPr>
              <w:del w:id="80" w:author="Johnny Pang" w:date="2022-04-17T15:34:00Z"/>
              <w:rFonts w:ascii="Calibri" w:hAnsi="Calibri"/>
              <w:b/>
              <w:bCs/>
            </w:rPr>
          </w:rPrChange>
        </w:rPr>
        <w:pPrChange w:id="81" w:author="Johnny Pang" w:date="2022-11-30T20:30:00Z">
          <w:pPr>
            <w:pStyle w:val="BodyText"/>
            <w:pBdr>
              <w:top w:val="single" w:sz="4" w:space="1" w:color="auto"/>
              <w:left w:val="single" w:sz="4" w:space="0" w:color="auto"/>
              <w:bottom w:val="single" w:sz="4" w:space="1" w:color="auto"/>
              <w:right w:val="single" w:sz="4" w:space="4" w:color="auto"/>
            </w:pBdr>
          </w:pPr>
        </w:pPrChange>
      </w:pPr>
      <w:del w:id="82" w:author="Johnny Pang" w:date="2022-04-17T15:34:00Z">
        <w:r w:rsidRPr="001849CC" w:rsidDel="005C2D17">
          <w:rPr>
            <w:rPrChange w:id="83" w:author="Johnny Pang" w:date="2022-11-30T20:30:00Z">
              <w:rPr>
                <w:rFonts w:ascii="Calibri" w:hAnsi="Calibri"/>
                <w:b/>
              </w:rPr>
            </w:rPrChange>
          </w:rPr>
          <w:delText>The on-line copy is the current version of the document.</w:delText>
        </w:r>
      </w:del>
    </w:p>
    <w:p w14:paraId="1F1DF74E" w14:textId="77777777" w:rsidR="00BD23E3" w:rsidRPr="001849CC" w:rsidDel="005C2D17" w:rsidRDefault="00BD23E3" w:rsidP="001849CC">
      <w:pPr>
        <w:pStyle w:val="Heading1"/>
        <w:rPr>
          <w:del w:id="84" w:author="Johnny Pang" w:date="2022-04-17T15:34:00Z"/>
        </w:rPr>
        <w:pPrChange w:id="85" w:author="Johnny Pang" w:date="2022-11-30T20:30:00Z">
          <w:pPr>
            <w:pStyle w:val="BodyText"/>
          </w:pPr>
        </w:pPrChange>
      </w:pPr>
    </w:p>
    <w:p w14:paraId="5BA5355D" w14:textId="4DDCDC11" w:rsidR="00BD23E3" w:rsidRPr="001849CC" w:rsidDel="001849CC" w:rsidRDefault="00BD23E3" w:rsidP="001849CC">
      <w:pPr>
        <w:pStyle w:val="Heading1"/>
        <w:rPr>
          <w:del w:id="86" w:author="Johnny Pang" w:date="2022-11-30T20:30:00Z"/>
        </w:rPr>
        <w:pPrChange w:id="87" w:author="Johnny Pang" w:date="2022-11-30T20:30:00Z">
          <w:pPr>
            <w:pStyle w:val="BodyText"/>
          </w:pPr>
        </w:pPrChange>
      </w:pPr>
    </w:p>
    <w:p w14:paraId="6BFD1C4E" w14:textId="2CF34847" w:rsidR="001049BD" w:rsidRPr="001849CC" w:rsidDel="001849CC" w:rsidRDefault="001049BD" w:rsidP="001849CC">
      <w:pPr>
        <w:pStyle w:val="Heading1"/>
        <w:rPr>
          <w:del w:id="88" w:author="Johnny Pang" w:date="2022-11-30T20:30:00Z"/>
        </w:rPr>
        <w:pPrChange w:id="89" w:author="Johnny Pang" w:date="2022-11-30T20:30:00Z">
          <w:pPr>
            <w:pStyle w:val="BodyText"/>
          </w:pPr>
        </w:pPrChange>
      </w:pPr>
    </w:p>
    <w:p w14:paraId="6833CF46" w14:textId="0C2885F1" w:rsidR="004E4A12" w:rsidRPr="001849CC" w:rsidDel="001849CC" w:rsidRDefault="004E4A12" w:rsidP="001849CC">
      <w:pPr>
        <w:pStyle w:val="Heading1"/>
        <w:rPr>
          <w:del w:id="90" w:author="Johnny Pang" w:date="2022-11-30T20:30:00Z"/>
        </w:rPr>
        <w:pPrChange w:id="91" w:author="Johnny Pang" w:date="2022-11-30T20:30:00Z">
          <w:pPr>
            <w:pStyle w:val="BodyText"/>
          </w:pPr>
        </w:pPrChange>
      </w:pPr>
    </w:p>
    <w:p w14:paraId="26A3A2D9" w14:textId="7B350501" w:rsidR="00F6204E" w:rsidRPr="001849CC" w:rsidRDefault="001049BD" w:rsidP="001849CC">
      <w:pPr>
        <w:pStyle w:val="Heading1"/>
        <w:pPrChange w:id="92" w:author="Johnny Pang" w:date="2022-11-30T20:30:00Z">
          <w:pPr>
            <w:pStyle w:val="Heading1"/>
            <w:tabs>
              <w:tab w:val="left" w:pos="1080"/>
            </w:tabs>
            <w:ind w:left="1080" w:hanging="1080"/>
          </w:pPr>
        </w:pPrChange>
      </w:pPr>
      <w:del w:id="93" w:author="Johnny Pang" w:date="2022-11-30T20:30:00Z">
        <w:r w:rsidRPr="001849CC" w:rsidDel="001849CC">
          <w:br w:type="page"/>
        </w:r>
        <w:r w:rsidR="00960901" w:rsidRPr="001849CC" w:rsidDel="001849CC">
          <w:delText>G</w:delText>
        </w:r>
      </w:del>
      <w:r w:rsidR="00960901" w:rsidRPr="001849CC">
        <w:t>Eneral</w:t>
      </w:r>
    </w:p>
    <w:p w14:paraId="6EAB2051" w14:textId="77777777" w:rsidR="003057A6" w:rsidRDefault="003057A6" w:rsidP="00DA097A">
      <w:pPr>
        <w:pStyle w:val="Heading2"/>
      </w:pPr>
      <w:r>
        <w:t>Summary</w:t>
      </w:r>
    </w:p>
    <w:p w14:paraId="3603BA30" w14:textId="77777777" w:rsidR="003057A6" w:rsidRPr="003665E8" w:rsidRDefault="003665E8" w:rsidP="000109C8">
      <w:r w:rsidRPr="003665E8">
        <w:t xml:space="preserve">This specification covers the requirements for stockpiling, supplying, </w:t>
      </w:r>
      <w:r w:rsidR="0095331B">
        <w:t xml:space="preserve">finish grading </w:t>
      </w:r>
      <w:r w:rsidRPr="003665E8">
        <w:t>and placing topsoil.</w:t>
      </w:r>
    </w:p>
    <w:p w14:paraId="480A9988" w14:textId="77777777" w:rsidR="00C80C03" w:rsidRPr="00B8376B" w:rsidRDefault="00DA097A" w:rsidP="00DA097A">
      <w:pPr>
        <w:pStyle w:val="Heading2"/>
      </w:pPr>
      <w:r w:rsidRPr="00B8376B">
        <w:t>Related</w:t>
      </w:r>
      <w:r w:rsidR="001049BD">
        <w:t xml:space="preserve"> </w:t>
      </w:r>
      <w:r w:rsidRPr="00B8376B">
        <w:t>Sections</w:t>
      </w:r>
    </w:p>
    <w:p w14:paraId="59B0C4EE" w14:textId="77777777" w:rsidR="000247E0" w:rsidRPr="000109C8" w:rsidDel="007D0D99" w:rsidRDefault="000247E0" w:rsidP="00AE7D39">
      <w:pPr>
        <w:pStyle w:val="Heading3"/>
        <w:numPr>
          <w:ilvl w:val="0"/>
          <w:numId w:val="0"/>
        </w:numPr>
        <w:tabs>
          <w:tab w:val="left" w:pos="709"/>
        </w:tabs>
        <w:ind w:left="709"/>
        <w:rPr>
          <w:del w:id="94" w:author="Lisa Mactaggart" w:date="2022-03-24T09:35:00Z"/>
          <w:rFonts w:cs="Arial"/>
          <w:highlight w:val="yellow"/>
        </w:rPr>
      </w:pPr>
      <w:del w:id="95" w:author="Lisa Mactaggart" w:date="2022-03-24T09:35:00Z">
        <w:r w:rsidRPr="000109C8" w:rsidDel="007D0D99">
          <w:rPr>
            <w:rFonts w:cs="Arial"/>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6D7FC616" w14:textId="77777777" w:rsidR="000247E0" w:rsidRPr="000109C8" w:rsidDel="007D0D99" w:rsidRDefault="000247E0" w:rsidP="00AE7D39">
      <w:pPr>
        <w:pStyle w:val="Heading3"/>
        <w:numPr>
          <w:ilvl w:val="0"/>
          <w:numId w:val="0"/>
        </w:numPr>
        <w:tabs>
          <w:tab w:val="left" w:pos="709"/>
        </w:tabs>
        <w:ind w:left="709"/>
        <w:rPr>
          <w:del w:id="96" w:author="Lisa Mactaggart" w:date="2022-03-24T09:35:00Z"/>
          <w:rFonts w:cs="Arial"/>
          <w:highlight w:val="yellow"/>
        </w:rPr>
      </w:pPr>
    </w:p>
    <w:p w14:paraId="59DF1BD9" w14:textId="77777777" w:rsidR="000247E0" w:rsidRPr="000109C8" w:rsidDel="007D0D99" w:rsidRDefault="000247E0" w:rsidP="00AE7D39">
      <w:pPr>
        <w:pStyle w:val="Heading3"/>
        <w:numPr>
          <w:ilvl w:val="0"/>
          <w:numId w:val="0"/>
        </w:numPr>
        <w:tabs>
          <w:tab w:val="left" w:pos="709"/>
        </w:tabs>
        <w:ind w:left="709"/>
        <w:rPr>
          <w:del w:id="97" w:author="Lisa Mactaggart" w:date="2022-03-24T09:35:00Z"/>
          <w:rFonts w:cs="Arial"/>
          <w:highlight w:val="yellow"/>
        </w:rPr>
      </w:pPr>
      <w:del w:id="98" w:author="Lisa Mactaggart" w:date="2022-03-24T09:35:00Z">
        <w:r w:rsidRPr="000109C8" w:rsidDel="007D0D99">
          <w:rPr>
            <w:rFonts w:cs="Arial"/>
            <w:highlight w:val="yellow"/>
          </w:rPr>
          <w:delText>Cross-referencing here may also be used to coordinate assemblies or systems whose components may span multiple Sections and which must meet certain performance requirements as an assembly or system.</w:delText>
        </w:r>
      </w:del>
    </w:p>
    <w:p w14:paraId="5F3C365C" w14:textId="77777777" w:rsidR="000247E0" w:rsidRPr="000109C8" w:rsidRDefault="000247E0" w:rsidP="00AE7D39">
      <w:pPr>
        <w:pStyle w:val="Heading3"/>
        <w:numPr>
          <w:ilvl w:val="0"/>
          <w:numId w:val="0"/>
        </w:numPr>
        <w:tabs>
          <w:tab w:val="left" w:pos="709"/>
        </w:tabs>
        <w:ind w:left="709"/>
        <w:rPr>
          <w:rFonts w:cs="Arial"/>
          <w:highlight w:val="yellow"/>
        </w:rPr>
      </w:pPr>
    </w:p>
    <w:p w14:paraId="23FE6228" w14:textId="77777777" w:rsidR="000247E0" w:rsidRPr="005C2D17" w:rsidDel="005C2D17" w:rsidRDefault="000247E0" w:rsidP="00AE7D39">
      <w:pPr>
        <w:pStyle w:val="Heading3"/>
        <w:numPr>
          <w:ilvl w:val="0"/>
          <w:numId w:val="0"/>
        </w:numPr>
        <w:tabs>
          <w:tab w:val="left" w:pos="709"/>
        </w:tabs>
        <w:ind w:left="709"/>
        <w:rPr>
          <w:del w:id="99" w:author="Johnny Pang" w:date="2022-04-17T15:34:00Z"/>
          <w:rFonts w:cs="Arial"/>
          <w:rPrChange w:id="100" w:author="Johnny Pang" w:date="2022-04-17T15:34:00Z">
            <w:rPr>
              <w:del w:id="101" w:author="Johnny Pang" w:date="2022-04-17T15:34:00Z"/>
              <w:rFonts w:cs="Arial"/>
              <w:highlight w:val="yellow"/>
            </w:rPr>
          </w:rPrChange>
        </w:rPr>
      </w:pPr>
      <w:del w:id="102" w:author="Johnny Pang" w:date="2022-04-17T15:34:00Z">
        <w:r w:rsidRPr="005C2D17" w:rsidDel="005C2D17">
          <w:rPr>
            <w:rFonts w:cs="Arial"/>
            <w:rPrChange w:id="103" w:author="Johnny Pang" w:date="2022-04-17T15:34:00Z">
              <w:rPr>
                <w:rFonts w:cs="Arial"/>
                <w:highlight w:val="yellow"/>
              </w:rPr>
            </w:rPrChange>
          </w:rPr>
          <w:delText>Contractor is responsible for coordination of the Work.</w:delText>
        </w:r>
      </w:del>
    </w:p>
    <w:p w14:paraId="7108603C" w14:textId="77777777" w:rsidR="000247E0" w:rsidRPr="005C2D17" w:rsidDel="007D0D99" w:rsidRDefault="000247E0" w:rsidP="00AE7D39">
      <w:pPr>
        <w:pStyle w:val="Heading3"/>
        <w:numPr>
          <w:ilvl w:val="0"/>
          <w:numId w:val="0"/>
        </w:numPr>
        <w:tabs>
          <w:tab w:val="left" w:pos="709"/>
        </w:tabs>
        <w:ind w:left="709"/>
        <w:rPr>
          <w:del w:id="104" w:author="Lisa Mactaggart" w:date="2022-03-24T09:35:00Z"/>
          <w:rFonts w:cs="Arial"/>
          <w:rPrChange w:id="105" w:author="Johnny Pang" w:date="2022-04-17T15:34:00Z">
            <w:rPr>
              <w:del w:id="106" w:author="Lisa Mactaggart" w:date="2022-03-24T09:35:00Z"/>
              <w:rFonts w:cs="Arial"/>
              <w:highlight w:val="yellow"/>
            </w:rPr>
          </w:rPrChange>
        </w:rPr>
      </w:pPr>
    </w:p>
    <w:p w14:paraId="6960D77A" w14:textId="77777777" w:rsidR="000247E0" w:rsidRPr="005C2D17" w:rsidDel="007D0D99" w:rsidRDefault="000247E0" w:rsidP="00AE7D39">
      <w:pPr>
        <w:pStyle w:val="Heading3"/>
        <w:numPr>
          <w:ilvl w:val="0"/>
          <w:numId w:val="0"/>
        </w:numPr>
        <w:tabs>
          <w:tab w:val="left" w:pos="709"/>
        </w:tabs>
        <w:ind w:left="709"/>
        <w:rPr>
          <w:del w:id="107" w:author="Lisa Mactaggart" w:date="2022-03-24T09:35:00Z"/>
          <w:rFonts w:cs="Arial"/>
          <w:rPrChange w:id="108" w:author="Johnny Pang" w:date="2022-04-17T15:34:00Z">
            <w:rPr>
              <w:del w:id="109" w:author="Lisa Mactaggart" w:date="2022-03-24T09:35:00Z"/>
              <w:rFonts w:cs="Arial"/>
              <w:highlight w:val="yellow"/>
            </w:rPr>
          </w:rPrChange>
        </w:rPr>
      </w:pPr>
      <w:del w:id="110" w:author="Lisa Mactaggart" w:date="2022-03-24T09:35:00Z">
        <w:r w:rsidRPr="005C2D17" w:rsidDel="007D0D99">
          <w:rPr>
            <w:rFonts w:cs="Arial"/>
            <w:rPrChange w:id="111" w:author="Johnny Pang" w:date="2022-04-17T15:34:00Z">
              <w:rPr>
                <w:rFonts w:cs="Arial"/>
                <w:highlight w:val="yellow"/>
              </w:rPr>
            </w:rPrChange>
          </w:rPr>
          <w:delText>This Section is to be completed/updated during the design development by the Consultant. If it is not applicable to the section for the specific project it may be deleted.]</w:delText>
        </w:r>
      </w:del>
    </w:p>
    <w:p w14:paraId="433762EC" w14:textId="77777777" w:rsidR="000247E0" w:rsidRPr="005C2D17" w:rsidDel="007D0D99" w:rsidRDefault="000247E0" w:rsidP="00AE7D39">
      <w:pPr>
        <w:pStyle w:val="Heading3"/>
        <w:numPr>
          <w:ilvl w:val="0"/>
          <w:numId w:val="0"/>
        </w:numPr>
        <w:tabs>
          <w:tab w:val="left" w:pos="709"/>
        </w:tabs>
        <w:ind w:left="709"/>
        <w:rPr>
          <w:del w:id="112" w:author="Lisa Mactaggart" w:date="2022-03-24T09:35:00Z"/>
          <w:rFonts w:cs="Arial"/>
          <w:rPrChange w:id="113" w:author="Johnny Pang" w:date="2022-04-17T15:34:00Z">
            <w:rPr>
              <w:del w:id="114" w:author="Lisa Mactaggart" w:date="2022-03-24T09:35:00Z"/>
              <w:rFonts w:cs="Arial"/>
              <w:highlight w:val="yellow"/>
            </w:rPr>
          </w:rPrChange>
        </w:rPr>
      </w:pPr>
    </w:p>
    <w:p w14:paraId="3EDADE63" w14:textId="77777777" w:rsidR="000247E0" w:rsidRPr="005C2D17" w:rsidDel="007D0D99" w:rsidRDefault="000247E0" w:rsidP="00AE7D39">
      <w:pPr>
        <w:pStyle w:val="Heading3"/>
        <w:numPr>
          <w:ilvl w:val="0"/>
          <w:numId w:val="0"/>
        </w:numPr>
        <w:tabs>
          <w:tab w:val="left" w:pos="709"/>
        </w:tabs>
        <w:ind w:left="709"/>
        <w:rPr>
          <w:del w:id="115" w:author="Lisa Mactaggart" w:date="2022-03-24T09:35:00Z"/>
          <w:rFonts w:cs="Arial"/>
          <w:rPrChange w:id="116" w:author="Johnny Pang" w:date="2022-04-17T15:34:00Z">
            <w:rPr>
              <w:del w:id="117" w:author="Lisa Mactaggart" w:date="2022-03-24T09:35:00Z"/>
              <w:rFonts w:cs="Arial"/>
              <w:highlight w:val="yellow"/>
            </w:rPr>
          </w:rPrChange>
        </w:rPr>
      </w:pPr>
      <w:del w:id="118" w:author="Lisa Mactaggart" w:date="2022-03-24T09:35:00Z">
        <w:r w:rsidRPr="005C2D17" w:rsidDel="007D0D99">
          <w:rPr>
            <w:rFonts w:cs="Arial"/>
            <w:rPrChange w:id="119" w:author="Johnny Pang" w:date="2022-04-17T15:34:00Z">
              <w:rPr>
                <w:rFonts w:cs="Arial"/>
                <w:highlight w:val="yellow"/>
              </w:rPr>
            </w:rPrChange>
          </w:rPr>
          <w:delText>[List Sections specifying installation of products supplied but not installed under this Section and indicate specific items.]</w:delText>
        </w:r>
      </w:del>
    </w:p>
    <w:p w14:paraId="6D924FF5" w14:textId="77777777" w:rsidR="000247E0" w:rsidRPr="005C2D17" w:rsidDel="007D0D99" w:rsidRDefault="000247E0" w:rsidP="008E439A">
      <w:pPr>
        <w:pStyle w:val="Heading3"/>
        <w:tabs>
          <w:tab w:val="clear" w:pos="1440"/>
          <w:tab w:val="left" w:pos="1418"/>
        </w:tabs>
        <w:ind w:left="1418" w:hanging="709"/>
        <w:rPr>
          <w:del w:id="120" w:author="Lisa Mactaggart" w:date="2022-03-24T09:35:00Z"/>
          <w:rPrChange w:id="121" w:author="Johnny Pang" w:date="2022-04-17T15:34:00Z">
            <w:rPr>
              <w:del w:id="122" w:author="Lisa Mactaggart" w:date="2022-03-24T09:35:00Z"/>
              <w:highlight w:val="yellow"/>
            </w:rPr>
          </w:rPrChange>
        </w:rPr>
      </w:pPr>
      <w:del w:id="123" w:author="Lisa Mactaggart" w:date="2022-03-24T09:35:00Z">
        <w:r w:rsidRPr="005C2D17" w:rsidDel="007D0D99">
          <w:rPr>
            <w:rPrChange w:id="124" w:author="Johnny Pang" w:date="2022-04-17T15:34:00Z">
              <w:rPr>
                <w:highlight w:val="yellow"/>
              </w:rPr>
            </w:rPrChange>
          </w:rPr>
          <w:delText>Section [______ – ____________]:  Execution requirements for ...[item]...  specified under this Section.</w:delText>
        </w:r>
      </w:del>
    </w:p>
    <w:p w14:paraId="21125B99" w14:textId="77777777" w:rsidR="000247E0" w:rsidRPr="005C2D17" w:rsidDel="007D0D99" w:rsidRDefault="000247E0" w:rsidP="000247E0">
      <w:pPr>
        <w:pStyle w:val="Heading3"/>
        <w:numPr>
          <w:ilvl w:val="0"/>
          <w:numId w:val="0"/>
        </w:numPr>
        <w:ind w:left="4320"/>
        <w:rPr>
          <w:del w:id="125" w:author="Lisa Mactaggart" w:date="2022-03-24T09:35:00Z"/>
          <w:rFonts w:cs="Arial"/>
          <w:rPrChange w:id="126" w:author="Johnny Pang" w:date="2022-04-17T15:34:00Z">
            <w:rPr>
              <w:del w:id="127" w:author="Lisa Mactaggart" w:date="2022-03-24T09:35:00Z"/>
              <w:rFonts w:cs="Arial"/>
              <w:highlight w:val="yellow"/>
            </w:rPr>
          </w:rPrChange>
        </w:rPr>
      </w:pPr>
    </w:p>
    <w:p w14:paraId="5850BE25" w14:textId="77777777" w:rsidR="000247E0" w:rsidRPr="005C2D17" w:rsidDel="007D0D99" w:rsidRDefault="000247E0" w:rsidP="008E439A">
      <w:pPr>
        <w:pStyle w:val="Heading3"/>
        <w:numPr>
          <w:ilvl w:val="0"/>
          <w:numId w:val="0"/>
        </w:numPr>
        <w:tabs>
          <w:tab w:val="left" w:pos="709"/>
        </w:tabs>
        <w:ind w:left="709"/>
        <w:rPr>
          <w:del w:id="128" w:author="Lisa Mactaggart" w:date="2022-03-24T09:35:00Z"/>
          <w:rFonts w:cs="Arial"/>
          <w:rPrChange w:id="129" w:author="Johnny Pang" w:date="2022-04-17T15:34:00Z">
            <w:rPr>
              <w:del w:id="130" w:author="Lisa Mactaggart" w:date="2022-03-24T09:35:00Z"/>
              <w:rFonts w:cs="Arial"/>
              <w:highlight w:val="yellow"/>
            </w:rPr>
          </w:rPrChange>
        </w:rPr>
      </w:pPr>
      <w:del w:id="131" w:author="Lisa Mactaggart" w:date="2022-03-24T09:35:00Z">
        <w:r w:rsidRPr="005C2D17" w:rsidDel="007D0D99">
          <w:rPr>
            <w:rFonts w:cs="Arial"/>
            <w:rPrChange w:id="132" w:author="Johnny Pang" w:date="2022-04-17T15:34:00Z">
              <w:rPr>
                <w:rFonts w:cs="Arial"/>
                <w:highlight w:val="yellow"/>
              </w:rPr>
            </w:rPrChange>
          </w:rPr>
          <w:delText>[List Sections specifying products installed but not supplied under this Section and indicate specific items.]</w:delText>
        </w:r>
      </w:del>
    </w:p>
    <w:p w14:paraId="2C9B68CF" w14:textId="77777777" w:rsidR="000247E0" w:rsidRPr="005C2D17" w:rsidDel="007D0D99" w:rsidRDefault="000247E0" w:rsidP="008E439A">
      <w:pPr>
        <w:pStyle w:val="Heading3"/>
        <w:tabs>
          <w:tab w:val="clear" w:pos="1440"/>
          <w:tab w:val="left" w:pos="1418"/>
        </w:tabs>
        <w:ind w:left="1418" w:hanging="709"/>
        <w:rPr>
          <w:del w:id="133" w:author="Lisa Mactaggart" w:date="2022-03-24T09:35:00Z"/>
          <w:rPrChange w:id="134" w:author="Johnny Pang" w:date="2022-04-17T15:34:00Z">
            <w:rPr>
              <w:del w:id="135" w:author="Lisa Mactaggart" w:date="2022-03-24T09:35:00Z"/>
              <w:highlight w:val="yellow"/>
            </w:rPr>
          </w:rPrChange>
        </w:rPr>
      </w:pPr>
      <w:del w:id="136" w:author="Lisa Mactaggart" w:date="2022-03-24T09:35:00Z">
        <w:r w:rsidRPr="005C2D17" w:rsidDel="007D0D99">
          <w:rPr>
            <w:rPrChange w:id="137" w:author="Johnny Pang" w:date="2022-04-17T15:34:00Z">
              <w:rPr>
                <w:highlight w:val="yellow"/>
              </w:rPr>
            </w:rPrChange>
          </w:rPr>
          <w:delText>Section [______ – ____________]:  Product requirements for ...[item]...  for installation under this Section.</w:delText>
        </w:r>
      </w:del>
    </w:p>
    <w:p w14:paraId="61109F18" w14:textId="77777777" w:rsidR="000247E0" w:rsidRPr="005C2D17" w:rsidDel="007D0D99" w:rsidRDefault="000247E0" w:rsidP="000247E0">
      <w:pPr>
        <w:pStyle w:val="Heading3"/>
        <w:numPr>
          <w:ilvl w:val="0"/>
          <w:numId w:val="0"/>
        </w:numPr>
        <w:ind w:left="4320"/>
        <w:rPr>
          <w:del w:id="138" w:author="Lisa Mactaggart" w:date="2022-03-24T09:35:00Z"/>
          <w:rFonts w:cs="Arial"/>
          <w:rPrChange w:id="139" w:author="Johnny Pang" w:date="2022-04-17T15:34:00Z">
            <w:rPr>
              <w:del w:id="140" w:author="Lisa Mactaggart" w:date="2022-03-24T09:35:00Z"/>
              <w:rFonts w:cs="Arial"/>
              <w:highlight w:val="yellow"/>
            </w:rPr>
          </w:rPrChange>
        </w:rPr>
      </w:pPr>
    </w:p>
    <w:p w14:paraId="55B44A03" w14:textId="77777777" w:rsidR="000247E0" w:rsidRPr="005C2D17" w:rsidDel="007D0D99" w:rsidRDefault="000247E0" w:rsidP="008E439A">
      <w:pPr>
        <w:pStyle w:val="Heading3"/>
        <w:numPr>
          <w:ilvl w:val="0"/>
          <w:numId w:val="0"/>
        </w:numPr>
        <w:tabs>
          <w:tab w:val="left" w:pos="709"/>
        </w:tabs>
        <w:ind w:left="709"/>
        <w:rPr>
          <w:del w:id="141" w:author="Lisa Mactaggart" w:date="2022-03-24T09:35:00Z"/>
          <w:rFonts w:cs="Arial"/>
          <w:rPrChange w:id="142" w:author="Johnny Pang" w:date="2022-04-17T15:34:00Z">
            <w:rPr>
              <w:del w:id="143" w:author="Lisa Mactaggart" w:date="2022-03-24T09:35:00Z"/>
              <w:rFonts w:cs="Arial"/>
              <w:highlight w:val="yellow"/>
            </w:rPr>
          </w:rPrChange>
        </w:rPr>
      </w:pPr>
      <w:del w:id="144" w:author="Lisa Mactaggart" w:date="2022-03-24T09:35:00Z">
        <w:r w:rsidRPr="005C2D17" w:rsidDel="007D0D99">
          <w:rPr>
            <w:rFonts w:cs="Arial"/>
            <w:rPrChange w:id="145" w:author="Johnny Pang" w:date="2022-04-17T15:34:00Z">
              <w:rPr>
                <w:rFonts w:cs="Arial"/>
                <w:highlight w:val="yellow"/>
              </w:rPr>
            </w:rPrChange>
          </w:rPr>
          <w:delText>[List Sections specifying related requirements.]</w:delText>
        </w:r>
      </w:del>
    </w:p>
    <w:p w14:paraId="00883D52" w14:textId="77777777" w:rsidR="007D0D99" w:rsidRPr="005C2D17" w:rsidRDefault="007D0D99" w:rsidP="007D0D99">
      <w:pPr>
        <w:pStyle w:val="Heading3"/>
        <w:numPr>
          <w:ilvl w:val="2"/>
          <w:numId w:val="20"/>
        </w:numPr>
        <w:rPr>
          <w:ins w:id="146" w:author="Lisa Mactaggart" w:date="2022-03-24T09:35:00Z"/>
          <w:rPrChange w:id="147" w:author="Johnny Pang" w:date="2022-04-17T15:34:00Z">
            <w:rPr>
              <w:ins w:id="148" w:author="Lisa Mactaggart" w:date="2022-03-24T09:35:00Z"/>
              <w:highlight w:val="yellow"/>
            </w:rPr>
          </w:rPrChange>
        </w:rPr>
      </w:pPr>
      <w:ins w:id="149" w:author="Lisa Mactaggart" w:date="2022-03-24T09:35:00Z">
        <w:r w:rsidRPr="005C2D17">
          <w:rPr>
            <w:rPrChange w:id="150" w:author="Johnny Pang" w:date="2022-04-17T15:34:00Z">
              <w:rPr>
                <w:highlight w:val="yellow"/>
              </w:rPr>
            </w:rPrChange>
          </w:rPr>
          <w:t>Division 1 – General Requirements.</w:t>
        </w:r>
      </w:ins>
    </w:p>
    <w:p w14:paraId="05A5194E" w14:textId="77777777" w:rsidR="007D0D99" w:rsidRPr="005C2D17" w:rsidRDefault="007D0D99" w:rsidP="007D0D99">
      <w:pPr>
        <w:pStyle w:val="Heading3"/>
        <w:rPr>
          <w:ins w:id="151" w:author="Lisa Mactaggart" w:date="2022-03-24T09:35:00Z"/>
          <w:rPrChange w:id="152" w:author="Johnny Pang" w:date="2022-04-17T15:34:00Z">
            <w:rPr>
              <w:ins w:id="153" w:author="Lisa Mactaggart" w:date="2022-03-24T09:35:00Z"/>
              <w:highlight w:val="yellow"/>
            </w:rPr>
          </w:rPrChange>
        </w:rPr>
      </w:pPr>
      <w:ins w:id="154" w:author="Lisa Mactaggart" w:date="2022-03-24T09:35:00Z">
        <w:r w:rsidRPr="005C2D17">
          <w:rPr>
            <w:rPrChange w:id="155" w:author="Johnny Pang" w:date="2022-04-17T15:34:00Z">
              <w:rPr>
                <w:highlight w:val="yellow"/>
              </w:rPr>
            </w:rPrChange>
          </w:rPr>
          <w:t>Section 02200 – Site Preparation.</w:t>
        </w:r>
      </w:ins>
    </w:p>
    <w:p w14:paraId="29C886C0" w14:textId="77777777" w:rsidR="000247E0" w:rsidRPr="005C2D17" w:rsidDel="005D5E56" w:rsidRDefault="000247E0" w:rsidP="008E439A">
      <w:pPr>
        <w:pStyle w:val="Heading3"/>
        <w:tabs>
          <w:tab w:val="clear" w:pos="1440"/>
          <w:tab w:val="left" w:pos="1418"/>
        </w:tabs>
        <w:ind w:left="1418" w:hanging="709"/>
        <w:rPr>
          <w:del w:id="156" w:author="Lisa Mactaggart" w:date="2022-03-24T09:35:00Z"/>
          <w:rPrChange w:id="157" w:author="Johnny Pang" w:date="2022-04-17T15:34:00Z">
            <w:rPr>
              <w:del w:id="158" w:author="Lisa Mactaggart" w:date="2022-03-24T09:35:00Z"/>
              <w:highlight w:val="yellow"/>
            </w:rPr>
          </w:rPrChange>
        </w:rPr>
      </w:pPr>
      <w:del w:id="159" w:author="Lisa Mactaggart" w:date="2022-03-24T09:35:00Z">
        <w:r w:rsidRPr="005C2D17" w:rsidDel="007D0D99">
          <w:rPr>
            <w:rPrChange w:id="160" w:author="Johnny Pang" w:date="2022-04-17T15:34:00Z">
              <w:rPr>
                <w:highlight w:val="yellow"/>
              </w:rPr>
            </w:rPrChange>
          </w:rPr>
          <w:delText>Section [______ – ____________]:  [Optional short phrase indicating relationship].</w:delText>
        </w:r>
      </w:del>
    </w:p>
    <w:p w14:paraId="0CE648AE" w14:textId="77777777" w:rsidR="005D5E56" w:rsidRPr="005C2D17" w:rsidRDefault="005D5E56" w:rsidP="008E439A">
      <w:pPr>
        <w:pStyle w:val="Heading3"/>
        <w:tabs>
          <w:tab w:val="clear" w:pos="1440"/>
          <w:tab w:val="left" w:pos="1418"/>
        </w:tabs>
        <w:ind w:left="1418" w:hanging="709"/>
        <w:rPr>
          <w:ins w:id="161" w:author="Lisa Mactaggart" w:date="2022-03-24T10:08:00Z"/>
          <w:rPrChange w:id="162" w:author="Johnny Pang" w:date="2022-04-17T15:34:00Z">
            <w:rPr>
              <w:ins w:id="163" w:author="Lisa Mactaggart" w:date="2022-03-24T10:08:00Z"/>
              <w:highlight w:val="yellow"/>
            </w:rPr>
          </w:rPrChange>
        </w:rPr>
      </w:pPr>
      <w:bookmarkStart w:id="164" w:name="_Hlk99009203"/>
      <w:ins w:id="165" w:author="Lisa Mactaggart" w:date="2022-03-24T10:04:00Z">
        <w:r w:rsidRPr="005C2D17">
          <w:rPr>
            <w:rPrChange w:id="166" w:author="Johnny Pang" w:date="2022-04-17T15:34:00Z">
              <w:rPr>
                <w:highlight w:val="yellow"/>
              </w:rPr>
            </w:rPrChange>
          </w:rPr>
          <w:t>Section 029</w:t>
        </w:r>
      </w:ins>
      <w:ins w:id="167" w:author="Lisa Mactaggart" w:date="2022-03-24T10:08:00Z">
        <w:r w:rsidR="00BF4606" w:rsidRPr="005C2D17">
          <w:rPr>
            <w:rPrChange w:id="168" w:author="Johnny Pang" w:date="2022-04-17T15:34:00Z">
              <w:rPr>
                <w:highlight w:val="yellow"/>
              </w:rPr>
            </w:rPrChange>
          </w:rPr>
          <w:t>33</w:t>
        </w:r>
      </w:ins>
      <w:ins w:id="169" w:author="Lisa Mactaggart" w:date="2022-03-24T10:04:00Z">
        <w:r w:rsidRPr="005C2D17">
          <w:rPr>
            <w:rPrChange w:id="170" w:author="Johnny Pang" w:date="2022-04-17T15:34:00Z">
              <w:rPr>
                <w:highlight w:val="yellow"/>
              </w:rPr>
            </w:rPrChange>
          </w:rPr>
          <w:t xml:space="preserve"> </w:t>
        </w:r>
      </w:ins>
      <w:ins w:id="171" w:author="Lisa Mactaggart" w:date="2022-03-24T10:07:00Z">
        <w:r w:rsidR="00BF4606" w:rsidRPr="005C2D17">
          <w:rPr>
            <w:rPrChange w:id="172" w:author="Johnny Pang" w:date="2022-04-17T15:34:00Z">
              <w:rPr>
                <w:highlight w:val="yellow"/>
              </w:rPr>
            </w:rPrChange>
          </w:rPr>
          <w:t>–</w:t>
        </w:r>
      </w:ins>
      <w:ins w:id="173" w:author="Lisa Mactaggart" w:date="2022-03-24T10:04:00Z">
        <w:r w:rsidRPr="005C2D17">
          <w:rPr>
            <w:rPrChange w:id="174" w:author="Johnny Pang" w:date="2022-04-17T15:34:00Z">
              <w:rPr>
                <w:highlight w:val="yellow"/>
              </w:rPr>
            </w:rPrChange>
          </w:rPr>
          <w:t xml:space="preserve"> </w:t>
        </w:r>
      </w:ins>
      <w:ins w:id="175" w:author="Lisa Mactaggart" w:date="2022-03-24T10:08:00Z">
        <w:r w:rsidR="00BF4606" w:rsidRPr="005C2D17">
          <w:rPr>
            <w:rPrChange w:id="176" w:author="Johnny Pang" w:date="2022-04-17T15:34:00Z">
              <w:rPr>
                <w:highlight w:val="yellow"/>
              </w:rPr>
            </w:rPrChange>
          </w:rPr>
          <w:t>Sodding</w:t>
        </w:r>
      </w:ins>
    </w:p>
    <w:p w14:paraId="797EF5FD" w14:textId="77777777" w:rsidR="00BF4606" w:rsidRPr="005C2D17" w:rsidRDefault="00BF4606" w:rsidP="008E439A">
      <w:pPr>
        <w:pStyle w:val="Heading3"/>
        <w:tabs>
          <w:tab w:val="clear" w:pos="1440"/>
          <w:tab w:val="left" w:pos="1418"/>
        </w:tabs>
        <w:ind w:left="1418" w:hanging="709"/>
        <w:rPr>
          <w:ins w:id="177" w:author="Lisa Mactaggart" w:date="2022-03-24T10:07:00Z"/>
          <w:rPrChange w:id="178" w:author="Johnny Pang" w:date="2022-04-17T15:34:00Z">
            <w:rPr>
              <w:ins w:id="179" w:author="Lisa Mactaggart" w:date="2022-03-24T10:07:00Z"/>
              <w:highlight w:val="yellow"/>
            </w:rPr>
          </w:rPrChange>
        </w:rPr>
      </w:pPr>
      <w:ins w:id="180" w:author="Lisa Mactaggart" w:date="2022-03-24T10:08:00Z">
        <w:r w:rsidRPr="005C2D17">
          <w:rPr>
            <w:rPrChange w:id="181" w:author="Johnny Pang" w:date="2022-04-17T15:34:00Z">
              <w:rPr>
                <w:highlight w:val="yellow"/>
              </w:rPr>
            </w:rPrChange>
          </w:rPr>
          <w:t>Section 02934 - Compost Seeding</w:t>
        </w:r>
      </w:ins>
    </w:p>
    <w:p w14:paraId="16AFEB01" w14:textId="77777777" w:rsidR="00BF4606" w:rsidRPr="005C2D17" w:rsidRDefault="00BF4606" w:rsidP="008E439A">
      <w:pPr>
        <w:pStyle w:val="Heading3"/>
        <w:tabs>
          <w:tab w:val="clear" w:pos="1440"/>
          <w:tab w:val="left" w:pos="1418"/>
        </w:tabs>
        <w:ind w:left="1418" w:hanging="709"/>
        <w:rPr>
          <w:ins w:id="182" w:author="Lisa Mactaggart" w:date="2022-03-24T10:03:00Z"/>
          <w:rPrChange w:id="183" w:author="Johnny Pang" w:date="2022-04-17T15:34:00Z">
            <w:rPr>
              <w:ins w:id="184" w:author="Lisa Mactaggart" w:date="2022-03-24T10:03:00Z"/>
              <w:highlight w:val="yellow"/>
            </w:rPr>
          </w:rPrChange>
        </w:rPr>
      </w:pPr>
      <w:ins w:id="185" w:author="Lisa Mactaggart" w:date="2022-03-24T10:09:00Z">
        <w:r w:rsidRPr="005C2D17">
          <w:rPr>
            <w:rPrChange w:id="186" w:author="Johnny Pang" w:date="2022-04-17T15:34:00Z">
              <w:rPr>
                <w:highlight w:val="yellow"/>
              </w:rPr>
            </w:rPrChange>
          </w:rPr>
          <w:t>Section 02935 – Planting of Trees, Shrubs and Groundcovers.</w:t>
        </w:r>
      </w:ins>
    </w:p>
    <w:bookmarkEnd w:id="164"/>
    <w:p w14:paraId="75D7396F" w14:textId="77777777" w:rsidR="00A54A5D" w:rsidRPr="000109C8" w:rsidRDefault="00A54A5D" w:rsidP="00A54A5D">
      <w:pPr>
        <w:pStyle w:val="Heading2"/>
        <w:rPr>
          <w:highlight w:val="yellow"/>
        </w:rPr>
      </w:pPr>
      <w:r w:rsidRPr="000109C8">
        <w:rPr>
          <w:highlight w:val="yellow"/>
        </w:rPr>
        <w:t>Measurement</w:t>
      </w:r>
      <w:r w:rsidR="001049BD" w:rsidRPr="000109C8">
        <w:rPr>
          <w:highlight w:val="yellow"/>
        </w:rPr>
        <w:t xml:space="preserve"> </w:t>
      </w:r>
      <w:r w:rsidRPr="000109C8">
        <w:rPr>
          <w:highlight w:val="yellow"/>
        </w:rPr>
        <w:t>and Payment</w:t>
      </w:r>
    </w:p>
    <w:p w14:paraId="5CC360BE" w14:textId="77777777" w:rsidR="005C2D17" w:rsidRPr="00496E7C" w:rsidRDefault="00A54A5D" w:rsidP="005C2D17">
      <w:pPr>
        <w:pStyle w:val="Heading3"/>
        <w:numPr>
          <w:ilvl w:val="2"/>
          <w:numId w:val="11"/>
        </w:numPr>
        <w:rPr>
          <w:ins w:id="187" w:author="Johnny Pang" w:date="2022-04-17T15:35:00Z"/>
        </w:rPr>
      </w:pPr>
      <w:del w:id="188" w:author="Lisa Mactaggart" w:date="2022-03-24T10:02:00Z">
        <w:r w:rsidRPr="000109C8" w:rsidDel="005D5E56">
          <w:rPr>
            <w:highlight w:val="yellow"/>
          </w:rPr>
          <w:delText>[</w:delText>
        </w:r>
        <w:r w:rsidR="00A30E3C" w:rsidRPr="000109C8" w:rsidDel="005D5E56">
          <w:rPr>
            <w:highlight w:val="yellow"/>
          </w:rPr>
          <w:delText xml:space="preserve">The </w:delText>
        </w:r>
        <w:r w:rsidRPr="000109C8" w:rsidDel="005D5E56">
          <w:rPr>
            <w:highlight w:val="yellow"/>
          </w:rPr>
          <w:delText xml:space="preserve">Work outlined in this </w:delText>
        </w:r>
        <w:r w:rsidR="00A30E3C" w:rsidRPr="000109C8" w:rsidDel="005D5E56">
          <w:rPr>
            <w:highlight w:val="yellow"/>
          </w:rPr>
          <w:delText>S</w:delText>
        </w:r>
        <w:r w:rsidRPr="000109C8" w:rsidDel="005D5E56">
          <w:rPr>
            <w:highlight w:val="yellow"/>
          </w:rPr>
          <w:delText xml:space="preserve">ection will be measured and paid for at the unit </w:delText>
        </w:r>
        <w:r w:rsidR="00A30E3C" w:rsidRPr="000109C8" w:rsidDel="005D5E56">
          <w:rPr>
            <w:highlight w:val="yellow"/>
          </w:rPr>
          <w:delText xml:space="preserve">price </w:delText>
        </w:r>
        <w:r w:rsidRPr="000109C8" w:rsidDel="005D5E56">
          <w:rPr>
            <w:highlight w:val="yellow"/>
          </w:rPr>
          <w:delText>as indicated in the Bid Form]</w:delText>
        </w:r>
        <w:r w:rsidRPr="000109C8" w:rsidDel="005D5E56">
          <w:rPr>
            <w:highlight w:val="yellow"/>
          </w:rPr>
          <w:br/>
        </w:r>
        <w:r w:rsidRPr="000109C8" w:rsidDel="005D5E56">
          <w:rPr>
            <w:highlight w:val="yellow"/>
          </w:rPr>
          <w:br/>
          <w:delText>or</w:delText>
        </w:r>
      </w:del>
      <w:del w:id="189" w:author="Johnny Pang" w:date="2022-04-17T15:35:00Z">
        <w:r w:rsidRPr="000109C8" w:rsidDel="005C2D17">
          <w:rPr>
            <w:highlight w:val="yellow"/>
          </w:rPr>
          <w:br/>
        </w:r>
      </w:del>
      <w:del w:id="190" w:author="Lisa Mactaggart" w:date="2022-03-24T10:10:00Z">
        <w:r w:rsidRPr="000109C8" w:rsidDel="00BF4606">
          <w:rPr>
            <w:highlight w:val="yellow"/>
          </w:rPr>
          <w:br/>
        </w:r>
      </w:del>
      <w:del w:id="191" w:author="Lisa Mactaggart" w:date="2022-03-24T10:09:00Z">
        <w:r w:rsidRPr="000109C8" w:rsidDel="00BF4606">
          <w:rPr>
            <w:highlight w:val="yellow"/>
          </w:rPr>
          <w:delText>[</w:delText>
        </w:r>
      </w:del>
      <w:ins w:id="192" w:author="Johnny Pang" w:date="2022-04-17T15:35:00Z">
        <w:r w:rsidR="005C2D17" w:rsidRPr="00496E7C">
          <w:t>All costs associated with the work of this Section</w:t>
        </w:r>
      </w:ins>
      <w:ins w:id="193" w:author="Johnny Pang" w:date="2022-04-17T15:36:00Z">
        <w:r w:rsidR="005C2D17">
          <w:t xml:space="preserve"> </w:t>
        </w:r>
      </w:ins>
      <w:ins w:id="194" w:author="Johnny Pang" w:date="2022-04-17T15:35:00Z">
        <w:r w:rsidR="005C2D17" w:rsidRPr="00496E7C">
          <w:t xml:space="preserve">shall be included in the price for </w:t>
        </w:r>
        <w:r w:rsidR="005C2D17" w:rsidRPr="000E5C83">
          <w:t xml:space="preserve">Item No. </w:t>
        </w:r>
        <w:commentRangeStart w:id="195"/>
        <w:r w:rsidR="005C2D17">
          <w:t>A</w:t>
        </w:r>
        <w:proofErr w:type="gramStart"/>
        <w:r w:rsidR="005C2D17">
          <w:t>2.xx</w:t>
        </w:r>
        <w:proofErr w:type="gramEnd"/>
        <w:r w:rsidR="005C2D17" w:rsidRPr="00496E7C">
          <w:t xml:space="preserve"> </w:t>
        </w:r>
      </w:ins>
      <w:commentRangeEnd w:id="195"/>
      <w:r w:rsidR="006F6FD3">
        <w:rPr>
          <w:rStyle w:val="CommentReference"/>
        </w:rPr>
        <w:commentReference w:id="195"/>
      </w:r>
      <w:ins w:id="196" w:author="Johnny Pang" w:date="2022-04-17T15:35:00Z">
        <w:r w:rsidR="005C2D17" w:rsidRPr="00496E7C">
          <w:t xml:space="preserve">in the Bid Form.  </w:t>
        </w:r>
      </w:ins>
    </w:p>
    <w:p w14:paraId="4E6337F5" w14:textId="41B8C48A" w:rsidR="00A54A5D" w:rsidRPr="001849CC" w:rsidDel="00BF4606" w:rsidRDefault="001849CC" w:rsidP="001849CC">
      <w:pPr>
        <w:pStyle w:val="Heading1"/>
        <w:rPr>
          <w:del w:id="197" w:author="Lisa Mactaggart" w:date="2022-03-24T10:09:00Z"/>
          <w:rPrChange w:id="198" w:author="Johnny Pang" w:date="2022-11-30T20:30:00Z">
            <w:rPr>
              <w:del w:id="199" w:author="Lisa Mactaggart" w:date="2022-03-24T10:09:00Z"/>
              <w:highlight w:val="yellow"/>
            </w:rPr>
          </w:rPrChange>
        </w:rPr>
        <w:pPrChange w:id="200" w:author="Johnny Pang" w:date="2022-11-30T20:30:00Z">
          <w:pPr>
            <w:pStyle w:val="Heading3"/>
            <w:numPr>
              <w:ilvl w:val="0"/>
              <w:numId w:val="0"/>
            </w:numPr>
            <w:tabs>
              <w:tab w:val="clear" w:pos="1440"/>
              <w:tab w:val="left" w:pos="1418"/>
            </w:tabs>
            <w:ind w:left="720" w:firstLine="0"/>
          </w:pPr>
        </w:pPrChange>
      </w:pPr>
      <w:ins w:id="201" w:author="Johnny Pang" w:date="2022-11-30T20:30:00Z">
        <w:r w:rsidRPr="001849CC">
          <w:rPr>
            <w:rPrChange w:id="202" w:author="Johnny Pang" w:date="2022-11-30T20:30:00Z">
              <w:rPr>
                <w:highlight w:val="yellow"/>
              </w:rPr>
            </w:rPrChange>
          </w:rPr>
          <w:t>P</w:t>
        </w:r>
      </w:ins>
      <w:del w:id="203" w:author="Johnny Pang" w:date="2022-04-17T15:35:00Z">
        <w:r w:rsidR="00A30E3C" w:rsidRPr="001849CC" w:rsidDel="005C2D17">
          <w:rPr>
            <w:rPrChange w:id="204" w:author="Johnny Pang" w:date="2022-11-30T20:30:00Z">
              <w:rPr>
                <w:highlight w:val="yellow"/>
              </w:rPr>
            </w:rPrChange>
          </w:rPr>
          <w:delText xml:space="preserve">The </w:delText>
        </w:r>
        <w:r w:rsidR="00A54A5D" w:rsidRPr="001849CC" w:rsidDel="005C2D17">
          <w:rPr>
            <w:rPrChange w:id="205" w:author="Johnny Pang" w:date="2022-11-30T20:30:00Z">
              <w:rPr>
                <w:highlight w:val="yellow"/>
              </w:rPr>
            </w:rPrChange>
          </w:rPr>
          <w:delText xml:space="preserve">Work outlined in this </w:delText>
        </w:r>
        <w:r w:rsidR="00A30E3C" w:rsidRPr="001849CC" w:rsidDel="005C2D17">
          <w:rPr>
            <w:rPrChange w:id="206" w:author="Johnny Pang" w:date="2022-11-30T20:30:00Z">
              <w:rPr>
                <w:highlight w:val="yellow"/>
              </w:rPr>
            </w:rPrChange>
          </w:rPr>
          <w:delText>S</w:delText>
        </w:r>
        <w:r w:rsidR="00A54A5D" w:rsidRPr="001849CC" w:rsidDel="005C2D17">
          <w:rPr>
            <w:rPrChange w:id="207" w:author="Johnny Pang" w:date="2022-11-30T20:30:00Z">
              <w:rPr>
                <w:highlight w:val="yellow"/>
              </w:rPr>
            </w:rPrChange>
          </w:rPr>
          <w:delText xml:space="preserve">ection is included </w:delText>
        </w:r>
        <w:r w:rsidR="00652648" w:rsidRPr="001849CC" w:rsidDel="005C2D17">
          <w:rPr>
            <w:rPrChange w:id="208" w:author="Johnny Pang" w:date="2022-11-30T20:30:00Z">
              <w:rPr>
                <w:highlight w:val="yellow"/>
              </w:rPr>
            </w:rPrChange>
          </w:rPr>
          <w:delText xml:space="preserve">in the </w:delText>
        </w:r>
        <w:r w:rsidR="00A30E3C" w:rsidRPr="001849CC" w:rsidDel="005C2D17">
          <w:rPr>
            <w:rPrChange w:id="209" w:author="Johnny Pang" w:date="2022-11-30T20:30:00Z">
              <w:rPr>
                <w:highlight w:val="yellow"/>
              </w:rPr>
            </w:rPrChange>
          </w:rPr>
          <w:delText>Contract Price</w:delText>
        </w:r>
      </w:del>
      <w:ins w:id="210" w:author="Lisa Mactaggart" w:date="2022-03-24T10:09:00Z">
        <w:del w:id="211" w:author="Johnny Pang" w:date="2022-04-17T15:35:00Z">
          <w:r w:rsidR="00BF4606" w:rsidRPr="001849CC" w:rsidDel="005C2D17">
            <w:rPr>
              <w:rPrChange w:id="212" w:author="Johnny Pang" w:date="2022-11-30T20:30:00Z">
                <w:rPr>
                  <w:highlight w:val="yellow"/>
                </w:rPr>
              </w:rPrChange>
            </w:rPr>
            <w:delText>.</w:delText>
          </w:r>
        </w:del>
      </w:ins>
      <w:del w:id="213" w:author="Johnny Pang" w:date="2022-04-17T15:35:00Z">
        <w:r w:rsidR="00A30E3C" w:rsidRPr="001849CC" w:rsidDel="005C2D17">
          <w:rPr>
            <w:rPrChange w:id="214" w:author="Johnny Pang" w:date="2022-11-30T20:30:00Z">
              <w:rPr>
                <w:highlight w:val="yellow"/>
              </w:rPr>
            </w:rPrChange>
          </w:rPr>
          <w:delText>.</w:delText>
        </w:r>
        <w:r w:rsidR="00A54A5D" w:rsidRPr="001849CC" w:rsidDel="005C2D17">
          <w:rPr>
            <w:rPrChange w:id="215" w:author="Johnny Pang" w:date="2022-11-30T20:30:00Z">
              <w:rPr>
                <w:highlight w:val="yellow"/>
              </w:rPr>
            </w:rPrChange>
          </w:rPr>
          <w:delText>]</w:delText>
        </w:r>
        <w:r w:rsidR="00A54A5D" w:rsidRPr="001849CC" w:rsidDel="005C2D17">
          <w:rPr>
            <w:rPrChange w:id="216" w:author="Johnny Pang" w:date="2022-11-30T20:30:00Z">
              <w:rPr>
                <w:highlight w:val="yellow"/>
              </w:rPr>
            </w:rPrChange>
          </w:rPr>
          <w:br/>
        </w:r>
      </w:del>
      <w:del w:id="217" w:author="Johnny Pang" w:date="2022-11-30T20:30:00Z">
        <w:r w:rsidR="00A54A5D" w:rsidRPr="001849CC" w:rsidDel="001849CC">
          <w:rPr>
            <w:rPrChange w:id="218" w:author="Johnny Pang" w:date="2022-11-30T20:30:00Z">
              <w:rPr>
                <w:highlight w:val="yellow"/>
              </w:rPr>
            </w:rPrChange>
          </w:rPr>
          <w:br/>
        </w:r>
      </w:del>
      <w:del w:id="219" w:author="Lisa Mactaggart" w:date="2022-03-24T10:02:00Z">
        <w:r w:rsidR="00A54A5D" w:rsidRPr="001849CC" w:rsidDel="005D5E56">
          <w:rPr>
            <w:rPrChange w:id="220" w:author="Johnny Pang" w:date="2022-11-30T20:30:00Z">
              <w:rPr>
                <w:highlight w:val="yellow"/>
              </w:rPr>
            </w:rPrChange>
          </w:rPr>
          <w:delText>or</w:delText>
        </w:r>
        <w:r w:rsidR="00A54A5D" w:rsidRPr="001849CC" w:rsidDel="005D5E56">
          <w:rPr>
            <w:rPrChange w:id="221" w:author="Johnny Pang" w:date="2022-11-30T20:30:00Z">
              <w:rPr>
                <w:highlight w:val="yellow"/>
              </w:rPr>
            </w:rPrChange>
          </w:rPr>
          <w:br/>
        </w:r>
        <w:r w:rsidR="00A54A5D" w:rsidRPr="001849CC" w:rsidDel="005D5E56">
          <w:rPr>
            <w:rPrChange w:id="222" w:author="Johnny Pang" w:date="2022-11-30T20:30:00Z">
              <w:rPr>
                <w:highlight w:val="yellow"/>
              </w:rPr>
            </w:rPrChange>
          </w:rPr>
          <w:br/>
          <w:delText>[</w:delText>
        </w:r>
        <w:r w:rsidR="00A30E3C" w:rsidRPr="001849CC" w:rsidDel="005D5E56">
          <w:rPr>
            <w:rPrChange w:id="223" w:author="Johnny Pang" w:date="2022-11-30T20:30:00Z">
              <w:rPr>
                <w:highlight w:val="yellow"/>
              </w:rPr>
            </w:rPrChange>
          </w:rPr>
          <w:delText xml:space="preserve">The </w:delText>
        </w:r>
        <w:r w:rsidR="00A54A5D" w:rsidRPr="001849CC" w:rsidDel="005D5E56">
          <w:rPr>
            <w:rPrChange w:id="224" w:author="Johnny Pang" w:date="2022-11-30T20:30:00Z">
              <w:rPr>
                <w:highlight w:val="yellow"/>
              </w:rPr>
            </w:rPrChange>
          </w:rPr>
          <w:delText xml:space="preserve">Work outlined in this </w:delText>
        </w:r>
        <w:r w:rsidR="00A30E3C" w:rsidRPr="001849CC" w:rsidDel="005D5E56">
          <w:rPr>
            <w:rPrChange w:id="225" w:author="Johnny Pang" w:date="2022-11-30T20:30:00Z">
              <w:rPr>
                <w:highlight w:val="yellow"/>
              </w:rPr>
            </w:rPrChange>
          </w:rPr>
          <w:delText>S</w:delText>
        </w:r>
        <w:r w:rsidR="00A54A5D" w:rsidRPr="001849CC" w:rsidDel="005D5E56">
          <w:rPr>
            <w:rPrChange w:id="226" w:author="Johnny Pang" w:date="2022-11-30T20:30:00Z">
              <w:rPr>
                <w:highlight w:val="yellow"/>
              </w:rPr>
            </w:rPrChange>
          </w:rPr>
          <w:delText xml:space="preserve">ection will be measured and paid for at the unit </w:delText>
        </w:r>
        <w:r w:rsidR="00A30E3C" w:rsidRPr="001849CC" w:rsidDel="005D5E56">
          <w:rPr>
            <w:rPrChange w:id="227" w:author="Johnny Pang" w:date="2022-11-30T20:30:00Z">
              <w:rPr>
                <w:highlight w:val="yellow"/>
              </w:rPr>
            </w:rPrChange>
          </w:rPr>
          <w:delText xml:space="preserve">price </w:delText>
        </w:r>
        <w:r w:rsidR="00A54A5D" w:rsidRPr="001849CC" w:rsidDel="005D5E56">
          <w:rPr>
            <w:rPrChange w:id="228" w:author="Johnny Pang" w:date="2022-11-30T20:30:00Z">
              <w:rPr>
                <w:highlight w:val="yellow"/>
              </w:rPr>
            </w:rPrChange>
          </w:rPr>
          <w:delText xml:space="preserve">for </w:delText>
        </w:r>
        <w:r w:rsidR="00A30E3C" w:rsidRPr="001849CC" w:rsidDel="005D5E56">
          <w:rPr>
            <w:rPrChange w:id="229" w:author="Johnny Pang" w:date="2022-11-30T20:30:00Z">
              <w:rPr>
                <w:highlight w:val="yellow"/>
              </w:rPr>
            </w:rPrChange>
          </w:rPr>
          <w:delText>W</w:delText>
        </w:r>
        <w:r w:rsidR="00A54A5D" w:rsidRPr="001849CC" w:rsidDel="005D5E56">
          <w:rPr>
            <w:rPrChange w:id="230" w:author="Johnny Pang" w:date="2022-11-30T20:30:00Z">
              <w:rPr>
                <w:highlight w:val="yellow"/>
              </w:rPr>
            </w:rPrChange>
          </w:rPr>
          <w:delText>ork under Section……].</w:delText>
        </w:r>
        <w:r w:rsidR="00A54A5D" w:rsidRPr="001849CC" w:rsidDel="005D5E56">
          <w:rPr>
            <w:rPrChange w:id="231" w:author="Johnny Pang" w:date="2022-11-30T20:30:00Z">
              <w:rPr>
                <w:highlight w:val="yellow"/>
              </w:rPr>
            </w:rPrChange>
          </w:rPr>
          <w:br/>
        </w:r>
        <w:r w:rsidR="00A54A5D" w:rsidRPr="001849CC" w:rsidDel="005D5E56">
          <w:rPr>
            <w:rPrChange w:id="232" w:author="Johnny Pang" w:date="2022-11-30T20:30:00Z">
              <w:rPr>
                <w:highlight w:val="yellow"/>
              </w:rPr>
            </w:rPrChange>
          </w:rPr>
          <w:br/>
          <w:delText>[Select appropriate method for each project</w:delText>
        </w:r>
        <w:r w:rsidR="00294E13" w:rsidRPr="001849CC" w:rsidDel="005D5E56">
          <w:rPr>
            <w:rPrChange w:id="233" w:author="Johnny Pang" w:date="2022-11-30T20:30:00Z">
              <w:rPr>
                <w:highlight w:val="yellow"/>
              </w:rPr>
            </w:rPrChange>
          </w:rPr>
          <w:delText>].</w:delText>
        </w:r>
      </w:del>
    </w:p>
    <w:p w14:paraId="4F66912A" w14:textId="667461AF" w:rsidR="00A54A5D" w:rsidRPr="001849CC" w:rsidRDefault="00630BF3" w:rsidP="001849CC">
      <w:pPr>
        <w:pStyle w:val="Heading1"/>
      </w:pPr>
      <w:del w:id="234" w:author="Johnny Pang" w:date="2022-11-30T20:30:00Z">
        <w:r w:rsidRPr="001849CC" w:rsidDel="001849CC">
          <w:br w:type="page"/>
        </w:r>
        <w:r w:rsidR="00A54A5D" w:rsidRPr="001849CC" w:rsidDel="001849CC">
          <w:delText>P</w:delText>
        </w:r>
      </w:del>
      <w:r w:rsidR="00A54A5D" w:rsidRPr="001849CC">
        <w:t>RODUCTS</w:t>
      </w:r>
    </w:p>
    <w:p w14:paraId="2CDBC5F6" w14:textId="77777777" w:rsidR="00A54A5D" w:rsidRPr="00B8376B" w:rsidRDefault="00A54A5D" w:rsidP="00A54A5D">
      <w:pPr>
        <w:pStyle w:val="Heading2"/>
      </w:pPr>
      <w:r w:rsidRPr="00B8376B">
        <w:t>Topsoil</w:t>
      </w:r>
    </w:p>
    <w:p w14:paraId="06462FB5" w14:textId="77777777" w:rsidR="00A54A5D" w:rsidRPr="00B8376B" w:rsidRDefault="00A54A5D" w:rsidP="008E439A">
      <w:pPr>
        <w:pStyle w:val="Heading3"/>
        <w:tabs>
          <w:tab w:val="clear" w:pos="1440"/>
          <w:tab w:val="left" w:pos="1418"/>
        </w:tabs>
        <w:ind w:left="1418" w:hanging="709"/>
      </w:pPr>
      <w:r w:rsidRPr="00B8376B">
        <w:t>Topsoil for seeded areas</w:t>
      </w:r>
      <w:r w:rsidR="00A30E3C" w:rsidRPr="00B8376B">
        <w:t xml:space="preserve"> and</w:t>
      </w:r>
      <w:r w:rsidRPr="00B8376B">
        <w:t xml:space="preserve"> planting </w:t>
      </w:r>
      <w:r w:rsidR="003331B9" w:rsidRPr="00B8376B">
        <w:t>beds:</w:t>
      </w:r>
      <w:r w:rsidRPr="00B8376B">
        <w:t xml:space="preserve"> </w:t>
      </w:r>
      <w:r w:rsidR="00A30E3C" w:rsidRPr="00B8376B">
        <w:t xml:space="preserve">a </w:t>
      </w:r>
      <w:r w:rsidRPr="00B8376B">
        <w:t xml:space="preserve">mixture of particulates, micro organisms and organic matter which provides </w:t>
      </w:r>
      <w:r w:rsidR="00D9389E" w:rsidRPr="00B8376B">
        <w:t xml:space="preserve">a </w:t>
      </w:r>
      <w:r w:rsidRPr="00B8376B">
        <w:t>suitable medium for supporting</w:t>
      </w:r>
      <w:r w:rsidR="00D9389E" w:rsidRPr="00B8376B">
        <w:t xml:space="preserve"> the</w:t>
      </w:r>
      <w:r w:rsidRPr="00B8376B">
        <w:t xml:space="preserve"> intended plant growth.</w:t>
      </w:r>
    </w:p>
    <w:p w14:paraId="4DA0F537" w14:textId="77777777" w:rsidR="00A54A5D" w:rsidRPr="00B8376B" w:rsidRDefault="00A54A5D" w:rsidP="00AE7D39">
      <w:pPr>
        <w:pStyle w:val="Heading4"/>
        <w:tabs>
          <w:tab w:val="left" w:pos="2127"/>
        </w:tabs>
        <w:ind w:left="2127" w:hanging="709"/>
      </w:pPr>
      <w:r w:rsidRPr="00B8376B">
        <w:t xml:space="preserve">Soil texture based on The Canadian System of Soil Classification, to consist of 20 to 70 % sand, </w:t>
      </w:r>
      <w:r w:rsidR="00A30E3C" w:rsidRPr="00B8376B">
        <w:t xml:space="preserve">a </w:t>
      </w:r>
      <w:r w:rsidRPr="00B8376B">
        <w:t>minimum</w:t>
      </w:r>
      <w:r w:rsidR="00D9389E" w:rsidRPr="00B8376B">
        <w:t xml:space="preserve"> of</w:t>
      </w:r>
      <w:r w:rsidRPr="00B8376B">
        <w:t xml:space="preserve"> 7% clay, and contain</w:t>
      </w:r>
      <w:r w:rsidR="00D9389E" w:rsidRPr="00B8376B">
        <w:t>ing</w:t>
      </w:r>
      <w:r w:rsidRPr="00B8376B">
        <w:t xml:space="preserve"> 2 to 10 % organic matter by weight.</w:t>
      </w:r>
    </w:p>
    <w:p w14:paraId="32EC1D3E" w14:textId="77777777" w:rsidR="00A54A5D" w:rsidRPr="00B8376B" w:rsidRDefault="00D9389E" w:rsidP="00AE7D39">
      <w:pPr>
        <w:pStyle w:val="Heading4"/>
        <w:tabs>
          <w:tab w:val="left" w:pos="2127"/>
        </w:tabs>
        <w:ind w:left="2127" w:hanging="709"/>
      </w:pPr>
      <w:r w:rsidRPr="00B8376B">
        <w:t>Shall c</w:t>
      </w:r>
      <w:r w:rsidR="00A54A5D" w:rsidRPr="00B8376B">
        <w:t>ontain no toxic elements or growth inhibiting materials.</w:t>
      </w:r>
    </w:p>
    <w:p w14:paraId="272A9A55" w14:textId="77777777" w:rsidR="00A54A5D" w:rsidRPr="00B8376B" w:rsidRDefault="00A54A5D" w:rsidP="00AE7D39">
      <w:pPr>
        <w:pStyle w:val="Heading4"/>
        <w:tabs>
          <w:tab w:val="left" w:pos="2127"/>
        </w:tabs>
        <w:ind w:left="2127" w:hanging="709"/>
      </w:pPr>
      <w:r w:rsidRPr="00B8376B">
        <w:t xml:space="preserve">Finished surface </w:t>
      </w:r>
      <w:r w:rsidR="003006DC" w:rsidRPr="00B8376B">
        <w:t xml:space="preserve">shall be </w:t>
      </w:r>
      <w:r w:rsidRPr="00B8376B">
        <w:t>free from:</w:t>
      </w:r>
    </w:p>
    <w:p w14:paraId="286F7B4F" w14:textId="77777777" w:rsidR="00A54A5D" w:rsidRPr="00B8376B" w:rsidRDefault="00A54A5D" w:rsidP="00AE7D39">
      <w:pPr>
        <w:pStyle w:val="Heading5"/>
        <w:tabs>
          <w:tab w:val="left" w:pos="2835"/>
        </w:tabs>
        <w:ind w:left="2835" w:hanging="708"/>
      </w:pPr>
      <w:r w:rsidRPr="00B8376B">
        <w:t xml:space="preserve">Debris and stones over 50 mm </w:t>
      </w:r>
      <w:r w:rsidR="00D9389E" w:rsidRPr="00B8376B">
        <w:t xml:space="preserve">in </w:t>
      </w:r>
      <w:r w:rsidRPr="00B8376B">
        <w:t>diameter.</w:t>
      </w:r>
    </w:p>
    <w:p w14:paraId="57DA43AA" w14:textId="77777777" w:rsidR="00A54A5D" w:rsidRPr="00B8376B" w:rsidRDefault="00A54A5D" w:rsidP="00AE7D39">
      <w:pPr>
        <w:pStyle w:val="Heading5"/>
        <w:tabs>
          <w:tab w:val="left" w:pos="2835"/>
        </w:tabs>
        <w:ind w:left="2835" w:hanging="708"/>
      </w:pPr>
      <w:r w:rsidRPr="00B8376B">
        <w:t xml:space="preserve">Course vegetative material, 10 mm </w:t>
      </w:r>
      <w:r w:rsidR="00D9389E" w:rsidRPr="00B8376B">
        <w:t xml:space="preserve">in </w:t>
      </w:r>
      <w:r w:rsidRPr="00B8376B">
        <w:t xml:space="preserve">diameter and 100 mm </w:t>
      </w:r>
      <w:r w:rsidR="00D9389E" w:rsidRPr="00B8376B">
        <w:t xml:space="preserve">in </w:t>
      </w:r>
      <w:r w:rsidRPr="00B8376B">
        <w:t xml:space="preserve">length, occupying more than 2% of </w:t>
      </w:r>
      <w:r w:rsidR="00A30E3C" w:rsidRPr="00B8376B">
        <w:t xml:space="preserve">the </w:t>
      </w:r>
      <w:r w:rsidRPr="00B8376B">
        <w:t>soil volume.</w:t>
      </w:r>
    </w:p>
    <w:p w14:paraId="6B62B2E9" w14:textId="77777777" w:rsidR="003331B9" w:rsidRPr="00B8376B" w:rsidRDefault="00A54A5D" w:rsidP="00AE7D39">
      <w:pPr>
        <w:pStyle w:val="Heading4"/>
        <w:tabs>
          <w:tab w:val="left" w:pos="2127"/>
        </w:tabs>
        <w:ind w:left="2127" w:hanging="709"/>
      </w:pPr>
      <w:r w:rsidRPr="00B8376B">
        <w:t>Consistence: friable when moist.</w:t>
      </w:r>
    </w:p>
    <w:p w14:paraId="447692E6" w14:textId="77777777" w:rsidR="003006DC" w:rsidRPr="00B8376B" w:rsidRDefault="003006DC" w:rsidP="00AE7D39">
      <w:pPr>
        <w:pStyle w:val="Heading4"/>
        <w:tabs>
          <w:tab w:val="left" w:pos="2127"/>
        </w:tabs>
        <w:ind w:left="2127" w:hanging="709"/>
      </w:pPr>
      <w:r w:rsidRPr="00B8376B">
        <w:t>Do not use topsoil that is in a frozen or muddy condition.</w:t>
      </w:r>
    </w:p>
    <w:p w14:paraId="13EE5DF2" w14:textId="77777777" w:rsidR="00A54A5D" w:rsidRPr="00B8376B" w:rsidRDefault="003006DC" w:rsidP="00AE7D39">
      <w:pPr>
        <w:pStyle w:val="Heading4"/>
        <w:tabs>
          <w:tab w:val="left" w:pos="2127"/>
        </w:tabs>
        <w:ind w:left="2127" w:hanging="709"/>
      </w:pPr>
      <w:r w:rsidRPr="00B8376B">
        <w:t>Imported topsoil shall be screened.</w:t>
      </w:r>
    </w:p>
    <w:p w14:paraId="3A96BEF8" w14:textId="77777777" w:rsidR="00A54A5D" w:rsidRPr="00B8376B" w:rsidRDefault="00A54A5D" w:rsidP="00A54A5D">
      <w:pPr>
        <w:pStyle w:val="Heading2"/>
      </w:pPr>
      <w:r w:rsidRPr="00B8376B">
        <w:t>Soil</w:t>
      </w:r>
      <w:r w:rsidR="001049BD">
        <w:t xml:space="preserve"> </w:t>
      </w:r>
      <w:r w:rsidRPr="00B8376B">
        <w:t>Amendments</w:t>
      </w:r>
    </w:p>
    <w:p w14:paraId="4428F075" w14:textId="77777777" w:rsidR="00A54A5D" w:rsidRPr="00B8376B" w:rsidDel="005D5E56" w:rsidRDefault="00A54A5D" w:rsidP="008E439A">
      <w:pPr>
        <w:ind w:left="709"/>
        <w:rPr>
          <w:del w:id="235" w:author="Lisa Mactaggart" w:date="2022-03-24T10:03:00Z"/>
          <w:rFonts w:cs="Arial"/>
        </w:rPr>
      </w:pPr>
      <w:del w:id="236" w:author="Lisa Mactaggart" w:date="2022-03-24T10:03:00Z">
        <w:r w:rsidRPr="000109C8" w:rsidDel="005D5E56">
          <w:rPr>
            <w:rFonts w:cs="Arial"/>
            <w:highlight w:val="yellow"/>
          </w:rPr>
          <w:delText>[Specify quality of material for required soil amendments. Include additional soil amendments for special turf and plant material requirements].</w:delText>
        </w:r>
      </w:del>
    </w:p>
    <w:p w14:paraId="719D9377" w14:textId="77777777" w:rsidR="00A54A5D" w:rsidRPr="00B8376B" w:rsidRDefault="00A54A5D" w:rsidP="008E439A">
      <w:pPr>
        <w:pStyle w:val="Heading3"/>
        <w:tabs>
          <w:tab w:val="clear" w:pos="1440"/>
          <w:tab w:val="left" w:pos="1418"/>
        </w:tabs>
        <w:ind w:left="1418" w:hanging="709"/>
      </w:pPr>
      <w:r w:rsidRPr="00B8376B">
        <w:t>Fertilizer:</w:t>
      </w:r>
    </w:p>
    <w:p w14:paraId="452F29B3" w14:textId="77777777" w:rsidR="00A54A5D" w:rsidRPr="00B8376B" w:rsidRDefault="00A54A5D" w:rsidP="008E439A">
      <w:pPr>
        <w:pStyle w:val="Heading4"/>
        <w:tabs>
          <w:tab w:val="left" w:pos="2127"/>
        </w:tabs>
        <w:ind w:left="2127" w:hanging="709"/>
      </w:pPr>
      <w:r w:rsidRPr="00B8376B">
        <w:t xml:space="preserve">Fertility: major soil nutrients present in </w:t>
      </w:r>
      <w:r w:rsidR="00D9389E" w:rsidRPr="00B8376B">
        <w:t xml:space="preserve">the </w:t>
      </w:r>
      <w:r w:rsidRPr="00B8376B">
        <w:t>following amounts:</w:t>
      </w:r>
    </w:p>
    <w:p w14:paraId="3D5FA067" w14:textId="77777777" w:rsidR="00A54A5D" w:rsidRPr="00B8376B" w:rsidRDefault="007A4C5E" w:rsidP="00AE7D39">
      <w:pPr>
        <w:pStyle w:val="Heading5"/>
        <w:tabs>
          <w:tab w:val="left" w:pos="2835"/>
        </w:tabs>
        <w:ind w:left="2835" w:hanging="708"/>
      </w:pPr>
      <w:r w:rsidRPr="00B8376B">
        <w:t xml:space="preserve">Nitrogen (N): </w:t>
      </w:r>
      <w:r w:rsidR="00A54A5D" w:rsidRPr="00B8376B">
        <w:t>[20] to [</w:t>
      </w:r>
      <w:r w:rsidRPr="00B8376B">
        <w:t>40</w:t>
      </w:r>
      <w:r w:rsidR="00A54A5D" w:rsidRPr="00B8376B">
        <w:t xml:space="preserve">] micrograms of available </w:t>
      </w:r>
      <w:r w:rsidR="00866DB4" w:rsidRPr="00B8376B">
        <w:t>nitrate</w:t>
      </w:r>
      <w:r w:rsidR="00A54A5D" w:rsidRPr="00B8376B">
        <w:t xml:space="preserve"> per gram of topsoil.</w:t>
      </w:r>
    </w:p>
    <w:p w14:paraId="18996A3C" w14:textId="77777777" w:rsidR="00A54A5D" w:rsidRPr="00B8376B" w:rsidRDefault="007A4C5E" w:rsidP="00AE7D39">
      <w:pPr>
        <w:pStyle w:val="Heading5"/>
        <w:tabs>
          <w:tab w:val="left" w:pos="2835"/>
        </w:tabs>
        <w:ind w:left="2835" w:hanging="708"/>
      </w:pPr>
      <w:r w:rsidRPr="00B8376B">
        <w:t xml:space="preserve">Phosphorus (P): </w:t>
      </w:r>
      <w:r w:rsidR="00A54A5D" w:rsidRPr="00B8376B">
        <w:t>[</w:t>
      </w:r>
      <w:r w:rsidRPr="00B8376B">
        <w:t>40</w:t>
      </w:r>
      <w:r w:rsidR="00A54A5D" w:rsidRPr="00B8376B">
        <w:t>] to [50] micrograms of phosphate per gram of topsoil.</w:t>
      </w:r>
    </w:p>
    <w:p w14:paraId="508D38F7" w14:textId="77777777" w:rsidR="00A54A5D" w:rsidRPr="00B8376B" w:rsidRDefault="00A54A5D" w:rsidP="00AE7D39">
      <w:pPr>
        <w:pStyle w:val="Heading5"/>
        <w:tabs>
          <w:tab w:val="left" w:pos="2835"/>
        </w:tabs>
        <w:ind w:left="2835" w:hanging="708"/>
      </w:pPr>
      <w:r w:rsidRPr="00B8376B">
        <w:t>Potassium (K): [75] to [110] micrograms of potassium per gram of topsoil.</w:t>
      </w:r>
    </w:p>
    <w:p w14:paraId="54CF4C46" w14:textId="77777777" w:rsidR="00A54A5D" w:rsidRPr="00B8376B" w:rsidRDefault="00A54A5D" w:rsidP="00AE7D39">
      <w:pPr>
        <w:pStyle w:val="Heading5"/>
        <w:tabs>
          <w:tab w:val="left" w:pos="2835"/>
        </w:tabs>
        <w:ind w:left="2835" w:hanging="708"/>
      </w:pPr>
      <w:r w:rsidRPr="00B8376B">
        <w:t xml:space="preserve">Calcium, magnesium, sulphur and </w:t>
      </w:r>
      <w:proofErr w:type="gramStart"/>
      <w:r w:rsidRPr="00B8376B">
        <w:t>micro nutrients</w:t>
      </w:r>
      <w:proofErr w:type="gramEnd"/>
      <w:r w:rsidRPr="00B8376B">
        <w:t xml:space="preserve"> present in balanced ratios to support germination and/or establishment of intended vegetation.</w:t>
      </w:r>
    </w:p>
    <w:p w14:paraId="2FADEC87" w14:textId="77777777" w:rsidR="00A54A5D" w:rsidRPr="00B8376B" w:rsidRDefault="00A54A5D" w:rsidP="00AE7D39">
      <w:pPr>
        <w:pStyle w:val="Heading5"/>
        <w:tabs>
          <w:tab w:val="left" w:pos="2835"/>
        </w:tabs>
        <w:ind w:left="2835" w:hanging="708"/>
      </w:pPr>
      <w:r w:rsidRPr="00B8376B">
        <w:t>pH value: 6.5 to 8.0.</w:t>
      </w:r>
    </w:p>
    <w:p w14:paraId="3E57BB61" w14:textId="77777777" w:rsidR="00A54A5D" w:rsidRPr="00B8376B" w:rsidRDefault="00A54A5D" w:rsidP="00AE7D39">
      <w:pPr>
        <w:pStyle w:val="Heading3"/>
        <w:tabs>
          <w:tab w:val="left" w:pos="2127"/>
        </w:tabs>
        <w:ind w:left="2127" w:hanging="709"/>
      </w:pPr>
      <w:r w:rsidRPr="00B8376B">
        <w:t>Sand: washed coarse silica sand, medium to course textured.</w:t>
      </w:r>
    </w:p>
    <w:p w14:paraId="46BC44E4" w14:textId="77777777" w:rsidR="00A54A5D" w:rsidRPr="00B8376B" w:rsidRDefault="00A54A5D" w:rsidP="00AE7D39">
      <w:pPr>
        <w:pStyle w:val="Heading3"/>
        <w:tabs>
          <w:tab w:val="left" w:pos="2127"/>
        </w:tabs>
        <w:ind w:left="2127" w:hanging="709"/>
      </w:pPr>
      <w:r w:rsidRPr="00B8376B">
        <w:t xml:space="preserve">Fertilizer: industry accepted standard medium containing nitrogen, phosphorous, potassium and any other </w:t>
      </w:r>
      <w:proofErr w:type="gramStart"/>
      <w:r w:rsidRPr="00B8376B">
        <w:t>micro nutrients</w:t>
      </w:r>
      <w:proofErr w:type="gramEnd"/>
      <w:r w:rsidRPr="00B8376B">
        <w:t xml:space="preserve"> suitable to the specific plant species or application or </w:t>
      </w:r>
      <w:r w:rsidR="00D9389E" w:rsidRPr="00B8376B">
        <w:t xml:space="preserve">as </w:t>
      </w:r>
      <w:r w:rsidRPr="00B8376B">
        <w:t>defined by the soil test.</w:t>
      </w:r>
    </w:p>
    <w:p w14:paraId="3FABB1B3" w14:textId="77777777" w:rsidR="00A54A5D" w:rsidRPr="00B8376B" w:rsidRDefault="00DB5AB5" w:rsidP="00DB5AB5">
      <w:pPr>
        <w:pStyle w:val="Heading2"/>
      </w:pPr>
      <w:r w:rsidRPr="00B8376B">
        <w:t>Source</w:t>
      </w:r>
      <w:r w:rsidR="001049BD">
        <w:t xml:space="preserve"> </w:t>
      </w:r>
      <w:r w:rsidRPr="00B8376B">
        <w:t>Quality Control</w:t>
      </w:r>
    </w:p>
    <w:p w14:paraId="38CCF5D2" w14:textId="77777777" w:rsidR="00A54A5D" w:rsidRPr="00B8376B" w:rsidRDefault="00A54A5D" w:rsidP="008E439A">
      <w:pPr>
        <w:pStyle w:val="Heading3"/>
        <w:tabs>
          <w:tab w:val="clear" w:pos="1440"/>
          <w:tab w:val="left" w:pos="1418"/>
        </w:tabs>
        <w:ind w:left="1418" w:hanging="709"/>
      </w:pPr>
      <w:r w:rsidRPr="00B8376B">
        <w:t xml:space="preserve">The Contractor will be responsible for obtaining soil test analysis and determining </w:t>
      </w:r>
      <w:r w:rsidR="00D9389E" w:rsidRPr="00B8376B">
        <w:t xml:space="preserve">any </w:t>
      </w:r>
      <w:r w:rsidRPr="00B8376B">
        <w:t xml:space="preserve">requirements for soil amendments for topsoil.  The </w:t>
      </w:r>
      <w:r w:rsidR="00866DB4" w:rsidRPr="00B8376B">
        <w:t>Consultant</w:t>
      </w:r>
      <w:r w:rsidRPr="00B8376B">
        <w:t xml:space="preserve"> is to be provided with a copy of the analysis.</w:t>
      </w:r>
    </w:p>
    <w:p w14:paraId="29FF524E" w14:textId="77777777" w:rsidR="00A54A5D" w:rsidRPr="00B8376B" w:rsidRDefault="00A54A5D" w:rsidP="00AE7D39">
      <w:pPr>
        <w:pStyle w:val="Heading4"/>
        <w:tabs>
          <w:tab w:val="left" w:pos="2127"/>
        </w:tabs>
        <w:ind w:left="2127" w:hanging="709"/>
      </w:pPr>
      <w:r w:rsidRPr="00B8376B">
        <w:lastRenderedPageBreak/>
        <w:t xml:space="preserve">Advise the </w:t>
      </w:r>
      <w:r w:rsidR="00866DB4" w:rsidRPr="00B8376B">
        <w:t>Consultant</w:t>
      </w:r>
      <w:r w:rsidRPr="00B8376B">
        <w:t xml:space="preserve"> of </w:t>
      </w:r>
      <w:r w:rsidR="00D9389E" w:rsidRPr="00B8376B">
        <w:t xml:space="preserve">the </w:t>
      </w:r>
      <w:r w:rsidRPr="00B8376B">
        <w:t xml:space="preserve">sources of topsoil and manufactured topsoil to be utilized with sufficient lead time for </w:t>
      </w:r>
      <w:r w:rsidR="003331B9" w:rsidRPr="00B8376B">
        <w:t>testing.</w:t>
      </w:r>
    </w:p>
    <w:p w14:paraId="43054C15" w14:textId="77777777" w:rsidR="00A54A5D" w:rsidRPr="00B8376B" w:rsidRDefault="0023799C" w:rsidP="00AE7D39">
      <w:pPr>
        <w:pStyle w:val="Heading4"/>
        <w:tabs>
          <w:tab w:val="left" w:pos="2127"/>
        </w:tabs>
        <w:ind w:left="2127" w:hanging="709"/>
      </w:pPr>
      <w:r w:rsidRPr="00B8376B">
        <w:t xml:space="preserve">The </w:t>
      </w:r>
      <w:r w:rsidR="00A54A5D" w:rsidRPr="00B8376B">
        <w:t>Contractor is responsible for amendments to supply topsoil as specified</w:t>
      </w:r>
      <w:r w:rsidR="003331B9" w:rsidRPr="00B8376B">
        <w:t xml:space="preserve"> in the Contract Documents</w:t>
      </w:r>
      <w:r w:rsidR="00A54A5D" w:rsidRPr="00B8376B">
        <w:t>.</w:t>
      </w:r>
    </w:p>
    <w:p w14:paraId="3D44A1FD" w14:textId="77777777" w:rsidR="00A54A5D" w:rsidRPr="00B8376B" w:rsidRDefault="00A54A5D" w:rsidP="00AE7D39">
      <w:pPr>
        <w:pStyle w:val="Heading4"/>
        <w:tabs>
          <w:tab w:val="left" w:pos="2127"/>
        </w:tabs>
        <w:ind w:left="2127" w:hanging="709"/>
      </w:pPr>
      <w:r w:rsidRPr="00B8376B">
        <w:t>Provide soil testing results by</w:t>
      </w:r>
      <w:r w:rsidR="00D9389E" w:rsidRPr="00B8376B">
        <w:t xml:space="preserve"> a</w:t>
      </w:r>
      <w:r w:rsidRPr="00B8376B">
        <w:t xml:space="preserve"> recognized testing facility</w:t>
      </w:r>
      <w:r w:rsidR="00D9389E" w:rsidRPr="00B8376B">
        <w:t xml:space="preserve"> acceptable to the Consultant</w:t>
      </w:r>
      <w:r w:rsidRPr="00B8376B">
        <w:t xml:space="preserve"> for pH, P</w:t>
      </w:r>
      <w:r w:rsidR="0023799C" w:rsidRPr="00B8376B">
        <w:t>,</w:t>
      </w:r>
      <w:r w:rsidRPr="00B8376B">
        <w:t xml:space="preserve"> K, and organic matter.</w:t>
      </w:r>
    </w:p>
    <w:p w14:paraId="0D073105" w14:textId="77777777" w:rsidR="00A54A5D" w:rsidRPr="00B8376B" w:rsidRDefault="00A54A5D" w:rsidP="00AE7D39">
      <w:pPr>
        <w:pStyle w:val="Heading4"/>
        <w:tabs>
          <w:tab w:val="left" w:pos="2127"/>
        </w:tabs>
        <w:ind w:left="2127" w:hanging="709"/>
      </w:pPr>
      <w:r w:rsidRPr="00B8376B">
        <w:t xml:space="preserve">Independent testing of topsoil will be carried out by </w:t>
      </w:r>
      <w:r w:rsidR="007A5455" w:rsidRPr="00B8376B">
        <w:t xml:space="preserve">a </w:t>
      </w:r>
      <w:r w:rsidRPr="00B8376B">
        <w:t xml:space="preserve">testing laboratory designated by the </w:t>
      </w:r>
      <w:r w:rsidR="007A5455" w:rsidRPr="00B8376B">
        <w:t>Consultant</w:t>
      </w:r>
      <w:r w:rsidRPr="00B8376B">
        <w:t xml:space="preserve">. </w:t>
      </w:r>
      <w:r w:rsidR="0023799C" w:rsidRPr="00B8376B">
        <w:t xml:space="preserve"> </w:t>
      </w:r>
      <w:r w:rsidRPr="00B8376B">
        <w:t xml:space="preserve">Soil sampling, testing and analysis </w:t>
      </w:r>
      <w:r w:rsidR="0023799C" w:rsidRPr="00B8376B">
        <w:t xml:space="preserve">is </w:t>
      </w:r>
      <w:r w:rsidRPr="00B8376B">
        <w:t xml:space="preserve">to be in accordance with </w:t>
      </w:r>
      <w:r w:rsidR="007A5455" w:rsidRPr="00B8376B">
        <w:t xml:space="preserve">applicable </w:t>
      </w:r>
      <w:r w:rsidRPr="00B8376B">
        <w:t xml:space="preserve">Provincial standards.  The </w:t>
      </w:r>
      <w:r w:rsidR="007A5455" w:rsidRPr="00B8376B">
        <w:t>Region</w:t>
      </w:r>
      <w:r w:rsidRPr="00B8376B">
        <w:t xml:space="preserve"> will pay for all cost</w:t>
      </w:r>
      <w:r w:rsidR="00D9389E" w:rsidRPr="00B8376B">
        <w:t>s</w:t>
      </w:r>
      <w:r w:rsidRPr="00B8376B">
        <w:t xml:space="preserve"> for </w:t>
      </w:r>
      <w:r w:rsidR="00D9389E" w:rsidRPr="00B8376B">
        <w:t xml:space="preserve">these </w:t>
      </w:r>
      <w:r w:rsidRPr="00B8376B">
        <w:t>tests.</w:t>
      </w:r>
    </w:p>
    <w:p w14:paraId="67F03294" w14:textId="77777777" w:rsidR="00A54A5D" w:rsidRPr="00B8376B" w:rsidRDefault="00630BF3" w:rsidP="00DB5AB5">
      <w:pPr>
        <w:pStyle w:val="Heading1"/>
      </w:pPr>
      <w:r>
        <w:br w:type="page"/>
      </w:r>
      <w:r w:rsidR="00DB5AB5" w:rsidRPr="00B8376B">
        <w:lastRenderedPageBreak/>
        <w:t>EXECUTION</w:t>
      </w:r>
    </w:p>
    <w:p w14:paraId="04D14697" w14:textId="77777777" w:rsidR="00DB5AB5" w:rsidRPr="00B8376B" w:rsidRDefault="00DB5AB5" w:rsidP="00DB5AB5">
      <w:pPr>
        <w:pStyle w:val="Heading2"/>
      </w:pPr>
      <w:r w:rsidRPr="00B8376B">
        <w:t>Stripping</w:t>
      </w:r>
      <w:r w:rsidR="001049BD">
        <w:t xml:space="preserve"> </w:t>
      </w:r>
      <w:r w:rsidRPr="00B8376B">
        <w:t>of Topsoil</w:t>
      </w:r>
    </w:p>
    <w:p w14:paraId="6B8DB4C4" w14:textId="77777777" w:rsidR="00A54A5D" w:rsidRPr="00B8376B" w:rsidRDefault="00A54A5D" w:rsidP="00AE7D39">
      <w:pPr>
        <w:pStyle w:val="Heading3"/>
        <w:tabs>
          <w:tab w:val="clear" w:pos="1440"/>
          <w:tab w:val="left" w:pos="1418"/>
        </w:tabs>
        <w:ind w:left="1418" w:hanging="709"/>
      </w:pPr>
      <w:r w:rsidRPr="00B8376B">
        <w:t xml:space="preserve">Commence topsoil stripping of </w:t>
      </w:r>
      <w:r w:rsidR="007A5455" w:rsidRPr="00B8376B">
        <w:t xml:space="preserve">the </w:t>
      </w:r>
      <w:r w:rsidR="00316038" w:rsidRPr="00B8376B">
        <w:t>S</w:t>
      </w:r>
      <w:r w:rsidR="003006DC" w:rsidRPr="00B8376B">
        <w:t>ite</w:t>
      </w:r>
      <w:r w:rsidRPr="00B8376B">
        <w:t xml:space="preserve"> as indicated on the Contract Drawings, and as directed by the </w:t>
      </w:r>
      <w:r w:rsidR="00316038" w:rsidRPr="00B8376B">
        <w:t>Consultant</w:t>
      </w:r>
      <w:r w:rsidRPr="00B8376B">
        <w:t xml:space="preserve">, after </w:t>
      </w:r>
      <w:r w:rsidR="00D9389E" w:rsidRPr="00B8376B">
        <w:t xml:space="preserve">the </w:t>
      </w:r>
      <w:r w:rsidRPr="00B8376B">
        <w:t xml:space="preserve">area has been cleared of brush, weeds and grasses and removed from </w:t>
      </w:r>
      <w:r w:rsidR="00316038" w:rsidRPr="00B8376B">
        <w:t>S</w:t>
      </w:r>
      <w:r w:rsidR="003006DC" w:rsidRPr="00B8376B">
        <w:t>ite</w:t>
      </w:r>
      <w:r w:rsidRPr="00B8376B">
        <w:t>.</w:t>
      </w:r>
    </w:p>
    <w:p w14:paraId="365CBFF6" w14:textId="77777777" w:rsidR="00A54A5D" w:rsidRPr="00B8376B" w:rsidRDefault="00A54A5D" w:rsidP="00AE7D39">
      <w:pPr>
        <w:pStyle w:val="Heading3"/>
        <w:tabs>
          <w:tab w:val="clear" w:pos="1440"/>
          <w:tab w:val="left" w:pos="1418"/>
        </w:tabs>
        <w:ind w:left="1418" w:hanging="709"/>
      </w:pPr>
      <w:r w:rsidRPr="00B8376B">
        <w:t xml:space="preserve">Strip topsoil to </w:t>
      </w:r>
      <w:r w:rsidR="00D9389E" w:rsidRPr="00B8376B">
        <w:t xml:space="preserve">the </w:t>
      </w:r>
      <w:r w:rsidRPr="00B8376B">
        <w:t xml:space="preserve">depths as indicated on the Contract Drawings, or as directed by the </w:t>
      </w:r>
      <w:r w:rsidR="00316038" w:rsidRPr="00B8376B">
        <w:t>Consultant</w:t>
      </w:r>
      <w:r w:rsidR="003006DC" w:rsidRPr="00B8376B">
        <w:t>.</w:t>
      </w:r>
      <w:r w:rsidR="007A4C5E" w:rsidRPr="00B8376B">
        <w:t xml:space="preserve"> </w:t>
      </w:r>
      <w:r w:rsidRPr="00B8376B">
        <w:t xml:space="preserve"> Avoid mixing topsoil with subsoil where </w:t>
      </w:r>
      <w:r w:rsidR="0023799C" w:rsidRPr="00B8376B">
        <w:t xml:space="preserve">the </w:t>
      </w:r>
      <w:r w:rsidRPr="00B8376B">
        <w:t xml:space="preserve">textural quality will be moved outside </w:t>
      </w:r>
      <w:r w:rsidR="0023799C" w:rsidRPr="00B8376B">
        <w:t xml:space="preserve">of </w:t>
      </w:r>
      <w:r w:rsidR="00D9389E" w:rsidRPr="00B8376B">
        <w:t xml:space="preserve">the </w:t>
      </w:r>
      <w:r w:rsidRPr="00B8376B">
        <w:t>acceptabl</w:t>
      </w:r>
      <w:r w:rsidR="007A4C5E" w:rsidRPr="00B8376B">
        <w:t xml:space="preserve">e range </w:t>
      </w:r>
      <w:r w:rsidR="00D9389E" w:rsidRPr="00B8376B">
        <w:t>for the</w:t>
      </w:r>
      <w:r w:rsidR="007A4C5E" w:rsidRPr="00B8376B">
        <w:t xml:space="preserve"> intended application</w:t>
      </w:r>
      <w:r w:rsidRPr="00B8376B">
        <w:t>.</w:t>
      </w:r>
    </w:p>
    <w:p w14:paraId="1F3D047B" w14:textId="77777777" w:rsidR="00A54A5D" w:rsidRDefault="00A54A5D" w:rsidP="00AE7D39">
      <w:pPr>
        <w:pStyle w:val="Heading3"/>
        <w:tabs>
          <w:tab w:val="clear" w:pos="1440"/>
          <w:tab w:val="left" w:pos="1418"/>
        </w:tabs>
        <w:ind w:left="1418" w:hanging="709"/>
      </w:pPr>
      <w:r w:rsidRPr="00B8376B">
        <w:t xml:space="preserve">Stockpile in locations as directed by the </w:t>
      </w:r>
      <w:r w:rsidR="007A5455" w:rsidRPr="00B8376B">
        <w:t>Consultant</w:t>
      </w:r>
      <w:r w:rsidRPr="00B8376B">
        <w:t xml:space="preserve">. </w:t>
      </w:r>
      <w:r w:rsidR="0023799C" w:rsidRPr="00B8376B">
        <w:t xml:space="preserve"> The s</w:t>
      </w:r>
      <w:r w:rsidRPr="00B8376B">
        <w:t xml:space="preserve">tockpile height </w:t>
      </w:r>
      <w:r w:rsidR="0023799C" w:rsidRPr="00B8376B">
        <w:t xml:space="preserve">is </w:t>
      </w:r>
      <w:r w:rsidRPr="00B8376B">
        <w:t>not to exceed 3</w:t>
      </w:r>
      <w:r w:rsidR="00DB5AB5" w:rsidRPr="00B8376B">
        <w:t> </w:t>
      </w:r>
      <w:r w:rsidRPr="00B8376B">
        <w:t>m</w:t>
      </w:r>
      <w:r w:rsidR="007A5455" w:rsidRPr="00B8376B">
        <w:t>etres</w:t>
      </w:r>
      <w:r w:rsidRPr="00B8376B">
        <w:t>.</w:t>
      </w:r>
    </w:p>
    <w:p w14:paraId="02E19A6F" w14:textId="77777777" w:rsidR="005851BD" w:rsidRPr="00B8376B" w:rsidRDefault="005851BD" w:rsidP="00AE7D39">
      <w:pPr>
        <w:pStyle w:val="Heading3"/>
        <w:tabs>
          <w:tab w:val="clear" w:pos="1440"/>
          <w:tab w:val="left" w:pos="1418"/>
        </w:tabs>
        <w:ind w:left="1418" w:hanging="709"/>
      </w:pPr>
      <w:r>
        <w:t xml:space="preserve">Stockpiles that will be in place for an extended period shall be seeded to protect against erosion. </w:t>
      </w:r>
    </w:p>
    <w:p w14:paraId="23EE4D32" w14:textId="77777777" w:rsidR="00A54A5D" w:rsidRPr="00B8376B" w:rsidRDefault="00A54A5D" w:rsidP="00AE7D39">
      <w:pPr>
        <w:pStyle w:val="Heading3"/>
        <w:tabs>
          <w:tab w:val="clear" w:pos="1440"/>
          <w:tab w:val="left" w:pos="1418"/>
        </w:tabs>
        <w:ind w:left="1418" w:hanging="709"/>
      </w:pPr>
      <w:r w:rsidRPr="00B8376B">
        <w:t>Dispose of unused topsoil off</w:t>
      </w:r>
      <w:r w:rsidR="007A5455" w:rsidRPr="00B8376B">
        <w:t xml:space="preserve"> S</w:t>
      </w:r>
      <w:r w:rsidRPr="00B8376B">
        <w:t>ite.</w:t>
      </w:r>
    </w:p>
    <w:p w14:paraId="08144BD7" w14:textId="77777777" w:rsidR="00A54A5D" w:rsidRPr="00B8376B" w:rsidRDefault="00A54A5D" w:rsidP="00AE7D39">
      <w:pPr>
        <w:pStyle w:val="Heading3"/>
        <w:tabs>
          <w:tab w:val="clear" w:pos="1440"/>
          <w:tab w:val="left" w:pos="1418"/>
        </w:tabs>
        <w:ind w:left="1418" w:hanging="709"/>
      </w:pPr>
      <w:r w:rsidRPr="00B8376B">
        <w:t>Protect stockpiles from contamination and compaction.</w:t>
      </w:r>
    </w:p>
    <w:p w14:paraId="0DAE24F7" w14:textId="77777777" w:rsidR="00A54A5D" w:rsidRPr="00B8376B" w:rsidRDefault="00DB5AB5" w:rsidP="00DB5AB5">
      <w:pPr>
        <w:pStyle w:val="Heading2"/>
      </w:pPr>
      <w:r w:rsidRPr="00B8376B">
        <w:t>Preparation of</w:t>
      </w:r>
      <w:r w:rsidR="001049BD">
        <w:t xml:space="preserve"> </w:t>
      </w:r>
      <w:r w:rsidRPr="00B8376B">
        <w:t>Existing Grade</w:t>
      </w:r>
    </w:p>
    <w:p w14:paraId="6CCCD17F" w14:textId="77777777" w:rsidR="00A54A5D" w:rsidRPr="00B8376B" w:rsidRDefault="00A54A5D" w:rsidP="00AE7D39">
      <w:pPr>
        <w:pStyle w:val="Heading3"/>
        <w:tabs>
          <w:tab w:val="clear" w:pos="1440"/>
          <w:tab w:val="left" w:pos="1418"/>
        </w:tabs>
        <w:ind w:left="1418" w:hanging="709"/>
      </w:pPr>
      <w:r w:rsidRPr="00B8376B">
        <w:t>Verify that grades are correct.</w:t>
      </w:r>
      <w:r w:rsidR="0023799C" w:rsidRPr="00B8376B">
        <w:t xml:space="preserve"> </w:t>
      </w:r>
      <w:r w:rsidRPr="00B8376B">
        <w:t xml:space="preserve"> If discrepancies occur, notify the </w:t>
      </w:r>
      <w:r w:rsidR="000C41CE" w:rsidRPr="00B8376B">
        <w:t>Consultant</w:t>
      </w:r>
      <w:r w:rsidRPr="00B8376B">
        <w:t xml:space="preserve"> and do not commence </w:t>
      </w:r>
      <w:r w:rsidR="000C41CE" w:rsidRPr="00B8376B">
        <w:t>the W</w:t>
      </w:r>
      <w:r w:rsidR="003006DC" w:rsidRPr="00B8376B">
        <w:t>ork</w:t>
      </w:r>
      <w:r w:rsidRPr="00B8376B">
        <w:t xml:space="preserve"> until instructed by the </w:t>
      </w:r>
      <w:r w:rsidR="000C41CE" w:rsidRPr="00B8376B">
        <w:t>Consultant</w:t>
      </w:r>
      <w:r w:rsidRPr="00B8376B">
        <w:t>.</w:t>
      </w:r>
    </w:p>
    <w:p w14:paraId="088DF711" w14:textId="77777777" w:rsidR="00A54A5D" w:rsidRPr="00B8376B" w:rsidRDefault="00A54A5D" w:rsidP="00AE7D39">
      <w:pPr>
        <w:pStyle w:val="Heading3"/>
        <w:tabs>
          <w:tab w:val="clear" w:pos="1440"/>
          <w:tab w:val="left" w:pos="1418"/>
        </w:tabs>
        <w:ind w:left="1418" w:hanging="709"/>
      </w:pPr>
      <w:r w:rsidRPr="00B8376B">
        <w:t xml:space="preserve">Grade </w:t>
      </w:r>
      <w:r w:rsidR="0023799C" w:rsidRPr="00B8376B">
        <w:t xml:space="preserve">the </w:t>
      </w:r>
      <w:r w:rsidRPr="00B8376B">
        <w:t xml:space="preserve">soil, </w:t>
      </w:r>
      <w:r w:rsidR="000C41CE" w:rsidRPr="00B8376B">
        <w:t>eliminate</w:t>
      </w:r>
      <w:r w:rsidRPr="00B8376B">
        <w:t xml:space="preserve"> uneven areas and low spots, </w:t>
      </w:r>
      <w:r w:rsidR="000C41CE" w:rsidRPr="00B8376B">
        <w:t>and ensure</w:t>
      </w:r>
      <w:r w:rsidRPr="00B8376B">
        <w:t xml:space="preserve"> positive drainage.</w:t>
      </w:r>
    </w:p>
    <w:p w14:paraId="494BF974" w14:textId="77777777" w:rsidR="00A54A5D" w:rsidRPr="00B8376B" w:rsidRDefault="00A54A5D" w:rsidP="00AE7D39">
      <w:pPr>
        <w:pStyle w:val="Heading3"/>
        <w:tabs>
          <w:tab w:val="clear" w:pos="1440"/>
          <w:tab w:val="left" w:pos="1418"/>
        </w:tabs>
        <w:ind w:left="1418" w:hanging="709"/>
      </w:pPr>
      <w:r w:rsidRPr="00B8376B">
        <w:t>Remove debris, roots, branches</w:t>
      </w:r>
      <w:r w:rsidR="00D9389E" w:rsidRPr="00B8376B">
        <w:t xml:space="preserve"> and</w:t>
      </w:r>
      <w:r w:rsidRPr="00B8376B">
        <w:t xml:space="preserve"> stones in excess of </w:t>
      </w:r>
      <w:r w:rsidR="00DB5AB5" w:rsidRPr="00B8376B">
        <w:t>25</w:t>
      </w:r>
      <w:r w:rsidRPr="00B8376B">
        <w:t xml:space="preserve"> mm </w:t>
      </w:r>
      <w:r w:rsidR="00D9389E" w:rsidRPr="00B8376B">
        <w:t xml:space="preserve">in </w:t>
      </w:r>
      <w:r w:rsidRPr="00B8376B">
        <w:t xml:space="preserve">diameter and other deleterious materials. </w:t>
      </w:r>
      <w:r w:rsidR="0023799C" w:rsidRPr="00B8376B">
        <w:t xml:space="preserve"> </w:t>
      </w:r>
      <w:r w:rsidRPr="00B8376B">
        <w:t xml:space="preserve">Remove soil contaminated with calcium chloride, toxic materials and petroleum products. </w:t>
      </w:r>
      <w:r w:rsidR="0023799C" w:rsidRPr="00B8376B">
        <w:t xml:space="preserve"> </w:t>
      </w:r>
      <w:r w:rsidRPr="00B8376B">
        <w:t xml:space="preserve">Remove debris which protrudes more than 75 mm above </w:t>
      </w:r>
      <w:r w:rsidR="00D9389E" w:rsidRPr="00B8376B">
        <w:t xml:space="preserve">the </w:t>
      </w:r>
      <w:r w:rsidRPr="00B8376B">
        <w:t xml:space="preserve">surface. </w:t>
      </w:r>
      <w:r w:rsidR="0023799C" w:rsidRPr="00B8376B">
        <w:t xml:space="preserve"> </w:t>
      </w:r>
      <w:r w:rsidRPr="00B8376B">
        <w:t xml:space="preserve">Dispose of removed material off </w:t>
      </w:r>
      <w:r w:rsidR="000C41CE" w:rsidRPr="00B8376B">
        <w:t>S</w:t>
      </w:r>
      <w:r w:rsidR="003006DC" w:rsidRPr="00B8376B">
        <w:t>ite</w:t>
      </w:r>
      <w:r w:rsidRPr="00B8376B">
        <w:t>.</w:t>
      </w:r>
    </w:p>
    <w:p w14:paraId="02ADAC6A" w14:textId="77777777" w:rsidR="00A54A5D" w:rsidRPr="00B8376B" w:rsidRDefault="00DB5AB5" w:rsidP="00DB5AB5">
      <w:pPr>
        <w:pStyle w:val="Heading2"/>
      </w:pPr>
      <w:r w:rsidRPr="00B8376B">
        <w:t>Placing and</w:t>
      </w:r>
      <w:r w:rsidR="00B95D4B" w:rsidRPr="00B8376B">
        <w:t xml:space="preserve"> </w:t>
      </w:r>
      <w:r w:rsidRPr="00B8376B">
        <w:t>Spreading of</w:t>
      </w:r>
      <w:r w:rsidR="001049BD">
        <w:t xml:space="preserve"> </w:t>
      </w:r>
      <w:r w:rsidRPr="00B8376B">
        <w:t>Topsoil/Planting Soil</w:t>
      </w:r>
    </w:p>
    <w:p w14:paraId="5BBC06BE" w14:textId="77777777" w:rsidR="00A54A5D" w:rsidRDefault="00A54A5D" w:rsidP="00AE7D39">
      <w:pPr>
        <w:pStyle w:val="Heading3"/>
        <w:tabs>
          <w:tab w:val="clear" w:pos="1440"/>
          <w:tab w:val="left" w:pos="1418"/>
        </w:tabs>
        <w:ind w:left="1418" w:hanging="709"/>
      </w:pPr>
      <w:r w:rsidRPr="00B8376B">
        <w:t xml:space="preserve">Place topsoil after the </w:t>
      </w:r>
      <w:r w:rsidR="000C41CE" w:rsidRPr="00B8376B">
        <w:t>Consultant</w:t>
      </w:r>
      <w:r w:rsidRPr="00B8376B">
        <w:t xml:space="preserve"> has </w:t>
      </w:r>
      <w:r w:rsidR="000C4704" w:rsidRPr="00B8376B">
        <w:t>approved</w:t>
      </w:r>
      <w:r w:rsidRPr="00B8376B">
        <w:t xml:space="preserve"> </w:t>
      </w:r>
      <w:r w:rsidR="00C00FC9" w:rsidRPr="00B8376B">
        <w:t xml:space="preserve">the </w:t>
      </w:r>
      <w:r w:rsidRPr="00B8376B">
        <w:t>subgrade.</w:t>
      </w:r>
    </w:p>
    <w:p w14:paraId="575B959E" w14:textId="77777777" w:rsidR="005851BD" w:rsidRPr="00B8376B" w:rsidRDefault="005851BD" w:rsidP="00AE7D39">
      <w:pPr>
        <w:pStyle w:val="Heading3"/>
        <w:tabs>
          <w:tab w:val="clear" w:pos="1440"/>
          <w:tab w:val="left" w:pos="1418"/>
        </w:tabs>
        <w:ind w:left="1418" w:hanging="709"/>
      </w:pPr>
      <w:r>
        <w:t>Remove all stones, roots, and other debris from the stockpiled topsoil during placement.</w:t>
      </w:r>
    </w:p>
    <w:p w14:paraId="6F87C322" w14:textId="77777777" w:rsidR="00A54A5D" w:rsidRPr="00B8376B" w:rsidRDefault="00A54A5D" w:rsidP="00AE7D39">
      <w:pPr>
        <w:pStyle w:val="Heading3"/>
        <w:tabs>
          <w:tab w:val="clear" w:pos="1440"/>
          <w:tab w:val="left" w:pos="1418"/>
        </w:tabs>
        <w:ind w:left="1418" w:hanging="709"/>
      </w:pPr>
      <w:r w:rsidRPr="00B8376B">
        <w:t>Spread topsoil in uniform layers not exceeding 150 mm.</w:t>
      </w:r>
    </w:p>
    <w:p w14:paraId="4655EF67" w14:textId="77777777" w:rsidR="00A54A5D" w:rsidRPr="00B8376B" w:rsidRDefault="000C4704" w:rsidP="00AE7D39">
      <w:pPr>
        <w:pStyle w:val="Heading3"/>
        <w:tabs>
          <w:tab w:val="clear" w:pos="1440"/>
          <w:tab w:val="left" w:pos="1418"/>
        </w:tabs>
        <w:ind w:left="1418" w:hanging="709"/>
      </w:pPr>
      <w:r w:rsidRPr="00B8376B">
        <w:t>K</w:t>
      </w:r>
      <w:r w:rsidR="003006DC" w:rsidRPr="00B8376B">
        <w:t>eep</w:t>
      </w:r>
      <w:r w:rsidR="00A54A5D" w:rsidRPr="00B8376B">
        <w:t xml:space="preserve"> topsoil 15 mm below </w:t>
      </w:r>
      <w:r w:rsidR="0023799C" w:rsidRPr="00B8376B">
        <w:t xml:space="preserve">the </w:t>
      </w:r>
      <w:r w:rsidR="00A54A5D" w:rsidRPr="00B8376B">
        <w:t>finished grade</w:t>
      </w:r>
      <w:r w:rsidRPr="00B8376B">
        <w:t xml:space="preserve"> in sodded areas</w:t>
      </w:r>
      <w:r w:rsidR="00A54A5D" w:rsidRPr="00B8376B">
        <w:t>.</w:t>
      </w:r>
    </w:p>
    <w:p w14:paraId="69CE2C97" w14:textId="77777777" w:rsidR="00A54A5D" w:rsidRPr="00B8376B" w:rsidRDefault="00A54A5D" w:rsidP="00AE7D39">
      <w:pPr>
        <w:pStyle w:val="Heading3"/>
        <w:tabs>
          <w:tab w:val="clear" w:pos="1440"/>
          <w:tab w:val="left" w:pos="1418"/>
        </w:tabs>
        <w:ind w:left="1418" w:hanging="709"/>
      </w:pPr>
      <w:r w:rsidRPr="00B8376B">
        <w:t xml:space="preserve">Spread topsoil as indicated </w:t>
      </w:r>
      <w:r w:rsidR="0023799C" w:rsidRPr="00B8376B">
        <w:t xml:space="preserve">in the Contract Documents </w:t>
      </w:r>
      <w:r w:rsidRPr="00B8376B">
        <w:t xml:space="preserve">to </w:t>
      </w:r>
      <w:r w:rsidR="00D9389E" w:rsidRPr="00B8376B">
        <w:t xml:space="preserve">the </w:t>
      </w:r>
      <w:r w:rsidRPr="00B8376B">
        <w:t>following minimum depths after settlement.</w:t>
      </w:r>
    </w:p>
    <w:p w14:paraId="25918575" w14:textId="77777777" w:rsidR="00A54A5D" w:rsidRPr="00B8376B" w:rsidRDefault="00A54A5D" w:rsidP="00AE7D39">
      <w:pPr>
        <w:pStyle w:val="Heading4"/>
        <w:tabs>
          <w:tab w:val="left" w:pos="2127"/>
        </w:tabs>
        <w:ind w:left="2127" w:hanging="709"/>
      </w:pPr>
      <w:r w:rsidRPr="00B8376B">
        <w:t>150 mm for seeded areas</w:t>
      </w:r>
    </w:p>
    <w:p w14:paraId="5AB9A2DB" w14:textId="77777777" w:rsidR="00A54A5D" w:rsidRPr="00B8376B" w:rsidRDefault="00A54A5D" w:rsidP="00AE7D39">
      <w:pPr>
        <w:pStyle w:val="Heading4"/>
        <w:tabs>
          <w:tab w:val="left" w:pos="2127"/>
        </w:tabs>
        <w:ind w:left="2127" w:hanging="709"/>
      </w:pPr>
      <w:r w:rsidRPr="00B8376B">
        <w:t>135 mm for sodded areas</w:t>
      </w:r>
    </w:p>
    <w:p w14:paraId="1EA9A518" w14:textId="77777777" w:rsidR="00A54A5D" w:rsidRPr="00B8376B" w:rsidRDefault="00A54A5D" w:rsidP="00AE7D39">
      <w:pPr>
        <w:pStyle w:val="Heading4"/>
        <w:tabs>
          <w:tab w:val="left" w:pos="2127"/>
        </w:tabs>
        <w:ind w:left="2127" w:hanging="709"/>
      </w:pPr>
      <w:r w:rsidRPr="00B8376B">
        <w:t>300 mm for flower beds</w:t>
      </w:r>
    </w:p>
    <w:p w14:paraId="6D2F5505" w14:textId="77777777" w:rsidR="00A54A5D" w:rsidRPr="00B8376B" w:rsidRDefault="00A54A5D" w:rsidP="00AE7D39">
      <w:pPr>
        <w:pStyle w:val="Heading4"/>
        <w:tabs>
          <w:tab w:val="left" w:pos="2127"/>
        </w:tabs>
        <w:ind w:left="2127" w:hanging="709"/>
      </w:pPr>
      <w:r w:rsidRPr="00B8376B">
        <w:t>500 mm for shrub beds</w:t>
      </w:r>
    </w:p>
    <w:p w14:paraId="4BDD8FB6" w14:textId="77777777" w:rsidR="00A54A5D" w:rsidRPr="00B8376B" w:rsidRDefault="00A54A5D" w:rsidP="008E439A">
      <w:pPr>
        <w:pStyle w:val="Heading3"/>
        <w:tabs>
          <w:tab w:val="clear" w:pos="1440"/>
          <w:tab w:val="left" w:pos="1418"/>
        </w:tabs>
        <w:ind w:left="1418" w:hanging="709"/>
      </w:pPr>
      <w:r w:rsidRPr="00B8376B">
        <w:t>Manually spread topsoil/planting soil around trees, shrubs and obstacles.</w:t>
      </w:r>
    </w:p>
    <w:p w14:paraId="0DDF0C5E" w14:textId="77777777" w:rsidR="00A54A5D" w:rsidRPr="00B8376B" w:rsidRDefault="00DB5AB5" w:rsidP="00DB5AB5">
      <w:pPr>
        <w:pStyle w:val="Heading2"/>
      </w:pPr>
      <w:r w:rsidRPr="00B8376B">
        <w:t>Finish Grading</w:t>
      </w:r>
    </w:p>
    <w:p w14:paraId="40EA1E0F" w14:textId="77777777" w:rsidR="00A54A5D" w:rsidRPr="00B8376B" w:rsidRDefault="00A54A5D" w:rsidP="00AE7D39">
      <w:pPr>
        <w:pStyle w:val="Heading3"/>
        <w:tabs>
          <w:tab w:val="clear" w:pos="1440"/>
          <w:tab w:val="left" w:pos="1418"/>
        </w:tabs>
        <w:ind w:left="1418" w:hanging="709"/>
      </w:pPr>
      <w:r w:rsidRPr="00B8376B">
        <w:t xml:space="preserve">Grade to eliminate rough spots and low areas and </w:t>
      </w:r>
      <w:r w:rsidR="00D9389E" w:rsidRPr="00B8376B">
        <w:t xml:space="preserve">to </w:t>
      </w:r>
      <w:r w:rsidRPr="00B8376B">
        <w:t xml:space="preserve">ensure positive drainage. </w:t>
      </w:r>
      <w:r w:rsidR="0023799C" w:rsidRPr="00B8376B">
        <w:t xml:space="preserve"> </w:t>
      </w:r>
      <w:r w:rsidRPr="00B8376B">
        <w:t>Prepare loose friable bed by means of cultivation and subsequent raking.</w:t>
      </w:r>
    </w:p>
    <w:p w14:paraId="708FE9DB" w14:textId="77777777" w:rsidR="00A54A5D" w:rsidRPr="00B8376B" w:rsidRDefault="00DB5AB5" w:rsidP="00AE7D39">
      <w:pPr>
        <w:pStyle w:val="Heading3"/>
        <w:tabs>
          <w:tab w:val="clear" w:pos="1440"/>
          <w:tab w:val="left" w:pos="1418"/>
        </w:tabs>
        <w:ind w:left="1418" w:hanging="709"/>
      </w:pPr>
      <w:r w:rsidRPr="00B8376B">
        <w:t>C</w:t>
      </w:r>
      <w:r w:rsidR="00A54A5D" w:rsidRPr="00B8376B">
        <w:t xml:space="preserve">onsolidate topsoil to </w:t>
      </w:r>
      <w:r w:rsidR="00D9389E" w:rsidRPr="00B8376B">
        <w:t xml:space="preserve">the </w:t>
      </w:r>
      <w:r w:rsidR="00A54A5D" w:rsidRPr="00B8376B">
        <w:t xml:space="preserve">required bulk density using equipment approved by the </w:t>
      </w:r>
      <w:r w:rsidR="000C4704" w:rsidRPr="00B8376B">
        <w:t>Consultant</w:t>
      </w:r>
      <w:r w:rsidR="003006DC" w:rsidRPr="00B8376B">
        <w:t>.</w:t>
      </w:r>
      <w:r w:rsidR="00A54A5D" w:rsidRPr="00B8376B">
        <w:t xml:space="preserve"> </w:t>
      </w:r>
      <w:r w:rsidR="0023799C" w:rsidRPr="00B8376B">
        <w:t xml:space="preserve"> </w:t>
      </w:r>
      <w:r w:rsidR="00A54A5D" w:rsidRPr="00B8376B">
        <w:t xml:space="preserve">Leave surfaces smooth, uniform and firm against deep </w:t>
      </w:r>
      <w:proofErr w:type="spellStart"/>
      <w:r w:rsidR="00A54A5D" w:rsidRPr="00B8376B">
        <w:t>footprinting</w:t>
      </w:r>
      <w:proofErr w:type="spellEnd"/>
      <w:r w:rsidR="00A54A5D" w:rsidRPr="00B8376B">
        <w:t>.</w:t>
      </w:r>
    </w:p>
    <w:p w14:paraId="5C0B708A" w14:textId="77777777" w:rsidR="00A54A5D" w:rsidRPr="00B8376B" w:rsidRDefault="00DB5AB5" w:rsidP="00DB5AB5">
      <w:pPr>
        <w:pStyle w:val="Heading2"/>
      </w:pPr>
      <w:r w:rsidRPr="00B8376B">
        <w:t>Acceptance</w:t>
      </w:r>
    </w:p>
    <w:p w14:paraId="3DE9533F" w14:textId="77777777" w:rsidR="00A54A5D" w:rsidRPr="00B8376B" w:rsidDel="006F6FD3" w:rsidRDefault="00A54A5D" w:rsidP="008E439A">
      <w:pPr>
        <w:ind w:left="709"/>
        <w:rPr>
          <w:del w:id="237" w:author="Radulovic, Nicole" w:date="2022-11-01T16:22:00Z"/>
          <w:rFonts w:cs="Arial"/>
        </w:rPr>
      </w:pPr>
      <w:del w:id="238" w:author="Radulovic, Nicole" w:date="2022-11-01T16:22:00Z">
        <w:r w:rsidRPr="000109C8" w:rsidDel="006F6FD3">
          <w:rPr>
            <w:rFonts w:cs="Arial"/>
            <w:highlight w:val="yellow"/>
          </w:rPr>
          <w:delText>[Test topsoil for PK to determine fertilizer requirements and application rates].</w:delText>
        </w:r>
      </w:del>
    </w:p>
    <w:p w14:paraId="3B2B6E0E" w14:textId="77777777" w:rsidR="00A54A5D" w:rsidRPr="00B8376B" w:rsidRDefault="00A54A5D" w:rsidP="008E439A">
      <w:pPr>
        <w:pStyle w:val="Heading3"/>
        <w:tabs>
          <w:tab w:val="clear" w:pos="1440"/>
          <w:tab w:val="left" w:pos="1418"/>
        </w:tabs>
        <w:ind w:left="1418" w:hanging="709"/>
      </w:pPr>
      <w:r w:rsidRPr="00B8376B">
        <w:t xml:space="preserve">The </w:t>
      </w:r>
      <w:r w:rsidR="000C4704" w:rsidRPr="00B8376B">
        <w:t>Consultant</w:t>
      </w:r>
      <w:r w:rsidRPr="00B8376B">
        <w:t xml:space="preserve"> will inspect and test topsoil in place and determine acceptance of </w:t>
      </w:r>
      <w:r w:rsidR="0023799C" w:rsidRPr="00B8376B">
        <w:t xml:space="preserve">the </w:t>
      </w:r>
      <w:r w:rsidRPr="00B8376B">
        <w:t>material, depth of topsoil and finish grading.</w:t>
      </w:r>
    </w:p>
    <w:p w14:paraId="0C29E495" w14:textId="77777777" w:rsidR="00A54A5D" w:rsidRPr="00B8376B" w:rsidRDefault="00DB5AB5" w:rsidP="00522083">
      <w:pPr>
        <w:pStyle w:val="Heading2"/>
      </w:pPr>
      <w:r w:rsidRPr="00B8376B">
        <w:t>Surplus</w:t>
      </w:r>
      <w:r w:rsidR="00C00FC9" w:rsidRPr="00B8376B">
        <w:t xml:space="preserve"> </w:t>
      </w:r>
      <w:r w:rsidRPr="00B8376B">
        <w:t>Material</w:t>
      </w:r>
    </w:p>
    <w:p w14:paraId="3E32E545" w14:textId="77777777" w:rsidR="00A54A5D" w:rsidRPr="00B8376B" w:rsidRDefault="00A54A5D" w:rsidP="008E439A">
      <w:pPr>
        <w:pStyle w:val="Heading3"/>
        <w:tabs>
          <w:tab w:val="clear" w:pos="1440"/>
          <w:tab w:val="left" w:pos="1418"/>
        </w:tabs>
        <w:ind w:left="1418" w:hanging="709"/>
      </w:pPr>
      <w:r w:rsidRPr="00B8376B">
        <w:t xml:space="preserve">Dispose of surplus materials not required off </w:t>
      </w:r>
      <w:r w:rsidR="000C4704" w:rsidRPr="00B8376B">
        <w:t>S</w:t>
      </w:r>
      <w:r w:rsidR="003006DC" w:rsidRPr="00B8376B">
        <w:t>ite</w:t>
      </w:r>
      <w:r w:rsidRPr="00B8376B">
        <w:t>.</w:t>
      </w:r>
    </w:p>
    <w:p w14:paraId="41926A4C" w14:textId="77777777" w:rsidR="00C00FC9" w:rsidRPr="00B8376B" w:rsidRDefault="00C00FC9" w:rsidP="00C00FC9">
      <w:pPr>
        <w:pStyle w:val="Other"/>
        <w:ind w:left="4320"/>
        <w:rPr>
          <w:rFonts w:ascii="Calibri" w:hAnsi="Calibri"/>
          <w:b/>
          <w:sz w:val="22"/>
          <w:szCs w:val="22"/>
        </w:rPr>
      </w:pPr>
    </w:p>
    <w:p w14:paraId="2904C478" w14:textId="77777777" w:rsidR="00F31AE4" w:rsidRPr="00B8376B" w:rsidRDefault="00F13982" w:rsidP="00C00FC9">
      <w:pPr>
        <w:pStyle w:val="Other"/>
        <w:ind w:left="4320"/>
        <w:rPr>
          <w:rFonts w:ascii="Calibri" w:hAnsi="Calibri" w:cs="Times New Roman"/>
          <w:sz w:val="22"/>
          <w:szCs w:val="22"/>
        </w:rPr>
      </w:pPr>
      <w:r w:rsidRPr="00B8376B">
        <w:rPr>
          <w:rFonts w:ascii="Calibri" w:hAnsi="Calibri"/>
          <w:b/>
          <w:sz w:val="22"/>
          <w:szCs w:val="22"/>
        </w:rPr>
        <w:t>END OF SECTION</w:t>
      </w:r>
    </w:p>
    <w:sectPr w:rsidR="00F31AE4" w:rsidRPr="00B8376B" w:rsidSect="001049BD">
      <w:headerReference w:type="even" r:id="rId14"/>
      <w:headerReference w:type="default" r:id="rId15"/>
      <w:headerReference w:type="first" r:id="rId16"/>
      <w:pgSz w:w="12240" w:h="15840" w:code="1"/>
      <w:pgMar w:top="1440" w:right="720" w:bottom="1440" w:left="72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5" w:author="Radulovic, Nicole" w:date="2022-11-01T16:19:00Z" w:initials="RN">
    <w:p w14:paraId="7E217BD6" w14:textId="77777777" w:rsidR="006F6FD3" w:rsidRDefault="006F6FD3">
      <w:pPr>
        <w:pStyle w:val="CommentText"/>
      </w:pPr>
      <w:r>
        <w:rPr>
          <w:rStyle w:val="CommentReference"/>
        </w:rPr>
        <w:annotationRef/>
      </w:r>
      <w:r>
        <w:t>TBC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217B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217BD6" w16cid:durableId="270BC5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C2F93" w14:textId="77777777" w:rsidR="00A4026A" w:rsidRDefault="00A4026A">
      <w:r>
        <w:separator/>
      </w:r>
    </w:p>
  </w:endnote>
  <w:endnote w:type="continuationSeparator" w:id="0">
    <w:p w14:paraId="501FE571" w14:textId="77777777" w:rsidR="00A4026A" w:rsidRDefault="00A40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3E62" w14:textId="77777777" w:rsidR="00A4026A" w:rsidRDefault="00A4026A">
      <w:r>
        <w:separator/>
      </w:r>
    </w:p>
  </w:footnote>
  <w:footnote w:type="continuationSeparator" w:id="0">
    <w:p w14:paraId="484ADEB7" w14:textId="77777777" w:rsidR="00A4026A" w:rsidRDefault="00A402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F366A" w14:textId="77777777" w:rsidR="001049BD" w:rsidRPr="001049BD" w:rsidRDefault="001049BD" w:rsidP="001049BD">
    <w:pPr>
      <w:pBdr>
        <w:top w:val="single" w:sz="4" w:space="0" w:color="auto"/>
      </w:pBdr>
      <w:tabs>
        <w:tab w:val="right" w:pos="10350"/>
      </w:tabs>
      <w:rPr>
        <w:rFonts w:cs="Arial"/>
      </w:rPr>
    </w:pPr>
    <w:r w:rsidRPr="001049BD">
      <w:rPr>
        <w:rFonts w:cs="Arial"/>
      </w:rPr>
      <w:t>Section 02911</w:t>
    </w:r>
    <w:r>
      <w:rPr>
        <w:rFonts w:cs="Arial"/>
      </w:rPr>
      <w:tab/>
    </w:r>
    <w:r w:rsidRPr="001049BD">
      <w:rPr>
        <w:rFonts w:cs="Arial"/>
      </w:rPr>
      <w:t>CONTRACT NO</w:t>
    </w:r>
    <w:r w:rsidRPr="001049BD">
      <w:rPr>
        <w:rFonts w:cs="Arial"/>
        <w:highlight w:val="lightGray"/>
      </w:rPr>
      <w:t>.... [Insert Region Number]</w:t>
    </w:r>
    <w:r w:rsidRPr="001049BD">
      <w:rPr>
        <w:rFonts w:cs="Arial"/>
      </w:rPr>
      <w:tab/>
    </w:r>
  </w:p>
  <w:p w14:paraId="4FB75D0B" w14:textId="77777777" w:rsidR="001049BD" w:rsidRPr="001049BD" w:rsidRDefault="001049BD" w:rsidP="001049BD">
    <w:pPr>
      <w:pBdr>
        <w:top w:val="single" w:sz="4" w:space="0" w:color="auto"/>
      </w:pBdr>
      <w:tabs>
        <w:tab w:val="left" w:pos="-1440"/>
        <w:tab w:val="left" w:pos="-720"/>
        <w:tab w:val="left" w:pos="0"/>
        <w:tab w:val="center" w:pos="5220"/>
        <w:tab w:val="right" w:pos="10350"/>
      </w:tabs>
      <w:rPr>
        <w:rFonts w:cs="Arial"/>
      </w:rPr>
    </w:pPr>
    <w:r w:rsidRPr="001049BD">
      <w:rPr>
        <w:rFonts w:cs="Arial"/>
      </w:rPr>
      <w:t>20</w:t>
    </w:r>
    <w:r w:rsidR="00F63033">
      <w:rPr>
        <w:rFonts w:cs="Arial"/>
      </w:rPr>
      <w:t>20</w:t>
    </w:r>
    <w:r w:rsidRPr="001049BD">
      <w:rPr>
        <w:rFonts w:cs="Arial"/>
      </w:rPr>
      <w:t>-0</w:t>
    </w:r>
    <w:r w:rsidR="000109C8">
      <w:rPr>
        <w:rFonts w:cs="Arial"/>
      </w:rPr>
      <w:t>3</w:t>
    </w:r>
    <w:r w:rsidRPr="001049BD">
      <w:rPr>
        <w:rFonts w:cs="Arial"/>
      </w:rPr>
      <w:t>-</w:t>
    </w:r>
    <w:r w:rsidR="00F63033">
      <w:rPr>
        <w:rFonts w:cs="Arial"/>
      </w:rPr>
      <w:t>31</w:t>
    </w:r>
    <w:r w:rsidRPr="001049BD">
      <w:rPr>
        <w:rFonts w:cs="Arial"/>
        <w:b/>
      </w:rPr>
      <w:tab/>
      <w:t>TOPSOIL AND FINISH GRADING</w:t>
    </w:r>
    <w:r w:rsidRPr="001049BD">
      <w:rPr>
        <w:rFonts w:cs="Arial"/>
      </w:rPr>
      <w:tab/>
    </w:r>
  </w:p>
  <w:p w14:paraId="48795559" w14:textId="77777777" w:rsidR="001049BD" w:rsidRPr="001049BD" w:rsidRDefault="001049BD" w:rsidP="001049BD">
    <w:pPr>
      <w:pBdr>
        <w:top w:val="single" w:sz="4" w:space="0" w:color="auto"/>
      </w:pBdr>
      <w:tabs>
        <w:tab w:val="center" w:pos="5175"/>
        <w:tab w:val="right" w:pos="10350"/>
      </w:tabs>
      <w:rPr>
        <w:rFonts w:cs="Arial"/>
      </w:rPr>
    </w:pPr>
    <w:r w:rsidRPr="001049BD">
      <w:rPr>
        <w:rFonts w:cs="Arial"/>
      </w:rPr>
      <w:t xml:space="preserve">Page </w:t>
    </w:r>
    <w:r w:rsidRPr="001049BD">
      <w:rPr>
        <w:rFonts w:cs="Arial"/>
      </w:rPr>
      <w:fldChar w:fldCharType="begin"/>
    </w:r>
    <w:r w:rsidRPr="001049BD">
      <w:rPr>
        <w:rFonts w:cs="Arial"/>
      </w:rPr>
      <w:instrText xml:space="preserve">PAGE </w:instrText>
    </w:r>
    <w:r w:rsidRPr="001049BD">
      <w:rPr>
        <w:rFonts w:cs="Arial"/>
      </w:rPr>
      <w:fldChar w:fldCharType="separate"/>
    </w:r>
    <w:r w:rsidR="000109C8">
      <w:rPr>
        <w:rFonts w:cs="Arial"/>
        <w:noProof/>
      </w:rPr>
      <w:t>2</w:t>
    </w:r>
    <w:r w:rsidRPr="001049BD">
      <w:rPr>
        <w:rFonts w:cs="Arial"/>
      </w:rPr>
      <w:fldChar w:fldCharType="end"/>
    </w:r>
    <w:r w:rsidRPr="001049BD">
      <w:rPr>
        <w:rFonts w:cs="Arial"/>
      </w:rPr>
      <w:t xml:space="preserve"> </w:t>
    </w:r>
    <w:r>
      <w:rPr>
        <w:rFonts w:cs="Arial"/>
      </w:rPr>
      <w:tab/>
    </w:r>
    <w:r>
      <w:rPr>
        <w:rFonts w:cs="Arial"/>
      </w:rPr>
      <w:tab/>
    </w:r>
    <w:r w:rsidRPr="001049BD">
      <w:rPr>
        <w:rFonts w:cs="Arial"/>
      </w:rPr>
      <w:t xml:space="preserve">DATE:  </w:t>
    </w:r>
    <w:r w:rsidRPr="001049BD">
      <w:rPr>
        <w:rFonts w:cs="Arial"/>
        <w:highlight w:val="lightGray"/>
      </w:rPr>
      <w:t>[Insert Date, (e.g. Jan., 20</w:t>
    </w:r>
    <w:r w:rsidR="00F63033">
      <w:rPr>
        <w:rFonts w:cs="Arial"/>
        <w:highlight w:val="lightGray"/>
      </w:rPr>
      <w:t>19</w:t>
    </w:r>
    <w:r w:rsidRPr="001049BD">
      <w:rPr>
        <w:rFonts w:cs="Arial"/>
        <w:highlight w:val="lightGray"/>
      </w:rPr>
      <w:t>)]</w:t>
    </w:r>
    <w:r w:rsidRPr="001049BD">
      <w:rPr>
        <w:rFonts w:cs="Arial"/>
      </w:rPr>
      <w:t xml:space="preserve"> </w:t>
    </w:r>
  </w:p>
  <w:p w14:paraId="71CC15D0" w14:textId="77777777" w:rsidR="001049BD" w:rsidRDefault="001049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D29A5" w14:textId="77777777" w:rsidR="001049BD" w:rsidRPr="00B8376B" w:rsidRDefault="001049BD" w:rsidP="001049BD">
    <w:pPr>
      <w:pBdr>
        <w:top w:val="single" w:sz="4" w:space="1" w:color="auto"/>
      </w:pBdr>
      <w:tabs>
        <w:tab w:val="right" w:pos="10350"/>
      </w:tabs>
      <w:rPr>
        <w:rFonts w:cs="Arial"/>
      </w:rPr>
    </w:pPr>
    <w:r w:rsidRPr="00B8376B">
      <w:rPr>
        <w:rFonts w:cs="Arial"/>
      </w:rPr>
      <w:t>CONTRACT NO</w:t>
    </w:r>
    <w:r w:rsidRPr="00B8376B">
      <w:rPr>
        <w:rFonts w:cs="Arial"/>
        <w:highlight w:val="lightGray"/>
      </w:rPr>
      <w:t>.... [Insert Region Number]</w:t>
    </w:r>
    <w:r w:rsidRPr="00B8376B">
      <w:rPr>
        <w:rFonts w:cs="Arial"/>
      </w:rPr>
      <w:tab/>
      <w:t>Section 02911</w:t>
    </w:r>
  </w:p>
  <w:p w14:paraId="00535E09" w14:textId="77777777" w:rsidR="001049BD" w:rsidRPr="00B8376B" w:rsidRDefault="001049BD" w:rsidP="001049BD">
    <w:pPr>
      <w:pBdr>
        <w:top w:val="single" w:sz="4" w:space="1" w:color="auto"/>
      </w:pBdr>
      <w:tabs>
        <w:tab w:val="left" w:pos="-1440"/>
        <w:tab w:val="left" w:pos="-720"/>
        <w:tab w:val="left" w:pos="0"/>
        <w:tab w:val="center" w:pos="5220"/>
        <w:tab w:val="right" w:pos="10350"/>
      </w:tabs>
      <w:rPr>
        <w:rFonts w:cs="Arial"/>
      </w:rPr>
    </w:pPr>
    <w:r w:rsidRPr="00B8376B">
      <w:rPr>
        <w:rFonts w:cs="Arial"/>
        <w:b/>
      </w:rPr>
      <w:tab/>
      <w:t>TOPSOIL AND FINISH GRADING</w:t>
    </w:r>
    <w:r w:rsidRPr="00B8376B">
      <w:rPr>
        <w:rFonts w:cs="Arial"/>
      </w:rPr>
      <w:tab/>
      <w:t>20</w:t>
    </w:r>
    <w:r w:rsidR="00F63033">
      <w:rPr>
        <w:rFonts w:cs="Arial"/>
      </w:rPr>
      <w:t>20</w:t>
    </w:r>
    <w:r w:rsidRPr="00B8376B">
      <w:rPr>
        <w:rFonts w:cs="Arial"/>
      </w:rPr>
      <w:t>-0</w:t>
    </w:r>
    <w:r w:rsidR="000109C8">
      <w:rPr>
        <w:rFonts w:cs="Arial"/>
      </w:rPr>
      <w:t>3</w:t>
    </w:r>
    <w:r w:rsidRPr="00B8376B">
      <w:rPr>
        <w:rFonts w:cs="Arial"/>
      </w:rPr>
      <w:t>-</w:t>
    </w:r>
    <w:r w:rsidR="00F63033">
      <w:rPr>
        <w:rFonts w:cs="Arial"/>
      </w:rPr>
      <w:t>31</w:t>
    </w:r>
  </w:p>
  <w:p w14:paraId="194B3080" w14:textId="77777777" w:rsidR="001049BD" w:rsidRPr="00B8376B" w:rsidRDefault="001049BD" w:rsidP="001049BD">
    <w:pPr>
      <w:pBdr>
        <w:top w:val="single" w:sz="4" w:space="1" w:color="auto"/>
      </w:pBdr>
      <w:tabs>
        <w:tab w:val="center" w:pos="5175"/>
        <w:tab w:val="right" w:pos="10350"/>
      </w:tabs>
      <w:rPr>
        <w:rFonts w:cs="Arial"/>
      </w:rPr>
    </w:pPr>
    <w:r w:rsidRPr="00B8376B">
      <w:rPr>
        <w:rFonts w:cs="Arial"/>
      </w:rPr>
      <w:t xml:space="preserve">DATE:  </w:t>
    </w:r>
    <w:r w:rsidRPr="00B8376B">
      <w:rPr>
        <w:rFonts w:cs="Arial"/>
        <w:highlight w:val="lightGray"/>
      </w:rPr>
      <w:t>[Insert Date, (e.g. Jan., 20</w:t>
    </w:r>
    <w:r w:rsidR="00F63033">
      <w:rPr>
        <w:rFonts w:cs="Arial"/>
        <w:highlight w:val="lightGray"/>
      </w:rPr>
      <w:t>19</w:t>
    </w:r>
    <w:r w:rsidRPr="00B8376B">
      <w:rPr>
        <w:rFonts w:cs="Arial"/>
        <w:highlight w:val="lightGray"/>
      </w:rPr>
      <w:t>)]</w:t>
    </w:r>
    <w:r w:rsidRPr="00B8376B">
      <w:rPr>
        <w:rFonts w:cs="Arial"/>
      </w:rPr>
      <w:tab/>
    </w:r>
    <w:r w:rsidRPr="00B8376B">
      <w:rPr>
        <w:rFonts w:cs="Arial"/>
      </w:rPr>
      <w:tab/>
      <w:t xml:space="preserve">Page </w:t>
    </w:r>
    <w:r w:rsidRPr="00B8376B">
      <w:rPr>
        <w:rFonts w:cs="Arial"/>
      </w:rPr>
      <w:fldChar w:fldCharType="begin"/>
    </w:r>
    <w:r w:rsidRPr="00B8376B">
      <w:rPr>
        <w:rFonts w:cs="Arial"/>
      </w:rPr>
      <w:instrText xml:space="preserve">PAGE </w:instrText>
    </w:r>
    <w:r w:rsidRPr="00B8376B">
      <w:rPr>
        <w:rFonts w:cs="Arial"/>
      </w:rPr>
      <w:fldChar w:fldCharType="separate"/>
    </w:r>
    <w:r w:rsidR="000109C8">
      <w:rPr>
        <w:rFonts w:cs="Arial"/>
        <w:noProof/>
      </w:rPr>
      <w:t>1</w:t>
    </w:r>
    <w:r w:rsidRPr="00B8376B">
      <w:rPr>
        <w:rFonts w:cs="Arial"/>
      </w:rPr>
      <w:fldChar w:fldCharType="end"/>
    </w:r>
    <w:r w:rsidRPr="00B8376B">
      <w:rPr>
        <w:rFonts w:cs="Arial"/>
      </w:rPr>
      <w:t xml:space="preserve"> </w:t>
    </w:r>
  </w:p>
  <w:p w14:paraId="74905EF0" w14:textId="77777777" w:rsidR="00686569" w:rsidRPr="001049BD" w:rsidRDefault="00686569" w:rsidP="001049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D3A77" w14:textId="77777777" w:rsidR="00686569" w:rsidRPr="0082209E" w:rsidRDefault="00686569" w:rsidP="00672C12">
    <w:pPr>
      <w:pBdr>
        <w:top w:val="single" w:sz="4" w:space="1" w:color="auto"/>
      </w:pBdr>
      <w:tabs>
        <w:tab w:val="right" w:pos="10350"/>
      </w:tabs>
      <w:rPr>
        <w:rFonts w:ascii="Arial" w:hAnsi="Arial" w:cs="Arial"/>
      </w:rPr>
    </w:pPr>
    <w:r w:rsidRPr="0082209E">
      <w:rPr>
        <w:rFonts w:ascii="Arial" w:hAnsi="Arial" w:cs="Arial"/>
      </w:rPr>
      <w:t>CONTRACT NO</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sidRPr="0082209E">
      <w:rPr>
        <w:rFonts w:ascii="Arial" w:hAnsi="Arial" w:cs="Arial"/>
      </w:rPr>
      <w:tab/>
      <w:t xml:space="preserve">Section </w:t>
    </w:r>
    <w:r>
      <w:rPr>
        <w:rFonts w:ascii="Arial" w:hAnsi="Arial" w:cs="Arial"/>
      </w:rPr>
      <w:t>02911</w:t>
    </w:r>
  </w:p>
  <w:p w14:paraId="79E8E110" w14:textId="77777777" w:rsidR="00686569" w:rsidRPr="0082209E" w:rsidRDefault="00686569" w:rsidP="008A26A6">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TOPSOIL AND FINISH GRADING</w:t>
    </w:r>
    <w:r w:rsidRPr="0082209E">
      <w:rPr>
        <w:rFonts w:ascii="Arial" w:hAnsi="Arial" w:cs="Arial"/>
      </w:rPr>
      <w:tab/>
    </w:r>
    <w:r w:rsidR="001049BD">
      <w:rPr>
        <w:rFonts w:ascii="Arial" w:hAnsi="Arial" w:cs="Arial"/>
      </w:rPr>
      <w:t>2015-04-23</w:t>
    </w:r>
  </w:p>
  <w:p w14:paraId="760F0A23" w14:textId="77777777" w:rsidR="00686569" w:rsidRPr="0082209E" w:rsidRDefault="00686569" w:rsidP="00672C12">
    <w:pPr>
      <w:pBdr>
        <w:top w:val="single" w:sz="4" w:space="1" w:color="auto"/>
      </w:pBdr>
      <w:tabs>
        <w:tab w:val="center" w:pos="5175"/>
        <w:tab w:val="right" w:pos="10350"/>
      </w:tabs>
      <w:rPr>
        <w:rFonts w:ascii="Arial" w:hAnsi="Arial" w:cs="Arial"/>
      </w:rPr>
    </w:pPr>
    <w:r w:rsidRPr="0082209E">
      <w:rPr>
        <w:rFonts w:ascii="Arial" w:hAnsi="Arial" w:cs="Arial"/>
      </w:rPr>
      <w:t xml:space="preserve">DATE:  </w:t>
    </w:r>
    <w:r w:rsidRPr="0082209E">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1049BD">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rPr>
      <w:fldChar w:fldCharType="begin"/>
    </w:r>
    <w:r w:rsidRPr="008A26A6">
      <w:rPr>
        <w:rStyle w:val="PageNumber"/>
        <w:rFonts w:ascii="Arial" w:hAnsi="Arial" w:cs="Arial"/>
        <w:caps/>
        <w:sz w:val="22"/>
      </w:rPr>
      <w:instrText xml:space="preserve"> NUMPAGES </w:instrText>
    </w:r>
    <w:r w:rsidRPr="008A26A6">
      <w:rPr>
        <w:rStyle w:val="PageNumber"/>
        <w:rFonts w:ascii="Arial" w:hAnsi="Arial" w:cs="Arial"/>
        <w:caps/>
        <w:sz w:val="22"/>
      </w:rPr>
      <w:fldChar w:fldCharType="separate"/>
    </w:r>
    <w:r w:rsidR="001049BD">
      <w:rPr>
        <w:rStyle w:val="PageNumber"/>
        <w:rFonts w:ascii="Arial" w:hAnsi="Arial" w:cs="Arial"/>
        <w:caps/>
        <w:noProof/>
        <w:sz w:val="22"/>
      </w:rPr>
      <w:t>5</w:t>
    </w:r>
    <w:r w:rsidRPr="008A26A6">
      <w:rPr>
        <w:rStyle w:val="PageNumber"/>
        <w:rFonts w:ascii="Arial" w:hAnsi="Arial" w:cs="Arial"/>
        <w:caps/>
        <w:sz w:val="22"/>
      </w:rPr>
      <w:fldChar w:fldCharType="end"/>
    </w:r>
  </w:p>
  <w:p w14:paraId="3A04CD23" w14:textId="77777777" w:rsidR="00686569" w:rsidRDefault="00686569"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65575FD"/>
    <w:multiLevelType w:val="multilevel"/>
    <w:tmpl w:val="CDF6D1FE"/>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7" w15:restartNumberingAfterBreak="0">
    <w:nsid w:val="50407D28"/>
    <w:multiLevelType w:val="multilevel"/>
    <w:tmpl w:val="46A483B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CE146D1"/>
    <w:multiLevelType w:val="multilevel"/>
    <w:tmpl w:val="ECB0D2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0"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40268428">
    <w:abstractNumId w:val="0"/>
  </w:num>
  <w:num w:numId="2" w16cid:durableId="720330320">
    <w:abstractNumId w:val="0"/>
  </w:num>
  <w:num w:numId="3" w16cid:durableId="402069037">
    <w:abstractNumId w:val="7"/>
  </w:num>
  <w:num w:numId="4" w16cid:durableId="554700683">
    <w:abstractNumId w:val="3"/>
  </w:num>
  <w:num w:numId="5" w16cid:durableId="672873918">
    <w:abstractNumId w:val="8"/>
  </w:num>
  <w:num w:numId="6" w16cid:durableId="1040592470">
    <w:abstractNumId w:val="2"/>
  </w:num>
  <w:num w:numId="7" w16cid:durableId="1380740893">
    <w:abstractNumId w:val="5"/>
  </w:num>
  <w:num w:numId="8" w16cid:durableId="147290804">
    <w:abstractNumId w:val="1"/>
  </w:num>
  <w:num w:numId="9" w16cid:durableId="2025546203">
    <w:abstractNumId w:val="10"/>
  </w:num>
  <w:num w:numId="10" w16cid:durableId="217279742">
    <w:abstractNumId w:val="4"/>
  </w:num>
  <w:num w:numId="11" w16cid:durableId="390888782">
    <w:abstractNumId w:val="6"/>
  </w:num>
  <w:num w:numId="12" w16cid:durableId="1048380211">
    <w:abstractNumId w:val="6"/>
  </w:num>
  <w:num w:numId="13" w16cid:durableId="967510429">
    <w:abstractNumId w:val="6"/>
  </w:num>
  <w:num w:numId="14" w16cid:durableId="135100921">
    <w:abstractNumId w:val="6"/>
  </w:num>
  <w:num w:numId="15" w16cid:durableId="44449998">
    <w:abstractNumId w:val="6"/>
  </w:num>
  <w:num w:numId="16" w16cid:durableId="1483934520">
    <w:abstractNumId w:val="6"/>
  </w:num>
  <w:num w:numId="17" w16cid:durableId="1936934172">
    <w:abstractNumId w:val="6"/>
  </w:num>
  <w:num w:numId="18" w16cid:durableId="1858083372">
    <w:abstractNumId w:val="6"/>
  </w:num>
  <w:num w:numId="19" w16cid:durableId="939721290">
    <w:abstractNumId w:val="6"/>
  </w:num>
  <w:num w:numId="20" w16cid:durableId="2385623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4388050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109C8"/>
    <w:rsid w:val="000247E0"/>
    <w:rsid w:val="00047F3A"/>
    <w:rsid w:val="00052B37"/>
    <w:rsid w:val="00056BCF"/>
    <w:rsid w:val="000676A5"/>
    <w:rsid w:val="00067BA7"/>
    <w:rsid w:val="00083466"/>
    <w:rsid w:val="00091C7D"/>
    <w:rsid w:val="000A7BB7"/>
    <w:rsid w:val="000C41CE"/>
    <w:rsid w:val="000C4704"/>
    <w:rsid w:val="000C6EBC"/>
    <w:rsid w:val="001049BD"/>
    <w:rsid w:val="00107DBA"/>
    <w:rsid w:val="00110AB0"/>
    <w:rsid w:val="0014118B"/>
    <w:rsid w:val="001849CC"/>
    <w:rsid w:val="001A711A"/>
    <w:rsid w:val="001B3E2D"/>
    <w:rsid w:val="001E5CA3"/>
    <w:rsid w:val="002169E7"/>
    <w:rsid w:val="002275DC"/>
    <w:rsid w:val="0023799C"/>
    <w:rsid w:val="00241D0F"/>
    <w:rsid w:val="002460A4"/>
    <w:rsid w:val="00282E08"/>
    <w:rsid w:val="0029432A"/>
    <w:rsid w:val="00294E13"/>
    <w:rsid w:val="002C407E"/>
    <w:rsid w:val="002D4787"/>
    <w:rsid w:val="002D7F01"/>
    <w:rsid w:val="002F54C3"/>
    <w:rsid w:val="003006DC"/>
    <w:rsid w:val="003057A6"/>
    <w:rsid w:val="003130DA"/>
    <w:rsid w:val="00316038"/>
    <w:rsid w:val="003331B9"/>
    <w:rsid w:val="0033540B"/>
    <w:rsid w:val="003512FA"/>
    <w:rsid w:val="003603E4"/>
    <w:rsid w:val="00366110"/>
    <w:rsid w:val="003665E8"/>
    <w:rsid w:val="00372157"/>
    <w:rsid w:val="0040417E"/>
    <w:rsid w:val="004049D9"/>
    <w:rsid w:val="004148B6"/>
    <w:rsid w:val="00414AEF"/>
    <w:rsid w:val="004702A7"/>
    <w:rsid w:val="0047110E"/>
    <w:rsid w:val="004C5C2F"/>
    <w:rsid w:val="004D6C19"/>
    <w:rsid w:val="004E4A12"/>
    <w:rsid w:val="00512CD2"/>
    <w:rsid w:val="00514906"/>
    <w:rsid w:val="00522083"/>
    <w:rsid w:val="00536D54"/>
    <w:rsid w:val="00561985"/>
    <w:rsid w:val="005637A3"/>
    <w:rsid w:val="005851BD"/>
    <w:rsid w:val="005947BD"/>
    <w:rsid w:val="005A3EA8"/>
    <w:rsid w:val="005C2D17"/>
    <w:rsid w:val="005D5E56"/>
    <w:rsid w:val="005E728B"/>
    <w:rsid w:val="00607780"/>
    <w:rsid w:val="00630BF3"/>
    <w:rsid w:val="00652648"/>
    <w:rsid w:val="00672C12"/>
    <w:rsid w:val="00686569"/>
    <w:rsid w:val="006A606C"/>
    <w:rsid w:val="006B06D5"/>
    <w:rsid w:val="006B69C6"/>
    <w:rsid w:val="006C0FAF"/>
    <w:rsid w:val="006F6FD3"/>
    <w:rsid w:val="0070514B"/>
    <w:rsid w:val="00724846"/>
    <w:rsid w:val="007535A5"/>
    <w:rsid w:val="00777835"/>
    <w:rsid w:val="007A4C5E"/>
    <w:rsid w:val="007A5455"/>
    <w:rsid w:val="007D0D99"/>
    <w:rsid w:val="007D43B4"/>
    <w:rsid w:val="007E4441"/>
    <w:rsid w:val="008001A5"/>
    <w:rsid w:val="00804DCF"/>
    <w:rsid w:val="00812A85"/>
    <w:rsid w:val="008213C4"/>
    <w:rsid w:val="00866DB4"/>
    <w:rsid w:val="008730D8"/>
    <w:rsid w:val="008A26A6"/>
    <w:rsid w:val="008C75C2"/>
    <w:rsid w:val="008D2F59"/>
    <w:rsid w:val="008E2324"/>
    <w:rsid w:val="008E439A"/>
    <w:rsid w:val="00912140"/>
    <w:rsid w:val="009369FF"/>
    <w:rsid w:val="0095331B"/>
    <w:rsid w:val="00960901"/>
    <w:rsid w:val="00963C2D"/>
    <w:rsid w:val="00966E23"/>
    <w:rsid w:val="00971AFC"/>
    <w:rsid w:val="009F09C7"/>
    <w:rsid w:val="00A04C1B"/>
    <w:rsid w:val="00A30E3C"/>
    <w:rsid w:val="00A4026A"/>
    <w:rsid w:val="00A51F07"/>
    <w:rsid w:val="00A54A5D"/>
    <w:rsid w:val="00A767E0"/>
    <w:rsid w:val="00A8431E"/>
    <w:rsid w:val="00AA040C"/>
    <w:rsid w:val="00AB514B"/>
    <w:rsid w:val="00AD2A44"/>
    <w:rsid w:val="00AE7D39"/>
    <w:rsid w:val="00B2447F"/>
    <w:rsid w:val="00B27B19"/>
    <w:rsid w:val="00B80DB2"/>
    <w:rsid w:val="00B8376B"/>
    <w:rsid w:val="00B917D8"/>
    <w:rsid w:val="00B95459"/>
    <w:rsid w:val="00B95D4B"/>
    <w:rsid w:val="00BD1909"/>
    <w:rsid w:val="00BD23E3"/>
    <w:rsid w:val="00BF4606"/>
    <w:rsid w:val="00C00FC9"/>
    <w:rsid w:val="00C02F41"/>
    <w:rsid w:val="00C05E5D"/>
    <w:rsid w:val="00C24E01"/>
    <w:rsid w:val="00C33475"/>
    <w:rsid w:val="00C43E36"/>
    <w:rsid w:val="00C47FA1"/>
    <w:rsid w:val="00C73272"/>
    <w:rsid w:val="00C750F7"/>
    <w:rsid w:val="00C75A17"/>
    <w:rsid w:val="00C80C03"/>
    <w:rsid w:val="00C81675"/>
    <w:rsid w:val="00CF2D10"/>
    <w:rsid w:val="00D109FD"/>
    <w:rsid w:val="00D11CD5"/>
    <w:rsid w:val="00D26372"/>
    <w:rsid w:val="00D3626B"/>
    <w:rsid w:val="00D4515C"/>
    <w:rsid w:val="00D705EE"/>
    <w:rsid w:val="00D74A2B"/>
    <w:rsid w:val="00D9389E"/>
    <w:rsid w:val="00DA0484"/>
    <w:rsid w:val="00DA097A"/>
    <w:rsid w:val="00DB06A2"/>
    <w:rsid w:val="00DB5AB5"/>
    <w:rsid w:val="00E62AA3"/>
    <w:rsid w:val="00E914AD"/>
    <w:rsid w:val="00EA6D9B"/>
    <w:rsid w:val="00EC2E1F"/>
    <w:rsid w:val="00ED1944"/>
    <w:rsid w:val="00F00AD9"/>
    <w:rsid w:val="00F138DA"/>
    <w:rsid w:val="00F13982"/>
    <w:rsid w:val="00F255C4"/>
    <w:rsid w:val="00F316F9"/>
    <w:rsid w:val="00F31AE4"/>
    <w:rsid w:val="00F4420C"/>
    <w:rsid w:val="00F5273F"/>
    <w:rsid w:val="00F6204E"/>
    <w:rsid w:val="00F63033"/>
    <w:rsid w:val="00F874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1CB257"/>
  <w15:chartTrackingRefBased/>
  <w15:docId w15:val="{59D5E89A-7E2E-4CD1-9DA9-315763CE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49BD"/>
    <w:rPr>
      <w:sz w:val="22"/>
      <w:szCs w:val="22"/>
    </w:rPr>
  </w:style>
  <w:style w:type="paragraph" w:styleId="Heading1">
    <w:name w:val="heading 1"/>
    <w:basedOn w:val="ListParagraph"/>
    <w:link w:val="Heading1Char"/>
    <w:qFormat/>
    <w:rsid w:val="001049BD"/>
    <w:pPr>
      <w:numPr>
        <w:numId w:val="19"/>
      </w:numPr>
      <w:spacing w:before="160"/>
      <w:outlineLvl w:val="0"/>
    </w:pPr>
    <w:rPr>
      <w:caps/>
    </w:rPr>
  </w:style>
  <w:style w:type="paragraph" w:styleId="Heading2">
    <w:name w:val="heading 2"/>
    <w:basedOn w:val="ListParagraph"/>
    <w:next w:val="Normal"/>
    <w:link w:val="Heading2Char"/>
    <w:qFormat/>
    <w:rsid w:val="001049BD"/>
    <w:pPr>
      <w:numPr>
        <w:ilvl w:val="1"/>
        <w:numId w:val="19"/>
      </w:numPr>
      <w:spacing w:before="80"/>
      <w:outlineLvl w:val="1"/>
    </w:pPr>
    <w:rPr>
      <w:u w:val="single"/>
    </w:rPr>
  </w:style>
  <w:style w:type="paragraph" w:styleId="Heading3">
    <w:name w:val="heading 3"/>
    <w:basedOn w:val="ListParagraph"/>
    <w:link w:val="Heading3Char"/>
    <w:qFormat/>
    <w:rsid w:val="001049BD"/>
    <w:pPr>
      <w:numPr>
        <w:ilvl w:val="2"/>
        <w:numId w:val="19"/>
      </w:numPr>
      <w:outlineLvl w:val="2"/>
    </w:pPr>
  </w:style>
  <w:style w:type="paragraph" w:styleId="Heading4">
    <w:name w:val="heading 4"/>
    <w:basedOn w:val="ListParagraph"/>
    <w:link w:val="Heading4Char"/>
    <w:qFormat/>
    <w:rsid w:val="001049BD"/>
    <w:pPr>
      <w:numPr>
        <w:ilvl w:val="3"/>
        <w:numId w:val="19"/>
      </w:numPr>
      <w:outlineLvl w:val="3"/>
    </w:pPr>
  </w:style>
  <w:style w:type="paragraph" w:styleId="Heading5">
    <w:name w:val="heading 5"/>
    <w:basedOn w:val="Heading4"/>
    <w:link w:val="Heading5Char"/>
    <w:qFormat/>
    <w:rsid w:val="001049BD"/>
    <w:pPr>
      <w:numPr>
        <w:ilvl w:val="4"/>
      </w:numPr>
      <w:outlineLvl w:val="4"/>
    </w:pPr>
  </w:style>
  <w:style w:type="paragraph" w:styleId="Heading6">
    <w:name w:val="heading 6"/>
    <w:basedOn w:val="Heading5"/>
    <w:next w:val="Normal"/>
    <w:link w:val="Heading6Char"/>
    <w:qFormat/>
    <w:rsid w:val="001049BD"/>
    <w:pPr>
      <w:numPr>
        <w:ilvl w:val="5"/>
      </w:numPr>
      <w:outlineLvl w:val="5"/>
    </w:pPr>
  </w:style>
  <w:style w:type="paragraph" w:styleId="Heading7">
    <w:name w:val="heading 7"/>
    <w:basedOn w:val="ListParagraph"/>
    <w:next w:val="Normal"/>
    <w:link w:val="Heading7Char"/>
    <w:qFormat/>
    <w:rsid w:val="001049BD"/>
    <w:pPr>
      <w:numPr>
        <w:ilvl w:val="6"/>
        <w:numId w:val="19"/>
      </w:numPr>
      <w:outlineLvl w:val="6"/>
    </w:pPr>
  </w:style>
  <w:style w:type="paragraph" w:styleId="Heading8">
    <w:name w:val="heading 8"/>
    <w:basedOn w:val="Heading7"/>
    <w:next w:val="Normal"/>
    <w:link w:val="Heading8Char"/>
    <w:qFormat/>
    <w:rsid w:val="001049BD"/>
    <w:pPr>
      <w:numPr>
        <w:ilvl w:val="7"/>
      </w:numPr>
      <w:outlineLvl w:val="7"/>
    </w:pPr>
  </w:style>
  <w:style w:type="paragraph" w:styleId="Heading9">
    <w:name w:val="heading 9"/>
    <w:basedOn w:val="Heading8"/>
    <w:next w:val="Normal"/>
    <w:link w:val="Heading9Char"/>
    <w:qFormat/>
    <w:rsid w:val="001049BD"/>
    <w:pPr>
      <w:numPr>
        <w:ilvl w:val="8"/>
        <w:numId w:val="21"/>
      </w:numPr>
      <w:tabs>
        <w:tab w:val="num" w:pos="5760"/>
      </w:tabs>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1049BD"/>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1049BD"/>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rsid w:val="002D7F01"/>
    <w:rPr>
      <w:rFonts w:ascii="Tahoma" w:hAnsi="Tahoma" w:cs="Tahoma"/>
      <w:sz w:val="16"/>
      <w:szCs w:val="16"/>
    </w:rPr>
  </w:style>
  <w:style w:type="paragraph" w:customStyle="1" w:styleId="NormalTableText">
    <w:name w:val="Normal Table Text"/>
    <w:basedOn w:val="Normal"/>
    <w:rsid w:val="004E4A12"/>
    <w:pPr>
      <w:widowControl w:val="0"/>
      <w:spacing w:before="60" w:after="60"/>
    </w:pPr>
    <w:rPr>
      <w:rFonts w:ascii="Arial" w:hAnsi="Arial"/>
      <w:sz w:val="20"/>
      <w:lang w:val="en-GB"/>
    </w:rPr>
  </w:style>
  <w:style w:type="paragraph" w:customStyle="1" w:styleId="TableHeading">
    <w:name w:val="Table Heading"/>
    <w:basedOn w:val="Normal"/>
    <w:rsid w:val="004E4A12"/>
    <w:pPr>
      <w:widowControl w:val="0"/>
      <w:spacing w:before="60" w:after="60"/>
    </w:pPr>
    <w:rPr>
      <w:rFonts w:ascii="Arial" w:hAnsi="Arial"/>
      <w:b/>
      <w:sz w:val="20"/>
      <w:lang w:val="en-GB"/>
    </w:rPr>
  </w:style>
  <w:style w:type="character" w:customStyle="1" w:styleId="Heading1Char">
    <w:name w:val="Heading 1 Char"/>
    <w:link w:val="Heading1"/>
    <w:rsid w:val="001049BD"/>
    <w:rPr>
      <w:rFonts w:ascii="Calibri" w:hAnsi="Calibri"/>
      <w:caps/>
    </w:rPr>
  </w:style>
  <w:style w:type="paragraph" w:styleId="ListParagraph">
    <w:name w:val="List Paragraph"/>
    <w:basedOn w:val="Normal"/>
    <w:uiPriority w:val="34"/>
    <w:qFormat/>
    <w:rsid w:val="001049BD"/>
    <w:pPr>
      <w:ind w:left="720"/>
      <w:contextualSpacing/>
    </w:pPr>
  </w:style>
  <w:style w:type="character" w:customStyle="1" w:styleId="Heading2Char">
    <w:name w:val="Heading 2 Char"/>
    <w:link w:val="Heading2"/>
    <w:rsid w:val="001049BD"/>
    <w:rPr>
      <w:rFonts w:ascii="Calibri" w:hAnsi="Calibri"/>
      <w:u w:val="single"/>
    </w:rPr>
  </w:style>
  <w:style w:type="character" w:customStyle="1" w:styleId="Heading4Char">
    <w:name w:val="Heading 4 Char"/>
    <w:link w:val="Heading4"/>
    <w:rsid w:val="001049BD"/>
  </w:style>
  <w:style w:type="character" w:customStyle="1" w:styleId="Heading5Char">
    <w:name w:val="Heading 5 Char"/>
    <w:link w:val="Heading5"/>
    <w:rsid w:val="001049BD"/>
  </w:style>
  <w:style w:type="character" w:customStyle="1" w:styleId="Heading6Char">
    <w:name w:val="Heading 6 Char"/>
    <w:link w:val="Heading6"/>
    <w:rsid w:val="001049BD"/>
  </w:style>
  <w:style w:type="character" w:customStyle="1" w:styleId="Heading7Char">
    <w:name w:val="Heading 7 Char"/>
    <w:link w:val="Heading7"/>
    <w:rsid w:val="001049BD"/>
  </w:style>
  <w:style w:type="character" w:customStyle="1" w:styleId="Heading8Char">
    <w:name w:val="Heading 8 Char"/>
    <w:link w:val="Heading8"/>
    <w:rsid w:val="001049BD"/>
  </w:style>
  <w:style w:type="character" w:customStyle="1" w:styleId="Heading9Char">
    <w:name w:val="Heading 9 Char"/>
    <w:link w:val="Heading9"/>
    <w:rsid w:val="001049BD"/>
    <w:rPr>
      <w:rFonts w:cs="Arial"/>
    </w:rPr>
  </w:style>
  <w:style w:type="character" w:customStyle="1" w:styleId="TitleChar">
    <w:name w:val="Title Char"/>
    <w:link w:val="Title"/>
    <w:rsid w:val="001049BD"/>
    <w:rPr>
      <w:rFonts w:ascii="Arial Narrow" w:hAnsi="Arial Narrow"/>
      <w:b/>
    </w:rPr>
  </w:style>
  <w:style w:type="character" w:styleId="Strong">
    <w:name w:val="Strong"/>
    <w:qFormat/>
    <w:rsid w:val="001049BD"/>
    <w:rPr>
      <w:b/>
    </w:rPr>
  </w:style>
  <w:style w:type="paragraph" w:styleId="Revision">
    <w:name w:val="Revision"/>
    <w:hidden/>
    <w:uiPriority w:val="99"/>
    <w:semiHidden/>
    <w:rsid w:val="006F6FD3"/>
    <w:rPr>
      <w:sz w:val="22"/>
      <w:szCs w:val="22"/>
    </w:rPr>
  </w:style>
  <w:style w:type="paragraph" w:styleId="CommentSubject">
    <w:name w:val="annotation subject"/>
    <w:basedOn w:val="CommentText"/>
    <w:next w:val="CommentText"/>
    <w:link w:val="CommentSubjectChar"/>
    <w:rsid w:val="006F6FD3"/>
    <w:pPr>
      <w:spacing w:before="0"/>
    </w:pPr>
    <w:rPr>
      <w:rFonts w:ascii="Calibri" w:hAnsi="Calibri"/>
      <w:b/>
      <w:bCs/>
      <w:sz w:val="20"/>
      <w:szCs w:val="20"/>
    </w:rPr>
  </w:style>
  <w:style w:type="character" w:customStyle="1" w:styleId="CommentTextChar">
    <w:name w:val="Comment Text Char"/>
    <w:link w:val="CommentText"/>
    <w:semiHidden/>
    <w:rsid w:val="006F6FD3"/>
    <w:rPr>
      <w:rFonts w:ascii="Arial" w:hAnsi="Arial"/>
      <w:sz w:val="22"/>
      <w:szCs w:val="22"/>
      <w:lang w:val="en-CA" w:eastAsia="en-CA"/>
    </w:rPr>
  </w:style>
  <w:style w:type="character" w:customStyle="1" w:styleId="CommentSubjectChar">
    <w:name w:val="Comment Subject Char"/>
    <w:link w:val="CommentSubject"/>
    <w:rsid w:val="006F6FD3"/>
    <w:rPr>
      <w:rFonts w:ascii="Arial" w:hAnsi="Arial"/>
      <w:b/>
      <w:bCs/>
      <w:sz w:val="22"/>
      <w:szCs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5E2106AC-7CD5-4CEB-B88D-056FC3C3B5DC}">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42cd523-47d6-43d6-8211-471f8d7272d8"/>
    <ds:schemaRef ds:uri="d6d05743-d6d0-46ac-98bc-99f29ab3bcad"/>
    <ds:schemaRef ds:uri="http://www.w3.org/XML/1998/namespace"/>
    <ds:schemaRef ds:uri="http://purl.org/dc/dcmitype/"/>
  </ds:schemaRefs>
</ds:datastoreItem>
</file>

<file path=customXml/itemProps2.xml><?xml version="1.0" encoding="utf-8"?>
<ds:datastoreItem xmlns:ds="http://schemas.openxmlformats.org/officeDocument/2006/customXml" ds:itemID="{4115F54A-26DC-4A01-9C19-19ED27438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7DBD5E-A154-4AD5-97AE-CA67E8E89843}">
  <ds:schemaRefs>
    <ds:schemaRef ds:uri="http://schemas.microsoft.com/sharepoint/v3/contenttype/forms"/>
  </ds:schemaRefs>
</ds:datastoreItem>
</file>

<file path=customXml/itemProps4.xml><?xml version="1.0" encoding="utf-8"?>
<ds:datastoreItem xmlns:ds="http://schemas.openxmlformats.org/officeDocument/2006/customXml" ds:itemID="{9DB70949-F17A-4253-A6B9-AB47401054CC}">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0</TotalTime>
  <Pages>3</Pages>
  <Words>948</Words>
  <Characters>7248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02911_Topsoil_and_Finish_Grading (Apr 23, 2015)</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02911_Topsoil_and_Finish_Grading (Apr 23, 2015)</dc:title>
  <dc:subject/>
  <dc:creator>Adley-McGinnis, Andrea</dc:creator>
  <cp:keywords/>
  <dc:description/>
  <cp:lastModifiedBy>Johnny Pang</cp:lastModifiedBy>
  <cp:revision>3</cp:revision>
  <cp:lastPrinted>2007-05-18T13:18:00Z</cp:lastPrinted>
  <dcterms:created xsi:type="dcterms:W3CDTF">2022-11-17T18:51:00Z</dcterms:created>
  <dcterms:modified xsi:type="dcterms:W3CDTF">2022-12-01T01:30:00Z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2020-03-31T00:00:00Z</vt:lpwstr>
  </property>
  <property fmtid="{D5CDD505-2E9C-101B-9397-08002B2CF9AE}" pid="4" name="TemplateUrl">
    <vt:lpwstr/>
  </property>
  <property fmtid="{D5CDD505-2E9C-101B-9397-08002B2CF9AE}" pid="5" name="xd_ProgID">
    <vt:lpwstr/>
  </property>
  <property fmtid="{D5CDD505-2E9C-101B-9397-08002B2CF9AE}" pid="6" name="_CopySource">
    <vt:lpwstr>https://mycloud.york.ca/projects/EnvServProgramDeliveryOffice/Design/Shared Documents/Technical Design Specification Templates/Division 02 - Site Works/02911 Topsoil and Finish Grading.DOC</vt:lpwstr>
  </property>
  <property fmtid="{D5CDD505-2E9C-101B-9397-08002B2CF9AE}" pid="7" name="Order">
    <vt:lpwstr>238300.000000000</vt:lpwstr>
  </property>
  <property fmtid="{D5CDD505-2E9C-101B-9397-08002B2CF9AE}" pid="8" name="IconOverlay">
    <vt:lpwstr/>
  </property>
  <property fmtid="{D5CDD505-2E9C-101B-9397-08002B2CF9AE}" pid="9" name="Document Type">
    <vt:lpwstr>Technical Design Specification Templates</vt:lpwstr>
  </property>
  <property fmtid="{D5CDD505-2E9C-101B-9397-08002B2CF9AE}" pid="10" name="Sort Order">
    <vt:lpwstr/>
  </property>
  <property fmtid="{D5CDD505-2E9C-101B-9397-08002B2CF9AE}" pid="11" name="Office">
    <vt:lpwstr/>
  </property>
  <property fmtid="{D5CDD505-2E9C-101B-9397-08002B2CF9AE}" pid="12" name="AERIS Pools">
    <vt:lpwstr/>
  </property>
  <property fmtid="{D5CDD505-2E9C-101B-9397-08002B2CF9AE}" pid="13" name="Data Classification">
    <vt:lpwstr>1;#Confidential|dbb6cc64-9915-4cf6-857e-3e641b410f5c</vt:lpwstr>
  </property>
  <property fmtid="{D5CDD505-2E9C-101B-9397-08002B2CF9AE}" pid="14" name="Internal Organization">
    <vt:lpwstr/>
  </property>
  <property fmtid="{D5CDD505-2E9C-101B-9397-08002B2CF9AE}" pid="15" name="Communications">
    <vt:lpwstr/>
  </property>
  <property fmtid="{D5CDD505-2E9C-101B-9397-08002B2CF9AE}" pid="16" name="Information Type">
    <vt:lpwstr/>
  </property>
  <property fmtid="{D5CDD505-2E9C-101B-9397-08002B2CF9AE}" pid="17" name="Project Completion Date">
    <vt:lpwstr/>
  </property>
  <property fmtid="{D5CDD505-2E9C-101B-9397-08002B2CF9AE}" pid="18" name="Historical Project Number">
    <vt:lpwstr/>
  </property>
  <property fmtid="{D5CDD505-2E9C-101B-9397-08002B2CF9AE}" pid="19" name="_dlc_DocId">
    <vt:lpwstr/>
  </property>
  <property fmtid="{D5CDD505-2E9C-101B-9397-08002B2CF9AE}" pid="20" name="End of Warranty Date">
    <vt:lpwstr/>
  </property>
  <property fmtid="{D5CDD505-2E9C-101B-9397-08002B2CF9AE}" pid="21" name="RelatedItems">
    <vt:lpwstr/>
  </property>
  <property fmtid="{D5CDD505-2E9C-101B-9397-08002B2CF9AE}" pid="22" name="_dlc_DocIdPersistId">
    <vt:lpwstr/>
  </property>
  <property fmtid="{D5CDD505-2E9C-101B-9397-08002B2CF9AE}" pid="23" name="File Code">
    <vt:lpwstr/>
  </property>
  <property fmtid="{D5CDD505-2E9C-101B-9397-08002B2CF9AE}" pid="24" name="Project Number">
    <vt:lpwstr>75530-ECA1011</vt:lpwstr>
  </property>
  <property fmtid="{D5CDD505-2E9C-101B-9397-08002B2CF9AE}" pid="25" name="_dlc_DocIdUrl">
    <vt:lpwstr>, </vt:lpwstr>
  </property>
  <property fmtid="{D5CDD505-2E9C-101B-9397-08002B2CF9AE}" pid="26" name="Owner">
    <vt:lpwstr/>
  </property>
  <property fmtid="{D5CDD505-2E9C-101B-9397-08002B2CF9AE}" pid="27" name="Organizational Unit">
    <vt:lpwstr>ENV/CPD</vt:lpwstr>
  </property>
  <property fmtid="{D5CDD505-2E9C-101B-9397-08002B2CF9AE}" pid="28" name="Key Document">
    <vt:lpwstr>0</vt:lpwstr>
  </property>
  <property fmtid="{D5CDD505-2E9C-101B-9397-08002B2CF9AE}" pid="29" name="_DCDateCreated">
    <vt:lpwstr>2022-11-01T16:19:17Z</vt:lpwstr>
  </property>
  <property fmtid="{D5CDD505-2E9C-101B-9397-08002B2CF9AE}" pid="30" name="ContentTypeId">
    <vt:lpwstr>0x010100BF8E50B80A32C040A85FB450FB26C9E5</vt:lpwstr>
  </property>
</Properties>
</file>