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9F7435" w:rsidRPr="003A4A7E" w:rsidDel="001943A6" w14:paraId="67CF4268" w14:textId="77777777">
        <w:trPr>
          <w:cantSplit/>
          <w:jc w:val="center"/>
          <w:del w:id="0" w:author="Johnny Pang" w:date="2022-04-17T15:37:00Z"/>
        </w:trPr>
        <w:tc>
          <w:tcPr>
            <w:tcW w:w="1004" w:type="dxa"/>
            <w:tcBorders>
              <w:top w:val="double" w:sz="6" w:space="0" w:color="auto"/>
              <w:left w:val="double" w:sz="6" w:space="0" w:color="auto"/>
              <w:bottom w:val="single" w:sz="6" w:space="0" w:color="auto"/>
              <w:right w:val="single" w:sz="6" w:space="0" w:color="auto"/>
            </w:tcBorders>
          </w:tcPr>
          <w:p w14:paraId="786DE589" w14:textId="77777777" w:rsidR="009F7435" w:rsidRPr="003A4A7E" w:rsidDel="001943A6" w:rsidRDefault="009F7435" w:rsidP="00057CAB">
            <w:pPr>
              <w:pStyle w:val="TableHeading"/>
              <w:jc w:val="center"/>
              <w:rPr>
                <w:del w:id="1" w:author="Johnny Pang" w:date="2022-04-17T15:37:00Z"/>
                <w:rFonts w:ascii="Calibri" w:hAnsi="Calibri"/>
                <w:sz w:val="22"/>
              </w:rPr>
            </w:pPr>
            <w:del w:id="2" w:author="Johnny Pang" w:date="2022-04-17T15:37:00Z">
              <w:r w:rsidRPr="003A4A7E" w:rsidDel="001943A6">
                <w:rPr>
                  <w:rFonts w:ascii="Calibri" w:hAnsi="Calibri"/>
                  <w:sz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2B0BA904" w14:textId="77777777" w:rsidR="009F7435" w:rsidRPr="003A4A7E" w:rsidDel="001943A6" w:rsidRDefault="009F7435" w:rsidP="0002296B">
            <w:pPr>
              <w:pStyle w:val="TableHeading"/>
              <w:rPr>
                <w:del w:id="3" w:author="Johnny Pang" w:date="2022-04-17T15:37:00Z"/>
                <w:rFonts w:ascii="Calibri" w:hAnsi="Calibri"/>
                <w:sz w:val="22"/>
              </w:rPr>
            </w:pPr>
            <w:del w:id="4" w:author="Johnny Pang" w:date="2022-04-17T15:37:00Z">
              <w:r w:rsidRPr="003A4A7E" w:rsidDel="001943A6">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795FB5D2" w14:textId="77777777" w:rsidR="009F7435" w:rsidRPr="003A4A7E" w:rsidDel="001943A6" w:rsidRDefault="009F7435" w:rsidP="0002296B">
            <w:pPr>
              <w:pStyle w:val="TableHeading"/>
              <w:rPr>
                <w:del w:id="5" w:author="Johnny Pang" w:date="2022-04-17T15:37:00Z"/>
                <w:rFonts w:ascii="Calibri" w:hAnsi="Calibri"/>
                <w:sz w:val="22"/>
              </w:rPr>
            </w:pPr>
            <w:del w:id="6" w:author="Johnny Pang" w:date="2022-04-17T15:37:00Z">
              <w:r w:rsidRPr="003A4A7E" w:rsidDel="001943A6">
                <w:rPr>
                  <w:rFonts w:ascii="Calibri" w:hAnsi="Calibri"/>
                  <w:sz w:val="22"/>
                </w:rPr>
                <w:delText>Description of Revisions</w:delText>
              </w:r>
            </w:del>
          </w:p>
        </w:tc>
      </w:tr>
      <w:tr w:rsidR="009F7435" w:rsidRPr="00ED37E0" w:rsidDel="001943A6" w14:paraId="1AC0ADF5" w14:textId="77777777">
        <w:trPr>
          <w:cantSplit/>
          <w:jc w:val="center"/>
          <w:del w:id="7"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15337935" w14:textId="77777777" w:rsidR="009F7435" w:rsidRPr="00ED37E0" w:rsidDel="001943A6" w:rsidRDefault="009F7435" w:rsidP="0002296B">
            <w:pPr>
              <w:pStyle w:val="NormalTableText"/>
              <w:rPr>
                <w:del w:id="8" w:author="Johnny Pang" w:date="2022-04-17T15:37:00Z"/>
                <w:rFonts w:ascii="Calibri" w:hAnsi="Calibri"/>
                <w:sz w:val="22"/>
              </w:rPr>
            </w:pPr>
            <w:del w:id="9" w:author="Johnny Pang" w:date="2022-04-17T15:37:00Z">
              <w:r w:rsidRPr="00ED37E0" w:rsidDel="001943A6">
                <w:rPr>
                  <w:rFonts w:ascii="Calibri" w:hAnsi="Calibri"/>
                  <w:sz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72BDAF88" w14:textId="77777777" w:rsidR="009F7435" w:rsidRPr="00ED37E0" w:rsidDel="001943A6" w:rsidRDefault="009F7435" w:rsidP="0002296B">
            <w:pPr>
              <w:pStyle w:val="NormalTableText"/>
              <w:rPr>
                <w:del w:id="10" w:author="Johnny Pang" w:date="2022-04-17T15:37:00Z"/>
                <w:rFonts w:ascii="Calibri" w:hAnsi="Calibri"/>
                <w:sz w:val="22"/>
              </w:rPr>
            </w:pPr>
            <w:del w:id="11" w:author="Johnny Pang" w:date="2022-04-17T15:37:00Z">
              <w:r w:rsidRPr="00ED37E0" w:rsidDel="001943A6">
                <w:rPr>
                  <w:rFonts w:ascii="Calibri" w:hAnsi="Calibri"/>
                  <w:sz w:val="22"/>
                </w:rPr>
                <w:delText>August 3</w:delText>
              </w:r>
              <w:r w:rsidR="004F1015" w:rsidRPr="00ED37E0" w:rsidDel="001943A6">
                <w:rPr>
                  <w:rFonts w:ascii="Calibri" w:hAnsi="Calibri"/>
                  <w:sz w:val="22"/>
                </w:rPr>
                <w:delText>0</w:delText>
              </w:r>
              <w:r w:rsidRPr="00ED37E0" w:rsidDel="001943A6">
                <w:rPr>
                  <w:rFonts w:ascii="Calibri" w:hAnsi="Calibri"/>
                  <w:sz w:val="22"/>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7203E6F8" w14:textId="77777777" w:rsidR="009F7435" w:rsidRPr="00ED37E0" w:rsidDel="001943A6" w:rsidRDefault="009F7435" w:rsidP="0002296B">
            <w:pPr>
              <w:pStyle w:val="NormalTableText"/>
              <w:rPr>
                <w:del w:id="12" w:author="Johnny Pang" w:date="2022-04-17T15:37:00Z"/>
                <w:rFonts w:ascii="Calibri" w:hAnsi="Calibri"/>
                <w:sz w:val="22"/>
              </w:rPr>
            </w:pPr>
            <w:del w:id="13" w:author="Johnny Pang" w:date="2022-04-17T15:37:00Z">
              <w:r w:rsidRPr="00ED37E0" w:rsidDel="001943A6">
                <w:rPr>
                  <w:rFonts w:ascii="Calibri" w:hAnsi="Calibri"/>
                  <w:sz w:val="22"/>
                </w:rPr>
                <w:delText>Approved final document.</w:delText>
              </w:r>
            </w:del>
          </w:p>
        </w:tc>
      </w:tr>
      <w:tr w:rsidR="009F7435" w:rsidRPr="00ED37E0" w:rsidDel="001943A6" w14:paraId="41E99007" w14:textId="77777777">
        <w:trPr>
          <w:cantSplit/>
          <w:jc w:val="center"/>
          <w:del w:id="14"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6CDE5F33" w14:textId="77777777" w:rsidR="009F7435" w:rsidRPr="00ED37E0" w:rsidDel="001943A6" w:rsidRDefault="005F025D" w:rsidP="0002296B">
            <w:pPr>
              <w:pStyle w:val="NormalTableText"/>
              <w:rPr>
                <w:del w:id="15" w:author="Johnny Pang" w:date="2022-04-17T15:37:00Z"/>
                <w:rFonts w:ascii="Calibri" w:hAnsi="Calibri"/>
                <w:sz w:val="22"/>
              </w:rPr>
            </w:pPr>
            <w:del w:id="16" w:author="Johnny Pang" w:date="2022-04-17T15:37:00Z">
              <w:r w:rsidRPr="00ED37E0" w:rsidDel="001943A6">
                <w:rPr>
                  <w:rFonts w:ascii="Calibri" w:hAnsi="Calibri"/>
                  <w:sz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29F72782" w14:textId="77777777" w:rsidR="009F7435" w:rsidRPr="00ED37E0" w:rsidDel="001943A6" w:rsidRDefault="005F025D" w:rsidP="0002296B">
            <w:pPr>
              <w:pStyle w:val="NormalTableText"/>
              <w:rPr>
                <w:del w:id="17" w:author="Johnny Pang" w:date="2022-04-17T15:37:00Z"/>
                <w:rFonts w:ascii="Calibri" w:hAnsi="Calibri"/>
                <w:sz w:val="22"/>
              </w:rPr>
            </w:pPr>
            <w:del w:id="18" w:author="Johnny Pang" w:date="2022-04-17T15:37:00Z">
              <w:r w:rsidRPr="00ED37E0" w:rsidDel="001943A6">
                <w:rPr>
                  <w:rFonts w:ascii="Calibri" w:hAnsi="Calibri"/>
                  <w:sz w:val="22"/>
                </w:rPr>
                <w:delText xml:space="preserve">November </w:delText>
              </w:r>
              <w:r w:rsidR="001C0B06" w:rsidRPr="00ED37E0" w:rsidDel="001943A6">
                <w:rPr>
                  <w:rFonts w:ascii="Calibri" w:hAnsi="Calibri"/>
                  <w:sz w:val="22"/>
                </w:rPr>
                <w:delText>5</w:delText>
              </w:r>
              <w:r w:rsidRPr="00ED37E0" w:rsidDel="001943A6">
                <w:rPr>
                  <w:rFonts w:ascii="Calibri" w:hAnsi="Calibri"/>
                  <w:sz w:val="22"/>
                </w:rPr>
                <w:delText>, 2007</w:delText>
              </w:r>
            </w:del>
          </w:p>
        </w:tc>
        <w:tc>
          <w:tcPr>
            <w:tcW w:w="5863" w:type="dxa"/>
            <w:tcBorders>
              <w:top w:val="single" w:sz="6" w:space="0" w:color="auto"/>
              <w:left w:val="single" w:sz="6" w:space="0" w:color="auto"/>
              <w:bottom w:val="single" w:sz="6" w:space="0" w:color="auto"/>
              <w:right w:val="double" w:sz="6" w:space="0" w:color="auto"/>
            </w:tcBorders>
          </w:tcPr>
          <w:p w14:paraId="09B362FF" w14:textId="77777777" w:rsidR="009F7435" w:rsidRPr="00ED37E0" w:rsidDel="001943A6" w:rsidRDefault="005F025D" w:rsidP="0002296B">
            <w:pPr>
              <w:pStyle w:val="NormalTableText"/>
              <w:rPr>
                <w:del w:id="19" w:author="Johnny Pang" w:date="2022-04-17T15:37:00Z"/>
                <w:rFonts w:ascii="Calibri" w:hAnsi="Calibri"/>
                <w:sz w:val="22"/>
              </w:rPr>
            </w:pPr>
            <w:del w:id="20" w:author="Johnny Pang" w:date="2022-04-17T15:37:00Z">
              <w:r w:rsidRPr="00ED37E0" w:rsidDel="001943A6">
                <w:rPr>
                  <w:rFonts w:ascii="Calibri" w:hAnsi="Calibri"/>
                  <w:sz w:val="22"/>
                </w:rPr>
                <w:delText>Minor revisions by Legal Services.</w:delText>
              </w:r>
            </w:del>
          </w:p>
        </w:tc>
      </w:tr>
      <w:tr w:rsidR="00174CDE" w:rsidRPr="00ED37E0" w:rsidDel="001943A6" w14:paraId="4C26990B" w14:textId="77777777" w:rsidTr="005754CB">
        <w:trPr>
          <w:cantSplit/>
          <w:trHeight w:val="65"/>
          <w:jc w:val="center"/>
          <w:del w:id="21"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384729A5" w14:textId="77777777" w:rsidR="00174CDE" w:rsidRPr="00ED37E0" w:rsidDel="001943A6" w:rsidRDefault="00174CDE" w:rsidP="0002296B">
            <w:pPr>
              <w:pStyle w:val="NormalTableText"/>
              <w:rPr>
                <w:del w:id="22" w:author="Johnny Pang" w:date="2022-04-17T15:37:00Z"/>
                <w:rFonts w:ascii="Calibri" w:hAnsi="Calibri"/>
                <w:sz w:val="22"/>
              </w:rPr>
            </w:pPr>
            <w:del w:id="23" w:author="Johnny Pang" w:date="2022-04-17T15:37:00Z">
              <w:r w:rsidRPr="00ED37E0" w:rsidDel="001943A6">
                <w:rPr>
                  <w:rFonts w:ascii="Calibri" w:hAnsi="Calibri"/>
                  <w:sz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1D157543" w14:textId="77777777" w:rsidR="00174CDE" w:rsidRPr="00ED37E0" w:rsidDel="001943A6" w:rsidRDefault="00174CDE" w:rsidP="0002296B">
            <w:pPr>
              <w:pStyle w:val="NormalTableText"/>
              <w:rPr>
                <w:del w:id="24" w:author="Johnny Pang" w:date="2022-04-17T15:37:00Z"/>
                <w:rFonts w:ascii="Calibri" w:hAnsi="Calibri"/>
                <w:sz w:val="22"/>
              </w:rPr>
            </w:pPr>
            <w:del w:id="25" w:author="Johnny Pang" w:date="2022-04-17T15:37:00Z">
              <w:r w:rsidRPr="00ED37E0" w:rsidDel="001943A6">
                <w:rPr>
                  <w:rFonts w:ascii="Calibri" w:hAnsi="Calibri"/>
                  <w:sz w:val="22"/>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5B404868" w14:textId="77777777" w:rsidR="00174CDE" w:rsidRPr="00ED37E0" w:rsidDel="001943A6" w:rsidRDefault="00174CDE" w:rsidP="0002296B">
            <w:pPr>
              <w:pStyle w:val="NormalTableText"/>
              <w:rPr>
                <w:del w:id="26" w:author="Johnny Pang" w:date="2022-04-17T15:37:00Z"/>
                <w:rFonts w:ascii="Calibri" w:hAnsi="Calibri"/>
                <w:sz w:val="22"/>
              </w:rPr>
            </w:pPr>
            <w:del w:id="27" w:author="Johnny Pang" w:date="2022-04-17T15:37:00Z">
              <w:r w:rsidRPr="00ED37E0" w:rsidDel="001943A6">
                <w:rPr>
                  <w:rFonts w:ascii="Calibri" w:hAnsi="Calibri"/>
                  <w:sz w:val="22"/>
                </w:rPr>
                <w:delText>Modified ‘Related Section’</w:delText>
              </w:r>
            </w:del>
          </w:p>
        </w:tc>
      </w:tr>
      <w:tr w:rsidR="005754CB" w:rsidRPr="00ED37E0" w:rsidDel="001943A6" w14:paraId="7C270C84" w14:textId="77777777" w:rsidTr="001123D9">
        <w:trPr>
          <w:cantSplit/>
          <w:jc w:val="center"/>
          <w:del w:id="28"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7FCA1DF9" w14:textId="77777777" w:rsidR="005754CB" w:rsidRPr="00ED37E0" w:rsidDel="001943A6" w:rsidRDefault="005754CB" w:rsidP="0002296B">
            <w:pPr>
              <w:pStyle w:val="NormalTableText"/>
              <w:rPr>
                <w:del w:id="29" w:author="Johnny Pang" w:date="2022-04-17T15:37:00Z"/>
                <w:rFonts w:ascii="Calibri" w:hAnsi="Calibri"/>
                <w:sz w:val="22"/>
              </w:rPr>
            </w:pPr>
            <w:del w:id="30" w:author="Johnny Pang" w:date="2022-04-17T15:37:00Z">
              <w:r w:rsidRPr="00ED37E0" w:rsidDel="001943A6">
                <w:rPr>
                  <w:rFonts w:ascii="Calibri" w:hAnsi="Calibri"/>
                  <w:sz w:val="22"/>
                </w:rPr>
                <w:delText>4</w:delText>
              </w:r>
            </w:del>
          </w:p>
        </w:tc>
        <w:tc>
          <w:tcPr>
            <w:tcW w:w="1980" w:type="dxa"/>
            <w:tcBorders>
              <w:top w:val="single" w:sz="6" w:space="0" w:color="auto"/>
              <w:left w:val="single" w:sz="6" w:space="0" w:color="auto"/>
              <w:bottom w:val="single" w:sz="6" w:space="0" w:color="auto"/>
              <w:right w:val="single" w:sz="6" w:space="0" w:color="auto"/>
            </w:tcBorders>
          </w:tcPr>
          <w:p w14:paraId="07ECD7A4" w14:textId="77777777" w:rsidR="005754CB" w:rsidRPr="00ED37E0" w:rsidDel="001943A6" w:rsidRDefault="005754CB" w:rsidP="0002296B">
            <w:pPr>
              <w:pStyle w:val="NormalTableText"/>
              <w:rPr>
                <w:del w:id="31" w:author="Johnny Pang" w:date="2022-04-17T15:37:00Z"/>
                <w:rFonts w:ascii="Calibri" w:hAnsi="Calibri"/>
                <w:sz w:val="22"/>
              </w:rPr>
            </w:pPr>
            <w:del w:id="32" w:author="Johnny Pang" w:date="2022-04-17T15:37:00Z">
              <w:r w:rsidRPr="00ED37E0" w:rsidDel="001943A6">
                <w:rPr>
                  <w:rFonts w:ascii="Calibri" w:hAnsi="Calibri"/>
                  <w:sz w:val="22"/>
                </w:rPr>
                <w:delText>March 15, 2011</w:delText>
              </w:r>
            </w:del>
          </w:p>
        </w:tc>
        <w:tc>
          <w:tcPr>
            <w:tcW w:w="5863" w:type="dxa"/>
            <w:tcBorders>
              <w:top w:val="single" w:sz="6" w:space="0" w:color="auto"/>
              <w:left w:val="single" w:sz="6" w:space="0" w:color="auto"/>
              <w:bottom w:val="single" w:sz="6" w:space="0" w:color="auto"/>
              <w:right w:val="double" w:sz="6" w:space="0" w:color="auto"/>
            </w:tcBorders>
          </w:tcPr>
          <w:p w14:paraId="24195D8F" w14:textId="77777777" w:rsidR="005754CB" w:rsidRPr="00ED37E0" w:rsidDel="001943A6" w:rsidRDefault="005754CB" w:rsidP="0002296B">
            <w:pPr>
              <w:pStyle w:val="NormalTableText"/>
              <w:rPr>
                <w:del w:id="33" w:author="Johnny Pang" w:date="2022-04-17T15:37:00Z"/>
                <w:rFonts w:ascii="Calibri" w:hAnsi="Calibri"/>
                <w:sz w:val="22"/>
              </w:rPr>
            </w:pPr>
            <w:del w:id="34" w:author="Johnny Pang" w:date="2022-04-17T15:37:00Z">
              <w:r w:rsidRPr="00ED37E0" w:rsidDel="001943A6">
                <w:rPr>
                  <w:rFonts w:ascii="Calibri" w:hAnsi="Calibri"/>
                  <w:sz w:val="22"/>
                </w:rPr>
                <w:delText>Minor changes by Legal</w:delText>
              </w:r>
            </w:del>
          </w:p>
        </w:tc>
      </w:tr>
      <w:tr w:rsidR="00ED5CBA" w:rsidRPr="00ED37E0" w:rsidDel="001943A6" w14:paraId="16B0CAF9" w14:textId="77777777" w:rsidTr="001123D9">
        <w:trPr>
          <w:cantSplit/>
          <w:jc w:val="center"/>
          <w:del w:id="35"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01180E6E" w14:textId="77777777" w:rsidR="00ED5CBA" w:rsidRPr="00ED37E0" w:rsidDel="001943A6" w:rsidRDefault="00ED5CBA" w:rsidP="0002296B">
            <w:pPr>
              <w:pStyle w:val="NormalTableText"/>
              <w:rPr>
                <w:del w:id="36" w:author="Johnny Pang" w:date="2022-04-17T15:37:00Z"/>
                <w:rFonts w:ascii="Calibri" w:hAnsi="Calibri"/>
                <w:sz w:val="22"/>
              </w:rPr>
            </w:pPr>
            <w:del w:id="37" w:author="Johnny Pang" w:date="2022-04-17T15:37:00Z">
              <w:r w:rsidRPr="00ED37E0" w:rsidDel="001943A6">
                <w:rPr>
                  <w:rFonts w:ascii="Calibri" w:hAnsi="Calibri"/>
                  <w:sz w:val="22"/>
                </w:rPr>
                <w:delText>5</w:delText>
              </w:r>
            </w:del>
          </w:p>
        </w:tc>
        <w:tc>
          <w:tcPr>
            <w:tcW w:w="1980" w:type="dxa"/>
            <w:tcBorders>
              <w:top w:val="single" w:sz="6" w:space="0" w:color="auto"/>
              <w:left w:val="single" w:sz="6" w:space="0" w:color="auto"/>
              <w:bottom w:val="single" w:sz="6" w:space="0" w:color="auto"/>
              <w:right w:val="single" w:sz="6" w:space="0" w:color="auto"/>
            </w:tcBorders>
          </w:tcPr>
          <w:p w14:paraId="12EE49C9" w14:textId="77777777" w:rsidR="00ED5CBA" w:rsidRPr="00ED37E0" w:rsidDel="001943A6" w:rsidRDefault="00BE1CF4" w:rsidP="0002296B">
            <w:pPr>
              <w:pStyle w:val="NormalTableText"/>
              <w:rPr>
                <w:del w:id="38" w:author="Johnny Pang" w:date="2022-04-17T15:37:00Z"/>
                <w:rFonts w:ascii="Calibri" w:hAnsi="Calibri"/>
                <w:sz w:val="22"/>
              </w:rPr>
            </w:pPr>
            <w:del w:id="39" w:author="Johnny Pang" w:date="2022-04-17T15:37:00Z">
              <w:r w:rsidRPr="00ED37E0" w:rsidDel="001943A6">
                <w:rPr>
                  <w:rFonts w:ascii="Calibri" w:hAnsi="Calibri"/>
                  <w:sz w:val="22"/>
                </w:rPr>
                <w:delText>June 5, 2012</w:delText>
              </w:r>
            </w:del>
          </w:p>
        </w:tc>
        <w:tc>
          <w:tcPr>
            <w:tcW w:w="5863" w:type="dxa"/>
            <w:tcBorders>
              <w:top w:val="single" w:sz="6" w:space="0" w:color="auto"/>
              <w:left w:val="single" w:sz="6" w:space="0" w:color="auto"/>
              <w:bottom w:val="single" w:sz="6" w:space="0" w:color="auto"/>
              <w:right w:val="double" w:sz="6" w:space="0" w:color="auto"/>
            </w:tcBorders>
          </w:tcPr>
          <w:p w14:paraId="5A9163DC" w14:textId="77777777" w:rsidR="00ED5CBA" w:rsidRPr="00ED37E0" w:rsidDel="001943A6" w:rsidRDefault="00ED5CBA" w:rsidP="0002296B">
            <w:pPr>
              <w:pStyle w:val="NormalTableText"/>
              <w:rPr>
                <w:del w:id="40" w:author="Johnny Pang" w:date="2022-04-17T15:37:00Z"/>
                <w:rFonts w:ascii="Calibri" w:hAnsi="Calibri"/>
                <w:sz w:val="22"/>
              </w:rPr>
            </w:pPr>
            <w:del w:id="41" w:author="Johnny Pang" w:date="2022-04-17T15:37:00Z">
              <w:r w:rsidRPr="00ED37E0" w:rsidDel="001943A6">
                <w:rPr>
                  <w:rFonts w:ascii="Calibri" w:hAnsi="Calibri"/>
                  <w:sz w:val="22"/>
                </w:rPr>
                <w:delText>Addition of References and Replacement Parts sections on this page</w:delText>
              </w:r>
            </w:del>
          </w:p>
        </w:tc>
      </w:tr>
      <w:tr w:rsidR="00ED5CBA" w:rsidRPr="00ED37E0" w:rsidDel="001943A6" w14:paraId="0E7DA463" w14:textId="77777777" w:rsidTr="001123D9">
        <w:trPr>
          <w:cantSplit/>
          <w:jc w:val="center"/>
          <w:del w:id="42"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17677EBD" w14:textId="77777777" w:rsidR="00ED5CBA" w:rsidRPr="00ED37E0" w:rsidDel="001943A6" w:rsidRDefault="002C4875" w:rsidP="0002296B">
            <w:pPr>
              <w:pStyle w:val="NormalTableText"/>
              <w:rPr>
                <w:del w:id="43" w:author="Johnny Pang" w:date="2022-04-17T15:37:00Z"/>
                <w:rFonts w:ascii="Calibri" w:hAnsi="Calibri"/>
                <w:sz w:val="22"/>
              </w:rPr>
            </w:pPr>
            <w:del w:id="44" w:author="Johnny Pang" w:date="2022-04-17T15:37:00Z">
              <w:r w:rsidRPr="00ED37E0" w:rsidDel="001943A6">
                <w:rPr>
                  <w:rFonts w:ascii="Calibri" w:hAnsi="Calibri"/>
                  <w:sz w:val="22"/>
                </w:rPr>
                <w:delText>6</w:delText>
              </w:r>
            </w:del>
          </w:p>
        </w:tc>
        <w:tc>
          <w:tcPr>
            <w:tcW w:w="1980" w:type="dxa"/>
            <w:tcBorders>
              <w:top w:val="single" w:sz="6" w:space="0" w:color="auto"/>
              <w:left w:val="single" w:sz="6" w:space="0" w:color="auto"/>
              <w:bottom w:val="single" w:sz="6" w:space="0" w:color="auto"/>
              <w:right w:val="single" w:sz="6" w:space="0" w:color="auto"/>
            </w:tcBorders>
          </w:tcPr>
          <w:p w14:paraId="7875C8B0" w14:textId="77777777" w:rsidR="00ED5CBA" w:rsidRPr="00ED37E0" w:rsidDel="001943A6" w:rsidRDefault="002C4875" w:rsidP="0002296B">
            <w:pPr>
              <w:pStyle w:val="NormalTableText"/>
              <w:rPr>
                <w:del w:id="45" w:author="Johnny Pang" w:date="2022-04-17T15:37:00Z"/>
                <w:rFonts w:ascii="Calibri" w:hAnsi="Calibri"/>
                <w:sz w:val="22"/>
              </w:rPr>
            </w:pPr>
            <w:del w:id="46" w:author="Johnny Pang" w:date="2022-04-17T15:37:00Z">
              <w:r w:rsidRPr="00ED37E0" w:rsidDel="001943A6">
                <w:rPr>
                  <w:rFonts w:ascii="Calibri" w:hAnsi="Calibri"/>
                  <w:sz w:val="22"/>
                </w:rPr>
                <w:delText>June 29, 2012</w:delText>
              </w:r>
            </w:del>
          </w:p>
        </w:tc>
        <w:tc>
          <w:tcPr>
            <w:tcW w:w="5863" w:type="dxa"/>
            <w:tcBorders>
              <w:top w:val="single" w:sz="6" w:space="0" w:color="auto"/>
              <w:left w:val="single" w:sz="6" w:space="0" w:color="auto"/>
              <w:bottom w:val="single" w:sz="6" w:space="0" w:color="auto"/>
              <w:right w:val="double" w:sz="6" w:space="0" w:color="auto"/>
            </w:tcBorders>
          </w:tcPr>
          <w:p w14:paraId="59A0F256" w14:textId="77777777" w:rsidR="00ED5CBA" w:rsidRPr="00ED37E0" w:rsidDel="001943A6" w:rsidRDefault="002C4875" w:rsidP="0002296B">
            <w:pPr>
              <w:pStyle w:val="NormalTableText"/>
              <w:rPr>
                <w:del w:id="47" w:author="Johnny Pang" w:date="2022-04-17T15:37:00Z"/>
                <w:rFonts w:ascii="Calibri" w:hAnsi="Calibri"/>
                <w:sz w:val="22"/>
              </w:rPr>
            </w:pPr>
            <w:del w:id="48" w:author="Johnny Pang" w:date="2022-04-17T15:37:00Z">
              <w:r w:rsidRPr="00ED37E0" w:rsidDel="001943A6">
                <w:rPr>
                  <w:rFonts w:ascii="Calibri" w:hAnsi="Calibri"/>
                  <w:sz w:val="22"/>
                </w:rPr>
                <w:delText>Reformatted to Remove White Space</w:delText>
              </w:r>
            </w:del>
          </w:p>
        </w:tc>
      </w:tr>
      <w:tr w:rsidR="00174CDE" w:rsidRPr="00ED37E0" w:rsidDel="001943A6" w14:paraId="79A4E08E" w14:textId="77777777" w:rsidTr="00746BAB">
        <w:trPr>
          <w:cantSplit/>
          <w:jc w:val="center"/>
          <w:del w:id="49"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051826F6" w14:textId="77777777" w:rsidR="00174CDE" w:rsidRPr="00ED37E0" w:rsidDel="001943A6" w:rsidRDefault="008B52E3" w:rsidP="0002296B">
            <w:pPr>
              <w:pStyle w:val="NormalTableText"/>
              <w:rPr>
                <w:del w:id="50" w:author="Johnny Pang" w:date="2022-04-17T15:37:00Z"/>
                <w:rFonts w:ascii="Calibri" w:hAnsi="Calibri"/>
                <w:sz w:val="22"/>
              </w:rPr>
            </w:pPr>
            <w:del w:id="51" w:author="Johnny Pang" w:date="2022-04-17T15:37:00Z">
              <w:r w:rsidRPr="00ED37E0" w:rsidDel="001943A6">
                <w:rPr>
                  <w:rFonts w:ascii="Calibri" w:hAnsi="Calibri"/>
                  <w:sz w:val="22"/>
                </w:rPr>
                <w:delText>7</w:delText>
              </w:r>
            </w:del>
          </w:p>
        </w:tc>
        <w:tc>
          <w:tcPr>
            <w:tcW w:w="1980" w:type="dxa"/>
            <w:tcBorders>
              <w:top w:val="single" w:sz="6" w:space="0" w:color="auto"/>
              <w:left w:val="single" w:sz="6" w:space="0" w:color="auto"/>
              <w:bottom w:val="single" w:sz="6" w:space="0" w:color="auto"/>
              <w:right w:val="single" w:sz="6" w:space="0" w:color="auto"/>
            </w:tcBorders>
          </w:tcPr>
          <w:p w14:paraId="0A9B594D" w14:textId="77777777" w:rsidR="00174CDE" w:rsidRPr="00ED37E0" w:rsidDel="001943A6" w:rsidRDefault="008B52E3" w:rsidP="0002296B">
            <w:pPr>
              <w:pStyle w:val="NormalTableText"/>
              <w:rPr>
                <w:del w:id="52" w:author="Johnny Pang" w:date="2022-04-17T15:37:00Z"/>
                <w:rFonts w:ascii="Calibri" w:hAnsi="Calibri"/>
                <w:sz w:val="22"/>
              </w:rPr>
            </w:pPr>
            <w:del w:id="53" w:author="Johnny Pang" w:date="2022-04-17T15:37:00Z">
              <w:r w:rsidRPr="00ED37E0" w:rsidDel="001943A6">
                <w:rPr>
                  <w:rFonts w:ascii="Calibri" w:hAnsi="Calibri"/>
                  <w:sz w:val="22"/>
                </w:rPr>
                <w:delText>Aug 7, 2013</w:delText>
              </w:r>
            </w:del>
          </w:p>
        </w:tc>
        <w:tc>
          <w:tcPr>
            <w:tcW w:w="5863" w:type="dxa"/>
            <w:tcBorders>
              <w:top w:val="single" w:sz="6" w:space="0" w:color="auto"/>
              <w:left w:val="single" w:sz="6" w:space="0" w:color="auto"/>
              <w:bottom w:val="single" w:sz="6" w:space="0" w:color="auto"/>
              <w:right w:val="double" w:sz="6" w:space="0" w:color="auto"/>
            </w:tcBorders>
          </w:tcPr>
          <w:p w14:paraId="04BD9FB7" w14:textId="77777777" w:rsidR="00174CDE" w:rsidRPr="00ED37E0" w:rsidDel="001943A6" w:rsidRDefault="008B52E3" w:rsidP="0002296B">
            <w:pPr>
              <w:pStyle w:val="NormalTableText"/>
              <w:rPr>
                <w:del w:id="54" w:author="Johnny Pang" w:date="2022-04-17T15:37:00Z"/>
                <w:rFonts w:ascii="Calibri" w:hAnsi="Calibri"/>
                <w:sz w:val="22"/>
              </w:rPr>
            </w:pPr>
            <w:del w:id="55" w:author="Johnny Pang" w:date="2022-04-17T15:37:00Z">
              <w:r w:rsidRPr="00ED37E0" w:rsidDel="001943A6">
                <w:rPr>
                  <w:rFonts w:ascii="Calibri" w:hAnsi="Calibri"/>
                  <w:sz w:val="22"/>
                </w:rPr>
                <w:delText>New Format</w:delText>
              </w:r>
            </w:del>
          </w:p>
        </w:tc>
      </w:tr>
      <w:tr w:rsidR="00746BAB" w:rsidRPr="00ED37E0" w:rsidDel="001943A6" w14:paraId="20D413B1" w14:textId="77777777" w:rsidTr="00746BAB">
        <w:trPr>
          <w:cantSplit/>
          <w:jc w:val="center"/>
          <w:del w:id="56"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4547A6D0" w14:textId="77777777" w:rsidR="00746BAB" w:rsidRPr="00ED37E0" w:rsidDel="001943A6" w:rsidRDefault="00746BAB" w:rsidP="0002296B">
            <w:pPr>
              <w:pStyle w:val="NormalTableText"/>
              <w:rPr>
                <w:del w:id="57" w:author="Johnny Pang" w:date="2022-04-17T15:37:00Z"/>
                <w:rFonts w:ascii="Calibri" w:hAnsi="Calibri"/>
                <w:sz w:val="22"/>
              </w:rPr>
            </w:pPr>
            <w:del w:id="58" w:author="Johnny Pang" w:date="2022-04-17T15:37:00Z">
              <w:r w:rsidRPr="00ED37E0" w:rsidDel="001943A6">
                <w:rPr>
                  <w:rFonts w:ascii="Calibri" w:hAnsi="Calibri"/>
                  <w:sz w:val="22"/>
                </w:rPr>
                <w:delText>8</w:delText>
              </w:r>
            </w:del>
          </w:p>
        </w:tc>
        <w:tc>
          <w:tcPr>
            <w:tcW w:w="1980" w:type="dxa"/>
            <w:tcBorders>
              <w:top w:val="single" w:sz="6" w:space="0" w:color="auto"/>
              <w:left w:val="single" w:sz="6" w:space="0" w:color="auto"/>
              <w:bottom w:val="single" w:sz="6" w:space="0" w:color="auto"/>
              <w:right w:val="single" w:sz="6" w:space="0" w:color="auto"/>
            </w:tcBorders>
          </w:tcPr>
          <w:p w14:paraId="68D763E2" w14:textId="77777777" w:rsidR="00746BAB" w:rsidRPr="00ED37E0" w:rsidDel="001943A6" w:rsidRDefault="00746BAB" w:rsidP="0002296B">
            <w:pPr>
              <w:pStyle w:val="NormalTableText"/>
              <w:rPr>
                <w:del w:id="59" w:author="Johnny Pang" w:date="2022-04-17T15:37:00Z"/>
                <w:rFonts w:ascii="Calibri" w:hAnsi="Calibri"/>
                <w:sz w:val="22"/>
              </w:rPr>
            </w:pPr>
            <w:del w:id="60" w:author="Johnny Pang" w:date="2022-04-17T15:37:00Z">
              <w:r w:rsidRPr="00ED37E0" w:rsidDel="001943A6">
                <w:rPr>
                  <w:rFonts w:ascii="Calibri" w:hAnsi="Calibri"/>
                  <w:sz w:val="22"/>
                </w:rPr>
                <w:delText>October 9, 2013</w:delText>
              </w:r>
            </w:del>
          </w:p>
        </w:tc>
        <w:tc>
          <w:tcPr>
            <w:tcW w:w="5863" w:type="dxa"/>
            <w:tcBorders>
              <w:top w:val="single" w:sz="6" w:space="0" w:color="auto"/>
              <w:left w:val="single" w:sz="6" w:space="0" w:color="auto"/>
              <w:bottom w:val="single" w:sz="6" w:space="0" w:color="auto"/>
              <w:right w:val="double" w:sz="6" w:space="0" w:color="auto"/>
            </w:tcBorders>
          </w:tcPr>
          <w:p w14:paraId="2A1FCBA4" w14:textId="77777777" w:rsidR="00746BAB" w:rsidRPr="00ED37E0" w:rsidDel="001943A6" w:rsidRDefault="00746BAB" w:rsidP="0002296B">
            <w:pPr>
              <w:pStyle w:val="NormalTableText"/>
              <w:rPr>
                <w:del w:id="61" w:author="Johnny Pang" w:date="2022-04-17T15:37:00Z"/>
                <w:rFonts w:ascii="Calibri" w:hAnsi="Calibri"/>
                <w:sz w:val="22"/>
              </w:rPr>
            </w:pPr>
            <w:del w:id="62" w:author="Johnny Pang" w:date="2022-04-17T15:37:00Z">
              <w:r w:rsidRPr="00ED37E0" w:rsidDel="001943A6">
                <w:rPr>
                  <w:rFonts w:ascii="Calibri" w:hAnsi="Calibri"/>
                  <w:sz w:val="22"/>
                </w:rPr>
                <w:delText>First Draft specification update project (AV comments). Includes TW specification additions.</w:delText>
              </w:r>
            </w:del>
          </w:p>
        </w:tc>
      </w:tr>
      <w:tr w:rsidR="00746BAB" w:rsidRPr="00ED37E0" w:rsidDel="001943A6" w14:paraId="0AF6164B" w14:textId="77777777" w:rsidTr="00AC2932">
        <w:trPr>
          <w:cantSplit/>
          <w:jc w:val="center"/>
          <w:del w:id="63"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03044139" w14:textId="77777777" w:rsidR="00746BAB" w:rsidRPr="00ED37E0" w:rsidDel="001943A6" w:rsidRDefault="00AC2932" w:rsidP="0002296B">
            <w:pPr>
              <w:pStyle w:val="NormalTableText"/>
              <w:rPr>
                <w:del w:id="64" w:author="Johnny Pang" w:date="2022-04-17T15:37:00Z"/>
                <w:rFonts w:ascii="Calibri" w:hAnsi="Calibri"/>
                <w:sz w:val="22"/>
              </w:rPr>
            </w:pPr>
            <w:del w:id="65" w:author="Johnny Pang" w:date="2022-04-17T15:37:00Z">
              <w:r w:rsidRPr="00ED37E0" w:rsidDel="001943A6">
                <w:rPr>
                  <w:rFonts w:ascii="Calibri" w:hAnsi="Calibri"/>
                  <w:sz w:val="22"/>
                </w:rPr>
                <w:delText>9</w:delText>
              </w:r>
            </w:del>
          </w:p>
        </w:tc>
        <w:tc>
          <w:tcPr>
            <w:tcW w:w="1980" w:type="dxa"/>
            <w:tcBorders>
              <w:top w:val="single" w:sz="6" w:space="0" w:color="auto"/>
              <w:left w:val="single" w:sz="6" w:space="0" w:color="auto"/>
              <w:bottom w:val="single" w:sz="6" w:space="0" w:color="auto"/>
              <w:right w:val="single" w:sz="6" w:space="0" w:color="auto"/>
            </w:tcBorders>
          </w:tcPr>
          <w:p w14:paraId="5546EBF7" w14:textId="77777777" w:rsidR="00746BAB" w:rsidRPr="00ED37E0" w:rsidDel="001943A6" w:rsidRDefault="00AC2932" w:rsidP="0002296B">
            <w:pPr>
              <w:pStyle w:val="NormalTableText"/>
              <w:rPr>
                <w:del w:id="66" w:author="Johnny Pang" w:date="2022-04-17T15:37:00Z"/>
                <w:rFonts w:ascii="Calibri" w:hAnsi="Calibri"/>
                <w:sz w:val="22"/>
              </w:rPr>
            </w:pPr>
            <w:del w:id="67" w:author="Johnny Pang" w:date="2022-04-17T15:37:00Z">
              <w:r w:rsidRPr="00ED37E0" w:rsidDel="001943A6">
                <w:rPr>
                  <w:rFonts w:ascii="Calibri" w:hAnsi="Calibri"/>
                  <w:sz w:val="22"/>
                </w:rPr>
                <w:delText>January 28, 2015</w:delText>
              </w:r>
            </w:del>
          </w:p>
        </w:tc>
        <w:tc>
          <w:tcPr>
            <w:tcW w:w="5863" w:type="dxa"/>
            <w:tcBorders>
              <w:top w:val="single" w:sz="6" w:space="0" w:color="auto"/>
              <w:left w:val="single" w:sz="6" w:space="0" w:color="auto"/>
              <w:bottom w:val="single" w:sz="6" w:space="0" w:color="auto"/>
              <w:right w:val="double" w:sz="6" w:space="0" w:color="auto"/>
            </w:tcBorders>
          </w:tcPr>
          <w:p w14:paraId="1CD74EC8" w14:textId="77777777" w:rsidR="00746BAB" w:rsidRPr="00ED37E0" w:rsidDel="001943A6" w:rsidRDefault="00AC2932" w:rsidP="0002296B">
            <w:pPr>
              <w:pStyle w:val="NormalTableText"/>
              <w:rPr>
                <w:del w:id="68" w:author="Johnny Pang" w:date="2022-04-17T15:37:00Z"/>
                <w:rFonts w:ascii="Calibri" w:hAnsi="Calibri"/>
                <w:sz w:val="22"/>
              </w:rPr>
            </w:pPr>
            <w:del w:id="69" w:author="Johnny Pang" w:date="2022-04-17T15:37:00Z">
              <w:r w:rsidRPr="00ED37E0" w:rsidDel="001943A6">
                <w:rPr>
                  <w:rFonts w:ascii="Calibri" w:hAnsi="Calibri"/>
                  <w:sz w:val="22"/>
                </w:rPr>
                <w:delText>Following OPSS with exceptions from Roads</w:delText>
              </w:r>
            </w:del>
          </w:p>
        </w:tc>
      </w:tr>
      <w:tr w:rsidR="00AC2932" w:rsidRPr="00ED37E0" w:rsidDel="001943A6" w14:paraId="0A4A08B8" w14:textId="77777777" w:rsidTr="00ED37E0">
        <w:trPr>
          <w:cantSplit/>
          <w:jc w:val="center"/>
          <w:del w:id="70"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1DC1E13D" w14:textId="77777777" w:rsidR="00AC2932" w:rsidRPr="00ED37E0" w:rsidDel="001943A6" w:rsidRDefault="009218B2" w:rsidP="0002296B">
            <w:pPr>
              <w:pStyle w:val="NormalTableText"/>
              <w:rPr>
                <w:del w:id="71" w:author="Johnny Pang" w:date="2022-04-17T15:37:00Z"/>
                <w:rFonts w:ascii="Calibri" w:hAnsi="Calibri"/>
                <w:sz w:val="22"/>
              </w:rPr>
            </w:pPr>
            <w:del w:id="72" w:author="Johnny Pang" w:date="2022-04-17T15:37:00Z">
              <w:r w:rsidRPr="00ED37E0" w:rsidDel="001943A6">
                <w:rPr>
                  <w:rFonts w:ascii="Calibri" w:hAnsi="Calibri"/>
                  <w:sz w:val="22"/>
                </w:rPr>
                <w:delText>10</w:delText>
              </w:r>
            </w:del>
          </w:p>
        </w:tc>
        <w:tc>
          <w:tcPr>
            <w:tcW w:w="1980" w:type="dxa"/>
            <w:tcBorders>
              <w:top w:val="single" w:sz="6" w:space="0" w:color="auto"/>
              <w:left w:val="single" w:sz="6" w:space="0" w:color="auto"/>
              <w:bottom w:val="single" w:sz="6" w:space="0" w:color="auto"/>
              <w:right w:val="single" w:sz="6" w:space="0" w:color="auto"/>
            </w:tcBorders>
          </w:tcPr>
          <w:p w14:paraId="31EA9829" w14:textId="77777777" w:rsidR="00AC2932" w:rsidRPr="00ED37E0" w:rsidDel="001943A6" w:rsidRDefault="009218B2" w:rsidP="0002296B">
            <w:pPr>
              <w:pStyle w:val="NormalTableText"/>
              <w:rPr>
                <w:del w:id="73" w:author="Johnny Pang" w:date="2022-04-17T15:37:00Z"/>
                <w:rFonts w:ascii="Calibri" w:hAnsi="Calibri"/>
                <w:sz w:val="22"/>
              </w:rPr>
            </w:pPr>
            <w:del w:id="74" w:author="Johnny Pang" w:date="2022-04-17T15:37:00Z">
              <w:r w:rsidRPr="00ED37E0" w:rsidDel="001943A6">
                <w:rPr>
                  <w:rFonts w:ascii="Calibri" w:hAnsi="Calibri"/>
                  <w:sz w:val="22"/>
                </w:rPr>
                <w:delText>April 2, 2015</w:delText>
              </w:r>
            </w:del>
          </w:p>
        </w:tc>
        <w:tc>
          <w:tcPr>
            <w:tcW w:w="5863" w:type="dxa"/>
            <w:tcBorders>
              <w:top w:val="single" w:sz="6" w:space="0" w:color="auto"/>
              <w:left w:val="single" w:sz="6" w:space="0" w:color="auto"/>
              <w:bottom w:val="single" w:sz="6" w:space="0" w:color="auto"/>
              <w:right w:val="double" w:sz="6" w:space="0" w:color="auto"/>
            </w:tcBorders>
          </w:tcPr>
          <w:p w14:paraId="0FDC1CD0" w14:textId="77777777" w:rsidR="00AC2932" w:rsidRPr="00ED37E0" w:rsidDel="001943A6" w:rsidRDefault="009218B2" w:rsidP="0002296B">
            <w:pPr>
              <w:pStyle w:val="NormalTableText"/>
              <w:rPr>
                <w:del w:id="75" w:author="Johnny Pang" w:date="2022-04-17T15:37:00Z"/>
                <w:rFonts w:ascii="Calibri" w:hAnsi="Calibri"/>
                <w:sz w:val="22"/>
              </w:rPr>
            </w:pPr>
            <w:del w:id="76" w:author="Johnny Pang" w:date="2022-04-17T15:37:00Z">
              <w:r w:rsidRPr="00ED37E0" w:rsidDel="001943A6">
                <w:rPr>
                  <w:rFonts w:ascii="Calibri" w:hAnsi="Calibri"/>
                  <w:sz w:val="22"/>
                </w:rPr>
                <w:delText>AAM- Addressed Legal comments 1</w:delText>
              </w:r>
              <w:r w:rsidRPr="00ED37E0" w:rsidDel="001943A6">
                <w:rPr>
                  <w:rFonts w:ascii="Calibri" w:hAnsi="Calibri"/>
                  <w:sz w:val="22"/>
                  <w:vertAlign w:val="superscript"/>
                </w:rPr>
                <w:delText>st</w:delText>
              </w:r>
              <w:r w:rsidRPr="00ED37E0" w:rsidDel="001943A6">
                <w:rPr>
                  <w:rFonts w:ascii="Calibri" w:hAnsi="Calibri"/>
                  <w:sz w:val="22"/>
                </w:rPr>
                <w:delText xml:space="preserve"> Review</w:delText>
              </w:r>
            </w:del>
          </w:p>
        </w:tc>
      </w:tr>
      <w:tr w:rsidR="00ED37E0" w:rsidRPr="00ED37E0" w:rsidDel="001943A6" w14:paraId="59FE436C" w14:textId="77777777" w:rsidTr="0037787C">
        <w:trPr>
          <w:cantSplit/>
          <w:jc w:val="center"/>
          <w:del w:id="77" w:author="Johnny Pang" w:date="2022-04-17T15:37:00Z"/>
        </w:trPr>
        <w:tc>
          <w:tcPr>
            <w:tcW w:w="1004" w:type="dxa"/>
            <w:tcBorders>
              <w:top w:val="single" w:sz="6" w:space="0" w:color="auto"/>
              <w:left w:val="double" w:sz="6" w:space="0" w:color="auto"/>
              <w:bottom w:val="single" w:sz="6" w:space="0" w:color="auto"/>
              <w:right w:val="single" w:sz="6" w:space="0" w:color="auto"/>
            </w:tcBorders>
          </w:tcPr>
          <w:p w14:paraId="553D3450" w14:textId="77777777" w:rsidR="00ED37E0" w:rsidRPr="00ED37E0" w:rsidDel="001943A6" w:rsidRDefault="00ED37E0" w:rsidP="0002296B">
            <w:pPr>
              <w:pStyle w:val="NormalTableText"/>
              <w:rPr>
                <w:del w:id="78" w:author="Johnny Pang" w:date="2022-04-17T15:37:00Z"/>
                <w:rFonts w:ascii="Calibri" w:hAnsi="Calibri"/>
                <w:sz w:val="22"/>
              </w:rPr>
            </w:pPr>
            <w:del w:id="79" w:author="Johnny Pang" w:date="2022-04-17T15:37:00Z">
              <w:r w:rsidDel="001943A6">
                <w:rPr>
                  <w:rFonts w:ascii="Calibri" w:hAnsi="Calibri"/>
                  <w:sz w:val="22"/>
                </w:rPr>
                <w:delText>11</w:delText>
              </w:r>
            </w:del>
          </w:p>
        </w:tc>
        <w:tc>
          <w:tcPr>
            <w:tcW w:w="1980" w:type="dxa"/>
            <w:tcBorders>
              <w:top w:val="single" w:sz="6" w:space="0" w:color="auto"/>
              <w:left w:val="single" w:sz="6" w:space="0" w:color="auto"/>
              <w:bottom w:val="single" w:sz="6" w:space="0" w:color="auto"/>
              <w:right w:val="single" w:sz="6" w:space="0" w:color="auto"/>
            </w:tcBorders>
          </w:tcPr>
          <w:p w14:paraId="280CC71E" w14:textId="77777777" w:rsidR="00ED37E0" w:rsidRPr="00ED37E0" w:rsidDel="001943A6" w:rsidRDefault="00ED37E0" w:rsidP="0002296B">
            <w:pPr>
              <w:pStyle w:val="NormalTableText"/>
              <w:rPr>
                <w:del w:id="80" w:author="Johnny Pang" w:date="2022-04-17T15:37:00Z"/>
                <w:rFonts w:ascii="Calibri" w:hAnsi="Calibri"/>
                <w:sz w:val="22"/>
              </w:rPr>
            </w:pPr>
            <w:del w:id="81" w:author="Johnny Pang" w:date="2022-04-17T15:37:00Z">
              <w:r w:rsidDel="001943A6">
                <w:rPr>
                  <w:rFonts w:ascii="Calibri" w:hAnsi="Calibri"/>
                  <w:sz w:val="22"/>
                </w:rPr>
                <w:delText>June 16, 2015</w:delText>
              </w:r>
            </w:del>
          </w:p>
        </w:tc>
        <w:tc>
          <w:tcPr>
            <w:tcW w:w="5863" w:type="dxa"/>
            <w:tcBorders>
              <w:top w:val="single" w:sz="6" w:space="0" w:color="auto"/>
              <w:left w:val="single" w:sz="6" w:space="0" w:color="auto"/>
              <w:bottom w:val="single" w:sz="6" w:space="0" w:color="auto"/>
              <w:right w:val="double" w:sz="6" w:space="0" w:color="auto"/>
            </w:tcBorders>
          </w:tcPr>
          <w:p w14:paraId="0D3F8C83" w14:textId="77777777" w:rsidR="00ED37E0" w:rsidRPr="00ED37E0" w:rsidDel="001943A6" w:rsidRDefault="00ED37E0" w:rsidP="00ED37E0">
            <w:pPr>
              <w:pStyle w:val="NormalTableText"/>
              <w:rPr>
                <w:del w:id="82" w:author="Johnny Pang" w:date="2022-04-17T15:37:00Z"/>
                <w:rFonts w:ascii="Calibri" w:hAnsi="Calibri"/>
                <w:sz w:val="22"/>
              </w:rPr>
            </w:pPr>
            <w:del w:id="83" w:author="Johnny Pang" w:date="2022-04-17T15:37:00Z">
              <w:r w:rsidRPr="00ED37E0" w:rsidDel="001943A6">
                <w:rPr>
                  <w:rFonts w:ascii="Calibri" w:hAnsi="Calibri"/>
                  <w:sz w:val="22"/>
                </w:rPr>
                <w:delText xml:space="preserve">AAM- Addressed Legal comments </w:delText>
              </w:r>
              <w:r w:rsidDel="001943A6">
                <w:rPr>
                  <w:rFonts w:ascii="Calibri" w:hAnsi="Calibri"/>
                  <w:sz w:val="22"/>
                </w:rPr>
                <w:delText>2</w:delText>
              </w:r>
              <w:r w:rsidRPr="00ED37E0" w:rsidDel="001943A6">
                <w:rPr>
                  <w:rFonts w:ascii="Calibri" w:hAnsi="Calibri"/>
                  <w:sz w:val="22"/>
                  <w:vertAlign w:val="superscript"/>
                </w:rPr>
                <w:delText>nd</w:delText>
              </w:r>
              <w:r w:rsidRPr="00ED37E0" w:rsidDel="001943A6">
                <w:rPr>
                  <w:rFonts w:ascii="Calibri" w:hAnsi="Calibri"/>
                  <w:sz w:val="22"/>
                </w:rPr>
                <w:delText xml:space="preserve"> Review</w:delText>
              </w:r>
            </w:del>
          </w:p>
        </w:tc>
      </w:tr>
      <w:tr w:rsidR="0037787C" w:rsidRPr="00ED37E0" w:rsidDel="001943A6" w14:paraId="792651FA" w14:textId="77777777">
        <w:trPr>
          <w:cantSplit/>
          <w:jc w:val="center"/>
          <w:del w:id="84" w:author="Johnny Pang" w:date="2022-04-17T15:37:00Z"/>
        </w:trPr>
        <w:tc>
          <w:tcPr>
            <w:tcW w:w="1004" w:type="dxa"/>
            <w:tcBorders>
              <w:top w:val="single" w:sz="6" w:space="0" w:color="auto"/>
              <w:left w:val="double" w:sz="6" w:space="0" w:color="auto"/>
              <w:bottom w:val="double" w:sz="6" w:space="0" w:color="auto"/>
              <w:right w:val="single" w:sz="6" w:space="0" w:color="auto"/>
            </w:tcBorders>
          </w:tcPr>
          <w:p w14:paraId="0A6D6B2B" w14:textId="77777777" w:rsidR="0037787C" w:rsidRPr="00F71F3E" w:rsidDel="001943A6" w:rsidRDefault="0037787C" w:rsidP="0002296B">
            <w:pPr>
              <w:pStyle w:val="NormalTableText"/>
              <w:rPr>
                <w:del w:id="85" w:author="Johnny Pang" w:date="2022-04-17T15:37:00Z"/>
                <w:rFonts w:ascii="Calibri" w:hAnsi="Calibri"/>
                <w:b/>
                <w:sz w:val="22"/>
              </w:rPr>
            </w:pPr>
            <w:del w:id="86" w:author="Johnny Pang" w:date="2022-04-17T15:37:00Z">
              <w:r w:rsidRPr="00F71F3E" w:rsidDel="001943A6">
                <w:rPr>
                  <w:rFonts w:ascii="Calibri" w:hAnsi="Calibri"/>
                  <w:b/>
                  <w:sz w:val="22"/>
                </w:rPr>
                <w:delText>12</w:delText>
              </w:r>
            </w:del>
          </w:p>
        </w:tc>
        <w:tc>
          <w:tcPr>
            <w:tcW w:w="1980" w:type="dxa"/>
            <w:tcBorders>
              <w:top w:val="single" w:sz="6" w:space="0" w:color="auto"/>
              <w:left w:val="single" w:sz="6" w:space="0" w:color="auto"/>
              <w:bottom w:val="double" w:sz="6" w:space="0" w:color="auto"/>
              <w:right w:val="single" w:sz="6" w:space="0" w:color="auto"/>
            </w:tcBorders>
          </w:tcPr>
          <w:p w14:paraId="22B4F770" w14:textId="77777777" w:rsidR="0037787C" w:rsidRPr="00F71F3E" w:rsidDel="001943A6" w:rsidRDefault="0037787C" w:rsidP="0002296B">
            <w:pPr>
              <w:pStyle w:val="NormalTableText"/>
              <w:rPr>
                <w:del w:id="87" w:author="Johnny Pang" w:date="2022-04-17T15:37:00Z"/>
                <w:rFonts w:ascii="Calibri" w:hAnsi="Calibri"/>
                <w:b/>
                <w:sz w:val="22"/>
              </w:rPr>
            </w:pPr>
            <w:del w:id="88" w:author="Johnny Pang" w:date="2022-04-17T15:37:00Z">
              <w:r w:rsidRPr="00F71F3E" w:rsidDel="001943A6">
                <w:rPr>
                  <w:rFonts w:ascii="Calibri" w:hAnsi="Calibri"/>
                  <w:b/>
                  <w:sz w:val="22"/>
                </w:rPr>
                <w:delText>September 10, 2015</w:delText>
              </w:r>
            </w:del>
          </w:p>
        </w:tc>
        <w:tc>
          <w:tcPr>
            <w:tcW w:w="5863" w:type="dxa"/>
            <w:tcBorders>
              <w:top w:val="single" w:sz="6" w:space="0" w:color="auto"/>
              <w:left w:val="single" w:sz="6" w:space="0" w:color="auto"/>
              <w:bottom w:val="double" w:sz="6" w:space="0" w:color="auto"/>
              <w:right w:val="double" w:sz="6" w:space="0" w:color="auto"/>
            </w:tcBorders>
          </w:tcPr>
          <w:p w14:paraId="13853A9D" w14:textId="77777777" w:rsidR="0037787C" w:rsidRPr="00ED37E0" w:rsidDel="001943A6" w:rsidRDefault="0037787C" w:rsidP="0037787C">
            <w:pPr>
              <w:pStyle w:val="NormalTableText"/>
              <w:rPr>
                <w:del w:id="89" w:author="Johnny Pang" w:date="2022-04-17T15:37:00Z"/>
                <w:rFonts w:ascii="Calibri" w:hAnsi="Calibri"/>
                <w:sz w:val="22"/>
              </w:rPr>
            </w:pPr>
            <w:del w:id="90" w:author="Johnny Pang" w:date="2022-04-17T15:37:00Z">
              <w:r w:rsidRPr="0037787C" w:rsidDel="001943A6">
                <w:rPr>
                  <w:rFonts w:ascii="Calibri" w:hAnsi="Calibri"/>
                  <w:b/>
                  <w:sz w:val="22"/>
                  <w:lang w:val="en-US"/>
                </w:rPr>
                <w:delText>Updated, Finalized Specification – Reference eDOCS #</w:delText>
              </w:r>
              <w:r w:rsidDel="001943A6">
                <w:rPr>
                  <w:rFonts w:ascii="Calibri" w:hAnsi="Calibri"/>
                  <w:b/>
                  <w:sz w:val="22"/>
                  <w:lang w:val="en-US"/>
                </w:rPr>
                <w:delText>5972162</w:delText>
              </w:r>
              <w:r w:rsidRPr="0037787C" w:rsidDel="001943A6">
                <w:rPr>
                  <w:rFonts w:ascii="Calibri" w:hAnsi="Calibri"/>
                  <w:b/>
                  <w:sz w:val="22"/>
                  <w:lang w:val="en-US"/>
                </w:rPr>
                <w:delText xml:space="preserve"> v</w:delText>
              </w:r>
              <w:r w:rsidDel="001943A6">
                <w:rPr>
                  <w:rFonts w:ascii="Calibri" w:hAnsi="Calibri"/>
                  <w:b/>
                  <w:sz w:val="22"/>
                  <w:lang w:val="en-US"/>
                </w:rPr>
                <w:delText>4 (AAM)</w:delText>
              </w:r>
            </w:del>
          </w:p>
        </w:tc>
      </w:tr>
    </w:tbl>
    <w:p w14:paraId="4E23E5D2" w14:textId="77D7878F" w:rsidR="009F7435" w:rsidRPr="00891E44" w:rsidDel="001943A6" w:rsidRDefault="00891E44" w:rsidP="00891E44">
      <w:pPr>
        <w:pStyle w:val="Heading1"/>
        <w:rPr>
          <w:del w:id="91" w:author="Johnny Pang" w:date="2022-04-17T15:37:00Z"/>
        </w:rPr>
      </w:pPr>
      <w:ins w:id="92" w:author="Johnny Pang" w:date="2022-11-30T20:31:00Z">
        <w:r>
          <w:t>G</w:t>
        </w:r>
      </w:ins>
    </w:p>
    <w:p w14:paraId="523488D2" w14:textId="77777777" w:rsidR="009F7435" w:rsidRPr="00891E44" w:rsidDel="001943A6" w:rsidRDefault="009F7435" w:rsidP="00891E44">
      <w:pPr>
        <w:pStyle w:val="Heading1"/>
        <w:rPr>
          <w:del w:id="93" w:author="Johnny Pang" w:date="2022-04-17T15:37:00Z"/>
        </w:rPr>
      </w:pPr>
      <w:del w:id="94" w:author="Johnny Pang" w:date="2022-04-17T15:37:00Z">
        <w:r w:rsidRPr="00891E44" w:rsidDel="001943A6">
          <w:delText>NOTE:</w:delText>
        </w:r>
      </w:del>
    </w:p>
    <w:p w14:paraId="4471D0D5" w14:textId="77777777" w:rsidR="009F7435" w:rsidRPr="00891E44" w:rsidDel="001943A6" w:rsidRDefault="009F7435" w:rsidP="00891E44">
      <w:pPr>
        <w:pStyle w:val="Heading1"/>
        <w:rPr>
          <w:del w:id="95" w:author="Johnny Pang" w:date="2022-04-17T15:37:00Z"/>
        </w:rPr>
      </w:pPr>
      <w:del w:id="96" w:author="Johnny Pang" w:date="2022-04-17T15:37:00Z">
        <w:r w:rsidRPr="00891E44" w:rsidDel="001943A6">
          <w:delText>This is a CONTROLLED Document. Any documents appearing in paper form are not controlled and should be checked against the on-line file version prior to use.</w:delText>
        </w:r>
      </w:del>
    </w:p>
    <w:p w14:paraId="5D654E79" w14:textId="77777777" w:rsidR="009F7435" w:rsidRPr="00891E44" w:rsidDel="001943A6" w:rsidRDefault="009F7435" w:rsidP="00891E44">
      <w:pPr>
        <w:pStyle w:val="Heading1"/>
        <w:rPr>
          <w:del w:id="97" w:author="Johnny Pang" w:date="2022-04-17T15:37:00Z"/>
        </w:rPr>
      </w:pPr>
      <w:del w:id="98" w:author="Johnny Pang" w:date="2022-04-17T15:37:00Z">
        <w:r w:rsidRPr="00891E44" w:rsidDel="001943A6">
          <w:delText>Notice: This Document hardcopy must be used for reference purpose only.</w:delText>
        </w:r>
      </w:del>
    </w:p>
    <w:p w14:paraId="128062A8" w14:textId="77777777" w:rsidR="009F7435" w:rsidRPr="00891E44" w:rsidDel="001943A6" w:rsidRDefault="009F7435" w:rsidP="00891E44">
      <w:pPr>
        <w:pStyle w:val="Heading1"/>
        <w:rPr>
          <w:del w:id="99" w:author="Johnny Pang" w:date="2022-04-17T15:37:00Z"/>
        </w:rPr>
      </w:pPr>
      <w:del w:id="100" w:author="Johnny Pang" w:date="2022-04-17T15:37:00Z">
        <w:r w:rsidRPr="00891E44" w:rsidDel="001943A6">
          <w:delText>The on-line copy is the current version of the document.</w:delText>
        </w:r>
      </w:del>
    </w:p>
    <w:p w14:paraId="625593AE" w14:textId="445BCBBB" w:rsidR="00ED5CBA" w:rsidRPr="00891E44" w:rsidDel="00891E44" w:rsidRDefault="00ED5CBA" w:rsidP="00891E44">
      <w:pPr>
        <w:pStyle w:val="Heading1"/>
        <w:rPr>
          <w:del w:id="101" w:author="Johnny Pang" w:date="2022-11-30T20:31:00Z"/>
        </w:rPr>
      </w:pPr>
    </w:p>
    <w:p w14:paraId="080F7373" w14:textId="10A3AA77" w:rsidR="00ED5CBA" w:rsidRPr="00891E44" w:rsidDel="00891E44" w:rsidRDefault="00ED5CBA" w:rsidP="00891E44">
      <w:pPr>
        <w:pStyle w:val="Heading1"/>
        <w:rPr>
          <w:del w:id="102" w:author="Johnny Pang" w:date="2022-11-30T20:31:00Z"/>
        </w:rPr>
      </w:pPr>
    </w:p>
    <w:p w14:paraId="53CCB235" w14:textId="119153FD" w:rsidR="00B2097C" w:rsidRPr="00891E44" w:rsidRDefault="009F7435" w:rsidP="00891E44">
      <w:pPr>
        <w:pStyle w:val="Heading1"/>
      </w:pPr>
      <w:del w:id="103" w:author="Johnny Pang" w:date="2022-11-30T20:31:00Z">
        <w:r w:rsidRPr="00891E44" w:rsidDel="00891E44">
          <w:br w:type="page"/>
        </w:r>
        <w:commentRangeStart w:id="104"/>
        <w:r w:rsidR="00B2097C" w:rsidRPr="00891E44" w:rsidDel="00891E44">
          <w:delText>G</w:delText>
        </w:r>
      </w:del>
      <w:r w:rsidR="00B2097C" w:rsidRPr="00891E44">
        <w:t>Eneral</w:t>
      </w:r>
      <w:commentRangeEnd w:id="104"/>
      <w:r w:rsidR="003B264E" w:rsidRPr="00891E44">
        <w:rPr>
          <w:rStyle w:val="CommentReference"/>
          <w:rFonts w:ascii="Calibri" w:hAnsi="Calibri"/>
          <w:color w:val="auto"/>
          <w:position w:val="0"/>
          <w:sz w:val="22"/>
        </w:rPr>
        <w:commentReference w:id="104"/>
      </w:r>
    </w:p>
    <w:p w14:paraId="6EDD7444" w14:textId="77777777" w:rsidR="00B2097C" w:rsidRPr="007F323F" w:rsidDel="001943A6" w:rsidRDefault="00B2097C" w:rsidP="007F323F">
      <w:pPr>
        <w:pStyle w:val="Heading2"/>
        <w:rPr>
          <w:del w:id="105" w:author="Johnny Pang" w:date="2022-04-17T15:37:00Z"/>
        </w:rPr>
      </w:pPr>
      <w:del w:id="106" w:author="Johnny Pang" w:date="2022-04-17T15:37:00Z">
        <w:r w:rsidRPr="007F323F" w:rsidDel="001943A6">
          <w:delText>Related Sections</w:delText>
        </w:r>
      </w:del>
    </w:p>
    <w:p w14:paraId="40C24CD0" w14:textId="77777777" w:rsidR="0005431A" w:rsidRPr="00DE22D8" w:rsidDel="00922ED9" w:rsidRDefault="0005431A" w:rsidP="00226A92">
      <w:pPr>
        <w:pStyle w:val="Heading3"/>
        <w:numPr>
          <w:ilvl w:val="0"/>
          <w:numId w:val="0"/>
        </w:numPr>
        <w:ind w:left="630"/>
        <w:rPr>
          <w:del w:id="107" w:author="Lisa Mactaggart" w:date="2022-03-24T08:50:00Z"/>
          <w:i/>
          <w:highlight w:val="yellow"/>
        </w:rPr>
      </w:pPr>
      <w:del w:id="108" w:author="Lisa Mactaggart" w:date="2022-03-24T08:50:00Z">
        <w:r w:rsidRPr="00DE22D8" w:rsidDel="00922ED9">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909A7FE" w14:textId="77777777" w:rsidR="0005431A" w:rsidRPr="00DE22D8" w:rsidDel="00922ED9" w:rsidRDefault="0005431A" w:rsidP="00226A92">
      <w:pPr>
        <w:pStyle w:val="Heading3"/>
        <w:numPr>
          <w:ilvl w:val="0"/>
          <w:numId w:val="0"/>
        </w:numPr>
        <w:ind w:left="630"/>
        <w:rPr>
          <w:del w:id="109" w:author="Lisa Mactaggart" w:date="2022-03-24T08:50:00Z"/>
          <w:i/>
          <w:highlight w:val="yellow"/>
        </w:rPr>
      </w:pPr>
    </w:p>
    <w:p w14:paraId="027EB2B7" w14:textId="77777777" w:rsidR="0005431A" w:rsidRPr="00DE22D8" w:rsidDel="00922ED9" w:rsidRDefault="0005431A" w:rsidP="00226A92">
      <w:pPr>
        <w:pStyle w:val="Heading3"/>
        <w:numPr>
          <w:ilvl w:val="0"/>
          <w:numId w:val="0"/>
        </w:numPr>
        <w:ind w:left="630"/>
        <w:rPr>
          <w:del w:id="110" w:author="Lisa Mactaggart" w:date="2022-03-24T08:50:00Z"/>
          <w:i/>
          <w:highlight w:val="yellow"/>
        </w:rPr>
      </w:pPr>
      <w:del w:id="111" w:author="Lisa Mactaggart" w:date="2022-03-24T08:50:00Z">
        <w:r w:rsidRPr="00DE22D8" w:rsidDel="00922ED9">
          <w:rPr>
            <w:i/>
            <w:highlight w:val="yellow"/>
          </w:rPr>
          <w:delText>Cross-referencing here may also be used to coordinate assemblies or systems whose components may span multiple Sections and which must meet certain performance requirements as an assembly or system.</w:delText>
        </w:r>
      </w:del>
    </w:p>
    <w:p w14:paraId="519AB846" w14:textId="77777777" w:rsidR="0005431A" w:rsidRPr="00DE22D8" w:rsidDel="00922ED9" w:rsidRDefault="0005431A" w:rsidP="00226A92">
      <w:pPr>
        <w:pStyle w:val="Heading3"/>
        <w:numPr>
          <w:ilvl w:val="0"/>
          <w:numId w:val="0"/>
        </w:numPr>
        <w:ind w:left="630"/>
        <w:rPr>
          <w:del w:id="112" w:author="Lisa Mactaggart" w:date="2022-03-24T08:50:00Z"/>
          <w:i/>
          <w:highlight w:val="yellow"/>
        </w:rPr>
      </w:pPr>
    </w:p>
    <w:p w14:paraId="379C2C33" w14:textId="77777777" w:rsidR="0005431A" w:rsidRPr="00DE22D8" w:rsidDel="00922ED9" w:rsidRDefault="0005431A" w:rsidP="00226A92">
      <w:pPr>
        <w:pStyle w:val="Heading3"/>
        <w:numPr>
          <w:ilvl w:val="0"/>
          <w:numId w:val="0"/>
        </w:numPr>
        <w:ind w:left="630"/>
        <w:rPr>
          <w:del w:id="113" w:author="Lisa Mactaggart" w:date="2022-03-24T08:50:00Z"/>
          <w:i/>
          <w:highlight w:val="yellow"/>
        </w:rPr>
      </w:pPr>
      <w:del w:id="114" w:author="Lisa Mactaggart" w:date="2022-03-24T08:50:00Z">
        <w:r w:rsidRPr="00DE22D8" w:rsidDel="00922ED9">
          <w:rPr>
            <w:i/>
            <w:highlight w:val="yellow"/>
          </w:rPr>
          <w:delText>Contractor is responsible for coordination of the Work.</w:delText>
        </w:r>
      </w:del>
    </w:p>
    <w:p w14:paraId="7D58780A" w14:textId="77777777" w:rsidR="0005431A" w:rsidRPr="00DE22D8" w:rsidDel="00922ED9" w:rsidRDefault="0005431A" w:rsidP="00226A92">
      <w:pPr>
        <w:pStyle w:val="Heading3"/>
        <w:numPr>
          <w:ilvl w:val="0"/>
          <w:numId w:val="0"/>
        </w:numPr>
        <w:ind w:left="630"/>
        <w:rPr>
          <w:del w:id="115" w:author="Lisa Mactaggart" w:date="2022-03-24T08:50:00Z"/>
          <w:i/>
          <w:highlight w:val="yellow"/>
        </w:rPr>
      </w:pPr>
    </w:p>
    <w:p w14:paraId="46021DD4" w14:textId="77777777" w:rsidR="0005431A" w:rsidRPr="00DE22D8" w:rsidDel="00922ED9" w:rsidRDefault="0005431A" w:rsidP="00226A92">
      <w:pPr>
        <w:pStyle w:val="Heading3"/>
        <w:numPr>
          <w:ilvl w:val="0"/>
          <w:numId w:val="0"/>
        </w:numPr>
        <w:ind w:left="630"/>
        <w:rPr>
          <w:del w:id="116" w:author="Lisa Mactaggart" w:date="2022-03-24T08:50:00Z"/>
          <w:i/>
          <w:highlight w:val="yellow"/>
        </w:rPr>
      </w:pPr>
      <w:del w:id="117" w:author="Lisa Mactaggart" w:date="2022-03-24T08:50:00Z">
        <w:r w:rsidRPr="00DE22D8" w:rsidDel="00922ED9">
          <w:rPr>
            <w:i/>
            <w:highlight w:val="yellow"/>
          </w:rPr>
          <w:delText>This Section is to be completed/updated during the design development by the Consultant. If it is not applicable to the section for the specific project it may be deleted.]</w:delText>
        </w:r>
      </w:del>
    </w:p>
    <w:p w14:paraId="5A3F3424" w14:textId="77777777" w:rsidR="0005431A" w:rsidRPr="00DE22D8" w:rsidDel="00922ED9" w:rsidRDefault="0005431A" w:rsidP="00226A92">
      <w:pPr>
        <w:pStyle w:val="Heading3"/>
        <w:numPr>
          <w:ilvl w:val="0"/>
          <w:numId w:val="0"/>
        </w:numPr>
        <w:ind w:left="630"/>
        <w:rPr>
          <w:del w:id="118" w:author="Lisa Mactaggart" w:date="2022-03-24T08:50:00Z"/>
          <w:i/>
          <w:highlight w:val="yellow"/>
        </w:rPr>
      </w:pPr>
    </w:p>
    <w:p w14:paraId="45C03905" w14:textId="77777777" w:rsidR="0005431A" w:rsidRPr="00DE22D8" w:rsidDel="00922ED9" w:rsidRDefault="0005431A" w:rsidP="00226A92">
      <w:pPr>
        <w:pStyle w:val="Heading3"/>
        <w:numPr>
          <w:ilvl w:val="0"/>
          <w:numId w:val="0"/>
        </w:numPr>
        <w:ind w:left="630"/>
        <w:rPr>
          <w:del w:id="119" w:author="Lisa Mactaggart" w:date="2022-03-24T08:50:00Z"/>
          <w:i/>
        </w:rPr>
      </w:pPr>
      <w:del w:id="120" w:author="Lisa Mactaggart" w:date="2022-03-24T08:50:00Z">
        <w:r w:rsidRPr="00DE22D8" w:rsidDel="00922ED9">
          <w:rPr>
            <w:i/>
            <w:highlight w:val="yellow"/>
          </w:rPr>
          <w:delText>[List Sections specifying installation of products supplied but not installed under this Section and indicate specific items.]</w:delText>
        </w:r>
      </w:del>
    </w:p>
    <w:p w14:paraId="7A585CE3" w14:textId="77777777" w:rsidR="0005431A" w:rsidRPr="00F2769F" w:rsidDel="00922ED9" w:rsidRDefault="0005431A" w:rsidP="00226A92">
      <w:pPr>
        <w:pStyle w:val="Heading3"/>
        <w:numPr>
          <w:ilvl w:val="0"/>
          <w:numId w:val="0"/>
        </w:numPr>
        <w:ind w:left="630"/>
        <w:rPr>
          <w:del w:id="121" w:author="Lisa Mactaggart" w:date="2022-03-24T08:50:00Z"/>
        </w:rPr>
      </w:pPr>
      <w:del w:id="122" w:author="Lisa Mactaggart" w:date="2022-03-24T08:50:00Z">
        <w:r w:rsidRPr="00CE5359" w:rsidDel="00922ED9">
          <w:delText>Section</w:delText>
        </w:r>
        <w:r w:rsidRPr="00F2769F" w:rsidDel="00922ED9">
          <w:delText xml:space="preserve"> </w:delText>
        </w:r>
        <w:r w:rsidRPr="00CE5359" w:rsidDel="00922ED9">
          <w:rPr>
            <w:highlight w:val="yellow"/>
          </w:rPr>
          <w:delText>[______ – ____________]:</w:delText>
        </w:r>
        <w:r w:rsidRPr="00F2769F" w:rsidDel="00922ED9">
          <w:delText xml:space="preserve">  Execution requirements for </w:delText>
        </w:r>
        <w:r w:rsidRPr="00CE5359" w:rsidDel="00922ED9">
          <w:rPr>
            <w:highlight w:val="yellow"/>
          </w:rPr>
          <w:delText>...[item]...</w:delText>
        </w:r>
        <w:r w:rsidRPr="00F2769F" w:rsidDel="00922ED9">
          <w:delText xml:space="preserve">  specified under this Section.</w:delText>
        </w:r>
      </w:del>
    </w:p>
    <w:p w14:paraId="2AF07C22" w14:textId="77777777" w:rsidR="0005431A" w:rsidRPr="00F2769F" w:rsidDel="00922ED9" w:rsidRDefault="0005431A" w:rsidP="00226A92">
      <w:pPr>
        <w:pStyle w:val="Heading3"/>
        <w:numPr>
          <w:ilvl w:val="0"/>
          <w:numId w:val="0"/>
        </w:numPr>
        <w:ind w:left="630"/>
        <w:rPr>
          <w:del w:id="123" w:author="Lisa Mactaggart" w:date="2022-03-24T08:50:00Z"/>
        </w:rPr>
      </w:pPr>
    </w:p>
    <w:p w14:paraId="66D6EE01" w14:textId="77777777" w:rsidR="0005431A" w:rsidRPr="00DE22D8" w:rsidDel="00922ED9" w:rsidRDefault="0005431A" w:rsidP="00226A92">
      <w:pPr>
        <w:pStyle w:val="Heading3"/>
        <w:numPr>
          <w:ilvl w:val="0"/>
          <w:numId w:val="0"/>
        </w:numPr>
        <w:ind w:left="630"/>
        <w:rPr>
          <w:del w:id="124" w:author="Lisa Mactaggart" w:date="2022-03-24T08:50:00Z"/>
          <w:i/>
        </w:rPr>
      </w:pPr>
      <w:del w:id="125" w:author="Lisa Mactaggart" w:date="2022-03-24T08:50:00Z">
        <w:r w:rsidRPr="00DE22D8" w:rsidDel="00922ED9">
          <w:rPr>
            <w:i/>
            <w:highlight w:val="yellow"/>
          </w:rPr>
          <w:delText>[List Sections specifying products installed but not supplied under this Section and indicate specific items.]</w:delText>
        </w:r>
      </w:del>
    </w:p>
    <w:p w14:paraId="5E758B68" w14:textId="77777777" w:rsidR="0005431A" w:rsidRPr="00F2769F" w:rsidDel="00922ED9" w:rsidRDefault="0005431A" w:rsidP="00226A92">
      <w:pPr>
        <w:pStyle w:val="Heading3"/>
        <w:numPr>
          <w:ilvl w:val="0"/>
          <w:numId w:val="0"/>
        </w:numPr>
        <w:ind w:left="630"/>
        <w:rPr>
          <w:del w:id="126" w:author="Lisa Mactaggart" w:date="2022-03-24T08:50:00Z"/>
        </w:rPr>
      </w:pPr>
      <w:del w:id="127" w:author="Lisa Mactaggart" w:date="2022-03-24T08:50:00Z">
        <w:r w:rsidRPr="00F2769F" w:rsidDel="00922ED9">
          <w:delText xml:space="preserve">Section </w:delText>
        </w:r>
        <w:r w:rsidRPr="00CE5359" w:rsidDel="00922ED9">
          <w:rPr>
            <w:highlight w:val="yellow"/>
          </w:rPr>
          <w:delText>[______ – ____________]:</w:delText>
        </w:r>
        <w:r w:rsidRPr="00F2769F" w:rsidDel="00922ED9">
          <w:delText xml:space="preserve">  Product requirements for </w:delText>
        </w:r>
        <w:r w:rsidRPr="00CE5359" w:rsidDel="00922ED9">
          <w:rPr>
            <w:highlight w:val="yellow"/>
          </w:rPr>
          <w:delText>...[item]...</w:delText>
        </w:r>
        <w:r w:rsidRPr="00F2769F" w:rsidDel="00922ED9">
          <w:delText xml:space="preserve"> for </w:delText>
        </w:r>
        <w:r w:rsidRPr="00CE5359" w:rsidDel="00922ED9">
          <w:delText>installation</w:delText>
        </w:r>
        <w:r w:rsidRPr="00F2769F" w:rsidDel="00922ED9">
          <w:delText xml:space="preserve"> under this Section.</w:delText>
        </w:r>
      </w:del>
    </w:p>
    <w:p w14:paraId="5E71F5F6" w14:textId="77777777" w:rsidR="0005431A" w:rsidRPr="00F2769F" w:rsidDel="00922ED9" w:rsidRDefault="0005431A" w:rsidP="00226A92">
      <w:pPr>
        <w:pStyle w:val="Heading3"/>
        <w:numPr>
          <w:ilvl w:val="0"/>
          <w:numId w:val="0"/>
        </w:numPr>
        <w:ind w:left="630"/>
        <w:rPr>
          <w:del w:id="128" w:author="Lisa Mactaggart" w:date="2022-03-24T08:50:00Z"/>
        </w:rPr>
      </w:pPr>
    </w:p>
    <w:p w14:paraId="54F5CEC2" w14:textId="77777777" w:rsidR="0005431A" w:rsidRPr="00DE22D8" w:rsidDel="00922ED9" w:rsidRDefault="0005431A" w:rsidP="00226A92">
      <w:pPr>
        <w:pStyle w:val="Heading3"/>
        <w:numPr>
          <w:ilvl w:val="0"/>
          <w:numId w:val="0"/>
        </w:numPr>
        <w:ind w:left="630"/>
        <w:rPr>
          <w:del w:id="129" w:author="Lisa Mactaggart" w:date="2022-03-24T08:50:00Z"/>
          <w:i/>
        </w:rPr>
      </w:pPr>
      <w:del w:id="130" w:author="Lisa Mactaggart" w:date="2022-03-24T08:50:00Z">
        <w:r w:rsidRPr="00DE22D8" w:rsidDel="00922ED9">
          <w:rPr>
            <w:i/>
            <w:highlight w:val="yellow"/>
          </w:rPr>
          <w:delText>[List Sections specifying related requirements.]</w:delText>
        </w:r>
      </w:del>
    </w:p>
    <w:p w14:paraId="7509D3FF" w14:textId="77777777" w:rsidR="00E15552" w:rsidDel="00EC1D12" w:rsidRDefault="0005431A" w:rsidP="00226A92">
      <w:pPr>
        <w:pStyle w:val="Heading3"/>
        <w:numPr>
          <w:ilvl w:val="0"/>
          <w:numId w:val="0"/>
        </w:numPr>
        <w:ind w:left="630"/>
        <w:rPr>
          <w:del w:id="131" w:author="Lisa Mactaggart" w:date="2022-03-24T08:50:00Z"/>
          <w:highlight w:val="yellow"/>
        </w:rPr>
      </w:pPr>
      <w:del w:id="132" w:author="Lisa Mactaggart" w:date="2022-03-24T08:50:00Z">
        <w:r w:rsidRPr="00F2769F" w:rsidDel="00922ED9">
          <w:delText xml:space="preserve">Section </w:delText>
        </w:r>
        <w:r w:rsidRPr="00CE5359" w:rsidDel="00922ED9">
          <w:rPr>
            <w:highlight w:val="yellow"/>
          </w:rPr>
          <w:delText>[______ – ____________]:  [Optional short phrase indicating relationship].</w:delText>
        </w:r>
        <w:r w:rsidR="00E15552" w:rsidRPr="00CE5359" w:rsidDel="00922ED9">
          <w:rPr>
            <w:highlight w:val="yellow"/>
          </w:rPr>
          <w:delText xml:space="preserve"> </w:delText>
        </w:r>
      </w:del>
    </w:p>
    <w:p w14:paraId="1516D094" w14:textId="77777777" w:rsidR="00EC1D12" w:rsidDel="001943A6" w:rsidRDefault="00EC1D12" w:rsidP="00226A92">
      <w:pPr>
        <w:pStyle w:val="Heading3"/>
        <w:numPr>
          <w:ilvl w:val="0"/>
          <w:numId w:val="0"/>
        </w:numPr>
        <w:ind w:left="630"/>
        <w:rPr>
          <w:ins w:id="133" w:author="Lisa Mactaggart" w:date="2022-03-24T10:13:00Z"/>
          <w:del w:id="134" w:author="Johnny Pang" w:date="2022-04-17T15:37:00Z"/>
          <w:highlight w:val="yellow"/>
        </w:rPr>
      </w:pPr>
    </w:p>
    <w:p w14:paraId="274C89D2" w14:textId="77777777" w:rsidR="00226A92" w:rsidRPr="001943A6" w:rsidRDefault="00226A92" w:rsidP="00226A92">
      <w:pPr>
        <w:pStyle w:val="Heading2"/>
      </w:pPr>
      <w:r w:rsidRPr="001943A6">
        <w:t>Related Sections</w:t>
      </w:r>
    </w:p>
    <w:p w14:paraId="3E4FFEC7" w14:textId="77777777" w:rsidR="00EC1D12" w:rsidRPr="001943A6" w:rsidRDefault="00EC1D12" w:rsidP="00EC1D12">
      <w:pPr>
        <w:pStyle w:val="Heading3"/>
        <w:numPr>
          <w:ilvl w:val="2"/>
          <w:numId w:val="28"/>
        </w:numPr>
        <w:tabs>
          <w:tab w:val="clear" w:pos="1350"/>
          <w:tab w:val="num" w:pos="360"/>
        </w:tabs>
        <w:ind w:left="1440"/>
        <w:rPr>
          <w:ins w:id="135" w:author="Lisa Mactaggart" w:date="2022-03-24T10:17:00Z"/>
        </w:rPr>
      </w:pPr>
      <w:ins w:id="136" w:author="Lisa Mactaggart" w:date="2022-03-24T10:17:00Z">
        <w:r w:rsidRPr="001943A6">
          <w:t>Division 1 – General Requirements.</w:t>
        </w:r>
      </w:ins>
    </w:p>
    <w:p w14:paraId="1DEDE8B2" w14:textId="77777777" w:rsidR="00EC1D12" w:rsidRPr="001943A6" w:rsidRDefault="00E15552" w:rsidP="00EC1D12">
      <w:pPr>
        <w:pStyle w:val="Heading3"/>
        <w:numPr>
          <w:ilvl w:val="2"/>
          <w:numId w:val="28"/>
        </w:numPr>
        <w:tabs>
          <w:tab w:val="clear" w:pos="1350"/>
        </w:tabs>
        <w:ind w:left="1440"/>
        <w:rPr>
          <w:ins w:id="137" w:author="Lisa Mactaggart" w:date="2022-03-24T10:16:00Z"/>
        </w:rPr>
      </w:pPr>
      <w:del w:id="138" w:author="Lisa Mactaggart" w:date="2022-03-24T10:17:00Z">
        <w:r w:rsidRPr="001943A6" w:rsidDel="00EC1D12">
          <w:delText xml:space="preserve">Section 02911 – Topsoil </w:delText>
        </w:r>
      </w:del>
      <w:ins w:id="139" w:author="Lisa Mactaggart" w:date="2022-03-24T10:16:00Z">
        <w:r w:rsidR="00EC1D12" w:rsidRPr="001943A6">
          <w:t>Section 02200 – Site Preparation.</w:t>
        </w:r>
      </w:ins>
    </w:p>
    <w:p w14:paraId="4B04A451" w14:textId="77777777" w:rsidR="00EC1D12" w:rsidRPr="001943A6" w:rsidRDefault="00EC1D12" w:rsidP="00EC1D12">
      <w:pPr>
        <w:pStyle w:val="Heading3"/>
        <w:numPr>
          <w:ilvl w:val="2"/>
          <w:numId w:val="28"/>
        </w:numPr>
        <w:tabs>
          <w:tab w:val="clear" w:pos="1350"/>
          <w:tab w:val="num" w:pos="360"/>
        </w:tabs>
        <w:ind w:left="1440"/>
        <w:rPr>
          <w:ins w:id="140" w:author="Lisa Mactaggart" w:date="2022-03-24T10:17:00Z"/>
        </w:rPr>
      </w:pPr>
      <w:ins w:id="141" w:author="Lisa Mactaggart" w:date="2022-03-24T10:17:00Z">
        <w:r w:rsidRPr="001943A6">
          <w:t xml:space="preserve">Section 02911 – Topsoil and Finish Grading </w:t>
        </w:r>
      </w:ins>
    </w:p>
    <w:p w14:paraId="0C20A559" w14:textId="77777777" w:rsidR="00E15552" w:rsidRDefault="00E15552" w:rsidP="00EC1D12">
      <w:pPr>
        <w:pStyle w:val="Heading3"/>
        <w:numPr>
          <w:ilvl w:val="0"/>
          <w:numId w:val="0"/>
        </w:numPr>
        <w:ind w:left="1350"/>
      </w:pPr>
    </w:p>
    <w:p w14:paraId="5B740CB7" w14:textId="77777777" w:rsidR="00ED37E0" w:rsidRDefault="00226A92" w:rsidP="00226A92">
      <w:pPr>
        <w:pStyle w:val="Heading2"/>
      </w:pPr>
      <w:r>
        <w:t>References</w:t>
      </w:r>
    </w:p>
    <w:p w14:paraId="0E18A9F7" w14:textId="77777777" w:rsidR="00226A92" w:rsidRPr="00226A92" w:rsidRDefault="00226A92" w:rsidP="00226A92">
      <w:pPr>
        <w:pStyle w:val="Heading3"/>
      </w:pPr>
      <w:r w:rsidRPr="00226A92">
        <w:t>Ontario Provincial Standard Specifications (OPSS)</w:t>
      </w:r>
    </w:p>
    <w:p w14:paraId="633D2845" w14:textId="77777777" w:rsidR="00567847" w:rsidRDefault="00567847" w:rsidP="00226A92">
      <w:pPr>
        <w:pStyle w:val="Heading4"/>
      </w:pPr>
      <w:r>
        <w:t>OPSS 803</w:t>
      </w:r>
      <w:r w:rsidR="00057CAB">
        <w:t xml:space="preserve"> Sodding</w:t>
      </w:r>
      <w:r>
        <w:t xml:space="preserve"> (Nov 2010)</w:t>
      </w:r>
    </w:p>
    <w:p w14:paraId="3C3EBA1B" w14:textId="77777777" w:rsidR="00E20745" w:rsidRDefault="00E20745" w:rsidP="001943A6">
      <w:pPr>
        <w:pStyle w:val="Heading2"/>
      </w:pPr>
      <w:commentRangeStart w:id="142"/>
      <w:r>
        <w:t>Measurement and Payment</w:t>
      </w:r>
      <w:commentRangeEnd w:id="142"/>
      <w:r w:rsidR="00922ED9">
        <w:rPr>
          <w:rStyle w:val="CommentReference"/>
          <w:szCs w:val="22"/>
        </w:rPr>
        <w:commentReference w:id="142"/>
      </w:r>
    </w:p>
    <w:p w14:paraId="4D766BE2" w14:textId="77777777" w:rsidR="00E20745" w:rsidRPr="001943A6" w:rsidDel="001943A6" w:rsidRDefault="00E20745" w:rsidP="00E20745">
      <w:pPr>
        <w:pStyle w:val="PlainText"/>
        <w:tabs>
          <w:tab w:val="left" w:pos="720"/>
          <w:tab w:val="left" w:pos="2880"/>
        </w:tabs>
        <w:spacing w:before="80"/>
        <w:ind w:left="720"/>
        <w:jc w:val="both"/>
        <w:rPr>
          <w:del w:id="143" w:author="Johnny Pang" w:date="2022-04-17T15:37:00Z"/>
          <w:rFonts w:ascii="Calibri" w:hAnsi="Calibri"/>
          <w:i/>
          <w:sz w:val="22"/>
        </w:rPr>
      </w:pPr>
      <w:del w:id="144" w:author="Johnny Pang" w:date="2022-04-17T15:37:00Z">
        <w:r w:rsidRPr="001943A6" w:rsidDel="001943A6">
          <w:rPr>
            <w:rFonts w:ascii="Calibri" w:hAnsi="Calibri"/>
            <w:i/>
            <w:sz w:val="22"/>
          </w:rPr>
          <w:delText>[Choose one of the following payment language provisions that best suits the individual project.</w:delText>
        </w:r>
      </w:del>
    </w:p>
    <w:p w14:paraId="5315A148" w14:textId="77777777" w:rsidR="00E20745" w:rsidRPr="001943A6" w:rsidDel="001943A6" w:rsidRDefault="00E20745" w:rsidP="00E20745">
      <w:pPr>
        <w:pStyle w:val="PlainText"/>
        <w:tabs>
          <w:tab w:val="left" w:pos="720"/>
          <w:tab w:val="left" w:pos="2880"/>
        </w:tabs>
        <w:spacing w:before="80"/>
        <w:ind w:left="720"/>
        <w:jc w:val="both"/>
        <w:rPr>
          <w:del w:id="145" w:author="Johnny Pang" w:date="2022-04-17T15:37:00Z"/>
          <w:rFonts w:ascii="Calibri" w:hAnsi="Calibri"/>
          <w:i/>
          <w:sz w:val="22"/>
        </w:rPr>
      </w:pPr>
      <w:del w:id="146" w:author="Johnny Pang" w:date="2022-04-17T15:37:00Z">
        <w:r w:rsidRPr="001943A6" w:rsidDel="001943A6">
          <w:rPr>
            <w:rFonts w:ascii="Calibri" w:hAnsi="Calibri"/>
            <w:i/>
            <w:sz w:val="22"/>
          </w:rPr>
          <w:delText>If this Section is not specifically referenced by an item in the Bid Form, please use the following language:</w:delText>
        </w:r>
      </w:del>
    </w:p>
    <w:p w14:paraId="7FD91B5F" w14:textId="77777777" w:rsidR="00E20745" w:rsidRPr="001943A6" w:rsidDel="001943A6" w:rsidRDefault="00CE5359" w:rsidP="00057CAB">
      <w:pPr>
        <w:pStyle w:val="Heading3"/>
        <w:numPr>
          <w:ilvl w:val="0"/>
          <w:numId w:val="0"/>
        </w:numPr>
        <w:ind w:left="1440" w:hanging="720"/>
        <w:rPr>
          <w:del w:id="147" w:author="Johnny Pang" w:date="2022-04-17T15:37:00Z"/>
        </w:rPr>
      </w:pPr>
      <w:del w:id="148" w:author="Johnny Pang" w:date="2022-04-17T15:37:00Z">
        <w:r w:rsidRPr="001943A6" w:rsidDel="001943A6">
          <w:delText>1.</w:delText>
        </w:r>
        <w:r w:rsidRPr="001943A6" w:rsidDel="001943A6">
          <w:tab/>
        </w:r>
        <w:r w:rsidR="00E20745" w:rsidRPr="001943A6" w:rsidDel="001943A6">
          <w:delText>The work of this Section will not be measured separately for payment.  All costs associated with the work of this Section shall be included in the Contract Price.</w:delText>
        </w:r>
      </w:del>
    </w:p>
    <w:p w14:paraId="46FC1202" w14:textId="77777777" w:rsidR="00E20745" w:rsidRPr="001943A6" w:rsidDel="001943A6" w:rsidRDefault="00E20745" w:rsidP="00E20745">
      <w:pPr>
        <w:pStyle w:val="PlainText"/>
        <w:tabs>
          <w:tab w:val="left" w:pos="720"/>
          <w:tab w:val="left" w:pos="2880"/>
        </w:tabs>
        <w:spacing w:before="80"/>
        <w:ind w:left="720"/>
        <w:jc w:val="both"/>
        <w:rPr>
          <w:del w:id="149" w:author="Johnny Pang" w:date="2022-04-17T15:37:00Z"/>
          <w:rFonts w:ascii="Calibri" w:hAnsi="Calibri"/>
          <w:i/>
          <w:sz w:val="22"/>
        </w:rPr>
      </w:pPr>
      <w:del w:id="150" w:author="Johnny Pang" w:date="2022-04-17T15:37:00Z">
        <w:r w:rsidRPr="001943A6" w:rsidDel="001943A6">
          <w:rPr>
            <w:rFonts w:ascii="Calibri" w:hAnsi="Calibri"/>
            <w:i/>
            <w:sz w:val="22"/>
          </w:rPr>
          <w:delText>OR If this Section is specifically referenced in the Bid Form, use the following language and identify the relevant item in the Bid Form:</w:delText>
        </w:r>
      </w:del>
    </w:p>
    <w:p w14:paraId="4F4BB25D" w14:textId="77777777" w:rsidR="00E20745" w:rsidRPr="001943A6" w:rsidRDefault="00E20745" w:rsidP="00226A92">
      <w:pPr>
        <w:pStyle w:val="Heading3"/>
        <w:numPr>
          <w:ilvl w:val="2"/>
          <w:numId w:val="3"/>
        </w:numPr>
        <w:ind w:left="720" w:hanging="720"/>
      </w:pPr>
      <w:r w:rsidRPr="001943A6">
        <w:t xml:space="preserve">All costs associated with the work of this Section shall be included in the price(s) for Item No(s). </w:t>
      </w:r>
      <w:del w:id="151" w:author="Johnny Pang" w:date="2022-04-17T15:37:00Z">
        <w:r w:rsidRPr="001943A6" w:rsidDel="001943A6">
          <w:rPr>
            <w:highlight w:val="yellow"/>
          </w:rPr>
          <w:delText xml:space="preserve">___ </w:delText>
        </w:r>
      </w:del>
      <w:ins w:id="152" w:author="Johnny Pang" w:date="2022-04-17T15:37:00Z">
        <w:r w:rsidR="001943A6" w:rsidRPr="001943A6">
          <w:rPr>
            <w:highlight w:val="yellow"/>
          </w:rPr>
          <w:t>A2.XX</w:t>
        </w:r>
        <w:r w:rsidR="001943A6" w:rsidRPr="001943A6">
          <w:t xml:space="preserve"> </w:t>
        </w:r>
      </w:ins>
      <w:r w:rsidRPr="001943A6">
        <w:t>in the Bid Form.</w:t>
      </w:r>
    </w:p>
    <w:p w14:paraId="2606793F" w14:textId="77777777" w:rsidR="00DE22D8" w:rsidDel="001943A6" w:rsidRDefault="00E20745" w:rsidP="00057CAB">
      <w:pPr>
        <w:pStyle w:val="PlainText"/>
        <w:tabs>
          <w:tab w:val="left" w:pos="0"/>
          <w:tab w:val="left" w:pos="1440"/>
          <w:tab w:val="left" w:pos="2880"/>
        </w:tabs>
        <w:spacing w:before="80"/>
        <w:jc w:val="both"/>
        <w:rPr>
          <w:del w:id="153" w:author="Johnny Pang" w:date="2022-04-17T15:37:00Z"/>
          <w:rFonts w:ascii="Calibri" w:hAnsi="Calibri"/>
          <w:sz w:val="22"/>
        </w:rPr>
      </w:pPr>
      <w:del w:id="154" w:author="Johnny Pang" w:date="2022-04-17T15:37:00Z">
        <w:r w:rsidRPr="00452C67" w:rsidDel="001943A6">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1943A6">
          <w:rPr>
            <w:rFonts w:ascii="Calibri" w:hAnsi="Calibri"/>
            <w:sz w:val="22"/>
            <w:highlight w:val="yellow"/>
          </w:rPr>
          <w:delText>]</w:delText>
        </w:r>
      </w:del>
    </w:p>
    <w:p w14:paraId="61662918" w14:textId="77777777" w:rsidR="00DE22D8" w:rsidRPr="00452C67" w:rsidRDefault="00DE22D8" w:rsidP="00057CAB">
      <w:pPr>
        <w:pStyle w:val="PlainText"/>
        <w:tabs>
          <w:tab w:val="left" w:pos="0"/>
          <w:tab w:val="left" w:pos="1440"/>
          <w:tab w:val="left" w:pos="2880"/>
        </w:tabs>
        <w:spacing w:before="80"/>
        <w:jc w:val="both"/>
        <w:rPr>
          <w:rFonts w:ascii="Calibri" w:hAnsi="Calibri"/>
          <w:sz w:val="22"/>
        </w:rPr>
      </w:pPr>
    </w:p>
    <w:p w14:paraId="27437B4D" w14:textId="77777777" w:rsidR="00112D02" w:rsidRPr="007D598D" w:rsidRDefault="00112D02" w:rsidP="00057CAB">
      <w:pPr>
        <w:pStyle w:val="Heading1"/>
      </w:pPr>
      <w:r w:rsidRPr="007D598D">
        <w:t xml:space="preserve">Materials </w:t>
      </w:r>
    </w:p>
    <w:p w14:paraId="62DDFCEE" w14:textId="77777777" w:rsidR="00112D02" w:rsidRDefault="00112D02" w:rsidP="00732301">
      <w:pPr>
        <w:pStyle w:val="Heading2"/>
        <w:numPr>
          <w:ilvl w:val="1"/>
          <w:numId w:val="22"/>
        </w:numPr>
      </w:pPr>
      <w:r>
        <w:t>OPSS 803 shall be followed with the following amendments:</w:t>
      </w:r>
    </w:p>
    <w:p w14:paraId="793D2CFF" w14:textId="77777777" w:rsidR="0069420F" w:rsidRDefault="0069420F" w:rsidP="007D1D4D">
      <w:pPr>
        <w:pStyle w:val="PlainText"/>
        <w:numPr>
          <w:ilvl w:val="2"/>
          <w:numId w:val="15"/>
        </w:numPr>
        <w:tabs>
          <w:tab w:val="left" w:pos="1440"/>
        </w:tabs>
        <w:spacing w:after="120"/>
        <w:ind w:left="1440" w:hanging="720"/>
        <w:jc w:val="both"/>
        <w:rPr>
          <w:rFonts w:ascii="Calibri" w:hAnsi="Calibri" w:cs="Arial"/>
          <w:sz w:val="22"/>
        </w:rPr>
      </w:pPr>
      <w:r w:rsidRPr="0069420F">
        <w:rPr>
          <w:rFonts w:ascii="Calibri" w:hAnsi="Calibri" w:cs="Arial"/>
          <w:b/>
          <w:sz w:val="22"/>
        </w:rPr>
        <w:t xml:space="preserve">Sod </w:t>
      </w:r>
      <w:r w:rsidRPr="0069420F">
        <w:rPr>
          <w:rFonts w:ascii="Calibri" w:hAnsi="Calibri" w:cs="Arial"/>
          <w:sz w:val="22"/>
        </w:rPr>
        <w:t xml:space="preserve">is amended by the replacement of the </w:t>
      </w:r>
      <w:r>
        <w:rPr>
          <w:rFonts w:ascii="Calibri" w:hAnsi="Calibri" w:cs="Arial"/>
          <w:sz w:val="22"/>
        </w:rPr>
        <w:t>first paragraph with the following</w:t>
      </w:r>
      <w:r w:rsidRPr="0069420F">
        <w:rPr>
          <w:rFonts w:ascii="Calibri" w:hAnsi="Calibri" w:cs="Arial"/>
          <w:sz w:val="22"/>
        </w:rPr>
        <w:t>:</w:t>
      </w:r>
    </w:p>
    <w:p w14:paraId="3AF41A1D" w14:textId="77777777" w:rsidR="00292F91" w:rsidRDefault="00B51B0D" w:rsidP="00732301">
      <w:pPr>
        <w:pStyle w:val="OPSS"/>
        <w:ind w:left="2160" w:hanging="720"/>
      </w:pPr>
      <w:r>
        <w:tab/>
      </w:r>
      <w:r w:rsidR="00AE57D6" w:rsidRPr="00292F91">
        <w:t>Sod shall be a Number One Turfgrass Nursery that has been especially sown and cultivated in nursery fields as turfgrass crop.</w:t>
      </w:r>
      <w:r w:rsidR="00292F91">
        <w:t xml:space="preserve"> Sod shall be either</w:t>
      </w:r>
      <w:r w:rsidR="00763432">
        <w:t xml:space="preserve"> </w:t>
      </w:r>
      <w:r w:rsidR="00292F91">
        <w:t>of the following:</w:t>
      </w:r>
    </w:p>
    <w:p w14:paraId="419A9E88" w14:textId="77777777" w:rsidR="00AE57D6" w:rsidRPr="003A4A7E" w:rsidRDefault="00AE57D6" w:rsidP="007D1D4D">
      <w:pPr>
        <w:pStyle w:val="OPSS"/>
        <w:numPr>
          <w:ilvl w:val="0"/>
          <w:numId w:val="17"/>
        </w:numPr>
        <w:ind w:left="2880" w:hanging="720"/>
      </w:pPr>
      <w:r>
        <w:t>N</w:t>
      </w:r>
      <w:r w:rsidRPr="003A4A7E">
        <w:t>umber One Kentucky Bluegr</w:t>
      </w:r>
      <w:r w:rsidR="00292F91">
        <w:t xml:space="preserve">ass Sod-Fescue Sod: </w:t>
      </w:r>
      <w:r w:rsidRPr="003A4A7E">
        <w:t>grown solely from a seed mixture of cultivars of Kentucky Bluegrass and Chewing Fescue or Creeping Red Fescue, containing not less than 40% Kentucky Bluegrass cultivars and 30% Chewing Fescue or Creeping Red Fescue cultivar(s).</w:t>
      </w:r>
    </w:p>
    <w:p w14:paraId="63C092A2" w14:textId="77777777" w:rsidR="00AE57D6" w:rsidRDefault="00AE57D6" w:rsidP="007D1D4D">
      <w:pPr>
        <w:pStyle w:val="OPSS"/>
        <w:numPr>
          <w:ilvl w:val="0"/>
          <w:numId w:val="17"/>
        </w:numPr>
        <w:ind w:left="2880" w:hanging="720"/>
      </w:pPr>
      <w:r w:rsidRPr="003A4A7E">
        <w:t>Number One Named Cultivars: Nursery Sod grown from certified seed.</w:t>
      </w:r>
    </w:p>
    <w:p w14:paraId="6DC638C6" w14:textId="77777777" w:rsidR="00B51B0D" w:rsidRDefault="00B51B0D" w:rsidP="007D598D">
      <w:pPr>
        <w:pStyle w:val="Heading1"/>
      </w:pPr>
      <w:r>
        <w:t>CO</w:t>
      </w:r>
      <w:r w:rsidRPr="007D598D">
        <w:t>NSTRUCTION</w:t>
      </w:r>
      <w:r>
        <w:t xml:space="preserve"> </w:t>
      </w:r>
    </w:p>
    <w:p w14:paraId="687D01A8" w14:textId="77777777" w:rsidR="00B51B0D" w:rsidRDefault="00B51B0D" w:rsidP="00E42CFF">
      <w:pPr>
        <w:pStyle w:val="Heading2"/>
        <w:numPr>
          <w:ilvl w:val="1"/>
          <w:numId w:val="22"/>
        </w:numPr>
        <w:rPr>
          <w:rFonts w:cs="Arial"/>
          <w:b/>
        </w:rPr>
      </w:pPr>
      <w:r>
        <w:t>OPSS 803 shall be followed with the following amendments:</w:t>
      </w:r>
    </w:p>
    <w:p w14:paraId="1EB58272" w14:textId="77777777" w:rsidR="0069420F" w:rsidRPr="00B76B12" w:rsidRDefault="0069420F" w:rsidP="00F71885">
      <w:pPr>
        <w:pStyle w:val="PlainText"/>
        <w:tabs>
          <w:tab w:val="left" w:pos="1440"/>
        </w:tabs>
        <w:spacing w:after="120"/>
        <w:ind w:firstLine="720"/>
        <w:jc w:val="both"/>
        <w:rPr>
          <w:rFonts w:ascii="Calibri" w:hAnsi="Calibri" w:cs="Arial"/>
          <w:sz w:val="22"/>
        </w:rPr>
      </w:pPr>
      <w:r w:rsidRPr="00B76B12">
        <w:rPr>
          <w:rFonts w:ascii="Calibri" w:hAnsi="Calibri" w:cs="Arial"/>
          <w:b/>
          <w:sz w:val="22"/>
        </w:rPr>
        <w:t xml:space="preserve">803.07.01 </w:t>
      </w:r>
      <w:r w:rsidR="007D1D4D">
        <w:rPr>
          <w:rFonts w:ascii="Calibri" w:hAnsi="Calibri" w:cs="Arial"/>
          <w:b/>
          <w:sz w:val="22"/>
        </w:rPr>
        <w:tab/>
      </w:r>
      <w:r w:rsidRPr="00B76B12">
        <w:rPr>
          <w:rFonts w:ascii="Calibri" w:hAnsi="Calibri" w:cs="Arial"/>
          <w:b/>
          <w:sz w:val="22"/>
        </w:rPr>
        <w:t xml:space="preserve">Operational Constraints </w:t>
      </w:r>
      <w:r w:rsidRPr="00B76B12">
        <w:rPr>
          <w:rFonts w:ascii="Calibri" w:hAnsi="Calibri" w:cs="Arial"/>
          <w:sz w:val="22"/>
        </w:rPr>
        <w:t>is amended by the addition of the following:</w:t>
      </w:r>
    </w:p>
    <w:p w14:paraId="3459FEEB" w14:textId="77777777" w:rsidR="0069420F" w:rsidRPr="00B76B12" w:rsidRDefault="0069420F" w:rsidP="00F71885">
      <w:pPr>
        <w:pStyle w:val="PlainText"/>
        <w:spacing w:after="120"/>
        <w:ind w:left="2160"/>
        <w:jc w:val="both"/>
        <w:rPr>
          <w:rFonts w:ascii="Calibri" w:hAnsi="Calibri" w:cs="Arial"/>
          <w:sz w:val="22"/>
        </w:rPr>
      </w:pPr>
      <w:r w:rsidRPr="00B76B12">
        <w:rPr>
          <w:rFonts w:ascii="Calibri" w:hAnsi="Calibri" w:cs="Arial"/>
          <w:sz w:val="22"/>
        </w:rPr>
        <w:t>The placement of the asphalt surface course will not be permitted until all sodding and seeding has been completed.</w:t>
      </w:r>
    </w:p>
    <w:p w14:paraId="7B955D5A" w14:textId="77777777" w:rsidR="0069420F" w:rsidRPr="00B76B12" w:rsidRDefault="0069420F" w:rsidP="00F71885">
      <w:pPr>
        <w:pStyle w:val="PlainText"/>
        <w:spacing w:after="120"/>
        <w:ind w:left="2160"/>
        <w:jc w:val="both"/>
        <w:rPr>
          <w:rFonts w:ascii="Calibri" w:hAnsi="Calibri" w:cs="Arial"/>
          <w:sz w:val="22"/>
        </w:rPr>
      </w:pPr>
      <w:r w:rsidRPr="00B76B12">
        <w:rPr>
          <w:rFonts w:ascii="Calibri" w:hAnsi="Calibri" w:cs="Arial"/>
          <w:sz w:val="22"/>
        </w:rPr>
        <w:t>Areas where the ground cover has been damaged by the Contractor beyond the slope limits shall be restored at the Contractor’s expense and shall not be included in the area measured for payment.</w:t>
      </w:r>
    </w:p>
    <w:p w14:paraId="2C2B39B0" w14:textId="77777777" w:rsidR="0069420F" w:rsidRDefault="0069420F" w:rsidP="00F71885">
      <w:pPr>
        <w:pStyle w:val="PlainText"/>
        <w:spacing w:after="120"/>
        <w:ind w:left="2160" w:hanging="1440"/>
        <w:jc w:val="both"/>
        <w:rPr>
          <w:rFonts w:ascii="Calibri" w:hAnsi="Calibri" w:cs="Arial"/>
          <w:sz w:val="22"/>
        </w:rPr>
      </w:pPr>
      <w:r w:rsidRPr="00B76B12">
        <w:rPr>
          <w:rFonts w:ascii="Calibri" w:hAnsi="Calibri" w:cs="Arial"/>
          <w:b/>
          <w:sz w:val="22"/>
        </w:rPr>
        <w:t xml:space="preserve">803.07.04 </w:t>
      </w:r>
      <w:r w:rsidR="007D1D4D">
        <w:rPr>
          <w:rFonts w:ascii="Calibri" w:hAnsi="Calibri" w:cs="Arial"/>
          <w:b/>
          <w:sz w:val="22"/>
        </w:rPr>
        <w:tab/>
      </w:r>
      <w:r w:rsidRPr="00B76B12">
        <w:rPr>
          <w:rFonts w:ascii="Calibri" w:hAnsi="Calibri" w:cs="Arial"/>
          <w:b/>
          <w:sz w:val="22"/>
        </w:rPr>
        <w:t xml:space="preserve">Placement of Sod </w:t>
      </w:r>
      <w:r w:rsidRPr="00B76B12">
        <w:rPr>
          <w:rFonts w:ascii="Calibri" w:hAnsi="Calibri" w:cs="Arial"/>
          <w:sz w:val="22"/>
        </w:rPr>
        <w:t>is amended by the</w:t>
      </w:r>
      <w:r w:rsidR="00723A32">
        <w:rPr>
          <w:rFonts w:ascii="Calibri" w:hAnsi="Calibri" w:cs="Arial"/>
          <w:sz w:val="22"/>
        </w:rPr>
        <w:t xml:space="preserve"> </w:t>
      </w:r>
      <w:r w:rsidRPr="00B76B12">
        <w:rPr>
          <w:rFonts w:ascii="Calibri" w:hAnsi="Calibri" w:cs="Arial"/>
          <w:sz w:val="22"/>
        </w:rPr>
        <w:t>replacement of the second last sentence of paragraph two with</w:t>
      </w:r>
      <w:r w:rsidR="00723A32">
        <w:rPr>
          <w:rFonts w:ascii="Calibri" w:hAnsi="Calibri" w:cs="Arial"/>
          <w:sz w:val="22"/>
        </w:rPr>
        <w:t xml:space="preserve"> the following</w:t>
      </w:r>
      <w:r w:rsidRPr="00B76B12">
        <w:rPr>
          <w:rFonts w:ascii="Calibri" w:hAnsi="Calibri" w:cs="Arial"/>
          <w:sz w:val="22"/>
        </w:rPr>
        <w:t>:</w:t>
      </w:r>
    </w:p>
    <w:p w14:paraId="1150CF4F" w14:textId="77777777" w:rsidR="00723A32" w:rsidRPr="00B76B12" w:rsidRDefault="00723A32" w:rsidP="00723A32">
      <w:pPr>
        <w:pStyle w:val="PlainText"/>
        <w:spacing w:after="120"/>
        <w:ind w:left="2160"/>
        <w:jc w:val="both"/>
        <w:rPr>
          <w:rFonts w:ascii="Calibri" w:hAnsi="Calibri" w:cs="Arial"/>
          <w:sz w:val="22"/>
        </w:rPr>
      </w:pPr>
      <w:r w:rsidRPr="00B76B12">
        <w:rPr>
          <w:rFonts w:ascii="Calibri" w:hAnsi="Calibri" w:cs="Arial"/>
          <w:sz w:val="22"/>
        </w:rPr>
        <w:t>Sod shall be placed to the mid-point of the shoulder rounding on rural cross-sections.</w:t>
      </w:r>
    </w:p>
    <w:p w14:paraId="642DD048" w14:textId="77777777" w:rsidR="00723A32" w:rsidRPr="00B76B12" w:rsidRDefault="00723A32" w:rsidP="00723A32">
      <w:pPr>
        <w:pStyle w:val="PlainText"/>
        <w:spacing w:after="120"/>
        <w:ind w:left="2160"/>
        <w:jc w:val="both"/>
        <w:rPr>
          <w:rFonts w:ascii="Calibri" w:hAnsi="Calibri" w:cs="Arial"/>
          <w:sz w:val="22"/>
        </w:rPr>
      </w:pPr>
      <w:r w:rsidRPr="00B76B12">
        <w:rPr>
          <w:rFonts w:ascii="Calibri" w:hAnsi="Calibri" w:cs="Arial"/>
          <w:b/>
          <w:sz w:val="22"/>
        </w:rPr>
        <w:t xml:space="preserve">Placement of Sod </w:t>
      </w:r>
      <w:r w:rsidRPr="00B76B12">
        <w:rPr>
          <w:rFonts w:ascii="Calibri" w:hAnsi="Calibri" w:cs="Arial"/>
          <w:sz w:val="22"/>
        </w:rPr>
        <w:t>is amended</w:t>
      </w:r>
      <w:r>
        <w:rPr>
          <w:rFonts w:ascii="Calibri" w:hAnsi="Calibri" w:cs="Arial"/>
          <w:sz w:val="22"/>
        </w:rPr>
        <w:t xml:space="preserve"> </w:t>
      </w:r>
      <w:r w:rsidRPr="00B76B12">
        <w:rPr>
          <w:rFonts w:ascii="Calibri" w:hAnsi="Calibri" w:cs="Arial"/>
          <w:sz w:val="22"/>
        </w:rPr>
        <w:t>by the addition of the following</w:t>
      </w:r>
      <w:r>
        <w:rPr>
          <w:rFonts w:ascii="Calibri" w:hAnsi="Calibri" w:cs="Arial"/>
          <w:sz w:val="22"/>
        </w:rPr>
        <w:t>:</w:t>
      </w:r>
    </w:p>
    <w:p w14:paraId="4C9C380A" w14:textId="77777777" w:rsidR="0069420F" w:rsidRPr="00B76B12" w:rsidRDefault="0069420F" w:rsidP="00C90900">
      <w:pPr>
        <w:pStyle w:val="PlainText"/>
        <w:spacing w:after="120"/>
        <w:ind w:left="2160"/>
        <w:jc w:val="both"/>
        <w:rPr>
          <w:rFonts w:ascii="Calibri" w:hAnsi="Calibri" w:cs="Arial"/>
          <w:sz w:val="22"/>
        </w:rPr>
      </w:pPr>
      <w:r w:rsidRPr="00B76B12">
        <w:rPr>
          <w:rFonts w:ascii="Calibri" w:hAnsi="Calibri" w:cs="Arial"/>
          <w:sz w:val="22"/>
        </w:rPr>
        <w:t>The Contractor shall roll the sod in front of residential areas and other areas where the grass is cut.</w:t>
      </w:r>
    </w:p>
    <w:p w14:paraId="201EC854" w14:textId="77777777" w:rsidR="0069420F" w:rsidRPr="00B76B12" w:rsidRDefault="0069420F" w:rsidP="00F71885">
      <w:pPr>
        <w:pStyle w:val="PlainText"/>
        <w:tabs>
          <w:tab w:val="left" w:pos="1440"/>
        </w:tabs>
        <w:spacing w:after="120"/>
        <w:ind w:firstLine="720"/>
        <w:jc w:val="both"/>
        <w:rPr>
          <w:rFonts w:ascii="Calibri" w:hAnsi="Calibri" w:cs="Arial"/>
          <w:sz w:val="22"/>
        </w:rPr>
      </w:pPr>
      <w:r w:rsidRPr="00B76B12">
        <w:rPr>
          <w:rFonts w:ascii="Calibri" w:hAnsi="Calibri" w:cs="Arial"/>
          <w:b/>
          <w:sz w:val="22"/>
        </w:rPr>
        <w:t xml:space="preserve">803.07.05 </w:t>
      </w:r>
      <w:r w:rsidR="007D1D4D">
        <w:rPr>
          <w:rFonts w:ascii="Calibri" w:hAnsi="Calibri" w:cs="Arial"/>
          <w:b/>
          <w:sz w:val="22"/>
        </w:rPr>
        <w:tab/>
      </w:r>
      <w:r w:rsidRPr="00B76B12">
        <w:rPr>
          <w:rFonts w:ascii="Calibri" w:hAnsi="Calibri" w:cs="Arial"/>
          <w:b/>
          <w:sz w:val="22"/>
        </w:rPr>
        <w:t xml:space="preserve">Maintenance of Completed Sodding </w:t>
      </w:r>
      <w:r w:rsidRPr="00B76B12">
        <w:rPr>
          <w:rFonts w:ascii="Calibri" w:hAnsi="Calibri" w:cs="Arial"/>
          <w:sz w:val="22"/>
        </w:rPr>
        <w:t>is amended by the addition of the following:</w:t>
      </w:r>
    </w:p>
    <w:p w14:paraId="57F7F92F" w14:textId="77777777" w:rsidR="0069420F" w:rsidRPr="00B76B12" w:rsidRDefault="0069420F" w:rsidP="00C90900">
      <w:pPr>
        <w:pStyle w:val="PlainText"/>
        <w:spacing w:after="120"/>
        <w:ind w:left="2160"/>
        <w:jc w:val="both"/>
        <w:rPr>
          <w:rFonts w:ascii="Calibri" w:hAnsi="Calibri" w:cs="Arial"/>
          <w:sz w:val="22"/>
        </w:rPr>
      </w:pPr>
      <w:r w:rsidRPr="00B76B12">
        <w:rPr>
          <w:rFonts w:ascii="Calibri" w:hAnsi="Calibri" w:cs="Arial"/>
          <w:sz w:val="22"/>
        </w:rPr>
        <w:lastRenderedPageBreak/>
        <w:t xml:space="preserve">The Contractor shall water the sod as required in order to obtain growth acceptable to the </w:t>
      </w:r>
      <w:r w:rsidR="00763432" w:rsidRPr="00B76B12">
        <w:rPr>
          <w:rFonts w:ascii="Calibri" w:hAnsi="Calibri" w:cs="Arial"/>
          <w:sz w:val="22"/>
        </w:rPr>
        <w:t>Consultant</w:t>
      </w:r>
      <w:r w:rsidRPr="00B76B12">
        <w:rPr>
          <w:rFonts w:ascii="Calibri" w:hAnsi="Calibri" w:cs="Arial"/>
          <w:sz w:val="22"/>
        </w:rPr>
        <w:t>.</w:t>
      </w:r>
    </w:p>
    <w:p w14:paraId="5F1F6287" w14:textId="77777777" w:rsidR="0069420F" w:rsidRPr="00B76B12" w:rsidRDefault="0069420F" w:rsidP="00C90900">
      <w:pPr>
        <w:pStyle w:val="PlainText"/>
        <w:spacing w:after="120"/>
        <w:ind w:left="2160"/>
        <w:jc w:val="both"/>
        <w:rPr>
          <w:rFonts w:ascii="Calibri" w:hAnsi="Calibri" w:cs="Arial"/>
          <w:sz w:val="22"/>
        </w:rPr>
      </w:pPr>
      <w:r w:rsidRPr="00B76B12">
        <w:rPr>
          <w:rFonts w:ascii="Calibri" w:hAnsi="Calibri" w:cs="Arial"/>
          <w:sz w:val="22"/>
        </w:rPr>
        <w:t>The Contractor will be responsible for the mowing and protection of all sodded areas.  This protection shall include the repair of sodded areas with additional sod, including the restoration of the slope itself and the supply of additional topsoil, until the Total Performance of the Work, subject to the following paragraph.</w:t>
      </w:r>
    </w:p>
    <w:p w14:paraId="5213C8CE" w14:textId="77777777" w:rsidR="0069420F" w:rsidRPr="00B76B12" w:rsidRDefault="0069420F" w:rsidP="00C90900">
      <w:pPr>
        <w:pStyle w:val="PlainText"/>
        <w:spacing w:after="120"/>
        <w:ind w:left="2160"/>
        <w:jc w:val="both"/>
        <w:rPr>
          <w:rFonts w:ascii="Calibri" w:hAnsi="Calibri" w:cs="Arial"/>
          <w:sz w:val="22"/>
        </w:rPr>
      </w:pPr>
      <w:r w:rsidRPr="00B76B12">
        <w:rPr>
          <w:rFonts w:ascii="Calibri" w:hAnsi="Calibri" w:cs="Arial"/>
          <w:sz w:val="22"/>
        </w:rPr>
        <w:t>If sodding has not been completed by October 1</w:t>
      </w:r>
      <w:r w:rsidRPr="00B76B12">
        <w:rPr>
          <w:rFonts w:ascii="Calibri" w:hAnsi="Calibri" w:cs="Arial"/>
          <w:sz w:val="22"/>
          <w:vertAlign w:val="superscript"/>
        </w:rPr>
        <w:t>st</w:t>
      </w:r>
      <w:r w:rsidRPr="00B76B12">
        <w:rPr>
          <w:rFonts w:ascii="Calibri" w:hAnsi="Calibri" w:cs="Arial"/>
          <w:sz w:val="22"/>
        </w:rPr>
        <w:t xml:space="preserve"> of any year</w:t>
      </w:r>
      <w:ins w:id="155" w:author="Lisa Mactaggart" w:date="2022-03-24T08:47:00Z">
        <w:r w:rsidR="00922ED9">
          <w:rPr>
            <w:rFonts w:ascii="Calibri" w:hAnsi="Calibri" w:cs="Arial"/>
            <w:sz w:val="22"/>
          </w:rPr>
          <w:t xml:space="preserve"> or thirty days prior to the first frost, whichever comes sooner,</w:t>
        </w:r>
      </w:ins>
      <w:r w:rsidRPr="00B76B12">
        <w:rPr>
          <w:rFonts w:ascii="Calibri" w:hAnsi="Calibri" w:cs="Arial"/>
          <w:sz w:val="22"/>
        </w:rPr>
        <w:t xml:space="preserve"> such areas will not be accepted until the following year when it can be determined that acceptable growth has taken place; unless it is obvious to the </w:t>
      </w:r>
      <w:r w:rsidR="00763432" w:rsidRPr="00B76B12">
        <w:rPr>
          <w:rFonts w:ascii="Calibri" w:hAnsi="Calibri" w:cs="Arial"/>
          <w:sz w:val="22"/>
        </w:rPr>
        <w:t xml:space="preserve">Consultant </w:t>
      </w:r>
      <w:r w:rsidRPr="00B76B12">
        <w:rPr>
          <w:rFonts w:ascii="Calibri" w:hAnsi="Calibri" w:cs="Arial"/>
          <w:sz w:val="22"/>
        </w:rPr>
        <w:t>that acceptable growth has taken place.</w:t>
      </w:r>
    </w:p>
    <w:p w14:paraId="5C0B7906" w14:textId="77777777" w:rsidR="0069420F" w:rsidRPr="00B76B12" w:rsidRDefault="0069420F" w:rsidP="00C90900">
      <w:pPr>
        <w:pStyle w:val="PlainText"/>
        <w:spacing w:after="120"/>
        <w:ind w:left="2160"/>
        <w:jc w:val="both"/>
        <w:rPr>
          <w:rFonts w:ascii="Calibri" w:hAnsi="Calibri" w:cs="Arial"/>
          <w:sz w:val="22"/>
        </w:rPr>
      </w:pPr>
      <w:r w:rsidRPr="00B76B12">
        <w:rPr>
          <w:rFonts w:ascii="Calibri" w:hAnsi="Calibri" w:cs="Arial"/>
          <w:sz w:val="22"/>
        </w:rPr>
        <w:t xml:space="preserve">This period of maintenance will apply even if the Contract is completed, but the sodding is not completed by the date specified above and the Contractor shall allow for such repair </w:t>
      </w:r>
      <w:r w:rsidR="006A3EFC" w:rsidRPr="00B76B12">
        <w:rPr>
          <w:rFonts w:ascii="Calibri" w:hAnsi="Calibri" w:cs="Arial"/>
          <w:sz w:val="22"/>
        </w:rPr>
        <w:t xml:space="preserve">work </w:t>
      </w:r>
      <w:r w:rsidRPr="001943A6">
        <w:rPr>
          <w:rFonts w:ascii="Calibri" w:hAnsi="Calibri" w:cs="Arial"/>
          <w:sz w:val="22"/>
        </w:rPr>
        <w:t xml:space="preserve">in </w:t>
      </w:r>
      <w:del w:id="156" w:author="Johnny Pang" w:date="2022-04-17T15:38:00Z">
        <w:r w:rsidR="00DE22D8" w:rsidRPr="001943A6" w:rsidDel="001943A6">
          <w:rPr>
            <w:rFonts w:ascii="Calibri" w:hAnsi="Calibri" w:cs="Arial"/>
            <w:sz w:val="22"/>
          </w:rPr>
          <w:delText>[</w:delText>
        </w:r>
      </w:del>
      <w:r w:rsidR="00716286" w:rsidRPr="001943A6">
        <w:rPr>
          <w:rFonts w:ascii="Calibri" w:hAnsi="Calibri" w:cs="Arial"/>
          <w:sz w:val="22"/>
        </w:rPr>
        <w:t>the Contract Price</w:t>
      </w:r>
      <w:ins w:id="157" w:author="Johnny Pang" w:date="2022-04-17T15:38:00Z">
        <w:r w:rsidR="001943A6" w:rsidRPr="001943A6">
          <w:rPr>
            <w:rFonts w:ascii="Calibri" w:hAnsi="Calibri" w:cs="Arial"/>
            <w:sz w:val="22"/>
          </w:rPr>
          <w:t>.</w:t>
        </w:r>
      </w:ins>
      <w:del w:id="158" w:author="Johnny Pang" w:date="2022-04-17T15:38:00Z">
        <w:r w:rsidR="00DE22D8" w:rsidDel="001943A6">
          <w:rPr>
            <w:rFonts w:ascii="Calibri" w:hAnsi="Calibri" w:cs="Arial"/>
            <w:sz w:val="22"/>
            <w:highlight w:val="yellow"/>
          </w:rPr>
          <w:delText>]</w:delText>
        </w:r>
        <w:r w:rsidR="00DE22D8" w:rsidRPr="00DE22D8" w:rsidDel="001943A6">
          <w:rPr>
            <w:rFonts w:ascii="Calibri" w:hAnsi="Calibri" w:cs="Arial"/>
            <w:sz w:val="22"/>
            <w:highlight w:val="yellow"/>
          </w:rPr>
          <w:delText>[its Contract unit prices]</w:delText>
        </w:r>
        <w:r w:rsidRPr="00B76B12" w:rsidDel="001943A6">
          <w:rPr>
            <w:rFonts w:ascii="Calibri" w:hAnsi="Calibri" w:cs="Arial"/>
            <w:sz w:val="22"/>
          </w:rPr>
          <w:delText>.</w:delText>
        </w:r>
      </w:del>
    </w:p>
    <w:p w14:paraId="3F2ED47D" w14:textId="77777777" w:rsidR="0069420F" w:rsidRPr="00B76B12" w:rsidRDefault="0069420F" w:rsidP="00C90900">
      <w:pPr>
        <w:pStyle w:val="PlainText"/>
        <w:spacing w:after="120"/>
        <w:ind w:left="1440" w:hanging="720"/>
        <w:jc w:val="both"/>
        <w:rPr>
          <w:rFonts w:ascii="Calibri" w:hAnsi="Calibri" w:cs="Arial"/>
          <w:b/>
          <w:sz w:val="22"/>
        </w:rPr>
      </w:pPr>
      <w:r w:rsidRPr="00B76B12">
        <w:rPr>
          <w:rFonts w:ascii="Calibri" w:hAnsi="Calibri" w:cs="Arial"/>
          <w:b/>
          <w:sz w:val="22"/>
        </w:rPr>
        <w:t>803.08</w:t>
      </w:r>
      <w:r w:rsidRPr="00B76B12">
        <w:rPr>
          <w:rFonts w:ascii="Calibri" w:hAnsi="Calibri" w:cs="Arial"/>
          <w:b/>
          <w:sz w:val="22"/>
        </w:rPr>
        <w:tab/>
      </w:r>
      <w:r w:rsidRPr="00B76B12">
        <w:rPr>
          <w:rFonts w:ascii="Calibri" w:hAnsi="Calibri" w:cs="Arial"/>
          <w:b/>
          <w:sz w:val="22"/>
        </w:rPr>
        <w:tab/>
        <w:t>QUALITY ASSURANCE</w:t>
      </w:r>
    </w:p>
    <w:p w14:paraId="029A9C2D" w14:textId="77777777" w:rsidR="00F71885" w:rsidRDefault="00C32497" w:rsidP="00F71885">
      <w:pPr>
        <w:pStyle w:val="PlainText"/>
        <w:spacing w:after="120"/>
        <w:ind w:left="1440" w:firstLine="720"/>
        <w:jc w:val="both"/>
        <w:rPr>
          <w:rFonts w:ascii="Calibri" w:hAnsi="Calibri" w:cs="Arial"/>
          <w:sz w:val="22"/>
        </w:rPr>
      </w:pPr>
      <w:r w:rsidRPr="00D03F9C">
        <w:rPr>
          <w:rFonts w:ascii="Calibri" w:hAnsi="Calibri" w:cs="Arial"/>
          <w:sz w:val="22"/>
        </w:rPr>
        <w:t>The term Contract Administrator shall be replaced with Consultant.</w:t>
      </w:r>
    </w:p>
    <w:p w14:paraId="006618E2" w14:textId="77777777" w:rsidR="00C74466" w:rsidRPr="003A4A7E" w:rsidRDefault="00C74466" w:rsidP="00C74466">
      <w:pPr>
        <w:pStyle w:val="OPSS"/>
        <w:ind w:left="2160"/>
      </w:pPr>
      <w:r>
        <w:t xml:space="preserve">Certification </w:t>
      </w:r>
      <w:r w:rsidR="00801A5E">
        <w:t xml:space="preserve">of compliance from sod supplier </w:t>
      </w:r>
      <w:r>
        <w:t>of seed mix</w:t>
      </w:r>
      <w:r w:rsidR="00801A5E">
        <w:t xml:space="preserve"> and seed mix</w:t>
      </w:r>
      <w:r>
        <w:t xml:space="preserve"> proportions shall be supplied to Consultant.</w:t>
      </w:r>
    </w:p>
    <w:p w14:paraId="67D541DC" w14:textId="77777777" w:rsidR="0069420F" w:rsidRPr="00B76B12" w:rsidRDefault="0069420F" w:rsidP="00AC2932">
      <w:pPr>
        <w:pStyle w:val="PlainText"/>
        <w:spacing w:after="120"/>
        <w:ind w:left="1440" w:hanging="720"/>
        <w:jc w:val="both"/>
        <w:rPr>
          <w:rFonts w:ascii="Calibri" w:hAnsi="Calibri" w:cs="Arial"/>
          <w:b/>
          <w:sz w:val="22"/>
        </w:rPr>
      </w:pPr>
      <w:r w:rsidRPr="00B76B12">
        <w:rPr>
          <w:rFonts w:ascii="Calibri" w:hAnsi="Calibri" w:cs="Arial"/>
          <w:b/>
          <w:sz w:val="22"/>
        </w:rPr>
        <w:t>803.09</w:t>
      </w:r>
      <w:r w:rsidRPr="00B76B12">
        <w:rPr>
          <w:rFonts w:ascii="Calibri" w:hAnsi="Calibri" w:cs="Arial"/>
          <w:b/>
          <w:sz w:val="22"/>
        </w:rPr>
        <w:tab/>
      </w:r>
      <w:r w:rsidRPr="00B76B12">
        <w:rPr>
          <w:rFonts w:ascii="Calibri" w:hAnsi="Calibri" w:cs="Arial"/>
          <w:b/>
          <w:sz w:val="22"/>
        </w:rPr>
        <w:tab/>
        <w:t>MEASUREMENT FOR PAYMENT</w:t>
      </w:r>
    </w:p>
    <w:p w14:paraId="7B4C88C1" w14:textId="77777777" w:rsidR="0069420F" w:rsidRPr="00B76B12" w:rsidRDefault="0069420F" w:rsidP="00F71885">
      <w:pPr>
        <w:pStyle w:val="PlainText"/>
        <w:spacing w:after="120"/>
        <w:ind w:left="1440" w:hanging="720"/>
        <w:jc w:val="both"/>
        <w:rPr>
          <w:rFonts w:ascii="Calibri" w:hAnsi="Calibri" w:cs="Arial"/>
          <w:sz w:val="22"/>
        </w:rPr>
      </w:pPr>
      <w:r w:rsidRPr="00B76B12">
        <w:rPr>
          <w:rFonts w:ascii="Calibri" w:hAnsi="Calibri" w:cs="Arial"/>
          <w:b/>
          <w:sz w:val="22"/>
        </w:rPr>
        <w:t xml:space="preserve">803.09 </w:t>
      </w:r>
      <w:r w:rsidR="007D1D4D">
        <w:rPr>
          <w:rFonts w:ascii="Calibri" w:hAnsi="Calibri" w:cs="Arial"/>
          <w:b/>
          <w:sz w:val="22"/>
        </w:rPr>
        <w:tab/>
      </w:r>
      <w:r w:rsidR="00C90900">
        <w:rPr>
          <w:rFonts w:ascii="Calibri" w:hAnsi="Calibri" w:cs="Arial"/>
          <w:b/>
          <w:sz w:val="22"/>
        </w:rPr>
        <w:tab/>
      </w:r>
      <w:r w:rsidRPr="00B76B12">
        <w:rPr>
          <w:rFonts w:ascii="Calibri" w:hAnsi="Calibri" w:cs="Arial"/>
          <w:b/>
          <w:sz w:val="22"/>
        </w:rPr>
        <w:t xml:space="preserve">Measurement for Payment </w:t>
      </w:r>
      <w:r w:rsidRPr="00B76B12">
        <w:rPr>
          <w:rFonts w:ascii="Calibri" w:hAnsi="Calibri" w:cs="Arial"/>
          <w:sz w:val="22"/>
        </w:rPr>
        <w:t>is amended by the addition of the following:</w:t>
      </w:r>
    </w:p>
    <w:p w14:paraId="42273D03" w14:textId="77777777" w:rsidR="0069420F" w:rsidRPr="00B76B12" w:rsidRDefault="0069420F" w:rsidP="00F71885">
      <w:pPr>
        <w:pStyle w:val="PlainText"/>
        <w:spacing w:after="120"/>
        <w:ind w:left="2160"/>
        <w:jc w:val="both"/>
        <w:rPr>
          <w:rFonts w:ascii="Calibri" w:hAnsi="Calibri" w:cs="Arial"/>
          <w:sz w:val="22"/>
        </w:rPr>
      </w:pPr>
      <w:r w:rsidRPr="00763432">
        <w:rPr>
          <w:rStyle w:val="OPSSChar"/>
        </w:rPr>
        <w:t>If the Contractor requests a re-measurement of the sodded area and the re-measured area is less than or equal to the area measured for proposed payment, then the re-measured area will be used for payment and the Contractor will pay all costs</w:t>
      </w:r>
      <w:r w:rsidRPr="00B76B12">
        <w:rPr>
          <w:rFonts w:ascii="Calibri" w:hAnsi="Calibri" w:cs="Arial"/>
          <w:sz w:val="22"/>
        </w:rPr>
        <w:t xml:space="preserve"> for the re-measurement and recalculation of the quantity.</w:t>
      </w:r>
    </w:p>
    <w:p w14:paraId="765C8151" w14:textId="77777777" w:rsidR="0069420F" w:rsidRPr="00B76B12" w:rsidRDefault="0069420F" w:rsidP="00F71885">
      <w:pPr>
        <w:pStyle w:val="PlainText"/>
        <w:spacing w:after="120"/>
        <w:ind w:left="2160"/>
        <w:jc w:val="both"/>
        <w:rPr>
          <w:rFonts w:ascii="Calibri" w:hAnsi="Calibri" w:cs="Arial"/>
          <w:sz w:val="22"/>
        </w:rPr>
      </w:pPr>
      <w:r w:rsidRPr="00B76B12">
        <w:rPr>
          <w:rFonts w:ascii="Calibri" w:hAnsi="Calibri" w:cs="Arial"/>
          <w:sz w:val="22"/>
        </w:rPr>
        <w:t>If the re-measured area exceeds the area measured for proposed payment, the re-measured quantity will be used for payment and the Region will bear all costs of re-measurement and recalculation.</w:t>
      </w:r>
    </w:p>
    <w:p w14:paraId="55D9E979" w14:textId="77777777" w:rsidR="00B2097C" w:rsidRPr="003A4A7E" w:rsidRDefault="00B2097C">
      <w:pPr>
        <w:pStyle w:val="Other"/>
        <w:spacing w:before="240"/>
        <w:jc w:val="center"/>
        <w:rPr>
          <w:rFonts w:ascii="Calibri" w:hAnsi="Calibri"/>
          <w:b/>
          <w:sz w:val="22"/>
          <w:szCs w:val="22"/>
        </w:rPr>
      </w:pPr>
      <w:r w:rsidRPr="003A4A7E">
        <w:rPr>
          <w:rFonts w:ascii="Calibri" w:hAnsi="Calibri"/>
          <w:b/>
          <w:sz w:val="22"/>
          <w:szCs w:val="22"/>
        </w:rPr>
        <w:t>END OF SECTION</w:t>
      </w:r>
    </w:p>
    <w:p w14:paraId="23DEBA46" w14:textId="77777777" w:rsidR="00413794" w:rsidRPr="003A4A7E" w:rsidRDefault="00413794" w:rsidP="00746BAB">
      <w:pPr>
        <w:pStyle w:val="BodyText"/>
      </w:pPr>
    </w:p>
    <w:p w14:paraId="329CD7D0" w14:textId="77777777" w:rsidR="0034266A" w:rsidRPr="003A4A7E" w:rsidRDefault="0034266A">
      <w:pPr>
        <w:pStyle w:val="BodyText"/>
      </w:pPr>
    </w:p>
    <w:sectPr w:rsidR="0034266A" w:rsidRPr="003A4A7E" w:rsidSect="005C3831">
      <w:headerReference w:type="even" r:id="rId15"/>
      <w:headerReference w:type="default" r:id="rId16"/>
      <w:headerReference w:type="first" r:id="rId17"/>
      <w:pgSz w:w="12240" w:h="15840" w:code="1"/>
      <w:pgMar w:top="1440" w:right="720" w:bottom="1440" w:left="720" w:header="720" w:footer="720" w:gutter="994"/>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4" w:author="Radulovic, Nicole" w:date="2022-11-01T16:23:00Z" w:initials="RN">
    <w:p w14:paraId="46100BDF" w14:textId="77777777" w:rsidR="003B264E" w:rsidRDefault="003B264E">
      <w:pPr>
        <w:pStyle w:val="CommentText"/>
      </w:pPr>
      <w:r>
        <w:rPr>
          <w:rStyle w:val="CommentReference"/>
        </w:rPr>
        <w:annotationRef/>
      </w:r>
      <w:r>
        <w:t>New template as of 30-Mar-2020</w:t>
      </w:r>
    </w:p>
  </w:comment>
  <w:comment w:id="142" w:author="Lisa Mactaggart" w:date="2022-03-24T08:49:00Z" w:initials="LM">
    <w:p w14:paraId="70A44486" w14:textId="77777777" w:rsidR="00922ED9" w:rsidRDefault="00922ED9">
      <w:pPr>
        <w:pStyle w:val="CommentText"/>
      </w:pPr>
      <w:r>
        <w:rPr>
          <w:rStyle w:val="CommentReference"/>
        </w:rPr>
        <w:annotationRef/>
      </w:r>
      <w:r>
        <w:t>This does not agree with section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00BDF" w15:done="0"/>
  <w15:commentEx w15:paraId="70A444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00BDF" w16cid:durableId="270BC666"/>
  <w16cid:commentId w16cid:paraId="70A44486" w16cid:durableId="25E6AF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3503" w14:textId="77777777" w:rsidR="002B35CA" w:rsidRDefault="002B35CA">
      <w:r>
        <w:separator/>
      </w:r>
    </w:p>
    <w:p w14:paraId="1C4A8311" w14:textId="77777777" w:rsidR="002B35CA" w:rsidRDefault="002B35CA"/>
  </w:endnote>
  <w:endnote w:type="continuationSeparator" w:id="0">
    <w:p w14:paraId="2BD6B899" w14:textId="77777777" w:rsidR="002B35CA" w:rsidRDefault="002B35CA">
      <w:r>
        <w:continuationSeparator/>
      </w:r>
    </w:p>
    <w:p w14:paraId="677483D8" w14:textId="77777777" w:rsidR="002B35CA" w:rsidRDefault="002B35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57E21" w14:textId="77777777" w:rsidR="002B35CA" w:rsidRDefault="002B35CA">
      <w:r>
        <w:separator/>
      </w:r>
    </w:p>
    <w:p w14:paraId="20C4908E" w14:textId="77777777" w:rsidR="002B35CA" w:rsidRDefault="002B35CA"/>
  </w:footnote>
  <w:footnote w:type="continuationSeparator" w:id="0">
    <w:p w14:paraId="4E53882F" w14:textId="77777777" w:rsidR="002B35CA" w:rsidRDefault="002B35CA">
      <w:r>
        <w:continuationSeparator/>
      </w:r>
    </w:p>
    <w:p w14:paraId="759C614A" w14:textId="77777777" w:rsidR="002B35CA" w:rsidRDefault="002B35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43CE8" w14:textId="77777777" w:rsidR="005C3831" w:rsidRPr="005C3831" w:rsidRDefault="005C3831" w:rsidP="005C3831">
    <w:pPr>
      <w:pBdr>
        <w:top w:val="single" w:sz="4" w:space="1" w:color="auto"/>
      </w:pBdr>
      <w:tabs>
        <w:tab w:val="right" w:pos="9810"/>
      </w:tabs>
      <w:rPr>
        <w:rFonts w:cs="Arial"/>
      </w:rPr>
    </w:pPr>
    <w:r w:rsidRPr="005C3831">
      <w:rPr>
        <w:rFonts w:cs="Arial"/>
      </w:rPr>
      <w:t>Section 02933</w:t>
    </w:r>
    <w:r>
      <w:rPr>
        <w:rFonts w:cs="Arial"/>
      </w:rPr>
      <w:tab/>
    </w:r>
    <w:r w:rsidRPr="005C3831">
      <w:rPr>
        <w:rFonts w:cs="Arial"/>
      </w:rPr>
      <w:t>CONTRACT NO</w:t>
    </w:r>
    <w:r w:rsidRPr="008B52E3">
      <w:rPr>
        <w:rFonts w:cs="Arial"/>
        <w:highlight w:val="yellow"/>
      </w:rPr>
      <w:t xml:space="preserve">. [Insert </w:t>
    </w:r>
    <w:r w:rsidR="004A6826">
      <w:rPr>
        <w:rFonts w:cs="Arial"/>
        <w:highlight w:val="yellow"/>
      </w:rPr>
      <w:t>Contract</w:t>
    </w:r>
    <w:r w:rsidRPr="008B52E3">
      <w:rPr>
        <w:rFonts w:cs="Arial"/>
        <w:highlight w:val="yellow"/>
      </w:rPr>
      <w:t xml:space="preserve"> Number]</w:t>
    </w:r>
    <w:r w:rsidRPr="005C3831">
      <w:rPr>
        <w:rFonts w:cs="Arial"/>
      </w:rPr>
      <w:tab/>
    </w:r>
  </w:p>
  <w:p w14:paraId="30516E2B" w14:textId="77777777" w:rsidR="005C3831" w:rsidRPr="005C3831" w:rsidRDefault="005C3831" w:rsidP="005C3831">
    <w:pPr>
      <w:pBdr>
        <w:top w:val="single" w:sz="4" w:space="1" w:color="auto"/>
      </w:pBdr>
      <w:tabs>
        <w:tab w:val="left" w:pos="-1440"/>
        <w:tab w:val="left" w:pos="-720"/>
        <w:tab w:val="left" w:pos="0"/>
        <w:tab w:val="center" w:pos="5220"/>
        <w:tab w:val="right" w:pos="9810"/>
      </w:tabs>
      <w:rPr>
        <w:rFonts w:cs="Arial"/>
      </w:rPr>
    </w:pPr>
    <w:r w:rsidRPr="005C3831">
      <w:rPr>
        <w:rFonts w:cs="Arial"/>
      </w:rPr>
      <w:t>201</w:t>
    </w:r>
    <w:r w:rsidR="00D17B99">
      <w:rPr>
        <w:rFonts w:cs="Arial"/>
      </w:rPr>
      <w:t>5-</w:t>
    </w:r>
    <w:r w:rsidR="0037787C">
      <w:rPr>
        <w:rFonts w:cs="Arial"/>
      </w:rPr>
      <w:t>09-10</w:t>
    </w:r>
    <w:r w:rsidRPr="005C3831">
      <w:rPr>
        <w:rFonts w:cs="Arial"/>
        <w:b/>
      </w:rPr>
      <w:tab/>
      <w:t>SODDING</w:t>
    </w:r>
    <w:r w:rsidRPr="005C3831">
      <w:rPr>
        <w:rFonts w:cs="Arial"/>
      </w:rPr>
      <w:tab/>
    </w:r>
  </w:p>
  <w:p w14:paraId="3EFC31F3" w14:textId="77777777" w:rsidR="005C3831" w:rsidRPr="005C3831" w:rsidRDefault="005C3831" w:rsidP="005C3831">
    <w:pPr>
      <w:pBdr>
        <w:top w:val="single" w:sz="4" w:space="1" w:color="auto"/>
      </w:pBdr>
      <w:tabs>
        <w:tab w:val="center" w:pos="5175"/>
        <w:tab w:val="right" w:pos="9810"/>
      </w:tabs>
      <w:rPr>
        <w:rFonts w:cs="Arial"/>
      </w:rPr>
    </w:pPr>
    <w:r w:rsidRPr="005C3831">
      <w:rPr>
        <w:rFonts w:cs="Arial"/>
      </w:rPr>
      <w:t xml:space="preserve">Page </w:t>
    </w:r>
    <w:r w:rsidRPr="005C3831">
      <w:rPr>
        <w:rFonts w:cs="Arial"/>
      </w:rPr>
      <w:fldChar w:fldCharType="begin"/>
    </w:r>
    <w:r w:rsidRPr="005C3831">
      <w:rPr>
        <w:rFonts w:cs="Arial"/>
      </w:rPr>
      <w:instrText xml:space="preserve">PAGE </w:instrText>
    </w:r>
    <w:r w:rsidRPr="005C3831">
      <w:rPr>
        <w:rFonts w:cs="Arial"/>
      </w:rPr>
      <w:fldChar w:fldCharType="separate"/>
    </w:r>
    <w:r w:rsidR="00F71F3E">
      <w:rPr>
        <w:rFonts w:cs="Arial"/>
        <w:noProof/>
      </w:rPr>
      <w:t>2</w:t>
    </w:r>
    <w:r w:rsidRPr="005C3831">
      <w:rPr>
        <w:rFonts w:cs="Arial"/>
      </w:rPr>
      <w:fldChar w:fldCharType="end"/>
    </w:r>
    <w:r>
      <w:rPr>
        <w:rStyle w:val="PageNumber"/>
        <w:rFonts w:cs="Arial"/>
        <w:caps/>
        <w:sz w:val="22"/>
      </w:rPr>
      <w:tab/>
    </w:r>
    <w:r>
      <w:rPr>
        <w:rStyle w:val="PageNumber"/>
        <w:rFonts w:cs="Arial"/>
        <w:caps/>
        <w:sz w:val="22"/>
      </w:rPr>
      <w:tab/>
    </w:r>
    <w:r w:rsidRPr="005C3831">
      <w:rPr>
        <w:rFonts w:cs="Arial"/>
      </w:rPr>
      <w:t xml:space="preserve">DATE:  </w:t>
    </w:r>
    <w:r w:rsidRPr="008B52E3">
      <w:rPr>
        <w:rFonts w:cs="Arial"/>
        <w:highlight w:val="yellow"/>
      </w:rPr>
      <w:t>[Insert Date, (e.g. Jan., 2000)]</w:t>
    </w:r>
    <w:r w:rsidRPr="005C3831">
      <w:rPr>
        <w:rFonts w:cs="Arial"/>
      </w:rPr>
      <w:tab/>
    </w:r>
    <w:r w:rsidRPr="005C3831">
      <w:rPr>
        <w:rFonts w:cs="Arial"/>
      </w:rPr>
      <w:tab/>
    </w:r>
  </w:p>
  <w:p w14:paraId="6C15184F" w14:textId="77777777" w:rsidR="005C3831" w:rsidRDefault="005C3831">
    <w:pPr>
      <w:pStyle w:val="Header"/>
    </w:pPr>
  </w:p>
  <w:p w14:paraId="00527129" w14:textId="77777777" w:rsidR="00013145" w:rsidRDefault="0001314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D465" w14:textId="77777777" w:rsidR="006832DD" w:rsidRPr="00013145" w:rsidRDefault="006832DD" w:rsidP="005C3831">
    <w:pPr>
      <w:pBdr>
        <w:top w:val="single" w:sz="4" w:space="1" w:color="auto"/>
      </w:pBdr>
      <w:tabs>
        <w:tab w:val="right" w:pos="9810"/>
      </w:tabs>
      <w:rPr>
        <w:rFonts w:cs="Arial"/>
      </w:rPr>
    </w:pPr>
    <w:r w:rsidRPr="00013145">
      <w:rPr>
        <w:rFonts w:cs="Arial"/>
      </w:rPr>
      <w:t>CONTRACT NO</w:t>
    </w:r>
    <w:r w:rsidRPr="00013145">
      <w:rPr>
        <w:rFonts w:cs="Arial"/>
        <w:highlight w:val="yellow"/>
      </w:rPr>
      <w:t>. [Insert</w:t>
    </w:r>
    <w:r w:rsidR="004A6826">
      <w:rPr>
        <w:rFonts w:cs="Arial"/>
        <w:highlight w:val="yellow"/>
      </w:rPr>
      <w:t xml:space="preserve"> Contract </w:t>
    </w:r>
    <w:r w:rsidRPr="00013145">
      <w:rPr>
        <w:rFonts w:cs="Arial"/>
        <w:highlight w:val="yellow"/>
      </w:rPr>
      <w:t>Number]</w:t>
    </w:r>
    <w:r w:rsidRPr="00013145">
      <w:rPr>
        <w:rFonts w:cs="Arial"/>
      </w:rPr>
      <w:tab/>
      <w:t>Section 02933</w:t>
    </w:r>
  </w:p>
  <w:p w14:paraId="3307FFC8" w14:textId="77777777" w:rsidR="006832DD" w:rsidRPr="00013145" w:rsidRDefault="006832DD" w:rsidP="005C3831">
    <w:pPr>
      <w:pBdr>
        <w:top w:val="single" w:sz="4" w:space="1" w:color="auto"/>
      </w:pBdr>
      <w:tabs>
        <w:tab w:val="left" w:pos="-1440"/>
        <w:tab w:val="left" w:pos="-720"/>
        <w:tab w:val="left" w:pos="0"/>
        <w:tab w:val="center" w:pos="5220"/>
        <w:tab w:val="right" w:pos="9810"/>
      </w:tabs>
      <w:rPr>
        <w:rFonts w:cs="Arial"/>
      </w:rPr>
    </w:pPr>
    <w:r w:rsidRPr="00013145">
      <w:rPr>
        <w:rFonts w:cs="Arial"/>
        <w:b/>
      </w:rPr>
      <w:tab/>
      <w:t>SODDING</w:t>
    </w:r>
    <w:r w:rsidRPr="00013145">
      <w:rPr>
        <w:rFonts w:cs="Arial"/>
      </w:rPr>
      <w:tab/>
    </w:r>
    <w:r w:rsidR="00D17B99">
      <w:rPr>
        <w:rFonts w:cs="Arial"/>
      </w:rPr>
      <w:t>2015-</w:t>
    </w:r>
    <w:r w:rsidR="0037787C">
      <w:rPr>
        <w:rFonts w:cs="Arial"/>
      </w:rPr>
      <w:t>09-10</w:t>
    </w:r>
  </w:p>
  <w:p w14:paraId="54EC745F" w14:textId="77777777" w:rsidR="00092001" w:rsidRDefault="006832DD" w:rsidP="005C3831">
    <w:pPr>
      <w:pBdr>
        <w:top w:val="single" w:sz="4" w:space="1" w:color="auto"/>
      </w:pBdr>
      <w:tabs>
        <w:tab w:val="center" w:pos="5175"/>
        <w:tab w:val="right" w:pos="9810"/>
      </w:tabs>
      <w:rPr>
        <w:rFonts w:cs="Arial"/>
      </w:rPr>
    </w:pPr>
    <w:r w:rsidRPr="00013145">
      <w:rPr>
        <w:rFonts w:cs="Arial"/>
      </w:rPr>
      <w:t xml:space="preserve">DATE:  </w:t>
    </w:r>
    <w:r w:rsidRPr="00013145">
      <w:rPr>
        <w:rFonts w:cs="Arial"/>
        <w:highlight w:val="yellow"/>
      </w:rPr>
      <w:t>[Insert Date, (e.g. Jan., 2000)]</w:t>
    </w:r>
    <w:r w:rsidRPr="00013145">
      <w:rPr>
        <w:rFonts w:cs="Arial"/>
      </w:rPr>
      <w:tab/>
    </w:r>
    <w:r w:rsidRPr="00013145">
      <w:rPr>
        <w:rFonts w:cs="Arial"/>
      </w:rPr>
      <w:tab/>
      <w:t xml:space="preserve">Page </w:t>
    </w:r>
    <w:r w:rsidRPr="00013145">
      <w:rPr>
        <w:rFonts w:cs="Arial"/>
      </w:rPr>
      <w:fldChar w:fldCharType="begin"/>
    </w:r>
    <w:r w:rsidRPr="00013145">
      <w:rPr>
        <w:rFonts w:cs="Arial"/>
      </w:rPr>
      <w:instrText xml:space="preserve">PAGE </w:instrText>
    </w:r>
    <w:r w:rsidRPr="00013145">
      <w:rPr>
        <w:rFonts w:cs="Arial"/>
      </w:rPr>
      <w:fldChar w:fldCharType="separate"/>
    </w:r>
    <w:r w:rsidR="00F71F3E">
      <w:rPr>
        <w:rFonts w:cs="Arial"/>
        <w:noProof/>
      </w:rPr>
      <w:t>1</w:t>
    </w:r>
    <w:r w:rsidRPr="00013145">
      <w:rPr>
        <w:rFonts w:cs="Arial"/>
      </w:rPr>
      <w:fldChar w:fldCharType="end"/>
    </w:r>
  </w:p>
  <w:p w14:paraId="0E393CC0" w14:textId="77777777" w:rsidR="00092001" w:rsidRDefault="00891E44" w:rsidP="005C3831">
    <w:pPr>
      <w:pBdr>
        <w:top w:val="single" w:sz="4" w:space="1" w:color="auto"/>
      </w:pBdr>
      <w:tabs>
        <w:tab w:val="center" w:pos="5175"/>
        <w:tab w:val="right" w:pos="9810"/>
      </w:tabs>
      <w:rPr>
        <w:rFonts w:cs="Arial"/>
      </w:rPr>
    </w:pPr>
    <w:r>
      <w:rPr>
        <w:rFonts w:cs="Arial"/>
      </w:rPr>
      <w:pict w14:anchorId="50294A77">
        <v:rect id="_x0000_i1025" style="width:0;height:1.5pt" o:hralign="center" o:hrstd="t" o:hr="t" fillcolor="gray" stroked="f"/>
      </w:pict>
    </w:r>
  </w:p>
  <w:p w14:paraId="44DC5C3B" w14:textId="77777777" w:rsidR="006832DD" w:rsidRDefault="006832D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B5DA" w14:textId="77777777" w:rsidR="006832DD" w:rsidRDefault="006832DD">
    <w:pPr>
      <w:pBdr>
        <w:top w:val="single" w:sz="4" w:space="1" w:color="auto"/>
      </w:pBdr>
      <w:tabs>
        <w:tab w:val="right" w:pos="10350"/>
      </w:tabs>
      <w:rPr>
        <w:rFonts w:ascii="Arial" w:hAnsi="Arial" w:cs="Arial"/>
      </w:rPr>
    </w:pPr>
    <w:r>
      <w:rPr>
        <w:rFonts w:ascii="Arial" w:hAnsi="Arial" w:cs="Arial"/>
      </w:rPr>
      <w:t>CONTRACT NO</w:t>
    </w:r>
    <w:r w:rsidRPr="0037695D">
      <w:rPr>
        <w:rFonts w:ascii="Arial" w:hAnsi="Arial" w:cs="Arial"/>
        <w:highlight w:val="lightGray"/>
      </w:rPr>
      <w:t>.... [Insert Region Number]</w:t>
    </w:r>
    <w:r>
      <w:rPr>
        <w:rFonts w:ascii="Arial" w:hAnsi="Arial" w:cs="Arial"/>
      </w:rPr>
      <w:tab/>
      <w:t>Section 02933</w:t>
    </w:r>
  </w:p>
  <w:p w14:paraId="7FE213FB" w14:textId="77777777" w:rsidR="006832DD" w:rsidRDefault="006832DD">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SODDING</w:t>
    </w:r>
    <w:r>
      <w:rPr>
        <w:rFonts w:ascii="Arial" w:hAnsi="Arial" w:cs="Arial"/>
      </w:rPr>
      <w:tab/>
    </w:r>
    <w:r w:rsidR="00ED5CBA" w:rsidRPr="00ED5CBA">
      <w:rPr>
        <w:rFonts w:ascii="Arial" w:hAnsi="Arial" w:cs="Arial"/>
      </w:rPr>
      <w:t>2012-0</w:t>
    </w:r>
    <w:r w:rsidR="007F0CBB">
      <w:rPr>
        <w:rFonts w:ascii="Arial" w:hAnsi="Arial" w:cs="Arial"/>
      </w:rPr>
      <w:t>6</w:t>
    </w:r>
    <w:r w:rsidR="00ED5CBA" w:rsidRPr="00ED5CBA">
      <w:rPr>
        <w:rFonts w:ascii="Arial" w:hAnsi="Arial" w:cs="Arial"/>
      </w:rPr>
      <w:t>-</w:t>
    </w:r>
    <w:r w:rsidR="002C4875">
      <w:rPr>
        <w:rFonts w:ascii="Arial" w:hAnsi="Arial" w:cs="Arial"/>
      </w:rPr>
      <w:t>29</w:t>
    </w:r>
  </w:p>
  <w:p w14:paraId="1F256F55" w14:textId="77777777" w:rsidR="006832DD" w:rsidRDefault="006832DD">
    <w:pPr>
      <w:pBdr>
        <w:top w:val="single" w:sz="4" w:space="1" w:color="auto"/>
      </w:pBdr>
      <w:tabs>
        <w:tab w:val="center" w:pos="5175"/>
        <w:tab w:val="right" w:pos="10350"/>
      </w:tabs>
      <w:rPr>
        <w:rFonts w:ascii="Arial" w:hAnsi="Arial" w:cs="Arial"/>
      </w:rPr>
    </w:pPr>
    <w:r>
      <w:rPr>
        <w:rFonts w:ascii="Arial" w:hAnsi="Arial" w:cs="Arial"/>
      </w:rPr>
      <w:t xml:space="preserve">DATE:  </w:t>
    </w:r>
    <w:r w:rsidRPr="0037695D">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5C3831">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sidR="007D598D">
      <w:rPr>
        <w:rStyle w:val="PageNumber"/>
        <w:rFonts w:ascii="Arial" w:hAnsi="Arial" w:cs="Arial"/>
        <w:caps/>
        <w:noProof/>
        <w:sz w:val="22"/>
      </w:rPr>
      <w:t>4</w:t>
    </w:r>
    <w:r>
      <w:rPr>
        <w:rStyle w:val="PageNumber"/>
        <w:rFonts w:ascii="Arial" w:hAnsi="Arial" w:cs="Arial"/>
        <w:caps/>
        <w:sz w:val="22"/>
      </w:rPr>
      <w:fldChar w:fldCharType="end"/>
    </w:r>
  </w:p>
  <w:p w14:paraId="7A2CE020" w14:textId="77777777" w:rsidR="006832DD" w:rsidRDefault="006832DD">
    <w:pPr>
      <w:pStyle w:val="Header"/>
      <w:spacing w:after="240"/>
    </w:pPr>
  </w:p>
  <w:p w14:paraId="269F1A12" w14:textId="77777777" w:rsidR="006832DD" w:rsidRDefault="006832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C255D"/>
    <w:multiLevelType w:val="multilevel"/>
    <w:tmpl w:val="27F68ADC"/>
    <w:lvl w:ilvl="0">
      <w:start w:val="1"/>
      <w:numFmt w:val="decimal"/>
      <w:lvlText w:val="PART %1."/>
      <w:lvlJc w:val="left"/>
      <w:pPr>
        <w:tabs>
          <w:tab w:val="num" w:pos="720"/>
        </w:tabs>
        <w:ind w:left="720" w:hanging="720"/>
      </w:pPr>
      <w:rPr>
        <w:rFonts w:ascii="Calibri" w:hAnsi="Calibri" w:hint="default"/>
        <w:b w:val="0"/>
        <w:i w:val="0"/>
        <w:sz w:val="22"/>
      </w:rPr>
    </w:lvl>
    <w:lvl w:ilvl="1">
      <w:start w:val="1"/>
      <w:numFmt w:val="decimal"/>
      <w:lvlText w:val="%1.%2"/>
      <w:lvlJc w:val="left"/>
      <w:pPr>
        <w:tabs>
          <w:tab w:val="num" w:pos="720"/>
        </w:tabs>
        <w:ind w:left="720" w:hanging="720"/>
      </w:pPr>
      <w:rPr>
        <w:rFonts w:ascii="Calibri" w:hAnsi="Calibri" w:hint="default"/>
        <w:b w:val="0"/>
        <w:i w:val="0"/>
        <w:sz w:val="22"/>
      </w:rPr>
    </w:lvl>
    <w:lvl w:ilvl="2">
      <w:start w:val="1"/>
      <w:numFmt w:val="bullet"/>
      <w:lvlText w:val=""/>
      <w:lvlJc w:val="left"/>
      <w:pPr>
        <w:tabs>
          <w:tab w:val="num" w:pos="1350"/>
        </w:tabs>
        <w:ind w:left="1350" w:hanging="720"/>
      </w:pPr>
      <w:rPr>
        <w:rFonts w:ascii="Symbol" w:hAnsi="Symbol" w:hint="default"/>
        <w:color w:val="000000"/>
        <w:sz w:val="22"/>
      </w:rPr>
    </w:lvl>
    <w:lvl w:ilvl="3">
      <w:start w:val="1"/>
      <w:numFmt w:val="decimal"/>
      <w:lvlText w:val=".%4"/>
      <w:lvlJc w:val="left"/>
      <w:pPr>
        <w:tabs>
          <w:tab w:val="num" w:pos="2160"/>
        </w:tabs>
        <w:ind w:left="2160" w:hanging="720"/>
      </w:pPr>
      <w:rPr>
        <w:rFonts w:ascii="Calibri" w:hAnsi="Calibri" w:hint="default"/>
        <w:b w:val="0"/>
        <w:i w:val="0"/>
        <w:sz w:val="22"/>
      </w:rPr>
    </w:lvl>
    <w:lvl w:ilvl="4">
      <w:start w:val="1"/>
      <w:numFmt w:val="decimal"/>
      <w:lvlText w:val=".%5"/>
      <w:lvlJc w:val="left"/>
      <w:pPr>
        <w:tabs>
          <w:tab w:val="num" w:pos="2880"/>
        </w:tabs>
        <w:ind w:left="2880" w:hanging="720"/>
      </w:pPr>
      <w:rPr>
        <w:rFonts w:ascii="Calibri" w:hAnsi="Calibri" w:hint="default"/>
        <w:b w:val="0"/>
        <w:i w:val="0"/>
        <w:sz w:val="22"/>
      </w:rPr>
    </w:lvl>
    <w:lvl w:ilvl="5">
      <w:start w:val="1"/>
      <w:numFmt w:val="decimal"/>
      <w:lvlText w:val=".%6"/>
      <w:lvlJc w:val="left"/>
      <w:pPr>
        <w:tabs>
          <w:tab w:val="num" w:pos="3600"/>
        </w:tabs>
        <w:ind w:left="3600" w:hanging="720"/>
      </w:pPr>
      <w:rPr>
        <w:rFonts w:ascii="Calibri" w:hAnsi="Calibri" w:hint="default"/>
        <w:b w:val="0"/>
        <w:i w:val="0"/>
        <w:sz w:val="22"/>
      </w:rPr>
    </w:lvl>
    <w:lvl w:ilvl="6">
      <w:start w:val="1"/>
      <w:numFmt w:val="decimal"/>
      <w:lvlText w:val=".%7"/>
      <w:lvlJc w:val="left"/>
      <w:pPr>
        <w:tabs>
          <w:tab w:val="num" w:pos="4320"/>
        </w:tabs>
        <w:ind w:left="4320" w:hanging="720"/>
      </w:pPr>
      <w:rPr>
        <w:rFonts w:ascii="Calibri" w:hAnsi="Calibri" w:hint="default"/>
        <w:b w:val="0"/>
        <w:i w:val="0"/>
        <w:sz w:val="22"/>
      </w:rPr>
    </w:lvl>
    <w:lvl w:ilvl="7">
      <w:start w:val="1"/>
      <w:numFmt w:val="decimal"/>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2" w15:restartNumberingAfterBreak="0">
    <w:nsid w:val="12870592"/>
    <w:multiLevelType w:val="multilevel"/>
    <w:tmpl w:val="A8BEF8E6"/>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1001C9"/>
    <w:multiLevelType w:val="multilevel"/>
    <w:tmpl w:val="599657F8"/>
    <w:numStyleLink w:val="Style1"/>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E007C97"/>
    <w:multiLevelType w:val="multilevel"/>
    <w:tmpl w:val="F670A862"/>
    <w:lvl w:ilvl="0">
      <w:start w:val="1"/>
      <w:numFmt w:val="decimal"/>
      <w:lvlText w:val="%1."/>
      <w:lvlJc w:val="left"/>
      <w:pPr>
        <w:tabs>
          <w:tab w:val="num" w:pos="432"/>
        </w:tabs>
        <w:ind w:left="432" w:hanging="432"/>
      </w:pPr>
      <w:rPr>
        <w:rFonts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C17733E"/>
    <w:multiLevelType w:val="multilevel"/>
    <w:tmpl w:val="AE6E44FE"/>
    <w:lvl w:ilvl="0">
      <w:start w:val="803"/>
      <w:numFmt w:val="decimal"/>
      <w:lvlText w:val="%1"/>
      <w:lvlJc w:val="left"/>
      <w:pPr>
        <w:ind w:left="876" w:hanging="876"/>
      </w:pPr>
      <w:rPr>
        <w:rFonts w:hint="default"/>
        <w:b/>
      </w:rPr>
    </w:lvl>
    <w:lvl w:ilvl="1">
      <w:start w:val="5"/>
      <w:numFmt w:val="decimalZero"/>
      <w:lvlText w:val="%1.%2"/>
      <w:lvlJc w:val="left"/>
      <w:pPr>
        <w:ind w:left="876" w:hanging="876"/>
      </w:pPr>
      <w:rPr>
        <w:rFonts w:hint="default"/>
        <w:b/>
      </w:rPr>
    </w:lvl>
    <w:lvl w:ilvl="2">
      <w:start w:val="1"/>
      <w:numFmt w:val="decimalZero"/>
      <w:lvlText w:val="%1.%2.%3"/>
      <w:lvlJc w:val="left"/>
      <w:pPr>
        <w:ind w:left="2136" w:hanging="876"/>
      </w:pPr>
      <w:rPr>
        <w:rFonts w:hint="default"/>
        <w:b/>
      </w:rPr>
    </w:lvl>
    <w:lvl w:ilvl="3">
      <w:start w:val="1"/>
      <w:numFmt w:val="decimal"/>
      <w:lvlText w:val="%1.%2.%3.%4"/>
      <w:lvlJc w:val="left"/>
      <w:pPr>
        <w:ind w:left="876" w:hanging="876"/>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15:restartNumberingAfterBreak="0">
    <w:nsid w:val="465575FD"/>
    <w:multiLevelType w:val="multilevel"/>
    <w:tmpl w:val="F9C247A6"/>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350"/>
        </w:tabs>
        <w:ind w:left="135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50004BCE"/>
    <w:multiLevelType w:val="hybridMultilevel"/>
    <w:tmpl w:val="AF5E54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pStyle w:val="Heading9"/>
      <w:lvlText w:val="%9."/>
      <w:lvlJc w:val="right"/>
      <w:pPr>
        <w:ind w:left="7920" w:hanging="180"/>
      </w:pPr>
    </w:lvl>
  </w:abstractNum>
  <w:abstractNum w:abstractNumId="13" w15:restartNumberingAfterBreak="0">
    <w:nsid w:val="50407D28"/>
    <w:multiLevelType w:val="multilevel"/>
    <w:tmpl w:val="633ECF5A"/>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4"/>
        </w:tabs>
        <w:ind w:left="864" w:firstLine="345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8521DF"/>
    <w:multiLevelType w:val="hybridMultilevel"/>
    <w:tmpl w:val="29167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EAA5F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F41127F"/>
    <w:multiLevelType w:val="multilevel"/>
    <w:tmpl w:val="599657F8"/>
    <w:styleLink w:val="Style1"/>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35A34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85139F"/>
    <w:multiLevelType w:val="multilevel"/>
    <w:tmpl w:val="78C6B55A"/>
    <w:styleLink w:val="Style2"/>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2430"/>
        </w:tabs>
        <w:ind w:left="-2430" w:firstLine="288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64"/>
        </w:tabs>
        <w:ind w:left="864" w:firstLine="345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DDF48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E8C3F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3E11C7"/>
    <w:multiLevelType w:val="hybridMultilevel"/>
    <w:tmpl w:val="BCCA454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3C6620"/>
    <w:multiLevelType w:val="hybridMultilevel"/>
    <w:tmpl w:val="60D2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44224022">
    <w:abstractNumId w:val="0"/>
  </w:num>
  <w:num w:numId="2" w16cid:durableId="1001928396">
    <w:abstractNumId w:val="0"/>
  </w:num>
  <w:num w:numId="3" w16cid:durableId="583992525">
    <w:abstractNumId w:val="13"/>
  </w:num>
  <w:num w:numId="4" w16cid:durableId="1224411216">
    <w:abstractNumId w:val="6"/>
  </w:num>
  <w:num w:numId="5" w16cid:durableId="1480072956">
    <w:abstractNumId w:val="14"/>
  </w:num>
  <w:num w:numId="6" w16cid:durableId="439493084">
    <w:abstractNumId w:val="5"/>
  </w:num>
  <w:num w:numId="7" w16cid:durableId="155537631">
    <w:abstractNumId w:val="9"/>
  </w:num>
  <w:num w:numId="8" w16cid:durableId="563569570">
    <w:abstractNumId w:val="3"/>
  </w:num>
  <w:num w:numId="9" w16cid:durableId="464666448">
    <w:abstractNumId w:val="24"/>
  </w:num>
  <w:num w:numId="10" w16cid:durableId="846871066">
    <w:abstractNumId w:val="8"/>
  </w:num>
  <w:num w:numId="11" w16cid:durableId="271477121">
    <w:abstractNumId w:val="15"/>
  </w:num>
  <w:num w:numId="12" w16cid:durableId="1219585149">
    <w:abstractNumId w:val="22"/>
  </w:num>
  <w:num w:numId="13" w16cid:durableId="10957103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848725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9683929">
    <w:abstractNumId w:val="10"/>
  </w:num>
  <w:num w:numId="16" w16cid:durableId="1073087763">
    <w:abstractNumId w:val="7"/>
  </w:num>
  <w:num w:numId="17" w16cid:durableId="6913232">
    <w:abstractNumId w:val="23"/>
  </w:num>
  <w:num w:numId="18" w16cid:durableId="1091244599">
    <w:abstractNumId w:val="20"/>
  </w:num>
  <w:num w:numId="19" w16cid:durableId="1079060733">
    <w:abstractNumId w:val="4"/>
  </w:num>
  <w:num w:numId="20" w16cid:durableId="1910460389">
    <w:abstractNumId w:val="17"/>
  </w:num>
  <w:num w:numId="21" w16cid:durableId="1338776781">
    <w:abstractNumId w:val="19"/>
  </w:num>
  <w:num w:numId="22" w16cid:durableId="541940008">
    <w:abstractNumId w:val="2"/>
  </w:num>
  <w:num w:numId="23" w16cid:durableId="1957635737">
    <w:abstractNumId w:val="21"/>
  </w:num>
  <w:num w:numId="24" w16cid:durableId="21091102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1338230">
    <w:abstractNumId w:val="18"/>
  </w:num>
  <w:num w:numId="26" w16cid:durableId="990905875">
    <w:abstractNumId w:val="16"/>
  </w:num>
  <w:num w:numId="27" w16cid:durableId="1366715759">
    <w:abstractNumId w:val="12"/>
  </w:num>
  <w:num w:numId="28" w16cid:durableId="217472609">
    <w:abstractNumId w:val="11"/>
  </w:num>
  <w:num w:numId="29" w16cid:durableId="613483141">
    <w:abstractNumId w:val="11"/>
  </w:num>
  <w:num w:numId="30" w16cid:durableId="1135180705">
    <w:abstractNumId w:val="11"/>
  </w:num>
  <w:num w:numId="31" w16cid:durableId="909075179">
    <w:abstractNumId w:val="11"/>
  </w:num>
  <w:num w:numId="32" w16cid:durableId="901065109">
    <w:abstractNumId w:val="11"/>
  </w:num>
  <w:num w:numId="33" w16cid:durableId="1469591936">
    <w:abstractNumId w:val="11"/>
  </w:num>
  <w:num w:numId="34" w16cid:durableId="643042392">
    <w:abstractNumId w:val="11"/>
  </w:num>
  <w:num w:numId="35" w16cid:durableId="1696493010">
    <w:abstractNumId w:val="11"/>
  </w:num>
  <w:num w:numId="36" w16cid:durableId="457799406">
    <w:abstractNumId w:val="11"/>
  </w:num>
  <w:num w:numId="37" w16cid:durableId="1631520502">
    <w:abstractNumId w:val="1"/>
  </w:num>
  <w:num w:numId="38" w16cid:durableId="8490228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59893523">
    <w:abstractNumId w:val="11"/>
  </w:num>
  <w:num w:numId="40" w16cid:durableId="36294721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655159"/>
    <w:rsid w:val="00013145"/>
    <w:rsid w:val="0002296B"/>
    <w:rsid w:val="000341EF"/>
    <w:rsid w:val="000415D0"/>
    <w:rsid w:val="0005431A"/>
    <w:rsid w:val="00057CAB"/>
    <w:rsid w:val="00092001"/>
    <w:rsid w:val="000A0A8C"/>
    <w:rsid w:val="000A7BB7"/>
    <w:rsid w:val="000B0389"/>
    <w:rsid w:val="000B7F42"/>
    <w:rsid w:val="000C5433"/>
    <w:rsid w:val="000C5C2E"/>
    <w:rsid w:val="000C6EBC"/>
    <w:rsid w:val="000D2B40"/>
    <w:rsid w:val="000D61C7"/>
    <w:rsid w:val="00107DBA"/>
    <w:rsid w:val="001123D9"/>
    <w:rsid w:val="00112C5B"/>
    <w:rsid w:val="00112D02"/>
    <w:rsid w:val="00134F36"/>
    <w:rsid w:val="00152DB9"/>
    <w:rsid w:val="00170744"/>
    <w:rsid w:val="00174CDE"/>
    <w:rsid w:val="001943A6"/>
    <w:rsid w:val="001B3E2D"/>
    <w:rsid w:val="001B7A96"/>
    <w:rsid w:val="001C0B06"/>
    <w:rsid w:val="00204F35"/>
    <w:rsid w:val="002259C4"/>
    <w:rsid w:val="00226A92"/>
    <w:rsid w:val="00230F9C"/>
    <w:rsid w:val="00255119"/>
    <w:rsid w:val="00272254"/>
    <w:rsid w:val="002737D7"/>
    <w:rsid w:val="00277A65"/>
    <w:rsid w:val="00292F91"/>
    <w:rsid w:val="002A3E3A"/>
    <w:rsid w:val="002B35CA"/>
    <w:rsid w:val="002C3CF9"/>
    <w:rsid w:val="002C4875"/>
    <w:rsid w:val="002D4787"/>
    <w:rsid w:val="002D5DEE"/>
    <w:rsid w:val="002E32E2"/>
    <w:rsid w:val="002F0944"/>
    <w:rsid w:val="002F302B"/>
    <w:rsid w:val="003130DA"/>
    <w:rsid w:val="003148C8"/>
    <w:rsid w:val="003268F7"/>
    <w:rsid w:val="0033540B"/>
    <w:rsid w:val="0034266A"/>
    <w:rsid w:val="00366110"/>
    <w:rsid w:val="003667D8"/>
    <w:rsid w:val="00372157"/>
    <w:rsid w:val="0037695D"/>
    <w:rsid w:val="0037787C"/>
    <w:rsid w:val="003A4A7E"/>
    <w:rsid w:val="003B264E"/>
    <w:rsid w:val="003B55C9"/>
    <w:rsid w:val="003C06EC"/>
    <w:rsid w:val="003C0BCB"/>
    <w:rsid w:val="0040417E"/>
    <w:rsid w:val="00413794"/>
    <w:rsid w:val="00414AEF"/>
    <w:rsid w:val="00414D7B"/>
    <w:rsid w:val="00444B94"/>
    <w:rsid w:val="00495DE1"/>
    <w:rsid w:val="004A0166"/>
    <w:rsid w:val="004A6826"/>
    <w:rsid w:val="004C4988"/>
    <w:rsid w:val="004F1015"/>
    <w:rsid w:val="005069AB"/>
    <w:rsid w:val="00541781"/>
    <w:rsid w:val="00554C48"/>
    <w:rsid w:val="00567847"/>
    <w:rsid w:val="00570157"/>
    <w:rsid w:val="00573345"/>
    <w:rsid w:val="005754CB"/>
    <w:rsid w:val="005947BD"/>
    <w:rsid w:val="005C3831"/>
    <w:rsid w:val="005D458A"/>
    <w:rsid w:val="005E7199"/>
    <w:rsid w:val="005F025D"/>
    <w:rsid w:val="006021BD"/>
    <w:rsid w:val="00604CC5"/>
    <w:rsid w:val="00622702"/>
    <w:rsid w:val="00635C5B"/>
    <w:rsid w:val="00655159"/>
    <w:rsid w:val="00662567"/>
    <w:rsid w:val="00672C12"/>
    <w:rsid w:val="006832DD"/>
    <w:rsid w:val="0069420F"/>
    <w:rsid w:val="006A245D"/>
    <w:rsid w:val="006A315A"/>
    <w:rsid w:val="006A3EFC"/>
    <w:rsid w:val="006B3D9A"/>
    <w:rsid w:val="006C0FAF"/>
    <w:rsid w:val="006D4C5F"/>
    <w:rsid w:val="006E5D81"/>
    <w:rsid w:val="0070514B"/>
    <w:rsid w:val="00707540"/>
    <w:rsid w:val="00716286"/>
    <w:rsid w:val="00723A32"/>
    <w:rsid w:val="00732301"/>
    <w:rsid w:val="00734355"/>
    <w:rsid w:val="00746BAB"/>
    <w:rsid w:val="0075731C"/>
    <w:rsid w:val="00763432"/>
    <w:rsid w:val="00763A03"/>
    <w:rsid w:val="00764C8D"/>
    <w:rsid w:val="00765F81"/>
    <w:rsid w:val="0078707B"/>
    <w:rsid w:val="00794798"/>
    <w:rsid w:val="007A7EB4"/>
    <w:rsid w:val="007D1D4D"/>
    <w:rsid w:val="007D475F"/>
    <w:rsid w:val="007D598D"/>
    <w:rsid w:val="007E4441"/>
    <w:rsid w:val="007F0CBB"/>
    <w:rsid w:val="007F323F"/>
    <w:rsid w:val="007F7324"/>
    <w:rsid w:val="008001A5"/>
    <w:rsid w:val="00801A5E"/>
    <w:rsid w:val="00812A85"/>
    <w:rsid w:val="00872AF0"/>
    <w:rsid w:val="0088039F"/>
    <w:rsid w:val="00891E44"/>
    <w:rsid w:val="008A26A6"/>
    <w:rsid w:val="008A4CBB"/>
    <w:rsid w:val="008A521F"/>
    <w:rsid w:val="008B52E3"/>
    <w:rsid w:val="008D0D4D"/>
    <w:rsid w:val="009111A0"/>
    <w:rsid w:val="009218B2"/>
    <w:rsid w:val="00921A86"/>
    <w:rsid w:val="00922ED9"/>
    <w:rsid w:val="009369FF"/>
    <w:rsid w:val="00944D58"/>
    <w:rsid w:val="00956829"/>
    <w:rsid w:val="00960901"/>
    <w:rsid w:val="009B7017"/>
    <w:rsid w:val="009C3BE1"/>
    <w:rsid w:val="009D5D62"/>
    <w:rsid w:val="009F6C17"/>
    <w:rsid w:val="009F7435"/>
    <w:rsid w:val="00A00A16"/>
    <w:rsid w:val="00A651D4"/>
    <w:rsid w:val="00A767E0"/>
    <w:rsid w:val="00A82EE4"/>
    <w:rsid w:val="00A840D2"/>
    <w:rsid w:val="00AA040C"/>
    <w:rsid w:val="00AB0F22"/>
    <w:rsid w:val="00AC2932"/>
    <w:rsid w:val="00AC4AE9"/>
    <w:rsid w:val="00AD463D"/>
    <w:rsid w:val="00AD748C"/>
    <w:rsid w:val="00AE3D91"/>
    <w:rsid w:val="00AE57D6"/>
    <w:rsid w:val="00AF31DA"/>
    <w:rsid w:val="00B0118B"/>
    <w:rsid w:val="00B104C2"/>
    <w:rsid w:val="00B12B00"/>
    <w:rsid w:val="00B2097C"/>
    <w:rsid w:val="00B33C5D"/>
    <w:rsid w:val="00B3565E"/>
    <w:rsid w:val="00B37647"/>
    <w:rsid w:val="00B51B0D"/>
    <w:rsid w:val="00B57B99"/>
    <w:rsid w:val="00B70474"/>
    <w:rsid w:val="00B71D3B"/>
    <w:rsid w:val="00B76B12"/>
    <w:rsid w:val="00B91A26"/>
    <w:rsid w:val="00BC40A8"/>
    <w:rsid w:val="00BD0E0A"/>
    <w:rsid w:val="00BE1CF4"/>
    <w:rsid w:val="00BF5289"/>
    <w:rsid w:val="00C11D96"/>
    <w:rsid w:val="00C32497"/>
    <w:rsid w:val="00C37A03"/>
    <w:rsid w:val="00C43B9A"/>
    <w:rsid w:val="00C464D4"/>
    <w:rsid w:val="00C53670"/>
    <w:rsid w:val="00C73272"/>
    <w:rsid w:val="00C74466"/>
    <w:rsid w:val="00C80C03"/>
    <w:rsid w:val="00C81675"/>
    <w:rsid w:val="00C854D7"/>
    <w:rsid w:val="00C90900"/>
    <w:rsid w:val="00CD0BF7"/>
    <w:rsid w:val="00CE07B6"/>
    <w:rsid w:val="00CE3377"/>
    <w:rsid w:val="00CE5359"/>
    <w:rsid w:val="00CF23D8"/>
    <w:rsid w:val="00CF3FAC"/>
    <w:rsid w:val="00CF4E07"/>
    <w:rsid w:val="00D00676"/>
    <w:rsid w:val="00D03F9C"/>
    <w:rsid w:val="00D109FD"/>
    <w:rsid w:val="00D17B99"/>
    <w:rsid w:val="00D26372"/>
    <w:rsid w:val="00D3626B"/>
    <w:rsid w:val="00D44BF8"/>
    <w:rsid w:val="00D536BE"/>
    <w:rsid w:val="00D705EE"/>
    <w:rsid w:val="00D80E00"/>
    <w:rsid w:val="00D930A7"/>
    <w:rsid w:val="00DA097A"/>
    <w:rsid w:val="00DB06A2"/>
    <w:rsid w:val="00DE22D8"/>
    <w:rsid w:val="00DF4666"/>
    <w:rsid w:val="00E029D8"/>
    <w:rsid w:val="00E15552"/>
    <w:rsid w:val="00E20745"/>
    <w:rsid w:val="00E24277"/>
    <w:rsid w:val="00E340BD"/>
    <w:rsid w:val="00E42CFF"/>
    <w:rsid w:val="00E525C2"/>
    <w:rsid w:val="00E55826"/>
    <w:rsid w:val="00E62AA3"/>
    <w:rsid w:val="00E9327D"/>
    <w:rsid w:val="00EA3910"/>
    <w:rsid w:val="00EC1CF7"/>
    <w:rsid w:val="00EC1D12"/>
    <w:rsid w:val="00EC2D42"/>
    <w:rsid w:val="00EC565E"/>
    <w:rsid w:val="00EC7D86"/>
    <w:rsid w:val="00ED018E"/>
    <w:rsid w:val="00ED37E0"/>
    <w:rsid w:val="00ED5CBA"/>
    <w:rsid w:val="00EE209A"/>
    <w:rsid w:val="00EE21D0"/>
    <w:rsid w:val="00F00AD9"/>
    <w:rsid w:val="00F13982"/>
    <w:rsid w:val="00F15F4E"/>
    <w:rsid w:val="00F1685B"/>
    <w:rsid w:val="00F2769F"/>
    <w:rsid w:val="00F5273F"/>
    <w:rsid w:val="00F6204E"/>
    <w:rsid w:val="00F62C48"/>
    <w:rsid w:val="00F71885"/>
    <w:rsid w:val="00F71F3E"/>
    <w:rsid w:val="00F81668"/>
    <w:rsid w:val="00F83497"/>
    <w:rsid w:val="00F95D37"/>
    <w:rsid w:val="00FD6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97D60E"/>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A92"/>
    <w:rPr>
      <w:sz w:val="22"/>
      <w:szCs w:val="22"/>
      <w:lang w:eastAsia="en-US"/>
    </w:rPr>
  </w:style>
  <w:style w:type="paragraph" w:styleId="Heading1">
    <w:name w:val="heading 1"/>
    <w:basedOn w:val="ListParagraph"/>
    <w:link w:val="Heading1Char"/>
    <w:qFormat/>
    <w:rsid w:val="00226A92"/>
    <w:pPr>
      <w:numPr>
        <w:numId w:val="36"/>
      </w:numPr>
      <w:spacing w:before="160"/>
      <w:outlineLvl w:val="0"/>
    </w:pPr>
    <w:rPr>
      <w:caps/>
      <w:szCs w:val="20"/>
    </w:rPr>
  </w:style>
  <w:style w:type="paragraph" w:styleId="Heading2">
    <w:name w:val="heading 2"/>
    <w:basedOn w:val="ListParagraph"/>
    <w:next w:val="Normal"/>
    <w:link w:val="Heading2Char"/>
    <w:qFormat/>
    <w:rsid w:val="00226A92"/>
    <w:pPr>
      <w:numPr>
        <w:ilvl w:val="1"/>
        <w:numId w:val="36"/>
      </w:numPr>
      <w:spacing w:before="80"/>
      <w:outlineLvl w:val="1"/>
    </w:pPr>
    <w:rPr>
      <w:szCs w:val="20"/>
      <w:u w:val="single"/>
    </w:rPr>
  </w:style>
  <w:style w:type="paragraph" w:styleId="Heading3">
    <w:name w:val="heading 3"/>
    <w:basedOn w:val="ListParagraph"/>
    <w:link w:val="Heading3Char"/>
    <w:qFormat/>
    <w:rsid w:val="00226A92"/>
    <w:pPr>
      <w:numPr>
        <w:ilvl w:val="2"/>
        <w:numId w:val="36"/>
      </w:numPr>
      <w:outlineLvl w:val="2"/>
    </w:pPr>
    <w:rPr>
      <w:szCs w:val="20"/>
    </w:rPr>
  </w:style>
  <w:style w:type="paragraph" w:styleId="Heading4">
    <w:name w:val="heading 4"/>
    <w:basedOn w:val="ListParagraph"/>
    <w:link w:val="Heading4Char"/>
    <w:qFormat/>
    <w:rsid w:val="00226A92"/>
    <w:pPr>
      <w:numPr>
        <w:ilvl w:val="3"/>
        <w:numId w:val="36"/>
      </w:numPr>
      <w:outlineLvl w:val="3"/>
    </w:pPr>
    <w:rPr>
      <w:szCs w:val="20"/>
    </w:rPr>
  </w:style>
  <w:style w:type="paragraph" w:styleId="Heading5">
    <w:name w:val="heading 5"/>
    <w:basedOn w:val="Heading4"/>
    <w:link w:val="Heading5Char"/>
    <w:qFormat/>
    <w:rsid w:val="00226A92"/>
    <w:pPr>
      <w:numPr>
        <w:ilvl w:val="4"/>
      </w:numPr>
      <w:outlineLvl w:val="4"/>
    </w:pPr>
    <w:rPr>
      <w:sz w:val="20"/>
    </w:rPr>
  </w:style>
  <w:style w:type="paragraph" w:styleId="Heading6">
    <w:name w:val="heading 6"/>
    <w:basedOn w:val="Heading5"/>
    <w:next w:val="Normal"/>
    <w:link w:val="Heading6Char"/>
    <w:qFormat/>
    <w:rsid w:val="00226A92"/>
    <w:pPr>
      <w:numPr>
        <w:ilvl w:val="5"/>
      </w:numPr>
      <w:outlineLvl w:val="5"/>
    </w:pPr>
  </w:style>
  <w:style w:type="paragraph" w:styleId="Heading7">
    <w:name w:val="heading 7"/>
    <w:basedOn w:val="ListParagraph"/>
    <w:next w:val="Normal"/>
    <w:link w:val="Heading7Char"/>
    <w:qFormat/>
    <w:rsid w:val="00226A92"/>
    <w:pPr>
      <w:numPr>
        <w:ilvl w:val="6"/>
        <w:numId w:val="36"/>
      </w:numPr>
      <w:outlineLvl w:val="6"/>
    </w:pPr>
    <w:rPr>
      <w:sz w:val="20"/>
      <w:szCs w:val="20"/>
    </w:rPr>
  </w:style>
  <w:style w:type="paragraph" w:styleId="Heading8">
    <w:name w:val="heading 8"/>
    <w:basedOn w:val="Heading7"/>
    <w:next w:val="Normal"/>
    <w:link w:val="Heading8Char"/>
    <w:qFormat/>
    <w:rsid w:val="00226A92"/>
    <w:pPr>
      <w:numPr>
        <w:ilvl w:val="7"/>
      </w:numPr>
      <w:outlineLvl w:val="7"/>
    </w:pPr>
  </w:style>
  <w:style w:type="paragraph" w:styleId="Heading9">
    <w:name w:val="heading 9"/>
    <w:basedOn w:val="Heading8"/>
    <w:next w:val="Normal"/>
    <w:link w:val="Heading9Char"/>
    <w:qFormat/>
    <w:rsid w:val="00226A92"/>
    <w:pPr>
      <w:numPr>
        <w:ilvl w:val="8"/>
        <w:numId w:val="27"/>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226A92"/>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226A92"/>
    <w:rPr>
      <w:sz w:val="22"/>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Pr>
      <w:rFonts w:ascii="Tahoma" w:hAnsi="Tahoma" w:cs="Tahoma"/>
      <w:sz w:val="16"/>
      <w:szCs w:val="16"/>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character" w:customStyle="1" w:styleId="Heading3Char1">
    <w:name w:val="Heading 3 Char1"/>
    <w:rsid w:val="00AC2932"/>
    <w:rPr>
      <w:sz w:val="22"/>
      <w:szCs w:val="22"/>
    </w:rPr>
  </w:style>
  <w:style w:type="character" w:customStyle="1" w:styleId="BodyTextChar">
    <w:name w:val="Body Text Char"/>
    <w:link w:val="BodyText"/>
    <w:rsid w:val="00746BAB"/>
    <w:rPr>
      <w:rFonts w:ascii="Book Antiqua" w:hAnsi="Book Antiqua"/>
      <w:sz w:val="22"/>
    </w:rPr>
  </w:style>
  <w:style w:type="paragraph" w:styleId="CommentSubject">
    <w:name w:val="annotation subject"/>
    <w:basedOn w:val="CommentText"/>
    <w:next w:val="CommentText"/>
    <w:link w:val="CommentSubjectChar"/>
    <w:rsid w:val="00C37A03"/>
    <w:pPr>
      <w:spacing w:before="0"/>
    </w:pPr>
    <w:rPr>
      <w:rFonts w:ascii="Book Antiqua" w:hAnsi="Book Antiqua"/>
      <w:b/>
      <w:bCs/>
      <w:sz w:val="20"/>
    </w:rPr>
  </w:style>
  <w:style w:type="character" w:customStyle="1" w:styleId="CommentTextChar">
    <w:name w:val="Comment Text Char"/>
    <w:link w:val="CommentText"/>
    <w:semiHidden/>
    <w:rsid w:val="00C37A03"/>
    <w:rPr>
      <w:rFonts w:ascii="Arial" w:hAnsi="Arial"/>
      <w:sz w:val="22"/>
    </w:rPr>
  </w:style>
  <w:style w:type="character" w:customStyle="1" w:styleId="CommentSubjectChar">
    <w:name w:val="Comment Subject Char"/>
    <w:link w:val="CommentSubject"/>
    <w:rsid w:val="00C37A03"/>
    <w:rPr>
      <w:rFonts w:ascii="Book Antiqua" w:hAnsi="Book Antiqua"/>
      <w:b/>
      <w:bCs/>
      <w:sz w:val="22"/>
    </w:rPr>
  </w:style>
  <w:style w:type="paragraph" w:styleId="PlainText">
    <w:name w:val="Plain Text"/>
    <w:basedOn w:val="Normal"/>
    <w:link w:val="PlainTextChar"/>
    <w:rsid w:val="0069420F"/>
    <w:rPr>
      <w:rFonts w:ascii="Courier New" w:hAnsi="Courier New" w:cs="Courier New"/>
      <w:sz w:val="20"/>
    </w:rPr>
  </w:style>
  <w:style w:type="character" w:customStyle="1" w:styleId="PlainTextChar">
    <w:name w:val="Plain Text Char"/>
    <w:link w:val="PlainText"/>
    <w:rsid w:val="0069420F"/>
    <w:rPr>
      <w:rFonts w:ascii="Courier New" w:hAnsi="Courier New" w:cs="Courier New"/>
    </w:rPr>
  </w:style>
  <w:style w:type="paragraph" w:customStyle="1" w:styleId="OPSS">
    <w:name w:val="OPSS"/>
    <w:basedOn w:val="PlainText"/>
    <w:link w:val="OPSSChar"/>
    <w:qFormat/>
    <w:rsid w:val="00292F91"/>
    <w:pPr>
      <w:spacing w:after="120"/>
      <w:jc w:val="both"/>
    </w:pPr>
    <w:rPr>
      <w:rFonts w:ascii="Calibri" w:hAnsi="Calibri" w:cs="Arial"/>
      <w:sz w:val="22"/>
    </w:rPr>
  </w:style>
  <w:style w:type="numbering" w:customStyle="1" w:styleId="Style1">
    <w:name w:val="Style1"/>
    <w:rsid w:val="00112D02"/>
    <w:pPr>
      <w:numPr>
        <w:numId w:val="20"/>
      </w:numPr>
    </w:pPr>
  </w:style>
  <w:style w:type="character" w:customStyle="1" w:styleId="OPSSChar">
    <w:name w:val="OPSS Char"/>
    <w:link w:val="OPSS"/>
    <w:rsid w:val="00292F91"/>
    <w:rPr>
      <w:rFonts w:ascii="Calibri" w:hAnsi="Calibri" w:cs="Arial"/>
      <w:sz w:val="22"/>
      <w:szCs w:val="22"/>
    </w:rPr>
  </w:style>
  <w:style w:type="paragraph" w:styleId="Revision">
    <w:name w:val="Revision"/>
    <w:hidden/>
    <w:uiPriority w:val="99"/>
    <w:semiHidden/>
    <w:rsid w:val="00F71885"/>
    <w:rPr>
      <w:rFonts w:ascii="Book Antiqua" w:hAnsi="Book Antiqua"/>
      <w:sz w:val="22"/>
      <w:lang w:val="en-US" w:eastAsia="en-US"/>
    </w:rPr>
  </w:style>
  <w:style w:type="numbering" w:customStyle="1" w:styleId="Style2">
    <w:name w:val="Style2"/>
    <w:rsid w:val="00E42CFF"/>
    <w:pPr>
      <w:numPr>
        <w:numId w:val="21"/>
      </w:numPr>
    </w:pPr>
  </w:style>
  <w:style w:type="character" w:customStyle="1" w:styleId="Heading1Char">
    <w:name w:val="Heading 1 Char"/>
    <w:link w:val="Heading1"/>
    <w:rsid w:val="00226A92"/>
    <w:rPr>
      <w:caps/>
      <w:sz w:val="22"/>
    </w:rPr>
  </w:style>
  <w:style w:type="paragraph" w:styleId="ListParagraph">
    <w:name w:val="List Paragraph"/>
    <w:basedOn w:val="Normal"/>
    <w:uiPriority w:val="34"/>
    <w:qFormat/>
    <w:rsid w:val="00226A92"/>
    <w:pPr>
      <w:ind w:left="720"/>
      <w:contextualSpacing/>
    </w:pPr>
  </w:style>
  <w:style w:type="character" w:customStyle="1" w:styleId="Heading2Char">
    <w:name w:val="Heading 2 Char"/>
    <w:link w:val="Heading2"/>
    <w:rsid w:val="00226A92"/>
    <w:rPr>
      <w:sz w:val="22"/>
      <w:u w:val="single"/>
    </w:rPr>
  </w:style>
  <w:style w:type="character" w:customStyle="1" w:styleId="Heading4Char">
    <w:name w:val="Heading 4 Char"/>
    <w:link w:val="Heading4"/>
    <w:rsid w:val="00226A92"/>
    <w:rPr>
      <w:sz w:val="22"/>
    </w:rPr>
  </w:style>
  <w:style w:type="character" w:customStyle="1" w:styleId="Heading5Char">
    <w:name w:val="Heading 5 Char"/>
    <w:link w:val="Heading5"/>
    <w:rsid w:val="00226A92"/>
  </w:style>
  <w:style w:type="character" w:customStyle="1" w:styleId="Heading6Char">
    <w:name w:val="Heading 6 Char"/>
    <w:link w:val="Heading6"/>
    <w:rsid w:val="00226A92"/>
  </w:style>
  <w:style w:type="character" w:customStyle="1" w:styleId="Heading7Char">
    <w:name w:val="Heading 7 Char"/>
    <w:link w:val="Heading7"/>
    <w:rsid w:val="00226A92"/>
  </w:style>
  <w:style w:type="character" w:customStyle="1" w:styleId="Heading8Char">
    <w:name w:val="Heading 8 Char"/>
    <w:link w:val="Heading8"/>
    <w:rsid w:val="00226A92"/>
  </w:style>
  <w:style w:type="character" w:customStyle="1" w:styleId="Heading9Char">
    <w:name w:val="Heading 9 Char"/>
    <w:link w:val="Heading9"/>
    <w:rsid w:val="00226A92"/>
    <w:rPr>
      <w:rFonts w:cs="Arial"/>
    </w:rPr>
  </w:style>
  <w:style w:type="character" w:customStyle="1" w:styleId="TitleChar">
    <w:name w:val="Title Char"/>
    <w:link w:val="Title"/>
    <w:rsid w:val="00226A92"/>
    <w:rPr>
      <w:rFonts w:ascii="Arial Narrow" w:hAnsi="Arial Narrow"/>
      <w:b/>
    </w:rPr>
  </w:style>
  <w:style w:type="character" w:styleId="Strong">
    <w:name w:val="Strong"/>
    <w:qFormat/>
    <w:rsid w:val="00226A9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88D422-7BA4-442F-B413-961B52D84BC8}">
  <ds:schemaRefs>
    <ds:schemaRef ds:uri="http://schemas.microsoft.com/sharepoint/v3/contenttype/forms"/>
  </ds:schemaRefs>
</ds:datastoreItem>
</file>

<file path=customXml/itemProps2.xml><?xml version="1.0" encoding="utf-8"?>
<ds:datastoreItem xmlns:ds="http://schemas.openxmlformats.org/officeDocument/2006/customXml" ds:itemID="{D0664F7B-D59C-4450-90EF-15B4C92617F0}">
  <ds:schemaRefs>
    <ds:schemaRef ds:uri="http://schemas.microsoft.com/office/2006/metadata/longProperties"/>
  </ds:schemaRefs>
</ds:datastoreItem>
</file>

<file path=customXml/itemProps3.xml><?xml version="1.0" encoding="utf-8"?>
<ds:datastoreItem xmlns:ds="http://schemas.openxmlformats.org/officeDocument/2006/customXml" ds:itemID="{E4FF8320-79DD-437F-82AC-C0DCF4EDFA02}">
  <ds:schemaRefs>
    <ds:schemaRef ds:uri="http://schemas.openxmlformats.org/officeDocument/2006/bibliography"/>
  </ds:schemaRefs>
</ds:datastoreItem>
</file>

<file path=customXml/itemProps4.xml><?xml version="1.0" encoding="utf-8"?>
<ds:datastoreItem xmlns:ds="http://schemas.openxmlformats.org/officeDocument/2006/customXml" ds:itemID="{1A3BB841-7703-412F-8851-15F589F9ECF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5.xml><?xml version="1.0" encoding="utf-8"?>
<ds:datastoreItem xmlns:ds="http://schemas.openxmlformats.org/officeDocument/2006/customXml" ds:itemID="{88DFB114-C587-499F-81DF-CDF764A6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2</Pages>
  <Words>720</Words>
  <Characters>6512</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02933_Sodding (Sep 10, 2015)</vt:lpstr>
    </vt:vector>
  </TitlesOfParts>
  <Company>Regional Municipality of York</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02933_Sodding (Sep 10, 2015)</dc:title>
  <dc:subject/>
  <dc:creator>Adley-McGinnis, Andrea</dc:creator>
  <cp:keywords/>
  <cp:lastModifiedBy>Johnny Pang</cp:lastModifiedBy>
  <cp:revision>3</cp:revision>
  <cp:lastPrinted>2015-01-28T21:27:00Z</cp:lastPrinted>
  <dcterms:created xsi:type="dcterms:W3CDTF">2022-11-17T18:52:00Z</dcterms:created>
  <dcterms:modified xsi:type="dcterms:W3CDTF">2022-12-01T01:31:00Z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2015-09-10T00:00:00Z</vt:lpwstr>
  </property>
  <property fmtid="{D5CDD505-2E9C-101B-9397-08002B2CF9AE}" pid="4" name="Office">
    <vt:lpwstr/>
  </property>
  <property fmtid="{D5CDD505-2E9C-101B-9397-08002B2CF9AE}" pid="5" name="AERIS Pools">
    <vt:lpwstr/>
  </property>
  <property fmtid="{D5CDD505-2E9C-101B-9397-08002B2CF9AE}" pid="6" name="Data Classification">
    <vt:lpwstr>1;#Confidential|dbb6cc64-9915-4cf6-857e-3e641b410f5c</vt:lpwstr>
  </property>
  <property fmtid="{D5CDD505-2E9C-101B-9397-08002B2CF9AE}" pid="7" name="Communications">
    <vt:lpwstr/>
  </property>
  <property fmtid="{D5CDD505-2E9C-101B-9397-08002B2CF9AE}" pid="8" name="Internal Organization">
    <vt:lpwstr/>
  </property>
  <property fmtid="{D5CDD505-2E9C-101B-9397-08002B2CF9AE}" pid="9" name="Information Type">
    <vt:lpwstr/>
  </property>
  <property fmtid="{D5CDD505-2E9C-101B-9397-08002B2CF9AE}" pid="10" name="Project Completion Date">
    <vt:lpwstr/>
  </property>
  <property fmtid="{D5CDD505-2E9C-101B-9397-08002B2CF9AE}" pid="11" name="Historical Project Number">
    <vt:lpwstr/>
  </property>
  <property fmtid="{D5CDD505-2E9C-101B-9397-08002B2CF9AE}" pid="12" name="_dlc_DocId">
    <vt:lpwstr/>
  </property>
  <property fmtid="{D5CDD505-2E9C-101B-9397-08002B2CF9AE}" pid="13" name="End of Warranty Date">
    <vt:lpwstr/>
  </property>
  <property fmtid="{D5CDD505-2E9C-101B-9397-08002B2CF9AE}" pid="14" name="RelatedItems">
    <vt:lpwstr/>
  </property>
  <property fmtid="{D5CDD505-2E9C-101B-9397-08002B2CF9AE}" pid="15" name="_dlc_DocIdPersistId">
    <vt:lpwstr/>
  </property>
  <property fmtid="{D5CDD505-2E9C-101B-9397-08002B2CF9AE}" pid="16" name="File Code">
    <vt:lpwstr/>
  </property>
  <property fmtid="{D5CDD505-2E9C-101B-9397-08002B2CF9AE}" pid="17" name="Project Number">
    <vt:lpwstr>75530-ECA1011</vt:lpwstr>
  </property>
  <property fmtid="{D5CDD505-2E9C-101B-9397-08002B2CF9AE}" pid="18" name="_dlc_DocIdUrl">
    <vt:lpwstr>, </vt:lpwstr>
  </property>
  <property fmtid="{D5CDD505-2E9C-101B-9397-08002B2CF9AE}" pid="19" name="Owner">
    <vt:lpwstr/>
  </property>
  <property fmtid="{D5CDD505-2E9C-101B-9397-08002B2CF9AE}" pid="20" name="Organizational Unit">
    <vt:lpwstr>ENV/CPD</vt:lpwstr>
  </property>
  <property fmtid="{D5CDD505-2E9C-101B-9397-08002B2CF9AE}" pid="21" name="Key Document">
    <vt:lpwstr>0</vt:lpwstr>
  </property>
  <property fmtid="{D5CDD505-2E9C-101B-9397-08002B2CF9AE}" pid="22" name="_DCDateCreated">
    <vt:lpwstr>2022-11-01T16:22:44Z</vt:lpwstr>
  </property>
  <property fmtid="{D5CDD505-2E9C-101B-9397-08002B2CF9AE}" pid="23" name="ContentTypeId">
    <vt:lpwstr>0x010100BF8E50B80A32C040A85FB450FB26C9E5</vt:lpwstr>
  </property>
</Properties>
</file>