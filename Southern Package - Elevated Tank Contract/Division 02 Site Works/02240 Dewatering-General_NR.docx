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1980"/>
        <w:gridCol w:w="5863"/>
      </w:tblGrid>
      <w:tr w:rsidR="005727BB" w:rsidRPr="004A7D86" w:rsidDel="00C654FF" w14:paraId="52A26780" w14:textId="6474B4A1">
        <w:trPr>
          <w:cantSplit/>
          <w:jc w:val="center"/>
          <w:del w:id="0" w:author="Johnny Pang" w:date="2022-04-17T13:43:00Z"/>
        </w:trPr>
        <w:tc>
          <w:tcPr>
            <w:tcW w:w="1004" w:type="dxa"/>
            <w:tcBorders>
              <w:top w:val="double" w:sz="6" w:space="0" w:color="auto"/>
              <w:left w:val="double" w:sz="6" w:space="0" w:color="auto"/>
              <w:bottom w:val="single" w:sz="6" w:space="0" w:color="auto"/>
              <w:right w:val="single" w:sz="6" w:space="0" w:color="auto"/>
            </w:tcBorders>
          </w:tcPr>
          <w:p w14:paraId="078B3AE6" w14:textId="0A16A881" w:rsidR="005727BB" w:rsidRPr="004A7D86" w:rsidDel="00C654FF" w:rsidRDefault="005727BB">
            <w:pPr>
              <w:pStyle w:val="TableHeading"/>
              <w:rPr>
                <w:del w:id="1" w:author="Johnny Pang" w:date="2022-04-17T13:43:00Z"/>
                <w:rFonts w:ascii="Calibri" w:hAnsi="Calibri"/>
                <w:sz w:val="22"/>
                <w:szCs w:val="22"/>
              </w:rPr>
            </w:pPr>
            <w:del w:id="2" w:author="Johnny Pang" w:date="2022-04-17T13:43:00Z">
              <w:r w:rsidRPr="004A7D86" w:rsidDel="00C654FF">
                <w:rPr>
                  <w:rFonts w:ascii="Calibri" w:hAnsi="Calibri"/>
                  <w:sz w:val="22"/>
                  <w:szCs w:val="22"/>
                </w:rPr>
                <w:delText>Version</w:delText>
              </w:r>
            </w:del>
          </w:p>
        </w:tc>
        <w:tc>
          <w:tcPr>
            <w:tcW w:w="1980" w:type="dxa"/>
            <w:tcBorders>
              <w:top w:val="double" w:sz="6" w:space="0" w:color="auto"/>
              <w:left w:val="single" w:sz="6" w:space="0" w:color="auto"/>
              <w:bottom w:val="single" w:sz="6" w:space="0" w:color="auto"/>
              <w:right w:val="single" w:sz="6" w:space="0" w:color="auto"/>
            </w:tcBorders>
          </w:tcPr>
          <w:p w14:paraId="035F432E" w14:textId="36E69DF3" w:rsidR="005727BB" w:rsidRPr="004A7D86" w:rsidDel="00C654FF" w:rsidRDefault="005727BB">
            <w:pPr>
              <w:pStyle w:val="TableHeading"/>
              <w:rPr>
                <w:del w:id="3" w:author="Johnny Pang" w:date="2022-04-17T13:43:00Z"/>
                <w:rFonts w:ascii="Calibri" w:hAnsi="Calibri"/>
                <w:sz w:val="22"/>
                <w:szCs w:val="22"/>
              </w:rPr>
            </w:pPr>
            <w:del w:id="4" w:author="Johnny Pang" w:date="2022-04-17T13:43:00Z">
              <w:r w:rsidRPr="004A7D86" w:rsidDel="00C654FF">
                <w:rPr>
                  <w:rFonts w:ascii="Calibri" w:hAnsi="Calibri"/>
                  <w:sz w:val="22"/>
                  <w:szCs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78A0F9F7" w14:textId="4A922A7C" w:rsidR="005727BB" w:rsidRPr="004A7D86" w:rsidDel="00C654FF" w:rsidRDefault="005727BB">
            <w:pPr>
              <w:pStyle w:val="TableHeading"/>
              <w:rPr>
                <w:del w:id="5" w:author="Johnny Pang" w:date="2022-04-17T13:43:00Z"/>
                <w:rFonts w:ascii="Calibri" w:hAnsi="Calibri"/>
                <w:sz w:val="22"/>
                <w:szCs w:val="22"/>
              </w:rPr>
            </w:pPr>
            <w:del w:id="6" w:author="Johnny Pang" w:date="2022-04-17T13:43:00Z">
              <w:r w:rsidRPr="004A7D86" w:rsidDel="00C654FF">
                <w:rPr>
                  <w:rFonts w:ascii="Calibri" w:hAnsi="Calibri"/>
                  <w:sz w:val="22"/>
                  <w:szCs w:val="22"/>
                </w:rPr>
                <w:delText>Description of Revisions</w:delText>
              </w:r>
            </w:del>
          </w:p>
        </w:tc>
      </w:tr>
      <w:tr w:rsidR="005727BB" w:rsidRPr="004A7D86" w:rsidDel="00C654FF" w14:paraId="5A36B86D" w14:textId="16495A8E">
        <w:trPr>
          <w:cantSplit/>
          <w:jc w:val="center"/>
          <w:del w:id="7" w:author="Johnny Pang" w:date="2022-04-17T13:43:00Z"/>
        </w:trPr>
        <w:tc>
          <w:tcPr>
            <w:tcW w:w="1004" w:type="dxa"/>
            <w:tcBorders>
              <w:top w:val="single" w:sz="6" w:space="0" w:color="auto"/>
              <w:left w:val="double" w:sz="6" w:space="0" w:color="auto"/>
              <w:bottom w:val="single" w:sz="6" w:space="0" w:color="auto"/>
              <w:right w:val="single" w:sz="6" w:space="0" w:color="auto"/>
            </w:tcBorders>
          </w:tcPr>
          <w:p w14:paraId="3B698C84" w14:textId="4E28B4A3" w:rsidR="005727BB" w:rsidRPr="004A7D86" w:rsidDel="00C654FF" w:rsidRDefault="005727BB">
            <w:pPr>
              <w:pStyle w:val="NormalTableText"/>
              <w:rPr>
                <w:del w:id="8" w:author="Johnny Pang" w:date="2022-04-17T13:43:00Z"/>
                <w:rFonts w:ascii="Calibri" w:hAnsi="Calibri"/>
                <w:sz w:val="22"/>
                <w:szCs w:val="22"/>
              </w:rPr>
            </w:pPr>
            <w:del w:id="9" w:author="Johnny Pang" w:date="2022-04-17T13:43:00Z">
              <w:r w:rsidRPr="004A7D86" w:rsidDel="00C654FF">
                <w:rPr>
                  <w:rFonts w:ascii="Calibri" w:hAnsi="Calibri"/>
                  <w:sz w:val="22"/>
                  <w:szCs w:val="22"/>
                </w:rPr>
                <w:delText>1</w:delText>
              </w:r>
            </w:del>
          </w:p>
        </w:tc>
        <w:tc>
          <w:tcPr>
            <w:tcW w:w="1980" w:type="dxa"/>
            <w:tcBorders>
              <w:top w:val="single" w:sz="6" w:space="0" w:color="auto"/>
              <w:left w:val="single" w:sz="6" w:space="0" w:color="auto"/>
              <w:bottom w:val="single" w:sz="6" w:space="0" w:color="auto"/>
              <w:right w:val="single" w:sz="6" w:space="0" w:color="auto"/>
            </w:tcBorders>
          </w:tcPr>
          <w:p w14:paraId="5B4076D3" w14:textId="3810FD58" w:rsidR="005727BB" w:rsidRPr="004A7D86" w:rsidDel="00C654FF" w:rsidRDefault="008D21D0">
            <w:pPr>
              <w:pStyle w:val="NormalTableText"/>
              <w:rPr>
                <w:del w:id="10" w:author="Johnny Pang" w:date="2022-04-17T13:43:00Z"/>
                <w:rFonts w:ascii="Calibri" w:hAnsi="Calibri"/>
                <w:sz w:val="22"/>
                <w:szCs w:val="22"/>
              </w:rPr>
            </w:pPr>
            <w:del w:id="11" w:author="Johnny Pang" w:date="2022-04-17T13:43:00Z">
              <w:r w:rsidDel="00C654FF">
                <w:rPr>
                  <w:rFonts w:ascii="Calibri" w:hAnsi="Calibri"/>
                  <w:sz w:val="22"/>
                  <w:szCs w:val="22"/>
                </w:rPr>
                <w:delText>October 27, 2015</w:delText>
              </w:r>
            </w:del>
          </w:p>
        </w:tc>
        <w:tc>
          <w:tcPr>
            <w:tcW w:w="5863" w:type="dxa"/>
            <w:tcBorders>
              <w:top w:val="single" w:sz="6" w:space="0" w:color="auto"/>
              <w:left w:val="single" w:sz="6" w:space="0" w:color="auto"/>
              <w:bottom w:val="single" w:sz="6" w:space="0" w:color="auto"/>
              <w:right w:val="double" w:sz="6" w:space="0" w:color="auto"/>
            </w:tcBorders>
          </w:tcPr>
          <w:p w14:paraId="531B5272" w14:textId="22399657" w:rsidR="005727BB" w:rsidRPr="004A7D86" w:rsidDel="00C654FF" w:rsidRDefault="008D21D0">
            <w:pPr>
              <w:pStyle w:val="NormalTableText"/>
              <w:rPr>
                <w:del w:id="12" w:author="Johnny Pang" w:date="2022-04-17T13:43:00Z"/>
                <w:rFonts w:ascii="Calibri" w:hAnsi="Calibri"/>
                <w:sz w:val="22"/>
                <w:szCs w:val="22"/>
              </w:rPr>
            </w:pPr>
            <w:del w:id="13" w:author="Johnny Pang" w:date="2022-04-17T13:43:00Z">
              <w:r w:rsidDel="00C654FF">
                <w:rPr>
                  <w:rFonts w:ascii="Calibri" w:hAnsi="Calibri"/>
                  <w:sz w:val="22"/>
                  <w:szCs w:val="22"/>
                </w:rPr>
                <w:delText>Spec renumbered and rewritten to reflect OPSS</w:delText>
              </w:r>
            </w:del>
          </w:p>
        </w:tc>
      </w:tr>
      <w:tr w:rsidR="00054275" w:rsidRPr="004A7D86" w:rsidDel="00C654FF" w14:paraId="60618A96" w14:textId="66371D9A" w:rsidTr="00AB66DA">
        <w:trPr>
          <w:cantSplit/>
          <w:jc w:val="center"/>
          <w:del w:id="14" w:author="Johnny Pang" w:date="2022-04-17T13:43:00Z"/>
        </w:trPr>
        <w:tc>
          <w:tcPr>
            <w:tcW w:w="1004" w:type="dxa"/>
            <w:tcBorders>
              <w:top w:val="single" w:sz="6" w:space="0" w:color="auto"/>
              <w:left w:val="double" w:sz="6" w:space="0" w:color="auto"/>
              <w:bottom w:val="single" w:sz="6" w:space="0" w:color="auto"/>
              <w:right w:val="single" w:sz="6" w:space="0" w:color="auto"/>
            </w:tcBorders>
          </w:tcPr>
          <w:p w14:paraId="611F3CA5" w14:textId="4F232B71" w:rsidR="00054275" w:rsidRPr="00AB66DA" w:rsidDel="00C654FF" w:rsidRDefault="00422000">
            <w:pPr>
              <w:pStyle w:val="NormalTableText"/>
              <w:rPr>
                <w:del w:id="15" w:author="Johnny Pang" w:date="2022-04-17T13:43:00Z"/>
                <w:rFonts w:ascii="Calibri" w:hAnsi="Calibri"/>
                <w:sz w:val="22"/>
                <w:szCs w:val="22"/>
              </w:rPr>
            </w:pPr>
            <w:del w:id="16" w:author="Johnny Pang" w:date="2022-04-17T13:43:00Z">
              <w:r w:rsidRPr="00AB66DA" w:rsidDel="00C654FF">
                <w:rPr>
                  <w:rFonts w:ascii="Calibri" w:hAnsi="Calibri"/>
                  <w:sz w:val="22"/>
                  <w:szCs w:val="22"/>
                </w:rPr>
                <w:delText>2</w:delText>
              </w:r>
            </w:del>
          </w:p>
        </w:tc>
        <w:tc>
          <w:tcPr>
            <w:tcW w:w="1980" w:type="dxa"/>
            <w:tcBorders>
              <w:top w:val="single" w:sz="6" w:space="0" w:color="auto"/>
              <w:left w:val="single" w:sz="6" w:space="0" w:color="auto"/>
              <w:bottom w:val="single" w:sz="6" w:space="0" w:color="auto"/>
              <w:right w:val="single" w:sz="6" w:space="0" w:color="auto"/>
            </w:tcBorders>
          </w:tcPr>
          <w:p w14:paraId="06667331" w14:textId="0B96D828" w:rsidR="00054275" w:rsidRPr="00AB66DA" w:rsidDel="00C654FF" w:rsidRDefault="00CF7B7E" w:rsidP="00422000">
            <w:pPr>
              <w:pStyle w:val="NormalTableText"/>
              <w:rPr>
                <w:del w:id="17" w:author="Johnny Pang" w:date="2022-04-17T13:43:00Z"/>
                <w:rFonts w:ascii="Calibri" w:hAnsi="Calibri"/>
                <w:sz w:val="22"/>
                <w:szCs w:val="22"/>
              </w:rPr>
            </w:pPr>
            <w:del w:id="18" w:author="Johnny Pang" w:date="2022-04-17T13:43:00Z">
              <w:r w:rsidRPr="00AB66DA" w:rsidDel="00C654FF">
                <w:rPr>
                  <w:rFonts w:ascii="Calibri" w:hAnsi="Calibri"/>
                  <w:sz w:val="22"/>
                  <w:szCs w:val="22"/>
                </w:rPr>
                <w:delText>March 21</w:delText>
              </w:r>
              <w:r w:rsidR="00422000" w:rsidRPr="00AB66DA" w:rsidDel="00C654FF">
                <w:rPr>
                  <w:rFonts w:ascii="Calibri" w:hAnsi="Calibri"/>
                  <w:sz w:val="22"/>
                  <w:szCs w:val="22"/>
                </w:rPr>
                <w:delText>, 2016</w:delText>
              </w:r>
            </w:del>
          </w:p>
        </w:tc>
        <w:tc>
          <w:tcPr>
            <w:tcW w:w="5863" w:type="dxa"/>
            <w:tcBorders>
              <w:top w:val="single" w:sz="6" w:space="0" w:color="auto"/>
              <w:left w:val="single" w:sz="6" w:space="0" w:color="auto"/>
              <w:bottom w:val="single" w:sz="6" w:space="0" w:color="auto"/>
              <w:right w:val="double" w:sz="6" w:space="0" w:color="auto"/>
            </w:tcBorders>
          </w:tcPr>
          <w:p w14:paraId="235DCBD6" w14:textId="49A8A7B8" w:rsidR="00054275" w:rsidRPr="00AB66DA" w:rsidDel="00C654FF" w:rsidRDefault="004571A1" w:rsidP="004571A1">
            <w:pPr>
              <w:pStyle w:val="NormalTableText"/>
              <w:rPr>
                <w:del w:id="19" w:author="Johnny Pang" w:date="2022-04-17T13:43:00Z"/>
                <w:rFonts w:ascii="Calibri" w:hAnsi="Calibri"/>
                <w:sz w:val="22"/>
                <w:szCs w:val="22"/>
              </w:rPr>
            </w:pPr>
            <w:del w:id="20" w:author="Johnny Pang" w:date="2022-04-17T13:43:00Z">
              <w:r w:rsidRPr="00AB66DA" w:rsidDel="00C654FF">
                <w:rPr>
                  <w:rFonts w:ascii="Calibri" w:hAnsi="Calibri"/>
                  <w:sz w:val="22"/>
                  <w:szCs w:val="22"/>
                </w:rPr>
                <w:delText>Revised Based on Legal comments #6409381-v1A</w:delText>
              </w:r>
              <w:r w:rsidR="0082119D" w:rsidRPr="00AB66DA" w:rsidDel="00C654FF">
                <w:rPr>
                  <w:rFonts w:ascii="Calibri" w:hAnsi="Calibri"/>
                  <w:sz w:val="22"/>
                  <w:szCs w:val="22"/>
                </w:rPr>
                <w:delText xml:space="preserve"> (AAM)</w:delText>
              </w:r>
            </w:del>
          </w:p>
        </w:tc>
      </w:tr>
      <w:tr w:rsidR="00AB66DA" w:rsidRPr="004A7D86" w:rsidDel="00C654FF" w14:paraId="510603D6" w14:textId="1274A568">
        <w:trPr>
          <w:cantSplit/>
          <w:jc w:val="center"/>
          <w:del w:id="21" w:author="Johnny Pang" w:date="2022-04-17T13:43:00Z"/>
        </w:trPr>
        <w:tc>
          <w:tcPr>
            <w:tcW w:w="1004" w:type="dxa"/>
            <w:tcBorders>
              <w:top w:val="single" w:sz="6" w:space="0" w:color="auto"/>
              <w:left w:val="double" w:sz="6" w:space="0" w:color="auto"/>
              <w:bottom w:val="double" w:sz="6" w:space="0" w:color="auto"/>
              <w:right w:val="single" w:sz="6" w:space="0" w:color="auto"/>
            </w:tcBorders>
          </w:tcPr>
          <w:p w14:paraId="3116C401" w14:textId="61DE05A3" w:rsidR="00AB66DA" w:rsidRPr="00AB66DA" w:rsidDel="00C654FF" w:rsidRDefault="00AB66DA">
            <w:pPr>
              <w:pStyle w:val="NormalTableText"/>
              <w:rPr>
                <w:del w:id="22" w:author="Johnny Pang" w:date="2022-04-17T13:43:00Z"/>
                <w:rFonts w:ascii="Calibri" w:hAnsi="Calibri"/>
                <w:sz w:val="22"/>
                <w:szCs w:val="22"/>
              </w:rPr>
            </w:pPr>
            <w:del w:id="23" w:author="Johnny Pang" w:date="2022-04-17T13:43:00Z">
              <w:r w:rsidDel="00C654FF">
                <w:rPr>
                  <w:rFonts w:ascii="Calibri" w:hAnsi="Calibri"/>
                  <w:sz w:val="22"/>
                  <w:szCs w:val="22"/>
                </w:rPr>
                <w:delText>3</w:delText>
              </w:r>
            </w:del>
          </w:p>
        </w:tc>
        <w:tc>
          <w:tcPr>
            <w:tcW w:w="1980" w:type="dxa"/>
            <w:tcBorders>
              <w:top w:val="single" w:sz="6" w:space="0" w:color="auto"/>
              <w:left w:val="single" w:sz="6" w:space="0" w:color="auto"/>
              <w:bottom w:val="double" w:sz="6" w:space="0" w:color="auto"/>
              <w:right w:val="single" w:sz="6" w:space="0" w:color="auto"/>
            </w:tcBorders>
          </w:tcPr>
          <w:p w14:paraId="516A2BE2" w14:textId="7ED883B7" w:rsidR="00AB66DA" w:rsidRPr="00AB66DA" w:rsidDel="00C654FF" w:rsidRDefault="00AB66DA" w:rsidP="00422000">
            <w:pPr>
              <w:pStyle w:val="NormalTableText"/>
              <w:rPr>
                <w:del w:id="24" w:author="Johnny Pang" w:date="2022-04-17T13:43:00Z"/>
                <w:rFonts w:ascii="Calibri" w:hAnsi="Calibri"/>
                <w:sz w:val="22"/>
                <w:szCs w:val="22"/>
              </w:rPr>
            </w:pPr>
            <w:del w:id="25" w:author="Johnny Pang" w:date="2022-04-17T13:43:00Z">
              <w:r w:rsidDel="00C654FF">
                <w:rPr>
                  <w:rFonts w:ascii="Calibri" w:hAnsi="Calibri"/>
                  <w:sz w:val="22"/>
                  <w:szCs w:val="22"/>
                </w:rPr>
                <w:delText>May 1,2017</w:delText>
              </w:r>
            </w:del>
          </w:p>
        </w:tc>
        <w:tc>
          <w:tcPr>
            <w:tcW w:w="5863" w:type="dxa"/>
            <w:tcBorders>
              <w:top w:val="single" w:sz="6" w:space="0" w:color="auto"/>
              <w:left w:val="single" w:sz="6" w:space="0" w:color="auto"/>
              <w:bottom w:val="double" w:sz="6" w:space="0" w:color="auto"/>
              <w:right w:val="double" w:sz="6" w:space="0" w:color="auto"/>
            </w:tcBorders>
          </w:tcPr>
          <w:p w14:paraId="71226EEA" w14:textId="451D5C8F" w:rsidR="00AB66DA" w:rsidRPr="00AB66DA" w:rsidDel="00C654FF" w:rsidRDefault="00AB66DA" w:rsidP="004571A1">
            <w:pPr>
              <w:pStyle w:val="NormalTableText"/>
              <w:rPr>
                <w:del w:id="26" w:author="Johnny Pang" w:date="2022-04-17T13:43:00Z"/>
                <w:rFonts w:ascii="Calibri" w:hAnsi="Calibri"/>
                <w:sz w:val="22"/>
                <w:szCs w:val="22"/>
              </w:rPr>
            </w:pPr>
            <w:del w:id="27" w:author="Johnny Pang" w:date="2022-04-17T13:43:00Z">
              <w:r w:rsidDel="00C654FF">
                <w:rPr>
                  <w:rFonts w:ascii="Calibri" w:hAnsi="Calibri"/>
                </w:rPr>
                <w:delText>Revised to reflect OPSS.MUNI 517 (Apr 2017) and OPSS.MUNI 518 (Apr 2017)</w:delText>
              </w:r>
            </w:del>
          </w:p>
        </w:tc>
      </w:tr>
    </w:tbl>
    <w:p w14:paraId="5C2BDD8C" w14:textId="6CF667EA" w:rsidR="0014335D" w:rsidRPr="00C72959" w:rsidDel="00C654FF" w:rsidRDefault="00C72959" w:rsidP="00C72959">
      <w:pPr>
        <w:pStyle w:val="Heading1"/>
        <w:rPr>
          <w:del w:id="28" w:author="Johnny Pang" w:date="2022-04-17T13:43:00Z"/>
        </w:rPr>
      </w:pPr>
      <w:ins w:id="29" w:author="Johnny Pang" w:date="2022-11-30T17:29:00Z">
        <w:r>
          <w:t>G</w:t>
        </w:r>
      </w:ins>
    </w:p>
    <w:p w14:paraId="19DF31EF" w14:textId="0D2C679E" w:rsidR="0014335D" w:rsidRPr="00C72959" w:rsidDel="00C654FF" w:rsidRDefault="0014335D" w:rsidP="00C72959">
      <w:pPr>
        <w:pStyle w:val="Heading1"/>
        <w:rPr>
          <w:del w:id="30" w:author="Johnny Pang" w:date="2022-04-17T13:43:00Z"/>
        </w:rPr>
      </w:pPr>
      <w:del w:id="31" w:author="Johnny Pang" w:date="2022-04-17T13:43:00Z">
        <w:r w:rsidRPr="00C72959" w:rsidDel="00C654FF">
          <w:delText>NOTE:</w:delText>
        </w:r>
      </w:del>
    </w:p>
    <w:p w14:paraId="228B4AC9" w14:textId="580890FA" w:rsidR="0014335D" w:rsidRPr="00C72959" w:rsidDel="00C654FF" w:rsidRDefault="0014335D" w:rsidP="00C72959">
      <w:pPr>
        <w:pStyle w:val="Heading1"/>
        <w:rPr>
          <w:del w:id="32" w:author="Johnny Pang" w:date="2022-04-17T13:43:00Z"/>
        </w:rPr>
      </w:pPr>
      <w:del w:id="33" w:author="Johnny Pang" w:date="2022-04-17T13:43:00Z">
        <w:r w:rsidRPr="00C72959" w:rsidDel="00C654FF">
          <w:delText>This is a CONTROLLED Document. Any documents appearing in paper form are not controlled and should be checked against the on-line file version prior to use.</w:delText>
        </w:r>
      </w:del>
    </w:p>
    <w:p w14:paraId="54C0B3E5" w14:textId="0F3CC111" w:rsidR="0014335D" w:rsidRPr="00C72959" w:rsidDel="00C654FF" w:rsidRDefault="0014335D" w:rsidP="00C72959">
      <w:pPr>
        <w:pStyle w:val="Heading1"/>
        <w:rPr>
          <w:del w:id="34" w:author="Johnny Pang" w:date="2022-04-17T13:43:00Z"/>
        </w:rPr>
      </w:pPr>
      <w:del w:id="35" w:author="Johnny Pang" w:date="2022-04-17T13:43:00Z">
        <w:r w:rsidRPr="00C72959" w:rsidDel="00C654FF">
          <w:delText>Notice: This Document hardcopy must be used for reference purpose only.</w:delText>
        </w:r>
      </w:del>
    </w:p>
    <w:p w14:paraId="7FC23ED7" w14:textId="7187B671" w:rsidR="0014335D" w:rsidRPr="00C72959" w:rsidDel="00C654FF" w:rsidRDefault="0014335D" w:rsidP="00C72959">
      <w:pPr>
        <w:pStyle w:val="Heading1"/>
        <w:rPr>
          <w:del w:id="36" w:author="Johnny Pang" w:date="2022-04-17T13:43:00Z"/>
        </w:rPr>
      </w:pPr>
      <w:del w:id="37" w:author="Johnny Pang" w:date="2022-04-17T13:43:00Z">
        <w:r w:rsidRPr="00C72959" w:rsidDel="00C654FF">
          <w:delText>The on-line copy is the current version of the document.</w:delText>
        </w:r>
      </w:del>
    </w:p>
    <w:p w14:paraId="59F1B876" w14:textId="7E6EF9EC" w:rsidR="00373DBB" w:rsidRPr="00C72959" w:rsidDel="00C654FF" w:rsidRDefault="00373DBB" w:rsidP="00C72959">
      <w:pPr>
        <w:pStyle w:val="Heading1"/>
        <w:rPr>
          <w:del w:id="38" w:author="Johnny Pang" w:date="2022-04-17T13:43:00Z"/>
        </w:rPr>
      </w:pPr>
    </w:p>
    <w:p w14:paraId="5FE722FE" w14:textId="225A7421" w:rsidR="00F6204E" w:rsidRPr="00C72959" w:rsidRDefault="00F3197E" w:rsidP="00C72959">
      <w:pPr>
        <w:pStyle w:val="Heading1"/>
      </w:pPr>
      <w:del w:id="39" w:author="Johnny Pang" w:date="2022-11-30T17:29:00Z">
        <w:r w:rsidRPr="00C72959" w:rsidDel="00C72959">
          <w:br w:type="page"/>
        </w:r>
        <w:r w:rsidR="00960901" w:rsidRPr="00C72959" w:rsidDel="00C72959">
          <w:delText>G</w:delText>
        </w:r>
      </w:del>
      <w:r w:rsidR="00960901" w:rsidRPr="00C72959">
        <w:t>Eneral</w:t>
      </w:r>
    </w:p>
    <w:p w14:paraId="4D33A1D6" w14:textId="7E2052C8" w:rsidR="00960901" w:rsidRPr="00C654FF" w:rsidRDefault="003E410A" w:rsidP="00D92ACC">
      <w:pPr>
        <w:pStyle w:val="Heading2"/>
      </w:pPr>
      <w:r w:rsidRPr="00C654FF">
        <w:t>Summary</w:t>
      </w:r>
    </w:p>
    <w:p w14:paraId="7581E9C9" w14:textId="68D9E454" w:rsidR="00154904" w:rsidRPr="00C654FF" w:rsidRDefault="00493E0C" w:rsidP="003B53EE">
      <w:pPr>
        <w:pStyle w:val="Heading3"/>
      </w:pPr>
      <w:r w:rsidRPr="00C654FF">
        <w:t xml:space="preserve">This </w:t>
      </w:r>
      <w:r w:rsidR="003E410A" w:rsidRPr="00C654FF">
        <w:t xml:space="preserve">Section </w:t>
      </w:r>
      <w:r w:rsidR="0093108B" w:rsidRPr="00C654FF">
        <w:t>i</w:t>
      </w:r>
      <w:r w:rsidR="003E410A" w:rsidRPr="00C654FF">
        <w:t>ncludes</w:t>
      </w:r>
      <w:r w:rsidR="003D05BC" w:rsidRPr="00C654FF">
        <w:t xml:space="preserve"> t</w:t>
      </w:r>
      <w:r w:rsidR="00154904" w:rsidRPr="00C654FF">
        <w:t xml:space="preserve">he </w:t>
      </w:r>
      <w:r w:rsidR="003D05BC" w:rsidRPr="00C654FF">
        <w:t xml:space="preserve">general </w:t>
      </w:r>
      <w:r w:rsidR="00154904" w:rsidRPr="00C654FF">
        <w:t xml:space="preserve">requirements for dewatering procedures to stabilize the ground and keep excavations free of water during installation of </w:t>
      </w:r>
      <w:ins w:id="40" w:author="Johnny Pang" w:date="2022-04-17T13:44:00Z">
        <w:r w:rsidR="00C654FF" w:rsidRPr="00C654FF">
          <w:t xml:space="preserve">building foundation and structures, </w:t>
        </w:r>
      </w:ins>
      <w:r w:rsidR="00154904" w:rsidRPr="00C654FF">
        <w:t xml:space="preserve">sanitary and storm pipe sewers, pipe culverts and end sections, </w:t>
      </w:r>
      <w:proofErr w:type="spellStart"/>
      <w:r w:rsidR="00154904" w:rsidRPr="00C654FF">
        <w:t>forcemains</w:t>
      </w:r>
      <w:proofErr w:type="spellEnd"/>
      <w:r w:rsidR="00154904" w:rsidRPr="00C654FF">
        <w:t xml:space="preserve"> and associated appurtenances, watermains and associated appurtenances, and other underground Utilities; maintenance holes, catch basins, ditch inlets, and valve chambers; and any other specified subsurface construction.</w:t>
      </w:r>
    </w:p>
    <w:p w14:paraId="3B93578C" w14:textId="77777777" w:rsidR="003C3C61" w:rsidRPr="00C654FF" w:rsidRDefault="003C3C61" w:rsidP="00D92ACC">
      <w:pPr>
        <w:pStyle w:val="Heading2"/>
      </w:pPr>
      <w:r w:rsidRPr="00C654FF">
        <w:t>Related Sections</w:t>
      </w:r>
    </w:p>
    <w:p w14:paraId="1E926E5A" w14:textId="6330943F" w:rsidR="00CC4E1F" w:rsidRPr="00C654FF" w:rsidDel="006C2563" w:rsidRDefault="00CC4E1F" w:rsidP="003B53EE">
      <w:pPr>
        <w:pStyle w:val="Heading3"/>
        <w:numPr>
          <w:ilvl w:val="0"/>
          <w:numId w:val="0"/>
        </w:numPr>
        <w:ind w:left="720"/>
        <w:rPr>
          <w:del w:id="41" w:author="Axel Ouillet" w:date="2022-03-23T16:43:00Z"/>
        </w:rPr>
      </w:pPr>
      <w:del w:id="42" w:author="Axel Ouillet" w:date="2022-03-23T16:43:00Z">
        <w:r w:rsidRPr="00C654FF" w:rsidDel="006C2563">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72A03A06" w14:textId="59B43397" w:rsidR="00CC4E1F" w:rsidRPr="00C654FF" w:rsidDel="006C2563" w:rsidRDefault="00CC4E1F" w:rsidP="003B53EE">
      <w:pPr>
        <w:pStyle w:val="Heading3"/>
        <w:numPr>
          <w:ilvl w:val="0"/>
          <w:numId w:val="0"/>
        </w:numPr>
        <w:ind w:left="720"/>
        <w:rPr>
          <w:del w:id="43" w:author="Axel Ouillet" w:date="2022-03-23T16:43:00Z"/>
        </w:rPr>
      </w:pPr>
    </w:p>
    <w:p w14:paraId="07DEF563" w14:textId="742AF911" w:rsidR="00CC4E1F" w:rsidRPr="00C654FF" w:rsidDel="006C2563" w:rsidRDefault="00CC4E1F" w:rsidP="003B53EE">
      <w:pPr>
        <w:pStyle w:val="Heading3"/>
        <w:numPr>
          <w:ilvl w:val="0"/>
          <w:numId w:val="0"/>
        </w:numPr>
        <w:ind w:left="720"/>
        <w:rPr>
          <w:del w:id="44" w:author="Axel Ouillet" w:date="2022-03-23T16:43:00Z"/>
        </w:rPr>
      </w:pPr>
      <w:del w:id="45" w:author="Axel Ouillet" w:date="2022-03-23T16:43:00Z">
        <w:r w:rsidRPr="00C654FF" w:rsidDel="006C2563">
          <w:delText>Cross-referencing here may also be used to coordinate assemblies or systems whose components may span multiple Sections and which must meet certain performance requirements as an assembly or system.</w:delText>
        </w:r>
      </w:del>
    </w:p>
    <w:p w14:paraId="0F789E86" w14:textId="2FA1F3F8" w:rsidR="00CC4E1F" w:rsidRPr="00C654FF" w:rsidDel="006C2563" w:rsidRDefault="00CC4E1F" w:rsidP="003B53EE">
      <w:pPr>
        <w:pStyle w:val="Heading3"/>
        <w:numPr>
          <w:ilvl w:val="0"/>
          <w:numId w:val="0"/>
        </w:numPr>
        <w:ind w:left="720"/>
        <w:rPr>
          <w:del w:id="46" w:author="Axel Ouillet" w:date="2022-03-23T16:43:00Z"/>
        </w:rPr>
      </w:pPr>
    </w:p>
    <w:p w14:paraId="2AB72E26" w14:textId="282F349B" w:rsidR="00CC4E1F" w:rsidRPr="00C654FF" w:rsidDel="006C2563" w:rsidRDefault="00CC4E1F" w:rsidP="003B53EE">
      <w:pPr>
        <w:pStyle w:val="Heading3"/>
        <w:numPr>
          <w:ilvl w:val="0"/>
          <w:numId w:val="0"/>
        </w:numPr>
        <w:ind w:left="720"/>
        <w:rPr>
          <w:del w:id="47" w:author="Axel Ouillet" w:date="2022-03-23T16:43:00Z"/>
        </w:rPr>
      </w:pPr>
      <w:del w:id="48" w:author="Axel Ouillet" w:date="2022-03-23T16:43:00Z">
        <w:r w:rsidRPr="00C654FF" w:rsidDel="006C2563">
          <w:delText>This Section is to be completed/updated during the design development by the Consultant. If it is not applicable to the section for the specific project it may be deleted.]</w:delText>
        </w:r>
      </w:del>
    </w:p>
    <w:p w14:paraId="507242D8" w14:textId="3601F65A" w:rsidR="00CC4E1F" w:rsidRPr="00C654FF" w:rsidDel="006C2563" w:rsidRDefault="00CC4E1F" w:rsidP="003B53EE">
      <w:pPr>
        <w:pStyle w:val="Heading3"/>
        <w:numPr>
          <w:ilvl w:val="0"/>
          <w:numId w:val="0"/>
        </w:numPr>
        <w:ind w:left="720"/>
        <w:rPr>
          <w:del w:id="49" w:author="Axel Ouillet" w:date="2022-03-23T16:43:00Z"/>
        </w:rPr>
      </w:pPr>
    </w:p>
    <w:p w14:paraId="4A7B268B" w14:textId="6E3F3F79" w:rsidR="00CC4E1F" w:rsidRPr="00C654FF" w:rsidDel="006C2563" w:rsidRDefault="00CC4E1F" w:rsidP="003B53EE">
      <w:pPr>
        <w:pStyle w:val="Heading3"/>
        <w:numPr>
          <w:ilvl w:val="0"/>
          <w:numId w:val="0"/>
        </w:numPr>
        <w:ind w:left="720"/>
        <w:rPr>
          <w:del w:id="50" w:author="Axel Ouillet" w:date="2022-03-23T16:43:00Z"/>
        </w:rPr>
      </w:pPr>
      <w:del w:id="51" w:author="Axel Ouillet" w:date="2022-03-23T16:43:00Z">
        <w:r w:rsidRPr="00C654FF" w:rsidDel="006C2563">
          <w:delText>[List Sections specifying installation of products supplied but not installed under this Section and indicate specific items.]</w:delText>
        </w:r>
      </w:del>
    </w:p>
    <w:p w14:paraId="37756F11" w14:textId="48674362" w:rsidR="00CC4E1F" w:rsidRPr="00C654FF" w:rsidDel="006C2563" w:rsidRDefault="00CC4E1F" w:rsidP="003B53EE">
      <w:pPr>
        <w:pStyle w:val="Heading3"/>
        <w:rPr>
          <w:del w:id="52" w:author="Axel Ouillet" w:date="2022-03-23T16:43:00Z"/>
        </w:rPr>
      </w:pPr>
      <w:del w:id="53" w:author="Axel Ouillet" w:date="2022-03-23T16:43:00Z">
        <w:r w:rsidRPr="00C654FF" w:rsidDel="006C2563">
          <w:delText xml:space="preserve">Section [______ – ____________]:  Execution requirements for </w:delText>
        </w:r>
        <w:r w:rsidR="004247E8" w:rsidRPr="00C654FF" w:rsidDel="006C2563">
          <w:delText>[[</w:delText>
        </w:r>
        <w:r w:rsidRPr="00C654FF" w:rsidDel="006C2563">
          <w:delText>item]...  specified under this Section.</w:delText>
        </w:r>
      </w:del>
    </w:p>
    <w:p w14:paraId="48E21543" w14:textId="51575581" w:rsidR="00CC4E1F" w:rsidRPr="00C654FF" w:rsidDel="006C2563" w:rsidRDefault="00CC4E1F" w:rsidP="003B53EE">
      <w:pPr>
        <w:pStyle w:val="Heading3"/>
        <w:numPr>
          <w:ilvl w:val="0"/>
          <w:numId w:val="0"/>
        </w:numPr>
        <w:ind w:left="720"/>
        <w:rPr>
          <w:del w:id="54" w:author="Axel Ouillet" w:date="2022-03-23T16:43:00Z"/>
        </w:rPr>
      </w:pPr>
      <w:del w:id="55" w:author="Axel Ouillet" w:date="2022-03-23T16:43:00Z">
        <w:r w:rsidRPr="00C654FF" w:rsidDel="006C2563">
          <w:delText>[List Sections specifying products installed but not supplied under this Section and indicate specific items.]</w:delText>
        </w:r>
      </w:del>
    </w:p>
    <w:p w14:paraId="260C49B6" w14:textId="6C713D77" w:rsidR="00CC4E1F" w:rsidRPr="00C654FF" w:rsidDel="006C2563" w:rsidRDefault="00CC4E1F" w:rsidP="003B53EE">
      <w:pPr>
        <w:pStyle w:val="Heading3"/>
        <w:rPr>
          <w:del w:id="56" w:author="Axel Ouillet" w:date="2022-03-23T16:43:00Z"/>
        </w:rPr>
      </w:pPr>
      <w:del w:id="57" w:author="Axel Ouillet" w:date="2022-03-23T16:43:00Z">
        <w:r w:rsidRPr="00C654FF" w:rsidDel="006C2563">
          <w:delText>Section [______ – ____________]:  Product requirements for ...[item]...  for installation under this Section.</w:delText>
        </w:r>
      </w:del>
    </w:p>
    <w:p w14:paraId="557621D9" w14:textId="4B34163F" w:rsidR="00CC4E1F" w:rsidRPr="00C654FF" w:rsidDel="006C2563" w:rsidRDefault="00CC4E1F" w:rsidP="003B53EE">
      <w:pPr>
        <w:pStyle w:val="Heading3"/>
        <w:numPr>
          <w:ilvl w:val="0"/>
          <w:numId w:val="0"/>
        </w:numPr>
        <w:ind w:left="720"/>
        <w:rPr>
          <w:del w:id="58" w:author="Axel Ouillet" w:date="2022-03-23T16:43:00Z"/>
        </w:rPr>
      </w:pPr>
      <w:del w:id="59" w:author="Axel Ouillet" w:date="2022-03-23T16:43:00Z">
        <w:r w:rsidRPr="00C654FF" w:rsidDel="006C2563">
          <w:delText>[List Sections specifying related requirements.]</w:delText>
        </w:r>
      </w:del>
    </w:p>
    <w:p w14:paraId="27565447" w14:textId="0A4AE449" w:rsidR="005A1E31" w:rsidRPr="00C654FF" w:rsidDel="006C2563" w:rsidRDefault="00CC4E1F" w:rsidP="003B53EE">
      <w:pPr>
        <w:pStyle w:val="Heading3"/>
        <w:rPr>
          <w:del w:id="60" w:author="Axel Ouillet" w:date="2022-03-23T16:43:00Z"/>
        </w:rPr>
      </w:pPr>
      <w:del w:id="61" w:author="Axel Ouillet" w:date="2022-03-23T16:43:00Z">
        <w:r w:rsidRPr="00C654FF" w:rsidDel="006C2563">
          <w:delText>Section [______ – ____________]:  [Optional short phrase indicating relationship].</w:delText>
        </w:r>
      </w:del>
    </w:p>
    <w:p w14:paraId="06653D54" w14:textId="16E1DC67" w:rsidR="00020652" w:rsidRPr="00C654FF" w:rsidRDefault="00020652" w:rsidP="003B53EE">
      <w:pPr>
        <w:pStyle w:val="Heading4"/>
      </w:pPr>
      <w:r w:rsidRPr="00C654FF">
        <w:t xml:space="preserve">Section 01060 </w:t>
      </w:r>
      <w:proofErr w:type="gramStart"/>
      <w:r w:rsidRPr="00C654FF">
        <w:t>–  Regulatory</w:t>
      </w:r>
      <w:proofErr w:type="gramEnd"/>
      <w:r w:rsidRPr="00C654FF">
        <w:t xml:space="preserve"> Requirements</w:t>
      </w:r>
    </w:p>
    <w:p w14:paraId="779E47E0" w14:textId="2A908C5B" w:rsidR="004703B3" w:rsidRPr="00C654FF" w:rsidRDefault="00020652" w:rsidP="003B53EE">
      <w:pPr>
        <w:pStyle w:val="Heading4"/>
      </w:pPr>
      <w:r w:rsidRPr="00C654FF">
        <w:t xml:space="preserve">Section 01300 </w:t>
      </w:r>
      <w:proofErr w:type="gramStart"/>
      <w:r w:rsidRPr="00C654FF">
        <w:t>–  Submittals</w:t>
      </w:r>
      <w:proofErr w:type="gramEnd"/>
    </w:p>
    <w:p w14:paraId="7E1F9D09" w14:textId="6C6ABEC4" w:rsidR="004703B3" w:rsidRPr="00C654FF" w:rsidRDefault="004703B3" w:rsidP="003B53EE">
      <w:pPr>
        <w:pStyle w:val="Heading4"/>
      </w:pPr>
      <w:r w:rsidRPr="00C654FF">
        <w:t>Section 015</w:t>
      </w:r>
      <w:r w:rsidR="00020652" w:rsidRPr="00C654FF">
        <w:t>61</w:t>
      </w:r>
      <w:r w:rsidRPr="00C654FF">
        <w:t xml:space="preserve"> </w:t>
      </w:r>
      <w:proofErr w:type="gramStart"/>
      <w:r w:rsidRPr="00C654FF">
        <w:t>–  Environmental</w:t>
      </w:r>
      <w:proofErr w:type="gramEnd"/>
      <w:r w:rsidRPr="00C654FF">
        <w:t xml:space="preserve"> </w:t>
      </w:r>
      <w:r w:rsidR="00020652" w:rsidRPr="00C654FF">
        <w:t xml:space="preserve"> </w:t>
      </w:r>
      <w:r w:rsidRPr="00C654FF">
        <w:t>Protection</w:t>
      </w:r>
    </w:p>
    <w:p w14:paraId="4FC02DD6" w14:textId="2E9D4F35" w:rsidR="004703B3" w:rsidRPr="00C654FF" w:rsidRDefault="00321A3D" w:rsidP="003B53EE">
      <w:pPr>
        <w:pStyle w:val="Heading4"/>
      </w:pPr>
      <w:r w:rsidRPr="00C654FF">
        <w:t>Section 022</w:t>
      </w:r>
      <w:r w:rsidR="00F746A7" w:rsidRPr="00C654FF">
        <w:t>30</w:t>
      </w:r>
      <w:r w:rsidRPr="00C654FF">
        <w:t xml:space="preserve"> </w:t>
      </w:r>
      <w:proofErr w:type="gramStart"/>
      <w:r w:rsidRPr="00C654FF">
        <w:t xml:space="preserve">– </w:t>
      </w:r>
      <w:r w:rsidR="00F3197E" w:rsidRPr="00C654FF">
        <w:t xml:space="preserve"> </w:t>
      </w:r>
      <w:r w:rsidRPr="00C654FF">
        <w:t>Site</w:t>
      </w:r>
      <w:proofErr w:type="gramEnd"/>
      <w:r w:rsidRPr="00C654FF">
        <w:t xml:space="preserve"> Preparation</w:t>
      </w:r>
      <w:r w:rsidR="00F746A7" w:rsidRPr="00C654FF">
        <w:t xml:space="preserve"> for Pipelines, Utilities and Associated Structures</w:t>
      </w:r>
    </w:p>
    <w:p w14:paraId="1E857FAF" w14:textId="30D78DB2" w:rsidR="00F3197E" w:rsidRPr="00C654FF" w:rsidRDefault="00F3197E" w:rsidP="003B53EE">
      <w:pPr>
        <w:pStyle w:val="Heading4"/>
      </w:pPr>
      <w:r w:rsidRPr="00C654FF">
        <w:t xml:space="preserve">Section 02241 </w:t>
      </w:r>
      <w:proofErr w:type="gramStart"/>
      <w:r w:rsidRPr="00C654FF">
        <w:t>–  Provide</w:t>
      </w:r>
      <w:proofErr w:type="gramEnd"/>
      <w:r w:rsidRPr="00C654FF">
        <w:t xml:space="preserve"> Water Control Plan, Dewatering, Discharge Plan and Groundwater Monitoring Program</w:t>
      </w:r>
    </w:p>
    <w:p w14:paraId="539AAEA2" w14:textId="440FE52B" w:rsidR="00F3197E" w:rsidRPr="00C654FF" w:rsidRDefault="00F3197E" w:rsidP="003B53EE">
      <w:pPr>
        <w:pStyle w:val="Heading4"/>
      </w:pPr>
      <w:r w:rsidRPr="00C654FF">
        <w:t xml:space="preserve">Section 02242 </w:t>
      </w:r>
      <w:proofErr w:type="gramStart"/>
      <w:r w:rsidRPr="00C654FF">
        <w:t>–  Supply</w:t>
      </w:r>
      <w:proofErr w:type="gramEnd"/>
      <w:r w:rsidRPr="00C654FF">
        <w:t xml:space="preserve"> Install and Subsequently Remove Dewatering System</w:t>
      </w:r>
    </w:p>
    <w:p w14:paraId="702A5BEF" w14:textId="220F67DA" w:rsidR="00F3197E" w:rsidRPr="00C654FF" w:rsidRDefault="00F3197E" w:rsidP="003B53EE">
      <w:pPr>
        <w:pStyle w:val="Heading4"/>
      </w:pPr>
      <w:r w:rsidRPr="00C654FF">
        <w:t xml:space="preserve">Section 02243 </w:t>
      </w:r>
      <w:proofErr w:type="gramStart"/>
      <w:r w:rsidRPr="00C654FF">
        <w:t>–  Operate</w:t>
      </w:r>
      <w:proofErr w:type="gramEnd"/>
      <w:r w:rsidRPr="00C654FF">
        <w:t xml:space="preserve"> and Maintain Dewatering System</w:t>
      </w:r>
    </w:p>
    <w:p w14:paraId="2415CCEC" w14:textId="41C79E44" w:rsidR="00F3197E" w:rsidRPr="00C654FF" w:rsidRDefault="00F3197E" w:rsidP="003B53EE">
      <w:pPr>
        <w:pStyle w:val="Heading4"/>
      </w:pPr>
      <w:r w:rsidRPr="00C654FF">
        <w:t xml:space="preserve">Section 02244 </w:t>
      </w:r>
      <w:proofErr w:type="gramStart"/>
      <w:r w:rsidRPr="00C654FF">
        <w:t>–  Retain</w:t>
      </w:r>
      <w:proofErr w:type="gramEnd"/>
      <w:r w:rsidRPr="00C654FF">
        <w:t xml:space="preserve"> Specialty Subcontractor To Monitor Existing Groundwater Levels and Discharge Water Quality in Accordance With PTTW</w:t>
      </w:r>
    </w:p>
    <w:p w14:paraId="73633F31" w14:textId="50F77EC8" w:rsidR="00F3197E" w:rsidRPr="00C654FF" w:rsidRDefault="00F3197E" w:rsidP="003B53EE">
      <w:pPr>
        <w:pStyle w:val="Heading4"/>
      </w:pPr>
      <w:r w:rsidRPr="00C654FF">
        <w:t xml:space="preserve">Section 02245 </w:t>
      </w:r>
      <w:proofErr w:type="gramStart"/>
      <w:r w:rsidRPr="00C654FF">
        <w:t>–  Restoration</w:t>
      </w:r>
      <w:proofErr w:type="gramEnd"/>
      <w:r w:rsidRPr="00C654FF">
        <w:t xml:space="preserve"> Works Associated With Dewatering Activities</w:t>
      </w:r>
    </w:p>
    <w:p w14:paraId="417C2340" w14:textId="1E949AD2" w:rsidR="00F3197E" w:rsidRPr="00C654FF" w:rsidDel="00C654FF" w:rsidRDefault="00F3197E" w:rsidP="003B53EE">
      <w:pPr>
        <w:pStyle w:val="Heading4"/>
        <w:rPr>
          <w:del w:id="62" w:author="Johnny Pang" w:date="2022-04-17T13:44:00Z"/>
        </w:rPr>
      </w:pPr>
      <w:del w:id="63" w:author="Johnny Pang" w:date="2022-04-17T13:44:00Z">
        <w:r w:rsidRPr="00C654FF" w:rsidDel="00C654FF">
          <w:delText>Section 02246 –  Bypass Pumping or Fluming and Unwatering</w:delText>
        </w:r>
      </w:del>
    </w:p>
    <w:p w14:paraId="309B5964" w14:textId="0A345CA2" w:rsidR="004703B3" w:rsidRPr="00C654FF" w:rsidDel="00C654FF" w:rsidRDefault="004703B3" w:rsidP="003B53EE">
      <w:pPr>
        <w:pStyle w:val="Heading4"/>
        <w:rPr>
          <w:del w:id="64" w:author="Johnny Pang" w:date="2022-04-17T13:44:00Z"/>
        </w:rPr>
      </w:pPr>
      <w:del w:id="65" w:author="Johnny Pang" w:date="2022-04-17T13:44:00Z">
        <w:r w:rsidRPr="00C654FF" w:rsidDel="00C654FF">
          <w:delText>Section 02314  – Tunnelling</w:delText>
        </w:r>
      </w:del>
    </w:p>
    <w:p w14:paraId="02EA0F39" w14:textId="0E258A71" w:rsidR="00B84901" w:rsidRPr="00C654FF" w:rsidRDefault="004703B3" w:rsidP="003B53EE">
      <w:pPr>
        <w:pStyle w:val="Heading4"/>
      </w:pPr>
      <w:r w:rsidRPr="00C654FF">
        <w:t xml:space="preserve">Section 02315 </w:t>
      </w:r>
      <w:proofErr w:type="gramStart"/>
      <w:r w:rsidRPr="00C654FF">
        <w:t>–  Trenching</w:t>
      </w:r>
      <w:proofErr w:type="gramEnd"/>
      <w:r w:rsidRPr="00C654FF">
        <w:t>, Backfilling and Compacting</w:t>
      </w:r>
      <w:r w:rsidR="00321A3D" w:rsidRPr="00C654FF">
        <w:t xml:space="preserve"> </w:t>
      </w:r>
    </w:p>
    <w:p w14:paraId="41381F58" w14:textId="77777777" w:rsidR="00020652" w:rsidRPr="00C654FF" w:rsidRDefault="00020652" w:rsidP="00020652">
      <w:pPr>
        <w:pStyle w:val="Heading2"/>
        <w:keepNext w:val="0"/>
        <w:keepLines w:val="0"/>
        <w:tabs>
          <w:tab w:val="clear" w:pos="576"/>
          <w:tab w:val="num" w:pos="720"/>
        </w:tabs>
        <w:ind w:left="720" w:hanging="720"/>
        <w:contextualSpacing/>
        <w:rPr>
          <w:rFonts w:asciiTheme="minorHAnsi" w:hAnsiTheme="minorHAnsi"/>
        </w:rPr>
      </w:pPr>
      <w:r w:rsidRPr="00C654FF">
        <w:rPr>
          <w:rFonts w:asciiTheme="minorHAnsi" w:hAnsiTheme="minorHAnsi"/>
        </w:rPr>
        <w:t>References</w:t>
      </w:r>
    </w:p>
    <w:p w14:paraId="65D13595" w14:textId="1E4FD737" w:rsidR="00F746A7" w:rsidRPr="00C654FF" w:rsidRDefault="00020652" w:rsidP="003B53EE">
      <w:pPr>
        <w:pStyle w:val="Heading3"/>
      </w:pPr>
      <w:r w:rsidRPr="00C654FF">
        <w:t xml:space="preserve">Ontario Ministry of the Environment and Climate Change  </w:t>
      </w:r>
    </w:p>
    <w:p w14:paraId="7958A707" w14:textId="34FD473D" w:rsidR="00020652" w:rsidRPr="00C654FF" w:rsidRDefault="004571A1" w:rsidP="00F746A7">
      <w:pPr>
        <w:pStyle w:val="Heading4"/>
      </w:pPr>
      <w:r w:rsidRPr="00C654FF">
        <w:t>Guide to Permit to Take Water</w:t>
      </w:r>
    </w:p>
    <w:p w14:paraId="32F02555" w14:textId="173FC24D" w:rsidR="00CC7721" w:rsidRPr="00C654FF" w:rsidRDefault="00CC7721" w:rsidP="003B53EE">
      <w:pPr>
        <w:pStyle w:val="Heading3"/>
      </w:pPr>
      <w:r w:rsidRPr="00C654FF">
        <w:t>Ontario Provincial Standards for Roads and Public Works (OPSS)</w:t>
      </w:r>
    </w:p>
    <w:p w14:paraId="5D6B1C36" w14:textId="77777777" w:rsidR="00AB66DA" w:rsidRPr="00C654FF" w:rsidRDefault="00AB66DA" w:rsidP="00AB66DA">
      <w:pPr>
        <w:pStyle w:val="Heading4"/>
      </w:pPr>
      <w:r w:rsidRPr="00C654FF">
        <w:t>OPSS.MUNI 517 (Apr 2017) Dewatering of Pipeline, Utility and Associated Structure Excavation</w:t>
      </w:r>
    </w:p>
    <w:p w14:paraId="71261E81" w14:textId="77777777" w:rsidR="00AB66DA" w:rsidRPr="00C654FF" w:rsidRDefault="00AB66DA" w:rsidP="00AB66DA">
      <w:pPr>
        <w:pStyle w:val="Heading4"/>
      </w:pPr>
      <w:r w:rsidRPr="00C654FF">
        <w:t xml:space="preserve">OPSS.MUNI 518 (Apr 2017) Control of Water </w:t>
      </w:r>
      <w:proofErr w:type="gramStart"/>
      <w:r w:rsidRPr="00C654FF">
        <w:t>From</w:t>
      </w:r>
      <w:proofErr w:type="gramEnd"/>
      <w:r w:rsidRPr="00C654FF">
        <w:t xml:space="preserve"> Dewatering Operations</w:t>
      </w:r>
    </w:p>
    <w:p w14:paraId="09EBE9AC" w14:textId="0B53B906" w:rsidR="007335F8" w:rsidRPr="00C654FF" w:rsidRDefault="007335F8" w:rsidP="003B53EE">
      <w:pPr>
        <w:pStyle w:val="Heading3"/>
      </w:pPr>
      <w:r w:rsidRPr="00C654FF">
        <w:t>Ontario Water Resources Act R.S.O. 1990 c. O.40</w:t>
      </w:r>
    </w:p>
    <w:p w14:paraId="50DD4760" w14:textId="0410D7BA" w:rsidR="007335F8" w:rsidRPr="00C654FF" w:rsidRDefault="007335F8" w:rsidP="007335F8">
      <w:pPr>
        <w:pStyle w:val="Heading4"/>
      </w:pPr>
      <w:r w:rsidRPr="00C654FF">
        <w:t>O. Reg. 387/04 Water Taking and Transfer</w:t>
      </w:r>
    </w:p>
    <w:p w14:paraId="43C95B96" w14:textId="189CF1A4" w:rsidR="007335F8" w:rsidRPr="00C654FF" w:rsidRDefault="007335F8" w:rsidP="003B53EE">
      <w:pPr>
        <w:pStyle w:val="Heading3"/>
      </w:pPr>
      <w:r w:rsidRPr="00C654FF">
        <w:t>Regional Municipality of York</w:t>
      </w:r>
    </w:p>
    <w:p w14:paraId="1A46EFFB" w14:textId="36444988" w:rsidR="00A168F7" w:rsidRPr="00C654FF" w:rsidRDefault="00B84901" w:rsidP="007335F8">
      <w:pPr>
        <w:pStyle w:val="Heading4"/>
      </w:pPr>
      <w:r w:rsidRPr="00C654FF">
        <w:t xml:space="preserve">Bylaw 2011-56 </w:t>
      </w:r>
      <w:r w:rsidR="007335F8" w:rsidRPr="00C654FF">
        <w:t>Discharge of Sewage, Storm water and Land Drainage Bylaw (Amended 2014)</w:t>
      </w:r>
    </w:p>
    <w:p w14:paraId="3268077C" w14:textId="77777777" w:rsidR="00861C38" w:rsidRPr="00C654FF" w:rsidRDefault="00861C38" w:rsidP="00861C38">
      <w:pPr>
        <w:pStyle w:val="Heading2"/>
      </w:pPr>
      <w:r w:rsidRPr="00C654FF">
        <w:t>Measurement and Payment</w:t>
      </w:r>
    </w:p>
    <w:p w14:paraId="5BF3FE9B" w14:textId="367C34A6" w:rsidR="00861C38" w:rsidRPr="00C654FF" w:rsidDel="00C654FF" w:rsidRDefault="00861C38" w:rsidP="00861C38">
      <w:pPr>
        <w:pStyle w:val="PlainText"/>
        <w:tabs>
          <w:tab w:val="left" w:pos="720"/>
          <w:tab w:val="left" w:pos="2880"/>
        </w:tabs>
        <w:spacing w:before="80"/>
        <w:ind w:left="720"/>
        <w:jc w:val="both"/>
        <w:rPr>
          <w:del w:id="66" w:author="Johnny Pang" w:date="2022-04-17T13:44:00Z"/>
          <w:rFonts w:ascii="Calibri" w:hAnsi="Calibri"/>
          <w:i/>
          <w:sz w:val="22"/>
        </w:rPr>
      </w:pPr>
      <w:del w:id="67" w:author="Johnny Pang" w:date="2022-04-17T13:44:00Z">
        <w:r w:rsidRPr="00C654FF" w:rsidDel="00C654FF">
          <w:rPr>
            <w:rFonts w:ascii="Calibri" w:hAnsi="Calibri"/>
            <w:i/>
            <w:sz w:val="22"/>
          </w:rPr>
          <w:delText>[Choose one of the following payment language provisions that best suits the individual project.</w:delText>
        </w:r>
      </w:del>
    </w:p>
    <w:p w14:paraId="3A7B62FD" w14:textId="57FB1B39" w:rsidR="00861C38" w:rsidRPr="00C654FF" w:rsidDel="00C654FF" w:rsidRDefault="00861C38" w:rsidP="00861C38">
      <w:pPr>
        <w:pStyle w:val="PlainText"/>
        <w:tabs>
          <w:tab w:val="left" w:pos="720"/>
          <w:tab w:val="left" w:pos="2880"/>
        </w:tabs>
        <w:spacing w:before="80"/>
        <w:ind w:left="720"/>
        <w:jc w:val="both"/>
        <w:rPr>
          <w:del w:id="68" w:author="Johnny Pang" w:date="2022-04-17T13:44:00Z"/>
          <w:rFonts w:ascii="Calibri" w:hAnsi="Calibri"/>
          <w:i/>
          <w:sz w:val="22"/>
        </w:rPr>
      </w:pPr>
      <w:del w:id="69" w:author="Johnny Pang" w:date="2022-04-17T13:44:00Z">
        <w:r w:rsidRPr="00C654FF" w:rsidDel="00C654FF">
          <w:rPr>
            <w:rFonts w:ascii="Calibri" w:hAnsi="Calibri"/>
            <w:i/>
            <w:sz w:val="22"/>
          </w:rPr>
          <w:delText>If this Section is not specifically referenced by an item in the Bid Form, please use the following language:</w:delText>
        </w:r>
      </w:del>
    </w:p>
    <w:p w14:paraId="2A916638" w14:textId="4B275348" w:rsidR="00861C38" w:rsidRPr="00C654FF" w:rsidDel="00C654FF" w:rsidRDefault="00861C38" w:rsidP="003B53EE">
      <w:pPr>
        <w:pStyle w:val="Heading3"/>
        <w:numPr>
          <w:ilvl w:val="0"/>
          <w:numId w:val="0"/>
        </w:numPr>
        <w:ind w:left="1440"/>
        <w:rPr>
          <w:del w:id="70" w:author="Johnny Pang" w:date="2022-04-17T13:44:00Z"/>
        </w:rPr>
      </w:pPr>
      <w:del w:id="71" w:author="Johnny Pang" w:date="2022-04-17T13:44:00Z">
        <w:r w:rsidRPr="00C654FF" w:rsidDel="00C654FF">
          <w:delText>1.</w:delText>
        </w:r>
        <w:r w:rsidRPr="00C654FF" w:rsidDel="00C654FF">
          <w:tab/>
          <w:delText>The work of this Section will not be measured separately for payment.  All costs associated with the work of this Section shall be included in the Contract Price.</w:delText>
        </w:r>
      </w:del>
    </w:p>
    <w:p w14:paraId="270B31CF" w14:textId="58143DBE" w:rsidR="00861C38" w:rsidRPr="00C654FF" w:rsidDel="00C654FF" w:rsidRDefault="00861C38" w:rsidP="00861C38">
      <w:pPr>
        <w:pStyle w:val="PlainText"/>
        <w:tabs>
          <w:tab w:val="left" w:pos="720"/>
          <w:tab w:val="left" w:pos="2880"/>
        </w:tabs>
        <w:spacing w:before="80"/>
        <w:ind w:left="720"/>
        <w:jc w:val="both"/>
        <w:rPr>
          <w:del w:id="72" w:author="Johnny Pang" w:date="2022-04-17T13:44:00Z"/>
          <w:rFonts w:ascii="Calibri" w:hAnsi="Calibri"/>
          <w:i/>
          <w:sz w:val="22"/>
        </w:rPr>
      </w:pPr>
      <w:del w:id="73" w:author="Johnny Pang" w:date="2022-04-17T13:44:00Z">
        <w:r w:rsidRPr="00C654FF" w:rsidDel="00C654FF">
          <w:rPr>
            <w:rFonts w:ascii="Calibri" w:hAnsi="Calibri"/>
            <w:i/>
            <w:sz w:val="22"/>
          </w:rPr>
          <w:delText>OR If this Section is specifically referenced in the Bid Form, use the following language and identify the relevant item in the Bid Form:</w:delText>
        </w:r>
      </w:del>
    </w:p>
    <w:p w14:paraId="7382A644" w14:textId="5A5A2FEE" w:rsidR="00861C38" w:rsidRPr="00C654FF" w:rsidRDefault="00861C38" w:rsidP="003B53EE">
      <w:pPr>
        <w:pStyle w:val="Heading3"/>
      </w:pPr>
      <w:r w:rsidRPr="00C654FF">
        <w:t>All costs associated with the work of this Section shall be included in the price(s) for Item No</w:t>
      </w:r>
      <w:del w:id="74" w:author="Johnny Pang" w:date="2022-04-17T13:45:00Z">
        <w:r w:rsidRPr="00C654FF" w:rsidDel="00C654FF">
          <w:delText>(s)</w:delText>
        </w:r>
      </w:del>
      <w:r w:rsidRPr="00C654FF">
        <w:t xml:space="preserve">. </w:t>
      </w:r>
      <w:commentRangeStart w:id="75"/>
      <w:del w:id="76" w:author="Johnny Pang" w:date="2022-04-17T13:45:00Z">
        <w:r w:rsidRPr="00C654FF" w:rsidDel="00C654FF">
          <w:delText xml:space="preserve">___ </w:delText>
        </w:r>
      </w:del>
      <w:ins w:id="77" w:author="Johnny Pang" w:date="2022-04-17T13:45:00Z">
        <w:r w:rsidR="00C654FF" w:rsidRPr="00C654FF">
          <w:t xml:space="preserve">A2.02 </w:t>
        </w:r>
      </w:ins>
      <w:commentRangeEnd w:id="75"/>
      <w:r w:rsidR="00325D8D">
        <w:rPr>
          <w:rStyle w:val="CommentReference"/>
          <w:szCs w:val="16"/>
          <w:lang w:val="en-CA"/>
        </w:rPr>
        <w:commentReference w:id="75"/>
      </w:r>
      <w:r w:rsidRPr="00C654FF">
        <w:t>in the Bid Form.</w:t>
      </w:r>
    </w:p>
    <w:p w14:paraId="76317743" w14:textId="733EA1D1" w:rsidR="00861C38" w:rsidDel="00C654FF" w:rsidRDefault="00861C38" w:rsidP="00861C38">
      <w:pPr>
        <w:pStyle w:val="PlainText"/>
        <w:tabs>
          <w:tab w:val="left" w:pos="0"/>
          <w:tab w:val="left" w:pos="1440"/>
          <w:tab w:val="left" w:pos="2880"/>
        </w:tabs>
        <w:spacing w:before="80"/>
        <w:ind w:left="432"/>
        <w:jc w:val="both"/>
        <w:rPr>
          <w:del w:id="78" w:author="Johnny Pang" w:date="2022-04-17T13:45:00Z"/>
          <w:rFonts w:ascii="Calibri" w:hAnsi="Calibri"/>
          <w:sz w:val="22"/>
        </w:rPr>
      </w:pPr>
      <w:del w:id="79" w:author="Johnny Pang" w:date="2022-04-17T13:45:00Z">
        <w:r w:rsidRPr="00452C67" w:rsidDel="00C654FF">
          <w:rPr>
            <w:rFonts w:ascii="Calibri" w:hAnsi="Calibri"/>
            <w:i/>
            <w:sz w:val="22"/>
            <w:highlight w:val="yellow"/>
          </w:rPr>
          <w:delText>If the work of this Section is to be measured and paid for by several different methods, please amend the standard wording given above to reflect the different methods of measurement and payment.</w:delText>
        </w:r>
        <w:r w:rsidRPr="00452C67" w:rsidDel="00C654FF">
          <w:rPr>
            <w:rFonts w:ascii="Calibri" w:hAnsi="Calibri"/>
            <w:sz w:val="22"/>
            <w:highlight w:val="yellow"/>
          </w:rPr>
          <w:delText>]</w:delText>
        </w:r>
      </w:del>
    </w:p>
    <w:p w14:paraId="0860A9D7" w14:textId="33F1F80E" w:rsidR="001F014D" w:rsidRPr="004A7D86" w:rsidRDefault="001F014D" w:rsidP="00D92ACC">
      <w:pPr>
        <w:pStyle w:val="Heading1"/>
      </w:pPr>
      <w:r w:rsidRPr="004A7D86">
        <w:t>PRODUCTS</w:t>
      </w:r>
      <w:r w:rsidR="00153E67">
        <w:t xml:space="preserve"> </w:t>
      </w:r>
      <w:r w:rsidR="00153E67" w:rsidRPr="00153E67">
        <w:rPr>
          <w:u w:val="none"/>
        </w:rPr>
        <w:t>(Not Used)</w:t>
      </w:r>
    </w:p>
    <w:p w14:paraId="318AF35D" w14:textId="33C405B8" w:rsidR="001F014D" w:rsidRPr="00153E67" w:rsidRDefault="001F014D" w:rsidP="00D92ACC">
      <w:pPr>
        <w:pStyle w:val="Heading1"/>
        <w:rPr>
          <w:u w:val="none"/>
        </w:rPr>
      </w:pPr>
      <w:r w:rsidRPr="004A7D86">
        <w:t>EXECUTION</w:t>
      </w:r>
      <w:r w:rsidR="00153E67" w:rsidRPr="00153E67">
        <w:rPr>
          <w:u w:val="none"/>
        </w:rPr>
        <w:t xml:space="preserve"> </w:t>
      </w:r>
    </w:p>
    <w:p w14:paraId="512E04EE" w14:textId="77777777" w:rsidR="00531810" w:rsidRDefault="00531810" w:rsidP="00531810">
      <w:pPr>
        <w:pStyle w:val="Heading2"/>
      </w:pPr>
      <w:r>
        <w:t xml:space="preserve">Summary </w:t>
      </w:r>
    </w:p>
    <w:p w14:paraId="4B0CF342" w14:textId="11D2378E" w:rsidR="00531810" w:rsidRPr="005A395C" w:rsidDel="00C72959" w:rsidRDefault="004571A1" w:rsidP="003B53EE">
      <w:pPr>
        <w:pStyle w:val="Heading3"/>
        <w:rPr>
          <w:del w:id="80" w:author="Johnny Pang" w:date="2022-11-30T17:31:00Z"/>
        </w:rPr>
      </w:pPr>
      <w:commentRangeStart w:id="81"/>
      <w:commentRangeStart w:id="82"/>
      <w:del w:id="83" w:author="Johnny Pang" w:date="2022-11-30T17:31:00Z">
        <w:r w:rsidRPr="004571A1" w:rsidDel="00C72959">
          <w:rPr>
            <w:highlight w:val="yellow"/>
          </w:rPr>
          <w:delText>[</w:delText>
        </w:r>
        <w:r w:rsidRPr="003B53EE" w:rsidDel="00C72959">
          <w:rPr>
            <w:i/>
            <w:highlight w:val="yellow"/>
          </w:rPr>
          <w:delText xml:space="preserve">Note to Consultant- Delete if a </w:delText>
        </w:r>
        <w:commentRangeStart w:id="84"/>
        <w:commentRangeStart w:id="85"/>
        <w:commentRangeStart w:id="86"/>
        <w:r w:rsidRPr="003B53EE" w:rsidDel="00C72959">
          <w:rPr>
            <w:i/>
            <w:highlight w:val="yellow"/>
          </w:rPr>
          <w:delText xml:space="preserve">prequalification </w:delText>
        </w:r>
        <w:commentRangeEnd w:id="84"/>
        <w:r w:rsidR="00C654FF" w:rsidDel="00C72959">
          <w:rPr>
            <w:rStyle w:val="CommentReference"/>
            <w:szCs w:val="16"/>
            <w:lang w:val="en-CA"/>
          </w:rPr>
          <w:commentReference w:id="84"/>
        </w:r>
        <w:commentRangeEnd w:id="85"/>
        <w:r w:rsidR="00325D8D" w:rsidDel="00C72959">
          <w:rPr>
            <w:rStyle w:val="CommentReference"/>
            <w:szCs w:val="16"/>
            <w:lang w:val="en-CA"/>
          </w:rPr>
          <w:commentReference w:id="85"/>
        </w:r>
        <w:commentRangeEnd w:id="86"/>
        <w:r w:rsidR="00C72959" w:rsidDel="00C72959">
          <w:rPr>
            <w:rStyle w:val="CommentReference"/>
            <w:szCs w:val="16"/>
            <w:lang w:val="en-CA"/>
          </w:rPr>
          <w:commentReference w:id="86"/>
        </w:r>
        <w:r w:rsidRPr="003B53EE" w:rsidDel="00C72959">
          <w:rPr>
            <w:i/>
            <w:highlight w:val="yellow"/>
          </w:rPr>
          <w:delText>requirement was not conducted. Also ensure pre-qualified Subcontractors are included in the Instructions to Bidders.]</w:delText>
        </w:r>
        <w:r w:rsidDel="00C72959">
          <w:delText xml:space="preserve"> </w:delText>
        </w:r>
        <w:r w:rsidR="00531810" w:rsidRPr="005A395C" w:rsidDel="00C72959">
          <w:delText xml:space="preserve">The Contractor at its own cost, shall engage the services of one of the pre-qualified specialist dewatering Subcontractors.  </w:delText>
        </w:r>
        <w:r w:rsidR="00531810" w:rsidRPr="00861C38" w:rsidDel="00C72959">
          <w:delText xml:space="preserve">Please refer to </w:delText>
        </w:r>
        <w:r w:rsidR="00531810" w:rsidRPr="00531810" w:rsidDel="00C72959">
          <w:rPr>
            <w:highlight w:val="yellow"/>
          </w:rPr>
          <w:delText>section 28 of the Instructions to Bidders</w:delText>
        </w:r>
        <w:r w:rsidR="00531810" w:rsidRPr="005A395C" w:rsidDel="00C72959">
          <w:delText xml:space="preserve">. </w:delText>
        </w:r>
      </w:del>
    </w:p>
    <w:p w14:paraId="54C92662" w14:textId="777CFC2F" w:rsidR="00493E0C" w:rsidRDefault="00334FFC" w:rsidP="003B53EE">
      <w:pPr>
        <w:pStyle w:val="Heading3"/>
      </w:pPr>
      <w:del w:id="87" w:author="Axel Ouillet" w:date="2022-03-29T11:28:00Z">
        <w:r w:rsidRPr="003B53EE" w:rsidDel="00417E92">
          <w:rPr>
            <w:i/>
            <w:highlight w:val="yellow"/>
          </w:rPr>
          <w:delText>[Note to Consultant- Delete if a hydrogeological study  was not conducted.</w:delText>
        </w:r>
        <w:r w:rsidR="00B4040E" w:rsidRPr="003B53EE" w:rsidDel="00417E92">
          <w:rPr>
            <w:i/>
            <w:highlight w:val="yellow"/>
          </w:rPr>
          <w:delText xml:space="preserve"> Ensure hydrogeological study has been included with the contract]</w:delText>
        </w:r>
        <w:r w:rsidDel="00417E92">
          <w:rPr>
            <w:highlight w:val="yellow"/>
          </w:rPr>
          <w:delText xml:space="preserve"> </w:delText>
        </w:r>
      </w:del>
      <w:r w:rsidR="00531810" w:rsidRPr="008D2076">
        <w:t xml:space="preserve">A hydrogeological study has been completed and a </w:t>
      </w:r>
      <w:r w:rsidR="00531810" w:rsidRPr="00F13BE9">
        <w:t xml:space="preserve">Hydrogeological Investigation for Watermains Associated with </w:t>
      </w:r>
      <w:r w:rsidR="00531810">
        <w:t>[Name of Project]</w:t>
      </w:r>
      <w:r w:rsidR="00531810" w:rsidRPr="00F13BE9">
        <w:t xml:space="preserve">, by </w:t>
      </w:r>
      <w:del w:id="88" w:author="Axel Ouillet" w:date="2022-03-23T16:47:00Z">
        <w:r w:rsidR="00531810" w:rsidRPr="00531810" w:rsidDel="006C2563">
          <w:rPr>
            <w:highlight w:val="yellow"/>
          </w:rPr>
          <w:delText>[</w:delText>
        </w:r>
      </w:del>
      <w:del w:id="89" w:author="Axel Ouillet" w:date="2022-03-23T16:45:00Z">
        <w:r w:rsidR="00531810" w:rsidRPr="00531810" w:rsidDel="006C2563">
          <w:rPr>
            <w:highlight w:val="yellow"/>
          </w:rPr>
          <w:delText>Name of Geological Consultant</w:delText>
        </w:r>
      </w:del>
      <w:ins w:id="90" w:author="Axel Ouillet" w:date="2022-03-23T16:45:00Z">
        <w:r w:rsidR="006C2563">
          <w:t xml:space="preserve">Palmer </w:t>
        </w:r>
      </w:ins>
      <w:ins w:id="91" w:author="Axel Ouillet" w:date="2022-03-23T16:47:00Z">
        <w:r w:rsidR="006C2563">
          <w:t>Environmental Consulting Group</w:t>
        </w:r>
      </w:ins>
      <w:del w:id="92" w:author="Axel Ouillet" w:date="2022-03-23T16:47:00Z">
        <w:r w:rsidR="00531810" w:rsidDel="006C2563">
          <w:delText>]</w:delText>
        </w:r>
      </w:del>
      <w:r w:rsidR="00531810" w:rsidRPr="00F13BE9">
        <w:t xml:space="preserve"> </w:t>
      </w:r>
      <w:r w:rsidR="00531810">
        <w:lastRenderedPageBreak/>
        <w:t>R</w:t>
      </w:r>
      <w:r w:rsidR="00531810" w:rsidRPr="008D2076">
        <w:t xml:space="preserve">eport </w:t>
      </w:r>
      <w:r w:rsidR="00531810">
        <w:t xml:space="preserve"># </w:t>
      </w:r>
      <w:r w:rsidR="00531810" w:rsidRPr="00531810">
        <w:rPr>
          <w:highlight w:val="yellow"/>
        </w:rPr>
        <w:t>[number and Name of Report</w:t>
      </w:r>
      <w:r w:rsidR="00531810">
        <w:t xml:space="preserve">], </w:t>
      </w:r>
      <w:r w:rsidR="00531810" w:rsidRPr="008D2076">
        <w:t xml:space="preserve">dated </w:t>
      </w:r>
      <w:r w:rsidR="00531810" w:rsidRPr="00493E0C">
        <w:rPr>
          <w:highlight w:val="yellow"/>
        </w:rPr>
        <w:t>[insert date</w:t>
      </w:r>
      <w:r w:rsidR="00493E0C">
        <w:t>]</w:t>
      </w:r>
      <w:r w:rsidR="00531810" w:rsidRPr="008D2076">
        <w:t xml:space="preserve">, is included with, but does not form part of, the Contract Documents. </w:t>
      </w:r>
    </w:p>
    <w:p w14:paraId="779999E9" w14:textId="1199ACE0" w:rsidR="00493E0C" w:rsidRDefault="00531810" w:rsidP="003B53EE">
      <w:pPr>
        <w:pStyle w:val="Heading3"/>
      </w:pPr>
      <w:r w:rsidRPr="008D2076">
        <w:t>The Region and the Consultant accept no responsibility for the accuracy of any information contained in th</w:t>
      </w:r>
      <w:r w:rsidR="00861C38">
        <w:t xml:space="preserve">e </w:t>
      </w:r>
      <w:del w:id="93" w:author="Axel Ouillet" w:date="2022-03-23T16:44:00Z">
        <w:r w:rsidR="00861C38" w:rsidDel="006C2563">
          <w:delText xml:space="preserve">hydrogeological </w:delText>
        </w:r>
        <w:r w:rsidRPr="008D2076" w:rsidDel="006C2563">
          <w:delText xml:space="preserve"> report</w:delText>
        </w:r>
      </w:del>
      <w:ins w:id="94" w:author="Axel Ouillet" w:date="2022-03-23T16:44:00Z">
        <w:r w:rsidR="006C2563">
          <w:t xml:space="preserve">hydrogeological </w:t>
        </w:r>
        <w:r w:rsidR="006C2563" w:rsidRPr="008D2076">
          <w:t>report</w:t>
        </w:r>
      </w:ins>
      <w:r w:rsidRPr="008D2076">
        <w:t xml:space="preserve">. Any claims arising from the interpretation of available information in the reports listed in </w:t>
      </w:r>
      <w:r w:rsidR="00493E0C">
        <w:t>[</w:t>
      </w:r>
      <w:r w:rsidRPr="00493E0C">
        <w:rPr>
          <w:highlight w:val="yellow"/>
        </w:rPr>
        <w:t>paragraph 13 of the Instructions to Bidders</w:t>
      </w:r>
      <w:r w:rsidR="00493E0C">
        <w:t>]</w:t>
      </w:r>
      <w:r w:rsidRPr="008D2076">
        <w:t xml:space="preserve"> </w:t>
      </w:r>
      <w:r>
        <w:t xml:space="preserve">as being included with, but not forming a part of the Contract Documents, </w:t>
      </w:r>
      <w:r w:rsidRPr="008D2076">
        <w:t xml:space="preserve">will not be considered. </w:t>
      </w:r>
    </w:p>
    <w:p w14:paraId="09E89BB9" w14:textId="77777777" w:rsidR="00493E0C" w:rsidRDefault="00531810" w:rsidP="003B53EE">
      <w:pPr>
        <w:pStyle w:val="Heading3"/>
      </w:pPr>
      <w:r w:rsidRPr="003B53EE">
        <w:t>The Contractor shall obtain additional</w:t>
      </w:r>
      <w:r w:rsidRPr="008D2076">
        <w:t xml:space="preserve"> information to satisfy itself of the nature of the groundwater hydraulic </w:t>
      </w:r>
      <w:proofErr w:type="spellStart"/>
      <w:r w:rsidRPr="008D2076">
        <w:t>behaviour</w:t>
      </w:r>
      <w:proofErr w:type="spellEnd"/>
      <w:r w:rsidRPr="008D2076">
        <w:t xml:space="preserve"> of the Site and surrounding area to ensure that it has sufficient information for construction purposes. </w:t>
      </w:r>
    </w:p>
    <w:p w14:paraId="4ADD0018" w14:textId="41DEEE91" w:rsidR="00531810" w:rsidRDefault="00531810" w:rsidP="003B53EE">
      <w:pPr>
        <w:pStyle w:val="Heading3"/>
      </w:pPr>
      <w:r w:rsidRPr="008D2076">
        <w:t xml:space="preserve">The Contractor shall make its own investigations, and its own interpretations of the factual results presented in the reports included in </w:t>
      </w:r>
      <w:r w:rsidR="00493E0C">
        <w:t>[</w:t>
      </w:r>
      <w:r w:rsidRPr="00493E0C">
        <w:rPr>
          <w:highlight w:val="yellow"/>
        </w:rPr>
        <w:t>paragraph 13 of the Instructions to Bidders</w:t>
      </w:r>
      <w:r w:rsidR="00493E0C">
        <w:t>]</w:t>
      </w:r>
      <w:r w:rsidRPr="008D2076">
        <w:t xml:space="preserve"> and draw its own conclusions as to how the subsurface conditions may affect the Work. </w:t>
      </w:r>
    </w:p>
    <w:p w14:paraId="1B597FBF" w14:textId="032485BE" w:rsidR="00531810" w:rsidRPr="008D2076" w:rsidRDefault="00B4040E" w:rsidP="003B53EE">
      <w:pPr>
        <w:pStyle w:val="Heading3"/>
      </w:pPr>
      <w:r w:rsidRPr="004571A1">
        <w:rPr>
          <w:i/>
          <w:highlight w:val="yellow"/>
        </w:rPr>
        <w:t xml:space="preserve">[Note to Consultant- </w:t>
      </w:r>
      <w:r>
        <w:rPr>
          <w:i/>
          <w:highlight w:val="yellow"/>
        </w:rPr>
        <w:t xml:space="preserve">Ensure </w:t>
      </w:r>
      <w:del w:id="95" w:author="Axel Ouillet" w:date="2022-03-23T16:44:00Z">
        <w:r w:rsidDel="006C2563">
          <w:rPr>
            <w:i/>
            <w:highlight w:val="yellow"/>
          </w:rPr>
          <w:delText xml:space="preserve">PTTW </w:delText>
        </w:r>
      </w:del>
      <w:ins w:id="96" w:author="Axel Ouillet" w:date="2022-03-23T16:44:00Z">
        <w:r w:rsidR="006C2563">
          <w:rPr>
            <w:i/>
            <w:highlight w:val="yellow"/>
          </w:rPr>
          <w:t xml:space="preserve">EASR </w:t>
        </w:r>
      </w:ins>
      <w:r>
        <w:rPr>
          <w:i/>
          <w:highlight w:val="yellow"/>
        </w:rPr>
        <w:t xml:space="preserve">has been </w:t>
      </w:r>
      <w:del w:id="97" w:author="Axel Ouillet" w:date="2022-03-23T16:44:00Z">
        <w:r w:rsidDel="006C2563">
          <w:rPr>
            <w:i/>
            <w:highlight w:val="yellow"/>
          </w:rPr>
          <w:delText xml:space="preserve">obtained </w:delText>
        </w:r>
      </w:del>
      <w:ins w:id="98" w:author="Axel Ouillet" w:date="2022-03-23T16:44:00Z">
        <w:r w:rsidR="006C2563">
          <w:rPr>
            <w:i/>
            <w:highlight w:val="yellow"/>
          </w:rPr>
          <w:t xml:space="preserve">completed </w:t>
        </w:r>
      </w:ins>
      <w:r>
        <w:rPr>
          <w:i/>
          <w:highlight w:val="yellow"/>
        </w:rPr>
        <w:t>and is included</w:t>
      </w:r>
      <w:r w:rsidRPr="004571A1">
        <w:rPr>
          <w:i/>
          <w:highlight w:val="yellow"/>
        </w:rPr>
        <w:t xml:space="preserve"> </w:t>
      </w:r>
      <w:r>
        <w:rPr>
          <w:i/>
          <w:highlight w:val="yellow"/>
        </w:rPr>
        <w:t xml:space="preserve">with the contract] </w:t>
      </w:r>
      <w:r w:rsidR="00531810">
        <w:t>All terms and conditions of the</w:t>
      </w:r>
      <w:del w:id="99" w:author="Axel Ouillet" w:date="2022-03-23T16:44:00Z">
        <w:r w:rsidR="00531810" w:rsidDel="006C2563">
          <w:delText xml:space="preserve"> Permit to Take Water (PTTW)</w:delText>
        </w:r>
      </w:del>
      <w:ins w:id="100" w:author="Axel Ouillet" w:date="2022-03-23T16:45:00Z">
        <w:r w:rsidR="006C2563">
          <w:t xml:space="preserve"> EASR</w:t>
        </w:r>
      </w:ins>
      <w:r w:rsidR="00531810">
        <w:t xml:space="preserve">, </w:t>
      </w:r>
      <w:del w:id="101" w:author="Axel Ouillet" w:date="2022-03-23T16:45:00Z">
        <w:r w:rsidR="00531810" w:rsidDel="006C2563">
          <w:delText xml:space="preserve">identified within the Articles of Agreement, A-2 </w:delText>
        </w:r>
      </w:del>
      <w:r w:rsidR="00531810">
        <w:t xml:space="preserve">shall be met and/or followed during any type of dewatering operation. </w:t>
      </w:r>
      <w:commentRangeEnd w:id="81"/>
      <w:r w:rsidR="00325D8D">
        <w:rPr>
          <w:rStyle w:val="CommentReference"/>
          <w:szCs w:val="16"/>
          <w:lang w:val="en-CA"/>
        </w:rPr>
        <w:commentReference w:id="81"/>
      </w:r>
      <w:commentRangeEnd w:id="82"/>
      <w:r w:rsidR="00C72959">
        <w:rPr>
          <w:rStyle w:val="CommentReference"/>
          <w:szCs w:val="16"/>
          <w:lang w:val="en-CA"/>
        </w:rPr>
        <w:commentReference w:id="82"/>
      </w:r>
    </w:p>
    <w:p w14:paraId="51A5421C" w14:textId="77777777" w:rsidR="009326A6" w:rsidRPr="004A7D86" w:rsidRDefault="009326A6" w:rsidP="009326A6">
      <w:pPr>
        <w:pStyle w:val="Other"/>
        <w:ind w:left="4320"/>
        <w:rPr>
          <w:rFonts w:ascii="Calibri" w:hAnsi="Calibri"/>
          <w:b/>
          <w:sz w:val="22"/>
          <w:szCs w:val="22"/>
        </w:rPr>
      </w:pPr>
    </w:p>
    <w:p w14:paraId="4BE60A5B" w14:textId="77777777" w:rsidR="00752725" w:rsidRPr="007E32FB" w:rsidRDefault="00F13982" w:rsidP="007E32FB">
      <w:pPr>
        <w:pStyle w:val="Other"/>
        <w:ind w:left="4320"/>
        <w:rPr>
          <w:rFonts w:ascii="Calibri" w:hAnsi="Calibri"/>
          <w:b/>
          <w:sz w:val="22"/>
          <w:szCs w:val="22"/>
        </w:rPr>
      </w:pPr>
      <w:r w:rsidRPr="004A7D86">
        <w:rPr>
          <w:rFonts w:ascii="Calibri" w:hAnsi="Calibri"/>
          <w:b/>
          <w:sz w:val="22"/>
          <w:szCs w:val="22"/>
        </w:rPr>
        <w:t>END OF SECTION</w:t>
      </w:r>
    </w:p>
    <w:sectPr w:rsidR="00752725" w:rsidRPr="007E32FB" w:rsidSect="00D52CB5">
      <w:headerReference w:type="even" r:id="rId18"/>
      <w:headerReference w:type="default" r:id="rId19"/>
      <w:headerReference w:type="first" r:id="rId20"/>
      <w:pgSz w:w="12240" w:h="15840" w:code="1"/>
      <w:pgMar w:top="1440" w:right="720" w:bottom="1440" w:left="720"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5" w:author="Radulovic, Nicole" w:date="2022-11-01T09:44:00Z" w:initials="RN">
    <w:p w14:paraId="74F9E41B" w14:textId="427A8277" w:rsidR="00325D8D" w:rsidRDefault="00325D8D">
      <w:pPr>
        <w:pStyle w:val="CommentText"/>
      </w:pPr>
      <w:r>
        <w:rPr>
          <w:rStyle w:val="CommentReference"/>
        </w:rPr>
        <w:annotationRef/>
      </w:r>
      <w:r>
        <w:t>TBC</w:t>
      </w:r>
    </w:p>
  </w:comment>
  <w:comment w:id="84" w:author="Johnny Pang" w:date="2022-04-17T13:46:00Z" w:initials="JP">
    <w:p w14:paraId="63617930" w14:textId="334CC737" w:rsidR="00C654FF" w:rsidRDefault="00C654FF">
      <w:pPr>
        <w:pStyle w:val="CommentText"/>
      </w:pPr>
      <w:r>
        <w:rPr>
          <w:rStyle w:val="CommentReference"/>
        </w:rPr>
        <w:annotationRef/>
      </w:r>
      <w:r>
        <w:t>AE – are we prequalifying dewatering subcontractor?</w:t>
      </w:r>
    </w:p>
  </w:comment>
  <w:comment w:id="85" w:author="Radulovic, Nicole" w:date="2022-11-01T09:44:00Z" w:initials="RN">
    <w:p w14:paraId="37D0F585" w14:textId="240F8EFF" w:rsidR="00325D8D" w:rsidRDefault="00325D8D">
      <w:pPr>
        <w:pStyle w:val="CommentText"/>
      </w:pPr>
      <w:r>
        <w:rPr>
          <w:rStyle w:val="CommentReference"/>
        </w:rPr>
        <w:annotationRef/>
      </w:r>
      <w:r>
        <w:t xml:space="preserve">I do not believe that is the intent. AE please </w:t>
      </w:r>
      <w:r>
        <w:t>confirm</w:t>
      </w:r>
    </w:p>
  </w:comment>
  <w:comment w:id="86" w:author="Johnny Pang" w:date="2022-11-30T17:30:00Z" w:initials="JP">
    <w:p w14:paraId="0C10C16D" w14:textId="77777777" w:rsidR="00C72959" w:rsidRDefault="00C72959" w:rsidP="00016B1D">
      <w:pPr>
        <w:pStyle w:val="CommentText"/>
      </w:pPr>
      <w:r>
        <w:rPr>
          <w:rStyle w:val="CommentReference"/>
        </w:rPr>
        <w:annotationRef/>
      </w:r>
      <w:r>
        <w:t>Agree- not applicable to ET contract. The GW level is low.</w:t>
      </w:r>
    </w:p>
  </w:comment>
  <w:comment w:id="81" w:author="Radulovic, Nicole" w:date="2022-11-01T09:45:00Z" w:initials="RN">
    <w:p w14:paraId="01AA9525" w14:textId="5BB35FA6" w:rsidR="00325D8D" w:rsidRDefault="00325D8D">
      <w:pPr>
        <w:pStyle w:val="CommentText"/>
      </w:pPr>
      <w:r>
        <w:rPr>
          <w:rStyle w:val="CommentReference"/>
        </w:rPr>
        <w:annotationRef/>
      </w:r>
      <w:r>
        <w:t>Please make sure all info is completed in next submission</w:t>
      </w:r>
    </w:p>
  </w:comment>
  <w:comment w:id="82" w:author="Johnny Pang" w:date="2022-11-30T17:31:00Z" w:initials="JP">
    <w:p w14:paraId="3771CFFE" w14:textId="77777777" w:rsidR="00C72959" w:rsidRDefault="00C72959" w:rsidP="00B549B2">
      <w:pPr>
        <w:pStyle w:val="CommentText"/>
      </w:pPr>
      <w:r>
        <w:rPr>
          <w:rStyle w:val="CommentReference"/>
        </w:rPr>
        <w:annotationRef/>
      </w:r>
      <w:r>
        <w:t>Will insert when Final report is issued. Currently at Final draft.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F9E41B" w15:done="0"/>
  <w15:commentEx w15:paraId="63617930" w15:done="0"/>
  <w15:commentEx w15:paraId="37D0F585" w15:paraIdParent="63617930" w15:done="0"/>
  <w15:commentEx w15:paraId="0C10C16D" w15:paraIdParent="63617930" w15:done="0"/>
  <w15:commentEx w15:paraId="01AA9525" w15:done="0"/>
  <w15:commentEx w15:paraId="3771CFFE" w15:paraIdParent="01AA95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68FD" w16cex:dateUtc="2022-11-01T13:44:00Z"/>
  <w16cex:commentExtensible w16cex:durableId="2606989C" w16cex:dateUtc="2022-04-17T17:46:00Z"/>
  <w16cex:commentExtensible w16cex:durableId="270B6916" w16cex:dateUtc="2022-11-01T13:44:00Z"/>
  <w16cex:commentExtensible w16cex:durableId="273211BC" w16cex:dateUtc="2022-11-30T22:30:00Z"/>
  <w16cex:commentExtensible w16cex:durableId="270B6948" w16cex:dateUtc="2022-11-01T13:45:00Z"/>
  <w16cex:commentExtensible w16cex:durableId="273211FD" w16cex:dateUtc="2022-11-30T2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F9E41B" w16cid:durableId="270B68FD"/>
  <w16cid:commentId w16cid:paraId="63617930" w16cid:durableId="2606989C"/>
  <w16cid:commentId w16cid:paraId="37D0F585" w16cid:durableId="270B6916"/>
  <w16cid:commentId w16cid:paraId="0C10C16D" w16cid:durableId="273211BC"/>
  <w16cid:commentId w16cid:paraId="01AA9525" w16cid:durableId="270B6948"/>
  <w16cid:commentId w16cid:paraId="3771CFFE" w16cid:durableId="273211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6D8FF" w14:textId="77777777" w:rsidR="00941E0A" w:rsidRDefault="00941E0A">
      <w:r>
        <w:separator/>
      </w:r>
    </w:p>
  </w:endnote>
  <w:endnote w:type="continuationSeparator" w:id="0">
    <w:p w14:paraId="66545564" w14:textId="77777777" w:rsidR="00941E0A" w:rsidRDefault="00941E0A">
      <w:r>
        <w:continuationSeparator/>
      </w:r>
    </w:p>
  </w:endnote>
  <w:endnote w:type="continuationNotice" w:id="1">
    <w:p w14:paraId="1C813792" w14:textId="77777777" w:rsidR="00941E0A" w:rsidRDefault="00941E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DB8DA" w14:textId="77777777" w:rsidR="00941E0A" w:rsidRDefault="00941E0A">
      <w:r>
        <w:separator/>
      </w:r>
    </w:p>
  </w:footnote>
  <w:footnote w:type="continuationSeparator" w:id="0">
    <w:p w14:paraId="2403BCF1" w14:textId="77777777" w:rsidR="00941E0A" w:rsidRDefault="00941E0A">
      <w:r>
        <w:continuationSeparator/>
      </w:r>
    </w:p>
  </w:footnote>
  <w:footnote w:type="continuationNotice" w:id="1">
    <w:p w14:paraId="07C6C481" w14:textId="77777777" w:rsidR="00941E0A" w:rsidRDefault="00941E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3F8C" w14:textId="67A051CE" w:rsidR="0021512B" w:rsidRPr="004A7D86" w:rsidRDefault="0021512B" w:rsidP="00D52CB5">
    <w:pPr>
      <w:pBdr>
        <w:top w:val="single" w:sz="4" w:space="1" w:color="auto"/>
      </w:pBdr>
      <w:tabs>
        <w:tab w:val="right" w:pos="9810"/>
      </w:tabs>
      <w:rPr>
        <w:rFonts w:ascii="Calibri" w:hAnsi="Calibri" w:cs="Arial"/>
      </w:rPr>
    </w:pPr>
    <w:r w:rsidRPr="004A7D86">
      <w:rPr>
        <w:rFonts w:ascii="Calibri" w:hAnsi="Calibri" w:cs="Arial"/>
      </w:rPr>
      <w:t>Section 02</w:t>
    </w:r>
    <w:r>
      <w:rPr>
        <w:rFonts w:ascii="Calibri" w:hAnsi="Calibri" w:cs="Arial"/>
      </w:rPr>
      <w:t>2</w:t>
    </w:r>
    <w:r w:rsidRPr="004A7D86">
      <w:rPr>
        <w:rFonts w:ascii="Calibri" w:hAnsi="Calibri" w:cs="Arial"/>
      </w:rPr>
      <w:t>40</w:t>
    </w:r>
    <w:r w:rsidRPr="004A7D86">
      <w:rPr>
        <w:rFonts w:ascii="Calibri" w:hAnsi="Calibri" w:cs="Arial"/>
      </w:rPr>
      <w:tab/>
      <w:t>CONTRACT NO</w:t>
    </w:r>
    <w:r w:rsidRPr="004A7D86">
      <w:rPr>
        <w:rFonts w:ascii="Calibri" w:hAnsi="Calibri" w:cs="Arial"/>
        <w:highlight w:val="yellow"/>
      </w:rPr>
      <w:t>. [Insert Region Number]</w:t>
    </w:r>
    <w:r w:rsidRPr="004A7D86">
      <w:rPr>
        <w:rFonts w:ascii="Calibri" w:hAnsi="Calibri" w:cs="Arial"/>
      </w:rPr>
      <w:tab/>
    </w:r>
  </w:p>
  <w:p w14:paraId="5C70A411" w14:textId="2FECCB65" w:rsidR="0021512B" w:rsidRPr="00A224FD" w:rsidRDefault="00AB66DA" w:rsidP="00020652">
    <w:pPr>
      <w:pBdr>
        <w:top w:val="single" w:sz="4" w:space="1" w:color="auto"/>
      </w:pBdr>
      <w:tabs>
        <w:tab w:val="left" w:pos="-1440"/>
        <w:tab w:val="left" w:pos="-720"/>
        <w:tab w:val="left" w:pos="0"/>
        <w:tab w:val="center" w:pos="5040"/>
        <w:tab w:val="right" w:pos="9810"/>
      </w:tabs>
      <w:rPr>
        <w:rFonts w:ascii="Calibri" w:hAnsi="Calibri"/>
        <w:highlight w:val="lightGray"/>
      </w:rPr>
    </w:pPr>
    <w:r>
      <w:rPr>
        <w:rFonts w:ascii="Calibri" w:hAnsi="Calibri" w:cs="Arial"/>
      </w:rPr>
      <w:t>2017-05-01</w:t>
    </w:r>
    <w:r w:rsidR="0021512B" w:rsidRPr="004A7D86">
      <w:rPr>
        <w:rFonts w:ascii="Calibri" w:hAnsi="Calibri" w:cs="Arial"/>
        <w:b/>
      </w:rPr>
      <w:tab/>
      <w:t>DEWATERING</w:t>
    </w:r>
    <w:r w:rsidR="0021512B">
      <w:rPr>
        <w:rFonts w:ascii="Calibri" w:hAnsi="Calibri" w:cs="Arial"/>
        <w:b/>
      </w:rPr>
      <w:t>- GENERAL</w:t>
    </w:r>
    <w:r w:rsidR="0021512B" w:rsidRPr="004A7D86">
      <w:rPr>
        <w:rFonts w:ascii="Calibri" w:hAnsi="Calibri" w:cs="Arial"/>
      </w:rPr>
      <w:tab/>
    </w:r>
  </w:p>
  <w:p w14:paraId="68530195" w14:textId="64A51828" w:rsidR="0021512B" w:rsidRPr="004A7D86" w:rsidRDefault="0021512B" w:rsidP="00D52CB5">
    <w:pPr>
      <w:pBdr>
        <w:top w:val="single" w:sz="4" w:space="1" w:color="auto"/>
      </w:pBdr>
      <w:tabs>
        <w:tab w:val="center" w:pos="5175"/>
        <w:tab w:val="right" w:pos="9810"/>
      </w:tabs>
      <w:rPr>
        <w:rFonts w:ascii="Calibri" w:hAnsi="Calibri" w:cs="Arial"/>
      </w:rPr>
    </w:pPr>
    <w:r w:rsidRPr="004A7D86">
      <w:rPr>
        <w:rFonts w:ascii="Calibri" w:hAnsi="Calibri" w:cs="Arial"/>
      </w:rPr>
      <w:t xml:space="preserve">Page </w:t>
    </w:r>
    <w:r w:rsidRPr="004A7D86">
      <w:rPr>
        <w:rFonts w:ascii="Calibri" w:hAnsi="Calibri" w:cs="Arial"/>
      </w:rPr>
      <w:fldChar w:fldCharType="begin"/>
    </w:r>
    <w:r w:rsidRPr="004A7D86">
      <w:rPr>
        <w:rFonts w:ascii="Calibri" w:hAnsi="Calibri" w:cs="Arial"/>
      </w:rPr>
      <w:instrText xml:space="preserve">PAGE </w:instrText>
    </w:r>
    <w:r w:rsidRPr="004A7D86">
      <w:rPr>
        <w:rFonts w:ascii="Calibri" w:hAnsi="Calibri" w:cs="Arial"/>
      </w:rPr>
      <w:fldChar w:fldCharType="separate"/>
    </w:r>
    <w:r w:rsidR="00AB66DA">
      <w:rPr>
        <w:rFonts w:ascii="Calibri" w:hAnsi="Calibri" w:cs="Arial"/>
        <w:noProof/>
      </w:rPr>
      <w:t>2</w:t>
    </w:r>
    <w:r w:rsidRPr="004A7D86">
      <w:rPr>
        <w:rFonts w:ascii="Calibri" w:hAnsi="Calibri" w:cs="Arial"/>
      </w:rPr>
      <w:fldChar w:fldCharType="end"/>
    </w:r>
    <w:r w:rsidRPr="004A7D86">
      <w:rPr>
        <w:rStyle w:val="PageNumber"/>
        <w:rFonts w:ascii="Calibri" w:hAnsi="Calibri" w:cs="Arial"/>
        <w:caps/>
        <w:sz w:val="22"/>
        <w:szCs w:val="22"/>
      </w:rPr>
      <w:tab/>
    </w:r>
    <w:r w:rsidRPr="004A7D86">
      <w:rPr>
        <w:rStyle w:val="PageNumber"/>
        <w:rFonts w:ascii="Calibri" w:hAnsi="Calibri" w:cs="Arial"/>
        <w:caps/>
        <w:sz w:val="22"/>
        <w:szCs w:val="22"/>
      </w:rPr>
      <w:tab/>
    </w:r>
    <w:r w:rsidRPr="004A7D86">
      <w:rPr>
        <w:rFonts w:ascii="Calibri" w:hAnsi="Calibri" w:cs="Arial"/>
      </w:rPr>
      <w:t>DATE</w:t>
    </w:r>
    <w:proofErr w:type="gramStart"/>
    <w:r w:rsidRPr="004A7D86">
      <w:rPr>
        <w:rFonts w:ascii="Calibri" w:hAnsi="Calibri" w:cs="Arial"/>
      </w:rPr>
      <w:t xml:space="preserve">:  </w:t>
    </w:r>
    <w:r w:rsidRPr="004A7D86">
      <w:rPr>
        <w:rFonts w:ascii="Calibri" w:hAnsi="Calibri" w:cs="Arial"/>
        <w:highlight w:val="yellow"/>
      </w:rPr>
      <w:t>[</w:t>
    </w:r>
    <w:proofErr w:type="gramEnd"/>
    <w:r w:rsidRPr="004A7D86">
      <w:rPr>
        <w:rFonts w:ascii="Calibri" w:hAnsi="Calibri" w:cs="Arial"/>
        <w:highlight w:val="yellow"/>
      </w:rPr>
      <w:t>Insert Date, (e.g. Jan., 2000)]</w:t>
    </w:r>
    <w:r w:rsidRPr="004A7D86">
      <w:rPr>
        <w:rFonts w:ascii="Calibri" w:hAnsi="Calibri" w:cs="Arial"/>
      </w:rPr>
      <w:tab/>
    </w:r>
    <w:r w:rsidRPr="004A7D86">
      <w:rPr>
        <w:rFonts w:ascii="Calibri" w:hAnsi="Calibri" w:cs="Arial"/>
      </w:rPr>
      <w:tab/>
    </w:r>
  </w:p>
  <w:p w14:paraId="53709010" w14:textId="77777777" w:rsidR="0021512B" w:rsidRDefault="002151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6E228" w14:textId="1F46E8C1" w:rsidR="0021512B" w:rsidRPr="004A7D86" w:rsidRDefault="0021512B" w:rsidP="00D52CB5">
    <w:pPr>
      <w:pBdr>
        <w:top w:val="single" w:sz="4" w:space="1" w:color="auto"/>
      </w:pBdr>
      <w:tabs>
        <w:tab w:val="right" w:pos="9810"/>
      </w:tabs>
      <w:rPr>
        <w:rFonts w:ascii="Calibri" w:hAnsi="Calibri" w:cs="Arial"/>
      </w:rPr>
    </w:pPr>
    <w:r w:rsidRPr="004A7D86">
      <w:rPr>
        <w:rFonts w:ascii="Calibri" w:hAnsi="Calibri" w:cs="Arial"/>
      </w:rPr>
      <w:t>CONTRACT NO</w:t>
    </w:r>
    <w:r w:rsidRPr="004A7D86">
      <w:rPr>
        <w:rFonts w:ascii="Calibri" w:hAnsi="Calibri" w:cs="Arial"/>
        <w:highlight w:val="yellow"/>
      </w:rPr>
      <w:t>. [Insert Region Number]</w:t>
    </w:r>
    <w:r w:rsidRPr="004A7D86">
      <w:rPr>
        <w:rFonts w:ascii="Calibri" w:hAnsi="Calibri" w:cs="Arial"/>
      </w:rPr>
      <w:tab/>
      <w:t>Section 02</w:t>
    </w:r>
    <w:r>
      <w:rPr>
        <w:rFonts w:ascii="Calibri" w:hAnsi="Calibri" w:cs="Arial"/>
      </w:rPr>
      <w:t>2</w:t>
    </w:r>
    <w:r w:rsidRPr="004A7D86">
      <w:rPr>
        <w:rFonts w:ascii="Calibri" w:hAnsi="Calibri" w:cs="Arial"/>
      </w:rPr>
      <w:t>40</w:t>
    </w:r>
  </w:p>
  <w:p w14:paraId="6E9F003B" w14:textId="7F34137A" w:rsidR="0021512B" w:rsidRPr="00A224FD" w:rsidRDefault="0021512B" w:rsidP="00020652">
    <w:pPr>
      <w:pBdr>
        <w:top w:val="single" w:sz="4" w:space="1" w:color="auto"/>
      </w:pBdr>
      <w:tabs>
        <w:tab w:val="left" w:pos="-1440"/>
        <w:tab w:val="left" w:pos="-720"/>
        <w:tab w:val="left" w:pos="0"/>
        <w:tab w:val="center" w:pos="5040"/>
        <w:tab w:val="right" w:pos="9810"/>
      </w:tabs>
      <w:rPr>
        <w:rFonts w:ascii="Calibri" w:hAnsi="Calibri"/>
        <w:highlight w:val="lightGray"/>
      </w:rPr>
    </w:pPr>
    <w:r w:rsidRPr="004A7D86">
      <w:rPr>
        <w:rFonts w:ascii="Calibri" w:hAnsi="Calibri" w:cs="Arial"/>
        <w:b/>
      </w:rPr>
      <w:tab/>
    </w:r>
    <w:bookmarkStart w:id="102" w:name="_Hlk98946335"/>
    <w:r w:rsidRPr="004A7D86">
      <w:rPr>
        <w:rFonts w:ascii="Calibri" w:hAnsi="Calibri" w:cs="Arial"/>
        <w:b/>
      </w:rPr>
      <w:t>DEWATERING</w:t>
    </w:r>
    <w:r>
      <w:rPr>
        <w:rFonts w:ascii="Calibri" w:hAnsi="Calibri" w:cs="Arial"/>
        <w:b/>
      </w:rPr>
      <w:t>-GENERAL</w:t>
    </w:r>
    <w:bookmarkEnd w:id="102"/>
    <w:r w:rsidRPr="004A7D86">
      <w:rPr>
        <w:rFonts w:ascii="Calibri" w:hAnsi="Calibri" w:cs="Arial"/>
      </w:rPr>
      <w:tab/>
    </w:r>
    <w:r w:rsidR="00AB66DA">
      <w:rPr>
        <w:rFonts w:ascii="Calibri" w:hAnsi="Calibri" w:cs="Arial"/>
      </w:rPr>
      <w:t>2017-05-01</w:t>
    </w:r>
  </w:p>
  <w:p w14:paraId="64D8C042" w14:textId="642B5FB4" w:rsidR="0021512B" w:rsidRPr="004A7D86" w:rsidRDefault="0021512B" w:rsidP="00D52CB5">
    <w:pPr>
      <w:pBdr>
        <w:top w:val="single" w:sz="4" w:space="1" w:color="auto"/>
      </w:pBdr>
      <w:tabs>
        <w:tab w:val="center" w:pos="5175"/>
        <w:tab w:val="right" w:pos="9810"/>
      </w:tabs>
      <w:rPr>
        <w:rFonts w:ascii="Calibri" w:hAnsi="Calibri" w:cs="Arial"/>
      </w:rPr>
    </w:pPr>
    <w:r w:rsidRPr="004A7D86">
      <w:rPr>
        <w:rFonts w:ascii="Calibri" w:hAnsi="Calibri" w:cs="Arial"/>
      </w:rPr>
      <w:t>DATE</w:t>
    </w:r>
    <w:proofErr w:type="gramStart"/>
    <w:r w:rsidRPr="004A7D86">
      <w:rPr>
        <w:rFonts w:ascii="Calibri" w:hAnsi="Calibri" w:cs="Arial"/>
      </w:rPr>
      <w:t xml:space="preserve">:  </w:t>
    </w:r>
    <w:r w:rsidRPr="004A7D86">
      <w:rPr>
        <w:rFonts w:ascii="Calibri" w:hAnsi="Calibri" w:cs="Arial"/>
        <w:highlight w:val="yellow"/>
      </w:rPr>
      <w:t>[</w:t>
    </w:r>
    <w:proofErr w:type="gramEnd"/>
    <w:r w:rsidRPr="004A7D86">
      <w:rPr>
        <w:rFonts w:ascii="Calibri" w:hAnsi="Calibri" w:cs="Arial"/>
        <w:highlight w:val="yellow"/>
      </w:rPr>
      <w:t>Insert Date, (e.g. Jan., 2000)]</w:t>
    </w:r>
    <w:r w:rsidRPr="004A7D86">
      <w:rPr>
        <w:rFonts w:ascii="Calibri" w:hAnsi="Calibri" w:cs="Arial"/>
      </w:rPr>
      <w:tab/>
    </w:r>
    <w:r w:rsidRPr="004A7D86">
      <w:rPr>
        <w:rFonts w:ascii="Calibri" w:hAnsi="Calibri" w:cs="Arial"/>
      </w:rPr>
      <w:tab/>
      <w:t xml:space="preserve">Page </w:t>
    </w:r>
    <w:r w:rsidRPr="004A7D86">
      <w:rPr>
        <w:rFonts w:ascii="Calibri" w:hAnsi="Calibri" w:cs="Arial"/>
      </w:rPr>
      <w:fldChar w:fldCharType="begin"/>
    </w:r>
    <w:r w:rsidRPr="004A7D86">
      <w:rPr>
        <w:rFonts w:ascii="Calibri" w:hAnsi="Calibri" w:cs="Arial"/>
      </w:rPr>
      <w:instrText xml:space="preserve">PAGE </w:instrText>
    </w:r>
    <w:r w:rsidRPr="004A7D86">
      <w:rPr>
        <w:rFonts w:ascii="Calibri" w:hAnsi="Calibri" w:cs="Arial"/>
      </w:rPr>
      <w:fldChar w:fldCharType="separate"/>
    </w:r>
    <w:r w:rsidR="00AB66DA">
      <w:rPr>
        <w:rFonts w:ascii="Calibri" w:hAnsi="Calibri" w:cs="Arial"/>
        <w:noProof/>
      </w:rPr>
      <w:t>1</w:t>
    </w:r>
    <w:r w:rsidRPr="004A7D86">
      <w:rPr>
        <w:rFonts w:ascii="Calibri" w:hAnsi="Calibri" w:cs="Arial"/>
      </w:rPr>
      <w:fldChar w:fldCharType="end"/>
    </w:r>
    <w:r w:rsidRPr="004A7D86">
      <w:rPr>
        <w:rFonts w:ascii="Calibri" w:hAnsi="Calibri" w:cs="Arial"/>
      </w:rPr>
      <w:t xml:space="preserve">  </w:t>
    </w:r>
  </w:p>
  <w:p w14:paraId="6A54824F" w14:textId="77777777" w:rsidR="0021512B" w:rsidRPr="004A7D86" w:rsidRDefault="0021512B" w:rsidP="008A26A6">
    <w:pPr>
      <w:pStyle w:val="Header"/>
      <w:spacing w:after="240"/>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E7468" w14:textId="77777777" w:rsidR="0021512B" w:rsidRPr="0082209E" w:rsidRDefault="0021512B" w:rsidP="00D52CB5">
    <w:pPr>
      <w:pBdr>
        <w:top w:val="single" w:sz="4" w:space="1" w:color="auto"/>
      </w:pBdr>
      <w:tabs>
        <w:tab w:val="right" w:pos="9810"/>
      </w:tabs>
      <w:rPr>
        <w:rFonts w:ascii="Arial" w:hAnsi="Arial" w:cs="Arial"/>
      </w:rPr>
    </w:pPr>
    <w:r w:rsidRPr="0082209E">
      <w:rPr>
        <w:rFonts w:ascii="Arial" w:hAnsi="Arial" w:cs="Arial"/>
      </w:rPr>
      <w:t>CONTRACT NO</w:t>
    </w:r>
    <w:r w:rsidRPr="0082209E">
      <w:rPr>
        <w:rFonts w:ascii="Arial" w:hAnsi="Arial"/>
        <w:highlight w:val="lightGray"/>
      </w:rPr>
      <w:t xml:space="preserve">.... [Insert </w:t>
    </w:r>
    <w:r>
      <w:rPr>
        <w:rFonts w:ascii="Arial" w:hAnsi="Arial"/>
        <w:highlight w:val="lightGray"/>
      </w:rPr>
      <w:t>Region</w:t>
    </w:r>
    <w:r w:rsidRPr="0082209E">
      <w:rPr>
        <w:rFonts w:ascii="Arial" w:hAnsi="Arial"/>
        <w:highlight w:val="lightGray"/>
      </w:rPr>
      <w:t xml:space="preserve"> Number]</w:t>
    </w:r>
    <w:r w:rsidRPr="0082209E">
      <w:rPr>
        <w:rFonts w:ascii="Arial" w:hAnsi="Arial" w:cs="Arial"/>
      </w:rPr>
      <w:tab/>
      <w:t xml:space="preserve">Section </w:t>
    </w:r>
    <w:r>
      <w:rPr>
        <w:rFonts w:ascii="Arial" w:hAnsi="Arial" w:cs="Arial"/>
      </w:rPr>
      <w:t>02140</w:t>
    </w:r>
  </w:p>
  <w:p w14:paraId="3144C4D9" w14:textId="77777777" w:rsidR="0021512B" w:rsidRPr="0082209E" w:rsidRDefault="0021512B" w:rsidP="00D52CB5">
    <w:pPr>
      <w:pBdr>
        <w:top w:val="single" w:sz="4" w:space="1" w:color="auto"/>
      </w:pBdr>
      <w:tabs>
        <w:tab w:val="left" w:pos="-1440"/>
        <w:tab w:val="left" w:pos="-720"/>
        <w:tab w:val="left" w:pos="0"/>
        <w:tab w:val="center" w:pos="5220"/>
        <w:tab w:val="right" w:pos="9810"/>
      </w:tabs>
      <w:rPr>
        <w:rFonts w:ascii="Arial" w:hAnsi="Arial" w:cs="Arial"/>
      </w:rPr>
    </w:pPr>
    <w:r>
      <w:rPr>
        <w:rFonts w:ascii="Arial" w:hAnsi="Arial" w:cs="Arial"/>
        <w:b/>
      </w:rPr>
      <w:tab/>
      <w:t>DEWATERING</w:t>
    </w:r>
    <w:r w:rsidRPr="0082209E">
      <w:rPr>
        <w:rFonts w:ascii="Arial" w:hAnsi="Arial" w:cs="Arial"/>
      </w:rPr>
      <w:tab/>
    </w:r>
    <w:r>
      <w:rPr>
        <w:rFonts w:ascii="Arial" w:hAnsi="Arial" w:cs="Arial"/>
      </w:rPr>
      <w:t>2012-06-28</w:t>
    </w:r>
  </w:p>
  <w:p w14:paraId="36409778" w14:textId="6F03643D" w:rsidR="0021512B" w:rsidRPr="0082209E" w:rsidRDefault="0021512B" w:rsidP="00D52CB5">
    <w:pPr>
      <w:pBdr>
        <w:top w:val="single" w:sz="4" w:space="1" w:color="auto"/>
      </w:pBdr>
      <w:tabs>
        <w:tab w:val="center" w:pos="5175"/>
        <w:tab w:val="right" w:pos="981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82209E">
      <w:rPr>
        <w:rFonts w:ascii="Arial" w:hAnsi="Arial"/>
        <w:highlight w:val="lightGray"/>
      </w:rPr>
      <w:t>[</w:t>
    </w:r>
    <w:proofErr w:type="gramEnd"/>
    <w:r w:rsidRPr="0082209E">
      <w:rPr>
        <w:rFonts w:ascii="Arial" w:hAnsi="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Pr>
        <w:rStyle w:val="PageNumber"/>
        <w:rFonts w:ascii="Arial" w:hAnsi="Arial" w:cs="Arial"/>
        <w:caps/>
        <w:noProof/>
        <w:sz w:val="22"/>
        <w:szCs w:val="22"/>
      </w:rPr>
      <w:t>8</w:t>
    </w:r>
    <w:r w:rsidRPr="008A26A6">
      <w:rPr>
        <w:rStyle w:val="PageNumber"/>
        <w:rFonts w:ascii="Arial" w:hAnsi="Arial" w:cs="Arial"/>
        <w:caps/>
        <w:sz w:val="22"/>
        <w:szCs w:val="22"/>
      </w:rPr>
      <w:fldChar w:fldCharType="end"/>
    </w:r>
  </w:p>
  <w:p w14:paraId="66FF99E1" w14:textId="77777777" w:rsidR="0021512B" w:rsidRDefault="0021512B"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402"/>
    <w:multiLevelType w:val="multilevel"/>
    <w:tmpl w:val="00000885"/>
    <w:lvl w:ilvl="0">
      <w:start w:val="1"/>
      <w:numFmt w:val="upperLetter"/>
      <w:lvlText w:val="%1."/>
      <w:lvlJc w:val="left"/>
      <w:pPr>
        <w:ind w:hanging="576"/>
      </w:pPr>
      <w:rPr>
        <w:rFonts w:ascii="Times New Roman" w:hAnsi="Times New Roman" w:cs="Times New Roman"/>
        <w:b w:val="0"/>
        <w:bCs w:val="0"/>
        <w:spacing w:val="-1"/>
        <w:sz w:val="24"/>
        <w:szCs w:val="24"/>
      </w:rPr>
    </w:lvl>
    <w:lvl w:ilvl="1">
      <w:start w:val="1"/>
      <w:numFmt w:val="decimal"/>
      <w:lvlText w:val="%2."/>
      <w:lvlJc w:val="left"/>
      <w:pPr>
        <w:ind w:hanging="576"/>
      </w:pPr>
      <w:rPr>
        <w:rFonts w:ascii="Times New Roman" w:hAnsi="Times New Roman" w:cs="Times New Roman"/>
        <w:b w:val="0"/>
        <w:bCs w:val="0"/>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3"/>
    <w:multiLevelType w:val="multilevel"/>
    <w:tmpl w:val="00000886"/>
    <w:lvl w:ilvl="0">
      <w:start w:val="1"/>
      <w:numFmt w:val="decimal"/>
      <w:lvlText w:val="%1"/>
      <w:lvlJc w:val="left"/>
      <w:pPr>
        <w:ind w:hanging="864"/>
      </w:pPr>
    </w:lvl>
    <w:lvl w:ilvl="1">
      <w:start w:val="2"/>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000404"/>
    <w:multiLevelType w:val="multilevel"/>
    <w:tmpl w:val="00000887"/>
    <w:lvl w:ilvl="0">
      <w:start w:val="2"/>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0000405"/>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12870592"/>
    <w:multiLevelType w:val="multilevel"/>
    <w:tmpl w:val="A8BEF8E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C813A69"/>
    <w:multiLevelType w:val="hybridMultilevel"/>
    <w:tmpl w:val="04489290"/>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13D49F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2" w15:restartNumberingAfterBreak="0">
    <w:nsid w:val="329C5662"/>
    <w:multiLevelType w:val="hybridMultilevel"/>
    <w:tmpl w:val="30824698"/>
    <w:lvl w:ilvl="0" w:tplc="E4FEA7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50304BD"/>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6" w15:restartNumberingAfterBreak="0">
    <w:nsid w:val="3A923D62"/>
    <w:multiLevelType w:val="hybridMultilevel"/>
    <w:tmpl w:val="36D4B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A032682"/>
    <w:multiLevelType w:val="hybridMultilevel"/>
    <w:tmpl w:val="2B50279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407D28"/>
    <w:multiLevelType w:val="multilevel"/>
    <w:tmpl w:val="D08AF258"/>
    <w:lvl w:ilvl="0">
      <w:start w:val="1"/>
      <w:numFmt w:val="decimal"/>
      <w:pStyle w:val="Heading1"/>
      <w:lvlText w:val="PART %1."/>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84"/>
        </w:tabs>
        <w:ind w:left="784"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1081BB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1"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54415416">
    <w:abstractNumId w:val="0"/>
  </w:num>
  <w:num w:numId="2" w16cid:durableId="1372531768">
    <w:abstractNumId w:val="0"/>
  </w:num>
  <w:num w:numId="3" w16cid:durableId="1847550877">
    <w:abstractNumId w:val="18"/>
  </w:num>
  <w:num w:numId="4" w16cid:durableId="1992368306">
    <w:abstractNumId w:val="10"/>
  </w:num>
  <w:num w:numId="5" w16cid:durableId="237834138">
    <w:abstractNumId w:val="19"/>
  </w:num>
  <w:num w:numId="6" w16cid:durableId="37977123">
    <w:abstractNumId w:val="8"/>
  </w:num>
  <w:num w:numId="7" w16cid:durableId="933827917">
    <w:abstractNumId w:val="14"/>
  </w:num>
  <w:num w:numId="8" w16cid:durableId="1207176319">
    <w:abstractNumId w:val="6"/>
  </w:num>
  <w:num w:numId="9" w16cid:durableId="1169518544">
    <w:abstractNumId w:val="21"/>
  </w:num>
  <w:num w:numId="10" w16cid:durableId="1560704296">
    <w:abstractNumId w:val="13"/>
  </w:num>
  <w:num w:numId="11" w16cid:durableId="175939989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9021067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7155912">
    <w:abstractNumId w:val="7"/>
  </w:num>
  <w:num w:numId="14" w16cid:durableId="1877348464">
    <w:abstractNumId w:val="17"/>
  </w:num>
  <w:num w:numId="15" w16cid:durableId="85473090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19111883">
    <w:abstractNumId w:val="4"/>
  </w:num>
  <w:num w:numId="17" w16cid:durableId="1916280744">
    <w:abstractNumId w:val="3"/>
  </w:num>
  <w:num w:numId="18" w16cid:durableId="52504725">
    <w:abstractNumId w:val="2"/>
  </w:num>
  <w:num w:numId="19" w16cid:durableId="1855142367">
    <w:abstractNumId w:val="1"/>
  </w:num>
  <w:num w:numId="20" w16cid:durableId="8850255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7073263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66278482">
    <w:abstractNumId w:val="12"/>
  </w:num>
  <w:num w:numId="23" w16cid:durableId="1120296478">
    <w:abstractNumId w:val="9"/>
  </w:num>
  <w:num w:numId="24" w16cid:durableId="246966926">
    <w:abstractNumId w:val="20"/>
  </w:num>
  <w:num w:numId="25" w16cid:durableId="1312980708">
    <w:abstractNumId w:val="16"/>
  </w:num>
  <w:num w:numId="26" w16cid:durableId="747773723">
    <w:abstractNumId w:val="15"/>
  </w:num>
  <w:num w:numId="27" w16cid:durableId="71612620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Axel Ouillet">
    <w15:presenceInfo w15:providerId="AD" w15:userId="S::ouilleta@AE.CA::61f62530-c8bb-495e-afd5-ea61b2be56ec"/>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7103"/>
    <w:rsid w:val="00016B21"/>
    <w:rsid w:val="0002013E"/>
    <w:rsid w:val="00020652"/>
    <w:rsid w:val="000249A1"/>
    <w:rsid w:val="00040282"/>
    <w:rsid w:val="0004041A"/>
    <w:rsid w:val="000405C8"/>
    <w:rsid w:val="00041499"/>
    <w:rsid w:val="000430DA"/>
    <w:rsid w:val="00054275"/>
    <w:rsid w:val="000542FF"/>
    <w:rsid w:val="00054624"/>
    <w:rsid w:val="00076403"/>
    <w:rsid w:val="00087136"/>
    <w:rsid w:val="00094701"/>
    <w:rsid w:val="000A24FF"/>
    <w:rsid w:val="000A7BB7"/>
    <w:rsid w:val="000A7D4E"/>
    <w:rsid w:val="000B5943"/>
    <w:rsid w:val="000C6C5C"/>
    <w:rsid w:val="000C6EBC"/>
    <w:rsid w:val="000D338C"/>
    <w:rsid w:val="000F504F"/>
    <w:rsid w:val="00107DBA"/>
    <w:rsid w:val="001233DF"/>
    <w:rsid w:val="00125EE2"/>
    <w:rsid w:val="00137730"/>
    <w:rsid w:val="0014335D"/>
    <w:rsid w:val="00146539"/>
    <w:rsid w:val="00153E67"/>
    <w:rsid w:val="00154904"/>
    <w:rsid w:val="001720F8"/>
    <w:rsid w:val="00177CEF"/>
    <w:rsid w:val="001A4311"/>
    <w:rsid w:val="001B0752"/>
    <w:rsid w:val="001B11E7"/>
    <w:rsid w:val="001B3E2D"/>
    <w:rsid w:val="001D718B"/>
    <w:rsid w:val="001E1F0B"/>
    <w:rsid w:val="001F014D"/>
    <w:rsid w:val="002006CD"/>
    <w:rsid w:val="0020790D"/>
    <w:rsid w:val="00212BDC"/>
    <w:rsid w:val="0021512B"/>
    <w:rsid w:val="002258D7"/>
    <w:rsid w:val="00231EBE"/>
    <w:rsid w:val="00236A7F"/>
    <w:rsid w:val="00240E38"/>
    <w:rsid w:val="002475DD"/>
    <w:rsid w:val="0025555C"/>
    <w:rsid w:val="00255CC9"/>
    <w:rsid w:val="00263B9F"/>
    <w:rsid w:val="00267C55"/>
    <w:rsid w:val="002714A8"/>
    <w:rsid w:val="00284901"/>
    <w:rsid w:val="002A2D22"/>
    <w:rsid w:val="002A6488"/>
    <w:rsid w:val="002B0018"/>
    <w:rsid w:val="002B30B3"/>
    <w:rsid w:val="002B5BF1"/>
    <w:rsid w:val="002B625D"/>
    <w:rsid w:val="002B7449"/>
    <w:rsid w:val="002D04F1"/>
    <w:rsid w:val="002D4787"/>
    <w:rsid w:val="002E0B60"/>
    <w:rsid w:val="002E6516"/>
    <w:rsid w:val="002E76E2"/>
    <w:rsid w:val="002F18A4"/>
    <w:rsid w:val="002F5604"/>
    <w:rsid w:val="003130DA"/>
    <w:rsid w:val="0031625D"/>
    <w:rsid w:val="00321A3D"/>
    <w:rsid w:val="00325D8D"/>
    <w:rsid w:val="00334668"/>
    <w:rsid w:val="00334FFC"/>
    <w:rsid w:val="0033540B"/>
    <w:rsid w:val="00353EF6"/>
    <w:rsid w:val="00366110"/>
    <w:rsid w:val="00372157"/>
    <w:rsid w:val="00372467"/>
    <w:rsid w:val="00373DBB"/>
    <w:rsid w:val="00380782"/>
    <w:rsid w:val="003874A6"/>
    <w:rsid w:val="003B2E0E"/>
    <w:rsid w:val="003B3A83"/>
    <w:rsid w:val="003B443A"/>
    <w:rsid w:val="003B53EE"/>
    <w:rsid w:val="003C08A2"/>
    <w:rsid w:val="003C3C61"/>
    <w:rsid w:val="003D01BD"/>
    <w:rsid w:val="003D05BC"/>
    <w:rsid w:val="003D2596"/>
    <w:rsid w:val="003D30F4"/>
    <w:rsid w:val="003D3CAE"/>
    <w:rsid w:val="003D5BE8"/>
    <w:rsid w:val="003D6646"/>
    <w:rsid w:val="003E410A"/>
    <w:rsid w:val="003E7750"/>
    <w:rsid w:val="003F15F6"/>
    <w:rsid w:val="003F5CF5"/>
    <w:rsid w:val="0040417E"/>
    <w:rsid w:val="00407098"/>
    <w:rsid w:val="00414AEF"/>
    <w:rsid w:val="00417E92"/>
    <w:rsid w:val="00420799"/>
    <w:rsid w:val="00422000"/>
    <w:rsid w:val="004247E8"/>
    <w:rsid w:val="00425C3D"/>
    <w:rsid w:val="00431E1A"/>
    <w:rsid w:val="004571A1"/>
    <w:rsid w:val="0046574E"/>
    <w:rsid w:val="004703B3"/>
    <w:rsid w:val="004748B1"/>
    <w:rsid w:val="00484E56"/>
    <w:rsid w:val="00491320"/>
    <w:rsid w:val="00493E0C"/>
    <w:rsid w:val="004958C6"/>
    <w:rsid w:val="004A6985"/>
    <w:rsid w:val="004A7D86"/>
    <w:rsid w:val="004B02FF"/>
    <w:rsid w:val="004B0AA7"/>
    <w:rsid w:val="004F4B5E"/>
    <w:rsid w:val="00500D07"/>
    <w:rsid w:val="0050531E"/>
    <w:rsid w:val="00505901"/>
    <w:rsid w:val="00523DC7"/>
    <w:rsid w:val="00526DEB"/>
    <w:rsid w:val="00527AA9"/>
    <w:rsid w:val="00531810"/>
    <w:rsid w:val="00534DB0"/>
    <w:rsid w:val="00541E7F"/>
    <w:rsid w:val="005557C0"/>
    <w:rsid w:val="00560EE1"/>
    <w:rsid w:val="005707DA"/>
    <w:rsid w:val="005727BB"/>
    <w:rsid w:val="005729E0"/>
    <w:rsid w:val="00573AA0"/>
    <w:rsid w:val="00581940"/>
    <w:rsid w:val="00581BF5"/>
    <w:rsid w:val="00587F62"/>
    <w:rsid w:val="005904B4"/>
    <w:rsid w:val="00592FDB"/>
    <w:rsid w:val="00593F05"/>
    <w:rsid w:val="00594164"/>
    <w:rsid w:val="005947BD"/>
    <w:rsid w:val="005A1E31"/>
    <w:rsid w:val="005B3B53"/>
    <w:rsid w:val="005D250C"/>
    <w:rsid w:val="005E781B"/>
    <w:rsid w:val="005F00DE"/>
    <w:rsid w:val="00633A58"/>
    <w:rsid w:val="00633FD6"/>
    <w:rsid w:val="00634310"/>
    <w:rsid w:val="00667419"/>
    <w:rsid w:val="00667BB8"/>
    <w:rsid w:val="00672C12"/>
    <w:rsid w:val="0067443D"/>
    <w:rsid w:val="00674D80"/>
    <w:rsid w:val="00685494"/>
    <w:rsid w:val="006914AF"/>
    <w:rsid w:val="0069716F"/>
    <w:rsid w:val="006B4B44"/>
    <w:rsid w:val="006C0FAF"/>
    <w:rsid w:val="006C2563"/>
    <w:rsid w:val="006C75B1"/>
    <w:rsid w:val="006D150E"/>
    <w:rsid w:val="00701485"/>
    <w:rsid w:val="0070514B"/>
    <w:rsid w:val="0070771A"/>
    <w:rsid w:val="00712272"/>
    <w:rsid w:val="007135B6"/>
    <w:rsid w:val="007335F8"/>
    <w:rsid w:val="007353C5"/>
    <w:rsid w:val="00741BB9"/>
    <w:rsid w:val="007445DA"/>
    <w:rsid w:val="00752725"/>
    <w:rsid w:val="007535A7"/>
    <w:rsid w:val="00755941"/>
    <w:rsid w:val="007637F2"/>
    <w:rsid w:val="00771207"/>
    <w:rsid w:val="00775361"/>
    <w:rsid w:val="00776BFF"/>
    <w:rsid w:val="00796BB7"/>
    <w:rsid w:val="007A24CB"/>
    <w:rsid w:val="007A385A"/>
    <w:rsid w:val="007D0671"/>
    <w:rsid w:val="007D431B"/>
    <w:rsid w:val="007E32FB"/>
    <w:rsid w:val="007E4441"/>
    <w:rsid w:val="008001A5"/>
    <w:rsid w:val="0080084B"/>
    <w:rsid w:val="00801A99"/>
    <w:rsid w:val="00812A85"/>
    <w:rsid w:val="0082119D"/>
    <w:rsid w:val="008218EF"/>
    <w:rsid w:val="00823CA1"/>
    <w:rsid w:val="008256FB"/>
    <w:rsid w:val="0082738E"/>
    <w:rsid w:val="0083298A"/>
    <w:rsid w:val="00833C4B"/>
    <w:rsid w:val="00836131"/>
    <w:rsid w:val="00853033"/>
    <w:rsid w:val="008538A4"/>
    <w:rsid w:val="00861C38"/>
    <w:rsid w:val="008918FE"/>
    <w:rsid w:val="008A26A6"/>
    <w:rsid w:val="008A4EAE"/>
    <w:rsid w:val="008A6D3C"/>
    <w:rsid w:val="008A7ED5"/>
    <w:rsid w:val="008B21AF"/>
    <w:rsid w:val="008C2CC8"/>
    <w:rsid w:val="008D21D0"/>
    <w:rsid w:val="008F458A"/>
    <w:rsid w:val="008F70CE"/>
    <w:rsid w:val="00902DF9"/>
    <w:rsid w:val="00903789"/>
    <w:rsid w:val="00905E72"/>
    <w:rsid w:val="00912C6C"/>
    <w:rsid w:val="0093108B"/>
    <w:rsid w:val="009326A6"/>
    <w:rsid w:val="009362E5"/>
    <w:rsid w:val="009369FF"/>
    <w:rsid w:val="009371DB"/>
    <w:rsid w:val="00941E0A"/>
    <w:rsid w:val="0094421A"/>
    <w:rsid w:val="00952423"/>
    <w:rsid w:val="00957842"/>
    <w:rsid w:val="00960901"/>
    <w:rsid w:val="00963739"/>
    <w:rsid w:val="00974BE4"/>
    <w:rsid w:val="009934A6"/>
    <w:rsid w:val="00996E50"/>
    <w:rsid w:val="009A7517"/>
    <w:rsid w:val="009B07B9"/>
    <w:rsid w:val="009B3FF8"/>
    <w:rsid w:val="009C0B9D"/>
    <w:rsid w:val="009C2B99"/>
    <w:rsid w:val="009D5286"/>
    <w:rsid w:val="009E09C2"/>
    <w:rsid w:val="009E121A"/>
    <w:rsid w:val="009F2B1A"/>
    <w:rsid w:val="00A07DCC"/>
    <w:rsid w:val="00A168F7"/>
    <w:rsid w:val="00A170BF"/>
    <w:rsid w:val="00A202C1"/>
    <w:rsid w:val="00A21D90"/>
    <w:rsid w:val="00A224FD"/>
    <w:rsid w:val="00A3201D"/>
    <w:rsid w:val="00A32CB7"/>
    <w:rsid w:val="00A43F27"/>
    <w:rsid w:val="00A45E8E"/>
    <w:rsid w:val="00A47F36"/>
    <w:rsid w:val="00A54520"/>
    <w:rsid w:val="00A572A5"/>
    <w:rsid w:val="00A6069F"/>
    <w:rsid w:val="00A607FD"/>
    <w:rsid w:val="00A73B57"/>
    <w:rsid w:val="00A767E0"/>
    <w:rsid w:val="00A817A8"/>
    <w:rsid w:val="00A833BC"/>
    <w:rsid w:val="00A833F0"/>
    <w:rsid w:val="00A911EE"/>
    <w:rsid w:val="00AA040C"/>
    <w:rsid w:val="00AA0799"/>
    <w:rsid w:val="00AA4390"/>
    <w:rsid w:val="00AB66DA"/>
    <w:rsid w:val="00AD0B48"/>
    <w:rsid w:val="00AD1EC4"/>
    <w:rsid w:val="00AE5399"/>
    <w:rsid w:val="00AF04B4"/>
    <w:rsid w:val="00B0273C"/>
    <w:rsid w:val="00B056B7"/>
    <w:rsid w:val="00B05ABA"/>
    <w:rsid w:val="00B066BC"/>
    <w:rsid w:val="00B227F4"/>
    <w:rsid w:val="00B23AC3"/>
    <w:rsid w:val="00B305C6"/>
    <w:rsid w:val="00B34FF0"/>
    <w:rsid w:val="00B4040E"/>
    <w:rsid w:val="00B55C2C"/>
    <w:rsid w:val="00B7648F"/>
    <w:rsid w:val="00B77340"/>
    <w:rsid w:val="00B84901"/>
    <w:rsid w:val="00B87B3E"/>
    <w:rsid w:val="00B977A3"/>
    <w:rsid w:val="00BA0867"/>
    <w:rsid w:val="00BA5E9B"/>
    <w:rsid w:val="00BB62AF"/>
    <w:rsid w:val="00BB79B5"/>
    <w:rsid w:val="00BC155E"/>
    <w:rsid w:val="00BC2262"/>
    <w:rsid w:val="00BC33C9"/>
    <w:rsid w:val="00C06157"/>
    <w:rsid w:val="00C0617E"/>
    <w:rsid w:val="00C147BA"/>
    <w:rsid w:val="00C252DF"/>
    <w:rsid w:val="00C31F2F"/>
    <w:rsid w:val="00C52DC9"/>
    <w:rsid w:val="00C64F3B"/>
    <w:rsid w:val="00C654FF"/>
    <w:rsid w:val="00C673A2"/>
    <w:rsid w:val="00C72959"/>
    <w:rsid w:val="00C73272"/>
    <w:rsid w:val="00C80C03"/>
    <w:rsid w:val="00C81675"/>
    <w:rsid w:val="00C90496"/>
    <w:rsid w:val="00C94A55"/>
    <w:rsid w:val="00C97BFC"/>
    <w:rsid w:val="00C97E21"/>
    <w:rsid w:val="00CA620C"/>
    <w:rsid w:val="00CA650D"/>
    <w:rsid w:val="00CA7527"/>
    <w:rsid w:val="00CB20C2"/>
    <w:rsid w:val="00CC4E1F"/>
    <w:rsid w:val="00CC7213"/>
    <w:rsid w:val="00CC7721"/>
    <w:rsid w:val="00CD5DD3"/>
    <w:rsid w:val="00CE0A88"/>
    <w:rsid w:val="00CE2025"/>
    <w:rsid w:val="00CF23AC"/>
    <w:rsid w:val="00CF7B7E"/>
    <w:rsid w:val="00D01BF8"/>
    <w:rsid w:val="00D109FD"/>
    <w:rsid w:val="00D2503A"/>
    <w:rsid w:val="00D26372"/>
    <w:rsid w:val="00D30CC1"/>
    <w:rsid w:val="00D34A7D"/>
    <w:rsid w:val="00D3626B"/>
    <w:rsid w:val="00D4146D"/>
    <w:rsid w:val="00D41943"/>
    <w:rsid w:val="00D5095A"/>
    <w:rsid w:val="00D521D6"/>
    <w:rsid w:val="00D52CB5"/>
    <w:rsid w:val="00D65A2F"/>
    <w:rsid w:val="00D705EE"/>
    <w:rsid w:val="00D92ACC"/>
    <w:rsid w:val="00DA097A"/>
    <w:rsid w:val="00DA53CC"/>
    <w:rsid w:val="00DB06A2"/>
    <w:rsid w:val="00DB7F74"/>
    <w:rsid w:val="00DE72DD"/>
    <w:rsid w:val="00E06F67"/>
    <w:rsid w:val="00E11C22"/>
    <w:rsid w:val="00E16127"/>
    <w:rsid w:val="00E235E5"/>
    <w:rsid w:val="00E25DC7"/>
    <w:rsid w:val="00E25DEB"/>
    <w:rsid w:val="00E61BF6"/>
    <w:rsid w:val="00E62AA3"/>
    <w:rsid w:val="00E634B2"/>
    <w:rsid w:val="00E67EE9"/>
    <w:rsid w:val="00E74952"/>
    <w:rsid w:val="00E83D11"/>
    <w:rsid w:val="00E86D20"/>
    <w:rsid w:val="00EA291B"/>
    <w:rsid w:val="00EA4580"/>
    <w:rsid w:val="00EA557F"/>
    <w:rsid w:val="00EB7EE4"/>
    <w:rsid w:val="00EC5AC3"/>
    <w:rsid w:val="00EC5ED7"/>
    <w:rsid w:val="00EE0799"/>
    <w:rsid w:val="00EE2D65"/>
    <w:rsid w:val="00EF376D"/>
    <w:rsid w:val="00F0030E"/>
    <w:rsid w:val="00F00AD9"/>
    <w:rsid w:val="00F020D4"/>
    <w:rsid w:val="00F03A9D"/>
    <w:rsid w:val="00F13982"/>
    <w:rsid w:val="00F14975"/>
    <w:rsid w:val="00F2178D"/>
    <w:rsid w:val="00F3197E"/>
    <w:rsid w:val="00F33801"/>
    <w:rsid w:val="00F45988"/>
    <w:rsid w:val="00F5273F"/>
    <w:rsid w:val="00F6204E"/>
    <w:rsid w:val="00F7247A"/>
    <w:rsid w:val="00F746A7"/>
    <w:rsid w:val="00F914CE"/>
    <w:rsid w:val="00F93754"/>
    <w:rsid w:val="00F95B68"/>
    <w:rsid w:val="00FA4211"/>
    <w:rsid w:val="00FA4E4C"/>
    <w:rsid w:val="00FB2904"/>
    <w:rsid w:val="00FC1506"/>
    <w:rsid w:val="00FC36A7"/>
    <w:rsid w:val="00FD6A1D"/>
    <w:rsid w:val="00FE6F82"/>
    <w:rsid w:val="00FF6953"/>
    <w:rsid w:val="00FF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ED48E"/>
  <w15:docId w15:val="{0041A648-C380-405F-9EF4-0DB3ECBE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7B3E"/>
    <w:rPr>
      <w:rFonts w:ascii="Book Antiqua" w:hAnsi="Book Antiqua"/>
      <w:sz w:val="22"/>
      <w:lang w:val="en-CA"/>
    </w:rPr>
  </w:style>
  <w:style w:type="paragraph" w:styleId="Heading1">
    <w:name w:val="heading 1"/>
    <w:basedOn w:val="Main-Head"/>
    <w:next w:val="BodyText"/>
    <w:link w:val="Heading1Char"/>
    <w:qFormat/>
    <w:rsid w:val="00D92ACC"/>
    <w:pPr>
      <w:keepNext/>
      <w:numPr>
        <w:numId w:val="3"/>
      </w:numPr>
      <w:tabs>
        <w:tab w:val="left" w:pos="1080"/>
      </w:tabs>
      <w:spacing w:before="160"/>
      <w:outlineLvl w:val="0"/>
    </w:pPr>
    <w:rPr>
      <w:rFonts w:ascii="Calibri" w:hAnsi="Calibri"/>
      <w:b w:val="0"/>
      <w:caps/>
      <w:szCs w:val="22"/>
      <w:u w:val="single"/>
    </w:rPr>
  </w:style>
  <w:style w:type="paragraph" w:styleId="Heading2">
    <w:name w:val="heading 2"/>
    <w:basedOn w:val="Main-Head"/>
    <w:next w:val="BodyText"/>
    <w:qFormat/>
    <w:rsid w:val="00D92ACC"/>
    <w:pPr>
      <w:keepNext/>
      <w:keepLines/>
      <w:numPr>
        <w:ilvl w:val="1"/>
        <w:numId w:val="3"/>
      </w:numPr>
      <w:spacing w:before="80"/>
      <w:outlineLvl w:val="1"/>
    </w:pPr>
    <w:rPr>
      <w:rFonts w:ascii="Calibri" w:hAnsi="Calibri"/>
      <w:b w:val="0"/>
      <w:szCs w:val="22"/>
      <w:u w:val="single"/>
    </w:rPr>
  </w:style>
  <w:style w:type="paragraph" w:styleId="Heading3">
    <w:name w:val="heading 3"/>
    <w:basedOn w:val="Main-Head"/>
    <w:link w:val="Heading3Char"/>
    <w:qFormat/>
    <w:rsid w:val="003B53EE"/>
    <w:pPr>
      <w:numPr>
        <w:ilvl w:val="2"/>
        <w:numId w:val="3"/>
      </w:numPr>
      <w:spacing w:before="80"/>
      <w:ind w:left="1440" w:hanging="720"/>
      <w:outlineLvl w:val="2"/>
    </w:pPr>
    <w:rPr>
      <w:rFonts w:ascii="Calibri" w:hAnsi="Calibri"/>
      <w:b w:val="0"/>
      <w:szCs w:val="22"/>
      <w:lang w:val="en-US"/>
    </w:rPr>
  </w:style>
  <w:style w:type="paragraph" w:styleId="Heading4">
    <w:name w:val="heading 4"/>
    <w:basedOn w:val="Main-Head"/>
    <w:qFormat/>
    <w:rsid w:val="005729E0"/>
    <w:pPr>
      <w:numPr>
        <w:ilvl w:val="3"/>
        <w:numId w:val="3"/>
      </w:numPr>
      <w:tabs>
        <w:tab w:val="clear" w:pos="864"/>
        <w:tab w:val="left" w:pos="2160"/>
      </w:tabs>
      <w:ind w:left="2160" w:hanging="720"/>
      <w:outlineLvl w:val="3"/>
    </w:pPr>
    <w:rPr>
      <w:rFonts w:ascii="Calibri" w:hAnsi="Calibri"/>
      <w:b w:val="0"/>
      <w:szCs w:val="22"/>
      <w:lang w:val="en-US"/>
    </w:rPr>
  </w:style>
  <w:style w:type="paragraph" w:styleId="Heading5">
    <w:name w:val="heading 5"/>
    <w:basedOn w:val="Main-Head"/>
    <w:qFormat/>
    <w:rsid w:val="008A4EAE"/>
    <w:pPr>
      <w:numPr>
        <w:ilvl w:val="4"/>
        <w:numId w:val="3"/>
      </w:numPr>
      <w:tabs>
        <w:tab w:val="clear" w:pos="784"/>
        <w:tab w:val="num" w:pos="2880"/>
      </w:tabs>
      <w:ind w:left="2880" w:hanging="720"/>
      <w:outlineLvl w:val="4"/>
    </w:pPr>
    <w:rPr>
      <w:rFonts w:ascii="Calibri" w:hAnsi="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rsid w:val="00B87B3E"/>
    <w:rPr>
      <w:rFonts w:asciiTheme="minorHAnsi" w:hAnsiTheme="minorHAnsi"/>
      <w:sz w:val="16"/>
      <w:szCs w:val="16"/>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uiPriority w:val="99"/>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3B53EE"/>
    <w:rPr>
      <w:rFonts w:ascii="Calibri" w:hAnsi="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qFormat/>
    <w:rsid w:val="00B87B3E"/>
    <w:rPr>
      <w:rFonts w:asciiTheme="minorHAnsi" w:hAnsiTheme="minorHAnsi" w:cs="Tahoma"/>
      <w:sz w:val="20"/>
      <w:szCs w:val="16"/>
    </w:rPr>
  </w:style>
  <w:style w:type="paragraph" w:customStyle="1" w:styleId="NormalTableText">
    <w:name w:val="Normal Table Text"/>
    <w:basedOn w:val="Normal"/>
    <w:rsid w:val="005727BB"/>
    <w:pPr>
      <w:widowControl w:val="0"/>
      <w:spacing w:before="60" w:after="60"/>
    </w:pPr>
    <w:rPr>
      <w:rFonts w:ascii="Arial" w:hAnsi="Arial"/>
      <w:sz w:val="20"/>
      <w:lang w:val="en-GB"/>
    </w:rPr>
  </w:style>
  <w:style w:type="paragraph" w:customStyle="1" w:styleId="TableHeading">
    <w:name w:val="Table Heading"/>
    <w:basedOn w:val="Normal"/>
    <w:rsid w:val="005727BB"/>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F020D4"/>
    <w:rPr>
      <w:rFonts w:ascii="Book Antiqua" w:hAnsi="Book Antiqua"/>
      <w:b/>
      <w:bCs/>
      <w:sz w:val="20"/>
    </w:rPr>
  </w:style>
  <w:style w:type="character" w:customStyle="1" w:styleId="BodyTextChar">
    <w:name w:val="Body Text Char"/>
    <w:link w:val="BodyText"/>
    <w:uiPriority w:val="1"/>
    <w:rsid w:val="00752725"/>
    <w:rPr>
      <w:rFonts w:ascii="Book Antiqua" w:hAnsi="Book Antiqua"/>
      <w:sz w:val="22"/>
      <w:lang w:val="en-CA"/>
    </w:rPr>
  </w:style>
  <w:style w:type="character" w:customStyle="1" w:styleId="Heading1Char">
    <w:name w:val="Heading 1 Char"/>
    <w:link w:val="Heading1"/>
    <w:rsid w:val="00D92ACC"/>
    <w:rPr>
      <w:rFonts w:ascii="Calibri" w:hAnsi="Calibri"/>
      <w:caps/>
      <w:sz w:val="22"/>
      <w:szCs w:val="22"/>
      <w:u w:val="single"/>
      <w:lang w:val="en-CA"/>
    </w:rPr>
  </w:style>
  <w:style w:type="paragraph" w:styleId="ListParagraph">
    <w:name w:val="List Paragraph"/>
    <w:basedOn w:val="Normal"/>
    <w:uiPriority w:val="1"/>
    <w:qFormat/>
    <w:rsid w:val="00752725"/>
    <w:pPr>
      <w:autoSpaceDE w:val="0"/>
      <w:autoSpaceDN w:val="0"/>
      <w:adjustRightInd w:val="0"/>
    </w:pPr>
    <w:rPr>
      <w:rFonts w:ascii="Times New Roman" w:hAnsi="Times New Roman"/>
      <w:sz w:val="24"/>
      <w:szCs w:val="24"/>
      <w:lang w:val="en-US"/>
    </w:rPr>
  </w:style>
  <w:style w:type="paragraph" w:customStyle="1" w:styleId="TableParagraph">
    <w:name w:val="Table Paragraph"/>
    <w:basedOn w:val="Normal"/>
    <w:uiPriority w:val="1"/>
    <w:qFormat/>
    <w:rsid w:val="00752725"/>
    <w:pPr>
      <w:autoSpaceDE w:val="0"/>
      <w:autoSpaceDN w:val="0"/>
      <w:adjustRightInd w:val="0"/>
    </w:pPr>
    <w:rPr>
      <w:rFonts w:ascii="Times New Roman" w:hAnsi="Times New Roman"/>
      <w:sz w:val="24"/>
      <w:szCs w:val="24"/>
      <w:lang w:val="en-US"/>
    </w:rPr>
  </w:style>
  <w:style w:type="character" w:customStyle="1" w:styleId="HeaderChar">
    <w:name w:val="Header Char"/>
    <w:link w:val="Header"/>
    <w:uiPriority w:val="99"/>
    <w:rsid w:val="00C147BA"/>
    <w:rPr>
      <w:rFonts w:ascii="Arial Narrow" w:hAnsi="Arial Narrow"/>
      <w:caps/>
      <w:sz w:val="14"/>
      <w:lang w:val="en-CA"/>
    </w:rPr>
  </w:style>
  <w:style w:type="character" w:styleId="Hyperlink">
    <w:name w:val="Hyperlink"/>
    <w:rsid w:val="00A833F0"/>
    <w:rPr>
      <w:color w:val="0000FF"/>
      <w:u w:val="single"/>
    </w:rPr>
  </w:style>
  <w:style w:type="character" w:customStyle="1" w:styleId="CommentTextChar">
    <w:name w:val="Comment Text Char"/>
    <w:link w:val="CommentText"/>
    <w:semiHidden/>
    <w:rsid w:val="00B87B3E"/>
    <w:rPr>
      <w:rFonts w:asciiTheme="minorHAnsi" w:hAnsiTheme="minorHAnsi"/>
      <w:sz w:val="16"/>
      <w:szCs w:val="16"/>
      <w:lang w:val="en-CA"/>
    </w:rPr>
  </w:style>
  <w:style w:type="paragraph" w:styleId="Revision">
    <w:name w:val="Revision"/>
    <w:hidden/>
    <w:uiPriority w:val="99"/>
    <w:semiHidden/>
    <w:rsid w:val="00D34A7D"/>
    <w:rPr>
      <w:rFonts w:ascii="Book Antiqua" w:hAnsi="Book Antiqua"/>
      <w:sz w:val="22"/>
      <w:lang w:val="en-CA"/>
    </w:rPr>
  </w:style>
  <w:style w:type="paragraph" w:styleId="PlainText">
    <w:name w:val="Plain Text"/>
    <w:basedOn w:val="Normal"/>
    <w:link w:val="PlainTextChar"/>
    <w:rsid w:val="00861C38"/>
    <w:rPr>
      <w:rFonts w:ascii="Courier New" w:hAnsi="Courier New" w:cs="Courier New"/>
      <w:sz w:val="20"/>
      <w:szCs w:val="22"/>
    </w:rPr>
  </w:style>
  <w:style w:type="character" w:customStyle="1" w:styleId="PlainTextChar">
    <w:name w:val="Plain Text Char"/>
    <w:basedOn w:val="DefaultParagraphFont"/>
    <w:link w:val="PlainText"/>
    <w:rsid w:val="00861C38"/>
    <w:rPr>
      <w:rFonts w:ascii="Courier New" w:hAnsi="Courier New" w:cs="Courier New"/>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7760">
      <w:bodyDiv w:val="1"/>
      <w:marLeft w:val="0"/>
      <w:marRight w:val="0"/>
      <w:marTop w:val="0"/>
      <w:marBottom w:val="0"/>
      <w:divBdr>
        <w:top w:val="none" w:sz="0" w:space="0" w:color="auto"/>
        <w:left w:val="none" w:sz="0" w:space="0" w:color="auto"/>
        <w:bottom w:val="none" w:sz="0" w:space="0" w:color="auto"/>
        <w:right w:val="none" w:sz="0" w:space="0" w:color="auto"/>
      </w:divBdr>
    </w:div>
    <w:div w:id="523321661">
      <w:bodyDiv w:val="1"/>
      <w:marLeft w:val="0"/>
      <w:marRight w:val="0"/>
      <w:marTop w:val="0"/>
      <w:marBottom w:val="0"/>
      <w:divBdr>
        <w:top w:val="none" w:sz="0" w:space="0" w:color="auto"/>
        <w:left w:val="none" w:sz="0" w:space="0" w:color="auto"/>
        <w:bottom w:val="none" w:sz="0" w:space="0" w:color="auto"/>
        <w:right w:val="none" w:sz="0" w:space="0" w:color="auto"/>
      </w:divBdr>
    </w:div>
    <w:div w:id="856697403">
      <w:bodyDiv w:val="1"/>
      <w:marLeft w:val="0"/>
      <w:marRight w:val="0"/>
      <w:marTop w:val="0"/>
      <w:marBottom w:val="0"/>
      <w:divBdr>
        <w:top w:val="none" w:sz="0" w:space="0" w:color="auto"/>
        <w:left w:val="none" w:sz="0" w:space="0" w:color="auto"/>
        <w:bottom w:val="none" w:sz="0" w:space="0" w:color="auto"/>
        <w:right w:val="none" w:sz="0" w:space="0" w:color="auto"/>
      </w:divBdr>
    </w:div>
    <w:div w:id="1624188718">
      <w:bodyDiv w:val="1"/>
      <w:marLeft w:val="0"/>
      <w:marRight w:val="0"/>
      <w:marTop w:val="0"/>
      <w:marBottom w:val="0"/>
      <w:divBdr>
        <w:top w:val="none" w:sz="0" w:space="0" w:color="auto"/>
        <w:left w:val="none" w:sz="0" w:space="0" w:color="auto"/>
        <w:bottom w:val="none" w:sz="0" w:space="0" w:color="auto"/>
        <w:right w:val="none" w:sz="0" w:space="0" w:color="auto"/>
      </w:divBdr>
    </w:div>
    <w:div w:id="1626697959">
      <w:bodyDiv w:val="1"/>
      <w:marLeft w:val="0"/>
      <w:marRight w:val="0"/>
      <w:marTop w:val="0"/>
      <w:marBottom w:val="0"/>
      <w:divBdr>
        <w:top w:val="none" w:sz="0" w:space="0" w:color="auto"/>
        <w:left w:val="none" w:sz="0" w:space="0" w:color="auto"/>
        <w:bottom w:val="none" w:sz="0" w:space="0" w:color="auto"/>
        <w:right w:val="none" w:sz="0" w:space="0" w:color="auto"/>
      </w:divBdr>
    </w:div>
    <w:div w:id="19094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comments" Target="comment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e4b16ef-884a-48ae-a049-b7ef16954bb1">ENVCPD-43-5838</_dlc_DocId>
    <_dlc_DocIdUrl xmlns="4e4b16ef-884a-48ae-a049-b7ef16954bb1">
      <Url>https://mycloud.york.ca/projects/EnvServProgramDeliveryOffice/DesignStandards/_layouts/DocIdRedir.aspx?ID=ENVCPD-43-5838</Url>
      <Description>ENVCPD-43-5838</Description>
    </_dlc_DocIdUrl>
  </documentManagement>
</p:properties>
</file>

<file path=customXml/item3.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tatus xmlns="3CC440CB-D4A8-4CBB-9B7B-37F17F6BDE64">Work in progress</Status>
    <Project_x0020_Name xmlns="0ec7f28d-cd0c-40e6-964d-0ae9d476b302">Northeast Vaughan Water Servicing Project</Project_x0020_Name>
    <Project_x0020_Completion_x0020_Date xmlns="0ec7f28d-cd0c-40e6-964d-0ae9d476b302" xsi:nil="true"/>
    <Historical_x0020_Project_x0020_Number xmlns="0ec7f28d-cd0c-40e6-964d-0ae9d476b302" xsi:nil="true"/>
    <_dlc_DocId xmlns="af1f8764-4995-491b-b84b-b5351a80ccae" xsi:nil="true"/>
    <End_x0020_of_x0020_Warranty_x0020_Date xmlns="0ec7f28d-cd0c-40e6-964d-0ae9d476b302" xsi:nil="true"/>
    <RelatedItems xmlns="3CC440CB-D4A8-4CBB-9B7B-37F17F6BDE64" xsi:nil="true"/>
    <_dlc_DocIdPersistId xmlns="af1f8764-4995-491b-b84b-b5351a80ccae" xsi:nil="true"/>
    <File_x0020_Code xmlns="0ec7f28d-cd0c-40e6-964d-0ae9d476b302" xsi:nil="true"/>
    <Project_x0020_Number xmlns="0ec7f28d-cd0c-40e6-964d-0ae9d476b302">75530-ECA1011</Project_x0020_Number>
    <_dlc_DocIdUrl xmlns="af1f8764-4995-491b-b84b-b5351a80ccae">
      <Url xsi:nil="true"/>
      <Description xsi:nil="true"/>
    </_dlc_DocIdUrl>
    <Owner xmlns="3CC440CB-D4A8-4CBB-9B7B-37F17F6BDE64">
      <UserInfo>
        <DisplayName/>
        <AccountId xsi:nil="true"/>
        <AccountType/>
      </UserInfo>
    </Owner>
    <Organizational_x0020_Unit xmlns="0ec7f28d-cd0c-40e6-964d-0ae9d476b302">ENV/CPD</Organizational_x0020_Unit>
    <Key_x0020_Document xmlns="3cc440cb-d4a8-4cbb-9b7b-37f17f6bde64">false</Key_x0020_Document>
    <_DCDateCreated xmlns="http://schemas.microsoft.com/sharepoint/v3/fields">2022-04-29T22:04:17+00:00</_DCDateCreated>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F374C-74C6-46C5-BEF3-EE86C1B0AAD5}">
  <ds:schemaRefs>
    <ds:schemaRef ds:uri="http://schemas.microsoft.com/sharepoint/v3/contenttype/forms"/>
  </ds:schemaRefs>
</ds:datastoreItem>
</file>

<file path=customXml/itemProps2.xml><?xml version="1.0" encoding="utf-8"?>
<ds:datastoreItem xmlns:ds="http://schemas.openxmlformats.org/officeDocument/2006/customXml" ds:itemID="{9B306A9F-F21E-43CE-B960-877C7B65AEA3}">
  <ds:schemaRefs>
    <ds:schemaRef ds:uri="http://schemas.microsoft.com/office/2006/metadata/properties"/>
    <ds:schemaRef ds:uri="http://schemas.microsoft.com/office/infopath/2007/PartnerControls"/>
    <ds:schemaRef ds:uri="4e4b16ef-884a-48ae-a049-b7ef16954bb1"/>
  </ds:schemaRefs>
</ds:datastoreItem>
</file>

<file path=customXml/itemProps3.xml><?xml version="1.0" encoding="utf-8"?>
<ds:datastoreItem xmlns:ds="http://schemas.openxmlformats.org/officeDocument/2006/customXml" ds:itemID="{D4C7BFF1-36AB-4115-8184-BE023E8DFAFA}">
  <ds:schemaRefs>
    <ds:schemaRef ds:uri="http://schemas.microsoft.com/office/2006/metadata/properties"/>
    <ds:schemaRef ds:uri="http://schemas.microsoft.com/office/infopath/2007/PartnerControls"/>
    <ds:schemaRef ds:uri="842cd523-47d6-43d6-8211-471f8d7272d8"/>
    <ds:schemaRef ds:uri="d6d05743-d6d0-46ac-98bc-99f29ab3bcad"/>
  </ds:schemaRefs>
</ds:datastoreItem>
</file>

<file path=customXml/itemProps4.xml><?xml version="1.0" encoding="utf-8"?>
<ds:datastoreItem xmlns:ds="http://schemas.openxmlformats.org/officeDocument/2006/customXml" ds:itemID="{B451F037-A9B0-4436-8597-2A545A795403}">
  <ds:schemaRefs>
    <ds:schemaRef ds:uri="http://schemas.microsoft.com/sharepoint/v3/contenttype/forms"/>
  </ds:schemaRefs>
</ds:datastoreItem>
</file>

<file path=customXml/itemProps5.xml><?xml version="1.0" encoding="utf-8"?>
<ds:datastoreItem xmlns:ds="http://schemas.openxmlformats.org/officeDocument/2006/customXml" ds:itemID="{2502BF48-0D22-4C41-82E0-A313727ED73A}">
  <ds:schemaRefs>
    <ds:schemaRef ds:uri="http://schemas.microsoft.com/office/2006/metadata/properties"/>
    <ds:schemaRef ds:uri="http://schemas.microsoft.com/office/infopath/2007/PartnerControls"/>
    <ds:schemaRef ds:uri="8d08b470-0ec5-44fe-8028-c235fa11c772"/>
    <ds:schemaRef ds:uri="a3908dca-a0bc-4307-aa0b-ce566f65dad5"/>
    <ds:schemaRef ds:uri="842cd523-47d6-43d6-8211-471f8d7272d8"/>
    <ds:schemaRef ds:uri="d6d05743-d6d0-46ac-98bc-99f29ab3bcad"/>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customXml/itemProps6.xml><?xml version="1.0" encoding="utf-8"?>
<ds:datastoreItem xmlns:ds="http://schemas.openxmlformats.org/officeDocument/2006/customXml" ds:itemID="{9F3DC6B7-CF71-4186-A89A-110914C7F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8D858A40-8E4C-4E1A-891F-9C452E664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33</TotalTime>
  <Pages>2</Pages>
  <Words>539</Words>
  <Characters>6344</Characters>
  <Application>Microsoft Office Word</Application>
  <DocSecurity>0</DocSecurity>
  <Lines>52</Lines>
  <Paragraphs>13</Paragraphs>
  <ScaleCrop>false</ScaleCrop>
  <HeadingPairs>
    <vt:vector size="2" baseType="variant">
      <vt:variant>
        <vt:lpstr>Title</vt:lpstr>
      </vt:variant>
      <vt:variant>
        <vt:i4>1</vt:i4>
      </vt:variant>
    </vt:vector>
  </HeadingPairs>
  <TitlesOfParts>
    <vt:vector size="1" baseType="lpstr">
      <vt:lpstr>Version</vt:lpstr>
    </vt:vector>
  </TitlesOfParts>
  <Company>Regional Municipality of York</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02240_Dewatering-General (Mar 21, 2016)</dc:title>
  <dc:creator>Adley-McGinnis, Andrea</dc:creator>
  <cp:lastModifiedBy>Johnny Pang</cp:lastModifiedBy>
  <cp:revision>4</cp:revision>
  <cp:lastPrinted>2015-10-26T15:01:00Z</cp:lastPrinted>
  <dcterms:created xsi:type="dcterms:W3CDTF">2022-11-01T13:15:00Z</dcterms:created>
  <dcterms:modified xsi:type="dcterms:W3CDTF">2022-11-30T22:31:00Z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_dlc_DocIdItemGuid">
    <vt:lpwstr>06a6e737-9940-4278-88b6-fdcc05daaf88</vt:lpwstr>
  </property>
  <property fmtid="{D5CDD505-2E9C-101B-9397-08002B2CF9AE}" pid="5" name="Office">
    <vt:lpwstr/>
  </property>
  <property fmtid="{D5CDD505-2E9C-101B-9397-08002B2CF9AE}" pid="6" name="Communications">
    <vt:lpwstr/>
  </property>
  <property fmtid="{D5CDD505-2E9C-101B-9397-08002B2CF9AE}" pid="7" name="Information Type">
    <vt:lpwstr/>
  </property>
  <property fmtid="{D5CDD505-2E9C-101B-9397-08002B2CF9AE}" pid="8" name="AERIS Pools">
    <vt:lpwstr/>
  </property>
  <property fmtid="{D5CDD505-2E9C-101B-9397-08002B2CF9AE}" pid="9" name="Data Classification">
    <vt:lpwstr>1;#Confidential|dbb6cc64-9915-4cf6-857e-3e641b410f5c</vt:lpwstr>
  </property>
  <property fmtid="{D5CDD505-2E9C-101B-9397-08002B2CF9AE}" pid="10" name="Internal Organization">
    <vt:lpwstr/>
  </property>
</Properties>
</file>