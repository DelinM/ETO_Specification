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0" w:type="auto"/>
        <w:tblLayout w:type="fixed"/>
        <w:tblLook w:val="0000" w:firstRow="0" w:lastRow="0" w:firstColumn="0" w:lastColumn="0" w:noHBand="0" w:noVBand="0"/>
      </w:tblPr>
      <w:tblGrid>
        <w:gridCol w:w="1004"/>
        <w:gridCol w:w="1980"/>
        <w:gridCol w:w="5863"/>
      </w:tblGrid>
      <w:tr w:rsidR="00D45DB8" w:rsidRPr="006336FF" w:rsidDel="00C67DD8" w14:paraId="4C51336C" w14:textId="77777777" w:rsidTr="00E348B9">
        <w:trPr>
          <w:cantSplit/>
          <w:del w:id="0" w:author="Johnny Pang" w:date="2022-04-17T13:59:00Z"/>
        </w:trPr>
        <w:tc>
          <w:tcPr>
            <w:tcW w:w="1004" w:type="dxa"/>
            <w:tcBorders>
              <w:top w:val="double" w:sz="6" w:space="0" w:color="auto"/>
              <w:left w:val="double" w:sz="6" w:space="0" w:color="auto"/>
              <w:bottom w:val="single" w:sz="6" w:space="0" w:color="auto"/>
              <w:right w:val="single" w:sz="6" w:space="0" w:color="auto"/>
            </w:tcBorders>
          </w:tcPr>
          <w:p w14:paraId="3DEB29BB" w14:textId="77777777" w:rsidR="00D45DB8" w:rsidRPr="006336FF" w:rsidDel="00C67DD8" w:rsidRDefault="00D45DB8" w:rsidP="00E348B9">
            <w:pPr>
              <w:pStyle w:val="TableHeading"/>
              <w:rPr>
                <w:del w:id="1" w:author="Johnny Pang" w:date="2022-04-17T13:59:00Z"/>
                <w:rFonts w:ascii="Calibri" w:hAnsi="Calibri"/>
                <w:sz w:val="22"/>
              </w:rPr>
            </w:pPr>
            <w:del w:id="2" w:author="Johnny Pang" w:date="2022-04-17T13:59:00Z">
              <w:r w:rsidRPr="006336FF" w:rsidDel="00C67DD8">
                <w:rPr>
                  <w:rFonts w:ascii="Calibri" w:hAnsi="Calibri"/>
                  <w:sz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01ACB0D9" w14:textId="77777777" w:rsidR="00D45DB8" w:rsidRPr="006336FF" w:rsidDel="00C67DD8" w:rsidRDefault="00D45DB8" w:rsidP="00E348B9">
            <w:pPr>
              <w:pStyle w:val="TableHeading"/>
              <w:rPr>
                <w:del w:id="3" w:author="Johnny Pang" w:date="2022-04-17T13:59:00Z"/>
                <w:rFonts w:ascii="Calibri" w:hAnsi="Calibri"/>
                <w:sz w:val="22"/>
              </w:rPr>
            </w:pPr>
            <w:del w:id="4" w:author="Johnny Pang" w:date="2022-04-17T13:59:00Z">
              <w:r w:rsidRPr="006336FF" w:rsidDel="00C67DD8">
                <w:rPr>
                  <w:rFonts w:ascii="Calibri" w:hAnsi="Calibri"/>
                  <w:sz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59091400" w14:textId="77777777" w:rsidR="00D45DB8" w:rsidRPr="006336FF" w:rsidDel="00C67DD8" w:rsidRDefault="00D45DB8" w:rsidP="00E348B9">
            <w:pPr>
              <w:pStyle w:val="TableHeading"/>
              <w:rPr>
                <w:del w:id="5" w:author="Johnny Pang" w:date="2022-04-17T13:59:00Z"/>
                <w:rFonts w:ascii="Calibri" w:hAnsi="Calibri"/>
                <w:sz w:val="22"/>
              </w:rPr>
            </w:pPr>
            <w:del w:id="6" w:author="Johnny Pang" w:date="2022-04-17T13:59:00Z">
              <w:r w:rsidRPr="006336FF" w:rsidDel="00C67DD8">
                <w:rPr>
                  <w:rFonts w:ascii="Calibri" w:hAnsi="Calibri"/>
                  <w:sz w:val="22"/>
                </w:rPr>
                <w:delText>Description of Revisions</w:delText>
              </w:r>
            </w:del>
          </w:p>
        </w:tc>
      </w:tr>
      <w:tr w:rsidR="00D45DB8" w:rsidRPr="006336FF" w:rsidDel="00C67DD8" w14:paraId="4965A4BF" w14:textId="77777777" w:rsidTr="00E348B9">
        <w:trPr>
          <w:cantSplit/>
          <w:del w:id="7" w:author="Johnny Pang" w:date="2022-04-17T13:59:00Z"/>
        </w:trPr>
        <w:tc>
          <w:tcPr>
            <w:tcW w:w="1004" w:type="dxa"/>
            <w:tcBorders>
              <w:top w:val="single" w:sz="6" w:space="0" w:color="auto"/>
              <w:left w:val="double" w:sz="6" w:space="0" w:color="auto"/>
              <w:bottom w:val="single" w:sz="6" w:space="0" w:color="auto"/>
              <w:right w:val="single" w:sz="6" w:space="0" w:color="auto"/>
            </w:tcBorders>
          </w:tcPr>
          <w:p w14:paraId="622E8488" w14:textId="77777777" w:rsidR="00D45DB8" w:rsidRPr="006336FF" w:rsidDel="00C67DD8" w:rsidRDefault="00D45DB8" w:rsidP="00E348B9">
            <w:pPr>
              <w:pStyle w:val="NormalTableText"/>
              <w:rPr>
                <w:del w:id="8" w:author="Johnny Pang" w:date="2022-04-17T13:59:00Z"/>
                <w:rFonts w:ascii="Calibri" w:hAnsi="Calibri"/>
                <w:sz w:val="22"/>
              </w:rPr>
            </w:pPr>
            <w:del w:id="9" w:author="Johnny Pang" w:date="2022-04-17T13:59:00Z">
              <w:r w:rsidRPr="006336FF" w:rsidDel="00C67DD8">
                <w:rPr>
                  <w:rFonts w:ascii="Calibri" w:hAnsi="Calibri"/>
                  <w:sz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2D9F4E7E" w14:textId="77777777" w:rsidR="00D45DB8" w:rsidRPr="006336FF" w:rsidDel="00C67DD8" w:rsidRDefault="00BA4293" w:rsidP="004E3371">
            <w:pPr>
              <w:pStyle w:val="NormalTableText"/>
              <w:rPr>
                <w:del w:id="10" w:author="Johnny Pang" w:date="2022-04-17T13:59:00Z"/>
                <w:rFonts w:ascii="Calibri" w:hAnsi="Calibri"/>
                <w:sz w:val="22"/>
              </w:rPr>
            </w:pPr>
            <w:del w:id="11" w:author="Johnny Pang" w:date="2022-04-17T13:59:00Z">
              <w:r w:rsidDel="00C67DD8">
                <w:rPr>
                  <w:rFonts w:ascii="Calibri" w:hAnsi="Calibri"/>
                  <w:sz w:val="22"/>
                </w:rPr>
                <w:delText>March 21, 2016</w:delText>
              </w:r>
            </w:del>
          </w:p>
        </w:tc>
        <w:tc>
          <w:tcPr>
            <w:tcW w:w="5863" w:type="dxa"/>
            <w:tcBorders>
              <w:top w:val="single" w:sz="6" w:space="0" w:color="auto"/>
              <w:left w:val="single" w:sz="6" w:space="0" w:color="auto"/>
              <w:bottom w:val="single" w:sz="6" w:space="0" w:color="auto"/>
              <w:right w:val="double" w:sz="6" w:space="0" w:color="auto"/>
            </w:tcBorders>
          </w:tcPr>
          <w:p w14:paraId="5392FFA1" w14:textId="77777777" w:rsidR="00D45DB8" w:rsidRPr="006336FF" w:rsidDel="00C67DD8" w:rsidRDefault="00D45DB8" w:rsidP="00BA4293">
            <w:pPr>
              <w:pStyle w:val="NormalTableText"/>
              <w:rPr>
                <w:del w:id="12" w:author="Johnny Pang" w:date="2022-04-17T13:59:00Z"/>
                <w:rFonts w:ascii="Calibri" w:hAnsi="Calibri"/>
                <w:sz w:val="22"/>
              </w:rPr>
            </w:pPr>
            <w:del w:id="13" w:author="Johnny Pang" w:date="2022-04-17T13:59:00Z">
              <w:r w:rsidRPr="006336FF" w:rsidDel="00C67DD8">
                <w:rPr>
                  <w:rFonts w:ascii="Calibri" w:hAnsi="Calibri"/>
                  <w:sz w:val="22"/>
                </w:rPr>
                <w:delText xml:space="preserve">New spec based on OPSS </w:delText>
              </w:r>
              <w:r w:rsidR="00FD6F18" w:rsidRPr="006336FF" w:rsidDel="00C67DD8">
                <w:rPr>
                  <w:rFonts w:ascii="Calibri" w:hAnsi="Calibri"/>
                  <w:sz w:val="22"/>
                </w:rPr>
                <w:delText>902</w:delText>
              </w:r>
              <w:r w:rsidR="006F36C0" w:rsidDel="00C67DD8">
                <w:rPr>
                  <w:rFonts w:ascii="Calibri" w:hAnsi="Calibri"/>
                  <w:sz w:val="22"/>
                </w:rPr>
                <w:delText xml:space="preserve"> </w:delText>
              </w:r>
              <w:r w:rsidR="00F029F1" w:rsidDel="00C67DD8">
                <w:rPr>
                  <w:rFonts w:ascii="Calibri" w:hAnsi="Calibri"/>
                  <w:sz w:val="22"/>
                </w:rPr>
                <w:delText>(</w:delText>
              </w:r>
              <w:r w:rsidR="006F36C0" w:rsidDel="00C67DD8">
                <w:rPr>
                  <w:rFonts w:ascii="Calibri" w:hAnsi="Calibri"/>
                  <w:sz w:val="22"/>
                </w:rPr>
                <w:delText>AAM</w:delText>
              </w:r>
              <w:r w:rsidR="00F029F1" w:rsidDel="00C67DD8">
                <w:rPr>
                  <w:rFonts w:ascii="Calibri" w:hAnsi="Calibri"/>
                  <w:sz w:val="22"/>
                </w:rPr>
                <w:delText>)</w:delText>
              </w:r>
            </w:del>
          </w:p>
        </w:tc>
      </w:tr>
      <w:tr w:rsidR="006D4C0F" w:rsidRPr="006336FF" w:rsidDel="00C67DD8" w14:paraId="3349D5CF" w14:textId="77777777" w:rsidTr="00E348B9">
        <w:trPr>
          <w:cantSplit/>
          <w:del w:id="14" w:author="Johnny Pang" w:date="2022-04-17T13:59:00Z"/>
        </w:trPr>
        <w:tc>
          <w:tcPr>
            <w:tcW w:w="1004" w:type="dxa"/>
            <w:tcBorders>
              <w:top w:val="single" w:sz="6" w:space="0" w:color="auto"/>
              <w:left w:val="double" w:sz="6" w:space="0" w:color="auto"/>
              <w:bottom w:val="double" w:sz="6" w:space="0" w:color="auto"/>
              <w:right w:val="single" w:sz="6" w:space="0" w:color="auto"/>
            </w:tcBorders>
          </w:tcPr>
          <w:p w14:paraId="5B6E0462" w14:textId="77777777" w:rsidR="006D4C0F" w:rsidRPr="006336FF" w:rsidDel="00C67DD8" w:rsidRDefault="006D4C0F" w:rsidP="00E348B9">
            <w:pPr>
              <w:pStyle w:val="NormalTableText"/>
              <w:rPr>
                <w:del w:id="15" w:author="Johnny Pang" w:date="2022-04-17T13:59:00Z"/>
                <w:rFonts w:ascii="Calibri" w:hAnsi="Calibri"/>
                <w:sz w:val="22"/>
              </w:rPr>
            </w:pPr>
          </w:p>
        </w:tc>
        <w:tc>
          <w:tcPr>
            <w:tcW w:w="1980" w:type="dxa"/>
            <w:tcBorders>
              <w:top w:val="single" w:sz="6" w:space="0" w:color="auto"/>
              <w:left w:val="single" w:sz="6" w:space="0" w:color="auto"/>
              <w:bottom w:val="double" w:sz="6" w:space="0" w:color="auto"/>
              <w:right w:val="single" w:sz="6" w:space="0" w:color="auto"/>
            </w:tcBorders>
          </w:tcPr>
          <w:p w14:paraId="26AB0B01" w14:textId="77777777" w:rsidR="006D4C0F" w:rsidRPr="006336FF" w:rsidDel="00C67DD8" w:rsidRDefault="006D4C0F" w:rsidP="006D4C0F">
            <w:pPr>
              <w:pStyle w:val="NormalTableText"/>
              <w:rPr>
                <w:del w:id="16" w:author="Johnny Pang" w:date="2022-04-17T13:59:00Z"/>
                <w:rFonts w:ascii="Calibri" w:hAnsi="Calibri"/>
                <w:sz w:val="22"/>
              </w:rPr>
            </w:pPr>
          </w:p>
        </w:tc>
        <w:tc>
          <w:tcPr>
            <w:tcW w:w="5863" w:type="dxa"/>
            <w:tcBorders>
              <w:top w:val="single" w:sz="6" w:space="0" w:color="auto"/>
              <w:left w:val="single" w:sz="6" w:space="0" w:color="auto"/>
              <w:bottom w:val="double" w:sz="6" w:space="0" w:color="auto"/>
              <w:right w:val="double" w:sz="6" w:space="0" w:color="auto"/>
            </w:tcBorders>
          </w:tcPr>
          <w:p w14:paraId="0AD1F251" w14:textId="77777777" w:rsidR="006D4C0F" w:rsidRPr="006336FF" w:rsidDel="00C67DD8" w:rsidRDefault="006D4C0F" w:rsidP="006D4C0F">
            <w:pPr>
              <w:pStyle w:val="NormalTableText"/>
              <w:rPr>
                <w:del w:id="17" w:author="Johnny Pang" w:date="2022-04-17T13:59:00Z"/>
                <w:rFonts w:ascii="Calibri" w:hAnsi="Calibri"/>
                <w:sz w:val="22"/>
              </w:rPr>
            </w:pPr>
          </w:p>
        </w:tc>
      </w:tr>
    </w:tbl>
    <w:p w14:paraId="329C2B82" w14:textId="16928F9F" w:rsidR="004E3371" w:rsidRPr="002E192B" w:rsidDel="00C67DD8" w:rsidRDefault="002E192B" w:rsidP="002E192B">
      <w:pPr>
        <w:pStyle w:val="Heading1"/>
        <w:rPr>
          <w:del w:id="18" w:author="Johnny Pang" w:date="2022-04-17T13:59:00Z"/>
        </w:rPr>
        <w:pPrChange w:id="19" w:author="Johnny Pang" w:date="2022-11-30T18:04:00Z">
          <w:pPr>
            <w:pStyle w:val="Heading1"/>
            <w:numPr>
              <w:numId w:val="0"/>
            </w:numPr>
            <w:tabs>
              <w:tab w:val="clear" w:pos="720"/>
            </w:tabs>
            <w:ind w:left="0" w:firstLine="0"/>
          </w:pPr>
        </w:pPrChange>
      </w:pPr>
      <w:ins w:id="20" w:author="Johnny Pang" w:date="2022-11-30T18:04:00Z">
        <w:r>
          <w:t>G</w:t>
        </w:r>
      </w:ins>
    </w:p>
    <w:p w14:paraId="2C3DF4BE" w14:textId="77777777" w:rsidR="004E3371" w:rsidRPr="002E192B" w:rsidDel="00C67DD8" w:rsidRDefault="004E3371" w:rsidP="002E192B">
      <w:pPr>
        <w:pStyle w:val="Heading1"/>
        <w:rPr>
          <w:del w:id="21" w:author="Johnny Pang" w:date="2022-04-17T13:59:00Z"/>
        </w:rPr>
        <w:pPrChange w:id="22" w:author="Johnny Pang" w:date="2022-11-30T18:04:00Z">
          <w:pPr>
            <w:pStyle w:val="BodyText"/>
          </w:pPr>
        </w:pPrChange>
      </w:pPr>
    </w:p>
    <w:p w14:paraId="5FE2E0AF" w14:textId="77777777" w:rsidR="004E3371" w:rsidRPr="002E192B" w:rsidDel="00C67DD8" w:rsidRDefault="004E3371" w:rsidP="002E192B">
      <w:pPr>
        <w:pStyle w:val="Heading1"/>
        <w:rPr>
          <w:del w:id="23" w:author="Johnny Pang" w:date="2022-04-17T13:59:00Z"/>
        </w:rPr>
        <w:pPrChange w:id="24" w:author="Johnny Pang" w:date="2022-11-30T18:04:00Z">
          <w:pPr>
            <w:pStyle w:val="BodyText"/>
          </w:pPr>
        </w:pPrChange>
      </w:pPr>
    </w:p>
    <w:p w14:paraId="1DD2743D" w14:textId="77777777" w:rsidR="00FD6F18" w:rsidRPr="002E192B" w:rsidDel="00C67DD8" w:rsidRDefault="00FD6F18" w:rsidP="002E192B">
      <w:pPr>
        <w:pStyle w:val="Heading1"/>
        <w:rPr>
          <w:del w:id="25" w:author="Johnny Pang" w:date="2022-04-17T13:59:00Z"/>
        </w:rPr>
        <w:pPrChange w:id="26" w:author="Johnny Pang" w:date="2022-11-30T18:04:00Z">
          <w:pPr>
            <w:pStyle w:val="BodyText"/>
          </w:pPr>
        </w:pPrChange>
      </w:pPr>
    </w:p>
    <w:p w14:paraId="2DC219C2" w14:textId="77777777" w:rsidR="00FD6F18" w:rsidRPr="002E192B" w:rsidDel="00C67DD8" w:rsidRDefault="00FD6F18" w:rsidP="002E192B">
      <w:pPr>
        <w:pStyle w:val="Heading1"/>
        <w:rPr>
          <w:del w:id="27" w:author="Johnny Pang" w:date="2022-04-17T13:59:00Z"/>
        </w:rPr>
        <w:pPrChange w:id="28" w:author="Johnny Pang" w:date="2022-11-30T18:04:00Z">
          <w:pPr>
            <w:pStyle w:val="BodyText"/>
          </w:pPr>
        </w:pPrChange>
      </w:pPr>
    </w:p>
    <w:p w14:paraId="0A62F9E7" w14:textId="77777777" w:rsidR="00FD6F18" w:rsidRPr="002E192B" w:rsidDel="00C67DD8" w:rsidRDefault="00FD6F18" w:rsidP="002E192B">
      <w:pPr>
        <w:pStyle w:val="Heading1"/>
        <w:rPr>
          <w:del w:id="29" w:author="Johnny Pang" w:date="2022-04-17T13:59:00Z"/>
        </w:rPr>
        <w:pPrChange w:id="30" w:author="Johnny Pang" w:date="2022-11-30T18:04:00Z">
          <w:pPr>
            <w:pStyle w:val="BodyText"/>
          </w:pPr>
        </w:pPrChange>
      </w:pPr>
    </w:p>
    <w:p w14:paraId="1219BEE7" w14:textId="77777777" w:rsidR="00D45DB8" w:rsidRPr="002E192B" w:rsidDel="00C67DD8" w:rsidRDefault="00D45DB8" w:rsidP="002E192B">
      <w:pPr>
        <w:pStyle w:val="Heading1"/>
        <w:rPr>
          <w:del w:id="31" w:author="Johnny Pang" w:date="2022-04-17T13:59:00Z"/>
        </w:rPr>
        <w:pPrChange w:id="32" w:author="Johnny Pang" w:date="2022-11-30T18:04:00Z">
          <w:pPr>
            <w:pStyle w:val="BodyText"/>
            <w:pBdr>
              <w:top w:val="single" w:sz="4" w:space="1" w:color="auto"/>
              <w:left w:val="single" w:sz="4" w:space="0" w:color="auto"/>
              <w:bottom w:val="single" w:sz="4" w:space="1" w:color="auto"/>
              <w:right w:val="single" w:sz="4" w:space="4" w:color="auto"/>
            </w:pBdr>
          </w:pPr>
        </w:pPrChange>
      </w:pPr>
      <w:del w:id="33" w:author="Johnny Pang" w:date="2022-04-17T13:59:00Z">
        <w:r w:rsidRPr="002E192B" w:rsidDel="00C67DD8">
          <w:delText>NOTE:</w:delText>
        </w:r>
      </w:del>
    </w:p>
    <w:p w14:paraId="00BD6F4D" w14:textId="77777777" w:rsidR="00D45DB8" w:rsidRPr="002E192B" w:rsidDel="00C67DD8" w:rsidRDefault="00D45DB8" w:rsidP="002E192B">
      <w:pPr>
        <w:pStyle w:val="Heading1"/>
        <w:rPr>
          <w:del w:id="34" w:author="Johnny Pang" w:date="2022-04-17T13:59:00Z"/>
        </w:rPr>
        <w:pPrChange w:id="35" w:author="Johnny Pang" w:date="2022-11-30T18:04:00Z">
          <w:pPr>
            <w:pStyle w:val="BodyText"/>
            <w:pBdr>
              <w:top w:val="single" w:sz="4" w:space="1" w:color="auto"/>
              <w:left w:val="single" w:sz="4" w:space="0" w:color="auto"/>
              <w:bottom w:val="single" w:sz="4" w:space="1" w:color="auto"/>
              <w:right w:val="single" w:sz="4" w:space="4" w:color="auto"/>
            </w:pBdr>
          </w:pPr>
        </w:pPrChange>
      </w:pPr>
      <w:del w:id="36" w:author="Johnny Pang" w:date="2022-04-17T13:59:00Z">
        <w:r w:rsidRPr="002E192B" w:rsidDel="00C67DD8">
          <w:delText>This is a CONTROLLED Document. Any documents appearing in paper form are not controlled and should be checked against the on-line file version prior to use.</w:delText>
        </w:r>
      </w:del>
    </w:p>
    <w:p w14:paraId="7E63861B" w14:textId="77777777" w:rsidR="00D45DB8" w:rsidRPr="002E192B" w:rsidDel="00C67DD8" w:rsidRDefault="00D45DB8" w:rsidP="002E192B">
      <w:pPr>
        <w:pStyle w:val="Heading1"/>
        <w:rPr>
          <w:del w:id="37" w:author="Johnny Pang" w:date="2022-04-17T13:59:00Z"/>
        </w:rPr>
        <w:pPrChange w:id="38" w:author="Johnny Pang" w:date="2022-11-30T18:04:00Z">
          <w:pPr>
            <w:pStyle w:val="BodyText"/>
            <w:pBdr>
              <w:top w:val="single" w:sz="4" w:space="1" w:color="auto"/>
              <w:left w:val="single" w:sz="4" w:space="0" w:color="auto"/>
              <w:bottom w:val="single" w:sz="4" w:space="1" w:color="auto"/>
              <w:right w:val="single" w:sz="4" w:space="4" w:color="auto"/>
            </w:pBdr>
          </w:pPr>
        </w:pPrChange>
      </w:pPr>
      <w:del w:id="39" w:author="Johnny Pang" w:date="2022-04-17T13:59:00Z">
        <w:r w:rsidRPr="002E192B" w:rsidDel="00C67DD8">
          <w:rPr>
            <w:rPrChange w:id="40" w:author="Johnny Pang" w:date="2022-11-30T18:04:00Z">
              <w:rPr>
                <w:rFonts w:ascii="Calibri" w:hAnsi="Calibri"/>
                <w:b/>
                <w:bCs/>
              </w:rPr>
            </w:rPrChange>
          </w:rPr>
          <w:delText xml:space="preserve">Notice: </w:delText>
        </w:r>
        <w:r w:rsidRPr="002E192B" w:rsidDel="00C67DD8">
          <w:delText>This Document hardcopy must be used for reference purpose only.</w:delText>
        </w:r>
      </w:del>
    </w:p>
    <w:p w14:paraId="4B1CAF4C" w14:textId="77777777" w:rsidR="00D45DB8" w:rsidRPr="002E192B" w:rsidDel="00C67DD8" w:rsidRDefault="00D45DB8" w:rsidP="002E192B">
      <w:pPr>
        <w:pStyle w:val="Heading1"/>
        <w:rPr>
          <w:del w:id="41" w:author="Johnny Pang" w:date="2022-04-17T13:59:00Z"/>
          <w:rPrChange w:id="42" w:author="Johnny Pang" w:date="2022-11-30T18:04:00Z">
            <w:rPr>
              <w:del w:id="43" w:author="Johnny Pang" w:date="2022-04-17T13:59:00Z"/>
              <w:rFonts w:ascii="Calibri" w:hAnsi="Calibri"/>
              <w:b/>
              <w:bCs/>
            </w:rPr>
          </w:rPrChange>
        </w:rPr>
        <w:pPrChange w:id="44" w:author="Johnny Pang" w:date="2022-11-30T18:04:00Z">
          <w:pPr>
            <w:pStyle w:val="BodyText"/>
            <w:pBdr>
              <w:top w:val="single" w:sz="4" w:space="1" w:color="auto"/>
              <w:left w:val="single" w:sz="4" w:space="0" w:color="auto"/>
              <w:bottom w:val="single" w:sz="4" w:space="1" w:color="auto"/>
              <w:right w:val="single" w:sz="4" w:space="4" w:color="auto"/>
            </w:pBdr>
          </w:pPr>
        </w:pPrChange>
      </w:pPr>
      <w:del w:id="45" w:author="Johnny Pang" w:date="2022-04-17T13:59:00Z">
        <w:r w:rsidRPr="002E192B" w:rsidDel="00C67DD8">
          <w:rPr>
            <w:rPrChange w:id="46" w:author="Johnny Pang" w:date="2022-11-30T18:04:00Z">
              <w:rPr>
                <w:rFonts w:ascii="Calibri" w:hAnsi="Calibri"/>
                <w:b/>
              </w:rPr>
            </w:rPrChange>
          </w:rPr>
          <w:delText>The on-line copy is the current version of the document.</w:delText>
        </w:r>
      </w:del>
    </w:p>
    <w:p w14:paraId="267DD4CC" w14:textId="77777777" w:rsidR="00D45DB8" w:rsidRPr="002E192B" w:rsidDel="00C67DD8" w:rsidRDefault="00D45DB8" w:rsidP="002E192B">
      <w:pPr>
        <w:pStyle w:val="Heading1"/>
        <w:rPr>
          <w:del w:id="47" w:author="Johnny Pang" w:date="2022-04-17T13:59:00Z"/>
        </w:rPr>
        <w:pPrChange w:id="48" w:author="Johnny Pang" w:date="2022-11-30T18:04:00Z">
          <w:pPr>
            <w:pStyle w:val="BodyText"/>
          </w:pPr>
        </w:pPrChange>
      </w:pPr>
    </w:p>
    <w:p w14:paraId="445955F3" w14:textId="569B284E" w:rsidR="00D45DB8" w:rsidRPr="002E192B" w:rsidRDefault="00D45DB8" w:rsidP="002E192B">
      <w:pPr>
        <w:pStyle w:val="Heading1"/>
      </w:pPr>
      <w:del w:id="49" w:author="Johnny Pang" w:date="2022-11-30T18:04:00Z">
        <w:r w:rsidRPr="002E192B" w:rsidDel="002E192B">
          <w:br w:type="page"/>
        </w:r>
        <w:r w:rsidR="006D4C0F" w:rsidRPr="002E192B" w:rsidDel="002E192B">
          <w:lastRenderedPageBreak/>
          <w:delText>G</w:delText>
        </w:r>
      </w:del>
      <w:r w:rsidR="006D4C0F" w:rsidRPr="002E192B">
        <w:t>ENERAL</w:t>
      </w:r>
    </w:p>
    <w:p w14:paraId="32431BD4" w14:textId="77777777" w:rsidR="007B59F5" w:rsidRPr="006F2EA5" w:rsidRDefault="006F2EA5" w:rsidP="006F2EA5">
      <w:pPr>
        <w:pStyle w:val="Heading2"/>
      </w:pPr>
      <w:r w:rsidRPr="006F2EA5">
        <w:t>Summary</w:t>
      </w:r>
    </w:p>
    <w:p w14:paraId="538F519B" w14:textId="77777777" w:rsidR="007B59F5" w:rsidRPr="006336FF" w:rsidRDefault="007B59F5" w:rsidP="007B59F5">
      <w:pPr>
        <w:pStyle w:val="Heading3"/>
      </w:pPr>
      <w:r w:rsidRPr="006336FF">
        <w:t xml:space="preserve">This Section covers the </w:t>
      </w:r>
      <w:r w:rsidR="0040127D" w:rsidRPr="006336FF">
        <w:t xml:space="preserve">work </w:t>
      </w:r>
      <w:r w:rsidRPr="006336FF">
        <w:t xml:space="preserve">for excavation, backfill and grading for structures, including: </w:t>
      </w:r>
    </w:p>
    <w:p w14:paraId="3C3A8CFD" w14:textId="77777777" w:rsidR="007B59F5" w:rsidRPr="006336FF" w:rsidRDefault="00A13DCA" w:rsidP="007B59F5">
      <w:pPr>
        <w:pStyle w:val="Heading4"/>
      </w:pPr>
      <w:r w:rsidRPr="006336FF">
        <w:t>Dewatering</w:t>
      </w:r>
      <w:r w:rsidR="00EF0207">
        <w:t>;</w:t>
      </w:r>
    </w:p>
    <w:p w14:paraId="2D3F8C0B" w14:textId="77777777" w:rsidR="007B59F5" w:rsidRPr="006336FF" w:rsidRDefault="007B59F5" w:rsidP="007B59F5">
      <w:pPr>
        <w:pStyle w:val="Heading4"/>
      </w:pPr>
      <w:r w:rsidRPr="006336FF">
        <w:t>Excavating</w:t>
      </w:r>
      <w:r w:rsidR="00EF0207">
        <w:t>;</w:t>
      </w:r>
    </w:p>
    <w:p w14:paraId="79EC5C6E" w14:textId="77777777" w:rsidR="007B59F5" w:rsidRPr="006336FF" w:rsidRDefault="007B59F5" w:rsidP="007B59F5">
      <w:pPr>
        <w:pStyle w:val="Heading4"/>
      </w:pPr>
      <w:r w:rsidRPr="006336FF">
        <w:t>Subgrade preparation and protection</w:t>
      </w:r>
      <w:r w:rsidR="00EF0207">
        <w:t>;</w:t>
      </w:r>
    </w:p>
    <w:p w14:paraId="7BA2F160" w14:textId="77777777" w:rsidR="007B59F5" w:rsidRPr="006336FF" w:rsidRDefault="007B59F5" w:rsidP="007B59F5">
      <w:pPr>
        <w:pStyle w:val="Heading4"/>
      </w:pPr>
      <w:r w:rsidRPr="006336FF">
        <w:t>Sheathing, shoring and bracing</w:t>
      </w:r>
      <w:r w:rsidR="00EF0207">
        <w:t>;</w:t>
      </w:r>
    </w:p>
    <w:p w14:paraId="3512F52C" w14:textId="77777777" w:rsidR="007B59F5" w:rsidRPr="006336FF" w:rsidRDefault="007B59F5" w:rsidP="007B59F5">
      <w:pPr>
        <w:pStyle w:val="Heading4"/>
      </w:pPr>
      <w:r w:rsidRPr="006336FF">
        <w:t>Fill and backfill</w:t>
      </w:r>
      <w:r w:rsidR="00EF0207">
        <w:t>;</w:t>
      </w:r>
    </w:p>
    <w:p w14:paraId="33547838" w14:textId="77777777" w:rsidR="007B59F5" w:rsidRPr="006336FF" w:rsidRDefault="007B59F5" w:rsidP="007B59F5">
      <w:pPr>
        <w:pStyle w:val="Heading4"/>
      </w:pPr>
      <w:r w:rsidRPr="006336FF">
        <w:t>Rough grading; and</w:t>
      </w:r>
    </w:p>
    <w:p w14:paraId="4A94D103" w14:textId="77777777" w:rsidR="007B59F5" w:rsidRPr="006336FF" w:rsidRDefault="007B59F5" w:rsidP="007B59F5">
      <w:pPr>
        <w:pStyle w:val="Heading4"/>
      </w:pPr>
      <w:r w:rsidRPr="006336FF">
        <w:t>Disposal of material</w:t>
      </w:r>
      <w:r w:rsidR="00EF0207">
        <w:t>.</w:t>
      </w:r>
    </w:p>
    <w:p w14:paraId="4A2343AB" w14:textId="77777777" w:rsidR="00D45DB8" w:rsidRPr="00E34AF9" w:rsidRDefault="00D45DB8" w:rsidP="006F2EA5">
      <w:pPr>
        <w:pStyle w:val="Heading2"/>
      </w:pPr>
      <w:r w:rsidRPr="00E34AF9">
        <w:t>Related Sections</w:t>
      </w:r>
    </w:p>
    <w:p w14:paraId="45E7E052" w14:textId="77777777" w:rsidR="00D45DB8" w:rsidRPr="00C67DD8" w:rsidDel="00F42F7F" w:rsidRDefault="00D45DB8" w:rsidP="00D45DB8">
      <w:pPr>
        <w:pStyle w:val="Heading3"/>
        <w:numPr>
          <w:ilvl w:val="0"/>
          <w:numId w:val="0"/>
        </w:numPr>
        <w:ind w:left="720"/>
        <w:rPr>
          <w:del w:id="50" w:author="Axel Ouillet" w:date="2022-03-22T16:04:00Z"/>
          <w:i/>
          <w:rPrChange w:id="51" w:author="Johnny Pang" w:date="2022-04-17T14:00:00Z">
            <w:rPr>
              <w:del w:id="52" w:author="Axel Ouillet" w:date="2022-03-22T16:04:00Z"/>
              <w:i/>
              <w:highlight w:val="yellow"/>
            </w:rPr>
          </w:rPrChange>
        </w:rPr>
      </w:pPr>
      <w:del w:id="53" w:author="Axel Ouillet" w:date="2022-03-22T16:04:00Z">
        <w:r w:rsidRPr="00C67DD8" w:rsidDel="00F42F7F">
          <w:rPr>
            <w:i/>
            <w:rPrChange w:id="54" w:author="Johnny Pang" w:date="2022-04-17T14:00:00Z">
              <w:rPr>
                <w:i/>
                <w:highlight w:val="yellow"/>
              </w:rPr>
            </w:rPrChange>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6B958486" w14:textId="77777777" w:rsidR="00D45DB8" w:rsidRPr="00C67DD8" w:rsidDel="00F42F7F" w:rsidRDefault="00D45DB8" w:rsidP="00D45DB8">
      <w:pPr>
        <w:pStyle w:val="Heading3"/>
        <w:numPr>
          <w:ilvl w:val="0"/>
          <w:numId w:val="0"/>
        </w:numPr>
        <w:ind w:left="720"/>
        <w:rPr>
          <w:del w:id="55" w:author="Axel Ouillet" w:date="2022-03-22T16:04:00Z"/>
          <w:i/>
          <w:rPrChange w:id="56" w:author="Johnny Pang" w:date="2022-04-17T14:00:00Z">
            <w:rPr>
              <w:del w:id="57" w:author="Axel Ouillet" w:date="2022-03-22T16:04:00Z"/>
              <w:i/>
              <w:highlight w:val="yellow"/>
            </w:rPr>
          </w:rPrChange>
        </w:rPr>
      </w:pPr>
    </w:p>
    <w:p w14:paraId="620A079B" w14:textId="77777777" w:rsidR="00D45DB8" w:rsidRPr="00C67DD8" w:rsidDel="00F42F7F" w:rsidRDefault="00D45DB8" w:rsidP="00D45DB8">
      <w:pPr>
        <w:pStyle w:val="Heading3"/>
        <w:numPr>
          <w:ilvl w:val="0"/>
          <w:numId w:val="0"/>
        </w:numPr>
        <w:ind w:left="720"/>
        <w:rPr>
          <w:del w:id="58" w:author="Axel Ouillet" w:date="2022-03-22T16:04:00Z"/>
          <w:i/>
          <w:rPrChange w:id="59" w:author="Johnny Pang" w:date="2022-04-17T14:00:00Z">
            <w:rPr>
              <w:del w:id="60" w:author="Axel Ouillet" w:date="2022-03-22T16:04:00Z"/>
              <w:i/>
              <w:highlight w:val="yellow"/>
            </w:rPr>
          </w:rPrChange>
        </w:rPr>
      </w:pPr>
      <w:del w:id="61" w:author="Axel Ouillet" w:date="2022-03-22T16:04:00Z">
        <w:r w:rsidRPr="00C67DD8" w:rsidDel="00F42F7F">
          <w:rPr>
            <w:i/>
            <w:rPrChange w:id="62" w:author="Johnny Pang" w:date="2022-04-17T14:00:00Z">
              <w:rPr>
                <w:i/>
                <w:highlight w:val="yellow"/>
              </w:rPr>
            </w:rPrChange>
          </w:rPr>
          <w:delText>Cross-referencing here may also be used to coordinate assemblies or systems whose components may span multiple Sections and which must meet certain performance requirements as an assembly or system.</w:delText>
        </w:r>
      </w:del>
    </w:p>
    <w:p w14:paraId="35D2BA1F" w14:textId="77777777" w:rsidR="00D45DB8" w:rsidRPr="00C67DD8" w:rsidDel="00F42F7F" w:rsidRDefault="00D45DB8" w:rsidP="00D45DB8">
      <w:pPr>
        <w:pStyle w:val="Heading3"/>
        <w:numPr>
          <w:ilvl w:val="0"/>
          <w:numId w:val="0"/>
        </w:numPr>
        <w:ind w:left="720"/>
        <w:rPr>
          <w:del w:id="63" w:author="Axel Ouillet" w:date="2022-03-22T16:04:00Z"/>
          <w:i/>
          <w:rPrChange w:id="64" w:author="Johnny Pang" w:date="2022-04-17T14:00:00Z">
            <w:rPr>
              <w:del w:id="65" w:author="Axel Ouillet" w:date="2022-03-22T16:04:00Z"/>
              <w:i/>
              <w:highlight w:val="yellow"/>
            </w:rPr>
          </w:rPrChange>
        </w:rPr>
      </w:pPr>
    </w:p>
    <w:p w14:paraId="703B17EB" w14:textId="77777777" w:rsidR="00D45DB8" w:rsidRPr="00C67DD8" w:rsidDel="00F42F7F" w:rsidRDefault="00D45DB8" w:rsidP="00D45DB8">
      <w:pPr>
        <w:pStyle w:val="Heading3"/>
        <w:numPr>
          <w:ilvl w:val="0"/>
          <w:numId w:val="0"/>
        </w:numPr>
        <w:ind w:left="720"/>
        <w:rPr>
          <w:del w:id="66" w:author="Axel Ouillet" w:date="2022-03-22T16:04:00Z"/>
          <w:i/>
          <w:rPrChange w:id="67" w:author="Johnny Pang" w:date="2022-04-17T14:00:00Z">
            <w:rPr>
              <w:del w:id="68" w:author="Axel Ouillet" w:date="2022-03-22T16:04:00Z"/>
              <w:i/>
              <w:highlight w:val="yellow"/>
            </w:rPr>
          </w:rPrChange>
        </w:rPr>
      </w:pPr>
      <w:del w:id="69" w:author="Axel Ouillet" w:date="2022-03-22T16:04:00Z">
        <w:r w:rsidRPr="00C67DD8" w:rsidDel="00F42F7F">
          <w:rPr>
            <w:i/>
            <w:rPrChange w:id="70" w:author="Johnny Pang" w:date="2022-04-17T14:00:00Z">
              <w:rPr>
                <w:i/>
                <w:highlight w:val="yellow"/>
              </w:rPr>
            </w:rPrChange>
          </w:rPr>
          <w:delText>Contractor is responsible for coordination of the Work. Contractor is responsible for being familiar with and incorporating all required elements of cross-referenced Specifications cited.</w:delText>
        </w:r>
      </w:del>
    </w:p>
    <w:p w14:paraId="2611785A" w14:textId="77777777" w:rsidR="00D45DB8" w:rsidRPr="00C67DD8" w:rsidDel="00F42F7F" w:rsidRDefault="00D45DB8" w:rsidP="00D45DB8">
      <w:pPr>
        <w:pStyle w:val="Heading3"/>
        <w:numPr>
          <w:ilvl w:val="0"/>
          <w:numId w:val="0"/>
        </w:numPr>
        <w:ind w:left="720"/>
        <w:rPr>
          <w:del w:id="71" w:author="Axel Ouillet" w:date="2022-03-22T16:04:00Z"/>
          <w:i/>
          <w:rPrChange w:id="72" w:author="Johnny Pang" w:date="2022-04-17T14:00:00Z">
            <w:rPr>
              <w:del w:id="73" w:author="Axel Ouillet" w:date="2022-03-22T16:04:00Z"/>
              <w:i/>
              <w:highlight w:val="yellow"/>
            </w:rPr>
          </w:rPrChange>
        </w:rPr>
      </w:pPr>
    </w:p>
    <w:p w14:paraId="0742D06B" w14:textId="77777777" w:rsidR="00D45DB8" w:rsidRPr="00C67DD8" w:rsidDel="00F42F7F" w:rsidRDefault="00D45DB8" w:rsidP="00D45DB8">
      <w:pPr>
        <w:pStyle w:val="Heading3"/>
        <w:numPr>
          <w:ilvl w:val="0"/>
          <w:numId w:val="0"/>
        </w:numPr>
        <w:ind w:left="720"/>
        <w:rPr>
          <w:del w:id="74" w:author="Axel Ouillet" w:date="2022-03-22T16:04:00Z"/>
          <w:i/>
          <w:rPrChange w:id="75" w:author="Johnny Pang" w:date="2022-04-17T14:00:00Z">
            <w:rPr>
              <w:del w:id="76" w:author="Axel Ouillet" w:date="2022-03-22T16:04:00Z"/>
              <w:i/>
              <w:highlight w:val="yellow"/>
            </w:rPr>
          </w:rPrChange>
        </w:rPr>
      </w:pPr>
      <w:del w:id="77" w:author="Axel Ouillet" w:date="2022-03-22T16:04:00Z">
        <w:r w:rsidRPr="00C67DD8" w:rsidDel="00F42F7F">
          <w:rPr>
            <w:i/>
            <w:rPrChange w:id="78" w:author="Johnny Pang" w:date="2022-04-17T14:00:00Z">
              <w:rPr>
                <w:i/>
                <w:highlight w:val="yellow"/>
              </w:rPr>
            </w:rPrChange>
          </w:rPr>
          <w:delText>This Section is to be completed/updated during the design development by the Consultant. If it is not applicable to the section for the specific project it may be deleted.]</w:delText>
        </w:r>
      </w:del>
    </w:p>
    <w:p w14:paraId="2942436F" w14:textId="77777777" w:rsidR="00D45DB8" w:rsidRPr="00C67DD8" w:rsidDel="00F42F7F" w:rsidRDefault="00D45DB8" w:rsidP="00D45DB8">
      <w:pPr>
        <w:pStyle w:val="Heading3"/>
        <w:numPr>
          <w:ilvl w:val="0"/>
          <w:numId w:val="0"/>
        </w:numPr>
        <w:ind w:left="720"/>
        <w:rPr>
          <w:del w:id="79" w:author="Axel Ouillet" w:date="2022-03-22T16:04:00Z"/>
          <w:i/>
          <w:rPrChange w:id="80" w:author="Johnny Pang" w:date="2022-04-17T14:00:00Z">
            <w:rPr>
              <w:del w:id="81" w:author="Axel Ouillet" w:date="2022-03-22T16:04:00Z"/>
              <w:i/>
              <w:highlight w:val="yellow"/>
            </w:rPr>
          </w:rPrChange>
        </w:rPr>
      </w:pPr>
    </w:p>
    <w:p w14:paraId="6E21B364" w14:textId="77777777" w:rsidR="00D45DB8" w:rsidRPr="00C67DD8" w:rsidDel="00F42F7F" w:rsidRDefault="00D45DB8" w:rsidP="00D45DB8">
      <w:pPr>
        <w:pStyle w:val="Heading3"/>
        <w:numPr>
          <w:ilvl w:val="0"/>
          <w:numId w:val="0"/>
        </w:numPr>
        <w:ind w:left="720"/>
        <w:rPr>
          <w:del w:id="82" w:author="Axel Ouillet" w:date="2022-03-22T16:04:00Z"/>
          <w:i/>
          <w:rPrChange w:id="83" w:author="Johnny Pang" w:date="2022-04-17T14:00:00Z">
            <w:rPr>
              <w:del w:id="84" w:author="Axel Ouillet" w:date="2022-03-22T16:04:00Z"/>
              <w:i/>
              <w:highlight w:val="yellow"/>
            </w:rPr>
          </w:rPrChange>
        </w:rPr>
      </w:pPr>
      <w:del w:id="85" w:author="Axel Ouillet" w:date="2022-03-22T16:04:00Z">
        <w:r w:rsidRPr="00C67DD8" w:rsidDel="00F42F7F">
          <w:rPr>
            <w:i/>
            <w:rPrChange w:id="86" w:author="Johnny Pang" w:date="2022-04-17T14:00:00Z">
              <w:rPr>
                <w:i/>
                <w:highlight w:val="yellow"/>
              </w:rPr>
            </w:rPrChange>
          </w:rPr>
          <w:delText>[List Sections specifying installation of products supplied but not installed under this Section and indicate specific items.]</w:delText>
        </w:r>
      </w:del>
    </w:p>
    <w:p w14:paraId="1DEBFAC4" w14:textId="77777777" w:rsidR="00D45DB8" w:rsidRPr="00C67DD8" w:rsidDel="00F42F7F" w:rsidRDefault="00D45DB8" w:rsidP="00EF0207">
      <w:pPr>
        <w:pStyle w:val="Heading3"/>
        <w:rPr>
          <w:del w:id="87" w:author="Axel Ouillet" w:date="2022-03-22T16:04:00Z"/>
          <w:rPrChange w:id="88" w:author="Johnny Pang" w:date="2022-04-17T14:00:00Z">
            <w:rPr>
              <w:del w:id="89" w:author="Axel Ouillet" w:date="2022-03-22T16:04:00Z"/>
              <w:highlight w:val="yellow"/>
            </w:rPr>
          </w:rPrChange>
        </w:rPr>
      </w:pPr>
      <w:del w:id="90" w:author="Axel Ouillet" w:date="2022-03-22T16:04:00Z">
        <w:r w:rsidRPr="00C67DD8" w:rsidDel="00F42F7F">
          <w:rPr>
            <w:rPrChange w:id="91" w:author="Johnny Pang" w:date="2022-04-17T14:00:00Z">
              <w:rPr>
                <w:highlight w:val="yellow"/>
              </w:rPr>
            </w:rPrChange>
          </w:rPr>
          <w:delText>Section [______ – ____________]:  Execution requirements for ...[item]...  specified under this Section.</w:delText>
        </w:r>
      </w:del>
    </w:p>
    <w:p w14:paraId="00FFF95D" w14:textId="77777777" w:rsidR="00D45DB8" w:rsidRPr="00C67DD8" w:rsidDel="00F42F7F" w:rsidRDefault="00D45DB8" w:rsidP="00D45DB8">
      <w:pPr>
        <w:pStyle w:val="Heading3"/>
        <w:numPr>
          <w:ilvl w:val="0"/>
          <w:numId w:val="0"/>
        </w:numPr>
        <w:ind w:left="720"/>
        <w:rPr>
          <w:del w:id="92" w:author="Axel Ouillet" w:date="2022-03-22T16:04:00Z"/>
          <w:i/>
          <w:rPrChange w:id="93" w:author="Johnny Pang" w:date="2022-04-17T14:00:00Z">
            <w:rPr>
              <w:del w:id="94" w:author="Axel Ouillet" w:date="2022-03-22T16:04:00Z"/>
              <w:i/>
              <w:highlight w:val="yellow"/>
            </w:rPr>
          </w:rPrChange>
        </w:rPr>
      </w:pPr>
    </w:p>
    <w:p w14:paraId="770E1530" w14:textId="77777777" w:rsidR="00D45DB8" w:rsidRPr="00C67DD8" w:rsidDel="00F42F7F" w:rsidRDefault="00D45DB8" w:rsidP="00D45DB8">
      <w:pPr>
        <w:pStyle w:val="Heading3"/>
        <w:numPr>
          <w:ilvl w:val="0"/>
          <w:numId w:val="0"/>
        </w:numPr>
        <w:ind w:left="720"/>
        <w:rPr>
          <w:del w:id="95" w:author="Axel Ouillet" w:date="2022-03-22T16:04:00Z"/>
          <w:i/>
          <w:rPrChange w:id="96" w:author="Johnny Pang" w:date="2022-04-17T14:00:00Z">
            <w:rPr>
              <w:del w:id="97" w:author="Axel Ouillet" w:date="2022-03-22T16:04:00Z"/>
              <w:i/>
              <w:highlight w:val="yellow"/>
            </w:rPr>
          </w:rPrChange>
        </w:rPr>
      </w:pPr>
      <w:del w:id="98" w:author="Axel Ouillet" w:date="2022-03-22T16:04:00Z">
        <w:r w:rsidRPr="00C67DD8" w:rsidDel="00F42F7F">
          <w:rPr>
            <w:i/>
            <w:rPrChange w:id="99" w:author="Johnny Pang" w:date="2022-04-17T14:00:00Z">
              <w:rPr>
                <w:i/>
                <w:highlight w:val="yellow"/>
              </w:rPr>
            </w:rPrChange>
          </w:rPr>
          <w:delText>[List Sections specifying products installed but not supplied under this Section and indicate specific items.]</w:delText>
        </w:r>
      </w:del>
    </w:p>
    <w:p w14:paraId="724FB950" w14:textId="77777777" w:rsidR="00D45DB8" w:rsidRPr="00C67DD8" w:rsidDel="00F42F7F" w:rsidRDefault="00D45DB8" w:rsidP="00EF0207">
      <w:pPr>
        <w:pStyle w:val="Heading3"/>
        <w:rPr>
          <w:del w:id="100" w:author="Axel Ouillet" w:date="2022-03-22T16:04:00Z"/>
          <w:rPrChange w:id="101" w:author="Johnny Pang" w:date="2022-04-17T14:00:00Z">
            <w:rPr>
              <w:del w:id="102" w:author="Axel Ouillet" w:date="2022-03-22T16:04:00Z"/>
              <w:highlight w:val="yellow"/>
            </w:rPr>
          </w:rPrChange>
        </w:rPr>
      </w:pPr>
      <w:del w:id="103" w:author="Axel Ouillet" w:date="2022-03-22T16:04:00Z">
        <w:r w:rsidRPr="00C67DD8" w:rsidDel="00F42F7F">
          <w:rPr>
            <w:rPrChange w:id="104" w:author="Johnny Pang" w:date="2022-04-17T14:00:00Z">
              <w:rPr>
                <w:highlight w:val="yellow"/>
              </w:rPr>
            </w:rPrChange>
          </w:rPr>
          <w:delText>Section [______ – ____________]:  Product requirements for ...[item]...  for installation under this Section.</w:delText>
        </w:r>
      </w:del>
    </w:p>
    <w:p w14:paraId="77852693" w14:textId="77777777" w:rsidR="00D45DB8" w:rsidRPr="00C67DD8" w:rsidDel="00F42F7F" w:rsidRDefault="00D45DB8" w:rsidP="00D45DB8">
      <w:pPr>
        <w:pStyle w:val="Heading3"/>
        <w:numPr>
          <w:ilvl w:val="0"/>
          <w:numId w:val="0"/>
        </w:numPr>
        <w:ind w:left="720"/>
        <w:rPr>
          <w:del w:id="105" w:author="Axel Ouillet" w:date="2022-03-22T16:04:00Z"/>
          <w:i/>
          <w:rPrChange w:id="106" w:author="Johnny Pang" w:date="2022-04-17T14:00:00Z">
            <w:rPr>
              <w:del w:id="107" w:author="Axel Ouillet" w:date="2022-03-22T16:04:00Z"/>
              <w:i/>
              <w:highlight w:val="yellow"/>
            </w:rPr>
          </w:rPrChange>
        </w:rPr>
      </w:pPr>
    </w:p>
    <w:p w14:paraId="4A25C0A0" w14:textId="77777777" w:rsidR="00D45DB8" w:rsidRPr="00390171" w:rsidDel="00F42F7F" w:rsidRDefault="00D45DB8" w:rsidP="00D45DB8">
      <w:pPr>
        <w:pStyle w:val="Heading3"/>
        <w:numPr>
          <w:ilvl w:val="0"/>
          <w:numId w:val="0"/>
        </w:numPr>
        <w:ind w:left="720"/>
        <w:rPr>
          <w:del w:id="108" w:author="Axel Ouillet" w:date="2022-03-22T16:04:00Z"/>
          <w:i/>
        </w:rPr>
      </w:pPr>
      <w:del w:id="109" w:author="Axel Ouillet" w:date="2022-03-22T16:04:00Z">
        <w:r w:rsidRPr="00C67DD8" w:rsidDel="00F42F7F">
          <w:rPr>
            <w:i/>
            <w:rPrChange w:id="110" w:author="Johnny Pang" w:date="2022-04-17T14:00:00Z">
              <w:rPr>
                <w:i/>
                <w:highlight w:val="yellow"/>
              </w:rPr>
            </w:rPrChange>
          </w:rPr>
          <w:delText>[List Sections specifying related requirements.]</w:delText>
        </w:r>
      </w:del>
    </w:p>
    <w:p w14:paraId="255B9145" w14:textId="77777777" w:rsidR="00D45DB8" w:rsidRPr="00390171" w:rsidDel="00F42F7F" w:rsidRDefault="00D45DB8" w:rsidP="00BA4293">
      <w:pPr>
        <w:pStyle w:val="Heading3"/>
        <w:rPr>
          <w:del w:id="111" w:author="Axel Ouillet" w:date="2022-03-22T16:04:00Z"/>
        </w:rPr>
      </w:pPr>
      <w:del w:id="112" w:author="Axel Ouillet" w:date="2022-03-22T16:04:00Z">
        <w:r w:rsidRPr="00390171" w:rsidDel="00F42F7F">
          <w:delText xml:space="preserve">Section </w:delText>
        </w:r>
        <w:r w:rsidRPr="00C67DD8" w:rsidDel="00F42F7F">
          <w:rPr>
            <w:rPrChange w:id="113" w:author="Johnny Pang" w:date="2022-04-17T14:00:00Z">
              <w:rPr>
                <w:highlight w:val="yellow"/>
              </w:rPr>
            </w:rPrChange>
          </w:rPr>
          <w:delText>[______ – ____________]:</w:delText>
        </w:r>
        <w:r w:rsidRPr="00390171" w:rsidDel="00F42F7F">
          <w:delText xml:space="preserve">  </w:delText>
        </w:r>
        <w:r w:rsidRPr="00C67DD8" w:rsidDel="00F42F7F">
          <w:rPr>
            <w:rPrChange w:id="114" w:author="Johnny Pang" w:date="2022-04-17T14:00:00Z">
              <w:rPr>
                <w:highlight w:val="yellow"/>
              </w:rPr>
            </w:rPrChange>
          </w:rPr>
          <w:delText>[Optional short phrase indicating relationship</w:delText>
        </w:r>
        <w:r w:rsidRPr="00390171" w:rsidDel="00F42F7F">
          <w:delText>].</w:delText>
        </w:r>
      </w:del>
    </w:p>
    <w:p w14:paraId="44E0C10F" w14:textId="77777777" w:rsidR="00BA4293" w:rsidRPr="00C67DD8" w:rsidRDefault="00BA4293" w:rsidP="00BA4293">
      <w:pPr>
        <w:pStyle w:val="Heading4"/>
        <w:rPr>
          <w:rPrChange w:id="115" w:author="Johnny Pang" w:date="2022-04-17T14:00:00Z">
            <w:rPr>
              <w:highlight w:val="yellow"/>
            </w:rPr>
          </w:rPrChange>
        </w:rPr>
      </w:pPr>
      <w:r w:rsidRPr="00C67DD8">
        <w:rPr>
          <w:rPrChange w:id="116" w:author="Johnny Pang" w:date="2022-04-17T14:00:00Z">
            <w:rPr>
              <w:highlight w:val="yellow"/>
            </w:rPr>
          </w:rPrChange>
        </w:rPr>
        <w:t>Section 01561 – Environmental Protection</w:t>
      </w:r>
    </w:p>
    <w:p w14:paraId="7D5B30BD" w14:textId="77777777" w:rsidR="00BA4293" w:rsidRPr="00C67DD8" w:rsidRDefault="00BA4293" w:rsidP="00BA4293">
      <w:pPr>
        <w:pStyle w:val="Heading4"/>
        <w:rPr>
          <w:rPrChange w:id="117" w:author="Johnny Pang" w:date="2022-04-17T14:00:00Z">
            <w:rPr>
              <w:highlight w:val="yellow"/>
            </w:rPr>
          </w:rPrChange>
        </w:rPr>
      </w:pPr>
      <w:r w:rsidRPr="00C67DD8">
        <w:rPr>
          <w:rPrChange w:id="118" w:author="Johnny Pang" w:date="2022-04-17T14:00:00Z">
            <w:rPr>
              <w:highlight w:val="yellow"/>
            </w:rPr>
          </w:rPrChange>
        </w:rPr>
        <w:t>Section 01710 – Pre-Construction Structural Survey</w:t>
      </w:r>
    </w:p>
    <w:p w14:paraId="2E69D020" w14:textId="77777777" w:rsidR="00BA4293" w:rsidRPr="00C67DD8" w:rsidRDefault="00BA4293" w:rsidP="00BA4293">
      <w:pPr>
        <w:pStyle w:val="Heading4"/>
        <w:rPr>
          <w:rPrChange w:id="119" w:author="Johnny Pang" w:date="2022-04-17T14:00:00Z">
            <w:rPr>
              <w:highlight w:val="yellow"/>
            </w:rPr>
          </w:rPrChange>
        </w:rPr>
      </w:pPr>
      <w:r w:rsidRPr="00C67DD8">
        <w:rPr>
          <w:rPrChange w:id="120" w:author="Johnny Pang" w:date="2022-04-17T14:00:00Z">
            <w:rPr>
              <w:highlight w:val="yellow"/>
            </w:rPr>
          </w:rPrChange>
        </w:rPr>
        <w:t>Section 02200 – Site Preparation</w:t>
      </w:r>
    </w:p>
    <w:p w14:paraId="2C623311" w14:textId="77777777" w:rsidR="00BA4293" w:rsidRPr="00C67DD8" w:rsidRDefault="00BA4293" w:rsidP="00BA4293">
      <w:pPr>
        <w:pStyle w:val="Heading4"/>
        <w:rPr>
          <w:rPrChange w:id="121" w:author="Johnny Pang" w:date="2022-04-17T14:00:00Z">
            <w:rPr>
              <w:highlight w:val="yellow"/>
            </w:rPr>
          </w:rPrChange>
        </w:rPr>
      </w:pPr>
      <w:r w:rsidRPr="00C67DD8">
        <w:rPr>
          <w:rPrChange w:id="122" w:author="Johnny Pang" w:date="2022-04-17T14:00:00Z">
            <w:rPr>
              <w:highlight w:val="yellow"/>
            </w:rPr>
          </w:rPrChange>
        </w:rPr>
        <w:t>Section 02240 – Dewatering- General</w:t>
      </w:r>
    </w:p>
    <w:p w14:paraId="4E4DEC0A" w14:textId="77777777" w:rsidR="00BA4293" w:rsidRPr="00C67DD8" w:rsidRDefault="00BA4293" w:rsidP="00BA4293">
      <w:pPr>
        <w:pStyle w:val="Heading4"/>
        <w:rPr>
          <w:rPrChange w:id="123" w:author="Johnny Pang" w:date="2022-04-17T14:00:00Z">
            <w:rPr>
              <w:highlight w:val="yellow"/>
            </w:rPr>
          </w:rPrChange>
        </w:rPr>
      </w:pPr>
      <w:r w:rsidRPr="00C67DD8">
        <w:rPr>
          <w:rPrChange w:id="124" w:author="Johnny Pang" w:date="2022-04-17T14:00:00Z">
            <w:rPr>
              <w:highlight w:val="yellow"/>
            </w:rPr>
          </w:rPrChange>
        </w:rPr>
        <w:t xml:space="preserve">Section 02243 – Operate and Maintain Dewatering System, </w:t>
      </w:r>
    </w:p>
    <w:p w14:paraId="1E6525CF" w14:textId="77777777" w:rsidR="00BA4293" w:rsidRPr="00C67DD8" w:rsidRDefault="00BA4293" w:rsidP="00BA4293">
      <w:pPr>
        <w:pStyle w:val="Heading4"/>
        <w:rPr>
          <w:rPrChange w:id="125" w:author="Johnny Pang" w:date="2022-04-17T14:00:00Z">
            <w:rPr>
              <w:highlight w:val="yellow"/>
            </w:rPr>
          </w:rPrChange>
        </w:rPr>
      </w:pPr>
      <w:r w:rsidRPr="00C67DD8">
        <w:rPr>
          <w:rPrChange w:id="126" w:author="Johnny Pang" w:date="2022-04-17T14:00:00Z">
            <w:rPr>
              <w:highlight w:val="yellow"/>
            </w:rPr>
          </w:rPrChange>
        </w:rPr>
        <w:t>Section 02244 – Retain Specialty Contractor to Monitor Existing Groundwater Levels and Discharge Water Quality in Accordance with PTTW</w:t>
      </w:r>
    </w:p>
    <w:p w14:paraId="29683870" w14:textId="77777777" w:rsidR="00BA4293" w:rsidRPr="00C67DD8" w:rsidRDefault="00BA4293" w:rsidP="00BA4293">
      <w:pPr>
        <w:pStyle w:val="Heading4"/>
        <w:rPr>
          <w:rPrChange w:id="127" w:author="Johnny Pang" w:date="2022-04-17T14:00:00Z">
            <w:rPr>
              <w:highlight w:val="yellow"/>
            </w:rPr>
          </w:rPrChange>
        </w:rPr>
      </w:pPr>
      <w:r w:rsidRPr="00C67DD8">
        <w:rPr>
          <w:rPrChange w:id="128" w:author="Johnny Pang" w:date="2022-04-17T14:00:00Z">
            <w:rPr>
              <w:highlight w:val="yellow"/>
            </w:rPr>
          </w:rPrChange>
        </w:rPr>
        <w:t>Section 02310 – Grading</w:t>
      </w:r>
    </w:p>
    <w:p w14:paraId="1E49EA0B" w14:textId="77777777" w:rsidR="00BA4293" w:rsidRPr="00C67DD8" w:rsidRDefault="00BA4293" w:rsidP="00BA4293">
      <w:pPr>
        <w:pStyle w:val="Heading4"/>
        <w:rPr>
          <w:rPrChange w:id="129" w:author="Johnny Pang" w:date="2022-04-17T14:00:00Z">
            <w:rPr>
              <w:highlight w:val="yellow"/>
            </w:rPr>
          </w:rPrChange>
        </w:rPr>
      </w:pPr>
      <w:r w:rsidRPr="00C67DD8">
        <w:rPr>
          <w:rPrChange w:id="130" w:author="Johnny Pang" w:date="2022-04-17T14:00:00Z">
            <w:rPr>
              <w:highlight w:val="yellow"/>
            </w:rPr>
          </w:rPrChange>
        </w:rPr>
        <w:t>Section 02701 – Aggregates-General</w:t>
      </w:r>
    </w:p>
    <w:p w14:paraId="14A47B2B" w14:textId="77777777" w:rsidR="00BA4293" w:rsidRPr="00C67DD8" w:rsidRDefault="00BA4293" w:rsidP="00BA4293">
      <w:pPr>
        <w:pStyle w:val="Heading4"/>
        <w:rPr>
          <w:rPrChange w:id="131" w:author="Johnny Pang" w:date="2022-04-17T14:00:00Z">
            <w:rPr>
              <w:highlight w:val="yellow"/>
            </w:rPr>
          </w:rPrChange>
        </w:rPr>
      </w:pPr>
      <w:r w:rsidRPr="00C67DD8">
        <w:rPr>
          <w:rPrChange w:id="132" w:author="Johnny Pang" w:date="2022-04-17T14:00:00Z">
            <w:rPr>
              <w:highlight w:val="yellow"/>
            </w:rPr>
          </w:rPrChange>
        </w:rPr>
        <w:t>Section 02911 – Topsoil and Finish Grading</w:t>
      </w:r>
    </w:p>
    <w:p w14:paraId="0515EBEE" w14:textId="77777777" w:rsidR="00BA4293" w:rsidRPr="00C67DD8" w:rsidRDefault="00BA4293" w:rsidP="00BA4293">
      <w:pPr>
        <w:pStyle w:val="Heading4"/>
        <w:rPr>
          <w:rPrChange w:id="133" w:author="Johnny Pang" w:date="2022-04-17T14:00:00Z">
            <w:rPr>
              <w:highlight w:val="yellow"/>
            </w:rPr>
          </w:rPrChange>
        </w:rPr>
      </w:pPr>
      <w:r w:rsidRPr="00C67DD8">
        <w:rPr>
          <w:rPrChange w:id="134" w:author="Johnny Pang" w:date="2022-04-17T14:00:00Z">
            <w:rPr>
              <w:highlight w:val="yellow"/>
            </w:rPr>
          </w:rPrChange>
        </w:rPr>
        <w:t>Section 03300 – Cast-in-Place Concrete.</w:t>
      </w:r>
    </w:p>
    <w:p w14:paraId="3508ABA1" w14:textId="77777777" w:rsidR="000F6803" w:rsidRPr="006E1A6D" w:rsidRDefault="000F6803" w:rsidP="006F2EA5">
      <w:pPr>
        <w:pStyle w:val="Heading2"/>
      </w:pPr>
      <w:r w:rsidRPr="006E1A6D">
        <w:t>References</w:t>
      </w:r>
      <w:r w:rsidR="00D71FF7" w:rsidRPr="006E1A6D">
        <w:t>,</w:t>
      </w:r>
      <w:r w:rsidR="00EC3E6B" w:rsidRPr="006E1A6D">
        <w:t xml:space="preserve"> </w:t>
      </w:r>
      <w:r w:rsidRPr="006E1A6D">
        <w:t>Codes and Standards</w:t>
      </w:r>
    </w:p>
    <w:p w14:paraId="28AD12BC" w14:textId="77777777" w:rsidR="000F6803" w:rsidRPr="006336FF" w:rsidRDefault="000F6803" w:rsidP="00EC3E6B">
      <w:pPr>
        <w:pStyle w:val="Heading3"/>
      </w:pPr>
      <w:r w:rsidRPr="006336FF">
        <w:t>Ontario Provincial Standard</w:t>
      </w:r>
      <w:r w:rsidR="006D4C0F">
        <w:t xml:space="preserve"> Specifications (OPSS)</w:t>
      </w:r>
      <w:r w:rsidRPr="006336FF">
        <w:t>:</w:t>
      </w:r>
    </w:p>
    <w:p w14:paraId="12B48892" w14:textId="77777777" w:rsidR="004E3371" w:rsidRPr="006336FF" w:rsidRDefault="004E3371" w:rsidP="002A5D41">
      <w:pPr>
        <w:pStyle w:val="Heading4"/>
      </w:pPr>
      <w:r w:rsidRPr="006336FF">
        <w:t>OPSS</w:t>
      </w:r>
      <w:r w:rsidR="006D4C0F">
        <w:t>.MUNI</w:t>
      </w:r>
      <w:r w:rsidRPr="006336FF">
        <w:t xml:space="preserve"> 539 </w:t>
      </w:r>
      <w:r w:rsidR="006D4C0F">
        <w:t xml:space="preserve">(Nov 2014) </w:t>
      </w:r>
      <w:r w:rsidRPr="006336FF">
        <w:t>Temporary Protection Systems</w:t>
      </w:r>
    </w:p>
    <w:p w14:paraId="32E80D73" w14:textId="77777777" w:rsidR="003C157B" w:rsidRPr="006336FF" w:rsidRDefault="003C157B" w:rsidP="002A5D41">
      <w:pPr>
        <w:pStyle w:val="Heading4"/>
      </w:pPr>
      <w:r w:rsidRPr="006336FF">
        <w:t xml:space="preserve">OPSS </w:t>
      </w:r>
      <w:r w:rsidR="00A13DCA" w:rsidRPr="006336FF">
        <w:t>902</w:t>
      </w:r>
      <w:r w:rsidRPr="006336FF">
        <w:t xml:space="preserve"> </w:t>
      </w:r>
      <w:r w:rsidR="006D4C0F">
        <w:t xml:space="preserve">(Nov. 2010) </w:t>
      </w:r>
      <w:r w:rsidR="00A13DCA" w:rsidRPr="006336FF">
        <w:t>Excavation and Backfilling - Structures</w:t>
      </w:r>
    </w:p>
    <w:p w14:paraId="0B58C867" w14:textId="77777777" w:rsidR="006F2EA5" w:rsidRDefault="006F2EA5" w:rsidP="006F2EA5">
      <w:pPr>
        <w:pStyle w:val="Heading2"/>
      </w:pPr>
      <w:r>
        <w:t>General</w:t>
      </w:r>
    </w:p>
    <w:p w14:paraId="680CBFCD" w14:textId="77777777" w:rsidR="003F3F38" w:rsidRPr="00C722F4" w:rsidRDefault="003F3F38" w:rsidP="006F2EA5">
      <w:pPr>
        <w:pStyle w:val="Heading3"/>
      </w:pPr>
      <w:r w:rsidRPr="00C722F4">
        <w:t xml:space="preserve">OPSS 902 shall be </w:t>
      </w:r>
      <w:r w:rsidR="00796F21">
        <w:t>amended as follows</w:t>
      </w:r>
      <w:r w:rsidRPr="00C722F4">
        <w:t>:</w:t>
      </w:r>
    </w:p>
    <w:p w14:paraId="4C271801" w14:textId="77777777" w:rsidR="003F3F38" w:rsidRPr="003468E4" w:rsidRDefault="003F3F38" w:rsidP="00EF0207">
      <w:pPr>
        <w:pStyle w:val="Heading4OPSS"/>
        <w:numPr>
          <w:ilvl w:val="0"/>
          <w:numId w:val="0"/>
        </w:numPr>
        <w:spacing w:before="80"/>
        <w:ind w:left="1440"/>
      </w:pPr>
      <w:proofErr w:type="gramStart"/>
      <w:r w:rsidRPr="00C722F4">
        <w:t xml:space="preserve">902.04.02  </w:t>
      </w:r>
      <w:r w:rsidR="001E3084" w:rsidRPr="00C722F4">
        <w:tab/>
      </w:r>
      <w:proofErr w:type="gramEnd"/>
      <w:r w:rsidRPr="00C722F4">
        <w:t>Submission Requirements</w:t>
      </w:r>
      <w:r>
        <w:t xml:space="preserve"> </w:t>
      </w:r>
      <w:r w:rsidRPr="00B318C5">
        <w:rPr>
          <w:b w:val="0"/>
        </w:rPr>
        <w:t>is amended by the addition of the following:</w:t>
      </w:r>
    </w:p>
    <w:p w14:paraId="12D0B3DC" w14:textId="77777777" w:rsidR="00C65D7C" w:rsidRPr="00E34AF9" w:rsidRDefault="00C65D7C" w:rsidP="00FC0A41">
      <w:pPr>
        <w:pStyle w:val="Heading6"/>
        <w:tabs>
          <w:tab w:val="clear" w:pos="3600"/>
        </w:tabs>
        <w:ind w:left="2880"/>
      </w:pPr>
      <w:r w:rsidRPr="00E34AF9">
        <w:t>Submit to the Consultant</w:t>
      </w:r>
      <w:r w:rsidR="003635DB" w:rsidRPr="00E34AF9">
        <w:t>,</w:t>
      </w:r>
      <w:r w:rsidRPr="00E34AF9">
        <w:t xml:space="preserve"> 20 working days prior to commencement of the </w:t>
      </w:r>
      <w:r w:rsidR="003635DB" w:rsidRPr="00E34AF9">
        <w:t>W</w:t>
      </w:r>
      <w:r w:rsidRPr="00E34AF9">
        <w:t>ork, the following:</w:t>
      </w:r>
    </w:p>
    <w:p w14:paraId="6B90BC10" w14:textId="77777777" w:rsidR="00C65D7C" w:rsidRDefault="00C65D7C" w:rsidP="00FC0A41">
      <w:pPr>
        <w:pStyle w:val="Heading7"/>
        <w:tabs>
          <w:tab w:val="clear" w:pos="4320"/>
        </w:tabs>
        <w:ind w:left="3600"/>
      </w:pPr>
      <w:r w:rsidRPr="00E34AF9">
        <w:t>Design calculations and drawings and all supporting data for the sheathing, shoring, bracing and underpinning systems</w:t>
      </w:r>
      <w:r w:rsidR="00EA4CEE" w:rsidRPr="00E34AF9">
        <w:t xml:space="preserve">, all stamped and signed by the </w:t>
      </w:r>
      <w:r w:rsidR="003635DB" w:rsidRPr="00E34AF9">
        <w:t xml:space="preserve">Contractor’s </w:t>
      </w:r>
      <w:r w:rsidR="00EA4CEE" w:rsidRPr="00E34AF9">
        <w:t>design engineer.</w:t>
      </w:r>
    </w:p>
    <w:p w14:paraId="2A8B940C" w14:textId="77777777" w:rsidR="00A2143B" w:rsidRDefault="00A2143B" w:rsidP="00EF0207">
      <w:pPr>
        <w:pStyle w:val="Heading4"/>
        <w:numPr>
          <w:ilvl w:val="0"/>
          <w:numId w:val="0"/>
        </w:numPr>
        <w:ind w:left="1440"/>
      </w:pPr>
      <w:proofErr w:type="gramStart"/>
      <w:r w:rsidRPr="00C722F4">
        <w:rPr>
          <w:rStyle w:val="Heading4OPSSChar"/>
        </w:rPr>
        <w:t xml:space="preserve">902.04.02.1  </w:t>
      </w:r>
      <w:r w:rsidR="001E3084" w:rsidRPr="00C722F4">
        <w:rPr>
          <w:rStyle w:val="Heading4OPSSChar"/>
        </w:rPr>
        <w:tab/>
      </w:r>
      <w:proofErr w:type="gramEnd"/>
      <w:r w:rsidRPr="00C722F4">
        <w:rPr>
          <w:rStyle w:val="Heading4OPSSChar"/>
        </w:rPr>
        <w:t xml:space="preserve">Preconstruction Survey </w:t>
      </w:r>
      <w:r w:rsidRPr="00C722F4">
        <w:rPr>
          <w:rStyle w:val="Heading4OPSSChar"/>
          <w:b w:val="0"/>
        </w:rPr>
        <w:t>is amended by the addition of the following:</w:t>
      </w:r>
    </w:p>
    <w:p w14:paraId="47BB48EE" w14:textId="77777777" w:rsidR="00A2143B" w:rsidRPr="00E34AF9" w:rsidRDefault="00A2143B" w:rsidP="00FC0A41">
      <w:pPr>
        <w:pStyle w:val="Heading6"/>
        <w:tabs>
          <w:tab w:val="clear" w:pos="3600"/>
        </w:tabs>
        <w:ind w:left="2880"/>
      </w:pPr>
      <w:r>
        <w:t>Conduct pre-construction survey</w:t>
      </w:r>
      <w:r w:rsidRPr="00E34AF9">
        <w:t xml:space="preserve"> in a manner </w:t>
      </w:r>
      <w:r w:rsidRPr="00C67DD8">
        <w:t xml:space="preserve">specified in </w:t>
      </w:r>
      <w:r w:rsidRPr="00C67DD8">
        <w:rPr>
          <w:rPrChange w:id="135" w:author="Johnny Pang" w:date="2022-04-17T14:00:00Z">
            <w:rPr>
              <w:highlight w:val="yellow"/>
            </w:rPr>
          </w:rPrChange>
        </w:rPr>
        <w:t>Section 01710 – Pre-Construction Structural Survey.</w:t>
      </w:r>
    </w:p>
    <w:p w14:paraId="62582F4E" w14:textId="77777777" w:rsidR="002E192B" w:rsidRPr="00EC3183" w:rsidRDefault="002E192B" w:rsidP="002E192B">
      <w:pPr>
        <w:pStyle w:val="Heading2"/>
        <w:rPr>
          <w:ins w:id="136" w:author="Johnny Pang" w:date="2022-11-30T18:05:00Z"/>
          <w:rFonts w:asciiTheme="minorHAnsi" w:hAnsiTheme="minorHAnsi"/>
        </w:rPr>
      </w:pPr>
      <w:ins w:id="137" w:author="Johnny Pang" w:date="2022-11-30T18:05:00Z">
        <w:r w:rsidRPr="00EC3183">
          <w:rPr>
            <w:rFonts w:asciiTheme="minorHAnsi" w:hAnsiTheme="minorHAnsi"/>
          </w:rPr>
          <w:t>Measurement and Payment</w:t>
        </w:r>
      </w:ins>
    </w:p>
    <w:p w14:paraId="6C1BAFAE" w14:textId="77777777" w:rsidR="002E192B" w:rsidRPr="00496E7C" w:rsidRDefault="002E192B" w:rsidP="002E192B">
      <w:pPr>
        <w:pStyle w:val="Heading3"/>
        <w:tabs>
          <w:tab w:val="clear" w:pos="1440"/>
          <w:tab w:val="num" w:pos="1350"/>
        </w:tabs>
        <w:ind w:left="1350"/>
        <w:rPr>
          <w:ins w:id="138" w:author="Johnny Pang" w:date="2022-11-30T18:05:00Z"/>
        </w:rPr>
      </w:pPr>
      <w:ins w:id="139" w:author="Johnny Pang" w:date="2022-11-30T18:05:00Z">
        <w:r w:rsidRPr="00496E7C">
          <w:t>All costs associated with the work of this Section</w:t>
        </w:r>
        <w:r>
          <w:t xml:space="preserve"> </w:t>
        </w:r>
        <w:r w:rsidRPr="00496E7C">
          <w:t xml:space="preserve">shall be included in the price for </w:t>
        </w:r>
        <w:r w:rsidRPr="000E5C83">
          <w:t xml:space="preserve">Item No. </w:t>
        </w:r>
        <w:r>
          <w:t>A2.</w:t>
        </w:r>
        <w:r w:rsidRPr="00136E2B">
          <w:rPr>
            <w:highlight w:val="yellow"/>
          </w:rPr>
          <w:t>01</w:t>
        </w:r>
        <w:r w:rsidRPr="00496E7C">
          <w:t xml:space="preserve"> in the Bid Form.  </w:t>
        </w:r>
      </w:ins>
    </w:p>
    <w:p w14:paraId="76E9B19E" w14:textId="276F9C9E" w:rsidR="000E39D2" w:rsidRPr="00FC0A41" w:rsidDel="002E192B" w:rsidRDefault="006E29ED" w:rsidP="006F2EA5">
      <w:pPr>
        <w:pStyle w:val="Heading2"/>
        <w:rPr>
          <w:del w:id="140" w:author="Johnny Pang" w:date="2022-11-30T18:05:00Z"/>
        </w:rPr>
      </w:pPr>
      <w:del w:id="141" w:author="Johnny Pang" w:date="2022-11-30T18:05:00Z">
        <w:r w:rsidRPr="00FC0A41" w:rsidDel="002E192B">
          <w:delText>Measurement and Payment</w:delText>
        </w:r>
      </w:del>
    </w:p>
    <w:p w14:paraId="7E4FEE75" w14:textId="5CCA9237" w:rsidR="009F354A" w:rsidRPr="00E34AF9" w:rsidDel="002E192B" w:rsidRDefault="008642BB" w:rsidP="00B318C5">
      <w:pPr>
        <w:pStyle w:val="Heading3"/>
        <w:rPr>
          <w:del w:id="142" w:author="Johnny Pang" w:date="2022-11-30T18:05:00Z"/>
        </w:rPr>
      </w:pPr>
      <w:commentRangeStart w:id="143"/>
      <w:del w:id="144" w:author="Johnny Pang" w:date="2022-11-30T18:05:00Z">
        <w:r w:rsidDel="002E192B">
          <w:delText xml:space="preserve">Measurement for Payment </w:delText>
        </w:r>
        <w:r w:rsidR="001D6827" w:rsidDel="002E192B">
          <w:delText xml:space="preserve">for all work in this Section </w:delText>
        </w:r>
        <w:r w:rsidDel="002E192B">
          <w:delText xml:space="preserve">shall be in accordance with </w:delText>
        </w:r>
        <w:r w:rsidRPr="008642BB" w:rsidDel="002E192B">
          <w:rPr>
            <w:b/>
          </w:rPr>
          <w:delText>OPSS 902.09 Measurement for Payment</w:delText>
        </w:r>
        <w:r w:rsidDel="002E192B">
          <w:delText>.</w:delText>
        </w:r>
        <w:commentRangeEnd w:id="143"/>
        <w:r w:rsidR="00390171" w:rsidDel="002E192B">
          <w:rPr>
            <w:rStyle w:val="CommentReference"/>
          </w:rPr>
          <w:commentReference w:id="143"/>
        </w:r>
      </w:del>
    </w:p>
    <w:p w14:paraId="5B7C0CA4" w14:textId="77777777" w:rsidR="006E29ED" w:rsidRPr="008642BB" w:rsidRDefault="004E3371" w:rsidP="008642BB">
      <w:pPr>
        <w:pStyle w:val="Heading1"/>
      </w:pPr>
      <w:r w:rsidRPr="008642BB">
        <w:t>PRODUCTS</w:t>
      </w:r>
    </w:p>
    <w:p w14:paraId="40FDDF72" w14:textId="77777777" w:rsidR="006F2EA5" w:rsidRDefault="006F2EA5" w:rsidP="006F2EA5">
      <w:pPr>
        <w:pStyle w:val="Heading2"/>
      </w:pPr>
      <w:r>
        <w:t>General</w:t>
      </w:r>
    </w:p>
    <w:p w14:paraId="6671F985" w14:textId="77777777" w:rsidR="00A2143B" w:rsidRPr="006027F4" w:rsidRDefault="00A2143B" w:rsidP="006F2EA5">
      <w:pPr>
        <w:pStyle w:val="Heading3"/>
      </w:pPr>
      <w:r w:rsidRPr="00EB5233">
        <w:lastRenderedPageBreak/>
        <w:t>OPSS 902</w:t>
      </w:r>
      <w:r w:rsidR="00EB5233">
        <w:rPr>
          <w:b/>
        </w:rPr>
        <w:t xml:space="preserve"> </w:t>
      </w:r>
      <w:r w:rsidRPr="006027F4">
        <w:t xml:space="preserve">shall be </w:t>
      </w:r>
      <w:r w:rsidR="00796F21">
        <w:t>amended as follows</w:t>
      </w:r>
      <w:r w:rsidRPr="006027F4">
        <w:t>:</w:t>
      </w:r>
    </w:p>
    <w:p w14:paraId="3D7E4CBE" w14:textId="77777777" w:rsidR="00A2143B" w:rsidRPr="003468E4" w:rsidRDefault="00A2143B" w:rsidP="006F2EA5">
      <w:pPr>
        <w:pStyle w:val="Heading4"/>
        <w:numPr>
          <w:ilvl w:val="0"/>
          <w:numId w:val="0"/>
        </w:numPr>
        <w:spacing w:before="80"/>
        <w:ind w:left="1440"/>
      </w:pPr>
      <w:r w:rsidRPr="00E81118">
        <w:rPr>
          <w:rStyle w:val="Heading4OPSSChar"/>
        </w:rPr>
        <w:t>902.05.01</w:t>
      </w:r>
      <w:r w:rsidRPr="003468E4">
        <w:rPr>
          <w:b/>
        </w:rPr>
        <w:tab/>
      </w:r>
      <w:r>
        <w:rPr>
          <w:b/>
        </w:rPr>
        <w:t>Granular</w:t>
      </w:r>
      <w:r w:rsidR="0016125C">
        <w:rPr>
          <w:b/>
        </w:rPr>
        <w:t xml:space="preserve"> </w:t>
      </w:r>
      <w:r w:rsidR="00EB5233">
        <w:t>is to be deleted and replaced with:</w:t>
      </w:r>
    </w:p>
    <w:p w14:paraId="3152DE4E" w14:textId="77777777" w:rsidR="0016125C" w:rsidRPr="006336FF" w:rsidRDefault="0016125C" w:rsidP="006F2EA5">
      <w:pPr>
        <w:pStyle w:val="Heading2"/>
        <w:numPr>
          <w:ilvl w:val="0"/>
          <w:numId w:val="0"/>
        </w:numPr>
        <w:ind w:left="2160"/>
      </w:pPr>
      <w:r w:rsidRPr="00C67DD8">
        <w:rPr>
          <w:rStyle w:val="Heading6Char"/>
        </w:rPr>
        <w:t xml:space="preserve">Granular material to be used for </w:t>
      </w:r>
      <w:proofErr w:type="gramStart"/>
      <w:r w:rsidRPr="00C67DD8">
        <w:rPr>
          <w:rStyle w:val="Heading6Char"/>
        </w:rPr>
        <w:t>backfill</w:t>
      </w:r>
      <w:proofErr w:type="gramEnd"/>
      <w:r w:rsidRPr="00C67DD8">
        <w:rPr>
          <w:rStyle w:val="Heading6Char"/>
        </w:rPr>
        <w:t xml:space="preserve">, bedding, and frost tapers shall be according to </w:t>
      </w:r>
      <w:r w:rsidRPr="00C67DD8">
        <w:rPr>
          <w:rStyle w:val="Heading6Char"/>
          <w:rPrChange w:id="145" w:author="Johnny Pang" w:date="2022-04-17T14:00:00Z">
            <w:rPr>
              <w:rStyle w:val="Heading6Char"/>
              <w:highlight w:val="yellow"/>
            </w:rPr>
          </w:rPrChange>
        </w:rPr>
        <w:t>Section 02701 Aggregates –General</w:t>
      </w:r>
      <w:r w:rsidRPr="00C67DD8">
        <w:t>.</w:t>
      </w:r>
    </w:p>
    <w:p w14:paraId="5327228A" w14:textId="77777777" w:rsidR="006E29ED" w:rsidRPr="00E34AF9" w:rsidRDefault="004E3371" w:rsidP="008642BB">
      <w:pPr>
        <w:pStyle w:val="Heading1"/>
      </w:pPr>
      <w:r w:rsidRPr="00E34AF9">
        <w:t>EXECUTION</w:t>
      </w:r>
    </w:p>
    <w:p w14:paraId="1F64D78F" w14:textId="77777777" w:rsidR="00AC7E46" w:rsidRDefault="00AC7E46" w:rsidP="006F2EA5">
      <w:pPr>
        <w:pStyle w:val="Heading2"/>
      </w:pPr>
      <w:r>
        <w:t>OPSS Amendments</w:t>
      </w:r>
    </w:p>
    <w:p w14:paraId="7AAE511A" w14:textId="77777777" w:rsidR="003468E4" w:rsidRDefault="003468E4" w:rsidP="00AC7E46">
      <w:pPr>
        <w:pStyle w:val="Heading3"/>
      </w:pPr>
      <w:r w:rsidRPr="006027F4">
        <w:t xml:space="preserve">OPSS </w:t>
      </w:r>
      <w:r>
        <w:t>902</w:t>
      </w:r>
      <w:r w:rsidRPr="006027F4">
        <w:t xml:space="preserve"> shall be </w:t>
      </w:r>
      <w:r w:rsidR="00EB5233">
        <w:t>amended as follows:</w:t>
      </w:r>
    </w:p>
    <w:p w14:paraId="0C6A4F94" w14:textId="77777777" w:rsidR="003468E4" w:rsidRPr="003D6EC6" w:rsidRDefault="00E81118" w:rsidP="00AC7E46">
      <w:pPr>
        <w:pStyle w:val="Heading4OPSS"/>
        <w:numPr>
          <w:ilvl w:val="0"/>
          <w:numId w:val="0"/>
        </w:numPr>
        <w:spacing w:before="80"/>
        <w:ind w:left="1440"/>
        <w:contextualSpacing w:val="0"/>
      </w:pPr>
      <w:r w:rsidRPr="003D6EC6">
        <w:t>902</w:t>
      </w:r>
      <w:r w:rsidR="003468E4" w:rsidRPr="003D6EC6">
        <w:t>.07.03</w:t>
      </w:r>
      <w:r w:rsidR="001067EA">
        <w:t xml:space="preserve"> -</w:t>
      </w:r>
      <w:r w:rsidR="003468E4" w:rsidRPr="003D6EC6">
        <w:t>Protection Systems</w:t>
      </w:r>
      <w:r w:rsidR="003468E4">
        <w:t xml:space="preserve"> </w:t>
      </w:r>
      <w:r w:rsidR="003468E4" w:rsidRPr="003D6EC6">
        <w:rPr>
          <w:b w:val="0"/>
        </w:rPr>
        <w:t>is amended by the addition of the following:</w:t>
      </w:r>
    </w:p>
    <w:p w14:paraId="657BA16D" w14:textId="77777777" w:rsidR="003468E4" w:rsidRPr="003468E4" w:rsidRDefault="003468E4" w:rsidP="00AC7E46">
      <w:pPr>
        <w:pStyle w:val="Heading5"/>
        <w:tabs>
          <w:tab w:val="clear" w:pos="2880"/>
          <w:tab w:val="num" w:pos="3600"/>
        </w:tabs>
        <w:spacing w:before="80"/>
        <w:contextualSpacing w:val="0"/>
      </w:pPr>
      <w:r w:rsidRPr="003468E4">
        <w:t>Protect existing and new works and undertake construction Work in the manner necessary to protect the surrounding area which is not part of the Work.</w:t>
      </w:r>
    </w:p>
    <w:p w14:paraId="52ECC96F" w14:textId="77777777" w:rsidR="003468E4" w:rsidRPr="003468E4" w:rsidRDefault="003468E4" w:rsidP="000F1952">
      <w:pPr>
        <w:pStyle w:val="Heading5"/>
      </w:pPr>
      <w:r w:rsidRPr="003468E4">
        <w:t>Where Work is to proceed</w:t>
      </w:r>
      <w:r w:rsidR="00047DA7">
        <w:t>,</w:t>
      </w:r>
      <w:r w:rsidRPr="003468E4">
        <w:t xml:space="preserve"> the Contractor shall:</w:t>
      </w:r>
    </w:p>
    <w:p w14:paraId="60F8844F" w14:textId="77777777" w:rsidR="003468E4" w:rsidRPr="003468E4" w:rsidRDefault="003468E4" w:rsidP="000F1952">
      <w:pPr>
        <w:pStyle w:val="Heading6"/>
      </w:pPr>
      <w:r w:rsidRPr="003468E4">
        <w:t>Review drawings of the existing work to ensure that the construction team understands the anticipated existing conditions.</w:t>
      </w:r>
    </w:p>
    <w:p w14:paraId="38F8B480" w14:textId="77777777" w:rsidR="003468E4" w:rsidRPr="003468E4" w:rsidRDefault="003468E4" w:rsidP="000F1952">
      <w:pPr>
        <w:pStyle w:val="Heading6"/>
      </w:pPr>
      <w:r w:rsidRPr="003468E4">
        <w:t xml:space="preserve">Have the sump water pumping (dewatering) and excavation Work planned and executed under the direct control of </w:t>
      </w:r>
      <w:ins w:id="146" w:author="Radulovic, Nicole" w:date="2022-11-01T11:30:00Z">
        <w:r w:rsidR="00390171">
          <w:t>P</w:t>
        </w:r>
      </w:ins>
      <w:del w:id="147" w:author="Radulovic, Nicole" w:date="2022-11-01T11:30:00Z">
        <w:r w:rsidRPr="003468E4" w:rsidDel="00390171">
          <w:delText>p</w:delText>
        </w:r>
      </w:del>
      <w:r w:rsidRPr="003468E4">
        <w:t xml:space="preserve">rofessional </w:t>
      </w:r>
      <w:ins w:id="148" w:author="Radulovic, Nicole" w:date="2022-11-01T11:30:00Z">
        <w:r w:rsidR="00390171">
          <w:t>E</w:t>
        </w:r>
      </w:ins>
      <w:del w:id="149" w:author="Radulovic, Nicole" w:date="2022-11-01T11:30:00Z">
        <w:r w:rsidRPr="003468E4" w:rsidDel="00390171">
          <w:delText>e</w:delText>
        </w:r>
      </w:del>
      <w:r w:rsidRPr="003468E4">
        <w:t>ngineer</w:t>
      </w:r>
      <w:del w:id="150" w:author="Radulovic, Nicole" w:date="2022-11-01T11:30:00Z">
        <w:r w:rsidRPr="003468E4" w:rsidDel="00390171">
          <w:delText xml:space="preserve"> </w:delText>
        </w:r>
      </w:del>
      <w:r w:rsidRPr="003468E4">
        <w:t>(s)</w:t>
      </w:r>
      <w:del w:id="151" w:author="Radulovic, Nicole" w:date="2022-11-01T11:30:00Z">
        <w:r w:rsidRPr="003468E4" w:rsidDel="00390171">
          <w:delText xml:space="preserve"> licensed in the Province of Ontario</w:delText>
        </w:r>
      </w:del>
      <w:r w:rsidRPr="003468E4">
        <w:t>; and</w:t>
      </w:r>
    </w:p>
    <w:p w14:paraId="38315842" w14:textId="77777777" w:rsidR="003468E4" w:rsidRPr="003468E4" w:rsidRDefault="003468E4" w:rsidP="000F1952">
      <w:pPr>
        <w:pStyle w:val="Heading6"/>
      </w:pPr>
      <w:r w:rsidRPr="003468E4">
        <w:t xml:space="preserve">Plan dewatering and excavation </w:t>
      </w:r>
      <w:r w:rsidR="00047DA7" w:rsidRPr="003468E4">
        <w:t xml:space="preserve">work </w:t>
      </w:r>
      <w:r w:rsidRPr="003468E4">
        <w:t>to prevent detrimental effects on existing conditions.</w:t>
      </w:r>
    </w:p>
    <w:p w14:paraId="5813B9EF" w14:textId="77777777" w:rsidR="003468E4" w:rsidRDefault="003468E4" w:rsidP="000F1952">
      <w:pPr>
        <w:pStyle w:val="Heading5"/>
      </w:pPr>
      <w:r w:rsidRPr="003468E4">
        <w:t>Should damage of any kind, including settlement or lateral movement of adjacent structures, utilities or surface features occur as a result of the Work, such conditions and any resultant damage shall be immediately rectified to the satisfaction of the Consultant at the Contractor’s own expense.</w:t>
      </w:r>
    </w:p>
    <w:p w14:paraId="07D0FD7D" w14:textId="77777777" w:rsidR="00471E9B" w:rsidRPr="006E1A6D" w:rsidRDefault="00471E9B" w:rsidP="000F1952">
      <w:pPr>
        <w:pStyle w:val="Heading5"/>
        <w:rPr>
          <w:u w:val="single"/>
        </w:rPr>
      </w:pPr>
      <w:r w:rsidRPr="006E1A6D">
        <w:rPr>
          <w:u w:val="single"/>
        </w:rPr>
        <w:t>Sheathing, Shoring and Bracing</w:t>
      </w:r>
    </w:p>
    <w:p w14:paraId="77995AF4" w14:textId="77777777" w:rsidR="00471E9B" w:rsidRPr="00471E9B" w:rsidRDefault="00471E9B" w:rsidP="000F1952">
      <w:pPr>
        <w:pStyle w:val="Heading6"/>
      </w:pPr>
      <w:r w:rsidRPr="00471E9B">
        <w:t xml:space="preserve">Provide necessary sheathing, shoring and bracing to prevent caving in of banks and excavations.  Place shoring </w:t>
      </w:r>
      <w:proofErr w:type="gramStart"/>
      <w:r w:rsidRPr="00471E9B">
        <w:t>so as to</w:t>
      </w:r>
      <w:proofErr w:type="gramEnd"/>
      <w:r w:rsidRPr="00471E9B">
        <w:t xml:space="preserve"> be independent of footings, and keep in position until forms have been removed, waterproofing completed, drains are in place and authorization has been given by the Consultant to proceed with backfilling.</w:t>
      </w:r>
    </w:p>
    <w:p w14:paraId="51434BD5" w14:textId="77777777" w:rsidR="00471E9B" w:rsidRPr="00471E9B" w:rsidRDefault="00471E9B" w:rsidP="000F1952">
      <w:pPr>
        <w:pStyle w:val="Heading6"/>
      </w:pPr>
      <w:r w:rsidRPr="00471E9B">
        <w:t>Remove sheathing and bracing, as excavation is backfilled, in such a manner as to avoid caving in of the Work.  Carefully fill voids left by the withdrawal of sheathing by ramming, or as otherwise directed by the Consultant.</w:t>
      </w:r>
    </w:p>
    <w:p w14:paraId="1DC11AB3" w14:textId="77777777" w:rsidR="00471E9B" w:rsidRPr="00471E9B" w:rsidRDefault="00471E9B" w:rsidP="000F1952">
      <w:pPr>
        <w:pStyle w:val="Heading6"/>
      </w:pPr>
      <w:r w:rsidRPr="00471E9B">
        <w:t>Where removal of sheathing and shoring is not necessary from an engineering requirement, the Consultant will consider written requests to leave sheathing and shoring in place.  Make written request and obtain the Consultant’s consent before commencing backfilling.  No addition to the Contract Price will be allowed for sheathing and shoring left in place by the Contractor's preference.</w:t>
      </w:r>
    </w:p>
    <w:p w14:paraId="142A0339" w14:textId="77777777" w:rsidR="00471E9B" w:rsidRPr="00471E9B" w:rsidRDefault="00471E9B" w:rsidP="000F1952">
      <w:pPr>
        <w:pStyle w:val="Heading6"/>
      </w:pPr>
      <w:r w:rsidRPr="00471E9B">
        <w:t>Where the sheathing and shoring cannot be removed without injury to the Work or to the adjoining structures, leave the sheathing and shoring in place. Cut off sheathing to such lengths as approved by the Consultant.</w:t>
      </w:r>
    </w:p>
    <w:p w14:paraId="2ACA4C0B" w14:textId="77777777" w:rsidR="00471E9B" w:rsidRPr="006E1A6D" w:rsidRDefault="00471E9B" w:rsidP="000F1952">
      <w:pPr>
        <w:pStyle w:val="Heading5"/>
        <w:rPr>
          <w:u w:val="single"/>
        </w:rPr>
      </w:pPr>
      <w:r w:rsidRPr="006E1A6D">
        <w:rPr>
          <w:u w:val="single"/>
        </w:rPr>
        <w:t>Protection of Structures and Utilities</w:t>
      </w:r>
    </w:p>
    <w:p w14:paraId="2DD40D86" w14:textId="77777777" w:rsidR="00471E9B" w:rsidRPr="00471E9B" w:rsidRDefault="00471E9B" w:rsidP="000F1952">
      <w:pPr>
        <w:pStyle w:val="Heading6"/>
      </w:pPr>
      <w:r w:rsidRPr="00471E9B">
        <w:lastRenderedPageBreak/>
        <w:t>Protect existing and new works and undertake construction Work in the manner necessary to protect the surrounding area which is not part of the Work.</w:t>
      </w:r>
    </w:p>
    <w:p w14:paraId="3B17AB1E" w14:textId="77777777" w:rsidR="00471E9B" w:rsidRPr="00471E9B" w:rsidRDefault="00471E9B" w:rsidP="000F1952">
      <w:pPr>
        <w:pStyle w:val="Heading6"/>
      </w:pPr>
      <w:r w:rsidRPr="00471E9B">
        <w:t>Where Work is to proceed the Contractor shall:</w:t>
      </w:r>
    </w:p>
    <w:p w14:paraId="160C64C9" w14:textId="77777777" w:rsidR="00471E9B" w:rsidRPr="00471E9B" w:rsidRDefault="00471E9B" w:rsidP="000F1952">
      <w:pPr>
        <w:pStyle w:val="Heading7"/>
      </w:pPr>
      <w:r w:rsidRPr="00471E9B">
        <w:t>Review drawings of the existing work to ensure that the construction team understands the anticipated existing conditions.</w:t>
      </w:r>
    </w:p>
    <w:p w14:paraId="7483200C" w14:textId="77777777" w:rsidR="00471E9B" w:rsidRPr="00471E9B" w:rsidRDefault="00471E9B" w:rsidP="000F1952">
      <w:pPr>
        <w:pStyle w:val="Heading7"/>
      </w:pPr>
      <w:r w:rsidRPr="00471E9B">
        <w:t xml:space="preserve">Have the sump water pumping (dewatering) and excavation Work planned and executed under the direct control of </w:t>
      </w:r>
      <w:ins w:id="152" w:author="Radulovic, Nicole" w:date="2022-11-01T11:30:00Z">
        <w:r w:rsidR="00390171">
          <w:t>P</w:t>
        </w:r>
      </w:ins>
      <w:del w:id="153" w:author="Radulovic, Nicole" w:date="2022-11-01T11:30:00Z">
        <w:r w:rsidRPr="00471E9B" w:rsidDel="00390171">
          <w:delText>p</w:delText>
        </w:r>
      </w:del>
      <w:r w:rsidRPr="00471E9B">
        <w:t xml:space="preserve">rofessional </w:t>
      </w:r>
      <w:ins w:id="154" w:author="Radulovic, Nicole" w:date="2022-11-01T11:30:00Z">
        <w:r w:rsidR="00390171">
          <w:t>E</w:t>
        </w:r>
      </w:ins>
      <w:del w:id="155" w:author="Radulovic, Nicole" w:date="2022-11-01T11:30:00Z">
        <w:r w:rsidRPr="00471E9B" w:rsidDel="00390171">
          <w:delText>e</w:delText>
        </w:r>
      </w:del>
      <w:r w:rsidRPr="00471E9B">
        <w:t>ngineer</w:t>
      </w:r>
      <w:del w:id="156" w:author="Radulovic, Nicole" w:date="2022-11-01T11:30:00Z">
        <w:r w:rsidRPr="00471E9B" w:rsidDel="00390171">
          <w:delText xml:space="preserve"> </w:delText>
        </w:r>
      </w:del>
      <w:r w:rsidRPr="00471E9B">
        <w:t xml:space="preserve">(s) </w:t>
      </w:r>
      <w:del w:id="157" w:author="Radulovic, Nicole" w:date="2022-11-01T11:30:00Z">
        <w:r w:rsidRPr="00471E9B" w:rsidDel="00390171">
          <w:delText>licensed in the Province of Ontario</w:delText>
        </w:r>
      </w:del>
      <w:r w:rsidRPr="00471E9B">
        <w:t>; and</w:t>
      </w:r>
    </w:p>
    <w:p w14:paraId="657172EE" w14:textId="77777777" w:rsidR="00471E9B" w:rsidRPr="00471E9B" w:rsidRDefault="00471E9B" w:rsidP="000F1952">
      <w:pPr>
        <w:pStyle w:val="Heading7"/>
      </w:pPr>
      <w:r w:rsidRPr="00471E9B">
        <w:t>Plan dewatering and excavation Work to prevent detrimental effects on existing conditions.</w:t>
      </w:r>
    </w:p>
    <w:p w14:paraId="4C52F6FE" w14:textId="77777777" w:rsidR="00471E9B" w:rsidRPr="00471E9B" w:rsidRDefault="00471E9B" w:rsidP="00AC7E46">
      <w:pPr>
        <w:pStyle w:val="Heading6"/>
        <w:tabs>
          <w:tab w:val="clear" w:pos="3600"/>
          <w:tab w:val="num" w:pos="4320"/>
        </w:tabs>
      </w:pPr>
      <w:r w:rsidRPr="00471E9B">
        <w:t>Should damage of any kind, including settlement or lateral movement of adjacent structures, utilities or surface features occur as a result of the Work, such conditions and any resultant damage shall be immediately rectified to the satisfaction of the Consultant at the Contractor’s own expense.</w:t>
      </w:r>
    </w:p>
    <w:p w14:paraId="25DA42A5" w14:textId="77777777" w:rsidR="00AC7E46" w:rsidRDefault="00AC7E46" w:rsidP="00AC7E46">
      <w:pPr>
        <w:pStyle w:val="Heading3"/>
        <w:tabs>
          <w:tab w:val="clear" w:pos="1440"/>
        </w:tabs>
        <w:rPr>
          <w:rStyle w:val="Heading4OPSSChar"/>
          <w:b w:val="0"/>
        </w:rPr>
      </w:pPr>
      <w:proofErr w:type="gramStart"/>
      <w:r w:rsidRPr="00AC7E46">
        <w:rPr>
          <w:rStyle w:val="Heading4OPSSChar"/>
        </w:rPr>
        <w:t>902.07.04</w:t>
      </w:r>
      <w:r w:rsidRPr="00AC7E46">
        <w:rPr>
          <w:rStyle w:val="Heading4OPSSChar"/>
          <w:b w:val="0"/>
        </w:rPr>
        <w:t xml:space="preserve">  </w:t>
      </w:r>
      <w:r w:rsidRPr="00AC7E46">
        <w:rPr>
          <w:rStyle w:val="Heading4OPSSChar"/>
          <w:b w:val="0"/>
        </w:rPr>
        <w:tab/>
      </w:r>
      <w:proofErr w:type="gramEnd"/>
      <w:r w:rsidRPr="00AC7E46">
        <w:rPr>
          <w:rStyle w:val="Heading4OPSSChar"/>
        </w:rPr>
        <w:t>Dewatering Structure Excavation</w:t>
      </w:r>
      <w:r w:rsidRPr="00AC7E46">
        <w:rPr>
          <w:rStyle w:val="Heading4OPSSChar"/>
          <w:b w:val="0"/>
        </w:rPr>
        <w:t xml:space="preserve"> </w:t>
      </w:r>
    </w:p>
    <w:p w14:paraId="413B7BA6" w14:textId="77777777" w:rsidR="00135376" w:rsidRPr="003468E4" w:rsidRDefault="00EB5233" w:rsidP="00AC7E46">
      <w:pPr>
        <w:pStyle w:val="Heading3"/>
        <w:numPr>
          <w:ilvl w:val="0"/>
          <w:numId w:val="0"/>
        </w:numPr>
        <w:spacing w:before="80"/>
        <w:ind w:left="2880"/>
        <w:contextualSpacing w:val="0"/>
      </w:pPr>
      <w:r>
        <w:rPr>
          <w:rStyle w:val="Heading4OPSSChar"/>
          <w:b w:val="0"/>
        </w:rPr>
        <w:t xml:space="preserve">The second sentence of </w:t>
      </w:r>
      <w:r w:rsidR="00AF36D1">
        <w:rPr>
          <w:rStyle w:val="Heading4OPSSChar"/>
        </w:rPr>
        <w:t>902</w:t>
      </w:r>
      <w:r w:rsidR="003468E4" w:rsidRPr="003D6EC6">
        <w:rPr>
          <w:rStyle w:val="Heading4OPSSChar"/>
        </w:rPr>
        <w:t>.07.04</w:t>
      </w:r>
      <w:r w:rsidR="00135376" w:rsidRPr="003D6EC6">
        <w:rPr>
          <w:rStyle w:val="Heading4OPSSChar"/>
        </w:rPr>
        <w:t xml:space="preserve"> </w:t>
      </w:r>
      <w:r w:rsidR="003468E4" w:rsidRPr="003D6EC6">
        <w:rPr>
          <w:rStyle w:val="Heading4OPSSChar"/>
        </w:rPr>
        <w:t>Dewatering Structure Excavation</w:t>
      </w:r>
      <w:r w:rsidR="003468E4" w:rsidRPr="00135376">
        <w:t xml:space="preserve"> </w:t>
      </w:r>
      <w:r>
        <w:t>is to be deleted and replaced with the following:</w:t>
      </w:r>
    </w:p>
    <w:p w14:paraId="220362A1" w14:textId="0A70175E" w:rsidR="005C0492" w:rsidRDefault="005C0492" w:rsidP="00AC7E46">
      <w:pPr>
        <w:pStyle w:val="Heading6"/>
      </w:pPr>
      <w:r w:rsidRPr="00135376">
        <w:t xml:space="preserve">Control of water shall be according to </w:t>
      </w:r>
      <w:r w:rsidRPr="003F3F38">
        <w:rPr>
          <w:highlight w:val="yellow"/>
        </w:rPr>
        <w:t xml:space="preserve">Section 01561 </w:t>
      </w:r>
      <w:r w:rsidR="00BA4293" w:rsidRPr="00BA4293">
        <w:t>–</w:t>
      </w:r>
      <w:r w:rsidRPr="003F3F38">
        <w:rPr>
          <w:highlight w:val="yellow"/>
        </w:rPr>
        <w:t xml:space="preserve"> Environmental Protection</w:t>
      </w:r>
      <w:r w:rsidRPr="00E34AF9">
        <w:t xml:space="preserve"> and </w:t>
      </w:r>
      <w:r w:rsidRPr="003F3F38">
        <w:rPr>
          <w:highlight w:val="yellow"/>
        </w:rPr>
        <w:t>Section 02</w:t>
      </w:r>
      <w:r w:rsidR="00BA4293">
        <w:rPr>
          <w:highlight w:val="yellow"/>
        </w:rPr>
        <w:t>2</w:t>
      </w:r>
      <w:r w:rsidRPr="003F3F38">
        <w:rPr>
          <w:highlight w:val="yellow"/>
        </w:rPr>
        <w:t xml:space="preserve">40 </w:t>
      </w:r>
      <w:r w:rsidR="00BA4293">
        <w:rPr>
          <w:highlight w:val="yellow"/>
        </w:rPr>
        <w:t>–</w:t>
      </w:r>
      <w:r w:rsidRPr="003F3F38">
        <w:rPr>
          <w:highlight w:val="yellow"/>
        </w:rPr>
        <w:t xml:space="preserve"> </w:t>
      </w:r>
      <w:r w:rsidRPr="00BA4293">
        <w:rPr>
          <w:highlight w:val="yellow"/>
        </w:rPr>
        <w:t>Dewatering</w:t>
      </w:r>
      <w:r w:rsidR="00BA4293" w:rsidRPr="00BA4293">
        <w:rPr>
          <w:highlight w:val="yellow"/>
        </w:rPr>
        <w:t xml:space="preserve"> General</w:t>
      </w:r>
      <w:r w:rsidR="00BA4293">
        <w:t xml:space="preserve">, </w:t>
      </w:r>
      <w:r w:rsidR="00BA4293" w:rsidRPr="00BA4293">
        <w:rPr>
          <w:highlight w:val="yellow"/>
        </w:rPr>
        <w:t xml:space="preserve">02243 – </w:t>
      </w:r>
      <w:r w:rsidR="00BA4293">
        <w:rPr>
          <w:highlight w:val="yellow"/>
        </w:rPr>
        <w:t>Operate and Maintain Dewatering S</w:t>
      </w:r>
      <w:r w:rsidR="00BA4293" w:rsidRPr="00BA4293">
        <w:rPr>
          <w:highlight w:val="yellow"/>
        </w:rPr>
        <w:t>ystem,</w:t>
      </w:r>
      <w:r w:rsidR="00BA4293">
        <w:t xml:space="preserve"> </w:t>
      </w:r>
      <w:r w:rsidR="00BA4293" w:rsidRPr="00BA4293">
        <w:rPr>
          <w:highlight w:val="yellow"/>
        </w:rPr>
        <w:t xml:space="preserve">02244 – Retain Specialty Contractor to Monitor Existing Groundwater Levels and Discharge Water Quality in </w:t>
      </w:r>
      <w:del w:id="158" w:author="Johnny Pang" w:date="2022-11-30T18:09:00Z">
        <w:r w:rsidR="00BA4293" w:rsidRPr="00BA4293" w:rsidDel="00195C6D">
          <w:rPr>
            <w:highlight w:val="yellow"/>
          </w:rPr>
          <w:delText>A</w:delText>
        </w:r>
      </w:del>
      <w:ins w:id="159" w:author="Johnny Pang" w:date="2022-11-30T18:09:00Z">
        <w:r w:rsidR="00195C6D">
          <w:rPr>
            <w:highlight w:val="yellow"/>
          </w:rPr>
          <w:t>a</w:t>
        </w:r>
      </w:ins>
      <w:r w:rsidR="00BA4293" w:rsidRPr="00BA4293">
        <w:rPr>
          <w:highlight w:val="yellow"/>
        </w:rPr>
        <w:t xml:space="preserve">ccordance with </w:t>
      </w:r>
      <w:commentRangeStart w:id="160"/>
      <w:commentRangeStart w:id="161"/>
      <w:del w:id="162" w:author="Axel Ouillet" w:date="2022-03-29T11:41:00Z">
        <w:r w:rsidR="00BA4293" w:rsidRPr="00BA4293" w:rsidDel="00314FF6">
          <w:rPr>
            <w:highlight w:val="yellow"/>
          </w:rPr>
          <w:delText>PTTW</w:delText>
        </w:r>
      </w:del>
      <w:ins w:id="163" w:author="Axel Ouillet" w:date="2022-03-29T11:41:00Z">
        <w:del w:id="164" w:author="Johnny Pang" w:date="2022-11-30T18:09:00Z">
          <w:r w:rsidR="00314FF6" w:rsidDel="00195C6D">
            <w:delText>EASR</w:delText>
          </w:r>
        </w:del>
      </w:ins>
      <w:commentRangeEnd w:id="160"/>
      <w:ins w:id="165" w:author="Johnny Pang" w:date="2022-11-30T18:09:00Z">
        <w:r w:rsidR="00195C6D">
          <w:t>City of Vaughan and TRCA requirements</w:t>
        </w:r>
      </w:ins>
      <w:ins w:id="166" w:author="Axel Ouillet" w:date="2022-03-29T11:41:00Z">
        <w:r w:rsidR="00314FF6">
          <w:rPr>
            <w:rStyle w:val="CommentReference"/>
          </w:rPr>
          <w:commentReference w:id="160"/>
        </w:r>
      </w:ins>
      <w:commentRangeEnd w:id="161"/>
      <w:r w:rsidR="00390171">
        <w:rPr>
          <w:rStyle w:val="CommentReference"/>
        </w:rPr>
        <w:commentReference w:id="161"/>
      </w:r>
      <w:r w:rsidR="00BA4293">
        <w:t>.</w:t>
      </w:r>
    </w:p>
    <w:p w14:paraId="76EB6D5D" w14:textId="77777777" w:rsidR="005C0492" w:rsidRPr="005C0492" w:rsidRDefault="00AF36D1" w:rsidP="006E1A6D">
      <w:pPr>
        <w:pStyle w:val="Heading3"/>
        <w:tabs>
          <w:tab w:val="clear" w:pos="1440"/>
        </w:tabs>
        <w:spacing w:before="80"/>
        <w:ind w:left="2880" w:hanging="2160"/>
      </w:pPr>
      <w:proofErr w:type="gramStart"/>
      <w:r>
        <w:rPr>
          <w:b/>
        </w:rPr>
        <w:t>902</w:t>
      </w:r>
      <w:r w:rsidR="005C0492" w:rsidRPr="005C0492">
        <w:rPr>
          <w:b/>
        </w:rPr>
        <w:t xml:space="preserve">.07.04  </w:t>
      </w:r>
      <w:r>
        <w:rPr>
          <w:b/>
        </w:rPr>
        <w:tab/>
      </w:r>
      <w:proofErr w:type="gramEnd"/>
      <w:r w:rsidR="005C0492" w:rsidRPr="005C0492">
        <w:rPr>
          <w:b/>
        </w:rPr>
        <w:t xml:space="preserve">Dewatering Structure Excavation </w:t>
      </w:r>
      <w:r w:rsidR="005C0492" w:rsidRPr="003468E4">
        <w:t xml:space="preserve">is </w:t>
      </w:r>
      <w:r w:rsidR="005C0492">
        <w:t xml:space="preserve">further </w:t>
      </w:r>
      <w:r w:rsidR="005C0492" w:rsidRPr="003468E4">
        <w:t>amended by the addition of the following:</w:t>
      </w:r>
    </w:p>
    <w:p w14:paraId="40CF6F70" w14:textId="77777777" w:rsidR="00321A11" w:rsidRPr="00E34AF9" w:rsidRDefault="003F1AAC" w:rsidP="006E1A6D">
      <w:pPr>
        <w:pStyle w:val="Heading6"/>
        <w:spacing w:before="80"/>
      </w:pPr>
      <w:r w:rsidRPr="00E34AF9">
        <w:t xml:space="preserve">Keep all excavations free of water while the </w:t>
      </w:r>
      <w:r w:rsidR="007823D5" w:rsidRPr="00E34AF9">
        <w:t>W</w:t>
      </w:r>
      <w:r w:rsidRPr="00E34AF9">
        <w:t>ork is in progress and protect open excavations against flooding and damage due to surface runoff.</w:t>
      </w:r>
    </w:p>
    <w:p w14:paraId="70F2EFD4" w14:textId="77777777" w:rsidR="005C0492" w:rsidRPr="003D6EC6" w:rsidRDefault="005C0492" w:rsidP="006E1A6D">
      <w:pPr>
        <w:pStyle w:val="Heading3"/>
        <w:spacing w:before="80"/>
        <w:rPr>
          <w:b/>
        </w:rPr>
      </w:pPr>
      <w:r w:rsidRPr="003D6EC6">
        <w:rPr>
          <w:b/>
        </w:rPr>
        <w:t xml:space="preserve">902.07.05 </w:t>
      </w:r>
      <w:r w:rsidR="00AF36D1">
        <w:rPr>
          <w:b/>
        </w:rPr>
        <w:tab/>
      </w:r>
      <w:r w:rsidRPr="003D6EC6">
        <w:rPr>
          <w:b/>
        </w:rPr>
        <w:t>Excavation</w:t>
      </w:r>
    </w:p>
    <w:p w14:paraId="32E7978B" w14:textId="77777777" w:rsidR="005C0492" w:rsidRPr="009742AA" w:rsidRDefault="009742AA" w:rsidP="006E1A6D">
      <w:pPr>
        <w:pStyle w:val="Heading4"/>
        <w:spacing w:before="80"/>
        <w:rPr>
          <w:b/>
        </w:rPr>
      </w:pPr>
      <w:r w:rsidRPr="009742AA">
        <w:rPr>
          <w:b/>
        </w:rPr>
        <w:t>902.07.05.01 General</w:t>
      </w:r>
      <w:r>
        <w:rPr>
          <w:b/>
        </w:rPr>
        <w:t xml:space="preserve"> </w:t>
      </w:r>
      <w:r w:rsidRPr="003468E4">
        <w:t>is amended by the addition of the following:</w:t>
      </w:r>
    </w:p>
    <w:p w14:paraId="79AD8F54" w14:textId="77777777" w:rsidR="003F1EC9" w:rsidRPr="00E34AF9" w:rsidRDefault="003F1EC9" w:rsidP="00AF36D1">
      <w:pPr>
        <w:pStyle w:val="Heading5"/>
      </w:pPr>
      <w:r w:rsidRPr="00E34AF9">
        <w:t>Strip topsoil after the area has been cleared. Do not mix topsoil with subsoil.</w:t>
      </w:r>
    </w:p>
    <w:p w14:paraId="12606F92" w14:textId="77777777" w:rsidR="003F1EC9" w:rsidRPr="00E34AF9" w:rsidRDefault="003F1EC9" w:rsidP="00AF36D1">
      <w:pPr>
        <w:pStyle w:val="Heading5"/>
      </w:pPr>
      <w:r w:rsidRPr="00E34AF9">
        <w:t>Do not</w:t>
      </w:r>
      <w:r w:rsidRPr="00E34AF9" w:rsidDel="00F269FB">
        <w:t xml:space="preserve"> </w:t>
      </w:r>
      <w:r w:rsidRPr="00E34AF9">
        <w:t xml:space="preserve">stockpile topsoil on </w:t>
      </w:r>
      <w:r w:rsidR="007823D5" w:rsidRPr="00E34AF9">
        <w:t>S</w:t>
      </w:r>
      <w:r w:rsidRPr="00E34AF9">
        <w:t>ite.</w:t>
      </w:r>
      <w:r w:rsidR="00AD626F" w:rsidRPr="00E34AF9">
        <w:t xml:space="preserve"> Manage topsoil in </w:t>
      </w:r>
      <w:r w:rsidR="00AD626F" w:rsidRPr="00C67DD8">
        <w:t xml:space="preserve">accordance with </w:t>
      </w:r>
      <w:r w:rsidR="00AD626F" w:rsidRPr="00C67DD8">
        <w:rPr>
          <w:rPrChange w:id="167" w:author="Johnny Pang" w:date="2022-04-17T14:00:00Z">
            <w:rPr>
              <w:highlight w:val="yellow"/>
            </w:rPr>
          </w:rPrChange>
        </w:rPr>
        <w:t xml:space="preserve">Section 02200 </w:t>
      </w:r>
      <w:r w:rsidR="007823D5" w:rsidRPr="00C67DD8">
        <w:rPr>
          <w:rPrChange w:id="168" w:author="Johnny Pang" w:date="2022-04-17T14:00:00Z">
            <w:rPr>
              <w:highlight w:val="yellow"/>
            </w:rPr>
          </w:rPrChange>
        </w:rPr>
        <w:t xml:space="preserve">- </w:t>
      </w:r>
      <w:r w:rsidR="00AD626F" w:rsidRPr="00C67DD8">
        <w:rPr>
          <w:rPrChange w:id="169" w:author="Johnny Pang" w:date="2022-04-17T14:00:00Z">
            <w:rPr>
              <w:highlight w:val="yellow"/>
            </w:rPr>
          </w:rPrChange>
        </w:rPr>
        <w:t>Site Preparation</w:t>
      </w:r>
      <w:r w:rsidR="00AD626F" w:rsidRPr="00C67DD8">
        <w:t>.</w:t>
      </w:r>
    </w:p>
    <w:p w14:paraId="18A4F6CE" w14:textId="77777777" w:rsidR="006E29ED" w:rsidRPr="00E34AF9" w:rsidRDefault="006E29ED" w:rsidP="00AF36D1">
      <w:pPr>
        <w:pStyle w:val="Heading5"/>
      </w:pPr>
      <w:r w:rsidRPr="00E34AF9">
        <w:t xml:space="preserve">Pre-clear areas of proposed excavation to ensure </w:t>
      </w:r>
      <w:r w:rsidR="007823D5" w:rsidRPr="00E34AF9">
        <w:t xml:space="preserve">that </w:t>
      </w:r>
      <w:r w:rsidRPr="00E34AF9">
        <w:t>no existing piping or buried utilities are present.</w:t>
      </w:r>
    </w:p>
    <w:p w14:paraId="0B9CEA3F" w14:textId="77777777" w:rsidR="006E29ED" w:rsidRPr="00E34AF9" w:rsidRDefault="006E29ED" w:rsidP="00AF36D1">
      <w:pPr>
        <w:pStyle w:val="Heading5"/>
      </w:pPr>
      <w:r w:rsidRPr="00E34AF9">
        <w:t>Relocate piping and buried utilities prior to excavation.</w:t>
      </w:r>
    </w:p>
    <w:p w14:paraId="1DD32936" w14:textId="77777777" w:rsidR="006E29ED" w:rsidRPr="00E34AF9" w:rsidRDefault="006E29ED" w:rsidP="00AF36D1">
      <w:pPr>
        <w:pStyle w:val="Heading5"/>
      </w:pPr>
      <w:r w:rsidRPr="00E34AF9">
        <w:t xml:space="preserve">Excavate in accordance with the </w:t>
      </w:r>
      <w:r w:rsidR="004F0C5A" w:rsidRPr="00E34AF9">
        <w:t>Drawings to</w:t>
      </w:r>
      <w:r w:rsidRPr="00E34AF9">
        <w:t xml:space="preserve"> the appropriate depth.</w:t>
      </w:r>
    </w:p>
    <w:p w14:paraId="48E0CA8B" w14:textId="77777777" w:rsidR="006E29ED" w:rsidRPr="00E34AF9" w:rsidRDefault="006E29ED" w:rsidP="00AF36D1">
      <w:pPr>
        <w:pStyle w:val="Heading5"/>
      </w:pPr>
      <w:r w:rsidRPr="00E34AF9">
        <w:t>Excavate and remove materials by mechanical means. Blasting is not permitted.</w:t>
      </w:r>
    </w:p>
    <w:p w14:paraId="72C70CBC" w14:textId="77777777" w:rsidR="006E29ED" w:rsidRPr="00E34AF9" w:rsidRDefault="006E29ED" w:rsidP="00AF36D1">
      <w:pPr>
        <w:pStyle w:val="Heading5"/>
      </w:pPr>
      <w:r w:rsidRPr="00E34AF9">
        <w:t>Excavate clean, and level.  Remove loose material.</w:t>
      </w:r>
    </w:p>
    <w:p w14:paraId="59408B1F" w14:textId="77777777" w:rsidR="006E29ED" w:rsidRPr="00E34AF9" w:rsidRDefault="006E29ED" w:rsidP="00AF36D1">
      <w:pPr>
        <w:pStyle w:val="Heading5"/>
      </w:pPr>
      <w:r w:rsidRPr="00E34AF9">
        <w:t xml:space="preserve">Do not place granular or concrete before examination of the excavation </w:t>
      </w:r>
      <w:r w:rsidR="007823D5" w:rsidRPr="00E34AF9">
        <w:t xml:space="preserve">has </w:t>
      </w:r>
      <w:r w:rsidR="00F5791A" w:rsidRPr="00E34AF9">
        <w:t>occurred</w:t>
      </w:r>
      <w:r w:rsidR="007823D5" w:rsidRPr="00E34AF9">
        <w:t xml:space="preserve"> </w:t>
      </w:r>
      <w:r w:rsidRPr="00E34AF9">
        <w:t>and the acceptance of the Consultant have been obtained.</w:t>
      </w:r>
    </w:p>
    <w:p w14:paraId="1C2603CC" w14:textId="77777777" w:rsidR="006E29ED" w:rsidRPr="00E34AF9" w:rsidRDefault="006E29ED" w:rsidP="00AF36D1">
      <w:pPr>
        <w:pStyle w:val="Heading5"/>
      </w:pPr>
      <w:r w:rsidRPr="00E34AF9">
        <w:lastRenderedPageBreak/>
        <w:t>Construct each structure on stable ground where structures at different elevations occur adjacent to each other.</w:t>
      </w:r>
    </w:p>
    <w:p w14:paraId="796C7349" w14:textId="77777777" w:rsidR="006E29ED" w:rsidRPr="00E34AF9" w:rsidRDefault="006E29ED" w:rsidP="00AF36D1">
      <w:pPr>
        <w:pStyle w:val="Heading5"/>
      </w:pPr>
      <w:r w:rsidRPr="00E34AF9">
        <w:t xml:space="preserve">Stockpile excavated materials required for use as fill or backfill so as not to interfere with construction.  Do not place excavated material </w:t>
      </w:r>
      <w:proofErr w:type="gramStart"/>
      <w:r w:rsidRPr="00E34AF9">
        <w:t>so as to</w:t>
      </w:r>
      <w:proofErr w:type="gramEnd"/>
      <w:r w:rsidRPr="00E34AF9">
        <w:t xml:space="preserve"> cause pressure on newly placed structure</w:t>
      </w:r>
      <w:r w:rsidR="007823D5" w:rsidRPr="00E34AF9">
        <w:t>s</w:t>
      </w:r>
      <w:r w:rsidRPr="00E34AF9">
        <w:t xml:space="preserve">, or where it may cause soil slippage.  </w:t>
      </w:r>
    </w:p>
    <w:p w14:paraId="508FB0FA" w14:textId="77777777" w:rsidR="006E29ED" w:rsidRPr="00E34AF9" w:rsidRDefault="006E29ED" w:rsidP="00AF36D1">
      <w:pPr>
        <w:pStyle w:val="Heading5"/>
      </w:pPr>
      <w:r w:rsidRPr="00E34AF9">
        <w:t xml:space="preserve">Dispose of excess and unsuitable material off the </w:t>
      </w:r>
      <w:r w:rsidR="007823D5" w:rsidRPr="00E34AF9">
        <w:t>S</w:t>
      </w:r>
      <w:r w:rsidRPr="00E34AF9">
        <w:t>ite.</w:t>
      </w:r>
    </w:p>
    <w:p w14:paraId="33855198" w14:textId="77777777" w:rsidR="00AD6132" w:rsidRPr="00E34AF9" w:rsidRDefault="00AD6132" w:rsidP="00AF36D1">
      <w:pPr>
        <w:pStyle w:val="Heading5"/>
      </w:pPr>
      <w:r w:rsidRPr="00E34AF9">
        <w:t>Over-excavation beneath structures</w:t>
      </w:r>
      <w:r w:rsidR="007823D5" w:rsidRPr="00E34AF9">
        <w:t>,</w:t>
      </w:r>
      <w:r w:rsidRPr="00E34AF9">
        <w:t xml:space="preserve"> where such over-excavation was not authorized by the Consultant</w:t>
      </w:r>
      <w:r w:rsidR="007823D5" w:rsidRPr="00E34AF9">
        <w:t>,</w:t>
      </w:r>
      <w:r w:rsidRPr="00E34AF9">
        <w:t xml:space="preserve"> shall be backfilled with unshrinkable fill, or other suitable material as approved by the Consultant</w:t>
      </w:r>
      <w:r w:rsidR="007823D5" w:rsidRPr="00E34AF9">
        <w:t xml:space="preserve"> at the Contractor’s own expense</w:t>
      </w:r>
      <w:r w:rsidRPr="00E34AF9">
        <w:t>.</w:t>
      </w:r>
    </w:p>
    <w:p w14:paraId="1C9807D7" w14:textId="77777777" w:rsidR="00816CC8" w:rsidRPr="00E34AF9" w:rsidRDefault="00816CC8" w:rsidP="00AF36D1">
      <w:pPr>
        <w:pStyle w:val="Heading5"/>
      </w:pPr>
      <w:r w:rsidRPr="00E34AF9">
        <w:t xml:space="preserve">All uncovered excavations must be secured by fencing at the end of each </w:t>
      </w:r>
      <w:proofErr w:type="gramStart"/>
      <w:r w:rsidRPr="00E34AF9">
        <w:t>work day</w:t>
      </w:r>
      <w:proofErr w:type="gramEnd"/>
      <w:r w:rsidRPr="00E34AF9">
        <w:t>. Plating, where used to cover excavations, must be recessed to match existing grade and shall not protrude or form a lip on any surface.</w:t>
      </w:r>
    </w:p>
    <w:p w14:paraId="0F7191DC" w14:textId="77777777" w:rsidR="006E29ED" w:rsidRPr="00E34AF9" w:rsidRDefault="006E29ED" w:rsidP="00AF36D1">
      <w:pPr>
        <w:pStyle w:val="Heading5"/>
      </w:pPr>
      <w:r w:rsidRPr="00E34AF9">
        <w:t>Have sub</w:t>
      </w:r>
      <w:r w:rsidR="002D1C83" w:rsidRPr="00E34AF9">
        <w:t>-</w:t>
      </w:r>
      <w:r w:rsidRPr="00E34AF9">
        <w:t xml:space="preserve">grades inspected prior to proceeding with construction.  Notify the Consultant </w:t>
      </w:r>
      <w:r w:rsidR="007823D5" w:rsidRPr="00E34AF9">
        <w:t>a minimum of one working day</w:t>
      </w:r>
      <w:r w:rsidRPr="00E34AF9">
        <w:t xml:space="preserve"> prior to when sub</w:t>
      </w:r>
      <w:r w:rsidR="002D1C83" w:rsidRPr="00E34AF9">
        <w:t>-</w:t>
      </w:r>
      <w:r w:rsidRPr="00E34AF9">
        <w:t>grades will be ready for inspection, so that the inspection can be arranged.</w:t>
      </w:r>
    </w:p>
    <w:p w14:paraId="12F554BB" w14:textId="77777777" w:rsidR="006E29ED" w:rsidRPr="00E34AF9" w:rsidRDefault="006E29ED" w:rsidP="00AF36D1">
      <w:pPr>
        <w:pStyle w:val="Heading5"/>
      </w:pPr>
      <w:r w:rsidRPr="00E34AF9">
        <w:t>Moisten or dry, if necessary</w:t>
      </w:r>
      <w:r w:rsidR="007823D5" w:rsidRPr="00E34AF9">
        <w:t>,</w:t>
      </w:r>
      <w:r w:rsidRPr="00E34AF9">
        <w:t xml:space="preserve"> when the sub</w:t>
      </w:r>
      <w:r w:rsidR="002D1C83" w:rsidRPr="00E34AF9">
        <w:t>-</w:t>
      </w:r>
      <w:r w:rsidRPr="00E34AF9">
        <w:t>grade below foundations and slabs on grade is not rock</w:t>
      </w:r>
      <w:r w:rsidR="007823D5" w:rsidRPr="00E34AF9">
        <w:t>.</w:t>
      </w:r>
      <w:r w:rsidRPr="00E34AF9">
        <w:t xml:space="preserve"> </w:t>
      </w:r>
      <w:r w:rsidR="007823D5" w:rsidRPr="00E34AF9">
        <w:t xml:space="preserve"> S</w:t>
      </w:r>
      <w:r w:rsidRPr="00E34AF9">
        <w:t>carify and compact to 100 percent Standard Proctor Density before placing the granular base, foundations or slabs.</w:t>
      </w:r>
    </w:p>
    <w:p w14:paraId="68C03910" w14:textId="77777777" w:rsidR="006E29ED" w:rsidRPr="00E34AF9" w:rsidRDefault="006E29ED" w:rsidP="00AF36D1">
      <w:pPr>
        <w:pStyle w:val="Heading5"/>
      </w:pPr>
      <w:r w:rsidRPr="00E34AF9">
        <w:t>Protect sub</w:t>
      </w:r>
      <w:r w:rsidR="002D1C83" w:rsidRPr="00E34AF9">
        <w:t>-</w:t>
      </w:r>
      <w:r w:rsidRPr="00E34AF9">
        <w:t>grades from the deleterious effects of the weather and adverse construction activities.</w:t>
      </w:r>
    </w:p>
    <w:p w14:paraId="3159FE52" w14:textId="77777777" w:rsidR="006E29ED" w:rsidRPr="00E34AF9" w:rsidRDefault="006E29ED" w:rsidP="00AF36D1">
      <w:pPr>
        <w:pStyle w:val="Heading5"/>
      </w:pPr>
      <w:r w:rsidRPr="00E34AF9">
        <w:t>Restore or repair any damage.</w:t>
      </w:r>
    </w:p>
    <w:p w14:paraId="647E4BA8" w14:textId="77777777" w:rsidR="006E29ED" w:rsidRPr="00E34AF9" w:rsidRDefault="006E29ED" w:rsidP="00AF36D1">
      <w:pPr>
        <w:pStyle w:val="Heading5"/>
      </w:pPr>
      <w:r w:rsidRPr="00E34AF9">
        <w:t>Provide necessary means for thawing frozen ground and for snow removal when required.</w:t>
      </w:r>
    </w:p>
    <w:p w14:paraId="5C294AE4" w14:textId="77777777" w:rsidR="006E29ED" w:rsidRPr="00E34AF9" w:rsidRDefault="006E29ED" w:rsidP="00AF36D1">
      <w:pPr>
        <w:pStyle w:val="Heading5"/>
      </w:pPr>
      <w:r w:rsidRPr="00E34AF9">
        <w:t>Maintain sub</w:t>
      </w:r>
      <w:r w:rsidR="002D1C83" w:rsidRPr="00E34AF9">
        <w:t>-</w:t>
      </w:r>
      <w:r w:rsidRPr="00E34AF9">
        <w:t xml:space="preserve">grade </w:t>
      </w:r>
      <w:r w:rsidR="007823D5" w:rsidRPr="00E34AF9">
        <w:t xml:space="preserve">to a </w:t>
      </w:r>
      <w:r w:rsidRPr="00E34AF9">
        <w:t>temperature</w:t>
      </w:r>
      <w:r w:rsidR="007823D5" w:rsidRPr="00E34AF9">
        <w:t xml:space="preserve"> of</w:t>
      </w:r>
      <w:r w:rsidRPr="00E34AF9">
        <w:t xml:space="preserve"> at least 10</w:t>
      </w:r>
      <w:r w:rsidRPr="00BA4293">
        <w:rPr>
          <w:vertAlign w:val="superscript"/>
        </w:rPr>
        <w:t>o</w:t>
      </w:r>
      <w:r w:rsidRPr="00E34AF9">
        <w:t>C prior to placing concrete.</w:t>
      </w:r>
    </w:p>
    <w:p w14:paraId="372AE505" w14:textId="77777777" w:rsidR="00E577D0" w:rsidRPr="00AF36D1" w:rsidRDefault="00471E9B" w:rsidP="006E1A6D">
      <w:pPr>
        <w:pStyle w:val="Heading3"/>
        <w:spacing w:before="80"/>
        <w:rPr>
          <w:b/>
        </w:rPr>
      </w:pPr>
      <w:r w:rsidRPr="00AF36D1">
        <w:rPr>
          <w:b/>
        </w:rPr>
        <w:t xml:space="preserve">902.07.06 </w:t>
      </w:r>
      <w:r w:rsidR="00AF36D1">
        <w:rPr>
          <w:b/>
        </w:rPr>
        <w:tab/>
      </w:r>
      <w:r w:rsidRPr="00AF36D1">
        <w:rPr>
          <w:b/>
        </w:rPr>
        <w:t xml:space="preserve">Backfilling </w:t>
      </w:r>
    </w:p>
    <w:p w14:paraId="03A0C2A4" w14:textId="77777777" w:rsidR="00471E9B" w:rsidRPr="00E577D0" w:rsidRDefault="00471E9B" w:rsidP="005B239B">
      <w:pPr>
        <w:pStyle w:val="Heading4"/>
        <w:spacing w:before="80"/>
        <w:rPr>
          <w:b/>
        </w:rPr>
      </w:pPr>
      <w:r w:rsidRPr="00E577D0">
        <w:rPr>
          <w:b/>
        </w:rPr>
        <w:t>902.07.06.01 General</w:t>
      </w:r>
      <w:r w:rsidR="00E577D0">
        <w:rPr>
          <w:b/>
        </w:rPr>
        <w:t xml:space="preserve"> </w:t>
      </w:r>
      <w:r w:rsidR="00E577D0" w:rsidRPr="003468E4">
        <w:t>is amended by the addition of the following:</w:t>
      </w:r>
    </w:p>
    <w:p w14:paraId="4957CE8A" w14:textId="77777777" w:rsidR="006E29ED" w:rsidRPr="00E34AF9" w:rsidRDefault="006E29ED" w:rsidP="00AF36D1">
      <w:pPr>
        <w:pStyle w:val="Heading5"/>
      </w:pPr>
      <w:r w:rsidRPr="00E34AF9">
        <w:t xml:space="preserve">Do not proceed with backfilling operations until the Consultant has inspected and approved installations. </w:t>
      </w:r>
    </w:p>
    <w:p w14:paraId="489B707B" w14:textId="77777777" w:rsidR="006E29ED" w:rsidRPr="00E34AF9" w:rsidRDefault="006E29ED" w:rsidP="00AF36D1">
      <w:pPr>
        <w:pStyle w:val="Heading5"/>
      </w:pPr>
      <w:r w:rsidRPr="00E34AF9">
        <w:t>Areas to be backfilled</w:t>
      </w:r>
      <w:r w:rsidR="007823D5" w:rsidRPr="00E34AF9">
        <w:t xml:space="preserve"> must</w:t>
      </w:r>
      <w:r w:rsidRPr="00E34AF9">
        <w:t xml:space="preserve"> be free from debris, snow, ice, water and frozen ground. </w:t>
      </w:r>
    </w:p>
    <w:p w14:paraId="0E36EB30" w14:textId="77777777" w:rsidR="006E29ED" w:rsidRPr="00E34AF9" w:rsidRDefault="006E29ED" w:rsidP="00AF36D1">
      <w:pPr>
        <w:pStyle w:val="Heading5"/>
      </w:pPr>
      <w:r w:rsidRPr="00E34AF9">
        <w:t xml:space="preserve">Do not use backfill material which is frozen or contains ice, snow or debris. </w:t>
      </w:r>
    </w:p>
    <w:p w14:paraId="6BE9555F" w14:textId="77777777" w:rsidR="006E29ED" w:rsidRPr="00E34AF9" w:rsidRDefault="006E29ED" w:rsidP="00AF36D1">
      <w:pPr>
        <w:pStyle w:val="Heading5"/>
      </w:pPr>
      <w:r w:rsidRPr="00E34AF9">
        <w:t xml:space="preserve">Place backfill material in uniform layers not exceeding 150 mm compacted thickness up to grades indicated. Compact each layer before placing succeeding layer. </w:t>
      </w:r>
    </w:p>
    <w:p w14:paraId="717CFB8B" w14:textId="77777777" w:rsidR="006E29ED" w:rsidRPr="00E34AF9" w:rsidRDefault="006E29ED" w:rsidP="00AF36D1">
      <w:pPr>
        <w:pStyle w:val="Heading5"/>
      </w:pPr>
      <w:r w:rsidRPr="00E34AF9">
        <w:t>Place unshrinkable fill</w:t>
      </w:r>
      <w:r w:rsidR="00AD623B" w:rsidRPr="00E34AF9">
        <w:t xml:space="preserve"> or fill concrete</w:t>
      </w:r>
      <w:r w:rsidRPr="00E34AF9">
        <w:t xml:space="preserve"> in areas as indicated on the Contract Drawings. Consolidate and level unshrinkable fill with internal vibrators</w:t>
      </w:r>
      <w:r w:rsidR="00D71FF7" w:rsidRPr="00E34AF9">
        <w:t>:</w:t>
      </w:r>
    </w:p>
    <w:p w14:paraId="62CB0233" w14:textId="77777777" w:rsidR="006E29ED" w:rsidRPr="00E34AF9" w:rsidRDefault="006E29ED" w:rsidP="00AF36D1">
      <w:pPr>
        <w:pStyle w:val="Heading6"/>
      </w:pPr>
      <w:r w:rsidRPr="00E34AF9">
        <w:t>Place bedding and surround material as specified on the Contract Drawings.</w:t>
      </w:r>
    </w:p>
    <w:p w14:paraId="21203E5D" w14:textId="77777777" w:rsidR="006E29ED" w:rsidRPr="00E34AF9" w:rsidRDefault="006E29ED" w:rsidP="00AF36D1">
      <w:pPr>
        <w:pStyle w:val="Heading6"/>
      </w:pPr>
      <w:r w:rsidRPr="00E34AF9">
        <w:t xml:space="preserve">Place layers simultaneously on both sides of installed </w:t>
      </w:r>
      <w:r w:rsidR="007823D5" w:rsidRPr="00E34AF9">
        <w:t>W</w:t>
      </w:r>
      <w:r w:rsidRPr="00E34AF9">
        <w:t>ork to equalize loading.</w:t>
      </w:r>
    </w:p>
    <w:p w14:paraId="6D053579" w14:textId="77777777" w:rsidR="00E577D0" w:rsidRPr="00E577D0" w:rsidRDefault="00E577D0" w:rsidP="006E1A6D">
      <w:pPr>
        <w:pStyle w:val="Heading3"/>
        <w:spacing w:before="80"/>
        <w:rPr>
          <w:b/>
        </w:rPr>
      </w:pPr>
      <w:r w:rsidRPr="00E577D0">
        <w:rPr>
          <w:b/>
        </w:rPr>
        <w:t xml:space="preserve">902.07.06.02 </w:t>
      </w:r>
      <w:r w:rsidR="00020280">
        <w:rPr>
          <w:b/>
        </w:rPr>
        <w:tab/>
      </w:r>
      <w:r w:rsidRPr="00E577D0">
        <w:rPr>
          <w:b/>
        </w:rPr>
        <w:t xml:space="preserve">Compaction </w:t>
      </w:r>
      <w:r w:rsidRPr="003468E4">
        <w:t>is amended by the addition of the following:</w:t>
      </w:r>
    </w:p>
    <w:p w14:paraId="7BE14BEE" w14:textId="77777777" w:rsidR="002E5E96" w:rsidRPr="00AF36D1" w:rsidRDefault="006E29ED" w:rsidP="00AF36D1">
      <w:pPr>
        <w:pStyle w:val="Heading4"/>
        <w:rPr>
          <w:u w:val="single"/>
        </w:rPr>
      </w:pPr>
      <w:r w:rsidRPr="00AF36D1">
        <w:rPr>
          <w:u w:val="single"/>
        </w:rPr>
        <w:t>Compaction Tests</w:t>
      </w:r>
    </w:p>
    <w:p w14:paraId="0D2AD5BC" w14:textId="77777777" w:rsidR="006E29ED" w:rsidRPr="00E34AF9" w:rsidRDefault="006E29ED" w:rsidP="00AF36D1">
      <w:pPr>
        <w:pStyle w:val="Heading5"/>
      </w:pPr>
      <w:r w:rsidRPr="00E34AF9">
        <w:lastRenderedPageBreak/>
        <w:t>Where compaction of sub-grade, backfill or fill is specified, the Consultant may order compaction tests by an independent testing company.  Tests will be arranged for by the Consultant and paid for by the Region</w:t>
      </w:r>
      <w:r w:rsidR="00E078A6" w:rsidRPr="00E34AF9">
        <w:t>:</w:t>
      </w:r>
    </w:p>
    <w:p w14:paraId="3F5652E8" w14:textId="77777777" w:rsidR="006E29ED" w:rsidRPr="00E34AF9" w:rsidRDefault="006E29ED" w:rsidP="00AF36D1">
      <w:pPr>
        <w:pStyle w:val="Heading6"/>
      </w:pPr>
      <w:r w:rsidRPr="00E34AF9">
        <w:t xml:space="preserve">If the compacting </w:t>
      </w:r>
      <w:r w:rsidR="007823D5" w:rsidRPr="00E34AF9">
        <w:t>W</w:t>
      </w:r>
      <w:r w:rsidRPr="00E34AF9">
        <w:t>ork does not meet the specified requirement</w:t>
      </w:r>
      <w:r w:rsidR="007823D5" w:rsidRPr="00E34AF9">
        <w:t>s</w:t>
      </w:r>
      <w:r w:rsidRPr="00E34AF9">
        <w:t xml:space="preserve">, </w:t>
      </w:r>
      <w:r w:rsidR="007823D5" w:rsidRPr="00E34AF9">
        <w:t xml:space="preserve">the Contractor shall </w:t>
      </w:r>
      <w:r w:rsidRPr="00E34AF9">
        <w:t>perform further compacting Work until the specified requirement</w:t>
      </w:r>
      <w:r w:rsidR="007823D5" w:rsidRPr="00E34AF9">
        <w:t>s</w:t>
      </w:r>
      <w:r w:rsidRPr="00E34AF9">
        <w:t xml:space="preserve"> </w:t>
      </w:r>
      <w:r w:rsidR="007823D5" w:rsidRPr="00E34AF9">
        <w:t>are</w:t>
      </w:r>
      <w:r w:rsidRPr="00E34AF9">
        <w:t xml:space="preserve"> met and pay the cost of further testing to establish proof of the specified compaction.</w:t>
      </w:r>
    </w:p>
    <w:p w14:paraId="6DB75E4D" w14:textId="77777777" w:rsidR="006E29ED" w:rsidRPr="00E34AF9" w:rsidRDefault="006E29ED" w:rsidP="00AF36D1">
      <w:pPr>
        <w:pStyle w:val="Heading6"/>
      </w:pPr>
      <w:r w:rsidRPr="00E34AF9">
        <w:t>For fill or backfill compaction, tests will be made at every 450mm max</w:t>
      </w:r>
      <w:r w:rsidR="007823D5" w:rsidRPr="00E34AF9">
        <w:t>imum</w:t>
      </w:r>
      <w:r w:rsidRPr="00E34AF9">
        <w:t xml:space="preserve"> depth, after three 150mm lifts have been placed.</w:t>
      </w:r>
    </w:p>
    <w:p w14:paraId="2EA9AFE0" w14:textId="77777777" w:rsidR="006E29ED" w:rsidRPr="00E34AF9" w:rsidRDefault="006E29ED" w:rsidP="00AF36D1">
      <w:pPr>
        <w:pStyle w:val="Heading6"/>
      </w:pPr>
      <w:r w:rsidRPr="00E34AF9">
        <w:t>Co-operate with the Consultant and testing company by scheduling the placing and compacting of fill and backfill so tests can be progressively taken.</w:t>
      </w:r>
    </w:p>
    <w:p w14:paraId="3ECD009D" w14:textId="77777777" w:rsidR="002E5E96" w:rsidRPr="00AF36D1" w:rsidRDefault="006E29ED" w:rsidP="00020280">
      <w:pPr>
        <w:pStyle w:val="Heading4"/>
        <w:spacing w:before="120"/>
        <w:rPr>
          <w:u w:val="single"/>
        </w:rPr>
      </w:pPr>
      <w:r w:rsidRPr="00AF36D1">
        <w:rPr>
          <w:u w:val="single"/>
        </w:rPr>
        <w:t>Rough Grading</w:t>
      </w:r>
    </w:p>
    <w:p w14:paraId="599D5183" w14:textId="77777777" w:rsidR="006E29ED" w:rsidRPr="00E34AF9" w:rsidRDefault="006E29ED" w:rsidP="00AF36D1">
      <w:pPr>
        <w:pStyle w:val="Heading5"/>
      </w:pPr>
      <w:r w:rsidRPr="00E34AF9">
        <w:t xml:space="preserve">Rough grade, compact and grade the </w:t>
      </w:r>
      <w:r w:rsidR="007823D5" w:rsidRPr="00E34AF9">
        <w:t>S</w:t>
      </w:r>
      <w:r w:rsidRPr="00E34AF9">
        <w:t>ite, in accordance with the Drawings, to within a tolerance of 50 mm, to receive finish grading.  Remove soft areas in the sub</w:t>
      </w:r>
      <w:r w:rsidR="00F823DC" w:rsidRPr="00E34AF9">
        <w:t>-</w:t>
      </w:r>
      <w:r w:rsidRPr="00E34AF9">
        <w:t>grade and replace with suitable material as directed by the Consultant.  Provide additional suitable material if necessary.</w:t>
      </w:r>
    </w:p>
    <w:p w14:paraId="034CFD90" w14:textId="77777777" w:rsidR="006E29ED" w:rsidRPr="00E34AF9" w:rsidRDefault="006E29ED" w:rsidP="00AF36D1">
      <w:pPr>
        <w:pStyle w:val="Heading5"/>
      </w:pPr>
      <w:r w:rsidRPr="00E34AF9">
        <w:t>Grade and maintain rough grades, including slopes and ditches, to provide proper drainage.</w:t>
      </w:r>
    </w:p>
    <w:p w14:paraId="3BA8312A" w14:textId="77777777" w:rsidR="002E5E96" w:rsidRPr="00AF36D1" w:rsidRDefault="006E29ED" w:rsidP="00020280">
      <w:pPr>
        <w:pStyle w:val="Heading4"/>
        <w:spacing w:before="120"/>
        <w:rPr>
          <w:u w:val="single"/>
        </w:rPr>
      </w:pPr>
      <w:r w:rsidRPr="00AF36D1">
        <w:rPr>
          <w:u w:val="single"/>
        </w:rPr>
        <w:t>Restoration</w:t>
      </w:r>
    </w:p>
    <w:p w14:paraId="3E72E669" w14:textId="77777777" w:rsidR="006E29ED" w:rsidRPr="00E34AF9" w:rsidRDefault="006E29ED" w:rsidP="00AF36D1">
      <w:pPr>
        <w:pStyle w:val="Heading5"/>
      </w:pPr>
      <w:r w:rsidRPr="00E34AF9">
        <w:t xml:space="preserve">Upon completion of </w:t>
      </w:r>
      <w:r w:rsidR="007823D5" w:rsidRPr="00E34AF9">
        <w:t>W</w:t>
      </w:r>
      <w:r w:rsidRPr="00E34AF9">
        <w:t xml:space="preserve">ork, remove </w:t>
      </w:r>
      <w:r w:rsidR="00792DDF" w:rsidRPr="00E34AF9">
        <w:t xml:space="preserve">excavated </w:t>
      </w:r>
      <w:r w:rsidRPr="00E34AF9">
        <w:t>waste materials and debris, trim slopes, and correct defects as directed by the Consultant.</w:t>
      </w:r>
    </w:p>
    <w:p w14:paraId="58FE25EE" w14:textId="77777777" w:rsidR="00ED56AA" w:rsidRPr="00E34AF9" w:rsidRDefault="00ED56AA" w:rsidP="00AF36D1">
      <w:pPr>
        <w:pStyle w:val="Heading5"/>
      </w:pPr>
      <w:r w:rsidRPr="00E34AF9">
        <w:t xml:space="preserve">Clean and reinstate areas affected by </w:t>
      </w:r>
      <w:r w:rsidR="007823D5" w:rsidRPr="00E34AF9">
        <w:t>W</w:t>
      </w:r>
      <w:r w:rsidRPr="00E34AF9">
        <w:t>ork and restore as indicated on the Contract Drawings.</w:t>
      </w:r>
    </w:p>
    <w:p w14:paraId="290208DC" w14:textId="77777777" w:rsidR="006E29ED" w:rsidRPr="00E34AF9" w:rsidRDefault="006E29ED" w:rsidP="00AF36D1">
      <w:pPr>
        <w:pStyle w:val="Heading5"/>
      </w:pPr>
      <w:r w:rsidRPr="00E34AF9">
        <w:t>Reinstate pavement and sidewalks to elevation that existed before excavation or as indicated on the Contract Drawings.</w:t>
      </w:r>
    </w:p>
    <w:p w14:paraId="4E1A9AE4" w14:textId="77777777" w:rsidR="006E29ED" w:rsidRPr="00E34AF9" w:rsidRDefault="006E29ED" w:rsidP="00AF36D1">
      <w:pPr>
        <w:pStyle w:val="Heading5"/>
      </w:pPr>
      <w:r w:rsidRPr="00E34AF9">
        <w:t xml:space="preserve">Use temporary plating to support traffic loads over unshrinkable fill for the initial </w:t>
      </w:r>
      <w:proofErr w:type="gramStart"/>
      <w:r w:rsidRPr="00E34AF9">
        <w:t>24 hour</w:t>
      </w:r>
      <w:proofErr w:type="gramEnd"/>
      <w:r w:rsidRPr="00E34AF9">
        <w:t xml:space="preserve"> curing period.</w:t>
      </w:r>
    </w:p>
    <w:p w14:paraId="6DB4F4CB" w14:textId="77777777" w:rsidR="00020280" w:rsidRPr="009742AA" w:rsidRDefault="008642BB" w:rsidP="005B239B">
      <w:pPr>
        <w:pStyle w:val="Heading3"/>
        <w:spacing w:before="80"/>
        <w:rPr>
          <w:b/>
        </w:rPr>
      </w:pPr>
      <w:r w:rsidRPr="008642BB">
        <w:rPr>
          <w:b/>
        </w:rPr>
        <w:t>902.07.09</w:t>
      </w:r>
      <w:r w:rsidR="00020280">
        <w:rPr>
          <w:b/>
        </w:rPr>
        <w:tab/>
      </w:r>
      <w:r w:rsidRPr="008642BB">
        <w:rPr>
          <w:b/>
        </w:rPr>
        <w:t xml:space="preserve"> Management of Excess Material </w:t>
      </w:r>
      <w:r w:rsidR="00020280" w:rsidRPr="003468E4">
        <w:t>is amended by the addition of the following:</w:t>
      </w:r>
    </w:p>
    <w:p w14:paraId="521FF306" w14:textId="77777777" w:rsidR="00321A11" w:rsidRPr="00E34AF9" w:rsidRDefault="00321A11" w:rsidP="005B239B">
      <w:pPr>
        <w:pStyle w:val="Heading4"/>
        <w:spacing w:before="80"/>
      </w:pPr>
      <w:r w:rsidRPr="006336FF">
        <w:rPr>
          <w:rStyle w:val="Heading6Char"/>
        </w:rPr>
        <w:t xml:space="preserve">Disposal of excess material from the </w:t>
      </w:r>
      <w:r w:rsidR="007823D5" w:rsidRPr="006336FF">
        <w:rPr>
          <w:rStyle w:val="Heading6Char"/>
        </w:rPr>
        <w:t>S</w:t>
      </w:r>
      <w:r w:rsidRPr="006336FF">
        <w:rPr>
          <w:rStyle w:val="Heading6Char"/>
        </w:rPr>
        <w:t xml:space="preserve">ite shall </w:t>
      </w:r>
      <w:r w:rsidRPr="00C67DD8">
        <w:rPr>
          <w:rStyle w:val="Heading6Char"/>
        </w:rPr>
        <w:t xml:space="preserve">meet the requirements of </w:t>
      </w:r>
      <w:r w:rsidRPr="00C67DD8">
        <w:rPr>
          <w:rStyle w:val="Heading6Char"/>
          <w:rPrChange w:id="170" w:author="Johnny Pang" w:date="2022-04-17T14:00:00Z">
            <w:rPr>
              <w:rStyle w:val="Heading6Char"/>
              <w:highlight w:val="yellow"/>
            </w:rPr>
          </w:rPrChange>
        </w:rPr>
        <w:t>Section 01561</w:t>
      </w:r>
      <w:r w:rsidR="007823D5" w:rsidRPr="00C67DD8">
        <w:rPr>
          <w:rStyle w:val="Heading6Char"/>
          <w:rPrChange w:id="171" w:author="Johnny Pang" w:date="2022-04-17T14:00:00Z">
            <w:rPr>
              <w:rStyle w:val="Heading6Char"/>
              <w:highlight w:val="yellow"/>
            </w:rPr>
          </w:rPrChange>
        </w:rPr>
        <w:t xml:space="preserve"> -</w:t>
      </w:r>
      <w:r w:rsidRPr="00C67DD8">
        <w:rPr>
          <w:rStyle w:val="Heading6Char"/>
          <w:rPrChange w:id="172" w:author="Johnny Pang" w:date="2022-04-17T14:00:00Z">
            <w:rPr>
              <w:rStyle w:val="Heading6Char"/>
              <w:highlight w:val="yellow"/>
            </w:rPr>
          </w:rPrChange>
        </w:rPr>
        <w:t xml:space="preserve"> Environmental Protection</w:t>
      </w:r>
      <w:r w:rsidRPr="00C67DD8">
        <w:t>.</w:t>
      </w:r>
      <w:r w:rsidRPr="00E34AF9">
        <w:t xml:space="preserve">  </w:t>
      </w:r>
    </w:p>
    <w:p w14:paraId="2EBB20F2" w14:textId="77777777" w:rsidR="002E5E96" w:rsidRPr="006336FF" w:rsidRDefault="002E5E96" w:rsidP="002E5E96">
      <w:pPr>
        <w:pStyle w:val="Other"/>
        <w:spacing w:before="240"/>
        <w:jc w:val="center"/>
        <w:rPr>
          <w:rFonts w:ascii="Calibri" w:hAnsi="Calibri"/>
          <w:b/>
          <w:sz w:val="22"/>
          <w:szCs w:val="22"/>
        </w:rPr>
      </w:pPr>
      <w:r w:rsidRPr="006336FF">
        <w:rPr>
          <w:rFonts w:ascii="Calibri" w:hAnsi="Calibri"/>
          <w:b/>
          <w:sz w:val="22"/>
          <w:szCs w:val="22"/>
        </w:rPr>
        <w:t>END OF SECTION</w:t>
      </w:r>
    </w:p>
    <w:p w14:paraId="5BEBAFBD" w14:textId="77777777" w:rsidR="00812A85" w:rsidRPr="006336FF" w:rsidRDefault="00812A85" w:rsidP="002E5E96">
      <w:pPr>
        <w:pStyle w:val="BodyText"/>
        <w:rPr>
          <w:rFonts w:ascii="Calibri" w:hAnsi="Calibri"/>
        </w:rPr>
      </w:pPr>
    </w:p>
    <w:sectPr w:rsidR="00812A85" w:rsidRPr="006336FF" w:rsidSect="0080750B">
      <w:headerReference w:type="even" r:id="rId14"/>
      <w:headerReference w:type="default" r:id="rId15"/>
      <w:footerReference w:type="even" r:id="rId16"/>
      <w:footerReference w:type="default" r:id="rId17"/>
      <w:headerReference w:type="first" r:id="rId18"/>
      <w:footerReference w:type="first" r:id="rId19"/>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3" w:author="Radulovic, Nicole" w:date="2022-11-01T11:27:00Z" w:initials="RN">
    <w:p w14:paraId="5793ACDB" w14:textId="77777777" w:rsidR="00390171" w:rsidRDefault="00390171">
      <w:pPr>
        <w:pStyle w:val="CommentText"/>
      </w:pPr>
      <w:r>
        <w:rPr>
          <w:rStyle w:val="CommentReference"/>
        </w:rPr>
        <w:annotationRef/>
      </w:r>
      <w:r>
        <w:t>Is this how we want this worded. I note that for a previous tender we had used:</w:t>
      </w:r>
    </w:p>
    <w:p w14:paraId="575B229A" w14:textId="77777777" w:rsidR="00390171" w:rsidRDefault="00390171">
      <w:pPr>
        <w:pStyle w:val="CommentText"/>
      </w:pPr>
    </w:p>
    <w:p w14:paraId="5E4B4E00" w14:textId="77777777" w:rsidR="00390171" w:rsidRDefault="00390171" w:rsidP="00390171">
      <w:pPr>
        <w:pStyle w:val="Heading3"/>
        <w:numPr>
          <w:ilvl w:val="0"/>
          <w:numId w:val="0"/>
        </w:numPr>
        <w:rPr>
          <w:lang w:val="en-US" w:eastAsia="en-US"/>
        </w:rPr>
      </w:pPr>
      <w:r>
        <w:rPr>
          <w:lang w:val="en-US" w:eastAsia="en-US"/>
        </w:rPr>
        <w:t>.1 All costs associated with the work of this Section shall be included in the prices for Item Nos. A2.02, A2.04, A2.08, A2.09, and A2.10 in the Bid Form.</w:t>
      </w:r>
    </w:p>
    <w:p w14:paraId="09FC50F6" w14:textId="77777777" w:rsidR="00390171" w:rsidRDefault="00390171" w:rsidP="00390171">
      <w:pPr>
        <w:pStyle w:val="Heading3"/>
        <w:numPr>
          <w:ilvl w:val="0"/>
          <w:numId w:val="0"/>
        </w:numPr>
        <w:ind w:left="720"/>
      </w:pPr>
    </w:p>
    <w:p w14:paraId="2FBAA39E" w14:textId="77777777" w:rsidR="00390171" w:rsidRDefault="00390171" w:rsidP="00390171">
      <w:pPr>
        <w:pStyle w:val="Heading3"/>
        <w:numPr>
          <w:ilvl w:val="0"/>
          <w:numId w:val="0"/>
        </w:numPr>
        <w:ind w:left="720"/>
        <w:rPr>
          <w:lang w:val="en-US" w:eastAsia="en-US"/>
        </w:rPr>
      </w:pPr>
      <w:r>
        <w:t>.2 The work outlined in this Section will be included in the unit prices as indicated in the Bid Form for:</w:t>
      </w:r>
    </w:p>
    <w:p w14:paraId="2623AB5C" w14:textId="77777777" w:rsidR="00390171" w:rsidRDefault="00390171" w:rsidP="00390171">
      <w:pPr>
        <w:pStyle w:val="Heading5"/>
        <w:numPr>
          <w:ilvl w:val="4"/>
          <w:numId w:val="5"/>
        </w:numPr>
      </w:pPr>
      <w:r>
        <w:t xml:space="preserve"> Section 02230 – Site Preparation for Pipelines, Utilities and Associated Structures Section 02242 – Supply, Install, and Subsequently Remove Dewatering System</w:t>
      </w:r>
    </w:p>
    <w:p w14:paraId="41719C6C" w14:textId="77777777" w:rsidR="00390171" w:rsidRDefault="00390171" w:rsidP="00390171">
      <w:pPr>
        <w:pStyle w:val="Heading4"/>
        <w:numPr>
          <w:ilvl w:val="3"/>
          <w:numId w:val="5"/>
        </w:numPr>
      </w:pPr>
      <w:r>
        <w:t xml:space="preserve"> Section 02511 – Watermains</w:t>
      </w:r>
    </w:p>
    <w:p w14:paraId="3E8AB752" w14:textId="77777777" w:rsidR="00390171" w:rsidRDefault="00390171" w:rsidP="00390171">
      <w:pPr>
        <w:pStyle w:val="Heading4"/>
        <w:numPr>
          <w:ilvl w:val="3"/>
          <w:numId w:val="5"/>
        </w:numPr>
      </w:pPr>
      <w:r>
        <w:t xml:space="preserve"> Section 02530 – Sewerage</w:t>
      </w:r>
    </w:p>
    <w:p w14:paraId="6AA7A7B1" w14:textId="77777777" w:rsidR="00390171" w:rsidRDefault="00390171" w:rsidP="00390171">
      <w:pPr>
        <w:pStyle w:val="Heading4"/>
        <w:numPr>
          <w:ilvl w:val="3"/>
          <w:numId w:val="5"/>
        </w:numPr>
      </w:pPr>
      <w:r>
        <w:t xml:space="preserve"> Section 02631 – Maintenance Holes and Catch Basins</w:t>
      </w:r>
    </w:p>
    <w:p w14:paraId="3CD92883" w14:textId="77777777" w:rsidR="00390171" w:rsidRDefault="00390171" w:rsidP="00390171">
      <w:pPr>
        <w:pStyle w:val="Heading4"/>
        <w:numPr>
          <w:ilvl w:val="3"/>
          <w:numId w:val="5"/>
        </w:numPr>
      </w:pPr>
      <w:r>
        <w:t xml:space="preserve"> Section 02701 – Aggregates - General</w:t>
      </w:r>
    </w:p>
    <w:p w14:paraId="71F4030D" w14:textId="77777777" w:rsidR="00390171" w:rsidRDefault="00390171">
      <w:pPr>
        <w:pStyle w:val="CommentText"/>
      </w:pPr>
    </w:p>
  </w:comment>
  <w:comment w:id="160" w:author="Axel Ouillet" w:date="2022-03-29T11:41:00Z" w:initials="AO">
    <w:p w14:paraId="39260548" w14:textId="77777777" w:rsidR="00314FF6" w:rsidRDefault="00314FF6" w:rsidP="00BF0006">
      <w:pPr>
        <w:pStyle w:val="CommentText"/>
      </w:pPr>
      <w:r>
        <w:rPr>
          <w:rStyle w:val="CommentReference"/>
        </w:rPr>
        <w:annotationRef/>
      </w:r>
      <w:r>
        <w:t>To be confirmed</w:t>
      </w:r>
    </w:p>
  </w:comment>
  <w:comment w:id="161" w:author="Radulovic, Nicole" w:date="2022-11-01T11:29:00Z" w:initials="RN">
    <w:p w14:paraId="02A562DE" w14:textId="77777777" w:rsidR="00390171" w:rsidRDefault="00390171">
      <w:pPr>
        <w:pStyle w:val="CommentText"/>
      </w:pPr>
      <w:r>
        <w:rPr>
          <w:rStyle w:val="CommentReference"/>
        </w:rPr>
        <w:annotationRef/>
      </w:r>
      <w:r>
        <w:t>Pls confirm for 90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F4030D" w15:done="0"/>
  <w15:commentEx w15:paraId="39260548" w15:done="0"/>
  <w15:commentEx w15:paraId="02A562DE" w15:paraIdParent="392605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F4030D" w16cid:durableId="270B810A"/>
  <w16cid:commentId w16cid:paraId="39260548" w16cid:durableId="25ED6EF9"/>
  <w16cid:commentId w16cid:paraId="02A562DE" w16cid:durableId="270B81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C2E04" w14:textId="77777777" w:rsidR="00F04328" w:rsidRDefault="00F04328">
      <w:r>
        <w:separator/>
      </w:r>
    </w:p>
  </w:endnote>
  <w:endnote w:type="continuationSeparator" w:id="0">
    <w:p w14:paraId="0B488214" w14:textId="77777777" w:rsidR="00F04328" w:rsidRDefault="00F0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1F39" w14:textId="77777777" w:rsidR="00FF5F29" w:rsidRDefault="00FF5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CD84" w14:textId="77777777" w:rsidR="00FF5F29" w:rsidRDefault="00FF5F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A9FD" w14:textId="77777777" w:rsidR="00FF5F29" w:rsidRDefault="00FF5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E928E" w14:textId="77777777" w:rsidR="00F04328" w:rsidRDefault="00F04328">
      <w:r>
        <w:separator/>
      </w:r>
    </w:p>
  </w:footnote>
  <w:footnote w:type="continuationSeparator" w:id="0">
    <w:p w14:paraId="22424CE2" w14:textId="77777777" w:rsidR="00F04328" w:rsidRDefault="00F04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1DA19" w14:textId="77777777" w:rsidR="009137EC" w:rsidRPr="00D45DB8" w:rsidRDefault="009137EC" w:rsidP="0080750B">
    <w:pPr>
      <w:pBdr>
        <w:top w:val="single" w:sz="4" w:space="1" w:color="auto"/>
      </w:pBdr>
      <w:tabs>
        <w:tab w:val="right" w:pos="10080"/>
      </w:tabs>
      <w:rPr>
        <w:rFonts w:cs="Arial"/>
      </w:rPr>
    </w:pPr>
    <w:r w:rsidRPr="00D45DB8">
      <w:rPr>
        <w:rFonts w:cs="Arial"/>
      </w:rPr>
      <w:t>Section 02300</w:t>
    </w:r>
    <w:r>
      <w:rPr>
        <w:rFonts w:cs="Arial"/>
      </w:rPr>
      <w:tab/>
    </w:r>
    <w:r w:rsidRPr="00D45DB8">
      <w:rPr>
        <w:rFonts w:cs="Arial"/>
      </w:rPr>
      <w:t>CONTRACT NO</w:t>
    </w:r>
    <w:r w:rsidRPr="00D45DB8">
      <w:rPr>
        <w:rFonts w:cs="Arial"/>
        <w:highlight w:val="yellow"/>
      </w:rPr>
      <w:t>. [Insert Region Number]</w:t>
    </w:r>
    <w:r w:rsidRPr="00D45DB8">
      <w:rPr>
        <w:rFonts w:cs="Arial"/>
      </w:rPr>
      <w:tab/>
    </w:r>
  </w:p>
  <w:p w14:paraId="2498A875" w14:textId="77777777" w:rsidR="009137EC" w:rsidRPr="00D45DB8" w:rsidRDefault="009137EC" w:rsidP="0080750B">
    <w:pPr>
      <w:pBdr>
        <w:top w:val="single" w:sz="4" w:space="1" w:color="auto"/>
      </w:pBdr>
      <w:tabs>
        <w:tab w:val="left" w:pos="-1440"/>
        <w:tab w:val="left" w:pos="-720"/>
        <w:tab w:val="left" w:pos="0"/>
        <w:tab w:val="center" w:pos="5040"/>
        <w:tab w:val="right" w:pos="10080"/>
      </w:tabs>
      <w:rPr>
        <w:rFonts w:cs="Arial"/>
      </w:rPr>
    </w:pPr>
    <w:r>
      <w:rPr>
        <w:rFonts w:cs="Arial"/>
      </w:rPr>
      <w:t>2016-</w:t>
    </w:r>
    <w:r w:rsidR="00BA4293">
      <w:rPr>
        <w:rFonts w:cs="Arial"/>
      </w:rPr>
      <w:t>03-21</w:t>
    </w:r>
    <w:r w:rsidRPr="00D45DB8">
      <w:rPr>
        <w:rFonts w:cs="Arial"/>
        <w:b/>
      </w:rPr>
      <w:tab/>
    </w:r>
    <w:r>
      <w:rPr>
        <w:rFonts w:cs="Arial"/>
        <w:b/>
      </w:rPr>
      <w:t>EXCAVATING AND BACKFILLING -</w:t>
    </w:r>
    <w:r w:rsidRPr="00D45DB8">
      <w:rPr>
        <w:rFonts w:cs="Arial"/>
        <w:b/>
      </w:rPr>
      <w:t xml:space="preserve"> STRUCTURES</w:t>
    </w:r>
    <w:r w:rsidRPr="00D45DB8">
      <w:rPr>
        <w:rFonts w:cs="Arial"/>
      </w:rPr>
      <w:tab/>
    </w:r>
  </w:p>
  <w:p w14:paraId="0F834CE6" w14:textId="77777777" w:rsidR="009137EC" w:rsidRPr="00D45DB8" w:rsidRDefault="009137EC" w:rsidP="0080750B">
    <w:pPr>
      <w:pBdr>
        <w:top w:val="single" w:sz="4" w:space="1" w:color="auto"/>
      </w:pBdr>
      <w:tabs>
        <w:tab w:val="center" w:pos="5175"/>
        <w:tab w:val="right" w:pos="10080"/>
      </w:tabs>
      <w:rPr>
        <w:rFonts w:cs="Arial"/>
      </w:rPr>
    </w:pPr>
    <w:r w:rsidRPr="00D45DB8">
      <w:rPr>
        <w:rFonts w:cs="Arial"/>
      </w:rPr>
      <w:t xml:space="preserve">Page </w:t>
    </w:r>
    <w:r w:rsidRPr="00D45DB8">
      <w:rPr>
        <w:rFonts w:cs="Arial"/>
      </w:rPr>
      <w:fldChar w:fldCharType="begin"/>
    </w:r>
    <w:r w:rsidRPr="00D45DB8">
      <w:rPr>
        <w:rFonts w:cs="Arial"/>
      </w:rPr>
      <w:instrText xml:space="preserve">PAGE </w:instrText>
    </w:r>
    <w:r w:rsidRPr="00D45DB8">
      <w:rPr>
        <w:rFonts w:cs="Arial"/>
      </w:rPr>
      <w:fldChar w:fldCharType="separate"/>
    </w:r>
    <w:r w:rsidR="0053096B">
      <w:rPr>
        <w:rFonts w:cs="Arial"/>
        <w:noProof/>
      </w:rPr>
      <w:t>4</w:t>
    </w:r>
    <w:r w:rsidRPr="00D45DB8">
      <w:rPr>
        <w:rFonts w:cs="Arial"/>
      </w:rPr>
      <w:fldChar w:fldCharType="end"/>
    </w:r>
    <w:r w:rsidRPr="00D45DB8">
      <w:rPr>
        <w:rFonts w:cs="Arial"/>
      </w:rPr>
      <w:t xml:space="preserve"> </w:t>
    </w:r>
    <w:r>
      <w:rPr>
        <w:rFonts w:cs="Arial"/>
      </w:rPr>
      <w:tab/>
    </w:r>
    <w:r>
      <w:rPr>
        <w:rFonts w:cs="Arial"/>
      </w:rPr>
      <w:tab/>
    </w:r>
    <w:r w:rsidRPr="00D45DB8">
      <w:rPr>
        <w:rFonts w:cs="Arial"/>
      </w:rPr>
      <w:t>DATE</w:t>
    </w:r>
    <w:proofErr w:type="gramStart"/>
    <w:r w:rsidRPr="00D45DB8">
      <w:rPr>
        <w:rFonts w:cs="Arial"/>
      </w:rPr>
      <w:t xml:space="preserve">:  </w:t>
    </w:r>
    <w:r w:rsidRPr="00D45DB8">
      <w:rPr>
        <w:rFonts w:cs="Arial"/>
        <w:highlight w:val="yellow"/>
      </w:rPr>
      <w:t>[</w:t>
    </w:r>
    <w:proofErr w:type="gramEnd"/>
    <w:r w:rsidRPr="00D45DB8">
      <w:rPr>
        <w:rFonts w:cs="Arial"/>
        <w:highlight w:val="yellow"/>
      </w:rPr>
      <w:t>Insert Date, (e.g. Jan., 2000)]</w:t>
    </w:r>
    <w:r w:rsidRPr="00D45DB8">
      <w:rPr>
        <w:rFonts w:cs="Arial"/>
      </w:rPr>
      <w:tab/>
    </w:r>
    <w:r w:rsidRPr="00D45DB8">
      <w:rPr>
        <w:rFonts w:cs="Arial"/>
      </w:rPr>
      <w:tab/>
      <w:t xml:space="preserve"> </w:t>
    </w:r>
  </w:p>
  <w:p w14:paraId="3B29D677" w14:textId="77777777" w:rsidR="009137EC" w:rsidRDefault="00913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3EFA3" w14:textId="77777777" w:rsidR="009137EC" w:rsidRPr="00D45DB8" w:rsidRDefault="009137EC" w:rsidP="0080750B">
    <w:pPr>
      <w:pBdr>
        <w:top w:val="single" w:sz="4" w:space="1" w:color="auto"/>
      </w:pBdr>
      <w:tabs>
        <w:tab w:val="right" w:pos="10080"/>
      </w:tabs>
      <w:rPr>
        <w:rFonts w:cs="Arial"/>
      </w:rPr>
    </w:pPr>
    <w:r w:rsidRPr="00D45DB8">
      <w:rPr>
        <w:rFonts w:cs="Arial"/>
      </w:rPr>
      <w:t>CONTRACT NO</w:t>
    </w:r>
    <w:r w:rsidRPr="00D45DB8">
      <w:rPr>
        <w:rFonts w:cs="Arial"/>
        <w:highlight w:val="yellow"/>
      </w:rPr>
      <w:t>. [Insert Region Number]</w:t>
    </w:r>
    <w:r w:rsidRPr="00D45DB8">
      <w:rPr>
        <w:rFonts w:cs="Arial"/>
      </w:rPr>
      <w:tab/>
      <w:t>Section 02300</w:t>
    </w:r>
  </w:p>
  <w:p w14:paraId="347CE887" w14:textId="77777777" w:rsidR="009137EC" w:rsidRPr="00D45DB8" w:rsidRDefault="009137EC" w:rsidP="0080750B">
    <w:pPr>
      <w:pBdr>
        <w:top w:val="single" w:sz="4" w:space="1" w:color="auto"/>
      </w:pBdr>
      <w:tabs>
        <w:tab w:val="left" w:pos="-1440"/>
        <w:tab w:val="left" w:pos="-720"/>
        <w:tab w:val="left" w:pos="0"/>
        <w:tab w:val="center" w:pos="5220"/>
        <w:tab w:val="right" w:pos="10080"/>
      </w:tabs>
      <w:rPr>
        <w:rFonts w:cs="Arial"/>
      </w:rPr>
    </w:pPr>
    <w:r w:rsidRPr="00D45DB8">
      <w:rPr>
        <w:rFonts w:cs="Arial"/>
        <w:b/>
      </w:rPr>
      <w:tab/>
    </w:r>
    <w:r>
      <w:rPr>
        <w:rFonts w:cs="Arial"/>
        <w:b/>
      </w:rPr>
      <w:t>EXCAVATING AND BACKFILLING -</w:t>
    </w:r>
    <w:r w:rsidRPr="00D45DB8">
      <w:rPr>
        <w:rFonts w:cs="Arial"/>
        <w:b/>
      </w:rPr>
      <w:t xml:space="preserve"> STRUCTURES</w:t>
    </w:r>
    <w:r w:rsidRPr="00D45DB8">
      <w:rPr>
        <w:rFonts w:cs="Arial"/>
      </w:rPr>
      <w:tab/>
    </w:r>
    <w:r>
      <w:rPr>
        <w:rFonts w:cs="Arial"/>
      </w:rPr>
      <w:t>2016-</w:t>
    </w:r>
    <w:r w:rsidR="00BA4293">
      <w:rPr>
        <w:rFonts w:cs="Arial"/>
      </w:rPr>
      <w:t>03-21</w:t>
    </w:r>
  </w:p>
  <w:p w14:paraId="36F1523E" w14:textId="77777777" w:rsidR="009137EC" w:rsidRPr="00D45DB8" w:rsidRDefault="009137EC" w:rsidP="0080750B">
    <w:pPr>
      <w:pBdr>
        <w:top w:val="single" w:sz="4" w:space="1" w:color="auto"/>
      </w:pBdr>
      <w:tabs>
        <w:tab w:val="center" w:pos="5175"/>
        <w:tab w:val="right" w:pos="10080"/>
      </w:tabs>
      <w:rPr>
        <w:rFonts w:cs="Arial"/>
      </w:rPr>
    </w:pPr>
    <w:r w:rsidRPr="00D45DB8">
      <w:rPr>
        <w:rFonts w:cs="Arial"/>
      </w:rPr>
      <w:t>DATE</w:t>
    </w:r>
    <w:proofErr w:type="gramStart"/>
    <w:r w:rsidRPr="00D45DB8">
      <w:rPr>
        <w:rFonts w:cs="Arial"/>
      </w:rPr>
      <w:t xml:space="preserve">:  </w:t>
    </w:r>
    <w:r w:rsidRPr="00D45DB8">
      <w:rPr>
        <w:rFonts w:cs="Arial"/>
        <w:highlight w:val="yellow"/>
      </w:rPr>
      <w:t>[</w:t>
    </w:r>
    <w:proofErr w:type="gramEnd"/>
    <w:r w:rsidRPr="00D45DB8">
      <w:rPr>
        <w:rFonts w:cs="Arial"/>
        <w:highlight w:val="yellow"/>
      </w:rPr>
      <w:t>Insert Date, (e.g. Jan., 2000)]</w:t>
    </w:r>
    <w:r w:rsidRPr="00D45DB8">
      <w:rPr>
        <w:rFonts w:cs="Arial"/>
      </w:rPr>
      <w:tab/>
    </w:r>
    <w:r w:rsidRPr="00D45DB8">
      <w:rPr>
        <w:rFonts w:cs="Arial"/>
      </w:rPr>
      <w:tab/>
      <w:t xml:space="preserve"> Page </w:t>
    </w:r>
    <w:r w:rsidRPr="00D45DB8">
      <w:rPr>
        <w:rFonts w:cs="Arial"/>
      </w:rPr>
      <w:fldChar w:fldCharType="begin"/>
    </w:r>
    <w:r w:rsidRPr="00D45DB8">
      <w:rPr>
        <w:rFonts w:cs="Arial"/>
      </w:rPr>
      <w:instrText xml:space="preserve">PAGE </w:instrText>
    </w:r>
    <w:r w:rsidRPr="00D45DB8">
      <w:rPr>
        <w:rFonts w:cs="Arial"/>
      </w:rPr>
      <w:fldChar w:fldCharType="separate"/>
    </w:r>
    <w:r w:rsidR="0053096B">
      <w:rPr>
        <w:rFonts w:cs="Arial"/>
        <w:noProof/>
      </w:rPr>
      <w:t>5</w:t>
    </w:r>
    <w:r w:rsidRPr="00D45DB8">
      <w:rPr>
        <w:rFonts w:cs="Arial"/>
      </w:rPr>
      <w:fldChar w:fldCharType="end"/>
    </w:r>
    <w:r w:rsidRPr="00D45DB8">
      <w:rPr>
        <w:rFonts w:cs="Arial"/>
      </w:rPr>
      <w:t xml:space="preserve"> </w:t>
    </w:r>
  </w:p>
  <w:p w14:paraId="62ECEE23" w14:textId="77777777" w:rsidR="009137EC" w:rsidRPr="00D45DB8" w:rsidRDefault="009137EC" w:rsidP="008A26A6">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9EDD" w14:textId="77777777" w:rsidR="009137EC" w:rsidRPr="0082209E" w:rsidRDefault="009137EC" w:rsidP="00C3185F">
    <w:pPr>
      <w:pBdr>
        <w:top w:val="single" w:sz="4" w:space="1" w:color="auto"/>
      </w:pBdr>
      <w:tabs>
        <w:tab w:val="right" w:pos="10800"/>
      </w:tabs>
      <w:rPr>
        <w:rFonts w:ascii="Arial" w:hAnsi="Arial" w:cs="Arial"/>
      </w:rPr>
    </w:pPr>
    <w:r w:rsidRPr="0082209E">
      <w:rPr>
        <w:rFonts w:ascii="Arial" w:hAnsi="Arial" w:cs="Arial"/>
      </w:rPr>
      <w:t>CONTRACT NO</w:t>
    </w:r>
    <w:r>
      <w:rPr>
        <w:rFonts w:ascii="Arial" w:hAnsi="Arial" w:cs="Arial"/>
      </w:rPr>
      <w:t>. T-09-61</w:t>
    </w:r>
    <w:r w:rsidRPr="0082209E">
      <w:rPr>
        <w:rFonts w:ascii="Arial" w:hAnsi="Arial" w:cs="Arial"/>
      </w:rPr>
      <w:tab/>
      <w:t xml:space="preserve">Section </w:t>
    </w:r>
    <w:r>
      <w:rPr>
        <w:rFonts w:ascii="Arial" w:hAnsi="Arial" w:cs="Arial"/>
      </w:rPr>
      <w:t>02320</w:t>
    </w:r>
  </w:p>
  <w:p w14:paraId="473F6744" w14:textId="77777777" w:rsidR="009137EC" w:rsidRPr="0082209E" w:rsidRDefault="009137EC" w:rsidP="00C3185F">
    <w:pPr>
      <w:pBdr>
        <w:top w:val="single" w:sz="4" w:space="1" w:color="auto"/>
      </w:pBdr>
      <w:tabs>
        <w:tab w:val="left" w:pos="-1440"/>
        <w:tab w:val="left" w:pos="-720"/>
        <w:tab w:val="left" w:pos="0"/>
        <w:tab w:val="center" w:pos="5220"/>
        <w:tab w:val="right" w:pos="10800"/>
      </w:tabs>
      <w:rPr>
        <w:rFonts w:ascii="Arial" w:hAnsi="Arial" w:cs="Arial"/>
      </w:rPr>
    </w:pPr>
    <w:r>
      <w:rPr>
        <w:rFonts w:ascii="Arial" w:hAnsi="Arial" w:cs="Arial"/>
        <w:b/>
      </w:rPr>
      <w:tab/>
    </w:r>
    <w:r w:rsidRPr="006E29ED">
      <w:rPr>
        <w:rFonts w:ascii="Arial" w:hAnsi="Arial" w:cs="Arial"/>
        <w:b/>
      </w:rPr>
      <w:t>EXCAVATI</w:t>
    </w:r>
    <w:r>
      <w:rPr>
        <w:rFonts w:ascii="Arial" w:hAnsi="Arial" w:cs="Arial"/>
        <w:b/>
      </w:rPr>
      <w:t>ON</w:t>
    </w:r>
    <w:r w:rsidRPr="006E29ED">
      <w:rPr>
        <w:rFonts w:ascii="Arial" w:hAnsi="Arial" w:cs="Arial"/>
        <w:b/>
      </w:rPr>
      <w:t>, BACKFILL AND GRADING FOR STRUCTURES</w:t>
    </w:r>
    <w:r w:rsidRPr="0082209E">
      <w:rPr>
        <w:rFonts w:ascii="Arial" w:hAnsi="Arial" w:cs="Arial"/>
      </w:rPr>
      <w:tab/>
    </w:r>
  </w:p>
  <w:p w14:paraId="66697384" w14:textId="77777777" w:rsidR="009137EC" w:rsidRPr="0082209E" w:rsidRDefault="009137EC" w:rsidP="005C6F16">
    <w:pPr>
      <w:pBdr>
        <w:top w:val="single" w:sz="4" w:space="1" w:color="auto"/>
      </w:pBdr>
      <w:tabs>
        <w:tab w:val="center" w:pos="5175"/>
        <w:tab w:val="right" w:pos="10800"/>
      </w:tabs>
      <w:rPr>
        <w:rFonts w:ascii="Arial" w:hAnsi="Arial" w:cs="Arial"/>
      </w:rPr>
    </w:pPr>
    <w:r w:rsidRPr="0082209E">
      <w:rPr>
        <w:rFonts w:ascii="Arial" w:hAnsi="Arial" w:cs="Arial"/>
      </w:rPr>
      <w:t xml:space="preserve">DATE:  </w:t>
    </w:r>
    <w:r>
      <w:rPr>
        <w:rFonts w:ascii="Arial" w:hAnsi="Arial" w:cs="Arial"/>
      </w:rPr>
      <w:t>April 2011</w:t>
    </w:r>
    <w:r w:rsidRPr="0082209E">
      <w:rPr>
        <w:rFonts w:ascii="Arial" w:hAnsi="Arial" w:cs="Arial"/>
      </w:rPr>
      <w:tab/>
    </w:r>
    <w:r w:rsidRPr="0082209E">
      <w:rPr>
        <w:rFonts w:ascii="Arial" w:hAnsi="Arial" w:cs="Arial"/>
      </w:rPr>
      <w:tab/>
    </w:r>
    <w:r>
      <w:rPr>
        <w:rFonts w:ascii="Arial" w:hAnsi="Arial" w:cs="Arial"/>
      </w:rPr>
      <w:t xml:space="preserve">Addendum No. 12, </w:t>
    </w:r>
    <w:r w:rsidRPr="0082209E">
      <w:rPr>
        <w:rFonts w:ascii="Arial" w:hAnsi="Arial" w:cs="Arial"/>
      </w:rPr>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w:t>
    </w:r>
  </w:p>
  <w:p w14:paraId="76818AA8" w14:textId="77777777" w:rsidR="009137EC" w:rsidRDefault="009137EC"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7EC0ACF"/>
    <w:multiLevelType w:val="multilevel"/>
    <w:tmpl w:val="908CC162"/>
    <w:lvl w:ilvl="0">
      <w:start w:val="1"/>
      <w:numFmt w:val="decimal"/>
      <w:lvlText w:val="PART %1."/>
      <w:lvlJc w:val="left"/>
      <w:pPr>
        <w:tabs>
          <w:tab w:val="num" w:pos="8352"/>
        </w:tabs>
        <w:ind w:left="8352" w:hanging="432"/>
      </w:pPr>
      <w:rPr>
        <w:rFonts w:ascii="Arial" w:hAnsi="Arial" w:hint="default"/>
        <w:b w:val="0"/>
        <w:i w:val="0"/>
      </w:rPr>
    </w:lvl>
    <w:lvl w:ilvl="1">
      <w:start w:val="1"/>
      <w:numFmt w:val="decimal"/>
      <w:lvlText w:val="%1.%2"/>
      <w:lvlJc w:val="left"/>
      <w:pPr>
        <w:tabs>
          <w:tab w:val="num" w:pos="5040"/>
        </w:tabs>
        <w:ind w:left="5040" w:firstLine="2880"/>
      </w:pPr>
      <w:rPr>
        <w:rFonts w:hint="default"/>
      </w:rPr>
    </w:lvl>
    <w:lvl w:ilvl="2">
      <w:start w:val="1"/>
      <w:numFmt w:val="decimal"/>
      <w:lvlText w:val=".%3"/>
      <w:lvlJc w:val="left"/>
      <w:pPr>
        <w:tabs>
          <w:tab w:val="num" w:pos="8640"/>
        </w:tabs>
        <w:ind w:left="8640" w:firstLine="2880"/>
      </w:pPr>
      <w:rPr>
        <w:rFonts w:ascii="Arial" w:hAnsi="Arial" w:hint="default"/>
        <w:color w:val="000000"/>
        <w:sz w:val="22"/>
      </w:rPr>
    </w:lvl>
    <w:lvl w:ilvl="3">
      <w:start w:val="1"/>
      <w:numFmt w:val="decimal"/>
      <w:pStyle w:val="StyleHeading4PatternClearGray-151"/>
      <w:lvlText w:val=".%4"/>
      <w:lvlJc w:val="left"/>
      <w:pPr>
        <w:tabs>
          <w:tab w:val="num" w:pos="864"/>
        </w:tabs>
        <w:ind w:left="864" w:firstLine="3456"/>
      </w:pPr>
      <w:rPr>
        <w:rFonts w:ascii="Arial" w:hAnsi="Arial" w:hint="default"/>
        <w:b w:val="0"/>
        <w:i w:val="0"/>
        <w:sz w:val="22"/>
      </w:rPr>
    </w:lvl>
    <w:lvl w:ilvl="4">
      <w:start w:val="1"/>
      <w:numFmt w:val="decimal"/>
      <w:lvlText w:val="%5."/>
      <w:lvlJc w:val="left"/>
      <w:pPr>
        <w:tabs>
          <w:tab w:val="num" w:pos="8640"/>
        </w:tabs>
        <w:ind w:left="8640" w:firstLine="4320"/>
      </w:pPr>
      <w:rPr>
        <w:rFonts w:hint="default"/>
      </w:rPr>
    </w:lvl>
    <w:lvl w:ilvl="5">
      <w:start w:val="1"/>
      <w:numFmt w:val="decimal"/>
      <w:lvlText w:val="%1.%2.%3.%4.%5.%6"/>
      <w:lvlJc w:val="left"/>
      <w:pPr>
        <w:tabs>
          <w:tab w:val="num" w:pos="9072"/>
        </w:tabs>
        <w:ind w:left="9072" w:hanging="1152"/>
      </w:pPr>
      <w:rPr>
        <w:rFonts w:hint="default"/>
      </w:rPr>
    </w:lvl>
    <w:lvl w:ilvl="6">
      <w:start w:val="1"/>
      <w:numFmt w:val="decimal"/>
      <w:lvlText w:val="%1.%2.%3.%4.%5.%6.%7"/>
      <w:lvlJc w:val="left"/>
      <w:pPr>
        <w:tabs>
          <w:tab w:val="num" w:pos="9216"/>
        </w:tabs>
        <w:ind w:left="9216" w:hanging="1296"/>
      </w:pPr>
      <w:rPr>
        <w:rFonts w:hint="default"/>
      </w:rPr>
    </w:lvl>
    <w:lvl w:ilvl="7">
      <w:start w:val="1"/>
      <w:numFmt w:val="decimal"/>
      <w:lvlText w:val="%1.%2.%3.%4.%5.%6.%7.%8"/>
      <w:lvlJc w:val="left"/>
      <w:pPr>
        <w:tabs>
          <w:tab w:val="num" w:pos="9360"/>
        </w:tabs>
        <w:ind w:left="9360" w:hanging="1440"/>
      </w:pPr>
      <w:rPr>
        <w:rFonts w:hint="default"/>
      </w:rPr>
    </w:lvl>
    <w:lvl w:ilvl="8">
      <w:start w:val="1"/>
      <w:numFmt w:val="decimal"/>
      <w:lvlText w:val="%1.%2.%3.%4.%5.%6.%7.%8.%9"/>
      <w:lvlJc w:val="left"/>
      <w:pPr>
        <w:tabs>
          <w:tab w:val="num" w:pos="9504"/>
        </w:tabs>
        <w:ind w:left="9504" w:hanging="1584"/>
      </w:pPr>
      <w:rPr>
        <w:rFonts w:hint="default"/>
      </w:rPr>
    </w:lvl>
  </w:abstractNum>
  <w:abstractNum w:abstractNumId="2" w15:restartNumberingAfterBreak="0">
    <w:nsid w:val="465575FD"/>
    <w:multiLevelType w:val="multilevel"/>
    <w:tmpl w:val="21E814F8"/>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3" w15:restartNumberingAfterBreak="0">
    <w:nsid w:val="50407D28"/>
    <w:multiLevelType w:val="multilevel"/>
    <w:tmpl w:val="87E4A580"/>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774"/>
        </w:tabs>
        <w:ind w:left="774" w:firstLine="3456"/>
      </w:pPr>
      <w:rPr>
        <w:rFonts w:hint="default"/>
      </w:rPr>
    </w:lvl>
    <w:lvl w:ilvl="4">
      <w:start w:val="1"/>
      <w:numFmt w:val="decimal"/>
      <w:lvlText w:val=".%5"/>
      <w:lvlJc w:val="left"/>
      <w:pPr>
        <w:tabs>
          <w:tab w:val="num" w:pos="1080"/>
        </w:tabs>
        <w:ind w:left="108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595097687">
    <w:abstractNumId w:val="0"/>
  </w:num>
  <w:num w:numId="2" w16cid:durableId="515733068">
    <w:abstractNumId w:val="3"/>
  </w:num>
  <w:num w:numId="3" w16cid:durableId="1971592978">
    <w:abstractNumId w:val="1"/>
  </w:num>
  <w:num w:numId="4" w16cid:durableId="283852988">
    <w:abstractNumId w:val="2"/>
  </w:num>
  <w:num w:numId="5" w16cid:durableId="3225108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Axel Ouillet">
    <w15:presenceInfo w15:providerId="AD" w15:userId="S::ouilleta@AE.CA::61f62530-c8bb-495e-afd5-ea61b2be56ec"/>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vLevel" w:val="11"/>
    <w:docVar w:name="Toolset" w:val="3"/>
  </w:docVars>
  <w:rsids>
    <w:rsidRoot w:val="00D109FD"/>
    <w:rsid w:val="00001998"/>
    <w:rsid w:val="00006A14"/>
    <w:rsid w:val="00016A3B"/>
    <w:rsid w:val="000176E2"/>
    <w:rsid w:val="000200DF"/>
    <w:rsid w:val="00020280"/>
    <w:rsid w:val="00047DA7"/>
    <w:rsid w:val="00053B79"/>
    <w:rsid w:val="000655B1"/>
    <w:rsid w:val="00066FF1"/>
    <w:rsid w:val="00073600"/>
    <w:rsid w:val="000A4F56"/>
    <w:rsid w:val="000A7BB7"/>
    <w:rsid w:val="000C072A"/>
    <w:rsid w:val="000C6EBC"/>
    <w:rsid w:val="000D6A50"/>
    <w:rsid w:val="000E1052"/>
    <w:rsid w:val="000E39D2"/>
    <w:rsid w:val="000F1952"/>
    <w:rsid w:val="000F6803"/>
    <w:rsid w:val="001067EA"/>
    <w:rsid w:val="00107DBA"/>
    <w:rsid w:val="00120FBF"/>
    <w:rsid w:val="00124347"/>
    <w:rsid w:val="00126C15"/>
    <w:rsid w:val="00135376"/>
    <w:rsid w:val="00160726"/>
    <w:rsid w:val="0016125C"/>
    <w:rsid w:val="00174865"/>
    <w:rsid w:val="00177CD1"/>
    <w:rsid w:val="00195C6D"/>
    <w:rsid w:val="001A29B9"/>
    <w:rsid w:val="001B3E2D"/>
    <w:rsid w:val="001D6827"/>
    <w:rsid w:val="001E3084"/>
    <w:rsid w:val="001F3277"/>
    <w:rsid w:val="002448E4"/>
    <w:rsid w:val="002730A2"/>
    <w:rsid w:val="002807F5"/>
    <w:rsid w:val="002917DE"/>
    <w:rsid w:val="002A5D41"/>
    <w:rsid w:val="002A5E53"/>
    <w:rsid w:val="002C6FAC"/>
    <w:rsid w:val="002D1C83"/>
    <w:rsid w:val="002D4787"/>
    <w:rsid w:val="002D6A6E"/>
    <w:rsid w:val="002E0366"/>
    <w:rsid w:val="002E192B"/>
    <w:rsid w:val="002E5E96"/>
    <w:rsid w:val="002F3F99"/>
    <w:rsid w:val="002F6C53"/>
    <w:rsid w:val="0030427C"/>
    <w:rsid w:val="00306C7C"/>
    <w:rsid w:val="003130DA"/>
    <w:rsid w:val="00314FF6"/>
    <w:rsid w:val="00321A11"/>
    <w:rsid w:val="00322CB9"/>
    <w:rsid w:val="00323740"/>
    <w:rsid w:val="0033055B"/>
    <w:rsid w:val="0033540B"/>
    <w:rsid w:val="00341459"/>
    <w:rsid w:val="003468E4"/>
    <w:rsid w:val="003571F3"/>
    <w:rsid w:val="003634F4"/>
    <w:rsid w:val="003635DB"/>
    <w:rsid w:val="00363B5D"/>
    <w:rsid w:val="00366110"/>
    <w:rsid w:val="00367683"/>
    <w:rsid w:val="00370BFC"/>
    <w:rsid w:val="00372157"/>
    <w:rsid w:val="00372F5C"/>
    <w:rsid w:val="003730A7"/>
    <w:rsid w:val="00384910"/>
    <w:rsid w:val="00390171"/>
    <w:rsid w:val="0039389E"/>
    <w:rsid w:val="003A187D"/>
    <w:rsid w:val="003B1CF1"/>
    <w:rsid w:val="003B223F"/>
    <w:rsid w:val="003B44D5"/>
    <w:rsid w:val="003B55C7"/>
    <w:rsid w:val="003C157B"/>
    <w:rsid w:val="003D6EC6"/>
    <w:rsid w:val="003F1AAC"/>
    <w:rsid w:val="003F1EC9"/>
    <w:rsid w:val="003F3F38"/>
    <w:rsid w:val="003F6D7B"/>
    <w:rsid w:val="0040127D"/>
    <w:rsid w:val="0040417E"/>
    <w:rsid w:val="00407158"/>
    <w:rsid w:val="00414AEF"/>
    <w:rsid w:val="004256CD"/>
    <w:rsid w:val="00430CDD"/>
    <w:rsid w:val="004343B9"/>
    <w:rsid w:val="0043707D"/>
    <w:rsid w:val="0044266E"/>
    <w:rsid w:val="004576B9"/>
    <w:rsid w:val="00461368"/>
    <w:rsid w:val="00463206"/>
    <w:rsid w:val="00471E9B"/>
    <w:rsid w:val="004725FE"/>
    <w:rsid w:val="004A1B46"/>
    <w:rsid w:val="004A77A6"/>
    <w:rsid w:val="004B331D"/>
    <w:rsid w:val="004C50AC"/>
    <w:rsid w:val="004C5749"/>
    <w:rsid w:val="004D29EC"/>
    <w:rsid w:val="004E006C"/>
    <w:rsid w:val="004E2E47"/>
    <w:rsid w:val="004E3371"/>
    <w:rsid w:val="004F0661"/>
    <w:rsid w:val="004F0C5A"/>
    <w:rsid w:val="00505089"/>
    <w:rsid w:val="0053096B"/>
    <w:rsid w:val="00540CE7"/>
    <w:rsid w:val="00544AD2"/>
    <w:rsid w:val="0055004C"/>
    <w:rsid w:val="00555154"/>
    <w:rsid w:val="0056493A"/>
    <w:rsid w:val="0059458B"/>
    <w:rsid w:val="005947BD"/>
    <w:rsid w:val="00595075"/>
    <w:rsid w:val="005B239B"/>
    <w:rsid w:val="005C0492"/>
    <w:rsid w:val="005C6F16"/>
    <w:rsid w:val="005C7534"/>
    <w:rsid w:val="005D0344"/>
    <w:rsid w:val="005D5C64"/>
    <w:rsid w:val="005E09A2"/>
    <w:rsid w:val="00604B08"/>
    <w:rsid w:val="00616AC3"/>
    <w:rsid w:val="006230A2"/>
    <w:rsid w:val="006336FF"/>
    <w:rsid w:val="00635346"/>
    <w:rsid w:val="00647E26"/>
    <w:rsid w:val="00655FA5"/>
    <w:rsid w:val="006560B9"/>
    <w:rsid w:val="00672B0A"/>
    <w:rsid w:val="00672C12"/>
    <w:rsid w:val="00691558"/>
    <w:rsid w:val="006A058F"/>
    <w:rsid w:val="006A111E"/>
    <w:rsid w:val="006C0FAF"/>
    <w:rsid w:val="006C77DE"/>
    <w:rsid w:val="006D4C0F"/>
    <w:rsid w:val="006E1A6D"/>
    <w:rsid w:val="006E29ED"/>
    <w:rsid w:val="006F2EA5"/>
    <w:rsid w:val="006F36C0"/>
    <w:rsid w:val="006F5F44"/>
    <w:rsid w:val="0070514B"/>
    <w:rsid w:val="0075002A"/>
    <w:rsid w:val="00765373"/>
    <w:rsid w:val="00775F93"/>
    <w:rsid w:val="0077764B"/>
    <w:rsid w:val="007823D5"/>
    <w:rsid w:val="00784302"/>
    <w:rsid w:val="00791800"/>
    <w:rsid w:val="00792DDF"/>
    <w:rsid w:val="00796F21"/>
    <w:rsid w:val="007A591A"/>
    <w:rsid w:val="007B2B1C"/>
    <w:rsid w:val="007B59F5"/>
    <w:rsid w:val="007C661C"/>
    <w:rsid w:val="007E2190"/>
    <w:rsid w:val="007E4441"/>
    <w:rsid w:val="007E6370"/>
    <w:rsid w:val="007F260E"/>
    <w:rsid w:val="008001A5"/>
    <w:rsid w:val="0080750B"/>
    <w:rsid w:val="00812A85"/>
    <w:rsid w:val="0081376C"/>
    <w:rsid w:val="00816CC8"/>
    <w:rsid w:val="00825CB2"/>
    <w:rsid w:val="00831569"/>
    <w:rsid w:val="008322FA"/>
    <w:rsid w:val="008337C8"/>
    <w:rsid w:val="00850DA4"/>
    <w:rsid w:val="00855DEB"/>
    <w:rsid w:val="008642BB"/>
    <w:rsid w:val="00864651"/>
    <w:rsid w:val="008745DE"/>
    <w:rsid w:val="008757D4"/>
    <w:rsid w:val="00875C3E"/>
    <w:rsid w:val="00876AC7"/>
    <w:rsid w:val="00882532"/>
    <w:rsid w:val="00882BAC"/>
    <w:rsid w:val="00883A99"/>
    <w:rsid w:val="008A26A6"/>
    <w:rsid w:val="008C2EE2"/>
    <w:rsid w:val="008C6B11"/>
    <w:rsid w:val="008D1E87"/>
    <w:rsid w:val="008E08E4"/>
    <w:rsid w:val="008F3F6A"/>
    <w:rsid w:val="008F6D2F"/>
    <w:rsid w:val="008F72F1"/>
    <w:rsid w:val="00903887"/>
    <w:rsid w:val="00903D30"/>
    <w:rsid w:val="009137EC"/>
    <w:rsid w:val="009369FF"/>
    <w:rsid w:val="009371EC"/>
    <w:rsid w:val="00937AA7"/>
    <w:rsid w:val="00940E10"/>
    <w:rsid w:val="00955638"/>
    <w:rsid w:val="00960901"/>
    <w:rsid w:val="009742AA"/>
    <w:rsid w:val="00974DCB"/>
    <w:rsid w:val="009768DD"/>
    <w:rsid w:val="009874F1"/>
    <w:rsid w:val="009B3CA1"/>
    <w:rsid w:val="009D2448"/>
    <w:rsid w:val="009D7DF2"/>
    <w:rsid w:val="009F354A"/>
    <w:rsid w:val="00A13DCA"/>
    <w:rsid w:val="00A2143B"/>
    <w:rsid w:val="00A21E30"/>
    <w:rsid w:val="00A21EA5"/>
    <w:rsid w:val="00A27F0E"/>
    <w:rsid w:val="00A30833"/>
    <w:rsid w:val="00A3535B"/>
    <w:rsid w:val="00A47093"/>
    <w:rsid w:val="00A52815"/>
    <w:rsid w:val="00A57F91"/>
    <w:rsid w:val="00A66374"/>
    <w:rsid w:val="00A767E0"/>
    <w:rsid w:val="00A9092A"/>
    <w:rsid w:val="00A9718D"/>
    <w:rsid w:val="00A97256"/>
    <w:rsid w:val="00AA040C"/>
    <w:rsid w:val="00AA06C8"/>
    <w:rsid w:val="00AC7E46"/>
    <w:rsid w:val="00AD6132"/>
    <w:rsid w:val="00AD623B"/>
    <w:rsid w:val="00AD626F"/>
    <w:rsid w:val="00AE4644"/>
    <w:rsid w:val="00AF36D1"/>
    <w:rsid w:val="00AF3F45"/>
    <w:rsid w:val="00B0350D"/>
    <w:rsid w:val="00B039B5"/>
    <w:rsid w:val="00B06EE7"/>
    <w:rsid w:val="00B1749E"/>
    <w:rsid w:val="00B247B2"/>
    <w:rsid w:val="00B3144B"/>
    <w:rsid w:val="00B318C5"/>
    <w:rsid w:val="00B32A07"/>
    <w:rsid w:val="00B7323D"/>
    <w:rsid w:val="00B7536D"/>
    <w:rsid w:val="00BA057C"/>
    <w:rsid w:val="00BA2703"/>
    <w:rsid w:val="00BA4293"/>
    <w:rsid w:val="00BC0107"/>
    <w:rsid w:val="00BC6C6E"/>
    <w:rsid w:val="00BD6FC4"/>
    <w:rsid w:val="00BE563B"/>
    <w:rsid w:val="00BF0006"/>
    <w:rsid w:val="00BF5090"/>
    <w:rsid w:val="00C10783"/>
    <w:rsid w:val="00C11167"/>
    <w:rsid w:val="00C15C32"/>
    <w:rsid w:val="00C3185F"/>
    <w:rsid w:val="00C35936"/>
    <w:rsid w:val="00C45B12"/>
    <w:rsid w:val="00C52BCE"/>
    <w:rsid w:val="00C65D7C"/>
    <w:rsid w:val="00C67DD8"/>
    <w:rsid w:val="00C722F4"/>
    <w:rsid w:val="00C73272"/>
    <w:rsid w:val="00C76A2D"/>
    <w:rsid w:val="00C80C03"/>
    <w:rsid w:val="00C81675"/>
    <w:rsid w:val="00C91624"/>
    <w:rsid w:val="00CA0F61"/>
    <w:rsid w:val="00CA73EA"/>
    <w:rsid w:val="00CC2030"/>
    <w:rsid w:val="00CD3891"/>
    <w:rsid w:val="00CF70D4"/>
    <w:rsid w:val="00D109FD"/>
    <w:rsid w:val="00D15F37"/>
    <w:rsid w:val="00D22490"/>
    <w:rsid w:val="00D25F1E"/>
    <w:rsid w:val="00D26372"/>
    <w:rsid w:val="00D3252C"/>
    <w:rsid w:val="00D3626B"/>
    <w:rsid w:val="00D45384"/>
    <w:rsid w:val="00D45DB8"/>
    <w:rsid w:val="00D54D8E"/>
    <w:rsid w:val="00D705EE"/>
    <w:rsid w:val="00D71FF7"/>
    <w:rsid w:val="00D74F51"/>
    <w:rsid w:val="00D83EDF"/>
    <w:rsid w:val="00D860D7"/>
    <w:rsid w:val="00D93AE3"/>
    <w:rsid w:val="00DA097A"/>
    <w:rsid w:val="00DB06A2"/>
    <w:rsid w:val="00DB147D"/>
    <w:rsid w:val="00DC3F5D"/>
    <w:rsid w:val="00DC6A8E"/>
    <w:rsid w:val="00DF2992"/>
    <w:rsid w:val="00E01316"/>
    <w:rsid w:val="00E0597B"/>
    <w:rsid w:val="00E078A6"/>
    <w:rsid w:val="00E348B9"/>
    <w:rsid w:val="00E34AF9"/>
    <w:rsid w:val="00E37A0B"/>
    <w:rsid w:val="00E577D0"/>
    <w:rsid w:val="00E62AA3"/>
    <w:rsid w:val="00E81118"/>
    <w:rsid w:val="00E94340"/>
    <w:rsid w:val="00E960AD"/>
    <w:rsid w:val="00EA4889"/>
    <w:rsid w:val="00EA4CEE"/>
    <w:rsid w:val="00EA77E9"/>
    <w:rsid w:val="00EB3A20"/>
    <w:rsid w:val="00EB5233"/>
    <w:rsid w:val="00EC24BB"/>
    <w:rsid w:val="00EC2534"/>
    <w:rsid w:val="00EC2965"/>
    <w:rsid w:val="00EC3E6B"/>
    <w:rsid w:val="00EC4398"/>
    <w:rsid w:val="00EC51E0"/>
    <w:rsid w:val="00ED3DE9"/>
    <w:rsid w:val="00ED56AA"/>
    <w:rsid w:val="00EE2239"/>
    <w:rsid w:val="00EF0207"/>
    <w:rsid w:val="00EF385D"/>
    <w:rsid w:val="00EF7B81"/>
    <w:rsid w:val="00F00AD9"/>
    <w:rsid w:val="00F029F1"/>
    <w:rsid w:val="00F04328"/>
    <w:rsid w:val="00F13982"/>
    <w:rsid w:val="00F22DEE"/>
    <w:rsid w:val="00F24B81"/>
    <w:rsid w:val="00F3632A"/>
    <w:rsid w:val="00F42F7F"/>
    <w:rsid w:val="00F5273F"/>
    <w:rsid w:val="00F5791A"/>
    <w:rsid w:val="00F6204E"/>
    <w:rsid w:val="00F64237"/>
    <w:rsid w:val="00F823DC"/>
    <w:rsid w:val="00F90FA7"/>
    <w:rsid w:val="00FC0A41"/>
    <w:rsid w:val="00FD0CB6"/>
    <w:rsid w:val="00FD6F18"/>
    <w:rsid w:val="00FE207A"/>
    <w:rsid w:val="00FE46FB"/>
    <w:rsid w:val="00FF5F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FA087D"/>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iPriority="35" w:unhideWhenUsed="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3F6A"/>
    <w:rPr>
      <w:sz w:val="22"/>
      <w:szCs w:val="22"/>
    </w:rPr>
  </w:style>
  <w:style w:type="paragraph" w:styleId="Heading1">
    <w:name w:val="heading 1"/>
    <w:aliases w:val="Contents - level1 Char"/>
    <w:basedOn w:val="ListParagraph"/>
    <w:link w:val="Heading1Char"/>
    <w:qFormat/>
    <w:rsid w:val="008642BB"/>
    <w:pPr>
      <w:numPr>
        <w:numId w:val="4"/>
      </w:numPr>
      <w:spacing w:before="160"/>
      <w:outlineLvl w:val="0"/>
    </w:pPr>
    <w:rPr>
      <w:rFonts w:eastAsia="Times New Roman"/>
    </w:rPr>
  </w:style>
  <w:style w:type="paragraph" w:styleId="Heading2">
    <w:name w:val="heading 2"/>
    <w:basedOn w:val="ListParagraph"/>
    <w:next w:val="Normal"/>
    <w:link w:val="Heading2Char"/>
    <w:qFormat/>
    <w:rsid w:val="006F2EA5"/>
    <w:pPr>
      <w:numPr>
        <w:ilvl w:val="1"/>
        <w:numId w:val="4"/>
      </w:numPr>
      <w:spacing w:before="80"/>
      <w:outlineLvl w:val="1"/>
    </w:pPr>
    <w:rPr>
      <w:rFonts w:eastAsia="Times New Roman"/>
      <w:u w:val="single"/>
    </w:rPr>
  </w:style>
  <w:style w:type="paragraph" w:styleId="Heading3">
    <w:name w:val="heading 3"/>
    <w:basedOn w:val="ListParagraph"/>
    <w:link w:val="Heading3Char"/>
    <w:qFormat/>
    <w:rsid w:val="008F3F6A"/>
    <w:pPr>
      <w:numPr>
        <w:ilvl w:val="2"/>
        <w:numId w:val="4"/>
      </w:numPr>
      <w:outlineLvl w:val="2"/>
    </w:pPr>
    <w:rPr>
      <w:rFonts w:eastAsia="Times New Roman"/>
    </w:rPr>
  </w:style>
  <w:style w:type="paragraph" w:styleId="Heading4">
    <w:name w:val="heading 4"/>
    <w:basedOn w:val="ListParagraph"/>
    <w:link w:val="Heading4Char"/>
    <w:qFormat/>
    <w:rsid w:val="008F3F6A"/>
    <w:pPr>
      <w:numPr>
        <w:ilvl w:val="3"/>
        <w:numId w:val="4"/>
      </w:numPr>
      <w:outlineLvl w:val="3"/>
    </w:pPr>
    <w:rPr>
      <w:rFonts w:eastAsia="Times New Roman"/>
    </w:rPr>
  </w:style>
  <w:style w:type="paragraph" w:styleId="Heading5">
    <w:name w:val="heading 5"/>
    <w:basedOn w:val="Heading4"/>
    <w:link w:val="Heading5Char"/>
    <w:qFormat/>
    <w:rsid w:val="008F3F6A"/>
    <w:pPr>
      <w:numPr>
        <w:ilvl w:val="4"/>
      </w:numPr>
      <w:outlineLvl w:val="4"/>
    </w:pPr>
  </w:style>
  <w:style w:type="paragraph" w:styleId="Heading6">
    <w:name w:val="heading 6"/>
    <w:basedOn w:val="Heading5"/>
    <w:next w:val="Normal"/>
    <w:link w:val="Heading6Char"/>
    <w:qFormat/>
    <w:rsid w:val="008F3F6A"/>
    <w:pPr>
      <w:numPr>
        <w:ilvl w:val="5"/>
      </w:numPr>
      <w:outlineLvl w:val="5"/>
    </w:pPr>
  </w:style>
  <w:style w:type="paragraph" w:styleId="Heading7">
    <w:name w:val="heading 7"/>
    <w:basedOn w:val="ListParagraph"/>
    <w:next w:val="Normal"/>
    <w:link w:val="Heading7Char"/>
    <w:qFormat/>
    <w:rsid w:val="008F3F6A"/>
    <w:pPr>
      <w:numPr>
        <w:ilvl w:val="6"/>
        <w:numId w:val="4"/>
      </w:numPr>
      <w:outlineLvl w:val="6"/>
    </w:pPr>
    <w:rPr>
      <w:rFonts w:eastAsia="Times New Roman"/>
    </w:rPr>
  </w:style>
  <w:style w:type="paragraph" w:styleId="Heading8">
    <w:name w:val="heading 8"/>
    <w:basedOn w:val="Heading7"/>
    <w:next w:val="Normal"/>
    <w:link w:val="Heading8Char"/>
    <w:qFormat/>
    <w:rsid w:val="008F3F6A"/>
    <w:pPr>
      <w:numPr>
        <w:ilvl w:val="7"/>
      </w:numPr>
      <w:outlineLvl w:val="7"/>
    </w:pPr>
  </w:style>
  <w:style w:type="paragraph" w:styleId="Heading9">
    <w:name w:val="heading 9"/>
    <w:basedOn w:val="Heading8"/>
    <w:next w:val="Normal"/>
    <w:link w:val="Heading9Char"/>
    <w:qFormat/>
    <w:rsid w:val="008F3F6A"/>
    <w:pPr>
      <w:numPr>
        <w:ilvl w:val="8"/>
        <w:numId w:val="2"/>
      </w:numPr>
      <w:tabs>
        <w:tab w:val="clear" w:pos="1584"/>
        <w:tab w:val="num" w:pos="5760"/>
      </w:tabs>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uiPriority w:val="35"/>
    <w:semiHidden/>
    <w:unhideWhenUsed/>
    <w:rPr>
      <w:rFonts w:ascii="Calibri" w:hAnsi="Calibri"/>
      <w:bCs/>
      <w:color w:val="4F81BD"/>
      <w:sz w:val="18"/>
      <w:szCs w:val="18"/>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8F3F6A"/>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8F3F6A"/>
    <w:rPr>
      <w:sz w:val="22"/>
      <w:szCs w:val="22"/>
      <w:lang w:val="en-CA" w:eastAsia="en-CA"/>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903887"/>
    <w:pPr>
      <w:widowControl w:val="0"/>
      <w:spacing w:before="60" w:after="60"/>
    </w:pPr>
    <w:rPr>
      <w:rFonts w:ascii="Arial" w:hAnsi="Arial"/>
      <w:sz w:val="20"/>
      <w:lang w:val="en-GB"/>
    </w:rPr>
  </w:style>
  <w:style w:type="paragraph" w:customStyle="1" w:styleId="TableHeading">
    <w:name w:val="Table Heading"/>
    <w:basedOn w:val="Normal"/>
    <w:rsid w:val="00903887"/>
    <w:pPr>
      <w:widowControl w:val="0"/>
      <w:spacing w:before="60" w:after="60"/>
    </w:pPr>
    <w:rPr>
      <w:rFonts w:ascii="Arial" w:hAnsi="Arial"/>
      <w:b/>
      <w:sz w:val="20"/>
      <w:lang w:val="en-GB"/>
    </w:rPr>
  </w:style>
  <w:style w:type="paragraph" w:styleId="BalloonText">
    <w:name w:val="Balloon Text"/>
    <w:basedOn w:val="Normal"/>
    <w:semiHidden/>
    <w:rsid w:val="00831569"/>
    <w:rPr>
      <w:rFonts w:ascii="Tahoma" w:hAnsi="Tahoma" w:cs="Tahoma"/>
      <w:sz w:val="16"/>
      <w:szCs w:val="16"/>
    </w:rPr>
  </w:style>
  <w:style w:type="table" w:styleId="TableGrid">
    <w:name w:val="Table Grid"/>
    <w:basedOn w:val="TableNormal"/>
    <w:rsid w:val="007918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C45B12"/>
    <w:pPr>
      <w:spacing w:before="0"/>
    </w:pPr>
    <w:rPr>
      <w:rFonts w:ascii="Book Antiqua" w:hAnsi="Book Antiqua"/>
      <w:b/>
      <w:bCs/>
      <w:sz w:val="20"/>
    </w:rPr>
  </w:style>
  <w:style w:type="paragraph" w:styleId="DocumentMap">
    <w:name w:val="Document Map"/>
    <w:basedOn w:val="Normal"/>
    <w:semiHidden/>
    <w:rsid w:val="009D2448"/>
    <w:pPr>
      <w:shd w:val="clear" w:color="auto" w:fill="000080"/>
    </w:pPr>
    <w:rPr>
      <w:rFonts w:ascii="Tahoma" w:hAnsi="Tahoma" w:cs="Tahoma"/>
      <w:sz w:val="20"/>
    </w:rPr>
  </w:style>
  <w:style w:type="paragraph" w:customStyle="1" w:styleId="StyleHeading4PatternClearGray-151">
    <w:name w:val="Style Heading 4 + Pattern: Clear (Gray-15%)1"/>
    <w:basedOn w:val="Heading4"/>
    <w:autoRedefine/>
    <w:rsid w:val="000F6803"/>
    <w:pPr>
      <w:numPr>
        <w:numId w:val="3"/>
      </w:numPr>
    </w:pPr>
    <w:rPr>
      <w:shd w:val="clear" w:color="auto" w:fill="D9D9D9"/>
    </w:rPr>
  </w:style>
  <w:style w:type="character" w:customStyle="1" w:styleId="Heading4Char">
    <w:name w:val="Heading 4 Char"/>
    <w:link w:val="Heading4"/>
    <w:rsid w:val="008F3F6A"/>
    <w:rPr>
      <w:sz w:val="22"/>
      <w:szCs w:val="22"/>
      <w:lang w:val="en-CA" w:eastAsia="en-CA"/>
    </w:rPr>
  </w:style>
  <w:style w:type="paragraph" w:styleId="ListParagraph">
    <w:name w:val="List Paragraph"/>
    <w:basedOn w:val="Normal"/>
    <w:uiPriority w:val="34"/>
    <w:qFormat/>
    <w:rsid w:val="008F3F6A"/>
    <w:pPr>
      <w:ind w:left="720"/>
      <w:contextualSpacing/>
    </w:pPr>
    <w:rPr>
      <w:rFonts w:eastAsia="Calibri"/>
    </w:rPr>
  </w:style>
  <w:style w:type="character" w:customStyle="1" w:styleId="Heading1Char">
    <w:name w:val="Heading 1 Char"/>
    <w:link w:val="Heading1"/>
    <w:rsid w:val="008642BB"/>
    <w:rPr>
      <w:sz w:val="22"/>
      <w:szCs w:val="22"/>
      <w:lang w:val="en-CA" w:eastAsia="en-CA"/>
    </w:rPr>
  </w:style>
  <w:style w:type="character" w:customStyle="1" w:styleId="Heading2Char">
    <w:name w:val="Heading 2 Char"/>
    <w:link w:val="Heading2"/>
    <w:rsid w:val="006F2EA5"/>
    <w:rPr>
      <w:sz w:val="22"/>
      <w:szCs w:val="22"/>
      <w:u w:val="single"/>
      <w:lang w:val="en-CA" w:eastAsia="en-CA"/>
    </w:rPr>
  </w:style>
  <w:style w:type="character" w:customStyle="1" w:styleId="Heading5Char">
    <w:name w:val="Heading 5 Char"/>
    <w:link w:val="Heading5"/>
    <w:rsid w:val="008F3F6A"/>
    <w:rPr>
      <w:sz w:val="22"/>
      <w:szCs w:val="22"/>
      <w:lang w:val="en-CA" w:eastAsia="en-CA"/>
    </w:rPr>
  </w:style>
  <w:style w:type="character" w:customStyle="1" w:styleId="Heading6Char">
    <w:name w:val="Heading 6 Char"/>
    <w:link w:val="Heading6"/>
    <w:rsid w:val="008F3F6A"/>
    <w:rPr>
      <w:sz w:val="22"/>
      <w:szCs w:val="22"/>
      <w:lang w:val="en-CA" w:eastAsia="en-CA"/>
    </w:rPr>
  </w:style>
  <w:style w:type="character" w:customStyle="1" w:styleId="Heading7Char">
    <w:name w:val="Heading 7 Char"/>
    <w:link w:val="Heading7"/>
    <w:rsid w:val="008F3F6A"/>
    <w:rPr>
      <w:sz w:val="22"/>
      <w:szCs w:val="22"/>
      <w:lang w:val="en-CA" w:eastAsia="en-CA"/>
    </w:rPr>
  </w:style>
  <w:style w:type="character" w:customStyle="1" w:styleId="Heading8Char">
    <w:name w:val="Heading 8 Char"/>
    <w:link w:val="Heading8"/>
    <w:rsid w:val="008F3F6A"/>
    <w:rPr>
      <w:sz w:val="22"/>
      <w:szCs w:val="22"/>
      <w:lang w:val="en-CA" w:eastAsia="en-CA"/>
    </w:rPr>
  </w:style>
  <w:style w:type="character" w:customStyle="1" w:styleId="Heading9Char">
    <w:name w:val="Heading 9 Char"/>
    <w:link w:val="Heading9"/>
    <w:rsid w:val="008F3F6A"/>
    <w:rPr>
      <w:sz w:val="22"/>
      <w:szCs w:val="22"/>
    </w:rPr>
  </w:style>
  <w:style w:type="character" w:customStyle="1" w:styleId="TitleChar">
    <w:name w:val="Title Char"/>
    <w:link w:val="Title"/>
    <w:rsid w:val="008F3F6A"/>
    <w:rPr>
      <w:rFonts w:ascii="Arial Narrow" w:hAnsi="Arial Narrow"/>
      <w:b/>
    </w:rPr>
  </w:style>
  <w:style w:type="character" w:styleId="Strong">
    <w:name w:val="Strong"/>
    <w:qFormat/>
    <w:rsid w:val="008F3F6A"/>
    <w:rPr>
      <w:b/>
    </w:rPr>
  </w:style>
  <w:style w:type="paragraph" w:customStyle="1" w:styleId="Heading3OPSS">
    <w:name w:val="Heading 3 OPSS"/>
    <w:basedOn w:val="Heading3"/>
    <w:link w:val="Heading3OPSSChar"/>
    <w:qFormat/>
    <w:rsid w:val="000F1952"/>
    <w:pPr>
      <w:tabs>
        <w:tab w:val="clear" w:pos="1440"/>
        <w:tab w:val="num" w:pos="720"/>
      </w:tabs>
      <w:spacing w:before="120"/>
      <w:ind w:left="720"/>
    </w:pPr>
    <w:rPr>
      <w:b/>
    </w:rPr>
  </w:style>
  <w:style w:type="paragraph" w:customStyle="1" w:styleId="Heading4OPSS">
    <w:name w:val="Heading 4 OPSS"/>
    <w:basedOn w:val="Heading4"/>
    <w:link w:val="Heading4OPSSChar"/>
    <w:qFormat/>
    <w:rsid w:val="003D6EC6"/>
    <w:pPr>
      <w:tabs>
        <w:tab w:val="clear" w:pos="2160"/>
      </w:tabs>
      <w:spacing w:before="120"/>
      <w:ind w:left="1440"/>
    </w:pPr>
    <w:rPr>
      <w:b/>
    </w:rPr>
  </w:style>
  <w:style w:type="character" w:customStyle="1" w:styleId="Heading3OPSSChar">
    <w:name w:val="Heading 3 OPSS Char"/>
    <w:link w:val="Heading3OPSS"/>
    <w:rsid w:val="000F1952"/>
    <w:rPr>
      <w:b/>
      <w:sz w:val="22"/>
      <w:szCs w:val="22"/>
    </w:rPr>
  </w:style>
  <w:style w:type="paragraph" w:styleId="Revision">
    <w:name w:val="Revision"/>
    <w:hidden/>
    <w:uiPriority w:val="99"/>
    <w:semiHidden/>
    <w:rsid w:val="00390171"/>
    <w:rPr>
      <w:sz w:val="22"/>
      <w:szCs w:val="22"/>
    </w:rPr>
  </w:style>
  <w:style w:type="character" w:customStyle="1" w:styleId="Heading4OPSSChar">
    <w:name w:val="Heading 4 OPSS Char"/>
    <w:link w:val="Heading4OPSS"/>
    <w:rsid w:val="003D6EC6"/>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655">
      <w:bodyDiv w:val="1"/>
      <w:marLeft w:val="0"/>
      <w:marRight w:val="0"/>
      <w:marTop w:val="0"/>
      <w:marBottom w:val="0"/>
      <w:divBdr>
        <w:top w:val="none" w:sz="0" w:space="0" w:color="auto"/>
        <w:left w:val="none" w:sz="0" w:space="0" w:color="auto"/>
        <w:bottom w:val="none" w:sz="0" w:space="0" w:color="auto"/>
        <w:right w:val="none" w:sz="0" w:space="0" w:color="auto"/>
      </w:divBdr>
    </w:div>
    <w:div w:id="345905009">
      <w:bodyDiv w:val="1"/>
      <w:marLeft w:val="0"/>
      <w:marRight w:val="0"/>
      <w:marTop w:val="0"/>
      <w:marBottom w:val="0"/>
      <w:divBdr>
        <w:top w:val="none" w:sz="0" w:space="0" w:color="auto"/>
        <w:left w:val="none" w:sz="0" w:space="0" w:color="auto"/>
        <w:bottom w:val="none" w:sz="0" w:space="0" w:color="auto"/>
        <w:right w:val="none" w:sz="0" w:space="0" w:color="auto"/>
      </w:divBdr>
    </w:div>
    <w:div w:id="1330134781">
      <w:bodyDiv w:val="1"/>
      <w:marLeft w:val="0"/>
      <w:marRight w:val="0"/>
      <w:marTop w:val="0"/>
      <w:marBottom w:val="0"/>
      <w:divBdr>
        <w:top w:val="none" w:sz="0" w:space="0" w:color="auto"/>
        <w:left w:val="none" w:sz="0" w:space="0" w:color="auto"/>
        <w:bottom w:val="none" w:sz="0" w:space="0" w:color="auto"/>
        <w:right w:val="none" w:sz="0" w:space="0" w:color="auto"/>
      </w:divBdr>
    </w:div>
    <w:div w:id="1869220564">
      <w:bodyDiv w:val="1"/>
      <w:marLeft w:val="0"/>
      <w:marRight w:val="0"/>
      <w:marTop w:val="0"/>
      <w:marBottom w:val="0"/>
      <w:divBdr>
        <w:top w:val="none" w:sz="0" w:space="0" w:color="auto"/>
        <w:left w:val="none" w:sz="0" w:space="0" w:color="auto"/>
        <w:bottom w:val="none" w:sz="0" w:space="0" w:color="auto"/>
        <w:right w:val="none" w:sz="0" w:space="0" w:color="auto"/>
      </w:divBdr>
    </w:div>
    <w:div w:id="198037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D45547-E11D-4E6C-80E0-AF6B083099C4}">
  <ds:schemaRefs>
    <ds:schemaRef ds:uri="http://schemas.microsoft.com/sharepoint/v3/contenttype/forms"/>
  </ds:schemaRefs>
</ds:datastoreItem>
</file>

<file path=customXml/itemProps2.xml><?xml version="1.0" encoding="utf-8"?>
<ds:datastoreItem xmlns:ds="http://schemas.openxmlformats.org/officeDocument/2006/customXml" ds:itemID="{55F90F08-68BB-4096-8B7E-81BB055E2964}">
  <ds:schemaRefs>
    <ds:schemaRef ds:uri="http://schemas.microsoft.com/office/2006/metadata/longProperties"/>
  </ds:schemaRefs>
</ds:datastoreItem>
</file>

<file path=customXml/itemProps3.xml><?xml version="1.0" encoding="utf-8"?>
<ds:datastoreItem xmlns:ds="http://schemas.openxmlformats.org/officeDocument/2006/customXml" ds:itemID="{89E34E30-2BD1-4A60-8434-25BB712951EE}">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4.xml><?xml version="1.0" encoding="utf-8"?>
<ds:datastoreItem xmlns:ds="http://schemas.openxmlformats.org/officeDocument/2006/customXml" ds:itemID="{8948571C-BD44-47CA-BD4A-176E68F911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7</TotalTime>
  <Pages>5</Pages>
  <Words>1740</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02300_Excavating_and_Backfilling_-_Structures (Mar 21, 2016)</vt:lpstr>
    </vt:vector>
  </TitlesOfParts>
  <Company>Region of York</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02300_Excavating_and_Backfilling_-_Structures (Mar 21, 2016)</dc:title>
  <dc:subject/>
  <dc:creator>Adley-McGinnis, Andrea</dc:creator>
  <cp:keywords/>
  <cp:lastModifiedBy>Johnny Pang</cp:lastModifiedBy>
  <cp:revision>4</cp:revision>
  <cp:lastPrinted>2015-10-26T14:28:00Z</cp:lastPrinted>
  <dcterms:created xsi:type="dcterms:W3CDTF">2022-11-17T18:48:00Z</dcterms:created>
  <dcterms:modified xsi:type="dcterms:W3CDTF">2022-11-30T23:10:00Z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ContentTypeId">
    <vt:lpwstr>0x010100BF8E50B80A32C040A85FB450FB26C9E5</vt:lpwstr>
  </property>
  <property fmtid="{D5CDD505-2E9C-101B-9397-08002B2CF9AE}" pid="4" name="_dlc_DocId">
    <vt:lpwstr>ENVCPD-83-754</vt:lpwstr>
  </property>
  <property fmtid="{D5CDD505-2E9C-101B-9397-08002B2CF9AE}" pid="5" name="_dlc_DocIdItemGuid">
    <vt:lpwstr>91a9bc64-d088-4a2d-aefd-001f88ad021f</vt:lpwstr>
  </property>
  <property fmtid="{D5CDD505-2E9C-101B-9397-08002B2CF9AE}" pid="6" name="_dlc_DocIdUrl">
    <vt:lpwstr>https://mycloud.york.ca/projects/EnvServProgramDeliveryOffice/ProjectServer/AEL/_layouts/DocIdRedir.aspx?ID=ENVCPD-83-754, ENVCPD-83-754</vt:lpwstr>
  </property>
  <property fmtid="{D5CDD505-2E9C-101B-9397-08002B2CF9AE}" pid="7" name="Last Updated">
    <vt:lpwstr>2016-03-21T00:00:00Z</vt:lpwstr>
  </property>
  <property fmtid="{D5CDD505-2E9C-101B-9397-08002B2CF9AE}" pid="8" name="Office">
    <vt:lpwstr/>
  </property>
  <property fmtid="{D5CDD505-2E9C-101B-9397-08002B2CF9AE}" pid="9" name="AERIS Pools">
    <vt:lpwstr/>
  </property>
  <property fmtid="{D5CDD505-2E9C-101B-9397-08002B2CF9AE}" pid="10" name="Data Classification">
    <vt:lpwstr>1;#Confidential|dbb6cc64-9915-4cf6-857e-3e641b410f5c</vt:lpwstr>
  </property>
  <property fmtid="{D5CDD505-2E9C-101B-9397-08002B2CF9AE}" pid="11" name="Internal Organization">
    <vt:lpwstr/>
  </property>
  <property fmtid="{D5CDD505-2E9C-101B-9397-08002B2CF9AE}" pid="12" name="Communications">
    <vt:lpwstr/>
  </property>
  <property fmtid="{D5CDD505-2E9C-101B-9397-08002B2CF9AE}" pid="13" name="Information Type">
    <vt:lpwstr/>
  </property>
  <property fmtid="{D5CDD505-2E9C-101B-9397-08002B2CF9AE}" pid="14" name="Project Completion Date">
    <vt:lpwstr/>
  </property>
  <property fmtid="{D5CDD505-2E9C-101B-9397-08002B2CF9AE}" pid="15" name="Historical Project Number">
    <vt:lpwstr/>
  </property>
  <property fmtid="{D5CDD505-2E9C-101B-9397-08002B2CF9AE}" pid="16" name="End of Warranty Date">
    <vt:lpwstr/>
  </property>
  <property fmtid="{D5CDD505-2E9C-101B-9397-08002B2CF9AE}" pid="17" name="RelatedItems">
    <vt:lpwstr/>
  </property>
  <property fmtid="{D5CDD505-2E9C-101B-9397-08002B2CF9AE}" pid="18" name="_dlc_DocIdPersistId">
    <vt:lpwstr/>
  </property>
  <property fmtid="{D5CDD505-2E9C-101B-9397-08002B2CF9AE}" pid="19" name="File Code">
    <vt:lpwstr/>
  </property>
  <property fmtid="{D5CDD505-2E9C-101B-9397-08002B2CF9AE}" pid="20" name="Project Number">
    <vt:lpwstr>75530-ECA1011</vt:lpwstr>
  </property>
  <property fmtid="{D5CDD505-2E9C-101B-9397-08002B2CF9AE}" pid="21" name="Owner">
    <vt:lpwstr/>
  </property>
  <property fmtid="{D5CDD505-2E9C-101B-9397-08002B2CF9AE}" pid="22" name="Organizational Unit">
    <vt:lpwstr>ENV/CPD</vt:lpwstr>
  </property>
  <property fmtid="{D5CDD505-2E9C-101B-9397-08002B2CF9AE}" pid="23" name="Key Document">
    <vt:lpwstr>0</vt:lpwstr>
  </property>
  <property fmtid="{D5CDD505-2E9C-101B-9397-08002B2CF9AE}" pid="24" name="_DCDateCreated">
    <vt:lpwstr>2022-11-01T11:23:57Z</vt:lpwstr>
  </property>
</Properties>
</file>