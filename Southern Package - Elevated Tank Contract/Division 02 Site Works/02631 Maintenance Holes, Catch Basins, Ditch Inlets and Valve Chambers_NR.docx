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250"/>
        <w:gridCol w:w="5863"/>
      </w:tblGrid>
      <w:tr w:rsidR="00A67009" w:rsidRPr="00CE5591" w:rsidDel="00D41994" w14:paraId="71AFB8A5" w14:textId="44FF84E4" w:rsidTr="00EA1373">
        <w:trPr>
          <w:cantSplit/>
          <w:jc w:val="center"/>
          <w:del w:id="0" w:author="Johnny Pang" w:date="2022-04-17T14:19:00Z"/>
        </w:trPr>
        <w:tc>
          <w:tcPr>
            <w:tcW w:w="1004" w:type="dxa"/>
            <w:tcBorders>
              <w:top w:val="double" w:sz="6" w:space="0" w:color="auto"/>
              <w:left w:val="double" w:sz="6" w:space="0" w:color="auto"/>
              <w:bottom w:val="single" w:sz="6" w:space="0" w:color="auto"/>
              <w:right w:val="single" w:sz="6" w:space="0" w:color="auto"/>
            </w:tcBorders>
          </w:tcPr>
          <w:p w14:paraId="0625024C" w14:textId="500ED5B9" w:rsidR="00A67009" w:rsidRPr="00CE5591" w:rsidDel="00D41994" w:rsidRDefault="00A67009">
            <w:pPr>
              <w:pStyle w:val="TableHeading"/>
              <w:rPr>
                <w:del w:id="1" w:author="Johnny Pang" w:date="2022-04-17T14:19:00Z"/>
                <w:rFonts w:ascii="Calibri" w:hAnsi="Calibri"/>
                <w:sz w:val="22"/>
              </w:rPr>
            </w:pPr>
            <w:del w:id="2" w:author="Johnny Pang" w:date="2022-04-17T14:19:00Z">
              <w:r w:rsidRPr="00CE5591" w:rsidDel="00D41994">
                <w:rPr>
                  <w:rFonts w:ascii="Calibri" w:hAnsi="Calibri"/>
                  <w:sz w:val="22"/>
                </w:rPr>
                <w:delText>Version</w:delText>
              </w:r>
            </w:del>
          </w:p>
        </w:tc>
        <w:tc>
          <w:tcPr>
            <w:tcW w:w="2250" w:type="dxa"/>
            <w:tcBorders>
              <w:top w:val="double" w:sz="6" w:space="0" w:color="auto"/>
              <w:left w:val="single" w:sz="6" w:space="0" w:color="auto"/>
              <w:bottom w:val="single" w:sz="6" w:space="0" w:color="auto"/>
              <w:right w:val="single" w:sz="6" w:space="0" w:color="auto"/>
            </w:tcBorders>
          </w:tcPr>
          <w:p w14:paraId="54D5CEB0" w14:textId="3802E7DA" w:rsidR="00A67009" w:rsidRPr="00CE5591" w:rsidDel="00D41994" w:rsidRDefault="00A67009">
            <w:pPr>
              <w:pStyle w:val="TableHeading"/>
              <w:rPr>
                <w:del w:id="3" w:author="Johnny Pang" w:date="2022-04-17T14:19:00Z"/>
                <w:rFonts w:ascii="Calibri" w:hAnsi="Calibri"/>
                <w:sz w:val="22"/>
              </w:rPr>
            </w:pPr>
            <w:del w:id="4" w:author="Johnny Pang" w:date="2022-04-17T14:19:00Z">
              <w:r w:rsidRPr="00CE5591" w:rsidDel="00D41994">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29670ECE" w14:textId="332246B6" w:rsidR="00A67009" w:rsidRPr="00CE5591" w:rsidDel="00D41994" w:rsidRDefault="00A67009">
            <w:pPr>
              <w:pStyle w:val="TableHeading"/>
              <w:rPr>
                <w:del w:id="5" w:author="Johnny Pang" w:date="2022-04-17T14:19:00Z"/>
                <w:rFonts w:ascii="Calibri" w:hAnsi="Calibri"/>
                <w:sz w:val="22"/>
              </w:rPr>
            </w:pPr>
            <w:del w:id="6" w:author="Johnny Pang" w:date="2022-04-17T14:19:00Z">
              <w:r w:rsidRPr="00CE5591" w:rsidDel="00D41994">
                <w:rPr>
                  <w:rFonts w:ascii="Calibri" w:hAnsi="Calibri"/>
                  <w:sz w:val="22"/>
                </w:rPr>
                <w:delText>Description of Revisions</w:delText>
              </w:r>
            </w:del>
          </w:p>
        </w:tc>
      </w:tr>
      <w:tr w:rsidR="00A67009" w:rsidRPr="00CE5591" w:rsidDel="00D41994" w14:paraId="746F2E52" w14:textId="1CCCB1CF" w:rsidTr="00EA1373">
        <w:trPr>
          <w:cantSplit/>
          <w:jc w:val="center"/>
          <w:del w:id="7"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7D4B7A8A" w14:textId="41CBD678" w:rsidR="00A67009" w:rsidRPr="00CE5591" w:rsidDel="00D41994" w:rsidRDefault="00A67009" w:rsidP="00321CA8">
            <w:pPr>
              <w:pStyle w:val="NormalTableText"/>
              <w:spacing w:before="0" w:after="0"/>
              <w:rPr>
                <w:del w:id="8" w:author="Johnny Pang" w:date="2022-04-17T14:19:00Z"/>
                <w:rFonts w:ascii="Calibri" w:hAnsi="Calibri"/>
                <w:sz w:val="22"/>
              </w:rPr>
            </w:pPr>
            <w:del w:id="9" w:author="Johnny Pang" w:date="2022-04-17T14:19:00Z">
              <w:r w:rsidRPr="00CE5591" w:rsidDel="00D41994">
                <w:rPr>
                  <w:rFonts w:ascii="Calibri" w:hAnsi="Calibri"/>
                  <w:sz w:val="22"/>
                </w:rPr>
                <w:delText>1</w:delText>
              </w:r>
            </w:del>
          </w:p>
        </w:tc>
        <w:tc>
          <w:tcPr>
            <w:tcW w:w="2250" w:type="dxa"/>
            <w:tcBorders>
              <w:top w:val="single" w:sz="6" w:space="0" w:color="auto"/>
              <w:left w:val="single" w:sz="6" w:space="0" w:color="auto"/>
              <w:bottom w:val="single" w:sz="6" w:space="0" w:color="auto"/>
              <w:right w:val="single" w:sz="6" w:space="0" w:color="auto"/>
            </w:tcBorders>
          </w:tcPr>
          <w:p w14:paraId="53A8EFDA" w14:textId="562EFB11" w:rsidR="00A67009" w:rsidRPr="00CE5591" w:rsidDel="00D41994" w:rsidRDefault="00A67009" w:rsidP="00321CA8">
            <w:pPr>
              <w:pStyle w:val="NormalTableText"/>
              <w:spacing w:before="0" w:after="0"/>
              <w:rPr>
                <w:del w:id="10" w:author="Johnny Pang" w:date="2022-04-17T14:19:00Z"/>
                <w:rFonts w:ascii="Calibri" w:hAnsi="Calibri"/>
                <w:sz w:val="22"/>
              </w:rPr>
            </w:pPr>
            <w:del w:id="11" w:author="Johnny Pang" w:date="2022-04-17T14:19:00Z">
              <w:r w:rsidRPr="00CE5591" w:rsidDel="00D41994">
                <w:rPr>
                  <w:rFonts w:ascii="Calibri" w:hAnsi="Calibri"/>
                  <w:sz w:val="22"/>
                </w:rPr>
                <w:delText>August 30, 2006</w:delText>
              </w:r>
            </w:del>
          </w:p>
        </w:tc>
        <w:tc>
          <w:tcPr>
            <w:tcW w:w="5863" w:type="dxa"/>
            <w:tcBorders>
              <w:top w:val="single" w:sz="6" w:space="0" w:color="auto"/>
              <w:left w:val="single" w:sz="6" w:space="0" w:color="auto"/>
              <w:bottom w:val="single" w:sz="6" w:space="0" w:color="auto"/>
              <w:right w:val="double" w:sz="6" w:space="0" w:color="auto"/>
            </w:tcBorders>
          </w:tcPr>
          <w:p w14:paraId="13065172" w14:textId="5B99227B" w:rsidR="00A67009" w:rsidRPr="00CE5591" w:rsidDel="00D41994" w:rsidRDefault="00A67009" w:rsidP="00321CA8">
            <w:pPr>
              <w:pStyle w:val="NormalTableText"/>
              <w:spacing w:before="0" w:after="0"/>
              <w:rPr>
                <w:del w:id="12" w:author="Johnny Pang" w:date="2022-04-17T14:19:00Z"/>
                <w:rFonts w:ascii="Calibri" w:hAnsi="Calibri"/>
                <w:sz w:val="22"/>
              </w:rPr>
            </w:pPr>
            <w:del w:id="13" w:author="Johnny Pang" w:date="2022-04-17T14:19:00Z">
              <w:r w:rsidRPr="00CE5591" w:rsidDel="00D41994">
                <w:rPr>
                  <w:rFonts w:ascii="Calibri" w:hAnsi="Calibri"/>
                  <w:sz w:val="22"/>
                </w:rPr>
                <w:delText>Approved final document.</w:delText>
              </w:r>
            </w:del>
          </w:p>
        </w:tc>
      </w:tr>
      <w:tr w:rsidR="00A67009" w:rsidRPr="00CE5591" w:rsidDel="00D41994" w14:paraId="4D1F7B76" w14:textId="6CFF803A" w:rsidTr="00EA1373">
        <w:trPr>
          <w:cantSplit/>
          <w:jc w:val="center"/>
          <w:del w:id="14"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6850EA8F" w14:textId="469377C8" w:rsidR="00A67009" w:rsidRPr="00CE5591" w:rsidDel="00D41994" w:rsidRDefault="00A67009" w:rsidP="00321CA8">
            <w:pPr>
              <w:pStyle w:val="NormalTableText"/>
              <w:spacing w:before="0" w:after="0"/>
              <w:rPr>
                <w:del w:id="15" w:author="Johnny Pang" w:date="2022-04-17T14:19:00Z"/>
                <w:rFonts w:ascii="Calibri" w:hAnsi="Calibri"/>
                <w:sz w:val="22"/>
              </w:rPr>
            </w:pPr>
            <w:del w:id="16" w:author="Johnny Pang" w:date="2022-04-17T14:19:00Z">
              <w:r w:rsidRPr="00CE5591" w:rsidDel="00D41994">
                <w:rPr>
                  <w:rFonts w:ascii="Calibri" w:hAnsi="Calibri"/>
                  <w:sz w:val="22"/>
                </w:rPr>
                <w:delText>2</w:delText>
              </w:r>
            </w:del>
          </w:p>
        </w:tc>
        <w:tc>
          <w:tcPr>
            <w:tcW w:w="2250" w:type="dxa"/>
            <w:tcBorders>
              <w:top w:val="single" w:sz="6" w:space="0" w:color="auto"/>
              <w:left w:val="single" w:sz="6" w:space="0" w:color="auto"/>
              <w:bottom w:val="single" w:sz="6" w:space="0" w:color="auto"/>
              <w:right w:val="single" w:sz="6" w:space="0" w:color="auto"/>
            </w:tcBorders>
          </w:tcPr>
          <w:p w14:paraId="03436A03" w14:textId="64B7673D" w:rsidR="00A67009" w:rsidRPr="00CE5591" w:rsidDel="00D41994" w:rsidRDefault="00A67009" w:rsidP="00321CA8">
            <w:pPr>
              <w:pStyle w:val="NormalTableText"/>
              <w:spacing w:before="0" w:after="0"/>
              <w:rPr>
                <w:del w:id="17" w:author="Johnny Pang" w:date="2022-04-17T14:19:00Z"/>
                <w:rFonts w:ascii="Calibri" w:hAnsi="Calibri"/>
                <w:sz w:val="22"/>
              </w:rPr>
            </w:pPr>
            <w:del w:id="18" w:author="Johnny Pang" w:date="2022-04-17T14:19:00Z">
              <w:r w:rsidRPr="00CE5591" w:rsidDel="00D41994">
                <w:rPr>
                  <w:rFonts w:ascii="Calibri" w:hAnsi="Calibri"/>
                  <w:sz w:val="22"/>
                </w:rPr>
                <w:delText>November 5, 2007</w:delText>
              </w:r>
            </w:del>
          </w:p>
        </w:tc>
        <w:tc>
          <w:tcPr>
            <w:tcW w:w="5863" w:type="dxa"/>
            <w:tcBorders>
              <w:top w:val="single" w:sz="6" w:space="0" w:color="auto"/>
              <w:left w:val="single" w:sz="6" w:space="0" w:color="auto"/>
              <w:bottom w:val="single" w:sz="6" w:space="0" w:color="auto"/>
              <w:right w:val="double" w:sz="6" w:space="0" w:color="auto"/>
            </w:tcBorders>
          </w:tcPr>
          <w:p w14:paraId="4C46A472" w14:textId="0F4F370C" w:rsidR="00A67009" w:rsidRPr="00CE5591" w:rsidDel="00D41994" w:rsidRDefault="00A67009" w:rsidP="00321CA8">
            <w:pPr>
              <w:pStyle w:val="NormalTableText"/>
              <w:spacing w:before="0" w:after="0"/>
              <w:rPr>
                <w:del w:id="19" w:author="Johnny Pang" w:date="2022-04-17T14:19:00Z"/>
                <w:rFonts w:ascii="Calibri" w:hAnsi="Calibri"/>
                <w:sz w:val="22"/>
              </w:rPr>
            </w:pPr>
            <w:del w:id="20" w:author="Johnny Pang" w:date="2022-04-17T14:19:00Z">
              <w:r w:rsidRPr="00CE5591" w:rsidDel="00D41994">
                <w:rPr>
                  <w:rFonts w:ascii="Calibri" w:hAnsi="Calibri"/>
                  <w:sz w:val="22"/>
                </w:rPr>
                <w:delText>Minor revisions by Legal Services.</w:delText>
              </w:r>
            </w:del>
          </w:p>
        </w:tc>
      </w:tr>
      <w:tr w:rsidR="00A411BF" w:rsidRPr="00CE5591" w:rsidDel="00D41994" w14:paraId="28AA4DA4" w14:textId="0002733E" w:rsidTr="00EA1373">
        <w:trPr>
          <w:cantSplit/>
          <w:trHeight w:val="65"/>
          <w:jc w:val="center"/>
          <w:del w:id="21"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4BD04ABD" w14:textId="5F93C52C" w:rsidR="00A411BF" w:rsidRPr="00CE5591" w:rsidDel="00D41994" w:rsidRDefault="00A411BF" w:rsidP="00321CA8">
            <w:pPr>
              <w:pStyle w:val="NormalTableText"/>
              <w:spacing w:before="0" w:after="0"/>
              <w:rPr>
                <w:del w:id="22" w:author="Johnny Pang" w:date="2022-04-17T14:19:00Z"/>
                <w:rFonts w:ascii="Calibri" w:hAnsi="Calibri"/>
                <w:sz w:val="22"/>
              </w:rPr>
            </w:pPr>
            <w:del w:id="23" w:author="Johnny Pang" w:date="2022-04-17T14:19:00Z">
              <w:r w:rsidRPr="00CE5591" w:rsidDel="00D41994">
                <w:rPr>
                  <w:rFonts w:ascii="Calibri" w:hAnsi="Calibri"/>
                  <w:sz w:val="22"/>
                </w:rPr>
                <w:delText>3</w:delText>
              </w:r>
            </w:del>
          </w:p>
        </w:tc>
        <w:tc>
          <w:tcPr>
            <w:tcW w:w="2250" w:type="dxa"/>
            <w:tcBorders>
              <w:top w:val="single" w:sz="6" w:space="0" w:color="auto"/>
              <w:left w:val="single" w:sz="6" w:space="0" w:color="auto"/>
              <w:bottom w:val="single" w:sz="6" w:space="0" w:color="auto"/>
              <w:right w:val="single" w:sz="6" w:space="0" w:color="auto"/>
            </w:tcBorders>
          </w:tcPr>
          <w:p w14:paraId="10D00B95" w14:textId="76DD17C1" w:rsidR="00A411BF" w:rsidRPr="00CE5591" w:rsidDel="00D41994" w:rsidRDefault="00A411BF" w:rsidP="00321CA8">
            <w:pPr>
              <w:pStyle w:val="NormalTableText"/>
              <w:spacing w:before="0" w:after="0"/>
              <w:rPr>
                <w:del w:id="24" w:author="Johnny Pang" w:date="2022-04-17T14:19:00Z"/>
                <w:rFonts w:ascii="Calibri" w:hAnsi="Calibri"/>
                <w:sz w:val="22"/>
              </w:rPr>
            </w:pPr>
            <w:del w:id="25" w:author="Johnny Pang" w:date="2022-04-17T14:19:00Z">
              <w:r w:rsidRPr="00CE5591" w:rsidDel="00D41994">
                <w:rPr>
                  <w:rFonts w:ascii="Calibri" w:hAnsi="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1858FB38" w14:textId="68D9A100" w:rsidR="00A411BF" w:rsidRPr="00CE5591" w:rsidDel="00D41994" w:rsidRDefault="00A411BF" w:rsidP="00321CA8">
            <w:pPr>
              <w:pStyle w:val="NormalTableText"/>
              <w:spacing w:before="0" w:after="0"/>
              <w:rPr>
                <w:del w:id="26" w:author="Johnny Pang" w:date="2022-04-17T14:19:00Z"/>
                <w:rFonts w:ascii="Calibri" w:hAnsi="Calibri"/>
                <w:sz w:val="22"/>
              </w:rPr>
            </w:pPr>
            <w:del w:id="27" w:author="Johnny Pang" w:date="2022-04-17T14:19:00Z">
              <w:r w:rsidRPr="00CE5591" w:rsidDel="00D41994">
                <w:rPr>
                  <w:rFonts w:ascii="Calibri" w:hAnsi="Calibri"/>
                  <w:sz w:val="22"/>
                </w:rPr>
                <w:delText>Modified ‘Related Section’ and approved suppliers</w:delText>
              </w:r>
            </w:del>
          </w:p>
        </w:tc>
      </w:tr>
      <w:tr w:rsidR="007908D2" w:rsidRPr="00CE5591" w:rsidDel="00D41994" w14:paraId="24432CB9" w14:textId="5E7F2288" w:rsidTr="00EA1373">
        <w:trPr>
          <w:cantSplit/>
          <w:jc w:val="center"/>
          <w:del w:id="28"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28714C32" w14:textId="516F3B3F" w:rsidR="007908D2" w:rsidRPr="00CE5591" w:rsidDel="00D41994" w:rsidRDefault="007908D2" w:rsidP="00321CA8">
            <w:pPr>
              <w:pStyle w:val="NormalTableText"/>
              <w:spacing w:before="0" w:after="0"/>
              <w:rPr>
                <w:del w:id="29" w:author="Johnny Pang" w:date="2022-04-17T14:19:00Z"/>
                <w:rFonts w:ascii="Calibri" w:hAnsi="Calibri"/>
                <w:sz w:val="22"/>
              </w:rPr>
            </w:pPr>
            <w:del w:id="30" w:author="Johnny Pang" w:date="2022-04-17T14:19:00Z">
              <w:r w:rsidRPr="00CE5591" w:rsidDel="00D41994">
                <w:rPr>
                  <w:rFonts w:ascii="Calibri" w:hAnsi="Calibri"/>
                  <w:sz w:val="22"/>
                </w:rPr>
                <w:delText>4</w:delText>
              </w:r>
            </w:del>
          </w:p>
        </w:tc>
        <w:tc>
          <w:tcPr>
            <w:tcW w:w="2250" w:type="dxa"/>
            <w:tcBorders>
              <w:top w:val="single" w:sz="6" w:space="0" w:color="auto"/>
              <w:left w:val="single" w:sz="6" w:space="0" w:color="auto"/>
              <w:bottom w:val="single" w:sz="6" w:space="0" w:color="auto"/>
              <w:right w:val="single" w:sz="6" w:space="0" w:color="auto"/>
            </w:tcBorders>
          </w:tcPr>
          <w:p w14:paraId="1D84D5CF" w14:textId="53C33605" w:rsidR="007908D2" w:rsidRPr="00CE5591" w:rsidDel="00D41994" w:rsidRDefault="007908D2" w:rsidP="00321CA8">
            <w:pPr>
              <w:pStyle w:val="NormalTableText"/>
              <w:spacing w:before="0" w:after="0"/>
              <w:rPr>
                <w:del w:id="31" w:author="Johnny Pang" w:date="2022-04-17T14:19:00Z"/>
                <w:rFonts w:ascii="Calibri" w:hAnsi="Calibri"/>
                <w:sz w:val="22"/>
              </w:rPr>
            </w:pPr>
            <w:del w:id="32" w:author="Johnny Pang" w:date="2022-04-17T14:19:00Z">
              <w:r w:rsidRPr="00CE5591" w:rsidDel="00D41994">
                <w:rPr>
                  <w:rFonts w:ascii="Calibri" w:hAnsi="Calibri"/>
                  <w:sz w:val="22"/>
                </w:rPr>
                <w:delText>October 5, 2010</w:delText>
              </w:r>
            </w:del>
          </w:p>
        </w:tc>
        <w:tc>
          <w:tcPr>
            <w:tcW w:w="5863" w:type="dxa"/>
            <w:tcBorders>
              <w:top w:val="single" w:sz="6" w:space="0" w:color="auto"/>
              <w:left w:val="single" w:sz="6" w:space="0" w:color="auto"/>
              <w:bottom w:val="single" w:sz="6" w:space="0" w:color="auto"/>
              <w:right w:val="double" w:sz="6" w:space="0" w:color="auto"/>
            </w:tcBorders>
          </w:tcPr>
          <w:p w14:paraId="0C0B3028" w14:textId="2179F37F" w:rsidR="007908D2" w:rsidRPr="00CE5591" w:rsidDel="00D41994" w:rsidRDefault="007908D2" w:rsidP="00321CA8">
            <w:pPr>
              <w:pStyle w:val="NormalTableText"/>
              <w:spacing w:before="0" w:after="0"/>
              <w:rPr>
                <w:del w:id="33" w:author="Johnny Pang" w:date="2022-04-17T14:19:00Z"/>
                <w:rFonts w:ascii="Calibri" w:hAnsi="Calibri"/>
                <w:sz w:val="22"/>
              </w:rPr>
            </w:pPr>
            <w:del w:id="34" w:author="Johnny Pang" w:date="2022-04-17T14:19:00Z">
              <w:r w:rsidRPr="00CE5591" w:rsidDel="00D41994">
                <w:rPr>
                  <w:rFonts w:ascii="Calibri" w:hAnsi="Calibri"/>
                  <w:sz w:val="22"/>
                </w:rPr>
                <w:delText>Correction of numbering at item 2.1.3</w:delText>
              </w:r>
            </w:del>
          </w:p>
        </w:tc>
      </w:tr>
      <w:tr w:rsidR="007908D2" w:rsidRPr="00CE5591" w:rsidDel="00D41994" w14:paraId="62EA2E18" w14:textId="41A207F2" w:rsidTr="00EA1373">
        <w:trPr>
          <w:cantSplit/>
          <w:jc w:val="center"/>
          <w:del w:id="35"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401785E8" w14:textId="553D30DD" w:rsidR="007908D2" w:rsidRPr="00CE5591" w:rsidDel="00D41994" w:rsidRDefault="007908D2" w:rsidP="00321CA8">
            <w:pPr>
              <w:pStyle w:val="NormalTableText"/>
              <w:spacing w:before="0" w:after="0"/>
              <w:rPr>
                <w:del w:id="36" w:author="Johnny Pang" w:date="2022-04-17T14:19:00Z"/>
                <w:rFonts w:ascii="Calibri" w:hAnsi="Calibri"/>
                <w:sz w:val="22"/>
              </w:rPr>
            </w:pPr>
            <w:del w:id="37" w:author="Johnny Pang" w:date="2022-04-17T14:19:00Z">
              <w:r w:rsidRPr="00CE5591" w:rsidDel="00D41994">
                <w:rPr>
                  <w:rFonts w:ascii="Calibri" w:hAnsi="Calibri"/>
                  <w:sz w:val="22"/>
                </w:rPr>
                <w:delText>5</w:delText>
              </w:r>
            </w:del>
          </w:p>
        </w:tc>
        <w:tc>
          <w:tcPr>
            <w:tcW w:w="2250" w:type="dxa"/>
            <w:tcBorders>
              <w:top w:val="single" w:sz="6" w:space="0" w:color="auto"/>
              <w:left w:val="single" w:sz="6" w:space="0" w:color="auto"/>
              <w:bottom w:val="single" w:sz="6" w:space="0" w:color="auto"/>
              <w:right w:val="single" w:sz="6" w:space="0" w:color="auto"/>
            </w:tcBorders>
          </w:tcPr>
          <w:p w14:paraId="6178E0CF" w14:textId="365D2D51" w:rsidR="007908D2" w:rsidRPr="00CE5591" w:rsidDel="00D41994" w:rsidRDefault="002217B4" w:rsidP="00321CA8">
            <w:pPr>
              <w:pStyle w:val="NormalTableText"/>
              <w:spacing w:before="0" w:after="0"/>
              <w:rPr>
                <w:del w:id="38" w:author="Johnny Pang" w:date="2022-04-17T14:19:00Z"/>
                <w:rFonts w:ascii="Calibri" w:hAnsi="Calibri"/>
                <w:sz w:val="22"/>
              </w:rPr>
            </w:pPr>
            <w:del w:id="39" w:author="Johnny Pang" w:date="2022-04-17T14:19:00Z">
              <w:r w:rsidRPr="00CE5591" w:rsidDel="00D41994">
                <w:rPr>
                  <w:rFonts w:ascii="Calibri" w:hAnsi="Calibri"/>
                  <w:sz w:val="22"/>
                </w:rPr>
                <w:delText>June 5, 2012</w:delText>
              </w:r>
            </w:del>
          </w:p>
        </w:tc>
        <w:tc>
          <w:tcPr>
            <w:tcW w:w="5863" w:type="dxa"/>
            <w:tcBorders>
              <w:top w:val="single" w:sz="6" w:space="0" w:color="auto"/>
              <w:left w:val="single" w:sz="6" w:space="0" w:color="auto"/>
              <w:bottom w:val="single" w:sz="6" w:space="0" w:color="auto"/>
              <w:right w:val="double" w:sz="6" w:space="0" w:color="auto"/>
            </w:tcBorders>
          </w:tcPr>
          <w:p w14:paraId="755542A2" w14:textId="3314D7A8" w:rsidR="007908D2" w:rsidRPr="00CE5591" w:rsidDel="00D41994" w:rsidRDefault="007908D2" w:rsidP="00321CA8">
            <w:pPr>
              <w:pStyle w:val="NormalTableText"/>
              <w:spacing w:before="0" w:after="0"/>
              <w:rPr>
                <w:del w:id="40" w:author="Johnny Pang" w:date="2022-04-17T14:19:00Z"/>
                <w:rFonts w:ascii="Calibri" w:hAnsi="Calibri"/>
                <w:sz w:val="22"/>
              </w:rPr>
            </w:pPr>
            <w:del w:id="41" w:author="Johnny Pang" w:date="2022-04-17T14:19:00Z">
              <w:r w:rsidRPr="00CE5591" w:rsidDel="00D41994">
                <w:rPr>
                  <w:rFonts w:ascii="Calibri" w:hAnsi="Calibri"/>
                  <w:sz w:val="22"/>
                </w:rPr>
                <w:delText>Addition of References and Replacement Parts sections on this page</w:delText>
              </w:r>
            </w:del>
          </w:p>
        </w:tc>
      </w:tr>
      <w:tr w:rsidR="007908D2" w:rsidRPr="00CE5591" w:rsidDel="00D41994" w14:paraId="1423D52E" w14:textId="50421348" w:rsidTr="00EA1373">
        <w:trPr>
          <w:cantSplit/>
          <w:jc w:val="center"/>
          <w:del w:id="42"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4CF748A0" w14:textId="2658A9CC" w:rsidR="007908D2" w:rsidRPr="00CE5591" w:rsidDel="00D41994" w:rsidRDefault="005022F3" w:rsidP="00321CA8">
            <w:pPr>
              <w:pStyle w:val="NormalTableText"/>
              <w:spacing w:before="0" w:after="0"/>
              <w:rPr>
                <w:del w:id="43" w:author="Johnny Pang" w:date="2022-04-17T14:19:00Z"/>
                <w:rFonts w:ascii="Calibri" w:hAnsi="Calibri"/>
                <w:sz w:val="22"/>
              </w:rPr>
            </w:pPr>
            <w:del w:id="44" w:author="Johnny Pang" w:date="2022-04-17T14:19:00Z">
              <w:r w:rsidRPr="00CE5591" w:rsidDel="00D41994">
                <w:rPr>
                  <w:rFonts w:ascii="Calibri" w:hAnsi="Calibri"/>
                  <w:sz w:val="22"/>
                </w:rPr>
                <w:delText>6</w:delText>
              </w:r>
            </w:del>
          </w:p>
        </w:tc>
        <w:tc>
          <w:tcPr>
            <w:tcW w:w="2250" w:type="dxa"/>
            <w:tcBorders>
              <w:top w:val="single" w:sz="6" w:space="0" w:color="auto"/>
              <w:left w:val="single" w:sz="6" w:space="0" w:color="auto"/>
              <w:bottom w:val="single" w:sz="6" w:space="0" w:color="auto"/>
              <w:right w:val="single" w:sz="6" w:space="0" w:color="auto"/>
            </w:tcBorders>
          </w:tcPr>
          <w:p w14:paraId="45AA1045" w14:textId="0F4FA6B9" w:rsidR="007908D2" w:rsidRPr="00CE5591" w:rsidDel="00D41994" w:rsidRDefault="005022F3" w:rsidP="00321CA8">
            <w:pPr>
              <w:pStyle w:val="NormalTableText"/>
              <w:spacing w:before="0" w:after="0"/>
              <w:rPr>
                <w:del w:id="45" w:author="Johnny Pang" w:date="2022-04-17T14:19:00Z"/>
                <w:rFonts w:ascii="Calibri" w:hAnsi="Calibri"/>
                <w:sz w:val="22"/>
              </w:rPr>
            </w:pPr>
            <w:del w:id="46" w:author="Johnny Pang" w:date="2022-04-17T14:19:00Z">
              <w:r w:rsidRPr="00CE5591" w:rsidDel="00D41994">
                <w:rPr>
                  <w:rFonts w:ascii="Calibri" w:hAnsi="Calibri"/>
                  <w:sz w:val="22"/>
                </w:rPr>
                <w:delText>June 29, 2012</w:delText>
              </w:r>
            </w:del>
          </w:p>
        </w:tc>
        <w:tc>
          <w:tcPr>
            <w:tcW w:w="5863" w:type="dxa"/>
            <w:tcBorders>
              <w:top w:val="single" w:sz="6" w:space="0" w:color="auto"/>
              <w:left w:val="single" w:sz="6" w:space="0" w:color="auto"/>
              <w:bottom w:val="single" w:sz="6" w:space="0" w:color="auto"/>
              <w:right w:val="double" w:sz="6" w:space="0" w:color="auto"/>
            </w:tcBorders>
          </w:tcPr>
          <w:p w14:paraId="283F015B" w14:textId="290C19AF" w:rsidR="007908D2" w:rsidRPr="00CE5591" w:rsidDel="00D41994" w:rsidRDefault="005022F3" w:rsidP="00321CA8">
            <w:pPr>
              <w:pStyle w:val="NormalTableText"/>
              <w:spacing w:before="0" w:after="0"/>
              <w:rPr>
                <w:del w:id="47" w:author="Johnny Pang" w:date="2022-04-17T14:19:00Z"/>
                <w:rFonts w:ascii="Calibri" w:hAnsi="Calibri"/>
                <w:sz w:val="22"/>
              </w:rPr>
            </w:pPr>
            <w:del w:id="48" w:author="Johnny Pang" w:date="2022-04-17T14:19:00Z">
              <w:r w:rsidRPr="00CE5591" w:rsidDel="00D41994">
                <w:rPr>
                  <w:rFonts w:ascii="Calibri" w:hAnsi="Calibri"/>
                  <w:sz w:val="22"/>
                </w:rPr>
                <w:delText>Reformatted to Remove White Space</w:delText>
              </w:r>
            </w:del>
          </w:p>
        </w:tc>
      </w:tr>
      <w:tr w:rsidR="007908D2" w:rsidRPr="00CE5591" w:rsidDel="00D41994" w14:paraId="1C6FBD3A" w14:textId="602A5831" w:rsidTr="00DC2447">
        <w:trPr>
          <w:cantSplit/>
          <w:jc w:val="center"/>
          <w:del w:id="49"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3DB60660" w14:textId="7121E4EE" w:rsidR="007908D2" w:rsidRPr="00CE5591" w:rsidDel="00D41994" w:rsidRDefault="00350F9D" w:rsidP="00321CA8">
            <w:pPr>
              <w:pStyle w:val="NormalTableText"/>
              <w:spacing w:before="0" w:after="0"/>
              <w:rPr>
                <w:del w:id="50" w:author="Johnny Pang" w:date="2022-04-17T14:19:00Z"/>
                <w:rFonts w:ascii="Calibri" w:hAnsi="Calibri"/>
                <w:sz w:val="22"/>
              </w:rPr>
            </w:pPr>
            <w:del w:id="51" w:author="Johnny Pang" w:date="2022-04-17T14:19:00Z">
              <w:r w:rsidRPr="00CE5591" w:rsidDel="00D41994">
                <w:rPr>
                  <w:rFonts w:ascii="Calibri" w:hAnsi="Calibri"/>
                  <w:sz w:val="22"/>
                </w:rPr>
                <w:delText>7</w:delText>
              </w:r>
            </w:del>
          </w:p>
        </w:tc>
        <w:tc>
          <w:tcPr>
            <w:tcW w:w="2250" w:type="dxa"/>
            <w:tcBorders>
              <w:top w:val="single" w:sz="6" w:space="0" w:color="auto"/>
              <w:left w:val="single" w:sz="6" w:space="0" w:color="auto"/>
              <w:bottom w:val="single" w:sz="6" w:space="0" w:color="auto"/>
              <w:right w:val="single" w:sz="6" w:space="0" w:color="auto"/>
            </w:tcBorders>
          </w:tcPr>
          <w:p w14:paraId="0B1F615A" w14:textId="29ACB555" w:rsidR="007908D2" w:rsidRPr="00CE5591" w:rsidDel="00D41994" w:rsidRDefault="00350F9D" w:rsidP="00321CA8">
            <w:pPr>
              <w:pStyle w:val="NormalTableText"/>
              <w:spacing w:before="0" w:after="0"/>
              <w:rPr>
                <w:del w:id="52" w:author="Johnny Pang" w:date="2022-04-17T14:19:00Z"/>
                <w:rFonts w:ascii="Calibri" w:hAnsi="Calibri"/>
                <w:sz w:val="22"/>
              </w:rPr>
            </w:pPr>
            <w:del w:id="53" w:author="Johnny Pang" w:date="2022-04-17T14:19:00Z">
              <w:r w:rsidRPr="00CE5591" w:rsidDel="00D41994">
                <w:rPr>
                  <w:rFonts w:ascii="Calibri" w:hAnsi="Calibri"/>
                  <w:sz w:val="22"/>
                </w:rPr>
                <w:delText>April 24, 2015</w:delText>
              </w:r>
            </w:del>
          </w:p>
        </w:tc>
        <w:tc>
          <w:tcPr>
            <w:tcW w:w="5863" w:type="dxa"/>
            <w:tcBorders>
              <w:top w:val="single" w:sz="6" w:space="0" w:color="auto"/>
              <w:left w:val="single" w:sz="6" w:space="0" w:color="auto"/>
              <w:bottom w:val="single" w:sz="6" w:space="0" w:color="auto"/>
              <w:right w:val="double" w:sz="6" w:space="0" w:color="auto"/>
            </w:tcBorders>
          </w:tcPr>
          <w:p w14:paraId="4DE67051" w14:textId="01E242D3" w:rsidR="007908D2" w:rsidRPr="00CE5591" w:rsidDel="00D41994" w:rsidRDefault="00350F9D" w:rsidP="00321CA8">
            <w:pPr>
              <w:pStyle w:val="NormalTableText"/>
              <w:spacing w:before="0" w:after="0"/>
              <w:rPr>
                <w:del w:id="54" w:author="Johnny Pang" w:date="2022-04-17T14:19:00Z"/>
                <w:rFonts w:ascii="Calibri" w:hAnsi="Calibri"/>
                <w:sz w:val="22"/>
              </w:rPr>
            </w:pPr>
            <w:del w:id="55" w:author="Johnny Pang" w:date="2022-04-17T14:19:00Z">
              <w:r w:rsidRPr="00CE5591" w:rsidDel="00D41994">
                <w:rPr>
                  <w:rFonts w:ascii="Calibri" w:hAnsi="Calibri"/>
                  <w:sz w:val="22"/>
                </w:rPr>
                <w:delText>General Formatting</w:delText>
              </w:r>
            </w:del>
          </w:p>
        </w:tc>
      </w:tr>
      <w:tr w:rsidR="00DC2447" w:rsidRPr="00CE5591" w:rsidDel="00D41994" w14:paraId="748A50E2" w14:textId="7BA8720B" w:rsidTr="00321CA8">
        <w:trPr>
          <w:cantSplit/>
          <w:jc w:val="center"/>
          <w:del w:id="56"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05BB1FD5" w14:textId="5D265F2F" w:rsidR="00DC2447" w:rsidRPr="00D84FD9" w:rsidDel="00D41994" w:rsidRDefault="00DC2447" w:rsidP="00321CA8">
            <w:pPr>
              <w:pStyle w:val="NormalTableText"/>
              <w:spacing w:before="0" w:after="0"/>
              <w:rPr>
                <w:del w:id="57" w:author="Johnny Pang" w:date="2022-04-17T14:19:00Z"/>
                <w:rFonts w:ascii="Calibri" w:hAnsi="Calibri"/>
                <w:sz w:val="22"/>
              </w:rPr>
            </w:pPr>
            <w:del w:id="58" w:author="Johnny Pang" w:date="2022-04-17T14:19:00Z">
              <w:r w:rsidRPr="00D84FD9" w:rsidDel="00D41994">
                <w:rPr>
                  <w:rFonts w:ascii="Calibri" w:hAnsi="Calibri"/>
                </w:rPr>
                <w:delText>8</w:delText>
              </w:r>
            </w:del>
          </w:p>
        </w:tc>
        <w:tc>
          <w:tcPr>
            <w:tcW w:w="2250" w:type="dxa"/>
            <w:tcBorders>
              <w:top w:val="single" w:sz="6" w:space="0" w:color="auto"/>
              <w:left w:val="single" w:sz="6" w:space="0" w:color="auto"/>
              <w:bottom w:val="single" w:sz="6" w:space="0" w:color="auto"/>
              <w:right w:val="single" w:sz="6" w:space="0" w:color="auto"/>
            </w:tcBorders>
          </w:tcPr>
          <w:p w14:paraId="76C0E5F9" w14:textId="3DB62B7B" w:rsidR="00DC2447" w:rsidRPr="00D84FD9" w:rsidDel="00D41994" w:rsidRDefault="00DC2447" w:rsidP="00321CA8">
            <w:pPr>
              <w:pStyle w:val="NormalTableText"/>
              <w:spacing w:before="0" w:after="0"/>
              <w:rPr>
                <w:del w:id="59" w:author="Johnny Pang" w:date="2022-04-17T14:19:00Z"/>
                <w:rFonts w:ascii="Calibri" w:hAnsi="Calibri"/>
                <w:sz w:val="22"/>
              </w:rPr>
            </w:pPr>
            <w:del w:id="60" w:author="Johnny Pang" w:date="2022-04-17T14:19:00Z">
              <w:r w:rsidRPr="00D84FD9" w:rsidDel="00D41994">
                <w:rPr>
                  <w:rFonts w:ascii="Calibri" w:hAnsi="Calibri"/>
                </w:rPr>
                <w:delText>March 22, 2016</w:delText>
              </w:r>
            </w:del>
          </w:p>
        </w:tc>
        <w:tc>
          <w:tcPr>
            <w:tcW w:w="5863" w:type="dxa"/>
            <w:tcBorders>
              <w:top w:val="single" w:sz="6" w:space="0" w:color="auto"/>
              <w:left w:val="single" w:sz="6" w:space="0" w:color="auto"/>
              <w:bottom w:val="single" w:sz="6" w:space="0" w:color="auto"/>
              <w:right w:val="double" w:sz="6" w:space="0" w:color="auto"/>
            </w:tcBorders>
          </w:tcPr>
          <w:p w14:paraId="6143791E" w14:textId="2BE49803" w:rsidR="00DC2447" w:rsidRPr="006F3FCF" w:rsidDel="00D41994" w:rsidRDefault="00DC2447" w:rsidP="00321CA8">
            <w:pPr>
              <w:pStyle w:val="NormalTableText"/>
              <w:spacing w:before="0" w:after="0"/>
              <w:rPr>
                <w:del w:id="61" w:author="Johnny Pang" w:date="2022-04-17T14:19:00Z"/>
                <w:rFonts w:ascii="Calibri" w:hAnsi="Calibri"/>
                <w:sz w:val="22"/>
              </w:rPr>
            </w:pPr>
            <w:del w:id="62" w:author="Johnny Pang" w:date="2022-04-17T14:19:00Z">
              <w:r w:rsidRPr="0053257E" w:rsidDel="00D41994">
                <w:rPr>
                  <w:rFonts w:ascii="Calibri" w:hAnsi="Calibri"/>
                  <w:sz w:val="22"/>
                </w:rPr>
                <w:delText>Changed spec to reflect the corporate name change from Munro Ltd. to DECAST Ltd. (AV)</w:delText>
              </w:r>
            </w:del>
          </w:p>
        </w:tc>
      </w:tr>
      <w:tr w:rsidR="00C37912" w:rsidRPr="00CE5591" w:rsidDel="00D41994" w14:paraId="1BF616B5" w14:textId="4D80FACA" w:rsidTr="00BB3C98">
        <w:trPr>
          <w:cantSplit/>
          <w:jc w:val="center"/>
          <w:del w:id="63" w:author="Johnny Pang" w:date="2022-04-17T14:19:00Z"/>
        </w:trPr>
        <w:tc>
          <w:tcPr>
            <w:tcW w:w="1004" w:type="dxa"/>
            <w:tcBorders>
              <w:top w:val="single" w:sz="6" w:space="0" w:color="auto"/>
              <w:left w:val="double" w:sz="6" w:space="0" w:color="auto"/>
              <w:bottom w:val="single" w:sz="6" w:space="0" w:color="auto"/>
              <w:right w:val="single" w:sz="6" w:space="0" w:color="auto"/>
            </w:tcBorders>
          </w:tcPr>
          <w:p w14:paraId="794DD7E6" w14:textId="1D8A6572" w:rsidR="00C37912" w:rsidRPr="00D84FD9" w:rsidDel="00D41994" w:rsidRDefault="00C37912" w:rsidP="00321CA8">
            <w:pPr>
              <w:pStyle w:val="NormalTableText"/>
              <w:spacing w:before="0" w:after="0"/>
              <w:rPr>
                <w:del w:id="64" w:author="Johnny Pang" w:date="2022-04-17T14:19:00Z"/>
                <w:rFonts w:ascii="Calibri" w:hAnsi="Calibri"/>
              </w:rPr>
            </w:pPr>
            <w:del w:id="65" w:author="Johnny Pang" w:date="2022-04-17T14:19:00Z">
              <w:r w:rsidDel="00D41994">
                <w:rPr>
                  <w:rFonts w:ascii="Calibri" w:hAnsi="Calibri"/>
                </w:rPr>
                <w:delText>9</w:delText>
              </w:r>
            </w:del>
          </w:p>
        </w:tc>
        <w:tc>
          <w:tcPr>
            <w:tcW w:w="2250" w:type="dxa"/>
            <w:tcBorders>
              <w:top w:val="single" w:sz="6" w:space="0" w:color="auto"/>
              <w:left w:val="single" w:sz="6" w:space="0" w:color="auto"/>
              <w:bottom w:val="single" w:sz="6" w:space="0" w:color="auto"/>
              <w:right w:val="single" w:sz="6" w:space="0" w:color="auto"/>
            </w:tcBorders>
          </w:tcPr>
          <w:p w14:paraId="3A607EAD" w14:textId="1D5D69CD" w:rsidR="00C37912" w:rsidRPr="00D84FD9" w:rsidDel="00D41994" w:rsidRDefault="00C37912" w:rsidP="00321CA8">
            <w:pPr>
              <w:pStyle w:val="NormalTableText"/>
              <w:spacing w:before="0" w:after="0"/>
              <w:rPr>
                <w:del w:id="66" w:author="Johnny Pang" w:date="2022-04-17T14:19:00Z"/>
                <w:rFonts w:ascii="Calibri" w:hAnsi="Calibri"/>
              </w:rPr>
            </w:pPr>
            <w:del w:id="67" w:author="Johnny Pang" w:date="2022-04-17T14:19:00Z">
              <w:r w:rsidDel="00D41994">
                <w:rPr>
                  <w:rFonts w:ascii="Calibri" w:hAnsi="Calibri"/>
                </w:rPr>
                <w:delText>April 26, 2018</w:delText>
              </w:r>
            </w:del>
          </w:p>
        </w:tc>
        <w:tc>
          <w:tcPr>
            <w:tcW w:w="5863" w:type="dxa"/>
            <w:tcBorders>
              <w:top w:val="single" w:sz="6" w:space="0" w:color="auto"/>
              <w:left w:val="single" w:sz="6" w:space="0" w:color="auto"/>
              <w:bottom w:val="single" w:sz="6" w:space="0" w:color="auto"/>
              <w:right w:val="double" w:sz="6" w:space="0" w:color="auto"/>
            </w:tcBorders>
          </w:tcPr>
          <w:p w14:paraId="22E890E2" w14:textId="66A4795C" w:rsidR="00AA6BA1" w:rsidDel="00D41994" w:rsidRDefault="00AA6BA1" w:rsidP="00321CA8">
            <w:pPr>
              <w:pStyle w:val="NormalTableText"/>
              <w:spacing w:before="0" w:after="0"/>
              <w:rPr>
                <w:del w:id="68" w:author="Johnny Pang" w:date="2022-04-17T14:19:00Z"/>
                <w:rFonts w:ascii="Calibri" w:hAnsi="Calibri"/>
                <w:sz w:val="22"/>
              </w:rPr>
            </w:pPr>
            <w:del w:id="69" w:author="Johnny Pang" w:date="2022-04-17T14:19:00Z">
              <w:r w:rsidDel="00D41994">
                <w:rPr>
                  <w:rFonts w:ascii="Calibri" w:hAnsi="Calibri"/>
                  <w:sz w:val="22"/>
                </w:rPr>
                <w:delText>2.1.2.3 R</w:delText>
              </w:r>
              <w:r w:rsidR="00375FB6" w:rsidDel="00D41994">
                <w:rPr>
                  <w:rFonts w:ascii="Calibri" w:hAnsi="Calibri"/>
                  <w:sz w:val="22"/>
                </w:rPr>
                <w:delText>emoved Hanson Pipe &amp; Products Canada Ltd, added Forterra Pipe and Precast</w:delText>
              </w:r>
              <w:r w:rsidR="009B342F" w:rsidDel="00D41994">
                <w:rPr>
                  <w:rFonts w:ascii="Calibri" w:hAnsi="Calibri"/>
                  <w:sz w:val="22"/>
                </w:rPr>
                <w:delText xml:space="preserve"> Ltd.</w:delText>
              </w:r>
            </w:del>
          </w:p>
          <w:p w14:paraId="4F0B065E" w14:textId="1FF56EF5" w:rsidR="00AA6BA1" w:rsidDel="00D41994" w:rsidRDefault="00AA6BA1" w:rsidP="00321CA8">
            <w:pPr>
              <w:pStyle w:val="NormalTableText"/>
              <w:spacing w:before="0" w:after="0"/>
              <w:rPr>
                <w:del w:id="70" w:author="Johnny Pang" w:date="2022-04-17T14:19:00Z"/>
                <w:rFonts w:ascii="Calibri" w:hAnsi="Calibri"/>
                <w:sz w:val="22"/>
              </w:rPr>
            </w:pPr>
            <w:del w:id="71" w:author="Johnny Pang" w:date="2022-04-17T14:19:00Z">
              <w:r w:rsidDel="00D41994">
                <w:rPr>
                  <w:rFonts w:ascii="Calibri" w:hAnsi="Calibri"/>
                  <w:sz w:val="22"/>
                </w:rPr>
                <w:delText xml:space="preserve">2.1.3 </w:delText>
              </w:r>
              <w:r w:rsidR="00BC7CD1" w:rsidDel="00D41994">
                <w:rPr>
                  <w:rFonts w:ascii="Calibri" w:hAnsi="Calibri"/>
                  <w:sz w:val="22"/>
                </w:rPr>
                <w:delText xml:space="preserve">Maintenance Hole Adjusters </w:delText>
              </w:r>
              <w:r w:rsidDel="00D41994">
                <w:rPr>
                  <w:rFonts w:ascii="Calibri" w:hAnsi="Calibri"/>
                  <w:sz w:val="22"/>
                </w:rPr>
                <w:delText>Section removed</w:delText>
              </w:r>
            </w:del>
          </w:p>
          <w:p w14:paraId="75001CF0" w14:textId="0AEAC9F1" w:rsidR="00AA6BA1" w:rsidDel="00D41994" w:rsidRDefault="00AA6BA1" w:rsidP="00321CA8">
            <w:pPr>
              <w:pStyle w:val="NormalTableText"/>
              <w:spacing w:before="0" w:after="0"/>
              <w:rPr>
                <w:del w:id="72" w:author="Johnny Pang" w:date="2022-04-17T14:19:00Z"/>
                <w:rFonts w:ascii="Calibri" w:hAnsi="Calibri"/>
                <w:sz w:val="22"/>
              </w:rPr>
            </w:pPr>
            <w:del w:id="73" w:author="Johnny Pang" w:date="2022-04-17T14:19:00Z">
              <w:r w:rsidDel="00D41994">
                <w:rPr>
                  <w:rFonts w:ascii="Calibri" w:hAnsi="Calibri"/>
                  <w:sz w:val="22"/>
                </w:rPr>
                <w:delText xml:space="preserve">2.1.6 </w:delText>
              </w:r>
              <w:r w:rsidR="00321CA8" w:rsidDel="00D41994">
                <w:rPr>
                  <w:rFonts w:ascii="Calibri" w:hAnsi="Calibri"/>
                  <w:sz w:val="22"/>
                </w:rPr>
                <w:delText>Maintenance Hole</w:delText>
              </w:r>
              <w:r w:rsidR="00BC7CD1" w:rsidDel="00D41994">
                <w:rPr>
                  <w:rFonts w:ascii="Calibri" w:hAnsi="Calibri"/>
                  <w:sz w:val="22"/>
                </w:rPr>
                <w:delText xml:space="preserve"> Steps </w:delText>
              </w:r>
              <w:r w:rsidDel="00D41994">
                <w:rPr>
                  <w:rFonts w:ascii="Calibri" w:hAnsi="Calibri"/>
                  <w:sz w:val="22"/>
                </w:rPr>
                <w:delText>Section removed</w:delText>
              </w:r>
            </w:del>
          </w:p>
          <w:p w14:paraId="20630665" w14:textId="19700905" w:rsidR="00AA6BA1" w:rsidDel="00D41994" w:rsidRDefault="00AA6BA1" w:rsidP="00321CA8">
            <w:pPr>
              <w:pStyle w:val="NormalTableText"/>
              <w:spacing w:before="0" w:after="0"/>
              <w:rPr>
                <w:del w:id="74" w:author="Johnny Pang" w:date="2022-04-17T14:19:00Z"/>
                <w:rFonts w:ascii="Calibri" w:hAnsi="Calibri"/>
                <w:sz w:val="22"/>
              </w:rPr>
            </w:pPr>
            <w:del w:id="75" w:author="Johnny Pang" w:date="2022-04-17T14:19:00Z">
              <w:r w:rsidDel="00D41994">
                <w:rPr>
                  <w:rFonts w:ascii="Calibri" w:hAnsi="Calibri"/>
                  <w:sz w:val="22"/>
                </w:rPr>
                <w:delText>2.1.12.4.3 Removed manufacturers and products</w:delText>
              </w:r>
            </w:del>
          </w:p>
          <w:p w14:paraId="11F9170D" w14:textId="01D46DB2" w:rsidR="00C37912" w:rsidRPr="00321CA8" w:rsidDel="00D41994" w:rsidRDefault="00C37912" w:rsidP="00321CA8">
            <w:pPr>
              <w:pStyle w:val="NormalTableText"/>
              <w:spacing w:before="0" w:after="0"/>
              <w:rPr>
                <w:del w:id="76" w:author="Johnny Pang" w:date="2022-04-17T14:19:00Z"/>
                <w:rFonts w:ascii="Calibri" w:hAnsi="Calibri"/>
                <w:sz w:val="22"/>
              </w:rPr>
            </w:pPr>
            <w:del w:id="77" w:author="Johnny Pang" w:date="2022-04-17T14:19:00Z">
              <w:r w:rsidRPr="00746EA8" w:rsidDel="00D41994">
                <w:rPr>
                  <w:rFonts w:ascii="Calibri" w:hAnsi="Calibri"/>
                  <w:sz w:val="22"/>
                </w:rPr>
                <w:delText>(</w:delText>
              </w:r>
              <w:r w:rsidDel="00D41994">
                <w:rPr>
                  <w:rFonts w:ascii="Calibri" w:hAnsi="Calibri"/>
                  <w:sz w:val="22"/>
                </w:rPr>
                <w:delText>BM</w:delText>
              </w:r>
              <w:r w:rsidRPr="00746EA8" w:rsidDel="00D41994">
                <w:rPr>
                  <w:rFonts w:ascii="Calibri" w:hAnsi="Calibri"/>
                  <w:sz w:val="22"/>
                </w:rPr>
                <w:delText>)</w:delText>
              </w:r>
            </w:del>
          </w:p>
        </w:tc>
      </w:tr>
      <w:tr w:rsidR="00402D10" w:rsidRPr="00CE5591" w:rsidDel="00D41994" w14:paraId="75DB6C71" w14:textId="08012DF6" w:rsidTr="00EA1373">
        <w:trPr>
          <w:cantSplit/>
          <w:jc w:val="center"/>
          <w:del w:id="78" w:author="Johnny Pang" w:date="2022-04-17T14:19:00Z"/>
        </w:trPr>
        <w:tc>
          <w:tcPr>
            <w:tcW w:w="1004" w:type="dxa"/>
            <w:tcBorders>
              <w:top w:val="single" w:sz="6" w:space="0" w:color="auto"/>
              <w:left w:val="double" w:sz="6" w:space="0" w:color="auto"/>
              <w:bottom w:val="double" w:sz="6" w:space="0" w:color="auto"/>
              <w:right w:val="single" w:sz="6" w:space="0" w:color="auto"/>
            </w:tcBorders>
          </w:tcPr>
          <w:p w14:paraId="4AD1CE15" w14:textId="77F0EEBC" w:rsidR="00402D10" w:rsidDel="00D41994" w:rsidRDefault="00402D10" w:rsidP="00321CA8">
            <w:pPr>
              <w:pStyle w:val="NormalTableText"/>
              <w:spacing w:before="0" w:after="0"/>
              <w:rPr>
                <w:del w:id="79" w:author="Johnny Pang" w:date="2022-04-17T14:19:00Z"/>
                <w:rFonts w:ascii="Calibri" w:hAnsi="Calibri"/>
              </w:rPr>
            </w:pPr>
            <w:del w:id="80" w:author="Johnny Pang" w:date="2022-04-17T14:19:00Z">
              <w:r w:rsidDel="00D41994">
                <w:rPr>
                  <w:rFonts w:ascii="Calibri" w:hAnsi="Calibri"/>
                </w:rPr>
                <w:delText>10</w:delText>
              </w:r>
            </w:del>
          </w:p>
        </w:tc>
        <w:tc>
          <w:tcPr>
            <w:tcW w:w="2250" w:type="dxa"/>
            <w:tcBorders>
              <w:top w:val="single" w:sz="6" w:space="0" w:color="auto"/>
              <w:left w:val="single" w:sz="6" w:space="0" w:color="auto"/>
              <w:bottom w:val="double" w:sz="6" w:space="0" w:color="auto"/>
              <w:right w:val="single" w:sz="6" w:space="0" w:color="auto"/>
            </w:tcBorders>
          </w:tcPr>
          <w:p w14:paraId="6DDBDB89" w14:textId="1C80B034" w:rsidR="00402D10" w:rsidDel="00D41994" w:rsidRDefault="00645CFC" w:rsidP="00321CA8">
            <w:pPr>
              <w:pStyle w:val="NormalTableText"/>
              <w:spacing w:before="0" w:after="0"/>
              <w:rPr>
                <w:del w:id="81" w:author="Johnny Pang" w:date="2022-04-17T14:19:00Z"/>
                <w:rFonts w:ascii="Calibri" w:hAnsi="Calibri"/>
              </w:rPr>
            </w:pPr>
            <w:del w:id="82" w:author="Johnny Pang" w:date="2022-04-17T14:19:00Z">
              <w:r w:rsidDel="00D41994">
                <w:rPr>
                  <w:rFonts w:ascii="Calibri" w:hAnsi="Calibri"/>
                </w:rPr>
                <w:delText>December 3</w:delText>
              </w:r>
              <w:r w:rsidR="00402D10" w:rsidDel="00D41994">
                <w:rPr>
                  <w:rFonts w:ascii="Calibri" w:hAnsi="Calibri"/>
                </w:rPr>
                <w:delText>, 202</w:delText>
              </w:r>
              <w:r w:rsidR="0039729F" w:rsidDel="00D41994">
                <w:rPr>
                  <w:rFonts w:ascii="Calibri" w:hAnsi="Calibri"/>
                </w:rPr>
                <w:delText>1</w:delText>
              </w:r>
            </w:del>
          </w:p>
        </w:tc>
        <w:tc>
          <w:tcPr>
            <w:tcW w:w="5863" w:type="dxa"/>
            <w:tcBorders>
              <w:top w:val="single" w:sz="6" w:space="0" w:color="auto"/>
              <w:left w:val="single" w:sz="6" w:space="0" w:color="auto"/>
              <w:bottom w:val="double" w:sz="6" w:space="0" w:color="auto"/>
              <w:right w:val="double" w:sz="6" w:space="0" w:color="auto"/>
            </w:tcBorders>
          </w:tcPr>
          <w:p w14:paraId="268203CB" w14:textId="33AD2A9C" w:rsidR="000D61D4" w:rsidDel="00D41994" w:rsidRDefault="000D61D4" w:rsidP="00321CA8">
            <w:pPr>
              <w:pStyle w:val="NormalTableText"/>
              <w:spacing w:before="0" w:after="0"/>
              <w:rPr>
                <w:del w:id="83" w:author="Johnny Pang" w:date="2022-04-17T14:19:00Z"/>
                <w:rFonts w:ascii="Calibri" w:hAnsi="Calibri"/>
                <w:sz w:val="22"/>
              </w:rPr>
            </w:pPr>
            <w:del w:id="84" w:author="Johnny Pang" w:date="2022-04-17T14:19:00Z">
              <w:r w:rsidDel="00D41994">
                <w:rPr>
                  <w:rFonts w:ascii="Calibri" w:hAnsi="Calibri"/>
                  <w:sz w:val="22"/>
                </w:rPr>
                <w:delText xml:space="preserve">Title changed </w:delText>
              </w:r>
            </w:del>
          </w:p>
          <w:p w14:paraId="64D8414F" w14:textId="048A54EA" w:rsidR="000D61D4" w:rsidDel="00D41994" w:rsidRDefault="00402D10" w:rsidP="00321CA8">
            <w:pPr>
              <w:pStyle w:val="NormalTableText"/>
              <w:spacing w:before="0" w:after="0"/>
              <w:rPr>
                <w:del w:id="85" w:author="Johnny Pang" w:date="2022-04-17T14:19:00Z"/>
                <w:rFonts w:ascii="Calibri" w:hAnsi="Calibri"/>
                <w:sz w:val="22"/>
              </w:rPr>
            </w:pPr>
            <w:del w:id="86" w:author="Johnny Pang" w:date="2022-04-17T14:19:00Z">
              <w:r w:rsidDel="00D41994">
                <w:rPr>
                  <w:rFonts w:ascii="Calibri" w:hAnsi="Calibri"/>
                  <w:sz w:val="22"/>
                </w:rPr>
                <w:delText>Rewritten to align with OPSS.MUNI 1850, OPSS</w:delText>
              </w:r>
              <w:r w:rsidR="000D61D4" w:rsidDel="00D41994">
                <w:rPr>
                  <w:rFonts w:ascii="Calibri" w:hAnsi="Calibri"/>
                  <w:sz w:val="22"/>
                </w:rPr>
                <w:delText>.MUNI</w:delText>
              </w:r>
              <w:r w:rsidDel="00D41994">
                <w:rPr>
                  <w:rFonts w:ascii="Calibri" w:hAnsi="Calibri"/>
                  <w:sz w:val="22"/>
                </w:rPr>
                <w:delText xml:space="preserve"> 1351, </w:delText>
              </w:r>
              <w:r w:rsidR="000D61D4" w:rsidDel="00D41994">
                <w:rPr>
                  <w:rFonts w:ascii="Calibri" w:hAnsi="Calibri"/>
                  <w:sz w:val="22"/>
                </w:rPr>
                <w:delText xml:space="preserve">and </w:delText>
              </w:r>
              <w:r w:rsidDel="00D41994">
                <w:rPr>
                  <w:rFonts w:ascii="Calibri" w:hAnsi="Calibri"/>
                  <w:sz w:val="22"/>
                </w:rPr>
                <w:delText>OPSS</w:delText>
              </w:r>
              <w:r w:rsidR="00C85647" w:rsidDel="00D41994">
                <w:rPr>
                  <w:rFonts w:ascii="Calibri" w:hAnsi="Calibri"/>
                  <w:sz w:val="22"/>
                </w:rPr>
                <w:delText>.MUNI</w:delText>
              </w:r>
              <w:r w:rsidDel="00D41994">
                <w:rPr>
                  <w:rFonts w:ascii="Calibri" w:hAnsi="Calibri"/>
                  <w:sz w:val="22"/>
                </w:rPr>
                <w:delText xml:space="preserve"> 407 </w:delText>
              </w:r>
            </w:del>
          </w:p>
          <w:p w14:paraId="574E673D" w14:textId="1B2C27D7" w:rsidR="00402D10" w:rsidDel="00D41994" w:rsidRDefault="007E562D" w:rsidP="00321CA8">
            <w:pPr>
              <w:pStyle w:val="NormalTableText"/>
              <w:spacing w:before="0" w:after="0"/>
              <w:rPr>
                <w:del w:id="87" w:author="Johnny Pang" w:date="2022-04-17T14:19:00Z"/>
                <w:rFonts w:ascii="Calibri" w:hAnsi="Calibri"/>
                <w:sz w:val="22"/>
              </w:rPr>
            </w:pPr>
            <w:del w:id="88" w:author="Johnny Pang" w:date="2022-04-17T14:19:00Z">
              <w:r w:rsidDel="00D41994">
                <w:rPr>
                  <w:rFonts w:ascii="Calibri" w:hAnsi="Calibri"/>
                  <w:sz w:val="22"/>
                </w:rPr>
                <w:delText>(</w:delText>
              </w:r>
              <w:r w:rsidR="00402D10" w:rsidDel="00D41994">
                <w:rPr>
                  <w:rFonts w:ascii="Calibri" w:hAnsi="Calibri"/>
                  <w:sz w:val="22"/>
                </w:rPr>
                <w:delText>BM</w:delText>
              </w:r>
              <w:r w:rsidR="00C85647" w:rsidDel="00D41994">
                <w:rPr>
                  <w:rFonts w:ascii="Calibri" w:hAnsi="Calibri"/>
                  <w:sz w:val="22"/>
                </w:rPr>
                <w:delText>, DB</w:delText>
              </w:r>
              <w:r w:rsidR="00402D10" w:rsidDel="00D41994">
                <w:rPr>
                  <w:rFonts w:ascii="Calibri" w:hAnsi="Calibri"/>
                  <w:sz w:val="22"/>
                </w:rPr>
                <w:delText>)</w:delText>
              </w:r>
            </w:del>
          </w:p>
        </w:tc>
      </w:tr>
    </w:tbl>
    <w:p w14:paraId="7DDC30B8" w14:textId="2F5EC5EF" w:rsidR="00A67009" w:rsidRPr="00650BF4" w:rsidDel="00D41994" w:rsidRDefault="00650BF4" w:rsidP="00650BF4">
      <w:pPr>
        <w:pStyle w:val="Heading1"/>
        <w:rPr>
          <w:del w:id="89" w:author="Johnny Pang" w:date="2022-04-17T14:19:00Z"/>
        </w:rPr>
        <w:pPrChange w:id="90" w:author="Johnny Pang" w:date="2022-11-30T18:20:00Z">
          <w:pPr/>
        </w:pPrChange>
      </w:pPr>
      <w:ins w:id="91" w:author="Johnny Pang" w:date="2022-11-30T18:20:00Z">
        <w:r>
          <w:t>G</w:t>
        </w:r>
      </w:ins>
    </w:p>
    <w:p w14:paraId="034604D9" w14:textId="145756C1" w:rsidR="00A67009" w:rsidRPr="00650BF4" w:rsidDel="00D41994" w:rsidRDefault="00A67009" w:rsidP="00650BF4">
      <w:pPr>
        <w:pStyle w:val="Heading1"/>
        <w:rPr>
          <w:del w:id="92" w:author="Johnny Pang" w:date="2022-04-17T14:19:00Z"/>
        </w:rPr>
        <w:pPrChange w:id="93" w:author="Johnny Pang" w:date="2022-11-30T18:20:00Z">
          <w:pPr>
            <w:pStyle w:val="BodyText"/>
          </w:pPr>
        </w:pPrChange>
      </w:pPr>
    </w:p>
    <w:p w14:paraId="3034B201" w14:textId="42742C78" w:rsidR="00A67009" w:rsidRPr="00650BF4" w:rsidDel="00D41994" w:rsidRDefault="00A67009" w:rsidP="00650BF4">
      <w:pPr>
        <w:pStyle w:val="Heading1"/>
        <w:rPr>
          <w:del w:id="94" w:author="Johnny Pang" w:date="2022-04-17T14:19:00Z"/>
        </w:rPr>
        <w:pPrChange w:id="95" w:author="Johnny Pang" w:date="2022-11-30T18:20:00Z">
          <w:pPr>
            <w:pStyle w:val="BodyText"/>
            <w:pBdr>
              <w:top w:val="single" w:sz="4" w:space="1" w:color="auto"/>
              <w:left w:val="single" w:sz="4" w:space="0" w:color="auto"/>
              <w:bottom w:val="single" w:sz="4" w:space="1" w:color="auto"/>
              <w:right w:val="single" w:sz="4" w:space="4" w:color="auto"/>
            </w:pBdr>
          </w:pPr>
        </w:pPrChange>
      </w:pPr>
      <w:del w:id="96" w:author="Johnny Pang" w:date="2022-04-17T14:19:00Z">
        <w:r w:rsidRPr="00650BF4" w:rsidDel="00D41994">
          <w:delText>NOTE:</w:delText>
        </w:r>
      </w:del>
    </w:p>
    <w:p w14:paraId="709D9A8B" w14:textId="68E02CAD" w:rsidR="00A67009" w:rsidRPr="00650BF4" w:rsidDel="00D41994" w:rsidRDefault="00A67009" w:rsidP="00650BF4">
      <w:pPr>
        <w:pStyle w:val="Heading1"/>
        <w:rPr>
          <w:del w:id="97" w:author="Johnny Pang" w:date="2022-04-17T14:19:00Z"/>
        </w:rPr>
        <w:pPrChange w:id="98" w:author="Johnny Pang" w:date="2022-11-30T18:20:00Z">
          <w:pPr>
            <w:pStyle w:val="BodyText"/>
            <w:pBdr>
              <w:top w:val="single" w:sz="4" w:space="1" w:color="auto"/>
              <w:left w:val="single" w:sz="4" w:space="0" w:color="auto"/>
              <w:bottom w:val="single" w:sz="4" w:space="1" w:color="auto"/>
              <w:right w:val="single" w:sz="4" w:space="4" w:color="auto"/>
            </w:pBdr>
          </w:pPr>
        </w:pPrChange>
      </w:pPr>
      <w:del w:id="99" w:author="Johnny Pang" w:date="2022-04-17T14:19:00Z">
        <w:r w:rsidRPr="00650BF4" w:rsidDel="00D41994">
          <w:delText>This is a CONTROLLED Document. Any documents appearing in paper form are not controlled and should be checked against the on-line file version prior to use.</w:delText>
        </w:r>
      </w:del>
    </w:p>
    <w:p w14:paraId="693EB098" w14:textId="2E905A41" w:rsidR="00A67009" w:rsidRPr="00650BF4" w:rsidDel="00D41994" w:rsidRDefault="00A67009" w:rsidP="00650BF4">
      <w:pPr>
        <w:pStyle w:val="Heading1"/>
        <w:rPr>
          <w:del w:id="100" w:author="Johnny Pang" w:date="2022-04-17T14:19:00Z"/>
        </w:rPr>
        <w:pPrChange w:id="101" w:author="Johnny Pang" w:date="2022-11-30T18:20:00Z">
          <w:pPr>
            <w:pStyle w:val="BodyText"/>
            <w:pBdr>
              <w:top w:val="single" w:sz="4" w:space="1" w:color="auto"/>
              <w:left w:val="single" w:sz="4" w:space="0" w:color="auto"/>
              <w:bottom w:val="single" w:sz="4" w:space="1" w:color="auto"/>
              <w:right w:val="single" w:sz="4" w:space="4" w:color="auto"/>
            </w:pBdr>
          </w:pPr>
        </w:pPrChange>
      </w:pPr>
      <w:del w:id="102" w:author="Johnny Pang" w:date="2022-04-17T14:19:00Z">
        <w:r w:rsidRPr="00650BF4" w:rsidDel="00D41994">
          <w:rPr>
            <w:rPrChange w:id="103" w:author="Johnny Pang" w:date="2022-11-30T18:20:00Z">
              <w:rPr>
                <w:rFonts w:ascii="Calibri" w:hAnsi="Calibri"/>
                <w:b/>
                <w:bCs/>
              </w:rPr>
            </w:rPrChange>
          </w:rPr>
          <w:delText xml:space="preserve">Notice: </w:delText>
        </w:r>
        <w:r w:rsidRPr="00650BF4" w:rsidDel="00D41994">
          <w:delText>This Document hardcopy must be used for reference purpose only.</w:delText>
        </w:r>
      </w:del>
    </w:p>
    <w:p w14:paraId="250998DA" w14:textId="130D29C2" w:rsidR="00A67009" w:rsidRPr="00650BF4" w:rsidDel="00D41994" w:rsidRDefault="00A67009" w:rsidP="00650BF4">
      <w:pPr>
        <w:pStyle w:val="Heading1"/>
        <w:rPr>
          <w:del w:id="104" w:author="Johnny Pang" w:date="2022-04-17T14:19:00Z"/>
          <w:rPrChange w:id="105" w:author="Johnny Pang" w:date="2022-11-30T18:20:00Z">
            <w:rPr>
              <w:del w:id="106" w:author="Johnny Pang" w:date="2022-04-17T14:19:00Z"/>
              <w:rFonts w:ascii="Calibri" w:hAnsi="Calibri"/>
              <w:b/>
              <w:bCs/>
            </w:rPr>
          </w:rPrChange>
        </w:rPr>
        <w:pPrChange w:id="107" w:author="Johnny Pang" w:date="2022-11-30T18:20:00Z">
          <w:pPr>
            <w:pStyle w:val="BodyText"/>
            <w:pBdr>
              <w:top w:val="single" w:sz="4" w:space="1" w:color="auto"/>
              <w:left w:val="single" w:sz="4" w:space="0" w:color="auto"/>
              <w:bottom w:val="single" w:sz="4" w:space="1" w:color="auto"/>
              <w:right w:val="single" w:sz="4" w:space="4" w:color="auto"/>
            </w:pBdr>
          </w:pPr>
        </w:pPrChange>
      </w:pPr>
      <w:del w:id="108" w:author="Johnny Pang" w:date="2022-04-17T14:19:00Z">
        <w:r w:rsidRPr="00650BF4" w:rsidDel="00D41994">
          <w:rPr>
            <w:rPrChange w:id="109" w:author="Johnny Pang" w:date="2022-11-30T18:20:00Z">
              <w:rPr>
                <w:rFonts w:ascii="Calibri" w:hAnsi="Calibri"/>
                <w:b/>
              </w:rPr>
            </w:rPrChange>
          </w:rPr>
          <w:delText>The on-line copy is the current version of the document.</w:delText>
        </w:r>
      </w:del>
    </w:p>
    <w:p w14:paraId="7C39B0AB" w14:textId="7B07AD59" w:rsidR="007908D2" w:rsidRPr="00650BF4" w:rsidDel="00D41994" w:rsidRDefault="007908D2" w:rsidP="00650BF4">
      <w:pPr>
        <w:pStyle w:val="Heading1"/>
        <w:rPr>
          <w:del w:id="110" w:author="Johnny Pang" w:date="2022-04-17T14:19:00Z"/>
        </w:rPr>
        <w:pPrChange w:id="111" w:author="Johnny Pang" w:date="2022-11-30T18:20:00Z">
          <w:pPr>
            <w:pStyle w:val="BodyText"/>
          </w:pPr>
        </w:pPrChange>
      </w:pPr>
    </w:p>
    <w:p w14:paraId="4C3B8948" w14:textId="21017A74" w:rsidR="00A67009" w:rsidRPr="00650BF4" w:rsidRDefault="00EA1373" w:rsidP="00650BF4">
      <w:pPr>
        <w:pStyle w:val="Heading1"/>
        <w:pPrChange w:id="112" w:author="Johnny Pang" w:date="2022-11-30T18:20:00Z">
          <w:pPr>
            <w:pStyle w:val="Heading1"/>
            <w:tabs>
              <w:tab w:val="left" w:pos="1080"/>
            </w:tabs>
            <w:ind w:left="1080" w:hanging="1080"/>
          </w:pPr>
        </w:pPrChange>
      </w:pPr>
      <w:del w:id="113" w:author="Johnny Pang" w:date="2022-11-30T18:20:00Z">
        <w:r w:rsidRPr="00650BF4" w:rsidDel="00650BF4">
          <w:br w:type="page"/>
        </w:r>
        <w:r w:rsidR="00A67009" w:rsidRPr="00650BF4" w:rsidDel="00650BF4">
          <w:delText>G</w:delText>
        </w:r>
      </w:del>
      <w:r w:rsidR="007E562D" w:rsidRPr="00650BF4">
        <w:t>ENERAL</w:t>
      </w:r>
    </w:p>
    <w:p w14:paraId="6CC1DC0D" w14:textId="77777777" w:rsidR="002744C9" w:rsidRDefault="002744C9">
      <w:pPr>
        <w:pStyle w:val="Heading2"/>
      </w:pPr>
      <w:r>
        <w:t>Scope of Work</w:t>
      </w:r>
    </w:p>
    <w:p w14:paraId="6423C30D" w14:textId="01DB5330" w:rsidR="002744C9" w:rsidRPr="00FC588D" w:rsidRDefault="002744C9" w:rsidP="0053257E">
      <w:pPr>
        <w:pStyle w:val="Heading3"/>
      </w:pPr>
      <w:r w:rsidRPr="00344D13">
        <w:t xml:space="preserve">This Section </w:t>
      </w:r>
      <w:r w:rsidR="00DD1B96">
        <w:t>covers</w:t>
      </w:r>
      <w:r w:rsidRPr="00344D13">
        <w:t xml:space="preserve"> the requirements for the installation of maintenance holes</w:t>
      </w:r>
      <w:r w:rsidRPr="00FC588D">
        <w:t>, catch basins, ditch inlets, and valve chambers.</w:t>
      </w:r>
    </w:p>
    <w:p w14:paraId="4AFEABF4" w14:textId="77777777" w:rsidR="00A67009" w:rsidRPr="009A3C92" w:rsidRDefault="00A67009" w:rsidP="0053257E">
      <w:pPr>
        <w:pStyle w:val="Heading2"/>
        <w:spacing w:before="0"/>
      </w:pPr>
      <w:r w:rsidRPr="00FC588D">
        <w:t>Related</w:t>
      </w:r>
      <w:r w:rsidR="00EA1373" w:rsidRPr="005C70A2">
        <w:t xml:space="preserve"> </w:t>
      </w:r>
      <w:r w:rsidRPr="005C70A2">
        <w:t>Sections</w:t>
      </w:r>
    </w:p>
    <w:p w14:paraId="27178E80" w14:textId="56FE8FC0" w:rsidR="00321CA8" w:rsidRPr="00E35771" w:rsidDel="00E25677" w:rsidRDefault="00321CA8" w:rsidP="00321CA8">
      <w:pPr>
        <w:pStyle w:val="Heading3"/>
        <w:numPr>
          <w:ilvl w:val="0"/>
          <w:numId w:val="0"/>
        </w:numPr>
        <w:ind w:left="720"/>
        <w:rPr>
          <w:del w:id="114" w:author="Axel Ouillet" w:date="2022-03-22T17:08:00Z"/>
          <w:highlight w:val="yellow"/>
        </w:rPr>
      </w:pPr>
      <w:del w:id="115" w:author="Axel Ouillet" w:date="2022-03-22T17:08:00Z">
        <w:r w:rsidRPr="00E35771" w:rsidDel="00E25677">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DC29CB1" w14:textId="29370A5F" w:rsidR="00321CA8" w:rsidRPr="00E35771" w:rsidDel="00E25677" w:rsidRDefault="00321CA8" w:rsidP="00BB3C98">
      <w:pPr>
        <w:pStyle w:val="Heading3"/>
        <w:numPr>
          <w:ilvl w:val="0"/>
          <w:numId w:val="0"/>
        </w:numPr>
        <w:spacing w:before="80"/>
        <w:ind w:left="720"/>
        <w:contextualSpacing w:val="0"/>
        <w:rPr>
          <w:del w:id="116" w:author="Axel Ouillet" w:date="2022-03-22T17:08:00Z"/>
          <w:highlight w:val="yellow"/>
        </w:rPr>
      </w:pPr>
      <w:del w:id="117" w:author="Axel Ouillet" w:date="2022-03-22T17:08:00Z">
        <w:r w:rsidRPr="00E35771" w:rsidDel="00E25677">
          <w:rPr>
            <w:highlight w:val="yellow"/>
          </w:rPr>
          <w:delText>Cross-referencing here may also be used to coordinate assemblies or systems whose components may span multiple Sections and which must meet certain performance requirements as an assembly or system.</w:delText>
        </w:r>
      </w:del>
    </w:p>
    <w:p w14:paraId="3E02041F" w14:textId="6D9788D2" w:rsidR="00321CA8" w:rsidRPr="00E35771" w:rsidDel="00E25677" w:rsidRDefault="00321CA8" w:rsidP="00BB3C98">
      <w:pPr>
        <w:pStyle w:val="Heading3"/>
        <w:numPr>
          <w:ilvl w:val="0"/>
          <w:numId w:val="0"/>
        </w:numPr>
        <w:spacing w:before="80"/>
        <w:ind w:left="720"/>
        <w:contextualSpacing w:val="0"/>
        <w:rPr>
          <w:del w:id="118" w:author="Axel Ouillet" w:date="2022-03-22T17:08:00Z"/>
          <w:highlight w:val="yellow"/>
        </w:rPr>
      </w:pPr>
      <w:del w:id="119" w:author="Axel Ouillet" w:date="2022-03-22T17:08:00Z">
        <w:r w:rsidRPr="00E35771" w:rsidDel="00E25677">
          <w:rPr>
            <w:highlight w:val="yellow"/>
          </w:rPr>
          <w:delText>Contractor is responsible for coordination of the Work.</w:delText>
        </w:r>
      </w:del>
    </w:p>
    <w:p w14:paraId="6E650096" w14:textId="7111C9E7" w:rsidR="00321CA8" w:rsidRPr="00E35771" w:rsidDel="00E25677" w:rsidRDefault="00321CA8" w:rsidP="00BB3C98">
      <w:pPr>
        <w:pStyle w:val="Heading3"/>
        <w:numPr>
          <w:ilvl w:val="0"/>
          <w:numId w:val="0"/>
        </w:numPr>
        <w:spacing w:before="80"/>
        <w:ind w:left="720"/>
        <w:contextualSpacing w:val="0"/>
        <w:rPr>
          <w:del w:id="120" w:author="Axel Ouillet" w:date="2022-03-22T17:08:00Z"/>
          <w:highlight w:val="yellow"/>
        </w:rPr>
      </w:pPr>
      <w:del w:id="121" w:author="Axel Ouillet" w:date="2022-03-22T17:08:00Z">
        <w:r w:rsidRPr="00E35771" w:rsidDel="00E25677">
          <w:rPr>
            <w:highlight w:val="yellow"/>
          </w:rPr>
          <w:delText>This Section is to be completed/updated during the design development by the Consultant. If it is not applicable to the section for the specific project it may be deleted.]</w:delText>
        </w:r>
      </w:del>
    </w:p>
    <w:p w14:paraId="721B841A" w14:textId="77777777" w:rsidR="00321CA8" w:rsidRPr="008543A1" w:rsidRDefault="00321CA8" w:rsidP="0053257E">
      <w:pPr>
        <w:pStyle w:val="Heading3"/>
      </w:pPr>
      <w:r w:rsidRPr="008543A1">
        <w:t>Section 01300 – Submittals</w:t>
      </w:r>
    </w:p>
    <w:p w14:paraId="24A7E0FE" w14:textId="77777777" w:rsidR="00321CA8" w:rsidRPr="008543A1" w:rsidRDefault="00321CA8" w:rsidP="0053257E">
      <w:pPr>
        <w:pStyle w:val="Heading3"/>
      </w:pPr>
      <w:r w:rsidRPr="008543A1">
        <w:t>Section 02315 – Excavation, Trenching and Backfilling</w:t>
      </w:r>
    </w:p>
    <w:p w14:paraId="576F3A60" w14:textId="77777777" w:rsidR="00321CA8" w:rsidRPr="008543A1" w:rsidRDefault="00321CA8" w:rsidP="0053257E">
      <w:pPr>
        <w:pStyle w:val="Heading3"/>
      </w:pPr>
      <w:r w:rsidRPr="008543A1">
        <w:t xml:space="preserve">Section 02701 – Aggregates </w:t>
      </w:r>
      <w:r w:rsidR="00402D10">
        <w:t xml:space="preserve">- </w:t>
      </w:r>
      <w:r w:rsidRPr="008543A1">
        <w:t>General</w:t>
      </w:r>
    </w:p>
    <w:p w14:paraId="611F675D" w14:textId="77777777" w:rsidR="00321CA8" w:rsidRPr="008543A1" w:rsidRDefault="00321CA8" w:rsidP="0053257E">
      <w:pPr>
        <w:pStyle w:val="Heading3"/>
      </w:pPr>
      <w:r w:rsidRPr="008543A1">
        <w:t>Section 03200 – Concrete Reinforcement</w:t>
      </w:r>
    </w:p>
    <w:p w14:paraId="0CCD499C" w14:textId="77777777" w:rsidR="00321CA8" w:rsidRDefault="00321CA8" w:rsidP="0053257E">
      <w:pPr>
        <w:pStyle w:val="Heading3"/>
      </w:pPr>
      <w:r w:rsidRPr="008543A1">
        <w:t>Section 03300 – Cast in place concrete</w:t>
      </w:r>
    </w:p>
    <w:p w14:paraId="3A8D8B96" w14:textId="77777777" w:rsidR="00402D10" w:rsidRDefault="00402D10" w:rsidP="0053257E">
      <w:pPr>
        <w:pStyle w:val="Heading3"/>
      </w:pPr>
      <w:r>
        <w:t xml:space="preserve">Section </w:t>
      </w:r>
      <w:r w:rsidRPr="00402D10">
        <w:t xml:space="preserve">02230 </w:t>
      </w:r>
      <w:r w:rsidRPr="008543A1">
        <w:t>–</w:t>
      </w:r>
      <w:r>
        <w:t xml:space="preserve"> </w:t>
      </w:r>
      <w:r w:rsidRPr="00402D10">
        <w:t xml:space="preserve">Site Preparation </w:t>
      </w:r>
      <w:r>
        <w:t>f</w:t>
      </w:r>
      <w:r w:rsidRPr="00402D10">
        <w:t>or Pipelines</w:t>
      </w:r>
      <w:r>
        <w:t>, Utilities a</w:t>
      </w:r>
      <w:r w:rsidRPr="00402D10">
        <w:t>nd Associated Structures</w:t>
      </w:r>
    </w:p>
    <w:p w14:paraId="6330CFE2" w14:textId="77777777" w:rsidR="00402D10" w:rsidRDefault="00402D10" w:rsidP="0053257E">
      <w:pPr>
        <w:pStyle w:val="Heading3"/>
      </w:pPr>
      <w:r>
        <w:t xml:space="preserve">Section 02240 </w:t>
      </w:r>
      <w:r w:rsidRPr="008543A1">
        <w:t>–</w:t>
      </w:r>
      <w:r>
        <w:t xml:space="preserve"> Dewatering-General</w:t>
      </w:r>
    </w:p>
    <w:p w14:paraId="62A3FB7F" w14:textId="77777777" w:rsidR="00250452" w:rsidRPr="008543A1" w:rsidRDefault="00250452" w:rsidP="0053257E">
      <w:pPr>
        <w:pStyle w:val="Heading3"/>
      </w:pPr>
      <w:r>
        <w:t xml:space="preserve">Section </w:t>
      </w:r>
      <w:r w:rsidRPr="00250452">
        <w:t xml:space="preserve">03410 </w:t>
      </w:r>
      <w:r w:rsidRPr="008543A1">
        <w:t>–</w:t>
      </w:r>
      <w:r>
        <w:t xml:space="preserve"> </w:t>
      </w:r>
      <w:r w:rsidRPr="00250452">
        <w:t>Plant Precast Structural Concrete</w:t>
      </w:r>
    </w:p>
    <w:p w14:paraId="1C71571F" w14:textId="77777777" w:rsidR="00A67009" w:rsidRPr="005C70A2" w:rsidRDefault="00A67009" w:rsidP="00344D13">
      <w:pPr>
        <w:pStyle w:val="Heading2"/>
      </w:pPr>
      <w:r w:rsidRPr="005C70A2">
        <w:t>References</w:t>
      </w:r>
    </w:p>
    <w:p w14:paraId="43280113" w14:textId="77777777" w:rsidR="00402D10" w:rsidRDefault="00402D10" w:rsidP="00402D10">
      <w:pPr>
        <w:ind w:firstLine="720"/>
      </w:pPr>
      <w:r>
        <w:t xml:space="preserve">All OPSS </w:t>
      </w:r>
      <w:r w:rsidRPr="00FB4274">
        <w:t>MUNI reference documents shall be the latest version.</w:t>
      </w:r>
    </w:p>
    <w:p w14:paraId="70BE144F" w14:textId="7B8DF8AB" w:rsidR="003D642E" w:rsidRPr="0026214A" w:rsidDel="00D41994" w:rsidRDefault="003D642E" w:rsidP="003D642E">
      <w:pPr>
        <w:ind w:left="720"/>
        <w:rPr>
          <w:del w:id="122" w:author="Johnny Pang" w:date="2022-04-17T14:19:00Z"/>
          <w:i/>
          <w:iCs/>
        </w:rPr>
      </w:pPr>
      <w:del w:id="123" w:author="Johnny Pang" w:date="2022-04-17T14:19:00Z">
        <w:r w:rsidRPr="0026214A" w:rsidDel="00D41994">
          <w:rPr>
            <w:i/>
            <w:iCs/>
            <w:highlight w:val="yellow"/>
          </w:rPr>
          <w:delText>[Consultant Note: The Consultant shall confirm all revision dates and update this specification Section if required.]</w:delText>
        </w:r>
        <w:r w:rsidRPr="0026214A" w:rsidDel="00D41994">
          <w:rPr>
            <w:i/>
            <w:iCs/>
          </w:rPr>
          <w:delText xml:space="preserve"> </w:delText>
        </w:r>
      </w:del>
    </w:p>
    <w:p w14:paraId="68376A75" w14:textId="5DD0BEE7" w:rsidR="00A67009" w:rsidRPr="00346812" w:rsidRDefault="00870D4C" w:rsidP="00BB3C98">
      <w:pPr>
        <w:pStyle w:val="Heading3"/>
      </w:pPr>
      <w:r w:rsidRPr="00346812">
        <w:t>OPSS</w:t>
      </w:r>
      <w:r w:rsidR="003D642E">
        <w:t xml:space="preserve">.MUNI </w:t>
      </w:r>
      <w:r w:rsidRPr="00346812">
        <w:t>407</w:t>
      </w:r>
      <w:r w:rsidR="003D642E">
        <w:t xml:space="preserve"> [November 2020]</w:t>
      </w:r>
      <w:r w:rsidRPr="00346812">
        <w:t xml:space="preserve">, Construction Specification for Maintenance Hole, Catch Basin, Ditch Inlet, and Valve Chamber Installation. </w:t>
      </w:r>
    </w:p>
    <w:p w14:paraId="30FBF68D" w14:textId="77777777" w:rsidR="00870D4C" w:rsidRPr="00346812" w:rsidRDefault="00870D4C" w:rsidP="00BB3C98">
      <w:pPr>
        <w:pStyle w:val="Heading3"/>
      </w:pPr>
      <w:r w:rsidRPr="00346812">
        <w:t>OPSS</w:t>
      </w:r>
      <w:r w:rsidR="00636B58" w:rsidRPr="00346812">
        <w:t>.MUNI</w:t>
      </w:r>
      <w:r w:rsidRPr="00346812">
        <w:t xml:space="preserve"> 1850</w:t>
      </w:r>
      <w:r w:rsidR="003D642E">
        <w:t xml:space="preserve"> [November 2020]</w:t>
      </w:r>
      <w:r w:rsidRPr="00346812">
        <w:t>, Material Specification for Frames, Grates, Covers, and Gratings.</w:t>
      </w:r>
    </w:p>
    <w:p w14:paraId="4D2E5637" w14:textId="77777777" w:rsidR="00636B58" w:rsidRPr="00346812" w:rsidRDefault="00402D10" w:rsidP="00346812">
      <w:pPr>
        <w:pStyle w:val="Heading3"/>
      </w:pPr>
      <w:r w:rsidRPr="00346812">
        <w:t>OPSS</w:t>
      </w:r>
      <w:r w:rsidR="000D61D4">
        <w:t>.MUNI</w:t>
      </w:r>
      <w:r w:rsidRPr="00346812">
        <w:t xml:space="preserve"> </w:t>
      </w:r>
      <w:r w:rsidR="00636B58" w:rsidRPr="00346812">
        <w:t>1351</w:t>
      </w:r>
      <w:r w:rsidR="003D642E">
        <w:t xml:space="preserve"> [November 2019]</w:t>
      </w:r>
      <w:r w:rsidR="00636B58" w:rsidRPr="00346812">
        <w:t>, Material Specification for Precast Reinforced Concrete Components for Maintenance Holes, Catch Basins, Ditch Inlets, and Valve Chambers</w:t>
      </w:r>
      <w:r w:rsidR="00C92166">
        <w:t>.</w:t>
      </w:r>
    </w:p>
    <w:p w14:paraId="05AE5167" w14:textId="79AC1414" w:rsidR="00402D10" w:rsidRPr="00650BF4" w:rsidRDefault="00650BF4" w:rsidP="00650BF4">
      <w:pPr>
        <w:pStyle w:val="Heading2"/>
      </w:pPr>
      <w:ins w:id="124" w:author="Johnny Pang" w:date="2022-11-30T18:20:00Z">
        <w:r>
          <w:t>S</w:t>
        </w:r>
      </w:ins>
      <w:del w:id="125" w:author="Johnny Pang" w:date="2022-11-30T18:20:00Z">
        <w:r w:rsidR="00870D4C" w:rsidRPr="00650BF4" w:rsidDel="00650BF4">
          <w:br w:type="page"/>
        </w:r>
        <w:r w:rsidR="00402D10" w:rsidRPr="00650BF4" w:rsidDel="00650BF4">
          <w:delText>S</w:delText>
        </w:r>
      </w:del>
      <w:r w:rsidR="00402D10" w:rsidRPr="00650BF4">
        <w:t>ubmittals</w:t>
      </w:r>
    </w:p>
    <w:p w14:paraId="0B759298" w14:textId="77777777" w:rsidR="00A67009" w:rsidRPr="00692674" w:rsidRDefault="00402D10" w:rsidP="00692674">
      <w:pPr>
        <w:pStyle w:val="Heading3"/>
      </w:pPr>
      <w:r w:rsidRPr="00692674">
        <w:t xml:space="preserve">Material Certification: </w:t>
      </w:r>
      <w:r w:rsidR="00A67009" w:rsidRPr="00692674">
        <w:t>Submit the manufacturer's test data and certification at least 10 Working Days</w:t>
      </w:r>
      <w:r w:rsidR="007E562D" w:rsidRPr="00692674">
        <w:t xml:space="preserve"> </w:t>
      </w:r>
      <w:r w:rsidR="00A67009" w:rsidRPr="00692674">
        <w:t>prior to commencing the Work.</w:t>
      </w:r>
      <w:r w:rsidRPr="00692674">
        <w:t xml:space="preserve"> </w:t>
      </w:r>
      <w:r w:rsidR="00A67009" w:rsidRPr="00692674">
        <w:t>Certification is to be marked on the units.</w:t>
      </w:r>
    </w:p>
    <w:p w14:paraId="38859135" w14:textId="77777777" w:rsidR="00341F7D" w:rsidRPr="00D31606" w:rsidRDefault="00341F7D" w:rsidP="0053257E">
      <w:pPr>
        <w:pStyle w:val="Heading3"/>
      </w:pPr>
      <w:r w:rsidRPr="00D31606">
        <w:t>The Contractor shall prepare and submit</w:t>
      </w:r>
      <w:r w:rsidR="00D31606">
        <w:t xml:space="preserve"> </w:t>
      </w:r>
      <w:r w:rsidRPr="00D31606">
        <w:t>detailed layout drawings for each maintenance hole and valve chamber using   the   exact   dimensions   of   all   proposed   chamber components.  The layout drawings shall include the following details at a minimum to determine that the structure meets the requirements of the Contract Documents:</w:t>
      </w:r>
    </w:p>
    <w:p w14:paraId="77207CBC" w14:textId="77777777" w:rsidR="00341F7D" w:rsidRDefault="00341F7D" w:rsidP="00341F7D">
      <w:pPr>
        <w:pStyle w:val="Heading4"/>
        <w:numPr>
          <w:ilvl w:val="3"/>
          <w:numId w:val="12"/>
        </w:numPr>
      </w:pPr>
      <w:r>
        <w:t>All piping penetrations, box out, connection details, reinforcement and thrust walls</w:t>
      </w:r>
    </w:p>
    <w:p w14:paraId="345E3A60" w14:textId="77777777" w:rsidR="00341F7D" w:rsidRDefault="00341F7D" w:rsidP="00341F7D">
      <w:pPr>
        <w:pStyle w:val="Heading4"/>
        <w:numPr>
          <w:ilvl w:val="3"/>
          <w:numId w:val="12"/>
        </w:numPr>
      </w:pPr>
      <w:r>
        <w:t>Lifting device locations and structural details</w:t>
      </w:r>
    </w:p>
    <w:p w14:paraId="1DF234F1" w14:textId="77777777" w:rsidR="00341F7D" w:rsidRDefault="00341F7D" w:rsidP="00341F7D">
      <w:pPr>
        <w:pStyle w:val="Heading4"/>
        <w:numPr>
          <w:ilvl w:val="3"/>
          <w:numId w:val="12"/>
        </w:numPr>
      </w:pPr>
      <w:r>
        <w:t xml:space="preserve">Elevations and dimensions of the base, intermediate riser sections, transitions, roof slab, </w:t>
      </w:r>
      <w:proofErr w:type="gramStart"/>
      <w:r>
        <w:t>chimney</w:t>
      </w:r>
      <w:proofErr w:type="gramEnd"/>
      <w:r>
        <w:t xml:space="preserve"> and cover</w:t>
      </w:r>
    </w:p>
    <w:p w14:paraId="6FE5C0A3" w14:textId="77777777" w:rsidR="00341F7D" w:rsidRDefault="00341F7D" w:rsidP="00341F7D">
      <w:pPr>
        <w:pStyle w:val="Heading4"/>
        <w:numPr>
          <w:ilvl w:val="3"/>
          <w:numId w:val="12"/>
        </w:numPr>
      </w:pPr>
      <w:r>
        <w:t>Location of sump pits</w:t>
      </w:r>
    </w:p>
    <w:p w14:paraId="5C1C2B2B" w14:textId="77777777" w:rsidR="00341F7D" w:rsidRDefault="00341F7D" w:rsidP="00341F7D">
      <w:pPr>
        <w:pStyle w:val="Heading4"/>
        <w:numPr>
          <w:ilvl w:val="3"/>
          <w:numId w:val="12"/>
        </w:numPr>
      </w:pPr>
      <w:r>
        <w:t>Elevations of platforms and locations of ladders or steps</w:t>
      </w:r>
    </w:p>
    <w:p w14:paraId="3FB0F77F" w14:textId="77777777" w:rsidR="00341F7D" w:rsidRDefault="00341F7D" w:rsidP="00341F7D">
      <w:pPr>
        <w:pStyle w:val="Heading4"/>
        <w:numPr>
          <w:ilvl w:val="3"/>
          <w:numId w:val="12"/>
        </w:numPr>
      </w:pPr>
      <w:r>
        <w:t>Details for joints and gasket materials</w:t>
      </w:r>
    </w:p>
    <w:p w14:paraId="0313AC0A" w14:textId="77777777" w:rsidR="00341F7D" w:rsidRDefault="00341F7D" w:rsidP="00341F7D">
      <w:pPr>
        <w:pStyle w:val="Heading4"/>
        <w:numPr>
          <w:ilvl w:val="3"/>
          <w:numId w:val="12"/>
        </w:numPr>
      </w:pPr>
      <w:r>
        <w:t>Details for concrete strength, exposure class and applicable standards</w:t>
      </w:r>
    </w:p>
    <w:p w14:paraId="24BBBA80" w14:textId="77777777" w:rsidR="00341F7D" w:rsidRDefault="00341F7D" w:rsidP="00341F7D">
      <w:pPr>
        <w:pStyle w:val="Heading4"/>
        <w:numPr>
          <w:ilvl w:val="3"/>
          <w:numId w:val="12"/>
        </w:numPr>
      </w:pPr>
      <w:r>
        <w:t>Drawings shall be sealed by a Professional Engineer</w:t>
      </w:r>
      <w:del w:id="126" w:author="Radulovic, Nicole" w:date="2022-11-01T15:41:00Z">
        <w:r w:rsidDel="00A82E75">
          <w:delText xml:space="preserve"> licensed in the Province of Ontario</w:delText>
        </w:r>
      </w:del>
      <w:r>
        <w:t xml:space="preserve"> where required</w:t>
      </w:r>
    </w:p>
    <w:p w14:paraId="50EE8330" w14:textId="77777777" w:rsidR="00341F7D" w:rsidRDefault="00341F7D" w:rsidP="00341F7D">
      <w:pPr>
        <w:pStyle w:val="Heading4"/>
        <w:numPr>
          <w:ilvl w:val="3"/>
          <w:numId w:val="12"/>
        </w:numPr>
      </w:pPr>
      <w:r>
        <w:t>Other requirements as indicated on the Contract Drawings</w:t>
      </w:r>
    </w:p>
    <w:p w14:paraId="60736514" w14:textId="68056AEF" w:rsidR="00402D10" w:rsidRPr="00501EB9" w:rsidRDefault="00AB7DCE" w:rsidP="000B738B">
      <w:pPr>
        <w:pStyle w:val="Heading3"/>
      </w:pPr>
      <w:r w:rsidRPr="00501EB9">
        <w:t>Platforms and</w:t>
      </w:r>
      <w:r w:rsidR="00402D10" w:rsidRPr="00501EB9">
        <w:t xml:space="preserve"> other items noted on the Contract Drawings require designs to be prepared and submitted by the </w:t>
      </w:r>
      <w:r w:rsidR="002E7FD4">
        <w:t>v</w:t>
      </w:r>
      <w:r w:rsidR="00402D10" w:rsidRPr="00501EB9">
        <w:t>endor's Professional Engineer</w:t>
      </w:r>
      <w:del w:id="127" w:author="Radulovic, Nicole" w:date="2022-11-01T15:41:00Z">
        <w:r w:rsidR="00402D10" w:rsidRPr="00501EB9" w:rsidDel="00A82E75">
          <w:delText xml:space="preserve"> (Ontario)</w:delText>
        </w:r>
      </w:del>
      <w:r w:rsidR="00402D10" w:rsidRPr="00501EB9">
        <w:t>.</w:t>
      </w:r>
    </w:p>
    <w:p w14:paraId="45F989F4" w14:textId="77777777" w:rsidR="00A67009" w:rsidRPr="00CE5591" w:rsidRDefault="00A67009">
      <w:pPr>
        <w:pStyle w:val="Heading2"/>
      </w:pPr>
      <w:r w:rsidRPr="00CE5591">
        <w:t>Measurement</w:t>
      </w:r>
      <w:r w:rsidR="00EA1373">
        <w:t xml:space="preserve"> </w:t>
      </w:r>
      <w:r w:rsidRPr="00CE5591">
        <w:t>for Payment</w:t>
      </w:r>
    </w:p>
    <w:p w14:paraId="112E3FBE" w14:textId="4BC905C5" w:rsidR="00D90ACB" w:rsidRPr="00346812" w:rsidRDefault="00A67009" w:rsidP="00782ECF">
      <w:pPr>
        <w:pStyle w:val="Heading3"/>
      </w:pPr>
      <w:r w:rsidRPr="00346812">
        <w:t xml:space="preserve">The </w:t>
      </w:r>
      <w:r w:rsidR="002744C9">
        <w:t>w</w:t>
      </w:r>
      <w:r w:rsidRPr="003807AA">
        <w:t xml:space="preserve">ork outlined in this Section will be measured and paid for at the </w:t>
      </w:r>
      <w:r w:rsidR="00402D10" w:rsidRPr="003807AA">
        <w:t xml:space="preserve">Lump Sum </w:t>
      </w:r>
      <w:r w:rsidR="0006162E" w:rsidRPr="003807AA">
        <w:t xml:space="preserve">price for each </w:t>
      </w:r>
      <w:r w:rsidR="0006162E" w:rsidRPr="0053257E">
        <w:t xml:space="preserve">Maintenance Hole, Catch Basin, Ditch Inlet, </w:t>
      </w:r>
      <w:r w:rsidR="003807AA">
        <w:t xml:space="preserve">or </w:t>
      </w:r>
      <w:r w:rsidR="0006162E" w:rsidRPr="0053257E">
        <w:t>Valve Chamber</w:t>
      </w:r>
      <w:r w:rsidR="003807AA">
        <w:t xml:space="preserve"> structure</w:t>
      </w:r>
      <w:r w:rsidR="0006162E" w:rsidRPr="003807AA">
        <w:t xml:space="preserve"> </w:t>
      </w:r>
      <w:r w:rsidRPr="003807AA">
        <w:t>as</w:t>
      </w:r>
      <w:r w:rsidRPr="00346812">
        <w:t xml:space="preserve"> indicated </w:t>
      </w:r>
      <w:r w:rsidR="003807AA">
        <w:t xml:space="preserve">in the Contract Documents </w:t>
      </w:r>
      <w:r w:rsidR="00D31606" w:rsidRPr="00EB45EB">
        <w:t>for Item No</w:t>
      </w:r>
      <w:r w:rsidR="00D31606">
        <w:t>s</w:t>
      </w:r>
      <w:r w:rsidR="00D31606" w:rsidRPr="00EB45EB">
        <w:t xml:space="preserve">. </w:t>
      </w:r>
      <w:commentRangeStart w:id="128"/>
      <w:del w:id="129" w:author="Johnny Pang" w:date="2022-04-17T14:19:00Z">
        <w:r w:rsidR="002744C9" w:rsidRPr="0053257E" w:rsidDel="00D41994">
          <w:rPr>
            <w:highlight w:val="yellow"/>
          </w:rPr>
          <w:delText>[   ]</w:delText>
        </w:r>
      </w:del>
      <w:ins w:id="130" w:author="Johnny Pang" w:date="2022-04-17T14:19:00Z">
        <w:r w:rsidR="00D41994">
          <w:t>A2.</w:t>
        </w:r>
        <w:r w:rsidR="00D41994" w:rsidRPr="00D41994">
          <w:rPr>
            <w:highlight w:val="yellow"/>
            <w:rPrChange w:id="131" w:author="Johnny Pang" w:date="2022-04-17T14:19:00Z">
              <w:rPr/>
            </w:rPrChange>
          </w:rPr>
          <w:t>XX</w:t>
        </w:r>
      </w:ins>
      <w:r w:rsidR="00D31606" w:rsidRPr="00EB45EB">
        <w:t xml:space="preserve"> </w:t>
      </w:r>
      <w:commentRangeEnd w:id="128"/>
      <w:r w:rsidR="00A82E75">
        <w:rPr>
          <w:rStyle w:val="CommentReference"/>
        </w:rPr>
        <w:commentReference w:id="128"/>
      </w:r>
      <w:r w:rsidR="00D31606" w:rsidRPr="00EB45EB">
        <w:t xml:space="preserve">in the </w:t>
      </w:r>
      <w:r w:rsidR="002744C9">
        <w:t>Bid Form</w:t>
      </w:r>
      <w:r w:rsidR="00D90ACB" w:rsidRPr="00346812">
        <w:t>.</w:t>
      </w:r>
    </w:p>
    <w:p w14:paraId="733D3D00" w14:textId="77777777" w:rsidR="00346812" w:rsidRDefault="00D90ACB" w:rsidP="00BB3C98">
      <w:pPr>
        <w:pStyle w:val="Heading3"/>
      </w:pPr>
      <w:r w:rsidRPr="00346812">
        <w:t>Payment at the Contract price for the above tender items shall be full compensation for all labour, Equipment, and Material to do the work.</w:t>
      </w:r>
      <w:r w:rsidR="003807AA" w:rsidRPr="003807AA">
        <w:t xml:space="preserve"> </w:t>
      </w:r>
      <w:r w:rsidR="003807AA">
        <w:t xml:space="preserve">The Lump Sum price for each item shall include all excavation, </w:t>
      </w:r>
      <w:r w:rsidR="003807AA">
        <w:lastRenderedPageBreak/>
        <w:t>backfill, valves, fittings, couplings, piping up to the first joint outside of the structures, platforms, ladders, steps, pipe connections to structures, supports, thrust blocks, external thrust walls, lifting hooks, insulation, frost covers, cathodic protection, waterproofing, lining, benching, external drop structures to the first joint beyond the drop, valve boxes, valve stem extensions and supports, vent piping, frame and covers, hatch covers, grating, tracer wire and any other appurtenances as indicated on the Contract Drawings.</w:t>
      </w:r>
    </w:p>
    <w:p w14:paraId="0F5A1E31" w14:textId="77777777" w:rsidR="00A67009" w:rsidRPr="00CE5591" w:rsidRDefault="00A67009" w:rsidP="000D61D4">
      <w:pPr>
        <w:pStyle w:val="Heading1"/>
      </w:pPr>
      <w:r w:rsidRPr="00CE5591">
        <w:t>PRODUCTS</w:t>
      </w:r>
    </w:p>
    <w:p w14:paraId="0F44F494" w14:textId="77777777" w:rsidR="005837E1" w:rsidRDefault="005837E1" w:rsidP="005837E1">
      <w:pPr>
        <w:pStyle w:val="Heading2"/>
        <w:numPr>
          <w:ilvl w:val="1"/>
          <w:numId w:val="12"/>
        </w:numPr>
      </w:pPr>
      <w:r>
        <w:t>Maintenance Ho</w:t>
      </w:r>
      <w:r w:rsidR="000D61D4">
        <w:t>les, Catch Basi</w:t>
      </w:r>
      <w:r w:rsidR="00E90453">
        <w:t>n</w:t>
      </w:r>
      <w:r w:rsidR="000D61D4">
        <w:t xml:space="preserve">s, Ditch Inlets </w:t>
      </w:r>
      <w:r>
        <w:t>and Valve Chambers</w:t>
      </w:r>
    </w:p>
    <w:p w14:paraId="63677CC6" w14:textId="77777777" w:rsidR="005837E1" w:rsidRDefault="005837E1" w:rsidP="005837E1">
      <w:pPr>
        <w:ind w:firstLine="709"/>
      </w:pPr>
      <w:r w:rsidRPr="00FB4D3D">
        <w:rPr>
          <w:b/>
        </w:rPr>
        <w:t>OPSS</w:t>
      </w:r>
      <w:r w:rsidR="008025C3">
        <w:rPr>
          <w:b/>
        </w:rPr>
        <w:t>.MUNI</w:t>
      </w:r>
      <w:r w:rsidRPr="00FB4D3D">
        <w:rPr>
          <w:b/>
        </w:rPr>
        <w:t xml:space="preserve"> 1351</w:t>
      </w:r>
      <w:r>
        <w:t xml:space="preserve"> shall be followed with the amendments:</w:t>
      </w:r>
    </w:p>
    <w:p w14:paraId="142A9BD0" w14:textId="7F90A404" w:rsidR="005837E1" w:rsidRDefault="005837E1" w:rsidP="005837E1">
      <w:pPr>
        <w:pStyle w:val="Heading3"/>
        <w:numPr>
          <w:ilvl w:val="2"/>
          <w:numId w:val="12"/>
        </w:numPr>
      </w:pPr>
      <w:r w:rsidRPr="00FB4D3D">
        <w:rPr>
          <w:b/>
        </w:rPr>
        <w:t>1351.04.01.03 Precast Concrete Adjustment Units</w:t>
      </w:r>
      <w:r w:rsidR="00C2736C">
        <w:t xml:space="preserve"> i</w:t>
      </w:r>
      <w:r>
        <w:t>s amended</w:t>
      </w:r>
      <w:r w:rsidR="00CE720C">
        <w:t xml:space="preserve"> by adding the following</w:t>
      </w:r>
      <w:r>
        <w:t>:</w:t>
      </w:r>
    </w:p>
    <w:p w14:paraId="41A832E9" w14:textId="402F6643" w:rsidR="00E56DB4" w:rsidRDefault="00C52BE3" w:rsidP="00E56DB4">
      <w:pPr>
        <w:pStyle w:val="Heading4"/>
      </w:pPr>
      <w:r>
        <w:t xml:space="preserve">Grade adjustment rings </w:t>
      </w:r>
      <w:r w:rsidR="00E56DB4">
        <w:t>are not permitted</w:t>
      </w:r>
      <w:r>
        <w:t xml:space="preserve"> for grade adjustment of valve chambers and maintenance holes</w:t>
      </w:r>
      <w:r w:rsidR="00E56DB4">
        <w:t xml:space="preserve">. </w:t>
      </w:r>
    </w:p>
    <w:p w14:paraId="6CB5DEE5" w14:textId="3585DC9F" w:rsidR="00CE720C" w:rsidRDefault="00CE720C" w:rsidP="00753DFC">
      <w:pPr>
        <w:pStyle w:val="Heading4"/>
      </w:pPr>
      <w:r w:rsidRPr="00346812">
        <w:t>Refer to the Region’s Standard Drawings</w:t>
      </w:r>
      <w:del w:id="132" w:author="Axel Ouillet" w:date="2022-03-24T13:16:00Z">
        <w:r w:rsidDel="003452BE">
          <w:delText xml:space="preserve"> </w:delText>
        </w:r>
        <w:r w:rsidRPr="00DD1B96" w:rsidDel="003452BE">
          <w:rPr>
            <w:highlight w:val="yellow"/>
          </w:rPr>
          <w:delText>[enter the appropriate drawing numbers]</w:delText>
        </w:r>
      </w:del>
      <w:ins w:id="133" w:author="Axel Ouillet" w:date="2022-03-24T13:16:00Z">
        <w:r w:rsidR="003452BE">
          <w:t xml:space="preserve"> 02.21</w:t>
        </w:r>
      </w:ins>
      <w:r>
        <w:t>.</w:t>
      </w:r>
    </w:p>
    <w:p w14:paraId="1834F79F" w14:textId="77777777" w:rsidR="00E56DB4" w:rsidRPr="00346812" w:rsidRDefault="00E56DB4" w:rsidP="00E56DB4">
      <w:pPr>
        <w:pStyle w:val="Heading4"/>
      </w:pPr>
      <w:r w:rsidRPr="00346812">
        <w:t>Approved Suppliers:</w:t>
      </w:r>
    </w:p>
    <w:p w14:paraId="430C4F20" w14:textId="77777777" w:rsidR="00E56DB4" w:rsidRPr="00CE5591" w:rsidRDefault="00E56DB4" w:rsidP="00E56DB4">
      <w:pPr>
        <w:pStyle w:val="Heading5"/>
      </w:pPr>
      <w:r w:rsidRPr="00CE5591">
        <w:t>Anchor Concrete Products Limited.</w:t>
      </w:r>
    </w:p>
    <w:p w14:paraId="4A445996" w14:textId="77777777" w:rsidR="00E56DB4" w:rsidRPr="00CE5591" w:rsidRDefault="00E56DB4" w:rsidP="00E56DB4">
      <w:pPr>
        <w:pStyle w:val="Heading5"/>
      </w:pPr>
      <w:r w:rsidRPr="00CE5591">
        <w:t>Con Cast Pipe Ltd.</w:t>
      </w:r>
    </w:p>
    <w:p w14:paraId="3B2DBCF7" w14:textId="77777777" w:rsidR="00E56DB4" w:rsidRPr="00CE5591" w:rsidRDefault="00E56DB4" w:rsidP="00E56DB4">
      <w:pPr>
        <w:pStyle w:val="Heading5"/>
      </w:pPr>
      <w:r w:rsidRPr="00CE5591">
        <w:t>M-Con Products Inc.</w:t>
      </w:r>
    </w:p>
    <w:p w14:paraId="64B711AA" w14:textId="77777777" w:rsidR="00E56DB4" w:rsidRDefault="00E56DB4" w:rsidP="00E56DB4">
      <w:pPr>
        <w:pStyle w:val="Heading5"/>
      </w:pPr>
      <w:r>
        <w:t>DECAST</w:t>
      </w:r>
      <w:r w:rsidRPr="00CE5591">
        <w:t xml:space="preserve"> Ltd.</w:t>
      </w:r>
    </w:p>
    <w:p w14:paraId="5E2DA0F7" w14:textId="77777777" w:rsidR="00E56DB4" w:rsidRDefault="00E56DB4" w:rsidP="00E56DB4">
      <w:pPr>
        <w:pStyle w:val="Heading5"/>
      </w:pPr>
      <w:r>
        <w:t>Forterra Pipe and Precast Ltd.</w:t>
      </w:r>
    </w:p>
    <w:p w14:paraId="17850763" w14:textId="77777777" w:rsidR="00E56DB4" w:rsidRDefault="00E56DB4" w:rsidP="00E56DB4">
      <w:pPr>
        <w:pStyle w:val="Heading5"/>
      </w:pPr>
      <w:r>
        <w:t>Or Equivalent</w:t>
      </w:r>
      <w:r w:rsidR="00DD1B96">
        <w:t>.</w:t>
      </w:r>
    </w:p>
    <w:p w14:paraId="65792AC4" w14:textId="77777777" w:rsidR="005837E1" w:rsidRDefault="005837E1" w:rsidP="005837E1">
      <w:pPr>
        <w:pStyle w:val="Heading3"/>
        <w:numPr>
          <w:ilvl w:val="2"/>
          <w:numId w:val="12"/>
        </w:numPr>
      </w:pPr>
      <w:r w:rsidRPr="00FB4D3D">
        <w:rPr>
          <w:b/>
        </w:rPr>
        <w:t>1351.04.01.04</w:t>
      </w:r>
      <w:r>
        <w:t xml:space="preserve"> </w:t>
      </w:r>
      <w:r w:rsidRPr="00FB4D3D">
        <w:rPr>
          <w:b/>
        </w:rPr>
        <w:t xml:space="preserve">Steps </w:t>
      </w:r>
      <w:r>
        <w:t>is amended by adding the following:</w:t>
      </w:r>
    </w:p>
    <w:p w14:paraId="746A9E2E" w14:textId="141F0510" w:rsidR="00E56DB4" w:rsidRPr="00346812" w:rsidRDefault="00E56DB4" w:rsidP="00E56DB4">
      <w:pPr>
        <w:pStyle w:val="Heading4"/>
      </w:pPr>
      <w:r w:rsidRPr="00346812">
        <w:t xml:space="preserve">Steps </w:t>
      </w:r>
      <w:r w:rsidR="002E7FD4">
        <w:t xml:space="preserve">for ditch inlet or catch basins </w:t>
      </w:r>
      <w:r w:rsidR="00E90453">
        <w:t xml:space="preserve">shall be </w:t>
      </w:r>
      <w:r w:rsidRPr="00346812">
        <w:t>in accordance with OPSD</w:t>
      </w:r>
      <w:r w:rsidR="002C448E">
        <w:t xml:space="preserve"> 405.010 to 405.020</w:t>
      </w:r>
      <w:ins w:id="134" w:author="Axel Ouillet" w:date="2022-03-24T13:16:00Z">
        <w:r w:rsidR="003452BE">
          <w:t>.</w:t>
        </w:r>
      </w:ins>
      <w:del w:id="135" w:author="Axel Ouillet" w:date="2022-03-24T13:16:00Z">
        <w:r w:rsidRPr="00346812" w:rsidDel="003452BE">
          <w:delText xml:space="preserve"> </w:delText>
        </w:r>
        <w:r w:rsidRPr="00346812" w:rsidDel="003452BE">
          <w:rPr>
            <w:highlight w:val="yellow"/>
          </w:rPr>
          <w:delText>[enter the appropriate drawing numbers]</w:delText>
        </w:r>
        <w:r w:rsidRPr="00346812" w:rsidDel="003452BE">
          <w:delText>.</w:delText>
        </w:r>
      </w:del>
    </w:p>
    <w:p w14:paraId="39434A04" w14:textId="77777777" w:rsidR="00E56DB4" w:rsidRPr="00346812" w:rsidRDefault="00E56DB4" w:rsidP="00E56DB4">
      <w:pPr>
        <w:pStyle w:val="Heading4"/>
      </w:pPr>
      <w:r w:rsidRPr="00346812">
        <w:t>Ladders shall be FRP or aluminum construction, as indicated in the Contract Documents.</w:t>
      </w:r>
    </w:p>
    <w:p w14:paraId="657B464E" w14:textId="104F09F7" w:rsidR="00E56DB4" w:rsidRDefault="00E56DB4" w:rsidP="00E56DB4">
      <w:pPr>
        <w:pStyle w:val="Heading4"/>
      </w:pPr>
      <w:r w:rsidRPr="00346812">
        <w:t>Refer to the Region’s Standard Drawings</w:t>
      </w:r>
      <w:r w:rsidR="00645CFC">
        <w:t xml:space="preserve"> for ladders</w:t>
      </w:r>
      <w:ins w:id="136" w:author="Axel Ouillet" w:date="2022-03-24T13:17:00Z">
        <w:r w:rsidR="003452BE">
          <w:t xml:space="preserve"> </w:t>
        </w:r>
      </w:ins>
      <w:del w:id="137" w:author="Axel Ouillet" w:date="2022-03-24T13:17:00Z">
        <w:r w:rsidRPr="00346812" w:rsidDel="003452BE">
          <w:delText xml:space="preserve"> </w:delText>
        </w:r>
        <w:r w:rsidRPr="00346812" w:rsidDel="003452BE">
          <w:rPr>
            <w:highlight w:val="yellow"/>
          </w:rPr>
          <w:delText>[enter the appropriate drawing numbers]</w:delText>
        </w:r>
      </w:del>
      <w:ins w:id="138" w:author="Axel Ouillet" w:date="2022-03-24T13:17:00Z">
        <w:r w:rsidR="003452BE">
          <w:t>02.30 and 02.31</w:t>
        </w:r>
      </w:ins>
      <w:r w:rsidRPr="00346812">
        <w:t>.</w:t>
      </w:r>
    </w:p>
    <w:p w14:paraId="454509C8" w14:textId="77777777" w:rsidR="00E90453" w:rsidRDefault="00E90453" w:rsidP="00E56DB4">
      <w:pPr>
        <w:pStyle w:val="Heading4"/>
      </w:pPr>
      <w:r>
        <w:t>Approved Suppliers of aluminum steps</w:t>
      </w:r>
      <w:r w:rsidR="005C70A2">
        <w:t xml:space="preserve"> and ladders</w:t>
      </w:r>
      <w:r>
        <w:t>:</w:t>
      </w:r>
    </w:p>
    <w:p w14:paraId="049529A2" w14:textId="77777777" w:rsidR="00E90453" w:rsidRDefault="00E90453" w:rsidP="00E90453">
      <w:pPr>
        <w:pStyle w:val="Heading5"/>
      </w:pPr>
      <w:r>
        <w:t>MSU Mississauga Ltd.</w:t>
      </w:r>
    </w:p>
    <w:p w14:paraId="696AD582" w14:textId="77777777" w:rsidR="005C70A2" w:rsidRDefault="005C70A2" w:rsidP="0053257E">
      <w:pPr>
        <w:pStyle w:val="Heading5"/>
      </w:pPr>
      <w:proofErr w:type="spellStart"/>
      <w:r>
        <w:t>Stepcon</w:t>
      </w:r>
      <w:proofErr w:type="spellEnd"/>
      <w:r>
        <w:t xml:space="preserve"> Industries Inc.</w:t>
      </w:r>
    </w:p>
    <w:p w14:paraId="428DDC21" w14:textId="77777777" w:rsidR="00E90453" w:rsidRDefault="00E90453" w:rsidP="0053257E">
      <w:pPr>
        <w:pStyle w:val="Heading5"/>
      </w:pPr>
      <w:r>
        <w:t>Or Equivalent.</w:t>
      </w:r>
    </w:p>
    <w:p w14:paraId="5742BA26" w14:textId="77777777" w:rsidR="00E90453" w:rsidRDefault="00E90453">
      <w:pPr>
        <w:pStyle w:val="Heading4"/>
      </w:pPr>
      <w:r>
        <w:t xml:space="preserve">Approved Suppliers of FRP </w:t>
      </w:r>
      <w:r w:rsidR="005C70A2">
        <w:t>ladders</w:t>
      </w:r>
      <w:r>
        <w:t>:</w:t>
      </w:r>
    </w:p>
    <w:p w14:paraId="35EC2DAE" w14:textId="77777777" w:rsidR="00E90453" w:rsidRDefault="00E90453" w:rsidP="00E90453">
      <w:pPr>
        <w:pStyle w:val="Heading5"/>
      </w:pPr>
      <w:r>
        <w:t>Access Industrial Inc.</w:t>
      </w:r>
    </w:p>
    <w:p w14:paraId="40A138F0" w14:textId="77777777" w:rsidR="005C70A2" w:rsidRDefault="005C70A2" w:rsidP="0053257E">
      <w:pPr>
        <w:pStyle w:val="Heading5"/>
      </w:pPr>
      <w:proofErr w:type="spellStart"/>
      <w:r>
        <w:t>Stepcon</w:t>
      </w:r>
      <w:proofErr w:type="spellEnd"/>
      <w:r>
        <w:t xml:space="preserve"> Industries Inc.</w:t>
      </w:r>
    </w:p>
    <w:p w14:paraId="04122908" w14:textId="77777777" w:rsidR="00E90453" w:rsidRPr="00346812" w:rsidRDefault="00E90453" w:rsidP="0053257E">
      <w:pPr>
        <w:pStyle w:val="Heading5"/>
      </w:pPr>
      <w:r>
        <w:t>Or Equivalent.</w:t>
      </w:r>
    </w:p>
    <w:p w14:paraId="220F147D" w14:textId="77777777" w:rsidR="005837E1" w:rsidRDefault="005837E1" w:rsidP="005837E1">
      <w:pPr>
        <w:pStyle w:val="Heading3"/>
        <w:numPr>
          <w:ilvl w:val="2"/>
          <w:numId w:val="12"/>
        </w:numPr>
      </w:pPr>
      <w:r w:rsidRPr="00FB4D3D">
        <w:rPr>
          <w:b/>
        </w:rPr>
        <w:t>1351.04.01.05 Aluminum Safety Platforms</w:t>
      </w:r>
      <w:r w:rsidRPr="00FB4D3D">
        <w:t xml:space="preserve"> is amended by adding the following:</w:t>
      </w:r>
    </w:p>
    <w:p w14:paraId="3791B9EE" w14:textId="038B6C0D" w:rsidR="00E56DB4" w:rsidRPr="00CE5591" w:rsidRDefault="00E56DB4" w:rsidP="00E56DB4">
      <w:pPr>
        <w:pStyle w:val="Heading4"/>
      </w:pPr>
      <w:r>
        <w:t>Safety Platforms shall be FRP or aluminum construction, as indicated in the Contract D</w:t>
      </w:r>
      <w:r w:rsidR="00791849">
        <w:t>rawings</w:t>
      </w:r>
      <w:r>
        <w:t>.</w:t>
      </w:r>
    </w:p>
    <w:p w14:paraId="6C96B3FA" w14:textId="398A8690" w:rsidR="00E56DB4" w:rsidRDefault="00E56DB4" w:rsidP="00E56DB4">
      <w:pPr>
        <w:pStyle w:val="Heading4"/>
      </w:pPr>
      <w:r w:rsidRPr="00CE5591">
        <w:t>Refer to the Region’s Standard Drawing</w:t>
      </w:r>
      <w:r>
        <w:t>s</w:t>
      </w:r>
      <w:r w:rsidRPr="00CE5591">
        <w:t xml:space="preserve"> </w:t>
      </w:r>
      <w:del w:id="139" w:author="Axel Ouillet" w:date="2022-03-24T13:17:00Z">
        <w:r w:rsidRPr="00A32182" w:rsidDel="003452BE">
          <w:rPr>
            <w:highlight w:val="yellow"/>
          </w:rPr>
          <w:delText>[e</w:delText>
        </w:r>
        <w:r w:rsidRPr="00CE5591" w:rsidDel="003452BE">
          <w:rPr>
            <w:highlight w:val="yellow"/>
          </w:rPr>
          <w:delText>nter the appropriate drawing numbers</w:delText>
        </w:r>
        <w:r w:rsidR="00C52BE3" w:rsidDel="003452BE">
          <w:rPr>
            <w:highlight w:val="yellow"/>
          </w:rPr>
          <w:delText xml:space="preserve"> for aluminum or FRP safety platforms</w:delText>
        </w:r>
        <w:r w:rsidRPr="00CE5591" w:rsidDel="003452BE">
          <w:rPr>
            <w:highlight w:val="yellow"/>
          </w:rPr>
          <w:delText>]</w:delText>
        </w:r>
      </w:del>
      <w:ins w:id="140" w:author="Axel Ouillet" w:date="2022-03-24T13:17:00Z">
        <w:r w:rsidR="003452BE">
          <w:t>02.34</w:t>
        </w:r>
      </w:ins>
      <w:r w:rsidRPr="00CE5591">
        <w:t>.</w:t>
      </w:r>
    </w:p>
    <w:p w14:paraId="6C8379D3" w14:textId="77777777" w:rsidR="00E90453" w:rsidRDefault="00E90453" w:rsidP="00E90453">
      <w:pPr>
        <w:pStyle w:val="Heading4"/>
        <w:numPr>
          <w:ilvl w:val="3"/>
          <w:numId w:val="12"/>
        </w:numPr>
      </w:pPr>
      <w:r w:rsidRPr="00346812">
        <w:t>Approved</w:t>
      </w:r>
      <w:r>
        <w:t xml:space="preserve"> </w:t>
      </w:r>
      <w:r w:rsidR="002744C9">
        <w:t>S</w:t>
      </w:r>
      <w:r w:rsidRPr="00CE5591">
        <w:t>uppliers</w:t>
      </w:r>
      <w:r>
        <w:t xml:space="preserve"> of aluminum safety platforms</w:t>
      </w:r>
      <w:r w:rsidRPr="00CE5591">
        <w:t xml:space="preserve">: </w:t>
      </w:r>
    </w:p>
    <w:p w14:paraId="0AE5852C" w14:textId="77777777" w:rsidR="00E90453" w:rsidRDefault="00E90453" w:rsidP="00E90453">
      <w:pPr>
        <w:pStyle w:val="Heading5"/>
        <w:numPr>
          <w:ilvl w:val="4"/>
          <w:numId w:val="12"/>
        </w:numPr>
      </w:pPr>
      <w:r w:rsidRPr="00346812">
        <w:t>MSU Mississauga Ltd.</w:t>
      </w:r>
    </w:p>
    <w:p w14:paraId="2232A3A8" w14:textId="77777777" w:rsidR="005C70A2" w:rsidRPr="00346812" w:rsidRDefault="005C70A2" w:rsidP="00E90453">
      <w:pPr>
        <w:pStyle w:val="Heading5"/>
        <w:numPr>
          <w:ilvl w:val="4"/>
          <w:numId w:val="12"/>
        </w:numPr>
      </w:pPr>
      <w:proofErr w:type="spellStart"/>
      <w:r>
        <w:t>Stepcon</w:t>
      </w:r>
      <w:proofErr w:type="spellEnd"/>
      <w:r>
        <w:t xml:space="preserve"> Industries Inc.</w:t>
      </w:r>
    </w:p>
    <w:p w14:paraId="0BBD2021" w14:textId="77777777" w:rsidR="00E90453" w:rsidRDefault="00E90453" w:rsidP="00E90453">
      <w:pPr>
        <w:pStyle w:val="Heading5"/>
        <w:numPr>
          <w:ilvl w:val="4"/>
          <w:numId w:val="12"/>
        </w:numPr>
      </w:pPr>
      <w:r w:rsidRPr="00346812">
        <w:t>Or Equivalent</w:t>
      </w:r>
      <w:r w:rsidR="00DD1B96">
        <w:t>.</w:t>
      </w:r>
    </w:p>
    <w:p w14:paraId="71863906" w14:textId="77777777" w:rsidR="00E90453" w:rsidRDefault="00E90453" w:rsidP="00E90453">
      <w:pPr>
        <w:pStyle w:val="Heading4"/>
        <w:numPr>
          <w:ilvl w:val="3"/>
          <w:numId w:val="12"/>
        </w:numPr>
      </w:pPr>
      <w:r w:rsidRPr="00346812">
        <w:t>Approved</w:t>
      </w:r>
      <w:r>
        <w:t xml:space="preserve"> s</w:t>
      </w:r>
      <w:r w:rsidRPr="00CE5591">
        <w:t>uppliers</w:t>
      </w:r>
      <w:r>
        <w:t xml:space="preserve"> of FRP safety platforms</w:t>
      </w:r>
      <w:r w:rsidRPr="00CE5591">
        <w:t xml:space="preserve">: </w:t>
      </w:r>
    </w:p>
    <w:p w14:paraId="45468D5F" w14:textId="77777777" w:rsidR="00E90453" w:rsidRPr="00346812" w:rsidRDefault="00E90453" w:rsidP="00E90453">
      <w:pPr>
        <w:pStyle w:val="Heading5"/>
        <w:numPr>
          <w:ilvl w:val="4"/>
          <w:numId w:val="12"/>
        </w:numPr>
      </w:pPr>
      <w:r>
        <w:t>Access Industrial Inc.</w:t>
      </w:r>
    </w:p>
    <w:p w14:paraId="3EAA4875" w14:textId="77777777" w:rsidR="00B07524" w:rsidRDefault="00B07524" w:rsidP="00E90453">
      <w:pPr>
        <w:pStyle w:val="Heading5"/>
        <w:numPr>
          <w:ilvl w:val="4"/>
          <w:numId w:val="12"/>
        </w:numPr>
      </w:pPr>
      <w:proofErr w:type="spellStart"/>
      <w:r>
        <w:t>Stepcon</w:t>
      </w:r>
      <w:proofErr w:type="spellEnd"/>
      <w:r>
        <w:t xml:space="preserve"> Industries Inc.</w:t>
      </w:r>
    </w:p>
    <w:p w14:paraId="25AA8D44" w14:textId="77777777" w:rsidR="00E90453" w:rsidRDefault="00E90453" w:rsidP="00E90453">
      <w:pPr>
        <w:pStyle w:val="Heading5"/>
        <w:numPr>
          <w:ilvl w:val="4"/>
          <w:numId w:val="12"/>
        </w:numPr>
      </w:pPr>
      <w:r w:rsidRPr="00346812">
        <w:t>Or Equivalent</w:t>
      </w:r>
      <w:r w:rsidR="00DD1B96">
        <w:t>.</w:t>
      </w:r>
    </w:p>
    <w:p w14:paraId="29C9109B" w14:textId="77777777" w:rsidR="005837E1" w:rsidRDefault="005837E1" w:rsidP="005837E1">
      <w:pPr>
        <w:pStyle w:val="Heading3"/>
        <w:numPr>
          <w:ilvl w:val="2"/>
          <w:numId w:val="12"/>
        </w:numPr>
      </w:pPr>
      <w:r w:rsidRPr="00FB4D3D">
        <w:rPr>
          <w:b/>
        </w:rPr>
        <w:t>1351.05.01 Aggregates</w:t>
      </w:r>
      <w:r>
        <w:t xml:space="preserve"> is amended by deleting and replacing with the following:</w:t>
      </w:r>
    </w:p>
    <w:p w14:paraId="218EDA69" w14:textId="289F5B27" w:rsidR="005837E1" w:rsidRPr="00D41994" w:rsidRDefault="005837E1" w:rsidP="005837E1">
      <w:pPr>
        <w:pStyle w:val="Heading4"/>
      </w:pPr>
      <w:r>
        <w:t>Aggregates</w:t>
      </w:r>
      <w:r w:rsidR="008025C3">
        <w:t xml:space="preserve"> shall be</w:t>
      </w:r>
      <w:r w:rsidR="00341F7D">
        <w:t xml:space="preserve"> </w:t>
      </w:r>
      <w:r>
        <w:t xml:space="preserve">in accordance </w:t>
      </w:r>
      <w:r w:rsidRPr="00D41994">
        <w:t xml:space="preserve">with </w:t>
      </w:r>
      <w:r w:rsidRPr="00D41994">
        <w:rPr>
          <w:rPrChange w:id="141" w:author="Johnny Pang" w:date="2022-04-17T14:19:00Z">
            <w:rPr>
              <w:highlight w:val="yellow"/>
            </w:rPr>
          </w:rPrChange>
        </w:rPr>
        <w:t xml:space="preserve">Section 02701 </w:t>
      </w:r>
      <w:r w:rsidR="00AF5AF2" w:rsidRPr="00D41994">
        <w:rPr>
          <w:rPrChange w:id="142" w:author="Johnny Pang" w:date="2022-04-17T14:19:00Z">
            <w:rPr>
              <w:highlight w:val="yellow"/>
            </w:rPr>
          </w:rPrChange>
        </w:rPr>
        <w:t>–</w:t>
      </w:r>
      <w:r w:rsidR="002744C9" w:rsidRPr="00D41994">
        <w:rPr>
          <w:rPrChange w:id="143" w:author="Johnny Pang" w:date="2022-04-17T14:19:00Z">
            <w:rPr>
              <w:highlight w:val="yellow"/>
            </w:rPr>
          </w:rPrChange>
        </w:rPr>
        <w:t xml:space="preserve"> </w:t>
      </w:r>
      <w:r w:rsidRPr="00D41994">
        <w:rPr>
          <w:rPrChange w:id="144" w:author="Johnny Pang" w:date="2022-04-17T14:19:00Z">
            <w:rPr>
              <w:highlight w:val="yellow"/>
            </w:rPr>
          </w:rPrChange>
        </w:rPr>
        <w:t>Aggregates</w:t>
      </w:r>
      <w:r w:rsidR="00AF5AF2" w:rsidRPr="00D41994">
        <w:rPr>
          <w:rPrChange w:id="145" w:author="Johnny Pang" w:date="2022-04-17T14:19:00Z">
            <w:rPr>
              <w:highlight w:val="yellow"/>
            </w:rPr>
          </w:rPrChange>
        </w:rPr>
        <w:t xml:space="preserve"> </w:t>
      </w:r>
      <w:r w:rsidRPr="00D41994">
        <w:rPr>
          <w:rPrChange w:id="146" w:author="Johnny Pang" w:date="2022-04-17T14:19:00Z">
            <w:rPr>
              <w:highlight w:val="yellow"/>
            </w:rPr>
          </w:rPrChange>
        </w:rPr>
        <w:t>– General</w:t>
      </w:r>
      <w:r w:rsidRPr="00D41994">
        <w:t>.</w:t>
      </w:r>
    </w:p>
    <w:p w14:paraId="005DA84B" w14:textId="77777777" w:rsidR="005837E1" w:rsidRPr="00D41994" w:rsidRDefault="005837E1" w:rsidP="005837E1">
      <w:pPr>
        <w:pStyle w:val="Heading3"/>
        <w:numPr>
          <w:ilvl w:val="2"/>
          <w:numId w:val="12"/>
        </w:numPr>
        <w:rPr>
          <w:b/>
        </w:rPr>
      </w:pPr>
      <w:r w:rsidRPr="00D41994">
        <w:rPr>
          <w:b/>
        </w:rPr>
        <w:t xml:space="preserve">1351.05.05 Steel Reinforcement </w:t>
      </w:r>
      <w:r w:rsidR="00E56DB4" w:rsidRPr="00D41994">
        <w:t>is d</w:t>
      </w:r>
      <w:r w:rsidRPr="00D41994">
        <w:t>eleted and replaced with the following:</w:t>
      </w:r>
    </w:p>
    <w:p w14:paraId="240DF6ED" w14:textId="24A2FD28" w:rsidR="00E56DB4" w:rsidRPr="00D41994" w:rsidRDefault="00E56DB4" w:rsidP="00E56DB4">
      <w:pPr>
        <w:pStyle w:val="Heading4"/>
        <w:numPr>
          <w:ilvl w:val="3"/>
          <w:numId w:val="22"/>
        </w:numPr>
      </w:pPr>
      <w:r w:rsidRPr="00D41994">
        <w:lastRenderedPageBreak/>
        <w:t xml:space="preserve">Concrete reinforcement in accordance with </w:t>
      </w:r>
      <w:r w:rsidRPr="00D41994">
        <w:rPr>
          <w:rPrChange w:id="147" w:author="Johnny Pang" w:date="2022-04-17T14:19:00Z">
            <w:rPr>
              <w:highlight w:val="yellow"/>
            </w:rPr>
          </w:rPrChange>
        </w:rPr>
        <w:t>Section 03200</w:t>
      </w:r>
      <w:r w:rsidR="00AF5AF2" w:rsidRPr="00D41994">
        <w:rPr>
          <w:rPrChange w:id="148" w:author="Johnny Pang" w:date="2022-04-17T14:19:00Z">
            <w:rPr>
              <w:highlight w:val="yellow"/>
            </w:rPr>
          </w:rPrChange>
        </w:rPr>
        <w:t xml:space="preserve"> – </w:t>
      </w:r>
      <w:r w:rsidRPr="00D41994">
        <w:rPr>
          <w:rPrChange w:id="149" w:author="Johnny Pang" w:date="2022-04-17T14:19:00Z">
            <w:rPr>
              <w:highlight w:val="yellow"/>
            </w:rPr>
          </w:rPrChange>
        </w:rPr>
        <w:t>Concrete</w:t>
      </w:r>
      <w:r w:rsidR="00AF5AF2" w:rsidRPr="00D41994">
        <w:rPr>
          <w:rPrChange w:id="150" w:author="Johnny Pang" w:date="2022-04-17T14:19:00Z">
            <w:rPr>
              <w:highlight w:val="yellow"/>
            </w:rPr>
          </w:rPrChange>
        </w:rPr>
        <w:t xml:space="preserve"> </w:t>
      </w:r>
      <w:r w:rsidRPr="00D41994">
        <w:rPr>
          <w:rPrChange w:id="151" w:author="Johnny Pang" w:date="2022-04-17T14:19:00Z">
            <w:rPr>
              <w:highlight w:val="yellow"/>
            </w:rPr>
          </w:rPrChange>
        </w:rPr>
        <w:t>Reinforcement</w:t>
      </w:r>
      <w:r w:rsidRPr="00D41994">
        <w:t>.</w:t>
      </w:r>
    </w:p>
    <w:p w14:paraId="46C6A5FC" w14:textId="77777777" w:rsidR="00E56DB4" w:rsidRDefault="00E56DB4" w:rsidP="00E56DB4">
      <w:pPr>
        <w:pStyle w:val="Heading4"/>
      </w:pPr>
      <w:r w:rsidRPr="00D41994">
        <w:t>Position metal inserts in accordance with the dimensions and details as indicated in the Contract</w:t>
      </w:r>
      <w:r w:rsidRPr="00346812">
        <w:t xml:space="preserve"> Documents.</w:t>
      </w:r>
    </w:p>
    <w:p w14:paraId="4DDA8C23" w14:textId="77777777" w:rsidR="00791849" w:rsidRDefault="00791849" w:rsidP="00791849">
      <w:pPr>
        <w:pStyle w:val="Heading3"/>
        <w:numPr>
          <w:ilvl w:val="2"/>
          <w:numId w:val="12"/>
        </w:numPr>
      </w:pPr>
      <w:r w:rsidRPr="00FB4D3D">
        <w:rPr>
          <w:b/>
        </w:rPr>
        <w:t>1351.05.0</w:t>
      </w:r>
      <w:r>
        <w:rPr>
          <w:b/>
        </w:rPr>
        <w:t xml:space="preserve">6 Steps </w:t>
      </w:r>
      <w:r>
        <w:t>is amended by adding the following:</w:t>
      </w:r>
    </w:p>
    <w:p w14:paraId="543F0184" w14:textId="0B5CF4E4" w:rsidR="00791849" w:rsidRDefault="00791849" w:rsidP="00E933BC">
      <w:pPr>
        <w:pStyle w:val="Heading4"/>
      </w:pPr>
      <w:r>
        <w:t xml:space="preserve">FRP ladders shall be according to </w:t>
      </w:r>
      <w:r w:rsidRPr="00791849">
        <w:t>CAN/CGSB-41.22-93</w:t>
      </w:r>
      <w:r>
        <w:t xml:space="preserve">. </w:t>
      </w:r>
      <w:del w:id="152" w:author="Johnny Pang" w:date="2022-04-17T14:19:00Z">
        <w:r w:rsidRPr="0053257E" w:rsidDel="00D41994">
          <w:rPr>
            <w:highlight w:val="yellow"/>
          </w:rPr>
          <w:delText xml:space="preserve">[Consultant Note: If a separate FRP specification Section is included, </w:delText>
        </w:r>
        <w:r w:rsidDel="00D41994">
          <w:rPr>
            <w:highlight w:val="yellow"/>
          </w:rPr>
          <w:delText>add</w:delText>
        </w:r>
        <w:r w:rsidRPr="0053257E" w:rsidDel="00D41994">
          <w:rPr>
            <w:highlight w:val="yellow"/>
          </w:rPr>
          <w:delText xml:space="preserve"> a reference here]</w:delText>
        </w:r>
      </w:del>
    </w:p>
    <w:p w14:paraId="102A06E3" w14:textId="77777777" w:rsidR="005837E1" w:rsidRDefault="005837E1" w:rsidP="005837E1">
      <w:pPr>
        <w:pStyle w:val="Heading3"/>
        <w:numPr>
          <w:ilvl w:val="2"/>
          <w:numId w:val="12"/>
        </w:numPr>
      </w:pPr>
      <w:r w:rsidRPr="00FB4D3D">
        <w:rPr>
          <w:b/>
        </w:rPr>
        <w:t>1351.05.07 Concrete</w:t>
      </w:r>
      <w:r>
        <w:t xml:space="preserve"> is </w:t>
      </w:r>
      <w:r w:rsidR="00E56DB4">
        <w:t xml:space="preserve">amended by adding the </w:t>
      </w:r>
      <w:r>
        <w:t>following:</w:t>
      </w:r>
    </w:p>
    <w:p w14:paraId="3756F574" w14:textId="6BD61C05" w:rsidR="00E56DB4" w:rsidRDefault="00E56DB4" w:rsidP="00250452">
      <w:pPr>
        <w:pStyle w:val="Heading4"/>
      </w:pPr>
      <w:r w:rsidRPr="00346812">
        <w:t>Perform</w:t>
      </w:r>
      <w:r w:rsidRPr="00CE5591">
        <w:t xml:space="preserve"> </w:t>
      </w:r>
      <w:r w:rsidR="007D620F">
        <w:t xml:space="preserve">cast in place concrete work </w:t>
      </w:r>
      <w:r w:rsidRPr="00CE5591">
        <w:t>in acco</w:t>
      </w:r>
      <w:r>
        <w:t xml:space="preserve">rdance </w:t>
      </w:r>
      <w:r w:rsidR="007D620F">
        <w:t>with</w:t>
      </w:r>
      <w:r>
        <w:t xml:space="preserve"> </w:t>
      </w:r>
      <w:r w:rsidRPr="00D41994">
        <w:rPr>
          <w:rPrChange w:id="153" w:author="Johnny Pang" w:date="2022-04-17T14:20:00Z">
            <w:rPr>
              <w:highlight w:val="yellow"/>
            </w:rPr>
          </w:rPrChange>
        </w:rPr>
        <w:t xml:space="preserve">Section 03300 </w:t>
      </w:r>
      <w:r w:rsidR="00AF5AF2" w:rsidRPr="00D41994">
        <w:rPr>
          <w:rPrChange w:id="154" w:author="Johnny Pang" w:date="2022-04-17T14:20:00Z">
            <w:rPr>
              <w:highlight w:val="yellow"/>
            </w:rPr>
          </w:rPrChange>
        </w:rPr>
        <w:t>–</w:t>
      </w:r>
      <w:r w:rsidRPr="00D41994">
        <w:rPr>
          <w:rPrChange w:id="155" w:author="Johnny Pang" w:date="2022-04-17T14:20:00Z">
            <w:rPr>
              <w:highlight w:val="yellow"/>
            </w:rPr>
          </w:rPrChange>
        </w:rPr>
        <w:t xml:space="preserve"> Cast</w:t>
      </w:r>
      <w:r w:rsidR="00AF5AF2" w:rsidRPr="00D41994">
        <w:rPr>
          <w:rPrChange w:id="156" w:author="Johnny Pang" w:date="2022-04-17T14:20:00Z">
            <w:rPr>
              <w:highlight w:val="yellow"/>
            </w:rPr>
          </w:rPrChange>
        </w:rPr>
        <w:t xml:space="preserve"> </w:t>
      </w:r>
      <w:r w:rsidRPr="00D41994">
        <w:rPr>
          <w:rPrChange w:id="157" w:author="Johnny Pang" w:date="2022-04-17T14:20:00Z">
            <w:rPr>
              <w:highlight w:val="yellow"/>
            </w:rPr>
          </w:rPrChange>
        </w:rPr>
        <w:t>in Place Concrete</w:t>
      </w:r>
      <w:r w:rsidRPr="00D41994">
        <w:t>.</w:t>
      </w:r>
    </w:p>
    <w:p w14:paraId="1E132574" w14:textId="77777777" w:rsidR="005837E1" w:rsidRPr="00BB3C98" w:rsidRDefault="005837E1" w:rsidP="005837E1">
      <w:pPr>
        <w:pStyle w:val="Heading3"/>
        <w:numPr>
          <w:ilvl w:val="2"/>
          <w:numId w:val="12"/>
        </w:numPr>
      </w:pPr>
      <w:r>
        <w:rPr>
          <w:b/>
        </w:rPr>
        <w:t xml:space="preserve">1351.07.01 General </w:t>
      </w:r>
      <w:r w:rsidRPr="00BB3C98">
        <w:t xml:space="preserve">is </w:t>
      </w:r>
      <w:r>
        <w:t xml:space="preserve">deleted and replaced with </w:t>
      </w:r>
      <w:r w:rsidRPr="00BB3C98">
        <w:t>the following:</w:t>
      </w:r>
    </w:p>
    <w:p w14:paraId="5F90A376" w14:textId="77777777" w:rsidR="005837E1" w:rsidRDefault="005837E1" w:rsidP="00250452">
      <w:pPr>
        <w:pStyle w:val="Heading4"/>
      </w:pPr>
      <w:r>
        <w:t xml:space="preserve">A manufacturer producing precast reinforced concrete components for maintenance holes, catch basins, ditch inlets, </w:t>
      </w:r>
      <w:r w:rsidRPr="0053257E">
        <w:rPr>
          <w:bCs/>
        </w:rPr>
        <w:t>and valve chambers</w:t>
      </w:r>
      <w:r>
        <w:t xml:space="preserve"> shall be pre-qualified and possess a current plant certificate issued under the Canadian Precast Concrete Quality Assurance (CPCQA) Certification Program.</w:t>
      </w:r>
    </w:p>
    <w:p w14:paraId="4ADBDB48" w14:textId="77777777" w:rsidR="005837E1" w:rsidRPr="00BB3C98" w:rsidRDefault="005837E1" w:rsidP="00BB3C98">
      <w:pPr>
        <w:pStyle w:val="Heading3"/>
      </w:pPr>
      <w:r>
        <w:rPr>
          <w:b/>
        </w:rPr>
        <w:t xml:space="preserve">1351.07.03 Marking </w:t>
      </w:r>
      <w:r w:rsidRPr="00BB3C98">
        <w:t xml:space="preserve">is amended by </w:t>
      </w:r>
      <w:r>
        <w:t xml:space="preserve">deleting the second sentence and replacing with </w:t>
      </w:r>
      <w:r w:rsidRPr="00BB3C98">
        <w:t>the following</w:t>
      </w:r>
      <w:r>
        <w:rPr>
          <w:b/>
        </w:rPr>
        <w:t>:</w:t>
      </w:r>
    </w:p>
    <w:p w14:paraId="6F7824D5" w14:textId="77777777" w:rsidR="005837E1" w:rsidRDefault="00E90453" w:rsidP="005837E1">
      <w:pPr>
        <w:pStyle w:val="Heading4"/>
      </w:pPr>
      <w:r w:rsidRPr="000118BA">
        <w:t xml:space="preserve">Markings shall be according to CAN/CSA A257.4 and be permanently marked on all precast components in a position readily visible for inspection. </w:t>
      </w:r>
      <w:r w:rsidR="005837E1">
        <w:t xml:space="preserve">The following information shall also be marked on maintenance hole, catch basin, ditch inlet, </w:t>
      </w:r>
      <w:r w:rsidR="005837E1" w:rsidRPr="0053257E">
        <w:rPr>
          <w:bCs/>
        </w:rPr>
        <w:t>and valve chamber</w:t>
      </w:r>
      <w:r w:rsidR="005837E1">
        <w:t xml:space="preserve"> components:</w:t>
      </w:r>
    </w:p>
    <w:p w14:paraId="6F29EAC0" w14:textId="77777777" w:rsidR="00152DFE" w:rsidRDefault="00152DFE" w:rsidP="0053257E">
      <w:pPr>
        <w:ind w:left="2160"/>
      </w:pPr>
      <w:r>
        <w:t>a) The term HOOP on precast concrete riser sections using hoop steel reinforcement.</w:t>
      </w:r>
    </w:p>
    <w:p w14:paraId="361FACD4" w14:textId="77777777" w:rsidR="00152DFE" w:rsidRDefault="00152DFE" w:rsidP="00152DFE">
      <w:pPr>
        <w:ind w:left="2160"/>
      </w:pPr>
      <w:r>
        <w:t>b) The prequalification stamp as shown in Figure 1.</w:t>
      </w:r>
    </w:p>
    <w:p w14:paraId="78361C33" w14:textId="43CFDB58" w:rsidR="002B65AA" w:rsidRDefault="009A75C1" w:rsidP="0053257E">
      <w:pPr>
        <w:ind w:left="2160"/>
        <w:jc w:val="center"/>
      </w:pPr>
      <w:r>
        <w:rPr>
          <w:noProof/>
        </w:rPr>
        <w:drawing>
          <wp:inline distT="0" distB="0" distL="0" distR="0" wp14:anchorId="26F363A2" wp14:editId="27B77352">
            <wp:extent cx="2194560" cy="171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1710690"/>
                    </a:xfrm>
                    <a:prstGeom prst="rect">
                      <a:avLst/>
                    </a:prstGeom>
                    <a:noFill/>
                    <a:ln>
                      <a:noFill/>
                    </a:ln>
                  </pic:spPr>
                </pic:pic>
              </a:graphicData>
            </a:graphic>
          </wp:inline>
        </w:drawing>
      </w:r>
    </w:p>
    <w:p w14:paraId="16157D88" w14:textId="77777777" w:rsidR="00402D10" w:rsidRDefault="00402D10" w:rsidP="00BB3C98">
      <w:pPr>
        <w:pStyle w:val="Heading2"/>
      </w:pPr>
      <w:r>
        <w:t>Frames and Covers</w:t>
      </w:r>
    </w:p>
    <w:p w14:paraId="517D7D22" w14:textId="77777777" w:rsidR="00402D10" w:rsidRDefault="00402D10" w:rsidP="00BB3C98">
      <w:pPr>
        <w:ind w:firstLine="709"/>
      </w:pPr>
      <w:r w:rsidRPr="00BB3C98">
        <w:rPr>
          <w:b/>
        </w:rPr>
        <w:t>OPSS.MUNI 1850</w:t>
      </w:r>
      <w:r>
        <w:t xml:space="preserve"> shall be followed with the following amendments:</w:t>
      </w:r>
    </w:p>
    <w:p w14:paraId="56365A11" w14:textId="77777777" w:rsidR="00402D10" w:rsidRDefault="00402D10" w:rsidP="00BB3C98">
      <w:pPr>
        <w:pStyle w:val="Heading3"/>
        <w:rPr>
          <w:b/>
        </w:rPr>
      </w:pPr>
      <w:r>
        <w:rPr>
          <w:b/>
        </w:rPr>
        <w:t xml:space="preserve">1850.07.01 Frames, Grates, and Covers </w:t>
      </w:r>
      <w:r w:rsidRPr="00BB3C98">
        <w:t xml:space="preserve">is amended by adding the </w:t>
      </w:r>
      <w:r>
        <w:t>following:</w:t>
      </w:r>
    </w:p>
    <w:p w14:paraId="7E2A1A69" w14:textId="6210FC1F" w:rsidR="00402D10" w:rsidRDefault="00402D10" w:rsidP="00402D10">
      <w:pPr>
        <w:pStyle w:val="Heading4"/>
      </w:pPr>
      <w:proofErr w:type="gramStart"/>
      <w:r>
        <w:t>Three piece</w:t>
      </w:r>
      <w:proofErr w:type="gramEnd"/>
      <w:r>
        <w:t xml:space="preserve"> frame and cover in accordance with Standard Drawing </w:t>
      </w:r>
      <w:ins w:id="158" w:author="Axel Ouillet" w:date="2022-03-24T13:19:00Z">
        <w:r w:rsidR="003452BE">
          <w:rPr>
            <w:highlight w:val="yellow"/>
          </w:rPr>
          <w:t>0</w:t>
        </w:r>
      </w:ins>
      <w:del w:id="159" w:author="Axel Ouillet" w:date="2022-03-24T13:19:00Z">
        <w:r w:rsidRPr="00A32182" w:rsidDel="003452BE">
          <w:rPr>
            <w:highlight w:val="yellow"/>
          </w:rPr>
          <w:delText>[e</w:delText>
        </w:r>
        <w:r w:rsidRPr="00CE5591" w:rsidDel="003452BE">
          <w:rPr>
            <w:highlight w:val="yellow"/>
          </w:rPr>
          <w:delText>nter</w:delText>
        </w:r>
        <w:r w:rsidDel="003452BE">
          <w:rPr>
            <w:highlight w:val="yellow"/>
          </w:rPr>
          <w:delText xml:space="preserve"> the appropriate drawing number</w:delText>
        </w:r>
        <w:r w:rsidRPr="00FB4D3D" w:rsidDel="003452BE">
          <w:rPr>
            <w:highlight w:val="yellow"/>
          </w:rPr>
          <w:delText>]</w:delText>
        </w:r>
      </w:del>
      <w:ins w:id="160" w:author="Axel Ouillet" w:date="2022-03-24T13:19:00Z">
        <w:r w:rsidR="003452BE">
          <w:t>2.02</w:t>
        </w:r>
      </w:ins>
      <w:r>
        <w:t>.</w:t>
      </w:r>
    </w:p>
    <w:p w14:paraId="30441EFD" w14:textId="7800D7CA" w:rsidR="00C960AE" w:rsidRDefault="00C960AE" w:rsidP="00C960AE">
      <w:pPr>
        <w:pStyle w:val="Heading4"/>
      </w:pPr>
      <w:r>
        <w:t xml:space="preserve">Square frame and cover in accordance with Standard Drawing </w:t>
      </w:r>
      <w:ins w:id="161" w:author="Axel Ouillet" w:date="2022-03-24T13:20:00Z">
        <w:r w:rsidR="003452BE">
          <w:t>02.19.</w:t>
        </w:r>
      </w:ins>
      <w:del w:id="162" w:author="Axel Ouillet" w:date="2022-03-24T13:20:00Z">
        <w:r w:rsidRPr="00A32182" w:rsidDel="003452BE">
          <w:rPr>
            <w:highlight w:val="yellow"/>
          </w:rPr>
          <w:delText>[e</w:delText>
        </w:r>
        <w:r w:rsidRPr="00CE5591" w:rsidDel="003452BE">
          <w:rPr>
            <w:highlight w:val="yellow"/>
          </w:rPr>
          <w:delText>nter</w:delText>
        </w:r>
        <w:r w:rsidDel="003452BE">
          <w:rPr>
            <w:highlight w:val="yellow"/>
          </w:rPr>
          <w:delText xml:space="preserve"> the appropriate drawing number</w:delText>
        </w:r>
        <w:r w:rsidRPr="00FB4D3D" w:rsidDel="003452BE">
          <w:rPr>
            <w:highlight w:val="yellow"/>
          </w:rPr>
          <w:delText>]</w:delText>
        </w:r>
        <w:r w:rsidDel="003452BE">
          <w:delText>.</w:delText>
        </w:r>
      </w:del>
    </w:p>
    <w:p w14:paraId="406598AA" w14:textId="1E59D920" w:rsidR="00152DFE" w:rsidRPr="0053257E" w:rsidRDefault="00152DFE" w:rsidP="0053257E">
      <w:pPr>
        <w:pStyle w:val="Heading4"/>
        <w:numPr>
          <w:ilvl w:val="3"/>
          <w:numId w:val="12"/>
        </w:numPr>
      </w:pPr>
      <w:r w:rsidRPr="000B738B">
        <w:t>Hatch covers in accordance with the Contract Drawings</w:t>
      </w:r>
      <w:commentRangeStart w:id="163"/>
      <w:commentRangeStart w:id="164"/>
      <w:r w:rsidRPr="000B738B">
        <w:t xml:space="preserve"> </w:t>
      </w:r>
      <w:del w:id="165" w:author="Johnny Pang" w:date="2022-11-30T18:23:00Z">
        <w:r w:rsidRPr="00501EB9" w:rsidDel="00650BF4">
          <w:rPr>
            <w:highlight w:val="yellow"/>
          </w:rPr>
          <w:delText>[the Consultant shall provide</w:delText>
        </w:r>
        <w:r w:rsidRPr="00C52BE3" w:rsidDel="00650BF4">
          <w:rPr>
            <w:highlight w:val="yellow"/>
          </w:rPr>
          <w:delText xml:space="preserve"> standard details for any hatch covers</w:delText>
        </w:r>
        <w:commentRangeEnd w:id="163"/>
        <w:r w:rsidR="00A82E75" w:rsidDel="00650BF4">
          <w:rPr>
            <w:rStyle w:val="CommentReference"/>
          </w:rPr>
          <w:commentReference w:id="163"/>
        </w:r>
      </w:del>
      <w:commentRangeEnd w:id="164"/>
      <w:r w:rsidR="00650BF4">
        <w:rPr>
          <w:rStyle w:val="CommentReference"/>
        </w:rPr>
        <w:commentReference w:id="164"/>
      </w:r>
      <w:del w:id="166" w:author="Johnny Pang" w:date="2022-11-30T18:23:00Z">
        <w:r w:rsidRPr="00C52BE3" w:rsidDel="00650BF4">
          <w:rPr>
            <w:highlight w:val="yellow"/>
          </w:rPr>
          <w:delText>]</w:delText>
        </w:r>
        <w:r w:rsidDel="00650BF4">
          <w:delText>.</w:delText>
        </w:r>
        <w:r w:rsidR="00AD11AA" w:rsidDel="00650BF4">
          <w:delText xml:space="preserve"> </w:delText>
        </w:r>
      </w:del>
      <w:r w:rsidRPr="00152DFE">
        <w:t>Any metallic surfaces in contact with concrete shall be painted with 2 coats of black bituminous paint.</w:t>
      </w:r>
    </w:p>
    <w:p w14:paraId="2383458E" w14:textId="77777777" w:rsidR="00402D10" w:rsidRPr="00BB3C98" w:rsidRDefault="00402D10" w:rsidP="00BB3C98">
      <w:pPr>
        <w:pStyle w:val="Heading3"/>
        <w:rPr>
          <w:b/>
        </w:rPr>
      </w:pPr>
      <w:r w:rsidRPr="00BB3C98">
        <w:rPr>
          <w:b/>
        </w:rPr>
        <w:t xml:space="preserve">1850.07.01.02 Markings </w:t>
      </w:r>
      <w:r>
        <w:t>is amended by adding the following:</w:t>
      </w:r>
    </w:p>
    <w:p w14:paraId="7E101E1E" w14:textId="6B9EDE64" w:rsidR="00402D10" w:rsidRPr="00CE5591" w:rsidRDefault="00402D10" w:rsidP="00BB3C98">
      <w:pPr>
        <w:pStyle w:val="Heading4"/>
      </w:pPr>
      <w:r w:rsidRPr="00CE5591">
        <w:t xml:space="preserve">Refer to the Region’s Standard Drawings </w:t>
      </w:r>
      <w:del w:id="167" w:author="Johnny Pang" w:date="2022-11-30T18:24:00Z">
        <w:r w:rsidRPr="00A32182" w:rsidDel="00650BF4">
          <w:rPr>
            <w:highlight w:val="yellow"/>
          </w:rPr>
          <w:delText>[</w:delText>
        </w:r>
        <w:commentRangeStart w:id="168"/>
        <w:commentRangeStart w:id="169"/>
        <w:r w:rsidRPr="00A32182" w:rsidDel="00650BF4">
          <w:rPr>
            <w:highlight w:val="yellow"/>
          </w:rPr>
          <w:delText>e</w:delText>
        </w:r>
        <w:r w:rsidRPr="00CE5591" w:rsidDel="00650BF4">
          <w:rPr>
            <w:highlight w:val="yellow"/>
          </w:rPr>
          <w:delText>nter the appropriate drawing numbers]</w:delText>
        </w:r>
      </w:del>
      <w:ins w:id="170" w:author="Johnny Pang" w:date="2022-11-30T18:24:00Z">
        <w:r w:rsidR="00650BF4">
          <w:t>02.</w:t>
        </w:r>
      </w:ins>
      <w:ins w:id="171" w:author="Johnny Pang" w:date="2022-11-30T18:25:00Z">
        <w:r w:rsidR="00650BF4">
          <w:t>02, 02.72</w:t>
        </w:r>
      </w:ins>
      <w:r>
        <w:t xml:space="preserve"> </w:t>
      </w:r>
      <w:commentRangeEnd w:id="168"/>
      <w:r w:rsidR="00A82E75">
        <w:rPr>
          <w:rStyle w:val="CommentReference"/>
        </w:rPr>
        <w:commentReference w:id="168"/>
      </w:r>
      <w:commentRangeEnd w:id="169"/>
      <w:r w:rsidR="00650BF4">
        <w:rPr>
          <w:rStyle w:val="CommentReference"/>
        </w:rPr>
        <w:commentReference w:id="169"/>
      </w:r>
      <w:r w:rsidR="000D61D4">
        <w:t xml:space="preserve">and </w:t>
      </w:r>
      <w:r w:rsidRPr="00CE5591">
        <w:t>as noted on the Contract Drawings.</w:t>
      </w:r>
    </w:p>
    <w:p w14:paraId="4B605451" w14:textId="59665638" w:rsidR="00402D10" w:rsidRDefault="00402D10" w:rsidP="00402D10">
      <w:pPr>
        <w:pStyle w:val="Heading4"/>
      </w:pPr>
      <w:r w:rsidRPr="00BC59EF">
        <w:t>The</w:t>
      </w:r>
      <w:r>
        <w:t xml:space="preserve"> cover is to be </w:t>
      </w:r>
      <w:commentRangeStart w:id="172"/>
      <w:commentRangeStart w:id="173"/>
      <w:r>
        <w:t xml:space="preserve">marked </w:t>
      </w:r>
      <w:del w:id="174" w:author="Johnny Pang" w:date="2022-11-30T18:25:00Z">
        <w:r w:rsidRPr="00FB4D3D" w:rsidDel="00650BF4">
          <w:rPr>
            <w:highlight w:val="yellow"/>
          </w:rPr>
          <w:delText>[</w:delText>
        </w:r>
      </w:del>
      <w:r w:rsidRPr="00FB4D3D">
        <w:rPr>
          <w:highlight w:val="yellow"/>
        </w:rPr>
        <w:t>“WATER”</w:t>
      </w:r>
      <w:del w:id="175" w:author="Johnny Pang" w:date="2022-11-30T18:25:00Z">
        <w:r w:rsidRPr="00FB4D3D" w:rsidDel="00650BF4">
          <w:rPr>
            <w:highlight w:val="yellow"/>
          </w:rPr>
          <w:delText>]</w:delText>
        </w:r>
      </w:del>
      <w:ins w:id="176" w:author="Johnny Pang" w:date="2022-11-30T18:26:00Z">
        <w:r w:rsidR="00650BF4">
          <w:t xml:space="preserve"> or </w:t>
        </w:r>
      </w:ins>
      <w:del w:id="177" w:author="Johnny Pang" w:date="2022-11-30T18:26:00Z">
        <w:r w:rsidDel="00650BF4">
          <w:delText xml:space="preserve"> </w:delText>
        </w:r>
        <w:r w:rsidRPr="00FB4D3D" w:rsidDel="00650BF4">
          <w:rPr>
            <w:highlight w:val="yellow"/>
          </w:rPr>
          <w:delText>[</w:delText>
        </w:r>
      </w:del>
      <w:r w:rsidRPr="00FB4D3D">
        <w:rPr>
          <w:highlight w:val="yellow"/>
        </w:rPr>
        <w:t>“</w:t>
      </w:r>
      <w:r w:rsidR="00152DFE">
        <w:rPr>
          <w:highlight w:val="yellow"/>
        </w:rPr>
        <w:t>S</w:t>
      </w:r>
      <w:r w:rsidR="0024001E">
        <w:rPr>
          <w:highlight w:val="yellow"/>
        </w:rPr>
        <w:t>ANITARY</w:t>
      </w:r>
      <w:r w:rsidRPr="00FB4D3D">
        <w:rPr>
          <w:highlight w:val="yellow"/>
        </w:rPr>
        <w:t>”</w:t>
      </w:r>
      <w:del w:id="178" w:author="Johnny Pang" w:date="2022-11-30T18:26:00Z">
        <w:r w:rsidRPr="00FB4D3D" w:rsidDel="00650BF4">
          <w:rPr>
            <w:highlight w:val="yellow"/>
          </w:rPr>
          <w:delText>]</w:delText>
        </w:r>
      </w:del>
      <w:r w:rsidR="0024001E">
        <w:t xml:space="preserve"> </w:t>
      </w:r>
      <w:commentRangeEnd w:id="172"/>
      <w:r w:rsidR="00A82E75">
        <w:rPr>
          <w:rStyle w:val="CommentReference"/>
        </w:rPr>
        <w:commentReference w:id="172"/>
      </w:r>
      <w:commentRangeEnd w:id="173"/>
      <w:r w:rsidR="00650BF4">
        <w:rPr>
          <w:rStyle w:val="CommentReference"/>
        </w:rPr>
        <w:commentReference w:id="173"/>
      </w:r>
      <w:r w:rsidR="00152DFE">
        <w:t>and “DANGER”</w:t>
      </w:r>
      <w:r>
        <w:t>.</w:t>
      </w:r>
    </w:p>
    <w:p w14:paraId="498F8529" w14:textId="77777777" w:rsidR="00402D10" w:rsidRDefault="00402D10" w:rsidP="00BB3C98">
      <w:pPr>
        <w:pStyle w:val="Heading3"/>
      </w:pPr>
      <w:r w:rsidRPr="00BB3C98">
        <w:rPr>
          <w:b/>
        </w:rPr>
        <w:t>1850.07.01.03 Finish</w:t>
      </w:r>
      <w:r>
        <w:t xml:space="preserve"> is amended by adding the following:</w:t>
      </w:r>
    </w:p>
    <w:p w14:paraId="35F9C194" w14:textId="11EF3FAB" w:rsidR="00402D10" w:rsidRPr="00CE5591" w:rsidRDefault="00AD11AA" w:rsidP="0053257E">
      <w:pPr>
        <w:pStyle w:val="Heading4"/>
      </w:pPr>
      <w:r>
        <w:t xml:space="preserve">All surfaces shall </w:t>
      </w:r>
      <w:r w:rsidR="00943796">
        <w:t xml:space="preserve">be </w:t>
      </w:r>
      <w:r>
        <w:t xml:space="preserve">shop </w:t>
      </w:r>
      <w:r w:rsidR="00943796">
        <w:t>painted with 2 coats of black bituminous paint.</w:t>
      </w:r>
    </w:p>
    <w:p w14:paraId="49842C79" w14:textId="77777777" w:rsidR="00A67009" w:rsidRPr="00CE5591" w:rsidRDefault="00A67009">
      <w:pPr>
        <w:pStyle w:val="Heading1"/>
      </w:pPr>
      <w:r w:rsidRPr="00CE5591">
        <w:t>EXECUTION</w:t>
      </w:r>
    </w:p>
    <w:p w14:paraId="6EAAF266" w14:textId="77777777" w:rsidR="00402D10" w:rsidRDefault="00402D10">
      <w:pPr>
        <w:pStyle w:val="Heading2"/>
      </w:pPr>
      <w:r>
        <w:t>Installation of Maintenance Holes and Valve Chambers</w:t>
      </w:r>
    </w:p>
    <w:p w14:paraId="2F222818" w14:textId="60F0EF6A" w:rsidR="00402D10" w:rsidRDefault="00402D10" w:rsidP="00BB3C98">
      <w:pPr>
        <w:ind w:firstLine="720"/>
      </w:pPr>
      <w:r w:rsidRPr="00BB3C98">
        <w:rPr>
          <w:b/>
        </w:rPr>
        <w:t>OPSS</w:t>
      </w:r>
      <w:r w:rsidR="00BF68A9">
        <w:rPr>
          <w:b/>
        </w:rPr>
        <w:t>.MUNI</w:t>
      </w:r>
      <w:r w:rsidRPr="00BB3C98">
        <w:rPr>
          <w:b/>
        </w:rPr>
        <w:t xml:space="preserve"> 407</w:t>
      </w:r>
      <w:r w:rsidR="00791849">
        <w:rPr>
          <w:b/>
        </w:rPr>
        <w:t xml:space="preserve"> </w:t>
      </w:r>
      <w:r w:rsidR="00791849">
        <w:rPr>
          <w:bCs/>
        </w:rPr>
        <w:t xml:space="preserve">shall be followed with the </w:t>
      </w:r>
      <w:r>
        <w:t>following amendments:</w:t>
      </w:r>
    </w:p>
    <w:p w14:paraId="4C68F011" w14:textId="77777777" w:rsidR="00402D10" w:rsidRDefault="00402D10" w:rsidP="00BB3C98">
      <w:pPr>
        <w:pStyle w:val="Heading3"/>
      </w:pPr>
      <w:r w:rsidRPr="00BB3C98">
        <w:rPr>
          <w:b/>
        </w:rPr>
        <w:t>407.07.01 General</w:t>
      </w:r>
      <w:r>
        <w:t xml:space="preserve"> is amended by adding the following:</w:t>
      </w:r>
    </w:p>
    <w:p w14:paraId="70CEA3B9" w14:textId="31DC7517" w:rsidR="00402D10" w:rsidRDefault="00402D10" w:rsidP="00152DFE">
      <w:pPr>
        <w:pStyle w:val="Heading4"/>
      </w:pPr>
      <w:r>
        <w:lastRenderedPageBreak/>
        <w:t xml:space="preserve">All </w:t>
      </w:r>
      <w:r w:rsidR="00152DFE">
        <w:t xml:space="preserve">maintenance hole, catch basin, ditch inlet, and valve </w:t>
      </w:r>
      <w:r>
        <w:t>chamber</w:t>
      </w:r>
      <w:r w:rsidR="00152DFE">
        <w:t xml:space="preserve"> structures</w:t>
      </w:r>
      <w:r>
        <w:t xml:space="preserve"> shall be watertight </w:t>
      </w:r>
      <w:r w:rsidR="00152DFE">
        <w:t xml:space="preserve">with no observed infiltration. </w:t>
      </w:r>
      <w:r w:rsidR="00152DFE" w:rsidRPr="00152DFE">
        <w:t>Any infiltration shall be sealed and repaired by the Contractor at no additional cost to the Region</w:t>
      </w:r>
      <w:r w:rsidR="00152DFE">
        <w:t xml:space="preserve">. </w:t>
      </w:r>
    </w:p>
    <w:p w14:paraId="426BF175" w14:textId="77777777" w:rsidR="003227F6" w:rsidRPr="00CE5591" w:rsidRDefault="003227F6" w:rsidP="003227F6">
      <w:pPr>
        <w:pStyle w:val="Heading4"/>
      </w:pPr>
      <w:r w:rsidRPr="00CE5591">
        <w:t>Installing units in existing systems:</w:t>
      </w:r>
    </w:p>
    <w:p w14:paraId="421AFC15" w14:textId="1EEA21CE" w:rsidR="003227F6" w:rsidRPr="00CE5591" w:rsidRDefault="003227F6" w:rsidP="003227F6">
      <w:pPr>
        <w:pStyle w:val="Heading5"/>
      </w:pPr>
      <w:r w:rsidRPr="00CE5591">
        <w:t>Where a new unit is to be installed in an existing run of pipe, ensure full support of the existing pipe during the installation, and carefully remove that portion of existing pipe to the dimensions required and install the new unit as specified in the Contract Documents.</w:t>
      </w:r>
      <w:r w:rsidR="003F0D2F">
        <w:t xml:space="preserve">  The Contractor shall submit a comprehensive plan to the Consultant for </w:t>
      </w:r>
      <w:r w:rsidR="009A75C1">
        <w:t xml:space="preserve">review of </w:t>
      </w:r>
      <w:r w:rsidR="003F0D2F">
        <w:t xml:space="preserve">the support of the existing pipe </w:t>
      </w:r>
      <w:r w:rsidR="009A75C1">
        <w:t>and installation of the new unit a minimum of twenty (20) Working Days prior to performing the work.</w:t>
      </w:r>
    </w:p>
    <w:p w14:paraId="20457EA8" w14:textId="77777777" w:rsidR="003227F6" w:rsidRDefault="003227F6" w:rsidP="003227F6">
      <w:pPr>
        <w:pStyle w:val="Heading5"/>
      </w:pPr>
      <w:r w:rsidRPr="00CE5591">
        <w:t>Make the joints watertight between the new unit and existing pipe.</w:t>
      </w:r>
    </w:p>
    <w:p w14:paraId="2518C262" w14:textId="696813F4" w:rsidR="00152DFE" w:rsidRPr="00CE5591" w:rsidRDefault="00152DFE" w:rsidP="00152DFE">
      <w:pPr>
        <w:pStyle w:val="Heading5"/>
        <w:numPr>
          <w:ilvl w:val="4"/>
          <w:numId w:val="12"/>
        </w:numPr>
      </w:pPr>
      <w:r>
        <w:t xml:space="preserve">Provide additional mechanical restraint, concrete thrust blocks, pipe cradles or other requirements for the protection of piping systems </w:t>
      </w:r>
      <w:del w:id="179" w:author="Johnny Pang" w:date="2022-11-30T18:27:00Z">
        <w:r w:rsidRPr="00DD75C2" w:rsidDel="00650BF4">
          <w:rPr>
            <w:highlight w:val="yellow"/>
          </w:rPr>
          <w:delText>[</w:delText>
        </w:r>
        <w:commentRangeStart w:id="180"/>
        <w:r w:rsidRPr="00DD75C2" w:rsidDel="00650BF4">
          <w:rPr>
            <w:highlight w:val="yellow"/>
          </w:rPr>
          <w:delText xml:space="preserve">The Consultant shall provide details for the additional measures and </w:delText>
        </w:r>
        <w:r w:rsidR="00D31606" w:rsidDel="00650BF4">
          <w:rPr>
            <w:highlight w:val="yellow"/>
          </w:rPr>
          <w:delText xml:space="preserve">item in the </w:delText>
        </w:r>
        <w:r w:rsidR="00583DF3" w:rsidDel="00650BF4">
          <w:rPr>
            <w:highlight w:val="yellow"/>
          </w:rPr>
          <w:delText xml:space="preserve">Bid Form </w:delText>
        </w:r>
        <w:r w:rsidRPr="00DD75C2" w:rsidDel="00650BF4">
          <w:rPr>
            <w:highlight w:val="yellow"/>
          </w:rPr>
          <w:delText>where required</w:delText>
        </w:r>
        <w:r w:rsidRPr="0053257E" w:rsidDel="00650BF4">
          <w:rPr>
            <w:highlight w:val="yellow"/>
          </w:rPr>
          <w:delText>]</w:delText>
        </w:r>
        <w:r w:rsidDel="00650BF4">
          <w:delText>.</w:delText>
        </w:r>
        <w:commentRangeEnd w:id="180"/>
        <w:r w:rsidR="00A82E75" w:rsidDel="00650BF4">
          <w:rPr>
            <w:rStyle w:val="CommentReference"/>
          </w:rPr>
          <w:commentReference w:id="180"/>
        </w:r>
      </w:del>
    </w:p>
    <w:p w14:paraId="2C6D2246" w14:textId="77777777" w:rsidR="003227F6" w:rsidRDefault="003227F6" w:rsidP="00C33327">
      <w:pPr>
        <w:pStyle w:val="Heading5"/>
      </w:pPr>
      <w:r w:rsidRPr="00CE5591">
        <w:t>Where deemed expedient to maintain service around existing pipes and when systems constructed under this Contract are ready to be put into operation, complete the installation with appropriate break outs, removals, redirection of flows, blocking unused pipes or other necessary Work.</w:t>
      </w:r>
    </w:p>
    <w:p w14:paraId="71C89791" w14:textId="77777777" w:rsidR="00402D10" w:rsidRDefault="00402D10" w:rsidP="00BB3C98">
      <w:pPr>
        <w:pStyle w:val="Heading3"/>
      </w:pPr>
      <w:r w:rsidRPr="00BB3C98">
        <w:rPr>
          <w:b/>
        </w:rPr>
        <w:t>407.07.03 Site Preparation</w:t>
      </w:r>
      <w:r>
        <w:t xml:space="preserve"> is deleted and replaced with the following:</w:t>
      </w:r>
    </w:p>
    <w:p w14:paraId="376B8219" w14:textId="61ED3F03" w:rsidR="00402D10" w:rsidRPr="00D41994" w:rsidRDefault="00402D10" w:rsidP="00BB3C98">
      <w:pPr>
        <w:pStyle w:val="Heading4"/>
      </w:pPr>
      <w:r>
        <w:t xml:space="preserve">Site preparation shall be in </w:t>
      </w:r>
      <w:r w:rsidRPr="00D41994">
        <w:t xml:space="preserve">accordance with </w:t>
      </w:r>
      <w:r w:rsidRPr="00D41994">
        <w:rPr>
          <w:rPrChange w:id="181" w:author="Johnny Pang" w:date="2022-04-17T14:20:00Z">
            <w:rPr>
              <w:highlight w:val="yellow"/>
            </w:rPr>
          </w:rPrChange>
        </w:rPr>
        <w:t xml:space="preserve">Section 02230 </w:t>
      </w:r>
      <w:r w:rsidR="00AF5AF2" w:rsidRPr="00D41994">
        <w:rPr>
          <w:rPrChange w:id="182" w:author="Johnny Pang" w:date="2022-04-17T14:20:00Z">
            <w:rPr>
              <w:highlight w:val="yellow"/>
            </w:rPr>
          </w:rPrChange>
        </w:rPr>
        <w:t>–</w:t>
      </w:r>
      <w:r w:rsidRPr="00D41994">
        <w:rPr>
          <w:rPrChange w:id="183" w:author="Johnny Pang" w:date="2022-04-17T14:20:00Z">
            <w:rPr>
              <w:highlight w:val="yellow"/>
            </w:rPr>
          </w:rPrChange>
        </w:rPr>
        <w:t xml:space="preserve"> Site</w:t>
      </w:r>
      <w:r w:rsidR="00AF5AF2" w:rsidRPr="00D41994">
        <w:rPr>
          <w:rPrChange w:id="184" w:author="Johnny Pang" w:date="2022-04-17T14:20:00Z">
            <w:rPr>
              <w:highlight w:val="yellow"/>
            </w:rPr>
          </w:rPrChange>
        </w:rPr>
        <w:t xml:space="preserve"> </w:t>
      </w:r>
      <w:r w:rsidRPr="00D41994">
        <w:rPr>
          <w:rPrChange w:id="185" w:author="Johnny Pang" w:date="2022-04-17T14:20:00Z">
            <w:rPr>
              <w:highlight w:val="yellow"/>
            </w:rPr>
          </w:rPrChange>
        </w:rPr>
        <w:t>Preparation for Pipelines, Utilities and Associated Structures</w:t>
      </w:r>
      <w:r w:rsidRPr="00D41994">
        <w:t>.</w:t>
      </w:r>
    </w:p>
    <w:p w14:paraId="326ACCA1" w14:textId="77777777" w:rsidR="00402D10" w:rsidRPr="00D41994" w:rsidRDefault="00402D10" w:rsidP="00BB3C98">
      <w:pPr>
        <w:pStyle w:val="Heading3"/>
      </w:pPr>
      <w:r w:rsidRPr="00D41994">
        <w:rPr>
          <w:b/>
        </w:rPr>
        <w:t>407.07.08 Excavating, Backfilling, and Compacting</w:t>
      </w:r>
      <w:r w:rsidRPr="00D41994">
        <w:t xml:space="preserve"> is deleted and replaced with the following:</w:t>
      </w:r>
    </w:p>
    <w:p w14:paraId="46390445" w14:textId="65974C40" w:rsidR="00402D10" w:rsidRPr="00D41994" w:rsidRDefault="00402D10" w:rsidP="00BB3C98">
      <w:pPr>
        <w:pStyle w:val="Heading4"/>
      </w:pPr>
      <w:r w:rsidRPr="00D41994">
        <w:t xml:space="preserve">Excavate and backfill in accordance with </w:t>
      </w:r>
      <w:r w:rsidRPr="00D41994">
        <w:rPr>
          <w:rPrChange w:id="186" w:author="Johnny Pang" w:date="2022-04-17T14:20:00Z">
            <w:rPr>
              <w:highlight w:val="yellow"/>
            </w:rPr>
          </w:rPrChange>
        </w:rPr>
        <w:t xml:space="preserve">Section 02315 </w:t>
      </w:r>
      <w:r w:rsidR="00AF5AF2" w:rsidRPr="00D41994">
        <w:rPr>
          <w:rPrChange w:id="187" w:author="Johnny Pang" w:date="2022-04-17T14:20:00Z">
            <w:rPr>
              <w:highlight w:val="yellow"/>
            </w:rPr>
          </w:rPrChange>
        </w:rPr>
        <w:t xml:space="preserve">– </w:t>
      </w:r>
      <w:r w:rsidRPr="00D41994">
        <w:rPr>
          <w:rPrChange w:id="188" w:author="Johnny Pang" w:date="2022-04-17T14:20:00Z">
            <w:rPr>
              <w:highlight w:val="yellow"/>
            </w:rPr>
          </w:rPrChange>
        </w:rPr>
        <w:t>Excavation, Trenching and Backfilling</w:t>
      </w:r>
      <w:r w:rsidRPr="00D41994">
        <w:t xml:space="preserve"> and as indicated in the Contract Documents.</w:t>
      </w:r>
    </w:p>
    <w:p w14:paraId="1465A55C" w14:textId="74763F69" w:rsidR="00402D10" w:rsidRPr="00D41994" w:rsidRDefault="00402D10" w:rsidP="00402D10">
      <w:pPr>
        <w:pStyle w:val="Heading4"/>
      </w:pPr>
      <w:r w:rsidRPr="00D41994">
        <w:t>Unshrinkable fill</w:t>
      </w:r>
      <w:r w:rsidR="00D05E94" w:rsidRPr="00D41994">
        <w:t xml:space="preserve"> shall be i</w:t>
      </w:r>
      <w:r w:rsidRPr="00D41994">
        <w:t xml:space="preserve">n accordance with </w:t>
      </w:r>
      <w:r w:rsidRPr="00D41994">
        <w:rPr>
          <w:rPrChange w:id="189" w:author="Johnny Pang" w:date="2022-04-17T14:20:00Z">
            <w:rPr>
              <w:highlight w:val="yellow"/>
            </w:rPr>
          </w:rPrChange>
        </w:rPr>
        <w:t xml:space="preserve">Section 02315 </w:t>
      </w:r>
      <w:r w:rsidR="00AF5AF2" w:rsidRPr="00D41994">
        <w:rPr>
          <w:rPrChange w:id="190" w:author="Johnny Pang" w:date="2022-04-17T14:20:00Z">
            <w:rPr>
              <w:highlight w:val="yellow"/>
            </w:rPr>
          </w:rPrChange>
        </w:rPr>
        <w:t>–</w:t>
      </w:r>
      <w:r w:rsidRPr="00D41994">
        <w:rPr>
          <w:rPrChange w:id="191" w:author="Johnny Pang" w:date="2022-04-17T14:20:00Z">
            <w:rPr>
              <w:highlight w:val="yellow"/>
            </w:rPr>
          </w:rPrChange>
        </w:rPr>
        <w:t xml:space="preserve"> Excavation, Trenching and Backfilling</w:t>
      </w:r>
      <w:r w:rsidRPr="00D41994">
        <w:t>.</w:t>
      </w:r>
    </w:p>
    <w:p w14:paraId="1A85692E" w14:textId="1813DD0E" w:rsidR="00402D10" w:rsidRPr="00D41994" w:rsidRDefault="00402D10" w:rsidP="00BB3C98">
      <w:pPr>
        <w:pStyle w:val="Heading4"/>
      </w:pPr>
      <w:r w:rsidRPr="00D41994">
        <w:t xml:space="preserve">Obtain approval of the Consultant </w:t>
      </w:r>
      <w:r w:rsidR="00D05E94" w:rsidRPr="00D41994">
        <w:t xml:space="preserve">for bearing capacity and subbase suitability </w:t>
      </w:r>
      <w:r w:rsidRPr="00D41994">
        <w:t xml:space="preserve">before installing </w:t>
      </w:r>
      <w:r w:rsidR="00D05E94" w:rsidRPr="00D41994">
        <w:t>maintenance holes, catch basins, ditch inlets and valve chambers</w:t>
      </w:r>
      <w:r w:rsidRPr="00D41994">
        <w:t>.</w:t>
      </w:r>
    </w:p>
    <w:p w14:paraId="0B20CA61" w14:textId="77777777" w:rsidR="00402D10" w:rsidRPr="00D41994" w:rsidRDefault="00402D10" w:rsidP="00BB3C98">
      <w:pPr>
        <w:pStyle w:val="Heading3"/>
      </w:pPr>
      <w:r w:rsidRPr="00D41994">
        <w:rPr>
          <w:b/>
        </w:rPr>
        <w:t>407.07.10 Dewatering</w:t>
      </w:r>
      <w:r w:rsidRPr="00D41994">
        <w:t xml:space="preserve"> is deleted and replaced with the following:</w:t>
      </w:r>
    </w:p>
    <w:p w14:paraId="0400955A" w14:textId="4D142239" w:rsidR="00402D10" w:rsidRPr="00D41994" w:rsidRDefault="00402D10" w:rsidP="00BB3C98">
      <w:pPr>
        <w:pStyle w:val="Heading4"/>
      </w:pPr>
      <w:r w:rsidRPr="00D41994">
        <w:t xml:space="preserve">Dewatering shall be in accordance with </w:t>
      </w:r>
      <w:r w:rsidRPr="00D41994">
        <w:rPr>
          <w:rPrChange w:id="192" w:author="Johnny Pang" w:date="2022-04-17T14:20:00Z">
            <w:rPr>
              <w:highlight w:val="yellow"/>
            </w:rPr>
          </w:rPrChange>
        </w:rPr>
        <w:t xml:space="preserve">Section 02240 </w:t>
      </w:r>
      <w:r w:rsidR="00AF5AF2" w:rsidRPr="00D41994">
        <w:rPr>
          <w:rPrChange w:id="193" w:author="Johnny Pang" w:date="2022-04-17T14:20:00Z">
            <w:rPr>
              <w:highlight w:val="yellow"/>
            </w:rPr>
          </w:rPrChange>
        </w:rPr>
        <w:t>–</w:t>
      </w:r>
      <w:r w:rsidR="00583DF3" w:rsidRPr="00D41994">
        <w:rPr>
          <w:rPrChange w:id="194" w:author="Johnny Pang" w:date="2022-04-17T14:20:00Z">
            <w:rPr>
              <w:highlight w:val="yellow"/>
            </w:rPr>
          </w:rPrChange>
        </w:rPr>
        <w:t xml:space="preserve"> </w:t>
      </w:r>
      <w:r w:rsidRPr="00D41994">
        <w:rPr>
          <w:rPrChange w:id="195" w:author="Johnny Pang" w:date="2022-04-17T14:20:00Z">
            <w:rPr>
              <w:highlight w:val="yellow"/>
            </w:rPr>
          </w:rPrChange>
        </w:rPr>
        <w:t>Dewatering</w:t>
      </w:r>
      <w:r w:rsidRPr="00D41994">
        <w:t>.</w:t>
      </w:r>
    </w:p>
    <w:p w14:paraId="256E5452" w14:textId="77777777" w:rsidR="00402D10" w:rsidRPr="00D41994" w:rsidRDefault="00402D10" w:rsidP="00BB3C98">
      <w:pPr>
        <w:pStyle w:val="Heading3"/>
      </w:pPr>
      <w:r w:rsidRPr="00D41994">
        <w:rPr>
          <w:b/>
        </w:rPr>
        <w:t>407.07.11 Cast-in-Place Structures</w:t>
      </w:r>
      <w:r w:rsidRPr="00D41994">
        <w:t xml:space="preserve"> is deleted and replaced with the following:</w:t>
      </w:r>
    </w:p>
    <w:p w14:paraId="14A5913A" w14:textId="6170B275" w:rsidR="00402D10" w:rsidRPr="00D41994" w:rsidRDefault="00402D10" w:rsidP="00BB3C98">
      <w:pPr>
        <w:pStyle w:val="Heading4"/>
      </w:pPr>
      <w:r w:rsidRPr="00D41994">
        <w:t xml:space="preserve">Cast in place concrete in accordance with </w:t>
      </w:r>
      <w:r w:rsidRPr="00D41994">
        <w:rPr>
          <w:rPrChange w:id="196" w:author="Johnny Pang" w:date="2022-04-17T14:20:00Z">
            <w:rPr>
              <w:highlight w:val="yellow"/>
            </w:rPr>
          </w:rPrChange>
        </w:rPr>
        <w:t xml:space="preserve">Section 03300 </w:t>
      </w:r>
      <w:r w:rsidR="00AF5AF2" w:rsidRPr="00D41994">
        <w:rPr>
          <w:rPrChange w:id="197" w:author="Johnny Pang" w:date="2022-04-17T14:20:00Z">
            <w:rPr>
              <w:highlight w:val="yellow"/>
            </w:rPr>
          </w:rPrChange>
        </w:rPr>
        <w:t>–</w:t>
      </w:r>
      <w:r w:rsidRPr="00D41994">
        <w:rPr>
          <w:rPrChange w:id="198" w:author="Johnny Pang" w:date="2022-04-17T14:20:00Z">
            <w:rPr>
              <w:highlight w:val="yellow"/>
            </w:rPr>
          </w:rPrChange>
        </w:rPr>
        <w:t xml:space="preserve"> Cast</w:t>
      </w:r>
      <w:r w:rsidR="00AF5AF2" w:rsidRPr="00D41994">
        <w:rPr>
          <w:rPrChange w:id="199" w:author="Johnny Pang" w:date="2022-04-17T14:20:00Z">
            <w:rPr>
              <w:highlight w:val="yellow"/>
            </w:rPr>
          </w:rPrChange>
        </w:rPr>
        <w:t xml:space="preserve"> </w:t>
      </w:r>
      <w:r w:rsidRPr="00D41994">
        <w:rPr>
          <w:rPrChange w:id="200" w:author="Johnny Pang" w:date="2022-04-17T14:20:00Z">
            <w:rPr>
              <w:highlight w:val="yellow"/>
            </w:rPr>
          </w:rPrChange>
        </w:rPr>
        <w:t>in Place Concrete</w:t>
      </w:r>
      <w:r w:rsidRPr="00D41994">
        <w:t>.</w:t>
      </w:r>
    </w:p>
    <w:p w14:paraId="2EC123D4" w14:textId="77777777" w:rsidR="00402D10" w:rsidRDefault="00402D10" w:rsidP="00BB3C98">
      <w:pPr>
        <w:pStyle w:val="Heading4"/>
      </w:pPr>
      <w:r w:rsidRPr="00CE5591">
        <w:t xml:space="preserve">Construct </w:t>
      </w:r>
      <w:r>
        <w:t xml:space="preserve">cast in place </w:t>
      </w:r>
      <w:r w:rsidRPr="00CE5591">
        <w:t>units in accordance with the details indicated in the Contract Documents, plumb and true to alignment and grade.</w:t>
      </w:r>
    </w:p>
    <w:p w14:paraId="428859FA" w14:textId="77777777" w:rsidR="00B20819" w:rsidRDefault="00B20819" w:rsidP="00B20819">
      <w:pPr>
        <w:pStyle w:val="Heading3"/>
      </w:pPr>
      <w:r w:rsidRPr="00BB3C98">
        <w:rPr>
          <w:b/>
        </w:rPr>
        <w:t>407.07.1</w:t>
      </w:r>
      <w:r>
        <w:rPr>
          <w:b/>
        </w:rPr>
        <w:t xml:space="preserve">3 Installation of Inlet and Outlet Pipes </w:t>
      </w:r>
      <w:proofErr w:type="gramStart"/>
      <w:r>
        <w:rPr>
          <w:b/>
        </w:rPr>
        <w:t>Into</w:t>
      </w:r>
      <w:proofErr w:type="gramEnd"/>
      <w:r>
        <w:rPr>
          <w:b/>
        </w:rPr>
        <w:t xml:space="preserve"> Concrete Structures </w:t>
      </w:r>
      <w:r>
        <w:t>is amended by adding the following:</w:t>
      </w:r>
    </w:p>
    <w:p w14:paraId="03F09D1F" w14:textId="3D58924B" w:rsidR="00B20819" w:rsidRDefault="00B20819" w:rsidP="00B20819">
      <w:pPr>
        <w:pStyle w:val="Heading4"/>
      </w:pPr>
      <w:r>
        <w:t xml:space="preserve">For </w:t>
      </w:r>
      <w:r w:rsidR="00CE720C">
        <w:t xml:space="preserve">rigid or semi-rigid pipe wall connection details refer to </w:t>
      </w:r>
      <w:r>
        <w:t>Standard Draw</w:t>
      </w:r>
      <w:r w:rsidRPr="00650BF4">
        <w:t xml:space="preserve">ing </w:t>
      </w:r>
      <w:ins w:id="201" w:author="Axel Ouillet" w:date="2022-03-24T13:21:00Z">
        <w:r w:rsidR="003452BE" w:rsidRPr="00650BF4">
          <w:rPr>
            <w:rPrChange w:id="202" w:author="Johnny Pang" w:date="2022-11-30T18:27:00Z">
              <w:rPr>
                <w:highlight w:val="yellow"/>
              </w:rPr>
            </w:rPrChange>
          </w:rPr>
          <w:t>02.38</w:t>
        </w:r>
      </w:ins>
      <w:del w:id="203" w:author="Axel Ouillet" w:date="2022-03-24T13:21:00Z">
        <w:r w:rsidRPr="00650BF4" w:rsidDel="003452BE">
          <w:rPr>
            <w:rPrChange w:id="204" w:author="Johnny Pang" w:date="2022-11-30T18:27:00Z">
              <w:rPr>
                <w:highlight w:val="yellow"/>
              </w:rPr>
            </w:rPrChange>
          </w:rPr>
          <w:delText>[enter the appropriate drawing number]</w:delText>
        </w:r>
      </w:del>
      <w:r w:rsidRPr="00650BF4">
        <w:t>.</w:t>
      </w:r>
    </w:p>
    <w:p w14:paraId="40C864CF" w14:textId="77777777" w:rsidR="00402D10" w:rsidRDefault="00402D10" w:rsidP="00BB3C98">
      <w:pPr>
        <w:pStyle w:val="Heading3"/>
      </w:pPr>
      <w:r w:rsidRPr="00BB3C98">
        <w:rPr>
          <w:b/>
        </w:rPr>
        <w:t>407.07.12 Precast Structures</w:t>
      </w:r>
      <w:r>
        <w:t xml:space="preserve"> is amended by adding the following:</w:t>
      </w:r>
    </w:p>
    <w:p w14:paraId="62D03C07" w14:textId="77777777" w:rsidR="00346812" w:rsidRDefault="00346812" w:rsidP="00BB3C98">
      <w:pPr>
        <w:pStyle w:val="Heading4"/>
      </w:pPr>
      <w:r w:rsidRPr="00CE5591">
        <w:t xml:space="preserve">Monolithic bases are to be approved by the Consultant. </w:t>
      </w:r>
    </w:p>
    <w:p w14:paraId="699BC8C9" w14:textId="77777777" w:rsidR="00402D10" w:rsidRDefault="00402D10" w:rsidP="00BB3C98">
      <w:pPr>
        <w:pStyle w:val="Heading4"/>
      </w:pPr>
      <w:r w:rsidRPr="00CE5591">
        <w:t xml:space="preserve">Construct </w:t>
      </w:r>
      <w:r>
        <w:t xml:space="preserve">precast </w:t>
      </w:r>
      <w:r w:rsidRPr="00CE5591">
        <w:t>units in accordance with the details indicated in the Contract Documents, plumb and true to alignment and grade.</w:t>
      </w:r>
    </w:p>
    <w:p w14:paraId="1872A49C" w14:textId="77777777" w:rsidR="00402D10" w:rsidRDefault="00402D10" w:rsidP="00402D10">
      <w:pPr>
        <w:pStyle w:val="Heading4"/>
      </w:pPr>
      <w:r w:rsidRPr="00CE5591">
        <w:t>Dewater the excavation to the approval of the Consultant and remove soft and foreign material before placing the concrete base.</w:t>
      </w:r>
      <w:r w:rsidR="00C52BE3">
        <w:t xml:space="preserve"> </w:t>
      </w:r>
      <w:r w:rsidR="00C52BE3" w:rsidRPr="00CE5591">
        <w:t xml:space="preserve">Obtain approval of the Consultant </w:t>
      </w:r>
      <w:r w:rsidR="00C52BE3">
        <w:t xml:space="preserve">for bearing capacity and subbase suitability </w:t>
      </w:r>
      <w:r w:rsidR="00C52BE3" w:rsidRPr="00CE5591">
        <w:t xml:space="preserve">before installing </w:t>
      </w:r>
      <w:r w:rsidR="00C52BE3">
        <w:t>precast structures.</w:t>
      </w:r>
    </w:p>
    <w:p w14:paraId="0121A322" w14:textId="3B7B19AE" w:rsidR="00013661" w:rsidRDefault="00013661" w:rsidP="00013661">
      <w:pPr>
        <w:pStyle w:val="Heading4"/>
      </w:pPr>
      <w:r w:rsidRPr="00013661">
        <w:t xml:space="preserve">Set precast concrete base on a minimum </w:t>
      </w:r>
      <w:r w:rsidR="009A75C1">
        <w:t xml:space="preserve">depth </w:t>
      </w:r>
      <w:r w:rsidRPr="00013661">
        <w:t xml:space="preserve">of 150 mm of </w:t>
      </w:r>
      <w:r w:rsidR="009A75C1">
        <w:t xml:space="preserve">19mm </w:t>
      </w:r>
      <w:r w:rsidR="00863596">
        <w:t>clear stone</w:t>
      </w:r>
      <w:r w:rsidRPr="00013661">
        <w:t xml:space="preserve"> or as indicated on the Contract Drawings.</w:t>
      </w:r>
    </w:p>
    <w:p w14:paraId="6851EA09" w14:textId="4C8AD195" w:rsidR="00402D10" w:rsidRPr="00CE5591" w:rsidRDefault="00402D10" w:rsidP="00BB3C98">
      <w:pPr>
        <w:pStyle w:val="Heading4"/>
      </w:pPr>
      <w:r w:rsidRPr="00CE5591">
        <w:lastRenderedPageBreak/>
        <w:t xml:space="preserve">Complete </w:t>
      </w:r>
      <w:r w:rsidR="00C52BE3">
        <w:t xml:space="preserve">installation of </w:t>
      </w:r>
      <w:r w:rsidRPr="00CE5591">
        <w:t>units as the pipe laying progresses. Clean surplus mortar and joint compounds from the interior surface of the unit as the Work progresses.</w:t>
      </w:r>
    </w:p>
    <w:p w14:paraId="298C4242" w14:textId="5B0EAA0E" w:rsidR="00402D10" w:rsidRDefault="00402D10" w:rsidP="00BB3C98">
      <w:pPr>
        <w:pStyle w:val="Heading4"/>
      </w:pPr>
      <w:r w:rsidRPr="00CE5591">
        <w:t xml:space="preserve">Make each </w:t>
      </w:r>
      <w:r w:rsidR="00484A61">
        <w:t xml:space="preserve">precast </w:t>
      </w:r>
      <w:r w:rsidRPr="00CE5591">
        <w:t>joint watertight with rubber ring gaskets.</w:t>
      </w:r>
    </w:p>
    <w:p w14:paraId="04D6A72F" w14:textId="77777777" w:rsidR="000B738B" w:rsidRPr="000B738B" w:rsidRDefault="00484A61" w:rsidP="008C69C3">
      <w:pPr>
        <w:pStyle w:val="Heading4"/>
      </w:pPr>
      <w:r w:rsidRPr="00484A61">
        <w:t>All precast joints below grade s</w:t>
      </w:r>
      <w:r w:rsidR="000B738B">
        <w:t xml:space="preserve">hall be externally waterproofed. A </w:t>
      </w:r>
      <w:r w:rsidR="0024001E">
        <w:t xml:space="preserve">petrolatum tape </w:t>
      </w:r>
      <w:r w:rsidR="000B738B" w:rsidRPr="000B738B">
        <w:t>waterproof membrane shall be applied externally around all riser, grade adjustment, top and base section jo</w:t>
      </w:r>
      <w:r w:rsidR="000B738B">
        <w:t>ints on all maintenance holes</w:t>
      </w:r>
      <w:r w:rsidR="0024001E">
        <w:t xml:space="preserve"> and valve chambers</w:t>
      </w:r>
      <w:r w:rsidR="000B738B">
        <w:t>. E</w:t>
      </w:r>
      <w:r w:rsidR="000B738B" w:rsidRPr="000B738B">
        <w:t xml:space="preserve">xtend completely around all riser section joints with a minimum 300 mm wide strip, installed as per manufacturer’s specifications. </w:t>
      </w:r>
      <w:r w:rsidR="008C69C3" w:rsidRPr="008C69C3">
        <w:t>The tape shall be sealed to the concrete surface to ensure no air pockets or other spaces that might allow water infiltration</w:t>
      </w:r>
      <w:r w:rsidR="008C69C3">
        <w:t>.</w:t>
      </w:r>
    </w:p>
    <w:p w14:paraId="39D87B4F" w14:textId="7823FCBD" w:rsidR="00484A61" w:rsidRDefault="000B738B" w:rsidP="000B738B">
      <w:pPr>
        <w:pStyle w:val="Heading4"/>
      </w:pPr>
      <w:r>
        <w:t xml:space="preserve">Refer to the Region’s Standard Drawings </w:t>
      </w:r>
      <w:ins w:id="205" w:author="Johnny Pang" w:date="2022-11-30T18:33:00Z">
        <w:r w:rsidR="0015580D">
          <w:t>02.01, 02.10</w:t>
        </w:r>
      </w:ins>
      <w:commentRangeStart w:id="206"/>
      <w:del w:id="207" w:author="Johnny Pang" w:date="2022-11-30T18:33:00Z">
        <w:r w:rsidRPr="00A32182" w:rsidDel="0015580D">
          <w:rPr>
            <w:highlight w:val="yellow"/>
          </w:rPr>
          <w:delText>[e</w:delText>
        </w:r>
        <w:r w:rsidRPr="00CE5591" w:rsidDel="0015580D">
          <w:rPr>
            <w:highlight w:val="yellow"/>
          </w:rPr>
          <w:delText>nter the appropriate drawing numbers]</w:delText>
        </w:r>
        <w:r w:rsidDel="0015580D">
          <w:delText xml:space="preserve"> </w:delText>
        </w:r>
      </w:del>
      <w:commentRangeEnd w:id="206"/>
      <w:r w:rsidR="00A82E75">
        <w:rPr>
          <w:rStyle w:val="CommentReference"/>
        </w:rPr>
        <w:commentReference w:id="206"/>
      </w:r>
      <w:r>
        <w:t>for waterproofing of maintenance holes and valve chambers.</w:t>
      </w:r>
    </w:p>
    <w:p w14:paraId="40FF593F" w14:textId="77777777" w:rsidR="00402D10" w:rsidRDefault="00402D10" w:rsidP="00BB3C98">
      <w:pPr>
        <w:pStyle w:val="Heading3"/>
      </w:pPr>
      <w:r w:rsidRPr="00BB3C98">
        <w:rPr>
          <w:b/>
        </w:rPr>
        <w:t>407.07.14 Benching and Channeling</w:t>
      </w:r>
      <w:r>
        <w:t xml:space="preserve"> is amended by adding the following:</w:t>
      </w:r>
    </w:p>
    <w:p w14:paraId="1F0F8DAC" w14:textId="381898DB" w:rsidR="00402D10" w:rsidRPr="00CE5591" w:rsidRDefault="00040127" w:rsidP="0053257E">
      <w:pPr>
        <w:pStyle w:val="Heading4"/>
      </w:pPr>
      <w:r>
        <w:t>For sewers, b</w:t>
      </w:r>
      <w:r w:rsidR="00402D10" w:rsidRPr="00CE5591">
        <w:t xml:space="preserve">ench to provide a smooth </w:t>
      </w:r>
      <w:r w:rsidR="00AF5AF2" w:rsidRPr="00CE5591">
        <w:t>U-shaped</w:t>
      </w:r>
      <w:r w:rsidR="00402D10" w:rsidRPr="00CE5591">
        <w:t xml:space="preserve"> channel. Benching is to be constructed to the obvert of the pipe.</w:t>
      </w:r>
      <w:r w:rsidR="00484A61">
        <w:t xml:space="preserve"> The benching shall be sloped at 2% to the channel. </w:t>
      </w:r>
      <w:r w:rsidR="00402D10" w:rsidRPr="00CE5591">
        <w:t>Curve channels smoothly. Slope invert to establish the sewer grade.</w:t>
      </w:r>
    </w:p>
    <w:p w14:paraId="32BAB369" w14:textId="1FFFBB8F" w:rsidR="00402D10" w:rsidRDefault="00402D10" w:rsidP="00863596">
      <w:pPr>
        <w:pStyle w:val="Heading4"/>
      </w:pPr>
      <w:r>
        <w:t>Refer to the Region’s Standard Drawings</w:t>
      </w:r>
      <w:del w:id="208" w:author="Axel Ouillet" w:date="2022-03-24T13:21:00Z">
        <w:r w:rsidDel="00C82130">
          <w:delText xml:space="preserve"> </w:delText>
        </w:r>
        <w:r w:rsidRPr="00A32182" w:rsidDel="00C82130">
          <w:rPr>
            <w:highlight w:val="yellow"/>
          </w:rPr>
          <w:delText>[e</w:delText>
        </w:r>
        <w:r w:rsidRPr="00CE5591" w:rsidDel="00C82130">
          <w:rPr>
            <w:highlight w:val="yellow"/>
          </w:rPr>
          <w:delText>nter the appropriate drawing numbers]</w:delText>
        </w:r>
      </w:del>
      <w:ins w:id="209" w:author="Axel Ouillet" w:date="2022-03-24T13:21:00Z">
        <w:r w:rsidR="00C82130">
          <w:t xml:space="preserve"> 02.17</w:t>
        </w:r>
      </w:ins>
      <w:r>
        <w:t>.</w:t>
      </w:r>
    </w:p>
    <w:p w14:paraId="3F819843" w14:textId="22ACEA85" w:rsidR="003227F6" w:rsidRDefault="003227F6" w:rsidP="003227F6">
      <w:pPr>
        <w:pStyle w:val="Heading3"/>
      </w:pPr>
      <w:r w:rsidRPr="00E56DB4">
        <w:rPr>
          <w:b/>
        </w:rPr>
        <w:t>407.0</w:t>
      </w:r>
      <w:r>
        <w:rPr>
          <w:b/>
        </w:rPr>
        <w:t>7</w:t>
      </w:r>
      <w:r w:rsidRPr="00E56DB4">
        <w:rPr>
          <w:b/>
        </w:rPr>
        <w:t>.</w:t>
      </w:r>
      <w:r>
        <w:rPr>
          <w:b/>
        </w:rPr>
        <w:t>1</w:t>
      </w:r>
      <w:r w:rsidRPr="00E56DB4">
        <w:rPr>
          <w:b/>
        </w:rPr>
        <w:t xml:space="preserve">5 </w:t>
      </w:r>
      <w:r>
        <w:rPr>
          <w:b/>
        </w:rPr>
        <w:t xml:space="preserve">Installation of </w:t>
      </w:r>
      <w:r w:rsidRPr="00E56DB4">
        <w:rPr>
          <w:b/>
        </w:rPr>
        <w:t>Adjustment Units</w:t>
      </w:r>
      <w:r>
        <w:t xml:space="preserve"> is </w:t>
      </w:r>
      <w:r w:rsidR="000E21F7">
        <w:t xml:space="preserve">deleted and replaced with </w:t>
      </w:r>
      <w:r>
        <w:t>the following:</w:t>
      </w:r>
    </w:p>
    <w:p w14:paraId="4C2ECB9F" w14:textId="63271B76" w:rsidR="003227F6" w:rsidRDefault="003227F6" w:rsidP="00E933BC">
      <w:pPr>
        <w:pStyle w:val="Heading4"/>
      </w:pPr>
      <w:r>
        <w:t xml:space="preserve">For any grade adjustments up to 150mm deep, use </w:t>
      </w:r>
      <w:r w:rsidR="00D31606" w:rsidRPr="00D31606">
        <w:t xml:space="preserve">non-shrink mortar </w:t>
      </w:r>
      <w:r w:rsidR="00D31606">
        <w:t>(</w:t>
      </w:r>
      <w:proofErr w:type="spellStart"/>
      <w:r>
        <w:t>S</w:t>
      </w:r>
      <w:r w:rsidR="00D31606">
        <w:t>ikaQuick</w:t>
      </w:r>
      <w:proofErr w:type="spellEnd"/>
      <w:r w:rsidR="00D31606">
        <w:t xml:space="preserve"> </w:t>
      </w:r>
      <w:r>
        <w:t>1000</w:t>
      </w:r>
      <w:r w:rsidR="00D31606">
        <w:t xml:space="preserve">, </w:t>
      </w:r>
      <w:proofErr w:type="spellStart"/>
      <w:r w:rsidR="00D31606">
        <w:t>VeraSpeed</w:t>
      </w:r>
      <w:proofErr w:type="spellEnd"/>
      <w:r w:rsidR="00D31606">
        <w:t xml:space="preserve"> 100, or Equivalent</w:t>
      </w:r>
      <w:r w:rsidR="00AB7DCE">
        <w:t>)</w:t>
      </w:r>
      <w:r w:rsidR="00D31606">
        <w:t>.</w:t>
      </w:r>
      <w:r w:rsidR="00AB7DCE">
        <w:t xml:space="preserve"> </w:t>
      </w:r>
      <w:r w:rsidR="00D31606" w:rsidRPr="00D31606">
        <w:t xml:space="preserve">Grade adjustments greater than 150mm require a </w:t>
      </w:r>
      <w:r w:rsidR="00583DF3">
        <w:t>c</w:t>
      </w:r>
      <w:r>
        <w:t xml:space="preserve">ast in </w:t>
      </w:r>
      <w:r w:rsidR="00583DF3">
        <w:t>p</w:t>
      </w:r>
      <w:r>
        <w:t xml:space="preserve">lace </w:t>
      </w:r>
      <w:r w:rsidR="00BC4AA5">
        <w:t xml:space="preserve">or precast </w:t>
      </w:r>
      <w:r>
        <w:t>riser.</w:t>
      </w:r>
      <w:r w:rsidR="000E21F7">
        <w:t xml:space="preserve"> </w:t>
      </w:r>
      <w:r w:rsidRPr="00CE5591">
        <w:t>Refer to the Region’s Standard Drawing</w:t>
      </w:r>
      <w:r w:rsidR="00583DF3">
        <w:t>s</w:t>
      </w:r>
      <w:r w:rsidRPr="00CE5591">
        <w:t xml:space="preserve"> </w:t>
      </w:r>
      <w:commentRangeStart w:id="210"/>
      <w:del w:id="211" w:author="Johnny Pang" w:date="2022-11-30T18:34:00Z">
        <w:r w:rsidRPr="000E21F7" w:rsidDel="0015580D">
          <w:rPr>
            <w:highlight w:val="yellow"/>
          </w:rPr>
          <w:delText>[enter the appropriate drawing numbers]</w:delText>
        </w:r>
        <w:r w:rsidRPr="00CE5591" w:rsidDel="0015580D">
          <w:delText>.</w:delText>
        </w:r>
        <w:commentRangeEnd w:id="210"/>
        <w:r w:rsidR="00A82E75" w:rsidDel="0015580D">
          <w:rPr>
            <w:rStyle w:val="CommentReference"/>
          </w:rPr>
          <w:commentReference w:id="210"/>
        </w:r>
      </w:del>
      <w:ins w:id="212" w:author="Johnny Pang" w:date="2022-11-30T18:34:00Z">
        <w:r w:rsidR="0015580D">
          <w:t>02.21.</w:t>
        </w:r>
      </w:ins>
    </w:p>
    <w:p w14:paraId="3A466FC0" w14:textId="77777777" w:rsidR="000E21F7" w:rsidRDefault="000E21F7" w:rsidP="000E21F7">
      <w:pPr>
        <w:pStyle w:val="Heading4"/>
      </w:pPr>
      <w:r>
        <w:t xml:space="preserve">All structures shall be adjusted plumb, true to alignment and grade, and as specified in the Contract Drawings. </w:t>
      </w:r>
    </w:p>
    <w:p w14:paraId="3B39DC30" w14:textId="77777777" w:rsidR="000E21F7" w:rsidRDefault="000E21F7" w:rsidP="000E21F7">
      <w:pPr>
        <w:pStyle w:val="Heading4"/>
      </w:pPr>
      <w:r>
        <w:t>During the progress of the work and until the final acceptance, all structures shall be kept clean and free of all extraneous material.</w:t>
      </w:r>
    </w:p>
    <w:p w14:paraId="702843EB" w14:textId="0403F9C5" w:rsidR="00402D10" w:rsidRPr="00BB3C98" w:rsidRDefault="00C33327" w:rsidP="00402D10">
      <w:pPr>
        <w:pStyle w:val="Heading3"/>
        <w:rPr>
          <w:b/>
        </w:rPr>
      </w:pPr>
      <w:r>
        <w:rPr>
          <w:b/>
        </w:rPr>
        <w:t>407.07</w:t>
      </w:r>
      <w:r w:rsidR="00402D10" w:rsidRPr="00BB3C98">
        <w:rPr>
          <w:b/>
        </w:rPr>
        <w:t>.16 Installation of Frames with Grates or Covers</w:t>
      </w:r>
      <w:r w:rsidR="00402D10">
        <w:rPr>
          <w:b/>
        </w:rPr>
        <w:t xml:space="preserve"> </w:t>
      </w:r>
      <w:r w:rsidR="00402D10">
        <w:t xml:space="preserve">is </w:t>
      </w:r>
      <w:r w:rsidR="000E21F7">
        <w:t xml:space="preserve">deleted and replaced with </w:t>
      </w:r>
      <w:r w:rsidR="00402D10">
        <w:t>the following:</w:t>
      </w:r>
    </w:p>
    <w:p w14:paraId="6A5A49C5" w14:textId="3F16ECDB" w:rsidR="0024001E" w:rsidRDefault="00C33327" w:rsidP="00FC588D">
      <w:pPr>
        <w:pStyle w:val="Heading4"/>
      </w:pPr>
      <w:r>
        <w:t xml:space="preserve">Refer to the Region’s Standard Drawings </w:t>
      </w:r>
      <w:ins w:id="213" w:author="Johnny Pang" w:date="2022-11-30T18:34:00Z">
        <w:r w:rsidR="0015580D" w:rsidRPr="0015580D">
          <w:t>02.</w:t>
        </w:r>
        <w:r w:rsidR="0015580D" w:rsidRPr="0015580D">
          <w:rPr>
            <w:rPrChange w:id="214" w:author="Johnny Pang" w:date="2022-11-30T18:35:00Z">
              <w:rPr>
                <w:b/>
                <w:bCs/>
              </w:rPr>
            </w:rPrChange>
          </w:rPr>
          <w:t>02</w:t>
        </w:r>
      </w:ins>
      <w:ins w:id="215" w:author="Johnny Pang" w:date="2022-11-30T18:35:00Z">
        <w:r w:rsidR="0015580D" w:rsidRPr="0015580D">
          <w:rPr>
            <w:rPrChange w:id="216" w:author="Johnny Pang" w:date="2022-11-30T18:35:00Z">
              <w:rPr>
                <w:b/>
                <w:bCs/>
              </w:rPr>
            </w:rPrChange>
          </w:rPr>
          <w:t xml:space="preserve"> and 02.72</w:t>
        </w:r>
      </w:ins>
      <w:commentRangeStart w:id="217"/>
      <w:del w:id="218" w:author="Johnny Pang" w:date="2022-11-30T18:35:00Z">
        <w:r w:rsidRPr="00863596" w:rsidDel="0015580D">
          <w:rPr>
            <w:highlight w:val="yellow"/>
          </w:rPr>
          <w:delText>[enter the appropriate drawing numbers</w:delText>
        </w:r>
        <w:r w:rsidR="00484A61" w:rsidRPr="00863596" w:rsidDel="0015580D">
          <w:rPr>
            <w:highlight w:val="yellow"/>
          </w:rPr>
          <w:delText xml:space="preserve"> or details for hatches</w:delText>
        </w:r>
        <w:r w:rsidRPr="00863596" w:rsidDel="0015580D">
          <w:rPr>
            <w:highlight w:val="yellow"/>
          </w:rPr>
          <w:delText>]</w:delText>
        </w:r>
      </w:del>
      <w:r>
        <w:t>.</w:t>
      </w:r>
      <w:commentRangeEnd w:id="217"/>
      <w:r w:rsidR="00A82E75">
        <w:rPr>
          <w:rStyle w:val="CommentReference"/>
        </w:rPr>
        <w:commentReference w:id="217"/>
      </w:r>
    </w:p>
    <w:p w14:paraId="24CCFAD0" w14:textId="77777777" w:rsidR="00C33327" w:rsidRDefault="00C33327" w:rsidP="00C33327">
      <w:pPr>
        <w:pStyle w:val="Heading3"/>
      </w:pPr>
      <w:r w:rsidRPr="003227F6">
        <w:rPr>
          <w:b/>
        </w:rPr>
        <w:t xml:space="preserve">407.07.17 Installation of Aluminum Safety Platforms </w:t>
      </w:r>
      <w:r w:rsidRPr="00C33327">
        <w:t>is a</w:t>
      </w:r>
      <w:r>
        <w:t>mended by adding the following:</w:t>
      </w:r>
    </w:p>
    <w:p w14:paraId="66BEB4C8" w14:textId="77777777" w:rsidR="00C33327" w:rsidRDefault="00C33327" w:rsidP="00C33327">
      <w:pPr>
        <w:pStyle w:val="Heading4"/>
      </w:pPr>
      <w:r>
        <w:t xml:space="preserve">Install </w:t>
      </w:r>
      <w:r w:rsidR="00250452">
        <w:t xml:space="preserve">aluminum or FRP </w:t>
      </w:r>
      <w:r>
        <w:t>safety platforms in maintenance holes and valve chambers having a depth of 5 metres or greater, as indicated on the Contract Drawings.</w:t>
      </w:r>
    </w:p>
    <w:p w14:paraId="3D2A57D7" w14:textId="4EFFC7B9" w:rsidR="00C33327" w:rsidRDefault="00C33327" w:rsidP="00C33327">
      <w:pPr>
        <w:pStyle w:val="Heading4"/>
      </w:pPr>
      <w:r>
        <w:t xml:space="preserve">Refer to the Region’s Standard </w:t>
      </w:r>
      <w:r w:rsidRPr="0015580D">
        <w:t xml:space="preserve">Drawings </w:t>
      </w:r>
      <w:ins w:id="219" w:author="Axel Ouillet" w:date="2022-03-24T13:25:00Z">
        <w:r w:rsidR="00C82130" w:rsidRPr="0015580D">
          <w:rPr>
            <w:rPrChange w:id="220" w:author="Johnny Pang" w:date="2022-11-30T18:36:00Z">
              <w:rPr>
                <w:highlight w:val="yellow"/>
              </w:rPr>
            </w:rPrChange>
          </w:rPr>
          <w:t>02.3</w:t>
        </w:r>
      </w:ins>
      <w:ins w:id="221" w:author="Johnny Pang" w:date="2022-11-30T18:36:00Z">
        <w:r w:rsidR="0015580D" w:rsidRPr="0015580D">
          <w:rPr>
            <w:rPrChange w:id="222" w:author="Johnny Pang" w:date="2022-11-30T18:36:00Z">
              <w:rPr>
                <w:highlight w:val="yellow"/>
              </w:rPr>
            </w:rPrChange>
          </w:rPr>
          <w:t>2 and 02.34</w:t>
        </w:r>
      </w:ins>
      <w:ins w:id="223" w:author="Axel Ouillet" w:date="2022-03-24T13:25:00Z">
        <w:del w:id="224" w:author="Johnny Pang" w:date="2022-11-30T18:36:00Z">
          <w:r w:rsidR="00C82130" w:rsidRPr="0015580D" w:rsidDel="0015580D">
            <w:rPr>
              <w:rPrChange w:id="225" w:author="Johnny Pang" w:date="2022-11-30T18:36:00Z">
                <w:rPr>
                  <w:highlight w:val="yellow"/>
                </w:rPr>
              </w:rPrChange>
            </w:rPr>
            <w:delText>4</w:delText>
          </w:r>
        </w:del>
      </w:ins>
      <w:del w:id="226" w:author="Axel Ouillet" w:date="2022-03-24T13:24:00Z">
        <w:r w:rsidRPr="0015580D" w:rsidDel="00C82130">
          <w:rPr>
            <w:rPrChange w:id="227" w:author="Johnny Pang" w:date="2022-11-30T18:36:00Z">
              <w:rPr>
                <w:highlight w:val="yellow"/>
              </w:rPr>
            </w:rPrChange>
          </w:rPr>
          <w:delText>[enter the appropriate drawing numbers</w:delText>
        </w:r>
        <w:r w:rsidR="00484A61" w:rsidRPr="0015580D" w:rsidDel="00C82130">
          <w:rPr>
            <w:rPrChange w:id="228" w:author="Johnny Pang" w:date="2022-11-30T18:36:00Z">
              <w:rPr>
                <w:highlight w:val="yellow"/>
              </w:rPr>
            </w:rPrChange>
          </w:rPr>
          <w:delText xml:space="preserve"> for aluminum or FRP safety platforms</w:delText>
        </w:r>
        <w:r w:rsidRPr="0015580D" w:rsidDel="00C82130">
          <w:rPr>
            <w:rPrChange w:id="229" w:author="Johnny Pang" w:date="2022-11-30T18:36:00Z">
              <w:rPr>
                <w:highlight w:val="yellow"/>
              </w:rPr>
            </w:rPrChange>
          </w:rPr>
          <w:delText>]</w:delText>
        </w:r>
      </w:del>
      <w:r w:rsidRPr="0015580D">
        <w:t>.</w:t>
      </w:r>
    </w:p>
    <w:p w14:paraId="1C789E43" w14:textId="77777777" w:rsidR="00C33327" w:rsidRPr="00C33327" w:rsidRDefault="00C33327" w:rsidP="00C33327">
      <w:pPr>
        <w:pStyle w:val="Heading3"/>
      </w:pPr>
      <w:r w:rsidRPr="003227F6">
        <w:rPr>
          <w:b/>
        </w:rPr>
        <w:t>407.07.1</w:t>
      </w:r>
      <w:r>
        <w:rPr>
          <w:b/>
        </w:rPr>
        <w:t>8</w:t>
      </w:r>
      <w:r w:rsidRPr="003227F6">
        <w:rPr>
          <w:b/>
        </w:rPr>
        <w:t xml:space="preserve"> Installation of </w:t>
      </w:r>
      <w:r>
        <w:rPr>
          <w:b/>
        </w:rPr>
        <w:t xml:space="preserve">Extension Stems and Boxes for Valve Chambers </w:t>
      </w:r>
      <w:r w:rsidRPr="00C33327">
        <w:t>is amended by adding the following:</w:t>
      </w:r>
    </w:p>
    <w:p w14:paraId="5A5C2AEF" w14:textId="66F43E9C" w:rsidR="00C33327" w:rsidRDefault="00C33327" w:rsidP="00C33327">
      <w:pPr>
        <w:pStyle w:val="Heading4"/>
      </w:pPr>
      <w:r w:rsidRPr="00CE5591">
        <w:t xml:space="preserve">Refer to the Region’s Standard </w:t>
      </w:r>
      <w:r w:rsidRPr="0015580D">
        <w:t xml:space="preserve">Drawing </w:t>
      </w:r>
      <w:ins w:id="230" w:author="Axel Ouillet" w:date="2022-03-24T13:25:00Z">
        <w:r w:rsidR="00C82130" w:rsidRPr="0015580D">
          <w:rPr>
            <w:rPrChange w:id="231" w:author="Johnny Pang" w:date="2022-11-30T18:36:00Z">
              <w:rPr>
                <w:highlight w:val="yellow"/>
              </w:rPr>
            </w:rPrChange>
          </w:rPr>
          <w:t>02.66.</w:t>
        </w:r>
      </w:ins>
      <w:del w:id="232" w:author="Axel Ouillet" w:date="2022-03-24T13:25:00Z">
        <w:r w:rsidRPr="00A32182" w:rsidDel="00C82130">
          <w:rPr>
            <w:highlight w:val="yellow"/>
          </w:rPr>
          <w:delText>[e</w:delText>
        </w:r>
        <w:r w:rsidRPr="00CE5591" w:rsidDel="00C82130">
          <w:rPr>
            <w:highlight w:val="yellow"/>
          </w:rPr>
          <w:delText>nter the appropriate drawing numbers]</w:delText>
        </w:r>
        <w:r w:rsidRPr="00CE5591" w:rsidDel="00C82130">
          <w:delText>.</w:delText>
        </w:r>
      </w:del>
    </w:p>
    <w:p w14:paraId="1CE7EE50" w14:textId="064174E6" w:rsidR="00C33327" w:rsidRPr="00C33327" w:rsidRDefault="00C33327" w:rsidP="00C33327">
      <w:pPr>
        <w:pStyle w:val="Heading3"/>
      </w:pPr>
      <w:r w:rsidRPr="003227F6">
        <w:rPr>
          <w:b/>
        </w:rPr>
        <w:t>407.07.1</w:t>
      </w:r>
      <w:r w:rsidR="00CE720C">
        <w:rPr>
          <w:b/>
        </w:rPr>
        <w:t>9</w:t>
      </w:r>
      <w:r w:rsidRPr="003227F6">
        <w:rPr>
          <w:b/>
        </w:rPr>
        <w:t xml:space="preserve"> Installation of </w:t>
      </w:r>
      <w:r>
        <w:rPr>
          <w:b/>
        </w:rPr>
        <w:t xml:space="preserve">Ladders and Steps </w:t>
      </w:r>
      <w:r w:rsidRPr="00C33327">
        <w:t>is amended by adding the following:</w:t>
      </w:r>
    </w:p>
    <w:p w14:paraId="08AE4497" w14:textId="040AAC5D" w:rsidR="00C33327" w:rsidRDefault="00C33327" w:rsidP="00C33327">
      <w:pPr>
        <w:pStyle w:val="Heading4"/>
      </w:pPr>
      <w:r w:rsidRPr="00CE5591">
        <w:t>Refer to the Region’s Standard Drawing</w:t>
      </w:r>
      <w:del w:id="233" w:author="Axel Ouillet" w:date="2022-03-24T13:26:00Z">
        <w:r w:rsidRPr="00CE5591" w:rsidDel="00C82130">
          <w:delText xml:space="preserve"> </w:delText>
        </w:r>
      </w:del>
      <w:ins w:id="234" w:author="Axel Ouillet" w:date="2022-03-24T13:26:00Z">
        <w:r w:rsidR="00C82130">
          <w:t xml:space="preserve">  02.30 and 02.31</w:t>
        </w:r>
      </w:ins>
      <w:del w:id="235" w:author="Axel Ouillet" w:date="2022-03-24T13:26:00Z">
        <w:r w:rsidRPr="00A32182" w:rsidDel="00C82130">
          <w:rPr>
            <w:highlight w:val="yellow"/>
          </w:rPr>
          <w:delText>[e</w:delText>
        </w:r>
        <w:r w:rsidRPr="00CE5591" w:rsidDel="00C82130">
          <w:rPr>
            <w:highlight w:val="yellow"/>
          </w:rPr>
          <w:delText>nter the appropriate drawing numbers]</w:delText>
        </w:r>
      </w:del>
      <w:r w:rsidRPr="00CE5591">
        <w:t>.</w:t>
      </w:r>
    </w:p>
    <w:p w14:paraId="2089F9F2" w14:textId="77777777" w:rsidR="00C33327" w:rsidRPr="00C33327" w:rsidRDefault="00C33327" w:rsidP="00C33327">
      <w:pPr>
        <w:pStyle w:val="Heading3"/>
      </w:pPr>
      <w:r w:rsidRPr="003227F6">
        <w:rPr>
          <w:b/>
        </w:rPr>
        <w:t>407.07.</w:t>
      </w:r>
      <w:r>
        <w:rPr>
          <w:b/>
        </w:rPr>
        <w:t xml:space="preserve">21 Valve Chamber Insulation </w:t>
      </w:r>
      <w:r w:rsidRPr="00C33327">
        <w:t>is amended by adding the following:</w:t>
      </w:r>
    </w:p>
    <w:p w14:paraId="68468F61" w14:textId="182E3F60" w:rsidR="002E35FE" w:rsidRDefault="002E35FE" w:rsidP="00C33327">
      <w:pPr>
        <w:pStyle w:val="Heading4"/>
      </w:pPr>
      <w:r>
        <w:t>Insulation to be installed on all chambers with air release valves</w:t>
      </w:r>
      <w:r w:rsidR="009A75C1">
        <w:t xml:space="preserve"> or as indicated on the Contract Drawings</w:t>
      </w:r>
      <w:r>
        <w:t>.</w:t>
      </w:r>
    </w:p>
    <w:p w14:paraId="75F76D9A" w14:textId="0F5C954F" w:rsidR="00C33327" w:rsidRDefault="00C33327" w:rsidP="00C33327">
      <w:pPr>
        <w:pStyle w:val="Heading4"/>
      </w:pPr>
      <w:r w:rsidRPr="00CE5591">
        <w:t>Refer to the Region’s Standard Drawing</w:t>
      </w:r>
      <w:del w:id="236" w:author="Axel Ouillet" w:date="2022-03-24T13:26:00Z">
        <w:r w:rsidRPr="00CE5591" w:rsidDel="00466DAA">
          <w:delText xml:space="preserve"> </w:delText>
        </w:r>
        <w:r w:rsidRPr="00A32182" w:rsidDel="00466DAA">
          <w:rPr>
            <w:highlight w:val="yellow"/>
          </w:rPr>
          <w:delText>[e</w:delText>
        </w:r>
        <w:r w:rsidRPr="00CE5591" w:rsidDel="00466DAA">
          <w:rPr>
            <w:highlight w:val="yellow"/>
          </w:rPr>
          <w:delText>nter the appropriate drawing numbers]</w:delText>
        </w:r>
      </w:del>
      <w:ins w:id="237" w:author="Axel Ouillet" w:date="2022-03-24T13:26:00Z">
        <w:r w:rsidR="00466DAA">
          <w:t xml:space="preserve"> 02.23</w:t>
        </w:r>
      </w:ins>
      <w:r w:rsidRPr="00CE5591">
        <w:t>.</w:t>
      </w:r>
    </w:p>
    <w:p w14:paraId="3034A655" w14:textId="77777777" w:rsidR="00013661" w:rsidRPr="00C33327" w:rsidRDefault="00013661" w:rsidP="00013661">
      <w:pPr>
        <w:pStyle w:val="Heading3"/>
      </w:pPr>
      <w:r w:rsidRPr="003227F6">
        <w:rPr>
          <w:b/>
        </w:rPr>
        <w:t>407.07.</w:t>
      </w:r>
      <w:r>
        <w:rPr>
          <w:b/>
        </w:rPr>
        <w:t xml:space="preserve">23 Clean Out of Structures </w:t>
      </w:r>
      <w:r w:rsidRPr="00C33327">
        <w:t>is amended by adding the following:</w:t>
      </w:r>
    </w:p>
    <w:p w14:paraId="6EDDC83E" w14:textId="3B9F381C" w:rsidR="00484A61" w:rsidRDefault="00013661" w:rsidP="00484A61">
      <w:pPr>
        <w:pStyle w:val="Heading4"/>
        <w:numPr>
          <w:ilvl w:val="3"/>
          <w:numId w:val="12"/>
        </w:numPr>
      </w:pPr>
      <w:r>
        <w:t>Clean the units of debris and foreign materials. Remove fins</w:t>
      </w:r>
      <w:r w:rsidR="00484A61">
        <w:t xml:space="preserve">, excess </w:t>
      </w:r>
      <w:proofErr w:type="gramStart"/>
      <w:r w:rsidR="00484A61">
        <w:t>concrete</w:t>
      </w:r>
      <w:proofErr w:type="gramEnd"/>
      <w:r w:rsidR="00484A61">
        <w:t xml:space="preserve"> </w:t>
      </w:r>
      <w:r>
        <w:t>and sharp projections. Prevent debris from entering the system.</w:t>
      </w:r>
      <w:r w:rsidR="00484A61">
        <w:t xml:space="preserve"> Precast anchors for lifting segments are to be filled in with non-shrink grout to be flush with the wall or floor surfaces. Any form ties or bug holes in diameter or depth of 20mm are to be filled in with non-shrink mortar.</w:t>
      </w:r>
    </w:p>
    <w:p w14:paraId="40ABCB0A" w14:textId="2453F423" w:rsidR="00402D10" w:rsidRPr="00CE5591" w:rsidRDefault="00402D10" w:rsidP="00BB3C98">
      <w:pPr>
        <w:pStyle w:val="Heading3"/>
      </w:pPr>
      <w:r w:rsidRPr="00BB3C98">
        <w:rPr>
          <w:b/>
        </w:rPr>
        <w:lastRenderedPageBreak/>
        <w:t>407.07.25 Leakage Test</w:t>
      </w:r>
      <w:r>
        <w:t xml:space="preserve"> is deleted and replaced </w:t>
      </w:r>
      <w:r w:rsidR="00484A61">
        <w:t xml:space="preserve">by the </w:t>
      </w:r>
      <w:r>
        <w:t>following:</w:t>
      </w:r>
    </w:p>
    <w:p w14:paraId="199925E3" w14:textId="77777777" w:rsidR="00484A61" w:rsidRDefault="00484A61" w:rsidP="00BB3C98">
      <w:pPr>
        <w:pStyle w:val="Heading4"/>
      </w:pPr>
      <w:r w:rsidRPr="009F740A">
        <w:t xml:space="preserve">All catch basin, ditch inlet, maintenance hole and valve chamber structures shall be watertight </w:t>
      </w:r>
      <w:r>
        <w:t xml:space="preserve">with no observed infiltration. </w:t>
      </w:r>
      <w:r w:rsidRPr="009F740A">
        <w:t>Any infiltration shall be sealed and repaired by the Contractor at no additional cost to the Region</w:t>
      </w:r>
      <w:r>
        <w:t>.</w:t>
      </w:r>
    </w:p>
    <w:p w14:paraId="234F347B" w14:textId="77777777" w:rsidR="002E35FE" w:rsidRPr="0053257E" w:rsidRDefault="002E35FE" w:rsidP="002E35FE">
      <w:pPr>
        <w:pStyle w:val="Heading3"/>
        <w:rPr>
          <w:b/>
          <w:bCs/>
        </w:rPr>
      </w:pPr>
      <w:r w:rsidRPr="0053257E">
        <w:rPr>
          <w:b/>
          <w:bCs/>
        </w:rPr>
        <w:t>407.09 Measurement for Payment</w:t>
      </w:r>
      <w:r>
        <w:rPr>
          <w:b/>
          <w:bCs/>
        </w:rPr>
        <w:t xml:space="preserve"> </w:t>
      </w:r>
      <w:r>
        <w:t>is deleted and replaced with the following:</w:t>
      </w:r>
    </w:p>
    <w:p w14:paraId="309D234F" w14:textId="77777777" w:rsidR="002E35FE" w:rsidRDefault="002E35FE" w:rsidP="002E35FE">
      <w:pPr>
        <w:pStyle w:val="Heading4"/>
      </w:pPr>
      <w:r>
        <w:t xml:space="preserve">This section is not used, refer to section 1.5 of this specification Section. </w:t>
      </w:r>
    </w:p>
    <w:p w14:paraId="17605243" w14:textId="77777777" w:rsidR="002E35FE" w:rsidRPr="0053257E" w:rsidRDefault="002E35FE" w:rsidP="002E35FE">
      <w:pPr>
        <w:pStyle w:val="Heading3"/>
        <w:rPr>
          <w:b/>
          <w:bCs/>
        </w:rPr>
      </w:pPr>
      <w:r w:rsidRPr="0053257E">
        <w:rPr>
          <w:b/>
          <w:bCs/>
        </w:rPr>
        <w:t>407.10 Basis of Payment</w:t>
      </w:r>
      <w:r>
        <w:rPr>
          <w:b/>
          <w:bCs/>
        </w:rPr>
        <w:t xml:space="preserve"> </w:t>
      </w:r>
      <w:r>
        <w:t>is deleted and replaced with the following:</w:t>
      </w:r>
    </w:p>
    <w:p w14:paraId="65408F88" w14:textId="77777777" w:rsidR="002E35FE" w:rsidRDefault="002E35FE">
      <w:pPr>
        <w:pStyle w:val="Heading4"/>
      </w:pPr>
      <w:r>
        <w:t xml:space="preserve">This section is not used, refer to section 1.5 of this specification Section.  </w:t>
      </w:r>
    </w:p>
    <w:p w14:paraId="65FEEE55" w14:textId="77777777" w:rsidR="00402D10" w:rsidRPr="00402D10" w:rsidRDefault="00402D10" w:rsidP="00BB3C98"/>
    <w:p w14:paraId="1E686B91" w14:textId="77777777" w:rsidR="00A67009" w:rsidRPr="00CE5591" w:rsidRDefault="00A67009">
      <w:pPr>
        <w:pStyle w:val="Other"/>
        <w:ind w:left="4320"/>
        <w:rPr>
          <w:rFonts w:ascii="Calibri" w:hAnsi="Calibri" w:cs="Times New Roman"/>
          <w:sz w:val="22"/>
          <w:szCs w:val="22"/>
        </w:rPr>
      </w:pPr>
      <w:r w:rsidRPr="00CE5591">
        <w:rPr>
          <w:rFonts w:ascii="Calibri" w:hAnsi="Calibri"/>
          <w:b/>
          <w:sz w:val="22"/>
          <w:szCs w:val="22"/>
        </w:rPr>
        <w:t>END OF SECTION</w:t>
      </w:r>
    </w:p>
    <w:sectPr w:rsidR="00A67009" w:rsidRPr="00CE5591" w:rsidSect="00647A3D">
      <w:headerReference w:type="even" r:id="rId16"/>
      <w:headerReference w:type="default" r:id="rId17"/>
      <w:headerReference w:type="first" r:id="rId18"/>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8" w:author="Radulovic, Nicole" w:date="2022-11-01T15:41:00Z" w:initials="RN">
    <w:p w14:paraId="7931774E" w14:textId="605DA12B" w:rsidR="00A82E75" w:rsidRDefault="00A82E75">
      <w:pPr>
        <w:pStyle w:val="CommentText"/>
      </w:pPr>
      <w:r>
        <w:rPr>
          <w:rStyle w:val="CommentReference"/>
        </w:rPr>
        <w:annotationRef/>
      </w:r>
      <w:r>
        <w:t>TBC</w:t>
      </w:r>
    </w:p>
  </w:comment>
  <w:comment w:id="163" w:author="Radulovic, Nicole" w:date="2022-11-01T15:42:00Z" w:initials="RN">
    <w:p w14:paraId="5C12C32E" w14:textId="1D40D9A6" w:rsidR="00A82E75" w:rsidRDefault="00A82E75">
      <w:pPr>
        <w:pStyle w:val="CommentText"/>
      </w:pPr>
      <w:r>
        <w:rPr>
          <w:rStyle w:val="CommentReference"/>
        </w:rPr>
        <w:annotationRef/>
      </w:r>
      <w:r>
        <w:t xml:space="preserve">These are </w:t>
      </w:r>
      <w:r>
        <w:t>included?</w:t>
      </w:r>
    </w:p>
  </w:comment>
  <w:comment w:id="164" w:author="Johnny Pang" w:date="2022-11-30T18:23:00Z" w:initials="JP">
    <w:p w14:paraId="15111575" w14:textId="77777777" w:rsidR="00650BF4" w:rsidRDefault="00650BF4" w:rsidP="00F154B6">
      <w:pPr>
        <w:pStyle w:val="CommentText"/>
      </w:pPr>
      <w:r>
        <w:rPr>
          <w:rStyle w:val="CommentReference"/>
        </w:rPr>
        <w:annotationRef/>
      </w:r>
      <w:r>
        <w:t>Included.</w:t>
      </w:r>
    </w:p>
  </w:comment>
  <w:comment w:id="168" w:author="Radulovic, Nicole" w:date="2022-11-01T15:42:00Z" w:initials="RN">
    <w:p w14:paraId="7A2A7BEB" w14:textId="1CB2A340" w:rsidR="00A82E75" w:rsidRDefault="00A82E75">
      <w:pPr>
        <w:pStyle w:val="CommentText"/>
      </w:pPr>
      <w:r>
        <w:rPr>
          <w:rStyle w:val="CommentReference"/>
        </w:rPr>
        <w:annotationRef/>
      </w:r>
      <w:r>
        <w:t>Please insert standard dwg number(s)</w:t>
      </w:r>
    </w:p>
  </w:comment>
  <w:comment w:id="169" w:author="Johnny Pang" w:date="2022-11-30T18:24:00Z" w:initials="JP">
    <w:p w14:paraId="5EA94C76" w14:textId="77777777" w:rsidR="00650BF4" w:rsidRDefault="00650BF4" w:rsidP="007022A0">
      <w:pPr>
        <w:pStyle w:val="CommentText"/>
      </w:pPr>
      <w:r>
        <w:rPr>
          <w:rStyle w:val="CommentReference"/>
        </w:rPr>
        <w:annotationRef/>
      </w:r>
      <w:r>
        <w:t>Inserted.</w:t>
      </w:r>
    </w:p>
  </w:comment>
  <w:comment w:id="172" w:author="Radulovic, Nicole" w:date="2022-11-01T15:43:00Z" w:initials="RN">
    <w:p w14:paraId="3FB7321A" w14:textId="5BF6B47B" w:rsidR="00A82E75" w:rsidRDefault="00A82E75">
      <w:pPr>
        <w:pStyle w:val="CommentText"/>
      </w:pPr>
      <w:r>
        <w:rPr>
          <w:rStyle w:val="CommentReference"/>
        </w:rPr>
        <w:annotationRef/>
      </w:r>
      <w:r>
        <w:t>Is this applicable to water, sani, or both?</w:t>
      </w:r>
    </w:p>
  </w:comment>
  <w:comment w:id="173" w:author="Johnny Pang" w:date="2022-11-30T18:26:00Z" w:initials="JP">
    <w:p w14:paraId="65B41561" w14:textId="77777777" w:rsidR="00650BF4" w:rsidRDefault="00650BF4" w:rsidP="00643C13">
      <w:pPr>
        <w:pStyle w:val="CommentText"/>
      </w:pPr>
      <w:r>
        <w:rPr>
          <w:rStyle w:val="CommentReference"/>
        </w:rPr>
        <w:annotationRef/>
      </w:r>
      <w:r>
        <w:t>Both</w:t>
      </w:r>
    </w:p>
  </w:comment>
  <w:comment w:id="180" w:author="Radulovic, Nicole" w:date="2022-11-01T15:43:00Z" w:initials="RN">
    <w:p w14:paraId="595FE66D" w14:textId="124FD375" w:rsidR="00A82E75" w:rsidRDefault="00A82E75">
      <w:pPr>
        <w:pStyle w:val="CommentText"/>
      </w:pPr>
      <w:r>
        <w:rPr>
          <w:rStyle w:val="CommentReference"/>
        </w:rPr>
        <w:annotationRef/>
      </w:r>
      <w:r>
        <w:t>Please confirm</w:t>
      </w:r>
    </w:p>
  </w:comment>
  <w:comment w:id="206" w:author="Radulovic, Nicole" w:date="2022-11-01T15:44:00Z" w:initials="RN">
    <w:p w14:paraId="0860DA35" w14:textId="1A7C94AA" w:rsidR="00A82E75" w:rsidRDefault="00A82E75">
      <w:pPr>
        <w:pStyle w:val="CommentText"/>
      </w:pPr>
      <w:r>
        <w:rPr>
          <w:rStyle w:val="CommentReference"/>
        </w:rPr>
        <w:annotationRef/>
      </w:r>
      <w:r>
        <w:t>Please enter reference to standard dwg</w:t>
      </w:r>
    </w:p>
  </w:comment>
  <w:comment w:id="210" w:author="Radulovic, Nicole" w:date="2022-11-01T15:44:00Z" w:initials="RN">
    <w:p w14:paraId="5490F0E8" w14:textId="3165420A" w:rsidR="00A82E75" w:rsidRDefault="00A82E75">
      <w:pPr>
        <w:pStyle w:val="CommentText"/>
      </w:pPr>
      <w:r>
        <w:rPr>
          <w:rStyle w:val="CommentReference"/>
        </w:rPr>
        <w:annotationRef/>
      </w:r>
      <w:r>
        <w:t>Please enter reference to standard dwg</w:t>
      </w:r>
    </w:p>
  </w:comment>
  <w:comment w:id="217" w:author="Radulovic, Nicole" w:date="2022-11-01T15:44:00Z" w:initials="RN">
    <w:p w14:paraId="0FA110C1" w14:textId="277EAF08" w:rsidR="00A82E75" w:rsidRDefault="00A82E75">
      <w:pPr>
        <w:pStyle w:val="CommentText"/>
      </w:pPr>
      <w:r>
        <w:rPr>
          <w:rStyle w:val="CommentReference"/>
        </w:rPr>
        <w:annotationRef/>
      </w:r>
      <w:r>
        <w:t>Please enter reference to standard dwg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1774E" w15:done="0"/>
  <w15:commentEx w15:paraId="5C12C32E" w15:done="0"/>
  <w15:commentEx w15:paraId="15111575" w15:paraIdParent="5C12C32E" w15:done="0"/>
  <w15:commentEx w15:paraId="7A2A7BEB" w15:done="0"/>
  <w15:commentEx w15:paraId="5EA94C76" w15:paraIdParent="7A2A7BEB" w15:done="0"/>
  <w15:commentEx w15:paraId="3FB7321A" w15:done="0"/>
  <w15:commentEx w15:paraId="65B41561" w15:paraIdParent="3FB7321A" w15:done="0"/>
  <w15:commentEx w15:paraId="595FE66D" w15:done="0"/>
  <w15:commentEx w15:paraId="0860DA35" w15:done="0"/>
  <w15:commentEx w15:paraId="5490F0E8" w15:done="0"/>
  <w15:commentEx w15:paraId="0FA11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BCA6" w16cex:dateUtc="2022-11-01T19:41:00Z"/>
  <w16cex:commentExtensible w16cex:durableId="270BBD01" w16cex:dateUtc="2022-11-01T19:42:00Z"/>
  <w16cex:commentExtensible w16cex:durableId="27321E19" w16cex:dateUtc="2022-11-30T23:23:00Z"/>
  <w16cex:commentExtensible w16cex:durableId="270BBCE4" w16cex:dateUtc="2022-11-01T19:42:00Z"/>
  <w16cex:commentExtensible w16cex:durableId="27321E64" w16cex:dateUtc="2022-11-30T23:24:00Z"/>
  <w16cex:commentExtensible w16cex:durableId="270BBD13" w16cex:dateUtc="2022-11-01T19:43:00Z"/>
  <w16cex:commentExtensible w16cex:durableId="27321EC8" w16cex:dateUtc="2022-11-30T23:26:00Z"/>
  <w16cex:commentExtensible w16cex:durableId="270BBD34" w16cex:dateUtc="2022-11-01T19:43:00Z"/>
  <w16cex:commentExtensible w16cex:durableId="270BBD54" w16cex:dateUtc="2022-11-01T19:44:00Z"/>
  <w16cex:commentExtensible w16cex:durableId="270BBD71" w16cex:dateUtc="2022-11-01T19:44:00Z"/>
  <w16cex:commentExtensible w16cex:durableId="270BBD77" w16cex:dateUtc="2022-11-01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1774E" w16cid:durableId="270BBCA6"/>
  <w16cid:commentId w16cid:paraId="5C12C32E" w16cid:durableId="270BBD01"/>
  <w16cid:commentId w16cid:paraId="15111575" w16cid:durableId="27321E19"/>
  <w16cid:commentId w16cid:paraId="7A2A7BEB" w16cid:durableId="270BBCE4"/>
  <w16cid:commentId w16cid:paraId="5EA94C76" w16cid:durableId="27321E64"/>
  <w16cid:commentId w16cid:paraId="3FB7321A" w16cid:durableId="270BBD13"/>
  <w16cid:commentId w16cid:paraId="65B41561" w16cid:durableId="27321EC8"/>
  <w16cid:commentId w16cid:paraId="595FE66D" w16cid:durableId="270BBD34"/>
  <w16cid:commentId w16cid:paraId="0860DA35" w16cid:durableId="270BBD54"/>
  <w16cid:commentId w16cid:paraId="5490F0E8" w16cid:durableId="270BBD71"/>
  <w16cid:commentId w16cid:paraId="0FA110C1" w16cid:durableId="270BBD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7D03" w14:textId="77777777" w:rsidR="006C1BD7" w:rsidRDefault="006C1BD7">
      <w:r>
        <w:separator/>
      </w:r>
    </w:p>
  </w:endnote>
  <w:endnote w:type="continuationSeparator" w:id="0">
    <w:p w14:paraId="4CF28AE6" w14:textId="77777777" w:rsidR="006C1BD7" w:rsidRDefault="006C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9BA9" w14:textId="77777777" w:rsidR="006C1BD7" w:rsidRDefault="006C1BD7">
      <w:r>
        <w:separator/>
      </w:r>
    </w:p>
  </w:footnote>
  <w:footnote w:type="continuationSeparator" w:id="0">
    <w:p w14:paraId="73F96451" w14:textId="77777777" w:rsidR="006C1BD7" w:rsidRDefault="006C1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E9D6" w14:textId="77777777" w:rsidR="00CC3528" w:rsidRPr="00CC3528" w:rsidRDefault="00CC3528" w:rsidP="00CC3528">
    <w:pPr>
      <w:pBdr>
        <w:top w:val="single" w:sz="4" w:space="1" w:color="auto"/>
      </w:pBdr>
      <w:tabs>
        <w:tab w:val="right" w:pos="10350"/>
      </w:tabs>
      <w:rPr>
        <w:rFonts w:cs="Arial"/>
      </w:rPr>
    </w:pPr>
    <w:r w:rsidRPr="00CC3528">
      <w:rPr>
        <w:rFonts w:cs="Arial"/>
      </w:rPr>
      <w:t>Section 02631</w:t>
    </w:r>
    <w:r>
      <w:rPr>
        <w:rFonts w:cs="Arial"/>
      </w:rPr>
      <w:tab/>
    </w:r>
    <w:r w:rsidRPr="00CC3528">
      <w:rPr>
        <w:rFonts w:cs="Arial"/>
      </w:rPr>
      <w:t>CONTRACT NO.</w:t>
    </w:r>
    <w:r w:rsidRPr="00CC3528">
      <w:rPr>
        <w:rFonts w:cs="Arial"/>
        <w:highlight w:val="lightGray"/>
      </w:rPr>
      <w:t>... [Insert Region Number]</w:t>
    </w:r>
    <w:r w:rsidRPr="00CC3528">
      <w:rPr>
        <w:rFonts w:cs="Arial"/>
      </w:rPr>
      <w:tab/>
    </w:r>
  </w:p>
  <w:p w14:paraId="791093BA" w14:textId="0B0FB349" w:rsidR="00CC3528" w:rsidRPr="00CC3528" w:rsidRDefault="00402D10" w:rsidP="00CC3528">
    <w:pPr>
      <w:pBdr>
        <w:top w:val="single" w:sz="4" w:space="1" w:color="auto"/>
      </w:pBdr>
      <w:tabs>
        <w:tab w:val="left" w:pos="-1440"/>
        <w:tab w:val="left" w:pos="-720"/>
        <w:tab w:val="left" w:pos="0"/>
        <w:tab w:val="center" w:pos="5220"/>
        <w:tab w:val="right" w:pos="10350"/>
      </w:tabs>
      <w:rPr>
        <w:rFonts w:cs="Arial"/>
      </w:rPr>
    </w:pPr>
    <w:r>
      <w:rPr>
        <w:rFonts w:cs="Arial"/>
      </w:rPr>
      <w:t>202</w:t>
    </w:r>
    <w:r w:rsidR="0039729F">
      <w:rPr>
        <w:rFonts w:cs="Arial"/>
      </w:rPr>
      <w:t>1</w:t>
    </w:r>
    <w:r w:rsidR="00647A3D">
      <w:rPr>
        <w:rFonts w:cs="Arial"/>
      </w:rPr>
      <w:t>-</w:t>
    </w:r>
    <w:r w:rsidR="00645CFC">
      <w:rPr>
        <w:rFonts w:cs="Arial"/>
      </w:rPr>
      <w:t>12</w:t>
    </w:r>
    <w:r w:rsidR="00647A3D">
      <w:rPr>
        <w:rFonts w:cs="Arial"/>
      </w:rPr>
      <w:t>-</w:t>
    </w:r>
    <w:r w:rsidR="00645CFC">
      <w:rPr>
        <w:rFonts w:cs="Arial"/>
      </w:rPr>
      <w:t>03</w:t>
    </w:r>
    <w:r w:rsidR="00CC3528" w:rsidRPr="00CC3528">
      <w:rPr>
        <w:rFonts w:cs="Arial"/>
        <w:b/>
      </w:rPr>
      <w:tab/>
    </w:r>
    <w:r w:rsidR="005837E1" w:rsidRPr="00CE5591">
      <w:rPr>
        <w:rFonts w:cs="Arial"/>
        <w:b/>
      </w:rPr>
      <w:t>MA</w:t>
    </w:r>
    <w:r w:rsidR="005837E1">
      <w:rPr>
        <w:rFonts w:cs="Arial"/>
        <w:b/>
      </w:rPr>
      <w:t>INTENANCE HOLES, CATCH BASINS, DITCH INLETS AND VALVE CHAMBERS</w:t>
    </w:r>
    <w:r w:rsidR="00CC3528" w:rsidRPr="00CC3528">
      <w:rPr>
        <w:rFonts w:cs="Arial"/>
      </w:rPr>
      <w:tab/>
    </w:r>
  </w:p>
  <w:p w14:paraId="0C00305F" w14:textId="745DB27C" w:rsidR="00CC3528" w:rsidRPr="00CC3528" w:rsidRDefault="00CC3528" w:rsidP="00CC3528">
    <w:pPr>
      <w:pBdr>
        <w:top w:val="single" w:sz="4" w:space="1" w:color="auto"/>
      </w:pBdr>
      <w:tabs>
        <w:tab w:val="center" w:pos="5175"/>
        <w:tab w:val="right" w:pos="10350"/>
      </w:tabs>
      <w:rPr>
        <w:rFonts w:cs="Arial"/>
      </w:rPr>
    </w:pPr>
    <w:r w:rsidRPr="00CC3528">
      <w:rPr>
        <w:rFonts w:cs="Arial"/>
      </w:rPr>
      <w:t xml:space="preserve">Page </w:t>
    </w:r>
    <w:r w:rsidRPr="00CC3528">
      <w:rPr>
        <w:rFonts w:cs="Arial"/>
      </w:rPr>
      <w:fldChar w:fldCharType="begin"/>
    </w:r>
    <w:r w:rsidRPr="00CC3528">
      <w:rPr>
        <w:rFonts w:cs="Arial"/>
      </w:rPr>
      <w:instrText xml:space="preserve">PAGE </w:instrText>
    </w:r>
    <w:r w:rsidRPr="00CC3528">
      <w:rPr>
        <w:rFonts w:cs="Arial"/>
      </w:rPr>
      <w:fldChar w:fldCharType="separate"/>
    </w:r>
    <w:r w:rsidR="00541C15">
      <w:rPr>
        <w:rFonts w:cs="Arial"/>
        <w:noProof/>
      </w:rPr>
      <w:t>2</w:t>
    </w:r>
    <w:r w:rsidRPr="00CC3528">
      <w:rPr>
        <w:rFonts w:cs="Arial"/>
      </w:rPr>
      <w:fldChar w:fldCharType="end"/>
    </w:r>
    <w:r w:rsidRPr="00CC3528">
      <w:rPr>
        <w:rFonts w:cs="Arial"/>
      </w:rPr>
      <w:t xml:space="preserve"> </w:t>
    </w:r>
    <w:r>
      <w:rPr>
        <w:rFonts w:cs="Arial"/>
      </w:rPr>
      <w:tab/>
    </w:r>
    <w:r>
      <w:rPr>
        <w:rFonts w:cs="Arial"/>
      </w:rPr>
      <w:tab/>
    </w:r>
    <w:r w:rsidRPr="00CC3528">
      <w:rPr>
        <w:rFonts w:cs="Arial"/>
      </w:rPr>
      <w:t xml:space="preserve">DATE: </w:t>
    </w:r>
    <w:r w:rsidRPr="00CC3528">
      <w:rPr>
        <w:rFonts w:cs="Arial"/>
        <w:highlight w:val="lightGray"/>
      </w:rPr>
      <w:t>[Insert Date, (</w:t>
    </w:r>
    <w:proofErr w:type="gramStart"/>
    <w:r w:rsidRPr="00CC3528">
      <w:rPr>
        <w:rFonts w:cs="Arial"/>
        <w:highlight w:val="lightGray"/>
      </w:rPr>
      <w:t>e.g.</w:t>
    </w:r>
    <w:proofErr w:type="gramEnd"/>
    <w:r w:rsidRPr="00CC3528">
      <w:rPr>
        <w:rFonts w:cs="Arial"/>
        <w:highlight w:val="lightGray"/>
      </w:rPr>
      <w:t xml:space="preserve"> Jan., 20</w:t>
    </w:r>
    <w:r w:rsidR="00402D10">
      <w:rPr>
        <w:rFonts w:cs="Arial"/>
        <w:highlight w:val="lightGray"/>
      </w:rPr>
      <w:t>20</w:t>
    </w:r>
    <w:r w:rsidRPr="00CC3528">
      <w:rPr>
        <w:rFonts w:cs="Arial"/>
        <w:highlight w:val="lightGray"/>
      </w:rPr>
      <w:t>)]</w:t>
    </w:r>
    <w:r w:rsidRPr="00CC3528">
      <w:rPr>
        <w:rFonts w:cs="Arial"/>
      </w:rPr>
      <w:tab/>
      <w:t xml:space="preserve"> </w:t>
    </w:r>
  </w:p>
  <w:p w14:paraId="7E4C7244" w14:textId="77777777" w:rsidR="00CC3528" w:rsidRDefault="00CC3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A0FE" w14:textId="77777777" w:rsidR="00B91E73" w:rsidRPr="00CE5591" w:rsidRDefault="00B91E73">
    <w:pPr>
      <w:pBdr>
        <w:top w:val="single" w:sz="4" w:space="1" w:color="auto"/>
      </w:pBdr>
      <w:tabs>
        <w:tab w:val="right" w:pos="10350"/>
      </w:tabs>
      <w:rPr>
        <w:rFonts w:cs="Arial"/>
      </w:rPr>
    </w:pPr>
    <w:r w:rsidRPr="00CE5591">
      <w:rPr>
        <w:rFonts w:cs="Arial"/>
      </w:rPr>
      <w:t>CONTRACT NO.</w:t>
    </w:r>
    <w:r w:rsidRPr="00CE5591">
      <w:rPr>
        <w:rFonts w:cs="Arial"/>
        <w:highlight w:val="lightGray"/>
      </w:rPr>
      <w:t>... [Insert Region Number]</w:t>
    </w:r>
    <w:r w:rsidRPr="00CE5591">
      <w:rPr>
        <w:rFonts w:cs="Arial"/>
      </w:rPr>
      <w:tab/>
      <w:t>Section 02631</w:t>
    </w:r>
  </w:p>
  <w:p w14:paraId="16F1F4C3" w14:textId="288909F2" w:rsidR="00B91E73" w:rsidRPr="00CE5591" w:rsidRDefault="00B91E73">
    <w:pPr>
      <w:pBdr>
        <w:top w:val="single" w:sz="4" w:space="1" w:color="auto"/>
      </w:pBdr>
      <w:tabs>
        <w:tab w:val="left" w:pos="-1440"/>
        <w:tab w:val="left" w:pos="-720"/>
        <w:tab w:val="left" w:pos="0"/>
        <w:tab w:val="center" w:pos="5220"/>
        <w:tab w:val="right" w:pos="10350"/>
      </w:tabs>
      <w:rPr>
        <w:rFonts w:cs="Arial"/>
      </w:rPr>
    </w:pPr>
    <w:r w:rsidRPr="00CE5591">
      <w:rPr>
        <w:rFonts w:cs="Arial"/>
        <w:b/>
      </w:rPr>
      <w:tab/>
      <w:t>MA</w:t>
    </w:r>
    <w:r w:rsidR="006405AF">
      <w:rPr>
        <w:rFonts w:cs="Arial"/>
        <w:b/>
      </w:rPr>
      <w:t>INTENANCE HOLE</w:t>
    </w:r>
    <w:r w:rsidR="005837E1">
      <w:rPr>
        <w:rFonts w:cs="Arial"/>
        <w:b/>
      </w:rPr>
      <w:t>S, CATCH BASINS, DITCH INLETS</w:t>
    </w:r>
    <w:r w:rsidR="006405AF">
      <w:rPr>
        <w:rFonts w:cs="Arial"/>
        <w:b/>
      </w:rPr>
      <w:t xml:space="preserve"> AND VALVE CHAMBERS</w:t>
    </w:r>
    <w:r w:rsidRPr="00CE5591">
      <w:rPr>
        <w:rFonts w:cs="Arial"/>
      </w:rPr>
      <w:tab/>
    </w:r>
    <w:r w:rsidR="00402D10">
      <w:rPr>
        <w:rFonts w:cs="Arial"/>
      </w:rPr>
      <w:t>202</w:t>
    </w:r>
    <w:r w:rsidR="0039729F">
      <w:rPr>
        <w:rFonts w:cs="Arial"/>
      </w:rPr>
      <w:t>1</w:t>
    </w:r>
    <w:r w:rsidR="00647A3D">
      <w:rPr>
        <w:rFonts w:cs="Arial"/>
      </w:rPr>
      <w:t>-</w:t>
    </w:r>
    <w:r w:rsidR="00645CFC">
      <w:rPr>
        <w:rFonts w:cs="Arial"/>
      </w:rPr>
      <w:t>12</w:t>
    </w:r>
    <w:r w:rsidR="00647A3D">
      <w:rPr>
        <w:rFonts w:cs="Arial"/>
      </w:rPr>
      <w:t>-</w:t>
    </w:r>
    <w:r w:rsidR="00645CFC">
      <w:rPr>
        <w:rFonts w:cs="Arial"/>
      </w:rPr>
      <w:t>03</w:t>
    </w:r>
  </w:p>
  <w:p w14:paraId="5B479110" w14:textId="2C4F5CFC" w:rsidR="00B91E73" w:rsidRPr="00CE5591" w:rsidRDefault="00B91E73">
    <w:pPr>
      <w:pBdr>
        <w:top w:val="single" w:sz="4" w:space="1" w:color="auto"/>
      </w:pBdr>
      <w:tabs>
        <w:tab w:val="center" w:pos="5175"/>
        <w:tab w:val="right" w:pos="10350"/>
      </w:tabs>
      <w:rPr>
        <w:rFonts w:cs="Arial"/>
      </w:rPr>
    </w:pPr>
    <w:r w:rsidRPr="00CE5591">
      <w:rPr>
        <w:rFonts w:cs="Arial"/>
      </w:rPr>
      <w:t xml:space="preserve">DATE: </w:t>
    </w:r>
    <w:r w:rsidRPr="00CE5591">
      <w:rPr>
        <w:rFonts w:cs="Arial"/>
        <w:highlight w:val="lightGray"/>
      </w:rPr>
      <w:t>[Insert Date, (</w:t>
    </w:r>
    <w:proofErr w:type="gramStart"/>
    <w:r w:rsidRPr="00CE5591">
      <w:rPr>
        <w:rFonts w:cs="Arial"/>
        <w:highlight w:val="lightGray"/>
      </w:rPr>
      <w:t>e.g.</w:t>
    </w:r>
    <w:proofErr w:type="gramEnd"/>
    <w:r w:rsidRPr="00CE5591">
      <w:rPr>
        <w:rFonts w:cs="Arial"/>
        <w:highlight w:val="lightGray"/>
      </w:rPr>
      <w:t xml:space="preserve"> Jan., 20</w:t>
    </w:r>
    <w:r w:rsidR="00402D10">
      <w:rPr>
        <w:rFonts w:cs="Arial"/>
        <w:highlight w:val="lightGray"/>
      </w:rPr>
      <w:t>20</w:t>
    </w:r>
    <w:r w:rsidRPr="00CE5591">
      <w:rPr>
        <w:rFonts w:cs="Arial"/>
        <w:highlight w:val="lightGray"/>
      </w:rPr>
      <w:t>)]</w:t>
    </w:r>
    <w:r w:rsidRPr="00CE5591">
      <w:rPr>
        <w:rFonts w:cs="Arial"/>
      </w:rPr>
      <w:tab/>
    </w:r>
    <w:r w:rsidRPr="00CE5591">
      <w:rPr>
        <w:rFonts w:cs="Arial"/>
      </w:rPr>
      <w:tab/>
      <w:t xml:space="preserve">Page </w:t>
    </w:r>
    <w:r w:rsidRPr="00CE5591">
      <w:rPr>
        <w:rFonts w:cs="Arial"/>
      </w:rPr>
      <w:fldChar w:fldCharType="begin"/>
    </w:r>
    <w:r w:rsidRPr="00CE5591">
      <w:rPr>
        <w:rFonts w:cs="Arial"/>
      </w:rPr>
      <w:instrText xml:space="preserve">PAGE </w:instrText>
    </w:r>
    <w:r w:rsidRPr="00CE5591">
      <w:rPr>
        <w:rFonts w:cs="Arial"/>
      </w:rPr>
      <w:fldChar w:fldCharType="separate"/>
    </w:r>
    <w:r w:rsidR="00541C15">
      <w:rPr>
        <w:rFonts w:cs="Arial"/>
        <w:noProof/>
      </w:rPr>
      <w:t>1</w:t>
    </w:r>
    <w:r w:rsidRPr="00CE5591">
      <w:rPr>
        <w:rFonts w:cs="Arial"/>
      </w:rPr>
      <w:fldChar w:fldCharType="end"/>
    </w:r>
    <w:r w:rsidRPr="00CE5591">
      <w:rPr>
        <w:rFonts w:cs="Arial"/>
      </w:rPr>
      <w:t xml:space="preserve"> </w:t>
    </w:r>
  </w:p>
  <w:p w14:paraId="639503CD" w14:textId="77777777" w:rsidR="00B91E73" w:rsidRDefault="00B91E73">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7735" w14:textId="77777777" w:rsidR="00B91E73" w:rsidRDefault="00B91E73">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02631</w:t>
    </w:r>
  </w:p>
  <w:p w14:paraId="7DBA2183" w14:textId="77777777" w:rsidR="00B91E73" w:rsidRDefault="00B91E73">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MANHOLES AND CATCH BASINS</w:t>
    </w:r>
    <w:r>
      <w:rPr>
        <w:rFonts w:ascii="Arial" w:hAnsi="Arial" w:cs="Arial"/>
      </w:rPr>
      <w:tab/>
    </w:r>
    <w:r w:rsidR="007908D2" w:rsidRPr="007908D2">
      <w:rPr>
        <w:rFonts w:ascii="Arial" w:hAnsi="Arial" w:cs="Arial"/>
      </w:rPr>
      <w:t>2012-0</w:t>
    </w:r>
    <w:r w:rsidR="00F27DA5">
      <w:rPr>
        <w:rFonts w:ascii="Arial" w:hAnsi="Arial" w:cs="Arial"/>
      </w:rPr>
      <w:t>6</w:t>
    </w:r>
    <w:r w:rsidR="007908D2" w:rsidRPr="007908D2">
      <w:rPr>
        <w:rFonts w:ascii="Arial" w:hAnsi="Arial" w:cs="Arial"/>
      </w:rPr>
      <w:t>-</w:t>
    </w:r>
    <w:r w:rsidR="005022F3">
      <w:rPr>
        <w:rFonts w:ascii="Arial" w:hAnsi="Arial" w:cs="Arial"/>
      </w:rPr>
      <w:t>29</w:t>
    </w:r>
  </w:p>
  <w:p w14:paraId="68A4A90E" w14:textId="77777777" w:rsidR="00B91E73" w:rsidRDefault="00B91E73">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CC3528">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CC3528">
      <w:rPr>
        <w:rStyle w:val="PageNumber"/>
        <w:rFonts w:ascii="Arial" w:hAnsi="Arial" w:cs="Arial"/>
        <w:caps/>
        <w:noProof/>
        <w:sz w:val="22"/>
      </w:rPr>
      <w:t>6</w:t>
    </w:r>
    <w:r>
      <w:rPr>
        <w:rStyle w:val="PageNumber"/>
        <w:rFonts w:ascii="Arial" w:hAnsi="Arial" w:cs="Arial"/>
        <w:caps/>
        <w:sz w:val="22"/>
      </w:rPr>
      <w:fldChar w:fldCharType="end"/>
    </w:r>
  </w:p>
  <w:p w14:paraId="0FF671B4" w14:textId="77777777" w:rsidR="00B91E73" w:rsidRDefault="00B91E73">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65575FD"/>
    <w:multiLevelType w:val="multilevel"/>
    <w:tmpl w:val="BDC83FCC"/>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7" w15:restartNumberingAfterBreak="0">
    <w:nsid w:val="50407D28"/>
    <w:multiLevelType w:val="multilevel"/>
    <w:tmpl w:val="3810380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5BC2432"/>
    <w:multiLevelType w:val="hybridMultilevel"/>
    <w:tmpl w:val="7A5A4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75338585">
    <w:abstractNumId w:val="0"/>
  </w:num>
  <w:num w:numId="2" w16cid:durableId="801582439">
    <w:abstractNumId w:val="0"/>
  </w:num>
  <w:num w:numId="3" w16cid:durableId="1920095348">
    <w:abstractNumId w:val="7"/>
  </w:num>
  <w:num w:numId="4" w16cid:durableId="911768265">
    <w:abstractNumId w:val="3"/>
  </w:num>
  <w:num w:numId="5" w16cid:durableId="1194659591">
    <w:abstractNumId w:val="8"/>
  </w:num>
  <w:num w:numId="6" w16cid:durableId="1556046982">
    <w:abstractNumId w:val="2"/>
  </w:num>
  <w:num w:numId="7" w16cid:durableId="397291942">
    <w:abstractNumId w:val="5"/>
  </w:num>
  <w:num w:numId="8" w16cid:durableId="553741937">
    <w:abstractNumId w:val="1"/>
  </w:num>
  <w:num w:numId="9" w16cid:durableId="1250457817">
    <w:abstractNumId w:val="10"/>
  </w:num>
  <w:num w:numId="10" w16cid:durableId="430441357">
    <w:abstractNumId w:val="4"/>
  </w:num>
  <w:num w:numId="11" w16cid:durableId="814877674">
    <w:abstractNumId w:val="9"/>
  </w:num>
  <w:num w:numId="12" w16cid:durableId="439884476">
    <w:abstractNumId w:val="6"/>
  </w:num>
  <w:num w:numId="13" w16cid:durableId="476995005">
    <w:abstractNumId w:val="6"/>
  </w:num>
  <w:num w:numId="14" w16cid:durableId="1474176640">
    <w:abstractNumId w:val="6"/>
  </w:num>
  <w:num w:numId="15" w16cid:durableId="703016425">
    <w:abstractNumId w:val="6"/>
  </w:num>
  <w:num w:numId="16" w16cid:durableId="1486431064">
    <w:abstractNumId w:val="6"/>
  </w:num>
  <w:num w:numId="17" w16cid:durableId="763068144">
    <w:abstractNumId w:val="6"/>
  </w:num>
  <w:num w:numId="18" w16cid:durableId="2100057539">
    <w:abstractNumId w:val="6"/>
  </w:num>
  <w:num w:numId="19" w16cid:durableId="1527598804">
    <w:abstractNumId w:val="6"/>
  </w:num>
  <w:num w:numId="20" w16cid:durableId="35353408">
    <w:abstractNumId w:val="6"/>
  </w:num>
  <w:num w:numId="21" w16cid:durableId="6196090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76148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9124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40877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071731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CF0C8E"/>
    <w:rsid w:val="00013661"/>
    <w:rsid w:val="00040127"/>
    <w:rsid w:val="000612E6"/>
    <w:rsid w:val="0006162E"/>
    <w:rsid w:val="000A1996"/>
    <w:rsid w:val="000B738B"/>
    <w:rsid w:val="000D61D4"/>
    <w:rsid w:val="000E0A3B"/>
    <w:rsid w:val="000E21F7"/>
    <w:rsid w:val="001514E8"/>
    <w:rsid w:val="00152DFE"/>
    <w:rsid w:val="0015580D"/>
    <w:rsid w:val="0020340C"/>
    <w:rsid w:val="002217B4"/>
    <w:rsid w:val="0024001E"/>
    <w:rsid w:val="00250452"/>
    <w:rsid w:val="002744C9"/>
    <w:rsid w:val="002903C0"/>
    <w:rsid w:val="002B1A28"/>
    <w:rsid w:val="002B65AA"/>
    <w:rsid w:val="002C448E"/>
    <w:rsid w:val="002E35FE"/>
    <w:rsid w:val="002E6F90"/>
    <w:rsid w:val="002E7FD4"/>
    <w:rsid w:val="00321CA8"/>
    <w:rsid w:val="003227F6"/>
    <w:rsid w:val="00341F7D"/>
    <w:rsid w:val="00344D13"/>
    <w:rsid w:val="003452BE"/>
    <w:rsid w:val="00346812"/>
    <w:rsid w:val="00350F9D"/>
    <w:rsid w:val="00375FB6"/>
    <w:rsid w:val="003807AA"/>
    <w:rsid w:val="0039729F"/>
    <w:rsid w:val="003D0AB9"/>
    <w:rsid w:val="003D642E"/>
    <w:rsid w:val="003F0D2F"/>
    <w:rsid w:val="00402D10"/>
    <w:rsid w:val="00411246"/>
    <w:rsid w:val="0041570F"/>
    <w:rsid w:val="00460B13"/>
    <w:rsid w:val="00466DAA"/>
    <w:rsid w:val="00484A61"/>
    <w:rsid w:val="004859B8"/>
    <w:rsid w:val="00495F37"/>
    <w:rsid w:val="004E487A"/>
    <w:rsid w:val="00501EB9"/>
    <w:rsid w:val="005022F3"/>
    <w:rsid w:val="00524426"/>
    <w:rsid w:val="00527AED"/>
    <w:rsid w:val="0053257E"/>
    <w:rsid w:val="00541C15"/>
    <w:rsid w:val="005837E1"/>
    <w:rsid w:val="00583DF3"/>
    <w:rsid w:val="005C70A2"/>
    <w:rsid w:val="005D78F9"/>
    <w:rsid w:val="005E2074"/>
    <w:rsid w:val="0061348C"/>
    <w:rsid w:val="00615256"/>
    <w:rsid w:val="00636B58"/>
    <w:rsid w:val="006405AF"/>
    <w:rsid w:val="00645CFC"/>
    <w:rsid w:val="00647A3D"/>
    <w:rsid w:val="00650BF4"/>
    <w:rsid w:val="0066622C"/>
    <w:rsid w:val="00692674"/>
    <w:rsid w:val="006A184B"/>
    <w:rsid w:val="006C1BD7"/>
    <w:rsid w:val="006D58EF"/>
    <w:rsid w:val="006F3FCF"/>
    <w:rsid w:val="00717DBD"/>
    <w:rsid w:val="007277A7"/>
    <w:rsid w:val="00731F36"/>
    <w:rsid w:val="00740CB4"/>
    <w:rsid w:val="00753DFC"/>
    <w:rsid w:val="00782ECF"/>
    <w:rsid w:val="007908D2"/>
    <w:rsid w:val="00791849"/>
    <w:rsid w:val="007A0571"/>
    <w:rsid w:val="007C2167"/>
    <w:rsid w:val="007D620F"/>
    <w:rsid w:val="007E562D"/>
    <w:rsid w:val="007E7166"/>
    <w:rsid w:val="008025C3"/>
    <w:rsid w:val="008104E6"/>
    <w:rsid w:val="00856327"/>
    <w:rsid w:val="008603AA"/>
    <w:rsid w:val="00863596"/>
    <w:rsid w:val="00870D4C"/>
    <w:rsid w:val="008C69C3"/>
    <w:rsid w:val="008D61CD"/>
    <w:rsid w:val="00943796"/>
    <w:rsid w:val="009A3C92"/>
    <w:rsid w:val="009A75C1"/>
    <w:rsid w:val="009B342F"/>
    <w:rsid w:val="009C22A9"/>
    <w:rsid w:val="009D5919"/>
    <w:rsid w:val="009F1989"/>
    <w:rsid w:val="00A411BF"/>
    <w:rsid w:val="00A67009"/>
    <w:rsid w:val="00A721DC"/>
    <w:rsid w:val="00A82E75"/>
    <w:rsid w:val="00AA6BA1"/>
    <w:rsid w:val="00AB66D3"/>
    <w:rsid w:val="00AB7DCE"/>
    <w:rsid w:val="00AD11AA"/>
    <w:rsid w:val="00AF38B9"/>
    <w:rsid w:val="00AF5AF2"/>
    <w:rsid w:val="00B0093E"/>
    <w:rsid w:val="00B07524"/>
    <w:rsid w:val="00B20819"/>
    <w:rsid w:val="00B74778"/>
    <w:rsid w:val="00B80FEA"/>
    <w:rsid w:val="00B91E73"/>
    <w:rsid w:val="00BA14C0"/>
    <w:rsid w:val="00BB2DAA"/>
    <w:rsid w:val="00BB3C98"/>
    <w:rsid w:val="00BC4AA5"/>
    <w:rsid w:val="00BC7CD1"/>
    <w:rsid w:val="00BD72B8"/>
    <w:rsid w:val="00BF68A9"/>
    <w:rsid w:val="00C2736C"/>
    <w:rsid w:val="00C308F0"/>
    <w:rsid w:val="00C33327"/>
    <w:rsid w:val="00C33B61"/>
    <w:rsid w:val="00C3456C"/>
    <w:rsid w:val="00C37912"/>
    <w:rsid w:val="00C52BE3"/>
    <w:rsid w:val="00C82130"/>
    <w:rsid w:val="00C84F45"/>
    <w:rsid w:val="00C85647"/>
    <w:rsid w:val="00C92166"/>
    <w:rsid w:val="00C960AE"/>
    <w:rsid w:val="00CA300D"/>
    <w:rsid w:val="00CC3528"/>
    <w:rsid w:val="00CD6F83"/>
    <w:rsid w:val="00CE5591"/>
    <w:rsid w:val="00CE720C"/>
    <w:rsid w:val="00CF0C8E"/>
    <w:rsid w:val="00CF4FC6"/>
    <w:rsid w:val="00D05E94"/>
    <w:rsid w:val="00D31081"/>
    <w:rsid w:val="00D31606"/>
    <w:rsid w:val="00D41994"/>
    <w:rsid w:val="00D60AE5"/>
    <w:rsid w:val="00D63F13"/>
    <w:rsid w:val="00D84FD9"/>
    <w:rsid w:val="00D90ACB"/>
    <w:rsid w:val="00DA724C"/>
    <w:rsid w:val="00DC2447"/>
    <w:rsid w:val="00DD1B96"/>
    <w:rsid w:val="00DE2441"/>
    <w:rsid w:val="00E25677"/>
    <w:rsid w:val="00E56DB4"/>
    <w:rsid w:val="00E90453"/>
    <w:rsid w:val="00E933BC"/>
    <w:rsid w:val="00EA1373"/>
    <w:rsid w:val="00EA601F"/>
    <w:rsid w:val="00EB11AD"/>
    <w:rsid w:val="00F27DA5"/>
    <w:rsid w:val="00F66418"/>
    <w:rsid w:val="00FC588D"/>
    <w:rsid w:val="00FE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6B8FD"/>
  <w15:chartTrackingRefBased/>
  <w15:docId w15:val="{7DDB9025-9773-4B83-BCAF-84C0229B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373"/>
    <w:rPr>
      <w:sz w:val="22"/>
      <w:szCs w:val="22"/>
      <w:lang w:val="en-CA" w:eastAsia="en-CA"/>
    </w:rPr>
  </w:style>
  <w:style w:type="paragraph" w:styleId="Heading1">
    <w:name w:val="heading 1"/>
    <w:basedOn w:val="ListParagraph"/>
    <w:link w:val="Heading1Char"/>
    <w:qFormat/>
    <w:rsid w:val="00EA1373"/>
    <w:pPr>
      <w:numPr>
        <w:numId w:val="20"/>
      </w:numPr>
      <w:spacing w:before="160"/>
      <w:outlineLvl w:val="0"/>
    </w:pPr>
    <w:rPr>
      <w:caps/>
    </w:rPr>
  </w:style>
  <w:style w:type="paragraph" w:styleId="Heading2">
    <w:name w:val="heading 2"/>
    <w:basedOn w:val="ListParagraph"/>
    <w:next w:val="Normal"/>
    <w:link w:val="Heading2Char"/>
    <w:qFormat/>
    <w:rsid w:val="00EA1373"/>
    <w:pPr>
      <w:numPr>
        <w:ilvl w:val="1"/>
        <w:numId w:val="20"/>
      </w:numPr>
      <w:spacing w:before="80"/>
      <w:outlineLvl w:val="1"/>
    </w:pPr>
    <w:rPr>
      <w:u w:val="single"/>
    </w:rPr>
  </w:style>
  <w:style w:type="paragraph" w:styleId="Heading3">
    <w:name w:val="heading 3"/>
    <w:basedOn w:val="ListParagraph"/>
    <w:link w:val="Heading3Char"/>
    <w:qFormat/>
    <w:rsid w:val="00EA1373"/>
    <w:pPr>
      <w:numPr>
        <w:ilvl w:val="2"/>
        <w:numId w:val="20"/>
      </w:numPr>
      <w:outlineLvl w:val="2"/>
    </w:pPr>
  </w:style>
  <w:style w:type="paragraph" w:styleId="Heading4">
    <w:name w:val="heading 4"/>
    <w:basedOn w:val="ListParagraph"/>
    <w:link w:val="Heading4Char"/>
    <w:qFormat/>
    <w:rsid w:val="00EA1373"/>
    <w:pPr>
      <w:numPr>
        <w:ilvl w:val="3"/>
        <w:numId w:val="20"/>
      </w:numPr>
      <w:outlineLvl w:val="3"/>
    </w:pPr>
  </w:style>
  <w:style w:type="paragraph" w:styleId="Heading5">
    <w:name w:val="heading 5"/>
    <w:basedOn w:val="Heading4"/>
    <w:link w:val="Heading5Char"/>
    <w:qFormat/>
    <w:rsid w:val="00EA1373"/>
    <w:pPr>
      <w:numPr>
        <w:ilvl w:val="4"/>
      </w:numPr>
      <w:outlineLvl w:val="4"/>
    </w:pPr>
  </w:style>
  <w:style w:type="paragraph" w:styleId="Heading6">
    <w:name w:val="heading 6"/>
    <w:basedOn w:val="Heading5"/>
    <w:next w:val="Normal"/>
    <w:link w:val="Heading6Char"/>
    <w:qFormat/>
    <w:rsid w:val="00EA1373"/>
    <w:pPr>
      <w:numPr>
        <w:ilvl w:val="5"/>
      </w:numPr>
      <w:outlineLvl w:val="5"/>
    </w:pPr>
  </w:style>
  <w:style w:type="paragraph" w:styleId="Heading7">
    <w:name w:val="heading 7"/>
    <w:basedOn w:val="ListParagraph"/>
    <w:next w:val="Normal"/>
    <w:link w:val="Heading7Char"/>
    <w:qFormat/>
    <w:rsid w:val="00EA1373"/>
    <w:pPr>
      <w:numPr>
        <w:ilvl w:val="6"/>
        <w:numId w:val="20"/>
      </w:numPr>
      <w:outlineLvl w:val="6"/>
    </w:pPr>
  </w:style>
  <w:style w:type="paragraph" w:styleId="Heading8">
    <w:name w:val="heading 8"/>
    <w:basedOn w:val="Heading7"/>
    <w:next w:val="Normal"/>
    <w:link w:val="Heading8Char"/>
    <w:qFormat/>
    <w:rsid w:val="00EA1373"/>
    <w:pPr>
      <w:numPr>
        <w:ilvl w:val="7"/>
      </w:numPr>
      <w:outlineLvl w:val="7"/>
    </w:pPr>
  </w:style>
  <w:style w:type="paragraph" w:styleId="Heading9">
    <w:name w:val="heading 9"/>
    <w:basedOn w:val="Heading8"/>
    <w:next w:val="Normal"/>
    <w:link w:val="Heading9Char"/>
    <w:qFormat/>
    <w:rsid w:val="00EA1373"/>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A1373"/>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EA1373"/>
    <w:rPr>
      <w:sz w:val="22"/>
      <w:szCs w:val="22"/>
      <w:lang w:val="en-CA" w:eastAsia="en-C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Pr>
      <w:rFonts w:ascii="Tahoma" w:hAnsi="Tahoma" w:cs="Tahoma"/>
      <w:sz w:val="16"/>
      <w:szCs w:val="16"/>
    </w:rPr>
  </w:style>
  <w:style w:type="character" w:customStyle="1" w:styleId="Heading4Char">
    <w:name w:val="Heading 4 Char"/>
    <w:link w:val="Heading4"/>
    <w:rsid w:val="00EA1373"/>
    <w:rPr>
      <w:sz w:val="22"/>
      <w:szCs w:val="22"/>
      <w:lang w:val="en-CA" w:eastAsia="en-CA"/>
    </w:rPr>
  </w:style>
  <w:style w:type="paragraph" w:styleId="CommentSubject">
    <w:name w:val="annotation subject"/>
    <w:basedOn w:val="CommentText"/>
    <w:next w:val="CommentText"/>
    <w:semiHidden/>
    <w:pPr>
      <w:spacing w:before="0"/>
    </w:pPr>
    <w:rPr>
      <w:rFonts w:ascii="Book Antiqua" w:hAnsi="Book Antiqua"/>
      <w:b/>
      <w:bCs/>
      <w:sz w:val="20"/>
    </w:rPr>
  </w:style>
  <w:style w:type="character" w:customStyle="1" w:styleId="Heading3Char1">
    <w:name w:val="Heading 3 Char1"/>
    <w:rsid w:val="00B0093E"/>
    <w:rPr>
      <w:rFonts w:ascii="Arial" w:hAnsi="Arial"/>
    </w:rPr>
  </w:style>
  <w:style w:type="character" w:customStyle="1" w:styleId="Heading1Char">
    <w:name w:val="Heading 1 Char"/>
    <w:link w:val="Heading1"/>
    <w:rsid w:val="00EA1373"/>
    <w:rPr>
      <w:caps/>
      <w:sz w:val="22"/>
      <w:szCs w:val="22"/>
      <w:lang w:val="en-CA" w:eastAsia="en-CA"/>
    </w:rPr>
  </w:style>
  <w:style w:type="paragraph" w:styleId="ListParagraph">
    <w:name w:val="List Paragraph"/>
    <w:basedOn w:val="Normal"/>
    <w:uiPriority w:val="34"/>
    <w:qFormat/>
    <w:rsid w:val="00EA1373"/>
    <w:pPr>
      <w:ind w:left="720"/>
      <w:contextualSpacing/>
    </w:pPr>
  </w:style>
  <w:style w:type="character" w:customStyle="1" w:styleId="Heading2Char">
    <w:name w:val="Heading 2 Char"/>
    <w:link w:val="Heading2"/>
    <w:rsid w:val="00EA1373"/>
    <w:rPr>
      <w:sz w:val="22"/>
      <w:szCs w:val="22"/>
      <w:u w:val="single"/>
      <w:lang w:val="en-CA" w:eastAsia="en-CA"/>
    </w:rPr>
  </w:style>
  <w:style w:type="character" w:customStyle="1" w:styleId="Heading5Char">
    <w:name w:val="Heading 5 Char"/>
    <w:link w:val="Heading5"/>
    <w:rsid w:val="00EA1373"/>
    <w:rPr>
      <w:sz w:val="22"/>
      <w:szCs w:val="22"/>
      <w:lang w:val="en-CA" w:eastAsia="en-CA"/>
    </w:rPr>
  </w:style>
  <w:style w:type="character" w:customStyle="1" w:styleId="Heading6Char">
    <w:name w:val="Heading 6 Char"/>
    <w:link w:val="Heading6"/>
    <w:rsid w:val="00EA1373"/>
    <w:rPr>
      <w:sz w:val="22"/>
      <w:szCs w:val="22"/>
      <w:lang w:val="en-CA" w:eastAsia="en-CA"/>
    </w:rPr>
  </w:style>
  <w:style w:type="character" w:customStyle="1" w:styleId="Heading7Char">
    <w:name w:val="Heading 7 Char"/>
    <w:link w:val="Heading7"/>
    <w:rsid w:val="00EA1373"/>
    <w:rPr>
      <w:sz w:val="22"/>
      <w:szCs w:val="22"/>
      <w:lang w:val="en-CA" w:eastAsia="en-CA"/>
    </w:rPr>
  </w:style>
  <w:style w:type="character" w:customStyle="1" w:styleId="Heading8Char">
    <w:name w:val="Heading 8 Char"/>
    <w:link w:val="Heading8"/>
    <w:rsid w:val="00EA1373"/>
    <w:rPr>
      <w:sz w:val="22"/>
      <w:szCs w:val="22"/>
      <w:lang w:val="en-CA" w:eastAsia="en-CA"/>
    </w:rPr>
  </w:style>
  <w:style w:type="character" w:customStyle="1" w:styleId="Heading9Char">
    <w:name w:val="Heading 9 Char"/>
    <w:link w:val="Heading9"/>
    <w:rsid w:val="00EA1373"/>
    <w:rPr>
      <w:rFonts w:cs="Arial"/>
      <w:sz w:val="22"/>
      <w:szCs w:val="22"/>
      <w:lang w:val="en-CA" w:eastAsia="en-CA"/>
    </w:rPr>
  </w:style>
  <w:style w:type="character" w:customStyle="1" w:styleId="TitleChar">
    <w:name w:val="Title Char"/>
    <w:link w:val="Title"/>
    <w:rsid w:val="00EA1373"/>
    <w:rPr>
      <w:rFonts w:ascii="Arial Narrow" w:hAnsi="Arial Narrow"/>
      <w:b/>
    </w:rPr>
  </w:style>
  <w:style w:type="character" w:styleId="Strong">
    <w:name w:val="Strong"/>
    <w:qFormat/>
    <w:rsid w:val="00EA1373"/>
    <w:rPr>
      <w:b/>
    </w:rPr>
  </w:style>
  <w:style w:type="character" w:customStyle="1" w:styleId="CommentTextChar">
    <w:name w:val="Comment Text Char"/>
    <w:link w:val="CommentText"/>
    <w:semiHidden/>
    <w:rsid w:val="00636B58"/>
    <w:rPr>
      <w:rFonts w:ascii="Arial" w:hAnsi="Arial"/>
      <w:sz w:val="22"/>
      <w:szCs w:val="22"/>
      <w:lang w:val="en-CA" w:eastAsia="en-CA"/>
    </w:rPr>
  </w:style>
  <w:style w:type="paragraph" w:customStyle="1" w:styleId="Heading4OPSS">
    <w:name w:val="Heading 4 OPSS"/>
    <w:basedOn w:val="Heading4"/>
    <w:link w:val="Heading4OPSSChar"/>
    <w:qFormat/>
    <w:rsid w:val="00402D10"/>
    <w:pPr>
      <w:numPr>
        <w:ilvl w:val="0"/>
        <w:numId w:val="0"/>
      </w:numPr>
      <w:tabs>
        <w:tab w:val="num" w:pos="360"/>
      </w:tabs>
      <w:spacing w:before="120"/>
      <w:ind w:left="2160" w:hanging="720"/>
    </w:pPr>
    <w:rPr>
      <w:rFonts w:cs="Arial"/>
      <w:lang w:val="en-US" w:eastAsia="en-US"/>
    </w:rPr>
  </w:style>
  <w:style w:type="character" w:customStyle="1" w:styleId="Heading4OPSSChar">
    <w:name w:val="Heading 4 OPSS Char"/>
    <w:link w:val="Heading4OPSS"/>
    <w:rsid w:val="00402D10"/>
    <w:rPr>
      <w:rFonts w:cs="Arial"/>
      <w:sz w:val="22"/>
      <w:szCs w:val="22"/>
    </w:rPr>
  </w:style>
  <w:style w:type="paragraph" w:styleId="Revision">
    <w:name w:val="Revision"/>
    <w:hidden/>
    <w:uiPriority w:val="99"/>
    <w:semiHidden/>
    <w:rsid w:val="00402D10"/>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03688">
      <w:bodyDiv w:val="1"/>
      <w:marLeft w:val="0"/>
      <w:marRight w:val="0"/>
      <w:marTop w:val="0"/>
      <w:marBottom w:val="0"/>
      <w:divBdr>
        <w:top w:val="none" w:sz="0" w:space="0" w:color="auto"/>
        <w:left w:val="none" w:sz="0" w:space="0" w:color="auto"/>
        <w:bottom w:val="none" w:sz="0" w:space="0" w:color="auto"/>
        <w:right w:val="none" w:sz="0" w:space="0" w:color="auto"/>
      </w:divBdr>
    </w:div>
    <w:div w:id="1284772094">
      <w:bodyDiv w:val="1"/>
      <w:marLeft w:val="0"/>
      <w:marRight w:val="0"/>
      <w:marTop w:val="0"/>
      <w:marBottom w:val="0"/>
      <w:divBdr>
        <w:top w:val="none" w:sz="0" w:space="0" w:color="auto"/>
        <w:left w:val="none" w:sz="0" w:space="0" w:color="auto"/>
        <w:bottom w:val="none" w:sz="0" w:space="0" w:color="auto"/>
        <w:right w:val="none" w:sz="0" w:space="0" w:color="auto"/>
      </w:divBdr>
    </w:div>
    <w:div w:id="20521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A566BB1F-EAD4-4E3A-AA31-6B410EB94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65A9D-D8C4-4ECA-9E78-302AA02B6F87}">
  <ds:schemaRefs>
    <ds:schemaRef ds:uri="http://schemas.microsoft.com/office/2006/metadata/longProperties"/>
  </ds:schemaRefs>
</ds:datastoreItem>
</file>

<file path=customXml/itemProps3.xml><?xml version="1.0" encoding="utf-8"?>
<ds:datastoreItem xmlns:ds="http://schemas.openxmlformats.org/officeDocument/2006/customXml" ds:itemID="{99124FAD-4548-42E8-B587-0A2023306C87}">
  <ds:schemaRefs>
    <ds:schemaRef ds:uri="http://schemas.microsoft.com/sharepoint/v3/contenttype/forms"/>
  </ds:schemaRefs>
</ds:datastoreItem>
</file>

<file path=customXml/itemProps4.xml><?xml version="1.0" encoding="utf-8"?>
<ds:datastoreItem xmlns:ds="http://schemas.openxmlformats.org/officeDocument/2006/customXml" ds:itemID="{820F4321-EBFF-4C9E-858D-643F3C85EA78}">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20</TotalTime>
  <Pages>6</Pages>
  <Words>2337</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02631_Manholes_and_Catch_Basins (Mar 22, 2016)</vt:lpstr>
    </vt:vector>
  </TitlesOfParts>
  <Company>Regional Municipality of York</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02631_Manholes_and_Catch_Basins (Mar 22, 2016)</dc:title>
  <dc:subject/>
  <dc:creator>Adley-McGinnis, Andrea</dc:creator>
  <cp:keywords/>
  <dc:description/>
  <cp:lastModifiedBy>Johnny Pang</cp:lastModifiedBy>
  <cp:revision>3</cp:revision>
  <cp:lastPrinted>2007-05-09T17:25:00Z</cp:lastPrinted>
  <dcterms:created xsi:type="dcterms:W3CDTF">2022-11-01T19:45:00Z</dcterms:created>
  <dcterms:modified xsi:type="dcterms:W3CDTF">2022-11-30T23:36:00Z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2cf21ae4-4c44-40fb-acb1-5aa1774ecbab</vt:lpwstr>
  </property>
  <property fmtid="{D5CDD505-2E9C-101B-9397-08002B2CF9AE}" pid="5" name="Order">
    <vt:r8>368700</vt:r8>
  </property>
  <property fmtid="{D5CDD505-2E9C-101B-9397-08002B2CF9AE}" pid="6" name="xd_ProgID">
    <vt:lpwstr/>
  </property>
  <property fmtid="{D5CDD505-2E9C-101B-9397-08002B2CF9AE}" pid="7" name="TemplateUrl">
    <vt:lpwstr/>
  </property>
  <property fmtid="{D5CDD505-2E9C-101B-9397-08002B2CF9AE}" pid="8" name="_CopySource">
    <vt:lpwstr>https://mycloud.york.ca/projects/EnvServProgramDeliveryOffice/Design/Shared Documents/Technical Design Specification Templates/Division 02 - Site Works/02631 Maintenance Holes, Catch Basins, Ditch Inlets and Valve Chambers.docx</vt:lpwstr>
  </property>
  <property fmtid="{D5CDD505-2E9C-101B-9397-08002B2CF9AE}" pid="9" name="Office">
    <vt:lpwstr/>
  </property>
  <property fmtid="{D5CDD505-2E9C-101B-9397-08002B2CF9AE}" pid="10" name="Information Typ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ies>
</file>