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C6449A" w:rsidRPr="00B81D6F" w:rsidDel="00E17BFE" w14:paraId="1D59EA2F" w14:textId="77777777">
        <w:trPr>
          <w:cantSplit/>
          <w:jc w:val="center"/>
          <w:del w:id="0" w:author="Johnny Pang" w:date="2022-04-17T15:40:00Z"/>
        </w:trPr>
        <w:tc>
          <w:tcPr>
            <w:tcW w:w="1004" w:type="dxa"/>
            <w:tcBorders>
              <w:top w:val="double" w:sz="6" w:space="0" w:color="auto"/>
              <w:left w:val="double" w:sz="6" w:space="0" w:color="auto"/>
              <w:bottom w:val="single" w:sz="6" w:space="0" w:color="auto"/>
              <w:right w:val="single" w:sz="6" w:space="0" w:color="auto"/>
            </w:tcBorders>
          </w:tcPr>
          <w:p w14:paraId="51F15583" w14:textId="77777777" w:rsidR="00C6449A" w:rsidRPr="00B81D6F" w:rsidDel="00E17BFE" w:rsidRDefault="00C6449A" w:rsidP="00E075CF">
            <w:pPr>
              <w:pStyle w:val="TableHeading"/>
              <w:rPr>
                <w:del w:id="1" w:author="Johnny Pang" w:date="2022-04-17T15:40:00Z"/>
                <w:rFonts w:ascii="Calibri" w:hAnsi="Calibri"/>
                <w:sz w:val="22"/>
              </w:rPr>
            </w:pPr>
            <w:del w:id="2" w:author="Johnny Pang" w:date="2022-04-17T15:40:00Z">
              <w:r w:rsidRPr="00B81D6F" w:rsidDel="00E17BFE">
                <w:rPr>
                  <w:rFonts w:ascii="Calibri" w:hAnsi="Calibri"/>
                  <w:sz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326A5E87" w14:textId="77777777" w:rsidR="00C6449A" w:rsidRPr="00B81D6F" w:rsidDel="00E17BFE" w:rsidRDefault="00C6449A" w:rsidP="00E075CF">
            <w:pPr>
              <w:pStyle w:val="TableHeading"/>
              <w:rPr>
                <w:del w:id="3" w:author="Johnny Pang" w:date="2022-04-17T15:40:00Z"/>
                <w:rFonts w:ascii="Calibri" w:hAnsi="Calibri"/>
                <w:sz w:val="22"/>
              </w:rPr>
            </w:pPr>
            <w:del w:id="4" w:author="Johnny Pang" w:date="2022-04-17T15:40:00Z">
              <w:r w:rsidRPr="00B81D6F" w:rsidDel="00E17BFE">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35B93603" w14:textId="77777777" w:rsidR="00C6449A" w:rsidRPr="00B81D6F" w:rsidDel="00E17BFE" w:rsidRDefault="00C6449A" w:rsidP="00E075CF">
            <w:pPr>
              <w:pStyle w:val="TableHeading"/>
              <w:rPr>
                <w:del w:id="5" w:author="Johnny Pang" w:date="2022-04-17T15:40:00Z"/>
                <w:rFonts w:ascii="Calibri" w:hAnsi="Calibri"/>
                <w:sz w:val="22"/>
              </w:rPr>
            </w:pPr>
            <w:del w:id="6" w:author="Johnny Pang" w:date="2022-04-17T15:40:00Z">
              <w:r w:rsidRPr="00B81D6F" w:rsidDel="00E17BFE">
                <w:rPr>
                  <w:rFonts w:ascii="Calibri" w:hAnsi="Calibri"/>
                  <w:sz w:val="22"/>
                </w:rPr>
                <w:delText>Description of Revisions</w:delText>
              </w:r>
            </w:del>
          </w:p>
        </w:tc>
      </w:tr>
      <w:tr w:rsidR="00C6449A" w:rsidRPr="00B81D6F" w:rsidDel="00E17BFE" w14:paraId="26BA7350" w14:textId="77777777">
        <w:trPr>
          <w:cantSplit/>
          <w:jc w:val="center"/>
          <w:del w:id="7" w:author="Johnny Pang" w:date="2022-04-17T15:40:00Z"/>
        </w:trPr>
        <w:tc>
          <w:tcPr>
            <w:tcW w:w="1004" w:type="dxa"/>
            <w:tcBorders>
              <w:top w:val="single" w:sz="6" w:space="0" w:color="auto"/>
              <w:left w:val="double" w:sz="6" w:space="0" w:color="auto"/>
              <w:bottom w:val="single" w:sz="6" w:space="0" w:color="auto"/>
              <w:right w:val="single" w:sz="6" w:space="0" w:color="auto"/>
            </w:tcBorders>
          </w:tcPr>
          <w:p w14:paraId="1D79BF6E" w14:textId="77777777" w:rsidR="00C6449A" w:rsidRPr="00B81D6F" w:rsidDel="00E17BFE" w:rsidRDefault="00C6449A" w:rsidP="00E075CF">
            <w:pPr>
              <w:pStyle w:val="NormalTableText"/>
              <w:rPr>
                <w:del w:id="8" w:author="Johnny Pang" w:date="2022-04-17T15:40:00Z"/>
                <w:rFonts w:ascii="Calibri" w:hAnsi="Calibri"/>
                <w:sz w:val="22"/>
              </w:rPr>
            </w:pPr>
            <w:del w:id="9" w:author="Johnny Pang" w:date="2022-04-17T15:40:00Z">
              <w:r w:rsidRPr="00B81D6F" w:rsidDel="00E17BFE">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62B194D5" w14:textId="77777777" w:rsidR="00C6449A" w:rsidRPr="00B81D6F" w:rsidDel="00E17BFE" w:rsidRDefault="00C6449A" w:rsidP="00E075CF">
            <w:pPr>
              <w:pStyle w:val="NormalTableText"/>
              <w:rPr>
                <w:del w:id="10" w:author="Johnny Pang" w:date="2022-04-17T15:40:00Z"/>
                <w:rFonts w:ascii="Calibri" w:hAnsi="Calibri"/>
                <w:sz w:val="22"/>
              </w:rPr>
            </w:pPr>
            <w:del w:id="11" w:author="Johnny Pang" w:date="2022-04-17T15:40:00Z">
              <w:r w:rsidRPr="00B81D6F" w:rsidDel="00E17BFE">
                <w:rPr>
                  <w:rFonts w:ascii="Calibri" w:hAnsi="Calibri"/>
                  <w:sz w:val="22"/>
                </w:rPr>
                <w:delText>August 3</w:delText>
              </w:r>
              <w:r w:rsidR="0028408D" w:rsidRPr="00B81D6F" w:rsidDel="00E17BFE">
                <w:rPr>
                  <w:rFonts w:ascii="Calibri" w:hAnsi="Calibri"/>
                  <w:sz w:val="22"/>
                </w:rPr>
                <w:delText>0</w:delText>
              </w:r>
              <w:r w:rsidRPr="00B81D6F" w:rsidDel="00E17BFE">
                <w:rPr>
                  <w:rFonts w:ascii="Calibri" w:hAnsi="Calibri"/>
                  <w:sz w:val="22"/>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51A7A038" w14:textId="77777777" w:rsidR="00C6449A" w:rsidRPr="00B81D6F" w:rsidDel="00E17BFE" w:rsidRDefault="00C6449A" w:rsidP="00E075CF">
            <w:pPr>
              <w:pStyle w:val="NormalTableText"/>
              <w:rPr>
                <w:del w:id="12" w:author="Johnny Pang" w:date="2022-04-17T15:40:00Z"/>
                <w:rFonts w:ascii="Calibri" w:hAnsi="Calibri"/>
                <w:sz w:val="22"/>
              </w:rPr>
            </w:pPr>
            <w:del w:id="13" w:author="Johnny Pang" w:date="2022-04-17T15:40:00Z">
              <w:r w:rsidRPr="00B81D6F" w:rsidDel="00E17BFE">
                <w:rPr>
                  <w:rFonts w:ascii="Calibri" w:hAnsi="Calibri"/>
                  <w:sz w:val="22"/>
                </w:rPr>
                <w:delText>Approved final document.</w:delText>
              </w:r>
            </w:del>
          </w:p>
        </w:tc>
      </w:tr>
      <w:tr w:rsidR="00C6449A" w:rsidRPr="00B81D6F" w:rsidDel="00E17BFE" w14:paraId="4CED5A46" w14:textId="77777777">
        <w:trPr>
          <w:cantSplit/>
          <w:jc w:val="center"/>
          <w:del w:id="14" w:author="Johnny Pang" w:date="2022-04-17T15:40:00Z"/>
        </w:trPr>
        <w:tc>
          <w:tcPr>
            <w:tcW w:w="1004" w:type="dxa"/>
            <w:tcBorders>
              <w:top w:val="single" w:sz="6" w:space="0" w:color="auto"/>
              <w:left w:val="double" w:sz="6" w:space="0" w:color="auto"/>
              <w:bottom w:val="single" w:sz="6" w:space="0" w:color="auto"/>
              <w:right w:val="single" w:sz="6" w:space="0" w:color="auto"/>
            </w:tcBorders>
          </w:tcPr>
          <w:p w14:paraId="59E69E46" w14:textId="77777777" w:rsidR="00C6449A" w:rsidRPr="00B81D6F" w:rsidDel="00E17BFE" w:rsidRDefault="00AF04AF" w:rsidP="00E075CF">
            <w:pPr>
              <w:pStyle w:val="NormalTableText"/>
              <w:rPr>
                <w:del w:id="15" w:author="Johnny Pang" w:date="2022-04-17T15:40:00Z"/>
                <w:rFonts w:ascii="Calibri" w:hAnsi="Calibri"/>
                <w:sz w:val="22"/>
              </w:rPr>
            </w:pPr>
            <w:del w:id="16" w:author="Johnny Pang" w:date="2022-04-17T15:40:00Z">
              <w:r w:rsidRPr="00B81D6F" w:rsidDel="00E17BFE">
                <w:rPr>
                  <w:rFonts w:ascii="Calibri" w:hAnsi="Calibri"/>
                  <w:sz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7F52D7F1" w14:textId="77777777" w:rsidR="00C6449A" w:rsidRPr="00B81D6F" w:rsidDel="00E17BFE" w:rsidRDefault="00AF04AF" w:rsidP="00E075CF">
            <w:pPr>
              <w:pStyle w:val="NormalTableText"/>
              <w:rPr>
                <w:del w:id="17" w:author="Johnny Pang" w:date="2022-04-17T15:40:00Z"/>
                <w:rFonts w:ascii="Calibri" w:hAnsi="Calibri"/>
                <w:sz w:val="22"/>
              </w:rPr>
            </w:pPr>
            <w:del w:id="18" w:author="Johnny Pang" w:date="2022-04-17T15:40:00Z">
              <w:r w:rsidRPr="00B81D6F" w:rsidDel="00E17BFE">
                <w:rPr>
                  <w:rFonts w:ascii="Calibri" w:hAnsi="Calibri"/>
                  <w:sz w:val="22"/>
                </w:rPr>
                <w:delText>November 5, 2007</w:delText>
              </w:r>
            </w:del>
          </w:p>
        </w:tc>
        <w:tc>
          <w:tcPr>
            <w:tcW w:w="5863" w:type="dxa"/>
            <w:tcBorders>
              <w:top w:val="single" w:sz="6" w:space="0" w:color="auto"/>
              <w:left w:val="single" w:sz="6" w:space="0" w:color="auto"/>
              <w:bottom w:val="single" w:sz="6" w:space="0" w:color="auto"/>
              <w:right w:val="double" w:sz="6" w:space="0" w:color="auto"/>
            </w:tcBorders>
          </w:tcPr>
          <w:p w14:paraId="283323B3" w14:textId="77777777" w:rsidR="00C6449A" w:rsidRPr="00B81D6F" w:rsidDel="00E17BFE" w:rsidRDefault="00AF04AF" w:rsidP="00E075CF">
            <w:pPr>
              <w:pStyle w:val="NormalTableText"/>
              <w:rPr>
                <w:del w:id="19" w:author="Johnny Pang" w:date="2022-04-17T15:40:00Z"/>
                <w:rFonts w:ascii="Calibri" w:hAnsi="Calibri"/>
                <w:sz w:val="22"/>
              </w:rPr>
            </w:pPr>
            <w:del w:id="20" w:author="Johnny Pang" w:date="2022-04-17T15:40:00Z">
              <w:r w:rsidRPr="00B81D6F" w:rsidDel="00E17BFE">
                <w:rPr>
                  <w:rFonts w:ascii="Calibri" w:hAnsi="Calibri"/>
                  <w:sz w:val="22"/>
                </w:rPr>
                <w:delText>Minor revisions by Legal Services.</w:delText>
              </w:r>
            </w:del>
          </w:p>
        </w:tc>
      </w:tr>
      <w:tr w:rsidR="009F693F" w:rsidRPr="00B81D6F" w:rsidDel="00E17BFE" w14:paraId="5BA579B5" w14:textId="77777777" w:rsidTr="00F43BAE">
        <w:trPr>
          <w:cantSplit/>
          <w:trHeight w:val="65"/>
          <w:jc w:val="center"/>
          <w:del w:id="21" w:author="Johnny Pang" w:date="2022-04-17T15:40:00Z"/>
        </w:trPr>
        <w:tc>
          <w:tcPr>
            <w:tcW w:w="1004" w:type="dxa"/>
            <w:tcBorders>
              <w:top w:val="single" w:sz="6" w:space="0" w:color="auto"/>
              <w:left w:val="double" w:sz="6" w:space="0" w:color="auto"/>
              <w:bottom w:val="single" w:sz="6" w:space="0" w:color="auto"/>
              <w:right w:val="single" w:sz="6" w:space="0" w:color="auto"/>
            </w:tcBorders>
          </w:tcPr>
          <w:p w14:paraId="48AD1DE0" w14:textId="77777777" w:rsidR="009F693F" w:rsidRPr="00B81D6F" w:rsidDel="00E17BFE" w:rsidRDefault="009F693F" w:rsidP="00E075CF">
            <w:pPr>
              <w:pStyle w:val="NormalTableText"/>
              <w:rPr>
                <w:del w:id="22" w:author="Johnny Pang" w:date="2022-04-17T15:40:00Z"/>
                <w:rFonts w:ascii="Calibri" w:hAnsi="Calibri"/>
                <w:sz w:val="22"/>
              </w:rPr>
            </w:pPr>
            <w:del w:id="23" w:author="Johnny Pang" w:date="2022-04-17T15:40:00Z">
              <w:r w:rsidRPr="00B81D6F" w:rsidDel="00E17BFE">
                <w:rPr>
                  <w:rFonts w:ascii="Calibri" w:hAnsi="Calibri"/>
                  <w:sz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345FEA2D" w14:textId="77777777" w:rsidR="009F693F" w:rsidRPr="00B81D6F" w:rsidDel="00E17BFE" w:rsidRDefault="009F693F" w:rsidP="00E075CF">
            <w:pPr>
              <w:pStyle w:val="NormalTableText"/>
              <w:rPr>
                <w:del w:id="24" w:author="Johnny Pang" w:date="2022-04-17T15:40:00Z"/>
                <w:rFonts w:ascii="Calibri" w:hAnsi="Calibri"/>
                <w:sz w:val="22"/>
              </w:rPr>
            </w:pPr>
            <w:del w:id="25" w:author="Johnny Pang" w:date="2022-04-17T15:40:00Z">
              <w:r w:rsidRPr="00B81D6F" w:rsidDel="00E17BFE">
                <w:rPr>
                  <w:rFonts w:ascii="Calibri" w:hAnsi="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5EA784FB" w14:textId="77777777" w:rsidR="009F693F" w:rsidRPr="00B81D6F" w:rsidDel="00E17BFE" w:rsidRDefault="009F693F" w:rsidP="00E075CF">
            <w:pPr>
              <w:pStyle w:val="NormalTableText"/>
              <w:rPr>
                <w:del w:id="26" w:author="Johnny Pang" w:date="2022-04-17T15:40:00Z"/>
                <w:rFonts w:ascii="Calibri" w:hAnsi="Calibri"/>
                <w:sz w:val="22"/>
              </w:rPr>
            </w:pPr>
            <w:del w:id="27" w:author="Johnny Pang" w:date="2022-04-17T15:40:00Z">
              <w:r w:rsidRPr="00B81D6F" w:rsidDel="00E17BFE">
                <w:rPr>
                  <w:rFonts w:ascii="Calibri" w:hAnsi="Calibri"/>
                  <w:sz w:val="22"/>
                </w:rPr>
                <w:delText>Modified ‘Related Section’</w:delText>
              </w:r>
            </w:del>
          </w:p>
        </w:tc>
      </w:tr>
      <w:tr w:rsidR="00BF7641" w:rsidRPr="00B81D6F" w:rsidDel="00E17BFE" w14:paraId="0757DCCB" w14:textId="77777777" w:rsidTr="00F43BAE">
        <w:trPr>
          <w:cantSplit/>
          <w:jc w:val="center"/>
          <w:del w:id="28" w:author="Johnny Pang" w:date="2022-04-17T15:40:00Z"/>
        </w:trPr>
        <w:tc>
          <w:tcPr>
            <w:tcW w:w="1004" w:type="dxa"/>
            <w:tcBorders>
              <w:top w:val="single" w:sz="6" w:space="0" w:color="auto"/>
              <w:left w:val="double" w:sz="6" w:space="0" w:color="auto"/>
              <w:bottom w:val="single" w:sz="6" w:space="0" w:color="auto"/>
              <w:right w:val="single" w:sz="6" w:space="0" w:color="auto"/>
            </w:tcBorders>
          </w:tcPr>
          <w:p w14:paraId="763AFD80" w14:textId="77777777" w:rsidR="00BF7641" w:rsidRPr="00B81D6F" w:rsidDel="00E17BFE" w:rsidRDefault="00BF7641" w:rsidP="00E075CF">
            <w:pPr>
              <w:pStyle w:val="NormalTableText"/>
              <w:rPr>
                <w:del w:id="29" w:author="Johnny Pang" w:date="2022-04-17T15:40:00Z"/>
                <w:rFonts w:ascii="Calibri" w:hAnsi="Calibri"/>
                <w:sz w:val="22"/>
              </w:rPr>
            </w:pPr>
            <w:del w:id="30" w:author="Johnny Pang" w:date="2022-04-17T15:40:00Z">
              <w:r w:rsidRPr="00B81D6F" w:rsidDel="00E17BFE">
                <w:rPr>
                  <w:rFonts w:ascii="Calibri" w:hAnsi="Calibri"/>
                  <w:sz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501C1527" w14:textId="77777777" w:rsidR="00BF7641" w:rsidRPr="00B81D6F" w:rsidDel="00E17BFE" w:rsidRDefault="00A610B4" w:rsidP="00E075CF">
            <w:pPr>
              <w:pStyle w:val="NormalTableText"/>
              <w:rPr>
                <w:del w:id="31" w:author="Johnny Pang" w:date="2022-04-17T15:40:00Z"/>
                <w:rFonts w:ascii="Calibri" w:hAnsi="Calibri"/>
                <w:sz w:val="22"/>
              </w:rPr>
            </w:pPr>
            <w:del w:id="32" w:author="Johnny Pang" w:date="2022-04-17T15:40:00Z">
              <w:r w:rsidRPr="00B81D6F" w:rsidDel="00E17BFE">
                <w:rPr>
                  <w:rFonts w:ascii="Calibri" w:hAnsi="Calibri"/>
                  <w:sz w:val="22"/>
                </w:rPr>
                <w:delText>June 5, 2012</w:delText>
              </w:r>
            </w:del>
          </w:p>
        </w:tc>
        <w:tc>
          <w:tcPr>
            <w:tcW w:w="5863" w:type="dxa"/>
            <w:tcBorders>
              <w:top w:val="single" w:sz="6" w:space="0" w:color="auto"/>
              <w:left w:val="single" w:sz="6" w:space="0" w:color="auto"/>
              <w:bottom w:val="single" w:sz="6" w:space="0" w:color="auto"/>
              <w:right w:val="double" w:sz="6" w:space="0" w:color="auto"/>
            </w:tcBorders>
          </w:tcPr>
          <w:p w14:paraId="60646A88" w14:textId="77777777" w:rsidR="00BF7641" w:rsidRPr="00B81D6F" w:rsidDel="00E17BFE" w:rsidRDefault="00BF7641" w:rsidP="00E075CF">
            <w:pPr>
              <w:pStyle w:val="NormalTableText"/>
              <w:rPr>
                <w:del w:id="33" w:author="Johnny Pang" w:date="2022-04-17T15:40:00Z"/>
                <w:rFonts w:ascii="Calibri" w:hAnsi="Calibri"/>
                <w:sz w:val="22"/>
              </w:rPr>
            </w:pPr>
            <w:del w:id="34" w:author="Johnny Pang" w:date="2022-04-17T15:40:00Z">
              <w:r w:rsidRPr="00B81D6F" w:rsidDel="00E17BFE">
                <w:rPr>
                  <w:rFonts w:ascii="Calibri" w:hAnsi="Calibri"/>
                  <w:sz w:val="22"/>
                </w:rPr>
                <w:delText>Addition of References and Replacement Parts sections on this page</w:delText>
              </w:r>
            </w:del>
          </w:p>
        </w:tc>
      </w:tr>
      <w:tr w:rsidR="00BF7641" w:rsidRPr="00B81D6F" w:rsidDel="00E17BFE" w14:paraId="01FC567C" w14:textId="77777777" w:rsidTr="00F43BAE">
        <w:trPr>
          <w:cantSplit/>
          <w:jc w:val="center"/>
          <w:del w:id="35" w:author="Johnny Pang" w:date="2022-04-17T15:40:00Z"/>
        </w:trPr>
        <w:tc>
          <w:tcPr>
            <w:tcW w:w="1004" w:type="dxa"/>
            <w:tcBorders>
              <w:top w:val="single" w:sz="6" w:space="0" w:color="auto"/>
              <w:left w:val="double" w:sz="6" w:space="0" w:color="auto"/>
              <w:bottom w:val="single" w:sz="6" w:space="0" w:color="auto"/>
              <w:right w:val="single" w:sz="6" w:space="0" w:color="auto"/>
            </w:tcBorders>
          </w:tcPr>
          <w:p w14:paraId="50BE151D" w14:textId="77777777" w:rsidR="00BF7641" w:rsidRPr="00B81D6F" w:rsidDel="00E17BFE" w:rsidRDefault="00B92171" w:rsidP="00E075CF">
            <w:pPr>
              <w:pStyle w:val="NormalTableText"/>
              <w:rPr>
                <w:del w:id="36" w:author="Johnny Pang" w:date="2022-04-17T15:40:00Z"/>
                <w:rFonts w:ascii="Calibri" w:hAnsi="Calibri"/>
                <w:sz w:val="22"/>
              </w:rPr>
            </w:pPr>
            <w:del w:id="37" w:author="Johnny Pang" w:date="2022-04-17T15:40:00Z">
              <w:r w:rsidRPr="00B81D6F" w:rsidDel="00E17BFE">
                <w:rPr>
                  <w:rFonts w:ascii="Calibri" w:hAnsi="Calibri"/>
                  <w:sz w:val="22"/>
                </w:rPr>
                <w:delText>5</w:delText>
              </w:r>
            </w:del>
          </w:p>
        </w:tc>
        <w:tc>
          <w:tcPr>
            <w:tcW w:w="1980" w:type="dxa"/>
            <w:tcBorders>
              <w:top w:val="single" w:sz="6" w:space="0" w:color="auto"/>
              <w:left w:val="single" w:sz="6" w:space="0" w:color="auto"/>
              <w:bottom w:val="single" w:sz="6" w:space="0" w:color="auto"/>
              <w:right w:val="single" w:sz="6" w:space="0" w:color="auto"/>
            </w:tcBorders>
          </w:tcPr>
          <w:p w14:paraId="273CCA4F" w14:textId="77777777" w:rsidR="00BF7641" w:rsidRPr="00B81D6F" w:rsidDel="00E17BFE" w:rsidRDefault="00B92171" w:rsidP="00E075CF">
            <w:pPr>
              <w:pStyle w:val="NormalTableText"/>
              <w:rPr>
                <w:del w:id="38" w:author="Johnny Pang" w:date="2022-04-17T15:40:00Z"/>
                <w:rFonts w:ascii="Calibri" w:hAnsi="Calibri"/>
                <w:sz w:val="22"/>
              </w:rPr>
            </w:pPr>
            <w:del w:id="39" w:author="Johnny Pang" w:date="2022-04-17T15:40:00Z">
              <w:r w:rsidRPr="00B81D6F" w:rsidDel="00E17BFE">
                <w:rPr>
                  <w:rFonts w:ascii="Calibri" w:hAnsi="Calibri"/>
                  <w:sz w:val="22"/>
                </w:rPr>
                <w:delText>June 29, 2012</w:delText>
              </w:r>
            </w:del>
          </w:p>
        </w:tc>
        <w:tc>
          <w:tcPr>
            <w:tcW w:w="5863" w:type="dxa"/>
            <w:tcBorders>
              <w:top w:val="single" w:sz="6" w:space="0" w:color="auto"/>
              <w:left w:val="single" w:sz="6" w:space="0" w:color="auto"/>
              <w:bottom w:val="single" w:sz="6" w:space="0" w:color="auto"/>
              <w:right w:val="double" w:sz="6" w:space="0" w:color="auto"/>
            </w:tcBorders>
          </w:tcPr>
          <w:p w14:paraId="622A0B32" w14:textId="77777777" w:rsidR="00BF7641" w:rsidRPr="00B81D6F" w:rsidDel="00E17BFE" w:rsidRDefault="00B92171" w:rsidP="00E075CF">
            <w:pPr>
              <w:pStyle w:val="NormalTableText"/>
              <w:rPr>
                <w:del w:id="40" w:author="Johnny Pang" w:date="2022-04-17T15:40:00Z"/>
                <w:rFonts w:ascii="Calibri" w:hAnsi="Calibri"/>
                <w:sz w:val="22"/>
              </w:rPr>
            </w:pPr>
            <w:del w:id="41" w:author="Johnny Pang" w:date="2022-04-17T15:40:00Z">
              <w:r w:rsidRPr="00B81D6F" w:rsidDel="00E17BFE">
                <w:rPr>
                  <w:rFonts w:ascii="Calibri" w:hAnsi="Calibri"/>
                  <w:sz w:val="22"/>
                </w:rPr>
                <w:delText>Reformatted to Remove White Space</w:delText>
              </w:r>
            </w:del>
          </w:p>
        </w:tc>
      </w:tr>
      <w:tr w:rsidR="009F693F" w:rsidRPr="00B81D6F" w:rsidDel="00E17BFE" w14:paraId="1405523B" w14:textId="77777777">
        <w:trPr>
          <w:cantSplit/>
          <w:jc w:val="center"/>
          <w:del w:id="42" w:author="Johnny Pang" w:date="2022-04-17T15:40:00Z"/>
        </w:trPr>
        <w:tc>
          <w:tcPr>
            <w:tcW w:w="1004" w:type="dxa"/>
            <w:tcBorders>
              <w:top w:val="single" w:sz="6" w:space="0" w:color="auto"/>
              <w:left w:val="double" w:sz="6" w:space="0" w:color="auto"/>
              <w:bottom w:val="double" w:sz="6" w:space="0" w:color="auto"/>
              <w:right w:val="single" w:sz="6" w:space="0" w:color="auto"/>
            </w:tcBorders>
          </w:tcPr>
          <w:p w14:paraId="488E73F1" w14:textId="77777777" w:rsidR="009F693F" w:rsidRPr="00B81D6F" w:rsidDel="00E17BFE" w:rsidRDefault="00227C51" w:rsidP="00E075CF">
            <w:pPr>
              <w:pStyle w:val="NormalTableText"/>
              <w:rPr>
                <w:del w:id="43" w:author="Johnny Pang" w:date="2022-04-17T15:40:00Z"/>
                <w:rFonts w:ascii="Calibri" w:hAnsi="Calibri"/>
                <w:sz w:val="22"/>
              </w:rPr>
            </w:pPr>
            <w:del w:id="44" w:author="Johnny Pang" w:date="2022-04-17T15:40:00Z">
              <w:r w:rsidRPr="00B81D6F" w:rsidDel="00E17BFE">
                <w:rPr>
                  <w:rFonts w:ascii="Calibri" w:hAnsi="Calibri"/>
                  <w:sz w:val="22"/>
                </w:rPr>
                <w:delText>6</w:delText>
              </w:r>
            </w:del>
          </w:p>
        </w:tc>
        <w:tc>
          <w:tcPr>
            <w:tcW w:w="1980" w:type="dxa"/>
            <w:tcBorders>
              <w:top w:val="single" w:sz="6" w:space="0" w:color="auto"/>
              <w:left w:val="single" w:sz="6" w:space="0" w:color="auto"/>
              <w:bottom w:val="double" w:sz="6" w:space="0" w:color="auto"/>
              <w:right w:val="single" w:sz="6" w:space="0" w:color="auto"/>
            </w:tcBorders>
          </w:tcPr>
          <w:p w14:paraId="1C02B46E" w14:textId="77777777" w:rsidR="009F693F" w:rsidRPr="00B81D6F" w:rsidDel="00E17BFE" w:rsidRDefault="00227C51" w:rsidP="00E075CF">
            <w:pPr>
              <w:pStyle w:val="NormalTableText"/>
              <w:rPr>
                <w:del w:id="45" w:author="Johnny Pang" w:date="2022-04-17T15:40:00Z"/>
                <w:rFonts w:ascii="Calibri" w:hAnsi="Calibri"/>
                <w:sz w:val="22"/>
              </w:rPr>
            </w:pPr>
            <w:del w:id="46" w:author="Johnny Pang" w:date="2022-04-17T15:40:00Z">
              <w:r w:rsidRPr="00B81D6F" w:rsidDel="00E17BFE">
                <w:rPr>
                  <w:rFonts w:ascii="Calibri" w:hAnsi="Calibri"/>
                  <w:sz w:val="22"/>
                </w:rPr>
                <w:delText>April 23, 2015</w:delText>
              </w:r>
            </w:del>
          </w:p>
        </w:tc>
        <w:tc>
          <w:tcPr>
            <w:tcW w:w="5863" w:type="dxa"/>
            <w:tcBorders>
              <w:top w:val="single" w:sz="6" w:space="0" w:color="auto"/>
              <w:left w:val="single" w:sz="6" w:space="0" w:color="auto"/>
              <w:bottom w:val="double" w:sz="6" w:space="0" w:color="auto"/>
              <w:right w:val="double" w:sz="6" w:space="0" w:color="auto"/>
            </w:tcBorders>
          </w:tcPr>
          <w:p w14:paraId="2ED09C34" w14:textId="77777777" w:rsidR="009F693F" w:rsidRPr="00B81D6F" w:rsidDel="00E17BFE" w:rsidRDefault="00227C51" w:rsidP="00E075CF">
            <w:pPr>
              <w:pStyle w:val="NormalTableText"/>
              <w:rPr>
                <w:del w:id="47" w:author="Johnny Pang" w:date="2022-04-17T15:40:00Z"/>
                <w:rFonts w:ascii="Calibri" w:hAnsi="Calibri"/>
                <w:sz w:val="22"/>
              </w:rPr>
            </w:pPr>
            <w:del w:id="48" w:author="Johnny Pang" w:date="2022-04-17T15:40:00Z">
              <w:r w:rsidRPr="00B81D6F" w:rsidDel="00E17BFE">
                <w:rPr>
                  <w:rFonts w:ascii="Calibri" w:hAnsi="Calibri"/>
                  <w:sz w:val="22"/>
                </w:rPr>
                <w:delText>General Formatting</w:delText>
              </w:r>
            </w:del>
          </w:p>
        </w:tc>
      </w:tr>
    </w:tbl>
    <w:p w14:paraId="2B306505" w14:textId="2F6D3AB6" w:rsidR="00C6449A" w:rsidRPr="001F2CB4" w:rsidDel="00E17BFE" w:rsidRDefault="001F2CB4" w:rsidP="001F2CB4">
      <w:pPr>
        <w:pStyle w:val="Heading1"/>
        <w:rPr>
          <w:del w:id="49" w:author="Johnny Pang" w:date="2022-04-17T15:40:00Z"/>
        </w:rPr>
        <w:pPrChange w:id="50" w:author="Johnny Pang" w:date="2022-11-30T20:35:00Z">
          <w:pPr>
            <w:pStyle w:val="Heading1"/>
            <w:numPr>
              <w:numId w:val="0"/>
            </w:numPr>
            <w:tabs>
              <w:tab w:val="clear" w:pos="720"/>
              <w:tab w:val="left" w:pos="1080"/>
            </w:tabs>
            <w:ind w:left="0" w:firstLine="0"/>
          </w:pPr>
        </w:pPrChange>
      </w:pPr>
      <w:ins w:id="51" w:author="Johnny Pang" w:date="2022-11-30T20:35:00Z">
        <w:r>
          <w:t>G</w:t>
        </w:r>
      </w:ins>
    </w:p>
    <w:p w14:paraId="7AA04482" w14:textId="77777777" w:rsidR="00C6449A" w:rsidRPr="001F2CB4" w:rsidDel="00E17BFE" w:rsidRDefault="00C6449A" w:rsidP="001F2CB4">
      <w:pPr>
        <w:pStyle w:val="Heading1"/>
        <w:rPr>
          <w:del w:id="52" w:author="Johnny Pang" w:date="2022-04-17T15:40:00Z"/>
        </w:rPr>
        <w:pPrChange w:id="53" w:author="Johnny Pang" w:date="2022-11-30T20:35:00Z">
          <w:pPr>
            <w:pStyle w:val="BodyText"/>
          </w:pPr>
        </w:pPrChange>
      </w:pPr>
    </w:p>
    <w:p w14:paraId="71712B4E" w14:textId="77777777" w:rsidR="00C6449A" w:rsidRPr="001F2CB4" w:rsidDel="00E17BFE" w:rsidRDefault="00C6449A" w:rsidP="001F2CB4">
      <w:pPr>
        <w:pStyle w:val="Heading1"/>
        <w:rPr>
          <w:del w:id="54" w:author="Johnny Pang" w:date="2022-04-17T15:40:00Z"/>
        </w:rPr>
        <w:pPrChange w:id="55" w:author="Johnny Pang" w:date="2022-11-30T20:35:00Z">
          <w:pPr>
            <w:pStyle w:val="BodyText"/>
            <w:pBdr>
              <w:top w:val="single" w:sz="4" w:space="1" w:color="auto"/>
              <w:left w:val="single" w:sz="4" w:space="0" w:color="auto"/>
              <w:bottom w:val="single" w:sz="4" w:space="1" w:color="auto"/>
              <w:right w:val="single" w:sz="4" w:space="4" w:color="auto"/>
            </w:pBdr>
          </w:pPr>
        </w:pPrChange>
      </w:pPr>
      <w:del w:id="56" w:author="Johnny Pang" w:date="2022-04-17T15:40:00Z">
        <w:r w:rsidRPr="001F2CB4" w:rsidDel="00E17BFE">
          <w:delText>NOTE:</w:delText>
        </w:r>
      </w:del>
    </w:p>
    <w:p w14:paraId="1D9747C0" w14:textId="77777777" w:rsidR="00C6449A" w:rsidRPr="001F2CB4" w:rsidDel="00E17BFE" w:rsidRDefault="00C6449A" w:rsidP="001F2CB4">
      <w:pPr>
        <w:pStyle w:val="Heading1"/>
        <w:rPr>
          <w:del w:id="57" w:author="Johnny Pang" w:date="2022-04-17T15:40:00Z"/>
        </w:rPr>
        <w:pPrChange w:id="58" w:author="Johnny Pang" w:date="2022-11-30T20:35:00Z">
          <w:pPr>
            <w:pStyle w:val="BodyText"/>
            <w:pBdr>
              <w:top w:val="single" w:sz="4" w:space="1" w:color="auto"/>
              <w:left w:val="single" w:sz="4" w:space="0" w:color="auto"/>
              <w:bottom w:val="single" w:sz="4" w:space="1" w:color="auto"/>
              <w:right w:val="single" w:sz="4" w:space="4" w:color="auto"/>
            </w:pBdr>
          </w:pPr>
        </w:pPrChange>
      </w:pPr>
      <w:del w:id="59" w:author="Johnny Pang" w:date="2022-04-17T15:40:00Z">
        <w:r w:rsidRPr="001F2CB4" w:rsidDel="00E17BFE">
          <w:delText>This is a CONTROLLED Document. Any documents appearing in paper form are not controlled and should be checked against the on-line file version prior to use.</w:delText>
        </w:r>
      </w:del>
    </w:p>
    <w:p w14:paraId="4FA84054" w14:textId="77777777" w:rsidR="00C6449A" w:rsidRPr="001F2CB4" w:rsidDel="00E17BFE" w:rsidRDefault="00C6449A" w:rsidP="001F2CB4">
      <w:pPr>
        <w:pStyle w:val="Heading1"/>
        <w:rPr>
          <w:del w:id="60" w:author="Johnny Pang" w:date="2022-04-17T15:40:00Z"/>
        </w:rPr>
        <w:pPrChange w:id="61" w:author="Johnny Pang" w:date="2022-11-30T20:35:00Z">
          <w:pPr>
            <w:pStyle w:val="BodyText"/>
            <w:pBdr>
              <w:top w:val="single" w:sz="4" w:space="1" w:color="auto"/>
              <w:left w:val="single" w:sz="4" w:space="0" w:color="auto"/>
              <w:bottom w:val="single" w:sz="4" w:space="1" w:color="auto"/>
              <w:right w:val="single" w:sz="4" w:space="4" w:color="auto"/>
            </w:pBdr>
          </w:pPr>
        </w:pPrChange>
      </w:pPr>
      <w:del w:id="62" w:author="Johnny Pang" w:date="2022-04-17T15:40:00Z">
        <w:r w:rsidRPr="001F2CB4" w:rsidDel="00E17BFE">
          <w:rPr>
            <w:rPrChange w:id="63" w:author="Johnny Pang" w:date="2022-11-30T20:35:00Z">
              <w:rPr>
                <w:rFonts w:ascii="Calibri" w:hAnsi="Calibri"/>
                <w:b/>
                <w:bCs/>
              </w:rPr>
            </w:rPrChange>
          </w:rPr>
          <w:delText xml:space="preserve">Notice: </w:delText>
        </w:r>
        <w:r w:rsidRPr="001F2CB4" w:rsidDel="00E17BFE">
          <w:delText>This Document hardcopy must be used for reference purpose only.</w:delText>
        </w:r>
      </w:del>
    </w:p>
    <w:p w14:paraId="04B8BD79" w14:textId="77777777" w:rsidR="00C6449A" w:rsidRPr="001F2CB4" w:rsidDel="00E17BFE" w:rsidRDefault="00C6449A" w:rsidP="001F2CB4">
      <w:pPr>
        <w:pStyle w:val="Heading1"/>
        <w:rPr>
          <w:del w:id="64" w:author="Johnny Pang" w:date="2022-04-17T15:40:00Z"/>
          <w:rPrChange w:id="65" w:author="Johnny Pang" w:date="2022-11-30T20:35:00Z">
            <w:rPr>
              <w:del w:id="66" w:author="Johnny Pang" w:date="2022-04-17T15:40:00Z"/>
              <w:rFonts w:ascii="Calibri" w:hAnsi="Calibri"/>
              <w:b/>
              <w:bCs/>
            </w:rPr>
          </w:rPrChange>
        </w:rPr>
        <w:pPrChange w:id="67" w:author="Johnny Pang" w:date="2022-11-30T20:35:00Z">
          <w:pPr>
            <w:pStyle w:val="BodyText"/>
            <w:pBdr>
              <w:top w:val="single" w:sz="4" w:space="1" w:color="auto"/>
              <w:left w:val="single" w:sz="4" w:space="0" w:color="auto"/>
              <w:bottom w:val="single" w:sz="4" w:space="1" w:color="auto"/>
              <w:right w:val="single" w:sz="4" w:space="4" w:color="auto"/>
            </w:pBdr>
          </w:pPr>
        </w:pPrChange>
      </w:pPr>
      <w:del w:id="68" w:author="Johnny Pang" w:date="2022-04-17T15:40:00Z">
        <w:r w:rsidRPr="001F2CB4" w:rsidDel="00E17BFE">
          <w:rPr>
            <w:rPrChange w:id="69" w:author="Johnny Pang" w:date="2022-11-30T20:35:00Z">
              <w:rPr>
                <w:rFonts w:ascii="Calibri" w:hAnsi="Calibri"/>
                <w:b/>
              </w:rPr>
            </w:rPrChange>
          </w:rPr>
          <w:delText>The on-line copy is the current version of the document.</w:delText>
        </w:r>
      </w:del>
    </w:p>
    <w:p w14:paraId="3E496E19" w14:textId="77777777" w:rsidR="00BF7641" w:rsidRPr="001F2CB4" w:rsidDel="00E17BFE" w:rsidRDefault="00BF7641" w:rsidP="001F2CB4">
      <w:pPr>
        <w:pStyle w:val="Heading1"/>
        <w:rPr>
          <w:del w:id="70" w:author="Johnny Pang" w:date="2022-04-17T15:40:00Z"/>
        </w:rPr>
        <w:pPrChange w:id="71" w:author="Johnny Pang" w:date="2022-11-30T20:35:00Z">
          <w:pPr>
            <w:pStyle w:val="BodyText"/>
          </w:pPr>
        </w:pPrChange>
      </w:pPr>
    </w:p>
    <w:p w14:paraId="22119631" w14:textId="77777777" w:rsidR="00BF7641" w:rsidRPr="001F2CB4" w:rsidDel="00E17BFE" w:rsidRDefault="00BF7641" w:rsidP="001F2CB4">
      <w:pPr>
        <w:pStyle w:val="Heading1"/>
        <w:rPr>
          <w:del w:id="72" w:author="Johnny Pang" w:date="2022-04-17T15:40:00Z"/>
        </w:rPr>
        <w:pPrChange w:id="73" w:author="Johnny Pang" w:date="2022-11-30T20:35:00Z">
          <w:pPr>
            <w:pStyle w:val="BodyText"/>
          </w:pPr>
        </w:pPrChange>
      </w:pPr>
      <w:del w:id="74" w:author="Johnny Pang" w:date="2022-04-17T15:40:00Z">
        <w:r w:rsidRPr="001F2CB4" w:rsidDel="00E17BFE">
          <w:delText>References</w:delText>
        </w:r>
      </w:del>
    </w:p>
    <w:p w14:paraId="17BB98DD" w14:textId="77777777" w:rsidR="00BF7641" w:rsidRPr="001F2CB4" w:rsidDel="00E17BFE" w:rsidRDefault="008B21B7" w:rsidP="001F2CB4">
      <w:pPr>
        <w:pStyle w:val="Heading1"/>
        <w:rPr>
          <w:del w:id="75" w:author="Johnny Pang" w:date="2022-04-17T15:40:00Z"/>
        </w:rPr>
        <w:pPrChange w:id="76" w:author="Johnny Pang" w:date="2022-11-30T20:35:00Z">
          <w:pPr>
            <w:pStyle w:val="BodyText"/>
            <w:numPr>
              <w:numId w:val="11"/>
            </w:numPr>
            <w:tabs>
              <w:tab w:val="num" w:pos="720"/>
            </w:tabs>
            <w:ind w:left="720" w:hanging="360"/>
          </w:pPr>
        </w:pPrChange>
      </w:pPr>
      <w:del w:id="77" w:author="Johnny Pang" w:date="2022-04-17T15:40:00Z">
        <w:r w:rsidRPr="001F2CB4" w:rsidDel="00E17BFE">
          <w:delText>Section 02935 – Planting of Trees, Shrubs and Ground Covers</w:delText>
        </w:r>
      </w:del>
    </w:p>
    <w:p w14:paraId="12E41F91" w14:textId="77777777" w:rsidR="00BF7641" w:rsidRPr="001F2CB4" w:rsidDel="00E17BFE" w:rsidRDefault="00BF7641" w:rsidP="001F2CB4">
      <w:pPr>
        <w:pStyle w:val="Heading1"/>
        <w:rPr>
          <w:del w:id="78" w:author="Johnny Pang" w:date="2022-04-17T15:40:00Z"/>
        </w:rPr>
        <w:pPrChange w:id="79" w:author="Johnny Pang" w:date="2022-11-30T20:35:00Z">
          <w:pPr>
            <w:pStyle w:val="BodyText"/>
          </w:pPr>
        </w:pPrChange>
      </w:pPr>
    </w:p>
    <w:p w14:paraId="549BC9E0" w14:textId="77777777" w:rsidR="00BF7641" w:rsidRPr="001F2CB4" w:rsidDel="00E17BFE" w:rsidRDefault="00BF7641" w:rsidP="001F2CB4">
      <w:pPr>
        <w:pStyle w:val="Heading1"/>
        <w:rPr>
          <w:del w:id="80" w:author="Johnny Pang" w:date="2022-04-17T15:40:00Z"/>
        </w:rPr>
        <w:pPrChange w:id="81" w:author="Johnny Pang" w:date="2022-11-30T20:35:00Z">
          <w:pPr>
            <w:pStyle w:val="BodyText"/>
          </w:pPr>
        </w:pPrChange>
      </w:pPr>
      <w:del w:id="82" w:author="Johnny Pang" w:date="2022-04-17T15:40:00Z">
        <w:r w:rsidRPr="001F2CB4" w:rsidDel="00E17BFE">
          <w:delText>Replacement Parts</w:delText>
        </w:r>
      </w:del>
    </w:p>
    <w:p w14:paraId="779C8C29" w14:textId="77777777" w:rsidR="00A654C2" w:rsidRPr="001F2CB4" w:rsidDel="00E17BFE" w:rsidRDefault="00BF7641" w:rsidP="001F2CB4">
      <w:pPr>
        <w:pStyle w:val="Heading1"/>
        <w:rPr>
          <w:del w:id="83" w:author="Johnny Pang" w:date="2022-04-17T15:40:00Z"/>
        </w:rPr>
        <w:pPrChange w:id="84" w:author="Johnny Pang" w:date="2022-11-30T20:35:00Z">
          <w:pPr>
            <w:pStyle w:val="BodyText"/>
          </w:pPr>
        </w:pPrChange>
      </w:pPr>
      <w:del w:id="85" w:author="Johnny Pang" w:date="2022-04-17T15:40:00Z">
        <w:r w:rsidRPr="001F2CB4" w:rsidDel="00E17BFE">
          <w:delText>•</w:delText>
        </w:r>
        <w:r w:rsidRPr="001F2CB4" w:rsidDel="00E17BFE">
          <w:tab/>
          <w:delText>None</w:delText>
        </w:r>
      </w:del>
    </w:p>
    <w:p w14:paraId="4BB9EF6A" w14:textId="71033351" w:rsidR="00F6204E" w:rsidRPr="001F2CB4" w:rsidRDefault="00FF0B48" w:rsidP="001F2CB4">
      <w:pPr>
        <w:pStyle w:val="Heading1"/>
        <w:pPrChange w:id="86" w:author="Johnny Pang" w:date="2022-11-30T20:35:00Z">
          <w:pPr>
            <w:pStyle w:val="Heading1"/>
            <w:tabs>
              <w:tab w:val="left" w:pos="1080"/>
            </w:tabs>
            <w:ind w:left="1080" w:hanging="1080"/>
          </w:pPr>
        </w:pPrChange>
      </w:pPr>
      <w:del w:id="87" w:author="Johnny Pang" w:date="2022-11-30T20:35:00Z">
        <w:r w:rsidRPr="001F2CB4" w:rsidDel="001F2CB4">
          <w:br w:type="page"/>
        </w:r>
        <w:r w:rsidR="00960901" w:rsidRPr="001F2CB4" w:rsidDel="001F2CB4">
          <w:delText>G</w:delText>
        </w:r>
      </w:del>
      <w:r w:rsidR="00960901" w:rsidRPr="001F2CB4">
        <w:t>Eneral</w:t>
      </w:r>
    </w:p>
    <w:p w14:paraId="37228C5A" w14:textId="77777777" w:rsidR="00960901" w:rsidRPr="00B81D6F" w:rsidRDefault="00EE36EA" w:rsidP="00960901">
      <w:pPr>
        <w:pStyle w:val="Heading2"/>
      </w:pPr>
      <w:r w:rsidRPr="00B81D6F">
        <w:t>General</w:t>
      </w:r>
    </w:p>
    <w:p w14:paraId="436F202D" w14:textId="77777777" w:rsidR="00EE36EA" w:rsidRPr="00B81D6F" w:rsidRDefault="00EE36EA" w:rsidP="00F43BAE">
      <w:pPr>
        <w:pStyle w:val="Heading3"/>
        <w:tabs>
          <w:tab w:val="clear" w:pos="1440"/>
          <w:tab w:val="left" w:pos="1418"/>
        </w:tabs>
        <w:ind w:left="1418" w:hanging="709"/>
      </w:pPr>
      <w:r w:rsidRPr="00B81D6F">
        <w:t xml:space="preserve">Work Included:  To carry out </w:t>
      </w:r>
      <w:r w:rsidR="00FC1ED8" w:rsidRPr="00B81D6F">
        <w:t xml:space="preserve">the </w:t>
      </w:r>
      <w:r w:rsidRPr="00B81D6F">
        <w:t xml:space="preserve">maintenance of seeded and sodded areas, and plant material for the duration of the warranty period that extends 2 years from the date of </w:t>
      </w:r>
      <w:r w:rsidR="00433906" w:rsidRPr="00B81D6F">
        <w:t xml:space="preserve">Total </w:t>
      </w:r>
      <w:r w:rsidRPr="00B81D6F">
        <w:t xml:space="preserve">Performance of the </w:t>
      </w:r>
      <w:r w:rsidR="00433906" w:rsidRPr="00B81D6F">
        <w:t>Work</w:t>
      </w:r>
      <w:r w:rsidRPr="00B81D6F">
        <w:t xml:space="preserve">.  Refer to </w:t>
      </w:r>
      <w:r w:rsidR="000611F0" w:rsidRPr="00B81D6F">
        <w:t>Section 02935 -</w:t>
      </w:r>
      <w:r w:rsidRPr="00B81D6F">
        <w:t xml:space="preserve"> Planting of Trees, Shrubs and Ground Covers.</w:t>
      </w:r>
    </w:p>
    <w:p w14:paraId="19324321" w14:textId="77777777" w:rsidR="00EE36EA" w:rsidRPr="00B81D6F" w:rsidRDefault="00EE36EA" w:rsidP="00B92171">
      <w:pPr>
        <w:pStyle w:val="Heading4"/>
        <w:tabs>
          <w:tab w:val="left" w:pos="2127"/>
        </w:tabs>
        <w:ind w:left="2127" w:hanging="709"/>
      </w:pPr>
      <w:r w:rsidRPr="00B81D6F">
        <w:t xml:space="preserve">Ensure health and </w:t>
      </w:r>
      <w:r w:rsidR="00C47377" w:rsidRPr="00B81D6F">
        <w:t>vigour</w:t>
      </w:r>
      <w:r w:rsidRPr="00B81D6F">
        <w:t xml:space="preserve"> of seed</w:t>
      </w:r>
    </w:p>
    <w:p w14:paraId="3846083B" w14:textId="77777777" w:rsidR="00EE36EA" w:rsidRPr="00B81D6F" w:rsidRDefault="00EE36EA" w:rsidP="00B92171">
      <w:pPr>
        <w:pStyle w:val="Heading4"/>
        <w:tabs>
          <w:tab w:val="left" w:pos="2127"/>
        </w:tabs>
        <w:ind w:left="2127" w:hanging="709"/>
      </w:pPr>
      <w:r w:rsidRPr="00B81D6F">
        <w:t xml:space="preserve">Ensure health and </w:t>
      </w:r>
      <w:r w:rsidR="00C47377" w:rsidRPr="00B81D6F">
        <w:t>vigour</w:t>
      </w:r>
      <w:r w:rsidRPr="00B81D6F">
        <w:t xml:space="preserve"> of trees, shrubs, and ground covers</w:t>
      </w:r>
    </w:p>
    <w:p w14:paraId="71B67E98" w14:textId="77777777" w:rsidR="00EE36EA" w:rsidRPr="00B81D6F" w:rsidRDefault="00EE36EA" w:rsidP="00B92171">
      <w:pPr>
        <w:pStyle w:val="Heading4"/>
        <w:tabs>
          <w:tab w:val="left" w:pos="2127"/>
        </w:tabs>
        <w:ind w:left="2127" w:hanging="709"/>
      </w:pPr>
      <w:r w:rsidRPr="00B81D6F">
        <w:t xml:space="preserve">Ensure health and </w:t>
      </w:r>
      <w:r w:rsidR="00C47377" w:rsidRPr="00B81D6F">
        <w:t>vigour</w:t>
      </w:r>
      <w:r w:rsidRPr="00B81D6F">
        <w:t xml:space="preserve"> of seedlings</w:t>
      </w:r>
    </w:p>
    <w:p w14:paraId="01239225" w14:textId="77777777" w:rsidR="00EE36EA" w:rsidRPr="00B81D6F" w:rsidRDefault="00EE36EA" w:rsidP="00F43BAE">
      <w:pPr>
        <w:pStyle w:val="Heading3"/>
        <w:tabs>
          <w:tab w:val="clear" w:pos="1440"/>
          <w:tab w:val="left" w:pos="1418"/>
        </w:tabs>
        <w:ind w:left="1418" w:hanging="709"/>
      </w:pPr>
      <w:r w:rsidRPr="00B81D6F">
        <w:t>Basis of Payment</w:t>
      </w:r>
    </w:p>
    <w:p w14:paraId="4CAA51E8" w14:textId="2E41290D" w:rsidR="00EE36EA" w:rsidRPr="00B81D6F" w:rsidDel="001F2CB4" w:rsidRDefault="00EE36EA" w:rsidP="00B92171">
      <w:pPr>
        <w:pStyle w:val="Heading4"/>
        <w:tabs>
          <w:tab w:val="left" w:pos="2127"/>
        </w:tabs>
        <w:ind w:left="2127" w:hanging="709"/>
        <w:rPr>
          <w:del w:id="88" w:author="Johnny Pang" w:date="2022-11-30T20:35:00Z"/>
        </w:rPr>
      </w:pPr>
      <w:del w:id="89" w:author="Johnny Pang" w:date="2022-11-30T20:35:00Z">
        <w:r w:rsidRPr="00B81D6F" w:rsidDel="001F2CB4">
          <w:delText xml:space="preserve">No measurement will be made. </w:delText>
        </w:r>
      </w:del>
    </w:p>
    <w:p w14:paraId="3D152187" w14:textId="015DCA99" w:rsidR="00EE36EA" w:rsidRPr="00B81D6F" w:rsidDel="001F2CB4" w:rsidRDefault="001F2CB4" w:rsidP="001F2CB4">
      <w:pPr>
        <w:pStyle w:val="Heading4"/>
        <w:tabs>
          <w:tab w:val="left" w:pos="2127"/>
        </w:tabs>
        <w:ind w:left="2127" w:hanging="709"/>
        <w:rPr>
          <w:del w:id="90" w:author="Johnny Pang" w:date="2022-11-30T20:35:00Z"/>
        </w:rPr>
        <w:pPrChange w:id="91" w:author="Johnny Pang" w:date="2022-11-30T20:35:00Z">
          <w:pPr>
            <w:pStyle w:val="Heading4"/>
            <w:tabs>
              <w:tab w:val="left" w:pos="2127"/>
            </w:tabs>
            <w:ind w:left="2127" w:hanging="709"/>
          </w:pPr>
        </w:pPrChange>
      </w:pPr>
      <w:ins w:id="92" w:author="Johnny Pang" w:date="2022-11-30T20:35:00Z">
        <w:r w:rsidRPr="001F2CB4">
          <w:rPr>
            <w:rPrChange w:id="93" w:author="Johnny Pang" w:date="2022-11-30T20:35:00Z">
              <w:rPr>
                <w:rStyle w:val="cf01"/>
              </w:rPr>
            </w:rPrChange>
          </w:rPr>
          <w:t xml:space="preserve">All costs associated with the work of this Section shall be included in the price for Item No. A2.18 in the Bid Form and shall be full compensation for all labour, equipment and materials for the appropriate permanent and temporary works required to perform the Work of this </w:t>
        </w:r>
        <w:proofErr w:type="spellStart"/>
        <w:r w:rsidRPr="001F2CB4">
          <w:rPr>
            <w:rPrChange w:id="94" w:author="Johnny Pang" w:date="2022-11-30T20:35:00Z">
              <w:rPr>
                <w:rStyle w:val="cf01"/>
              </w:rPr>
            </w:rPrChange>
          </w:rPr>
          <w:t>Section.</w:t>
        </w:r>
      </w:ins>
      <w:commentRangeStart w:id="95"/>
      <w:del w:id="96" w:author="Johnny Pang" w:date="2022-11-30T20:35:00Z">
        <w:r w:rsidR="00EE36EA" w:rsidRPr="00B81D6F" w:rsidDel="001F2CB4">
          <w:delText xml:space="preserve">Payment at the </w:delText>
        </w:r>
        <w:r w:rsidR="00433906" w:rsidRPr="00B81D6F" w:rsidDel="001F2CB4">
          <w:delText>C</w:delText>
        </w:r>
        <w:r w:rsidR="00EE36EA" w:rsidRPr="00B81D6F" w:rsidDel="001F2CB4">
          <w:delText xml:space="preserve">ontract </w:delText>
        </w:r>
        <w:r w:rsidR="00433906" w:rsidRPr="00B81D6F" w:rsidDel="001F2CB4">
          <w:delText>P</w:delText>
        </w:r>
        <w:r w:rsidR="00EE36EA" w:rsidRPr="00B81D6F" w:rsidDel="001F2CB4">
          <w:delText xml:space="preserve">rice for the various tender items will be full compensation for all labour, equipment and materials for appropriate permanent and temporary </w:delText>
        </w:r>
        <w:r w:rsidR="00C25418" w:rsidRPr="00B81D6F" w:rsidDel="001F2CB4">
          <w:delText>W</w:delText>
        </w:r>
        <w:r w:rsidR="00EE36EA" w:rsidRPr="00B81D6F" w:rsidDel="001F2CB4">
          <w:delText>orks required to perform the Work of this Section.</w:delText>
        </w:r>
        <w:commentRangeEnd w:id="95"/>
        <w:r w:rsidR="00A15EE4" w:rsidRPr="001F2CB4" w:rsidDel="001F2CB4">
          <w:rPr>
            <w:rPrChange w:id="97" w:author="Johnny Pang" w:date="2022-11-30T20:35:00Z">
              <w:rPr>
                <w:rStyle w:val="CommentReference"/>
              </w:rPr>
            </w:rPrChange>
          </w:rPr>
          <w:commentReference w:id="95"/>
        </w:r>
      </w:del>
    </w:p>
    <w:p w14:paraId="6EB3FABA" w14:textId="0C89FF10" w:rsidR="00EE36EA" w:rsidRPr="00B81D6F" w:rsidDel="001F2CB4" w:rsidRDefault="00EE36EA" w:rsidP="001F2CB4">
      <w:pPr>
        <w:pStyle w:val="Heading4"/>
        <w:tabs>
          <w:tab w:val="left" w:pos="2127"/>
        </w:tabs>
        <w:ind w:left="2127" w:hanging="709"/>
        <w:rPr>
          <w:del w:id="98" w:author="Johnny Pang" w:date="2022-11-30T20:35:00Z"/>
        </w:rPr>
        <w:pPrChange w:id="99" w:author="Johnny Pang" w:date="2022-11-30T20:35:00Z">
          <w:pPr>
            <w:pStyle w:val="Heading3"/>
            <w:tabs>
              <w:tab w:val="clear" w:pos="1440"/>
              <w:tab w:val="left" w:pos="1418"/>
            </w:tabs>
            <w:ind w:left="1418" w:hanging="709"/>
          </w:pPr>
        </w:pPrChange>
      </w:pPr>
      <w:del w:id="100" w:author="Johnny Pang" w:date="2022-11-30T20:35:00Z">
        <w:r w:rsidRPr="00B81D6F" w:rsidDel="001F2CB4">
          <w:delText>Default</w:delText>
        </w:r>
      </w:del>
    </w:p>
    <w:p w14:paraId="3B4B8EF9" w14:textId="77777777" w:rsidR="001F2CB4" w:rsidRDefault="001F2CB4" w:rsidP="001F2CB4">
      <w:pPr>
        <w:pStyle w:val="Heading4"/>
        <w:tabs>
          <w:tab w:val="left" w:pos="2127"/>
        </w:tabs>
        <w:ind w:left="2127" w:hanging="709"/>
        <w:rPr>
          <w:ins w:id="101" w:author="Johnny Pang" w:date="2022-11-30T20:35:00Z"/>
        </w:rPr>
      </w:pPr>
      <w:proofErr w:type="spellEnd"/>
    </w:p>
    <w:p w14:paraId="09A6A4BD" w14:textId="12BEC300" w:rsidR="00EE36EA" w:rsidRPr="00B81D6F" w:rsidRDefault="00EE36EA" w:rsidP="001F2CB4">
      <w:pPr>
        <w:pStyle w:val="Heading4"/>
        <w:tabs>
          <w:tab w:val="left" w:pos="2127"/>
        </w:tabs>
        <w:ind w:left="2127" w:hanging="709"/>
      </w:pPr>
      <w:proofErr w:type="gramStart"/>
      <w:r w:rsidRPr="00B81D6F">
        <w:t>In the event that</w:t>
      </w:r>
      <w:proofErr w:type="gramEnd"/>
      <w:r w:rsidRPr="00B81D6F">
        <w:t xml:space="preserve"> the Contractor fails to respond to maintenance and warranty requests within 14 </w:t>
      </w:r>
      <w:r w:rsidR="00433906" w:rsidRPr="00B81D6F">
        <w:t>D</w:t>
      </w:r>
      <w:r w:rsidRPr="00B81D6F">
        <w:t xml:space="preserve">ays from the </w:t>
      </w:r>
      <w:r w:rsidR="00433906" w:rsidRPr="00B81D6F">
        <w:t xml:space="preserve">Consultant’s </w:t>
      </w:r>
      <w:r w:rsidRPr="00B81D6F">
        <w:t xml:space="preserve">written notification, the </w:t>
      </w:r>
      <w:r w:rsidR="00C25418" w:rsidRPr="00B81D6F">
        <w:t xml:space="preserve">Region may have this work performed by Other Contractors and </w:t>
      </w:r>
      <w:r w:rsidRPr="00B81D6F">
        <w:t xml:space="preserve">will deduct </w:t>
      </w:r>
      <w:r w:rsidR="00C25418" w:rsidRPr="00B81D6F">
        <w:t xml:space="preserve">the costs thereof from any </w:t>
      </w:r>
      <w:r w:rsidRPr="00B81D6F">
        <w:t xml:space="preserve">monies owing </w:t>
      </w:r>
      <w:r w:rsidR="00433906" w:rsidRPr="00B81D6F">
        <w:t xml:space="preserve">to </w:t>
      </w:r>
      <w:r w:rsidRPr="00B81D6F">
        <w:t>the Contractor.</w:t>
      </w:r>
    </w:p>
    <w:p w14:paraId="590AA12E" w14:textId="77777777" w:rsidR="009C5C55" w:rsidRPr="00B81D6F" w:rsidRDefault="009C5C55" w:rsidP="00EE36EA">
      <w:pPr>
        <w:pStyle w:val="Heading2"/>
      </w:pPr>
      <w:commentRangeStart w:id="102"/>
      <w:r w:rsidRPr="00B81D6F">
        <w:t>Related Sections</w:t>
      </w:r>
      <w:commentRangeEnd w:id="102"/>
      <w:r w:rsidR="00A15EE4">
        <w:rPr>
          <w:rStyle w:val="CommentReference"/>
          <w:u w:val="none"/>
        </w:rPr>
        <w:commentReference w:id="102"/>
      </w:r>
    </w:p>
    <w:p w14:paraId="07D6363C" w14:textId="77777777" w:rsidR="009E5F1C" w:rsidRPr="001F2CB4" w:rsidDel="004145DB" w:rsidRDefault="004145DB" w:rsidP="001F2CB4">
      <w:pPr>
        <w:pStyle w:val="Heading3"/>
        <w:numPr>
          <w:ilvl w:val="0"/>
          <w:numId w:val="0"/>
        </w:numPr>
        <w:tabs>
          <w:tab w:val="left" w:pos="709"/>
        </w:tabs>
        <w:ind w:left="1440" w:hanging="720"/>
        <w:rPr>
          <w:del w:id="103" w:author="Axel Ouillet" w:date="2022-03-23T14:44:00Z"/>
          <w:rPrChange w:id="104" w:author="Johnny Pang" w:date="2022-11-30T20:36:00Z">
            <w:rPr>
              <w:del w:id="105" w:author="Axel Ouillet" w:date="2022-03-23T14:44:00Z"/>
              <w:rFonts w:cs="Arial"/>
            </w:rPr>
          </w:rPrChange>
        </w:rPr>
        <w:pPrChange w:id="106" w:author="Johnny Pang" w:date="2022-11-30T20:36:00Z">
          <w:pPr>
            <w:pStyle w:val="Heading3"/>
            <w:numPr>
              <w:ilvl w:val="0"/>
              <w:numId w:val="0"/>
            </w:numPr>
            <w:tabs>
              <w:tab w:val="clear" w:pos="1440"/>
              <w:tab w:val="left" w:pos="709"/>
            </w:tabs>
            <w:ind w:left="709" w:firstLine="0"/>
          </w:pPr>
        </w:pPrChange>
      </w:pPr>
      <w:ins w:id="107" w:author="Axel Ouillet" w:date="2022-03-23T14:44:00Z">
        <w:del w:id="108" w:author="Johnny Pang" w:date="2022-11-30T20:36:00Z">
          <w:r w:rsidRPr="001F2CB4" w:rsidDel="001F2CB4">
            <w:rPr>
              <w:rPrChange w:id="109" w:author="Johnny Pang" w:date="2022-11-30T20:36:00Z">
                <w:rPr>
                  <w:rFonts w:cs="Arial"/>
                </w:rPr>
              </w:rPrChange>
            </w:rPr>
            <w:tab/>
          </w:r>
        </w:del>
      </w:ins>
      <w:del w:id="110" w:author="Axel Ouillet" w:date="2022-03-23T14:44:00Z">
        <w:r w:rsidR="009E5F1C" w:rsidRPr="001F2CB4" w:rsidDel="004145DB">
          <w:rPr>
            <w:rPrChange w:id="111" w:author="Johnny Pang" w:date="2022-11-30T20:36:00Z">
              <w:rPr>
                <w:rFonts w:cs="Arial"/>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FEB4B14" w14:textId="77777777" w:rsidR="009E5F1C" w:rsidRPr="001F2CB4" w:rsidDel="004145DB" w:rsidRDefault="009E5F1C" w:rsidP="001F2CB4">
      <w:pPr>
        <w:pStyle w:val="Heading3"/>
        <w:numPr>
          <w:ilvl w:val="0"/>
          <w:numId w:val="0"/>
        </w:numPr>
        <w:tabs>
          <w:tab w:val="left" w:pos="709"/>
        </w:tabs>
        <w:ind w:left="1440" w:hanging="720"/>
        <w:rPr>
          <w:del w:id="112" w:author="Axel Ouillet" w:date="2022-03-23T14:44:00Z"/>
          <w:rPrChange w:id="113" w:author="Johnny Pang" w:date="2022-11-30T20:36:00Z">
            <w:rPr>
              <w:del w:id="114" w:author="Axel Ouillet" w:date="2022-03-23T14:44:00Z"/>
              <w:rFonts w:cs="Arial"/>
            </w:rPr>
          </w:rPrChange>
        </w:rPr>
        <w:pPrChange w:id="115" w:author="Johnny Pang" w:date="2022-11-30T20:36:00Z">
          <w:pPr>
            <w:pStyle w:val="Heading3"/>
            <w:numPr>
              <w:ilvl w:val="0"/>
              <w:numId w:val="0"/>
            </w:numPr>
            <w:tabs>
              <w:tab w:val="clear" w:pos="1440"/>
              <w:tab w:val="left" w:pos="709"/>
            </w:tabs>
            <w:ind w:left="709" w:firstLine="0"/>
          </w:pPr>
        </w:pPrChange>
      </w:pPr>
    </w:p>
    <w:p w14:paraId="40AC0958" w14:textId="77777777" w:rsidR="009E5F1C" w:rsidRPr="001F2CB4" w:rsidDel="004145DB" w:rsidRDefault="009E5F1C" w:rsidP="001F2CB4">
      <w:pPr>
        <w:pStyle w:val="Heading3"/>
        <w:numPr>
          <w:ilvl w:val="0"/>
          <w:numId w:val="0"/>
        </w:numPr>
        <w:tabs>
          <w:tab w:val="left" w:pos="709"/>
        </w:tabs>
        <w:ind w:left="1440" w:hanging="720"/>
        <w:rPr>
          <w:del w:id="116" w:author="Axel Ouillet" w:date="2022-03-23T14:44:00Z"/>
          <w:rPrChange w:id="117" w:author="Johnny Pang" w:date="2022-11-30T20:36:00Z">
            <w:rPr>
              <w:del w:id="118" w:author="Axel Ouillet" w:date="2022-03-23T14:44:00Z"/>
              <w:rFonts w:cs="Arial"/>
            </w:rPr>
          </w:rPrChange>
        </w:rPr>
        <w:pPrChange w:id="119" w:author="Johnny Pang" w:date="2022-11-30T20:36:00Z">
          <w:pPr>
            <w:pStyle w:val="Heading3"/>
            <w:numPr>
              <w:ilvl w:val="0"/>
              <w:numId w:val="0"/>
            </w:numPr>
            <w:tabs>
              <w:tab w:val="clear" w:pos="1440"/>
              <w:tab w:val="left" w:pos="709"/>
            </w:tabs>
            <w:ind w:left="709" w:firstLine="0"/>
          </w:pPr>
        </w:pPrChange>
      </w:pPr>
      <w:del w:id="120" w:author="Axel Ouillet" w:date="2022-03-23T14:44:00Z">
        <w:r w:rsidRPr="001F2CB4" w:rsidDel="004145DB">
          <w:rPr>
            <w:rPrChange w:id="121" w:author="Johnny Pang" w:date="2022-11-30T20:36:00Z">
              <w:rPr>
                <w:rFonts w:cs="Arial"/>
              </w:rPr>
            </w:rPrChange>
          </w:rPr>
          <w:delText>Cross-referencing here may also be used to coordinate assemblies or systems whose components may span multiple Sections and which must meet certain performance requirements as an assembly or system.</w:delText>
        </w:r>
      </w:del>
    </w:p>
    <w:p w14:paraId="22EF4EF6" w14:textId="77777777" w:rsidR="009E5F1C" w:rsidRPr="001F2CB4" w:rsidDel="004145DB" w:rsidRDefault="009E5F1C" w:rsidP="001F2CB4">
      <w:pPr>
        <w:pStyle w:val="Heading3"/>
        <w:numPr>
          <w:ilvl w:val="0"/>
          <w:numId w:val="0"/>
        </w:numPr>
        <w:tabs>
          <w:tab w:val="left" w:pos="709"/>
        </w:tabs>
        <w:ind w:left="1440" w:hanging="720"/>
        <w:rPr>
          <w:del w:id="122" w:author="Axel Ouillet" w:date="2022-03-23T14:44:00Z"/>
          <w:rPrChange w:id="123" w:author="Johnny Pang" w:date="2022-11-30T20:36:00Z">
            <w:rPr>
              <w:del w:id="124" w:author="Axel Ouillet" w:date="2022-03-23T14:44:00Z"/>
              <w:rFonts w:cs="Arial"/>
            </w:rPr>
          </w:rPrChange>
        </w:rPr>
        <w:pPrChange w:id="125" w:author="Johnny Pang" w:date="2022-11-30T20:36:00Z">
          <w:pPr>
            <w:pStyle w:val="Heading3"/>
            <w:numPr>
              <w:ilvl w:val="0"/>
              <w:numId w:val="0"/>
            </w:numPr>
            <w:tabs>
              <w:tab w:val="clear" w:pos="1440"/>
              <w:tab w:val="left" w:pos="709"/>
            </w:tabs>
            <w:ind w:left="709" w:firstLine="0"/>
          </w:pPr>
        </w:pPrChange>
      </w:pPr>
    </w:p>
    <w:p w14:paraId="51B4EC9D" w14:textId="77777777" w:rsidR="009E5F1C" w:rsidRPr="001F2CB4" w:rsidDel="004145DB" w:rsidRDefault="009E5F1C" w:rsidP="001F2CB4">
      <w:pPr>
        <w:pStyle w:val="Heading3"/>
        <w:numPr>
          <w:ilvl w:val="0"/>
          <w:numId w:val="0"/>
        </w:numPr>
        <w:tabs>
          <w:tab w:val="left" w:pos="709"/>
        </w:tabs>
        <w:ind w:left="1440" w:hanging="720"/>
        <w:rPr>
          <w:del w:id="126" w:author="Axel Ouillet" w:date="2022-03-23T14:44:00Z"/>
          <w:rPrChange w:id="127" w:author="Johnny Pang" w:date="2022-11-30T20:36:00Z">
            <w:rPr>
              <w:del w:id="128" w:author="Axel Ouillet" w:date="2022-03-23T14:44:00Z"/>
              <w:rFonts w:cs="Arial"/>
            </w:rPr>
          </w:rPrChange>
        </w:rPr>
        <w:pPrChange w:id="129" w:author="Johnny Pang" w:date="2022-11-30T20:36:00Z">
          <w:pPr>
            <w:pStyle w:val="Heading3"/>
            <w:numPr>
              <w:ilvl w:val="0"/>
              <w:numId w:val="0"/>
            </w:numPr>
            <w:tabs>
              <w:tab w:val="clear" w:pos="1440"/>
              <w:tab w:val="left" w:pos="709"/>
            </w:tabs>
            <w:ind w:left="709" w:firstLine="0"/>
          </w:pPr>
        </w:pPrChange>
      </w:pPr>
      <w:del w:id="130" w:author="Axel Ouillet" w:date="2022-03-23T14:44:00Z">
        <w:r w:rsidRPr="001F2CB4" w:rsidDel="004145DB">
          <w:rPr>
            <w:rPrChange w:id="131" w:author="Johnny Pang" w:date="2022-11-30T20:36:00Z">
              <w:rPr>
                <w:rFonts w:cs="Arial"/>
              </w:rPr>
            </w:rPrChange>
          </w:rPr>
          <w:delText>Contractor is responsible for coordination of the Work.</w:delText>
        </w:r>
      </w:del>
    </w:p>
    <w:p w14:paraId="24E6142F" w14:textId="77777777" w:rsidR="009E5F1C" w:rsidRPr="001F2CB4" w:rsidDel="004145DB" w:rsidRDefault="009E5F1C" w:rsidP="001F2CB4">
      <w:pPr>
        <w:pStyle w:val="Heading3"/>
        <w:numPr>
          <w:ilvl w:val="0"/>
          <w:numId w:val="0"/>
        </w:numPr>
        <w:tabs>
          <w:tab w:val="left" w:pos="709"/>
        </w:tabs>
        <w:ind w:left="1440" w:hanging="720"/>
        <w:rPr>
          <w:del w:id="132" w:author="Axel Ouillet" w:date="2022-03-23T14:44:00Z"/>
          <w:rPrChange w:id="133" w:author="Johnny Pang" w:date="2022-11-30T20:36:00Z">
            <w:rPr>
              <w:del w:id="134" w:author="Axel Ouillet" w:date="2022-03-23T14:44:00Z"/>
              <w:rFonts w:cs="Arial"/>
            </w:rPr>
          </w:rPrChange>
        </w:rPr>
        <w:pPrChange w:id="135" w:author="Johnny Pang" w:date="2022-11-30T20:36:00Z">
          <w:pPr>
            <w:pStyle w:val="Heading3"/>
            <w:numPr>
              <w:ilvl w:val="0"/>
              <w:numId w:val="0"/>
            </w:numPr>
            <w:tabs>
              <w:tab w:val="clear" w:pos="1440"/>
              <w:tab w:val="left" w:pos="709"/>
            </w:tabs>
            <w:ind w:left="709" w:firstLine="0"/>
          </w:pPr>
        </w:pPrChange>
      </w:pPr>
    </w:p>
    <w:p w14:paraId="29A11E0D" w14:textId="77777777" w:rsidR="009E5F1C" w:rsidRPr="001F2CB4" w:rsidDel="004145DB" w:rsidRDefault="009E5F1C" w:rsidP="001F2CB4">
      <w:pPr>
        <w:pStyle w:val="Heading3"/>
        <w:numPr>
          <w:ilvl w:val="0"/>
          <w:numId w:val="0"/>
        </w:numPr>
        <w:tabs>
          <w:tab w:val="left" w:pos="709"/>
        </w:tabs>
        <w:ind w:left="1440" w:hanging="720"/>
        <w:rPr>
          <w:del w:id="136" w:author="Axel Ouillet" w:date="2022-03-23T14:44:00Z"/>
          <w:rPrChange w:id="137" w:author="Johnny Pang" w:date="2022-11-30T20:36:00Z">
            <w:rPr>
              <w:del w:id="138" w:author="Axel Ouillet" w:date="2022-03-23T14:44:00Z"/>
              <w:rFonts w:cs="Arial"/>
            </w:rPr>
          </w:rPrChange>
        </w:rPr>
        <w:pPrChange w:id="139" w:author="Johnny Pang" w:date="2022-11-30T20:36:00Z">
          <w:pPr>
            <w:pStyle w:val="Heading3"/>
            <w:numPr>
              <w:ilvl w:val="0"/>
              <w:numId w:val="0"/>
            </w:numPr>
            <w:tabs>
              <w:tab w:val="clear" w:pos="1440"/>
              <w:tab w:val="left" w:pos="709"/>
            </w:tabs>
            <w:ind w:left="709" w:firstLine="0"/>
          </w:pPr>
        </w:pPrChange>
      </w:pPr>
      <w:del w:id="140" w:author="Axel Ouillet" w:date="2022-03-23T14:44:00Z">
        <w:r w:rsidRPr="001F2CB4" w:rsidDel="004145DB">
          <w:rPr>
            <w:rPrChange w:id="141" w:author="Johnny Pang" w:date="2022-11-30T20:36:00Z">
              <w:rPr>
                <w:rFonts w:cs="Arial"/>
              </w:rPr>
            </w:rPrChange>
          </w:rPr>
          <w:delText>This Section is to be completed/updated during the design development by the Consultant. If it is not applicable to the section for the specific project it may be deleted.]</w:delText>
        </w:r>
      </w:del>
    </w:p>
    <w:p w14:paraId="250A9D6F" w14:textId="77777777" w:rsidR="009E5F1C" w:rsidRPr="001F2CB4" w:rsidDel="004145DB" w:rsidRDefault="009E5F1C" w:rsidP="001F2CB4">
      <w:pPr>
        <w:pStyle w:val="Heading3"/>
        <w:numPr>
          <w:ilvl w:val="0"/>
          <w:numId w:val="0"/>
        </w:numPr>
        <w:tabs>
          <w:tab w:val="left" w:pos="709"/>
        </w:tabs>
        <w:ind w:left="1440" w:hanging="720"/>
        <w:rPr>
          <w:del w:id="142" w:author="Axel Ouillet" w:date="2022-03-23T14:44:00Z"/>
          <w:rPrChange w:id="143" w:author="Johnny Pang" w:date="2022-11-30T20:36:00Z">
            <w:rPr>
              <w:del w:id="144" w:author="Axel Ouillet" w:date="2022-03-23T14:44:00Z"/>
              <w:rFonts w:cs="Arial"/>
            </w:rPr>
          </w:rPrChange>
        </w:rPr>
        <w:pPrChange w:id="145" w:author="Johnny Pang" w:date="2022-11-30T20:36:00Z">
          <w:pPr>
            <w:pStyle w:val="Heading3"/>
            <w:numPr>
              <w:ilvl w:val="0"/>
              <w:numId w:val="0"/>
            </w:numPr>
            <w:tabs>
              <w:tab w:val="clear" w:pos="1440"/>
              <w:tab w:val="left" w:pos="709"/>
            </w:tabs>
            <w:ind w:left="709" w:firstLine="0"/>
          </w:pPr>
        </w:pPrChange>
      </w:pPr>
    </w:p>
    <w:p w14:paraId="23467475" w14:textId="77777777" w:rsidR="009E5F1C" w:rsidRPr="001F2CB4" w:rsidDel="004145DB" w:rsidRDefault="009E5F1C" w:rsidP="001F2CB4">
      <w:pPr>
        <w:pStyle w:val="Heading3"/>
        <w:numPr>
          <w:ilvl w:val="0"/>
          <w:numId w:val="0"/>
        </w:numPr>
        <w:tabs>
          <w:tab w:val="left" w:pos="709"/>
        </w:tabs>
        <w:ind w:left="1440" w:hanging="720"/>
        <w:rPr>
          <w:del w:id="146" w:author="Axel Ouillet" w:date="2022-03-23T14:44:00Z"/>
          <w:rPrChange w:id="147" w:author="Johnny Pang" w:date="2022-11-30T20:36:00Z">
            <w:rPr>
              <w:del w:id="148" w:author="Axel Ouillet" w:date="2022-03-23T14:44:00Z"/>
              <w:rFonts w:cs="Arial"/>
            </w:rPr>
          </w:rPrChange>
        </w:rPr>
        <w:pPrChange w:id="149" w:author="Johnny Pang" w:date="2022-11-30T20:36:00Z">
          <w:pPr>
            <w:pStyle w:val="Heading3"/>
            <w:numPr>
              <w:ilvl w:val="0"/>
              <w:numId w:val="0"/>
            </w:numPr>
            <w:tabs>
              <w:tab w:val="clear" w:pos="1440"/>
              <w:tab w:val="left" w:pos="709"/>
            </w:tabs>
            <w:ind w:left="709" w:firstLine="0"/>
          </w:pPr>
        </w:pPrChange>
      </w:pPr>
      <w:del w:id="150" w:author="Axel Ouillet" w:date="2022-03-23T14:44:00Z">
        <w:r w:rsidRPr="001F2CB4" w:rsidDel="004145DB">
          <w:rPr>
            <w:rPrChange w:id="151" w:author="Johnny Pang" w:date="2022-11-30T20:36:00Z">
              <w:rPr>
                <w:rFonts w:cs="Arial"/>
              </w:rPr>
            </w:rPrChange>
          </w:rPr>
          <w:delText>[List Sections specifying installation of products supplied but not installed under this Section and indicate specific items.]</w:delText>
        </w:r>
      </w:del>
    </w:p>
    <w:p w14:paraId="60EE6AC5" w14:textId="77777777" w:rsidR="009E5F1C" w:rsidRPr="001F2CB4" w:rsidDel="004145DB" w:rsidRDefault="009E5F1C" w:rsidP="001F2CB4">
      <w:pPr>
        <w:pStyle w:val="Heading3"/>
        <w:numPr>
          <w:ilvl w:val="0"/>
          <w:numId w:val="0"/>
        </w:numPr>
        <w:tabs>
          <w:tab w:val="left" w:pos="1418"/>
        </w:tabs>
        <w:ind w:left="1440" w:hanging="720"/>
        <w:rPr>
          <w:del w:id="152" w:author="Axel Ouillet" w:date="2022-03-23T14:44:00Z"/>
          <w:rPrChange w:id="153" w:author="Johnny Pang" w:date="2022-11-30T20:36:00Z">
            <w:rPr>
              <w:del w:id="154" w:author="Axel Ouillet" w:date="2022-03-23T14:44:00Z"/>
            </w:rPr>
          </w:rPrChange>
        </w:rPr>
        <w:pPrChange w:id="155" w:author="Johnny Pang" w:date="2022-11-30T20:36:00Z">
          <w:pPr>
            <w:pStyle w:val="Heading3"/>
            <w:tabs>
              <w:tab w:val="clear" w:pos="1440"/>
              <w:tab w:val="left" w:pos="1418"/>
            </w:tabs>
            <w:ind w:left="1418" w:hanging="709"/>
          </w:pPr>
        </w:pPrChange>
      </w:pPr>
      <w:del w:id="156" w:author="Axel Ouillet" w:date="2022-03-23T14:44:00Z">
        <w:r w:rsidRPr="001F2CB4" w:rsidDel="004145DB">
          <w:rPr>
            <w:rPrChange w:id="157" w:author="Johnny Pang" w:date="2022-11-30T20:36:00Z">
              <w:rPr/>
            </w:rPrChange>
          </w:rPr>
          <w:delText>Section [______ – ____________]:  Execution requirements for ...[item]...  specified under this Section.</w:delText>
        </w:r>
      </w:del>
    </w:p>
    <w:p w14:paraId="3582DF3C" w14:textId="77777777" w:rsidR="009E5F1C" w:rsidRPr="001F2CB4" w:rsidDel="004145DB" w:rsidRDefault="009E5F1C" w:rsidP="001F2CB4">
      <w:pPr>
        <w:pStyle w:val="Heading3"/>
        <w:numPr>
          <w:ilvl w:val="0"/>
          <w:numId w:val="0"/>
        </w:numPr>
        <w:ind w:left="1440" w:hanging="720"/>
        <w:rPr>
          <w:del w:id="158" w:author="Axel Ouillet" w:date="2022-03-23T14:44:00Z"/>
          <w:rPrChange w:id="159" w:author="Johnny Pang" w:date="2022-11-30T20:36:00Z">
            <w:rPr>
              <w:del w:id="160" w:author="Axel Ouillet" w:date="2022-03-23T14:44:00Z"/>
              <w:rFonts w:cs="Arial"/>
            </w:rPr>
          </w:rPrChange>
        </w:rPr>
        <w:pPrChange w:id="161" w:author="Johnny Pang" w:date="2022-11-30T20:36:00Z">
          <w:pPr>
            <w:pStyle w:val="Heading3"/>
            <w:numPr>
              <w:ilvl w:val="0"/>
              <w:numId w:val="0"/>
            </w:numPr>
            <w:tabs>
              <w:tab w:val="clear" w:pos="1440"/>
            </w:tabs>
            <w:ind w:left="4320" w:firstLine="0"/>
          </w:pPr>
        </w:pPrChange>
      </w:pPr>
    </w:p>
    <w:p w14:paraId="78BAC833" w14:textId="77777777" w:rsidR="009E5F1C" w:rsidRPr="001F2CB4" w:rsidDel="004145DB" w:rsidRDefault="009E5F1C" w:rsidP="001F2CB4">
      <w:pPr>
        <w:pStyle w:val="Heading3"/>
        <w:numPr>
          <w:ilvl w:val="0"/>
          <w:numId w:val="0"/>
        </w:numPr>
        <w:tabs>
          <w:tab w:val="left" w:pos="709"/>
        </w:tabs>
        <w:ind w:left="1440" w:hanging="720"/>
        <w:rPr>
          <w:del w:id="162" w:author="Axel Ouillet" w:date="2022-03-23T14:44:00Z"/>
          <w:rPrChange w:id="163" w:author="Johnny Pang" w:date="2022-11-30T20:36:00Z">
            <w:rPr>
              <w:del w:id="164" w:author="Axel Ouillet" w:date="2022-03-23T14:44:00Z"/>
              <w:rFonts w:cs="Arial"/>
            </w:rPr>
          </w:rPrChange>
        </w:rPr>
        <w:pPrChange w:id="165" w:author="Johnny Pang" w:date="2022-11-30T20:36:00Z">
          <w:pPr>
            <w:pStyle w:val="Heading3"/>
            <w:numPr>
              <w:ilvl w:val="0"/>
              <w:numId w:val="0"/>
            </w:numPr>
            <w:tabs>
              <w:tab w:val="clear" w:pos="1440"/>
              <w:tab w:val="left" w:pos="709"/>
            </w:tabs>
            <w:ind w:left="709" w:firstLine="0"/>
          </w:pPr>
        </w:pPrChange>
      </w:pPr>
      <w:del w:id="166" w:author="Axel Ouillet" w:date="2022-03-23T14:44:00Z">
        <w:r w:rsidRPr="001F2CB4" w:rsidDel="004145DB">
          <w:rPr>
            <w:rPrChange w:id="167" w:author="Johnny Pang" w:date="2022-11-30T20:36:00Z">
              <w:rPr>
                <w:rFonts w:cs="Arial"/>
              </w:rPr>
            </w:rPrChange>
          </w:rPr>
          <w:delText>[List Sections specifying products installed but not supplied under this Section and indicate specific items.]</w:delText>
        </w:r>
      </w:del>
    </w:p>
    <w:p w14:paraId="309F50B4" w14:textId="77777777" w:rsidR="009E5F1C" w:rsidRPr="001F2CB4" w:rsidDel="004145DB" w:rsidRDefault="009E5F1C" w:rsidP="001F2CB4">
      <w:pPr>
        <w:pStyle w:val="Heading3"/>
        <w:numPr>
          <w:ilvl w:val="0"/>
          <w:numId w:val="0"/>
        </w:numPr>
        <w:tabs>
          <w:tab w:val="left" w:pos="1418"/>
        </w:tabs>
        <w:ind w:left="1440" w:hanging="720"/>
        <w:rPr>
          <w:del w:id="168" w:author="Axel Ouillet" w:date="2022-03-23T14:44:00Z"/>
          <w:rPrChange w:id="169" w:author="Johnny Pang" w:date="2022-11-30T20:36:00Z">
            <w:rPr>
              <w:del w:id="170" w:author="Axel Ouillet" w:date="2022-03-23T14:44:00Z"/>
            </w:rPr>
          </w:rPrChange>
        </w:rPr>
        <w:pPrChange w:id="171" w:author="Johnny Pang" w:date="2022-11-30T20:36:00Z">
          <w:pPr>
            <w:pStyle w:val="Heading3"/>
            <w:tabs>
              <w:tab w:val="clear" w:pos="1440"/>
              <w:tab w:val="left" w:pos="1418"/>
            </w:tabs>
            <w:ind w:left="1418" w:hanging="709"/>
          </w:pPr>
        </w:pPrChange>
      </w:pPr>
      <w:del w:id="172" w:author="Axel Ouillet" w:date="2022-03-23T14:44:00Z">
        <w:r w:rsidRPr="001F2CB4" w:rsidDel="004145DB">
          <w:rPr>
            <w:rPrChange w:id="173" w:author="Johnny Pang" w:date="2022-11-30T20:36:00Z">
              <w:rPr/>
            </w:rPrChange>
          </w:rPr>
          <w:delText>Section [______ – ____________]:  Product requirements for ...[item]...  for installation under this Section.</w:delText>
        </w:r>
      </w:del>
    </w:p>
    <w:p w14:paraId="6AE7CCC0" w14:textId="77777777" w:rsidR="009E5F1C" w:rsidRPr="001F2CB4" w:rsidDel="004145DB" w:rsidRDefault="009E5F1C" w:rsidP="001F2CB4">
      <w:pPr>
        <w:pStyle w:val="Heading3"/>
        <w:numPr>
          <w:ilvl w:val="0"/>
          <w:numId w:val="0"/>
        </w:numPr>
        <w:ind w:left="1440" w:hanging="720"/>
        <w:rPr>
          <w:del w:id="174" w:author="Axel Ouillet" w:date="2022-03-23T14:44:00Z"/>
          <w:rPrChange w:id="175" w:author="Johnny Pang" w:date="2022-11-30T20:36:00Z">
            <w:rPr>
              <w:del w:id="176" w:author="Axel Ouillet" w:date="2022-03-23T14:44:00Z"/>
              <w:rFonts w:cs="Arial"/>
            </w:rPr>
          </w:rPrChange>
        </w:rPr>
        <w:pPrChange w:id="177" w:author="Johnny Pang" w:date="2022-11-30T20:36:00Z">
          <w:pPr>
            <w:pStyle w:val="Heading3"/>
            <w:numPr>
              <w:ilvl w:val="0"/>
              <w:numId w:val="0"/>
            </w:numPr>
            <w:tabs>
              <w:tab w:val="clear" w:pos="1440"/>
            </w:tabs>
            <w:ind w:left="4320" w:firstLine="0"/>
          </w:pPr>
        </w:pPrChange>
      </w:pPr>
    </w:p>
    <w:p w14:paraId="59A6C6E7" w14:textId="77777777" w:rsidR="009E5F1C" w:rsidRPr="001F2CB4" w:rsidDel="004145DB" w:rsidRDefault="009E5F1C" w:rsidP="001F2CB4">
      <w:pPr>
        <w:pStyle w:val="Heading3"/>
        <w:numPr>
          <w:ilvl w:val="0"/>
          <w:numId w:val="0"/>
        </w:numPr>
        <w:tabs>
          <w:tab w:val="left" w:pos="709"/>
        </w:tabs>
        <w:ind w:left="1440" w:hanging="720"/>
        <w:rPr>
          <w:del w:id="178" w:author="Axel Ouillet" w:date="2022-03-23T14:44:00Z"/>
          <w:rPrChange w:id="179" w:author="Johnny Pang" w:date="2022-11-30T20:36:00Z">
            <w:rPr>
              <w:del w:id="180" w:author="Axel Ouillet" w:date="2022-03-23T14:44:00Z"/>
              <w:rFonts w:cs="Arial"/>
            </w:rPr>
          </w:rPrChange>
        </w:rPr>
        <w:pPrChange w:id="181" w:author="Johnny Pang" w:date="2022-11-30T20:36:00Z">
          <w:pPr>
            <w:pStyle w:val="Heading3"/>
            <w:numPr>
              <w:ilvl w:val="0"/>
              <w:numId w:val="0"/>
            </w:numPr>
            <w:tabs>
              <w:tab w:val="clear" w:pos="1440"/>
              <w:tab w:val="left" w:pos="709"/>
            </w:tabs>
            <w:ind w:left="709" w:firstLine="0"/>
          </w:pPr>
        </w:pPrChange>
      </w:pPr>
      <w:del w:id="182" w:author="Axel Ouillet" w:date="2022-03-23T14:44:00Z">
        <w:r w:rsidRPr="001F2CB4" w:rsidDel="004145DB">
          <w:rPr>
            <w:rPrChange w:id="183" w:author="Johnny Pang" w:date="2022-11-30T20:36:00Z">
              <w:rPr>
                <w:rFonts w:cs="Arial"/>
              </w:rPr>
            </w:rPrChange>
          </w:rPr>
          <w:delText>[List Sections specifying related requirements.]</w:delText>
        </w:r>
      </w:del>
    </w:p>
    <w:p w14:paraId="516E946D" w14:textId="77777777" w:rsidR="001F2CB4" w:rsidRPr="001F2CB4" w:rsidRDefault="001F2CB4" w:rsidP="001F2CB4">
      <w:pPr>
        <w:pStyle w:val="pf0"/>
        <w:numPr>
          <w:ilvl w:val="0"/>
          <w:numId w:val="24"/>
        </w:numPr>
        <w:spacing w:before="0" w:beforeAutospacing="0" w:after="0" w:afterAutospacing="0"/>
        <w:rPr>
          <w:ins w:id="184" w:author="Johnny Pang" w:date="2022-11-30T20:36:00Z"/>
          <w:rFonts w:ascii="Calibri" w:hAnsi="Calibri"/>
          <w:sz w:val="22"/>
          <w:szCs w:val="22"/>
          <w:rPrChange w:id="185" w:author="Johnny Pang" w:date="2022-11-30T20:36:00Z">
            <w:rPr>
              <w:ins w:id="186" w:author="Johnny Pang" w:date="2022-11-30T20:36:00Z"/>
              <w:rFonts w:ascii="Arial" w:hAnsi="Arial" w:cs="Arial"/>
              <w:sz w:val="20"/>
              <w:szCs w:val="20"/>
            </w:rPr>
          </w:rPrChange>
        </w:rPr>
        <w:pPrChange w:id="187" w:author="Johnny Pang" w:date="2022-11-30T20:36:00Z">
          <w:pPr>
            <w:pStyle w:val="pf0"/>
            <w:numPr>
              <w:numId w:val="24"/>
            </w:numPr>
            <w:tabs>
              <w:tab w:val="num" w:pos="1080"/>
            </w:tabs>
            <w:ind w:left="1080" w:hanging="360"/>
          </w:pPr>
        </w:pPrChange>
      </w:pPr>
      <w:ins w:id="188" w:author="Johnny Pang" w:date="2022-11-30T20:36:00Z">
        <w:r w:rsidRPr="001F2CB4">
          <w:rPr>
            <w:rFonts w:ascii="Calibri" w:hAnsi="Calibri"/>
            <w:sz w:val="22"/>
            <w:szCs w:val="22"/>
            <w:rPrChange w:id="189" w:author="Johnny Pang" w:date="2022-11-30T20:36:00Z">
              <w:rPr>
                <w:rStyle w:val="cf01"/>
              </w:rPr>
            </w:rPrChange>
          </w:rPr>
          <w:t>Section 02911 – Topsoil and Finish Grading</w:t>
        </w:r>
      </w:ins>
    </w:p>
    <w:p w14:paraId="1A410B91" w14:textId="77777777" w:rsidR="001F2CB4" w:rsidRPr="001F2CB4" w:rsidRDefault="001F2CB4" w:rsidP="001F2CB4">
      <w:pPr>
        <w:pStyle w:val="pf0"/>
        <w:numPr>
          <w:ilvl w:val="0"/>
          <w:numId w:val="24"/>
        </w:numPr>
        <w:spacing w:before="0" w:beforeAutospacing="0" w:after="0" w:afterAutospacing="0"/>
        <w:rPr>
          <w:ins w:id="190" w:author="Johnny Pang" w:date="2022-11-30T20:36:00Z"/>
          <w:rFonts w:ascii="Calibri" w:hAnsi="Calibri"/>
          <w:sz w:val="22"/>
          <w:szCs w:val="22"/>
          <w:rPrChange w:id="191" w:author="Johnny Pang" w:date="2022-11-30T20:36:00Z">
            <w:rPr>
              <w:ins w:id="192" w:author="Johnny Pang" w:date="2022-11-30T20:36:00Z"/>
              <w:rFonts w:ascii="Arial" w:hAnsi="Arial" w:cs="Arial"/>
              <w:sz w:val="20"/>
              <w:szCs w:val="20"/>
            </w:rPr>
          </w:rPrChange>
        </w:rPr>
        <w:pPrChange w:id="193" w:author="Johnny Pang" w:date="2022-11-30T20:36:00Z">
          <w:pPr>
            <w:pStyle w:val="pf0"/>
            <w:numPr>
              <w:numId w:val="24"/>
            </w:numPr>
            <w:tabs>
              <w:tab w:val="num" w:pos="1080"/>
            </w:tabs>
            <w:ind w:left="1080" w:hanging="360"/>
          </w:pPr>
        </w:pPrChange>
      </w:pPr>
      <w:ins w:id="194" w:author="Johnny Pang" w:date="2022-11-30T20:36:00Z">
        <w:r w:rsidRPr="001F2CB4">
          <w:rPr>
            <w:rFonts w:ascii="Calibri" w:hAnsi="Calibri"/>
            <w:sz w:val="22"/>
            <w:szCs w:val="22"/>
            <w:rPrChange w:id="195" w:author="Johnny Pang" w:date="2022-11-30T20:36:00Z">
              <w:rPr>
                <w:rStyle w:val="cf01"/>
              </w:rPr>
            </w:rPrChange>
          </w:rPr>
          <w:t>Section 02933 – Sodding</w:t>
        </w:r>
      </w:ins>
    </w:p>
    <w:p w14:paraId="4C6577B7" w14:textId="77777777" w:rsidR="001F2CB4" w:rsidRPr="001F2CB4" w:rsidRDefault="001F2CB4" w:rsidP="001F2CB4">
      <w:pPr>
        <w:pStyle w:val="pf0"/>
        <w:numPr>
          <w:ilvl w:val="0"/>
          <w:numId w:val="24"/>
        </w:numPr>
        <w:spacing w:before="0" w:beforeAutospacing="0" w:after="240" w:afterAutospacing="0"/>
        <w:rPr>
          <w:ins w:id="196" w:author="Johnny Pang" w:date="2022-11-30T20:36:00Z"/>
          <w:rFonts w:ascii="Calibri" w:hAnsi="Calibri"/>
          <w:sz w:val="22"/>
          <w:szCs w:val="22"/>
          <w:rPrChange w:id="197" w:author="Johnny Pang" w:date="2022-11-30T20:36:00Z">
            <w:rPr>
              <w:ins w:id="198" w:author="Johnny Pang" w:date="2022-11-30T20:36:00Z"/>
              <w:rFonts w:ascii="Arial" w:hAnsi="Arial" w:cs="Arial"/>
              <w:sz w:val="20"/>
              <w:szCs w:val="20"/>
            </w:rPr>
          </w:rPrChange>
        </w:rPr>
        <w:pPrChange w:id="199" w:author="Johnny Pang" w:date="2022-11-30T20:37:00Z">
          <w:pPr>
            <w:pStyle w:val="pf0"/>
            <w:numPr>
              <w:numId w:val="24"/>
            </w:numPr>
            <w:tabs>
              <w:tab w:val="num" w:pos="1080"/>
            </w:tabs>
            <w:ind w:left="1080" w:hanging="360"/>
          </w:pPr>
        </w:pPrChange>
      </w:pPr>
      <w:ins w:id="200" w:author="Johnny Pang" w:date="2022-11-30T20:36:00Z">
        <w:r w:rsidRPr="001F2CB4">
          <w:rPr>
            <w:rFonts w:ascii="Calibri" w:hAnsi="Calibri"/>
            <w:sz w:val="22"/>
            <w:szCs w:val="22"/>
            <w:rPrChange w:id="201" w:author="Johnny Pang" w:date="2022-11-30T20:36:00Z">
              <w:rPr>
                <w:rStyle w:val="cf01"/>
              </w:rPr>
            </w:rPrChange>
          </w:rPr>
          <w:t>Section 02935 – Planting of Trees, Shrubs and Ground Covers</w:t>
        </w:r>
      </w:ins>
    </w:p>
    <w:p w14:paraId="6E296E25" w14:textId="3D0DB1E6" w:rsidR="009E5F1C" w:rsidRPr="00B81D6F" w:rsidDel="001F2CB4" w:rsidRDefault="009E5F1C" w:rsidP="001F2CB4">
      <w:pPr>
        <w:pStyle w:val="Heading2"/>
        <w:rPr>
          <w:del w:id="202" w:author="Johnny Pang" w:date="2022-11-30T20:36:00Z"/>
        </w:rPr>
        <w:pPrChange w:id="203" w:author="Johnny Pang" w:date="2022-11-30T20:37:00Z">
          <w:pPr>
            <w:pStyle w:val="Heading3"/>
            <w:tabs>
              <w:tab w:val="clear" w:pos="1440"/>
              <w:tab w:val="left" w:pos="1418"/>
            </w:tabs>
            <w:ind w:left="1418" w:hanging="709"/>
          </w:pPr>
        </w:pPrChange>
      </w:pPr>
      <w:del w:id="204" w:author="Johnny Pang" w:date="2022-11-30T20:36:00Z">
        <w:r w:rsidRPr="00B81D6F" w:rsidDel="001F2CB4">
          <w:delText>Section [______ – ____________]:  [Optional short phrase indicating relationship].</w:delText>
        </w:r>
      </w:del>
      <w:ins w:id="205" w:author="Axel Ouillet" w:date="2022-03-23T14:44:00Z">
        <w:del w:id="206" w:author="Johnny Pang" w:date="2022-11-30T20:36:00Z">
          <w:r w:rsidR="004145DB" w:rsidDel="001F2CB4">
            <w:rPr>
              <w:rFonts w:cs="Arial"/>
            </w:rPr>
            <w:delText>N/A</w:delText>
          </w:r>
        </w:del>
      </w:ins>
    </w:p>
    <w:p w14:paraId="467386AA" w14:textId="77777777" w:rsidR="00EE36EA" w:rsidRPr="00B81D6F" w:rsidRDefault="00EE36EA" w:rsidP="001F2CB4">
      <w:pPr>
        <w:pStyle w:val="Heading2"/>
        <w:pPrChange w:id="207" w:author="Johnny Pang" w:date="2022-11-30T20:37:00Z">
          <w:pPr>
            <w:pStyle w:val="Heading3"/>
            <w:numPr>
              <w:ilvl w:val="0"/>
              <w:numId w:val="0"/>
            </w:numPr>
            <w:tabs>
              <w:tab w:val="clear" w:pos="1440"/>
              <w:tab w:val="left" w:pos="1418"/>
            </w:tabs>
          </w:pPr>
        </w:pPrChange>
      </w:pPr>
      <w:r w:rsidRPr="00B81D6F">
        <w:t>Qualification</w:t>
      </w:r>
      <w:r w:rsidR="00FF0B48">
        <w:t xml:space="preserve"> </w:t>
      </w:r>
      <w:r w:rsidRPr="00B81D6F">
        <w:t>of Contractor</w:t>
      </w:r>
    </w:p>
    <w:p w14:paraId="59020019" w14:textId="77777777" w:rsidR="00EE36EA" w:rsidRPr="00B81D6F" w:rsidRDefault="00EE36EA" w:rsidP="00F43BAE">
      <w:pPr>
        <w:pStyle w:val="Heading3"/>
        <w:tabs>
          <w:tab w:val="clear" w:pos="1440"/>
          <w:tab w:val="left" w:pos="1418"/>
        </w:tabs>
        <w:ind w:left="1418" w:hanging="709"/>
      </w:pPr>
      <w:r w:rsidRPr="00B81D6F">
        <w:t xml:space="preserve">Maintenance </w:t>
      </w:r>
      <w:r w:rsidR="006066CE" w:rsidRPr="00B81D6F">
        <w:t>W</w:t>
      </w:r>
      <w:r w:rsidRPr="00B81D6F">
        <w:t xml:space="preserve">ork will be </w:t>
      </w:r>
      <w:r w:rsidR="00C25418" w:rsidRPr="00B81D6F">
        <w:t>performed</w:t>
      </w:r>
      <w:r w:rsidRPr="00B81D6F">
        <w:t xml:space="preserve"> by experienced, qualified personnel with at least five </w:t>
      </w:r>
      <w:r w:rsidR="006066CE" w:rsidRPr="00B81D6F">
        <w:t xml:space="preserve">(5) </w:t>
      </w:r>
      <w:r w:rsidRPr="00B81D6F">
        <w:t>years of horticultural and planting experience.</w:t>
      </w:r>
    </w:p>
    <w:p w14:paraId="3CCA9ED7" w14:textId="77777777" w:rsidR="00EE36EA" w:rsidRPr="00B81D6F" w:rsidRDefault="00EE36EA" w:rsidP="00EE36EA">
      <w:pPr>
        <w:pStyle w:val="Heading2"/>
      </w:pPr>
      <w:r w:rsidRPr="00B81D6F">
        <w:t>Maintenance</w:t>
      </w:r>
      <w:r w:rsidR="00FF0B48">
        <w:t xml:space="preserve"> </w:t>
      </w:r>
      <w:r w:rsidRPr="00B81D6F">
        <w:t>Inspections</w:t>
      </w:r>
      <w:r w:rsidR="00FF0B48">
        <w:t xml:space="preserve"> </w:t>
      </w:r>
      <w:r w:rsidRPr="00B81D6F">
        <w:t>and Reporting</w:t>
      </w:r>
      <w:r w:rsidR="00FF0B48">
        <w:t xml:space="preserve"> </w:t>
      </w:r>
      <w:r w:rsidRPr="00B81D6F">
        <w:t>Procedures</w:t>
      </w:r>
    </w:p>
    <w:p w14:paraId="443C7D31" w14:textId="77777777" w:rsidR="00EE36EA" w:rsidRPr="00B81D6F" w:rsidRDefault="00FC1ED8" w:rsidP="00B92171">
      <w:pPr>
        <w:pStyle w:val="Heading3"/>
        <w:tabs>
          <w:tab w:val="clear" w:pos="1440"/>
          <w:tab w:val="left" w:pos="1418"/>
        </w:tabs>
        <w:ind w:left="1418" w:hanging="567"/>
      </w:pPr>
      <w:r w:rsidRPr="00B81D6F">
        <w:t xml:space="preserve">The </w:t>
      </w:r>
      <w:r w:rsidR="00EE36EA" w:rsidRPr="00B81D6F">
        <w:t xml:space="preserve">Work of this Section will be inspected by </w:t>
      </w:r>
      <w:r w:rsidR="006066CE" w:rsidRPr="00B81D6F">
        <w:t xml:space="preserve">Consultant </w:t>
      </w:r>
      <w:r w:rsidR="00EE36EA" w:rsidRPr="00B81D6F">
        <w:t xml:space="preserve">on </w:t>
      </w:r>
      <w:r w:rsidR="006066CE" w:rsidRPr="00B81D6F">
        <w:t xml:space="preserve">the </w:t>
      </w:r>
      <w:r w:rsidR="00EE36EA" w:rsidRPr="00B81D6F">
        <w:t xml:space="preserve">anniversary of </w:t>
      </w:r>
      <w:r w:rsidR="006066CE" w:rsidRPr="00B81D6F">
        <w:t xml:space="preserve">the </w:t>
      </w:r>
      <w:r w:rsidR="00EE36EA" w:rsidRPr="00B81D6F">
        <w:t xml:space="preserve">first year </w:t>
      </w:r>
      <w:r w:rsidR="006066CE" w:rsidRPr="00B81D6F">
        <w:t xml:space="preserve">of the </w:t>
      </w:r>
      <w:r w:rsidR="00EE36EA" w:rsidRPr="00B81D6F">
        <w:t xml:space="preserve">maintenance period and again prior to </w:t>
      </w:r>
      <w:r w:rsidR="006066CE" w:rsidRPr="00B81D6F">
        <w:t xml:space="preserve">the </w:t>
      </w:r>
      <w:r w:rsidR="00EE36EA" w:rsidRPr="00B81D6F">
        <w:t xml:space="preserve">completion of </w:t>
      </w:r>
      <w:r w:rsidR="006066CE" w:rsidRPr="00B81D6F">
        <w:t xml:space="preserve">the </w:t>
      </w:r>
      <w:r w:rsidRPr="00B81D6F">
        <w:t>second</w:t>
      </w:r>
      <w:r w:rsidR="006066CE" w:rsidRPr="00B81D6F">
        <w:t xml:space="preserve"> </w:t>
      </w:r>
      <w:r w:rsidR="00EE36EA" w:rsidRPr="00B81D6F">
        <w:t xml:space="preserve">year </w:t>
      </w:r>
      <w:r w:rsidRPr="00B81D6F">
        <w:t xml:space="preserve">of the </w:t>
      </w:r>
      <w:r w:rsidR="00EE36EA" w:rsidRPr="00B81D6F">
        <w:t xml:space="preserve">maintenance period.  A maintenance report will be provided to </w:t>
      </w:r>
      <w:r w:rsidRPr="00B81D6F">
        <w:t xml:space="preserve">the </w:t>
      </w:r>
      <w:r w:rsidR="00EE36EA" w:rsidRPr="00B81D6F">
        <w:t>Contractor</w:t>
      </w:r>
      <w:r w:rsidR="006066CE" w:rsidRPr="00B81D6F">
        <w:t xml:space="preserve"> </w:t>
      </w:r>
      <w:r w:rsidR="00EE36EA" w:rsidRPr="00B81D6F">
        <w:t xml:space="preserve">based </w:t>
      </w:r>
      <w:r w:rsidR="00C25418" w:rsidRPr="00B81D6F">
        <w:t>up</w:t>
      </w:r>
      <w:r w:rsidR="00EE36EA" w:rsidRPr="00B81D6F">
        <w:t xml:space="preserve">on </w:t>
      </w:r>
      <w:r w:rsidRPr="00B81D6F">
        <w:t xml:space="preserve">the </w:t>
      </w:r>
      <w:r w:rsidR="00EE36EA" w:rsidRPr="00B81D6F">
        <w:t xml:space="preserve">findings of </w:t>
      </w:r>
      <w:r w:rsidRPr="00B81D6F">
        <w:t xml:space="preserve">the </w:t>
      </w:r>
      <w:r w:rsidR="00EE36EA" w:rsidRPr="00B81D6F">
        <w:t>inspection.</w:t>
      </w:r>
    </w:p>
    <w:p w14:paraId="5F9B8788" w14:textId="77777777" w:rsidR="00EE36EA" w:rsidRPr="00B81D6F" w:rsidRDefault="00C25418" w:rsidP="00B92171">
      <w:pPr>
        <w:pStyle w:val="Heading3"/>
        <w:tabs>
          <w:tab w:val="clear" w:pos="1440"/>
          <w:tab w:val="left" w:pos="1418"/>
        </w:tabs>
        <w:ind w:left="1418" w:hanging="567"/>
      </w:pPr>
      <w:r w:rsidRPr="00B81D6F">
        <w:t>The Contractor shall r</w:t>
      </w:r>
      <w:r w:rsidR="00EE36EA" w:rsidRPr="00B81D6F">
        <w:t xml:space="preserve">eport in writing to the </w:t>
      </w:r>
      <w:r w:rsidR="006066CE" w:rsidRPr="00B81D6F">
        <w:t xml:space="preserve">Consultant </w:t>
      </w:r>
      <w:r w:rsidR="00EE36EA" w:rsidRPr="00B81D6F">
        <w:t xml:space="preserve">the maintenance Work performed and a schedule of </w:t>
      </w:r>
      <w:r w:rsidR="006066CE" w:rsidRPr="00B81D6F">
        <w:t xml:space="preserve">the </w:t>
      </w:r>
      <w:r w:rsidR="00EE36EA" w:rsidRPr="00B81D6F">
        <w:t xml:space="preserve">Work to be performed on a seasonal basis: Spring Report by May 1, Summer Report by September 1, and a Fall Report by November 1.  </w:t>
      </w:r>
      <w:r w:rsidRPr="00B81D6F">
        <w:t>The Contractor shall r</w:t>
      </w:r>
      <w:r w:rsidR="006066CE" w:rsidRPr="00B81D6F">
        <w:t>eport i</w:t>
      </w:r>
      <w:r w:rsidR="00EE36EA" w:rsidRPr="00B81D6F">
        <w:t xml:space="preserve">mmediately </w:t>
      </w:r>
      <w:r w:rsidR="006066CE" w:rsidRPr="00B81D6F">
        <w:t>any</w:t>
      </w:r>
      <w:r w:rsidR="00EE36EA" w:rsidRPr="00B81D6F">
        <w:t xml:space="preserve"> damages resulting from vandalism or other causes beyond </w:t>
      </w:r>
      <w:r w:rsidRPr="00B81D6F">
        <w:t xml:space="preserve">the </w:t>
      </w:r>
      <w:r w:rsidR="00EE36EA" w:rsidRPr="00B81D6F">
        <w:t xml:space="preserve">Contractor's control to </w:t>
      </w:r>
      <w:r w:rsidR="006066CE" w:rsidRPr="00B81D6F">
        <w:t>the Consultant</w:t>
      </w:r>
      <w:r w:rsidR="00EE36EA" w:rsidRPr="00B81D6F">
        <w:t>.</w:t>
      </w:r>
    </w:p>
    <w:p w14:paraId="6CAB583A" w14:textId="77777777" w:rsidR="00EE36EA" w:rsidRPr="00B81D6F" w:rsidRDefault="006066CE" w:rsidP="00B92171">
      <w:pPr>
        <w:pStyle w:val="Heading3"/>
        <w:tabs>
          <w:tab w:val="clear" w:pos="1440"/>
          <w:tab w:val="left" w:pos="1418"/>
        </w:tabs>
        <w:ind w:left="1418" w:hanging="567"/>
      </w:pPr>
      <w:r w:rsidRPr="00B81D6F">
        <w:t>The Contractor shall m</w:t>
      </w:r>
      <w:r w:rsidR="00EE36EA" w:rsidRPr="00B81D6F">
        <w:t xml:space="preserve">ake periodic inspections of plants and seeded areas during </w:t>
      </w:r>
      <w:r w:rsidRPr="00B81D6F">
        <w:t xml:space="preserve">the </w:t>
      </w:r>
      <w:r w:rsidR="00EE36EA" w:rsidRPr="00B81D6F">
        <w:t xml:space="preserve">maintenance period and notify the </w:t>
      </w:r>
      <w:r w:rsidRPr="00B81D6F">
        <w:t xml:space="preserve">Consultant </w:t>
      </w:r>
      <w:r w:rsidR="00EE36EA" w:rsidRPr="00B81D6F">
        <w:t>in writing of preventative or corrective measures necessary to maintain the plants and seeded area</w:t>
      </w:r>
      <w:r w:rsidR="003001F7" w:rsidRPr="00B81D6F">
        <w:t>s</w:t>
      </w:r>
      <w:r w:rsidR="00EE36EA" w:rsidRPr="00B81D6F">
        <w:t xml:space="preserve"> in </w:t>
      </w:r>
      <w:r w:rsidR="00FC1ED8" w:rsidRPr="00B81D6F">
        <w:t xml:space="preserve">a </w:t>
      </w:r>
      <w:r w:rsidR="00EE36EA" w:rsidRPr="00B81D6F">
        <w:t xml:space="preserve">good, healthy condition.  Inspection of the </w:t>
      </w:r>
      <w:r w:rsidR="003001F7" w:rsidRPr="00B81D6F">
        <w:t>S</w:t>
      </w:r>
      <w:r w:rsidR="00EE36EA" w:rsidRPr="00B81D6F">
        <w:t xml:space="preserve">ite will be carried out by the Contractor on a bi-weekly basis.  Inspections will focus on </w:t>
      </w:r>
      <w:r w:rsidR="003001F7" w:rsidRPr="00B81D6F">
        <w:t xml:space="preserve">the </w:t>
      </w:r>
      <w:r w:rsidR="00EE36EA" w:rsidRPr="00B81D6F">
        <w:t xml:space="preserve">assessment of plant vigour, grass density, weed growth to establish corrective measures, and other </w:t>
      </w:r>
      <w:proofErr w:type="gramStart"/>
      <w:r w:rsidR="003001F7" w:rsidRPr="00B81D6F">
        <w:t>S</w:t>
      </w:r>
      <w:r w:rsidR="00EE36EA" w:rsidRPr="00B81D6F">
        <w:t>ite specific</w:t>
      </w:r>
      <w:proofErr w:type="gramEnd"/>
      <w:r w:rsidR="00EE36EA" w:rsidRPr="00B81D6F">
        <w:t xml:space="preserve"> observations related to plant health.</w:t>
      </w:r>
    </w:p>
    <w:p w14:paraId="04649186" w14:textId="77777777" w:rsidR="00EE36EA" w:rsidRPr="00B81D6F" w:rsidRDefault="00EE36EA" w:rsidP="00B92171">
      <w:pPr>
        <w:pStyle w:val="Heading3"/>
        <w:tabs>
          <w:tab w:val="clear" w:pos="1440"/>
          <w:tab w:val="left" w:pos="1418"/>
        </w:tabs>
        <w:ind w:left="1418" w:hanging="567"/>
      </w:pPr>
      <w:r w:rsidRPr="00B81D6F">
        <w:t xml:space="preserve">Coordinate all </w:t>
      </w:r>
      <w:r w:rsidR="00C25418" w:rsidRPr="00B81D6F">
        <w:t>W</w:t>
      </w:r>
      <w:r w:rsidRPr="00B81D6F">
        <w:t xml:space="preserve">ork with </w:t>
      </w:r>
      <w:r w:rsidR="003001F7" w:rsidRPr="00B81D6F">
        <w:t xml:space="preserve">the Consultant </w:t>
      </w:r>
      <w:r w:rsidRPr="00B81D6F">
        <w:t xml:space="preserve">to ensure that there is no interference with the operation and maintenance of the </w:t>
      </w:r>
      <w:r w:rsidR="003001F7" w:rsidRPr="00B81D6F">
        <w:t>S</w:t>
      </w:r>
      <w:r w:rsidRPr="00B81D6F">
        <w:t>ite.</w:t>
      </w:r>
    </w:p>
    <w:p w14:paraId="212F7D40" w14:textId="77777777" w:rsidR="00EE36EA" w:rsidRPr="00B81D6F" w:rsidRDefault="00EE36EA" w:rsidP="00EE36EA">
      <w:pPr>
        <w:pStyle w:val="Heading1"/>
      </w:pPr>
      <w:r w:rsidRPr="00B81D6F">
        <w:t>PRODUCTS (NOT USED)</w:t>
      </w:r>
    </w:p>
    <w:p w14:paraId="35E4C33D" w14:textId="77777777" w:rsidR="00EE36EA" w:rsidRPr="00B81D6F" w:rsidRDefault="00EE36EA" w:rsidP="00EE36EA">
      <w:pPr>
        <w:pStyle w:val="Heading1"/>
      </w:pPr>
      <w:r w:rsidRPr="00B81D6F">
        <w:t>EXECUTION</w:t>
      </w:r>
    </w:p>
    <w:p w14:paraId="2422BD79" w14:textId="77777777" w:rsidR="00EE36EA" w:rsidRPr="00B81D6F" w:rsidRDefault="00EE36EA" w:rsidP="00EE36EA">
      <w:pPr>
        <w:pStyle w:val="Heading2"/>
      </w:pPr>
      <w:r w:rsidRPr="00B81D6F">
        <w:t>Maintenance</w:t>
      </w:r>
      <w:r w:rsidR="00FF0B48">
        <w:t xml:space="preserve"> </w:t>
      </w:r>
      <w:r w:rsidRPr="00B81D6F">
        <w:t>of Trees,</w:t>
      </w:r>
      <w:r w:rsidR="00FF0B48">
        <w:t xml:space="preserve"> </w:t>
      </w:r>
      <w:r w:rsidRPr="00B81D6F">
        <w:t>Shrubs, Ground</w:t>
      </w:r>
      <w:r w:rsidR="00FF0B48">
        <w:t xml:space="preserve"> </w:t>
      </w:r>
      <w:r w:rsidRPr="00B81D6F">
        <w:t>Covers and</w:t>
      </w:r>
      <w:r w:rsidR="00FF0B48">
        <w:t xml:space="preserve"> </w:t>
      </w:r>
      <w:r w:rsidRPr="00B81D6F">
        <w:t>Seedlings</w:t>
      </w:r>
    </w:p>
    <w:p w14:paraId="63CB9B47" w14:textId="77777777" w:rsidR="00EE36EA" w:rsidRPr="00B81D6F" w:rsidRDefault="00EE36EA" w:rsidP="00B92171">
      <w:pPr>
        <w:pStyle w:val="Heading3"/>
        <w:tabs>
          <w:tab w:val="clear" w:pos="1440"/>
          <w:tab w:val="left" w:pos="1418"/>
        </w:tabs>
        <w:ind w:left="1418" w:hanging="709"/>
      </w:pPr>
      <w:r w:rsidRPr="00B81D6F">
        <w:t xml:space="preserve">Include in the </w:t>
      </w:r>
      <w:r w:rsidR="003001F7" w:rsidRPr="00B81D6F">
        <w:t>W</w:t>
      </w:r>
      <w:r w:rsidRPr="00B81D6F">
        <w:t xml:space="preserve">ork of this Section </w:t>
      </w:r>
      <w:r w:rsidR="003001F7" w:rsidRPr="00B81D6F">
        <w:t xml:space="preserve">the </w:t>
      </w:r>
      <w:r w:rsidRPr="00B81D6F">
        <w:t xml:space="preserve">maintenance </w:t>
      </w:r>
      <w:r w:rsidR="00FC1ED8" w:rsidRPr="00B81D6F">
        <w:t xml:space="preserve">required </w:t>
      </w:r>
      <w:r w:rsidRPr="00B81D6F">
        <w:t>to ensure vigorous and healthy growth</w:t>
      </w:r>
      <w:r w:rsidR="003001F7" w:rsidRPr="00B81D6F">
        <w:t xml:space="preserve"> of trees, shrubs, ground</w:t>
      </w:r>
      <w:r w:rsidR="003001F7" w:rsidRPr="00B81D6F">
        <w:br/>
      </w:r>
      <w:r w:rsidR="003001F7" w:rsidRPr="00B81D6F">
        <w:lastRenderedPageBreak/>
        <w:t>covers and s</w:t>
      </w:r>
      <w:r w:rsidR="003001F7" w:rsidRPr="00B81D6F">
        <w:rPr>
          <w:u w:val="single"/>
        </w:rPr>
        <w:t>eedlings</w:t>
      </w:r>
      <w:r w:rsidRPr="00B81D6F">
        <w:t>.  Maintenance will consist of, but not be limited to, the following: pruning</w:t>
      </w:r>
      <w:r w:rsidR="00FC1ED8" w:rsidRPr="00B81D6F">
        <w:t>,</w:t>
      </w:r>
      <w:r w:rsidRPr="00B81D6F">
        <w:t xml:space="preserve"> cultivating</w:t>
      </w:r>
      <w:r w:rsidR="00FC1ED8" w:rsidRPr="00B81D6F">
        <w:t>,</w:t>
      </w:r>
      <w:r w:rsidRPr="00B81D6F">
        <w:t xml:space="preserve"> weeding</w:t>
      </w:r>
      <w:r w:rsidR="00FC1ED8" w:rsidRPr="00B81D6F">
        <w:t>,</w:t>
      </w:r>
      <w:r w:rsidRPr="00B81D6F">
        <w:t xml:space="preserve"> fertilizing</w:t>
      </w:r>
      <w:r w:rsidR="00FC1ED8" w:rsidRPr="00B81D6F">
        <w:t>,</w:t>
      </w:r>
      <w:r w:rsidRPr="00B81D6F">
        <w:t xml:space="preserve"> mulching</w:t>
      </w:r>
      <w:r w:rsidR="00FC1ED8" w:rsidRPr="00B81D6F">
        <w:t>,</w:t>
      </w:r>
      <w:r w:rsidRPr="00B81D6F">
        <w:t xml:space="preserve"> watering</w:t>
      </w:r>
      <w:r w:rsidR="00FC1ED8" w:rsidRPr="00B81D6F">
        <w:t>,</w:t>
      </w:r>
      <w:r w:rsidRPr="00B81D6F">
        <w:t xml:space="preserve"> repair of trunk wrapping</w:t>
      </w:r>
      <w:r w:rsidR="00FC1ED8" w:rsidRPr="00B81D6F">
        <w:t>,</w:t>
      </w:r>
      <w:r w:rsidRPr="00B81D6F">
        <w:t xml:space="preserve"> securing of tree guys</w:t>
      </w:r>
      <w:r w:rsidR="00FC1ED8" w:rsidRPr="00B81D6F">
        <w:t>,</w:t>
      </w:r>
      <w:r w:rsidRPr="00B81D6F">
        <w:t xml:space="preserve"> tightening of guys</w:t>
      </w:r>
      <w:r w:rsidR="00FC1ED8" w:rsidRPr="00B81D6F">
        <w:t>,</w:t>
      </w:r>
      <w:r w:rsidRPr="00B81D6F">
        <w:t xml:space="preserve"> resetting to proper grade or upright position</w:t>
      </w:r>
      <w:r w:rsidR="00FC1ED8" w:rsidRPr="00B81D6F">
        <w:t>,</w:t>
      </w:r>
      <w:r w:rsidRPr="00B81D6F">
        <w:t xml:space="preserve"> spraying to keep free of pests, insects and disease</w:t>
      </w:r>
      <w:r w:rsidR="00B67F0F" w:rsidRPr="00B81D6F">
        <w:t>,</w:t>
      </w:r>
      <w:r w:rsidRPr="00B81D6F">
        <w:t xml:space="preserve"> and barriers to prevent damage by persons or animals.</w:t>
      </w:r>
    </w:p>
    <w:p w14:paraId="1510E835" w14:textId="77777777" w:rsidR="00EE36EA" w:rsidRPr="00B81D6F" w:rsidRDefault="00EE36EA" w:rsidP="00B92171">
      <w:pPr>
        <w:pStyle w:val="Heading3"/>
        <w:tabs>
          <w:tab w:val="clear" w:pos="1440"/>
          <w:tab w:val="left" w:pos="1418"/>
        </w:tabs>
        <w:ind w:left="1418" w:hanging="709"/>
      </w:pPr>
      <w:r w:rsidRPr="00B81D6F">
        <w:t xml:space="preserve">Remove unwanted vegetation from mulched planting beds during the maintenance period.  </w:t>
      </w:r>
    </w:p>
    <w:p w14:paraId="44A904EE" w14:textId="77777777" w:rsidR="00EE36EA" w:rsidRPr="00B81D6F" w:rsidRDefault="00EE36EA" w:rsidP="00EE36EA">
      <w:pPr>
        <w:pStyle w:val="Heading2"/>
      </w:pPr>
      <w:r w:rsidRPr="00B81D6F">
        <w:t>Adjustment</w:t>
      </w:r>
      <w:r w:rsidR="00FF0B48">
        <w:t xml:space="preserve"> </w:t>
      </w:r>
      <w:r w:rsidRPr="00B81D6F">
        <w:t>and Replacement</w:t>
      </w:r>
    </w:p>
    <w:p w14:paraId="232F09D6" w14:textId="77777777" w:rsidR="00EE36EA" w:rsidRPr="00B81D6F" w:rsidRDefault="00EE36EA" w:rsidP="00F43BAE">
      <w:pPr>
        <w:pStyle w:val="Heading3"/>
        <w:tabs>
          <w:tab w:val="clear" w:pos="1440"/>
          <w:tab w:val="left" w:pos="1418"/>
        </w:tabs>
        <w:ind w:left="1418" w:hanging="709"/>
      </w:pPr>
      <w:r w:rsidRPr="00B81D6F">
        <w:t xml:space="preserve">Perform adjustment and replacement Work with materials of the same type and quality as outlined in the Contract Drawings and </w:t>
      </w:r>
      <w:r w:rsidR="000611F0" w:rsidRPr="00B81D6F">
        <w:t>Section 02935 -</w:t>
      </w:r>
      <w:r w:rsidRPr="00B81D6F">
        <w:t xml:space="preserve"> Planting of Trees, Shrubs and Ground Covers.   Replacement Work will have a warranty of the same length with the same conditions as outlined in Section 0293</w:t>
      </w:r>
      <w:r w:rsidR="000611F0" w:rsidRPr="00B81D6F">
        <w:t>5 -</w:t>
      </w:r>
      <w:r w:rsidRPr="00B81D6F">
        <w:t xml:space="preserve"> Planting of Trees Shrubs and Ground Covers.  </w:t>
      </w:r>
      <w:r w:rsidR="00C25418" w:rsidRPr="00B81D6F">
        <w:t xml:space="preserve">The </w:t>
      </w:r>
      <w:r w:rsidRPr="00B81D6F">
        <w:t xml:space="preserve">renewed warranty </w:t>
      </w:r>
      <w:r w:rsidR="00C25418" w:rsidRPr="00B81D6F">
        <w:t xml:space="preserve">shall commence </w:t>
      </w:r>
      <w:r w:rsidRPr="00B81D6F">
        <w:t xml:space="preserve">from </w:t>
      </w:r>
      <w:r w:rsidR="000525FC" w:rsidRPr="00B81D6F">
        <w:t xml:space="preserve">the </w:t>
      </w:r>
      <w:r w:rsidRPr="00B81D6F">
        <w:t xml:space="preserve">time of approval of </w:t>
      </w:r>
      <w:r w:rsidR="000525FC" w:rsidRPr="00B81D6F">
        <w:t xml:space="preserve">the </w:t>
      </w:r>
      <w:r w:rsidRPr="00B81D6F">
        <w:t>replacement work</w:t>
      </w:r>
      <w:r w:rsidR="00C25418" w:rsidRPr="00B81D6F">
        <w:t xml:space="preserve"> by the Region</w:t>
      </w:r>
      <w:r w:rsidRPr="00B81D6F">
        <w:t>.</w:t>
      </w:r>
    </w:p>
    <w:p w14:paraId="5E991561" w14:textId="77777777" w:rsidR="00EE36EA" w:rsidRPr="00B81D6F" w:rsidRDefault="00EE36EA" w:rsidP="00F43BAE">
      <w:pPr>
        <w:pStyle w:val="Heading3"/>
        <w:keepNext/>
        <w:keepLines/>
        <w:tabs>
          <w:tab w:val="clear" w:pos="1440"/>
          <w:tab w:val="left" w:pos="1418"/>
        </w:tabs>
        <w:ind w:left="1418" w:hanging="709"/>
      </w:pPr>
      <w:r w:rsidRPr="00B81D6F">
        <w:t xml:space="preserve">Replace plant stock that is dead, or not in </w:t>
      </w:r>
      <w:r w:rsidR="00B67F0F" w:rsidRPr="00B81D6F">
        <w:t xml:space="preserve">a </w:t>
      </w:r>
      <w:r w:rsidRPr="00B81D6F">
        <w:t xml:space="preserve">flourishing growing state, or does not meet </w:t>
      </w:r>
      <w:r w:rsidR="00C25418" w:rsidRPr="00B81D6F">
        <w:t>the S</w:t>
      </w:r>
      <w:r w:rsidRPr="00B81D6F">
        <w:t>pecifications.  Remove dead stock immediately.  Replace stock at</w:t>
      </w:r>
      <w:r w:rsidR="00C25418" w:rsidRPr="00B81D6F">
        <w:t xml:space="preserve"> the</w:t>
      </w:r>
      <w:r w:rsidRPr="00B81D6F">
        <w:t xml:space="preserve"> proper time during </w:t>
      </w:r>
      <w:r w:rsidR="00C25418" w:rsidRPr="00B81D6F">
        <w:t xml:space="preserve">the </w:t>
      </w:r>
      <w:r w:rsidRPr="00B81D6F">
        <w:t xml:space="preserve">next planting season.  Tag or mark replacement material in </w:t>
      </w:r>
      <w:r w:rsidR="00C25418" w:rsidRPr="00B81D6F">
        <w:t xml:space="preserve">a </w:t>
      </w:r>
      <w:r w:rsidRPr="00B81D6F">
        <w:t xml:space="preserve">permanently visible </w:t>
      </w:r>
      <w:del w:id="208" w:author="Axel Ouillet" w:date="2022-03-23T14:44:00Z">
        <w:r w:rsidRPr="00B81D6F" w:rsidDel="004145DB">
          <w:delText>manner, and</w:delText>
        </w:r>
      </w:del>
      <w:ins w:id="209" w:author="Axel Ouillet" w:date="2022-03-23T14:44:00Z">
        <w:r w:rsidR="004145DB" w:rsidRPr="00B81D6F">
          <w:t>manner and</w:t>
        </w:r>
      </w:ins>
      <w:r w:rsidRPr="00B81D6F">
        <w:t xml:space="preserve"> notify the </w:t>
      </w:r>
      <w:r w:rsidR="000525FC" w:rsidRPr="00B81D6F">
        <w:t xml:space="preserve">Consultant </w:t>
      </w:r>
      <w:r w:rsidRPr="00B81D6F">
        <w:t xml:space="preserve">in writing of </w:t>
      </w:r>
      <w:r w:rsidR="00B67F0F" w:rsidRPr="00B81D6F">
        <w:t xml:space="preserve">the </w:t>
      </w:r>
      <w:r w:rsidRPr="00B81D6F">
        <w:t xml:space="preserve">date </w:t>
      </w:r>
      <w:r w:rsidR="00B67F0F" w:rsidRPr="00B81D6F">
        <w:t>up</w:t>
      </w:r>
      <w:r w:rsidRPr="00B81D6F">
        <w:t xml:space="preserve">on which </w:t>
      </w:r>
      <w:r w:rsidR="00B67F0F" w:rsidRPr="00B81D6F">
        <w:t>the</w:t>
      </w:r>
      <w:ins w:id="210" w:author="Axel Ouillet" w:date="2022-03-23T14:44:00Z">
        <w:r w:rsidR="004145DB">
          <w:t xml:space="preserve"> </w:t>
        </w:r>
      </w:ins>
      <w:r w:rsidRPr="00B81D6F">
        <w:t xml:space="preserve">replacement was planted.  Include </w:t>
      </w:r>
      <w:r w:rsidR="00B67F0F" w:rsidRPr="00B81D6F">
        <w:t xml:space="preserve">a </w:t>
      </w:r>
      <w:r w:rsidRPr="00B81D6F">
        <w:t xml:space="preserve">sketch showing </w:t>
      </w:r>
      <w:r w:rsidR="00B67F0F" w:rsidRPr="00B81D6F">
        <w:t xml:space="preserve">the </w:t>
      </w:r>
      <w:r w:rsidRPr="00B81D6F">
        <w:t xml:space="preserve">location of replaced plants.  </w:t>
      </w:r>
    </w:p>
    <w:p w14:paraId="31D624BF" w14:textId="77777777" w:rsidR="00EE36EA" w:rsidRPr="00B81D6F" w:rsidRDefault="00EE36EA" w:rsidP="00F43BAE">
      <w:pPr>
        <w:pStyle w:val="Heading3"/>
        <w:tabs>
          <w:tab w:val="clear" w:pos="1440"/>
          <w:tab w:val="left" w:pos="1418"/>
        </w:tabs>
        <w:ind w:left="1418" w:hanging="709"/>
      </w:pPr>
      <w:r w:rsidRPr="00B81D6F">
        <w:t xml:space="preserve">After settlement has occurred at planting pits, fill </w:t>
      </w:r>
      <w:proofErr w:type="gramStart"/>
      <w:r w:rsidRPr="00B81D6F">
        <w:t>in to</w:t>
      </w:r>
      <w:proofErr w:type="gramEnd"/>
      <w:r w:rsidRPr="00B81D6F">
        <w:t xml:space="preserve"> </w:t>
      </w:r>
      <w:r w:rsidR="00C25418" w:rsidRPr="00B81D6F">
        <w:t xml:space="preserve">the </w:t>
      </w:r>
      <w:r w:rsidRPr="00B81D6F">
        <w:t>specified grade with planting soil mixture.</w:t>
      </w:r>
    </w:p>
    <w:p w14:paraId="7F4C8C8C" w14:textId="77777777" w:rsidR="00EE36EA" w:rsidRPr="00B81D6F" w:rsidRDefault="00EE36EA" w:rsidP="00EE36EA">
      <w:pPr>
        <w:pStyle w:val="Heading2"/>
      </w:pPr>
      <w:r w:rsidRPr="00B81D6F">
        <w:t>Weed Control</w:t>
      </w:r>
    </w:p>
    <w:p w14:paraId="36B8DCE8" w14:textId="77777777" w:rsidR="00EE36EA" w:rsidRPr="00B81D6F" w:rsidRDefault="00EE36EA" w:rsidP="00B92171">
      <w:pPr>
        <w:pStyle w:val="Heading3"/>
        <w:tabs>
          <w:tab w:val="clear" w:pos="1440"/>
          <w:tab w:val="left" w:pos="1418"/>
        </w:tabs>
        <w:ind w:left="1418" w:hanging="709"/>
      </w:pPr>
      <w:r w:rsidRPr="00B81D6F">
        <w:t>Tree Pits and Planting Beds: weed planting berm/saucer and planting bed mulch on a on a regular basis.  Top up mulch to ensure 100</w:t>
      </w:r>
      <w:r w:rsidR="00C47377" w:rsidRPr="00B81D6F">
        <w:t> </w:t>
      </w:r>
      <w:r w:rsidRPr="00B81D6F">
        <w:t xml:space="preserve">mm </w:t>
      </w:r>
      <w:r w:rsidR="00C25418" w:rsidRPr="00B81D6F">
        <w:t xml:space="preserve">of </w:t>
      </w:r>
      <w:r w:rsidRPr="00B81D6F">
        <w:t>depth during the maintenance period.</w:t>
      </w:r>
    </w:p>
    <w:p w14:paraId="6CFF8878" w14:textId="77777777" w:rsidR="00EE36EA" w:rsidRPr="00B81D6F" w:rsidRDefault="00EE36EA" w:rsidP="00B92171">
      <w:pPr>
        <w:pStyle w:val="Heading3"/>
        <w:tabs>
          <w:tab w:val="clear" w:pos="1440"/>
          <w:tab w:val="left" w:pos="1418"/>
        </w:tabs>
        <w:ind w:left="1418" w:hanging="709"/>
      </w:pPr>
      <w:r w:rsidRPr="00B81D6F">
        <w:t>Application of herbicide to control grass growth around trees and planting beds will be coordinated with a licence</w:t>
      </w:r>
      <w:r w:rsidR="000C5126" w:rsidRPr="00B81D6F">
        <w:t>d</w:t>
      </w:r>
      <w:r w:rsidRPr="00B81D6F">
        <w:t xml:space="preserve"> herbicidal applicator</w:t>
      </w:r>
      <w:r w:rsidR="00C25418" w:rsidRPr="00B81D6F">
        <w:t xml:space="preserve"> acceptable to the Consultant</w:t>
      </w:r>
      <w:r w:rsidRPr="00B81D6F">
        <w:t xml:space="preserve">.  Any application of herbicide will be confirmed with </w:t>
      </w:r>
      <w:r w:rsidR="000C5126" w:rsidRPr="00B81D6F">
        <w:t xml:space="preserve">the Consultant </w:t>
      </w:r>
      <w:r w:rsidRPr="00B81D6F">
        <w:t>prior to being carried out.</w:t>
      </w:r>
    </w:p>
    <w:p w14:paraId="22235BC8" w14:textId="77777777" w:rsidR="00EE36EA" w:rsidRPr="00B81D6F" w:rsidRDefault="00EE36EA" w:rsidP="00B92171">
      <w:pPr>
        <w:pStyle w:val="Heading3"/>
        <w:tabs>
          <w:tab w:val="clear" w:pos="1440"/>
          <w:tab w:val="left" w:pos="1418"/>
        </w:tabs>
        <w:ind w:left="1418" w:hanging="709"/>
      </w:pPr>
      <w:r w:rsidRPr="00B81D6F">
        <w:t xml:space="preserve">Ensure that tree guards at </w:t>
      </w:r>
      <w:r w:rsidR="000C5126" w:rsidRPr="00B81D6F">
        <w:t xml:space="preserve">the </w:t>
      </w:r>
      <w:r w:rsidRPr="00B81D6F">
        <w:t>base</w:t>
      </w:r>
      <w:r w:rsidR="00C25418" w:rsidRPr="00B81D6F">
        <w:t>s</w:t>
      </w:r>
      <w:r w:rsidRPr="00B81D6F">
        <w:t xml:space="preserve"> of trees and shrubs remain intact.</w:t>
      </w:r>
    </w:p>
    <w:p w14:paraId="4184C89F" w14:textId="77777777" w:rsidR="00EE36EA" w:rsidRPr="00B81D6F" w:rsidRDefault="00EE36EA" w:rsidP="00B92171">
      <w:pPr>
        <w:pStyle w:val="Heading3"/>
        <w:tabs>
          <w:tab w:val="clear" w:pos="1440"/>
          <w:tab w:val="left" w:pos="1418"/>
        </w:tabs>
        <w:ind w:left="1418" w:hanging="709"/>
      </w:pPr>
      <w:r w:rsidRPr="00B81D6F">
        <w:t xml:space="preserve">Remove stakes and guys at </w:t>
      </w:r>
      <w:r w:rsidR="000C5126" w:rsidRPr="00B81D6F">
        <w:t xml:space="preserve">the </w:t>
      </w:r>
      <w:r w:rsidRPr="00B81D6F">
        <w:t xml:space="preserve">end of </w:t>
      </w:r>
      <w:r w:rsidR="00C25418" w:rsidRPr="00B81D6F">
        <w:t xml:space="preserve">the </w:t>
      </w:r>
      <w:r w:rsidRPr="00B81D6F">
        <w:t>maintenance period.</w:t>
      </w:r>
    </w:p>
    <w:p w14:paraId="1E1141BF" w14:textId="77777777" w:rsidR="00EE36EA" w:rsidRPr="00B81D6F" w:rsidRDefault="00EE36EA" w:rsidP="00EE36EA">
      <w:pPr>
        <w:pStyle w:val="Heading2"/>
      </w:pPr>
      <w:r w:rsidRPr="00B81D6F">
        <w:t>Fertilizing</w:t>
      </w:r>
    </w:p>
    <w:p w14:paraId="171408E4" w14:textId="77777777" w:rsidR="00EE36EA" w:rsidRPr="00B81D6F" w:rsidRDefault="00EE36EA" w:rsidP="00F43BAE">
      <w:pPr>
        <w:pStyle w:val="Heading3"/>
        <w:tabs>
          <w:tab w:val="clear" w:pos="1440"/>
          <w:tab w:val="left" w:pos="1418"/>
        </w:tabs>
        <w:ind w:left="1418" w:hanging="709"/>
      </w:pPr>
      <w:r w:rsidRPr="00B81D6F">
        <w:t>Fertilize plant material as necessary to maintain plants in a healthy vigorous growing condition.</w:t>
      </w:r>
    </w:p>
    <w:p w14:paraId="76A5D7C2" w14:textId="77777777" w:rsidR="00EE36EA" w:rsidRPr="00B81D6F" w:rsidRDefault="00EE36EA" w:rsidP="00EE36EA">
      <w:pPr>
        <w:pStyle w:val="Heading2"/>
      </w:pPr>
      <w:r w:rsidRPr="00B81D6F">
        <w:t>Watering</w:t>
      </w:r>
    </w:p>
    <w:p w14:paraId="535331E0" w14:textId="77777777" w:rsidR="00AA040C" w:rsidRPr="00B81D6F" w:rsidRDefault="00EE36EA" w:rsidP="00F43BAE">
      <w:pPr>
        <w:pStyle w:val="Heading3"/>
        <w:tabs>
          <w:tab w:val="clear" w:pos="1440"/>
          <w:tab w:val="left" w:pos="1418"/>
        </w:tabs>
        <w:ind w:left="1418" w:hanging="709"/>
      </w:pPr>
      <w:r w:rsidRPr="00B81D6F">
        <w:t>Keep plants well watered to ensure vigorous, healthy growth.</w:t>
      </w:r>
    </w:p>
    <w:p w14:paraId="39AD36B7" w14:textId="77777777" w:rsidR="00F13982" w:rsidRPr="00B81D6F" w:rsidRDefault="00F13982" w:rsidP="000C5126">
      <w:pPr>
        <w:pStyle w:val="Other"/>
        <w:spacing w:before="240"/>
        <w:ind w:left="4320"/>
        <w:rPr>
          <w:rFonts w:ascii="Calibri" w:hAnsi="Calibri"/>
          <w:b/>
          <w:sz w:val="22"/>
          <w:szCs w:val="22"/>
        </w:rPr>
      </w:pPr>
      <w:r w:rsidRPr="00B81D6F">
        <w:rPr>
          <w:rFonts w:ascii="Calibri" w:hAnsi="Calibri"/>
          <w:b/>
          <w:sz w:val="22"/>
          <w:szCs w:val="22"/>
        </w:rPr>
        <w:t>END OF SECTION</w:t>
      </w:r>
    </w:p>
    <w:p w14:paraId="4518EA3D" w14:textId="77777777" w:rsidR="00C47377" w:rsidRPr="00B81D6F" w:rsidRDefault="00C47377" w:rsidP="00C47377">
      <w:pPr>
        <w:pStyle w:val="Other"/>
        <w:rPr>
          <w:rFonts w:ascii="Calibri" w:hAnsi="Calibri" w:cs="Arial"/>
          <w:sz w:val="22"/>
          <w:szCs w:val="22"/>
        </w:rPr>
      </w:pPr>
    </w:p>
    <w:p w14:paraId="67DF053E" w14:textId="77777777" w:rsidR="00C47377" w:rsidRPr="00B81D6F" w:rsidRDefault="00C47377" w:rsidP="00C47377">
      <w:pPr>
        <w:pStyle w:val="Other"/>
        <w:rPr>
          <w:rFonts w:ascii="Calibri" w:hAnsi="Calibri" w:cs="Arial"/>
          <w:sz w:val="22"/>
          <w:szCs w:val="22"/>
        </w:rPr>
      </w:pPr>
    </w:p>
    <w:p w14:paraId="71D9089E" w14:textId="77777777" w:rsidR="00C47377" w:rsidRPr="00B81D6F" w:rsidRDefault="00C47377" w:rsidP="00C47377">
      <w:pPr>
        <w:pStyle w:val="Other"/>
        <w:rPr>
          <w:rFonts w:ascii="Calibri" w:hAnsi="Calibri" w:cs="Arial"/>
          <w:sz w:val="22"/>
          <w:szCs w:val="22"/>
        </w:rPr>
      </w:pPr>
    </w:p>
    <w:p w14:paraId="2E2C8139" w14:textId="77777777" w:rsidR="00C47377" w:rsidRPr="00B81D6F" w:rsidRDefault="00C47377" w:rsidP="00C47377">
      <w:pPr>
        <w:pStyle w:val="Other"/>
        <w:rPr>
          <w:rFonts w:ascii="Calibri" w:hAnsi="Calibri" w:cs="Arial"/>
          <w:sz w:val="22"/>
          <w:szCs w:val="22"/>
        </w:rPr>
      </w:pPr>
    </w:p>
    <w:p w14:paraId="7C6629DE" w14:textId="77777777" w:rsidR="00C47377" w:rsidRPr="00B81D6F" w:rsidRDefault="00C47377" w:rsidP="00C47377">
      <w:pPr>
        <w:pStyle w:val="Other"/>
        <w:rPr>
          <w:rFonts w:ascii="Calibri" w:hAnsi="Calibri" w:cs="Arial"/>
          <w:sz w:val="22"/>
          <w:szCs w:val="22"/>
        </w:rPr>
      </w:pPr>
    </w:p>
    <w:p w14:paraId="76611265" w14:textId="77777777" w:rsidR="00C47377" w:rsidRPr="00B81D6F" w:rsidRDefault="00C47377" w:rsidP="00C47377">
      <w:pPr>
        <w:pStyle w:val="Other"/>
        <w:rPr>
          <w:rFonts w:ascii="Calibri" w:hAnsi="Calibri" w:cs="Times New Roman"/>
          <w:sz w:val="22"/>
          <w:szCs w:val="22"/>
        </w:rPr>
      </w:pPr>
    </w:p>
    <w:sectPr w:rsidR="00C47377" w:rsidRPr="00B81D6F" w:rsidSect="00227C51">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5" w:author="Radulovic, Nicole" w:date="2022-11-01T16:33:00Z" w:initials="RN">
    <w:p w14:paraId="2B98A314" w14:textId="77777777" w:rsidR="00A15EE4" w:rsidRDefault="00A15EE4">
      <w:pPr>
        <w:pStyle w:val="CommentText"/>
      </w:pPr>
      <w:r>
        <w:rPr>
          <w:rStyle w:val="CommentReference"/>
        </w:rPr>
        <w:annotationRef/>
      </w:r>
      <w:r>
        <w:t>Wording used in previous tender:</w:t>
      </w:r>
    </w:p>
    <w:p w14:paraId="19B5010C" w14:textId="77777777" w:rsidR="00A15EE4" w:rsidRDefault="00A15EE4" w:rsidP="00A15EE4">
      <w:pPr>
        <w:pStyle w:val="Heading4"/>
        <w:numPr>
          <w:ilvl w:val="0"/>
          <w:numId w:val="0"/>
        </w:numPr>
        <w:tabs>
          <w:tab w:val="left" w:pos="2127"/>
        </w:tabs>
      </w:pPr>
    </w:p>
    <w:p w14:paraId="4FF5E779" w14:textId="77777777" w:rsidR="00A15EE4" w:rsidRDefault="00A15EE4" w:rsidP="00A15EE4">
      <w:pPr>
        <w:pStyle w:val="Heading4"/>
        <w:numPr>
          <w:ilvl w:val="0"/>
          <w:numId w:val="0"/>
        </w:numPr>
        <w:tabs>
          <w:tab w:val="left" w:pos="2127"/>
        </w:tabs>
      </w:pPr>
      <w:r>
        <w:t>All costs associated with the work of this Section shall be included in the price for Item No. A2.18 in the Bid Form and shall be full compensation for all labour, equipment and materials for the appropriate permanent and temporary works required to perform the Work of this Section.</w:t>
      </w:r>
    </w:p>
    <w:p w14:paraId="27BDFD0D" w14:textId="77777777" w:rsidR="00A15EE4" w:rsidRDefault="00A15EE4">
      <w:pPr>
        <w:pStyle w:val="CommentText"/>
      </w:pPr>
    </w:p>
    <w:p w14:paraId="3EA1AB5F" w14:textId="77777777" w:rsidR="00A15EE4" w:rsidRDefault="00A15EE4">
      <w:pPr>
        <w:pStyle w:val="CommentText"/>
      </w:pPr>
    </w:p>
    <w:p w14:paraId="5B383892" w14:textId="77777777" w:rsidR="00A15EE4" w:rsidRDefault="00A15EE4">
      <w:pPr>
        <w:pStyle w:val="CommentText"/>
      </w:pPr>
      <w:r>
        <w:t>Would we want to consider this here?</w:t>
      </w:r>
    </w:p>
  </w:comment>
  <w:comment w:id="102" w:author="Radulovic, Nicole" w:date="2022-11-01T16:34:00Z" w:initials="RN">
    <w:p w14:paraId="16DF29CF" w14:textId="77777777" w:rsidR="00A15EE4" w:rsidRDefault="00A15EE4">
      <w:pPr>
        <w:pStyle w:val="CommentText"/>
      </w:pPr>
      <w:r>
        <w:rPr>
          <w:rStyle w:val="CommentReference"/>
        </w:rPr>
        <w:annotationRef/>
      </w:r>
      <w:r>
        <w:t>No related sections? I suggest adding:</w:t>
      </w:r>
    </w:p>
    <w:p w14:paraId="0A53ABD7" w14:textId="77777777" w:rsidR="00A15EE4" w:rsidRDefault="00A15EE4">
      <w:pPr>
        <w:pStyle w:val="CommentText"/>
      </w:pPr>
    </w:p>
    <w:p w14:paraId="46F40F14" w14:textId="77777777" w:rsidR="00A15EE4" w:rsidRDefault="00A15EE4" w:rsidP="00A15EE4">
      <w:pPr>
        <w:pStyle w:val="Heading3"/>
        <w:numPr>
          <w:ilvl w:val="2"/>
          <w:numId w:val="21"/>
        </w:numPr>
        <w:tabs>
          <w:tab w:val="clear" w:pos="1440"/>
          <w:tab w:val="left" w:pos="1418"/>
        </w:tabs>
        <w:ind w:left="1418" w:hanging="709"/>
      </w:pPr>
      <w:r>
        <w:t xml:space="preserve"> Section 02911 – Topsoil and Finish Grading</w:t>
      </w:r>
    </w:p>
    <w:p w14:paraId="1BF3400B" w14:textId="77777777" w:rsidR="00A15EE4" w:rsidRDefault="00A15EE4" w:rsidP="00A15EE4">
      <w:pPr>
        <w:pStyle w:val="Heading3"/>
        <w:numPr>
          <w:ilvl w:val="2"/>
          <w:numId w:val="21"/>
        </w:numPr>
        <w:tabs>
          <w:tab w:val="clear" w:pos="1440"/>
          <w:tab w:val="left" w:pos="1418"/>
        </w:tabs>
        <w:ind w:left="1418" w:hanging="709"/>
      </w:pPr>
      <w:r>
        <w:t xml:space="preserve"> Section 02933 – Sodding</w:t>
      </w:r>
    </w:p>
    <w:p w14:paraId="5DECAE4D" w14:textId="77777777" w:rsidR="00A15EE4" w:rsidRDefault="00A15EE4" w:rsidP="00A15EE4">
      <w:pPr>
        <w:pStyle w:val="Heading3"/>
        <w:numPr>
          <w:ilvl w:val="2"/>
          <w:numId w:val="21"/>
        </w:numPr>
        <w:tabs>
          <w:tab w:val="clear" w:pos="1440"/>
          <w:tab w:val="left" w:pos="1418"/>
        </w:tabs>
        <w:ind w:left="1418" w:hanging="709"/>
      </w:pPr>
      <w:r>
        <w:t xml:space="preserve"> Section 02935 – Planting of Trees, Shrubs and Ground Covers</w:t>
      </w:r>
    </w:p>
    <w:p w14:paraId="5BE7A4AD" w14:textId="77777777" w:rsidR="00A15EE4" w:rsidRDefault="00A15EE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83892" w15:done="0"/>
  <w15:commentEx w15:paraId="5BE7A4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83892" w16cid:durableId="270BC8E0"/>
  <w16cid:commentId w16cid:paraId="5BE7A4AD" w16cid:durableId="270BC9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E3F5" w14:textId="77777777" w:rsidR="002B0318" w:rsidRDefault="002B0318">
      <w:r>
        <w:separator/>
      </w:r>
    </w:p>
  </w:endnote>
  <w:endnote w:type="continuationSeparator" w:id="0">
    <w:p w14:paraId="1A6828ED" w14:textId="77777777" w:rsidR="002B0318" w:rsidRDefault="002B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DB55" w14:textId="77777777" w:rsidR="002B0318" w:rsidRDefault="002B0318">
      <w:r>
        <w:separator/>
      </w:r>
    </w:p>
  </w:footnote>
  <w:footnote w:type="continuationSeparator" w:id="0">
    <w:p w14:paraId="3A658E04" w14:textId="77777777" w:rsidR="002B0318" w:rsidRDefault="002B0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3B0B" w14:textId="77777777" w:rsidR="00227C51" w:rsidRPr="00227C51" w:rsidRDefault="00227C51" w:rsidP="00227C51">
    <w:pPr>
      <w:pBdr>
        <w:top w:val="single" w:sz="4" w:space="1" w:color="auto"/>
      </w:pBdr>
      <w:tabs>
        <w:tab w:val="right" w:pos="10350"/>
      </w:tabs>
      <w:rPr>
        <w:rFonts w:cs="Arial"/>
      </w:rPr>
    </w:pPr>
    <w:r w:rsidRPr="00227C51">
      <w:rPr>
        <w:rFonts w:cs="Arial"/>
      </w:rPr>
      <w:t>Section 02936</w:t>
    </w:r>
    <w:r>
      <w:rPr>
        <w:rFonts w:cs="Arial"/>
      </w:rPr>
      <w:tab/>
    </w:r>
    <w:r w:rsidRPr="00227C51">
      <w:rPr>
        <w:rFonts w:cs="Arial"/>
      </w:rPr>
      <w:t>CONTRACT NO.</w:t>
    </w:r>
    <w:r w:rsidRPr="00227C51">
      <w:rPr>
        <w:rFonts w:cs="Arial"/>
        <w:highlight w:val="lightGray"/>
      </w:rPr>
      <w:t>... [Insert Region Number]</w:t>
    </w:r>
    <w:r w:rsidRPr="00227C51">
      <w:rPr>
        <w:rFonts w:cs="Arial"/>
      </w:rPr>
      <w:tab/>
    </w:r>
  </w:p>
  <w:p w14:paraId="6AE0CD6A" w14:textId="77777777" w:rsidR="00227C51" w:rsidRPr="00227C51" w:rsidRDefault="00227C51" w:rsidP="00227C51">
    <w:pPr>
      <w:pBdr>
        <w:top w:val="single" w:sz="4" w:space="1" w:color="auto"/>
      </w:pBdr>
      <w:tabs>
        <w:tab w:val="left" w:pos="-1440"/>
        <w:tab w:val="left" w:pos="-720"/>
        <w:tab w:val="left" w:pos="0"/>
        <w:tab w:val="center" w:pos="5220"/>
        <w:tab w:val="right" w:pos="10350"/>
      </w:tabs>
      <w:rPr>
        <w:rFonts w:cs="Arial"/>
      </w:rPr>
    </w:pPr>
    <w:r w:rsidRPr="00227C51">
      <w:rPr>
        <w:rFonts w:cs="Arial"/>
      </w:rPr>
      <w:t>2015-04-23</w:t>
    </w:r>
    <w:r w:rsidRPr="00227C51">
      <w:rPr>
        <w:rFonts w:cs="Arial"/>
        <w:b/>
      </w:rPr>
      <w:tab/>
      <w:t>LANDSCAPE MAINTENANCE</w:t>
    </w:r>
    <w:r w:rsidRPr="00227C51">
      <w:rPr>
        <w:rFonts w:cs="Arial"/>
      </w:rPr>
      <w:tab/>
    </w:r>
  </w:p>
  <w:p w14:paraId="4D355318" w14:textId="77777777" w:rsidR="00227C51" w:rsidRPr="00227C51" w:rsidRDefault="00227C51" w:rsidP="00227C51">
    <w:pPr>
      <w:pBdr>
        <w:top w:val="single" w:sz="4" w:space="1" w:color="auto"/>
      </w:pBdr>
      <w:tabs>
        <w:tab w:val="center" w:pos="5175"/>
        <w:tab w:val="right" w:pos="10350"/>
      </w:tabs>
      <w:rPr>
        <w:rFonts w:cs="Arial"/>
      </w:rPr>
    </w:pPr>
    <w:r w:rsidRPr="00227C51">
      <w:rPr>
        <w:rFonts w:cs="Arial"/>
      </w:rPr>
      <w:t xml:space="preserve">Page </w:t>
    </w:r>
    <w:r w:rsidRPr="00227C51">
      <w:rPr>
        <w:rFonts w:cs="Arial"/>
      </w:rPr>
      <w:fldChar w:fldCharType="begin"/>
    </w:r>
    <w:r w:rsidRPr="00227C51">
      <w:rPr>
        <w:rFonts w:cs="Arial"/>
      </w:rPr>
      <w:instrText xml:space="preserve">PAGE </w:instrText>
    </w:r>
    <w:r w:rsidRPr="00227C51">
      <w:rPr>
        <w:rFonts w:cs="Arial"/>
      </w:rPr>
      <w:fldChar w:fldCharType="separate"/>
    </w:r>
    <w:r w:rsidR="004B57DE">
      <w:rPr>
        <w:rFonts w:cs="Arial"/>
        <w:noProof/>
      </w:rPr>
      <w:t>4</w:t>
    </w:r>
    <w:r w:rsidRPr="00227C51">
      <w:rPr>
        <w:rFonts w:cs="Arial"/>
      </w:rPr>
      <w:fldChar w:fldCharType="end"/>
    </w:r>
    <w:r w:rsidRPr="00227C51">
      <w:rPr>
        <w:rFonts w:cs="Arial"/>
      </w:rPr>
      <w:t xml:space="preserve"> </w:t>
    </w:r>
    <w:r>
      <w:rPr>
        <w:rFonts w:cs="Arial"/>
      </w:rPr>
      <w:tab/>
    </w:r>
    <w:r>
      <w:rPr>
        <w:rFonts w:cs="Arial"/>
      </w:rPr>
      <w:tab/>
    </w:r>
    <w:r w:rsidRPr="00227C51">
      <w:rPr>
        <w:rFonts w:cs="Arial"/>
      </w:rPr>
      <w:t xml:space="preserve">DATE:  </w:t>
    </w:r>
    <w:r w:rsidRPr="00227C51">
      <w:rPr>
        <w:rFonts w:cs="Arial"/>
        <w:highlight w:val="lightGray"/>
      </w:rPr>
      <w:t>[Insert Date, (e.g. Jan., 2000)]</w:t>
    </w:r>
    <w:r>
      <w:rPr>
        <w:rFonts w:cs="Arial"/>
      </w:rPr>
      <w:t xml:space="preserve"> </w:t>
    </w:r>
    <w:r w:rsidRPr="00227C51">
      <w:rPr>
        <w:rFonts w:cs="Arial"/>
      </w:rPr>
      <w:tab/>
      <w:t xml:space="preserve"> </w:t>
    </w:r>
  </w:p>
  <w:p w14:paraId="11C195AA" w14:textId="77777777" w:rsidR="00227C51" w:rsidRDefault="00227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2ED7" w14:textId="77777777" w:rsidR="001352D3" w:rsidRPr="00B81D6F" w:rsidRDefault="001352D3" w:rsidP="00672C12">
    <w:pPr>
      <w:pBdr>
        <w:top w:val="single" w:sz="4" w:space="1" w:color="auto"/>
      </w:pBdr>
      <w:tabs>
        <w:tab w:val="right" w:pos="10350"/>
      </w:tabs>
      <w:rPr>
        <w:rFonts w:cs="Arial"/>
      </w:rPr>
    </w:pPr>
    <w:r w:rsidRPr="00B81D6F">
      <w:rPr>
        <w:rFonts w:cs="Arial"/>
      </w:rPr>
      <w:t>CONTRACT NO.</w:t>
    </w:r>
    <w:r w:rsidRPr="00B81D6F">
      <w:rPr>
        <w:rFonts w:cs="Arial"/>
        <w:highlight w:val="lightGray"/>
      </w:rPr>
      <w:t>... [Insert Region Number]</w:t>
    </w:r>
    <w:r w:rsidRPr="00B81D6F">
      <w:rPr>
        <w:rFonts w:cs="Arial"/>
      </w:rPr>
      <w:tab/>
      <w:t>Section 02936</w:t>
    </w:r>
  </w:p>
  <w:p w14:paraId="0849A8DA" w14:textId="77777777" w:rsidR="001352D3" w:rsidRPr="00B81D6F" w:rsidRDefault="001352D3" w:rsidP="008A26A6">
    <w:pPr>
      <w:pBdr>
        <w:top w:val="single" w:sz="4" w:space="1" w:color="auto"/>
      </w:pBdr>
      <w:tabs>
        <w:tab w:val="left" w:pos="-1440"/>
        <w:tab w:val="left" w:pos="-720"/>
        <w:tab w:val="left" w:pos="0"/>
        <w:tab w:val="center" w:pos="5220"/>
        <w:tab w:val="right" w:pos="10350"/>
      </w:tabs>
      <w:rPr>
        <w:rFonts w:cs="Arial"/>
      </w:rPr>
    </w:pPr>
    <w:r w:rsidRPr="00B81D6F">
      <w:rPr>
        <w:rFonts w:cs="Arial"/>
        <w:b/>
      </w:rPr>
      <w:tab/>
      <w:t>LANDSCAPE MAINTENANCE</w:t>
    </w:r>
    <w:r w:rsidRPr="00B81D6F">
      <w:rPr>
        <w:rFonts w:cs="Arial"/>
      </w:rPr>
      <w:tab/>
    </w:r>
    <w:r w:rsidR="00227C51" w:rsidRPr="00B81D6F">
      <w:rPr>
        <w:rFonts w:cs="Arial"/>
      </w:rPr>
      <w:t>2015-04-23</w:t>
    </w:r>
  </w:p>
  <w:p w14:paraId="0CDF7642" w14:textId="77777777" w:rsidR="001352D3" w:rsidRPr="00B81D6F" w:rsidRDefault="001352D3" w:rsidP="00672C12">
    <w:pPr>
      <w:pBdr>
        <w:top w:val="single" w:sz="4" w:space="1" w:color="auto"/>
      </w:pBdr>
      <w:tabs>
        <w:tab w:val="center" w:pos="5175"/>
        <w:tab w:val="right" w:pos="10350"/>
      </w:tabs>
      <w:rPr>
        <w:rFonts w:cs="Arial"/>
      </w:rPr>
    </w:pPr>
    <w:r w:rsidRPr="00B81D6F">
      <w:rPr>
        <w:rFonts w:cs="Arial"/>
      </w:rPr>
      <w:t xml:space="preserve">DATE:  </w:t>
    </w:r>
    <w:r w:rsidRPr="00B81D6F">
      <w:rPr>
        <w:rFonts w:cs="Arial"/>
        <w:highlight w:val="lightGray"/>
      </w:rPr>
      <w:t>[Insert Date, (e.g. Jan., 2000)]</w:t>
    </w:r>
    <w:r w:rsidRPr="00B81D6F">
      <w:rPr>
        <w:rFonts w:cs="Arial"/>
      </w:rPr>
      <w:tab/>
    </w:r>
    <w:r w:rsidRPr="00B81D6F">
      <w:rPr>
        <w:rFonts w:cs="Arial"/>
      </w:rPr>
      <w:tab/>
      <w:t xml:space="preserve">Page </w:t>
    </w:r>
    <w:r w:rsidRPr="00B81D6F">
      <w:rPr>
        <w:rFonts w:cs="Arial"/>
      </w:rPr>
      <w:fldChar w:fldCharType="begin"/>
    </w:r>
    <w:r w:rsidRPr="00B81D6F">
      <w:rPr>
        <w:rFonts w:cs="Arial"/>
      </w:rPr>
      <w:instrText xml:space="preserve">PAGE </w:instrText>
    </w:r>
    <w:r w:rsidRPr="00B81D6F">
      <w:rPr>
        <w:rFonts w:cs="Arial"/>
      </w:rPr>
      <w:fldChar w:fldCharType="separate"/>
    </w:r>
    <w:r w:rsidR="004B57DE" w:rsidRPr="00B81D6F">
      <w:rPr>
        <w:rFonts w:cs="Arial"/>
        <w:noProof/>
      </w:rPr>
      <w:t>3</w:t>
    </w:r>
    <w:r w:rsidRPr="00B81D6F">
      <w:rPr>
        <w:rFonts w:cs="Arial"/>
      </w:rPr>
      <w:fldChar w:fldCharType="end"/>
    </w:r>
    <w:r w:rsidRPr="00B81D6F">
      <w:rPr>
        <w:rFonts w:cs="Arial"/>
      </w:rPr>
      <w:t xml:space="preserve"> </w:t>
    </w:r>
  </w:p>
  <w:p w14:paraId="73C88B41" w14:textId="77777777" w:rsidR="001352D3" w:rsidRPr="00B81D6F" w:rsidRDefault="001352D3"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C735" w14:textId="77777777" w:rsidR="001352D3" w:rsidRPr="0082209E" w:rsidRDefault="001352D3"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02936</w:t>
    </w:r>
  </w:p>
  <w:p w14:paraId="333831D1" w14:textId="77777777" w:rsidR="001352D3" w:rsidRPr="0082209E" w:rsidRDefault="001352D3"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LANDSCAPE MAINTENANCE</w:t>
    </w:r>
    <w:r w:rsidRPr="0082209E">
      <w:rPr>
        <w:rFonts w:ascii="Arial" w:hAnsi="Arial" w:cs="Arial"/>
      </w:rPr>
      <w:tab/>
    </w:r>
    <w:r w:rsidR="00BF7641" w:rsidRPr="00BF7641">
      <w:rPr>
        <w:rFonts w:ascii="Arial" w:hAnsi="Arial" w:cs="Arial"/>
      </w:rPr>
      <w:t>2012-0</w:t>
    </w:r>
    <w:r w:rsidR="00B77594">
      <w:rPr>
        <w:rFonts w:ascii="Arial" w:hAnsi="Arial" w:cs="Arial"/>
      </w:rPr>
      <w:t>6</w:t>
    </w:r>
    <w:r w:rsidR="00BF7641" w:rsidRPr="00BF7641">
      <w:rPr>
        <w:rFonts w:ascii="Arial" w:hAnsi="Arial" w:cs="Arial"/>
      </w:rPr>
      <w:t>-</w:t>
    </w:r>
    <w:r w:rsidR="00B92171">
      <w:rPr>
        <w:rFonts w:ascii="Arial" w:hAnsi="Arial" w:cs="Arial"/>
      </w:rPr>
      <w:t>29</w:t>
    </w:r>
  </w:p>
  <w:p w14:paraId="0DDBF89E" w14:textId="77777777" w:rsidR="001352D3" w:rsidRPr="0082209E" w:rsidRDefault="001352D3"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227C51">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227C51">
      <w:rPr>
        <w:rStyle w:val="PageNumber"/>
        <w:rFonts w:ascii="Arial" w:hAnsi="Arial" w:cs="Arial"/>
        <w:caps/>
        <w:noProof/>
        <w:sz w:val="22"/>
      </w:rPr>
      <w:t>5</w:t>
    </w:r>
    <w:r w:rsidRPr="008A26A6">
      <w:rPr>
        <w:rStyle w:val="PageNumber"/>
        <w:rFonts w:ascii="Arial" w:hAnsi="Arial" w:cs="Arial"/>
        <w:caps/>
        <w:sz w:val="22"/>
      </w:rPr>
      <w:fldChar w:fldCharType="end"/>
    </w:r>
  </w:p>
  <w:p w14:paraId="4ADD8922" w14:textId="77777777" w:rsidR="001352D3" w:rsidRDefault="001352D3"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8001E"/>
    <w:multiLevelType w:val="hybridMultilevel"/>
    <w:tmpl w:val="7D1AB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CDF6D1F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21425A3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E23213"/>
    <w:multiLevelType w:val="multilevel"/>
    <w:tmpl w:val="838E7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3182B31"/>
    <w:multiLevelType w:val="multilevel"/>
    <w:tmpl w:val="801ADC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26614693">
    <w:abstractNumId w:val="0"/>
  </w:num>
  <w:num w:numId="2" w16cid:durableId="1736778273">
    <w:abstractNumId w:val="0"/>
  </w:num>
  <w:num w:numId="3" w16cid:durableId="1476987752">
    <w:abstractNumId w:val="8"/>
  </w:num>
  <w:num w:numId="4" w16cid:durableId="684555257">
    <w:abstractNumId w:val="4"/>
  </w:num>
  <w:num w:numId="5" w16cid:durableId="1681852511">
    <w:abstractNumId w:val="10"/>
  </w:num>
  <w:num w:numId="6" w16cid:durableId="1608269369">
    <w:abstractNumId w:val="3"/>
  </w:num>
  <w:num w:numId="7" w16cid:durableId="1239487277">
    <w:abstractNumId w:val="6"/>
  </w:num>
  <w:num w:numId="8" w16cid:durableId="79376293">
    <w:abstractNumId w:val="2"/>
  </w:num>
  <w:num w:numId="9" w16cid:durableId="1459882333">
    <w:abstractNumId w:val="12"/>
  </w:num>
  <w:num w:numId="10" w16cid:durableId="496044565">
    <w:abstractNumId w:val="5"/>
  </w:num>
  <w:num w:numId="11" w16cid:durableId="496698482">
    <w:abstractNumId w:val="1"/>
  </w:num>
  <w:num w:numId="12" w16cid:durableId="46222978">
    <w:abstractNumId w:val="7"/>
  </w:num>
  <w:num w:numId="13" w16cid:durableId="1423379583">
    <w:abstractNumId w:val="7"/>
  </w:num>
  <w:num w:numId="14" w16cid:durableId="25373250">
    <w:abstractNumId w:val="7"/>
  </w:num>
  <w:num w:numId="15" w16cid:durableId="828180809">
    <w:abstractNumId w:val="7"/>
  </w:num>
  <w:num w:numId="16" w16cid:durableId="1606423111">
    <w:abstractNumId w:val="7"/>
  </w:num>
  <w:num w:numId="17" w16cid:durableId="1826240361">
    <w:abstractNumId w:val="7"/>
  </w:num>
  <w:num w:numId="18" w16cid:durableId="1373311101">
    <w:abstractNumId w:val="7"/>
  </w:num>
  <w:num w:numId="19" w16cid:durableId="879247755">
    <w:abstractNumId w:val="7"/>
  </w:num>
  <w:num w:numId="20" w16cid:durableId="1867866294">
    <w:abstractNumId w:val="7"/>
  </w:num>
  <w:num w:numId="21" w16cid:durableId="153716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4791731">
    <w:abstractNumId w:val="9"/>
  </w:num>
  <w:num w:numId="23" w16cid:durableId="1769963049">
    <w:abstractNumId w:val="7"/>
  </w:num>
  <w:num w:numId="24" w16cid:durableId="10997150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42C80"/>
    <w:rsid w:val="000525FC"/>
    <w:rsid w:val="000611F0"/>
    <w:rsid w:val="000A7BB7"/>
    <w:rsid w:val="000C5126"/>
    <w:rsid w:val="000C6EBC"/>
    <w:rsid w:val="00107DBA"/>
    <w:rsid w:val="001352D3"/>
    <w:rsid w:val="00143527"/>
    <w:rsid w:val="0014763D"/>
    <w:rsid w:val="001B3E2D"/>
    <w:rsid w:val="001F2CB4"/>
    <w:rsid w:val="00202C27"/>
    <w:rsid w:val="00217B4D"/>
    <w:rsid w:val="00227C51"/>
    <w:rsid w:val="0028408D"/>
    <w:rsid w:val="002B0318"/>
    <w:rsid w:val="002D017D"/>
    <w:rsid w:val="002D4787"/>
    <w:rsid w:val="003001F7"/>
    <w:rsid w:val="003130DA"/>
    <w:rsid w:val="003220E6"/>
    <w:rsid w:val="0033540B"/>
    <w:rsid w:val="00366110"/>
    <w:rsid w:val="00372157"/>
    <w:rsid w:val="00390F54"/>
    <w:rsid w:val="003D21DF"/>
    <w:rsid w:val="0040417E"/>
    <w:rsid w:val="00405CF2"/>
    <w:rsid w:val="004145DB"/>
    <w:rsid w:val="00414AEF"/>
    <w:rsid w:val="0042724B"/>
    <w:rsid w:val="00433906"/>
    <w:rsid w:val="00472C8B"/>
    <w:rsid w:val="00480F0B"/>
    <w:rsid w:val="004B57DE"/>
    <w:rsid w:val="004D6B8F"/>
    <w:rsid w:val="0058457D"/>
    <w:rsid w:val="005947BD"/>
    <w:rsid w:val="005B72CB"/>
    <w:rsid w:val="006066CE"/>
    <w:rsid w:val="00672C12"/>
    <w:rsid w:val="006820A2"/>
    <w:rsid w:val="006C0FAF"/>
    <w:rsid w:val="00701402"/>
    <w:rsid w:val="0070514B"/>
    <w:rsid w:val="00755DC8"/>
    <w:rsid w:val="007E4441"/>
    <w:rsid w:val="008001A5"/>
    <w:rsid w:val="00805870"/>
    <w:rsid w:val="00812A85"/>
    <w:rsid w:val="00847F2D"/>
    <w:rsid w:val="00884E87"/>
    <w:rsid w:val="008A26A6"/>
    <w:rsid w:val="008B10BF"/>
    <w:rsid w:val="008B21B7"/>
    <w:rsid w:val="008E1F6B"/>
    <w:rsid w:val="00931B7E"/>
    <w:rsid w:val="009369FF"/>
    <w:rsid w:val="00960901"/>
    <w:rsid w:val="009706E4"/>
    <w:rsid w:val="00976802"/>
    <w:rsid w:val="009C5C55"/>
    <w:rsid w:val="009E3AE0"/>
    <w:rsid w:val="009E5F1C"/>
    <w:rsid w:val="009F693F"/>
    <w:rsid w:val="00A15EE4"/>
    <w:rsid w:val="00A610B4"/>
    <w:rsid w:val="00A654C2"/>
    <w:rsid w:val="00A719AF"/>
    <w:rsid w:val="00A767E0"/>
    <w:rsid w:val="00AA040C"/>
    <w:rsid w:val="00AA0D79"/>
    <w:rsid w:val="00AF04AF"/>
    <w:rsid w:val="00B55D4C"/>
    <w:rsid w:val="00B67F0F"/>
    <w:rsid w:val="00B73F1E"/>
    <w:rsid w:val="00B77594"/>
    <w:rsid w:val="00B81D6F"/>
    <w:rsid w:val="00B92171"/>
    <w:rsid w:val="00BF1AFA"/>
    <w:rsid w:val="00BF7641"/>
    <w:rsid w:val="00C25418"/>
    <w:rsid w:val="00C44C1E"/>
    <w:rsid w:val="00C47377"/>
    <w:rsid w:val="00C6449A"/>
    <w:rsid w:val="00C73272"/>
    <w:rsid w:val="00C80C03"/>
    <w:rsid w:val="00C81675"/>
    <w:rsid w:val="00CE49EA"/>
    <w:rsid w:val="00D109FD"/>
    <w:rsid w:val="00D15EF9"/>
    <w:rsid w:val="00D26372"/>
    <w:rsid w:val="00D3626B"/>
    <w:rsid w:val="00D705EE"/>
    <w:rsid w:val="00DA097A"/>
    <w:rsid w:val="00DB06A2"/>
    <w:rsid w:val="00DE47A9"/>
    <w:rsid w:val="00E075CF"/>
    <w:rsid w:val="00E17BFE"/>
    <w:rsid w:val="00E3010B"/>
    <w:rsid w:val="00E62AA3"/>
    <w:rsid w:val="00E71D3D"/>
    <w:rsid w:val="00EE36EA"/>
    <w:rsid w:val="00EF2B73"/>
    <w:rsid w:val="00F00AD9"/>
    <w:rsid w:val="00F13982"/>
    <w:rsid w:val="00F4116E"/>
    <w:rsid w:val="00F43BAE"/>
    <w:rsid w:val="00F5273F"/>
    <w:rsid w:val="00F6204E"/>
    <w:rsid w:val="00F66AF7"/>
    <w:rsid w:val="00F744D9"/>
    <w:rsid w:val="00FB7830"/>
    <w:rsid w:val="00FC00AE"/>
    <w:rsid w:val="00FC1ED8"/>
    <w:rsid w:val="00FE4C9B"/>
    <w:rsid w:val="00FF0B48"/>
    <w:rsid w:val="00FF0D0B"/>
    <w:rsid w:val="00FF5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CACA6"/>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0B48"/>
    <w:rPr>
      <w:sz w:val="22"/>
      <w:szCs w:val="22"/>
    </w:rPr>
  </w:style>
  <w:style w:type="paragraph" w:styleId="Heading1">
    <w:name w:val="heading 1"/>
    <w:basedOn w:val="ListParagraph"/>
    <w:link w:val="Heading1Char"/>
    <w:uiPriority w:val="9"/>
    <w:qFormat/>
    <w:rsid w:val="00FF0B48"/>
    <w:pPr>
      <w:numPr>
        <w:numId w:val="20"/>
      </w:numPr>
      <w:spacing w:before="160"/>
      <w:outlineLvl w:val="0"/>
    </w:pPr>
    <w:rPr>
      <w:caps/>
    </w:rPr>
  </w:style>
  <w:style w:type="paragraph" w:styleId="Heading2">
    <w:name w:val="heading 2"/>
    <w:basedOn w:val="ListParagraph"/>
    <w:next w:val="Normal"/>
    <w:link w:val="Heading2Char"/>
    <w:uiPriority w:val="9"/>
    <w:qFormat/>
    <w:rsid w:val="00FF0B48"/>
    <w:pPr>
      <w:numPr>
        <w:ilvl w:val="1"/>
        <w:numId w:val="20"/>
      </w:numPr>
      <w:spacing w:before="80"/>
      <w:outlineLvl w:val="1"/>
    </w:pPr>
    <w:rPr>
      <w:u w:val="single"/>
    </w:rPr>
  </w:style>
  <w:style w:type="paragraph" w:styleId="Heading3">
    <w:name w:val="heading 3"/>
    <w:basedOn w:val="ListParagraph"/>
    <w:link w:val="Heading3Char"/>
    <w:uiPriority w:val="9"/>
    <w:qFormat/>
    <w:rsid w:val="00FF0B48"/>
    <w:pPr>
      <w:numPr>
        <w:ilvl w:val="2"/>
        <w:numId w:val="20"/>
      </w:numPr>
      <w:outlineLvl w:val="2"/>
    </w:pPr>
  </w:style>
  <w:style w:type="paragraph" w:styleId="Heading4">
    <w:name w:val="heading 4"/>
    <w:basedOn w:val="ListParagraph"/>
    <w:link w:val="Heading4Char"/>
    <w:uiPriority w:val="9"/>
    <w:qFormat/>
    <w:rsid w:val="00FF0B48"/>
    <w:pPr>
      <w:numPr>
        <w:ilvl w:val="3"/>
        <w:numId w:val="20"/>
      </w:numPr>
      <w:outlineLvl w:val="3"/>
    </w:pPr>
  </w:style>
  <w:style w:type="paragraph" w:styleId="Heading5">
    <w:name w:val="heading 5"/>
    <w:basedOn w:val="Heading4"/>
    <w:link w:val="Heading5Char"/>
    <w:uiPriority w:val="9"/>
    <w:qFormat/>
    <w:rsid w:val="00FF0B48"/>
    <w:pPr>
      <w:numPr>
        <w:ilvl w:val="4"/>
      </w:numPr>
      <w:outlineLvl w:val="4"/>
    </w:pPr>
  </w:style>
  <w:style w:type="paragraph" w:styleId="Heading6">
    <w:name w:val="heading 6"/>
    <w:basedOn w:val="Heading5"/>
    <w:next w:val="Normal"/>
    <w:link w:val="Heading6Char"/>
    <w:uiPriority w:val="9"/>
    <w:qFormat/>
    <w:rsid w:val="00FF0B48"/>
    <w:pPr>
      <w:numPr>
        <w:ilvl w:val="5"/>
      </w:numPr>
      <w:outlineLvl w:val="5"/>
    </w:pPr>
  </w:style>
  <w:style w:type="paragraph" w:styleId="Heading7">
    <w:name w:val="heading 7"/>
    <w:basedOn w:val="ListParagraph"/>
    <w:next w:val="Normal"/>
    <w:link w:val="Heading7Char"/>
    <w:uiPriority w:val="9"/>
    <w:qFormat/>
    <w:rsid w:val="00FF0B48"/>
    <w:pPr>
      <w:numPr>
        <w:ilvl w:val="6"/>
        <w:numId w:val="20"/>
      </w:numPr>
      <w:outlineLvl w:val="6"/>
    </w:pPr>
  </w:style>
  <w:style w:type="paragraph" w:styleId="Heading8">
    <w:name w:val="heading 8"/>
    <w:basedOn w:val="Heading7"/>
    <w:next w:val="Normal"/>
    <w:link w:val="Heading8Char"/>
    <w:qFormat/>
    <w:rsid w:val="00FF0B48"/>
    <w:pPr>
      <w:numPr>
        <w:ilvl w:val="7"/>
      </w:numPr>
      <w:outlineLvl w:val="7"/>
    </w:pPr>
  </w:style>
  <w:style w:type="paragraph" w:styleId="Heading9">
    <w:name w:val="heading 9"/>
    <w:basedOn w:val="Heading8"/>
    <w:next w:val="Normal"/>
    <w:link w:val="Heading9Char"/>
    <w:qFormat/>
    <w:rsid w:val="00FF0B48"/>
    <w:pPr>
      <w:numPr>
        <w:ilvl w:val="8"/>
        <w:numId w:val="22"/>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FF0B48"/>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uiPriority w:val="9"/>
    <w:rsid w:val="00FF0B48"/>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EE36EA"/>
    <w:rPr>
      <w:rFonts w:ascii="Tahoma" w:hAnsi="Tahoma" w:cs="Tahoma"/>
      <w:sz w:val="16"/>
      <w:szCs w:val="16"/>
    </w:rPr>
  </w:style>
  <w:style w:type="paragraph" w:customStyle="1" w:styleId="NormalTableText">
    <w:name w:val="Normal Table Text"/>
    <w:basedOn w:val="Normal"/>
    <w:rsid w:val="00A654C2"/>
    <w:pPr>
      <w:widowControl w:val="0"/>
      <w:spacing w:before="60" w:after="60"/>
    </w:pPr>
    <w:rPr>
      <w:rFonts w:ascii="Arial" w:hAnsi="Arial"/>
      <w:sz w:val="20"/>
      <w:lang w:val="en-GB"/>
    </w:rPr>
  </w:style>
  <w:style w:type="paragraph" w:customStyle="1" w:styleId="TableHeading">
    <w:name w:val="Table Heading"/>
    <w:basedOn w:val="Normal"/>
    <w:rsid w:val="00A654C2"/>
    <w:pPr>
      <w:widowControl w:val="0"/>
      <w:spacing w:before="60" w:after="60"/>
    </w:pPr>
    <w:rPr>
      <w:rFonts w:ascii="Arial" w:hAnsi="Arial"/>
      <w:b/>
      <w:sz w:val="20"/>
      <w:lang w:val="en-GB"/>
    </w:rPr>
  </w:style>
  <w:style w:type="character" w:customStyle="1" w:styleId="Heading1Char">
    <w:name w:val="Heading 1 Char"/>
    <w:link w:val="Heading1"/>
    <w:rsid w:val="00FF0B48"/>
    <w:rPr>
      <w:rFonts w:ascii="Calibri" w:hAnsi="Calibri"/>
      <w:caps/>
    </w:rPr>
  </w:style>
  <w:style w:type="paragraph" w:styleId="ListParagraph">
    <w:name w:val="List Paragraph"/>
    <w:basedOn w:val="Normal"/>
    <w:uiPriority w:val="34"/>
    <w:qFormat/>
    <w:rsid w:val="00FF0B48"/>
    <w:pPr>
      <w:ind w:left="720"/>
      <w:contextualSpacing/>
    </w:pPr>
  </w:style>
  <w:style w:type="character" w:customStyle="1" w:styleId="Heading2Char">
    <w:name w:val="Heading 2 Char"/>
    <w:link w:val="Heading2"/>
    <w:rsid w:val="00FF0B48"/>
    <w:rPr>
      <w:rFonts w:ascii="Calibri" w:hAnsi="Calibri"/>
      <w:u w:val="single"/>
    </w:rPr>
  </w:style>
  <w:style w:type="character" w:customStyle="1" w:styleId="Heading4Char">
    <w:name w:val="Heading 4 Char"/>
    <w:link w:val="Heading4"/>
    <w:uiPriority w:val="9"/>
    <w:rsid w:val="00FF0B48"/>
  </w:style>
  <w:style w:type="character" w:customStyle="1" w:styleId="Heading5Char">
    <w:name w:val="Heading 5 Char"/>
    <w:link w:val="Heading5"/>
    <w:rsid w:val="00FF0B48"/>
  </w:style>
  <w:style w:type="character" w:customStyle="1" w:styleId="Heading6Char">
    <w:name w:val="Heading 6 Char"/>
    <w:link w:val="Heading6"/>
    <w:rsid w:val="00FF0B48"/>
  </w:style>
  <w:style w:type="character" w:customStyle="1" w:styleId="Heading7Char">
    <w:name w:val="Heading 7 Char"/>
    <w:link w:val="Heading7"/>
    <w:rsid w:val="00FF0B48"/>
  </w:style>
  <w:style w:type="character" w:customStyle="1" w:styleId="Heading8Char">
    <w:name w:val="Heading 8 Char"/>
    <w:link w:val="Heading8"/>
    <w:rsid w:val="00FF0B48"/>
  </w:style>
  <w:style w:type="character" w:customStyle="1" w:styleId="Heading9Char">
    <w:name w:val="Heading 9 Char"/>
    <w:link w:val="Heading9"/>
    <w:rsid w:val="00FF0B48"/>
    <w:rPr>
      <w:rFonts w:cs="Arial"/>
    </w:rPr>
  </w:style>
  <w:style w:type="character" w:customStyle="1" w:styleId="TitleChar">
    <w:name w:val="Title Char"/>
    <w:link w:val="Title"/>
    <w:rsid w:val="00FF0B48"/>
    <w:rPr>
      <w:rFonts w:ascii="Arial Narrow" w:hAnsi="Arial Narrow"/>
      <w:b/>
    </w:rPr>
  </w:style>
  <w:style w:type="character" w:styleId="Strong">
    <w:name w:val="Strong"/>
    <w:qFormat/>
    <w:rsid w:val="00FF0B48"/>
    <w:rPr>
      <w:b/>
    </w:rPr>
  </w:style>
  <w:style w:type="paragraph" w:styleId="Revision">
    <w:name w:val="Revision"/>
    <w:hidden/>
    <w:uiPriority w:val="99"/>
    <w:semiHidden/>
    <w:rsid w:val="00A15EE4"/>
    <w:rPr>
      <w:sz w:val="22"/>
      <w:szCs w:val="22"/>
    </w:rPr>
  </w:style>
  <w:style w:type="paragraph" w:styleId="CommentSubject">
    <w:name w:val="annotation subject"/>
    <w:basedOn w:val="CommentText"/>
    <w:next w:val="CommentText"/>
    <w:link w:val="CommentSubjectChar"/>
    <w:rsid w:val="00A15EE4"/>
    <w:pPr>
      <w:spacing w:before="0"/>
    </w:pPr>
    <w:rPr>
      <w:rFonts w:ascii="Calibri" w:hAnsi="Calibri"/>
      <w:b/>
      <w:bCs/>
      <w:sz w:val="20"/>
      <w:szCs w:val="20"/>
    </w:rPr>
  </w:style>
  <w:style w:type="character" w:customStyle="1" w:styleId="CommentTextChar">
    <w:name w:val="Comment Text Char"/>
    <w:link w:val="CommentText"/>
    <w:semiHidden/>
    <w:rsid w:val="00A15EE4"/>
    <w:rPr>
      <w:rFonts w:ascii="Arial" w:hAnsi="Arial"/>
      <w:sz w:val="22"/>
      <w:szCs w:val="22"/>
      <w:lang w:val="en-CA" w:eastAsia="en-CA"/>
    </w:rPr>
  </w:style>
  <w:style w:type="character" w:customStyle="1" w:styleId="CommentSubjectChar">
    <w:name w:val="Comment Subject Char"/>
    <w:link w:val="CommentSubject"/>
    <w:rsid w:val="00A15EE4"/>
    <w:rPr>
      <w:rFonts w:ascii="Arial" w:hAnsi="Arial"/>
      <w:b/>
      <w:bCs/>
      <w:sz w:val="22"/>
      <w:szCs w:val="22"/>
      <w:lang w:val="en-CA" w:eastAsia="en-CA"/>
    </w:rPr>
  </w:style>
  <w:style w:type="character" w:customStyle="1" w:styleId="cf01">
    <w:name w:val="cf01"/>
    <w:basedOn w:val="DefaultParagraphFont"/>
    <w:rsid w:val="001F2CB4"/>
    <w:rPr>
      <w:rFonts w:ascii="Segoe UI" w:hAnsi="Segoe UI" w:cs="Segoe UI" w:hint="default"/>
      <w:sz w:val="18"/>
      <w:szCs w:val="18"/>
    </w:rPr>
  </w:style>
  <w:style w:type="paragraph" w:customStyle="1" w:styleId="pf0">
    <w:name w:val="pf0"/>
    <w:basedOn w:val="Normal"/>
    <w:rsid w:val="001F2CB4"/>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81905">
      <w:bodyDiv w:val="1"/>
      <w:marLeft w:val="0"/>
      <w:marRight w:val="0"/>
      <w:marTop w:val="0"/>
      <w:marBottom w:val="0"/>
      <w:divBdr>
        <w:top w:val="none" w:sz="0" w:space="0" w:color="auto"/>
        <w:left w:val="none" w:sz="0" w:space="0" w:color="auto"/>
        <w:bottom w:val="none" w:sz="0" w:space="0" w:color="auto"/>
        <w:right w:val="none" w:sz="0" w:space="0" w:color="auto"/>
      </w:divBdr>
    </w:div>
    <w:div w:id="942566552">
      <w:bodyDiv w:val="1"/>
      <w:marLeft w:val="0"/>
      <w:marRight w:val="0"/>
      <w:marTop w:val="0"/>
      <w:marBottom w:val="0"/>
      <w:divBdr>
        <w:top w:val="none" w:sz="0" w:space="0" w:color="auto"/>
        <w:left w:val="none" w:sz="0" w:space="0" w:color="auto"/>
        <w:bottom w:val="none" w:sz="0" w:space="0" w:color="auto"/>
        <w:right w:val="none" w:sz="0" w:space="0" w:color="auto"/>
      </w:divBdr>
    </w:div>
    <w:div w:id="17025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F8A3ABA3-A1F8-4B71-9FE4-CD96C18E998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D589F107-459C-47EC-9704-18990E905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7511AF-2344-4BBD-B423-24B92E1D3F32}">
  <ds:schemaRefs>
    <ds:schemaRef ds:uri="http://schemas.microsoft.com/sharepoint/v3/contenttype/forms"/>
  </ds:schemaRefs>
</ds:datastoreItem>
</file>

<file path=customXml/itemProps4.xml><?xml version="1.0" encoding="utf-8"?>
<ds:datastoreItem xmlns:ds="http://schemas.openxmlformats.org/officeDocument/2006/customXml" ds:itemID="{EE77C88C-E603-4AD9-B21D-0978CACA341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3</TotalTime>
  <Pages>2</Pages>
  <Words>913</Words>
  <Characters>6908</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02936_Landscape_Maintenance (Apr 23, 2015)</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02936_Landscape_Maintenance (Apr 23, 2015)</dc:title>
  <dc:subject/>
  <dc:creator>Adley-McGinnis, Andrea</dc:creator>
  <cp:keywords/>
  <dc:description/>
  <cp:lastModifiedBy>Johnny Pang</cp:lastModifiedBy>
  <cp:revision>3</cp:revision>
  <cp:lastPrinted>2007-03-20T18:17:00Z</cp:lastPrinted>
  <dcterms:created xsi:type="dcterms:W3CDTF">2022-11-17T18:52:00Z</dcterms:created>
  <dcterms:modified xsi:type="dcterms:W3CDTF">2022-12-01T01:37:00Z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2015-04-23T00:00:00Z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Communications">
    <vt:lpwstr/>
  </property>
  <property fmtid="{D5CDD505-2E9C-101B-9397-08002B2CF9AE}" pid="8" name="Internal Organization">
    <vt:lpwstr/>
  </property>
  <property fmtid="{D5CDD505-2E9C-101B-9397-08002B2CF9AE}" pid="9" name="Information Type">
    <vt:lpwstr/>
  </property>
  <property fmtid="{D5CDD505-2E9C-101B-9397-08002B2CF9AE}" pid="10" name="Project Completion Date">
    <vt:lpwstr/>
  </property>
  <property fmtid="{D5CDD505-2E9C-101B-9397-08002B2CF9AE}" pid="11" name="Historical Project Number">
    <vt:lpwstr/>
  </property>
  <property fmtid="{D5CDD505-2E9C-101B-9397-08002B2CF9AE}" pid="12" name="_dlc_DocId">
    <vt:lpwstr/>
  </property>
  <property fmtid="{D5CDD505-2E9C-101B-9397-08002B2CF9AE}" pid="13" name="End of Warranty Date">
    <vt:lpwstr/>
  </property>
  <property fmtid="{D5CDD505-2E9C-101B-9397-08002B2CF9AE}" pid="14" name="RelatedItems">
    <vt:lpwstr/>
  </property>
  <property fmtid="{D5CDD505-2E9C-101B-9397-08002B2CF9AE}" pid="15" name="_dlc_DocIdPersistId">
    <vt:lpwstr/>
  </property>
  <property fmtid="{D5CDD505-2E9C-101B-9397-08002B2CF9AE}" pid="16" name="File Code">
    <vt:lpwstr/>
  </property>
  <property fmtid="{D5CDD505-2E9C-101B-9397-08002B2CF9AE}" pid="17" name="Project Number">
    <vt:lpwstr>75530-ECA1011</vt:lpwstr>
  </property>
  <property fmtid="{D5CDD505-2E9C-101B-9397-08002B2CF9AE}" pid="18" name="_dlc_DocIdUrl">
    <vt:lpwstr>, </vt:lpwstr>
  </property>
  <property fmtid="{D5CDD505-2E9C-101B-9397-08002B2CF9AE}" pid="19" name="Owner">
    <vt:lpwstr/>
  </property>
  <property fmtid="{D5CDD505-2E9C-101B-9397-08002B2CF9AE}" pid="20" name="Organizational Unit">
    <vt:lpwstr>ENV/CPD</vt:lpwstr>
  </property>
  <property fmtid="{D5CDD505-2E9C-101B-9397-08002B2CF9AE}" pid="21" name="Key Document">
    <vt:lpwstr>0</vt:lpwstr>
  </property>
  <property fmtid="{D5CDD505-2E9C-101B-9397-08002B2CF9AE}" pid="22" name="_DCDateCreated">
    <vt:lpwstr>2022-11-01T16:32:41Z</vt:lpwstr>
  </property>
  <property fmtid="{D5CDD505-2E9C-101B-9397-08002B2CF9AE}" pid="23" name="ContentTypeId">
    <vt:lpwstr>0x010100BF8E50B80A32C040A85FB450FB26C9E5</vt:lpwstr>
  </property>
</Properties>
</file>