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Spec="center" w:tblpY="1"/>
        <w:tblOverlap w:val="never"/>
        <w:tblW w:w="0" w:type="auto"/>
        <w:tblLayout w:type="fixed"/>
        <w:tblLook w:val="0000" w:firstRow="0" w:lastRow="0" w:firstColumn="0" w:lastColumn="0" w:noHBand="0" w:noVBand="0"/>
      </w:tblPr>
      <w:tblGrid>
        <w:gridCol w:w="1004"/>
        <w:gridCol w:w="2344"/>
        <w:gridCol w:w="5499"/>
      </w:tblGrid>
      <w:tr w:rsidR="00291BAF" w:rsidRPr="00E44A73" w:rsidDel="00544B3B" w14:paraId="5DD56719" w14:textId="60FAFA62" w:rsidTr="00F302DE">
        <w:trPr>
          <w:cantSplit/>
          <w:del w:id="0" w:author="Johnny Pang" w:date="2022-04-17T14:06:00Z"/>
        </w:trPr>
        <w:tc>
          <w:tcPr>
            <w:tcW w:w="1004" w:type="dxa"/>
            <w:tcBorders>
              <w:top w:val="double" w:sz="6" w:space="0" w:color="auto"/>
              <w:left w:val="double" w:sz="6" w:space="0" w:color="auto"/>
              <w:bottom w:val="single" w:sz="6" w:space="0" w:color="auto"/>
              <w:right w:val="single" w:sz="6" w:space="0" w:color="auto"/>
            </w:tcBorders>
          </w:tcPr>
          <w:p w14:paraId="1736317A" w14:textId="3D727E34" w:rsidR="00291BAF" w:rsidRPr="00E44A73" w:rsidDel="00544B3B" w:rsidRDefault="00291BAF" w:rsidP="00BF4DDF">
            <w:pPr>
              <w:pStyle w:val="TableHeading"/>
              <w:rPr>
                <w:del w:id="1" w:author="Johnny Pang" w:date="2022-04-17T14:06:00Z"/>
                <w:rFonts w:ascii="Calibri" w:hAnsi="Calibri"/>
                <w:sz w:val="22"/>
              </w:rPr>
            </w:pPr>
            <w:del w:id="2" w:author="Johnny Pang" w:date="2022-04-17T14:06:00Z">
              <w:r w:rsidRPr="00E44A73" w:rsidDel="00544B3B">
                <w:rPr>
                  <w:rFonts w:ascii="Calibri" w:hAnsi="Calibri"/>
                  <w:sz w:val="22"/>
                </w:rPr>
                <w:delText>Version</w:delText>
              </w:r>
            </w:del>
          </w:p>
        </w:tc>
        <w:tc>
          <w:tcPr>
            <w:tcW w:w="2344" w:type="dxa"/>
            <w:tcBorders>
              <w:top w:val="double" w:sz="6" w:space="0" w:color="auto"/>
              <w:left w:val="single" w:sz="6" w:space="0" w:color="auto"/>
              <w:bottom w:val="single" w:sz="6" w:space="0" w:color="auto"/>
              <w:right w:val="single" w:sz="6" w:space="0" w:color="auto"/>
            </w:tcBorders>
          </w:tcPr>
          <w:p w14:paraId="1514D935" w14:textId="4AB77ECF" w:rsidR="00291BAF" w:rsidRPr="00E44A73" w:rsidDel="00544B3B" w:rsidRDefault="00291BAF" w:rsidP="00BF4DDF">
            <w:pPr>
              <w:pStyle w:val="TableHeading"/>
              <w:rPr>
                <w:del w:id="3" w:author="Johnny Pang" w:date="2022-04-17T14:06:00Z"/>
                <w:rFonts w:ascii="Calibri" w:hAnsi="Calibri"/>
                <w:sz w:val="22"/>
              </w:rPr>
            </w:pPr>
            <w:del w:id="4" w:author="Johnny Pang" w:date="2022-04-17T14:06:00Z">
              <w:r w:rsidRPr="00E44A73" w:rsidDel="00544B3B">
                <w:rPr>
                  <w:rFonts w:ascii="Calibri" w:hAnsi="Calibri"/>
                  <w:sz w:val="22"/>
                </w:rPr>
                <w:delText>Date</w:delText>
              </w:r>
            </w:del>
          </w:p>
        </w:tc>
        <w:tc>
          <w:tcPr>
            <w:tcW w:w="5499" w:type="dxa"/>
            <w:tcBorders>
              <w:top w:val="double" w:sz="6" w:space="0" w:color="auto"/>
              <w:left w:val="single" w:sz="6" w:space="0" w:color="auto"/>
              <w:bottom w:val="single" w:sz="6" w:space="0" w:color="auto"/>
              <w:right w:val="double" w:sz="6" w:space="0" w:color="auto"/>
            </w:tcBorders>
          </w:tcPr>
          <w:p w14:paraId="5BDD8F75" w14:textId="228EF287" w:rsidR="00291BAF" w:rsidRPr="00E44A73" w:rsidDel="00544B3B" w:rsidRDefault="00291BAF" w:rsidP="00BF4DDF">
            <w:pPr>
              <w:pStyle w:val="TableHeading"/>
              <w:rPr>
                <w:del w:id="5" w:author="Johnny Pang" w:date="2022-04-17T14:06:00Z"/>
                <w:rFonts w:ascii="Calibri" w:hAnsi="Calibri"/>
                <w:sz w:val="22"/>
              </w:rPr>
            </w:pPr>
            <w:del w:id="6" w:author="Johnny Pang" w:date="2022-04-17T14:06:00Z">
              <w:r w:rsidRPr="00E44A73" w:rsidDel="00544B3B">
                <w:rPr>
                  <w:rFonts w:ascii="Calibri" w:hAnsi="Calibri"/>
                  <w:sz w:val="22"/>
                </w:rPr>
                <w:delText>Description of Revisions</w:delText>
              </w:r>
            </w:del>
          </w:p>
        </w:tc>
      </w:tr>
      <w:tr w:rsidR="00291BAF" w:rsidRPr="00E44A73" w:rsidDel="00544B3B" w14:paraId="4ABCC611" w14:textId="17B50C81" w:rsidTr="00F302DE">
        <w:trPr>
          <w:cantSplit/>
          <w:del w:id="7" w:author="Johnny Pang" w:date="2022-04-17T14:06:00Z"/>
        </w:trPr>
        <w:tc>
          <w:tcPr>
            <w:tcW w:w="1004" w:type="dxa"/>
            <w:tcBorders>
              <w:top w:val="single" w:sz="6" w:space="0" w:color="auto"/>
              <w:left w:val="double" w:sz="6" w:space="0" w:color="auto"/>
              <w:bottom w:val="single" w:sz="6" w:space="0" w:color="auto"/>
              <w:right w:val="single" w:sz="6" w:space="0" w:color="auto"/>
            </w:tcBorders>
          </w:tcPr>
          <w:p w14:paraId="5EE123FD" w14:textId="0530B4E2" w:rsidR="00291BAF" w:rsidRPr="00E44A73" w:rsidDel="00544B3B" w:rsidRDefault="00291BAF" w:rsidP="00BF4DDF">
            <w:pPr>
              <w:pStyle w:val="NormalTableText"/>
              <w:rPr>
                <w:del w:id="8" w:author="Johnny Pang" w:date="2022-04-17T14:06:00Z"/>
                <w:rFonts w:ascii="Calibri" w:hAnsi="Calibri"/>
                <w:sz w:val="22"/>
              </w:rPr>
            </w:pPr>
            <w:del w:id="9" w:author="Johnny Pang" w:date="2022-04-17T14:06:00Z">
              <w:r w:rsidRPr="00E44A73" w:rsidDel="00544B3B">
                <w:rPr>
                  <w:rFonts w:ascii="Calibri" w:hAnsi="Calibri"/>
                  <w:sz w:val="22"/>
                </w:rPr>
                <w:delText>1</w:delText>
              </w:r>
            </w:del>
          </w:p>
        </w:tc>
        <w:tc>
          <w:tcPr>
            <w:tcW w:w="2344" w:type="dxa"/>
            <w:tcBorders>
              <w:top w:val="single" w:sz="6" w:space="0" w:color="auto"/>
              <w:left w:val="single" w:sz="6" w:space="0" w:color="auto"/>
              <w:bottom w:val="single" w:sz="6" w:space="0" w:color="auto"/>
              <w:right w:val="single" w:sz="6" w:space="0" w:color="auto"/>
            </w:tcBorders>
          </w:tcPr>
          <w:p w14:paraId="7E2E8F0D" w14:textId="3DFA830D" w:rsidR="00291BAF" w:rsidRPr="00E44A73" w:rsidDel="00544B3B" w:rsidRDefault="00291BAF" w:rsidP="00BF4DDF">
            <w:pPr>
              <w:pStyle w:val="NormalTableText"/>
              <w:rPr>
                <w:del w:id="10" w:author="Johnny Pang" w:date="2022-04-17T14:06:00Z"/>
                <w:rFonts w:ascii="Calibri" w:hAnsi="Calibri"/>
                <w:sz w:val="22"/>
              </w:rPr>
            </w:pPr>
            <w:del w:id="11" w:author="Johnny Pang" w:date="2022-04-17T14:06:00Z">
              <w:r w:rsidRPr="00E44A73" w:rsidDel="00544B3B">
                <w:rPr>
                  <w:rFonts w:ascii="Calibri" w:hAnsi="Calibri"/>
                  <w:sz w:val="22"/>
                </w:rPr>
                <w:delText>August 3</w:delText>
              </w:r>
              <w:r w:rsidR="00D91757" w:rsidRPr="00E44A73" w:rsidDel="00544B3B">
                <w:rPr>
                  <w:rFonts w:ascii="Calibri" w:hAnsi="Calibri"/>
                  <w:sz w:val="22"/>
                </w:rPr>
                <w:delText>0</w:delText>
              </w:r>
              <w:r w:rsidRPr="00E44A73" w:rsidDel="00544B3B">
                <w:rPr>
                  <w:rFonts w:ascii="Calibri" w:hAnsi="Calibri"/>
                  <w:sz w:val="22"/>
                </w:rPr>
                <w:delText>, 2006</w:delText>
              </w:r>
            </w:del>
          </w:p>
        </w:tc>
        <w:tc>
          <w:tcPr>
            <w:tcW w:w="5499" w:type="dxa"/>
            <w:tcBorders>
              <w:top w:val="single" w:sz="6" w:space="0" w:color="auto"/>
              <w:left w:val="single" w:sz="6" w:space="0" w:color="auto"/>
              <w:bottom w:val="single" w:sz="6" w:space="0" w:color="auto"/>
              <w:right w:val="double" w:sz="6" w:space="0" w:color="auto"/>
            </w:tcBorders>
          </w:tcPr>
          <w:p w14:paraId="5B32E660" w14:textId="77BFE4AF" w:rsidR="00291BAF" w:rsidRPr="00E44A73" w:rsidDel="00544B3B" w:rsidRDefault="00291BAF" w:rsidP="00BF4DDF">
            <w:pPr>
              <w:pStyle w:val="NormalTableText"/>
              <w:rPr>
                <w:del w:id="12" w:author="Johnny Pang" w:date="2022-04-17T14:06:00Z"/>
                <w:rFonts w:ascii="Calibri" w:hAnsi="Calibri"/>
                <w:sz w:val="22"/>
              </w:rPr>
            </w:pPr>
            <w:del w:id="13" w:author="Johnny Pang" w:date="2022-04-17T14:06:00Z">
              <w:r w:rsidRPr="00E44A73" w:rsidDel="00544B3B">
                <w:rPr>
                  <w:rFonts w:ascii="Calibri" w:hAnsi="Calibri"/>
                  <w:sz w:val="22"/>
                </w:rPr>
                <w:delText>Approved final document.</w:delText>
              </w:r>
            </w:del>
          </w:p>
        </w:tc>
      </w:tr>
      <w:tr w:rsidR="00291BAF" w:rsidRPr="00E44A73" w:rsidDel="00544B3B" w14:paraId="59714639" w14:textId="6AF60C8C" w:rsidTr="00F302DE">
        <w:trPr>
          <w:cantSplit/>
          <w:del w:id="14" w:author="Johnny Pang" w:date="2022-04-17T14:06:00Z"/>
        </w:trPr>
        <w:tc>
          <w:tcPr>
            <w:tcW w:w="1004" w:type="dxa"/>
            <w:tcBorders>
              <w:top w:val="single" w:sz="6" w:space="0" w:color="auto"/>
              <w:left w:val="double" w:sz="6" w:space="0" w:color="auto"/>
              <w:bottom w:val="single" w:sz="6" w:space="0" w:color="auto"/>
              <w:right w:val="single" w:sz="6" w:space="0" w:color="auto"/>
            </w:tcBorders>
          </w:tcPr>
          <w:p w14:paraId="4707682C" w14:textId="75FA00B8" w:rsidR="00291BAF" w:rsidRPr="00E44A73" w:rsidDel="00544B3B" w:rsidRDefault="000B785E" w:rsidP="00BF4DDF">
            <w:pPr>
              <w:pStyle w:val="NormalTableText"/>
              <w:rPr>
                <w:del w:id="15" w:author="Johnny Pang" w:date="2022-04-17T14:06:00Z"/>
                <w:rFonts w:ascii="Calibri" w:hAnsi="Calibri"/>
                <w:sz w:val="22"/>
              </w:rPr>
            </w:pPr>
            <w:del w:id="16" w:author="Johnny Pang" w:date="2022-04-17T14:06:00Z">
              <w:r w:rsidRPr="00E44A73" w:rsidDel="00544B3B">
                <w:rPr>
                  <w:rFonts w:ascii="Calibri" w:hAnsi="Calibri"/>
                  <w:sz w:val="22"/>
                </w:rPr>
                <w:delText>2</w:delText>
              </w:r>
            </w:del>
          </w:p>
        </w:tc>
        <w:tc>
          <w:tcPr>
            <w:tcW w:w="2344" w:type="dxa"/>
            <w:tcBorders>
              <w:top w:val="single" w:sz="6" w:space="0" w:color="auto"/>
              <w:left w:val="single" w:sz="6" w:space="0" w:color="auto"/>
              <w:bottom w:val="single" w:sz="6" w:space="0" w:color="auto"/>
              <w:right w:val="single" w:sz="6" w:space="0" w:color="auto"/>
            </w:tcBorders>
          </w:tcPr>
          <w:p w14:paraId="02342C57" w14:textId="2DF9F25F" w:rsidR="00291BAF" w:rsidRPr="00E44A73" w:rsidDel="00544B3B" w:rsidRDefault="000B785E" w:rsidP="00BF4DDF">
            <w:pPr>
              <w:pStyle w:val="NormalTableText"/>
              <w:rPr>
                <w:del w:id="17" w:author="Johnny Pang" w:date="2022-04-17T14:06:00Z"/>
                <w:rFonts w:ascii="Calibri" w:hAnsi="Calibri"/>
                <w:sz w:val="22"/>
              </w:rPr>
            </w:pPr>
            <w:del w:id="18" w:author="Johnny Pang" w:date="2022-04-17T14:06:00Z">
              <w:r w:rsidRPr="00E44A73" w:rsidDel="00544B3B">
                <w:rPr>
                  <w:rFonts w:ascii="Calibri" w:hAnsi="Calibri"/>
                  <w:sz w:val="22"/>
                </w:rPr>
                <w:delText>October 16, 2007</w:delText>
              </w:r>
            </w:del>
          </w:p>
        </w:tc>
        <w:tc>
          <w:tcPr>
            <w:tcW w:w="5499" w:type="dxa"/>
            <w:tcBorders>
              <w:top w:val="single" w:sz="6" w:space="0" w:color="auto"/>
              <w:left w:val="single" w:sz="6" w:space="0" w:color="auto"/>
              <w:bottom w:val="single" w:sz="6" w:space="0" w:color="auto"/>
              <w:right w:val="double" w:sz="6" w:space="0" w:color="auto"/>
            </w:tcBorders>
          </w:tcPr>
          <w:p w14:paraId="2695BC9B" w14:textId="26C83DC2" w:rsidR="00291BAF" w:rsidRPr="00E44A73" w:rsidDel="00544B3B" w:rsidRDefault="000B785E" w:rsidP="00BF4DDF">
            <w:pPr>
              <w:pStyle w:val="NormalTableText"/>
              <w:rPr>
                <w:del w:id="19" w:author="Johnny Pang" w:date="2022-04-17T14:06:00Z"/>
                <w:rFonts w:ascii="Calibri" w:hAnsi="Calibri"/>
                <w:sz w:val="22"/>
              </w:rPr>
            </w:pPr>
            <w:del w:id="20" w:author="Johnny Pang" w:date="2022-04-17T14:06:00Z">
              <w:r w:rsidRPr="00E44A73" w:rsidDel="00544B3B">
                <w:rPr>
                  <w:rFonts w:ascii="Calibri" w:hAnsi="Calibri"/>
                  <w:sz w:val="22"/>
                </w:rPr>
                <w:delText>Minor revisions by Legal Services.</w:delText>
              </w:r>
            </w:del>
          </w:p>
        </w:tc>
      </w:tr>
      <w:tr w:rsidR="00291BAF" w:rsidRPr="00E44A73" w:rsidDel="00544B3B" w14:paraId="6A74304C" w14:textId="3310FE53" w:rsidTr="00F302DE">
        <w:trPr>
          <w:cantSplit/>
          <w:trHeight w:val="65"/>
          <w:del w:id="21" w:author="Johnny Pang" w:date="2022-04-17T14:06:00Z"/>
        </w:trPr>
        <w:tc>
          <w:tcPr>
            <w:tcW w:w="1004" w:type="dxa"/>
            <w:tcBorders>
              <w:top w:val="single" w:sz="6" w:space="0" w:color="auto"/>
              <w:left w:val="double" w:sz="6" w:space="0" w:color="auto"/>
              <w:bottom w:val="single" w:sz="6" w:space="0" w:color="auto"/>
              <w:right w:val="single" w:sz="6" w:space="0" w:color="auto"/>
            </w:tcBorders>
          </w:tcPr>
          <w:p w14:paraId="699FE739" w14:textId="1508B157" w:rsidR="00291BAF" w:rsidRPr="00E44A73" w:rsidDel="00544B3B" w:rsidRDefault="00C469D6" w:rsidP="00BF4DDF">
            <w:pPr>
              <w:pStyle w:val="NormalTableText"/>
              <w:rPr>
                <w:del w:id="22" w:author="Johnny Pang" w:date="2022-04-17T14:06:00Z"/>
                <w:rFonts w:ascii="Calibri" w:hAnsi="Calibri"/>
                <w:sz w:val="22"/>
              </w:rPr>
            </w:pPr>
            <w:del w:id="23" w:author="Johnny Pang" w:date="2022-04-17T14:06:00Z">
              <w:r w:rsidRPr="00E44A73" w:rsidDel="00544B3B">
                <w:rPr>
                  <w:rFonts w:ascii="Calibri" w:hAnsi="Calibri"/>
                  <w:sz w:val="22"/>
                </w:rPr>
                <w:delText>3</w:delText>
              </w:r>
            </w:del>
          </w:p>
        </w:tc>
        <w:tc>
          <w:tcPr>
            <w:tcW w:w="2344" w:type="dxa"/>
            <w:tcBorders>
              <w:top w:val="single" w:sz="6" w:space="0" w:color="auto"/>
              <w:left w:val="single" w:sz="6" w:space="0" w:color="auto"/>
              <w:bottom w:val="single" w:sz="6" w:space="0" w:color="auto"/>
              <w:right w:val="single" w:sz="6" w:space="0" w:color="auto"/>
            </w:tcBorders>
          </w:tcPr>
          <w:p w14:paraId="367672D7" w14:textId="4736286A" w:rsidR="00291BAF" w:rsidRPr="00E44A73" w:rsidDel="00544B3B" w:rsidRDefault="00C469D6" w:rsidP="00BF4DDF">
            <w:pPr>
              <w:pStyle w:val="NormalTableText"/>
              <w:rPr>
                <w:del w:id="24" w:author="Johnny Pang" w:date="2022-04-17T14:06:00Z"/>
                <w:rFonts w:ascii="Calibri" w:hAnsi="Calibri"/>
                <w:sz w:val="22"/>
              </w:rPr>
            </w:pPr>
            <w:del w:id="25" w:author="Johnny Pang" w:date="2022-04-17T14:06:00Z">
              <w:r w:rsidRPr="00E44A73" w:rsidDel="00544B3B">
                <w:rPr>
                  <w:rFonts w:ascii="Calibri" w:hAnsi="Calibri"/>
                  <w:sz w:val="22"/>
                </w:rPr>
                <w:delText>November 13, 2009</w:delText>
              </w:r>
            </w:del>
          </w:p>
        </w:tc>
        <w:tc>
          <w:tcPr>
            <w:tcW w:w="5499" w:type="dxa"/>
            <w:tcBorders>
              <w:top w:val="single" w:sz="6" w:space="0" w:color="auto"/>
              <w:left w:val="single" w:sz="6" w:space="0" w:color="auto"/>
              <w:bottom w:val="single" w:sz="6" w:space="0" w:color="auto"/>
              <w:right w:val="double" w:sz="6" w:space="0" w:color="auto"/>
            </w:tcBorders>
          </w:tcPr>
          <w:p w14:paraId="7920629E" w14:textId="77B342A7" w:rsidR="00291BAF" w:rsidRPr="00E44A73" w:rsidDel="00544B3B" w:rsidRDefault="00C469D6" w:rsidP="00BF4DDF">
            <w:pPr>
              <w:pStyle w:val="NormalTableText"/>
              <w:rPr>
                <w:del w:id="26" w:author="Johnny Pang" w:date="2022-04-17T14:06:00Z"/>
                <w:rFonts w:ascii="Calibri" w:hAnsi="Calibri"/>
                <w:sz w:val="22"/>
              </w:rPr>
            </w:pPr>
            <w:del w:id="27" w:author="Johnny Pang" w:date="2022-04-17T14:06:00Z">
              <w:r w:rsidRPr="00E44A73" w:rsidDel="00544B3B">
                <w:rPr>
                  <w:rFonts w:ascii="Calibri" w:hAnsi="Calibri"/>
                  <w:sz w:val="22"/>
                </w:rPr>
                <w:delText>Modified ‘Related Sections’</w:delText>
              </w:r>
            </w:del>
          </w:p>
        </w:tc>
      </w:tr>
      <w:tr w:rsidR="00BF4DDF" w:rsidRPr="00E44A73" w:rsidDel="00544B3B" w14:paraId="74EC15AA" w14:textId="7319D977" w:rsidTr="00F302DE">
        <w:trPr>
          <w:cantSplit/>
          <w:del w:id="28" w:author="Johnny Pang" w:date="2022-04-17T14:06:00Z"/>
        </w:trPr>
        <w:tc>
          <w:tcPr>
            <w:tcW w:w="1004" w:type="dxa"/>
            <w:tcBorders>
              <w:top w:val="single" w:sz="6" w:space="0" w:color="auto"/>
              <w:left w:val="double" w:sz="6" w:space="0" w:color="auto"/>
              <w:bottom w:val="single" w:sz="6" w:space="0" w:color="auto"/>
              <w:right w:val="single" w:sz="6" w:space="0" w:color="auto"/>
            </w:tcBorders>
          </w:tcPr>
          <w:p w14:paraId="066DB8D7" w14:textId="57DCAE8D" w:rsidR="00BF4DDF" w:rsidRPr="00E44A73" w:rsidDel="00544B3B" w:rsidRDefault="00BF4DDF" w:rsidP="00BF4DDF">
            <w:pPr>
              <w:pStyle w:val="NormalTableText"/>
              <w:rPr>
                <w:del w:id="29" w:author="Johnny Pang" w:date="2022-04-17T14:06:00Z"/>
                <w:rFonts w:ascii="Calibri" w:hAnsi="Calibri"/>
                <w:sz w:val="22"/>
              </w:rPr>
            </w:pPr>
            <w:del w:id="30" w:author="Johnny Pang" w:date="2022-04-17T14:06:00Z">
              <w:r w:rsidRPr="00E44A73" w:rsidDel="00544B3B">
                <w:rPr>
                  <w:rFonts w:ascii="Calibri" w:hAnsi="Calibri"/>
                  <w:sz w:val="22"/>
                </w:rPr>
                <w:delText>4</w:delText>
              </w:r>
            </w:del>
          </w:p>
        </w:tc>
        <w:tc>
          <w:tcPr>
            <w:tcW w:w="2344" w:type="dxa"/>
            <w:tcBorders>
              <w:top w:val="single" w:sz="6" w:space="0" w:color="auto"/>
              <w:left w:val="single" w:sz="6" w:space="0" w:color="auto"/>
              <w:bottom w:val="single" w:sz="6" w:space="0" w:color="auto"/>
              <w:right w:val="single" w:sz="6" w:space="0" w:color="auto"/>
            </w:tcBorders>
          </w:tcPr>
          <w:p w14:paraId="3A58D2CB" w14:textId="3DDF736A" w:rsidR="00BF4DDF" w:rsidRPr="00E44A73" w:rsidDel="00544B3B" w:rsidRDefault="00BF4DDF" w:rsidP="00BF4DDF">
            <w:pPr>
              <w:pStyle w:val="NormalTableText"/>
              <w:rPr>
                <w:del w:id="31" w:author="Johnny Pang" w:date="2022-04-17T14:06:00Z"/>
                <w:rFonts w:ascii="Calibri" w:hAnsi="Calibri"/>
                <w:sz w:val="22"/>
              </w:rPr>
            </w:pPr>
            <w:del w:id="32" w:author="Johnny Pang" w:date="2022-04-17T14:06:00Z">
              <w:r w:rsidRPr="00E44A73" w:rsidDel="00544B3B">
                <w:rPr>
                  <w:rFonts w:ascii="Calibri" w:hAnsi="Calibri"/>
                  <w:sz w:val="22"/>
                </w:rPr>
                <w:delText>March 14, 2011</w:delText>
              </w:r>
            </w:del>
          </w:p>
        </w:tc>
        <w:tc>
          <w:tcPr>
            <w:tcW w:w="5499" w:type="dxa"/>
            <w:tcBorders>
              <w:top w:val="single" w:sz="6" w:space="0" w:color="auto"/>
              <w:left w:val="single" w:sz="6" w:space="0" w:color="auto"/>
              <w:bottom w:val="single" w:sz="6" w:space="0" w:color="auto"/>
              <w:right w:val="double" w:sz="6" w:space="0" w:color="auto"/>
            </w:tcBorders>
          </w:tcPr>
          <w:p w14:paraId="7C9B828B" w14:textId="10B10BAE" w:rsidR="00BF4DDF" w:rsidRPr="00E44A73" w:rsidDel="00544B3B" w:rsidRDefault="00BF4DDF" w:rsidP="00BF4DDF">
            <w:pPr>
              <w:pStyle w:val="NormalTableText"/>
              <w:rPr>
                <w:del w:id="33" w:author="Johnny Pang" w:date="2022-04-17T14:06:00Z"/>
                <w:rFonts w:ascii="Calibri" w:hAnsi="Calibri"/>
                <w:sz w:val="22"/>
              </w:rPr>
            </w:pPr>
            <w:del w:id="34" w:author="Johnny Pang" w:date="2022-04-17T14:06:00Z">
              <w:r w:rsidRPr="00E44A73" w:rsidDel="00544B3B">
                <w:rPr>
                  <w:rFonts w:ascii="Calibri" w:hAnsi="Calibri"/>
                  <w:sz w:val="22"/>
                </w:rPr>
                <w:delText>Minor changes from Legal</w:delText>
              </w:r>
            </w:del>
          </w:p>
        </w:tc>
      </w:tr>
      <w:tr w:rsidR="003D7B6A" w:rsidRPr="00E44A73" w:rsidDel="00544B3B" w14:paraId="5D8AFB31" w14:textId="40058E5B" w:rsidTr="00F302DE">
        <w:trPr>
          <w:cantSplit/>
          <w:del w:id="35" w:author="Johnny Pang" w:date="2022-04-17T14:06:00Z"/>
        </w:trPr>
        <w:tc>
          <w:tcPr>
            <w:tcW w:w="1004" w:type="dxa"/>
            <w:tcBorders>
              <w:top w:val="single" w:sz="6" w:space="0" w:color="auto"/>
              <w:left w:val="double" w:sz="6" w:space="0" w:color="auto"/>
              <w:bottom w:val="single" w:sz="6" w:space="0" w:color="auto"/>
              <w:right w:val="single" w:sz="6" w:space="0" w:color="auto"/>
            </w:tcBorders>
          </w:tcPr>
          <w:p w14:paraId="20080EAD" w14:textId="62F0E758" w:rsidR="003D7B6A" w:rsidRPr="00E44A73" w:rsidDel="00544B3B" w:rsidRDefault="003D7B6A" w:rsidP="00BF4DDF">
            <w:pPr>
              <w:pStyle w:val="NormalTableText"/>
              <w:rPr>
                <w:del w:id="36" w:author="Johnny Pang" w:date="2022-04-17T14:06:00Z"/>
                <w:rFonts w:ascii="Calibri" w:hAnsi="Calibri"/>
                <w:sz w:val="22"/>
              </w:rPr>
            </w:pPr>
            <w:del w:id="37" w:author="Johnny Pang" w:date="2022-04-17T14:06:00Z">
              <w:r w:rsidRPr="00E44A73" w:rsidDel="00544B3B">
                <w:rPr>
                  <w:rFonts w:ascii="Calibri" w:hAnsi="Calibri"/>
                  <w:sz w:val="22"/>
                </w:rPr>
                <w:delText>5</w:delText>
              </w:r>
            </w:del>
          </w:p>
        </w:tc>
        <w:tc>
          <w:tcPr>
            <w:tcW w:w="2344" w:type="dxa"/>
            <w:tcBorders>
              <w:top w:val="single" w:sz="6" w:space="0" w:color="auto"/>
              <w:left w:val="single" w:sz="6" w:space="0" w:color="auto"/>
              <w:bottom w:val="single" w:sz="6" w:space="0" w:color="auto"/>
              <w:right w:val="single" w:sz="6" w:space="0" w:color="auto"/>
            </w:tcBorders>
          </w:tcPr>
          <w:p w14:paraId="7027B652" w14:textId="37537095" w:rsidR="003D7B6A" w:rsidRPr="00E44A73" w:rsidDel="00544B3B" w:rsidRDefault="003D7B6A" w:rsidP="00BF4DDF">
            <w:pPr>
              <w:pStyle w:val="NormalTableText"/>
              <w:rPr>
                <w:del w:id="38" w:author="Johnny Pang" w:date="2022-04-17T14:06:00Z"/>
                <w:rFonts w:ascii="Calibri" w:hAnsi="Calibri"/>
                <w:sz w:val="22"/>
              </w:rPr>
            </w:pPr>
            <w:del w:id="39" w:author="Johnny Pang" w:date="2022-04-17T14:06:00Z">
              <w:r w:rsidRPr="00E44A73" w:rsidDel="00544B3B">
                <w:rPr>
                  <w:rFonts w:ascii="Calibri" w:hAnsi="Calibri"/>
                  <w:sz w:val="22"/>
                </w:rPr>
                <w:delText>April 13, 2012</w:delText>
              </w:r>
            </w:del>
          </w:p>
        </w:tc>
        <w:tc>
          <w:tcPr>
            <w:tcW w:w="5499" w:type="dxa"/>
            <w:tcBorders>
              <w:top w:val="single" w:sz="6" w:space="0" w:color="auto"/>
              <w:left w:val="single" w:sz="6" w:space="0" w:color="auto"/>
              <w:bottom w:val="single" w:sz="6" w:space="0" w:color="auto"/>
              <w:right w:val="double" w:sz="6" w:space="0" w:color="auto"/>
            </w:tcBorders>
          </w:tcPr>
          <w:p w14:paraId="3E8A5FD3" w14:textId="490E2DF3" w:rsidR="003D7B6A" w:rsidRPr="00E44A73" w:rsidDel="00544B3B" w:rsidRDefault="003D7B6A" w:rsidP="00BF4DDF">
            <w:pPr>
              <w:pStyle w:val="NormalTableText"/>
              <w:rPr>
                <w:del w:id="40" w:author="Johnny Pang" w:date="2022-04-17T14:06:00Z"/>
                <w:rFonts w:ascii="Calibri" w:hAnsi="Calibri"/>
                <w:sz w:val="22"/>
              </w:rPr>
            </w:pPr>
            <w:del w:id="41" w:author="Johnny Pang" w:date="2022-04-17T14:06:00Z">
              <w:r w:rsidRPr="00E44A73" w:rsidDel="00544B3B">
                <w:rPr>
                  <w:rFonts w:ascii="Calibri" w:hAnsi="Calibri"/>
                  <w:sz w:val="22"/>
                </w:rPr>
                <w:delText>Addition of References and Replacement Parts sections on this page</w:delText>
              </w:r>
            </w:del>
          </w:p>
        </w:tc>
      </w:tr>
      <w:tr w:rsidR="003D7B6A" w:rsidRPr="00E44A73" w:rsidDel="00544B3B" w14:paraId="4E37F517" w14:textId="6FD24103" w:rsidTr="00F302DE">
        <w:trPr>
          <w:cantSplit/>
          <w:del w:id="42" w:author="Johnny Pang" w:date="2022-04-17T14:06:00Z"/>
        </w:trPr>
        <w:tc>
          <w:tcPr>
            <w:tcW w:w="1004" w:type="dxa"/>
            <w:tcBorders>
              <w:top w:val="single" w:sz="6" w:space="0" w:color="auto"/>
              <w:left w:val="double" w:sz="6" w:space="0" w:color="auto"/>
              <w:bottom w:val="single" w:sz="6" w:space="0" w:color="auto"/>
              <w:right w:val="single" w:sz="6" w:space="0" w:color="auto"/>
            </w:tcBorders>
          </w:tcPr>
          <w:p w14:paraId="37D362F7" w14:textId="326E92F8" w:rsidR="003D7B6A" w:rsidRPr="00E44A73" w:rsidDel="00544B3B" w:rsidRDefault="00D53283" w:rsidP="00BF4DDF">
            <w:pPr>
              <w:pStyle w:val="NormalTableText"/>
              <w:rPr>
                <w:del w:id="43" w:author="Johnny Pang" w:date="2022-04-17T14:06:00Z"/>
                <w:rFonts w:ascii="Calibri" w:hAnsi="Calibri"/>
                <w:sz w:val="22"/>
              </w:rPr>
            </w:pPr>
            <w:del w:id="44" w:author="Johnny Pang" w:date="2022-04-17T14:06:00Z">
              <w:r w:rsidRPr="00E44A73" w:rsidDel="00544B3B">
                <w:rPr>
                  <w:rFonts w:ascii="Calibri" w:hAnsi="Calibri"/>
                  <w:sz w:val="22"/>
                </w:rPr>
                <w:delText>6</w:delText>
              </w:r>
            </w:del>
          </w:p>
        </w:tc>
        <w:tc>
          <w:tcPr>
            <w:tcW w:w="2344" w:type="dxa"/>
            <w:tcBorders>
              <w:top w:val="single" w:sz="6" w:space="0" w:color="auto"/>
              <w:left w:val="single" w:sz="6" w:space="0" w:color="auto"/>
              <w:bottom w:val="single" w:sz="6" w:space="0" w:color="auto"/>
              <w:right w:val="single" w:sz="6" w:space="0" w:color="auto"/>
            </w:tcBorders>
          </w:tcPr>
          <w:p w14:paraId="4388613E" w14:textId="101AEA80" w:rsidR="003D7B6A" w:rsidRPr="00E44A73" w:rsidDel="00544B3B" w:rsidRDefault="00D53283" w:rsidP="00BF4DDF">
            <w:pPr>
              <w:pStyle w:val="NormalTableText"/>
              <w:rPr>
                <w:del w:id="45" w:author="Johnny Pang" w:date="2022-04-17T14:06:00Z"/>
                <w:rFonts w:ascii="Calibri" w:hAnsi="Calibri"/>
                <w:sz w:val="22"/>
              </w:rPr>
            </w:pPr>
            <w:del w:id="46" w:author="Johnny Pang" w:date="2022-04-17T14:06:00Z">
              <w:r w:rsidRPr="00E44A73" w:rsidDel="00544B3B">
                <w:rPr>
                  <w:rFonts w:ascii="Calibri" w:hAnsi="Calibri"/>
                  <w:sz w:val="22"/>
                </w:rPr>
                <w:delText>June 28, 2012</w:delText>
              </w:r>
            </w:del>
          </w:p>
        </w:tc>
        <w:tc>
          <w:tcPr>
            <w:tcW w:w="5499" w:type="dxa"/>
            <w:tcBorders>
              <w:top w:val="single" w:sz="6" w:space="0" w:color="auto"/>
              <w:left w:val="single" w:sz="6" w:space="0" w:color="auto"/>
              <w:bottom w:val="single" w:sz="6" w:space="0" w:color="auto"/>
              <w:right w:val="double" w:sz="6" w:space="0" w:color="auto"/>
            </w:tcBorders>
          </w:tcPr>
          <w:p w14:paraId="62075440" w14:textId="4DA5E1BF" w:rsidR="003D7B6A" w:rsidRPr="00E44A73" w:rsidDel="00544B3B" w:rsidRDefault="00D53283" w:rsidP="00BF4DDF">
            <w:pPr>
              <w:pStyle w:val="NormalTableText"/>
              <w:rPr>
                <w:del w:id="47" w:author="Johnny Pang" w:date="2022-04-17T14:06:00Z"/>
                <w:rFonts w:ascii="Calibri" w:hAnsi="Calibri"/>
                <w:sz w:val="22"/>
              </w:rPr>
            </w:pPr>
            <w:del w:id="48" w:author="Johnny Pang" w:date="2022-04-17T14:06:00Z">
              <w:r w:rsidRPr="00E44A73" w:rsidDel="00544B3B">
                <w:rPr>
                  <w:rFonts w:ascii="Calibri" w:hAnsi="Calibri"/>
                  <w:sz w:val="22"/>
                </w:rPr>
                <w:delText>Reformatted to Remove White Space</w:delText>
              </w:r>
            </w:del>
          </w:p>
        </w:tc>
      </w:tr>
      <w:tr w:rsidR="00291BAF" w:rsidRPr="00E44A73" w:rsidDel="00544B3B" w14:paraId="55FFA779" w14:textId="1F75787A" w:rsidTr="00F302DE">
        <w:trPr>
          <w:cantSplit/>
          <w:del w:id="49" w:author="Johnny Pang" w:date="2022-04-17T14:06:00Z"/>
        </w:trPr>
        <w:tc>
          <w:tcPr>
            <w:tcW w:w="1004" w:type="dxa"/>
            <w:tcBorders>
              <w:top w:val="single" w:sz="6" w:space="0" w:color="auto"/>
              <w:left w:val="double" w:sz="6" w:space="0" w:color="auto"/>
              <w:bottom w:val="single" w:sz="6" w:space="0" w:color="auto"/>
              <w:right w:val="single" w:sz="6" w:space="0" w:color="auto"/>
            </w:tcBorders>
          </w:tcPr>
          <w:p w14:paraId="53C24507" w14:textId="72CB82D1" w:rsidR="00291BAF" w:rsidRPr="00E44A73" w:rsidDel="00544B3B" w:rsidRDefault="00D828B0" w:rsidP="00BF4DDF">
            <w:pPr>
              <w:pStyle w:val="NormalTableText"/>
              <w:rPr>
                <w:del w:id="50" w:author="Johnny Pang" w:date="2022-04-17T14:06:00Z"/>
                <w:rFonts w:ascii="Calibri" w:hAnsi="Calibri"/>
                <w:sz w:val="22"/>
              </w:rPr>
            </w:pPr>
            <w:del w:id="51" w:author="Johnny Pang" w:date="2022-04-17T14:06:00Z">
              <w:r w:rsidRPr="00E44A73" w:rsidDel="00544B3B">
                <w:rPr>
                  <w:rFonts w:ascii="Calibri" w:hAnsi="Calibri"/>
                  <w:sz w:val="22"/>
                </w:rPr>
                <w:delText>7</w:delText>
              </w:r>
            </w:del>
          </w:p>
        </w:tc>
        <w:tc>
          <w:tcPr>
            <w:tcW w:w="2344" w:type="dxa"/>
            <w:tcBorders>
              <w:top w:val="single" w:sz="6" w:space="0" w:color="auto"/>
              <w:left w:val="single" w:sz="6" w:space="0" w:color="auto"/>
              <w:bottom w:val="single" w:sz="6" w:space="0" w:color="auto"/>
              <w:right w:val="single" w:sz="6" w:space="0" w:color="auto"/>
            </w:tcBorders>
          </w:tcPr>
          <w:p w14:paraId="5EDEF6EE" w14:textId="6A0CC2E9" w:rsidR="00291BAF" w:rsidRPr="00E44A73" w:rsidDel="00544B3B" w:rsidRDefault="00D828B0" w:rsidP="00BF4DDF">
            <w:pPr>
              <w:pStyle w:val="NormalTableText"/>
              <w:rPr>
                <w:del w:id="52" w:author="Johnny Pang" w:date="2022-04-17T14:06:00Z"/>
                <w:rFonts w:ascii="Calibri" w:hAnsi="Calibri"/>
                <w:sz w:val="22"/>
              </w:rPr>
            </w:pPr>
            <w:del w:id="53" w:author="Johnny Pang" w:date="2022-04-17T14:06:00Z">
              <w:r w:rsidRPr="00E44A73" w:rsidDel="00544B3B">
                <w:rPr>
                  <w:rFonts w:ascii="Calibri" w:hAnsi="Calibri"/>
                  <w:sz w:val="22"/>
                </w:rPr>
                <w:delText>August 6, 2013</w:delText>
              </w:r>
            </w:del>
          </w:p>
        </w:tc>
        <w:tc>
          <w:tcPr>
            <w:tcW w:w="5499" w:type="dxa"/>
            <w:tcBorders>
              <w:top w:val="single" w:sz="6" w:space="0" w:color="auto"/>
              <w:left w:val="single" w:sz="6" w:space="0" w:color="auto"/>
              <w:bottom w:val="single" w:sz="6" w:space="0" w:color="auto"/>
              <w:right w:val="double" w:sz="6" w:space="0" w:color="auto"/>
            </w:tcBorders>
          </w:tcPr>
          <w:p w14:paraId="2AB3FD0D" w14:textId="020BF2FD" w:rsidR="00291BAF" w:rsidRPr="00E44A73" w:rsidDel="00544B3B" w:rsidRDefault="00D828B0" w:rsidP="00BF4DDF">
            <w:pPr>
              <w:pStyle w:val="NormalTableText"/>
              <w:rPr>
                <w:del w:id="54" w:author="Johnny Pang" w:date="2022-04-17T14:06:00Z"/>
                <w:rFonts w:ascii="Calibri" w:hAnsi="Calibri"/>
                <w:sz w:val="22"/>
              </w:rPr>
            </w:pPr>
            <w:del w:id="55" w:author="Johnny Pang" w:date="2022-04-17T14:06:00Z">
              <w:r w:rsidRPr="00E44A73" w:rsidDel="00544B3B">
                <w:rPr>
                  <w:rFonts w:ascii="Calibri" w:hAnsi="Calibri"/>
                  <w:sz w:val="22"/>
                </w:rPr>
                <w:delText>New Format</w:delText>
              </w:r>
            </w:del>
          </w:p>
        </w:tc>
      </w:tr>
      <w:tr w:rsidR="00F302DE" w:rsidRPr="00E44A73" w:rsidDel="00544B3B" w14:paraId="54064FE3" w14:textId="61AD823E" w:rsidTr="00F302DE">
        <w:trPr>
          <w:cantSplit/>
          <w:del w:id="56" w:author="Johnny Pang" w:date="2022-04-17T14:06:00Z"/>
        </w:trPr>
        <w:tc>
          <w:tcPr>
            <w:tcW w:w="1004" w:type="dxa"/>
            <w:tcBorders>
              <w:top w:val="single" w:sz="6" w:space="0" w:color="auto"/>
              <w:left w:val="double" w:sz="6" w:space="0" w:color="auto"/>
              <w:bottom w:val="single" w:sz="6" w:space="0" w:color="auto"/>
              <w:right w:val="single" w:sz="6" w:space="0" w:color="auto"/>
            </w:tcBorders>
          </w:tcPr>
          <w:p w14:paraId="4BC8BF4C" w14:textId="0730B75E" w:rsidR="00F302DE" w:rsidRPr="00E44A73" w:rsidDel="00544B3B" w:rsidRDefault="00F302DE" w:rsidP="00BF4DDF">
            <w:pPr>
              <w:pStyle w:val="NormalTableText"/>
              <w:rPr>
                <w:del w:id="57" w:author="Johnny Pang" w:date="2022-04-17T14:06:00Z"/>
                <w:rFonts w:ascii="Calibri" w:hAnsi="Calibri"/>
                <w:sz w:val="22"/>
              </w:rPr>
            </w:pPr>
            <w:del w:id="58" w:author="Johnny Pang" w:date="2022-04-17T14:06:00Z">
              <w:r w:rsidDel="00544B3B">
                <w:rPr>
                  <w:rFonts w:ascii="Calibri" w:hAnsi="Calibri"/>
                  <w:sz w:val="22"/>
                </w:rPr>
                <w:delText>8</w:delText>
              </w:r>
            </w:del>
          </w:p>
        </w:tc>
        <w:tc>
          <w:tcPr>
            <w:tcW w:w="2344" w:type="dxa"/>
            <w:tcBorders>
              <w:top w:val="single" w:sz="6" w:space="0" w:color="auto"/>
              <w:left w:val="single" w:sz="6" w:space="0" w:color="auto"/>
              <w:bottom w:val="single" w:sz="6" w:space="0" w:color="auto"/>
              <w:right w:val="single" w:sz="6" w:space="0" w:color="auto"/>
            </w:tcBorders>
          </w:tcPr>
          <w:p w14:paraId="6F5FA77D" w14:textId="160D1D66" w:rsidR="00F302DE" w:rsidRPr="00E44A73" w:rsidDel="00544B3B" w:rsidRDefault="00F302DE" w:rsidP="00BF4DDF">
            <w:pPr>
              <w:pStyle w:val="NormalTableText"/>
              <w:rPr>
                <w:del w:id="59" w:author="Johnny Pang" w:date="2022-04-17T14:06:00Z"/>
                <w:rFonts w:ascii="Calibri" w:hAnsi="Calibri"/>
                <w:sz w:val="22"/>
              </w:rPr>
            </w:pPr>
            <w:del w:id="60" w:author="Johnny Pang" w:date="2022-04-17T14:06:00Z">
              <w:r w:rsidDel="00544B3B">
                <w:rPr>
                  <w:rFonts w:ascii="Calibri" w:hAnsi="Calibri"/>
                  <w:sz w:val="22"/>
                </w:rPr>
                <w:delText>November 11, 2013</w:delText>
              </w:r>
            </w:del>
          </w:p>
        </w:tc>
        <w:tc>
          <w:tcPr>
            <w:tcW w:w="5499" w:type="dxa"/>
            <w:tcBorders>
              <w:top w:val="single" w:sz="6" w:space="0" w:color="auto"/>
              <w:left w:val="single" w:sz="6" w:space="0" w:color="auto"/>
              <w:bottom w:val="single" w:sz="6" w:space="0" w:color="auto"/>
              <w:right w:val="double" w:sz="6" w:space="0" w:color="auto"/>
            </w:tcBorders>
          </w:tcPr>
          <w:p w14:paraId="43A9614B" w14:textId="3FEF7D7A" w:rsidR="00F302DE" w:rsidRPr="00E44A73" w:rsidDel="00544B3B" w:rsidRDefault="00F302DE" w:rsidP="00BF4DDF">
            <w:pPr>
              <w:pStyle w:val="NormalTableText"/>
              <w:rPr>
                <w:del w:id="61" w:author="Johnny Pang" w:date="2022-04-17T14:06:00Z"/>
                <w:rFonts w:ascii="Calibri" w:hAnsi="Calibri"/>
                <w:sz w:val="22"/>
              </w:rPr>
            </w:pPr>
            <w:del w:id="62" w:author="Johnny Pang" w:date="2022-04-17T14:06:00Z">
              <w:r w:rsidRPr="00F302DE" w:rsidDel="00544B3B">
                <w:rPr>
                  <w:rFonts w:ascii="Calibri" w:hAnsi="Calibri"/>
                  <w:sz w:val="22"/>
                </w:rPr>
                <w:delText>First Draft specification update project (AV comments). Includes TW &amp; Newfoundland Labrador specification additions.</w:delText>
              </w:r>
            </w:del>
          </w:p>
        </w:tc>
      </w:tr>
      <w:tr w:rsidR="00F302DE" w:rsidRPr="00E44A73" w:rsidDel="00544B3B" w14:paraId="6FE4B1FE" w14:textId="41909513" w:rsidTr="00CC6198">
        <w:trPr>
          <w:cantSplit/>
          <w:del w:id="63" w:author="Johnny Pang" w:date="2022-04-17T14:06:00Z"/>
        </w:trPr>
        <w:tc>
          <w:tcPr>
            <w:tcW w:w="1004" w:type="dxa"/>
            <w:tcBorders>
              <w:top w:val="single" w:sz="6" w:space="0" w:color="auto"/>
              <w:left w:val="double" w:sz="6" w:space="0" w:color="auto"/>
              <w:bottom w:val="single" w:sz="6" w:space="0" w:color="auto"/>
              <w:right w:val="single" w:sz="6" w:space="0" w:color="auto"/>
            </w:tcBorders>
          </w:tcPr>
          <w:p w14:paraId="1133A8E9" w14:textId="04AFDC15" w:rsidR="00F302DE" w:rsidRPr="00E44A73" w:rsidDel="00544B3B" w:rsidRDefault="00CA15A5" w:rsidP="00BF4DDF">
            <w:pPr>
              <w:pStyle w:val="NormalTableText"/>
              <w:rPr>
                <w:del w:id="64" w:author="Johnny Pang" w:date="2022-04-17T14:06:00Z"/>
                <w:rFonts w:ascii="Calibri" w:hAnsi="Calibri"/>
                <w:sz w:val="22"/>
              </w:rPr>
            </w:pPr>
            <w:del w:id="65" w:author="Johnny Pang" w:date="2022-04-17T14:06:00Z">
              <w:r w:rsidDel="00544B3B">
                <w:rPr>
                  <w:rFonts w:ascii="Calibri" w:hAnsi="Calibri"/>
                  <w:sz w:val="22"/>
                </w:rPr>
                <w:delText>9</w:delText>
              </w:r>
            </w:del>
          </w:p>
        </w:tc>
        <w:tc>
          <w:tcPr>
            <w:tcW w:w="2344" w:type="dxa"/>
            <w:tcBorders>
              <w:top w:val="single" w:sz="6" w:space="0" w:color="auto"/>
              <w:left w:val="single" w:sz="6" w:space="0" w:color="auto"/>
              <w:bottom w:val="single" w:sz="6" w:space="0" w:color="auto"/>
              <w:right w:val="single" w:sz="6" w:space="0" w:color="auto"/>
            </w:tcBorders>
          </w:tcPr>
          <w:p w14:paraId="05E3A646" w14:textId="787E9CF1" w:rsidR="00F302DE" w:rsidRPr="00E44A73" w:rsidDel="00544B3B" w:rsidRDefault="00CA15A5" w:rsidP="00BF4DDF">
            <w:pPr>
              <w:pStyle w:val="NormalTableText"/>
              <w:rPr>
                <w:del w:id="66" w:author="Johnny Pang" w:date="2022-04-17T14:06:00Z"/>
                <w:rFonts w:ascii="Calibri" w:hAnsi="Calibri"/>
                <w:sz w:val="22"/>
              </w:rPr>
            </w:pPr>
            <w:del w:id="67" w:author="Johnny Pang" w:date="2022-04-17T14:06:00Z">
              <w:r w:rsidDel="00544B3B">
                <w:rPr>
                  <w:rFonts w:ascii="Calibri" w:hAnsi="Calibri"/>
                  <w:sz w:val="22"/>
                </w:rPr>
                <w:delText>March 10</w:delText>
              </w:r>
              <w:r w:rsidR="00113F35" w:rsidDel="00544B3B">
                <w:rPr>
                  <w:rFonts w:ascii="Calibri" w:hAnsi="Calibri"/>
                  <w:sz w:val="22"/>
                </w:rPr>
                <w:delText>,</w:delText>
              </w:r>
              <w:r w:rsidDel="00544B3B">
                <w:rPr>
                  <w:rFonts w:ascii="Calibri" w:hAnsi="Calibri"/>
                  <w:sz w:val="22"/>
                </w:rPr>
                <w:delText xml:space="preserve"> 2015</w:delText>
              </w:r>
            </w:del>
          </w:p>
        </w:tc>
        <w:tc>
          <w:tcPr>
            <w:tcW w:w="5499" w:type="dxa"/>
            <w:tcBorders>
              <w:top w:val="single" w:sz="6" w:space="0" w:color="auto"/>
              <w:left w:val="single" w:sz="6" w:space="0" w:color="auto"/>
              <w:bottom w:val="single" w:sz="6" w:space="0" w:color="auto"/>
              <w:right w:val="double" w:sz="6" w:space="0" w:color="auto"/>
            </w:tcBorders>
          </w:tcPr>
          <w:p w14:paraId="096E84AE" w14:textId="3D24A311" w:rsidR="00F302DE" w:rsidRPr="00E44A73" w:rsidDel="00544B3B" w:rsidRDefault="00CA15A5" w:rsidP="00CC6198">
            <w:pPr>
              <w:pStyle w:val="NormalTableText"/>
              <w:rPr>
                <w:del w:id="68" w:author="Johnny Pang" w:date="2022-04-17T14:06:00Z"/>
                <w:rFonts w:ascii="Calibri" w:hAnsi="Calibri"/>
                <w:sz w:val="22"/>
              </w:rPr>
            </w:pPr>
            <w:del w:id="69" w:author="Johnny Pang" w:date="2022-04-17T14:06:00Z">
              <w:r w:rsidDel="00544B3B">
                <w:rPr>
                  <w:rFonts w:ascii="Calibri" w:hAnsi="Calibri"/>
                  <w:sz w:val="22"/>
                </w:rPr>
                <w:delText xml:space="preserve">Draft based on </w:delText>
              </w:r>
              <w:r w:rsidR="00CC6198" w:rsidDel="00544B3B">
                <w:rPr>
                  <w:rFonts w:ascii="Calibri" w:hAnsi="Calibri"/>
                  <w:sz w:val="22"/>
                </w:rPr>
                <w:delText>OPSS</w:delText>
              </w:r>
            </w:del>
          </w:p>
        </w:tc>
      </w:tr>
      <w:tr w:rsidR="00CC6198" w:rsidRPr="00E44A73" w:rsidDel="00544B3B" w14:paraId="0AD8C55E" w14:textId="1C1EB550" w:rsidTr="009F6ED5">
        <w:trPr>
          <w:cantSplit/>
          <w:del w:id="70" w:author="Johnny Pang" w:date="2022-04-17T14:06:00Z"/>
        </w:trPr>
        <w:tc>
          <w:tcPr>
            <w:tcW w:w="1004" w:type="dxa"/>
            <w:tcBorders>
              <w:top w:val="single" w:sz="6" w:space="0" w:color="auto"/>
              <w:left w:val="double" w:sz="6" w:space="0" w:color="auto"/>
              <w:bottom w:val="single" w:sz="6" w:space="0" w:color="auto"/>
              <w:right w:val="single" w:sz="6" w:space="0" w:color="auto"/>
            </w:tcBorders>
          </w:tcPr>
          <w:p w14:paraId="338D529D" w14:textId="251FF09B" w:rsidR="00CC6198" w:rsidDel="00544B3B" w:rsidRDefault="00113F35" w:rsidP="00BF4DDF">
            <w:pPr>
              <w:pStyle w:val="NormalTableText"/>
              <w:rPr>
                <w:del w:id="71" w:author="Johnny Pang" w:date="2022-04-17T14:06:00Z"/>
                <w:rFonts w:ascii="Calibri" w:hAnsi="Calibri"/>
                <w:sz w:val="22"/>
              </w:rPr>
            </w:pPr>
            <w:del w:id="72" w:author="Johnny Pang" w:date="2022-04-17T14:06:00Z">
              <w:r w:rsidDel="00544B3B">
                <w:rPr>
                  <w:rFonts w:ascii="Calibri" w:hAnsi="Calibri"/>
                  <w:sz w:val="22"/>
                </w:rPr>
                <w:delText>10</w:delText>
              </w:r>
            </w:del>
          </w:p>
        </w:tc>
        <w:tc>
          <w:tcPr>
            <w:tcW w:w="2344" w:type="dxa"/>
            <w:tcBorders>
              <w:top w:val="single" w:sz="6" w:space="0" w:color="auto"/>
              <w:left w:val="single" w:sz="6" w:space="0" w:color="auto"/>
              <w:bottom w:val="single" w:sz="6" w:space="0" w:color="auto"/>
              <w:right w:val="single" w:sz="6" w:space="0" w:color="auto"/>
            </w:tcBorders>
          </w:tcPr>
          <w:p w14:paraId="4FA715E5" w14:textId="1A77EDDA" w:rsidR="00CC6198" w:rsidDel="00544B3B" w:rsidRDefault="00113F35" w:rsidP="00BF4DDF">
            <w:pPr>
              <w:pStyle w:val="NormalTableText"/>
              <w:rPr>
                <w:del w:id="73" w:author="Johnny Pang" w:date="2022-04-17T14:06:00Z"/>
                <w:rFonts w:ascii="Calibri" w:hAnsi="Calibri"/>
                <w:sz w:val="22"/>
              </w:rPr>
            </w:pPr>
            <w:del w:id="74" w:author="Johnny Pang" w:date="2022-04-17T14:06:00Z">
              <w:r w:rsidDel="00544B3B">
                <w:rPr>
                  <w:rFonts w:ascii="Calibri" w:hAnsi="Calibri"/>
                  <w:sz w:val="22"/>
                </w:rPr>
                <w:delText>September 29, 2015</w:delText>
              </w:r>
            </w:del>
          </w:p>
        </w:tc>
        <w:tc>
          <w:tcPr>
            <w:tcW w:w="5499" w:type="dxa"/>
            <w:tcBorders>
              <w:top w:val="single" w:sz="6" w:space="0" w:color="auto"/>
              <w:left w:val="single" w:sz="6" w:space="0" w:color="auto"/>
              <w:bottom w:val="single" w:sz="6" w:space="0" w:color="auto"/>
              <w:right w:val="double" w:sz="6" w:space="0" w:color="auto"/>
            </w:tcBorders>
          </w:tcPr>
          <w:p w14:paraId="57FFC942" w14:textId="2A65BD5F" w:rsidR="00CC6198" w:rsidDel="00544B3B" w:rsidRDefault="00113F35" w:rsidP="00BF4DDF">
            <w:pPr>
              <w:pStyle w:val="NormalTableText"/>
              <w:rPr>
                <w:del w:id="75" w:author="Johnny Pang" w:date="2022-04-17T14:06:00Z"/>
                <w:rFonts w:ascii="Calibri" w:hAnsi="Calibri"/>
                <w:sz w:val="22"/>
              </w:rPr>
            </w:pPr>
            <w:del w:id="76" w:author="Johnny Pang" w:date="2022-04-17T14:06:00Z">
              <w:r w:rsidRPr="00113F35" w:rsidDel="00544B3B">
                <w:rPr>
                  <w:rFonts w:ascii="Calibri" w:hAnsi="Calibri"/>
                  <w:sz w:val="22"/>
                  <w:lang w:val="en-US"/>
                </w:rPr>
                <w:delText xml:space="preserve"> Legal comments 1</w:delText>
              </w:r>
              <w:r w:rsidRPr="00113F35" w:rsidDel="00544B3B">
                <w:rPr>
                  <w:rFonts w:ascii="Calibri" w:hAnsi="Calibri"/>
                  <w:sz w:val="22"/>
                  <w:vertAlign w:val="superscript"/>
                  <w:lang w:val="en-US"/>
                </w:rPr>
                <w:delText>st</w:delText>
              </w:r>
              <w:r w:rsidRPr="00113F35" w:rsidDel="00544B3B">
                <w:rPr>
                  <w:rFonts w:ascii="Calibri" w:hAnsi="Calibri"/>
                  <w:sz w:val="22"/>
                  <w:lang w:val="en-US"/>
                </w:rPr>
                <w:delText xml:space="preserve"> review addressed </w:delText>
              </w:r>
            </w:del>
          </w:p>
        </w:tc>
      </w:tr>
      <w:tr w:rsidR="009F6ED5" w:rsidRPr="00E44A73" w:rsidDel="00544B3B" w14:paraId="6DAA0D05" w14:textId="1BF223FF" w:rsidTr="00777F45">
        <w:trPr>
          <w:cantSplit/>
          <w:del w:id="77" w:author="Johnny Pang" w:date="2022-04-17T14:06:00Z"/>
        </w:trPr>
        <w:tc>
          <w:tcPr>
            <w:tcW w:w="1004" w:type="dxa"/>
            <w:tcBorders>
              <w:top w:val="single" w:sz="6" w:space="0" w:color="auto"/>
              <w:left w:val="double" w:sz="6" w:space="0" w:color="auto"/>
              <w:bottom w:val="single" w:sz="6" w:space="0" w:color="auto"/>
              <w:right w:val="single" w:sz="6" w:space="0" w:color="auto"/>
            </w:tcBorders>
          </w:tcPr>
          <w:p w14:paraId="39185934" w14:textId="6A88CF30" w:rsidR="009F6ED5" w:rsidDel="00544B3B" w:rsidRDefault="009F6ED5" w:rsidP="00BF4DDF">
            <w:pPr>
              <w:pStyle w:val="NormalTableText"/>
              <w:rPr>
                <w:del w:id="78" w:author="Johnny Pang" w:date="2022-04-17T14:06:00Z"/>
                <w:rFonts w:ascii="Calibri" w:hAnsi="Calibri"/>
                <w:sz w:val="22"/>
              </w:rPr>
            </w:pPr>
            <w:del w:id="79" w:author="Johnny Pang" w:date="2022-04-17T14:06:00Z">
              <w:r w:rsidDel="00544B3B">
                <w:rPr>
                  <w:rFonts w:ascii="Calibri" w:hAnsi="Calibri"/>
                  <w:sz w:val="22"/>
                </w:rPr>
                <w:delText>11</w:delText>
              </w:r>
            </w:del>
          </w:p>
        </w:tc>
        <w:tc>
          <w:tcPr>
            <w:tcW w:w="2344" w:type="dxa"/>
            <w:tcBorders>
              <w:top w:val="single" w:sz="6" w:space="0" w:color="auto"/>
              <w:left w:val="single" w:sz="6" w:space="0" w:color="auto"/>
              <w:bottom w:val="single" w:sz="6" w:space="0" w:color="auto"/>
              <w:right w:val="single" w:sz="6" w:space="0" w:color="auto"/>
            </w:tcBorders>
          </w:tcPr>
          <w:p w14:paraId="7622E040" w14:textId="047B01BC" w:rsidR="009F6ED5" w:rsidDel="00544B3B" w:rsidRDefault="009F6ED5" w:rsidP="00BF4DDF">
            <w:pPr>
              <w:pStyle w:val="NormalTableText"/>
              <w:rPr>
                <w:del w:id="80" w:author="Johnny Pang" w:date="2022-04-17T14:06:00Z"/>
                <w:rFonts w:ascii="Calibri" w:hAnsi="Calibri"/>
                <w:sz w:val="22"/>
              </w:rPr>
            </w:pPr>
            <w:del w:id="81" w:author="Johnny Pang" w:date="2022-04-17T14:06:00Z">
              <w:r w:rsidDel="00544B3B">
                <w:rPr>
                  <w:rFonts w:ascii="Calibri" w:hAnsi="Calibri"/>
                  <w:sz w:val="22"/>
                </w:rPr>
                <w:delText>October 7, 2015</w:delText>
              </w:r>
            </w:del>
          </w:p>
        </w:tc>
        <w:tc>
          <w:tcPr>
            <w:tcW w:w="5499" w:type="dxa"/>
            <w:tcBorders>
              <w:top w:val="single" w:sz="6" w:space="0" w:color="auto"/>
              <w:left w:val="single" w:sz="6" w:space="0" w:color="auto"/>
              <w:bottom w:val="single" w:sz="6" w:space="0" w:color="auto"/>
              <w:right w:val="double" w:sz="6" w:space="0" w:color="auto"/>
            </w:tcBorders>
          </w:tcPr>
          <w:p w14:paraId="3301F894" w14:textId="06C3ADE0" w:rsidR="009F6ED5" w:rsidDel="00544B3B" w:rsidRDefault="009F6ED5" w:rsidP="009F6ED5">
            <w:pPr>
              <w:pStyle w:val="NormalTableText"/>
              <w:rPr>
                <w:del w:id="82" w:author="Johnny Pang" w:date="2022-04-17T14:06:00Z"/>
                <w:rFonts w:ascii="Calibri" w:hAnsi="Calibri"/>
                <w:sz w:val="22"/>
                <w:lang w:val="en-US"/>
              </w:rPr>
            </w:pPr>
            <w:del w:id="83" w:author="Johnny Pang" w:date="2022-04-17T14:06:00Z">
              <w:r w:rsidRPr="00113F35" w:rsidDel="00544B3B">
                <w:rPr>
                  <w:rFonts w:ascii="Calibri" w:hAnsi="Calibri"/>
                  <w:sz w:val="22"/>
                  <w:lang w:val="en-US"/>
                </w:rPr>
                <w:delText xml:space="preserve">Legal comments </w:delText>
              </w:r>
              <w:r w:rsidDel="00544B3B">
                <w:rPr>
                  <w:rFonts w:ascii="Calibri" w:hAnsi="Calibri"/>
                  <w:sz w:val="22"/>
                  <w:lang w:val="en-US"/>
                </w:rPr>
                <w:delText>2</w:delText>
              </w:r>
              <w:r w:rsidRPr="009F6ED5" w:rsidDel="00544B3B">
                <w:rPr>
                  <w:rFonts w:ascii="Calibri" w:hAnsi="Calibri"/>
                  <w:sz w:val="22"/>
                  <w:vertAlign w:val="superscript"/>
                  <w:lang w:val="en-US"/>
                </w:rPr>
                <w:delText>nd</w:delText>
              </w:r>
              <w:r w:rsidDel="00544B3B">
                <w:rPr>
                  <w:rFonts w:ascii="Calibri" w:hAnsi="Calibri"/>
                  <w:sz w:val="22"/>
                  <w:lang w:val="en-US"/>
                </w:rPr>
                <w:delText xml:space="preserve"> </w:delText>
              </w:r>
              <w:r w:rsidRPr="00113F35" w:rsidDel="00544B3B">
                <w:rPr>
                  <w:rFonts w:ascii="Calibri" w:hAnsi="Calibri"/>
                  <w:sz w:val="22"/>
                  <w:lang w:val="en-US"/>
                </w:rPr>
                <w:delText>review addressed</w:delText>
              </w:r>
            </w:del>
          </w:p>
        </w:tc>
      </w:tr>
      <w:tr w:rsidR="00777F45" w:rsidRPr="00E44A73" w:rsidDel="00544B3B" w14:paraId="548BA983" w14:textId="2CD58F45" w:rsidTr="000E0C63">
        <w:trPr>
          <w:cantSplit/>
          <w:del w:id="84" w:author="Johnny Pang" w:date="2022-04-17T14:06:00Z"/>
        </w:trPr>
        <w:tc>
          <w:tcPr>
            <w:tcW w:w="1004" w:type="dxa"/>
            <w:tcBorders>
              <w:top w:val="single" w:sz="6" w:space="0" w:color="auto"/>
              <w:left w:val="double" w:sz="6" w:space="0" w:color="auto"/>
              <w:bottom w:val="single" w:sz="6" w:space="0" w:color="auto"/>
              <w:right w:val="single" w:sz="6" w:space="0" w:color="auto"/>
            </w:tcBorders>
          </w:tcPr>
          <w:p w14:paraId="2FC26F0E" w14:textId="612BDA12" w:rsidR="00777F45" w:rsidDel="00544B3B" w:rsidRDefault="00777F45" w:rsidP="00BF4DDF">
            <w:pPr>
              <w:pStyle w:val="NormalTableText"/>
              <w:rPr>
                <w:del w:id="85" w:author="Johnny Pang" w:date="2022-04-17T14:06:00Z"/>
                <w:rFonts w:ascii="Calibri" w:hAnsi="Calibri"/>
                <w:sz w:val="22"/>
              </w:rPr>
            </w:pPr>
            <w:del w:id="86" w:author="Johnny Pang" w:date="2022-04-17T14:06:00Z">
              <w:r w:rsidDel="00544B3B">
                <w:rPr>
                  <w:rFonts w:ascii="Calibri" w:hAnsi="Calibri"/>
                  <w:sz w:val="22"/>
                </w:rPr>
                <w:delText>12</w:delText>
              </w:r>
            </w:del>
          </w:p>
        </w:tc>
        <w:tc>
          <w:tcPr>
            <w:tcW w:w="2344" w:type="dxa"/>
            <w:tcBorders>
              <w:top w:val="single" w:sz="6" w:space="0" w:color="auto"/>
              <w:left w:val="single" w:sz="6" w:space="0" w:color="auto"/>
              <w:bottom w:val="single" w:sz="6" w:space="0" w:color="auto"/>
              <w:right w:val="single" w:sz="6" w:space="0" w:color="auto"/>
            </w:tcBorders>
          </w:tcPr>
          <w:p w14:paraId="512B37D6" w14:textId="12C65FEF" w:rsidR="00777F45" w:rsidDel="00544B3B" w:rsidRDefault="00777F45" w:rsidP="00777F45">
            <w:pPr>
              <w:pStyle w:val="NormalTableText"/>
              <w:rPr>
                <w:del w:id="87" w:author="Johnny Pang" w:date="2022-04-17T14:06:00Z"/>
                <w:rFonts w:ascii="Calibri" w:hAnsi="Calibri"/>
                <w:sz w:val="22"/>
              </w:rPr>
            </w:pPr>
            <w:del w:id="88" w:author="Johnny Pang" w:date="2022-04-17T14:06:00Z">
              <w:r w:rsidDel="00544B3B">
                <w:rPr>
                  <w:rFonts w:ascii="Calibri" w:hAnsi="Calibri"/>
                  <w:sz w:val="22"/>
                </w:rPr>
                <w:delText>February 10, 2016</w:delText>
              </w:r>
            </w:del>
          </w:p>
        </w:tc>
        <w:tc>
          <w:tcPr>
            <w:tcW w:w="5499" w:type="dxa"/>
            <w:tcBorders>
              <w:top w:val="single" w:sz="6" w:space="0" w:color="auto"/>
              <w:left w:val="single" w:sz="6" w:space="0" w:color="auto"/>
              <w:bottom w:val="single" w:sz="6" w:space="0" w:color="auto"/>
              <w:right w:val="double" w:sz="6" w:space="0" w:color="auto"/>
            </w:tcBorders>
          </w:tcPr>
          <w:p w14:paraId="0209FF16" w14:textId="3C5F3DE0" w:rsidR="00777F45" w:rsidRPr="00113F35" w:rsidDel="00544B3B" w:rsidRDefault="00777F45" w:rsidP="00777F45">
            <w:pPr>
              <w:pStyle w:val="NormalTableText"/>
              <w:rPr>
                <w:del w:id="89" w:author="Johnny Pang" w:date="2022-04-17T14:06:00Z"/>
                <w:rFonts w:ascii="Calibri" w:hAnsi="Calibri"/>
                <w:sz w:val="22"/>
                <w:lang w:val="en-US"/>
              </w:rPr>
            </w:pPr>
            <w:del w:id="90" w:author="Johnny Pang" w:date="2022-04-17T14:06:00Z">
              <w:r w:rsidRPr="00B812E1" w:rsidDel="00544B3B">
                <w:rPr>
                  <w:rFonts w:ascii="Calibri" w:hAnsi="Calibri"/>
                  <w:sz w:val="22"/>
                  <w:lang w:val="en-US"/>
                </w:rPr>
                <w:delText>Revised Based on Legal comments #6</w:delText>
              </w:r>
              <w:r w:rsidDel="00544B3B">
                <w:rPr>
                  <w:rFonts w:ascii="Calibri" w:hAnsi="Calibri"/>
                  <w:sz w:val="22"/>
                  <w:lang w:val="en-US"/>
                </w:rPr>
                <w:delText>285464</w:delText>
              </w:r>
              <w:r w:rsidRPr="00B812E1" w:rsidDel="00544B3B">
                <w:rPr>
                  <w:rFonts w:ascii="Calibri" w:hAnsi="Calibri"/>
                  <w:sz w:val="22"/>
                  <w:lang w:val="en-US"/>
                </w:rPr>
                <w:delText>-v</w:delText>
              </w:r>
              <w:r w:rsidDel="00544B3B">
                <w:rPr>
                  <w:rFonts w:ascii="Calibri" w:hAnsi="Calibri"/>
                  <w:sz w:val="22"/>
                  <w:lang w:val="en-US"/>
                </w:rPr>
                <w:delText>3</w:delText>
              </w:r>
              <w:r w:rsidRPr="00B812E1" w:rsidDel="00544B3B">
                <w:rPr>
                  <w:rFonts w:ascii="Calibri" w:hAnsi="Calibri"/>
                  <w:sz w:val="22"/>
                  <w:lang w:val="en-US"/>
                </w:rPr>
                <w:delText>A</w:delText>
              </w:r>
            </w:del>
          </w:p>
        </w:tc>
      </w:tr>
      <w:tr w:rsidR="000E0C63" w:rsidRPr="00E44A73" w:rsidDel="00544B3B" w14:paraId="4D324BC9" w14:textId="1368875E" w:rsidTr="00BB240A">
        <w:trPr>
          <w:cantSplit/>
          <w:del w:id="91" w:author="Johnny Pang" w:date="2022-04-17T14:06:00Z"/>
        </w:trPr>
        <w:tc>
          <w:tcPr>
            <w:tcW w:w="1004" w:type="dxa"/>
            <w:tcBorders>
              <w:top w:val="single" w:sz="6" w:space="0" w:color="auto"/>
              <w:left w:val="double" w:sz="6" w:space="0" w:color="auto"/>
              <w:bottom w:val="single" w:sz="6" w:space="0" w:color="auto"/>
              <w:right w:val="single" w:sz="6" w:space="0" w:color="auto"/>
            </w:tcBorders>
          </w:tcPr>
          <w:p w14:paraId="0CF2DB1D" w14:textId="71D43A45" w:rsidR="000E0C63" w:rsidDel="00544B3B" w:rsidRDefault="000E0C63" w:rsidP="00BF4DDF">
            <w:pPr>
              <w:pStyle w:val="NormalTableText"/>
              <w:rPr>
                <w:del w:id="92" w:author="Johnny Pang" w:date="2022-04-17T14:06:00Z"/>
                <w:rFonts w:ascii="Calibri" w:hAnsi="Calibri"/>
                <w:sz w:val="22"/>
              </w:rPr>
            </w:pPr>
            <w:del w:id="93" w:author="Johnny Pang" w:date="2022-04-17T14:06:00Z">
              <w:r w:rsidDel="00544B3B">
                <w:rPr>
                  <w:rFonts w:ascii="Calibri" w:hAnsi="Calibri"/>
                  <w:sz w:val="22"/>
                </w:rPr>
                <w:delText>13</w:delText>
              </w:r>
            </w:del>
          </w:p>
        </w:tc>
        <w:tc>
          <w:tcPr>
            <w:tcW w:w="2344" w:type="dxa"/>
            <w:tcBorders>
              <w:top w:val="single" w:sz="6" w:space="0" w:color="auto"/>
              <w:left w:val="single" w:sz="6" w:space="0" w:color="auto"/>
              <w:bottom w:val="single" w:sz="6" w:space="0" w:color="auto"/>
              <w:right w:val="single" w:sz="6" w:space="0" w:color="auto"/>
            </w:tcBorders>
          </w:tcPr>
          <w:p w14:paraId="5BCCADD1" w14:textId="3E3CEA66" w:rsidR="000E0C63" w:rsidDel="00544B3B" w:rsidRDefault="000E0C63" w:rsidP="00777F45">
            <w:pPr>
              <w:pStyle w:val="NormalTableText"/>
              <w:rPr>
                <w:del w:id="94" w:author="Johnny Pang" w:date="2022-04-17T14:06:00Z"/>
                <w:rFonts w:ascii="Calibri" w:hAnsi="Calibri"/>
                <w:sz w:val="22"/>
              </w:rPr>
            </w:pPr>
            <w:del w:id="95" w:author="Johnny Pang" w:date="2022-04-17T14:06:00Z">
              <w:r w:rsidDel="00544B3B">
                <w:rPr>
                  <w:rFonts w:ascii="Calibri" w:hAnsi="Calibri"/>
                  <w:sz w:val="22"/>
                </w:rPr>
                <w:delText>March 21, 2016</w:delText>
              </w:r>
            </w:del>
          </w:p>
        </w:tc>
        <w:tc>
          <w:tcPr>
            <w:tcW w:w="5499" w:type="dxa"/>
            <w:tcBorders>
              <w:top w:val="single" w:sz="6" w:space="0" w:color="auto"/>
              <w:left w:val="single" w:sz="6" w:space="0" w:color="auto"/>
              <w:bottom w:val="single" w:sz="6" w:space="0" w:color="auto"/>
              <w:right w:val="double" w:sz="6" w:space="0" w:color="auto"/>
            </w:tcBorders>
          </w:tcPr>
          <w:p w14:paraId="5635134D" w14:textId="70E81B34" w:rsidR="000E0C63" w:rsidRPr="00B812E1" w:rsidDel="00544B3B" w:rsidRDefault="000E0C63" w:rsidP="00777F45">
            <w:pPr>
              <w:pStyle w:val="NormalTableText"/>
              <w:rPr>
                <w:del w:id="96" w:author="Johnny Pang" w:date="2022-04-17T14:06:00Z"/>
                <w:rFonts w:ascii="Calibri" w:hAnsi="Calibri"/>
                <w:sz w:val="22"/>
                <w:lang w:val="en-US"/>
              </w:rPr>
            </w:pPr>
            <w:del w:id="97" w:author="Johnny Pang" w:date="2022-04-17T14:06:00Z">
              <w:r w:rsidDel="00544B3B">
                <w:rPr>
                  <w:rFonts w:ascii="Calibri" w:hAnsi="Calibri"/>
                  <w:sz w:val="22"/>
                  <w:lang w:val="en-US"/>
                </w:rPr>
                <w:delText>Section Revised based on OPSS</w:delText>
              </w:r>
              <w:r w:rsidR="00533DF2" w:rsidDel="00544B3B">
                <w:rPr>
                  <w:rFonts w:ascii="Calibri" w:hAnsi="Calibri"/>
                  <w:sz w:val="22"/>
                  <w:lang w:val="en-US"/>
                </w:rPr>
                <w:delText xml:space="preserve"> 506 </w:delText>
              </w:r>
              <w:r w:rsidR="007C055E" w:rsidDel="00544B3B">
                <w:rPr>
                  <w:rFonts w:ascii="Calibri" w:hAnsi="Calibri"/>
                  <w:sz w:val="22"/>
                  <w:lang w:val="en-US"/>
                </w:rPr>
                <w:delText>(</w:delText>
              </w:r>
              <w:r w:rsidR="00533DF2" w:rsidDel="00544B3B">
                <w:rPr>
                  <w:rFonts w:ascii="Calibri" w:hAnsi="Calibri"/>
                  <w:sz w:val="22"/>
                  <w:lang w:val="en-US"/>
                </w:rPr>
                <w:delText>AAM</w:delText>
              </w:r>
              <w:r w:rsidR="007C055E" w:rsidDel="00544B3B">
                <w:rPr>
                  <w:rFonts w:ascii="Calibri" w:hAnsi="Calibri"/>
                  <w:sz w:val="22"/>
                  <w:lang w:val="en-US"/>
                </w:rPr>
                <w:delText>)</w:delText>
              </w:r>
            </w:del>
          </w:p>
        </w:tc>
      </w:tr>
      <w:tr w:rsidR="00BB240A" w:rsidRPr="00E44A73" w:rsidDel="00544B3B" w14:paraId="7AA8024E" w14:textId="69A5CA04" w:rsidTr="000F7C9F">
        <w:trPr>
          <w:cantSplit/>
          <w:del w:id="98" w:author="Johnny Pang" w:date="2022-04-17T14:06:00Z"/>
        </w:trPr>
        <w:tc>
          <w:tcPr>
            <w:tcW w:w="1004" w:type="dxa"/>
            <w:tcBorders>
              <w:top w:val="single" w:sz="6" w:space="0" w:color="auto"/>
              <w:left w:val="double" w:sz="6" w:space="0" w:color="auto"/>
              <w:bottom w:val="single" w:sz="6" w:space="0" w:color="auto"/>
              <w:right w:val="single" w:sz="6" w:space="0" w:color="auto"/>
            </w:tcBorders>
          </w:tcPr>
          <w:p w14:paraId="1D923D8E" w14:textId="0F50515A" w:rsidR="00BB240A" w:rsidDel="00544B3B" w:rsidRDefault="00BB240A" w:rsidP="00BF4DDF">
            <w:pPr>
              <w:pStyle w:val="NormalTableText"/>
              <w:rPr>
                <w:del w:id="99" w:author="Johnny Pang" w:date="2022-04-17T14:06:00Z"/>
                <w:rFonts w:ascii="Calibri" w:hAnsi="Calibri"/>
                <w:sz w:val="22"/>
              </w:rPr>
            </w:pPr>
            <w:del w:id="100" w:author="Johnny Pang" w:date="2022-04-17T14:06:00Z">
              <w:r w:rsidDel="00544B3B">
                <w:rPr>
                  <w:rFonts w:ascii="Calibri" w:hAnsi="Calibri"/>
                  <w:sz w:val="22"/>
                </w:rPr>
                <w:delText>14</w:delText>
              </w:r>
            </w:del>
          </w:p>
        </w:tc>
        <w:tc>
          <w:tcPr>
            <w:tcW w:w="2344" w:type="dxa"/>
            <w:tcBorders>
              <w:top w:val="single" w:sz="6" w:space="0" w:color="auto"/>
              <w:left w:val="single" w:sz="6" w:space="0" w:color="auto"/>
              <w:bottom w:val="single" w:sz="6" w:space="0" w:color="auto"/>
              <w:right w:val="single" w:sz="6" w:space="0" w:color="auto"/>
            </w:tcBorders>
          </w:tcPr>
          <w:p w14:paraId="0E503AC5" w14:textId="192BA04B" w:rsidR="00BB240A" w:rsidDel="00544B3B" w:rsidRDefault="00BB240A" w:rsidP="00777F45">
            <w:pPr>
              <w:pStyle w:val="NormalTableText"/>
              <w:rPr>
                <w:del w:id="101" w:author="Johnny Pang" w:date="2022-04-17T14:06:00Z"/>
                <w:rFonts w:ascii="Calibri" w:hAnsi="Calibri"/>
                <w:sz w:val="22"/>
              </w:rPr>
            </w:pPr>
            <w:del w:id="102" w:author="Johnny Pang" w:date="2022-04-17T14:06:00Z">
              <w:r w:rsidDel="00544B3B">
                <w:rPr>
                  <w:rFonts w:ascii="Calibri" w:hAnsi="Calibri"/>
                  <w:sz w:val="22"/>
                </w:rPr>
                <w:delText>December 12, 2017</w:delText>
              </w:r>
            </w:del>
          </w:p>
        </w:tc>
        <w:tc>
          <w:tcPr>
            <w:tcW w:w="5499" w:type="dxa"/>
            <w:tcBorders>
              <w:top w:val="single" w:sz="6" w:space="0" w:color="auto"/>
              <w:left w:val="single" w:sz="6" w:space="0" w:color="auto"/>
              <w:bottom w:val="single" w:sz="6" w:space="0" w:color="auto"/>
              <w:right w:val="double" w:sz="6" w:space="0" w:color="auto"/>
            </w:tcBorders>
          </w:tcPr>
          <w:p w14:paraId="36EB444D" w14:textId="5D142A40" w:rsidR="00BB240A" w:rsidDel="00544B3B" w:rsidRDefault="00BB240A" w:rsidP="00777F45">
            <w:pPr>
              <w:pStyle w:val="NormalTableText"/>
              <w:rPr>
                <w:del w:id="103" w:author="Johnny Pang" w:date="2022-04-17T14:06:00Z"/>
                <w:rFonts w:ascii="Calibri" w:hAnsi="Calibri"/>
                <w:sz w:val="22"/>
                <w:lang w:val="en-US"/>
              </w:rPr>
            </w:pPr>
            <w:del w:id="104" w:author="Johnny Pang" w:date="2022-04-17T14:06:00Z">
              <w:r w:rsidDel="00544B3B">
                <w:rPr>
                  <w:rFonts w:ascii="Calibri" w:hAnsi="Calibri"/>
                  <w:sz w:val="22"/>
                  <w:lang w:val="en-US"/>
                </w:rPr>
                <w:delText>Updated Reference to OPSS.MUNI 506 November 2017) (AAM)</w:delText>
              </w:r>
            </w:del>
          </w:p>
        </w:tc>
      </w:tr>
      <w:tr w:rsidR="000F7C9F" w:rsidRPr="00E44A73" w:rsidDel="00544B3B" w14:paraId="471966A6" w14:textId="69F93AC8" w:rsidTr="00F302DE">
        <w:trPr>
          <w:cantSplit/>
          <w:del w:id="105" w:author="Johnny Pang" w:date="2022-04-17T14:06:00Z"/>
        </w:trPr>
        <w:tc>
          <w:tcPr>
            <w:tcW w:w="1004" w:type="dxa"/>
            <w:tcBorders>
              <w:top w:val="single" w:sz="6" w:space="0" w:color="auto"/>
              <w:left w:val="double" w:sz="6" w:space="0" w:color="auto"/>
              <w:bottom w:val="double" w:sz="6" w:space="0" w:color="auto"/>
              <w:right w:val="single" w:sz="6" w:space="0" w:color="auto"/>
            </w:tcBorders>
          </w:tcPr>
          <w:p w14:paraId="1A6D5D5A" w14:textId="7F79B779" w:rsidR="000F7C9F" w:rsidDel="00544B3B" w:rsidRDefault="000F7C9F" w:rsidP="00BF4DDF">
            <w:pPr>
              <w:pStyle w:val="NormalTableText"/>
              <w:rPr>
                <w:del w:id="106" w:author="Johnny Pang" w:date="2022-04-17T14:06:00Z"/>
                <w:rFonts w:ascii="Calibri" w:hAnsi="Calibri"/>
                <w:sz w:val="22"/>
              </w:rPr>
            </w:pPr>
            <w:del w:id="107" w:author="Johnny Pang" w:date="2022-04-17T14:06:00Z">
              <w:r w:rsidDel="00544B3B">
                <w:rPr>
                  <w:rFonts w:ascii="Calibri" w:hAnsi="Calibri"/>
                  <w:sz w:val="22"/>
                </w:rPr>
                <w:delText>15</w:delText>
              </w:r>
            </w:del>
          </w:p>
        </w:tc>
        <w:tc>
          <w:tcPr>
            <w:tcW w:w="2344" w:type="dxa"/>
            <w:tcBorders>
              <w:top w:val="single" w:sz="6" w:space="0" w:color="auto"/>
              <w:left w:val="single" w:sz="6" w:space="0" w:color="auto"/>
              <w:bottom w:val="double" w:sz="6" w:space="0" w:color="auto"/>
              <w:right w:val="single" w:sz="6" w:space="0" w:color="auto"/>
            </w:tcBorders>
          </w:tcPr>
          <w:p w14:paraId="70A318A3" w14:textId="0E4B348B" w:rsidR="000F7C9F" w:rsidDel="00544B3B" w:rsidRDefault="000F7C9F" w:rsidP="00777F45">
            <w:pPr>
              <w:pStyle w:val="NormalTableText"/>
              <w:rPr>
                <w:del w:id="108" w:author="Johnny Pang" w:date="2022-04-17T14:06:00Z"/>
                <w:rFonts w:ascii="Calibri" w:hAnsi="Calibri"/>
                <w:sz w:val="22"/>
              </w:rPr>
            </w:pPr>
            <w:del w:id="109" w:author="Johnny Pang" w:date="2022-04-17T14:06:00Z">
              <w:r w:rsidDel="00544B3B">
                <w:rPr>
                  <w:rFonts w:ascii="Calibri" w:hAnsi="Calibri"/>
                  <w:sz w:val="22"/>
                </w:rPr>
                <w:delText>November 5, 2021</w:delText>
              </w:r>
            </w:del>
          </w:p>
        </w:tc>
        <w:tc>
          <w:tcPr>
            <w:tcW w:w="5499" w:type="dxa"/>
            <w:tcBorders>
              <w:top w:val="single" w:sz="6" w:space="0" w:color="auto"/>
              <w:left w:val="single" w:sz="6" w:space="0" w:color="auto"/>
              <w:bottom w:val="double" w:sz="6" w:space="0" w:color="auto"/>
              <w:right w:val="double" w:sz="6" w:space="0" w:color="auto"/>
            </w:tcBorders>
          </w:tcPr>
          <w:p w14:paraId="3BF52857" w14:textId="0EE7B436" w:rsidR="000F7C9F" w:rsidDel="00544B3B" w:rsidRDefault="000F7C9F" w:rsidP="00777F45">
            <w:pPr>
              <w:pStyle w:val="NormalTableText"/>
              <w:rPr>
                <w:del w:id="110" w:author="Johnny Pang" w:date="2022-04-17T14:06:00Z"/>
                <w:rFonts w:ascii="Calibri" w:hAnsi="Calibri"/>
                <w:sz w:val="22"/>
                <w:lang w:val="en-US"/>
              </w:rPr>
            </w:pPr>
            <w:del w:id="111" w:author="Johnny Pang" w:date="2022-04-17T14:06:00Z">
              <w:r w:rsidDel="00544B3B">
                <w:rPr>
                  <w:rFonts w:ascii="Calibri" w:hAnsi="Calibri"/>
                  <w:sz w:val="22"/>
                  <w:lang w:val="en-US"/>
                </w:rPr>
                <w:delText>Added measurement and payment, clarifications throughout to OPSS references (BM)</w:delText>
              </w:r>
            </w:del>
          </w:p>
        </w:tc>
      </w:tr>
    </w:tbl>
    <w:p w14:paraId="3483CE5D" w14:textId="4C87BAA9" w:rsidR="009B2BE6" w:rsidRPr="00EE4197" w:rsidDel="00544B3B" w:rsidRDefault="00EE4197" w:rsidP="00EE4197">
      <w:pPr>
        <w:pStyle w:val="Heading1"/>
        <w:rPr>
          <w:del w:id="112" w:author="Johnny Pang" w:date="2022-04-17T14:06:00Z"/>
        </w:rPr>
      </w:pPr>
      <w:ins w:id="113" w:author="Johnny Pang" w:date="2022-11-30T18:14:00Z">
        <w:r>
          <w:t>G</w:t>
        </w:r>
      </w:ins>
    </w:p>
    <w:p w14:paraId="3F909A61" w14:textId="500FC5A9" w:rsidR="00291BAF" w:rsidRPr="00EE4197" w:rsidDel="00544B3B" w:rsidRDefault="00291BAF" w:rsidP="00EE4197">
      <w:pPr>
        <w:pStyle w:val="Heading1"/>
        <w:rPr>
          <w:del w:id="114" w:author="Johnny Pang" w:date="2022-04-17T14:06:00Z"/>
        </w:rPr>
      </w:pPr>
    </w:p>
    <w:p w14:paraId="297F57DA" w14:textId="1FB9A6DB" w:rsidR="00291BAF" w:rsidRPr="00EE4197" w:rsidDel="00544B3B" w:rsidRDefault="00291BAF" w:rsidP="00EE4197">
      <w:pPr>
        <w:pStyle w:val="Heading1"/>
        <w:rPr>
          <w:del w:id="115" w:author="Johnny Pang" w:date="2022-04-17T14:06:00Z"/>
        </w:rPr>
      </w:pPr>
      <w:del w:id="116" w:author="Johnny Pang" w:date="2022-04-17T14:06:00Z">
        <w:r w:rsidRPr="00EE4197" w:rsidDel="00544B3B">
          <w:delText>NOTE:</w:delText>
        </w:r>
      </w:del>
    </w:p>
    <w:p w14:paraId="155A0D28" w14:textId="138939B0" w:rsidR="00291BAF" w:rsidRPr="00EE4197" w:rsidDel="00544B3B" w:rsidRDefault="00291BAF" w:rsidP="00EE4197">
      <w:pPr>
        <w:pStyle w:val="Heading1"/>
        <w:rPr>
          <w:del w:id="117" w:author="Johnny Pang" w:date="2022-04-17T14:06:00Z"/>
        </w:rPr>
      </w:pPr>
      <w:del w:id="118" w:author="Johnny Pang" w:date="2022-04-17T14:06:00Z">
        <w:r w:rsidRPr="00EE4197" w:rsidDel="00544B3B">
          <w:delText>This is a CONTROLLED Document. Any documents appearing in paper form are not controlled and should be checked against the on-line file version prior to use.</w:delText>
        </w:r>
      </w:del>
    </w:p>
    <w:p w14:paraId="3AB76B88" w14:textId="5D15A0C9" w:rsidR="00291BAF" w:rsidRPr="00EE4197" w:rsidDel="00544B3B" w:rsidRDefault="00291BAF" w:rsidP="00EE4197">
      <w:pPr>
        <w:pStyle w:val="Heading1"/>
        <w:rPr>
          <w:del w:id="119" w:author="Johnny Pang" w:date="2022-04-17T14:06:00Z"/>
        </w:rPr>
      </w:pPr>
      <w:del w:id="120" w:author="Johnny Pang" w:date="2022-04-17T14:06:00Z">
        <w:r w:rsidRPr="00EE4197" w:rsidDel="00544B3B">
          <w:delText>Notice: This Document hardcopy must be used for reference purpose only.</w:delText>
        </w:r>
      </w:del>
    </w:p>
    <w:p w14:paraId="29A51C7F" w14:textId="4C3AED7A" w:rsidR="00291BAF" w:rsidRPr="00EE4197" w:rsidDel="00544B3B" w:rsidRDefault="00291BAF" w:rsidP="00EE4197">
      <w:pPr>
        <w:pStyle w:val="Heading1"/>
        <w:rPr>
          <w:del w:id="121" w:author="Johnny Pang" w:date="2022-04-17T14:06:00Z"/>
        </w:rPr>
      </w:pPr>
      <w:del w:id="122" w:author="Johnny Pang" w:date="2022-04-17T14:06:00Z">
        <w:r w:rsidRPr="00EE4197" w:rsidDel="00544B3B">
          <w:delText>The on-line copy is the current version of the document.</w:delText>
        </w:r>
      </w:del>
    </w:p>
    <w:p w14:paraId="3E42F0AE" w14:textId="0BB52F8D" w:rsidR="003D7B6A" w:rsidRPr="00EE4197" w:rsidDel="00544B3B" w:rsidRDefault="003D7B6A" w:rsidP="00EE4197">
      <w:pPr>
        <w:pStyle w:val="Heading1"/>
        <w:rPr>
          <w:del w:id="123" w:author="Johnny Pang" w:date="2022-04-17T14:06:00Z"/>
        </w:rPr>
      </w:pPr>
    </w:p>
    <w:p w14:paraId="2918140F" w14:textId="7F6869E2" w:rsidR="00F6204E" w:rsidRPr="00EE4197" w:rsidRDefault="00364946" w:rsidP="00EE4197">
      <w:pPr>
        <w:pStyle w:val="Heading1"/>
      </w:pPr>
      <w:del w:id="124" w:author="Johnny Pang" w:date="2022-11-30T18:14:00Z">
        <w:r w:rsidRPr="00EE4197" w:rsidDel="00EE4197">
          <w:br w:type="page"/>
        </w:r>
        <w:r w:rsidR="009B2BE6" w:rsidRPr="00EE4197" w:rsidDel="00EE4197">
          <w:delText>G</w:delText>
        </w:r>
      </w:del>
      <w:r w:rsidR="009B2BE6" w:rsidRPr="00EE4197">
        <w:t>ENERAL</w:t>
      </w:r>
    </w:p>
    <w:p w14:paraId="1BC65CEB" w14:textId="77777777" w:rsidR="0029553C" w:rsidRPr="00CA15A5" w:rsidRDefault="0029553C" w:rsidP="009B2BE6">
      <w:pPr>
        <w:pStyle w:val="Heading2"/>
      </w:pPr>
      <w:r w:rsidRPr="00CA15A5">
        <w:t>Related Sections</w:t>
      </w:r>
    </w:p>
    <w:p w14:paraId="23E75234" w14:textId="517873CC" w:rsidR="00B236B9" w:rsidRPr="00544B3B" w:rsidDel="00EA01EA" w:rsidRDefault="00B236B9" w:rsidP="00D8769B">
      <w:pPr>
        <w:pStyle w:val="Heading3"/>
        <w:numPr>
          <w:ilvl w:val="0"/>
          <w:numId w:val="0"/>
        </w:numPr>
        <w:ind w:left="720"/>
        <w:rPr>
          <w:del w:id="125" w:author="Axel Ouillet" w:date="2022-03-22T16:32:00Z"/>
          <w:i/>
        </w:rPr>
      </w:pPr>
      <w:del w:id="126" w:author="Axel Ouillet" w:date="2022-03-22T16:32:00Z">
        <w:r w:rsidRPr="00544B3B" w:rsidDel="00EA01EA">
          <w:rPr>
            <w:i/>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7C495C85" w14:textId="14FF46BB" w:rsidR="00154813" w:rsidRPr="00544B3B" w:rsidDel="00EA01EA" w:rsidRDefault="00154813" w:rsidP="00D8769B">
      <w:pPr>
        <w:pStyle w:val="Heading3"/>
        <w:numPr>
          <w:ilvl w:val="0"/>
          <w:numId w:val="0"/>
        </w:numPr>
        <w:ind w:left="720"/>
        <w:rPr>
          <w:del w:id="127" w:author="Axel Ouillet" w:date="2022-03-22T16:32:00Z"/>
          <w:i/>
        </w:rPr>
      </w:pPr>
    </w:p>
    <w:p w14:paraId="256F4D09" w14:textId="67F2C7E0" w:rsidR="00B236B9" w:rsidRPr="00544B3B" w:rsidDel="00EA01EA" w:rsidRDefault="00B236B9" w:rsidP="00D8769B">
      <w:pPr>
        <w:pStyle w:val="Heading3"/>
        <w:numPr>
          <w:ilvl w:val="0"/>
          <w:numId w:val="0"/>
        </w:numPr>
        <w:ind w:left="720"/>
        <w:rPr>
          <w:del w:id="128" w:author="Axel Ouillet" w:date="2022-03-22T16:32:00Z"/>
          <w:i/>
        </w:rPr>
      </w:pPr>
      <w:del w:id="129" w:author="Axel Ouillet" w:date="2022-03-22T16:32:00Z">
        <w:r w:rsidRPr="00544B3B" w:rsidDel="00EA01EA">
          <w:rPr>
            <w:i/>
          </w:rPr>
          <w:delText>Cross-referencing here may also be used to coordinate assemblies or systems whose components may span multiple Sections and which must meet certain performance requirements as an assembly or system.</w:delText>
        </w:r>
      </w:del>
    </w:p>
    <w:p w14:paraId="39EB0958" w14:textId="67EAC57F" w:rsidR="00154813" w:rsidRPr="00544B3B" w:rsidDel="00EA01EA" w:rsidRDefault="00154813" w:rsidP="00D8769B">
      <w:pPr>
        <w:pStyle w:val="Heading3"/>
        <w:numPr>
          <w:ilvl w:val="0"/>
          <w:numId w:val="0"/>
        </w:numPr>
        <w:ind w:left="720"/>
        <w:rPr>
          <w:del w:id="130" w:author="Axel Ouillet" w:date="2022-03-22T16:32:00Z"/>
          <w:i/>
        </w:rPr>
      </w:pPr>
    </w:p>
    <w:p w14:paraId="08D23BDB" w14:textId="2042AC0A" w:rsidR="00B236B9" w:rsidRPr="00544B3B" w:rsidDel="00EA01EA" w:rsidRDefault="00B236B9" w:rsidP="00D8769B">
      <w:pPr>
        <w:pStyle w:val="Heading3"/>
        <w:numPr>
          <w:ilvl w:val="0"/>
          <w:numId w:val="0"/>
        </w:numPr>
        <w:ind w:left="720"/>
        <w:rPr>
          <w:del w:id="131" w:author="Axel Ouillet" w:date="2022-03-22T16:32:00Z"/>
          <w:i/>
        </w:rPr>
      </w:pPr>
      <w:del w:id="132" w:author="Axel Ouillet" w:date="2022-03-22T16:32:00Z">
        <w:r w:rsidRPr="00544B3B" w:rsidDel="00EA01EA">
          <w:rPr>
            <w:i/>
          </w:rPr>
          <w:delText>Contractor is responsible for coordination of the Work.</w:delText>
        </w:r>
        <w:r w:rsidR="00BC799D" w:rsidRPr="00544B3B" w:rsidDel="00EA01EA">
          <w:rPr>
            <w:i/>
          </w:rPr>
          <w:delText xml:space="preserve"> Contractor is responsible for being familiar with and incorporating all required elements of cross-referenced Specifications cited.</w:delText>
        </w:r>
      </w:del>
    </w:p>
    <w:p w14:paraId="044EED98" w14:textId="38CED1E0" w:rsidR="00154813" w:rsidRPr="00544B3B" w:rsidDel="00EA01EA" w:rsidRDefault="00154813" w:rsidP="00D8769B">
      <w:pPr>
        <w:pStyle w:val="Heading3"/>
        <w:numPr>
          <w:ilvl w:val="0"/>
          <w:numId w:val="0"/>
        </w:numPr>
        <w:ind w:left="720"/>
        <w:rPr>
          <w:del w:id="133" w:author="Axel Ouillet" w:date="2022-03-22T16:32:00Z"/>
          <w:i/>
        </w:rPr>
      </w:pPr>
    </w:p>
    <w:p w14:paraId="62FD9A10" w14:textId="18E7A321" w:rsidR="00B236B9" w:rsidRPr="00544B3B" w:rsidDel="00EA01EA" w:rsidRDefault="00B236B9" w:rsidP="00D8769B">
      <w:pPr>
        <w:pStyle w:val="Heading3"/>
        <w:numPr>
          <w:ilvl w:val="0"/>
          <w:numId w:val="0"/>
        </w:numPr>
        <w:ind w:left="720"/>
        <w:rPr>
          <w:del w:id="134" w:author="Axel Ouillet" w:date="2022-03-22T16:32:00Z"/>
          <w:i/>
        </w:rPr>
      </w:pPr>
      <w:del w:id="135" w:author="Axel Ouillet" w:date="2022-03-22T16:32:00Z">
        <w:r w:rsidRPr="00544B3B" w:rsidDel="00EA01EA">
          <w:rPr>
            <w:i/>
          </w:rPr>
          <w:delText>This Section is to be completed/updated during the design development by the Consultant. If it is not applicable to the section for the specific project it may be deleted.]</w:delText>
        </w:r>
      </w:del>
    </w:p>
    <w:p w14:paraId="360C3A58" w14:textId="0969E54F" w:rsidR="00492B93" w:rsidRPr="00544B3B" w:rsidDel="00EA01EA" w:rsidRDefault="00492B93" w:rsidP="00D8769B">
      <w:pPr>
        <w:pStyle w:val="Heading3"/>
        <w:numPr>
          <w:ilvl w:val="0"/>
          <w:numId w:val="0"/>
        </w:numPr>
        <w:ind w:left="720"/>
        <w:rPr>
          <w:del w:id="136" w:author="Axel Ouillet" w:date="2022-03-22T16:32:00Z"/>
          <w:i/>
        </w:rPr>
      </w:pPr>
    </w:p>
    <w:p w14:paraId="0E271657" w14:textId="08BD79DB" w:rsidR="00B236B9" w:rsidRPr="00544B3B" w:rsidDel="00EA01EA" w:rsidRDefault="00B236B9" w:rsidP="00D8769B">
      <w:pPr>
        <w:pStyle w:val="Heading3"/>
        <w:numPr>
          <w:ilvl w:val="0"/>
          <w:numId w:val="0"/>
        </w:numPr>
        <w:ind w:left="720"/>
        <w:rPr>
          <w:del w:id="137" w:author="Axel Ouillet" w:date="2022-03-22T16:32:00Z"/>
          <w:i/>
        </w:rPr>
      </w:pPr>
      <w:del w:id="138" w:author="Axel Ouillet" w:date="2022-03-22T16:32:00Z">
        <w:r w:rsidRPr="00544B3B" w:rsidDel="00EA01EA">
          <w:rPr>
            <w:i/>
          </w:rPr>
          <w:delText>[List Sections specifying installation of products supplied but not installed under this Section and indicate specific items.]</w:delText>
        </w:r>
      </w:del>
    </w:p>
    <w:p w14:paraId="0C90CF51" w14:textId="67F87264" w:rsidR="00492B93" w:rsidRPr="00544B3B" w:rsidDel="00EA01EA" w:rsidRDefault="00492B93" w:rsidP="00D8769B">
      <w:pPr>
        <w:pStyle w:val="Heading3"/>
        <w:numPr>
          <w:ilvl w:val="0"/>
          <w:numId w:val="0"/>
        </w:numPr>
        <w:ind w:left="720"/>
        <w:rPr>
          <w:del w:id="139" w:author="Axel Ouillet" w:date="2022-03-22T16:32:00Z"/>
          <w:i/>
        </w:rPr>
      </w:pPr>
    </w:p>
    <w:p w14:paraId="2A6E0362" w14:textId="33ADD218" w:rsidR="00B236B9" w:rsidRPr="00544B3B" w:rsidDel="00EA01EA" w:rsidRDefault="00B236B9" w:rsidP="00492B93">
      <w:pPr>
        <w:pStyle w:val="Heading3"/>
        <w:numPr>
          <w:ilvl w:val="0"/>
          <w:numId w:val="0"/>
        </w:numPr>
        <w:ind w:left="1440" w:hanging="720"/>
        <w:rPr>
          <w:del w:id="140" w:author="Axel Ouillet" w:date="2022-03-22T16:32:00Z"/>
        </w:rPr>
      </w:pPr>
      <w:del w:id="141" w:author="Axel Ouillet" w:date="2022-03-22T16:32:00Z">
        <w:r w:rsidRPr="00544B3B" w:rsidDel="00EA01EA">
          <w:delText>Section [______ – ____________]:  Execution requirements for ...[item]...  specified under this Section.</w:delText>
        </w:r>
      </w:del>
    </w:p>
    <w:p w14:paraId="59849FD7" w14:textId="2E61B118" w:rsidR="00492B93" w:rsidRPr="00544B3B" w:rsidDel="00EA01EA" w:rsidRDefault="00492B93" w:rsidP="00492B93">
      <w:pPr>
        <w:pStyle w:val="Heading3"/>
        <w:numPr>
          <w:ilvl w:val="0"/>
          <w:numId w:val="0"/>
        </w:numPr>
        <w:ind w:left="1440" w:hanging="720"/>
        <w:rPr>
          <w:del w:id="142" w:author="Axel Ouillet" w:date="2022-03-22T16:32:00Z"/>
        </w:rPr>
      </w:pPr>
    </w:p>
    <w:p w14:paraId="4FF4E1C2" w14:textId="3EA6B35F" w:rsidR="00B236B9" w:rsidRPr="00544B3B" w:rsidDel="00EA01EA" w:rsidRDefault="00B236B9" w:rsidP="00492B93">
      <w:pPr>
        <w:pStyle w:val="Heading3"/>
        <w:numPr>
          <w:ilvl w:val="0"/>
          <w:numId w:val="0"/>
        </w:numPr>
        <w:ind w:left="1440" w:hanging="720"/>
        <w:rPr>
          <w:del w:id="143" w:author="Axel Ouillet" w:date="2022-03-22T16:32:00Z"/>
        </w:rPr>
      </w:pPr>
      <w:del w:id="144" w:author="Axel Ouillet" w:date="2022-03-22T16:32:00Z">
        <w:r w:rsidRPr="00544B3B" w:rsidDel="00EA01EA">
          <w:delText>Section [______ – ____________]:  Product requirements for ...[item]...  for installation under this Section.</w:delText>
        </w:r>
      </w:del>
    </w:p>
    <w:p w14:paraId="0085A37A" w14:textId="1C3C1111" w:rsidR="00492B93" w:rsidRPr="00544B3B" w:rsidDel="00EA01EA" w:rsidRDefault="00492B93" w:rsidP="00D8769B">
      <w:pPr>
        <w:pStyle w:val="Heading3"/>
        <w:numPr>
          <w:ilvl w:val="0"/>
          <w:numId w:val="0"/>
        </w:numPr>
        <w:ind w:left="720"/>
        <w:rPr>
          <w:del w:id="145" w:author="Axel Ouillet" w:date="2022-03-22T16:32:00Z"/>
        </w:rPr>
      </w:pPr>
    </w:p>
    <w:p w14:paraId="21DD2430" w14:textId="666D82A8" w:rsidR="00B236B9" w:rsidRPr="00544B3B" w:rsidDel="00EA01EA" w:rsidRDefault="00B236B9" w:rsidP="00D8769B">
      <w:pPr>
        <w:pStyle w:val="Heading3"/>
        <w:numPr>
          <w:ilvl w:val="0"/>
          <w:numId w:val="0"/>
        </w:numPr>
        <w:ind w:left="720"/>
        <w:rPr>
          <w:del w:id="146" w:author="Axel Ouillet" w:date="2022-03-22T16:32:00Z"/>
          <w:i/>
        </w:rPr>
      </w:pPr>
      <w:del w:id="147" w:author="Axel Ouillet" w:date="2022-03-22T16:32:00Z">
        <w:r w:rsidRPr="00544B3B" w:rsidDel="00EA01EA">
          <w:rPr>
            <w:i/>
          </w:rPr>
          <w:delText>[List Sections specifying related requirements.]</w:delText>
        </w:r>
      </w:del>
    </w:p>
    <w:p w14:paraId="3BC20700" w14:textId="38E29467" w:rsidR="00B236B9" w:rsidRPr="00544B3B" w:rsidDel="00EA01EA" w:rsidRDefault="00B236B9" w:rsidP="00C10393">
      <w:pPr>
        <w:pStyle w:val="Heading3"/>
        <w:rPr>
          <w:del w:id="148" w:author="Axel Ouillet" w:date="2022-03-22T16:32:00Z"/>
        </w:rPr>
      </w:pPr>
      <w:del w:id="149" w:author="Axel Ouillet" w:date="2022-03-22T16:32:00Z">
        <w:r w:rsidRPr="00544B3B" w:rsidDel="00EA01EA">
          <w:delText>Section [______ – ____________]:  [Optional short phrase indicating relationship].</w:delText>
        </w:r>
      </w:del>
    </w:p>
    <w:p w14:paraId="1D936DDF" w14:textId="73281425" w:rsidR="000E0C63" w:rsidRPr="00544B3B" w:rsidRDefault="000E0C63" w:rsidP="000E0C63">
      <w:pPr>
        <w:pStyle w:val="Heading4"/>
      </w:pPr>
      <w:r w:rsidRPr="00544B3B">
        <w:t xml:space="preserve">Section 01060 </w:t>
      </w:r>
      <w:r w:rsidR="00DD6847" w:rsidRPr="00544B3B">
        <w:t>–</w:t>
      </w:r>
      <w:r w:rsidRPr="00544B3B">
        <w:t xml:space="preserve"> Regulatory</w:t>
      </w:r>
      <w:r w:rsidR="00DD6847" w:rsidRPr="00544B3B">
        <w:t xml:space="preserve"> </w:t>
      </w:r>
      <w:r w:rsidRPr="00544B3B">
        <w:t>Requirements</w:t>
      </w:r>
    </w:p>
    <w:p w14:paraId="3BEABE28" w14:textId="1B67253B" w:rsidR="000E0C63" w:rsidRPr="00544B3B" w:rsidRDefault="000E0C63" w:rsidP="000E0C63">
      <w:pPr>
        <w:pStyle w:val="Heading4"/>
      </w:pPr>
      <w:r w:rsidRPr="00544B3B">
        <w:t xml:space="preserve">Section 01550 </w:t>
      </w:r>
      <w:r w:rsidR="003839B9" w:rsidRPr="00544B3B">
        <w:t xml:space="preserve">– </w:t>
      </w:r>
      <w:r w:rsidRPr="00544B3B">
        <w:t>Traffic</w:t>
      </w:r>
      <w:r w:rsidR="003839B9" w:rsidRPr="00544B3B">
        <w:t xml:space="preserve"> </w:t>
      </w:r>
      <w:r w:rsidRPr="00544B3B">
        <w:t>Control</w:t>
      </w:r>
    </w:p>
    <w:p w14:paraId="378DDC93" w14:textId="208E1FA4" w:rsidR="000E0C63" w:rsidRDefault="000E0C63" w:rsidP="000E0C63">
      <w:pPr>
        <w:pStyle w:val="Heading4"/>
        <w:rPr>
          <w:ins w:id="150" w:author="Radulovic, Nicole" w:date="2022-11-01T13:54:00Z"/>
        </w:rPr>
      </w:pPr>
      <w:r w:rsidRPr="00544B3B">
        <w:t xml:space="preserve">Section 01561 </w:t>
      </w:r>
      <w:r w:rsidR="00DD6847" w:rsidRPr="00544B3B">
        <w:t>–</w:t>
      </w:r>
      <w:r w:rsidRPr="00544B3B">
        <w:t xml:space="preserve"> Environmental</w:t>
      </w:r>
      <w:r w:rsidR="00DD6847" w:rsidRPr="00544B3B">
        <w:t xml:space="preserve"> </w:t>
      </w:r>
      <w:r w:rsidRPr="00544B3B">
        <w:t>Protection</w:t>
      </w:r>
    </w:p>
    <w:p w14:paraId="0760918D" w14:textId="40043A24" w:rsidR="00C24D3B" w:rsidRPr="00544B3B" w:rsidRDefault="00C24D3B" w:rsidP="000E0C63">
      <w:pPr>
        <w:pStyle w:val="Heading4"/>
      </w:pPr>
      <w:ins w:id="151" w:author="Radulovic, Nicole" w:date="2022-11-01T13:54:00Z">
        <w:r>
          <w:t>Section 02230 – Site Preparation for Pipelines, Utilities and Associated Structures</w:t>
        </w:r>
      </w:ins>
    </w:p>
    <w:p w14:paraId="5853B749" w14:textId="77777777" w:rsidR="00492B93" w:rsidRPr="00C10393" w:rsidRDefault="00492B93" w:rsidP="009B2BE6">
      <w:pPr>
        <w:pStyle w:val="Heading2"/>
      </w:pPr>
      <w:r w:rsidRPr="00C10393">
        <w:t>References</w:t>
      </w:r>
    </w:p>
    <w:p w14:paraId="1EAB5B17" w14:textId="77777777" w:rsidR="00492B93" w:rsidRPr="00D8769B" w:rsidRDefault="00492B93" w:rsidP="00BB240A">
      <w:pPr>
        <w:pStyle w:val="Heading3"/>
      </w:pPr>
      <w:r w:rsidRPr="00D8769B">
        <w:t>Ontario Provincial Standards for Roads and Public Works</w:t>
      </w:r>
      <w:r w:rsidR="000E0C63">
        <w:t xml:space="preserve"> (OPSS)</w:t>
      </w:r>
    </w:p>
    <w:p w14:paraId="2ED24697" w14:textId="77777777" w:rsidR="00492B93" w:rsidRDefault="00492B93" w:rsidP="00BB240A">
      <w:pPr>
        <w:pStyle w:val="Heading4"/>
      </w:pPr>
      <w:r>
        <w:t>OPSS</w:t>
      </w:r>
      <w:r w:rsidR="00BB240A">
        <w:t xml:space="preserve">.MUNI 506 </w:t>
      </w:r>
      <w:r w:rsidR="00716D2A">
        <w:t xml:space="preserve">Construction Specification for </w:t>
      </w:r>
      <w:r w:rsidR="00BB240A">
        <w:t>Dust Suppressants (Nov 2017</w:t>
      </w:r>
      <w:r w:rsidRPr="00D8769B">
        <w:t>)</w:t>
      </w:r>
    </w:p>
    <w:p w14:paraId="53EAE266" w14:textId="77777777" w:rsidR="00716D2A" w:rsidRDefault="00716D2A" w:rsidP="00BB240A">
      <w:pPr>
        <w:pStyle w:val="Heading4"/>
      </w:pPr>
      <w:r>
        <w:t>OPSS.MUNI 2501 Material Specification for Calcium Chloride (Nov 2017)</w:t>
      </w:r>
    </w:p>
    <w:p w14:paraId="74FC5132" w14:textId="77777777" w:rsidR="00716D2A" w:rsidRDefault="00716D2A" w:rsidP="00BB240A">
      <w:pPr>
        <w:pStyle w:val="Heading4"/>
      </w:pPr>
      <w:r>
        <w:t>OPSS.MUNI 2503 Material Specification for M</w:t>
      </w:r>
      <w:r w:rsidRPr="00716D2A">
        <w:t xml:space="preserve">agnesium </w:t>
      </w:r>
      <w:r>
        <w:t>C</w:t>
      </w:r>
      <w:r w:rsidRPr="00716D2A">
        <w:t xml:space="preserve">hloride </w:t>
      </w:r>
      <w:r>
        <w:t>S</w:t>
      </w:r>
      <w:r w:rsidRPr="00716D2A">
        <w:t xml:space="preserve">olid and </w:t>
      </w:r>
      <w:r>
        <w:t>M</w:t>
      </w:r>
      <w:r w:rsidRPr="00716D2A">
        <w:t xml:space="preserve">agnesium </w:t>
      </w:r>
      <w:r>
        <w:t>C</w:t>
      </w:r>
      <w:r w:rsidRPr="00716D2A">
        <w:t xml:space="preserve">hloride </w:t>
      </w:r>
      <w:r>
        <w:t>S</w:t>
      </w:r>
      <w:r w:rsidRPr="00716D2A">
        <w:t>olution</w:t>
      </w:r>
      <w:r>
        <w:t xml:space="preserve"> (Nov 2017)</w:t>
      </w:r>
    </w:p>
    <w:p w14:paraId="0EC3EBD2" w14:textId="77777777" w:rsidR="00F3486E" w:rsidRPr="009B2BE6" w:rsidRDefault="00F3486E" w:rsidP="009B2BE6">
      <w:pPr>
        <w:pStyle w:val="Heading2"/>
      </w:pPr>
      <w:r w:rsidRPr="009B2BE6">
        <w:t>Delivery</w:t>
      </w:r>
      <w:r w:rsidR="00745466" w:rsidRPr="009B2BE6">
        <w:t xml:space="preserve"> </w:t>
      </w:r>
      <w:r w:rsidRPr="009B2BE6">
        <w:t>Storage and</w:t>
      </w:r>
      <w:r w:rsidR="00745466" w:rsidRPr="009B2BE6">
        <w:t xml:space="preserve"> </w:t>
      </w:r>
      <w:r w:rsidRPr="009B2BE6">
        <w:t>Handling</w:t>
      </w:r>
    </w:p>
    <w:p w14:paraId="0D3A861F" w14:textId="77777777" w:rsidR="00F3486E" w:rsidRPr="00E540F7" w:rsidRDefault="00077D30" w:rsidP="00077D30">
      <w:pPr>
        <w:pStyle w:val="Heading3"/>
        <w:numPr>
          <w:ilvl w:val="0"/>
          <w:numId w:val="0"/>
        </w:numPr>
        <w:ind w:left="1440" w:hanging="720"/>
      </w:pPr>
      <w:r w:rsidRPr="00E540F7">
        <w:t>.1</w:t>
      </w:r>
      <w:r w:rsidRPr="00E540F7">
        <w:tab/>
      </w:r>
      <w:r w:rsidR="00F3486E" w:rsidRPr="00E540F7">
        <w:t xml:space="preserve">Supply </w:t>
      </w:r>
      <w:r w:rsidR="00704FA5" w:rsidRPr="00E540F7">
        <w:t xml:space="preserve">water and/or </w:t>
      </w:r>
      <w:r w:rsidR="00F3486E" w:rsidRPr="00E540F7">
        <w:t xml:space="preserve">calcium chloride in quantities and at times as </w:t>
      </w:r>
      <w:r w:rsidR="00704FA5" w:rsidRPr="00E540F7">
        <w:t xml:space="preserve">required </w:t>
      </w:r>
      <w:proofErr w:type="gramStart"/>
      <w:r w:rsidR="00704FA5" w:rsidRPr="00E540F7">
        <w:t>in order to</w:t>
      </w:r>
      <w:proofErr w:type="gramEnd"/>
      <w:r w:rsidR="00704FA5" w:rsidRPr="00E540F7">
        <w:t xml:space="preserve"> mitigate the impacts of dust, or as </w:t>
      </w:r>
      <w:r w:rsidR="00F3486E" w:rsidRPr="00E540F7">
        <w:t xml:space="preserve">directed by the </w:t>
      </w:r>
      <w:r w:rsidR="00704FA5" w:rsidRPr="00E540F7">
        <w:t>Consultant</w:t>
      </w:r>
      <w:r w:rsidR="00F3486E" w:rsidRPr="00E540F7">
        <w:t>.</w:t>
      </w:r>
    </w:p>
    <w:p w14:paraId="186C8F8C" w14:textId="2FBA7F54" w:rsidR="00716D2A" w:rsidRDefault="00077D30" w:rsidP="00716D2A">
      <w:pPr>
        <w:pStyle w:val="Heading3"/>
        <w:numPr>
          <w:ilvl w:val="0"/>
          <w:numId w:val="0"/>
        </w:numPr>
        <w:ind w:left="1440" w:hanging="720"/>
      </w:pPr>
      <w:r w:rsidRPr="00E540F7">
        <w:t>.2</w:t>
      </w:r>
      <w:r w:rsidRPr="00E540F7">
        <w:tab/>
      </w:r>
      <w:r w:rsidR="00F3486E" w:rsidRPr="00E540F7">
        <w:t>Store bags of calcium chloride</w:t>
      </w:r>
      <w:r w:rsidR="00E577D3" w:rsidRPr="00E540F7">
        <w:t xml:space="preserve"> solid</w:t>
      </w:r>
      <w:r w:rsidR="00F3486E" w:rsidRPr="00E540F7">
        <w:t xml:space="preserve"> in </w:t>
      </w:r>
      <w:r w:rsidR="0065291A" w:rsidRPr="00E540F7">
        <w:t>weatherproof</w:t>
      </w:r>
      <w:r w:rsidR="00F3486E" w:rsidRPr="00E540F7">
        <w:t xml:space="preserve"> enclosures</w:t>
      </w:r>
      <w:r w:rsidR="0004616E" w:rsidRPr="00E540F7">
        <w:t xml:space="preserve"> </w:t>
      </w:r>
      <w:r w:rsidR="00C6178E" w:rsidRPr="00E540F7">
        <w:t>a minimum of</w:t>
      </w:r>
      <w:r w:rsidR="0004616E" w:rsidRPr="00E540F7">
        <w:t xml:space="preserve"> 30m away from watercourses, wetlands and other environmentally sensitive areas</w:t>
      </w:r>
      <w:r w:rsidR="00E540F7" w:rsidRPr="00E540F7">
        <w:t xml:space="preserve"> </w:t>
      </w:r>
      <w:r w:rsidR="00E540F7">
        <w:t>shown on the Contract D</w:t>
      </w:r>
      <w:r w:rsidR="00E540F7" w:rsidRPr="00E540F7">
        <w:t>rawings</w:t>
      </w:r>
      <w:r w:rsidR="00E540F7">
        <w:t xml:space="preserve">. </w:t>
      </w:r>
      <w:del w:id="152" w:author="Axel Ouillet" w:date="2022-03-23T14:49:00Z">
        <w:r w:rsidR="00E540F7" w:rsidRPr="00E540F7" w:rsidDel="000F6DC6">
          <w:rPr>
            <w:i/>
            <w:highlight w:val="yellow"/>
          </w:rPr>
          <w:delText>[Consultant to ensure Environmentally Sensitive Areas are identified on the Contract Drawings]</w:delText>
        </w:r>
      </w:del>
    </w:p>
    <w:p w14:paraId="17CBA4DC" w14:textId="701C3F1A" w:rsidR="00F3486E" w:rsidRPr="00113F35" w:rsidRDefault="00716D2A" w:rsidP="00716D2A">
      <w:pPr>
        <w:pStyle w:val="Heading1"/>
      </w:pPr>
      <w:r>
        <w:t>PRODUCTS</w:t>
      </w:r>
    </w:p>
    <w:p w14:paraId="7A804BD5" w14:textId="06ADCB0D" w:rsidR="0071387E" w:rsidRDefault="006866C3" w:rsidP="0071387E">
      <w:pPr>
        <w:pStyle w:val="Heading2"/>
      </w:pPr>
      <w:r w:rsidRPr="00077D30">
        <w:t>OPSS</w:t>
      </w:r>
      <w:r w:rsidR="00716D2A">
        <w:t xml:space="preserve">.MUNI </w:t>
      </w:r>
      <w:r w:rsidRPr="00077D30">
        <w:t xml:space="preserve">506 </w:t>
      </w:r>
      <w:r w:rsidR="0071387E">
        <w:t>is amended as follows:</w:t>
      </w:r>
    </w:p>
    <w:p w14:paraId="00174BD0" w14:textId="75046B46" w:rsidR="00686CA5" w:rsidRPr="00716D2A" w:rsidRDefault="006866C3" w:rsidP="000F7C9F">
      <w:pPr>
        <w:pStyle w:val="Heading3"/>
      </w:pPr>
      <w:r w:rsidRPr="00716D2A">
        <w:rPr>
          <w:b/>
        </w:rPr>
        <w:t xml:space="preserve">506.04.01 </w:t>
      </w:r>
      <w:r w:rsidR="00C86FF3" w:rsidRPr="00716D2A">
        <w:rPr>
          <w:b/>
        </w:rPr>
        <w:t xml:space="preserve">Submission Requirements </w:t>
      </w:r>
      <w:r w:rsidR="00777F45" w:rsidRPr="00716D2A">
        <w:t xml:space="preserve">The second </w:t>
      </w:r>
      <w:r w:rsidR="003839B9">
        <w:t xml:space="preserve">and third paragraph are </w:t>
      </w:r>
      <w:r w:rsidR="0071387E" w:rsidRPr="00716D2A">
        <w:t>deleted and replaced by</w:t>
      </w:r>
      <w:r w:rsidR="00686CA5" w:rsidRPr="00716D2A">
        <w:t xml:space="preserve"> the following:</w:t>
      </w:r>
    </w:p>
    <w:p w14:paraId="18C42A41" w14:textId="77777777" w:rsidR="00686CA5" w:rsidRDefault="00686CA5" w:rsidP="000F7C9F">
      <w:pPr>
        <w:ind w:left="1440" w:firstLine="720"/>
      </w:pPr>
      <w:r>
        <w:t>Dust suppressants shall not contain waste material.</w:t>
      </w:r>
    </w:p>
    <w:p w14:paraId="3895C23A" w14:textId="663715AB" w:rsidR="00B648FD" w:rsidRPr="001C4EB1" w:rsidRDefault="00686CA5" w:rsidP="000F7C9F">
      <w:pPr>
        <w:pStyle w:val="Heading3"/>
      </w:pPr>
      <w:r w:rsidRPr="000F7C9F">
        <w:rPr>
          <w:b/>
          <w:bCs/>
        </w:rPr>
        <w:t xml:space="preserve">506.05.02 </w:t>
      </w:r>
      <w:r w:rsidR="00D27DD8" w:rsidRPr="000F7C9F">
        <w:rPr>
          <w:b/>
          <w:bCs/>
        </w:rPr>
        <w:t>Calcium Chloride Solid, Calcium Chloride Solution, and Calcium</w:t>
      </w:r>
      <w:r w:rsidR="00716D2A" w:rsidRPr="000F7C9F">
        <w:rPr>
          <w:b/>
          <w:bCs/>
        </w:rPr>
        <w:t>-</w:t>
      </w:r>
      <w:r w:rsidR="00D27DD8" w:rsidRPr="000F7C9F">
        <w:rPr>
          <w:b/>
          <w:bCs/>
        </w:rPr>
        <w:t>Magnesium Chloride Blend</w:t>
      </w:r>
      <w:r w:rsidR="00FF69BF">
        <w:t xml:space="preserve"> </w:t>
      </w:r>
      <w:r w:rsidR="00777F45" w:rsidRPr="00777F45">
        <w:t xml:space="preserve">The first sentence </w:t>
      </w:r>
      <w:r w:rsidR="001C4EB1">
        <w:t>is deleted and replaced by the following:</w:t>
      </w:r>
    </w:p>
    <w:p w14:paraId="6448FE8F" w14:textId="77777777" w:rsidR="005967F3" w:rsidRPr="00714C20" w:rsidRDefault="00FF69BF" w:rsidP="00714C20">
      <w:pPr>
        <w:ind w:left="2160"/>
      </w:pPr>
      <w:r w:rsidRPr="00714C20">
        <w:t>Calcium</w:t>
      </w:r>
      <w:r w:rsidR="005967F3" w:rsidRPr="00714C20">
        <w:t xml:space="preserve"> chloride solid and calcium chloride solution shall be according to OPSS</w:t>
      </w:r>
      <w:r w:rsidR="00716D2A" w:rsidRPr="00714C20">
        <w:t>.MUNI</w:t>
      </w:r>
      <w:r w:rsidR="005967F3" w:rsidRPr="00714C20">
        <w:t xml:space="preserve"> 2501.</w:t>
      </w:r>
      <w:r w:rsidRPr="00714C20">
        <w:t xml:space="preserve"> </w:t>
      </w:r>
      <w:r w:rsidR="005967F3" w:rsidRPr="00714C20">
        <w:t xml:space="preserve">Calcium-magnesium chloride blend shall not be used on Regional projects.  </w:t>
      </w:r>
    </w:p>
    <w:p w14:paraId="5F5A9342" w14:textId="6A47285F" w:rsidR="005967F3" w:rsidRPr="00533DF2" w:rsidRDefault="005967F3" w:rsidP="00714C20">
      <w:pPr>
        <w:pStyle w:val="Heading3"/>
      </w:pPr>
      <w:r w:rsidRPr="00714C20">
        <w:rPr>
          <w:b/>
          <w:bCs/>
        </w:rPr>
        <w:t>506.05.03 Magnesium Chloride Solid and Magnesium Chloride Solution</w:t>
      </w:r>
      <w:r w:rsidRPr="00533DF2">
        <w:t xml:space="preserve"> is </w:t>
      </w:r>
      <w:r w:rsidR="001C4EB1" w:rsidRPr="00533DF2">
        <w:t xml:space="preserve">deleted </w:t>
      </w:r>
      <w:r w:rsidR="001D161E" w:rsidRPr="00533DF2">
        <w:t xml:space="preserve">in its entirety </w:t>
      </w:r>
      <w:r w:rsidR="001C4EB1" w:rsidRPr="00533DF2">
        <w:t xml:space="preserve">and replaced by the </w:t>
      </w:r>
      <w:r w:rsidR="001D161E" w:rsidRPr="00533DF2">
        <w:t>following</w:t>
      </w:r>
      <w:r w:rsidR="00716D2A">
        <w:t>:</w:t>
      </w:r>
    </w:p>
    <w:p w14:paraId="30D0269D" w14:textId="77777777" w:rsidR="004E42F5" w:rsidRPr="00714C20" w:rsidRDefault="004E42F5" w:rsidP="00714C20">
      <w:pPr>
        <w:ind w:left="2160"/>
      </w:pPr>
      <w:r w:rsidRPr="00714C20">
        <w:t>Magnesium chloride solid and magnesium chloride solution shall be according to OPSS</w:t>
      </w:r>
      <w:r w:rsidR="00716D2A" w:rsidRPr="00714C20">
        <w:t>.MUNI</w:t>
      </w:r>
      <w:r w:rsidRPr="00714C20">
        <w:t xml:space="preserve"> 2503. Magnesium chloride solution may be substituted for magnesium chloride solid.</w:t>
      </w:r>
    </w:p>
    <w:p w14:paraId="3C66347F" w14:textId="77777777" w:rsidR="00F3486E" w:rsidRPr="00C8782B" w:rsidRDefault="00F3486E" w:rsidP="005A37A1">
      <w:pPr>
        <w:pStyle w:val="Heading1"/>
      </w:pPr>
      <w:r w:rsidRPr="00C8782B">
        <w:t>EXECUTION</w:t>
      </w:r>
    </w:p>
    <w:p w14:paraId="37F8AF59" w14:textId="77777777" w:rsidR="00586498" w:rsidRDefault="00586498" w:rsidP="005A37A1">
      <w:pPr>
        <w:pStyle w:val="Heading2"/>
        <w:spacing w:before="80"/>
      </w:pPr>
      <w:r w:rsidRPr="00077D30">
        <w:t>OPSS</w:t>
      </w:r>
      <w:r w:rsidR="00716D2A">
        <w:t>.MUNI</w:t>
      </w:r>
      <w:r w:rsidRPr="00077D30">
        <w:t xml:space="preserve"> 506 </w:t>
      </w:r>
      <w:r w:rsidR="001D161E">
        <w:t>is amended as follows</w:t>
      </w:r>
      <w:r>
        <w:t>:</w:t>
      </w:r>
    </w:p>
    <w:p w14:paraId="5A6BC08C" w14:textId="4D566073" w:rsidR="00B648FD" w:rsidRPr="00533DF2" w:rsidRDefault="00586498" w:rsidP="00714C20">
      <w:pPr>
        <w:pStyle w:val="Heading3"/>
      </w:pPr>
      <w:r w:rsidRPr="00533DF2">
        <w:rPr>
          <w:b/>
        </w:rPr>
        <w:t xml:space="preserve">506.07.01 </w:t>
      </w:r>
      <w:r w:rsidR="00245453" w:rsidRPr="00533DF2">
        <w:rPr>
          <w:b/>
        </w:rPr>
        <w:t xml:space="preserve">General </w:t>
      </w:r>
      <w:r w:rsidR="00777F45" w:rsidRPr="00533DF2">
        <w:t>The third sentence of</w:t>
      </w:r>
      <w:r w:rsidR="00777F45" w:rsidRPr="00533DF2">
        <w:rPr>
          <w:b/>
        </w:rPr>
        <w:t xml:space="preserve"> </w:t>
      </w:r>
      <w:r w:rsidR="001D161E" w:rsidRPr="00533DF2">
        <w:t>is deleted and replaced by the following:</w:t>
      </w:r>
    </w:p>
    <w:p w14:paraId="72C6A52E" w14:textId="77777777" w:rsidR="00191E39" w:rsidRPr="00533DF2" w:rsidRDefault="00191E39" w:rsidP="00714C20">
      <w:pPr>
        <w:ind w:left="2160"/>
      </w:pPr>
      <w:r w:rsidRPr="00533DF2">
        <w:t xml:space="preserve">Approved dust suppressants other than water, calcium chloride solid and calcium chloride solution blend shall be applied according to the manufacturer’s guidelines and application rates. </w:t>
      </w:r>
    </w:p>
    <w:p w14:paraId="49BBCC3F" w14:textId="05BF06B4" w:rsidR="005828A4" w:rsidRPr="00533DF2" w:rsidRDefault="00191E39" w:rsidP="00714C20">
      <w:pPr>
        <w:pStyle w:val="Heading3"/>
      </w:pPr>
      <w:r w:rsidRPr="00533DF2">
        <w:rPr>
          <w:b/>
        </w:rPr>
        <w:t xml:space="preserve">506.07.01 General </w:t>
      </w:r>
      <w:r w:rsidRPr="00533DF2">
        <w:t>is further amended</w:t>
      </w:r>
      <w:r w:rsidRPr="00533DF2">
        <w:rPr>
          <w:b/>
        </w:rPr>
        <w:t xml:space="preserve"> </w:t>
      </w:r>
      <w:r w:rsidRPr="00533DF2">
        <w:t xml:space="preserve">by the </w:t>
      </w:r>
      <w:r w:rsidR="00864A90" w:rsidRPr="00533DF2">
        <w:t>addition of the following</w:t>
      </w:r>
      <w:r w:rsidRPr="00533DF2">
        <w:t>:</w:t>
      </w:r>
      <w:r w:rsidR="0095199C" w:rsidRPr="00533DF2">
        <w:t xml:space="preserve"> </w:t>
      </w:r>
    </w:p>
    <w:p w14:paraId="44977483" w14:textId="0C70E296" w:rsidR="000377B1" w:rsidRPr="001220A1" w:rsidRDefault="001220A1" w:rsidP="000F7C9F">
      <w:pPr>
        <w:pStyle w:val="Heading4"/>
        <w:rPr>
          <w:i/>
          <w:iCs/>
        </w:rPr>
      </w:pPr>
      <w:r w:rsidRPr="00C6178E">
        <w:rPr>
          <w:i/>
          <w:u w:val="single"/>
        </w:rPr>
        <w:t>Imminent Precipitation</w:t>
      </w:r>
      <w:r>
        <w:t xml:space="preserve"> </w:t>
      </w:r>
      <w:r w:rsidR="00586498">
        <w:t xml:space="preserve">Do not apply products if precipitation is </w:t>
      </w:r>
      <w:r w:rsidR="003839B9">
        <w:t>occurring or</w:t>
      </w:r>
      <w:r w:rsidR="00586498">
        <w:t xml:space="preserve"> forecast to occur before the product sets or cures.</w:t>
      </w:r>
      <w:r w:rsidR="000377B1">
        <w:t xml:space="preserve"> </w:t>
      </w:r>
    </w:p>
    <w:p w14:paraId="015DA773" w14:textId="77777777" w:rsidR="001220A1" w:rsidRPr="00394392" w:rsidRDefault="001220A1" w:rsidP="000F7C9F">
      <w:pPr>
        <w:pStyle w:val="Heading4"/>
      </w:pPr>
      <w:r w:rsidRPr="000E0C63">
        <w:rPr>
          <w:i/>
          <w:u w:val="single"/>
        </w:rPr>
        <w:t>Proximity to Water</w:t>
      </w:r>
      <w:r w:rsidRPr="00394392">
        <w:t xml:space="preserve"> Ensure that dust suppressants do not enter and</w:t>
      </w:r>
      <w:r w:rsidR="000E0C63">
        <w:t xml:space="preserve"> </w:t>
      </w:r>
      <w:r w:rsidRPr="00394392">
        <w:t>contaminate wate</w:t>
      </w:r>
      <w:r w:rsidR="000E0C63">
        <w:t xml:space="preserve">rbodies, including surface and </w:t>
      </w:r>
      <w:r w:rsidRPr="00394392">
        <w:t>groundwater. Do not allow the product to leave the roadway.</w:t>
      </w:r>
    </w:p>
    <w:p w14:paraId="00EDA2CD" w14:textId="77777777" w:rsidR="001220A1" w:rsidRPr="00394392" w:rsidRDefault="001220A1" w:rsidP="000F7C9F">
      <w:pPr>
        <w:pStyle w:val="Heading4"/>
      </w:pPr>
      <w:r w:rsidRPr="00394392">
        <w:rPr>
          <w:i/>
          <w:u w:val="single"/>
        </w:rPr>
        <w:lastRenderedPageBreak/>
        <w:t>Sensitive Environments</w:t>
      </w:r>
      <w:r w:rsidRPr="00394392">
        <w:rPr>
          <w:u w:val="single"/>
        </w:rPr>
        <w:t xml:space="preserve"> </w:t>
      </w:r>
      <w:r w:rsidRPr="00394392">
        <w:t>Application rates near sensitive environments (e.g.</w:t>
      </w:r>
      <w:r w:rsidR="00EA450E">
        <w:t xml:space="preserve"> </w:t>
      </w:r>
      <w:r w:rsidRPr="00EA450E">
        <w:rPr>
          <w:i/>
        </w:rPr>
        <w:t>marshes) must</w:t>
      </w:r>
      <w:r w:rsidRPr="00394392">
        <w:t xml:space="preserve"> be closely monitored. </w:t>
      </w:r>
      <w:bookmarkStart w:id="153" w:name="_Hlk98939399"/>
      <w:commentRangeStart w:id="154"/>
      <w:commentRangeStart w:id="155"/>
      <w:r w:rsidR="00AC1279" w:rsidRPr="00AC1279">
        <w:rPr>
          <w:i/>
          <w:iCs/>
          <w:highlight w:val="yellow"/>
        </w:rPr>
        <w:t>[</w:t>
      </w:r>
      <w:r w:rsidR="00AC1279">
        <w:rPr>
          <w:i/>
          <w:iCs/>
          <w:highlight w:val="yellow"/>
        </w:rPr>
        <w:t xml:space="preserve">Consultant to discuss with the Region a suitable dust suppressant </w:t>
      </w:r>
      <w:r w:rsidR="00522D23">
        <w:rPr>
          <w:i/>
          <w:iCs/>
          <w:highlight w:val="yellow"/>
        </w:rPr>
        <w:t xml:space="preserve">for dust </w:t>
      </w:r>
      <w:r w:rsidR="00AC1279">
        <w:rPr>
          <w:i/>
          <w:iCs/>
          <w:highlight w:val="yellow"/>
        </w:rPr>
        <w:t>control in environmentally sensitive areas</w:t>
      </w:r>
      <w:r w:rsidR="00AC1279" w:rsidRPr="00AC1279">
        <w:rPr>
          <w:i/>
          <w:iCs/>
          <w:highlight w:val="yellow"/>
        </w:rPr>
        <w:t>]</w:t>
      </w:r>
      <w:r w:rsidR="00AC1279">
        <w:t xml:space="preserve"> </w:t>
      </w:r>
      <w:bookmarkEnd w:id="153"/>
      <w:commentRangeEnd w:id="154"/>
      <w:r w:rsidR="00C24D3B">
        <w:rPr>
          <w:rStyle w:val="CommentReference"/>
        </w:rPr>
        <w:commentReference w:id="154"/>
      </w:r>
      <w:commentRangeEnd w:id="155"/>
      <w:r w:rsidR="00EE4197">
        <w:rPr>
          <w:rStyle w:val="CommentReference"/>
        </w:rPr>
        <w:commentReference w:id="155"/>
      </w:r>
    </w:p>
    <w:p w14:paraId="378B328B" w14:textId="77777777" w:rsidR="001220A1" w:rsidRDefault="001220A1" w:rsidP="000F7C9F">
      <w:pPr>
        <w:pStyle w:val="Heading4"/>
      </w:pPr>
      <w:r w:rsidRPr="00394392">
        <w:rPr>
          <w:i/>
          <w:u w:val="single"/>
        </w:rPr>
        <w:t>Flooding</w:t>
      </w:r>
      <w:r w:rsidRPr="00394392">
        <w:rPr>
          <w:u w:val="single"/>
        </w:rPr>
        <w:t xml:space="preserve"> </w:t>
      </w:r>
      <w:r w:rsidRPr="00394392">
        <w:t>Do not apply products to areas of roads that are subject to flooding.</w:t>
      </w:r>
    </w:p>
    <w:p w14:paraId="249BE32C" w14:textId="77777777" w:rsidR="00DD6847" w:rsidRDefault="00DD6847" w:rsidP="00714C20">
      <w:pPr>
        <w:pStyle w:val="Heading3"/>
      </w:pPr>
      <w:r>
        <w:rPr>
          <w:b/>
        </w:rPr>
        <w:t xml:space="preserve">506.09 Measurement and Payment </w:t>
      </w:r>
      <w:r w:rsidRPr="00DD6847">
        <w:t>is</w:t>
      </w:r>
      <w:r w:rsidR="003839B9">
        <w:t xml:space="preserve"> deleted and replaced by the following</w:t>
      </w:r>
      <w:r w:rsidRPr="00DD6847">
        <w:t>:</w:t>
      </w:r>
    </w:p>
    <w:p w14:paraId="0B66C2C3" w14:textId="77777777" w:rsidR="00714C20" w:rsidRDefault="00DD6847" w:rsidP="00714C20">
      <w:pPr>
        <w:ind w:left="2160"/>
      </w:pPr>
      <w:r w:rsidRPr="00714C20">
        <w:t xml:space="preserve">All costs associated with the work of this Section shall be included in the </w:t>
      </w:r>
      <w:r w:rsidR="003839B9" w:rsidRPr="00714C20">
        <w:t xml:space="preserve">Lump Sum </w:t>
      </w:r>
      <w:r w:rsidRPr="00714C20">
        <w:t>price(s) for Item No(s</w:t>
      </w:r>
      <w:commentRangeStart w:id="156"/>
      <w:r w:rsidRPr="00714C20">
        <w:t xml:space="preserve">). </w:t>
      </w:r>
      <w:r w:rsidRPr="00714C20">
        <w:rPr>
          <w:highlight w:val="yellow"/>
        </w:rPr>
        <w:t xml:space="preserve">[ </w:t>
      </w:r>
      <w:proofErr w:type="gramStart"/>
      <w:r w:rsidRPr="00714C20">
        <w:rPr>
          <w:highlight w:val="yellow"/>
        </w:rPr>
        <w:t xml:space="preserve">  ]</w:t>
      </w:r>
      <w:proofErr w:type="gramEnd"/>
      <w:r w:rsidRPr="00714C20">
        <w:t xml:space="preserve"> </w:t>
      </w:r>
      <w:commentRangeEnd w:id="156"/>
      <w:r w:rsidR="00C24D3B">
        <w:rPr>
          <w:rStyle w:val="CommentReference"/>
        </w:rPr>
        <w:commentReference w:id="156"/>
      </w:r>
      <w:r w:rsidRPr="00714C20">
        <w:t>in the Bid Form.</w:t>
      </w:r>
    </w:p>
    <w:p w14:paraId="004A7A07" w14:textId="77777777" w:rsidR="00714C20" w:rsidRPr="00533DF2" w:rsidRDefault="00714C20" w:rsidP="00714C20">
      <w:pPr>
        <w:pStyle w:val="Heading3"/>
      </w:pPr>
      <w:r w:rsidRPr="00077D30">
        <w:rPr>
          <w:b/>
        </w:rPr>
        <w:t>506.10</w:t>
      </w:r>
      <w:r>
        <w:rPr>
          <w:b/>
        </w:rPr>
        <w:t xml:space="preserve"> </w:t>
      </w:r>
      <w:r w:rsidRPr="00533DF2">
        <w:rPr>
          <w:b/>
        </w:rPr>
        <w:t xml:space="preserve">Basis of Payment </w:t>
      </w:r>
      <w:r w:rsidRPr="00533DF2">
        <w:t>is</w:t>
      </w:r>
      <w:r w:rsidRPr="00533DF2">
        <w:rPr>
          <w:b/>
        </w:rPr>
        <w:t xml:space="preserve"> </w:t>
      </w:r>
      <w:r w:rsidRPr="00533DF2">
        <w:t>amended</w:t>
      </w:r>
      <w:r w:rsidRPr="00533DF2">
        <w:rPr>
          <w:b/>
        </w:rPr>
        <w:t xml:space="preserve"> </w:t>
      </w:r>
      <w:r w:rsidRPr="00533DF2">
        <w:t xml:space="preserve">by the addition of the following: </w:t>
      </w:r>
    </w:p>
    <w:p w14:paraId="338E78B8" w14:textId="77777777" w:rsidR="005828A4" w:rsidRPr="00714C20" w:rsidRDefault="000819CA" w:rsidP="00714C20">
      <w:pPr>
        <w:ind w:left="2160"/>
      </w:pPr>
      <w:r w:rsidRPr="00714C20">
        <w:t xml:space="preserve">No extra compensation will be paid for any sweeping, cleaning, or the application of calcium chloride or water ordered and applied on Saturdays, </w:t>
      </w:r>
      <w:proofErr w:type="gramStart"/>
      <w:r w:rsidRPr="00714C20">
        <w:t>Sundays</w:t>
      </w:r>
      <w:proofErr w:type="gramEnd"/>
      <w:r w:rsidRPr="00714C20">
        <w:t xml:space="preserve"> or holidays.</w:t>
      </w:r>
    </w:p>
    <w:p w14:paraId="7BB9F6E5" w14:textId="77777777" w:rsidR="001220A1" w:rsidRPr="00533DF2" w:rsidRDefault="001220A1" w:rsidP="005828A4">
      <w:pPr>
        <w:jc w:val="center"/>
        <w:rPr>
          <w:rStyle w:val="Emphasis"/>
          <w:b/>
          <w:i w:val="0"/>
        </w:rPr>
      </w:pPr>
    </w:p>
    <w:p w14:paraId="2841970B" w14:textId="77777777" w:rsidR="00F13982" w:rsidRPr="00533DF2" w:rsidRDefault="00F13982" w:rsidP="005828A4">
      <w:pPr>
        <w:jc w:val="center"/>
        <w:rPr>
          <w:rStyle w:val="Emphasis"/>
          <w:b/>
          <w:i w:val="0"/>
        </w:rPr>
      </w:pPr>
      <w:r w:rsidRPr="00533DF2">
        <w:rPr>
          <w:rStyle w:val="Emphasis"/>
          <w:b/>
          <w:i w:val="0"/>
        </w:rPr>
        <w:t>END OF SECTION</w:t>
      </w:r>
    </w:p>
    <w:sectPr w:rsidR="00F13982" w:rsidRPr="00533DF2" w:rsidSect="00E37AAB">
      <w:headerReference w:type="even" r:id="rId16"/>
      <w:headerReference w:type="default" r:id="rId17"/>
      <w:headerReference w:type="first" r:id="rId18"/>
      <w:pgSz w:w="12240" w:h="15840" w:code="1"/>
      <w:pgMar w:top="1440" w:right="720" w:bottom="1440" w:left="720" w:header="720" w:footer="720" w:gutter="994"/>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4" w:author="Radulovic, Nicole" w:date="2022-11-01T13:56:00Z" w:initials="RN">
    <w:p w14:paraId="187388C4" w14:textId="286ACD36" w:rsidR="00C24D3B" w:rsidRDefault="00C24D3B">
      <w:pPr>
        <w:pStyle w:val="CommentText"/>
      </w:pPr>
      <w:r>
        <w:rPr>
          <w:rStyle w:val="CommentReference"/>
        </w:rPr>
        <w:annotationRef/>
      </w:r>
      <w:r>
        <w:t>Not sure this has been discussed, TBC?</w:t>
      </w:r>
    </w:p>
  </w:comment>
  <w:comment w:id="155" w:author="Johnny Pang" w:date="2022-11-30T18:15:00Z" w:initials="JP">
    <w:p w14:paraId="3BC87C72" w14:textId="77777777" w:rsidR="00EE4197" w:rsidRDefault="00EE4197" w:rsidP="00C95612">
      <w:pPr>
        <w:pStyle w:val="CommentText"/>
      </w:pPr>
      <w:r>
        <w:rPr>
          <w:rStyle w:val="CommentReference"/>
        </w:rPr>
        <w:annotationRef/>
      </w:r>
      <w:r>
        <w:rPr>
          <w:lang w:val="en-CA"/>
        </w:rPr>
        <w:t>Region. Please advise. I am not aware other than the HDF on any other environmentally sensitive area requirring dust control on top of typical dust control measures.</w:t>
      </w:r>
    </w:p>
  </w:comment>
  <w:comment w:id="156" w:author="Radulovic, Nicole" w:date="2022-11-01T13:57:00Z" w:initials="RN">
    <w:p w14:paraId="3BB4A186" w14:textId="5A060A30" w:rsidR="00C24D3B" w:rsidRDefault="00C24D3B">
      <w:pPr>
        <w:pStyle w:val="CommentText"/>
      </w:pPr>
      <w:r>
        <w:rPr>
          <w:rStyle w:val="CommentReference"/>
        </w:rPr>
        <w:annotationRef/>
      </w:r>
      <w:r>
        <w:t>TBC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7388C4" w15:done="0"/>
  <w15:commentEx w15:paraId="3BC87C72" w15:paraIdParent="187388C4" w15:done="0"/>
  <w15:commentEx w15:paraId="3BB4A1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BA41A" w16cex:dateUtc="2022-11-01T17:56:00Z"/>
  <w16cex:commentExtensible w16cex:durableId="27321C58" w16cex:dateUtc="2022-11-30T23:15:00Z"/>
  <w16cex:commentExtensible w16cex:durableId="270BA445" w16cex:dateUtc="2022-11-01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7388C4" w16cid:durableId="270BA41A"/>
  <w16cid:commentId w16cid:paraId="3BC87C72" w16cid:durableId="27321C58"/>
  <w16cid:commentId w16cid:paraId="3BB4A186" w16cid:durableId="270BA4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B0D9B" w14:textId="77777777" w:rsidR="0070105C" w:rsidRDefault="0070105C">
      <w:r>
        <w:separator/>
      </w:r>
    </w:p>
  </w:endnote>
  <w:endnote w:type="continuationSeparator" w:id="0">
    <w:p w14:paraId="10C5991A" w14:textId="77777777" w:rsidR="0070105C" w:rsidRDefault="0070105C">
      <w:r>
        <w:continuationSeparator/>
      </w:r>
    </w:p>
  </w:endnote>
  <w:endnote w:type="continuationNotice" w:id="1">
    <w:p w14:paraId="1B0126FC" w14:textId="77777777" w:rsidR="0070105C" w:rsidRDefault="007010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36DCB" w14:textId="77777777" w:rsidR="0070105C" w:rsidRDefault="0070105C">
      <w:r>
        <w:separator/>
      </w:r>
    </w:p>
  </w:footnote>
  <w:footnote w:type="continuationSeparator" w:id="0">
    <w:p w14:paraId="0BFF855D" w14:textId="77777777" w:rsidR="0070105C" w:rsidRDefault="0070105C">
      <w:r>
        <w:continuationSeparator/>
      </w:r>
    </w:p>
  </w:footnote>
  <w:footnote w:type="continuationNotice" w:id="1">
    <w:p w14:paraId="35CEC89B" w14:textId="77777777" w:rsidR="0070105C" w:rsidRDefault="007010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6F4F4" w14:textId="77777777" w:rsidR="00E37AAB" w:rsidRPr="00E37AAB" w:rsidRDefault="00E37AAB" w:rsidP="00E37AAB">
    <w:pPr>
      <w:pBdr>
        <w:top w:val="single" w:sz="4" w:space="1" w:color="auto"/>
      </w:pBdr>
      <w:tabs>
        <w:tab w:val="right" w:pos="9810"/>
      </w:tabs>
      <w:rPr>
        <w:rFonts w:cs="Arial"/>
      </w:rPr>
    </w:pPr>
    <w:r w:rsidRPr="00E37AAB">
      <w:rPr>
        <w:rFonts w:cs="Arial"/>
      </w:rPr>
      <w:t>Section 02362</w:t>
    </w:r>
    <w:r>
      <w:rPr>
        <w:rFonts w:cs="Arial"/>
      </w:rPr>
      <w:tab/>
    </w:r>
    <w:r w:rsidRPr="00E37AAB">
      <w:rPr>
        <w:rFonts w:cs="Arial"/>
      </w:rPr>
      <w:t>CONTRACT NO</w:t>
    </w:r>
    <w:r w:rsidRPr="00E37AAB">
      <w:rPr>
        <w:rFonts w:cs="Arial"/>
        <w:highlight w:val="yellow"/>
      </w:rPr>
      <w:t>. [Insert Region Number]</w:t>
    </w:r>
    <w:r w:rsidRPr="00E37AAB">
      <w:rPr>
        <w:rFonts w:cs="Arial"/>
      </w:rPr>
      <w:tab/>
    </w:r>
  </w:p>
  <w:p w14:paraId="625FEB69" w14:textId="673A4028" w:rsidR="00E37AAB" w:rsidRPr="00E37AAB" w:rsidRDefault="00BB240A" w:rsidP="00E37AAB">
    <w:pPr>
      <w:pBdr>
        <w:top w:val="single" w:sz="4" w:space="1" w:color="auto"/>
      </w:pBdr>
      <w:tabs>
        <w:tab w:val="left" w:pos="-1440"/>
        <w:tab w:val="left" w:pos="-720"/>
        <w:tab w:val="left" w:pos="0"/>
        <w:tab w:val="center" w:pos="5220"/>
        <w:tab w:val="right" w:pos="9810"/>
      </w:tabs>
      <w:rPr>
        <w:rFonts w:cs="Arial"/>
      </w:rPr>
    </w:pPr>
    <w:r>
      <w:rPr>
        <w:rFonts w:cs="Arial"/>
      </w:rPr>
      <w:t>20</w:t>
    </w:r>
    <w:r w:rsidR="003839B9">
      <w:rPr>
        <w:rFonts w:cs="Arial"/>
      </w:rPr>
      <w:t>21</w:t>
    </w:r>
    <w:r>
      <w:rPr>
        <w:rFonts w:cs="Arial"/>
      </w:rPr>
      <w:t>-1</w:t>
    </w:r>
    <w:r w:rsidR="003839B9">
      <w:rPr>
        <w:rFonts w:cs="Arial"/>
      </w:rPr>
      <w:t>1</w:t>
    </w:r>
    <w:r>
      <w:rPr>
        <w:rFonts w:cs="Arial"/>
      </w:rPr>
      <w:t>-</w:t>
    </w:r>
    <w:r w:rsidR="003839B9">
      <w:rPr>
        <w:rFonts w:cs="Arial"/>
      </w:rPr>
      <w:t>05</w:t>
    </w:r>
    <w:r w:rsidR="00E37AAB" w:rsidRPr="00E37AAB">
      <w:rPr>
        <w:rFonts w:cs="Arial"/>
        <w:b/>
      </w:rPr>
      <w:tab/>
      <w:t>DUST CONTROL</w:t>
    </w:r>
    <w:r w:rsidR="00E37AAB" w:rsidRPr="00E37AAB">
      <w:rPr>
        <w:rFonts w:cs="Arial"/>
      </w:rPr>
      <w:tab/>
    </w:r>
  </w:p>
  <w:p w14:paraId="14D712E2" w14:textId="0E751E5B" w:rsidR="00E37AAB" w:rsidRPr="00E37AAB" w:rsidRDefault="00E37AAB" w:rsidP="00E37AAB">
    <w:pPr>
      <w:pBdr>
        <w:top w:val="single" w:sz="4" w:space="1" w:color="auto"/>
      </w:pBdr>
      <w:tabs>
        <w:tab w:val="center" w:pos="5175"/>
        <w:tab w:val="right" w:pos="9810"/>
      </w:tabs>
      <w:rPr>
        <w:rFonts w:cs="Arial"/>
      </w:rPr>
    </w:pPr>
    <w:r w:rsidRPr="00E37AAB">
      <w:rPr>
        <w:rFonts w:cs="Arial"/>
      </w:rPr>
      <w:t xml:space="preserve">Page </w:t>
    </w:r>
    <w:r w:rsidRPr="00E37AAB">
      <w:rPr>
        <w:rFonts w:cs="Arial"/>
      </w:rPr>
      <w:fldChar w:fldCharType="begin"/>
    </w:r>
    <w:r w:rsidRPr="00E37AAB">
      <w:rPr>
        <w:rFonts w:cs="Arial"/>
      </w:rPr>
      <w:instrText xml:space="preserve">PAGE </w:instrText>
    </w:r>
    <w:r w:rsidRPr="00E37AAB">
      <w:rPr>
        <w:rFonts w:cs="Arial"/>
      </w:rPr>
      <w:fldChar w:fldCharType="separate"/>
    </w:r>
    <w:r w:rsidR="00BB240A">
      <w:rPr>
        <w:rFonts w:cs="Arial"/>
        <w:noProof/>
      </w:rPr>
      <w:t>2</w:t>
    </w:r>
    <w:r w:rsidRPr="00E37AAB">
      <w:rPr>
        <w:rFonts w:cs="Arial"/>
      </w:rPr>
      <w:fldChar w:fldCharType="end"/>
    </w:r>
    <w:r>
      <w:rPr>
        <w:rStyle w:val="PageNumber"/>
        <w:rFonts w:cs="Arial"/>
        <w:caps/>
        <w:sz w:val="22"/>
      </w:rPr>
      <w:tab/>
    </w:r>
    <w:r>
      <w:rPr>
        <w:rStyle w:val="PageNumber"/>
        <w:rFonts w:cs="Arial"/>
        <w:caps/>
        <w:sz w:val="22"/>
      </w:rPr>
      <w:tab/>
    </w:r>
    <w:r w:rsidRPr="00E37AAB">
      <w:rPr>
        <w:rFonts w:cs="Arial"/>
      </w:rPr>
      <w:t xml:space="preserve">DATE: </w:t>
    </w:r>
    <w:r w:rsidRPr="00E37AAB">
      <w:rPr>
        <w:rFonts w:cs="Arial"/>
        <w:highlight w:val="yellow"/>
      </w:rPr>
      <w:t>[Insert Date, (</w:t>
    </w:r>
    <w:proofErr w:type="gramStart"/>
    <w:r w:rsidRPr="00E37AAB">
      <w:rPr>
        <w:rFonts w:cs="Arial"/>
        <w:highlight w:val="yellow"/>
      </w:rPr>
      <w:t>e.g.</w:t>
    </w:r>
    <w:proofErr w:type="gramEnd"/>
    <w:r w:rsidRPr="00E37AAB">
      <w:rPr>
        <w:rFonts w:cs="Arial"/>
        <w:highlight w:val="yellow"/>
      </w:rPr>
      <w:t xml:space="preserve"> Jan., 20</w:t>
    </w:r>
    <w:r w:rsidR="003839B9">
      <w:rPr>
        <w:rFonts w:cs="Arial"/>
        <w:highlight w:val="yellow"/>
      </w:rPr>
      <w:t>20</w:t>
    </w:r>
    <w:r w:rsidRPr="00E37AAB">
      <w:rPr>
        <w:rFonts w:cs="Arial"/>
        <w:highlight w:val="yellow"/>
      </w:rPr>
      <w:t>)]</w:t>
    </w:r>
    <w:r w:rsidRPr="00E37AAB">
      <w:rPr>
        <w:rFonts w:cs="Arial"/>
      </w:rPr>
      <w:tab/>
    </w:r>
    <w:r w:rsidRPr="00E37AAB">
      <w:rPr>
        <w:rFonts w:cs="Arial"/>
      </w:rPr>
      <w:tab/>
    </w:r>
  </w:p>
  <w:p w14:paraId="19FC259F" w14:textId="77777777" w:rsidR="00E37AAB" w:rsidRDefault="00E37A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9E56E" w14:textId="77777777" w:rsidR="00BF4DDF" w:rsidRPr="00E44A73" w:rsidRDefault="00BF4DDF" w:rsidP="00E37AAB">
    <w:pPr>
      <w:pBdr>
        <w:top w:val="single" w:sz="4" w:space="1" w:color="auto"/>
      </w:pBdr>
      <w:tabs>
        <w:tab w:val="right" w:pos="9810"/>
      </w:tabs>
      <w:rPr>
        <w:rFonts w:cs="Arial"/>
      </w:rPr>
    </w:pPr>
    <w:r w:rsidRPr="00E44A73">
      <w:rPr>
        <w:rFonts w:cs="Arial"/>
      </w:rPr>
      <w:t>CONTRACT NO</w:t>
    </w:r>
    <w:r w:rsidRPr="00E44A73">
      <w:rPr>
        <w:rFonts w:cs="Arial"/>
        <w:highlight w:val="yellow"/>
      </w:rPr>
      <w:t>. [Insert Region Number]</w:t>
    </w:r>
    <w:r w:rsidRPr="00E44A73">
      <w:rPr>
        <w:rFonts w:cs="Arial"/>
      </w:rPr>
      <w:tab/>
      <w:t>Section 02362</w:t>
    </w:r>
  </w:p>
  <w:p w14:paraId="329360BD" w14:textId="44958AE8" w:rsidR="00BF4DDF" w:rsidRPr="00E44A73" w:rsidRDefault="00BF4DDF" w:rsidP="00E37AAB">
    <w:pPr>
      <w:pBdr>
        <w:top w:val="single" w:sz="4" w:space="1" w:color="auto"/>
      </w:pBdr>
      <w:tabs>
        <w:tab w:val="left" w:pos="-1440"/>
        <w:tab w:val="left" w:pos="-720"/>
        <w:tab w:val="left" w:pos="0"/>
        <w:tab w:val="center" w:pos="5220"/>
        <w:tab w:val="right" w:pos="9810"/>
      </w:tabs>
      <w:rPr>
        <w:rFonts w:cs="Arial"/>
      </w:rPr>
    </w:pPr>
    <w:r w:rsidRPr="00E44A73">
      <w:rPr>
        <w:rFonts w:cs="Arial"/>
        <w:b/>
      </w:rPr>
      <w:tab/>
      <w:t>DUST CONTROL</w:t>
    </w:r>
    <w:r w:rsidRPr="00E44A73">
      <w:rPr>
        <w:rFonts w:cs="Arial"/>
      </w:rPr>
      <w:tab/>
    </w:r>
    <w:r w:rsidR="00BB240A">
      <w:rPr>
        <w:rFonts w:cs="Arial"/>
      </w:rPr>
      <w:t>20</w:t>
    </w:r>
    <w:r w:rsidR="003839B9">
      <w:rPr>
        <w:rFonts w:cs="Arial"/>
      </w:rPr>
      <w:t>21</w:t>
    </w:r>
    <w:r w:rsidR="00BB240A">
      <w:rPr>
        <w:rFonts w:cs="Arial"/>
      </w:rPr>
      <w:t>-1</w:t>
    </w:r>
    <w:r w:rsidR="003839B9">
      <w:rPr>
        <w:rFonts w:cs="Arial"/>
      </w:rPr>
      <w:t>1</w:t>
    </w:r>
    <w:r w:rsidR="00BB240A">
      <w:rPr>
        <w:rFonts w:cs="Arial"/>
      </w:rPr>
      <w:t>-</w:t>
    </w:r>
    <w:r w:rsidR="003839B9">
      <w:rPr>
        <w:rFonts w:cs="Arial"/>
      </w:rPr>
      <w:t>05</w:t>
    </w:r>
  </w:p>
  <w:p w14:paraId="5AF2F9D7" w14:textId="509A3FE1" w:rsidR="00BF4DDF" w:rsidRPr="00E44A73" w:rsidRDefault="00BF4DDF" w:rsidP="00E37AAB">
    <w:pPr>
      <w:pBdr>
        <w:top w:val="single" w:sz="4" w:space="1" w:color="auto"/>
      </w:pBdr>
      <w:tabs>
        <w:tab w:val="center" w:pos="5175"/>
        <w:tab w:val="right" w:pos="9810"/>
      </w:tabs>
      <w:rPr>
        <w:rFonts w:cs="Arial"/>
      </w:rPr>
    </w:pPr>
    <w:r w:rsidRPr="00E44A73">
      <w:rPr>
        <w:rFonts w:cs="Arial"/>
      </w:rPr>
      <w:t xml:space="preserve">DATE: </w:t>
    </w:r>
    <w:r w:rsidRPr="00E44A73">
      <w:rPr>
        <w:rFonts w:cs="Arial"/>
        <w:highlight w:val="yellow"/>
      </w:rPr>
      <w:t>[Insert Date, (</w:t>
    </w:r>
    <w:proofErr w:type="gramStart"/>
    <w:r w:rsidRPr="00E44A73">
      <w:rPr>
        <w:rFonts w:cs="Arial"/>
        <w:highlight w:val="yellow"/>
      </w:rPr>
      <w:t>e.g.</w:t>
    </w:r>
    <w:proofErr w:type="gramEnd"/>
    <w:r w:rsidRPr="00E44A73">
      <w:rPr>
        <w:rFonts w:cs="Arial"/>
        <w:highlight w:val="yellow"/>
      </w:rPr>
      <w:t xml:space="preserve"> Jan., 20</w:t>
    </w:r>
    <w:r w:rsidR="003839B9">
      <w:rPr>
        <w:rFonts w:cs="Arial"/>
        <w:highlight w:val="yellow"/>
      </w:rPr>
      <w:t>2</w:t>
    </w:r>
    <w:r w:rsidR="00D05A81">
      <w:rPr>
        <w:rFonts w:cs="Arial"/>
        <w:highlight w:val="yellow"/>
      </w:rPr>
      <w:t>0</w:t>
    </w:r>
    <w:r w:rsidRPr="00E44A73">
      <w:rPr>
        <w:rFonts w:cs="Arial"/>
        <w:highlight w:val="yellow"/>
      </w:rPr>
      <w:t>)]</w:t>
    </w:r>
    <w:r w:rsidRPr="00E44A73">
      <w:rPr>
        <w:rFonts w:cs="Arial"/>
      </w:rPr>
      <w:tab/>
    </w:r>
    <w:r w:rsidRPr="00E44A73">
      <w:rPr>
        <w:rFonts w:cs="Arial"/>
      </w:rPr>
      <w:tab/>
      <w:t xml:space="preserve">Page </w:t>
    </w:r>
    <w:r w:rsidRPr="00E44A73">
      <w:rPr>
        <w:rFonts w:cs="Arial"/>
      </w:rPr>
      <w:fldChar w:fldCharType="begin"/>
    </w:r>
    <w:r w:rsidRPr="00E44A73">
      <w:rPr>
        <w:rFonts w:cs="Arial"/>
      </w:rPr>
      <w:instrText xml:space="preserve">PAGE </w:instrText>
    </w:r>
    <w:r w:rsidRPr="00E44A73">
      <w:rPr>
        <w:rFonts w:cs="Arial"/>
      </w:rPr>
      <w:fldChar w:fldCharType="separate"/>
    </w:r>
    <w:r w:rsidR="00BB240A">
      <w:rPr>
        <w:rFonts w:cs="Arial"/>
        <w:noProof/>
      </w:rPr>
      <w:t>1</w:t>
    </w:r>
    <w:r w:rsidRPr="00E44A73">
      <w:rPr>
        <w:rFonts w:cs="Arial"/>
      </w:rPr>
      <w:fldChar w:fldCharType="end"/>
    </w:r>
    <w:r w:rsidRPr="00E44A73">
      <w:rPr>
        <w:rFonts w:cs="Arial"/>
      </w:rPr>
      <w:t xml:space="preserve"> </w:t>
    </w:r>
  </w:p>
  <w:p w14:paraId="36679C60" w14:textId="77777777" w:rsidR="00BF4DDF" w:rsidRPr="00672C12" w:rsidRDefault="00BF4DDF"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779D" w14:textId="77777777" w:rsidR="00BF4DDF" w:rsidRPr="0082209E" w:rsidRDefault="00BF4DDF" w:rsidP="00672C12">
    <w:pPr>
      <w:pBdr>
        <w:top w:val="single" w:sz="4" w:space="1" w:color="auto"/>
      </w:pBdr>
      <w:tabs>
        <w:tab w:val="right" w:pos="10350"/>
      </w:tabs>
      <w:rPr>
        <w:rFonts w:ascii="Arial" w:hAnsi="Arial" w:cs="Arial"/>
      </w:rPr>
    </w:pPr>
    <w:r w:rsidRPr="0082209E">
      <w:rPr>
        <w:rFonts w:ascii="Arial" w:hAnsi="Arial" w:cs="Arial"/>
      </w:rPr>
      <w:t>CONTRACT NO</w:t>
    </w:r>
    <w:r w:rsidRPr="00533DF2">
      <w:rPr>
        <w:rFonts w:ascii="Arial" w:hAnsi="Arial" w:cs="Arial"/>
        <w:highlight w:val="lightGray"/>
      </w:rPr>
      <w:t>.... [Insert Region Number]</w:t>
    </w:r>
    <w:r w:rsidRPr="0082209E">
      <w:rPr>
        <w:rFonts w:ascii="Arial" w:hAnsi="Arial" w:cs="Arial"/>
      </w:rPr>
      <w:tab/>
      <w:t xml:space="preserve">Section </w:t>
    </w:r>
    <w:r>
      <w:rPr>
        <w:rFonts w:ascii="Arial" w:hAnsi="Arial" w:cs="Arial"/>
      </w:rPr>
      <w:t>02362</w:t>
    </w:r>
  </w:p>
  <w:p w14:paraId="08578852" w14:textId="77777777" w:rsidR="00BF4DDF" w:rsidRPr="0082209E" w:rsidRDefault="00BF4DDF" w:rsidP="008A26A6">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DUST CONTROL</w:t>
    </w:r>
    <w:r w:rsidRPr="0082209E">
      <w:rPr>
        <w:rFonts w:ascii="Arial" w:hAnsi="Arial" w:cs="Arial"/>
      </w:rPr>
      <w:tab/>
    </w:r>
    <w:r w:rsidR="003D7B6A" w:rsidRPr="003D7B6A">
      <w:rPr>
        <w:rFonts w:ascii="Arial" w:hAnsi="Arial" w:cs="Arial"/>
      </w:rPr>
      <w:t>2012-0</w:t>
    </w:r>
    <w:r w:rsidR="00D53283">
      <w:rPr>
        <w:rFonts w:ascii="Arial" w:hAnsi="Arial" w:cs="Arial"/>
      </w:rPr>
      <w:t>6</w:t>
    </w:r>
    <w:r w:rsidR="003D7B6A" w:rsidRPr="003D7B6A">
      <w:rPr>
        <w:rFonts w:ascii="Arial" w:hAnsi="Arial" w:cs="Arial"/>
      </w:rPr>
      <w:t>-2</w:t>
    </w:r>
    <w:r w:rsidR="00D53283">
      <w:rPr>
        <w:rFonts w:ascii="Arial" w:hAnsi="Arial" w:cs="Arial"/>
      </w:rPr>
      <w:t>8</w:t>
    </w:r>
  </w:p>
  <w:p w14:paraId="211573CE" w14:textId="77777777" w:rsidR="00BF4DDF" w:rsidRPr="0082209E" w:rsidRDefault="00BF4DDF" w:rsidP="00672C12">
    <w:pPr>
      <w:pBdr>
        <w:top w:val="single" w:sz="4" w:space="1" w:color="auto"/>
      </w:pBdr>
      <w:tabs>
        <w:tab w:val="center" w:pos="5175"/>
        <w:tab w:val="right" w:pos="10350"/>
      </w:tabs>
      <w:rPr>
        <w:rFonts w:ascii="Arial" w:hAnsi="Arial" w:cs="Arial"/>
      </w:rPr>
    </w:pPr>
    <w:r w:rsidRPr="0082209E">
      <w:rPr>
        <w:rFonts w:ascii="Arial" w:hAnsi="Arial" w:cs="Arial"/>
      </w:rPr>
      <w:t>DATE</w:t>
    </w:r>
    <w:proofErr w:type="gramStart"/>
    <w:r w:rsidRPr="0082209E">
      <w:rPr>
        <w:rFonts w:ascii="Arial" w:hAnsi="Arial" w:cs="Arial"/>
      </w:rPr>
      <w:t xml:space="preserve">:  </w:t>
    </w:r>
    <w:r w:rsidRPr="00533DF2">
      <w:rPr>
        <w:rFonts w:ascii="Arial" w:hAnsi="Arial" w:cs="Arial"/>
        <w:highlight w:val="lightGray"/>
      </w:rPr>
      <w:t>[</w:t>
    </w:r>
    <w:proofErr w:type="gramEnd"/>
    <w:r w:rsidRPr="00533DF2">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E37AAB">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sidR="008369BB">
      <w:rPr>
        <w:rStyle w:val="PageNumber"/>
        <w:rFonts w:ascii="Arial" w:hAnsi="Arial" w:cs="Arial"/>
        <w:caps/>
        <w:noProof/>
        <w:sz w:val="22"/>
      </w:rPr>
      <w:t>3</w:t>
    </w:r>
    <w:r w:rsidRPr="008A26A6">
      <w:rPr>
        <w:rStyle w:val="PageNumber"/>
        <w:rFonts w:ascii="Arial" w:hAnsi="Arial" w:cs="Arial"/>
        <w:caps/>
        <w:sz w:val="22"/>
      </w:rPr>
      <w:fldChar w:fldCharType="end"/>
    </w:r>
  </w:p>
  <w:p w14:paraId="4F085A49" w14:textId="77777777" w:rsidR="00BF4DDF" w:rsidRDefault="00BF4DDF"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870592"/>
    <w:multiLevelType w:val="multilevel"/>
    <w:tmpl w:val="A8BEF8E6"/>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65575FD"/>
    <w:multiLevelType w:val="multilevel"/>
    <w:tmpl w:val="B05E9448"/>
    <w:lvl w:ilvl="0">
      <w:start w:val="1"/>
      <w:numFmt w:val="decimal"/>
      <w:pStyle w:val="Heading1"/>
      <w:lvlText w:val="PART %1."/>
      <w:lvlJc w:val="left"/>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8" w15:restartNumberingAfterBreak="0">
    <w:nsid w:val="50407D28"/>
    <w:multiLevelType w:val="multilevel"/>
    <w:tmpl w:val="20A47F40"/>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22886923">
    <w:abstractNumId w:val="0"/>
  </w:num>
  <w:num w:numId="2" w16cid:durableId="1500000853">
    <w:abstractNumId w:val="0"/>
  </w:num>
  <w:num w:numId="3" w16cid:durableId="1388529057">
    <w:abstractNumId w:val="8"/>
  </w:num>
  <w:num w:numId="4" w16cid:durableId="2107770062">
    <w:abstractNumId w:val="4"/>
  </w:num>
  <w:num w:numId="5" w16cid:durableId="2095080843">
    <w:abstractNumId w:val="9"/>
  </w:num>
  <w:num w:numId="6" w16cid:durableId="336467394">
    <w:abstractNumId w:val="3"/>
  </w:num>
  <w:num w:numId="7" w16cid:durableId="1779058308">
    <w:abstractNumId w:val="6"/>
  </w:num>
  <w:num w:numId="8" w16cid:durableId="1641157525">
    <w:abstractNumId w:val="2"/>
  </w:num>
  <w:num w:numId="9" w16cid:durableId="1117218966">
    <w:abstractNumId w:val="10"/>
  </w:num>
  <w:num w:numId="10" w16cid:durableId="1510832540">
    <w:abstractNumId w:val="5"/>
  </w:num>
  <w:num w:numId="11" w16cid:durableId="338315346">
    <w:abstractNumId w:val="1"/>
  </w:num>
  <w:num w:numId="12" w16cid:durableId="107547074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219859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54971269">
    <w:abstractNumId w:val="8"/>
  </w:num>
  <w:num w:numId="15" w16cid:durableId="1969236147">
    <w:abstractNumId w:val="8"/>
  </w:num>
  <w:num w:numId="16" w16cid:durableId="133301176">
    <w:abstractNumId w:val="7"/>
  </w:num>
  <w:num w:numId="17" w16cid:durableId="483275025">
    <w:abstractNumId w:val="7"/>
  </w:num>
  <w:num w:numId="18" w16cid:durableId="383532121">
    <w:abstractNumId w:val="7"/>
  </w:num>
  <w:num w:numId="19" w16cid:durableId="939796193">
    <w:abstractNumId w:val="7"/>
  </w:num>
  <w:num w:numId="20" w16cid:durableId="1261064462">
    <w:abstractNumId w:val="7"/>
  </w:num>
  <w:num w:numId="21" w16cid:durableId="1315917530">
    <w:abstractNumId w:val="7"/>
  </w:num>
  <w:num w:numId="22" w16cid:durableId="280963115">
    <w:abstractNumId w:val="7"/>
  </w:num>
  <w:num w:numId="23" w16cid:durableId="993879360">
    <w:abstractNumId w:val="7"/>
  </w:num>
  <w:num w:numId="24" w16cid:durableId="20767056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Axel Ouillet">
    <w15:presenceInfo w15:providerId="AD" w15:userId="S::ouilleta@AE.CA::61f62530-c8bb-495e-afd5-ea61b2be56ec"/>
  </w15:person>
  <w15:person w15:author="Radulovic, Nicole">
    <w15:presenceInfo w15:providerId="AD" w15:userId="S::Nicole.Radulovic@york.ca::1395bf46-3a6b-4329-920d-ffad62967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377B1"/>
    <w:rsid w:val="000446C9"/>
    <w:rsid w:val="0004584F"/>
    <w:rsid w:val="0004616E"/>
    <w:rsid w:val="00077D30"/>
    <w:rsid w:val="000819CA"/>
    <w:rsid w:val="0009172B"/>
    <w:rsid w:val="000917F7"/>
    <w:rsid w:val="000954F7"/>
    <w:rsid w:val="000A7BB7"/>
    <w:rsid w:val="000B785E"/>
    <w:rsid w:val="000C6EBC"/>
    <w:rsid w:val="000E0C63"/>
    <w:rsid w:val="000E44D9"/>
    <w:rsid w:val="000F6DC6"/>
    <w:rsid w:val="000F7C9F"/>
    <w:rsid w:val="00107DBA"/>
    <w:rsid w:val="00113F35"/>
    <w:rsid w:val="00113F69"/>
    <w:rsid w:val="001152D1"/>
    <w:rsid w:val="001220A1"/>
    <w:rsid w:val="001322F0"/>
    <w:rsid w:val="00152449"/>
    <w:rsid w:val="00154813"/>
    <w:rsid w:val="00166895"/>
    <w:rsid w:val="00166963"/>
    <w:rsid w:val="00191E39"/>
    <w:rsid w:val="001A5173"/>
    <w:rsid w:val="001B3E2D"/>
    <w:rsid w:val="001B5309"/>
    <w:rsid w:val="001C4EB1"/>
    <w:rsid w:val="001D161E"/>
    <w:rsid w:val="00202B75"/>
    <w:rsid w:val="002055ED"/>
    <w:rsid w:val="00206F6D"/>
    <w:rsid w:val="002113B0"/>
    <w:rsid w:val="0024106F"/>
    <w:rsid w:val="00245453"/>
    <w:rsid w:val="00246BC7"/>
    <w:rsid w:val="00256C44"/>
    <w:rsid w:val="00291BAF"/>
    <w:rsid w:val="0029553C"/>
    <w:rsid w:val="002D0EB9"/>
    <w:rsid w:val="002D4787"/>
    <w:rsid w:val="003130DA"/>
    <w:rsid w:val="0033540B"/>
    <w:rsid w:val="00364946"/>
    <w:rsid w:val="00366110"/>
    <w:rsid w:val="00372157"/>
    <w:rsid w:val="003839B9"/>
    <w:rsid w:val="00394392"/>
    <w:rsid w:val="003D7B6A"/>
    <w:rsid w:val="003E66A5"/>
    <w:rsid w:val="003F7322"/>
    <w:rsid w:val="0040417E"/>
    <w:rsid w:val="00414757"/>
    <w:rsid w:val="00414AEF"/>
    <w:rsid w:val="00424412"/>
    <w:rsid w:val="004309DB"/>
    <w:rsid w:val="00474170"/>
    <w:rsid w:val="00492B93"/>
    <w:rsid w:val="004E42F5"/>
    <w:rsid w:val="004E73CD"/>
    <w:rsid w:val="0050034C"/>
    <w:rsid w:val="005029E3"/>
    <w:rsid w:val="005162A8"/>
    <w:rsid w:val="00522A84"/>
    <w:rsid w:val="00522D23"/>
    <w:rsid w:val="005320F7"/>
    <w:rsid w:val="00533DF2"/>
    <w:rsid w:val="00544B3B"/>
    <w:rsid w:val="00565D50"/>
    <w:rsid w:val="005674CD"/>
    <w:rsid w:val="005828A4"/>
    <w:rsid w:val="00586498"/>
    <w:rsid w:val="005947BD"/>
    <w:rsid w:val="005967F3"/>
    <w:rsid w:val="005A37A1"/>
    <w:rsid w:val="005C2F94"/>
    <w:rsid w:val="005F17D4"/>
    <w:rsid w:val="00601B3D"/>
    <w:rsid w:val="006356C8"/>
    <w:rsid w:val="0065291A"/>
    <w:rsid w:val="00672C12"/>
    <w:rsid w:val="006757F6"/>
    <w:rsid w:val="00680DCD"/>
    <w:rsid w:val="006866C3"/>
    <w:rsid w:val="00686CA5"/>
    <w:rsid w:val="006A7DE1"/>
    <w:rsid w:val="006C0FAF"/>
    <w:rsid w:val="006F4DDF"/>
    <w:rsid w:val="0070105C"/>
    <w:rsid w:val="00704FA5"/>
    <w:rsid w:val="0070514B"/>
    <w:rsid w:val="0071387E"/>
    <w:rsid w:val="00714C20"/>
    <w:rsid w:val="00716D2A"/>
    <w:rsid w:val="00720E3F"/>
    <w:rsid w:val="00745466"/>
    <w:rsid w:val="0076059B"/>
    <w:rsid w:val="0076613B"/>
    <w:rsid w:val="00776DBB"/>
    <w:rsid w:val="00777F45"/>
    <w:rsid w:val="007A0535"/>
    <w:rsid w:val="007A455F"/>
    <w:rsid w:val="007B0CC1"/>
    <w:rsid w:val="007C055E"/>
    <w:rsid w:val="007D5403"/>
    <w:rsid w:val="007E0F6C"/>
    <w:rsid w:val="007E4441"/>
    <w:rsid w:val="007F0D19"/>
    <w:rsid w:val="008001A5"/>
    <w:rsid w:val="00812A85"/>
    <w:rsid w:val="00814279"/>
    <w:rsid w:val="008369BB"/>
    <w:rsid w:val="00864431"/>
    <w:rsid w:val="00864A90"/>
    <w:rsid w:val="0089140D"/>
    <w:rsid w:val="008A19B0"/>
    <w:rsid w:val="008A26A6"/>
    <w:rsid w:val="008D5ED9"/>
    <w:rsid w:val="008F21D7"/>
    <w:rsid w:val="00905BD3"/>
    <w:rsid w:val="009161B4"/>
    <w:rsid w:val="009369FF"/>
    <w:rsid w:val="0093706F"/>
    <w:rsid w:val="0095199C"/>
    <w:rsid w:val="00960901"/>
    <w:rsid w:val="00971DC9"/>
    <w:rsid w:val="009B2BE6"/>
    <w:rsid w:val="009C4481"/>
    <w:rsid w:val="009D0C62"/>
    <w:rsid w:val="009D1DEF"/>
    <w:rsid w:val="009D51B2"/>
    <w:rsid w:val="009D6593"/>
    <w:rsid w:val="009F6ED5"/>
    <w:rsid w:val="00A14663"/>
    <w:rsid w:val="00A37BCE"/>
    <w:rsid w:val="00A767E0"/>
    <w:rsid w:val="00AA040C"/>
    <w:rsid w:val="00AC1279"/>
    <w:rsid w:val="00AC193C"/>
    <w:rsid w:val="00AD6694"/>
    <w:rsid w:val="00AE695C"/>
    <w:rsid w:val="00AE7A0C"/>
    <w:rsid w:val="00AF0C12"/>
    <w:rsid w:val="00B1546E"/>
    <w:rsid w:val="00B236B9"/>
    <w:rsid w:val="00B648FD"/>
    <w:rsid w:val="00B87B5B"/>
    <w:rsid w:val="00BB14C4"/>
    <w:rsid w:val="00BB240A"/>
    <w:rsid w:val="00BC2357"/>
    <w:rsid w:val="00BC799D"/>
    <w:rsid w:val="00BF4DDF"/>
    <w:rsid w:val="00C03675"/>
    <w:rsid w:val="00C10393"/>
    <w:rsid w:val="00C24D3B"/>
    <w:rsid w:val="00C469D6"/>
    <w:rsid w:val="00C6178E"/>
    <w:rsid w:val="00C73272"/>
    <w:rsid w:val="00C80C03"/>
    <w:rsid w:val="00C81675"/>
    <w:rsid w:val="00C86FF3"/>
    <w:rsid w:val="00C8782B"/>
    <w:rsid w:val="00C95DEB"/>
    <w:rsid w:val="00CA15A5"/>
    <w:rsid w:val="00CC6198"/>
    <w:rsid w:val="00CF34B5"/>
    <w:rsid w:val="00D05A81"/>
    <w:rsid w:val="00D109FD"/>
    <w:rsid w:val="00D151A4"/>
    <w:rsid w:val="00D258EB"/>
    <w:rsid w:val="00D26372"/>
    <w:rsid w:val="00D27DD8"/>
    <w:rsid w:val="00D3626B"/>
    <w:rsid w:val="00D41980"/>
    <w:rsid w:val="00D53283"/>
    <w:rsid w:val="00D61036"/>
    <w:rsid w:val="00D705EE"/>
    <w:rsid w:val="00D828B0"/>
    <w:rsid w:val="00D8769B"/>
    <w:rsid w:val="00D91757"/>
    <w:rsid w:val="00DA097A"/>
    <w:rsid w:val="00DB06A2"/>
    <w:rsid w:val="00DD6847"/>
    <w:rsid w:val="00DE0477"/>
    <w:rsid w:val="00DF38BC"/>
    <w:rsid w:val="00E37AAB"/>
    <w:rsid w:val="00E44A73"/>
    <w:rsid w:val="00E533CF"/>
    <w:rsid w:val="00E53B53"/>
    <w:rsid w:val="00E540F7"/>
    <w:rsid w:val="00E577D3"/>
    <w:rsid w:val="00E62AA3"/>
    <w:rsid w:val="00E8676C"/>
    <w:rsid w:val="00E90376"/>
    <w:rsid w:val="00EA01EA"/>
    <w:rsid w:val="00EA450E"/>
    <w:rsid w:val="00ED01D9"/>
    <w:rsid w:val="00EE4197"/>
    <w:rsid w:val="00F00AD9"/>
    <w:rsid w:val="00F10029"/>
    <w:rsid w:val="00F13982"/>
    <w:rsid w:val="00F13CEB"/>
    <w:rsid w:val="00F21561"/>
    <w:rsid w:val="00F302DE"/>
    <w:rsid w:val="00F3486E"/>
    <w:rsid w:val="00F36A4A"/>
    <w:rsid w:val="00F5273F"/>
    <w:rsid w:val="00F53864"/>
    <w:rsid w:val="00F6204E"/>
    <w:rsid w:val="00F74ADE"/>
    <w:rsid w:val="00F93E2E"/>
    <w:rsid w:val="00FA38E2"/>
    <w:rsid w:val="00FC2AA9"/>
    <w:rsid w:val="00FC5335"/>
    <w:rsid w:val="00FE08EF"/>
    <w:rsid w:val="00FE22D9"/>
    <w:rsid w:val="00FE43A7"/>
    <w:rsid w:val="00FE5932"/>
    <w:rsid w:val="00FF5265"/>
    <w:rsid w:val="00FF66AE"/>
    <w:rsid w:val="00FF6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3F58CF"/>
  <w15:chartTrackingRefBased/>
  <w15:docId w15:val="{A5ACA00F-7068-44E6-A3E4-7CDD77D1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0393"/>
    <w:rPr>
      <w:sz w:val="22"/>
      <w:szCs w:val="22"/>
    </w:rPr>
  </w:style>
  <w:style w:type="paragraph" w:styleId="Heading1">
    <w:name w:val="heading 1"/>
    <w:basedOn w:val="ListParagraph"/>
    <w:link w:val="Heading1Char"/>
    <w:qFormat/>
    <w:rsid w:val="00113F35"/>
    <w:pPr>
      <w:numPr>
        <w:numId w:val="24"/>
      </w:numPr>
      <w:spacing w:before="160"/>
      <w:outlineLvl w:val="0"/>
    </w:pPr>
    <w:rPr>
      <w:caps/>
    </w:rPr>
  </w:style>
  <w:style w:type="paragraph" w:styleId="Heading2">
    <w:name w:val="heading 2"/>
    <w:basedOn w:val="ListParagraph"/>
    <w:next w:val="Normal"/>
    <w:link w:val="Heading2Char"/>
    <w:qFormat/>
    <w:rsid w:val="009B2BE6"/>
    <w:pPr>
      <w:numPr>
        <w:ilvl w:val="1"/>
        <w:numId w:val="24"/>
      </w:numPr>
      <w:outlineLvl w:val="1"/>
    </w:pPr>
    <w:rPr>
      <w:u w:val="single"/>
      <w:lang w:val="en-CA"/>
    </w:rPr>
  </w:style>
  <w:style w:type="paragraph" w:styleId="Heading3">
    <w:name w:val="heading 3"/>
    <w:basedOn w:val="ListParagraph"/>
    <w:link w:val="Heading3Char"/>
    <w:qFormat/>
    <w:rsid w:val="00C10393"/>
    <w:pPr>
      <w:numPr>
        <w:ilvl w:val="2"/>
        <w:numId w:val="24"/>
      </w:numPr>
      <w:outlineLvl w:val="2"/>
    </w:pPr>
  </w:style>
  <w:style w:type="paragraph" w:styleId="Heading4">
    <w:name w:val="heading 4"/>
    <w:basedOn w:val="ListParagraph"/>
    <w:link w:val="Heading4Char"/>
    <w:qFormat/>
    <w:rsid w:val="00C10393"/>
    <w:pPr>
      <w:numPr>
        <w:ilvl w:val="3"/>
        <w:numId w:val="24"/>
      </w:numPr>
      <w:outlineLvl w:val="3"/>
    </w:pPr>
  </w:style>
  <w:style w:type="paragraph" w:styleId="Heading5">
    <w:name w:val="heading 5"/>
    <w:basedOn w:val="Heading4"/>
    <w:link w:val="Heading5Char"/>
    <w:qFormat/>
    <w:rsid w:val="00C10393"/>
    <w:pPr>
      <w:numPr>
        <w:ilvl w:val="4"/>
      </w:numPr>
      <w:outlineLvl w:val="4"/>
    </w:pPr>
  </w:style>
  <w:style w:type="paragraph" w:styleId="Heading6">
    <w:name w:val="heading 6"/>
    <w:basedOn w:val="Heading5"/>
    <w:next w:val="Normal"/>
    <w:link w:val="Heading6Char"/>
    <w:qFormat/>
    <w:rsid w:val="00C10393"/>
    <w:pPr>
      <w:numPr>
        <w:ilvl w:val="5"/>
      </w:numPr>
      <w:outlineLvl w:val="5"/>
    </w:pPr>
  </w:style>
  <w:style w:type="paragraph" w:styleId="Heading7">
    <w:name w:val="heading 7"/>
    <w:basedOn w:val="ListParagraph"/>
    <w:next w:val="Normal"/>
    <w:link w:val="Heading7Char"/>
    <w:qFormat/>
    <w:rsid w:val="00C10393"/>
    <w:pPr>
      <w:numPr>
        <w:ilvl w:val="6"/>
        <w:numId w:val="24"/>
      </w:numPr>
      <w:outlineLvl w:val="6"/>
    </w:pPr>
  </w:style>
  <w:style w:type="paragraph" w:styleId="Heading8">
    <w:name w:val="heading 8"/>
    <w:basedOn w:val="Heading7"/>
    <w:next w:val="Normal"/>
    <w:link w:val="Heading8Char"/>
    <w:qFormat/>
    <w:rsid w:val="00C10393"/>
    <w:pPr>
      <w:numPr>
        <w:ilvl w:val="7"/>
      </w:numPr>
      <w:outlineLvl w:val="7"/>
    </w:pPr>
  </w:style>
  <w:style w:type="paragraph" w:styleId="Heading9">
    <w:name w:val="heading 9"/>
    <w:basedOn w:val="Heading8"/>
    <w:next w:val="Normal"/>
    <w:link w:val="Heading9Char"/>
    <w:qFormat/>
    <w:rsid w:val="00C10393"/>
    <w:pPr>
      <w:numPr>
        <w:ilvl w:val="0"/>
        <w:numId w:val="0"/>
      </w:numPr>
      <w:tabs>
        <w:tab w:val="num" w:pos="5760"/>
      </w:tabs>
      <w:ind w:left="5760" w:hanging="72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C10393"/>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C10393"/>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206F6D"/>
    <w:pPr>
      <w:widowControl w:val="0"/>
      <w:spacing w:before="60" w:after="60"/>
    </w:pPr>
    <w:rPr>
      <w:rFonts w:ascii="Arial" w:hAnsi="Arial"/>
      <w:sz w:val="20"/>
      <w:lang w:val="en-GB"/>
    </w:rPr>
  </w:style>
  <w:style w:type="paragraph" w:customStyle="1" w:styleId="TableHeading">
    <w:name w:val="Table Heading"/>
    <w:basedOn w:val="Normal"/>
    <w:rsid w:val="00206F6D"/>
    <w:pPr>
      <w:widowControl w:val="0"/>
      <w:spacing w:before="60" w:after="60"/>
    </w:pPr>
    <w:rPr>
      <w:rFonts w:ascii="Arial" w:hAnsi="Arial"/>
      <w:b/>
      <w:sz w:val="20"/>
      <w:lang w:val="en-GB"/>
    </w:rPr>
  </w:style>
  <w:style w:type="paragraph" w:styleId="BalloonText">
    <w:name w:val="Balloon Text"/>
    <w:basedOn w:val="Normal"/>
    <w:semiHidden/>
    <w:rsid w:val="00704FA5"/>
    <w:rPr>
      <w:rFonts w:ascii="Tahoma" w:hAnsi="Tahoma" w:cs="Tahoma"/>
      <w:sz w:val="16"/>
      <w:szCs w:val="16"/>
    </w:rPr>
  </w:style>
  <w:style w:type="paragraph" w:styleId="CommentSubject">
    <w:name w:val="annotation subject"/>
    <w:basedOn w:val="CommentText"/>
    <w:next w:val="CommentText"/>
    <w:link w:val="CommentSubjectChar"/>
    <w:rsid w:val="00BC799D"/>
    <w:pPr>
      <w:spacing w:before="0"/>
    </w:pPr>
    <w:rPr>
      <w:rFonts w:ascii="Book Antiqua" w:hAnsi="Book Antiqua"/>
      <w:b/>
      <w:bCs/>
      <w:sz w:val="20"/>
    </w:rPr>
  </w:style>
  <w:style w:type="character" w:customStyle="1" w:styleId="CommentTextChar">
    <w:name w:val="Comment Text Char"/>
    <w:link w:val="CommentText"/>
    <w:semiHidden/>
    <w:rsid w:val="00BC799D"/>
    <w:rPr>
      <w:rFonts w:ascii="Arial" w:hAnsi="Arial"/>
      <w:sz w:val="22"/>
    </w:rPr>
  </w:style>
  <w:style w:type="character" w:customStyle="1" w:styleId="CommentSubjectChar">
    <w:name w:val="Comment Subject Char"/>
    <w:link w:val="CommentSubject"/>
    <w:rsid w:val="00BC799D"/>
    <w:rPr>
      <w:rFonts w:ascii="Book Antiqua" w:hAnsi="Book Antiqua"/>
      <w:b/>
      <w:bCs/>
      <w:sz w:val="22"/>
    </w:rPr>
  </w:style>
  <w:style w:type="paragraph" w:styleId="Revision">
    <w:name w:val="Revision"/>
    <w:hidden/>
    <w:uiPriority w:val="99"/>
    <w:semiHidden/>
    <w:rsid w:val="005F17D4"/>
    <w:rPr>
      <w:rFonts w:ascii="Book Antiqua" w:hAnsi="Book Antiqua"/>
      <w:sz w:val="22"/>
      <w:szCs w:val="22"/>
    </w:rPr>
  </w:style>
  <w:style w:type="character" w:styleId="Emphasis">
    <w:name w:val="Emphasis"/>
    <w:qFormat/>
    <w:rsid w:val="005828A4"/>
    <w:rPr>
      <w:i/>
      <w:iCs/>
    </w:rPr>
  </w:style>
  <w:style w:type="character" w:customStyle="1" w:styleId="Heading1Char">
    <w:name w:val="Heading 1 Char"/>
    <w:link w:val="Heading1"/>
    <w:rsid w:val="00113F35"/>
    <w:rPr>
      <w:caps/>
    </w:rPr>
  </w:style>
  <w:style w:type="paragraph" w:styleId="ListParagraph">
    <w:name w:val="List Paragraph"/>
    <w:basedOn w:val="Normal"/>
    <w:uiPriority w:val="34"/>
    <w:qFormat/>
    <w:rsid w:val="00C10393"/>
    <w:pPr>
      <w:ind w:left="720"/>
      <w:contextualSpacing/>
    </w:pPr>
  </w:style>
  <w:style w:type="character" w:customStyle="1" w:styleId="Heading2Char">
    <w:name w:val="Heading 2 Char"/>
    <w:link w:val="Heading2"/>
    <w:rsid w:val="009B2BE6"/>
    <w:rPr>
      <w:u w:val="single"/>
      <w:lang w:val="en-CA"/>
    </w:rPr>
  </w:style>
  <w:style w:type="character" w:customStyle="1" w:styleId="Heading4Char">
    <w:name w:val="Heading 4 Char"/>
    <w:basedOn w:val="DefaultParagraphFont"/>
    <w:link w:val="Heading4"/>
    <w:rsid w:val="00C10393"/>
  </w:style>
  <w:style w:type="character" w:customStyle="1" w:styleId="Heading5Char">
    <w:name w:val="Heading 5 Char"/>
    <w:link w:val="Heading5"/>
    <w:rsid w:val="00C10393"/>
  </w:style>
  <w:style w:type="character" w:customStyle="1" w:styleId="Heading6Char">
    <w:name w:val="Heading 6 Char"/>
    <w:link w:val="Heading6"/>
    <w:rsid w:val="00C10393"/>
  </w:style>
  <w:style w:type="character" w:customStyle="1" w:styleId="Heading7Char">
    <w:name w:val="Heading 7 Char"/>
    <w:link w:val="Heading7"/>
    <w:rsid w:val="00C10393"/>
  </w:style>
  <w:style w:type="character" w:customStyle="1" w:styleId="Heading8Char">
    <w:name w:val="Heading 8 Char"/>
    <w:basedOn w:val="DefaultParagraphFont"/>
    <w:link w:val="Heading8"/>
    <w:rsid w:val="00C10393"/>
  </w:style>
  <w:style w:type="character" w:customStyle="1" w:styleId="Heading9Char">
    <w:name w:val="Heading 9 Char"/>
    <w:link w:val="Heading9"/>
    <w:rsid w:val="00C10393"/>
    <w:rPr>
      <w:rFonts w:cs="Arial"/>
    </w:rPr>
  </w:style>
  <w:style w:type="character" w:customStyle="1" w:styleId="TitleChar">
    <w:name w:val="Title Char"/>
    <w:link w:val="Title"/>
    <w:rsid w:val="00C10393"/>
    <w:rPr>
      <w:rFonts w:ascii="Arial Narrow" w:hAnsi="Arial Narrow"/>
      <w:b/>
    </w:rPr>
  </w:style>
  <w:style w:type="character" w:styleId="Strong">
    <w:name w:val="Strong"/>
    <w:qFormat/>
    <w:rsid w:val="00C10393"/>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1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842cd523-47d6-43d6-8211-471f8d7272d8">Work in progress</Status>
    <Project_x0020_Name xmlns="842cd523-47d6-43d6-8211-471f8d7272d8">Northeast Vaughan Water Servicing Project</Project_x0020_Name>
    <TaxCatchAll xmlns="d6d05743-d6d0-46ac-98bc-99f29ab3bcad">
      <Value>1</Value>
    </TaxCatchAll>
    <lcf76f155ced4ddcb4097134ff3c332f xmlns="842cd523-47d6-43d6-8211-471f8d7272d8">
      <Terms xmlns="http://schemas.microsoft.com/office/infopath/2007/PartnerControls"/>
    </lcf76f155ced4ddcb4097134ff3c332f>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Project_x0020_Code xmlns="842cd523-47d6-43d6-8211-471f8d7272d8">2020-5445-00</Project_x0020_Cod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40DB9-30FC-4891-9538-3990DCBDE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79A2E6-381C-4FC6-8236-A5D49274B698}">
  <ds:schemaRefs>
    <ds:schemaRef ds:uri="http://schemas.microsoft.com/sharepoint/v3/contenttype/forms"/>
  </ds:schemaRefs>
</ds:datastoreItem>
</file>

<file path=customXml/itemProps3.xml><?xml version="1.0" encoding="utf-8"?>
<ds:datastoreItem xmlns:ds="http://schemas.openxmlformats.org/officeDocument/2006/customXml" ds:itemID="{289B31F6-2019-4FB0-8508-CB26F14CA3BB}">
  <ds:schemaRefs>
    <ds:schemaRef ds:uri="http://schemas.microsoft.com/office/2006/metadata/properties"/>
    <ds:schemaRef ds:uri="http://schemas.microsoft.com/office/infopath/2007/PartnerControls"/>
    <ds:schemaRef ds:uri="842cd523-47d6-43d6-8211-471f8d7272d8"/>
    <ds:schemaRef ds:uri="d6d05743-d6d0-46ac-98bc-99f29ab3bcad"/>
    <ds:schemaRef ds:uri="3CC440CB-D4A8-4CBB-9B7B-37F17F6BDE64"/>
    <ds:schemaRef ds:uri="0ec7f28d-cd0c-40e6-964d-0ae9d476b302"/>
    <ds:schemaRef ds:uri="af1f8764-4995-491b-b84b-b5351a80ccae"/>
    <ds:schemaRef ds:uri="3cc440cb-d4a8-4cbb-9b7b-37f17f6bde64"/>
    <ds:schemaRef ds:uri="http://schemas.microsoft.com/sharepoint/v3/fields"/>
  </ds:schemaRefs>
</ds:datastoreItem>
</file>

<file path=customXml/itemProps4.xml><?xml version="1.0" encoding="utf-8"?>
<ds:datastoreItem xmlns:ds="http://schemas.openxmlformats.org/officeDocument/2006/customXml" ds:itemID="{D6E649B0-2307-4EC1-89A1-42A631C25A2B}">
  <ds:schemaRefs>
    <ds:schemaRef ds:uri="http://schemas.microsoft.com/office/2006/metadata/longProperties"/>
  </ds:schemaRefs>
</ds:datastoreItem>
</file>

<file path=customXml/itemProps5.xml><?xml version="1.0" encoding="utf-8"?>
<ds:datastoreItem xmlns:ds="http://schemas.openxmlformats.org/officeDocument/2006/customXml" ds:itemID="{A387AEE3-F5E1-4610-A234-2929CBE42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5</TotalTime>
  <Pages>2</Pages>
  <Words>622</Words>
  <Characters>5632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02362_Dust_Control (Dec 12 2017)</vt:lpstr>
    </vt:vector>
  </TitlesOfParts>
  <Company>Regional Municipality of York</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02362_Dust_Control (Dec 12 2017)</dc:title>
  <dc:subject/>
  <dc:creator>Adley-McGinnis, Andrea</dc:creator>
  <cp:keywords/>
  <cp:lastModifiedBy>Johnny Pang</cp:lastModifiedBy>
  <cp:revision>3</cp:revision>
  <cp:lastPrinted>2015-03-11T13:57:00Z</cp:lastPrinted>
  <dcterms:created xsi:type="dcterms:W3CDTF">2022-11-01T17:57:00Z</dcterms:created>
  <dcterms:modified xsi:type="dcterms:W3CDTF">2022-11-30T23:15:00Z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0x010100BF8E50B80A32C040A85FB450FB26C9E5</vt:lpwstr>
  </property>
  <property fmtid="{D5CDD505-2E9C-101B-9397-08002B2CF9AE}" pid="4" name="_dlc_DocIdItemGuid">
    <vt:lpwstr>75480ef9-3f62-4fe0-b550-bdf19aa6d032</vt:lpwstr>
  </property>
  <property fmtid="{D5CDD505-2E9C-101B-9397-08002B2CF9AE}" pid="5" name="_dlc_DocId">
    <vt:lpwstr>77777-20-2932</vt:lpwstr>
  </property>
  <property fmtid="{D5CDD505-2E9C-101B-9397-08002B2CF9AE}" pid="6" name="_dlc_DocIdUrl">
    <vt:lpwstr>https://mycloud.york.ca/collab/CPDToolKit/_layouts/DocIdRedir.aspx?ID=77777-20-2932, 77777-20-2932</vt:lpwstr>
  </property>
  <property fmtid="{D5CDD505-2E9C-101B-9397-08002B2CF9AE}" pid="7" name="URL">
    <vt:lpwstr/>
  </property>
  <property fmtid="{D5CDD505-2E9C-101B-9397-08002B2CF9AE}" pid="8" name="Order">
    <vt:r8>368000</vt:r8>
  </property>
  <property fmtid="{D5CDD505-2E9C-101B-9397-08002B2CF9AE}" pid="9" name="xd_ProgID">
    <vt:lpwstr/>
  </property>
  <property fmtid="{D5CDD505-2E9C-101B-9397-08002B2CF9AE}" pid="10" name="TemplateUrl">
    <vt:lpwstr/>
  </property>
  <property fmtid="{D5CDD505-2E9C-101B-9397-08002B2CF9AE}" pid="11" name="_CopySource">
    <vt:lpwstr>https://mycloud.york.ca/projects/EnvServProgramDeliveryOffice/Design/Shared Documents/Technical Design Specification Templates/Division 02 - Site Works/02362 Dust Control NEW.docx</vt:lpwstr>
  </property>
  <property fmtid="{D5CDD505-2E9C-101B-9397-08002B2CF9AE}" pid="12" name="Office">
    <vt:lpwstr/>
  </property>
  <property fmtid="{D5CDD505-2E9C-101B-9397-08002B2CF9AE}" pid="13" name="Information Type">
    <vt:lpwstr/>
  </property>
  <property fmtid="{D5CDD505-2E9C-101B-9397-08002B2CF9AE}" pid="14" name="AERIS Pools">
    <vt:lpwstr/>
  </property>
  <property fmtid="{D5CDD505-2E9C-101B-9397-08002B2CF9AE}" pid="15" name="Data Classification">
    <vt:lpwstr>1;#Confidential|dbb6cc64-9915-4cf6-857e-3e641b410f5c</vt:lpwstr>
  </property>
  <property fmtid="{D5CDD505-2E9C-101B-9397-08002B2CF9AE}" pid="16" name="Internal Organization">
    <vt:lpwstr/>
  </property>
  <property fmtid="{D5CDD505-2E9C-101B-9397-08002B2CF9AE}" pid="17" name="Communications">
    <vt:lpwstr/>
  </property>
</Properties>
</file>