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2C6F" w14:textId="77777777" w:rsidR="000D0C7B" w:rsidRPr="00FC769B" w:rsidDel="009C75E1" w:rsidRDefault="000D0C7B" w:rsidP="000B4151">
      <w:pPr>
        <w:rPr>
          <w:del w:id="0" w:author="Johnny Pang" w:date="2022-04-17T14:21:00Z"/>
          <w:sz w:val="24"/>
          <w:szCs w:val="24"/>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184"/>
        <w:gridCol w:w="2160"/>
        <w:gridCol w:w="5683"/>
      </w:tblGrid>
      <w:tr w:rsidR="000D0C7B" w:rsidRPr="00FC769B" w:rsidDel="009C75E1" w14:paraId="19CDDD19" w14:textId="77777777" w:rsidTr="003B7F58">
        <w:trPr>
          <w:cantSplit/>
          <w:jc w:val="center"/>
          <w:del w:id="1" w:author="Johnny Pang" w:date="2022-04-17T14:21:00Z"/>
        </w:trPr>
        <w:tc>
          <w:tcPr>
            <w:tcW w:w="1184" w:type="dxa"/>
          </w:tcPr>
          <w:p w14:paraId="012D910B" w14:textId="77777777" w:rsidR="000D0C7B" w:rsidRPr="00FC769B" w:rsidDel="009C75E1" w:rsidRDefault="000D0C7B" w:rsidP="00642B55">
            <w:pPr>
              <w:pStyle w:val="TableHeading"/>
              <w:rPr>
                <w:del w:id="2" w:author="Johnny Pang" w:date="2022-04-17T14:21:00Z"/>
                <w:rFonts w:ascii="Calibri" w:hAnsi="Calibri"/>
                <w:sz w:val="24"/>
                <w:szCs w:val="24"/>
              </w:rPr>
            </w:pPr>
            <w:bookmarkStart w:id="3" w:name="OLE_LINK1"/>
            <w:bookmarkStart w:id="4" w:name="OLE_LINK2"/>
            <w:del w:id="5" w:author="Johnny Pang" w:date="2022-04-17T14:21:00Z">
              <w:r w:rsidRPr="00FC769B" w:rsidDel="009C75E1">
                <w:rPr>
                  <w:rFonts w:ascii="Calibri" w:hAnsi="Calibri"/>
                  <w:sz w:val="24"/>
                  <w:szCs w:val="24"/>
                </w:rPr>
                <w:delText>Version</w:delText>
              </w:r>
            </w:del>
          </w:p>
        </w:tc>
        <w:tc>
          <w:tcPr>
            <w:tcW w:w="2160" w:type="dxa"/>
          </w:tcPr>
          <w:p w14:paraId="4C220A11" w14:textId="77777777" w:rsidR="000D0C7B" w:rsidRPr="00FC769B" w:rsidDel="009C75E1" w:rsidRDefault="000D0C7B" w:rsidP="00642B55">
            <w:pPr>
              <w:pStyle w:val="TableHeading"/>
              <w:rPr>
                <w:del w:id="6" w:author="Johnny Pang" w:date="2022-04-17T14:21:00Z"/>
                <w:rFonts w:ascii="Calibri" w:hAnsi="Calibri"/>
                <w:sz w:val="24"/>
                <w:szCs w:val="24"/>
              </w:rPr>
            </w:pPr>
            <w:del w:id="7" w:author="Johnny Pang" w:date="2022-04-17T14:21:00Z">
              <w:r w:rsidRPr="00FC769B" w:rsidDel="009C75E1">
                <w:rPr>
                  <w:rFonts w:ascii="Calibri" w:hAnsi="Calibri"/>
                  <w:sz w:val="24"/>
                  <w:szCs w:val="24"/>
                </w:rPr>
                <w:delText>Date</w:delText>
              </w:r>
            </w:del>
          </w:p>
        </w:tc>
        <w:tc>
          <w:tcPr>
            <w:tcW w:w="5683" w:type="dxa"/>
          </w:tcPr>
          <w:p w14:paraId="50E91B6C" w14:textId="77777777" w:rsidR="000D0C7B" w:rsidRPr="00FC769B" w:rsidDel="009C75E1" w:rsidRDefault="000D0C7B" w:rsidP="00642B55">
            <w:pPr>
              <w:pStyle w:val="TableHeading"/>
              <w:rPr>
                <w:del w:id="8" w:author="Johnny Pang" w:date="2022-04-17T14:21:00Z"/>
                <w:rFonts w:ascii="Calibri" w:hAnsi="Calibri"/>
                <w:sz w:val="24"/>
                <w:szCs w:val="24"/>
              </w:rPr>
            </w:pPr>
            <w:del w:id="9" w:author="Johnny Pang" w:date="2022-04-17T14:21:00Z">
              <w:r w:rsidRPr="00FC769B" w:rsidDel="009C75E1">
                <w:rPr>
                  <w:rFonts w:ascii="Calibri" w:hAnsi="Calibri"/>
                  <w:sz w:val="24"/>
                  <w:szCs w:val="24"/>
                </w:rPr>
                <w:delText>Description of Revisions</w:delText>
              </w:r>
            </w:del>
          </w:p>
        </w:tc>
      </w:tr>
      <w:tr w:rsidR="000D0C7B" w:rsidRPr="00FC769B" w:rsidDel="009C75E1" w14:paraId="1349B8F0" w14:textId="77777777" w:rsidTr="003B7F58">
        <w:trPr>
          <w:cantSplit/>
          <w:jc w:val="center"/>
          <w:del w:id="10" w:author="Johnny Pang" w:date="2022-04-17T14:21:00Z"/>
        </w:trPr>
        <w:tc>
          <w:tcPr>
            <w:tcW w:w="1184" w:type="dxa"/>
          </w:tcPr>
          <w:p w14:paraId="09A7B9EA" w14:textId="77777777" w:rsidR="000D0C7B" w:rsidRPr="00FC769B" w:rsidDel="009C75E1" w:rsidRDefault="000D0C7B" w:rsidP="00642B55">
            <w:pPr>
              <w:pStyle w:val="NormalTableText"/>
              <w:rPr>
                <w:del w:id="11" w:author="Johnny Pang" w:date="2022-04-17T14:21:00Z"/>
                <w:rFonts w:ascii="Calibri" w:hAnsi="Calibri"/>
                <w:sz w:val="24"/>
                <w:szCs w:val="24"/>
              </w:rPr>
            </w:pPr>
            <w:del w:id="12" w:author="Johnny Pang" w:date="2022-04-17T14:21:00Z">
              <w:r w:rsidRPr="00FC769B" w:rsidDel="009C75E1">
                <w:rPr>
                  <w:rFonts w:ascii="Calibri" w:hAnsi="Calibri"/>
                  <w:sz w:val="24"/>
                  <w:szCs w:val="24"/>
                </w:rPr>
                <w:delText>1</w:delText>
              </w:r>
            </w:del>
          </w:p>
        </w:tc>
        <w:tc>
          <w:tcPr>
            <w:tcW w:w="2160" w:type="dxa"/>
          </w:tcPr>
          <w:p w14:paraId="0293F178" w14:textId="77777777" w:rsidR="000D0C7B" w:rsidRPr="00FC769B" w:rsidDel="009C75E1" w:rsidRDefault="00C0069F" w:rsidP="001A60FE">
            <w:pPr>
              <w:pStyle w:val="NormalTableText"/>
              <w:rPr>
                <w:del w:id="13" w:author="Johnny Pang" w:date="2022-04-17T14:21:00Z"/>
                <w:rFonts w:ascii="Calibri" w:hAnsi="Calibri"/>
                <w:sz w:val="24"/>
                <w:szCs w:val="24"/>
              </w:rPr>
            </w:pPr>
            <w:del w:id="14" w:author="Johnny Pang" w:date="2022-04-17T14:21:00Z">
              <w:r w:rsidDel="009C75E1">
                <w:rPr>
                  <w:rFonts w:ascii="Calibri" w:hAnsi="Calibri"/>
                  <w:sz w:val="24"/>
                  <w:szCs w:val="24"/>
                </w:rPr>
                <w:delText xml:space="preserve">March 31, </w:delText>
              </w:r>
              <w:r w:rsidR="000D0C7B" w:rsidRPr="00FC769B" w:rsidDel="009C75E1">
                <w:rPr>
                  <w:rFonts w:ascii="Calibri" w:hAnsi="Calibri"/>
                  <w:sz w:val="24"/>
                  <w:szCs w:val="24"/>
                </w:rPr>
                <w:delText>2020</w:delText>
              </w:r>
            </w:del>
          </w:p>
        </w:tc>
        <w:tc>
          <w:tcPr>
            <w:tcW w:w="5683" w:type="dxa"/>
          </w:tcPr>
          <w:p w14:paraId="00A34990" w14:textId="77777777" w:rsidR="000D0C7B" w:rsidRPr="00FC769B" w:rsidDel="009C75E1" w:rsidRDefault="000D0C7B" w:rsidP="00642B55">
            <w:pPr>
              <w:pStyle w:val="NormalTableText"/>
              <w:rPr>
                <w:del w:id="15" w:author="Johnny Pang" w:date="2022-04-17T14:21:00Z"/>
                <w:rFonts w:ascii="Calibri" w:hAnsi="Calibri"/>
                <w:sz w:val="24"/>
                <w:szCs w:val="24"/>
              </w:rPr>
            </w:pPr>
            <w:del w:id="16" w:author="Johnny Pang" w:date="2022-04-17T14:21:00Z">
              <w:r w:rsidRPr="00FC769B" w:rsidDel="009C75E1">
                <w:rPr>
                  <w:rFonts w:ascii="Calibri" w:hAnsi="Calibri"/>
                  <w:sz w:val="24"/>
                  <w:szCs w:val="24"/>
                </w:rPr>
                <w:delText>Approved final document (BM)</w:delText>
              </w:r>
            </w:del>
          </w:p>
        </w:tc>
      </w:tr>
      <w:tr w:rsidR="00F11D78" w:rsidRPr="00FC769B" w:rsidDel="009C75E1" w14:paraId="16B62678" w14:textId="77777777" w:rsidTr="003B7F58">
        <w:trPr>
          <w:cantSplit/>
          <w:jc w:val="center"/>
          <w:del w:id="17" w:author="Johnny Pang" w:date="2022-04-17T14:21:00Z"/>
        </w:trPr>
        <w:tc>
          <w:tcPr>
            <w:tcW w:w="1184" w:type="dxa"/>
          </w:tcPr>
          <w:p w14:paraId="0E488C54" w14:textId="77777777" w:rsidR="00F11D78" w:rsidDel="009C75E1" w:rsidRDefault="00F11D78" w:rsidP="00F11D78">
            <w:pPr>
              <w:pStyle w:val="NormalTableText"/>
              <w:rPr>
                <w:del w:id="18" w:author="Johnny Pang" w:date="2022-04-17T14:21:00Z"/>
                <w:rFonts w:ascii="Calibri" w:hAnsi="Calibri"/>
                <w:sz w:val="24"/>
                <w:szCs w:val="24"/>
              </w:rPr>
            </w:pPr>
            <w:del w:id="19" w:author="Johnny Pang" w:date="2022-04-17T14:21:00Z">
              <w:r w:rsidDel="009C75E1">
                <w:rPr>
                  <w:rFonts w:ascii="Calibri" w:hAnsi="Calibri"/>
                  <w:sz w:val="24"/>
                  <w:szCs w:val="24"/>
                </w:rPr>
                <w:delText>2</w:delText>
              </w:r>
            </w:del>
          </w:p>
        </w:tc>
        <w:tc>
          <w:tcPr>
            <w:tcW w:w="2160" w:type="dxa"/>
          </w:tcPr>
          <w:p w14:paraId="103C1B43" w14:textId="77777777" w:rsidR="00F11D78" w:rsidDel="009C75E1" w:rsidRDefault="00F11D78" w:rsidP="00F11D78">
            <w:pPr>
              <w:pStyle w:val="NormalTableText"/>
              <w:rPr>
                <w:del w:id="20" w:author="Johnny Pang" w:date="2022-04-17T14:21:00Z"/>
                <w:rFonts w:ascii="Calibri" w:hAnsi="Calibri"/>
                <w:sz w:val="24"/>
                <w:szCs w:val="24"/>
              </w:rPr>
            </w:pPr>
            <w:del w:id="21" w:author="Johnny Pang" w:date="2022-04-17T14:21:00Z">
              <w:r w:rsidDel="009C75E1">
                <w:rPr>
                  <w:rFonts w:ascii="Calibri" w:hAnsi="Calibri"/>
                  <w:sz w:val="24"/>
                  <w:szCs w:val="24"/>
                </w:rPr>
                <w:delText>March 9, 2021</w:delText>
              </w:r>
            </w:del>
          </w:p>
        </w:tc>
        <w:tc>
          <w:tcPr>
            <w:tcW w:w="5683" w:type="dxa"/>
          </w:tcPr>
          <w:p w14:paraId="6CEE8D78" w14:textId="77777777" w:rsidR="00F11D78" w:rsidDel="009C75E1" w:rsidRDefault="00F11D78" w:rsidP="00F11D78">
            <w:pPr>
              <w:pStyle w:val="NormalTableText"/>
              <w:rPr>
                <w:del w:id="22" w:author="Johnny Pang" w:date="2022-04-17T14:21:00Z"/>
                <w:rFonts w:ascii="Calibri" w:hAnsi="Calibri"/>
                <w:sz w:val="24"/>
                <w:szCs w:val="24"/>
                <w:lang w:val="en-CA"/>
              </w:rPr>
            </w:pPr>
            <w:del w:id="23" w:author="Johnny Pang" w:date="2022-04-17T14:21:00Z">
              <w:r w:rsidDel="009C75E1">
                <w:rPr>
                  <w:rFonts w:ascii="Calibri" w:hAnsi="Calibri"/>
                  <w:sz w:val="24"/>
                  <w:szCs w:val="24"/>
                  <w:lang w:val="en-CA"/>
                </w:rPr>
                <w:delText>Minor clarifications from legal (BM)</w:delText>
              </w:r>
            </w:del>
          </w:p>
        </w:tc>
      </w:tr>
    </w:tbl>
    <w:p w14:paraId="64EE889B" w14:textId="6F27B1C8" w:rsidR="000D0C7B" w:rsidRPr="00891DC5" w:rsidDel="009C75E1" w:rsidRDefault="00891DC5" w:rsidP="00891DC5">
      <w:pPr>
        <w:pStyle w:val="Heading1"/>
        <w:rPr>
          <w:del w:id="24" w:author="Johnny Pang" w:date="2022-04-17T14:21:00Z"/>
          <w:rPrChange w:id="25" w:author="Johnny Pang" w:date="2022-11-30T18:54:00Z">
            <w:rPr>
              <w:del w:id="26" w:author="Johnny Pang" w:date="2022-04-17T14:21:00Z"/>
              <w:sz w:val="24"/>
              <w:szCs w:val="24"/>
            </w:rPr>
          </w:rPrChange>
        </w:rPr>
        <w:pPrChange w:id="27" w:author="Johnny Pang" w:date="2022-11-30T18:54:00Z">
          <w:pPr>
            <w:pStyle w:val="BodyText"/>
          </w:pPr>
        </w:pPrChange>
      </w:pPr>
      <w:ins w:id="28" w:author="Johnny Pang" w:date="2022-11-30T18:54:00Z">
        <w:r>
          <w:t>G</w:t>
        </w:r>
      </w:ins>
    </w:p>
    <w:p w14:paraId="2DFB994C" w14:textId="77777777" w:rsidR="000D0C7B" w:rsidRPr="00891DC5" w:rsidDel="009C75E1" w:rsidRDefault="000D0C7B" w:rsidP="00891DC5">
      <w:pPr>
        <w:pStyle w:val="Heading1"/>
        <w:rPr>
          <w:del w:id="29" w:author="Johnny Pang" w:date="2022-04-17T14:21:00Z"/>
          <w:rPrChange w:id="30" w:author="Johnny Pang" w:date="2022-11-30T18:54:00Z">
            <w:rPr>
              <w:del w:id="31" w:author="Johnny Pang" w:date="2022-04-17T14:21:00Z"/>
              <w:sz w:val="24"/>
              <w:szCs w:val="24"/>
            </w:rPr>
          </w:rPrChange>
        </w:rPr>
        <w:pPrChange w:id="32" w:author="Johnny Pang" w:date="2022-11-30T18:54:00Z">
          <w:pPr>
            <w:pStyle w:val="BodyText"/>
          </w:pPr>
        </w:pPrChange>
      </w:pPr>
    </w:p>
    <w:p w14:paraId="2834BD2C" w14:textId="77777777" w:rsidR="000D0C7B" w:rsidRPr="00891DC5" w:rsidDel="009C75E1" w:rsidRDefault="000D0C7B" w:rsidP="00891DC5">
      <w:pPr>
        <w:pStyle w:val="Heading1"/>
        <w:rPr>
          <w:del w:id="33" w:author="Johnny Pang" w:date="2022-04-17T14:21:00Z"/>
          <w:rPrChange w:id="34" w:author="Johnny Pang" w:date="2022-11-30T18:54:00Z">
            <w:rPr>
              <w:del w:id="35" w:author="Johnny Pang" w:date="2022-04-17T14:21:00Z"/>
              <w:rFonts w:ascii="Calibri" w:hAnsi="Calibri" w:cs="Calibri"/>
              <w:sz w:val="24"/>
              <w:szCs w:val="24"/>
            </w:rPr>
          </w:rPrChange>
        </w:rPr>
        <w:pPrChange w:id="36" w:author="Johnny Pang" w:date="2022-11-30T18:54:00Z">
          <w:pPr>
            <w:pStyle w:val="BodyText"/>
            <w:pBdr>
              <w:top w:val="single" w:sz="4" w:space="1" w:color="auto"/>
              <w:left w:val="single" w:sz="4" w:space="0" w:color="auto"/>
              <w:bottom w:val="single" w:sz="4" w:space="1" w:color="auto"/>
              <w:right w:val="single" w:sz="4" w:space="4" w:color="auto"/>
            </w:pBdr>
          </w:pPr>
        </w:pPrChange>
      </w:pPr>
      <w:del w:id="37" w:author="Johnny Pang" w:date="2022-04-17T14:21:00Z">
        <w:r w:rsidRPr="00891DC5" w:rsidDel="009C75E1">
          <w:rPr>
            <w:rPrChange w:id="38" w:author="Johnny Pang" w:date="2022-11-30T18:54:00Z">
              <w:rPr>
                <w:rFonts w:ascii="Calibri" w:hAnsi="Calibri" w:cs="Calibri"/>
                <w:sz w:val="24"/>
                <w:szCs w:val="24"/>
              </w:rPr>
            </w:rPrChange>
          </w:rPr>
          <w:delText>NOTE:</w:delText>
        </w:r>
      </w:del>
    </w:p>
    <w:p w14:paraId="0A49FC2E" w14:textId="77777777" w:rsidR="000D0C7B" w:rsidRPr="00891DC5" w:rsidDel="009C75E1" w:rsidRDefault="000D0C7B" w:rsidP="00891DC5">
      <w:pPr>
        <w:pStyle w:val="Heading1"/>
        <w:rPr>
          <w:del w:id="39" w:author="Johnny Pang" w:date="2022-04-17T14:21:00Z"/>
          <w:rPrChange w:id="40" w:author="Johnny Pang" w:date="2022-11-30T18:54:00Z">
            <w:rPr>
              <w:del w:id="41" w:author="Johnny Pang" w:date="2022-04-17T14:21:00Z"/>
              <w:rFonts w:ascii="Calibri" w:hAnsi="Calibri" w:cs="Calibri"/>
              <w:sz w:val="24"/>
              <w:szCs w:val="24"/>
            </w:rPr>
          </w:rPrChange>
        </w:rPr>
        <w:pPrChange w:id="42" w:author="Johnny Pang" w:date="2022-11-30T18:54:00Z">
          <w:pPr>
            <w:pStyle w:val="BodyText"/>
            <w:pBdr>
              <w:top w:val="single" w:sz="4" w:space="1" w:color="auto"/>
              <w:left w:val="single" w:sz="4" w:space="0" w:color="auto"/>
              <w:bottom w:val="single" w:sz="4" w:space="1" w:color="auto"/>
              <w:right w:val="single" w:sz="4" w:space="4" w:color="auto"/>
            </w:pBdr>
          </w:pPr>
        </w:pPrChange>
      </w:pPr>
      <w:del w:id="43" w:author="Johnny Pang" w:date="2022-04-17T14:21:00Z">
        <w:r w:rsidRPr="00891DC5" w:rsidDel="009C75E1">
          <w:rPr>
            <w:rPrChange w:id="44" w:author="Johnny Pang" w:date="2022-11-30T18:54:00Z">
              <w:rPr>
                <w:rFonts w:ascii="Calibri" w:hAnsi="Calibri" w:cs="Calibri"/>
                <w:sz w:val="24"/>
                <w:szCs w:val="24"/>
              </w:rPr>
            </w:rPrChange>
          </w:rPr>
          <w:delText>This is a CONTROLLED Document. Any documents appearing in paper form are not controlled and should be checked against the on-line file version prior to use.</w:delText>
        </w:r>
      </w:del>
    </w:p>
    <w:p w14:paraId="535C3738" w14:textId="77777777" w:rsidR="000D0C7B" w:rsidRPr="00891DC5" w:rsidDel="009C75E1" w:rsidRDefault="000D0C7B" w:rsidP="00891DC5">
      <w:pPr>
        <w:pStyle w:val="Heading1"/>
        <w:rPr>
          <w:del w:id="45" w:author="Johnny Pang" w:date="2022-04-17T14:21:00Z"/>
          <w:rPrChange w:id="46" w:author="Johnny Pang" w:date="2022-11-30T18:54:00Z">
            <w:rPr>
              <w:del w:id="47" w:author="Johnny Pang" w:date="2022-04-17T14:21:00Z"/>
              <w:rFonts w:ascii="Calibri" w:hAnsi="Calibri" w:cs="Calibri"/>
              <w:sz w:val="24"/>
              <w:szCs w:val="24"/>
            </w:rPr>
          </w:rPrChange>
        </w:rPr>
        <w:pPrChange w:id="48" w:author="Johnny Pang" w:date="2022-11-30T18:54:00Z">
          <w:pPr>
            <w:pStyle w:val="BodyText"/>
            <w:pBdr>
              <w:top w:val="single" w:sz="4" w:space="1" w:color="auto"/>
              <w:left w:val="single" w:sz="4" w:space="0" w:color="auto"/>
              <w:bottom w:val="single" w:sz="4" w:space="1" w:color="auto"/>
              <w:right w:val="single" w:sz="4" w:space="4" w:color="auto"/>
            </w:pBdr>
          </w:pPr>
        </w:pPrChange>
      </w:pPr>
      <w:del w:id="49" w:author="Johnny Pang" w:date="2022-04-17T14:21:00Z">
        <w:r w:rsidRPr="00891DC5" w:rsidDel="009C75E1">
          <w:rPr>
            <w:rPrChange w:id="50" w:author="Johnny Pang" w:date="2022-11-30T18:54:00Z">
              <w:rPr>
                <w:rFonts w:ascii="Calibri" w:hAnsi="Calibri" w:cs="Calibri"/>
                <w:b/>
                <w:bCs/>
                <w:sz w:val="24"/>
                <w:szCs w:val="24"/>
              </w:rPr>
            </w:rPrChange>
          </w:rPr>
          <w:delText xml:space="preserve">Notice: </w:delText>
        </w:r>
        <w:r w:rsidRPr="00891DC5" w:rsidDel="009C75E1">
          <w:rPr>
            <w:rPrChange w:id="51" w:author="Johnny Pang" w:date="2022-11-30T18:54:00Z">
              <w:rPr>
                <w:rFonts w:ascii="Calibri" w:hAnsi="Calibri" w:cs="Calibri"/>
                <w:sz w:val="24"/>
                <w:szCs w:val="24"/>
              </w:rPr>
            </w:rPrChange>
          </w:rPr>
          <w:delText>This Document hardcopy must be used for reference purpose only.</w:delText>
        </w:r>
      </w:del>
    </w:p>
    <w:p w14:paraId="13BF3643" w14:textId="77777777" w:rsidR="000D0C7B" w:rsidRPr="00891DC5" w:rsidDel="009C75E1" w:rsidRDefault="000D0C7B" w:rsidP="00891DC5">
      <w:pPr>
        <w:pStyle w:val="Heading1"/>
        <w:rPr>
          <w:del w:id="52" w:author="Johnny Pang" w:date="2022-04-17T14:21:00Z"/>
          <w:rPrChange w:id="53" w:author="Johnny Pang" w:date="2022-11-30T18:54:00Z">
            <w:rPr>
              <w:del w:id="54" w:author="Johnny Pang" w:date="2022-04-17T14:21:00Z"/>
              <w:rFonts w:ascii="Calibri" w:hAnsi="Calibri" w:cs="Calibri"/>
              <w:b/>
              <w:bCs/>
              <w:sz w:val="24"/>
              <w:szCs w:val="24"/>
            </w:rPr>
          </w:rPrChange>
        </w:rPr>
        <w:pPrChange w:id="55" w:author="Johnny Pang" w:date="2022-11-30T18:54:00Z">
          <w:pPr>
            <w:pStyle w:val="BodyText"/>
            <w:pBdr>
              <w:top w:val="single" w:sz="4" w:space="1" w:color="auto"/>
              <w:left w:val="single" w:sz="4" w:space="0" w:color="auto"/>
              <w:bottom w:val="single" w:sz="4" w:space="1" w:color="auto"/>
              <w:right w:val="single" w:sz="4" w:space="4" w:color="auto"/>
            </w:pBdr>
          </w:pPr>
        </w:pPrChange>
      </w:pPr>
      <w:del w:id="56" w:author="Johnny Pang" w:date="2022-04-17T14:21:00Z">
        <w:r w:rsidRPr="00891DC5" w:rsidDel="009C75E1">
          <w:rPr>
            <w:rPrChange w:id="57" w:author="Johnny Pang" w:date="2022-11-30T18:54:00Z">
              <w:rPr>
                <w:rFonts w:ascii="Calibri" w:hAnsi="Calibri" w:cs="Calibri"/>
                <w:b/>
                <w:sz w:val="24"/>
                <w:szCs w:val="24"/>
              </w:rPr>
            </w:rPrChange>
          </w:rPr>
          <w:delText>The on-line copy is the current version of the document.</w:delText>
        </w:r>
      </w:del>
    </w:p>
    <w:p w14:paraId="299176CB" w14:textId="1FA27895" w:rsidR="000D0C7B" w:rsidRPr="00891DC5" w:rsidDel="00891DC5" w:rsidRDefault="000D0C7B" w:rsidP="00891DC5">
      <w:pPr>
        <w:pStyle w:val="Heading1"/>
        <w:rPr>
          <w:del w:id="58" w:author="Johnny Pang" w:date="2022-11-30T18:54:00Z"/>
          <w:rPrChange w:id="59" w:author="Johnny Pang" w:date="2022-11-30T18:54:00Z">
            <w:rPr>
              <w:del w:id="60" w:author="Johnny Pang" w:date="2022-11-30T18:54:00Z"/>
              <w:rFonts w:cs="Arial"/>
              <w:sz w:val="24"/>
              <w:szCs w:val="24"/>
              <w:u w:val="single"/>
            </w:rPr>
          </w:rPrChange>
        </w:rPr>
        <w:pPrChange w:id="61" w:author="Johnny Pang" w:date="2022-11-30T18:54:00Z">
          <w:pPr>
            <w:pStyle w:val="BodyText"/>
            <w:ind w:left="720"/>
          </w:pPr>
        </w:pPrChange>
      </w:pPr>
    </w:p>
    <w:bookmarkEnd w:id="3"/>
    <w:bookmarkEnd w:id="4"/>
    <w:p w14:paraId="4C87040A" w14:textId="53DF174D" w:rsidR="00567788" w:rsidRPr="00891DC5" w:rsidRDefault="000D0C7B" w:rsidP="00891DC5">
      <w:pPr>
        <w:pStyle w:val="Heading1"/>
      </w:pPr>
      <w:del w:id="62" w:author="Johnny Pang" w:date="2022-11-30T18:54:00Z">
        <w:r w:rsidRPr="00891DC5" w:rsidDel="00891DC5">
          <w:br w:type="page"/>
        </w:r>
        <w:r w:rsidR="00CF185B" w:rsidRPr="00891DC5" w:rsidDel="00891DC5">
          <w:delText>G</w:delText>
        </w:r>
      </w:del>
      <w:r w:rsidR="00CF185B" w:rsidRPr="00891DC5">
        <w:t>ENERAL</w:t>
      </w:r>
    </w:p>
    <w:p w14:paraId="72B2D99C" w14:textId="77777777" w:rsidR="00F24D93" w:rsidRPr="003B4193" w:rsidRDefault="00F24D93" w:rsidP="000B4151">
      <w:pPr>
        <w:pStyle w:val="Heading2"/>
      </w:pPr>
      <w:r w:rsidRPr="003B4193">
        <w:t>Summary</w:t>
      </w:r>
    </w:p>
    <w:p w14:paraId="525317AD" w14:textId="77777777" w:rsidR="00F24D93" w:rsidRPr="001A60FE" w:rsidRDefault="00725F8D" w:rsidP="00FC769B">
      <w:pPr>
        <w:tabs>
          <w:tab w:val="left" w:pos="720"/>
        </w:tabs>
        <w:ind w:left="720"/>
      </w:pPr>
      <w:r>
        <w:t xml:space="preserve">This Section outlines </w:t>
      </w:r>
      <w:r w:rsidRPr="00BB77E5">
        <w:t xml:space="preserve">Hot </w:t>
      </w:r>
      <w:r>
        <w:t>M</w:t>
      </w:r>
      <w:r w:rsidRPr="00BB77E5">
        <w:t xml:space="preserve">ix </w:t>
      </w:r>
      <w:r>
        <w:t>A</w:t>
      </w:r>
      <w:r w:rsidRPr="00BB77E5">
        <w:t xml:space="preserve">sphalt pavement construction </w:t>
      </w:r>
      <w:r>
        <w:t>for roadway reconstruction, asphalt sidewalks, and other paved surface restoration.</w:t>
      </w:r>
    </w:p>
    <w:p w14:paraId="58C0382A" w14:textId="77777777" w:rsidR="00567788" w:rsidRPr="001A60FE" w:rsidRDefault="00567788" w:rsidP="00C21413">
      <w:pPr>
        <w:pStyle w:val="Heading2"/>
      </w:pPr>
      <w:r w:rsidRPr="001A60FE">
        <w:t>Related</w:t>
      </w:r>
      <w:r w:rsidR="00467B68" w:rsidRPr="001A60FE">
        <w:t xml:space="preserve"> </w:t>
      </w:r>
      <w:r w:rsidRPr="001A60FE">
        <w:t>Sections</w:t>
      </w:r>
    </w:p>
    <w:p w14:paraId="613787CF" w14:textId="77777777" w:rsidR="00FC2471" w:rsidRPr="009C75E1" w:rsidDel="00D30192" w:rsidRDefault="00FC2471" w:rsidP="00FC769B">
      <w:pPr>
        <w:ind w:left="720"/>
        <w:rPr>
          <w:del w:id="63" w:author="Axel Ouillet" w:date="2022-03-22T17:18:00Z"/>
          <w:rPrChange w:id="64" w:author="Johnny Pang" w:date="2022-04-17T14:22:00Z">
            <w:rPr>
              <w:del w:id="65" w:author="Axel Ouillet" w:date="2022-03-22T17:18:00Z"/>
              <w:highlight w:val="yellow"/>
            </w:rPr>
          </w:rPrChange>
        </w:rPr>
      </w:pPr>
      <w:del w:id="66" w:author="Axel Ouillet" w:date="2022-03-22T17:18:00Z">
        <w:r w:rsidRPr="009C75E1" w:rsidDel="00D30192">
          <w:rPr>
            <w:rPrChange w:id="67" w:author="Johnny Pang" w:date="2022-04-17T14:22:00Z">
              <w:rPr>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A620743" w14:textId="77777777" w:rsidR="00FC2471" w:rsidRPr="009C75E1" w:rsidDel="00D30192" w:rsidRDefault="00FC2471" w:rsidP="00FC769B">
      <w:pPr>
        <w:ind w:left="720"/>
        <w:rPr>
          <w:del w:id="68" w:author="Axel Ouillet" w:date="2022-03-22T17:18:00Z"/>
          <w:rPrChange w:id="69" w:author="Johnny Pang" w:date="2022-04-17T14:22:00Z">
            <w:rPr>
              <w:del w:id="70" w:author="Axel Ouillet" w:date="2022-03-22T17:18:00Z"/>
              <w:highlight w:val="yellow"/>
            </w:rPr>
          </w:rPrChange>
        </w:rPr>
      </w:pPr>
      <w:del w:id="71" w:author="Axel Ouillet" w:date="2022-03-22T17:18:00Z">
        <w:r w:rsidRPr="009C75E1" w:rsidDel="00D30192">
          <w:rPr>
            <w:rPrChange w:id="72" w:author="Johnny Pang" w:date="2022-04-17T14:22:00Z">
              <w:rPr>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0DBD60DF" w14:textId="77777777" w:rsidR="00FC2471" w:rsidRPr="009C75E1" w:rsidDel="00D30192" w:rsidRDefault="00FC2471" w:rsidP="00FC769B">
      <w:pPr>
        <w:ind w:left="720"/>
        <w:rPr>
          <w:del w:id="73" w:author="Axel Ouillet" w:date="2022-03-22T17:18:00Z"/>
          <w:rPrChange w:id="74" w:author="Johnny Pang" w:date="2022-04-17T14:22:00Z">
            <w:rPr>
              <w:del w:id="75" w:author="Axel Ouillet" w:date="2022-03-22T17:18:00Z"/>
              <w:highlight w:val="yellow"/>
            </w:rPr>
          </w:rPrChange>
        </w:rPr>
      </w:pPr>
      <w:del w:id="76" w:author="Axel Ouillet" w:date="2022-03-22T17:18:00Z">
        <w:r w:rsidRPr="009C75E1" w:rsidDel="00D30192">
          <w:rPr>
            <w:rPrChange w:id="77" w:author="Johnny Pang" w:date="2022-04-17T14:22:00Z">
              <w:rPr>
                <w:highlight w:val="yellow"/>
              </w:rPr>
            </w:rPrChange>
          </w:rPr>
          <w:delText>Contractor is responsible for coordination of the Work.</w:delText>
        </w:r>
      </w:del>
    </w:p>
    <w:p w14:paraId="353A0216" w14:textId="77777777" w:rsidR="00FC2471" w:rsidRPr="009C75E1" w:rsidDel="00D30192" w:rsidRDefault="00FC2471" w:rsidP="00FC769B">
      <w:pPr>
        <w:ind w:left="720"/>
        <w:rPr>
          <w:del w:id="78" w:author="Axel Ouillet" w:date="2022-03-22T17:18:00Z"/>
          <w:rPrChange w:id="79" w:author="Johnny Pang" w:date="2022-04-17T14:22:00Z">
            <w:rPr>
              <w:del w:id="80" w:author="Axel Ouillet" w:date="2022-03-22T17:18:00Z"/>
              <w:highlight w:val="yellow"/>
            </w:rPr>
          </w:rPrChange>
        </w:rPr>
      </w:pPr>
      <w:del w:id="81" w:author="Axel Ouillet" w:date="2022-03-22T17:18:00Z">
        <w:r w:rsidRPr="009C75E1" w:rsidDel="00D30192">
          <w:rPr>
            <w:rPrChange w:id="82" w:author="Johnny Pang" w:date="2022-04-17T14:22:00Z">
              <w:rPr>
                <w:highlight w:val="yellow"/>
              </w:rPr>
            </w:rPrChange>
          </w:rPr>
          <w:delText>This Section is to be completed/updated during the design development by the Consultant. If it is not applicable to the section for the specific project it may be deleted.]</w:delText>
        </w:r>
      </w:del>
    </w:p>
    <w:p w14:paraId="0D6ECCE1" w14:textId="77777777" w:rsidR="00FC2471" w:rsidRPr="009C75E1" w:rsidDel="00D30192" w:rsidRDefault="00FC2471" w:rsidP="00FC769B">
      <w:pPr>
        <w:rPr>
          <w:del w:id="83" w:author="Axel Ouillet" w:date="2022-03-22T17:18:00Z"/>
          <w:rPrChange w:id="84" w:author="Johnny Pang" w:date="2022-04-17T14:22:00Z">
            <w:rPr>
              <w:del w:id="85" w:author="Axel Ouillet" w:date="2022-03-22T17:18:00Z"/>
              <w:highlight w:val="yellow"/>
            </w:rPr>
          </w:rPrChange>
        </w:rPr>
      </w:pPr>
    </w:p>
    <w:p w14:paraId="6EB680C5" w14:textId="77777777" w:rsidR="00FC2471" w:rsidRPr="009C75E1" w:rsidDel="00D30192" w:rsidRDefault="00FC2471" w:rsidP="00FC769B">
      <w:pPr>
        <w:ind w:left="720"/>
        <w:rPr>
          <w:del w:id="86" w:author="Axel Ouillet" w:date="2022-03-22T17:18:00Z"/>
          <w:rPrChange w:id="87" w:author="Johnny Pang" w:date="2022-04-17T14:22:00Z">
            <w:rPr>
              <w:del w:id="88" w:author="Axel Ouillet" w:date="2022-03-22T17:18:00Z"/>
              <w:highlight w:val="yellow"/>
            </w:rPr>
          </w:rPrChange>
        </w:rPr>
      </w:pPr>
      <w:del w:id="89" w:author="Axel Ouillet" w:date="2022-03-22T17:18:00Z">
        <w:r w:rsidRPr="009C75E1" w:rsidDel="00D30192">
          <w:rPr>
            <w:rPrChange w:id="90" w:author="Johnny Pang" w:date="2022-04-17T14:22:00Z">
              <w:rPr>
                <w:highlight w:val="yellow"/>
              </w:rPr>
            </w:rPrChange>
          </w:rPr>
          <w:delText>[List Sections specifying related requirements.]</w:delText>
        </w:r>
      </w:del>
    </w:p>
    <w:p w14:paraId="6A76E5C6" w14:textId="77777777" w:rsidR="00FC2471" w:rsidRPr="00980D4D" w:rsidDel="00D30192" w:rsidRDefault="00FC2471" w:rsidP="00FC769B">
      <w:pPr>
        <w:pStyle w:val="Heading3"/>
        <w:rPr>
          <w:del w:id="91" w:author="Axel Ouillet" w:date="2022-03-22T17:18:00Z"/>
        </w:rPr>
      </w:pPr>
      <w:del w:id="92" w:author="Axel Ouillet" w:date="2022-03-22T17:18:00Z">
        <w:r w:rsidRPr="009C75E1" w:rsidDel="00D30192">
          <w:rPr>
            <w:rPrChange w:id="93" w:author="Johnny Pang" w:date="2022-04-17T14:22:00Z">
              <w:rPr>
                <w:highlight w:val="yellow"/>
              </w:rPr>
            </w:rPrChange>
          </w:rPr>
          <w:delText>Section [______ – ____________]:  [Optional short phrase indicating relationship]</w:delText>
        </w:r>
        <w:r w:rsidRPr="00980D4D" w:rsidDel="00D30192">
          <w:delText>.</w:delText>
        </w:r>
      </w:del>
    </w:p>
    <w:p w14:paraId="6E59BF75" w14:textId="77777777" w:rsidR="00FC2471" w:rsidRPr="00980D4D" w:rsidDel="00D30192" w:rsidRDefault="00FC2471" w:rsidP="00FC769B">
      <w:pPr>
        <w:pStyle w:val="Heading3"/>
        <w:rPr>
          <w:del w:id="94" w:author="Axel Ouillet" w:date="2022-03-22T17:18:00Z"/>
        </w:rPr>
      </w:pPr>
      <w:del w:id="95" w:author="Axel Ouillet" w:date="2022-03-22T17:18:00Z">
        <w:r w:rsidRPr="00980D4D" w:rsidDel="00D30192">
          <w:delText>Sections:</w:delText>
        </w:r>
      </w:del>
    </w:p>
    <w:p w14:paraId="0412E63E" w14:textId="77777777" w:rsidR="00F24D93" w:rsidRPr="009C75E1" w:rsidRDefault="00FC2471" w:rsidP="00FC769B">
      <w:pPr>
        <w:pStyle w:val="Heading4"/>
        <w:rPr>
          <w:rPrChange w:id="96" w:author="Johnny Pang" w:date="2022-04-17T14:22:00Z">
            <w:rPr>
              <w:highlight w:val="yellow"/>
            </w:rPr>
          </w:rPrChange>
        </w:rPr>
      </w:pPr>
      <w:r w:rsidRPr="009C75E1">
        <w:rPr>
          <w:rPrChange w:id="97" w:author="Johnny Pang" w:date="2022-04-17T14:22:00Z">
            <w:rPr>
              <w:highlight w:val="yellow"/>
            </w:rPr>
          </w:rPrChange>
        </w:rPr>
        <w:t>S</w:t>
      </w:r>
      <w:r w:rsidR="00F24D93" w:rsidRPr="009C75E1">
        <w:rPr>
          <w:rPrChange w:id="98" w:author="Johnny Pang" w:date="2022-04-17T14:22:00Z">
            <w:rPr>
              <w:highlight w:val="yellow"/>
            </w:rPr>
          </w:rPrChange>
        </w:rPr>
        <w:t xml:space="preserve">ection 01300 </w:t>
      </w:r>
      <w:r w:rsidR="008960E9" w:rsidRPr="009C75E1">
        <w:rPr>
          <w:rPrChange w:id="99" w:author="Johnny Pang" w:date="2022-04-17T14:22:00Z">
            <w:rPr>
              <w:highlight w:val="yellow"/>
            </w:rPr>
          </w:rPrChange>
        </w:rPr>
        <w:t>–</w:t>
      </w:r>
      <w:r w:rsidR="00F24D93" w:rsidRPr="009C75E1">
        <w:rPr>
          <w:rPrChange w:id="100" w:author="Johnny Pang" w:date="2022-04-17T14:22:00Z">
            <w:rPr>
              <w:highlight w:val="yellow"/>
            </w:rPr>
          </w:rPrChange>
        </w:rPr>
        <w:t xml:space="preserve"> Submittals</w:t>
      </w:r>
    </w:p>
    <w:p w14:paraId="64177A04" w14:textId="77777777" w:rsidR="00F24D93" w:rsidRPr="009C75E1" w:rsidRDefault="0046080D" w:rsidP="00FC769B">
      <w:pPr>
        <w:pStyle w:val="Heading4"/>
        <w:rPr>
          <w:rPrChange w:id="101" w:author="Johnny Pang" w:date="2022-04-17T14:22:00Z">
            <w:rPr>
              <w:highlight w:val="yellow"/>
            </w:rPr>
          </w:rPrChange>
        </w:rPr>
      </w:pPr>
      <w:r w:rsidRPr="009C75E1">
        <w:rPr>
          <w:rPrChange w:id="102" w:author="Johnny Pang" w:date="2022-04-17T14:22:00Z">
            <w:rPr>
              <w:highlight w:val="yellow"/>
            </w:rPr>
          </w:rPrChange>
        </w:rPr>
        <w:t>Section 01561 – Environmental Protection</w:t>
      </w:r>
    </w:p>
    <w:p w14:paraId="73B0CCB5" w14:textId="77777777" w:rsidR="00343E09" w:rsidRPr="009C75E1" w:rsidRDefault="00343E09" w:rsidP="00FC769B">
      <w:pPr>
        <w:pStyle w:val="Heading4"/>
        <w:rPr>
          <w:rPrChange w:id="103" w:author="Johnny Pang" w:date="2022-04-17T14:22:00Z">
            <w:rPr>
              <w:highlight w:val="yellow"/>
            </w:rPr>
          </w:rPrChange>
        </w:rPr>
      </w:pPr>
      <w:r w:rsidRPr="009C75E1">
        <w:rPr>
          <w:rPrChange w:id="104" w:author="Johnny Pang" w:date="2022-04-17T14:22:00Z">
            <w:rPr>
              <w:highlight w:val="yellow"/>
            </w:rPr>
          </w:rPrChange>
        </w:rPr>
        <w:t>Section 02315 – Trenching, Backfilling and Compacting</w:t>
      </w:r>
    </w:p>
    <w:p w14:paraId="60AA331D" w14:textId="77777777" w:rsidR="00F24D93" w:rsidRPr="009C75E1" w:rsidRDefault="00567788" w:rsidP="00FC769B">
      <w:pPr>
        <w:pStyle w:val="Heading4"/>
        <w:rPr>
          <w:rPrChange w:id="105" w:author="Johnny Pang" w:date="2022-04-17T14:22:00Z">
            <w:rPr>
              <w:highlight w:val="yellow"/>
            </w:rPr>
          </w:rPrChange>
        </w:rPr>
      </w:pPr>
      <w:r w:rsidRPr="009C75E1">
        <w:rPr>
          <w:rPrChange w:id="106" w:author="Johnny Pang" w:date="2022-04-17T14:22:00Z">
            <w:rPr>
              <w:highlight w:val="yellow"/>
            </w:rPr>
          </w:rPrChange>
        </w:rPr>
        <w:t>Section 02701 – Aggregates</w:t>
      </w:r>
      <w:r w:rsidR="002F228F" w:rsidRPr="009C75E1">
        <w:rPr>
          <w:rPrChange w:id="107" w:author="Johnny Pang" w:date="2022-04-17T14:22:00Z">
            <w:rPr>
              <w:highlight w:val="yellow"/>
            </w:rPr>
          </w:rPrChange>
        </w:rPr>
        <w:t xml:space="preserve"> </w:t>
      </w:r>
      <w:r w:rsidR="00F24D93" w:rsidRPr="009C75E1">
        <w:rPr>
          <w:rPrChange w:id="108" w:author="Johnny Pang" w:date="2022-04-17T14:22:00Z">
            <w:rPr>
              <w:highlight w:val="yellow"/>
            </w:rPr>
          </w:rPrChange>
        </w:rPr>
        <w:t>–</w:t>
      </w:r>
      <w:r w:rsidR="002F228F" w:rsidRPr="009C75E1">
        <w:rPr>
          <w:rPrChange w:id="109" w:author="Johnny Pang" w:date="2022-04-17T14:22:00Z">
            <w:rPr>
              <w:highlight w:val="yellow"/>
            </w:rPr>
          </w:rPrChange>
        </w:rPr>
        <w:t xml:space="preserve"> General</w:t>
      </w:r>
    </w:p>
    <w:p w14:paraId="7C77C702" w14:textId="77777777" w:rsidR="00567788" w:rsidRPr="009C75E1" w:rsidRDefault="00F24D93" w:rsidP="00FC769B">
      <w:pPr>
        <w:pStyle w:val="Heading4"/>
        <w:rPr>
          <w:rPrChange w:id="110" w:author="Johnny Pang" w:date="2022-04-17T14:22:00Z">
            <w:rPr>
              <w:highlight w:val="yellow"/>
            </w:rPr>
          </w:rPrChange>
        </w:rPr>
      </w:pPr>
      <w:r w:rsidRPr="009C75E1">
        <w:rPr>
          <w:rPrChange w:id="111" w:author="Johnny Pang" w:date="2022-04-17T14:22:00Z">
            <w:rPr>
              <w:highlight w:val="yellow"/>
            </w:rPr>
          </w:rPrChange>
        </w:rPr>
        <w:t>Section 02720 – Untreated Granular Subbase, Base, Surface and Shoulder</w:t>
      </w:r>
    </w:p>
    <w:p w14:paraId="1A1A9203" w14:textId="77777777" w:rsidR="00083661" w:rsidRDefault="00083661" w:rsidP="00083661">
      <w:pPr>
        <w:pStyle w:val="Heading2"/>
      </w:pPr>
      <w:r w:rsidRPr="001A60FE">
        <w:t>References</w:t>
      </w:r>
    </w:p>
    <w:p w14:paraId="0860415A" w14:textId="77777777" w:rsidR="00E00C9E" w:rsidDel="009C75E1" w:rsidRDefault="00E00C9E" w:rsidP="00E00C9E">
      <w:pPr>
        <w:ind w:left="720"/>
        <w:rPr>
          <w:del w:id="112" w:author="Johnny Pang" w:date="2022-04-17T14:22:00Z"/>
        </w:rPr>
      </w:pPr>
      <w:del w:id="113" w:author="Johnny Pang" w:date="2022-04-17T14:22:00Z">
        <w:r w:rsidDel="009C75E1">
          <w:rPr>
            <w:highlight w:val="yellow"/>
          </w:rPr>
          <w:delText>[</w:delText>
        </w:r>
        <w:r w:rsidRPr="00232E4A" w:rsidDel="009C75E1">
          <w:rPr>
            <w:highlight w:val="yellow"/>
          </w:rPr>
          <w:delText xml:space="preserve">Consultant Note: The Consultant shall confirm all </w:delText>
        </w:r>
        <w:r w:rsidDel="009C75E1">
          <w:rPr>
            <w:highlight w:val="yellow"/>
          </w:rPr>
          <w:delText xml:space="preserve">revision </w:delText>
        </w:r>
        <w:r w:rsidRPr="00232E4A" w:rsidDel="009C75E1">
          <w:rPr>
            <w:highlight w:val="yellow"/>
          </w:rPr>
          <w:delText xml:space="preserve">dates </w:delText>
        </w:r>
        <w:r w:rsidDel="009C75E1">
          <w:rPr>
            <w:highlight w:val="yellow"/>
          </w:rPr>
          <w:delText xml:space="preserve">are the latest version, </w:delText>
        </w:r>
        <w:r w:rsidRPr="00232E4A" w:rsidDel="009C75E1">
          <w:rPr>
            <w:highlight w:val="yellow"/>
          </w:rPr>
          <w:delText xml:space="preserve">and update </w:delText>
        </w:r>
        <w:r w:rsidR="00452E43" w:rsidDel="009C75E1">
          <w:rPr>
            <w:highlight w:val="yellow"/>
          </w:rPr>
          <w:delText xml:space="preserve">this specification </w:delText>
        </w:r>
        <w:r w:rsidDel="009C75E1">
          <w:rPr>
            <w:highlight w:val="yellow"/>
          </w:rPr>
          <w:delText>if required</w:delText>
        </w:r>
        <w:r w:rsidRPr="00232E4A" w:rsidDel="009C75E1">
          <w:rPr>
            <w:highlight w:val="yellow"/>
          </w:rPr>
          <w:delText>.]</w:delText>
        </w:r>
        <w:r w:rsidDel="009C75E1">
          <w:delText xml:space="preserve"> </w:delText>
        </w:r>
      </w:del>
    </w:p>
    <w:p w14:paraId="6FB7DF60" w14:textId="77777777" w:rsidR="00667DB9" w:rsidRPr="00FB4274" w:rsidRDefault="00667DB9" w:rsidP="00DE56F3">
      <w:pPr>
        <w:pStyle w:val="Heading3"/>
      </w:pPr>
      <w:r>
        <w:t>OPSS.PROV 308</w:t>
      </w:r>
      <w:r w:rsidR="00E00C9E">
        <w:t xml:space="preserve"> [April 2012]</w:t>
      </w:r>
      <w:r>
        <w:t>, Construction Specification for Tack Coating and Joint Painting</w:t>
      </w:r>
    </w:p>
    <w:p w14:paraId="7C01633A" w14:textId="77777777" w:rsidR="00083661" w:rsidRPr="001A60FE" w:rsidRDefault="006B244A" w:rsidP="00FF198F">
      <w:pPr>
        <w:pStyle w:val="Heading3"/>
      </w:pPr>
      <w:r w:rsidRPr="001A60FE">
        <w:t>OPSS</w:t>
      </w:r>
      <w:r w:rsidR="00343E09" w:rsidRPr="001A60FE">
        <w:t>.MUNI</w:t>
      </w:r>
      <w:r w:rsidRPr="001A60FE">
        <w:t xml:space="preserve"> 310</w:t>
      </w:r>
      <w:r w:rsidR="00E00C9E">
        <w:t xml:space="preserve"> [Nov 2017]</w:t>
      </w:r>
      <w:r w:rsidR="008960E9" w:rsidRPr="001A60FE">
        <w:t xml:space="preserve">, </w:t>
      </w:r>
      <w:r w:rsidR="00343E09" w:rsidRPr="001A60FE">
        <w:t xml:space="preserve">Construction Specification for </w:t>
      </w:r>
      <w:r w:rsidRPr="001A60FE">
        <w:t>Hot Mix Asphalt.</w:t>
      </w:r>
    </w:p>
    <w:p w14:paraId="5C48A3ED" w14:textId="77777777" w:rsidR="009D6387" w:rsidRDefault="009D6387" w:rsidP="008778F8">
      <w:pPr>
        <w:pStyle w:val="Heading3"/>
      </w:pPr>
      <w:r w:rsidRPr="001A60FE">
        <w:t>OPSS.MUNI 1101</w:t>
      </w:r>
      <w:r w:rsidR="00E00C9E">
        <w:t xml:space="preserve"> [Nov 2016]</w:t>
      </w:r>
      <w:r w:rsidRPr="001A60FE">
        <w:t>, Material Specification for Performance Graded Asphalt Cement.</w:t>
      </w:r>
    </w:p>
    <w:p w14:paraId="69C59EAD" w14:textId="77777777" w:rsidR="003836DB" w:rsidRDefault="003836DB" w:rsidP="003836DB">
      <w:pPr>
        <w:pStyle w:val="Heading3"/>
      </w:pPr>
      <w:r>
        <w:t>OPSS.MUNI 1103</w:t>
      </w:r>
      <w:r w:rsidR="00E00C9E">
        <w:t xml:space="preserve"> [Nov 2019]</w:t>
      </w:r>
      <w:r>
        <w:t>, Material Specification for Emulsified Asphalt.</w:t>
      </w:r>
    </w:p>
    <w:p w14:paraId="5D653C0C" w14:textId="77777777" w:rsidR="009D6387" w:rsidRDefault="009D6387" w:rsidP="00FF198F">
      <w:pPr>
        <w:pStyle w:val="Heading3"/>
      </w:pPr>
      <w:r w:rsidRPr="001A60FE">
        <w:t>OPSS.MUNI 1151</w:t>
      </w:r>
      <w:r w:rsidR="00E00C9E">
        <w:t xml:space="preserve"> [April 2018]</w:t>
      </w:r>
      <w:r w:rsidRPr="001A60FE">
        <w:t>, Material Specification for Superpave and Stone Mastic Asphalt Mixtures</w:t>
      </w:r>
      <w:r w:rsidR="002A54A8" w:rsidRPr="00FC769B">
        <w:t>.</w:t>
      </w:r>
    </w:p>
    <w:p w14:paraId="0FBD731A" w14:textId="77777777" w:rsidR="00F21E8D" w:rsidRDefault="00F21E8D" w:rsidP="00F21E8D">
      <w:pPr>
        <w:pStyle w:val="Heading3"/>
      </w:pPr>
      <w:r>
        <w:t>OPSS.MUNI 311</w:t>
      </w:r>
      <w:r w:rsidR="00E00C9E">
        <w:t xml:space="preserve"> [Nov 2018]</w:t>
      </w:r>
      <w:r>
        <w:t>, Construction Specification for Asphalt Sidewalk, Driveway, and Boulevard and for Sidewalk Resurfacing</w:t>
      </w:r>
      <w:r w:rsidR="001A60FE">
        <w:t>.</w:t>
      </w:r>
    </w:p>
    <w:p w14:paraId="71F55EA5" w14:textId="77777777" w:rsidR="001A60FE" w:rsidRPr="00143849" w:rsidRDefault="001A60FE" w:rsidP="00D12674">
      <w:pPr>
        <w:pStyle w:val="Heading3"/>
      </w:pPr>
      <w:r w:rsidRPr="00143849">
        <w:t>OPSS.MUNI 510</w:t>
      </w:r>
      <w:r w:rsidR="00E00C9E">
        <w:t xml:space="preserve"> [Nov 2018]</w:t>
      </w:r>
      <w:r w:rsidRPr="00143849">
        <w:t>, Construction Specification for Removal.</w:t>
      </w:r>
    </w:p>
    <w:p w14:paraId="6D3CD49A" w14:textId="77777777" w:rsidR="0084120C" w:rsidRPr="00143849" w:rsidRDefault="00143849" w:rsidP="00D12674">
      <w:pPr>
        <w:pStyle w:val="Heading3"/>
      </w:pPr>
      <w:r w:rsidRPr="00143849">
        <w:rPr>
          <w:rFonts w:cs="Calibri"/>
        </w:rPr>
        <w:t>OPSS.MUNI 341</w:t>
      </w:r>
      <w:r w:rsidR="00E00C9E">
        <w:rPr>
          <w:rFonts w:cs="Calibri"/>
        </w:rPr>
        <w:t xml:space="preserve"> [April 2018]</w:t>
      </w:r>
      <w:r w:rsidRPr="00143849">
        <w:rPr>
          <w:rFonts w:cs="Calibri"/>
        </w:rPr>
        <w:t>, Construction Specification for Routing and Sealing Cracks in Hot Mix Asphalt</w:t>
      </w:r>
      <w:r>
        <w:rPr>
          <w:rFonts w:cs="Calibri"/>
        </w:rPr>
        <w:t xml:space="preserve"> </w:t>
      </w:r>
      <w:r w:rsidRPr="00143849">
        <w:rPr>
          <w:rFonts w:cs="Calibri"/>
        </w:rPr>
        <w:t>Pavement</w:t>
      </w:r>
      <w:r w:rsidR="00D12674">
        <w:rPr>
          <w:rFonts w:cs="Calibri"/>
        </w:rPr>
        <w:t>.</w:t>
      </w:r>
    </w:p>
    <w:p w14:paraId="51B5111B" w14:textId="77777777" w:rsidR="00AC46C4" w:rsidRPr="003B4193" w:rsidRDefault="001107A0" w:rsidP="00AC46C4">
      <w:pPr>
        <w:pStyle w:val="Heading2"/>
      </w:pPr>
      <w:commentRangeStart w:id="114"/>
      <w:r w:rsidRPr="003B4193">
        <w:t>Measurement for</w:t>
      </w:r>
      <w:r w:rsidR="00AC46C4" w:rsidRPr="003B4193">
        <w:t xml:space="preserve"> Payment</w:t>
      </w:r>
      <w:commentRangeEnd w:id="114"/>
      <w:r w:rsidR="00980D4D">
        <w:rPr>
          <w:rStyle w:val="CommentReference"/>
          <w:u w:val="none"/>
        </w:rPr>
        <w:commentReference w:id="114"/>
      </w:r>
    </w:p>
    <w:p w14:paraId="50F8A243" w14:textId="77777777" w:rsidR="00891DC5" w:rsidRDefault="00891DC5" w:rsidP="00891DC5">
      <w:pPr>
        <w:pStyle w:val="Heading3"/>
        <w:rPr>
          <w:ins w:id="115" w:author="Johnny Pang" w:date="2022-11-30T18:55:00Z"/>
        </w:rPr>
      </w:pPr>
      <w:ins w:id="116" w:author="Johnny Pang" w:date="2022-11-30T18:55:00Z">
        <w:r w:rsidRPr="00496E7C">
          <w:t>All costs associated with the work of this Section</w:t>
        </w:r>
        <w:r>
          <w:t xml:space="preserve"> </w:t>
        </w:r>
        <w:r w:rsidRPr="00496E7C">
          <w:t xml:space="preserve">shall be included in the price for </w:t>
        </w:r>
        <w:r w:rsidRPr="000E5C83">
          <w:t xml:space="preserve">Item No. </w:t>
        </w:r>
        <w:r>
          <w:t>A2.</w:t>
        </w:r>
        <w:r w:rsidRPr="005601BA">
          <w:rPr>
            <w:highlight w:val="yellow"/>
          </w:rPr>
          <w:t>01</w:t>
        </w:r>
        <w:r w:rsidRPr="00496E7C">
          <w:t xml:space="preserve"> in the Bid Form.</w:t>
        </w:r>
      </w:ins>
    </w:p>
    <w:p w14:paraId="7D304737" w14:textId="5C7071FD" w:rsidR="00891DC5" w:rsidRPr="00496E7C" w:rsidRDefault="00891DC5" w:rsidP="00891DC5">
      <w:pPr>
        <w:pStyle w:val="Heading3"/>
        <w:rPr>
          <w:ins w:id="117" w:author="Johnny Pang" w:date="2022-11-30T18:55:00Z"/>
        </w:rPr>
      </w:pPr>
      <w:ins w:id="118" w:author="Johnny Pang" w:date="2022-11-30T18:55:00Z">
        <w:r>
          <w:t>Mea</w:t>
        </w:r>
      </w:ins>
      <w:ins w:id="119" w:author="Johnny Pang" w:date="2022-11-30T18:56:00Z">
        <w:r>
          <w:t>surement for payment for this item will be measured in square meters for payment at the depth as specified in the Contract Documents.</w:t>
        </w:r>
      </w:ins>
      <w:ins w:id="120" w:author="Johnny Pang" w:date="2022-11-30T18:55:00Z">
        <w:r w:rsidRPr="00496E7C">
          <w:t xml:space="preserve">  </w:t>
        </w:r>
      </w:ins>
    </w:p>
    <w:p w14:paraId="2A5E07B6" w14:textId="3ADA6DA3" w:rsidR="001107A0" w:rsidDel="00891DC5" w:rsidRDefault="001107A0" w:rsidP="00FC769B">
      <w:pPr>
        <w:spacing w:after="120"/>
        <w:ind w:left="720"/>
        <w:rPr>
          <w:del w:id="121" w:author="Johnny Pang" w:date="2022-11-30T18:56:00Z"/>
        </w:rPr>
      </w:pPr>
      <w:del w:id="122" w:author="Johnny Pang" w:date="2022-11-30T18:56:00Z">
        <w:r w:rsidRPr="001A60FE" w:rsidDel="00891DC5">
          <w:delText xml:space="preserve">Measurement </w:delText>
        </w:r>
        <w:r w:rsidR="00F21E8D" w:rsidDel="00891DC5">
          <w:delText xml:space="preserve">for payment for items </w:delText>
        </w:r>
        <w:r w:rsidR="00F21E8D" w:rsidRPr="00FC769B" w:rsidDel="00891DC5">
          <w:rPr>
            <w:highlight w:val="yellow"/>
          </w:rPr>
          <w:delText>XX</w:delText>
        </w:r>
        <w:r w:rsidR="00C77AA0" w:rsidDel="00891DC5">
          <w:delText xml:space="preserve"> </w:delText>
        </w:r>
        <w:r w:rsidR="00F21E8D" w:rsidDel="00891DC5">
          <w:delText xml:space="preserve">shall be </w:delText>
        </w:r>
        <w:r w:rsidR="00CE791C" w:rsidRPr="00AF1ABD" w:rsidDel="00891DC5">
          <w:rPr>
            <w:rFonts w:cs="Calibri"/>
          </w:rPr>
          <w:delText>in tonnes of hot mix asphalt satisfactorily placed</w:delText>
        </w:r>
        <w:r w:rsidRPr="001A60FE" w:rsidDel="00891DC5">
          <w:delText>.</w:delText>
        </w:r>
      </w:del>
    </w:p>
    <w:p w14:paraId="745A8EDB" w14:textId="6A8D99DE" w:rsidR="001107A0" w:rsidDel="00891DC5" w:rsidRDefault="001107A0" w:rsidP="00FC769B">
      <w:pPr>
        <w:spacing w:after="120"/>
        <w:ind w:firstLine="720"/>
        <w:rPr>
          <w:del w:id="123" w:author="Johnny Pang" w:date="2022-11-30T18:56:00Z"/>
        </w:rPr>
      </w:pPr>
      <w:del w:id="124" w:author="Johnny Pang" w:date="2022-11-30T18:56:00Z">
        <w:r w:rsidRPr="00130B70" w:rsidDel="00891DC5">
          <w:delText>Meas</w:delText>
        </w:r>
        <w:r w:rsidR="00416DA9" w:rsidDel="00891DC5">
          <w:delText>urement for</w:delText>
        </w:r>
        <w:r w:rsidR="00F21E8D" w:rsidDel="00891DC5">
          <w:delText xml:space="preserve"> </w:delText>
        </w:r>
        <w:r w:rsidR="00807AF4" w:rsidDel="00891DC5">
          <w:delText xml:space="preserve">payment for </w:delText>
        </w:r>
        <w:r w:rsidR="00F21E8D" w:rsidDel="00891DC5">
          <w:delText xml:space="preserve">item </w:delText>
        </w:r>
        <w:r w:rsidR="00F21E8D" w:rsidRPr="00FC769B" w:rsidDel="00891DC5">
          <w:rPr>
            <w:highlight w:val="yellow"/>
          </w:rPr>
          <w:delText>XX</w:delText>
        </w:r>
        <w:r w:rsidR="00416DA9" w:rsidDel="00891DC5">
          <w:delText xml:space="preserve"> tack coat shall be by</w:delText>
        </w:r>
        <w:r w:rsidRPr="00130B70" w:rsidDel="00891DC5">
          <w:delText xml:space="preserve"> lump sum.</w:delText>
        </w:r>
      </w:del>
    </w:p>
    <w:p w14:paraId="51275B2C" w14:textId="09F3E05C" w:rsidR="00416DA9" w:rsidDel="00891DC5" w:rsidRDefault="00667DB9" w:rsidP="00FC769B">
      <w:pPr>
        <w:spacing w:after="120"/>
        <w:ind w:left="720"/>
        <w:rPr>
          <w:del w:id="125" w:author="Johnny Pang" w:date="2022-11-30T18:56:00Z"/>
        </w:rPr>
      </w:pPr>
      <w:del w:id="126" w:author="Johnny Pang" w:date="2022-11-30T18:56:00Z">
        <w:r w:rsidDel="00891DC5">
          <w:delText>Measurement for</w:delText>
        </w:r>
        <w:r w:rsidR="00807AF4" w:rsidDel="00891DC5">
          <w:delText xml:space="preserve"> payment for</w:delText>
        </w:r>
        <w:r w:rsidDel="00891DC5">
          <w:delText xml:space="preserve"> items </w:delText>
        </w:r>
        <w:r w:rsidRPr="00DE56F3" w:rsidDel="00891DC5">
          <w:rPr>
            <w:highlight w:val="yellow"/>
          </w:rPr>
          <w:delText>XX</w:delText>
        </w:r>
        <w:r w:rsidDel="00891DC5">
          <w:delText xml:space="preserve"> </w:delText>
        </w:r>
        <w:r w:rsidR="004D004B" w:rsidRPr="00DE56F3" w:rsidDel="00891DC5">
          <w:rPr>
            <w:highlight w:val="yellow"/>
          </w:rPr>
          <w:delText>[temporary]</w:delText>
        </w:r>
        <w:r w:rsidDel="00891DC5">
          <w:delText xml:space="preserve"> asphalt</w:delText>
        </w:r>
        <w:r w:rsidR="004D004B" w:rsidDel="00891DC5">
          <w:delText xml:space="preserve"> </w:delText>
        </w:r>
        <w:r w:rsidR="00416DA9" w:rsidRPr="00416DA9" w:rsidDel="00891DC5">
          <w:delText>sidewalk</w:delText>
        </w:r>
        <w:r w:rsidR="004D004B" w:rsidDel="00891DC5">
          <w:delText>, driveway or boulevard</w:delText>
        </w:r>
        <w:r w:rsidR="00416DA9" w:rsidRPr="00416DA9" w:rsidDel="00891DC5">
          <w:delText xml:space="preserve"> will be measured in square meters for payment</w:delText>
        </w:r>
        <w:r w:rsidR="00136E0A" w:rsidDel="00891DC5">
          <w:delText xml:space="preserve"> at the depth as specified in the Contract Documents</w:delText>
        </w:r>
        <w:r w:rsidR="00416DA9" w:rsidRPr="00416DA9" w:rsidDel="00891DC5">
          <w:delText>.</w:delText>
        </w:r>
      </w:del>
    </w:p>
    <w:p w14:paraId="6DE18B50" w14:textId="07B23EDB" w:rsidR="00807AF4" w:rsidDel="00891DC5" w:rsidRDefault="00FC769B" w:rsidP="00DE56F3">
      <w:pPr>
        <w:spacing w:after="120"/>
        <w:ind w:left="720"/>
        <w:rPr>
          <w:del w:id="127" w:author="Johnny Pang" w:date="2022-11-30T18:56:00Z"/>
        </w:rPr>
      </w:pPr>
      <w:del w:id="128" w:author="Johnny Pang" w:date="2022-11-30T18:56:00Z">
        <w:r w:rsidRPr="00FC769B" w:rsidDel="00891DC5">
          <w:delText xml:space="preserve">Measurement for </w:delText>
        </w:r>
        <w:r w:rsidR="00667DB9" w:rsidRPr="00FC769B" w:rsidDel="00891DC5">
          <w:delText>pay</w:delText>
        </w:r>
        <w:r w:rsidR="00667DB9" w:rsidDel="00891DC5">
          <w:delText>ment</w:delText>
        </w:r>
        <w:r w:rsidR="00807AF4" w:rsidDel="00891DC5">
          <w:delText xml:space="preserve"> for</w:delText>
        </w:r>
        <w:r w:rsidR="00667DB9" w:rsidDel="00891DC5">
          <w:delText xml:space="preserve"> items </w:delText>
        </w:r>
        <w:r w:rsidR="00667DB9" w:rsidRPr="00DE56F3" w:rsidDel="00891DC5">
          <w:rPr>
            <w:highlight w:val="yellow"/>
          </w:rPr>
          <w:delText>XX</w:delText>
        </w:r>
        <w:r w:rsidR="00667DB9" w:rsidDel="00891DC5">
          <w:delText xml:space="preserve"> asphalt removals</w:delText>
        </w:r>
        <w:r w:rsidR="00807AF4" w:rsidDel="00891DC5">
          <w:delText xml:space="preserve"> </w:delText>
        </w:r>
        <w:r w:rsidRPr="00FC769B" w:rsidDel="00891DC5">
          <w:delText>shall be made in square meters of existing pavement for the depth as specified in the Contract Documents.</w:delText>
        </w:r>
        <w:r w:rsidR="00807AF4" w:rsidRPr="00807AF4" w:rsidDel="00891DC5">
          <w:delText xml:space="preserve"> </w:delText>
        </w:r>
      </w:del>
    </w:p>
    <w:p w14:paraId="00AA5E39" w14:textId="6152CF15" w:rsidR="00807AF4" w:rsidDel="00891DC5" w:rsidRDefault="00807AF4" w:rsidP="00807AF4">
      <w:pPr>
        <w:spacing w:after="120"/>
        <w:ind w:firstLine="720"/>
        <w:rPr>
          <w:del w:id="129" w:author="Johnny Pang" w:date="2022-11-30T18:56:00Z"/>
        </w:rPr>
      </w:pPr>
      <w:del w:id="130" w:author="Johnny Pang" w:date="2022-11-30T18:56:00Z">
        <w:r w:rsidRPr="00130B70" w:rsidDel="00891DC5">
          <w:delText>Meas</w:delText>
        </w:r>
        <w:r w:rsidDel="00891DC5">
          <w:delText xml:space="preserve">urement for payment for item </w:delText>
        </w:r>
        <w:r w:rsidRPr="00FC769B" w:rsidDel="00891DC5">
          <w:rPr>
            <w:highlight w:val="yellow"/>
          </w:rPr>
          <w:delText>XX</w:delText>
        </w:r>
        <w:r w:rsidDel="00891DC5">
          <w:delText xml:space="preserve"> </w:delText>
        </w:r>
        <w:r w:rsidR="009B0994" w:rsidDel="00891DC5">
          <w:delText>Saw-</w:delText>
        </w:r>
        <w:r w:rsidDel="00891DC5">
          <w:delText>Cutting Existing Pavement shall be by</w:delText>
        </w:r>
        <w:r w:rsidRPr="00130B70" w:rsidDel="00891DC5">
          <w:delText xml:space="preserve"> lump sum.</w:delText>
        </w:r>
      </w:del>
    </w:p>
    <w:p w14:paraId="22ED6263" w14:textId="5AC853DF" w:rsidR="00AA5358" w:rsidDel="00891DC5" w:rsidRDefault="0084120C" w:rsidP="00FC769B">
      <w:pPr>
        <w:spacing w:after="120"/>
        <w:ind w:left="720"/>
        <w:rPr>
          <w:del w:id="131" w:author="Johnny Pang" w:date="2022-11-30T18:56:00Z"/>
        </w:rPr>
      </w:pPr>
      <w:del w:id="132" w:author="Johnny Pang" w:date="2022-11-30T18:56:00Z">
        <w:r w:rsidRPr="0084120C" w:rsidDel="00891DC5">
          <w:delText xml:space="preserve">Measurement for payment </w:delText>
        </w:r>
        <w:r w:rsidDel="00891DC5">
          <w:delText xml:space="preserve">for </w:delText>
        </w:r>
        <w:r w:rsidR="00807AF4" w:rsidDel="00891DC5">
          <w:delText xml:space="preserve">item </w:delText>
        </w:r>
        <w:r w:rsidR="00807AF4" w:rsidRPr="00DE56F3" w:rsidDel="00891DC5">
          <w:rPr>
            <w:highlight w:val="yellow"/>
          </w:rPr>
          <w:delText>XX</w:delText>
        </w:r>
        <w:r w:rsidR="00807AF4" w:rsidDel="00891DC5">
          <w:delText xml:space="preserve"> </w:delText>
        </w:r>
        <w:r w:rsidDel="00891DC5">
          <w:delText xml:space="preserve">routing, cleaning, and sealing cracks </w:delText>
        </w:r>
        <w:r w:rsidR="00A35BB5" w:rsidDel="00891DC5">
          <w:delText xml:space="preserve">or joints </w:delText>
        </w:r>
        <w:r w:rsidDel="00891DC5">
          <w:delText xml:space="preserve">in </w:delText>
        </w:r>
        <w:r w:rsidR="00E804EC" w:rsidDel="00891DC5">
          <w:delText>Hot Mix Asphalt (</w:delText>
        </w:r>
        <w:r w:rsidDel="00891DC5">
          <w:delText>HMA</w:delText>
        </w:r>
        <w:r w:rsidR="00E804EC" w:rsidDel="00891DC5">
          <w:delText>)</w:delText>
        </w:r>
        <w:r w:rsidDel="00891DC5">
          <w:delText xml:space="preserve"> </w:delText>
        </w:r>
        <w:r w:rsidRPr="0084120C" w:rsidDel="00891DC5">
          <w:delText xml:space="preserve">shall be in metres, measured with a measuring wheel in a line generally representative of the path of the </w:delText>
        </w:r>
        <w:r w:rsidR="00136E0A" w:rsidDel="00891DC5">
          <w:delText>joint</w:delText>
        </w:r>
        <w:r w:rsidRPr="0084120C" w:rsidDel="00891DC5">
          <w:delText>.</w:delText>
        </w:r>
      </w:del>
    </w:p>
    <w:p w14:paraId="07E433DB" w14:textId="63F832D9" w:rsidR="0084120C" w:rsidDel="00891DC5" w:rsidRDefault="00AA5358" w:rsidP="00AA5358">
      <w:pPr>
        <w:spacing w:after="120"/>
        <w:ind w:left="720"/>
        <w:rPr>
          <w:del w:id="133" w:author="Johnny Pang" w:date="2022-11-30T18:56:00Z"/>
        </w:rPr>
      </w:pPr>
      <w:del w:id="134" w:author="Johnny Pang" w:date="2022-11-30T18:56:00Z">
        <w:r w:rsidDel="00891DC5">
          <w:delText xml:space="preserve">Measurement and Payment for item </w:delText>
        </w:r>
        <w:r w:rsidRPr="003B7F58" w:rsidDel="00891DC5">
          <w:rPr>
            <w:highlight w:val="yellow"/>
          </w:rPr>
          <w:delText>XX</w:delText>
        </w:r>
        <w:r w:rsidDel="00891DC5">
          <w:delText xml:space="preserve"> Joint Sealant – Reinstatement Tape shall be at the unit price per linear metre of joint re-instatement tape supplied and installed.</w:delText>
        </w:r>
        <w:r w:rsidR="0084120C" w:rsidRPr="0084120C" w:rsidDel="00891DC5">
          <w:delText xml:space="preserve"> </w:delText>
        </w:r>
      </w:del>
    </w:p>
    <w:p w14:paraId="58A606E7" w14:textId="56BC1321" w:rsidR="000E66C4" w:rsidRPr="00130B70" w:rsidDel="00891DC5" w:rsidRDefault="000E66C4" w:rsidP="00FC769B">
      <w:pPr>
        <w:pStyle w:val="Heading2"/>
        <w:rPr>
          <w:del w:id="135" w:author="Johnny Pang" w:date="2022-11-30T18:57:00Z"/>
        </w:rPr>
      </w:pPr>
      <w:del w:id="136" w:author="Johnny Pang" w:date="2022-11-30T18:57:00Z">
        <w:r w:rsidRPr="00130B70" w:rsidDel="00891DC5">
          <w:delText>Basis of Payment</w:delText>
        </w:r>
      </w:del>
    </w:p>
    <w:p w14:paraId="74639FCC" w14:textId="7F238169" w:rsidR="005A1AA3" w:rsidRPr="00130B70" w:rsidDel="00891DC5" w:rsidRDefault="005A1AA3" w:rsidP="00FC769B">
      <w:pPr>
        <w:ind w:left="720"/>
        <w:rPr>
          <w:del w:id="137" w:author="Johnny Pang" w:date="2022-11-30T18:57:00Z"/>
        </w:rPr>
      </w:pPr>
      <w:del w:id="138" w:author="Johnny Pang" w:date="2022-11-30T18:57:00Z">
        <w:r w:rsidRPr="0015549E" w:rsidDel="00891DC5">
          <w:delText xml:space="preserve">Item </w:delText>
        </w:r>
        <w:r w:rsidRPr="0015549E" w:rsidDel="00891DC5">
          <w:rPr>
            <w:highlight w:val="yellow"/>
          </w:rPr>
          <w:delText>XX</w:delText>
        </w:r>
        <w:r w:rsidRPr="0015549E" w:rsidDel="00891DC5">
          <w:tab/>
        </w:r>
        <w:r w:rsidR="008B3C95" w:rsidDel="00891DC5">
          <w:tab/>
        </w:r>
        <w:r w:rsidDel="00891DC5">
          <w:delText xml:space="preserve">50 </w:delText>
        </w:r>
        <w:r w:rsidRPr="004D004B" w:rsidDel="00891DC5">
          <w:delText>mm Superpave 12.5 FC1</w:delText>
        </w:r>
        <w:r w:rsidR="00725F8D" w:rsidRPr="004D004B" w:rsidDel="00891DC5">
          <w:delText xml:space="preserve"> </w:delText>
        </w:r>
        <w:r w:rsidRPr="004D004B" w:rsidDel="00891DC5">
          <w:delText>Surface</w:delText>
        </w:r>
        <w:r w:rsidRPr="00130B70" w:rsidDel="00891DC5">
          <w:delText xml:space="preserve"> Course, PGAC 64-28, Category ‘D’</w:delText>
        </w:r>
      </w:del>
    </w:p>
    <w:p w14:paraId="2CF64F65" w14:textId="7F7B87C9" w:rsidR="00725F8D" w:rsidDel="00891DC5" w:rsidRDefault="005A1AA3" w:rsidP="00725F8D">
      <w:pPr>
        <w:spacing w:after="120"/>
        <w:ind w:left="720"/>
        <w:rPr>
          <w:del w:id="139" w:author="Johnny Pang" w:date="2022-11-30T18:57:00Z"/>
        </w:rPr>
      </w:pPr>
      <w:del w:id="140" w:author="Johnny Pang" w:date="2022-11-30T18:57:00Z">
        <w:r w:rsidRPr="00130B70" w:rsidDel="00891DC5">
          <w:delText xml:space="preserve">Item </w:delText>
        </w:r>
        <w:r w:rsidRPr="0015549E" w:rsidDel="00891DC5">
          <w:rPr>
            <w:highlight w:val="yellow"/>
          </w:rPr>
          <w:delText>XX</w:delText>
        </w:r>
        <w:r w:rsidRPr="00130B70" w:rsidDel="00891DC5">
          <w:tab/>
        </w:r>
        <w:r w:rsidR="008B3C95" w:rsidDel="00891DC5">
          <w:tab/>
        </w:r>
        <w:commentRangeStart w:id="141"/>
        <w:r w:rsidRPr="00633F49" w:rsidDel="00891DC5">
          <w:rPr>
            <w:highlight w:val="yellow"/>
          </w:rPr>
          <w:delText>[50</w:delText>
        </w:r>
        <w:r w:rsidRPr="00130B70" w:rsidDel="00891DC5">
          <w:rPr>
            <w:highlight w:val="yellow"/>
          </w:rPr>
          <w:delText>]</w:delText>
        </w:r>
        <w:r w:rsidRPr="00633F49" w:rsidDel="00891DC5">
          <w:delText xml:space="preserve"> </w:delText>
        </w:r>
        <w:r w:rsidRPr="00130B70" w:rsidDel="00891DC5">
          <w:rPr>
            <w:highlight w:val="yellow"/>
          </w:rPr>
          <w:delText>[</w:delText>
        </w:r>
        <w:r w:rsidRPr="00633F49" w:rsidDel="00891DC5">
          <w:rPr>
            <w:highlight w:val="yellow"/>
          </w:rPr>
          <w:delText>100]</w:delText>
        </w:r>
        <w:r w:rsidRPr="00130B70" w:rsidDel="00891DC5">
          <w:delText xml:space="preserve"> </w:delText>
        </w:r>
        <w:commentRangeEnd w:id="141"/>
        <w:r w:rsidR="00980D4D" w:rsidDel="00891DC5">
          <w:rPr>
            <w:rStyle w:val="CommentReference"/>
          </w:rPr>
          <w:commentReference w:id="141"/>
        </w:r>
        <w:r w:rsidRPr="004D004B" w:rsidDel="00891DC5">
          <w:delText>mm Superpave 19.0</w:delText>
        </w:r>
        <w:r w:rsidR="00E00C9E" w:rsidDel="00891DC5">
          <w:delText xml:space="preserve"> </w:delText>
        </w:r>
        <w:r w:rsidRPr="00F47FC4" w:rsidDel="00891DC5">
          <w:delText>Binder</w:delText>
        </w:r>
        <w:r w:rsidRPr="00130B70" w:rsidDel="00891DC5">
          <w:delText xml:space="preserve"> Course</w:delText>
        </w:r>
        <w:r w:rsidR="00725F8D" w:rsidDel="00891DC5">
          <w:delText>,</w:delText>
        </w:r>
        <w:r w:rsidRPr="00130B70" w:rsidDel="00891DC5">
          <w:delText xml:space="preserve"> PGAC 64-28 Category ‘D’</w:delText>
        </w:r>
      </w:del>
    </w:p>
    <w:p w14:paraId="005099F5" w14:textId="7DAC8D39" w:rsidR="00F21E8D" w:rsidRPr="00130B70" w:rsidDel="00891DC5" w:rsidRDefault="00F21E8D" w:rsidP="00F21E8D">
      <w:pPr>
        <w:spacing w:after="120"/>
        <w:ind w:firstLine="720"/>
        <w:rPr>
          <w:del w:id="142" w:author="Johnny Pang" w:date="2022-11-30T18:57:00Z"/>
        </w:rPr>
      </w:pPr>
      <w:del w:id="143" w:author="Johnny Pang" w:date="2022-11-30T18:57:00Z">
        <w:r w:rsidRPr="00130B70" w:rsidDel="00891DC5">
          <w:delText xml:space="preserve">Item </w:delText>
        </w:r>
        <w:r w:rsidRPr="00AB17E6" w:rsidDel="00891DC5">
          <w:rPr>
            <w:highlight w:val="yellow"/>
          </w:rPr>
          <w:delText>XX</w:delText>
        </w:r>
        <w:r w:rsidRPr="00130B70" w:rsidDel="00891DC5">
          <w:delText xml:space="preserve"> </w:delText>
        </w:r>
        <w:r w:rsidDel="00891DC5">
          <w:tab/>
        </w:r>
        <w:r w:rsidRPr="00130B70" w:rsidDel="00891DC5">
          <w:delText>Tack Coat</w:delText>
        </w:r>
      </w:del>
    </w:p>
    <w:p w14:paraId="2F2EEB53" w14:textId="511287E7" w:rsidR="009C33E2" w:rsidDel="00891DC5" w:rsidRDefault="009C33E2" w:rsidP="009C33E2">
      <w:pPr>
        <w:ind w:left="720"/>
        <w:rPr>
          <w:del w:id="144" w:author="Johnny Pang" w:date="2022-11-30T18:57:00Z"/>
        </w:rPr>
      </w:pPr>
      <w:del w:id="145" w:author="Johnny Pang" w:date="2022-11-30T18:57:00Z">
        <w:r w:rsidDel="00891DC5">
          <w:delText xml:space="preserve">Item </w:delText>
        </w:r>
        <w:r w:rsidRPr="00FC769B" w:rsidDel="00891DC5">
          <w:rPr>
            <w:shd w:val="clear" w:color="auto" w:fill="FFFF00"/>
          </w:rPr>
          <w:delText>X</w:delText>
        </w:r>
        <w:r w:rsidR="008B3C95" w:rsidRPr="00FC769B" w:rsidDel="00891DC5">
          <w:rPr>
            <w:shd w:val="clear" w:color="auto" w:fill="FFFF00"/>
          </w:rPr>
          <w:delText>X</w:delText>
        </w:r>
        <w:r w:rsidDel="00891DC5">
          <w:delText xml:space="preserve"> </w:delText>
        </w:r>
        <w:r w:rsidDel="00891DC5">
          <w:tab/>
        </w:r>
        <w:commentRangeStart w:id="146"/>
        <w:r w:rsidR="00807AF4" w:rsidRPr="003149AE" w:rsidDel="00891DC5">
          <w:rPr>
            <w:highlight w:val="yellow"/>
          </w:rPr>
          <w:delText>[Temporary]</w:delText>
        </w:r>
        <w:r w:rsidR="00807AF4" w:rsidDel="00891DC5">
          <w:delText xml:space="preserve"> </w:delText>
        </w:r>
        <w:commentRangeEnd w:id="146"/>
        <w:r w:rsidR="00980D4D" w:rsidDel="00891DC5">
          <w:rPr>
            <w:rStyle w:val="CommentReference"/>
          </w:rPr>
          <w:commentReference w:id="146"/>
        </w:r>
        <w:r w:rsidDel="00891DC5">
          <w:delText>Asphalt</w:delText>
        </w:r>
        <w:r w:rsidR="00F47FC4" w:rsidDel="00891DC5">
          <w:delText xml:space="preserve"> SP 12.5</w:delText>
        </w:r>
        <w:r w:rsidR="00807AF4" w:rsidDel="00891DC5">
          <w:delText xml:space="preserve"> </w:delText>
        </w:r>
        <w:r w:rsidRPr="006E0FDC" w:rsidDel="00891DC5">
          <w:delText>Sidewalk</w:delText>
        </w:r>
      </w:del>
    </w:p>
    <w:p w14:paraId="3606A626" w14:textId="5DFE4EB7" w:rsidR="009C33E2" w:rsidDel="00891DC5" w:rsidRDefault="009C33E2" w:rsidP="009C33E2">
      <w:pPr>
        <w:ind w:left="720"/>
        <w:rPr>
          <w:del w:id="147" w:author="Johnny Pang" w:date="2022-11-30T18:57:00Z"/>
        </w:rPr>
      </w:pPr>
      <w:del w:id="148" w:author="Johnny Pang" w:date="2022-11-30T18:57:00Z">
        <w:r w:rsidDel="00891DC5">
          <w:delText>Item</w:delText>
        </w:r>
        <w:r w:rsidR="008B3C95" w:rsidDel="00891DC5">
          <w:delText xml:space="preserve"> </w:delText>
        </w:r>
        <w:r w:rsidR="008B3C95" w:rsidRPr="00FC769B" w:rsidDel="00891DC5">
          <w:rPr>
            <w:shd w:val="clear" w:color="auto" w:fill="FFFF00"/>
          </w:rPr>
          <w:delText>XX</w:delText>
        </w:r>
        <w:r w:rsidDel="00891DC5">
          <w:delText xml:space="preserve"> </w:delText>
        </w:r>
        <w:r w:rsidR="008B3C95" w:rsidDel="00891DC5">
          <w:tab/>
        </w:r>
        <w:r w:rsidDel="00891DC5">
          <w:delText xml:space="preserve">Asphalt </w:delText>
        </w:r>
        <w:r w:rsidR="00F47FC4" w:rsidDel="00891DC5">
          <w:delText>SP 12.</w:delText>
        </w:r>
        <w:r w:rsidR="00F47FC4" w:rsidRPr="00F47FC4" w:rsidDel="00891DC5">
          <w:delText>5</w:delText>
        </w:r>
        <w:r w:rsidR="001A60FE" w:rsidRPr="00F47FC4" w:rsidDel="00891DC5">
          <w:delText xml:space="preserve"> </w:delText>
        </w:r>
        <w:r w:rsidRPr="00F47FC4" w:rsidDel="00891DC5">
          <w:delText>Driveway</w:delText>
        </w:r>
      </w:del>
    </w:p>
    <w:p w14:paraId="3820BD3F" w14:textId="4ACB6177" w:rsidR="00136E0A" w:rsidDel="00891DC5" w:rsidRDefault="00136E0A" w:rsidP="009C33E2">
      <w:pPr>
        <w:ind w:left="720"/>
        <w:rPr>
          <w:del w:id="149" w:author="Johnny Pang" w:date="2022-11-30T18:57:00Z"/>
        </w:rPr>
      </w:pPr>
      <w:del w:id="150" w:author="Johnny Pang" w:date="2022-11-30T18:57:00Z">
        <w:r w:rsidDel="00891DC5">
          <w:delText xml:space="preserve">Item </w:delText>
        </w:r>
        <w:r w:rsidRPr="00DE56F3" w:rsidDel="00891DC5">
          <w:rPr>
            <w:highlight w:val="yellow"/>
          </w:rPr>
          <w:delText>XX</w:delText>
        </w:r>
        <w:r w:rsidDel="00891DC5">
          <w:tab/>
        </w:r>
        <w:r w:rsidDel="00891DC5">
          <w:tab/>
          <w:delText>Asphalt Superpave 19.0 Binder Course</w:delText>
        </w:r>
        <w:r w:rsidR="009B0994" w:rsidDel="00891DC5">
          <w:delText xml:space="preserve"> Driveway</w:delText>
        </w:r>
      </w:del>
    </w:p>
    <w:p w14:paraId="5B08F1A0" w14:textId="669C7641" w:rsidR="009C33E2" w:rsidDel="00891DC5" w:rsidRDefault="009C33E2" w:rsidP="00FC769B">
      <w:pPr>
        <w:spacing w:after="120"/>
        <w:ind w:left="720"/>
        <w:rPr>
          <w:del w:id="151" w:author="Johnny Pang" w:date="2022-11-30T18:57:00Z"/>
        </w:rPr>
      </w:pPr>
      <w:del w:id="152" w:author="Johnny Pang" w:date="2022-11-30T18:57:00Z">
        <w:r w:rsidDel="00891DC5">
          <w:delText xml:space="preserve">Item </w:delText>
        </w:r>
        <w:r w:rsidR="008B3C95" w:rsidRPr="00FC769B" w:rsidDel="00891DC5">
          <w:rPr>
            <w:shd w:val="clear" w:color="auto" w:fill="FFFF00"/>
          </w:rPr>
          <w:delText>XX</w:delText>
        </w:r>
        <w:r w:rsidDel="00891DC5">
          <w:delText xml:space="preserve"> </w:delText>
        </w:r>
        <w:r w:rsidDel="00891DC5">
          <w:tab/>
        </w:r>
        <w:r w:rsidRPr="00F47FC4" w:rsidDel="00891DC5">
          <w:delText>Asphalt</w:delText>
        </w:r>
        <w:r w:rsidR="00F47FC4" w:rsidRPr="00F47FC4" w:rsidDel="00891DC5">
          <w:delText xml:space="preserve"> SP 12.5</w:delText>
        </w:r>
        <w:r w:rsidR="00DB4BAE" w:rsidRPr="00F47FC4" w:rsidDel="00891DC5">
          <w:delText xml:space="preserve"> </w:delText>
        </w:r>
        <w:r w:rsidRPr="00F47FC4" w:rsidDel="00891DC5">
          <w:delText>Boulevard</w:delText>
        </w:r>
      </w:del>
    </w:p>
    <w:p w14:paraId="012A7BDE" w14:textId="0D8DDF2D" w:rsidR="005A2C53" w:rsidDel="00891DC5" w:rsidRDefault="005A2C53" w:rsidP="00FC769B">
      <w:pPr>
        <w:ind w:left="720"/>
        <w:rPr>
          <w:del w:id="153" w:author="Johnny Pang" w:date="2022-11-30T18:57:00Z"/>
        </w:rPr>
      </w:pPr>
      <w:del w:id="154" w:author="Johnny Pang" w:date="2022-11-30T18:57:00Z">
        <w:r w:rsidRPr="005A2C53" w:rsidDel="00891DC5">
          <w:delText xml:space="preserve">Item </w:delText>
        </w:r>
        <w:r w:rsidRPr="00FC769B" w:rsidDel="00891DC5">
          <w:rPr>
            <w:highlight w:val="yellow"/>
          </w:rPr>
          <w:delText>XX</w:delText>
        </w:r>
        <w:r w:rsidDel="00891DC5">
          <w:tab/>
        </w:r>
        <w:r w:rsidRPr="005A2C53" w:rsidDel="00891DC5">
          <w:tab/>
          <w:delText>Removal of Asphalt Pavement</w:delText>
        </w:r>
      </w:del>
    </w:p>
    <w:p w14:paraId="55DEA6F9" w14:textId="662E2E03" w:rsidR="0053110A" w:rsidDel="00891DC5" w:rsidRDefault="005A2C53" w:rsidP="00DE56F3">
      <w:pPr>
        <w:spacing w:after="120"/>
        <w:ind w:left="720"/>
        <w:rPr>
          <w:del w:id="155" w:author="Johnny Pang" w:date="2022-11-30T18:57:00Z"/>
        </w:rPr>
      </w:pPr>
      <w:del w:id="156" w:author="Johnny Pang" w:date="2022-11-30T18:57:00Z">
        <w:r w:rsidDel="00891DC5">
          <w:delText xml:space="preserve">Item </w:delText>
        </w:r>
        <w:r w:rsidRPr="00FC769B" w:rsidDel="00891DC5">
          <w:rPr>
            <w:highlight w:val="yellow"/>
          </w:rPr>
          <w:delText>XX</w:delText>
        </w:r>
        <w:r w:rsidDel="00891DC5">
          <w:tab/>
        </w:r>
        <w:r w:rsidDel="00891DC5">
          <w:tab/>
        </w:r>
        <w:r w:rsidRPr="005A2C53" w:rsidDel="00891DC5">
          <w:delText>Removal of Asphalt Pavement, Partial-Depth</w:delText>
        </w:r>
      </w:del>
    </w:p>
    <w:p w14:paraId="59B8888E" w14:textId="6D9A81F6" w:rsidR="00B375EC" w:rsidDel="00891DC5" w:rsidRDefault="00B375EC" w:rsidP="00DE56F3">
      <w:pPr>
        <w:spacing w:after="120"/>
        <w:ind w:left="720"/>
        <w:rPr>
          <w:del w:id="157" w:author="Johnny Pang" w:date="2022-11-30T18:57:00Z"/>
        </w:rPr>
      </w:pPr>
      <w:del w:id="158" w:author="Johnny Pang" w:date="2022-11-30T18:57:00Z">
        <w:r w:rsidDel="00891DC5">
          <w:delText xml:space="preserve">Item </w:delText>
        </w:r>
        <w:r w:rsidRPr="00FC769B" w:rsidDel="00891DC5">
          <w:rPr>
            <w:highlight w:val="yellow"/>
          </w:rPr>
          <w:delText>XX</w:delText>
        </w:r>
        <w:r w:rsidDel="00891DC5">
          <w:tab/>
        </w:r>
        <w:r w:rsidDel="00891DC5">
          <w:tab/>
        </w:r>
        <w:r w:rsidR="00136E0A" w:rsidDel="00891DC5">
          <w:delText>Saw-</w:delText>
        </w:r>
        <w:r w:rsidDel="00891DC5">
          <w:delText xml:space="preserve">Cutting Existing Pavement </w:delText>
        </w:r>
      </w:del>
    </w:p>
    <w:p w14:paraId="175B9CAF" w14:textId="52583AA3" w:rsidR="0084120C" w:rsidDel="00891DC5" w:rsidRDefault="0084120C" w:rsidP="00FC769B">
      <w:pPr>
        <w:spacing w:after="120"/>
        <w:ind w:left="720"/>
        <w:rPr>
          <w:del w:id="159" w:author="Johnny Pang" w:date="2022-11-30T18:57:00Z"/>
        </w:rPr>
      </w:pPr>
      <w:del w:id="160" w:author="Johnny Pang" w:date="2022-11-30T18:57:00Z">
        <w:r w:rsidRPr="0084120C" w:rsidDel="00891DC5">
          <w:delText xml:space="preserve">Item </w:delText>
        </w:r>
        <w:r w:rsidRPr="0084120C" w:rsidDel="00891DC5">
          <w:rPr>
            <w:highlight w:val="yellow"/>
          </w:rPr>
          <w:delText>XX</w:delText>
        </w:r>
        <w:r w:rsidDel="00891DC5">
          <w:tab/>
        </w:r>
        <w:r w:rsidRPr="0084120C" w:rsidDel="00891DC5">
          <w:tab/>
          <w:delText xml:space="preserve">Routing, Cleaning, and Sealing </w:delText>
        </w:r>
        <w:r w:rsidR="00136E0A" w:rsidDel="00891DC5">
          <w:delText>Joints</w:delText>
        </w:r>
        <w:r w:rsidRPr="0084120C" w:rsidDel="00891DC5">
          <w:delText xml:space="preserve"> in Hot Mix Asphalt Pavement  </w:delText>
        </w:r>
      </w:del>
    </w:p>
    <w:p w14:paraId="3096AB09" w14:textId="4C6082CA" w:rsidR="00ED72B3" w:rsidDel="00891DC5" w:rsidRDefault="00ED72B3" w:rsidP="00FC769B">
      <w:pPr>
        <w:spacing w:after="120"/>
        <w:ind w:left="720"/>
        <w:rPr>
          <w:del w:id="161" w:author="Johnny Pang" w:date="2022-11-30T18:57:00Z"/>
        </w:rPr>
      </w:pPr>
      <w:del w:id="162" w:author="Johnny Pang" w:date="2022-11-30T18:57:00Z">
        <w:r w:rsidDel="00891DC5">
          <w:delText xml:space="preserve">Item </w:delText>
        </w:r>
        <w:r w:rsidRPr="003B7F58" w:rsidDel="00891DC5">
          <w:rPr>
            <w:highlight w:val="yellow"/>
          </w:rPr>
          <w:delText>XX</w:delText>
        </w:r>
        <w:r w:rsidDel="00891DC5">
          <w:tab/>
        </w:r>
        <w:r w:rsidDel="00891DC5">
          <w:tab/>
          <w:delText>Joint Sealant – Reinstatement Tape</w:delText>
        </w:r>
      </w:del>
    </w:p>
    <w:p w14:paraId="1F2C3A5C" w14:textId="77777777" w:rsidR="000E66C4" w:rsidRPr="001A60FE" w:rsidRDefault="000E66C4" w:rsidP="00FC769B">
      <w:pPr>
        <w:spacing w:after="120"/>
        <w:ind w:left="720"/>
      </w:pPr>
      <w:r w:rsidRPr="001A60FE">
        <w:t xml:space="preserve">The unit prices for </w:t>
      </w:r>
      <w:r w:rsidR="00E00C9E">
        <w:t>Hot Mix Asphalt (</w:t>
      </w:r>
      <w:r w:rsidRPr="001A60FE">
        <w:t>HMA</w:t>
      </w:r>
      <w:r w:rsidR="00E00C9E">
        <w:t>)</w:t>
      </w:r>
      <w:r w:rsidRPr="001A60FE">
        <w:t xml:space="preserve"> shall include the supply of the </w:t>
      </w:r>
      <w:r w:rsidR="00E00C9E">
        <w:t>Performance Graded Asphalt Cement (</w:t>
      </w:r>
      <w:r w:rsidRPr="001A60FE">
        <w:t>PGAC</w:t>
      </w:r>
      <w:r w:rsidR="00E00C9E">
        <w:t>)</w:t>
      </w:r>
      <w:r w:rsidRPr="001A60FE">
        <w:t xml:space="preserve">. The grade of the asphalt cement for the Superpave mixes shall be PGAC 64-28 unless specified otherwise in the Contract Documents. </w:t>
      </w:r>
    </w:p>
    <w:p w14:paraId="7EC796D6" w14:textId="77777777" w:rsidR="000E66C4" w:rsidRDefault="000E66C4" w:rsidP="00FC769B">
      <w:pPr>
        <w:spacing w:after="120"/>
        <w:ind w:left="720"/>
      </w:pPr>
      <w:r w:rsidRPr="001A60FE">
        <w:t>Each course of asphalt shall be placed to the specified thickness. If the specified placement rate is exceeded, payment may be withheld for the excess material placed.</w:t>
      </w:r>
    </w:p>
    <w:p w14:paraId="49F29185" w14:textId="1ED686F7" w:rsidR="00416DA9" w:rsidRPr="00633F49" w:rsidRDefault="00416DA9" w:rsidP="001A60FE">
      <w:pPr>
        <w:spacing w:after="120"/>
        <w:ind w:left="720"/>
      </w:pPr>
      <w:r>
        <w:t xml:space="preserve">Payment at the Contract price for </w:t>
      </w:r>
      <w:commentRangeStart w:id="163"/>
      <w:del w:id="164" w:author="Johnny Pang" w:date="2022-11-30T18:57:00Z">
        <w:r w:rsidR="00807AF4" w:rsidRPr="00DE56F3" w:rsidDel="00891DC5">
          <w:rPr>
            <w:highlight w:val="yellow"/>
          </w:rPr>
          <w:delText>[Temporary]</w:delText>
        </w:r>
        <w:r w:rsidR="00807AF4" w:rsidDel="00891DC5">
          <w:delText xml:space="preserve"> </w:delText>
        </w:r>
      </w:del>
      <w:commentRangeEnd w:id="163"/>
      <w:r w:rsidR="00980D4D">
        <w:rPr>
          <w:rStyle w:val="CommentReference"/>
        </w:rPr>
        <w:commentReference w:id="163"/>
      </w:r>
      <w:r>
        <w:t>Asphalt Sidewalk, Driveway, and Boulevard</w:t>
      </w:r>
      <w:r w:rsidR="00807AF4">
        <w:t xml:space="preserve"> </w:t>
      </w:r>
      <w:r>
        <w:t>shall be full compensation for all labour, equipment and material necessary to do the Work including the hot mix asphalt, the excavation and disposal of all material, curb cutting at intersection, transit stops, the supply, placing, watering and compacting of all foundation materials and the removal of this temporary asphalt sidewalk in order to complete the Work as specified in the Contract.</w:t>
      </w:r>
    </w:p>
    <w:p w14:paraId="79C565DE" w14:textId="77777777" w:rsidR="000E66C4" w:rsidRPr="001A60FE" w:rsidRDefault="000E66C4" w:rsidP="00FC769B">
      <w:pPr>
        <w:ind w:left="720"/>
      </w:pPr>
      <w:r w:rsidRPr="001A60FE">
        <w:t xml:space="preserve">Payment for these items shall be made at the applicable unit price </w:t>
      </w:r>
      <w:r w:rsidR="00E00C9E">
        <w:t xml:space="preserve">in the Bid Form </w:t>
      </w:r>
      <w:r w:rsidRPr="001A60FE">
        <w:t>and shall be full compensation for all labour, equipment and materials necessary to complete this work</w:t>
      </w:r>
      <w:r w:rsidR="00E00C9E">
        <w:t>.</w:t>
      </w:r>
      <w:del w:id="165" w:author="Radulovic, Nicole" w:date="2022-11-01T16:13:00Z">
        <w:r w:rsidR="001107A0" w:rsidRPr="00FC769B" w:rsidDel="00980D4D">
          <w:delText>.</w:delText>
        </w:r>
      </w:del>
      <w:r w:rsidR="001107A0" w:rsidRPr="00FC769B">
        <w:t xml:space="preserve"> </w:t>
      </w:r>
      <w:r w:rsidRPr="001A60FE">
        <w:t xml:space="preserve">  </w:t>
      </w:r>
    </w:p>
    <w:p w14:paraId="24E1EB96" w14:textId="77777777" w:rsidR="000E66C4" w:rsidRPr="00130B70" w:rsidRDefault="00F83EB7" w:rsidP="00FC769B">
      <w:pPr>
        <w:pStyle w:val="Heading2"/>
      </w:pPr>
      <w:r w:rsidRPr="00130B70">
        <w:t>General</w:t>
      </w:r>
    </w:p>
    <w:p w14:paraId="0A17AFBD" w14:textId="77777777" w:rsidR="006D4DD9" w:rsidRPr="00130B70" w:rsidRDefault="006D4DD9" w:rsidP="00FC769B">
      <w:pPr>
        <w:ind w:left="720"/>
        <w:rPr>
          <w:highlight w:val="yellow"/>
        </w:rPr>
      </w:pPr>
      <w:del w:id="166" w:author="Axel Ouillet" w:date="2022-03-23T16:35:00Z">
        <w:r w:rsidRPr="003B4193" w:rsidDel="00041CA5">
          <w:rPr>
            <w:highlight w:val="yellow"/>
          </w:rPr>
          <w:delText>[Consultant Note: Minimum thicknesses of asphalt and granular materials are outlined in the following table. Thickness is measured in a compacted state. If the thickness of existing asphalt and granular materials is greater than what is specified below, the thickness shall match the existing. The Consultant shall specify the type of asphalt</w:delText>
        </w:r>
        <w:r w:rsidR="003B4193" w:rsidRPr="001A60FE" w:rsidDel="00041CA5">
          <w:rPr>
            <w:highlight w:val="yellow"/>
          </w:rPr>
          <w:delText xml:space="preserve"> </w:delText>
        </w:r>
        <w:r w:rsidRPr="001A60FE" w:rsidDel="00041CA5">
          <w:rPr>
            <w:highlight w:val="yellow"/>
          </w:rPr>
          <w:delText>based on the Road Category and corresponding depths below</w:delText>
        </w:r>
        <w:r w:rsidR="00130B70" w:rsidRPr="001A60FE" w:rsidDel="00041CA5">
          <w:rPr>
            <w:highlight w:val="yellow"/>
          </w:rPr>
          <w:delText xml:space="preserve">. The </w:delText>
        </w:r>
        <w:r w:rsidR="003B4193" w:rsidRPr="003B4193" w:rsidDel="00041CA5">
          <w:rPr>
            <w:highlight w:val="yellow"/>
          </w:rPr>
          <w:delText xml:space="preserve">granular courses are specified in Section </w:delText>
        </w:r>
        <w:r w:rsidR="003B4193" w:rsidRPr="00C100BD" w:rsidDel="00041CA5">
          <w:rPr>
            <w:highlight w:val="yellow"/>
          </w:rPr>
          <w:delText xml:space="preserve">02701 </w:delText>
        </w:r>
        <w:r w:rsidR="003B4193" w:rsidRPr="001A60FE" w:rsidDel="00041CA5">
          <w:rPr>
            <w:highlight w:val="yellow"/>
          </w:rPr>
          <w:delText xml:space="preserve">– Aggregates – General and Section 02720 - </w:delText>
        </w:r>
        <w:r w:rsidR="003B4193" w:rsidRPr="00FC769B" w:rsidDel="00041CA5">
          <w:rPr>
            <w:highlight w:val="yellow"/>
          </w:rPr>
          <w:delText>Untreated Granular Subbase, Base, Surface and Shoulder</w:delText>
        </w:r>
        <w:r w:rsidR="005A58B1" w:rsidDel="00041CA5">
          <w:rPr>
            <w:highlight w:val="yellow"/>
          </w:rPr>
          <w:delText xml:space="preserve">. </w:delText>
        </w:r>
        <w:r w:rsidR="00DE35CD" w:rsidDel="00041CA5">
          <w:rPr>
            <w:highlight w:val="yellow"/>
          </w:rPr>
          <w:delText xml:space="preserve">The thickness of </w:delText>
        </w:r>
        <w:r w:rsidR="003B50DA" w:rsidDel="00041CA5">
          <w:rPr>
            <w:highlight w:val="yellow"/>
          </w:rPr>
          <w:delText>Asphalt and granular</w:delText>
        </w:r>
        <w:r w:rsidR="00DE35CD" w:rsidDel="00041CA5">
          <w:rPr>
            <w:highlight w:val="yellow"/>
          </w:rPr>
          <w:delText xml:space="preserve"> shall be shown on </w:delText>
        </w:r>
        <w:r w:rsidR="003B50DA" w:rsidDel="00041CA5">
          <w:rPr>
            <w:highlight w:val="yellow"/>
          </w:rPr>
          <w:delText xml:space="preserve">the </w:delText>
        </w:r>
        <w:r w:rsidR="009B0994" w:rsidDel="00041CA5">
          <w:rPr>
            <w:highlight w:val="yellow"/>
          </w:rPr>
          <w:delText>C</w:delText>
        </w:r>
        <w:r w:rsidR="003B50DA" w:rsidDel="00041CA5">
          <w:rPr>
            <w:highlight w:val="yellow"/>
          </w:rPr>
          <w:delText xml:space="preserve">ontract </w:delText>
        </w:r>
        <w:r w:rsidR="009B0994" w:rsidDel="00041CA5">
          <w:rPr>
            <w:highlight w:val="yellow"/>
          </w:rPr>
          <w:delText>D</w:delText>
        </w:r>
        <w:r w:rsidR="003B50DA" w:rsidDel="00041CA5">
          <w:rPr>
            <w:highlight w:val="yellow"/>
          </w:rPr>
          <w:delText>rawings.</w:delText>
        </w:r>
        <w:r w:rsidRPr="003B4193" w:rsidDel="00041CA5">
          <w:rPr>
            <w:highlight w:val="yellow"/>
          </w:rPr>
          <w:delText>]</w:delText>
        </w:r>
      </w:del>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985"/>
        <w:gridCol w:w="2203"/>
        <w:gridCol w:w="2203"/>
        <w:gridCol w:w="1709"/>
      </w:tblGrid>
      <w:tr w:rsidR="006D4DD9" w:rsidRPr="001A60FE" w14:paraId="3D1D9422" w14:textId="77777777" w:rsidTr="00FC769B">
        <w:tc>
          <w:tcPr>
            <w:tcW w:w="1530" w:type="dxa"/>
            <w:shd w:val="clear" w:color="auto" w:fill="auto"/>
          </w:tcPr>
          <w:p w14:paraId="49BD9BC2" w14:textId="77777777" w:rsidR="006D4DD9" w:rsidRPr="003B4193" w:rsidRDefault="006D4DD9" w:rsidP="00D63D0C">
            <w:pPr>
              <w:rPr>
                <w:b/>
              </w:rPr>
            </w:pPr>
            <w:r w:rsidRPr="003B4193">
              <w:rPr>
                <w:b/>
              </w:rPr>
              <w:t>Category</w:t>
            </w:r>
          </w:p>
        </w:tc>
        <w:tc>
          <w:tcPr>
            <w:tcW w:w="1985" w:type="dxa"/>
            <w:shd w:val="clear" w:color="auto" w:fill="auto"/>
          </w:tcPr>
          <w:p w14:paraId="0A0D40DD" w14:textId="77777777" w:rsidR="006D4DD9" w:rsidRPr="003B4193" w:rsidRDefault="006D4DD9" w:rsidP="00D63D0C">
            <w:pPr>
              <w:rPr>
                <w:b/>
              </w:rPr>
            </w:pPr>
            <w:r w:rsidRPr="003B4193">
              <w:rPr>
                <w:b/>
              </w:rPr>
              <w:t>Surface Course Asphalt</w:t>
            </w:r>
          </w:p>
        </w:tc>
        <w:tc>
          <w:tcPr>
            <w:tcW w:w="2203" w:type="dxa"/>
            <w:shd w:val="clear" w:color="auto" w:fill="auto"/>
          </w:tcPr>
          <w:p w14:paraId="397E1A87" w14:textId="77777777" w:rsidR="006D4DD9" w:rsidRPr="001A60FE" w:rsidRDefault="006D4DD9" w:rsidP="00D63D0C">
            <w:pPr>
              <w:rPr>
                <w:b/>
              </w:rPr>
            </w:pPr>
            <w:r w:rsidRPr="001A60FE">
              <w:rPr>
                <w:b/>
              </w:rPr>
              <w:t>Base Course Asphalt</w:t>
            </w:r>
          </w:p>
        </w:tc>
        <w:tc>
          <w:tcPr>
            <w:tcW w:w="2203" w:type="dxa"/>
            <w:shd w:val="clear" w:color="auto" w:fill="auto"/>
          </w:tcPr>
          <w:p w14:paraId="35CC8862" w14:textId="77777777" w:rsidR="006D4DD9" w:rsidRPr="001A60FE" w:rsidRDefault="006D4DD9" w:rsidP="00D63D0C">
            <w:pPr>
              <w:rPr>
                <w:b/>
              </w:rPr>
            </w:pPr>
            <w:r w:rsidRPr="001A60FE">
              <w:rPr>
                <w:b/>
              </w:rPr>
              <w:t>Granular ‘A’ Base</w:t>
            </w:r>
          </w:p>
        </w:tc>
        <w:tc>
          <w:tcPr>
            <w:tcW w:w="1709" w:type="dxa"/>
            <w:shd w:val="clear" w:color="auto" w:fill="auto"/>
          </w:tcPr>
          <w:p w14:paraId="0298DB31" w14:textId="77777777" w:rsidR="006D4DD9" w:rsidRPr="001A60FE" w:rsidRDefault="006D4DD9" w:rsidP="00D63D0C">
            <w:pPr>
              <w:rPr>
                <w:b/>
              </w:rPr>
            </w:pPr>
            <w:r w:rsidRPr="001A60FE">
              <w:rPr>
                <w:b/>
              </w:rPr>
              <w:t>Granular ‘B’ Sub-base</w:t>
            </w:r>
          </w:p>
        </w:tc>
      </w:tr>
      <w:tr w:rsidR="006D4DD9" w:rsidRPr="001A60FE" w14:paraId="723082CB" w14:textId="77777777" w:rsidTr="00FC769B">
        <w:tc>
          <w:tcPr>
            <w:tcW w:w="1530" w:type="dxa"/>
            <w:shd w:val="clear" w:color="auto" w:fill="auto"/>
          </w:tcPr>
          <w:p w14:paraId="32C8B213" w14:textId="77777777" w:rsidR="006D4DD9" w:rsidRPr="001A60FE" w:rsidRDefault="006D4DD9" w:rsidP="00D63D0C">
            <w:r w:rsidRPr="001A60FE">
              <w:lastRenderedPageBreak/>
              <w:t>Residential</w:t>
            </w:r>
            <w:r w:rsidR="00136E0A">
              <w:t xml:space="preserve"> Driveway</w:t>
            </w:r>
          </w:p>
        </w:tc>
        <w:tc>
          <w:tcPr>
            <w:tcW w:w="1985" w:type="dxa"/>
            <w:shd w:val="clear" w:color="auto" w:fill="auto"/>
          </w:tcPr>
          <w:p w14:paraId="58644596" w14:textId="77777777" w:rsidR="006D4DD9" w:rsidRPr="001A60FE" w:rsidRDefault="006D4DD9" w:rsidP="00D63D0C">
            <w:r w:rsidRPr="001A60FE">
              <w:t>50mm Superpave 12.5 FC1 Surface Course, PGAC 64-28, Category ‘D’</w:t>
            </w:r>
          </w:p>
        </w:tc>
        <w:tc>
          <w:tcPr>
            <w:tcW w:w="2203" w:type="dxa"/>
            <w:shd w:val="clear" w:color="auto" w:fill="auto"/>
          </w:tcPr>
          <w:p w14:paraId="19CE7EA9" w14:textId="77777777" w:rsidR="006D4DD9" w:rsidRPr="001A60FE" w:rsidRDefault="00E00C9E" w:rsidP="00D63D0C">
            <w:r>
              <w:t>Not Applicable</w:t>
            </w:r>
          </w:p>
        </w:tc>
        <w:tc>
          <w:tcPr>
            <w:tcW w:w="2203" w:type="dxa"/>
            <w:shd w:val="clear" w:color="auto" w:fill="auto"/>
          </w:tcPr>
          <w:p w14:paraId="21DDD3D7" w14:textId="77777777" w:rsidR="006D4DD9" w:rsidRPr="001A60FE" w:rsidRDefault="006D4DD9" w:rsidP="00D63D0C">
            <w:r w:rsidRPr="001A60FE">
              <w:t>300mm Granular ‘A’</w:t>
            </w:r>
          </w:p>
        </w:tc>
        <w:tc>
          <w:tcPr>
            <w:tcW w:w="1709" w:type="dxa"/>
            <w:shd w:val="clear" w:color="auto" w:fill="auto"/>
          </w:tcPr>
          <w:p w14:paraId="5614ACA8" w14:textId="77777777" w:rsidR="006D4DD9" w:rsidRPr="001A60FE" w:rsidRDefault="00E00C9E" w:rsidP="00D63D0C">
            <w:r>
              <w:t>Not Applicable</w:t>
            </w:r>
          </w:p>
        </w:tc>
      </w:tr>
      <w:tr w:rsidR="006D4DD9" w:rsidRPr="001A60FE" w14:paraId="7A4C1762" w14:textId="77777777" w:rsidTr="00FC769B">
        <w:tc>
          <w:tcPr>
            <w:tcW w:w="1530" w:type="dxa"/>
            <w:shd w:val="clear" w:color="auto" w:fill="auto"/>
          </w:tcPr>
          <w:p w14:paraId="4A1696D0" w14:textId="77777777" w:rsidR="006D4DD9" w:rsidRPr="001A60FE" w:rsidRDefault="006D4DD9" w:rsidP="00D63D0C">
            <w:r w:rsidRPr="001A60FE">
              <w:t>Commercial and Industrial</w:t>
            </w:r>
            <w:r w:rsidR="00136E0A">
              <w:t xml:space="preserve"> Driveway</w:t>
            </w:r>
          </w:p>
        </w:tc>
        <w:tc>
          <w:tcPr>
            <w:tcW w:w="1985" w:type="dxa"/>
            <w:shd w:val="clear" w:color="auto" w:fill="auto"/>
          </w:tcPr>
          <w:p w14:paraId="5FA48725" w14:textId="77777777" w:rsidR="006D4DD9" w:rsidRPr="001A60FE" w:rsidRDefault="006D4DD9" w:rsidP="00D63D0C">
            <w:r w:rsidRPr="001A60FE">
              <w:t>50mm Superpave 12.5 FC1 Surface Course, PGAC 64-28, Category ‘D’</w:t>
            </w:r>
          </w:p>
        </w:tc>
        <w:tc>
          <w:tcPr>
            <w:tcW w:w="2203" w:type="dxa"/>
            <w:shd w:val="clear" w:color="auto" w:fill="auto"/>
          </w:tcPr>
          <w:p w14:paraId="45E191A0" w14:textId="77777777" w:rsidR="006D4DD9" w:rsidRPr="001A60FE" w:rsidRDefault="006D4DD9" w:rsidP="004D004B">
            <w:r w:rsidRPr="001A60FE">
              <w:t>100mm (2 lifts) Superpave 19.0 Binder Course PGAC 64-28 Category ‘D’</w:t>
            </w:r>
          </w:p>
        </w:tc>
        <w:tc>
          <w:tcPr>
            <w:tcW w:w="2203" w:type="dxa"/>
            <w:shd w:val="clear" w:color="auto" w:fill="auto"/>
          </w:tcPr>
          <w:p w14:paraId="799C7246" w14:textId="77777777" w:rsidR="006D4DD9" w:rsidRPr="001A60FE" w:rsidRDefault="006D4DD9" w:rsidP="00D63D0C">
            <w:r w:rsidRPr="001A60FE">
              <w:t>450mm Granular ‘A’</w:t>
            </w:r>
          </w:p>
        </w:tc>
        <w:tc>
          <w:tcPr>
            <w:tcW w:w="1709" w:type="dxa"/>
            <w:shd w:val="clear" w:color="auto" w:fill="auto"/>
          </w:tcPr>
          <w:p w14:paraId="01D8EEC1" w14:textId="77777777" w:rsidR="006D4DD9" w:rsidRPr="001A60FE" w:rsidRDefault="00E00C9E" w:rsidP="00D63D0C">
            <w:r>
              <w:t>Not Applicable</w:t>
            </w:r>
          </w:p>
        </w:tc>
      </w:tr>
      <w:tr w:rsidR="006D4DD9" w:rsidRPr="001A60FE" w14:paraId="7DB3F559" w14:textId="77777777" w:rsidTr="00FC769B">
        <w:tc>
          <w:tcPr>
            <w:tcW w:w="1530" w:type="dxa"/>
            <w:shd w:val="clear" w:color="auto" w:fill="auto"/>
          </w:tcPr>
          <w:p w14:paraId="542A106D" w14:textId="77777777" w:rsidR="006D4DD9" w:rsidRPr="001A60FE" w:rsidRDefault="006D4DD9" w:rsidP="00D63D0C">
            <w:r w:rsidRPr="001A60FE">
              <w:t>Local Municipal Roads</w:t>
            </w:r>
            <w:r w:rsidRPr="001A60FE">
              <w:rPr>
                <w:vertAlign w:val="superscript"/>
              </w:rPr>
              <w:t>1</w:t>
            </w:r>
          </w:p>
        </w:tc>
        <w:tc>
          <w:tcPr>
            <w:tcW w:w="1985" w:type="dxa"/>
            <w:shd w:val="clear" w:color="auto" w:fill="auto"/>
          </w:tcPr>
          <w:p w14:paraId="6CC4FFE2" w14:textId="77777777" w:rsidR="006D4DD9" w:rsidRPr="001A60FE" w:rsidRDefault="006D4DD9" w:rsidP="00B375EC">
            <w:r w:rsidRPr="001A60FE">
              <w:t>50mm Superpave 12.5 FC1 Surface Course, PGAC 64-28, Category ‘D’</w:t>
            </w:r>
          </w:p>
        </w:tc>
        <w:tc>
          <w:tcPr>
            <w:tcW w:w="2203" w:type="dxa"/>
            <w:shd w:val="clear" w:color="auto" w:fill="auto"/>
          </w:tcPr>
          <w:p w14:paraId="5C997C95" w14:textId="77777777" w:rsidR="006D4DD9" w:rsidRPr="001A60FE" w:rsidRDefault="006D4DD9" w:rsidP="004D004B">
            <w:r w:rsidRPr="001A60FE">
              <w:t>50mm Superpave 19.0 Binder Course PGAC 64-28 Category ‘D’</w:t>
            </w:r>
          </w:p>
        </w:tc>
        <w:tc>
          <w:tcPr>
            <w:tcW w:w="2203" w:type="dxa"/>
            <w:shd w:val="clear" w:color="auto" w:fill="auto"/>
          </w:tcPr>
          <w:p w14:paraId="074D4729" w14:textId="77777777" w:rsidR="006D4DD9" w:rsidRPr="001A60FE" w:rsidRDefault="006D4DD9" w:rsidP="00D63D0C">
            <w:r w:rsidRPr="001A60FE">
              <w:t>150mm Granular ‘A’</w:t>
            </w:r>
          </w:p>
        </w:tc>
        <w:tc>
          <w:tcPr>
            <w:tcW w:w="1709" w:type="dxa"/>
            <w:shd w:val="clear" w:color="auto" w:fill="auto"/>
          </w:tcPr>
          <w:p w14:paraId="3AAF9A01" w14:textId="77777777" w:rsidR="006D4DD9" w:rsidRPr="00130B70" w:rsidRDefault="006D4DD9" w:rsidP="00D63D0C">
            <w:r w:rsidRPr="001A60FE">
              <w:t>300mm</w:t>
            </w:r>
            <w:r w:rsidRPr="00130B70">
              <w:t xml:space="preserve"> Granular ‘B’, Type 1</w:t>
            </w:r>
          </w:p>
        </w:tc>
      </w:tr>
      <w:tr w:rsidR="006D4DD9" w:rsidRPr="001A60FE" w14:paraId="20ED85D5" w14:textId="77777777" w:rsidTr="00FC769B">
        <w:tc>
          <w:tcPr>
            <w:tcW w:w="1530" w:type="dxa"/>
            <w:shd w:val="clear" w:color="auto" w:fill="auto"/>
          </w:tcPr>
          <w:p w14:paraId="7BD84121" w14:textId="77777777" w:rsidR="006D4DD9" w:rsidRPr="001A60FE" w:rsidRDefault="006D4DD9" w:rsidP="00D63D0C">
            <w:r w:rsidRPr="001A60FE">
              <w:t>Regional Roads</w:t>
            </w:r>
          </w:p>
        </w:tc>
        <w:tc>
          <w:tcPr>
            <w:tcW w:w="1985" w:type="dxa"/>
            <w:shd w:val="clear" w:color="auto" w:fill="auto"/>
          </w:tcPr>
          <w:p w14:paraId="32477B1C" w14:textId="77777777" w:rsidR="006D4DD9" w:rsidRPr="001A60FE" w:rsidRDefault="006D4DD9" w:rsidP="00B375EC">
            <w:r w:rsidRPr="001A60FE">
              <w:t>50mm Superpave 12.5 FC1 Surface Course, PGAC 64-28, Category ‘D’</w:t>
            </w:r>
          </w:p>
        </w:tc>
        <w:tc>
          <w:tcPr>
            <w:tcW w:w="2203" w:type="dxa"/>
            <w:shd w:val="clear" w:color="auto" w:fill="auto"/>
          </w:tcPr>
          <w:p w14:paraId="7B4ABF34" w14:textId="77777777" w:rsidR="006D4DD9" w:rsidRPr="001A60FE" w:rsidRDefault="006D4DD9" w:rsidP="001A60FE">
            <w:r w:rsidRPr="001A60FE">
              <w:t xml:space="preserve">100mm (2 lifts) Superpave 19.0 Binder Course PGAC 64-28 Category ‘D’ </w:t>
            </w:r>
          </w:p>
        </w:tc>
        <w:tc>
          <w:tcPr>
            <w:tcW w:w="2203" w:type="dxa"/>
            <w:shd w:val="clear" w:color="auto" w:fill="auto"/>
          </w:tcPr>
          <w:p w14:paraId="7D962C84" w14:textId="77777777" w:rsidR="006D4DD9" w:rsidRPr="001A60FE" w:rsidRDefault="006D4DD9" w:rsidP="00D63D0C">
            <w:r w:rsidRPr="001A60FE">
              <w:t>150mm Granular ‘A’</w:t>
            </w:r>
          </w:p>
        </w:tc>
        <w:tc>
          <w:tcPr>
            <w:tcW w:w="1709" w:type="dxa"/>
            <w:shd w:val="clear" w:color="auto" w:fill="auto"/>
          </w:tcPr>
          <w:p w14:paraId="0536C343" w14:textId="77777777" w:rsidR="006D4DD9" w:rsidRPr="00130B70" w:rsidRDefault="006D4DD9" w:rsidP="00D63D0C">
            <w:r w:rsidRPr="001A60FE">
              <w:t>450mm</w:t>
            </w:r>
            <w:r w:rsidRPr="00130B70">
              <w:t xml:space="preserve"> Granular ‘B’, Type 1</w:t>
            </w:r>
          </w:p>
        </w:tc>
      </w:tr>
    </w:tbl>
    <w:p w14:paraId="53340176" w14:textId="77777777" w:rsidR="006D4DD9" w:rsidRPr="001A60FE" w:rsidDel="009C75E1" w:rsidRDefault="001D44AD" w:rsidP="001A60FE">
      <w:pPr>
        <w:ind w:firstLine="720"/>
        <w:rPr>
          <w:del w:id="167" w:author="Johnny Pang" w:date="2022-04-17T14:22:00Z"/>
          <w:snapToGrid w:val="0"/>
          <w:lang w:val="en-US" w:eastAsia="en-US"/>
        </w:rPr>
      </w:pPr>
      <w:del w:id="168" w:author="Johnny Pang" w:date="2022-04-17T14:22:00Z">
        <w:r w:rsidRPr="003B7F58" w:rsidDel="009C75E1">
          <w:rPr>
            <w:snapToGrid w:val="0"/>
            <w:highlight w:val="yellow"/>
            <w:lang w:val="en-US" w:eastAsia="en-US"/>
          </w:rPr>
          <w:delText xml:space="preserve">[Consultant Note: </w:delText>
        </w:r>
        <w:r w:rsidR="006D4DD9" w:rsidRPr="003B7F58" w:rsidDel="009C75E1">
          <w:rPr>
            <w:snapToGrid w:val="0"/>
            <w:highlight w:val="yellow"/>
            <w:lang w:val="en-US" w:eastAsia="en-US"/>
          </w:rPr>
          <w:delText>Use local municipal standards, when they exceed these minimums</w:delText>
        </w:r>
        <w:r w:rsidRPr="003B7F58" w:rsidDel="009C75E1">
          <w:rPr>
            <w:snapToGrid w:val="0"/>
            <w:highlight w:val="yellow"/>
            <w:lang w:val="en-US" w:eastAsia="en-US"/>
          </w:rPr>
          <w:delText>.]</w:delText>
        </w:r>
        <w:r w:rsidR="006D4DD9" w:rsidRPr="001A60FE" w:rsidDel="009C75E1">
          <w:rPr>
            <w:snapToGrid w:val="0"/>
            <w:lang w:val="en-US" w:eastAsia="en-US"/>
          </w:rPr>
          <w:delText xml:space="preserve"> </w:delText>
        </w:r>
      </w:del>
    </w:p>
    <w:p w14:paraId="0D28F7D8" w14:textId="77777777" w:rsidR="006D4DD9" w:rsidRPr="001A60FE" w:rsidRDefault="006D4DD9" w:rsidP="00FC769B"/>
    <w:p w14:paraId="77B8C320" w14:textId="77777777" w:rsidR="006D1BBD" w:rsidRPr="00130B70" w:rsidRDefault="006D1BBD" w:rsidP="00DE56F3">
      <w:pPr>
        <w:tabs>
          <w:tab w:val="left" w:pos="540"/>
        </w:tabs>
        <w:spacing w:after="120"/>
        <w:ind w:left="720"/>
      </w:pPr>
      <w:r w:rsidRPr="001A60FE">
        <w:t xml:space="preserve">The Contractor shall submit all required asphalt mix designs to the </w:t>
      </w:r>
      <w:r w:rsidR="00A9207B">
        <w:t>Consultant</w:t>
      </w:r>
      <w:r w:rsidRPr="001A60FE">
        <w:t xml:space="preserve"> for review and acceptance a minimum of </w:t>
      </w:r>
      <w:r w:rsidRPr="00DE56F3">
        <w:t xml:space="preserve">10 </w:t>
      </w:r>
      <w:r w:rsidR="00F11D78">
        <w:t>Business</w:t>
      </w:r>
      <w:r w:rsidRPr="00DE56F3">
        <w:t xml:space="preserve"> Days</w:t>
      </w:r>
      <w:r w:rsidRPr="00130B70">
        <w:t xml:space="preserve"> before asphalt paving is scheduled to be undertaken. If for any reason the asphalt material is changed during the performance of the Work, the new mix design must be submitted to the </w:t>
      </w:r>
      <w:r w:rsidR="00A9207B">
        <w:t xml:space="preserve">Consultant </w:t>
      </w:r>
      <w:r w:rsidRPr="00130B70">
        <w:t>for review and acceptance before the new hot mix asphalt is incorporated into the Work.</w:t>
      </w:r>
      <w:r w:rsidR="00A9207B">
        <w:t xml:space="preserve"> </w:t>
      </w:r>
      <w:r w:rsidR="00A9207B">
        <w:rPr>
          <w:rFonts w:cs="Calibri"/>
        </w:rPr>
        <w:t xml:space="preserve">The Contractor shall provide ample notice to the Consultant </w:t>
      </w:r>
      <w:r w:rsidR="009C33E2">
        <w:rPr>
          <w:rFonts w:cs="Calibri"/>
        </w:rPr>
        <w:t xml:space="preserve">2 </w:t>
      </w:r>
      <w:r w:rsidR="00F11D78">
        <w:rPr>
          <w:rFonts w:cs="Calibri"/>
        </w:rPr>
        <w:t>Business</w:t>
      </w:r>
      <w:r w:rsidR="009C33E2">
        <w:rPr>
          <w:rFonts w:cs="Calibri"/>
        </w:rPr>
        <w:t xml:space="preserve"> Days in a</w:t>
      </w:r>
      <w:r w:rsidR="00A9207B">
        <w:rPr>
          <w:rFonts w:cs="Calibri"/>
        </w:rPr>
        <w:t>dvance of paving operations to schedule testing and sampling.</w:t>
      </w:r>
    </w:p>
    <w:p w14:paraId="0622A288" w14:textId="77777777" w:rsidR="006D1BBD" w:rsidRPr="00130B70" w:rsidRDefault="006D1BBD" w:rsidP="00FC769B">
      <w:pPr>
        <w:tabs>
          <w:tab w:val="left" w:pos="540"/>
        </w:tabs>
        <w:ind w:left="720"/>
      </w:pPr>
      <w:r w:rsidRPr="00130B70">
        <w:t xml:space="preserve">All </w:t>
      </w:r>
      <w:r w:rsidR="00A9207B">
        <w:t>Performance Graded Asphalt Cement (</w:t>
      </w:r>
      <w:r w:rsidRPr="00130B70">
        <w:t>PGAC</w:t>
      </w:r>
      <w:r w:rsidR="00A9207B">
        <w:t>)</w:t>
      </w:r>
      <w:r w:rsidRPr="00130B70">
        <w:t xml:space="preserve"> used in the hot mix asphalt must be compliant with the requirements outlined in Table 1 of OPSS.MUNI 1101.</w:t>
      </w:r>
    </w:p>
    <w:p w14:paraId="79C1F147" w14:textId="77777777" w:rsidR="008C4616" w:rsidRDefault="008C4616" w:rsidP="00FC769B">
      <w:pPr>
        <w:tabs>
          <w:tab w:val="left" w:pos="540"/>
        </w:tabs>
        <w:ind w:left="720"/>
      </w:pPr>
    </w:p>
    <w:p w14:paraId="205221A3" w14:textId="77777777" w:rsidR="006D1BBD" w:rsidRPr="00130B70" w:rsidRDefault="006D1BBD" w:rsidP="00FC769B">
      <w:pPr>
        <w:tabs>
          <w:tab w:val="left" w:pos="540"/>
        </w:tabs>
        <w:ind w:left="720"/>
      </w:pPr>
      <w:r w:rsidRPr="00130B70">
        <w:t>Superpave asphalt mixes shall be designed to provide a minimum PGAC content as follows:</w:t>
      </w:r>
    </w:p>
    <w:tbl>
      <w:tblPr>
        <w:tblpPr w:leftFromText="180" w:rightFromText="180" w:vertAnchor="tex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51"/>
        <w:gridCol w:w="2880"/>
      </w:tblGrid>
      <w:tr w:rsidR="006D1BBD" w:rsidRPr="001A60FE" w14:paraId="3CAD02CC" w14:textId="77777777" w:rsidTr="00DE56F3">
        <w:tc>
          <w:tcPr>
            <w:tcW w:w="1094" w:type="dxa"/>
            <w:tcMar>
              <w:top w:w="0" w:type="dxa"/>
              <w:left w:w="108" w:type="dxa"/>
              <w:bottom w:w="0" w:type="dxa"/>
              <w:right w:w="108" w:type="dxa"/>
            </w:tcMar>
            <w:hideMark/>
          </w:tcPr>
          <w:p w14:paraId="09E132F9" w14:textId="77777777" w:rsidR="006D1BBD" w:rsidRPr="00FC769B" w:rsidRDefault="006D1BBD" w:rsidP="00DE56F3">
            <w:pPr>
              <w:jc w:val="center"/>
              <w:rPr>
                <w:rFonts w:cs="Calibri"/>
                <w:b/>
              </w:rPr>
            </w:pPr>
            <w:r w:rsidRPr="00FC769B">
              <w:rPr>
                <w:rFonts w:cs="Calibri"/>
                <w:b/>
              </w:rPr>
              <w:t>Mix Type</w:t>
            </w:r>
          </w:p>
        </w:tc>
        <w:tc>
          <w:tcPr>
            <w:tcW w:w="2880" w:type="dxa"/>
            <w:tcMar>
              <w:top w:w="0" w:type="dxa"/>
              <w:left w:w="108" w:type="dxa"/>
              <w:bottom w:w="0" w:type="dxa"/>
              <w:right w:w="108" w:type="dxa"/>
            </w:tcMar>
            <w:hideMark/>
          </w:tcPr>
          <w:p w14:paraId="1F6D3C3F" w14:textId="77777777" w:rsidR="006D1BBD" w:rsidRPr="00FC769B" w:rsidRDefault="006D1BBD" w:rsidP="00DE56F3">
            <w:pPr>
              <w:jc w:val="center"/>
              <w:rPr>
                <w:rFonts w:cs="Calibri"/>
                <w:b/>
              </w:rPr>
            </w:pPr>
            <w:r w:rsidRPr="00FC769B">
              <w:rPr>
                <w:rFonts w:cs="Calibri"/>
                <w:b/>
              </w:rPr>
              <w:t>Minimum PGAC Content</w:t>
            </w:r>
          </w:p>
        </w:tc>
      </w:tr>
      <w:tr w:rsidR="006D1BBD" w:rsidRPr="001A60FE" w14:paraId="4552A74C" w14:textId="77777777" w:rsidTr="00DE56F3">
        <w:tc>
          <w:tcPr>
            <w:tcW w:w="1094" w:type="dxa"/>
            <w:tcMar>
              <w:top w:w="0" w:type="dxa"/>
              <w:left w:w="108" w:type="dxa"/>
              <w:bottom w:w="0" w:type="dxa"/>
              <w:right w:w="108" w:type="dxa"/>
            </w:tcMar>
            <w:hideMark/>
          </w:tcPr>
          <w:p w14:paraId="545111A4" w14:textId="77777777" w:rsidR="006D1BBD" w:rsidRPr="001A60FE" w:rsidRDefault="006D1BBD" w:rsidP="00DE56F3">
            <w:pPr>
              <w:rPr>
                <w:rFonts w:cs="Calibri"/>
              </w:rPr>
            </w:pPr>
            <w:r w:rsidRPr="001A60FE">
              <w:rPr>
                <w:rFonts w:cs="Calibri"/>
              </w:rPr>
              <w:t xml:space="preserve">SP12.5FC1 </w:t>
            </w:r>
          </w:p>
        </w:tc>
        <w:tc>
          <w:tcPr>
            <w:tcW w:w="2880" w:type="dxa"/>
            <w:tcMar>
              <w:top w:w="0" w:type="dxa"/>
              <w:left w:w="108" w:type="dxa"/>
              <w:bottom w:w="0" w:type="dxa"/>
              <w:right w:w="108" w:type="dxa"/>
            </w:tcMar>
            <w:hideMark/>
          </w:tcPr>
          <w:p w14:paraId="451EAFFF" w14:textId="77777777" w:rsidR="006D1BBD" w:rsidRPr="001A60FE" w:rsidRDefault="006D1BBD" w:rsidP="00DE56F3">
            <w:pPr>
              <w:jc w:val="center"/>
              <w:rPr>
                <w:rFonts w:cs="Calibri"/>
              </w:rPr>
            </w:pPr>
            <w:r w:rsidRPr="001A60FE">
              <w:rPr>
                <w:rFonts w:cs="Calibri"/>
              </w:rPr>
              <w:t>5.0%</w:t>
            </w:r>
          </w:p>
        </w:tc>
      </w:tr>
      <w:tr w:rsidR="006D1BBD" w:rsidRPr="001A60FE" w14:paraId="5E43B753" w14:textId="77777777" w:rsidTr="00DE56F3">
        <w:tc>
          <w:tcPr>
            <w:tcW w:w="1094" w:type="dxa"/>
            <w:tcMar>
              <w:top w:w="0" w:type="dxa"/>
              <w:left w:w="108" w:type="dxa"/>
              <w:bottom w:w="0" w:type="dxa"/>
              <w:right w:w="108" w:type="dxa"/>
            </w:tcMar>
            <w:hideMark/>
          </w:tcPr>
          <w:p w14:paraId="0EE8EA66" w14:textId="77777777" w:rsidR="006D1BBD" w:rsidRPr="00130B70" w:rsidRDefault="006D1BBD" w:rsidP="00DE56F3">
            <w:pPr>
              <w:rPr>
                <w:rFonts w:cs="Calibri"/>
              </w:rPr>
            </w:pPr>
            <w:r w:rsidRPr="001A60FE">
              <w:rPr>
                <w:rFonts w:cs="Calibri"/>
              </w:rPr>
              <w:t>SP19</w:t>
            </w:r>
            <w:r w:rsidR="00F83EB7" w:rsidRPr="00FC769B">
              <w:rPr>
                <w:rFonts w:cs="Calibri"/>
              </w:rPr>
              <w:t>.0</w:t>
            </w:r>
          </w:p>
        </w:tc>
        <w:tc>
          <w:tcPr>
            <w:tcW w:w="2880" w:type="dxa"/>
            <w:tcMar>
              <w:top w:w="0" w:type="dxa"/>
              <w:left w:w="108" w:type="dxa"/>
              <w:bottom w:w="0" w:type="dxa"/>
              <w:right w:w="108" w:type="dxa"/>
            </w:tcMar>
            <w:hideMark/>
          </w:tcPr>
          <w:p w14:paraId="18751217" w14:textId="77777777" w:rsidR="006D1BBD" w:rsidRPr="003B4193" w:rsidRDefault="006D1BBD" w:rsidP="00DE56F3">
            <w:pPr>
              <w:jc w:val="center"/>
              <w:rPr>
                <w:rFonts w:cs="Calibri"/>
              </w:rPr>
            </w:pPr>
            <w:r w:rsidRPr="003B4193">
              <w:rPr>
                <w:rFonts w:cs="Calibri"/>
              </w:rPr>
              <w:t>4.8%</w:t>
            </w:r>
          </w:p>
        </w:tc>
      </w:tr>
    </w:tbl>
    <w:p w14:paraId="66DCC31E" w14:textId="77777777" w:rsidR="005A1AA3" w:rsidRDefault="005A1AA3" w:rsidP="00FC769B">
      <w:pPr>
        <w:ind w:firstLine="720"/>
      </w:pPr>
    </w:p>
    <w:p w14:paraId="3E36392E" w14:textId="77777777" w:rsidR="00ED7F13" w:rsidRDefault="00ED7F13" w:rsidP="00FC769B">
      <w:pPr>
        <w:ind w:left="720"/>
      </w:pPr>
    </w:p>
    <w:p w14:paraId="413C670A" w14:textId="77777777" w:rsidR="00ED7F13" w:rsidRDefault="00ED7F13" w:rsidP="00FC769B">
      <w:pPr>
        <w:ind w:left="720"/>
      </w:pPr>
    </w:p>
    <w:p w14:paraId="4549AF7E" w14:textId="77777777" w:rsidR="00ED7F13" w:rsidRDefault="00ED7F13" w:rsidP="00FC769B">
      <w:pPr>
        <w:ind w:left="720"/>
      </w:pPr>
    </w:p>
    <w:p w14:paraId="36DE4BD7" w14:textId="77777777" w:rsidR="006D1BBD" w:rsidRPr="001A60FE" w:rsidRDefault="006D1BBD" w:rsidP="00FC769B">
      <w:pPr>
        <w:ind w:left="720"/>
      </w:pPr>
      <w:r w:rsidRPr="00130B70">
        <w:t xml:space="preserve">If the granular base is exposed following grinding (for base repairs and roadways where there is only one lift of asphalt), the granular base shall be fine graded and compacted to the satisfaction of the </w:t>
      </w:r>
      <w:r w:rsidR="00F83EB7" w:rsidRPr="003B4193">
        <w:t>Consultant b</w:t>
      </w:r>
      <w:r w:rsidRPr="003B4193">
        <w:t xml:space="preserve">efore any asphalt is placed.  All faces of the pavement in the excavated area shall be painted with a thin, uniform and </w:t>
      </w:r>
      <w:r w:rsidRPr="001A60FE">
        <w:t>continuous coating of tack coat.</w:t>
      </w:r>
    </w:p>
    <w:p w14:paraId="0910537F" w14:textId="77777777" w:rsidR="005369A4" w:rsidRDefault="005369A4" w:rsidP="00FC769B"/>
    <w:p w14:paraId="525FE130" w14:textId="77777777" w:rsidR="006D1BBD" w:rsidRDefault="006D1BBD" w:rsidP="00FC769B">
      <w:pPr>
        <w:ind w:left="720"/>
      </w:pPr>
      <w:r w:rsidRPr="00130B70">
        <w:t>Under no circumstances shall top course asphalt paving take place after November 30th unless prior written permission has been received from the</w:t>
      </w:r>
      <w:r w:rsidR="00F83EB7" w:rsidRPr="003B4193">
        <w:t xml:space="preserve"> Consultant</w:t>
      </w:r>
      <w:r w:rsidRPr="003B4193">
        <w:t>.</w:t>
      </w:r>
      <w:r w:rsidR="00A9207B">
        <w:t xml:space="preserve"> </w:t>
      </w:r>
      <w:r w:rsidR="00A9207B" w:rsidRPr="001A5EEB">
        <w:t>Where required, the Contractor shall be responsible for the cost to provide the asphalt late season heating levy for asphalt place</w:t>
      </w:r>
      <w:r w:rsidR="00A9207B">
        <w:t xml:space="preserve">d in the winter months after </w:t>
      </w:r>
      <w:r w:rsidR="00A9207B" w:rsidRPr="001A5EEB">
        <w:t xml:space="preserve">November </w:t>
      </w:r>
      <w:r w:rsidR="00A9207B">
        <w:t>30</w:t>
      </w:r>
      <w:r w:rsidR="00A9207B" w:rsidRPr="00633F49">
        <w:rPr>
          <w:vertAlign w:val="superscript"/>
        </w:rPr>
        <w:t>th</w:t>
      </w:r>
      <w:r w:rsidR="00A9207B">
        <w:t xml:space="preserve"> </w:t>
      </w:r>
      <w:r w:rsidR="00A9207B" w:rsidRPr="001A5EEB">
        <w:t>and before spring of the next year</w:t>
      </w:r>
    </w:p>
    <w:p w14:paraId="434ED52A" w14:textId="77777777" w:rsidR="00D12674" w:rsidRDefault="00D12674" w:rsidP="00D12674">
      <w:pPr>
        <w:ind w:left="720"/>
      </w:pPr>
    </w:p>
    <w:p w14:paraId="42548739" w14:textId="77777777" w:rsidR="00D12674" w:rsidRPr="00D12674" w:rsidRDefault="00D12674" w:rsidP="00D12674">
      <w:pPr>
        <w:ind w:left="720"/>
        <w:rPr>
          <w:b/>
        </w:rPr>
      </w:pPr>
      <w:r w:rsidRPr="00D12674">
        <w:rPr>
          <w:b/>
        </w:rPr>
        <w:t>Trench Restoration</w:t>
      </w:r>
    </w:p>
    <w:p w14:paraId="3FD45CD0" w14:textId="77777777" w:rsidR="00D12674" w:rsidRDefault="00D12674" w:rsidP="00D12674">
      <w:pPr>
        <w:ind w:left="720"/>
        <w:rPr>
          <w:ins w:id="169" w:author="Axel Ouillet" w:date="2022-03-23T16:36:00Z"/>
        </w:rPr>
      </w:pPr>
      <w:r>
        <w:t xml:space="preserve">Trench excavations within the travelled portion of lanes shall be restored with full depth base course asphalt SP19.0 in the required lifts to match the existing asphalt profile for a period of 2 months or as approved by the Region.  After the 2 month period, the top 50mm of base course asphalt shall be milled and paved with 50mm of </w:t>
      </w:r>
      <w:r>
        <w:lastRenderedPageBreak/>
        <w:t xml:space="preserve">top course asphalt SP12.5 FC1. Lap joints of 0.5m for the final course of asphalt shall be installed around the periphery of the excavation. </w:t>
      </w:r>
      <w:del w:id="170" w:author="Axel Ouillet" w:date="2022-03-23T16:36:00Z">
        <w:r w:rsidRPr="00D12674" w:rsidDel="00041CA5">
          <w:rPr>
            <w:highlight w:val="yellow"/>
          </w:rPr>
          <w:delText>[</w:delText>
        </w:r>
        <w:r w:rsidDel="00041CA5">
          <w:rPr>
            <w:highlight w:val="yellow"/>
          </w:rPr>
          <w:delText xml:space="preserve">Consultant Note: </w:delText>
        </w:r>
        <w:r w:rsidRPr="00D12674" w:rsidDel="00041CA5">
          <w:rPr>
            <w:highlight w:val="yellow"/>
          </w:rPr>
          <w:delText>If full lane top course restoration is required, Consultant to adjust accordingly.  A profile detail shall be provided for typical trench backfill and restoration for work within the travelled portion of lanes/gravel shoulders and boulevards and included in the contract drawings.</w:delText>
        </w:r>
        <w:r w:rsidR="001D44AD" w:rsidDel="00041CA5">
          <w:rPr>
            <w:highlight w:val="yellow"/>
          </w:rPr>
          <w:delText xml:space="preserve"> Refer to York Region Standard Drawing 02.81</w:delText>
        </w:r>
        <w:r w:rsidRPr="00D12674" w:rsidDel="00041CA5">
          <w:rPr>
            <w:highlight w:val="yellow"/>
          </w:rPr>
          <w:delText>]</w:delText>
        </w:r>
      </w:del>
    </w:p>
    <w:p w14:paraId="50F97FDD" w14:textId="77777777" w:rsidR="00041CA5" w:rsidRPr="001A60FE" w:rsidRDefault="00041CA5" w:rsidP="00D12674">
      <w:pPr>
        <w:ind w:left="720"/>
      </w:pPr>
    </w:p>
    <w:p w14:paraId="0EAB1522" w14:textId="77777777" w:rsidR="006D1BBD" w:rsidRPr="00FC769B" w:rsidRDefault="006D1BBD" w:rsidP="00FC769B">
      <w:pPr>
        <w:pStyle w:val="PlainText"/>
        <w:keepNext/>
        <w:spacing w:after="120"/>
        <w:ind w:firstLine="720"/>
        <w:rPr>
          <w:rFonts w:ascii="Calibri" w:hAnsi="Calibri" w:cs="Calibri"/>
          <w:b/>
          <w:sz w:val="22"/>
          <w:szCs w:val="22"/>
        </w:rPr>
      </w:pPr>
      <w:r w:rsidRPr="00FC769B">
        <w:rPr>
          <w:rFonts w:ascii="Calibri" w:hAnsi="Calibri" w:cs="Calibri"/>
          <w:b/>
          <w:sz w:val="22"/>
          <w:szCs w:val="22"/>
        </w:rPr>
        <w:t>Payment Adjustment for Variations in Asphalt Cement in HMA – Bid AC</w:t>
      </w:r>
    </w:p>
    <w:p w14:paraId="545676A4" w14:textId="77777777" w:rsidR="006D1BBD" w:rsidRPr="00FC769B" w:rsidRDefault="006D1BBD" w:rsidP="00FC769B">
      <w:pPr>
        <w:pStyle w:val="PlainText"/>
        <w:keepNext/>
        <w:spacing w:after="120"/>
        <w:ind w:firstLine="720"/>
        <w:rPr>
          <w:rFonts w:ascii="Calibri" w:hAnsi="Calibri" w:cs="Calibri"/>
          <w:b/>
          <w:sz w:val="22"/>
          <w:szCs w:val="22"/>
        </w:rPr>
      </w:pPr>
      <w:r w:rsidRPr="00FC769B">
        <w:rPr>
          <w:rFonts w:ascii="Calibri" w:hAnsi="Calibri" w:cs="Calibri"/>
          <w:b/>
          <w:sz w:val="22"/>
          <w:szCs w:val="22"/>
        </w:rPr>
        <w:t>Bidding Requirements</w:t>
      </w:r>
    </w:p>
    <w:p w14:paraId="141261C0" w14:textId="77777777" w:rsidR="006D1BBD" w:rsidRPr="00FC769B" w:rsidRDefault="006D1BBD" w:rsidP="00FC769B">
      <w:pPr>
        <w:pStyle w:val="PlainText"/>
        <w:spacing w:after="120"/>
        <w:ind w:left="720"/>
        <w:rPr>
          <w:rFonts w:ascii="Calibri" w:hAnsi="Calibri"/>
          <w:sz w:val="22"/>
          <w:szCs w:val="22"/>
        </w:rPr>
      </w:pPr>
      <w:r w:rsidRPr="00FC769B">
        <w:rPr>
          <w:rFonts w:ascii="Calibri" w:hAnsi="Calibri"/>
          <w:sz w:val="22"/>
          <w:szCs w:val="22"/>
        </w:rPr>
        <w:t>The asphalt cement content of mix designs for bidding purposes shall be those shown in Table 1 below (Asphalt Cement Content for Bid Purposes (%),or Bid AC).</w:t>
      </w:r>
    </w:p>
    <w:p w14:paraId="203CB302" w14:textId="77777777" w:rsidR="006D1BBD" w:rsidRPr="00FC769B" w:rsidRDefault="006D1BBD" w:rsidP="00FC769B">
      <w:pPr>
        <w:pStyle w:val="PlainText"/>
        <w:spacing w:after="120"/>
        <w:ind w:left="720"/>
        <w:rPr>
          <w:rFonts w:ascii="Calibri" w:hAnsi="Calibri"/>
          <w:sz w:val="22"/>
          <w:szCs w:val="22"/>
        </w:rPr>
      </w:pPr>
      <w:r w:rsidRPr="00FC769B">
        <w:rPr>
          <w:rFonts w:ascii="Calibri" w:hAnsi="Calibri"/>
          <w:sz w:val="22"/>
          <w:szCs w:val="22"/>
        </w:rPr>
        <w:t>The minimum asphalt cement content for the mix design must be equal to, or greater than, those shown in Table 1.</w:t>
      </w:r>
    </w:p>
    <w:p w14:paraId="53AC064D" w14:textId="77777777" w:rsidR="006D1BBD" w:rsidRPr="00FC769B" w:rsidRDefault="006D1BBD" w:rsidP="00FC769B">
      <w:pPr>
        <w:pStyle w:val="PlainText"/>
        <w:spacing w:after="120"/>
        <w:ind w:left="720"/>
        <w:rPr>
          <w:rFonts w:ascii="Calibri" w:hAnsi="Calibri"/>
          <w:sz w:val="22"/>
          <w:szCs w:val="22"/>
        </w:rPr>
      </w:pPr>
      <w:r w:rsidRPr="00FC769B">
        <w:rPr>
          <w:rFonts w:ascii="Calibri" w:hAnsi="Calibri"/>
          <w:sz w:val="22"/>
          <w:szCs w:val="22"/>
        </w:rPr>
        <w:t>The maximum asphalt cement content to be considered for payment adjustment for each mix shall be those shown in Table 1.</w:t>
      </w:r>
    </w:p>
    <w:p w14:paraId="097AA91E" w14:textId="77777777" w:rsidR="006D1BBD" w:rsidRPr="003B4193" w:rsidRDefault="006D1BBD" w:rsidP="00FC769B">
      <w:pPr>
        <w:keepNext/>
        <w:autoSpaceDE w:val="0"/>
        <w:autoSpaceDN w:val="0"/>
        <w:ind w:firstLine="720"/>
        <w:rPr>
          <w:rFonts w:cs="Arial"/>
          <w:b/>
          <w:bCs/>
        </w:rPr>
      </w:pPr>
      <w:r w:rsidRPr="00130B70">
        <w:rPr>
          <w:rFonts w:cs="Arial"/>
          <w:b/>
          <w:bCs/>
        </w:rPr>
        <w:t xml:space="preserve">TABLE </w:t>
      </w:r>
      <w:r w:rsidRPr="003B4193">
        <w:rPr>
          <w:rFonts w:cs="Arial"/>
          <w:b/>
          <w:bCs/>
        </w:rPr>
        <w:t>1 - Superpave Asphalt Cement Content for Bid Purposes (%)</w:t>
      </w:r>
    </w:p>
    <w:p w14:paraId="41B6A204" w14:textId="77777777" w:rsidR="006D1BBD" w:rsidRPr="001A60FE" w:rsidRDefault="006D1BBD" w:rsidP="00FC769B">
      <w:pPr>
        <w:keepNext/>
        <w:spacing w:after="120"/>
        <w:ind w:firstLine="720"/>
        <w:rPr>
          <w:rFonts w:cs="Arial"/>
          <w:b/>
          <w:bCs/>
        </w:rPr>
      </w:pPr>
      <w:r w:rsidRPr="001A60FE">
        <w:rPr>
          <w:rFonts w:cs="Arial"/>
          <w:b/>
          <w:bCs/>
        </w:rPr>
        <w:t>Bid AC, Minimum AC for Mix Design, and Maximum AC Content for Payment Adjustment</w:t>
      </w:r>
    </w:p>
    <w:tbl>
      <w:tblPr>
        <w:tblW w:w="9446"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260"/>
        <w:gridCol w:w="1890"/>
        <w:gridCol w:w="2966"/>
        <w:gridCol w:w="3330"/>
      </w:tblGrid>
      <w:tr w:rsidR="006D1BBD" w:rsidRPr="001A60FE" w14:paraId="3689B598" w14:textId="77777777" w:rsidTr="00DE56F3">
        <w:tc>
          <w:tcPr>
            <w:tcW w:w="1260" w:type="dxa"/>
            <w:tcMar>
              <w:top w:w="0" w:type="dxa"/>
              <w:left w:w="108" w:type="dxa"/>
              <w:bottom w:w="0" w:type="dxa"/>
              <w:right w:w="108" w:type="dxa"/>
            </w:tcMar>
            <w:vAlign w:val="center"/>
            <w:hideMark/>
          </w:tcPr>
          <w:p w14:paraId="16723D2F" w14:textId="77777777" w:rsidR="006D1BBD" w:rsidRPr="003B4193" w:rsidRDefault="006D1BBD" w:rsidP="00F85841">
            <w:pPr>
              <w:keepNext/>
              <w:spacing w:after="120"/>
              <w:jc w:val="center"/>
              <w:rPr>
                <w:rFonts w:eastAsia="Calibri" w:cs="Arial"/>
                <w:b/>
                <w:bCs/>
              </w:rPr>
            </w:pPr>
            <w:r w:rsidRPr="00130B70">
              <w:rPr>
                <w:rFonts w:cs="Arial"/>
                <w:b/>
                <w:bCs/>
              </w:rPr>
              <w:t>Mix Type</w:t>
            </w:r>
          </w:p>
        </w:tc>
        <w:tc>
          <w:tcPr>
            <w:tcW w:w="1890" w:type="dxa"/>
            <w:tcMar>
              <w:top w:w="0" w:type="dxa"/>
              <w:left w:w="108" w:type="dxa"/>
              <w:bottom w:w="0" w:type="dxa"/>
              <w:right w:w="108" w:type="dxa"/>
            </w:tcMar>
            <w:vAlign w:val="center"/>
            <w:hideMark/>
          </w:tcPr>
          <w:p w14:paraId="37A203B9" w14:textId="77777777" w:rsidR="006D1BBD" w:rsidRPr="001A60FE" w:rsidRDefault="006D1BBD" w:rsidP="00F85841">
            <w:pPr>
              <w:keepNext/>
              <w:spacing w:after="120"/>
              <w:jc w:val="center"/>
              <w:rPr>
                <w:rFonts w:eastAsia="Calibri" w:cs="Arial"/>
                <w:b/>
                <w:bCs/>
              </w:rPr>
            </w:pPr>
            <w:r w:rsidRPr="001A60FE">
              <w:rPr>
                <w:rFonts w:cs="Arial"/>
                <w:b/>
                <w:bCs/>
              </w:rPr>
              <w:t>Asphalt Cement Content for Bid Purposes (%)</w:t>
            </w:r>
          </w:p>
        </w:tc>
        <w:tc>
          <w:tcPr>
            <w:tcW w:w="2966" w:type="dxa"/>
            <w:tcMar>
              <w:top w:w="0" w:type="dxa"/>
              <w:left w:w="108" w:type="dxa"/>
              <w:bottom w:w="0" w:type="dxa"/>
              <w:right w:w="108" w:type="dxa"/>
            </w:tcMar>
            <w:vAlign w:val="center"/>
            <w:hideMark/>
          </w:tcPr>
          <w:p w14:paraId="5D75AD44" w14:textId="77777777" w:rsidR="006D1BBD" w:rsidRPr="001A60FE" w:rsidRDefault="006D1BBD" w:rsidP="00F85841">
            <w:pPr>
              <w:keepNext/>
              <w:spacing w:after="120"/>
              <w:jc w:val="center"/>
              <w:rPr>
                <w:rFonts w:eastAsia="Calibri" w:cs="Arial"/>
                <w:b/>
                <w:bCs/>
              </w:rPr>
            </w:pPr>
            <w:r w:rsidRPr="001A60FE">
              <w:rPr>
                <w:rFonts w:cs="Arial"/>
                <w:b/>
                <w:bCs/>
              </w:rPr>
              <w:t>Minimum Asphalt Cement Content for Mix Design (%)</w:t>
            </w:r>
          </w:p>
        </w:tc>
        <w:tc>
          <w:tcPr>
            <w:tcW w:w="3330" w:type="dxa"/>
            <w:tcMar>
              <w:top w:w="0" w:type="dxa"/>
              <w:left w:w="108" w:type="dxa"/>
              <w:bottom w:w="0" w:type="dxa"/>
              <w:right w:w="108" w:type="dxa"/>
            </w:tcMar>
            <w:vAlign w:val="center"/>
            <w:hideMark/>
          </w:tcPr>
          <w:p w14:paraId="0684FA79" w14:textId="77777777" w:rsidR="006D1BBD" w:rsidRPr="001A60FE" w:rsidRDefault="006D1BBD" w:rsidP="00F85841">
            <w:pPr>
              <w:keepNext/>
              <w:spacing w:after="120"/>
              <w:jc w:val="center"/>
              <w:rPr>
                <w:rFonts w:eastAsia="Calibri" w:cs="Arial"/>
                <w:b/>
                <w:bCs/>
              </w:rPr>
            </w:pPr>
            <w:r w:rsidRPr="001A60FE">
              <w:rPr>
                <w:rFonts w:cs="Arial"/>
                <w:b/>
                <w:bCs/>
              </w:rPr>
              <w:t>Maximum Asphalt Cement Content for Payment Adjustment (%)</w:t>
            </w:r>
          </w:p>
        </w:tc>
      </w:tr>
      <w:tr w:rsidR="006D1BBD" w:rsidRPr="001A60FE" w14:paraId="61B2E015" w14:textId="77777777" w:rsidTr="00DE56F3">
        <w:tc>
          <w:tcPr>
            <w:tcW w:w="1260" w:type="dxa"/>
            <w:tcMar>
              <w:top w:w="0" w:type="dxa"/>
              <w:left w:w="108" w:type="dxa"/>
              <w:bottom w:w="0" w:type="dxa"/>
              <w:right w:w="108" w:type="dxa"/>
            </w:tcMar>
            <w:vAlign w:val="center"/>
            <w:hideMark/>
          </w:tcPr>
          <w:p w14:paraId="5C08668D" w14:textId="77777777" w:rsidR="006D1BBD" w:rsidRPr="001A60FE" w:rsidRDefault="006D1BBD" w:rsidP="00F85841">
            <w:pPr>
              <w:keepNext/>
              <w:spacing w:after="120"/>
              <w:jc w:val="center"/>
              <w:rPr>
                <w:rFonts w:eastAsia="Calibri" w:cs="Arial"/>
                <w:bCs/>
              </w:rPr>
            </w:pPr>
            <w:r w:rsidRPr="001A60FE">
              <w:rPr>
                <w:rFonts w:cs="Arial"/>
                <w:bCs/>
              </w:rPr>
              <w:t>SP 12.5</w:t>
            </w:r>
          </w:p>
        </w:tc>
        <w:tc>
          <w:tcPr>
            <w:tcW w:w="1890" w:type="dxa"/>
            <w:tcMar>
              <w:top w:w="0" w:type="dxa"/>
              <w:left w:w="108" w:type="dxa"/>
              <w:bottom w:w="0" w:type="dxa"/>
              <w:right w:w="108" w:type="dxa"/>
            </w:tcMar>
            <w:vAlign w:val="center"/>
            <w:hideMark/>
          </w:tcPr>
          <w:p w14:paraId="4953235C" w14:textId="77777777" w:rsidR="006D1BBD" w:rsidRPr="001A60FE" w:rsidRDefault="006D1BBD" w:rsidP="00F85841">
            <w:pPr>
              <w:keepNext/>
              <w:spacing w:after="120"/>
              <w:ind w:left="-112"/>
              <w:jc w:val="center"/>
              <w:rPr>
                <w:rFonts w:eastAsia="Calibri" w:cs="Arial"/>
                <w:bCs/>
              </w:rPr>
            </w:pPr>
            <w:r w:rsidRPr="001A60FE">
              <w:rPr>
                <w:rFonts w:cs="Arial"/>
                <w:bCs/>
              </w:rPr>
              <w:t>5.0</w:t>
            </w:r>
          </w:p>
        </w:tc>
        <w:tc>
          <w:tcPr>
            <w:tcW w:w="2966" w:type="dxa"/>
            <w:tcMar>
              <w:top w:w="0" w:type="dxa"/>
              <w:left w:w="108" w:type="dxa"/>
              <w:bottom w:w="0" w:type="dxa"/>
              <w:right w:w="108" w:type="dxa"/>
            </w:tcMar>
            <w:vAlign w:val="center"/>
            <w:hideMark/>
          </w:tcPr>
          <w:p w14:paraId="15806F18" w14:textId="77777777" w:rsidR="006D1BBD" w:rsidRPr="001A60FE" w:rsidRDefault="006D1BBD" w:rsidP="00F85841">
            <w:pPr>
              <w:keepNext/>
              <w:spacing w:after="120"/>
              <w:jc w:val="center"/>
              <w:rPr>
                <w:rFonts w:eastAsia="Calibri" w:cs="Arial"/>
                <w:bCs/>
              </w:rPr>
            </w:pPr>
            <w:r w:rsidRPr="001A60FE">
              <w:rPr>
                <w:rFonts w:cs="Arial"/>
                <w:bCs/>
              </w:rPr>
              <w:t>5.0</w:t>
            </w:r>
          </w:p>
        </w:tc>
        <w:tc>
          <w:tcPr>
            <w:tcW w:w="3330" w:type="dxa"/>
            <w:tcMar>
              <w:top w:w="0" w:type="dxa"/>
              <w:left w:w="108" w:type="dxa"/>
              <w:bottom w:w="0" w:type="dxa"/>
              <w:right w:w="108" w:type="dxa"/>
            </w:tcMar>
            <w:vAlign w:val="center"/>
            <w:hideMark/>
          </w:tcPr>
          <w:p w14:paraId="7B32AA0E" w14:textId="77777777" w:rsidR="006D1BBD" w:rsidRPr="001A60FE" w:rsidRDefault="006D1BBD" w:rsidP="00F85841">
            <w:pPr>
              <w:keepNext/>
              <w:spacing w:after="120"/>
              <w:jc w:val="center"/>
              <w:rPr>
                <w:rFonts w:eastAsia="Calibri" w:cs="Arial"/>
                <w:bCs/>
              </w:rPr>
            </w:pPr>
            <w:r w:rsidRPr="001A60FE">
              <w:rPr>
                <w:rFonts w:cs="Arial"/>
                <w:bCs/>
              </w:rPr>
              <w:t>5.5</w:t>
            </w:r>
          </w:p>
        </w:tc>
      </w:tr>
      <w:tr w:rsidR="006D1BBD" w:rsidRPr="001A60FE" w14:paraId="1F78E1E5" w14:textId="77777777" w:rsidTr="00DE56F3">
        <w:tc>
          <w:tcPr>
            <w:tcW w:w="1260" w:type="dxa"/>
            <w:tcMar>
              <w:top w:w="0" w:type="dxa"/>
              <w:left w:w="108" w:type="dxa"/>
              <w:bottom w:w="0" w:type="dxa"/>
              <w:right w:w="108" w:type="dxa"/>
            </w:tcMar>
            <w:vAlign w:val="center"/>
            <w:hideMark/>
          </w:tcPr>
          <w:p w14:paraId="264B6F5B" w14:textId="77777777" w:rsidR="006D1BBD" w:rsidRPr="001A60FE" w:rsidRDefault="006D1BBD" w:rsidP="00F85841">
            <w:pPr>
              <w:keepNext/>
              <w:spacing w:after="120"/>
              <w:jc w:val="center"/>
              <w:rPr>
                <w:rFonts w:eastAsia="Calibri" w:cs="Arial"/>
                <w:bCs/>
              </w:rPr>
            </w:pPr>
            <w:r w:rsidRPr="001A60FE">
              <w:rPr>
                <w:rFonts w:cs="Arial"/>
                <w:bCs/>
              </w:rPr>
              <w:t>SP 19</w:t>
            </w:r>
            <w:r w:rsidR="00F83EB7" w:rsidRPr="001A60FE">
              <w:rPr>
                <w:rFonts w:cs="Arial"/>
                <w:bCs/>
              </w:rPr>
              <w:t>.0</w:t>
            </w:r>
          </w:p>
        </w:tc>
        <w:tc>
          <w:tcPr>
            <w:tcW w:w="1890" w:type="dxa"/>
            <w:tcMar>
              <w:top w:w="0" w:type="dxa"/>
              <w:left w:w="108" w:type="dxa"/>
              <w:bottom w:w="0" w:type="dxa"/>
              <w:right w:w="108" w:type="dxa"/>
            </w:tcMar>
            <w:vAlign w:val="center"/>
            <w:hideMark/>
          </w:tcPr>
          <w:p w14:paraId="36FBB4D9" w14:textId="77777777" w:rsidR="006D1BBD" w:rsidRPr="001A60FE" w:rsidRDefault="006D1BBD" w:rsidP="00F85841">
            <w:pPr>
              <w:keepNext/>
              <w:spacing w:after="120"/>
              <w:ind w:left="-112"/>
              <w:jc w:val="center"/>
              <w:rPr>
                <w:rFonts w:eastAsia="Calibri" w:cs="Arial"/>
                <w:bCs/>
              </w:rPr>
            </w:pPr>
            <w:r w:rsidRPr="001A60FE">
              <w:rPr>
                <w:rFonts w:cs="Arial"/>
                <w:bCs/>
              </w:rPr>
              <w:t>4.8</w:t>
            </w:r>
          </w:p>
        </w:tc>
        <w:tc>
          <w:tcPr>
            <w:tcW w:w="2966" w:type="dxa"/>
            <w:tcMar>
              <w:top w:w="0" w:type="dxa"/>
              <w:left w:w="108" w:type="dxa"/>
              <w:bottom w:w="0" w:type="dxa"/>
              <w:right w:w="108" w:type="dxa"/>
            </w:tcMar>
            <w:vAlign w:val="center"/>
            <w:hideMark/>
          </w:tcPr>
          <w:p w14:paraId="7155CAE9" w14:textId="77777777" w:rsidR="006D1BBD" w:rsidRPr="001A60FE" w:rsidRDefault="006D1BBD" w:rsidP="00F85841">
            <w:pPr>
              <w:keepNext/>
              <w:spacing w:after="120"/>
              <w:jc w:val="center"/>
              <w:rPr>
                <w:rFonts w:eastAsia="Calibri" w:cs="Arial"/>
                <w:bCs/>
              </w:rPr>
            </w:pPr>
            <w:r w:rsidRPr="001A60FE">
              <w:rPr>
                <w:rFonts w:cs="Arial"/>
                <w:bCs/>
              </w:rPr>
              <w:t>4.8</w:t>
            </w:r>
          </w:p>
        </w:tc>
        <w:tc>
          <w:tcPr>
            <w:tcW w:w="3330" w:type="dxa"/>
            <w:tcMar>
              <w:top w:w="0" w:type="dxa"/>
              <w:left w:w="108" w:type="dxa"/>
              <w:bottom w:w="0" w:type="dxa"/>
              <w:right w:w="108" w:type="dxa"/>
            </w:tcMar>
            <w:vAlign w:val="center"/>
            <w:hideMark/>
          </w:tcPr>
          <w:p w14:paraId="035643EF" w14:textId="77777777" w:rsidR="006D1BBD" w:rsidRPr="001A60FE" w:rsidRDefault="006D1BBD" w:rsidP="00F85841">
            <w:pPr>
              <w:keepNext/>
              <w:spacing w:after="120"/>
              <w:jc w:val="center"/>
              <w:rPr>
                <w:rFonts w:eastAsia="Calibri" w:cs="Arial"/>
                <w:bCs/>
              </w:rPr>
            </w:pPr>
            <w:r w:rsidRPr="001A60FE">
              <w:rPr>
                <w:rFonts w:cs="Arial"/>
                <w:bCs/>
              </w:rPr>
              <w:t>5.3</w:t>
            </w:r>
          </w:p>
        </w:tc>
      </w:tr>
    </w:tbl>
    <w:p w14:paraId="7B7EDF43" w14:textId="77777777" w:rsidR="006D1BBD" w:rsidRPr="00FC769B" w:rsidRDefault="006D1BBD" w:rsidP="00FC769B">
      <w:pPr>
        <w:pStyle w:val="PlainText"/>
        <w:keepNext/>
        <w:spacing w:before="120" w:after="120"/>
        <w:ind w:firstLine="720"/>
        <w:rPr>
          <w:rFonts w:ascii="Calibri" w:hAnsi="Calibri" w:cs="Calibri"/>
          <w:b/>
          <w:sz w:val="22"/>
          <w:szCs w:val="22"/>
        </w:rPr>
      </w:pPr>
      <w:r w:rsidRPr="00FC769B">
        <w:rPr>
          <w:rFonts w:ascii="Calibri" w:hAnsi="Calibri" w:cs="Calibri"/>
          <w:b/>
          <w:sz w:val="22"/>
          <w:szCs w:val="22"/>
        </w:rPr>
        <w:t>Price Adjustments</w:t>
      </w:r>
    </w:p>
    <w:p w14:paraId="4D47FBB5" w14:textId="77777777" w:rsidR="006D1BBD" w:rsidRPr="00FC769B" w:rsidRDefault="006D1BBD" w:rsidP="00FC769B">
      <w:pPr>
        <w:pStyle w:val="PlainText"/>
        <w:spacing w:after="120"/>
        <w:ind w:left="720"/>
        <w:rPr>
          <w:rFonts w:ascii="Calibri" w:hAnsi="Calibri"/>
          <w:sz w:val="22"/>
          <w:szCs w:val="22"/>
        </w:rPr>
      </w:pPr>
      <w:r w:rsidRPr="00FC769B">
        <w:rPr>
          <w:rFonts w:ascii="Calibri" w:hAnsi="Calibri"/>
          <w:sz w:val="22"/>
          <w:szCs w:val="22"/>
        </w:rPr>
        <w:t>The Contractor shall submit a request for payment adjustment to the Region. The price used to calculate the payment adjustment shall be based on the actual AC incorporated into the HMA based on the QA results and the applicable AC Bid % specified in Table 1.</w:t>
      </w:r>
    </w:p>
    <w:p w14:paraId="5D903E05" w14:textId="77777777" w:rsidR="006D1BBD" w:rsidRPr="00FC769B" w:rsidRDefault="006D1BBD" w:rsidP="00FC769B">
      <w:pPr>
        <w:pStyle w:val="PlainText"/>
        <w:spacing w:after="120"/>
        <w:ind w:left="720"/>
        <w:rPr>
          <w:rFonts w:ascii="Calibri" w:hAnsi="Calibri"/>
          <w:sz w:val="22"/>
          <w:szCs w:val="22"/>
        </w:rPr>
      </w:pPr>
      <w:r w:rsidRPr="00FC769B">
        <w:rPr>
          <w:rFonts w:ascii="Calibri" w:hAnsi="Calibri"/>
          <w:b/>
          <w:sz w:val="22"/>
          <w:szCs w:val="22"/>
        </w:rPr>
        <w:t>Note</w:t>
      </w:r>
      <w:r w:rsidRPr="00FC769B">
        <w:rPr>
          <w:rFonts w:ascii="Calibri" w:hAnsi="Calibri"/>
          <w:sz w:val="22"/>
          <w:szCs w:val="22"/>
        </w:rPr>
        <w:t>: Payment adjustments to be paid to the Contractor will apply up to the maximum AC content as specified in Table 1.</w:t>
      </w:r>
    </w:p>
    <w:p w14:paraId="01A83BE8" w14:textId="77777777" w:rsidR="006D1BBD" w:rsidRPr="00FC769B" w:rsidRDefault="006D1BBD" w:rsidP="00FC769B">
      <w:pPr>
        <w:pStyle w:val="PlainText"/>
        <w:spacing w:after="120"/>
        <w:ind w:left="720"/>
        <w:rPr>
          <w:rFonts w:ascii="Calibri" w:hAnsi="Calibri"/>
          <w:sz w:val="22"/>
          <w:szCs w:val="22"/>
        </w:rPr>
      </w:pPr>
      <w:r w:rsidRPr="00FC769B">
        <w:rPr>
          <w:rFonts w:ascii="Calibri" w:hAnsi="Calibri"/>
          <w:sz w:val="22"/>
          <w:szCs w:val="22"/>
        </w:rPr>
        <w:t>The payment adjustment calculated using this formula shall be full compensation for any and all PGAC grades specified.</w:t>
      </w:r>
    </w:p>
    <w:p w14:paraId="2E0EF0F3" w14:textId="77777777" w:rsidR="006D1BBD" w:rsidRPr="00FC769B" w:rsidRDefault="006D1BBD" w:rsidP="00FC769B">
      <w:pPr>
        <w:pStyle w:val="PlainText"/>
        <w:spacing w:after="120"/>
        <w:ind w:left="720"/>
        <w:rPr>
          <w:rFonts w:ascii="Calibri" w:hAnsi="Calibri"/>
          <w:sz w:val="22"/>
          <w:szCs w:val="22"/>
        </w:rPr>
      </w:pPr>
      <w:r w:rsidRPr="00FC769B">
        <w:rPr>
          <w:rFonts w:ascii="Calibri" w:hAnsi="Calibri"/>
          <w:sz w:val="22"/>
          <w:szCs w:val="22"/>
        </w:rPr>
        <w:t xml:space="preserve">Actual AC shall be defined as the average AC content obtained from samples taken during paving operations minus the AC content of the </w:t>
      </w:r>
      <w:r w:rsidR="006E6417">
        <w:rPr>
          <w:rFonts w:ascii="Calibri" w:hAnsi="Calibri"/>
          <w:sz w:val="22"/>
          <w:szCs w:val="22"/>
        </w:rPr>
        <w:t>Reclaimed Asphalt Pavement (</w:t>
      </w:r>
      <w:r w:rsidRPr="00FC769B">
        <w:rPr>
          <w:rFonts w:ascii="Calibri" w:hAnsi="Calibri"/>
          <w:sz w:val="22"/>
          <w:szCs w:val="22"/>
        </w:rPr>
        <w:t>RAP</w:t>
      </w:r>
      <w:r w:rsidR="006E6417">
        <w:rPr>
          <w:rFonts w:ascii="Calibri" w:hAnsi="Calibri"/>
          <w:sz w:val="22"/>
          <w:szCs w:val="22"/>
        </w:rPr>
        <w:t>)</w:t>
      </w:r>
      <w:r w:rsidRPr="00FC769B">
        <w:rPr>
          <w:rFonts w:ascii="Calibri" w:hAnsi="Calibri"/>
          <w:sz w:val="22"/>
          <w:szCs w:val="22"/>
        </w:rPr>
        <w:t xml:space="preserve"> in the asphalt mix design.</w:t>
      </w:r>
    </w:p>
    <w:p w14:paraId="0E3E6091" w14:textId="77777777" w:rsidR="006D1BBD" w:rsidRPr="00FC769B" w:rsidRDefault="006D1BBD" w:rsidP="00FC769B">
      <w:pPr>
        <w:pStyle w:val="PlainText"/>
        <w:spacing w:after="120"/>
        <w:ind w:left="720"/>
        <w:rPr>
          <w:rFonts w:ascii="Calibri" w:hAnsi="Calibri"/>
          <w:sz w:val="22"/>
          <w:szCs w:val="22"/>
        </w:rPr>
      </w:pPr>
      <w:r w:rsidRPr="00FC769B">
        <w:rPr>
          <w:rFonts w:ascii="Calibri" w:hAnsi="Calibri"/>
          <w:sz w:val="22"/>
          <w:szCs w:val="22"/>
        </w:rPr>
        <w:t>The AC Price shall reflect the Ministry of Transportation’s (MTO) PGAC price index appearing monthly in the MTO’s Contract Bulletin.</w:t>
      </w:r>
    </w:p>
    <w:p w14:paraId="0A0B41D4" w14:textId="77777777" w:rsidR="006D1BBD" w:rsidRPr="00FC769B" w:rsidRDefault="006D1BBD" w:rsidP="005369A4">
      <w:pPr>
        <w:pStyle w:val="PlainText"/>
        <w:keepNext/>
        <w:ind w:left="720"/>
        <w:contextualSpacing/>
        <w:rPr>
          <w:rFonts w:ascii="Calibri" w:hAnsi="Calibri" w:cs="Calibri"/>
          <w:b/>
          <w:sz w:val="22"/>
          <w:szCs w:val="22"/>
        </w:rPr>
      </w:pPr>
      <w:r w:rsidRPr="00FC769B">
        <w:rPr>
          <w:rFonts w:ascii="Calibri" w:hAnsi="Calibri" w:cs="Calibri"/>
          <w:b/>
          <w:sz w:val="22"/>
          <w:szCs w:val="22"/>
        </w:rPr>
        <w:t>Actual AC Calculation - Example 1:</w:t>
      </w:r>
    </w:p>
    <w:p w14:paraId="6CE9251D" w14:textId="77777777" w:rsidR="006D1BBD" w:rsidRPr="00130B70" w:rsidRDefault="006D1BBD" w:rsidP="005369A4">
      <w:pPr>
        <w:keepNext/>
        <w:autoSpaceDE w:val="0"/>
        <w:autoSpaceDN w:val="0"/>
        <w:ind w:left="720"/>
        <w:rPr>
          <w:rFonts w:cs="Arial"/>
        </w:rPr>
      </w:pPr>
      <w:r w:rsidRPr="00130B70">
        <w:rPr>
          <w:rFonts w:cs="Arial"/>
        </w:rPr>
        <w:t>Asphalt Specified = SP12.5 PGAC 64-28</w:t>
      </w:r>
    </w:p>
    <w:p w14:paraId="4741A97B" w14:textId="77777777" w:rsidR="006D1BBD" w:rsidRPr="003B4193" w:rsidRDefault="006D1BBD" w:rsidP="005369A4">
      <w:pPr>
        <w:keepNext/>
        <w:autoSpaceDE w:val="0"/>
        <w:autoSpaceDN w:val="0"/>
        <w:ind w:left="720"/>
        <w:rPr>
          <w:rFonts w:cs="Arial"/>
        </w:rPr>
      </w:pPr>
      <w:r w:rsidRPr="003B4193">
        <w:rPr>
          <w:rFonts w:cs="Arial"/>
        </w:rPr>
        <w:t>Asphalt Qty = 10,000 tonnes</w:t>
      </w:r>
    </w:p>
    <w:p w14:paraId="3D0FB11F" w14:textId="77777777" w:rsidR="006D1BBD" w:rsidRPr="001A60FE" w:rsidRDefault="006D1BBD" w:rsidP="005369A4">
      <w:pPr>
        <w:keepNext/>
        <w:autoSpaceDE w:val="0"/>
        <w:autoSpaceDN w:val="0"/>
        <w:ind w:left="720"/>
        <w:rPr>
          <w:rFonts w:cs="Arial"/>
        </w:rPr>
      </w:pPr>
      <w:r w:rsidRPr="001A60FE">
        <w:rPr>
          <w:rFonts w:cs="Arial"/>
        </w:rPr>
        <w:t>Average AC content obtained from QA samples = 5.3% of Asphalt Qty = 530 tonnes</w:t>
      </w:r>
    </w:p>
    <w:p w14:paraId="1E0AB925" w14:textId="77777777" w:rsidR="006D1BBD" w:rsidRPr="001A60FE" w:rsidRDefault="006D1BBD" w:rsidP="005369A4">
      <w:pPr>
        <w:keepNext/>
        <w:autoSpaceDE w:val="0"/>
        <w:autoSpaceDN w:val="0"/>
        <w:ind w:left="720"/>
        <w:rPr>
          <w:rFonts w:cs="Arial"/>
        </w:rPr>
      </w:pPr>
      <w:r w:rsidRPr="001A60FE">
        <w:rPr>
          <w:rFonts w:cs="Arial"/>
        </w:rPr>
        <w:t>Actual AC = Average AC from samples = 530 tonnes</w:t>
      </w:r>
    </w:p>
    <w:p w14:paraId="1C6D93D7" w14:textId="77777777" w:rsidR="006D1BBD" w:rsidRPr="00D30192" w:rsidRDefault="006D1BBD" w:rsidP="005369A4">
      <w:pPr>
        <w:keepNext/>
        <w:autoSpaceDE w:val="0"/>
        <w:autoSpaceDN w:val="0"/>
        <w:ind w:left="720"/>
        <w:rPr>
          <w:rFonts w:cs="Arial"/>
          <w:lang w:val="fr-FR"/>
        </w:rPr>
      </w:pPr>
      <w:proofErr w:type="spellStart"/>
      <w:r w:rsidRPr="00D30192">
        <w:rPr>
          <w:rFonts w:cs="Arial"/>
          <w:lang w:val="fr-FR"/>
        </w:rPr>
        <w:t>Actual</w:t>
      </w:r>
      <w:proofErr w:type="spellEnd"/>
      <w:r w:rsidRPr="00D30192">
        <w:rPr>
          <w:rFonts w:cs="Arial"/>
          <w:lang w:val="fr-FR"/>
        </w:rPr>
        <w:t xml:space="preserve"> AC % = (530 tonnes / 10,000 tonnes) x 100 %</w:t>
      </w:r>
    </w:p>
    <w:p w14:paraId="32CD58F4" w14:textId="77777777" w:rsidR="006D1BBD" w:rsidRPr="001A60FE" w:rsidRDefault="006D1BBD" w:rsidP="005369A4">
      <w:pPr>
        <w:spacing w:after="120"/>
        <w:ind w:left="720"/>
        <w:rPr>
          <w:rFonts w:cs="Arial"/>
        </w:rPr>
      </w:pPr>
      <w:r w:rsidRPr="001A60FE">
        <w:rPr>
          <w:rFonts w:cs="Arial"/>
        </w:rPr>
        <w:t>Actual AC % = 5.3% of PGAC</w:t>
      </w:r>
    </w:p>
    <w:p w14:paraId="0ADA44D0" w14:textId="77777777" w:rsidR="006D1BBD" w:rsidRPr="00FC769B" w:rsidRDefault="006D1BBD" w:rsidP="005369A4">
      <w:pPr>
        <w:pStyle w:val="PlainText"/>
        <w:keepNext/>
        <w:spacing w:after="120"/>
        <w:ind w:left="720"/>
        <w:contextualSpacing/>
        <w:rPr>
          <w:rFonts w:ascii="Calibri" w:hAnsi="Calibri" w:cs="Calibri"/>
          <w:b/>
          <w:sz w:val="22"/>
          <w:szCs w:val="22"/>
        </w:rPr>
      </w:pPr>
      <w:r w:rsidRPr="00FC769B">
        <w:rPr>
          <w:rFonts w:ascii="Calibri" w:hAnsi="Calibri" w:cs="Calibri"/>
          <w:b/>
          <w:sz w:val="22"/>
          <w:szCs w:val="22"/>
        </w:rPr>
        <w:lastRenderedPageBreak/>
        <w:t>Actual AC Calculation - Example 2:</w:t>
      </w:r>
    </w:p>
    <w:p w14:paraId="728E8D91" w14:textId="77777777" w:rsidR="006D1BBD" w:rsidRPr="00FC769B" w:rsidRDefault="006D1BBD" w:rsidP="005369A4">
      <w:pPr>
        <w:pStyle w:val="PlainText"/>
        <w:keepNext/>
        <w:spacing w:after="120"/>
        <w:ind w:left="720"/>
        <w:contextualSpacing/>
        <w:rPr>
          <w:rFonts w:ascii="Calibri" w:hAnsi="Calibri"/>
          <w:sz w:val="22"/>
          <w:szCs w:val="22"/>
        </w:rPr>
      </w:pPr>
      <w:r w:rsidRPr="00FC769B">
        <w:rPr>
          <w:rFonts w:ascii="Calibri" w:hAnsi="Calibri"/>
          <w:sz w:val="22"/>
          <w:szCs w:val="22"/>
        </w:rPr>
        <w:t>Asphalt Specified = SP19 PGAC 64-28</w:t>
      </w:r>
    </w:p>
    <w:p w14:paraId="61D9E1BE" w14:textId="77777777" w:rsidR="006D1BBD" w:rsidRPr="00FC769B" w:rsidRDefault="006D1BBD" w:rsidP="005369A4">
      <w:pPr>
        <w:pStyle w:val="PlainText"/>
        <w:keepNext/>
        <w:spacing w:after="120"/>
        <w:ind w:left="720"/>
        <w:contextualSpacing/>
        <w:rPr>
          <w:rFonts w:ascii="Calibri" w:hAnsi="Calibri"/>
          <w:sz w:val="22"/>
          <w:szCs w:val="22"/>
        </w:rPr>
      </w:pPr>
      <w:r w:rsidRPr="00FC769B">
        <w:rPr>
          <w:rFonts w:ascii="Calibri" w:hAnsi="Calibri"/>
          <w:sz w:val="22"/>
          <w:szCs w:val="22"/>
        </w:rPr>
        <w:t xml:space="preserve">Asphalt Qty = 10,000 </w:t>
      </w:r>
      <w:proofErr w:type="spellStart"/>
      <w:r w:rsidRPr="00FC769B">
        <w:rPr>
          <w:rFonts w:ascii="Calibri" w:hAnsi="Calibri"/>
          <w:sz w:val="22"/>
          <w:szCs w:val="22"/>
        </w:rPr>
        <w:t>tonnes</w:t>
      </w:r>
      <w:proofErr w:type="spellEnd"/>
    </w:p>
    <w:p w14:paraId="7EB62FC7" w14:textId="77777777" w:rsidR="006D1BBD" w:rsidRPr="00FC769B" w:rsidRDefault="006D1BBD" w:rsidP="005369A4">
      <w:pPr>
        <w:pStyle w:val="PlainText"/>
        <w:keepNext/>
        <w:spacing w:after="120"/>
        <w:ind w:left="720"/>
        <w:contextualSpacing/>
        <w:rPr>
          <w:rFonts w:ascii="Calibri" w:hAnsi="Calibri"/>
          <w:sz w:val="22"/>
          <w:szCs w:val="22"/>
        </w:rPr>
      </w:pPr>
      <w:r w:rsidRPr="00FC769B">
        <w:rPr>
          <w:rFonts w:ascii="Calibri" w:hAnsi="Calibri"/>
          <w:sz w:val="22"/>
          <w:szCs w:val="22"/>
        </w:rPr>
        <w:t xml:space="preserve">Asphalt mix design RAP = 15% = 1,500 </w:t>
      </w:r>
      <w:proofErr w:type="spellStart"/>
      <w:r w:rsidRPr="00FC769B">
        <w:rPr>
          <w:rFonts w:ascii="Calibri" w:hAnsi="Calibri"/>
          <w:sz w:val="22"/>
          <w:szCs w:val="22"/>
        </w:rPr>
        <w:t>tonnes</w:t>
      </w:r>
      <w:proofErr w:type="spellEnd"/>
    </w:p>
    <w:p w14:paraId="2E53EBDE" w14:textId="77777777" w:rsidR="006D1BBD" w:rsidRPr="00FC769B" w:rsidRDefault="006D1BBD" w:rsidP="005369A4">
      <w:pPr>
        <w:pStyle w:val="PlainText"/>
        <w:keepNext/>
        <w:spacing w:after="120"/>
        <w:ind w:left="720"/>
        <w:contextualSpacing/>
        <w:rPr>
          <w:rFonts w:ascii="Calibri" w:hAnsi="Calibri"/>
          <w:sz w:val="22"/>
          <w:szCs w:val="22"/>
        </w:rPr>
      </w:pPr>
      <w:r w:rsidRPr="00FC769B">
        <w:rPr>
          <w:rFonts w:ascii="Calibri" w:hAnsi="Calibri"/>
          <w:sz w:val="22"/>
          <w:szCs w:val="22"/>
        </w:rPr>
        <w:t xml:space="preserve">AC Content of RAP = 4% of asphalt mix design RAP = 60 </w:t>
      </w:r>
      <w:proofErr w:type="spellStart"/>
      <w:r w:rsidRPr="00FC769B">
        <w:rPr>
          <w:rFonts w:ascii="Calibri" w:hAnsi="Calibri"/>
          <w:sz w:val="22"/>
          <w:szCs w:val="22"/>
        </w:rPr>
        <w:t>tonnes</w:t>
      </w:r>
      <w:proofErr w:type="spellEnd"/>
    </w:p>
    <w:p w14:paraId="648C5FD0" w14:textId="77777777" w:rsidR="006D1BBD" w:rsidRPr="00FC769B" w:rsidRDefault="006D1BBD" w:rsidP="005369A4">
      <w:pPr>
        <w:pStyle w:val="PlainText"/>
        <w:keepNext/>
        <w:spacing w:after="120"/>
        <w:ind w:left="720"/>
        <w:contextualSpacing/>
        <w:rPr>
          <w:rFonts w:ascii="Calibri" w:hAnsi="Calibri"/>
          <w:sz w:val="22"/>
          <w:szCs w:val="22"/>
        </w:rPr>
      </w:pPr>
      <w:r w:rsidRPr="00FC769B">
        <w:rPr>
          <w:rFonts w:ascii="Calibri" w:hAnsi="Calibri"/>
          <w:sz w:val="22"/>
          <w:szCs w:val="22"/>
        </w:rPr>
        <w:t xml:space="preserve">Average AC content obtained from QA samples = 5.3% of Asphalt Qty = 530 </w:t>
      </w:r>
      <w:proofErr w:type="spellStart"/>
      <w:r w:rsidRPr="00FC769B">
        <w:rPr>
          <w:rFonts w:ascii="Calibri" w:hAnsi="Calibri"/>
          <w:sz w:val="22"/>
          <w:szCs w:val="22"/>
        </w:rPr>
        <w:t>tonnes</w:t>
      </w:r>
      <w:proofErr w:type="spellEnd"/>
    </w:p>
    <w:p w14:paraId="7844A94B" w14:textId="77777777" w:rsidR="006D1BBD" w:rsidRPr="00FC769B" w:rsidRDefault="006D1BBD" w:rsidP="005369A4">
      <w:pPr>
        <w:pStyle w:val="PlainText"/>
        <w:keepNext/>
        <w:spacing w:after="120"/>
        <w:ind w:left="720"/>
        <w:contextualSpacing/>
        <w:rPr>
          <w:rFonts w:ascii="Calibri" w:hAnsi="Calibri"/>
          <w:sz w:val="22"/>
          <w:szCs w:val="22"/>
        </w:rPr>
      </w:pPr>
      <w:r w:rsidRPr="00FC769B">
        <w:rPr>
          <w:rFonts w:ascii="Calibri" w:hAnsi="Calibri"/>
          <w:sz w:val="22"/>
          <w:szCs w:val="22"/>
        </w:rPr>
        <w:t xml:space="preserve">Actual AC = Average AC from samples – AC Content of RAP = 530 – 60 = 470 </w:t>
      </w:r>
      <w:proofErr w:type="spellStart"/>
      <w:r w:rsidRPr="00FC769B">
        <w:rPr>
          <w:rFonts w:ascii="Calibri" w:hAnsi="Calibri"/>
          <w:sz w:val="22"/>
          <w:szCs w:val="22"/>
        </w:rPr>
        <w:t>tonnes</w:t>
      </w:r>
      <w:proofErr w:type="spellEnd"/>
    </w:p>
    <w:p w14:paraId="7D1F9050" w14:textId="77777777" w:rsidR="006D1BBD" w:rsidRPr="00D30192" w:rsidRDefault="006D1BBD" w:rsidP="005369A4">
      <w:pPr>
        <w:pStyle w:val="PlainText"/>
        <w:keepNext/>
        <w:spacing w:after="120"/>
        <w:ind w:left="720"/>
        <w:contextualSpacing/>
        <w:rPr>
          <w:rFonts w:ascii="Calibri" w:hAnsi="Calibri"/>
          <w:sz w:val="22"/>
          <w:szCs w:val="22"/>
          <w:lang w:val="fr-FR"/>
        </w:rPr>
      </w:pPr>
      <w:proofErr w:type="spellStart"/>
      <w:r w:rsidRPr="00D30192">
        <w:rPr>
          <w:rFonts w:ascii="Calibri" w:hAnsi="Calibri"/>
          <w:sz w:val="22"/>
          <w:szCs w:val="22"/>
          <w:lang w:val="fr-FR"/>
        </w:rPr>
        <w:t>Actual</w:t>
      </w:r>
      <w:proofErr w:type="spellEnd"/>
      <w:r w:rsidRPr="00D30192">
        <w:rPr>
          <w:rFonts w:ascii="Calibri" w:hAnsi="Calibri"/>
          <w:sz w:val="22"/>
          <w:szCs w:val="22"/>
          <w:lang w:val="fr-FR"/>
        </w:rPr>
        <w:t xml:space="preserve"> AC % = (470 tonnes / 10,000 tonnes) x 100 %</w:t>
      </w:r>
    </w:p>
    <w:p w14:paraId="3EF046D2" w14:textId="77777777" w:rsidR="006D1BBD" w:rsidRPr="00FC769B" w:rsidRDefault="006D1BBD" w:rsidP="005369A4">
      <w:pPr>
        <w:pStyle w:val="PlainText"/>
        <w:spacing w:after="120"/>
        <w:ind w:left="720"/>
        <w:rPr>
          <w:rFonts w:ascii="Calibri" w:hAnsi="Calibri"/>
          <w:sz w:val="22"/>
          <w:szCs w:val="22"/>
        </w:rPr>
      </w:pPr>
      <w:r w:rsidRPr="00FC769B">
        <w:rPr>
          <w:rFonts w:ascii="Calibri" w:hAnsi="Calibri"/>
          <w:sz w:val="22"/>
          <w:szCs w:val="22"/>
        </w:rPr>
        <w:t>Actual AC % = 4.7% of PGAC</w:t>
      </w:r>
    </w:p>
    <w:p w14:paraId="22D9C693" w14:textId="77777777" w:rsidR="006D1BBD" w:rsidRPr="00FC769B" w:rsidRDefault="006D1BBD" w:rsidP="005369A4">
      <w:pPr>
        <w:pStyle w:val="PlainText"/>
        <w:spacing w:after="120"/>
        <w:ind w:left="720"/>
        <w:rPr>
          <w:rFonts w:ascii="Calibri" w:hAnsi="Calibri"/>
          <w:sz w:val="22"/>
          <w:szCs w:val="22"/>
        </w:rPr>
      </w:pPr>
      <w:r w:rsidRPr="00FC769B">
        <w:rPr>
          <w:rFonts w:ascii="Calibri" w:hAnsi="Calibri"/>
          <w:sz w:val="22"/>
          <w:szCs w:val="22"/>
        </w:rPr>
        <w:t xml:space="preserve">HMA Quantity shall be defined as the actual amount of hot mix asphalt placed and accepted into the Work in </w:t>
      </w:r>
      <w:proofErr w:type="spellStart"/>
      <w:r w:rsidRPr="00FC769B">
        <w:rPr>
          <w:rFonts w:ascii="Calibri" w:hAnsi="Calibri"/>
          <w:sz w:val="22"/>
          <w:szCs w:val="22"/>
        </w:rPr>
        <w:t>tonnes</w:t>
      </w:r>
      <w:proofErr w:type="spellEnd"/>
      <w:r w:rsidRPr="00FC769B">
        <w:rPr>
          <w:rFonts w:ascii="Calibri" w:hAnsi="Calibri"/>
          <w:sz w:val="22"/>
          <w:szCs w:val="22"/>
        </w:rPr>
        <w:t>.</w:t>
      </w:r>
    </w:p>
    <w:p w14:paraId="17A3B88A" w14:textId="77777777" w:rsidR="006D1BBD" w:rsidRPr="00FC769B" w:rsidRDefault="006D1BBD" w:rsidP="005369A4">
      <w:pPr>
        <w:pStyle w:val="PlainText"/>
        <w:spacing w:after="120"/>
        <w:ind w:left="720"/>
        <w:rPr>
          <w:rFonts w:ascii="Calibri" w:hAnsi="Calibri"/>
          <w:sz w:val="22"/>
          <w:szCs w:val="22"/>
        </w:rPr>
      </w:pPr>
      <w:r w:rsidRPr="00FC769B">
        <w:rPr>
          <w:rFonts w:ascii="Calibri" w:hAnsi="Calibri"/>
          <w:sz w:val="22"/>
          <w:szCs w:val="22"/>
        </w:rPr>
        <w:t xml:space="preserve">The Contractor shall bid the hot mix asphalt item(s) using the content of PGAC specified. </w:t>
      </w:r>
    </w:p>
    <w:p w14:paraId="7EEB5661" w14:textId="77777777" w:rsidR="006D1BBD" w:rsidRPr="00FC769B" w:rsidRDefault="006D1BBD" w:rsidP="005369A4">
      <w:pPr>
        <w:pStyle w:val="PlainText"/>
        <w:spacing w:after="120"/>
        <w:ind w:left="720"/>
        <w:rPr>
          <w:rFonts w:ascii="Calibri" w:hAnsi="Calibri"/>
          <w:sz w:val="22"/>
          <w:szCs w:val="22"/>
        </w:rPr>
      </w:pPr>
      <w:r w:rsidRPr="00FC769B">
        <w:rPr>
          <w:rFonts w:ascii="Calibri" w:hAnsi="Calibri"/>
          <w:sz w:val="22"/>
          <w:szCs w:val="22"/>
        </w:rPr>
        <w:t xml:space="preserve">An asphalt payment adjustment will only be considered for those items for which the unit of measurement specified in the </w:t>
      </w:r>
      <w:r w:rsidR="00CA58A7">
        <w:rPr>
          <w:rFonts w:ascii="Calibri" w:hAnsi="Calibri"/>
          <w:sz w:val="22"/>
          <w:szCs w:val="22"/>
        </w:rPr>
        <w:t>Bid Form</w:t>
      </w:r>
      <w:r w:rsidRPr="00FC769B">
        <w:rPr>
          <w:rFonts w:ascii="Calibri" w:hAnsi="Calibri"/>
          <w:sz w:val="22"/>
          <w:szCs w:val="22"/>
        </w:rPr>
        <w:t xml:space="preserve"> is “</w:t>
      </w:r>
      <w:proofErr w:type="spellStart"/>
      <w:r w:rsidRPr="00FC769B">
        <w:rPr>
          <w:rFonts w:ascii="Calibri" w:hAnsi="Calibri"/>
          <w:sz w:val="22"/>
          <w:szCs w:val="22"/>
        </w:rPr>
        <w:t>tonne</w:t>
      </w:r>
      <w:proofErr w:type="spellEnd"/>
      <w:r w:rsidRPr="00FC769B">
        <w:rPr>
          <w:rFonts w:ascii="Calibri" w:hAnsi="Calibri"/>
          <w:sz w:val="22"/>
          <w:szCs w:val="22"/>
        </w:rPr>
        <w:t xml:space="preserve"> (t)”.</w:t>
      </w:r>
    </w:p>
    <w:p w14:paraId="255DB5AF" w14:textId="77777777" w:rsidR="006D1BBD" w:rsidRPr="00FC769B" w:rsidRDefault="006D1BBD" w:rsidP="005369A4">
      <w:pPr>
        <w:pStyle w:val="PlainText"/>
        <w:spacing w:after="120"/>
        <w:ind w:left="720"/>
        <w:rPr>
          <w:rFonts w:ascii="Calibri" w:hAnsi="Calibri"/>
          <w:sz w:val="22"/>
          <w:szCs w:val="22"/>
        </w:rPr>
      </w:pPr>
      <w:r w:rsidRPr="00FC769B">
        <w:rPr>
          <w:rFonts w:ascii="Calibri" w:hAnsi="Calibri"/>
          <w:sz w:val="22"/>
          <w:szCs w:val="22"/>
        </w:rPr>
        <w:t>The Region will use the Ministry of Transportation’s PGAC price index issued the month prior to tender closing to determine the adjustment(s), if any:</w:t>
      </w:r>
    </w:p>
    <w:p w14:paraId="170FCA87" w14:textId="77777777" w:rsidR="006D1BBD" w:rsidRPr="00130B70" w:rsidRDefault="006D1BBD" w:rsidP="005369A4">
      <w:pPr>
        <w:autoSpaceDE w:val="0"/>
        <w:autoSpaceDN w:val="0"/>
        <w:adjustRightInd w:val="0"/>
        <w:spacing w:after="120"/>
        <w:ind w:left="720"/>
        <w:rPr>
          <w:rFonts w:cs="Arial"/>
        </w:rPr>
      </w:pPr>
      <w:r w:rsidRPr="00130B70">
        <w:rPr>
          <w:rFonts w:cs="Arial"/>
        </w:rPr>
        <w:t>Payment adjustment* = HMA Qty x (Actual AC – Bid AC) x AC Price</w:t>
      </w:r>
    </w:p>
    <w:p w14:paraId="53D94940" w14:textId="77777777" w:rsidR="006D1BBD" w:rsidRDefault="006D1BBD" w:rsidP="005369A4">
      <w:pPr>
        <w:autoSpaceDE w:val="0"/>
        <w:autoSpaceDN w:val="0"/>
        <w:spacing w:after="120"/>
        <w:ind w:left="720"/>
        <w:rPr>
          <w:rFonts w:cs="Arial"/>
        </w:rPr>
      </w:pPr>
      <w:r w:rsidRPr="003B4193">
        <w:rPr>
          <w:rFonts w:cs="Arial"/>
        </w:rPr>
        <w:t>*Negative value indicates payment to the Region.</w:t>
      </w:r>
    </w:p>
    <w:p w14:paraId="51DBFC88" w14:textId="77777777" w:rsidR="000B04A6" w:rsidRDefault="000B04A6" w:rsidP="000B04A6">
      <w:pPr>
        <w:pStyle w:val="Heading1"/>
      </w:pPr>
      <w:r>
        <w:t>PRODUCTS</w:t>
      </w:r>
    </w:p>
    <w:p w14:paraId="7F73D6E7" w14:textId="77777777" w:rsidR="00AF0A4D" w:rsidRPr="00FC769B" w:rsidRDefault="00AF0A4D" w:rsidP="00FC769B">
      <w:pPr>
        <w:pStyle w:val="Heading2"/>
      </w:pPr>
      <w:r w:rsidRPr="001A60FE">
        <w:rPr>
          <w:b/>
        </w:rPr>
        <w:t>OPSS.MUNI 1101</w:t>
      </w:r>
      <w:r w:rsidR="00C100BD">
        <w:t xml:space="preserve"> shall be followed with the following amendments:</w:t>
      </w:r>
    </w:p>
    <w:p w14:paraId="1A085288" w14:textId="77777777" w:rsidR="00AF0A4D" w:rsidRPr="001A60FE" w:rsidRDefault="00AF0A4D" w:rsidP="00FC769B">
      <w:pPr>
        <w:pStyle w:val="PlainText"/>
        <w:spacing w:after="120"/>
        <w:ind w:firstLine="720"/>
        <w:rPr>
          <w:rFonts w:ascii="Calibri" w:hAnsi="Calibri" w:cs="Calibri"/>
          <w:sz w:val="22"/>
          <w:szCs w:val="22"/>
        </w:rPr>
      </w:pPr>
      <w:r w:rsidRPr="001A60FE">
        <w:rPr>
          <w:rFonts w:ascii="Calibri" w:hAnsi="Calibri" w:cs="Calibri"/>
          <w:b/>
          <w:sz w:val="22"/>
          <w:szCs w:val="22"/>
        </w:rPr>
        <w:t>1101.02 References</w:t>
      </w:r>
      <w:r w:rsidRPr="001A60FE">
        <w:rPr>
          <w:rFonts w:ascii="Calibri" w:hAnsi="Calibri" w:cs="Calibri"/>
          <w:sz w:val="22"/>
          <w:szCs w:val="22"/>
        </w:rPr>
        <w:t xml:space="preserve"> is amended by the deletion of the following:</w:t>
      </w:r>
    </w:p>
    <w:p w14:paraId="4C52F390" w14:textId="77777777" w:rsidR="00AF0A4D" w:rsidRPr="001A60FE" w:rsidRDefault="00AF0A4D" w:rsidP="00FC769B">
      <w:pPr>
        <w:pStyle w:val="PlainText"/>
        <w:spacing w:after="120"/>
        <w:ind w:firstLine="720"/>
        <w:rPr>
          <w:rFonts w:ascii="Calibri" w:hAnsi="Calibri" w:cs="Calibri"/>
          <w:b/>
          <w:sz w:val="22"/>
          <w:szCs w:val="22"/>
        </w:rPr>
      </w:pPr>
      <w:r w:rsidRPr="001A60FE">
        <w:rPr>
          <w:rFonts w:ascii="Calibri" w:hAnsi="Calibri" w:cs="Calibri"/>
          <w:b/>
          <w:sz w:val="22"/>
          <w:szCs w:val="22"/>
        </w:rPr>
        <w:t>ASTM International</w:t>
      </w:r>
    </w:p>
    <w:p w14:paraId="2556B215" w14:textId="77777777" w:rsidR="00AF0A4D" w:rsidRPr="001A60FE" w:rsidRDefault="00AF0A4D" w:rsidP="00FC769B">
      <w:pPr>
        <w:pStyle w:val="PlainText"/>
        <w:spacing w:after="120"/>
        <w:ind w:firstLine="720"/>
        <w:rPr>
          <w:rFonts w:ascii="Calibri" w:hAnsi="Calibri" w:cs="Calibri"/>
          <w:sz w:val="22"/>
          <w:szCs w:val="22"/>
        </w:rPr>
      </w:pPr>
      <w:r w:rsidRPr="001A60FE">
        <w:rPr>
          <w:rFonts w:ascii="Calibri" w:hAnsi="Calibri" w:cs="Calibri"/>
          <w:sz w:val="22"/>
          <w:szCs w:val="22"/>
        </w:rPr>
        <w:t>D3665-12</w:t>
      </w:r>
      <w:r w:rsidRPr="001A60FE">
        <w:rPr>
          <w:rFonts w:ascii="Calibri" w:hAnsi="Calibri" w:cs="Calibri"/>
          <w:sz w:val="22"/>
          <w:szCs w:val="22"/>
        </w:rPr>
        <w:tab/>
        <w:t>Standard Practice for Random Sampling of Construction Materials</w:t>
      </w:r>
    </w:p>
    <w:p w14:paraId="09FA9025" w14:textId="77777777" w:rsidR="00AF0A4D" w:rsidRPr="001A60FE" w:rsidRDefault="00AF0A4D" w:rsidP="00FC769B">
      <w:pPr>
        <w:pStyle w:val="PlainText"/>
        <w:spacing w:after="120"/>
        <w:ind w:firstLine="720"/>
        <w:rPr>
          <w:rFonts w:ascii="Calibri" w:hAnsi="Calibri" w:cs="Calibri"/>
          <w:b/>
          <w:sz w:val="22"/>
          <w:szCs w:val="22"/>
        </w:rPr>
      </w:pPr>
      <w:r w:rsidRPr="001A60FE">
        <w:rPr>
          <w:rFonts w:ascii="Calibri" w:hAnsi="Calibri" w:cs="Calibri"/>
          <w:b/>
          <w:sz w:val="22"/>
          <w:szCs w:val="22"/>
        </w:rPr>
        <w:t>1101.04.01.01 PGAC Test Documentation</w:t>
      </w:r>
      <w:r w:rsidRPr="001A60FE">
        <w:rPr>
          <w:rFonts w:ascii="Calibri" w:hAnsi="Calibri" w:cs="Calibri"/>
          <w:sz w:val="22"/>
          <w:szCs w:val="22"/>
        </w:rPr>
        <w:t xml:space="preserve"> is deleted and replaced by the following:</w:t>
      </w:r>
    </w:p>
    <w:p w14:paraId="6C789DFA" w14:textId="77777777" w:rsidR="00AF0A4D" w:rsidRPr="001A60FE" w:rsidRDefault="00AF0A4D" w:rsidP="00FC769B">
      <w:pPr>
        <w:pStyle w:val="PlainText"/>
        <w:spacing w:after="120"/>
        <w:ind w:left="720"/>
        <w:rPr>
          <w:rFonts w:ascii="Calibri" w:hAnsi="Calibri" w:cs="Calibri"/>
          <w:sz w:val="22"/>
          <w:szCs w:val="22"/>
        </w:rPr>
      </w:pPr>
      <w:r w:rsidRPr="001A60FE">
        <w:rPr>
          <w:rFonts w:ascii="Calibri" w:hAnsi="Calibri" w:cs="Calibri"/>
          <w:sz w:val="22"/>
          <w:szCs w:val="22"/>
        </w:rPr>
        <w:t>For each grade of PGAC specified in the Contract Documents, the Contractor shall supply the following to the Consultant a minimum of 14 Days prior to the first use of each Product, or concurrently with the submission of the asphalt mix design, whichever is earlier:</w:t>
      </w:r>
    </w:p>
    <w:p w14:paraId="6A51650C"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t xml:space="preserve">a) </w:t>
      </w:r>
      <w:r w:rsidRPr="001A60FE">
        <w:rPr>
          <w:rFonts w:ascii="Calibri" w:hAnsi="Calibri" w:cs="Calibri"/>
          <w:sz w:val="22"/>
          <w:szCs w:val="22"/>
        </w:rPr>
        <w:tab/>
        <w:t xml:space="preserve">The PGAC supplier and the facility type and location that the Product will be supplied from. </w:t>
      </w:r>
    </w:p>
    <w:p w14:paraId="4F9E667C"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t xml:space="preserve">b) </w:t>
      </w:r>
      <w:r w:rsidRPr="001A60FE">
        <w:rPr>
          <w:rFonts w:ascii="Calibri" w:hAnsi="Calibri" w:cs="Calibri"/>
          <w:sz w:val="22"/>
          <w:szCs w:val="22"/>
        </w:rPr>
        <w:tab/>
        <w:t xml:space="preserve">Test results for the Product demonstrating compliance with the requirements of the Contract Documents. </w:t>
      </w:r>
    </w:p>
    <w:p w14:paraId="0ACE76D2"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t xml:space="preserve">c) </w:t>
      </w:r>
      <w:r w:rsidRPr="001A60FE">
        <w:rPr>
          <w:rFonts w:ascii="Calibri" w:hAnsi="Calibri" w:cs="Calibri"/>
          <w:sz w:val="22"/>
          <w:szCs w:val="22"/>
        </w:rPr>
        <w:tab/>
        <w:t xml:space="preserve">Applicable mixing and compaction temperatures for the Product. </w:t>
      </w:r>
    </w:p>
    <w:p w14:paraId="2DB10C9D"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t xml:space="preserve">d) </w:t>
      </w:r>
      <w:r w:rsidRPr="001A60FE">
        <w:rPr>
          <w:rFonts w:ascii="Calibri" w:hAnsi="Calibri" w:cs="Calibri"/>
          <w:sz w:val="22"/>
          <w:szCs w:val="22"/>
        </w:rPr>
        <w:tab/>
        <w:t>Documentation setting out the construction, storage and handling requirements, including the material safety data sheet, re</w:t>
      </w:r>
      <w:r w:rsidR="009B0994">
        <w:rPr>
          <w:rFonts w:ascii="Calibri" w:hAnsi="Calibri" w:cs="Calibri"/>
          <w:sz w:val="22"/>
          <w:szCs w:val="22"/>
        </w:rPr>
        <w:t>-</w:t>
      </w:r>
      <w:r w:rsidRPr="001A60FE">
        <w:rPr>
          <w:rFonts w:ascii="Calibri" w:hAnsi="Calibri" w:cs="Calibri"/>
          <w:sz w:val="22"/>
          <w:szCs w:val="22"/>
        </w:rPr>
        <w:t>compaction temperature, mix discharge temperature, and recommended extraction procedure.</w:t>
      </w:r>
    </w:p>
    <w:p w14:paraId="7C3DB0F5"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t>e)</w:t>
      </w:r>
      <w:r w:rsidRPr="001A60FE">
        <w:rPr>
          <w:rFonts w:ascii="Calibri" w:hAnsi="Calibri" w:cs="Calibri"/>
          <w:sz w:val="22"/>
          <w:szCs w:val="22"/>
        </w:rPr>
        <w:tab/>
        <w:t xml:space="preserve">When the PGAC contains any </w:t>
      </w:r>
      <w:r w:rsidR="006E6417" w:rsidRPr="006E6417">
        <w:rPr>
          <w:rFonts w:ascii="Calibri" w:hAnsi="Calibri" w:cs="Calibri"/>
          <w:sz w:val="22"/>
          <w:szCs w:val="22"/>
        </w:rPr>
        <w:t>Polyphosphoric acid</w:t>
      </w:r>
      <w:r w:rsidR="006E6417">
        <w:rPr>
          <w:rFonts w:ascii="Calibri" w:hAnsi="Calibri" w:cs="Calibri"/>
          <w:sz w:val="22"/>
          <w:szCs w:val="22"/>
        </w:rPr>
        <w:t xml:space="preserve"> (</w:t>
      </w:r>
      <w:r w:rsidRPr="001A60FE">
        <w:rPr>
          <w:rFonts w:ascii="Calibri" w:hAnsi="Calibri" w:cs="Calibri"/>
          <w:sz w:val="22"/>
          <w:szCs w:val="22"/>
        </w:rPr>
        <w:t>PPA</w:t>
      </w:r>
      <w:r w:rsidR="006E6417">
        <w:rPr>
          <w:rFonts w:ascii="Calibri" w:hAnsi="Calibri" w:cs="Calibri"/>
          <w:sz w:val="22"/>
          <w:szCs w:val="22"/>
        </w:rPr>
        <w:t>)</w:t>
      </w:r>
      <w:r w:rsidRPr="001A60FE">
        <w:rPr>
          <w:rFonts w:ascii="Calibri" w:hAnsi="Calibri" w:cs="Calibri"/>
          <w:sz w:val="22"/>
          <w:szCs w:val="22"/>
        </w:rPr>
        <w:t xml:space="preserve"> and a liquid anti-stripping additive is incorporated into the PGAC at the PGAC supplier’s depot:</w:t>
      </w:r>
    </w:p>
    <w:p w14:paraId="65BAA39C" w14:textId="77777777" w:rsidR="00AF0A4D" w:rsidRPr="001A60FE" w:rsidRDefault="00AF0A4D" w:rsidP="005369A4">
      <w:pPr>
        <w:pStyle w:val="PlainText"/>
        <w:spacing w:after="120"/>
        <w:ind w:left="1440" w:hanging="720"/>
        <w:rPr>
          <w:rFonts w:ascii="Calibri" w:hAnsi="Calibri" w:cs="Calibri"/>
          <w:sz w:val="22"/>
          <w:szCs w:val="22"/>
        </w:rPr>
      </w:pPr>
      <w:proofErr w:type="spellStart"/>
      <w:r w:rsidRPr="001A60FE">
        <w:rPr>
          <w:rFonts w:ascii="Calibri" w:hAnsi="Calibri" w:cs="Calibri"/>
          <w:sz w:val="22"/>
          <w:szCs w:val="22"/>
        </w:rPr>
        <w:t>i</w:t>
      </w:r>
      <w:proofErr w:type="spellEnd"/>
      <w:r w:rsidRPr="001A60FE">
        <w:rPr>
          <w:rFonts w:ascii="Calibri" w:hAnsi="Calibri" w:cs="Calibri"/>
          <w:sz w:val="22"/>
          <w:szCs w:val="22"/>
        </w:rPr>
        <w:t>)</w:t>
      </w:r>
      <w:r w:rsidRPr="001A60FE">
        <w:rPr>
          <w:rFonts w:ascii="Calibri" w:hAnsi="Calibri" w:cs="Calibri"/>
          <w:sz w:val="22"/>
          <w:szCs w:val="22"/>
        </w:rPr>
        <w:tab/>
        <w:t xml:space="preserve">information on how much anti-stripping additive was added to the PGAC, and; </w:t>
      </w:r>
    </w:p>
    <w:p w14:paraId="44237435"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lastRenderedPageBreak/>
        <w:t>ii)</w:t>
      </w:r>
      <w:r w:rsidRPr="001A60FE">
        <w:rPr>
          <w:rFonts w:ascii="Calibri" w:hAnsi="Calibri" w:cs="Calibri"/>
          <w:sz w:val="22"/>
          <w:szCs w:val="22"/>
        </w:rPr>
        <w:tab/>
        <w:t xml:space="preserve">documentation from the PGAC supplier confirming that the PPA modified PGAC with the liquid anti-stripping additive added at the PGAC supplier’s depot will meet all asphalt cement material requirements specified in the Contract Documents and </w:t>
      </w:r>
      <w:r w:rsidR="006E6417">
        <w:rPr>
          <w:rFonts w:ascii="Calibri" w:hAnsi="Calibri" w:cs="Calibri"/>
          <w:sz w:val="22"/>
          <w:szCs w:val="22"/>
        </w:rPr>
        <w:t>American Association of State Highway and Transportation Officials</w:t>
      </w:r>
      <w:r w:rsidR="006E6417" w:rsidRPr="001A60FE">
        <w:rPr>
          <w:rFonts w:ascii="Calibri" w:hAnsi="Calibri" w:cs="Calibri"/>
          <w:sz w:val="22"/>
          <w:szCs w:val="22"/>
        </w:rPr>
        <w:t xml:space="preserve"> </w:t>
      </w:r>
      <w:r w:rsidR="006E6417">
        <w:rPr>
          <w:rFonts w:ascii="Calibri" w:hAnsi="Calibri" w:cs="Calibri"/>
          <w:sz w:val="22"/>
          <w:szCs w:val="22"/>
        </w:rPr>
        <w:t>(</w:t>
      </w:r>
      <w:r w:rsidRPr="001A60FE">
        <w:rPr>
          <w:rFonts w:ascii="Calibri" w:hAnsi="Calibri" w:cs="Calibri"/>
          <w:sz w:val="22"/>
          <w:szCs w:val="22"/>
        </w:rPr>
        <w:t>AASHTO</w:t>
      </w:r>
      <w:r w:rsidR="006E6417">
        <w:rPr>
          <w:rFonts w:ascii="Calibri" w:hAnsi="Calibri" w:cs="Calibri"/>
          <w:sz w:val="22"/>
          <w:szCs w:val="22"/>
        </w:rPr>
        <w:t>)</w:t>
      </w:r>
      <w:r w:rsidRPr="001A60FE">
        <w:rPr>
          <w:rFonts w:ascii="Calibri" w:hAnsi="Calibri" w:cs="Calibri"/>
          <w:sz w:val="22"/>
          <w:szCs w:val="22"/>
        </w:rPr>
        <w:t xml:space="preserve"> M320 for the PGAC grade specified in the Contract.  </w:t>
      </w:r>
    </w:p>
    <w:p w14:paraId="1F2DFB9C"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t>f)</w:t>
      </w:r>
      <w:r w:rsidRPr="001A60FE">
        <w:rPr>
          <w:rFonts w:ascii="Calibri" w:hAnsi="Calibri" w:cs="Calibri"/>
          <w:sz w:val="22"/>
          <w:szCs w:val="22"/>
        </w:rPr>
        <w:tab/>
        <w:t>A copy of all LS-227 documentation demonstrating that the Product complies with the requirements of the Contract Documents.</w:t>
      </w:r>
    </w:p>
    <w:p w14:paraId="421A47CB"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t>g)</w:t>
      </w:r>
      <w:r w:rsidRPr="001A60FE">
        <w:rPr>
          <w:rFonts w:ascii="Calibri" w:hAnsi="Calibri" w:cs="Calibri"/>
          <w:sz w:val="22"/>
          <w:szCs w:val="22"/>
        </w:rPr>
        <w:tab/>
        <w:t xml:space="preserve">Low temperature limiting grade along with a copy of all of the LS-308 documentation demonstrating that the Product complies with the requirements of the Contract Documents.  </w:t>
      </w:r>
    </w:p>
    <w:p w14:paraId="05411276" w14:textId="77777777" w:rsidR="00AF0A4D" w:rsidRPr="001A60FE" w:rsidRDefault="00AF0A4D" w:rsidP="005369A4">
      <w:pPr>
        <w:pStyle w:val="PlainText"/>
        <w:spacing w:after="120"/>
        <w:ind w:left="1440" w:hanging="720"/>
        <w:rPr>
          <w:rFonts w:ascii="Calibri" w:hAnsi="Calibri" w:cs="Calibri"/>
          <w:sz w:val="22"/>
          <w:szCs w:val="22"/>
        </w:rPr>
      </w:pPr>
      <w:r w:rsidRPr="001A60FE">
        <w:rPr>
          <w:rFonts w:ascii="Calibri" w:hAnsi="Calibri" w:cs="Calibri"/>
          <w:sz w:val="22"/>
          <w:szCs w:val="22"/>
        </w:rPr>
        <w:t>h)</w:t>
      </w:r>
      <w:r w:rsidRPr="001A60FE">
        <w:rPr>
          <w:rFonts w:ascii="Calibri" w:hAnsi="Calibri" w:cs="Calibri"/>
          <w:sz w:val="22"/>
          <w:szCs w:val="22"/>
        </w:rPr>
        <w:tab/>
        <w:t>Average of the critical crack tip opening displacement (</w:t>
      </w:r>
      <w:proofErr w:type="spellStart"/>
      <w:r w:rsidRPr="001A60FE">
        <w:rPr>
          <w:rFonts w:ascii="Calibri" w:hAnsi="Calibri"/>
          <w:color w:val="000000"/>
          <w:sz w:val="22"/>
          <w:szCs w:val="22"/>
        </w:rPr>
        <w:t>δ</w:t>
      </w:r>
      <w:r w:rsidRPr="001A60FE">
        <w:rPr>
          <w:rFonts w:ascii="Calibri" w:hAnsi="Calibri" w:cs="Times New Roman"/>
          <w:color w:val="000000"/>
          <w:sz w:val="22"/>
          <w:szCs w:val="22"/>
          <w:vertAlign w:val="subscript"/>
        </w:rPr>
        <w:t>t</w:t>
      </w:r>
      <w:proofErr w:type="spellEnd"/>
      <w:r w:rsidRPr="001A60FE">
        <w:rPr>
          <w:rFonts w:ascii="Calibri" w:hAnsi="Calibri" w:cs="Calibri"/>
          <w:sz w:val="22"/>
          <w:szCs w:val="22"/>
        </w:rPr>
        <w:t>) as determined according to LS</w:t>
      </w:r>
      <w:r w:rsidRPr="001A60FE">
        <w:rPr>
          <w:rFonts w:ascii="Calibri" w:hAnsi="Calibri" w:cs="Calibri"/>
          <w:sz w:val="22"/>
          <w:szCs w:val="22"/>
        </w:rPr>
        <w:noBreakHyphen/>
        <w:t>299 along with a copy of all of the LS-299 documentation demonstrating that the Product complies with the requirements of the Contract Documents.</w:t>
      </w:r>
    </w:p>
    <w:p w14:paraId="2C6DF8EF" w14:textId="77777777" w:rsidR="00AF0A4D" w:rsidRPr="001A60FE" w:rsidRDefault="00AF0A4D" w:rsidP="00FC769B">
      <w:pPr>
        <w:pStyle w:val="PlainText"/>
        <w:spacing w:after="120"/>
        <w:ind w:left="720"/>
        <w:rPr>
          <w:rFonts w:ascii="Calibri" w:hAnsi="Calibri" w:cs="Calibri"/>
          <w:sz w:val="22"/>
          <w:szCs w:val="22"/>
        </w:rPr>
      </w:pPr>
      <w:r w:rsidRPr="001A60FE">
        <w:rPr>
          <w:rFonts w:ascii="Calibri" w:hAnsi="Calibri" w:cs="Calibri"/>
          <w:sz w:val="22"/>
          <w:szCs w:val="22"/>
        </w:rPr>
        <w:t xml:space="preserve">For test documentation required under f), g), and h) above, the independent laboratory conducting the PGAC testing shall have participated in the most recent AASHTO Materials Reference Laboratory proficiency sample correlation program for PGAC and shall have obtained proficiency ratings in the program, satisfactory to the </w:t>
      </w:r>
      <w:r w:rsidR="006D1BBD" w:rsidRPr="001A60FE">
        <w:rPr>
          <w:rFonts w:ascii="Calibri" w:hAnsi="Calibri" w:cs="Calibri"/>
          <w:sz w:val="22"/>
          <w:szCs w:val="22"/>
        </w:rPr>
        <w:t>Region</w:t>
      </w:r>
      <w:r w:rsidRPr="001A60FE">
        <w:rPr>
          <w:rFonts w:ascii="Calibri" w:hAnsi="Calibri" w:cs="Calibri"/>
          <w:sz w:val="22"/>
          <w:szCs w:val="22"/>
        </w:rPr>
        <w:t>.</w:t>
      </w:r>
    </w:p>
    <w:p w14:paraId="11F3A7EB" w14:textId="77777777" w:rsidR="00AF0A4D" w:rsidRPr="001A60FE" w:rsidRDefault="00AF0A4D" w:rsidP="005369A4">
      <w:pPr>
        <w:pStyle w:val="PlainText"/>
        <w:spacing w:after="120"/>
        <w:ind w:left="720"/>
        <w:rPr>
          <w:rFonts w:ascii="Calibri" w:hAnsi="Calibri" w:cs="Calibri"/>
          <w:sz w:val="22"/>
          <w:szCs w:val="22"/>
        </w:rPr>
      </w:pPr>
      <w:r w:rsidRPr="001A60FE">
        <w:rPr>
          <w:rFonts w:ascii="Calibri" w:hAnsi="Calibri" w:cs="Calibri"/>
          <w:sz w:val="22"/>
          <w:szCs w:val="22"/>
        </w:rPr>
        <w:t xml:space="preserve">The </w:t>
      </w:r>
      <w:r w:rsidR="00A9207B">
        <w:rPr>
          <w:rFonts w:ascii="Calibri" w:hAnsi="Calibri" w:cs="Calibri"/>
          <w:sz w:val="22"/>
          <w:szCs w:val="22"/>
        </w:rPr>
        <w:t xml:space="preserve">Consultant </w:t>
      </w:r>
      <w:r w:rsidRPr="001A60FE">
        <w:rPr>
          <w:rFonts w:ascii="Calibri" w:hAnsi="Calibri" w:cs="Calibri"/>
          <w:sz w:val="22"/>
          <w:szCs w:val="22"/>
        </w:rPr>
        <w:t xml:space="preserve">shall review the test results submitted and provide written confirmation of conformance of the PGAC, or advise the Contractor of any non-conformance, within 10 </w:t>
      </w:r>
      <w:r w:rsidR="00F11D78">
        <w:rPr>
          <w:rFonts w:ascii="Calibri" w:hAnsi="Calibri" w:cs="Calibri"/>
          <w:sz w:val="22"/>
          <w:szCs w:val="22"/>
        </w:rPr>
        <w:t>Business</w:t>
      </w:r>
      <w:r w:rsidRPr="001A60FE">
        <w:rPr>
          <w:rFonts w:ascii="Calibri" w:hAnsi="Calibri" w:cs="Calibri"/>
          <w:sz w:val="22"/>
          <w:szCs w:val="22"/>
        </w:rPr>
        <w:t xml:space="preserve"> Days from the date of delivery of the samples and test documentation.  The mix shall not be placed until the </w:t>
      </w:r>
      <w:r w:rsidR="00A9207B">
        <w:rPr>
          <w:rFonts w:ascii="Calibri" w:hAnsi="Calibri" w:cs="Calibri"/>
          <w:sz w:val="22"/>
          <w:szCs w:val="22"/>
        </w:rPr>
        <w:t xml:space="preserve">Consultant </w:t>
      </w:r>
      <w:r w:rsidRPr="001A60FE">
        <w:rPr>
          <w:rFonts w:ascii="Calibri" w:hAnsi="Calibri" w:cs="Calibri"/>
          <w:sz w:val="22"/>
          <w:szCs w:val="22"/>
        </w:rPr>
        <w:t>provides written confirmation of conformance of the PGAC to the requirements of the Contract Documents, based on the submitted test results and possible</w:t>
      </w:r>
      <w:r w:rsidR="00A9207B">
        <w:rPr>
          <w:rFonts w:ascii="Calibri" w:hAnsi="Calibri" w:cs="Calibri"/>
          <w:sz w:val="22"/>
          <w:szCs w:val="22"/>
        </w:rPr>
        <w:t xml:space="preserve"> QA </w:t>
      </w:r>
      <w:r w:rsidRPr="001A60FE">
        <w:rPr>
          <w:rFonts w:ascii="Calibri" w:hAnsi="Calibri" w:cs="Calibri"/>
          <w:sz w:val="22"/>
          <w:szCs w:val="22"/>
        </w:rPr>
        <w:t xml:space="preserve">testing.  The </w:t>
      </w:r>
      <w:r w:rsidR="00A9207B">
        <w:rPr>
          <w:rFonts w:ascii="Calibri" w:hAnsi="Calibri" w:cs="Calibri"/>
          <w:sz w:val="22"/>
          <w:szCs w:val="22"/>
        </w:rPr>
        <w:t>Consultant</w:t>
      </w:r>
      <w:r w:rsidRPr="001A60FE">
        <w:rPr>
          <w:rFonts w:ascii="Calibri" w:hAnsi="Calibri" w:cs="Calibri"/>
          <w:sz w:val="22"/>
          <w:szCs w:val="22"/>
        </w:rPr>
        <w:t xml:space="preserve">’s confirmation of conformance of the submitted PGAC properties does not constitute any guarantee that the mix can be produced, constructed, or both, in accordance with the Contract requirements, and shall not relieve the Contractor of its responsibility for ensuring the specified quality of materials and workmanship.   </w:t>
      </w:r>
    </w:p>
    <w:p w14:paraId="4B7D9399" w14:textId="77777777" w:rsidR="00AF0A4D" w:rsidRPr="00FC769B" w:rsidRDefault="00AF0A4D" w:rsidP="00FC769B">
      <w:pPr>
        <w:pStyle w:val="Heading2"/>
      </w:pPr>
      <w:r w:rsidRPr="001A60FE">
        <w:rPr>
          <w:b/>
        </w:rPr>
        <w:t>OPSS.MUNI 1151</w:t>
      </w:r>
      <w:r w:rsidR="00C100BD">
        <w:rPr>
          <w:b/>
        </w:rPr>
        <w:t xml:space="preserve"> </w:t>
      </w:r>
      <w:r w:rsidR="00C100BD" w:rsidRPr="00FC769B">
        <w:t xml:space="preserve">shall be followed with the following </w:t>
      </w:r>
      <w:r w:rsidR="00C100BD" w:rsidRPr="001A60FE">
        <w:t>amendments</w:t>
      </w:r>
      <w:r w:rsidR="00C100BD">
        <w:t>:</w:t>
      </w:r>
    </w:p>
    <w:p w14:paraId="2B943B63" w14:textId="77777777" w:rsidR="00AF0A4D" w:rsidRPr="001A60FE" w:rsidRDefault="00AF0A4D" w:rsidP="005369A4">
      <w:pPr>
        <w:pStyle w:val="PlainText"/>
        <w:keepNext/>
        <w:spacing w:after="120"/>
        <w:ind w:left="720"/>
        <w:rPr>
          <w:rFonts w:ascii="Calibri" w:hAnsi="Calibri" w:cs="Calibri"/>
          <w:sz w:val="22"/>
          <w:szCs w:val="22"/>
        </w:rPr>
      </w:pPr>
      <w:r w:rsidRPr="001A60FE">
        <w:rPr>
          <w:rFonts w:ascii="Calibri" w:hAnsi="Calibri" w:cs="Calibri"/>
          <w:b/>
          <w:sz w:val="22"/>
          <w:szCs w:val="22"/>
        </w:rPr>
        <w:t xml:space="preserve">1151.02 References </w:t>
      </w:r>
      <w:r w:rsidRPr="001A60FE">
        <w:rPr>
          <w:rFonts w:ascii="Calibri" w:hAnsi="Calibri" w:cs="Calibri"/>
          <w:sz w:val="22"/>
          <w:szCs w:val="22"/>
        </w:rPr>
        <w:t xml:space="preserve">is amended by deleting the reference to OPSS 1101 Performance Graded Asphalt Cement from the list of </w:t>
      </w:r>
      <w:r w:rsidRPr="001A60FE">
        <w:rPr>
          <w:rFonts w:ascii="Calibri" w:hAnsi="Calibri" w:cs="Calibri"/>
          <w:b/>
          <w:sz w:val="22"/>
          <w:szCs w:val="22"/>
        </w:rPr>
        <w:t>Ontario Provisional Standard Specifications, Material</w:t>
      </w:r>
      <w:r w:rsidRPr="001A60FE">
        <w:rPr>
          <w:rFonts w:ascii="Calibri" w:hAnsi="Calibri" w:cs="Calibri"/>
          <w:sz w:val="22"/>
          <w:szCs w:val="22"/>
        </w:rPr>
        <w:t xml:space="preserve"> and replacing it with “OPSS.MUNI 1101 Material Specification for Performance Graded Asphalt Cement as modified by these Specifications”.</w:t>
      </w:r>
    </w:p>
    <w:p w14:paraId="70B70088" w14:textId="77777777" w:rsidR="00AF0A4D" w:rsidRPr="001A60FE" w:rsidRDefault="00AF0A4D" w:rsidP="005369A4">
      <w:pPr>
        <w:pStyle w:val="PlainText"/>
        <w:spacing w:after="120"/>
        <w:ind w:left="720"/>
        <w:rPr>
          <w:rFonts w:ascii="Calibri" w:hAnsi="Calibri" w:cs="Calibri"/>
          <w:sz w:val="22"/>
          <w:szCs w:val="22"/>
        </w:rPr>
      </w:pPr>
      <w:r w:rsidRPr="001A60FE">
        <w:rPr>
          <w:rFonts w:ascii="Calibri" w:hAnsi="Calibri" w:cs="Calibri"/>
          <w:b/>
          <w:sz w:val="22"/>
          <w:szCs w:val="22"/>
        </w:rPr>
        <w:t xml:space="preserve">1151.02 References </w:t>
      </w:r>
      <w:r w:rsidRPr="001A60FE">
        <w:rPr>
          <w:rFonts w:ascii="Calibri" w:hAnsi="Calibri" w:cs="Calibri"/>
          <w:sz w:val="22"/>
          <w:szCs w:val="22"/>
        </w:rPr>
        <w:t xml:space="preserve">is amended by the addition of the following to the list of </w:t>
      </w:r>
      <w:r w:rsidRPr="001A60FE">
        <w:rPr>
          <w:rFonts w:ascii="Calibri" w:hAnsi="Calibri" w:cs="Calibri"/>
          <w:b/>
          <w:sz w:val="22"/>
          <w:szCs w:val="22"/>
        </w:rPr>
        <w:t>MTO Laboratory Testing Manuals</w:t>
      </w:r>
      <w:r w:rsidRPr="001A60FE">
        <w:rPr>
          <w:rFonts w:ascii="Calibri" w:hAnsi="Calibri" w:cs="Calibri"/>
          <w:sz w:val="22"/>
          <w:szCs w:val="22"/>
        </w:rPr>
        <w:t xml:space="preserve"> under the </w:t>
      </w:r>
      <w:r w:rsidRPr="001A60FE">
        <w:rPr>
          <w:rFonts w:ascii="Calibri" w:hAnsi="Calibri" w:cs="Calibri"/>
          <w:b/>
          <w:sz w:val="22"/>
          <w:szCs w:val="22"/>
        </w:rPr>
        <w:t>Ontario Ministry of Transportation Publications</w:t>
      </w:r>
      <w:r w:rsidRPr="001A60FE">
        <w:rPr>
          <w:rFonts w:ascii="Calibri" w:hAnsi="Calibri" w:cs="Calibri"/>
          <w:sz w:val="22"/>
          <w:szCs w:val="22"/>
        </w:rPr>
        <w:t>:</w:t>
      </w:r>
    </w:p>
    <w:p w14:paraId="379C4AC2" w14:textId="77777777" w:rsidR="00AF0A4D" w:rsidRPr="001A60FE" w:rsidRDefault="00AF0A4D" w:rsidP="00FC769B">
      <w:pPr>
        <w:spacing w:after="120"/>
        <w:ind w:left="1800" w:hanging="1080"/>
        <w:rPr>
          <w:kern w:val="2"/>
        </w:rPr>
      </w:pPr>
      <w:r w:rsidRPr="001A60FE">
        <w:rPr>
          <w:kern w:val="2"/>
        </w:rPr>
        <w:t xml:space="preserve">LS – 227 </w:t>
      </w:r>
      <w:r w:rsidRPr="001A60FE">
        <w:rPr>
          <w:kern w:val="2"/>
        </w:rPr>
        <w:tab/>
        <w:t>Determination of Ash Content</w:t>
      </w:r>
    </w:p>
    <w:p w14:paraId="01ECB6F1" w14:textId="77777777" w:rsidR="00AF0A4D" w:rsidRPr="001A60FE" w:rsidRDefault="00AF0A4D" w:rsidP="00FC769B">
      <w:pPr>
        <w:spacing w:after="120"/>
        <w:ind w:left="1800" w:hanging="1080"/>
        <w:rPr>
          <w:kern w:val="2"/>
        </w:rPr>
      </w:pPr>
      <w:r w:rsidRPr="001A60FE">
        <w:rPr>
          <w:kern w:val="2"/>
        </w:rPr>
        <w:t>LS – 299</w:t>
      </w:r>
      <w:r w:rsidRPr="001A60FE">
        <w:rPr>
          <w:kern w:val="2"/>
        </w:rPr>
        <w:tab/>
        <w:t>Determining Asphalt Cement’s Resistance to Ductile Failure Using Double Edge Notched Tension Test (DENT)</w:t>
      </w:r>
    </w:p>
    <w:p w14:paraId="7132F372" w14:textId="77777777" w:rsidR="00AF0A4D" w:rsidRPr="001A60FE" w:rsidRDefault="00AF0A4D" w:rsidP="00FC769B">
      <w:pPr>
        <w:tabs>
          <w:tab w:val="left" w:pos="1800"/>
        </w:tabs>
        <w:spacing w:after="120"/>
        <w:ind w:left="1800" w:hanging="1080"/>
        <w:rPr>
          <w:kern w:val="2"/>
        </w:rPr>
      </w:pPr>
      <w:r w:rsidRPr="001A60FE">
        <w:rPr>
          <w:kern w:val="2"/>
        </w:rPr>
        <w:t>LS – 308</w:t>
      </w:r>
      <w:r w:rsidRPr="001A60FE">
        <w:rPr>
          <w:kern w:val="2"/>
        </w:rPr>
        <w:tab/>
        <w:t>Determination of Performance Grade of Physically Aged Asphalt Cement Using   Extended Bending Beam Rheometer (BBR) Method</w:t>
      </w:r>
    </w:p>
    <w:p w14:paraId="4AB24996" w14:textId="77777777" w:rsidR="00AF0A4D" w:rsidRPr="001A60FE" w:rsidRDefault="00AF0A4D" w:rsidP="00FC769B">
      <w:pPr>
        <w:pStyle w:val="PlainText"/>
        <w:spacing w:after="120"/>
        <w:ind w:left="720"/>
        <w:rPr>
          <w:rFonts w:ascii="Calibri" w:hAnsi="Calibri" w:cs="Calibri"/>
          <w:b/>
          <w:sz w:val="22"/>
          <w:szCs w:val="22"/>
        </w:rPr>
      </w:pPr>
      <w:r w:rsidRPr="001A60FE">
        <w:rPr>
          <w:rFonts w:ascii="Calibri" w:hAnsi="Calibri" w:cs="Calibri"/>
          <w:b/>
          <w:sz w:val="22"/>
          <w:szCs w:val="22"/>
        </w:rPr>
        <w:t xml:space="preserve">1151.02 References </w:t>
      </w:r>
      <w:r w:rsidRPr="001A60FE">
        <w:rPr>
          <w:rFonts w:ascii="Calibri" w:hAnsi="Calibri" w:cs="Calibri"/>
          <w:sz w:val="22"/>
          <w:szCs w:val="22"/>
        </w:rPr>
        <w:t xml:space="preserve">is further amended by the addition of the following to the list of </w:t>
      </w:r>
      <w:r w:rsidRPr="001A60FE">
        <w:rPr>
          <w:rFonts w:ascii="Calibri" w:hAnsi="Calibri" w:cs="Calibri"/>
          <w:b/>
          <w:sz w:val="22"/>
          <w:szCs w:val="22"/>
        </w:rPr>
        <w:t xml:space="preserve">American Association of State Highway and Transportation Officials (AASHTO) Standards: </w:t>
      </w:r>
    </w:p>
    <w:p w14:paraId="34BDE2EC" w14:textId="77777777" w:rsidR="00AF0A4D" w:rsidRPr="001A60FE" w:rsidRDefault="00AF0A4D" w:rsidP="00FC769B">
      <w:pPr>
        <w:spacing w:after="120"/>
        <w:ind w:left="1800" w:hanging="1080"/>
        <w:rPr>
          <w:kern w:val="2"/>
        </w:rPr>
      </w:pPr>
      <w:r w:rsidRPr="001A60FE">
        <w:rPr>
          <w:kern w:val="2"/>
        </w:rPr>
        <w:t>M 332-14    Standard Specification for Performance-Graded Asphalt Binder Using Multiple Stress    Creep Recovery (MSCR) Test</w:t>
      </w:r>
    </w:p>
    <w:p w14:paraId="73B752FF" w14:textId="77777777" w:rsidR="00AF0A4D" w:rsidRPr="001A60FE" w:rsidRDefault="00AF0A4D" w:rsidP="00FC769B">
      <w:pPr>
        <w:pStyle w:val="PlainText"/>
        <w:spacing w:after="120"/>
        <w:ind w:left="720"/>
        <w:rPr>
          <w:rFonts w:ascii="Calibri" w:hAnsi="Calibri" w:cs="Calibri"/>
          <w:b/>
          <w:sz w:val="22"/>
          <w:szCs w:val="22"/>
        </w:rPr>
      </w:pPr>
      <w:r w:rsidRPr="001A60FE">
        <w:rPr>
          <w:rFonts w:ascii="Calibri" w:hAnsi="Calibri" w:cs="Calibri"/>
          <w:b/>
          <w:sz w:val="22"/>
          <w:szCs w:val="22"/>
        </w:rPr>
        <w:t xml:space="preserve">1151.05.01 Asphalt Cement </w:t>
      </w:r>
      <w:r w:rsidRPr="001A60FE">
        <w:rPr>
          <w:rFonts w:ascii="Calibri" w:hAnsi="Calibri" w:cs="Calibri"/>
          <w:sz w:val="22"/>
          <w:szCs w:val="22"/>
        </w:rPr>
        <w:t>is amended by deleting the reference to OPSS 1101 in the first sentence and replacing it with “OPSS.MUNI 1101 as modified by these Specifications”.</w:t>
      </w:r>
    </w:p>
    <w:p w14:paraId="5AF7E39E" w14:textId="77777777" w:rsidR="003246D9" w:rsidRDefault="00CF185B" w:rsidP="00FC769B">
      <w:pPr>
        <w:pStyle w:val="Heading1"/>
      </w:pPr>
      <w:r>
        <w:lastRenderedPageBreak/>
        <w:t>EXECUTION</w:t>
      </w:r>
    </w:p>
    <w:p w14:paraId="72E3FC49" w14:textId="77777777" w:rsidR="000B04A6" w:rsidRPr="00633F49" w:rsidRDefault="000B04A6" w:rsidP="000B04A6">
      <w:pPr>
        <w:pStyle w:val="Heading2"/>
      </w:pPr>
      <w:r w:rsidRPr="003B4193">
        <w:rPr>
          <w:b/>
        </w:rPr>
        <w:t>OPSS</w:t>
      </w:r>
      <w:r w:rsidRPr="00633F49">
        <w:rPr>
          <w:b/>
        </w:rPr>
        <w:t xml:space="preserve">.MUNI 310 </w:t>
      </w:r>
      <w:r w:rsidRPr="00633F49">
        <w:t>shall be followed with the following amendments:</w:t>
      </w:r>
    </w:p>
    <w:p w14:paraId="2F527F32"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b/>
          <w:sz w:val="22"/>
          <w:szCs w:val="22"/>
        </w:rPr>
        <w:t xml:space="preserve">310.02 References </w:t>
      </w:r>
      <w:r w:rsidRPr="00633F49">
        <w:rPr>
          <w:rFonts w:ascii="Calibri" w:hAnsi="Calibri" w:cs="Calibri"/>
          <w:sz w:val="22"/>
          <w:szCs w:val="22"/>
        </w:rPr>
        <w:t xml:space="preserve">is amended by deleting the reference to OPSS 1101 Performance Graded Asphalt Cement from the list of </w:t>
      </w:r>
      <w:r w:rsidRPr="00633F49">
        <w:rPr>
          <w:rFonts w:ascii="Calibri" w:hAnsi="Calibri" w:cs="Calibri"/>
          <w:b/>
          <w:sz w:val="22"/>
          <w:szCs w:val="22"/>
        </w:rPr>
        <w:t>Ontario Provincial Standard Specifications, Material</w:t>
      </w:r>
      <w:r w:rsidRPr="00633F49">
        <w:rPr>
          <w:rFonts w:ascii="Calibri" w:hAnsi="Calibri" w:cs="Calibri"/>
          <w:sz w:val="22"/>
          <w:szCs w:val="22"/>
        </w:rPr>
        <w:t xml:space="preserve"> and replacing it with “OPSS.MUNI 1101 Material Specification for Performance Graded Asphalt Cement as modified by these Specifications”.</w:t>
      </w:r>
    </w:p>
    <w:p w14:paraId="0AE6729D"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b/>
          <w:sz w:val="22"/>
          <w:szCs w:val="22"/>
        </w:rPr>
        <w:t xml:space="preserve">310.02 References </w:t>
      </w:r>
      <w:r w:rsidRPr="00633F49">
        <w:rPr>
          <w:rFonts w:ascii="Calibri" w:hAnsi="Calibri" w:cs="Calibri"/>
          <w:sz w:val="22"/>
          <w:szCs w:val="22"/>
        </w:rPr>
        <w:t xml:space="preserve">is amended by the addition of the following to the list of </w:t>
      </w:r>
      <w:r w:rsidRPr="00633F49">
        <w:rPr>
          <w:rFonts w:ascii="Calibri" w:hAnsi="Calibri" w:cs="Calibri"/>
          <w:b/>
          <w:sz w:val="22"/>
          <w:szCs w:val="22"/>
        </w:rPr>
        <w:t>MTO Laboratory Testing Manuals</w:t>
      </w:r>
      <w:r w:rsidRPr="00633F49">
        <w:rPr>
          <w:rFonts w:ascii="Calibri" w:hAnsi="Calibri" w:cs="Calibri"/>
          <w:sz w:val="22"/>
          <w:szCs w:val="22"/>
        </w:rPr>
        <w:t xml:space="preserve"> under the </w:t>
      </w:r>
      <w:r w:rsidRPr="00633F49">
        <w:rPr>
          <w:rFonts w:ascii="Calibri" w:hAnsi="Calibri" w:cs="Calibri"/>
          <w:b/>
          <w:sz w:val="22"/>
          <w:szCs w:val="22"/>
        </w:rPr>
        <w:t>Ontario Ministry of Transportation Publications</w:t>
      </w:r>
      <w:r w:rsidRPr="00633F49">
        <w:rPr>
          <w:rFonts w:ascii="Calibri" w:hAnsi="Calibri" w:cs="Calibri"/>
          <w:sz w:val="22"/>
          <w:szCs w:val="22"/>
        </w:rPr>
        <w:t xml:space="preserve">: </w:t>
      </w:r>
    </w:p>
    <w:p w14:paraId="45C7B585" w14:textId="77777777" w:rsidR="000B04A6" w:rsidRPr="00633F49" w:rsidRDefault="000B04A6" w:rsidP="00FC769B">
      <w:pPr>
        <w:spacing w:after="120"/>
        <w:ind w:left="1800" w:hanging="1080"/>
        <w:rPr>
          <w:kern w:val="2"/>
        </w:rPr>
      </w:pPr>
      <w:r w:rsidRPr="00633F49">
        <w:rPr>
          <w:kern w:val="2"/>
        </w:rPr>
        <w:t xml:space="preserve">LS-227 </w:t>
      </w:r>
      <w:r w:rsidRPr="00633F49">
        <w:rPr>
          <w:kern w:val="2"/>
        </w:rPr>
        <w:tab/>
        <w:t>Determination of Ash Content</w:t>
      </w:r>
    </w:p>
    <w:p w14:paraId="198B89E8" w14:textId="77777777" w:rsidR="000B04A6" w:rsidRPr="00633F49" w:rsidRDefault="000B04A6" w:rsidP="00FC769B">
      <w:pPr>
        <w:spacing w:after="120"/>
        <w:ind w:left="1800" w:hanging="1080"/>
        <w:rPr>
          <w:kern w:val="2"/>
        </w:rPr>
      </w:pPr>
      <w:r w:rsidRPr="00633F49">
        <w:rPr>
          <w:kern w:val="2"/>
        </w:rPr>
        <w:t>LS-299</w:t>
      </w:r>
      <w:r w:rsidRPr="00633F49">
        <w:rPr>
          <w:kern w:val="2"/>
        </w:rPr>
        <w:tab/>
        <w:t>Determining Asphalt Cement’s Resistance to Ductile Failure Using Double Edge Notched Tension Test (DENT)</w:t>
      </w:r>
    </w:p>
    <w:p w14:paraId="193653EA" w14:textId="77777777" w:rsidR="000B04A6" w:rsidRPr="00633F49" w:rsidRDefault="000B04A6" w:rsidP="00FC769B">
      <w:pPr>
        <w:spacing w:after="120"/>
        <w:ind w:left="1800" w:hanging="1080"/>
        <w:rPr>
          <w:kern w:val="2"/>
        </w:rPr>
      </w:pPr>
      <w:r w:rsidRPr="00633F49">
        <w:rPr>
          <w:kern w:val="2"/>
        </w:rPr>
        <w:t>LS-308</w:t>
      </w:r>
      <w:r w:rsidRPr="00633F49">
        <w:rPr>
          <w:kern w:val="2"/>
        </w:rPr>
        <w:tab/>
        <w:t>Determination of Performance Grade of Physically Aged Asphalt Cement Using Extended Bending Beam Rheometer (BBR) Method</w:t>
      </w:r>
    </w:p>
    <w:p w14:paraId="543DE830" w14:textId="77777777" w:rsidR="000B04A6" w:rsidRPr="00633F49" w:rsidRDefault="000B04A6" w:rsidP="00FC769B">
      <w:pPr>
        <w:pStyle w:val="PlainText"/>
        <w:spacing w:after="120"/>
        <w:ind w:left="720"/>
        <w:rPr>
          <w:rFonts w:ascii="Calibri" w:hAnsi="Calibri" w:cs="Calibri"/>
          <w:b/>
          <w:sz w:val="22"/>
          <w:szCs w:val="22"/>
        </w:rPr>
      </w:pPr>
      <w:r w:rsidRPr="00633F49">
        <w:rPr>
          <w:rFonts w:ascii="Calibri" w:hAnsi="Calibri" w:cs="Calibri"/>
          <w:b/>
          <w:sz w:val="22"/>
          <w:szCs w:val="22"/>
        </w:rPr>
        <w:t xml:space="preserve">310.02 References </w:t>
      </w:r>
      <w:r w:rsidRPr="00633F49">
        <w:rPr>
          <w:rFonts w:ascii="Calibri" w:hAnsi="Calibri" w:cs="Calibri"/>
          <w:sz w:val="22"/>
          <w:szCs w:val="22"/>
        </w:rPr>
        <w:t xml:space="preserve">is further amended by the addition of the following to the list of </w:t>
      </w:r>
      <w:r w:rsidRPr="00633F49">
        <w:rPr>
          <w:rFonts w:ascii="Calibri" w:hAnsi="Calibri" w:cs="Calibri"/>
          <w:b/>
          <w:sz w:val="22"/>
          <w:szCs w:val="22"/>
        </w:rPr>
        <w:t xml:space="preserve">American Association of State Highway and Transportation Officials (AASHTO) Standards: </w:t>
      </w:r>
    </w:p>
    <w:p w14:paraId="66014B68" w14:textId="77777777" w:rsidR="000B04A6" w:rsidRPr="00633F49" w:rsidRDefault="000B04A6" w:rsidP="00FC769B">
      <w:pPr>
        <w:spacing w:after="120"/>
        <w:ind w:left="1800" w:hanging="1080"/>
        <w:rPr>
          <w:kern w:val="2"/>
        </w:rPr>
      </w:pPr>
      <w:r w:rsidRPr="00633F49">
        <w:rPr>
          <w:kern w:val="2"/>
        </w:rPr>
        <w:t xml:space="preserve">M 332-14 </w:t>
      </w:r>
      <w:r w:rsidRPr="00633F49">
        <w:rPr>
          <w:kern w:val="2"/>
        </w:rPr>
        <w:tab/>
        <w:t>Standard Specification for Performance-Graded Asphalt Binder Using Multiple Stress Creep Recovery (MSCR) Test</w:t>
      </w:r>
    </w:p>
    <w:p w14:paraId="5AB6CA0B" w14:textId="77777777" w:rsidR="000B04A6" w:rsidRPr="00633F49" w:rsidRDefault="000B04A6" w:rsidP="00FC769B">
      <w:pPr>
        <w:spacing w:after="120"/>
        <w:ind w:left="1800" w:hanging="1080"/>
        <w:rPr>
          <w:b/>
          <w:kern w:val="2"/>
        </w:rPr>
      </w:pPr>
      <w:r w:rsidRPr="00633F49">
        <w:rPr>
          <w:rFonts w:cs="Calibri"/>
          <w:b/>
        </w:rPr>
        <w:t xml:space="preserve">310.05.01 Hot Mix Asphalt </w:t>
      </w:r>
      <w:r w:rsidRPr="00633F49">
        <w:rPr>
          <w:rFonts w:cs="Calibri"/>
        </w:rPr>
        <w:t>is deleted and replaced by the following:</w:t>
      </w:r>
    </w:p>
    <w:p w14:paraId="3171EC1A" w14:textId="77777777" w:rsidR="000B04A6" w:rsidRPr="00633F49" w:rsidRDefault="000B04A6" w:rsidP="00FC769B">
      <w:pPr>
        <w:pStyle w:val="PlainText"/>
        <w:spacing w:after="120"/>
        <w:ind w:firstLine="720"/>
        <w:rPr>
          <w:rFonts w:ascii="Calibri" w:hAnsi="Calibri" w:cs="Calibri"/>
          <w:sz w:val="22"/>
          <w:szCs w:val="22"/>
        </w:rPr>
      </w:pPr>
      <w:r w:rsidRPr="00633F49">
        <w:rPr>
          <w:rFonts w:ascii="Calibri" w:hAnsi="Calibri" w:cs="Calibri"/>
          <w:sz w:val="22"/>
          <w:szCs w:val="22"/>
        </w:rPr>
        <w:t>The materials used in the production of HMA shall be in accordance with OPSS.MUNI 1151 for Superpave mixes.</w:t>
      </w:r>
    </w:p>
    <w:p w14:paraId="7A7B6EB1" w14:textId="77777777" w:rsidR="000B04A6" w:rsidRPr="00633F49" w:rsidRDefault="000B04A6" w:rsidP="00FC769B">
      <w:pPr>
        <w:pStyle w:val="PlainText"/>
        <w:spacing w:after="120"/>
        <w:ind w:firstLine="720"/>
        <w:rPr>
          <w:rFonts w:ascii="Calibri" w:hAnsi="Calibri" w:cs="Calibri"/>
          <w:sz w:val="22"/>
          <w:szCs w:val="22"/>
        </w:rPr>
      </w:pPr>
      <w:r w:rsidRPr="00633F49">
        <w:rPr>
          <w:rFonts w:ascii="Calibri" w:hAnsi="Calibri" w:cs="Calibri"/>
          <w:sz w:val="22"/>
          <w:szCs w:val="22"/>
        </w:rPr>
        <w:t>The RAP content allowed in the various hot-mix asphalt mix types is as follows: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05"/>
      </w:tblGrid>
      <w:tr w:rsidR="000B04A6" w:rsidRPr="00633F49" w14:paraId="1203C9C8" w14:textId="77777777" w:rsidTr="00FC769B">
        <w:tc>
          <w:tcPr>
            <w:tcW w:w="4504" w:type="dxa"/>
            <w:shd w:val="clear" w:color="auto" w:fill="auto"/>
          </w:tcPr>
          <w:p w14:paraId="6C5286EA" w14:textId="77777777" w:rsidR="000B04A6" w:rsidRPr="00633F49" w:rsidRDefault="000B04A6" w:rsidP="004A1BF9">
            <w:pPr>
              <w:pStyle w:val="PlainText"/>
              <w:spacing w:after="120"/>
              <w:jc w:val="center"/>
              <w:rPr>
                <w:rFonts w:ascii="Calibri" w:hAnsi="Calibri" w:cs="Calibri"/>
                <w:b/>
                <w:sz w:val="22"/>
                <w:szCs w:val="22"/>
              </w:rPr>
            </w:pPr>
            <w:r w:rsidRPr="00633F49">
              <w:rPr>
                <w:rFonts w:ascii="Calibri" w:hAnsi="Calibri" w:cs="Calibri"/>
                <w:b/>
                <w:sz w:val="22"/>
                <w:szCs w:val="22"/>
              </w:rPr>
              <w:t>Mix Type</w:t>
            </w:r>
          </w:p>
        </w:tc>
        <w:tc>
          <w:tcPr>
            <w:tcW w:w="4505" w:type="dxa"/>
            <w:shd w:val="clear" w:color="auto" w:fill="auto"/>
          </w:tcPr>
          <w:p w14:paraId="350EC0B6" w14:textId="77777777" w:rsidR="000B04A6" w:rsidRPr="00633F49" w:rsidRDefault="000B04A6" w:rsidP="004A1BF9">
            <w:pPr>
              <w:pStyle w:val="PlainText"/>
              <w:spacing w:after="120"/>
              <w:jc w:val="center"/>
              <w:rPr>
                <w:rFonts w:ascii="Calibri" w:hAnsi="Calibri" w:cs="Calibri"/>
                <w:b/>
                <w:sz w:val="22"/>
                <w:szCs w:val="22"/>
              </w:rPr>
            </w:pPr>
            <w:r w:rsidRPr="00633F49">
              <w:rPr>
                <w:rFonts w:ascii="Calibri" w:hAnsi="Calibri" w:cs="Calibri"/>
                <w:b/>
                <w:sz w:val="22"/>
                <w:szCs w:val="22"/>
              </w:rPr>
              <w:t>Maximum RAP Percentage Allowed</w:t>
            </w:r>
          </w:p>
        </w:tc>
      </w:tr>
      <w:tr w:rsidR="000B04A6" w:rsidRPr="00633F49" w14:paraId="79EA475D" w14:textId="77777777" w:rsidTr="00FC769B">
        <w:tc>
          <w:tcPr>
            <w:tcW w:w="4504" w:type="dxa"/>
            <w:shd w:val="clear" w:color="auto" w:fill="auto"/>
          </w:tcPr>
          <w:p w14:paraId="3660B1F5" w14:textId="77777777" w:rsidR="000B04A6" w:rsidRPr="00FC769B" w:rsidRDefault="00ED7F13" w:rsidP="004A1BF9">
            <w:pPr>
              <w:pStyle w:val="PlainText"/>
              <w:spacing w:after="120"/>
              <w:jc w:val="center"/>
              <w:rPr>
                <w:rFonts w:ascii="Calibri" w:hAnsi="Calibri" w:cs="Calibri"/>
                <w:sz w:val="22"/>
                <w:szCs w:val="22"/>
              </w:rPr>
            </w:pPr>
            <w:r>
              <w:rPr>
                <w:rFonts w:ascii="Calibri" w:hAnsi="Calibri" w:cs="Calibri"/>
                <w:sz w:val="22"/>
                <w:szCs w:val="22"/>
              </w:rPr>
              <w:t>All Surface Course Mixes</w:t>
            </w:r>
          </w:p>
        </w:tc>
        <w:tc>
          <w:tcPr>
            <w:tcW w:w="4505" w:type="dxa"/>
            <w:shd w:val="clear" w:color="auto" w:fill="auto"/>
          </w:tcPr>
          <w:p w14:paraId="3697D59A" w14:textId="77777777" w:rsidR="000B04A6" w:rsidRPr="00FC769B" w:rsidRDefault="000B04A6" w:rsidP="004A1BF9">
            <w:pPr>
              <w:pStyle w:val="PlainText"/>
              <w:spacing w:after="120"/>
              <w:jc w:val="center"/>
              <w:rPr>
                <w:rFonts w:ascii="Calibri" w:hAnsi="Calibri" w:cs="Calibri"/>
                <w:sz w:val="22"/>
                <w:szCs w:val="22"/>
              </w:rPr>
            </w:pPr>
            <w:r w:rsidRPr="00FC769B">
              <w:rPr>
                <w:rFonts w:ascii="Calibri" w:hAnsi="Calibri" w:cs="Calibri"/>
                <w:sz w:val="22"/>
                <w:szCs w:val="22"/>
              </w:rPr>
              <w:t>0%</w:t>
            </w:r>
          </w:p>
        </w:tc>
      </w:tr>
      <w:tr w:rsidR="000B04A6" w:rsidRPr="00633F49" w14:paraId="5A78A952" w14:textId="77777777" w:rsidTr="00FC769B">
        <w:tc>
          <w:tcPr>
            <w:tcW w:w="4504" w:type="dxa"/>
            <w:shd w:val="clear" w:color="auto" w:fill="auto"/>
          </w:tcPr>
          <w:p w14:paraId="2BC0B37F" w14:textId="77777777" w:rsidR="000B04A6" w:rsidRPr="00FC769B" w:rsidRDefault="000B04A6" w:rsidP="004A1BF9">
            <w:pPr>
              <w:pStyle w:val="PlainText"/>
              <w:spacing w:after="120"/>
              <w:jc w:val="center"/>
              <w:rPr>
                <w:rFonts w:ascii="Calibri" w:hAnsi="Calibri" w:cs="Calibri"/>
                <w:sz w:val="22"/>
                <w:szCs w:val="22"/>
              </w:rPr>
            </w:pPr>
            <w:r w:rsidRPr="00FC769B">
              <w:rPr>
                <w:rFonts w:ascii="Calibri" w:hAnsi="Calibri" w:cs="Calibri"/>
                <w:sz w:val="22"/>
                <w:szCs w:val="22"/>
              </w:rPr>
              <w:t>SP 19.0</w:t>
            </w:r>
            <w:r w:rsidR="00ED7F13">
              <w:rPr>
                <w:rFonts w:ascii="Calibri" w:hAnsi="Calibri" w:cs="Calibri"/>
                <w:sz w:val="22"/>
                <w:szCs w:val="22"/>
              </w:rPr>
              <w:t xml:space="preserve"> and SP 25.0</w:t>
            </w:r>
          </w:p>
        </w:tc>
        <w:tc>
          <w:tcPr>
            <w:tcW w:w="4505" w:type="dxa"/>
            <w:shd w:val="clear" w:color="auto" w:fill="auto"/>
          </w:tcPr>
          <w:p w14:paraId="1AB2DA98" w14:textId="77777777" w:rsidR="000B04A6" w:rsidRPr="00FC769B" w:rsidRDefault="000B04A6" w:rsidP="004A1BF9">
            <w:pPr>
              <w:pStyle w:val="PlainText"/>
              <w:spacing w:after="120"/>
              <w:jc w:val="center"/>
              <w:rPr>
                <w:rFonts w:ascii="Calibri" w:hAnsi="Calibri" w:cs="Calibri"/>
                <w:sz w:val="22"/>
                <w:szCs w:val="22"/>
              </w:rPr>
            </w:pPr>
            <w:r w:rsidRPr="00FC769B">
              <w:rPr>
                <w:rFonts w:ascii="Calibri" w:hAnsi="Calibri" w:cs="Calibri"/>
                <w:sz w:val="22"/>
                <w:szCs w:val="22"/>
              </w:rPr>
              <w:t>15%</w:t>
            </w:r>
          </w:p>
        </w:tc>
      </w:tr>
    </w:tbl>
    <w:p w14:paraId="6204A027" w14:textId="77777777" w:rsidR="000B04A6" w:rsidRPr="00633F49" w:rsidRDefault="005369A4" w:rsidP="00FC769B">
      <w:pPr>
        <w:pStyle w:val="PlainText"/>
        <w:spacing w:after="120"/>
        <w:ind w:firstLine="720"/>
        <w:rPr>
          <w:rFonts w:ascii="Calibri" w:hAnsi="Calibri" w:cs="Calibri"/>
          <w:sz w:val="22"/>
          <w:szCs w:val="22"/>
        </w:rPr>
      </w:pPr>
      <w:r>
        <w:rPr>
          <w:rFonts w:ascii="Calibri" w:hAnsi="Calibri" w:cs="Calibri"/>
          <w:sz w:val="22"/>
          <w:szCs w:val="22"/>
        </w:rPr>
        <w:t>T</w:t>
      </w:r>
      <w:r w:rsidR="000B04A6" w:rsidRPr="00633F49">
        <w:rPr>
          <w:rFonts w:ascii="Calibri" w:hAnsi="Calibri" w:cs="Calibri"/>
          <w:sz w:val="22"/>
          <w:szCs w:val="22"/>
        </w:rPr>
        <w:t>he use of recycled shingle tabs in any mix is not permitted.</w:t>
      </w:r>
    </w:p>
    <w:p w14:paraId="6680F18D" w14:textId="77777777" w:rsidR="000B04A6" w:rsidRPr="00633F49" w:rsidRDefault="000B04A6" w:rsidP="00FC769B">
      <w:pPr>
        <w:pStyle w:val="PlainText"/>
        <w:spacing w:after="120"/>
        <w:ind w:firstLine="720"/>
        <w:rPr>
          <w:rFonts w:ascii="Calibri" w:hAnsi="Calibri" w:cs="Calibri"/>
          <w:sz w:val="22"/>
          <w:szCs w:val="22"/>
        </w:rPr>
      </w:pPr>
      <w:r w:rsidRPr="00633F49">
        <w:rPr>
          <w:rFonts w:ascii="Calibri" w:hAnsi="Calibri" w:cs="Calibri"/>
          <w:sz w:val="22"/>
          <w:szCs w:val="22"/>
        </w:rPr>
        <w:t>The use of slag as an aggregate in any mix is not permitted.</w:t>
      </w:r>
    </w:p>
    <w:p w14:paraId="7BBF91F3" w14:textId="77777777" w:rsidR="000B04A6" w:rsidRPr="00C77AA0" w:rsidRDefault="000B04A6" w:rsidP="00FC769B">
      <w:pPr>
        <w:pStyle w:val="PlainText"/>
        <w:spacing w:after="120"/>
        <w:ind w:firstLine="720"/>
        <w:rPr>
          <w:rFonts w:ascii="Calibri" w:hAnsi="Calibri" w:cs="Calibri"/>
          <w:sz w:val="22"/>
          <w:szCs w:val="22"/>
        </w:rPr>
      </w:pPr>
      <w:r w:rsidRPr="00633F49">
        <w:rPr>
          <w:rFonts w:ascii="Calibri" w:hAnsi="Calibri" w:cs="Calibri"/>
          <w:sz w:val="22"/>
          <w:szCs w:val="22"/>
        </w:rPr>
        <w:t>The requirements of Appendices 1003-</w:t>
      </w:r>
      <w:r w:rsidRPr="00C77AA0">
        <w:rPr>
          <w:rFonts w:ascii="Calibri" w:hAnsi="Calibri" w:cs="Calibri"/>
          <w:sz w:val="22"/>
          <w:szCs w:val="22"/>
        </w:rPr>
        <w:t>D and 1003-E of OPSS.MUNI 1003 shall apply to this Specification.</w:t>
      </w:r>
    </w:p>
    <w:p w14:paraId="7F4F0E69" w14:textId="77777777" w:rsidR="000B04A6" w:rsidRPr="00130B70" w:rsidRDefault="000B04A6" w:rsidP="005369A4">
      <w:pPr>
        <w:pStyle w:val="PlainText"/>
        <w:spacing w:after="120"/>
        <w:ind w:left="720"/>
        <w:jc w:val="both"/>
        <w:rPr>
          <w:rFonts w:ascii="Calibri" w:hAnsi="Calibri" w:cs="Calibri"/>
          <w:sz w:val="22"/>
          <w:szCs w:val="22"/>
        </w:rPr>
      </w:pPr>
      <w:r w:rsidRPr="00633F49">
        <w:rPr>
          <w:rFonts w:ascii="Calibri" w:hAnsi="Calibri" w:cs="Calibri"/>
          <w:b/>
          <w:sz w:val="22"/>
          <w:szCs w:val="22"/>
        </w:rPr>
        <w:t xml:space="preserve">310.07.01 Quality Control </w:t>
      </w:r>
      <w:r w:rsidRPr="00633F49">
        <w:rPr>
          <w:rFonts w:ascii="Calibri" w:hAnsi="Calibri" w:cs="Calibri"/>
          <w:sz w:val="22"/>
          <w:szCs w:val="22"/>
        </w:rPr>
        <w:t>is amended by the addition of the following:</w:t>
      </w:r>
    </w:p>
    <w:p w14:paraId="16E8CB28" w14:textId="77777777" w:rsidR="009C33E2" w:rsidRPr="009C33E2" w:rsidRDefault="009C33E2" w:rsidP="009C33E2">
      <w:pPr>
        <w:pStyle w:val="PlainText"/>
        <w:spacing w:after="120"/>
        <w:ind w:left="720"/>
        <w:rPr>
          <w:rFonts w:ascii="Calibri" w:hAnsi="Calibri" w:cs="Calibri"/>
          <w:sz w:val="22"/>
          <w:szCs w:val="22"/>
        </w:rPr>
      </w:pPr>
      <w:r w:rsidRPr="009C33E2">
        <w:rPr>
          <w:rFonts w:ascii="Calibri" w:hAnsi="Calibri" w:cs="Calibri"/>
          <w:sz w:val="22"/>
          <w:szCs w:val="22"/>
        </w:rPr>
        <w:t>Testing of materials and of compaction requirements for compliance with technical requirements of the Specifications shall be the duty of a testing laboratory provided by Contractor. The laboratory performing testing shall have CCIL (Canadian Council of Independent Laboratories) Type B Certification.</w:t>
      </w:r>
    </w:p>
    <w:p w14:paraId="7BC67E7E" w14:textId="77777777" w:rsidR="009C33E2" w:rsidRPr="009C33E2" w:rsidRDefault="009C33E2" w:rsidP="009C33E2">
      <w:pPr>
        <w:pStyle w:val="PlainText"/>
        <w:spacing w:after="120"/>
        <w:ind w:left="720"/>
        <w:rPr>
          <w:rFonts w:ascii="Calibri" w:hAnsi="Calibri" w:cs="Calibri"/>
          <w:sz w:val="22"/>
          <w:szCs w:val="22"/>
        </w:rPr>
      </w:pPr>
      <w:r w:rsidRPr="009C33E2">
        <w:rPr>
          <w:rFonts w:ascii="Calibri" w:hAnsi="Calibri" w:cs="Calibri"/>
          <w:sz w:val="22"/>
          <w:szCs w:val="22"/>
        </w:rPr>
        <w:t>Testing of asphalt shall be in accordance with OPSS.MUNI 310 and include tests to meet compliance with 310.08.02, 310.08.03 and 310.08.04.</w:t>
      </w:r>
    </w:p>
    <w:p w14:paraId="08EF9420" w14:textId="77777777" w:rsidR="009C33E2" w:rsidRPr="009C33E2" w:rsidRDefault="009C33E2" w:rsidP="009C33E2">
      <w:pPr>
        <w:pStyle w:val="PlainText"/>
        <w:spacing w:after="120"/>
        <w:ind w:left="720"/>
        <w:rPr>
          <w:rFonts w:ascii="Calibri" w:hAnsi="Calibri" w:cs="Calibri"/>
          <w:sz w:val="22"/>
          <w:szCs w:val="22"/>
        </w:rPr>
      </w:pPr>
      <w:r w:rsidRPr="009C33E2">
        <w:rPr>
          <w:rFonts w:ascii="Calibri" w:hAnsi="Calibri" w:cs="Calibri"/>
          <w:sz w:val="22"/>
          <w:szCs w:val="22"/>
        </w:rPr>
        <w:t>Sampling and testing frequency of hot mix asphalt shall meet or exceed the requirements of Table 6 of OPSS.MUNI 310. The Contractor shall deliver to their testing laboratory for Quality Control testing, samples of hot mix asphalt with a minimum mass of 10 kg. The Contractor shall obtain Quality Control and referee samples using a Quartermaster sample splitter, or equivalent.</w:t>
      </w:r>
    </w:p>
    <w:p w14:paraId="6A1235E9" w14:textId="77777777" w:rsidR="009C33E2" w:rsidRPr="009C33E2" w:rsidRDefault="009C33E2" w:rsidP="009C33E2">
      <w:pPr>
        <w:pStyle w:val="PlainText"/>
        <w:spacing w:after="120"/>
        <w:ind w:left="720"/>
        <w:rPr>
          <w:rFonts w:ascii="Calibri" w:hAnsi="Calibri" w:cs="Calibri"/>
          <w:sz w:val="22"/>
          <w:szCs w:val="22"/>
        </w:rPr>
      </w:pPr>
      <w:r w:rsidRPr="009C33E2">
        <w:rPr>
          <w:rFonts w:ascii="Calibri" w:hAnsi="Calibri" w:cs="Calibri"/>
          <w:sz w:val="22"/>
          <w:szCs w:val="22"/>
        </w:rPr>
        <w:t>The use of testing service shall in no way relieve the Contractor of his responsibility to furnish materials and construction in full compliance with the Contract Documents. To facilitate testing service, the Contractor shall:</w:t>
      </w:r>
    </w:p>
    <w:p w14:paraId="57AB24E1" w14:textId="77777777" w:rsidR="009C33E2" w:rsidRDefault="009C33E2" w:rsidP="00FC769B">
      <w:pPr>
        <w:pStyle w:val="PlainText"/>
        <w:numPr>
          <w:ilvl w:val="1"/>
          <w:numId w:val="49"/>
        </w:numPr>
        <w:tabs>
          <w:tab w:val="left" w:pos="630"/>
        </w:tabs>
        <w:spacing w:after="120"/>
        <w:ind w:left="1080"/>
        <w:rPr>
          <w:rFonts w:ascii="Calibri" w:hAnsi="Calibri" w:cs="Calibri"/>
          <w:sz w:val="22"/>
          <w:szCs w:val="22"/>
        </w:rPr>
      </w:pPr>
      <w:r w:rsidRPr="001A60FE">
        <w:rPr>
          <w:rFonts w:ascii="Calibri" w:hAnsi="Calibri" w:cs="Calibri"/>
          <w:sz w:val="22"/>
          <w:szCs w:val="22"/>
        </w:rPr>
        <w:lastRenderedPageBreak/>
        <w:t>Secure and deliver to the testing laboratory representative samples of the materials proposed for use and are required to be tested.</w:t>
      </w:r>
    </w:p>
    <w:p w14:paraId="5BB2A188" w14:textId="77777777" w:rsidR="009C33E2" w:rsidRDefault="009C33E2" w:rsidP="00FC769B">
      <w:pPr>
        <w:pStyle w:val="PlainText"/>
        <w:numPr>
          <w:ilvl w:val="1"/>
          <w:numId w:val="49"/>
        </w:numPr>
        <w:tabs>
          <w:tab w:val="left" w:pos="630"/>
        </w:tabs>
        <w:spacing w:after="120"/>
        <w:ind w:left="1080"/>
        <w:rPr>
          <w:rFonts w:ascii="Calibri" w:hAnsi="Calibri" w:cs="Calibri"/>
          <w:sz w:val="22"/>
          <w:szCs w:val="22"/>
        </w:rPr>
      </w:pPr>
      <w:r w:rsidRPr="001A60FE">
        <w:rPr>
          <w:rFonts w:ascii="Calibri" w:hAnsi="Calibri" w:cs="Calibri"/>
          <w:sz w:val="22"/>
          <w:szCs w:val="22"/>
        </w:rPr>
        <w:t xml:space="preserve">Furnish such casual </w:t>
      </w:r>
      <w:proofErr w:type="spellStart"/>
      <w:r w:rsidRPr="001A60FE">
        <w:rPr>
          <w:rFonts w:ascii="Calibri" w:hAnsi="Calibri" w:cs="Calibri"/>
          <w:sz w:val="22"/>
          <w:szCs w:val="22"/>
        </w:rPr>
        <w:t>labour</w:t>
      </w:r>
      <w:proofErr w:type="spellEnd"/>
      <w:r w:rsidRPr="001A60FE">
        <w:rPr>
          <w:rFonts w:ascii="Calibri" w:hAnsi="Calibri" w:cs="Calibri"/>
          <w:sz w:val="22"/>
          <w:szCs w:val="22"/>
        </w:rPr>
        <w:t xml:space="preserve"> as is necessary to obtain and handle samples at the Site or at other sources of material.</w:t>
      </w:r>
    </w:p>
    <w:p w14:paraId="6EEBB76B" w14:textId="77777777" w:rsidR="009C33E2" w:rsidRDefault="009C33E2" w:rsidP="00FC769B">
      <w:pPr>
        <w:pStyle w:val="PlainText"/>
        <w:numPr>
          <w:ilvl w:val="1"/>
          <w:numId w:val="49"/>
        </w:numPr>
        <w:tabs>
          <w:tab w:val="left" w:pos="630"/>
        </w:tabs>
        <w:spacing w:after="120"/>
        <w:ind w:left="1080"/>
        <w:rPr>
          <w:rFonts w:ascii="Calibri" w:hAnsi="Calibri" w:cs="Calibri"/>
          <w:sz w:val="22"/>
          <w:szCs w:val="22"/>
        </w:rPr>
      </w:pPr>
      <w:r w:rsidRPr="001A60FE">
        <w:rPr>
          <w:rFonts w:ascii="Calibri" w:hAnsi="Calibri" w:cs="Calibri"/>
          <w:sz w:val="22"/>
          <w:szCs w:val="22"/>
        </w:rPr>
        <w:t>Advise the testing laboratory and Consultant sufficiently in advance of operations to allow for completion of quality tests and for the assignment of personnel.</w:t>
      </w:r>
    </w:p>
    <w:p w14:paraId="63E87BFB" w14:textId="77777777" w:rsidR="000B04A6" w:rsidRPr="00633F49" w:rsidRDefault="000B04A6" w:rsidP="005369A4">
      <w:pPr>
        <w:pStyle w:val="PlainText"/>
        <w:spacing w:after="120"/>
        <w:ind w:left="720"/>
        <w:rPr>
          <w:rFonts w:ascii="Calibri" w:hAnsi="Calibri" w:cs="Calibri"/>
          <w:sz w:val="22"/>
          <w:szCs w:val="22"/>
        </w:rPr>
      </w:pPr>
      <w:r w:rsidRPr="00084AD0">
        <w:rPr>
          <w:rFonts w:ascii="Calibri" w:hAnsi="Calibri" w:cs="Calibri"/>
          <w:sz w:val="22"/>
          <w:szCs w:val="22"/>
        </w:rPr>
        <w:t>All quality control test results, samples and reports shall be made available to the Consultant within</w:t>
      </w:r>
      <w:r w:rsidR="00084AD0">
        <w:rPr>
          <w:rFonts w:ascii="Calibri" w:hAnsi="Calibri" w:cs="Calibri"/>
          <w:sz w:val="22"/>
          <w:szCs w:val="22"/>
        </w:rPr>
        <w:t xml:space="preserve"> 5 Days </w:t>
      </w:r>
      <w:r w:rsidRPr="00084AD0">
        <w:rPr>
          <w:rFonts w:ascii="Calibri" w:hAnsi="Calibri" w:cs="Calibri"/>
          <w:sz w:val="22"/>
          <w:szCs w:val="22"/>
        </w:rPr>
        <w:t>after</w:t>
      </w:r>
      <w:r w:rsidRPr="00633F49">
        <w:rPr>
          <w:rFonts w:ascii="Calibri" w:hAnsi="Calibri" w:cs="Calibri"/>
          <w:sz w:val="22"/>
          <w:szCs w:val="22"/>
        </w:rPr>
        <w:t xml:space="preserve"> receipt of the results.</w:t>
      </w:r>
    </w:p>
    <w:p w14:paraId="68E92C9D"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t>The Contractor is responsible for the interpretation of test results and determination of actions to be taken to ensure conformance with the Contract Documents.</w:t>
      </w:r>
    </w:p>
    <w:p w14:paraId="54617A78" w14:textId="77777777" w:rsidR="000B04A6" w:rsidRPr="00633F49" w:rsidRDefault="000B04A6" w:rsidP="005369A4">
      <w:pPr>
        <w:pStyle w:val="PlainText"/>
        <w:spacing w:after="120"/>
        <w:ind w:left="720"/>
        <w:rPr>
          <w:rFonts w:ascii="Calibri" w:hAnsi="Calibri" w:cs="Calibri"/>
          <w:b/>
          <w:sz w:val="22"/>
          <w:szCs w:val="22"/>
        </w:rPr>
      </w:pPr>
      <w:r w:rsidRPr="00633F49">
        <w:rPr>
          <w:rFonts w:ascii="Calibri" w:hAnsi="Calibri" w:cs="Calibri"/>
          <w:b/>
          <w:sz w:val="22"/>
          <w:szCs w:val="22"/>
        </w:rPr>
        <w:t xml:space="preserve">310.07.04 </w:t>
      </w:r>
      <w:r w:rsidRPr="00130B70">
        <w:rPr>
          <w:rFonts w:ascii="Calibri" w:hAnsi="Calibri" w:cs="Calibri"/>
          <w:b/>
          <w:sz w:val="22"/>
          <w:szCs w:val="22"/>
        </w:rPr>
        <w:t>Transportation</w:t>
      </w:r>
      <w:r w:rsidRPr="00633F49">
        <w:rPr>
          <w:rFonts w:ascii="Calibri" w:hAnsi="Calibri" w:cs="Calibri"/>
          <w:b/>
          <w:sz w:val="22"/>
          <w:szCs w:val="22"/>
        </w:rPr>
        <w:t xml:space="preserve"> of Hot Mix Asphalt</w:t>
      </w:r>
    </w:p>
    <w:p w14:paraId="3AA43BF7" w14:textId="77777777" w:rsidR="000B04A6" w:rsidRPr="003B4193" w:rsidRDefault="000B04A6" w:rsidP="005369A4">
      <w:pPr>
        <w:pStyle w:val="PlainText"/>
        <w:spacing w:after="120"/>
        <w:ind w:left="720"/>
        <w:rPr>
          <w:rFonts w:ascii="Calibri" w:hAnsi="Calibri" w:cs="Calibri"/>
          <w:sz w:val="22"/>
          <w:szCs w:val="22"/>
        </w:rPr>
      </w:pPr>
      <w:r w:rsidRPr="00130B70">
        <w:rPr>
          <w:rFonts w:ascii="Calibri" w:hAnsi="Calibri" w:cs="Calibri"/>
          <w:sz w:val="22"/>
          <w:szCs w:val="22"/>
        </w:rPr>
        <w:t>Schedule delivery of material for placing in daylight hours, unles</w:t>
      </w:r>
      <w:r w:rsidRPr="003B4193">
        <w:rPr>
          <w:rFonts w:ascii="Calibri" w:hAnsi="Calibri" w:cs="Calibri"/>
          <w:sz w:val="22"/>
          <w:szCs w:val="22"/>
        </w:rPr>
        <w:t>s otherwise approved by the Consultant. Deliver material to paver at a uniform rate and in an amount within capacity of paving and compacting equipment.</w:t>
      </w:r>
    </w:p>
    <w:p w14:paraId="499D3B8F"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t>Deliver loads continuously and immediately spread and compact.</w:t>
      </w:r>
    </w:p>
    <w:p w14:paraId="3002CC12"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t>Before unloading asphalt at the Site, provide Consultant a delivery ticket (with each batch of asphalt) on which is printed, stamped or written the following information:</w:t>
      </w:r>
    </w:p>
    <w:p w14:paraId="765B9053" w14:textId="77777777" w:rsidR="000B04A6" w:rsidRPr="00633F49" w:rsidRDefault="000B04A6" w:rsidP="005369A4">
      <w:pPr>
        <w:pStyle w:val="PlainText"/>
        <w:numPr>
          <w:ilvl w:val="0"/>
          <w:numId w:val="55"/>
        </w:numPr>
        <w:spacing w:after="120"/>
        <w:ind w:left="1080"/>
        <w:rPr>
          <w:rFonts w:ascii="Calibri" w:hAnsi="Calibri" w:cs="Calibri"/>
          <w:sz w:val="22"/>
          <w:szCs w:val="22"/>
        </w:rPr>
      </w:pPr>
      <w:r w:rsidRPr="00633F49">
        <w:rPr>
          <w:rFonts w:ascii="Calibri" w:hAnsi="Calibri" w:cs="Calibri"/>
          <w:sz w:val="22"/>
          <w:szCs w:val="22"/>
        </w:rPr>
        <w:t>Name and location of batch plant.</w:t>
      </w:r>
    </w:p>
    <w:p w14:paraId="31BCAC6D" w14:textId="77777777" w:rsidR="000B04A6" w:rsidRPr="00633F49" w:rsidRDefault="000B04A6" w:rsidP="005369A4">
      <w:pPr>
        <w:pStyle w:val="PlainText"/>
        <w:numPr>
          <w:ilvl w:val="0"/>
          <w:numId w:val="55"/>
        </w:numPr>
        <w:spacing w:after="120"/>
        <w:ind w:left="1080"/>
        <w:rPr>
          <w:rFonts w:ascii="Calibri" w:hAnsi="Calibri" w:cs="Calibri"/>
          <w:sz w:val="22"/>
          <w:szCs w:val="22"/>
        </w:rPr>
      </w:pPr>
      <w:r w:rsidRPr="00633F49">
        <w:rPr>
          <w:rFonts w:ascii="Calibri" w:hAnsi="Calibri" w:cs="Calibri"/>
          <w:sz w:val="22"/>
          <w:szCs w:val="22"/>
        </w:rPr>
        <w:t>Date and serial number of ticket.</w:t>
      </w:r>
    </w:p>
    <w:p w14:paraId="2E2F9735" w14:textId="77777777" w:rsidR="000B04A6" w:rsidRPr="00633F49" w:rsidRDefault="000B04A6" w:rsidP="005369A4">
      <w:pPr>
        <w:pStyle w:val="PlainText"/>
        <w:numPr>
          <w:ilvl w:val="0"/>
          <w:numId w:val="55"/>
        </w:numPr>
        <w:spacing w:after="120"/>
        <w:ind w:left="1080"/>
        <w:rPr>
          <w:rFonts w:ascii="Calibri" w:hAnsi="Calibri" w:cs="Calibri"/>
          <w:sz w:val="22"/>
          <w:szCs w:val="22"/>
        </w:rPr>
      </w:pPr>
      <w:r w:rsidRPr="00633F49">
        <w:rPr>
          <w:rFonts w:ascii="Calibri" w:hAnsi="Calibri" w:cs="Calibri"/>
          <w:sz w:val="22"/>
          <w:szCs w:val="22"/>
        </w:rPr>
        <w:t>Name of Contractor.</w:t>
      </w:r>
    </w:p>
    <w:p w14:paraId="72C89C46" w14:textId="77777777" w:rsidR="000B04A6" w:rsidRPr="00633F49" w:rsidRDefault="000B04A6" w:rsidP="005369A4">
      <w:pPr>
        <w:pStyle w:val="PlainText"/>
        <w:numPr>
          <w:ilvl w:val="0"/>
          <w:numId w:val="55"/>
        </w:numPr>
        <w:spacing w:after="120"/>
        <w:ind w:left="1080"/>
        <w:rPr>
          <w:rFonts w:ascii="Calibri" w:hAnsi="Calibri" w:cs="Calibri"/>
          <w:sz w:val="22"/>
          <w:szCs w:val="22"/>
        </w:rPr>
      </w:pPr>
      <w:r w:rsidRPr="00633F49">
        <w:rPr>
          <w:rFonts w:ascii="Calibri" w:hAnsi="Calibri" w:cs="Calibri"/>
          <w:sz w:val="22"/>
          <w:szCs w:val="22"/>
        </w:rPr>
        <w:t>Specific designation of job (name and location).</w:t>
      </w:r>
    </w:p>
    <w:p w14:paraId="15202956" w14:textId="77777777" w:rsidR="000B04A6" w:rsidRPr="00633F49" w:rsidRDefault="000B04A6" w:rsidP="005369A4">
      <w:pPr>
        <w:pStyle w:val="PlainText"/>
        <w:numPr>
          <w:ilvl w:val="0"/>
          <w:numId w:val="55"/>
        </w:numPr>
        <w:spacing w:after="120"/>
        <w:ind w:left="1080"/>
        <w:rPr>
          <w:rFonts w:ascii="Calibri" w:hAnsi="Calibri" w:cs="Calibri"/>
          <w:sz w:val="22"/>
          <w:szCs w:val="22"/>
        </w:rPr>
      </w:pPr>
      <w:r w:rsidRPr="00633F49">
        <w:rPr>
          <w:rFonts w:ascii="Calibri" w:hAnsi="Calibri" w:cs="Calibri"/>
          <w:sz w:val="22"/>
          <w:szCs w:val="22"/>
        </w:rPr>
        <w:t>Approved job mix formula.</w:t>
      </w:r>
    </w:p>
    <w:p w14:paraId="0DDE7E1E" w14:textId="77777777" w:rsidR="000B04A6" w:rsidRPr="00633F49" w:rsidRDefault="000B04A6" w:rsidP="005369A4">
      <w:pPr>
        <w:pStyle w:val="PlainText"/>
        <w:numPr>
          <w:ilvl w:val="0"/>
          <w:numId w:val="55"/>
        </w:numPr>
        <w:spacing w:after="120"/>
        <w:ind w:left="1080"/>
        <w:rPr>
          <w:rFonts w:ascii="Calibri" w:hAnsi="Calibri" w:cs="Calibri"/>
          <w:sz w:val="22"/>
          <w:szCs w:val="22"/>
        </w:rPr>
      </w:pPr>
      <w:r w:rsidRPr="00633F49">
        <w:rPr>
          <w:rFonts w:ascii="Calibri" w:hAnsi="Calibri" w:cs="Calibri"/>
          <w:sz w:val="22"/>
          <w:szCs w:val="22"/>
        </w:rPr>
        <w:t xml:space="preserve">Amount of asphalt in </w:t>
      </w:r>
      <w:proofErr w:type="spellStart"/>
      <w:r w:rsidRPr="00633F49">
        <w:rPr>
          <w:rFonts w:ascii="Calibri" w:hAnsi="Calibri" w:cs="Calibri"/>
          <w:sz w:val="22"/>
          <w:szCs w:val="22"/>
        </w:rPr>
        <w:t>tonnes</w:t>
      </w:r>
      <w:proofErr w:type="spellEnd"/>
      <w:r w:rsidRPr="00633F49">
        <w:rPr>
          <w:rFonts w:ascii="Calibri" w:hAnsi="Calibri" w:cs="Calibri"/>
          <w:sz w:val="22"/>
          <w:szCs w:val="22"/>
        </w:rPr>
        <w:t>.</w:t>
      </w:r>
    </w:p>
    <w:p w14:paraId="2B990F61" w14:textId="77777777" w:rsidR="000B04A6" w:rsidRPr="00633F49" w:rsidRDefault="000B04A6" w:rsidP="005369A4">
      <w:pPr>
        <w:pStyle w:val="PlainText"/>
        <w:numPr>
          <w:ilvl w:val="0"/>
          <w:numId w:val="55"/>
        </w:numPr>
        <w:spacing w:after="120"/>
        <w:ind w:left="1080"/>
        <w:rPr>
          <w:rFonts w:ascii="Calibri" w:hAnsi="Calibri" w:cs="Calibri"/>
          <w:sz w:val="22"/>
          <w:szCs w:val="22"/>
        </w:rPr>
      </w:pPr>
      <w:r w:rsidRPr="00633F49">
        <w:rPr>
          <w:rFonts w:ascii="Calibri" w:hAnsi="Calibri" w:cs="Calibri"/>
          <w:sz w:val="22"/>
          <w:szCs w:val="22"/>
        </w:rPr>
        <w:t>Truck number, cumulative total, and/or load number.</w:t>
      </w:r>
    </w:p>
    <w:p w14:paraId="29EFC4D8" w14:textId="77777777" w:rsidR="000B04A6" w:rsidRPr="00633F49" w:rsidRDefault="000B04A6" w:rsidP="005369A4">
      <w:pPr>
        <w:pStyle w:val="PlainText"/>
        <w:numPr>
          <w:ilvl w:val="0"/>
          <w:numId w:val="55"/>
        </w:numPr>
        <w:spacing w:after="120"/>
        <w:ind w:left="1080"/>
        <w:rPr>
          <w:rFonts w:ascii="Calibri" w:hAnsi="Calibri" w:cs="Calibri"/>
          <w:sz w:val="22"/>
          <w:szCs w:val="22"/>
        </w:rPr>
      </w:pPr>
      <w:r w:rsidRPr="00633F49">
        <w:rPr>
          <w:rFonts w:ascii="Calibri" w:hAnsi="Calibri" w:cs="Calibri"/>
          <w:sz w:val="22"/>
          <w:szCs w:val="22"/>
        </w:rPr>
        <w:t>Time truck was loaded.</w:t>
      </w:r>
    </w:p>
    <w:p w14:paraId="6E5F6CAE" w14:textId="77777777" w:rsidR="000B04A6" w:rsidRPr="00633F49" w:rsidRDefault="000B04A6" w:rsidP="00FC769B">
      <w:pPr>
        <w:pStyle w:val="PlainText"/>
        <w:spacing w:after="120"/>
        <w:ind w:left="720"/>
        <w:rPr>
          <w:rFonts w:ascii="Calibri" w:hAnsi="Calibri" w:cs="Calibri"/>
          <w:sz w:val="22"/>
          <w:szCs w:val="22"/>
        </w:rPr>
      </w:pPr>
      <w:r w:rsidRPr="00633F49">
        <w:rPr>
          <w:rFonts w:ascii="Calibri" w:hAnsi="Calibri" w:cs="Calibri"/>
          <w:sz w:val="22"/>
          <w:szCs w:val="22"/>
        </w:rPr>
        <w:t>Provide space for the following information, which shall be registered by producer's representative on at least two copies of the delivery ticket, after discharge has been completed:</w:t>
      </w:r>
    </w:p>
    <w:p w14:paraId="5DD943B9" w14:textId="77777777" w:rsidR="000B04A6" w:rsidRPr="00633F49" w:rsidRDefault="000B04A6" w:rsidP="005369A4">
      <w:pPr>
        <w:pStyle w:val="PlainText"/>
        <w:numPr>
          <w:ilvl w:val="0"/>
          <w:numId w:val="56"/>
        </w:numPr>
        <w:spacing w:after="120"/>
        <w:ind w:left="1080"/>
        <w:rPr>
          <w:rFonts w:ascii="Calibri" w:hAnsi="Calibri" w:cs="Calibri"/>
          <w:sz w:val="22"/>
          <w:szCs w:val="22"/>
        </w:rPr>
      </w:pPr>
      <w:r w:rsidRPr="00633F49">
        <w:rPr>
          <w:rFonts w:ascii="Calibri" w:hAnsi="Calibri" w:cs="Calibri"/>
          <w:sz w:val="22"/>
          <w:szCs w:val="22"/>
        </w:rPr>
        <w:t>Time that load arrived on the Site.</w:t>
      </w:r>
    </w:p>
    <w:p w14:paraId="7307FB6D" w14:textId="77777777" w:rsidR="000B04A6" w:rsidRPr="00633F49" w:rsidRDefault="000B04A6" w:rsidP="005369A4">
      <w:pPr>
        <w:pStyle w:val="PlainText"/>
        <w:numPr>
          <w:ilvl w:val="0"/>
          <w:numId w:val="56"/>
        </w:numPr>
        <w:spacing w:after="120"/>
        <w:ind w:left="1080"/>
        <w:rPr>
          <w:rFonts w:ascii="Calibri" w:hAnsi="Calibri" w:cs="Calibri"/>
          <w:sz w:val="22"/>
          <w:szCs w:val="22"/>
        </w:rPr>
      </w:pPr>
      <w:r w:rsidRPr="00633F49">
        <w:rPr>
          <w:rFonts w:ascii="Calibri" w:hAnsi="Calibri" w:cs="Calibri"/>
          <w:sz w:val="22"/>
          <w:szCs w:val="22"/>
        </w:rPr>
        <w:t>Time load was discharged.</w:t>
      </w:r>
    </w:p>
    <w:p w14:paraId="14458208" w14:textId="77777777" w:rsidR="000B04A6" w:rsidRPr="00633F49" w:rsidRDefault="000B04A6" w:rsidP="005369A4">
      <w:pPr>
        <w:pStyle w:val="PlainText"/>
        <w:spacing w:after="120"/>
        <w:ind w:left="720"/>
        <w:rPr>
          <w:rFonts w:ascii="Calibri" w:hAnsi="Calibri" w:cs="Calibri"/>
          <w:b/>
          <w:sz w:val="22"/>
          <w:szCs w:val="22"/>
        </w:rPr>
      </w:pPr>
      <w:r w:rsidRPr="00633F49">
        <w:rPr>
          <w:rFonts w:ascii="Calibri" w:hAnsi="Calibri" w:cs="Calibri"/>
          <w:b/>
          <w:sz w:val="22"/>
          <w:szCs w:val="22"/>
        </w:rPr>
        <w:t>310.07.05.01.01 General</w:t>
      </w:r>
      <w:r w:rsidRPr="00633F49">
        <w:rPr>
          <w:rFonts w:ascii="Calibri" w:hAnsi="Calibri" w:cs="Calibri"/>
          <w:sz w:val="22"/>
          <w:szCs w:val="22"/>
        </w:rPr>
        <w:t xml:space="preserve"> is amended by deleting all references to OPSS 1101 and replacing them with “OPSS.MUNI 1101 as modified by these Specifications”.</w:t>
      </w:r>
    </w:p>
    <w:p w14:paraId="499A2314" w14:textId="77777777" w:rsidR="000B04A6" w:rsidRPr="00633F49" w:rsidRDefault="000B04A6" w:rsidP="005369A4">
      <w:pPr>
        <w:pStyle w:val="PlainText"/>
        <w:spacing w:after="120"/>
        <w:ind w:left="720"/>
        <w:rPr>
          <w:rFonts w:ascii="Calibri" w:hAnsi="Calibri" w:cs="Calibri"/>
          <w:b/>
          <w:sz w:val="22"/>
          <w:szCs w:val="22"/>
        </w:rPr>
      </w:pPr>
      <w:r w:rsidRPr="00633F49">
        <w:rPr>
          <w:rFonts w:ascii="Calibri" w:hAnsi="Calibri" w:cs="Calibri"/>
          <w:b/>
          <w:sz w:val="22"/>
          <w:szCs w:val="22"/>
        </w:rPr>
        <w:t xml:space="preserve">310.07.05.01.02 Frequency and Location </w:t>
      </w:r>
      <w:r w:rsidRPr="00633F49">
        <w:rPr>
          <w:rFonts w:ascii="Calibri" w:hAnsi="Calibri" w:cs="Calibri"/>
          <w:sz w:val="22"/>
          <w:szCs w:val="22"/>
        </w:rPr>
        <w:t>is deleted and replaced by the following:</w:t>
      </w:r>
    </w:p>
    <w:p w14:paraId="39409C9E"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t>A minimum of one sample shall be randomly chosen for each asphalt cement type used on the Contract. Additional samples shall be provided by the Contractor when requested by the Region.</w:t>
      </w:r>
    </w:p>
    <w:p w14:paraId="7EC537E1"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b/>
          <w:sz w:val="22"/>
          <w:szCs w:val="22"/>
        </w:rPr>
        <w:t xml:space="preserve">310.07.05.02.01 General </w:t>
      </w:r>
      <w:r w:rsidRPr="00633F49">
        <w:rPr>
          <w:rFonts w:ascii="Calibri" w:hAnsi="Calibri" w:cs="Calibri"/>
          <w:sz w:val="22"/>
          <w:szCs w:val="22"/>
        </w:rPr>
        <w:t>is amended by deleting the first sentence and replacing it with the following:</w:t>
      </w:r>
    </w:p>
    <w:p w14:paraId="6EFDB4D0"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lastRenderedPageBreak/>
        <w:t>The Consultant will be conducting QA testing, using the requirements of OPSS.MUNI 310, OPSS.MUNI 1101 and OPSS.MUNI 1151 as guidelines. The Contractor shall obtain QC, QA and referee HMA samples using a Quartermaster sample splitter.</w:t>
      </w:r>
    </w:p>
    <w:p w14:paraId="160E75FE" w14:textId="77777777" w:rsidR="000B04A6" w:rsidRPr="00633F49" w:rsidRDefault="000B04A6" w:rsidP="005369A4">
      <w:pPr>
        <w:pStyle w:val="PlainText"/>
        <w:spacing w:after="120"/>
        <w:ind w:left="720"/>
        <w:rPr>
          <w:rFonts w:ascii="Calibri" w:hAnsi="Calibri" w:cs="Calibri"/>
          <w:b/>
          <w:sz w:val="22"/>
          <w:szCs w:val="22"/>
        </w:rPr>
      </w:pPr>
      <w:r w:rsidRPr="00633F49">
        <w:rPr>
          <w:rFonts w:ascii="Calibri" w:hAnsi="Calibri" w:cs="Calibri"/>
          <w:b/>
          <w:sz w:val="22"/>
          <w:szCs w:val="22"/>
        </w:rPr>
        <w:t xml:space="preserve">310.07.06.02 Operational Constraints </w:t>
      </w:r>
      <w:r w:rsidRPr="00633F49">
        <w:rPr>
          <w:rFonts w:ascii="Calibri" w:hAnsi="Calibri" w:cs="Calibri"/>
          <w:sz w:val="22"/>
          <w:szCs w:val="22"/>
        </w:rPr>
        <w:t>is amended by the addition of the following:</w:t>
      </w:r>
    </w:p>
    <w:p w14:paraId="43D15070"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t>The placement of the surface course asphalt will not be permitted until all trimming and placement of topsoil, sod and seed is completed.</w:t>
      </w:r>
    </w:p>
    <w:p w14:paraId="5007B73F"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t>The temperature of the mixture, as it is discharged from the mixer, shall be controlled within a temperature range of 135</w:t>
      </w:r>
      <w:r w:rsidRPr="00633F49">
        <w:rPr>
          <w:rFonts w:ascii="Calibri" w:hAnsi="Calibri" w:cs="Calibri"/>
          <w:sz w:val="22"/>
          <w:szCs w:val="22"/>
          <w:vertAlign w:val="superscript"/>
        </w:rPr>
        <w:t>°</w:t>
      </w:r>
      <w:r w:rsidRPr="00633F49">
        <w:rPr>
          <w:rFonts w:ascii="Calibri" w:hAnsi="Calibri" w:cs="Calibri"/>
          <w:sz w:val="22"/>
          <w:szCs w:val="22"/>
        </w:rPr>
        <w:t>C to 150</w:t>
      </w:r>
      <w:r w:rsidRPr="00633F49">
        <w:rPr>
          <w:rFonts w:ascii="Calibri" w:hAnsi="Calibri" w:cs="Calibri"/>
          <w:sz w:val="22"/>
          <w:szCs w:val="22"/>
          <w:vertAlign w:val="superscript"/>
        </w:rPr>
        <w:t>°</w:t>
      </w:r>
      <w:r w:rsidRPr="00633F49">
        <w:rPr>
          <w:rFonts w:ascii="Calibri" w:hAnsi="Calibri" w:cs="Calibri"/>
          <w:sz w:val="22"/>
          <w:szCs w:val="22"/>
        </w:rPr>
        <w:t>C.</w:t>
      </w:r>
    </w:p>
    <w:p w14:paraId="530DCE91"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b/>
          <w:sz w:val="22"/>
          <w:szCs w:val="22"/>
        </w:rPr>
        <w:t xml:space="preserve">310.07.11.01 General </w:t>
      </w:r>
      <w:r w:rsidRPr="00633F49">
        <w:rPr>
          <w:rFonts w:ascii="Calibri" w:hAnsi="Calibri" w:cs="Calibri"/>
          <w:sz w:val="22"/>
          <w:szCs w:val="22"/>
        </w:rPr>
        <w:t>is amended by deleting the second paragraph and replacing it with the following:</w:t>
      </w:r>
    </w:p>
    <w:p w14:paraId="53BA72FB"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t>Longitudinal and transverse butt or stepped joints between the new HMA pavement and the previously paved pavement shall be constructed by trimming the previously paved pavement edge to a straight, clean</w:t>
      </w:r>
      <w:r w:rsidR="00A9207B">
        <w:rPr>
          <w:rFonts w:ascii="Calibri" w:hAnsi="Calibri" w:cs="Calibri"/>
          <w:sz w:val="22"/>
          <w:szCs w:val="22"/>
        </w:rPr>
        <w:t>, vertical surface of at least 5</w:t>
      </w:r>
      <w:r w:rsidRPr="00633F49">
        <w:rPr>
          <w:rFonts w:ascii="Calibri" w:hAnsi="Calibri" w:cs="Calibri"/>
          <w:sz w:val="22"/>
          <w:szCs w:val="22"/>
        </w:rPr>
        <w:t>0 mm.</w:t>
      </w:r>
    </w:p>
    <w:p w14:paraId="32D9ED03"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b/>
          <w:sz w:val="22"/>
          <w:szCs w:val="22"/>
        </w:rPr>
        <w:t>310.07.11.03 Transverse Joints</w:t>
      </w:r>
      <w:r w:rsidRPr="00633F49">
        <w:rPr>
          <w:rFonts w:ascii="Calibri" w:hAnsi="Calibri" w:cs="Calibri"/>
          <w:sz w:val="22"/>
          <w:szCs w:val="22"/>
        </w:rPr>
        <w:t xml:space="preserve"> is amended by the addition of the following:</w:t>
      </w:r>
    </w:p>
    <w:p w14:paraId="6D666028" w14:textId="77777777" w:rsidR="000B04A6" w:rsidRPr="00633F49" w:rsidRDefault="000B04A6" w:rsidP="005369A4">
      <w:pPr>
        <w:pStyle w:val="PlainText"/>
        <w:spacing w:after="120"/>
        <w:ind w:left="720"/>
        <w:rPr>
          <w:rFonts w:ascii="Calibri" w:hAnsi="Calibri" w:cs="Calibri"/>
          <w:sz w:val="22"/>
          <w:szCs w:val="22"/>
        </w:rPr>
      </w:pPr>
      <w:r w:rsidRPr="00633F49">
        <w:rPr>
          <w:rFonts w:ascii="Calibri" w:hAnsi="Calibri" w:cs="Calibri"/>
          <w:sz w:val="22"/>
          <w:szCs w:val="22"/>
        </w:rPr>
        <w:t>All transverse construction joints and mat terminations shall be temporarily ramped to minimize the bump.  Transverse joints between new and existing pavement shall be prepared no more than 24 hours in advance of paving tie-ins unless the joint is adequately ramped to the satisfaction of the Region.  Existing paved entrances shall be connected to new construction using an appropriate full depth butt or ground step joint to ensure a smooth transition to the satisfaction of the Region.</w:t>
      </w:r>
    </w:p>
    <w:p w14:paraId="0B83D718" w14:textId="77777777" w:rsidR="000B04A6" w:rsidRPr="00633F49" w:rsidRDefault="000B04A6" w:rsidP="005369A4">
      <w:pPr>
        <w:pStyle w:val="PlainText"/>
        <w:spacing w:after="120"/>
        <w:ind w:left="720"/>
        <w:rPr>
          <w:rFonts w:ascii="Calibri" w:hAnsi="Calibri" w:cs="Calibri"/>
          <w:b/>
          <w:sz w:val="22"/>
          <w:szCs w:val="22"/>
        </w:rPr>
      </w:pPr>
      <w:r w:rsidRPr="00633F49">
        <w:rPr>
          <w:rFonts w:ascii="Calibri" w:hAnsi="Calibri" w:cs="Calibri"/>
          <w:b/>
          <w:sz w:val="22"/>
          <w:szCs w:val="22"/>
        </w:rPr>
        <w:t xml:space="preserve">310.08.01 General </w:t>
      </w:r>
      <w:r w:rsidRPr="00633F49">
        <w:rPr>
          <w:rFonts w:ascii="Calibri" w:hAnsi="Calibri" w:cs="Calibri"/>
          <w:sz w:val="22"/>
          <w:szCs w:val="22"/>
        </w:rPr>
        <w:t>is amended by deleting all references to OPSS 1101 and replacing them with “OPSS.MUNI 1101 as modified by these Specifications”.</w:t>
      </w:r>
    </w:p>
    <w:p w14:paraId="5BDF713C" w14:textId="77777777" w:rsidR="000B04A6" w:rsidRPr="00633F49" w:rsidRDefault="000B04A6" w:rsidP="001E0AEA">
      <w:pPr>
        <w:pStyle w:val="PlainText"/>
        <w:spacing w:after="120"/>
        <w:ind w:left="720"/>
        <w:rPr>
          <w:rFonts w:ascii="Calibri" w:hAnsi="Calibri" w:cs="Calibri"/>
          <w:sz w:val="22"/>
          <w:szCs w:val="22"/>
        </w:rPr>
      </w:pPr>
      <w:r w:rsidRPr="00633F49">
        <w:rPr>
          <w:rFonts w:ascii="Calibri" w:hAnsi="Calibri" w:cs="Calibri"/>
          <w:b/>
          <w:sz w:val="22"/>
          <w:szCs w:val="22"/>
        </w:rPr>
        <w:t xml:space="preserve">310.08.01 General </w:t>
      </w:r>
      <w:r w:rsidRPr="00633F49">
        <w:rPr>
          <w:rFonts w:ascii="Calibri" w:hAnsi="Calibri" w:cs="Calibri"/>
          <w:sz w:val="22"/>
          <w:szCs w:val="22"/>
        </w:rPr>
        <w:t xml:space="preserve">is amended by the addition of the following: The Consultant will be conducting QA testing, in accordance with the requirements of OPSS.MUNI 310 and OPSS.MUNI 1151. The </w:t>
      </w:r>
      <w:r w:rsidR="00A9207B">
        <w:rPr>
          <w:rFonts w:ascii="Calibri" w:hAnsi="Calibri" w:cs="Calibri"/>
          <w:sz w:val="22"/>
          <w:szCs w:val="22"/>
        </w:rPr>
        <w:t xml:space="preserve">Consultant </w:t>
      </w:r>
      <w:r w:rsidRPr="00633F49">
        <w:rPr>
          <w:rFonts w:ascii="Calibri" w:hAnsi="Calibri" w:cs="Calibri"/>
          <w:sz w:val="22"/>
          <w:szCs w:val="22"/>
        </w:rPr>
        <w:t>will also be checking Superpave HMA Volumetric Properties for acceptance against the Contractor’s mix design and the requirements of OPSS.MUNI 1151 as follows:</w:t>
      </w:r>
    </w:p>
    <w:p w14:paraId="2607E982" w14:textId="77777777" w:rsidR="000B04A6" w:rsidRPr="00633F49" w:rsidRDefault="000B04A6" w:rsidP="001E0AEA">
      <w:pPr>
        <w:pStyle w:val="PlainText"/>
        <w:spacing w:after="120"/>
        <w:ind w:left="720"/>
        <w:rPr>
          <w:rFonts w:ascii="Calibri" w:hAnsi="Calibri" w:cs="Calibri"/>
          <w:sz w:val="22"/>
          <w:szCs w:val="22"/>
        </w:rPr>
      </w:pPr>
      <w:r w:rsidRPr="00633F49">
        <w:rPr>
          <w:rFonts w:ascii="Calibri" w:hAnsi="Calibri" w:cs="Calibri"/>
          <w:sz w:val="22"/>
          <w:szCs w:val="22"/>
        </w:rPr>
        <w:t>Voids in Mineral Aggregate (2) shall be +/- 1.0% from the submitted mix design and not more than 0.5% below the design minimum.</w:t>
      </w:r>
    </w:p>
    <w:p w14:paraId="1895EA7C" w14:textId="77777777" w:rsidR="000B04A6" w:rsidRPr="00633F49" w:rsidRDefault="000B04A6" w:rsidP="001E0AEA">
      <w:pPr>
        <w:pStyle w:val="PlainText"/>
        <w:spacing w:after="120"/>
        <w:ind w:left="720"/>
        <w:rPr>
          <w:rFonts w:ascii="Calibri" w:hAnsi="Calibri" w:cs="Calibri"/>
          <w:sz w:val="22"/>
          <w:szCs w:val="22"/>
        </w:rPr>
      </w:pPr>
      <w:r w:rsidRPr="00633F49">
        <w:rPr>
          <w:rFonts w:ascii="Calibri" w:hAnsi="Calibri" w:cs="Calibri"/>
          <w:sz w:val="22"/>
          <w:szCs w:val="22"/>
        </w:rPr>
        <w:t>For the purpose of hot mix sampling and testing, one lot will be deemed to be the total of each Day’s production.</w:t>
      </w:r>
    </w:p>
    <w:p w14:paraId="4A514ABF" w14:textId="77777777" w:rsidR="000B04A6" w:rsidRPr="00633F49" w:rsidRDefault="000B04A6" w:rsidP="00FC769B">
      <w:pPr>
        <w:pStyle w:val="PlainText"/>
        <w:keepNext/>
        <w:spacing w:after="120"/>
        <w:ind w:left="720"/>
        <w:rPr>
          <w:rFonts w:ascii="Calibri" w:hAnsi="Calibri" w:cs="Calibri"/>
          <w:sz w:val="22"/>
          <w:szCs w:val="22"/>
        </w:rPr>
      </w:pPr>
      <w:r w:rsidRPr="00633F49">
        <w:rPr>
          <w:rFonts w:ascii="Calibri" w:hAnsi="Calibri" w:cs="Calibri"/>
          <w:b/>
          <w:sz w:val="22"/>
          <w:szCs w:val="22"/>
        </w:rPr>
        <w:t>310 Table 10 Minimum Pavement Compaction Based on Maximum Relative Density</w:t>
      </w:r>
      <w:r w:rsidRPr="00633F49">
        <w:rPr>
          <w:rFonts w:ascii="Calibri" w:hAnsi="Calibri" w:cs="Calibri"/>
          <w:sz w:val="22"/>
          <w:szCs w:val="22"/>
        </w:rPr>
        <w:t xml:space="preserve"> is deleted and replaced by the following Table: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980"/>
        <w:gridCol w:w="1800"/>
        <w:gridCol w:w="1620"/>
      </w:tblGrid>
      <w:tr w:rsidR="000B04A6" w:rsidRPr="00633F49" w14:paraId="639F23C7" w14:textId="77777777" w:rsidTr="00FC769B">
        <w:tc>
          <w:tcPr>
            <w:tcW w:w="2448" w:type="dxa"/>
            <w:shd w:val="clear" w:color="auto" w:fill="auto"/>
          </w:tcPr>
          <w:p w14:paraId="2BAD67F7" w14:textId="77777777" w:rsidR="000B04A6" w:rsidRPr="00130B70" w:rsidRDefault="000B04A6" w:rsidP="004A1BF9">
            <w:pPr>
              <w:jc w:val="center"/>
              <w:rPr>
                <w:b/>
                <w:snapToGrid w:val="0"/>
                <w:lang w:val="en-US" w:eastAsia="en-US"/>
              </w:rPr>
            </w:pPr>
            <w:r w:rsidRPr="00130B70">
              <w:rPr>
                <w:b/>
                <w:snapToGrid w:val="0"/>
                <w:lang w:val="en-US" w:eastAsia="en-US"/>
              </w:rPr>
              <w:t>Mix</w:t>
            </w:r>
          </w:p>
        </w:tc>
        <w:tc>
          <w:tcPr>
            <w:tcW w:w="1980" w:type="dxa"/>
            <w:shd w:val="clear" w:color="auto" w:fill="auto"/>
          </w:tcPr>
          <w:p w14:paraId="367A3BC2" w14:textId="77777777" w:rsidR="000B04A6" w:rsidRPr="003B4193" w:rsidRDefault="000B04A6" w:rsidP="004A1BF9">
            <w:pPr>
              <w:jc w:val="center"/>
              <w:rPr>
                <w:b/>
                <w:snapToGrid w:val="0"/>
                <w:lang w:val="en-US" w:eastAsia="en-US"/>
              </w:rPr>
            </w:pPr>
            <w:r w:rsidRPr="003B4193">
              <w:rPr>
                <w:b/>
                <w:snapToGrid w:val="0"/>
                <w:lang w:val="en-US" w:eastAsia="en-US"/>
              </w:rPr>
              <w:t>Acceptable %</w:t>
            </w:r>
          </w:p>
        </w:tc>
        <w:tc>
          <w:tcPr>
            <w:tcW w:w="1800" w:type="dxa"/>
            <w:shd w:val="clear" w:color="auto" w:fill="auto"/>
          </w:tcPr>
          <w:p w14:paraId="0A5350D4" w14:textId="77777777" w:rsidR="000B04A6" w:rsidRPr="00633F49" w:rsidRDefault="000B04A6" w:rsidP="004A1BF9">
            <w:pPr>
              <w:jc w:val="center"/>
              <w:rPr>
                <w:b/>
                <w:snapToGrid w:val="0"/>
                <w:lang w:val="en-US" w:eastAsia="en-US"/>
              </w:rPr>
            </w:pPr>
            <w:r w:rsidRPr="00633F49">
              <w:rPr>
                <w:b/>
                <w:snapToGrid w:val="0"/>
                <w:lang w:val="en-US" w:eastAsia="en-US"/>
              </w:rPr>
              <w:t>Borderline %</w:t>
            </w:r>
          </w:p>
        </w:tc>
        <w:tc>
          <w:tcPr>
            <w:tcW w:w="1620" w:type="dxa"/>
            <w:shd w:val="clear" w:color="auto" w:fill="auto"/>
          </w:tcPr>
          <w:p w14:paraId="39509634" w14:textId="77777777" w:rsidR="000B04A6" w:rsidRPr="00633F49" w:rsidRDefault="000B04A6" w:rsidP="004A1BF9">
            <w:pPr>
              <w:jc w:val="center"/>
              <w:rPr>
                <w:b/>
                <w:snapToGrid w:val="0"/>
                <w:lang w:val="en-US" w:eastAsia="en-US"/>
              </w:rPr>
            </w:pPr>
            <w:r w:rsidRPr="00633F49">
              <w:rPr>
                <w:b/>
                <w:snapToGrid w:val="0"/>
                <w:lang w:val="en-US" w:eastAsia="en-US"/>
              </w:rPr>
              <w:t>Rejectable %</w:t>
            </w:r>
          </w:p>
        </w:tc>
      </w:tr>
      <w:tr w:rsidR="00FB4274" w:rsidRPr="00633F49" w14:paraId="13B2080B" w14:textId="77777777" w:rsidTr="00FC769B">
        <w:tc>
          <w:tcPr>
            <w:tcW w:w="2448" w:type="dxa"/>
            <w:shd w:val="clear" w:color="auto" w:fill="auto"/>
          </w:tcPr>
          <w:p w14:paraId="6B2C6FCB" w14:textId="77777777" w:rsidR="00FB4274" w:rsidRDefault="00FB4274" w:rsidP="001A60FE">
            <w:pPr>
              <w:rPr>
                <w:snapToGrid w:val="0"/>
                <w:lang w:val="en-US" w:eastAsia="en-US"/>
              </w:rPr>
            </w:pPr>
            <w:r>
              <w:rPr>
                <w:snapToGrid w:val="0"/>
                <w:lang w:val="en-US" w:eastAsia="en-US"/>
              </w:rPr>
              <w:t>Superpave 12.5 FC1</w:t>
            </w:r>
          </w:p>
        </w:tc>
        <w:tc>
          <w:tcPr>
            <w:tcW w:w="1980" w:type="dxa"/>
            <w:shd w:val="clear" w:color="auto" w:fill="auto"/>
          </w:tcPr>
          <w:p w14:paraId="22C9AB2B" w14:textId="77777777" w:rsidR="00FB4274" w:rsidRPr="00633F49" w:rsidRDefault="00FB4274" w:rsidP="004A1BF9">
            <w:pPr>
              <w:rPr>
                <w:snapToGrid w:val="0"/>
                <w:lang w:val="en-US" w:eastAsia="en-US"/>
              </w:rPr>
            </w:pPr>
            <w:r w:rsidRPr="00633F49">
              <w:rPr>
                <w:snapToGrid w:val="0"/>
                <w:lang w:val="en-US" w:eastAsia="en-US"/>
              </w:rPr>
              <w:t>92.0 to 96.5</w:t>
            </w:r>
          </w:p>
        </w:tc>
        <w:tc>
          <w:tcPr>
            <w:tcW w:w="1800" w:type="dxa"/>
            <w:shd w:val="clear" w:color="auto" w:fill="auto"/>
          </w:tcPr>
          <w:p w14:paraId="2DB8642B" w14:textId="77777777" w:rsidR="00FB4274" w:rsidRPr="00633F49" w:rsidRDefault="00FB4274" w:rsidP="004A1BF9">
            <w:pPr>
              <w:rPr>
                <w:snapToGrid w:val="0"/>
                <w:lang w:val="en-US" w:eastAsia="en-US"/>
              </w:rPr>
            </w:pPr>
            <w:r w:rsidRPr="00633F49">
              <w:rPr>
                <w:snapToGrid w:val="0"/>
                <w:lang w:val="en-US" w:eastAsia="en-US"/>
              </w:rPr>
              <w:t>96.6 to 97.5</w:t>
            </w:r>
          </w:p>
        </w:tc>
        <w:tc>
          <w:tcPr>
            <w:tcW w:w="1620" w:type="dxa"/>
            <w:shd w:val="clear" w:color="auto" w:fill="auto"/>
          </w:tcPr>
          <w:p w14:paraId="15E78D68" w14:textId="77777777" w:rsidR="00FB4274" w:rsidRPr="00633F49" w:rsidRDefault="00FB4274" w:rsidP="009C4EE6">
            <w:pPr>
              <w:rPr>
                <w:snapToGrid w:val="0"/>
                <w:lang w:val="en-US" w:eastAsia="en-US"/>
              </w:rPr>
            </w:pPr>
            <w:r w:rsidRPr="00633F49">
              <w:rPr>
                <w:snapToGrid w:val="0"/>
                <w:lang w:val="en-US" w:eastAsia="en-US"/>
              </w:rPr>
              <w:t>&lt;92.0</w:t>
            </w:r>
          </w:p>
          <w:p w14:paraId="6F2882B4" w14:textId="77777777" w:rsidR="00FB4274" w:rsidRPr="00633F49" w:rsidRDefault="00FB4274" w:rsidP="009C4EE6">
            <w:pPr>
              <w:rPr>
                <w:snapToGrid w:val="0"/>
                <w:lang w:val="en-US" w:eastAsia="en-US"/>
              </w:rPr>
            </w:pPr>
            <w:r w:rsidRPr="00633F49">
              <w:rPr>
                <w:snapToGrid w:val="0"/>
                <w:lang w:val="en-US" w:eastAsia="en-US"/>
              </w:rPr>
              <w:t>or</w:t>
            </w:r>
          </w:p>
          <w:p w14:paraId="002B2EE0" w14:textId="77777777" w:rsidR="00FB4274" w:rsidRPr="00633F49" w:rsidRDefault="00FB4274" w:rsidP="004A1BF9">
            <w:pPr>
              <w:rPr>
                <w:snapToGrid w:val="0"/>
                <w:lang w:val="en-US" w:eastAsia="en-US"/>
              </w:rPr>
            </w:pPr>
            <w:r w:rsidRPr="00633F49">
              <w:rPr>
                <w:snapToGrid w:val="0"/>
                <w:lang w:val="en-US" w:eastAsia="en-US"/>
              </w:rPr>
              <w:t>&gt;97.5</w:t>
            </w:r>
          </w:p>
        </w:tc>
      </w:tr>
      <w:tr w:rsidR="00FB4274" w:rsidRPr="00633F49" w14:paraId="15470D1D" w14:textId="77777777" w:rsidTr="00FC769B">
        <w:tc>
          <w:tcPr>
            <w:tcW w:w="2448" w:type="dxa"/>
            <w:shd w:val="clear" w:color="auto" w:fill="auto"/>
          </w:tcPr>
          <w:p w14:paraId="2FEB381C" w14:textId="77777777" w:rsidR="00FB4274" w:rsidRPr="00633F49" w:rsidRDefault="00FB4274" w:rsidP="001B72A1">
            <w:pPr>
              <w:rPr>
                <w:snapToGrid w:val="0"/>
                <w:lang w:val="en-US" w:eastAsia="en-US"/>
              </w:rPr>
            </w:pPr>
            <w:r w:rsidRPr="00633F49">
              <w:rPr>
                <w:snapToGrid w:val="0"/>
                <w:lang w:val="en-US" w:eastAsia="en-US"/>
              </w:rPr>
              <w:t>Superpave 19.0</w:t>
            </w:r>
          </w:p>
        </w:tc>
        <w:tc>
          <w:tcPr>
            <w:tcW w:w="1980" w:type="dxa"/>
            <w:shd w:val="clear" w:color="auto" w:fill="auto"/>
          </w:tcPr>
          <w:p w14:paraId="6DD44F29" w14:textId="77777777" w:rsidR="00FB4274" w:rsidRPr="00633F49" w:rsidRDefault="00FB4274" w:rsidP="004A1BF9">
            <w:pPr>
              <w:rPr>
                <w:snapToGrid w:val="0"/>
                <w:lang w:val="en-US" w:eastAsia="en-US"/>
              </w:rPr>
            </w:pPr>
            <w:r w:rsidRPr="00633F49">
              <w:rPr>
                <w:snapToGrid w:val="0"/>
                <w:lang w:val="en-US" w:eastAsia="en-US"/>
              </w:rPr>
              <w:t>91.0 to 96.5</w:t>
            </w:r>
          </w:p>
        </w:tc>
        <w:tc>
          <w:tcPr>
            <w:tcW w:w="1800" w:type="dxa"/>
            <w:shd w:val="clear" w:color="auto" w:fill="auto"/>
          </w:tcPr>
          <w:p w14:paraId="04EDC4C5" w14:textId="77777777" w:rsidR="00FB4274" w:rsidRPr="00633F49" w:rsidRDefault="00FB4274" w:rsidP="004A1BF9">
            <w:pPr>
              <w:rPr>
                <w:snapToGrid w:val="0"/>
                <w:lang w:val="en-US" w:eastAsia="en-US"/>
              </w:rPr>
            </w:pPr>
            <w:r w:rsidRPr="00633F49">
              <w:rPr>
                <w:snapToGrid w:val="0"/>
                <w:lang w:val="en-US" w:eastAsia="en-US"/>
              </w:rPr>
              <w:t>96.6 to 97.5</w:t>
            </w:r>
          </w:p>
        </w:tc>
        <w:tc>
          <w:tcPr>
            <w:tcW w:w="1620" w:type="dxa"/>
            <w:shd w:val="clear" w:color="auto" w:fill="auto"/>
          </w:tcPr>
          <w:p w14:paraId="30A26A32" w14:textId="77777777" w:rsidR="00FB4274" w:rsidRPr="00633F49" w:rsidRDefault="00FB4274" w:rsidP="009C4EE6">
            <w:pPr>
              <w:rPr>
                <w:snapToGrid w:val="0"/>
                <w:lang w:val="en-US" w:eastAsia="en-US"/>
              </w:rPr>
            </w:pPr>
            <w:r w:rsidRPr="00633F49">
              <w:rPr>
                <w:snapToGrid w:val="0"/>
                <w:lang w:val="en-US" w:eastAsia="en-US"/>
              </w:rPr>
              <w:t>&lt;91.0</w:t>
            </w:r>
          </w:p>
          <w:p w14:paraId="61D0D595" w14:textId="77777777" w:rsidR="00FB4274" w:rsidRPr="00633F49" w:rsidRDefault="00FB4274" w:rsidP="009C4EE6">
            <w:pPr>
              <w:rPr>
                <w:snapToGrid w:val="0"/>
                <w:lang w:val="en-US" w:eastAsia="en-US"/>
              </w:rPr>
            </w:pPr>
            <w:r w:rsidRPr="00633F49">
              <w:rPr>
                <w:snapToGrid w:val="0"/>
                <w:lang w:val="en-US" w:eastAsia="en-US"/>
              </w:rPr>
              <w:t>or</w:t>
            </w:r>
          </w:p>
          <w:p w14:paraId="239E91AB" w14:textId="77777777" w:rsidR="00FB4274" w:rsidRPr="00633F49" w:rsidRDefault="00FB4274" w:rsidP="004A1BF9">
            <w:pPr>
              <w:rPr>
                <w:snapToGrid w:val="0"/>
                <w:lang w:val="en-US" w:eastAsia="en-US"/>
              </w:rPr>
            </w:pPr>
            <w:r w:rsidRPr="00633F49">
              <w:rPr>
                <w:snapToGrid w:val="0"/>
                <w:lang w:val="en-US" w:eastAsia="en-US"/>
              </w:rPr>
              <w:t>&gt;97.5</w:t>
            </w:r>
          </w:p>
        </w:tc>
      </w:tr>
    </w:tbl>
    <w:p w14:paraId="61CEC9A8" w14:textId="77777777" w:rsidR="000B04A6" w:rsidRPr="00633F49" w:rsidRDefault="000B04A6" w:rsidP="001E0AEA">
      <w:pPr>
        <w:ind w:left="720"/>
      </w:pPr>
      <w:r w:rsidRPr="00130B70">
        <w:t>The Contractor shall furnish</w:t>
      </w:r>
      <w:r w:rsidRPr="003B4193">
        <w:t xml:space="preserve"> rollers, tampers, and other compaction equipment to provide the specified compaction in restricted areas with the approval of the Consultant.</w:t>
      </w:r>
    </w:p>
    <w:p w14:paraId="551B0DBE" w14:textId="77777777" w:rsidR="000B04A6" w:rsidRPr="00130B70" w:rsidRDefault="000B04A6" w:rsidP="001E0AEA">
      <w:pPr>
        <w:ind w:left="720"/>
      </w:pPr>
    </w:p>
    <w:p w14:paraId="09EB1874" w14:textId="77777777" w:rsidR="000B04A6" w:rsidRDefault="000B04A6" w:rsidP="001E0AEA">
      <w:pPr>
        <w:ind w:left="720"/>
      </w:pPr>
      <w:r w:rsidRPr="003B4193">
        <w:lastRenderedPageBreak/>
        <w:t>At pavement installations adjacent to curbs, maintenance holes, valve boxes, and other structures not accessible</w:t>
      </w:r>
      <w:r w:rsidRPr="00633F49">
        <w:t xml:space="preserve"> to rollers, the Contractor shall compact thoroughly by means of hot tampers.</w:t>
      </w:r>
    </w:p>
    <w:p w14:paraId="1B15D93C" w14:textId="77777777" w:rsidR="00F47FC4" w:rsidRDefault="00F47FC4" w:rsidP="00DE56F3">
      <w:pPr>
        <w:pStyle w:val="Heading2"/>
      </w:pPr>
      <w:r>
        <w:t>Tack Coat</w:t>
      </w:r>
    </w:p>
    <w:p w14:paraId="303B8407" w14:textId="77777777" w:rsidR="00F47FC4" w:rsidRDefault="00F47FC4" w:rsidP="00DE56F3">
      <w:pPr>
        <w:ind w:firstLine="720"/>
      </w:pPr>
      <w:r w:rsidRPr="006E0FDC">
        <w:rPr>
          <w:b/>
        </w:rPr>
        <w:t>OPSS.PROV</w:t>
      </w:r>
      <w:r>
        <w:rPr>
          <w:b/>
        </w:rPr>
        <w:t xml:space="preserve"> </w:t>
      </w:r>
      <w:r w:rsidRPr="00DE56F3">
        <w:rPr>
          <w:b/>
        </w:rPr>
        <w:t>308</w:t>
      </w:r>
      <w:r>
        <w:t xml:space="preserve"> shall be followed with the following amendments</w:t>
      </w:r>
    </w:p>
    <w:p w14:paraId="7644C0FA" w14:textId="77777777" w:rsidR="00F47FC4" w:rsidRPr="00DE56F3" w:rsidRDefault="00F47FC4" w:rsidP="00F47FC4">
      <w:pPr>
        <w:ind w:left="720"/>
        <w:rPr>
          <w:b/>
        </w:rPr>
      </w:pPr>
      <w:r w:rsidRPr="006E0FDC">
        <w:rPr>
          <w:b/>
        </w:rPr>
        <w:t>308.07</w:t>
      </w:r>
      <w:r w:rsidR="00FB5FAA">
        <w:rPr>
          <w:b/>
        </w:rPr>
        <w:tab/>
      </w:r>
      <w:r w:rsidR="00FB5FAA">
        <w:rPr>
          <w:b/>
        </w:rPr>
        <w:tab/>
      </w:r>
      <w:r w:rsidRPr="00DE56F3">
        <w:rPr>
          <w:b/>
        </w:rPr>
        <w:t>CONSTRUCTION</w:t>
      </w:r>
    </w:p>
    <w:p w14:paraId="46AC3F1D" w14:textId="77777777" w:rsidR="00F47FC4" w:rsidRDefault="00F47FC4" w:rsidP="00DE56F3">
      <w:pPr>
        <w:spacing w:after="120"/>
        <w:ind w:left="720"/>
      </w:pPr>
      <w:r w:rsidRPr="00DE56F3">
        <w:rPr>
          <w:b/>
        </w:rPr>
        <w:t>308.07.01 Application of Tack Coat</w:t>
      </w:r>
      <w:r>
        <w:t xml:space="preserve"> is amended by the addition of the following:</w:t>
      </w:r>
    </w:p>
    <w:p w14:paraId="58FE24F5" w14:textId="77777777" w:rsidR="00F47FC4" w:rsidRDefault="00F47FC4" w:rsidP="00DE56F3">
      <w:pPr>
        <w:spacing w:after="120"/>
        <w:ind w:left="720"/>
      </w:pPr>
      <w:r>
        <w:t>Tack coat shall be applied to all previously paved surfaces regardless of whether or not they have been open to traffic.</w:t>
      </w:r>
    </w:p>
    <w:p w14:paraId="28DCBAA6" w14:textId="77777777" w:rsidR="00F47FC4" w:rsidRPr="001E5C05" w:rsidRDefault="00F47FC4" w:rsidP="00F47FC4">
      <w:pPr>
        <w:pStyle w:val="PlainText"/>
        <w:spacing w:after="120"/>
        <w:ind w:left="720"/>
        <w:jc w:val="both"/>
        <w:rPr>
          <w:rFonts w:ascii="Calibri" w:hAnsi="Calibri" w:cs="Calibri"/>
          <w:sz w:val="22"/>
          <w:szCs w:val="22"/>
        </w:rPr>
      </w:pPr>
      <w:r w:rsidRPr="001E5C05">
        <w:rPr>
          <w:rFonts w:ascii="Calibri" w:hAnsi="Calibri" w:cs="Calibri"/>
          <w:sz w:val="22"/>
          <w:szCs w:val="22"/>
        </w:rPr>
        <w:t>Where the asphalt surface course is placed in two lifts, the surface of the first lift shall be thoroughly cleaned of dirt by sweeping with a power broom, hand brooming and scraping where necessary.  The asphalt surface shall be free of standing water. A tack coat shall then be applied prior to installation of the second course. Tack coat shall be applied by means of an approved pressure distributor.</w:t>
      </w:r>
    </w:p>
    <w:p w14:paraId="36F13E82" w14:textId="77777777" w:rsidR="00F47FC4" w:rsidRPr="00633F49" w:rsidRDefault="00F47FC4" w:rsidP="00F47FC4">
      <w:pPr>
        <w:pStyle w:val="PlainText"/>
        <w:spacing w:after="120"/>
        <w:ind w:left="720"/>
        <w:jc w:val="both"/>
        <w:rPr>
          <w:rFonts w:ascii="Calibri" w:hAnsi="Calibri" w:cs="Calibri"/>
          <w:sz w:val="22"/>
          <w:szCs w:val="22"/>
        </w:rPr>
      </w:pPr>
      <w:r w:rsidRPr="001E5C05">
        <w:rPr>
          <w:rFonts w:ascii="Calibri" w:hAnsi="Calibri" w:cs="Calibri"/>
          <w:sz w:val="22"/>
          <w:szCs w:val="22"/>
        </w:rPr>
        <w:t>The Contractor shall consider the use of alternative products for night time operations and cold temperatures.  The use of any alternative product by the Contractor requires prior acceptance by the Consultant.</w:t>
      </w:r>
    </w:p>
    <w:p w14:paraId="5FF7D0A6" w14:textId="77777777" w:rsidR="00D16522" w:rsidRPr="00DE56F3" w:rsidRDefault="00D16522" w:rsidP="00D16522">
      <w:pPr>
        <w:pStyle w:val="Heading2"/>
      </w:pPr>
      <w:r w:rsidRPr="00E97922">
        <w:t>Asphalt Sidewalk, Driveway &amp; Boulevard</w:t>
      </w:r>
      <w:r w:rsidRPr="00FC769B">
        <w:t xml:space="preserve"> </w:t>
      </w:r>
    </w:p>
    <w:p w14:paraId="410C5ED3" w14:textId="77777777" w:rsidR="009C33E2" w:rsidRDefault="009C33E2" w:rsidP="00DE56F3">
      <w:pPr>
        <w:ind w:firstLine="720"/>
      </w:pPr>
      <w:r w:rsidRPr="00FC769B">
        <w:rPr>
          <w:b/>
        </w:rPr>
        <w:t>OPSS</w:t>
      </w:r>
      <w:r w:rsidR="00770C0A" w:rsidRPr="00FC769B">
        <w:rPr>
          <w:b/>
        </w:rPr>
        <w:t>.MUNI</w:t>
      </w:r>
      <w:r w:rsidRPr="00FC769B">
        <w:rPr>
          <w:b/>
        </w:rPr>
        <w:t xml:space="preserve"> 311</w:t>
      </w:r>
      <w:r w:rsidR="00770C0A">
        <w:t xml:space="preserve"> </w:t>
      </w:r>
      <w:r w:rsidRPr="00633F49">
        <w:t>shall be followed with the following amendments:</w:t>
      </w:r>
    </w:p>
    <w:p w14:paraId="129E9B6C" w14:textId="77777777" w:rsidR="009C33E2" w:rsidRPr="00FC769B" w:rsidRDefault="00770C0A" w:rsidP="009C33E2">
      <w:pPr>
        <w:ind w:left="720"/>
        <w:rPr>
          <w:b/>
        </w:rPr>
      </w:pPr>
      <w:r w:rsidRPr="00FC769B">
        <w:rPr>
          <w:b/>
        </w:rPr>
        <w:t>311.05</w:t>
      </w:r>
      <w:r w:rsidR="00FB5FAA">
        <w:rPr>
          <w:b/>
        </w:rPr>
        <w:tab/>
      </w:r>
      <w:r w:rsidR="00FB5FAA">
        <w:rPr>
          <w:b/>
        </w:rPr>
        <w:tab/>
      </w:r>
      <w:r w:rsidR="009C33E2" w:rsidRPr="00FC769B">
        <w:rPr>
          <w:b/>
        </w:rPr>
        <w:t>MATERIALS</w:t>
      </w:r>
    </w:p>
    <w:p w14:paraId="69BD3EBF" w14:textId="77777777" w:rsidR="009C33E2" w:rsidRDefault="009C33E2" w:rsidP="00FC769B">
      <w:pPr>
        <w:spacing w:after="120"/>
        <w:ind w:left="720"/>
      </w:pPr>
      <w:r w:rsidRPr="00FC769B">
        <w:rPr>
          <w:b/>
        </w:rPr>
        <w:t>311.05.01</w:t>
      </w:r>
      <w:r w:rsidR="00770C0A" w:rsidRPr="00FC769B">
        <w:rPr>
          <w:b/>
        </w:rPr>
        <w:t xml:space="preserve"> Hot Mix Asphalt</w:t>
      </w:r>
      <w:r w:rsidR="00770C0A">
        <w:t xml:space="preserve"> </w:t>
      </w:r>
      <w:r>
        <w:t>is amended by replacing with the following:</w:t>
      </w:r>
    </w:p>
    <w:p w14:paraId="1C1D0E4A" w14:textId="77777777" w:rsidR="009C33E2" w:rsidRDefault="009C33E2" w:rsidP="00D12674">
      <w:pPr>
        <w:spacing w:after="120"/>
        <w:ind w:left="720"/>
      </w:pPr>
      <w:r>
        <w:t>The hot mix asphalt for this work shall be according to OPSS MUNI 1151</w:t>
      </w:r>
      <w:r w:rsidR="008814E5">
        <w:t xml:space="preserve"> </w:t>
      </w:r>
      <w:r w:rsidR="00EF4326">
        <w:t>f</w:t>
      </w:r>
      <w:r>
        <w:t>or SP12.5 and SP19.0</w:t>
      </w:r>
      <w:r w:rsidR="008814E5">
        <w:t xml:space="preserve"> </w:t>
      </w:r>
    </w:p>
    <w:p w14:paraId="21B9EBC0" w14:textId="77777777" w:rsidR="009C33E2" w:rsidRPr="00FC769B" w:rsidRDefault="009C33E2" w:rsidP="009C33E2">
      <w:pPr>
        <w:ind w:left="720"/>
        <w:rPr>
          <w:b/>
        </w:rPr>
      </w:pPr>
      <w:r w:rsidRPr="00FC769B">
        <w:rPr>
          <w:b/>
        </w:rPr>
        <w:t>311.07</w:t>
      </w:r>
      <w:r w:rsidR="00FB5FAA">
        <w:rPr>
          <w:b/>
        </w:rPr>
        <w:tab/>
      </w:r>
      <w:r w:rsidR="00FB5FAA">
        <w:rPr>
          <w:b/>
        </w:rPr>
        <w:tab/>
      </w:r>
      <w:r w:rsidRPr="00FC769B">
        <w:rPr>
          <w:b/>
        </w:rPr>
        <w:t>CONSTRUCTION</w:t>
      </w:r>
    </w:p>
    <w:p w14:paraId="7495E76F" w14:textId="77777777" w:rsidR="009C33E2" w:rsidRDefault="009C33E2" w:rsidP="00FC769B">
      <w:pPr>
        <w:spacing w:after="120"/>
        <w:ind w:left="720"/>
      </w:pPr>
      <w:r w:rsidRPr="00FC769B">
        <w:rPr>
          <w:b/>
        </w:rPr>
        <w:t>311.07.01 General</w:t>
      </w:r>
      <w:r>
        <w:t xml:space="preserve"> is amended by the addition of the following: </w:t>
      </w:r>
    </w:p>
    <w:p w14:paraId="35DC807D" w14:textId="77777777" w:rsidR="009C33E2" w:rsidRDefault="009C33E2" w:rsidP="004A1BF9">
      <w:pPr>
        <w:shd w:val="clear" w:color="auto" w:fill="FFFFFF"/>
        <w:spacing w:after="120"/>
        <w:ind w:left="720"/>
      </w:pPr>
      <w:r w:rsidRPr="001A60FE">
        <w:t xml:space="preserve">Asphalt paving shall be carried out in accordance with OPSS MUNI 310. Granular placement shall conform to </w:t>
      </w:r>
      <w:r w:rsidR="00770C0A" w:rsidRPr="009C75E1">
        <w:rPr>
          <w:rPrChange w:id="171" w:author="Johnny Pang" w:date="2022-04-17T14:22:00Z">
            <w:rPr>
              <w:highlight w:val="yellow"/>
            </w:rPr>
          </w:rPrChange>
        </w:rPr>
        <w:t>Section 02701 – Aggregates – General</w:t>
      </w:r>
      <w:r w:rsidR="00770C0A" w:rsidRPr="009C75E1">
        <w:t xml:space="preserve"> and </w:t>
      </w:r>
      <w:r w:rsidR="00770C0A" w:rsidRPr="009C75E1">
        <w:rPr>
          <w:rPrChange w:id="172" w:author="Johnny Pang" w:date="2022-04-17T14:22:00Z">
            <w:rPr>
              <w:highlight w:val="yellow"/>
            </w:rPr>
          </w:rPrChange>
        </w:rPr>
        <w:t>Section 02720 - Untreated Granular Subbase, Base, Surface and Shoulder</w:t>
      </w:r>
      <w:r w:rsidR="00770C0A" w:rsidRPr="009C75E1">
        <w:t>.</w:t>
      </w:r>
    </w:p>
    <w:p w14:paraId="673A1C4A" w14:textId="3A0FC44F" w:rsidR="009C33E2" w:rsidRDefault="00770C0A" w:rsidP="009C33E2">
      <w:pPr>
        <w:ind w:left="720"/>
      </w:pPr>
      <w:r>
        <w:t xml:space="preserve">The </w:t>
      </w:r>
      <w:commentRangeStart w:id="173"/>
      <w:del w:id="174" w:author="Johnny Pang" w:date="2022-11-30T18:57:00Z">
        <w:r w:rsidR="00DB4BAE" w:rsidRPr="00DE56F3" w:rsidDel="00891DC5">
          <w:rPr>
            <w:highlight w:val="yellow"/>
          </w:rPr>
          <w:delText>[</w:delText>
        </w:r>
        <w:r w:rsidRPr="00DE56F3" w:rsidDel="00891DC5">
          <w:rPr>
            <w:highlight w:val="yellow"/>
          </w:rPr>
          <w:delText>temporary</w:delText>
        </w:r>
        <w:r w:rsidR="00DB4BAE" w:rsidRPr="00DE56F3" w:rsidDel="00891DC5">
          <w:rPr>
            <w:highlight w:val="yellow"/>
          </w:rPr>
          <w:delText>]</w:delText>
        </w:r>
        <w:r w:rsidR="009C33E2" w:rsidDel="00891DC5">
          <w:delText xml:space="preserve"> </w:delText>
        </w:r>
      </w:del>
      <w:commentRangeEnd w:id="173"/>
      <w:r w:rsidR="00980D4D">
        <w:rPr>
          <w:rStyle w:val="CommentReference"/>
        </w:rPr>
        <w:commentReference w:id="173"/>
      </w:r>
      <w:r w:rsidR="009C33E2">
        <w:t>asphalt sidewalk shall be connected to the drop curb at the intersections, be accessible by wheelchairs and be constructed as follows:</w:t>
      </w:r>
    </w:p>
    <w:p w14:paraId="3B5C3DC4" w14:textId="77777777" w:rsidR="009C33E2" w:rsidRDefault="009C33E2" w:rsidP="00FC769B">
      <w:pPr>
        <w:numPr>
          <w:ilvl w:val="1"/>
          <w:numId w:val="55"/>
        </w:numPr>
        <w:ind w:left="1440" w:hanging="360"/>
      </w:pPr>
      <w:r>
        <w:t>Granular base under sidewalk and transit pads shall be a minimum of 150 mm – Granular ‘A’ material or as otherwise specified on the Contract Drawings.</w:t>
      </w:r>
    </w:p>
    <w:p w14:paraId="5CBA5DD8" w14:textId="77777777" w:rsidR="009C33E2" w:rsidRDefault="009C33E2" w:rsidP="00FC769B">
      <w:pPr>
        <w:numPr>
          <w:ilvl w:val="1"/>
          <w:numId w:val="55"/>
        </w:numPr>
        <w:ind w:left="1440" w:hanging="360"/>
      </w:pPr>
      <w:r>
        <w:t>Sidewalk widths shall be a minimum of 1.5 meters or as directed by the C</w:t>
      </w:r>
      <w:r w:rsidR="00CE791C">
        <w:t>onsultant</w:t>
      </w:r>
      <w:r>
        <w:t>.</w:t>
      </w:r>
    </w:p>
    <w:p w14:paraId="74AF18E8" w14:textId="77777777" w:rsidR="00004DF4" w:rsidRPr="00004DF4" w:rsidRDefault="00004DF4" w:rsidP="00004DF4">
      <w:pPr>
        <w:numPr>
          <w:ilvl w:val="1"/>
          <w:numId w:val="55"/>
        </w:numPr>
      </w:pPr>
      <w:r w:rsidRPr="00004DF4">
        <w:t>Pedestrian transit pads widths shall be a minimum of 2.0 meters or as directed by the C</w:t>
      </w:r>
      <w:r>
        <w:t>onsultant</w:t>
      </w:r>
      <w:r w:rsidRPr="00004DF4">
        <w:t>.</w:t>
      </w:r>
    </w:p>
    <w:p w14:paraId="7C5B7CA1" w14:textId="77777777" w:rsidR="009C33E2" w:rsidRDefault="009C33E2" w:rsidP="00DE56F3">
      <w:pPr>
        <w:numPr>
          <w:ilvl w:val="1"/>
          <w:numId w:val="55"/>
        </w:numPr>
        <w:spacing w:after="120"/>
        <w:ind w:left="1440" w:hanging="360"/>
      </w:pPr>
      <w:r>
        <w:t>Sidewalk and transit pad asphalt thickness shall be a minimum of 50 m</w:t>
      </w:r>
      <w:r w:rsidR="00F47FC4">
        <w:t xml:space="preserve">m </w:t>
      </w:r>
      <w:r>
        <w:t xml:space="preserve">SP12.5 </w:t>
      </w:r>
      <w:r w:rsidR="006E6417">
        <w:t xml:space="preserve">FC1 </w:t>
      </w:r>
      <w:r>
        <w:t>or as otherwise specified on the Contract Drawings.</w:t>
      </w:r>
    </w:p>
    <w:p w14:paraId="5CC93289" w14:textId="77777777" w:rsidR="009C33E2" w:rsidRDefault="009C33E2" w:rsidP="00FC769B">
      <w:pPr>
        <w:spacing w:after="120"/>
        <w:ind w:left="720"/>
      </w:pPr>
      <w:r>
        <w:t>If the asphalt sidewalk is a replacement of an existing sidewalk, it must be ready for use before the existing sidewalk is removed.</w:t>
      </w:r>
    </w:p>
    <w:p w14:paraId="2DA489F6" w14:textId="77777777" w:rsidR="009C33E2" w:rsidRDefault="009C33E2" w:rsidP="00FC769B">
      <w:pPr>
        <w:spacing w:after="120"/>
        <w:ind w:left="720"/>
      </w:pPr>
      <w:r>
        <w:t xml:space="preserve">Driveways and boulevards shall be paved on granular ‘A’ as specified on the Contract Drawings. Existing paved entrances shall be connected to the new construction where necessary using the Hot-Mix asphalt SP 12.5 and SP 19.0 per OPSS MUNI 1151. </w:t>
      </w:r>
    </w:p>
    <w:p w14:paraId="1C4D7431" w14:textId="77777777" w:rsidR="009C33E2" w:rsidRDefault="009C33E2" w:rsidP="00FC769B">
      <w:pPr>
        <w:spacing w:after="120"/>
        <w:ind w:left="720"/>
      </w:pPr>
      <w:r>
        <w:t xml:space="preserve">Thickness of granular and the Hot Mix asphalt shall be as specified on the </w:t>
      </w:r>
      <w:r w:rsidR="00EF4326">
        <w:t>Contract D</w:t>
      </w:r>
      <w:r>
        <w:t xml:space="preserve">rawings. The </w:t>
      </w:r>
      <w:r w:rsidR="00EF4326">
        <w:t>C</w:t>
      </w:r>
      <w:r>
        <w:t>ontractor shall ensure a smooth transition from the new construction to the existing entrance.</w:t>
      </w:r>
    </w:p>
    <w:p w14:paraId="626F3CC3" w14:textId="77777777" w:rsidR="00D64278" w:rsidRPr="00A507F0" w:rsidRDefault="00D64278" w:rsidP="00D64278">
      <w:pPr>
        <w:numPr>
          <w:ilvl w:val="1"/>
          <w:numId w:val="16"/>
        </w:numPr>
        <w:spacing w:before="80"/>
        <w:contextualSpacing/>
        <w:outlineLvl w:val="1"/>
        <w:rPr>
          <w:u w:val="single"/>
        </w:rPr>
      </w:pPr>
      <w:r w:rsidRPr="00A507F0">
        <w:rPr>
          <w:u w:val="single"/>
        </w:rPr>
        <w:t>Traffic</w:t>
      </w:r>
    </w:p>
    <w:p w14:paraId="607AF12F" w14:textId="77777777" w:rsidR="00D64278" w:rsidRPr="00A507F0" w:rsidRDefault="00D64278" w:rsidP="00DE56F3">
      <w:pPr>
        <w:spacing w:after="120"/>
        <w:ind w:left="720"/>
      </w:pPr>
      <w:r w:rsidRPr="00A507F0">
        <w:lastRenderedPageBreak/>
        <w:t>Keep vehicular traffic off newly paved areas until the pavement surface temperature has cooled below 38 </w:t>
      </w:r>
      <w:r>
        <w:rPr>
          <w:rFonts w:cs="Calibri"/>
        </w:rPr>
        <w:t>°</w:t>
      </w:r>
      <w:r w:rsidRPr="00A507F0">
        <w:t>C.</w:t>
      </w:r>
    </w:p>
    <w:p w14:paraId="67838AF0" w14:textId="77777777" w:rsidR="00D64278" w:rsidRPr="00A507F0" w:rsidRDefault="00D64278" w:rsidP="00DE56F3">
      <w:pPr>
        <w:spacing w:after="120"/>
        <w:ind w:left="720"/>
      </w:pPr>
      <w:r w:rsidRPr="00A507F0">
        <w:t>No stationary loads shall be permitted on either the asphalt binder or surface courses of pavement until 24 hours after paving.</w:t>
      </w:r>
    </w:p>
    <w:p w14:paraId="3C76047C" w14:textId="77777777" w:rsidR="00D64278" w:rsidRPr="00A507F0" w:rsidRDefault="00D64278" w:rsidP="00DE56F3">
      <w:pPr>
        <w:spacing w:after="120"/>
        <w:ind w:left="720"/>
      </w:pPr>
      <w:r w:rsidRPr="00A507F0">
        <w:t>Ensure traffic controls are approved and Paid Duty Police is arranged where traffic movements through signalized intersections are impacted, in accordance with Section 01550 - Traffic Control.</w:t>
      </w:r>
    </w:p>
    <w:p w14:paraId="1696E716" w14:textId="77777777" w:rsidR="00FB5FAA" w:rsidRDefault="00D64278" w:rsidP="00DE56F3">
      <w:pPr>
        <w:spacing w:after="120"/>
        <w:ind w:left="720"/>
      </w:pPr>
      <w:r w:rsidRPr="00A507F0">
        <w:t>Ensure ramping, warning signs, and marking of raised surfaces are in proper order prior to re-opening for traffic.</w:t>
      </w:r>
    </w:p>
    <w:p w14:paraId="362BE8E5" w14:textId="77777777" w:rsidR="001A60FE" w:rsidRPr="00FC769B" w:rsidRDefault="001A60FE" w:rsidP="00FC769B">
      <w:pPr>
        <w:pStyle w:val="Heading2"/>
        <w:rPr>
          <w:snapToGrid w:val="0"/>
        </w:rPr>
      </w:pPr>
      <w:r>
        <w:t>Removal</w:t>
      </w:r>
      <w:r w:rsidR="00143849">
        <w:t>s</w:t>
      </w:r>
    </w:p>
    <w:p w14:paraId="4D9271FB" w14:textId="77777777" w:rsidR="00D90CBB" w:rsidRPr="007E5C86" w:rsidRDefault="00D90CBB" w:rsidP="00D90CBB">
      <w:pPr>
        <w:pStyle w:val="PlainText"/>
        <w:spacing w:after="120"/>
        <w:ind w:left="720"/>
        <w:rPr>
          <w:rFonts w:ascii="Calibri" w:hAnsi="Calibri" w:cs="Calibri"/>
          <w:sz w:val="22"/>
          <w:szCs w:val="22"/>
        </w:rPr>
      </w:pPr>
      <w:r>
        <w:rPr>
          <w:rFonts w:ascii="Calibri" w:hAnsi="Calibri" w:cs="Calibri"/>
          <w:sz w:val="22"/>
          <w:szCs w:val="22"/>
        </w:rPr>
        <w:t>T</w:t>
      </w:r>
      <w:r w:rsidRPr="007E5C86">
        <w:rPr>
          <w:rFonts w:ascii="Calibri" w:hAnsi="Calibri" w:cs="Calibri"/>
          <w:sz w:val="22"/>
          <w:szCs w:val="22"/>
        </w:rPr>
        <w:t xml:space="preserve">he Contractor shall perform </w:t>
      </w:r>
      <w:r>
        <w:rPr>
          <w:rFonts w:ascii="Calibri" w:hAnsi="Calibri" w:cs="Calibri"/>
          <w:sz w:val="22"/>
          <w:szCs w:val="22"/>
        </w:rPr>
        <w:t>g</w:t>
      </w:r>
      <w:r w:rsidRPr="00D90CBB">
        <w:rPr>
          <w:rFonts w:ascii="Calibri" w:hAnsi="Calibri" w:cs="Calibri"/>
          <w:sz w:val="22"/>
          <w:szCs w:val="22"/>
        </w:rPr>
        <w:t xml:space="preserve">rinding, milling and asphalt removals in accordance with </w:t>
      </w:r>
      <w:r w:rsidRPr="00D90CBB">
        <w:rPr>
          <w:rFonts w:ascii="Calibri" w:hAnsi="Calibri" w:cs="Calibri"/>
          <w:b/>
          <w:sz w:val="22"/>
          <w:szCs w:val="22"/>
        </w:rPr>
        <w:t>OPSS.MUNI 510</w:t>
      </w:r>
      <w:r w:rsidRPr="007E5C86">
        <w:rPr>
          <w:rFonts w:ascii="Calibri" w:hAnsi="Calibri" w:cs="Calibri"/>
          <w:sz w:val="22"/>
          <w:szCs w:val="22"/>
        </w:rPr>
        <w:t xml:space="preserve">. </w:t>
      </w:r>
    </w:p>
    <w:p w14:paraId="062B8D64" w14:textId="2F83224F" w:rsidR="00FB5FAA" w:rsidRPr="009C4EE6" w:rsidRDefault="00FB5FAA" w:rsidP="00FB5FAA">
      <w:pPr>
        <w:autoSpaceDE w:val="0"/>
        <w:autoSpaceDN w:val="0"/>
        <w:adjustRightInd w:val="0"/>
        <w:spacing w:after="120"/>
        <w:ind w:left="720"/>
        <w:jc w:val="both"/>
        <w:rPr>
          <w:rFonts w:cs="Calibri"/>
        </w:rPr>
      </w:pPr>
      <w:r w:rsidRPr="009C4EE6">
        <w:rPr>
          <w:rFonts w:cs="Calibri"/>
        </w:rPr>
        <w:t xml:space="preserve">When the day’s work for asphalt pavement removal is completed, normal traffic flow in each direction shall be resumed. In order to restore normal traffic flow, any grade differences between adjacent pavements (existing and milled) in transverse directions shall be ramped with hot mix asphalt.  Ramps in the transverse direction shall be sloped at 20:1.  The Contractor shall ensure that there are no grade differences between adjacent pavements (existing and milled) in longitudinal directions. The Contractor is advised that in order to open all </w:t>
      </w:r>
      <w:proofErr w:type="spellStart"/>
      <w:r w:rsidRPr="009C4EE6">
        <w:rPr>
          <w:rFonts w:cs="Calibri"/>
        </w:rPr>
        <w:t>sidestreets</w:t>
      </w:r>
      <w:proofErr w:type="spellEnd"/>
      <w:r w:rsidRPr="009C4EE6">
        <w:rPr>
          <w:rFonts w:cs="Calibri"/>
        </w:rPr>
        <w:t xml:space="preserve"> to all lanes of traffic at the end of each Day, temporary ramping will be required around ma</w:t>
      </w:r>
      <w:r w:rsidR="006E6417">
        <w:rPr>
          <w:rFonts w:cs="Calibri"/>
        </w:rPr>
        <w:t xml:space="preserve">intenance </w:t>
      </w:r>
      <w:r w:rsidRPr="009C4EE6">
        <w:rPr>
          <w:rFonts w:cs="Calibri"/>
        </w:rPr>
        <w:t>holes, catch basins, and valve chambers within the roadway after the milling operation has been performed. All temporary ramps around the manholes, catch basins, and valve chambers shall be completely removed prior to placement of the new base or surface course asphalt. As an alternative to this ramping, at the Contractor’s discretion, all ma</w:t>
      </w:r>
      <w:r w:rsidR="006E6417">
        <w:rPr>
          <w:rFonts w:cs="Calibri"/>
        </w:rPr>
        <w:t xml:space="preserve">intenance </w:t>
      </w:r>
      <w:r w:rsidRPr="009C4EE6">
        <w:rPr>
          <w:rFonts w:cs="Calibri"/>
        </w:rPr>
        <w:t>holes, catch basins, etc., may be lowered to match the grade of the freshly milled surface, then adjusted to the new final grade before the new surface asphalt is placed. No additional payment will be made for these adjustments</w:t>
      </w:r>
      <w:del w:id="175" w:author="Johnny Pang" w:date="2022-11-30T18:58:00Z">
        <w:r w:rsidRPr="009C4EE6" w:rsidDel="00891DC5">
          <w:rPr>
            <w:rFonts w:cs="Calibri"/>
          </w:rPr>
          <w:delText xml:space="preserve"> and the cost of this Work shall be included in the unit prices for </w:delText>
        </w:r>
        <w:commentRangeStart w:id="176"/>
        <w:r w:rsidR="00136E0A" w:rsidRPr="009C4EE6" w:rsidDel="00891DC5">
          <w:rPr>
            <w:rFonts w:cs="Calibri"/>
          </w:rPr>
          <w:delText>[</w:delText>
        </w:r>
        <w:r w:rsidR="00136E0A" w:rsidRPr="009C4EE6" w:rsidDel="00891DC5">
          <w:rPr>
            <w:rFonts w:cs="Calibri"/>
            <w:highlight w:val="yellow"/>
          </w:rPr>
          <w:delText>Item XX Removal of Asphalt Pavement</w:delText>
        </w:r>
        <w:r w:rsidR="00136E0A" w:rsidRPr="009C4EE6" w:rsidDel="00891DC5">
          <w:rPr>
            <w:rFonts w:cs="Calibri"/>
          </w:rPr>
          <w:delText>]</w:delText>
        </w:r>
        <w:r w:rsidRPr="009C4EE6" w:rsidDel="00891DC5">
          <w:rPr>
            <w:rFonts w:cs="Calibri"/>
          </w:rPr>
          <w:delText>.</w:delText>
        </w:r>
        <w:commentRangeEnd w:id="176"/>
        <w:r w:rsidR="00980D4D" w:rsidDel="00891DC5">
          <w:rPr>
            <w:rStyle w:val="CommentReference"/>
          </w:rPr>
          <w:commentReference w:id="176"/>
        </w:r>
      </w:del>
      <w:ins w:id="177" w:author="Johnny Pang" w:date="2022-11-30T18:58:00Z">
        <w:r w:rsidR="00891DC5">
          <w:rPr>
            <w:rFonts w:cs="Calibri"/>
          </w:rPr>
          <w:t>.</w:t>
        </w:r>
      </w:ins>
    </w:p>
    <w:p w14:paraId="4FDBFBAF" w14:textId="77777777" w:rsidR="00D52A58" w:rsidRPr="00D52A58" w:rsidRDefault="00D52A58" w:rsidP="009B0994">
      <w:pPr>
        <w:keepNext/>
        <w:spacing w:after="120"/>
        <w:ind w:left="720" w:right="58"/>
        <w:rPr>
          <w:rFonts w:cs="Calibri"/>
          <w:b/>
        </w:rPr>
      </w:pPr>
      <w:r w:rsidRPr="00D52A58">
        <w:rPr>
          <w:rFonts w:cs="Calibri"/>
          <w:b/>
        </w:rPr>
        <w:t>Maintenance Holes</w:t>
      </w:r>
    </w:p>
    <w:p w14:paraId="455357EB" w14:textId="77777777" w:rsidR="00D52A58" w:rsidRPr="009C4EE6" w:rsidRDefault="00D52A58" w:rsidP="009B0994">
      <w:pPr>
        <w:keepNext/>
        <w:spacing w:after="120"/>
        <w:ind w:left="720" w:right="58"/>
        <w:rPr>
          <w:rFonts w:cs="Calibri"/>
        </w:rPr>
      </w:pPr>
      <w:r w:rsidRPr="00DE56F3">
        <w:rPr>
          <w:rFonts w:cs="Calibri"/>
        </w:rPr>
        <w:t>Following all asphalt removal work, and prior to opening the road to traffic, the Contractor shall install temporary maintenance hole safety ramps at all maintenance holes, until the surface course of asphalt is placed.</w:t>
      </w:r>
    </w:p>
    <w:p w14:paraId="2960A911" w14:textId="77777777" w:rsidR="00FB5FAA" w:rsidRPr="009C4EE6" w:rsidRDefault="00FB5FAA" w:rsidP="009B0994">
      <w:pPr>
        <w:keepNext/>
        <w:spacing w:after="120"/>
        <w:ind w:left="720" w:right="58"/>
        <w:rPr>
          <w:rFonts w:cs="Calibri"/>
          <w:b/>
        </w:rPr>
      </w:pPr>
      <w:r w:rsidRPr="009C4EE6">
        <w:rPr>
          <w:rFonts w:cs="Calibri"/>
          <w:b/>
        </w:rPr>
        <w:t>Equipment</w:t>
      </w:r>
    </w:p>
    <w:p w14:paraId="7C42AAB8" w14:textId="77777777" w:rsidR="00FB5FAA" w:rsidRPr="009C4EE6" w:rsidRDefault="00FB5FAA" w:rsidP="009B0994">
      <w:pPr>
        <w:spacing w:after="120"/>
        <w:ind w:left="720"/>
        <w:rPr>
          <w:rFonts w:cs="Calibri"/>
        </w:rPr>
      </w:pPr>
      <w:r w:rsidRPr="009C4EE6">
        <w:rPr>
          <w:rFonts w:cs="Calibri"/>
        </w:rPr>
        <w:t>The asphalt removal work shall be performed using a pavement-cutting machine of a type that has performed successfully on other work comparable to that proposed to be done under this Contract. If water is to be used from fire hydrants on the Site, the Contractor shall obtain, at its own expense, the appropriate permits from the Local Municipality. The Contractor shall not draw any water from areas which are considered to be environmentally sensitive.</w:t>
      </w:r>
    </w:p>
    <w:p w14:paraId="249C41DE" w14:textId="77777777" w:rsidR="00FB5FAA" w:rsidRPr="009C4EE6" w:rsidRDefault="00FB5FAA" w:rsidP="009B0994">
      <w:pPr>
        <w:keepNext/>
        <w:spacing w:after="120"/>
        <w:ind w:left="720" w:right="58"/>
        <w:rPr>
          <w:rFonts w:cs="Calibri"/>
          <w:b/>
        </w:rPr>
      </w:pPr>
      <w:r w:rsidRPr="009C4EE6">
        <w:rPr>
          <w:rFonts w:cs="Calibri"/>
          <w:b/>
        </w:rPr>
        <w:t>Cutting Equipment</w:t>
      </w:r>
    </w:p>
    <w:p w14:paraId="1997A037" w14:textId="77777777" w:rsidR="00FB5FAA" w:rsidRPr="009C4EE6" w:rsidRDefault="00FB5FAA" w:rsidP="009B0994">
      <w:pPr>
        <w:spacing w:after="120"/>
        <w:ind w:left="720"/>
        <w:rPr>
          <w:rFonts w:cs="Calibri"/>
        </w:rPr>
      </w:pPr>
      <w:r w:rsidRPr="009C4EE6">
        <w:rPr>
          <w:rFonts w:cs="Calibri"/>
        </w:rPr>
        <w:t>The cutting-machine to be used to perform work under this Contract shall be designed and built for this type of work, be self-propelled and shall have, in combination, the means for cutting the old surface and blading the cuttings into one windrow.</w:t>
      </w:r>
    </w:p>
    <w:p w14:paraId="68EA2B28" w14:textId="77777777" w:rsidR="00FB5FAA" w:rsidRPr="009C4EE6" w:rsidRDefault="00FB5FAA" w:rsidP="009B0994">
      <w:pPr>
        <w:pStyle w:val="PlainText"/>
        <w:spacing w:after="120"/>
        <w:ind w:left="720"/>
        <w:jc w:val="both"/>
        <w:rPr>
          <w:rFonts w:ascii="Calibri" w:hAnsi="Calibri" w:cs="Calibri"/>
          <w:sz w:val="22"/>
          <w:szCs w:val="22"/>
        </w:rPr>
      </w:pPr>
      <w:r w:rsidRPr="009C4EE6">
        <w:rPr>
          <w:rFonts w:ascii="Calibri" w:hAnsi="Calibri" w:cs="Calibri"/>
          <w:sz w:val="22"/>
          <w:szCs w:val="22"/>
        </w:rPr>
        <w:t>The machine shall be able to cut flush to all curbs and gutters, manholes and catch basins.</w:t>
      </w:r>
    </w:p>
    <w:p w14:paraId="7A867AD0" w14:textId="77777777" w:rsidR="00FB5FAA" w:rsidRPr="00DE56F3" w:rsidRDefault="00FB5FAA" w:rsidP="00DE56F3">
      <w:pPr>
        <w:ind w:firstLine="720"/>
        <w:rPr>
          <w:b/>
        </w:rPr>
      </w:pPr>
      <w:bookmarkStart w:id="178" w:name="_Toc211327282"/>
      <w:bookmarkStart w:id="179" w:name="_Toc511215863"/>
    </w:p>
    <w:bookmarkEnd w:id="178"/>
    <w:bookmarkEnd w:id="179"/>
    <w:p w14:paraId="1422833D" w14:textId="77777777" w:rsidR="00E243F4" w:rsidRDefault="00143849" w:rsidP="00E243F4">
      <w:pPr>
        <w:pStyle w:val="Heading2"/>
        <w:rPr>
          <w:snapToGrid w:val="0"/>
        </w:rPr>
      </w:pPr>
      <w:r>
        <w:rPr>
          <w:snapToGrid w:val="0"/>
        </w:rPr>
        <w:t xml:space="preserve">Routing and Sealing </w:t>
      </w:r>
      <w:r w:rsidR="00136E0A">
        <w:rPr>
          <w:snapToGrid w:val="0"/>
        </w:rPr>
        <w:t>Joints</w:t>
      </w:r>
    </w:p>
    <w:p w14:paraId="0B117070" w14:textId="77777777" w:rsidR="00E243F4" w:rsidRPr="00E243F4" w:rsidRDefault="00143849" w:rsidP="00DE56F3">
      <w:pPr>
        <w:pStyle w:val="Heading3"/>
        <w:numPr>
          <w:ilvl w:val="0"/>
          <w:numId w:val="0"/>
        </w:numPr>
        <w:ind w:left="1440" w:hanging="720"/>
      </w:pPr>
      <w:r w:rsidRPr="00FC769B">
        <w:rPr>
          <w:b/>
        </w:rPr>
        <w:t xml:space="preserve">OPSS.MUNI </w:t>
      </w:r>
      <w:r>
        <w:rPr>
          <w:b/>
        </w:rPr>
        <w:t>341</w:t>
      </w:r>
      <w:r w:rsidR="000369AC">
        <w:rPr>
          <w:b/>
        </w:rPr>
        <w:t xml:space="preserve"> </w:t>
      </w:r>
      <w:r w:rsidR="000369AC" w:rsidRPr="00DE56F3">
        <w:t xml:space="preserve">shall be followed with the following </w:t>
      </w:r>
      <w:r w:rsidR="000369AC" w:rsidRPr="000369AC">
        <w:t>amendments</w:t>
      </w:r>
      <w:r w:rsidR="00004DF4">
        <w:rPr>
          <w:b/>
        </w:rPr>
        <w:t>:</w:t>
      </w:r>
      <w:r w:rsidR="000369AC" w:rsidDel="000369AC">
        <w:t xml:space="preserve"> </w:t>
      </w:r>
    </w:p>
    <w:p w14:paraId="371331C9" w14:textId="77777777" w:rsidR="00AA5358" w:rsidRDefault="00004DF4" w:rsidP="00DE56F3">
      <w:pPr>
        <w:pStyle w:val="PlainText"/>
        <w:spacing w:after="120"/>
        <w:ind w:left="720"/>
        <w:rPr>
          <w:rFonts w:ascii="Calibri" w:hAnsi="Calibri" w:cs="Calibri"/>
          <w:sz w:val="22"/>
          <w:szCs w:val="22"/>
        </w:rPr>
      </w:pPr>
      <w:r>
        <w:rPr>
          <w:rFonts w:ascii="Calibri" w:hAnsi="Calibri" w:cs="Calibri"/>
          <w:sz w:val="22"/>
          <w:szCs w:val="22"/>
        </w:rPr>
        <w:lastRenderedPageBreak/>
        <w:t>T</w:t>
      </w:r>
      <w:r w:rsidR="000369AC" w:rsidRPr="007E5C86">
        <w:rPr>
          <w:rFonts w:ascii="Calibri" w:hAnsi="Calibri" w:cs="Calibri"/>
          <w:sz w:val="22"/>
          <w:szCs w:val="22"/>
        </w:rPr>
        <w:t xml:space="preserve">he Contractor shall perform routing and sealing of </w:t>
      </w:r>
      <w:r w:rsidR="00136E0A">
        <w:rPr>
          <w:rFonts w:ascii="Calibri" w:hAnsi="Calibri" w:cs="Calibri"/>
          <w:sz w:val="22"/>
          <w:szCs w:val="22"/>
        </w:rPr>
        <w:t xml:space="preserve">joints </w:t>
      </w:r>
      <w:r w:rsidR="000369AC" w:rsidRPr="007E5C86">
        <w:rPr>
          <w:rFonts w:ascii="Calibri" w:hAnsi="Calibri" w:cs="Calibri"/>
          <w:sz w:val="22"/>
          <w:szCs w:val="22"/>
        </w:rPr>
        <w:t>in accordance with OPSS</w:t>
      </w:r>
      <w:r>
        <w:rPr>
          <w:rFonts w:ascii="Calibri" w:hAnsi="Calibri" w:cs="Calibri"/>
          <w:sz w:val="22"/>
          <w:szCs w:val="22"/>
        </w:rPr>
        <w:t>.MUNI</w:t>
      </w:r>
      <w:r w:rsidR="000369AC" w:rsidRPr="007E5C86">
        <w:rPr>
          <w:rFonts w:ascii="Calibri" w:hAnsi="Calibri" w:cs="Calibri"/>
          <w:sz w:val="22"/>
          <w:szCs w:val="22"/>
        </w:rPr>
        <w:t> 341</w:t>
      </w:r>
      <w:r w:rsidR="00136E0A">
        <w:rPr>
          <w:rFonts w:ascii="Calibri" w:hAnsi="Calibri" w:cs="Calibri"/>
          <w:sz w:val="22"/>
          <w:szCs w:val="22"/>
        </w:rPr>
        <w:t xml:space="preserve"> at all joints between new pavement and existing pavement or </w:t>
      </w:r>
      <w:r w:rsidR="000369AC" w:rsidRPr="007E5C86">
        <w:rPr>
          <w:rFonts w:ascii="Calibri" w:hAnsi="Calibri" w:cs="Calibri"/>
          <w:sz w:val="22"/>
          <w:szCs w:val="22"/>
        </w:rPr>
        <w:t xml:space="preserve">in the </w:t>
      </w:r>
      <w:r w:rsidR="000369AC">
        <w:rPr>
          <w:rFonts w:ascii="Calibri" w:hAnsi="Calibri" w:cs="Calibri"/>
          <w:sz w:val="22"/>
          <w:szCs w:val="22"/>
          <w:lang w:val="en-CA"/>
        </w:rPr>
        <w:t>locations deemed appropriate by the Consultant</w:t>
      </w:r>
      <w:r w:rsidR="000369AC" w:rsidRPr="007E5C86">
        <w:rPr>
          <w:rFonts w:ascii="Calibri" w:hAnsi="Calibri" w:cs="Calibri"/>
          <w:sz w:val="22"/>
          <w:szCs w:val="22"/>
        </w:rPr>
        <w:t>.</w:t>
      </w:r>
    </w:p>
    <w:p w14:paraId="7669AF3A" w14:textId="77777777" w:rsidR="00AA5358" w:rsidRPr="003B7F58" w:rsidRDefault="00AA5358" w:rsidP="00AA5358">
      <w:pPr>
        <w:pStyle w:val="PlainText"/>
        <w:spacing w:after="120"/>
        <w:ind w:left="720"/>
        <w:rPr>
          <w:rFonts w:ascii="Calibri" w:hAnsi="Calibri" w:cs="Calibri"/>
          <w:b/>
          <w:sz w:val="22"/>
          <w:szCs w:val="22"/>
        </w:rPr>
      </w:pPr>
      <w:r w:rsidRPr="003B7F58">
        <w:rPr>
          <w:rFonts w:ascii="Calibri" w:hAnsi="Calibri" w:cs="Calibri"/>
          <w:b/>
          <w:sz w:val="22"/>
          <w:szCs w:val="22"/>
        </w:rPr>
        <w:t>Joint Sealant – Reinstatement Tape</w:t>
      </w:r>
    </w:p>
    <w:p w14:paraId="4F7441A6" w14:textId="77777777" w:rsidR="00AA5358" w:rsidRDefault="00AA5358" w:rsidP="00AA5358">
      <w:pPr>
        <w:pStyle w:val="PlainText"/>
        <w:spacing w:after="120"/>
        <w:ind w:left="720"/>
        <w:rPr>
          <w:rFonts w:ascii="Calibri" w:hAnsi="Calibri" w:cs="Calibri"/>
          <w:sz w:val="22"/>
          <w:szCs w:val="22"/>
        </w:rPr>
      </w:pPr>
      <w:r>
        <w:rPr>
          <w:rFonts w:ascii="Calibri" w:hAnsi="Calibri" w:cs="Calibri"/>
          <w:sz w:val="22"/>
          <w:szCs w:val="22"/>
        </w:rPr>
        <w:t>P</w:t>
      </w:r>
      <w:r w:rsidRPr="00AA5358">
        <w:rPr>
          <w:rFonts w:ascii="Calibri" w:hAnsi="Calibri" w:cs="Calibri"/>
          <w:sz w:val="22"/>
          <w:szCs w:val="22"/>
        </w:rPr>
        <w:t>rior to p</w:t>
      </w:r>
      <w:r>
        <w:rPr>
          <w:rFonts w:ascii="Calibri" w:hAnsi="Calibri" w:cs="Calibri"/>
          <w:sz w:val="22"/>
          <w:szCs w:val="22"/>
        </w:rPr>
        <w:t xml:space="preserve">lacing the surface course of Hot Mix Asphalt, </w:t>
      </w:r>
      <w:r w:rsidRPr="00AA5358">
        <w:rPr>
          <w:rFonts w:ascii="Calibri" w:hAnsi="Calibri" w:cs="Calibri"/>
          <w:sz w:val="22"/>
          <w:szCs w:val="22"/>
        </w:rPr>
        <w:t>the Contractor shall install a cold</w:t>
      </w:r>
      <w:r>
        <w:rPr>
          <w:rFonts w:ascii="Calibri" w:hAnsi="Calibri" w:cs="Calibri"/>
          <w:sz w:val="22"/>
          <w:szCs w:val="22"/>
        </w:rPr>
        <w:t xml:space="preserve"> </w:t>
      </w:r>
      <w:r w:rsidRPr="00AA5358">
        <w:rPr>
          <w:rFonts w:ascii="Calibri" w:hAnsi="Calibri" w:cs="Calibri"/>
          <w:sz w:val="22"/>
          <w:szCs w:val="22"/>
        </w:rPr>
        <w:t>applied polymer modified bituminous strip in order to provide a smooth, lip free joint.</w:t>
      </w:r>
      <w:r w:rsidRPr="007E5C86">
        <w:rPr>
          <w:rFonts w:ascii="Calibri" w:hAnsi="Calibri" w:cs="Calibri"/>
          <w:sz w:val="22"/>
          <w:szCs w:val="22"/>
        </w:rPr>
        <w:t xml:space="preserve"> </w:t>
      </w:r>
    </w:p>
    <w:p w14:paraId="3A0767A1" w14:textId="77777777" w:rsidR="00AA5358" w:rsidRPr="00AA5358" w:rsidRDefault="00AA5358" w:rsidP="00AA5358">
      <w:pPr>
        <w:pStyle w:val="PlainText"/>
        <w:spacing w:after="120"/>
        <w:ind w:left="720"/>
        <w:rPr>
          <w:rFonts w:ascii="Calibri" w:hAnsi="Calibri" w:cs="Calibri"/>
          <w:sz w:val="22"/>
          <w:szCs w:val="22"/>
        </w:rPr>
      </w:pPr>
      <w:r w:rsidRPr="00AA5358">
        <w:rPr>
          <w:rFonts w:ascii="Calibri" w:hAnsi="Calibri" w:cs="Calibri"/>
          <w:sz w:val="22"/>
          <w:szCs w:val="22"/>
        </w:rPr>
        <w:t>The tape shall be 2 mm x 50 mm "Denso North America, Inc." brand reinstatement tape</w:t>
      </w:r>
      <w:r>
        <w:rPr>
          <w:rFonts w:ascii="Calibri" w:hAnsi="Calibri" w:cs="Calibri"/>
          <w:sz w:val="22"/>
          <w:szCs w:val="22"/>
        </w:rPr>
        <w:t xml:space="preserve"> </w:t>
      </w:r>
      <w:r w:rsidRPr="00AA5358">
        <w:rPr>
          <w:rFonts w:ascii="Calibri" w:hAnsi="Calibri" w:cs="Calibri"/>
          <w:sz w:val="22"/>
          <w:szCs w:val="22"/>
        </w:rPr>
        <w:t>(described below) or an approved equivalent. The Contractor shall install the tape according to</w:t>
      </w:r>
      <w:r>
        <w:rPr>
          <w:rFonts w:ascii="Calibri" w:hAnsi="Calibri" w:cs="Calibri"/>
          <w:sz w:val="22"/>
          <w:szCs w:val="22"/>
        </w:rPr>
        <w:t xml:space="preserve"> </w:t>
      </w:r>
      <w:r w:rsidRPr="00AA5358">
        <w:rPr>
          <w:rFonts w:ascii="Calibri" w:hAnsi="Calibri" w:cs="Calibri"/>
          <w:sz w:val="22"/>
          <w:szCs w:val="22"/>
        </w:rPr>
        <w:t>the supplier's instructions which may include the use of special primers and/or special equipment.</w:t>
      </w:r>
    </w:p>
    <w:p w14:paraId="491F5BA9" w14:textId="77777777" w:rsidR="00AA5358" w:rsidRDefault="00AA5358" w:rsidP="00AA5358">
      <w:pPr>
        <w:pStyle w:val="PlainText"/>
        <w:spacing w:after="120"/>
        <w:ind w:left="720"/>
        <w:rPr>
          <w:rFonts w:ascii="Calibri" w:hAnsi="Calibri" w:cs="Calibri"/>
          <w:sz w:val="22"/>
          <w:szCs w:val="22"/>
        </w:rPr>
      </w:pPr>
      <w:r w:rsidRPr="00AA5358">
        <w:rPr>
          <w:rFonts w:ascii="Calibri" w:hAnsi="Calibri" w:cs="Calibri"/>
          <w:sz w:val="22"/>
          <w:szCs w:val="22"/>
        </w:rPr>
        <w:t>The supplier's instructions can be downloaded at</w:t>
      </w:r>
      <w:r>
        <w:rPr>
          <w:rFonts w:ascii="Calibri" w:hAnsi="Calibri" w:cs="Calibri"/>
          <w:sz w:val="22"/>
          <w:szCs w:val="22"/>
        </w:rPr>
        <w:t xml:space="preserve">: </w:t>
      </w:r>
      <w:hyperlink r:id="rId15" w:history="1">
        <w:r w:rsidRPr="008E6133">
          <w:rPr>
            <w:rStyle w:val="Hyperlink"/>
            <w:rFonts w:ascii="Calibri" w:hAnsi="Calibri" w:cs="Calibri"/>
            <w:sz w:val="22"/>
            <w:szCs w:val="22"/>
          </w:rPr>
          <w:t>http://www.densona.com/pdfs/DensoRoadProducts/Denso-Re-Instatement-Tape.pdf</w:t>
        </w:r>
      </w:hyperlink>
      <w:r>
        <w:rPr>
          <w:rFonts w:ascii="Calibri" w:hAnsi="Calibri" w:cs="Calibri"/>
          <w:sz w:val="22"/>
          <w:szCs w:val="22"/>
        </w:rPr>
        <w:t xml:space="preserve"> </w:t>
      </w:r>
    </w:p>
    <w:p w14:paraId="530C49DF" w14:textId="77777777" w:rsidR="00AA5358" w:rsidRDefault="00AA5358" w:rsidP="00DE56F3">
      <w:pPr>
        <w:pStyle w:val="PlainText"/>
        <w:spacing w:after="120"/>
        <w:ind w:left="720"/>
        <w:rPr>
          <w:rFonts w:ascii="Calibri" w:hAnsi="Calibri" w:cs="Calibri"/>
          <w:sz w:val="22"/>
          <w:szCs w:val="22"/>
        </w:rPr>
      </w:pPr>
      <w:r>
        <w:rPr>
          <w:rFonts w:ascii="Calibri" w:hAnsi="Calibri" w:cs="Calibri"/>
          <w:sz w:val="22"/>
          <w:szCs w:val="22"/>
        </w:rPr>
        <w:t xml:space="preserve">In conjunction </w:t>
      </w:r>
      <w:r w:rsidRPr="00AA5358">
        <w:rPr>
          <w:rFonts w:ascii="Calibri" w:hAnsi="Calibri" w:cs="Calibri"/>
          <w:sz w:val="22"/>
          <w:szCs w:val="22"/>
        </w:rPr>
        <w:t>with the suppliers' placement instructions the Contractor shall rake off any large</w:t>
      </w:r>
      <w:r>
        <w:rPr>
          <w:rFonts w:ascii="Calibri" w:hAnsi="Calibri" w:cs="Calibri"/>
          <w:sz w:val="22"/>
          <w:szCs w:val="22"/>
        </w:rPr>
        <w:t xml:space="preserve"> </w:t>
      </w:r>
      <w:r w:rsidRPr="00AA5358">
        <w:rPr>
          <w:rFonts w:ascii="Calibri" w:hAnsi="Calibri" w:cs="Calibri"/>
          <w:sz w:val="22"/>
          <w:szCs w:val="22"/>
        </w:rPr>
        <w:t>aggregates present on the edge of the repair area prior to the final rolling application. Large</w:t>
      </w:r>
      <w:r>
        <w:rPr>
          <w:rFonts w:ascii="Calibri" w:hAnsi="Calibri" w:cs="Calibri"/>
          <w:sz w:val="22"/>
          <w:szCs w:val="22"/>
        </w:rPr>
        <w:t xml:space="preserve"> </w:t>
      </w:r>
      <w:r w:rsidRPr="00AA5358">
        <w:rPr>
          <w:rFonts w:ascii="Calibri" w:hAnsi="Calibri" w:cs="Calibri"/>
          <w:sz w:val="22"/>
          <w:szCs w:val="22"/>
        </w:rPr>
        <w:t>aggregates that are raked off shall be removed, and disposed of, and shall not be placed back on</w:t>
      </w:r>
      <w:r>
        <w:rPr>
          <w:rFonts w:ascii="Calibri" w:hAnsi="Calibri" w:cs="Calibri"/>
          <w:sz w:val="22"/>
          <w:szCs w:val="22"/>
        </w:rPr>
        <w:t xml:space="preserve"> </w:t>
      </w:r>
      <w:r w:rsidRPr="00AA5358">
        <w:rPr>
          <w:rFonts w:ascii="Calibri" w:hAnsi="Calibri" w:cs="Calibri"/>
          <w:sz w:val="22"/>
          <w:szCs w:val="22"/>
        </w:rPr>
        <w:t>the new asphalt patch. The reinstate</w:t>
      </w:r>
      <w:r>
        <w:rPr>
          <w:rFonts w:ascii="Calibri" w:hAnsi="Calibri" w:cs="Calibri"/>
          <w:sz w:val="22"/>
          <w:szCs w:val="22"/>
        </w:rPr>
        <w:t xml:space="preserve">ment </w:t>
      </w:r>
      <w:r w:rsidRPr="00AA5358">
        <w:rPr>
          <w:rFonts w:ascii="Calibri" w:hAnsi="Calibri" w:cs="Calibri"/>
          <w:sz w:val="22"/>
          <w:szCs w:val="22"/>
        </w:rPr>
        <w:t>tape shall overlap sufficient</w:t>
      </w:r>
      <w:r>
        <w:rPr>
          <w:rFonts w:ascii="Calibri" w:hAnsi="Calibri" w:cs="Calibri"/>
          <w:sz w:val="22"/>
          <w:szCs w:val="22"/>
        </w:rPr>
        <w:t xml:space="preserve">ly in order </w:t>
      </w:r>
      <w:r w:rsidRPr="00AA5358">
        <w:rPr>
          <w:rFonts w:ascii="Calibri" w:hAnsi="Calibri" w:cs="Calibri"/>
          <w:sz w:val="22"/>
          <w:szCs w:val="22"/>
        </w:rPr>
        <w:t>to achieve a</w:t>
      </w:r>
      <w:r>
        <w:rPr>
          <w:rFonts w:ascii="Calibri" w:hAnsi="Calibri" w:cs="Calibri"/>
          <w:sz w:val="22"/>
          <w:szCs w:val="22"/>
        </w:rPr>
        <w:t xml:space="preserve"> </w:t>
      </w:r>
      <w:r w:rsidRPr="00AA5358">
        <w:rPr>
          <w:rFonts w:ascii="Calibri" w:hAnsi="Calibri" w:cs="Calibri"/>
          <w:sz w:val="22"/>
          <w:szCs w:val="22"/>
        </w:rPr>
        <w:t xml:space="preserve">water tight joint. All edges of </w:t>
      </w:r>
      <w:r>
        <w:rPr>
          <w:rFonts w:ascii="Calibri" w:hAnsi="Calibri" w:cs="Calibri"/>
          <w:sz w:val="22"/>
          <w:szCs w:val="22"/>
        </w:rPr>
        <w:t xml:space="preserve">placed asphalt, </w:t>
      </w:r>
      <w:r w:rsidRPr="00AA5358">
        <w:rPr>
          <w:rFonts w:ascii="Calibri" w:hAnsi="Calibri" w:cs="Calibri"/>
          <w:sz w:val="22"/>
          <w:szCs w:val="22"/>
        </w:rPr>
        <w:t>including around all valve chambers,</w:t>
      </w:r>
      <w:r>
        <w:rPr>
          <w:rFonts w:ascii="Calibri" w:hAnsi="Calibri" w:cs="Calibri"/>
          <w:sz w:val="22"/>
          <w:szCs w:val="22"/>
        </w:rPr>
        <w:t xml:space="preserve"> </w:t>
      </w:r>
      <w:r w:rsidRPr="00AA5358">
        <w:rPr>
          <w:rFonts w:ascii="Calibri" w:hAnsi="Calibri" w:cs="Calibri"/>
          <w:sz w:val="22"/>
          <w:szCs w:val="22"/>
        </w:rPr>
        <w:t>maintenance holes, catch basins, valve boxes</w:t>
      </w:r>
      <w:r>
        <w:rPr>
          <w:rFonts w:ascii="Calibri" w:hAnsi="Calibri" w:cs="Calibri"/>
          <w:sz w:val="22"/>
          <w:szCs w:val="22"/>
        </w:rPr>
        <w:t xml:space="preserve">, </w:t>
      </w:r>
      <w:r w:rsidRPr="00AA5358">
        <w:rPr>
          <w:rFonts w:ascii="Calibri" w:hAnsi="Calibri" w:cs="Calibri"/>
          <w:sz w:val="22"/>
          <w:szCs w:val="22"/>
        </w:rPr>
        <w:t>along the concrete curb and gutter, and at the transverse</w:t>
      </w:r>
      <w:r>
        <w:rPr>
          <w:rFonts w:ascii="Calibri" w:hAnsi="Calibri" w:cs="Calibri"/>
          <w:sz w:val="22"/>
          <w:szCs w:val="22"/>
        </w:rPr>
        <w:t xml:space="preserve"> </w:t>
      </w:r>
      <w:r w:rsidRPr="00AA5358">
        <w:rPr>
          <w:rFonts w:ascii="Calibri" w:hAnsi="Calibri" w:cs="Calibri"/>
          <w:sz w:val="22"/>
          <w:szCs w:val="22"/>
        </w:rPr>
        <w:t>cold joints at the paving limits shall receive this treatment.</w:t>
      </w:r>
    </w:p>
    <w:p w14:paraId="197AC3EF" w14:textId="77777777" w:rsidR="000369AC" w:rsidRDefault="000369AC" w:rsidP="00DE56F3">
      <w:pPr>
        <w:pStyle w:val="YRBody"/>
        <w:keepNext/>
        <w:tabs>
          <w:tab w:val="clear" w:pos="-720"/>
          <w:tab w:val="clear" w:pos="5040"/>
        </w:tabs>
        <w:ind w:left="720"/>
        <w:jc w:val="both"/>
        <w:rPr>
          <w:rFonts w:ascii="Calibri" w:hAnsi="Calibri" w:cs="Calibri"/>
          <w:b/>
          <w:szCs w:val="22"/>
        </w:rPr>
      </w:pPr>
      <w:r>
        <w:rPr>
          <w:rFonts w:ascii="Calibri" w:hAnsi="Calibri" w:cs="Calibri"/>
          <w:b/>
          <w:szCs w:val="22"/>
        </w:rPr>
        <w:t>341.05</w:t>
      </w:r>
      <w:r>
        <w:rPr>
          <w:rFonts w:ascii="Calibri" w:hAnsi="Calibri" w:cs="Calibri"/>
          <w:b/>
          <w:szCs w:val="22"/>
        </w:rPr>
        <w:tab/>
      </w:r>
      <w:r>
        <w:rPr>
          <w:rFonts w:ascii="Calibri" w:hAnsi="Calibri" w:cs="Calibri"/>
          <w:b/>
          <w:szCs w:val="22"/>
        </w:rPr>
        <w:tab/>
        <w:t xml:space="preserve">MATERIALS </w:t>
      </w:r>
    </w:p>
    <w:p w14:paraId="15BB6C16" w14:textId="77777777" w:rsidR="000369AC" w:rsidRPr="007E5C86" w:rsidRDefault="000369AC" w:rsidP="000369AC">
      <w:pPr>
        <w:pStyle w:val="PlainText"/>
        <w:ind w:left="720"/>
        <w:rPr>
          <w:rFonts w:ascii="Calibri" w:hAnsi="Calibri" w:cs="Calibri"/>
          <w:sz w:val="22"/>
          <w:szCs w:val="22"/>
        </w:rPr>
      </w:pPr>
      <w:r w:rsidRPr="007E5C86">
        <w:rPr>
          <w:rFonts w:ascii="Calibri" w:hAnsi="Calibri" w:cs="Calibri"/>
          <w:b/>
          <w:sz w:val="22"/>
          <w:szCs w:val="22"/>
        </w:rPr>
        <w:t>341.05.01 Crack Sealant</w:t>
      </w:r>
      <w:r w:rsidRPr="007E5C86">
        <w:rPr>
          <w:rFonts w:ascii="Calibri" w:hAnsi="Calibri" w:cs="Calibri"/>
          <w:sz w:val="22"/>
          <w:szCs w:val="22"/>
        </w:rPr>
        <w:t xml:space="preserve"> is </w:t>
      </w:r>
      <w:r>
        <w:rPr>
          <w:rFonts w:ascii="Calibri" w:hAnsi="Calibri" w:cs="Calibri"/>
          <w:sz w:val="22"/>
          <w:szCs w:val="22"/>
        </w:rPr>
        <w:t>amended</w:t>
      </w:r>
      <w:r w:rsidRPr="007E5C86">
        <w:rPr>
          <w:rFonts w:ascii="Calibri" w:hAnsi="Calibri" w:cs="Calibri"/>
          <w:sz w:val="22"/>
          <w:szCs w:val="22"/>
        </w:rPr>
        <w:t xml:space="preserve"> by the addition of the following:</w:t>
      </w:r>
    </w:p>
    <w:p w14:paraId="522E4DAD" w14:textId="77777777" w:rsidR="000369AC" w:rsidRPr="007E5C86" w:rsidRDefault="000369AC" w:rsidP="00DE56F3">
      <w:pPr>
        <w:pStyle w:val="PlainText"/>
        <w:spacing w:after="120"/>
        <w:ind w:left="720"/>
        <w:rPr>
          <w:rFonts w:ascii="Calibri" w:hAnsi="Calibri" w:cs="Calibri"/>
          <w:sz w:val="22"/>
          <w:szCs w:val="22"/>
        </w:rPr>
      </w:pPr>
      <w:r w:rsidRPr="007E5C86">
        <w:rPr>
          <w:rFonts w:ascii="Calibri" w:hAnsi="Calibri" w:cs="Calibri"/>
          <w:sz w:val="22"/>
          <w:szCs w:val="22"/>
        </w:rPr>
        <w:t>The crack sealant compound shall be as specified in ASTM D-6690 Type IV Modified and shall have a resilience of 30% to 60%.</w:t>
      </w:r>
    </w:p>
    <w:p w14:paraId="5566BCD7" w14:textId="77777777" w:rsidR="000369AC" w:rsidRPr="007E5C86" w:rsidRDefault="000369AC" w:rsidP="000369AC">
      <w:pPr>
        <w:pStyle w:val="PlainText"/>
        <w:ind w:left="720"/>
        <w:rPr>
          <w:rFonts w:ascii="Calibri" w:hAnsi="Calibri" w:cs="Calibri"/>
          <w:sz w:val="22"/>
          <w:szCs w:val="22"/>
        </w:rPr>
      </w:pPr>
      <w:r w:rsidRPr="007E5C86">
        <w:rPr>
          <w:rFonts w:ascii="Calibri" w:hAnsi="Calibri" w:cs="Calibri"/>
          <w:b/>
          <w:sz w:val="22"/>
          <w:szCs w:val="22"/>
        </w:rPr>
        <w:t>341.05.02</w:t>
      </w:r>
      <w:r w:rsidRPr="007E5C86">
        <w:rPr>
          <w:rFonts w:ascii="Calibri" w:hAnsi="Calibri" w:cs="Calibri"/>
          <w:sz w:val="22"/>
          <w:szCs w:val="22"/>
        </w:rPr>
        <w:t xml:space="preserve"> </w:t>
      </w:r>
      <w:r w:rsidRPr="007E5C86">
        <w:rPr>
          <w:rFonts w:ascii="Calibri" w:hAnsi="Calibri" w:cs="Calibri"/>
          <w:b/>
          <w:sz w:val="22"/>
          <w:szCs w:val="22"/>
        </w:rPr>
        <w:t>Limestone Screenings</w:t>
      </w:r>
      <w:r w:rsidRPr="007E5C86">
        <w:rPr>
          <w:rFonts w:ascii="Calibri" w:hAnsi="Calibri" w:cs="Calibri"/>
          <w:sz w:val="22"/>
          <w:szCs w:val="22"/>
        </w:rPr>
        <w:t xml:space="preserve"> is added to the Specification:</w:t>
      </w:r>
    </w:p>
    <w:p w14:paraId="61675986" w14:textId="77777777" w:rsidR="000369AC" w:rsidRPr="007E5C86" w:rsidRDefault="000369AC" w:rsidP="00DE56F3">
      <w:pPr>
        <w:pStyle w:val="PlainText"/>
        <w:spacing w:after="120"/>
        <w:ind w:left="720"/>
        <w:rPr>
          <w:rFonts w:ascii="Calibri" w:hAnsi="Calibri" w:cs="Calibri"/>
          <w:sz w:val="22"/>
          <w:szCs w:val="22"/>
        </w:rPr>
      </w:pPr>
      <w:r w:rsidRPr="007E5C86">
        <w:rPr>
          <w:rFonts w:ascii="Calibri" w:hAnsi="Calibri" w:cs="Calibri"/>
          <w:sz w:val="22"/>
          <w:szCs w:val="22"/>
        </w:rPr>
        <w:t xml:space="preserve">Limestone </w:t>
      </w:r>
      <w:r>
        <w:rPr>
          <w:rFonts w:ascii="Calibri" w:hAnsi="Calibri" w:cs="Calibri"/>
          <w:sz w:val="22"/>
          <w:szCs w:val="22"/>
        </w:rPr>
        <w:t>screenings</w:t>
      </w:r>
      <w:r w:rsidRPr="007E5C86">
        <w:rPr>
          <w:rFonts w:ascii="Calibri" w:hAnsi="Calibri" w:cs="Calibri"/>
          <w:sz w:val="22"/>
          <w:szCs w:val="22"/>
        </w:rPr>
        <w:t xml:space="preserve"> to be used as a dusting sealant shall have 100 percent passing through the 1.18 sieve and not greater than 25 percent passing through the 0.075 sieve.</w:t>
      </w:r>
    </w:p>
    <w:p w14:paraId="54E24637" w14:textId="77777777" w:rsidR="000369AC" w:rsidRPr="007E5C86" w:rsidRDefault="000369AC" w:rsidP="000369AC">
      <w:pPr>
        <w:pStyle w:val="PlainText"/>
        <w:ind w:left="720"/>
        <w:rPr>
          <w:rFonts w:ascii="Calibri" w:hAnsi="Calibri" w:cs="Calibri"/>
          <w:b/>
          <w:sz w:val="22"/>
          <w:szCs w:val="22"/>
        </w:rPr>
      </w:pPr>
      <w:r w:rsidRPr="007E5C86">
        <w:rPr>
          <w:rFonts w:ascii="Calibri" w:hAnsi="Calibri" w:cs="Calibri"/>
          <w:b/>
          <w:sz w:val="22"/>
          <w:szCs w:val="22"/>
        </w:rPr>
        <w:t>341.05.03 Crack Sealant Barrier Material</w:t>
      </w:r>
      <w:r w:rsidRPr="007E5C86">
        <w:rPr>
          <w:rFonts w:ascii="Calibri" w:hAnsi="Calibri" w:cs="Calibri"/>
          <w:sz w:val="22"/>
          <w:szCs w:val="22"/>
        </w:rPr>
        <w:t xml:space="preserve"> is added to the Specification:</w:t>
      </w:r>
    </w:p>
    <w:p w14:paraId="07AC9256" w14:textId="77777777" w:rsidR="000369AC" w:rsidRPr="007E5C86" w:rsidRDefault="000369AC" w:rsidP="00DE56F3">
      <w:pPr>
        <w:pStyle w:val="PlainText"/>
        <w:spacing w:after="120"/>
        <w:ind w:left="720"/>
        <w:rPr>
          <w:rFonts w:ascii="Calibri" w:hAnsi="Calibri" w:cs="Calibri"/>
          <w:sz w:val="22"/>
          <w:szCs w:val="22"/>
        </w:rPr>
      </w:pPr>
      <w:r w:rsidRPr="007E5C86">
        <w:rPr>
          <w:rFonts w:ascii="Calibri" w:hAnsi="Calibri" w:cs="Calibri"/>
          <w:sz w:val="22"/>
          <w:szCs w:val="22"/>
        </w:rPr>
        <w:t xml:space="preserve">The crack sealant </w:t>
      </w:r>
      <w:r>
        <w:rPr>
          <w:rFonts w:ascii="Calibri" w:hAnsi="Calibri" w:cs="Calibri"/>
          <w:sz w:val="22"/>
          <w:szCs w:val="22"/>
        </w:rPr>
        <w:t>barrier</w:t>
      </w:r>
      <w:r w:rsidRPr="007E5C86">
        <w:rPr>
          <w:rFonts w:ascii="Calibri" w:hAnsi="Calibri" w:cs="Calibri"/>
          <w:sz w:val="22"/>
          <w:szCs w:val="22"/>
        </w:rPr>
        <w:t xml:space="preserve"> material to be used for this Contract shall be </w:t>
      </w:r>
      <w:proofErr w:type="spellStart"/>
      <w:r w:rsidRPr="007E5C86">
        <w:rPr>
          <w:rFonts w:ascii="Calibri" w:hAnsi="Calibri" w:cs="Calibri"/>
          <w:sz w:val="22"/>
          <w:szCs w:val="22"/>
        </w:rPr>
        <w:t>Glenzoil</w:t>
      </w:r>
      <w:proofErr w:type="spellEnd"/>
      <w:r w:rsidRPr="007E5C86">
        <w:rPr>
          <w:rFonts w:ascii="Calibri" w:hAnsi="Calibri" w:cs="Calibri"/>
          <w:sz w:val="22"/>
          <w:szCs w:val="22"/>
        </w:rPr>
        <w:t xml:space="preserve"> 20 Plus or </w:t>
      </w:r>
      <w:r w:rsidR="006E6417">
        <w:rPr>
          <w:rFonts w:ascii="Calibri" w:hAnsi="Calibri" w:cs="Calibri"/>
          <w:sz w:val="22"/>
          <w:szCs w:val="22"/>
        </w:rPr>
        <w:t>E</w:t>
      </w:r>
      <w:r w:rsidRPr="007E5C86">
        <w:rPr>
          <w:rFonts w:ascii="Calibri" w:hAnsi="Calibri" w:cs="Calibri"/>
          <w:sz w:val="22"/>
          <w:szCs w:val="22"/>
        </w:rPr>
        <w:t>quivalent with prior written authorization from the Region.</w:t>
      </w:r>
    </w:p>
    <w:p w14:paraId="0276A55E" w14:textId="77777777" w:rsidR="000369AC" w:rsidRDefault="000369AC" w:rsidP="00DE56F3">
      <w:pPr>
        <w:pStyle w:val="YRBody"/>
        <w:keepNext/>
        <w:tabs>
          <w:tab w:val="clear" w:pos="-720"/>
          <w:tab w:val="clear" w:pos="5040"/>
        </w:tabs>
        <w:ind w:left="720"/>
        <w:jc w:val="both"/>
        <w:rPr>
          <w:rFonts w:ascii="Calibri" w:hAnsi="Calibri" w:cs="Calibri"/>
          <w:b/>
          <w:sz w:val="22"/>
          <w:szCs w:val="22"/>
        </w:rPr>
      </w:pPr>
      <w:r>
        <w:rPr>
          <w:rFonts w:ascii="Calibri" w:hAnsi="Calibri" w:cs="Calibri"/>
          <w:b/>
          <w:szCs w:val="22"/>
        </w:rPr>
        <w:t>341.06</w:t>
      </w:r>
      <w:r>
        <w:rPr>
          <w:rFonts w:ascii="Calibri" w:hAnsi="Calibri" w:cs="Calibri"/>
          <w:b/>
          <w:szCs w:val="22"/>
        </w:rPr>
        <w:tab/>
      </w:r>
      <w:r>
        <w:rPr>
          <w:rFonts w:ascii="Calibri" w:hAnsi="Calibri" w:cs="Calibri"/>
          <w:b/>
          <w:szCs w:val="22"/>
        </w:rPr>
        <w:tab/>
        <w:t xml:space="preserve">EQUIPMENT </w:t>
      </w:r>
    </w:p>
    <w:p w14:paraId="1CB2BC80" w14:textId="77777777" w:rsidR="000369AC" w:rsidRPr="007E5C86" w:rsidRDefault="000369AC" w:rsidP="000369AC">
      <w:pPr>
        <w:pStyle w:val="PlainText"/>
        <w:ind w:left="720"/>
        <w:rPr>
          <w:rFonts w:ascii="Calibri" w:hAnsi="Calibri" w:cs="Calibri"/>
          <w:sz w:val="22"/>
          <w:szCs w:val="22"/>
          <w:lang w:val="en-CA"/>
        </w:rPr>
      </w:pPr>
      <w:r w:rsidRPr="007E5C86">
        <w:rPr>
          <w:rFonts w:ascii="Calibri" w:hAnsi="Calibri" w:cs="Calibri"/>
          <w:b/>
          <w:sz w:val="22"/>
          <w:szCs w:val="22"/>
        </w:rPr>
        <w:t>341.06.02</w:t>
      </w:r>
      <w:r w:rsidRPr="007E5C86">
        <w:rPr>
          <w:rFonts w:ascii="Calibri" w:hAnsi="Calibri" w:cs="Calibri"/>
          <w:sz w:val="22"/>
          <w:szCs w:val="22"/>
          <w:lang w:val="en-CA"/>
        </w:rPr>
        <w:t xml:space="preserve"> </w:t>
      </w:r>
      <w:r w:rsidRPr="007E5C86">
        <w:rPr>
          <w:rFonts w:ascii="Calibri" w:hAnsi="Calibri" w:cs="Calibri"/>
          <w:b/>
          <w:sz w:val="22"/>
          <w:szCs w:val="22"/>
          <w:lang w:val="en-CA"/>
        </w:rPr>
        <w:t>Heating Kettle</w:t>
      </w:r>
      <w:r w:rsidRPr="007E5C86">
        <w:rPr>
          <w:rFonts w:ascii="Calibri" w:hAnsi="Calibri" w:cs="Calibri"/>
          <w:sz w:val="22"/>
          <w:szCs w:val="22"/>
          <w:lang w:val="en-CA"/>
        </w:rPr>
        <w:t xml:space="preserve"> is </w:t>
      </w:r>
      <w:r>
        <w:rPr>
          <w:rFonts w:ascii="Calibri" w:hAnsi="Calibri" w:cs="Calibri"/>
          <w:sz w:val="22"/>
          <w:szCs w:val="22"/>
        </w:rPr>
        <w:t>amended</w:t>
      </w:r>
      <w:r w:rsidRPr="007E5C86">
        <w:rPr>
          <w:rFonts w:ascii="Calibri" w:hAnsi="Calibri" w:cs="Calibri"/>
          <w:sz w:val="22"/>
          <w:szCs w:val="22"/>
          <w:lang w:val="en-CA"/>
        </w:rPr>
        <w:t xml:space="preserve"> by the addition of the following:</w:t>
      </w:r>
    </w:p>
    <w:p w14:paraId="0FF63A92" w14:textId="77777777" w:rsidR="000369AC" w:rsidRPr="007E5C86" w:rsidRDefault="000369AC" w:rsidP="00DE56F3">
      <w:pPr>
        <w:pStyle w:val="PlainText"/>
        <w:spacing w:after="120"/>
        <w:ind w:left="720"/>
        <w:rPr>
          <w:rFonts w:ascii="Calibri" w:hAnsi="Calibri" w:cs="Calibri"/>
          <w:sz w:val="22"/>
          <w:szCs w:val="22"/>
          <w:lang w:val="en-CA"/>
        </w:rPr>
      </w:pPr>
      <w:r w:rsidRPr="007E5C86">
        <w:rPr>
          <w:rFonts w:ascii="Calibri" w:hAnsi="Calibri" w:cs="Calibri"/>
          <w:sz w:val="22"/>
          <w:szCs w:val="22"/>
          <w:lang w:val="en-CA"/>
        </w:rPr>
        <w:t xml:space="preserve">The heating kettle shall </w:t>
      </w:r>
      <w:r>
        <w:rPr>
          <w:rFonts w:ascii="Calibri" w:hAnsi="Calibri" w:cs="Calibri"/>
          <w:sz w:val="22"/>
          <w:szCs w:val="22"/>
        </w:rPr>
        <w:t>meet</w:t>
      </w:r>
      <w:r w:rsidRPr="007E5C86">
        <w:rPr>
          <w:rFonts w:ascii="Calibri" w:hAnsi="Calibri" w:cs="Calibri"/>
          <w:sz w:val="22"/>
          <w:szCs w:val="22"/>
          <w:lang w:val="en-CA"/>
        </w:rPr>
        <w:t xml:space="preserve"> the requirements of the Technical Standards and Safety Authority.</w:t>
      </w:r>
    </w:p>
    <w:p w14:paraId="7431A2C4" w14:textId="77777777" w:rsidR="000369AC" w:rsidRPr="007E5C86" w:rsidRDefault="000369AC" w:rsidP="000369AC">
      <w:pPr>
        <w:pStyle w:val="PlainText"/>
        <w:ind w:left="720"/>
        <w:rPr>
          <w:rFonts w:ascii="Calibri" w:hAnsi="Calibri" w:cs="Calibri"/>
          <w:sz w:val="22"/>
          <w:szCs w:val="22"/>
        </w:rPr>
      </w:pPr>
      <w:r w:rsidRPr="007E5C86">
        <w:rPr>
          <w:rFonts w:ascii="Calibri" w:hAnsi="Calibri" w:cs="Calibri"/>
          <w:b/>
          <w:sz w:val="22"/>
          <w:szCs w:val="22"/>
        </w:rPr>
        <w:t xml:space="preserve">341.06.04 Air Compressor </w:t>
      </w:r>
      <w:r w:rsidRPr="007E5C86">
        <w:rPr>
          <w:rFonts w:ascii="Calibri" w:hAnsi="Calibri" w:cs="Calibri"/>
          <w:sz w:val="22"/>
          <w:szCs w:val="22"/>
        </w:rPr>
        <w:t>is added to the Specification</w:t>
      </w:r>
    </w:p>
    <w:p w14:paraId="2F3E2E18" w14:textId="77777777" w:rsidR="000369AC" w:rsidRPr="007E5C86" w:rsidRDefault="000369AC" w:rsidP="00DE56F3">
      <w:pPr>
        <w:pStyle w:val="PlainText"/>
        <w:spacing w:after="120"/>
        <w:ind w:left="720"/>
        <w:rPr>
          <w:rFonts w:ascii="Calibri" w:hAnsi="Calibri" w:cs="Calibri"/>
          <w:sz w:val="22"/>
          <w:szCs w:val="22"/>
        </w:rPr>
      </w:pPr>
      <w:r w:rsidRPr="007E5C86">
        <w:rPr>
          <w:rFonts w:ascii="Calibri" w:hAnsi="Calibri" w:cs="Calibri"/>
          <w:sz w:val="22"/>
          <w:szCs w:val="22"/>
        </w:rPr>
        <w:t xml:space="preserve">The air compressor used to supply the hot-compressed air lance shall be equipped with oil and moisture filters and </w:t>
      </w:r>
      <w:r>
        <w:rPr>
          <w:rFonts w:ascii="Calibri" w:hAnsi="Calibri" w:cs="Calibri"/>
          <w:sz w:val="22"/>
          <w:szCs w:val="22"/>
        </w:rPr>
        <w:t>shall</w:t>
      </w:r>
      <w:r w:rsidRPr="007E5C86">
        <w:rPr>
          <w:rFonts w:ascii="Calibri" w:hAnsi="Calibri" w:cs="Calibri"/>
          <w:sz w:val="22"/>
          <w:szCs w:val="22"/>
        </w:rPr>
        <w:t xml:space="preserve"> provide a minimum pressure of 700 kPa at a minimum air volume of 4.25 cubic </w:t>
      </w:r>
      <w:proofErr w:type="spellStart"/>
      <w:r w:rsidRPr="007E5C86">
        <w:rPr>
          <w:rFonts w:ascii="Calibri" w:hAnsi="Calibri" w:cs="Calibri"/>
          <w:sz w:val="22"/>
          <w:szCs w:val="22"/>
        </w:rPr>
        <w:t>metres</w:t>
      </w:r>
      <w:proofErr w:type="spellEnd"/>
      <w:r w:rsidRPr="007E5C86">
        <w:rPr>
          <w:rFonts w:ascii="Calibri" w:hAnsi="Calibri" w:cs="Calibri"/>
          <w:sz w:val="22"/>
          <w:szCs w:val="22"/>
        </w:rPr>
        <w:t xml:space="preserve"> per minute (150 cfm).</w:t>
      </w:r>
    </w:p>
    <w:p w14:paraId="7F7B0FFA" w14:textId="77777777" w:rsidR="000369AC" w:rsidRDefault="000369AC" w:rsidP="00DE56F3">
      <w:pPr>
        <w:pStyle w:val="YRBody"/>
        <w:keepNext/>
        <w:tabs>
          <w:tab w:val="clear" w:pos="-720"/>
          <w:tab w:val="clear" w:pos="5040"/>
        </w:tabs>
        <w:ind w:left="720"/>
        <w:jc w:val="both"/>
        <w:rPr>
          <w:rFonts w:ascii="Calibri" w:hAnsi="Calibri" w:cs="Calibri"/>
          <w:b/>
          <w:sz w:val="22"/>
          <w:szCs w:val="22"/>
        </w:rPr>
      </w:pPr>
      <w:r>
        <w:rPr>
          <w:rFonts w:ascii="Calibri" w:hAnsi="Calibri" w:cs="Calibri"/>
          <w:b/>
          <w:szCs w:val="22"/>
        </w:rPr>
        <w:t>341.07</w:t>
      </w:r>
      <w:r>
        <w:rPr>
          <w:rFonts w:ascii="Calibri" w:hAnsi="Calibri" w:cs="Calibri"/>
          <w:b/>
          <w:szCs w:val="22"/>
        </w:rPr>
        <w:tab/>
      </w:r>
      <w:r>
        <w:rPr>
          <w:rFonts w:ascii="Calibri" w:hAnsi="Calibri" w:cs="Calibri"/>
          <w:b/>
          <w:szCs w:val="22"/>
        </w:rPr>
        <w:tab/>
        <w:t>CONSTRUCTION</w:t>
      </w:r>
    </w:p>
    <w:p w14:paraId="2F20F20B" w14:textId="77777777" w:rsidR="000369AC" w:rsidRPr="007E5C86" w:rsidRDefault="000369AC" w:rsidP="000369AC">
      <w:pPr>
        <w:pStyle w:val="PlainText"/>
        <w:ind w:left="720"/>
        <w:rPr>
          <w:rFonts w:ascii="Calibri" w:hAnsi="Calibri" w:cs="Calibri"/>
          <w:b/>
          <w:sz w:val="22"/>
          <w:szCs w:val="22"/>
        </w:rPr>
      </w:pPr>
      <w:r w:rsidRPr="007E5C86">
        <w:rPr>
          <w:rFonts w:ascii="Calibri" w:hAnsi="Calibri" w:cs="Calibri"/>
          <w:b/>
          <w:sz w:val="22"/>
          <w:szCs w:val="22"/>
        </w:rPr>
        <w:t>341.07.03</w:t>
      </w:r>
      <w:r w:rsidRPr="007E5C86">
        <w:rPr>
          <w:rFonts w:ascii="Calibri" w:hAnsi="Calibri" w:cs="Calibri"/>
          <w:sz w:val="22"/>
          <w:szCs w:val="22"/>
        </w:rPr>
        <w:t xml:space="preserve"> </w:t>
      </w:r>
      <w:r w:rsidRPr="007E5C86">
        <w:rPr>
          <w:rFonts w:ascii="Calibri" w:hAnsi="Calibri" w:cs="Calibri"/>
          <w:b/>
          <w:sz w:val="22"/>
          <w:szCs w:val="22"/>
        </w:rPr>
        <w:t xml:space="preserve">Cleaning of Routed and Unrouted Cracks </w:t>
      </w:r>
      <w:r w:rsidRPr="007E5C86">
        <w:rPr>
          <w:rFonts w:ascii="Calibri" w:hAnsi="Calibri" w:cs="Calibri"/>
          <w:sz w:val="22"/>
          <w:szCs w:val="22"/>
        </w:rPr>
        <w:t>is amended by the addition of the following</w:t>
      </w:r>
      <w:r w:rsidRPr="007E5C86">
        <w:rPr>
          <w:rFonts w:ascii="Calibri" w:hAnsi="Calibri" w:cs="Calibri"/>
          <w:b/>
          <w:sz w:val="22"/>
          <w:szCs w:val="22"/>
        </w:rPr>
        <w:t>:</w:t>
      </w:r>
    </w:p>
    <w:p w14:paraId="1DF24C2A" w14:textId="77777777" w:rsidR="000369AC" w:rsidRPr="007E5C86" w:rsidRDefault="000369AC" w:rsidP="00DE56F3">
      <w:pPr>
        <w:pStyle w:val="PlainText"/>
        <w:spacing w:after="120"/>
        <w:ind w:left="720"/>
        <w:rPr>
          <w:rFonts w:ascii="Calibri" w:hAnsi="Calibri" w:cs="Calibri"/>
          <w:sz w:val="22"/>
          <w:szCs w:val="22"/>
        </w:rPr>
      </w:pPr>
      <w:r w:rsidRPr="007E5C86">
        <w:rPr>
          <w:rFonts w:ascii="Calibri" w:hAnsi="Calibri" w:cs="Calibri"/>
          <w:sz w:val="22"/>
          <w:szCs w:val="22"/>
        </w:rPr>
        <w:t xml:space="preserve">The </w:t>
      </w:r>
      <w:r>
        <w:rPr>
          <w:rFonts w:ascii="Calibri" w:hAnsi="Calibri" w:cs="Calibri"/>
          <w:sz w:val="22"/>
          <w:szCs w:val="22"/>
        </w:rPr>
        <w:t>Contractor</w:t>
      </w:r>
      <w:r w:rsidRPr="007E5C86">
        <w:rPr>
          <w:rFonts w:ascii="Calibri" w:hAnsi="Calibri" w:cs="Calibri"/>
          <w:sz w:val="22"/>
          <w:szCs w:val="22"/>
        </w:rPr>
        <w:t xml:space="preserve"> shall take all necessary precautions to prevent the hot lance from charring or burning the asphalt surface of the </w:t>
      </w:r>
      <w:r w:rsidR="00D52A58">
        <w:rPr>
          <w:rFonts w:ascii="Calibri" w:hAnsi="Calibri" w:cs="Calibri"/>
          <w:sz w:val="22"/>
          <w:szCs w:val="22"/>
        </w:rPr>
        <w:t>joint</w:t>
      </w:r>
      <w:r w:rsidRPr="007E5C86">
        <w:rPr>
          <w:rFonts w:ascii="Calibri" w:hAnsi="Calibri" w:cs="Calibri"/>
          <w:sz w:val="22"/>
          <w:szCs w:val="22"/>
        </w:rPr>
        <w:t>s.</w:t>
      </w:r>
    </w:p>
    <w:p w14:paraId="7360BBA0" w14:textId="77777777" w:rsidR="000369AC" w:rsidRPr="007E5C86" w:rsidRDefault="000369AC" w:rsidP="000369AC">
      <w:pPr>
        <w:pStyle w:val="PlainText"/>
        <w:ind w:left="720"/>
        <w:rPr>
          <w:rFonts w:ascii="Calibri" w:hAnsi="Calibri" w:cs="Calibri"/>
          <w:sz w:val="22"/>
          <w:szCs w:val="22"/>
        </w:rPr>
      </w:pPr>
      <w:r w:rsidRPr="007E5C86">
        <w:rPr>
          <w:rFonts w:ascii="Calibri" w:hAnsi="Calibri" w:cs="Calibri"/>
          <w:b/>
          <w:sz w:val="22"/>
          <w:szCs w:val="22"/>
        </w:rPr>
        <w:t>341.07.05 Sealant Dusting</w:t>
      </w:r>
      <w:r w:rsidRPr="007E5C86">
        <w:rPr>
          <w:rFonts w:ascii="Calibri" w:hAnsi="Calibri" w:cs="Calibri"/>
          <w:sz w:val="22"/>
          <w:szCs w:val="22"/>
        </w:rPr>
        <w:t xml:space="preserve"> is deleted and </w:t>
      </w:r>
      <w:r>
        <w:rPr>
          <w:rFonts w:ascii="Calibri" w:hAnsi="Calibri" w:cs="Calibri"/>
          <w:sz w:val="22"/>
          <w:szCs w:val="22"/>
        </w:rPr>
        <w:t>replaced</w:t>
      </w:r>
      <w:r w:rsidRPr="007E5C86">
        <w:rPr>
          <w:rFonts w:ascii="Calibri" w:hAnsi="Calibri" w:cs="Calibri"/>
          <w:sz w:val="22"/>
          <w:szCs w:val="22"/>
        </w:rPr>
        <w:t xml:space="preserve"> by the following:</w:t>
      </w:r>
    </w:p>
    <w:p w14:paraId="610AD731" w14:textId="77777777" w:rsidR="000369AC" w:rsidRPr="007E5C86" w:rsidRDefault="000369AC" w:rsidP="00DE56F3">
      <w:pPr>
        <w:pStyle w:val="PlainText"/>
        <w:spacing w:after="120"/>
        <w:ind w:left="720"/>
        <w:rPr>
          <w:rFonts w:ascii="Calibri" w:hAnsi="Calibri" w:cs="Calibri"/>
          <w:sz w:val="22"/>
          <w:szCs w:val="22"/>
        </w:rPr>
      </w:pPr>
      <w:r w:rsidRPr="007E5C86">
        <w:rPr>
          <w:rFonts w:ascii="Calibri" w:hAnsi="Calibri" w:cs="Calibri"/>
          <w:sz w:val="22"/>
          <w:szCs w:val="22"/>
        </w:rPr>
        <w:t xml:space="preserve">Where traffic is to be maintained during </w:t>
      </w:r>
      <w:r w:rsidR="00D52A58">
        <w:rPr>
          <w:rFonts w:ascii="Calibri" w:hAnsi="Calibri" w:cs="Calibri"/>
          <w:sz w:val="22"/>
          <w:szCs w:val="22"/>
        </w:rPr>
        <w:t xml:space="preserve">joint </w:t>
      </w:r>
      <w:r w:rsidRPr="007E5C86">
        <w:rPr>
          <w:rFonts w:ascii="Calibri" w:hAnsi="Calibri" w:cs="Calibri"/>
          <w:sz w:val="22"/>
          <w:szCs w:val="22"/>
        </w:rPr>
        <w:t xml:space="preserve">sealing, the surface of the sealant compound shall be dusted with limestone screenings in accordance with the requirements of </w:t>
      </w:r>
      <w:r>
        <w:rPr>
          <w:rFonts w:ascii="Calibri" w:hAnsi="Calibri" w:cs="Calibri"/>
          <w:sz w:val="22"/>
          <w:szCs w:val="22"/>
        </w:rPr>
        <w:t>subsection</w:t>
      </w:r>
      <w:r w:rsidRPr="007E5C86">
        <w:rPr>
          <w:rFonts w:ascii="Calibri" w:hAnsi="Calibri" w:cs="Calibri"/>
          <w:sz w:val="22"/>
          <w:szCs w:val="22"/>
        </w:rPr>
        <w:t xml:space="preserve"> 341.05.02, in order to eliminate any tackiness, prior to allowing any traffic to travel over the </w:t>
      </w:r>
      <w:r w:rsidR="00D52A58">
        <w:rPr>
          <w:rFonts w:ascii="Calibri" w:hAnsi="Calibri" w:cs="Calibri"/>
          <w:sz w:val="22"/>
          <w:szCs w:val="22"/>
        </w:rPr>
        <w:t xml:space="preserve">joint </w:t>
      </w:r>
      <w:r w:rsidRPr="007E5C86">
        <w:rPr>
          <w:rFonts w:ascii="Calibri" w:hAnsi="Calibri" w:cs="Calibri"/>
          <w:sz w:val="22"/>
          <w:szCs w:val="22"/>
        </w:rPr>
        <w:t xml:space="preserve">sealed area.  </w:t>
      </w:r>
    </w:p>
    <w:p w14:paraId="77EE6C8E" w14:textId="77777777" w:rsidR="00C100BD" w:rsidRPr="00FC769B" w:rsidRDefault="00C100BD" w:rsidP="00FC769B">
      <w:pPr>
        <w:jc w:val="center"/>
        <w:rPr>
          <w:b/>
          <w:u w:val="single"/>
        </w:rPr>
      </w:pPr>
      <w:r w:rsidRPr="00FC769B">
        <w:rPr>
          <w:b/>
          <w:u w:val="single"/>
        </w:rPr>
        <w:lastRenderedPageBreak/>
        <w:t>END OF SECTION</w:t>
      </w:r>
    </w:p>
    <w:p w14:paraId="10C78A29" w14:textId="77777777" w:rsidR="00567788" w:rsidRPr="000B4151" w:rsidRDefault="00567788" w:rsidP="00FC769B"/>
    <w:sectPr w:rsidR="00567788" w:rsidRPr="000B4151">
      <w:headerReference w:type="default" r:id="rId16"/>
      <w:headerReference w:type="first" r:id="rId17"/>
      <w:pgSz w:w="12240" w:h="15840" w:code="1"/>
      <w:pgMar w:top="1440" w:right="720" w:bottom="1440" w:left="72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4" w:author="Radulovic, Nicole" w:date="2022-11-01T16:12:00Z" w:initials="RN">
    <w:p w14:paraId="31DE512F" w14:textId="77777777" w:rsidR="00980D4D" w:rsidRDefault="00980D4D">
      <w:pPr>
        <w:pStyle w:val="CommentText"/>
      </w:pPr>
      <w:r>
        <w:rPr>
          <w:rStyle w:val="CommentReference"/>
        </w:rPr>
        <w:annotationRef/>
      </w:r>
      <w:r>
        <w:t>Section to be completed with Bid Form</w:t>
      </w:r>
    </w:p>
  </w:comment>
  <w:comment w:id="141" w:author="Radulovic, Nicole" w:date="2022-11-01T16:13:00Z" w:initials="RN">
    <w:p w14:paraId="38DD3FC8" w14:textId="77777777" w:rsidR="00980D4D" w:rsidRDefault="00980D4D">
      <w:pPr>
        <w:pStyle w:val="CommentText"/>
      </w:pPr>
      <w:r>
        <w:rPr>
          <w:rStyle w:val="CommentReference"/>
        </w:rPr>
        <w:annotationRef/>
      </w:r>
      <w:r>
        <w:t>Pls confirm</w:t>
      </w:r>
    </w:p>
  </w:comment>
  <w:comment w:id="146" w:author="Radulovic, Nicole" w:date="2022-11-01T16:13:00Z" w:initials="RN">
    <w:p w14:paraId="1AE4AEFB" w14:textId="77777777" w:rsidR="00980D4D" w:rsidRDefault="00980D4D">
      <w:pPr>
        <w:pStyle w:val="CommentText"/>
      </w:pPr>
      <w:r>
        <w:rPr>
          <w:rStyle w:val="CommentReference"/>
        </w:rPr>
        <w:annotationRef/>
      </w:r>
      <w:r>
        <w:t>Remove?</w:t>
      </w:r>
    </w:p>
  </w:comment>
  <w:comment w:id="163" w:author="Radulovic, Nicole" w:date="2022-11-01T16:13:00Z" w:initials="RN">
    <w:p w14:paraId="5219860F" w14:textId="77777777" w:rsidR="00980D4D" w:rsidRDefault="00980D4D">
      <w:pPr>
        <w:pStyle w:val="CommentText"/>
      </w:pPr>
      <w:r>
        <w:rPr>
          <w:rStyle w:val="CommentReference"/>
        </w:rPr>
        <w:annotationRef/>
      </w:r>
      <w:r>
        <w:t>Remove?</w:t>
      </w:r>
    </w:p>
  </w:comment>
  <w:comment w:id="173" w:author="Radulovic, Nicole" w:date="2022-11-01T16:14:00Z" w:initials="RN">
    <w:p w14:paraId="3838D41A" w14:textId="77777777" w:rsidR="00980D4D" w:rsidRDefault="00980D4D">
      <w:pPr>
        <w:pStyle w:val="CommentText"/>
      </w:pPr>
      <w:r>
        <w:rPr>
          <w:rStyle w:val="CommentReference"/>
        </w:rPr>
        <w:annotationRef/>
      </w:r>
      <w:r>
        <w:t>Remove?</w:t>
      </w:r>
    </w:p>
  </w:comment>
  <w:comment w:id="176" w:author="Radulovic, Nicole" w:date="2022-11-01T16:14:00Z" w:initials="RN">
    <w:p w14:paraId="772DBD70" w14:textId="77777777" w:rsidR="00980D4D" w:rsidRDefault="00980D4D">
      <w:pPr>
        <w:pStyle w:val="CommentText"/>
      </w:pPr>
      <w:r>
        <w:rPr>
          <w:rStyle w:val="CommentReference"/>
        </w:rPr>
        <w:annotationRef/>
      </w:r>
      <w:r>
        <w:t>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DE512F" w15:done="0"/>
  <w15:commentEx w15:paraId="38DD3FC8" w15:done="0"/>
  <w15:commentEx w15:paraId="1AE4AEFB" w15:done="0"/>
  <w15:commentEx w15:paraId="5219860F" w15:done="0"/>
  <w15:commentEx w15:paraId="3838D41A" w15:done="0"/>
  <w15:commentEx w15:paraId="772DBD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DE512F" w16cid:durableId="270BC3E5"/>
  <w16cid:commentId w16cid:paraId="38DD3FC8" w16cid:durableId="270BC40C"/>
  <w16cid:commentId w16cid:paraId="1AE4AEFB" w16cid:durableId="270BC412"/>
  <w16cid:commentId w16cid:paraId="5219860F" w16cid:durableId="270BC41B"/>
  <w16cid:commentId w16cid:paraId="3838D41A" w16cid:durableId="270BC457"/>
  <w16cid:commentId w16cid:paraId="772DBD70" w16cid:durableId="270BC4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291A" w14:textId="77777777" w:rsidR="003E5FE1" w:rsidRDefault="003E5FE1">
      <w:r>
        <w:separator/>
      </w:r>
    </w:p>
    <w:p w14:paraId="3A54BA3D" w14:textId="77777777" w:rsidR="003E5FE1" w:rsidRDefault="003E5FE1"/>
  </w:endnote>
  <w:endnote w:type="continuationSeparator" w:id="0">
    <w:p w14:paraId="55A1A127" w14:textId="77777777" w:rsidR="003E5FE1" w:rsidRDefault="003E5FE1">
      <w:r>
        <w:continuationSeparator/>
      </w:r>
    </w:p>
    <w:p w14:paraId="34B04470" w14:textId="77777777" w:rsidR="003E5FE1" w:rsidRDefault="003E5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282B8" w14:textId="77777777" w:rsidR="003E5FE1" w:rsidRDefault="003E5FE1">
      <w:r>
        <w:separator/>
      </w:r>
    </w:p>
    <w:p w14:paraId="4A8DA436" w14:textId="77777777" w:rsidR="003E5FE1" w:rsidRDefault="003E5FE1"/>
  </w:footnote>
  <w:footnote w:type="continuationSeparator" w:id="0">
    <w:p w14:paraId="0398F8E3" w14:textId="77777777" w:rsidR="003E5FE1" w:rsidRDefault="003E5FE1">
      <w:r>
        <w:continuationSeparator/>
      </w:r>
    </w:p>
    <w:p w14:paraId="1E90DE54" w14:textId="77777777" w:rsidR="003E5FE1" w:rsidRDefault="003E5F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3C2D" w14:textId="77777777" w:rsidR="000B4151" w:rsidRPr="000B4151" w:rsidRDefault="000B4151" w:rsidP="00FC769B">
    <w:pPr>
      <w:pBdr>
        <w:top w:val="single" w:sz="4" w:space="1" w:color="auto"/>
        <w:bottom w:val="single" w:sz="4" w:space="1" w:color="auto"/>
      </w:pBdr>
      <w:tabs>
        <w:tab w:val="right" w:pos="10350"/>
      </w:tabs>
      <w:rPr>
        <w:rFonts w:cs="Arial"/>
      </w:rPr>
    </w:pPr>
    <w:r w:rsidRPr="000B4151">
      <w:rPr>
        <w:rFonts w:cs="Arial"/>
      </w:rPr>
      <w:t>CONTRACT NO</w:t>
    </w:r>
    <w:r w:rsidR="00600DF7" w:rsidRPr="000528F4">
      <w:rPr>
        <w:rFonts w:cs="Arial"/>
        <w:highlight w:val="yellow"/>
      </w:rPr>
      <w:t>.... [Insert Region Number]</w:t>
    </w:r>
    <w:r w:rsidRPr="000B4151">
      <w:rPr>
        <w:rFonts w:cs="Arial"/>
      </w:rPr>
      <w:tab/>
      <w:t>Section 02</w:t>
    </w:r>
    <w:r>
      <w:rPr>
        <w:rFonts w:cs="Arial"/>
      </w:rPr>
      <w:t>725</w:t>
    </w:r>
  </w:p>
  <w:p w14:paraId="083F50A2" w14:textId="77777777" w:rsidR="000B4151" w:rsidRPr="000B4151" w:rsidRDefault="000B4151" w:rsidP="00FC769B">
    <w:pPr>
      <w:pBdr>
        <w:top w:val="single" w:sz="4" w:space="1" w:color="auto"/>
        <w:bottom w:val="single" w:sz="4" w:space="1" w:color="auto"/>
      </w:pBdr>
      <w:tabs>
        <w:tab w:val="left" w:pos="-1440"/>
        <w:tab w:val="left" w:pos="-720"/>
        <w:tab w:val="left" w:pos="0"/>
        <w:tab w:val="center" w:pos="5220"/>
        <w:tab w:val="right" w:pos="10350"/>
      </w:tabs>
      <w:rPr>
        <w:rFonts w:cs="Arial"/>
      </w:rPr>
    </w:pPr>
    <w:r w:rsidRPr="000B4151">
      <w:rPr>
        <w:rFonts w:cs="Arial"/>
        <w:b/>
      </w:rPr>
      <w:tab/>
    </w:r>
    <w:r>
      <w:rPr>
        <w:rFonts w:cs="Arial"/>
        <w:b/>
      </w:rPr>
      <w:t>HOT MIX ASPHALT</w:t>
    </w:r>
    <w:r w:rsidRPr="000B4151">
      <w:rPr>
        <w:rFonts w:cs="Arial"/>
      </w:rPr>
      <w:tab/>
    </w:r>
    <w:r w:rsidRPr="00A5586D">
      <w:rPr>
        <w:rFonts w:cs="Arial"/>
      </w:rPr>
      <w:t>20</w:t>
    </w:r>
    <w:r w:rsidR="00C94A9E">
      <w:rPr>
        <w:rFonts w:cs="Arial"/>
      </w:rPr>
      <w:t>20</w:t>
    </w:r>
    <w:r w:rsidRPr="00A5586D">
      <w:rPr>
        <w:rFonts w:cs="Arial"/>
      </w:rPr>
      <w:t>-</w:t>
    </w:r>
    <w:r w:rsidR="00C94A9E" w:rsidRPr="00A5586D">
      <w:rPr>
        <w:rFonts w:cs="Arial"/>
      </w:rPr>
      <w:t>0</w:t>
    </w:r>
    <w:r w:rsidR="00C0069F">
      <w:rPr>
        <w:rFonts w:cs="Arial"/>
      </w:rPr>
      <w:t>3</w:t>
    </w:r>
    <w:r>
      <w:rPr>
        <w:rFonts w:cs="Arial"/>
      </w:rPr>
      <w:t>-</w:t>
    </w:r>
    <w:r w:rsidR="00F11D78">
      <w:rPr>
        <w:rFonts w:cs="Arial"/>
      </w:rPr>
      <w:t>09</w:t>
    </w:r>
  </w:p>
  <w:p w14:paraId="000518DE" w14:textId="77777777" w:rsidR="00CB2687" w:rsidRDefault="000B4151" w:rsidP="00FC769B">
    <w:pPr>
      <w:pBdr>
        <w:top w:val="single" w:sz="4" w:space="1" w:color="auto"/>
        <w:bottom w:val="single" w:sz="4" w:space="1" w:color="auto"/>
      </w:pBdr>
      <w:tabs>
        <w:tab w:val="center" w:pos="5175"/>
        <w:tab w:val="right" w:pos="10350"/>
      </w:tabs>
      <w:rPr>
        <w:rFonts w:cs="Arial"/>
      </w:rPr>
    </w:pPr>
    <w:r w:rsidRPr="000B4151">
      <w:rPr>
        <w:rFonts w:cs="Arial"/>
      </w:rPr>
      <w:t xml:space="preserve">DATE: </w:t>
    </w:r>
    <w:r w:rsidR="00600DF7" w:rsidRPr="000528F4">
      <w:rPr>
        <w:rFonts w:cs="Arial"/>
        <w:highlight w:val="yellow"/>
      </w:rPr>
      <w:t>[Insert Date, (e.g. Jan., 20</w:t>
    </w:r>
    <w:r w:rsidR="00C0069F">
      <w:rPr>
        <w:rFonts w:cs="Arial"/>
        <w:highlight w:val="yellow"/>
      </w:rPr>
      <w:t>20</w:t>
    </w:r>
    <w:r w:rsidR="00600DF7" w:rsidRPr="000528F4">
      <w:rPr>
        <w:rFonts w:cs="Arial"/>
        <w:highlight w:val="yellow"/>
      </w:rPr>
      <w:t>)]</w:t>
    </w:r>
    <w:r w:rsidRPr="000B4151">
      <w:rPr>
        <w:rFonts w:cs="Arial"/>
      </w:rPr>
      <w:tab/>
    </w:r>
    <w:r w:rsidRPr="000B4151">
      <w:rPr>
        <w:rFonts w:cs="Arial"/>
      </w:rPr>
      <w:tab/>
      <w:t xml:space="preserve">Page </w:t>
    </w:r>
    <w:r w:rsidRPr="000B4151">
      <w:rPr>
        <w:rFonts w:cs="Arial"/>
      </w:rPr>
      <w:fldChar w:fldCharType="begin"/>
    </w:r>
    <w:r w:rsidRPr="000B4151">
      <w:rPr>
        <w:rFonts w:cs="Arial"/>
      </w:rPr>
      <w:instrText xml:space="preserve">PAGE </w:instrText>
    </w:r>
    <w:r w:rsidRPr="000B4151">
      <w:rPr>
        <w:rFonts w:cs="Arial"/>
      </w:rPr>
      <w:fldChar w:fldCharType="separate"/>
    </w:r>
    <w:r w:rsidR="00A62B4F">
      <w:rPr>
        <w:rFonts w:cs="Arial"/>
        <w:noProof/>
      </w:rPr>
      <w:t>3</w:t>
    </w:r>
    <w:r w:rsidRPr="000B4151">
      <w:rPr>
        <w:rFonts w:cs="Arial"/>
      </w:rPr>
      <w:fldChar w:fldCharType="end"/>
    </w:r>
    <w:r w:rsidRPr="000B4151">
      <w:rPr>
        <w:rFonts w:cs="Arial"/>
      </w:rPr>
      <w:t xml:space="preserve"> </w:t>
    </w:r>
  </w:p>
  <w:p w14:paraId="5E97B119" w14:textId="77777777" w:rsidR="00CB2687" w:rsidRDefault="00CB26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E471" w14:textId="77777777" w:rsidR="000B4151" w:rsidRPr="000B4151" w:rsidRDefault="00382254" w:rsidP="000B4151">
    <w:pPr>
      <w:pBdr>
        <w:top w:val="single" w:sz="4" w:space="1" w:color="auto"/>
      </w:pBdr>
      <w:tabs>
        <w:tab w:val="right" w:pos="10350"/>
      </w:tabs>
      <w:rPr>
        <w:rFonts w:cs="Arial"/>
      </w:rPr>
    </w:pPr>
    <w:r>
      <w:rPr>
        <w:rFonts w:cs="Arial"/>
      </w:rPr>
      <w:t>C</w:t>
    </w:r>
    <w:r w:rsidR="000B4151" w:rsidRPr="000B4151">
      <w:rPr>
        <w:rFonts w:cs="Arial"/>
      </w:rPr>
      <w:t>ONTRACT NO</w:t>
    </w:r>
    <w:r w:rsidR="00924F51" w:rsidRPr="000528F4">
      <w:rPr>
        <w:rFonts w:cs="Arial"/>
        <w:highlight w:val="yellow"/>
      </w:rPr>
      <w:t>.... [Insert Region Number]</w:t>
    </w:r>
    <w:r w:rsidR="000B4151" w:rsidRPr="000B4151">
      <w:rPr>
        <w:rFonts w:cs="Arial"/>
      </w:rPr>
      <w:tab/>
      <w:t>Section 02</w:t>
    </w:r>
    <w:r w:rsidR="000B4151">
      <w:rPr>
        <w:rFonts w:cs="Arial"/>
      </w:rPr>
      <w:t>725</w:t>
    </w:r>
  </w:p>
  <w:p w14:paraId="08108704" w14:textId="77777777" w:rsidR="000B4151" w:rsidRPr="000B4151" w:rsidRDefault="000B4151" w:rsidP="000B4151">
    <w:pPr>
      <w:pBdr>
        <w:top w:val="single" w:sz="4" w:space="1" w:color="auto"/>
      </w:pBdr>
      <w:tabs>
        <w:tab w:val="left" w:pos="-1440"/>
        <w:tab w:val="left" w:pos="-720"/>
        <w:tab w:val="left" w:pos="0"/>
        <w:tab w:val="center" w:pos="5220"/>
        <w:tab w:val="right" w:pos="10350"/>
      </w:tabs>
      <w:rPr>
        <w:rFonts w:cs="Arial"/>
      </w:rPr>
    </w:pPr>
    <w:r w:rsidRPr="000B4151">
      <w:rPr>
        <w:rFonts w:cs="Arial"/>
        <w:b/>
      </w:rPr>
      <w:tab/>
    </w:r>
    <w:r>
      <w:rPr>
        <w:rFonts w:cs="Arial"/>
        <w:b/>
      </w:rPr>
      <w:t>HOT MIX ASPHALT</w:t>
    </w:r>
    <w:r w:rsidRPr="000B4151">
      <w:rPr>
        <w:rFonts w:cs="Arial"/>
      </w:rPr>
      <w:tab/>
    </w:r>
    <w:r w:rsidRPr="00A5586D">
      <w:rPr>
        <w:rFonts w:cs="Arial"/>
      </w:rPr>
      <w:t>20</w:t>
    </w:r>
    <w:r w:rsidR="00C0069F">
      <w:rPr>
        <w:rFonts w:cs="Arial"/>
      </w:rPr>
      <w:t>2</w:t>
    </w:r>
    <w:r w:rsidR="00F11D78">
      <w:rPr>
        <w:rFonts w:cs="Arial"/>
      </w:rPr>
      <w:t>1</w:t>
    </w:r>
    <w:r w:rsidR="00C0069F">
      <w:rPr>
        <w:rFonts w:cs="Arial"/>
      </w:rPr>
      <w:t>-03</w:t>
    </w:r>
    <w:r w:rsidR="00C94A9E">
      <w:rPr>
        <w:rFonts w:cs="Arial"/>
      </w:rPr>
      <w:t>-</w:t>
    </w:r>
    <w:r w:rsidR="00F11D78">
      <w:rPr>
        <w:rFonts w:cs="Arial"/>
      </w:rPr>
      <w:t>09</w:t>
    </w:r>
  </w:p>
  <w:p w14:paraId="7D184E42" w14:textId="77777777" w:rsidR="000B4151" w:rsidRDefault="000B4151" w:rsidP="000B4151">
    <w:pPr>
      <w:pBdr>
        <w:top w:val="single" w:sz="4" w:space="1" w:color="auto"/>
      </w:pBdr>
      <w:tabs>
        <w:tab w:val="center" w:pos="5175"/>
        <w:tab w:val="right" w:pos="10350"/>
      </w:tabs>
      <w:rPr>
        <w:rFonts w:cs="Arial"/>
      </w:rPr>
    </w:pPr>
    <w:r w:rsidRPr="000B4151">
      <w:rPr>
        <w:rFonts w:cs="Arial"/>
      </w:rPr>
      <w:t xml:space="preserve">DATE: </w:t>
    </w:r>
    <w:r w:rsidR="00924F51" w:rsidRPr="000528F4">
      <w:rPr>
        <w:rFonts w:cs="Arial"/>
        <w:highlight w:val="yellow"/>
      </w:rPr>
      <w:t>[Insert Date, (e.g. Jan., 20</w:t>
    </w:r>
    <w:r w:rsidR="00C0069F">
      <w:rPr>
        <w:rFonts w:cs="Arial"/>
        <w:highlight w:val="yellow"/>
      </w:rPr>
      <w:t>20</w:t>
    </w:r>
    <w:r w:rsidR="00924F51" w:rsidRPr="000528F4">
      <w:rPr>
        <w:rFonts w:cs="Arial"/>
        <w:highlight w:val="yellow"/>
      </w:rPr>
      <w:t>)]</w:t>
    </w:r>
    <w:r w:rsidRPr="000B4151">
      <w:rPr>
        <w:rFonts w:cs="Arial"/>
      </w:rPr>
      <w:tab/>
    </w:r>
    <w:r w:rsidRPr="000B4151">
      <w:rPr>
        <w:rFonts w:cs="Arial"/>
      </w:rPr>
      <w:tab/>
      <w:t xml:space="preserve">Page </w:t>
    </w:r>
    <w:r w:rsidRPr="000B4151">
      <w:rPr>
        <w:rFonts w:cs="Arial"/>
      </w:rPr>
      <w:fldChar w:fldCharType="begin"/>
    </w:r>
    <w:r w:rsidRPr="000B4151">
      <w:rPr>
        <w:rFonts w:cs="Arial"/>
      </w:rPr>
      <w:instrText xml:space="preserve">PAGE </w:instrText>
    </w:r>
    <w:r w:rsidRPr="000B4151">
      <w:rPr>
        <w:rFonts w:cs="Arial"/>
      </w:rPr>
      <w:fldChar w:fldCharType="separate"/>
    </w:r>
    <w:r w:rsidR="00ED72B3">
      <w:rPr>
        <w:rFonts w:cs="Arial"/>
        <w:noProof/>
      </w:rPr>
      <w:t>1</w:t>
    </w:r>
    <w:r w:rsidRPr="000B4151">
      <w:rPr>
        <w:rFonts w:cs="Arial"/>
      </w:rPr>
      <w:fldChar w:fldCharType="end"/>
    </w:r>
    <w:r w:rsidRPr="000B4151">
      <w:rPr>
        <w:rFonts w:cs="Arial"/>
      </w:rPr>
      <w:t xml:space="preserve"> </w:t>
    </w:r>
  </w:p>
  <w:p w14:paraId="287F47D1" w14:textId="77777777" w:rsidR="000B4151" w:rsidRPr="000B4151" w:rsidRDefault="000B4151" w:rsidP="000B4151">
    <w:pPr>
      <w:pStyle w:val="Header"/>
      <w:pBdr>
        <w:bottom w:val="single" w:sz="4" w:space="1" w:color="auto"/>
      </w:pBdr>
    </w:pPr>
  </w:p>
  <w:p w14:paraId="35F2F0EC" w14:textId="77777777" w:rsidR="00CB2687" w:rsidRDefault="00C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40AC3"/>
    <w:multiLevelType w:val="hybridMultilevel"/>
    <w:tmpl w:val="221A9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1237C9"/>
    <w:multiLevelType w:val="hybridMultilevel"/>
    <w:tmpl w:val="A18A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02FBC"/>
    <w:multiLevelType w:val="hybridMultilevel"/>
    <w:tmpl w:val="FB824488"/>
    <w:lvl w:ilvl="0" w:tplc="A80ED616">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 w15:restartNumberingAfterBreak="0">
    <w:nsid w:val="0E8E1479"/>
    <w:multiLevelType w:val="hybridMultilevel"/>
    <w:tmpl w:val="74FA27B4"/>
    <w:lvl w:ilvl="0" w:tplc="0409000F">
      <w:start w:val="1"/>
      <w:numFmt w:val="decimal"/>
      <w:lvlText w:val="%1."/>
      <w:lvlJc w:val="left"/>
      <w:pPr>
        <w:ind w:left="720" w:hanging="360"/>
      </w:pPr>
    </w:lvl>
    <w:lvl w:ilvl="1" w:tplc="9E48BB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C0855"/>
    <w:multiLevelType w:val="hybridMultilevel"/>
    <w:tmpl w:val="8E66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B0E64"/>
    <w:multiLevelType w:val="hybridMultilevel"/>
    <w:tmpl w:val="A7724170"/>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7"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D1C7592"/>
    <w:multiLevelType w:val="hybridMultilevel"/>
    <w:tmpl w:val="15B4F74C"/>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9"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3047C72"/>
    <w:multiLevelType w:val="hybridMultilevel"/>
    <w:tmpl w:val="B1AC83DE"/>
    <w:lvl w:ilvl="0" w:tplc="14BCBD32">
      <w:start w:val="1"/>
      <w:numFmt w:val="upperLetter"/>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5F602A3"/>
    <w:multiLevelType w:val="hybridMultilevel"/>
    <w:tmpl w:val="BDACF514"/>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0BA1530"/>
    <w:multiLevelType w:val="hybridMultilevel"/>
    <w:tmpl w:val="90F2F96E"/>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4" w15:restartNumberingAfterBreak="0">
    <w:nsid w:val="31A8299A"/>
    <w:multiLevelType w:val="singleLevel"/>
    <w:tmpl w:val="6C42802C"/>
    <w:lvl w:ilvl="0">
      <w:start w:val="1"/>
      <w:numFmt w:val="upperLetter"/>
      <w:lvlText w:val="%1."/>
      <w:lvlJc w:val="left"/>
      <w:pPr>
        <w:tabs>
          <w:tab w:val="num" w:pos="720"/>
        </w:tabs>
        <w:ind w:left="720" w:hanging="540"/>
      </w:pPr>
      <w:rPr>
        <w:rFonts w:hint="default"/>
      </w:rPr>
    </w:lvl>
  </w:abstractNum>
  <w:abstractNum w:abstractNumId="1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391022D"/>
    <w:multiLevelType w:val="singleLevel"/>
    <w:tmpl w:val="28D618B6"/>
    <w:lvl w:ilvl="0">
      <w:start w:val="1"/>
      <w:numFmt w:val="upperLetter"/>
      <w:lvlText w:val="%1."/>
      <w:lvlJc w:val="left"/>
      <w:pPr>
        <w:tabs>
          <w:tab w:val="num" w:pos="720"/>
        </w:tabs>
        <w:ind w:left="720" w:hanging="540"/>
      </w:pPr>
      <w:rPr>
        <w:rFonts w:hint="default"/>
      </w:rPr>
    </w:lvl>
  </w:abstractNum>
  <w:abstractNum w:abstractNumId="1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A197DB0"/>
    <w:multiLevelType w:val="hybridMultilevel"/>
    <w:tmpl w:val="58B239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3511CE"/>
    <w:multiLevelType w:val="multilevel"/>
    <w:tmpl w:val="2F2865E8"/>
    <w:lvl w:ilvl="0">
      <w:start w:val="1"/>
      <w:numFmt w:val="decimal"/>
      <w:lvlText w:val="%1."/>
      <w:lvlJc w:val="left"/>
      <w:pPr>
        <w:tabs>
          <w:tab w:val="num" w:pos="360"/>
        </w:tabs>
        <w:ind w:left="0" w:firstLine="0"/>
      </w:pPr>
      <w:rPr>
        <w:rFonts w:hint="default"/>
        <w:color w:val="auto"/>
        <w:spacing w:val="0"/>
        <w:position w:val="0"/>
        <w:sz w:val="22"/>
        <w:u w:val="single"/>
      </w:rPr>
    </w:lvl>
    <w:lvl w:ilvl="1">
      <w:start w:val="1"/>
      <w:numFmt w:val="decimal"/>
      <w:lvlText w:val=".%2"/>
      <w:lvlJc w:val="left"/>
      <w:pPr>
        <w:tabs>
          <w:tab w:val="num" w:pos="1440"/>
        </w:tabs>
        <w:ind w:left="1440" w:hanging="720"/>
      </w:pPr>
      <w:rPr>
        <w:rFonts w:hint="default"/>
      </w:rPr>
    </w:lvl>
    <w:lvl w:ilvl="2">
      <w:start w:val="1"/>
      <w:numFmt w:val="decimal"/>
      <w:lvlText w:val="%1.%2.%3"/>
      <w:lvlJc w:val="left"/>
      <w:pPr>
        <w:tabs>
          <w:tab w:val="num" w:pos="2160"/>
        </w:tabs>
        <w:ind w:left="0" w:firstLine="144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15:restartNumberingAfterBreak="0">
    <w:nsid w:val="44331E36"/>
    <w:multiLevelType w:val="hybridMultilevel"/>
    <w:tmpl w:val="97AE57EE"/>
    <w:lvl w:ilvl="0" w:tplc="BCC69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5575FD"/>
    <w:multiLevelType w:val="multilevel"/>
    <w:tmpl w:val="5132569A"/>
    <w:lvl w:ilvl="0">
      <w:start w:val="1"/>
      <w:numFmt w:val="decimal"/>
      <w:pStyle w:val="Heading1"/>
      <w:lvlText w:val="PART %1."/>
      <w:lvlJc w:val="left"/>
      <w:pPr>
        <w:tabs>
          <w:tab w:val="num" w:pos="720"/>
        </w:tabs>
        <w:ind w:left="720" w:hanging="72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22" w15:restartNumberingAfterBreak="0">
    <w:nsid w:val="4B0957D1"/>
    <w:multiLevelType w:val="hybridMultilevel"/>
    <w:tmpl w:val="5884566C"/>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3" w15:restartNumberingAfterBreak="0">
    <w:nsid w:val="4C8B2FFA"/>
    <w:multiLevelType w:val="hybridMultilevel"/>
    <w:tmpl w:val="703E8FB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15:restartNumberingAfterBreak="0">
    <w:nsid w:val="4E281DFD"/>
    <w:multiLevelType w:val="singleLevel"/>
    <w:tmpl w:val="60948688"/>
    <w:lvl w:ilvl="0">
      <w:start w:val="1"/>
      <w:numFmt w:val="decimal"/>
      <w:lvlText w:val="%1."/>
      <w:lvlJc w:val="left"/>
      <w:pPr>
        <w:tabs>
          <w:tab w:val="num" w:pos="1260"/>
        </w:tabs>
        <w:ind w:left="1260" w:hanging="540"/>
      </w:pPr>
      <w:rPr>
        <w:rFonts w:hint="default"/>
      </w:rPr>
    </w:lvl>
  </w:abstractNum>
  <w:abstractNum w:abstractNumId="25" w15:restartNumberingAfterBreak="0">
    <w:nsid w:val="4F221381"/>
    <w:multiLevelType w:val="singleLevel"/>
    <w:tmpl w:val="BCB61008"/>
    <w:lvl w:ilvl="0">
      <w:start w:val="1"/>
      <w:numFmt w:val="upperLetter"/>
      <w:lvlText w:val="%1."/>
      <w:lvlJc w:val="left"/>
      <w:pPr>
        <w:tabs>
          <w:tab w:val="num" w:pos="720"/>
        </w:tabs>
        <w:ind w:left="720" w:hanging="540"/>
      </w:pPr>
      <w:rPr>
        <w:rFonts w:hint="default"/>
      </w:rPr>
    </w:lvl>
  </w:abstractNum>
  <w:abstractNum w:abstractNumId="26" w15:restartNumberingAfterBreak="0">
    <w:nsid w:val="50407AB9"/>
    <w:multiLevelType w:val="hybridMultilevel"/>
    <w:tmpl w:val="2096A16C"/>
    <w:lvl w:ilvl="0" w:tplc="866A14B0">
      <w:start w:val="1"/>
      <w:numFmt w:val="lowerLetter"/>
      <w:lvlText w:val="%1."/>
      <w:lvlJc w:val="left"/>
      <w:pPr>
        <w:ind w:left="2304" w:hanging="576"/>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7" w15:restartNumberingAfterBreak="0">
    <w:nsid w:val="50407D28"/>
    <w:multiLevelType w:val="multilevel"/>
    <w:tmpl w:val="CBE0CDA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3147D2D"/>
    <w:multiLevelType w:val="hybridMultilevel"/>
    <w:tmpl w:val="F68E2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CC6471"/>
    <w:multiLevelType w:val="hybridMultilevel"/>
    <w:tmpl w:val="2B18A09E"/>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3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9D3425A"/>
    <w:multiLevelType w:val="hybridMultilevel"/>
    <w:tmpl w:val="847ADE1C"/>
    <w:lvl w:ilvl="0" w:tplc="0409000F">
      <w:start w:val="1"/>
      <w:numFmt w:val="decimal"/>
      <w:lvlText w:val="%1."/>
      <w:lvlJc w:val="left"/>
      <w:pPr>
        <w:ind w:left="720" w:hanging="360"/>
      </w:pPr>
      <w:rPr>
        <w:rFonts w:hint="default"/>
      </w:rPr>
    </w:lvl>
    <w:lvl w:ilvl="1" w:tplc="8D1838F4">
      <w:start w:val="1"/>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54907"/>
    <w:multiLevelType w:val="multilevel"/>
    <w:tmpl w:val="9C0050E8"/>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15:restartNumberingAfterBreak="0">
    <w:nsid w:val="63087171"/>
    <w:multiLevelType w:val="hybridMultilevel"/>
    <w:tmpl w:val="5978E6D8"/>
    <w:lvl w:ilvl="0" w:tplc="FA3C7CE4">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134B8F"/>
    <w:multiLevelType w:val="hybridMultilevel"/>
    <w:tmpl w:val="F75E7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AE64AA"/>
    <w:multiLevelType w:val="hybridMultilevel"/>
    <w:tmpl w:val="2020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073FB1"/>
    <w:multiLevelType w:val="hybridMultilevel"/>
    <w:tmpl w:val="AFE6857A"/>
    <w:lvl w:ilvl="0" w:tplc="A08811A2">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7" w15:restartNumberingAfterBreak="0">
    <w:nsid w:val="68222BB6"/>
    <w:multiLevelType w:val="hybridMultilevel"/>
    <w:tmpl w:val="C664726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FC653F4"/>
    <w:multiLevelType w:val="multilevel"/>
    <w:tmpl w:val="51E05330"/>
    <w:lvl w:ilvl="0">
      <w:start w:val="1"/>
      <w:numFmt w:val="decimal"/>
      <w:lvlRestart w:val="0"/>
      <w:pStyle w:val="PRT"/>
      <w:suff w:val="space"/>
      <w:lvlText w:val="PART %1"/>
      <w:lvlJc w:val="left"/>
      <w:pPr>
        <w:ind w:left="0" w:firstLine="0"/>
      </w:pPr>
    </w:lvl>
    <w:lvl w:ilvl="1">
      <w:start w:val="1"/>
      <w:numFmt w:val="decimal"/>
      <w:pStyle w:val="ART"/>
      <w:lvlText w:val="%1.%2"/>
      <w:lvlJc w:val="left"/>
      <w:pPr>
        <w:tabs>
          <w:tab w:val="num" w:pos="720"/>
        </w:tabs>
        <w:ind w:left="720" w:hanging="720"/>
      </w:pPr>
    </w:lvl>
    <w:lvl w:ilvl="2">
      <w:start w:val="1"/>
      <w:numFmt w:val="upperLetter"/>
      <w:pStyle w:val="PR1"/>
      <w:lvlText w:val="%3."/>
      <w:lvlJc w:val="left"/>
      <w:pPr>
        <w:tabs>
          <w:tab w:val="num" w:pos="1440"/>
        </w:tabs>
        <w:ind w:left="1440" w:hanging="720"/>
      </w:pPr>
    </w:lvl>
    <w:lvl w:ilvl="3">
      <w:start w:val="1"/>
      <w:numFmt w:val="decimal"/>
      <w:pStyle w:val="PR2"/>
      <w:lvlText w:val="%4."/>
      <w:lvlJc w:val="left"/>
      <w:pPr>
        <w:tabs>
          <w:tab w:val="num" w:pos="2160"/>
        </w:tabs>
        <w:ind w:left="2160" w:hanging="720"/>
      </w:pPr>
    </w:lvl>
    <w:lvl w:ilvl="4">
      <w:start w:val="1"/>
      <w:numFmt w:val="lowerLetter"/>
      <w:pStyle w:val="PR3"/>
      <w:lvlText w:val="%5."/>
      <w:lvlJc w:val="left"/>
      <w:pPr>
        <w:tabs>
          <w:tab w:val="num" w:pos="2880"/>
        </w:tabs>
        <w:ind w:left="2880" w:hanging="720"/>
      </w:pPr>
    </w:lvl>
    <w:lvl w:ilvl="5">
      <w:start w:val="1"/>
      <w:numFmt w:val="decimal"/>
      <w:pStyle w:val="PR4"/>
      <w:lvlText w:val="%6)"/>
      <w:lvlJc w:val="left"/>
      <w:pPr>
        <w:tabs>
          <w:tab w:val="num" w:pos="3600"/>
        </w:tabs>
        <w:ind w:left="3600" w:hanging="720"/>
      </w:pPr>
    </w:lvl>
    <w:lvl w:ilvl="6">
      <w:start w:val="1"/>
      <w:numFmt w:val="lowerLetter"/>
      <w:pStyle w:val="PR5"/>
      <w:lvlText w:val="%7)"/>
      <w:lvlJc w:val="left"/>
      <w:pPr>
        <w:tabs>
          <w:tab w:val="num" w:pos="4320"/>
        </w:tabs>
        <w:ind w:left="4320" w:hanging="720"/>
      </w:pPr>
    </w:lvl>
    <w:lvl w:ilvl="7">
      <w:start w:val="1"/>
      <w:numFmt w:val="decimal"/>
      <w:pStyle w:val="PR6"/>
      <w:lvlText w:val="(%8)"/>
      <w:lvlJc w:val="left"/>
      <w:pPr>
        <w:tabs>
          <w:tab w:val="num" w:pos="5040"/>
        </w:tabs>
        <w:ind w:left="5040" w:hanging="720"/>
      </w:pPr>
    </w:lvl>
    <w:lvl w:ilvl="8">
      <w:start w:val="1"/>
      <w:numFmt w:val="lowerLetter"/>
      <w:pStyle w:val="PR7"/>
      <w:lvlText w:val="(%9)"/>
      <w:lvlJc w:val="left"/>
      <w:pPr>
        <w:tabs>
          <w:tab w:val="num" w:pos="5760"/>
        </w:tabs>
        <w:ind w:left="5760" w:hanging="720"/>
      </w:pPr>
    </w:lvl>
  </w:abstractNum>
  <w:abstractNum w:abstractNumId="39" w15:restartNumberingAfterBreak="0">
    <w:nsid w:val="713147C3"/>
    <w:multiLevelType w:val="hybridMultilevel"/>
    <w:tmpl w:val="E0C8D58C"/>
    <w:lvl w:ilvl="0" w:tplc="04090019">
      <w:start w:val="1"/>
      <w:numFmt w:val="lowerLetter"/>
      <w:lvlText w:val="%1."/>
      <w:lvlJc w:val="left"/>
      <w:pPr>
        <w:ind w:left="720" w:hanging="360"/>
      </w:pPr>
    </w:lvl>
    <w:lvl w:ilvl="1" w:tplc="E572D22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8E7C06"/>
    <w:multiLevelType w:val="hybridMultilevel"/>
    <w:tmpl w:val="5BB46190"/>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1" w15:restartNumberingAfterBreak="0">
    <w:nsid w:val="7F6800E6"/>
    <w:multiLevelType w:val="hybridMultilevel"/>
    <w:tmpl w:val="12FE013E"/>
    <w:lvl w:ilvl="0" w:tplc="6C42802C">
      <w:start w:val="1"/>
      <w:numFmt w:val="upperLetter"/>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2597919">
    <w:abstractNumId w:val="0"/>
  </w:num>
  <w:num w:numId="2" w16cid:durableId="923537545">
    <w:abstractNumId w:val="0"/>
  </w:num>
  <w:num w:numId="3" w16cid:durableId="706219926">
    <w:abstractNumId w:val="27"/>
  </w:num>
  <w:num w:numId="4" w16cid:durableId="1762942722">
    <w:abstractNumId w:val="12"/>
  </w:num>
  <w:num w:numId="5" w16cid:durableId="685719643">
    <w:abstractNumId w:val="30"/>
  </w:num>
  <w:num w:numId="6" w16cid:durableId="928927689">
    <w:abstractNumId w:val="9"/>
  </w:num>
  <w:num w:numId="7" w16cid:durableId="104037463">
    <w:abstractNumId w:val="17"/>
  </w:num>
  <w:num w:numId="8" w16cid:durableId="1769543924">
    <w:abstractNumId w:val="7"/>
  </w:num>
  <w:num w:numId="9" w16cid:durableId="518664372">
    <w:abstractNumId w:val="42"/>
  </w:num>
  <w:num w:numId="10" w16cid:durableId="5594079">
    <w:abstractNumId w:val="15"/>
  </w:num>
  <w:num w:numId="11" w16cid:durableId="805708414">
    <w:abstractNumId w:val="32"/>
  </w:num>
  <w:num w:numId="12" w16cid:durableId="408307029">
    <w:abstractNumId w:val="19"/>
  </w:num>
  <w:num w:numId="13" w16cid:durableId="6208886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7181509">
    <w:abstractNumId w:val="3"/>
  </w:num>
  <w:num w:numId="15" w16cid:durableId="804932638">
    <w:abstractNumId w:val="34"/>
  </w:num>
  <w:num w:numId="16" w16cid:durableId="1899323146">
    <w:abstractNumId w:val="21"/>
  </w:num>
  <w:num w:numId="17" w16cid:durableId="1991395726">
    <w:abstractNumId w:val="38"/>
  </w:num>
  <w:num w:numId="18" w16cid:durableId="1206723348">
    <w:abstractNumId w:val="25"/>
  </w:num>
  <w:num w:numId="19" w16cid:durableId="1308703039">
    <w:abstractNumId w:val="16"/>
  </w:num>
  <w:num w:numId="20" w16cid:durableId="531722803">
    <w:abstractNumId w:val="14"/>
  </w:num>
  <w:num w:numId="21" w16cid:durableId="1487432821">
    <w:abstractNumId w:val="24"/>
  </w:num>
  <w:num w:numId="22" w16cid:durableId="1246376724">
    <w:abstractNumId w:val="10"/>
  </w:num>
  <w:num w:numId="23" w16cid:durableId="175920673">
    <w:abstractNumId w:val="20"/>
  </w:num>
  <w:num w:numId="24" w16cid:durableId="1805270517">
    <w:abstractNumId w:val="41"/>
  </w:num>
  <w:num w:numId="25" w16cid:durableId="74252784">
    <w:abstractNumId w:val="5"/>
  </w:num>
  <w:num w:numId="26" w16cid:durableId="1980839379">
    <w:abstractNumId w:val="4"/>
  </w:num>
  <w:num w:numId="27" w16cid:durableId="200872592">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525745">
    <w:abstractNumId w:val="21"/>
  </w:num>
  <w:num w:numId="29" w16cid:durableId="2033455475">
    <w:abstractNumId w:val="21"/>
  </w:num>
  <w:num w:numId="30" w16cid:durableId="1831016051">
    <w:abstractNumId w:val="21"/>
  </w:num>
  <w:num w:numId="31" w16cid:durableId="2031760323">
    <w:abstractNumId w:val="21"/>
  </w:num>
  <w:num w:numId="32" w16cid:durableId="233856249">
    <w:abstractNumId w:val="21"/>
  </w:num>
  <w:num w:numId="33" w16cid:durableId="543257117">
    <w:abstractNumId w:val="21"/>
  </w:num>
  <w:num w:numId="34" w16cid:durableId="1199395763">
    <w:abstractNumId w:val="21"/>
  </w:num>
  <w:num w:numId="35" w16cid:durableId="457996500">
    <w:abstractNumId w:val="11"/>
  </w:num>
  <w:num w:numId="36" w16cid:durableId="1394814067">
    <w:abstractNumId w:val="26"/>
  </w:num>
  <w:num w:numId="37" w16cid:durableId="1106804416">
    <w:abstractNumId w:val="8"/>
  </w:num>
  <w:num w:numId="38" w16cid:durableId="1512909363">
    <w:abstractNumId w:val="29"/>
  </w:num>
  <w:num w:numId="39" w16cid:durableId="1043948726">
    <w:abstractNumId w:val="13"/>
  </w:num>
  <w:num w:numId="40" w16cid:durableId="195166544">
    <w:abstractNumId w:val="40"/>
  </w:num>
  <w:num w:numId="41" w16cid:durableId="301273188">
    <w:abstractNumId w:val="6"/>
  </w:num>
  <w:num w:numId="42" w16cid:durableId="1333530746">
    <w:abstractNumId w:val="23"/>
  </w:num>
  <w:num w:numId="43" w16cid:durableId="474840390">
    <w:abstractNumId w:val="22"/>
  </w:num>
  <w:num w:numId="44" w16cid:durableId="865408923">
    <w:abstractNumId w:val="37"/>
  </w:num>
  <w:num w:numId="45" w16cid:durableId="866874952">
    <w:abstractNumId w:val="36"/>
  </w:num>
  <w:num w:numId="46" w16cid:durableId="12170848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974249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9106631">
    <w:abstractNumId w:val="33"/>
  </w:num>
  <w:num w:numId="49" w16cid:durableId="1140927981">
    <w:abstractNumId w:val="39"/>
  </w:num>
  <w:num w:numId="50" w16cid:durableId="12141913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609356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27877088">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732713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62792673">
    <w:abstractNumId w:val="2"/>
  </w:num>
  <w:num w:numId="55" w16cid:durableId="877161216">
    <w:abstractNumId w:val="31"/>
  </w:num>
  <w:num w:numId="56" w16cid:durableId="1799644938">
    <w:abstractNumId w:val="35"/>
  </w:num>
  <w:num w:numId="57" w16cid:durableId="357321346">
    <w:abstractNumId w:val="1"/>
  </w:num>
  <w:num w:numId="58" w16cid:durableId="1004743863">
    <w:abstractNumId w:val="18"/>
  </w:num>
  <w:num w:numId="59" w16cid:durableId="330524399">
    <w:abstractNumId w:val="2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982E93"/>
    <w:rsid w:val="00004DF4"/>
    <w:rsid w:val="00010650"/>
    <w:rsid w:val="000144A1"/>
    <w:rsid w:val="00015D1E"/>
    <w:rsid w:val="00024C92"/>
    <w:rsid w:val="000369AC"/>
    <w:rsid w:val="00037006"/>
    <w:rsid w:val="000371B7"/>
    <w:rsid w:val="0004167C"/>
    <w:rsid w:val="00041CA5"/>
    <w:rsid w:val="00061FCB"/>
    <w:rsid w:val="000653E1"/>
    <w:rsid w:val="00074FC5"/>
    <w:rsid w:val="00082EDB"/>
    <w:rsid w:val="00083661"/>
    <w:rsid w:val="00084AD0"/>
    <w:rsid w:val="000940E8"/>
    <w:rsid w:val="000A0177"/>
    <w:rsid w:val="000A1E20"/>
    <w:rsid w:val="000B04A6"/>
    <w:rsid w:val="000B4151"/>
    <w:rsid w:val="000D0C7B"/>
    <w:rsid w:val="000E0B2C"/>
    <w:rsid w:val="000E0E3B"/>
    <w:rsid w:val="000E66C4"/>
    <w:rsid w:val="001058C1"/>
    <w:rsid w:val="00107B93"/>
    <w:rsid w:val="001107A0"/>
    <w:rsid w:val="001177DE"/>
    <w:rsid w:val="00130B70"/>
    <w:rsid w:val="00131274"/>
    <w:rsid w:val="00136E0A"/>
    <w:rsid w:val="00137CB2"/>
    <w:rsid w:val="00143849"/>
    <w:rsid w:val="00143C7E"/>
    <w:rsid w:val="001460ED"/>
    <w:rsid w:val="00167D68"/>
    <w:rsid w:val="00174222"/>
    <w:rsid w:val="00174834"/>
    <w:rsid w:val="00183CD0"/>
    <w:rsid w:val="00191B1C"/>
    <w:rsid w:val="0019754B"/>
    <w:rsid w:val="001A5FA0"/>
    <w:rsid w:val="001A60FE"/>
    <w:rsid w:val="001B72A1"/>
    <w:rsid w:val="001C1478"/>
    <w:rsid w:val="001D44AD"/>
    <w:rsid w:val="001D5F21"/>
    <w:rsid w:val="001D66DA"/>
    <w:rsid w:val="001D68F0"/>
    <w:rsid w:val="001E0AEA"/>
    <w:rsid w:val="001E5C05"/>
    <w:rsid w:val="001E7CC3"/>
    <w:rsid w:val="00223858"/>
    <w:rsid w:val="00244E1F"/>
    <w:rsid w:val="00250D09"/>
    <w:rsid w:val="00275303"/>
    <w:rsid w:val="00292339"/>
    <w:rsid w:val="002A54A8"/>
    <w:rsid w:val="002B5DB6"/>
    <w:rsid w:val="002C1C36"/>
    <w:rsid w:val="002C4819"/>
    <w:rsid w:val="002D072C"/>
    <w:rsid w:val="002D303B"/>
    <w:rsid w:val="002E2223"/>
    <w:rsid w:val="002E725F"/>
    <w:rsid w:val="002F228F"/>
    <w:rsid w:val="00305566"/>
    <w:rsid w:val="00315EC9"/>
    <w:rsid w:val="003246D9"/>
    <w:rsid w:val="00332E3C"/>
    <w:rsid w:val="00340129"/>
    <w:rsid w:val="00340EC5"/>
    <w:rsid w:val="00343E09"/>
    <w:rsid w:val="003505C3"/>
    <w:rsid w:val="0037269B"/>
    <w:rsid w:val="003769DE"/>
    <w:rsid w:val="00382254"/>
    <w:rsid w:val="003836DB"/>
    <w:rsid w:val="003846C7"/>
    <w:rsid w:val="003850B5"/>
    <w:rsid w:val="00390F73"/>
    <w:rsid w:val="003A2A39"/>
    <w:rsid w:val="003A35F4"/>
    <w:rsid w:val="003B22BF"/>
    <w:rsid w:val="003B4193"/>
    <w:rsid w:val="003B4790"/>
    <w:rsid w:val="003B50DA"/>
    <w:rsid w:val="003B7F58"/>
    <w:rsid w:val="003C7AC0"/>
    <w:rsid w:val="003E5FE1"/>
    <w:rsid w:val="003E6223"/>
    <w:rsid w:val="003F033F"/>
    <w:rsid w:val="003F176B"/>
    <w:rsid w:val="00405326"/>
    <w:rsid w:val="00405D34"/>
    <w:rsid w:val="00416DA9"/>
    <w:rsid w:val="00423907"/>
    <w:rsid w:val="00425D29"/>
    <w:rsid w:val="00446DA3"/>
    <w:rsid w:val="004528F9"/>
    <w:rsid w:val="00452E43"/>
    <w:rsid w:val="0046080D"/>
    <w:rsid w:val="00467B68"/>
    <w:rsid w:val="00471434"/>
    <w:rsid w:val="0047183E"/>
    <w:rsid w:val="00473F4C"/>
    <w:rsid w:val="004768BA"/>
    <w:rsid w:val="00496713"/>
    <w:rsid w:val="004A1B0C"/>
    <w:rsid w:val="004A1BF9"/>
    <w:rsid w:val="004A71C2"/>
    <w:rsid w:val="004B52E7"/>
    <w:rsid w:val="004C2C1E"/>
    <w:rsid w:val="004C4175"/>
    <w:rsid w:val="004D004B"/>
    <w:rsid w:val="004D0CFE"/>
    <w:rsid w:val="004D11F9"/>
    <w:rsid w:val="004F335D"/>
    <w:rsid w:val="0053042A"/>
    <w:rsid w:val="0053110A"/>
    <w:rsid w:val="005369A4"/>
    <w:rsid w:val="005474E0"/>
    <w:rsid w:val="00567788"/>
    <w:rsid w:val="00570A4C"/>
    <w:rsid w:val="00585425"/>
    <w:rsid w:val="0059302D"/>
    <w:rsid w:val="005A02F1"/>
    <w:rsid w:val="005A1AA3"/>
    <w:rsid w:val="005A2C53"/>
    <w:rsid w:val="005A58B1"/>
    <w:rsid w:val="005B17CD"/>
    <w:rsid w:val="005C7137"/>
    <w:rsid w:val="005F0D8F"/>
    <w:rsid w:val="00600DF7"/>
    <w:rsid w:val="0060195A"/>
    <w:rsid w:val="00611FD1"/>
    <w:rsid w:val="006135AA"/>
    <w:rsid w:val="00617065"/>
    <w:rsid w:val="00620635"/>
    <w:rsid w:val="00630964"/>
    <w:rsid w:val="00642B55"/>
    <w:rsid w:val="00643CE2"/>
    <w:rsid w:val="00664F59"/>
    <w:rsid w:val="00666E8A"/>
    <w:rsid w:val="00667DB9"/>
    <w:rsid w:val="006716A9"/>
    <w:rsid w:val="00681941"/>
    <w:rsid w:val="00685BAD"/>
    <w:rsid w:val="00697556"/>
    <w:rsid w:val="006A4EAE"/>
    <w:rsid w:val="006B244A"/>
    <w:rsid w:val="006B570A"/>
    <w:rsid w:val="006B7E47"/>
    <w:rsid w:val="006D1BBD"/>
    <w:rsid w:val="006D3AFC"/>
    <w:rsid w:val="006D4DD9"/>
    <w:rsid w:val="006E0146"/>
    <w:rsid w:val="006E0FDC"/>
    <w:rsid w:val="006E6417"/>
    <w:rsid w:val="0070690B"/>
    <w:rsid w:val="007237F2"/>
    <w:rsid w:val="00723ECF"/>
    <w:rsid w:val="00725F8D"/>
    <w:rsid w:val="00727EC1"/>
    <w:rsid w:val="007304E7"/>
    <w:rsid w:val="00733026"/>
    <w:rsid w:val="00733713"/>
    <w:rsid w:val="00756F21"/>
    <w:rsid w:val="00770C0A"/>
    <w:rsid w:val="007716B0"/>
    <w:rsid w:val="00794017"/>
    <w:rsid w:val="00796736"/>
    <w:rsid w:val="007B4D79"/>
    <w:rsid w:val="007C2F04"/>
    <w:rsid w:val="007C637E"/>
    <w:rsid w:val="007E7C9F"/>
    <w:rsid w:val="00801AC9"/>
    <w:rsid w:val="00807AF4"/>
    <w:rsid w:val="00820876"/>
    <w:rsid w:val="00835C9B"/>
    <w:rsid w:val="00840D69"/>
    <w:rsid w:val="0084120C"/>
    <w:rsid w:val="00843D84"/>
    <w:rsid w:val="008630B8"/>
    <w:rsid w:val="00872CE0"/>
    <w:rsid w:val="008778F8"/>
    <w:rsid w:val="008814E5"/>
    <w:rsid w:val="00885CE0"/>
    <w:rsid w:val="00891DC5"/>
    <w:rsid w:val="008960E9"/>
    <w:rsid w:val="00897D15"/>
    <w:rsid w:val="008A769A"/>
    <w:rsid w:val="008B17A2"/>
    <w:rsid w:val="008B3C95"/>
    <w:rsid w:val="008C33D3"/>
    <w:rsid w:val="008C4616"/>
    <w:rsid w:val="008D0FB7"/>
    <w:rsid w:val="008D70E8"/>
    <w:rsid w:val="009055C6"/>
    <w:rsid w:val="009103D5"/>
    <w:rsid w:val="0091476F"/>
    <w:rsid w:val="00923FD4"/>
    <w:rsid w:val="00924F51"/>
    <w:rsid w:val="00926EF7"/>
    <w:rsid w:val="0093460F"/>
    <w:rsid w:val="009359E1"/>
    <w:rsid w:val="00955E5B"/>
    <w:rsid w:val="00962516"/>
    <w:rsid w:val="00980D4D"/>
    <w:rsid w:val="009811C5"/>
    <w:rsid w:val="00981C4E"/>
    <w:rsid w:val="00982E93"/>
    <w:rsid w:val="009852AA"/>
    <w:rsid w:val="00993054"/>
    <w:rsid w:val="00993251"/>
    <w:rsid w:val="009B0994"/>
    <w:rsid w:val="009C2DB7"/>
    <w:rsid w:val="009C33E2"/>
    <w:rsid w:val="009C4EE6"/>
    <w:rsid w:val="009C75E1"/>
    <w:rsid w:val="009D6387"/>
    <w:rsid w:val="009D734B"/>
    <w:rsid w:val="009E7DB3"/>
    <w:rsid w:val="00A11A6F"/>
    <w:rsid w:val="00A21300"/>
    <w:rsid w:val="00A31780"/>
    <w:rsid w:val="00A321AC"/>
    <w:rsid w:val="00A35010"/>
    <w:rsid w:val="00A353CB"/>
    <w:rsid w:val="00A35BB5"/>
    <w:rsid w:val="00A378B0"/>
    <w:rsid w:val="00A415E5"/>
    <w:rsid w:val="00A5162E"/>
    <w:rsid w:val="00A5586D"/>
    <w:rsid w:val="00A56C3B"/>
    <w:rsid w:val="00A619FA"/>
    <w:rsid w:val="00A62B4F"/>
    <w:rsid w:val="00A65498"/>
    <w:rsid w:val="00A660F9"/>
    <w:rsid w:val="00A73509"/>
    <w:rsid w:val="00A9207B"/>
    <w:rsid w:val="00AA5358"/>
    <w:rsid w:val="00AC1B79"/>
    <w:rsid w:val="00AC46C4"/>
    <w:rsid w:val="00AD71EA"/>
    <w:rsid w:val="00AF0A4D"/>
    <w:rsid w:val="00AF2E73"/>
    <w:rsid w:val="00AF5791"/>
    <w:rsid w:val="00B049F4"/>
    <w:rsid w:val="00B158E2"/>
    <w:rsid w:val="00B22A14"/>
    <w:rsid w:val="00B33A8B"/>
    <w:rsid w:val="00B363D7"/>
    <w:rsid w:val="00B375EC"/>
    <w:rsid w:val="00B37EFA"/>
    <w:rsid w:val="00B456D0"/>
    <w:rsid w:val="00B55DBA"/>
    <w:rsid w:val="00B63A27"/>
    <w:rsid w:val="00B736DA"/>
    <w:rsid w:val="00B83314"/>
    <w:rsid w:val="00BA29CB"/>
    <w:rsid w:val="00BA7B37"/>
    <w:rsid w:val="00BB0C77"/>
    <w:rsid w:val="00BF0CDE"/>
    <w:rsid w:val="00C0069F"/>
    <w:rsid w:val="00C100BD"/>
    <w:rsid w:val="00C10C22"/>
    <w:rsid w:val="00C13077"/>
    <w:rsid w:val="00C133A8"/>
    <w:rsid w:val="00C141C2"/>
    <w:rsid w:val="00C21413"/>
    <w:rsid w:val="00C641AE"/>
    <w:rsid w:val="00C70F8E"/>
    <w:rsid w:val="00C71AE9"/>
    <w:rsid w:val="00C73F45"/>
    <w:rsid w:val="00C75314"/>
    <w:rsid w:val="00C768F9"/>
    <w:rsid w:val="00C77AA0"/>
    <w:rsid w:val="00C831D9"/>
    <w:rsid w:val="00C94A9E"/>
    <w:rsid w:val="00CA18E6"/>
    <w:rsid w:val="00CA58A7"/>
    <w:rsid w:val="00CB2687"/>
    <w:rsid w:val="00CC097B"/>
    <w:rsid w:val="00CD5E39"/>
    <w:rsid w:val="00CD76D4"/>
    <w:rsid w:val="00CE1AF9"/>
    <w:rsid w:val="00CE791C"/>
    <w:rsid w:val="00CF185B"/>
    <w:rsid w:val="00CF7EE6"/>
    <w:rsid w:val="00D0455D"/>
    <w:rsid w:val="00D060AD"/>
    <w:rsid w:val="00D1255E"/>
    <w:rsid w:val="00D12674"/>
    <w:rsid w:val="00D15730"/>
    <w:rsid w:val="00D15BE1"/>
    <w:rsid w:val="00D16522"/>
    <w:rsid w:val="00D30192"/>
    <w:rsid w:val="00D417ED"/>
    <w:rsid w:val="00D52A58"/>
    <w:rsid w:val="00D5497A"/>
    <w:rsid w:val="00D60B6E"/>
    <w:rsid w:val="00D63D0C"/>
    <w:rsid w:val="00D64278"/>
    <w:rsid w:val="00D64C45"/>
    <w:rsid w:val="00D90CBB"/>
    <w:rsid w:val="00D97487"/>
    <w:rsid w:val="00DA3BF9"/>
    <w:rsid w:val="00DB4BAE"/>
    <w:rsid w:val="00DC26EB"/>
    <w:rsid w:val="00DC47B2"/>
    <w:rsid w:val="00DC7257"/>
    <w:rsid w:val="00DE35CD"/>
    <w:rsid w:val="00DE56F3"/>
    <w:rsid w:val="00DE6B74"/>
    <w:rsid w:val="00DF274B"/>
    <w:rsid w:val="00E00C9E"/>
    <w:rsid w:val="00E071D8"/>
    <w:rsid w:val="00E243F4"/>
    <w:rsid w:val="00E4719C"/>
    <w:rsid w:val="00E5682F"/>
    <w:rsid w:val="00E60857"/>
    <w:rsid w:val="00E618D1"/>
    <w:rsid w:val="00E7561C"/>
    <w:rsid w:val="00E76D24"/>
    <w:rsid w:val="00E804EC"/>
    <w:rsid w:val="00EA499E"/>
    <w:rsid w:val="00EC68F9"/>
    <w:rsid w:val="00ED0789"/>
    <w:rsid w:val="00ED394C"/>
    <w:rsid w:val="00ED3F16"/>
    <w:rsid w:val="00ED4634"/>
    <w:rsid w:val="00ED72B3"/>
    <w:rsid w:val="00ED7F13"/>
    <w:rsid w:val="00EF4326"/>
    <w:rsid w:val="00F07612"/>
    <w:rsid w:val="00F11D78"/>
    <w:rsid w:val="00F21E8D"/>
    <w:rsid w:val="00F245B8"/>
    <w:rsid w:val="00F24D93"/>
    <w:rsid w:val="00F27AC4"/>
    <w:rsid w:val="00F31FEC"/>
    <w:rsid w:val="00F425A0"/>
    <w:rsid w:val="00F47FC4"/>
    <w:rsid w:val="00F54BDC"/>
    <w:rsid w:val="00F56535"/>
    <w:rsid w:val="00F62344"/>
    <w:rsid w:val="00F83EB7"/>
    <w:rsid w:val="00F84782"/>
    <w:rsid w:val="00F85841"/>
    <w:rsid w:val="00F9576C"/>
    <w:rsid w:val="00F97C2C"/>
    <w:rsid w:val="00FA4D0D"/>
    <w:rsid w:val="00FB4274"/>
    <w:rsid w:val="00FB5FAA"/>
    <w:rsid w:val="00FB78AE"/>
    <w:rsid w:val="00FC1B5D"/>
    <w:rsid w:val="00FC2471"/>
    <w:rsid w:val="00FC769B"/>
    <w:rsid w:val="00FE5918"/>
    <w:rsid w:val="00FF198F"/>
    <w:rsid w:val="00FF2051"/>
    <w:rsid w:val="00FF3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7701F0"/>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151"/>
    <w:rPr>
      <w:rFonts w:ascii="Calibri" w:hAnsi="Calibri"/>
      <w:sz w:val="22"/>
      <w:szCs w:val="22"/>
    </w:rPr>
  </w:style>
  <w:style w:type="paragraph" w:styleId="Heading1">
    <w:name w:val="heading 1"/>
    <w:basedOn w:val="ListParagraph"/>
    <w:link w:val="Heading1Char"/>
    <w:qFormat/>
    <w:rsid w:val="000B4151"/>
    <w:pPr>
      <w:numPr>
        <w:numId w:val="16"/>
      </w:numPr>
      <w:spacing w:before="160"/>
      <w:outlineLvl w:val="0"/>
    </w:pPr>
    <w:rPr>
      <w:caps/>
    </w:rPr>
  </w:style>
  <w:style w:type="paragraph" w:styleId="Heading2">
    <w:name w:val="heading 2"/>
    <w:basedOn w:val="ListParagraph"/>
    <w:next w:val="Normal"/>
    <w:link w:val="Heading2Char"/>
    <w:qFormat/>
    <w:rsid w:val="000B4151"/>
    <w:pPr>
      <w:numPr>
        <w:ilvl w:val="1"/>
        <w:numId w:val="16"/>
      </w:numPr>
      <w:spacing w:before="80"/>
      <w:outlineLvl w:val="1"/>
    </w:pPr>
    <w:rPr>
      <w:u w:val="single"/>
    </w:rPr>
  </w:style>
  <w:style w:type="paragraph" w:styleId="Heading3">
    <w:name w:val="heading 3"/>
    <w:basedOn w:val="ListParagraph"/>
    <w:link w:val="Heading3Char"/>
    <w:qFormat/>
    <w:rsid w:val="000B4151"/>
    <w:pPr>
      <w:numPr>
        <w:ilvl w:val="2"/>
        <w:numId w:val="16"/>
      </w:numPr>
      <w:outlineLvl w:val="2"/>
    </w:pPr>
  </w:style>
  <w:style w:type="paragraph" w:styleId="Heading4">
    <w:name w:val="heading 4"/>
    <w:basedOn w:val="ListParagraph"/>
    <w:link w:val="Heading4Char"/>
    <w:qFormat/>
    <w:rsid w:val="000B4151"/>
    <w:pPr>
      <w:numPr>
        <w:ilvl w:val="3"/>
        <w:numId w:val="16"/>
      </w:numPr>
      <w:outlineLvl w:val="3"/>
    </w:pPr>
  </w:style>
  <w:style w:type="paragraph" w:styleId="Heading5">
    <w:name w:val="heading 5"/>
    <w:basedOn w:val="Heading4"/>
    <w:link w:val="Heading5Char"/>
    <w:qFormat/>
    <w:rsid w:val="000B4151"/>
    <w:pPr>
      <w:numPr>
        <w:ilvl w:val="4"/>
      </w:numPr>
      <w:outlineLvl w:val="4"/>
    </w:pPr>
  </w:style>
  <w:style w:type="paragraph" w:styleId="Heading6">
    <w:name w:val="heading 6"/>
    <w:basedOn w:val="Heading5"/>
    <w:next w:val="Normal"/>
    <w:link w:val="Heading6Char"/>
    <w:qFormat/>
    <w:rsid w:val="000B4151"/>
    <w:pPr>
      <w:numPr>
        <w:ilvl w:val="5"/>
      </w:numPr>
      <w:outlineLvl w:val="5"/>
    </w:pPr>
  </w:style>
  <w:style w:type="paragraph" w:styleId="Heading7">
    <w:name w:val="heading 7"/>
    <w:basedOn w:val="ListParagraph"/>
    <w:next w:val="Normal"/>
    <w:link w:val="Heading7Char"/>
    <w:qFormat/>
    <w:rsid w:val="000B4151"/>
    <w:pPr>
      <w:numPr>
        <w:ilvl w:val="6"/>
        <w:numId w:val="16"/>
      </w:numPr>
      <w:outlineLvl w:val="6"/>
    </w:pPr>
  </w:style>
  <w:style w:type="paragraph" w:styleId="Heading8">
    <w:name w:val="heading 8"/>
    <w:basedOn w:val="Heading7"/>
    <w:next w:val="Normal"/>
    <w:link w:val="Heading8Char"/>
    <w:qFormat/>
    <w:rsid w:val="000B4151"/>
    <w:pPr>
      <w:numPr>
        <w:ilvl w:val="7"/>
      </w:numPr>
      <w:outlineLvl w:val="7"/>
    </w:pPr>
  </w:style>
  <w:style w:type="paragraph" w:styleId="Heading9">
    <w:name w:val="heading 9"/>
    <w:basedOn w:val="Heading8"/>
    <w:next w:val="Normal"/>
    <w:link w:val="Heading9Char"/>
    <w:qFormat/>
    <w:rsid w:val="000B4151"/>
    <w:pPr>
      <w:numPr>
        <w:ilvl w:val="0"/>
        <w:numId w:val="0"/>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B4151"/>
    <w:pPr>
      <w:spacing w:after="160"/>
    </w:pPr>
    <w:rPr>
      <w:rFonts w:ascii="Book Antiqua" w:hAnsi="Book Antiqua"/>
    </w:rPr>
  </w:style>
  <w:style w:type="paragraph" w:customStyle="1" w:styleId="Bullet">
    <w:name w:val="Bullet"/>
    <w:basedOn w:val="BodyText"/>
    <w:next w:val="BodyText"/>
    <w:rsid w:val="000B4151"/>
  </w:style>
  <w:style w:type="character" w:styleId="CommentReference">
    <w:name w:val="annotation reference"/>
    <w:uiPriority w:val="99"/>
    <w:rsid w:val="000B4151"/>
    <w:rPr>
      <w:rFonts w:ascii="Arial" w:hAnsi="Arial"/>
      <w:color w:val="FF0000"/>
      <w:position w:val="6"/>
      <w:sz w:val="20"/>
    </w:rPr>
  </w:style>
  <w:style w:type="paragraph" w:styleId="CommentText">
    <w:name w:val="annotation text"/>
    <w:aliases w:val="Char"/>
    <w:basedOn w:val="Normal"/>
    <w:link w:val="CommentTextChar"/>
    <w:uiPriority w:val="99"/>
    <w:rsid w:val="000B4151"/>
    <w:pPr>
      <w:spacing w:before="120"/>
    </w:pPr>
    <w:rPr>
      <w:rFonts w:ascii="Arial" w:hAnsi="Arial"/>
    </w:rPr>
  </w:style>
  <w:style w:type="paragraph" w:customStyle="1" w:styleId="CSA">
    <w:name w:val="CSA"/>
    <w:basedOn w:val="BodyText"/>
    <w:next w:val="Heading1"/>
    <w:rsid w:val="000B4151"/>
    <w:pPr>
      <w:keepNext/>
      <w:spacing w:after="0"/>
    </w:pPr>
    <w:rPr>
      <w:b/>
      <w:caps/>
      <w:sz w:val="20"/>
    </w:rPr>
  </w:style>
  <w:style w:type="paragraph" w:customStyle="1" w:styleId="Divider">
    <w:name w:val="Divider"/>
    <w:basedOn w:val="Normal"/>
    <w:next w:val="BlockText"/>
    <w:rsid w:val="000B4151"/>
    <w:pPr>
      <w:pBdr>
        <w:bottom w:val="single" w:sz="6" w:space="1" w:color="auto"/>
      </w:pBdr>
      <w:spacing w:before="10800"/>
      <w:jc w:val="right"/>
    </w:pPr>
    <w:rPr>
      <w:b/>
      <w:sz w:val="40"/>
    </w:rPr>
  </w:style>
  <w:style w:type="paragraph" w:customStyle="1" w:styleId="Main-Head">
    <w:name w:val="Main-Head"/>
    <w:basedOn w:val="Normal"/>
    <w:next w:val="BodyText"/>
    <w:link w:val="Main-HeadChar"/>
    <w:rsid w:val="000B4151"/>
    <w:rPr>
      <w:rFonts w:ascii="Arial Narrow" w:hAnsi="Arial Narrow"/>
      <w:b/>
    </w:rPr>
  </w:style>
  <w:style w:type="paragraph" w:styleId="Caption">
    <w:name w:val="caption"/>
    <w:basedOn w:val="Main-Head"/>
    <w:next w:val="Normal"/>
    <w:rsid w:val="000B4151"/>
    <w:pPr>
      <w:keepNext/>
      <w:spacing w:after="240"/>
    </w:pPr>
    <w:rPr>
      <w:b w:val="0"/>
      <w:i/>
      <w:sz w:val="20"/>
    </w:rPr>
  </w:style>
  <w:style w:type="paragraph" w:customStyle="1" w:styleId="Exhibit--Number">
    <w:name w:val="Exhibit--Number"/>
    <w:basedOn w:val="Main-Head"/>
    <w:next w:val="Exhibit--Title"/>
    <w:rsid w:val="000B4151"/>
    <w:pPr>
      <w:spacing w:before="160"/>
    </w:pPr>
    <w:rPr>
      <w:caps/>
      <w:sz w:val="18"/>
    </w:rPr>
  </w:style>
  <w:style w:type="paragraph" w:customStyle="1" w:styleId="Exhibit--Title">
    <w:name w:val="Exhibit--Title"/>
    <w:basedOn w:val="Exhibit--Number"/>
    <w:next w:val="Exhibit--Caption"/>
    <w:rsid w:val="000B4151"/>
    <w:pPr>
      <w:spacing w:before="0"/>
    </w:pPr>
    <w:rPr>
      <w:b w:val="0"/>
      <w:caps w:val="0"/>
      <w:sz w:val="20"/>
    </w:rPr>
  </w:style>
  <w:style w:type="paragraph" w:styleId="BlockText">
    <w:name w:val="Block Text"/>
    <w:basedOn w:val="Normal"/>
    <w:rsid w:val="000B4151"/>
    <w:pPr>
      <w:spacing w:after="120"/>
      <w:ind w:left="1440" w:right="1440"/>
    </w:pPr>
  </w:style>
  <w:style w:type="paragraph" w:customStyle="1" w:styleId="Contents">
    <w:name w:val="Contents"/>
    <w:basedOn w:val="Heading1"/>
    <w:next w:val="BodyText"/>
    <w:rsid w:val="000B4151"/>
  </w:style>
  <w:style w:type="paragraph" w:styleId="Footer">
    <w:name w:val="footer"/>
    <w:basedOn w:val="Normal"/>
    <w:rsid w:val="000B4151"/>
    <w:pPr>
      <w:tabs>
        <w:tab w:val="right" w:pos="9000"/>
      </w:tabs>
    </w:pPr>
    <w:rPr>
      <w:rFonts w:ascii="Arial Narrow" w:hAnsi="Arial Narrow"/>
      <w:caps/>
      <w:sz w:val="14"/>
    </w:rPr>
  </w:style>
  <w:style w:type="character" w:styleId="FootnoteReference">
    <w:name w:val="footnote reference"/>
    <w:semiHidden/>
    <w:rsid w:val="000B4151"/>
    <w:rPr>
      <w:rFonts w:ascii="Arial" w:hAnsi="Arial"/>
      <w:spacing w:val="0"/>
      <w:position w:val="6"/>
      <w:sz w:val="16"/>
    </w:rPr>
  </w:style>
  <w:style w:type="paragraph" w:styleId="FootnoteText">
    <w:name w:val="footnote text"/>
    <w:basedOn w:val="BodyText"/>
    <w:semiHidden/>
    <w:rsid w:val="000B4151"/>
    <w:pPr>
      <w:spacing w:after="0"/>
    </w:pPr>
    <w:rPr>
      <w:rFonts w:ascii="Arial" w:hAnsi="Arial"/>
      <w:sz w:val="16"/>
    </w:rPr>
  </w:style>
  <w:style w:type="paragraph" w:styleId="Header">
    <w:name w:val="header"/>
    <w:basedOn w:val="Normal"/>
    <w:rsid w:val="000B4151"/>
    <w:pPr>
      <w:pBdr>
        <w:bottom w:val="single" w:sz="6" w:space="1" w:color="auto"/>
      </w:pBdr>
      <w:jc w:val="right"/>
    </w:pPr>
    <w:rPr>
      <w:rFonts w:ascii="Arial Narrow" w:hAnsi="Arial Narrow"/>
      <w:caps/>
      <w:sz w:val="14"/>
    </w:rPr>
  </w:style>
  <w:style w:type="paragraph" w:styleId="NormalIndent">
    <w:name w:val="Normal Indent"/>
    <w:basedOn w:val="Normal"/>
    <w:rsid w:val="000B4151"/>
    <w:pPr>
      <w:ind w:left="360"/>
    </w:pPr>
  </w:style>
  <w:style w:type="paragraph" w:customStyle="1" w:styleId="Number">
    <w:name w:val="Number"/>
    <w:basedOn w:val="BodyText"/>
    <w:next w:val="BodyText"/>
    <w:rsid w:val="000B4151"/>
    <w:pPr>
      <w:spacing w:after="0"/>
      <w:ind w:left="360" w:hanging="360"/>
    </w:pPr>
  </w:style>
  <w:style w:type="character" w:styleId="PageNumber">
    <w:name w:val="page number"/>
    <w:rsid w:val="000B4151"/>
    <w:rPr>
      <w:sz w:val="16"/>
    </w:rPr>
  </w:style>
  <w:style w:type="paragraph" w:customStyle="1" w:styleId="TableHead">
    <w:name w:val="Table Head"/>
    <w:basedOn w:val="Normal"/>
    <w:next w:val="Normal"/>
    <w:rsid w:val="000B4151"/>
    <w:pPr>
      <w:spacing w:before="80" w:after="80"/>
      <w:jc w:val="center"/>
    </w:pPr>
    <w:rPr>
      <w:rFonts w:ascii="Arial" w:hAnsi="Arial"/>
      <w:b/>
      <w:sz w:val="18"/>
    </w:rPr>
  </w:style>
  <w:style w:type="paragraph" w:customStyle="1" w:styleId="TableBody">
    <w:name w:val="Table Body"/>
    <w:basedOn w:val="TableHead"/>
    <w:rsid w:val="000B4151"/>
    <w:pPr>
      <w:jc w:val="left"/>
    </w:pPr>
    <w:rPr>
      <w:b w:val="0"/>
    </w:rPr>
  </w:style>
  <w:style w:type="paragraph" w:customStyle="1" w:styleId="TableNotes">
    <w:name w:val="Table Notes"/>
    <w:basedOn w:val="TableBody"/>
    <w:rsid w:val="000B4151"/>
    <w:pPr>
      <w:spacing w:after="320"/>
    </w:pPr>
  </w:style>
  <w:style w:type="paragraph" w:customStyle="1" w:styleId="Tick">
    <w:name w:val="Tick"/>
    <w:basedOn w:val="BodyText"/>
    <w:next w:val="BodyText"/>
    <w:rsid w:val="000B4151"/>
    <w:pPr>
      <w:spacing w:after="0"/>
      <w:ind w:left="720" w:hanging="360"/>
    </w:pPr>
  </w:style>
  <w:style w:type="paragraph" w:styleId="Title">
    <w:name w:val="Title"/>
    <w:basedOn w:val="Normal"/>
    <w:link w:val="TitleChar"/>
    <w:qFormat/>
    <w:rsid w:val="000B4151"/>
    <w:pPr>
      <w:keepNext/>
      <w:spacing w:before="160" w:after="30"/>
    </w:pPr>
    <w:rPr>
      <w:rFonts w:ascii="Arial Narrow" w:hAnsi="Arial Narrow"/>
      <w:b/>
    </w:rPr>
  </w:style>
  <w:style w:type="paragraph" w:styleId="TOC1">
    <w:name w:val="toc 1"/>
    <w:basedOn w:val="BodyText"/>
    <w:next w:val="TOC2"/>
    <w:autoRedefine/>
    <w:semiHidden/>
    <w:rsid w:val="000B4151"/>
    <w:pPr>
      <w:tabs>
        <w:tab w:val="right" w:leader="dot" w:pos="8640"/>
      </w:tabs>
      <w:spacing w:after="0"/>
    </w:pPr>
    <w:rPr>
      <w:b/>
    </w:rPr>
  </w:style>
  <w:style w:type="paragraph" w:styleId="TOC2">
    <w:name w:val="toc 2"/>
    <w:basedOn w:val="TOC1"/>
    <w:next w:val="TOC3"/>
    <w:autoRedefine/>
    <w:semiHidden/>
    <w:rsid w:val="000B4151"/>
    <w:pPr>
      <w:tabs>
        <w:tab w:val="left" w:pos="1008"/>
      </w:tabs>
      <w:ind w:left="720"/>
    </w:pPr>
    <w:rPr>
      <w:b w:val="0"/>
    </w:rPr>
  </w:style>
  <w:style w:type="paragraph" w:styleId="TOC3">
    <w:name w:val="toc 3"/>
    <w:basedOn w:val="TOC2"/>
    <w:autoRedefine/>
    <w:semiHidden/>
    <w:rsid w:val="000B4151"/>
    <w:pPr>
      <w:tabs>
        <w:tab w:val="clear" w:pos="1008"/>
        <w:tab w:val="left" w:pos="1728"/>
      </w:tabs>
      <w:ind w:left="1440"/>
    </w:pPr>
  </w:style>
  <w:style w:type="paragraph" w:styleId="ListBullet">
    <w:name w:val="List Bullet"/>
    <w:basedOn w:val="Bullet"/>
    <w:autoRedefine/>
    <w:rsid w:val="000B4151"/>
    <w:pPr>
      <w:numPr>
        <w:numId w:val="1"/>
      </w:numPr>
    </w:pPr>
  </w:style>
  <w:style w:type="paragraph" w:styleId="TOC4">
    <w:name w:val="toc 4"/>
    <w:basedOn w:val="TOC3"/>
    <w:next w:val="TOC5"/>
    <w:autoRedefine/>
    <w:semiHidden/>
    <w:rsid w:val="000B4151"/>
    <w:pPr>
      <w:tabs>
        <w:tab w:val="left" w:pos="2880"/>
      </w:tabs>
      <w:ind w:left="2160"/>
    </w:pPr>
  </w:style>
  <w:style w:type="paragraph" w:styleId="TOC5">
    <w:name w:val="toc 5"/>
    <w:basedOn w:val="Normal"/>
    <w:next w:val="Normal"/>
    <w:autoRedefine/>
    <w:semiHidden/>
    <w:rsid w:val="000B4151"/>
    <w:pPr>
      <w:ind w:left="880"/>
    </w:pPr>
  </w:style>
  <w:style w:type="paragraph" w:customStyle="1" w:styleId="Exhibit--Caption">
    <w:name w:val="Exhibit--Caption"/>
    <w:basedOn w:val="Exhibit--Title"/>
    <w:next w:val="BodyText"/>
    <w:rsid w:val="000B4151"/>
    <w:rPr>
      <w:i/>
    </w:rPr>
  </w:style>
  <w:style w:type="character" w:customStyle="1" w:styleId="Main-HeadChar">
    <w:name w:val="Main-Head Char"/>
    <w:link w:val="Main-Head"/>
    <w:rsid w:val="000B4151"/>
    <w:rPr>
      <w:rFonts w:ascii="Arial Narrow" w:hAnsi="Arial Narrow"/>
      <w:b/>
      <w:sz w:val="22"/>
      <w:szCs w:val="22"/>
      <w:lang w:val="en-CA" w:eastAsia="en-CA"/>
    </w:rPr>
  </w:style>
  <w:style w:type="paragraph" w:customStyle="1" w:styleId="Flysheet">
    <w:name w:val="Flysheet"/>
    <w:basedOn w:val="Normal"/>
    <w:rsid w:val="000B4151"/>
    <w:pPr>
      <w:jc w:val="right"/>
    </w:pPr>
    <w:rPr>
      <w:rFonts w:ascii="Arial Narrow" w:hAnsi="Arial Narrow"/>
      <w:b/>
      <w:sz w:val="28"/>
    </w:rPr>
  </w:style>
  <w:style w:type="paragraph" w:customStyle="1" w:styleId="FlysheetCont">
    <w:name w:val="Flysheet Cont"/>
    <w:basedOn w:val="Normal"/>
    <w:rsid w:val="000B4151"/>
    <w:pPr>
      <w:spacing w:before="9720"/>
      <w:jc w:val="right"/>
    </w:pPr>
    <w:rPr>
      <w:rFonts w:ascii="Arial Narrow" w:hAnsi="Arial Narrow"/>
      <w:b/>
      <w:sz w:val="28"/>
    </w:rPr>
  </w:style>
  <w:style w:type="paragraph" w:customStyle="1" w:styleId="FlysheetTitle">
    <w:name w:val="Flysheet Title"/>
    <w:basedOn w:val="Normal"/>
    <w:rsid w:val="000B4151"/>
    <w:pPr>
      <w:spacing w:before="9720"/>
      <w:jc w:val="right"/>
    </w:pPr>
    <w:rPr>
      <w:rFonts w:ascii="Arial Narrow" w:hAnsi="Arial Narrow"/>
      <w:b/>
      <w:sz w:val="28"/>
    </w:rPr>
  </w:style>
  <w:style w:type="paragraph" w:customStyle="1" w:styleId="TableFlysheet">
    <w:name w:val="Table Flysheet"/>
    <w:basedOn w:val="Normal"/>
    <w:rsid w:val="000B4151"/>
    <w:pPr>
      <w:jc w:val="right"/>
    </w:pPr>
    <w:rPr>
      <w:rFonts w:ascii="Arial Narrow" w:hAnsi="Arial Narrow"/>
      <w:b/>
      <w:sz w:val="28"/>
    </w:rPr>
  </w:style>
  <w:style w:type="paragraph" w:customStyle="1" w:styleId="TableFlysheetCont">
    <w:name w:val="Table Flysheet Cont"/>
    <w:basedOn w:val="Normal"/>
    <w:rsid w:val="000B4151"/>
    <w:pPr>
      <w:spacing w:before="9720"/>
      <w:jc w:val="right"/>
    </w:pPr>
    <w:rPr>
      <w:rFonts w:ascii="Arial Narrow" w:hAnsi="Arial Narrow"/>
      <w:b/>
      <w:sz w:val="28"/>
    </w:rPr>
  </w:style>
  <w:style w:type="paragraph" w:customStyle="1" w:styleId="TableFlysheetTitle">
    <w:name w:val="Table Flysheet Title"/>
    <w:basedOn w:val="Normal"/>
    <w:rsid w:val="000B4151"/>
    <w:pPr>
      <w:spacing w:before="9720"/>
      <w:jc w:val="right"/>
    </w:pPr>
    <w:rPr>
      <w:rFonts w:ascii="Arial Narrow" w:hAnsi="Arial Narrow"/>
      <w:b/>
      <w:sz w:val="28"/>
    </w:rPr>
  </w:style>
  <w:style w:type="character" w:customStyle="1" w:styleId="Heading3Char">
    <w:name w:val="Heading 3 Char"/>
    <w:link w:val="Heading3"/>
    <w:rsid w:val="000B4151"/>
    <w:rPr>
      <w:rFonts w:ascii="Calibri" w:hAnsi="Calibri"/>
      <w:sz w:val="22"/>
      <w:szCs w:val="22"/>
      <w:lang w:val="en-CA" w:eastAsia="en-CA"/>
    </w:rPr>
  </w:style>
  <w:style w:type="paragraph" w:customStyle="1" w:styleId="Other">
    <w:name w:val="Other"/>
    <w:basedOn w:val="Normal"/>
    <w:rsid w:val="000B4151"/>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0B4151"/>
    <w:rPr>
      <w:rFonts w:ascii="Tahoma" w:hAnsi="Tahoma" w:cs="Tahoma"/>
      <w:sz w:val="16"/>
      <w:szCs w:val="16"/>
    </w:rPr>
  </w:style>
  <w:style w:type="paragraph" w:customStyle="1" w:styleId="NormalTableText">
    <w:name w:val="Normal Table Text"/>
    <w:basedOn w:val="Normal"/>
    <w:rsid w:val="000B4151"/>
    <w:pPr>
      <w:widowControl w:val="0"/>
      <w:spacing w:before="60" w:after="60"/>
    </w:pPr>
    <w:rPr>
      <w:rFonts w:ascii="Arial" w:hAnsi="Arial"/>
      <w:sz w:val="20"/>
      <w:lang w:val="en-GB"/>
    </w:rPr>
  </w:style>
  <w:style w:type="paragraph" w:customStyle="1" w:styleId="TableHeading">
    <w:name w:val="Table Heading"/>
    <w:basedOn w:val="Normal"/>
    <w:rsid w:val="000B4151"/>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0B4151"/>
    <w:pPr>
      <w:spacing w:before="0"/>
    </w:pPr>
    <w:rPr>
      <w:rFonts w:ascii="Book Antiqua" w:hAnsi="Book Antiqua"/>
      <w:b/>
      <w:bCs/>
      <w:sz w:val="20"/>
    </w:rPr>
  </w:style>
  <w:style w:type="paragraph" w:styleId="BodyTextIndent">
    <w:name w:val="Body Text Indent"/>
    <w:basedOn w:val="Normal"/>
    <w:rsid w:val="006B7E47"/>
    <w:pPr>
      <w:spacing w:after="120"/>
      <w:ind w:left="360"/>
    </w:pPr>
  </w:style>
  <w:style w:type="character" w:customStyle="1" w:styleId="Heading1Char">
    <w:name w:val="Heading 1 Char"/>
    <w:link w:val="Heading1"/>
    <w:rsid w:val="000B4151"/>
    <w:rPr>
      <w:rFonts w:ascii="Calibri" w:hAnsi="Calibri"/>
      <w:caps/>
      <w:sz w:val="22"/>
      <w:szCs w:val="22"/>
      <w:lang w:val="en-CA" w:eastAsia="en-CA"/>
    </w:rPr>
  </w:style>
  <w:style w:type="paragraph" w:styleId="ListParagraph">
    <w:name w:val="List Paragraph"/>
    <w:basedOn w:val="Normal"/>
    <w:uiPriority w:val="34"/>
    <w:qFormat/>
    <w:rsid w:val="000B4151"/>
    <w:pPr>
      <w:ind w:left="720"/>
      <w:contextualSpacing/>
    </w:pPr>
  </w:style>
  <w:style w:type="character" w:customStyle="1" w:styleId="Heading2Char">
    <w:name w:val="Heading 2 Char"/>
    <w:link w:val="Heading2"/>
    <w:rsid w:val="000B4151"/>
    <w:rPr>
      <w:rFonts w:ascii="Calibri" w:hAnsi="Calibri"/>
      <w:sz w:val="22"/>
      <w:szCs w:val="22"/>
      <w:u w:val="single"/>
      <w:lang w:val="en-CA" w:eastAsia="en-CA"/>
    </w:rPr>
  </w:style>
  <w:style w:type="character" w:customStyle="1" w:styleId="Heading4Char">
    <w:name w:val="Heading 4 Char"/>
    <w:link w:val="Heading4"/>
    <w:rsid w:val="000B4151"/>
    <w:rPr>
      <w:rFonts w:ascii="Calibri" w:hAnsi="Calibri"/>
      <w:sz w:val="22"/>
      <w:szCs w:val="22"/>
      <w:lang w:val="en-CA" w:eastAsia="en-CA"/>
    </w:rPr>
  </w:style>
  <w:style w:type="character" w:customStyle="1" w:styleId="Heading5Char">
    <w:name w:val="Heading 5 Char"/>
    <w:link w:val="Heading5"/>
    <w:rsid w:val="000B4151"/>
    <w:rPr>
      <w:rFonts w:ascii="Calibri" w:hAnsi="Calibri"/>
      <w:sz w:val="22"/>
      <w:szCs w:val="22"/>
      <w:lang w:val="en-CA" w:eastAsia="en-CA"/>
    </w:rPr>
  </w:style>
  <w:style w:type="character" w:customStyle="1" w:styleId="Heading6Char">
    <w:name w:val="Heading 6 Char"/>
    <w:link w:val="Heading6"/>
    <w:rsid w:val="000B4151"/>
    <w:rPr>
      <w:rFonts w:ascii="Calibri" w:hAnsi="Calibri"/>
      <w:sz w:val="22"/>
      <w:szCs w:val="22"/>
      <w:lang w:val="en-CA" w:eastAsia="en-CA"/>
    </w:rPr>
  </w:style>
  <w:style w:type="character" w:customStyle="1" w:styleId="Heading7Char">
    <w:name w:val="Heading 7 Char"/>
    <w:link w:val="Heading7"/>
    <w:rsid w:val="000B4151"/>
    <w:rPr>
      <w:rFonts w:ascii="Calibri" w:hAnsi="Calibri"/>
      <w:sz w:val="22"/>
      <w:szCs w:val="22"/>
      <w:lang w:val="en-CA" w:eastAsia="en-CA"/>
    </w:rPr>
  </w:style>
  <w:style w:type="character" w:customStyle="1" w:styleId="Heading8Char">
    <w:name w:val="Heading 8 Char"/>
    <w:link w:val="Heading8"/>
    <w:rsid w:val="000B4151"/>
    <w:rPr>
      <w:rFonts w:ascii="Calibri" w:hAnsi="Calibri"/>
      <w:sz w:val="22"/>
      <w:szCs w:val="22"/>
      <w:lang w:val="en-CA" w:eastAsia="en-CA"/>
    </w:rPr>
  </w:style>
  <w:style w:type="character" w:customStyle="1" w:styleId="Heading9Char">
    <w:name w:val="Heading 9 Char"/>
    <w:link w:val="Heading9"/>
    <w:rsid w:val="000B4151"/>
    <w:rPr>
      <w:rFonts w:ascii="Calibri" w:hAnsi="Calibri" w:cs="Arial"/>
      <w:sz w:val="22"/>
      <w:szCs w:val="22"/>
    </w:rPr>
  </w:style>
  <w:style w:type="character" w:customStyle="1" w:styleId="TitleChar">
    <w:name w:val="Title Char"/>
    <w:link w:val="Title"/>
    <w:rsid w:val="000B4151"/>
    <w:rPr>
      <w:rFonts w:ascii="Arial Narrow" w:hAnsi="Arial Narrow"/>
      <w:b/>
      <w:sz w:val="22"/>
      <w:szCs w:val="22"/>
      <w:lang w:val="en-CA" w:eastAsia="en-CA"/>
    </w:rPr>
  </w:style>
  <w:style w:type="character" w:styleId="Strong">
    <w:name w:val="Strong"/>
    <w:qFormat/>
    <w:rsid w:val="000B4151"/>
    <w:rPr>
      <w:b/>
    </w:rPr>
  </w:style>
  <w:style w:type="paragraph" w:customStyle="1" w:styleId="PRT">
    <w:name w:val="PRT"/>
    <w:basedOn w:val="Normal"/>
    <w:rsid w:val="000B4151"/>
    <w:pPr>
      <w:keepNext/>
      <w:numPr>
        <w:numId w:val="17"/>
      </w:numPr>
      <w:spacing w:before="480"/>
      <w:outlineLvl w:val="0"/>
    </w:pPr>
    <w:rPr>
      <w:rFonts w:ascii="Arial" w:hAnsi="Arial" w:cs="Arial"/>
      <w:snapToGrid w:val="0"/>
      <w:sz w:val="20"/>
      <w:szCs w:val="20"/>
      <w:lang w:val="en-US" w:eastAsia="en-US"/>
    </w:rPr>
  </w:style>
  <w:style w:type="paragraph" w:customStyle="1" w:styleId="ART">
    <w:name w:val="ART"/>
    <w:basedOn w:val="Normal"/>
    <w:rsid w:val="000B4151"/>
    <w:pPr>
      <w:keepNext/>
      <w:numPr>
        <w:ilvl w:val="1"/>
        <w:numId w:val="17"/>
      </w:numPr>
      <w:tabs>
        <w:tab w:val="left" w:pos="576"/>
      </w:tabs>
      <w:suppressAutoHyphens/>
      <w:spacing w:before="480"/>
      <w:outlineLvl w:val="1"/>
    </w:pPr>
    <w:rPr>
      <w:rFonts w:ascii="Arial" w:hAnsi="Arial" w:cs="Arial"/>
      <w:snapToGrid w:val="0"/>
      <w:sz w:val="20"/>
      <w:szCs w:val="20"/>
      <w:lang w:val="en-US" w:eastAsia="en-US"/>
    </w:rPr>
  </w:style>
  <w:style w:type="paragraph" w:customStyle="1" w:styleId="PR1">
    <w:name w:val="PR1"/>
    <w:basedOn w:val="Normal"/>
    <w:link w:val="PR1CharChar"/>
    <w:autoRedefine/>
    <w:qFormat/>
    <w:rsid w:val="000B4151"/>
    <w:pPr>
      <w:numPr>
        <w:ilvl w:val="2"/>
        <w:numId w:val="17"/>
      </w:numPr>
      <w:tabs>
        <w:tab w:val="left" w:pos="1008"/>
      </w:tabs>
      <w:suppressAutoHyphens/>
      <w:spacing w:before="240"/>
      <w:outlineLvl w:val="2"/>
    </w:pPr>
    <w:rPr>
      <w:rFonts w:ascii="Arial" w:hAnsi="Arial" w:cs="Arial"/>
      <w:snapToGrid w:val="0"/>
      <w:sz w:val="20"/>
      <w:szCs w:val="20"/>
      <w:lang w:val="en-US" w:eastAsia="en-US"/>
    </w:rPr>
  </w:style>
  <w:style w:type="paragraph" w:customStyle="1" w:styleId="PR2">
    <w:name w:val="PR2"/>
    <w:basedOn w:val="Normal"/>
    <w:autoRedefine/>
    <w:rsid w:val="000B4151"/>
    <w:pPr>
      <w:numPr>
        <w:ilvl w:val="3"/>
        <w:numId w:val="17"/>
      </w:numPr>
      <w:tabs>
        <w:tab w:val="left" w:pos="1440"/>
      </w:tabs>
      <w:suppressAutoHyphens/>
      <w:outlineLvl w:val="3"/>
    </w:pPr>
    <w:rPr>
      <w:rFonts w:ascii="Arial" w:hAnsi="Arial" w:cs="Arial"/>
      <w:snapToGrid w:val="0"/>
      <w:sz w:val="20"/>
      <w:szCs w:val="20"/>
      <w:lang w:val="en-US" w:eastAsia="en-US"/>
    </w:rPr>
  </w:style>
  <w:style w:type="paragraph" w:customStyle="1" w:styleId="PR3">
    <w:name w:val="PR3"/>
    <w:basedOn w:val="Normal"/>
    <w:autoRedefine/>
    <w:rsid w:val="000B4151"/>
    <w:pPr>
      <w:numPr>
        <w:ilvl w:val="4"/>
        <w:numId w:val="17"/>
      </w:numPr>
      <w:tabs>
        <w:tab w:val="left" w:pos="1872"/>
      </w:tabs>
      <w:suppressAutoHyphens/>
      <w:outlineLvl w:val="4"/>
    </w:pPr>
    <w:rPr>
      <w:rFonts w:ascii="Arial" w:hAnsi="Arial" w:cs="Arial"/>
      <w:snapToGrid w:val="0"/>
      <w:sz w:val="20"/>
      <w:szCs w:val="20"/>
      <w:lang w:val="en-US" w:eastAsia="en-US"/>
    </w:rPr>
  </w:style>
  <w:style w:type="paragraph" w:customStyle="1" w:styleId="PR4">
    <w:name w:val="PR4"/>
    <w:basedOn w:val="Normal"/>
    <w:autoRedefine/>
    <w:rsid w:val="000B4151"/>
    <w:pPr>
      <w:numPr>
        <w:ilvl w:val="5"/>
        <w:numId w:val="17"/>
      </w:numPr>
      <w:tabs>
        <w:tab w:val="left" w:pos="2304"/>
      </w:tabs>
      <w:suppressAutoHyphens/>
      <w:outlineLvl w:val="5"/>
    </w:pPr>
    <w:rPr>
      <w:rFonts w:ascii="Arial" w:hAnsi="Arial" w:cs="Arial"/>
      <w:snapToGrid w:val="0"/>
      <w:sz w:val="20"/>
      <w:szCs w:val="20"/>
      <w:lang w:val="en-US" w:eastAsia="en-US"/>
    </w:rPr>
  </w:style>
  <w:style w:type="paragraph" w:customStyle="1" w:styleId="PR5">
    <w:name w:val="PR5"/>
    <w:basedOn w:val="Normal"/>
    <w:autoRedefine/>
    <w:rsid w:val="000B4151"/>
    <w:pPr>
      <w:numPr>
        <w:ilvl w:val="6"/>
        <w:numId w:val="17"/>
      </w:numPr>
      <w:tabs>
        <w:tab w:val="left" w:pos="2736"/>
      </w:tabs>
      <w:suppressAutoHyphens/>
      <w:outlineLvl w:val="6"/>
    </w:pPr>
    <w:rPr>
      <w:rFonts w:ascii="Arial" w:hAnsi="Arial" w:cs="Arial"/>
      <w:snapToGrid w:val="0"/>
      <w:sz w:val="20"/>
      <w:szCs w:val="20"/>
      <w:lang w:val="en-US" w:eastAsia="en-US"/>
    </w:rPr>
  </w:style>
  <w:style w:type="paragraph" w:customStyle="1" w:styleId="PR6">
    <w:name w:val="PR6"/>
    <w:basedOn w:val="Normal"/>
    <w:rsid w:val="000B4151"/>
    <w:pPr>
      <w:numPr>
        <w:ilvl w:val="7"/>
        <w:numId w:val="17"/>
      </w:numPr>
      <w:tabs>
        <w:tab w:val="left" w:pos="4032"/>
      </w:tabs>
      <w:suppressAutoHyphens/>
      <w:outlineLvl w:val="7"/>
    </w:pPr>
    <w:rPr>
      <w:rFonts w:ascii="Arial" w:hAnsi="Arial" w:cs="Arial"/>
      <w:snapToGrid w:val="0"/>
      <w:sz w:val="20"/>
      <w:szCs w:val="20"/>
      <w:lang w:val="en-US" w:eastAsia="en-US"/>
    </w:rPr>
  </w:style>
  <w:style w:type="paragraph" w:customStyle="1" w:styleId="PR7">
    <w:name w:val="PR7"/>
    <w:basedOn w:val="Normal"/>
    <w:rsid w:val="000B4151"/>
    <w:pPr>
      <w:numPr>
        <w:ilvl w:val="8"/>
        <w:numId w:val="17"/>
      </w:numPr>
      <w:tabs>
        <w:tab w:val="left" w:pos="4608"/>
      </w:tabs>
      <w:suppressAutoHyphens/>
      <w:outlineLvl w:val="8"/>
    </w:pPr>
    <w:rPr>
      <w:rFonts w:ascii="Arial" w:hAnsi="Arial" w:cs="Arial"/>
      <w:snapToGrid w:val="0"/>
      <w:sz w:val="20"/>
      <w:szCs w:val="20"/>
      <w:lang w:val="en-US" w:eastAsia="en-US"/>
    </w:rPr>
  </w:style>
  <w:style w:type="character" w:customStyle="1" w:styleId="PR1CharChar">
    <w:name w:val="PR1 Char Char"/>
    <w:link w:val="PR1"/>
    <w:rsid w:val="000B4151"/>
    <w:rPr>
      <w:rFonts w:ascii="Arial" w:hAnsi="Arial" w:cs="Arial"/>
      <w:snapToGrid w:val="0"/>
    </w:rPr>
  </w:style>
  <w:style w:type="character" w:customStyle="1" w:styleId="SI">
    <w:name w:val="SI"/>
    <w:rsid w:val="000B4151"/>
    <w:rPr>
      <w:color w:val="0000FF"/>
    </w:rPr>
  </w:style>
  <w:style w:type="character" w:customStyle="1" w:styleId="IP">
    <w:name w:val="IP"/>
    <w:rsid w:val="000B4151"/>
    <w:rPr>
      <w:color w:val="C00000"/>
    </w:rPr>
  </w:style>
  <w:style w:type="character" w:customStyle="1" w:styleId="CommentTextChar">
    <w:name w:val="Comment Text Char"/>
    <w:aliases w:val="Char Char"/>
    <w:link w:val="CommentText"/>
    <w:uiPriority w:val="99"/>
    <w:rsid w:val="000B4151"/>
    <w:rPr>
      <w:rFonts w:ascii="Arial" w:hAnsi="Arial"/>
      <w:sz w:val="22"/>
      <w:szCs w:val="22"/>
      <w:lang w:val="en-CA" w:eastAsia="en-CA"/>
    </w:rPr>
  </w:style>
  <w:style w:type="table" w:styleId="TableGrid">
    <w:name w:val="Table Grid"/>
    <w:basedOn w:val="TableNormal"/>
    <w:rsid w:val="005B1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20635"/>
    <w:rPr>
      <w:rFonts w:ascii="Calibri" w:hAnsi="Calibri"/>
      <w:sz w:val="22"/>
      <w:szCs w:val="22"/>
    </w:rPr>
  </w:style>
  <w:style w:type="paragraph" w:styleId="PlainText">
    <w:name w:val="Plain Text"/>
    <w:basedOn w:val="Normal"/>
    <w:link w:val="PlainTextChar"/>
    <w:rsid w:val="00292339"/>
    <w:rPr>
      <w:rFonts w:ascii="Courier New" w:hAnsi="Courier New" w:cs="Courier New"/>
      <w:sz w:val="20"/>
      <w:szCs w:val="20"/>
      <w:lang w:val="en-US" w:eastAsia="en-US"/>
    </w:rPr>
  </w:style>
  <w:style w:type="character" w:customStyle="1" w:styleId="PlainTextChar">
    <w:name w:val="Plain Text Char"/>
    <w:link w:val="PlainText"/>
    <w:rsid w:val="00292339"/>
    <w:rPr>
      <w:rFonts w:ascii="Courier New" w:hAnsi="Courier New" w:cs="Courier New"/>
    </w:rPr>
  </w:style>
  <w:style w:type="paragraph" w:customStyle="1" w:styleId="YRBody">
    <w:name w:val="!YR Body"/>
    <w:basedOn w:val="Normal"/>
    <w:link w:val="YRBodyChar"/>
    <w:rsid w:val="00292339"/>
    <w:pPr>
      <w:tabs>
        <w:tab w:val="left" w:pos="-720"/>
        <w:tab w:val="center" w:pos="5040"/>
      </w:tabs>
      <w:suppressAutoHyphens/>
      <w:ind w:right="58"/>
    </w:pPr>
    <w:rPr>
      <w:rFonts w:ascii="Times New Roman" w:hAnsi="Times New Roman"/>
      <w:color w:val="000000"/>
      <w:sz w:val="24"/>
      <w:szCs w:val="24"/>
    </w:rPr>
  </w:style>
  <w:style w:type="character" w:customStyle="1" w:styleId="YRBodyChar">
    <w:name w:val="!YR Body Char"/>
    <w:link w:val="YRBody"/>
    <w:locked/>
    <w:rsid w:val="00292339"/>
    <w:rPr>
      <w:color w:val="000000"/>
      <w:sz w:val="24"/>
      <w:szCs w:val="24"/>
      <w:lang w:val="en-CA" w:eastAsia="en-CA"/>
    </w:rPr>
  </w:style>
  <w:style w:type="character" w:styleId="Hyperlink">
    <w:name w:val="Hyperlink"/>
    <w:rsid w:val="00AA5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1094">
      <w:bodyDiv w:val="1"/>
      <w:marLeft w:val="0"/>
      <w:marRight w:val="0"/>
      <w:marTop w:val="0"/>
      <w:marBottom w:val="0"/>
      <w:divBdr>
        <w:top w:val="none" w:sz="0" w:space="0" w:color="auto"/>
        <w:left w:val="none" w:sz="0" w:space="0" w:color="auto"/>
        <w:bottom w:val="none" w:sz="0" w:space="0" w:color="auto"/>
        <w:right w:val="none" w:sz="0" w:space="0" w:color="auto"/>
      </w:divBdr>
    </w:div>
    <w:div w:id="85531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densona.com/pdfs/DensoRoadProducts/Denso-Re-Instatement-Tape.pdf"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81217\Documents\Specs\York%20Specs\DIV2-02316_Imported_Fill_Material_TEMPLATE_div%202%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A113E-1785-4C08-8565-EC419F1881E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1AF1240E-359A-47C7-92AE-CAFCF41A7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7CA23E-5F26-48BB-A2D8-3749C8F0610D}">
  <ds:schemaRefs>
    <ds:schemaRef ds:uri="http://schemas.microsoft.com/office/2006/metadata/longProperties"/>
  </ds:schemaRefs>
</ds:datastoreItem>
</file>

<file path=customXml/itemProps4.xml><?xml version="1.0" encoding="utf-8"?>
<ds:datastoreItem xmlns:ds="http://schemas.openxmlformats.org/officeDocument/2006/customXml" ds:itemID="{B6258769-DE70-40AA-8BE5-0B96413FF3E2}">
  <ds:schemaRefs>
    <ds:schemaRef ds:uri="http://schemas.microsoft.com/sharepoint/v3/contenttype/forms"/>
  </ds:schemaRefs>
</ds:datastoreItem>
</file>

<file path=customXml/itemProps5.xml><?xml version="1.0" encoding="utf-8"?>
<ds:datastoreItem xmlns:ds="http://schemas.openxmlformats.org/officeDocument/2006/customXml" ds:itemID="{C6DC41CF-1C9C-409E-BD18-C11A545C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DIV2-02316_Imported_Fill_Material_TEMPLATE_div 2 template.dot</Template>
  <TotalTime>4</TotalTime>
  <Pages>11</Pages>
  <Words>4760</Words>
  <Characters>29943</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02725 Hot Mix Asphalt</vt:lpstr>
    </vt:vector>
  </TitlesOfParts>
  <Company>CRA</Company>
  <LinksUpToDate>false</LinksUpToDate>
  <CharactersWithSpaces>34634</CharactersWithSpaces>
  <SharedDoc>false</SharedDoc>
  <HLinks>
    <vt:vector size="6" baseType="variant">
      <vt:variant>
        <vt:i4>3342391</vt:i4>
      </vt:variant>
      <vt:variant>
        <vt:i4>0</vt:i4>
      </vt:variant>
      <vt:variant>
        <vt:i4>0</vt:i4>
      </vt:variant>
      <vt:variant>
        <vt:i4>5</vt:i4>
      </vt:variant>
      <vt:variant>
        <vt:lpwstr>http://www.densona.com/pdfs/DensoRoadProducts/Denso-Re-Instatement-Tape.pdf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02725 Hot Mix Asphalt</dc:title>
  <dc:subject/>
  <dc:creator>PAGLIAJ</dc:creator>
  <cp:keywords/>
  <cp:lastModifiedBy>Johnny Pang</cp:lastModifiedBy>
  <cp:revision>3</cp:revision>
  <cp:lastPrinted>2019-07-29T14:55:00Z</cp:lastPrinted>
  <dcterms:created xsi:type="dcterms:W3CDTF">2022-11-17T18:51:00Z</dcterms:created>
  <dcterms:modified xsi:type="dcterms:W3CDTF">2022-11-30T23:58:00Z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IconOverlay">
    <vt:lpwstr/>
  </property>
  <property fmtid="{D5CDD505-2E9C-101B-9397-08002B2CF9AE}" pid="4" name="Last Updated">
    <vt:lpwstr>2021-03-09T00:00:00Z</vt:lpwstr>
  </property>
  <property fmtid="{D5CDD505-2E9C-101B-9397-08002B2CF9AE}" pid="5" name="TemplateUrl">
    <vt:lpwstr/>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Works/02725 Hot Mix Asphalt.doc</vt:lpwstr>
  </property>
  <property fmtid="{D5CDD505-2E9C-101B-9397-08002B2CF9AE}" pid="8" name="Order">
    <vt:lpwstr>307300.000000000</vt:lpwstr>
  </property>
  <property fmtid="{D5CDD505-2E9C-101B-9397-08002B2CF9AE}" pid="9" name="Sort Order">
    <vt:lpwstr/>
  </property>
  <property fmtid="{D5CDD505-2E9C-101B-9397-08002B2CF9AE}" pid="10" name="Document Type">
    <vt:lpwstr/>
  </property>
  <property fmtid="{D5CDD505-2E9C-101B-9397-08002B2CF9AE}" pid="11" name="Offic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y fmtid="{D5CDD505-2E9C-101B-9397-08002B2CF9AE}" pid="16" name="Information Type">
    <vt:lpwstr/>
  </property>
  <property fmtid="{D5CDD505-2E9C-101B-9397-08002B2CF9AE}" pid="17" name="Project Completion Date">
    <vt:lpwstr/>
  </property>
  <property fmtid="{D5CDD505-2E9C-101B-9397-08002B2CF9AE}" pid="18" name="Historical Project Number">
    <vt:lpwstr/>
  </property>
  <property fmtid="{D5CDD505-2E9C-101B-9397-08002B2CF9AE}" pid="19" name="_dlc_DocId">
    <vt:lpwstr/>
  </property>
  <property fmtid="{D5CDD505-2E9C-101B-9397-08002B2CF9AE}" pid="20" name="End of Warranty Date">
    <vt:lpwstr/>
  </property>
  <property fmtid="{D5CDD505-2E9C-101B-9397-08002B2CF9AE}" pid="21" name="RelatedItems">
    <vt:lpwstr/>
  </property>
  <property fmtid="{D5CDD505-2E9C-101B-9397-08002B2CF9AE}" pid="22" name="_dlc_DocIdPersistId">
    <vt:lpwstr/>
  </property>
  <property fmtid="{D5CDD505-2E9C-101B-9397-08002B2CF9AE}" pid="23" name="File Code">
    <vt:lpwstr/>
  </property>
  <property fmtid="{D5CDD505-2E9C-101B-9397-08002B2CF9AE}" pid="24" name="Project Number">
    <vt:lpwstr>75530-ECA1011</vt:lpwstr>
  </property>
  <property fmtid="{D5CDD505-2E9C-101B-9397-08002B2CF9AE}" pid="25" name="_dlc_DocIdUrl">
    <vt:lpwstr>, </vt:lpwstr>
  </property>
  <property fmtid="{D5CDD505-2E9C-101B-9397-08002B2CF9AE}" pid="26" name="Owner">
    <vt:lpwstr/>
  </property>
  <property fmtid="{D5CDD505-2E9C-101B-9397-08002B2CF9AE}" pid="27" name="Organizational Unit">
    <vt:lpwstr>ENV/CPD</vt:lpwstr>
  </property>
  <property fmtid="{D5CDD505-2E9C-101B-9397-08002B2CF9AE}" pid="28" name="Key Document">
    <vt:lpwstr>0</vt:lpwstr>
  </property>
  <property fmtid="{D5CDD505-2E9C-101B-9397-08002B2CF9AE}" pid="29" name="_DCDateCreated">
    <vt:lpwstr>2022-11-01T16:11:30Z</vt:lpwstr>
  </property>
  <property fmtid="{D5CDD505-2E9C-101B-9397-08002B2CF9AE}" pid="30" name="ContentTypeId">
    <vt:lpwstr>0x010100BF8E50B80A32C040A85FB450FB26C9E5</vt:lpwstr>
  </property>
</Properties>
</file>