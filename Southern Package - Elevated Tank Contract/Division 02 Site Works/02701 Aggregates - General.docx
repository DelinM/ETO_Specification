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Layout w:type="fixed"/>
        <w:tblLook w:val="0000" w:firstRow="0" w:lastRow="0" w:firstColumn="0" w:lastColumn="0" w:noHBand="0" w:noVBand="0"/>
      </w:tblPr>
      <w:tblGrid>
        <w:gridCol w:w="1004"/>
        <w:gridCol w:w="2207"/>
        <w:gridCol w:w="5636"/>
      </w:tblGrid>
      <w:tr w:rsidR="00A90217" w:rsidRPr="0016511E" w:rsidDel="009A2DAF" w14:paraId="7ED98733" w14:textId="77777777" w:rsidTr="00D13559">
        <w:trPr>
          <w:cantSplit/>
          <w:jc w:val="center"/>
          <w:del w:id="0" w:author="Johnny Pang" w:date="2022-04-17T14:21:00Z"/>
        </w:trPr>
        <w:tc>
          <w:tcPr>
            <w:tcW w:w="1004" w:type="dxa"/>
            <w:tcBorders>
              <w:top w:val="double" w:sz="6" w:space="0" w:color="auto"/>
              <w:left w:val="double" w:sz="6" w:space="0" w:color="auto"/>
              <w:bottom w:val="single" w:sz="6" w:space="0" w:color="auto"/>
              <w:right w:val="single" w:sz="6" w:space="0" w:color="auto"/>
            </w:tcBorders>
          </w:tcPr>
          <w:p w14:paraId="2404698D" w14:textId="77777777" w:rsidR="00A90217" w:rsidRPr="00F30EB1" w:rsidDel="009A2DAF" w:rsidRDefault="00A90217" w:rsidP="001C0DA9">
            <w:pPr>
              <w:pStyle w:val="TableHeading"/>
              <w:rPr>
                <w:del w:id="1" w:author="Johnny Pang" w:date="2022-04-17T14:21:00Z"/>
                <w:rFonts w:ascii="Calibri" w:hAnsi="Calibri"/>
                <w:sz w:val="22"/>
              </w:rPr>
            </w:pPr>
            <w:bookmarkStart w:id="2" w:name="_GoBack"/>
            <w:bookmarkEnd w:id="2"/>
            <w:del w:id="3" w:author="Johnny Pang" w:date="2022-04-17T14:21:00Z">
              <w:r w:rsidRPr="00F30EB1" w:rsidDel="009A2DAF">
                <w:rPr>
                  <w:rFonts w:ascii="Calibri" w:hAnsi="Calibri"/>
                  <w:sz w:val="22"/>
                </w:rPr>
                <w:delText>Version</w:delText>
              </w:r>
            </w:del>
          </w:p>
        </w:tc>
        <w:tc>
          <w:tcPr>
            <w:tcW w:w="2207" w:type="dxa"/>
            <w:tcBorders>
              <w:top w:val="double" w:sz="6" w:space="0" w:color="auto"/>
              <w:left w:val="single" w:sz="6" w:space="0" w:color="auto"/>
              <w:bottom w:val="single" w:sz="6" w:space="0" w:color="auto"/>
              <w:right w:val="single" w:sz="6" w:space="0" w:color="auto"/>
            </w:tcBorders>
          </w:tcPr>
          <w:p w14:paraId="58520370" w14:textId="77777777" w:rsidR="00A90217" w:rsidRPr="00F30EB1" w:rsidDel="009A2DAF" w:rsidRDefault="00A90217" w:rsidP="001C0DA9">
            <w:pPr>
              <w:pStyle w:val="TableHeading"/>
              <w:rPr>
                <w:del w:id="4" w:author="Johnny Pang" w:date="2022-04-17T14:21:00Z"/>
                <w:rFonts w:ascii="Calibri" w:hAnsi="Calibri"/>
                <w:sz w:val="22"/>
              </w:rPr>
            </w:pPr>
            <w:del w:id="5" w:author="Johnny Pang" w:date="2022-04-17T14:21:00Z">
              <w:r w:rsidRPr="00F30EB1" w:rsidDel="009A2DAF">
                <w:rPr>
                  <w:rFonts w:ascii="Calibri" w:hAnsi="Calibri"/>
                  <w:sz w:val="22"/>
                </w:rPr>
                <w:delText>Date</w:delText>
              </w:r>
            </w:del>
          </w:p>
        </w:tc>
        <w:tc>
          <w:tcPr>
            <w:tcW w:w="5636" w:type="dxa"/>
            <w:tcBorders>
              <w:top w:val="double" w:sz="6" w:space="0" w:color="auto"/>
              <w:left w:val="single" w:sz="6" w:space="0" w:color="auto"/>
              <w:bottom w:val="single" w:sz="6" w:space="0" w:color="auto"/>
              <w:right w:val="double" w:sz="6" w:space="0" w:color="auto"/>
            </w:tcBorders>
          </w:tcPr>
          <w:p w14:paraId="5D5AC8E3" w14:textId="77777777" w:rsidR="00A90217" w:rsidRPr="00F30EB1" w:rsidDel="009A2DAF" w:rsidRDefault="00A90217" w:rsidP="001C0DA9">
            <w:pPr>
              <w:pStyle w:val="TableHeading"/>
              <w:rPr>
                <w:del w:id="6" w:author="Johnny Pang" w:date="2022-04-17T14:21:00Z"/>
                <w:rFonts w:ascii="Calibri" w:hAnsi="Calibri"/>
                <w:sz w:val="22"/>
              </w:rPr>
            </w:pPr>
            <w:del w:id="7" w:author="Johnny Pang" w:date="2022-04-17T14:21:00Z">
              <w:r w:rsidRPr="00F30EB1" w:rsidDel="009A2DAF">
                <w:rPr>
                  <w:rFonts w:ascii="Calibri" w:hAnsi="Calibri"/>
                  <w:sz w:val="22"/>
                </w:rPr>
                <w:delText>Description of Revisions</w:delText>
              </w:r>
            </w:del>
          </w:p>
        </w:tc>
      </w:tr>
      <w:tr w:rsidR="00A90217" w:rsidRPr="0016511E" w:rsidDel="009A2DAF" w14:paraId="21CE2289" w14:textId="77777777" w:rsidTr="00D13559">
        <w:trPr>
          <w:cantSplit/>
          <w:jc w:val="center"/>
          <w:del w:id="8" w:author="Johnny Pang" w:date="2022-04-17T14:21:00Z"/>
        </w:trPr>
        <w:tc>
          <w:tcPr>
            <w:tcW w:w="1004" w:type="dxa"/>
            <w:tcBorders>
              <w:top w:val="single" w:sz="6" w:space="0" w:color="auto"/>
              <w:left w:val="double" w:sz="6" w:space="0" w:color="auto"/>
              <w:bottom w:val="single" w:sz="6" w:space="0" w:color="auto"/>
              <w:right w:val="single" w:sz="6" w:space="0" w:color="auto"/>
            </w:tcBorders>
          </w:tcPr>
          <w:p w14:paraId="7A24AE74" w14:textId="77777777" w:rsidR="00A90217" w:rsidRPr="00F30EB1" w:rsidDel="009A2DAF" w:rsidRDefault="00A90217" w:rsidP="001C0DA9">
            <w:pPr>
              <w:pStyle w:val="NormalTableText"/>
              <w:rPr>
                <w:del w:id="9" w:author="Johnny Pang" w:date="2022-04-17T14:21:00Z"/>
                <w:rFonts w:ascii="Calibri" w:hAnsi="Calibri"/>
                <w:sz w:val="22"/>
              </w:rPr>
            </w:pPr>
            <w:del w:id="10" w:author="Johnny Pang" w:date="2022-04-17T14:21:00Z">
              <w:r w:rsidRPr="00F30EB1" w:rsidDel="009A2DAF">
                <w:rPr>
                  <w:rFonts w:ascii="Calibri" w:hAnsi="Calibri"/>
                  <w:sz w:val="22"/>
                </w:rPr>
                <w:delText>1</w:delText>
              </w:r>
            </w:del>
          </w:p>
        </w:tc>
        <w:tc>
          <w:tcPr>
            <w:tcW w:w="2207" w:type="dxa"/>
            <w:tcBorders>
              <w:top w:val="single" w:sz="6" w:space="0" w:color="auto"/>
              <w:left w:val="single" w:sz="6" w:space="0" w:color="auto"/>
              <w:bottom w:val="single" w:sz="6" w:space="0" w:color="auto"/>
              <w:right w:val="single" w:sz="6" w:space="0" w:color="auto"/>
            </w:tcBorders>
          </w:tcPr>
          <w:p w14:paraId="6C458CF4" w14:textId="77777777" w:rsidR="00A90217" w:rsidRPr="00F30EB1" w:rsidDel="009A2DAF" w:rsidRDefault="00A90217" w:rsidP="001C0DA9">
            <w:pPr>
              <w:pStyle w:val="NormalTableText"/>
              <w:rPr>
                <w:del w:id="11" w:author="Johnny Pang" w:date="2022-04-17T14:21:00Z"/>
                <w:rFonts w:ascii="Calibri" w:hAnsi="Calibri"/>
                <w:sz w:val="22"/>
              </w:rPr>
            </w:pPr>
            <w:del w:id="12" w:author="Johnny Pang" w:date="2022-04-17T14:21:00Z">
              <w:r w:rsidRPr="00F30EB1" w:rsidDel="009A2DAF">
                <w:rPr>
                  <w:rFonts w:ascii="Calibri" w:hAnsi="Calibri"/>
                  <w:sz w:val="22"/>
                </w:rPr>
                <w:delText>August 3</w:delText>
              </w:r>
              <w:r w:rsidR="00BD65E1" w:rsidRPr="00F30EB1" w:rsidDel="009A2DAF">
                <w:rPr>
                  <w:rFonts w:ascii="Calibri" w:hAnsi="Calibri"/>
                  <w:sz w:val="22"/>
                </w:rPr>
                <w:delText>0</w:delText>
              </w:r>
              <w:r w:rsidRPr="00F30EB1" w:rsidDel="009A2DAF">
                <w:rPr>
                  <w:rFonts w:ascii="Calibri" w:hAnsi="Calibri"/>
                  <w:sz w:val="22"/>
                </w:rPr>
                <w:delText>, 2006</w:delText>
              </w:r>
            </w:del>
          </w:p>
        </w:tc>
        <w:tc>
          <w:tcPr>
            <w:tcW w:w="5636" w:type="dxa"/>
            <w:tcBorders>
              <w:top w:val="single" w:sz="6" w:space="0" w:color="auto"/>
              <w:left w:val="single" w:sz="6" w:space="0" w:color="auto"/>
              <w:bottom w:val="single" w:sz="6" w:space="0" w:color="auto"/>
              <w:right w:val="double" w:sz="6" w:space="0" w:color="auto"/>
            </w:tcBorders>
          </w:tcPr>
          <w:p w14:paraId="433D4D60" w14:textId="77777777" w:rsidR="00A90217" w:rsidRPr="00F30EB1" w:rsidDel="009A2DAF" w:rsidRDefault="00A90217" w:rsidP="001C0DA9">
            <w:pPr>
              <w:pStyle w:val="NormalTableText"/>
              <w:rPr>
                <w:del w:id="13" w:author="Johnny Pang" w:date="2022-04-17T14:21:00Z"/>
                <w:rFonts w:ascii="Calibri" w:hAnsi="Calibri"/>
                <w:sz w:val="22"/>
              </w:rPr>
            </w:pPr>
            <w:del w:id="14" w:author="Johnny Pang" w:date="2022-04-17T14:21:00Z">
              <w:r w:rsidRPr="00F30EB1" w:rsidDel="009A2DAF">
                <w:rPr>
                  <w:rFonts w:ascii="Calibri" w:hAnsi="Calibri"/>
                  <w:sz w:val="22"/>
                </w:rPr>
                <w:delText>Approved final document.</w:delText>
              </w:r>
            </w:del>
          </w:p>
        </w:tc>
      </w:tr>
      <w:tr w:rsidR="00A90217" w:rsidRPr="0016511E" w:rsidDel="009A2DAF" w14:paraId="4AD64B95" w14:textId="77777777" w:rsidTr="00D13559">
        <w:trPr>
          <w:cantSplit/>
          <w:jc w:val="center"/>
          <w:del w:id="15" w:author="Johnny Pang" w:date="2022-04-17T14:21:00Z"/>
        </w:trPr>
        <w:tc>
          <w:tcPr>
            <w:tcW w:w="1004" w:type="dxa"/>
            <w:tcBorders>
              <w:top w:val="single" w:sz="6" w:space="0" w:color="auto"/>
              <w:left w:val="double" w:sz="6" w:space="0" w:color="auto"/>
              <w:bottom w:val="single" w:sz="6" w:space="0" w:color="auto"/>
              <w:right w:val="single" w:sz="6" w:space="0" w:color="auto"/>
            </w:tcBorders>
          </w:tcPr>
          <w:p w14:paraId="7C0FA042" w14:textId="77777777" w:rsidR="00A90217" w:rsidRPr="00F30EB1" w:rsidDel="009A2DAF" w:rsidRDefault="009A1DD9" w:rsidP="001C0DA9">
            <w:pPr>
              <w:pStyle w:val="NormalTableText"/>
              <w:rPr>
                <w:del w:id="16" w:author="Johnny Pang" w:date="2022-04-17T14:21:00Z"/>
                <w:rFonts w:ascii="Calibri" w:hAnsi="Calibri"/>
                <w:sz w:val="22"/>
              </w:rPr>
            </w:pPr>
            <w:del w:id="17" w:author="Johnny Pang" w:date="2022-04-17T14:21:00Z">
              <w:r w:rsidRPr="00F30EB1" w:rsidDel="009A2DAF">
                <w:rPr>
                  <w:rFonts w:ascii="Calibri" w:hAnsi="Calibri"/>
                  <w:sz w:val="22"/>
                </w:rPr>
                <w:delText>2</w:delText>
              </w:r>
            </w:del>
          </w:p>
        </w:tc>
        <w:tc>
          <w:tcPr>
            <w:tcW w:w="2207" w:type="dxa"/>
            <w:tcBorders>
              <w:top w:val="single" w:sz="6" w:space="0" w:color="auto"/>
              <w:left w:val="single" w:sz="6" w:space="0" w:color="auto"/>
              <w:bottom w:val="single" w:sz="6" w:space="0" w:color="auto"/>
              <w:right w:val="single" w:sz="6" w:space="0" w:color="auto"/>
            </w:tcBorders>
          </w:tcPr>
          <w:p w14:paraId="7E83F08B" w14:textId="77777777" w:rsidR="00A90217" w:rsidRPr="00F30EB1" w:rsidDel="009A2DAF" w:rsidRDefault="009A1DD9" w:rsidP="001C0DA9">
            <w:pPr>
              <w:pStyle w:val="NormalTableText"/>
              <w:rPr>
                <w:del w:id="18" w:author="Johnny Pang" w:date="2022-04-17T14:21:00Z"/>
                <w:rFonts w:ascii="Calibri" w:hAnsi="Calibri"/>
                <w:sz w:val="22"/>
              </w:rPr>
            </w:pPr>
            <w:del w:id="19" w:author="Johnny Pang" w:date="2022-04-17T14:21:00Z">
              <w:r w:rsidRPr="00F30EB1" w:rsidDel="009A2DAF">
                <w:rPr>
                  <w:rFonts w:ascii="Calibri" w:hAnsi="Calibri"/>
                  <w:sz w:val="22"/>
                </w:rPr>
                <w:delText>November 5, 2007</w:delText>
              </w:r>
            </w:del>
          </w:p>
        </w:tc>
        <w:tc>
          <w:tcPr>
            <w:tcW w:w="5636" w:type="dxa"/>
            <w:tcBorders>
              <w:top w:val="single" w:sz="6" w:space="0" w:color="auto"/>
              <w:left w:val="single" w:sz="6" w:space="0" w:color="auto"/>
              <w:bottom w:val="single" w:sz="6" w:space="0" w:color="auto"/>
              <w:right w:val="double" w:sz="6" w:space="0" w:color="auto"/>
            </w:tcBorders>
          </w:tcPr>
          <w:p w14:paraId="26B00C58" w14:textId="77777777" w:rsidR="00A90217" w:rsidRPr="00F30EB1" w:rsidDel="009A2DAF" w:rsidRDefault="009A1DD9" w:rsidP="001C0DA9">
            <w:pPr>
              <w:pStyle w:val="NormalTableText"/>
              <w:rPr>
                <w:del w:id="20" w:author="Johnny Pang" w:date="2022-04-17T14:21:00Z"/>
                <w:rFonts w:ascii="Calibri" w:hAnsi="Calibri"/>
                <w:sz w:val="22"/>
              </w:rPr>
            </w:pPr>
            <w:del w:id="21" w:author="Johnny Pang" w:date="2022-04-17T14:21:00Z">
              <w:r w:rsidRPr="00F30EB1" w:rsidDel="009A2DAF">
                <w:rPr>
                  <w:rFonts w:ascii="Calibri" w:hAnsi="Calibri"/>
                  <w:sz w:val="22"/>
                </w:rPr>
                <w:delText>Minor revisions by Legal Services.</w:delText>
              </w:r>
            </w:del>
          </w:p>
        </w:tc>
      </w:tr>
      <w:tr w:rsidR="00C662C2" w:rsidRPr="0016511E" w:rsidDel="009A2DAF" w14:paraId="75CD428B" w14:textId="77777777" w:rsidTr="00D13559">
        <w:trPr>
          <w:cantSplit/>
          <w:trHeight w:val="65"/>
          <w:jc w:val="center"/>
          <w:del w:id="22" w:author="Johnny Pang" w:date="2022-04-17T14:21:00Z"/>
        </w:trPr>
        <w:tc>
          <w:tcPr>
            <w:tcW w:w="1004" w:type="dxa"/>
            <w:tcBorders>
              <w:top w:val="single" w:sz="6" w:space="0" w:color="auto"/>
              <w:left w:val="double" w:sz="6" w:space="0" w:color="auto"/>
              <w:bottom w:val="single" w:sz="6" w:space="0" w:color="auto"/>
              <w:right w:val="single" w:sz="6" w:space="0" w:color="auto"/>
            </w:tcBorders>
          </w:tcPr>
          <w:p w14:paraId="1A1E7523" w14:textId="77777777" w:rsidR="00C662C2" w:rsidRPr="00F30EB1" w:rsidDel="009A2DAF" w:rsidRDefault="00C662C2" w:rsidP="001C0DA9">
            <w:pPr>
              <w:pStyle w:val="NormalTableText"/>
              <w:rPr>
                <w:del w:id="23" w:author="Johnny Pang" w:date="2022-04-17T14:21:00Z"/>
                <w:rFonts w:ascii="Calibri" w:hAnsi="Calibri"/>
                <w:sz w:val="22"/>
              </w:rPr>
            </w:pPr>
            <w:del w:id="24" w:author="Johnny Pang" w:date="2022-04-17T14:21:00Z">
              <w:r w:rsidRPr="00F30EB1" w:rsidDel="009A2DAF">
                <w:rPr>
                  <w:rFonts w:ascii="Calibri" w:hAnsi="Calibri"/>
                  <w:sz w:val="22"/>
                </w:rPr>
                <w:delText>3</w:delText>
              </w:r>
            </w:del>
          </w:p>
        </w:tc>
        <w:tc>
          <w:tcPr>
            <w:tcW w:w="2207" w:type="dxa"/>
            <w:tcBorders>
              <w:top w:val="single" w:sz="6" w:space="0" w:color="auto"/>
              <w:left w:val="single" w:sz="6" w:space="0" w:color="auto"/>
              <w:bottom w:val="single" w:sz="6" w:space="0" w:color="auto"/>
              <w:right w:val="single" w:sz="6" w:space="0" w:color="auto"/>
            </w:tcBorders>
          </w:tcPr>
          <w:p w14:paraId="1D8089AC" w14:textId="77777777" w:rsidR="00C662C2" w:rsidRPr="00F30EB1" w:rsidDel="009A2DAF" w:rsidRDefault="00C662C2" w:rsidP="001C0DA9">
            <w:pPr>
              <w:pStyle w:val="NormalTableText"/>
              <w:rPr>
                <w:del w:id="25" w:author="Johnny Pang" w:date="2022-04-17T14:21:00Z"/>
                <w:rFonts w:ascii="Calibri" w:hAnsi="Calibri"/>
                <w:sz w:val="22"/>
              </w:rPr>
            </w:pPr>
            <w:del w:id="26" w:author="Johnny Pang" w:date="2022-04-17T14:21:00Z">
              <w:r w:rsidRPr="00F30EB1" w:rsidDel="009A2DAF">
                <w:rPr>
                  <w:rFonts w:ascii="Calibri" w:hAnsi="Calibri"/>
                  <w:sz w:val="22"/>
                </w:rPr>
                <w:delText>November 13, 2009</w:delText>
              </w:r>
            </w:del>
          </w:p>
        </w:tc>
        <w:tc>
          <w:tcPr>
            <w:tcW w:w="5636" w:type="dxa"/>
            <w:tcBorders>
              <w:top w:val="single" w:sz="6" w:space="0" w:color="auto"/>
              <w:left w:val="single" w:sz="6" w:space="0" w:color="auto"/>
              <w:bottom w:val="single" w:sz="6" w:space="0" w:color="auto"/>
              <w:right w:val="double" w:sz="6" w:space="0" w:color="auto"/>
            </w:tcBorders>
          </w:tcPr>
          <w:p w14:paraId="672E49AC" w14:textId="77777777" w:rsidR="00C662C2" w:rsidRPr="00F30EB1" w:rsidDel="009A2DAF" w:rsidRDefault="00C662C2" w:rsidP="001C0DA9">
            <w:pPr>
              <w:pStyle w:val="NormalTableText"/>
              <w:rPr>
                <w:del w:id="27" w:author="Johnny Pang" w:date="2022-04-17T14:21:00Z"/>
                <w:rFonts w:ascii="Calibri" w:hAnsi="Calibri"/>
                <w:sz w:val="22"/>
              </w:rPr>
            </w:pPr>
            <w:del w:id="28" w:author="Johnny Pang" w:date="2022-04-17T14:21:00Z">
              <w:r w:rsidRPr="00F30EB1" w:rsidDel="009A2DAF">
                <w:rPr>
                  <w:rFonts w:ascii="Calibri" w:hAnsi="Calibri"/>
                  <w:sz w:val="22"/>
                </w:rPr>
                <w:delText>Modified ‘Related Section’</w:delText>
              </w:r>
            </w:del>
          </w:p>
        </w:tc>
      </w:tr>
      <w:tr w:rsidR="00E871FE" w:rsidRPr="0016511E" w:rsidDel="009A2DAF" w14:paraId="0BBC465F" w14:textId="77777777" w:rsidTr="00D13559">
        <w:trPr>
          <w:cantSplit/>
          <w:jc w:val="center"/>
          <w:del w:id="29" w:author="Johnny Pang" w:date="2022-04-17T14:21:00Z"/>
        </w:trPr>
        <w:tc>
          <w:tcPr>
            <w:tcW w:w="1004" w:type="dxa"/>
            <w:tcBorders>
              <w:top w:val="single" w:sz="6" w:space="0" w:color="auto"/>
              <w:left w:val="double" w:sz="6" w:space="0" w:color="auto"/>
              <w:bottom w:val="single" w:sz="6" w:space="0" w:color="auto"/>
              <w:right w:val="single" w:sz="6" w:space="0" w:color="auto"/>
            </w:tcBorders>
          </w:tcPr>
          <w:p w14:paraId="5E7EC063" w14:textId="77777777" w:rsidR="00E871FE" w:rsidRPr="00F30EB1" w:rsidDel="009A2DAF" w:rsidRDefault="00E871FE" w:rsidP="001C0DA9">
            <w:pPr>
              <w:pStyle w:val="NormalTableText"/>
              <w:rPr>
                <w:del w:id="30" w:author="Johnny Pang" w:date="2022-04-17T14:21:00Z"/>
                <w:rFonts w:ascii="Calibri" w:hAnsi="Calibri"/>
                <w:sz w:val="22"/>
              </w:rPr>
            </w:pPr>
            <w:del w:id="31" w:author="Johnny Pang" w:date="2022-04-17T14:21:00Z">
              <w:r w:rsidRPr="00F30EB1" w:rsidDel="009A2DAF">
                <w:rPr>
                  <w:rFonts w:ascii="Calibri" w:hAnsi="Calibri"/>
                  <w:sz w:val="22"/>
                </w:rPr>
                <w:delText>4</w:delText>
              </w:r>
            </w:del>
          </w:p>
        </w:tc>
        <w:tc>
          <w:tcPr>
            <w:tcW w:w="2207" w:type="dxa"/>
            <w:tcBorders>
              <w:top w:val="single" w:sz="6" w:space="0" w:color="auto"/>
              <w:left w:val="single" w:sz="6" w:space="0" w:color="auto"/>
              <w:bottom w:val="single" w:sz="6" w:space="0" w:color="auto"/>
              <w:right w:val="single" w:sz="6" w:space="0" w:color="auto"/>
            </w:tcBorders>
          </w:tcPr>
          <w:p w14:paraId="3FA77367" w14:textId="77777777" w:rsidR="00E871FE" w:rsidRPr="00F30EB1" w:rsidDel="009A2DAF" w:rsidRDefault="00E871FE" w:rsidP="001C0DA9">
            <w:pPr>
              <w:pStyle w:val="NormalTableText"/>
              <w:rPr>
                <w:del w:id="32" w:author="Johnny Pang" w:date="2022-04-17T14:21:00Z"/>
                <w:rFonts w:ascii="Calibri" w:hAnsi="Calibri"/>
                <w:sz w:val="22"/>
              </w:rPr>
            </w:pPr>
            <w:del w:id="33" w:author="Johnny Pang" w:date="2022-04-17T14:21:00Z">
              <w:r w:rsidRPr="00F30EB1" w:rsidDel="009A2DAF">
                <w:rPr>
                  <w:rFonts w:ascii="Calibri" w:hAnsi="Calibri"/>
                  <w:sz w:val="22"/>
                </w:rPr>
                <w:delText>March 15, 2011</w:delText>
              </w:r>
            </w:del>
          </w:p>
        </w:tc>
        <w:tc>
          <w:tcPr>
            <w:tcW w:w="5636" w:type="dxa"/>
            <w:tcBorders>
              <w:top w:val="single" w:sz="6" w:space="0" w:color="auto"/>
              <w:left w:val="single" w:sz="6" w:space="0" w:color="auto"/>
              <w:bottom w:val="single" w:sz="6" w:space="0" w:color="auto"/>
              <w:right w:val="double" w:sz="6" w:space="0" w:color="auto"/>
            </w:tcBorders>
          </w:tcPr>
          <w:p w14:paraId="1602FD4E" w14:textId="77777777" w:rsidR="00E871FE" w:rsidRPr="00F30EB1" w:rsidDel="009A2DAF" w:rsidRDefault="00E871FE" w:rsidP="001C0DA9">
            <w:pPr>
              <w:pStyle w:val="NormalTableText"/>
              <w:rPr>
                <w:del w:id="34" w:author="Johnny Pang" w:date="2022-04-17T14:21:00Z"/>
                <w:rFonts w:ascii="Calibri" w:hAnsi="Calibri"/>
                <w:sz w:val="22"/>
              </w:rPr>
            </w:pPr>
            <w:del w:id="35" w:author="Johnny Pang" w:date="2022-04-17T14:21:00Z">
              <w:r w:rsidRPr="00F30EB1" w:rsidDel="009A2DAF">
                <w:rPr>
                  <w:rFonts w:ascii="Calibri" w:hAnsi="Calibri"/>
                  <w:sz w:val="22"/>
                </w:rPr>
                <w:delText>Minor changes by Legal</w:delText>
              </w:r>
            </w:del>
          </w:p>
        </w:tc>
      </w:tr>
      <w:tr w:rsidR="00E11247" w:rsidRPr="0016511E" w:rsidDel="009A2DAF" w14:paraId="3FEE5AC7" w14:textId="77777777" w:rsidTr="00D13559">
        <w:trPr>
          <w:cantSplit/>
          <w:jc w:val="center"/>
          <w:del w:id="36" w:author="Johnny Pang" w:date="2022-04-17T14:21:00Z"/>
        </w:trPr>
        <w:tc>
          <w:tcPr>
            <w:tcW w:w="1004" w:type="dxa"/>
            <w:tcBorders>
              <w:top w:val="single" w:sz="6" w:space="0" w:color="auto"/>
              <w:left w:val="double" w:sz="6" w:space="0" w:color="auto"/>
              <w:bottom w:val="single" w:sz="6" w:space="0" w:color="auto"/>
              <w:right w:val="single" w:sz="6" w:space="0" w:color="auto"/>
            </w:tcBorders>
          </w:tcPr>
          <w:p w14:paraId="50E4645B" w14:textId="77777777" w:rsidR="00E11247" w:rsidRPr="00F30EB1" w:rsidDel="009A2DAF" w:rsidRDefault="00E11247" w:rsidP="001C0DA9">
            <w:pPr>
              <w:pStyle w:val="NormalTableText"/>
              <w:rPr>
                <w:del w:id="37" w:author="Johnny Pang" w:date="2022-04-17T14:21:00Z"/>
                <w:rFonts w:ascii="Calibri" w:hAnsi="Calibri"/>
                <w:sz w:val="22"/>
              </w:rPr>
            </w:pPr>
            <w:del w:id="38" w:author="Johnny Pang" w:date="2022-04-17T14:21:00Z">
              <w:r w:rsidRPr="00F30EB1" w:rsidDel="009A2DAF">
                <w:rPr>
                  <w:rFonts w:ascii="Calibri" w:hAnsi="Calibri"/>
                  <w:sz w:val="22"/>
                </w:rPr>
                <w:delText>5</w:delText>
              </w:r>
            </w:del>
          </w:p>
        </w:tc>
        <w:tc>
          <w:tcPr>
            <w:tcW w:w="2207" w:type="dxa"/>
            <w:tcBorders>
              <w:top w:val="single" w:sz="6" w:space="0" w:color="auto"/>
              <w:left w:val="single" w:sz="6" w:space="0" w:color="auto"/>
              <w:bottom w:val="single" w:sz="6" w:space="0" w:color="auto"/>
              <w:right w:val="single" w:sz="6" w:space="0" w:color="auto"/>
            </w:tcBorders>
          </w:tcPr>
          <w:p w14:paraId="64EAD996" w14:textId="77777777" w:rsidR="00E11247" w:rsidRPr="00F30EB1" w:rsidDel="009A2DAF" w:rsidRDefault="00E120A0" w:rsidP="001C0DA9">
            <w:pPr>
              <w:pStyle w:val="NormalTableText"/>
              <w:rPr>
                <w:del w:id="39" w:author="Johnny Pang" w:date="2022-04-17T14:21:00Z"/>
                <w:rFonts w:ascii="Calibri" w:hAnsi="Calibri"/>
                <w:sz w:val="22"/>
              </w:rPr>
            </w:pPr>
            <w:del w:id="40" w:author="Johnny Pang" w:date="2022-04-17T14:21:00Z">
              <w:r w:rsidRPr="00F30EB1" w:rsidDel="009A2DAF">
                <w:rPr>
                  <w:rFonts w:ascii="Calibri" w:hAnsi="Calibri"/>
                  <w:sz w:val="22"/>
                </w:rPr>
                <w:delText>June 5, 2012</w:delText>
              </w:r>
            </w:del>
          </w:p>
        </w:tc>
        <w:tc>
          <w:tcPr>
            <w:tcW w:w="5636" w:type="dxa"/>
            <w:tcBorders>
              <w:top w:val="single" w:sz="6" w:space="0" w:color="auto"/>
              <w:left w:val="single" w:sz="6" w:space="0" w:color="auto"/>
              <w:bottom w:val="single" w:sz="6" w:space="0" w:color="auto"/>
              <w:right w:val="double" w:sz="6" w:space="0" w:color="auto"/>
            </w:tcBorders>
          </w:tcPr>
          <w:p w14:paraId="20AA4A3A" w14:textId="77777777" w:rsidR="00E11247" w:rsidRPr="00F30EB1" w:rsidDel="009A2DAF" w:rsidRDefault="00E11247" w:rsidP="001C0DA9">
            <w:pPr>
              <w:pStyle w:val="NormalTableText"/>
              <w:rPr>
                <w:del w:id="41" w:author="Johnny Pang" w:date="2022-04-17T14:21:00Z"/>
                <w:rFonts w:ascii="Calibri" w:hAnsi="Calibri"/>
                <w:sz w:val="22"/>
              </w:rPr>
            </w:pPr>
            <w:del w:id="42" w:author="Johnny Pang" w:date="2022-04-17T14:21:00Z">
              <w:r w:rsidRPr="00F30EB1" w:rsidDel="009A2DAF">
                <w:rPr>
                  <w:rFonts w:ascii="Calibri" w:hAnsi="Calibri"/>
                  <w:sz w:val="22"/>
                </w:rPr>
                <w:delText>Addition of References and Replacement Parts sections on this page</w:delText>
              </w:r>
            </w:del>
          </w:p>
        </w:tc>
      </w:tr>
      <w:tr w:rsidR="00E11247" w:rsidRPr="0016511E" w:rsidDel="009A2DAF" w14:paraId="6561609F" w14:textId="77777777" w:rsidTr="00D13559">
        <w:trPr>
          <w:cantSplit/>
          <w:jc w:val="center"/>
          <w:del w:id="43" w:author="Johnny Pang" w:date="2022-04-17T14:21:00Z"/>
        </w:trPr>
        <w:tc>
          <w:tcPr>
            <w:tcW w:w="1004" w:type="dxa"/>
            <w:tcBorders>
              <w:top w:val="single" w:sz="6" w:space="0" w:color="auto"/>
              <w:left w:val="double" w:sz="6" w:space="0" w:color="auto"/>
              <w:bottom w:val="single" w:sz="6" w:space="0" w:color="auto"/>
              <w:right w:val="single" w:sz="6" w:space="0" w:color="auto"/>
            </w:tcBorders>
          </w:tcPr>
          <w:p w14:paraId="361D579D" w14:textId="77777777" w:rsidR="00E11247" w:rsidRPr="00F30EB1" w:rsidDel="009A2DAF" w:rsidRDefault="00E31935" w:rsidP="001C0DA9">
            <w:pPr>
              <w:pStyle w:val="NormalTableText"/>
              <w:rPr>
                <w:del w:id="44" w:author="Johnny Pang" w:date="2022-04-17T14:21:00Z"/>
                <w:rFonts w:ascii="Calibri" w:hAnsi="Calibri"/>
                <w:sz w:val="22"/>
              </w:rPr>
            </w:pPr>
            <w:del w:id="45" w:author="Johnny Pang" w:date="2022-04-17T14:21:00Z">
              <w:r w:rsidRPr="00F30EB1" w:rsidDel="009A2DAF">
                <w:rPr>
                  <w:rFonts w:ascii="Calibri" w:hAnsi="Calibri"/>
                  <w:sz w:val="22"/>
                </w:rPr>
                <w:delText>6</w:delText>
              </w:r>
            </w:del>
          </w:p>
        </w:tc>
        <w:tc>
          <w:tcPr>
            <w:tcW w:w="2207" w:type="dxa"/>
            <w:tcBorders>
              <w:top w:val="single" w:sz="6" w:space="0" w:color="auto"/>
              <w:left w:val="single" w:sz="6" w:space="0" w:color="auto"/>
              <w:bottom w:val="single" w:sz="6" w:space="0" w:color="auto"/>
              <w:right w:val="single" w:sz="6" w:space="0" w:color="auto"/>
            </w:tcBorders>
          </w:tcPr>
          <w:p w14:paraId="1EB6FB47" w14:textId="77777777" w:rsidR="00E11247" w:rsidRPr="00F30EB1" w:rsidDel="009A2DAF" w:rsidRDefault="00E31935" w:rsidP="001C0DA9">
            <w:pPr>
              <w:pStyle w:val="NormalTableText"/>
              <w:rPr>
                <w:del w:id="46" w:author="Johnny Pang" w:date="2022-04-17T14:21:00Z"/>
                <w:rFonts w:ascii="Calibri" w:hAnsi="Calibri"/>
                <w:sz w:val="22"/>
              </w:rPr>
            </w:pPr>
            <w:del w:id="47" w:author="Johnny Pang" w:date="2022-04-17T14:21:00Z">
              <w:r w:rsidRPr="00F30EB1" w:rsidDel="009A2DAF">
                <w:rPr>
                  <w:rFonts w:ascii="Calibri" w:hAnsi="Calibri"/>
                  <w:sz w:val="22"/>
                </w:rPr>
                <w:delText>June 29, 2012</w:delText>
              </w:r>
            </w:del>
          </w:p>
        </w:tc>
        <w:tc>
          <w:tcPr>
            <w:tcW w:w="5636" w:type="dxa"/>
            <w:tcBorders>
              <w:top w:val="single" w:sz="6" w:space="0" w:color="auto"/>
              <w:left w:val="single" w:sz="6" w:space="0" w:color="auto"/>
              <w:bottom w:val="single" w:sz="6" w:space="0" w:color="auto"/>
              <w:right w:val="double" w:sz="6" w:space="0" w:color="auto"/>
            </w:tcBorders>
          </w:tcPr>
          <w:p w14:paraId="6CD29314" w14:textId="77777777" w:rsidR="00E11247" w:rsidRPr="00F30EB1" w:rsidDel="009A2DAF" w:rsidRDefault="00E31935" w:rsidP="001C0DA9">
            <w:pPr>
              <w:pStyle w:val="NormalTableText"/>
              <w:rPr>
                <w:del w:id="48" w:author="Johnny Pang" w:date="2022-04-17T14:21:00Z"/>
                <w:rFonts w:ascii="Calibri" w:hAnsi="Calibri"/>
                <w:sz w:val="22"/>
              </w:rPr>
            </w:pPr>
            <w:del w:id="49" w:author="Johnny Pang" w:date="2022-04-17T14:21:00Z">
              <w:r w:rsidRPr="00F30EB1" w:rsidDel="009A2DAF">
                <w:rPr>
                  <w:rFonts w:ascii="Calibri" w:hAnsi="Calibri"/>
                  <w:sz w:val="22"/>
                </w:rPr>
                <w:delText>Reformatted to Remove White Space</w:delText>
              </w:r>
            </w:del>
          </w:p>
        </w:tc>
      </w:tr>
      <w:tr w:rsidR="00C662C2" w:rsidRPr="0016511E" w:rsidDel="009A2DAF" w14:paraId="5E5DF016" w14:textId="77777777" w:rsidTr="00D13559">
        <w:trPr>
          <w:cantSplit/>
          <w:jc w:val="center"/>
          <w:del w:id="50" w:author="Johnny Pang" w:date="2022-04-17T14:21:00Z"/>
        </w:trPr>
        <w:tc>
          <w:tcPr>
            <w:tcW w:w="1004" w:type="dxa"/>
            <w:tcBorders>
              <w:top w:val="single" w:sz="6" w:space="0" w:color="auto"/>
              <w:left w:val="double" w:sz="6" w:space="0" w:color="auto"/>
              <w:bottom w:val="single" w:sz="6" w:space="0" w:color="auto"/>
              <w:right w:val="single" w:sz="6" w:space="0" w:color="auto"/>
            </w:tcBorders>
          </w:tcPr>
          <w:p w14:paraId="63C4A56D" w14:textId="77777777" w:rsidR="00C662C2" w:rsidRPr="00F30EB1" w:rsidDel="009A2DAF" w:rsidRDefault="008D4292" w:rsidP="001C0DA9">
            <w:pPr>
              <w:pStyle w:val="NormalTableText"/>
              <w:rPr>
                <w:del w:id="51" w:author="Johnny Pang" w:date="2022-04-17T14:21:00Z"/>
                <w:rFonts w:ascii="Calibri" w:hAnsi="Calibri"/>
                <w:sz w:val="22"/>
              </w:rPr>
            </w:pPr>
            <w:del w:id="52" w:author="Johnny Pang" w:date="2022-04-17T14:21:00Z">
              <w:r w:rsidRPr="00F30EB1" w:rsidDel="009A2DAF">
                <w:rPr>
                  <w:rFonts w:ascii="Calibri" w:hAnsi="Calibri"/>
                  <w:sz w:val="22"/>
                </w:rPr>
                <w:delText>7</w:delText>
              </w:r>
            </w:del>
          </w:p>
        </w:tc>
        <w:tc>
          <w:tcPr>
            <w:tcW w:w="2207" w:type="dxa"/>
            <w:tcBorders>
              <w:top w:val="single" w:sz="6" w:space="0" w:color="auto"/>
              <w:left w:val="single" w:sz="6" w:space="0" w:color="auto"/>
              <w:bottom w:val="single" w:sz="6" w:space="0" w:color="auto"/>
              <w:right w:val="single" w:sz="6" w:space="0" w:color="auto"/>
            </w:tcBorders>
          </w:tcPr>
          <w:p w14:paraId="0A0B357F" w14:textId="77777777" w:rsidR="00C662C2" w:rsidRPr="00F30EB1" w:rsidDel="009A2DAF" w:rsidRDefault="008D4292" w:rsidP="001C0DA9">
            <w:pPr>
              <w:pStyle w:val="NormalTableText"/>
              <w:rPr>
                <w:del w:id="53" w:author="Johnny Pang" w:date="2022-04-17T14:21:00Z"/>
                <w:rFonts w:ascii="Calibri" w:hAnsi="Calibri"/>
                <w:sz w:val="22"/>
              </w:rPr>
            </w:pPr>
            <w:del w:id="54" w:author="Johnny Pang" w:date="2022-04-17T14:21:00Z">
              <w:r w:rsidRPr="00F30EB1" w:rsidDel="009A2DAF">
                <w:rPr>
                  <w:rFonts w:ascii="Calibri" w:hAnsi="Calibri"/>
                  <w:sz w:val="22"/>
                </w:rPr>
                <w:delText>August 6, 2013</w:delText>
              </w:r>
            </w:del>
          </w:p>
        </w:tc>
        <w:tc>
          <w:tcPr>
            <w:tcW w:w="5636" w:type="dxa"/>
            <w:tcBorders>
              <w:top w:val="single" w:sz="6" w:space="0" w:color="auto"/>
              <w:left w:val="single" w:sz="6" w:space="0" w:color="auto"/>
              <w:bottom w:val="single" w:sz="6" w:space="0" w:color="auto"/>
              <w:right w:val="double" w:sz="6" w:space="0" w:color="auto"/>
            </w:tcBorders>
          </w:tcPr>
          <w:p w14:paraId="6B0FF604" w14:textId="77777777" w:rsidR="00C662C2" w:rsidRPr="00F30EB1" w:rsidDel="009A2DAF" w:rsidRDefault="008D4292" w:rsidP="001C0DA9">
            <w:pPr>
              <w:pStyle w:val="NormalTableText"/>
              <w:rPr>
                <w:del w:id="55" w:author="Johnny Pang" w:date="2022-04-17T14:21:00Z"/>
                <w:rFonts w:ascii="Calibri" w:hAnsi="Calibri"/>
                <w:sz w:val="22"/>
              </w:rPr>
            </w:pPr>
            <w:del w:id="56" w:author="Johnny Pang" w:date="2022-04-17T14:21:00Z">
              <w:r w:rsidRPr="00F30EB1" w:rsidDel="009A2DAF">
                <w:rPr>
                  <w:rFonts w:ascii="Calibri" w:hAnsi="Calibri"/>
                  <w:sz w:val="22"/>
                </w:rPr>
                <w:delText>New Format</w:delText>
              </w:r>
            </w:del>
          </w:p>
        </w:tc>
      </w:tr>
      <w:tr w:rsidR="00D13559" w:rsidRPr="0016511E" w:rsidDel="009A2DAF" w14:paraId="6BD3BEFD" w14:textId="77777777" w:rsidTr="00143A86">
        <w:trPr>
          <w:cantSplit/>
          <w:jc w:val="center"/>
          <w:del w:id="57" w:author="Johnny Pang" w:date="2022-04-17T14:21:00Z"/>
        </w:trPr>
        <w:tc>
          <w:tcPr>
            <w:tcW w:w="1004" w:type="dxa"/>
            <w:tcBorders>
              <w:top w:val="single" w:sz="6" w:space="0" w:color="auto"/>
              <w:left w:val="double" w:sz="6" w:space="0" w:color="auto"/>
              <w:bottom w:val="single" w:sz="6" w:space="0" w:color="auto"/>
              <w:right w:val="single" w:sz="6" w:space="0" w:color="auto"/>
            </w:tcBorders>
          </w:tcPr>
          <w:p w14:paraId="54D066EA" w14:textId="77777777" w:rsidR="00D13559" w:rsidRPr="00F30EB1" w:rsidDel="009A2DAF" w:rsidRDefault="00D13559" w:rsidP="001C0DA9">
            <w:pPr>
              <w:pStyle w:val="NormalTableText"/>
              <w:rPr>
                <w:del w:id="58" w:author="Johnny Pang" w:date="2022-04-17T14:21:00Z"/>
                <w:rFonts w:ascii="Calibri" w:hAnsi="Calibri"/>
                <w:sz w:val="22"/>
              </w:rPr>
            </w:pPr>
            <w:del w:id="59" w:author="Johnny Pang" w:date="2022-04-17T14:21:00Z">
              <w:r w:rsidRPr="00F30EB1" w:rsidDel="009A2DAF">
                <w:rPr>
                  <w:rFonts w:ascii="Calibri" w:hAnsi="Calibri"/>
                  <w:sz w:val="22"/>
                </w:rPr>
                <w:delText>8</w:delText>
              </w:r>
            </w:del>
          </w:p>
        </w:tc>
        <w:tc>
          <w:tcPr>
            <w:tcW w:w="2207" w:type="dxa"/>
            <w:tcBorders>
              <w:top w:val="single" w:sz="6" w:space="0" w:color="auto"/>
              <w:left w:val="single" w:sz="6" w:space="0" w:color="auto"/>
              <w:bottom w:val="single" w:sz="6" w:space="0" w:color="auto"/>
              <w:right w:val="single" w:sz="6" w:space="0" w:color="auto"/>
            </w:tcBorders>
          </w:tcPr>
          <w:p w14:paraId="5A090090" w14:textId="77777777" w:rsidR="00D13559" w:rsidRPr="00F30EB1" w:rsidDel="009A2DAF" w:rsidRDefault="00D13559" w:rsidP="001C0DA9">
            <w:pPr>
              <w:pStyle w:val="NormalTableText"/>
              <w:rPr>
                <w:del w:id="60" w:author="Johnny Pang" w:date="2022-04-17T14:21:00Z"/>
                <w:rFonts w:ascii="Calibri" w:hAnsi="Calibri"/>
                <w:sz w:val="22"/>
              </w:rPr>
            </w:pPr>
            <w:del w:id="61" w:author="Johnny Pang" w:date="2022-04-17T14:21:00Z">
              <w:r w:rsidRPr="00F30EB1" w:rsidDel="009A2DAF">
                <w:rPr>
                  <w:rFonts w:ascii="Calibri" w:hAnsi="Calibri"/>
                  <w:sz w:val="22"/>
                </w:rPr>
                <w:delText>November 18, 2013</w:delText>
              </w:r>
            </w:del>
          </w:p>
        </w:tc>
        <w:tc>
          <w:tcPr>
            <w:tcW w:w="5636" w:type="dxa"/>
            <w:tcBorders>
              <w:top w:val="single" w:sz="6" w:space="0" w:color="auto"/>
              <w:left w:val="single" w:sz="6" w:space="0" w:color="auto"/>
              <w:bottom w:val="single" w:sz="6" w:space="0" w:color="auto"/>
              <w:right w:val="double" w:sz="6" w:space="0" w:color="auto"/>
            </w:tcBorders>
          </w:tcPr>
          <w:p w14:paraId="2667812F" w14:textId="77777777" w:rsidR="00D13559" w:rsidRPr="00F30EB1" w:rsidDel="009A2DAF" w:rsidRDefault="00920F24" w:rsidP="00920F24">
            <w:pPr>
              <w:pStyle w:val="NormalTableText"/>
              <w:rPr>
                <w:del w:id="62" w:author="Johnny Pang" w:date="2022-04-17T14:21:00Z"/>
                <w:rFonts w:ascii="Calibri" w:hAnsi="Calibri"/>
                <w:sz w:val="22"/>
              </w:rPr>
            </w:pPr>
            <w:del w:id="63" w:author="Johnny Pang" w:date="2022-04-17T14:21:00Z">
              <w:r w:rsidRPr="00F30EB1" w:rsidDel="009A2DAF">
                <w:rPr>
                  <w:rFonts w:ascii="Calibri" w:hAnsi="Calibri"/>
                  <w:sz w:val="22"/>
                </w:rPr>
                <w:delText>First Draft specification update project (AV comments).</w:delText>
              </w:r>
            </w:del>
          </w:p>
        </w:tc>
      </w:tr>
      <w:tr w:rsidR="002301B3" w:rsidRPr="0016511E" w:rsidDel="009A2DAF" w14:paraId="69405F3C" w14:textId="77777777" w:rsidTr="00143A86">
        <w:trPr>
          <w:cantSplit/>
          <w:jc w:val="center"/>
          <w:del w:id="64" w:author="Johnny Pang" w:date="2022-04-17T14:21:00Z"/>
        </w:trPr>
        <w:tc>
          <w:tcPr>
            <w:tcW w:w="1004" w:type="dxa"/>
            <w:tcBorders>
              <w:top w:val="single" w:sz="6" w:space="0" w:color="auto"/>
              <w:left w:val="double" w:sz="6" w:space="0" w:color="auto"/>
              <w:bottom w:val="single" w:sz="6" w:space="0" w:color="auto"/>
              <w:right w:val="single" w:sz="6" w:space="0" w:color="auto"/>
            </w:tcBorders>
          </w:tcPr>
          <w:p w14:paraId="3552E4B9" w14:textId="77777777" w:rsidR="002301B3" w:rsidRPr="00F30EB1" w:rsidDel="009A2DAF" w:rsidRDefault="002301B3" w:rsidP="001C0DA9">
            <w:pPr>
              <w:pStyle w:val="NormalTableText"/>
              <w:rPr>
                <w:del w:id="65" w:author="Johnny Pang" w:date="2022-04-17T14:21:00Z"/>
                <w:rFonts w:ascii="Calibri" w:hAnsi="Calibri"/>
                <w:sz w:val="22"/>
              </w:rPr>
            </w:pPr>
            <w:del w:id="66" w:author="Johnny Pang" w:date="2022-04-17T14:21:00Z">
              <w:r w:rsidRPr="00F30EB1" w:rsidDel="009A2DAF">
                <w:rPr>
                  <w:rFonts w:ascii="Calibri" w:hAnsi="Calibri"/>
                  <w:sz w:val="22"/>
                </w:rPr>
                <w:delText>9</w:delText>
              </w:r>
            </w:del>
          </w:p>
        </w:tc>
        <w:tc>
          <w:tcPr>
            <w:tcW w:w="2207" w:type="dxa"/>
            <w:tcBorders>
              <w:top w:val="single" w:sz="6" w:space="0" w:color="auto"/>
              <w:left w:val="single" w:sz="6" w:space="0" w:color="auto"/>
              <w:bottom w:val="single" w:sz="6" w:space="0" w:color="auto"/>
              <w:right w:val="single" w:sz="6" w:space="0" w:color="auto"/>
            </w:tcBorders>
          </w:tcPr>
          <w:p w14:paraId="481D6DF0" w14:textId="77777777" w:rsidR="002301B3" w:rsidRPr="00F30EB1" w:rsidDel="009A2DAF" w:rsidRDefault="002301B3" w:rsidP="001C0DA9">
            <w:pPr>
              <w:pStyle w:val="NormalTableText"/>
              <w:rPr>
                <w:del w:id="67" w:author="Johnny Pang" w:date="2022-04-17T14:21:00Z"/>
                <w:rFonts w:ascii="Calibri" w:hAnsi="Calibri"/>
                <w:sz w:val="22"/>
              </w:rPr>
            </w:pPr>
            <w:del w:id="68" w:author="Johnny Pang" w:date="2022-04-17T14:21:00Z">
              <w:r w:rsidRPr="00F30EB1" w:rsidDel="009A2DAF">
                <w:rPr>
                  <w:rFonts w:ascii="Calibri" w:hAnsi="Calibri"/>
                  <w:sz w:val="22"/>
                </w:rPr>
                <w:delText>April 17, 2014</w:delText>
              </w:r>
            </w:del>
          </w:p>
        </w:tc>
        <w:tc>
          <w:tcPr>
            <w:tcW w:w="5636" w:type="dxa"/>
            <w:tcBorders>
              <w:top w:val="single" w:sz="6" w:space="0" w:color="auto"/>
              <w:left w:val="single" w:sz="6" w:space="0" w:color="auto"/>
              <w:bottom w:val="single" w:sz="6" w:space="0" w:color="auto"/>
              <w:right w:val="double" w:sz="6" w:space="0" w:color="auto"/>
            </w:tcBorders>
          </w:tcPr>
          <w:p w14:paraId="2C0F7D23" w14:textId="77777777" w:rsidR="002301B3" w:rsidRPr="00F30EB1" w:rsidDel="009A2DAF" w:rsidRDefault="002301B3" w:rsidP="00920F24">
            <w:pPr>
              <w:pStyle w:val="NormalTableText"/>
              <w:rPr>
                <w:del w:id="69" w:author="Johnny Pang" w:date="2022-04-17T14:21:00Z"/>
                <w:rFonts w:ascii="Calibri" w:hAnsi="Calibri"/>
                <w:sz w:val="22"/>
              </w:rPr>
            </w:pPr>
            <w:del w:id="70" w:author="Johnny Pang" w:date="2022-04-17T14:21:00Z">
              <w:r w:rsidRPr="00F30EB1" w:rsidDel="009A2DAF">
                <w:rPr>
                  <w:rFonts w:ascii="Calibri" w:hAnsi="Calibri"/>
                  <w:sz w:val="22"/>
                </w:rPr>
                <w:delText>Comments added (G Parris Property Services)</w:delText>
              </w:r>
            </w:del>
          </w:p>
        </w:tc>
      </w:tr>
      <w:tr w:rsidR="00CE0EE1" w:rsidRPr="0016511E" w:rsidDel="009A2DAF" w14:paraId="6F1CE6A0" w14:textId="77777777" w:rsidTr="000C15BE">
        <w:trPr>
          <w:cantSplit/>
          <w:jc w:val="center"/>
          <w:del w:id="71" w:author="Johnny Pang" w:date="2022-04-17T14:21:00Z"/>
        </w:trPr>
        <w:tc>
          <w:tcPr>
            <w:tcW w:w="1004" w:type="dxa"/>
            <w:tcBorders>
              <w:top w:val="single" w:sz="6" w:space="0" w:color="auto"/>
              <w:left w:val="double" w:sz="6" w:space="0" w:color="auto"/>
              <w:bottom w:val="single" w:sz="6" w:space="0" w:color="auto"/>
              <w:right w:val="single" w:sz="6" w:space="0" w:color="auto"/>
            </w:tcBorders>
          </w:tcPr>
          <w:p w14:paraId="6592717D" w14:textId="77777777" w:rsidR="00CE0EE1" w:rsidRPr="00F30EB1" w:rsidDel="009A2DAF" w:rsidRDefault="00CE0EE1" w:rsidP="001C0DA9">
            <w:pPr>
              <w:pStyle w:val="NormalTableText"/>
              <w:rPr>
                <w:del w:id="72" w:author="Johnny Pang" w:date="2022-04-17T14:21:00Z"/>
                <w:rFonts w:ascii="Calibri" w:hAnsi="Calibri"/>
                <w:sz w:val="22"/>
              </w:rPr>
            </w:pPr>
            <w:del w:id="73" w:author="Johnny Pang" w:date="2022-04-17T14:21:00Z">
              <w:r w:rsidRPr="00F30EB1" w:rsidDel="009A2DAF">
                <w:rPr>
                  <w:rFonts w:ascii="Calibri" w:hAnsi="Calibri"/>
                  <w:sz w:val="22"/>
                </w:rPr>
                <w:delText>10</w:delText>
              </w:r>
            </w:del>
          </w:p>
        </w:tc>
        <w:tc>
          <w:tcPr>
            <w:tcW w:w="2207" w:type="dxa"/>
            <w:tcBorders>
              <w:top w:val="single" w:sz="6" w:space="0" w:color="auto"/>
              <w:left w:val="single" w:sz="6" w:space="0" w:color="auto"/>
              <w:bottom w:val="single" w:sz="6" w:space="0" w:color="auto"/>
              <w:right w:val="single" w:sz="6" w:space="0" w:color="auto"/>
            </w:tcBorders>
          </w:tcPr>
          <w:p w14:paraId="3E18A971" w14:textId="77777777" w:rsidR="00CE0EE1" w:rsidRPr="00F30EB1" w:rsidDel="009A2DAF" w:rsidRDefault="00CE0EE1" w:rsidP="001C0DA9">
            <w:pPr>
              <w:pStyle w:val="NormalTableText"/>
              <w:rPr>
                <w:del w:id="74" w:author="Johnny Pang" w:date="2022-04-17T14:21:00Z"/>
                <w:rFonts w:ascii="Calibri" w:hAnsi="Calibri"/>
                <w:sz w:val="22"/>
              </w:rPr>
            </w:pPr>
            <w:del w:id="75" w:author="Johnny Pang" w:date="2022-04-17T14:21:00Z">
              <w:r w:rsidRPr="00F30EB1" w:rsidDel="009A2DAF">
                <w:rPr>
                  <w:rFonts w:ascii="Calibri" w:hAnsi="Calibri"/>
                  <w:sz w:val="22"/>
                </w:rPr>
                <w:delText>March 3, 2015</w:delText>
              </w:r>
            </w:del>
          </w:p>
        </w:tc>
        <w:tc>
          <w:tcPr>
            <w:tcW w:w="5636" w:type="dxa"/>
            <w:tcBorders>
              <w:top w:val="single" w:sz="6" w:space="0" w:color="auto"/>
              <w:left w:val="single" w:sz="6" w:space="0" w:color="auto"/>
              <w:bottom w:val="single" w:sz="6" w:space="0" w:color="auto"/>
              <w:right w:val="double" w:sz="6" w:space="0" w:color="auto"/>
            </w:tcBorders>
          </w:tcPr>
          <w:p w14:paraId="53293681" w14:textId="77777777" w:rsidR="00C75451" w:rsidRPr="00F30EB1" w:rsidDel="009A2DAF" w:rsidRDefault="00CE0EE1" w:rsidP="00920F24">
            <w:pPr>
              <w:pStyle w:val="NormalTableText"/>
              <w:rPr>
                <w:del w:id="76" w:author="Johnny Pang" w:date="2022-04-17T14:21:00Z"/>
                <w:rFonts w:ascii="Calibri" w:hAnsi="Calibri" w:cs="Arial"/>
                <w:sz w:val="22"/>
              </w:rPr>
            </w:pPr>
            <w:del w:id="77" w:author="Johnny Pang" w:date="2022-04-17T14:21:00Z">
              <w:r w:rsidRPr="00F30EB1" w:rsidDel="009A2DAF">
                <w:rPr>
                  <w:rFonts w:ascii="Calibri" w:hAnsi="Calibri"/>
                  <w:sz w:val="22"/>
                </w:rPr>
                <w:delText>Incorporating OPSS and comments from Roads</w:delText>
              </w:r>
              <w:r w:rsidR="00C75451" w:rsidRPr="00F30EB1" w:rsidDel="009A2DAF">
                <w:rPr>
                  <w:rFonts w:ascii="Calibri" w:hAnsi="Calibri"/>
                  <w:sz w:val="22"/>
                </w:rPr>
                <w:delText xml:space="preserve"> </w:delText>
              </w:r>
              <w:r w:rsidR="00C75451" w:rsidRPr="00F30EB1" w:rsidDel="009A2DAF">
                <w:rPr>
                  <w:rFonts w:ascii="Calibri" w:hAnsi="Calibri" w:cs="Arial"/>
                  <w:sz w:val="22"/>
                </w:rPr>
                <w:delText>Updated specification content in May 2014, Updated MTO OPSS references in May 2014</w:delText>
              </w:r>
            </w:del>
          </w:p>
        </w:tc>
      </w:tr>
      <w:tr w:rsidR="000C15BE" w:rsidRPr="0016511E" w:rsidDel="009A2DAF" w14:paraId="3316EF53" w14:textId="77777777" w:rsidTr="0080754F">
        <w:trPr>
          <w:cantSplit/>
          <w:jc w:val="center"/>
          <w:del w:id="78" w:author="Johnny Pang" w:date="2022-04-17T14:21:00Z"/>
        </w:trPr>
        <w:tc>
          <w:tcPr>
            <w:tcW w:w="1004" w:type="dxa"/>
            <w:tcBorders>
              <w:top w:val="single" w:sz="6" w:space="0" w:color="auto"/>
              <w:left w:val="double" w:sz="6" w:space="0" w:color="auto"/>
              <w:bottom w:val="single" w:sz="6" w:space="0" w:color="auto"/>
              <w:right w:val="single" w:sz="6" w:space="0" w:color="auto"/>
            </w:tcBorders>
          </w:tcPr>
          <w:p w14:paraId="42C87A51" w14:textId="77777777" w:rsidR="000C15BE" w:rsidRPr="00F30EB1" w:rsidDel="009A2DAF" w:rsidRDefault="000C15BE" w:rsidP="000C15BE">
            <w:pPr>
              <w:pStyle w:val="NormalTableText"/>
              <w:rPr>
                <w:del w:id="79" w:author="Johnny Pang" w:date="2022-04-17T14:21:00Z"/>
                <w:rFonts w:ascii="Calibri" w:hAnsi="Calibri"/>
                <w:sz w:val="22"/>
              </w:rPr>
            </w:pPr>
            <w:del w:id="80" w:author="Johnny Pang" w:date="2022-04-17T14:21:00Z">
              <w:r w:rsidDel="009A2DAF">
                <w:rPr>
                  <w:rFonts w:ascii="Calibri" w:hAnsi="Calibri"/>
                  <w:sz w:val="22"/>
                </w:rPr>
                <w:delText>11</w:delText>
              </w:r>
            </w:del>
          </w:p>
        </w:tc>
        <w:tc>
          <w:tcPr>
            <w:tcW w:w="2207" w:type="dxa"/>
            <w:tcBorders>
              <w:top w:val="single" w:sz="6" w:space="0" w:color="auto"/>
              <w:left w:val="single" w:sz="6" w:space="0" w:color="auto"/>
              <w:bottom w:val="single" w:sz="6" w:space="0" w:color="auto"/>
              <w:right w:val="single" w:sz="6" w:space="0" w:color="auto"/>
            </w:tcBorders>
          </w:tcPr>
          <w:p w14:paraId="20094860" w14:textId="77777777" w:rsidR="000C15BE" w:rsidRPr="00F30EB1" w:rsidDel="009A2DAF" w:rsidRDefault="000C15BE" w:rsidP="001C0DA9">
            <w:pPr>
              <w:pStyle w:val="NormalTableText"/>
              <w:rPr>
                <w:del w:id="81" w:author="Johnny Pang" w:date="2022-04-17T14:21:00Z"/>
                <w:rFonts w:ascii="Calibri" w:hAnsi="Calibri"/>
                <w:sz w:val="22"/>
              </w:rPr>
            </w:pPr>
            <w:del w:id="82" w:author="Johnny Pang" w:date="2022-04-17T14:21:00Z">
              <w:r w:rsidDel="009A2DAF">
                <w:rPr>
                  <w:rFonts w:ascii="Calibri" w:hAnsi="Calibri"/>
                  <w:sz w:val="22"/>
                </w:rPr>
                <w:delText>September 29, 2015</w:delText>
              </w:r>
            </w:del>
          </w:p>
        </w:tc>
        <w:tc>
          <w:tcPr>
            <w:tcW w:w="5636" w:type="dxa"/>
            <w:tcBorders>
              <w:top w:val="single" w:sz="6" w:space="0" w:color="auto"/>
              <w:left w:val="single" w:sz="6" w:space="0" w:color="auto"/>
              <w:bottom w:val="single" w:sz="6" w:space="0" w:color="auto"/>
              <w:right w:val="double" w:sz="6" w:space="0" w:color="auto"/>
            </w:tcBorders>
          </w:tcPr>
          <w:p w14:paraId="1F2A4146" w14:textId="77777777" w:rsidR="000C15BE" w:rsidRPr="00F30EB1" w:rsidDel="009A2DAF" w:rsidRDefault="000C15BE" w:rsidP="00920F24">
            <w:pPr>
              <w:pStyle w:val="NormalTableText"/>
              <w:rPr>
                <w:del w:id="83" w:author="Johnny Pang" w:date="2022-04-17T14:21:00Z"/>
                <w:rFonts w:ascii="Calibri" w:hAnsi="Calibri"/>
                <w:sz w:val="22"/>
              </w:rPr>
            </w:pPr>
            <w:del w:id="84" w:author="Johnny Pang" w:date="2022-04-17T14:21:00Z">
              <w:r w:rsidRPr="00113F35" w:rsidDel="009A2DAF">
                <w:rPr>
                  <w:rFonts w:ascii="Calibri" w:hAnsi="Calibri"/>
                  <w:sz w:val="22"/>
                  <w:lang w:val="en-US"/>
                </w:rPr>
                <w:delText xml:space="preserve"> Legal comments 1</w:delText>
              </w:r>
              <w:r w:rsidRPr="00113F35" w:rsidDel="009A2DAF">
                <w:rPr>
                  <w:rFonts w:ascii="Calibri" w:hAnsi="Calibri"/>
                  <w:sz w:val="22"/>
                  <w:vertAlign w:val="superscript"/>
                  <w:lang w:val="en-US"/>
                </w:rPr>
                <w:delText>st</w:delText>
              </w:r>
              <w:r w:rsidRPr="00113F35" w:rsidDel="009A2DAF">
                <w:rPr>
                  <w:rFonts w:ascii="Calibri" w:hAnsi="Calibri"/>
                  <w:sz w:val="22"/>
                  <w:lang w:val="en-US"/>
                </w:rPr>
                <w:delText xml:space="preserve"> review addressed </w:delText>
              </w:r>
            </w:del>
          </w:p>
        </w:tc>
      </w:tr>
      <w:tr w:rsidR="0080754F" w:rsidRPr="0016511E" w:rsidDel="009A2DAF" w14:paraId="0001F7AE" w14:textId="77777777" w:rsidTr="002F00BD">
        <w:trPr>
          <w:cantSplit/>
          <w:jc w:val="center"/>
          <w:del w:id="85" w:author="Johnny Pang" w:date="2022-04-17T14:21:00Z"/>
        </w:trPr>
        <w:tc>
          <w:tcPr>
            <w:tcW w:w="1004" w:type="dxa"/>
            <w:tcBorders>
              <w:top w:val="single" w:sz="6" w:space="0" w:color="auto"/>
              <w:left w:val="double" w:sz="6" w:space="0" w:color="auto"/>
              <w:bottom w:val="single" w:sz="6" w:space="0" w:color="auto"/>
              <w:right w:val="single" w:sz="6" w:space="0" w:color="auto"/>
            </w:tcBorders>
          </w:tcPr>
          <w:p w14:paraId="11E81547" w14:textId="77777777" w:rsidR="0080754F" w:rsidDel="009A2DAF" w:rsidRDefault="0080754F" w:rsidP="000C15BE">
            <w:pPr>
              <w:pStyle w:val="NormalTableText"/>
              <w:rPr>
                <w:del w:id="86" w:author="Johnny Pang" w:date="2022-04-17T14:21:00Z"/>
                <w:rFonts w:ascii="Calibri" w:hAnsi="Calibri"/>
                <w:sz w:val="22"/>
              </w:rPr>
            </w:pPr>
            <w:del w:id="87" w:author="Johnny Pang" w:date="2022-04-17T14:21:00Z">
              <w:r w:rsidDel="009A2DAF">
                <w:rPr>
                  <w:rFonts w:ascii="Calibri" w:hAnsi="Calibri"/>
                  <w:sz w:val="22"/>
                </w:rPr>
                <w:delText>12</w:delText>
              </w:r>
            </w:del>
          </w:p>
        </w:tc>
        <w:tc>
          <w:tcPr>
            <w:tcW w:w="2207" w:type="dxa"/>
            <w:tcBorders>
              <w:top w:val="single" w:sz="6" w:space="0" w:color="auto"/>
              <w:left w:val="single" w:sz="6" w:space="0" w:color="auto"/>
              <w:bottom w:val="single" w:sz="6" w:space="0" w:color="auto"/>
              <w:right w:val="single" w:sz="6" w:space="0" w:color="auto"/>
            </w:tcBorders>
          </w:tcPr>
          <w:p w14:paraId="0F84FB45" w14:textId="77777777" w:rsidR="0080754F" w:rsidDel="009A2DAF" w:rsidRDefault="0080754F" w:rsidP="001C0DA9">
            <w:pPr>
              <w:pStyle w:val="NormalTableText"/>
              <w:rPr>
                <w:del w:id="88" w:author="Johnny Pang" w:date="2022-04-17T14:21:00Z"/>
                <w:rFonts w:ascii="Calibri" w:hAnsi="Calibri"/>
                <w:sz w:val="22"/>
              </w:rPr>
            </w:pPr>
            <w:del w:id="89" w:author="Johnny Pang" w:date="2022-04-17T14:21:00Z">
              <w:r w:rsidDel="009A2DAF">
                <w:rPr>
                  <w:rFonts w:ascii="Calibri" w:hAnsi="Calibri"/>
                  <w:sz w:val="22"/>
                </w:rPr>
                <w:delText>October 7, 2015</w:delText>
              </w:r>
            </w:del>
          </w:p>
        </w:tc>
        <w:tc>
          <w:tcPr>
            <w:tcW w:w="5636" w:type="dxa"/>
            <w:tcBorders>
              <w:top w:val="single" w:sz="6" w:space="0" w:color="auto"/>
              <w:left w:val="single" w:sz="6" w:space="0" w:color="auto"/>
              <w:bottom w:val="single" w:sz="6" w:space="0" w:color="auto"/>
              <w:right w:val="double" w:sz="6" w:space="0" w:color="auto"/>
            </w:tcBorders>
          </w:tcPr>
          <w:p w14:paraId="7BA83B90" w14:textId="77777777" w:rsidR="0080754F" w:rsidRPr="00113F35" w:rsidDel="009A2DAF" w:rsidRDefault="0080754F" w:rsidP="00920F24">
            <w:pPr>
              <w:pStyle w:val="NormalTableText"/>
              <w:rPr>
                <w:del w:id="90" w:author="Johnny Pang" w:date="2022-04-17T14:21:00Z"/>
                <w:rFonts w:ascii="Calibri" w:hAnsi="Calibri"/>
                <w:sz w:val="22"/>
                <w:lang w:val="en-US"/>
              </w:rPr>
            </w:pPr>
            <w:del w:id="91" w:author="Johnny Pang" w:date="2022-04-17T14:21:00Z">
              <w:r w:rsidDel="009A2DAF">
                <w:rPr>
                  <w:rFonts w:ascii="Calibri" w:hAnsi="Calibri"/>
                  <w:sz w:val="22"/>
                  <w:lang w:val="en-US"/>
                </w:rPr>
                <w:delText>Legal comments 1</w:delText>
              </w:r>
              <w:r w:rsidRPr="0080754F" w:rsidDel="009A2DAF">
                <w:rPr>
                  <w:rFonts w:ascii="Calibri" w:hAnsi="Calibri"/>
                  <w:sz w:val="22"/>
                  <w:vertAlign w:val="superscript"/>
                  <w:lang w:val="en-US"/>
                </w:rPr>
                <w:delText>st</w:delText>
              </w:r>
              <w:r w:rsidDel="009A2DAF">
                <w:rPr>
                  <w:rFonts w:ascii="Calibri" w:hAnsi="Calibri"/>
                  <w:sz w:val="22"/>
                  <w:lang w:val="en-US"/>
                </w:rPr>
                <w:delText xml:space="preserve"> and 2</w:delText>
              </w:r>
              <w:r w:rsidRPr="0080754F" w:rsidDel="009A2DAF">
                <w:rPr>
                  <w:rFonts w:ascii="Calibri" w:hAnsi="Calibri"/>
                  <w:sz w:val="22"/>
                  <w:vertAlign w:val="superscript"/>
                  <w:lang w:val="en-US"/>
                </w:rPr>
                <w:delText>nd</w:delText>
              </w:r>
              <w:r w:rsidDel="009A2DAF">
                <w:rPr>
                  <w:rFonts w:ascii="Calibri" w:hAnsi="Calibri"/>
                  <w:sz w:val="22"/>
                  <w:lang w:val="en-US"/>
                </w:rPr>
                <w:delText xml:space="preserve"> review addressed, extraneous cross references removed.</w:delText>
              </w:r>
            </w:del>
          </w:p>
        </w:tc>
      </w:tr>
      <w:tr w:rsidR="002F00BD" w:rsidRPr="0016511E" w:rsidDel="009A2DAF" w14:paraId="71FE7570" w14:textId="77777777" w:rsidTr="00D13559">
        <w:trPr>
          <w:cantSplit/>
          <w:jc w:val="center"/>
          <w:del w:id="92" w:author="Johnny Pang" w:date="2022-04-17T14:21:00Z"/>
        </w:trPr>
        <w:tc>
          <w:tcPr>
            <w:tcW w:w="1004" w:type="dxa"/>
            <w:tcBorders>
              <w:top w:val="single" w:sz="6" w:space="0" w:color="auto"/>
              <w:left w:val="double" w:sz="6" w:space="0" w:color="auto"/>
              <w:bottom w:val="double" w:sz="6" w:space="0" w:color="auto"/>
              <w:right w:val="single" w:sz="6" w:space="0" w:color="auto"/>
            </w:tcBorders>
          </w:tcPr>
          <w:p w14:paraId="66878522" w14:textId="77777777" w:rsidR="002F00BD" w:rsidDel="009A2DAF" w:rsidRDefault="002F00BD" w:rsidP="000C15BE">
            <w:pPr>
              <w:pStyle w:val="NormalTableText"/>
              <w:rPr>
                <w:del w:id="93" w:author="Johnny Pang" w:date="2022-04-17T14:21:00Z"/>
                <w:rFonts w:ascii="Calibri" w:hAnsi="Calibri"/>
                <w:sz w:val="22"/>
              </w:rPr>
            </w:pPr>
            <w:del w:id="94" w:author="Johnny Pang" w:date="2022-04-17T14:21:00Z">
              <w:r w:rsidDel="009A2DAF">
                <w:rPr>
                  <w:rFonts w:ascii="Calibri" w:hAnsi="Calibri"/>
                  <w:sz w:val="22"/>
                </w:rPr>
                <w:delText>13</w:delText>
              </w:r>
            </w:del>
          </w:p>
        </w:tc>
        <w:tc>
          <w:tcPr>
            <w:tcW w:w="2207" w:type="dxa"/>
            <w:tcBorders>
              <w:top w:val="single" w:sz="6" w:space="0" w:color="auto"/>
              <w:left w:val="single" w:sz="6" w:space="0" w:color="auto"/>
              <w:bottom w:val="double" w:sz="6" w:space="0" w:color="auto"/>
              <w:right w:val="single" w:sz="6" w:space="0" w:color="auto"/>
            </w:tcBorders>
          </w:tcPr>
          <w:p w14:paraId="780B48A9" w14:textId="77777777" w:rsidR="002F00BD" w:rsidDel="009A2DAF" w:rsidRDefault="002F00BD" w:rsidP="001C0DA9">
            <w:pPr>
              <w:pStyle w:val="NormalTableText"/>
              <w:rPr>
                <w:del w:id="95" w:author="Johnny Pang" w:date="2022-04-17T14:21:00Z"/>
                <w:rFonts w:ascii="Calibri" w:hAnsi="Calibri"/>
                <w:sz w:val="22"/>
              </w:rPr>
            </w:pPr>
            <w:del w:id="96" w:author="Johnny Pang" w:date="2022-04-17T14:21:00Z">
              <w:r w:rsidDel="009A2DAF">
                <w:rPr>
                  <w:rFonts w:ascii="Calibri" w:hAnsi="Calibri"/>
                  <w:sz w:val="22"/>
                </w:rPr>
                <w:delText>March 21, 2016</w:delText>
              </w:r>
            </w:del>
          </w:p>
        </w:tc>
        <w:tc>
          <w:tcPr>
            <w:tcW w:w="5636" w:type="dxa"/>
            <w:tcBorders>
              <w:top w:val="single" w:sz="6" w:space="0" w:color="auto"/>
              <w:left w:val="single" w:sz="6" w:space="0" w:color="auto"/>
              <w:bottom w:val="double" w:sz="6" w:space="0" w:color="auto"/>
              <w:right w:val="double" w:sz="6" w:space="0" w:color="auto"/>
            </w:tcBorders>
          </w:tcPr>
          <w:p w14:paraId="63EF64E4" w14:textId="77777777" w:rsidR="002F00BD" w:rsidDel="009A2DAF" w:rsidRDefault="002F00BD" w:rsidP="00920F24">
            <w:pPr>
              <w:pStyle w:val="NormalTableText"/>
              <w:rPr>
                <w:del w:id="97" w:author="Johnny Pang" w:date="2022-04-17T14:21:00Z"/>
                <w:rFonts w:ascii="Calibri" w:hAnsi="Calibri"/>
                <w:sz w:val="22"/>
                <w:lang w:val="en-US"/>
              </w:rPr>
            </w:pPr>
            <w:del w:id="98" w:author="Johnny Pang" w:date="2022-04-17T14:21:00Z">
              <w:r w:rsidDel="009A2DAF">
                <w:rPr>
                  <w:rFonts w:ascii="Calibri" w:hAnsi="Calibri"/>
                  <w:sz w:val="22"/>
                  <w:lang w:val="en-US"/>
                </w:rPr>
                <w:delText>Spec revised Based on OPSS.MUNI 1010</w:delText>
              </w:r>
              <w:r w:rsidR="00977978" w:rsidDel="009A2DAF">
                <w:rPr>
                  <w:rFonts w:ascii="Calibri" w:hAnsi="Calibri"/>
                  <w:sz w:val="22"/>
                  <w:lang w:val="en-US"/>
                </w:rPr>
                <w:delText xml:space="preserve"> (AAM)</w:delText>
              </w:r>
            </w:del>
          </w:p>
        </w:tc>
      </w:tr>
    </w:tbl>
    <w:p w14:paraId="49EC3822" w14:textId="77777777" w:rsidR="00A90217" w:rsidRPr="00F30EB1" w:rsidDel="009A2DAF" w:rsidRDefault="00A90217" w:rsidP="00A90217">
      <w:pPr>
        <w:pStyle w:val="BodyText"/>
        <w:rPr>
          <w:del w:id="99" w:author="Johnny Pang" w:date="2022-04-17T14:21:00Z"/>
        </w:rPr>
      </w:pPr>
    </w:p>
    <w:p w14:paraId="0632404E" w14:textId="77777777" w:rsidR="00A90217" w:rsidRPr="00F30EB1" w:rsidDel="009A2DAF" w:rsidRDefault="00A90217" w:rsidP="00A90217">
      <w:pPr>
        <w:pStyle w:val="BodyText"/>
        <w:pBdr>
          <w:top w:val="single" w:sz="4" w:space="1" w:color="auto"/>
          <w:left w:val="single" w:sz="4" w:space="0" w:color="auto"/>
          <w:bottom w:val="single" w:sz="4" w:space="1" w:color="auto"/>
          <w:right w:val="single" w:sz="4" w:space="4" w:color="auto"/>
        </w:pBdr>
        <w:rPr>
          <w:del w:id="100" w:author="Johnny Pang" w:date="2022-04-17T14:21:00Z"/>
        </w:rPr>
      </w:pPr>
      <w:del w:id="101" w:author="Johnny Pang" w:date="2022-04-17T14:21:00Z">
        <w:r w:rsidRPr="00F30EB1" w:rsidDel="009A2DAF">
          <w:delText>NOTE:</w:delText>
        </w:r>
      </w:del>
    </w:p>
    <w:p w14:paraId="50D99C8B" w14:textId="77777777" w:rsidR="00A90217" w:rsidRPr="00F30EB1" w:rsidDel="009A2DAF" w:rsidRDefault="00A90217" w:rsidP="00A90217">
      <w:pPr>
        <w:pStyle w:val="BodyText"/>
        <w:pBdr>
          <w:top w:val="single" w:sz="4" w:space="1" w:color="auto"/>
          <w:left w:val="single" w:sz="4" w:space="0" w:color="auto"/>
          <w:bottom w:val="single" w:sz="4" w:space="1" w:color="auto"/>
          <w:right w:val="single" w:sz="4" w:space="4" w:color="auto"/>
        </w:pBdr>
        <w:rPr>
          <w:del w:id="102" w:author="Johnny Pang" w:date="2022-04-17T14:21:00Z"/>
        </w:rPr>
      </w:pPr>
      <w:del w:id="103" w:author="Johnny Pang" w:date="2022-04-17T14:21:00Z">
        <w:r w:rsidRPr="00F30EB1" w:rsidDel="009A2DAF">
          <w:delText>This is a CONTROLLED Document. Any documents appearing in paper form are not controlled and should be checked against the on-line file version prior to use.</w:delText>
        </w:r>
      </w:del>
    </w:p>
    <w:p w14:paraId="475760C7" w14:textId="77777777" w:rsidR="00A90217" w:rsidRPr="00F30EB1" w:rsidDel="009A2DAF" w:rsidRDefault="00A90217" w:rsidP="00A90217">
      <w:pPr>
        <w:pStyle w:val="BodyText"/>
        <w:pBdr>
          <w:top w:val="single" w:sz="4" w:space="1" w:color="auto"/>
          <w:left w:val="single" w:sz="4" w:space="0" w:color="auto"/>
          <w:bottom w:val="single" w:sz="4" w:space="1" w:color="auto"/>
          <w:right w:val="single" w:sz="4" w:space="4" w:color="auto"/>
        </w:pBdr>
        <w:rPr>
          <w:del w:id="104" w:author="Johnny Pang" w:date="2022-04-17T14:21:00Z"/>
        </w:rPr>
      </w:pPr>
      <w:del w:id="105" w:author="Johnny Pang" w:date="2022-04-17T14:21:00Z">
        <w:r w:rsidRPr="00F30EB1" w:rsidDel="009A2DAF">
          <w:rPr>
            <w:b/>
            <w:bCs/>
          </w:rPr>
          <w:delText xml:space="preserve">Notice: </w:delText>
        </w:r>
        <w:r w:rsidRPr="00F30EB1" w:rsidDel="009A2DAF">
          <w:delText>This Document hardcopy must be used for reference purpose only.</w:delText>
        </w:r>
      </w:del>
    </w:p>
    <w:p w14:paraId="7E289BCA" w14:textId="77777777" w:rsidR="00A90217" w:rsidRPr="00F30EB1" w:rsidDel="009A2DAF" w:rsidRDefault="00A90217" w:rsidP="00A90217">
      <w:pPr>
        <w:pStyle w:val="BodyText"/>
        <w:pBdr>
          <w:top w:val="single" w:sz="4" w:space="1" w:color="auto"/>
          <w:left w:val="single" w:sz="4" w:space="0" w:color="auto"/>
          <w:bottom w:val="single" w:sz="4" w:space="1" w:color="auto"/>
          <w:right w:val="single" w:sz="4" w:space="4" w:color="auto"/>
        </w:pBdr>
        <w:rPr>
          <w:del w:id="106" w:author="Johnny Pang" w:date="2022-04-17T14:21:00Z"/>
          <w:b/>
          <w:bCs/>
        </w:rPr>
      </w:pPr>
      <w:del w:id="107" w:author="Johnny Pang" w:date="2022-04-17T14:21:00Z">
        <w:r w:rsidRPr="00F30EB1" w:rsidDel="009A2DAF">
          <w:rPr>
            <w:b/>
          </w:rPr>
          <w:delText>The on-line copy is the current version of the document.</w:delText>
        </w:r>
      </w:del>
    </w:p>
    <w:p w14:paraId="76ED8AFE" w14:textId="77777777" w:rsidR="00E11247" w:rsidRPr="00F30EB1" w:rsidRDefault="00E11247" w:rsidP="00A90217">
      <w:pPr>
        <w:pStyle w:val="BodyText"/>
      </w:pPr>
    </w:p>
    <w:p w14:paraId="11FA20CC" w14:textId="77777777" w:rsidR="00F6204E" w:rsidRPr="00F30EB1" w:rsidRDefault="00CE0EE1" w:rsidP="00B64538">
      <w:pPr>
        <w:pStyle w:val="Heading1"/>
        <w:rPr>
          <w:szCs w:val="22"/>
        </w:rPr>
      </w:pPr>
      <w:r w:rsidRPr="00F30EB1">
        <w:rPr>
          <w:szCs w:val="22"/>
          <w:highlight w:val="lightGray"/>
        </w:rPr>
        <w:br w:type="page"/>
      </w:r>
      <w:r w:rsidR="00960901" w:rsidRPr="00F30EB1">
        <w:rPr>
          <w:szCs w:val="22"/>
        </w:rPr>
        <w:lastRenderedPageBreak/>
        <w:t>GEneral</w:t>
      </w:r>
    </w:p>
    <w:p w14:paraId="43C8E297" w14:textId="77777777" w:rsidR="00C80C03" w:rsidRPr="00F30EB1" w:rsidRDefault="00D212EC" w:rsidP="00607A15">
      <w:pPr>
        <w:pStyle w:val="Heading2"/>
        <w:rPr>
          <w:szCs w:val="22"/>
        </w:rPr>
      </w:pPr>
      <w:r w:rsidRPr="00F30EB1">
        <w:rPr>
          <w:szCs w:val="22"/>
        </w:rPr>
        <w:t xml:space="preserve">Related </w:t>
      </w:r>
      <w:r w:rsidR="00DA097A" w:rsidRPr="00F30EB1">
        <w:rPr>
          <w:szCs w:val="22"/>
        </w:rPr>
        <w:t>Sections</w:t>
      </w:r>
    </w:p>
    <w:p w14:paraId="0CA98257" w14:textId="77777777" w:rsidR="00C5732D" w:rsidRPr="009A2DAF" w:rsidDel="00716DA2" w:rsidRDefault="00C5732D" w:rsidP="00C5732D">
      <w:pPr>
        <w:pStyle w:val="Heading3"/>
        <w:numPr>
          <w:ilvl w:val="0"/>
          <w:numId w:val="0"/>
        </w:numPr>
        <w:ind w:left="720"/>
        <w:rPr>
          <w:del w:id="108" w:author="Axel Ouillet" w:date="2022-03-22T17:11:00Z"/>
          <w:i/>
        </w:rPr>
      </w:pPr>
      <w:del w:id="109" w:author="Axel Ouillet" w:date="2022-03-22T17:11:00Z">
        <w:r w:rsidRPr="009A2DAF" w:rsidDel="00716DA2">
          <w:rPr>
            <w:i/>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5DFA0205" w14:textId="77777777" w:rsidR="00C5732D" w:rsidRPr="009A2DAF" w:rsidDel="00716DA2" w:rsidRDefault="00C5732D" w:rsidP="00C5732D">
      <w:pPr>
        <w:pStyle w:val="Heading3"/>
        <w:numPr>
          <w:ilvl w:val="0"/>
          <w:numId w:val="0"/>
        </w:numPr>
        <w:ind w:left="720"/>
        <w:rPr>
          <w:del w:id="110" w:author="Axel Ouillet" w:date="2022-03-22T17:11:00Z"/>
          <w:i/>
        </w:rPr>
      </w:pPr>
    </w:p>
    <w:p w14:paraId="5B2C5F6B" w14:textId="77777777" w:rsidR="00C5732D" w:rsidRPr="009A2DAF" w:rsidDel="00716DA2" w:rsidRDefault="00C5732D" w:rsidP="00C5732D">
      <w:pPr>
        <w:pStyle w:val="Heading3"/>
        <w:numPr>
          <w:ilvl w:val="0"/>
          <w:numId w:val="0"/>
        </w:numPr>
        <w:ind w:left="720"/>
        <w:rPr>
          <w:del w:id="111" w:author="Axel Ouillet" w:date="2022-03-22T17:11:00Z"/>
          <w:i/>
        </w:rPr>
      </w:pPr>
      <w:del w:id="112" w:author="Axel Ouillet" w:date="2022-03-22T17:11:00Z">
        <w:r w:rsidRPr="009A2DAF" w:rsidDel="00716DA2">
          <w:rPr>
            <w:i/>
          </w:rPr>
          <w:delText>Cross-referencing here may also be used to coordinate assemblies or systems whose components may span multiple Sections and which must meet certain performance requirements as an assembly or system.</w:delText>
        </w:r>
      </w:del>
    </w:p>
    <w:p w14:paraId="50557166" w14:textId="77777777" w:rsidR="00C5732D" w:rsidRPr="009A2DAF" w:rsidDel="00716DA2" w:rsidRDefault="00C5732D" w:rsidP="00C5732D">
      <w:pPr>
        <w:pStyle w:val="Heading3"/>
        <w:numPr>
          <w:ilvl w:val="0"/>
          <w:numId w:val="0"/>
        </w:numPr>
        <w:ind w:left="720"/>
        <w:rPr>
          <w:del w:id="113" w:author="Axel Ouillet" w:date="2022-03-22T17:11:00Z"/>
          <w:i/>
        </w:rPr>
      </w:pPr>
    </w:p>
    <w:p w14:paraId="78EC349C" w14:textId="77777777" w:rsidR="00C5732D" w:rsidRPr="009A2DAF" w:rsidDel="00716DA2" w:rsidRDefault="00C5732D" w:rsidP="00C5732D">
      <w:pPr>
        <w:pStyle w:val="Heading3"/>
        <w:numPr>
          <w:ilvl w:val="0"/>
          <w:numId w:val="0"/>
        </w:numPr>
        <w:ind w:left="720"/>
        <w:rPr>
          <w:del w:id="114" w:author="Axel Ouillet" w:date="2022-03-22T17:11:00Z"/>
          <w:i/>
        </w:rPr>
      </w:pPr>
      <w:del w:id="115" w:author="Axel Ouillet" w:date="2022-03-22T17:11:00Z">
        <w:r w:rsidRPr="009A2DAF" w:rsidDel="00716DA2">
          <w:rPr>
            <w:i/>
          </w:rPr>
          <w:delText>Contractor is responsible for coordination of the Work. Contractor is responsible for being familiar with and incorporating all required elements of cross-referenced Specifications cited.</w:delText>
        </w:r>
      </w:del>
    </w:p>
    <w:p w14:paraId="18AB4DB8" w14:textId="77777777" w:rsidR="00C5732D" w:rsidRPr="009A2DAF" w:rsidDel="00716DA2" w:rsidRDefault="00C5732D" w:rsidP="00C5732D">
      <w:pPr>
        <w:pStyle w:val="Heading3"/>
        <w:numPr>
          <w:ilvl w:val="0"/>
          <w:numId w:val="0"/>
        </w:numPr>
        <w:ind w:left="720"/>
        <w:rPr>
          <w:del w:id="116" w:author="Axel Ouillet" w:date="2022-03-22T17:11:00Z"/>
          <w:i/>
        </w:rPr>
      </w:pPr>
    </w:p>
    <w:p w14:paraId="7ED147DC" w14:textId="77777777" w:rsidR="00C5732D" w:rsidRPr="009A2DAF" w:rsidDel="00716DA2" w:rsidRDefault="00C5732D" w:rsidP="00C5732D">
      <w:pPr>
        <w:pStyle w:val="Heading3"/>
        <w:numPr>
          <w:ilvl w:val="0"/>
          <w:numId w:val="0"/>
        </w:numPr>
        <w:ind w:left="720"/>
        <w:rPr>
          <w:del w:id="117" w:author="Axel Ouillet" w:date="2022-03-22T17:11:00Z"/>
          <w:i/>
        </w:rPr>
      </w:pPr>
      <w:del w:id="118" w:author="Axel Ouillet" w:date="2022-03-22T17:11:00Z">
        <w:r w:rsidRPr="009A2DAF" w:rsidDel="00716DA2">
          <w:rPr>
            <w:i/>
          </w:rPr>
          <w:delText>This Section is to be completed/updated during the design development by the Consultant. If it is not applicable to the section for the specific project it may be deleted.]</w:delText>
        </w:r>
      </w:del>
    </w:p>
    <w:p w14:paraId="3DBEAFB8" w14:textId="77777777" w:rsidR="00C5732D" w:rsidRPr="009A2DAF" w:rsidDel="00716DA2" w:rsidRDefault="00C5732D" w:rsidP="00C5732D">
      <w:pPr>
        <w:pStyle w:val="Heading3"/>
        <w:numPr>
          <w:ilvl w:val="0"/>
          <w:numId w:val="0"/>
        </w:numPr>
        <w:ind w:left="720"/>
        <w:rPr>
          <w:del w:id="119" w:author="Axel Ouillet" w:date="2022-03-22T17:11:00Z"/>
          <w:i/>
        </w:rPr>
      </w:pPr>
    </w:p>
    <w:p w14:paraId="5767F5CB" w14:textId="77777777" w:rsidR="00C5732D" w:rsidRPr="009A2DAF" w:rsidDel="00716DA2" w:rsidRDefault="00C5732D" w:rsidP="00C5732D">
      <w:pPr>
        <w:pStyle w:val="Heading3"/>
        <w:numPr>
          <w:ilvl w:val="0"/>
          <w:numId w:val="0"/>
        </w:numPr>
        <w:ind w:left="720"/>
        <w:rPr>
          <w:del w:id="120" w:author="Axel Ouillet" w:date="2022-03-22T17:11:00Z"/>
          <w:i/>
        </w:rPr>
      </w:pPr>
      <w:del w:id="121" w:author="Axel Ouillet" w:date="2022-03-22T17:11:00Z">
        <w:r w:rsidRPr="009A2DAF" w:rsidDel="00716DA2">
          <w:rPr>
            <w:i/>
          </w:rPr>
          <w:delText>[List Sections specifying installation of products supplied but not installed under this Section and indicate specific items.]</w:delText>
        </w:r>
      </w:del>
    </w:p>
    <w:p w14:paraId="4A4D3F51" w14:textId="77777777" w:rsidR="00C5732D" w:rsidRPr="009A2DAF" w:rsidDel="00716DA2" w:rsidRDefault="00C5732D" w:rsidP="00C5732D">
      <w:pPr>
        <w:pStyle w:val="Heading3"/>
        <w:numPr>
          <w:ilvl w:val="0"/>
          <w:numId w:val="0"/>
        </w:numPr>
        <w:ind w:left="720"/>
        <w:rPr>
          <w:del w:id="122" w:author="Axel Ouillet" w:date="2022-03-22T17:11:00Z"/>
          <w:i/>
        </w:rPr>
      </w:pPr>
    </w:p>
    <w:p w14:paraId="1082E6B6" w14:textId="77777777" w:rsidR="00C5732D" w:rsidRPr="009A2DAF" w:rsidDel="00716DA2" w:rsidRDefault="00C5732D" w:rsidP="00C5732D">
      <w:pPr>
        <w:pStyle w:val="Heading3"/>
        <w:numPr>
          <w:ilvl w:val="0"/>
          <w:numId w:val="0"/>
        </w:numPr>
        <w:ind w:left="1440" w:hanging="720"/>
        <w:rPr>
          <w:del w:id="123" w:author="Axel Ouillet" w:date="2022-03-22T17:11:00Z"/>
        </w:rPr>
      </w:pPr>
      <w:del w:id="124" w:author="Axel Ouillet" w:date="2022-03-22T17:11:00Z">
        <w:r w:rsidRPr="009A2DAF" w:rsidDel="00716DA2">
          <w:delText>.1</w:delText>
        </w:r>
        <w:r w:rsidRPr="009A2DAF" w:rsidDel="00716DA2">
          <w:tab/>
          <w:delText>Section [______ – ____________]:  Execution requirements for ...[item]...  specified under this Section.</w:delText>
        </w:r>
      </w:del>
    </w:p>
    <w:p w14:paraId="08D99742" w14:textId="77777777" w:rsidR="00C5732D" w:rsidRPr="009A2DAF" w:rsidDel="00716DA2" w:rsidRDefault="00C5732D" w:rsidP="00C5732D">
      <w:pPr>
        <w:pStyle w:val="Heading3"/>
        <w:numPr>
          <w:ilvl w:val="0"/>
          <w:numId w:val="0"/>
        </w:numPr>
        <w:ind w:left="1440" w:hanging="720"/>
        <w:rPr>
          <w:del w:id="125" w:author="Axel Ouillet" w:date="2022-03-22T17:11:00Z"/>
        </w:rPr>
      </w:pPr>
    </w:p>
    <w:p w14:paraId="1E8C68DD" w14:textId="77777777" w:rsidR="00C5732D" w:rsidRPr="009A2DAF" w:rsidDel="00716DA2" w:rsidRDefault="00C5732D" w:rsidP="00C5732D">
      <w:pPr>
        <w:pStyle w:val="Heading3"/>
        <w:numPr>
          <w:ilvl w:val="0"/>
          <w:numId w:val="0"/>
        </w:numPr>
        <w:ind w:left="1440" w:hanging="720"/>
        <w:rPr>
          <w:del w:id="126" w:author="Axel Ouillet" w:date="2022-03-22T17:11:00Z"/>
        </w:rPr>
      </w:pPr>
      <w:del w:id="127" w:author="Axel Ouillet" w:date="2022-03-22T17:11:00Z">
        <w:r w:rsidRPr="009A2DAF" w:rsidDel="00716DA2">
          <w:delText>.2</w:delText>
        </w:r>
        <w:r w:rsidRPr="009A2DAF" w:rsidDel="00716DA2">
          <w:tab/>
          <w:delText>Section [______ – ____________]:  Product requirements for ...[item]...  for installation under this Section.</w:delText>
        </w:r>
      </w:del>
    </w:p>
    <w:p w14:paraId="0B9FAE5F" w14:textId="77777777" w:rsidR="00C5732D" w:rsidRPr="009A2DAF" w:rsidDel="00716DA2" w:rsidRDefault="00C5732D" w:rsidP="00C5732D">
      <w:pPr>
        <w:pStyle w:val="Heading3"/>
        <w:numPr>
          <w:ilvl w:val="0"/>
          <w:numId w:val="0"/>
        </w:numPr>
        <w:ind w:left="720"/>
        <w:rPr>
          <w:del w:id="128" w:author="Axel Ouillet" w:date="2022-03-22T17:11:00Z"/>
        </w:rPr>
      </w:pPr>
    </w:p>
    <w:p w14:paraId="07F11BF3" w14:textId="77777777" w:rsidR="00C5732D" w:rsidRPr="009A2DAF" w:rsidDel="00716DA2" w:rsidRDefault="00C5732D" w:rsidP="00C5732D">
      <w:pPr>
        <w:pStyle w:val="Heading3"/>
        <w:numPr>
          <w:ilvl w:val="0"/>
          <w:numId w:val="0"/>
        </w:numPr>
        <w:ind w:left="720"/>
        <w:rPr>
          <w:del w:id="129" w:author="Axel Ouillet" w:date="2022-03-22T17:11:00Z"/>
          <w:i/>
        </w:rPr>
      </w:pPr>
      <w:del w:id="130" w:author="Axel Ouillet" w:date="2022-03-22T17:11:00Z">
        <w:r w:rsidRPr="009A2DAF" w:rsidDel="00716DA2">
          <w:rPr>
            <w:i/>
          </w:rPr>
          <w:delText>[List Sections specifying related requirements.]</w:delText>
        </w:r>
      </w:del>
    </w:p>
    <w:p w14:paraId="47C9FDE9" w14:textId="77777777" w:rsidR="00C5732D" w:rsidRPr="009A2DAF" w:rsidDel="00716DA2" w:rsidRDefault="00C5732D" w:rsidP="00C5732D">
      <w:pPr>
        <w:pStyle w:val="Heading3"/>
        <w:numPr>
          <w:ilvl w:val="0"/>
          <w:numId w:val="0"/>
        </w:numPr>
        <w:ind w:left="720"/>
        <w:rPr>
          <w:del w:id="131" w:author="Axel Ouillet" w:date="2022-03-22T17:11:00Z"/>
        </w:rPr>
      </w:pPr>
      <w:del w:id="132" w:author="Axel Ouillet" w:date="2022-03-22T17:11:00Z">
        <w:r w:rsidRPr="009A2DAF" w:rsidDel="00716DA2">
          <w:delText>.3</w:delText>
        </w:r>
        <w:r w:rsidRPr="009A2DAF" w:rsidDel="00716DA2">
          <w:tab/>
          <w:delText>Section [______ – ____________]:  [Optional short phrase indicating relationship].</w:delText>
        </w:r>
      </w:del>
    </w:p>
    <w:p w14:paraId="2B1EBC2C" w14:textId="77777777" w:rsidR="00E767C9" w:rsidRPr="009A2DAF" w:rsidRDefault="00CF2B2F" w:rsidP="00CF2B2F">
      <w:pPr>
        <w:pStyle w:val="Heading4"/>
      </w:pPr>
      <w:r w:rsidRPr="009A2DAF">
        <w:t xml:space="preserve">Section 01550 </w:t>
      </w:r>
      <w:r w:rsidR="004F7733" w:rsidRPr="009A2DAF">
        <w:t xml:space="preserve">– </w:t>
      </w:r>
      <w:r w:rsidRPr="009A2DAF">
        <w:t>Traffic Control</w:t>
      </w:r>
    </w:p>
    <w:p w14:paraId="5525A65F" w14:textId="77777777" w:rsidR="00CF2B2F" w:rsidRPr="009A2DAF" w:rsidRDefault="00CF2B2F" w:rsidP="00CF2B2F">
      <w:pPr>
        <w:pStyle w:val="Heading4"/>
      </w:pPr>
      <w:r w:rsidRPr="009A2DAF">
        <w:t xml:space="preserve">Section 02315 </w:t>
      </w:r>
      <w:r w:rsidR="004F7733" w:rsidRPr="009A2DAF">
        <w:t xml:space="preserve">– </w:t>
      </w:r>
      <w:r w:rsidRPr="009A2DAF">
        <w:t>Excavation Trenching and Backfilling</w:t>
      </w:r>
    </w:p>
    <w:p w14:paraId="206C61CE" w14:textId="77777777" w:rsidR="00CF2B2F" w:rsidRPr="009A2DAF" w:rsidRDefault="004F7733" w:rsidP="00CF2B2F">
      <w:pPr>
        <w:pStyle w:val="Heading4"/>
      </w:pPr>
      <w:r w:rsidRPr="009A2DAF">
        <w:t xml:space="preserve">Section </w:t>
      </w:r>
      <w:r w:rsidR="00CF2B2F" w:rsidRPr="009A2DAF">
        <w:t xml:space="preserve">02320 </w:t>
      </w:r>
      <w:r w:rsidRPr="009A2DAF">
        <w:t>– E</w:t>
      </w:r>
      <w:r w:rsidR="00CF2B2F" w:rsidRPr="009A2DAF">
        <w:t>xca</w:t>
      </w:r>
      <w:r w:rsidRPr="009A2DAF">
        <w:t>vat</w:t>
      </w:r>
      <w:r w:rsidR="00CF2B2F" w:rsidRPr="009A2DAF">
        <w:t>ion Backfilling and Grading for</w:t>
      </w:r>
      <w:r w:rsidRPr="009A2DAF">
        <w:t xml:space="preserve"> </w:t>
      </w:r>
      <w:r w:rsidR="00CF2B2F" w:rsidRPr="009A2DAF">
        <w:t>Structures</w:t>
      </w:r>
    </w:p>
    <w:p w14:paraId="78F0E6C3" w14:textId="77777777" w:rsidR="00CF2B2F" w:rsidRPr="009A2DAF" w:rsidRDefault="004F7733" w:rsidP="008244C1">
      <w:pPr>
        <w:pStyle w:val="Heading4"/>
      </w:pPr>
      <w:r w:rsidRPr="009A2DAF">
        <w:t xml:space="preserve">Section </w:t>
      </w:r>
      <w:r w:rsidR="00CF2B2F" w:rsidRPr="009A2DAF">
        <w:t>0272</w:t>
      </w:r>
      <w:r w:rsidR="008244C1" w:rsidRPr="009A2DAF">
        <w:t>0 –Untreated Granular Subbase, Base, Surface and Shoulder</w:t>
      </w:r>
    </w:p>
    <w:p w14:paraId="4CD1B941" w14:textId="77777777" w:rsidR="00E63642" w:rsidRPr="00F30EB1" w:rsidRDefault="00E63642" w:rsidP="00607A15">
      <w:pPr>
        <w:pStyle w:val="Heading2"/>
        <w:rPr>
          <w:szCs w:val="22"/>
        </w:rPr>
      </w:pPr>
      <w:r w:rsidRPr="00F30EB1">
        <w:rPr>
          <w:szCs w:val="22"/>
        </w:rPr>
        <w:t>References</w:t>
      </w:r>
    </w:p>
    <w:p w14:paraId="24BCDA8A" w14:textId="77777777" w:rsidR="00143A86" w:rsidRPr="00F30EB1" w:rsidRDefault="00143A86" w:rsidP="00143A86">
      <w:pPr>
        <w:pStyle w:val="Heading3"/>
        <w:rPr>
          <w:szCs w:val="22"/>
        </w:rPr>
      </w:pPr>
      <w:r w:rsidRPr="00F30EB1">
        <w:rPr>
          <w:szCs w:val="22"/>
        </w:rPr>
        <w:t>Ontario Provincial Standards for Roads and Public Works</w:t>
      </w:r>
      <w:r w:rsidR="002F00BD" w:rsidRPr="00F30EB1">
        <w:rPr>
          <w:szCs w:val="22"/>
        </w:rPr>
        <w:t xml:space="preserve"> (OPSS)</w:t>
      </w:r>
    </w:p>
    <w:p w14:paraId="7C18B77F" w14:textId="77777777" w:rsidR="000F5134" w:rsidRPr="00F30EB1" w:rsidRDefault="0016511E" w:rsidP="00143A86">
      <w:pPr>
        <w:pStyle w:val="Heading4"/>
        <w:rPr>
          <w:szCs w:val="22"/>
        </w:rPr>
      </w:pPr>
      <w:r w:rsidRPr="00F30EB1">
        <w:rPr>
          <w:szCs w:val="22"/>
        </w:rPr>
        <w:t xml:space="preserve">OPSS.MUNI </w:t>
      </w:r>
      <w:r w:rsidR="000F5134" w:rsidRPr="00F30EB1">
        <w:rPr>
          <w:szCs w:val="22"/>
        </w:rPr>
        <w:t xml:space="preserve">1010 </w:t>
      </w:r>
      <w:r w:rsidRPr="00F30EB1">
        <w:rPr>
          <w:szCs w:val="22"/>
        </w:rPr>
        <w:t>Aggregates</w:t>
      </w:r>
      <w:r w:rsidR="00943E1C" w:rsidRPr="00F30EB1">
        <w:rPr>
          <w:szCs w:val="22"/>
        </w:rPr>
        <w:t>- Base, Subbase, Select Subgrade and Backfill Mater</w:t>
      </w:r>
      <w:r w:rsidR="001B38A0" w:rsidRPr="00F30EB1">
        <w:rPr>
          <w:szCs w:val="22"/>
        </w:rPr>
        <w:t xml:space="preserve">ial </w:t>
      </w:r>
      <w:r w:rsidR="000F5134" w:rsidRPr="00F30EB1">
        <w:rPr>
          <w:szCs w:val="22"/>
        </w:rPr>
        <w:t>(April 20</w:t>
      </w:r>
      <w:r w:rsidR="00F0614F" w:rsidRPr="00F30EB1">
        <w:rPr>
          <w:szCs w:val="22"/>
        </w:rPr>
        <w:t>13</w:t>
      </w:r>
      <w:r w:rsidR="000F5134" w:rsidRPr="00F30EB1">
        <w:rPr>
          <w:szCs w:val="22"/>
        </w:rPr>
        <w:t>)</w:t>
      </w:r>
    </w:p>
    <w:p w14:paraId="5B447B65" w14:textId="77777777" w:rsidR="00E63642" w:rsidRPr="00F30EB1" w:rsidRDefault="00E63642" w:rsidP="00143A86">
      <w:pPr>
        <w:pStyle w:val="Heading1"/>
        <w:rPr>
          <w:szCs w:val="22"/>
        </w:rPr>
      </w:pPr>
      <w:r w:rsidRPr="00F30EB1">
        <w:rPr>
          <w:szCs w:val="22"/>
        </w:rPr>
        <w:t>Materials</w:t>
      </w:r>
    </w:p>
    <w:p w14:paraId="6D3EC00F" w14:textId="77777777" w:rsidR="00F0614F" w:rsidRPr="00F30EB1" w:rsidRDefault="00F0614F" w:rsidP="00C36BAB">
      <w:pPr>
        <w:pStyle w:val="Heading2"/>
        <w:rPr>
          <w:szCs w:val="22"/>
        </w:rPr>
      </w:pPr>
      <w:r w:rsidRPr="00F30EB1">
        <w:rPr>
          <w:b/>
          <w:szCs w:val="22"/>
        </w:rPr>
        <w:t>OPSS</w:t>
      </w:r>
      <w:r w:rsidR="00F1312E" w:rsidRPr="00F30EB1">
        <w:rPr>
          <w:b/>
          <w:szCs w:val="22"/>
        </w:rPr>
        <w:t>.MUNI.</w:t>
      </w:r>
      <w:r w:rsidRPr="00F30EB1">
        <w:rPr>
          <w:b/>
          <w:szCs w:val="22"/>
        </w:rPr>
        <w:t>1010</w:t>
      </w:r>
      <w:r w:rsidRPr="00F30EB1">
        <w:rPr>
          <w:szCs w:val="22"/>
        </w:rPr>
        <w:t xml:space="preserve"> shall be followed with the following amendments:</w:t>
      </w:r>
    </w:p>
    <w:p w14:paraId="1B5AEEA5" w14:textId="77777777" w:rsidR="00F0614F" w:rsidRPr="00F30EB1" w:rsidRDefault="00F0614F" w:rsidP="00306AE6">
      <w:pPr>
        <w:pStyle w:val="Heading3"/>
        <w:numPr>
          <w:ilvl w:val="0"/>
          <w:numId w:val="0"/>
        </w:numPr>
        <w:ind w:left="720"/>
        <w:rPr>
          <w:b/>
          <w:szCs w:val="22"/>
          <w:lang w:eastAsia="en-CA"/>
        </w:rPr>
      </w:pPr>
      <w:r w:rsidRPr="00F30EB1">
        <w:rPr>
          <w:b/>
          <w:szCs w:val="22"/>
          <w:lang w:eastAsia="en-CA"/>
        </w:rPr>
        <w:t>1010.05</w:t>
      </w:r>
      <w:r w:rsidR="006027F4" w:rsidRPr="00F30EB1">
        <w:rPr>
          <w:b/>
          <w:szCs w:val="22"/>
          <w:lang w:eastAsia="en-CA"/>
        </w:rPr>
        <w:t xml:space="preserve"> </w:t>
      </w:r>
      <w:r w:rsidRPr="00F30EB1">
        <w:rPr>
          <w:b/>
          <w:szCs w:val="22"/>
          <w:lang w:eastAsia="en-CA"/>
        </w:rPr>
        <w:t>MATERIALS</w:t>
      </w:r>
    </w:p>
    <w:p w14:paraId="0A81F8B3" w14:textId="77777777" w:rsidR="006027F4" w:rsidRDefault="00F0614F" w:rsidP="00306AE6">
      <w:pPr>
        <w:pStyle w:val="Heading3"/>
        <w:rPr>
          <w:lang w:eastAsia="en-CA"/>
        </w:rPr>
      </w:pPr>
      <w:proofErr w:type="gramStart"/>
      <w:r w:rsidRPr="0016511E">
        <w:rPr>
          <w:b/>
          <w:lang w:eastAsia="en-CA"/>
        </w:rPr>
        <w:t xml:space="preserve">1010.05.01 </w:t>
      </w:r>
      <w:r w:rsidR="00A5093F">
        <w:rPr>
          <w:b/>
          <w:lang w:eastAsia="en-CA"/>
        </w:rPr>
        <w:t xml:space="preserve"> </w:t>
      </w:r>
      <w:r w:rsidRPr="0016511E">
        <w:rPr>
          <w:b/>
          <w:lang w:eastAsia="en-CA"/>
        </w:rPr>
        <w:t>General</w:t>
      </w:r>
      <w:proofErr w:type="gramEnd"/>
      <w:r w:rsidRPr="0016511E">
        <w:rPr>
          <w:lang w:eastAsia="en-CA"/>
        </w:rPr>
        <w:t xml:space="preserve"> is amended by the addition of the following:</w:t>
      </w:r>
    </w:p>
    <w:p w14:paraId="372EACD1" w14:textId="77777777" w:rsidR="00F0614F" w:rsidRPr="0016511E" w:rsidRDefault="00F0614F" w:rsidP="006027F4">
      <w:pPr>
        <w:pStyle w:val="Heading3"/>
        <w:numPr>
          <w:ilvl w:val="0"/>
          <w:numId w:val="0"/>
        </w:numPr>
        <w:ind w:left="1350"/>
        <w:rPr>
          <w:lang w:eastAsia="en-CA"/>
        </w:rPr>
      </w:pPr>
    </w:p>
    <w:p w14:paraId="14A893D6" w14:textId="77777777" w:rsidR="00F0614F" w:rsidRPr="0016511E" w:rsidRDefault="00F0614F" w:rsidP="004778A0">
      <w:pPr>
        <w:pStyle w:val="Heading4"/>
        <w:numPr>
          <w:ilvl w:val="0"/>
          <w:numId w:val="0"/>
        </w:numPr>
        <w:ind w:left="2160"/>
      </w:pPr>
      <w:r w:rsidRPr="0016511E">
        <w:t>If the Contractor wishes to use reclaimed concrete material (RCM), prior to deliver</w:t>
      </w:r>
      <w:r w:rsidR="001B38A0">
        <w:t>y</w:t>
      </w:r>
      <w:r w:rsidRPr="0016511E">
        <w:t xml:space="preserve"> of the material to site, it must obtain the </w:t>
      </w:r>
      <w:r w:rsidR="00F1312E">
        <w:t>Consultant</w:t>
      </w:r>
      <w:r w:rsidRPr="0016511E">
        <w:t>’s written approval. The RCM must be in full compliance with the requirements of OPSS 1001 and OPSS.MUNI 1010.  The Contractor shall provide a full submission indicating the following:</w:t>
      </w:r>
    </w:p>
    <w:p w14:paraId="223C3E47" w14:textId="77777777" w:rsidR="00F0614F" w:rsidRPr="004778A0" w:rsidRDefault="00F0614F" w:rsidP="00306AE6">
      <w:pPr>
        <w:pStyle w:val="Heading5"/>
        <w:rPr>
          <w:sz w:val="22"/>
          <w:szCs w:val="22"/>
        </w:rPr>
      </w:pPr>
      <w:r w:rsidRPr="004778A0">
        <w:rPr>
          <w:sz w:val="22"/>
          <w:szCs w:val="22"/>
        </w:rPr>
        <w:t>The sources of the reclaimed concrete material.</w:t>
      </w:r>
    </w:p>
    <w:p w14:paraId="7C2DF2D8" w14:textId="77777777" w:rsidR="00F0614F" w:rsidRPr="004778A0" w:rsidRDefault="00F0614F" w:rsidP="00306AE6">
      <w:pPr>
        <w:pStyle w:val="Heading5"/>
        <w:rPr>
          <w:sz w:val="22"/>
          <w:szCs w:val="22"/>
        </w:rPr>
      </w:pPr>
      <w:r w:rsidRPr="004778A0">
        <w:rPr>
          <w:sz w:val="22"/>
          <w:szCs w:val="22"/>
        </w:rPr>
        <w:t xml:space="preserve">The production </w:t>
      </w:r>
      <w:proofErr w:type="gramStart"/>
      <w:r w:rsidRPr="004778A0">
        <w:rPr>
          <w:sz w:val="22"/>
          <w:szCs w:val="22"/>
        </w:rPr>
        <w:t>plant</w:t>
      </w:r>
      <w:proofErr w:type="gramEnd"/>
      <w:r w:rsidRPr="004778A0">
        <w:rPr>
          <w:sz w:val="22"/>
          <w:szCs w:val="22"/>
        </w:rPr>
        <w:t>.</w:t>
      </w:r>
    </w:p>
    <w:p w14:paraId="09CA4C7F" w14:textId="77777777" w:rsidR="00F0614F" w:rsidRPr="004778A0" w:rsidRDefault="00F0614F" w:rsidP="00306AE6">
      <w:pPr>
        <w:pStyle w:val="Heading5"/>
        <w:rPr>
          <w:sz w:val="22"/>
          <w:szCs w:val="22"/>
        </w:rPr>
      </w:pPr>
      <w:r w:rsidRPr="004778A0">
        <w:rPr>
          <w:sz w:val="22"/>
          <w:szCs w:val="22"/>
        </w:rPr>
        <w:t>Stockpile location.</w:t>
      </w:r>
    </w:p>
    <w:p w14:paraId="30E559B6" w14:textId="77777777" w:rsidR="00F0614F" w:rsidRPr="004778A0" w:rsidRDefault="00F0614F" w:rsidP="00306AE6">
      <w:pPr>
        <w:pStyle w:val="Heading5"/>
        <w:rPr>
          <w:sz w:val="22"/>
          <w:szCs w:val="22"/>
        </w:rPr>
      </w:pPr>
      <w:r w:rsidRPr="004778A0">
        <w:rPr>
          <w:sz w:val="22"/>
          <w:szCs w:val="22"/>
        </w:rPr>
        <w:t>Date of production.</w:t>
      </w:r>
    </w:p>
    <w:p w14:paraId="69AF7015" w14:textId="77777777" w:rsidR="00306AE6" w:rsidRPr="004778A0" w:rsidRDefault="00F0614F" w:rsidP="00306AE6">
      <w:pPr>
        <w:pStyle w:val="Heading5"/>
        <w:rPr>
          <w:sz w:val="22"/>
          <w:szCs w:val="22"/>
          <w:lang w:val="en-CA"/>
        </w:rPr>
      </w:pPr>
      <w:r w:rsidRPr="004778A0">
        <w:rPr>
          <w:sz w:val="22"/>
          <w:szCs w:val="22"/>
        </w:rPr>
        <w:t>Quantity of material in stockpile.</w:t>
      </w:r>
      <w:r w:rsidR="00306AE6" w:rsidRPr="004778A0">
        <w:rPr>
          <w:sz w:val="22"/>
          <w:szCs w:val="22"/>
        </w:rPr>
        <w:t xml:space="preserve"> </w:t>
      </w:r>
      <w:del w:id="133" w:author="Johnny Pang" w:date="2022-04-17T14:21:00Z">
        <w:r w:rsidR="00306AE6" w:rsidRPr="004778A0" w:rsidDel="009A2DAF">
          <w:rPr>
            <w:i/>
            <w:sz w:val="22"/>
            <w:szCs w:val="22"/>
          </w:rPr>
          <w:delText>[</w:delText>
        </w:r>
        <w:r w:rsidR="00306AE6" w:rsidRPr="004778A0" w:rsidDel="009A2DAF">
          <w:rPr>
            <w:i/>
            <w:sz w:val="22"/>
            <w:szCs w:val="22"/>
            <w:highlight w:val="yellow"/>
            <w:lang w:val="en-CA"/>
          </w:rPr>
          <w:delText xml:space="preserve">Designer Note: </w:delText>
        </w:r>
        <w:r w:rsidR="004778A0" w:rsidDel="009A2DAF">
          <w:rPr>
            <w:i/>
            <w:sz w:val="22"/>
            <w:szCs w:val="22"/>
            <w:highlight w:val="yellow"/>
            <w:lang w:val="en-CA"/>
          </w:rPr>
          <w:delText>Consultant to review and amend wording to r</w:delText>
        </w:r>
        <w:r w:rsidR="00306AE6" w:rsidRPr="004778A0" w:rsidDel="009A2DAF">
          <w:rPr>
            <w:i/>
            <w:sz w:val="22"/>
            <w:szCs w:val="22"/>
            <w:highlight w:val="yellow"/>
            <w:lang w:val="en-CA"/>
          </w:rPr>
          <w:delText>equest a minimum percentage of reclaimed material to be used when LEED Certification is a project deliverable.</w:delText>
        </w:r>
        <w:r w:rsidR="00306AE6" w:rsidRPr="004778A0" w:rsidDel="009A2DAF">
          <w:rPr>
            <w:i/>
            <w:sz w:val="22"/>
            <w:szCs w:val="22"/>
            <w:lang w:val="en-CA"/>
          </w:rPr>
          <w:delText>]</w:delText>
        </w:r>
      </w:del>
    </w:p>
    <w:p w14:paraId="0A6BD516" w14:textId="77777777" w:rsidR="00F0614F" w:rsidRPr="004778A0" w:rsidRDefault="00F0614F" w:rsidP="00306AE6">
      <w:pPr>
        <w:pStyle w:val="Heading5"/>
        <w:rPr>
          <w:sz w:val="22"/>
          <w:szCs w:val="22"/>
        </w:rPr>
      </w:pPr>
      <w:r w:rsidRPr="004778A0">
        <w:rPr>
          <w:sz w:val="22"/>
          <w:szCs w:val="22"/>
        </w:rPr>
        <w:t xml:space="preserve">Test results for RCM </w:t>
      </w:r>
      <w:r w:rsidR="004778A0">
        <w:rPr>
          <w:sz w:val="22"/>
          <w:szCs w:val="22"/>
        </w:rPr>
        <w:t>in accordance with</w:t>
      </w:r>
      <w:r w:rsidRPr="004778A0">
        <w:rPr>
          <w:sz w:val="22"/>
          <w:szCs w:val="22"/>
        </w:rPr>
        <w:t xml:space="preserve"> Table 1 and Table 2 of OPSS.MUNI 1010.</w:t>
      </w:r>
    </w:p>
    <w:p w14:paraId="65DA5F58" w14:textId="77777777" w:rsidR="00F0614F" w:rsidRPr="004778A0" w:rsidRDefault="00F0614F" w:rsidP="00306AE6">
      <w:pPr>
        <w:pStyle w:val="Heading5"/>
        <w:rPr>
          <w:sz w:val="22"/>
          <w:szCs w:val="22"/>
        </w:rPr>
      </w:pPr>
      <w:r w:rsidRPr="004778A0">
        <w:rPr>
          <w:sz w:val="22"/>
          <w:szCs w:val="22"/>
        </w:rPr>
        <w:t xml:space="preserve">Written confirmation that no deleterious building construction and demolition waste material is present in the stockpile.  </w:t>
      </w:r>
    </w:p>
    <w:p w14:paraId="05888F36" w14:textId="77777777" w:rsidR="00F0614F" w:rsidRPr="0016511E" w:rsidRDefault="004778A0" w:rsidP="004778A0">
      <w:pPr>
        <w:pStyle w:val="Heading4"/>
        <w:numPr>
          <w:ilvl w:val="0"/>
          <w:numId w:val="0"/>
        </w:numPr>
        <w:ind w:left="2160"/>
      </w:pPr>
      <w:r>
        <w:br/>
      </w:r>
      <w:r w:rsidR="00F0614F" w:rsidRPr="0016511E">
        <w:t>Submittals shall also include a petrographic analysis of coarse aggregate (</w:t>
      </w:r>
      <w:r>
        <w:t>in accordance with</w:t>
      </w:r>
      <w:r w:rsidR="00F0614F" w:rsidRPr="0016511E">
        <w:t xml:space="preserve"> MTO revision LS-609) and fine aggregate (</w:t>
      </w:r>
      <w:r>
        <w:t>in accordance with</w:t>
      </w:r>
      <w:r w:rsidR="00F0614F" w:rsidRPr="0016511E">
        <w:t xml:space="preserve"> MTO revision LS-616) with specific emphasis on deleterious building construction and demolition waste materials such as drywall and gypsum.  </w:t>
      </w:r>
    </w:p>
    <w:p w14:paraId="62EAAEBB" w14:textId="77777777" w:rsidR="004778A0" w:rsidRDefault="004778A0" w:rsidP="004778A0">
      <w:pPr>
        <w:pStyle w:val="Heading4"/>
        <w:numPr>
          <w:ilvl w:val="0"/>
          <w:numId w:val="0"/>
        </w:numPr>
        <w:ind w:left="2160"/>
      </w:pPr>
    </w:p>
    <w:p w14:paraId="603E2AE7" w14:textId="77777777" w:rsidR="00F0614F" w:rsidRDefault="00F0614F" w:rsidP="004778A0">
      <w:pPr>
        <w:pStyle w:val="Heading4"/>
        <w:numPr>
          <w:ilvl w:val="0"/>
          <w:numId w:val="0"/>
        </w:numPr>
        <w:ind w:left="2160"/>
      </w:pPr>
      <w:r w:rsidRPr="0016511E">
        <w:t>Approval will be considered on a ‘stockpile-basis’ only.  Additional submittals and approval will be required, should the stockpile(s) or source(s) change.</w:t>
      </w:r>
    </w:p>
    <w:p w14:paraId="4C00BA22" w14:textId="77777777" w:rsidR="006027F4" w:rsidRPr="0016511E" w:rsidRDefault="006027F4" w:rsidP="006027F4">
      <w:pPr>
        <w:pStyle w:val="Heading4"/>
        <w:numPr>
          <w:ilvl w:val="0"/>
          <w:numId w:val="0"/>
        </w:numPr>
        <w:ind w:left="2160" w:hanging="720"/>
      </w:pPr>
    </w:p>
    <w:p w14:paraId="52F17880" w14:textId="77777777" w:rsidR="00F0614F" w:rsidRDefault="00F0614F" w:rsidP="00306AE6">
      <w:pPr>
        <w:pStyle w:val="Heading3"/>
        <w:rPr>
          <w:lang w:eastAsia="en-CA"/>
        </w:rPr>
      </w:pPr>
      <w:proofErr w:type="gramStart"/>
      <w:r w:rsidRPr="004778A0">
        <w:rPr>
          <w:b/>
          <w:lang w:eastAsia="en-CA"/>
        </w:rPr>
        <w:t xml:space="preserve">1010.05.02 </w:t>
      </w:r>
      <w:r w:rsidR="00A5093F" w:rsidRPr="004778A0">
        <w:rPr>
          <w:b/>
          <w:lang w:eastAsia="en-CA"/>
        </w:rPr>
        <w:t xml:space="preserve"> </w:t>
      </w:r>
      <w:r w:rsidRPr="004778A0">
        <w:rPr>
          <w:b/>
          <w:lang w:eastAsia="en-CA"/>
        </w:rPr>
        <w:t>Granular</w:t>
      </w:r>
      <w:proofErr w:type="gramEnd"/>
      <w:r w:rsidRPr="004778A0">
        <w:rPr>
          <w:b/>
          <w:lang w:eastAsia="en-CA"/>
        </w:rPr>
        <w:t xml:space="preserve"> A, Granular M, and Granular S</w:t>
      </w:r>
      <w:r w:rsidRPr="00A5093F">
        <w:rPr>
          <w:lang w:eastAsia="en-CA"/>
        </w:rPr>
        <w:t xml:space="preserve"> </w:t>
      </w:r>
      <w:r w:rsidRPr="0016511E">
        <w:rPr>
          <w:lang w:eastAsia="en-CA"/>
        </w:rPr>
        <w:t xml:space="preserve">and </w:t>
      </w:r>
      <w:r w:rsidRPr="004778A0">
        <w:rPr>
          <w:b/>
          <w:lang w:eastAsia="en-CA"/>
        </w:rPr>
        <w:t>1010.05.03</w:t>
      </w:r>
      <w:r w:rsidR="00A5093F" w:rsidRPr="004778A0">
        <w:rPr>
          <w:b/>
          <w:lang w:eastAsia="en-CA"/>
        </w:rPr>
        <w:t xml:space="preserve"> </w:t>
      </w:r>
      <w:r w:rsidRPr="004778A0">
        <w:rPr>
          <w:b/>
          <w:lang w:eastAsia="en-CA"/>
        </w:rPr>
        <w:t xml:space="preserve"> Granular B</w:t>
      </w:r>
      <w:r w:rsidRPr="0016511E">
        <w:rPr>
          <w:lang w:eastAsia="en-CA"/>
        </w:rPr>
        <w:t xml:space="preserve"> are amended by the addition of the following: </w:t>
      </w:r>
    </w:p>
    <w:p w14:paraId="14A8B1A7" w14:textId="77777777" w:rsidR="006027F4" w:rsidRPr="0016511E" w:rsidRDefault="006027F4" w:rsidP="006027F4">
      <w:pPr>
        <w:pStyle w:val="Heading3"/>
        <w:numPr>
          <w:ilvl w:val="0"/>
          <w:numId w:val="0"/>
        </w:numPr>
        <w:ind w:left="1350"/>
        <w:rPr>
          <w:lang w:eastAsia="en-CA"/>
        </w:rPr>
      </w:pPr>
    </w:p>
    <w:p w14:paraId="26B3FD68" w14:textId="77777777" w:rsidR="00FD5E2F" w:rsidRPr="0016511E" w:rsidRDefault="00F0614F" w:rsidP="006027F4">
      <w:pPr>
        <w:pStyle w:val="Heading3"/>
        <w:numPr>
          <w:ilvl w:val="0"/>
          <w:numId w:val="0"/>
        </w:numPr>
        <w:ind w:left="2160"/>
        <w:rPr>
          <w:lang w:eastAsia="en-CA"/>
        </w:rPr>
      </w:pPr>
      <w:r w:rsidRPr="0016511E">
        <w:rPr>
          <w:lang w:eastAsia="en-CA"/>
        </w:rPr>
        <w:t xml:space="preserve">The combined amount of deleterious material shall not exceed a total of 1% by total mass (total of </w:t>
      </w:r>
      <w:proofErr w:type="gramStart"/>
      <w:r w:rsidRPr="0016511E">
        <w:rPr>
          <w:lang w:eastAsia="en-CA"/>
        </w:rPr>
        <w:t>coarse</w:t>
      </w:r>
      <w:proofErr w:type="gramEnd"/>
      <w:r w:rsidRPr="0016511E">
        <w:rPr>
          <w:lang w:eastAsia="en-CA"/>
        </w:rPr>
        <w:t xml:space="preserve"> and fine aggregate).</w:t>
      </w:r>
    </w:p>
    <w:p w14:paraId="620D38ED" w14:textId="77777777" w:rsidR="00E63642" w:rsidRPr="00FD5E2F" w:rsidRDefault="00E63642" w:rsidP="00FD5E2F">
      <w:pPr>
        <w:pStyle w:val="Heading1"/>
      </w:pPr>
      <w:r w:rsidRPr="00FD5E2F">
        <w:t>EXECUTION</w:t>
      </w:r>
      <w:r w:rsidR="00AE2EC7">
        <w:t xml:space="preserve"> (Not Used)</w:t>
      </w:r>
    </w:p>
    <w:p w14:paraId="304DB424" w14:textId="77777777" w:rsidR="00C75451" w:rsidRPr="00F30EB1" w:rsidRDefault="00C75451" w:rsidP="00306AE6">
      <w:pPr>
        <w:pStyle w:val="Heading2"/>
        <w:numPr>
          <w:ilvl w:val="0"/>
          <w:numId w:val="0"/>
        </w:numPr>
        <w:jc w:val="center"/>
        <w:rPr>
          <w:b/>
          <w:szCs w:val="22"/>
        </w:rPr>
      </w:pPr>
    </w:p>
    <w:p w14:paraId="30048CF7" w14:textId="77777777" w:rsidR="00C75451" w:rsidRPr="00F30EB1" w:rsidRDefault="00C75451" w:rsidP="00C75451">
      <w:pPr>
        <w:pStyle w:val="Heading2"/>
        <w:numPr>
          <w:ilvl w:val="0"/>
          <w:numId w:val="0"/>
        </w:numPr>
        <w:jc w:val="center"/>
        <w:rPr>
          <w:b/>
          <w:szCs w:val="22"/>
        </w:rPr>
      </w:pPr>
      <w:r w:rsidRPr="00F30EB1">
        <w:rPr>
          <w:b/>
          <w:szCs w:val="22"/>
        </w:rPr>
        <w:t>END OF SECTION</w:t>
      </w:r>
    </w:p>
    <w:p w14:paraId="39A0A8F0" w14:textId="77777777" w:rsidR="00C75451" w:rsidRPr="00F30EB1" w:rsidRDefault="0080754F" w:rsidP="0080754F">
      <w:pPr>
        <w:pStyle w:val="BodyText"/>
        <w:tabs>
          <w:tab w:val="left" w:pos="1080"/>
        </w:tabs>
      </w:pPr>
      <w:r w:rsidRPr="00F30EB1">
        <w:tab/>
      </w:r>
    </w:p>
    <w:p w14:paraId="637DC46B" w14:textId="77777777" w:rsidR="00677B66" w:rsidRPr="00F30EB1" w:rsidRDefault="00677B66" w:rsidP="008F790D">
      <w:pPr>
        <w:pStyle w:val="Other"/>
        <w:ind w:left="4320"/>
        <w:rPr>
          <w:rFonts w:ascii="Calibri" w:hAnsi="Calibri"/>
          <w:b/>
          <w:sz w:val="22"/>
          <w:szCs w:val="22"/>
        </w:rPr>
      </w:pPr>
    </w:p>
    <w:p w14:paraId="6AE536C7" w14:textId="77777777" w:rsidR="00516767" w:rsidRPr="00F30EB1" w:rsidRDefault="00516767" w:rsidP="0098280F">
      <w:pPr>
        <w:pStyle w:val="Other"/>
        <w:ind w:left="4320"/>
        <w:rPr>
          <w:rFonts w:ascii="Calibri" w:hAnsi="Calibri" w:cs="Times New Roman"/>
          <w:sz w:val="22"/>
          <w:szCs w:val="22"/>
        </w:rPr>
      </w:pPr>
    </w:p>
    <w:sectPr w:rsidR="00516767" w:rsidRPr="00F30EB1" w:rsidSect="008D4292">
      <w:headerReference w:type="even" r:id="rId12"/>
      <w:headerReference w:type="default" r:id="rId13"/>
      <w:headerReference w:type="first" r:id="rId14"/>
      <w:pgSz w:w="12240" w:h="15840" w:code="1"/>
      <w:pgMar w:top="1440" w:right="720" w:bottom="1440" w:left="720" w:header="720" w:footer="720" w:gutter="99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FAC9B" w14:textId="77777777" w:rsidR="0007044A" w:rsidRDefault="0007044A">
      <w:r>
        <w:separator/>
      </w:r>
    </w:p>
  </w:endnote>
  <w:endnote w:type="continuationSeparator" w:id="0">
    <w:p w14:paraId="72767104" w14:textId="77777777" w:rsidR="0007044A" w:rsidRDefault="0007044A">
      <w:r>
        <w:continuationSeparator/>
      </w:r>
    </w:p>
  </w:endnote>
  <w:endnote w:type="continuationNotice" w:id="1">
    <w:p w14:paraId="12EAB033" w14:textId="77777777" w:rsidR="0007044A" w:rsidRDefault="000704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35E6F" w14:textId="77777777" w:rsidR="0007044A" w:rsidRDefault="0007044A">
      <w:r>
        <w:separator/>
      </w:r>
    </w:p>
  </w:footnote>
  <w:footnote w:type="continuationSeparator" w:id="0">
    <w:p w14:paraId="2A02B3C2" w14:textId="77777777" w:rsidR="0007044A" w:rsidRDefault="0007044A">
      <w:r>
        <w:continuationSeparator/>
      </w:r>
    </w:p>
  </w:footnote>
  <w:footnote w:type="continuationNotice" w:id="1">
    <w:p w14:paraId="35AA89C0" w14:textId="77777777" w:rsidR="0007044A" w:rsidRDefault="000704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14768" w14:textId="77777777" w:rsidR="00AC1F29" w:rsidRPr="008D4292" w:rsidRDefault="00AC1F29" w:rsidP="000F5134">
    <w:pPr>
      <w:pBdr>
        <w:top w:val="single" w:sz="4" w:space="1" w:color="auto"/>
      </w:pBdr>
      <w:tabs>
        <w:tab w:val="right" w:pos="9810"/>
      </w:tabs>
      <w:rPr>
        <w:rFonts w:cs="Arial"/>
      </w:rPr>
    </w:pPr>
    <w:r w:rsidRPr="008D4292">
      <w:rPr>
        <w:rFonts w:cs="Arial"/>
      </w:rPr>
      <w:t>Section 02701</w:t>
    </w:r>
    <w:r>
      <w:rPr>
        <w:rFonts w:cs="Arial"/>
      </w:rPr>
      <w:tab/>
    </w:r>
    <w:r w:rsidRPr="008D4292">
      <w:rPr>
        <w:rFonts w:cs="Arial"/>
      </w:rPr>
      <w:t>CONTRACT NO</w:t>
    </w:r>
    <w:r w:rsidRPr="008D4292">
      <w:rPr>
        <w:rFonts w:cs="Arial"/>
        <w:highlight w:val="yellow"/>
      </w:rPr>
      <w:t>. [Insert Region Number]</w:t>
    </w:r>
    <w:r w:rsidRPr="008D4292">
      <w:rPr>
        <w:rFonts w:cs="Arial"/>
      </w:rPr>
      <w:tab/>
    </w:r>
  </w:p>
  <w:p w14:paraId="05ED3EE5" w14:textId="77777777" w:rsidR="00AC1F29" w:rsidRPr="008D4292" w:rsidRDefault="002F00BD" w:rsidP="000F5134">
    <w:pPr>
      <w:pBdr>
        <w:top w:val="single" w:sz="4" w:space="1" w:color="auto"/>
      </w:pBdr>
      <w:tabs>
        <w:tab w:val="left" w:pos="-1440"/>
        <w:tab w:val="left" w:pos="-720"/>
        <w:tab w:val="left" w:pos="0"/>
        <w:tab w:val="center" w:pos="5220"/>
        <w:tab w:val="right" w:pos="9810"/>
      </w:tabs>
      <w:rPr>
        <w:rFonts w:cs="Arial"/>
      </w:rPr>
    </w:pPr>
    <w:r>
      <w:rPr>
        <w:rFonts w:cs="Arial"/>
      </w:rPr>
      <w:t>2016-03-21</w:t>
    </w:r>
    <w:r w:rsidR="00AC1F29" w:rsidRPr="008D4292">
      <w:rPr>
        <w:rFonts w:cs="Arial"/>
        <w:b/>
      </w:rPr>
      <w:tab/>
      <w:t>AGGREGATES - GENERAL</w:t>
    </w:r>
    <w:r w:rsidR="00AC1F29" w:rsidRPr="008D4292">
      <w:rPr>
        <w:rFonts w:cs="Arial"/>
      </w:rPr>
      <w:tab/>
    </w:r>
  </w:p>
  <w:p w14:paraId="7992900F" w14:textId="77777777" w:rsidR="00AC1F29" w:rsidRPr="008D4292" w:rsidRDefault="00AC1F29" w:rsidP="000F5134">
    <w:pPr>
      <w:pBdr>
        <w:top w:val="single" w:sz="4" w:space="1" w:color="auto"/>
      </w:pBdr>
      <w:tabs>
        <w:tab w:val="center" w:pos="5175"/>
        <w:tab w:val="right" w:pos="9810"/>
      </w:tabs>
      <w:rPr>
        <w:rFonts w:cs="Arial"/>
      </w:rPr>
    </w:pPr>
    <w:r w:rsidRPr="008D4292">
      <w:rPr>
        <w:rFonts w:cs="Arial"/>
      </w:rPr>
      <w:t xml:space="preserve">Page </w:t>
    </w:r>
    <w:r w:rsidRPr="008D4292">
      <w:rPr>
        <w:rFonts w:cs="Arial"/>
      </w:rPr>
      <w:fldChar w:fldCharType="begin"/>
    </w:r>
    <w:r w:rsidRPr="008D4292">
      <w:rPr>
        <w:rFonts w:cs="Arial"/>
      </w:rPr>
      <w:instrText xml:space="preserve">PAGE </w:instrText>
    </w:r>
    <w:r w:rsidRPr="008D4292">
      <w:rPr>
        <w:rFonts w:cs="Arial"/>
      </w:rPr>
      <w:fldChar w:fldCharType="separate"/>
    </w:r>
    <w:r w:rsidR="001538A9">
      <w:rPr>
        <w:rFonts w:cs="Arial"/>
        <w:noProof/>
      </w:rPr>
      <w:t>2</w:t>
    </w:r>
    <w:r w:rsidRPr="008D4292">
      <w:rPr>
        <w:rFonts w:cs="Arial"/>
      </w:rPr>
      <w:fldChar w:fldCharType="end"/>
    </w:r>
    <w:r>
      <w:rPr>
        <w:rStyle w:val="PageNumber"/>
        <w:rFonts w:cs="Arial"/>
        <w:caps/>
        <w:sz w:val="22"/>
      </w:rPr>
      <w:tab/>
    </w:r>
    <w:r>
      <w:rPr>
        <w:rStyle w:val="PageNumber"/>
        <w:rFonts w:cs="Arial"/>
        <w:caps/>
        <w:sz w:val="22"/>
      </w:rPr>
      <w:tab/>
    </w:r>
    <w:r w:rsidRPr="008D4292">
      <w:rPr>
        <w:rFonts w:cs="Arial"/>
      </w:rPr>
      <w:t>DATE</w:t>
    </w:r>
    <w:proofErr w:type="gramStart"/>
    <w:r w:rsidRPr="008D4292">
      <w:rPr>
        <w:rFonts w:cs="Arial"/>
      </w:rPr>
      <w:t xml:space="preserve">:  </w:t>
    </w:r>
    <w:r w:rsidRPr="008D4292">
      <w:rPr>
        <w:rFonts w:cs="Arial"/>
        <w:highlight w:val="yellow"/>
      </w:rPr>
      <w:t>[</w:t>
    </w:r>
    <w:proofErr w:type="gramEnd"/>
    <w:r w:rsidRPr="008D4292">
      <w:rPr>
        <w:rFonts w:cs="Arial"/>
        <w:highlight w:val="yellow"/>
      </w:rPr>
      <w:t>Insert Date, (e.g. Jan., 2000)]</w:t>
    </w:r>
    <w:r w:rsidRPr="008D4292">
      <w:rPr>
        <w:rFonts w:cs="Arial"/>
      </w:rPr>
      <w:tab/>
    </w:r>
    <w:r w:rsidRPr="008D4292">
      <w:rPr>
        <w:rFonts w:cs="Arial"/>
      </w:rPr>
      <w:tab/>
    </w:r>
  </w:p>
  <w:p w14:paraId="06AD8A7C" w14:textId="77777777" w:rsidR="00AC1F29" w:rsidRDefault="00AC1F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CD747" w14:textId="77777777" w:rsidR="00AC1F29" w:rsidRPr="004F5B4E" w:rsidRDefault="00AC1F29" w:rsidP="000F5134">
    <w:pPr>
      <w:pBdr>
        <w:top w:val="single" w:sz="4" w:space="1" w:color="auto"/>
      </w:pBdr>
      <w:tabs>
        <w:tab w:val="right" w:pos="9810"/>
      </w:tabs>
      <w:rPr>
        <w:rFonts w:cs="Arial"/>
      </w:rPr>
    </w:pPr>
    <w:r w:rsidRPr="004F5B4E">
      <w:rPr>
        <w:rFonts w:cs="Arial"/>
      </w:rPr>
      <w:t>CONTRACT NO</w:t>
    </w:r>
    <w:r w:rsidRPr="004F5B4E">
      <w:rPr>
        <w:rFonts w:cs="Arial"/>
        <w:highlight w:val="yellow"/>
      </w:rPr>
      <w:t>. [Insert Region Number]</w:t>
    </w:r>
    <w:r w:rsidRPr="004F5B4E">
      <w:rPr>
        <w:rFonts w:cs="Arial"/>
      </w:rPr>
      <w:tab/>
      <w:t>Section 02701</w:t>
    </w:r>
  </w:p>
  <w:p w14:paraId="436BB7A7" w14:textId="77777777" w:rsidR="00AC1F29" w:rsidRPr="004F5B4E" w:rsidRDefault="00AC1F29" w:rsidP="000F5134">
    <w:pPr>
      <w:pBdr>
        <w:top w:val="single" w:sz="4" w:space="1" w:color="auto"/>
      </w:pBdr>
      <w:tabs>
        <w:tab w:val="left" w:pos="-1440"/>
        <w:tab w:val="left" w:pos="-720"/>
        <w:tab w:val="left" w:pos="0"/>
        <w:tab w:val="center" w:pos="5220"/>
        <w:tab w:val="right" w:pos="9810"/>
      </w:tabs>
      <w:rPr>
        <w:rFonts w:cs="Arial"/>
      </w:rPr>
    </w:pPr>
    <w:r w:rsidRPr="004F5B4E">
      <w:rPr>
        <w:rFonts w:cs="Arial"/>
        <w:b/>
      </w:rPr>
      <w:tab/>
      <w:t>AGGREGATES - GENERAL</w:t>
    </w:r>
    <w:r w:rsidRPr="004F5B4E">
      <w:rPr>
        <w:rFonts w:cs="Arial"/>
      </w:rPr>
      <w:tab/>
    </w:r>
    <w:r w:rsidR="002F00BD">
      <w:rPr>
        <w:rFonts w:cs="Arial"/>
      </w:rPr>
      <w:t>2016-03-21</w:t>
    </w:r>
  </w:p>
  <w:p w14:paraId="16715B0F" w14:textId="77777777" w:rsidR="00AC1F29" w:rsidRPr="004F5B4E" w:rsidRDefault="00AC1F29" w:rsidP="000F5134">
    <w:pPr>
      <w:pBdr>
        <w:top w:val="single" w:sz="4" w:space="1" w:color="auto"/>
      </w:pBdr>
      <w:tabs>
        <w:tab w:val="center" w:pos="5175"/>
        <w:tab w:val="right" w:pos="9810"/>
      </w:tabs>
      <w:rPr>
        <w:rFonts w:cs="Arial"/>
      </w:rPr>
    </w:pPr>
    <w:r w:rsidRPr="004F5B4E">
      <w:rPr>
        <w:rFonts w:cs="Arial"/>
      </w:rPr>
      <w:t>DATE</w:t>
    </w:r>
    <w:proofErr w:type="gramStart"/>
    <w:r w:rsidRPr="004F5B4E">
      <w:rPr>
        <w:rFonts w:cs="Arial"/>
      </w:rPr>
      <w:t xml:space="preserve">:  </w:t>
    </w:r>
    <w:r w:rsidRPr="004F5B4E">
      <w:rPr>
        <w:rFonts w:cs="Arial"/>
        <w:highlight w:val="yellow"/>
      </w:rPr>
      <w:t>[</w:t>
    </w:r>
    <w:proofErr w:type="gramEnd"/>
    <w:r w:rsidRPr="004F5B4E">
      <w:rPr>
        <w:rFonts w:cs="Arial"/>
        <w:highlight w:val="yellow"/>
      </w:rPr>
      <w:t>Insert Date, (e.g. Jan., 2000)]</w:t>
    </w:r>
    <w:r w:rsidRPr="004F5B4E">
      <w:rPr>
        <w:rFonts w:cs="Arial"/>
      </w:rPr>
      <w:tab/>
    </w:r>
    <w:r w:rsidRPr="004F5B4E">
      <w:rPr>
        <w:rFonts w:cs="Arial"/>
      </w:rPr>
      <w:tab/>
      <w:t xml:space="preserve">Page </w:t>
    </w:r>
    <w:r w:rsidRPr="004F5B4E">
      <w:rPr>
        <w:rFonts w:cs="Arial"/>
      </w:rPr>
      <w:fldChar w:fldCharType="begin"/>
    </w:r>
    <w:r w:rsidRPr="004F5B4E">
      <w:rPr>
        <w:rFonts w:cs="Arial"/>
      </w:rPr>
      <w:instrText xml:space="preserve">PAGE </w:instrText>
    </w:r>
    <w:r w:rsidRPr="004F5B4E">
      <w:rPr>
        <w:rFonts w:cs="Arial"/>
      </w:rPr>
      <w:fldChar w:fldCharType="separate"/>
    </w:r>
    <w:r w:rsidR="001538A9">
      <w:rPr>
        <w:rFonts w:cs="Arial"/>
        <w:noProof/>
      </w:rPr>
      <w:t>3</w:t>
    </w:r>
    <w:r w:rsidRPr="004F5B4E">
      <w:rPr>
        <w:rFonts w:cs="Arial"/>
      </w:rPr>
      <w:fldChar w:fldCharType="end"/>
    </w:r>
    <w:r w:rsidRPr="004F5B4E">
      <w:rPr>
        <w:rFonts w:cs="Arial"/>
      </w:rPr>
      <w:t xml:space="preserve"> </w:t>
    </w:r>
  </w:p>
  <w:p w14:paraId="15BF1CAD" w14:textId="77777777" w:rsidR="00AC1F29" w:rsidRPr="00672C12" w:rsidRDefault="00AC1F29" w:rsidP="000F5134">
    <w:pPr>
      <w:pStyle w:val="Header"/>
      <w:spacing w:after="24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DB3EC" w14:textId="77777777" w:rsidR="00AC1F29" w:rsidRPr="0082209E" w:rsidRDefault="00AC1F29" w:rsidP="00672C12">
    <w:pPr>
      <w:pBdr>
        <w:top w:val="single" w:sz="4" w:space="1" w:color="auto"/>
      </w:pBdr>
      <w:tabs>
        <w:tab w:val="right" w:pos="10350"/>
      </w:tabs>
      <w:rPr>
        <w:rFonts w:ascii="Arial" w:hAnsi="Arial" w:cs="Arial"/>
      </w:rPr>
    </w:pPr>
    <w:r w:rsidRPr="0082209E">
      <w:rPr>
        <w:rFonts w:ascii="Arial" w:hAnsi="Arial" w:cs="Arial"/>
      </w:rPr>
      <w:t>CONTRACT NO</w:t>
    </w:r>
    <w:r w:rsidRPr="00F30EB1">
      <w:rPr>
        <w:rFonts w:ascii="Arial" w:hAnsi="Arial"/>
        <w:highlight w:val="lightGray"/>
      </w:rPr>
      <w:t>.... [Insert Region Number]</w:t>
    </w:r>
    <w:r w:rsidRPr="0082209E">
      <w:rPr>
        <w:rFonts w:ascii="Arial" w:hAnsi="Arial" w:cs="Arial"/>
      </w:rPr>
      <w:tab/>
      <w:t xml:space="preserve">Section </w:t>
    </w:r>
    <w:r>
      <w:rPr>
        <w:rFonts w:ascii="Arial" w:hAnsi="Arial" w:cs="Arial"/>
      </w:rPr>
      <w:t>02701</w:t>
    </w:r>
  </w:p>
  <w:p w14:paraId="482C459E" w14:textId="77777777" w:rsidR="00AC1F29" w:rsidRPr="0082209E" w:rsidRDefault="00AC1F29" w:rsidP="008A26A6">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AGGREGATES - GENERAL</w:t>
    </w:r>
    <w:r w:rsidRPr="0082209E">
      <w:rPr>
        <w:rFonts w:ascii="Arial" w:hAnsi="Arial" w:cs="Arial"/>
      </w:rPr>
      <w:tab/>
    </w:r>
    <w:r w:rsidRPr="00E11247">
      <w:rPr>
        <w:rFonts w:ascii="Arial" w:hAnsi="Arial" w:cs="Arial"/>
      </w:rPr>
      <w:t>2012-0</w:t>
    </w:r>
    <w:r>
      <w:rPr>
        <w:rFonts w:ascii="Arial" w:hAnsi="Arial" w:cs="Arial"/>
      </w:rPr>
      <w:t>6</w:t>
    </w:r>
    <w:r w:rsidRPr="00E11247">
      <w:rPr>
        <w:rFonts w:ascii="Arial" w:hAnsi="Arial" w:cs="Arial"/>
      </w:rPr>
      <w:t>-</w:t>
    </w:r>
    <w:r>
      <w:rPr>
        <w:rFonts w:ascii="Arial" w:hAnsi="Arial" w:cs="Arial"/>
      </w:rPr>
      <w:t>29</w:t>
    </w:r>
  </w:p>
  <w:p w14:paraId="657792EA" w14:textId="77777777" w:rsidR="00AC1F29" w:rsidRPr="0082209E" w:rsidRDefault="00AC1F29" w:rsidP="00672C12">
    <w:pPr>
      <w:pBdr>
        <w:top w:val="single" w:sz="4" w:space="1" w:color="auto"/>
      </w:pBdr>
      <w:tabs>
        <w:tab w:val="center" w:pos="5175"/>
        <w:tab w:val="right" w:pos="10350"/>
      </w:tabs>
      <w:rPr>
        <w:rFonts w:ascii="Arial" w:hAnsi="Arial" w:cs="Arial"/>
      </w:rPr>
    </w:pPr>
    <w:r w:rsidRPr="0082209E">
      <w:rPr>
        <w:rFonts w:ascii="Arial" w:hAnsi="Arial" w:cs="Arial"/>
      </w:rPr>
      <w:t>DATE</w:t>
    </w:r>
    <w:proofErr w:type="gramStart"/>
    <w:r w:rsidRPr="0082209E">
      <w:rPr>
        <w:rFonts w:ascii="Arial" w:hAnsi="Arial" w:cs="Arial"/>
      </w:rPr>
      <w:t xml:space="preserve">:  </w:t>
    </w:r>
    <w:r w:rsidRPr="00F30EB1">
      <w:rPr>
        <w:rFonts w:ascii="Arial" w:hAnsi="Arial"/>
        <w:highlight w:val="lightGray"/>
      </w:rPr>
      <w:t>[</w:t>
    </w:r>
    <w:proofErr w:type="gramEnd"/>
    <w:r w:rsidRPr="00F30EB1">
      <w:rPr>
        <w:rFonts w:ascii="Arial" w:hAnsi="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rPr>
      <w:fldChar w:fldCharType="begin"/>
    </w:r>
    <w:r w:rsidRPr="008A26A6">
      <w:rPr>
        <w:rStyle w:val="PageNumber"/>
        <w:rFonts w:ascii="Arial" w:hAnsi="Arial" w:cs="Arial"/>
        <w:caps/>
        <w:sz w:val="22"/>
      </w:rPr>
      <w:instrText xml:space="preserve"> NUMPAGES </w:instrText>
    </w:r>
    <w:r w:rsidRPr="008A26A6">
      <w:rPr>
        <w:rStyle w:val="PageNumber"/>
        <w:rFonts w:ascii="Arial" w:hAnsi="Arial" w:cs="Arial"/>
        <w:caps/>
        <w:sz w:val="22"/>
      </w:rPr>
      <w:fldChar w:fldCharType="separate"/>
    </w:r>
    <w:r>
      <w:rPr>
        <w:rStyle w:val="PageNumber"/>
        <w:rFonts w:ascii="Arial" w:hAnsi="Arial" w:cs="Arial"/>
        <w:caps/>
        <w:noProof/>
        <w:sz w:val="22"/>
      </w:rPr>
      <w:t>4</w:t>
    </w:r>
    <w:r w:rsidRPr="008A26A6">
      <w:rPr>
        <w:rStyle w:val="PageNumber"/>
        <w:rFonts w:ascii="Arial" w:hAnsi="Arial" w:cs="Arial"/>
        <w:caps/>
        <w:sz w:val="22"/>
      </w:rPr>
      <w:fldChar w:fldCharType="end"/>
    </w:r>
  </w:p>
  <w:p w14:paraId="374C1704" w14:textId="77777777" w:rsidR="00AC1F29" w:rsidRDefault="00AC1F29"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DB0131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CE72C6"/>
    <w:multiLevelType w:val="hybridMultilevel"/>
    <w:tmpl w:val="B1603140"/>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rPr>
        <w:rFonts w:cs="Times New Roman"/>
      </w:rPr>
    </w:lvl>
    <w:lvl w:ilvl="2" w:tplc="10090005">
      <w:start w:val="1"/>
      <w:numFmt w:val="decimal"/>
      <w:lvlText w:val="%3."/>
      <w:lvlJc w:val="left"/>
      <w:pPr>
        <w:tabs>
          <w:tab w:val="num" w:pos="2160"/>
        </w:tabs>
        <w:ind w:left="2160" w:hanging="360"/>
      </w:pPr>
      <w:rPr>
        <w:rFonts w:cs="Times New Roman"/>
      </w:rPr>
    </w:lvl>
    <w:lvl w:ilvl="3" w:tplc="10090001">
      <w:start w:val="1"/>
      <w:numFmt w:val="decimal"/>
      <w:lvlText w:val="%4."/>
      <w:lvlJc w:val="left"/>
      <w:pPr>
        <w:tabs>
          <w:tab w:val="num" w:pos="2880"/>
        </w:tabs>
        <w:ind w:left="2880" w:hanging="360"/>
      </w:pPr>
      <w:rPr>
        <w:rFonts w:cs="Times New Roman"/>
      </w:rPr>
    </w:lvl>
    <w:lvl w:ilvl="4" w:tplc="10090003">
      <w:start w:val="1"/>
      <w:numFmt w:val="decimal"/>
      <w:lvlText w:val="%5."/>
      <w:lvlJc w:val="left"/>
      <w:pPr>
        <w:tabs>
          <w:tab w:val="num" w:pos="3600"/>
        </w:tabs>
        <w:ind w:left="3600" w:hanging="360"/>
      </w:pPr>
      <w:rPr>
        <w:rFonts w:cs="Times New Roman"/>
      </w:rPr>
    </w:lvl>
    <w:lvl w:ilvl="5" w:tplc="10090005">
      <w:start w:val="1"/>
      <w:numFmt w:val="decimal"/>
      <w:lvlText w:val="%6."/>
      <w:lvlJc w:val="left"/>
      <w:pPr>
        <w:tabs>
          <w:tab w:val="num" w:pos="4320"/>
        </w:tabs>
        <w:ind w:left="4320" w:hanging="360"/>
      </w:pPr>
      <w:rPr>
        <w:rFonts w:cs="Times New Roman"/>
      </w:rPr>
    </w:lvl>
    <w:lvl w:ilvl="6" w:tplc="10090001">
      <w:start w:val="1"/>
      <w:numFmt w:val="decimal"/>
      <w:lvlText w:val="%7."/>
      <w:lvlJc w:val="left"/>
      <w:pPr>
        <w:tabs>
          <w:tab w:val="num" w:pos="5040"/>
        </w:tabs>
        <w:ind w:left="5040" w:hanging="360"/>
      </w:pPr>
      <w:rPr>
        <w:rFonts w:cs="Times New Roman"/>
      </w:rPr>
    </w:lvl>
    <w:lvl w:ilvl="7" w:tplc="10090003">
      <w:start w:val="1"/>
      <w:numFmt w:val="decimal"/>
      <w:lvlText w:val="%8."/>
      <w:lvlJc w:val="left"/>
      <w:pPr>
        <w:tabs>
          <w:tab w:val="num" w:pos="5760"/>
        </w:tabs>
        <w:ind w:left="5760" w:hanging="360"/>
      </w:pPr>
      <w:rPr>
        <w:rFonts w:cs="Times New Roman"/>
      </w:rPr>
    </w:lvl>
    <w:lvl w:ilvl="8" w:tplc="10090005">
      <w:start w:val="1"/>
      <w:numFmt w:val="decimal"/>
      <w:lvlText w:val="%9."/>
      <w:lvlJc w:val="left"/>
      <w:pPr>
        <w:tabs>
          <w:tab w:val="num" w:pos="6480"/>
        </w:tabs>
        <w:ind w:left="6480" w:hanging="360"/>
      </w:pPr>
      <w:rPr>
        <w:rFonts w:cs="Times New Roman"/>
      </w:rPr>
    </w:lvl>
  </w:abstractNum>
  <w:abstractNum w:abstractNumId="2" w15:restartNumberingAfterBreak="0">
    <w:nsid w:val="04F31E56"/>
    <w:multiLevelType w:val="multilevel"/>
    <w:tmpl w:val="94D8B6E6"/>
    <w:numStyleLink w:val="Speclist"/>
  </w:abstractNum>
  <w:abstractNum w:abstractNumId="3" w15:restartNumberingAfterBreak="0">
    <w:nsid w:val="0C443B96"/>
    <w:multiLevelType w:val="multilevel"/>
    <w:tmpl w:val="106A357A"/>
    <w:lvl w:ilvl="0">
      <w:start w:val="1"/>
      <w:numFmt w:val="decimal"/>
      <w:lvlText w:val="PART %1."/>
      <w:lvlJc w:val="left"/>
      <w:pPr>
        <w:tabs>
          <w:tab w:val="num" w:pos="1062"/>
        </w:tabs>
        <w:ind w:left="1062" w:hanging="432"/>
      </w:pPr>
      <w:rPr>
        <w:rFonts w:ascii="Calibri" w:hAnsi="Calibri" w:hint="default"/>
        <w:b w:val="0"/>
        <w:i w:val="0"/>
      </w:rPr>
    </w:lvl>
    <w:lvl w:ilvl="1">
      <w:start w:val="1"/>
      <w:numFmt w:val="decimal"/>
      <w:lvlText w:val="%1.%2"/>
      <w:lvlJc w:val="left"/>
      <w:pPr>
        <w:tabs>
          <w:tab w:val="num" w:pos="1206"/>
        </w:tabs>
        <w:ind w:left="1206" w:hanging="576"/>
      </w:pPr>
      <w:rPr>
        <w:rFonts w:hint="default"/>
      </w:rPr>
    </w:lvl>
    <w:lvl w:ilvl="2">
      <w:start w:val="1"/>
      <w:numFmt w:val="decimal"/>
      <w:lvlText w:val=".%3"/>
      <w:lvlJc w:val="left"/>
      <w:pPr>
        <w:tabs>
          <w:tab w:val="num" w:pos="1350"/>
        </w:tabs>
        <w:ind w:left="1350" w:firstLine="2880"/>
      </w:pPr>
      <w:rPr>
        <w:rFonts w:ascii="Calibri" w:hAnsi="Calibri" w:hint="default"/>
        <w:color w:val="000000"/>
        <w:sz w:val="22"/>
      </w:rPr>
    </w:lvl>
    <w:lvl w:ilvl="3">
      <w:start w:val="1"/>
      <w:numFmt w:val="decimal"/>
      <w:lvlText w:val=".%4"/>
      <w:lvlJc w:val="left"/>
      <w:pPr>
        <w:tabs>
          <w:tab w:val="num" w:pos="-1116"/>
        </w:tabs>
        <w:ind w:left="-1116" w:firstLine="3456"/>
      </w:pPr>
      <w:rPr>
        <w:rFonts w:hint="default"/>
      </w:rPr>
    </w:lvl>
    <w:lvl w:ilvl="4">
      <w:start w:val="1"/>
      <w:numFmt w:val="decimal"/>
      <w:lvlText w:val="%5."/>
      <w:lvlJc w:val="left"/>
      <w:pPr>
        <w:tabs>
          <w:tab w:val="num" w:pos="1170"/>
        </w:tabs>
        <w:ind w:left="1170" w:firstLine="4320"/>
      </w:pPr>
      <w:rPr>
        <w:rFonts w:hint="default"/>
      </w:rPr>
    </w:lvl>
    <w:lvl w:ilvl="5">
      <w:start w:val="1"/>
      <w:numFmt w:val="decimal"/>
      <w:lvlText w:val="%1.%2.%3.%4.%5.%6"/>
      <w:lvlJc w:val="left"/>
      <w:pPr>
        <w:tabs>
          <w:tab w:val="num" w:pos="1782"/>
        </w:tabs>
        <w:ind w:left="1782" w:hanging="1152"/>
      </w:pPr>
      <w:rPr>
        <w:rFonts w:hint="default"/>
      </w:rPr>
    </w:lvl>
    <w:lvl w:ilvl="6">
      <w:start w:val="1"/>
      <w:numFmt w:val="decimal"/>
      <w:lvlText w:val="%1.%2.%3.%4.%5.%6.%7"/>
      <w:lvlJc w:val="left"/>
      <w:pPr>
        <w:tabs>
          <w:tab w:val="num" w:pos="1926"/>
        </w:tabs>
        <w:ind w:left="1926" w:hanging="1296"/>
      </w:pPr>
      <w:rPr>
        <w:rFonts w:hint="default"/>
      </w:rPr>
    </w:lvl>
    <w:lvl w:ilvl="7">
      <w:start w:val="1"/>
      <w:numFmt w:val="decimal"/>
      <w:lvlText w:val="%1.%2.%3.%4.%5.%6.%7.%8"/>
      <w:lvlJc w:val="left"/>
      <w:pPr>
        <w:tabs>
          <w:tab w:val="num" w:pos="2070"/>
        </w:tabs>
        <w:ind w:left="2070" w:hanging="1440"/>
      </w:pPr>
      <w:rPr>
        <w:rFonts w:hint="default"/>
      </w:rPr>
    </w:lvl>
    <w:lvl w:ilvl="8">
      <w:start w:val="1"/>
      <w:numFmt w:val="decimal"/>
      <w:lvlText w:val="%1.%2.%3.%4.%5.%6.%7.%8.%9"/>
      <w:lvlJc w:val="left"/>
      <w:pPr>
        <w:tabs>
          <w:tab w:val="num" w:pos="2214"/>
        </w:tabs>
        <w:ind w:left="2214" w:hanging="1584"/>
      </w:pPr>
      <w:rPr>
        <w:rFonts w:hint="default"/>
      </w:rPr>
    </w:lvl>
  </w:abstractNum>
  <w:abstractNum w:abstractNumId="4" w15:restartNumberingAfterBreak="0">
    <w:nsid w:val="0D441D4C"/>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532545E"/>
    <w:multiLevelType w:val="multilevel"/>
    <w:tmpl w:val="94D8B6E6"/>
    <w:styleLink w:val="Speclist"/>
    <w:lvl w:ilvl="0">
      <w:start w:val="1"/>
      <w:numFmt w:val="decimal"/>
      <w:lvlText w:val="PART %1."/>
      <w:lvlJc w:val="left"/>
      <w:pPr>
        <w:tabs>
          <w:tab w:val="num" w:pos="720"/>
        </w:tabs>
        <w:ind w:left="720" w:hanging="720"/>
      </w:pPr>
      <w:rPr>
        <w:rFonts w:ascii="Calibri" w:hAnsi="Calibri" w:hint="default"/>
        <w:b w:val="0"/>
        <w:i w:val="0"/>
        <w:sz w:val="22"/>
      </w:rPr>
    </w:lvl>
    <w:lvl w:ilvl="1">
      <w:start w:val="1"/>
      <w:numFmt w:val="decimal"/>
      <w:lvlText w:val="%1.%2"/>
      <w:lvlJc w:val="left"/>
      <w:pPr>
        <w:tabs>
          <w:tab w:val="num" w:pos="720"/>
        </w:tabs>
        <w:ind w:left="720" w:hanging="720"/>
      </w:pPr>
      <w:rPr>
        <w:rFonts w:ascii="Calibri" w:hAnsi="Calibri" w:hint="default"/>
        <w:b w:val="0"/>
        <w:i w:val="0"/>
        <w:sz w:val="22"/>
      </w:rPr>
    </w:lvl>
    <w:lvl w:ilvl="2">
      <w:start w:val="1"/>
      <w:numFmt w:val="decimal"/>
      <w:lvlText w:val=".%3"/>
      <w:lvlJc w:val="left"/>
      <w:pPr>
        <w:tabs>
          <w:tab w:val="num" w:pos="1440"/>
        </w:tabs>
        <w:ind w:left="1440" w:hanging="720"/>
      </w:pPr>
      <w:rPr>
        <w:rFonts w:ascii="Calibri" w:hAnsi="Calibri" w:hint="default"/>
        <w:color w:val="000000"/>
        <w:sz w:val="22"/>
      </w:rPr>
    </w:lvl>
    <w:lvl w:ilvl="3">
      <w:start w:val="1"/>
      <w:numFmt w:val="decimal"/>
      <w:lvlText w:val=".%4"/>
      <w:lvlJc w:val="left"/>
      <w:pPr>
        <w:tabs>
          <w:tab w:val="num" w:pos="2160"/>
        </w:tabs>
        <w:ind w:left="2160" w:hanging="720"/>
      </w:pPr>
      <w:rPr>
        <w:rFonts w:ascii="Calibri" w:hAnsi="Calibri" w:hint="default"/>
        <w:b w:val="0"/>
        <w:i w:val="0"/>
        <w:sz w:val="22"/>
      </w:rPr>
    </w:lvl>
    <w:lvl w:ilvl="4">
      <w:start w:val="1"/>
      <w:numFmt w:val="decimal"/>
      <w:lvlText w:val=".%5"/>
      <w:lvlJc w:val="left"/>
      <w:pPr>
        <w:tabs>
          <w:tab w:val="num" w:pos="2880"/>
        </w:tabs>
        <w:ind w:left="2880" w:hanging="720"/>
      </w:pPr>
      <w:rPr>
        <w:rFonts w:ascii="Calibri" w:hAnsi="Calibri" w:hint="default"/>
        <w:b w:val="0"/>
        <w:i w:val="0"/>
        <w:sz w:val="22"/>
      </w:rPr>
    </w:lvl>
    <w:lvl w:ilvl="5">
      <w:start w:val="1"/>
      <w:numFmt w:val="decimal"/>
      <w:lvlText w:val=".%6"/>
      <w:lvlJc w:val="left"/>
      <w:pPr>
        <w:tabs>
          <w:tab w:val="num" w:pos="3600"/>
        </w:tabs>
        <w:ind w:left="3600" w:hanging="720"/>
      </w:pPr>
      <w:rPr>
        <w:rFonts w:ascii="Calibri" w:hAnsi="Calibri" w:hint="default"/>
        <w:b w:val="0"/>
        <w:i w:val="0"/>
        <w:sz w:val="22"/>
      </w:rPr>
    </w:lvl>
    <w:lvl w:ilvl="6">
      <w:start w:val="1"/>
      <w:numFmt w:val="decimal"/>
      <w:lvlText w:val=".%7"/>
      <w:lvlJc w:val="left"/>
      <w:pPr>
        <w:tabs>
          <w:tab w:val="num" w:pos="4320"/>
        </w:tabs>
        <w:ind w:left="4320" w:hanging="720"/>
      </w:pPr>
      <w:rPr>
        <w:rFonts w:ascii="Calibri" w:hAnsi="Calibri" w:hint="default"/>
        <w:b w:val="0"/>
        <w:i w:val="0"/>
        <w:sz w:val="22"/>
      </w:rPr>
    </w:lvl>
    <w:lvl w:ilvl="7">
      <w:start w:val="1"/>
      <w:numFmt w:val="decimal"/>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7"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9207CF1"/>
    <w:multiLevelType w:val="multilevel"/>
    <w:tmpl w:val="94D8B6E6"/>
    <w:numStyleLink w:val="Speclist"/>
  </w:abstractNum>
  <w:abstractNum w:abstractNumId="10" w15:restartNumberingAfterBreak="0">
    <w:nsid w:val="32BC0AAF"/>
    <w:multiLevelType w:val="multilevel"/>
    <w:tmpl w:val="94D8B6E6"/>
    <w:numStyleLink w:val="Speclist"/>
  </w:abstractNum>
  <w:abstractNum w:abstractNumId="11"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62B1378"/>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65575FD"/>
    <w:multiLevelType w:val="multilevel"/>
    <w:tmpl w:val="23F82CAE"/>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350"/>
        </w:tabs>
        <w:ind w:left="1350" w:hanging="720"/>
      </w:pPr>
      <w:rPr>
        <w:rFonts w:ascii="Calibri" w:hAnsi="Calibri" w:hint="default"/>
        <w:b w:val="0"/>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15" w15:restartNumberingAfterBreak="0">
    <w:nsid w:val="46736B7A"/>
    <w:multiLevelType w:val="hybridMultilevel"/>
    <w:tmpl w:val="EE6EAD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935C66"/>
    <w:multiLevelType w:val="multilevel"/>
    <w:tmpl w:val="94D8B6E6"/>
    <w:numStyleLink w:val="Speclist"/>
  </w:abstractNum>
  <w:abstractNum w:abstractNumId="17" w15:restartNumberingAfterBreak="0">
    <w:nsid w:val="4B717B43"/>
    <w:multiLevelType w:val="multilevel"/>
    <w:tmpl w:val="94D8B6E6"/>
    <w:numStyleLink w:val="Speclist"/>
  </w:abstractNum>
  <w:abstractNum w:abstractNumId="18" w15:restartNumberingAfterBreak="0">
    <w:nsid w:val="50407D28"/>
    <w:multiLevelType w:val="multilevel"/>
    <w:tmpl w:val="32FEC224"/>
    <w:lvl w:ilvl="0">
      <w:start w:val="1"/>
      <w:numFmt w:val="decimal"/>
      <w:lvlText w:val="PART %1."/>
      <w:lvlJc w:val="left"/>
      <w:pPr>
        <w:tabs>
          <w:tab w:val="num" w:pos="1062"/>
        </w:tabs>
        <w:ind w:left="1062" w:hanging="432"/>
      </w:pPr>
      <w:rPr>
        <w:rFonts w:ascii="Calibri" w:hAnsi="Calibri" w:hint="default"/>
        <w:b w:val="0"/>
        <w:i w:val="0"/>
      </w:rPr>
    </w:lvl>
    <w:lvl w:ilvl="1">
      <w:start w:val="1"/>
      <w:numFmt w:val="decimal"/>
      <w:lvlText w:val="%1.%2"/>
      <w:lvlJc w:val="left"/>
      <w:pPr>
        <w:tabs>
          <w:tab w:val="num" w:pos="1206"/>
        </w:tabs>
        <w:ind w:left="1206" w:hanging="576"/>
      </w:pPr>
      <w:rPr>
        <w:rFonts w:hint="default"/>
      </w:rPr>
    </w:lvl>
    <w:lvl w:ilvl="2">
      <w:start w:val="1"/>
      <w:numFmt w:val="decimal"/>
      <w:lvlText w:val=".%3"/>
      <w:lvlJc w:val="left"/>
      <w:pPr>
        <w:tabs>
          <w:tab w:val="num" w:pos="1350"/>
        </w:tabs>
        <w:ind w:left="1350" w:firstLine="2880"/>
      </w:pPr>
      <w:rPr>
        <w:rFonts w:ascii="Calibri" w:hAnsi="Calibri" w:hint="default"/>
        <w:color w:val="000000"/>
        <w:sz w:val="22"/>
      </w:rPr>
    </w:lvl>
    <w:lvl w:ilvl="3">
      <w:start w:val="1"/>
      <w:numFmt w:val="decimal"/>
      <w:lvlText w:val=".%4"/>
      <w:lvlJc w:val="left"/>
      <w:pPr>
        <w:tabs>
          <w:tab w:val="num" w:pos="-1116"/>
        </w:tabs>
        <w:ind w:left="-1116" w:firstLine="3456"/>
      </w:pPr>
      <w:rPr>
        <w:rFonts w:hint="default"/>
      </w:rPr>
    </w:lvl>
    <w:lvl w:ilvl="4">
      <w:start w:val="1"/>
      <w:numFmt w:val="decimal"/>
      <w:lvlText w:val="%5."/>
      <w:lvlJc w:val="left"/>
      <w:pPr>
        <w:tabs>
          <w:tab w:val="num" w:pos="1170"/>
        </w:tabs>
        <w:ind w:left="1170" w:firstLine="4320"/>
      </w:pPr>
      <w:rPr>
        <w:rFonts w:hint="default"/>
      </w:rPr>
    </w:lvl>
    <w:lvl w:ilvl="5">
      <w:start w:val="1"/>
      <w:numFmt w:val="decimal"/>
      <w:lvlText w:val="%1.%2.%3.%4.%5.%6"/>
      <w:lvlJc w:val="left"/>
      <w:pPr>
        <w:tabs>
          <w:tab w:val="num" w:pos="1782"/>
        </w:tabs>
        <w:ind w:left="1782" w:hanging="1152"/>
      </w:pPr>
      <w:rPr>
        <w:rFonts w:hint="default"/>
      </w:rPr>
    </w:lvl>
    <w:lvl w:ilvl="6">
      <w:start w:val="1"/>
      <w:numFmt w:val="decimal"/>
      <w:lvlText w:val="%1.%2.%3.%4.%5.%6.%7"/>
      <w:lvlJc w:val="left"/>
      <w:pPr>
        <w:tabs>
          <w:tab w:val="num" w:pos="1926"/>
        </w:tabs>
        <w:ind w:left="1926" w:hanging="1296"/>
      </w:pPr>
      <w:rPr>
        <w:rFonts w:hint="default"/>
      </w:rPr>
    </w:lvl>
    <w:lvl w:ilvl="7">
      <w:start w:val="1"/>
      <w:numFmt w:val="decimal"/>
      <w:lvlText w:val="%1.%2.%3.%4.%5.%6.%7.%8"/>
      <w:lvlJc w:val="left"/>
      <w:pPr>
        <w:tabs>
          <w:tab w:val="num" w:pos="2070"/>
        </w:tabs>
        <w:ind w:left="2070" w:hanging="1440"/>
      </w:pPr>
      <w:rPr>
        <w:rFonts w:hint="default"/>
      </w:rPr>
    </w:lvl>
    <w:lvl w:ilvl="8">
      <w:start w:val="1"/>
      <w:numFmt w:val="decimal"/>
      <w:pStyle w:val="Heading9"/>
      <w:lvlText w:val="%1.%2.%3.%4.%5.%6.%7.%8.%9"/>
      <w:lvlJc w:val="left"/>
      <w:pPr>
        <w:tabs>
          <w:tab w:val="num" w:pos="2214"/>
        </w:tabs>
        <w:ind w:left="2214" w:hanging="1584"/>
      </w:pPr>
      <w:rPr>
        <w:rFonts w:hint="default"/>
      </w:rPr>
    </w:lvl>
  </w:abstractNum>
  <w:abstractNum w:abstractNumId="19"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B076290"/>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FBF5CAD"/>
    <w:multiLevelType w:val="multilevel"/>
    <w:tmpl w:val="0B4835CC"/>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1BA5691"/>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DBD0503"/>
    <w:multiLevelType w:val="hybridMultilevel"/>
    <w:tmpl w:val="8D765180"/>
    <w:lvl w:ilvl="0" w:tplc="FA3C7CE4">
      <w:start w:val="1"/>
      <w:numFmt w:val="bullet"/>
      <w:lvlText w:val=""/>
      <w:lvlJc w:val="left"/>
      <w:pPr>
        <w:tabs>
          <w:tab w:val="num" w:pos="360"/>
        </w:tabs>
        <w:ind w:left="360" w:hanging="360"/>
      </w:pPr>
      <w:rPr>
        <w:rFonts w:ascii="Symbol" w:hAnsi="Symbol" w:hint="default"/>
        <w:color w:val="auto"/>
      </w:rPr>
    </w:lvl>
    <w:lvl w:ilvl="1" w:tplc="10090003">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18"/>
  </w:num>
  <w:num w:numId="4">
    <w:abstractNumId w:val="8"/>
  </w:num>
  <w:num w:numId="5">
    <w:abstractNumId w:val="19"/>
  </w:num>
  <w:num w:numId="6">
    <w:abstractNumId w:val="7"/>
  </w:num>
  <w:num w:numId="7">
    <w:abstractNumId w:val="12"/>
  </w:num>
  <w:num w:numId="8">
    <w:abstractNumId w:val="5"/>
  </w:num>
  <w:num w:numId="9">
    <w:abstractNumId w:val="24"/>
  </w:num>
  <w:num w:numId="10">
    <w:abstractNumId w:val="11"/>
  </w:num>
  <w:num w:numId="11">
    <w:abstractNumId w:val="15"/>
  </w:num>
  <w:num w:numId="12">
    <w:abstractNumId w:val="18"/>
  </w:num>
  <w:num w:numId="13">
    <w:abstractNumId w:val="18"/>
  </w:num>
  <w:num w:numId="14">
    <w:abstractNumId w:val="18"/>
  </w:num>
  <w:num w:numId="15">
    <w:abstractNumId w:val="18"/>
  </w:num>
  <w:num w:numId="16">
    <w:abstractNumId w:val="18"/>
  </w:num>
  <w:num w:numId="17">
    <w:abstractNumId w:val="21"/>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6"/>
  </w:num>
  <w:num w:numId="32">
    <w:abstractNumId w:val="10"/>
  </w:num>
  <w:num w:numId="33">
    <w:abstractNumId w:val="22"/>
  </w:num>
  <w:num w:numId="34">
    <w:abstractNumId w:val="20"/>
  </w:num>
  <w:num w:numId="35">
    <w:abstractNumId w:val="9"/>
  </w:num>
  <w:num w:numId="36">
    <w:abstractNumId w:val="2"/>
  </w:num>
  <w:num w:numId="37">
    <w:abstractNumId w:val="18"/>
    <w:lvlOverride w:ilvl="0">
      <w:lvl w:ilvl="0">
        <w:start w:val="1"/>
        <w:numFmt w:val="decimal"/>
        <w:lvlText w:val="PART %1."/>
        <w:lvlJc w:val="left"/>
        <w:pPr>
          <w:tabs>
            <w:tab w:val="num" w:pos="1062"/>
          </w:tabs>
          <w:ind w:left="1062" w:hanging="432"/>
        </w:pPr>
        <w:rPr>
          <w:rFonts w:asciiTheme="minorHAnsi" w:hAnsiTheme="minorHAnsi" w:hint="default"/>
          <w:b w:val="0"/>
          <w:i w:val="0"/>
        </w:rPr>
      </w:lvl>
    </w:lvlOverride>
    <w:lvlOverride w:ilvl="1">
      <w:lvl w:ilvl="1">
        <w:start w:val="1"/>
        <w:numFmt w:val="decimal"/>
        <w:lvlText w:val="%1.%2"/>
        <w:lvlJc w:val="left"/>
        <w:pPr>
          <w:tabs>
            <w:tab w:val="num" w:pos="1206"/>
          </w:tabs>
          <w:ind w:left="1206" w:hanging="576"/>
        </w:pPr>
        <w:rPr>
          <w:rFonts w:hint="default"/>
        </w:rPr>
      </w:lvl>
    </w:lvlOverride>
    <w:lvlOverride w:ilvl="2">
      <w:lvl w:ilvl="2">
        <w:start w:val="1"/>
        <w:numFmt w:val="decimal"/>
        <w:lvlText w:val=".%3"/>
        <w:lvlJc w:val="left"/>
        <w:pPr>
          <w:tabs>
            <w:tab w:val="num" w:pos="1350"/>
          </w:tabs>
          <w:ind w:left="1350" w:firstLine="2880"/>
        </w:pPr>
        <w:rPr>
          <w:rFonts w:ascii="Calibri" w:hAnsi="Calibri" w:hint="default"/>
          <w:color w:val="000000"/>
          <w:sz w:val="22"/>
        </w:rPr>
      </w:lvl>
    </w:lvlOverride>
    <w:lvlOverride w:ilvl="3">
      <w:lvl w:ilvl="3">
        <w:start w:val="1"/>
        <w:numFmt w:val="decimal"/>
        <w:lvlText w:val=".%4"/>
        <w:lvlJc w:val="left"/>
        <w:pPr>
          <w:tabs>
            <w:tab w:val="num" w:pos="-1116"/>
          </w:tabs>
          <w:ind w:left="-1116" w:firstLine="3456"/>
        </w:pPr>
        <w:rPr>
          <w:rFonts w:hint="default"/>
        </w:rPr>
      </w:lvl>
    </w:lvlOverride>
    <w:lvlOverride w:ilvl="4">
      <w:lvl w:ilvl="4">
        <w:start w:val="1"/>
        <w:numFmt w:val="decimal"/>
        <w:lvlText w:val="%5."/>
        <w:lvlJc w:val="left"/>
        <w:pPr>
          <w:tabs>
            <w:tab w:val="num" w:pos="1170"/>
          </w:tabs>
          <w:ind w:left="1170" w:firstLine="4320"/>
        </w:pPr>
        <w:rPr>
          <w:rFonts w:hint="default"/>
        </w:rPr>
      </w:lvl>
    </w:lvlOverride>
    <w:lvlOverride w:ilvl="5">
      <w:lvl w:ilvl="5">
        <w:start w:val="1"/>
        <w:numFmt w:val="decimal"/>
        <w:lvlText w:val="%1.%2.%3.%4.%5.%6"/>
        <w:lvlJc w:val="left"/>
        <w:pPr>
          <w:tabs>
            <w:tab w:val="num" w:pos="1782"/>
          </w:tabs>
          <w:ind w:left="1782" w:hanging="1152"/>
        </w:pPr>
        <w:rPr>
          <w:rFonts w:hint="default"/>
        </w:rPr>
      </w:lvl>
    </w:lvlOverride>
    <w:lvlOverride w:ilvl="6">
      <w:lvl w:ilvl="6">
        <w:start w:val="1"/>
        <w:numFmt w:val="decimal"/>
        <w:lvlText w:val="%1.%2.%3.%4.%5.%6.%7"/>
        <w:lvlJc w:val="left"/>
        <w:pPr>
          <w:tabs>
            <w:tab w:val="num" w:pos="1926"/>
          </w:tabs>
          <w:ind w:left="1926" w:hanging="1296"/>
        </w:pPr>
        <w:rPr>
          <w:rFonts w:hint="default"/>
        </w:rPr>
      </w:lvl>
    </w:lvlOverride>
    <w:lvlOverride w:ilvl="7">
      <w:lvl w:ilvl="7">
        <w:start w:val="1"/>
        <w:numFmt w:val="decimal"/>
        <w:lvlText w:val="%1.%2.%3.%4.%5.%6.%7.%8"/>
        <w:lvlJc w:val="left"/>
        <w:pPr>
          <w:tabs>
            <w:tab w:val="num" w:pos="2070"/>
          </w:tabs>
          <w:ind w:left="2070" w:hanging="1440"/>
        </w:pPr>
        <w:rPr>
          <w:rFonts w:hint="default"/>
        </w:rPr>
      </w:lvl>
    </w:lvlOverride>
    <w:lvlOverride w:ilvl="8">
      <w:lvl w:ilvl="8">
        <w:start w:val="1"/>
        <w:numFmt w:val="decimal"/>
        <w:pStyle w:val="Heading9"/>
        <w:lvlText w:val="%1.%2.%3.%4.%5.%6.%7.%8.%9"/>
        <w:lvlJc w:val="left"/>
        <w:pPr>
          <w:tabs>
            <w:tab w:val="num" w:pos="2214"/>
          </w:tabs>
          <w:ind w:left="2214" w:hanging="1584"/>
        </w:pPr>
        <w:rPr>
          <w:rFonts w:hint="default"/>
        </w:rPr>
      </w:lvl>
    </w:lvlOverride>
  </w:num>
  <w:num w:numId="38">
    <w:abstractNumId w:val="17"/>
  </w:num>
  <w:num w:numId="39">
    <w:abstractNumId w:val="3"/>
  </w:num>
  <w:num w:numId="40">
    <w:abstractNumId w:val="16"/>
  </w:num>
  <w:num w:numId="41">
    <w:abstractNumId w:val="4"/>
  </w:num>
  <w:num w:numId="42">
    <w:abstractNumId w:val="13"/>
  </w:num>
  <w:num w:numId="43">
    <w:abstractNumId w:val="23"/>
  </w:num>
  <w:num w:numId="44">
    <w:abstractNumId w:val="14"/>
  </w:num>
  <w:num w:numId="45">
    <w:abstractNumId w:val="14"/>
  </w:num>
  <w:num w:numId="46">
    <w:abstractNumId w:val="14"/>
  </w:num>
  <w:num w:numId="47">
    <w:abstractNumId w:val="14"/>
  </w:num>
  <w:num w:numId="48">
    <w:abstractNumId w:val="14"/>
  </w:num>
  <w:num w:numId="49">
    <w:abstractNumId w:val="14"/>
  </w:num>
  <w:num w:numId="50">
    <w:abstractNumId w:val="14"/>
  </w:num>
  <w:num w:numId="51">
    <w:abstractNumId w:val="14"/>
  </w:num>
  <w:num w:numId="52">
    <w:abstractNumId w:val="1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evenAndOddHeader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00789"/>
    <w:rsid w:val="00021E57"/>
    <w:rsid w:val="000328B4"/>
    <w:rsid w:val="0007044A"/>
    <w:rsid w:val="00085CDA"/>
    <w:rsid w:val="000A7BB7"/>
    <w:rsid w:val="000B0892"/>
    <w:rsid w:val="000C15BE"/>
    <w:rsid w:val="000C3E3A"/>
    <w:rsid w:val="000C6EBC"/>
    <w:rsid w:val="000D4880"/>
    <w:rsid w:val="000E5694"/>
    <w:rsid w:val="000F359A"/>
    <w:rsid w:val="000F5134"/>
    <w:rsid w:val="000F7427"/>
    <w:rsid w:val="00101C26"/>
    <w:rsid w:val="00107DBA"/>
    <w:rsid w:val="00143A86"/>
    <w:rsid w:val="00150A18"/>
    <w:rsid w:val="001538A9"/>
    <w:rsid w:val="0016511E"/>
    <w:rsid w:val="001702E9"/>
    <w:rsid w:val="00183950"/>
    <w:rsid w:val="00183FCB"/>
    <w:rsid w:val="0019021C"/>
    <w:rsid w:val="001A3195"/>
    <w:rsid w:val="001A4E74"/>
    <w:rsid w:val="001B38A0"/>
    <w:rsid w:val="001B3E2D"/>
    <w:rsid w:val="001C0DA9"/>
    <w:rsid w:val="001E5971"/>
    <w:rsid w:val="002156B7"/>
    <w:rsid w:val="002301B3"/>
    <w:rsid w:val="00236D9C"/>
    <w:rsid w:val="00267028"/>
    <w:rsid w:val="002913AF"/>
    <w:rsid w:val="0029284E"/>
    <w:rsid w:val="002B160A"/>
    <w:rsid w:val="002D4787"/>
    <w:rsid w:val="002E2C16"/>
    <w:rsid w:val="002F00BD"/>
    <w:rsid w:val="00306AE6"/>
    <w:rsid w:val="003130DA"/>
    <w:rsid w:val="0033540B"/>
    <w:rsid w:val="00345028"/>
    <w:rsid w:val="003509A8"/>
    <w:rsid w:val="00362869"/>
    <w:rsid w:val="00366110"/>
    <w:rsid w:val="00372157"/>
    <w:rsid w:val="003A463D"/>
    <w:rsid w:val="003B5166"/>
    <w:rsid w:val="003D0249"/>
    <w:rsid w:val="003E1342"/>
    <w:rsid w:val="003F7F04"/>
    <w:rsid w:val="0040417E"/>
    <w:rsid w:val="00404DFD"/>
    <w:rsid w:val="00412887"/>
    <w:rsid w:val="00414AEF"/>
    <w:rsid w:val="00420804"/>
    <w:rsid w:val="004374EF"/>
    <w:rsid w:val="0046785E"/>
    <w:rsid w:val="004778A0"/>
    <w:rsid w:val="00496D05"/>
    <w:rsid w:val="004A0DE6"/>
    <w:rsid w:val="004B34B4"/>
    <w:rsid w:val="004D217E"/>
    <w:rsid w:val="004D4D66"/>
    <w:rsid w:val="004F5B4E"/>
    <w:rsid w:val="004F7733"/>
    <w:rsid w:val="00506154"/>
    <w:rsid w:val="00513A92"/>
    <w:rsid w:val="00513FAD"/>
    <w:rsid w:val="00516767"/>
    <w:rsid w:val="00522214"/>
    <w:rsid w:val="00541E82"/>
    <w:rsid w:val="00552A11"/>
    <w:rsid w:val="005530DD"/>
    <w:rsid w:val="005603D6"/>
    <w:rsid w:val="00564CFE"/>
    <w:rsid w:val="005947BD"/>
    <w:rsid w:val="005A5343"/>
    <w:rsid w:val="005C46BA"/>
    <w:rsid w:val="005C5CD9"/>
    <w:rsid w:val="005F1B35"/>
    <w:rsid w:val="005F7F1E"/>
    <w:rsid w:val="00601595"/>
    <w:rsid w:val="006027F4"/>
    <w:rsid w:val="0060462F"/>
    <w:rsid w:val="00607A15"/>
    <w:rsid w:val="00607DB2"/>
    <w:rsid w:val="0063374F"/>
    <w:rsid w:val="0066478D"/>
    <w:rsid w:val="00672C12"/>
    <w:rsid w:val="00675F13"/>
    <w:rsid w:val="00677B66"/>
    <w:rsid w:val="006805EE"/>
    <w:rsid w:val="00690472"/>
    <w:rsid w:val="00690BB4"/>
    <w:rsid w:val="006917DD"/>
    <w:rsid w:val="006A049C"/>
    <w:rsid w:val="006B5FCC"/>
    <w:rsid w:val="006C0FAF"/>
    <w:rsid w:val="006D09C3"/>
    <w:rsid w:val="006D323B"/>
    <w:rsid w:val="006E7D8C"/>
    <w:rsid w:val="006F5464"/>
    <w:rsid w:val="0070514B"/>
    <w:rsid w:val="00715407"/>
    <w:rsid w:val="007160B5"/>
    <w:rsid w:val="00716DA2"/>
    <w:rsid w:val="007276F8"/>
    <w:rsid w:val="007303BB"/>
    <w:rsid w:val="007623D2"/>
    <w:rsid w:val="00782F87"/>
    <w:rsid w:val="00785203"/>
    <w:rsid w:val="007A4CA6"/>
    <w:rsid w:val="007E4441"/>
    <w:rsid w:val="008001A5"/>
    <w:rsid w:val="0080754F"/>
    <w:rsid w:val="00811103"/>
    <w:rsid w:val="00812A85"/>
    <w:rsid w:val="008132C4"/>
    <w:rsid w:val="00816CAA"/>
    <w:rsid w:val="00821633"/>
    <w:rsid w:val="008244C1"/>
    <w:rsid w:val="00850950"/>
    <w:rsid w:val="008A26A6"/>
    <w:rsid w:val="008C2583"/>
    <w:rsid w:val="008C758E"/>
    <w:rsid w:val="008D4292"/>
    <w:rsid w:val="008F790D"/>
    <w:rsid w:val="00900FFC"/>
    <w:rsid w:val="0090322F"/>
    <w:rsid w:val="00920F24"/>
    <w:rsid w:val="00921DEA"/>
    <w:rsid w:val="00922EE1"/>
    <w:rsid w:val="00934341"/>
    <w:rsid w:val="00935FDD"/>
    <w:rsid w:val="009369FF"/>
    <w:rsid w:val="00943E1C"/>
    <w:rsid w:val="00945CBD"/>
    <w:rsid w:val="00960901"/>
    <w:rsid w:val="009640D5"/>
    <w:rsid w:val="009659E7"/>
    <w:rsid w:val="00977978"/>
    <w:rsid w:val="0098280F"/>
    <w:rsid w:val="009907B3"/>
    <w:rsid w:val="009A1DD9"/>
    <w:rsid w:val="009A2DAF"/>
    <w:rsid w:val="009F3E29"/>
    <w:rsid w:val="00A11A9C"/>
    <w:rsid w:val="00A16E5F"/>
    <w:rsid w:val="00A408CC"/>
    <w:rsid w:val="00A5093F"/>
    <w:rsid w:val="00A742FB"/>
    <w:rsid w:val="00A767E0"/>
    <w:rsid w:val="00A90217"/>
    <w:rsid w:val="00A90E88"/>
    <w:rsid w:val="00AA040C"/>
    <w:rsid w:val="00AA38E0"/>
    <w:rsid w:val="00AB22C2"/>
    <w:rsid w:val="00AC1F29"/>
    <w:rsid w:val="00AE2EC7"/>
    <w:rsid w:val="00AF0B2D"/>
    <w:rsid w:val="00B14CC2"/>
    <w:rsid w:val="00B1642E"/>
    <w:rsid w:val="00B64538"/>
    <w:rsid w:val="00B9136B"/>
    <w:rsid w:val="00BD65E1"/>
    <w:rsid w:val="00BE67B8"/>
    <w:rsid w:val="00C06238"/>
    <w:rsid w:val="00C36BAB"/>
    <w:rsid w:val="00C44DC7"/>
    <w:rsid w:val="00C5732D"/>
    <w:rsid w:val="00C662C2"/>
    <w:rsid w:val="00C72FD8"/>
    <w:rsid w:val="00C73272"/>
    <w:rsid w:val="00C73E89"/>
    <w:rsid w:val="00C746FD"/>
    <w:rsid w:val="00C75451"/>
    <w:rsid w:val="00C80C03"/>
    <w:rsid w:val="00C80C14"/>
    <w:rsid w:val="00C81675"/>
    <w:rsid w:val="00C82214"/>
    <w:rsid w:val="00CA1597"/>
    <w:rsid w:val="00CB1709"/>
    <w:rsid w:val="00CC2D7F"/>
    <w:rsid w:val="00CD002A"/>
    <w:rsid w:val="00CD3140"/>
    <w:rsid w:val="00CE0EE1"/>
    <w:rsid w:val="00CF2B2F"/>
    <w:rsid w:val="00D109FD"/>
    <w:rsid w:val="00D13559"/>
    <w:rsid w:val="00D212EC"/>
    <w:rsid w:val="00D22294"/>
    <w:rsid w:val="00D26372"/>
    <w:rsid w:val="00D3264C"/>
    <w:rsid w:val="00D3626B"/>
    <w:rsid w:val="00D509C5"/>
    <w:rsid w:val="00D705EE"/>
    <w:rsid w:val="00D83911"/>
    <w:rsid w:val="00D924E8"/>
    <w:rsid w:val="00DA097A"/>
    <w:rsid w:val="00DA4666"/>
    <w:rsid w:val="00DB06A2"/>
    <w:rsid w:val="00DD70B9"/>
    <w:rsid w:val="00DE63F1"/>
    <w:rsid w:val="00E11247"/>
    <w:rsid w:val="00E11337"/>
    <w:rsid w:val="00E120A0"/>
    <w:rsid w:val="00E31935"/>
    <w:rsid w:val="00E62AA3"/>
    <w:rsid w:val="00E63642"/>
    <w:rsid w:val="00E639F3"/>
    <w:rsid w:val="00E71276"/>
    <w:rsid w:val="00E7533A"/>
    <w:rsid w:val="00E767C9"/>
    <w:rsid w:val="00E823BB"/>
    <w:rsid w:val="00E82CF0"/>
    <w:rsid w:val="00E871FE"/>
    <w:rsid w:val="00E905F7"/>
    <w:rsid w:val="00EC3AB9"/>
    <w:rsid w:val="00ED7C6E"/>
    <w:rsid w:val="00EF2180"/>
    <w:rsid w:val="00EF58DB"/>
    <w:rsid w:val="00F00AD9"/>
    <w:rsid w:val="00F0614F"/>
    <w:rsid w:val="00F1312E"/>
    <w:rsid w:val="00F13982"/>
    <w:rsid w:val="00F25962"/>
    <w:rsid w:val="00F30EB1"/>
    <w:rsid w:val="00F334F5"/>
    <w:rsid w:val="00F405B3"/>
    <w:rsid w:val="00F43FD2"/>
    <w:rsid w:val="00F46C0D"/>
    <w:rsid w:val="00F5273F"/>
    <w:rsid w:val="00F6204E"/>
    <w:rsid w:val="00F67A0D"/>
    <w:rsid w:val="00F717D3"/>
    <w:rsid w:val="00F75171"/>
    <w:rsid w:val="00F8685F"/>
    <w:rsid w:val="00FA49E8"/>
    <w:rsid w:val="00FC4900"/>
    <w:rsid w:val="00FD5E2F"/>
    <w:rsid w:val="00FE5BCA"/>
    <w:rsid w:val="00FF4C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02FD02FF"/>
  <w15:chartTrackingRefBased/>
  <w15:docId w15:val="{59D5E89A-7E2E-4CD1-9DA9-315763CE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00FFC"/>
    <w:rPr>
      <w:sz w:val="22"/>
      <w:szCs w:val="22"/>
      <w:lang w:val="en-US" w:eastAsia="en-US"/>
    </w:rPr>
  </w:style>
  <w:style w:type="paragraph" w:styleId="Heading1">
    <w:name w:val="heading 1"/>
    <w:aliases w:val="Heading 1S"/>
    <w:basedOn w:val="ListParagraph"/>
    <w:link w:val="Heading1Char"/>
    <w:qFormat/>
    <w:rsid w:val="00900FFC"/>
    <w:pPr>
      <w:numPr>
        <w:numId w:val="52"/>
      </w:numPr>
      <w:spacing w:before="160"/>
      <w:outlineLvl w:val="0"/>
    </w:pPr>
    <w:rPr>
      <w:caps/>
      <w:szCs w:val="20"/>
    </w:rPr>
  </w:style>
  <w:style w:type="paragraph" w:styleId="Heading2">
    <w:name w:val="heading 2"/>
    <w:aliases w:val="Heading 2S"/>
    <w:basedOn w:val="ListParagraph"/>
    <w:next w:val="Normal"/>
    <w:link w:val="Heading2Char"/>
    <w:qFormat/>
    <w:rsid w:val="00900FFC"/>
    <w:pPr>
      <w:numPr>
        <w:ilvl w:val="1"/>
        <w:numId w:val="52"/>
      </w:numPr>
      <w:spacing w:before="80"/>
      <w:outlineLvl w:val="1"/>
    </w:pPr>
    <w:rPr>
      <w:rFonts w:cs="Calibri"/>
      <w:szCs w:val="20"/>
      <w:u w:val="single"/>
    </w:rPr>
  </w:style>
  <w:style w:type="paragraph" w:styleId="Heading3">
    <w:name w:val="heading 3"/>
    <w:aliases w:val="Heading 3S"/>
    <w:basedOn w:val="ListParagraph"/>
    <w:link w:val="Heading3Char"/>
    <w:qFormat/>
    <w:rsid w:val="00900FFC"/>
    <w:pPr>
      <w:numPr>
        <w:ilvl w:val="2"/>
        <w:numId w:val="52"/>
      </w:numPr>
      <w:outlineLvl w:val="2"/>
    </w:pPr>
    <w:rPr>
      <w:rFonts w:cs="Calibri"/>
      <w:szCs w:val="20"/>
    </w:rPr>
  </w:style>
  <w:style w:type="paragraph" w:styleId="Heading4">
    <w:name w:val="heading 4"/>
    <w:aliases w:val="Heading 4S"/>
    <w:basedOn w:val="ListParagraph"/>
    <w:link w:val="Heading4Char"/>
    <w:qFormat/>
    <w:rsid w:val="00900FFC"/>
    <w:pPr>
      <w:numPr>
        <w:ilvl w:val="3"/>
        <w:numId w:val="52"/>
      </w:numPr>
      <w:outlineLvl w:val="3"/>
    </w:pPr>
    <w:rPr>
      <w:rFonts w:cs="Calibri"/>
      <w:szCs w:val="20"/>
    </w:rPr>
  </w:style>
  <w:style w:type="paragraph" w:styleId="Heading5">
    <w:name w:val="heading 5"/>
    <w:aliases w:val="Heading 5S"/>
    <w:basedOn w:val="Heading4"/>
    <w:link w:val="Heading5Char"/>
    <w:qFormat/>
    <w:rsid w:val="00900FFC"/>
    <w:pPr>
      <w:numPr>
        <w:ilvl w:val="4"/>
      </w:numPr>
      <w:outlineLvl w:val="4"/>
    </w:pPr>
    <w:rPr>
      <w:rFonts w:cs="Times New Roman"/>
      <w:sz w:val="20"/>
    </w:rPr>
  </w:style>
  <w:style w:type="paragraph" w:styleId="Heading6">
    <w:name w:val="heading 6"/>
    <w:aliases w:val="Heading 6S"/>
    <w:basedOn w:val="Heading5"/>
    <w:next w:val="Normal"/>
    <w:link w:val="Heading6Char"/>
    <w:qFormat/>
    <w:rsid w:val="00900FFC"/>
    <w:pPr>
      <w:numPr>
        <w:ilvl w:val="5"/>
      </w:numPr>
      <w:outlineLvl w:val="5"/>
    </w:pPr>
  </w:style>
  <w:style w:type="paragraph" w:styleId="Heading7">
    <w:name w:val="heading 7"/>
    <w:basedOn w:val="ListParagraph"/>
    <w:next w:val="Normal"/>
    <w:link w:val="Heading7Char"/>
    <w:qFormat/>
    <w:rsid w:val="00900FFC"/>
    <w:pPr>
      <w:numPr>
        <w:ilvl w:val="6"/>
        <w:numId w:val="52"/>
      </w:numPr>
      <w:outlineLvl w:val="6"/>
    </w:pPr>
    <w:rPr>
      <w:sz w:val="20"/>
      <w:szCs w:val="20"/>
    </w:rPr>
  </w:style>
  <w:style w:type="paragraph" w:styleId="Heading8">
    <w:name w:val="heading 8"/>
    <w:basedOn w:val="Heading7"/>
    <w:next w:val="Normal"/>
    <w:link w:val="Heading8Char"/>
    <w:qFormat/>
    <w:rsid w:val="00900FFC"/>
    <w:pPr>
      <w:numPr>
        <w:ilvl w:val="7"/>
      </w:numPr>
      <w:outlineLvl w:val="7"/>
    </w:pPr>
  </w:style>
  <w:style w:type="paragraph" w:styleId="Heading9">
    <w:name w:val="heading 9"/>
    <w:basedOn w:val="Heading8"/>
    <w:next w:val="Normal"/>
    <w:link w:val="Heading9Char"/>
    <w:qFormat/>
    <w:rsid w:val="00900FFC"/>
    <w:pPr>
      <w:numPr>
        <w:ilvl w:val="8"/>
        <w:numId w:val="27"/>
      </w:numPr>
      <w:tabs>
        <w:tab w:val="clear" w:pos="2214"/>
        <w:tab w:val="num" w:pos="5760"/>
      </w:tabs>
      <w:ind w:left="5760" w:hanging="72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rsid w:val="000F5134"/>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900FFC"/>
    <w:pPr>
      <w:keepNext/>
      <w:spacing w:before="160" w:after="30"/>
    </w:pPr>
    <w:rPr>
      <w:rFonts w:ascii="Arial Narrow" w:hAnsi="Arial Narrow"/>
      <w:b/>
      <w:sz w:val="20"/>
      <w:szCs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18"/>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aliases w:val="Heading 3S Char"/>
    <w:link w:val="Heading3"/>
    <w:rsid w:val="00900FFC"/>
    <w:rPr>
      <w:rFonts w:cs="Calibri"/>
      <w:sz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styleId="BalloonText">
    <w:name w:val="Balloon Text"/>
    <w:basedOn w:val="Normal"/>
    <w:semiHidden/>
    <w:rsid w:val="00E63642"/>
    <w:rPr>
      <w:rFonts w:ascii="Tahoma" w:hAnsi="Tahoma" w:cs="Tahoma"/>
      <w:sz w:val="16"/>
      <w:szCs w:val="16"/>
    </w:rPr>
  </w:style>
  <w:style w:type="paragraph" w:customStyle="1" w:styleId="NormalTableText">
    <w:name w:val="Normal Table Text"/>
    <w:basedOn w:val="Normal"/>
    <w:rsid w:val="00675F13"/>
    <w:pPr>
      <w:widowControl w:val="0"/>
      <w:spacing w:before="60" w:after="60"/>
    </w:pPr>
    <w:rPr>
      <w:rFonts w:ascii="Arial" w:hAnsi="Arial"/>
      <w:sz w:val="20"/>
      <w:lang w:val="en-GB"/>
    </w:rPr>
  </w:style>
  <w:style w:type="paragraph" w:customStyle="1" w:styleId="TableHeading">
    <w:name w:val="Table Heading"/>
    <w:basedOn w:val="Normal"/>
    <w:rsid w:val="00675F13"/>
    <w:pPr>
      <w:widowControl w:val="0"/>
      <w:spacing w:before="60" w:after="60"/>
    </w:pPr>
    <w:rPr>
      <w:rFonts w:ascii="Arial" w:hAnsi="Arial"/>
      <w:b/>
      <w:sz w:val="20"/>
      <w:lang w:val="en-GB"/>
    </w:rPr>
  </w:style>
  <w:style w:type="paragraph" w:styleId="CommentSubject">
    <w:name w:val="annotation subject"/>
    <w:basedOn w:val="CommentText"/>
    <w:next w:val="CommentText"/>
    <w:link w:val="CommentSubjectChar"/>
    <w:rsid w:val="00D509C5"/>
    <w:pPr>
      <w:spacing w:before="0"/>
    </w:pPr>
    <w:rPr>
      <w:rFonts w:ascii="Book Antiqua" w:hAnsi="Book Antiqua"/>
      <w:b/>
      <w:bCs/>
      <w:sz w:val="20"/>
    </w:rPr>
  </w:style>
  <w:style w:type="character" w:customStyle="1" w:styleId="CommentTextChar">
    <w:name w:val="Comment Text Char"/>
    <w:link w:val="CommentText"/>
    <w:semiHidden/>
    <w:rsid w:val="00D509C5"/>
    <w:rPr>
      <w:rFonts w:ascii="Arial" w:hAnsi="Arial"/>
      <w:sz w:val="22"/>
    </w:rPr>
  </w:style>
  <w:style w:type="character" w:customStyle="1" w:styleId="CommentSubjectChar">
    <w:name w:val="Comment Subject Char"/>
    <w:link w:val="CommentSubject"/>
    <w:rsid w:val="00D509C5"/>
    <w:rPr>
      <w:rFonts w:ascii="Book Antiqua" w:hAnsi="Book Antiqua"/>
      <w:b/>
      <w:bCs/>
      <w:sz w:val="22"/>
    </w:rPr>
  </w:style>
  <w:style w:type="character" w:customStyle="1" w:styleId="Heading1Char">
    <w:name w:val="Heading 1 Char"/>
    <w:aliases w:val="Heading 1S Char"/>
    <w:link w:val="Heading1"/>
    <w:rsid w:val="00900FFC"/>
    <w:rPr>
      <w:caps/>
      <w:sz w:val="22"/>
    </w:rPr>
  </w:style>
  <w:style w:type="character" w:customStyle="1" w:styleId="Heading2Char">
    <w:name w:val="Heading 2 Char"/>
    <w:aliases w:val="Heading 2S Char"/>
    <w:link w:val="Heading2"/>
    <w:rsid w:val="00900FFC"/>
    <w:rPr>
      <w:rFonts w:cs="Calibri"/>
      <w:sz w:val="22"/>
      <w:u w:val="single"/>
    </w:rPr>
  </w:style>
  <w:style w:type="character" w:customStyle="1" w:styleId="Heading4Char">
    <w:name w:val="Heading 4 Char"/>
    <w:aliases w:val="Heading 4S Char"/>
    <w:link w:val="Heading4"/>
    <w:rsid w:val="00900FFC"/>
    <w:rPr>
      <w:rFonts w:cs="Calibri"/>
      <w:sz w:val="22"/>
    </w:rPr>
  </w:style>
  <w:style w:type="character" w:customStyle="1" w:styleId="Heading5Char">
    <w:name w:val="Heading 5 Char"/>
    <w:aliases w:val="Heading 5S Char"/>
    <w:link w:val="Heading5"/>
    <w:rsid w:val="00900FFC"/>
  </w:style>
  <w:style w:type="character" w:customStyle="1" w:styleId="Heading6Char">
    <w:name w:val="Heading 6 Char"/>
    <w:aliases w:val="Heading 6S Char"/>
    <w:link w:val="Heading6"/>
    <w:rsid w:val="00900FFC"/>
  </w:style>
  <w:style w:type="character" w:customStyle="1" w:styleId="Heading7Char">
    <w:name w:val="Heading 7 Char"/>
    <w:link w:val="Heading7"/>
    <w:rsid w:val="00900FFC"/>
  </w:style>
  <w:style w:type="paragraph" w:customStyle="1" w:styleId="Style1">
    <w:name w:val="Style1"/>
    <w:basedOn w:val="Heading3"/>
    <w:link w:val="Style1Char"/>
    <w:qFormat/>
    <w:rsid w:val="000F5134"/>
    <w:pPr>
      <w:numPr>
        <w:ilvl w:val="0"/>
        <w:numId w:val="0"/>
      </w:numPr>
      <w:ind w:left="720"/>
    </w:pPr>
  </w:style>
  <w:style w:type="character" w:customStyle="1" w:styleId="Style1Char">
    <w:name w:val="Style1 Char"/>
    <w:link w:val="Style1"/>
    <w:rsid w:val="000F5134"/>
    <w:rPr>
      <w:rFonts w:ascii="Calibri" w:hAnsi="Calibri" w:cs="Calibri"/>
      <w:sz w:val="22"/>
      <w:lang w:val="en-GB"/>
    </w:rPr>
  </w:style>
  <w:style w:type="paragraph" w:styleId="PlainText">
    <w:name w:val="Plain Text"/>
    <w:basedOn w:val="Normal"/>
    <w:link w:val="PlainTextChar"/>
    <w:rsid w:val="00F0614F"/>
    <w:rPr>
      <w:rFonts w:ascii="Courier New" w:hAnsi="Courier New" w:cs="Courier New"/>
      <w:sz w:val="20"/>
    </w:rPr>
  </w:style>
  <w:style w:type="character" w:customStyle="1" w:styleId="PlainTextChar">
    <w:name w:val="Plain Text Char"/>
    <w:link w:val="PlainText"/>
    <w:rsid w:val="00F0614F"/>
    <w:rPr>
      <w:rFonts w:ascii="Courier New" w:hAnsi="Courier New" w:cs="Courier New"/>
    </w:rPr>
  </w:style>
  <w:style w:type="numbering" w:customStyle="1" w:styleId="Speclist">
    <w:name w:val="Spec list"/>
    <w:uiPriority w:val="99"/>
    <w:rsid w:val="00811103"/>
    <w:pPr>
      <w:numPr>
        <w:numId w:val="31"/>
      </w:numPr>
    </w:pPr>
  </w:style>
  <w:style w:type="paragraph" w:styleId="ListParagraph">
    <w:name w:val="List Paragraph"/>
    <w:basedOn w:val="Normal"/>
    <w:uiPriority w:val="34"/>
    <w:qFormat/>
    <w:rsid w:val="00900FFC"/>
    <w:pPr>
      <w:ind w:left="720"/>
      <w:contextualSpacing/>
    </w:pPr>
  </w:style>
  <w:style w:type="character" w:customStyle="1" w:styleId="Heading8Char">
    <w:name w:val="Heading 8 Char"/>
    <w:link w:val="Heading8"/>
    <w:rsid w:val="00900FFC"/>
  </w:style>
  <w:style w:type="character" w:customStyle="1" w:styleId="Heading9Char">
    <w:name w:val="Heading 9 Char"/>
    <w:link w:val="Heading9"/>
    <w:rsid w:val="00900FFC"/>
    <w:rPr>
      <w:rFonts w:cs="Arial"/>
    </w:rPr>
  </w:style>
  <w:style w:type="character" w:customStyle="1" w:styleId="TitleChar">
    <w:name w:val="Title Char"/>
    <w:link w:val="Title"/>
    <w:rsid w:val="00900FFC"/>
    <w:rPr>
      <w:rFonts w:ascii="Arial Narrow" w:hAnsi="Arial Narrow"/>
      <w:b/>
    </w:rPr>
  </w:style>
  <w:style w:type="character" w:styleId="Strong">
    <w:name w:val="Strong"/>
    <w:qFormat/>
    <w:rsid w:val="00900FFC"/>
    <w:rPr>
      <w:b/>
    </w:rPr>
  </w:style>
  <w:style w:type="paragraph" w:styleId="NormalWeb">
    <w:name w:val="Normal (Web)"/>
    <w:basedOn w:val="Normal"/>
    <w:rsid w:val="00B14CC2"/>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335909">
      <w:bodyDiv w:val="1"/>
      <w:marLeft w:val="0"/>
      <w:marRight w:val="0"/>
      <w:marTop w:val="0"/>
      <w:marBottom w:val="0"/>
      <w:divBdr>
        <w:top w:val="none" w:sz="0" w:space="0" w:color="auto"/>
        <w:left w:val="none" w:sz="0" w:space="0" w:color="auto"/>
        <w:bottom w:val="none" w:sz="0" w:space="0" w:color="auto"/>
        <w:right w:val="none" w:sz="0" w:space="0" w:color="auto"/>
      </w:divBdr>
      <w:divsChild>
        <w:div w:id="1503862176">
          <w:marLeft w:val="0"/>
          <w:marRight w:val="0"/>
          <w:marTop w:val="0"/>
          <w:marBottom w:val="0"/>
          <w:divBdr>
            <w:top w:val="none" w:sz="0" w:space="0" w:color="auto"/>
            <w:left w:val="none" w:sz="0" w:space="0" w:color="auto"/>
            <w:bottom w:val="none" w:sz="0" w:space="0" w:color="auto"/>
            <w:right w:val="none" w:sz="0" w:space="0" w:color="auto"/>
          </w:divBdr>
          <w:divsChild>
            <w:div w:id="1510291035">
              <w:marLeft w:val="-300"/>
              <w:marRight w:val="0"/>
              <w:marTop w:val="0"/>
              <w:marBottom w:val="0"/>
              <w:divBdr>
                <w:top w:val="none" w:sz="0" w:space="0" w:color="auto"/>
                <w:left w:val="none" w:sz="0" w:space="0" w:color="auto"/>
                <w:bottom w:val="none" w:sz="0" w:space="0" w:color="auto"/>
                <w:right w:val="none" w:sz="0" w:space="0" w:color="auto"/>
              </w:divBdr>
              <w:divsChild>
                <w:div w:id="105928235">
                  <w:marLeft w:val="0"/>
                  <w:marRight w:val="0"/>
                  <w:marTop w:val="0"/>
                  <w:marBottom w:val="0"/>
                  <w:divBdr>
                    <w:top w:val="none" w:sz="0" w:space="0" w:color="auto"/>
                    <w:left w:val="none" w:sz="0" w:space="0" w:color="auto"/>
                    <w:bottom w:val="none" w:sz="0" w:space="0" w:color="auto"/>
                    <w:right w:val="none" w:sz="0" w:space="0" w:color="auto"/>
                  </w:divBdr>
                  <w:divsChild>
                    <w:div w:id="1856730127">
                      <w:marLeft w:val="-300"/>
                      <w:marRight w:val="0"/>
                      <w:marTop w:val="0"/>
                      <w:marBottom w:val="0"/>
                      <w:divBdr>
                        <w:top w:val="none" w:sz="0" w:space="0" w:color="auto"/>
                        <w:left w:val="none" w:sz="0" w:space="0" w:color="auto"/>
                        <w:bottom w:val="none" w:sz="0" w:space="0" w:color="auto"/>
                        <w:right w:val="none" w:sz="0" w:space="0" w:color="auto"/>
                      </w:divBdr>
                      <w:divsChild>
                        <w:div w:id="13901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502400">
      <w:bodyDiv w:val="1"/>
      <w:marLeft w:val="0"/>
      <w:marRight w:val="0"/>
      <w:marTop w:val="0"/>
      <w:marBottom w:val="0"/>
      <w:divBdr>
        <w:top w:val="none" w:sz="0" w:space="0" w:color="auto"/>
        <w:left w:val="none" w:sz="0" w:space="0" w:color="auto"/>
        <w:bottom w:val="none" w:sz="0" w:space="0" w:color="auto"/>
        <w:right w:val="none" w:sz="0" w:space="0" w:color="auto"/>
      </w:divBdr>
    </w:div>
    <w:div w:id="63591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F3F87-9F00-4131-94E8-12C36A08AB56}">
  <ds:schemaRefs>
    <ds:schemaRef ds:uri="http://schemas.microsoft.com/office/2006/metadata/longProperties"/>
  </ds:schemaRefs>
</ds:datastoreItem>
</file>

<file path=customXml/itemProps2.xml><?xml version="1.0" encoding="utf-8"?>
<ds:datastoreItem xmlns:ds="http://schemas.openxmlformats.org/officeDocument/2006/customXml" ds:itemID="{D9FF9BA9-B246-49C6-B01B-1E8D513E36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C11CF4-BEA0-4741-91A0-4CFB99C6A2B8}">
  <ds:schemaRefs>
    <ds:schemaRef ds:uri="http://schemas.microsoft.com/sharepoint/v3/contenttype/forms"/>
  </ds:schemaRefs>
</ds:datastoreItem>
</file>

<file path=customXml/itemProps4.xml><?xml version="1.0" encoding="utf-8"?>
<ds:datastoreItem xmlns:ds="http://schemas.openxmlformats.org/officeDocument/2006/customXml" ds:itemID="{1EF81D00-3B95-41F0-9227-DE6FD93281BE}">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42cd523-47d6-43d6-8211-471f8d7272d8"/>
    <ds:schemaRef ds:uri="d6d05743-d6d0-46ac-98bc-99f29ab3bcad"/>
    <ds:schemaRef ds:uri="http://www.w3.org/XML/1998/namespace"/>
    <ds:schemaRef ds:uri="http://purl.org/dc/dcmitype/"/>
  </ds:schemaRefs>
</ds:datastoreItem>
</file>

<file path=customXml/itemProps5.xml><?xml version="1.0" encoding="utf-8"?>
<ds:datastoreItem xmlns:ds="http://schemas.openxmlformats.org/officeDocument/2006/customXml" ds:itemID="{22E96113-4D0E-4066-8E46-9798BC600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0</TotalTime>
  <Pages>3</Pages>
  <Words>309</Words>
  <Characters>4705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02701_Aggregates_-_General (Mar 21, 2016)</vt:lpstr>
    </vt:vector>
  </TitlesOfParts>
  <Company>Regional Municipality of York</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02701_Aggregates_-_General (Mar 21, 2016)</dc:title>
  <dc:subject/>
  <dc:creator>Adley-McGinnis, Andrea</dc:creator>
  <cp:keywords/>
  <cp:lastModifiedBy>Liam Sykes</cp:lastModifiedBy>
  <cp:revision>2</cp:revision>
  <cp:lastPrinted>2007-05-09T17:26:00Z</cp:lastPrinted>
  <dcterms:created xsi:type="dcterms:W3CDTF">2022-11-17T18:50:00Z</dcterms:created>
  <dcterms:modified xsi:type="dcterms:W3CDTF">2022-11-17T18:50:00Z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ContentTypeId">
    <vt:lpwstr>0x0101001C113C346B5E44CFAC48FEA04AA0E10B003E2783B5ABBB3446B8330569487B4DC4</vt:lpwstr>
  </property>
  <property fmtid="{D5CDD505-2E9C-101B-9397-08002B2CF9AE}" pid="4" name="_dlc_DocIdItemGuid">
    <vt:lpwstr>142cc219-a590-4719-bde9-468736b1235c</vt:lpwstr>
  </property>
  <property fmtid="{D5CDD505-2E9C-101B-9397-08002B2CF9AE}" pid="5" name="_dlc_DocId">
    <vt:lpwstr>ENVCPD-83-771</vt:lpwstr>
  </property>
  <property fmtid="{D5CDD505-2E9C-101B-9397-08002B2CF9AE}" pid="6" name="_dlc_DocIdUrl">
    <vt:lpwstr>https://mycloud.york.ca/projects/EnvServProgramDeliveryOffice/ProjectServer/AEL/_layouts/DocIdRedir.aspx?ID=ENVCPD-83-771, ENVCPD-83-771</vt:lpwstr>
  </property>
  <property fmtid="{D5CDD505-2E9C-101B-9397-08002B2CF9AE}" pid="7" name="Last Updated">
    <vt:lpwstr>2016-03-21T00:00:00Z</vt:lpwstr>
  </property>
  <property fmtid="{D5CDD505-2E9C-101B-9397-08002B2CF9AE}" pid="8" name="Office">
    <vt:lpwstr/>
  </property>
  <property fmtid="{D5CDD505-2E9C-101B-9397-08002B2CF9AE}" pid="9" name="AERIS Pools">
    <vt:lpwstr/>
  </property>
  <property fmtid="{D5CDD505-2E9C-101B-9397-08002B2CF9AE}" pid="10" name="Data Classification">
    <vt:lpwstr>1;#Confidential|dbb6cc64-9915-4cf6-857e-3e641b410f5c</vt:lpwstr>
  </property>
  <property fmtid="{D5CDD505-2E9C-101B-9397-08002B2CF9AE}" pid="11" name="Internal Organization">
    <vt:lpwstr/>
  </property>
  <property fmtid="{D5CDD505-2E9C-101B-9397-08002B2CF9AE}" pid="12" name="Communications">
    <vt:lpwstr/>
  </property>
  <property fmtid="{D5CDD505-2E9C-101B-9397-08002B2CF9AE}" pid="13" name="Information Type">
    <vt:lpwstr/>
  </property>
</Properties>
</file>