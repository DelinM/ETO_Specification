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31"/>
        <w:gridCol w:w="1910"/>
        <w:gridCol w:w="5661"/>
      </w:tblGrid>
      <w:tr w:rsidR="006A77F8" w:rsidRPr="0077734B" w:rsidDel="00FD0E3E" w14:paraId="43713197" w14:textId="1A966B40" w:rsidTr="0026214A">
        <w:trPr>
          <w:cantSplit/>
          <w:jc w:val="center"/>
          <w:del w:id="0" w:author="Johnny Pang" w:date="2022-04-17T14:09:00Z"/>
        </w:trPr>
        <w:tc>
          <w:tcPr>
            <w:tcW w:w="1231" w:type="dxa"/>
          </w:tcPr>
          <w:p w14:paraId="30C81E4F" w14:textId="7DF62B55" w:rsidR="008F17A5" w:rsidRPr="008F17A5" w:rsidDel="00FD0E3E" w:rsidRDefault="008F17A5" w:rsidP="3E9F8202">
            <w:pPr>
              <w:pStyle w:val="TableHeading"/>
              <w:ind w:left="133"/>
              <w:rPr>
                <w:del w:id="1" w:author="Johnny Pang" w:date="2022-04-17T14:09:00Z"/>
                <w:rFonts w:ascii="Calibri" w:hAnsi="Calibri"/>
              </w:rPr>
            </w:pPr>
            <w:del w:id="2" w:author="Johnny Pang" w:date="2022-04-17T14:09:00Z">
              <w:r w:rsidRPr="008F17A5" w:rsidDel="00FD0E3E">
                <w:rPr>
                  <w:rFonts w:ascii="Calibri" w:hAnsi="Calibri"/>
                </w:rPr>
                <w:delText>Version</w:delText>
              </w:r>
            </w:del>
          </w:p>
        </w:tc>
        <w:tc>
          <w:tcPr>
            <w:tcW w:w="1910" w:type="dxa"/>
          </w:tcPr>
          <w:p w14:paraId="083F805D" w14:textId="7CDAB641" w:rsidR="008F17A5" w:rsidRPr="008F17A5" w:rsidDel="00FD0E3E" w:rsidRDefault="008F17A5" w:rsidP="008F17A5">
            <w:pPr>
              <w:pStyle w:val="TableHeading"/>
              <w:tabs>
                <w:tab w:val="left" w:pos="0"/>
              </w:tabs>
              <w:ind w:left="133"/>
              <w:rPr>
                <w:del w:id="3" w:author="Johnny Pang" w:date="2022-04-17T14:09:00Z"/>
                <w:rFonts w:ascii="Calibri" w:hAnsi="Calibri"/>
              </w:rPr>
            </w:pPr>
            <w:del w:id="4" w:author="Johnny Pang" w:date="2022-04-17T14:09:00Z">
              <w:r w:rsidRPr="008F17A5" w:rsidDel="00FD0E3E">
                <w:rPr>
                  <w:rFonts w:ascii="Calibri" w:hAnsi="Calibri"/>
                </w:rPr>
                <w:delText>Date</w:delText>
              </w:r>
            </w:del>
          </w:p>
        </w:tc>
        <w:tc>
          <w:tcPr>
            <w:tcW w:w="5661" w:type="dxa"/>
          </w:tcPr>
          <w:p w14:paraId="072C2417" w14:textId="1BBC1C4D" w:rsidR="008F17A5" w:rsidRPr="008F17A5" w:rsidDel="00FD0E3E" w:rsidRDefault="008F17A5" w:rsidP="008F17A5">
            <w:pPr>
              <w:pStyle w:val="TableHeading"/>
              <w:tabs>
                <w:tab w:val="left" w:pos="0"/>
              </w:tabs>
              <w:ind w:left="133"/>
              <w:rPr>
                <w:del w:id="5" w:author="Johnny Pang" w:date="2022-04-17T14:09:00Z"/>
                <w:rFonts w:ascii="Calibri" w:hAnsi="Calibri"/>
              </w:rPr>
            </w:pPr>
            <w:del w:id="6" w:author="Johnny Pang" w:date="2022-04-17T14:09:00Z">
              <w:r w:rsidRPr="008F17A5" w:rsidDel="00FD0E3E">
                <w:rPr>
                  <w:rFonts w:ascii="Calibri" w:hAnsi="Calibri"/>
                </w:rPr>
                <w:delText>Description of Revisions</w:delText>
              </w:r>
            </w:del>
          </w:p>
        </w:tc>
      </w:tr>
      <w:tr w:rsidR="006A77F8" w:rsidRPr="0077734B" w:rsidDel="00FD0E3E" w14:paraId="020CAE02" w14:textId="0F0FF0E3" w:rsidTr="0026214A">
        <w:trPr>
          <w:cantSplit/>
          <w:jc w:val="center"/>
          <w:del w:id="7" w:author="Johnny Pang" w:date="2022-04-17T14:09:00Z"/>
        </w:trPr>
        <w:tc>
          <w:tcPr>
            <w:tcW w:w="1231" w:type="dxa"/>
          </w:tcPr>
          <w:p w14:paraId="68884046" w14:textId="042E2C8C" w:rsidR="008F17A5" w:rsidRPr="008F17A5" w:rsidDel="00FD0E3E" w:rsidRDefault="008F17A5" w:rsidP="008F17A5">
            <w:pPr>
              <w:pStyle w:val="NormalTableText"/>
              <w:tabs>
                <w:tab w:val="left" w:pos="0"/>
              </w:tabs>
              <w:ind w:left="133"/>
              <w:rPr>
                <w:del w:id="8" w:author="Johnny Pang" w:date="2022-04-17T14:09:00Z"/>
                <w:rFonts w:ascii="Calibri" w:hAnsi="Calibri"/>
                <w:sz w:val="22"/>
              </w:rPr>
            </w:pPr>
            <w:del w:id="9" w:author="Johnny Pang" w:date="2022-04-17T14:09:00Z">
              <w:r w:rsidRPr="008F17A5" w:rsidDel="00FD0E3E">
                <w:rPr>
                  <w:rFonts w:ascii="Calibri" w:hAnsi="Calibri"/>
                  <w:sz w:val="22"/>
                </w:rPr>
                <w:delText>1</w:delText>
              </w:r>
            </w:del>
          </w:p>
        </w:tc>
        <w:tc>
          <w:tcPr>
            <w:tcW w:w="1910" w:type="dxa"/>
          </w:tcPr>
          <w:p w14:paraId="4E16B623" w14:textId="2881DB71" w:rsidR="008F17A5" w:rsidRPr="008F17A5" w:rsidDel="00FD0E3E" w:rsidRDefault="008F17A5" w:rsidP="00831863">
            <w:pPr>
              <w:pStyle w:val="NormalTableText"/>
              <w:tabs>
                <w:tab w:val="left" w:pos="0"/>
              </w:tabs>
              <w:ind w:left="133"/>
              <w:rPr>
                <w:del w:id="10" w:author="Johnny Pang" w:date="2022-04-17T14:09:00Z"/>
                <w:rFonts w:ascii="Calibri" w:hAnsi="Calibri"/>
                <w:sz w:val="22"/>
              </w:rPr>
            </w:pPr>
            <w:del w:id="11" w:author="Johnny Pang" w:date="2022-04-17T14:09:00Z">
              <w:r w:rsidRPr="008F17A5" w:rsidDel="00FD0E3E">
                <w:rPr>
                  <w:rFonts w:ascii="Calibri" w:hAnsi="Calibri"/>
                  <w:sz w:val="22"/>
                </w:rPr>
                <w:delText>August 30, 2006</w:delText>
              </w:r>
            </w:del>
          </w:p>
        </w:tc>
        <w:tc>
          <w:tcPr>
            <w:tcW w:w="5661" w:type="dxa"/>
          </w:tcPr>
          <w:p w14:paraId="58564E74" w14:textId="70E4A80D" w:rsidR="008F17A5" w:rsidRPr="008F17A5" w:rsidDel="00FD0E3E" w:rsidRDefault="008F17A5" w:rsidP="008F17A5">
            <w:pPr>
              <w:pStyle w:val="NormalTableText"/>
              <w:tabs>
                <w:tab w:val="left" w:pos="0"/>
              </w:tabs>
              <w:ind w:left="133"/>
              <w:rPr>
                <w:del w:id="12" w:author="Johnny Pang" w:date="2022-04-17T14:09:00Z"/>
                <w:rFonts w:ascii="Calibri" w:hAnsi="Calibri"/>
                <w:sz w:val="22"/>
              </w:rPr>
            </w:pPr>
            <w:del w:id="13" w:author="Johnny Pang" w:date="2022-04-17T14:09:00Z">
              <w:r w:rsidRPr="008F17A5" w:rsidDel="00FD0E3E">
                <w:rPr>
                  <w:rFonts w:ascii="Calibri" w:hAnsi="Calibri"/>
                  <w:sz w:val="22"/>
                </w:rPr>
                <w:delText>Approved final document.</w:delText>
              </w:r>
            </w:del>
          </w:p>
        </w:tc>
      </w:tr>
      <w:tr w:rsidR="006A77F8" w:rsidRPr="0077734B" w:rsidDel="00FD0E3E" w14:paraId="52A095EB" w14:textId="2112022E" w:rsidTr="0026214A">
        <w:trPr>
          <w:cantSplit/>
          <w:jc w:val="center"/>
          <w:del w:id="14" w:author="Johnny Pang" w:date="2022-04-17T14:09:00Z"/>
        </w:trPr>
        <w:tc>
          <w:tcPr>
            <w:tcW w:w="1231" w:type="dxa"/>
          </w:tcPr>
          <w:p w14:paraId="3B7C2B7D" w14:textId="149BFC7B" w:rsidR="008F17A5" w:rsidRPr="008F17A5" w:rsidDel="00FD0E3E" w:rsidRDefault="008F17A5" w:rsidP="008F17A5">
            <w:pPr>
              <w:pStyle w:val="NormalTableText"/>
              <w:tabs>
                <w:tab w:val="left" w:pos="0"/>
              </w:tabs>
              <w:ind w:left="133"/>
              <w:rPr>
                <w:del w:id="15" w:author="Johnny Pang" w:date="2022-04-17T14:09:00Z"/>
                <w:rFonts w:ascii="Calibri" w:hAnsi="Calibri"/>
                <w:sz w:val="22"/>
              </w:rPr>
            </w:pPr>
            <w:del w:id="16" w:author="Johnny Pang" w:date="2022-04-17T14:09:00Z">
              <w:r w:rsidRPr="008F17A5" w:rsidDel="00FD0E3E">
                <w:rPr>
                  <w:rFonts w:ascii="Calibri" w:hAnsi="Calibri"/>
                  <w:sz w:val="22"/>
                </w:rPr>
                <w:delText>2</w:delText>
              </w:r>
            </w:del>
          </w:p>
        </w:tc>
        <w:tc>
          <w:tcPr>
            <w:tcW w:w="1910" w:type="dxa"/>
          </w:tcPr>
          <w:p w14:paraId="259D2D0F" w14:textId="719119F1" w:rsidR="008F17A5" w:rsidRPr="008F17A5" w:rsidDel="00FD0E3E" w:rsidRDefault="008F17A5" w:rsidP="00831863">
            <w:pPr>
              <w:pStyle w:val="NormalTableText"/>
              <w:tabs>
                <w:tab w:val="left" w:pos="0"/>
              </w:tabs>
              <w:ind w:left="133"/>
              <w:rPr>
                <w:del w:id="17" w:author="Johnny Pang" w:date="2022-04-17T14:09:00Z"/>
                <w:rFonts w:ascii="Calibri" w:hAnsi="Calibri"/>
                <w:sz w:val="22"/>
              </w:rPr>
            </w:pPr>
            <w:del w:id="18" w:author="Johnny Pang" w:date="2022-04-17T14:09:00Z">
              <w:r w:rsidRPr="008F17A5" w:rsidDel="00FD0E3E">
                <w:rPr>
                  <w:rFonts w:ascii="Calibri" w:hAnsi="Calibri"/>
                  <w:sz w:val="22"/>
                </w:rPr>
                <w:delText>October 16, 2007</w:delText>
              </w:r>
            </w:del>
          </w:p>
        </w:tc>
        <w:tc>
          <w:tcPr>
            <w:tcW w:w="5661" w:type="dxa"/>
          </w:tcPr>
          <w:p w14:paraId="19D67058" w14:textId="34EDC7AD" w:rsidR="008F17A5" w:rsidRPr="008F17A5" w:rsidDel="00FD0E3E" w:rsidRDefault="008F17A5" w:rsidP="008F17A5">
            <w:pPr>
              <w:pStyle w:val="NormalTableText"/>
              <w:tabs>
                <w:tab w:val="left" w:pos="0"/>
              </w:tabs>
              <w:ind w:left="133"/>
              <w:rPr>
                <w:del w:id="19" w:author="Johnny Pang" w:date="2022-04-17T14:09:00Z"/>
                <w:rFonts w:ascii="Calibri" w:hAnsi="Calibri"/>
                <w:sz w:val="22"/>
              </w:rPr>
            </w:pPr>
            <w:del w:id="20" w:author="Johnny Pang" w:date="2022-04-17T14:09:00Z">
              <w:r w:rsidRPr="008F17A5" w:rsidDel="00FD0E3E">
                <w:rPr>
                  <w:rFonts w:ascii="Calibri" w:hAnsi="Calibri"/>
                  <w:sz w:val="22"/>
                </w:rPr>
                <w:delText>Minor revisions by Legal Services.</w:delText>
              </w:r>
            </w:del>
          </w:p>
        </w:tc>
      </w:tr>
      <w:tr w:rsidR="006A77F8" w:rsidRPr="0077734B" w:rsidDel="00FD0E3E" w14:paraId="62C10FAF" w14:textId="7A341DE8" w:rsidTr="0026214A">
        <w:trPr>
          <w:cantSplit/>
          <w:trHeight w:val="65"/>
          <w:jc w:val="center"/>
          <w:del w:id="21" w:author="Johnny Pang" w:date="2022-04-17T14:09:00Z"/>
        </w:trPr>
        <w:tc>
          <w:tcPr>
            <w:tcW w:w="1231" w:type="dxa"/>
          </w:tcPr>
          <w:p w14:paraId="75A429D1" w14:textId="1B73C0B2" w:rsidR="008F17A5" w:rsidRPr="008F17A5" w:rsidDel="00FD0E3E" w:rsidRDefault="008F17A5" w:rsidP="008F17A5">
            <w:pPr>
              <w:pStyle w:val="NormalTableText"/>
              <w:tabs>
                <w:tab w:val="left" w:pos="0"/>
              </w:tabs>
              <w:ind w:left="133"/>
              <w:rPr>
                <w:del w:id="22" w:author="Johnny Pang" w:date="2022-04-17T14:09:00Z"/>
                <w:rFonts w:ascii="Calibri" w:hAnsi="Calibri"/>
                <w:sz w:val="22"/>
              </w:rPr>
            </w:pPr>
            <w:del w:id="23" w:author="Johnny Pang" w:date="2022-04-17T14:09:00Z">
              <w:r w:rsidRPr="008F17A5" w:rsidDel="00FD0E3E">
                <w:rPr>
                  <w:rFonts w:ascii="Calibri" w:hAnsi="Calibri"/>
                  <w:sz w:val="22"/>
                </w:rPr>
                <w:delText>3</w:delText>
              </w:r>
            </w:del>
          </w:p>
        </w:tc>
        <w:tc>
          <w:tcPr>
            <w:tcW w:w="1910" w:type="dxa"/>
          </w:tcPr>
          <w:p w14:paraId="35E521C6" w14:textId="17246A02" w:rsidR="008F17A5" w:rsidRPr="008F17A5" w:rsidDel="00FD0E3E" w:rsidRDefault="008F17A5" w:rsidP="00831863">
            <w:pPr>
              <w:pStyle w:val="NormalTableText"/>
              <w:tabs>
                <w:tab w:val="left" w:pos="0"/>
              </w:tabs>
              <w:ind w:left="133"/>
              <w:rPr>
                <w:del w:id="24" w:author="Johnny Pang" w:date="2022-04-17T14:09:00Z"/>
                <w:rFonts w:ascii="Calibri" w:hAnsi="Calibri"/>
                <w:sz w:val="22"/>
              </w:rPr>
            </w:pPr>
            <w:del w:id="25" w:author="Johnny Pang" w:date="2022-04-17T14:09:00Z">
              <w:r w:rsidRPr="008F17A5" w:rsidDel="00FD0E3E">
                <w:rPr>
                  <w:rFonts w:ascii="Calibri" w:hAnsi="Calibri"/>
                  <w:sz w:val="22"/>
                </w:rPr>
                <w:delText>November 13, 2009</w:delText>
              </w:r>
            </w:del>
          </w:p>
        </w:tc>
        <w:tc>
          <w:tcPr>
            <w:tcW w:w="5661" w:type="dxa"/>
          </w:tcPr>
          <w:p w14:paraId="324D83AB" w14:textId="7F9E6275" w:rsidR="008F17A5" w:rsidRPr="008F17A5" w:rsidDel="00FD0E3E" w:rsidRDefault="008F17A5" w:rsidP="008F17A5">
            <w:pPr>
              <w:pStyle w:val="NormalTableText"/>
              <w:tabs>
                <w:tab w:val="left" w:pos="0"/>
              </w:tabs>
              <w:ind w:left="133"/>
              <w:rPr>
                <w:del w:id="26" w:author="Johnny Pang" w:date="2022-04-17T14:09:00Z"/>
                <w:rFonts w:ascii="Calibri" w:hAnsi="Calibri"/>
                <w:sz w:val="22"/>
              </w:rPr>
            </w:pPr>
            <w:del w:id="27" w:author="Johnny Pang" w:date="2022-04-17T14:09:00Z">
              <w:r w:rsidRPr="008F17A5" w:rsidDel="00FD0E3E">
                <w:rPr>
                  <w:rFonts w:ascii="Calibri" w:hAnsi="Calibri"/>
                  <w:sz w:val="22"/>
                </w:rPr>
                <w:delText xml:space="preserve">Modified ‘Related Sections’ and approved suppliers </w:delText>
              </w:r>
            </w:del>
          </w:p>
        </w:tc>
      </w:tr>
      <w:tr w:rsidR="006A77F8" w:rsidRPr="0077734B" w:rsidDel="00FD0E3E" w14:paraId="26D7D443" w14:textId="4DFCA93C" w:rsidTr="0026214A">
        <w:trPr>
          <w:cantSplit/>
          <w:jc w:val="center"/>
          <w:del w:id="28" w:author="Johnny Pang" w:date="2022-04-17T14:09:00Z"/>
        </w:trPr>
        <w:tc>
          <w:tcPr>
            <w:tcW w:w="1231" w:type="dxa"/>
          </w:tcPr>
          <w:p w14:paraId="2383A13D" w14:textId="22D6D4EF" w:rsidR="008F17A5" w:rsidRPr="008F17A5" w:rsidDel="00FD0E3E" w:rsidRDefault="008F17A5" w:rsidP="008F17A5">
            <w:pPr>
              <w:pStyle w:val="NormalTableText"/>
              <w:tabs>
                <w:tab w:val="left" w:pos="0"/>
              </w:tabs>
              <w:ind w:left="133"/>
              <w:rPr>
                <w:del w:id="29" w:author="Johnny Pang" w:date="2022-04-17T14:09:00Z"/>
                <w:rFonts w:ascii="Calibri" w:hAnsi="Calibri"/>
                <w:sz w:val="22"/>
              </w:rPr>
            </w:pPr>
            <w:del w:id="30" w:author="Johnny Pang" w:date="2022-04-17T14:09:00Z">
              <w:r w:rsidRPr="008F17A5" w:rsidDel="00FD0E3E">
                <w:rPr>
                  <w:rFonts w:ascii="Calibri" w:hAnsi="Calibri"/>
                  <w:sz w:val="22"/>
                </w:rPr>
                <w:delText>4</w:delText>
              </w:r>
            </w:del>
          </w:p>
        </w:tc>
        <w:tc>
          <w:tcPr>
            <w:tcW w:w="1910" w:type="dxa"/>
          </w:tcPr>
          <w:p w14:paraId="0BCD73E2" w14:textId="515859F2" w:rsidR="008F17A5" w:rsidRPr="008F17A5" w:rsidDel="00FD0E3E" w:rsidRDefault="008F17A5" w:rsidP="00831863">
            <w:pPr>
              <w:pStyle w:val="NormalTableText"/>
              <w:tabs>
                <w:tab w:val="left" w:pos="0"/>
              </w:tabs>
              <w:ind w:left="133"/>
              <w:rPr>
                <w:del w:id="31" w:author="Johnny Pang" w:date="2022-04-17T14:09:00Z"/>
                <w:rFonts w:ascii="Calibri" w:hAnsi="Calibri"/>
                <w:sz w:val="22"/>
              </w:rPr>
            </w:pPr>
            <w:del w:id="32" w:author="Johnny Pang" w:date="2022-04-17T14:09:00Z">
              <w:r w:rsidRPr="008F17A5" w:rsidDel="00FD0E3E">
                <w:rPr>
                  <w:rFonts w:ascii="Calibri" w:hAnsi="Calibri"/>
                  <w:sz w:val="22"/>
                </w:rPr>
                <w:delText>March 14, 2011</w:delText>
              </w:r>
            </w:del>
          </w:p>
        </w:tc>
        <w:tc>
          <w:tcPr>
            <w:tcW w:w="5661" w:type="dxa"/>
          </w:tcPr>
          <w:p w14:paraId="63E36CF5" w14:textId="44FD8C50" w:rsidR="008F17A5" w:rsidRPr="008F17A5" w:rsidDel="00FD0E3E" w:rsidRDefault="008F17A5" w:rsidP="008F17A5">
            <w:pPr>
              <w:pStyle w:val="NormalTableText"/>
              <w:tabs>
                <w:tab w:val="left" w:pos="0"/>
              </w:tabs>
              <w:ind w:left="133"/>
              <w:rPr>
                <w:del w:id="33" w:author="Johnny Pang" w:date="2022-04-17T14:09:00Z"/>
                <w:rFonts w:ascii="Calibri" w:hAnsi="Calibri"/>
                <w:sz w:val="22"/>
              </w:rPr>
            </w:pPr>
            <w:del w:id="34" w:author="Johnny Pang" w:date="2022-04-17T14:09:00Z">
              <w:r w:rsidRPr="008F17A5" w:rsidDel="00FD0E3E">
                <w:rPr>
                  <w:rFonts w:ascii="Calibri" w:hAnsi="Calibri"/>
                  <w:sz w:val="22"/>
                </w:rPr>
                <w:delText>Minor changes by Legal</w:delText>
              </w:r>
            </w:del>
          </w:p>
        </w:tc>
      </w:tr>
      <w:tr w:rsidR="006A77F8" w:rsidRPr="0077734B" w:rsidDel="00FD0E3E" w14:paraId="0120BC94" w14:textId="5A7A0046" w:rsidTr="0026214A">
        <w:trPr>
          <w:cantSplit/>
          <w:jc w:val="center"/>
          <w:del w:id="35" w:author="Johnny Pang" w:date="2022-04-17T14:09:00Z"/>
        </w:trPr>
        <w:tc>
          <w:tcPr>
            <w:tcW w:w="1231" w:type="dxa"/>
          </w:tcPr>
          <w:p w14:paraId="40F6DF56" w14:textId="0D2F335A" w:rsidR="008F17A5" w:rsidRPr="008F17A5" w:rsidDel="00FD0E3E" w:rsidRDefault="008F17A5" w:rsidP="008F17A5">
            <w:pPr>
              <w:pStyle w:val="NormalTableText"/>
              <w:tabs>
                <w:tab w:val="left" w:pos="0"/>
              </w:tabs>
              <w:ind w:left="133"/>
              <w:rPr>
                <w:del w:id="36" w:author="Johnny Pang" w:date="2022-04-17T14:09:00Z"/>
                <w:rFonts w:ascii="Calibri" w:hAnsi="Calibri"/>
                <w:sz w:val="22"/>
              </w:rPr>
            </w:pPr>
            <w:del w:id="37" w:author="Johnny Pang" w:date="2022-04-17T14:09:00Z">
              <w:r w:rsidRPr="008F17A5" w:rsidDel="00FD0E3E">
                <w:rPr>
                  <w:rFonts w:ascii="Calibri" w:hAnsi="Calibri"/>
                  <w:sz w:val="22"/>
                </w:rPr>
                <w:delText>5</w:delText>
              </w:r>
            </w:del>
          </w:p>
        </w:tc>
        <w:tc>
          <w:tcPr>
            <w:tcW w:w="1910" w:type="dxa"/>
          </w:tcPr>
          <w:p w14:paraId="59E2CDA4" w14:textId="18F0C7B1" w:rsidR="008F17A5" w:rsidRPr="008F17A5" w:rsidDel="00FD0E3E" w:rsidRDefault="008F17A5" w:rsidP="00831863">
            <w:pPr>
              <w:pStyle w:val="NormalTableText"/>
              <w:tabs>
                <w:tab w:val="left" w:pos="0"/>
              </w:tabs>
              <w:ind w:left="133"/>
              <w:rPr>
                <w:del w:id="38" w:author="Johnny Pang" w:date="2022-04-17T14:09:00Z"/>
                <w:rFonts w:ascii="Calibri" w:hAnsi="Calibri"/>
                <w:sz w:val="22"/>
              </w:rPr>
            </w:pPr>
            <w:del w:id="39" w:author="Johnny Pang" w:date="2022-04-17T14:09:00Z">
              <w:r w:rsidRPr="008F17A5" w:rsidDel="00FD0E3E">
                <w:rPr>
                  <w:rFonts w:ascii="Calibri" w:hAnsi="Calibri"/>
                  <w:sz w:val="22"/>
                </w:rPr>
                <w:delText>June 4, 2012</w:delText>
              </w:r>
            </w:del>
          </w:p>
        </w:tc>
        <w:tc>
          <w:tcPr>
            <w:tcW w:w="5661" w:type="dxa"/>
          </w:tcPr>
          <w:p w14:paraId="6CF7FFE4" w14:textId="1B6A5CE2" w:rsidR="008F17A5" w:rsidRPr="008F17A5" w:rsidDel="00FD0E3E" w:rsidRDefault="008F17A5" w:rsidP="008F17A5">
            <w:pPr>
              <w:pStyle w:val="NormalTableText"/>
              <w:tabs>
                <w:tab w:val="left" w:pos="0"/>
              </w:tabs>
              <w:ind w:left="133"/>
              <w:rPr>
                <w:del w:id="40" w:author="Johnny Pang" w:date="2022-04-17T14:09:00Z"/>
                <w:rFonts w:ascii="Calibri" w:hAnsi="Calibri"/>
                <w:sz w:val="22"/>
              </w:rPr>
            </w:pPr>
            <w:del w:id="41" w:author="Johnny Pang" w:date="2022-04-17T14:09:00Z">
              <w:r w:rsidRPr="008F17A5" w:rsidDel="00FD0E3E">
                <w:rPr>
                  <w:rFonts w:ascii="Calibri" w:hAnsi="Calibri"/>
                  <w:sz w:val="22"/>
                </w:rPr>
                <w:delText>Addition of References and Replacement Parts sections on this page</w:delText>
              </w:r>
            </w:del>
          </w:p>
        </w:tc>
      </w:tr>
      <w:tr w:rsidR="006A77F8" w:rsidRPr="0077734B" w:rsidDel="00FD0E3E" w14:paraId="43EE2306" w14:textId="7766F7C6" w:rsidTr="0026214A">
        <w:trPr>
          <w:cantSplit/>
          <w:jc w:val="center"/>
          <w:del w:id="42" w:author="Johnny Pang" w:date="2022-04-17T14:09:00Z"/>
        </w:trPr>
        <w:tc>
          <w:tcPr>
            <w:tcW w:w="1231" w:type="dxa"/>
          </w:tcPr>
          <w:p w14:paraId="5FEF18DC" w14:textId="0725CE25" w:rsidR="008F17A5" w:rsidRPr="008F17A5" w:rsidDel="00FD0E3E" w:rsidRDefault="008F17A5" w:rsidP="008F17A5">
            <w:pPr>
              <w:pStyle w:val="NormalTableText"/>
              <w:tabs>
                <w:tab w:val="left" w:pos="0"/>
              </w:tabs>
              <w:ind w:left="133"/>
              <w:rPr>
                <w:del w:id="43" w:author="Johnny Pang" w:date="2022-04-17T14:09:00Z"/>
                <w:rFonts w:ascii="Calibri" w:hAnsi="Calibri"/>
                <w:sz w:val="22"/>
              </w:rPr>
            </w:pPr>
            <w:del w:id="44" w:author="Johnny Pang" w:date="2022-04-17T14:09:00Z">
              <w:r w:rsidRPr="008F17A5" w:rsidDel="00FD0E3E">
                <w:rPr>
                  <w:rFonts w:ascii="Calibri" w:hAnsi="Calibri"/>
                  <w:sz w:val="22"/>
                </w:rPr>
                <w:delText>6</w:delText>
              </w:r>
            </w:del>
          </w:p>
        </w:tc>
        <w:tc>
          <w:tcPr>
            <w:tcW w:w="1910" w:type="dxa"/>
          </w:tcPr>
          <w:p w14:paraId="7299985F" w14:textId="5E1129CF" w:rsidR="008F17A5" w:rsidRPr="008F17A5" w:rsidDel="00FD0E3E" w:rsidRDefault="008F17A5" w:rsidP="00831863">
            <w:pPr>
              <w:pStyle w:val="NormalTableText"/>
              <w:tabs>
                <w:tab w:val="left" w:pos="0"/>
              </w:tabs>
              <w:ind w:left="133"/>
              <w:rPr>
                <w:del w:id="45" w:author="Johnny Pang" w:date="2022-04-17T14:09:00Z"/>
                <w:rFonts w:ascii="Calibri" w:hAnsi="Calibri"/>
                <w:sz w:val="22"/>
              </w:rPr>
            </w:pPr>
            <w:del w:id="46" w:author="Johnny Pang" w:date="2022-04-17T14:09:00Z">
              <w:r w:rsidRPr="008F17A5" w:rsidDel="00FD0E3E">
                <w:rPr>
                  <w:rFonts w:ascii="Calibri" w:hAnsi="Calibri"/>
                  <w:sz w:val="22"/>
                </w:rPr>
                <w:delText>June 28, 2012</w:delText>
              </w:r>
            </w:del>
          </w:p>
        </w:tc>
        <w:tc>
          <w:tcPr>
            <w:tcW w:w="5661" w:type="dxa"/>
          </w:tcPr>
          <w:p w14:paraId="097761C3" w14:textId="1C941143" w:rsidR="008F17A5" w:rsidRPr="008F17A5" w:rsidDel="00FD0E3E" w:rsidRDefault="008F17A5" w:rsidP="008F17A5">
            <w:pPr>
              <w:pStyle w:val="NormalTableText"/>
              <w:tabs>
                <w:tab w:val="left" w:pos="0"/>
              </w:tabs>
              <w:ind w:left="133"/>
              <w:rPr>
                <w:del w:id="47" w:author="Johnny Pang" w:date="2022-04-17T14:09:00Z"/>
                <w:rFonts w:ascii="Calibri" w:hAnsi="Calibri"/>
                <w:sz w:val="22"/>
              </w:rPr>
            </w:pPr>
            <w:del w:id="48" w:author="Johnny Pang" w:date="2022-04-17T14:09:00Z">
              <w:r w:rsidRPr="008F17A5" w:rsidDel="00FD0E3E">
                <w:rPr>
                  <w:rFonts w:ascii="Calibri" w:hAnsi="Calibri"/>
                  <w:sz w:val="22"/>
                </w:rPr>
                <w:delText>Reformatted to Remove White Space</w:delText>
              </w:r>
            </w:del>
          </w:p>
        </w:tc>
      </w:tr>
      <w:tr w:rsidR="006A77F8" w:rsidRPr="0077734B" w:rsidDel="00FD0E3E" w14:paraId="263CF5D5" w14:textId="3F69D50B" w:rsidTr="0026214A">
        <w:trPr>
          <w:cantSplit/>
          <w:jc w:val="center"/>
          <w:del w:id="49" w:author="Johnny Pang" w:date="2022-04-17T14:09:00Z"/>
        </w:trPr>
        <w:tc>
          <w:tcPr>
            <w:tcW w:w="1231" w:type="dxa"/>
          </w:tcPr>
          <w:p w14:paraId="21C264F7" w14:textId="5D83C721" w:rsidR="008F17A5" w:rsidRPr="008F17A5" w:rsidDel="00FD0E3E" w:rsidRDefault="008F17A5" w:rsidP="008F17A5">
            <w:pPr>
              <w:pStyle w:val="NormalTableText"/>
              <w:tabs>
                <w:tab w:val="left" w:pos="0"/>
              </w:tabs>
              <w:ind w:left="133"/>
              <w:rPr>
                <w:del w:id="50" w:author="Johnny Pang" w:date="2022-04-17T14:09:00Z"/>
                <w:rFonts w:ascii="Calibri" w:hAnsi="Calibri"/>
                <w:sz w:val="22"/>
              </w:rPr>
            </w:pPr>
            <w:del w:id="51" w:author="Johnny Pang" w:date="2022-04-17T14:09:00Z">
              <w:r w:rsidRPr="008F17A5" w:rsidDel="00FD0E3E">
                <w:rPr>
                  <w:rFonts w:ascii="Calibri" w:hAnsi="Calibri"/>
                  <w:sz w:val="22"/>
                </w:rPr>
                <w:delText>7</w:delText>
              </w:r>
            </w:del>
          </w:p>
        </w:tc>
        <w:tc>
          <w:tcPr>
            <w:tcW w:w="1910" w:type="dxa"/>
          </w:tcPr>
          <w:p w14:paraId="39A80BA8" w14:textId="476C0F0E" w:rsidR="008F17A5" w:rsidRPr="008F17A5" w:rsidDel="00FD0E3E" w:rsidRDefault="008F17A5" w:rsidP="00831863">
            <w:pPr>
              <w:pStyle w:val="NormalTableText"/>
              <w:tabs>
                <w:tab w:val="left" w:pos="0"/>
              </w:tabs>
              <w:ind w:left="133"/>
              <w:rPr>
                <w:del w:id="52" w:author="Johnny Pang" w:date="2022-04-17T14:09:00Z"/>
                <w:rFonts w:ascii="Calibri" w:hAnsi="Calibri"/>
                <w:sz w:val="22"/>
              </w:rPr>
            </w:pPr>
            <w:del w:id="53" w:author="Johnny Pang" w:date="2022-04-17T14:09:00Z">
              <w:r w:rsidRPr="008F17A5" w:rsidDel="00FD0E3E">
                <w:rPr>
                  <w:rFonts w:ascii="Calibri" w:hAnsi="Calibri"/>
                  <w:sz w:val="22"/>
                </w:rPr>
                <w:delText>August 6, 2013</w:delText>
              </w:r>
            </w:del>
          </w:p>
        </w:tc>
        <w:tc>
          <w:tcPr>
            <w:tcW w:w="5661" w:type="dxa"/>
          </w:tcPr>
          <w:p w14:paraId="7ED40125" w14:textId="4B560E27" w:rsidR="008F17A5" w:rsidRPr="008F17A5" w:rsidDel="00FD0E3E" w:rsidRDefault="008F17A5" w:rsidP="008F17A5">
            <w:pPr>
              <w:pStyle w:val="NormalTableText"/>
              <w:tabs>
                <w:tab w:val="left" w:pos="0"/>
              </w:tabs>
              <w:ind w:left="133"/>
              <w:rPr>
                <w:del w:id="54" w:author="Johnny Pang" w:date="2022-04-17T14:09:00Z"/>
                <w:rFonts w:ascii="Calibri" w:hAnsi="Calibri"/>
                <w:sz w:val="22"/>
              </w:rPr>
            </w:pPr>
            <w:del w:id="55" w:author="Johnny Pang" w:date="2022-04-17T14:09:00Z">
              <w:r w:rsidRPr="008F17A5" w:rsidDel="00FD0E3E">
                <w:rPr>
                  <w:rFonts w:ascii="Calibri" w:hAnsi="Calibri"/>
                  <w:sz w:val="22"/>
                </w:rPr>
                <w:delText>New Format</w:delText>
              </w:r>
            </w:del>
          </w:p>
        </w:tc>
      </w:tr>
      <w:tr w:rsidR="006A77F8" w:rsidRPr="0077734B" w:rsidDel="00FD0E3E" w14:paraId="4AA901A0" w14:textId="10965C99" w:rsidTr="0026214A">
        <w:trPr>
          <w:cantSplit/>
          <w:jc w:val="center"/>
          <w:del w:id="56" w:author="Johnny Pang" w:date="2022-04-17T14:09:00Z"/>
        </w:trPr>
        <w:tc>
          <w:tcPr>
            <w:tcW w:w="1231" w:type="dxa"/>
          </w:tcPr>
          <w:p w14:paraId="0BAFBCEE" w14:textId="6FE6096B" w:rsidR="008F17A5" w:rsidRPr="008F17A5" w:rsidDel="00FD0E3E" w:rsidRDefault="008F17A5" w:rsidP="008F17A5">
            <w:pPr>
              <w:pStyle w:val="NormalTableText"/>
              <w:tabs>
                <w:tab w:val="left" w:pos="0"/>
              </w:tabs>
              <w:ind w:left="133"/>
              <w:rPr>
                <w:del w:id="57" w:author="Johnny Pang" w:date="2022-04-17T14:09:00Z"/>
                <w:rFonts w:ascii="Calibri" w:hAnsi="Calibri"/>
                <w:sz w:val="22"/>
              </w:rPr>
            </w:pPr>
            <w:del w:id="58" w:author="Johnny Pang" w:date="2022-04-17T14:09:00Z">
              <w:r w:rsidRPr="008F17A5" w:rsidDel="00FD0E3E">
                <w:rPr>
                  <w:rFonts w:ascii="Calibri" w:hAnsi="Calibri"/>
                  <w:sz w:val="22"/>
                </w:rPr>
                <w:delText>8</w:delText>
              </w:r>
            </w:del>
          </w:p>
        </w:tc>
        <w:tc>
          <w:tcPr>
            <w:tcW w:w="1910" w:type="dxa"/>
          </w:tcPr>
          <w:p w14:paraId="6FEFB40D" w14:textId="27BBC8B0" w:rsidR="008F17A5" w:rsidRPr="008F17A5" w:rsidDel="00FD0E3E" w:rsidRDefault="008F17A5" w:rsidP="00831863">
            <w:pPr>
              <w:pStyle w:val="NormalTableText"/>
              <w:tabs>
                <w:tab w:val="left" w:pos="0"/>
              </w:tabs>
              <w:ind w:left="133"/>
              <w:rPr>
                <w:del w:id="59" w:author="Johnny Pang" w:date="2022-04-17T14:09:00Z"/>
                <w:rFonts w:ascii="Calibri" w:hAnsi="Calibri"/>
                <w:sz w:val="22"/>
              </w:rPr>
            </w:pPr>
            <w:del w:id="60" w:author="Johnny Pang" w:date="2022-04-17T14:09:00Z">
              <w:r w:rsidRPr="008F17A5" w:rsidDel="00FD0E3E">
                <w:rPr>
                  <w:rFonts w:ascii="Calibri" w:hAnsi="Calibri"/>
                  <w:sz w:val="22"/>
                </w:rPr>
                <w:delText>October 29, 2013</w:delText>
              </w:r>
            </w:del>
          </w:p>
        </w:tc>
        <w:tc>
          <w:tcPr>
            <w:tcW w:w="5661" w:type="dxa"/>
          </w:tcPr>
          <w:p w14:paraId="59DB3C66" w14:textId="555A9F19" w:rsidR="008F17A5" w:rsidRPr="008F17A5" w:rsidDel="00FD0E3E" w:rsidRDefault="008F17A5" w:rsidP="008F17A5">
            <w:pPr>
              <w:pStyle w:val="NormalTableText"/>
              <w:tabs>
                <w:tab w:val="left" w:pos="0"/>
              </w:tabs>
              <w:ind w:left="133"/>
              <w:rPr>
                <w:del w:id="61" w:author="Johnny Pang" w:date="2022-04-17T14:09:00Z"/>
                <w:rFonts w:ascii="Calibri" w:hAnsi="Calibri"/>
                <w:sz w:val="22"/>
              </w:rPr>
            </w:pPr>
            <w:del w:id="62" w:author="Johnny Pang" w:date="2022-04-17T14:09:00Z">
              <w:r w:rsidRPr="008F17A5" w:rsidDel="00FD0E3E">
                <w:rPr>
                  <w:rFonts w:ascii="Calibri" w:hAnsi="Calibri"/>
                  <w:sz w:val="22"/>
                </w:rPr>
                <w:delText>AV comments, first draft of update review</w:delText>
              </w:r>
            </w:del>
          </w:p>
        </w:tc>
      </w:tr>
      <w:tr w:rsidR="006A77F8" w:rsidRPr="0077734B" w:rsidDel="00FD0E3E" w14:paraId="4C8FCCE7" w14:textId="12C45ED5" w:rsidTr="0026214A">
        <w:trPr>
          <w:cantSplit/>
          <w:jc w:val="center"/>
          <w:del w:id="63" w:author="Johnny Pang" w:date="2022-04-17T14:09:00Z"/>
        </w:trPr>
        <w:tc>
          <w:tcPr>
            <w:tcW w:w="1231" w:type="dxa"/>
          </w:tcPr>
          <w:p w14:paraId="50B03888" w14:textId="6F4DAE2F" w:rsidR="008F17A5" w:rsidRPr="008F17A5" w:rsidDel="00FD0E3E" w:rsidRDefault="008F17A5" w:rsidP="008F17A5">
            <w:pPr>
              <w:pStyle w:val="NormalTableText"/>
              <w:tabs>
                <w:tab w:val="left" w:pos="0"/>
              </w:tabs>
              <w:ind w:left="133"/>
              <w:rPr>
                <w:del w:id="64" w:author="Johnny Pang" w:date="2022-04-17T14:09:00Z"/>
                <w:rFonts w:ascii="Calibri" w:hAnsi="Calibri"/>
                <w:sz w:val="22"/>
              </w:rPr>
            </w:pPr>
            <w:del w:id="65" w:author="Johnny Pang" w:date="2022-04-17T14:09:00Z">
              <w:r w:rsidRPr="008F17A5" w:rsidDel="00FD0E3E">
                <w:rPr>
                  <w:rFonts w:ascii="Calibri" w:hAnsi="Calibri"/>
                  <w:sz w:val="22"/>
                </w:rPr>
                <w:delText>9</w:delText>
              </w:r>
            </w:del>
          </w:p>
        </w:tc>
        <w:tc>
          <w:tcPr>
            <w:tcW w:w="1910" w:type="dxa"/>
          </w:tcPr>
          <w:p w14:paraId="13759858" w14:textId="793EA081" w:rsidR="008F17A5" w:rsidRPr="008F17A5" w:rsidDel="00FD0E3E" w:rsidRDefault="008F17A5" w:rsidP="00831863">
            <w:pPr>
              <w:pStyle w:val="NormalTableText"/>
              <w:tabs>
                <w:tab w:val="left" w:pos="0"/>
              </w:tabs>
              <w:ind w:left="133"/>
              <w:rPr>
                <w:del w:id="66" w:author="Johnny Pang" w:date="2022-04-17T14:09:00Z"/>
                <w:rFonts w:ascii="Calibri" w:hAnsi="Calibri"/>
                <w:sz w:val="22"/>
              </w:rPr>
            </w:pPr>
            <w:del w:id="67" w:author="Johnny Pang" w:date="2022-04-17T14:09:00Z">
              <w:r w:rsidRPr="008F17A5" w:rsidDel="00FD0E3E">
                <w:rPr>
                  <w:rFonts w:ascii="Calibri" w:hAnsi="Calibri"/>
                  <w:sz w:val="22"/>
                </w:rPr>
                <w:delText>April 9, 2014</w:delText>
              </w:r>
            </w:del>
          </w:p>
        </w:tc>
        <w:tc>
          <w:tcPr>
            <w:tcW w:w="5661" w:type="dxa"/>
          </w:tcPr>
          <w:p w14:paraId="216220C4" w14:textId="0F678E22" w:rsidR="008F17A5" w:rsidRPr="008F17A5" w:rsidDel="00FD0E3E" w:rsidRDefault="008F17A5" w:rsidP="008F17A5">
            <w:pPr>
              <w:pStyle w:val="NormalTableText"/>
              <w:tabs>
                <w:tab w:val="left" w:pos="0"/>
              </w:tabs>
              <w:ind w:left="133"/>
              <w:rPr>
                <w:del w:id="68" w:author="Johnny Pang" w:date="2022-04-17T14:09:00Z"/>
                <w:rFonts w:ascii="Calibri" w:hAnsi="Calibri"/>
                <w:sz w:val="22"/>
              </w:rPr>
            </w:pPr>
            <w:del w:id="69" w:author="Johnny Pang" w:date="2022-04-17T14:09:00Z">
              <w:r w:rsidRPr="008F17A5" w:rsidDel="00FD0E3E">
                <w:rPr>
                  <w:rFonts w:ascii="Calibri" w:hAnsi="Calibri"/>
                  <w:sz w:val="22"/>
                </w:rPr>
                <w:delText>DK comments</w:delText>
              </w:r>
            </w:del>
          </w:p>
        </w:tc>
      </w:tr>
      <w:tr w:rsidR="006A77F8" w:rsidRPr="0077734B" w:rsidDel="00FD0E3E" w14:paraId="7F2FA3E6" w14:textId="15391B7C" w:rsidTr="0026214A">
        <w:trPr>
          <w:cantSplit/>
          <w:trHeight w:val="300"/>
          <w:jc w:val="center"/>
          <w:del w:id="70" w:author="Johnny Pang" w:date="2022-04-17T14:09:00Z"/>
        </w:trPr>
        <w:tc>
          <w:tcPr>
            <w:tcW w:w="1231" w:type="dxa"/>
          </w:tcPr>
          <w:p w14:paraId="43B4A19E" w14:textId="746A54B3" w:rsidR="008F17A5" w:rsidRPr="008F17A5" w:rsidDel="00FD0E3E" w:rsidRDefault="008F17A5" w:rsidP="008F17A5">
            <w:pPr>
              <w:pStyle w:val="NormalTableText"/>
              <w:tabs>
                <w:tab w:val="left" w:pos="0"/>
              </w:tabs>
              <w:ind w:left="133"/>
              <w:rPr>
                <w:del w:id="71" w:author="Johnny Pang" w:date="2022-04-17T14:09:00Z"/>
                <w:rFonts w:ascii="Calibri" w:hAnsi="Calibri"/>
                <w:sz w:val="22"/>
              </w:rPr>
            </w:pPr>
            <w:del w:id="72" w:author="Johnny Pang" w:date="2022-04-17T14:09:00Z">
              <w:r w:rsidRPr="008F17A5" w:rsidDel="00FD0E3E">
                <w:rPr>
                  <w:rFonts w:ascii="Calibri" w:hAnsi="Calibri"/>
                  <w:sz w:val="22"/>
                </w:rPr>
                <w:delText>10</w:delText>
              </w:r>
            </w:del>
          </w:p>
        </w:tc>
        <w:tc>
          <w:tcPr>
            <w:tcW w:w="1910" w:type="dxa"/>
          </w:tcPr>
          <w:p w14:paraId="03A9133A" w14:textId="771FC202" w:rsidR="008F17A5" w:rsidRPr="008F17A5" w:rsidDel="00FD0E3E" w:rsidRDefault="003C522B" w:rsidP="00831863">
            <w:pPr>
              <w:pStyle w:val="NormalTableText"/>
              <w:tabs>
                <w:tab w:val="left" w:pos="0"/>
              </w:tabs>
              <w:ind w:left="133"/>
              <w:rPr>
                <w:del w:id="73" w:author="Johnny Pang" w:date="2022-04-17T14:09:00Z"/>
                <w:rFonts w:ascii="Calibri" w:hAnsi="Calibri"/>
                <w:sz w:val="22"/>
              </w:rPr>
            </w:pPr>
            <w:del w:id="74" w:author="Johnny Pang" w:date="2022-04-17T14:09:00Z">
              <w:r w:rsidDel="00FD0E3E">
                <w:rPr>
                  <w:rFonts w:ascii="Calibri" w:hAnsi="Calibri"/>
                  <w:sz w:val="22"/>
                </w:rPr>
                <w:delText>Dec 1</w:delText>
              </w:r>
              <w:r w:rsidR="002F2A5A" w:rsidDel="00FD0E3E">
                <w:rPr>
                  <w:rFonts w:ascii="Calibri" w:hAnsi="Calibri"/>
                  <w:sz w:val="22"/>
                </w:rPr>
                <w:delText>, 2016</w:delText>
              </w:r>
            </w:del>
          </w:p>
        </w:tc>
        <w:tc>
          <w:tcPr>
            <w:tcW w:w="5661" w:type="dxa"/>
          </w:tcPr>
          <w:p w14:paraId="08534FF8" w14:textId="0A73BD7D" w:rsidR="008F17A5" w:rsidRPr="008F17A5" w:rsidDel="00FD0E3E" w:rsidRDefault="008F17A5" w:rsidP="008F17A5">
            <w:pPr>
              <w:pStyle w:val="NormalTableText"/>
              <w:tabs>
                <w:tab w:val="left" w:pos="0"/>
              </w:tabs>
              <w:ind w:left="133"/>
              <w:rPr>
                <w:del w:id="75" w:author="Johnny Pang" w:date="2022-04-17T14:09:00Z"/>
                <w:rFonts w:ascii="Calibri" w:hAnsi="Calibri"/>
                <w:sz w:val="22"/>
              </w:rPr>
            </w:pPr>
            <w:del w:id="76" w:author="Johnny Pang" w:date="2022-04-17T14:09:00Z">
              <w:r w:rsidRPr="008F17A5" w:rsidDel="00FD0E3E">
                <w:rPr>
                  <w:rFonts w:ascii="Calibri" w:hAnsi="Calibri"/>
                  <w:sz w:val="22"/>
                </w:rPr>
                <w:delText>Incorporation of consolidated comments into final draft, full integration of OPSS into specification. Deletion of ductile iron as a pipe material (AV</w:delText>
              </w:r>
              <w:r w:rsidR="002F2A5A" w:rsidDel="00FD0E3E">
                <w:rPr>
                  <w:rFonts w:ascii="Calibri" w:hAnsi="Calibri"/>
                  <w:sz w:val="22"/>
                </w:rPr>
                <w:delText xml:space="preserve"> and AAM</w:delText>
              </w:r>
              <w:r w:rsidRPr="008F17A5" w:rsidDel="00FD0E3E">
                <w:rPr>
                  <w:rFonts w:ascii="Calibri" w:hAnsi="Calibri"/>
                  <w:sz w:val="22"/>
                </w:rPr>
                <w:delText>)</w:delText>
              </w:r>
            </w:del>
          </w:p>
        </w:tc>
      </w:tr>
      <w:tr w:rsidR="006A77F8" w:rsidRPr="0077734B" w:rsidDel="00FD0E3E" w14:paraId="52AD2118" w14:textId="156E9C57" w:rsidTr="0026214A">
        <w:trPr>
          <w:cantSplit/>
          <w:trHeight w:val="300"/>
          <w:jc w:val="center"/>
          <w:del w:id="77" w:author="Johnny Pang" w:date="2022-04-17T14:09:00Z"/>
        </w:trPr>
        <w:tc>
          <w:tcPr>
            <w:tcW w:w="1231" w:type="dxa"/>
          </w:tcPr>
          <w:p w14:paraId="61AFA158" w14:textId="14DBBFDC" w:rsidR="00C57D19" w:rsidRPr="008F17A5" w:rsidDel="00FD0E3E" w:rsidRDefault="00C57D19" w:rsidP="008F17A5">
            <w:pPr>
              <w:pStyle w:val="NormalTableText"/>
              <w:tabs>
                <w:tab w:val="left" w:pos="0"/>
              </w:tabs>
              <w:ind w:left="133"/>
              <w:rPr>
                <w:del w:id="78" w:author="Johnny Pang" w:date="2022-04-17T14:09:00Z"/>
                <w:rFonts w:ascii="Calibri" w:hAnsi="Calibri"/>
                <w:sz w:val="22"/>
              </w:rPr>
            </w:pPr>
            <w:del w:id="79" w:author="Johnny Pang" w:date="2022-04-17T14:09:00Z">
              <w:r w:rsidDel="00FD0E3E">
                <w:rPr>
                  <w:rFonts w:ascii="Calibri" w:hAnsi="Calibri"/>
                  <w:sz w:val="22"/>
                </w:rPr>
                <w:delText>11</w:delText>
              </w:r>
            </w:del>
          </w:p>
        </w:tc>
        <w:tc>
          <w:tcPr>
            <w:tcW w:w="1910" w:type="dxa"/>
          </w:tcPr>
          <w:p w14:paraId="29CD914D" w14:textId="609585BB" w:rsidR="00C57D19" w:rsidDel="00FD0E3E" w:rsidRDefault="00C57D19" w:rsidP="00831863">
            <w:pPr>
              <w:pStyle w:val="NormalTableText"/>
              <w:tabs>
                <w:tab w:val="left" w:pos="0"/>
              </w:tabs>
              <w:ind w:left="133"/>
              <w:rPr>
                <w:del w:id="80" w:author="Johnny Pang" w:date="2022-04-17T14:09:00Z"/>
                <w:rFonts w:ascii="Calibri" w:hAnsi="Calibri"/>
                <w:sz w:val="22"/>
              </w:rPr>
            </w:pPr>
            <w:del w:id="81" w:author="Johnny Pang" w:date="2022-04-17T14:09:00Z">
              <w:r w:rsidDel="00FD0E3E">
                <w:rPr>
                  <w:rFonts w:ascii="Calibri" w:hAnsi="Calibri"/>
                  <w:sz w:val="22"/>
                </w:rPr>
                <w:delText>April 12, 2017</w:delText>
              </w:r>
            </w:del>
          </w:p>
        </w:tc>
        <w:tc>
          <w:tcPr>
            <w:tcW w:w="5661" w:type="dxa"/>
          </w:tcPr>
          <w:p w14:paraId="4E4BF2C4" w14:textId="02A1D4D5" w:rsidR="00C57D19" w:rsidRPr="008F17A5" w:rsidDel="00FD0E3E" w:rsidRDefault="00C57D19" w:rsidP="008F17A5">
            <w:pPr>
              <w:pStyle w:val="NormalTableText"/>
              <w:tabs>
                <w:tab w:val="left" w:pos="0"/>
              </w:tabs>
              <w:ind w:left="133"/>
              <w:rPr>
                <w:del w:id="82" w:author="Johnny Pang" w:date="2022-04-17T14:09:00Z"/>
                <w:rFonts w:ascii="Calibri" w:hAnsi="Calibri"/>
                <w:sz w:val="22"/>
              </w:rPr>
            </w:pPr>
            <w:del w:id="83" w:author="Johnny Pang" w:date="2022-04-17T14:09:00Z">
              <w:r w:rsidDel="00FD0E3E">
                <w:rPr>
                  <w:rFonts w:ascii="Calibri" w:hAnsi="Calibri"/>
                  <w:sz w:val="22"/>
                </w:rPr>
                <w:delText>Updating of AWWA Standards (AV and AAM)</w:delText>
              </w:r>
            </w:del>
          </w:p>
        </w:tc>
      </w:tr>
      <w:tr w:rsidR="00A61899" w:rsidRPr="0077734B" w:rsidDel="00FD0E3E" w14:paraId="71DD34AF" w14:textId="13F2F705" w:rsidTr="007910D2">
        <w:trPr>
          <w:cantSplit/>
          <w:trHeight w:val="300"/>
          <w:jc w:val="center"/>
          <w:del w:id="84" w:author="Johnny Pang" w:date="2022-04-17T14:09:00Z"/>
        </w:trPr>
        <w:tc>
          <w:tcPr>
            <w:tcW w:w="1231" w:type="dxa"/>
          </w:tcPr>
          <w:p w14:paraId="56DB7208" w14:textId="26653457" w:rsidR="000A2211" w:rsidDel="00FD0E3E" w:rsidRDefault="000A2211" w:rsidP="008F17A5">
            <w:pPr>
              <w:pStyle w:val="NormalTableText"/>
              <w:tabs>
                <w:tab w:val="left" w:pos="0"/>
              </w:tabs>
              <w:ind w:left="133"/>
              <w:rPr>
                <w:del w:id="85" w:author="Johnny Pang" w:date="2022-04-17T14:09:00Z"/>
                <w:rFonts w:ascii="Calibri" w:hAnsi="Calibri"/>
                <w:sz w:val="22"/>
              </w:rPr>
            </w:pPr>
            <w:del w:id="86" w:author="Johnny Pang" w:date="2022-04-17T14:09:00Z">
              <w:r w:rsidDel="00FD0E3E">
                <w:rPr>
                  <w:rFonts w:ascii="Calibri" w:hAnsi="Calibri"/>
                  <w:sz w:val="22"/>
                </w:rPr>
                <w:delText>12</w:delText>
              </w:r>
            </w:del>
          </w:p>
        </w:tc>
        <w:tc>
          <w:tcPr>
            <w:tcW w:w="1910" w:type="dxa"/>
          </w:tcPr>
          <w:p w14:paraId="3BB26E5B" w14:textId="140822F2" w:rsidR="000A2211" w:rsidDel="00FD0E3E" w:rsidRDefault="00C72299" w:rsidP="00831863">
            <w:pPr>
              <w:pStyle w:val="NormalTableText"/>
              <w:tabs>
                <w:tab w:val="left" w:pos="0"/>
              </w:tabs>
              <w:ind w:left="133"/>
              <w:rPr>
                <w:del w:id="87" w:author="Johnny Pang" w:date="2022-04-17T14:09:00Z"/>
                <w:rFonts w:ascii="Calibri" w:hAnsi="Calibri"/>
                <w:sz w:val="22"/>
              </w:rPr>
            </w:pPr>
            <w:del w:id="88" w:author="Johnny Pang" w:date="2022-04-17T14:09:00Z">
              <w:r w:rsidDel="00FD0E3E">
                <w:rPr>
                  <w:rFonts w:ascii="Calibri" w:hAnsi="Calibri"/>
                  <w:sz w:val="22"/>
                </w:rPr>
                <w:delText>June</w:delText>
              </w:r>
              <w:r w:rsidR="002B35BA" w:rsidDel="00FD0E3E">
                <w:rPr>
                  <w:rFonts w:ascii="Calibri" w:hAnsi="Calibri"/>
                  <w:sz w:val="22"/>
                </w:rPr>
                <w:delText xml:space="preserve"> </w:delText>
              </w:r>
              <w:r w:rsidR="005C2576" w:rsidDel="00FD0E3E">
                <w:rPr>
                  <w:rFonts w:ascii="Calibri" w:hAnsi="Calibri"/>
                  <w:sz w:val="22"/>
                </w:rPr>
                <w:delText>18</w:delText>
              </w:r>
              <w:r w:rsidR="00C73528" w:rsidDel="00FD0E3E">
                <w:rPr>
                  <w:rFonts w:ascii="Calibri" w:hAnsi="Calibri"/>
                  <w:sz w:val="22"/>
                </w:rPr>
                <w:delText>, 202</w:delText>
              </w:r>
              <w:r w:rsidR="002B35BA" w:rsidDel="00FD0E3E">
                <w:rPr>
                  <w:rFonts w:ascii="Calibri" w:hAnsi="Calibri"/>
                  <w:sz w:val="22"/>
                </w:rPr>
                <w:delText>1</w:delText>
              </w:r>
            </w:del>
          </w:p>
        </w:tc>
        <w:tc>
          <w:tcPr>
            <w:tcW w:w="5661" w:type="dxa"/>
          </w:tcPr>
          <w:p w14:paraId="47405D8B" w14:textId="2F38D24A" w:rsidR="00176C50" w:rsidDel="00FD0E3E" w:rsidRDefault="00176C50" w:rsidP="0026214A">
            <w:pPr>
              <w:pStyle w:val="NormalTableText"/>
              <w:tabs>
                <w:tab w:val="left" w:pos="0"/>
              </w:tabs>
              <w:spacing w:before="0" w:after="0"/>
              <w:ind w:left="130"/>
              <w:rPr>
                <w:del w:id="89" w:author="Johnny Pang" w:date="2022-04-17T14:09:00Z"/>
                <w:rFonts w:ascii="Calibri" w:hAnsi="Calibri"/>
                <w:sz w:val="22"/>
              </w:rPr>
            </w:pPr>
            <w:del w:id="90" w:author="Johnny Pang" w:date="2022-04-17T14:09:00Z">
              <w:r w:rsidDel="00FD0E3E">
                <w:rPr>
                  <w:rFonts w:ascii="Calibri" w:hAnsi="Calibri"/>
                  <w:sz w:val="22"/>
                </w:rPr>
                <w:delText>1.1</w:delText>
              </w:r>
              <w:r w:rsidR="006D7CA2" w:rsidDel="00FD0E3E">
                <w:rPr>
                  <w:rFonts w:ascii="Calibri" w:hAnsi="Calibri"/>
                  <w:sz w:val="22"/>
                </w:rPr>
                <w:delText>1</w:delText>
              </w:r>
              <w:r w:rsidDel="00FD0E3E">
                <w:rPr>
                  <w:rFonts w:ascii="Calibri" w:hAnsi="Calibri"/>
                  <w:sz w:val="22"/>
                </w:rPr>
                <w:delText>.</w:delText>
              </w:r>
              <w:r w:rsidR="006E2E86" w:rsidDel="00FD0E3E">
                <w:rPr>
                  <w:rFonts w:ascii="Calibri" w:hAnsi="Calibri"/>
                  <w:sz w:val="22"/>
                </w:rPr>
                <w:delText>5</w:delText>
              </w:r>
              <w:r w:rsidDel="00FD0E3E">
                <w:rPr>
                  <w:rFonts w:ascii="Calibri" w:hAnsi="Calibri"/>
                  <w:sz w:val="22"/>
                </w:rPr>
                <w:delText xml:space="preserve"> Added payment for tracer wire continuity testing</w:delText>
              </w:r>
            </w:del>
          </w:p>
          <w:p w14:paraId="2546776B" w14:textId="09FD5B89" w:rsidR="00F92703" w:rsidDel="00FD0E3E" w:rsidRDefault="00503C31">
            <w:pPr>
              <w:pStyle w:val="NormalTableText"/>
              <w:tabs>
                <w:tab w:val="left" w:pos="0"/>
              </w:tabs>
              <w:spacing w:before="0" w:after="0"/>
              <w:ind w:left="130"/>
              <w:rPr>
                <w:del w:id="91" w:author="Johnny Pang" w:date="2022-04-17T14:09:00Z"/>
                <w:rFonts w:ascii="Calibri" w:hAnsi="Calibri"/>
                <w:sz w:val="22"/>
              </w:rPr>
            </w:pPr>
            <w:del w:id="92" w:author="Johnny Pang" w:date="2022-04-17T14:09:00Z">
              <w:r w:rsidDel="00FD0E3E">
                <w:rPr>
                  <w:rFonts w:ascii="Calibri" w:hAnsi="Calibri"/>
                  <w:sz w:val="22"/>
                </w:rPr>
                <w:delText xml:space="preserve">2.1 </w:delText>
              </w:r>
              <w:r w:rsidR="009B4206" w:rsidDel="00FD0E3E">
                <w:rPr>
                  <w:rFonts w:ascii="Calibri" w:hAnsi="Calibri"/>
                  <w:sz w:val="22"/>
                </w:rPr>
                <w:delText xml:space="preserve">Revised pipe </w:delText>
              </w:r>
              <w:r w:rsidR="001A2B0A" w:rsidDel="00FD0E3E">
                <w:rPr>
                  <w:rFonts w:ascii="Calibri" w:hAnsi="Calibri"/>
                  <w:sz w:val="22"/>
                </w:rPr>
                <w:delText xml:space="preserve">specifications and </w:delText>
              </w:r>
              <w:r w:rsidR="009B4206" w:rsidDel="00FD0E3E">
                <w:rPr>
                  <w:rFonts w:ascii="Calibri" w:hAnsi="Calibri"/>
                  <w:sz w:val="22"/>
                </w:rPr>
                <w:delText>specifications</w:delText>
              </w:r>
              <w:r w:rsidR="00A9418A" w:rsidDel="00FD0E3E">
                <w:rPr>
                  <w:rFonts w:ascii="Calibri" w:hAnsi="Calibri"/>
                  <w:sz w:val="22"/>
                </w:rPr>
                <w:delText xml:space="preserve"> </w:delText>
              </w:r>
              <w:r w:rsidR="001A2B0A" w:rsidDel="00FD0E3E">
                <w:rPr>
                  <w:rFonts w:ascii="Calibri" w:hAnsi="Calibri"/>
                  <w:sz w:val="22"/>
                </w:rPr>
                <w:delText xml:space="preserve">for </w:delText>
              </w:r>
              <w:r w:rsidR="00DD0AAE" w:rsidDel="00FD0E3E">
                <w:rPr>
                  <w:rFonts w:ascii="Calibri" w:hAnsi="Calibri"/>
                  <w:sz w:val="22"/>
                </w:rPr>
                <w:delText>valves</w:delText>
              </w:r>
              <w:r w:rsidR="00117BB8" w:rsidDel="00FD0E3E">
                <w:rPr>
                  <w:rFonts w:ascii="Calibri" w:hAnsi="Calibri"/>
                  <w:sz w:val="22"/>
                </w:rPr>
                <w:delText>, added tracer wire specifications</w:delText>
              </w:r>
            </w:del>
          </w:p>
          <w:p w14:paraId="0B517817" w14:textId="2E14F7E2" w:rsidR="00176C50" w:rsidDel="00FD0E3E" w:rsidRDefault="00F92703" w:rsidP="0026214A">
            <w:pPr>
              <w:pStyle w:val="NormalTableText"/>
              <w:tabs>
                <w:tab w:val="left" w:pos="0"/>
              </w:tabs>
              <w:spacing w:before="0" w:after="0"/>
              <w:ind w:left="130"/>
              <w:rPr>
                <w:del w:id="93" w:author="Johnny Pang" w:date="2022-04-17T14:09:00Z"/>
                <w:rFonts w:ascii="Calibri" w:hAnsi="Calibri"/>
                <w:sz w:val="22"/>
              </w:rPr>
            </w:pPr>
            <w:del w:id="94" w:author="Johnny Pang" w:date="2022-04-17T14:09:00Z">
              <w:r w:rsidDel="00FD0E3E">
                <w:rPr>
                  <w:rFonts w:ascii="Calibri" w:hAnsi="Calibri"/>
                  <w:sz w:val="22"/>
                </w:rPr>
                <w:delText>2.2 Added requirements for warning mesh</w:delText>
              </w:r>
              <w:r w:rsidR="00254B9C" w:rsidDel="00FD0E3E">
                <w:rPr>
                  <w:rFonts w:ascii="Calibri" w:hAnsi="Calibri"/>
                  <w:sz w:val="22"/>
                </w:rPr>
                <w:delText xml:space="preserve"> </w:delText>
              </w:r>
              <w:r w:rsidR="002F0E34" w:rsidDel="00FD0E3E">
                <w:rPr>
                  <w:rFonts w:ascii="Calibri" w:hAnsi="Calibri"/>
                  <w:sz w:val="22"/>
                </w:rPr>
                <w:delText xml:space="preserve"> </w:delText>
              </w:r>
            </w:del>
          </w:p>
          <w:p w14:paraId="4F78AE9F" w14:textId="1FE69A3E" w:rsidR="002F0E34" w:rsidDel="00FD0E3E" w:rsidRDefault="002F0E34" w:rsidP="002F0E34">
            <w:pPr>
              <w:pStyle w:val="NormalTableText"/>
              <w:tabs>
                <w:tab w:val="left" w:pos="0"/>
              </w:tabs>
              <w:spacing w:before="0" w:after="0"/>
              <w:ind w:left="130"/>
              <w:rPr>
                <w:del w:id="95" w:author="Johnny Pang" w:date="2022-04-17T14:09:00Z"/>
                <w:rFonts w:ascii="Calibri" w:hAnsi="Calibri"/>
                <w:sz w:val="22"/>
              </w:rPr>
            </w:pPr>
            <w:del w:id="96" w:author="Johnny Pang" w:date="2022-04-17T14:09:00Z">
              <w:r w:rsidDel="00FD0E3E">
                <w:rPr>
                  <w:rFonts w:ascii="Calibri" w:hAnsi="Calibri"/>
                  <w:sz w:val="22"/>
                </w:rPr>
                <w:delText>3.1</w:delText>
              </w:r>
              <w:r w:rsidR="00F92703" w:rsidDel="00FD0E3E">
                <w:rPr>
                  <w:rFonts w:ascii="Calibri" w:hAnsi="Calibri"/>
                  <w:sz w:val="22"/>
                </w:rPr>
                <w:delText xml:space="preserve"> </w:delText>
              </w:r>
              <w:r w:rsidDel="00FD0E3E">
                <w:rPr>
                  <w:rFonts w:ascii="Calibri" w:hAnsi="Calibri"/>
                  <w:sz w:val="22"/>
                </w:rPr>
                <w:delText xml:space="preserve">Added requirements for </w:delText>
              </w:r>
              <w:r w:rsidRPr="009208CA" w:rsidDel="00FD0E3E">
                <w:rPr>
                  <w:rFonts w:ascii="Calibri" w:hAnsi="Calibri"/>
                  <w:sz w:val="22"/>
                </w:rPr>
                <w:delText>Swabbing, Flushing, Hydrostatic Testing and Disinfecting Watermains</w:delText>
              </w:r>
            </w:del>
          </w:p>
          <w:p w14:paraId="63CFE04D" w14:textId="6CA0A691" w:rsidR="00176C50" w:rsidDel="00FD0E3E" w:rsidRDefault="00C73CDB" w:rsidP="0026214A">
            <w:pPr>
              <w:pStyle w:val="NormalTableText"/>
              <w:tabs>
                <w:tab w:val="left" w:pos="0"/>
              </w:tabs>
              <w:spacing w:before="0" w:after="0"/>
              <w:ind w:left="130"/>
              <w:rPr>
                <w:del w:id="97" w:author="Johnny Pang" w:date="2022-04-17T14:09:00Z"/>
                <w:rFonts w:ascii="Calibri" w:hAnsi="Calibri"/>
                <w:sz w:val="22"/>
              </w:rPr>
            </w:pPr>
            <w:del w:id="98" w:author="Johnny Pang" w:date="2022-04-17T14:09:00Z">
              <w:r w:rsidDel="00FD0E3E">
                <w:rPr>
                  <w:rFonts w:ascii="Calibri" w:hAnsi="Calibri"/>
                  <w:sz w:val="22"/>
                </w:rPr>
                <w:delText>3.3 Added requirement for confirmation of tracer wire continuity</w:delText>
              </w:r>
            </w:del>
          </w:p>
          <w:p w14:paraId="38DCE24F" w14:textId="27790018" w:rsidR="00C738AC" w:rsidDel="00FD0E3E" w:rsidRDefault="00C738AC" w:rsidP="0026214A">
            <w:pPr>
              <w:pStyle w:val="NormalTableText"/>
              <w:tabs>
                <w:tab w:val="left" w:pos="0"/>
              </w:tabs>
              <w:spacing w:before="0" w:after="0"/>
              <w:ind w:left="130"/>
              <w:rPr>
                <w:del w:id="99" w:author="Johnny Pang" w:date="2022-04-17T14:09:00Z"/>
                <w:rFonts w:ascii="Calibri" w:hAnsi="Calibri"/>
                <w:sz w:val="22"/>
              </w:rPr>
            </w:pPr>
            <w:del w:id="100" w:author="Johnny Pang" w:date="2022-04-17T14:09:00Z">
              <w:r w:rsidDel="00FD0E3E">
                <w:rPr>
                  <w:rFonts w:ascii="Calibri" w:hAnsi="Calibri"/>
                  <w:sz w:val="22"/>
                </w:rPr>
                <w:delText>Revisions and clarifications throughout the document</w:delText>
              </w:r>
            </w:del>
          </w:p>
          <w:p w14:paraId="0CE2BF9A" w14:textId="3189F118" w:rsidR="000A2211" w:rsidDel="00FD0E3E" w:rsidRDefault="00C73CDB" w:rsidP="0026214A">
            <w:pPr>
              <w:pStyle w:val="NormalTableText"/>
              <w:tabs>
                <w:tab w:val="left" w:pos="0"/>
              </w:tabs>
              <w:spacing w:before="0" w:after="0"/>
              <w:ind w:left="130"/>
              <w:rPr>
                <w:del w:id="101" w:author="Johnny Pang" w:date="2022-04-17T14:09:00Z"/>
                <w:rFonts w:ascii="Calibri" w:hAnsi="Calibri"/>
                <w:sz w:val="22"/>
              </w:rPr>
            </w:pPr>
            <w:del w:id="102" w:author="Johnny Pang" w:date="2022-04-17T14:09:00Z">
              <w:r w:rsidDel="00FD0E3E">
                <w:rPr>
                  <w:rFonts w:ascii="Calibri" w:hAnsi="Calibri"/>
                  <w:sz w:val="22"/>
                </w:rPr>
                <w:delText>(</w:delText>
              </w:r>
              <w:r w:rsidR="00953DDA" w:rsidDel="00FD0E3E">
                <w:rPr>
                  <w:rFonts w:ascii="Calibri" w:hAnsi="Calibri"/>
                  <w:sz w:val="22"/>
                </w:rPr>
                <w:delText xml:space="preserve">DB, </w:delText>
              </w:r>
              <w:r w:rsidR="000A2211" w:rsidDel="00FD0E3E">
                <w:rPr>
                  <w:rFonts w:ascii="Calibri" w:hAnsi="Calibri"/>
                  <w:sz w:val="22"/>
                </w:rPr>
                <w:delText>BM)</w:delText>
              </w:r>
            </w:del>
          </w:p>
        </w:tc>
      </w:tr>
    </w:tbl>
    <w:p w14:paraId="4E3B1130" w14:textId="6AFB315D" w:rsidR="008F17A5" w:rsidRPr="0077734B" w:rsidDel="00FD0E3E" w:rsidRDefault="008F17A5" w:rsidP="005819B1">
      <w:pPr>
        <w:rPr>
          <w:del w:id="103" w:author="Johnny Pang" w:date="2022-04-17T14:09:00Z"/>
        </w:rPr>
        <w:pPrChange w:id="104" w:author="Keith Wong" w:date="2022-12-01T08:58:00Z">
          <w:pPr/>
        </w:pPrChange>
      </w:pPr>
    </w:p>
    <w:p w14:paraId="23813B5C" w14:textId="41A19F9E" w:rsidR="008F17A5" w:rsidRPr="008F17A5" w:rsidDel="00FD0E3E" w:rsidRDefault="008F17A5" w:rsidP="005819B1">
      <w:pPr>
        <w:pStyle w:val="BodyText"/>
        <w:rPr>
          <w:del w:id="105" w:author="Johnny Pang" w:date="2022-04-17T14:09:00Z"/>
          <w:rFonts w:ascii="Calibri" w:hAnsi="Calibri"/>
        </w:rPr>
        <w:pPrChange w:id="106" w:author="Keith Wong" w:date="2022-12-01T08:58:00Z">
          <w:pPr>
            <w:pStyle w:val="BodyText"/>
          </w:pPr>
        </w:pPrChange>
      </w:pPr>
    </w:p>
    <w:p w14:paraId="2FCF1050" w14:textId="5C4C733F" w:rsidR="008F17A5" w:rsidRPr="008F17A5" w:rsidDel="00FD0E3E" w:rsidRDefault="008F17A5" w:rsidP="005819B1">
      <w:pPr>
        <w:pStyle w:val="BodyText"/>
        <w:pBdr>
          <w:top w:val="single" w:sz="4" w:space="1" w:color="auto"/>
          <w:left w:val="single" w:sz="4" w:space="4" w:color="auto"/>
          <w:bottom w:val="single" w:sz="4" w:space="1" w:color="auto"/>
          <w:right w:val="single" w:sz="4" w:space="4" w:color="auto"/>
        </w:pBdr>
        <w:rPr>
          <w:del w:id="107" w:author="Johnny Pang" w:date="2022-04-17T14:09:00Z"/>
          <w:rFonts w:ascii="Calibri" w:hAnsi="Calibri"/>
        </w:rPr>
        <w:pPrChange w:id="108" w:author="Keith Wong" w:date="2022-12-01T08:58:00Z">
          <w:pPr>
            <w:pStyle w:val="BodyText"/>
            <w:pBdr>
              <w:top w:val="single" w:sz="4" w:space="1" w:color="auto"/>
              <w:left w:val="single" w:sz="4" w:space="4" w:color="auto"/>
              <w:bottom w:val="single" w:sz="4" w:space="1" w:color="auto"/>
              <w:right w:val="single" w:sz="4" w:space="4" w:color="auto"/>
            </w:pBdr>
          </w:pPr>
        </w:pPrChange>
      </w:pPr>
      <w:del w:id="109" w:author="Johnny Pang" w:date="2022-04-17T14:09:00Z">
        <w:r w:rsidRPr="008F17A5" w:rsidDel="00FD0E3E">
          <w:rPr>
            <w:rFonts w:ascii="Calibri" w:hAnsi="Calibri"/>
          </w:rPr>
          <w:delText>NOTE:</w:delText>
        </w:r>
      </w:del>
    </w:p>
    <w:p w14:paraId="35B1A960" w14:textId="7B91AB8B" w:rsidR="008F17A5" w:rsidRPr="008F17A5" w:rsidDel="00FD0E3E" w:rsidRDefault="008F17A5" w:rsidP="005819B1">
      <w:pPr>
        <w:pStyle w:val="BodyText"/>
        <w:pBdr>
          <w:top w:val="single" w:sz="4" w:space="1" w:color="auto"/>
          <w:left w:val="single" w:sz="4" w:space="4" w:color="auto"/>
          <w:bottom w:val="single" w:sz="4" w:space="1" w:color="auto"/>
          <w:right w:val="single" w:sz="4" w:space="4" w:color="auto"/>
        </w:pBdr>
        <w:rPr>
          <w:del w:id="110" w:author="Johnny Pang" w:date="2022-04-17T14:09:00Z"/>
          <w:rFonts w:ascii="Calibri" w:hAnsi="Calibri"/>
        </w:rPr>
        <w:pPrChange w:id="111" w:author="Keith Wong" w:date="2022-12-01T08:58:00Z">
          <w:pPr>
            <w:pStyle w:val="BodyText"/>
            <w:pBdr>
              <w:top w:val="single" w:sz="4" w:space="1" w:color="auto"/>
              <w:left w:val="single" w:sz="4" w:space="4" w:color="auto"/>
              <w:bottom w:val="single" w:sz="4" w:space="1" w:color="auto"/>
              <w:right w:val="single" w:sz="4" w:space="4" w:color="auto"/>
            </w:pBdr>
          </w:pPr>
        </w:pPrChange>
      </w:pPr>
      <w:del w:id="112" w:author="Johnny Pang" w:date="2022-04-17T14:09:00Z">
        <w:r w:rsidRPr="008F17A5" w:rsidDel="00FD0E3E">
          <w:rPr>
            <w:rFonts w:ascii="Calibri" w:hAnsi="Calibri"/>
          </w:rPr>
          <w:delText>This is a CONTROLLED Document. Any documents appearing in paper form are not controlled and should be checked against the on-line file version prior to use.</w:delText>
        </w:r>
      </w:del>
    </w:p>
    <w:p w14:paraId="7BBB9952" w14:textId="05A873D3" w:rsidR="008F17A5" w:rsidRPr="008F17A5" w:rsidDel="00FD0E3E" w:rsidRDefault="008F17A5" w:rsidP="005819B1">
      <w:pPr>
        <w:pStyle w:val="BodyText"/>
        <w:pBdr>
          <w:top w:val="single" w:sz="4" w:space="1" w:color="auto"/>
          <w:left w:val="single" w:sz="4" w:space="4" w:color="auto"/>
          <w:bottom w:val="single" w:sz="4" w:space="1" w:color="auto"/>
          <w:right w:val="single" w:sz="4" w:space="4" w:color="auto"/>
        </w:pBdr>
        <w:rPr>
          <w:del w:id="113" w:author="Johnny Pang" w:date="2022-04-17T14:09:00Z"/>
          <w:rFonts w:ascii="Calibri" w:hAnsi="Calibri"/>
        </w:rPr>
        <w:pPrChange w:id="114" w:author="Keith Wong" w:date="2022-12-01T08:58:00Z">
          <w:pPr>
            <w:pStyle w:val="BodyText"/>
            <w:pBdr>
              <w:top w:val="single" w:sz="4" w:space="1" w:color="auto"/>
              <w:left w:val="single" w:sz="4" w:space="4" w:color="auto"/>
              <w:bottom w:val="single" w:sz="4" w:space="1" w:color="auto"/>
              <w:right w:val="single" w:sz="4" w:space="4" w:color="auto"/>
            </w:pBdr>
          </w:pPr>
        </w:pPrChange>
      </w:pPr>
      <w:del w:id="115" w:author="Johnny Pang" w:date="2022-04-17T14:09:00Z">
        <w:r w:rsidRPr="008F17A5" w:rsidDel="00FD0E3E">
          <w:rPr>
            <w:rFonts w:ascii="Calibri" w:hAnsi="Calibri"/>
            <w:b/>
            <w:bCs/>
          </w:rPr>
          <w:delText xml:space="preserve">Notice: </w:delText>
        </w:r>
        <w:r w:rsidRPr="008F17A5" w:rsidDel="00FD0E3E">
          <w:rPr>
            <w:rFonts w:ascii="Calibri" w:hAnsi="Calibri"/>
          </w:rPr>
          <w:delText>This Document hardcopy must be used for reference purpose only.</w:delText>
        </w:r>
      </w:del>
    </w:p>
    <w:p w14:paraId="66F5C9A3" w14:textId="2A5E2EB4" w:rsidR="008F17A5" w:rsidRPr="008F17A5" w:rsidDel="00FD0E3E" w:rsidRDefault="008F17A5" w:rsidP="005819B1">
      <w:pPr>
        <w:pStyle w:val="BodyText"/>
        <w:pBdr>
          <w:top w:val="single" w:sz="4" w:space="1" w:color="auto"/>
          <w:left w:val="single" w:sz="4" w:space="4" w:color="auto"/>
          <w:bottom w:val="single" w:sz="4" w:space="1" w:color="auto"/>
          <w:right w:val="single" w:sz="4" w:space="4" w:color="auto"/>
        </w:pBdr>
        <w:rPr>
          <w:del w:id="116" w:author="Johnny Pang" w:date="2022-04-17T14:09:00Z"/>
          <w:rFonts w:ascii="Calibri" w:hAnsi="Calibri"/>
          <w:bCs/>
        </w:rPr>
        <w:pPrChange w:id="117" w:author="Keith Wong" w:date="2022-12-01T08:58:00Z">
          <w:pPr>
            <w:pStyle w:val="BodyText"/>
            <w:pBdr>
              <w:top w:val="single" w:sz="4" w:space="1" w:color="auto"/>
              <w:left w:val="single" w:sz="4" w:space="4" w:color="auto"/>
              <w:bottom w:val="single" w:sz="4" w:space="1" w:color="auto"/>
              <w:right w:val="single" w:sz="4" w:space="4" w:color="auto"/>
            </w:pBdr>
          </w:pPr>
        </w:pPrChange>
      </w:pPr>
      <w:del w:id="118" w:author="Johnny Pang" w:date="2022-04-17T14:09:00Z">
        <w:r w:rsidRPr="008F17A5" w:rsidDel="00FD0E3E">
          <w:rPr>
            <w:rFonts w:ascii="Calibri" w:hAnsi="Calibri"/>
          </w:rPr>
          <w:delText>The on-line copy is the current version of the document.</w:delText>
        </w:r>
      </w:del>
    </w:p>
    <w:p w14:paraId="7E454CF3" w14:textId="08FBE343" w:rsidR="008F17A5" w:rsidRPr="008F17A5" w:rsidDel="005819B1" w:rsidRDefault="008F17A5" w:rsidP="005819B1">
      <w:pPr>
        <w:pStyle w:val="BodyText"/>
        <w:rPr>
          <w:del w:id="119" w:author="Keith Wong" w:date="2022-12-01T08:57:00Z"/>
          <w:rFonts w:ascii="Calibri" w:hAnsi="Calibri"/>
        </w:rPr>
        <w:pPrChange w:id="120" w:author="Keith Wong" w:date="2022-12-01T08:58:00Z">
          <w:pPr>
            <w:pStyle w:val="BodyText"/>
          </w:pPr>
        </w:pPrChange>
      </w:pPr>
    </w:p>
    <w:p w14:paraId="3C0B1714" w14:textId="77777777" w:rsidR="005819B1" w:rsidRDefault="008F17A5" w:rsidP="005819B1">
      <w:pPr>
        <w:pStyle w:val="Heading1"/>
        <w:numPr>
          <w:ilvl w:val="0"/>
          <w:numId w:val="0"/>
        </w:numPr>
        <w:rPr>
          <w:ins w:id="121" w:author="Keith Wong" w:date="2022-12-01T08:57:00Z"/>
        </w:rPr>
        <w:pPrChange w:id="122" w:author="Keith Wong" w:date="2022-12-01T08:58:00Z">
          <w:pPr>
            <w:pStyle w:val="Heading1"/>
          </w:pPr>
        </w:pPrChange>
      </w:pPr>
      <w:del w:id="123" w:author="Keith Wong" w:date="2022-12-01T08:57:00Z">
        <w:r w:rsidRPr="0077734B" w:rsidDel="005819B1">
          <w:br w:type="page"/>
        </w:r>
      </w:del>
    </w:p>
    <w:p w14:paraId="43A60535" w14:textId="66E360F2" w:rsidR="008F17A5" w:rsidRPr="008543A1" w:rsidRDefault="000710E5" w:rsidP="00593E7E">
      <w:pPr>
        <w:pStyle w:val="Heading1"/>
      </w:pPr>
      <w:r w:rsidRPr="008543A1">
        <w:t>G</w:t>
      </w:r>
      <w:r>
        <w:t>ENERAL</w:t>
      </w:r>
    </w:p>
    <w:p w14:paraId="532290B4" w14:textId="77777777" w:rsidR="008F17A5" w:rsidRPr="008543A1" w:rsidRDefault="008F17A5" w:rsidP="000C77FB">
      <w:pPr>
        <w:pStyle w:val="Heading2"/>
      </w:pPr>
      <w:r w:rsidRPr="008543A1">
        <w:t>Scope of Work</w:t>
      </w:r>
    </w:p>
    <w:p w14:paraId="70162A0C" w14:textId="408ED8C3" w:rsidR="008F17A5" w:rsidRPr="008543A1" w:rsidRDefault="008F17A5" w:rsidP="00DF740E">
      <w:pPr>
        <w:pStyle w:val="Heading3"/>
      </w:pPr>
      <w:r w:rsidRPr="008543A1">
        <w:t xml:space="preserve">This Section outlines all exterior watermain Work from </w:t>
      </w:r>
      <w:r w:rsidR="00134D52">
        <w:t xml:space="preserve">the first </w:t>
      </w:r>
      <w:r w:rsidR="3FDD60E2">
        <w:t xml:space="preserve">pipe </w:t>
      </w:r>
      <w:r w:rsidR="00134D52">
        <w:t xml:space="preserve">joint </w:t>
      </w:r>
      <w:r w:rsidRPr="008543A1">
        <w:t>outside of the foundation to the limits of construction.</w:t>
      </w:r>
      <w:r w:rsidR="005C7448" w:rsidRPr="008543A1">
        <w:t xml:space="preserve">  All watermains are to be supplie</w:t>
      </w:r>
      <w:r w:rsidR="00CF5AFA">
        <w:t>d</w:t>
      </w:r>
      <w:r w:rsidR="005C7448" w:rsidRPr="008543A1">
        <w:t xml:space="preserve"> and installed in accordance with OPSS</w:t>
      </w:r>
      <w:r w:rsidR="003C522B">
        <w:t>.MUNI</w:t>
      </w:r>
      <w:r w:rsidR="005C7448" w:rsidRPr="008543A1">
        <w:t xml:space="preserve"> 441</w:t>
      </w:r>
      <w:r w:rsidR="00EC49ED">
        <w:t xml:space="preserve"> [</w:t>
      </w:r>
      <w:r w:rsidR="00901079">
        <w:t>Nov 2016]</w:t>
      </w:r>
      <w:r w:rsidR="005C7448" w:rsidRPr="008543A1">
        <w:t xml:space="preserve"> as amended by this specification.</w:t>
      </w:r>
      <w:r w:rsidR="00AE2B9F">
        <w:t xml:space="preserve"> This section applies to all service</w:t>
      </w:r>
      <w:r w:rsidR="00FF4139">
        <w:t xml:space="preserve"> pipes </w:t>
      </w:r>
      <w:r w:rsidR="00AE2B9F">
        <w:t>and watermains 100mm and greater in diameter.</w:t>
      </w:r>
    </w:p>
    <w:p w14:paraId="1D57F457" w14:textId="77777777" w:rsidR="008F17A5" w:rsidRPr="00F97DD9" w:rsidRDefault="008F17A5" w:rsidP="0026214A">
      <w:pPr>
        <w:pStyle w:val="Heading2"/>
        <w:tabs>
          <w:tab w:val="clear" w:pos="720"/>
          <w:tab w:val="num" w:pos="1440"/>
        </w:tabs>
      </w:pPr>
      <w:r w:rsidRPr="00F97DD9">
        <w:t>Related Sections</w:t>
      </w:r>
    </w:p>
    <w:p w14:paraId="52456953" w14:textId="36936CD3" w:rsidR="008F17A5" w:rsidRPr="00E35771" w:rsidDel="00EE7006" w:rsidRDefault="008F17A5" w:rsidP="00DF740E">
      <w:pPr>
        <w:pStyle w:val="Heading3"/>
        <w:numPr>
          <w:ilvl w:val="0"/>
          <w:numId w:val="0"/>
        </w:numPr>
        <w:ind w:left="720"/>
        <w:rPr>
          <w:del w:id="124" w:author="Axel Ouillet" w:date="2022-03-22T16:35:00Z"/>
          <w:highlight w:val="yellow"/>
        </w:rPr>
      </w:pPr>
      <w:del w:id="125" w:author="Axel Ouillet" w:date="2022-03-22T16:35:00Z">
        <w:r w:rsidRPr="00E35771" w:rsidDel="00EE7006">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BE66613" w14:textId="3FA2AF11" w:rsidR="008F17A5" w:rsidRPr="00E35771" w:rsidDel="00EE7006" w:rsidRDefault="008F17A5" w:rsidP="00DF740E">
      <w:pPr>
        <w:pStyle w:val="Heading3"/>
        <w:numPr>
          <w:ilvl w:val="0"/>
          <w:numId w:val="0"/>
        </w:numPr>
        <w:ind w:left="720"/>
        <w:rPr>
          <w:del w:id="126" w:author="Axel Ouillet" w:date="2022-03-22T16:35:00Z"/>
          <w:highlight w:val="yellow"/>
        </w:rPr>
      </w:pPr>
      <w:del w:id="127" w:author="Axel Ouillet" w:date="2022-03-22T16:35:00Z">
        <w:r w:rsidRPr="00E35771" w:rsidDel="00EE7006">
          <w:rPr>
            <w:highlight w:val="yellow"/>
          </w:rPr>
          <w:delText>Cross-referencing here may also be used to coordinate assemblies or systems whose components may span multiple Sections and which must meet certain performance requirements as an assembly or system.</w:delText>
        </w:r>
      </w:del>
    </w:p>
    <w:p w14:paraId="60E6C755" w14:textId="59F1B48F" w:rsidR="008F17A5" w:rsidRPr="00E35771" w:rsidDel="00EE7006" w:rsidRDefault="008F17A5" w:rsidP="00DF740E">
      <w:pPr>
        <w:pStyle w:val="Heading3"/>
        <w:numPr>
          <w:ilvl w:val="0"/>
          <w:numId w:val="0"/>
        </w:numPr>
        <w:ind w:left="720"/>
        <w:rPr>
          <w:del w:id="128" w:author="Axel Ouillet" w:date="2022-03-22T16:35:00Z"/>
          <w:highlight w:val="yellow"/>
        </w:rPr>
      </w:pPr>
      <w:del w:id="129" w:author="Axel Ouillet" w:date="2022-03-22T16:35:00Z">
        <w:r w:rsidRPr="00E35771" w:rsidDel="00EE7006">
          <w:rPr>
            <w:highlight w:val="yellow"/>
          </w:rPr>
          <w:delText>Contractor is responsible for coordination of the Work.</w:delText>
        </w:r>
      </w:del>
    </w:p>
    <w:p w14:paraId="1079FF51" w14:textId="6999B8A4" w:rsidR="008F17A5" w:rsidRPr="00E35771" w:rsidDel="00EE7006" w:rsidRDefault="008F17A5" w:rsidP="00DF740E">
      <w:pPr>
        <w:pStyle w:val="Heading3"/>
        <w:numPr>
          <w:ilvl w:val="0"/>
          <w:numId w:val="0"/>
        </w:numPr>
        <w:ind w:left="720"/>
        <w:rPr>
          <w:del w:id="130" w:author="Axel Ouillet" w:date="2022-03-22T16:35:00Z"/>
          <w:highlight w:val="yellow"/>
        </w:rPr>
      </w:pPr>
      <w:del w:id="131" w:author="Axel Ouillet" w:date="2022-03-22T16:35:00Z">
        <w:r w:rsidRPr="00E35771" w:rsidDel="00EE7006">
          <w:rPr>
            <w:highlight w:val="yellow"/>
          </w:rPr>
          <w:delText>This Section is to be completed/updated during the design development by the Consultant. If it is not applicable to the section for the specific project it may be deleted.]</w:delText>
        </w:r>
      </w:del>
    </w:p>
    <w:p w14:paraId="1CBC103A" w14:textId="77777777" w:rsidR="008F17A5" w:rsidRPr="008543A1" w:rsidRDefault="008F17A5" w:rsidP="008543A1">
      <w:pPr>
        <w:pStyle w:val="Heading4"/>
      </w:pPr>
      <w:r w:rsidRPr="008543A1">
        <w:t>Section 01300 – Submittals</w:t>
      </w:r>
    </w:p>
    <w:p w14:paraId="75C74A1F" w14:textId="77777777" w:rsidR="008F17A5" w:rsidRPr="008543A1" w:rsidRDefault="008F17A5" w:rsidP="008543A1">
      <w:pPr>
        <w:pStyle w:val="Heading4"/>
      </w:pPr>
      <w:r w:rsidRPr="008543A1">
        <w:t>Section 01750 – Disinfection and Testing of Water Retaining Structures and Process Piping</w:t>
      </w:r>
    </w:p>
    <w:p w14:paraId="79738B48" w14:textId="77777777" w:rsidR="008F17A5" w:rsidRPr="008543A1" w:rsidRDefault="008F17A5" w:rsidP="008543A1">
      <w:pPr>
        <w:pStyle w:val="Heading4"/>
      </w:pPr>
      <w:r w:rsidRPr="008543A1">
        <w:t>Section 01810 – Equipment Testing and Facility Commissioning</w:t>
      </w:r>
    </w:p>
    <w:p w14:paraId="60B34B74" w14:textId="77777777" w:rsidR="004B0D44" w:rsidRPr="008543A1" w:rsidRDefault="00C571A5" w:rsidP="008543A1">
      <w:pPr>
        <w:pStyle w:val="Heading4"/>
      </w:pPr>
      <w:r w:rsidRPr="008543A1">
        <w:t xml:space="preserve">Section </w:t>
      </w:r>
      <w:r w:rsidR="004B0D44" w:rsidRPr="008543A1">
        <w:t>02230 – Site Preparation for Pipelines, Utilities and Associated Structures</w:t>
      </w:r>
    </w:p>
    <w:p w14:paraId="59629C8C" w14:textId="77777777" w:rsidR="00B8663B" w:rsidRPr="008543A1" w:rsidRDefault="00B8663B" w:rsidP="008543A1">
      <w:pPr>
        <w:pStyle w:val="Heading4"/>
      </w:pPr>
      <w:r w:rsidRPr="008543A1">
        <w:t>Section 02240 – Dewatering General</w:t>
      </w:r>
    </w:p>
    <w:p w14:paraId="371C86EB" w14:textId="77777777" w:rsidR="00C571A5" w:rsidRPr="008543A1" w:rsidRDefault="00C571A5" w:rsidP="008543A1">
      <w:pPr>
        <w:pStyle w:val="Heading4"/>
      </w:pPr>
      <w:r w:rsidRPr="008543A1">
        <w:t>Section 02260 – Excavation Support Systems</w:t>
      </w:r>
    </w:p>
    <w:p w14:paraId="5C70B9F7" w14:textId="77777777" w:rsidR="008F17A5" w:rsidRPr="008543A1" w:rsidRDefault="008F17A5" w:rsidP="008543A1">
      <w:pPr>
        <w:pStyle w:val="Heading4"/>
      </w:pPr>
      <w:r w:rsidRPr="008543A1">
        <w:t>Section 02315 – Excavation, Trenching and Backfilling</w:t>
      </w:r>
    </w:p>
    <w:p w14:paraId="6B9B1557" w14:textId="36630C4D" w:rsidR="008F17A5" w:rsidRDefault="008F17A5" w:rsidP="008543A1">
      <w:pPr>
        <w:pStyle w:val="Heading4"/>
      </w:pPr>
      <w:r w:rsidRPr="008543A1">
        <w:t>Section 02555 – Cathodic Protection</w:t>
      </w:r>
    </w:p>
    <w:p w14:paraId="378E97ED" w14:textId="77777777" w:rsidR="00C77023" w:rsidRPr="008543A1" w:rsidRDefault="6557835E" w:rsidP="008543A1">
      <w:pPr>
        <w:pStyle w:val="Heading4"/>
      </w:pPr>
      <w:r>
        <w:t>Section 02631 – Maintenance Holes, Catch Basins, Ditch Inlets, and Valve Chambers</w:t>
      </w:r>
    </w:p>
    <w:p w14:paraId="74673989" w14:textId="77777777" w:rsidR="00F823B4" w:rsidRPr="008543A1" w:rsidRDefault="6C55AC20" w:rsidP="008543A1">
      <w:pPr>
        <w:pStyle w:val="Heading4"/>
      </w:pPr>
      <w:r>
        <w:t>Section 02660 – Excavation Support Systems</w:t>
      </w:r>
    </w:p>
    <w:p w14:paraId="37171FD3" w14:textId="77777777" w:rsidR="008F17A5" w:rsidRPr="008543A1" w:rsidRDefault="37863389" w:rsidP="008543A1">
      <w:pPr>
        <w:pStyle w:val="Heading4"/>
      </w:pPr>
      <w:r>
        <w:t>Section 02701 – Aggregates General</w:t>
      </w:r>
    </w:p>
    <w:p w14:paraId="0D2CC097" w14:textId="77777777" w:rsidR="008F17A5" w:rsidRPr="008543A1" w:rsidRDefault="37863389" w:rsidP="008543A1">
      <w:pPr>
        <w:pStyle w:val="Heading4"/>
      </w:pPr>
      <w:r>
        <w:t>Section 03200 – Concrete Reinforcement</w:t>
      </w:r>
    </w:p>
    <w:p w14:paraId="08E519A8" w14:textId="77777777" w:rsidR="008F17A5" w:rsidRPr="008543A1" w:rsidRDefault="37863389" w:rsidP="008543A1">
      <w:pPr>
        <w:pStyle w:val="Heading4"/>
      </w:pPr>
      <w:r>
        <w:t>Section 03300 – Cast in place concrete</w:t>
      </w:r>
    </w:p>
    <w:p w14:paraId="5815E95E" w14:textId="3536227E" w:rsidR="008F17A5" w:rsidRPr="00E35771" w:rsidDel="00EE7006" w:rsidRDefault="008F17A5" w:rsidP="00DF740E">
      <w:pPr>
        <w:pStyle w:val="Heading3"/>
        <w:rPr>
          <w:del w:id="132" w:author="Axel Ouillet" w:date="2022-03-22T16:35:00Z"/>
          <w:highlight w:val="yellow"/>
        </w:rPr>
      </w:pPr>
      <w:del w:id="133" w:author="Axel Ouillet" w:date="2022-03-22T16:35:00Z">
        <w:r w:rsidRPr="00E35771" w:rsidDel="00EE7006">
          <w:rPr>
            <w:highlight w:val="yellow"/>
          </w:rPr>
          <w:delText>[List Sections specifying related requirements.]</w:delText>
        </w:r>
      </w:del>
    </w:p>
    <w:p w14:paraId="5BA6A2D9" w14:textId="75961E49" w:rsidR="008F17A5" w:rsidRPr="00BF2C46" w:rsidDel="00EE7006" w:rsidRDefault="008F17A5" w:rsidP="00DF740E">
      <w:pPr>
        <w:pStyle w:val="Heading3"/>
        <w:rPr>
          <w:del w:id="134" w:author="Axel Ouillet" w:date="2022-03-22T16:35:00Z"/>
        </w:rPr>
      </w:pPr>
      <w:del w:id="135" w:author="Axel Ouillet" w:date="2022-03-22T16:35:00Z">
        <w:r w:rsidRPr="00BF2C46" w:rsidDel="00EE7006">
          <w:delText xml:space="preserve">Section </w:delText>
        </w:r>
        <w:r w:rsidRPr="00BF2C46" w:rsidDel="00EE7006">
          <w:rPr>
            <w:highlight w:val="yellow"/>
          </w:rPr>
          <w:delText>[______ – ____________]:</w:delText>
        </w:r>
        <w:r w:rsidRPr="00BF2C46" w:rsidDel="00EE7006">
          <w:delText xml:space="preserve"> [Optional short phrase indicating relationship].</w:delText>
        </w:r>
      </w:del>
    </w:p>
    <w:p w14:paraId="7589F207" w14:textId="41F98E21" w:rsidR="00BB7671" w:rsidRDefault="008F17A5" w:rsidP="00B40450">
      <w:pPr>
        <w:pStyle w:val="Heading2"/>
      </w:pPr>
      <w:r w:rsidRPr="00F97DD9">
        <w:t>References</w:t>
      </w:r>
      <w:r w:rsidR="00E35771">
        <w:t xml:space="preserve"> </w:t>
      </w:r>
      <w:r w:rsidR="00453F75" w:rsidRPr="00453F75">
        <w:t xml:space="preserve"> </w:t>
      </w:r>
    </w:p>
    <w:p w14:paraId="542853E0" w14:textId="0083451E" w:rsidR="00257FFA" w:rsidDel="00F62D5F" w:rsidRDefault="00926060" w:rsidP="00BB7671">
      <w:pPr>
        <w:ind w:left="720"/>
        <w:rPr>
          <w:del w:id="136" w:author="Axel Ouillet" w:date="2022-03-23T14:52:00Z"/>
        </w:rPr>
      </w:pPr>
      <w:r w:rsidRPr="00B65914">
        <w:t>A</w:t>
      </w:r>
      <w:r w:rsidR="00481E30">
        <w:t>ll</w:t>
      </w:r>
      <w:r w:rsidRPr="00B65914">
        <w:t xml:space="preserve"> </w:t>
      </w:r>
      <w:r w:rsidR="00453F75" w:rsidRPr="00B037E3">
        <w:t>s</w:t>
      </w:r>
      <w:r w:rsidR="00875ECA">
        <w:t>tandard</w:t>
      </w:r>
      <w:r w:rsidR="00C3097D">
        <w:t>s</w:t>
      </w:r>
      <w:r w:rsidR="00453F75" w:rsidRPr="0010390D">
        <w:t xml:space="preserve"> mentioned in this </w:t>
      </w:r>
      <w:r w:rsidR="00257FFA">
        <w:t xml:space="preserve">specification </w:t>
      </w:r>
      <w:r w:rsidR="00481E30">
        <w:t>S</w:t>
      </w:r>
      <w:r w:rsidR="00BB7671" w:rsidRPr="0010390D">
        <w:t xml:space="preserve">ection </w:t>
      </w:r>
      <w:r w:rsidR="00453F75" w:rsidRPr="0010390D">
        <w:t>are based on the</w:t>
      </w:r>
      <w:r w:rsidR="00F34A95" w:rsidRPr="0010390D">
        <w:t xml:space="preserve"> dates below</w:t>
      </w:r>
      <w:r w:rsidR="00257FFA">
        <w:t>.</w:t>
      </w:r>
    </w:p>
    <w:p w14:paraId="7A2F6A34" w14:textId="4AACE864" w:rsidR="005D5565" w:rsidRPr="0026214A" w:rsidRDefault="009D02A5" w:rsidP="00F62D5F">
      <w:pPr>
        <w:ind w:left="720"/>
        <w:rPr>
          <w:i/>
          <w:iCs/>
        </w:rPr>
      </w:pPr>
      <w:del w:id="137" w:author="Axel Ouillet" w:date="2022-03-23T14:52:00Z">
        <w:r w:rsidRPr="0026214A" w:rsidDel="00F62D5F">
          <w:rPr>
            <w:i/>
            <w:iCs/>
            <w:highlight w:val="yellow"/>
          </w:rPr>
          <w:delText>[</w:delText>
        </w:r>
        <w:r w:rsidR="00381F45" w:rsidRPr="0026214A" w:rsidDel="00F62D5F">
          <w:rPr>
            <w:i/>
            <w:iCs/>
            <w:highlight w:val="yellow"/>
          </w:rPr>
          <w:delText xml:space="preserve">Consultant Note: </w:delText>
        </w:r>
        <w:r w:rsidR="005D5565" w:rsidRPr="0026214A" w:rsidDel="00F62D5F">
          <w:rPr>
            <w:i/>
            <w:iCs/>
            <w:highlight w:val="yellow"/>
          </w:rPr>
          <w:delText>The Consultant sh</w:delText>
        </w:r>
        <w:r w:rsidR="002077E4" w:rsidRPr="0026214A" w:rsidDel="00F62D5F">
          <w:rPr>
            <w:i/>
            <w:iCs/>
            <w:highlight w:val="yellow"/>
          </w:rPr>
          <w:delText>a</w:delText>
        </w:r>
        <w:r w:rsidR="005D5565" w:rsidRPr="0026214A" w:rsidDel="00F62D5F">
          <w:rPr>
            <w:i/>
            <w:iCs/>
            <w:highlight w:val="yellow"/>
          </w:rPr>
          <w:delText xml:space="preserve">ll confirm </w:delText>
        </w:r>
        <w:r w:rsidR="002077E4" w:rsidRPr="0026214A" w:rsidDel="00F62D5F">
          <w:rPr>
            <w:i/>
            <w:iCs/>
            <w:highlight w:val="yellow"/>
          </w:rPr>
          <w:delText xml:space="preserve">all </w:delText>
        </w:r>
        <w:r w:rsidR="00901B57" w:rsidRPr="0026214A" w:rsidDel="00F62D5F">
          <w:rPr>
            <w:i/>
            <w:iCs/>
            <w:highlight w:val="yellow"/>
          </w:rPr>
          <w:delText xml:space="preserve">revision </w:delText>
        </w:r>
        <w:r w:rsidR="002077E4" w:rsidRPr="0026214A" w:rsidDel="00F62D5F">
          <w:rPr>
            <w:i/>
            <w:iCs/>
            <w:highlight w:val="yellow"/>
          </w:rPr>
          <w:delText xml:space="preserve">dates </w:delText>
        </w:r>
        <w:r w:rsidR="00496C07" w:rsidRPr="0026214A" w:rsidDel="00F62D5F">
          <w:rPr>
            <w:i/>
            <w:iCs/>
            <w:highlight w:val="yellow"/>
          </w:rPr>
          <w:delText xml:space="preserve">and </w:delText>
        </w:r>
        <w:r w:rsidR="002D0AB0" w:rsidRPr="0026214A" w:rsidDel="00F62D5F">
          <w:rPr>
            <w:i/>
            <w:iCs/>
            <w:highlight w:val="yellow"/>
          </w:rPr>
          <w:delText xml:space="preserve">update </w:delText>
        </w:r>
        <w:r w:rsidR="002803C4" w:rsidRPr="0026214A" w:rsidDel="00F62D5F">
          <w:rPr>
            <w:i/>
            <w:iCs/>
            <w:highlight w:val="yellow"/>
          </w:rPr>
          <w:delText xml:space="preserve">this </w:delText>
        </w:r>
        <w:r w:rsidR="00C13DBE" w:rsidRPr="0026214A" w:rsidDel="00F62D5F">
          <w:rPr>
            <w:i/>
            <w:iCs/>
            <w:highlight w:val="yellow"/>
          </w:rPr>
          <w:delText>specification Section</w:delText>
        </w:r>
        <w:r w:rsidR="00E93005" w:rsidRPr="0026214A" w:rsidDel="00F62D5F">
          <w:rPr>
            <w:i/>
            <w:iCs/>
            <w:highlight w:val="yellow"/>
          </w:rPr>
          <w:delText xml:space="preserve"> if required</w:delText>
        </w:r>
        <w:r w:rsidR="00EE2378" w:rsidRPr="0026214A" w:rsidDel="00F62D5F">
          <w:rPr>
            <w:i/>
            <w:iCs/>
            <w:highlight w:val="yellow"/>
          </w:rPr>
          <w:delText>.</w:delText>
        </w:r>
        <w:r w:rsidRPr="0026214A" w:rsidDel="00F62D5F">
          <w:rPr>
            <w:i/>
            <w:iCs/>
            <w:highlight w:val="yellow"/>
          </w:rPr>
          <w:delText>]</w:delText>
        </w:r>
      </w:del>
      <w:r w:rsidR="00EE2378" w:rsidRPr="0026214A">
        <w:rPr>
          <w:i/>
          <w:iCs/>
        </w:rPr>
        <w:t xml:space="preserve"> </w:t>
      </w:r>
    </w:p>
    <w:p w14:paraId="1243D64B" w14:textId="77777777" w:rsidR="008F17A5" w:rsidRPr="00BF2C46" w:rsidRDefault="6AA4EC23" w:rsidP="00DF740E">
      <w:pPr>
        <w:pStyle w:val="Heading3"/>
      </w:pPr>
      <w:r>
        <w:lastRenderedPageBreak/>
        <w:t>Ontario Provincial Standard Specifications (OPSS)</w:t>
      </w:r>
    </w:p>
    <w:p w14:paraId="4F80C20D" w14:textId="4D47A74A" w:rsidR="008F17A5" w:rsidRDefault="008F17A5" w:rsidP="008543A1">
      <w:pPr>
        <w:pStyle w:val="Heading4"/>
      </w:pPr>
      <w:r w:rsidRPr="008F17A5">
        <w:t>OPSS</w:t>
      </w:r>
      <w:r w:rsidR="003C522B">
        <w:t>.MUNI</w:t>
      </w:r>
      <w:r w:rsidRPr="008F17A5">
        <w:t xml:space="preserve"> 441 </w:t>
      </w:r>
      <w:r w:rsidR="000B71BE">
        <w:t xml:space="preserve">[Nov 2016] </w:t>
      </w:r>
      <w:r w:rsidRPr="008F17A5">
        <w:t>Watermain Installation in Open Cut</w:t>
      </w:r>
    </w:p>
    <w:p w14:paraId="3023D1FB" w14:textId="0A024131" w:rsidR="000B71BE" w:rsidRDefault="6474B52E" w:rsidP="008543A1">
      <w:pPr>
        <w:pStyle w:val="Heading4"/>
      </w:pPr>
      <w:r>
        <w:t xml:space="preserve">OPSS.MUNI 493 </w:t>
      </w:r>
      <w:r w:rsidR="2D9D0D4C">
        <w:t xml:space="preserve">[Nov 2019] Temporary </w:t>
      </w:r>
      <w:r w:rsidR="196B3E2A">
        <w:t>Potable Water Supply Services</w:t>
      </w:r>
    </w:p>
    <w:p w14:paraId="5EDA08EB" w14:textId="3F2E859D" w:rsidR="000C77FB" w:rsidRPr="000C77FB" w:rsidRDefault="6AA4EC23" w:rsidP="000C77FB">
      <w:pPr>
        <w:pStyle w:val="Heading3"/>
        <w:rPr>
          <w:b/>
          <w:i/>
        </w:rPr>
      </w:pPr>
      <w:r>
        <w:t>AWWA</w:t>
      </w:r>
      <w:r w:rsidR="346BE801">
        <w:t xml:space="preserve"> </w:t>
      </w:r>
      <w:r w:rsidR="346BE801" w:rsidRPr="000C77FB">
        <w:rPr>
          <w:b/>
          <w:i/>
        </w:rPr>
        <w:t>(Also note AWWA References contained within OPSS.MUNI 441)</w:t>
      </w:r>
      <w:r w:rsidR="6BA22513">
        <w:rPr>
          <w:b/>
          <w:i/>
        </w:rPr>
        <w:t xml:space="preserve">. </w:t>
      </w:r>
    </w:p>
    <w:p w14:paraId="4F851DC6" w14:textId="06154B87" w:rsidR="00B83FAB" w:rsidRDefault="00B83FAB" w:rsidP="0026214A">
      <w:pPr>
        <w:pStyle w:val="Heading4OPSS"/>
        <w:spacing w:before="0"/>
      </w:pPr>
      <w:r>
        <w:t>ANSI/AWWA C105-</w:t>
      </w:r>
      <w:r w:rsidR="007E3751">
        <w:t xml:space="preserve">18, </w:t>
      </w:r>
      <w:r w:rsidR="007E3751" w:rsidRPr="007E3751">
        <w:t xml:space="preserve">Polyethylene Encasement </w:t>
      </w:r>
      <w:r w:rsidR="007E3751">
        <w:t>f</w:t>
      </w:r>
      <w:r w:rsidR="007E3751" w:rsidRPr="007E3751">
        <w:t>or Ductile-Iron Pipe Systems</w:t>
      </w:r>
    </w:p>
    <w:p w14:paraId="7E588E34" w14:textId="79B929CA" w:rsidR="00A5648B" w:rsidRDefault="00A5648B" w:rsidP="00235112">
      <w:pPr>
        <w:pStyle w:val="Heading4OPSS"/>
      </w:pPr>
      <w:r>
        <w:t>ANSI/AWWA C110</w:t>
      </w:r>
      <w:r w:rsidR="00D4573C">
        <w:t xml:space="preserve">-12, </w:t>
      </w:r>
      <w:r w:rsidR="00D4573C" w:rsidRPr="00D4573C">
        <w:t xml:space="preserve">Ductile-Iron </w:t>
      </w:r>
      <w:r w:rsidR="00C068DF">
        <w:t>a</w:t>
      </w:r>
      <w:r w:rsidR="00D4573C" w:rsidRPr="00D4573C">
        <w:t>nd Gray-Iron Fittings</w:t>
      </w:r>
    </w:p>
    <w:p w14:paraId="114228F2" w14:textId="358EB3A4" w:rsidR="00B92687" w:rsidRPr="00E35771" w:rsidRDefault="00B92687" w:rsidP="00577412">
      <w:pPr>
        <w:pStyle w:val="Heading4OPSS"/>
      </w:pPr>
      <w:r>
        <w:t xml:space="preserve">ANSI/AWWA </w:t>
      </w:r>
      <w:r w:rsidR="008F3AF8">
        <w:t xml:space="preserve">C111-17, </w:t>
      </w:r>
      <w:r w:rsidR="00577412" w:rsidRPr="00577412">
        <w:t xml:space="preserve">Rubber-Gasket Joints </w:t>
      </w:r>
      <w:r w:rsidR="00C068DF">
        <w:t>f</w:t>
      </w:r>
      <w:r w:rsidR="00577412" w:rsidRPr="00577412">
        <w:t xml:space="preserve">or Ductile-Iron Pressure Pipe </w:t>
      </w:r>
      <w:r w:rsidR="00B83FAB">
        <w:t>a</w:t>
      </w:r>
      <w:r w:rsidR="00577412" w:rsidRPr="00577412">
        <w:t>nd Fittings</w:t>
      </w:r>
    </w:p>
    <w:p w14:paraId="6D950186" w14:textId="1949E738" w:rsidR="00C57D19" w:rsidRPr="00E35771" w:rsidRDefault="76781C0C" w:rsidP="0026214A">
      <w:pPr>
        <w:pStyle w:val="Heading4OPSS"/>
      </w:pPr>
      <w:r>
        <w:t>ANSI/AWWA C200-</w:t>
      </w:r>
      <w:r w:rsidR="78F59AB7">
        <w:t>17</w:t>
      </w:r>
      <w:r>
        <w:t>, Steel Water Pipe 6” (150mm) and Larger</w:t>
      </w:r>
    </w:p>
    <w:p w14:paraId="08686FF0" w14:textId="43381E9E" w:rsidR="00C57D19" w:rsidRPr="008F17A5" w:rsidRDefault="72548769" w:rsidP="008543A1">
      <w:pPr>
        <w:pStyle w:val="Heading4"/>
      </w:pPr>
      <w:r>
        <w:t>ANSI/AWWA C203-15, Coal-Tar Protective Coatings and Linings for Steel Water Pipe</w:t>
      </w:r>
    </w:p>
    <w:p w14:paraId="299B0036" w14:textId="7B9D4330" w:rsidR="00C57D19" w:rsidRPr="008F17A5" w:rsidRDefault="72548769" w:rsidP="008543A1">
      <w:pPr>
        <w:pStyle w:val="Heading4"/>
      </w:pPr>
      <w:r>
        <w:t>ANSI/AWWA C207-</w:t>
      </w:r>
      <w:r w:rsidR="51F7B613">
        <w:t>18</w:t>
      </w:r>
      <w:r>
        <w:t xml:space="preserve">, Steel Pipe Flanges for Waterworks Service, Sizes 4 In. Through 144 In. (100 mm through 3,600 mm) </w:t>
      </w:r>
    </w:p>
    <w:p w14:paraId="3A63F009" w14:textId="77777777" w:rsidR="00C57D19" w:rsidRPr="00E35771" w:rsidRDefault="72548769" w:rsidP="00E35771">
      <w:pPr>
        <w:pStyle w:val="Heading4"/>
      </w:pPr>
      <w:r>
        <w:t xml:space="preserve">ANSI/AWWA C301-14, Prestressed Concrete Pressure Pipe, Steel-Cylinder Type </w:t>
      </w:r>
      <w:proofErr w:type="gramStart"/>
      <w:r>
        <w:t>For</w:t>
      </w:r>
      <w:proofErr w:type="gramEnd"/>
      <w:r>
        <w:t xml:space="preserve"> Water and other Liquids</w:t>
      </w:r>
    </w:p>
    <w:p w14:paraId="26FC49A3" w14:textId="1889381E" w:rsidR="00146C9B" w:rsidRDefault="00C57D19" w:rsidP="008543A1">
      <w:pPr>
        <w:pStyle w:val="Heading4"/>
      </w:pPr>
      <w:r w:rsidRPr="008F17A5">
        <w:t>ANSI/AWWA C500-</w:t>
      </w:r>
      <w:r w:rsidR="00C52872">
        <w:t>1</w:t>
      </w:r>
      <w:r w:rsidRPr="008F17A5">
        <w:t>9, Metal-Seated Gate Valves for Water Supply Service</w:t>
      </w:r>
    </w:p>
    <w:p w14:paraId="37A1A6D1" w14:textId="54A81D19" w:rsidR="009D1AFF" w:rsidRDefault="00146C9B" w:rsidP="008543A1">
      <w:pPr>
        <w:pStyle w:val="Heading4"/>
      </w:pPr>
      <w:r>
        <w:t>ANSI/AWWA C530-17, Pilot Operated Control Valves</w:t>
      </w:r>
      <w:r w:rsidR="00C57D19" w:rsidRPr="008F17A5">
        <w:t xml:space="preserve"> </w:t>
      </w:r>
    </w:p>
    <w:p w14:paraId="4F896708" w14:textId="507126F1" w:rsidR="00C57D19" w:rsidRPr="008F17A5" w:rsidRDefault="012A2A50" w:rsidP="009D1AFF">
      <w:pPr>
        <w:pStyle w:val="Heading4"/>
      </w:pPr>
      <w:r>
        <w:t>ANSI/AWWA C550-17, Protective Interior Coatings for Valves and Hydrants</w:t>
      </w:r>
      <w:r w:rsidR="76781C0C">
        <w:t xml:space="preserve"> </w:t>
      </w:r>
    </w:p>
    <w:p w14:paraId="65428634" w14:textId="5B08D1F2" w:rsidR="00C57D19" w:rsidRPr="008F17A5" w:rsidRDefault="76781C0C" w:rsidP="008543A1">
      <w:pPr>
        <w:pStyle w:val="Heading4"/>
      </w:pPr>
      <w:r>
        <w:t>ANSI/AWWA C600-1</w:t>
      </w:r>
      <w:r w:rsidR="78F59AB7">
        <w:t>7</w:t>
      </w:r>
      <w:r>
        <w:t xml:space="preserve">, Installation of Ductile-Iron Water Mains and Their Appurtenances </w:t>
      </w:r>
    </w:p>
    <w:p w14:paraId="44237319" w14:textId="34E998DC" w:rsidR="00C57D19" w:rsidRDefault="6EDBB651" w:rsidP="008543A1">
      <w:pPr>
        <w:pStyle w:val="Heading4"/>
      </w:pPr>
      <w:r>
        <w:t>ANSI/AWWA C602-</w:t>
      </w:r>
      <w:r w:rsidR="542BF714">
        <w:t>17</w:t>
      </w:r>
      <w:r>
        <w:t>, Cement-Mortar Lining of Wate</w:t>
      </w:r>
      <w:r w:rsidR="6FB030B9">
        <w:t>r Pipelines in Place – 4 In.</w:t>
      </w:r>
      <w:r w:rsidR="00856A75">
        <w:t xml:space="preserve"> </w:t>
      </w:r>
      <w:r>
        <w:t>(100 mm) and Larger</w:t>
      </w:r>
    </w:p>
    <w:p w14:paraId="363AD60D" w14:textId="1FEFC3BE" w:rsidR="00867E8A" w:rsidRDefault="4AE24D96" w:rsidP="008543A1">
      <w:pPr>
        <w:pStyle w:val="Heading4"/>
      </w:pPr>
      <w:r>
        <w:t>ANSI/AW</w:t>
      </w:r>
      <w:r w:rsidR="4FD0EE6B">
        <w:t>W</w:t>
      </w:r>
      <w:r>
        <w:t>A C651</w:t>
      </w:r>
      <w:r w:rsidR="5F8DB414">
        <w:t>-14, Disinfecting Water</w:t>
      </w:r>
      <w:r w:rsidR="3DDA1DA7">
        <w:t xml:space="preserve"> Mains</w:t>
      </w:r>
    </w:p>
    <w:p w14:paraId="1F0369BD" w14:textId="2E7B6646" w:rsidR="00C57D19" w:rsidRPr="008F17A5" w:rsidRDefault="76781C0C" w:rsidP="008543A1">
      <w:pPr>
        <w:pStyle w:val="Heading4"/>
      </w:pPr>
      <w:r>
        <w:t>ANSI/AWWA C655-</w:t>
      </w:r>
      <w:r w:rsidR="78F59AB7">
        <w:t>18</w:t>
      </w:r>
      <w:r>
        <w:t>, Field Dechlorination</w:t>
      </w:r>
    </w:p>
    <w:p w14:paraId="60FC4176" w14:textId="1C11AC3A" w:rsidR="00C57D19" w:rsidRPr="00E35771" w:rsidRDefault="76781C0C" w:rsidP="00E35771">
      <w:pPr>
        <w:pStyle w:val="Heading4"/>
      </w:pPr>
      <w:r>
        <w:t>ANSI/AWWA C900-16, Polyvinyl Chloride (PVC) Pressure Pipe and Fabricated Fittings, 4 in-</w:t>
      </w:r>
      <w:r w:rsidR="74F81F91">
        <w:t>60</w:t>
      </w:r>
      <w:r>
        <w:t xml:space="preserve">in (100mm to </w:t>
      </w:r>
      <w:r w:rsidR="78F59AB7">
        <w:t>1500mm</w:t>
      </w:r>
      <w:r>
        <w:t xml:space="preserve">) for Water Transmission and Distribution </w:t>
      </w:r>
    </w:p>
    <w:p w14:paraId="63BF85C5" w14:textId="77777777" w:rsidR="00C57D19" w:rsidRDefault="76781C0C" w:rsidP="00E35771">
      <w:pPr>
        <w:pStyle w:val="Heading4"/>
      </w:pPr>
      <w:r>
        <w:t>ANSI/AWWA C906-15, Polyethylene (PE) Pressure Pipe and Fittings, 4 In. through 65 In. (100 mm through 1650mm) for Waterworks</w:t>
      </w:r>
    </w:p>
    <w:p w14:paraId="457BC7B5" w14:textId="291D1FD9" w:rsidR="00C57D19" w:rsidRPr="00E35771" w:rsidRDefault="76781C0C" w:rsidP="00E35771">
      <w:pPr>
        <w:pStyle w:val="Heading4"/>
      </w:pPr>
      <w:r>
        <w:t>ANSI/AWWA C909-16, Molecularly Oriented Polyvinyl Chloride (PVCO) Pressure Pipe, 4 In. (100 mm) and Larger</w:t>
      </w:r>
    </w:p>
    <w:p w14:paraId="38A94F3C" w14:textId="1CAFB3AE" w:rsidR="00C57D19" w:rsidRDefault="76781C0C" w:rsidP="008543A1">
      <w:pPr>
        <w:pStyle w:val="Heading4"/>
      </w:pPr>
      <w:r>
        <w:t>AWWA M11, Steel Pipe: A Guide for Design and Installation (F</w:t>
      </w:r>
      <w:r w:rsidR="78F59AB7">
        <w:t>ifth</w:t>
      </w:r>
      <w:r>
        <w:t xml:space="preserve"> Edition)</w:t>
      </w:r>
    </w:p>
    <w:p w14:paraId="52517A87" w14:textId="77777777" w:rsidR="00C57D19" w:rsidRPr="008F17A5" w:rsidRDefault="76781C0C" w:rsidP="008543A1">
      <w:pPr>
        <w:pStyle w:val="Heading4"/>
      </w:pPr>
      <w:r>
        <w:t>AWWA Manual M9-2008 third edition – Concrete Pressure Pipe</w:t>
      </w:r>
    </w:p>
    <w:p w14:paraId="1AD65CB2" w14:textId="77777777" w:rsidR="008F17A5" w:rsidRPr="00BF2C46" w:rsidRDefault="6AA4EC23" w:rsidP="00DF740E">
      <w:pPr>
        <w:pStyle w:val="Heading3"/>
      </w:pPr>
      <w:r>
        <w:t>ASME</w:t>
      </w:r>
    </w:p>
    <w:p w14:paraId="2CAECF5D" w14:textId="05AFD41C" w:rsidR="008F17A5" w:rsidRDefault="008F17A5" w:rsidP="008543A1">
      <w:pPr>
        <w:pStyle w:val="Heading4"/>
      </w:pPr>
      <w:r w:rsidRPr="00BF2C46">
        <w:t>ANSI/ASME B16.1-</w:t>
      </w:r>
      <w:r w:rsidR="00C52872" w:rsidRPr="00BF2C46">
        <w:t>201</w:t>
      </w:r>
      <w:r w:rsidR="00C52872">
        <w:t>5</w:t>
      </w:r>
      <w:r w:rsidRPr="00BF2C46">
        <w:t>, Gray Iron Pipe Flanges and Flanged Fittings</w:t>
      </w:r>
    </w:p>
    <w:p w14:paraId="4955ED30" w14:textId="6D391F3B" w:rsidR="00CD6F7A" w:rsidRPr="00CD6F7A" w:rsidRDefault="00CD6F7A" w:rsidP="00CD6F7A">
      <w:pPr>
        <w:pStyle w:val="Heading4"/>
      </w:pPr>
      <w:r>
        <w:t>ANSI/ASME</w:t>
      </w:r>
      <w:r w:rsidRPr="00CD6F7A">
        <w:t xml:space="preserve"> B16.5</w:t>
      </w:r>
      <w:r>
        <w:t>-2017</w:t>
      </w:r>
      <w:r w:rsidR="00BF36C9">
        <w:t>,</w:t>
      </w:r>
      <w:r w:rsidRPr="00CD6F7A">
        <w:t xml:space="preserve"> Steel </w:t>
      </w:r>
      <w:r>
        <w:t>Pipe Flanges and Flanged Fittings</w:t>
      </w:r>
    </w:p>
    <w:p w14:paraId="02AFA0F6" w14:textId="707BB0CD" w:rsidR="000C77FB" w:rsidRPr="000C77FB" w:rsidRDefault="6AA4EC23" w:rsidP="000C77FB">
      <w:pPr>
        <w:pStyle w:val="Heading3"/>
        <w:rPr>
          <w:b/>
          <w:i/>
        </w:rPr>
      </w:pPr>
      <w:r>
        <w:t xml:space="preserve">ASTM International </w:t>
      </w:r>
      <w:r w:rsidR="346BE801" w:rsidRPr="000C77FB">
        <w:rPr>
          <w:b/>
          <w:i/>
        </w:rPr>
        <w:t xml:space="preserve">(Also note </w:t>
      </w:r>
      <w:r w:rsidR="346BE801">
        <w:rPr>
          <w:b/>
          <w:i/>
        </w:rPr>
        <w:t>ASTM</w:t>
      </w:r>
      <w:r w:rsidR="346BE801" w:rsidRPr="000C77FB">
        <w:rPr>
          <w:b/>
          <w:i/>
        </w:rPr>
        <w:t xml:space="preserve"> References contained within OPSS.MUNI 44</w:t>
      </w:r>
      <w:r w:rsidR="1F7AEF50">
        <w:rPr>
          <w:b/>
          <w:i/>
        </w:rPr>
        <w:t>1</w:t>
      </w:r>
      <w:r w:rsidR="346BE801" w:rsidRPr="000C77FB">
        <w:rPr>
          <w:b/>
          <w:i/>
        </w:rPr>
        <w:t>)</w:t>
      </w:r>
    </w:p>
    <w:p w14:paraId="26BEAAC7" w14:textId="543AA839" w:rsidR="008F17A5" w:rsidRPr="00BF2C46" w:rsidRDefault="008F17A5" w:rsidP="008543A1">
      <w:pPr>
        <w:pStyle w:val="Heading4"/>
      </w:pPr>
      <w:r w:rsidRPr="00BF2C46">
        <w:t>ASTM A53/A53M-12, Standard Specification for Pipe, Steel, Black and Hot-Dipped, Zinc-Coated, Welded and Seamless</w:t>
      </w:r>
    </w:p>
    <w:p w14:paraId="0D75D793" w14:textId="6627FCEC" w:rsidR="00A87009" w:rsidRDefault="00A87009" w:rsidP="008543A1">
      <w:pPr>
        <w:pStyle w:val="Heading4"/>
      </w:pPr>
      <w:r w:rsidRPr="00B80313">
        <w:t>ASTM A351/A351M-1</w:t>
      </w:r>
      <w:r>
        <w:t>8e1</w:t>
      </w:r>
      <w:r w:rsidR="00F51160">
        <w:t xml:space="preserve">, </w:t>
      </w:r>
      <w:r w:rsidR="00F51160" w:rsidRPr="00F51160">
        <w:t>Standard Specification for Castings, Austenitic, for Pressure-Containing Parts</w:t>
      </w:r>
    </w:p>
    <w:p w14:paraId="7BAA4A9D" w14:textId="6ADA1A3B" w:rsidR="008F17A5" w:rsidRPr="00822386" w:rsidRDefault="008F17A5" w:rsidP="008543A1">
      <w:pPr>
        <w:pStyle w:val="Heading4"/>
      </w:pPr>
      <w:r w:rsidRPr="00BF2C46">
        <w:t>ASTM C117-1</w:t>
      </w:r>
      <w:r w:rsidR="000710E5">
        <w:t>7</w:t>
      </w:r>
      <w:r w:rsidRPr="00BF2C46">
        <w:t xml:space="preserve">, Standard Test Method for Materials Finer than 75 - </w:t>
      </w:r>
      <w:proofErr w:type="spellStart"/>
      <w:r w:rsidRPr="00BF2C46">
        <w:t>μm</w:t>
      </w:r>
      <w:proofErr w:type="spellEnd"/>
      <w:r w:rsidRPr="00BF2C46">
        <w:t xml:space="preserve"> (No. 200)</w:t>
      </w:r>
      <w:r w:rsidRPr="00822386">
        <w:t xml:space="preserve"> Sieve in Mineral Aggregates by Washing</w:t>
      </w:r>
    </w:p>
    <w:p w14:paraId="4EFD7454" w14:textId="7DBCE2FF" w:rsidR="008F17A5" w:rsidRPr="00822386" w:rsidRDefault="008F17A5" w:rsidP="008543A1">
      <w:pPr>
        <w:pStyle w:val="Heading4"/>
      </w:pPr>
      <w:r w:rsidRPr="00822386">
        <w:lastRenderedPageBreak/>
        <w:t>ASTM D698-12</w:t>
      </w:r>
      <w:r w:rsidR="000710E5">
        <w:t>e2</w:t>
      </w:r>
      <w:r w:rsidRPr="00822386">
        <w:t>, Standard Test Method</w:t>
      </w:r>
      <w:r w:rsidR="000710E5">
        <w:t>s</w:t>
      </w:r>
      <w:r w:rsidRPr="00822386">
        <w:t xml:space="preserve"> for Laboratory Compaction Characteristics of Soil Using Standard Effort (12,400 ft-</w:t>
      </w:r>
      <w:proofErr w:type="spellStart"/>
      <w:r w:rsidRPr="00822386">
        <w:t>lbf</w:t>
      </w:r>
      <w:proofErr w:type="spellEnd"/>
      <w:r w:rsidRPr="00822386">
        <w:t>/ft</w:t>
      </w:r>
      <w:r w:rsidRPr="00822386">
        <w:rPr>
          <w:vertAlign w:val="superscript"/>
        </w:rPr>
        <w:t>3</w:t>
      </w:r>
      <w:r w:rsidRPr="00822386">
        <w:t xml:space="preserve"> (600 </w:t>
      </w:r>
      <w:proofErr w:type="spellStart"/>
      <w:r w:rsidRPr="00822386">
        <w:t>kN</w:t>
      </w:r>
      <w:proofErr w:type="spellEnd"/>
      <w:r w:rsidRPr="00822386">
        <w:t xml:space="preserve"> m/m</w:t>
      </w:r>
      <w:r w:rsidRPr="00822386">
        <w:rPr>
          <w:vertAlign w:val="superscript"/>
        </w:rPr>
        <w:t>3</w:t>
      </w:r>
      <w:r w:rsidRPr="00822386">
        <w:t>))</w:t>
      </w:r>
    </w:p>
    <w:p w14:paraId="6C6487C4" w14:textId="525D4EF7" w:rsidR="008F17A5" w:rsidRPr="00822386" w:rsidRDefault="008F17A5" w:rsidP="008543A1">
      <w:pPr>
        <w:pStyle w:val="Heading4"/>
      </w:pPr>
      <w:r w:rsidRPr="00822386">
        <w:t>ASTM D2657 (07), Standard Practice for Heat Fusion Joining of Polyolefin Pipe and Fittings</w:t>
      </w:r>
    </w:p>
    <w:p w14:paraId="67B94E75" w14:textId="1875C684" w:rsidR="003662B9" w:rsidRPr="003662B9" w:rsidRDefault="003F5280" w:rsidP="000710E5">
      <w:pPr>
        <w:pStyle w:val="Heading4"/>
      </w:pPr>
      <w:r w:rsidRPr="003F5280">
        <w:t>ASTM F3125/F3125M-</w:t>
      </w:r>
      <w:r w:rsidR="000710E5" w:rsidRPr="003F5280">
        <w:t>1</w:t>
      </w:r>
      <w:r w:rsidR="000710E5">
        <w:t>9,</w:t>
      </w:r>
      <w:r w:rsidR="000710E5" w:rsidRPr="003F5280">
        <w:t xml:space="preserve"> </w:t>
      </w:r>
      <w:r w:rsidR="000710E5" w:rsidRPr="000710E5">
        <w:t xml:space="preserve">Standard Specification for High Strength Structural Bolts and Assemblies, Steel and Alloy Steel, Heat Treated, Inch Dimensions 120 </w:t>
      </w:r>
      <w:proofErr w:type="spellStart"/>
      <w:r w:rsidR="000710E5" w:rsidRPr="000710E5">
        <w:t>ksi</w:t>
      </w:r>
      <w:proofErr w:type="spellEnd"/>
      <w:r w:rsidR="000710E5" w:rsidRPr="000710E5">
        <w:t xml:space="preserve"> and 150 </w:t>
      </w:r>
      <w:proofErr w:type="spellStart"/>
      <w:r w:rsidR="000710E5" w:rsidRPr="000710E5">
        <w:t>ksi</w:t>
      </w:r>
      <w:proofErr w:type="spellEnd"/>
      <w:r w:rsidR="000710E5" w:rsidRPr="000710E5">
        <w:t xml:space="preserve"> Minimum Tensile Strength, and Metric Dimensions 830 MPa and 1040 MPa Minimum Tensile Strength</w:t>
      </w:r>
    </w:p>
    <w:p w14:paraId="4B03B9D7" w14:textId="794D6767" w:rsidR="008F17A5" w:rsidRDefault="008F17A5" w:rsidP="008543A1">
      <w:pPr>
        <w:pStyle w:val="Heading4"/>
      </w:pPr>
      <w:r w:rsidRPr="00822386">
        <w:t>ASTM F714-13,</w:t>
      </w:r>
      <w:r w:rsidR="00EE4928">
        <w:t xml:space="preserve"> Standard </w:t>
      </w:r>
      <w:r w:rsidRPr="00822386">
        <w:t>Specification for Polyethylene (PE) Plastic Pipe (DR PR) Based on Outside Diameter</w:t>
      </w:r>
    </w:p>
    <w:p w14:paraId="13A2ED73" w14:textId="501CE571" w:rsidR="00DF721E" w:rsidRPr="00BF2C46" w:rsidRDefault="001E2F62" w:rsidP="0026214A">
      <w:pPr>
        <w:pStyle w:val="Heading3"/>
      </w:pPr>
      <w:r>
        <w:t xml:space="preserve">Plastics Pipe Institute, </w:t>
      </w:r>
      <w:r w:rsidR="00DE68C4">
        <w:t>Second Edition of PE Pipe 2008</w:t>
      </w:r>
    </w:p>
    <w:p w14:paraId="68FD570D" w14:textId="7ABA9991" w:rsidR="008F17A5" w:rsidRPr="00BF2C46" w:rsidRDefault="6AA4EC23" w:rsidP="00DF740E">
      <w:pPr>
        <w:pStyle w:val="Heading3"/>
      </w:pPr>
      <w:r>
        <w:t>Ministry of the Environment</w:t>
      </w:r>
      <w:r w:rsidR="390E67C8">
        <w:t>, Conservation and Parks (MECP)</w:t>
      </w:r>
    </w:p>
    <w:p w14:paraId="1802B788" w14:textId="4D05C5DD" w:rsidR="00291982" w:rsidRPr="00BF2C46" w:rsidRDefault="005516B5" w:rsidP="008543A1">
      <w:pPr>
        <w:pStyle w:val="Heading4"/>
      </w:pPr>
      <w:r>
        <w:t xml:space="preserve">Municipal Drinking Water License </w:t>
      </w:r>
    </w:p>
    <w:p w14:paraId="56FB789A" w14:textId="56591C8B" w:rsidR="008F17A5" w:rsidRPr="00BF2C46" w:rsidRDefault="008F17A5" w:rsidP="008543A1">
      <w:pPr>
        <w:pStyle w:val="Heading4"/>
      </w:pPr>
      <w:r w:rsidRPr="00BF2C46">
        <w:t>Watermain Disinfection Procedure (20</w:t>
      </w:r>
      <w:r w:rsidR="00A6426B">
        <w:t>20</w:t>
      </w:r>
      <w:r w:rsidRPr="00BF2C46">
        <w:t>)</w:t>
      </w:r>
    </w:p>
    <w:p w14:paraId="084E8BEF" w14:textId="77777777" w:rsidR="008F17A5" w:rsidRPr="00F97DD9" w:rsidRDefault="6AA4EC23" w:rsidP="0026214A">
      <w:pPr>
        <w:pStyle w:val="Heading2"/>
        <w:tabs>
          <w:tab w:val="clear" w:pos="720"/>
          <w:tab w:val="num" w:pos="2160"/>
        </w:tabs>
      </w:pPr>
      <w:r>
        <w:t>Definitions</w:t>
      </w:r>
    </w:p>
    <w:p w14:paraId="485AF716" w14:textId="33A8D8FD" w:rsidR="008F17A5" w:rsidRPr="00BF2C46" w:rsidRDefault="00540D33" w:rsidP="0026214A">
      <w:pPr>
        <w:pStyle w:val="Heading3"/>
      </w:pPr>
      <w:r>
        <w:t>OPSS</w:t>
      </w:r>
      <w:r w:rsidR="003C522B">
        <w:t>.MUNI</w:t>
      </w:r>
      <w:r>
        <w:t xml:space="preserve"> 44</w:t>
      </w:r>
      <w:r w:rsidR="008F17A5" w:rsidRPr="00BF2C46">
        <w:t>1.03</w:t>
      </w:r>
      <w:r w:rsidR="00E45253">
        <w:t xml:space="preserve"> shall be followed.</w:t>
      </w:r>
    </w:p>
    <w:p w14:paraId="64C5E7B9" w14:textId="7F7D6B45" w:rsidR="008F17A5" w:rsidRPr="00F97DD9" w:rsidDel="005819B1" w:rsidRDefault="6AA4EC23" w:rsidP="0026214A">
      <w:pPr>
        <w:pStyle w:val="Heading2"/>
        <w:tabs>
          <w:tab w:val="clear" w:pos="720"/>
          <w:tab w:val="num" w:pos="2160"/>
        </w:tabs>
        <w:rPr>
          <w:del w:id="138" w:author="Keith Wong" w:date="2022-12-01T08:58:00Z"/>
        </w:rPr>
      </w:pPr>
      <w:del w:id="139" w:author="Keith Wong" w:date="2022-12-01T08:58:00Z">
        <w:r w:rsidDel="005819B1">
          <w:delText>Pre-Ordered Materials</w:delText>
        </w:r>
      </w:del>
    </w:p>
    <w:p w14:paraId="17579128" w14:textId="793DD3A5" w:rsidR="008F17A5" w:rsidRPr="006136D9" w:rsidDel="005819B1" w:rsidRDefault="008F17A5">
      <w:pPr>
        <w:pStyle w:val="Heading3"/>
        <w:rPr>
          <w:del w:id="140" w:author="Keith Wong" w:date="2022-12-01T08:58:00Z"/>
        </w:rPr>
        <w:pPrChange w:id="141" w:author="Johnny Pang" w:date="2022-04-17T14:10:00Z">
          <w:pPr>
            <w:ind w:left="720"/>
          </w:pPr>
        </w:pPrChange>
      </w:pPr>
      <w:del w:id="142" w:author="Keith Wong" w:date="2022-12-01T08:58:00Z">
        <w:r w:rsidRPr="006136D9" w:rsidDel="005819B1">
          <w:rPr>
            <w:highlight w:val="yellow"/>
          </w:rPr>
          <w:delText xml:space="preserve">[Consultant </w:delText>
        </w:r>
        <w:r w:rsidR="00826FC9" w:rsidDel="005819B1">
          <w:rPr>
            <w:highlight w:val="yellow"/>
          </w:rPr>
          <w:delText>shall</w:delText>
        </w:r>
        <w:r w:rsidRPr="006136D9" w:rsidDel="005819B1">
          <w:rPr>
            <w:highlight w:val="yellow"/>
          </w:rPr>
          <w:delText xml:space="preserve"> indicate if the Region has pre-ordered pipe and material for the project.  List all items that have been pre-ordered.  Delete this clause if the Contractor is to supply all materials</w:delText>
        </w:r>
        <w:r w:rsidR="005C7448" w:rsidDel="005819B1">
          <w:rPr>
            <w:highlight w:val="yellow"/>
          </w:rPr>
          <w:delText>.</w:delText>
        </w:r>
        <w:r w:rsidR="002D2C6E" w:rsidDel="005819B1">
          <w:rPr>
            <w:highlight w:val="yellow"/>
          </w:rPr>
          <w:delText xml:space="preserve"> Where the contract documents or</w:delText>
        </w:r>
        <w:r w:rsidR="005C7448" w:rsidDel="005819B1">
          <w:rPr>
            <w:highlight w:val="yellow"/>
          </w:rPr>
          <w:delText xml:space="preserve"> drawings indic</w:delText>
        </w:r>
        <w:r w:rsidR="002D2C6E" w:rsidDel="005819B1">
          <w:rPr>
            <w:highlight w:val="yellow"/>
          </w:rPr>
          <w:delText>ate that the R</w:delText>
        </w:r>
        <w:r w:rsidR="005C7448" w:rsidDel="005819B1">
          <w:rPr>
            <w:highlight w:val="yellow"/>
          </w:rPr>
          <w:delText>egion will supply materials, the Contractor shall pick up the required materials</w:delText>
        </w:r>
        <w:r w:rsidR="002D2C6E" w:rsidDel="005819B1">
          <w:rPr>
            <w:highlight w:val="yellow"/>
          </w:rPr>
          <w:delText xml:space="preserve"> at the designated location and haul such materials to the site as required.</w:delText>
        </w:r>
        <w:r w:rsidR="00826FC9" w:rsidDel="005819B1">
          <w:rPr>
            <w:highlight w:val="yellow"/>
          </w:rPr>
          <w:delText xml:space="preserve">  The Contractor’</w:delText>
        </w:r>
        <w:r w:rsidR="002D2C6E" w:rsidDel="005819B1">
          <w:rPr>
            <w:highlight w:val="yellow"/>
          </w:rPr>
          <w:delText>s responsibility for material furnished by the Region sha</w:delText>
        </w:r>
        <w:r w:rsidR="00826FC9" w:rsidDel="005819B1">
          <w:rPr>
            <w:highlight w:val="yellow"/>
          </w:rPr>
          <w:delText>ll begin F.O.B. a</w:delText>
        </w:r>
        <w:r w:rsidR="002D2C6E" w:rsidDel="005819B1">
          <w:rPr>
            <w:highlight w:val="yellow"/>
          </w:rPr>
          <w:delText>t the point of delivery to the Contractor. Materia</w:delText>
        </w:r>
        <w:r w:rsidR="00826FC9" w:rsidDel="005819B1">
          <w:rPr>
            <w:highlight w:val="yellow"/>
          </w:rPr>
          <w:delText>ls already on site shall become the C</w:delText>
        </w:r>
        <w:r w:rsidR="002D2C6E" w:rsidDel="005819B1">
          <w:rPr>
            <w:highlight w:val="yellow"/>
          </w:rPr>
          <w:delText>ontractor’s responsibility on the day of the execution of the contract. The Contractor shall examine all material furnished by the Region at the time and place of delivery to and shall reject all defective material</w:delText>
        </w:r>
        <w:r w:rsidRPr="006136D9" w:rsidDel="005819B1">
          <w:rPr>
            <w:highlight w:val="yellow"/>
          </w:rPr>
          <w:delText>]</w:delText>
        </w:r>
      </w:del>
      <w:ins w:id="143" w:author="Johnny Pang" w:date="2022-04-17T14:09:00Z">
        <w:del w:id="144" w:author="Keith Wong" w:date="2022-12-01T08:58:00Z">
          <w:r w:rsidR="00FD0E3E" w:rsidDel="005819B1">
            <w:delText>N/A</w:delText>
          </w:r>
        </w:del>
      </w:ins>
      <w:del w:id="145" w:author="Keith Wong" w:date="2022-12-01T08:58:00Z">
        <w:r w:rsidR="002D2C6E" w:rsidDel="005819B1">
          <w:delText xml:space="preserve"> </w:delText>
        </w:r>
      </w:del>
    </w:p>
    <w:p w14:paraId="1568630E" w14:textId="264064CA" w:rsidR="008F17A5" w:rsidRPr="00F97DD9" w:rsidDel="00FD0E3E" w:rsidRDefault="6AA4EC23" w:rsidP="0026214A">
      <w:pPr>
        <w:pStyle w:val="Heading2"/>
        <w:tabs>
          <w:tab w:val="clear" w:pos="720"/>
          <w:tab w:val="num" w:pos="2160"/>
        </w:tabs>
        <w:rPr>
          <w:del w:id="146" w:author="Johnny Pang" w:date="2022-04-17T14:10:00Z"/>
        </w:rPr>
      </w:pPr>
      <w:del w:id="147" w:author="Johnny Pang" w:date="2022-04-17T14:10:00Z">
        <w:r w:rsidDel="00FD0E3E">
          <w:delText>Intent</w:delText>
        </w:r>
      </w:del>
    </w:p>
    <w:p w14:paraId="60ACDA6A" w14:textId="0D2CA0DC" w:rsidR="008F17A5" w:rsidRPr="006136D9" w:rsidDel="00FD0E3E" w:rsidRDefault="008F17A5" w:rsidP="00826FC9">
      <w:pPr>
        <w:ind w:left="720"/>
        <w:rPr>
          <w:del w:id="148" w:author="Johnny Pang" w:date="2022-04-17T14:10:00Z"/>
          <w:i/>
        </w:rPr>
      </w:pPr>
      <w:del w:id="149" w:author="Johnny Pang" w:date="2022-04-17T14:10:00Z">
        <w:r w:rsidRPr="006136D9" w:rsidDel="00FD0E3E">
          <w:rPr>
            <w:i/>
            <w:highlight w:val="yellow"/>
          </w:rPr>
          <w:delText>[Consultant to include instructions related to scheduling or method of construction if project materials have been pre-ordered by the Region.]</w:delText>
        </w:r>
      </w:del>
    </w:p>
    <w:p w14:paraId="6243F58A" w14:textId="77777777" w:rsidR="008F17A5" w:rsidRPr="00F97DD9" w:rsidRDefault="6AA4EC23" w:rsidP="0026214A">
      <w:pPr>
        <w:pStyle w:val="Heading2"/>
        <w:tabs>
          <w:tab w:val="clear" w:pos="720"/>
          <w:tab w:val="num" w:pos="2160"/>
        </w:tabs>
      </w:pPr>
      <w:r>
        <w:t>Material Certification</w:t>
      </w:r>
    </w:p>
    <w:p w14:paraId="642F9196" w14:textId="77777777" w:rsidR="008F17A5" w:rsidRPr="00EE4928" w:rsidRDefault="008F17A5" w:rsidP="00DF740E">
      <w:pPr>
        <w:pStyle w:val="Heading3"/>
      </w:pPr>
      <w:r w:rsidRPr="00EE4928">
        <w:t xml:space="preserve">Submit the manufacturers’ test data and certification that all pipe materials meet the requirements of this Section at least ten (10) Working Days prior to commencing the Work.  Include the manufacturer's drawings, information and shop drawings, </w:t>
      </w:r>
      <w:proofErr w:type="gramStart"/>
      <w:r w:rsidRPr="00EE4928">
        <w:t>where</w:t>
      </w:r>
      <w:proofErr w:type="gramEnd"/>
      <w:r w:rsidRPr="00EE4928">
        <w:t xml:space="preserve"> pertinent. </w:t>
      </w:r>
      <w:r w:rsidR="00CF5AFA">
        <w:t xml:space="preserve"> </w:t>
      </w:r>
      <w:r w:rsidRPr="00EE4928">
        <w:t xml:space="preserve">Provide </w:t>
      </w:r>
      <w:r w:rsidR="0061552A">
        <w:t>Affidavit of Compliance</w:t>
      </w:r>
      <w:r w:rsidRPr="00EE4928">
        <w:t xml:space="preserve"> as per:</w:t>
      </w:r>
    </w:p>
    <w:p w14:paraId="0FF11B42" w14:textId="61D0065D" w:rsidR="008F17A5" w:rsidRPr="0061552A" w:rsidRDefault="0061552A" w:rsidP="008543A1">
      <w:pPr>
        <w:pStyle w:val="Heading4"/>
        <w:rPr>
          <w:highlight w:val="yellow"/>
        </w:rPr>
      </w:pPr>
      <w:del w:id="150" w:author="Johnny Pang" w:date="2022-04-17T14:10:00Z">
        <w:r w:rsidRPr="0061552A" w:rsidDel="00FD0E3E">
          <w:rPr>
            <w:highlight w:val="yellow"/>
          </w:rPr>
          <w:delText>[</w:delText>
        </w:r>
      </w:del>
      <w:r w:rsidR="008F17A5" w:rsidRPr="0061552A">
        <w:rPr>
          <w:highlight w:val="yellow"/>
        </w:rPr>
        <w:t>Section 6.3 – Ve</w:t>
      </w:r>
      <w:r w:rsidRPr="0061552A">
        <w:rPr>
          <w:highlight w:val="yellow"/>
        </w:rPr>
        <w:t>rification, ANSI/AWWA C301 (C</w:t>
      </w:r>
      <w:r w:rsidR="008F17A5" w:rsidRPr="0061552A">
        <w:rPr>
          <w:highlight w:val="yellow"/>
        </w:rPr>
        <w:t>oncrete pipe)</w:t>
      </w:r>
      <w:del w:id="151" w:author="Johnny Pang" w:date="2022-04-17T14:10:00Z">
        <w:r w:rsidRPr="0061552A" w:rsidDel="00FD0E3E">
          <w:rPr>
            <w:highlight w:val="yellow"/>
          </w:rPr>
          <w:delText>]</w:delText>
        </w:r>
      </w:del>
      <w:r w:rsidR="008F17A5" w:rsidRPr="0061552A">
        <w:rPr>
          <w:highlight w:val="yellow"/>
        </w:rPr>
        <w:t xml:space="preserve"> </w:t>
      </w:r>
    </w:p>
    <w:p w14:paraId="2FAF7ECE" w14:textId="64AE968D" w:rsidR="008F17A5" w:rsidRPr="0061552A" w:rsidDel="005819B1" w:rsidRDefault="0061552A" w:rsidP="008543A1">
      <w:pPr>
        <w:pStyle w:val="Heading4"/>
        <w:rPr>
          <w:del w:id="152" w:author="Keith Wong" w:date="2022-12-01T08:58:00Z"/>
          <w:highlight w:val="yellow"/>
        </w:rPr>
      </w:pPr>
      <w:del w:id="153" w:author="Keith Wong" w:date="2022-12-01T08:58:00Z">
        <w:r w:rsidRPr="0061552A" w:rsidDel="005819B1">
          <w:rPr>
            <w:highlight w:val="yellow"/>
          </w:rPr>
          <w:delText>[</w:delText>
        </w:r>
        <w:r w:rsidR="008F17A5" w:rsidRPr="0061552A" w:rsidDel="005819B1">
          <w:rPr>
            <w:highlight w:val="yellow"/>
          </w:rPr>
          <w:delText>Section 6.3 – Verification, ANSI/AWWA C900</w:delText>
        </w:r>
        <w:r w:rsidR="00C52872" w:rsidDel="005819B1">
          <w:rPr>
            <w:highlight w:val="yellow"/>
          </w:rPr>
          <w:delText xml:space="preserve"> </w:delText>
        </w:r>
        <w:r w:rsidR="008F17A5" w:rsidRPr="0061552A" w:rsidDel="005819B1">
          <w:rPr>
            <w:highlight w:val="yellow"/>
          </w:rPr>
          <w:delText>(PVC pipe)</w:delText>
        </w:r>
        <w:r w:rsidRPr="0061552A" w:rsidDel="005819B1">
          <w:rPr>
            <w:highlight w:val="yellow"/>
          </w:rPr>
          <w:delText>]</w:delText>
        </w:r>
      </w:del>
    </w:p>
    <w:p w14:paraId="7920106A" w14:textId="0A0CC06E" w:rsidR="0061552A" w:rsidRPr="00EE7006" w:rsidDel="00FD0E3E" w:rsidRDefault="0061552A" w:rsidP="005339D0">
      <w:pPr>
        <w:pStyle w:val="Heading4"/>
        <w:rPr>
          <w:del w:id="154" w:author="Johnny Pang" w:date="2022-04-17T14:10:00Z"/>
          <w:highlight w:val="yellow"/>
          <w:lang w:val="fr-FR"/>
        </w:rPr>
      </w:pPr>
      <w:del w:id="155" w:author="Johnny Pang" w:date="2022-04-17T14:10:00Z">
        <w:r w:rsidRPr="00EE7006" w:rsidDel="00FD0E3E">
          <w:rPr>
            <w:highlight w:val="yellow"/>
            <w:lang w:val="fr-FR"/>
          </w:rPr>
          <w:delText xml:space="preserve">[Section 6.3 – Verification, ANSI/AWWA C906 (PE </w:delText>
        </w:r>
        <w:r w:rsidR="00A06DA1" w:rsidRPr="00EE7006" w:rsidDel="00FD0E3E">
          <w:rPr>
            <w:highlight w:val="yellow"/>
            <w:lang w:val="fr-FR"/>
          </w:rPr>
          <w:delText>p</w:delText>
        </w:r>
        <w:r w:rsidRPr="00EE7006" w:rsidDel="00FD0E3E">
          <w:rPr>
            <w:highlight w:val="yellow"/>
            <w:lang w:val="fr-FR"/>
          </w:rPr>
          <w:delText>ipe)]</w:delText>
        </w:r>
      </w:del>
    </w:p>
    <w:p w14:paraId="5E22ADEA" w14:textId="15F07D03" w:rsidR="008F17A5" w:rsidRPr="0061552A" w:rsidDel="00FD0E3E" w:rsidRDefault="0061552A" w:rsidP="008543A1">
      <w:pPr>
        <w:pStyle w:val="Heading4"/>
        <w:rPr>
          <w:del w:id="156" w:author="Johnny Pang" w:date="2022-04-17T14:10:00Z"/>
          <w:highlight w:val="yellow"/>
        </w:rPr>
      </w:pPr>
      <w:del w:id="157" w:author="Johnny Pang" w:date="2022-04-17T14:10:00Z">
        <w:r w:rsidRPr="0061552A" w:rsidDel="00FD0E3E">
          <w:rPr>
            <w:highlight w:val="yellow"/>
          </w:rPr>
          <w:delText>[</w:delText>
        </w:r>
        <w:r w:rsidR="008F17A5" w:rsidRPr="0061552A" w:rsidDel="00FD0E3E">
          <w:rPr>
            <w:highlight w:val="yellow"/>
          </w:rPr>
          <w:delText>Section 6.3 – Verification, ANSI/AWWA C909 (PVCO pipe)</w:delText>
        </w:r>
        <w:r w:rsidRPr="0061552A" w:rsidDel="00FD0E3E">
          <w:rPr>
            <w:highlight w:val="yellow"/>
          </w:rPr>
          <w:delText>]</w:delText>
        </w:r>
      </w:del>
    </w:p>
    <w:p w14:paraId="7376CA23" w14:textId="244154D5" w:rsidR="008F17A5" w:rsidRPr="0061552A" w:rsidRDefault="0061552A" w:rsidP="008543A1">
      <w:pPr>
        <w:pStyle w:val="Heading4"/>
        <w:rPr>
          <w:highlight w:val="yellow"/>
        </w:rPr>
      </w:pPr>
      <w:del w:id="158" w:author="Johnny Pang" w:date="2022-04-17T14:10:00Z">
        <w:r w:rsidRPr="0061552A" w:rsidDel="00FD0E3E">
          <w:rPr>
            <w:highlight w:val="yellow"/>
          </w:rPr>
          <w:delText>[</w:delText>
        </w:r>
      </w:del>
      <w:r w:rsidR="008F17A5" w:rsidRPr="0061552A">
        <w:rPr>
          <w:highlight w:val="yellow"/>
        </w:rPr>
        <w:t>Section 6.3 – Verifica</w:t>
      </w:r>
      <w:r w:rsidRPr="0061552A">
        <w:rPr>
          <w:highlight w:val="yellow"/>
        </w:rPr>
        <w:t>tion, ANSI/AWWA C200</w:t>
      </w:r>
      <w:r w:rsidR="00C05CF1">
        <w:rPr>
          <w:highlight w:val="yellow"/>
        </w:rPr>
        <w:t xml:space="preserve"> </w:t>
      </w:r>
      <w:r w:rsidRPr="0061552A">
        <w:rPr>
          <w:highlight w:val="yellow"/>
        </w:rPr>
        <w:t>(S</w:t>
      </w:r>
      <w:r w:rsidR="008F17A5" w:rsidRPr="0061552A">
        <w:rPr>
          <w:highlight w:val="yellow"/>
        </w:rPr>
        <w:t>teel pipe)</w:t>
      </w:r>
      <w:del w:id="159" w:author="Johnny Pang" w:date="2022-04-17T14:10:00Z">
        <w:r w:rsidRPr="0061552A" w:rsidDel="00FD0E3E">
          <w:rPr>
            <w:highlight w:val="yellow"/>
          </w:rPr>
          <w:delText>]</w:delText>
        </w:r>
      </w:del>
    </w:p>
    <w:p w14:paraId="4D0C7879" w14:textId="3094B2FA" w:rsidR="002C3128" w:rsidDel="00F62D5F" w:rsidRDefault="008F17A5">
      <w:pPr>
        <w:pStyle w:val="Heading3"/>
        <w:numPr>
          <w:ilvl w:val="2"/>
          <w:numId w:val="0"/>
        </w:numPr>
        <w:ind w:left="1440"/>
        <w:rPr>
          <w:del w:id="160" w:author="Axel Ouillet" w:date="2022-03-23T14:54:00Z"/>
          <w:i/>
        </w:rPr>
      </w:pPr>
      <w:del w:id="161" w:author="Axel Ouillet" w:date="2022-03-23T14:54:00Z">
        <w:r w:rsidRPr="00BC59EF" w:rsidDel="00F62D5F">
          <w:rPr>
            <w:i/>
            <w:highlight w:val="yellow"/>
          </w:rPr>
          <w:delText>[</w:delText>
        </w:r>
        <w:r w:rsidR="009C7592" w:rsidDel="00F62D5F">
          <w:rPr>
            <w:i/>
            <w:highlight w:val="yellow"/>
          </w:rPr>
          <w:delText xml:space="preserve">Ductile Iron pipe is no longer used for watermains, </w:delText>
        </w:r>
        <w:r w:rsidRPr="00BC59EF" w:rsidDel="00F62D5F">
          <w:rPr>
            <w:i/>
            <w:highlight w:val="yellow"/>
          </w:rPr>
          <w:delText xml:space="preserve">Consultant to amend if ductile iron is required to be included in this Section for project </w:delText>
        </w:r>
        <w:r w:rsidR="00424A0A" w:rsidDel="00F62D5F">
          <w:rPr>
            <w:i/>
            <w:highlight w:val="yellow"/>
          </w:rPr>
          <w:delText xml:space="preserve">specific </w:delText>
        </w:r>
        <w:r w:rsidRPr="00BC59EF" w:rsidDel="00F62D5F">
          <w:rPr>
            <w:i/>
            <w:highlight w:val="yellow"/>
          </w:rPr>
          <w:delText>requirements</w:delText>
        </w:r>
        <w:r w:rsidR="00424A0A" w:rsidDel="00F62D5F">
          <w:rPr>
            <w:i/>
            <w:highlight w:val="yellow"/>
          </w:rPr>
          <w:delText>.</w:delText>
        </w:r>
        <w:r w:rsidRPr="00BC59EF" w:rsidDel="00F62D5F">
          <w:rPr>
            <w:i/>
            <w:highlight w:val="yellow"/>
          </w:rPr>
          <w:delText>]</w:delText>
        </w:r>
      </w:del>
    </w:p>
    <w:p w14:paraId="7A642584" w14:textId="77777777" w:rsidR="00963CB8" w:rsidRPr="00E872ED" w:rsidRDefault="00963CB8" w:rsidP="002C3128">
      <w:pPr>
        <w:pStyle w:val="Heading2"/>
      </w:pPr>
      <w:r w:rsidRPr="00E872ED">
        <w:lastRenderedPageBreak/>
        <w:t>Materials and Chemicals</w:t>
      </w:r>
    </w:p>
    <w:p w14:paraId="2F35A2A4" w14:textId="665707DC" w:rsidR="008F17A5" w:rsidRPr="004C6068" w:rsidRDefault="00050B67" w:rsidP="00963CB8">
      <w:pPr>
        <w:pStyle w:val="Heading3"/>
      </w:pPr>
      <w:r>
        <w:t>In accordance with the Region’s Municipal Drinking Water License, a</w:t>
      </w:r>
      <w:r w:rsidR="008A4347" w:rsidRPr="00E872ED">
        <w:t xml:space="preserve">ll </w:t>
      </w:r>
      <w:r w:rsidR="006F01FD" w:rsidRPr="00E872ED">
        <w:t>chemical</w:t>
      </w:r>
      <w:r w:rsidR="006F01FD" w:rsidRPr="00E464FE">
        <w:t xml:space="preserve">s </w:t>
      </w:r>
      <w:r w:rsidR="008A4347" w:rsidRPr="004C6068">
        <w:t>and</w:t>
      </w:r>
      <w:r>
        <w:t xml:space="preserve"> </w:t>
      </w:r>
      <w:r w:rsidR="008A4347" w:rsidRPr="004C6068">
        <w:t>materials</w:t>
      </w:r>
      <w:r w:rsidR="00EE169B" w:rsidRPr="004C6068">
        <w:t xml:space="preserve"> used in the alteration or operation of the drinking water system that </w:t>
      </w:r>
      <w:proofErr w:type="gramStart"/>
      <w:r w:rsidR="00EE169B" w:rsidRPr="004C6068">
        <w:t>come into contact with</w:t>
      </w:r>
      <w:proofErr w:type="gramEnd"/>
      <w:r w:rsidR="00EE169B" w:rsidRPr="004C6068">
        <w:t xml:space="preserve"> potable water within the system shall meet </w:t>
      </w:r>
      <w:r w:rsidR="006F01FD" w:rsidRPr="004C6068">
        <w:t>all applicable standards set by both</w:t>
      </w:r>
      <w:r w:rsidR="006F01FD" w:rsidRPr="00E872ED">
        <w:t xml:space="preserve"> ANSI/NSF 61 and ANSI/NSF 60</w:t>
      </w:r>
      <w:r w:rsidR="00761CFF" w:rsidRPr="00E872ED">
        <w:t xml:space="preserve">, with the </w:t>
      </w:r>
      <w:r w:rsidR="00761CFF" w:rsidRPr="00E464FE">
        <w:t>following exemptions:</w:t>
      </w:r>
    </w:p>
    <w:p w14:paraId="4B3E29B8" w14:textId="7C3E45F3" w:rsidR="00F652BE" w:rsidRPr="00E872ED" w:rsidRDefault="00761CFF" w:rsidP="00132A18">
      <w:pPr>
        <w:pStyle w:val="Heading4"/>
      </w:pPr>
      <w:r w:rsidRPr="0026214A">
        <w:t xml:space="preserve">Water pipe and fittings </w:t>
      </w:r>
      <w:r w:rsidR="00D01EFA" w:rsidRPr="0026214A">
        <w:t>meeting AWWA specifications made from ductile iron, cast iron, PVC,</w:t>
      </w:r>
      <w:r w:rsidR="00F652BE" w:rsidRPr="0026214A">
        <w:t xml:space="preserve"> </w:t>
      </w:r>
      <w:proofErr w:type="spellStart"/>
      <w:r w:rsidR="00D01EFA" w:rsidRPr="0026214A">
        <w:t>fibre</w:t>
      </w:r>
      <w:proofErr w:type="spellEnd"/>
      <w:r w:rsidR="00D01EFA" w:rsidRPr="0026214A">
        <w:t xml:space="preserve"> and/or steel wire reinforced cement pipe or </w:t>
      </w:r>
      <w:r w:rsidR="00ED5AE3" w:rsidRPr="00E872ED">
        <w:t>high-density</w:t>
      </w:r>
      <w:r w:rsidR="00D01EFA" w:rsidRPr="0026214A">
        <w:t xml:space="preserve"> poly</w:t>
      </w:r>
      <w:r w:rsidR="00F652BE" w:rsidRPr="0026214A">
        <w:t>ethylene (HDPE)</w:t>
      </w:r>
    </w:p>
    <w:p w14:paraId="695A244E" w14:textId="3F1BD776" w:rsidR="00F652BE" w:rsidRPr="004C6068" w:rsidRDefault="00E9662D" w:rsidP="00132A18">
      <w:pPr>
        <w:pStyle w:val="Heading4"/>
      </w:pPr>
      <w:r w:rsidRPr="00E464FE">
        <w:t>C</w:t>
      </w:r>
      <w:r w:rsidRPr="004C6068">
        <w:t xml:space="preserve">ement mortar for </w:t>
      </w:r>
      <w:r w:rsidR="00ED5AE3" w:rsidRPr="004C6068">
        <w:t>watermain</w:t>
      </w:r>
      <w:r w:rsidRPr="004C6068">
        <w:t xml:space="preserve"> lining and for water contacting surfaces of concrete </w:t>
      </w:r>
      <w:r w:rsidR="00F02F7E" w:rsidRPr="004C6068">
        <w:t>structures</w:t>
      </w:r>
      <w:r w:rsidRPr="004C6068">
        <w:t xml:space="preserve"> made from washed aggregates and </w:t>
      </w:r>
      <w:r w:rsidR="00F02F7E" w:rsidRPr="004C6068">
        <w:t>Portland</w:t>
      </w:r>
      <w:r w:rsidRPr="004C6068">
        <w:t xml:space="preserve"> cement</w:t>
      </w:r>
    </w:p>
    <w:p w14:paraId="000765DF" w14:textId="4C9731CE" w:rsidR="00E9662D" w:rsidRPr="004C6068" w:rsidRDefault="00F02F7E" w:rsidP="00132A18">
      <w:pPr>
        <w:pStyle w:val="Heading4"/>
      </w:pPr>
      <w:r w:rsidRPr="004C6068">
        <w:t>Gaskets made from NSF approved materials</w:t>
      </w:r>
    </w:p>
    <w:p w14:paraId="5F5E854C" w14:textId="7ED4B19B" w:rsidR="00F02F7E" w:rsidRPr="004C6068" w:rsidRDefault="00F02F7E" w:rsidP="00132A18">
      <w:pPr>
        <w:pStyle w:val="Heading4"/>
      </w:pPr>
      <w:r w:rsidRPr="004C6068">
        <w:t>Food grade oils and lubricants</w:t>
      </w:r>
      <w:r w:rsidR="00CA180F" w:rsidRPr="004C6068">
        <w:t xml:space="preserve">, food grade antifreeze, and other food grade chemicals and materials that are compatible for </w:t>
      </w:r>
      <w:r w:rsidR="00ED5AE3" w:rsidRPr="004C6068">
        <w:t>drinking</w:t>
      </w:r>
      <w:r w:rsidR="00CA180F" w:rsidRPr="004C6068">
        <w:t xml:space="preserve"> water use that may come into contact with </w:t>
      </w:r>
      <w:r w:rsidR="00ED5AE3" w:rsidRPr="004C6068">
        <w:t>drinking</w:t>
      </w:r>
      <w:r w:rsidR="00CA180F" w:rsidRPr="004C6068">
        <w:t xml:space="preserve"> </w:t>
      </w:r>
      <w:proofErr w:type="gramStart"/>
      <w:r w:rsidR="00CA180F" w:rsidRPr="004C6068">
        <w:t>water, but</w:t>
      </w:r>
      <w:proofErr w:type="gramEnd"/>
      <w:r w:rsidR="00CA180F" w:rsidRPr="004C6068">
        <w:t xml:space="preserve"> are not added directly to drinking water</w:t>
      </w:r>
      <w:r w:rsidR="008D67EC">
        <w:t>.</w:t>
      </w:r>
      <w:r w:rsidR="00CA180F" w:rsidRPr="004C6068">
        <w:t xml:space="preserve"> </w:t>
      </w:r>
    </w:p>
    <w:p w14:paraId="37AD4638" w14:textId="77777777" w:rsidR="008F17A5" w:rsidRPr="000C77FB" w:rsidRDefault="6AA4EC23" w:rsidP="0026214A">
      <w:pPr>
        <w:pStyle w:val="Heading2"/>
        <w:tabs>
          <w:tab w:val="clear" w:pos="720"/>
          <w:tab w:val="num" w:pos="2160"/>
        </w:tabs>
      </w:pPr>
      <w:r>
        <w:t>Shop Drawings</w:t>
      </w:r>
    </w:p>
    <w:p w14:paraId="0D6BA79E" w14:textId="1944AAB6" w:rsidR="008F17A5" w:rsidRPr="00BF2C46" w:rsidRDefault="008F17A5" w:rsidP="00DF740E">
      <w:pPr>
        <w:pStyle w:val="Heading3"/>
      </w:pPr>
      <w:r w:rsidRPr="00BF2C46">
        <w:t xml:space="preserve">Submit </w:t>
      </w:r>
      <w:r w:rsidR="007B6822">
        <w:t>S</w:t>
      </w:r>
      <w:r w:rsidRPr="00BF2C46">
        <w:t xml:space="preserve">hop </w:t>
      </w:r>
      <w:r w:rsidR="007B6822">
        <w:t>D</w:t>
      </w:r>
      <w:r w:rsidRPr="00BF2C46">
        <w:t xml:space="preserve">rawings in accordance with </w:t>
      </w:r>
      <w:r w:rsidRPr="00A07715">
        <w:rPr>
          <w:rPrChange w:id="162" w:author="Radulovic, Nicole" w:date="2022-11-01T14:03:00Z">
            <w:rPr>
              <w:highlight w:val="yellow"/>
            </w:rPr>
          </w:rPrChange>
        </w:rPr>
        <w:t>Section 01300 – Submittals</w:t>
      </w:r>
      <w:r w:rsidRPr="00A07715">
        <w:t>.</w:t>
      </w:r>
    </w:p>
    <w:p w14:paraId="760A00A2" w14:textId="33E6C7B7" w:rsidR="00B804BD" w:rsidRPr="00BF2C46" w:rsidRDefault="00B804BD" w:rsidP="00DF740E">
      <w:pPr>
        <w:pStyle w:val="Heading3"/>
      </w:pPr>
      <w:r>
        <w:t xml:space="preserve">Submit </w:t>
      </w:r>
      <w:r w:rsidR="007B6822">
        <w:t>S</w:t>
      </w:r>
      <w:r>
        <w:t xml:space="preserve">hop </w:t>
      </w:r>
      <w:r w:rsidR="007B6822">
        <w:t>D</w:t>
      </w:r>
      <w:r>
        <w:t xml:space="preserve">rawings for all watermain fittings, valves, thrust restraints, couplings, </w:t>
      </w:r>
      <w:proofErr w:type="gramStart"/>
      <w:r w:rsidR="00CB704C">
        <w:t>hydrants</w:t>
      </w:r>
      <w:proofErr w:type="gramEnd"/>
      <w:r w:rsidR="00CB704C">
        <w:t xml:space="preserve"> </w:t>
      </w:r>
      <w:r>
        <w:t>and all other appurtenances</w:t>
      </w:r>
      <w:r w:rsidR="00141B04">
        <w:t>.</w:t>
      </w:r>
      <w:r>
        <w:t xml:space="preserve"> </w:t>
      </w:r>
    </w:p>
    <w:p w14:paraId="52474345" w14:textId="1A0F3D6D" w:rsidR="40B1D7C8" w:rsidRDefault="40B1D7C8" w:rsidP="0026214A">
      <w:pPr>
        <w:pStyle w:val="Heading3"/>
        <w:rPr>
          <w:rFonts w:eastAsia="Calibri" w:cs="Calibri"/>
        </w:rPr>
      </w:pPr>
      <w:r>
        <w:t>Submit the following</w:t>
      </w:r>
      <w:r w:rsidR="00575EE9">
        <w:t xml:space="preserve"> for </w:t>
      </w:r>
      <w:r w:rsidR="00424A0A">
        <w:t>all</w:t>
      </w:r>
      <w:r>
        <w:t xml:space="preserve"> valves</w:t>
      </w:r>
      <w:r w:rsidR="00E81AC9">
        <w:t>, as applicable</w:t>
      </w:r>
      <w:r>
        <w:t>:</w:t>
      </w:r>
    </w:p>
    <w:p w14:paraId="6F4FA2C5" w14:textId="756B5F07" w:rsidR="4C7DD0AA" w:rsidRPr="00B10756" w:rsidRDefault="4C7DD0AA" w:rsidP="0026214A">
      <w:pPr>
        <w:pStyle w:val="Heading4"/>
        <w:rPr>
          <w:rFonts w:eastAsia="Calibri" w:cs="Calibri"/>
        </w:rPr>
      </w:pPr>
      <w:r>
        <w:t xml:space="preserve">Valve list showing valve torque </w:t>
      </w:r>
      <w:proofErr w:type="gramStart"/>
      <w:r>
        <w:t>requirements;</w:t>
      </w:r>
      <w:proofErr w:type="gramEnd"/>
    </w:p>
    <w:p w14:paraId="4BB072DF" w14:textId="69B13FB0" w:rsidR="4C7DD0AA" w:rsidRDefault="4C7DD0AA" w:rsidP="0026214A">
      <w:pPr>
        <w:pStyle w:val="Heading4"/>
        <w:rPr>
          <w:rFonts w:eastAsia="Calibri" w:cs="Calibri"/>
        </w:rPr>
      </w:pPr>
      <w:r>
        <w:t>Summary list showing valve</w:t>
      </w:r>
      <w:r w:rsidR="00575ECD">
        <w:t xml:space="preserve"> locations</w:t>
      </w:r>
      <w:r>
        <w:t xml:space="preserve"> size, type of operator, </w:t>
      </w:r>
      <w:r w:rsidR="00807A31">
        <w:t xml:space="preserve">number of turns to </w:t>
      </w:r>
      <w:r w:rsidR="0033001F">
        <w:t xml:space="preserve">open, </w:t>
      </w:r>
      <w:r>
        <w:t xml:space="preserve">valve class and </w:t>
      </w:r>
      <w:proofErr w:type="gramStart"/>
      <w:r>
        <w:t>material;</w:t>
      </w:r>
      <w:proofErr w:type="gramEnd"/>
    </w:p>
    <w:p w14:paraId="53D6625F" w14:textId="4FE53AD2" w:rsidR="4C7DD0AA" w:rsidRDefault="6855F13E" w:rsidP="0026214A">
      <w:pPr>
        <w:pStyle w:val="Heading4"/>
        <w:rPr>
          <w:rFonts w:eastAsia="Calibri" w:cs="Calibri"/>
        </w:rPr>
      </w:pPr>
      <w:r>
        <w:t>Submit Manufacturer’s complete catalogue information, descriptive literature, specifications, and identification of materials of construction</w:t>
      </w:r>
      <w:r w:rsidR="23967C7F">
        <w:t>.</w:t>
      </w:r>
    </w:p>
    <w:p w14:paraId="78C73571" w14:textId="0F463922" w:rsidR="008F17A5" w:rsidRDefault="00B804BD" w:rsidP="00DF740E">
      <w:pPr>
        <w:pStyle w:val="Heading3"/>
      </w:pPr>
      <w:r>
        <w:t xml:space="preserve">Submit shop drawings for precast </w:t>
      </w:r>
      <w:r w:rsidR="00824C94">
        <w:t xml:space="preserve">valve </w:t>
      </w:r>
      <w:r w:rsidR="008F17A5" w:rsidRPr="00BF2C46">
        <w:t>chambers</w:t>
      </w:r>
      <w:r>
        <w:t xml:space="preserve"> </w:t>
      </w:r>
      <w:r w:rsidR="00B55833">
        <w:t xml:space="preserve">in accordance with </w:t>
      </w:r>
      <w:r w:rsidR="00B55833" w:rsidRPr="00A07715">
        <w:t>Section</w:t>
      </w:r>
      <w:r w:rsidR="00FB27B4" w:rsidRPr="00A07715">
        <w:t xml:space="preserve"> </w:t>
      </w:r>
      <w:r w:rsidR="00FB27B4" w:rsidRPr="00A07715">
        <w:rPr>
          <w:rPrChange w:id="163" w:author="Radulovic, Nicole" w:date="2022-11-01T14:03:00Z">
            <w:rPr>
              <w:highlight w:val="yellow"/>
            </w:rPr>
          </w:rPrChange>
        </w:rPr>
        <w:t xml:space="preserve">02631 </w:t>
      </w:r>
      <w:r w:rsidR="009C103F" w:rsidRPr="00A07715">
        <w:rPr>
          <w:rPrChange w:id="164" w:author="Radulovic, Nicole" w:date="2022-11-01T14:03:00Z">
            <w:rPr>
              <w:highlight w:val="yellow"/>
            </w:rPr>
          </w:rPrChange>
        </w:rPr>
        <w:t xml:space="preserve">- </w:t>
      </w:r>
      <w:r w:rsidR="00FB27B4" w:rsidRPr="00A07715">
        <w:rPr>
          <w:rPrChange w:id="165" w:author="Radulovic, Nicole" w:date="2022-11-01T14:03:00Z">
            <w:rPr>
              <w:highlight w:val="yellow"/>
            </w:rPr>
          </w:rPrChange>
        </w:rPr>
        <w:t>Maintenance Holes, Catch Basins, Ditch Inlets and Valve Chambers</w:t>
      </w:r>
      <w:r w:rsidR="00FB27B4" w:rsidRPr="00A07715">
        <w:t>.</w:t>
      </w:r>
    </w:p>
    <w:p w14:paraId="3EC42B22" w14:textId="062EB46F" w:rsidR="00824C94" w:rsidRPr="00BF2C46" w:rsidRDefault="55941C33" w:rsidP="00DF740E">
      <w:pPr>
        <w:pStyle w:val="Heading3"/>
      </w:pPr>
      <w:r>
        <w:t xml:space="preserve">Submit certification that </w:t>
      </w:r>
      <w:r w:rsidR="61E77194">
        <w:t>materials</w:t>
      </w:r>
      <w:r w:rsidR="6C00CD78">
        <w:t xml:space="preserve">, including coatings, </w:t>
      </w:r>
      <w:r w:rsidR="61E77194">
        <w:t>and chemicals</w:t>
      </w:r>
      <w:r>
        <w:t xml:space="preserve"> in contact with potable water are National Sanitation Foundation (NSF)</w:t>
      </w:r>
      <w:r w:rsidR="629FF8FA">
        <w:t xml:space="preserve">/ANSI </w:t>
      </w:r>
      <w:r>
        <w:t>61</w:t>
      </w:r>
      <w:r w:rsidR="629FF8FA">
        <w:t xml:space="preserve"> </w:t>
      </w:r>
      <w:r w:rsidR="49789AE2">
        <w:t>and NSF</w:t>
      </w:r>
      <w:r w:rsidR="6C00CD78">
        <w:t xml:space="preserve">/ANSI 60 </w:t>
      </w:r>
      <w:proofErr w:type="gramStart"/>
      <w:r w:rsidR="629FF8FA">
        <w:t>com</w:t>
      </w:r>
      <w:r>
        <w:t xml:space="preserve">pliant, </w:t>
      </w:r>
      <w:r w:rsidR="23020C79">
        <w:t xml:space="preserve"> unless</w:t>
      </w:r>
      <w:proofErr w:type="gramEnd"/>
      <w:r w:rsidR="23020C79">
        <w:t xml:space="preserve"> the </w:t>
      </w:r>
      <w:r w:rsidR="61E77194">
        <w:t xml:space="preserve">materials or chemicals </w:t>
      </w:r>
      <w:r w:rsidR="44A2EE0F">
        <w:t xml:space="preserve">are exempt from </w:t>
      </w:r>
      <w:r w:rsidR="09DB183B">
        <w:t>NSF/ANSI 60 or NSF/ANSI 61</w:t>
      </w:r>
      <w:r w:rsidR="61E77194">
        <w:t xml:space="preserve"> </w:t>
      </w:r>
      <w:r w:rsidR="12E991E7">
        <w:t xml:space="preserve">in accordance with </w:t>
      </w:r>
      <w:r w:rsidR="009C103F">
        <w:t>sub</w:t>
      </w:r>
      <w:r w:rsidR="12E991E7">
        <w:t>section 1.8.</w:t>
      </w:r>
      <w:r w:rsidR="02B7016F">
        <w:t xml:space="preserve"> </w:t>
      </w:r>
    </w:p>
    <w:p w14:paraId="0D5A3427" w14:textId="77777777" w:rsidR="008F17A5" w:rsidRPr="000C77FB" w:rsidRDefault="6AA4EC23" w:rsidP="0026214A">
      <w:pPr>
        <w:pStyle w:val="Heading2"/>
        <w:tabs>
          <w:tab w:val="clear" w:pos="720"/>
          <w:tab w:val="num" w:pos="2160"/>
        </w:tabs>
      </w:pPr>
      <w:r>
        <w:t>Scheduling of Work</w:t>
      </w:r>
    </w:p>
    <w:p w14:paraId="588F78A2" w14:textId="77777777" w:rsidR="008F17A5" w:rsidRPr="00BF2C46" w:rsidRDefault="008F17A5" w:rsidP="00DF740E">
      <w:pPr>
        <w:pStyle w:val="Heading3"/>
      </w:pPr>
      <w:r w:rsidRPr="00BF2C46">
        <w:t xml:space="preserve">Schedule the Work </w:t>
      </w:r>
      <w:proofErr w:type="gramStart"/>
      <w:r w:rsidRPr="00BF2C46">
        <w:t>so as to</w:t>
      </w:r>
      <w:proofErr w:type="gramEnd"/>
      <w:r w:rsidRPr="00BF2C46">
        <w:t xml:space="preserve"> minimize any interruptions to existing services. </w:t>
      </w:r>
    </w:p>
    <w:p w14:paraId="1313CF19" w14:textId="3B708A51" w:rsidR="008F17A5" w:rsidRDefault="008F17A5" w:rsidP="00DF740E">
      <w:pPr>
        <w:pStyle w:val="Heading3"/>
      </w:pPr>
      <w:r w:rsidRPr="00BF2C46">
        <w:t>Submit a schedule of expected interruptions to the Consultant for approval and adhere to the approved interruption schedule. Note: during high demand periods approvals may be delayed (at no cost to the Region) to maintain overall system integrity of service to the community.</w:t>
      </w:r>
      <w:r w:rsidR="00EF6C51">
        <w:t xml:space="preserve"> </w:t>
      </w:r>
      <w:bookmarkStart w:id="166" w:name="_Hlk98939746"/>
      <w:del w:id="167" w:author="Keith Wong" w:date="2022-12-01T08:58:00Z">
        <w:r w:rsidR="00EF6C51" w:rsidRPr="0026214A" w:rsidDel="005819B1">
          <w:rPr>
            <w:i/>
            <w:highlight w:val="yellow"/>
          </w:rPr>
          <w:delText xml:space="preserve">[Consultant to discuss any planned interruptions to Regional or local municipal watermains with Region staff to determine if there </w:delText>
        </w:r>
        <w:r w:rsidR="00F664C3" w:rsidDel="005819B1">
          <w:rPr>
            <w:i/>
            <w:highlight w:val="yellow"/>
          </w:rPr>
          <w:delText xml:space="preserve">are </w:delText>
        </w:r>
        <w:r w:rsidR="00EF6C51" w:rsidRPr="0026214A" w:rsidDel="005819B1">
          <w:rPr>
            <w:i/>
            <w:highlight w:val="yellow"/>
          </w:rPr>
          <w:delText>any restrictions to time of year, special considerations for service interruptions, bypass requirements or system modifications to complete the Work</w:delText>
        </w:r>
        <w:r w:rsidR="00EF6C51" w:rsidDel="005819B1">
          <w:rPr>
            <w:i/>
            <w:highlight w:val="yellow"/>
          </w:rPr>
          <w:delText xml:space="preserve">. Details for any restrictions </w:delText>
        </w:r>
        <w:r w:rsidR="006C1456" w:rsidDel="005819B1">
          <w:rPr>
            <w:i/>
            <w:highlight w:val="yellow"/>
          </w:rPr>
          <w:delText>shall be included in this section</w:delText>
        </w:r>
        <w:r w:rsidR="00EF6C51" w:rsidDel="005819B1">
          <w:rPr>
            <w:i/>
            <w:highlight w:val="yellow"/>
          </w:rPr>
          <w:delText>.  Bid items and details shall be provided for additional Works</w:delText>
        </w:r>
        <w:r w:rsidR="00EF6C51" w:rsidRPr="0026214A" w:rsidDel="005819B1">
          <w:rPr>
            <w:i/>
            <w:highlight w:val="yellow"/>
          </w:rPr>
          <w:delText>]</w:delText>
        </w:r>
        <w:r w:rsidR="00EF6C51" w:rsidDel="005819B1">
          <w:delText xml:space="preserve"> </w:delText>
        </w:r>
      </w:del>
      <w:bookmarkEnd w:id="166"/>
    </w:p>
    <w:p w14:paraId="79FCA94D" w14:textId="48CCB2AE" w:rsidR="006C1456" w:rsidRPr="00BF2C46" w:rsidRDefault="31414F68" w:rsidP="00DF740E">
      <w:pPr>
        <w:pStyle w:val="Heading3"/>
      </w:pPr>
      <w:r>
        <w:lastRenderedPageBreak/>
        <w:t xml:space="preserve">The Contractor shall provide a minimum of 10 Working Days advance notice to </w:t>
      </w:r>
      <w:r w:rsidR="005D2577">
        <w:t>the</w:t>
      </w:r>
      <w:r>
        <w:t xml:space="preserve"> Region for scheduling operation of any valves or system modifications.</w:t>
      </w:r>
    </w:p>
    <w:p w14:paraId="6CF7EA27" w14:textId="7260D58C" w:rsidR="008F17A5" w:rsidRPr="00BF2C46" w:rsidRDefault="37863389" w:rsidP="00DF740E">
      <w:pPr>
        <w:pStyle w:val="Heading3"/>
      </w:pPr>
      <w:r>
        <w:t xml:space="preserve">Notify the Consultant </w:t>
      </w:r>
      <w:r w:rsidR="5655CFE2">
        <w:t xml:space="preserve">and Region </w:t>
      </w:r>
      <w:r>
        <w:t>a minimum of 24 hours in advance of any interruptions in service.</w:t>
      </w:r>
    </w:p>
    <w:p w14:paraId="7DDECBAE" w14:textId="5D91CAF5" w:rsidR="008F17A5" w:rsidRPr="00BF2C46" w:rsidRDefault="37863389" w:rsidP="00DF740E">
      <w:pPr>
        <w:pStyle w:val="Heading3"/>
      </w:pPr>
      <w:r>
        <w:t xml:space="preserve">Do not interrupt </w:t>
      </w:r>
      <w:r w:rsidR="3840E19C">
        <w:t xml:space="preserve">residential or commercial </w:t>
      </w:r>
      <w:r>
        <w:t>water service for more than 3 hours and confine this period to between 10:00 hours and 16:00 hours local time unless otherwise authorized by the Consultant.</w:t>
      </w:r>
    </w:p>
    <w:p w14:paraId="6738D99B" w14:textId="77777777" w:rsidR="008F17A5" w:rsidRPr="00BF2C46" w:rsidRDefault="37863389" w:rsidP="00DF740E">
      <w:pPr>
        <w:pStyle w:val="Heading3"/>
      </w:pPr>
      <w:r>
        <w:t>Notify the fire department of any planned or accidental interruptions of water supply to hydrants.</w:t>
      </w:r>
    </w:p>
    <w:p w14:paraId="0B00F1D8" w14:textId="50AF4DBF" w:rsidR="008F17A5" w:rsidRDefault="008F17A5" w:rsidP="00DF740E">
      <w:pPr>
        <w:pStyle w:val="Heading3"/>
      </w:pPr>
      <w:r w:rsidRPr="00BF2C46">
        <w:t xml:space="preserve">Ensure scheduling of Work accounts for required measures as </w:t>
      </w:r>
      <w:r w:rsidRPr="00FD0E3E">
        <w:t xml:space="preserve">defined in </w:t>
      </w:r>
      <w:r w:rsidRPr="00FD0E3E">
        <w:rPr>
          <w:rPrChange w:id="168" w:author="Johnny Pang" w:date="2022-04-17T14:11:00Z">
            <w:rPr>
              <w:highlight w:val="yellow"/>
            </w:rPr>
          </w:rPrChange>
        </w:rPr>
        <w:t>Section 01550 – Traffic Control</w:t>
      </w:r>
      <w:r w:rsidR="00644F3F" w:rsidRPr="00FD0E3E">
        <w:t xml:space="preserve"> and in accordance with the conditions on the local</w:t>
      </w:r>
      <w:r w:rsidR="00644F3F">
        <w:t xml:space="preserve"> municipal </w:t>
      </w:r>
      <w:r w:rsidR="00D470CD">
        <w:t xml:space="preserve">or Regional </w:t>
      </w:r>
      <w:r w:rsidR="00644F3F">
        <w:t>Road Occupancy Permit</w:t>
      </w:r>
      <w:r w:rsidRPr="00BF2C46">
        <w:t xml:space="preserve">. </w:t>
      </w:r>
      <w:r w:rsidR="00AE2B9F">
        <w:t>Road crossings shall be staged to minimize impacts to traveled lanes</w:t>
      </w:r>
      <w:r w:rsidR="006D46DD">
        <w:t xml:space="preserve"> and may require installation outside of normal working hours after </w:t>
      </w:r>
      <w:r w:rsidR="00D470CD">
        <w:t>19:00 hours</w:t>
      </w:r>
      <w:r w:rsidR="006D46DD">
        <w:t xml:space="preserve"> or on weekends.  </w:t>
      </w:r>
      <w:r w:rsidR="0096258B">
        <w:t xml:space="preserve">The Contractor shall </w:t>
      </w:r>
      <w:r w:rsidR="00C40B37">
        <w:t xml:space="preserve">immediately </w:t>
      </w:r>
      <w:r w:rsidR="0096258B">
        <w:t>notify the Region</w:t>
      </w:r>
      <w:r w:rsidR="00D2213E">
        <w:t xml:space="preserve"> and contact Transportation </w:t>
      </w:r>
      <w:r w:rsidR="005B6683">
        <w:t xml:space="preserve">Roads </w:t>
      </w:r>
      <w:r w:rsidR="002542B5">
        <w:t xml:space="preserve">Operations </w:t>
      </w:r>
      <w:r w:rsidR="00D2213E">
        <w:t>Dispatch at (</w:t>
      </w:r>
      <w:r w:rsidR="00FA77FE">
        <w:t>877</w:t>
      </w:r>
      <w:r w:rsidR="00D2213E">
        <w:t xml:space="preserve">) </w:t>
      </w:r>
      <w:r w:rsidR="00FA77FE">
        <w:t>464</w:t>
      </w:r>
      <w:r w:rsidR="00D2213E">
        <w:t>-</w:t>
      </w:r>
      <w:r w:rsidR="00917110">
        <w:t>9675</w:t>
      </w:r>
      <w:r w:rsidR="00D2213E">
        <w:t xml:space="preserve"> extension 75200 </w:t>
      </w:r>
      <w:r w:rsidR="00516BF4">
        <w:t>for any emergency lane restrictions or i</w:t>
      </w:r>
      <w:r w:rsidR="00B5529C">
        <w:t>nterferenc</w:t>
      </w:r>
      <w:r w:rsidR="00CB723E">
        <w:t xml:space="preserve">e with the </w:t>
      </w:r>
      <w:r w:rsidR="00D929C5">
        <w:t xml:space="preserve">movement of traffic </w:t>
      </w:r>
      <w:r w:rsidR="005C5EB9">
        <w:t xml:space="preserve">outside of </w:t>
      </w:r>
      <w:r w:rsidR="008A5941">
        <w:t xml:space="preserve">the conditions of the Road Occupancy Permit </w:t>
      </w:r>
      <w:r w:rsidR="0081751B">
        <w:t xml:space="preserve">for notification </w:t>
      </w:r>
      <w:r w:rsidR="00214C1E">
        <w:t>to</w:t>
      </w:r>
      <w:r w:rsidR="0081751B">
        <w:t xml:space="preserve"> emergency services</w:t>
      </w:r>
      <w:r w:rsidR="009D2D03">
        <w:t xml:space="preserve">, </w:t>
      </w:r>
      <w:r w:rsidR="00EB6008">
        <w:t>transit authorities</w:t>
      </w:r>
      <w:r w:rsidR="009D2D03">
        <w:t xml:space="preserve"> and </w:t>
      </w:r>
      <w:r w:rsidR="004C7587">
        <w:t xml:space="preserve">commuter </w:t>
      </w:r>
      <w:r w:rsidR="00DC1138">
        <w:t>traffic advisories</w:t>
      </w:r>
      <w:r w:rsidR="00EB6008">
        <w:t>.</w:t>
      </w:r>
    </w:p>
    <w:p w14:paraId="3E4A997A" w14:textId="357E7654" w:rsidR="00A6426B" w:rsidRPr="00432E11" w:rsidRDefault="079FF4CD" w:rsidP="0026214A">
      <w:pPr>
        <w:pStyle w:val="Heading3"/>
        <w:numPr>
          <w:ilvl w:val="2"/>
          <w:numId w:val="3"/>
        </w:numPr>
        <w:tabs>
          <w:tab w:val="clear" w:pos="1440"/>
          <w:tab w:val="num" w:pos="2790"/>
        </w:tabs>
        <w:ind w:left="1350"/>
      </w:pPr>
      <w:r>
        <w:t>The Contractor will</w:t>
      </w:r>
      <w:r w:rsidR="28AACE0E">
        <w:t xml:space="preserve"> be responsible for dewatering </w:t>
      </w:r>
      <w:r>
        <w:t xml:space="preserve">chambers in advance, providing traffic control and safe access to all chambers for all inspections including but not limited to preliminary </w:t>
      </w:r>
      <w:r w:rsidR="4B3496D2">
        <w:t xml:space="preserve">inspections </w:t>
      </w:r>
      <w:r>
        <w:t xml:space="preserve">prior to testing, deficiencies, investigative and warranty inspections. </w:t>
      </w:r>
    </w:p>
    <w:p w14:paraId="343DD0DD" w14:textId="77777777" w:rsidR="008F17A5" w:rsidRPr="00F97DD9" w:rsidRDefault="37863389" w:rsidP="0026214A">
      <w:pPr>
        <w:pStyle w:val="Heading2"/>
        <w:tabs>
          <w:tab w:val="clear" w:pos="720"/>
          <w:tab w:val="num" w:pos="2160"/>
        </w:tabs>
      </w:pPr>
      <w:r>
        <w:t>Measurement and Payment</w:t>
      </w:r>
    </w:p>
    <w:p w14:paraId="1DD5097C" w14:textId="77777777" w:rsidR="0056467B" w:rsidRDefault="0056467B" w:rsidP="0056467B">
      <w:pPr>
        <w:pStyle w:val="Heading3"/>
        <w:numPr>
          <w:ilvl w:val="2"/>
          <w:numId w:val="3"/>
        </w:numPr>
        <w:tabs>
          <w:tab w:val="clear" w:pos="1440"/>
        </w:tabs>
      </w:pPr>
      <w:r>
        <w:t>All costs associated with the work of this Section shall be included in the price for Item No</w:t>
      </w:r>
      <w:commentRangeStart w:id="169"/>
      <w:r>
        <w:t xml:space="preserve">. </w:t>
      </w:r>
      <w:r w:rsidRPr="006973D9">
        <w:rPr>
          <w:highlight w:val="yellow"/>
        </w:rPr>
        <w:t xml:space="preserve">[ </w:t>
      </w:r>
      <w:proofErr w:type="gramStart"/>
      <w:r w:rsidRPr="006973D9">
        <w:rPr>
          <w:highlight w:val="yellow"/>
        </w:rPr>
        <w:t xml:space="preserve">  ]</w:t>
      </w:r>
      <w:proofErr w:type="gramEnd"/>
      <w:r>
        <w:t xml:space="preserve"> </w:t>
      </w:r>
      <w:commentRangeEnd w:id="169"/>
      <w:r w:rsidR="00A07715">
        <w:rPr>
          <w:rStyle w:val="CommentReference"/>
        </w:rPr>
        <w:commentReference w:id="169"/>
      </w:r>
      <w:r>
        <w:t>in the Bid Form.</w:t>
      </w:r>
    </w:p>
    <w:p w14:paraId="42828786" w14:textId="77777777" w:rsidR="00DF740E" w:rsidRDefault="00DF740E" w:rsidP="00DF740E">
      <w:pPr>
        <w:pStyle w:val="Heading3"/>
      </w:pPr>
      <w:r w:rsidRPr="00DF740E">
        <w:t xml:space="preserve">For payment purposes, the watermain will be measured along the </w:t>
      </w:r>
      <w:proofErr w:type="spellStart"/>
      <w:r w:rsidRPr="00DF740E">
        <w:t>centreline</w:t>
      </w:r>
      <w:proofErr w:type="spellEnd"/>
      <w:r w:rsidRPr="00DF740E">
        <w:t xml:space="preserve"> of the mains in a horizontal plane between specified points of intersection (PI’s), valves, and sloped areas.  No allowance</w:t>
      </w:r>
      <w:r w:rsidRPr="00AD2F36">
        <w:t xml:space="preserve"> in measurement shall be made for sloped or vertical sections. </w:t>
      </w:r>
    </w:p>
    <w:p w14:paraId="24960655" w14:textId="59DEDF8F" w:rsidR="00DF740E" w:rsidRDefault="00DF740E" w:rsidP="00DF740E">
      <w:pPr>
        <w:pStyle w:val="Heading3"/>
      </w:pPr>
      <w:r w:rsidRPr="00AD2F36">
        <w:t>Measurement will be based on shop drawing calculations</w:t>
      </w:r>
      <w:r w:rsidR="00D470CD">
        <w:t xml:space="preserve"> or</w:t>
      </w:r>
      <w:r w:rsidRPr="00AD2F36">
        <w:t xml:space="preserve"> field measurements and shall terminate at the </w:t>
      </w:r>
      <w:r w:rsidR="00EA185A">
        <w:t xml:space="preserve">first joint </w:t>
      </w:r>
      <w:r w:rsidRPr="00AD2F36">
        <w:t xml:space="preserve">outside of </w:t>
      </w:r>
      <w:proofErr w:type="gramStart"/>
      <w:r w:rsidRPr="00AD2F36">
        <w:t>any and all</w:t>
      </w:r>
      <w:proofErr w:type="gramEnd"/>
      <w:r w:rsidRPr="00AD2F36">
        <w:t xml:space="preserve"> chamber walls. </w:t>
      </w:r>
      <w:r>
        <w:t>Pipe</w:t>
      </w:r>
      <w:r w:rsidRPr="00AD2F36">
        <w:t xml:space="preserve"> through chambers (between the </w:t>
      </w:r>
      <w:r w:rsidR="006C1456">
        <w:t xml:space="preserve">first joints </w:t>
      </w:r>
      <w:r w:rsidRPr="00AD2F36">
        <w:t>outside of the chamber walls) will be included as part of the chambers</w:t>
      </w:r>
      <w:r w:rsidR="006C1456">
        <w:t xml:space="preserve">. </w:t>
      </w:r>
      <w:del w:id="170" w:author="Johnny Pang" w:date="2022-04-17T14:11:00Z">
        <w:r w:rsidR="00FB27B4" w:rsidDel="00FD0E3E">
          <w:delText xml:space="preserve">Refer to </w:delText>
        </w:r>
        <w:r w:rsidR="00FB27B4" w:rsidRPr="0026214A" w:rsidDel="00FD0E3E">
          <w:rPr>
            <w:highlight w:val="yellow"/>
          </w:rPr>
          <w:delText>Section 02631</w:delText>
        </w:r>
        <w:r w:rsidR="001D3422" w:rsidRPr="0026214A" w:rsidDel="00FD0E3E">
          <w:rPr>
            <w:highlight w:val="yellow"/>
          </w:rPr>
          <w:delText xml:space="preserve"> -</w:delText>
        </w:r>
        <w:r w:rsidR="00FB27B4" w:rsidRPr="0026214A" w:rsidDel="00FD0E3E">
          <w:rPr>
            <w:highlight w:val="yellow"/>
          </w:rPr>
          <w:delText xml:space="preserve"> Maintenance Holes, Catch Basins, Ditch Inlets, and Valve Chambers</w:delText>
        </w:r>
        <w:r w:rsidR="00FB27B4" w:rsidDel="00FD0E3E">
          <w:delText>.</w:delText>
        </w:r>
      </w:del>
    </w:p>
    <w:p w14:paraId="2A7DBEE0" w14:textId="77777777" w:rsidR="00DF740E" w:rsidRDefault="00DF740E" w:rsidP="00DF740E">
      <w:pPr>
        <w:pStyle w:val="Heading3"/>
      </w:pPr>
      <w:r w:rsidRPr="00AD2F36">
        <w:t xml:space="preserve">Payment shall include full compensation for all </w:t>
      </w:r>
      <w:proofErr w:type="spellStart"/>
      <w:r w:rsidRPr="00AD2F36">
        <w:t>labour</w:t>
      </w:r>
      <w:proofErr w:type="spellEnd"/>
      <w:r w:rsidRPr="00AD2F36">
        <w:t>, materials and equipment required to complete the Work as specified in the Contract Documents.</w:t>
      </w:r>
    </w:p>
    <w:p w14:paraId="3510629B" w14:textId="08287CB3" w:rsidR="008F17A5" w:rsidRPr="00BF2C46" w:rsidRDefault="008F17A5" w:rsidP="00DF740E">
      <w:pPr>
        <w:pStyle w:val="Heading3"/>
      </w:pPr>
      <w:commentRangeStart w:id="171"/>
      <w:r w:rsidRPr="00BF2C46">
        <w:t xml:space="preserve">Include the following in the unit price bid per </w:t>
      </w:r>
      <w:del w:id="172" w:author="Keith Wong" w:date="2022-12-01T08:59:00Z">
        <w:r w:rsidRPr="00BF2C46" w:rsidDel="005819B1">
          <w:delText>metre</w:delText>
        </w:r>
      </w:del>
      <w:ins w:id="173" w:author="Keith Wong" w:date="2022-12-01T08:59:00Z">
        <w:r w:rsidR="005819B1" w:rsidRPr="00BF2C46">
          <w:t>meter</w:t>
        </w:r>
      </w:ins>
      <w:r w:rsidRPr="00BF2C46">
        <w:t xml:space="preserve"> of watermain:</w:t>
      </w:r>
      <w:commentRangeEnd w:id="171"/>
      <w:r w:rsidR="00A07715">
        <w:rPr>
          <w:rStyle w:val="CommentReference"/>
        </w:rPr>
        <w:commentReference w:id="171"/>
      </w:r>
    </w:p>
    <w:p w14:paraId="50A395DF" w14:textId="2CAEFA13" w:rsidR="008F17A5" w:rsidRPr="0026214A" w:rsidRDefault="008F17A5" w:rsidP="008543A1">
      <w:pPr>
        <w:pStyle w:val="Heading4"/>
      </w:pPr>
      <w:r w:rsidRPr="00BC59EF">
        <w:t xml:space="preserve">All necessary clearing and grubbing. </w:t>
      </w:r>
      <w:del w:id="174" w:author="Johnny Pang" w:date="2022-04-17T14:11:00Z">
        <w:r w:rsidRPr="00BC59EF" w:rsidDel="00FD0E3E">
          <w:rPr>
            <w:i/>
            <w:highlight w:val="yellow"/>
          </w:rPr>
          <w:delText>[Consultant to conf</w:delText>
        </w:r>
        <w:r w:rsidR="00ED4938" w:rsidRPr="00BC59EF" w:rsidDel="00FD0E3E">
          <w:rPr>
            <w:i/>
            <w:highlight w:val="yellow"/>
          </w:rPr>
          <w:delText>i</w:delText>
        </w:r>
        <w:r w:rsidRPr="00BC59EF" w:rsidDel="00FD0E3E">
          <w:rPr>
            <w:i/>
            <w:highlight w:val="yellow"/>
          </w:rPr>
          <w:delText>rm whether clearing and grubbing are included in another specification pay item and amend as required]</w:delText>
        </w:r>
      </w:del>
    </w:p>
    <w:p w14:paraId="2EB96361" w14:textId="77777777" w:rsidR="008F17A5" w:rsidRPr="00BF2C46" w:rsidRDefault="008F17A5" w:rsidP="008543A1">
      <w:pPr>
        <w:pStyle w:val="Heading4"/>
      </w:pPr>
      <w:r w:rsidRPr="00BF2C46">
        <w:t>Excavation to grade and disposal of excess material off Site.</w:t>
      </w:r>
    </w:p>
    <w:p w14:paraId="19265223" w14:textId="124FA141" w:rsidR="008F17A5" w:rsidRPr="00BF2C46" w:rsidRDefault="008F17A5" w:rsidP="008543A1">
      <w:pPr>
        <w:pStyle w:val="Heading4"/>
      </w:pPr>
      <w:r w:rsidRPr="00BF2C46">
        <w:lastRenderedPageBreak/>
        <w:t xml:space="preserve">Unloading, storage and handling of </w:t>
      </w:r>
      <w:del w:id="175" w:author="Johnny Pang" w:date="2022-04-17T14:12:00Z">
        <w:r w:rsidRPr="00DF740E" w:rsidDel="00FD0E3E">
          <w:rPr>
            <w:highlight w:val="yellow"/>
          </w:rPr>
          <w:delText>[pre-ordered]</w:delText>
        </w:r>
        <w:r w:rsidRPr="00BF2C46" w:rsidDel="00FD0E3E">
          <w:delText xml:space="preserve"> materials (if included in the Contract).</w:delText>
        </w:r>
      </w:del>
      <w:ins w:id="176" w:author="Johnny Pang" w:date="2022-04-17T14:12:00Z">
        <w:r w:rsidR="00FD0E3E">
          <w:t>watermain arrived on site.</w:t>
        </w:r>
      </w:ins>
    </w:p>
    <w:p w14:paraId="6E29D0A5" w14:textId="41FCFA8D" w:rsidR="008F17A5" w:rsidRDefault="008F17A5" w:rsidP="00DF740E">
      <w:pPr>
        <w:pStyle w:val="Heading4"/>
      </w:pPr>
      <w:r w:rsidRPr="00BF2C46">
        <w:t xml:space="preserve">Supply and installation of all pipes, fittings, bends, adaptors, reducers, specials, sleeves, </w:t>
      </w:r>
      <w:r w:rsidR="00F45CA6">
        <w:t xml:space="preserve">intermediate closure pieces, </w:t>
      </w:r>
      <w:r w:rsidRPr="00BF2C46">
        <w:t>restrainers, thrust blocks, joints, bedding, supporting and protecting existing services, supply and installation of tracer wire and cathodic protection (refer t</w:t>
      </w:r>
      <w:r w:rsidRPr="00FD0E3E">
        <w:t xml:space="preserve">o </w:t>
      </w:r>
      <w:r w:rsidRPr="00FD0E3E">
        <w:rPr>
          <w:rPrChange w:id="177" w:author="Johnny Pang" w:date="2022-04-17T14:12:00Z">
            <w:rPr>
              <w:highlight w:val="yellow"/>
            </w:rPr>
          </w:rPrChange>
        </w:rPr>
        <w:t>Section 02555 – Cathodic Protection</w:t>
      </w:r>
      <w:r w:rsidRPr="00FD0E3E">
        <w:t>)</w:t>
      </w:r>
      <w:r w:rsidR="00F74465" w:rsidRPr="00FD0E3E">
        <w:t>.</w:t>
      </w:r>
    </w:p>
    <w:p w14:paraId="5536322A" w14:textId="14651FB4" w:rsidR="00995C3D" w:rsidRPr="00BF2C46" w:rsidRDefault="659A1509" w:rsidP="0026214A">
      <w:pPr>
        <w:pStyle w:val="Heading5"/>
        <w:tabs>
          <w:tab w:val="clear" w:pos="2880"/>
          <w:tab w:val="num" w:pos="4320"/>
        </w:tabs>
      </w:pPr>
      <w:r>
        <w:t xml:space="preserve">Payment for </w:t>
      </w:r>
      <w:r w:rsidR="71D9E2A1">
        <w:t xml:space="preserve">continuity testing of tracer wire shall be </w:t>
      </w:r>
      <w:r w:rsidR="4DD6DA95">
        <w:t>measured separately</w:t>
      </w:r>
      <w:r w:rsidR="1304936B">
        <w:t>.</w:t>
      </w:r>
      <w:r w:rsidR="4DD6DA95">
        <w:t xml:space="preserve"> Payment shall be </w:t>
      </w:r>
      <w:r w:rsidR="79B5DBBA">
        <w:t xml:space="preserve">paid upon acceptance of the </w:t>
      </w:r>
      <w:r w:rsidR="1304936B">
        <w:t xml:space="preserve">tracer wire </w:t>
      </w:r>
      <w:r w:rsidR="79B5DBBA">
        <w:t>continuity testing report</w:t>
      </w:r>
      <w:r w:rsidR="000A3108">
        <w:t xml:space="preserve"> under Item No. </w:t>
      </w:r>
      <w:proofErr w:type="gramStart"/>
      <w:r w:rsidR="000A3108" w:rsidRPr="0026214A">
        <w:rPr>
          <w:highlight w:val="yellow"/>
        </w:rPr>
        <w:t>[  ]</w:t>
      </w:r>
      <w:proofErr w:type="gramEnd"/>
      <w:r w:rsidR="79B5DBBA">
        <w:t xml:space="preserve">. </w:t>
      </w:r>
      <w:r w:rsidR="2C768A32">
        <w:t xml:space="preserve"> </w:t>
      </w:r>
      <w:r w:rsidR="2C768A32" w:rsidRPr="0026214A">
        <w:rPr>
          <w:i/>
          <w:highlight w:val="yellow"/>
        </w:rPr>
        <w:t>[Consultant to add a lump sum item in the bid form where required]</w:t>
      </w:r>
    </w:p>
    <w:p w14:paraId="1B2F6893" w14:textId="73FCB408" w:rsidR="008F17A5" w:rsidRPr="00BF2C46" w:rsidRDefault="37863389" w:rsidP="008543A1">
      <w:pPr>
        <w:pStyle w:val="Heading4"/>
      </w:pPr>
      <w:r>
        <w:t xml:space="preserve">Hydrants and secondary valves and boxes shall be paid for </w:t>
      </w:r>
      <w:r w:rsidR="00A96FCA">
        <w:t xml:space="preserve">under Item No. </w:t>
      </w:r>
      <w:proofErr w:type="gramStart"/>
      <w:r w:rsidR="00A96FCA" w:rsidRPr="0026214A">
        <w:rPr>
          <w:highlight w:val="yellow"/>
        </w:rPr>
        <w:t>[  ]</w:t>
      </w:r>
      <w:proofErr w:type="gramEnd"/>
      <w:r>
        <w:t xml:space="preserve"> in the Bid Form (if applicable). </w:t>
      </w:r>
      <w:del w:id="178" w:author="Keith Wong" w:date="2022-12-01T09:00:00Z">
        <w:r w:rsidRPr="6DEE34D8" w:rsidDel="005819B1">
          <w:rPr>
            <w:i/>
            <w:iCs/>
            <w:highlight w:val="yellow"/>
          </w:rPr>
          <w:delText>[Consultant to amend as required].</w:delText>
        </w:r>
      </w:del>
    </w:p>
    <w:p w14:paraId="04CB97C9" w14:textId="48F0ED3D" w:rsidR="008F17A5" w:rsidRPr="002E3084" w:rsidRDefault="37863389" w:rsidP="008543A1">
      <w:pPr>
        <w:pStyle w:val="Heading4"/>
      </w:pPr>
      <w:r>
        <w:t xml:space="preserve">Removal of a plug or blow-off from an existing watermain and connecting to a new watermain shall be included in the price for </w:t>
      </w:r>
      <w:r w:rsidR="004710F3">
        <w:t xml:space="preserve">Item No. </w:t>
      </w:r>
      <w:proofErr w:type="gramStart"/>
      <w:r w:rsidR="004710F3" w:rsidRPr="0026214A">
        <w:rPr>
          <w:highlight w:val="yellow"/>
        </w:rPr>
        <w:t>[  ]</w:t>
      </w:r>
      <w:proofErr w:type="gramEnd"/>
      <w:r w:rsidR="00142363">
        <w:t xml:space="preserve"> </w:t>
      </w:r>
      <w:r>
        <w:t>Connection to Existing Watermain in the Bid Form</w:t>
      </w:r>
      <w:r w:rsidR="23A40A71">
        <w:t xml:space="preserve"> </w:t>
      </w:r>
      <w:del w:id="179" w:author="Keith Wong" w:date="2022-12-01T09:00:00Z">
        <w:r w:rsidR="23A40A71" w:rsidRPr="0026214A" w:rsidDel="005819B1">
          <w:rPr>
            <w:i/>
            <w:iCs/>
            <w:highlight w:val="yellow"/>
          </w:rPr>
          <w:delText>[Consultant to add lump sum items for connections to existing watermains]</w:delText>
        </w:r>
        <w:r w:rsidDel="005819B1">
          <w:delText>.</w:delText>
        </w:r>
      </w:del>
    </w:p>
    <w:p w14:paraId="12DAD408" w14:textId="77777777" w:rsidR="008F17A5" w:rsidRPr="00593E7E" w:rsidRDefault="37863389" w:rsidP="0026214A">
      <w:pPr>
        <w:pStyle w:val="Heading1"/>
        <w:tabs>
          <w:tab w:val="clear" w:pos="720"/>
          <w:tab w:val="num" w:pos="2160"/>
        </w:tabs>
      </w:pPr>
      <w:r>
        <w:t>PRODUCTS</w:t>
      </w:r>
    </w:p>
    <w:p w14:paraId="7004FA90" w14:textId="77777777" w:rsidR="00E45253" w:rsidRDefault="00742508" w:rsidP="000C77FB">
      <w:pPr>
        <w:pStyle w:val="Heading2"/>
        <w:numPr>
          <w:ilvl w:val="0"/>
          <w:numId w:val="0"/>
        </w:numPr>
      </w:pPr>
      <w:r>
        <w:rPr>
          <w:b/>
        </w:rPr>
        <w:t>2.1</w:t>
      </w:r>
      <w:r>
        <w:rPr>
          <w:b/>
        </w:rPr>
        <w:tab/>
      </w:r>
      <w:r w:rsidR="00A07089" w:rsidRPr="00A07089">
        <w:t>For Watermain,</w:t>
      </w:r>
      <w:r w:rsidR="00A07089">
        <w:rPr>
          <w:b/>
        </w:rPr>
        <w:t xml:space="preserve"> </w:t>
      </w:r>
      <w:r w:rsidR="00E45253" w:rsidRPr="00E45253">
        <w:rPr>
          <w:b/>
        </w:rPr>
        <w:t>OPSS</w:t>
      </w:r>
      <w:r w:rsidR="004E6A79">
        <w:rPr>
          <w:b/>
        </w:rPr>
        <w:t>.MUNI</w:t>
      </w:r>
      <w:r w:rsidR="00E45253" w:rsidRPr="00E45253">
        <w:rPr>
          <w:b/>
        </w:rPr>
        <w:t xml:space="preserve"> 441</w:t>
      </w:r>
      <w:r w:rsidR="00E45253">
        <w:t xml:space="preserve"> shall be followed with the following amendments: </w:t>
      </w:r>
    </w:p>
    <w:p w14:paraId="3027A231" w14:textId="77777777" w:rsidR="00EE3A45" w:rsidRPr="00E45253" w:rsidRDefault="00EE3A45" w:rsidP="00DF740E">
      <w:pPr>
        <w:pStyle w:val="Heading3OPSS"/>
      </w:pPr>
      <w:r w:rsidRPr="00E45253">
        <w:t>441.05</w:t>
      </w:r>
      <w:r w:rsidR="00093987">
        <w:t xml:space="preserve">.03 Concrete Pressure </w:t>
      </w:r>
      <w:r>
        <w:t>Pipe</w:t>
      </w:r>
      <w:r w:rsidRPr="00E45253">
        <w:t xml:space="preserve"> </w:t>
      </w:r>
    </w:p>
    <w:p w14:paraId="7B85FE00" w14:textId="77777777" w:rsidR="00EE3A45" w:rsidRDefault="00EE3A45" w:rsidP="00BF7B41">
      <w:pPr>
        <w:pStyle w:val="Heading4OPSS"/>
      </w:pPr>
      <w:r w:rsidRPr="00BF7B41">
        <w:rPr>
          <w:b/>
        </w:rPr>
        <w:t>441.05.03 Concrete Pressure Pipe</w:t>
      </w:r>
      <w:r>
        <w:t xml:space="preserve"> </w:t>
      </w:r>
      <w:r w:rsidRPr="00093987">
        <w:t>is amended by the addition of the following:</w:t>
      </w:r>
      <w:r w:rsidRPr="00742508">
        <w:t xml:space="preserve"> </w:t>
      </w:r>
    </w:p>
    <w:p w14:paraId="5E6E3BC9" w14:textId="77777777" w:rsidR="008D06F2" w:rsidRDefault="0025250B" w:rsidP="0026214A">
      <w:pPr>
        <w:pStyle w:val="Heading5"/>
        <w:tabs>
          <w:tab w:val="clear" w:pos="2880"/>
          <w:tab w:val="num" w:pos="4320"/>
        </w:tabs>
      </w:pPr>
      <w:r>
        <w:t xml:space="preserve">Pipe size and class </w:t>
      </w:r>
      <w:r w:rsidRPr="0026214A">
        <w:t>shall</w:t>
      </w:r>
      <w:r>
        <w:t xml:space="preserve"> be as specified in the Contract Drawings.</w:t>
      </w:r>
      <w:r w:rsidR="00F45CA6">
        <w:t xml:space="preserve">  Pipe class may be increased as required based on the manufacturers design calculations and layout.</w:t>
      </w:r>
    </w:p>
    <w:p w14:paraId="45F87C8A" w14:textId="0BEE9914" w:rsidR="0025250B" w:rsidRDefault="0025250B" w:rsidP="0026214A">
      <w:pPr>
        <w:pStyle w:val="Heading5"/>
        <w:tabs>
          <w:tab w:val="clear" w:pos="2880"/>
          <w:tab w:val="num" w:pos="4320"/>
        </w:tabs>
      </w:pPr>
      <w:r>
        <w:t xml:space="preserve">Prestressed concrete cylinder pipe including joints and fittings to conform to </w:t>
      </w:r>
      <w:r w:rsidR="009239A8">
        <w:t xml:space="preserve">AWWA </w:t>
      </w:r>
      <w:r>
        <w:t xml:space="preserve">C301 and designed in accordance with AWWA C304 and AWWA M9. </w:t>
      </w:r>
      <w:r w:rsidR="00AD3315">
        <w:t>AWWA C301</w:t>
      </w:r>
      <w:r w:rsidR="00361AA3">
        <w:t xml:space="preserve"> p</w:t>
      </w:r>
      <w:r w:rsidR="004A4B7A">
        <w:t>ipe shall be Lined-Cylinder Pipe (LCP</w:t>
      </w:r>
      <w:proofErr w:type="gramStart"/>
      <w:r w:rsidR="004A4B7A">
        <w:t>)</w:t>
      </w:r>
      <w:proofErr w:type="gramEnd"/>
      <w:r w:rsidR="004A4B7A">
        <w:t xml:space="preserve"> or Embedded-Cylinder Pipe (ECP) as designed by the manufacturer. </w:t>
      </w:r>
    </w:p>
    <w:p w14:paraId="5799AE6E" w14:textId="77777777" w:rsidR="004D0785" w:rsidRDefault="78B8545C" w:rsidP="0026214A">
      <w:pPr>
        <w:pStyle w:val="Heading5"/>
        <w:tabs>
          <w:tab w:val="clear" w:pos="2880"/>
          <w:tab w:val="num" w:pos="4320"/>
        </w:tabs>
      </w:pPr>
      <w:r>
        <w:t>The concrete pressure pipe manufacturer shall provide a comprehensive set of final shop drawings for all materials provided through the completion of the Work.  The set shall be marked “Final” in the version table.  The set shall include final closures and connections to existing watermains.</w:t>
      </w:r>
    </w:p>
    <w:p w14:paraId="3DC59ADC" w14:textId="77777777" w:rsidR="00AB11A8" w:rsidRPr="00093987" w:rsidRDefault="66CC6BD7" w:rsidP="0026214A">
      <w:pPr>
        <w:pStyle w:val="Heading5"/>
        <w:tabs>
          <w:tab w:val="clear" w:pos="2880"/>
          <w:tab w:val="num" w:pos="4320"/>
        </w:tabs>
      </w:pPr>
      <w:r>
        <w:t>Approved Suppliers:</w:t>
      </w:r>
    </w:p>
    <w:p w14:paraId="1261CDDB" w14:textId="19C7F3BE" w:rsidR="00AB11A8" w:rsidRPr="00093987" w:rsidRDefault="35F0CB9E" w:rsidP="0026214A">
      <w:pPr>
        <w:pStyle w:val="Heading6"/>
        <w:tabs>
          <w:tab w:val="clear" w:pos="3600"/>
          <w:tab w:val="num" w:pos="5040"/>
        </w:tabs>
        <w:spacing w:before="0"/>
      </w:pPr>
      <w:r>
        <w:t xml:space="preserve">Forterra </w:t>
      </w:r>
      <w:r w:rsidR="6C349722">
        <w:t xml:space="preserve">Pipe and Precast Ltd. </w:t>
      </w:r>
    </w:p>
    <w:p w14:paraId="4D23175C" w14:textId="77777777" w:rsidR="00AB11A8" w:rsidRPr="00093987" w:rsidRDefault="35F0CB9E" w:rsidP="0026214A">
      <w:pPr>
        <w:pStyle w:val="Heading6"/>
        <w:tabs>
          <w:tab w:val="clear" w:pos="3600"/>
          <w:tab w:val="num" w:pos="5040"/>
        </w:tabs>
        <w:spacing w:before="0"/>
      </w:pPr>
      <w:r>
        <w:t>DECAST Ltd.</w:t>
      </w:r>
    </w:p>
    <w:p w14:paraId="0A8975FD" w14:textId="4F5EB0EF" w:rsidR="00EE3A45" w:rsidRDefault="315B2AE6" w:rsidP="0026214A">
      <w:pPr>
        <w:pStyle w:val="Heading6"/>
        <w:tabs>
          <w:tab w:val="clear" w:pos="3600"/>
          <w:tab w:val="num" w:pos="5040"/>
        </w:tabs>
        <w:spacing w:before="0"/>
      </w:pPr>
      <w:r>
        <w:t>Or Equivalent</w:t>
      </w:r>
    </w:p>
    <w:p w14:paraId="56801E4F" w14:textId="0C2E0106" w:rsidR="00204FB0" w:rsidDel="005819B1" w:rsidRDefault="00204FB0" w:rsidP="00DF740E">
      <w:pPr>
        <w:pStyle w:val="Heading3OPSS"/>
        <w:rPr>
          <w:del w:id="180" w:author="Keith Wong" w:date="2022-12-01T09:02:00Z"/>
        </w:rPr>
      </w:pPr>
      <w:del w:id="181" w:author="Keith Wong" w:date="2022-12-01T09:02:00Z">
        <w:r w:rsidRPr="00204FB0" w:rsidDel="005819B1">
          <w:delText>441.05.0</w:delText>
        </w:r>
        <w:r w:rsidDel="005819B1">
          <w:delText>4</w:delText>
        </w:r>
        <w:r w:rsidR="00A06F79" w:rsidDel="005819B1">
          <w:delText>.02</w:delText>
        </w:r>
        <w:r w:rsidRPr="00204FB0" w:rsidDel="005819B1">
          <w:delText xml:space="preserve"> </w:delText>
        </w:r>
        <w:r w:rsidDel="005819B1">
          <w:delText>Polyvinyl Chloride</w:delText>
        </w:r>
        <w:r w:rsidR="00093987" w:rsidDel="005819B1">
          <w:delText xml:space="preserve"> </w:delText>
        </w:r>
        <w:r w:rsidRPr="00204FB0" w:rsidDel="005819B1">
          <w:delText>Pipe</w:delText>
        </w:r>
        <w:r w:rsidR="00A06F79" w:rsidDel="005819B1">
          <w:delText xml:space="preserve"> (PVC)</w:delText>
        </w:r>
      </w:del>
    </w:p>
    <w:p w14:paraId="0C17ADC5" w14:textId="5B0ACE55" w:rsidR="00204FB0" w:rsidRPr="00093987" w:rsidDel="005819B1" w:rsidRDefault="00204FB0" w:rsidP="00BF7B41">
      <w:pPr>
        <w:pStyle w:val="Heading4OPSS"/>
        <w:rPr>
          <w:del w:id="182" w:author="Keith Wong" w:date="2022-12-01T09:02:00Z"/>
        </w:rPr>
      </w:pPr>
      <w:del w:id="183" w:author="Keith Wong" w:date="2022-12-01T09:02:00Z">
        <w:r w:rsidRPr="00BF7B41" w:rsidDel="005819B1">
          <w:rPr>
            <w:b/>
          </w:rPr>
          <w:delText>441.05.04</w:delText>
        </w:r>
        <w:r w:rsidR="00A06F79" w:rsidRPr="00BF7B41" w:rsidDel="005819B1">
          <w:rPr>
            <w:b/>
          </w:rPr>
          <w:delText>.02</w:delText>
        </w:r>
        <w:r w:rsidRPr="00BF7B41" w:rsidDel="005819B1">
          <w:rPr>
            <w:b/>
          </w:rPr>
          <w:delText xml:space="preserve"> Polyvinyl Chloride Pipe</w:delText>
        </w:r>
        <w:r w:rsidRPr="00204FB0" w:rsidDel="005819B1">
          <w:delText xml:space="preserve"> </w:delText>
        </w:r>
        <w:r w:rsidRPr="00093987" w:rsidDel="005819B1">
          <w:delText xml:space="preserve">is amended by the addition of the following: </w:delText>
        </w:r>
      </w:del>
    </w:p>
    <w:p w14:paraId="037215B8" w14:textId="42240550" w:rsidR="006166D9" w:rsidDel="005819B1" w:rsidRDefault="006166D9" w:rsidP="0026214A">
      <w:pPr>
        <w:pStyle w:val="Heading5"/>
        <w:numPr>
          <w:ilvl w:val="4"/>
          <w:numId w:val="42"/>
        </w:numPr>
        <w:tabs>
          <w:tab w:val="clear" w:pos="2880"/>
          <w:tab w:val="num" w:pos="4320"/>
        </w:tabs>
        <w:rPr>
          <w:del w:id="184" w:author="Keith Wong" w:date="2022-12-01T09:02:00Z"/>
        </w:rPr>
      </w:pPr>
      <w:del w:id="185" w:author="Keith Wong" w:date="2022-12-01T09:02:00Z">
        <w:r w:rsidDel="005819B1">
          <w:lastRenderedPageBreak/>
          <w:delText xml:space="preserve">Pipe size and class </w:delText>
        </w:r>
        <w:r w:rsidRPr="003244BC" w:rsidDel="005819B1">
          <w:delText>shall</w:delText>
        </w:r>
        <w:r w:rsidDel="005819B1">
          <w:delText xml:space="preserve"> be as specified in the Contract Drawings.</w:delText>
        </w:r>
      </w:del>
    </w:p>
    <w:p w14:paraId="0A2C87C1" w14:textId="784F7EB9" w:rsidR="008A5AB4" w:rsidDel="005819B1" w:rsidRDefault="65F15357" w:rsidP="0026214A">
      <w:pPr>
        <w:pStyle w:val="Heading5"/>
        <w:tabs>
          <w:tab w:val="clear" w:pos="2880"/>
          <w:tab w:val="num" w:pos="4320"/>
        </w:tabs>
        <w:rPr>
          <w:del w:id="186" w:author="Keith Wong" w:date="2022-12-01T09:02:00Z"/>
        </w:rPr>
      </w:pPr>
      <w:del w:id="187" w:author="Keith Wong" w:date="2022-12-01T09:02:00Z">
        <w:r w:rsidDel="005819B1">
          <w:delText xml:space="preserve">PVC </w:delText>
        </w:r>
        <w:r w:rsidR="4E734588" w:rsidDel="005819B1">
          <w:delText>p</w:delText>
        </w:r>
        <w:r w:rsidDel="005819B1">
          <w:delText xml:space="preserve">ipe shall conform to </w:delText>
        </w:r>
        <w:r w:rsidR="2C491B96" w:rsidDel="005819B1">
          <w:delText>AWWA C900, Class 150, DR18 min</w:delText>
        </w:r>
        <w:r w:rsidR="13EFB70A" w:rsidDel="005819B1">
          <w:delText>imum for all pipes</w:delText>
        </w:r>
        <w:r w:rsidDel="005819B1">
          <w:delText xml:space="preserve"> 150 mm in diameter to 1500 mm in diameter</w:delText>
        </w:r>
        <w:r w:rsidR="2C491B96" w:rsidDel="005819B1">
          <w:delText xml:space="preserve">. </w:delText>
        </w:r>
      </w:del>
    </w:p>
    <w:p w14:paraId="3652CF58" w14:textId="0D61CA98" w:rsidR="00A06F79" w:rsidRPr="00A06F79" w:rsidDel="005819B1" w:rsidRDefault="419C3FD3" w:rsidP="00DF740E">
      <w:pPr>
        <w:pStyle w:val="Heading3OPSS"/>
        <w:rPr>
          <w:del w:id="188" w:author="Keith Wong" w:date="2022-12-01T09:02:00Z"/>
        </w:rPr>
      </w:pPr>
      <w:del w:id="189" w:author="Keith Wong" w:date="2022-12-01T09:02:00Z">
        <w:r w:rsidDel="005819B1">
          <w:delText>441.05</w:delText>
        </w:r>
        <w:r w:rsidR="36CB452F" w:rsidDel="005819B1">
          <w:delText>.04.03 Molecularly Oriented Polyvinyl Chloride Pipe</w:delText>
        </w:r>
        <w:r w:rsidDel="005819B1">
          <w:delText xml:space="preserve"> </w:delText>
        </w:r>
      </w:del>
    </w:p>
    <w:p w14:paraId="21E92BA7" w14:textId="1C32FBBE" w:rsidR="00A06F79" w:rsidRPr="00A06F79" w:rsidDel="005819B1" w:rsidRDefault="00A06F79" w:rsidP="00BF7B41">
      <w:pPr>
        <w:pStyle w:val="Heading4OPSS"/>
        <w:rPr>
          <w:del w:id="190" w:author="Keith Wong" w:date="2022-12-01T09:02:00Z"/>
        </w:rPr>
      </w:pPr>
      <w:del w:id="191" w:author="Keith Wong" w:date="2022-12-01T09:02:00Z">
        <w:r w:rsidRPr="00BF7B41" w:rsidDel="005819B1">
          <w:rPr>
            <w:b/>
          </w:rPr>
          <w:delText>441.05.04.03 Molecularly Oriented Polyvinyl Chloride Pipe</w:delText>
        </w:r>
        <w:r w:rsidRPr="00A06F79" w:rsidDel="005819B1">
          <w:delText xml:space="preserve"> </w:delText>
        </w:r>
        <w:r w:rsidR="00204FB0" w:rsidRPr="00A06F79" w:rsidDel="005819B1">
          <w:delText xml:space="preserve">is amended by the addition of the following: </w:delText>
        </w:r>
      </w:del>
    </w:p>
    <w:p w14:paraId="093C607E" w14:textId="244EB404" w:rsidR="00933C5E" w:rsidDel="005819B1" w:rsidRDefault="4E734588" w:rsidP="0026214A">
      <w:pPr>
        <w:pStyle w:val="Heading5"/>
        <w:numPr>
          <w:ilvl w:val="4"/>
          <w:numId w:val="42"/>
        </w:numPr>
        <w:tabs>
          <w:tab w:val="clear" w:pos="2880"/>
          <w:tab w:val="num" w:pos="4320"/>
        </w:tabs>
        <w:rPr>
          <w:del w:id="192" w:author="Keith Wong" w:date="2022-12-01T09:02:00Z"/>
        </w:rPr>
      </w:pPr>
      <w:del w:id="193" w:author="Keith Wong" w:date="2022-12-01T09:02:00Z">
        <w:r w:rsidDel="005819B1">
          <w:delText>Pipe size and class shall be as specified in the Contract Drawings.</w:delText>
        </w:r>
      </w:del>
    </w:p>
    <w:p w14:paraId="6C4E6570" w14:textId="5374CFAE" w:rsidR="00A06F79" w:rsidRPr="00A06F79" w:rsidDel="005819B1" w:rsidRDefault="36CB452F" w:rsidP="0026214A">
      <w:pPr>
        <w:pStyle w:val="Heading5"/>
        <w:tabs>
          <w:tab w:val="clear" w:pos="2880"/>
          <w:tab w:val="num" w:pos="4320"/>
        </w:tabs>
        <w:rPr>
          <w:del w:id="194" w:author="Keith Wong" w:date="2022-12-01T09:02:00Z"/>
        </w:rPr>
      </w:pPr>
      <w:del w:id="195" w:author="Keith Wong" w:date="2022-12-01T09:02:00Z">
        <w:r w:rsidDel="005819B1">
          <w:delText>Approved Suppliers:</w:delText>
        </w:r>
      </w:del>
    </w:p>
    <w:p w14:paraId="16966536" w14:textId="44B66BF7" w:rsidR="00A06F79" w:rsidDel="005819B1" w:rsidRDefault="6AF34D1E">
      <w:pPr>
        <w:pStyle w:val="Heading6"/>
        <w:tabs>
          <w:tab w:val="clear" w:pos="3600"/>
          <w:tab w:val="num" w:pos="5040"/>
        </w:tabs>
        <w:rPr>
          <w:del w:id="196" w:author="Keith Wong" w:date="2022-12-01T09:02:00Z"/>
          <w:i/>
        </w:rPr>
      </w:pPr>
      <w:del w:id="197" w:author="Keith Wong" w:date="2022-12-01T09:02:00Z">
        <w:r w:rsidRPr="004565DB" w:rsidDel="005819B1">
          <w:rPr>
            <w:i/>
            <w:highlight w:val="yellow"/>
          </w:rPr>
          <w:delText>[Consultant to provide three acceptable products]</w:delText>
        </w:r>
      </w:del>
    </w:p>
    <w:p w14:paraId="4CEA7D8A" w14:textId="55616013" w:rsidR="006D78FE" w:rsidRPr="0026214A" w:rsidDel="005819B1" w:rsidRDefault="006D78FE" w:rsidP="00972E65">
      <w:pPr>
        <w:pStyle w:val="Heading6"/>
        <w:rPr>
          <w:del w:id="198" w:author="Keith Wong" w:date="2022-12-01T09:02:00Z"/>
        </w:rPr>
      </w:pPr>
      <w:del w:id="199" w:author="Keith Wong" w:date="2022-12-01T09:02:00Z">
        <w:r w:rsidDel="005819B1">
          <w:delText>Or Equivalent</w:delText>
        </w:r>
      </w:del>
    </w:p>
    <w:p w14:paraId="22B59545" w14:textId="2FA46AA8" w:rsidR="00CA0647" w:rsidRPr="00CA0647" w:rsidDel="005819B1" w:rsidRDefault="419C3FD3" w:rsidP="00DF740E">
      <w:pPr>
        <w:pStyle w:val="Heading3OPSS"/>
        <w:rPr>
          <w:del w:id="200" w:author="Keith Wong" w:date="2022-12-01T09:02:00Z"/>
        </w:rPr>
      </w:pPr>
      <w:del w:id="201" w:author="Keith Wong" w:date="2022-12-01T09:02:00Z">
        <w:r w:rsidDel="005819B1">
          <w:delText>441.05</w:delText>
        </w:r>
        <w:r w:rsidR="48A0189A" w:rsidDel="005819B1">
          <w:delText>.05 Polyethylene Pipe</w:delText>
        </w:r>
        <w:r w:rsidDel="005819B1">
          <w:delText xml:space="preserve"> </w:delText>
        </w:r>
        <w:r w:rsidR="48A0189A" w:rsidDel="005819B1">
          <w:delText>(PVCO)</w:delText>
        </w:r>
      </w:del>
    </w:p>
    <w:p w14:paraId="2B2C4AF0" w14:textId="21BB569A" w:rsidR="00CA0647" w:rsidRPr="00CA0647" w:rsidDel="005819B1" w:rsidRDefault="00CA0647" w:rsidP="004B5F15">
      <w:pPr>
        <w:pStyle w:val="Heading4OPSS"/>
        <w:rPr>
          <w:del w:id="202" w:author="Keith Wong" w:date="2022-12-01T09:02:00Z"/>
        </w:rPr>
      </w:pPr>
      <w:del w:id="203" w:author="Keith Wong" w:date="2022-12-01T09:02:00Z">
        <w:r w:rsidRPr="00CA0647" w:rsidDel="005819B1">
          <w:rPr>
            <w:b/>
          </w:rPr>
          <w:delText>441.05.0</w:delText>
        </w:r>
        <w:r w:rsidDel="005819B1">
          <w:rPr>
            <w:b/>
          </w:rPr>
          <w:delText>5</w:delText>
        </w:r>
        <w:r w:rsidRPr="00CA0647" w:rsidDel="005819B1">
          <w:rPr>
            <w:b/>
          </w:rPr>
          <w:delText xml:space="preserve"> Polyethylene Pipe </w:delText>
        </w:r>
        <w:r w:rsidR="00204FB0" w:rsidRPr="00CA0647" w:rsidDel="005819B1">
          <w:delText xml:space="preserve">is amended by the addition of the following: </w:delText>
        </w:r>
      </w:del>
    </w:p>
    <w:p w14:paraId="5D43AEFB" w14:textId="3BFB693E" w:rsidR="00933C5E" w:rsidDel="005819B1" w:rsidRDefault="4E734588" w:rsidP="0026214A">
      <w:pPr>
        <w:pStyle w:val="Heading5"/>
        <w:numPr>
          <w:ilvl w:val="4"/>
          <w:numId w:val="42"/>
        </w:numPr>
        <w:tabs>
          <w:tab w:val="clear" w:pos="2880"/>
          <w:tab w:val="num" w:pos="4320"/>
        </w:tabs>
        <w:rPr>
          <w:del w:id="204" w:author="Keith Wong" w:date="2022-12-01T09:02:00Z"/>
        </w:rPr>
      </w:pPr>
      <w:del w:id="205" w:author="Keith Wong" w:date="2022-12-01T09:02:00Z">
        <w:r w:rsidDel="005819B1">
          <w:delText>Pipe size and class shall be as specified in the Contract Drawings.</w:delText>
        </w:r>
      </w:del>
    </w:p>
    <w:p w14:paraId="089CAC34" w14:textId="6EF58D97" w:rsidR="00087B84" w:rsidDel="005819B1" w:rsidRDefault="31D52DFD" w:rsidP="0026214A">
      <w:pPr>
        <w:pStyle w:val="Heading5"/>
        <w:numPr>
          <w:ilvl w:val="4"/>
          <w:numId w:val="42"/>
        </w:numPr>
        <w:tabs>
          <w:tab w:val="clear" w:pos="2880"/>
          <w:tab w:val="num" w:pos="4320"/>
        </w:tabs>
        <w:rPr>
          <w:del w:id="206" w:author="Keith Wong" w:date="2022-12-01T09:02:00Z"/>
        </w:rPr>
      </w:pPr>
      <w:del w:id="207" w:author="Keith Wong" w:date="2022-12-01T09:02:00Z">
        <w:r w:rsidDel="005819B1">
          <w:delText>Polyethylene Pipe used for watermains shall be marked with a blue line along the entire length.</w:delText>
        </w:r>
      </w:del>
    </w:p>
    <w:p w14:paraId="7D86F245" w14:textId="72E814FB" w:rsidR="00CA0647" w:rsidRPr="00CA0647" w:rsidDel="005819B1" w:rsidRDefault="48A0189A" w:rsidP="0026214A">
      <w:pPr>
        <w:pStyle w:val="Heading5"/>
        <w:tabs>
          <w:tab w:val="clear" w:pos="2880"/>
          <w:tab w:val="num" w:pos="4320"/>
        </w:tabs>
        <w:rPr>
          <w:del w:id="208" w:author="Keith Wong" w:date="2022-12-01T09:02:00Z"/>
          <w:color w:val="000000"/>
        </w:rPr>
      </w:pPr>
      <w:del w:id="209" w:author="Keith Wong" w:date="2022-12-01T09:02:00Z">
        <w:r w:rsidDel="005819B1">
          <w:delText>Approved Suppliers</w:delText>
        </w:r>
        <w:r w:rsidRPr="6DEE34D8" w:rsidDel="005819B1">
          <w:rPr>
            <w:color w:val="000000" w:themeColor="text1"/>
          </w:rPr>
          <w:delText>:</w:delText>
        </w:r>
      </w:del>
    </w:p>
    <w:p w14:paraId="3D0947CA" w14:textId="79EDEE8A" w:rsidR="00CA0647" w:rsidDel="005819B1" w:rsidRDefault="6AF34D1E">
      <w:pPr>
        <w:pStyle w:val="Heading6"/>
        <w:tabs>
          <w:tab w:val="clear" w:pos="3600"/>
          <w:tab w:val="num" w:pos="5040"/>
        </w:tabs>
        <w:rPr>
          <w:del w:id="210" w:author="Keith Wong" w:date="2022-12-01T09:02:00Z"/>
          <w:i/>
        </w:rPr>
      </w:pPr>
      <w:del w:id="211" w:author="Keith Wong" w:date="2022-12-01T09:02:00Z">
        <w:r w:rsidRPr="004565DB" w:rsidDel="005819B1">
          <w:rPr>
            <w:i/>
            <w:highlight w:val="yellow"/>
          </w:rPr>
          <w:delText>[Consultant to provide three acceptable products]</w:delText>
        </w:r>
      </w:del>
    </w:p>
    <w:p w14:paraId="091CCE4E" w14:textId="68DB9529" w:rsidR="006D78FE" w:rsidRPr="0026214A" w:rsidDel="005819B1" w:rsidRDefault="006D78FE" w:rsidP="00972E65">
      <w:pPr>
        <w:pStyle w:val="Heading6"/>
        <w:rPr>
          <w:del w:id="212" w:author="Keith Wong" w:date="2022-12-01T09:02:00Z"/>
        </w:rPr>
      </w:pPr>
      <w:del w:id="213" w:author="Keith Wong" w:date="2022-12-01T09:02:00Z">
        <w:r w:rsidDel="005819B1">
          <w:delText>Or Equivalent</w:delText>
        </w:r>
      </w:del>
    </w:p>
    <w:p w14:paraId="2813DAA3" w14:textId="08AC5044" w:rsidR="00CA0647" w:rsidRPr="00CA0647" w:rsidDel="005819B1" w:rsidRDefault="419C3FD3" w:rsidP="00DF740E">
      <w:pPr>
        <w:pStyle w:val="Heading3OPSS"/>
        <w:rPr>
          <w:del w:id="214" w:author="Keith Wong" w:date="2022-12-01T09:02:00Z"/>
        </w:rPr>
      </w:pPr>
      <w:del w:id="215" w:author="Keith Wong" w:date="2022-12-01T09:02:00Z">
        <w:r w:rsidDel="005819B1">
          <w:delText>441.05</w:delText>
        </w:r>
        <w:r w:rsidR="48A0189A" w:rsidDel="005819B1">
          <w:delText>.06 Steel Pipe</w:delText>
        </w:r>
        <w:r w:rsidDel="005819B1">
          <w:delText xml:space="preserve"> </w:delText>
        </w:r>
      </w:del>
    </w:p>
    <w:p w14:paraId="1CB77948" w14:textId="6F1FB555" w:rsidR="00CA0647" w:rsidRPr="00CA0647" w:rsidDel="005819B1" w:rsidRDefault="00CA0647" w:rsidP="004B5F15">
      <w:pPr>
        <w:pStyle w:val="Heading4OPSS"/>
        <w:rPr>
          <w:del w:id="216" w:author="Keith Wong" w:date="2022-12-01T09:02:00Z"/>
          <w:color w:val="000000"/>
        </w:rPr>
      </w:pPr>
      <w:del w:id="217" w:author="Keith Wong" w:date="2022-12-01T09:02:00Z">
        <w:r w:rsidRPr="004B5F15" w:rsidDel="005819B1">
          <w:rPr>
            <w:b/>
          </w:rPr>
          <w:delText>441.05.06 Steel Pipe</w:delText>
        </w:r>
        <w:r w:rsidRPr="004B5F15" w:rsidDel="005819B1">
          <w:delText xml:space="preserve"> </w:delText>
        </w:r>
        <w:r w:rsidR="00204FB0" w:rsidRPr="004B5F15" w:rsidDel="005819B1">
          <w:delText>is amended by the addition of the following</w:delText>
        </w:r>
        <w:r w:rsidR="00204FB0" w:rsidRPr="00CA0647" w:rsidDel="005819B1">
          <w:rPr>
            <w:color w:val="000000"/>
          </w:rPr>
          <w:delText xml:space="preserve">: </w:delText>
        </w:r>
      </w:del>
    </w:p>
    <w:p w14:paraId="45B47F5F" w14:textId="60D61ACB" w:rsidR="00933C5E" w:rsidDel="005819B1" w:rsidRDefault="4E734588" w:rsidP="0026214A">
      <w:pPr>
        <w:pStyle w:val="Heading5"/>
        <w:numPr>
          <w:ilvl w:val="4"/>
          <w:numId w:val="42"/>
        </w:numPr>
        <w:tabs>
          <w:tab w:val="clear" w:pos="2880"/>
          <w:tab w:val="num" w:pos="4320"/>
        </w:tabs>
        <w:rPr>
          <w:del w:id="218" w:author="Keith Wong" w:date="2022-12-01T09:02:00Z"/>
        </w:rPr>
      </w:pPr>
      <w:del w:id="219" w:author="Keith Wong" w:date="2022-12-01T09:02:00Z">
        <w:r w:rsidDel="005819B1">
          <w:delText>Pipe size and class shall be as specified in the Contract Drawings.</w:delText>
        </w:r>
      </w:del>
    </w:p>
    <w:p w14:paraId="38872C8A" w14:textId="657146A5" w:rsidR="00CA0647" w:rsidRPr="00CA0647" w:rsidDel="005819B1" w:rsidRDefault="48A0189A" w:rsidP="0026214A">
      <w:pPr>
        <w:pStyle w:val="Heading5"/>
        <w:tabs>
          <w:tab w:val="clear" w:pos="2880"/>
          <w:tab w:val="num" w:pos="4320"/>
        </w:tabs>
        <w:rPr>
          <w:del w:id="220" w:author="Keith Wong" w:date="2022-12-01T09:02:00Z"/>
        </w:rPr>
      </w:pPr>
      <w:del w:id="221" w:author="Keith Wong" w:date="2022-12-01T09:02:00Z">
        <w:r w:rsidDel="005819B1">
          <w:delText>Approved Suppliers:</w:delText>
        </w:r>
      </w:del>
    </w:p>
    <w:p w14:paraId="34C4797C" w14:textId="3B1B1E80" w:rsidR="00CA0647" w:rsidDel="005819B1" w:rsidRDefault="6AF34D1E">
      <w:pPr>
        <w:pStyle w:val="Heading6"/>
        <w:tabs>
          <w:tab w:val="clear" w:pos="3600"/>
          <w:tab w:val="num" w:pos="5040"/>
        </w:tabs>
        <w:rPr>
          <w:del w:id="222" w:author="Keith Wong" w:date="2022-12-01T09:02:00Z"/>
          <w:i/>
        </w:rPr>
      </w:pPr>
      <w:commentRangeStart w:id="223"/>
      <w:del w:id="224" w:author="Keith Wong" w:date="2022-12-01T09:02:00Z">
        <w:r w:rsidRPr="004565DB" w:rsidDel="005819B1">
          <w:rPr>
            <w:i/>
            <w:highlight w:val="yellow"/>
          </w:rPr>
          <w:delText>[Consultant to provide three acceptable products]</w:delText>
        </w:r>
        <w:commentRangeEnd w:id="223"/>
        <w:r w:rsidR="00A07715" w:rsidDel="005819B1">
          <w:rPr>
            <w:rStyle w:val="CommentReference"/>
            <w:rFonts w:cs="Times New Roman"/>
          </w:rPr>
          <w:commentReference w:id="223"/>
        </w:r>
      </w:del>
    </w:p>
    <w:p w14:paraId="140D4024" w14:textId="02D0FA26" w:rsidR="0040281F" w:rsidRPr="0026214A" w:rsidDel="005819B1" w:rsidRDefault="0040281F" w:rsidP="00972E65">
      <w:pPr>
        <w:pStyle w:val="Heading6"/>
        <w:rPr>
          <w:del w:id="225" w:author="Keith Wong" w:date="2022-12-01T09:02:00Z"/>
        </w:rPr>
      </w:pPr>
      <w:del w:id="226" w:author="Keith Wong" w:date="2022-12-01T09:02:00Z">
        <w:r w:rsidDel="005819B1">
          <w:delText>Or Equivalent</w:delText>
        </w:r>
      </w:del>
    </w:p>
    <w:p w14:paraId="70754B3B" w14:textId="77777777" w:rsidR="00EE3A45" w:rsidRDefault="68796F2E" w:rsidP="00DF740E">
      <w:pPr>
        <w:pStyle w:val="Heading3OPSS"/>
      </w:pPr>
      <w:r>
        <w:t>441.05.09</w:t>
      </w:r>
      <w:r w:rsidR="660C08D0">
        <w:t xml:space="preserve"> Valves</w:t>
      </w:r>
    </w:p>
    <w:p w14:paraId="5ED417AF" w14:textId="19967F5D" w:rsidR="004B5F15" w:rsidRPr="005819B1" w:rsidRDefault="004B5F15" w:rsidP="004B5F15">
      <w:pPr>
        <w:pStyle w:val="Heading4OPSS"/>
        <w:rPr>
          <w:b/>
          <w:u w:val="single"/>
        </w:rPr>
      </w:pPr>
      <w:r w:rsidRPr="005819B1">
        <w:rPr>
          <w:b/>
        </w:rPr>
        <w:t>441.05.09.01 Genera</w:t>
      </w:r>
      <w:r w:rsidRPr="005819B1">
        <w:t>l</w:t>
      </w:r>
      <w:r w:rsidR="0015573D" w:rsidRPr="005819B1">
        <w:t xml:space="preserve"> </w:t>
      </w:r>
      <w:r w:rsidRPr="005819B1">
        <w:t xml:space="preserve">is amended by the replacement of the first paragraph with the following: </w:t>
      </w:r>
    </w:p>
    <w:p w14:paraId="099D7B28" w14:textId="314B7226" w:rsidR="004B5F15" w:rsidRPr="005819B1" w:rsidDel="005819B1" w:rsidRDefault="004B5F15" w:rsidP="005819B1">
      <w:pPr>
        <w:pStyle w:val="Heading5"/>
        <w:tabs>
          <w:tab w:val="clear" w:pos="2880"/>
          <w:tab w:val="num" w:pos="4320"/>
        </w:tabs>
        <w:rPr>
          <w:del w:id="227" w:author="Keith Wong" w:date="2022-12-01T09:02:00Z"/>
          <w:i/>
        </w:rPr>
        <w:pPrChange w:id="228" w:author="Keith Wong" w:date="2022-12-01T09:02:00Z">
          <w:pPr>
            <w:pStyle w:val="Heading5"/>
            <w:tabs>
              <w:tab w:val="clear" w:pos="2880"/>
              <w:tab w:val="num" w:pos="4320"/>
            </w:tabs>
          </w:pPr>
        </w:pPrChange>
      </w:pPr>
      <w:r w:rsidRPr="005819B1">
        <w:t xml:space="preserve">Valves shall open clockwise in the </w:t>
      </w:r>
      <w:del w:id="229" w:author="Keith Wong" w:date="2022-12-01T09:01:00Z">
        <w:r w:rsidRPr="005819B1" w:rsidDel="005819B1">
          <w:delText xml:space="preserve">municipalities </w:delText>
        </w:r>
      </w:del>
      <w:ins w:id="230" w:author="Keith Wong" w:date="2022-12-01T09:01:00Z">
        <w:r w:rsidR="005819B1" w:rsidRPr="005819B1">
          <w:t xml:space="preserve">municipality of </w:t>
        </w:r>
      </w:ins>
      <w:del w:id="231" w:author="Keith Wong" w:date="2022-12-01T09:01:00Z">
        <w:r w:rsidRPr="005819B1" w:rsidDel="005819B1">
          <w:delText xml:space="preserve">of Markham, Richmond Hill and </w:delText>
        </w:r>
      </w:del>
      <w:r w:rsidRPr="005819B1">
        <w:t>Vaughan.</w:t>
      </w:r>
      <w:del w:id="232" w:author="Keith Wong" w:date="2022-12-01T09:02:00Z">
        <w:r w:rsidRPr="005819B1" w:rsidDel="005819B1">
          <w:delText xml:space="preserve"> Valves shall open </w:delText>
        </w:r>
        <w:r w:rsidR="00573AAF" w:rsidRPr="005819B1" w:rsidDel="005819B1">
          <w:delText>counterclockwise</w:delText>
        </w:r>
        <w:r w:rsidRPr="005819B1" w:rsidDel="005819B1">
          <w:delText xml:space="preserve"> in the municipalities of Aurora, East Gwillimb</w:delText>
        </w:r>
        <w:r w:rsidR="00FB424D" w:rsidRPr="005819B1" w:rsidDel="005819B1">
          <w:delText>ury</w:delText>
        </w:r>
        <w:r w:rsidRPr="005819B1" w:rsidDel="005819B1">
          <w:delText>, Georgina,</w:delText>
        </w:r>
        <w:r w:rsidR="00FB424D" w:rsidRPr="005819B1" w:rsidDel="005819B1">
          <w:delText xml:space="preserve"> King, Newmarket and Whitchurch-</w:delText>
        </w:r>
        <w:r w:rsidRPr="005819B1" w:rsidDel="005819B1">
          <w:delText xml:space="preserve">Stouffville. </w:delText>
        </w:r>
        <w:r w:rsidR="00273E8E" w:rsidRPr="005819B1" w:rsidDel="005819B1">
          <w:delText xml:space="preserve"> </w:delText>
        </w:r>
      </w:del>
      <w:ins w:id="233" w:author="Keith Wong" w:date="2022-12-01T09:02:00Z">
        <w:r w:rsidR="005819B1" w:rsidRPr="005819B1">
          <w:t xml:space="preserve"> </w:t>
        </w:r>
      </w:ins>
      <w:r w:rsidR="00273E8E" w:rsidRPr="005819B1">
        <w:t xml:space="preserve">Operating nuts on valves shall be red </w:t>
      </w:r>
      <w:r w:rsidR="004C11E7" w:rsidRPr="005819B1">
        <w:t>for clock</w:t>
      </w:r>
      <w:r w:rsidR="00A13BE6" w:rsidRPr="005819B1">
        <w:t>wise opening</w:t>
      </w:r>
      <w:ins w:id="234" w:author="Keith Wong" w:date="2022-12-01T09:02:00Z">
        <w:r w:rsidR="005819B1" w:rsidRPr="005819B1">
          <w:t>.</w:t>
        </w:r>
      </w:ins>
      <w:del w:id="235" w:author="Keith Wong" w:date="2022-12-01T09:02:00Z">
        <w:r w:rsidR="00A13BE6" w:rsidRPr="005819B1" w:rsidDel="005819B1">
          <w:delText xml:space="preserve"> </w:delText>
        </w:r>
        <w:r w:rsidR="00273E8E" w:rsidRPr="005819B1" w:rsidDel="005819B1">
          <w:delText xml:space="preserve">or black </w:delText>
        </w:r>
        <w:r w:rsidR="00A13BE6" w:rsidRPr="005819B1" w:rsidDel="005819B1">
          <w:delText xml:space="preserve">for counterclockwise opening </w:delText>
        </w:r>
        <w:r w:rsidR="00273E8E" w:rsidRPr="005819B1" w:rsidDel="005819B1">
          <w:delText>direction.</w:delText>
        </w:r>
        <w:commentRangeStart w:id="236"/>
        <w:r w:rsidR="00294089" w:rsidRPr="005819B1" w:rsidDel="005819B1">
          <w:rPr>
            <w:i/>
          </w:rPr>
          <w:delText xml:space="preserve"> </w:delText>
        </w:r>
        <w:r w:rsidRPr="005819B1" w:rsidDel="005819B1">
          <w:rPr>
            <w:i/>
            <w:rPrChange w:id="237" w:author="Keith Wong" w:date="2022-12-01T09:02:00Z">
              <w:rPr>
                <w:i/>
                <w:highlight w:val="yellow"/>
              </w:rPr>
            </w:rPrChange>
          </w:rPr>
          <w:delText>[Direction based on location within the Region. Consultant to confirm direct</w:delText>
        </w:r>
        <w:r w:rsidR="00593E7E" w:rsidRPr="005819B1" w:rsidDel="005819B1">
          <w:rPr>
            <w:i/>
            <w:rPrChange w:id="238" w:author="Keith Wong" w:date="2022-12-01T09:02:00Z">
              <w:rPr>
                <w:i/>
                <w:highlight w:val="yellow"/>
              </w:rPr>
            </w:rPrChange>
          </w:rPr>
          <w:delText>ion of turn</w:delText>
        </w:r>
        <w:r w:rsidRPr="005819B1" w:rsidDel="005819B1">
          <w:rPr>
            <w:i/>
            <w:rPrChange w:id="239" w:author="Keith Wong" w:date="2022-12-01T09:02:00Z">
              <w:rPr>
                <w:i/>
                <w:highlight w:val="yellow"/>
              </w:rPr>
            </w:rPrChange>
          </w:rPr>
          <w:delText xml:space="preserve"> with Region’s OMM Branch</w:delText>
        </w:r>
        <w:r w:rsidR="00573AAF" w:rsidRPr="005819B1" w:rsidDel="005819B1">
          <w:rPr>
            <w:i/>
            <w:rPrChange w:id="240" w:author="Keith Wong" w:date="2022-12-01T09:02:00Z">
              <w:rPr>
                <w:i/>
                <w:highlight w:val="yellow"/>
              </w:rPr>
            </w:rPrChange>
          </w:rPr>
          <w:delText>.</w:delText>
        </w:r>
        <w:r w:rsidRPr="005819B1" w:rsidDel="005819B1">
          <w:rPr>
            <w:i/>
            <w:rPrChange w:id="241" w:author="Keith Wong" w:date="2022-12-01T09:02:00Z">
              <w:rPr>
                <w:i/>
                <w:highlight w:val="yellow"/>
              </w:rPr>
            </w:rPrChange>
          </w:rPr>
          <w:delText>]</w:delText>
        </w:r>
      </w:del>
    </w:p>
    <w:p w14:paraId="7BE35AC9" w14:textId="432775C1" w:rsidR="00873078" w:rsidRPr="005819B1" w:rsidRDefault="4F40B4A4" w:rsidP="005819B1">
      <w:pPr>
        <w:pStyle w:val="Heading5"/>
        <w:tabs>
          <w:tab w:val="clear" w:pos="2880"/>
          <w:tab w:val="num" w:pos="4320"/>
        </w:tabs>
        <w:rPr>
          <w:i/>
          <w:iCs/>
          <w:rPrChange w:id="242" w:author="Keith Wong" w:date="2022-12-01T09:02:00Z">
            <w:rPr>
              <w:i/>
              <w:iCs/>
              <w:highlight w:val="yellow"/>
            </w:rPr>
          </w:rPrChange>
        </w:rPr>
        <w:pPrChange w:id="243" w:author="Keith Wong" w:date="2022-12-01T09:02:00Z">
          <w:pPr>
            <w:ind w:left="2880"/>
          </w:pPr>
        </w:pPrChange>
      </w:pPr>
      <w:del w:id="244" w:author="Keith Wong" w:date="2022-12-01T09:02:00Z">
        <w:r w:rsidRPr="005819B1" w:rsidDel="005819B1">
          <w:rPr>
            <w:i/>
            <w:iCs/>
            <w:rPrChange w:id="245" w:author="Keith Wong" w:date="2022-12-01T09:02:00Z">
              <w:rPr>
                <w:i/>
                <w:iCs/>
                <w:highlight w:val="yellow"/>
              </w:rPr>
            </w:rPrChange>
          </w:rPr>
          <w:delText xml:space="preserve">[Consultant Note: </w:delText>
        </w:r>
        <w:r w:rsidR="4FE8DAE7" w:rsidRPr="005819B1" w:rsidDel="005819B1">
          <w:rPr>
            <w:i/>
            <w:iCs/>
            <w:rPrChange w:id="246" w:author="Keith Wong" w:date="2022-12-01T09:02:00Z">
              <w:rPr>
                <w:i/>
                <w:iCs/>
                <w:highlight w:val="yellow"/>
              </w:rPr>
            </w:rPrChange>
          </w:rPr>
          <w:delText xml:space="preserve">All valves, </w:delText>
        </w:r>
        <w:r w:rsidR="748C7DB3" w:rsidRPr="005819B1" w:rsidDel="005819B1">
          <w:rPr>
            <w:i/>
            <w:iCs/>
            <w:rPrChange w:id="247" w:author="Keith Wong" w:date="2022-12-01T09:02:00Z">
              <w:rPr>
                <w:i/>
                <w:iCs/>
                <w:highlight w:val="yellow"/>
              </w:rPr>
            </w:rPrChange>
          </w:rPr>
          <w:delText xml:space="preserve">flanges, </w:delText>
        </w:r>
        <w:r w:rsidR="4FE8DAE7" w:rsidRPr="005819B1" w:rsidDel="005819B1">
          <w:rPr>
            <w:i/>
            <w:iCs/>
            <w:rPrChange w:id="248" w:author="Keith Wong" w:date="2022-12-01T09:02:00Z">
              <w:rPr>
                <w:i/>
                <w:iCs/>
                <w:highlight w:val="yellow"/>
              </w:rPr>
            </w:rPrChange>
          </w:rPr>
          <w:delText>fittings, couplings, pipe classes and restraint must be specified to meet the test pressure with applicable safety factor</w:delText>
        </w:r>
        <w:r w:rsidR="17900CCF" w:rsidRPr="005819B1" w:rsidDel="005819B1">
          <w:rPr>
            <w:i/>
            <w:iCs/>
            <w:rPrChange w:id="249" w:author="Keith Wong" w:date="2022-12-01T09:02:00Z">
              <w:rPr>
                <w:i/>
                <w:iCs/>
                <w:highlight w:val="yellow"/>
              </w:rPr>
            </w:rPrChange>
          </w:rPr>
          <w:delText>.</w:delText>
        </w:r>
        <w:r w:rsidRPr="005819B1" w:rsidDel="005819B1">
          <w:rPr>
            <w:i/>
            <w:iCs/>
            <w:rPrChange w:id="250" w:author="Keith Wong" w:date="2022-12-01T09:02:00Z">
              <w:rPr>
                <w:i/>
                <w:iCs/>
                <w:highlight w:val="yellow"/>
              </w:rPr>
            </w:rPrChange>
          </w:rPr>
          <w:delText>]</w:delText>
        </w:r>
        <w:commentRangeEnd w:id="236"/>
        <w:r w:rsidR="00A07715" w:rsidRPr="005819B1" w:rsidDel="005819B1">
          <w:rPr>
            <w:rStyle w:val="CommentReference"/>
          </w:rPr>
          <w:commentReference w:id="236"/>
        </w:r>
      </w:del>
    </w:p>
    <w:p w14:paraId="1A2BB2F5" w14:textId="0C7722B3" w:rsidR="008E3B1F" w:rsidRPr="0026214A" w:rsidRDefault="008E3B1F" w:rsidP="008E3B1F">
      <w:pPr>
        <w:pStyle w:val="Heading4OPSS"/>
        <w:rPr>
          <w:b/>
          <w:u w:val="single"/>
        </w:rPr>
      </w:pPr>
      <w:r w:rsidRPr="005819B1">
        <w:rPr>
          <w:b/>
        </w:rPr>
        <w:lastRenderedPageBreak/>
        <w:t>441.05.09.01 Genera</w:t>
      </w:r>
      <w:r w:rsidRPr="005819B1">
        <w:t>l is amended by the replacement of the third paragraph</w:t>
      </w:r>
      <w:r w:rsidRPr="004B5F15">
        <w:t xml:space="preserve"> with the following: </w:t>
      </w:r>
    </w:p>
    <w:p w14:paraId="11EA5E6F" w14:textId="77777777" w:rsidR="00FE5A48" w:rsidRDefault="00FE5A48">
      <w:pPr>
        <w:pStyle w:val="Heading5"/>
      </w:pPr>
      <w:r>
        <w:t>Valve types shall be one of the following:</w:t>
      </w:r>
    </w:p>
    <w:p w14:paraId="6735762E" w14:textId="5C237C93" w:rsidR="00FE5A48" w:rsidRDefault="00FE5A48" w:rsidP="0026214A">
      <w:pPr>
        <w:pStyle w:val="Heading6"/>
      </w:pPr>
      <w:r>
        <w:t xml:space="preserve">Valves less than 75 mm shall be </w:t>
      </w:r>
      <w:r w:rsidR="007B054A">
        <w:t>stainless steel ball valves</w:t>
      </w:r>
      <w:r>
        <w:t>.</w:t>
      </w:r>
    </w:p>
    <w:p w14:paraId="0903A2D9" w14:textId="0F03A7DD" w:rsidR="00FE5A48" w:rsidRDefault="00FE5A48" w:rsidP="0026214A">
      <w:pPr>
        <w:pStyle w:val="Heading6"/>
      </w:pPr>
      <w:r>
        <w:t>Valves greater than or equal to 75 mm, and less than or equal to 300 mm, shall be cast or ductile iron gate valves.</w:t>
      </w:r>
    </w:p>
    <w:p w14:paraId="6B8B1407" w14:textId="6DC06EA1" w:rsidR="00FE5A48" w:rsidRDefault="00FE5A48" w:rsidP="0026214A">
      <w:pPr>
        <w:pStyle w:val="Heading6"/>
      </w:pPr>
      <w:r>
        <w:t>Valves greater than 300 mm up to and including 500 mm shall be gate or butterfly valves</w:t>
      </w:r>
      <w:r w:rsidR="00C57AC8">
        <w:t xml:space="preserve"> as specified on the Contract Drawings</w:t>
      </w:r>
      <w:r>
        <w:t>.</w:t>
      </w:r>
    </w:p>
    <w:p w14:paraId="517AF449" w14:textId="7AEF9615" w:rsidR="008E3B1F" w:rsidRPr="004B5F15" w:rsidRDefault="00FE5A48" w:rsidP="0026214A">
      <w:pPr>
        <w:pStyle w:val="Heading6"/>
      </w:pPr>
      <w:r>
        <w:t>Valves greater than 500 mm shall be butterfly valves.</w:t>
      </w:r>
    </w:p>
    <w:p w14:paraId="4F71B933" w14:textId="3A171241" w:rsidR="00465DED" w:rsidRPr="0026214A" w:rsidDel="005819B1" w:rsidRDefault="00873078" w:rsidP="0026214A">
      <w:pPr>
        <w:ind w:left="2880"/>
        <w:rPr>
          <w:del w:id="251" w:author="Keith Wong" w:date="2022-12-01T09:03:00Z"/>
          <w:i/>
          <w:iCs/>
          <w:highlight w:val="yellow"/>
        </w:rPr>
      </w:pPr>
      <w:commentRangeStart w:id="252"/>
      <w:del w:id="253" w:author="Keith Wong" w:date="2022-12-01T09:03:00Z">
        <w:r w:rsidRPr="0026214A" w:rsidDel="005819B1">
          <w:rPr>
            <w:i/>
            <w:iCs/>
            <w:highlight w:val="yellow"/>
          </w:rPr>
          <w:delText>[Consultant Note: For specialty valves</w:delText>
        </w:r>
        <w:r w:rsidR="00054A0A" w:rsidDel="005819B1">
          <w:rPr>
            <w:i/>
            <w:iCs/>
            <w:highlight w:val="yellow"/>
          </w:rPr>
          <w:delText xml:space="preserve"> not included in this section, or </w:delText>
        </w:r>
        <w:r w:rsidR="000C0BC4" w:rsidDel="005819B1">
          <w:rPr>
            <w:i/>
            <w:iCs/>
            <w:highlight w:val="yellow"/>
          </w:rPr>
          <w:delText>that include</w:delText>
        </w:r>
        <w:r w:rsidR="00D772E6" w:rsidDel="005819B1">
          <w:rPr>
            <w:i/>
            <w:iCs/>
            <w:highlight w:val="yellow"/>
          </w:rPr>
          <w:delText xml:space="preserve"> </w:delText>
        </w:r>
        <w:r w:rsidRPr="0026214A" w:rsidDel="005819B1">
          <w:rPr>
            <w:i/>
            <w:iCs/>
            <w:highlight w:val="yellow"/>
          </w:rPr>
          <w:delText xml:space="preserve">instrumentation and controls, the Consultant shall amend this Section with requirements for </w:delText>
        </w:r>
        <w:r w:rsidR="0062388F" w:rsidDel="005819B1">
          <w:rPr>
            <w:i/>
            <w:iCs/>
            <w:highlight w:val="yellow"/>
          </w:rPr>
          <w:delText>t</w:delText>
        </w:r>
        <w:r w:rsidRPr="0026214A" w:rsidDel="005819B1">
          <w:rPr>
            <w:i/>
            <w:iCs/>
            <w:highlight w:val="yellow"/>
          </w:rPr>
          <w:delText>he specialty valve(s</w:delText>
        </w:r>
        <w:r w:rsidR="00344599" w:rsidDel="005819B1">
          <w:rPr>
            <w:i/>
            <w:iCs/>
            <w:highlight w:val="yellow"/>
          </w:rPr>
          <w:delText>)</w:delText>
        </w:r>
        <w:r w:rsidRPr="0026214A" w:rsidDel="005819B1">
          <w:rPr>
            <w:i/>
            <w:iCs/>
            <w:highlight w:val="yellow"/>
          </w:rPr>
          <w:delText>, instrumentation or controls</w:delText>
        </w:r>
        <w:r w:rsidR="00D772E6" w:rsidDel="005819B1">
          <w:rPr>
            <w:i/>
            <w:iCs/>
            <w:highlight w:val="yellow"/>
          </w:rPr>
          <w:delText>.</w:delText>
        </w:r>
        <w:r w:rsidR="00F71261" w:rsidDel="005819B1">
          <w:rPr>
            <w:i/>
            <w:iCs/>
            <w:highlight w:val="yellow"/>
          </w:rPr>
          <w:delText xml:space="preserve"> I</w:delText>
        </w:r>
        <w:r w:rsidR="00D80186" w:rsidDel="005819B1">
          <w:rPr>
            <w:i/>
            <w:iCs/>
            <w:highlight w:val="yellow"/>
          </w:rPr>
          <w:delText>nclud</w:delText>
        </w:r>
        <w:r w:rsidR="00F71261" w:rsidDel="005819B1">
          <w:rPr>
            <w:i/>
            <w:iCs/>
            <w:highlight w:val="yellow"/>
          </w:rPr>
          <w:delText>e the requirements for</w:delText>
        </w:r>
        <w:r w:rsidR="00D80186" w:rsidDel="005819B1">
          <w:rPr>
            <w:i/>
            <w:iCs/>
            <w:highlight w:val="yellow"/>
          </w:rPr>
          <w:delText xml:space="preserve"> </w:delText>
        </w:r>
        <w:r w:rsidR="00A10372" w:rsidDel="005819B1">
          <w:rPr>
            <w:i/>
            <w:iCs/>
            <w:highlight w:val="yellow"/>
          </w:rPr>
          <w:delText>power</w:delText>
        </w:r>
        <w:r w:rsidR="002A2429" w:rsidDel="005819B1">
          <w:rPr>
            <w:i/>
            <w:iCs/>
            <w:highlight w:val="yellow"/>
          </w:rPr>
          <w:delText>, controls, network communication</w:delText>
        </w:r>
        <w:r w:rsidR="00D0799F" w:rsidDel="005819B1">
          <w:rPr>
            <w:i/>
            <w:iCs/>
            <w:highlight w:val="yellow"/>
          </w:rPr>
          <w:delText xml:space="preserve">, civil works, </w:delText>
        </w:r>
        <w:r w:rsidR="000228C1" w:rsidDel="005819B1">
          <w:rPr>
            <w:i/>
            <w:iCs/>
            <w:highlight w:val="yellow"/>
          </w:rPr>
          <w:delText>testing</w:delText>
        </w:r>
        <w:r w:rsidR="00F71261" w:rsidDel="005819B1">
          <w:rPr>
            <w:i/>
            <w:iCs/>
            <w:highlight w:val="yellow"/>
          </w:rPr>
          <w:delText xml:space="preserve"> and</w:delText>
        </w:r>
        <w:r w:rsidR="000228C1" w:rsidDel="005819B1">
          <w:rPr>
            <w:i/>
            <w:iCs/>
            <w:highlight w:val="yellow"/>
          </w:rPr>
          <w:delText xml:space="preserve"> </w:delText>
        </w:r>
        <w:r w:rsidR="00D80186" w:rsidDel="005819B1">
          <w:rPr>
            <w:i/>
            <w:iCs/>
            <w:highlight w:val="yellow"/>
          </w:rPr>
          <w:delText>commissioning</w:delText>
        </w:r>
        <w:r w:rsidR="00B15A9D" w:rsidDel="005819B1">
          <w:rPr>
            <w:i/>
            <w:iCs/>
            <w:highlight w:val="yellow"/>
          </w:rPr>
          <w:delText xml:space="preserve"> under </w:delText>
        </w:r>
        <w:r w:rsidRPr="0026214A" w:rsidDel="005819B1">
          <w:rPr>
            <w:i/>
            <w:iCs/>
            <w:highlight w:val="yellow"/>
          </w:rPr>
          <w:delText>the applicable specification Section</w:delText>
        </w:r>
        <w:r w:rsidR="00F71261" w:rsidDel="005819B1">
          <w:rPr>
            <w:i/>
            <w:iCs/>
            <w:highlight w:val="yellow"/>
          </w:rPr>
          <w:delText>s</w:delText>
        </w:r>
        <w:r w:rsidRPr="0026214A" w:rsidDel="005819B1">
          <w:rPr>
            <w:i/>
            <w:iCs/>
            <w:highlight w:val="yellow"/>
          </w:rPr>
          <w:delText>.]</w:delText>
        </w:r>
        <w:r w:rsidR="00656216" w:rsidRPr="0026214A" w:rsidDel="005819B1">
          <w:rPr>
            <w:i/>
            <w:iCs/>
            <w:highlight w:val="yellow"/>
          </w:rPr>
          <w:delText xml:space="preserve"> </w:delText>
        </w:r>
        <w:commentRangeEnd w:id="252"/>
        <w:r w:rsidR="00A07715" w:rsidDel="005819B1">
          <w:rPr>
            <w:rStyle w:val="CommentReference"/>
          </w:rPr>
          <w:commentReference w:id="252"/>
        </w:r>
      </w:del>
    </w:p>
    <w:p w14:paraId="798A5431" w14:textId="124C5701" w:rsidR="00FB424D" w:rsidRDefault="57EDBF47" w:rsidP="00FB424D">
      <w:pPr>
        <w:pStyle w:val="Heading4OPSS"/>
      </w:pPr>
      <w:r w:rsidRPr="00FB424D">
        <w:rPr>
          <w:b/>
        </w:rPr>
        <w:t>441.05.09.03 Gate Valves</w:t>
      </w:r>
      <w:r w:rsidR="152F4F99">
        <w:rPr>
          <w:b/>
        </w:rPr>
        <w:t xml:space="preserve"> </w:t>
      </w:r>
      <w:r>
        <w:t xml:space="preserve">is amended by the addition of the following: </w:t>
      </w:r>
    </w:p>
    <w:p w14:paraId="4ACCD183" w14:textId="77777777" w:rsidR="00663DDB" w:rsidRDefault="29C388BF" w:rsidP="0026214A">
      <w:pPr>
        <w:pStyle w:val="Heading5"/>
        <w:numPr>
          <w:ilvl w:val="4"/>
          <w:numId w:val="3"/>
        </w:numPr>
        <w:tabs>
          <w:tab w:val="clear" w:pos="2880"/>
          <w:tab w:val="num" w:pos="4320"/>
        </w:tabs>
      </w:pPr>
      <w:r>
        <w:t xml:space="preserve">Gate valves shall include tapping valves and sleeves. </w:t>
      </w:r>
    </w:p>
    <w:p w14:paraId="2E8E7638" w14:textId="77777777" w:rsidR="000E003B" w:rsidRDefault="1FF26EAB" w:rsidP="0026214A">
      <w:pPr>
        <w:pStyle w:val="Heading5"/>
        <w:numPr>
          <w:ilvl w:val="4"/>
          <w:numId w:val="3"/>
        </w:numPr>
        <w:tabs>
          <w:tab w:val="clear" w:pos="2880"/>
          <w:tab w:val="num" w:pos="4320"/>
        </w:tabs>
      </w:pPr>
      <w:r>
        <w:t>Supply and install gate valves in the sizes and at the locations as shown on the Contract Drawings.</w:t>
      </w:r>
    </w:p>
    <w:p w14:paraId="270490F2" w14:textId="7C5D3654" w:rsidR="004B7A4B" w:rsidRDefault="00376241" w:rsidP="004B7A4B">
      <w:pPr>
        <w:pStyle w:val="Heading5"/>
      </w:pPr>
      <w:r>
        <w:t>Gate valves</w:t>
      </w:r>
      <w:r w:rsidR="004B7A4B" w:rsidRPr="004B7A4B">
        <w:t xml:space="preserve"> shall be designed, </w:t>
      </w:r>
      <w:proofErr w:type="gramStart"/>
      <w:r w:rsidR="004B7A4B" w:rsidRPr="004B7A4B">
        <w:t>manufactured</w:t>
      </w:r>
      <w:proofErr w:type="gramEnd"/>
      <w:r w:rsidR="004B7A4B" w:rsidRPr="004B7A4B">
        <w:t xml:space="preserve"> and tested in accordance with </w:t>
      </w:r>
      <w:r w:rsidR="004B7A4B" w:rsidRPr="004B5F15">
        <w:t>AWWA C509</w:t>
      </w:r>
      <w:r w:rsidR="007905F8">
        <w:t xml:space="preserve"> or AWWA C515</w:t>
      </w:r>
      <w:r w:rsidR="004B7A4B">
        <w:t>.</w:t>
      </w:r>
    </w:p>
    <w:p w14:paraId="3611151D" w14:textId="5F8661B6" w:rsidR="004B7A4B" w:rsidRDefault="004B7A4B" w:rsidP="0026214A">
      <w:pPr>
        <w:pStyle w:val="Heading5"/>
        <w:shd w:val="clear" w:color="auto" w:fill="FFFFFF" w:themeFill="background1"/>
        <w:tabs>
          <w:tab w:val="clear" w:pos="2880"/>
          <w:tab w:val="num" w:pos="4320"/>
        </w:tabs>
      </w:pPr>
      <w:r w:rsidRPr="004565DB">
        <w:t xml:space="preserve">All </w:t>
      </w:r>
      <w:r>
        <w:t>gate</w:t>
      </w:r>
      <w:r w:rsidRPr="004565DB">
        <w:t xml:space="preserve"> valves</w:t>
      </w:r>
      <w:r w:rsidRPr="004B5F15">
        <w:t xml:space="preserve"> sha</w:t>
      </w:r>
      <w:r>
        <w:t>ll be</w:t>
      </w:r>
      <w:r w:rsidR="00896921">
        <w:t xml:space="preserve"> </w:t>
      </w:r>
      <w:r w:rsidR="00896921" w:rsidRPr="00896921">
        <w:t>NRS (non-rising stem)</w:t>
      </w:r>
      <w:r>
        <w:t xml:space="preserve"> </w:t>
      </w:r>
      <w:r w:rsidR="00896921">
        <w:t xml:space="preserve">with resilient seats </w:t>
      </w:r>
      <w:r>
        <w:t xml:space="preserve">for bi-directional bubble tight shutoff </w:t>
      </w:r>
      <w:r w:rsidRPr="004B5F15">
        <w:t>at the rated</w:t>
      </w:r>
      <w:r w:rsidRPr="0026214A">
        <w:rPr>
          <w:shd w:val="clear" w:color="auto" w:fill="FFFFFF" w:themeFill="background1"/>
        </w:rPr>
        <w:t xml:space="preserve"> pressure</w:t>
      </w:r>
      <w:r w:rsidR="00896921" w:rsidRPr="0026214A">
        <w:rPr>
          <w:shd w:val="clear" w:color="auto" w:fill="FFFFFF" w:themeFill="background1"/>
        </w:rPr>
        <w:t>.</w:t>
      </w:r>
    </w:p>
    <w:p w14:paraId="596BDD1F" w14:textId="77777777" w:rsidR="004B5F15" w:rsidRPr="004B5F15" w:rsidRDefault="660C08D0" w:rsidP="0026214A">
      <w:pPr>
        <w:pStyle w:val="Heading5"/>
        <w:tabs>
          <w:tab w:val="clear" w:pos="2880"/>
          <w:tab w:val="num" w:pos="4320"/>
        </w:tabs>
      </w:pPr>
      <w:r>
        <w:t>Operating nuts are to be 50 mm square</w:t>
      </w:r>
      <w:r w:rsidR="6B378D32">
        <w:t>.</w:t>
      </w:r>
    </w:p>
    <w:p w14:paraId="5C94A1E4" w14:textId="2AC772FA" w:rsidR="00745640" w:rsidRDefault="1EB7691C">
      <w:pPr>
        <w:pStyle w:val="Heading5"/>
        <w:numPr>
          <w:ilvl w:val="4"/>
          <w:numId w:val="3"/>
        </w:numPr>
        <w:tabs>
          <w:tab w:val="clear" w:pos="2880"/>
          <w:tab w:val="num" w:pos="4320"/>
        </w:tabs>
      </w:pPr>
      <w:r>
        <w:t>Valves are to be supplied with flanged ends in accordance with the requirements of ANSI B16.1, Class 125</w:t>
      </w:r>
      <w:r w:rsidR="1324A02C">
        <w:t xml:space="preserve"> unless indicated otherwise on the Contract Drawings</w:t>
      </w:r>
      <w:r>
        <w:t>.</w:t>
      </w:r>
      <w:r w:rsidR="00863E97">
        <w:t xml:space="preserve"> </w:t>
      </w:r>
    </w:p>
    <w:p w14:paraId="1A0EDB0F" w14:textId="6F1A4299" w:rsidR="000E003B" w:rsidRPr="00DD175D" w:rsidRDefault="55515DD3" w:rsidP="0026214A">
      <w:pPr>
        <w:pStyle w:val="Heading5"/>
        <w:numPr>
          <w:ilvl w:val="4"/>
          <w:numId w:val="3"/>
        </w:numPr>
        <w:tabs>
          <w:tab w:val="clear" w:pos="2880"/>
          <w:tab w:val="num" w:pos="4320"/>
        </w:tabs>
      </w:pPr>
      <w:r>
        <w:t xml:space="preserve">Required </w:t>
      </w:r>
      <w:r w:rsidRPr="005819B1">
        <w:t>pressure rating</w:t>
      </w:r>
      <w:commentRangeStart w:id="254"/>
      <w:r w:rsidRPr="005819B1">
        <w:t xml:space="preserve"> </w:t>
      </w:r>
      <w:del w:id="255" w:author="Keith Wong" w:date="2022-12-01T09:03:00Z">
        <w:r w:rsidR="29E0A0C4" w:rsidRPr="005819B1" w:rsidDel="005819B1">
          <w:rPr>
            <w:rPrChange w:id="256" w:author="Keith Wong" w:date="2022-12-01T09:03:00Z">
              <w:rPr>
                <w:highlight w:val="yellow"/>
              </w:rPr>
            </w:rPrChange>
          </w:rPr>
          <w:delText>[1,035 kPa]</w:delText>
        </w:r>
        <w:r w:rsidR="291D9201" w:rsidRPr="005819B1" w:rsidDel="005819B1">
          <w:rPr>
            <w:rPrChange w:id="257" w:author="Keith Wong" w:date="2022-12-01T09:03:00Z">
              <w:rPr>
                <w:highlight w:val="yellow"/>
              </w:rPr>
            </w:rPrChange>
          </w:rPr>
          <w:delText xml:space="preserve"> </w:delText>
        </w:r>
        <w:r w:rsidR="29E0A0C4" w:rsidRPr="005819B1" w:rsidDel="005819B1">
          <w:rPr>
            <w:rPrChange w:id="258" w:author="Keith Wong" w:date="2022-12-01T09:03:00Z">
              <w:rPr>
                <w:highlight w:val="yellow"/>
              </w:rPr>
            </w:rPrChange>
          </w:rPr>
          <w:delText>[1,37</w:delText>
        </w:r>
        <w:r w:rsidR="3E436723" w:rsidRPr="005819B1" w:rsidDel="005819B1">
          <w:rPr>
            <w:rPrChange w:id="259" w:author="Keith Wong" w:date="2022-12-01T09:03:00Z">
              <w:rPr>
                <w:highlight w:val="yellow"/>
              </w:rPr>
            </w:rPrChange>
          </w:rPr>
          <w:delText>8</w:delText>
        </w:r>
        <w:r w:rsidR="29E0A0C4" w:rsidRPr="005819B1" w:rsidDel="005819B1">
          <w:rPr>
            <w:rPrChange w:id="260" w:author="Keith Wong" w:date="2022-12-01T09:03:00Z">
              <w:rPr>
                <w:highlight w:val="yellow"/>
              </w:rPr>
            </w:rPrChange>
          </w:rPr>
          <w:delText xml:space="preserve"> kPa] [</w:delText>
        </w:r>
      </w:del>
      <w:r w:rsidR="29E0A0C4" w:rsidRPr="005819B1">
        <w:rPr>
          <w:rPrChange w:id="261" w:author="Keith Wong" w:date="2022-12-01T09:03:00Z">
            <w:rPr>
              <w:highlight w:val="yellow"/>
            </w:rPr>
          </w:rPrChange>
        </w:rPr>
        <w:t>1,725 kPa</w:t>
      </w:r>
      <w:del w:id="262" w:author="Keith Wong" w:date="2022-12-01T09:03:00Z">
        <w:r w:rsidR="29E0A0C4" w:rsidRPr="005819B1" w:rsidDel="005819B1">
          <w:rPr>
            <w:rPrChange w:id="263" w:author="Keith Wong" w:date="2022-12-01T09:03:00Z">
              <w:rPr>
                <w:highlight w:val="yellow"/>
              </w:rPr>
            </w:rPrChange>
          </w:rPr>
          <w:delText>]</w:delText>
        </w:r>
      </w:del>
      <w:r w:rsidR="7348791B" w:rsidRPr="005819B1">
        <w:t xml:space="preserve"> </w:t>
      </w:r>
      <w:commentRangeEnd w:id="254"/>
      <w:r w:rsidR="00A07715" w:rsidRPr="005819B1">
        <w:rPr>
          <w:rStyle w:val="CommentReference"/>
          <w:rFonts w:cs="Times New Roman"/>
        </w:rPr>
        <w:commentReference w:id="254"/>
      </w:r>
      <w:r w:rsidR="7348791B" w:rsidRPr="005819B1">
        <w:t>unless noted otherwise on the Contract Drawings</w:t>
      </w:r>
      <w:r w:rsidR="7BD38D22" w:rsidRPr="005819B1">
        <w:t>.</w:t>
      </w:r>
    </w:p>
    <w:p w14:paraId="7E27819F" w14:textId="52EFACEE" w:rsidR="004B5F15" w:rsidRDefault="004B5F15">
      <w:pPr>
        <w:pStyle w:val="Heading5"/>
        <w:tabs>
          <w:tab w:val="clear" w:pos="2880"/>
          <w:tab w:val="num" w:pos="4320"/>
        </w:tabs>
      </w:pPr>
      <w:r w:rsidRPr="004B5F15">
        <w:t>Valve operators shall be a waterproof type suitable for continuous submergence duty. Operators shall be the grease-packed, enclosed gear type. Worm gear and input shafts shall be stainless steel.</w:t>
      </w:r>
    </w:p>
    <w:p w14:paraId="4C35F778" w14:textId="264EE1F1" w:rsidR="00896921" w:rsidRDefault="00896921" w:rsidP="0026214A">
      <w:pPr>
        <w:pStyle w:val="Heading5"/>
        <w:tabs>
          <w:tab w:val="clear" w:pos="2880"/>
          <w:tab w:val="num" w:pos="4320"/>
        </w:tabs>
      </w:pPr>
      <w:r w:rsidRPr="00896921">
        <w:t>The valve body, bonnet, and stuffing box shall be composed of ASTM A536</w:t>
      </w:r>
      <w:r>
        <w:t xml:space="preserve"> Grade 65-45-12 ductile iron</w:t>
      </w:r>
      <w:r w:rsidR="005A5203">
        <w:t xml:space="preserve"> or ASTM A126, Class B gray iron</w:t>
      </w:r>
      <w:r w:rsidRPr="00896921">
        <w:t>.</w:t>
      </w:r>
    </w:p>
    <w:p w14:paraId="4CA4B768" w14:textId="43661467" w:rsidR="000E003B" w:rsidRDefault="000E003B">
      <w:pPr>
        <w:pStyle w:val="Heading5"/>
        <w:numPr>
          <w:ilvl w:val="4"/>
          <w:numId w:val="3"/>
        </w:numPr>
        <w:tabs>
          <w:tab w:val="clear" w:pos="2880"/>
          <w:tab w:val="num" w:pos="4320"/>
        </w:tabs>
      </w:pPr>
      <w:r w:rsidRPr="00DD175D">
        <w:t>Shaft spindles are to have O-rings to resilient materials.</w:t>
      </w:r>
    </w:p>
    <w:p w14:paraId="5B92C958" w14:textId="154926D3" w:rsidR="00AD4D66" w:rsidRPr="006A403C" w:rsidRDefault="00AD4D66" w:rsidP="00AD4D66">
      <w:pPr>
        <w:pStyle w:val="Heading5"/>
        <w:tabs>
          <w:tab w:val="clear" w:pos="2880"/>
          <w:tab w:val="num" w:pos="4320"/>
        </w:tabs>
      </w:pPr>
      <w:r w:rsidRPr="006A403C">
        <w:t>The valve shall be suitable for potable water applications and conform to the requirements of NSF</w:t>
      </w:r>
      <w:r w:rsidR="00EF3A71">
        <w:t xml:space="preserve">/ANSI </w:t>
      </w:r>
      <w:r w:rsidRPr="006A403C">
        <w:t xml:space="preserve">61.  </w:t>
      </w:r>
    </w:p>
    <w:p w14:paraId="29432537" w14:textId="00B3E663" w:rsidR="00AD4D66" w:rsidRDefault="00AD4D66" w:rsidP="00AD4D66">
      <w:pPr>
        <w:pStyle w:val="Heading5"/>
        <w:tabs>
          <w:tab w:val="clear" w:pos="2880"/>
          <w:tab w:val="num" w:pos="4320"/>
        </w:tabs>
      </w:pPr>
      <w:r>
        <w:lastRenderedPageBreak/>
        <w:t xml:space="preserve">All interior and exterior coatings to </w:t>
      </w:r>
      <w:proofErr w:type="gramStart"/>
      <w:r>
        <w:t>be in compliance with</w:t>
      </w:r>
      <w:proofErr w:type="gramEnd"/>
      <w:r>
        <w:t xml:space="preserve"> the latest edition of AWWA C504 Section 4.4. Components in contact with potable water shall be coated in compliance to NSF</w:t>
      </w:r>
      <w:r w:rsidR="00EF3A71">
        <w:t>/ANSI</w:t>
      </w:r>
      <w:r>
        <w:t xml:space="preserve"> 61 and the latest edition of AWWA C550. </w:t>
      </w:r>
      <w:r w:rsidR="005A1B7B">
        <w:t xml:space="preserve"> </w:t>
      </w:r>
    </w:p>
    <w:p w14:paraId="5424631C" w14:textId="351AFD45" w:rsidR="00896921" w:rsidRPr="00DD175D" w:rsidRDefault="00663DDB" w:rsidP="00896921">
      <w:pPr>
        <w:pStyle w:val="Heading5"/>
        <w:numPr>
          <w:ilvl w:val="4"/>
          <w:numId w:val="3"/>
        </w:numPr>
        <w:tabs>
          <w:tab w:val="clear" w:pos="2880"/>
          <w:tab w:val="num" w:pos="4320"/>
        </w:tabs>
      </w:pPr>
      <w:r w:rsidRPr="00663DDB">
        <w:t>Tapping va</w:t>
      </w:r>
      <w:r w:rsidR="0029609A">
        <w:t>lve sleeves</w:t>
      </w:r>
      <w:r w:rsidRPr="00663DDB">
        <w:t xml:space="preserve"> </w:t>
      </w:r>
      <w:r w:rsidR="00B16A2C">
        <w:t xml:space="preserve">shall be </w:t>
      </w:r>
      <w:r>
        <w:t xml:space="preserve">supplied with </w:t>
      </w:r>
      <w:r w:rsidRPr="00663DDB">
        <w:t>stainless steel body</w:t>
      </w:r>
      <w:r w:rsidR="0029609A">
        <w:t>, studs and fasteners unless otherwise specified.  The tapping gate vale shall have the</w:t>
      </w:r>
      <w:r w:rsidR="008E02D9">
        <w:t xml:space="preserve"> </w:t>
      </w:r>
      <w:r w:rsidR="008E02D9" w:rsidRPr="008E02D9">
        <w:t>interior and exterior of the valve coated with two-part liquid or fusion bonded epoxy in accordance with AWWA C550</w:t>
      </w:r>
      <w:r w:rsidR="008E02D9">
        <w:t xml:space="preserve">, </w:t>
      </w:r>
      <w:r w:rsidR="008E02D9" w:rsidRPr="008E02D9">
        <w:t>applied at the valve manufacturer’s facility and provided holiday free.</w:t>
      </w:r>
      <w:r w:rsidR="00896921">
        <w:t xml:space="preserve"> </w:t>
      </w:r>
      <w:r w:rsidR="00896921" w:rsidRPr="00896921">
        <w:t>Tapping valves shall have an inlet flange conforming to ANSI B16.1</w:t>
      </w:r>
      <w:r w:rsidR="00896921">
        <w:t xml:space="preserve">, </w:t>
      </w:r>
      <w:r w:rsidR="00896921" w:rsidRPr="00896921">
        <w:t>Class 125 for attachment to a tapping sleeve or cross</w:t>
      </w:r>
      <w:r w:rsidR="00896921">
        <w:t>, unless indicated otherwise on the Contract Drawings.</w:t>
      </w:r>
    </w:p>
    <w:p w14:paraId="11B51F1E" w14:textId="3FFB1BB0" w:rsidR="002D03ED" w:rsidRDefault="6D1140DA" w:rsidP="00BF2320">
      <w:pPr>
        <w:pStyle w:val="Heading5"/>
        <w:tabs>
          <w:tab w:val="clear" w:pos="2880"/>
          <w:tab w:val="num" w:pos="4320"/>
        </w:tabs>
        <w:rPr>
          <w:ins w:id="264" w:author="Keith Wong" w:date="2022-12-01T09:04:00Z"/>
        </w:rPr>
      </w:pPr>
      <w:r>
        <w:t>All hardware shall be stainless steel</w:t>
      </w:r>
      <w:r w:rsidR="586E56EC">
        <w:t>.</w:t>
      </w:r>
    </w:p>
    <w:p w14:paraId="6CFD9F21" w14:textId="77777777" w:rsidR="005819B1" w:rsidRDefault="005819B1" w:rsidP="005819B1">
      <w:pPr>
        <w:pStyle w:val="Heading5"/>
        <w:rPr>
          <w:ins w:id="265" w:author="Keith Wong" w:date="2022-12-01T09:04:00Z"/>
        </w:rPr>
        <w:pPrChange w:id="266" w:author="Keith Wong" w:date="2022-12-01T09:04:00Z">
          <w:pPr>
            <w:pStyle w:val="Heading5"/>
            <w:numPr>
              <w:numId w:val="4"/>
            </w:numPr>
            <w:tabs>
              <w:tab w:val="clear" w:pos="2880"/>
              <w:tab w:val="num" w:pos="4320"/>
            </w:tabs>
          </w:pPr>
        </w:pPrChange>
      </w:pPr>
      <w:ins w:id="267" w:author="Keith Wong" w:date="2022-12-01T09:04:00Z">
        <w:r>
          <w:t>Approved Suppliers:</w:t>
        </w:r>
      </w:ins>
    </w:p>
    <w:p w14:paraId="58CEB8C9" w14:textId="77777777" w:rsidR="005819B1" w:rsidRPr="005819B1" w:rsidRDefault="005819B1" w:rsidP="005819B1">
      <w:pPr>
        <w:pStyle w:val="Heading6"/>
        <w:spacing w:before="0"/>
        <w:rPr>
          <w:ins w:id="268" w:author="Keith Wong" w:date="2022-12-01T09:04:00Z"/>
        </w:rPr>
        <w:pPrChange w:id="269" w:author="Keith Wong" w:date="2022-12-01T09:04:00Z">
          <w:pPr>
            <w:pStyle w:val="Heading5"/>
            <w:tabs>
              <w:tab w:val="num" w:pos="360"/>
              <w:tab w:val="left" w:pos="2880"/>
            </w:tabs>
            <w:ind w:hanging="1620"/>
          </w:pPr>
        </w:pPrChange>
      </w:pPr>
      <w:ins w:id="270" w:author="Keith Wong" w:date="2022-12-01T09:04:00Z">
        <w:r>
          <w:rPr>
            <w:rPrChange w:id="271" w:author="Unknown" w:date="2022-04-14T13:15:00Z">
              <w:rPr>
                <w:lang w:val="en-CA"/>
              </w:rPr>
            </w:rPrChange>
          </w:rPr>
          <w:t>Mueller Canada Limited.</w:t>
        </w:r>
      </w:ins>
    </w:p>
    <w:p w14:paraId="0D93E458" w14:textId="77777777" w:rsidR="005819B1" w:rsidRPr="005819B1" w:rsidRDefault="005819B1" w:rsidP="005819B1">
      <w:pPr>
        <w:pStyle w:val="Heading6"/>
        <w:spacing w:before="0"/>
        <w:rPr>
          <w:ins w:id="272" w:author="Keith Wong" w:date="2022-12-01T09:04:00Z"/>
        </w:rPr>
        <w:pPrChange w:id="273" w:author="Keith Wong" w:date="2022-12-01T09:04:00Z">
          <w:pPr>
            <w:pStyle w:val="Heading5"/>
            <w:tabs>
              <w:tab w:val="num" w:pos="360"/>
              <w:tab w:val="left" w:pos="2880"/>
            </w:tabs>
            <w:ind w:hanging="1620"/>
          </w:pPr>
        </w:pPrChange>
      </w:pPr>
      <w:ins w:id="274" w:author="Keith Wong" w:date="2022-12-01T09:04:00Z">
        <w:r>
          <w:rPr>
            <w:rPrChange w:id="275" w:author="Unknown" w:date="2022-04-14T13:15:00Z">
              <w:rPr>
                <w:lang w:val="en-CA"/>
              </w:rPr>
            </w:rPrChange>
          </w:rPr>
          <w:t>Clow Canada.</w:t>
        </w:r>
      </w:ins>
    </w:p>
    <w:p w14:paraId="7DABB7F7" w14:textId="77777777" w:rsidR="005819B1" w:rsidRPr="005819B1" w:rsidRDefault="005819B1" w:rsidP="005819B1">
      <w:pPr>
        <w:pStyle w:val="Heading6"/>
        <w:spacing w:before="0"/>
        <w:rPr>
          <w:ins w:id="276" w:author="Keith Wong" w:date="2022-12-01T09:04:00Z"/>
        </w:rPr>
        <w:pPrChange w:id="277" w:author="Keith Wong" w:date="2022-12-01T09:04:00Z">
          <w:pPr>
            <w:pStyle w:val="Heading5"/>
            <w:tabs>
              <w:tab w:val="num" w:pos="360"/>
              <w:tab w:val="left" w:pos="2880"/>
            </w:tabs>
            <w:ind w:hanging="1620"/>
          </w:pPr>
        </w:pPrChange>
      </w:pPr>
      <w:proofErr w:type="spellStart"/>
      <w:ins w:id="278" w:author="Keith Wong" w:date="2022-12-01T09:04:00Z">
        <w:r>
          <w:rPr>
            <w:rPrChange w:id="279" w:author="Unknown" w:date="2022-04-14T13:15:00Z">
              <w:rPr>
                <w:lang w:val="en-CA"/>
              </w:rPr>
            </w:rPrChange>
          </w:rPr>
          <w:t>DeZurik</w:t>
        </w:r>
        <w:proofErr w:type="spellEnd"/>
        <w:r>
          <w:rPr>
            <w:rPrChange w:id="280" w:author="Unknown" w:date="2022-04-14T13:15:00Z">
              <w:rPr>
                <w:lang w:val="en-CA"/>
              </w:rPr>
            </w:rPrChange>
          </w:rPr>
          <w:t xml:space="preserve"> Inc.</w:t>
        </w:r>
      </w:ins>
    </w:p>
    <w:p w14:paraId="1F620854" w14:textId="4A049A51" w:rsidR="005819B1" w:rsidRDefault="005819B1" w:rsidP="005819B1">
      <w:pPr>
        <w:pStyle w:val="Heading6"/>
        <w:spacing w:before="0"/>
        <w:pPrChange w:id="281" w:author="Keith Wong" w:date="2022-12-01T09:04:00Z">
          <w:pPr>
            <w:pStyle w:val="Heading5"/>
            <w:tabs>
              <w:tab w:val="clear" w:pos="2880"/>
              <w:tab w:val="num" w:pos="4320"/>
            </w:tabs>
          </w:pPr>
        </w:pPrChange>
      </w:pPr>
      <w:ins w:id="282" w:author="Keith Wong" w:date="2022-12-01T09:04:00Z">
        <w:r>
          <w:t>Or Equivalent</w:t>
        </w:r>
      </w:ins>
    </w:p>
    <w:p w14:paraId="27131F1D" w14:textId="77777777" w:rsidR="00FB424D" w:rsidRDefault="587FED54" w:rsidP="00FB424D">
      <w:pPr>
        <w:pStyle w:val="Heading4OPSS"/>
      </w:pPr>
      <w:r w:rsidRPr="6DEE34D8">
        <w:rPr>
          <w:b/>
          <w:bCs/>
        </w:rPr>
        <w:t xml:space="preserve">441.05.09.04 Butterfly Valves </w:t>
      </w:r>
      <w:r>
        <w:t xml:space="preserve">is amended by the addition of the following: </w:t>
      </w:r>
    </w:p>
    <w:p w14:paraId="239D5109" w14:textId="77777777" w:rsidR="00C77F5D" w:rsidRDefault="009D1AFF" w:rsidP="0026214A">
      <w:pPr>
        <w:pStyle w:val="Heading5"/>
        <w:tabs>
          <w:tab w:val="clear" w:pos="2880"/>
          <w:tab w:val="num" w:pos="4320"/>
        </w:tabs>
      </w:pPr>
      <w:r>
        <w:t>Supply and i</w:t>
      </w:r>
      <w:r w:rsidR="00C77F5D">
        <w:t xml:space="preserve">nstall all </w:t>
      </w:r>
      <w:r>
        <w:t>b</w:t>
      </w:r>
      <w:r w:rsidR="00C77F5D">
        <w:t xml:space="preserve">utterfly </w:t>
      </w:r>
      <w:r>
        <w:t>v</w:t>
      </w:r>
      <w:r w:rsidR="00C77F5D">
        <w:t>alves at the sizes and locations as shown on the Contract Drawings.</w:t>
      </w:r>
    </w:p>
    <w:p w14:paraId="653A9445" w14:textId="5788B6D8" w:rsidR="007E1DE5" w:rsidRDefault="004B7A4B" w:rsidP="004B7A4B">
      <w:pPr>
        <w:pStyle w:val="Heading5"/>
      </w:pPr>
      <w:r w:rsidRPr="004B7A4B">
        <w:t xml:space="preserve">Valve shall be designed, </w:t>
      </w:r>
      <w:proofErr w:type="gramStart"/>
      <w:r w:rsidRPr="004B7A4B">
        <w:t>manufactured</w:t>
      </w:r>
      <w:proofErr w:type="gramEnd"/>
      <w:r w:rsidRPr="004B7A4B">
        <w:t xml:space="preserve"> and tested in accordance with AWWA </w:t>
      </w:r>
      <w:r w:rsidR="007E1DE5">
        <w:t>C504.</w:t>
      </w:r>
    </w:p>
    <w:p w14:paraId="1356F848" w14:textId="279B778F" w:rsidR="004B5F15" w:rsidRDefault="004B5F15" w:rsidP="0026214A">
      <w:pPr>
        <w:pStyle w:val="Heading5"/>
        <w:tabs>
          <w:tab w:val="clear" w:pos="2880"/>
          <w:tab w:val="num" w:pos="4320"/>
        </w:tabs>
      </w:pPr>
      <w:r w:rsidRPr="004565DB">
        <w:t>All butterfly valves</w:t>
      </w:r>
      <w:r w:rsidRPr="004B5F15">
        <w:t xml:space="preserve"> sha</w:t>
      </w:r>
      <w:r w:rsidR="00FB424D">
        <w:t xml:space="preserve">ll be of the </w:t>
      </w:r>
      <w:r w:rsidR="004B7A4B">
        <w:t xml:space="preserve">resilient </w:t>
      </w:r>
      <w:r w:rsidR="00FB424D">
        <w:t>seated type</w:t>
      </w:r>
      <w:r w:rsidR="002E175B">
        <w:t xml:space="preserve"> for bi-directional bubble tight shutoff </w:t>
      </w:r>
      <w:r w:rsidRPr="004B5F15">
        <w:t>at the rated pressure and suitable for throttling and/or on-off service.</w:t>
      </w:r>
    </w:p>
    <w:p w14:paraId="68526067" w14:textId="77777777" w:rsidR="005A5203" w:rsidRDefault="005A5203" w:rsidP="005A5203">
      <w:pPr>
        <w:pStyle w:val="Heading5"/>
        <w:tabs>
          <w:tab w:val="clear" w:pos="2880"/>
          <w:tab w:val="num" w:pos="4320"/>
        </w:tabs>
      </w:pPr>
      <w:r w:rsidRPr="004B5F15">
        <w:t>Valve operators shall be a waterproof type suitable for continuous submergence duty. Operators shall be the grease-packed, enclosed gear type. Worm gear and input shafts shall be stainless steel.</w:t>
      </w:r>
    </w:p>
    <w:p w14:paraId="18274867" w14:textId="3E13F06B" w:rsidR="004B7A4B" w:rsidRDefault="004B5F15" w:rsidP="00665228">
      <w:pPr>
        <w:pStyle w:val="Heading5"/>
      </w:pPr>
      <w:r w:rsidRPr="004B5F15">
        <w:t xml:space="preserve">Valve bodies shall be of </w:t>
      </w:r>
      <w:r w:rsidR="004B7A4B">
        <w:t>be ASTM A126, Class B gray iron or ASTM A536 Grade 65-45-12 ductile iron.</w:t>
      </w:r>
    </w:p>
    <w:p w14:paraId="1CDE5EAC" w14:textId="77777777" w:rsidR="007B4B61" w:rsidRPr="004B5F15" w:rsidRDefault="007B4B61" w:rsidP="007B4B61">
      <w:pPr>
        <w:pStyle w:val="Heading5"/>
        <w:tabs>
          <w:tab w:val="clear" w:pos="2880"/>
          <w:tab w:val="num" w:pos="4320"/>
        </w:tabs>
      </w:pPr>
      <w:r w:rsidRPr="004B5F15">
        <w:t>Operating nuts are to be 50 mm square</w:t>
      </w:r>
      <w:r>
        <w:t>.</w:t>
      </w:r>
    </w:p>
    <w:p w14:paraId="3F64FB46" w14:textId="6358FDEC" w:rsidR="004B7A4B" w:rsidRDefault="004B7A4B" w:rsidP="00665228">
      <w:pPr>
        <w:pStyle w:val="Heading5"/>
      </w:pPr>
      <w:r w:rsidRPr="004B7A4B">
        <w:t>Valve disc shall be ASTM A536 Grade 65-45-12 ductile iron</w:t>
      </w:r>
      <w:r w:rsidR="00BB509B">
        <w:t xml:space="preserve"> or ASTM A126 class B, gray iron.</w:t>
      </w:r>
    </w:p>
    <w:p w14:paraId="53368170" w14:textId="2FC15DE0" w:rsidR="00AD4D66" w:rsidRDefault="004B7A4B" w:rsidP="00665228">
      <w:pPr>
        <w:pStyle w:val="Heading5"/>
      </w:pPr>
      <w:r>
        <w:t>Valve to be supplied with flanged ends in accordance with ANSI</w:t>
      </w:r>
      <w:r w:rsidR="004B5F15" w:rsidRPr="004B5F15">
        <w:t xml:space="preserve"> B16.1</w:t>
      </w:r>
      <w:r>
        <w:t xml:space="preserve">, Class 125 </w:t>
      </w:r>
      <w:r w:rsidR="00006CA2">
        <w:t>unless indicated otherwise on the Contract Drawings</w:t>
      </w:r>
      <w:r w:rsidR="00AD4D66">
        <w:t>.</w:t>
      </w:r>
    </w:p>
    <w:p w14:paraId="0712FF57" w14:textId="0F18971C" w:rsidR="00FC46C6" w:rsidRPr="00DD175D" w:rsidRDefault="00FC46C6" w:rsidP="00FC46C6">
      <w:pPr>
        <w:pStyle w:val="Heading5"/>
        <w:numPr>
          <w:ilvl w:val="4"/>
          <w:numId w:val="3"/>
        </w:numPr>
        <w:tabs>
          <w:tab w:val="clear" w:pos="2880"/>
          <w:tab w:val="num" w:pos="4320"/>
        </w:tabs>
      </w:pPr>
      <w:r>
        <w:t xml:space="preserve">Required pressure </w:t>
      </w:r>
      <w:r w:rsidRPr="005819B1">
        <w:t xml:space="preserve">rating </w:t>
      </w:r>
      <w:del w:id="283" w:author="Keith Wong" w:date="2022-12-01T09:04:00Z">
        <w:r w:rsidRPr="005819B1" w:rsidDel="005819B1">
          <w:rPr>
            <w:rPrChange w:id="284" w:author="Keith Wong" w:date="2022-12-01T09:04:00Z">
              <w:rPr>
                <w:highlight w:val="yellow"/>
              </w:rPr>
            </w:rPrChange>
          </w:rPr>
          <w:delText>[</w:delText>
        </w:r>
        <w:commentRangeStart w:id="285"/>
        <w:r w:rsidRPr="005819B1" w:rsidDel="005819B1">
          <w:rPr>
            <w:rPrChange w:id="286" w:author="Keith Wong" w:date="2022-12-01T09:04:00Z">
              <w:rPr>
                <w:highlight w:val="yellow"/>
              </w:rPr>
            </w:rPrChange>
          </w:rPr>
          <w:delText>1,035 kPa]</w:delText>
        </w:r>
        <w:r w:rsidR="00F17460" w:rsidRPr="005819B1" w:rsidDel="005819B1">
          <w:rPr>
            <w:rPrChange w:id="287" w:author="Keith Wong" w:date="2022-12-01T09:04:00Z">
              <w:rPr>
                <w:highlight w:val="yellow"/>
              </w:rPr>
            </w:rPrChange>
          </w:rPr>
          <w:delText xml:space="preserve"> </w:delText>
        </w:r>
        <w:r w:rsidRPr="005819B1" w:rsidDel="005819B1">
          <w:rPr>
            <w:rPrChange w:id="288" w:author="Keith Wong" w:date="2022-12-01T09:04:00Z">
              <w:rPr>
                <w:highlight w:val="yellow"/>
              </w:rPr>
            </w:rPrChange>
          </w:rPr>
          <w:delText>[1,37</w:delText>
        </w:r>
        <w:r w:rsidR="0014667D" w:rsidRPr="005819B1" w:rsidDel="005819B1">
          <w:rPr>
            <w:rPrChange w:id="289" w:author="Keith Wong" w:date="2022-12-01T09:04:00Z">
              <w:rPr>
                <w:highlight w:val="yellow"/>
              </w:rPr>
            </w:rPrChange>
          </w:rPr>
          <w:delText>8</w:delText>
        </w:r>
        <w:r w:rsidRPr="005819B1" w:rsidDel="005819B1">
          <w:rPr>
            <w:rPrChange w:id="290" w:author="Keith Wong" w:date="2022-12-01T09:04:00Z">
              <w:rPr>
                <w:highlight w:val="yellow"/>
              </w:rPr>
            </w:rPrChange>
          </w:rPr>
          <w:delText xml:space="preserve"> kPa] [</w:delText>
        </w:r>
      </w:del>
      <w:r w:rsidRPr="005819B1">
        <w:rPr>
          <w:rPrChange w:id="291" w:author="Keith Wong" w:date="2022-12-01T09:04:00Z">
            <w:rPr>
              <w:highlight w:val="yellow"/>
            </w:rPr>
          </w:rPrChange>
        </w:rPr>
        <w:t>1,725 kPa</w:t>
      </w:r>
      <w:del w:id="292" w:author="Keith Wong" w:date="2022-12-01T09:04:00Z">
        <w:r w:rsidRPr="005819B1" w:rsidDel="005819B1">
          <w:rPr>
            <w:rPrChange w:id="293" w:author="Keith Wong" w:date="2022-12-01T09:04:00Z">
              <w:rPr>
                <w:highlight w:val="yellow"/>
              </w:rPr>
            </w:rPrChange>
          </w:rPr>
          <w:delText>]</w:delText>
        </w:r>
      </w:del>
      <w:r w:rsidR="00FB0DCD" w:rsidRPr="005819B1">
        <w:t xml:space="preserve"> </w:t>
      </w:r>
      <w:commentRangeEnd w:id="285"/>
      <w:r w:rsidR="00A07715" w:rsidRPr="005819B1">
        <w:rPr>
          <w:rStyle w:val="CommentReference"/>
          <w:rFonts w:cs="Times New Roman"/>
        </w:rPr>
        <w:commentReference w:id="285"/>
      </w:r>
      <w:r w:rsidR="00FB0DCD" w:rsidRPr="005819B1">
        <w:t>unless</w:t>
      </w:r>
      <w:r w:rsidR="00FB0DCD">
        <w:t xml:space="preserve"> noted otherwise on the Contract Drawings</w:t>
      </w:r>
      <w:r>
        <w:t>.</w:t>
      </w:r>
    </w:p>
    <w:p w14:paraId="49B07671" w14:textId="7AEA8558" w:rsidR="00AD4D66" w:rsidRPr="006A403C" w:rsidRDefault="00AD4D66" w:rsidP="00AD4D66">
      <w:pPr>
        <w:pStyle w:val="Heading5"/>
        <w:tabs>
          <w:tab w:val="clear" w:pos="2880"/>
          <w:tab w:val="num" w:pos="4320"/>
        </w:tabs>
      </w:pPr>
      <w:r w:rsidRPr="006A403C">
        <w:t>The valve shall be suitable for potable water applications and conform to the requirements of NSF</w:t>
      </w:r>
      <w:r w:rsidR="00EF3A71">
        <w:t xml:space="preserve">/ANSI </w:t>
      </w:r>
      <w:r w:rsidRPr="006A403C">
        <w:t xml:space="preserve">61.  </w:t>
      </w:r>
    </w:p>
    <w:p w14:paraId="33AB36A0" w14:textId="4772C243" w:rsidR="000E00CD" w:rsidDel="005819B1" w:rsidRDefault="000E00CD" w:rsidP="00665228">
      <w:pPr>
        <w:pStyle w:val="Heading5"/>
        <w:tabs>
          <w:tab w:val="clear" w:pos="2880"/>
          <w:tab w:val="num" w:pos="4320"/>
        </w:tabs>
        <w:rPr>
          <w:del w:id="294" w:author="Keith Wong" w:date="2022-12-01T09:03:00Z"/>
        </w:rPr>
      </w:pPr>
      <w:r>
        <w:t xml:space="preserve">All interior and exterior coatings to </w:t>
      </w:r>
      <w:proofErr w:type="gramStart"/>
      <w:r>
        <w:t>be in compliance with</w:t>
      </w:r>
      <w:proofErr w:type="gramEnd"/>
      <w:r>
        <w:t xml:space="preserve"> the latest edition of AWWA C504 Section 4.4. Components in contact with potable water shall be coated in compliance </w:t>
      </w:r>
      <w:proofErr w:type="gramStart"/>
      <w:r>
        <w:t>to</w:t>
      </w:r>
      <w:proofErr w:type="gramEnd"/>
      <w:r>
        <w:t xml:space="preserve"> NSF</w:t>
      </w:r>
      <w:r w:rsidR="00EF3A71">
        <w:t>/ANSI</w:t>
      </w:r>
      <w:r>
        <w:t xml:space="preserve"> 61 and the latest edition of AWWA C550. </w:t>
      </w:r>
    </w:p>
    <w:p w14:paraId="021794BF" w14:textId="5DB22074" w:rsidR="000F7324" w:rsidRPr="0026214A" w:rsidRDefault="000F7324" w:rsidP="005819B1">
      <w:pPr>
        <w:pStyle w:val="Heading5"/>
        <w:tabs>
          <w:tab w:val="clear" w:pos="2880"/>
          <w:tab w:val="num" w:pos="4320"/>
        </w:tabs>
        <w:pPrChange w:id="295" w:author="Keith Wong" w:date="2022-12-01T09:03:00Z">
          <w:pPr>
            <w:tabs>
              <w:tab w:val="left" w:pos="2958"/>
            </w:tabs>
          </w:pPr>
        </w:pPrChange>
      </w:pPr>
      <w:del w:id="296" w:author="Keith Wong" w:date="2022-12-01T09:03:00Z">
        <w:r w:rsidDel="005819B1">
          <w:tab/>
        </w:r>
      </w:del>
    </w:p>
    <w:p w14:paraId="622173B5" w14:textId="6E37649C" w:rsidR="0059037A" w:rsidRDefault="000D6534">
      <w:pPr>
        <w:pStyle w:val="Heading5"/>
        <w:tabs>
          <w:tab w:val="clear" w:pos="2880"/>
          <w:tab w:val="num" w:pos="4320"/>
        </w:tabs>
      </w:pPr>
      <w:r>
        <w:lastRenderedPageBreak/>
        <w:t>V</w:t>
      </w:r>
      <w:r w:rsidRPr="000D6534">
        <w:t>alve to be supplied with a stem locking device/packing retainer plate</w:t>
      </w:r>
      <w:r>
        <w:t xml:space="preserve"> </w:t>
      </w:r>
      <w:r w:rsidRPr="000D6534">
        <w:t>designed to allow gear box to be removed from valve while the line is under pressure.</w:t>
      </w:r>
    </w:p>
    <w:p w14:paraId="306506B8" w14:textId="72A8AE4A" w:rsidR="007B4B61" w:rsidRDefault="00683124" w:rsidP="007B4B61">
      <w:pPr>
        <w:pStyle w:val="Heading5"/>
        <w:rPr>
          <w:ins w:id="297" w:author="Keith Wong" w:date="2022-12-01T09:04:00Z"/>
        </w:rPr>
      </w:pPr>
      <w:r>
        <w:t xml:space="preserve">Valve to be </w:t>
      </w:r>
      <w:r w:rsidRPr="00D50766">
        <w:t xml:space="preserve">supplied with </w:t>
      </w:r>
      <w:r w:rsidRPr="0026214A">
        <w:rPr>
          <w:rFonts w:ascii="Calibri-Light" w:hAnsi="Calibri-Light" w:cs="Calibri-Light"/>
        </w:rPr>
        <w:t>position indicator</w:t>
      </w:r>
      <w:r w:rsidR="007B4B61" w:rsidRPr="00D50766">
        <w:t>.</w:t>
      </w:r>
    </w:p>
    <w:p w14:paraId="0610A87D" w14:textId="77777777" w:rsidR="005819B1" w:rsidRDefault="005819B1" w:rsidP="005819B1">
      <w:pPr>
        <w:pStyle w:val="Heading5"/>
        <w:rPr>
          <w:ins w:id="298" w:author="Keith Wong" w:date="2022-12-01T09:04:00Z"/>
        </w:rPr>
        <w:pPrChange w:id="299" w:author="Keith Wong" w:date="2022-12-01T09:04:00Z">
          <w:pPr>
            <w:pStyle w:val="Heading5"/>
            <w:numPr>
              <w:numId w:val="4"/>
            </w:numPr>
            <w:tabs>
              <w:tab w:val="clear" w:pos="2880"/>
              <w:tab w:val="num" w:pos="4320"/>
            </w:tabs>
          </w:pPr>
        </w:pPrChange>
      </w:pPr>
      <w:ins w:id="300" w:author="Keith Wong" w:date="2022-12-01T09:04:00Z">
        <w:r>
          <w:t>Approved Suppliers:</w:t>
        </w:r>
      </w:ins>
    </w:p>
    <w:p w14:paraId="481C78FC" w14:textId="77777777" w:rsidR="005819B1" w:rsidRPr="005819B1" w:rsidRDefault="005819B1" w:rsidP="005819B1">
      <w:pPr>
        <w:pStyle w:val="Heading6"/>
        <w:spacing w:before="0"/>
        <w:rPr>
          <w:ins w:id="301" w:author="Keith Wong" w:date="2022-12-01T09:04:00Z"/>
        </w:rPr>
        <w:pPrChange w:id="302" w:author="Keith Wong" w:date="2022-12-01T09:04:00Z">
          <w:pPr>
            <w:pStyle w:val="Heading5"/>
            <w:tabs>
              <w:tab w:val="num" w:pos="360"/>
              <w:tab w:val="left" w:pos="2880"/>
            </w:tabs>
            <w:ind w:hanging="1620"/>
          </w:pPr>
        </w:pPrChange>
      </w:pPr>
      <w:proofErr w:type="spellStart"/>
      <w:ins w:id="303" w:author="Keith Wong" w:date="2022-12-01T09:04:00Z">
        <w:r>
          <w:rPr>
            <w:rPrChange w:id="304" w:author="Unknown" w:date="2022-04-14T13:17:00Z">
              <w:rPr>
                <w:lang w:val="en-CA"/>
              </w:rPr>
            </w:rPrChange>
          </w:rPr>
          <w:t>DeZurik</w:t>
        </w:r>
        <w:proofErr w:type="spellEnd"/>
        <w:r>
          <w:rPr>
            <w:rPrChange w:id="305" w:author="Unknown" w:date="2022-04-14T13:17:00Z">
              <w:rPr>
                <w:lang w:val="en-CA"/>
              </w:rPr>
            </w:rPrChange>
          </w:rPr>
          <w:t xml:space="preserve"> Inc.</w:t>
        </w:r>
      </w:ins>
    </w:p>
    <w:p w14:paraId="075A3085" w14:textId="77777777" w:rsidR="005819B1" w:rsidRPr="005819B1" w:rsidRDefault="005819B1" w:rsidP="005819B1">
      <w:pPr>
        <w:pStyle w:val="Heading6"/>
        <w:spacing w:before="0"/>
        <w:rPr>
          <w:ins w:id="306" w:author="Keith Wong" w:date="2022-12-01T09:04:00Z"/>
        </w:rPr>
        <w:pPrChange w:id="307" w:author="Keith Wong" w:date="2022-12-01T09:04:00Z">
          <w:pPr>
            <w:pStyle w:val="Heading5"/>
            <w:tabs>
              <w:tab w:val="num" w:pos="360"/>
              <w:tab w:val="left" w:pos="2880"/>
            </w:tabs>
            <w:ind w:hanging="1620"/>
          </w:pPr>
        </w:pPrChange>
      </w:pPr>
      <w:ins w:id="308" w:author="Keith Wong" w:date="2022-12-01T09:04:00Z">
        <w:r>
          <w:rPr>
            <w:rPrChange w:id="309" w:author="Unknown" w:date="2022-04-14T13:17:00Z">
              <w:rPr>
                <w:lang w:val="en-CA"/>
              </w:rPr>
            </w:rPrChange>
          </w:rPr>
          <w:t>Mueller Canada Limited.</w:t>
        </w:r>
      </w:ins>
    </w:p>
    <w:p w14:paraId="2A04110B" w14:textId="77777777" w:rsidR="005819B1" w:rsidRPr="005819B1" w:rsidRDefault="005819B1" w:rsidP="005819B1">
      <w:pPr>
        <w:pStyle w:val="Heading6"/>
        <w:spacing w:before="0"/>
        <w:rPr>
          <w:ins w:id="310" w:author="Keith Wong" w:date="2022-12-01T09:04:00Z"/>
        </w:rPr>
        <w:pPrChange w:id="311" w:author="Keith Wong" w:date="2022-12-01T09:04:00Z">
          <w:pPr>
            <w:pStyle w:val="Heading5"/>
            <w:tabs>
              <w:tab w:val="num" w:pos="360"/>
              <w:tab w:val="left" w:pos="2880"/>
            </w:tabs>
            <w:ind w:hanging="1620"/>
          </w:pPr>
        </w:pPrChange>
      </w:pPr>
      <w:ins w:id="312" w:author="Keith Wong" w:date="2022-12-01T09:04:00Z">
        <w:r>
          <w:rPr>
            <w:rPrChange w:id="313" w:author="Unknown" w:date="2022-04-14T13:17:00Z">
              <w:rPr>
                <w:lang w:val="en-CA"/>
              </w:rPr>
            </w:rPrChange>
          </w:rPr>
          <w:t xml:space="preserve">Henry Pratt Company (subsidiary of Mueller Water Products Inc.).  </w:t>
        </w:r>
      </w:ins>
    </w:p>
    <w:p w14:paraId="790EABB5" w14:textId="77777777" w:rsidR="005819B1" w:rsidRPr="005819B1" w:rsidRDefault="005819B1" w:rsidP="005819B1">
      <w:pPr>
        <w:pStyle w:val="Heading6"/>
        <w:spacing w:before="0"/>
        <w:rPr>
          <w:ins w:id="314" w:author="Keith Wong" w:date="2022-12-01T09:04:00Z"/>
        </w:rPr>
        <w:pPrChange w:id="315" w:author="Keith Wong" w:date="2022-12-01T09:04:00Z">
          <w:pPr>
            <w:pStyle w:val="Heading5"/>
            <w:tabs>
              <w:tab w:val="num" w:pos="360"/>
              <w:tab w:val="left" w:pos="2880"/>
            </w:tabs>
            <w:ind w:hanging="1620"/>
          </w:pPr>
        </w:pPrChange>
      </w:pPr>
      <w:ins w:id="316" w:author="Keith Wong" w:date="2022-12-01T09:04:00Z">
        <w:r>
          <w:rPr>
            <w:rPrChange w:id="317" w:author="Unknown" w:date="2022-04-14T13:17:00Z">
              <w:rPr>
                <w:lang w:val="en-CA"/>
              </w:rPr>
            </w:rPrChange>
          </w:rPr>
          <w:t>Val-Matic Valve &amp; Manufacturing Corp.</w:t>
        </w:r>
      </w:ins>
    </w:p>
    <w:p w14:paraId="42DE415B" w14:textId="77777777" w:rsidR="005819B1" w:rsidRPr="005819B1" w:rsidRDefault="005819B1" w:rsidP="005819B1">
      <w:pPr>
        <w:pStyle w:val="Heading6"/>
        <w:spacing w:before="0"/>
        <w:rPr>
          <w:ins w:id="318" w:author="Keith Wong" w:date="2022-12-01T09:04:00Z"/>
        </w:rPr>
        <w:pPrChange w:id="319" w:author="Keith Wong" w:date="2022-12-01T09:04:00Z">
          <w:pPr>
            <w:pStyle w:val="Heading5"/>
            <w:tabs>
              <w:tab w:val="num" w:pos="360"/>
              <w:tab w:val="left" w:pos="2880"/>
            </w:tabs>
            <w:ind w:hanging="1620"/>
          </w:pPr>
        </w:pPrChange>
      </w:pPr>
      <w:ins w:id="320" w:author="Keith Wong" w:date="2022-12-01T09:04:00Z">
        <w:r>
          <w:rPr>
            <w:rPrChange w:id="321" w:author="Unknown" w:date="2022-04-14T13:17:00Z">
              <w:rPr>
                <w:lang w:val="en-CA"/>
              </w:rPr>
            </w:rPrChange>
          </w:rPr>
          <w:t>Clow Canada.</w:t>
        </w:r>
      </w:ins>
    </w:p>
    <w:p w14:paraId="4C333A34" w14:textId="09BD343D" w:rsidR="005819B1" w:rsidRDefault="005819B1" w:rsidP="005819B1">
      <w:pPr>
        <w:pStyle w:val="Heading6"/>
        <w:spacing w:before="0"/>
        <w:pPrChange w:id="322" w:author="Keith Wong" w:date="2022-12-01T09:04:00Z">
          <w:pPr>
            <w:pStyle w:val="Heading5"/>
          </w:pPr>
        </w:pPrChange>
      </w:pPr>
      <w:ins w:id="323" w:author="Keith Wong" w:date="2022-12-01T09:04:00Z">
        <w:r>
          <w:t>Or Equivalent</w:t>
        </w:r>
      </w:ins>
    </w:p>
    <w:p w14:paraId="5EA1D6C9" w14:textId="77777777" w:rsidR="00913F4F" w:rsidRDefault="2CF83E8F" w:rsidP="00913F4F">
      <w:pPr>
        <w:pStyle w:val="Heading4OPSS"/>
      </w:pPr>
      <w:r w:rsidRPr="6DEE34D8">
        <w:rPr>
          <w:b/>
          <w:bCs/>
        </w:rPr>
        <w:t xml:space="preserve">441.05.09.05 Air Release and Air/Vacuum Valves </w:t>
      </w:r>
      <w:r>
        <w:t xml:space="preserve">is amended by the addition of the following: </w:t>
      </w:r>
    </w:p>
    <w:p w14:paraId="01B9D668" w14:textId="77777777" w:rsidR="00B04056" w:rsidRDefault="009D1AFF" w:rsidP="0026214A">
      <w:pPr>
        <w:pStyle w:val="Heading5"/>
        <w:tabs>
          <w:tab w:val="clear" w:pos="2880"/>
          <w:tab w:val="num" w:pos="4320"/>
        </w:tabs>
      </w:pPr>
      <w:r>
        <w:t>Supply and i</w:t>
      </w:r>
      <w:r w:rsidR="00B04056">
        <w:t xml:space="preserve">nstall all </w:t>
      </w:r>
      <w:r w:rsidR="00C77F5D" w:rsidRPr="00C77F5D">
        <w:t xml:space="preserve">Air Release and Air/Vacuum Valves </w:t>
      </w:r>
      <w:r w:rsidR="00B04056">
        <w:t>at the sizes and locations as shown on the Contract Drawings</w:t>
      </w:r>
      <w:r w:rsidR="00C77F5D">
        <w:t>.</w:t>
      </w:r>
    </w:p>
    <w:p w14:paraId="51631126" w14:textId="77777777" w:rsidR="00B04056" w:rsidRDefault="00B04056" w:rsidP="0026214A">
      <w:pPr>
        <w:pStyle w:val="Heading5"/>
        <w:tabs>
          <w:tab w:val="clear" w:pos="2880"/>
          <w:tab w:val="num" w:pos="4320"/>
        </w:tabs>
      </w:pPr>
      <w:r>
        <w:t>All valves shall be suitable for continuous operation under permanently submerged conditions.</w:t>
      </w:r>
    </w:p>
    <w:p w14:paraId="6095AF94" w14:textId="64DE7AF0" w:rsidR="00D70BE3" w:rsidRDefault="00D70BE3" w:rsidP="0026214A">
      <w:pPr>
        <w:pStyle w:val="Heading5"/>
        <w:tabs>
          <w:tab w:val="clear" w:pos="2880"/>
          <w:tab w:val="num" w:pos="4320"/>
        </w:tabs>
      </w:pPr>
      <w:r>
        <w:t xml:space="preserve">All air valves shall be vented to the </w:t>
      </w:r>
      <w:proofErr w:type="gramStart"/>
      <w:r>
        <w:t>stainless steel</w:t>
      </w:r>
      <w:proofErr w:type="gramEnd"/>
      <w:r>
        <w:t xml:space="preserve"> vent stack as indicated on </w:t>
      </w:r>
      <w:del w:id="324" w:author="Keith Wong" w:date="2022-12-01T09:05:00Z">
        <w:r w:rsidDel="005819B1">
          <w:delText>standard drawing</w:delText>
        </w:r>
      </w:del>
      <w:ins w:id="325" w:author="Axel Ouillet" w:date="2022-03-24T13:00:00Z">
        <w:del w:id="326" w:author="Keith Wong" w:date="2022-12-01T09:05:00Z">
          <w:r w:rsidR="00A7456A" w:rsidDel="005819B1">
            <w:delText>s</w:delText>
          </w:r>
        </w:del>
      </w:ins>
      <w:del w:id="327" w:author="Keith Wong" w:date="2022-12-01T09:05:00Z">
        <w:r w:rsidDel="005819B1">
          <w:delText xml:space="preserve"> </w:delText>
        </w:r>
        <w:r w:rsidRPr="0026214A" w:rsidDel="005819B1">
          <w:rPr>
            <w:highlight w:val="yellow"/>
          </w:rPr>
          <w:delText xml:space="preserve">[add </w:delText>
        </w:r>
        <w:r w:rsidR="00A0169F" w:rsidDel="005819B1">
          <w:rPr>
            <w:highlight w:val="yellow"/>
          </w:rPr>
          <w:delText>applicable standard drawing number</w:delText>
        </w:r>
        <w:r w:rsidRPr="0026214A" w:rsidDel="005819B1">
          <w:rPr>
            <w:highlight w:val="yellow"/>
          </w:rPr>
          <w:delText>]</w:delText>
        </w:r>
      </w:del>
      <w:ins w:id="328" w:author="Axel Ouillet" w:date="2022-03-24T13:00:00Z">
        <w:del w:id="329" w:author="Keith Wong" w:date="2022-12-01T09:05:00Z">
          <w:r w:rsidR="00A7456A" w:rsidDel="005819B1">
            <w:delText>02.59 and 02.60</w:delText>
          </w:r>
        </w:del>
      </w:ins>
      <w:del w:id="330" w:author="Keith Wong" w:date="2022-12-01T09:05:00Z">
        <w:r w:rsidR="00BF2320" w:rsidDel="005819B1">
          <w:delText>.</w:delText>
        </w:r>
      </w:del>
      <w:ins w:id="331" w:author="Keith Wong" w:date="2022-12-01T09:05:00Z">
        <w:r w:rsidR="005819B1">
          <w:t xml:space="preserve">the Contract Drawings </w:t>
        </w:r>
      </w:ins>
    </w:p>
    <w:p w14:paraId="697DAA43" w14:textId="4D3F6974" w:rsidR="00B04056" w:rsidRDefault="00B04056" w:rsidP="0026214A">
      <w:pPr>
        <w:pStyle w:val="Heading5"/>
        <w:tabs>
          <w:tab w:val="clear" w:pos="2880"/>
          <w:tab w:val="num" w:pos="4320"/>
        </w:tabs>
      </w:pPr>
      <w:r>
        <w:t xml:space="preserve">Air valves shall </w:t>
      </w:r>
      <w:r w:rsidR="001E501D">
        <w:t xml:space="preserve">be designed, </w:t>
      </w:r>
      <w:proofErr w:type="gramStart"/>
      <w:r w:rsidR="001E501D">
        <w:t>manufactured</w:t>
      </w:r>
      <w:proofErr w:type="gramEnd"/>
      <w:r w:rsidR="001E501D">
        <w:t xml:space="preserve"> and tested in accordance with the </w:t>
      </w:r>
      <w:r>
        <w:t>latest revision of AWWA C512.</w:t>
      </w:r>
    </w:p>
    <w:p w14:paraId="4CB8D2B9" w14:textId="2FF0575D" w:rsidR="004B5F15" w:rsidRPr="004B5F15" w:rsidRDefault="660C08D0" w:rsidP="0026214A">
      <w:pPr>
        <w:pStyle w:val="Heading5"/>
        <w:tabs>
          <w:tab w:val="clear" w:pos="2880"/>
          <w:tab w:val="num" w:pos="4320"/>
        </w:tabs>
      </w:pPr>
      <w:r>
        <w:t>Provide isolation gate or ball valves with each air valve</w:t>
      </w:r>
      <w:r w:rsidR="3443BBE6">
        <w:t xml:space="preserve"> in accordance with the Contract Drawings</w:t>
      </w:r>
      <w:r>
        <w:t>.</w:t>
      </w:r>
    </w:p>
    <w:p w14:paraId="577BC955" w14:textId="10D635D9" w:rsidR="00AD4D66" w:rsidRDefault="00AD4D66" w:rsidP="00AD4D66">
      <w:pPr>
        <w:pStyle w:val="Heading5"/>
      </w:pPr>
      <w:r w:rsidRPr="00AD4D66">
        <w:t xml:space="preserve">The interior and exterior of the valve shall be coated with two-part liquid or fusion bonded epoxy in accordance with AWWA C550. </w:t>
      </w:r>
      <w:r w:rsidRPr="00683124">
        <w:t>Coating shall be applied at the valve manufacturer’s facility and provided holiday free.</w:t>
      </w:r>
    </w:p>
    <w:p w14:paraId="55D0E616" w14:textId="77777777" w:rsidR="00BF2320" w:rsidRDefault="00BF2320" w:rsidP="00BF2320">
      <w:pPr>
        <w:pStyle w:val="Heading5"/>
      </w:pPr>
      <w:r>
        <w:t xml:space="preserve">The valve body and cover shall be constructed of ASTM A126 Class B, grey </w:t>
      </w:r>
      <w:proofErr w:type="gramStart"/>
      <w:r>
        <w:t>iron</w:t>
      </w:r>
      <w:proofErr w:type="gramEnd"/>
      <w:r>
        <w:t xml:space="preserve"> or ASTM A536 Grade 65-45-12 ductile iron.</w:t>
      </w:r>
    </w:p>
    <w:p w14:paraId="4C7C2E13" w14:textId="67EFD6B9" w:rsidR="00AD4D66" w:rsidRPr="0026214A" w:rsidRDefault="00AD4D66" w:rsidP="00BF2320">
      <w:pPr>
        <w:pStyle w:val="Heading5"/>
      </w:pPr>
      <w:r w:rsidRPr="00683124">
        <w:t>The valve shall be suitable for potable water applications and conform to the requirements of NSF</w:t>
      </w:r>
      <w:r w:rsidR="00EF3A71">
        <w:t xml:space="preserve">/ANSI </w:t>
      </w:r>
      <w:r w:rsidRPr="00683124">
        <w:t>61.</w:t>
      </w:r>
      <w:r w:rsidR="00A23188" w:rsidRPr="00683124">
        <w:t xml:space="preserve">  </w:t>
      </w:r>
    </w:p>
    <w:p w14:paraId="5B43B85C" w14:textId="0F22FE23" w:rsidR="009D1AFF" w:rsidRPr="00683124" w:rsidRDefault="00A23188" w:rsidP="0026214A">
      <w:pPr>
        <w:pStyle w:val="Heading5"/>
        <w:tabs>
          <w:tab w:val="clear" w:pos="2880"/>
          <w:tab w:val="num" w:pos="4320"/>
        </w:tabs>
      </w:pPr>
      <w:r w:rsidRPr="00683124">
        <w:t>All internal working components shall be stainless steel.</w:t>
      </w:r>
    </w:p>
    <w:p w14:paraId="500489F2" w14:textId="2B4E848A" w:rsidR="00B04056" w:rsidRDefault="00B04056">
      <w:pPr>
        <w:pStyle w:val="Heading5"/>
        <w:tabs>
          <w:tab w:val="clear" w:pos="2880"/>
          <w:tab w:val="num" w:pos="4320"/>
        </w:tabs>
      </w:pPr>
      <w:r w:rsidRPr="00683124">
        <w:t>The valve body shall be threaded</w:t>
      </w:r>
      <w:r>
        <w:t xml:space="preserve"> or flanged with NPT inlets and outlets</w:t>
      </w:r>
      <w:r w:rsidR="004F4944">
        <w:t>,</w:t>
      </w:r>
      <w:r w:rsidR="005863F3">
        <w:t xml:space="preserve"> as shown on the Contract Drawings</w:t>
      </w:r>
      <w:r>
        <w:t>.</w:t>
      </w:r>
      <w:r w:rsidR="00A23188">
        <w:t xml:space="preserve"> If flanged, </w:t>
      </w:r>
      <w:r w:rsidR="00C302F2">
        <w:t xml:space="preserve">flanged ends </w:t>
      </w:r>
      <w:r w:rsidR="003E518A">
        <w:t xml:space="preserve">shall be </w:t>
      </w:r>
      <w:r w:rsidR="00C302F2">
        <w:t xml:space="preserve">in accordance with </w:t>
      </w:r>
      <w:r w:rsidR="00D50766">
        <w:t>ANSI B16.1</w:t>
      </w:r>
      <w:r w:rsidR="00FE68C2">
        <w:t xml:space="preserve">, </w:t>
      </w:r>
      <w:r w:rsidR="00A23188">
        <w:t xml:space="preserve">Class 125 </w:t>
      </w:r>
      <w:r w:rsidR="00FE68C2">
        <w:t xml:space="preserve">unless indicated otherwise on the Contract Drawings. </w:t>
      </w:r>
    </w:p>
    <w:p w14:paraId="3ECFBEED" w14:textId="3E188F3C" w:rsidR="005863F3" w:rsidRPr="00DD175D" w:rsidRDefault="005863F3" w:rsidP="005863F3">
      <w:pPr>
        <w:pStyle w:val="Heading5"/>
        <w:numPr>
          <w:ilvl w:val="4"/>
          <w:numId w:val="3"/>
        </w:numPr>
        <w:tabs>
          <w:tab w:val="clear" w:pos="2880"/>
          <w:tab w:val="num" w:pos="4320"/>
        </w:tabs>
      </w:pPr>
      <w:r>
        <w:t xml:space="preserve">Required </w:t>
      </w:r>
      <w:r w:rsidRPr="005819B1">
        <w:t>pressure rating</w:t>
      </w:r>
      <w:commentRangeStart w:id="332"/>
      <w:r w:rsidRPr="005819B1">
        <w:t xml:space="preserve"> </w:t>
      </w:r>
      <w:del w:id="333" w:author="Keith Wong" w:date="2022-12-01T09:05:00Z">
        <w:r w:rsidRPr="005819B1" w:rsidDel="005819B1">
          <w:rPr>
            <w:rPrChange w:id="334" w:author="Keith Wong" w:date="2022-12-01T09:05:00Z">
              <w:rPr>
                <w:highlight w:val="yellow"/>
              </w:rPr>
            </w:rPrChange>
          </w:rPr>
          <w:delText>[1,035 kPa]</w:delText>
        </w:r>
        <w:r w:rsidR="0064354A" w:rsidRPr="005819B1" w:rsidDel="005819B1">
          <w:rPr>
            <w:rPrChange w:id="335" w:author="Keith Wong" w:date="2022-12-01T09:05:00Z">
              <w:rPr>
                <w:highlight w:val="yellow"/>
              </w:rPr>
            </w:rPrChange>
          </w:rPr>
          <w:delText xml:space="preserve"> </w:delText>
        </w:r>
        <w:r w:rsidRPr="005819B1" w:rsidDel="005819B1">
          <w:rPr>
            <w:rPrChange w:id="336" w:author="Keith Wong" w:date="2022-12-01T09:05:00Z">
              <w:rPr>
                <w:highlight w:val="yellow"/>
              </w:rPr>
            </w:rPrChange>
          </w:rPr>
          <w:delText>[1,37</w:delText>
        </w:r>
        <w:r w:rsidR="00867080" w:rsidRPr="005819B1" w:rsidDel="005819B1">
          <w:rPr>
            <w:rPrChange w:id="337" w:author="Keith Wong" w:date="2022-12-01T09:05:00Z">
              <w:rPr>
                <w:highlight w:val="yellow"/>
              </w:rPr>
            </w:rPrChange>
          </w:rPr>
          <w:delText>8</w:delText>
        </w:r>
        <w:r w:rsidRPr="005819B1" w:rsidDel="005819B1">
          <w:rPr>
            <w:rPrChange w:id="338" w:author="Keith Wong" w:date="2022-12-01T09:05:00Z">
              <w:rPr>
                <w:highlight w:val="yellow"/>
              </w:rPr>
            </w:rPrChange>
          </w:rPr>
          <w:delText xml:space="preserve"> kPa] [</w:delText>
        </w:r>
      </w:del>
      <w:r w:rsidRPr="005819B1">
        <w:rPr>
          <w:rPrChange w:id="339" w:author="Keith Wong" w:date="2022-12-01T09:05:00Z">
            <w:rPr>
              <w:highlight w:val="yellow"/>
            </w:rPr>
          </w:rPrChange>
        </w:rPr>
        <w:t>1,725 kPa</w:t>
      </w:r>
      <w:del w:id="340" w:author="Keith Wong" w:date="2022-12-01T09:05:00Z">
        <w:r w:rsidRPr="005819B1" w:rsidDel="005819B1">
          <w:rPr>
            <w:rPrChange w:id="341" w:author="Keith Wong" w:date="2022-12-01T09:05:00Z">
              <w:rPr>
                <w:highlight w:val="yellow"/>
              </w:rPr>
            </w:rPrChange>
          </w:rPr>
          <w:delText>]</w:delText>
        </w:r>
      </w:del>
      <w:r w:rsidR="000555DD" w:rsidRPr="005819B1">
        <w:t xml:space="preserve"> </w:t>
      </w:r>
      <w:commentRangeEnd w:id="332"/>
      <w:r w:rsidR="00A07715" w:rsidRPr="005819B1">
        <w:rPr>
          <w:rStyle w:val="CommentReference"/>
          <w:rFonts w:cs="Times New Roman"/>
        </w:rPr>
        <w:commentReference w:id="332"/>
      </w:r>
      <w:r w:rsidR="00FB0DCD" w:rsidRPr="005819B1">
        <w:t>unless</w:t>
      </w:r>
      <w:r w:rsidR="00FB0DCD">
        <w:t xml:space="preserve"> noted otherwise on the Contract Drawings</w:t>
      </w:r>
      <w:r>
        <w:t>.</w:t>
      </w:r>
    </w:p>
    <w:p w14:paraId="621D77AD" w14:textId="30D3CEC3" w:rsidR="00BF2320" w:rsidRPr="00AA416E" w:rsidRDefault="04F833D2" w:rsidP="0026214A">
      <w:pPr>
        <w:pStyle w:val="Heading5"/>
      </w:pPr>
      <w:r>
        <w:t>All air release or air/vacuum valves 50mm and larger shall have a threaded port on the body of the valve with a 316L stainless steel elbow and drain valve installed to drain the valve.</w:t>
      </w:r>
    </w:p>
    <w:p w14:paraId="0031300B" w14:textId="77777777" w:rsidR="0051264C" w:rsidRDefault="7434D8C0" w:rsidP="00913F4F">
      <w:pPr>
        <w:pStyle w:val="Heading4OPSS"/>
      </w:pPr>
      <w:r w:rsidRPr="2F53901E">
        <w:rPr>
          <w:b/>
          <w:bCs/>
        </w:rPr>
        <w:t>441.05.09 Valves</w:t>
      </w:r>
      <w:r>
        <w:t xml:space="preserve"> is amended by the addition of the following: </w:t>
      </w:r>
    </w:p>
    <w:p w14:paraId="752E4375" w14:textId="6EF25E06" w:rsidR="001B21A0" w:rsidDel="005819B1" w:rsidRDefault="001B21A0" w:rsidP="0026214A">
      <w:pPr>
        <w:pStyle w:val="Heading5"/>
        <w:tabs>
          <w:tab w:val="clear" w:pos="2880"/>
          <w:tab w:val="num" w:pos="4320"/>
        </w:tabs>
        <w:rPr>
          <w:del w:id="342" w:author="Keith Wong" w:date="2022-12-01T09:05:00Z"/>
          <w:b/>
        </w:rPr>
      </w:pPr>
      <w:del w:id="343" w:author="Keith Wong" w:date="2022-12-01T09:05:00Z">
        <w:r w:rsidDel="005819B1">
          <w:rPr>
            <w:b/>
          </w:rPr>
          <w:delText>441.05.09.06 Pressure Reducing/Back Pressure Sustaining Valves</w:delText>
        </w:r>
      </w:del>
    </w:p>
    <w:p w14:paraId="0ADEE7BA" w14:textId="39A1D7D4" w:rsidR="001B21A0" w:rsidDel="005819B1" w:rsidRDefault="001B21A0">
      <w:pPr>
        <w:pStyle w:val="Heading6"/>
        <w:tabs>
          <w:tab w:val="clear" w:pos="3600"/>
          <w:tab w:val="num" w:pos="5040"/>
        </w:tabs>
        <w:rPr>
          <w:del w:id="344" w:author="Keith Wong" w:date="2022-12-01T09:05:00Z"/>
        </w:rPr>
      </w:pPr>
      <w:del w:id="345" w:author="Keith Wong" w:date="2022-12-01T09:05:00Z">
        <w:r w:rsidDel="005819B1">
          <w:delText xml:space="preserve">Sizes of </w:delText>
        </w:r>
        <w:r w:rsidRPr="00B80313" w:rsidDel="005819B1">
          <w:delText>Pressure Reducing/Back Pressure Sustaining Valves</w:delText>
        </w:r>
        <w:r w:rsidDel="005819B1">
          <w:delText xml:space="preserve"> shall be as shown on the contract drawings. </w:delText>
        </w:r>
      </w:del>
    </w:p>
    <w:p w14:paraId="43423147" w14:textId="1A1AD67A" w:rsidR="005F75D6" w:rsidRPr="005F75D6" w:rsidDel="005819B1" w:rsidRDefault="24512A92" w:rsidP="0026214A">
      <w:pPr>
        <w:pStyle w:val="Heading6"/>
        <w:rPr>
          <w:del w:id="346" w:author="Keith Wong" w:date="2022-12-01T09:05:00Z"/>
        </w:rPr>
      </w:pPr>
      <w:del w:id="347" w:author="Keith Wong" w:date="2022-12-01T09:05:00Z">
        <w:r w:rsidDel="005819B1">
          <w:lastRenderedPageBreak/>
          <w:delText>The main valve</w:delText>
        </w:r>
        <w:r w:rsidR="728F24DC" w:rsidDel="005819B1">
          <w:delText xml:space="preserve"> and </w:delText>
        </w:r>
        <w:r w:rsidDel="005819B1">
          <w:delText>bonnet shall be constructed of ASTM A536 Grade 65-45-12, ductile iron</w:delText>
        </w:r>
        <w:r w:rsidR="261D8A74" w:rsidDel="005819B1">
          <w:delText xml:space="preserve"> or ASTM A126 class B, gray iron.</w:delText>
        </w:r>
      </w:del>
    </w:p>
    <w:p w14:paraId="246C86BD" w14:textId="260FAA84" w:rsidR="001B21A0" w:rsidRPr="001B21A0" w:rsidDel="005819B1" w:rsidRDefault="099856FF" w:rsidP="0026214A">
      <w:pPr>
        <w:pStyle w:val="Heading6"/>
        <w:tabs>
          <w:tab w:val="clear" w:pos="3600"/>
          <w:tab w:val="num" w:pos="5040"/>
        </w:tabs>
        <w:rPr>
          <w:del w:id="348" w:author="Keith Wong" w:date="2022-12-01T09:05:00Z"/>
        </w:rPr>
      </w:pPr>
      <w:commentRangeStart w:id="349"/>
      <w:del w:id="350" w:author="Keith Wong" w:date="2022-12-01T09:05:00Z">
        <w:r w:rsidDel="005819B1">
          <w:delText xml:space="preserve">Rating: maximum of </w:delText>
        </w:r>
        <w:r w:rsidRPr="6DEE34D8" w:rsidDel="005819B1">
          <w:rPr>
            <w:highlight w:val="yellow"/>
          </w:rPr>
          <w:delText>[     ]</w:delText>
        </w:r>
        <w:r w:rsidDel="005819B1">
          <w:delText xml:space="preserve"> L/s, with inlet pressure of </w:delText>
        </w:r>
        <w:r w:rsidRPr="6DEE34D8" w:rsidDel="005819B1">
          <w:rPr>
            <w:highlight w:val="yellow"/>
          </w:rPr>
          <w:delText>[     ]</w:delText>
        </w:r>
        <w:r w:rsidDel="005819B1">
          <w:delText xml:space="preserve"> kPa (gauge). Outlet pressure set at </w:delText>
        </w:r>
        <w:r w:rsidRPr="6DEE34D8" w:rsidDel="005819B1">
          <w:rPr>
            <w:highlight w:val="yellow"/>
          </w:rPr>
          <w:delText>[     ]</w:delText>
        </w:r>
        <w:r w:rsidDel="005819B1">
          <w:delText xml:space="preserve"> kPa (gauge).</w:delText>
        </w:r>
        <w:commentRangeEnd w:id="349"/>
        <w:r w:rsidR="00A07715" w:rsidDel="005819B1">
          <w:rPr>
            <w:rStyle w:val="CommentReference"/>
            <w:rFonts w:cs="Times New Roman"/>
          </w:rPr>
          <w:commentReference w:id="349"/>
        </w:r>
      </w:del>
    </w:p>
    <w:p w14:paraId="7279D507" w14:textId="02FC3BDD" w:rsidR="001B21A0" w:rsidDel="005819B1" w:rsidRDefault="099856FF" w:rsidP="0026214A">
      <w:pPr>
        <w:pStyle w:val="Heading6"/>
        <w:tabs>
          <w:tab w:val="clear" w:pos="3600"/>
          <w:tab w:val="num" w:pos="5040"/>
        </w:tabs>
        <w:rPr>
          <w:del w:id="351" w:author="Keith Wong" w:date="2022-12-01T09:05:00Z"/>
        </w:rPr>
      </w:pPr>
      <w:del w:id="352" w:author="Keith Wong" w:date="2022-12-01T09:05:00Z">
        <w:r w:rsidDel="005819B1">
          <w:delText>Hydraulically operated, diaphragm actuated, pilot controlled globe valve, rated 1,208 kPa, ASME B16.1 flanged ends, stainless steel stem, externally mounted strainers with cocks.</w:delText>
        </w:r>
      </w:del>
    </w:p>
    <w:p w14:paraId="46EE5B9D" w14:textId="7C92FAFA" w:rsidR="001B21A0" w:rsidDel="005819B1" w:rsidRDefault="099856FF" w:rsidP="0026214A">
      <w:pPr>
        <w:pStyle w:val="Heading7"/>
        <w:tabs>
          <w:tab w:val="clear" w:pos="4320"/>
          <w:tab w:val="num" w:pos="5760"/>
        </w:tabs>
        <w:rPr>
          <w:del w:id="353" w:author="Keith Wong" w:date="2022-12-01T09:05:00Z"/>
        </w:rPr>
      </w:pPr>
      <w:del w:id="354" w:author="Keith Wong" w:date="2022-12-01T09:05:00Z">
        <w:r w:rsidDel="005819B1">
          <w:delText>Pressure Reducing: bronze or stainless steel trim and maintain a constant downstream pressure regardless of fluctuations in flow or upstream pressure.</w:delText>
        </w:r>
      </w:del>
    </w:p>
    <w:p w14:paraId="413D696E" w14:textId="7EE471A3" w:rsidR="001B21A0" w:rsidRPr="00B80313" w:rsidDel="005819B1" w:rsidRDefault="099856FF" w:rsidP="0026214A">
      <w:pPr>
        <w:pStyle w:val="Heading7"/>
        <w:tabs>
          <w:tab w:val="clear" w:pos="4320"/>
          <w:tab w:val="num" w:pos="5760"/>
        </w:tabs>
        <w:rPr>
          <w:del w:id="355" w:author="Keith Wong" w:date="2022-12-01T09:05:00Z"/>
        </w:rPr>
      </w:pPr>
      <w:del w:id="356" w:author="Keith Wong" w:date="2022-12-01T09:05:00Z">
        <w:r w:rsidDel="005819B1">
          <w:delText>Back Pressure Sustaining: stainless steel trim, and maintain a constant downstream pressure while maintaining a minimum upstream pressure.</w:delText>
        </w:r>
      </w:del>
    </w:p>
    <w:p w14:paraId="4030AB9C" w14:textId="59A5A9A7" w:rsidR="00683124" w:rsidDel="005819B1" w:rsidRDefault="00683124">
      <w:pPr>
        <w:pStyle w:val="Heading6"/>
        <w:rPr>
          <w:del w:id="357" w:author="Keith Wong" w:date="2022-12-01T09:05:00Z"/>
        </w:rPr>
      </w:pPr>
      <w:del w:id="358" w:author="Keith Wong" w:date="2022-12-01T09:05:00Z">
        <w:r w:rsidRPr="00AD4D66" w:rsidDel="005819B1">
          <w:delText xml:space="preserve">The interior and exterior of the valve shall be coated with two-part liquid or fusion bonded epoxy in accordance with AWWA C550. </w:delText>
        </w:r>
        <w:r w:rsidRPr="006A403C" w:rsidDel="005819B1">
          <w:delText>Coating shall be applied at the valve manufacturer’s facility and provided holiday free.</w:delText>
        </w:r>
      </w:del>
    </w:p>
    <w:p w14:paraId="263461E8" w14:textId="3124486A" w:rsidR="00683124" w:rsidRPr="006A403C" w:rsidDel="005819B1" w:rsidRDefault="00683124" w:rsidP="0026214A">
      <w:pPr>
        <w:pStyle w:val="Heading6"/>
        <w:rPr>
          <w:del w:id="359" w:author="Keith Wong" w:date="2022-12-01T09:05:00Z"/>
        </w:rPr>
      </w:pPr>
      <w:del w:id="360" w:author="Keith Wong" w:date="2022-12-01T09:05:00Z">
        <w:r w:rsidRPr="006A403C" w:rsidDel="005819B1">
          <w:delText>The valve shall be suitable for potable water applications and conform to the requirements of NSF</w:delText>
        </w:r>
        <w:r w:rsidR="00EF3A71" w:rsidDel="005819B1">
          <w:delText xml:space="preserve">/ANSI </w:delText>
        </w:r>
        <w:r w:rsidRPr="006A403C" w:rsidDel="005819B1">
          <w:delText xml:space="preserve">61.  </w:delText>
        </w:r>
      </w:del>
    </w:p>
    <w:p w14:paraId="3219E544" w14:textId="4C008CD4" w:rsidR="002E175B" w:rsidRPr="002E175B" w:rsidDel="005819B1" w:rsidRDefault="06E69583" w:rsidP="0026214A">
      <w:pPr>
        <w:pStyle w:val="Heading6"/>
        <w:rPr>
          <w:del w:id="361" w:author="Keith Wong" w:date="2022-12-01T09:05:00Z"/>
        </w:rPr>
      </w:pPr>
      <w:del w:id="362" w:author="Keith Wong" w:date="2022-12-01T09:05:00Z">
        <w:r w:rsidDel="005819B1">
          <w:delText>Valves to be</w:delText>
        </w:r>
        <w:r w:rsidR="0536C1FB" w:rsidDel="005819B1">
          <w:delText xml:space="preserve"> supplied with </w:delText>
        </w:r>
        <w:r w:rsidDel="005819B1">
          <w:delText>position indicator with air release</w:delText>
        </w:r>
        <w:r w:rsidR="0536C1FB" w:rsidDel="005819B1">
          <w:delText>.</w:delText>
        </w:r>
        <w:r w:rsidDel="005819B1">
          <w:delText xml:space="preserve"> </w:delText>
        </w:r>
      </w:del>
    </w:p>
    <w:p w14:paraId="37223127" w14:textId="1FE92905" w:rsidR="001B21A0" w:rsidRPr="0026214A" w:rsidDel="005819B1" w:rsidRDefault="099856FF" w:rsidP="0026214A">
      <w:pPr>
        <w:pStyle w:val="Heading5"/>
        <w:rPr>
          <w:del w:id="363" w:author="Keith Wong" w:date="2022-12-01T09:05:00Z"/>
          <w:b/>
          <w:bCs/>
        </w:rPr>
      </w:pPr>
      <w:del w:id="364" w:author="Keith Wong" w:date="2022-12-01T09:05:00Z">
        <w:r w:rsidRPr="0026214A" w:rsidDel="005819B1">
          <w:rPr>
            <w:b/>
            <w:bCs/>
          </w:rPr>
          <w:delText>441.05.09.07 Check Valves</w:delText>
        </w:r>
      </w:del>
    </w:p>
    <w:p w14:paraId="3B7E0308" w14:textId="09BD010A" w:rsidR="009F7482" w:rsidDel="005819B1" w:rsidRDefault="009F7482" w:rsidP="0026214A">
      <w:pPr>
        <w:pStyle w:val="Heading6"/>
        <w:rPr>
          <w:del w:id="365" w:author="Keith Wong" w:date="2022-12-01T09:05:00Z"/>
        </w:rPr>
      </w:pPr>
      <w:del w:id="366" w:author="Keith Wong" w:date="2022-12-01T09:05:00Z">
        <w:r w:rsidDel="005819B1">
          <w:delText>Flexible Disc Check Valves</w:delText>
        </w:r>
      </w:del>
    </w:p>
    <w:p w14:paraId="6C471AC0" w14:textId="6FB413DD" w:rsidR="009F7482" w:rsidDel="005819B1" w:rsidRDefault="009F7482" w:rsidP="0026214A">
      <w:pPr>
        <w:pStyle w:val="Heading7"/>
        <w:rPr>
          <w:del w:id="367" w:author="Keith Wong" w:date="2022-12-01T09:05:00Z"/>
        </w:rPr>
      </w:pPr>
      <w:bookmarkStart w:id="368" w:name="_Hlk70425298"/>
      <w:del w:id="369" w:author="Keith Wong" w:date="2022-12-01T09:05:00Z">
        <w:r w:rsidDel="005819B1">
          <w:delText xml:space="preserve">Supply and install all </w:delText>
        </w:r>
        <w:r w:rsidR="008D33BE" w:rsidDel="005819B1">
          <w:delText>f</w:delText>
        </w:r>
        <w:r w:rsidR="00C372F4" w:rsidDel="005819B1">
          <w:delText xml:space="preserve">lexible </w:delText>
        </w:r>
        <w:r w:rsidR="008D33BE" w:rsidDel="005819B1">
          <w:delText>d</w:delText>
        </w:r>
        <w:r w:rsidR="00C372F4" w:rsidDel="005819B1">
          <w:delText xml:space="preserve">isc </w:delText>
        </w:r>
        <w:r w:rsidR="008D33BE" w:rsidDel="005819B1">
          <w:delText>c</w:delText>
        </w:r>
        <w:r w:rsidDel="005819B1">
          <w:delText xml:space="preserve">heck </w:delText>
        </w:r>
        <w:r w:rsidR="008D33BE" w:rsidDel="005819B1">
          <w:delText>v</w:delText>
        </w:r>
        <w:r w:rsidDel="005819B1">
          <w:delText xml:space="preserve">alves, size and location, as shown on the </w:delText>
        </w:r>
        <w:r w:rsidR="008D33BE" w:rsidDel="005819B1">
          <w:delText>C</w:delText>
        </w:r>
        <w:r w:rsidDel="005819B1">
          <w:delText xml:space="preserve">ontract </w:delText>
        </w:r>
        <w:r w:rsidR="008D33BE" w:rsidDel="005819B1">
          <w:delText>D</w:delText>
        </w:r>
        <w:r w:rsidDel="005819B1">
          <w:delText>rawings.</w:delText>
        </w:r>
      </w:del>
    </w:p>
    <w:bookmarkEnd w:id="368"/>
    <w:p w14:paraId="7EDA3793" w14:textId="6239D9A0" w:rsidR="009F7482" w:rsidDel="005819B1" w:rsidRDefault="009F7482" w:rsidP="0026214A">
      <w:pPr>
        <w:pStyle w:val="Heading7"/>
        <w:rPr>
          <w:del w:id="370" w:author="Keith Wong" w:date="2022-12-01T09:05:00Z"/>
        </w:rPr>
      </w:pPr>
      <w:del w:id="371" w:author="Keith Wong" w:date="2022-12-01T09:05:00Z">
        <w:r w:rsidDel="005819B1">
          <w:delText xml:space="preserve">The </w:delText>
        </w:r>
        <w:r w:rsidR="008D33BE" w:rsidDel="005819B1">
          <w:delText xml:space="preserve">flexible disc </w:delText>
        </w:r>
        <w:r w:rsidDel="005819B1">
          <w:delText>check valve shall be of the full body flanged type, with only one moving part, the flexible disc.</w:delText>
        </w:r>
      </w:del>
    </w:p>
    <w:p w14:paraId="1492FE1D" w14:textId="2B5993D5" w:rsidR="009F7482" w:rsidDel="005819B1" w:rsidRDefault="009F7482" w:rsidP="0026214A">
      <w:pPr>
        <w:pStyle w:val="Heading7"/>
        <w:rPr>
          <w:del w:id="372" w:author="Keith Wong" w:date="2022-12-01T09:05:00Z"/>
        </w:rPr>
      </w:pPr>
      <w:del w:id="373" w:author="Keith Wong" w:date="2022-12-01T09:05:00Z">
        <w:r w:rsidDel="005819B1">
          <w:delText>Non-slam closing characteristics shall be provided through a short 35-degree disc stroke and memory disc return action, seating on a 45-degree angle.</w:delText>
        </w:r>
      </w:del>
    </w:p>
    <w:p w14:paraId="662B4DD0" w14:textId="77ABAF6D" w:rsidR="009F7482" w:rsidDel="005819B1" w:rsidRDefault="009F7482" w:rsidP="0026214A">
      <w:pPr>
        <w:pStyle w:val="Heading7"/>
        <w:rPr>
          <w:del w:id="374" w:author="Keith Wong" w:date="2022-12-01T09:05:00Z"/>
        </w:rPr>
      </w:pPr>
      <w:del w:id="375" w:author="Keith Wong" w:date="2022-12-01T09:05:00Z">
        <w:r w:rsidDel="005819B1">
          <w:delText>Valve shall be provided with flanged ends in accordance with ANSI B16.1, Class 125.</w:delText>
        </w:r>
      </w:del>
    </w:p>
    <w:p w14:paraId="26551601" w14:textId="2EAFA3AB" w:rsidR="009F7482" w:rsidDel="005819B1" w:rsidRDefault="009F7482" w:rsidP="0026214A">
      <w:pPr>
        <w:pStyle w:val="Heading7"/>
        <w:rPr>
          <w:del w:id="376" w:author="Keith Wong" w:date="2022-12-01T09:05:00Z"/>
        </w:rPr>
      </w:pPr>
      <w:del w:id="377" w:author="Keith Wong" w:date="2022-12-01T09:05:00Z">
        <w:r w:rsidDel="005819B1">
          <w:delText>Valve shall be designed, manufactured and tested in accordance with AWWA C508.</w:delText>
        </w:r>
      </w:del>
    </w:p>
    <w:p w14:paraId="2939FE5B" w14:textId="3EBF0A82" w:rsidR="009F7482" w:rsidDel="005819B1" w:rsidRDefault="009F7482" w:rsidP="0026214A">
      <w:pPr>
        <w:pStyle w:val="Heading7"/>
        <w:rPr>
          <w:del w:id="378" w:author="Keith Wong" w:date="2022-12-01T09:05:00Z"/>
        </w:rPr>
      </w:pPr>
      <w:del w:id="379" w:author="Keith Wong" w:date="2022-12-01T09:05:00Z">
        <w:r w:rsidDel="005819B1">
          <w:delText>The valve shall be suitable for potable water applications and conform to the requirements of NSF</w:delText>
        </w:r>
        <w:r w:rsidR="00EF3A71" w:rsidDel="005819B1">
          <w:delText xml:space="preserve">/ANSI </w:delText>
        </w:r>
        <w:r w:rsidDel="005819B1">
          <w:delText>61.</w:delText>
        </w:r>
      </w:del>
    </w:p>
    <w:p w14:paraId="30DFA24E" w14:textId="631BA7E3" w:rsidR="009F7482" w:rsidDel="005819B1" w:rsidRDefault="009F7482" w:rsidP="0026214A">
      <w:pPr>
        <w:pStyle w:val="Heading7"/>
        <w:rPr>
          <w:del w:id="380" w:author="Keith Wong" w:date="2022-12-01T09:05:00Z"/>
        </w:rPr>
      </w:pPr>
      <w:del w:id="381" w:author="Keith Wong" w:date="2022-12-01T09:05:00Z">
        <w:r w:rsidDel="005819B1">
          <w:delText>The valve body and cover shall be ASTM A536 Grade 65-45-12, ductile iron</w:delText>
        </w:r>
        <w:r w:rsidR="00FD3D80" w:rsidDel="005819B1">
          <w:delText xml:space="preserve"> or ASTM A126 class B, gray iron.</w:delText>
        </w:r>
      </w:del>
    </w:p>
    <w:p w14:paraId="0E625B7D" w14:textId="496C8973" w:rsidR="009F7482" w:rsidDel="005819B1" w:rsidRDefault="009F7482" w:rsidP="0026214A">
      <w:pPr>
        <w:pStyle w:val="Heading7"/>
        <w:rPr>
          <w:del w:id="382" w:author="Keith Wong" w:date="2022-12-01T09:05:00Z"/>
        </w:rPr>
      </w:pPr>
      <w:del w:id="383" w:author="Keith Wong" w:date="2022-12-01T09:05:00Z">
        <w:r w:rsidDel="005819B1">
          <w:lastRenderedPageBreak/>
          <w:delText>The top access port shall be full size, allowing removal of the disk without removing the valve from the line.</w:delText>
        </w:r>
      </w:del>
    </w:p>
    <w:p w14:paraId="6E5C7305" w14:textId="52173D05" w:rsidR="009F7482" w:rsidDel="005819B1" w:rsidRDefault="009F7482" w:rsidP="0026214A">
      <w:pPr>
        <w:pStyle w:val="Heading7"/>
        <w:rPr>
          <w:del w:id="384" w:author="Keith Wong" w:date="2022-12-01T09:05:00Z"/>
        </w:rPr>
      </w:pPr>
      <w:del w:id="385" w:author="Keith Wong" w:date="2022-12-01T09:05:00Z">
        <w:r w:rsidDel="005819B1">
          <w:delText>A threaded port with plug shall be provided on the top of the valve to allow for field installation of an open/close mechanical indicator without special tools or removing the valve from the line.</w:delText>
        </w:r>
      </w:del>
    </w:p>
    <w:p w14:paraId="6BB571E3" w14:textId="12EF1A63" w:rsidR="009F7482" w:rsidDel="005819B1" w:rsidRDefault="009F7482" w:rsidP="0026214A">
      <w:pPr>
        <w:pStyle w:val="Heading7"/>
        <w:rPr>
          <w:del w:id="386" w:author="Keith Wong" w:date="2022-12-01T09:05:00Z"/>
        </w:rPr>
      </w:pPr>
      <w:del w:id="387" w:author="Keith Wong" w:date="2022-12-01T09:05:00Z">
        <w:r w:rsidDel="005819B1">
          <w:delText>The valve body shall have 100% pipe flow area, with no restrictions at any point through the valve.</w:delText>
        </w:r>
      </w:del>
    </w:p>
    <w:p w14:paraId="2ADF0109" w14:textId="2865E222" w:rsidR="009F7482" w:rsidDel="005819B1" w:rsidRDefault="009F7482" w:rsidP="0026214A">
      <w:pPr>
        <w:pStyle w:val="Heading7"/>
        <w:rPr>
          <w:del w:id="388" w:author="Keith Wong" w:date="2022-12-01T09:05:00Z"/>
        </w:rPr>
      </w:pPr>
      <w:del w:id="389" w:author="Keith Wong" w:date="2022-12-01T09:05:00Z">
        <w:r w:rsidDel="005819B1">
          <w:delText xml:space="preserve">The resilient disc shall feature a fully encapsulated steel pressure plate with nylon reinforcements and an integral molded O-ring on the face of the elastomer. </w:delText>
        </w:r>
      </w:del>
    </w:p>
    <w:p w14:paraId="138CB748" w14:textId="250E8564" w:rsidR="009F7482" w:rsidDel="005819B1" w:rsidRDefault="009F7482" w:rsidP="0026214A">
      <w:pPr>
        <w:pStyle w:val="Heading7"/>
        <w:numPr>
          <w:ilvl w:val="7"/>
          <w:numId w:val="34"/>
        </w:numPr>
        <w:rPr>
          <w:del w:id="390" w:author="Keith Wong" w:date="2022-12-01T09:05:00Z"/>
        </w:rPr>
      </w:pPr>
      <w:del w:id="391" w:author="Keith Wong" w:date="2022-12-01T09:05:00Z">
        <w:r w:rsidDel="005819B1">
          <w:delText>The interior and exterior of the valve shall be coated with two-part liquid or fusion bonded epoxy in accordance with AWWA C550. Coating shall be applied at the valve manufacturer’s facility and provided holiday free.</w:delText>
        </w:r>
      </w:del>
    </w:p>
    <w:p w14:paraId="373F1497" w14:textId="1FE2016F" w:rsidR="009F7482" w:rsidDel="005819B1" w:rsidRDefault="009F7482" w:rsidP="0026214A">
      <w:pPr>
        <w:pStyle w:val="Heading7"/>
        <w:rPr>
          <w:del w:id="392" w:author="Keith Wong" w:date="2022-12-01T09:05:00Z"/>
        </w:rPr>
      </w:pPr>
      <w:del w:id="393" w:author="Keith Wong" w:date="2022-12-01T09:05:00Z">
        <w:r w:rsidDel="005819B1">
          <w:delText>All hardware shall be stainless steel.</w:delText>
        </w:r>
      </w:del>
    </w:p>
    <w:p w14:paraId="0A05B675" w14:textId="0BFF1DBD" w:rsidR="009F7482" w:rsidDel="005819B1" w:rsidRDefault="009F7482" w:rsidP="0026214A">
      <w:pPr>
        <w:pStyle w:val="Heading7"/>
        <w:rPr>
          <w:del w:id="394" w:author="Keith Wong" w:date="2022-12-01T09:05:00Z"/>
        </w:rPr>
      </w:pPr>
      <w:del w:id="395" w:author="Keith Wong" w:date="2022-12-01T09:05:00Z">
        <w:r w:rsidDel="005819B1">
          <w:delText>The valve is to be supplied with</w:delText>
        </w:r>
        <w:r w:rsidR="00EB753A" w:rsidDel="005819B1">
          <w:delText xml:space="preserve"> a backflow actuator, and the following options</w:delText>
        </w:r>
        <w:r w:rsidDel="005819B1">
          <w:delText xml:space="preserve">: </w:delText>
        </w:r>
      </w:del>
    </w:p>
    <w:p w14:paraId="50AD30A8" w14:textId="77601A34" w:rsidR="009F7482" w:rsidRPr="0026214A" w:rsidDel="005819B1" w:rsidRDefault="009F7482" w:rsidP="0026214A">
      <w:pPr>
        <w:pStyle w:val="Heading7"/>
        <w:numPr>
          <w:ilvl w:val="7"/>
          <w:numId w:val="34"/>
        </w:numPr>
        <w:rPr>
          <w:del w:id="396" w:author="Keith Wong" w:date="2022-12-01T09:05:00Z"/>
          <w:highlight w:val="yellow"/>
        </w:rPr>
      </w:pPr>
      <w:commentRangeStart w:id="397"/>
      <w:del w:id="398" w:author="Keith Wong" w:date="2022-12-01T09:05:00Z">
        <w:r w:rsidRPr="0026214A" w:rsidDel="005819B1">
          <w:rPr>
            <w:highlight w:val="yellow"/>
          </w:rPr>
          <w:delText>A mechanical position indicator</w:delText>
        </w:r>
      </w:del>
    </w:p>
    <w:p w14:paraId="1F308EC6" w14:textId="6D3FFA78" w:rsidR="009F7482" w:rsidRPr="0026214A" w:rsidDel="005819B1" w:rsidRDefault="009F7482" w:rsidP="0026214A">
      <w:pPr>
        <w:pStyle w:val="Heading7"/>
        <w:numPr>
          <w:ilvl w:val="7"/>
          <w:numId w:val="34"/>
        </w:numPr>
        <w:rPr>
          <w:del w:id="399" w:author="Keith Wong" w:date="2022-12-01T09:05:00Z"/>
          <w:highlight w:val="yellow"/>
        </w:rPr>
      </w:pPr>
      <w:del w:id="400" w:author="Keith Wong" w:date="2022-12-01T09:05:00Z">
        <w:r w:rsidRPr="0026214A" w:rsidDel="005819B1">
          <w:rPr>
            <w:highlight w:val="yellow"/>
          </w:rPr>
          <w:delText>A disc accelerator</w:delText>
        </w:r>
        <w:commentRangeEnd w:id="397"/>
        <w:r w:rsidR="00A07715" w:rsidDel="005819B1">
          <w:rPr>
            <w:rStyle w:val="CommentReference"/>
            <w:rFonts w:cs="Times New Roman"/>
          </w:rPr>
          <w:commentReference w:id="397"/>
        </w:r>
      </w:del>
    </w:p>
    <w:p w14:paraId="35C4799D" w14:textId="14A1BDB5" w:rsidR="001B21A0" w:rsidRPr="00B80313" w:rsidDel="005819B1" w:rsidRDefault="099856FF" w:rsidP="0026214A">
      <w:pPr>
        <w:pStyle w:val="Heading6"/>
        <w:rPr>
          <w:del w:id="401" w:author="Keith Wong" w:date="2022-12-01T09:05:00Z"/>
        </w:rPr>
      </w:pPr>
      <w:del w:id="402" w:author="Keith Wong" w:date="2022-12-01T09:05:00Z">
        <w:r w:rsidDel="005819B1">
          <w:delText>Swing Check Valves</w:delText>
        </w:r>
      </w:del>
    </w:p>
    <w:p w14:paraId="1739FDDB" w14:textId="36F806B9" w:rsidR="009F7482" w:rsidDel="005819B1" w:rsidRDefault="009F7482" w:rsidP="0026214A">
      <w:pPr>
        <w:pStyle w:val="Heading7"/>
        <w:rPr>
          <w:del w:id="403" w:author="Keith Wong" w:date="2022-12-01T09:05:00Z"/>
        </w:rPr>
      </w:pPr>
      <w:del w:id="404" w:author="Keith Wong" w:date="2022-12-01T09:05:00Z">
        <w:r w:rsidDel="005819B1">
          <w:delText>Supply and install all Swing Check Valves, size and location, as shown on the contract drawings.</w:delText>
        </w:r>
      </w:del>
    </w:p>
    <w:p w14:paraId="397D5480" w14:textId="3DA093D8" w:rsidR="009F7482" w:rsidDel="005819B1" w:rsidRDefault="009F7482" w:rsidP="0026214A">
      <w:pPr>
        <w:pStyle w:val="Heading7"/>
        <w:rPr>
          <w:del w:id="405" w:author="Keith Wong" w:date="2022-12-01T09:05:00Z"/>
        </w:rPr>
      </w:pPr>
      <w:del w:id="406" w:author="Keith Wong" w:date="2022-12-01T09:05:00Z">
        <w:r w:rsidDel="005819B1">
          <w:delText>Valve shall be designed, manufactured and tested in accordance with AWWA C508.</w:delText>
        </w:r>
      </w:del>
    </w:p>
    <w:p w14:paraId="7CDE0E6C" w14:textId="4EE8FA6E" w:rsidR="009F7482" w:rsidDel="005819B1" w:rsidRDefault="009F7482" w:rsidP="0026214A">
      <w:pPr>
        <w:pStyle w:val="Heading7"/>
        <w:rPr>
          <w:del w:id="407" w:author="Keith Wong" w:date="2022-12-01T09:05:00Z"/>
        </w:rPr>
      </w:pPr>
      <w:del w:id="408" w:author="Keith Wong" w:date="2022-12-01T09:05:00Z">
        <w:r w:rsidDel="005819B1">
          <w:delText>Valve shall be provided with flanged ends in accordance with ANSI B16.1, Class 125.</w:delText>
        </w:r>
      </w:del>
    </w:p>
    <w:p w14:paraId="2B16A488" w14:textId="5D301B31" w:rsidR="009F7482" w:rsidDel="005819B1" w:rsidRDefault="009F7482" w:rsidP="0026214A">
      <w:pPr>
        <w:pStyle w:val="Heading7"/>
        <w:rPr>
          <w:del w:id="409" w:author="Keith Wong" w:date="2022-12-01T09:05:00Z"/>
        </w:rPr>
      </w:pPr>
      <w:del w:id="410" w:author="Keith Wong" w:date="2022-12-01T09:05:00Z">
        <w:r w:rsidDel="005819B1">
          <w:delText>The valve shall be suitable for potable water applications and conform to the requirements of NSF</w:delText>
        </w:r>
        <w:r w:rsidR="00EF3A71" w:rsidDel="005819B1">
          <w:delText xml:space="preserve">/ANSI </w:delText>
        </w:r>
        <w:r w:rsidDel="005819B1">
          <w:delText>61.</w:delText>
        </w:r>
      </w:del>
    </w:p>
    <w:p w14:paraId="4B1648F5" w14:textId="5E25A887" w:rsidR="009F7482" w:rsidDel="005819B1" w:rsidRDefault="009F7482" w:rsidP="0026214A">
      <w:pPr>
        <w:pStyle w:val="Heading7"/>
        <w:rPr>
          <w:del w:id="411" w:author="Keith Wong" w:date="2022-12-01T09:05:00Z"/>
        </w:rPr>
      </w:pPr>
      <w:del w:id="412" w:author="Keith Wong" w:date="2022-12-01T09:05:00Z">
        <w:r w:rsidDel="005819B1">
          <w:delText>The interior and exterior of the valve shall be coated with two-part liquid or fusion bonded epoxy in accordance with AWWA C550. Coating shall be applied at the valve manufacturer’s facility and provided holiday free.</w:delText>
        </w:r>
      </w:del>
    </w:p>
    <w:p w14:paraId="3E5B5571" w14:textId="71E32354" w:rsidR="00EB753A" w:rsidDel="005819B1" w:rsidRDefault="00EB753A" w:rsidP="0026214A">
      <w:pPr>
        <w:pStyle w:val="Heading7"/>
        <w:numPr>
          <w:ilvl w:val="7"/>
          <w:numId w:val="34"/>
        </w:numPr>
        <w:rPr>
          <w:del w:id="413" w:author="Keith Wong" w:date="2022-12-01T09:05:00Z"/>
        </w:rPr>
      </w:pPr>
      <w:del w:id="414" w:author="Keith Wong" w:date="2022-12-01T09:05:00Z">
        <w:r w:rsidDel="005819B1">
          <w:delText>The valve body shall have 100% pipe flow area, with no restrictions at any point through the valve.</w:delText>
        </w:r>
      </w:del>
    </w:p>
    <w:p w14:paraId="308611B9" w14:textId="7716927C" w:rsidR="00EB753A" w:rsidDel="005819B1" w:rsidRDefault="00EB753A" w:rsidP="0026214A">
      <w:pPr>
        <w:pStyle w:val="Heading7"/>
        <w:rPr>
          <w:del w:id="415" w:author="Keith Wong" w:date="2022-12-01T09:05:00Z"/>
        </w:rPr>
      </w:pPr>
      <w:del w:id="416" w:author="Keith Wong" w:date="2022-12-01T09:05:00Z">
        <w:r w:rsidDel="005819B1">
          <w:delText>All hardware shall be stainless steel.</w:delText>
        </w:r>
      </w:del>
    </w:p>
    <w:p w14:paraId="3DC36C3C" w14:textId="23E876EF" w:rsidR="003118FB" w:rsidDel="005819B1" w:rsidRDefault="00B62188" w:rsidP="0026214A">
      <w:pPr>
        <w:pStyle w:val="Heading7"/>
        <w:rPr>
          <w:del w:id="417" w:author="Keith Wong" w:date="2022-12-01T09:05:00Z"/>
        </w:rPr>
      </w:pPr>
      <w:del w:id="418" w:author="Keith Wong" w:date="2022-12-01T09:05:00Z">
        <w:r w:rsidDel="005819B1">
          <w:lastRenderedPageBreak/>
          <w:delText>The valve body,</w:delText>
        </w:r>
        <w:r w:rsidR="003118FB" w:rsidDel="005819B1">
          <w:delText xml:space="preserve"> cover and disc shall be constructed of ASTM A536 Grade 65-45-12 ductile iron or ASTM A126 class B, gray iron. </w:delText>
        </w:r>
      </w:del>
    </w:p>
    <w:p w14:paraId="4D7A4AB6" w14:textId="341C60BE" w:rsidR="001B21A0" w:rsidRPr="00683124" w:rsidDel="005819B1" w:rsidRDefault="2AD220F0" w:rsidP="0026214A">
      <w:pPr>
        <w:pStyle w:val="Heading7"/>
        <w:rPr>
          <w:del w:id="419" w:author="Keith Wong" w:date="2022-12-01T09:05:00Z"/>
        </w:rPr>
      </w:pPr>
      <w:commentRangeStart w:id="420"/>
      <w:del w:id="421" w:author="Keith Wong" w:date="2022-12-01T09:05:00Z">
        <w:r w:rsidDel="005819B1">
          <w:delText xml:space="preserve">Valves to be supplied with </w:delText>
        </w:r>
        <w:r w:rsidRPr="0026214A" w:rsidDel="005819B1">
          <w:rPr>
            <w:highlight w:val="yellow"/>
          </w:rPr>
          <w:delText>[bronze]</w:delText>
        </w:r>
        <w:r w:rsidDel="005819B1">
          <w:delText xml:space="preserve"> </w:delText>
        </w:r>
        <w:r w:rsidRPr="0026214A" w:rsidDel="005819B1">
          <w:rPr>
            <w:highlight w:val="yellow"/>
          </w:rPr>
          <w:delText>[stainless steel]</w:delText>
        </w:r>
        <w:r w:rsidDel="005819B1">
          <w:delText xml:space="preserve"> body seat ring, </w:delText>
        </w:r>
        <w:r w:rsidR="3D8E736C" w:rsidRPr="6DEE34D8" w:rsidDel="005819B1">
          <w:rPr>
            <w:highlight w:val="yellow"/>
          </w:rPr>
          <w:delText>[bronze]</w:delText>
        </w:r>
        <w:r w:rsidR="3D8E736C" w:rsidDel="005819B1">
          <w:delText xml:space="preserve"> </w:delText>
        </w:r>
        <w:r w:rsidRPr="0026214A" w:rsidDel="005819B1">
          <w:rPr>
            <w:highlight w:val="yellow"/>
          </w:rPr>
          <w:delText>[Buna-N]</w:delText>
        </w:r>
        <w:r w:rsidDel="005819B1">
          <w:delText xml:space="preserve"> </w:delText>
        </w:r>
        <w:r w:rsidRPr="0026214A" w:rsidDel="005819B1">
          <w:rPr>
            <w:highlight w:val="yellow"/>
          </w:rPr>
          <w:delText>[EPDM]</w:delText>
        </w:r>
        <w:r w:rsidDel="005819B1">
          <w:delText xml:space="preserve"> disc seat ring.</w:delText>
        </w:r>
      </w:del>
    </w:p>
    <w:p w14:paraId="2CE79BB7" w14:textId="32851F91" w:rsidR="003118FB" w:rsidDel="005819B1" w:rsidRDefault="001B21A0" w:rsidP="0026214A">
      <w:pPr>
        <w:pStyle w:val="Heading7"/>
        <w:rPr>
          <w:del w:id="422" w:author="Keith Wong" w:date="2022-12-01T09:05:00Z"/>
        </w:rPr>
      </w:pPr>
      <w:del w:id="423" w:author="Keith Wong" w:date="2022-12-01T09:05:00Z">
        <w:r w:rsidRPr="00B80313" w:rsidDel="005819B1">
          <w:delText>Valves to be</w:delText>
        </w:r>
        <w:r w:rsidR="003118FB" w:rsidDel="005819B1">
          <w:delText xml:space="preserve"> supplied with the following option:</w:delText>
        </w:r>
      </w:del>
    </w:p>
    <w:p w14:paraId="3316DDC3" w14:textId="2C4A320A" w:rsidR="003118FB" w:rsidRPr="00683124" w:rsidDel="005819B1" w:rsidRDefault="00CE6CDF" w:rsidP="0026214A">
      <w:pPr>
        <w:pStyle w:val="Heading7"/>
        <w:numPr>
          <w:ilvl w:val="7"/>
          <w:numId w:val="34"/>
        </w:numPr>
        <w:rPr>
          <w:del w:id="424" w:author="Keith Wong" w:date="2022-12-01T09:05:00Z"/>
          <w:highlight w:val="yellow"/>
        </w:rPr>
      </w:pPr>
      <w:del w:id="425" w:author="Keith Wong" w:date="2022-12-01T09:05:00Z">
        <w:r w:rsidRPr="00683124" w:rsidDel="005819B1">
          <w:rPr>
            <w:highlight w:val="yellow"/>
          </w:rPr>
          <w:delText>gravity operated</w:delText>
        </w:r>
      </w:del>
    </w:p>
    <w:p w14:paraId="75A84719" w14:textId="6ACAD53B" w:rsidR="003118FB" w:rsidDel="005819B1" w:rsidRDefault="003118FB" w:rsidP="0026214A">
      <w:pPr>
        <w:pStyle w:val="Heading7"/>
        <w:numPr>
          <w:ilvl w:val="7"/>
          <w:numId w:val="34"/>
        </w:numPr>
        <w:rPr>
          <w:del w:id="426" w:author="Keith Wong" w:date="2022-12-01T09:05:00Z"/>
          <w:highlight w:val="yellow"/>
        </w:rPr>
      </w:pPr>
      <w:del w:id="427" w:author="Keith Wong" w:date="2022-12-01T09:05:00Z">
        <w:r w:rsidRPr="00683124" w:rsidDel="005819B1">
          <w:rPr>
            <w:highlight w:val="yellow"/>
          </w:rPr>
          <w:delText>air cushion</w:delText>
        </w:r>
      </w:del>
    </w:p>
    <w:p w14:paraId="239BB646" w14:textId="1A91371A" w:rsidR="00AD4D66" w:rsidRPr="00683124" w:rsidDel="005819B1" w:rsidRDefault="00AD4D66" w:rsidP="0026214A">
      <w:pPr>
        <w:pStyle w:val="Heading7"/>
        <w:numPr>
          <w:ilvl w:val="7"/>
          <w:numId w:val="34"/>
        </w:numPr>
        <w:rPr>
          <w:del w:id="428" w:author="Keith Wong" w:date="2022-12-01T09:05:00Z"/>
          <w:highlight w:val="yellow"/>
        </w:rPr>
      </w:pPr>
      <w:del w:id="429" w:author="Keith Wong" w:date="2022-12-01T09:05:00Z">
        <w:r w:rsidDel="005819B1">
          <w:rPr>
            <w:highlight w:val="yellow"/>
          </w:rPr>
          <w:delText>oil cushion</w:delText>
        </w:r>
      </w:del>
    </w:p>
    <w:p w14:paraId="0A7440B4" w14:textId="02666AE6" w:rsidR="003118FB" w:rsidRPr="00683124" w:rsidDel="005819B1" w:rsidRDefault="001B21A0" w:rsidP="0026214A">
      <w:pPr>
        <w:pStyle w:val="Heading7"/>
        <w:numPr>
          <w:ilvl w:val="7"/>
          <w:numId w:val="34"/>
        </w:numPr>
        <w:rPr>
          <w:del w:id="430" w:author="Keith Wong" w:date="2022-12-01T09:05:00Z"/>
          <w:highlight w:val="yellow"/>
        </w:rPr>
      </w:pPr>
      <w:del w:id="431" w:author="Keith Wong" w:date="2022-12-01T09:05:00Z">
        <w:r w:rsidRPr="00683124" w:rsidDel="005819B1">
          <w:rPr>
            <w:highlight w:val="yellow"/>
          </w:rPr>
          <w:delText>adjustable outside lever and weight</w:delText>
        </w:r>
      </w:del>
    </w:p>
    <w:p w14:paraId="3F6CB80A" w14:textId="06A6FD38" w:rsidR="0045050A" w:rsidDel="005819B1" w:rsidRDefault="2ECECFDA" w:rsidP="0026214A">
      <w:pPr>
        <w:pStyle w:val="Heading7"/>
        <w:numPr>
          <w:ilvl w:val="7"/>
          <w:numId w:val="34"/>
        </w:numPr>
        <w:rPr>
          <w:del w:id="432" w:author="Keith Wong" w:date="2022-12-01T09:05:00Z"/>
          <w:highlight w:val="yellow"/>
        </w:rPr>
      </w:pPr>
      <w:del w:id="433" w:author="Keith Wong" w:date="2022-12-01T09:05:00Z">
        <w:r w:rsidRPr="6DEE34D8" w:rsidDel="005819B1">
          <w:rPr>
            <w:highlight w:val="yellow"/>
          </w:rPr>
          <w:delText>adjustable outside lever and spring</w:delText>
        </w:r>
        <w:commentRangeEnd w:id="420"/>
        <w:r w:rsidR="00A07715" w:rsidDel="005819B1">
          <w:rPr>
            <w:rStyle w:val="CommentReference"/>
            <w:rFonts w:cs="Times New Roman"/>
          </w:rPr>
          <w:commentReference w:id="420"/>
        </w:r>
      </w:del>
    </w:p>
    <w:p w14:paraId="6ABA7DFE" w14:textId="26402300" w:rsidR="0014707B" w:rsidRPr="0026214A" w:rsidRDefault="0014707B" w:rsidP="0026214A">
      <w:pPr>
        <w:pStyle w:val="Heading5"/>
        <w:rPr>
          <w:b/>
          <w:bCs/>
        </w:rPr>
      </w:pPr>
      <w:r w:rsidRPr="0026214A">
        <w:rPr>
          <w:b/>
          <w:bCs/>
        </w:rPr>
        <w:t>441.05.09.0</w:t>
      </w:r>
      <w:r w:rsidR="008D5E7E" w:rsidRPr="0026214A">
        <w:rPr>
          <w:b/>
          <w:bCs/>
        </w:rPr>
        <w:t>8 Ball Valves</w:t>
      </w:r>
    </w:p>
    <w:p w14:paraId="3DEF9495" w14:textId="2A8F9799" w:rsidR="008D5E7E" w:rsidRDefault="008D5E7E" w:rsidP="0026214A">
      <w:pPr>
        <w:pStyle w:val="Heading6"/>
      </w:pPr>
      <w:r w:rsidRPr="00EF6B81">
        <w:t>Supply and install all ball valves, size and location, as shown on the Contract Drawings.</w:t>
      </w:r>
    </w:p>
    <w:p w14:paraId="0E2C34F0" w14:textId="3CCEB0BA" w:rsidR="00F03102" w:rsidRPr="00B80313" w:rsidRDefault="001730D8" w:rsidP="0026214A">
      <w:pPr>
        <w:pStyle w:val="Heading6"/>
      </w:pPr>
      <w:r>
        <w:t xml:space="preserve">Ball valves shall be </w:t>
      </w:r>
      <w:r w:rsidR="006A6AA1">
        <w:t>Two Piece</w:t>
      </w:r>
      <w:r w:rsidR="00F03102" w:rsidRPr="00B80313">
        <w:t xml:space="preserve"> ASTM A276-1</w:t>
      </w:r>
      <w:r w:rsidR="00F03102">
        <w:t>7</w:t>
      </w:r>
      <w:r w:rsidR="00F03102" w:rsidRPr="00B80313">
        <w:t xml:space="preserve"> </w:t>
      </w:r>
      <w:r w:rsidR="0077281E">
        <w:t>GR</w:t>
      </w:r>
      <w:r w:rsidR="00F03102" w:rsidRPr="00B80313">
        <w:t xml:space="preserve"> 316 or ASTM A351/A351M-1</w:t>
      </w:r>
      <w:r w:rsidR="00635096">
        <w:t xml:space="preserve">8e1 </w:t>
      </w:r>
      <w:r w:rsidR="00F03102" w:rsidRPr="00B80313">
        <w:t xml:space="preserve">GR CF8M stainless steel body and end piece, threaded </w:t>
      </w:r>
      <w:r w:rsidR="00F03102" w:rsidRPr="003B0E51">
        <w:t xml:space="preserve">ends, </w:t>
      </w:r>
      <w:r w:rsidR="00F03102" w:rsidRPr="0026214A">
        <w:t>full port</w:t>
      </w:r>
      <w:r w:rsidR="00F03102" w:rsidRPr="003B0E51">
        <w:t>,</w:t>
      </w:r>
      <w:r w:rsidR="00F03102" w:rsidRPr="00B80313">
        <w:t xml:space="preserve"> ASTM A276-1</w:t>
      </w:r>
      <w:r w:rsidR="00F03102">
        <w:t>7</w:t>
      </w:r>
      <w:r w:rsidR="00F03102" w:rsidRPr="00B80313">
        <w:t xml:space="preserve"> Type 316 stainless steel ball, reinforced PTFE seats, PTFE packing, blowout proof stainless steel stem, stainless steel lever operator </w:t>
      </w:r>
      <w:r w:rsidR="003B0E51">
        <w:t xml:space="preserve">with locking hasp and </w:t>
      </w:r>
      <w:r w:rsidR="00F03102" w:rsidRPr="00B80313">
        <w:t xml:space="preserve">vinyl grip, </w:t>
      </w:r>
      <w:r w:rsidR="00F03102" w:rsidRPr="005819B1">
        <w:t>rated</w:t>
      </w:r>
      <w:commentRangeStart w:id="434"/>
      <w:r w:rsidR="00F03102" w:rsidRPr="005819B1">
        <w:t xml:space="preserve"> </w:t>
      </w:r>
      <w:del w:id="435" w:author="Keith Wong" w:date="2022-12-01T09:05:00Z">
        <w:r w:rsidR="00CA44CA" w:rsidRPr="005819B1" w:rsidDel="005819B1">
          <w:rPr>
            <w:rPrChange w:id="436" w:author="Keith Wong" w:date="2022-12-01T09:05:00Z">
              <w:rPr>
                <w:highlight w:val="yellow"/>
              </w:rPr>
            </w:rPrChange>
          </w:rPr>
          <w:delText>[1,035 kPa] [1,378 kPa] [</w:delText>
        </w:r>
      </w:del>
      <w:r w:rsidR="00CA44CA" w:rsidRPr="005819B1">
        <w:rPr>
          <w:rPrChange w:id="437" w:author="Keith Wong" w:date="2022-12-01T09:05:00Z">
            <w:rPr>
              <w:highlight w:val="yellow"/>
            </w:rPr>
          </w:rPrChange>
        </w:rPr>
        <w:t>1,725 kPa</w:t>
      </w:r>
      <w:del w:id="438" w:author="Keith Wong" w:date="2022-12-01T09:05:00Z">
        <w:r w:rsidR="00CA44CA" w:rsidRPr="005819B1" w:rsidDel="005819B1">
          <w:rPr>
            <w:rPrChange w:id="439" w:author="Keith Wong" w:date="2022-12-01T09:05:00Z">
              <w:rPr>
                <w:highlight w:val="yellow"/>
              </w:rPr>
            </w:rPrChange>
          </w:rPr>
          <w:delText>]</w:delText>
        </w:r>
      </w:del>
      <w:r w:rsidR="00CA44CA" w:rsidRPr="005819B1">
        <w:t xml:space="preserve"> </w:t>
      </w:r>
      <w:commentRangeEnd w:id="434"/>
      <w:r w:rsidR="00A07715" w:rsidRPr="005819B1">
        <w:rPr>
          <w:rStyle w:val="CommentReference"/>
          <w:rFonts w:cs="Times New Roman"/>
        </w:rPr>
        <w:commentReference w:id="434"/>
      </w:r>
      <w:r w:rsidR="00CA44CA">
        <w:t>unless noted otherwise on the Contract Drawings.</w:t>
      </w:r>
    </w:p>
    <w:p w14:paraId="11098D3B" w14:textId="051756A5" w:rsidR="00066148" w:rsidRDefault="723FEE23" w:rsidP="00066148">
      <w:pPr>
        <w:pStyle w:val="Heading4OPSS"/>
      </w:pPr>
      <w:r w:rsidRPr="6DEE34D8">
        <w:rPr>
          <w:b/>
          <w:bCs/>
        </w:rPr>
        <w:t>441.05.12 Service Connection Fittings and Appurtenances</w:t>
      </w:r>
      <w:r>
        <w:t xml:space="preserve"> is amended by the addition of the following: </w:t>
      </w:r>
    </w:p>
    <w:p w14:paraId="367BC82E" w14:textId="52F377C9" w:rsidR="00E51347" w:rsidRPr="00066148" w:rsidRDefault="47D254B0" w:rsidP="0026214A">
      <w:pPr>
        <w:pStyle w:val="Heading5"/>
        <w:tabs>
          <w:tab w:val="clear" w:pos="2880"/>
          <w:tab w:val="num" w:pos="4320"/>
        </w:tabs>
      </w:pPr>
      <w:r>
        <w:t xml:space="preserve">Main stops shall be the Ball </w:t>
      </w:r>
      <w:r w:rsidR="5E030C56">
        <w:t>V</w:t>
      </w:r>
      <w:r>
        <w:t>alve</w:t>
      </w:r>
      <w:r w:rsidR="5E030C56">
        <w:t xml:space="preserve"> type</w:t>
      </w:r>
      <w:r>
        <w:t>.</w:t>
      </w:r>
    </w:p>
    <w:p w14:paraId="45BB6BF2" w14:textId="77777777" w:rsidR="00516E8E" w:rsidRPr="00516E8E" w:rsidRDefault="00F577EB" w:rsidP="0026214A">
      <w:pPr>
        <w:pStyle w:val="Heading6"/>
        <w:tabs>
          <w:tab w:val="clear" w:pos="3600"/>
          <w:tab w:val="num" w:pos="5040"/>
        </w:tabs>
      </w:pPr>
      <w:r>
        <w:t>Supply and i</w:t>
      </w:r>
      <w:r w:rsidR="00516E8E" w:rsidRPr="00516E8E">
        <w:t xml:space="preserve">nstall </w:t>
      </w:r>
      <w:r w:rsidR="00516E8E">
        <w:t>all main stops a</w:t>
      </w:r>
      <w:r w:rsidR="00516E8E" w:rsidRPr="00516E8E">
        <w:t>t the sizes and locations as shown on the Contract Drawings.</w:t>
      </w:r>
    </w:p>
    <w:p w14:paraId="4228F795" w14:textId="77777777" w:rsidR="004B5F15" w:rsidRPr="004B5F15" w:rsidRDefault="660C08D0" w:rsidP="0026214A">
      <w:pPr>
        <w:pStyle w:val="Heading6"/>
        <w:tabs>
          <w:tab w:val="clear" w:pos="3600"/>
          <w:tab w:val="num" w:pos="5040"/>
        </w:tabs>
      </w:pPr>
      <w:r>
        <w:t>Approved Suppliers:</w:t>
      </w:r>
    </w:p>
    <w:p w14:paraId="38AEF2B6" w14:textId="77777777" w:rsidR="004B5F15" w:rsidRPr="004B5F15" w:rsidRDefault="004B5F15" w:rsidP="0026214A">
      <w:pPr>
        <w:pStyle w:val="Heading7"/>
        <w:tabs>
          <w:tab w:val="clear" w:pos="4320"/>
          <w:tab w:val="num" w:pos="5760"/>
        </w:tabs>
      </w:pPr>
      <w:r w:rsidRPr="004B5F15">
        <w:t>Cambridge Brass Inc.</w:t>
      </w:r>
    </w:p>
    <w:p w14:paraId="2AA1F2F4" w14:textId="77777777" w:rsidR="004B5F15" w:rsidRPr="004B5F15" w:rsidRDefault="004B5F15" w:rsidP="0026214A">
      <w:pPr>
        <w:pStyle w:val="Heading7"/>
        <w:tabs>
          <w:tab w:val="clear" w:pos="4320"/>
          <w:tab w:val="num" w:pos="5760"/>
        </w:tabs>
      </w:pPr>
      <w:r w:rsidRPr="004B5F15">
        <w:t>Ford Meter Box Company Inc.</w:t>
      </w:r>
    </w:p>
    <w:p w14:paraId="21F25562" w14:textId="77777777" w:rsidR="004B5F15" w:rsidRDefault="004B5F15" w:rsidP="0026214A">
      <w:pPr>
        <w:pStyle w:val="Heading7"/>
        <w:tabs>
          <w:tab w:val="clear" w:pos="4320"/>
          <w:tab w:val="num" w:pos="5760"/>
        </w:tabs>
      </w:pPr>
      <w:r w:rsidRPr="004B5F15">
        <w:t>Mueller Canada Limited.</w:t>
      </w:r>
    </w:p>
    <w:p w14:paraId="68C242CD" w14:textId="61473E7F" w:rsidR="001412D6" w:rsidRDefault="000E003B" w:rsidP="0026214A">
      <w:pPr>
        <w:pStyle w:val="Heading7"/>
        <w:tabs>
          <w:tab w:val="clear" w:pos="4320"/>
          <w:tab w:val="num" w:pos="5760"/>
        </w:tabs>
      </w:pPr>
      <w:r>
        <w:t>Or Equivalent</w:t>
      </w:r>
      <w:r w:rsidR="001412D6">
        <w:t>.</w:t>
      </w:r>
    </w:p>
    <w:p w14:paraId="7F89A722" w14:textId="77777777" w:rsidR="00516E8E" w:rsidRPr="00BF2C46" w:rsidRDefault="00516E8E" w:rsidP="0026214A">
      <w:pPr>
        <w:pStyle w:val="Heading5"/>
        <w:tabs>
          <w:tab w:val="clear" w:pos="2880"/>
          <w:tab w:val="num" w:pos="4320"/>
        </w:tabs>
      </w:pPr>
      <w:r w:rsidRPr="00BF2C46">
        <w:t>Curb Stops</w:t>
      </w:r>
    </w:p>
    <w:p w14:paraId="5EDDBC6F" w14:textId="77777777" w:rsidR="00EA0DD9" w:rsidRDefault="00516E8E" w:rsidP="0026214A">
      <w:pPr>
        <w:pStyle w:val="Heading6"/>
        <w:tabs>
          <w:tab w:val="clear" w:pos="3600"/>
          <w:tab w:val="num" w:pos="5040"/>
        </w:tabs>
      </w:pPr>
      <w:r w:rsidRPr="00516E8E">
        <w:t xml:space="preserve">Supply and Install </w:t>
      </w:r>
      <w:r>
        <w:t>all curb stops a</w:t>
      </w:r>
      <w:r w:rsidRPr="00516E8E">
        <w:t>t the sizes and locations as shown on the Contract Drawings.</w:t>
      </w:r>
    </w:p>
    <w:p w14:paraId="7B92DC8A" w14:textId="77777777" w:rsidR="00EA0DD9" w:rsidRDefault="00EA0DD9" w:rsidP="0026214A">
      <w:pPr>
        <w:pStyle w:val="Heading6"/>
        <w:tabs>
          <w:tab w:val="clear" w:pos="3600"/>
          <w:tab w:val="num" w:pos="5040"/>
        </w:tabs>
      </w:pPr>
      <w:r>
        <w:t xml:space="preserve">Where curb stops are indicated for temporary or permanent blow-offs that are above grade or susceptible to freezing, a </w:t>
      </w:r>
      <w:r w:rsidR="007430DA">
        <w:t xml:space="preserve">curb stop with </w:t>
      </w:r>
      <w:r>
        <w:t>drain</w:t>
      </w:r>
      <w:r w:rsidR="007430DA">
        <w:t>ing capability</w:t>
      </w:r>
      <w:r>
        <w:t xml:space="preserve"> shall be installed</w:t>
      </w:r>
      <w:r w:rsidR="00E30BC9">
        <w:t xml:space="preserve"> if above the ground water table.</w:t>
      </w:r>
    </w:p>
    <w:p w14:paraId="4C23A1C1" w14:textId="05357E3C" w:rsidR="007430DA" w:rsidRPr="007430DA" w:rsidRDefault="007430DA" w:rsidP="0026214A">
      <w:pPr>
        <w:pStyle w:val="Heading6"/>
        <w:tabs>
          <w:tab w:val="clear" w:pos="3600"/>
          <w:tab w:val="num" w:pos="5040"/>
        </w:tabs>
      </w:pPr>
      <w:r>
        <w:t>All curb stop</w:t>
      </w:r>
      <w:r w:rsidR="004E60BB">
        <w:t>s</w:t>
      </w:r>
      <w:r>
        <w:t xml:space="preserve"> shall have operating stems extended where required, the depth shall not exceed 1.5m.</w:t>
      </w:r>
    </w:p>
    <w:p w14:paraId="0E013A44" w14:textId="77777777" w:rsidR="00516E8E" w:rsidRPr="00BF2C46" w:rsidRDefault="00516E8E" w:rsidP="0026214A">
      <w:pPr>
        <w:pStyle w:val="Heading6"/>
        <w:tabs>
          <w:tab w:val="clear" w:pos="3600"/>
          <w:tab w:val="num" w:pos="5040"/>
        </w:tabs>
      </w:pPr>
      <w:r w:rsidRPr="00BF2C46">
        <w:lastRenderedPageBreak/>
        <w:t>Approved Suppliers:</w:t>
      </w:r>
    </w:p>
    <w:p w14:paraId="6024EB50" w14:textId="77777777" w:rsidR="00516E8E" w:rsidRPr="00BF2C46" w:rsidRDefault="00516E8E" w:rsidP="0026214A">
      <w:pPr>
        <w:pStyle w:val="Heading7"/>
        <w:tabs>
          <w:tab w:val="clear" w:pos="4320"/>
          <w:tab w:val="num" w:pos="5760"/>
        </w:tabs>
      </w:pPr>
      <w:r w:rsidRPr="00BF2C46">
        <w:t>Cambridge Brass Inc.</w:t>
      </w:r>
    </w:p>
    <w:p w14:paraId="03644724" w14:textId="77777777" w:rsidR="00516E8E" w:rsidRPr="00BF2C46" w:rsidRDefault="00516E8E" w:rsidP="0026214A">
      <w:pPr>
        <w:pStyle w:val="Heading7"/>
        <w:tabs>
          <w:tab w:val="clear" w:pos="4320"/>
          <w:tab w:val="num" w:pos="5760"/>
        </w:tabs>
      </w:pPr>
      <w:r w:rsidRPr="00BF2C46">
        <w:t>Ford Meter Box Company Inc.</w:t>
      </w:r>
    </w:p>
    <w:p w14:paraId="3909D2D8" w14:textId="77777777" w:rsidR="00516E8E" w:rsidRPr="00BF2C46" w:rsidRDefault="00516E8E" w:rsidP="0026214A">
      <w:pPr>
        <w:pStyle w:val="Heading7"/>
        <w:tabs>
          <w:tab w:val="clear" w:pos="4320"/>
          <w:tab w:val="num" w:pos="5760"/>
        </w:tabs>
      </w:pPr>
      <w:r w:rsidRPr="00BF2C46">
        <w:t>Mueller Canada Limited.</w:t>
      </w:r>
    </w:p>
    <w:p w14:paraId="48EA8D19" w14:textId="77777777" w:rsidR="00516E8E" w:rsidRPr="00BF2C46" w:rsidRDefault="00516E8E" w:rsidP="0026214A">
      <w:pPr>
        <w:pStyle w:val="Heading7"/>
        <w:tabs>
          <w:tab w:val="clear" w:pos="4320"/>
          <w:tab w:val="num" w:pos="5760"/>
        </w:tabs>
      </w:pPr>
      <w:r>
        <w:t>Or Equivalent</w:t>
      </w:r>
    </w:p>
    <w:p w14:paraId="03B5C029" w14:textId="77777777" w:rsidR="00516E8E" w:rsidRPr="00BF2C46" w:rsidRDefault="00516E8E" w:rsidP="0026214A">
      <w:pPr>
        <w:pStyle w:val="Heading5"/>
        <w:tabs>
          <w:tab w:val="clear" w:pos="2880"/>
          <w:tab w:val="num" w:pos="4320"/>
        </w:tabs>
      </w:pPr>
      <w:r w:rsidRPr="00BF2C46">
        <w:t>Couplings (Water Service Pipe)</w:t>
      </w:r>
    </w:p>
    <w:p w14:paraId="6E999C57" w14:textId="77777777" w:rsidR="00CD6F7A" w:rsidRPr="00516E8E" w:rsidRDefault="000710E5" w:rsidP="0026214A">
      <w:pPr>
        <w:pStyle w:val="Heading6"/>
        <w:tabs>
          <w:tab w:val="clear" w:pos="3600"/>
          <w:tab w:val="num" w:pos="5040"/>
        </w:tabs>
      </w:pPr>
      <w:r>
        <w:t>Supply and i</w:t>
      </w:r>
      <w:r w:rsidR="00CD6F7A" w:rsidRPr="00516E8E">
        <w:t xml:space="preserve">nstall </w:t>
      </w:r>
      <w:r w:rsidR="00CD6F7A">
        <w:t>all water service pipe couplings a</w:t>
      </w:r>
      <w:r w:rsidR="00CD6F7A" w:rsidRPr="00516E8E">
        <w:t>t the sizes and locations as shown on the Contract Drawings.</w:t>
      </w:r>
    </w:p>
    <w:p w14:paraId="160F9F55" w14:textId="77777777" w:rsidR="00516E8E" w:rsidRPr="00BF2C46" w:rsidRDefault="00516E8E" w:rsidP="0026214A">
      <w:pPr>
        <w:pStyle w:val="Heading6"/>
        <w:tabs>
          <w:tab w:val="clear" w:pos="3600"/>
          <w:tab w:val="num" w:pos="5040"/>
        </w:tabs>
      </w:pPr>
      <w:r w:rsidRPr="00BF2C46">
        <w:t>Approved Suppliers:</w:t>
      </w:r>
    </w:p>
    <w:p w14:paraId="70603EBE" w14:textId="77777777" w:rsidR="00516E8E" w:rsidRPr="00BF2C46" w:rsidRDefault="00516E8E" w:rsidP="0026214A">
      <w:pPr>
        <w:pStyle w:val="Heading7"/>
        <w:tabs>
          <w:tab w:val="clear" w:pos="4320"/>
          <w:tab w:val="num" w:pos="5760"/>
        </w:tabs>
      </w:pPr>
      <w:r w:rsidRPr="00BF2C46">
        <w:t>Cambridge Brass Inc.</w:t>
      </w:r>
    </w:p>
    <w:p w14:paraId="3753E813" w14:textId="77777777" w:rsidR="00516E8E" w:rsidRPr="00BF2C46" w:rsidRDefault="00516E8E" w:rsidP="0026214A">
      <w:pPr>
        <w:pStyle w:val="Heading7"/>
        <w:tabs>
          <w:tab w:val="clear" w:pos="4320"/>
          <w:tab w:val="num" w:pos="5760"/>
        </w:tabs>
      </w:pPr>
      <w:r w:rsidRPr="00BF2C46">
        <w:t>Dresser Inc.</w:t>
      </w:r>
    </w:p>
    <w:p w14:paraId="28FAEDDB" w14:textId="77777777" w:rsidR="00516E8E" w:rsidRPr="00BF2C46" w:rsidRDefault="00516E8E" w:rsidP="0026214A">
      <w:pPr>
        <w:pStyle w:val="Heading7"/>
        <w:tabs>
          <w:tab w:val="clear" w:pos="4320"/>
          <w:tab w:val="num" w:pos="5760"/>
        </w:tabs>
      </w:pPr>
      <w:r w:rsidRPr="00BF2C46">
        <w:t>Ford Meter Box Company Inc.</w:t>
      </w:r>
    </w:p>
    <w:p w14:paraId="3D83B2F1" w14:textId="77777777" w:rsidR="00516E8E" w:rsidRPr="00BF2C46" w:rsidRDefault="00516E8E" w:rsidP="0026214A">
      <w:pPr>
        <w:pStyle w:val="Heading7"/>
        <w:tabs>
          <w:tab w:val="clear" w:pos="4320"/>
          <w:tab w:val="num" w:pos="5760"/>
        </w:tabs>
      </w:pPr>
      <w:r w:rsidRPr="00BF2C46">
        <w:t>Mueller Canada Limited</w:t>
      </w:r>
    </w:p>
    <w:p w14:paraId="00748CDD" w14:textId="77777777" w:rsidR="00516E8E" w:rsidRPr="00BF2C46" w:rsidRDefault="00516E8E" w:rsidP="0026214A">
      <w:pPr>
        <w:pStyle w:val="Heading7"/>
        <w:tabs>
          <w:tab w:val="clear" w:pos="4320"/>
          <w:tab w:val="num" w:pos="5760"/>
        </w:tabs>
      </w:pPr>
      <w:r w:rsidRPr="00BF2C46">
        <w:t>Smith-Blair Inc.</w:t>
      </w:r>
    </w:p>
    <w:p w14:paraId="124CAE70" w14:textId="77777777" w:rsidR="00516E8E" w:rsidRPr="00BF2C46" w:rsidRDefault="00516E8E" w:rsidP="0026214A">
      <w:pPr>
        <w:pStyle w:val="Heading7"/>
        <w:tabs>
          <w:tab w:val="clear" w:pos="4320"/>
          <w:tab w:val="num" w:pos="5760"/>
        </w:tabs>
      </w:pPr>
      <w:r w:rsidRPr="00BF2C46">
        <w:t>Victaulic Company of Canada Limited</w:t>
      </w:r>
    </w:p>
    <w:p w14:paraId="22CCC25A" w14:textId="77777777" w:rsidR="00516E8E" w:rsidRPr="00BF2C46" w:rsidRDefault="00516E8E" w:rsidP="0026214A">
      <w:pPr>
        <w:pStyle w:val="Heading7"/>
        <w:tabs>
          <w:tab w:val="clear" w:pos="4320"/>
          <w:tab w:val="num" w:pos="5760"/>
        </w:tabs>
      </w:pPr>
      <w:r>
        <w:t>Or Equivalent</w:t>
      </w:r>
    </w:p>
    <w:p w14:paraId="2448B680" w14:textId="77777777" w:rsidR="00516E8E" w:rsidRDefault="00516E8E" w:rsidP="0026214A">
      <w:pPr>
        <w:pStyle w:val="Heading5"/>
        <w:tabs>
          <w:tab w:val="clear" w:pos="2880"/>
          <w:tab w:val="num" w:pos="4320"/>
        </w:tabs>
      </w:pPr>
      <w:r w:rsidRPr="00C74A71">
        <w:t>Service Boxes</w:t>
      </w:r>
    </w:p>
    <w:p w14:paraId="148E0663" w14:textId="77777777" w:rsidR="00516E8E" w:rsidRPr="00516E8E" w:rsidRDefault="00F577EB" w:rsidP="0026214A">
      <w:pPr>
        <w:pStyle w:val="Heading6"/>
        <w:tabs>
          <w:tab w:val="clear" w:pos="3600"/>
          <w:tab w:val="num" w:pos="5040"/>
        </w:tabs>
      </w:pPr>
      <w:r>
        <w:t>Supply and i</w:t>
      </w:r>
      <w:r w:rsidR="00516E8E" w:rsidRPr="00516E8E">
        <w:t xml:space="preserve">nstall all </w:t>
      </w:r>
      <w:r w:rsidR="00516E8E">
        <w:t xml:space="preserve">service boxes </w:t>
      </w:r>
      <w:r w:rsidR="00516E8E" w:rsidRPr="00516E8E">
        <w:t>at the</w:t>
      </w:r>
      <w:r w:rsidR="00516E8E">
        <w:t xml:space="preserve"> </w:t>
      </w:r>
      <w:r w:rsidR="00516E8E" w:rsidRPr="00516E8E">
        <w:t>locations as shown on the Contract Drawings.</w:t>
      </w:r>
    </w:p>
    <w:p w14:paraId="2797B070" w14:textId="77777777" w:rsidR="00516E8E" w:rsidRDefault="00516E8E" w:rsidP="0026214A">
      <w:pPr>
        <w:pStyle w:val="Heading6"/>
        <w:tabs>
          <w:tab w:val="clear" w:pos="3600"/>
          <w:tab w:val="num" w:pos="5040"/>
        </w:tabs>
      </w:pPr>
      <w:r>
        <w:t>Approved Suppliers:</w:t>
      </w:r>
    </w:p>
    <w:p w14:paraId="015877D2" w14:textId="77777777" w:rsidR="00516E8E" w:rsidRDefault="00516E8E" w:rsidP="0026214A">
      <w:pPr>
        <w:pStyle w:val="Heading7"/>
        <w:tabs>
          <w:tab w:val="clear" w:pos="4320"/>
          <w:tab w:val="num" w:pos="5760"/>
        </w:tabs>
      </w:pPr>
      <w:r>
        <w:t>Clow Canada.</w:t>
      </w:r>
      <w:r>
        <w:tab/>
      </w:r>
    </w:p>
    <w:p w14:paraId="39F954D2" w14:textId="77777777" w:rsidR="00516E8E" w:rsidRDefault="00516E8E" w:rsidP="0026214A">
      <w:pPr>
        <w:pStyle w:val="Heading7"/>
        <w:tabs>
          <w:tab w:val="clear" w:pos="4320"/>
          <w:tab w:val="num" w:pos="5760"/>
        </w:tabs>
      </w:pPr>
      <w:r>
        <w:t>Mueller Canada Limited.</w:t>
      </w:r>
    </w:p>
    <w:p w14:paraId="2D37CDDA" w14:textId="77777777" w:rsidR="00516E8E" w:rsidRDefault="00516E8E" w:rsidP="0026214A">
      <w:pPr>
        <w:pStyle w:val="Heading7"/>
        <w:tabs>
          <w:tab w:val="clear" w:pos="4320"/>
          <w:tab w:val="num" w:pos="5760"/>
        </w:tabs>
      </w:pPr>
      <w:r>
        <w:t>Or Equivalent</w:t>
      </w:r>
    </w:p>
    <w:p w14:paraId="50E0EB74" w14:textId="77777777" w:rsidR="00066148" w:rsidRDefault="723FEE23" w:rsidP="0026214A">
      <w:pPr>
        <w:pStyle w:val="Heading5"/>
        <w:tabs>
          <w:tab w:val="clear" w:pos="2880"/>
          <w:tab w:val="num" w:pos="4320"/>
        </w:tabs>
      </w:pPr>
      <w:r>
        <w:t xml:space="preserve">Valve boxes: </w:t>
      </w:r>
    </w:p>
    <w:p w14:paraId="5FB59103" w14:textId="77777777" w:rsidR="00516E8E" w:rsidRPr="00516E8E" w:rsidRDefault="00516E8E" w:rsidP="0026214A">
      <w:pPr>
        <w:pStyle w:val="Heading6"/>
        <w:tabs>
          <w:tab w:val="clear" w:pos="3600"/>
          <w:tab w:val="num" w:pos="5040"/>
        </w:tabs>
      </w:pPr>
      <w:r w:rsidRPr="00516E8E">
        <w:t xml:space="preserve">Supply and Install all </w:t>
      </w:r>
      <w:r>
        <w:t xml:space="preserve">valve boxes at </w:t>
      </w:r>
      <w:r w:rsidRPr="00516E8E">
        <w:t>the locations as shown on the Contract Drawings.</w:t>
      </w:r>
    </w:p>
    <w:p w14:paraId="5389120E" w14:textId="2112DE04" w:rsidR="003952C8" w:rsidRDefault="00066148" w:rsidP="0026214A">
      <w:pPr>
        <w:pStyle w:val="Heading6"/>
        <w:tabs>
          <w:tab w:val="clear" w:pos="3600"/>
          <w:tab w:val="num" w:pos="5040"/>
        </w:tabs>
      </w:pPr>
      <w:r>
        <w:t xml:space="preserve">Cast iron three piece sliding type adjustable over a minimum of 450 mm complete with valve operating extension rod, </w:t>
      </w:r>
      <w:r w:rsidR="009F4541">
        <w:t>25</w:t>
      </w:r>
      <w:r>
        <w:t xml:space="preserve"> mm minimum diameter</w:t>
      </w:r>
      <w:r w:rsidR="008B6FA4">
        <w:t xml:space="preserve"> or</w:t>
      </w:r>
      <w:r w:rsidR="002C43EA">
        <w:t xml:space="preserve"> </w:t>
      </w:r>
      <w:r>
        <w:t xml:space="preserve">25 x 25 mm cross section, of such length that when set on the valve operating nut the top of the rod will not be more than </w:t>
      </w:r>
      <w:r w:rsidR="008B6FA4">
        <w:t>4</w:t>
      </w:r>
      <w:r>
        <w:t xml:space="preserve">50 mm below the cover. </w:t>
      </w:r>
    </w:p>
    <w:p w14:paraId="4C86877D" w14:textId="77777777" w:rsidR="008B6FA4" w:rsidRPr="008B6FA4" w:rsidRDefault="57054789" w:rsidP="0026214A">
      <w:pPr>
        <w:pStyle w:val="Heading6"/>
        <w:tabs>
          <w:tab w:val="clear" w:pos="3600"/>
          <w:tab w:val="num" w:pos="5040"/>
        </w:tabs>
      </w:pPr>
      <w:r>
        <w:t>Valve boxes shall be watertight with gaskets or solid pipe where subject to ground water.  Any infiltration shall be sealed by the Contractor at no additional cost to the Region.</w:t>
      </w:r>
    </w:p>
    <w:p w14:paraId="4842EE8A" w14:textId="7EB633EA" w:rsidR="003952C8" w:rsidRDefault="00066148" w:rsidP="0026214A">
      <w:pPr>
        <w:pStyle w:val="Heading6"/>
        <w:tabs>
          <w:tab w:val="clear" w:pos="3600"/>
          <w:tab w:val="num" w:pos="5040"/>
        </w:tabs>
      </w:pPr>
      <w:r>
        <w:t>The top of the box shall be marked "WATER"</w:t>
      </w:r>
      <w:r w:rsidR="007430DA">
        <w:t>.</w:t>
      </w:r>
      <w:r>
        <w:t xml:space="preserve"> </w:t>
      </w:r>
    </w:p>
    <w:p w14:paraId="4AC600D2" w14:textId="221A7CFF" w:rsidR="008F540F" w:rsidRPr="008F540F" w:rsidRDefault="45FEE4AC" w:rsidP="0026214A">
      <w:pPr>
        <w:pStyle w:val="Heading6"/>
        <w:tabs>
          <w:tab w:val="clear" w:pos="3600"/>
          <w:tab w:val="num" w:pos="5040"/>
        </w:tabs>
      </w:pPr>
      <w:r>
        <w:t xml:space="preserve">Refer to Standard Drawing </w:t>
      </w:r>
      <w:del w:id="440" w:author="Axel Ouillet" w:date="2022-03-24T13:00:00Z">
        <w:r w:rsidRPr="0026214A" w:rsidDel="00A7456A">
          <w:rPr>
            <w:highlight w:val="yellow"/>
          </w:rPr>
          <w:delText xml:space="preserve">[enter applicable standard drawing </w:delText>
        </w:r>
        <w:r w:rsidR="20D238DA" w:rsidRPr="6DEE34D8" w:rsidDel="00A7456A">
          <w:rPr>
            <w:highlight w:val="yellow"/>
          </w:rPr>
          <w:delText>number</w:delText>
        </w:r>
        <w:r w:rsidRPr="0026214A" w:rsidDel="00A7456A">
          <w:rPr>
            <w:highlight w:val="yellow"/>
          </w:rPr>
          <w:delText>]</w:delText>
        </w:r>
      </w:del>
      <w:ins w:id="441" w:author="Axel Ouillet" w:date="2022-03-24T13:00:00Z">
        <w:r w:rsidR="00A7456A">
          <w:t>02.66</w:t>
        </w:r>
      </w:ins>
      <w:r>
        <w:t>.</w:t>
      </w:r>
    </w:p>
    <w:p w14:paraId="291A4637" w14:textId="77777777" w:rsidR="00066148" w:rsidRDefault="723FEE23" w:rsidP="0026214A">
      <w:pPr>
        <w:pStyle w:val="Heading6"/>
        <w:tabs>
          <w:tab w:val="clear" w:pos="3600"/>
          <w:tab w:val="num" w:pos="5040"/>
        </w:tabs>
      </w:pPr>
      <w:r w:rsidRPr="6DEE34D8">
        <w:rPr>
          <w:rStyle w:val="Heading6Char"/>
        </w:rPr>
        <w:t>Approved Suppliers:</w:t>
      </w:r>
    </w:p>
    <w:p w14:paraId="70048238" w14:textId="77777777" w:rsidR="00066148" w:rsidRDefault="00066148" w:rsidP="0026214A">
      <w:pPr>
        <w:pStyle w:val="Heading7"/>
        <w:tabs>
          <w:tab w:val="clear" w:pos="4320"/>
          <w:tab w:val="num" w:pos="5760"/>
        </w:tabs>
      </w:pPr>
      <w:r>
        <w:t>Bibby-Ste-Croix division of Canada Pipe Company Ltd.</w:t>
      </w:r>
    </w:p>
    <w:p w14:paraId="7804A12A" w14:textId="77777777" w:rsidR="00066148" w:rsidRDefault="00066148" w:rsidP="0026214A">
      <w:pPr>
        <w:pStyle w:val="Heading7"/>
        <w:tabs>
          <w:tab w:val="clear" w:pos="4320"/>
          <w:tab w:val="num" w:pos="5760"/>
        </w:tabs>
      </w:pPr>
      <w:r>
        <w:t>Cedar Infrastructure Products Inc.</w:t>
      </w:r>
    </w:p>
    <w:p w14:paraId="149C9ECA" w14:textId="77777777" w:rsidR="00066148" w:rsidRDefault="003952C8" w:rsidP="0026214A">
      <w:pPr>
        <w:pStyle w:val="Heading7"/>
        <w:tabs>
          <w:tab w:val="clear" w:pos="4320"/>
          <w:tab w:val="num" w:pos="5760"/>
        </w:tabs>
      </w:pPr>
      <w:r>
        <w:lastRenderedPageBreak/>
        <w:t>S</w:t>
      </w:r>
      <w:r w:rsidR="00066148">
        <w:t>tar-Pipe Products Inc.</w:t>
      </w:r>
    </w:p>
    <w:p w14:paraId="57845F15" w14:textId="67F6EBCF" w:rsidR="00066148" w:rsidRDefault="000E003B" w:rsidP="0026214A">
      <w:pPr>
        <w:pStyle w:val="Heading7"/>
        <w:tabs>
          <w:tab w:val="clear" w:pos="4320"/>
          <w:tab w:val="num" w:pos="5760"/>
        </w:tabs>
      </w:pPr>
      <w:r>
        <w:t>Or Equivalent</w:t>
      </w:r>
    </w:p>
    <w:p w14:paraId="4E630BEF" w14:textId="77777777" w:rsidR="00C74A71" w:rsidRDefault="2EAE5D0E" w:rsidP="0026214A">
      <w:pPr>
        <w:pStyle w:val="Heading5"/>
        <w:tabs>
          <w:tab w:val="clear" w:pos="2880"/>
          <w:tab w:val="num" w:pos="4320"/>
        </w:tabs>
      </w:pPr>
      <w:r>
        <w:t>Sampling Station</w:t>
      </w:r>
    </w:p>
    <w:p w14:paraId="04FF97E8" w14:textId="7C226ABC" w:rsidR="00C74A71" w:rsidRDefault="00F577EB" w:rsidP="0026214A">
      <w:pPr>
        <w:pStyle w:val="Heading6"/>
      </w:pPr>
      <w:r>
        <w:t>Supply and i</w:t>
      </w:r>
      <w:r w:rsidR="00516E8E" w:rsidRPr="00516E8E">
        <w:t xml:space="preserve">nstall all </w:t>
      </w:r>
      <w:r w:rsidR="00516E8E">
        <w:t xml:space="preserve">sampling stations </w:t>
      </w:r>
      <w:r w:rsidR="00516E8E" w:rsidRPr="00516E8E">
        <w:t>at the</w:t>
      </w:r>
      <w:r w:rsidR="00516E8E">
        <w:t xml:space="preserve"> </w:t>
      </w:r>
      <w:r w:rsidR="00516E8E" w:rsidRPr="00516E8E">
        <w:t>locations as shown on the Contract Drawings</w:t>
      </w:r>
      <w:r w:rsidR="00516E8E" w:rsidRPr="0026214A">
        <w:rPr>
          <w:i/>
        </w:rPr>
        <w:t>.</w:t>
      </w:r>
      <w:r w:rsidR="00291D34" w:rsidRPr="00291D34">
        <w:rPr>
          <w:i/>
        </w:rPr>
        <w:t xml:space="preserve"> </w:t>
      </w:r>
      <w:commentRangeStart w:id="442"/>
      <w:del w:id="443" w:author="Keith Wong" w:date="2022-12-01T09:06:00Z">
        <w:r w:rsidR="008B6FA4" w:rsidRPr="0026214A" w:rsidDel="005819B1">
          <w:rPr>
            <w:i/>
            <w:highlight w:val="yellow"/>
          </w:rPr>
          <w:delText>[Consultant to provide details for any required sampling stations and approved suppliers]</w:delText>
        </w:r>
        <w:commentRangeEnd w:id="442"/>
        <w:r w:rsidR="00A07715" w:rsidDel="005819B1">
          <w:rPr>
            <w:rStyle w:val="CommentReference"/>
            <w:rFonts w:cs="Times New Roman"/>
          </w:rPr>
          <w:commentReference w:id="442"/>
        </w:r>
      </w:del>
    </w:p>
    <w:p w14:paraId="5C735168" w14:textId="77777777" w:rsidR="00E46C8A" w:rsidRDefault="00503C31" w:rsidP="0026214A">
      <w:pPr>
        <w:pStyle w:val="Heading4OPSS"/>
      </w:pPr>
      <w:r>
        <w:t>Tracer Wire</w:t>
      </w:r>
    </w:p>
    <w:p w14:paraId="4F06F07A" w14:textId="77777777" w:rsidR="00503C31" w:rsidRDefault="00503C31" w:rsidP="0026214A">
      <w:pPr>
        <w:pStyle w:val="Heading5"/>
        <w:tabs>
          <w:tab w:val="clear" w:pos="2880"/>
          <w:tab w:val="num" w:pos="4320"/>
        </w:tabs>
      </w:pPr>
      <w:r>
        <w:t>Tracer wire is to be installed for all pipe materials.</w:t>
      </w:r>
    </w:p>
    <w:p w14:paraId="58444F29" w14:textId="244FF694" w:rsidR="00503C31" w:rsidRDefault="00E46C8A" w:rsidP="0026214A">
      <w:pPr>
        <w:pStyle w:val="Heading5"/>
        <w:tabs>
          <w:tab w:val="clear" w:pos="2880"/>
          <w:tab w:val="num" w:pos="4320"/>
        </w:tabs>
      </w:pPr>
      <w:r w:rsidRPr="00CB66A2">
        <w:t>Tracer wire is to be stranded copper (8 gauge), plastic coated, on all watermains. Tracer wire shall be secured to the pipe using suitable tape or ties. At valve chambers, tracer wire shall be clipped securely to the chamber walls</w:t>
      </w:r>
      <w:r w:rsidR="00715CD8">
        <w:t xml:space="preserve"> with plastic clips and </w:t>
      </w:r>
      <w:proofErr w:type="spellStart"/>
      <w:r w:rsidR="00715CD8">
        <w:t>tapcons</w:t>
      </w:r>
      <w:proofErr w:type="spellEnd"/>
      <w:r w:rsidRPr="00CB66A2">
        <w:t xml:space="preserve">, and </w:t>
      </w:r>
      <w:r w:rsidR="00715CD8">
        <w:t xml:space="preserve">a lead from each direction </w:t>
      </w:r>
      <w:r w:rsidRPr="00CB66A2">
        <w:t xml:space="preserve">shall extend to the underside of the </w:t>
      </w:r>
      <w:r w:rsidR="00665228">
        <w:t>frame and cover.</w:t>
      </w:r>
      <w:r w:rsidRPr="00CB66A2">
        <w:t xml:space="preserve"> Provide 600 mm free ends and brass tags</w:t>
      </w:r>
      <w:r w:rsidR="00715CD8">
        <w:t xml:space="preserve"> on each lead</w:t>
      </w:r>
      <w:r w:rsidRPr="00CB66A2">
        <w:t>.</w:t>
      </w:r>
    </w:p>
    <w:p w14:paraId="4F9DC5BD" w14:textId="77777777" w:rsidR="00715CD8" w:rsidRDefault="00715CD8" w:rsidP="0026214A">
      <w:pPr>
        <w:pStyle w:val="Heading5"/>
        <w:tabs>
          <w:tab w:val="clear" w:pos="2880"/>
          <w:tab w:val="num" w:pos="4320"/>
        </w:tabs>
      </w:pPr>
      <w:r>
        <w:t>All splices or connection of tracer wire ends shall be protected with a dielectric putty and waterproof cover.</w:t>
      </w:r>
    </w:p>
    <w:p w14:paraId="72B7C870" w14:textId="77777777" w:rsidR="00EB07AE" w:rsidRDefault="00EB07AE" w:rsidP="0026214A">
      <w:pPr>
        <w:pStyle w:val="Heading3"/>
      </w:pPr>
      <w:r w:rsidRPr="00BF2C46">
        <w:t>Couplings (Watermain)</w:t>
      </w:r>
    </w:p>
    <w:p w14:paraId="0F91564B" w14:textId="2A797DD2" w:rsidR="00EB07AE" w:rsidRDefault="00EB07AE" w:rsidP="0026214A">
      <w:pPr>
        <w:pStyle w:val="Heading4"/>
      </w:pPr>
      <w:r>
        <w:t xml:space="preserve">All couplings shall be lined and coated with fusion-bonded epoxy in accordance with AWWA C213. Coupling linings shall be suitable for use in potable water systems and </w:t>
      </w:r>
      <w:r w:rsidR="004D5C39">
        <w:t xml:space="preserve">the </w:t>
      </w:r>
      <w:r w:rsidR="00436478">
        <w:t>m</w:t>
      </w:r>
      <w:r w:rsidR="004D5C39">
        <w:t xml:space="preserve">anufacturer </w:t>
      </w:r>
      <w:r>
        <w:t xml:space="preserve">shall </w:t>
      </w:r>
      <w:r w:rsidR="004D5C39">
        <w:t xml:space="preserve">provide </w:t>
      </w:r>
      <w:r>
        <w:t>NSF</w:t>
      </w:r>
      <w:r w:rsidR="00EF3A71">
        <w:t>/ANSI</w:t>
      </w:r>
      <w:r>
        <w:t xml:space="preserve"> 61</w:t>
      </w:r>
      <w:r w:rsidR="00085E59">
        <w:t xml:space="preserve"> </w:t>
      </w:r>
      <w:r>
        <w:t>certifi</w:t>
      </w:r>
      <w:r w:rsidR="004D5C39">
        <w:t>cation with shop drawing submissions.</w:t>
      </w:r>
    </w:p>
    <w:p w14:paraId="55A83A69" w14:textId="3DC93B3C" w:rsidR="00EB07AE" w:rsidRDefault="00EB07AE" w:rsidP="00EB07AE">
      <w:pPr>
        <w:pStyle w:val="Heading4"/>
      </w:pPr>
      <w:r>
        <w:t>All couplings shall meet the requirements of AWWA C219 or AWWA C227 and the design requirements. The</w:t>
      </w:r>
      <w:r w:rsidR="00AA4EDB">
        <w:t xml:space="preserve"> </w:t>
      </w:r>
      <w:r>
        <w:t>manufacturer</w:t>
      </w:r>
      <w:r w:rsidR="00436478">
        <w:t xml:space="preserve"> </w:t>
      </w:r>
      <w:r>
        <w:t>shall</w:t>
      </w:r>
      <w:r w:rsidR="00436478">
        <w:t xml:space="preserve"> </w:t>
      </w:r>
      <w:r>
        <w:t>supply</w:t>
      </w:r>
      <w:r w:rsidR="00436478">
        <w:t xml:space="preserve"> </w:t>
      </w:r>
      <w:r>
        <w:t>an affidavit of compliance that the couplings supplied meet the requirements of AWWA C219 or AWWA C227.</w:t>
      </w:r>
    </w:p>
    <w:p w14:paraId="31D5ACB5" w14:textId="77777777" w:rsidR="004D5C39" w:rsidRDefault="004D5C39" w:rsidP="00EB07AE">
      <w:pPr>
        <w:pStyle w:val="Heading4"/>
      </w:pPr>
      <w:r>
        <w:t xml:space="preserve">All couplings shall be supplied with 304 stainless steel fasteners unless otherwise indicated on the Contract Drawings.  </w:t>
      </w:r>
    </w:p>
    <w:p w14:paraId="6D4F5812" w14:textId="77777777" w:rsidR="004D5C39" w:rsidRPr="00BF2C46" w:rsidRDefault="004D5C39" w:rsidP="00EB07AE">
      <w:pPr>
        <w:pStyle w:val="Heading4"/>
      </w:pPr>
      <w:r>
        <w:t>Insulator kits shall be provided for contact between dissimilar metals where required.</w:t>
      </w:r>
    </w:p>
    <w:p w14:paraId="56A577BA" w14:textId="77777777" w:rsidR="00AA4EDB" w:rsidRPr="0026214A" w:rsidRDefault="00EB07AE">
      <w:pPr>
        <w:pStyle w:val="Heading4"/>
        <w:rPr>
          <w:i/>
        </w:rPr>
      </w:pPr>
      <w:r w:rsidRPr="008B36B0">
        <w:t>Approved Suppliers:</w:t>
      </w:r>
      <w:r w:rsidR="004D5C39" w:rsidRPr="00533751">
        <w:t xml:space="preserve"> </w:t>
      </w:r>
    </w:p>
    <w:p w14:paraId="62BF7F75" w14:textId="77777777" w:rsidR="00965F4D" w:rsidRPr="00965F4D" w:rsidRDefault="00965F4D" w:rsidP="00965F4D">
      <w:pPr>
        <w:pStyle w:val="Heading5"/>
        <w:numPr>
          <w:ilvl w:val="4"/>
          <w:numId w:val="4"/>
        </w:numPr>
        <w:rPr>
          <w:ins w:id="444" w:author="Keith Wong" w:date="2022-12-01T09:06:00Z"/>
        </w:rPr>
        <w:pPrChange w:id="445" w:author="Unknown" w:date="2022-04-14T15:27:00Z">
          <w:pPr>
            <w:pStyle w:val="Heading4"/>
            <w:tabs>
              <w:tab w:val="num" w:pos="360"/>
              <w:tab w:val="num" w:pos="1985"/>
              <w:tab w:val="left" w:pos="2127"/>
            </w:tabs>
            <w:ind w:left="1985" w:hanging="681"/>
          </w:pPr>
        </w:pPrChange>
      </w:pPr>
      <w:ins w:id="446" w:author="Keith Wong" w:date="2022-12-01T09:06:00Z">
        <w:r>
          <w:rPr>
            <w:rPrChange w:id="447" w:author="Unknown" w:date="2022-04-14T15:27:00Z">
              <w:rPr>
                <w:lang w:val="en-CA"/>
              </w:rPr>
            </w:rPrChange>
          </w:rPr>
          <w:t>Baker Couplings Co. Inc.</w:t>
        </w:r>
      </w:ins>
    </w:p>
    <w:p w14:paraId="67899DFE" w14:textId="77777777" w:rsidR="00965F4D" w:rsidRPr="00965F4D" w:rsidRDefault="00965F4D" w:rsidP="00965F4D">
      <w:pPr>
        <w:pStyle w:val="Heading5"/>
        <w:numPr>
          <w:ilvl w:val="4"/>
          <w:numId w:val="4"/>
        </w:numPr>
        <w:rPr>
          <w:ins w:id="448" w:author="Keith Wong" w:date="2022-12-01T09:06:00Z"/>
        </w:rPr>
        <w:pPrChange w:id="449" w:author="Unknown" w:date="2022-04-14T15:27:00Z">
          <w:pPr>
            <w:pStyle w:val="Heading4"/>
            <w:tabs>
              <w:tab w:val="num" w:pos="360"/>
              <w:tab w:val="num" w:pos="1985"/>
              <w:tab w:val="left" w:pos="2127"/>
            </w:tabs>
            <w:ind w:left="1985" w:hanging="681"/>
          </w:pPr>
        </w:pPrChange>
      </w:pPr>
      <w:ins w:id="450" w:author="Keith Wong" w:date="2022-12-01T09:06:00Z">
        <w:r>
          <w:rPr>
            <w:rPrChange w:id="451" w:author="Unknown" w:date="2022-04-14T15:27:00Z">
              <w:rPr>
                <w:lang w:val="en-CA"/>
              </w:rPr>
            </w:rPrChange>
          </w:rPr>
          <w:t>Ford Meter Box Company Inc.</w:t>
        </w:r>
      </w:ins>
    </w:p>
    <w:p w14:paraId="257F0818" w14:textId="77777777" w:rsidR="00965F4D" w:rsidRPr="00965F4D" w:rsidRDefault="00965F4D" w:rsidP="00965F4D">
      <w:pPr>
        <w:pStyle w:val="Heading5"/>
        <w:numPr>
          <w:ilvl w:val="4"/>
          <w:numId w:val="4"/>
        </w:numPr>
        <w:rPr>
          <w:ins w:id="452" w:author="Keith Wong" w:date="2022-12-01T09:06:00Z"/>
        </w:rPr>
        <w:pPrChange w:id="453" w:author="Unknown" w:date="2022-04-14T15:27:00Z">
          <w:pPr>
            <w:pStyle w:val="Heading4"/>
            <w:tabs>
              <w:tab w:val="num" w:pos="360"/>
              <w:tab w:val="num" w:pos="1985"/>
              <w:tab w:val="left" w:pos="2127"/>
            </w:tabs>
            <w:ind w:left="1985" w:hanging="681"/>
          </w:pPr>
        </w:pPrChange>
      </w:pPr>
      <w:ins w:id="454" w:author="Keith Wong" w:date="2022-12-01T09:06:00Z">
        <w:r>
          <w:rPr>
            <w:rPrChange w:id="455" w:author="Unknown" w:date="2022-04-14T15:27:00Z">
              <w:rPr>
                <w:lang w:val="en-CA"/>
              </w:rPr>
            </w:rPrChange>
          </w:rPr>
          <w:t>Dresser Inc.</w:t>
        </w:r>
      </w:ins>
    </w:p>
    <w:p w14:paraId="15664D00" w14:textId="77777777" w:rsidR="00965F4D" w:rsidRPr="00965F4D" w:rsidRDefault="00965F4D" w:rsidP="00965F4D">
      <w:pPr>
        <w:pStyle w:val="Heading5"/>
        <w:numPr>
          <w:ilvl w:val="4"/>
          <w:numId w:val="4"/>
        </w:numPr>
        <w:rPr>
          <w:ins w:id="456" w:author="Keith Wong" w:date="2022-12-01T09:06:00Z"/>
        </w:rPr>
        <w:pPrChange w:id="457" w:author="Unknown" w:date="2022-04-14T15:27:00Z">
          <w:pPr>
            <w:pStyle w:val="Heading4"/>
            <w:tabs>
              <w:tab w:val="num" w:pos="360"/>
              <w:tab w:val="num" w:pos="1985"/>
              <w:tab w:val="left" w:pos="2127"/>
            </w:tabs>
            <w:ind w:left="1985" w:hanging="681"/>
          </w:pPr>
        </w:pPrChange>
      </w:pPr>
      <w:proofErr w:type="spellStart"/>
      <w:ins w:id="458" w:author="Keith Wong" w:date="2022-12-01T09:06:00Z">
        <w:r>
          <w:rPr>
            <w:rPrChange w:id="459" w:author="Unknown" w:date="2022-04-14T15:27:00Z">
              <w:rPr>
                <w:lang w:val="en-CA"/>
              </w:rPr>
            </w:rPrChange>
          </w:rPr>
          <w:t>Romac</w:t>
        </w:r>
        <w:proofErr w:type="spellEnd"/>
        <w:r>
          <w:rPr>
            <w:rPrChange w:id="460" w:author="Unknown" w:date="2022-04-14T15:27:00Z">
              <w:rPr>
                <w:lang w:val="en-CA"/>
              </w:rPr>
            </w:rPrChange>
          </w:rPr>
          <w:t xml:space="preserve"> Industries Inc.</w:t>
        </w:r>
      </w:ins>
    </w:p>
    <w:p w14:paraId="10A4A908" w14:textId="77777777" w:rsidR="00965F4D" w:rsidRPr="00965F4D" w:rsidRDefault="00965F4D" w:rsidP="00965F4D">
      <w:pPr>
        <w:pStyle w:val="Heading5"/>
        <w:numPr>
          <w:ilvl w:val="4"/>
          <w:numId w:val="4"/>
        </w:numPr>
        <w:rPr>
          <w:ins w:id="461" w:author="Keith Wong" w:date="2022-12-01T09:06:00Z"/>
        </w:rPr>
        <w:pPrChange w:id="462" w:author="Unknown" w:date="2022-04-14T15:27:00Z">
          <w:pPr>
            <w:pStyle w:val="Heading4"/>
            <w:tabs>
              <w:tab w:val="num" w:pos="360"/>
              <w:tab w:val="num" w:pos="1985"/>
              <w:tab w:val="left" w:pos="2127"/>
            </w:tabs>
            <w:ind w:left="1985" w:hanging="681"/>
          </w:pPr>
        </w:pPrChange>
      </w:pPr>
      <w:ins w:id="463" w:author="Keith Wong" w:date="2022-12-01T09:06:00Z">
        <w:r>
          <w:rPr>
            <w:rPrChange w:id="464" w:author="Unknown" w:date="2022-04-14T15:27:00Z">
              <w:rPr>
                <w:lang w:val="en-CA"/>
              </w:rPr>
            </w:rPrChange>
          </w:rPr>
          <w:t>Smith-Blair Inc.</w:t>
        </w:r>
      </w:ins>
    </w:p>
    <w:p w14:paraId="17F28CD9" w14:textId="2EAB0314" w:rsidR="00EB07AE" w:rsidRDefault="00965F4D" w:rsidP="00965F4D">
      <w:pPr>
        <w:pStyle w:val="Heading5"/>
        <w:numPr>
          <w:ilvl w:val="4"/>
          <w:numId w:val="4"/>
        </w:numPr>
        <w:pPrChange w:id="465" w:author="Keith Wong" w:date="2022-12-01T09:06:00Z">
          <w:pPr>
            <w:pStyle w:val="Heading5"/>
          </w:pPr>
        </w:pPrChange>
      </w:pPr>
      <w:ins w:id="466" w:author="Keith Wong" w:date="2022-12-01T09:06:00Z">
        <w:r>
          <w:rPr>
            <w:rPrChange w:id="467" w:author="Unknown" w:date="2022-04-14T15:27:00Z">
              <w:rPr>
                <w:lang w:val="en-CA"/>
              </w:rPr>
            </w:rPrChange>
          </w:rPr>
          <w:t>Viking Johnson (part of Crane Ltd. U.K.)</w:t>
        </w:r>
      </w:ins>
      <w:commentRangeStart w:id="468"/>
      <w:del w:id="469" w:author="Keith Wong" w:date="2022-12-01T09:06:00Z">
        <w:r w:rsidR="004D5C39" w:rsidRPr="00965F4D" w:rsidDel="00965F4D">
          <w:rPr>
            <w:highlight w:val="yellow"/>
          </w:rPr>
          <w:delText>[The Consultant shall provide approved suppliers for applicable couplings</w:delText>
        </w:r>
        <w:r w:rsidR="003E0C44" w:rsidRPr="00965F4D" w:rsidDel="00965F4D">
          <w:rPr>
            <w:highlight w:val="yellow"/>
          </w:rPr>
          <w:delText xml:space="preserve"> based on pipe materials</w:delText>
        </w:r>
        <w:r w:rsidR="00E32728" w:rsidRPr="00965F4D" w:rsidDel="00965F4D">
          <w:rPr>
            <w:highlight w:val="yellow"/>
          </w:rPr>
          <w:delText>, specific diameters, restraint requirements and test pressures]</w:delText>
        </w:r>
        <w:commentRangeEnd w:id="468"/>
        <w:r w:rsidR="00A07715" w:rsidDel="00965F4D">
          <w:rPr>
            <w:rStyle w:val="CommentReference"/>
            <w:rFonts w:cs="Times New Roman"/>
          </w:rPr>
          <w:commentReference w:id="468"/>
        </w:r>
      </w:del>
    </w:p>
    <w:p w14:paraId="55C8FE8A" w14:textId="148A9E1A" w:rsidR="00AA4EDB" w:rsidRPr="00972E65" w:rsidRDefault="00AA4EDB" w:rsidP="0026214A">
      <w:pPr>
        <w:pStyle w:val="Heading5"/>
      </w:pPr>
      <w:r>
        <w:t>Or Equivalent</w:t>
      </w:r>
    </w:p>
    <w:p w14:paraId="031A63AE" w14:textId="77777777" w:rsidR="00EB07AE" w:rsidRDefault="00EB07AE" w:rsidP="0026214A">
      <w:pPr>
        <w:pStyle w:val="Heading3"/>
      </w:pPr>
      <w:r w:rsidRPr="00BF2C46">
        <w:t>Mechanical Restrainers</w:t>
      </w:r>
    </w:p>
    <w:p w14:paraId="266EC4E2" w14:textId="1A9F7148" w:rsidR="00EB07AE" w:rsidRDefault="00F01710">
      <w:pPr>
        <w:pStyle w:val="Heading4"/>
      </w:pPr>
      <w:r>
        <w:t xml:space="preserve">Sizes and locations of mechanical restrainers </w:t>
      </w:r>
      <w:r w:rsidR="00E32728">
        <w:t xml:space="preserve">installed as per the manufacturers’ recommendations and at all locations shown on the </w:t>
      </w:r>
      <w:r w:rsidR="00EB07AE">
        <w:t>Contract Drawings.</w:t>
      </w:r>
    </w:p>
    <w:p w14:paraId="71C995F2" w14:textId="7B9D8D38" w:rsidR="00D85B1C" w:rsidRDefault="00D85B1C" w:rsidP="0026214A">
      <w:pPr>
        <w:pStyle w:val="Heading4"/>
      </w:pPr>
      <w:r w:rsidRPr="00D85B1C">
        <w:t xml:space="preserve">The Contractor </w:t>
      </w:r>
      <w:r>
        <w:t>shall i</w:t>
      </w:r>
      <w:r w:rsidRPr="00D85B1C">
        <w:t xml:space="preserve">nstall additional restraint </w:t>
      </w:r>
      <w:r>
        <w:t xml:space="preserve">as required </w:t>
      </w:r>
      <w:r w:rsidRPr="00D85B1C">
        <w:t xml:space="preserve">depending on </w:t>
      </w:r>
      <w:proofErr w:type="gramStart"/>
      <w:r w:rsidRPr="00D85B1C">
        <w:t>exact</w:t>
      </w:r>
      <w:proofErr w:type="gramEnd"/>
      <w:r w:rsidRPr="00D85B1C">
        <w:t xml:space="preserve"> location of bends, fittings or valves</w:t>
      </w:r>
      <w:r>
        <w:t>.</w:t>
      </w:r>
    </w:p>
    <w:p w14:paraId="775260C1" w14:textId="4EB9AC5B" w:rsidR="00FF5804" w:rsidRDefault="00FF5804">
      <w:pPr>
        <w:pStyle w:val="Heading2"/>
        <w:tabs>
          <w:tab w:val="clear" w:pos="720"/>
          <w:tab w:val="num" w:pos="2160"/>
        </w:tabs>
      </w:pPr>
      <w:r>
        <w:t>Warning Mesh</w:t>
      </w:r>
    </w:p>
    <w:p w14:paraId="3C00238B" w14:textId="156E0C0D" w:rsidR="00FF5804" w:rsidRDefault="00915C63" w:rsidP="0026214A">
      <w:pPr>
        <w:pStyle w:val="Heading3"/>
      </w:pPr>
      <w:r>
        <w:lastRenderedPageBreak/>
        <w:t>Continuous b</w:t>
      </w:r>
      <w:r w:rsidR="00944AB4">
        <w:t xml:space="preserve">lue </w:t>
      </w:r>
      <w:proofErr w:type="spellStart"/>
      <w:r w:rsidR="00D4043D">
        <w:t>Plyage</w:t>
      </w:r>
      <w:proofErr w:type="spellEnd"/>
      <w:r w:rsidR="00D4043D">
        <w:t xml:space="preserve"> Hz </w:t>
      </w:r>
      <w:r w:rsidR="00944AB4">
        <w:t xml:space="preserve">warning mesh 500mm </w:t>
      </w:r>
      <w:r w:rsidR="00D4043D">
        <w:t>wide</w:t>
      </w:r>
      <w:r w:rsidR="00944AB4">
        <w:t xml:space="preserve"> shall be installed </w:t>
      </w:r>
      <w:r w:rsidR="00D4043D">
        <w:t xml:space="preserve">above all watermain, </w:t>
      </w:r>
      <w:r w:rsidR="00944AB4">
        <w:t>1500mm above the crown of the pipe</w:t>
      </w:r>
      <w:r w:rsidR="00897B48">
        <w:t>.</w:t>
      </w:r>
    </w:p>
    <w:p w14:paraId="5C38907B" w14:textId="2E6F1A58" w:rsidR="00BC59EF" w:rsidRDefault="00BC59EF" w:rsidP="0026214A">
      <w:pPr>
        <w:pStyle w:val="Heading2"/>
        <w:tabs>
          <w:tab w:val="clear" w:pos="720"/>
          <w:tab w:val="num" w:pos="2160"/>
        </w:tabs>
      </w:pPr>
      <w:r>
        <w:t>Valve Chambers</w:t>
      </w:r>
    </w:p>
    <w:p w14:paraId="286AFC45" w14:textId="1596E79E" w:rsidR="00291D34" w:rsidRDefault="00BC59EF" w:rsidP="0026214A">
      <w:pPr>
        <w:pStyle w:val="Heading3"/>
      </w:pPr>
      <w:r w:rsidRPr="00291D34">
        <w:t>Valve Chamber</w:t>
      </w:r>
      <w:r w:rsidR="00287BB3" w:rsidRPr="00291D34">
        <w:t>s</w:t>
      </w:r>
      <w:r w:rsidRPr="00291D34">
        <w:t xml:space="preserve"> shall be in accordance with </w:t>
      </w:r>
      <w:r w:rsidRPr="00A07715">
        <w:rPr>
          <w:rPrChange w:id="470" w:author="Radulovic, Nicole" w:date="2022-11-01T14:10:00Z">
            <w:rPr>
              <w:highlight w:val="yellow"/>
            </w:rPr>
          </w:rPrChange>
        </w:rPr>
        <w:t>Section 02631 – Maintenance Holes</w:t>
      </w:r>
      <w:r w:rsidR="00872C31" w:rsidRPr="00A07715">
        <w:rPr>
          <w:rPrChange w:id="471" w:author="Radulovic, Nicole" w:date="2022-11-01T14:10:00Z">
            <w:rPr>
              <w:highlight w:val="yellow"/>
            </w:rPr>
          </w:rPrChange>
        </w:rPr>
        <w:t>, Catch Basins, Ditch Inlets, and V</w:t>
      </w:r>
      <w:r w:rsidRPr="00A07715">
        <w:rPr>
          <w:rPrChange w:id="472" w:author="Radulovic, Nicole" w:date="2022-11-01T14:10:00Z">
            <w:rPr>
              <w:highlight w:val="yellow"/>
            </w:rPr>
          </w:rPrChange>
        </w:rPr>
        <w:t>alve Chambers</w:t>
      </w:r>
      <w:r w:rsidRPr="00A07715">
        <w:t>.</w:t>
      </w:r>
      <w:r w:rsidRPr="00291D34">
        <w:t xml:space="preserve"> </w:t>
      </w:r>
    </w:p>
    <w:p w14:paraId="59404A4D" w14:textId="2CDAAA89" w:rsidR="00291D34" w:rsidRPr="00291D34" w:rsidRDefault="00291D34" w:rsidP="0026214A">
      <w:pPr>
        <w:pStyle w:val="Heading1"/>
      </w:pPr>
      <w:r>
        <w:t>EXECUTION</w:t>
      </w:r>
    </w:p>
    <w:p w14:paraId="42380921" w14:textId="34537E48" w:rsidR="003952C8" w:rsidRDefault="00BF68A1" w:rsidP="00291D34">
      <w:pPr>
        <w:pStyle w:val="Heading2"/>
      </w:pPr>
      <w:r>
        <w:t xml:space="preserve">For Watermains, </w:t>
      </w:r>
      <w:r w:rsidR="003952C8" w:rsidRPr="00BF68A1">
        <w:rPr>
          <w:b/>
        </w:rPr>
        <w:t>OPSS</w:t>
      </w:r>
      <w:r w:rsidR="00C73528">
        <w:rPr>
          <w:b/>
        </w:rPr>
        <w:t>.MUNI</w:t>
      </w:r>
      <w:r w:rsidR="003952C8" w:rsidRPr="00BF68A1">
        <w:rPr>
          <w:b/>
        </w:rPr>
        <w:t xml:space="preserve"> 441</w:t>
      </w:r>
      <w:r w:rsidR="003952C8" w:rsidRPr="003952C8">
        <w:t xml:space="preserve"> shall be followed with the following amendments:</w:t>
      </w:r>
    </w:p>
    <w:p w14:paraId="7AC3061C" w14:textId="022053D2" w:rsidR="008F1F17" w:rsidRPr="008F1F17" w:rsidRDefault="008F1F17" w:rsidP="0044765D">
      <w:pPr>
        <w:spacing w:before="80"/>
        <w:ind w:left="1440" w:hanging="720"/>
      </w:pPr>
      <w:r w:rsidRPr="008F1F17">
        <w:t>.1</w:t>
      </w:r>
      <w:r w:rsidRPr="008F1F17">
        <w:tab/>
      </w:r>
      <w:r w:rsidRPr="008F1F17">
        <w:rPr>
          <w:rStyle w:val="Heading3OPSSChar"/>
        </w:rPr>
        <w:t>441.07.02 Site Preparation</w:t>
      </w:r>
      <w:r w:rsidRPr="008F1F17">
        <w:t xml:space="preserve"> is </w:t>
      </w:r>
      <w:r w:rsidR="007D6F42">
        <w:t>deleted and replaced</w:t>
      </w:r>
      <w:r w:rsidRPr="008F1F17">
        <w:t xml:space="preserve"> with the following:</w:t>
      </w:r>
    </w:p>
    <w:p w14:paraId="0484002E" w14:textId="348EE091" w:rsidR="00967CEA" w:rsidRDefault="008F1F17" w:rsidP="00DF740E">
      <w:pPr>
        <w:pStyle w:val="Heading4OPSS"/>
      </w:pPr>
      <w:r>
        <w:t xml:space="preserve">Site Preparation shall be in accordance with </w:t>
      </w:r>
      <w:r w:rsidRPr="00A07715">
        <w:rPr>
          <w:rPrChange w:id="473" w:author="Radulovic, Nicole" w:date="2022-11-01T14:10:00Z">
            <w:rPr>
              <w:highlight w:val="yellow"/>
            </w:rPr>
          </w:rPrChange>
        </w:rPr>
        <w:t xml:space="preserve">Section </w:t>
      </w:r>
      <w:r w:rsidR="0044765D" w:rsidRPr="00A07715">
        <w:rPr>
          <w:rPrChange w:id="474" w:author="Radulovic, Nicole" w:date="2022-11-01T14:10:00Z">
            <w:rPr>
              <w:highlight w:val="yellow"/>
            </w:rPr>
          </w:rPrChange>
        </w:rPr>
        <w:t xml:space="preserve">02230 </w:t>
      </w:r>
      <w:r w:rsidR="007E7974" w:rsidRPr="00A07715">
        <w:rPr>
          <w:rPrChange w:id="475" w:author="Radulovic, Nicole" w:date="2022-11-01T14:10:00Z">
            <w:rPr>
              <w:highlight w:val="yellow"/>
            </w:rPr>
          </w:rPrChange>
        </w:rPr>
        <w:t xml:space="preserve">- </w:t>
      </w:r>
      <w:r w:rsidR="0044765D" w:rsidRPr="00A07715">
        <w:rPr>
          <w:rPrChange w:id="476" w:author="Radulovic, Nicole" w:date="2022-11-01T14:10:00Z">
            <w:rPr>
              <w:highlight w:val="yellow"/>
            </w:rPr>
          </w:rPrChange>
        </w:rPr>
        <w:t>Site Preparation for Pipelines, Utilities and Associated Structures</w:t>
      </w:r>
      <w:r w:rsidR="008B711F" w:rsidRPr="00A07715">
        <w:t>.</w:t>
      </w:r>
    </w:p>
    <w:p w14:paraId="55402109" w14:textId="77777777" w:rsidR="0044765D" w:rsidRPr="00590B05" w:rsidRDefault="0044765D" w:rsidP="0026214A">
      <w:pPr>
        <w:pStyle w:val="Heading3"/>
      </w:pPr>
      <w:r w:rsidRPr="0026214A">
        <w:rPr>
          <w:b/>
          <w:bCs/>
        </w:rPr>
        <w:t>441.07.07 Transporting, Unloading, Storing and Handling Pipe</w:t>
      </w:r>
      <w:r w:rsidRPr="0044765D">
        <w:t xml:space="preserve"> </w:t>
      </w:r>
      <w:r w:rsidRPr="008B711F">
        <w:t xml:space="preserve">is amended by the addition of the following: </w:t>
      </w:r>
    </w:p>
    <w:p w14:paraId="1840429E" w14:textId="6849E407" w:rsidR="000D52F9" w:rsidRDefault="007D6F42" w:rsidP="000D52F9">
      <w:pPr>
        <w:pStyle w:val="Heading4OPSS"/>
      </w:pPr>
      <w:r>
        <w:t>For handling of concrete pipe, r</w:t>
      </w:r>
      <w:r w:rsidR="000D52F9" w:rsidRPr="00BF2C46">
        <w:t>efer to relevant sections of AWWA Manual M9 (3rd edition) – Concrete Pressure Pipe.</w:t>
      </w:r>
    </w:p>
    <w:p w14:paraId="744873E6" w14:textId="02A4C14B" w:rsidR="007D6F42" w:rsidRPr="00BF2C46" w:rsidRDefault="6A0F1645" w:rsidP="007D6F42">
      <w:pPr>
        <w:pStyle w:val="Heading4OPSS"/>
      </w:pPr>
      <w:r>
        <w:t>For handling of plastic pipe, refer to relevant sections of the Plastic</w:t>
      </w:r>
      <w:r w:rsidR="6BF33DEE">
        <w:t>s</w:t>
      </w:r>
      <w:r>
        <w:t xml:space="preserve"> Pipe Institute (PPI) Second Edition Handbook of PE Pipe 2008</w:t>
      </w:r>
    </w:p>
    <w:p w14:paraId="1A9329DB" w14:textId="77777777" w:rsidR="000D52F9" w:rsidRPr="00BF2C46" w:rsidRDefault="4449DC76" w:rsidP="000D52F9">
      <w:pPr>
        <w:pStyle w:val="Heading4OPSS"/>
      </w:pPr>
      <w:r>
        <w:t>Manufacturer's recommendations for transporting, unloading, storing, and handling of materials shall be followed.</w:t>
      </w:r>
    </w:p>
    <w:p w14:paraId="1AB96E3C" w14:textId="77777777" w:rsidR="000D52F9" w:rsidRPr="00BF2C46" w:rsidRDefault="4449DC76" w:rsidP="000D52F9">
      <w:pPr>
        <w:pStyle w:val="Heading4OPSS"/>
      </w:pPr>
      <w:r>
        <w:t>The Contractor shall take delivery of pipes and fittings near to the trench.  Do not impede traffic.</w:t>
      </w:r>
    </w:p>
    <w:p w14:paraId="1DCF9CD2" w14:textId="259E3486" w:rsidR="000D52F9" w:rsidRPr="00BF2C46" w:rsidRDefault="4449DC76" w:rsidP="000D52F9">
      <w:pPr>
        <w:pStyle w:val="Heading4OPSS"/>
      </w:pPr>
      <w:r>
        <w:t>Unload pipe using mechanical equipment.  Do not use chains for slinging pipe.</w:t>
      </w:r>
    </w:p>
    <w:p w14:paraId="40BFE122" w14:textId="77777777" w:rsidR="000D52F9" w:rsidRPr="00BF2C46" w:rsidRDefault="4449DC76" w:rsidP="000D52F9">
      <w:pPr>
        <w:pStyle w:val="Heading4OPSS"/>
      </w:pPr>
      <w:r>
        <w:t>Place materials in safe storage.</w:t>
      </w:r>
    </w:p>
    <w:p w14:paraId="1C2C9BB6" w14:textId="77777777" w:rsidR="000D52F9" w:rsidRPr="00BF2C46" w:rsidRDefault="4449DC76" w:rsidP="000D52F9">
      <w:pPr>
        <w:pStyle w:val="Heading4OPSS"/>
      </w:pPr>
      <w:r>
        <w:t>Follow the pipe manufacturer’s handling and storage recommendations. Provide the Consultant a copy of such handling and storage recommendations.</w:t>
      </w:r>
    </w:p>
    <w:p w14:paraId="765E5E18" w14:textId="77777777" w:rsidR="00EA5A49" w:rsidRDefault="000D52F9" w:rsidP="000D52F9">
      <w:pPr>
        <w:pStyle w:val="Heading4OPSS"/>
      </w:pPr>
      <w:r w:rsidRPr="00BF2C46">
        <w:t>The Contractor is responsible for the safe handling and storage of all pipes, specials, fittings, gaskets, etc., at its own expense and risk.</w:t>
      </w:r>
      <w:r w:rsidR="00EA5A49">
        <w:t xml:space="preserve">  </w:t>
      </w:r>
    </w:p>
    <w:p w14:paraId="1D4CBBC7" w14:textId="77777777" w:rsidR="00EA5A49" w:rsidRDefault="00EA5A49" w:rsidP="000D52F9">
      <w:pPr>
        <w:pStyle w:val="Heading4OPSS"/>
      </w:pPr>
      <w:r>
        <w:t xml:space="preserve">The Contractor shall not store materials or quantities that will impact traffic, public safety or site access and all materials shall be secured.  </w:t>
      </w:r>
    </w:p>
    <w:p w14:paraId="23CC7AEA" w14:textId="77777777" w:rsidR="000D52F9" w:rsidRPr="00BF2C46" w:rsidRDefault="3AF7B80C" w:rsidP="000D52F9">
      <w:pPr>
        <w:pStyle w:val="Heading4OPSS"/>
      </w:pPr>
      <w:r>
        <w:t>All watermain pipe ends shall be sealed for transport and storage until installed.</w:t>
      </w:r>
    </w:p>
    <w:p w14:paraId="769430A1" w14:textId="77777777" w:rsidR="000D52F9" w:rsidRPr="00BF2C46" w:rsidRDefault="4449DC76" w:rsidP="000D52F9">
      <w:pPr>
        <w:pStyle w:val="Heading4OPSS"/>
      </w:pPr>
      <w:r>
        <w:t>The Contractor is responsible for replacing all pipe specials, fittings, gaskets, etc., which, in the opinion of the Consultant, are unsound or damaged, both before or after installation.  Any damaged materials shall be removed immediately from the Site at the Contractor’s expense.</w:t>
      </w:r>
    </w:p>
    <w:p w14:paraId="2E1A9796" w14:textId="764620B1" w:rsidR="00884413" w:rsidRPr="0026214A" w:rsidRDefault="00884413" w:rsidP="00DF740E">
      <w:pPr>
        <w:pStyle w:val="Heading3OPSS"/>
        <w:rPr>
          <w:b w:val="0"/>
        </w:rPr>
      </w:pPr>
      <w:r w:rsidRPr="00884413">
        <w:t>441.07.08 Excavation</w:t>
      </w:r>
      <w:r w:rsidRPr="008F1F17">
        <w:t xml:space="preserve"> </w:t>
      </w:r>
      <w:r w:rsidRPr="0026214A">
        <w:rPr>
          <w:b w:val="0"/>
        </w:rPr>
        <w:t xml:space="preserve">is </w:t>
      </w:r>
      <w:r w:rsidR="007D6F42">
        <w:rPr>
          <w:b w:val="0"/>
        </w:rPr>
        <w:t xml:space="preserve">deleted and replaced </w:t>
      </w:r>
      <w:r w:rsidRPr="0026214A">
        <w:rPr>
          <w:b w:val="0"/>
        </w:rPr>
        <w:t>with the following:</w:t>
      </w:r>
    </w:p>
    <w:p w14:paraId="4D361C26" w14:textId="28D57F5D" w:rsidR="00884413" w:rsidRPr="00A07715" w:rsidRDefault="004107AD" w:rsidP="00884413">
      <w:pPr>
        <w:pStyle w:val="Heading4OPSS"/>
      </w:pPr>
      <w:r>
        <w:t>Excavation</w:t>
      </w:r>
      <w:r w:rsidR="00884413">
        <w:t xml:space="preserve"> </w:t>
      </w:r>
      <w:r>
        <w:t xml:space="preserve">for the installation of watermains </w:t>
      </w:r>
      <w:r w:rsidR="00884413">
        <w:t xml:space="preserve">shall be in accordance with </w:t>
      </w:r>
      <w:r w:rsidR="00884413" w:rsidRPr="00A07715">
        <w:rPr>
          <w:rPrChange w:id="477" w:author="Radulovic, Nicole" w:date="2022-11-01T14:10:00Z">
            <w:rPr>
              <w:highlight w:val="yellow"/>
            </w:rPr>
          </w:rPrChange>
        </w:rPr>
        <w:t>Section 02315</w:t>
      </w:r>
      <w:r w:rsidR="00DA0E28" w:rsidRPr="00A07715">
        <w:rPr>
          <w:rPrChange w:id="478" w:author="Radulovic, Nicole" w:date="2022-11-01T14:10:00Z">
            <w:rPr>
              <w:highlight w:val="yellow"/>
            </w:rPr>
          </w:rPrChange>
        </w:rPr>
        <w:t xml:space="preserve"> -</w:t>
      </w:r>
      <w:r w:rsidR="00884413" w:rsidRPr="00A07715">
        <w:rPr>
          <w:rPrChange w:id="479" w:author="Radulovic, Nicole" w:date="2022-11-01T14:10:00Z">
            <w:rPr>
              <w:highlight w:val="yellow"/>
            </w:rPr>
          </w:rPrChange>
        </w:rPr>
        <w:t xml:space="preserve"> Trenching, Backfilling and Compacting</w:t>
      </w:r>
      <w:r w:rsidR="00884413" w:rsidRPr="00A07715">
        <w:t>.</w:t>
      </w:r>
    </w:p>
    <w:p w14:paraId="2FE2C2A9" w14:textId="55C4BA94" w:rsidR="00884413" w:rsidRPr="0026214A" w:rsidRDefault="00884413" w:rsidP="00DF740E">
      <w:pPr>
        <w:pStyle w:val="Heading3OPSS"/>
        <w:rPr>
          <w:b w:val="0"/>
        </w:rPr>
      </w:pPr>
      <w:r w:rsidRPr="00884413">
        <w:t>441.07.0</w:t>
      </w:r>
      <w:r>
        <w:t>9</w:t>
      </w:r>
      <w:r w:rsidRPr="00884413">
        <w:t xml:space="preserve"> </w:t>
      </w:r>
      <w:r>
        <w:t>Support Systems</w:t>
      </w:r>
      <w:r w:rsidRPr="008F1F17">
        <w:t xml:space="preserve"> </w:t>
      </w:r>
      <w:r w:rsidRPr="0026214A">
        <w:rPr>
          <w:b w:val="0"/>
        </w:rPr>
        <w:t xml:space="preserve">is </w:t>
      </w:r>
      <w:r w:rsidR="007D6F42">
        <w:rPr>
          <w:b w:val="0"/>
        </w:rPr>
        <w:t xml:space="preserve">deleted and replaced </w:t>
      </w:r>
      <w:r w:rsidRPr="0026214A">
        <w:rPr>
          <w:b w:val="0"/>
        </w:rPr>
        <w:t xml:space="preserve"> with the following:</w:t>
      </w:r>
    </w:p>
    <w:p w14:paraId="2952939B" w14:textId="6B963162" w:rsidR="00884413" w:rsidRPr="00A07715" w:rsidRDefault="004107AD" w:rsidP="00884413">
      <w:pPr>
        <w:pStyle w:val="Heading4OPSS"/>
      </w:pPr>
      <w:r w:rsidRPr="00A07715">
        <w:lastRenderedPageBreak/>
        <w:t>Support Systems</w:t>
      </w:r>
      <w:r w:rsidR="00884413" w:rsidRPr="00A07715">
        <w:t xml:space="preserve"> shall be in accordance with </w:t>
      </w:r>
      <w:r w:rsidR="00884413" w:rsidRPr="00A07715">
        <w:rPr>
          <w:rPrChange w:id="480" w:author="Radulovic, Nicole" w:date="2022-11-01T14:10:00Z">
            <w:rPr>
              <w:highlight w:val="yellow"/>
            </w:rPr>
          </w:rPrChange>
        </w:rPr>
        <w:t>Section 02</w:t>
      </w:r>
      <w:r w:rsidRPr="00A07715">
        <w:rPr>
          <w:rPrChange w:id="481" w:author="Radulovic, Nicole" w:date="2022-11-01T14:10:00Z">
            <w:rPr>
              <w:highlight w:val="yellow"/>
            </w:rPr>
          </w:rPrChange>
        </w:rPr>
        <w:t>260</w:t>
      </w:r>
      <w:r w:rsidR="00884413" w:rsidRPr="00A07715">
        <w:rPr>
          <w:rPrChange w:id="482" w:author="Radulovic, Nicole" w:date="2022-11-01T14:10:00Z">
            <w:rPr>
              <w:highlight w:val="yellow"/>
            </w:rPr>
          </w:rPrChange>
        </w:rPr>
        <w:t xml:space="preserve"> </w:t>
      </w:r>
      <w:r w:rsidR="00B54A34" w:rsidRPr="00A07715">
        <w:rPr>
          <w:rPrChange w:id="483" w:author="Radulovic, Nicole" w:date="2022-11-01T14:10:00Z">
            <w:rPr>
              <w:highlight w:val="yellow"/>
            </w:rPr>
          </w:rPrChange>
        </w:rPr>
        <w:t xml:space="preserve">- </w:t>
      </w:r>
      <w:r w:rsidRPr="00A07715">
        <w:rPr>
          <w:rPrChange w:id="484" w:author="Radulovic, Nicole" w:date="2022-11-01T14:10:00Z">
            <w:rPr>
              <w:highlight w:val="yellow"/>
            </w:rPr>
          </w:rPrChange>
        </w:rPr>
        <w:t>Excavation Support Systems</w:t>
      </w:r>
      <w:r w:rsidR="00884413" w:rsidRPr="00A07715">
        <w:t>.</w:t>
      </w:r>
    </w:p>
    <w:p w14:paraId="5FF55C5A" w14:textId="77369302" w:rsidR="004107AD" w:rsidRPr="00A07715" w:rsidRDefault="004107AD" w:rsidP="00DF740E">
      <w:pPr>
        <w:pStyle w:val="Heading3OPSS"/>
        <w:rPr>
          <w:b w:val="0"/>
        </w:rPr>
      </w:pPr>
      <w:r w:rsidRPr="00A07715">
        <w:t xml:space="preserve">441.07.10 Dewatering </w:t>
      </w:r>
      <w:r w:rsidRPr="00A07715">
        <w:rPr>
          <w:b w:val="0"/>
        </w:rPr>
        <w:t xml:space="preserve">is </w:t>
      </w:r>
      <w:r w:rsidR="007D6F42" w:rsidRPr="00A07715">
        <w:rPr>
          <w:b w:val="0"/>
        </w:rPr>
        <w:t>deleted and replaced</w:t>
      </w:r>
      <w:r w:rsidRPr="00A07715">
        <w:rPr>
          <w:b w:val="0"/>
        </w:rPr>
        <w:t xml:space="preserve"> with the following:</w:t>
      </w:r>
    </w:p>
    <w:p w14:paraId="62E4C7A1" w14:textId="79F78076" w:rsidR="004107AD" w:rsidRPr="00A07715" w:rsidRDefault="004107AD" w:rsidP="004107AD">
      <w:pPr>
        <w:pStyle w:val="Heading4OPSS"/>
      </w:pPr>
      <w:r w:rsidRPr="00A07715">
        <w:t xml:space="preserve">Dewatering shall be in accordance with </w:t>
      </w:r>
      <w:r w:rsidRPr="00A07715">
        <w:rPr>
          <w:rPrChange w:id="485" w:author="Radulovic, Nicole" w:date="2022-11-01T14:10:00Z">
            <w:rPr>
              <w:highlight w:val="yellow"/>
            </w:rPr>
          </w:rPrChange>
        </w:rPr>
        <w:t>Section 02240</w:t>
      </w:r>
      <w:r w:rsidR="00B54A34" w:rsidRPr="00A07715">
        <w:rPr>
          <w:rPrChange w:id="486" w:author="Radulovic, Nicole" w:date="2022-11-01T14:10:00Z">
            <w:rPr>
              <w:highlight w:val="yellow"/>
            </w:rPr>
          </w:rPrChange>
        </w:rPr>
        <w:t xml:space="preserve"> -</w:t>
      </w:r>
      <w:r w:rsidRPr="00A07715">
        <w:rPr>
          <w:rPrChange w:id="487" w:author="Radulovic, Nicole" w:date="2022-11-01T14:10:00Z">
            <w:rPr>
              <w:highlight w:val="yellow"/>
            </w:rPr>
          </w:rPrChange>
        </w:rPr>
        <w:t xml:space="preserve"> Dewatering-General</w:t>
      </w:r>
      <w:r w:rsidRPr="00A07715">
        <w:t>.</w:t>
      </w:r>
    </w:p>
    <w:p w14:paraId="7DCB4AA5" w14:textId="03B2AC5D" w:rsidR="004107AD" w:rsidRPr="00A07715" w:rsidRDefault="004107AD" w:rsidP="00DF740E">
      <w:pPr>
        <w:pStyle w:val="Heading3OPSS"/>
        <w:rPr>
          <w:b w:val="0"/>
        </w:rPr>
      </w:pPr>
      <w:r w:rsidRPr="00A07715">
        <w:t xml:space="preserve">441.07.11 Temporary Protection Systems </w:t>
      </w:r>
      <w:r w:rsidRPr="00A07715">
        <w:rPr>
          <w:b w:val="0"/>
        </w:rPr>
        <w:t xml:space="preserve">is </w:t>
      </w:r>
      <w:r w:rsidR="007D6F42" w:rsidRPr="00A07715">
        <w:rPr>
          <w:b w:val="0"/>
        </w:rPr>
        <w:t xml:space="preserve">deleted and replaced </w:t>
      </w:r>
      <w:r w:rsidRPr="00A07715">
        <w:rPr>
          <w:b w:val="0"/>
        </w:rPr>
        <w:t xml:space="preserve"> with the following:</w:t>
      </w:r>
    </w:p>
    <w:p w14:paraId="7AFB9001" w14:textId="7C877F60" w:rsidR="004107AD" w:rsidRPr="00A07715" w:rsidRDefault="004107AD" w:rsidP="004107AD">
      <w:pPr>
        <w:pStyle w:val="Heading4OPSS"/>
      </w:pPr>
      <w:r w:rsidRPr="00A07715">
        <w:t xml:space="preserve">The construction of temporary protection systems shall be in accordance with </w:t>
      </w:r>
      <w:r w:rsidRPr="00A07715">
        <w:rPr>
          <w:rPrChange w:id="488" w:author="Radulovic, Nicole" w:date="2022-11-01T14:10:00Z">
            <w:rPr>
              <w:highlight w:val="yellow"/>
            </w:rPr>
          </w:rPrChange>
        </w:rPr>
        <w:t xml:space="preserve">Section 02261 </w:t>
      </w:r>
      <w:r w:rsidR="00B54A34" w:rsidRPr="00A07715">
        <w:rPr>
          <w:rPrChange w:id="489" w:author="Radulovic, Nicole" w:date="2022-11-01T14:10:00Z">
            <w:rPr>
              <w:highlight w:val="yellow"/>
            </w:rPr>
          </w:rPrChange>
        </w:rPr>
        <w:t xml:space="preserve">- </w:t>
      </w:r>
      <w:r w:rsidR="00DD4B64" w:rsidRPr="00A07715">
        <w:rPr>
          <w:rPrChange w:id="490" w:author="Radulovic, Nicole" w:date="2022-11-01T14:10:00Z">
            <w:rPr>
              <w:highlight w:val="yellow"/>
            </w:rPr>
          </w:rPrChange>
        </w:rPr>
        <w:t>Excavation Temporary Support Systems</w:t>
      </w:r>
      <w:r w:rsidRPr="00A07715">
        <w:t>.</w:t>
      </w:r>
    </w:p>
    <w:p w14:paraId="1FD05E24" w14:textId="77777777" w:rsidR="00DD4B64" w:rsidRPr="00A07715" w:rsidRDefault="00DD4B64" w:rsidP="00DF740E">
      <w:pPr>
        <w:pStyle w:val="Heading3OPSS"/>
        <w:rPr>
          <w:b w:val="0"/>
        </w:rPr>
      </w:pPr>
      <w:r w:rsidRPr="00A07715">
        <w:t xml:space="preserve">441.07.13 Backfilling and Compacting </w:t>
      </w:r>
      <w:r w:rsidRPr="00A07715">
        <w:rPr>
          <w:b w:val="0"/>
        </w:rPr>
        <w:t>is amended by the replacement of the first paragraph with the following:</w:t>
      </w:r>
    </w:p>
    <w:p w14:paraId="17B85496" w14:textId="11F86D2F" w:rsidR="00DD4B64" w:rsidRPr="00A07715" w:rsidRDefault="00DD4B64" w:rsidP="00DD4B64">
      <w:pPr>
        <w:pStyle w:val="Heading4OPSS"/>
      </w:pPr>
      <w:r w:rsidRPr="00A07715">
        <w:t xml:space="preserve">Backfilling and compacting shall be in accordance with </w:t>
      </w:r>
      <w:r w:rsidRPr="00A07715">
        <w:rPr>
          <w:rPrChange w:id="491" w:author="Radulovic, Nicole" w:date="2022-11-01T14:10:00Z">
            <w:rPr>
              <w:highlight w:val="yellow"/>
            </w:rPr>
          </w:rPrChange>
        </w:rPr>
        <w:t xml:space="preserve">Section 02315 </w:t>
      </w:r>
      <w:r w:rsidR="000B2DC5" w:rsidRPr="00A07715">
        <w:rPr>
          <w:rPrChange w:id="492" w:author="Radulovic, Nicole" w:date="2022-11-01T14:10:00Z">
            <w:rPr>
              <w:highlight w:val="yellow"/>
            </w:rPr>
          </w:rPrChange>
        </w:rPr>
        <w:t>-</w:t>
      </w:r>
      <w:r w:rsidRPr="00A07715">
        <w:rPr>
          <w:rPrChange w:id="493" w:author="Radulovic, Nicole" w:date="2022-11-01T14:10:00Z">
            <w:rPr>
              <w:highlight w:val="yellow"/>
            </w:rPr>
          </w:rPrChange>
        </w:rPr>
        <w:t>Trenching, Backfilling and Compacting</w:t>
      </w:r>
      <w:r w:rsidRPr="00A07715">
        <w:t>.</w:t>
      </w:r>
    </w:p>
    <w:p w14:paraId="1591B93D" w14:textId="788B3057" w:rsidR="002B484E" w:rsidRPr="00A07715" w:rsidRDefault="002B484E" w:rsidP="002B484E">
      <w:pPr>
        <w:pStyle w:val="Heading4OPSS"/>
      </w:pPr>
      <w:r w:rsidRPr="00A07715">
        <w:t>If concrete bedding and/or concrete encasement is shown on the contract drawings:</w:t>
      </w:r>
    </w:p>
    <w:p w14:paraId="127C1C39" w14:textId="09D7DEB4" w:rsidR="002B484E" w:rsidRDefault="002B484E" w:rsidP="0026214A">
      <w:pPr>
        <w:pStyle w:val="Heading5"/>
        <w:tabs>
          <w:tab w:val="clear" w:pos="2880"/>
          <w:tab w:val="num" w:pos="4320"/>
        </w:tabs>
      </w:pPr>
      <w:r w:rsidRPr="00A07715">
        <w:t xml:space="preserve">Perform all concrete Work in accordance with </w:t>
      </w:r>
      <w:r w:rsidRPr="00A07715">
        <w:rPr>
          <w:rPrChange w:id="494" w:author="Radulovic, Nicole" w:date="2022-11-01T14:10:00Z">
            <w:rPr>
              <w:highlight w:val="yellow"/>
            </w:rPr>
          </w:rPrChange>
        </w:rPr>
        <w:t xml:space="preserve">Section 03300 - Cast </w:t>
      </w:r>
      <w:r w:rsidR="00872C31" w:rsidRPr="00A07715">
        <w:rPr>
          <w:rPrChange w:id="495" w:author="Radulovic, Nicole" w:date="2022-11-01T14:10:00Z">
            <w:rPr>
              <w:highlight w:val="yellow"/>
            </w:rPr>
          </w:rPrChange>
        </w:rPr>
        <w:t>i</w:t>
      </w:r>
      <w:r w:rsidRPr="00A07715">
        <w:rPr>
          <w:rPrChange w:id="496" w:author="Radulovic, Nicole" w:date="2022-11-01T14:10:00Z">
            <w:rPr>
              <w:highlight w:val="yellow"/>
            </w:rPr>
          </w:rPrChange>
        </w:rPr>
        <w:t>n Place Concrete</w:t>
      </w:r>
      <w:r w:rsidRPr="00A07715">
        <w:t>.</w:t>
      </w:r>
      <w:r>
        <w:t xml:space="preserve">  Place concrete in accordance with the details as indicated on the Contract Drawings or as directed by the Consultant.</w:t>
      </w:r>
    </w:p>
    <w:p w14:paraId="3E537FFD" w14:textId="77777777" w:rsidR="002B484E" w:rsidRDefault="002B484E" w:rsidP="0026214A">
      <w:pPr>
        <w:pStyle w:val="Heading5"/>
        <w:tabs>
          <w:tab w:val="clear" w:pos="2880"/>
          <w:tab w:val="num" w:pos="4320"/>
        </w:tabs>
      </w:pPr>
      <w:r>
        <w:t>Pipe may be positioned on concrete blocks to facilitate the placing of concrete. When necessary, rigidly anchor or weight pipe to prevent flotation when concrete is placed.</w:t>
      </w:r>
    </w:p>
    <w:p w14:paraId="2461D91D" w14:textId="77777777" w:rsidR="002B484E" w:rsidRDefault="002B484E" w:rsidP="0026214A">
      <w:pPr>
        <w:pStyle w:val="Heading5"/>
        <w:tabs>
          <w:tab w:val="clear" w:pos="2880"/>
          <w:tab w:val="num" w:pos="4320"/>
        </w:tabs>
      </w:pPr>
      <w:r>
        <w:t>Do not backfill over concrete within 24 hours after placing.</w:t>
      </w:r>
    </w:p>
    <w:p w14:paraId="58D2FCF5" w14:textId="77777777" w:rsidR="006F0D21" w:rsidRPr="00822386" w:rsidRDefault="006F0D21" w:rsidP="006F0D21">
      <w:pPr>
        <w:pStyle w:val="Heading4"/>
      </w:pPr>
      <w:r w:rsidRPr="00822386">
        <w:t>Upon completion of pipe-laying and after the Consultant has inspected the Work in place, surround and cover pipes as indicated in the Contract Documents.</w:t>
      </w:r>
    </w:p>
    <w:p w14:paraId="313F3186" w14:textId="39875DE2" w:rsidR="006F0D21" w:rsidRPr="00822386" w:rsidRDefault="003F0A9C" w:rsidP="006F0D21">
      <w:pPr>
        <w:pStyle w:val="Heading4"/>
      </w:pPr>
      <w:r>
        <w:t>P</w:t>
      </w:r>
      <w:r w:rsidR="006F0D21" w:rsidRPr="00822386">
        <w:t>lace surround material in uniform layers not exceeding 150 mm of compacted thickness as indicated on the Contract Drawings.</w:t>
      </w:r>
    </w:p>
    <w:p w14:paraId="605BB872" w14:textId="77777777" w:rsidR="006F0D21" w:rsidRPr="00822386" w:rsidRDefault="006F0D21" w:rsidP="006F0D21">
      <w:pPr>
        <w:pStyle w:val="Heading4"/>
      </w:pPr>
      <w:r w:rsidRPr="00822386">
        <w:t>Place layers uniformly and simultaneously on each side of the pipe.</w:t>
      </w:r>
    </w:p>
    <w:p w14:paraId="39BFD44B" w14:textId="77777777" w:rsidR="006F0D21" w:rsidRPr="00822386" w:rsidRDefault="006F0D21" w:rsidP="006F0D21">
      <w:pPr>
        <w:pStyle w:val="Heading4"/>
      </w:pPr>
      <w:r w:rsidRPr="00822386">
        <w:t>Do not place material in frozen conditions.</w:t>
      </w:r>
    </w:p>
    <w:p w14:paraId="0F4003C9" w14:textId="19296D50" w:rsidR="006F0D21" w:rsidRPr="00822386" w:rsidRDefault="006F0D21" w:rsidP="006F0D21">
      <w:pPr>
        <w:pStyle w:val="Heading4"/>
      </w:pPr>
      <w:r w:rsidRPr="00822386">
        <w:t xml:space="preserve">Compact each layer from the pipe invert to the </w:t>
      </w:r>
      <w:r w:rsidR="00972815" w:rsidRPr="00822386">
        <w:t xml:space="preserve">underside of the backfill to at least </w:t>
      </w:r>
      <w:r w:rsidRPr="00822386">
        <w:t>9</w:t>
      </w:r>
      <w:r w:rsidR="00492724">
        <w:t>8</w:t>
      </w:r>
      <w:r w:rsidRPr="00822386">
        <w:t>% Standard Proctor Maximum Dry Density (SPMDD).</w:t>
      </w:r>
    </w:p>
    <w:p w14:paraId="4F086B27" w14:textId="77777777" w:rsidR="006F0D21" w:rsidRPr="00822386" w:rsidRDefault="006F0D21" w:rsidP="006F0D21">
      <w:pPr>
        <w:pStyle w:val="Heading4"/>
      </w:pPr>
      <w:r w:rsidRPr="00822386">
        <w:t xml:space="preserve">Place backfill material, above the pipe surround, in uniform layers not exceeding 150 mm of compacted thickness up to the </w:t>
      </w:r>
      <w:proofErr w:type="gramStart"/>
      <w:r w:rsidRPr="00822386">
        <w:t>grades as</w:t>
      </w:r>
      <w:proofErr w:type="gramEnd"/>
      <w:r w:rsidRPr="00822386">
        <w:t xml:space="preserve"> indicated in the Contract Documents.</w:t>
      </w:r>
    </w:p>
    <w:p w14:paraId="4EEAA1E7" w14:textId="402DA06A" w:rsidR="006F0D21" w:rsidRPr="00822386" w:rsidRDefault="006F0D21" w:rsidP="006F0D21">
      <w:pPr>
        <w:pStyle w:val="Heading4"/>
      </w:pPr>
      <w:r w:rsidRPr="00822386">
        <w:t xml:space="preserve">Under </w:t>
      </w:r>
      <w:r w:rsidR="003F0A9C">
        <w:t xml:space="preserve">asphalt pavement, gravel shoulders </w:t>
      </w:r>
      <w:r w:rsidRPr="00822386">
        <w:t xml:space="preserve"> and </w:t>
      </w:r>
      <w:r w:rsidR="003F0A9C">
        <w:t>side</w:t>
      </w:r>
      <w:r w:rsidRPr="00822386">
        <w:t>walks, compact backfill to at least 9</w:t>
      </w:r>
      <w:r w:rsidR="00831E72">
        <w:t>8</w:t>
      </w:r>
      <w:r w:rsidRPr="00822386">
        <w:t>% SPMDD. In other areas, compact to at least 9</w:t>
      </w:r>
      <w:r w:rsidR="003A016F">
        <w:t>5</w:t>
      </w:r>
      <w:r w:rsidRPr="00822386">
        <w:t>% SPMDD</w:t>
      </w:r>
      <w:r w:rsidR="003F0A9C">
        <w:t xml:space="preserve"> unless indicated otherwise on the Contract Drawings</w:t>
      </w:r>
      <w:r w:rsidRPr="00822386">
        <w:t>.</w:t>
      </w:r>
    </w:p>
    <w:p w14:paraId="1A51E879" w14:textId="77777777" w:rsidR="00DD4B64" w:rsidRDefault="00DD4B64" w:rsidP="00DF740E">
      <w:pPr>
        <w:pStyle w:val="Heading3OPSS"/>
      </w:pPr>
      <w:r w:rsidRPr="00DD4B64">
        <w:t xml:space="preserve">441.07.14 Installation of Pipe </w:t>
      </w:r>
      <w:r w:rsidRPr="0026214A">
        <w:rPr>
          <w:b w:val="0"/>
        </w:rPr>
        <w:t>is amended by the addition of the following:</w:t>
      </w:r>
      <w:r w:rsidRPr="0044765D">
        <w:t xml:space="preserve"> </w:t>
      </w:r>
    </w:p>
    <w:p w14:paraId="53501D5B" w14:textId="77777777" w:rsidR="003F0A9C" w:rsidRPr="003F0A9C" w:rsidRDefault="00DD4B64" w:rsidP="003F0A9C">
      <w:pPr>
        <w:pStyle w:val="Heading4OPSS"/>
      </w:pPr>
      <w:r w:rsidRPr="00822386">
        <w:t>Lay pipes on the prepared bed, true to line and grade</w:t>
      </w:r>
      <w:r w:rsidR="003F0A9C">
        <w:t xml:space="preserve">.  </w:t>
      </w:r>
      <w:r w:rsidR="003F0A9C" w:rsidRPr="003F0A9C">
        <w:t>Correct any pipe which is not in true alignment or grade.</w:t>
      </w:r>
    </w:p>
    <w:p w14:paraId="275327F4" w14:textId="77777777" w:rsidR="00DD4B64" w:rsidRPr="00822386" w:rsidRDefault="00DD4B64" w:rsidP="00435383">
      <w:pPr>
        <w:pStyle w:val="Heading4OPSS"/>
      </w:pPr>
      <w:r w:rsidRPr="00822386">
        <w:lastRenderedPageBreak/>
        <w:t>Lower pipe into the trench so that neither the pipe nor the trench will be damaged or displaced.</w:t>
      </w:r>
    </w:p>
    <w:p w14:paraId="2A26636F" w14:textId="7303A4A3" w:rsidR="00DD4B64" w:rsidRPr="00822386" w:rsidRDefault="00DD4B64" w:rsidP="00435383">
      <w:pPr>
        <w:pStyle w:val="Heading4OPSS"/>
      </w:pPr>
      <w:r w:rsidRPr="00822386">
        <w:t>Keep all pipe clean during the progress of the Work and throughout the Contract.</w:t>
      </w:r>
      <w:r w:rsidR="003F0A9C">
        <w:t xml:space="preserve">  </w:t>
      </w:r>
      <w:r w:rsidRPr="00822386">
        <w:t>Handle pipe with special care during temperatures below freezing.</w:t>
      </w:r>
    </w:p>
    <w:p w14:paraId="1DC167B4" w14:textId="77777777" w:rsidR="00DD4B64" w:rsidRPr="00822386" w:rsidRDefault="00DD4B64" w:rsidP="00435383">
      <w:pPr>
        <w:pStyle w:val="Heading4OPSS"/>
      </w:pPr>
      <w:r w:rsidRPr="00822386">
        <w:t>Keep trenches dry and do not lay pipe in water.</w:t>
      </w:r>
    </w:p>
    <w:p w14:paraId="1FB417B8" w14:textId="62AEEB49" w:rsidR="00DD4B64" w:rsidRPr="00BF2C46" w:rsidRDefault="00DD4B64" w:rsidP="00435383">
      <w:pPr>
        <w:pStyle w:val="Heading4OPSS"/>
      </w:pPr>
      <w:r w:rsidRPr="00822386">
        <w:t>Whenever the Work is suspended</w:t>
      </w:r>
      <w:r w:rsidR="006C7CD4">
        <w:t xml:space="preserve"> and </w:t>
      </w:r>
      <w:r w:rsidR="00A8201E">
        <w:t>at the end of each Working Day</w:t>
      </w:r>
      <w:r w:rsidRPr="00822386">
        <w:t>, install a removable watertight bulkhead at the open end of the la</w:t>
      </w:r>
      <w:r w:rsidRPr="00BF2C46">
        <w:t>st pipe laid.</w:t>
      </w:r>
    </w:p>
    <w:p w14:paraId="5AFEB194" w14:textId="77777777" w:rsidR="00DD4B64" w:rsidRPr="00BF2C46" w:rsidRDefault="00DD4B64" w:rsidP="00435383">
      <w:pPr>
        <w:pStyle w:val="Heading4OPSS"/>
      </w:pPr>
      <w:r w:rsidRPr="00BF2C46">
        <w:t>Do not lay pipe until the preceding pipe joint has been completed and the pipe is carefully embedded and secured in place.</w:t>
      </w:r>
    </w:p>
    <w:p w14:paraId="77EF5C65" w14:textId="77777777" w:rsidR="00DD4B64" w:rsidRPr="00BF2C46" w:rsidRDefault="00DD4B64" w:rsidP="00435383">
      <w:pPr>
        <w:pStyle w:val="Heading4OPSS"/>
      </w:pPr>
      <w:r w:rsidRPr="00BF2C46">
        <w:t>Do not lay pipe upon a foundation into which frost has penetrated, nor at any time when the Consultant shall deem that there is danger of the formation of ice or the penetration of frost at the bottom of the excavation.</w:t>
      </w:r>
    </w:p>
    <w:p w14:paraId="34B88288" w14:textId="77777777" w:rsidR="00DD4B64" w:rsidRPr="00BF2C46" w:rsidRDefault="00DD4B64" w:rsidP="00435383">
      <w:pPr>
        <w:pStyle w:val="Heading4OPSS"/>
      </w:pPr>
      <w:r w:rsidRPr="00BF2C46">
        <w:t>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14:paraId="25746E5B" w14:textId="77777777" w:rsidR="00DD4B64" w:rsidRPr="00BF2C46" w:rsidRDefault="00DD4B64" w:rsidP="00435383">
      <w:pPr>
        <w:pStyle w:val="Heading4OPSS"/>
      </w:pPr>
      <w:r w:rsidRPr="00BF2C46">
        <w:t>Remove all lumps, blisters and excess coating from the ends of each pipe and wire brush, wipe clean and dry and free from oil and grease.</w:t>
      </w:r>
    </w:p>
    <w:p w14:paraId="7EBA4F74" w14:textId="77777777" w:rsidR="00DD4B64" w:rsidRDefault="00DD4B64" w:rsidP="00435383">
      <w:pPr>
        <w:pStyle w:val="Heading4OPSS"/>
      </w:pPr>
      <w:r w:rsidRPr="00BF2C46">
        <w:t>Log and maintain all pipes, etc., in accordance with the Contract Drawings.</w:t>
      </w:r>
    </w:p>
    <w:p w14:paraId="4C871066" w14:textId="77777777" w:rsidR="00C60F1E" w:rsidRPr="00BF2C46" w:rsidRDefault="00DD13BC" w:rsidP="00435383">
      <w:pPr>
        <w:pStyle w:val="Heading4OPSS"/>
      </w:pPr>
      <w:r>
        <w:t>The Contractor shall record any deviations or field changes from the approved layout drawings.  These changes shall be updated on the final layout drawings that are to be submitted.</w:t>
      </w:r>
    </w:p>
    <w:p w14:paraId="748CEB40" w14:textId="77777777" w:rsidR="00DD4B64" w:rsidRPr="00BF2C46" w:rsidRDefault="5B8ED7BF" w:rsidP="00435383">
      <w:pPr>
        <w:pStyle w:val="Heading4OPSS"/>
      </w:pPr>
      <w:r>
        <w:t>Lay pipes in accordance with the manufacturer's standard instructions and specifications. Do not use blocks.  Provide the Consultant a copy of such instructions.</w:t>
      </w:r>
    </w:p>
    <w:p w14:paraId="5D29DA0E" w14:textId="6DCFE4B8" w:rsidR="00DD4B64" w:rsidRPr="007D6F42" w:rsidRDefault="5B8ED7BF" w:rsidP="00435383">
      <w:pPr>
        <w:pStyle w:val="Heading4OPSS"/>
      </w:pPr>
      <w:r>
        <w:t>Handle pipe by methods approved by the Consultant and recommended by the pipe manufacturer. Do not use chains or cables passed through the pipe b</w:t>
      </w:r>
      <w:r w:rsidR="5966D710">
        <w:t>arrel</w:t>
      </w:r>
      <w:r>
        <w:t xml:space="preserve"> so that the weight of the pipe bears on the pipe-ends.</w:t>
      </w:r>
    </w:p>
    <w:p w14:paraId="299F22D4" w14:textId="1C00101A" w:rsidR="00DD4B64" w:rsidRPr="0026214A" w:rsidRDefault="00DD13BC" w:rsidP="00435383">
      <w:pPr>
        <w:pStyle w:val="Heading4OPSS"/>
      </w:pPr>
      <w:r w:rsidRPr="0026214A">
        <w:t>Sufficient cover shall be placed on any watermain prior to return to service or testing in accordance with the manufacturers’ recommendation and approval by the Consultant.</w:t>
      </w:r>
    </w:p>
    <w:p w14:paraId="5907ED64" w14:textId="77777777" w:rsidR="00435383" w:rsidRDefault="00435383" w:rsidP="00DF740E">
      <w:pPr>
        <w:pStyle w:val="Heading3OPSS"/>
      </w:pPr>
      <w:r w:rsidRPr="00DD4B64">
        <w:t>441.07.1</w:t>
      </w:r>
      <w:r>
        <w:t>5</w:t>
      </w:r>
      <w:r w:rsidRPr="00DD4B64">
        <w:t xml:space="preserve"> </w:t>
      </w:r>
      <w:r>
        <w:t>Jointing</w:t>
      </w:r>
    </w:p>
    <w:p w14:paraId="202AEF05" w14:textId="77777777" w:rsidR="00873DA5" w:rsidRDefault="00873DA5" w:rsidP="00873DA5">
      <w:pPr>
        <w:pStyle w:val="Heading4OPSS"/>
      </w:pPr>
      <w:r w:rsidRPr="00873DA5">
        <w:rPr>
          <w:b/>
        </w:rPr>
        <w:t>441.07.15.01 General</w:t>
      </w:r>
      <w:r w:rsidRPr="00873DA5">
        <w:t xml:space="preserve"> is amended by the addition of the following: </w:t>
      </w:r>
    </w:p>
    <w:p w14:paraId="2A20568E" w14:textId="77777777" w:rsidR="00873DA5" w:rsidRPr="00873DA5" w:rsidRDefault="00873DA5" w:rsidP="0026214A">
      <w:pPr>
        <w:pStyle w:val="Heading5"/>
        <w:tabs>
          <w:tab w:val="clear" w:pos="2880"/>
          <w:tab w:val="num" w:pos="5040"/>
        </w:tabs>
      </w:pPr>
      <w:r w:rsidRPr="00873DA5">
        <w:t>Do not exceed the permissible deflection at joints as recommended by the pipe manufacturer.</w:t>
      </w:r>
    </w:p>
    <w:p w14:paraId="35A540DB" w14:textId="77777777" w:rsidR="0024408F" w:rsidRPr="0024408F" w:rsidRDefault="0024408F" w:rsidP="0026214A">
      <w:pPr>
        <w:pStyle w:val="Heading5"/>
        <w:tabs>
          <w:tab w:val="clear" w:pos="2880"/>
          <w:tab w:val="num" w:pos="4320"/>
        </w:tabs>
      </w:pPr>
      <w:r w:rsidRPr="0024408F">
        <w:t>Position and join pipes with equipment and methods approved by the Consultant and in accordance with the manufacturer’s recommendations.</w:t>
      </w:r>
    </w:p>
    <w:p w14:paraId="1FB5DF09" w14:textId="77777777" w:rsidR="0024408F" w:rsidRDefault="0024408F" w:rsidP="0026214A">
      <w:pPr>
        <w:pStyle w:val="Heading5"/>
        <w:tabs>
          <w:tab w:val="clear" w:pos="2880"/>
          <w:tab w:val="num" w:pos="4320"/>
        </w:tabs>
      </w:pPr>
      <w:r w:rsidRPr="0024408F">
        <w:t>Align pipes carefully before jointing.</w:t>
      </w:r>
    </w:p>
    <w:p w14:paraId="1F3A2F11" w14:textId="77777777" w:rsidR="0024408F" w:rsidRPr="0024408F" w:rsidRDefault="0024408F" w:rsidP="0026214A">
      <w:pPr>
        <w:pStyle w:val="Heading5"/>
        <w:tabs>
          <w:tab w:val="clear" w:pos="2880"/>
          <w:tab w:val="num" w:pos="4320"/>
        </w:tabs>
      </w:pPr>
      <w:r w:rsidRPr="0024408F">
        <w:t xml:space="preserve">Install gaskets in accordance with the manufacturer's recommendations. Support pipes with hand slings or a crane as </w:t>
      </w:r>
      <w:r w:rsidRPr="0024408F">
        <w:lastRenderedPageBreak/>
        <w:t xml:space="preserve">required </w:t>
      </w:r>
      <w:proofErr w:type="gramStart"/>
      <w:r w:rsidRPr="0024408F">
        <w:t>in order to</w:t>
      </w:r>
      <w:proofErr w:type="gramEnd"/>
      <w:r w:rsidRPr="0024408F">
        <w:t xml:space="preserve"> minimize lateral pressure on the gasket and maintain concentricity until the gasket is properly positioned.</w:t>
      </w:r>
    </w:p>
    <w:p w14:paraId="162C6E01" w14:textId="497677E8" w:rsidR="0024408F" w:rsidRPr="0024408F" w:rsidRDefault="0024408F" w:rsidP="0026214A">
      <w:pPr>
        <w:pStyle w:val="Heading5"/>
        <w:tabs>
          <w:tab w:val="clear" w:pos="2880"/>
          <w:tab w:val="num" w:pos="4320"/>
        </w:tabs>
      </w:pPr>
      <w:r w:rsidRPr="0024408F">
        <w:t>Avoid displacing the gasket or contaminating it with dirt or other foreign material. Gaskets disturbed or contaminated shall be removed</w:t>
      </w:r>
      <w:r w:rsidR="00C60F1E">
        <w:t xml:space="preserve"> and</w:t>
      </w:r>
      <w:r w:rsidR="007D6F42">
        <w:t xml:space="preserve"> </w:t>
      </w:r>
      <w:r w:rsidRPr="0024408F">
        <w:t>replaced before jointing is attempted again.</w:t>
      </w:r>
      <w:r w:rsidR="00D55A87">
        <w:t xml:space="preserve">  Pipe joints that are disconnected shall have new gaskets provided prior to </w:t>
      </w:r>
      <w:proofErr w:type="spellStart"/>
      <w:r w:rsidR="00D55A87">
        <w:t>jointing</w:t>
      </w:r>
      <w:proofErr w:type="spellEnd"/>
      <w:r w:rsidR="00D55A87">
        <w:t xml:space="preserve"> again where required.</w:t>
      </w:r>
    </w:p>
    <w:p w14:paraId="4184D323" w14:textId="60E2DD8A" w:rsidR="002143E1" w:rsidRDefault="0024408F" w:rsidP="0026214A">
      <w:pPr>
        <w:pStyle w:val="Heading5"/>
        <w:tabs>
          <w:tab w:val="clear" w:pos="2880"/>
          <w:tab w:val="num" w:pos="4320"/>
        </w:tabs>
      </w:pPr>
      <w:r w:rsidRPr="0024408F">
        <w:t xml:space="preserve">Apply sufficient pressure in making the joints </w:t>
      </w:r>
      <w:proofErr w:type="gramStart"/>
      <w:r w:rsidRPr="0024408F">
        <w:t>in order to</w:t>
      </w:r>
      <w:proofErr w:type="gramEnd"/>
      <w:r w:rsidRPr="0024408F">
        <w:t xml:space="preserve"> ensure that the joint is completed to the manufacturer's recommendations.</w:t>
      </w:r>
      <w:r w:rsidR="002143E1">
        <w:t xml:space="preserve"> </w:t>
      </w:r>
      <w:r w:rsidR="002143E1" w:rsidRPr="00BF2C46">
        <w:t xml:space="preserve">Pull or push pipe only by hand or by power operated winch.  Do not use </w:t>
      </w:r>
      <w:r w:rsidR="00103F1E">
        <w:t>excavators</w:t>
      </w:r>
      <w:r w:rsidR="002143E1" w:rsidRPr="00BF2C46">
        <w:t xml:space="preserve"> for pushing pipe.</w:t>
      </w:r>
    </w:p>
    <w:p w14:paraId="1FA4B717" w14:textId="77777777" w:rsidR="002143E1" w:rsidRPr="00BF2C46" w:rsidRDefault="002143E1" w:rsidP="0026214A">
      <w:pPr>
        <w:pStyle w:val="Heading5"/>
        <w:tabs>
          <w:tab w:val="clear" w:pos="2880"/>
          <w:tab w:val="num" w:pos="4320"/>
        </w:tabs>
      </w:pPr>
      <w:r w:rsidRPr="00BF2C46">
        <w:t>Prevent joints from opening after the pipe has been laid.</w:t>
      </w:r>
    </w:p>
    <w:p w14:paraId="0D10AAE0" w14:textId="77777777" w:rsidR="0024408F" w:rsidRDefault="0024408F" w:rsidP="0026214A">
      <w:pPr>
        <w:pStyle w:val="Heading5"/>
        <w:tabs>
          <w:tab w:val="clear" w:pos="2880"/>
          <w:tab w:val="num" w:pos="4320"/>
        </w:tabs>
      </w:pPr>
      <w:r w:rsidRPr="0024408F">
        <w:t>When a stoppage of the Work occurs, block pipes in an appropriate manner to prevent creep during down time.</w:t>
      </w:r>
    </w:p>
    <w:p w14:paraId="53780BB8" w14:textId="77777777" w:rsidR="00452933" w:rsidRDefault="008A5AB4" w:rsidP="006D41F8">
      <w:pPr>
        <w:pStyle w:val="Heading4OPSS"/>
      </w:pPr>
      <w:r>
        <w:rPr>
          <w:b/>
        </w:rPr>
        <w:t>4</w:t>
      </w:r>
      <w:r w:rsidR="00452933" w:rsidRPr="00A13D44">
        <w:rPr>
          <w:b/>
        </w:rPr>
        <w:t>41.07.15.0</w:t>
      </w:r>
      <w:r w:rsidR="00452933">
        <w:rPr>
          <w:b/>
        </w:rPr>
        <w:t>2</w:t>
      </w:r>
      <w:r w:rsidR="00452933" w:rsidRPr="00A13D44">
        <w:rPr>
          <w:b/>
        </w:rPr>
        <w:t xml:space="preserve"> </w:t>
      </w:r>
      <w:r w:rsidR="00452933">
        <w:rPr>
          <w:b/>
        </w:rPr>
        <w:t>Ductile Iron</w:t>
      </w:r>
      <w:r w:rsidR="00452933" w:rsidRPr="00A13D44">
        <w:rPr>
          <w:b/>
        </w:rPr>
        <w:t xml:space="preserve"> Pipe </w:t>
      </w:r>
      <w:r w:rsidR="00204FB0" w:rsidRPr="00CA0647">
        <w:t xml:space="preserve">is amended by the addition of the following: </w:t>
      </w:r>
    </w:p>
    <w:p w14:paraId="3F668276" w14:textId="77777777" w:rsidR="00452933" w:rsidRPr="00CA0647" w:rsidRDefault="008D6B15" w:rsidP="0026214A">
      <w:pPr>
        <w:pStyle w:val="Heading5"/>
        <w:tabs>
          <w:tab w:val="clear" w:pos="2880"/>
          <w:tab w:val="num" w:pos="4320"/>
        </w:tabs>
      </w:pPr>
      <w:r w:rsidRPr="008D6B15">
        <w:t>Mechanical Joints:</w:t>
      </w:r>
    </w:p>
    <w:p w14:paraId="5AA7C2EE" w14:textId="77777777" w:rsidR="00347D6E" w:rsidRPr="00347D6E" w:rsidRDefault="00347D6E" w:rsidP="0026214A">
      <w:pPr>
        <w:pStyle w:val="Heading6"/>
        <w:tabs>
          <w:tab w:val="clear" w:pos="3600"/>
          <w:tab w:val="num" w:pos="5040"/>
        </w:tabs>
      </w:pPr>
      <w:r w:rsidRPr="00347D6E">
        <w:t>The minimum wall thickness for pipe with mechanical and push-on joints shall be Class 50.</w:t>
      </w:r>
    </w:p>
    <w:p w14:paraId="70EE0B09" w14:textId="77777777" w:rsidR="00347D6E" w:rsidRPr="00347D6E" w:rsidRDefault="00347D6E" w:rsidP="0026214A">
      <w:pPr>
        <w:pStyle w:val="Heading6"/>
        <w:tabs>
          <w:tab w:val="clear" w:pos="3600"/>
          <w:tab w:val="num" w:pos="5040"/>
        </w:tabs>
      </w:pPr>
      <w:r w:rsidRPr="00347D6E">
        <w:t>The minimum wall thickness for pipe with flanged joint or plain end and Victaulic coupling shall be Class 53.</w:t>
      </w:r>
    </w:p>
    <w:p w14:paraId="772A4BA8" w14:textId="659850C3" w:rsidR="00347D6E" w:rsidRPr="00347D6E" w:rsidRDefault="00347D6E" w:rsidP="0026214A">
      <w:pPr>
        <w:pStyle w:val="Heading6"/>
        <w:tabs>
          <w:tab w:val="clear" w:pos="3600"/>
          <w:tab w:val="num" w:pos="5040"/>
        </w:tabs>
      </w:pPr>
      <w:r w:rsidRPr="00347D6E">
        <w:t>Joints - ANSI/AWWA C111/A21.11 rubber gas</w:t>
      </w:r>
      <w:r w:rsidR="0004348F">
        <w:t>ket mechanical</w:t>
      </w:r>
      <w:r w:rsidRPr="00347D6E">
        <w:t>.</w:t>
      </w:r>
    </w:p>
    <w:p w14:paraId="2CA561BF" w14:textId="1F5F2D2C" w:rsidR="00347D6E" w:rsidRPr="00347D6E" w:rsidRDefault="00347D6E" w:rsidP="0026214A">
      <w:pPr>
        <w:pStyle w:val="Heading6"/>
        <w:tabs>
          <w:tab w:val="clear" w:pos="3600"/>
          <w:tab w:val="num" w:pos="5040"/>
        </w:tabs>
      </w:pPr>
      <w:r w:rsidRPr="00347D6E">
        <w:t>Fittings - ANSI/AWWA C110/A21.10</w:t>
      </w:r>
      <w:r w:rsidR="00A5648B">
        <w:t xml:space="preserve"> </w:t>
      </w:r>
      <w:r w:rsidRPr="00347D6E">
        <w:t xml:space="preserve">gray iron fittings.  </w:t>
      </w:r>
    </w:p>
    <w:p w14:paraId="69797904" w14:textId="77777777" w:rsidR="00347D6E" w:rsidRPr="00BA1EA7" w:rsidRDefault="008D6B15" w:rsidP="0026214A">
      <w:pPr>
        <w:pStyle w:val="Heading5"/>
        <w:tabs>
          <w:tab w:val="clear" w:pos="2880"/>
          <w:tab w:val="num" w:pos="4320"/>
        </w:tabs>
      </w:pPr>
      <w:r w:rsidRPr="00BA1EA7">
        <w:t>Bell and Spigot Joints</w:t>
      </w:r>
      <w:r w:rsidR="00BA1EA7">
        <w:t>:</w:t>
      </w:r>
    </w:p>
    <w:p w14:paraId="74248762" w14:textId="15320B94" w:rsidR="0004348F" w:rsidRPr="0004348F" w:rsidRDefault="0004348F" w:rsidP="0026214A">
      <w:pPr>
        <w:pStyle w:val="Heading6"/>
        <w:tabs>
          <w:tab w:val="clear" w:pos="3600"/>
          <w:tab w:val="num" w:pos="5040"/>
        </w:tabs>
      </w:pPr>
      <w:r w:rsidRPr="0004348F">
        <w:t>Joints - ANSI/AWWA C111/A21.11</w:t>
      </w:r>
      <w:r w:rsidR="00CD6F7A" w:rsidRPr="0004348F">
        <w:t xml:space="preserve"> </w:t>
      </w:r>
      <w:r w:rsidRPr="0004348F">
        <w:t>rubber gasket push-on-joints.</w:t>
      </w:r>
    </w:p>
    <w:p w14:paraId="386AC140" w14:textId="77777777" w:rsidR="00347D6E" w:rsidRPr="00347D6E" w:rsidRDefault="00347D6E" w:rsidP="0026214A">
      <w:pPr>
        <w:pStyle w:val="Heading6"/>
        <w:tabs>
          <w:tab w:val="clear" w:pos="3600"/>
          <w:tab w:val="num" w:pos="5040"/>
        </w:tabs>
      </w:pPr>
      <w:r w:rsidRPr="00347D6E">
        <w:t>Flanges - ANSI B16.1, Class 150.</w:t>
      </w:r>
    </w:p>
    <w:p w14:paraId="72847775" w14:textId="77777777" w:rsidR="00347D6E" w:rsidRPr="00347D6E" w:rsidRDefault="00347D6E" w:rsidP="0026214A">
      <w:pPr>
        <w:pStyle w:val="Heading6"/>
        <w:tabs>
          <w:tab w:val="clear" w:pos="3600"/>
          <w:tab w:val="num" w:pos="5040"/>
        </w:tabs>
      </w:pPr>
      <w:r w:rsidRPr="00347D6E">
        <w:t xml:space="preserve">The outside coating shall be a petroleum asphaltic coating approximately 1 mil (25 </w:t>
      </w:r>
      <w:proofErr w:type="spellStart"/>
      <w:r w:rsidRPr="00347D6E">
        <w:t>μm</w:t>
      </w:r>
      <w:proofErr w:type="spellEnd"/>
      <w:r w:rsidRPr="00347D6E">
        <w:t>) thick.</w:t>
      </w:r>
    </w:p>
    <w:p w14:paraId="5EE7C115" w14:textId="6EF3634E" w:rsidR="00BE6F08" w:rsidRDefault="00347D6E" w:rsidP="0026214A">
      <w:pPr>
        <w:pStyle w:val="Heading6"/>
        <w:tabs>
          <w:tab w:val="clear" w:pos="3600"/>
          <w:tab w:val="num" w:pos="5040"/>
        </w:tabs>
      </w:pPr>
      <w:r w:rsidRPr="00347D6E">
        <w:t>Polyethylene encasement shall be</w:t>
      </w:r>
      <w:r w:rsidR="0004348F">
        <w:t xml:space="preserve"> in accordance with ANSI/AWWA C105/A21.</w:t>
      </w:r>
      <w:r w:rsidR="00CD6F7A">
        <w:t>5</w:t>
      </w:r>
      <w:r w:rsidRPr="00347D6E">
        <w:t>.</w:t>
      </w:r>
      <w:r w:rsidRPr="00347D6E">
        <w:tab/>
      </w:r>
    </w:p>
    <w:p w14:paraId="5E3F9D7F" w14:textId="77777777" w:rsidR="00AD0B20" w:rsidRDefault="00AD0B20" w:rsidP="00AD0B20">
      <w:pPr>
        <w:pStyle w:val="Heading4OPSS"/>
      </w:pPr>
      <w:r>
        <w:rPr>
          <w:b/>
        </w:rPr>
        <w:t>441.07.15.03 Concrete Pressure</w:t>
      </w:r>
      <w:r w:rsidRPr="00A13D44">
        <w:rPr>
          <w:b/>
        </w:rPr>
        <w:t xml:space="preserve"> Pipe </w:t>
      </w:r>
      <w:r w:rsidRPr="00CA0647">
        <w:t xml:space="preserve">is amended by the </w:t>
      </w:r>
      <w:r>
        <w:t xml:space="preserve">replacement of all </w:t>
      </w:r>
      <w:r w:rsidR="00C46B1A">
        <w:t xml:space="preserve">contents with the following:  </w:t>
      </w:r>
    </w:p>
    <w:p w14:paraId="4989F9D0" w14:textId="77777777" w:rsidR="00056988" w:rsidRPr="00056988" w:rsidRDefault="00056988" w:rsidP="0026214A">
      <w:pPr>
        <w:pStyle w:val="Heading5"/>
        <w:tabs>
          <w:tab w:val="clear" w:pos="2880"/>
          <w:tab w:val="num" w:pos="4320"/>
        </w:tabs>
      </w:pPr>
      <w:r w:rsidRPr="00056988">
        <w:t>Bell and Spigot Joints:</w:t>
      </w:r>
    </w:p>
    <w:p w14:paraId="4D4170E3" w14:textId="4400D5CA" w:rsidR="00056988" w:rsidRDefault="00056988" w:rsidP="0026214A">
      <w:pPr>
        <w:pStyle w:val="Heading6"/>
        <w:tabs>
          <w:tab w:val="clear" w:pos="3600"/>
          <w:tab w:val="num" w:pos="5040"/>
        </w:tabs>
      </w:pPr>
      <w:r w:rsidRPr="00056988">
        <w:t>Restrain all joints within the limits shown on the Contract Drawings.</w:t>
      </w:r>
      <w:r w:rsidR="000954EA">
        <w:t xml:space="preserve">  Additional joint restraint shall be included based on the design calculations and layout drawings as submitted by the </w:t>
      </w:r>
      <w:r w:rsidR="00922C1A">
        <w:t>m</w:t>
      </w:r>
      <w:r w:rsidR="000954EA">
        <w:t>anufacturer.</w:t>
      </w:r>
    </w:p>
    <w:p w14:paraId="62948383" w14:textId="77777777" w:rsidR="000954EA" w:rsidRPr="000954EA" w:rsidRDefault="3913CA41" w:rsidP="0026214A">
      <w:pPr>
        <w:pStyle w:val="Heading6"/>
        <w:tabs>
          <w:tab w:val="clear" w:pos="3600"/>
          <w:tab w:val="num" w:pos="5040"/>
        </w:tabs>
      </w:pPr>
      <w:r>
        <w:t>The Contractor shall install all Concrete Pressure Pipe in accordance with the manufacturers’ recommendations.</w:t>
      </w:r>
    </w:p>
    <w:p w14:paraId="6727991C" w14:textId="77777777" w:rsidR="004B09ED" w:rsidRPr="00CA0647" w:rsidRDefault="4AF0A715" w:rsidP="0026214A">
      <w:pPr>
        <w:pStyle w:val="Heading5"/>
        <w:tabs>
          <w:tab w:val="clear" w:pos="2880"/>
          <w:tab w:val="num" w:pos="4320"/>
        </w:tabs>
      </w:pPr>
      <w:r w:rsidRPr="0026214A">
        <w:rPr>
          <w:b/>
        </w:rPr>
        <w:lastRenderedPageBreak/>
        <w:t>4</w:t>
      </w:r>
      <w:r w:rsidR="223668B3" w:rsidRPr="00C46B1A">
        <w:rPr>
          <w:b/>
        </w:rPr>
        <w:t>41.07.15.03 Concrete Pressure</w:t>
      </w:r>
      <w:r w:rsidR="733EE23C" w:rsidRPr="00C46B1A">
        <w:rPr>
          <w:b/>
        </w:rPr>
        <w:t xml:space="preserve"> Pipe </w:t>
      </w:r>
      <w:r w:rsidR="028D439A">
        <w:t xml:space="preserve">is </w:t>
      </w:r>
      <w:r>
        <w:t xml:space="preserve">further </w:t>
      </w:r>
      <w:r w:rsidR="028D439A">
        <w:t xml:space="preserve">amended by the addition of the following: </w:t>
      </w:r>
    </w:p>
    <w:p w14:paraId="7529C293" w14:textId="77777777" w:rsidR="0012218D" w:rsidRDefault="655E9A6A" w:rsidP="0026214A">
      <w:pPr>
        <w:pStyle w:val="Heading6"/>
        <w:tabs>
          <w:tab w:val="clear" w:pos="3600"/>
          <w:tab w:val="num" w:pos="5040"/>
        </w:tabs>
      </w:pPr>
      <w:r>
        <w:t>Welded Joints:</w:t>
      </w:r>
    </w:p>
    <w:p w14:paraId="5E1A87D2" w14:textId="5BA680F5" w:rsidR="002F39BB" w:rsidRDefault="002F39BB" w:rsidP="0026214A">
      <w:pPr>
        <w:pStyle w:val="Heading7"/>
        <w:tabs>
          <w:tab w:val="clear" w:pos="4320"/>
          <w:tab w:val="num" w:pos="5760"/>
        </w:tabs>
        <w:rPr>
          <w:lang w:eastAsia="en-CA"/>
        </w:rPr>
      </w:pPr>
      <w:r w:rsidRPr="002F39BB">
        <w:rPr>
          <w:lang w:eastAsia="en-CA"/>
        </w:rPr>
        <w:t xml:space="preserve">Welding of joints is to be carried out by </w:t>
      </w:r>
      <w:r w:rsidR="007271E2">
        <w:rPr>
          <w:lang w:eastAsia="en-CA"/>
        </w:rPr>
        <w:t>a certified pressure vessel welder</w:t>
      </w:r>
      <w:r w:rsidRPr="002F39BB">
        <w:rPr>
          <w:lang w:eastAsia="en-CA"/>
        </w:rPr>
        <w:t>, in</w:t>
      </w:r>
      <w:r>
        <w:rPr>
          <w:lang w:eastAsia="en-CA"/>
        </w:rPr>
        <w:t xml:space="preserve"> </w:t>
      </w:r>
      <w:r w:rsidRPr="002F39BB">
        <w:rPr>
          <w:lang w:eastAsia="en-CA"/>
        </w:rPr>
        <w:t>strict accordance with the pipe manufacturer’s instructions</w:t>
      </w:r>
      <w:r>
        <w:rPr>
          <w:lang w:eastAsia="en-CA"/>
        </w:rPr>
        <w:t xml:space="preserve"> </w:t>
      </w:r>
      <w:r w:rsidRPr="002F39BB">
        <w:rPr>
          <w:lang w:eastAsia="en-CA"/>
        </w:rPr>
        <w:t xml:space="preserve">for performing the weld. </w:t>
      </w:r>
      <w:r w:rsidR="007271E2">
        <w:rPr>
          <w:lang w:eastAsia="en-CA"/>
        </w:rPr>
        <w:t xml:space="preserve">The Contractor shall submit a copy of the welder’s certification in advance of the welding.  </w:t>
      </w:r>
      <w:r w:rsidRPr="002F39BB">
        <w:rPr>
          <w:lang w:eastAsia="en-CA"/>
        </w:rPr>
        <w:t>The joint shall be cement grouted</w:t>
      </w:r>
      <w:r>
        <w:rPr>
          <w:lang w:eastAsia="en-CA"/>
        </w:rPr>
        <w:t xml:space="preserve"> </w:t>
      </w:r>
      <w:r w:rsidRPr="002F39BB">
        <w:rPr>
          <w:lang w:eastAsia="en-CA"/>
        </w:rPr>
        <w:t>after the welding is completed.</w:t>
      </w:r>
    </w:p>
    <w:p w14:paraId="3AD97E66" w14:textId="77777777" w:rsidR="002F39BB" w:rsidRDefault="6F11C524" w:rsidP="0026214A">
      <w:pPr>
        <w:pStyle w:val="Heading6"/>
        <w:tabs>
          <w:tab w:val="clear" w:pos="3600"/>
          <w:tab w:val="num" w:pos="5040"/>
        </w:tabs>
      </w:pPr>
      <w:r>
        <w:t>Grouting Inside Joint Recesses</w:t>
      </w:r>
      <w:r w:rsidR="202B31C0">
        <w:t>:</w:t>
      </w:r>
    </w:p>
    <w:p w14:paraId="66FEB03D" w14:textId="4EE010DB" w:rsidR="002F39BB" w:rsidRDefault="007271E2" w:rsidP="0026214A">
      <w:pPr>
        <w:pStyle w:val="Heading7"/>
        <w:tabs>
          <w:tab w:val="clear" w:pos="4320"/>
          <w:tab w:val="num" w:pos="5760"/>
        </w:tabs>
      </w:pPr>
      <w:r>
        <w:t xml:space="preserve">The inside joint recess of the concrete watermain 1500mm and larger shall be finished by placing joint mortar within the recess.  </w:t>
      </w:r>
      <w:r w:rsidR="002F39BB">
        <w:t>When the pipe has been laid in place, the joint shall be</w:t>
      </w:r>
      <w:r w:rsidR="00AC10C5">
        <w:t xml:space="preserve"> </w:t>
      </w:r>
      <w:r w:rsidR="002F39BB">
        <w:t>finished off smooth with the inside surface of the lining. The</w:t>
      </w:r>
      <w:r w:rsidR="00AC10C5">
        <w:t xml:space="preserve"> joint mortar shall be composed, by </w:t>
      </w:r>
      <w:r w:rsidR="002F39BB">
        <w:t xml:space="preserve">volume, of one part </w:t>
      </w:r>
      <w:r w:rsidR="00AC10C5">
        <w:t>cement,</w:t>
      </w:r>
      <w:r w:rsidR="002F39BB">
        <w:t xml:space="preserve"> two part</w:t>
      </w:r>
      <w:r w:rsidR="00AC10C5">
        <w:t>s</w:t>
      </w:r>
      <w:r w:rsidR="002F39BB">
        <w:t xml:space="preserve"> sand and dry mixed </w:t>
      </w:r>
      <w:r w:rsidR="00AC10C5">
        <w:t>w</w:t>
      </w:r>
      <w:r w:rsidR="002F39BB">
        <w:t xml:space="preserve">ith </w:t>
      </w:r>
      <w:proofErr w:type="spellStart"/>
      <w:r w:rsidR="002F39BB">
        <w:t>sealbond</w:t>
      </w:r>
      <w:proofErr w:type="spellEnd"/>
      <w:r w:rsidR="002F39BB">
        <w:t xml:space="preserve"> and</w:t>
      </w:r>
      <w:r w:rsidR="00AC10C5">
        <w:t xml:space="preserve"> </w:t>
      </w:r>
      <w:r w:rsidR="002F39BB">
        <w:t>moistened with just en</w:t>
      </w:r>
      <w:r w:rsidR="00AC10C5">
        <w:t>ough water to provide a stiff pl</w:t>
      </w:r>
      <w:r w:rsidR="002F39BB">
        <w:t>astic</w:t>
      </w:r>
      <w:r w:rsidR="00AC10C5">
        <w:t xml:space="preserve"> </w:t>
      </w:r>
      <w:r w:rsidR="002F39BB">
        <w:t>mix which will not fall out of the joint.</w:t>
      </w:r>
      <w:r>
        <w:t xml:space="preserve">  The Contractor shall submit materials and method of installation prior to performing the Work.</w:t>
      </w:r>
    </w:p>
    <w:p w14:paraId="53BBEF46" w14:textId="77777777" w:rsidR="00A13D44" w:rsidRDefault="733EE23C" w:rsidP="0026214A">
      <w:pPr>
        <w:pStyle w:val="Heading6"/>
        <w:tabs>
          <w:tab w:val="clear" w:pos="3600"/>
          <w:tab w:val="num" w:pos="5040"/>
        </w:tabs>
      </w:pPr>
      <w:r>
        <w:t>Flanged Joints:</w:t>
      </w:r>
    </w:p>
    <w:p w14:paraId="6BD72579" w14:textId="2AF7E043" w:rsidR="008F17A5" w:rsidRPr="00BF2C46" w:rsidRDefault="008F17A5" w:rsidP="0026214A">
      <w:pPr>
        <w:pStyle w:val="Heading7"/>
        <w:tabs>
          <w:tab w:val="clear" w:pos="4320"/>
          <w:tab w:val="num" w:pos="5760"/>
        </w:tabs>
      </w:pPr>
      <w:r w:rsidRPr="00BF2C46">
        <w:t>Flanges in accordance with AWWA C207 Steel Pipe Flanges; ANSI B16.5 Steel Flanges and Flanged Fittings, Class 150</w:t>
      </w:r>
      <w:r w:rsidR="007271E2">
        <w:t xml:space="preserve"> unless indicated otherwise on the Contract Drawings</w:t>
      </w:r>
      <w:r w:rsidRPr="00BF2C46">
        <w:t>.</w:t>
      </w:r>
    </w:p>
    <w:p w14:paraId="37C57304" w14:textId="77777777" w:rsidR="00A13D44" w:rsidRDefault="6AA4EC23" w:rsidP="0026214A">
      <w:pPr>
        <w:pStyle w:val="Heading6"/>
        <w:tabs>
          <w:tab w:val="clear" w:pos="3600"/>
          <w:tab w:val="num" w:pos="5040"/>
        </w:tabs>
      </w:pPr>
      <w:r>
        <w:t>Mechanical Closure Coupli</w:t>
      </w:r>
      <w:r w:rsidR="733EE23C">
        <w:t xml:space="preserve">ngs: </w:t>
      </w:r>
    </w:p>
    <w:p w14:paraId="2CDA3533" w14:textId="77777777" w:rsidR="00A13D44" w:rsidRDefault="00A13D44" w:rsidP="0026214A">
      <w:pPr>
        <w:pStyle w:val="Heading7"/>
        <w:tabs>
          <w:tab w:val="clear" w:pos="4320"/>
          <w:tab w:val="num" w:pos="5760"/>
        </w:tabs>
      </w:pPr>
      <w:r>
        <w:t>F</w:t>
      </w:r>
      <w:r w:rsidR="008F17A5" w:rsidRPr="00BF2C46">
        <w:t xml:space="preserve">or grooved end </w:t>
      </w:r>
      <w:proofErr w:type="gramStart"/>
      <w:r w:rsidR="008F17A5" w:rsidRPr="00BF2C46">
        <w:t>pipe;</w:t>
      </w:r>
      <w:proofErr w:type="gramEnd"/>
      <w:r w:rsidR="008F17A5" w:rsidRPr="00BF2C46">
        <w:t xml:space="preserve"> grooved Victaulic end to accept a Victaulic style 31 or 44 coupling</w:t>
      </w:r>
      <w:r w:rsidR="007271E2">
        <w:t xml:space="preserve"> unless indicated otherwise on the Contract Drawings</w:t>
      </w:r>
      <w:r w:rsidR="008F17A5" w:rsidRPr="00BF2C46">
        <w:t xml:space="preserve">.  </w:t>
      </w:r>
    </w:p>
    <w:p w14:paraId="4A37A9B6" w14:textId="02633220" w:rsidR="00A13D44" w:rsidRDefault="008F17A5" w:rsidP="0026214A">
      <w:pPr>
        <w:pStyle w:val="Heading7"/>
        <w:tabs>
          <w:tab w:val="clear" w:pos="4320"/>
          <w:tab w:val="num" w:pos="5760"/>
        </w:tabs>
      </w:pPr>
      <w:r w:rsidRPr="00BF2C46">
        <w:t xml:space="preserve">Maximum allowable pipe end separation 6 mm. </w:t>
      </w:r>
      <w:r w:rsidR="007271E2">
        <w:t xml:space="preserve"> The minimum separation shall be in accordance with the coupling </w:t>
      </w:r>
      <w:r w:rsidR="00922C1A">
        <w:t>m</w:t>
      </w:r>
      <w:r w:rsidR="007271E2">
        <w:t>anufacturers’ recommendations.</w:t>
      </w:r>
      <w:r w:rsidRPr="00BF2C46">
        <w:t xml:space="preserve"> </w:t>
      </w:r>
    </w:p>
    <w:p w14:paraId="54769032" w14:textId="2F526C20" w:rsidR="008F17A5" w:rsidRPr="00BF2C46" w:rsidRDefault="6AA4EC23" w:rsidP="0026214A">
      <w:pPr>
        <w:pStyle w:val="Heading6"/>
        <w:tabs>
          <w:tab w:val="clear" w:pos="3600"/>
          <w:tab w:val="num" w:pos="5040"/>
        </w:tabs>
      </w:pPr>
      <w:r>
        <w:t>Approved Suppliers:</w:t>
      </w:r>
      <w:r w:rsidR="71239ED0">
        <w:t xml:space="preserve"> </w:t>
      </w:r>
      <w:commentRangeStart w:id="497"/>
      <w:del w:id="498" w:author="Keith Wong" w:date="2022-12-01T09:07:00Z">
        <w:r w:rsidR="71239ED0" w:rsidRPr="0026214A" w:rsidDel="00965F4D">
          <w:rPr>
            <w:i/>
            <w:highlight w:val="yellow"/>
          </w:rPr>
          <w:delText>[Consultant to review suppliers depending on type of coupling]</w:delText>
        </w:r>
        <w:commentRangeEnd w:id="497"/>
        <w:r w:rsidR="00A07715" w:rsidDel="00965F4D">
          <w:rPr>
            <w:rStyle w:val="CommentReference"/>
            <w:rFonts w:cs="Times New Roman"/>
          </w:rPr>
          <w:commentReference w:id="497"/>
        </w:r>
      </w:del>
    </w:p>
    <w:p w14:paraId="6386A946" w14:textId="77777777" w:rsidR="008F17A5" w:rsidRPr="00A13D44" w:rsidRDefault="008F17A5" w:rsidP="0026214A">
      <w:pPr>
        <w:pStyle w:val="Heading7"/>
        <w:tabs>
          <w:tab w:val="clear" w:pos="4320"/>
          <w:tab w:val="num" w:pos="5760"/>
        </w:tabs>
      </w:pPr>
      <w:r w:rsidRPr="00A13D44">
        <w:t>Victaulic Company of Canada Ltd,</w:t>
      </w:r>
    </w:p>
    <w:p w14:paraId="4018DDD6" w14:textId="74A0C137" w:rsidR="008F17A5" w:rsidRPr="00A13D44" w:rsidDel="00965F4D" w:rsidRDefault="008F17A5" w:rsidP="0026214A">
      <w:pPr>
        <w:pStyle w:val="Heading7"/>
        <w:tabs>
          <w:tab w:val="clear" w:pos="4320"/>
          <w:tab w:val="num" w:pos="5760"/>
        </w:tabs>
        <w:rPr>
          <w:del w:id="499" w:author="Keith Wong" w:date="2022-12-01T09:07:00Z"/>
        </w:rPr>
      </w:pPr>
      <w:del w:id="500" w:author="Keith Wong" w:date="2022-12-01T09:07:00Z">
        <w:r w:rsidRPr="00A13D44" w:rsidDel="00965F4D">
          <w:delText>Cascade Waterworks Manufacturing Company.</w:delText>
        </w:r>
      </w:del>
    </w:p>
    <w:p w14:paraId="15033ACE" w14:textId="3286A98D" w:rsidR="008F17A5" w:rsidRDefault="000E003B" w:rsidP="0026214A">
      <w:pPr>
        <w:pStyle w:val="Heading7"/>
        <w:tabs>
          <w:tab w:val="clear" w:pos="4320"/>
          <w:tab w:val="num" w:pos="5760"/>
        </w:tabs>
      </w:pPr>
      <w:r>
        <w:t>Or Equivalent</w:t>
      </w:r>
    </w:p>
    <w:p w14:paraId="37F39F11" w14:textId="2FFE5B66" w:rsidR="00F15EF5" w:rsidDel="00965F4D" w:rsidRDefault="26BA772B" w:rsidP="00F15EF5">
      <w:pPr>
        <w:pStyle w:val="Heading4OPSS"/>
        <w:rPr>
          <w:del w:id="501" w:author="Keith Wong" w:date="2022-12-01T09:07:00Z"/>
        </w:rPr>
      </w:pPr>
      <w:del w:id="502" w:author="Keith Wong" w:date="2022-12-01T09:07:00Z">
        <w:r w:rsidRPr="00F15EF5" w:rsidDel="00965F4D">
          <w:rPr>
            <w:b/>
          </w:rPr>
          <w:delText xml:space="preserve">441.07.15.04 Polyvinyl Chloride Pressure Pipe (PVC and PVCO) </w:delText>
        </w:r>
        <w:r w:rsidR="6600CB37" w:rsidDel="00965F4D">
          <w:delText>is deleted in its entirety and replaced by the following:</w:delText>
        </w:r>
      </w:del>
    </w:p>
    <w:p w14:paraId="182A2BCA" w14:textId="60FEC8CC" w:rsidR="00F15EF5" w:rsidDel="00965F4D" w:rsidRDefault="6600CB37" w:rsidP="0026214A">
      <w:pPr>
        <w:pStyle w:val="Heading5"/>
        <w:tabs>
          <w:tab w:val="clear" w:pos="2880"/>
          <w:tab w:val="num" w:pos="4320"/>
        </w:tabs>
        <w:rPr>
          <w:del w:id="503" w:author="Keith Wong" w:date="2022-12-01T09:07:00Z"/>
        </w:rPr>
      </w:pPr>
      <w:del w:id="504" w:author="Keith Wong" w:date="2022-12-01T09:07:00Z">
        <w:r w:rsidDel="00965F4D">
          <w:lastRenderedPageBreak/>
          <w:delText xml:space="preserve">If gaskets are supplied separately; </w:delText>
        </w:r>
        <w:r w:rsidR="71239ED0" w:rsidDel="00965F4D">
          <w:delText xml:space="preserve">new </w:delText>
        </w:r>
        <w:r w:rsidDel="00965F4D">
          <w:delText xml:space="preserve">clean gaskets shall be inserted into the clean groove of the bell end of the pipe. </w:delText>
        </w:r>
      </w:del>
    </w:p>
    <w:p w14:paraId="24DEAB58" w14:textId="3E907B96" w:rsidR="00F15EF5" w:rsidDel="00965F4D" w:rsidRDefault="6600CB37" w:rsidP="0026214A">
      <w:pPr>
        <w:pStyle w:val="Heading5"/>
        <w:tabs>
          <w:tab w:val="clear" w:pos="2880"/>
          <w:tab w:val="num" w:pos="4320"/>
        </w:tabs>
        <w:rPr>
          <w:del w:id="505" w:author="Keith Wong" w:date="2022-12-01T09:07:00Z"/>
        </w:rPr>
      </w:pPr>
      <w:del w:id="506" w:author="Keith Wong" w:date="2022-12-01T09:07:00Z">
        <w:r w:rsidDel="00965F4D">
          <w:delText xml:space="preserve">The </w:delText>
        </w:r>
        <w:r w:rsidR="71239ED0" w:rsidDel="00965F4D">
          <w:delText xml:space="preserve">bell, </w:delText>
        </w:r>
        <w:r w:rsidDel="00965F4D">
          <w:delText xml:space="preserve">spigot </w:delText>
        </w:r>
        <w:r w:rsidR="71239ED0" w:rsidDel="00965F4D">
          <w:delText xml:space="preserve">or gasket </w:delText>
        </w:r>
        <w:r w:rsidDel="00965F4D">
          <w:delText>shall be lubricated with an NSF/ANSI 60 certified product</w:delText>
        </w:r>
        <w:r w:rsidR="71239ED0" w:rsidDel="00965F4D">
          <w:delText xml:space="preserve"> in accordance with the manufacturer</w:delText>
        </w:r>
        <w:r w:rsidR="7421F865" w:rsidDel="00965F4D">
          <w:delText>’</w:delText>
        </w:r>
        <w:r w:rsidR="71239ED0" w:rsidDel="00965F4D">
          <w:delText>s recommendations</w:delText>
        </w:r>
        <w:r w:rsidDel="00965F4D">
          <w:delText xml:space="preserve">. </w:delText>
        </w:r>
      </w:del>
    </w:p>
    <w:p w14:paraId="0D6002F9" w14:textId="441CABC2" w:rsidR="00F15EF5" w:rsidDel="00965F4D" w:rsidRDefault="6600CB37" w:rsidP="0026214A">
      <w:pPr>
        <w:pStyle w:val="Heading5"/>
        <w:tabs>
          <w:tab w:val="clear" w:pos="2880"/>
          <w:tab w:val="num" w:pos="4320"/>
        </w:tabs>
        <w:rPr>
          <w:del w:id="507" w:author="Keith Wong" w:date="2022-12-01T09:07:00Z"/>
        </w:rPr>
      </w:pPr>
      <w:del w:id="508" w:author="Keith Wong" w:date="2022-12-01T09:07:00Z">
        <w:r w:rsidDel="00965F4D">
          <w:delText xml:space="preserve">The spigot end shall be inserted and pushed into the bell up to but not beyond the depth of the stop reference mark. </w:delText>
        </w:r>
      </w:del>
    </w:p>
    <w:p w14:paraId="375EC02E" w14:textId="0E27D862" w:rsidR="00F15EF5" w:rsidDel="00965F4D" w:rsidRDefault="6600CB37" w:rsidP="0026214A">
      <w:pPr>
        <w:pStyle w:val="Heading5"/>
        <w:tabs>
          <w:tab w:val="clear" w:pos="2880"/>
          <w:tab w:val="num" w:pos="4320"/>
        </w:tabs>
        <w:rPr>
          <w:del w:id="509" w:author="Keith Wong" w:date="2022-12-01T09:07:00Z"/>
        </w:rPr>
      </w:pPr>
      <w:del w:id="510" w:author="Keith Wong" w:date="2022-12-01T09:07:00Z">
        <w:r w:rsidDel="00965F4D">
          <w:delText xml:space="preserve">Field cut pipe shall be uniform and square; bevel and insertion distance mark shall correspond to that of the factory pipe of the same diameter. </w:delText>
        </w:r>
      </w:del>
    </w:p>
    <w:p w14:paraId="48FF879E" w14:textId="374B3970" w:rsidR="00F15EF5" w:rsidDel="00965F4D" w:rsidRDefault="6600CB37" w:rsidP="0026214A">
      <w:pPr>
        <w:pStyle w:val="Heading5"/>
        <w:tabs>
          <w:tab w:val="clear" w:pos="2880"/>
          <w:tab w:val="num" w:pos="4320"/>
        </w:tabs>
        <w:rPr>
          <w:del w:id="511" w:author="Keith Wong" w:date="2022-12-01T09:07:00Z"/>
        </w:rPr>
      </w:pPr>
      <w:del w:id="512" w:author="Keith Wong" w:date="2022-12-01T09:07:00Z">
        <w:r w:rsidDel="00965F4D">
          <w:delText xml:space="preserve">All metallic fittings </w:delText>
        </w:r>
        <w:r w:rsidR="71239ED0" w:rsidDel="00965F4D">
          <w:delText xml:space="preserve">and mechanical restraints </w:delText>
        </w:r>
        <w:r w:rsidDel="00965F4D">
          <w:delText xml:space="preserve">on PVC pipes shall be </w:delText>
        </w:r>
        <w:r w:rsidR="71239ED0" w:rsidDel="00965F4D">
          <w:delText xml:space="preserve">treated with cathodic protection in </w:delText>
        </w:r>
        <w:r w:rsidR="71239ED0" w:rsidRPr="008003B7" w:rsidDel="00965F4D">
          <w:delText xml:space="preserve">accordance with </w:delText>
        </w:r>
        <w:r w:rsidR="71239ED0" w:rsidRPr="008003B7" w:rsidDel="00965F4D">
          <w:rPr>
            <w:rPrChange w:id="513" w:author="Johnny Pang" w:date="2022-04-17T14:13:00Z">
              <w:rPr>
                <w:highlight w:val="yellow"/>
              </w:rPr>
            </w:rPrChange>
          </w:rPr>
          <w:delText>Section 02555 – Cathodic Protection</w:delText>
        </w:r>
        <w:r w:rsidR="71239ED0" w:rsidRPr="008003B7" w:rsidDel="00965F4D">
          <w:delText>.</w:delText>
        </w:r>
      </w:del>
    </w:p>
    <w:p w14:paraId="0E028940" w14:textId="5401B421" w:rsidR="008F17A5" w:rsidRPr="00BF2C46" w:rsidDel="00965F4D" w:rsidRDefault="6AA4EC23" w:rsidP="0026214A">
      <w:pPr>
        <w:pStyle w:val="Heading5"/>
        <w:tabs>
          <w:tab w:val="clear" w:pos="2880"/>
          <w:tab w:val="num" w:pos="4320"/>
        </w:tabs>
        <w:rPr>
          <w:del w:id="514" w:author="Keith Wong" w:date="2022-12-01T09:07:00Z"/>
        </w:rPr>
      </w:pPr>
      <w:del w:id="515" w:author="Keith Wong" w:date="2022-12-01T09:07:00Z">
        <w:r w:rsidDel="00965F4D">
          <w:delText>Fittings:</w:delText>
        </w:r>
      </w:del>
    </w:p>
    <w:p w14:paraId="12580F5B" w14:textId="19BA55C6" w:rsidR="008F17A5" w:rsidRPr="00BF2C46" w:rsidDel="00965F4D" w:rsidRDefault="008F17A5" w:rsidP="0026214A">
      <w:pPr>
        <w:pStyle w:val="Heading6"/>
        <w:tabs>
          <w:tab w:val="clear" w:pos="3600"/>
          <w:tab w:val="num" w:pos="5040"/>
        </w:tabs>
        <w:rPr>
          <w:del w:id="516" w:author="Keith Wong" w:date="2022-12-01T09:07:00Z"/>
        </w:rPr>
      </w:pPr>
      <w:del w:id="517" w:author="Keith Wong" w:date="2022-12-01T09:07:00Z">
        <w:r w:rsidRPr="00BF2C46" w:rsidDel="00965F4D">
          <w:delText>PVC fittings in accordance with CSA B137.3 / AWWA C900.</w:delText>
        </w:r>
      </w:del>
    </w:p>
    <w:p w14:paraId="5751C4E3" w14:textId="01E3359B" w:rsidR="008F17A5" w:rsidRPr="00BF2C46" w:rsidDel="00965F4D" w:rsidRDefault="37863389" w:rsidP="0026214A">
      <w:pPr>
        <w:pStyle w:val="Heading6"/>
        <w:tabs>
          <w:tab w:val="clear" w:pos="3600"/>
          <w:tab w:val="num" w:pos="5040"/>
        </w:tabs>
        <w:rPr>
          <w:del w:id="518" w:author="Keith Wong" w:date="2022-12-01T09:07:00Z"/>
        </w:rPr>
      </w:pPr>
      <w:del w:id="519" w:author="Keith Wong" w:date="2022-12-01T09:07:00Z">
        <w:r w:rsidDel="00965F4D">
          <w:delText>Cast iron fittings in accordance with ANSI/AWWA C110/A21.10.</w:delText>
        </w:r>
      </w:del>
    </w:p>
    <w:p w14:paraId="76FB2675" w14:textId="107E6B9C" w:rsidR="009D04F8" w:rsidDel="00965F4D" w:rsidRDefault="18A43438" w:rsidP="0026214A">
      <w:pPr>
        <w:pStyle w:val="Heading5"/>
        <w:tabs>
          <w:tab w:val="clear" w:pos="2880"/>
          <w:tab w:val="num" w:pos="4320"/>
        </w:tabs>
        <w:rPr>
          <w:del w:id="520" w:author="Keith Wong" w:date="2022-12-01T09:07:00Z"/>
        </w:rPr>
      </w:pPr>
      <w:del w:id="521" w:author="Keith Wong" w:date="2022-12-01T09:07:00Z">
        <w:r w:rsidDel="00965F4D">
          <w:delText xml:space="preserve"> Mechanical Joints: </w:delText>
        </w:r>
      </w:del>
    </w:p>
    <w:p w14:paraId="04DEAD8B" w14:textId="0801F2EC" w:rsidR="009D04F8" w:rsidDel="00965F4D" w:rsidRDefault="71239ED0" w:rsidP="0026214A">
      <w:pPr>
        <w:pStyle w:val="Heading6"/>
        <w:tabs>
          <w:tab w:val="clear" w:pos="3600"/>
          <w:tab w:val="num" w:pos="5040"/>
        </w:tabs>
        <w:rPr>
          <w:del w:id="522" w:author="Keith Wong" w:date="2022-12-01T09:07:00Z"/>
        </w:rPr>
      </w:pPr>
      <w:del w:id="523" w:author="Keith Wong" w:date="2022-12-01T09:07:00Z">
        <w:r w:rsidDel="00965F4D">
          <w:delText>All mechanical joints shall be installed in accordance with the manufacturers’ recommendations.</w:delText>
        </w:r>
        <w:r w:rsidR="62B3109F" w:rsidDel="00965F4D">
          <w:delText xml:space="preserve"> </w:delText>
        </w:r>
      </w:del>
    </w:p>
    <w:p w14:paraId="6DB45A87" w14:textId="6439A42F" w:rsidR="009D04F8" w:rsidDel="00965F4D" w:rsidRDefault="62B3109F" w:rsidP="0026214A">
      <w:pPr>
        <w:pStyle w:val="Heading6"/>
        <w:tabs>
          <w:tab w:val="clear" w:pos="3600"/>
          <w:tab w:val="num" w:pos="5040"/>
        </w:tabs>
        <w:rPr>
          <w:del w:id="524" w:author="Keith Wong" w:date="2022-12-01T09:07:00Z"/>
        </w:rPr>
      </w:pPr>
      <w:del w:id="525" w:author="Keith Wong" w:date="2022-12-01T09:07:00Z">
        <w:r w:rsidDel="00965F4D">
          <w:delText xml:space="preserve">Tighten all nuts uniformly to the torque specified in AWWA C111/A21.11. </w:delText>
        </w:r>
      </w:del>
    </w:p>
    <w:p w14:paraId="3B01CD40" w14:textId="05998101" w:rsidR="00F15531" w:rsidRPr="00BF2C46" w:rsidDel="00965F4D" w:rsidRDefault="69E01156" w:rsidP="0026214A">
      <w:pPr>
        <w:pStyle w:val="Heading6"/>
        <w:tabs>
          <w:tab w:val="clear" w:pos="3600"/>
          <w:tab w:val="num" w:pos="5040"/>
        </w:tabs>
        <w:rPr>
          <w:del w:id="526" w:author="Keith Wong" w:date="2022-12-01T09:07:00Z"/>
        </w:rPr>
      </w:pPr>
      <w:del w:id="527" w:author="Keith Wong" w:date="2022-12-01T09:07:00Z">
        <w:r w:rsidDel="00965F4D">
          <w:delText>Approved Suppliers:</w:delText>
        </w:r>
      </w:del>
    </w:p>
    <w:p w14:paraId="4F2BF2C8" w14:textId="5044229B" w:rsidR="00F15531" w:rsidRPr="00BF2C46" w:rsidDel="00965F4D" w:rsidRDefault="00F15531" w:rsidP="0026214A">
      <w:pPr>
        <w:pStyle w:val="Heading7"/>
        <w:tabs>
          <w:tab w:val="clear" w:pos="4320"/>
          <w:tab w:val="num" w:pos="5760"/>
        </w:tabs>
        <w:rPr>
          <w:del w:id="528" w:author="Keith Wong" w:date="2022-12-01T09:07:00Z"/>
        </w:rPr>
      </w:pPr>
      <w:del w:id="529" w:author="Keith Wong" w:date="2022-12-01T09:07:00Z">
        <w:r w:rsidRPr="00BF2C46" w:rsidDel="00965F4D">
          <w:delText>Baker Couplings Co. Inc.</w:delText>
        </w:r>
      </w:del>
    </w:p>
    <w:p w14:paraId="640DB706" w14:textId="00FE0DA8" w:rsidR="00F15531" w:rsidRPr="00BF2C46" w:rsidDel="00965F4D" w:rsidRDefault="00F15531" w:rsidP="0026214A">
      <w:pPr>
        <w:pStyle w:val="Heading7"/>
        <w:tabs>
          <w:tab w:val="clear" w:pos="4320"/>
          <w:tab w:val="num" w:pos="5760"/>
        </w:tabs>
        <w:rPr>
          <w:del w:id="530" w:author="Keith Wong" w:date="2022-12-01T09:07:00Z"/>
        </w:rPr>
      </w:pPr>
      <w:del w:id="531" w:author="Keith Wong" w:date="2022-12-01T09:07:00Z">
        <w:r w:rsidRPr="00BF2C46" w:rsidDel="00965F4D">
          <w:delText>Ford Meter Box Company Inc.</w:delText>
        </w:r>
      </w:del>
    </w:p>
    <w:p w14:paraId="7D334F3F" w14:textId="1FBE32B7" w:rsidR="00F15531" w:rsidRPr="00BF2C46" w:rsidDel="00965F4D" w:rsidRDefault="00F15531" w:rsidP="0026214A">
      <w:pPr>
        <w:pStyle w:val="Heading7"/>
        <w:tabs>
          <w:tab w:val="clear" w:pos="4320"/>
          <w:tab w:val="num" w:pos="5760"/>
        </w:tabs>
        <w:rPr>
          <w:del w:id="532" w:author="Keith Wong" w:date="2022-12-01T09:07:00Z"/>
        </w:rPr>
      </w:pPr>
      <w:del w:id="533" w:author="Keith Wong" w:date="2022-12-01T09:07:00Z">
        <w:r w:rsidRPr="00BF2C46" w:rsidDel="00965F4D">
          <w:delText>Dresser Inc.</w:delText>
        </w:r>
      </w:del>
    </w:p>
    <w:p w14:paraId="34741D92" w14:textId="14124CEE" w:rsidR="00F15531" w:rsidRPr="00BF2C46" w:rsidDel="00965F4D" w:rsidRDefault="00F15531" w:rsidP="0026214A">
      <w:pPr>
        <w:pStyle w:val="Heading7"/>
        <w:tabs>
          <w:tab w:val="clear" w:pos="4320"/>
          <w:tab w:val="num" w:pos="5760"/>
        </w:tabs>
        <w:rPr>
          <w:del w:id="534" w:author="Keith Wong" w:date="2022-12-01T09:07:00Z"/>
        </w:rPr>
      </w:pPr>
      <w:del w:id="535" w:author="Keith Wong" w:date="2022-12-01T09:07:00Z">
        <w:r w:rsidRPr="00BF2C46" w:rsidDel="00965F4D">
          <w:delText>Romac Industries Inc.</w:delText>
        </w:r>
      </w:del>
    </w:p>
    <w:p w14:paraId="659F4347" w14:textId="255A37B6" w:rsidR="00F15531" w:rsidRPr="00BF2C46" w:rsidDel="00965F4D" w:rsidRDefault="00F15531" w:rsidP="0026214A">
      <w:pPr>
        <w:pStyle w:val="Heading7"/>
        <w:tabs>
          <w:tab w:val="clear" w:pos="4320"/>
          <w:tab w:val="num" w:pos="5760"/>
        </w:tabs>
        <w:rPr>
          <w:del w:id="536" w:author="Keith Wong" w:date="2022-12-01T09:07:00Z"/>
        </w:rPr>
      </w:pPr>
      <w:del w:id="537" w:author="Keith Wong" w:date="2022-12-01T09:07:00Z">
        <w:r w:rsidRPr="00BF2C46" w:rsidDel="00965F4D">
          <w:delText>Smith-Blair Inc.</w:delText>
        </w:r>
      </w:del>
    </w:p>
    <w:p w14:paraId="29E4E172" w14:textId="60C7091A" w:rsidR="00F15531" w:rsidRPr="00BF2C46" w:rsidDel="00965F4D" w:rsidRDefault="00F15531" w:rsidP="0026214A">
      <w:pPr>
        <w:pStyle w:val="Heading7"/>
        <w:tabs>
          <w:tab w:val="clear" w:pos="4320"/>
          <w:tab w:val="num" w:pos="5760"/>
        </w:tabs>
        <w:rPr>
          <w:del w:id="538" w:author="Keith Wong" w:date="2022-12-01T09:07:00Z"/>
        </w:rPr>
      </w:pPr>
      <w:del w:id="539" w:author="Keith Wong" w:date="2022-12-01T09:07:00Z">
        <w:r w:rsidRPr="00BF2C46" w:rsidDel="00965F4D">
          <w:delText>Viking Johnson (part of Crane Ltd. U.K.)</w:delText>
        </w:r>
      </w:del>
    </w:p>
    <w:p w14:paraId="4CA9A669" w14:textId="149FB198" w:rsidR="00F15531" w:rsidRPr="00BF2C46" w:rsidDel="00965F4D" w:rsidRDefault="000E003B" w:rsidP="0026214A">
      <w:pPr>
        <w:pStyle w:val="Heading7"/>
        <w:tabs>
          <w:tab w:val="clear" w:pos="4320"/>
          <w:tab w:val="num" w:pos="5760"/>
        </w:tabs>
        <w:rPr>
          <w:del w:id="540" w:author="Keith Wong" w:date="2022-12-01T09:07:00Z"/>
        </w:rPr>
      </w:pPr>
      <w:del w:id="541" w:author="Keith Wong" w:date="2022-12-01T09:07:00Z">
        <w:r w:rsidDel="00965F4D">
          <w:delText>Or Equivalent</w:delText>
        </w:r>
      </w:del>
    </w:p>
    <w:p w14:paraId="2361D560" w14:textId="64970268" w:rsidR="009D04F8" w:rsidDel="00965F4D" w:rsidRDefault="18A43438" w:rsidP="0026214A">
      <w:pPr>
        <w:pStyle w:val="Heading5"/>
        <w:tabs>
          <w:tab w:val="clear" w:pos="2880"/>
          <w:tab w:val="num" w:pos="4320"/>
        </w:tabs>
        <w:rPr>
          <w:del w:id="542" w:author="Keith Wong" w:date="2022-12-01T09:07:00Z"/>
        </w:rPr>
      </w:pPr>
      <w:del w:id="543" w:author="Keith Wong" w:date="2022-12-01T09:07:00Z">
        <w:r w:rsidDel="00965F4D">
          <w:delText xml:space="preserve">Bell and Spigot Joints: </w:delText>
        </w:r>
      </w:del>
    </w:p>
    <w:p w14:paraId="6862F10D" w14:textId="7AF037A1" w:rsidR="009D04F8" w:rsidDel="00965F4D" w:rsidRDefault="4A78FFA6" w:rsidP="0026214A">
      <w:pPr>
        <w:pStyle w:val="Heading6"/>
        <w:tabs>
          <w:tab w:val="clear" w:pos="3600"/>
          <w:tab w:val="num" w:pos="5040"/>
        </w:tabs>
        <w:rPr>
          <w:del w:id="544" w:author="Keith Wong" w:date="2022-12-01T09:07:00Z"/>
        </w:rPr>
      </w:pPr>
      <w:del w:id="545" w:author="Keith Wong" w:date="2022-12-01T09:07:00Z">
        <w:r w:rsidDel="00965F4D">
          <w:delText>Joining of pipe segments is to be completed in accordance with the manufacturers’ recommendations.</w:delText>
        </w:r>
        <w:r w:rsidR="62B3109F" w:rsidDel="00965F4D">
          <w:delText xml:space="preserve"> </w:delText>
        </w:r>
      </w:del>
    </w:p>
    <w:p w14:paraId="36C67822" w14:textId="61EACF02" w:rsidR="009D04F8" w:rsidRPr="00B26C4C" w:rsidDel="00965F4D" w:rsidRDefault="62B3109F" w:rsidP="0026214A">
      <w:pPr>
        <w:pStyle w:val="Heading6"/>
        <w:tabs>
          <w:tab w:val="clear" w:pos="3600"/>
          <w:tab w:val="num" w:pos="5040"/>
        </w:tabs>
        <w:rPr>
          <w:del w:id="546" w:author="Keith Wong" w:date="2022-12-01T09:07:00Z"/>
        </w:rPr>
      </w:pPr>
      <w:del w:id="547" w:author="Keith Wong" w:date="2022-12-01T09:07:00Z">
        <w:r w:rsidDel="00965F4D">
          <w:delText>Push-on joints gasket in accordance with CAN / CSA B137.3, PVC series 160, 1.1 MPa elastomer gasket.</w:delText>
        </w:r>
      </w:del>
    </w:p>
    <w:p w14:paraId="31554E38" w14:textId="3BBDD9FD" w:rsidR="00DB4684" w:rsidDel="00965F4D" w:rsidRDefault="09939EFF" w:rsidP="00DB4684">
      <w:pPr>
        <w:pStyle w:val="Heading4OPSS"/>
        <w:rPr>
          <w:del w:id="548" w:author="Keith Wong" w:date="2022-12-01T09:07:00Z"/>
        </w:rPr>
      </w:pPr>
      <w:del w:id="549" w:author="Keith Wong" w:date="2022-12-01T09:07:00Z">
        <w:r w:rsidRPr="6DEE34D8" w:rsidDel="00965F4D">
          <w:rPr>
            <w:b/>
            <w:bCs/>
          </w:rPr>
          <w:delText xml:space="preserve">441.07.15.05 Polyethylene Plastic Pressure Pipe </w:delText>
        </w:r>
        <w:r w:rsidDel="00965F4D">
          <w:delText xml:space="preserve">is amended by the addition of the following: </w:delText>
        </w:r>
      </w:del>
    </w:p>
    <w:p w14:paraId="30A67BAF" w14:textId="34E0A0E8" w:rsidR="00DB4684" w:rsidDel="00965F4D" w:rsidRDefault="2243E4B2" w:rsidP="0026214A">
      <w:pPr>
        <w:pStyle w:val="Heading5"/>
        <w:tabs>
          <w:tab w:val="clear" w:pos="2880"/>
          <w:tab w:val="num" w:pos="4320"/>
        </w:tabs>
        <w:rPr>
          <w:del w:id="550" w:author="Keith Wong" w:date="2022-12-01T09:07:00Z"/>
        </w:rPr>
      </w:pPr>
      <w:del w:id="551" w:author="Keith Wong" w:date="2022-12-01T09:07:00Z">
        <w:r w:rsidDel="00965F4D">
          <w:delText xml:space="preserve">Approved only in special applications. </w:delText>
        </w:r>
      </w:del>
    </w:p>
    <w:p w14:paraId="7DE3AB08" w14:textId="7AC5ACE6" w:rsidR="00DB4684" w:rsidDel="00965F4D" w:rsidRDefault="09939EFF" w:rsidP="00DB4684">
      <w:pPr>
        <w:pStyle w:val="Heading4OPSS"/>
        <w:rPr>
          <w:del w:id="552" w:author="Keith Wong" w:date="2022-12-01T09:07:00Z"/>
        </w:rPr>
      </w:pPr>
      <w:del w:id="553" w:author="Keith Wong" w:date="2022-12-01T09:07:00Z">
        <w:r w:rsidRPr="6DEE34D8" w:rsidDel="00965F4D">
          <w:rPr>
            <w:b/>
            <w:bCs/>
          </w:rPr>
          <w:delText>441.07.15.06 Steel Pipe</w:delText>
        </w:r>
        <w:r w:rsidDel="00965F4D">
          <w:delText xml:space="preserve"> is deleted in its entirety and replaced by the following:</w:delText>
        </w:r>
      </w:del>
    </w:p>
    <w:p w14:paraId="22255688" w14:textId="2F311770" w:rsidR="00DB4684" w:rsidDel="00965F4D" w:rsidRDefault="2243E4B2" w:rsidP="0026214A">
      <w:pPr>
        <w:pStyle w:val="Heading5"/>
        <w:tabs>
          <w:tab w:val="clear" w:pos="2880"/>
          <w:tab w:val="num" w:pos="4320"/>
        </w:tabs>
        <w:rPr>
          <w:del w:id="554" w:author="Keith Wong" w:date="2022-12-01T09:07:00Z"/>
        </w:rPr>
      </w:pPr>
      <w:del w:id="555" w:author="Keith Wong" w:date="2022-12-01T09:07:00Z">
        <w:r w:rsidDel="00965F4D">
          <w:lastRenderedPageBreak/>
          <w:delText xml:space="preserve">Joint pipe in accordance with AWWA Manual M11, Steel Pipe, Chapter 12. </w:delText>
        </w:r>
      </w:del>
    </w:p>
    <w:p w14:paraId="0D75665E" w14:textId="4AD3CB20" w:rsidR="00DB4684" w:rsidDel="00965F4D" w:rsidRDefault="2243E4B2" w:rsidP="0026214A">
      <w:pPr>
        <w:pStyle w:val="Heading5"/>
        <w:tabs>
          <w:tab w:val="clear" w:pos="2880"/>
          <w:tab w:val="num" w:pos="4320"/>
        </w:tabs>
        <w:rPr>
          <w:del w:id="556" w:author="Keith Wong" w:date="2022-12-01T09:07:00Z"/>
        </w:rPr>
      </w:pPr>
      <w:del w:id="557" w:author="Keith Wong" w:date="2022-12-01T09:07:00Z">
        <w:r w:rsidDel="00965F4D">
          <w:delText xml:space="preserve">Bell and spigot joints: </w:delText>
        </w:r>
      </w:del>
    </w:p>
    <w:p w14:paraId="6BE4D825" w14:textId="2337437F" w:rsidR="00DB4684" w:rsidDel="00965F4D" w:rsidRDefault="2243E4B2" w:rsidP="0026214A">
      <w:pPr>
        <w:pStyle w:val="Heading6"/>
        <w:tabs>
          <w:tab w:val="clear" w:pos="3600"/>
          <w:tab w:val="num" w:pos="5040"/>
        </w:tabs>
        <w:rPr>
          <w:del w:id="558" w:author="Keith Wong" w:date="2022-12-01T09:07:00Z"/>
        </w:rPr>
      </w:pPr>
      <w:del w:id="559" w:author="Keith Wong" w:date="2022-12-01T09:07:00Z">
        <w:r w:rsidDel="00965F4D">
          <w:delText xml:space="preserve">Follow procedure recommended by pipe manufacturer. </w:delText>
        </w:r>
      </w:del>
    </w:p>
    <w:p w14:paraId="454505E4" w14:textId="5E8E7AA3" w:rsidR="00DB4684" w:rsidDel="00965F4D" w:rsidRDefault="2243E4B2" w:rsidP="0026214A">
      <w:pPr>
        <w:pStyle w:val="Heading5"/>
        <w:tabs>
          <w:tab w:val="clear" w:pos="2880"/>
          <w:tab w:val="num" w:pos="4320"/>
        </w:tabs>
        <w:rPr>
          <w:del w:id="560" w:author="Keith Wong" w:date="2022-12-01T09:07:00Z"/>
        </w:rPr>
      </w:pPr>
      <w:del w:id="561" w:author="Keith Wong" w:date="2022-12-01T09:07:00Z">
        <w:r w:rsidDel="00965F4D">
          <w:delText xml:space="preserve">Field welded joints: </w:delText>
        </w:r>
      </w:del>
    </w:p>
    <w:p w14:paraId="03FFDED0" w14:textId="1E29CCA6" w:rsidR="00DB4684" w:rsidDel="00965F4D" w:rsidRDefault="2243E4B2" w:rsidP="0026214A">
      <w:pPr>
        <w:pStyle w:val="Heading6"/>
        <w:tabs>
          <w:tab w:val="clear" w:pos="3600"/>
          <w:tab w:val="num" w:pos="5040"/>
        </w:tabs>
        <w:rPr>
          <w:del w:id="562" w:author="Keith Wong" w:date="2022-12-01T09:07:00Z"/>
        </w:rPr>
      </w:pPr>
      <w:del w:id="563" w:author="Keith Wong" w:date="2022-12-01T09:07:00Z">
        <w:r w:rsidDel="00965F4D">
          <w:delText xml:space="preserve">To </w:delText>
        </w:r>
        <w:r w:rsidR="0F0E3484" w:rsidDel="00965F4D">
          <w:delText xml:space="preserve">latest revision of </w:delText>
        </w:r>
        <w:r w:rsidDel="00965F4D">
          <w:delText>AWWA C206</w:delText>
        </w:r>
        <w:r w:rsidR="01690F63" w:rsidDel="00965F4D">
          <w:delText>.</w:delText>
        </w:r>
        <w:r w:rsidDel="00965F4D">
          <w:delText xml:space="preserve"> </w:delText>
        </w:r>
      </w:del>
    </w:p>
    <w:p w14:paraId="0A138305" w14:textId="1C1821D5" w:rsidR="00DB4684" w:rsidDel="00965F4D" w:rsidRDefault="2243E4B2" w:rsidP="0026214A">
      <w:pPr>
        <w:pStyle w:val="Heading6"/>
        <w:tabs>
          <w:tab w:val="clear" w:pos="3600"/>
          <w:tab w:val="num" w:pos="5040"/>
        </w:tabs>
        <w:rPr>
          <w:del w:id="564" w:author="Keith Wong" w:date="2022-12-01T09:07:00Z"/>
        </w:rPr>
      </w:pPr>
      <w:del w:id="565" w:author="Keith Wong" w:date="2022-12-01T09:07:00Z">
        <w:r w:rsidDel="00965F4D">
          <w:delText>Expansion and contract</w:delText>
        </w:r>
        <w:r w:rsidR="50E84B2D" w:rsidDel="00965F4D">
          <w:delText>ion</w:delText>
        </w:r>
        <w:r w:rsidDel="00965F4D">
          <w:delText xml:space="preserve"> joints in accordance with AWWA Manual M11, Steel Pipe, Chapter 8</w:delText>
        </w:r>
        <w:r w:rsidR="01690F63" w:rsidDel="00965F4D">
          <w:delText>.</w:delText>
        </w:r>
      </w:del>
    </w:p>
    <w:p w14:paraId="299605CC" w14:textId="613E52AB" w:rsidR="00DB4684" w:rsidRPr="00DB4684" w:rsidDel="00965F4D" w:rsidRDefault="6600CB37" w:rsidP="0026214A">
      <w:pPr>
        <w:pStyle w:val="Heading5"/>
        <w:tabs>
          <w:tab w:val="clear" w:pos="2880"/>
          <w:tab w:val="num" w:pos="4320"/>
        </w:tabs>
        <w:rPr>
          <w:del w:id="566" w:author="Keith Wong" w:date="2022-12-01T09:07:00Z"/>
        </w:rPr>
      </w:pPr>
      <w:del w:id="567" w:author="Keith Wong" w:date="2022-12-01T09:07:00Z">
        <w:r w:rsidDel="00965F4D">
          <w:rPr>
            <w:bCs/>
          </w:rPr>
          <w:delText>Restrained Joints</w:delText>
        </w:r>
        <w:r w:rsidR="2243E4B2" w:rsidRPr="00DB4684" w:rsidDel="00965F4D">
          <w:rPr>
            <w:bCs/>
          </w:rPr>
          <w:delText xml:space="preserve">: </w:delText>
        </w:r>
      </w:del>
    </w:p>
    <w:p w14:paraId="7B6938AD" w14:textId="38FEA183" w:rsidR="00DB4684" w:rsidDel="00965F4D" w:rsidRDefault="2243E4B2" w:rsidP="0026214A">
      <w:pPr>
        <w:pStyle w:val="Heading6"/>
        <w:tabs>
          <w:tab w:val="clear" w:pos="3600"/>
          <w:tab w:val="num" w:pos="5040"/>
        </w:tabs>
        <w:rPr>
          <w:del w:id="568" w:author="Keith Wong" w:date="2022-12-01T09:07:00Z"/>
        </w:rPr>
      </w:pPr>
      <w:del w:id="569" w:author="Keith Wong" w:date="2022-12-01T09:07:00Z">
        <w:r w:rsidDel="00965F4D">
          <w:delText xml:space="preserve">Flexible welded joints or harness fabricated by pipe manufacturer in accordance with AWWA Manual M11, Steel Pipe, Chapter 13. </w:delText>
        </w:r>
      </w:del>
    </w:p>
    <w:p w14:paraId="0EB02F53" w14:textId="2545B681" w:rsidR="00DB4684" w:rsidDel="00965F4D" w:rsidRDefault="2243E4B2" w:rsidP="0026214A">
      <w:pPr>
        <w:pStyle w:val="Heading6"/>
        <w:tabs>
          <w:tab w:val="clear" w:pos="3600"/>
          <w:tab w:val="num" w:pos="5040"/>
        </w:tabs>
        <w:rPr>
          <w:del w:id="570" w:author="Keith Wong" w:date="2022-12-01T09:07:00Z"/>
        </w:rPr>
      </w:pPr>
      <w:del w:id="571" w:author="Keith Wong" w:date="2022-12-01T09:07:00Z">
        <w:r w:rsidDel="00965F4D">
          <w:delText xml:space="preserve">Conform to AWWA C206, for field welding. </w:delText>
        </w:r>
      </w:del>
    </w:p>
    <w:p w14:paraId="18143AFA" w14:textId="3E70AD79" w:rsidR="00DB4684" w:rsidDel="00965F4D" w:rsidRDefault="2243E4B2" w:rsidP="0026214A">
      <w:pPr>
        <w:pStyle w:val="Heading6"/>
        <w:tabs>
          <w:tab w:val="clear" w:pos="3600"/>
          <w:tab w:val="num" w:pos="5040"/>
        </w:tabs>
        <w:rPr>
          <w:del w:id="572" w:author="Keith Wong" w:date="2022-12-01T09:07:00Z"/>
        </w:rPr>
      </w:pPr>
      <w:del w:id="573" w:author="Keith Wong" w:date="2022-12-01T09:07:00Z">
        <w:r w:rsidDel="00965F4D">
          <w:delText xml:space="preserve">Installation of Flanged Joints: </w:delText>
        </w:r>
      </w:del>
    </w:p>
    <w:p w14:paraId="5B2748A8" w14:textId="57442EC4" w:rsidR="00DB4684" w:rsidDel="00965F4D" w:rsidRDefault="00DB4684" w:rsidP="0026214A">
      <w:pPr>
        <w:pStyle w:val="Heading7"/>
        <w:tabs>
          <w:tab w:val="clear" w:pos="4320"/>
          <w:tab w:val="num" w:pos="5760"/>
        </w:tabs>
        <w:rPr>
          <w:del w:id="574" w:author="Keith Wong" w:date="2022-12-01T09:07:00Z"/>
        </w:rPr>
      </w:pPr>
      <w:del w:id="575" w:author="Keith Wong" w:date="2022-12-01T09:07:00Z">
        <w:r w:rsidDel="00965F4D">
          <w:delText xml:space="preserve">Flange faces to bear uniformly on the gasket. </w:delText>
        </w:r>
      </w:del>
    </w:p>
    <w:p w14:paraId="0D1B4BF2" w14:textId="78DDAF77" w:rsidR="00DB4684" w:rsidDel="00965F4D" w:rsidRDefault="00DB4684" w:rsidP="0026214A">
      <w:pPr>
        <w:pStyle w:val="Heading7"/>
        <w:tabs>
          <w:tab w:val="clear" w:pos="4320"/>
          <w:tab w:val="num" w:pos="5760"/>
        </w:tabs>
        <w:rPr>
          <w:del w:id="576" w:author="Keith Wong" w:date="2022-12-01T09:07:00Z"/>
        </w:rPr>
      </w:pPr>
      <w:del w:id="577" w:author="Keith Wong" w:date="2022-12-01T09:07:00Z">
        <w:r w:rsidDel="00965F4D">
          <w:delText xml:space="preserve">Tighten bolts uniformly. </w:delText>
        </w:r>
      </w:del>
    </w:p>
    <w:p w14:paraId="6B3D4081" w14:textId="2A38DBC2" w:rsidR="00DB4684" w:rsidDel="00965F4D" w:rsidRDefault="00DB4684" w:rsidP="0026214A">
      <w:pPr>
        <w:pStyle w:val="Heading7"/>
        <w:tabs>
          <w:tab w:val="clear" w:pos="4320"/>
          <w:tab w:val="num" w:pos="5760"/>
        </w:tabs>
        <w:rPr>
          <w:del w:id="578" w:author="Keith Wong" w:date="2022-12-01T09:07:00Z"/>
        </w:rPr>
      </w:pPr>
      <w:del w:id="579" w:author="Keith Wong" w:date="2022-12-01T09:07:00Z">
        <w:r w:rsidDel="00965F4D">
          <w:delText xml:space="preserve">Take care to prevent bending or torsional strains on the flanges. </w:delText>
        </w:r>
      </w:del>
    </w:p>
    <w:p w14:paraId="27E07A8B" w14:textId="37DCA207" w:rsidR="00DB4684" w:rsidDel="00965F4D" w:rsidRDefault="00DB4684" w:rsidP="0026214A">
      <w:pPr>
        <w:pStyle w:val="Heading7"/>
        <w:tabs>
          <w:tab w:val="clear" w:pos="4320"/>
          <w:tab w:val="num" w:pos="5760"/>
        </w:tabs>
        <w:rPr>
          <w:del w:id="580" w:author="Keith Wong" w:date="2022-12-01T09:07:00Z"/>
        </w:rPr>
      </w:pPr>
      <w:del w:id="581" w:author="Keith Wong" w:date="2022-12-01T09:07:00Z">
        <w:r w:rsidDel="00965F4D">
          <w:delText>Align accurately and properly restrain connecting pipes and flanged fittings, valves and specials.</w:delText>
        </w:r>
      </w:del>
    </w:p>
    <w:p w14:paraId="69C9ECB4" w14:textId="1EADEF6E" w:rsidR="00DB4684" w:rsidDel="00965F4D" w:rsidRDefault="00DB4684" w:rsidP="0026214A">
      <w:pPr>
        <w:pStyle w:val="Heading7"/>
        <w:tabs>
          <w:tab w:val="clear" w:pos="4320"/>
          <w:tab w:val="num" w:pos="5760"/>
        </w:tabs>
        <w:rPr>
          <w:del w:id="582" w:author="Keith Wong" w:date="2022-12-01T09:07:00Z"/>
        </w:rPr>
      </w:pPr>
      <w:del w:id="583" w:author="Keith Wong" w:date="2022-12-01T09:07:00Z">
        <w:r w:rsidDel="00965F4D">
          <w:delText xml:space="preserve">Clean all bolts, nuts, couplings, gaskets and connecting pieces thoroughly before installation. </w:delText>
        </w:r>
      </w:del>
    </w:p>
    <w:p w14:paraId="028A96CD" w14:textId="1BA6C980" w:rsidR="00DB4684" w:rsidDel="00965F4D" w:rsidRDefault="00DB4684" w:rsidP="0026214A">
      <w:pPr>
        <w:pStyle w:val="Heading7"/>
        <w:tabs>
          <w:tab w:val="clear" w:pos="4320"/>
          <w:tab w:val="num" w:pos="5760"/>
        </w:tabs>
        <w:rPr>
          <w:del w:id="584" w:author="Keith Wong" w:date="2022-12-01T09:07:00Z"/>
        </w:rPr>
      </w:pPr>
      <w:del w:id="585" w:author="Keith Wong" w:date="2022-12-01T09:07:00Z">
        <w:r w:rsidDel="00965F4D">
          <w:delText xml:space="preserve">Support all flanged joints. </w:delText>
        </w:r>
      </w:del>
    </w:p>
    <w:p w14:paraId="19C7EF0C" w14:textId="005218D3" w:rsidR="00DB4684" w:rsidRPr="00DB4684" w:rsidDel="00965F4D" w:rsidRDefault="2243E4B2" w:rsidP="0026214A">
      <w:pPr>
        <w:pStyle w:val="Heading6"/>
        <w:tabs>
          <w:tab w:val="clear" w:pos="3600"/>
          <w:tab w:val="num" w:pos="5040"/>
        </w:tabs>
        <w:rPr>
          <w:del w:id="586" w:author="Keith Wong" w:date="2022-12-01T09:07:00Z"/>
        </w:rPr>
      </w:pPr>
      <w:del w:id="587" w:author="Keith Wong" w:date="2022-12-01T09:07:00Z">
        <w:r w:rsidDel="00965F4D">
          <w:delText>Cement mortar lining for field joints to AWWA C205, Appendix A.</w:delText>
        </w:r>
      </w:del>
    </w:p>
    <w:p w14:paraId="262A5829" w14:textId="152BBDD1" w:rsidR="00E17388" w:rsidRPr="00E17388" w:rsidRDefault="1371830C" w:rsidP="00DF740E">
      <w:pPr>
        <w:pStyle w:val="Heading3OPSS"/>
      </w:pPr>
      <w:r>
        <w:t xml:space="preserve">441.07.16 Cutting of Pipe </w:t>
      </w:r>
      <w:r w:rsidRPr="0026214A">
        <w:rPr>
          <w:b w:val="0"/>
        </w:rPr>
        <w:t>is amended by the addition of the following:</w:t>
      </w:r>
      <w:r>
        <w:t xml:space="preserve"> </w:t>
      </w:r>
    </w:p>
    <w:p w14:paraId="4184DB3C" w14:textId="77777777" w:rsidR="00E17388" w:rsidRDefault="00E17388" w:rsidP="00E17388">
      <w:pPr>
        <w:pStyle w:val="Heading4OPSS"/>
      </w:pPr>
      <w:r w:rsidRPr="00BF2C46">
        <w:t>The method of cutting and cutting equipment is subject to the approval of the Consultant.</w:t>
      </w:r>
    </w:p>
    <w:p w14:paraId="20DB6B6F" w14:textId="77777777" w:rsidR="00DB4684" w:rsidRDefault="09939EFF" w:rsidP="00DF740E">
      <w:pPr>
        <w:pStyle w:val="Heading3OPSS"/>
      </w:pPr>
      <w:r>
        <w:t xml:space="preserve">441.07.18 Installation of Valves and Fittings </w:t>
      </w:r>
    </w:p>
    <w:p w14:paraId="1CB5449D" w14:textId="77777777" w:rsidR="00DB4684" w:rsidRDefault="00DB4684" w:rsidP="0026214A">
      <w:pPr>
        <w:pStyle w:val="Heading4"/>
      </w:pPr>
      <w:r w:rsidRPr="0026214A">
        <w:rPr>
          <w:b/>
        </w:rPr>
        <w:t>441.07.18.01 General</w:t>
      </w:r>
      <w:r>
        <w:t xml:space="preserve"> </w:t>
      </w:r>
      <w:r w:rsidRPr="002F0E34">
        <w:t>is deleted in its entirety and replaced by the following:</w:t>
      </w:r>
      <w:r>
        <w:t xml:space="preserve"> </w:t>
      </w:r>
    </w:p>
    <w:p w14:paraId="7115F2DB" w14:textId="77777777" w:rsidR="00DB4684" w:rsidRDefault="00DB4684" w:rsidP="0026214A">
      <w:pPr>
        <w:pStyle w:val="Heading5"/>
        <w:tabs>
          <w:tab w:val="clear" w:pos="2880"/>
          <w:tab w:val="num" w:pos="3600"/>
        </w:tabs>
      </w:pPr>
      <w:r>
        <w:t xml:space="preserve">The work of installing valves shall include the valves, valve boxes and rods. Valves shall be installed at the locations shown in the Contract. Valves and connecting pipes shall be aligned accurately and supported as specified. </w:t>
      </w:r>
    </w:p>
    <w:p w14:paraId="7212A1C2" w14:textId="77777777" w:rsidR="00DB4684" w:rsidRDefault="00DB4684" w:rsidP="0026214A">
      <w:pPr>
        <w:pStyle w:val="Heading5"/>
        <w:tabs>
          <w:tab w:val="clear" w:pos="2880"/>
          <w:tab w:val="num" w:pos="3600"/>
        </w:tabs>
      </w:pPr>
      <w:r>
        <w:t xml:space="preserve">Damage to Epoxy coating shall be repaired prior to installation, as per manufacturer’s recommendations and certified correct by the manufacturer. </w:t>
      </w:r>
    </w:p>
    <w:p w14:paraId="4FD48663" w14:textId="77777777" w:rsidR="005F37E4" w:rsidRPr="00DB4684" w:rsidRDefault="005F37E4" w:rsidP="0026214A">
      <w:pPr>
        <w:pStyle w:val="Heading4"/>
      </w:pPr>
      <w:r w:rsidRPr="005F37E4">
        <w:rPr>
          <w:rStyle w:val="Heading3OPSSChar"/>
        </w:rPr>
        <w:t>441.07.21 Shutting Down or Charging Mains</w:t>
      </w:r>
      <w:r w:rsidRPr="00DF740E">
        <w:rPr>
          <w:rStyle w:val="Heading3OPSSChar"/>
          <w:b w:val="0"/>
        </w:rPr>
        <w:t xml:space="preserve"> </w:t>
      </w:r>
      <w:r w:rsidRPr="00DB4684">
        <w:t xml:space="preserve">is amended by the addition of the following: </w:t>
      </w:r>
    </w:p>
    <w:p w14:paraId="273467FF" w14:textId="77777777" w:rsidR="005F37E4" w:rsidRPr="00BF2C46" w:rsidRDefault="005F37E4" w:rsidP="0026214A">
      <w:pPr>
        <w:pStyle w:val="Heading5"/>
      </w:pPr>
      <w:r>
        <w:lastRenderedPageBreak/>
        <w:t>All existing valves are to be operated by the Region or other licensed operating authorities within their respective jurisdictions.  The Contractor is not permitted to operate valves within the existing systems.</w:t>
      </w:r>
    </w:p>
    <w:p w14:paraId="208667EC" w14:textId="4A1DAB67" w:rsidR="005F37E4" w:rsidRPr="00BF2C46" w:rsidRDefault="005F37E4" w:rsidP="0026214A">
      <w:pPr>
        <w:pStyle w:val="Heading5"/>
      </w:pPr>
      <w:r>
        <w:t xml:space="preserve">Provide </w:t>
      </w:r>
      <w:r w:rsidR="4A78FFA6">
        <w:t>a minimum of 10</w:t>
      </w:r>
      <w:r>
        <w:t xml:space="preserve"> Working Days advance notice of a request to have an existing system made operational.</w:t>
      </w:r>
    </w:p>
    <w:p w14:paraId="5F4D8ABF" w14:textId="77777777" w:rsidR="005F37E4" w:rsidRPr="00C738AC" w:rsidRDefault="43E6A56E" w:rsidP="0026214A">
      <w:pPr>
        <w:pStyle w:val="Heading3OPSS"/>
      </w:pPr>
      <w:r w:rsidRPr="0026214A">
        <w:t xml:space="preserve">441.07.22 Connections to Existing Watermains </w:t>
      </w:r>
      <w:r>
        <w:rPr>
          <w:b w:val="0"/>
        </w:rPr>
        <w:t>is amended by the addition of the following:</w:t>
      </w:r>
    </w:p>
    <w:p w14:paraId="016E2BFF" w14:textId="6F457C43" w:rsidR="009A293F" w:rsidRPr="00BF2C46" w:rsidRDefault="009A293F" w:rsidP="009A293F">
      <w:pPr>
        <w:pStyle w:val="Heading4"/>
      </w:pPr>
      <w:r w:rsidRPr="00BF2C46">
        <w:t xml:space="preserve">Prior to </w:t>
      </w:r>
      <w:r>
        <w:t xml:space="preserve">finalizing shop drawings or </w:t>
      </w:r>
      <w:r w:rsidRPr="00BF2C46">
        <w:t xml:space="preserve">commencing with pipe laying, expose the existing watermain </w:t>
      </w:r>
      <w:proofErr w:type="gramStart"/>
      <w:r w:rsidRPr="00BF2C46">
        <w:t>in order to</w:t>
      </w:r>
      <w:proofErr w:type="gramEnd"/>
      <w:r w:rsidRPr="00BF2C46">
        <w:t xml:space="preserve"> confirm the location of the pipe joints, determine if any modifications are required to the procedures and to allow field measurements to be taken.</w:t>
      </w:r>
      <w:r>
        <w:t xml:space="preserve">  Any temporary isolation or pressure reduction for exposing the watermain shall be </w:t>
      </w:r>
      <w:r w:rsidR="00197794">
        <w:t xml:space="preserve">requested and </w:t>
      </w:r>
      <w:r>
        <w:t xml:space="preserve">coordinated a minimum of 20 Working Days in advance of the </w:t>
      </w:r>
      <w:r w:rsidR="005A24D8">
        <w:t>w</w:t>
      </w:r>
      <w:r>
        <w:t xml:space="preserve">ork </w:t>
      </w:r>
      <w:r w:rsidR="005A24D8">
        <w:t xml:space="preserve">of this Section </w:t>
      </w:r>
      <w:r>
        <w:t>and subject to approval by the Region.</w:t>
      </w:r>
    </w:p>
    <w:p w14:paraId="1D52A237" w14:textId="4451C88C" w:rsidR="002709F3" w:rsidRDefault="009C15C6" w:rsidP="009C15C6">
      <w:pPr>
        <w:pStyle w:val="Heading4"/>
      </w:pPr>
      <w:r>
        <w:t xml:space="preserve">Connections of new watermain to the existing watermain or potable water system cannot be performed until the new watermain has been </w:t>
      </w:r>
      <w:r w:rsidR="00D061EB">
        <w:t xml:space="preserve">successfully hydrostatically </w:t>
      </w:r>
      <w:r w:rsidR="002709F3">
        <w:t>tested</w:t>
      </w:r>
      <w:r w:rsidR="00D061EB">
        <w:t xml:space="preserve">, </w:t>
      </w:r>
      <w:r w:rsidR="002709F3">
        <w:t xml:space="preserve">disinfected </w:t>
      </w:r>
      <w:r w:rsidR="00D061EB">
        <w:t xml:space="preserve">and all microbiological samples have been reviewed and approved </w:t>
      </w:r>
      <w:r w:rsidR="002709F3">
        <w:t>to the satisfaction of the Region.</w:t>
      </w:r>
    </w:p>
    <w:p w14:paraId="12BBA780" w14:textId="32FC5AE6" w:rsidR="008C3134" w:rsidRDefault="008C3134" w:rsidP="008C3134">
      <w:pPr>
        <w:pStyle w:val="Heading4"/>
      </w:pPr>
      <w:r>
        <w:t xml:space="preserve">Where the length of the connection is less than </w:t>
      </w:r>
      <w:r w:rsidR="00C66413">
        <w:t xml:space="preserve">or equal to </w:t>
      </w:r>
      <w:r>
        <w:t xml:space="preserve">6m or one pipe length, the connection must be completed in accordance with Section 4.10.1 of ANSI/AWWA C651.  The connection must remain isolated from the existing Drinking Water System, except while being flushed or sampled, until satisfactory results are received from one </w:t>
      </w:r>
      <w:r w:rsidR="00FA7810">
        <w:t>m</w:t>
      </w:r>
      <w:r>
        <w:t xml:space="preserve">icrobiological </w:t>
      </w:r>
      <w:r w:rsidR="00FA7810">
        <w:t>s</w:t>
      </w:r>
      <w:r>
        <w:t>ample taken by an MECP Certified Operator from water</w:t>
      </w:r>
      <w:r w:rsidR="006918AC">
        <w:t xml:space="preserve"> that</w:t>
      </w:r>
      <w:r>
        <w:t xml:space="preserve"> has been directed through the connection, unless otherwise directed by the Region where the disinfection requirements were witnessed by a Certified Operator.</w:t>
      </w:r>
    </w:p>
    <w:p w14:paraId="1D618AB8" w14:textId="2A8DB646" w:rsidR="00C66413" w:rsidRDefault="00C66413" w:rsidP="0026214A">
      <w:pPr>
        <w:pStyle w:val="Heading4"/>
      </w:pPr>
      <w:r>
        <w:t>Where the length of the connection is greater than 6m or one pipe length, the connection shall be completed in accordance with Section 4.10.2 of ANSI/AWWA C651.</w:t>
      </w:r>
      <w:r w:rsidR="00A50B27">
        <w:t xml:space="preserve">  At the sole discretion of the Region, an exception may be used for a total length of up to 40m where</w:t>
      </w:r>
      <w:r w:rsidR="00664868">
        <w:t>:</w:t>
      </w:r>
      <w:r w:rsidR="00A50B27">
        <w:t xml:space="preserve"> the connection crosses a transportation corridor which could result in significant community impacts</w:t>
      </w:r>
      <w:r w:rsidR="00664868">
        <w:t>,</w:t>
      </w:r>
      <w:r w:rsidR="00A50B27">
        <w:t xml:space="preserve"> or</w:t>
      </w:r>
      <w:r w:rsidR="00664868">
        <w:t>,</w:t>
      </w:r>
      <w:r w:rsidR="00A50B27">
        <w:t xml:space="preserve"> where the connection cannot be constructed </w:t>
      </w:r>
      <w:r w:rsidR="00664868">
        <w:t xml:space="preserve">to within one pipe length </w:t>
      </w:r>
      <w:r w:rsidR="00894DBC">
        <w:t xml:space="preserve">of the existing watermain </w:t>
      </w:r>
      <w:r w:rsidR="00A50B27">
        <w:t>due to the potential for destabilizing an existing thrust block.  Upon approval by the Region, the Contractor shall follow the procedure in accordance with 1.1.4.2 of the MECP Watermain Disinfection Procedure.</w:t>
      </w:r>
      <w:r w:rsidR="4857F18B">
        <w:t xml:space="preserve">  Where </w:t>
      </w:r>
      <w:r w:rsidR="04064E6D">
        <w:t>hydrostatic testing is</w:t>
      </w:r>
      <w:r w:rsidR="4857F18B">
        <w:t xml:space="preserve"> required </w:t>
      </w:r>
      <w:r w:rsidR="5761F44E">
        <w:t>per</w:t>
      </w:r>
      <w:r w:rsidR="4857F18B">
        <w:t xml:space="preserve"> the Contract D</w:t>
      </w:r>
      <w:r w:rsidR="4BF2DB9D">
        <w:t>ocuments,</w:t>
      </w:r>
      <w:r w:rsidR="4857F18B">
        <w:t xml:space="preserve"> hydrostatic testing of the connection shall not be undertaken </w:t>
      </w:r>
      <w:r w:rsidR="4CA0DD58">
        <w:t xml:space="preserve">against the isolating valve until satisfactory results from the </w:t>
      </w:r>
      <w:r w:rsidR="00D912C2">
        <w:t>m</w:t>
      </w:r>
      <w:r w:rsidR="4CA0DD58">
        <w:t>icrobiol</w:t>
      </w:r>
      <w:r w:rsidR="00EE5BDD">
        <w:t>o</w:t>
      </w:r>
      <w:r w:rsidR="4CA0DD58">
        <w:t xml:space="preserve">gical </w:t>
      </w:r>
      <w:r w:rsidR="00D912C2">
        <w:t>s</w:t>
      </w:r>
      <w:r w:rsidR="4CA0DD58">
        <w:t>amples have been received and ap</w:t>
      </w:r>
      <w:r w:rsidR="131A051E">
        <w:t>proved by the Region.</w:t>
      </w:r>
    </w:p>
    <w:p w14:paraId="11EE40E2" w14:textId="77777777" w:rsidR="00D061EB" w:rsidRDefault="009C15C6" w:rsidP="002709F3">
      <w:pPr>
        <w:pStyle w:val="Heading4"/>
      </w:pPr>
      <w:r>
        <w:t>P</w:t>
      </w:r>
      <w:r w:rsidRPr="00BF2C46">
        <w:t xml:space="preserve">rior to connecting to the existing watermains, the Contractor must </w:t>
      </w:r>
      <w:r>
        <w:t xml:space="preserve">provide the Consultant with a detailed </w:t>
      </w:r>
      <w:r w:rsidR="002709F3">
        <w:t>installation an</w:t>
      </w:r>
      <w:r>
        <w:t>d disinfection procedure for approval</w:t>
      </w:r>
      <w:r w:rsidR="002709F3">
        <w:t xml:space="preserve">.  </w:t>
      </w:r>
      <w:r w:rsidR="00D061EB">
        <w:t xml:space="preserve">The procedure shall include the following at a minimum: </w:t>
      </w:r>
    </w:p>
    <w:p w14:paraId="16987159" w14:textId="20AF18A5" w:rsidR="00D061EB" w:rsidRDefault="00EE5DF4" w:rsidP="00D061EB">
      <w:pPr>
        <w:pStyle w:val="Heading5"/>
      </w:pPr>
      <w:r>
        <w:t>Anticipated schedule and</w:t>
      </w:r>
      <w:r w:rsidR="00D061EB">
        <w:t xml:space="preserve"> duration of the connection</w:t>
      </w:r>
      <w:r w:rsidR="00A50B27">
        <w:t>(s)</w:t>
      </w:r>
      <w:r>
        <w:t>,</w:t>
      </w:r>
    </w:p>
    <w:p w14:paraId="4B6E14D1" w14:textId="3725D9CE" w:rsidR="008C3134" w:rsidRDefault="008C3134" w:rsidP="00D061EB">
      <w:pPr>
        <w:pStyle w:val="Heading5"/>
      </w:pPr>
      <w:r>
        <w:lastRenderedPageBreak/>
        <w:t xml:space="preserve">The length of the </w:t>
      </w:r>
      <w:r w:rsidR="00C66413">
        <w:t>connection(s)</w:t>
      </w:r>
    </w:p>
    <w:p w14:paraId="404EF581" w14:textId="5735EFE8" w:rsidR="00D061EB" w:rsidRDefault="00D061EB" w:rsidP="00D061EB">
      <w:pPr>
        <w:pStyle w:val="Heading5"/>
      </w:pPr>
      <w:r>
        <w:t>Methods, materials and staging to make the final connection(s)</w:t>
      </w:r>
      <w:r w:rsidR="00EE5DF4">
        <w:t>,</w:t>
      </w:r>
    </w:p>
    <w:p w14:paraId="3A746398" w14:textId="4EF238CF" w:rsidR="00EE5DF4" w:rsidRDefault="00D061EB" w:rsidP="00D061EB">
      <w:pPr>
        <w:pStyle w:val="Heading5"/>
      </w:pPr>
      <w:r>
        <w:t xml:space="preserve">Disinfection method and </w:t>
      </w:r>
      <w:r w:rsidR="00EE5DF4">
        <w:t>chemical</w:t>
      </w:r>
      <w:r>
        <w:t>s</w:t>
      </w:r>
      <w:r w:rsidR="00EE5DF4">
        <w:t>, and</w:t>
      </w:r>
    </w:p>
    <w:p w14:paraId="4BFF8C49" w14:textId="4A22C61C" w:rsidR="00F05835" w:rsidRDefault="00F05835" w:rsidP="0083297B">
      <w:pPr>
        <w:pStyle w:val="Heading5"/>
      </w:pPr>
      <w:r>
        <w:t xml:space="preserve">Location(s) and plan for </w:t>
      </w:r>
      <w:r w:rsidR="00FA7810">
        <w:t>m</w:t>
      </w:r>
      <w:r>
        <w:t xml:space="preserve">icrobiological and </w:t>
      </w:r>
      <w:r w:rsidR="00FA7810">
        <w:t>d</w:t>
      </w:r>
      <w:r>
        <w:t xml:space="preserve">isinfectant </w:t>
      </w:r>
      <w:r w:rsidR="00FA7810">
        <w:t>r</w:t>
      </w:r>
      <w:r>
        <w:t>esiduals sampling.</w:t>
      </w:r>
    </w:p>
    <w:p w14:paraId="141A1242" w14:textId="286BC53B" w:rsidR="00EE5DF4" w:rsidRDefault="00EE5DF4" w:rsidP="00D061EB">
      <w:pPr>
        <w:pStyle w:val="Heading5"/>
      </w:pPr>
      <w:r>
        <w:t>Identify any Subcontractors or welders that will be performing Work with the connection.  Submit current certifications for welders or licensed operators.</w:t>
      </w:r>
    </w:p>
    <w:p w14:paraId="4DD63D33" w14:textId="0E6284AB" w:rsidR="002709F3" w:rsidRPr="002709F3" w:rsidRDefault="009C15C6">
      <w:pPr>
        <w:pStyle w:val="Heading4"/>
      </w:pPr>
      <w:r>
        <w:t>The p</w:t>
      </w:r>
      <w:r w:rsidR="002709F3">
        <w:t>rocedure</w:t>
      </w:r>
      <w:r>
        <w:t xml:space="preserve"> submittals shall be provided a minimum of 20 Working Days in advance of the Work to allow for review and scheduling for valve isolation.</w:t>
      </w:r>
      <w:r w:rsidRPr="00BF2C46" w:rsidDel="00E94900">
        <w:t xml:space="preserve"> </w:t>
      </w:r>
      <w:r>
        <w:t xml:space="preserve"> Work shall not proceed without final approval by the Region and may be subject </w:t>
      </w:r>
      <w:proofErr w:type="gramStart"/>
      <w:r>
        <w:t>to day</w:t>
      </w:r>
      <w:proofErr w:type="gramEnd"/>
      <w:r>
        <w:t xml:space="preserve"> or time restrictions</w:t>
      </w:r>
      <w:r w:rsidR="00EE5DF4">
        <w:t>.</w:t>
      </w:r>
    </w:p>
    <w:p w14:paraId="239CB8E2" w14:textId="0690CECE" w:rsidR="009C15C6" w:rsidRPr="005735F8" w:rsidRDefault="009C15C6" w:rsidP="0026214A">
      <w:pPr>
        <w:pStyle w:val="Heading4"/>
        <w:rPr>
          <w:i/>
        </w:rPr>
      </w:pPr>
      <w:r w:rsidRPr="00BF2C46">
        <w:t>C</w:t>
      </w:r>
      <w:r>
        <w:t xml:space="preserve">oordinate with the Region </w:t>
      </w:r>
      <w:r w:rsidRPr="00BF2C46">
        <w:t xml:space="preserve">which residences and businesses will be affected by the shutdown.  The Contractor must </w:t>
      </w:r>
      <w:proofErr w:type="gramStart"/>
      <w:r w:rsidRPr="00BF2C46">
        <w:t>make arrangements</w:t>
      </w:r>
      <w:proofErr w:type="gramEnd"/>
      <w:r w:rsidRPr="00BF2C46">
        <w:t xml:space="preserve"> for the supply of temporary water to those affected in accordance with OPSS</w:t>
      </w:r>
      <w:r>
        <w:t>.MUNI</w:t>
      </w:r>
      <w:r w:rsidRPr="00BF2C46">
        <w:t xml:space="preserve"> 493. </w:t>
      </w:r>
      <w:del w:id="588" w:author="Keith Wong" w:date="2022-12-01T09:07:00Z">
        <w:r w:rsidRPr="005735F8" w:rsidDel="00965F4D">
          <w:rPr>
            <w:i/>
            <w:highlight w:val="yellow"/>
          </w:rPr>
          <w:delText>[In the event compliance with OPSS</w:delText>
        </w:r>
        <w:r w:rsidDel="00965F4D">
          <w:rPr>
            <w:i/>
            <w:highlight w:val="yellow"/>
          </w:rPr>
          <w:delText>.MUNI</w:delText>
        </w:r>
        <w:r w:rsidRPr="005735F8" w:rsidDel="00965F4D">
          <w:rPr>
            <w:i/>
            <w:highlight w:val="yellow"/>
          </w:rPr>
          <w:delText xml:space="preserve"> 493 requires extensive or long term work the Consultant shall provide a design and amend the Bid Form to include this Work as a separate pay item.]</w:delText>
        </w:r>
      </w:del>
    </w:p>
    <w:p w14:paraId="4E6D7591" w14:textId="3F8CF261" w:rsidR="009C15C6" w:rsidRPr="00BF2C46" w:rsidRDefault="009C15C6" w:rsidP="0026214A">
      <w:pPr>
        <w:pStyle w:val="Heading4"/>
      </w:pPr>
      <w:r w:rsidRPr="00BF2C46">
        <w:t xml:space="preserve">Prior to </w:t>
      </w:r>
      <w:r>
        <w:t xml:space="preserve">making </w:t>
      </w:r>
      <w:r w:rsidRPr="00BF2C46">
        <w:t>the connections to the existing watermain, the Contractor must review the proposed p</w:t>
      </w:r>
      <w:r w:rsidR="002709F3">
        <w:t>rocedure</w:t>
      </w:r>
      <w:r w:rsidRPr="00BF2C46">
        <w:t xml:space="preserve"> in detail with the Region</w:t>
      </w:r>
      <w:r>
        <w:t>,</w:t>
      </w:r>
      <w:r w:rsidRPr="00BF2C46">
        <w:t xml:space="preserve"> who must be thoroughly convinced that all provisions and stand-by equipment are in place and operating satisfactorily.  The Region reserves the right to request modifications to the proposed plan to address any perceived problems and the right to refuse to allow connection to the existing watermain until all concerns have been addressed. The Region reserves the right to take additional </w:t>
      </w:r>
      <w:r w:rsidR="00206CF0">
        <w:t xml:space="preserve">microbiological or other </w:t>
      </w:r>
      <w:r w:rsidR="00A3411E">
        <w:t>water quality tests</w:t>
      </w:r>
      <w:r w:rsidRPr="00BF2C46">
        <w:t xml:space="preserve"> to confirm the water quality contained in the watermain.</w:t>
      </w:r>
    </w:p>
    <w:p w14:paraId="58440FBF" w14:textId="65477994" w:rsidR="009C15C6" w:rsidRPr="00BF2C46" w:rsidRDefault="009C15C6" w:rsidP="0026214A">
      <w:pPr>
        <w:pStyle w:val="Heading4"/>
      </w:pPr>
      <w:r w:rsidRPr="00BF2C46">
        <w:t>Any revisions to the connection p</w:t>
      </w:r>
      <w:r w:rsidR="002709F3">
        <w:t>rocedure</w:t>
      </w:r>
      <w:r w:rsidRPr="00BF2C46">
        <w:t xml:space="preserve"> which are requested by the Region, or delays resulting from such requests, </w:t>
      </w:r>
      <w:r w:rsidR="00EE5BDD">
        <w:t xml:space="preserve">does not entitle the Contractor </w:t>
      </w:r>
      <w:r w:rsidR="00AF22B8">
        <w:t>to an increase in the Contract Time or Contract Price</w:t>
      </w:r>
      <w:r w:rsidRPr="00BF2C46">
        <w:t>.</w:t>
      </w:r>
    </w:p>
    <w:p w14:paraId="0FDE9BB5" w14:textId="4A26E300" w:rsidR="009A293F" w:rsidRDefault="005F37E4">
      <w:pPr>
        <w:pStyle w:val="Heading4"/>
      </w:pPr>
      <w:r w:rsidRPr="00BF2C46">
        <w:t xml:space="preserve">Provide all </w:t>
      </w:r>
      <w:proofErr w:type="spellStart"/>
      <w:r w:rsidRPr="00BF2C46">
        <w:t>labour</w:t>
      </w:r>
      <w:proofErr w:type="spellEnd"/>
      <w:r w:rsidRPr="00BF2C46">
        <w:t xml:space="preserve">, </w:t>
      </w:r>
      <w:proofErr w:type="gramStart"/>
      <w:r w:rsidRPr="00BF2C46">
        <w:t>materials</w:t>
      </w:r>
      <w:proofErr w:type="gramEnd"/>
      <w:r w:rsidRPr="00BF2C46">
        <w:t xml:space="preserve"> and equipment to make connections in accordance with the submitted p</w:t>
      </w:r>
      <w:r w:rsidR="002709F3">
        <w:t>rocedure</w:t>
      </w:r>
      <w:r w:rsidR="009A293F">
        <w:t xml:space="preserve">, </w:t>
      </w:r>
      <w:r w:rsidR="002709F3">
        <w:t>in accordance with</w:t>
      </w:r>
      <w:r w:rsidRPr="00BF2C46">
        <w:t xml:space="preserve"> the pipe manufacturer’s recommendations</w:t>
      </w:r>
      <w:r w:rsidR="009A293F">
        <w:t xml:space="preserve"> and any other associated Works both temporary and permanent</w:t>
      </w:r>
      <w:r w:rsidRPr="00BF2C46">
        <w:t xml:space="preserve">.  </w:t>
      </w:r>
      <w:r w:rsidR="009A293F" w:rsidRPr="00BF2C46">
        <w:t xml:space="preserve">No extra payment will be made for construction methods to keep excavations dry, </w:t>
      </w:r>
      <w:proofErr w:type="gramStart"/>
      <w:r w:rsidR="009A293F" w:rsidRPr="00BF2C46">
        <w:t>stable</w:t>
      </w:r>
      <w:proofErr w:type="gramEnd"/>
      <w:r w:rsidR="009A293F" w:rsidRPr="00BF2C46">
        <w:t xml:space="preserve"> and free from unwanted substances.</w:t>
      </w:r>
      <w:r w:rsidR="009A293F" w:rsidRPr="009A293F">
        <w:t xml:space="preserve"> </w:t>
      </w:r>
      <w:r w:rsidR="009A293F">
        <w:t xml:space="preserve"> </w:t>
      </w:r>
      <w:r w:rsidR="009A293F" w:rsidRPr="00BF2C46">
        <w:t>No extra payment will be made for the time of day or day of the week that the connections can be made.</w:t>
      </w:r>
    </w:p>
    <w:p w14:paraId="3CD09C33" w14:textId="5465AF2D" w:rsidR="005F37E4" w:rsidRPr="00BF2C46" w:rsidRDefault="43E6A56E" w:rsidP="0026214A">
      <w:pPr>
        <w:pStyle w:val="Heading4"/>
      </w:pPr>
      <w:r>
        <w:t>Undertake all field welding in accordance with the general requirements of AWWA C206.</w:t>
      </w:r>
    </w:p>
    <w:p w14:paraId="2A053010" w14:textId="0BF7D352" w:rsidR="005F37E4" w:rsidRPr="00BF2C46" w:rsidRDefault="43E6A56E" w:rsidP="0026214A">
      <w:pPr>
        <w:pStyle w:val="Heading4"/>
      </w:pPr>
      <w:r>
        <w:t>Undertake the Work on a continuous basis until the connections are complete or until the supply of water is established</w:t>
      </w:r>
      <w:r w:rsidR="23A7B7F2">
        <w:t>, unless otherwise approved by the Region</w:t>
      </w:r>
      <w:r>
        <w:t>.  Complete all connections in the time allowed.</w:t>
      </w:r>
    </w:p>
    <w:p w14:paraId="67B1B3A2" w14:textId="5E804831" w:rsidR="009C15C6" w:rsidRDefault="005F37E4">
      <w:pPr>
        <w:pStyle w:val="Heading4"/>
      </w:pPr>
      <w:r w:rsidRPr="00BF2C46">
        <w:t xml:space="preserve">All connection fittings and closure pieces are to be </w:t>
      </w:r>
      <w:r w:rsidR="00D6451F">
        <w:t>swabbed</w:t>
      </w:r>
      <w:r w:rsidR="00364BE7">
        <w:t xml:space="preserve"> and </w:t>
      </w:r>
      <w:r w:rsidRPr="00BF2C46">
        <w:t xml:space="preserve">chlorinated </w:t>
      </w:r>
      <w:r w:rsidR="00364BE7">
        <w:t xml:space="preserve">with a minimum 1% sodium hypochlorite solution immediately prior to </w:t>
      </w:r>
      <w:r w:rsidR="00364BE7">
        <w:lastRenderedPageBreak/>
        <w:t xml:space="preserve">installation </w:t>
      </w:r>
      <w:r w:rsidR="00A50B27">
        <w:t xml:space="preserve">in accordance with Section 4.10 of ANSI/AWWA C651 </w:t>
      </w:r>
      <w:r w:rsidR="00D6451F">
        <w:t xml:space="preserve">and witnessed by a Region </w:t>
      </w:r>
      <w:r w:rsidR="00A50B27">
        <w:t>Certified</w:t>
      </w:r>
      <w:r w:rsidR="00D6451F">
        <w:t xml:space="preserve"> </w:t>
      </w:r>
      <w:r w:rsidR="00A50B27">
        <w:t>O</w:t>
      </w:r>
      <w:r w:rsidR="00D6451F">
        <w:t xml:space="preserve">perator.  </w:t>
      </w:r>
    </w:p>
    <w:p w14:paraId="50163BBE" w14:textId="77777777" w:rsidR="003B3AF4" w:rsidRPr="00BF2C46" w:rsidRDefault="003B3AF4" w:rsidP="0026214A">
      <w:pPr>
        <w:pStyle w:val="Heading4"/>
      </w:pPr>
      <w:r w:rsidRPr="00FC1D4F">
        <w:t>Provide</w:t>
      </w:r>
      <w:r w:rsidRPr="00BF2C46">
        <w:t xml:space="preserve"> suitable illumination for any Work undertaken during the hours of darkness.</w:t>
      </w:r>
    </w:p>
    <w:p w14:paraId="7F824ED8" w14:textId="6EBF8A5B" w:rsidR="005F37E4" w:rsidRPr="00BF2C46" w:rsidRDefault="43E6A56E" w:rsidP="0026214A">
      <w:pPr>
        <w:pStyle w:val="Heading4"/>
      </w:pPr>
      <w:r>
        <w:t xml:space="preserve">All thrust restraints must be thoroughly </w:t>
      </w:r>
      <w:r w:rsidR="00D912C2">
        <w:t>established,</w:t>
      </w:r>
      <w:r>
        <w:t xml:space="preserve"> </w:t>
      </w:r>
      <w:r w:rsidR="61D3ADFD">
        <w:t xml:space="preserve">and </w:t>
      </w:r>
      <w:r w:rsidR="3B449047">
        <w:t xml:space="preserve">any </w:t>
      </w:r>
      <w:r w:rsidR="61D3ADFD">
        <w:t xml:space="preserve">thrust block must have reached the required compressive strength </w:t>
      </w:r>
      <w:r>
        <w:t>prior to the recharging of the watermain.</w:t>
      </w:r>
    </w:p>
    <w:p w14:paraId="4517A77C" w14:textId="77777777" w:rsidR="005F37E4" w:rsidRPr="00BF2C46" w:rsidRDefault="43E6A56E" w:rsidP="0026214A">
      <w:pPr>
        <w:pStyle w:val="Heading4"/>
      </w:pPr>
      <w:r>
        <w:t>Restore any damage to existing watermains, including pipe, linings, coatings, encasement, bedding, etc., to the original pre-construction conditions or better and to the satisfaction of the Consultant.</w:t>
      </w:r>
    </w:p>
    <w:p w14:paraId="0BD5B346" w14:textId="77777777" w:rsidR="005F37E4" w:rsidRPr="00BF2C46" w:rsidRDefault="43E6A56E" w:rsidP="0026214A">
      <w:pPr>
        <w:pStyle w:val="Heading4"/>
      </w:pPr>
      <w:r>
        <w:t>The Contractor shall bear the sole responsibility for any claims which can be directly attributed to an interruption in service.  This includes, but is not limited to, personal losses, business losses and fire losses.</w:t>
      </w:r>
    </w:p>
    <w:p w14:paraId="575E1BB9" w14:textId="48872F56" w:rsidR="005F37E4" w:rsidRPr="00BF2C46" w:rsidRDefault="43E6A56E" w:rsidP="0026214A">
      <w:pPr>
        <w:pStyle w:val="Heading4"/>
      </w:pPr>
      <w:r>
        <w:t xml:space="preserve">Coordinate the order and delivery of all special equipment and fittings required for the connections well in advance.  </w:t>
      </w:r>
    </w:p>
    <w:p w14:paraId="505A7C7F" w14:textId="052FC752" w:rsidR="005F37E4" w:rsidRPr="00BF2C46" w:rsidRDefault="43E6A56E" w:rsidP="0026214A">
      <w:pPr>
        <w:pStyle w:val="Heading4"/>
      </w:pPr>
      <w:r>
        <w:t xml:space="preserve">Take delivery of all materials, fittings, etc., near the location of use.  Do not impede traffic. If required, establish a traffic control plan. Refer to </w:t>
      </w:r>
      <w:r w:rsidRPr="00C17654">
        <w:rPr>
          <w:rPrChange w:id="589" w:author="Radulovic, Nicole" w:date="2022-11-01T14:12:00Z">
            <w:rPr>
              <w:highlight w:val="yellow"/>
            </w:rPr>
          </w:rPrChange>
        </w:rPr>
        <w:t>Section 01</w:t>
      </w:r>
      <w:r w:rsidR="060981C7" w:rsidRPr="00C17654">
        <w:rPr>
          <w:rPrChange w:id="590" w:author="Radulovic, Nicole" w:date="2022-11-01T14:12:00Z">
            <w:rPr>
              <w:highlight w:val="yellow"/>
            </w:rPr>
          </w:rPrChange>
        </w:rPr>
        <w:t xml:space="preserve">550 </w:t>
      </w:r>
      <w:r w:rsidR="001E280D" w:rsidRPr="00C17654">
        <w:rPr>
          <w:rPrChange w:id="591" w:author="Radulovic, Nicole" w:date="2022-11-01T14:12:00Z">
            <w:rPr>
              <w:highlight w:val="yellow"/>
            </w:rPr>
          </w:rPrChange>
        </w:rPr>
        <w:t xml:space="preserve">- </w:t>
      </w:r>
      <w:r w:rsidRPr="00C17654">
        <w:rPr>
          <w:rPrChange w:id="592" w:author="Radulovic, Nicole" w:date="2022-11-01T14:12:00Z">
            <w:rPr>
              <w:highlight w:val="yellow"/>
            </w:rPr>
          </w:rPrChange>
        </w:rPr>
        <w:t>Traffic Control</w:t>
      </w:r>
      <w:r w:rsidRPr="00C17654">
        <w:t>.</w:t>
      </w:r>
    </w:p>
    <w:p w14:paraId="3A670162" w14:textId="77777777" w:rsidR="005F37E4" w:rsidRPr="00BF2C46" w:rsidRDefault="43E6A56E" w:rsidP="0026214A">
      <w:pPr>
        <w:pStyle w:val="Heading4"/>
      </w:pPr>
      <w:r>
        <w:t>Whenever cutting of pipe is required, cut pipes as recommended by the pipe manufacturer.</w:t>
      </w:r>
    </w:p>
    <w:p w14:paraId="1CACE000" w14:textId="77777777" w:rsidR="005F37E4" w:rsidRPr="00BF2C46" w:rsidRDefault="43E6A56E" w:rsidP="0026214A">
      <w:pPr>
        <w:pStyle w:val="Heading4"/>
      </w:pPr>
      <w:r>
        <w:t>The method of cutting and cutting equipment is subject to the approval of the Consultant.</w:t>
      </w:r>
    </w:p>
    <w:p w14:paraId="2F1A19D9" w14:textId="76BD76C4" w:rsidR="005F37E4" w:rsidRDefault="005F37E4">
      <w:pPr>
        <w:pStyle w:val="Heading4"/>
      </w:pPr>
      <w:r w:rsidRPr="00BF2C46">
        <w:t>Discharge water in accordance with the requirements of this Section.</w:t>
      </w:r>
    </w:p>
    <w:p w14:paraId="5D822341" w14:textId="1EDAEBF0" w:rsidR="0086575B" w:rsidRDefault="0086575B">
      <w:pPr>
        <w:pStyle w:val="Heading4"/>
      </w:pPr>
      <w:r>
        <w:t>For potable water service pipes of diameter less than 100mm, the Contractor shall ensure that sanitary conditions are maintained during installation and flushing is conducted prior to being placed in service or as otherwise directed by the Region.</w:t>
      </w:r>
    </w:p>
    <w:p w14:paraId="7FA0D0C8" w14:textId="24B50268" w:rsidR="0075565D" w:rsidRPr="0075565D" w:rsidRDefault="0075565D" w:rsidP="0075565D">
      <w:pPr>
        <w:pStyle w:val="Heading4"/>
      </w:pPr>
      <w:r w:rsidRPr="0075565D">
        <w:t xml:space="preserve">Within 5 Business days following completion of hydrostatic testing, flushing and disinfection, the Contractor shall submit the following records on the </w:t>
      </w:r>
      <w:r w:rsidR="002E7A79" w:rsidRPr="002E7A79">
        <w:t xml:space="preserve">Record of Watermain Installation and/or Connection </w:t>
      </w:r>
      <w:r w:rsidR="002E7A79">
        <w:t>f</w:t>
      </w:r>
      <w:r w:rsidRPr="00771683">
        <w:t>orm</w:t>
      </w:r>
      <w:r w:rsidR="0096280D" w:rsidRPr="0026214A">
        <w:t>,</w:t>
      </w:r>
      <w:r w:rsidRPr="00771683">
        <w:t xml:space="preserve"> included as </w:t>
      </w:r>
      <w:r w:rsidR="0096280D" w:rsidRPr="0026214A">
        <w:t>a supplement to this specification section</w:t>
      </w:r>
      <w:r w:rsidR="006F7D21">
        <w:t>:</w:t>
      </w:r>
    </w:p>
    <w:p w14:paraId="4F9A162D" w14:textId="01BC31A2" w:rsidR="0075565D" w:rsidRDefault="0075565D" w:rsidP="0075565D">
      <w:pPr>
        <w:pStyle w:val="Heading5"/>
      </w:pPr>
      <w:r>
        <w:t xml:space="preserve">The total length of the </w:t>
      </w:r>
      <w:proofErr w:type="gramStart"/>
      <w:r>
        <w:t>connection;</w:t>
      </w:r>
      <w:proofErr w:type="gramEnd"/>
    </w:p>
    <w:p w14:paraId="24B87951" w14:textId="11ACAA88" w:rsidR="0075565D" w:rsidRDefault="0075565D" w:rsidP="0075565D">
      <w:pPr>
        <w:pStyle w:val="Heading5"/>
      </w:pPr>
      <w:r>
        <w:t xml:space="preserve">Confirmation that </w:t>
      </w:r>
      <w:r w:rsidR="00747053">
        <w:t xml:space="preserve">sanitary construction practices were </w:t>
      </w:r>
      <w:proofErr w:type="gramStart"/>
      <w:r w:rsidR="00747053">
        <w:t>followed;</w:t>
      </w:r>
      <w:proofErr w:type="gramEnd"/>
    </w:p>
    <w:p w14:paraId="0D261025" w14:textId="420DAADC" w:rsidR="00747053" w:rsidRDefault="00747053" w:rsidP="0075565D">
      <w:pPr>
        <w:pStyle w:val="Heading5"/>
      </w:pPr>
      <w:r>
        <w:t xml:space="preserve">Confirmation that proper disinfection was </w:t>
      </w:r>
      <w:proofErr w:type="gramStart"/>
      <w:r>
        <w:t>performed;</w:t>
      </w:r>
      <w:proofErr w:type="gramEnd"/>
    </w:p>
    <w:p w14:paraId="216097CF" w14:textId="34CFA8EA" w:rsidR="00747053" w:rsidRDefault="00747053" w:rsidP="0075565D">
      <w:pPr>
        <w:pStyle w:val="Heading5"/>
      </w:pPr>
      <w:r>
        <w:t xml:space="preserve">Name of the Certified Operator present for the installation of the connection if on Site to witness the </w:t>
      </w:r>
      <w:proofErr w:type="gramStart"/>
      <w:r>
        <w:t>connection;</w:t>
      </w:r>
      <w:proofErr w:type="gramEnd"/>
    </w:p>
    <w:p w14:paraId="625C374C" w14:textId="3BDB3F8F" w:rsidR="00B24B0D" w:rsidRDefault="00B24B0D" w:rsidP="0075565D">
      <w:pPr>
        <w:pStyle w:val="Heading5"/>
      </w:pPr>
      <w:r>
        <w:t xml:space="preserve">Results of </w:t>
      </w:r>
      <w:r w:rsidR="00FA7810">
        <w:t>m</w:t>
      </w:r>
      <w:r>
        <w:t xml:space="preserve">icrobiological </w:t>
      </w:r>
      <w:r w:rsidR="00FA7810">
        <w:t>s</w:t>
      </w:r>
      <w:r w:rsidR="3B5E0C7E">
        <w:t>amples (if taken</w:t>
      </w:r>
      <w:proofErr w:type="gramStart"/>
      <w:r w:rsidR="3B5E0C7E">
        <w:t>)</w:t>
      </w:r>
      <w:r w:rsidR="169EE369">
        <w:t>;</w:t>
      </w:r>
      <w:proofErr w:type="gramEnd"/>
    </w:p>
    <w:p w14:paraId="1642398B" w14:textId="79DFC191" w:rsidR="00B24B0D" w:rsidRDefault="2337971B" w:rsidP="0075565D">
      <w:pPr>
        <w:pStyle w:val="Heading5"/>
      </w:pPr>
      <w:r>
        <w:t>Post flushing</w:t>
      </w:r>
      <w:r w:rsidR="00B24B0D">
        <w:t xml:space="preserve"> disinfectant residual samples (</w:t>
      </w:r>
      <w:r w:rsidR="002E02FD">
        <w:t xml:space="preserve">if </w:t>
      </w:r>
      <w:r w:rsidR="1476FA1B">
        <w:t xml:space="preserve">performed by the </w:t>
      </w:r>
      <w:r w:rsidR="002D713C">
        <w:t>s</w:t>
      </w:r>
      <w:r w:rsidR="1476FA1B">
        <w:t>pecial</w:t>
      </w:r>
      <w:r w:rsidR="002D713C">
        <w:t>ist</w:t>
      </w:r>
      <w:r w:rsidR="1476FA1B">
        <w:t xml:space="preserve"> Subcontractor</w:t>
      </w:r>
      <w:proofErr w:type="gramStart"/>
      <w:r w:rsidR="48A7415B">
        <w:t>)</w:t>
      </w:r>
      <w:r w:rsidR="07564CCF">
        <w:t>;</w:t>
      </w:r>
      <w:proofErr w:type="gramEnd"/>
    </w:p>
    <w:p w14:paraId="75B2300E" w14:textId="2EB97BCF" w:rsidR="00747053" w:rsidRDefault="00747053" w:rsidP="0075565D">
      <w:pPr>
        <w:pStyle w:val="Heading5"/>
      </w:pPr>
      <w:r>
        <w:t xml:space="preserve">Where an exception was made as outlined in subsection </w:t>
      </w:r>
      <w:r w:rsidR="0096280D">
        <w:t>3.1</w:t>
      </w:r>
      <w:r>
        <w:t xml:space="preserve">.11.4, the reason for the </w:t>
      </w:r>
      <w:proofErr w:type="gramStart"/>
      <w:r>
        <w:t>exception;</w:t>
      </w:r>
      <w:proofErr w:type="gramEnd"/>
    </w:p>
    <w:p w14:paraId="622AF8B3" w14:textId="1811DC4D" w:rsidR="00747053" w:rsidRDefault="00747053" w:rsidP="0075565D">
      <w:pPr>
        <w:pStyle w:val="Heading5"/>
      </w:pPr>
      <w:r>
        <w:t>Disinfectant residual after the watermain was flushed and</w:t>
      </w:r>
    </w:p>
    <w:p w14:paraId="2C887537" w14:textId="765D4EDB" w:rsidR="00747053" w:rsidRPr="00BF2C46" w:rsidRDefault="29A7EA3B" w:rsidP="0026214A">
      <w:pPr>
        <w:pStyle w:val="Heading5"/>
      </w:pPr>
      <w:r>
        <w:t xml:space="preserve">Date and time the watermain </w:t>
      </w:r>
      <w:proofErr w:type="gramStart"/>
      <w:r>
        <w:t>was</w:t>
      </w:r>
      <w:proofErr w:type="gramEnd"/>
      <w:r>
        <w:t xml:space="preserve"> placed into service.</w:t>
      </w:r>
    </w:p>
    <w:p w14:paraId="175E5601" w14:textId="77777777" w:rsidR="003C0B72" w:rsidRPr="00DB4684" w:rsidRDefault="7AFA2B78">
      <w:pPr>
        <w:pStyle w:val="Heading3OPSS"/>
      </w:pPr>
      <w:r>
        <w:lastRenderedPageBreak/>
        <w:t>441.07.23 Thrust Restraints</w:t>
      </w:r>
      <w:r w:rsidR="2919CAE9">
        <w:t xml:space="preserve"> </w:t>
      </w:r>
      <w:r w:rsidR="2919CAE9" w:rsidRPr="0026214A">
        <w:rPr>
          <w:b w:val="0"/>
        </w:rPr>
        <w:t>is amended by the addition of the following:</w:t>
      </w:r>
      <w:r w:rsidR="2919CAE9">
        <w:t xml:space="preserve"> </w:t>
      </w:r>
    </w:p>
    <w:p w14:paraId="1916125F" w14:textId="33BA7366" w:rsidR="00056988" w:rsidRPr="003C0B72" w:rsidRDefault="00056988" w:rsidP="0026214A">
      <w:pPr>
        <w:pStyle w:val="Heading4"/>
      </w:pPr>
      <w:r w:rsidRPr="003C0B72">
        <w:t>Protect all connections, caps and bends that are liable to draw or blow-off by means of mechanically restrained joints or concrete thrust blocks as specified on the Contract Drawings</w:t>
      </w:r>
      <w:r w:rsidR="00197794">
        <w:t>, in accordance with the manufacturer’s recommendations and as directed by the Consultant</w:t>
      </w:r>
      <w:r w:rsidRPr="003C0B72">
        <w:t>.</w:t>
      </w:r>
    </w:p>
    <w:p w14:paraId="7ECB8E37" w14:textId="7A7819A4" w:rsidR="00056988" w:rsidRPr="00872C31" w:rsidRDefault="00056988" w:rsidP="0026214A">
      <w:pPr>
        <w:pStyle w:val="Heading4"/>
      </w:pPr>
      <w:r w:rsidRPr="003C0B72">
        <w:t xml:space="preserve">All mechanical restrainers shall be </w:t>
      </w:r>
      <w:proofErr w:type="spellStart"/>
      <w:r w:rsidRPr="003C0B72">
        <w:t>cathodically</w:t>
      </w:r>
      <w:proofErr w:type="spellEnd"/>
      <w:r w:rsidRPr="003C0B72">
        <w:t xml:space="preserve"> protected </w:t>
      </w:r>
      <w:r w:rsidR="00621794">
        <w:t xml:space="preserve">in accordance with </w:t>
      </w:r>
      <w:r w:rsidR="00621794" w:rsidRPr="00C17654">
        <w:rPr>
          <w:rPrChange w:id="593" w:author="Radulovic, Nicole" w:date="2022-11-01T14:13:00Z">
            <w:rPr>
              <w:highlight w:val="yellow"/>
            </w:rPr>
          </w:rPrChange>
        </w:rPr>
        <w:t>Section 02555 – Cathodic Protection</w:t>
      </w:r>
      <w:r w:rsidR="00621794" w:rsidRPr="00C17654">
        <w:t>.</w:t>
      </w:r>
      <w:r w:rsidR="00621794">
        <w:t xml:space="preserve"> </w:t>
      </w:r>
    </w:p>
    <w:p w14:paraId="5BC0E42C" w14:textId="6A336654" w:rsidR="006F0D21" w:rsidRPr="00872C31" w:rsidRDefault="07C88E5D" w:rsidP="0026214A">
      <w:pPr>
        <w:pStyle w:val="Heading4"/>
      </w:pPr>
      <w:r>
        <w:t xml:space="preserve">Mechanical </w:t>
      </w:r>
      <w:r w:rsidR="0142EAB2">
        <w:t>r</w:t>
      </w:r>
      <w:r>
        <w:t>estrain</w:t>
      </w:r>
      <w:r w:rsidR="0142EAB2">
        <w:t>ers</w:t>
      </w:r>
      <w:r>
        <w:t xml:space="preserve"> shall be used for restraint unless otherwise approved by the Region o</w:t>
      </w:r>
      <w:r w:rsidR="0142EAB2">
        <w:t xml:space="preserve">r as indicated on the Contract Drawings.  </w:t>
      </w:r>
    </w:p>
    <w:p w14:paraId="621BCDAA" w14:textId="4F6801A2" w:rsidR="006F0D21" w:rsidRPr="00872C31" w:rsidRDefault="0D56B720" w:rsidP="0026214A">
      <w:pPr>
        <w:pStyle w:val="Heading4"/>
      </w:pPr>
      <w:r>
        <w:t>Perform co</w:t>
      </w:r>
      <w:r w:rsidRPr="00C17654">
        <w:t xml:space="preserve">ncrete Work in accordance with </w:t>
      </w:r>
      <w:r w:rsidRPr="00C17654">
        <w:rPr>
          <w:rPrChange w:id="594" w:author="Radulovic, Nicole" w:date="2022-11-01T14:13:00Z">
            <w:rPr>
              <w:highlight w:val="yellow"/>
            </w:rPr>
          </w:rPrChange>
        </w:rPr>
        <w:t>Section 03300 - Cast in Place Concrete</w:t>
      </w:r>
      <w:r w:rsidR="07C88E5D">
        <w:t xml:space="preserve"> </w:t>
      </w:r>
      <w:del w:id="595" w:author="Keith Wong" w:date="2022-12-01T09:08:00Z">
        <w:r w:rsidR="07C88E5D" w:rsidDel="00965F4D">
          <w:delText xml:space="preserve">and </w:delText>
        </w:r>
        <w:r w:rsidR="39665D0E" w:rsidDel="00965F4D">
          <w:delText xml:space="preserve">York Region </w:delText>
        </w:r>
        <w:r w:rsidR="07C88E5D" w:rsidDel="00965F4D">
          <w:delText xml:space="preserve">Standard Drawing </w:delText>
        </w:r>
        <w:r w:rsidR="5DDED25F" w:rsidRPr="0026214A" w:rsidDel="00965F4D">
          <w:rPr>
            <w:highlight w:val="yellow"/>
          </w:rPr>
          <w:delText xml:space="preserve">[enter applicable standard </w:delText>
        </w:r>
        <w:r w:rsidR="50098570" w:rsidRPr="0026214A" w:rsidDel="00965F4D">
          <w:rPr>
            <w:highlight w:val="yellow"/>
          </w:rPr>
          <w:delText>drawing number]</w:delText>
        </w:r>
      </w:del>
      <w:ins w:id="596" w:author="Axel Ouillet" w:date="2022-03-24T13:01:00Z">
        <w:del w:id="597" w:author="Keith Wong" w:date="2022-12-01T09:08:00Z">
          <w:r w:rsidR="00A7456A" w:rsidDel="00965F4D">
            <w:delText>02.67</w:delText>
          </w:r>
        </w:del>
      </w:ins>
      <w:del w:id="598" w:author="Keith Wong" w:date="2022-12-01T09:08:00Z">
        <w:r w:rsidDel="00965F4D">
          <w:delText>.</w:delText>
        </w:r>
      </w:del>
    </w:p>
    <w:p w14:paraId="2977DC4A" w14:textId="77777777" w:rsidR="006F0D21" w:rsidRPr="00BF2C46" w:rsidRDefault="0D56B720" w:rsidP="0026214A">
      <w:pPr>
        <w:pStyle w:val="Heading4"/>
      </w:pPr>
      <w:r>
        <w:t>Keep joints</w:t>
      </w:r>
      <w:r w:rsidR="00621794">
        <w:t xml:space="preserve">, </w:t>
      </w:r>
      <w:proofErr w:type="gramStart"/>
      <w:r w:rsidR="00621794">
        <w:t>fasteners</w:t>
      </w:r>
      <w:proofErr w:type="gramEnd"/>
      <w:r>
        <w:t xml:space="preserve"> and couplings free of concrete.</w:t>
      </w:r>
    </w:p>
    <w:p w14:paraId="764AD6E0" w14:textId="65DA5084" w:rsidR="006F0D21" w:rsidRPr="00BF2C46" w:rsidRDefault="0D56B720" w:rsidP="0026214A">
      <w:pPr>
        <w:pStyle w:val="Heading4"/>
      </w:pPr>
      <w:r>
        <w:t>Do not backfill over concrete within 24 hours after placing</w:t>
      </w:r>
      <w:r w:rsidR="0142EAB2">
        <w:t xml:space="preserve"> or until the concrete has reached the minimum compressive strength</w:t>
      </w:r>
      <w:r>
        <w:t>.</w:t>
      </w:r>
    </w:p>
    <w:p w14:paraId="37AE8B4F" w14:textId="2225CA9F" w:rsidR="0075565D" w:rsidRPr="00BF2C46" w:rsidRDefault="0D56B720" w:rsidP="0026214A">
      <w:pPr>
        <w:pStyle w:val="Heading4"/>
      </w:pPr>
      <w:r>
        <w:t>Install a polyethylene bond breaker between thrust blocks and fittings.</w:t>
      </w:r>
    </w:p>
    <w:p w14:paraId="2D232BA8" w14:textId="0AF28D9F" w:rsidR="003C0B72" w:rsidRDefault="003C0B72" w:rsidP="00DF740E">
      <w:pPr>
        <w:pStyle w:val="Heading3OPSS"/>
        <w:rPr>
          <w:b w:val="0"/>
        </w:rPr>
      </w:pPr>
      <w:r w:rsidRPr="003C0B72">
        <w:t>441.07.2</w:t>
      </w:r>
      <w:r>
        <w:t>4</w:t>
      </w:r>
      <w:r w:rsidRPr="003C0B72">
        <w:t xml:space="preserve"> </w:t>
      </w:r>
      <w:r>
        <w:t>Hydrostatic Testing</w:t>
      </w:r>
      <w:r w:rsidR="00621794">
        <w:t xml:space="preserve"> </w:t>
      </w:r>
      <w:r w:rsidR="00621794" w:rsidRPr="0026214A">
        <w:rPr>
          <w:b w:val="0"/>
        </w:rPr>
        <w:t>and</w:t>
      </w:r>
      <w:r w:rsidR="00621794">
        <w:t xml:space="preserve"> 441.07.25 Flushing</w:t>
      </w:r>
      <w:r w:rsidR="00621794" w:rsidRPr="00F53F3F">
        <w:t xml:space="preserve"> and</w:t>
      </w:r>
      <w:r w:rsidR="00621794">
        <w:t xml:space="preserve"> </w:t>
      </w:r>
      <w:r w:rsidR="00621794" w:rsidRPr="00E1428D">
        <w:t>Disinfecting Watermains</w:t>
      </w:r>
      <w:r w:rsidRPr="003C0B72">
        <w:t xml:space="preserve"> </w:t>
      </w:r>
      <w:r w:rsidR="00621794" w:rsidRPr="0026214A">
        <w:rPr>
          <w:b w:val="0"/>
        </w:rPr>
        <w:t>are deleted and replaced by the following</w:t>
      </w:r>
      <w:r w:rsidRPr="0026214A">
        <w:rPr>
          <w:b w:val="0"/>
        </w:rPr>
        <w:t>:</w:t>
      </w:r>
    </w:p>
    <w:p w14:paraId="394EA366" w14:textId="7C64EF60" w:rsidR="00621794" w:rsidRPr="00B16A2C" w:rsidRDefault="002B041A" w:rsidP="0026214A">
      <w:pPr>
        <w:pStyle w:val="Heading4"/>
      </w:pPr>
      <w:r>
        <w:rPr>
          <w:b/>
        </w:rPr>
        <w:t xml:space="preserve">441.07.24 </w:t>
      </w:r>
      <w:r w:rsidR="00621794" w:rsidRPr="0026214A">
        <w:rPr>
          <w:b/>
        </w:rPr>
        <w:t>Swabbing, Flushing, Hydrostatic Testing and Disinfecting Watermains</w:t>
      </w:r>
    </w:p>
    <w:p w14:paraId="18DF51F4" w14:textId="40AF78AD" w:rsidR="00621794" w:rsidRDefault="54937273" w:rsidP="0026214A">
      <w:pPr>
        <w:pStyle w:val="Heading5"/>
      </w:pPr>
      <w:r>
        <w:t xml:space="preserve">All Work within this section shall be completed in accordance with ANSI/AWWA C651, Disinfecting Water Mains as modified by the </w:t>
      </w:r>
      <w:r w:rsidR="78A471EB">
        <w:t xml:space="preserve">MECP </w:t>
      </w:r>
      <w:r>
        <w:t>Water</w:t>
      </w:r>
      <w:r w:rsidR="67F38264">
        <w:t>main</w:t>
      </w:r>
      <w:r>
        <w:t xml:space="preserve"> Disinfection Procedure (</w:t>
      </w:r>
      <w:proofErr w:type="gramStart"/>
      <w:r w:rsidR="78A471EB">
        <w:t>August,</w:t>
      </w:r>
      <w:proofErr w:type="gramEnd"/>
      <w:r w:rsidR="78A471EB">
        <w:t xml:space="preserve"> 2020</w:t>
      </w:r>
      <w:r>
        <w:t>)</w:t>
      </w:r>
    </w:p>
    <w:p w14:paraId="4A57C592" w14:textId="77777777" w:rsidR="00621794" w:rsidRDefault="54937273" w:rsidP="0026214A">
      <w:pPr>
        <w:pStyle w:val="Heading5"/>
      </w:pPr>
      <w:r>
        <w:t xml:space="preserve">Prior to filling the watermain and starting testing, the Contractor shall request the Consultant to coordinate a preliminary inspection of the valve chambers with the Region.  The inspection will be conducted to confirm that the watermain, chambers, valves, supports, thrust blocks,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14:paraId="39E6ACAD" w14:textId="2D555493" w:rsidR="00C4750A" w:rsidRDefault="00C4750A">
      <w:pPr>
        <w:pStyle w:val="Heading5"/>
      </w:pPr>
      <w:r>
        <w:t xml:space="preserve">The </w:t>
      </w:r>
      <w:r w:rsidR="004C7ED0">
        <w:t>C</w:t>
      </w:r>
      <w:r>
        <w:t xml:space="preserve">ontractor shall coordinate the Work to minimize time between disinfection and final </w:t>
      </w:r>
      <w:r w:rsidR="00B16A3A">
        <w:t>connections.</w:t>
      </w:r>
      <w:r w:rsidR="00F26585">
        <w:t xml:space="preserve"> </w:t>
      </w:r>
      <w:r w:rsidR="00B37914">
        <w:t>Unless otherwise approved by the Region, a</w:t>
      </w:r>
      <w:r w:rsidR="00F26585">
        <w:t>ny delays beyond</w:t>
      </w:r>
      <w:r w:rsidR="00725A6F">
        <w:t xml:space="preserve"> </w:t>
      </w:r>
      <w:r w:rsidR="004C7ED0">
        <w:t>seven</w:t>
      </w:r>
      <w:r w:rsidR="00725A6F">
        <w:t xml:space="preserve"> (</w:t>
      </w:r>
      <w:r w:rsidR="00446845">
        <w:t>7) Calendar Days</w:t>
      </w:r>
      <w:r w:rsidR="00430954">
        <w:t xml:space="preserve"> </w:t>
      </w:r>
      <w:r w:rsidR="008F5A0C">
        <w:t xml:space="preserve">after receipt </w:t>
      </w:r>
      <w:r w:rsidR="001E6EFF">
        <w:t xml:space="preserve">of acceptable microbiological testing results </w:t>
      </w:r>
      <w:r w:rsidR="5DCC884D">
        <w:t>for the disinfection of the watermain; the final connections shall be completed.  If not comp</w:t>
      </w:r>
      <w:r w:rsidR="00EB12D5">
        <w:t>l</w:t>
      </w:r>
      <w:r w:rsidR="5DCC884D">
        <w:t>eted within this ti</w:t>
      </w:r>
      <w:r w:rsidR="2EF31FDA">
        <w:t>me frame, the watermain</w:t>
      </w:r>
      <w:r w:rsidR="5DCC884D">
        <w:t xml:space="preserve"> </w:t>
      </w:r>
      <w:r w:rsidR="00430954">
        <w:t>may require</w:t>
      </w:r>
      <w:r w:rsidR="009F60A2">
        <w:t xml:space="preserve"> additional flushing </w:t>
      </w:r>
      <w:r w:rsidR="00B15A5D">
        <w:t xml:space="preserve">or disinfection </w:t>
      </w:r>
      <w:r w:rsidR="00525086">
        <w:t xml:space="preserve">and sampling </w:t>
      </w:r>
      <w:r w:rsidR="0016227E">
        <w:t xml:space="preserve">at the discretion of the Region </w:t>
      </w:r>
      <w:r w:rsidR="002A43CC">
        <w:t xml:space="preserve">and </w:t>
      </w:r>
      <w:r w:rsidR="0016227E">
        <w:t>at the Contractor’s cost.</w:t>
      </w:r>
    </w:p>
    <w:p w14:paraId="24435A44" w14:textId="4758EF71" w:rsidR="00621794" w:rsidRPr="00277C6E" w:rsidRDefault="54937273" w:rsidP="0026214A">
      <w:pPr>
        <w:pStyle w:val="Heading5"/>
      </w:pPr>
      <w:r>
        <w:t xml:space="preserve">All PVC or Polyethylene watermains 100mm or greater shall be swabbed.  Only new swabs will be permitted for use.  All swabs must be numbered and inspected prior to their insertion and immediately after they exit the watermain to ensure that they have </w:t>
      </w:r>
      <w:r>
        <w:lastRenderedPageBreak/>
        <w:t>remained intact and to ensure that pieces of the foam do not stay in the pipe.</w:t>
      </w:r>
    </w:p>
    <w:p w14:paraId="46EAAF94" w14:textId="77777777" w:rsidR="00621794" w:rsidRPr="004940AD" w:rsidRDefault="54937273" w:rsidP="0026214A">
      <w:pPr>
        <w:pStyle w:val="Heading5"/>
      </w:pPr>
      <w:r>
        <w:t>The following shall be used as a guideline in swabbing newly installed piping:</w:t>
      </w:r>
    </w:p>
    <w:tbl>
      <w:tblPr>
        <w:tblW w:w="0" w:type="auto"/>
        <w:tblInd w:w="22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11"/>
        <w:gridCol w:w="4305"/>
      </w:tblGrid>
      <w:tr w:rsidR="00621794" w:rsidRPr="004940AD" w14:paraId="4C0E4F3C" w14:textId="77777777" w:rsidTr="00621794">
        <w:trPr>
          <w:cantSplit/>
        </w:trPr>
        <w:tc>
          <w:tcPr>
            <w:tcW w:w="2790" w:type="dxa"/>
          </w:tcPr>
          <w:p w14:paraId="345EA88B" w14:textId="77777777" w:rsidR="00621794" w:rsidRPr="004940AD" w:rsidRDefault="00621794" w:rsidP="00BB0E79">
            <w:pPr>
              <w:pStyle w:val="TableText"/>
              <w:widowControl w:val="0"/>
              <w:rPr>
                <w:rFonts w:ascii="Calibri" w:hAnsi="Calibri"/>
                <w:sz w:val="22"/>
              </w:rPr>
            </w:pPr>
            <w:r w:rsidRPr="004940AD">
              <w:rPr>
                <w:rFonts w:ascii="Calibri" w:hAnsi="Calibri"/>
                <w:sz w:val="22"/>
              </w:rPr>
              <w:t>Type of Swab</w:t>
            </w:r>
          </w:p>
        </w:tc>
        <w:tc>
          <w:tcPr>
            <w:tcW w:w="5130" w:type="dxa"/>
          </w:tcPr>
          <w:p w14:paraId="2E74A5ED" w14:textId="77777777" w:rsidR="00621794" w:rsidRPr="004940AD" w:rsidRDefault="00621794" w:rsidP="00BB0E79">
            <w:pPr>
              <w:pStyle w:val="TableText"/>
              <w:widowControl w:val="0"/>
              <w:rPr>
                <w:rFonts w:ascii="Calibri" w:hAnsi="Calibri"/>
                <w:sz w:val="22"/>
              </w:rPr>
            </w:pPr>
            <w:r w:rsidRPr="004940AD">
              <w:rPr>
                <w:rFonts w:ascii="Calibri" w:hAnsi="Calibri"/>
                <w:sz w:val="22"/>
              </w:rPr>
              <w:t>Open cell polyurethane foam having a density of 24 kg/m</w:t>
            </w:r>
            <w:r w:rsidRPr="004940AD">
              <w:rPr>
                <w:rFonts w:ascii="Calibri" w:hAnsi="Calibri"/>
                <w:sz w:val="22"/>
                <w:vertAlign w:val="superscript"/>
              </w:rPr>
              <w:t xml:space="preserve">3 </w:t>
            </w:r>
            <w:r w:rsidRPr="004940AD">
              <w:rPr>
                <w:rFonts w:ascii="Calibri" w:hAnsi="Calibri"/>
                <w:sz w:val="22"/>
              </w:rPr>
              <w:t>(1.5 lb/ft</w:t>
            </w:r>
            <w:r w:rsidRPr="004940AD">
              <w:rPr>
                <w:rFonts w:ascii="Calibri" w:hAnsi="Calibri"/>
                <w:sz w:val="22"/>
                <w:vertAlign w:val="superscript"/>
              </w:rPr>
              <w:t>3</w:t>
            </w:r>
            <w:r w:rsidRPr="004940AD">
              <w:rPr>
                <w:rFonts w:ascii="Calibri" w:hAnsi="Calibri"/>
                <w:sz w:val="22"/>
              </w:rPr>
              <w:t>)</w:t>
            </w:r>
          </w:p>
        </w:tc>
      </w:tr>
      <w:tr w:rsidR="00621794" w:rsidRPr="004940AD" w14:paraId="5D218719" w14:textId="77777777" w:rsidTr="00621794">
        <w:trPr>
          <w:cantSplit/>
        </w:trPr>
        <w:tc>
          <w:tcPr>
            <w:tcW w:w="2790" w:type="dxa"/>
          </w:tcPr>
          <w:p w14:paraId="5C029E57" w14:textId="77777777" w:rsidR="00621794" w:rsidRPr="004940AD" w:rsidRDefault="00621794" w:rsidP="00BB0E79">
            <w:pPr>
              <w:pStyle w:val="TableText"/>
              <w:widowControl w:val="0"/>
              <w:rPr>
                <w:rFonts w:ascii="Calibri" w:hAnsi="Calibri"/>
                <w:sz w:val="22"/>
              </w:rPr>
            </w:pPr>
            <w:r w:rsidRPr="004940AD">
              <w:rPr>
                <w:rFonts w:ascii="Calibri" w:hAnsi="Calibri"/>
                <w:sz w:val="22"/>
              </w:rPr>
              <w:t>Length of Swab</w:t>
            </w:r>
          </w:p>
        </w:tc>
        <w:tc>
          <w:tcPr>
            <w:tcW w:w="5130" w:type="dxa"/>
          </w:tcPr>
          <w:p w14:paraId="6B815EDF" w14:textId="77777777" w:rsidR="00621794" w:rsidRPr="004940AD" w:rsidRDefault="00621794" w:rsidP="00BB0E79">
            <w:pPr>
              <w:pStyle w:val="TableText"/>
              <w:widowControl w:val="0"/>
              <w:rPr>
                <w:rFonts w:ascii="Calibri" w:hAnsi="Calibri"/>
                <w:sz w:val="22"/>
              </w:rPr>
            </w:pPr>
            <w:r w:rsidRPr="004940AD">
              <w:rPr>
                <w:rFonts w:ascii="Calibri" w:hAnsi="Calibri"/>
                <w:sz w:val="22"/>
              </w:rPr>
              <w:t>1.5 x swab diameter</w:t>
            </w:r>
          </w:p>
        </w:tc>
      </w:tr>
      <w:tr w:rsidR="00621794" w:rsidRPr="004940AD" w14:paraId="685EBE4C" w14:textId="77777777" w:rsidTr="00621794">
        <w:trPr>
          <w:cantSplit/>
        </w:trPr>
        <w:tc>
          <w:tcPr>
            <w:tcW w:w="2790" w:type="dxa"/>
          </w:tcPr>
          <w:p w14:paraId="6A48AE1C" w14:textId="77777777" w:rsidR="00621794" w:rsidRPr="004940AD" w:rsidRDefault="00621794" w:rsidP="00BB0E79">
            <w:pPr>
              <w:pStyle w:val="TableText"/>
              <w:widowControl w:val="0"/>
              <w:rPr>
                <w:rFonts w:ascii="Calibri" w:hAnsi="Calibri"/>
                <w:sz w:val="22"/>
              </w:rPr>
            </w:pPr>
            <w:r w:rsidRPr="004940AD">
              <w:rPr>
                <w:rFonts w:ascii="Calibri" w:hAnsi="Calibri"/>
                <w:sz w:val="22"/>
              </w:rPr>
              <w:t>Diameter of Swab</w:t>
            </w:r>
          </w:p>
        </w:tc>
        <w:tc>
          <w:tcPr>
            <w:tcW w:w="5130" w:type="dxa"/>
          </w:tcPr>
          <w:p w14:paraId="014C54D2" w14:textId="77777777" w:rsidR="00621794" w:rsidRPr="004940AD" w:rsidRDefault="00621794" w:rsidP="00BB0E79">
            <w:pPr>
              <w:pStyle w:val="TableText"/>
              <w:widowControl w:val="0"/>
              <w:rPr>
                <w:rFonts w:ascii="Calibri" w:hAnsi="Calibri"/>
                <w:sz w:val="22"/>
              </w:rPr>
            </w:pPr>
            <w:r w:rsidRPr="004940AD">
              <w:rPr>
                <w:rFonts w:ascii="Calibri" w:hAnsi="Calibri"/>
                <w:sz w:val="22"/>
              </w:rPr>
              <w:t>(</w:t>
            </w:r>
            <w:proofErr w:type="gramStart"/>
            <w:r w:rsidRPr="004940AD">
              <w:rPr>
                <w:rFonts w:ascii="Calibri" w:hAnsi="Calibri"/>
                <w:sz w:val="22"/>
              </w:rPr>
              <w:t>diameter</w:t>
            </w:r>
            <w:proofErr w:type="gramEnd"/>
            <w:r w:rsidRPr="004940AD">
              <w:rPr>
                <w:rFonts w:ascii="Calibri" w:hAnsi="Calibri"/>
                <w:sz w:val="22"/>
              </w:rPr>
              <w:t xml:space="preserve"> of pipe) + 50 mm</w:t>
            </w:r>
          </w:p>
        </w:tc>
      </w:tr>
      <w:tr w:rsidR="00621794" w:rsidRPr="004940AD" w14:paraId="69705DFA" w14:textId="77777777" w:rsidTr="00621794">
        <w:trPr>
          <w:cantSplit/>
        </w:trPr>
        <w:tc>
          <w:tcPr>
            <w:tcW w:w="2790" w:type="dxa"/>
          </w:tcPr>
          <w:p w14:paraId="15B76ACA" w14:textId="77777777" w:rsidR="00621794" w:rsidRPr="004940AD" w:rsidRDefault="00621794" w:rsidP="00BB0E79">
            <w:pPr>
              <w:pStyle w:val="TableText"/>
              <w:widowControl w:val="0"/>
              <w:rPr>
                <w:rFonts w:ascii="Calibri" w:hAnsi="Calibri"/>
                <w:sz w:val="22"/>
              </w:rPr>
            </w:pPr>
            <w:r w:rsidRPr="004940AD">
              <w:rPr>
                <w:rFonts w:ascii="Calibri" w:hAnsi="Calibri"/>
                <w:sz w:val="22"/>
              </w:rPr>
              <w:t>Flow Rate</w:t>
            </w:r>
          </w:p>
        </w:tc>
        <w:tc>
          <w:tcPr>
            <w:tcW w:w="5130" w:type="dxa"/>
          </w:tcPr>
          <w:p w14:paraId="38888C05" w14:textId="77777777" w:rsidR="00621794" w:rsidRPr="004940AD" w:rsidRDefault="00621794" w:rsidP="00BB0E79">
            <w:pPr>
              <w:pStyle w:val="TableText"/>
              <w:widowControl w:val="0"/>
              <w:rPr>
                <w:rFonts w:ascii="Calibri" w:hAnsi="Calibri"/>
                <w:sz w:val="22"/>
              </w:rPr>
            </w:pPr>
            <w:r w:rsidRPr="004940AD">
              <w:rPr>
                <w:rFonts w:ascii="Calibri" w:hAnsi="Calibri"/>
                <w:sz w:val="22"/>
              </w:rPr>
              <w:t xml:space="preserve">0.5 to 1.0 m/s using potable water </w:t>
            </w:r>
          </w:p>
        </w:tc>
      </w:tr>
      <w:tr w:rsidR="00621794" w:rsidRPr="004940AD" w14:paraId="088FC7D0" w14:textId="77777777" w:rsidTr="00621794">
        <w:trPr>
          <w:cantSplit/>
        </w:trPr>
        <w:tc>
          <w:tcPr>
            <w:tcW w:w="2790" w:type="dxa"/>
          </w:tcPr>
          <w:p w14:paraId="16D22893" w14:textId="77777777" w:rsidR="00621794" w:rsidRPr="004940AD" w:rsidRDefault="00621794" w:rsidP="00BB0E79">
            <w:pPr>
              <w:pStyle w:val="TableText"/>
              <w:widowControl w:val="0"/>
              <w:rPr>
                <w:rFonts w:ascii="Calibri" w:hAnsi="Calibri"/>
                <w:sz w:val="22"/>
              </w:rPr>
            </w:pPr>
            <w:r w:rsidRPr="004940AD">
              <w:rPr>
                <w:rFonts w:ascii="Calibri" w:hAnsi="Calibri"/>
                <w:sz w:val="22"/>
              </w:rPr>
              <w:t>Minimum No. of Swabs for a New Piping</w:t>
            </w:r>
          </w:p>
        </w:tc>
        <w:tc>
          <w:tcPr>
            <w:tcW w:w="5130" w:type="dxa"/>
          </w:tcPr>
          <w:p w14:paraId="176B4055" w14:textId="77777777" w:rsidR="00621794" w:rsidRPr="004940AD" w:rsidRDefault="00621794" w:rsidP="00BB0E79">
            <w:pPr>
              <w:pStyle w:val="TableText"/>
              <w:widowControl w:val="0"/>
              <w:rPr>
                <w:rFonts w:ascii="Calibri" w:hAnsi="Calibri"/>
                <w:sz w:val="22"/>
              </w:rPr>
            </w:pPr>
            <w:r w:rsidRPr="004940AD">
              <w:rPr>
                <w:rFonts w:ascii="Calibri" w:hAnsi="Calibri"/>
                <w:sz w:val="22"/>
              </w:rPr>
              <w:t>3 new foam swabs (after 3</w:t>
            </w:r>
            <w:r w:rsidRPr="004940AD">
              <w:rPr>
                <w:rFonts w:ascii="Calibri" w:hAnsi="Calibri"/>
                <w:sz w:val="22"/>
                <w:vertAlign w:val="superscript"/>
              </w:rPr>
              <w:t>rd</w:t>
            </w:r>
            <w:r w:rsidRPr="004940AD">
              <w:rPr>
                <w:rFonts w:ascii="Calibri" w:hAnsi="Calibri"/>
                <w:sz w:val="22"/>
              </w:rPr>
              <w:t xml:space="preserve"> swab, the water should be clear if not, additional swabbing is required at the Contractor’s expense)</w:t>
            </w:r>
          </w:p>
        </w:tc>
      </w:tr>
    </w:tbl>
    <w:p w14:paraId="52D5AB1A" w14:textId="4C7F633C" w:rsidR="005A59E1" w:rsidRDefault="00621794">
      <w:pPr>
        <w:pStyle w:val="Heading5"/>
      </w:pPr>
      <w:r>
        <w:t xml:space="preserve">Any watermain that cannot be </w:t>
      </w:r>
      <w:proofErr w:type="gramStart"/>
      <w:r>
        <w:t>swabbed</w:t>
      </w:r>
      <w:r w:rsidR="00FE5E96">
        <w:t>,</w:t>
      </w:r>
      <w:r>
        <w:t xml:space="preserve"> or</w:t>
      </w:r>
      <w:proofErr w:type="gramEnd"/>
      <w:r>
        <w:t xml:space="preserve"> flushed with a scouring velocity of 0.91m/s, must be </w:t>
      </w:r>
      <w:r w:rsidR="00C4045D" w:rsidRPr="00C4045D">
        <w:t xml:space="preserve">internally inspected </w:t>
      </w:r>
      <w:r w:rsidR="00F53F3F">
        <w:t xml:space="preserve">by closed circuit television (CCTV), remotely operated vehicle (ROV) or other approved means </w:t>
      </w:r>
      <w:r w:rsidR="00C4045D" w:rsidRPr="00C4045D">
        <w:t>after installation and approved by the Consultant prior to performing any hydrostatic tests.</w:t>
      </w:r>
      <w:r w:rsidR="00F53F3F" w:rsidRPr="00C4045D">
        <w:t xml:space="preserve"> </w:t>
      </w:r>
      <w:r w:rsidR="00F53F3F">
        <w:t xml:space="preserve"> All equipment used for the inspection shall be dedicated for that purpose only, shall be suitable for disinfection</w:t>
      </w:r>
      <w:r w:rsidR="00AE086A">
        <w:t xml:space="preserve"> and disinfected with a minimum 1% sodium hypochlorite solution immediately prior to insertion</w:t>
      </w:r>
      <w:r w:rsidR="00F53F3F">
        <w:t xml:space="preserve">.  A detailed plan for the internal inspection shall be submitted by the Contractor </w:t>
      </w:r>
      <w:r w:rsidR="00AE086A">
        <w:t>2</w:t>
      </w:r>
      <w:r w:rsidR="00F53F3F">
        <w:t xml:space="preserve">0 Working Days in advance of the </w:t>
      </w:r>
      <w:r w:rsidR="00C20525">
        <w:t>w</w:t>
      </w:r>
      <w:r w:rsidR="00F53F3F">
        <w:t>ork</w:t>
      </w:r>
      <w:r w:rsidR="00C20525">
        <w:t xml:space="preserve"> of this Section</w:t>
      </w:r>
      <w:r w:rsidR="00F53F3F">
        <w:t xml:space="preserve">.  The plan shall include at a minimum, details of the equipment to be used, points of access, disinfection procedures for equipment, </w:t>
      </w:r>
      <w:proofErr w:type="gramStart"/>
      <w:r w:rsidR="00F53F3F">
        <w:t>schedule</w:t>
      </w:r>
      <w:proofErr w:type="gramEnd"/>
      <w:r w:rsidR="00F53F3F">
        <w:t xml:space="preserve"> and post inspection disinfectant residual confirmation.  </w:t>
      </w:r>
    </w:p>
    <w:p w14:paraId="381F1CE8" w14:textId="58C45D14" w:rsidR="00D40B61" w:rsidRPr="0026214A" w:rsidRDefault="00F53F3F">
      <w:pPr>
        <w:pStyle w:val="Heading5"/>
      </w:pPr>
      <w:r>
        <w:t xml:space="preserve">The Contractor shall perform any temporary pipe or valve removals, </w:t>
      </w:r>
      <w:proofErr w:type="gramStart"/>
      <w:r>
        <w:t>modifications</w:t>
      </w:r>
      <w:proofErr w:type="gramEnd"/>
      <w:r>
        <w:t xml:space="preserve"> or excavation to complete the inspection</w:t>
      </w:r>
      <w:r w:rsidRPr="00FE5E96">
        <w:t>s</w:t>
      </w:r>
      <w:r w:rsidRPr="0026214A">
        <w:rPr>
          <w:i/>
        </w:rPr>
        <w:t>.</w:t>
      </w:r>
      <w:r w:rsidR="00FE5E96" w:rsidRPr="0026214A">
        <w:rPr>
          <w:i/>
        </w:rPr>
        <w:t xml:space="preserve"> </w:t>
      </w:r>
      <w:del w:id="599" w:author="Keith Wong" w:date="2022-12-01T09:08:00Z">
        <w:r w:rsidRPr="00E32728" w:rsidDel="00965F4D">
          <w:rPr>
            <w:i/>
            <w:highlight w:val="yellow"/>
          </w:rPr>
          <w:delText xml:space="preserve">[Consultant to review this requirement with the Region based on the project specific requirements.  Delete if not required or provide a </w:delText>
        </w:r>
        <w:r w:rsidR="00837E6F" w:rsidDel="00965F4D">
          <w:rPr>
            <w:i/>
            <w:highlight w:val="yellow"/>
          </w:rPr>
          <w:delText xml:space="preserve">provisional </w:delText>
        </w:r>
        <w:r w:rsidRPr="00E32728" w:rsidDel="00965F4D">
          <w:rPr>
            <w:i/>
            <w:highlight w:val="yellow"/>
          </w:rPr>
          <w:delText xml:space="preserve">lump sum item in the bid form for watermain </w:delText>
        </w:r>
        <w:r w:rsidRPr="00BD79AE" w:rsidDel="00965F4D">
          <w:rPr>
            <w:i/>
            <w:highlight w:val="yellow"/>
          </w:rPr>
          <w:delText>internal inspection</w:delText>
        </w:r>
        <w:r w:rsidR="00614F60" w:rsidRPr="0026214A" w:rsidDel="00965F4D">
          <w:rPr>
            <w:i/>
            <w:highlight w:val="yellow"/>
          </w:rPr>
          <w:delText xml:space="preserve"> or </w:delText>
        </w:r>
        <w:r w:rsidR="00675E8D" w:rsidRPr="0026214A" w:rsidDel="00965F4D">
          <w:rPr>
            <w:i/>
            <w:highlight w:val="yellow"/>
          </w:rPr>
          <w:delText>include a separate CCTV</w:delText>
        </w:r>
        <w:r w:rsidR="00937753" w:rsidRPr="0026214A" w:rsidDel="00965F4D">
          <w:rPr>
            <w:i/>
            <w:highlight w:val="yellow"/>
          </w:rPr>
          <w:delText xml:space="preserve"> or ROV inspections specification </w:delText>
        </w:r>
        <w:r w:rsidR="00E410EB" w:rsidDel="00965F4D">
          <w:rPr>
            <w:i/>
            <w:highlight w:val="yellow"/>
          </w:rPr>
          <w:delText>S</w:delText>
        </w:r>
        <w:r w:rsidR="00937753" w:rsidRPr="0026214A" w:rsidDel="00965F4D">
          <w:rPr>
            <w:i/>
            <w:highlight w:val="yellow"/>
          </w:rPr>
          <w:delText>ection.</w:delText>
        </w:r>
        <w:r w:rsidRPr="00BD79AE" w:rsidDel="00965F4D">
          <w:rPr>
            <w:i/>
            <w:highlight w:val="yellow"/>
          </w:rPr>
          <w:delText>]</w:delText>
        </w:r>
      </w:del>
    </w:p>
    <w:p w14:paraId="0005E3D0" w14:textId="1ECEF889" w:rsidR="00AA6BF4" w:rsidRDefault="00F53F3F">
      <w:pPr>
        <w:pStyle w:val="Heading5"/>
      </w:pPr>
      <w:r>
        <w:t xml:space="preserve">The </w:t>
      </w:r>
      <w:r w:rsidRPr="00BF2C46">
        <w:t xml:space="preserve">Contractor </w:t>
      </w:r>
      <w:r>
        <w:t xml:space="preserve">shall make all arrangements </w:t>
      </w:r>
      <w:r w:rsidRPr="00BF2C46">
        <w:t xml:space="preserve">to obtain water for the purpose of </w:t>
      </w:r>
      <w:r w:rsidR="68934027">
        <w:t>filling</w:t>
      </w:r>
      <w:r w:rsidR="216C2B5B">
        <w:t>,</w:t>
      </w:r>
      <w:r>
        <w:t xml:space="preserve"> </w:t>
      </w:r>
      <w:r w:rsidR="453DA833">
        <w:t>hydrostatic</w:t>
      </w:r>
      <w:r w:rsidRPr="00BF2C46">
        <w:t xml:space="preserve"> testing</w:t>
      </w:r>
      <w:r w:rsidR="7D507BF3">
        <w:t>, flushing, disinfection, de</w:t>
      </w:r>
      <w:r w:rsidR="00865E2B">
        <w:t>-</w:t>
      </w:r>
      <w:proofErr w:type="gramStart"/>
      <w:r w:rsidR="7D507BF3">
        <w:t>chlorinat</w:t>
      </w:r>
      <w:r w:rsidR="6D2F5D52">
        <w:t>ion</w:t>
      </w:r>
      <w:proofErr w:type="gramEnd"/>
      <w:r w:rsidR="6D2F5D52">
        <w:t xml:space="preserve"> and sampling for all portions of newly installed watermains</w:t>
      </w:r>
      <w:r>
        <w:t xml:space="preserve">.  If water will be sourced from a local municipal fire hydrant, the Contractor shall be responsible for obtaining the </w:t>
      </w:r>
      <w:r w:rsidR="00AE086A">
        <w:t xml:space="preserve">required hydrant </w:t>
      </w:r>
      <w:r>
        <w:t>permit</w:t>
      </w:r>
      <w:r w:rsidR="00696456">
        <w:t xml:space="preserve"> and </w:t>
      </w:r>
      <w:r>
        <w:t>paying for the water</w:t>
      </w:r>
      <w:r w:rsidR="00696456">
        <w:t>.</w:t>
      </w:r>
      <w:r w:rsidR="006C5751">
        <w:t xml:space="preserve"> </w:t>
      </w:r>
      <w:r>
        <w:t xml:space="preserve">If the Contractor will source water from a Regional </w:t>
      </w:r>
      <w:r w:rsidR="131EC069">
        <w:t>watermain</w:t>
      </w:r>
      <w:r>
        <w:t xml:space="preserve">, they shall submit a </w:t>
      </w:r>
      <w:r w:rsidR="00AE086A">
        <w:t xml:space="preserve">work </w:t>
      </w:r>
      <w:r>
        <w:t xml:space="preserve">plan for any related alterations, modifications, </w:t>
      </w:r>
      <w:r w:rsidR="00D40B61">
        <w:t xml:space="preserve">installation of a </w:t>
      </w:r>
      <w:r>
        <w:t>meter</w:t>
      </w:r>
      <w:r w:rsidR="00D40B61">
        <w:t xml:space="preserve"> and</w:t>
      </w:r>
      <w:r>
        <w:t xml:space="preserve"> a CSA </w:t>
      </w:r>
      <w:r w:rsidR="00AE086A">
        <w:t>certified</w:t>
      </w:r>
      <w:r>
        <w:t xml:space="preserve"> reduced pressure </w:t>
      </w:r>
      <w:r w:rsidR="00AE086A">
        <w:t xml:space="preserve">principle </w:t>
      </w:r>
      <w:r>
        <w:t>(RP) backflow preventer in accordance with CSA Standard</w:t>
      </w:r>
      <w:r w:rsidR="00050F43">
        <w:t>s</w:t>
      </w:r>
      <w:r>
        <w:t xml:space="preserve"> B64.10</w:t>
      </w:r>
      <w:r w:rsidR="00050F43">
        <w:t xml:space="preserve"> and B64.10.1</w:t>
      </w:r>
      <w:r>
        <w:t xml:space="preserve">.  </w:t>
      </w:r>
      <w:r>
        <w:lastRenderedPageBreak/>
        <w:t>The Contractor shall arrange for field testing of the backflow preventer on the Site in accordance with CSA Standard B64.10</w:t>
      </w:r>
      <w:r w:rsidR="00050F43">
        <w:t xml:space="preserve"> and B64.10.1</w:t>
      </w:r>
      <w:r>
        <w:t xml:space="preserve"> by a tester with an </w:t>
      </w:r>
      <w:r w:rsidR="00D40B61">
        <w:t>Ontario Water Works Association (</w:t>
      </w:r>
      <w:r>
        <w:t>OWWA</w:t>
      </w:r>
      <w:r w:rsidR="00D40B61">
        <w:t>)</w:t>
      </w:r>
      <w:r>
        <w:t xml:space="preserve"> Certified Cross Connection Control Specialist </w:t>
      </w:r>
      <w:r w:rsidR="00050F43">
        <w:t xml:space="preserve">Certificate </w:t>
      </w:r>
      <w:r>
        <w:t xml:space="preserve">or Ministry approved </w:t>
      </w:r>
      <w:r w:rsidR="00050F43">
        <w:t>equivalent</w:t>
      </w:r>
      <w:r>
        <w:t xml:space="preserve">.  </w:t>
      </w:r>
      <w:r w:rsidR="00D40B61">
        <w:t>Alternatively</w:t>
      </w:r>
      <w:r w:rsidR="0096280D">
        <w:t>,</w:t>
      </w:r>
      <w:r w:rsidR="00D40B61">
        <w:t xml:space="preserve"> a Certified Operator or a Water Quality Analyst with a backflow prevention tester’s license can be authorized to test, install, relocate, </w:t>
      </w:r>
      <w:proofErr w:type="gramStart"/>
      <w:r w:rsidR="00D40B61">
        <w:t>repair</w:t>
      </w:r>
      <w:proofErr w:type="gramEnd"/>
      <w:r w:rsidR="00D40B61">
        <w:t xml:space="preserve"> or replace backflow preventers.</w:t>
      </w:r>
      <w:r w:rsidR="00696456" w:rsidRPr="00696456">
        <w:t xml:space="preserve"> </w:t>
      </w:r>
    </w:p>
    <w:p w14:paraId="4F1007BF" w14:textId="052150A0" w:rsidR="004C734E" w:rsidRDefault="008167DF">
      <w:pPr>
        <w:pStyle w:val="Heading5"/>
      </w:pPr>
      <w:r>
        <w:t xml:space="preserve">The initial water meter values shall be reported to the </w:t>
      </w:r>
      <w:r w:rsidR="004C28A7">
        <w:t xml:space="preserve">Region upon installation of the backflow preventor and </w:t>
      </w:r>
      <w:r w:rsidR="004A7799">
        <w:t>the final water meter values prior to removal.</w:t>
      </w:r>
      <w:r w:rsidR="00696456">
        <w:t xml:space="preserve"> </w:t>
      </w:r>
    </w:p>
    <w:p w14:paraId="26BAE18D" w14:textId="55AC5399" w:rsidR="007D13AA" w:rsidRDefault="00160016">
      <w:pPr>
        <w:pStyle w:val="Heading5"/>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14:paraId="2F0968CC" w14:textId="406A2C38" w:rsidR="0077535B" w:rsidRDefault="00696456">
      <w:pPr>
        <w:pStyle w:val="Heading5"/>
      </w:pPr>
      <w:r>
        <w:t>For the purposes of disinfection and sampling, imported potable water by water truck will only be permitted where there is no other practical means to source water and only at the express approval of the Region.</w:t>
      </w:r>
      <w:r w:rsidR="00BB68CE">
        <w:t xml:space="preserve">  </w:t>
      </w:r>
    </w:p>
    <w:p w14:paraId="6A11D4D7" w14:textId="7C3CCDFA" w:rsidR="00F53F3F" w:rsidRDefault="676C7066" w:rsidP="0026214A">
      <w:pPr>
        <w:pStyle w:val="Heading5"/>
      </w:pPr>
      <w:r>
        <w:t xml:space="preserve">Any operation of valves must be performed by a </w:t>
      </w:r>
      <w:r w:rsidR="54DB45DB">
        <w:t>Regional or local municipal certified</w:t>
      </w:r>
      <w:r>
        <w:t xml:space="preserve"> water operator </w:t>
      </w:r>
      <w:r w:rsidR="54DB45DB">
        <w:t xml:space="preserve">having </w:t>
      </w:r>
      <w:r w:rsidR="7A17C1AE">
        <w:t>ownership</w:t>
      </w:r>
      <w:r w:rsidR="54DB45DB">
        <w:t xml:space="preserve"> </w:t>
      </w:r>
      <w:r w:rsidR="5B10C32B">
        <w:t>o</w:t>
      </w:r>
      <w:r w:rsidR="3A8C64A8">
        <w:t>f</w:t>
      </w:r>
      <w:r w:rsidR="5B10C32B">
        <w:t xml:space="preserve"> the watermain.  </w:t>
      </w:r>
    </w:p>
    <w:p w14:paraId="491F387C" w14:textId="43B6DFC3" w:rsidR="00F53F3F" w:rsidRDefault="00F53F3F" w:rsidP="0026214A">
      <w:pPr>
        <w:pStyle w:val="Heading5"/>
      </w:pPr>
      <w:r>
        <w:t xml:space="preserve">The test section shall be filled slowly with water and all air shall be expelled from the pipeline.  A </w:t>
      </w:r>
      <w:r w:rsidR="00BB68CE">
        <w:t>24-hour</w:t>
      </w:r>
      <w:r>
        <w:t xml:space="preserve"> absorption period in advance of testing is required for concrete pressure pipe after the pipe has been filled and all air expelled.</w:t>
      </w:r>
    </w:p>
    <w:p w14:paraId="60CB217A" w14:textId="2308FD34" w:rsidR="00F53F3F" w:rsidRDefault="09402D4F" w:rsidP="0026214A">
      <w:pPr>
        <w:pStyle w:val="Heading5"/>
      </w:pPr>
      <w:r>
        <w:t xml:space="preserve">Hydrostatic testing may only precede disinfection </w:t>
      </w:r>
      <w:r w:rsidR="6571FB51">
        <w:t xml:space="preserve">where the new segment of watermain is physically separated from the existing municipal water system.  A closed valve is not considered physical separation. </w:t>
      </w:r>
    </w:p>
    <w:p w14:paraId="2B6D6C60" w14:textId="25DE0B64" w:rsidR="00F53F3F" w:rsidRDefault="6571FB51" w:rsidP="0026214A">
      <w:pPr>
        <w:pStyle w:val="Heading5"/>
      </w:pPr>
      <w:r>
        <w:t xml:space="preserve">Test pressure shall </w:t>
      </w:r>
      <w:commentRangeStart w:id="600"/>
      <w:r w:rsidRPr="00965F4D">
        <w:t xml:space="preserve">be </w:t>
      </w:r>
      <w:r w:rsidRPr="00965F4D">
        <w:rPr>
          <w:rPrChange w:id="601" w:author="Keith Wong" w:date="2022-12-01T09:08:00Z">
            <w:rPr>
              <w:highlight w:val="yellow"/>
            </w:rPr>
          </w:rPrChange>
        </w:rPr>
        <w:t>1,035kPa</w:t>
      </w:r>
      <w:r w:rsidRPr="00965F4D">
        <w:t xml:space="preserve">. </w:t>
      </w:r>
      <w:del w:id="602" w:author="Keith Wong" w:date="2022-12-01T09:08:00Z">
        <w:r w:rsidRPr="00965F4D" w:rsidDel="00965F4D">
          <w:rPr>
            <w:rPrChange w:id="603" w:author="Keith Wong" w:date="2022-12-01T09:08:00Z">
              <w:rPr>
                <w:highlight w:val="yellow"/>
              </w:rPr>
            </w:rPrChange>
          </w:rPr>
          <w:delText>[The Consultant shall provide the Operating, Surge and Test pressures for the watermain in this section or on the Contract Drawings. Where test pressures may exceed 1,035 kPa, the Consultant shall list test pressures for each segment of watermain between line valves, stations or node points.  The minimum pipe class must be indicated on the Contract Drawings for each segment of watermain.  All valves, fittings, couplings, pipe classes and restraint must be specified to meet the test pressure with applicable safety factor]</w:delText>
        </w:r>
        <w:r w:rsidRPr="00965F4D" w:rsidDel="00965F4D">
          <w:delText xml:space="preserve"> </w:delText>
        </w:r>
        <w:commentRangeEnd w:id="600"/>
        <w:r w:rsidR="00C17654" w:rsidRPr="00965F4D" w:rsidDel="00965F4D">
          <w:rPr>
            <w:rStyle w:val="CommentReference"/>
            <w:rFonts w:cs="Times New Roman"/>
          </w:rPr>
          <w:commentReference w:id="600"/>
        </w:r>
      </w:del>
      <w:r w:rsidRPr="00965F4D">
        <w:t>The</w:t>
      </w:r>
      <w:r>
        <w:t xml:space="preserve"> Contractor shall ensure </w:t>
      </w:r>
      <w:r w:rsidR="09402D4F">
        <w:t>that the maximum pressure at any point along the test sections does not exceed the pipe rating</w:t>
      </w:r>
      <w:r>
        <w:t xml:space="preserve">, valves or coupling class during the testing.  Watermains 1200mm and greater shall be tested individually in sections between valves.  Watermains less </w:t>
      </w:r>
      <w:r>
        <w:lastRenderedPageBreak/>
        <w:t xml:space="preserve">than 1200mm shall be tested either in sections between valves or the completed watermain subject to approval by the Consultant.  </w:t>
      </w:r>
    </w:p>
    <w:p w14:paraId="1FE379EA" w14:textId="77777777" w:rsidR="00F53F3F" w:rsidRDefault="6571FB51" w:rsidP="0026214A">
      <w:pPr>
        <w:pStyle w:val="Heading5"/>
      </w:pPr>
      <w:r>
        <w:t xml:space="preserve">The test section shall be subjected to the specified continuous test pressure for 2 hours.  The leakage is the amount of water added to the test section to maintain the specified test pressure for the test duration.  The allowable leakage is 0.082 </w:t>
      </w:r>
      <w:proofErr w:type="spellStart"/>
      <w:r>
        <w:t>litres</w:t>
      </w:r>
      <w:proofErr w:type="spellEnd"/>
      <w:r>
        <w:t xml:space="preserve"> per millimeter of pipe diameter per kilometer of pipe for the </w:t>
      </w:r>
      <w:proofErr w:type="gramStart"/>
      <w:r>
        <w:t>2 hour</w:t>
      </w:r>
      <w:proofErr w:type="gramEnd"/>
      <w:r>
        <w:t xml:space="preserve"> test period.  If the measured leakage exceeds the allowable leakage, then the section of watermain fails the hydrostatic test.</w:t>
      </w:r>
    </w:p>
    <w:p w14:paraId="74C8D415" w14:textId="77777777" w:rsidR="00F53F3F" w:rsidRDefault="6571FB51" w:rsidP="0026214A">
      <w:pPr>
        <w:pStyle w:val="Heading5"/>
      </w:pPr>
      <w:r>
        <w:t>Polyethylene Pipe shall be hydrostatically tested in accordance with OPSS.M</w:t>
      </w:r>
      <w:r w:rsidR="5A69CB1F">
        <w:t xml:space="preserve">UNI </w:t>
      </w:r>
      <w:r>
        <w:t>441.07.24.02</w:t>
      </w:r>
      <w:r w:rsidR="5A69CB1F">
        <w:t>.</w:t>
      </w:r>
    </w:p>
    <w:p w14:paraId="577D0DCF" w14:textId="55F1ABF9" w:rsidR="00F53F3F" w:rsidRDefault="6571FB51" w:rsidP="0026214A">
      <w:pPr>
        <w:pStyle w:val="Heading5"/>
      </w:pPr>
      <w:r>
        <w:t>If the hydrostatic test fails, the Contractor shall identify and rectify the</w:t>
      </w:r>
      <w:r w:rsidR="03DAC711">
        <w:t xml:space="preserve"> </w:t>
      </w:r>
      <w:r>
        <w:t>problem at their expense. The Contractor shall then conduct subsequent pressure tests, at their costs, until a satisfactory</w:t>
      </w:r>
      <w:r>
        <w:br/>
        <w:t>result is achieved. The Contractor shall obtain approval from the Consultant prior to manipulating any valves on the new watermain.  Under no circumstances shall the Contractor operate any valves on or connected to the existing municipal potable water system.  Once satisfac</w:t>
      </w:r>
      <w:r w:rsidR="5A69CB1F">
        <w:t xml:space="preserve">tory results are achieved, </w:t>
      </w:r>
      <w:r>
        <w:t>the Contractor shall</w:t>
      </w:r>
      <w:r w:rsidR="03DAC711">
        <w:t xml:space="preserve"> </w:t>
      </w:r>
      <w:r>
        <w:t>coordinate with the specialist Subcontractor to re-test the same section of</w:t>
      </w:r>
      <w:r w:rsidR="03DAC711">
        <w:t xml:space="preserve"> </w:t>
      </w:r>
      <w:r>
        <w:t xml:space="preserve">the watermain with the Region and Consultant on Site to witness the test results. </w:t>
      </w:r>
      <w:r w:rsidR="3164190D">
        <w:t xml:space="preserve"> A minimum of two </w:t>
      </w:r>
      <w:r w:rsidR="57FB4894">
        <w:t>Working</w:t>
      </w:r>
      <w:r w:rsidR="3164190D">
        <w:t xml:space="preserve"> Days </w:t>
      </w:r>
      <w:r w:rsidR="64014845">
        <w:t>advance</w:t>
      </w:r>
      <w:r w:rsidR="3164190D">
        <w:t xml:space="preserve"> notification is required</w:t>
      </w:r>
      <w:r w:rsidR="616AE0DE">
        <w:t xml:space="preserve"> for scheduling the test</w:t>
      </w:r>
      <w:r w:rsidR="3164190D">
        <w:t>.</w:t>
      </w:r>
    </w:p>
    <w:p w14:paraId="7387927E" w14:textId="69F055C1" w:rsidR="00F53F3F" w:rsidRPr="00822386" w:rsidRDefault="6571FB51" w:rsidP="0026214A">
      <w:pPr>
        <w:pStyle w:val="Heading5"/>
      </w:pPr>
      <w:r>
        <w:t>Following successful hydrostatic testing, each valve must be leak tested for 10 minutes by closing the valve and introducing a pressure differential of a minimum of 200 kPa on one side of the valve.  If there is no pressure loss that exceeds the allowable rate for 10 minutes, then the valve passes the leakage test.</w:t>
      </w:r>
      <w:r w:rsidR="00F4041C">
        <w:t xml:space="preserve"> </w:t>
      </w:r>
      <w:r w:rsidR="5E992F09">
        <w:t xml:space="preserve">Multiple valves may be tested at one time; </w:t>
      </w:r>
      <w:r w:rsidR="3164190D">
        <w:t>however,</w:t>
      </w:r>
      <w:r w:rsidR="5E992F09">
        <w:t xml:space="preserve"> if the leakage exceeds the leakage rate for 10 minutes, then each valve must be tested individually.</w:t>
      </w:r>
      <w:r>
        <w:t xml:space="preserve"> </w:t>
      </w:r>
    </w:p>
    <w:p w14:paraId="330BD2E0" w14:textId="3F1A2BA9" w:rsidR="00F53F3F" w:rsidRDefault="6571FB51" w:rsidP="0026214A">
      <w:pPr>
        <w:pStyle w:val="Heading5"/>
      </w:pPr>
      <w:bookmarkStart w:id="604" w:name="_Hlk59545470"/>
      <w:r>
        <w:t>Hydrostatic testing, flushing, disinfection, de</w:t>
      </w:r>
      <w:r w:rsidR="00834CB9">
        <w:t>-</w:t>
      </w:r>
      <w:r>
        <w:t xml:space="preserve">chlorination and </w:t>
      </w:r>
      <w:r w:rsidR="5E992F09">
        <w:t xml:space="preserve">microbiological </w:t>
      </w:r>
      <w:r>
        <w:t xml:space="preserve">sampling shall be completed by a specialist Subcontractor who </w:t>
      </w:r>
      <w:r w:rsidR="5E992F09">
        <w:t>has a minimum of five years of demonstrated experience</w:t>
      </w:r>
      <w:r>
        <w:t xml:space="preserve"> in providing disinfection services for water retaining structures and potable watermains.  The specialist Subcontractor shall provide references for disinfection work completed in Ontario upon request.  The specialist Subcontractor shall </w:t>
      </w:r>
      <w:r w:rsidR="5E992F09">
        <w:t>provide staff that are</w:t>
      </w:r>
      <w:r>
        <w:t xml:space="preserve"> certified as a licensed </w:t>
      </w:r>
      <w:r w:rsidR="471C950F">
        <w:t xml:space="preserve">water </w:t>
      </w:r>
      <w:r>
        <w:t xml:space="preserve">operator by the MECP.  Unless stated otherwise in the Contract Documents, the licensed Subcontractor shall collect and submit all water samples for laboratory analysis in accordance with AWWA C651, Disinfecting Water Mains.  Sample results and chain of custody documentation shall be submitted to the Region promptly upon receipt.  The </w:t>
      </w:r>
      <w:r>
        <w:lastRenderedPageBreak/>
        <w:t xml:space="preserve">specialist Subcontractor performing hydrostatic testing, flushing and disinfection shall provide all the required calibrated equipment for measuring chlorine residuals, turbidity and other parameters as indicated in the Contract Documents. </w:t>
      </w:r>
    </w:p>
    <w:bookmarkEnd w:id="604"/>
    <w:p w14:paraId="67A5B2D0" w14:textId="26EF6826" w:rsidR="00F53F3F" w:rsidRDefault="6571FB51" w:rsidP="0026214A">
      <w:pPr>
        <w:pStyle w:val="Heading5"/>
      </w:pPr>
      <w:r>
        <w:t xml:space="preserve">The Contractor shall submit a comprehensive </w:t>
      </w:r>
      <w:proofErr w:type="gramStart"/>
      <w:r>
        <w:t>Site specific</w:t>
      </w:r>
      <w:proofErr w:type="gramEnd"/>
      <w:r>
        <w:t xml:space="preserve"> plan for the hydrostatic testing and disinfection of the watermain a minimum of twenty (20) Working Days in advance of undertaking the work </w:t>
      </w:r>
      <w:r w:rsidR="007F6A66">
        <w:t xml:space="preserve">of this Section </w:t>
      </w:r>
      <w:r>
        <w:t>to allow for the review and approval of the plan for scheduling any valve operation.  The Region and Consultant shall be provided a minimum of 2 Working Days advance notice to witness the hydrostatic testing and disinfection.  The plan must be approved prior to commencement of testing.  The plan shall include the following at a minimum:</w:t>
      </w:r>
    </w:p>
    <w:p w14:paraId="5AC9D4CA" w14:textId="1670AA3A" w:rsidR="00F53F3F" w:rsidRDefault="3164190D" w:rsidP="0026214A">
      <w:pPr>
        <w:pStyle w:val="Heading6"/>
      </w:pPr>
      <w:r>
        <w:t>Identification of the</w:t>
      </w:r>
      <w:r w:rsidR="6571FB51">
        <w:t xml:space="preserve"> MECP licensed </w:t>
      </w:r>
      <w:r>
        <w:t>S</w:t>
      </w:r>
      <w:r w:rsidR="6571FB51">
        <w:t xml:space="preserve">ubcontractor performing the </w:t>
      </w:r>
      <w:r w:rsidR="4C80A33B">
        <w:t xml:space="preserve">hydrostatic </w:t>
      </w:r>
      <w:r w:rsidR="6571FB51">
        <w:t>testing and disinfection</w:t>
      </w:r>
      <w:r w:rsidR="545B9271">
        <w:t>.</w:t>
      </w:r>
      <w:r>
        <w:t xml:space="preserve">  Current operator certification under Ontario Regulation 128/04 for the Site staff who will be supervising the Work may be requested by the Region.</w:t>
      </w:r>
    </w:p>
    <w:p w14:paraId="2451367C" w14:textId="195CEEBC" w:rsidR="00506F54" w:rsidRPr="00506F54" w:rsidRDefault="00506F54" w:rsidP="00B40450">
      <w:pPr>
        <w:pStyle w:val="Heading6"/>
      </w:pPr>
      <w:r>
        <w:t>Identification of t</w:t>
      </w:r>
      <w:r w:rsidR="00F53F3F">
        <w:t>he source</w:t>
      </w:r>
      <w:r>
        <w:t xml:space="preserve"> and set up for potable water supply including a flow meter and the</w:t>
      </w:r>
      <w:r w:rsidR="00655E60">
        <w:t xml:space="preserve"> CSA-certified reduced pressure principle (RP) backflow preventer</w:t>
      </w:r>
      <w:r w:rsidR="006D02B1">
        <w:t xml:space="preserve"> (or air gap, as defined in CSA B64.10)</w:t>
      </w:r>
      <w:r>
        <w:t xml:space="preserve"> with certification on Site.  </w:t>
      </w:r>
    </w:p>
    <w:p w14:paraId="3D3845A6" w14:textId="13F287A3" w:rsidR="00506F54" w:rsidRDefault="00506F54">
      <w:pPr>
        <w:pStyle w:val="Heading6"/>
      </w:pPr>
      <w:r>
        <w:t xml:space="preserve">The </w:t>
      </w:r>
      <w:r w:rsidR="00F53F3F">
        <w:t>anticipated flow rate</w:t>
      </w:r>
      <w:r>
        <w:t xml:space="preserve">, </w:t>
      </w:r>
      <w:proofErr w:type="gramStart"/>
      <w:r>
        <w:t>schedule</w:t>
      </w:r>
      <w:proofErr w:type="gramEnd"/>
      <w:r>
        <w:t xml:space="preserve"> and duration for filling of the watermain, soaking period (where applicable) and flushing.</w:t>
      </w:r>
    </w:p>
    <w:p w14:paraId="4E4037CB" w14:textId="1D3F54BA" w:rsidR="00E64220" w:rsidRDefault="00E64220" w:rsidP="00506F54">
      <w:pPr>
        <w:pStyle w:val="Heading6"/>
      </w:pPr>
      <w:r>
        <w:t>Identify t</w:t>
      </w:r>
      <w:r w:rsidR="003243CD">
        <w:t>he hydrostatic testing sequence</w:t>
      </w:r>
      <w:r w:rsidR="31CC37E0">
        <w:t xml:space="preserve"> and</w:t>
      </w:r>
      <w:r w:rsidR="00834CB9">
        <w:t xml:space="preserve"> </w:t>
      </w:r>
      <w:r>
        <w:t xml:space="preserve">testing procedure dependent on pipe materials, </w:t>
      </w:r>
      <w:r w:rsidR="003243CD">
        <w:t xml:space="preserve">segment test pressures and valve testing.  </w:t>
      </w:r>
    </w:p>
    <w:p w14:paraId="5A4A2E76" w14:textId="258EFBF5" w:rsidR="00506F54" w:rsidRPr="00506F54" w:rsidRDefault="003243CD">
      <w:pPr>
        <w:pStyle w:val="Heading6"/>
      </w:pPr>
      <w:r>
        <w:t>Where any section of the new watermain is not physically separated from the existing drinking water system</w:t>
      </w:r>
      <w:r w:rsidR="00E64220">
        <w:t xml:space="preserve"> (a closed valve is not considered physical separation)</w:t>
      </w:r>
      <w:r>
        <w:t xml:space="preserve">, disinfection and </w:t>
      </w:r>
      <w:r w:rsidR="00E64220">
        <w:t xml:space="preserve">a minimum of 2 consecutive </w:t>
      </w:r>
      <w:r>
        <w:t xml:space="preserve">passing </w:t>
      </w:r>
      <w:r w:rsidR="00E64220">
        <w:t xml:space="preserve">microbiological </w:t>
      </w:r>
      <w:r>
        <w:t>sample results must precede hydrostatic testing</w:t>
      </w:r>
      <w:r w:rsidR="00E64220">
        <w:t>.  A</w:t>
      </w:r>
      <w:r>
        <w:t xml:space="preserve"> specific plan must be developed to demonstrate mitigation measures to prevent the potential contamination of the potable water system with super-chlorinated water</w:t>
      </w:r>
      <w:r w:rsidR="00E64220">
        <w:t xml:space="preserve"> during disinfection, de</w:t>
      </w:r>
      <w:r w:rsidR="007C6154">
        <w:t>-</w:t>
      </w:r>
      <w:proofErr w:type="gramStart"/>
      <w:r w:rsidR="00E64220">
        <w:t>chlorination</w:t>
      </w:r>
      <w:proofErr w:type="gramEnd"/>
      <w:r w:rsidR="00E64220">
        <w:t xml:space="preserve"> and sampling.</w:t>
      </w:r>
      <w:r w:rsidR="004257F1">
        <w:t xml:space="preserve"> The plan shall include active pressure monitoring on either side of the live valve. </w:t>
      </w:r>
    </w:p>
    <w:p w14:paraId="153F31AA" w14:textId="63C248DD" w:rsidR="003243CD" w:rsidRDefault="003243CD" w:rsidP="003243CD">
      <w:pPr>
        <w:pStyle w:val="Heading6"/>
      </w:pPr>
      <w:r>
        <w:t xml:space="preserve">A schematic drawing of the watermain showing testing sequence, </w:t>
      </w:r>
      <w:r w:rsidR="00E64220">
        <w:t xml:space="preserve">valve chambers, hydrants, connections, </w:t>
      </w:r>
      <w:r>
        <w:t xml:space="preserve">chlorine injection points, </w:t>
      </w:r>
      <w:r w:rsidR="006B2CA7">
        <w:t xml:space="preserve">Microbiological and </w:t>
      </w:r>
      <w:r w:rsidR="00C461A2">
        <w:t>d</w:t>
      </w:r>
      <w:r w:rsidR="006B2CA7">
        <w:t xml:space="preserve">isinfection </w:t>
      </w:r>
      <w:r w:rsidR="00C461A2">
        <w:t>r</w:t>
      </w:r>
      <w:r w:rsidR="006B2CA7">
        <w:t xml:space="preserve">esidual </w:t>
      </w:r>
      <w:r>
        <w:t>sampling points and discharge locations.</w:t>
      </w:r>
    </w:p>
    <w:p w14:paraId="25898C17" w14:textId="3A0034C7" w:rsidR="003243CD" w:rsidRPr="0026214A" w:rsidRDefault="003243CD" w:rsidP="003243CD">
      <w:pPr>
        <w:pStyle w:val="Heading6"/>
      </w:pPr>
      <w:r w:rsidRPr="001C5601">
        <w:lastRenderedPageBreak/>
        <w:t>Monitoring flushing to achieve less than 1.0 NTU for turbidity at all sampling</w:t>
      </w:r>
      <w:r w:rsidR="00366B85" w:rsidRPr="0026214A">
        <w:t xml:space="preserve"> and monitoring</w:t>
      </w:r>
      <w:r w:rsidRPr="001C5601">
        <w:t xml:space="preserve"> locations.</w:t>
      </w:r>
    </w:p>
    <w:p w14:paraId="0BF5338F" w14:textId="0C81A0CD" w:rsidR="00F53F3F" w:rsidRDefault="57FDC7AD" w:rsidP="0026214A">
      <w:pPr>
        <w:pStyle w:val="Heading6"/>
      </w:pPr>
      <w:r>
        <w:t>Identification of the mixing</w:t>
      </w:r>
      <w:r w:rsidR="6571FB51">
        <w:t xml:space="preserve"> equipment and </w:t>
      </w:r>
      <w:r w:rsidR="521A705E">
        <w:t xml:space="preserve">disinfection chemicals to be used for the disinfection including </w:t>
      </w:r>
      <w:r>
        <w:t xml:space="preserve">certification that the chemical products meet both AWWA and </w:t>
      </w:r>
      <w:r w:rsidR="521A705E">
        <w:t>NSF</w:t>
      </w:r>
      <w:r>
        <w:t>/ANSI/CAN</w:t>
      </w:r>
      <w:r w:rsidR="521A705E">
        <w:t xml:space="preserve"> 60 </w:t>
      </w:r>
      <w:r>
        <w:t>standards</w:t>
      </w:r>
      <w:r w:rsidR="521A705E">
        <w:t>.</w:t>
      </w:r>
    </w:p>
    <w:p w14:paraId="1872BFEB" w14:textId="0092D8BA" w:rsidR="00F53F3F" w:rsidRDefault="6571FB51">
      <w:pPr>
        <w:pStyle w:val="Heading6"/>
      </w:pPr>
      <w:r>
        <w:t>The method of disinf</w:t>
      </w:r>
      <w:r w:rsidR="38FB61F8">
        <w:t>ection in accordance with AWWA S</w:t>
      </w:r>
      <w:r>
        <w:t>tandard C651</w:t>
      </w:r>
      <w:r w:rsidR="1CC820DF">
        <w:t>.</w:t>
      </w:r>
      <w:r>
        <w:t xml:space="preserve"> </w:t>
      </w:r>
    </w:p>
    <w:p w14:paraId="053965AE" w14:textId="024A36F0" w:rsidR="00F53F3F" w:rsidRDefault="6571FB51" w:rsidP="0026214A">
      <w:pPr>
        <w:pStyle w:val="Heading6"/>
      </w:pPr>
      <w:r>
        <w:t xml:space="preserve">The setup, </w:t>
      </w:r>
      <w:proofErr w:type="gramStart"/>
      <w:r>
        <w:t>method</w:t>
      </w:r>
      <w:proofErr w:type="gramEnd"/>
      <w:r>
        <w:t xml:space="preserve"> and chemicals to dechlorinate discharge water </w:t>
      </w:r>
      <w:proofErr w:type="gramStart"/>
      <w:r>
        <w:t>including</w:t>
      </w:r>
      <w:proofErr w:type="gramEnd"/>
      <w:r>
        <w:t xml:space="preserve"> monitoring chlorine residual after tre</w:t>
      </w:r>
      <w:r w:rsidR="078B75B2">
        <w:t xml:space="preserve">atment in accordance with AWWA </w:t>
      </w:r>
      <w:r>
        <w:t>C655</w:t>
      </w:r>
      <w:r w:rsidR="078B75B2">
        <w:t>.</w:t>
      </w:r>
    </w:p>
    <w:p w14:paraId="05FE71E2" w14:textId="152B5AC1" w:rsidR="00F53F3F" w:rsidRDefault="00F53F3F">
      <w:pPr>
        <w:pStyle w:val="Heading6"/>
      </w:pPr>
      <w:r>
        <w:t xml:space="preserve">Monitoring and recording of the time, </w:t>
      </w:r>
      <w:proofErr w:type="gramStart"/>
      <w:r>
        <w:t>location</w:t>
      </w:r>
      <w:proofErr w:type="gramEnd"/>
      <w:r>
        <w:t xml:space="preserve"> and chlorine residual upon completion of disinfection and after the required contact time</w:t>
      </w:r>
      <w:r w:rsidR="008D7448">
        <w:t>.</w:t>
      </w:r>
      <w:r w:rsidR="008417E0">
        <w:t xml:space="preserve"> Total </w:t>
      </w:r>
      <w:r w:rsidR="008417E0" w:rsidRPr="008417E0">
        <w:t xml:space="preserve">chlorine residual </w:t>
      </w:r>
      <w:r w:rsidR="008417E0">
        <w:t xml:space="preserve">to be </w:t>
      </w:r>
      <w:r w:rsidR="00291D34">
        <w:t xml:space="preserve">between </w:t>
      </w:r>
      <w:r w:rsidR="00291D34" w:rsidRPr="008417E0">
        <w:t>0.50</w:t>
      </w:r>
      <w:r w:rsidR="008417E0" w:rsidRPr="008417E0">
        <w:t xml:space="preserve"> mg/L and 2.5 mg/L.</w:t>
      </w:r>
      <w:r>
        <w:t xml:space="preserve"> </w:t>
      </w:r>
    </w:p>
    <w:p w14:paraId="4C5C3D85" w14:textId="3EDC0F63" w:rsidR="00E64220" w:rsidRPr="00E64220" w:rsidRDefault="070A01A7" w:rsidP="0026214A">
      <w:pPr>
        <w:pStyle w:val="Heading6"/>
      </w:pPr>
      <w:r>
        <w:t xml:space="preserve">The microbiological sampling procedures including details where any </w:t>
      </w:r>
      <w:r w:rsidR="75C8148A">
        <w:t>staged sampling is required due to distances between sampling locations.</w:t>
      </w:r>
    </w:p>
    <w:p w14:paraId="681CCA52" w14:textId="4A9B0226" w:rsidR="00F53F3F" w:rsidRPr="008A48CE" w:rsidRDefault="7E8EB0C0" w:rsidP="0026214A">
      <w:pPr>
        <w:pStyle w:val="Heading5"/>
      </w:pPr>
      <w:bookmarkStart w:id="605" w:name="_Hlk59617616"/>
      <w:r>
        <w:t>Within 5 Business days following</w:t>
      </w:r>
      <w:r w:rsidR="6571FB51">
        <w:t xml:space="preserve"> completion of flushing</w:t>
      </w:r>
      <w:r w:rsidR="008048AA">
        <w:t xml:space="preserve">, </w:t>
      </w:r>
      <w:r w:rsidR="6571FB51">
        <w:t xml:space="preserve">disinfection, </w:t>
      </w:r>
      <w:r w:rsidR="00162137">
        <w:t>sampling</w:t>
      </w:r>
      <w:r w:rsidR="0029436E">
        <w:t>, connections</w:t>
      </w:r>
      <w:r w:rsidR="00162137">
        <w:t xml:space="preserve"> or tapping a watermain</w:t>
      </w:r>
      <w:r w:rsidR="00DA369E">
        <w:t xml:space="preserve">; </w:t>
      </w:r>
      <w:r w:rsidR="6571FB51">
        <w:t xml:space="preserve">the Contractor </w:t>
      </w:r>
      <w:r w:rsidR="00B339F1">
        <w:t xml:space="preserve">or the </w:t>
      </w:r>
      <w:r w:rsidR="00711E21">
        <w:t>specialist</w:t>
      </w:r>
      <w:r w:rsidR="00B339F1">
        <w:t xml:space="preserve"> Subcontractor </w:t>
      </w:r>
      <w:r w:rsidR="6571FB51">
        <w:t xml:space="preserve">shall submit the </w:t>
      </w:r>
      <w:r w:rsidR="00DC5A4C">
        <w:t>applicable</w:t>
      </w:r>
      <w:r w:rsidR="6571FB51">
        <w:t xml:space="preserve"> records</w:t>
      </w:r>
      <w:r w:rsidR="75C8148A">
        <w:t xml:space="preserve"> on the </w:t>
      </w:r>
      <w:r w:rsidR="00DF52B1">
        <w:t>Record of Watermain Installation and/or Connection form</w:t>
      </w:r>
      <w:r w:rsidR="75C8148A" w:rsidRPr="00DC5A4C">
        <w:t xml:space="preserve"> </w:t>
      </w:r>
      <w:r w:rsidR="75C8148A">
        <w:t xml:space="preserve">included as </w:t>
      </w:r>
      <w:r w:rsidR="67F38264" w:rsidRPr="0026214A">
        <w:t>a supplement to this specification section</w:t>
      </w:r>
      <w:r w:rsidR="6571FB51">
        <w:t>:</w:t>
      </w:r>
    </w:p>
    <w:bookmarkEnd w:id="605"/>
    <w:p w14:paraId="338AA254" w14:textId="79E995E3" w:rsidR="00F53F3F" w:rsidRDefault="0D330432" w:rsidP="0026214A">
      <w:pPr>
        <w:pStyle w:val="Heading6"/>
      </w:pPr>
      <w:r>
        <w:t xml:space="preserve">The </w:t>
      </w:r>
      <w:r w:rsidR="75C8148A">
        <w:t xml:space="preserve">Certificate(s) for the </w:t>
      </w:r>
      <w:r w:rsidR="545B9271">
        <w:t xml:space="preserve">CSA-certified reduced pressure principle (RP) backflow preventer that has been selected and field tested in accordance with CSA Standards B64.10 and B64.10.1. </w:t>
      </w:r>
      <w:r w:rsidR="6571FB51">
        <w:t>on Site</w:t>
      </w:r>
      <w:r w:rsidR="4B9801A6">
        <w:t xml:space="preserve"> shall be appended to the Record</w:t>
      </w:r>
      <w:r w:rsidR="6E6F9D22">
        <w:t>.</w:t>
      </w:r>
    </w:p>
    <w:p w14:paraId="59E6F6DD" w14:textId="11594B85" w:rsidR="00D452AE" w:rsidRDefault="00D452AE">
      <w:pPr>
        <w:pStyle w:val="Heading6"/>
      </w:pPr>
      <w:r>
        <w:t>Confirmation that swabbing was completed where applicable</w:t>
      </w:r>
      <w:r w:rsidR="00827E8F">
        <w:t>.</w:t>
      </w:r>
    </w:p>
    <w:p w14:paraId="2728557E" w14:textId="3BA106AA" w:rsidR="00BC0B4F" w:rsidRPr="00BC0B4F" w:rsidRDefault="6B4638F5" w:rsidP="0026214A">
      <w:pPr>
        <w:pStyle w:val="Heading6"/>
      </w:pPr>
      <w:r>
        <w:t>Confirmation that preliminary flushing was completed and that turbidity readings at each s</w:t>
      </w:r>
      <w:r w:rsidR="04B5BF96">
        <w:t xml:space="preserve">ampling/monitoring location </w:t>
      </w:r>
      <w:r w:rsidR="093D90C0">
        <w:t>were less than 1.0 NTU prior to disinfection</w:t>
      </w:r>
      <w:r w:rsidR="7D78C83B">
        <w:t>.</w:t>
      </w:r>
      <w:r w:rsidR="00294D23">
        <w:t xml:space="preserve"> </w:t>
      </w:r>
    </w:p>
    <w:p w14:paraId="65B6C168" w14:textId="5DC56E4B" w:rsidR="00F53F3F" w:rsidRDefault="007300AB">
      <w:pPr>
        <w:pStyle w:val="Heading6"/>
      </w:pPr>
      <w:r>
        <w:t xml:space="preserve">Record the </w:t>
      </w:r>
      <w:proofErr w:type="gramStart"/>
      <w:r w:rsidR="00B74A04">
        <w:t>h</w:t>
      </w:r>
      <w:r w:rsidR="00F53F3F">
        <w:t>igh level</w:t>
      </w:r>
      <w:proofErr w:type="gramEnd"/>
      <w:r w:rsidR="00F53F3F">
        <w:t xml:space="preserve"> chlorine residual at the beginning and end of the contact period at each sample location</w:t>
      </w:r>
      <w:r w:rsidR="00D452AE">
        <w:t xml:space="preserve"> including the decrease in chlorine concentration in mg/L or a percentage as applicable.</w:t>
      </w:r>
    </w:p>
    <w:p w14:paraId="73237720" w14:textId="0516E6A3" w:rsidR="00D452AE" w:rsidRDefault="00D452AE" w:rsidP="00D452AE">
      <w:pPr>
        <w:pStyle w:val="Heading6"/>
      </w:pPr>
      <w:r>
        <w:t>Attach the schematic drawing that was prepared for the disinfection procedure including any field modifications that may have occurred during the commissioning phase</w:t>
      </w:r>
      <w:r w:rsidR="00827E8F">
        <w:t>.</w:t>
      </w:r>
    </w:p>
    <w:p w14:paraId="77716476" w14:textId="30200D7D" w:rsidR="00F53F3F" w:rsidRDefault="6571FB51" w:rsidP="0026214A">
      <w:pPr>
        <w:pStyle w:val="Heading6"/>
      </w:pPr>
      <w:r>
        <w:lastRenderedPageBreak/>
        <w:t xml:space="preserve">The chain of custody and all </w:t>
      </w:r>
      <w:r w:rsidR="75C8148A">
        <w:t>preliminary and final</w:t>
      </w:r>
      <w:r>
        <w:t xml:space="preserve"> </w:t>
      </w:r>
      <w:r w:rsidR="47C1A4BC">
        <w:t xml:space="preserve">microbiological </w:t>
      </w:r>
      <w:r>
        <w:t>sample results from the laboratory for each sample location</w:t>
      </w:r>
      <w:r w:rsidR="2D7BBD26">
        <w:t xml:space="preserve"> shall be appended to the record</w:t>
      </w:r>
      <w:r w:rsidR="6E6F9D22">
        <w:t>.</w:t>
      </w:r>
    </w:p>
    <w:p w14:paraId="00304722" w14:textId="4079F6AB" w:rsidR="00D452AE" w:rsidRPr="004C30D3" w:rsidRDefault="00D452AE" w:rsidP="00D452AE">
      <w:pPr>
        <w:pStyle w:val="Heading6"/>
      </w:pPr>
      <w:r>
        <w:t>For staged sampling, record the flow rate, time each sample was taken and calculated length</w:t>
      </w:r>
      <w:r w:rsidR="00827E8F">
        <w:t>.</w:t>
      </w:r>
    </w:p>
    <w:p w14:paraId="10E76694" w14:textId="6D5342C7" w:rsidR="00F53F3F" w:rsidRDefault="6571FB51" w:rsidP="0026214A">
      <w:pPr>
        <w:pStyle w:val="Heading6"/>
      </w:pPr>
      <w:r>
        <w:t>All NSF</w:t>
      </w:r>
      <w:r w:rsidR="629FF8FA">
        <w:t>/ANSI</w:t>
      </w:r>
      <w:r>
        <w:t xml:space="preserve"> 61 certification for materials in contact with potable water and </w:t>
      </w:r>
      <w:r w:rsidR="57FDC7AD">
        <w:t xml:space="preserve">certification that the chemical </w:t>
      </w:r>
      <w:r>
        <w:t>product</w:t>
      </w:r>
      <w:r w:rsidR="57FDC7AD">
        <w:t>s</w:t>
      </w:r>
      <w:r>
        <w:t xml:space="preserve"> used for disinfection </w:t>
      </w:r>
      <w:r w:rsidR="7D4C8702">
        <w:t>meets the requirements for both the AWWA and NSF/ANSI/CAN 60 standards.</w:t>
      </w:r>
    </w:p>
    <w:p w14:paraId="1856ED98" w14:textId="1E0375AD" w:rsidR="008D7448" w:rsidRDefault="00F53F3F">
      <w:pPr>
        <w:pStyle w:val="Heading5"/>
      </w:pPr>
      <w:r>
        <w:t>All bacteriological water sampl</w:t>
      </w:r>
      <w:r w:rsidR="007B7063">
        <w:t>ing</w:t>
      </w:r>
      <w:r>
        <w:t xml:space="preserve"> must be performed in accordance with </w:t>
      </w:r>
      <w:r w:rsidRPr="00FB19C1">
        <w:t>AWWA C651, Disinfecting Water Mains</w:t>
      </w:r>
      <w:r w:rsidR="008D7448">
        <w:t xml:space="preserve">. </w:t>
      </w:r>
      <w:r>
        <w:t xml:space="preserve">All samples for new watermains shall be tested </w:t>
      </w:r>
      <w:r w:rsidR="008D7448">
        <w:t>at a minimum for</w:t>
      </w:r>
      <w:r w:rsidR="00E0010A">
        <w:t xml:space="preserve"> </w:t>
      </w:r>
      <w:r w:rsidR="00972FCE">
        <w:t>Escherichia</w:t>
      </w:r>
      <w:r>
        <w:t xml:space="preserve"> Coli (E. Coli)</w:t>
      </w:r>
      <w:r w:rsidR="00E0010A">
        <w:t xml:space="preserve">, Total Coliform, Background Colony Counts, and Heterotrophic Plate Count (HPC). </w:t>
      </w:r>
      <w:r>
        <w:t>Sample results must</w:t>
      </w:r>
      <w:r w:rsidR="00AF4FE4">
        <w:t xml:space="preserve"> meet the parameter levels below.</w:t>
      </w:r>
    </w:p>
    <w:tbl>
      <w:tblPr>
        <w:tblStyle w:val="TableGrid"/>
        <w:tblW w:w="0" w:type="auto"/>
        <w:tblInd w:w="2880" w:type="dxa"/>
        <w:tblLook w:val="04A0" w:firstRow="1" w:lastRow="0" w:firstColumn="1" w:lastColumn="0" w:noHBand="0" w:noVBand="1"/>
      </w:tblPr>
      <w:tblGrid>
        <w:gridCol w:w="3238"/>
        <w:gridCol w:w="2872"/>
      </w:tblGrid>
      <w:tr w:rsidR="008D7448" w14:paraId="0A53735B" w14:textId="77777777" w:rsidTr="0026214A">
        <w:tc>
          <w:tcPr>
            <w:tcW w:w="3344" w:type="dxa"/>
          </w:tcPr>
          <w:p w14:paraId="59E5B20A" w14:textId="57C7E5FB" w:rsidR="008D7448" w:rsidRPr="0026214A" w:rsidRDefault="00AF4FE4" w:rsidP="0026214A">
            <w:pPr>
              <w:rPr>
                <w:b/>
                <w:bCs/>
              </w:rPr>
            </w:pPr>
            <w:r w:rsidRPr="0026214A">
              <w:rPr>
                <w:b/>
                <w:bCs/>
              </w:rPr>
              <w:t>Microbiological Parameter</w:t>
            </w:r>
          </w:p>
        </w:tc>
        <w:tc>
          <w:tcPr>
            <w:tcW w:w="2992" w:type="dxa"/>
          </w:tcPr>
          <w:p w14:paraId="5BEC10F5" w14:textId="56D6EB6B" w:rsidR="008D7448" w:rsidRPr="0026214A" w:rsidRDefault="00AF4FE4" w:rsidP="0026214A">
            <w:pPr>
              <w:rPr>
                <w:b/>
                <w:bCs/>
              </w:rPr>
            </w:pPr>
            <w:r w:rsidRPr="0026214A">
              <w:rPr>
                <w:b/>
                <w:bCs/>
              </w:rPr>
              <w:t>Standard</w:t>
            </w:r>
          </w:p>
        </w:tc>
      </w:tr>
      <w:tr w:rsidR="00E0010A" w14:paraId="1DE4637E" w14:textId="77777777" w:rsidTr="0026214A">
        <w:tc>
          <w:tcPr>
            <w:tcW w:w="3344" w:type="dxa"/>
          </w:tcPr>
          <w:p w14:paraId="468D132F" w14:textId="687FA475" w:rsidR="00E0010A" w:rsidRDefault="00E0010A" w:rsidP="0026214A">
            <w:r>
              <w:t>E. Coli</w:t>
            </w:r>
          </w:p>
        </w:tc>
        <w:tc>
          <w:tcPr>
            <w:tcW w:w="2992" w:type="dxa"/>
          </w:tcPr>
          <w:p w14:paraId="2D25CADE" w14:textId="03D4FA18" w:rsidR="00E0010A" w:rsidRDefault="00E0010A" w:rsidP="0026214A">
            <w:r w:rsidRPr="008D7448">
              <w:t>0 CFU/100 mL</w:t>
            </w:r>
          </w:p>
        </w:tc>
      </w:tr>
      <w:tr w:rsidR="00E0010A" w14:paraId="36AF2792" w14:textId="77777777" w:rsidTr="0026214A">
        <w:tc>
          <w:tcPr>
            <w:tcW w:w="3344" w:type="dxa"/>
          </w:tcPr>
          <w:p w14:paraId="5DC99F21" w14:textId="1C8B192D" w:rsidR="00E0010A" w:rsidRDefault="00E0010A" w:rsidP="0026214A">
            <w:r>
              <w:t>Total Coliform</w:t>
            </w:r>
          </w:p>
        </w:tc>
        <w:tc>
          <w:tcPr>
            <w:tcW w:w="2992" w:type="dxa"/>
          </w:tcPr>
          <w:p w14:paraId="1AEAA456" w14:textId="1F519E81" w:rsidR="00E0010A" w:rsidRDefault="00E0010A" w:rsidP="0026214A">
            <w:r w:rsidRPr="008D7448">
              <w:t>0 CFU/100 mL</w:t>
            </w:r>
          </w:p>
        </w:tc>
      </w:tr>
      <w:tr w:rsidR="00E0010A" w14:paraId="58AF3CDF" w14:textId="77777777" w:rsidTr="008D7448">
        <w:tc>
          <w:tcPr>
            <w:tcW w:w="3344" w:type="dxa"/>
          </w:tcPr>
          <w:p w14:paraId="28E451C5" w14:textId="5D04E1FA" w:rsidR="00E0010A" w:rsidRDefault="00E0010A" w:rsidP="00E0010A">
            <w:r>
              <w:t>Background Colony Counts</w:t>
            </w:r>
          </w:p>
        </w:tc>
        <w:tc>
          <w:tcPr>
            <w:tcW w:w="2992" w:type="dxa"/>
          </w:tcPr>
          <w:p w14:paraId="5A21AB23" w14:textId="1F5E16E1" w:rsidR="00E0010A" w:rsidRPr="008D7448" w:rsidRDefault="00E0010A" w:rsidP="00E0010A">
            <w:r>
              <w:t xml:space="preserve">&lt; 20 CFU/100 </w:t>
            </w:r>
            <w:r w:rsidRPr="008D7448">
              <w:t>mL</w:t>
            </w:r>
          </w:p>
        </w:tc>
      </w:tr>
      <w:tr w:rsidR="00E0010A" w14:paraId="269845FD" w14:textId="77777777" w:rsidTr="008D7448">
        <w:tc>
          <w:tcPr>
            <w:tcW w:w="3344" w:type="dxa"/>
          </w:tcPr>
          <w:p w14:paraId="10382F45" w14:textId="41DAB82E" w:rsidR="00E0010A" w:rsidRDefault="00E0010A" w:rsidP="00E0010A">
            <w:r>
              <w:t>HPC</w:t>
            </w:r>
          </w:p>
        </w:tc>
        <w:tc>
          <w:tcPr>
            <w:tcW w:w="2992" w:type="dxa"/>
          </w:tcPr>
          <w:p w14:paraId="567A22DC" w14:textId="70F1C1FB" w:rsidR="00E0010A" w:rsidRPr="008D7448" w:rsidRDefault="00E0010A" w:rsidP="00E0010A">
            <w:r>
              <w:t xml:space="preserve">&lt; </w:t>
            </w:r>
            <w:r w:rsidRPr="008D7448">
              <w:t>50 CFU/</w:t>
            </w:r>
            <w:r>
              <w:t>1</w:t>
            </w:r>
            <w:r w:rsidR="00FD06E2">
              <w:t>00</w:t>
            </w:r>
            <w:r>
              <w:t xml:space="preserve"> </w:t>
            </w:r>
            <w:r w:rsidRPr="008D7448">
              <w:t>mL</w:t>
            </w:r>
          </w:p>
        </w:tc>
      </w:tr>
    </w:tbl>
    <w:p w14:paraId="74EF86B3" w14:textId="79CF93A1" w:rsidR="00AF4FE4" w:rsidRDefault="00AF4FE4" w:rsidP="0026214A">
      <w:pPr>
        <w:pStyle w:val="Heading5"/>
      </w:pPr>
      <w:r>
        <w:t xml:space="preserve">All water chemistry sample results must meet the parameter levels below.  </w:t>
      </w:r>
    </w:p>
    <w:tbl>
      <w:tblPr>
        <w:tblStyle w:val="TableGrid"/>
        <w:tblW w:w="0" w:type="auto"/>
        <w:tblInd w:w="2880" w:type="dxa"/>
        <w:tblLook w:val="04A0" w:firstRow="1" w:lastRow="0" w:firstColumn="1" w:lastColumn="0" w:noHBand="0" w:noVBand="1"/>
      </w:tblPr>
      <w:tblGrid>
        <w:gridCol w:w="3225"/>
        <w:gridCol w:w="2885"/>
      </w:tblGrid>
      <w:tr w:rsidR="00AF4FE4" w14:paraId="265ED702" w14:textId="77777777" w:rsidTr="00665228">
        <w:tc>
          <w:tcPr>
            <w:tcW w:w="3344" w:type="dxa"/>
          </w:tcPr>
          <w:p w14:paraId="76382382" w14:textId="7A7428B8" w:rsidR="00AF4FE4" w:rsidRPr="0026214A" w:rsidRDefault="00AF4FE4" w:rsidP="00665228">
            <w:pPr>
              <w:rPr>
                <w:b/>
                <w:bCs/>
              </w:rPr>
            </w:pPr>
            <w:r w:rsidRPr="0026214A">
              <w:rPr>
                <w:b/>
                <w:bCs/>
              </w:rPr>
              <w:t>Water Chemistry Parameter</w:t>
            </w:r>
          </w:p>
        </w:tc>
        <w:tc>
          <w:tcPr>
            <w:tcW w:w="2992" w:type="dxa"/>
          </w:tcPr>
          <w:p w14:paraId="62B7204B" w14:textId="04D6D227" w:rsidR="00AF4FE4" w:rsidRPr="0026214A" w:rsidRDefault="00AF4FE4" w:rsidP="00665228">
            <w:pPr>
              <w:rPr>
                <w:b/>
                <w:bCs/>
              </w:rPr>
            </w:pPr>
            <w:r w:rsidRPr="0026214A">
              <w:rPr>
                <w:b/>
                <w:bCs/>
              </w:rPr>
              <w:t>Standard</w:t>
            </w:r>
          </w:p>
        </w:tc>
      </w:tr>
      <w:tr w:rsidR="00AF4FE4" w14:paraId="3EDA5A35" w14:textId="77777777" w:rsidTr="00665228">
        <w:tc>
          <w:tcPr>
            <w:tcW w:w="3344" w:type="dxa"/>
          </w:tcPr>
          <w:p w14:paraId="02E35BF1" w14:textId="088F6892" w:rsidR="00AF4FE4" w:rsidRDefault="00AF4FE4" w:rsidP="00665228">
            <w:r>
              <w:t>pH</w:t>
            </w:r>
          </w:p>
        </w:tc>
        <w:tc>
          <w:tcPr>
            <w:tcW w:w="2992" w:type="dxa"/>
          </w:tcPr>
          <w:p w14:paraId="674AE259" w14:textId="18584E7A" w:rsidR="00AF4FE4" w:rsidRDefault="00AF4FE4" w:rsidP="00665228">
            <w:r>
              <w:t>7-8.5</w:t>
            </w:r>
          </w:p>
        </w:tc>
      </w:tr>
      <w:tr w:rsidR="00AF4FE4" w14:paraId="4CE31649" w14:textId="77777777" w:rsidTr="00665228">
        <w:tc>
          <w:tcPr>
            <w:tcW w:w="3344" w:type="dxa"/>
          </w:tcPr>
          <w:p w14:paraId="59C386FB" w14:textId="77777777" w:rsidR="00AF4FE4" w:rsidRDefault="00AF4FE4" w:rsidP="00665228">
            <w:r>
              <w:t>Turbidity</w:t>
            </w:r>
          </w:p>
        </w:tc>
        <w:tc>
          <w:tcPr>
            <w:tcW w:w="2992" w:type="dxa"/>
          </w:tcPr>
          <w:p w14:paraId="3D1E4252" w14:textId="77777777" w:rsidR="00AF4FE4" w:rsidRPr="008D7448" w:rsidRDefault="00AF4FE4" w:rsidP="00665228">
            <w:r>
              <w:t>&lt; 1.0 NTU</w:t>
            </w:r>
          </w:p>
        </w:tc>
      </w:tr>
      <w:tr w:rsidR="00AF4FE4" w14:paraId="7A3EE3DF" w14:textId="77777777" w:rsidTr="00665228">
        <w:tc>
          <w:tcPr>
            <w:tcW w:w="3344" w:type="dxa"/>
          </w:tcPr>
          <w:p w14:paraId="3EDAC7D6" w14:textId="5A2F4A9B" w:rsidR="00AF4FE4" w:rsidRDefault="00AF4FE4" w:rsidP="00665228">
            <w:r>
              <w:t>Chlorine (free or combined)</w:t>
            </w:r>
          </w:p>
        </w:tc>
        <w:tc>
          <w:tcPr>
            <w:tcW w:w="2992" w:type="dxa"/>
          </w:tcPr>
          <w:p w14:paraId="6A3123FF" w14:textId="77777777" w:rsidR="00AF4FE4" w:rsidRPr="008D7448" w:rsidRDefault="00AF4FE4" w:rsidP="00665228">
            <w:r w:rsidRPr="002044CA">
              <w:t>0.50 to 2.5 mg/L</w:t>
            </w:r>
          </w:p>
        </w:tc>
      </w:tr>
    </w:tbl>
    <w:p w14:paraId="6A2A4C4A" w14:textId="61CB37B8" w:rsidR="00E1428D" w:rsidDel="00F53F3F" w:rsidRDefault="0255E18A" w:rsidP="0026214A">
      <w:pPr>
        <w:pStyle w:val="Heading5"/>
      </w:pPr>
      <w:r>
        <w:t xml:space="preserve">Within 5 </w:t>
      </w:r>
      <w:r w:rsidR="630A17BD">
        <w:t xml:space="preserve">(five) </w:t>
      </w:r>
      <w:r>
        <w:t>Working Days following the completion of hydrostatic testing</w:t>
      </w:r>
      <w:r w:rsidR="1ADAAD29">
        <w:t xml:space="preserve"> of the watermain and valves</w:t>
      </w:r>
      <w:r>
        <w:t xml:space="preserve">, the Contractor shall submit a </w:t>
      </w:r>
      <w:r w:rsidR="407CB58A">
        <w:t xml:space="preserve">comprehensive </w:t>
      </w:r>
      <w:r>
        <w:t xml:space="preserve">report summarizing the </w:t>
      </w:r>
      <w:r w:rsidR="59E72AA6">
        <w:t>following information:</w:t>
      </w:r>
    </w:p>
    <w:p w14:paraId="78CD512A" w14:textId="0BCB58B4" w:rsidR="41B02AFB" w:rsidRDefault="15671191" w:rsidP="007C1CDD">
      <w:pPr>
        <w:pStyle w:val="Heading6"/>
      </w:pPr>
      <w:r>
        <w:t xml:space="preserve">The </w:t>
      </w:r>
      <w:r w:rsidR="007C1CDD">
        <w:t xml:space="preserve">name of the </w:t>
      </w:r>
      <w:r w:rsidR="00711E21">
        <w:t>s</w:t>
      </w:r>
      <w:r>
        <w:t>pecial</w:t>
      </w:r>
      <w:r w:rsidR="00711E21">
        <w:t>is</w:t>
      </w:r>
      <w:r w:rsidRPr="25356634">
        <w:t>t Subcontractor</w:t>
      </w:r>
      <w:r w:rsidR="007C1CDD">
        <w:t xml:space="preserve"> </w:t>
      </w:r>
      <w:r w:rsidR="00ED3811">
        <w:t xml:space="preserve">firm </w:t>
      </w:r>
      <w:r w:rsidR="007C1CDD">
        <w:t>who performed the testing</w:t>
      </w:r>
      <w:r w:rsidR="00AA6D43">
        <w:t xml:space="preserve">, </w:t>
      </w:r>
      <w:r w:rsidR="00ED3811">
        <w:t>the</w:t>
      </w:r>
      <w:r w:rsidR="00704479">
        <w:t>ir representative on Site performing the test</w:t>
      </w:r>
      <w:r w:rsidR="00501A31">
        <w:t xml:space="preserve"> and</w:t>
      </w:r>
      <w:r w:rsidR="002A10CE">
        <w:t xml:space="preserve"> </w:t>
      </w:r>
      <w:r w:rsidR="005B56F6">
        <w:t xml:space="preserve">any Consultant or Region staff who witnessed </w:t>
      </w:r>
      <w:r w:rsidR="00A55924">
        <w:t>testing.</w:t>
      </w:r>
    </w:p>
    <w:p w14:paraId="2DD9CBBD" w14:textId="1DEA0B9A" w:rsidR="0012246E" w:rsidRDefault="00F746F2" w:rsidP="00157C8B">
      <w:pPr>
        <w:pStyle w:val="Heading6"/>
      </w:pPr>
      <w:r>
        <w:t>T</w:t>
      </w:r>
      <w:r w:rsidR="0060294A">
        <w:t xml:space="preserve">he </w:t>
      </w:r>
      <w:r w:rsidR="004A1E97">
        <w:t>Contract</w:t>
      </w:r>
      <w:r w:rsidR="00FE117D">
        <w:t xml:space="preserve"> Number </w:t>
      </w:r>
      <w:r w:rsidR="00B24B9F">
        <w:t>and watermain</w:t>
      </w:r>
      <w:r w:rsidR="001514F6">
        <w:t xml:space="preserve"> description</w:t>
      </w:r>
      <w:r w:rsidR="00142619">
        <w:t>.</w:t>
      </w:r>
    </w:p>
    <w:p w14:paraId="66B41A93" w14:textId="03179E5A" w:rsidR="00980F35" w:rsidRDefault="001313F6">
      <w:pPr>
        <w:pStyle w:val="Heading6"/>
      </w:pPr>
      <w:r>
        <w:t xml:space="preserve">The date(s) that testing was </w:t>
      </w:r>
      <w:r w:rsidR="00A55924">
        <w:t>performed.</w:t>
      </w:r>
    </w:p>
    <w:p w14:paraId="5F66393A" w14:textId="4B50165D" w:rsidR="00C73D6E" w:rsidRDefault="00C73D6E" w:rsidP="00C73D6E">
      <w:pPr>
        <w:pStyle w:val="Heading6"/>
      </w:pPr>
      <w:r>
        <w:t xml:space="preserve">In </w:t>
      </w:r>
      <w:r w:rsidR="007C437F">
        <w:t>tabular</w:t>
      </w:r>
      <w:r>
        <w:t xml:space="preserve"> format, record</w:t>
      </w:r>
      <w:r w:rsidR="008C5314">
        <w:t xml:space="preserve"> the following</w:t>
      </w:r>
      <w:r w:rsidR="00960E45">
        <w:t xml:space="preserve"> results as applicable:</w:t>
      </w:r>
    </w:p>
    <w:p w14:paraId="0F9034DE" w14:textId="2827CD98" w:rsidR="00960E45" w:rsidRDefault="008656AE" w:rsidP="00960E45">
      <w:pPr>
        <w:pStyle w:val="Heading7"/>
      </w:pPr>
      <w:r>
        <w:t>The diameter(s)</w:t>
      </w:r>
      <w:r w:rsidR="00C6091C">
        <w:t xml:space="preserve">, </w:t>
      </w:r>
      <w:r w:rsidR="00C4148E">
        <w:t>pipe material</w:t>
      </w:r>
      <w:r>
        <w:t xml:space="preserve"> </w:t>
      </w:r>
      <w:r w:rsidR="0058681B">
        <w:t xml:space="preserve">and lengths </w:t>
      </w:r>
      <w:r>
        <w:t xml:space="preserve">of </w:t>
      </w:r>
      <w:r w:rsidR="006D5BF7">
        <w:t xml:space="preserve">watermain for </w:t>
      </w:r>
      <w:r>
        <w:t>each test segment</w:t>
      </w:r>
    </w:p>
    <w:p w14:paraId="553029D9" w14:textId="30574804" w:rsidR="006D5BF7" w:rsidRDefault="00713CA1" w:rsidP="006D5BF7">
      <w:pPr>
        <w:pStyle w:val="Heading7"/>
      </w:pPr>
      <w:r>
        <w:t xml:space="preserve">Identification of the </w:t>
      </w:r>
      <w:r w:rsidR="00202F0A">
        <w:t xml:space="preserve">limits of </w:t>
      </w:r>
      <w:r w:rsidR="00E85AE7">
        <w:t>each</w:t>
      </w:r>
      <w:r w:rsidR="00202F0A">
        <w:t xml:space="preserve"> </w:t>
      </w:r>
      <w:r>
        <w:t>test segment</w:t>
      </w:r>
      <w:r w:rsidR="00202F0A">
        <w:t xml:space="preserve"> (example</w:t>
      </w:r>
      <w:r w:rsidR="00FA3098">
        <w:t>:</w:t>
      </w:r>
      <w:r w:rsidR="00202F0A">
        <w:t xml:space="preserve"> </w:t>
      </w:r>
      <w:r w:rsidR="00EE4C9A">
        <w:t xml:space="preserve">unique identifiers such as </w:t>
      </w:r>
      <w:r w:rsidR="0035085C">
        <w:t>v</w:t>
      </w:r>
      <w:r w:rsidR="00202F0A">
        <w:t xml:space="preserve">alve </w:t>
      </w:r>
      <w:r w:rsidR="00EE4C9A">
        <w:t>c</w:t>
      </w:r>
      <w:r w:rsidR="00202F0A">
        <w:t>hamber number</w:t>
      </w:r>
      <w:r w:rsidR="002B24C2">
        <w:t>s</w:t>
      </w:r>
      <w:r w:rsidR="00202F0A">
        <w:t>, node point</w:t>
      </w:r>
      <w:r w:rsidR="002B24C2">
        <w:t>s</w:t>
      </w:r>
      <w:r w:rsidR="00202F0A">
        <w:t xml:space="preserve"> or station</w:t>
      </w:r>
      <w:r w:rsidR="002B24C2">
        <w:t>s</w:t>
      </w:r>
      <w:r w:rsidR="00FD1FD6">
        <w:t>).</w:t>
      </w:r>
    </w:p>
    <w:p w14:paraId="3D1E8C01" w14:textId="078EE285" w:rsidR="00301C2F" w:rsidRDefault="00566BB8" w:rsidP="00301C2F">
      <w:pPr>
        <w:pStyle w:val="Heading7"/>
      </w:pPr>
      <w:r>
        <w:lastRenderedPageBreak/>
        <w:t xml:space="preserve">Pressure </w:t>
      </w:r>
      <w:r w:rsidR="001842F8">
        <w:t>at the start and finish (or intermediate)</w:t>
      </w:r>
      <w:r w:rsidR="00022106">
        <w:t xml:space="preserve"> of each test</w:t>
      </w:r>
      <w:r w:rsidR="00931FDB">
        <w:t xml:space="preserve"> prior to </w:t>
      </w:r>
      <w:r w:rsidR="006F523F">
        <w:t>adding make up water</w:t>
      </w:r>
      <w:r w:rsidR="00FD1FD6">
        <w:t>.</w:t>
      </w:r>
    </w:p>
    <w:p w14:paraId="5BE258BC" w14:textId="5A3132AE" w:rsidR="00A13E58" w:rsidRDefault="00A13E58">
      <w:pPr>
        <w:pStyle w:val="Heading7"/>
      </w:pPr>
      <w:r>
        <w:t>Start and finish times</w:t>
      </w:r>
      <w:r w:rsidR="00042F00">
        <w:t xml:space="preserve"> for each test</w:t>
      </w:r>
      <w:r w:rsidR="00FD1FD6">
        <w:t>.</w:t>
      </w:r>
    </w:p>
    <w:p w14:paraId="693CE6C5" w14:textId="222CEA3E" w:rsidR="00CB1E24" w:rsidRPr="00CB1E24" w:rsidRDefault="00CB1E24">
      <w:pPr>
        <w:pStyle w:val="Heading7"/>
      </w:pPr>
      <w:r>
        <w:t>Start and finish</w:t>
      </w:r>
      <w:r w:rsidR="0040495D">
        <w:t xml:space="preserve"> </w:t>
      </w:r>
      <w:r w:rsidR="00813A7C">
        <w:t xml:space="preserve">test </w:t>
      </w:r>
      <w:r w:rsidR="00AB7656">
        <w:t>wat</w:t>
      </w:r>
      <w:r w:rsidR="00CD68D2">
        <w:t xml:space="preserve">er </w:t>
      </w:r>
      <w:r w:rsidR="00813A7C">
        <w:t>meter readings</w:t>
      </w:r>
      <w:r w:rsidR="009A3782">
        <w:t>.</w:t>
      </w:r>
      <w:r w:rsidR="00813A7C">
        <w:t xml:space="preserve"> </w:t>
      </w:r>
    </w:p>
    <w:p w14:paraId="03EDA703" w14:textId="5C128D6D" w:rsidR="00923C67" w:rsidRDefault="00923C67">
      <w:pPr>
        <w:pStyle w:val="Heading7"/>
      </w:pPr>
      <w:r>
        <w:t xml:space="preserve">The volume of </w:t>
      </w:r>
      <w:proofErr w:type="spellStart"/>
      <w:r>
        <w:t>make up</w:t>
      </w:r>
      <w:proofErr w:type="spellEnd"/>
      <w:r>
        <w:t xml:space="preserve"> water added</w:t>
      </w:r>
      <w:r w:rsidR="003D32CD">
        <w:t xml:space="preserve"> to bring the test segment </w:t>
      </w:r>
      <w:r w:rsidR="00BA36B3">
        <w:t>back</w:t>
      </w:r>
      <w:r w:rsidR="003D32CD">
        <w:t xml:space="preserve"> to the start pressure</w:t>
      </w:r>
      <w:r w:rsidR="00786D88">
        <w:t>.</w:t>
      </w:r>
    </w:p>
    <w:p w14:paraId="049078F6" w14:textId="4EC86AE9" w:rsidR="00EF1C89" w:rsidRDefault="00EF1C89">
      <w:pPr>
        <w:pStyle w:val="Heading7"/>
      </w:pPr>
      <w:r>
        <w:t xml:space="preserve">Identification as a pass or fail for each test segment </w:t>
      </w:r>
      <w:r w:rsidR="00306DDD">
        <w:t xml:space="preserve">based on the allowable </w:t>
      </w:r>
      <w:r w:rsidR="00BB7A69">
        <w:t xml:space="preserve">leakage criteria outlined in this </w:t>
      </w:r>
      <w:r w:rsidR="00507201">
        <w:t>Section</w:t>
      </w:r>
      <w:r w:rsidR="00786D88">
        <w:t>.</w:t>
      </w:r>
    </w:p>
    <w:p w14:paraId="23D50EDA" w14:textId="1B8194FB" w:rsidR="00727A2C" w:rsidRPr="00727A2C" w:rsidRDefault="00A034DA">
      <w:pPr>
        <w:pStyle w:val="Heading7"/>
      </w:pPr>
      <w:r>
        <w:t>Description of each valve (</w:t>
      </w:r>
      <w:r w:rsidR="002F1C14">
        <w:t xml:space="preserve">unique) </w:t>
      </w:r>
      <w:r w:rsidR="007277DB">
        <w:t>that is tested</w:t>
      </w:r>
      <w:r w:rsidR="00A03776">
        <w:t xml:space="preserve"> and the results of testing as a pass or </w:t>
      </w:r>
      <w:proofErr w:type="gramStart"/>
      <w:r w:rsidR="00A03776">
        <w:t>fail</w:t>
      </w:r>
      <w:r w:rsidR="00C10527">
        <w:t>;</w:t>
      </w:r>
      <w:proofErr w:type="gramEnd"/>
      <w:r w:rsidR="00C10527">
        <w:t xml:space="preserve"> whether included as part of a </w:t>
      </w:r>
      <w:r w:rsidR="00583785">
        <w:t xml:space="preserve">2 hour hydrostatic test or as individual valve </w:t>
      </w:r>
      <w:r w:rsidR="00B34C72">
        <w:t>tests</w:t>
      </w:r>
      <w:r w:rsidR="00B93439">
        <w:t>.</w:t>
      </w:r>
    </w:p>
    <w:p w14:paraId="762F5519" w14:textId="3ABAA018" w:rsidR="00F53F3F" w:rsidRPr="00BF2C46" w:rsidRDefault="003A75D8" w:rsidP="0026214A">
      <w:pPr>
        <w:pStyle w:val="Heading5"/>
      </w:pPr>
      <w:r>
        <w:t xml:space="preserve">The </w:t>
      </w:r>
      <w:r w:rsidR="43E6A56E">
        <w:t>Consultant may permit or require flushing</w:t>
      </w:r>
      <w:r w:rsidR="6571FB51">
        <w:t xml:space="preserve">, hydrostatic </w:t>
      </w:r>
      <w:proofErr w:type="gramStart"/>
      <w:r w:rsidR="6571FB51">
        <w:t>testing</w:t>
      </w:r>
      <w:proofErr w:type="gramEnd"/>
      <w:r w:rsidR="6571FB51">
        <w:t xml:space="preserve"> or disinfection</w:t>
      </w:r>
      <w:r w:rsidR="43E6A56E">
        <w:t xml:space="preserve"> to be carried out in stages as sections of the system are completed.  Ensure that no deleterious matter is allowed to enter any sections that have been flushed</w:t>
      </w:r>
      <w:r w:rsidR="6571FB51">
        <w:t xml:space="preserve"> or disinfected</w:t>
      </w:r>
      <w:r w:rsidR="43E6A56E">
        <w:t>.</w:t>
      </w:r>
      <w:r w:rsidR="6571FB51">
        <w:t xml:space="preserve"> All flushing of sections of completed watermain that are connected to the municipal potable water system shall be performed by a licensed water </w:t>
      </w:r>
      <w:r w:rsidR="586E56EC">
        <w:t>operator</w:t>
      </w:r>
      <w:r w:rsidR="6571FB51">
        <w:t xml:space="preserve"> and subject to approval by the Region.</w:t>
      </w:r>
    </w:p>
    <w:p w14:paraId="07715778" w14:textId="13934ED5" w:rsidR="00A6426B" w:rsidRDefault="43E6A56E" w:rsidP="0026214A">
      <w:pPr>
        <w:pStyle w:val="Heading5"/>
      </w:pPr>
      <w:r>
        <w:t xml:space="preserve">After </w:t>
      </w:r>
      <w:r w:rsidR="079FF4CD">
        <w:t xml:space="preserve">connections have been made and </w:t>
      </w:r>
      <w:r>
        <w:t xml:space="preserve">the system has been recharged, the Region </w:t>
      </w:r>
      <w:r w:rsidR="079FF4CD">
        <w:t xml:space="preserve">may </w:t>
      </w:r>
      <w:r>
        <w:t xml:space="preserve">take bacteriological </w:t>
      </w:r>
      <w:r w:rsidR="079FF4CD">
        <w:t>samples</w:t>
      </w:r>
      <w:r>
        <w:t xml:space="preserve">.  If there is an indication of contamination, </w:t>
      </w:r>
      <w:r w:rsidR="079FF4CD">
        <w:t xml:space="preserve">the Region may require </w:t>
      </w:r>
      <w:r>
        <w:t xml:space="preserve">the disinfection procedure </w:t>
      </w:r>
      <w:r w:rsidR="079FF4CD">
        <w:t xml:space="preserve">to be repeated </w:t>
      </w:r>
      <w:r>
        <w:t>at the Contractor’s expense</w:t>
      </w:r>
      <w:r w:rsidR="079FF4CD">
        <w:t xml:space="preserve"> for the affected sections of watermain.</w:t>
      </w:r>
    </w:p>
    <w:p w14:paraId="223549B2" w14:textId="21975370" w:rsidR="00A6426B" w:rsidRDefault="00A6426B">
      <w:pPr>
        <w:pStyle w:val="Heading5"/>
      </w:pPr>
      <w:r>
        <w:t xml:space="preserve">All tapping sleeves and valves 100 mm diameter and larger are subject to hydrostatic pressure and leakage test by the </w:t>
      </w:r>
      <w:r w:rsidR="000D156F">
        <w:t>Contractor or specialist Subcontractor</w:t>
      </w:r>
      <w:r>
        <w:t xml:space="preserve"> prior</w:t>
      </w:r>
      <w:r w:rsidR="000D156F">
        <w:t xml:space="preserve"> </w:t>
      </w:r>
      <w:r>
        <w:t xml:space="preserve">to the tapping being carried out.  The tapping saddle hydrostatic test pressure shall not exceed 10% above the operating pressure of the watermain.  The test pressure must remain unchanged for 10 minutes to pass.  All parts of the tapping valve and sleeve that will be in contact with potable water shall be disinfected </w:t>
      </w:r>
      <w:r w:rsidR="0086575B">
        <w:t>using a minimum of 1% sodium hypochlorite solution immediately prior to installation</w:t>
      </w:r>
      <w:r>
        <w:t>.</w:t>
      </w:r>
      <w:r w:rsidR="009638DE">
        <w:t xml:space="preserve"> </w:t>
      </w:r>
      <w:r w:rsidR="0086575B">
        <w:t>The t</w:t>
      </w:r>
      <w:r>
        <w:t xml:space="preserve">apping sleeve and valve installation must be </w:t>
      </w:r>
      <w:r w:rsidR="00A24F25">
        <w:t xml:space="preserve">performed </w:t>
      </w:r>
      <w:r w:rsidR="00492A5B">
        <w:t xml:space="preserve">and documented </w:t>
      </w:r>
      <w:r w:rsidR="00A24F25">
        <w:t xml:space="preserve">by a Certified Operator or </w:t>
      </w:r>
      <w:r w:rsidR="00492A5B">
        <w:t>directly supervised</w:t>
      </w:r>
      <w:r>
        <w:t xml:space="preserve"> by a Regional licensed operator, the Contractor shall provide a minimum 10 Working Days advance notice to schedule the work.</w:t>
      </w:r>
      <w:r w:rsidR="00A24F25">
        <w:t xml:space="preserve">  All watermain tapping </w:t>
      </w:r>
      <w:r w:rsidR="00492A5B">
        <w:t xml:space="preserve">for concrete pressure pipe </w:t>
      </w:r>
      <w:r w:rsidR="00A24F25">
        <w:t xml:space="preserve">must be performed by a </w:t>
      </w:r>
      <w:r w:rsidR="00492A5B">
        <w:t>certified pressure vessel welder.</w:t>
      </w:r>
    </w:p>
    <w:p w14:paraId="39C646A7" w14:textId="787AEC08" w:rsidR="0069590F" w:rsidRDefault="555C597F" w:rsidP="0026214A">
      <w:pPr>
        <w:pStyle w:val="Heading5"/>
      </w:pPr>
      <w:r>
        <w:t>Any relined watermains</w:t>
      </w:r>
      <w:r w:rsidR="3079B448">
        <w:t xml:space="preserve"> shall follow the procedures for hydrostatic testing as outlined in this section.  </w:t>
      </w:r>
      <w:r w:rsidR="6C9A2D46">
        <w:t xml:space="preserve">Flushing, swabbing, </w:t>
      </w:r>
      <w:proofErr w:type="gramStart"/>
      <w:r w:rsidR="6C9A2D46">
        <w:t>d</w:t>
      </w:r>
      <w:r w:rsidR="3079B448">
        <w:t>isinfection</w:t>
      </w:r>
      <w:proofErr w:type="gramEnd"/>
      <w:r w:rsidR="3079B448">
        <w:t xml:space="preserve"> and microbiological sampling shall be performed in accordance with the MECP Watermain Disinfection Procedure</w:t>
      </w:r>
      <w:r w:rsidR="00F66315">
        <w:t>,</w:t>
      </w:r>
      <w:r w:rsidR="3079B448">
        <w:t xml:space="preserve"> Section 1.2 Relining of </w:t>
      </w:r>
      <w:r w:rsidR="3079B448">
        <w:lastRenderedPageBreak/>
        <w:t xml:space="preserve">Watermains. </w:t>
      </w:r>
      <w:r w:rsidR="6C9A2D46">
        <w:t xml:space="preserve"> A return to service prior to receiving </w:t>
      </w:r>
      <w:r w:rsidR="398A198E">
        <w:t>all satisfactory microbiological sample results would be solely at the Region’s discretion and only if all conditions in Section 1.2 Relining of Watermains mentioned above are met.</w:t>
      </w:r>
    </w:p>
    <w:p w14:paraId="776E2CEF" w14:textId="77777777" w:rsidR="0068135A" w:rsidRPr="00E17388" w:rsidRDefault="4DB0723E">
      <w:pPr>
        <w:pStyle w:val="Heading3OPSS"/>
      </w:pPr>
      <w:r>
        <w:t xml:space="preserve">441.07.26 Site Restoration </w:t>
      </w:r>
      <w:r w:rsidRPr="0026214A">
        <w:rPr>
          <w:b w:val="0"/>
        </w:rPr>
        <w:t>is amended by the addition of the following:</w:t>
      </w:r>
      <w:r>
        <w:t xml:space="preserve">  </w:t>
      </w:r>
    </w:p>
    <w:p w14:paraId="58BED09F" w14:textId="60D35B6F" w:rsidR="0068135A" w:rsidRPr="00822386" w:rsidRDefault="0068135A" w:rsidP="0026214A">
      <w:pPr>
        <w:pStyle w:val="Heading4"/>
      </w:pPr>
      <w:r w:rsidRPr="00822386">
        <w:t xml:space="preserve">After installing and backfilling over watermains, restore the surface to its original pre-construction condition </w:t>
      </w:r>
      <w:r w:rsidR="00A6426B">
        <w:t>unless indicated otherwise in the Contract Drawings</w:t>
      </w:r>
      <w:r w:rsidRPr="00822386">
        <w:t>.</w:t>
      </w:r>
    </w:p>
    <w:p w14:paraId="2B565115" w14:textId="77777777" w:rsidR="0068135A" w:rsidRPr="00683124" w:rsidRDefault="1669C298" w:rsidP="00DF740E">
      <w:pPr>
        <w:pStyle w:val="Heading3OPSS"/>
        <w:rPr>
          <w:b w:val="0"/>
        </w:rPr>
      </w:pPr>
      <w:r>
        <w:t xml:space="preserve">441.07.27 Management of Excess Material </w:t>
      </w:r>
      <w:r>
        <w:rPr>
          <w:b w:val="0"/>
        </w:rPr>
        <w:t xml:space="preserve">is amended by the addition of the following:  </w:t>
      </w:r>
    </w:p>
    <w:p w14:paraId="29716CFE" w14:textId="77777777" w:rsidR="006F0EC9" w:rsidRPr="006F0EC9" w:rsidRDefault="006F0EC9" w:rsidP="006F0EC9">
      <w:pPr>
        <w:pStyle w:val="Heading4OPSS"/>
        <w:spacing w:before="80"/>
        <w:contextualSpacing w:val="0"/>
        <w:rPr>
          <w:u w:val="single"/>
        </w:rPr>
      </w:pPr>
      <w:r w:rsidRPr="006F0EC9">
        <w:rPr>
          <w:u w:val="single"/>
        </w:rPr>
        <w:t>Disposal of Water</w:t>
      </w:r>
    </w:p>
    <w:p w14:paraId="7F6F285B" w14:textId="77777777" w:rsidR="006F0EC9" w:rsidRPr="00822386" w:rsidRDefault="006F0EC9" w:rsidP="006F0EC9">
      <w:pPr>
        <w:pStyle w:val="Heading5"/>
      </w:pPr>
      <w:r w:rsidRPr="00822386">
        <w:t>Dispose of safely, all chlorinated water from draining operations or used for testing, flushing or disinfecting waterworks.</w:t>
      </w:r>
    </w:p>
    <w:p w14:paraId="666C3453" w14:textId="4D4979CA" w:rsidR="006F0EC9" w:rsidRPr="00822386" w:rsidRDefault="00BD3F9F" w:rsidP="006F0EC9">
      <w:pPr>
        <w:pStyle w:val="Heading5"/>
      </w:pPr>
      <w:r>
        <w:t>Dechlorinating agents for the n</w:t>
      </w:r>
      <w:r w:rsidR="006F0EC9" w:rsidRPr="00822386">
        <w:t>eutralization of disinfecting agent shall be in conformance with AWWA C655.</w:t>
      </w:r>
    </w:p>
    <w:p w14:paraId="60204B5D" w14:textId="77777777" w:rsidR="006F0EC9" w:rsidRPr="00822386" w:rsidRDefault="006F0EC9" w:rsidP="006F0EC9">
      <w:pPr>
        <w:pStyle w:val="Heading5"/>
      </w:pPr>
      <w:r w:rsidRPr="00822386">
        <w:t>Do not discharge untreated chlorinated water into any storm sewer, drainage ditch, water course or sanitary sewer.</w:t>
      </w:r>
    </w:p>
    <w:p w14:paraId="4B227E54" w14:textId="5839E81F" w:rsidR="00972E65" w:rsidRPr="0026214A" w:rsidRDefault="006F0EC9" w:rsidP="0026214A">
      <w:pPr>
        <w:pStyle w:val="Heading5"/>
        <w:rPr>
          <w:u w:val="single"/>
        </w:rPr>
      </w:pPr>
      <w:r w:rsidRPr="00822386">
        <w:t xml:space="preserve">Provide acceptable equipment and additives to neutralize any chlorinated water which is to be wasted.  Residual chlorine in the discharge water must not exceed 0.02 mg/L. The Contractor shall monitor </w:t>
      </w:r>
      <w:r w:rsidR="008163AC">
        <w:t xml:space="preserve">and </w:t>
      </w:r>
      <w:r w:rsidR="009031FF">
        <w:t xml:space="preserve">record </w:t>
      </w:r>
      <w:r w:rsidRPr="00822386">
        <w:t xml:space="preserve">the chlorine residual of the discharged water in the presence of the Consultant. Contractor to ensure no excess de-chlorinating agent is added such that there is any impairment of the environment. </w:t>
      </w:r>
    </w:p>
    <w:p w14:paraId="47C61F19" w14:textId="2FDDB8C9" w:rsidR="00BC59EF" w:rsidRDefault="00BC59EF" w:rsidP="00BF68A1">
      <w:pPr>
        <w:pStyle w:val="Heading2"/>
      </w:pPr>
      <w:r>
        <w:t>Valve Chambers</w:t>
      </w:r>
    </w:p>
    <w:p w14:paraId="16A3E1EB" w14:textId="7FF14176" w:rsidR="008F17A5" w:rsidRDefault="00BC59EF" w:rsidP="0026214A">
      <w:pPr>
        <w:pStyle w:val="Heading3"/>
      </w:pPr>
      <w:r>
        <w:t>Valve chamber</w:t>
      </w:r>
      <w:r w:rsidR="00A461ED">
        <w:t xml:space="preserve"> installation</w:t>
      </w:r>
      <w:r>
        <w:t xml:space="preserve"> shall be in accordance with </w:t>
      </w:r>
      <w:r w:rsidRPr="00633677">
        <w:rPr>
          <w:rPrChange w:id="606" w:author="Radulovic, Nicole" w:date="2022-11-01T14:30:00Z">
            <w:rPr>
              <w:highlight w:val="yellow"/>
            </w:rPr>
          </w:rPrChange>
        </w:rPr>
        <w:t>Section 02631 – Maintenance Holes</w:t>
      </w:r>
      <w:r w:rsidR="00C77023" w:rsidRPr="00633677">
        <w:rPr>
          <w:rPrChange w:id="607" w:author="Radulovic, Nicole" w:date="2022-11-01T14:30:00Z">
            <w:rPr>
              <w:highlight w:val="yellow"/>
            </w:rPr>
          </w:rPrChange>
        </w:rPr>
        <w:t xml:space="preserve">, Catch Basins, Ditch Inlets, and </w:t>
      </w:r>
      <w:r w:rsidRPr="00633677">
        <w:rPr>
          <w:rPrChange w:id="608" w:author="Radulovic, Nicole" w:date="2022-11-01T14:30:00Z">
            <w:rPr>
              <w:highlight w:val="yellow"/>
            </w:rPr>
          </w:rPrChange>
        </w:rPr>
        <w:t>Valve Chambers</w:t>
      </w:r>
      <w:r w:rsidRPr="00633677">
        <w:t>.</w:t>
      </w:r>
    </w:p>
    <w:p w14:paraId="281EB410" w14:textId="77777777" w:rsidR="00995C3D" w:rsidRDefault="00995C3D">
      <w:pPr>
        <w:pStyle w:val="Heading2"/>
      </w:pPr>
      <w:r>
        <w:t>Confirm Continuity of Tracer Wire</w:t>
      </w:r>
    </w:p>
    <w:p w14:paraId="6EF101CE" w14:textId="79F1F9B1" w:rsidR="003A75D8" w:rsidRDefault="003A75D8" w:rsidP="003A75D8">
      <w:pPr>
        <w:pStyle w:val="Heading3"/>
      </w:pPr>
      <w:r>
        <w:t>The Contractor shall retain the services of a Subterranean Utility Engineering (SUE) Subcontractor, or approved alternative, to confirm the continuity of all installed tracer wire from chamber to chamber or node points. This shall be done using electronic instruments made for this purpose. The Subcontractor shall follow the entire length of all watermains installed to ensure that tracer wire is intact and effective. The Subcontractor shall prepare a signed report stating its findings and conclusions, a copy of which shall be delivered to the Consultant prior to commissioning.</w:t>
      </w:r>
    </w:p>
    <w:p w14:paraId="2AB88A1E" w14:textId="01914327" w:rsidR="003A75D8" w:rsidRPr="003A75D8" w:rsidRDefault="003A75D8" w:rsidP="0026214A">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14:paraId="72DE1728" w14:textId="77777777" w:rsidR="0031050C" w:rsidRDefault="0031050C" w:rsidP="0031050C">
      <w:pPr>
        <w:pStyle w:val="Heading2"/>
        <w:numPr>
          <w:ilvl w:val="1"/>
          <w:numId w:val="3"/>
        </w:numPr>
        <w:tabs>
          <w:tab w:val="left" w:pos="576"/>
        </w:tabs>
      </w:pPr>
      <w:r>
        <w:t>Supplement</w:t>
      </w:r>
    </w:p>
    <w:p w14:paraId="4D2B4919" w14:textId="77777777" w:rsidR="0031050C" w:rsidRDefault="0031050C" w:rsidP="0031050C">
      <w:pPr>
        <w:pStyle w:val="Heading3"/>
        <w:numPr>
          <w:ilvl w:val="2"/>
          <w:numId w:val="3"/>
        </w:numPr>
        <w:contextualSpacing/>
      </w:pPr>
      <w:r>
        <w:lastRenderedPageBreak/>
        <w:t>The supplement listed below, attached following “END OF SECTION”, forms a part of this Section</w:t>
      </w:r>
    </w:p>
    <w:p w14:paraId="10A02FC2" w14:textId="03AA8DEC" w:rsidR="0031050C" w:rsidRPr="00CC5358" w:rsidRDefault="0031050C" w:rsidP="00E76BB4">
      <w:pPr>
        <w:pStyle w:val="Heading4"/>
        <w:numPr>
          <w:ilvl w:val="3"/>
          <w:numId w:val="3"/>
        </w:numPr>
      </w:pPr>
      <w:r>
        <w:t xml:space="preserve">Section 02511A </w:t>
      </w:r>
      <w:r w:rsidR="008656B3">
        <w:t>–</w:t>
      </w:r>
      <w:r>
        <w:t xml:space="preserve"> </w:t>
      </w:r>
      <w:r w:rsidR="00D401DC">
        <w:t xml:space="preserve">Record of Watermain </w:t>
      </w:r>
      <w:r w:rsidR="00154019">
        <w:t xml:space="preserve">Installation </w:t>
      </w:r>
      <w:r w:rsidR="00D401DC">
        <w:t>and/or Connection</w:t>
      </w:r>
    </w:p>
    <w:p w14:paraId="7F942F0E" w14:textId="77777777" w:rsidR="0031050C" w:rsidRDefault="0031050C" w:rsidP="00E17388">
      <w:pPr>
        <w:pStyle w:val="Other"/>
        <w:jc w:val="center"/>
        <w:rPr>
          <w:rFonts w:ascii="Calibri" w:hAnsi="Calibri"/>
          <w:b/>
        </w:rPr>
      </w:pPr>
    </w:p>
    <w:p w14:paraId="6CF120F2" w14:textId="54F61518" w:rsidR="008F17A5" w:rsidRPr="00822386" w:rsidRDefault="008F17A5" w:rsidP="00E17388">
      <w:pPr>
        <w:pStyle w:val="Other"/>
        <w:jc w:val="center"/>
        <w:rPr>
          <w:rFonts w:ascii="Calibri" w:hAnsi="Calibri"/>
          <w:b/>
        </w:rPr>
      </w:pPr>
      <w:r w:rsidRPr="00822386">
        <w:rPr>
          <w:rFonts w:ascii="Calibri" w:hAnsi="Calibri"/>
          <w:b/>
        </w:rPr>
        <w:t>END OF SECTION</w:t>
      </w:r>
    </w:p>
    <w:p w14:paraId="7989D31B" w14:textId="77777777" w:rsidR="00FB6BA6" w:rsidRPr="00954397" w:rsidRDefault="00FB6BA6">
      <w:pPr>
        <w:pStyle w:val="Other"/>
        <w:spacing w:before="240"/>
        <w:jc w:val="center"/>
        <w:rPr>
          <w:rFonts w:ascii="Calibri" w:hAnsi="Calibri"/>
          <w:b/>
          <w:sz w:val="22"/>
          <w:szCs w:val="22"/>
        </w:rPr>
      </w:pPr>
    </w:p>
    <w:sectPr w:rsidR="00FB6BA6" w:rsidRPr="00954397" w:rsidSect="008F17A5">
      <w:headerReference w:type="even" r:id="rId16"/>
      <w:headerReference w:type="default" r:id="rId17"/>
      <w:headerReference w:type="first" r:id="rId18"/>
      <w:pgSz w:w="12240" w:h="15840" w:code="1"/>
      <w:pgMar w:top="1440" w:right="1440" w:bottom="1440" w:left="180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9" w:author="Radulovic, Nicole" w:date="2022-11-01T14:04:00Z" w:initials="RN">
    <w:p w14:paraId="4A75BB37" w14:textId="0E74907D" w:rsidR="00A07715" w:rsidRDefault="00A07715">
      <w:pPr>
        <w:pStyle w:val="CommentText"/>
      </w:pPr>
      <w:r>
        <w:rPr>
          <w:rStyle w:val="CommentReference"/>
        </w:rPr>
        <w:annotationRef/>
      </w:r>
      <w:r>
        <w:t>TBC</w:t>
      </w:r>
    </w:p>
  </w:comment>
  <w:comment w:id="171" w:author="Radulovic, Nicole" w:date="2022-11-01T14:05:00Z" w:initials="RN">
    <w:p w14:paraId="001FFBE3" w14:textId="3E4976E2" w:rsidR="00A07715" w:rsidRDefault="00A07715">
      <w:pPr>
        <w:pStyle w:val="CommentText"/>
      </w:pPr>
      <w:r>
        <w:rPr>
          <w:rStyle w:val="CommentReference"/>
        </w:rPr>
        <w:annotationRef/>
      </w:r>
      <w:r>
        <w:t>Below TBC</w:t>
      </w:r>
    </w:p>
  </w:comment>
  <w:comment w:id="223" w:author="Radulovic, Nicole" w:date="2022-11-01T14:06:00Z" w:initials="RN">
    <w:p w14:paraId="7C59C556" w14:textId="573207AA" w:rsidR="00A07715" w:rsidRDefault="00A07715">
      <w:pPr>
        <w:pStyle w:val="CommentText"/>
      </w:pPr>
      <w:r>
        <w:rPr>
          <w:rStyle w:val="CommentReference"/>
        </w:rPr>
        <w:annotationRef/>
      </w:r>
      <w:r>
        <w:t>Please include</w:t>
      </w:r>
    </w:p>
  </w:comment>
  <w:comment w:id="236" w:author="Radulovic, Nicole" w:date="2022-11-01T14:06:00Z" w:initials="RN">
    <w:p w14:paraId="02518701" w14:textId="1BEA4C41" w:rsidR="00A07715" w:rsidRDefault="00A07715">
      <w:pPr>
        <w:pStyle w:val="CommentText"/>
      </w:pPr>
      <w:r>
        <w:rPr>
          <w:rStyle w:val="CommentReference"/>
        </w:rPr>
        <w:annotationRef/>
      </w:r>
      <w:r>
        <w:t>Is guidance needed on this from YR?</w:t>
      </w:r>
    </w:p>
  </w:comment>
  <w:comment w:id="252" w:author="Radulovic, Nicole" w:date="2022-11-01T14:07:00Z" w:initials="RN">
    <w:p w14:paraId="71767A93" w14:textId="030D6241" w:rsidR="00A07715" w:rsidRDefault="00A07715">
      <w:pPr>
        <w:pStyle w:val="CommentText"/>
      </w:pPr>
      <w:r>
        <w:rPr>
          <w:rStyle w:val="CommentReference"/>
        </w:rPr>
        <w:annotationRef/>
      </w:r>
      <w:r>
        <w:t>Same comment as above</w:t>
      </w:r>
    </w:p>
  </w:comment>
  <w:comment w:id="254" w:author="Radulovic, Nicole" w:date="2022-11-01T14:07:00Z" w:initials="RN">
    <w:p w14:paraId="4D11A569" w14:textId="26C33868" w:rsidR="00A07715" w:rsidRDefault="00A07715">
      <w:pPr>
        <w:pStyle w:val="CommentText"/>
      </w:pPr>
      <w:r>
        <w:rPr>
          <w:rStyle w:val="CommentReference"/>
        </w:rPr>
        <w:annotationRef/>
      </w:r>
      <w:r>
        <w:t>Please confirm</w:t>
      </w:r>
    </w:p>
  </w:comment>
  <w:comment w:id="285" w:author="Radulovic, Nicole" w:date="2022-11-01T14:07:00Z" w:initials="RN">
    <w:p w14:paraId="568DF3DD" w14:textId="31A3ADC4" w:rsidR="00A07715" w:rsidRDefault="00A07715">
      <w:pPr>
        <w:pStyle w:val="CommentText"/>
      </w:pPr>
      <w:r>
        <w:rPr>
          <w:rStyle w:val="CommentReference"/>
        </w:rPr>
        <w:annotationRef/>
      </w:r>
      <w:r>
        <w:t>Please confirm</w:t>
      </w:r>
    </w:p>
  </w:comment>
  <w:comment w:id="332" w:author="Radulovic, Nicole" w:date="2022-11-01T14:07:00Z" w:initials="RN">
    <w:p w14:paraId="4CD30F9F" w14:textId="2C00AC56" w:rsidR="00A07715" w:rsidRDefault="00A07715">
      <w:pPr>
        <w:pStyle w:val="CommentText"/>
      </w:pPr>
      <w:r>
        <w:rPr>
          <w:rStyle w:val="CommentReference"/>
        </w:rPr>
        <w:annotationRef/>
      </w:r>
      <w:r>
        <w:t>Please confirm</w:t>
      </w:r>
    </w:p>
  </w:comment>
  <w:comment w:id="349" w:author="Radulovic, Nicole" w:date="2022-11-01T14:08:00Z" w:initials="RN">
    <w:p w14:paraId="7BB6A5AF" w14:textId="38129804" w:rsidR="00A07715" w:rsidRDefault="00A07715">
      <w:pPr>
        <w:pStyle w:val="CommentText"/>
      </w:pPr>
      <w:r>
        <w:rPr>
          <w:rStyle w:val="CommentReference"/>
        </w:rPr>
        <w:annotationRef/>
      </w:r>
      <w:r>
        <w:t>Please confirm</w:t>
      </w:r>
    </w:p>
  </w:comment>
  <w:comment w:id="397" w:author="Radulovic, Nicole" w:date="2022-11-01T14:08:00Z" w:initials="RN">
    <w:p w14:paraId="55C69333" w14:textId="5E98D444" w:rsidR="00A07715" w:rsidRDefault="00A07715">
      <w:pPr>
        <w:pStyle w:val="CommentText"/>
      </w:pPr>
      <w:r>
        <w:rPr>
          <w:rStyle w:val="CommentReference"/>
        </w:rPr>
        <w:annotationRef/>
      </w:r>
      <w:r>
        <w:t>TBC?</w:t>
      </w:r>
    </w:p>
  </w:comment>
  <w:comment w:id="420" w:author="Radulovic, Nicole" w:date="2022-11-01T14:08:00Z" w:initials="RN">
    <w:p w14:paraId="5E0DE51E" w14:textId="403968C4" w:rsidR="00A07715" w:rsidRDefault="00A07715">
      <w:pPr>
        <w:pStyle w:val="CommentText"/>
      </w:pPr>
      <w:r>
        <w:rPr>
          <w:rStyle w:val="CommentReference"/>
        </w:rPr>
        <w:annotationRef/>
      </w:r>
      <w:r>
        <w:t>Please confirm</w:t>
      </w:r>
    </w:p>
  </w:comment>
  <w:comment w:id="434" w:author="Radulovic, Nicole" w:date="2022-11-01T14:09:00Z" w:initials="RN">
    <w:p w14:paraId="376D0D10" w14:textId="695E398D" w:rsidR="00A07715" w:rsidRDefault="00A07715">
      <w:pPr>
        <w:pStyle w:val="CommentText"/>
      </w:pPr>
      <w:r>
        <w:rPr>
          <w:rStyle w:val="CommentReference"/>
        </w:rPr>
        <w:annotationRef/>
      </w:r>
      <w:r>
        <w:t>Please confirm</w:t>
      </w:r>
    </w:p>
  </w:comment>
  <w:comment w:id="442" w:author="Radulovic, Nicole" w:date="2022-11-01T14:09:00Z" w:initials="RN">
    <w:p w14:paraId="44B39053" w14:textId="4C686572" w:rsidR="00A07715" w:rsidRDefault="00A07715">
      <w:pPr>
        <w:pStyle w:val="CommentText"/>
      </w:pPr>
      <w:r>
        <w:rPr>
          <w:rStyle w:val="CommentReference"/>
        </w:rPr>
        <w:annotationRef/>
      </w:r>
      <w:r>
        <w:t>Please include on next submission if applicable</w:t>
      </w:r>
    </w:p>
  </w:comment>
  <w:comment w:id="468" w:author="Radulovic, Nicole" w:date="2022-11-01T14:09:00Z" w:initials="RN">
    <w:p w14:paraId="6BA509EB" w14:textId="7A6BEDBC" w:rsidR="00A07715" w:rsidRDefault="00A07715">
      <w:pPr>
        <w:pStyle w:val="CommentText"/>
      </w:pPr>
      <w:r>
        <w:rPr>
          <w:rStyle w:val="CommentReference"/>
        </w:rPr>
        <w:annotationRef/>
      </w:r>
      <w:r>
        <w:t>Please complete</w:t>
      </w:r>
    </w:p>
  </w:comment>
  <w:comment w:id="497" w:author="Radulovic, Nicole" w:date="2022-11-01T14:11:00Z" w:initials="RN">
    <w:p w14:paraId="4D5AF7E0" w14:textId="4393B368" w:rsidR="00A07715" w:rsidRDefault="00A07715">
      <w:pPr>
        <w:pStyle w:val="CommentText"/>
      </w:pPr>
      <w:r>
        <w:rPr>
          <w:rStyle w:val="CommentReference"/>
        </w:rPr>
        <w:annotationRef/>
      </w:r>
      <w:r>
        <w:t>Has this been reviewed/confirmed?</w:t>
      </w:r>
    </w:p>
  </w:comment>
  <w:comment w:id="600" w:author="Radulovic, Nicole" w:date="2022-11-01T14:14:00Z" w:initials="RN">
    <w:p w14:paraId="6DEFB0CF" w14:textId="702E0C6C" w:rsidR="00C17654" w:rsidRDefault="00C17654">
      <w:pPr>
        <w:pStyle w:val="CommentText"/>
      </w:pPr>
      <w:r>
        <w:rPr>
          <w:rStyle w:val="CommentReference"/>
        </w:rPr>
        <w:annotationRef/>
      </w:r>
      <w:r>
        <w:t xml:space="preserve">To be </w:t>
      </w:r>
      <w:r>
        <w:t>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5BB37" w15:done="0"/>
  <w15:commentEx w15:paraId="001FFBE3" w15:done="0"/>
  <w15:commentEx w15:paraId="7C59C556" w15:done="0"/>
  <w15:commentEx w15:paraId="02518701" w15:done="0"/>
  <w15:commentEx w15:paraId="71767A93" w15:done="0"/>
  <w15:commentEx w15:paraId="4D11A569" w15:done="0"/>
  <w15:commentEx w15:paraId="568DF3DD" w15:done="0"/>
  <w15:commentEx w15:paraId="4CD30F9F" w15:done="0"/>
  <w15:commentEx w15:paraId="7BB6A5AF" w15:done="0"/>
  <w15:commentEx w15:paraId="55C69333" w15:done="0"/>
  <w15:commentEx w15:paraId="5E0DE51E" w15:done="0"/>
  <w15:commentEx w15:paraId="376D0D10" w15:done="0"/>
  <w15:commentEx w15:paraId="44B39053" w15:done="0"/>
  <w15:commentEx w15:paraId="6BA509EB" w15:done="0"/>
  <w15:commentEx w15:paraId="4D5AF7E0" w15:done="0"/>
  <w15:commentEx w15:paraId="6DEFB0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A5EA" w16cex:dateUtc="2022-11-01T18:04:00Z"/>
  <w16cex:commentExtensible w16cex:durableId="270BA642" w16cex:dateUtc="2022-11-01T18:05:00Z"/>
  <w16cex:commentExtensible w16cex:durableId="270BA66C" w16cex:dateUtc="2022-11-01T18:06:00Z"/>
  <w16cex:commentExtensible w16cex:durableId="270BA67B" w16cex:dateUtc="2022-11-01T18:06:00Z"/>
  <w16cex:commentExtensible w16cex:durableId="270BA68D" w16cex:dateUtc="2022-11-01T18:07:00Z"/>
  <w16cex:commentExtensible w16cex:durableId="270BA696" w16cex:dateUtc="2022-11-01T18:07:00Z"/>
  <w16cex:commentExtensible w16cex:durableId="270BA6AA" w16cex:dateUtc="2022-11-01T18:07:00Z"/>
  <w16cex:commentExtensible w16cex:durableId="270BA6BA" w16cex:dateUtc="2022-11-01T18:07:00Z"/>
  <w16cex:commentExtensible w16cex:durableId="270BA6C3" w16cex:dateUtc="2022-11-01T18:08:00Z"/>
  <w16cex:commentExtensible w16cex:durableId="270BA6DF" w16cex:dateUtc="2022-11-01T18:08:00Z"/>
  <w16cex:commentExtensible w16cex:durableId="270BA6ED" w16cex:dateUtc="2022-11-01T18:08:00Z"/>
  <w16cex:commentExtensible w16cex:durableId="270BA6FC" w16cex:dateUtc="2022-11-01T18:09:00Z"/>
  <w16cex:commentExtensible w16cex:durableId="270BA715" w16cex:dateUtc="2022-11-01T18:09:00Z"/>
  <w16cex:commentExtensible w16cex:durableId="270BA72F" w16cex:dateUtc="2022-11-01T18:09:00Z"/>
  <w16cex:commentExtensible w16cex:durableId="270BA77D" w16cex:dateUtc="2022-11-01T18:11:00Z"/>
  <w16cex:commentExtensible w16cex:durableId="270BA84D" w16cex:dateUtc="2022-11-01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5BB37" w16cid:durableId="270BA5EA"/>
  <w16cid:commentId w16cid:paraId="001FFBE3" w16cid:durableId="270BA642"/>
  <w16cid:commentId w16cid:paraId="7C59C556" w16cid:durableId="270BA66C"/>
  <w16cid:commentId w16cid:paraId="02518701" w16cid:durableId="270BA67B"/>
  <w16cid:commentId w16cid:paraId="71767A93" w16cid:durableId="270BA68D"/>
  <w16cid:commentId w16cid:paraId="4D11A569" w16cid:durableId="270BA696"/>
  <w16cid:commentId w16cid:paraId="568DF3DD" w16cid:durableId="270BA6AA"/>
  <w16cid:commentId w16cid:paraId="4CD30F9F" w16cid:durableId="270BA6BA"/>
  <w16cid:commentId w16cid:paraId="7BB6A5AF" w16cid:durableId="270BA6C3"/>
  <w16cid:commentId w16cid:paraId="55C69333" w16cid:durableId="270BA6DF"/>
  <w16cid:commentId w16cid:paraId="5E0DE51E" w16cid:durableId="270BA6ED"/>
  <w16cid:commentId w16cid:paraId="376D0D10" w16cid:durableId="270BA6FC"/>
  <w16cid:commentId w16cid:paraId="44B39053" w16cid:durableId="270BA715"/>
  <w16cid:commentId w16cid:paraId="6BA509EB" w16cid:durableId="270BA72F"/>
  <w16cid:commentId w16cid:paraId="4D5AF7E0" w16cid:durableId="270BA77D"/>
  <w16cid:commentId w16cid:paraId="6DEFB0CF" w16cid:durableId="270BA8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C9E3" w14:textId="77777777" w:rsidR="00BE4072" w:rsidRDefault="00BE4072">
      <w:r>
        <w:separator/>
      </w:r>
    </w:p>
  </w:endnote>
  <w:endnote w:type="continuationSeparator" w:id="0">
    <w:p w14:paraId="01720B94" w14:textId="77777777" w:rsidR="00BE4072" w:rsidRDefault="00BE4072">
      <w:r>
        <w:continuationSeparator/>
      </w:r>
    </w:p>
  </w:endnote>
  <w:endnote w:type="continuationNotice" w:id="1">
    <w:p w14:paraId="2DC31CD8" w14:textId="77777777" w:rsidR="00BE4072" w:rsidRDefault="00BE4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libri-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DBAB" w14:textId="77777777" w:rsidR="00BE4072" w:rsidRDefault="00BE4072">
      <w:r>
        <w:separator/>
      </w:r>
    </w:p>
  </w:footnote>
  <w:footnote w:type="continuationSeparator" w:id="0">
    <w:p w14:paraId="44E56E85" w14:textId="77777777" w:rsidR="00BE4072" w:rsidRDefault="00BE4072">
      <w:r>
        <w:continuationSeparator/>
      </w:r>
    </w:p>
  </w:footnote>
  <w:footnote w:type="continuationNotice" w:id="1">
    <w:p w14:paraId="606F316B" w14:textId="77777777" w:rsidR="00BE4072" w:rsidRDefault="00BE40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0555" w14:textId="1BAE9205" w:rsidR="0096280D" w:rsidRPr="00727DB7" w:rsidRDefault="0096280D" w:rsidP="008F17A5">
    <w:pPr>
      <w:pBdr>
        <w:top w:val="single" w:sz="4" w:space="1" w:color="auto"/>
      </w:pBdr>
      <w:tabs>
        <w:tab w:val="right" w:pos="9000"/>
      </w:tabs>
      <w:rPr>
        <w:rFonts w:cs="Arial"/>
      </w:rPr>
    </w:pPr>
    <w:r w:rsidRPr="00727DB7">
      <w:rPr>
        <w:rFonts w:cs="Arial"/>
      </w:rPr>
      <w:t>Section 02511</w:t>
    </w:r>
    <w:r>
      <w:rPr>
        <w:rFonts w:cs="Arial"/>
      </w:rPr>
      <w:tab/>
    </w:r>
    <w:r w:rsidRPr="00727DB7">
      <w:rPr>
        <w:rFonts w:cs="Arial"/>
      </w:rPr>
      <w:t>CONTRACT NO</w:t>
    </w:r>
    <w:r w:rsidRPr="008F17A5">
      <w:rPr>
        <w:rFonts w:cs="Arial"/>
        <w:highlight w:val="yellow"/>
      </w:rPr>
      <w:t>.... [Insert Region Number]</w:t>
    </w:r>
  </w:p>
  <w:p w14:paraId="192451B1" w14:textId="27784221" w:rsidR="0096280D" w:rsidRPr="00727DB7" w:rsidRDefault="0096280D" w:rsidP="0026214A">
    <w:pPr>
      <w:pBdr>
        <w:top w:val="single" w:sz="4" w:space="1" w:color="auto"/>
      </w:pBdr>
      <w:tabs>
        <w:tab w:val="left" w:pos="-1440"/>
        <w:tab w:val="left" w:pos="-720"/>
        <w:tab w:val="left" w:pos="0"/>
        <w:tab w:val="center" w:pos="4320"/>
        <w:tab w:val="right" w:pos="9000"/>
      </w:tabs>
      <w:rPr>
        <w:rFonts w:cs="Arial"/>
      </w:rPr>
    </w:pPr>
    <w:r>
      <w:rPr>
        <w:rFonts w:cs="Arial"/>
      </w:rPr>
      <w:t>202</w:t>
    </w:r>
    <w:r w:rsidR="002B35BA">
      <w:rPr>
        <w:rFonts w:cs="Arial"/>
      </w:rPr>
      <w:t>1</w:t>
    </w:r>
    <w:r>
      <w:rPr>
        <w:rFonts w:cs="Arial"/>
      </w:rPr>
      <w:t>-0</w:t>
    </w:r>
    <w:r w:rsidR="000D156F">
      <w:rPr>
        <w:rFonts w:cs="Arial"/>
      </w:rPr>
      <w:t>6</w:t>
    </w:r>
    <w:r>
      <w:rPr>
        <w:rFonts w:cs="Arial"/>
      </w:rPr>
      <w:t>-</w:t>
    </w:r>
    <w:r w:rsidR="005C2576">
      <w:rPr>
        <w:rFonts w:cs="Arial"/>
      </w:rPr>
      <w:t>18</w:t>
    </w:r>
    <w:r w:rsidRPr="00727DB7">
      <w:rPr>
        <w:rFonts w:cs="Arial"/>
        <w:b/>
      </w:rPr>
      <w:tab/>
    </w:r>
    <w:bookmarkStart w:id="609" w:name="_Hlk98939591"/>
    <w:r w:rsidRPr="00727DB7">
      <w:rPr>
        <w:rFonts w:cs="Arial"/>
        <w:b/>
      </w:rPr>
      <w:t>WATERMAINS</w:t>
    </w:r>
    <w:bookmarkEnd w:id="609"/>
    <w:r w:rsidRPr="00727DB7">
      <w:rPr>
        <w:rFonts w:cs="Arial"/>
      </w:rPr>
      <w:tab/>
    </w:r>
  </w:p>
  <w:p w14:paraId="215EB58A" w14:textId="482CB95C" w:rsidR="0096280D" w:rsidRPr="00727DB7" w:rsidRDefault="0096280D" w:rsidP="008F17A5">
    <w:pPr>
      <w:pBdr>
        <w:top w:val="single" w:sz="4" w:space="1" w:color="auto"/>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16</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[Insert Date, (</w:t>
    </w:r>
    <w:proofErr w:type="gramStart"/>
    <w:r w:rsidRPr="008F17A5">
      <w:rPr>
        <w:rFonts w:cs="Arial"/>
        <w:highlight w:val="yellow"/>
      </w:rPr>
      <w:t>e.g.</w:t>
    </w:r>
    <w:proofErr w:type="gramEnd"/>
    <w:r w:rsidRPr="008F17A5">
      <w:rPr>
        <w:rFonts w:cs="Arial"/>
        <w:highlight w:val="yellow"/>
      </w:rPr>
      <w:t xml:space="preserve"> Jan., 20</w:t>
    </w:r>
    <w:r w:rsidR="007910D2">
      <w:rPr>
        <w:rFonts w:cs="Arial"/>
        <w:highlight w:val="yellow"/>
      </w:rPr>
      <w:t>21</w:t>
    </w:r>
    <w:r w:rsidRPr="008F17A5">
      <w:rPr>
        <w:rFonts w:cs="Arial"/>
        <w:highlight w:val="yellow"/>
      </w:rPr>
      <w:t>)]</w:t>
    </w:r>
    <w:r w:rsidRPr="00727DB7">
      <w:rPr>
        <w:rFonts w:cs="Arial"/>
      </w:rPr>
      <w:t xml:space="preserve"> </w:t>
    </w:r>
  </w:p>
  <w:p w14:paraId="4967387D" w14:textId="77777777" w:rsidR="0096280D" w:rsidRDefault="0096280D">
    <w:pPr>
      <w:pStyle w:val="Header"/>
    </w:pPr>
  </w:p>
  <w:p w14:paraId="17EEE695" w14:textId="77777777" w:rsidR="0096280D" w:rsidRDefault="009628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43DA" w14:textId="77777777" w:rsidR="0096280D" w:rsidRPr="00954397" w:rsidRDefault="0096280D" w:rsidP="008F17A5">
    <w:pPr>
      <w:pBdr>
        <w:top w:val="single" w:sz="4" w:space="1" w:color="auto"/>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t>Section 02511</w:t>
    </w:r>
  </w:p>
  <w:p w14:paraId="5D69FBCD" w14:textId="5EA75635" w:rsidR="0096280D" w:rsidRPr="00954397" w:rsidRDefault="0096280D" w:rsidP="008F17A5">
    <w:pPr>
      <w:pBdr>
        <w:top w:val="single" w:sz="4" w:space="1" w:color="auto"/>
      </w:pBdr>
      <w:tabs>
        <w:tab w:val="left" w:pos="-1440"/>
        <w:tab w:val="left" w:pos="-720"/>
        <w:tab w:val="left" w:pos="0"/>
        <w:tab w:val="center" w:pos="5040"/>
        <w:tab w:val="right" w:pos="9000"/>
      </w:tabs>
      <w:rPr>
        <w:rFonts w:cs="Arial"/>
      </w:rPr>
    </w:pPr>
    <w:r w:rsidRPr="00954397">
      <w:rPr>
        <w:rFonts w:cs="Arial"/>
        <w:b/>
      </w:rPr>
      <w:tab/>
      <w:t>WATERMAINS</w:t>
    </w:r>
    <w:r w:rsidRPr="00954397">
      <w:rPr>
        <w:rFonts w:cs="Arial"/>
      </w:rPr>
      <w:tab/>
    </w:r>
    <w:r>
      <w:rPr>
        <w:rFonts w:cs="Arial"/>
      </w:rPr>
      <w:t>202</w:t>
    </w:r>
    <w:r w:rsidR="002B35BA">
      <w:rPr>
        <w:rFonts w:cs="Arial"/>
      </w:rPr>
      <w:t>1</w:t>
    </w:r>
    <w:r>
      <w:rPr>
        <w:rFonts w:cs="Arial"/>
      </w:rPr>
      <w:t>-</w:t>
    </w:r>
    <w:r w:rsidR="00975BC2">
      <w:rPr>
        <w:rFonts w:cs="Arial"/>
      </w:rPr>
      <w:t>0</w:t>
    </w:r>
    <w:r w:rsidR="000D156F">
      <w:rPr>
        <w:rFonts w:cs="Arial"/>
      </w:rPr>
      <w:t>6</w:t>
    </w:r>
    <w:r>
      <w:rPr>
        <w:rFonts w:cs="Arial"/>
      </w:rPr>
      <w:t>-</w:t>
    </w:r>
    <w:r w:rsidR="005C2576">
      <w:rPr>
        <w:rFonts w:cs="Arial"/>
      </w:rPr>
      <w:t>18</w:t>
    </w:r>
  </w:p>
  <w:p w14:paraId="45EDE02F" w14:textId="38FD5295" w:rsidR="0096280D" w:rsidRPr="00954397" w:rsidRDefault="0096280D" w:rsidP="008F17A5">
    <w:pPr>
      <w:pBdr>
        <w:top w:val="single" w:sz="4" w:space="1" w:color="auto"/>
      </w:pBdr>
      <w:tabs>
        <w:tab w:val="center" w:pos="5175"/>
        <w:tab w:val="right" w:pos="9000"/>
      </w:tabs>
      <w:rPr>
        <w:rFonts w:cs="Arial"/>
      </w:rPr>
    </w:pPr>
    <w:r w:rsidRPr="00954397">
      <w:rPr>
        <w:rFonts w:cs="Arial"/>
      </w:rPr>
      <w:t xml:space="preserve">DATE: </w:t>
    </w:r>
    <w:r w:rsidRPr="008F17A5">
      <w:rPr>
        <w:rFonts w:cs="Arial"/>
        <w:highlight w:val="yellow"/>
      </w:rPr>
      <w:t>[Insert Date, (</w:t>
    </w:r>
    <w:proofErr w:type="gramStart"/>
    <w:r w:rsidRPr="008F17A5">
      <w:rPr>
        <w:rFonts w:cs="Arial"/>
        <w:highlight w:val="yellow"/>
      </w:rPr>
      <w:t>e.g.</w:t>
    </w:r>
    <w:proofErr w:type="gramEnd"/>
    <w:r w:rsidRPr="008F17A5">
      <w:rPr>
        <w:rFonts w:cs="Arial"/>
        <w:highlight w:val="yellow"/>
      </w:rPr>
      <w:t xml:space="preserve"> Jan., 20</w:t>
    </w:r>
    <w:r w:rsidR="00EF2193">
      <w:rPr>
        <w:rFonts w:cs="Arial"/>
        <w:highlight w:val="yellow"/>
      </w:rPr>
      <w:t>21</w:t>
    </w:r>
    <w:r w:rsidRPr="008F17A5">
      <w:rPr>
        <w:rFonts w:cs="Arial"/>
        <w:highlight w:val="yellow"/>
      </w:rPr>
      <w:t>)]</w:t>
    </w:r>
    <w:r w:rsidRPr="00954397">
      <w:rPr>
        <w:rFonts w:cs="Arial"/>
      </w:rPr>
      <w:tab/>
    </w:r>
    <w:r w:rsidRPr="00954397">
      <w:rPr>
        <w:rFonts w:cs="Arial"/>
      </w:rPr>
      <w:tab/>
      <w:t xml:space="preserve">Page </w:t>
    </w:r>
    <w:r w:rsidRPr="00954397">
      <w:rPr>
        <w:rFonts w:cs="Arial"/>
      </w:rPr>
      <w:fldChar w:fldCharType="begin"/>
    </w:r>
    <w:r w:rsidRPr="00954397">
      <w:rPr>
        <w:rFonts w:cs="Arial"/>
      </w:rPr>
      <w:instrText xml:space="preserve">PAGE </w:instrText>
    </w:r>
    <w:r w:rsidRPr="00954397">
      <w:rPr>
        <w:rFonts w:cs="Arial"/>
      </w:rPr>
      <w:fldChar w:fldCharType="separate"/>
    </w:r>
    <w:r>
      <w:rPr>
        <w:rFonts w:cs="Arial"/>
        <w:noProof/>
      </w:rPr>
      <w:t>15</w:t>
    </w:r>
    <w:r w:rsidRPr="00954397">
      <w:rPr>
        <w:rFonts w:cs="Arial"/>
      </w:rPr>
      <w:fldChar w:fldCharType="end"/>
    </w:r>
    <w:r w:rsidRPr="00954397">
      <w:rPr>
        <w:rFonts w:cs="Arial"/>
      </w:rPr>
      <w:t xml:space="preserve"> </w:t>
    </w:r>
  </w:p>
  <w:p w14:paraId="51BE3674" w14:textId="77777777" w:rsidR="0096280D" w:rsidRDefault="0096280D">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ED09" w14:textId="77777777" w:rsidR="0096280D" w:rsidRDefault="0096280D">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02511</w:t>
    </w:r>
  </w:p>
  <w:p w14:paraId="6D625985" w14:textId="77777777" w:rsidR="0096280D" w:rsidRDefault="0096280D">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WATERMAINS</w:t>
    </w:r>
    <w:r>
      <w:rPr>
        <w:rFonts w:ascii="Arial" w:hAnsi="Arial" w:cs="Arial"/>
      </w:rPr>
      <w:tab/>
      <w:t>2015-04-24</w:t>
    </w:r>
  </w:p>
  <w:p w14:paraId="711128B1" w14:textId="77777777" w:rsidR="0096280D" w:rsidRDefault="0096280D">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26</w:t>
    </w:r>
    <w:r>
      <w:rPr>
        <w:rStyle w:val="PageNumber"/>
        <w:rFonts w:ascii="Arial" w:hAnsi="Arial" w:cs="Arial"/>
        <w:caps/>
        <w:sz w:val="22"/>
      </w:rPr>
      <w:fldChar w:fldCharType="end"/>
    </w:r>
  </w:p>
  <w:p w14:paraId="3A53055D" w14:textId="77777777" w:rsidR="0096280D" w:rsidRDefault="0096280D">
    <w:pPr>
      <w:pStyle w:val="Header"/>
      <w:spacing w:after="240"/>
    </w:pPr>
  </w:p>
  <w:p w14:paraId="1E018C64" w14:textId="77777777" w:rsidR="0096280D" w:rsidRDefault="009628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465575FD"/>
    <w:multiLevelType w:val="multilevel"/>
    <w:tmpl w:val="83302D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4"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47425674">
    <w:abstractNumId w:val="0"/>
  </w:num>
  <w:num w:numId="2" w16cid:durableId="1027877108">
    <w:abstractNumId w:val="4"/>
  </w:num>
  <w:num w:numId="3" w16cid:durableId="674501714">
    <w:abstractNumId w:val="3"/>
  </w:num>
  <w:num w:numId="4" w16cid:durableId="6374938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10717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4873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93883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84486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7827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74762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728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58148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62389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421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37216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9891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6186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613710">
    <w:abstractNumId w:val="3"/>
  </w:num>
  <w:num w:numId="19" w16cid:durableId="2099789248">
    <w:abstractNumId w:val="3"/>
  </w:num>
  <w:num w:numId="20" w16cid:durableId="541985940">
    <w:abstractNumId w:val="3"/>
  </w:num>
  <w:num w:numId="21" w16cid:durableId="1236235212">
    <w:abstractNumId w:val="3"/>
  </w:num>
  <w:num w:numId="22" w16cid:durableId="340933456">
    <w:abstractNumId w:val="3"/>
  </w:num>
  <w:num w:numId="23" w16cid:durableId="1711882584">
    <w:abstractNumId w:val="3"/>
  </w:num>
  <w:num w:numId="24" w16cid:durableId="1898004674">
    <w:abstractNumId w:val="3"/>
  </w:num>
  <w:num w:numId="25" w16cid:durableId="1766657863">
    <w:abstractNumId w:val="3"/>
  </w:num>
  <w:num w:numId="26" w16cid:durableId="407464116">
    <w:abstractNumId w:val="3"/>
  </w:num>
  <w:num w:numId="27" w16cid:durableId="103381513">
    <w:abstractNumId w:val="3"/>
  </w:num>
  <w:num w:numId="28" w16cid:durableId="376009881">
    <w:abstractNumId w:val="3"/>
  </w:num>
  <w:num w:numId="29" w16cid:durableId="2013530117">
    <w:abstractNumId w:val="3"/>
  </w:num>
  <w:num w:numId="30" w16cid:durableId="1739668625">
    <w:abstractNumId w:val="3"/>
  </w:num>
  <w:num w:numId="31" w16cid:durableId="664478681">
    <w:abstractNumId w:val="3"/>
  </w:num>
  <w:num w:numId="32" w16cid:durableId="404424565">
    <w:abstractNumId w:val="3"/>
  </w:num>
  <w:num w:numId="33" w16cid:durableId="1843349569">
    <w:abstractNumId w:val="3"/>
  </w:num>
  <w:num w:numId="34" w16cid:durableId="3367588">
    <w:abstractNumId w:val="3"/>
  </w:num>
  <w:num w:numId="35" w16cid:durableId="1140926230">
    <w:abstractNumId w:val="2"/>
  </w:num>
  <w:num w:numId="36" w16cid:durableId="19885898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08655012">
    <w:abstractNumId w:val="1"/>
  </w:num>
  <w:num w:numId="38" w16cid:durableId="15460645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68592114">
    <w:abstractNumId w:val="3"/>
  </w:num>
  <w:num w:numId="40" w16cid:durableId="1616711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8982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18694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77047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Keith Wong">
    <w15:presenceInfo w15:providerId="None" w15:userId="Keith Wong"/>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0F92"/>
    <w:rsid w:val="00001077"/>
    <w:rsid w:val="00001D95"/>
    <w:rsid w:val="000021A0"/>
    <w:rsid w:val="0000283B"/>
    <w:rsid w:val="00006156"/>
    <w:rsid w:val="00006CA2"/>
    <w:rsid w:val="00007D44"/>
    <w:rsid w:val="00011480"/>
    <w:rsid w:val="00015981"/>
    <w:rsid w:val="00015B46"/>
    <w:rsid w:val="00017C1E"/>
    <w:rsid w:val="00020006"/>
    <w:rsid w:val="00022106"/>
    <w:rsid w:val="000228C1"/>
    <w:rsid w:val="000271B6"/>
    <w:rsid w:val="00032174"/>
    <w:rsid w:val="000321F4"/>
    <w:rsid w:val="0003235F"/>
    <w:rsid w:val="000335BA"/>
    <w:rsid w:val="00033BBA"/>
    <w:rsid w:val="00035D6B"/>
    <w:rsid w:val="00035E17"/>
    <w:rsid w:val="00037E64"/>
    <w:rsid w:val="00040793"/>
    <w:rsid w:val="00040834"/>
    <w:rsid w:val="000409B0"/>
    <w:rsid w:val="00040C7B"/>
    <w:rsid w:val="00040CCA"/>
    <w:rsid w:val="000412AF"/>
    <w:rsid w:val="00042F00"/>
    <w:rsid w:val="0004348F"/>
    <w:rsid w:val="0004401A"/>
    <w:rsid w:val="00046B6D"/>
    <w:rsid w:val="00050B67"/>
    <w:rsid w:val="00050DFC"/>
    <w:rsid w:val="00050F43"/>
    <w:rsid w:val="00053B66"/>
    <w:rsid w:val="0005485B"/>
    <w:rsid w:val="00054A0A"/>
    <w:rsid w:val="000555DD"/>
    <w:rsid w:val="00056988"/>
    <w:rsid w:val="00057B11"/>
    <w:rsid w:val="00061058"/>
    <w:rsid w:val="00061735"/>
    <w:rsid w:val="00064909"/>
    <w:rsid w:val="00066148"/>
    <w:rsid w:val="000672B9"/>
    <w:rsid w:val="000675CD"/>
    <w:rsid w:val="00067DCF"/>
    <w:rsid w:val="000710E5"/>
    <w:rsid w:val="00072296"/>
    <w:rsid w:val="00074315"/>
    <w:rsid w:val="00077578"/>
    <w:rsid w:val="0008356C"/>
    <w:rsid w:val="00083969"/>
    <w:rsid w:val="00083D06"/>
    <w:rsid w:val="00085AC3"/>
    <w:rsid w:val="00085D26"/>
    <w:rsid w:val="00085E59"/>
    <w:rsid w:val="00087AD1"/>
    <w:rsid w:val="00087B84"/>
    <w:rsid w:val="00093210"/>
    <w:rsid w:val="00093474"/>
    <w:rsid w:val="00093987"/>
    <w:rsid w:val="00093CD9"/>
    <w:rsid w:val="00094486"/>
    <w:rsid w:val="00094903"/>
    <w:rsid w:val="00094C98"/>
    <w:rsid w:val="000954EA"/>
    <w:rsid w:val="00096C18"/>
    <w:rsid w:val="000A1B1A"/>
    <w:rsid w:val="000A1CB0"/>
    <w:rsid w:val="000A220E"/>
    <w:rsid w:val="000A2211"/>
    <w:rsid w:val="000A3108"/>
    <w:rsid w:val="000A38BD"/>
    <w:rsid w:val="000B0609"/>
    <w:rsid w:val="000B13E1"/>
    <w:rsid w:val="000B1483"/>
    <w:rsid w:val="000B2DC5"/>
    <w:rsid w:val="000B3409"/>
    <w:rsid w:val="000B50E6"/>
    <w:rsid w:val="000B634B"/>
    <w:rsid w:val="000B660E"/>
    <w:rsid w:val="000B6828"/>
    <w:rsid w:val="000B71BE"/>
    <w:rsid w:val="000B7B49"/>
    <w:rsid w:val="000C0BC4"/>
    <w:rsid w:val="000C2A02"/>
    <w:rsid w:val="000C39AB"/>
    <w:rsid w:val="000C5C23"/>
    <w:rsid w:val="000C5ED5"/>
    <w:rsid w:val="000C7012"/>
    <w:rsid w:val="000C7279"/>
    <w:rsid w:val="000C77FB"/>
    <w:rsid w:val="000D0307"/>
    <w:rsid w:val="000D0A74"/>
    <w:rsid w:val="000D156F"/>
    <w:rsid w:val="000D2CDA"/>
    <w:rsid w:val="000D2FF2"/>
    <w:rsid w:val="000D4523"/>
    <w:rsid w:val="000D4E1D"/>
    <w:rsid w:val="000D52F9"/>
    <w:rsid w:val="000D5785"/>
    <w:rsid w:val="000D6534"/>
    <w:rsid w:val="000E003B"/>
    <w:rsid w:val="000E00CD"/>
    <w:rsid w:val="000E060F"/>
    <w:rsid w:val="000F0BF3"/>
    <w:rsid w:val="000F0C03"/>
    <w:rsid w:val="000F100C"/>
    <w:rsid w:val="000F2BB8"/>
    <w:rsid w:val="000F3468"/>
    <w:rsid w:val="000F346E"/>
    <w:rsid w:val="000F39A8"/>
    <w:rsid w:val="000F5EDE"/>
    <w:rsid w:val="000F71AB"/>
    <w:rsid w:val="000F7324"/>
    <w:rsid w:val="001013E4"/>
    <w:rsid w:val="00101929"/>
    <w:rsid w:val="001023C4"/>
    <w:rsid w:val="0010390D"/>
    <w:rsid w:val="00103F1E"/>
    <w:rsid w:val="0010564B"/>
    <w:rsid w:val="001069DD"/>
    <w:rsid w:val="00107180"/>
    <w:rsid w:val="001114C2"/>
    <w:rsid w:val="00111B21"/>
    <w:rsid w:val="0011224F"/>
    <w:rsid w:val="00113231"/>
    <w:rsid w:val="00113799"/>
    <w:rsid w:val="00113954"/>
    <w:rsid w:val="00114A37"/>
    <w:rsid w:val="00114CE1"/>
    <w:rsid w:val="001170EB"/>
    <w:rsid w:val="00117BB8"/>
    <w:rsid w:val="0012218D"/>
    <w:rsid w:val="0012246E"/>
    <w:rsid w:val="001225EC"/>
    <w:rsid w:val="00122630"/>
    <w:rsid w:val="001230AD"/>
    <w:rsid w:val="0012407F"/>
    <w:rsid w:val="001245CC"/>
    <w:rsid w:val="0012635D"/>
    <w:rsid w:val="001268C9"/>
    <w:rsid w:val="0012757D"/>
    <w:rsid w:val="001313F6"/>
    <w:rsid w:val="00132A18"/>
    <w:rsid w:val="00134955"/>
    <w:rsid w:val="00134D52"/>
    <w:rsid w:val="00135AED"/>
    <w:rsid w:val="00136696"/>
    <w:rsid w:val="00136A48"/>
    <w:rsid w:val="00140280"/>
    <w:rsid w:val="001404C1"/>
    <w:rsid w:val="001412D6"/>
    <w:rsid w:val="00141738"/>
    <w:rsid w:val="00141B04"/>
    <w:rsid w:val="00142363"/>
    <w:rsid w:val="00142619"/>
    <w:rsid w:val="00142DBC"/>
    <w:rsid w:val="00144271"/>
    <w:rsid w:val="00145372"/>
    <w:rsid w:val="0014667D"/>
    <w:rsid w:val="00146C9B"/>
    <w:rsid w:val="00146E74"/>
    <w:rsid w:val="0014707B"/>
    <w:rsid w:val="001514F6"/>
    <w:rsid w:val="001529A7"/>
    <w:rsid w:val="00154019"/>
    <w:rsid w:val="0015445C"/>
    <w:rsid w:val="00154536"/>
    <w:rsid w:val="0015566A"/>
    <w:rsid w:val="0015573D"/>
    <w:rsid w:val="001563DE"/>
    <w:rsid w:val="00157C8B"/>
    <w:rsid w:val="00157E7B"/>
    <w:rsid w:val="00160016"/>
    <w:rsid w:val="00161D8C"/>
    <w:rsid w:val="00161FB5"/>
    <w:rsid w:val="00162137"/>
    <w:rsid w:val="0016227E"/>
    <w:rsid w:val="00162CE4"/>
    <w:rsid w:val="00164EDF"/>
    <w:rsid w:val="00171219"/>
    <w:rsid w:val="001730D8"/>
    <w:rsid w:val="00173C5B"/>
    <w:rsid w:val="00173D2A"/>
    <w:rsid w:val="00174306"/>
    <w:rsid w:val="00176C50"/>
    <w:rsid w:val="00177316"/>
    <w:rsid w:val="001812A5"/>
    <w:rsid w:val="00181A38"/>
    <w:rsid w:val="001842F8"/>
    <w:rsid w:val="00185DCE"/>
    <w:rsid w:val="001875E3"/>
    <w:rsid w:val="00190D27"/>
    <w:rsid w:val="00192394"/>
    <w:rsid w:val="00193DD2"/>
    <w:rsid w:val="00195C81"/>
    <w:rsid w:val="00197794"/>
    <w:rsid w:val="001A1796"/>
    <w:rsid w:val="001A25F4"/>
    <w:rsid w:val="001A2B0A"/>
    <w:rsid w:val="001A3820"/>
    <w:rsid w:val="001A5150"/>
    <w:rsid w:val="001A5C4D"/>
    <w:rsid w:val="001A7776"/>
    <w:rsid w:val="001B1DCD"/>
    <w:rsid w:val="001B21A0"/>
    <w:rsid w:val="001B3030"/>
    <w:rsid w:val="001B3229"/>
    <w:rsid w:val="001B3F6B"/>
    <w:rsid w:val="001B442B"/>
    <w:rsid w:val="001B51FF"/>
    <w:rsid w:val="001B59B7"/>
    <w:rsid w:val="001B659F"/>
    <w:rsid w:val="001B7A51"/>
    <w:rsid w:val="001C0B6E"/>
    <w:rsid w:val="001C2643"/>
    <w:rsid w:val="001C5601"/>
    <w:rsid w:val="001C6066"/>
    <w:rsid w:val="001D2C8F"/>
    <w:rsid w:val="001D3422"/>
    <w:rsid w:val="001D5431"/>
    <w:rsid w:val="001D64AE"/>
    <w:rsid w:val="001D6C66"/>
    <w:rsid w:val="001E0E29"/>
    <w:rsid w:val="001E280D"/>
    <w:rsid w:val="001E287B"/>
    <w:rsid w:val="001E2F62"/>
    <w:rsid w:val="001E32AD"/>
    <w:rsid w:val="001E501D"/>
    <w:rsid w:val="001E6EFF"/>
    <w:rsid w:val="001F0F35"/>
    <w:rsid w:val="001F11CB"/>
    <w:rsid w:val="001F2B04"/>
    <w:rsid w:val="001F4561"/>
    <w:rsid w:val="001F7C18"/>
    <w:rsid w:val="001F7E7B"/>
    <w:rsid w:val="00202F0A"/>
    <w:rsid w:val="002032F4"/>
    <w:rsid w:val="002043D7"/>
    <w:rsid w:val="002044CA"/>
    <w:rsid w:val="00204AE1"/>
    <w:rsid w:val="00204FB0"/>
    <w:rsid w:val="00206CF0"/>
    <w:rsid w:val="0020736D"/>
    <w:rsid w:val="002073AA"/>
    <w:rsid w:val="002077E4"/>
    <w:rsid w:val="00210570"/>
    <w:rsid w:val="00210B90"/>
    <w:rsid w:val="002143E1"/>
    <w:rsid w:val="00214C1E"/>
    <w:rsid w:val="00215368"/>
    <w:rsid w:val="0021566C"/>
    <w:rsid w:val="00223649"/>
    <w:rsid w:val="0022792D"/>
    <w:rsid w:val="0023044B"/>
    <w:rsid w:val="00230EC5"/>
    <w:rsid w:val="0023267B"/>
    <w:rsid w:val="00232B8E"/>
    <w:rsid w:val="002330D5"/>
    <w:rsid w:val="00235112"/>
    <w:rsid w:val="00235FF1"/>
    <w:rsid w:val="0023698B"/>
    <w:rsid w:val="00236B91"/>
    <w:rsid w:val="00237178"/>
    <w:rsid w:val="0024248B"/>
    <w:rsid w:val="0024408F"/>
    <w:rsid w:val="00244CAB"/>
    <w:rsid w:val="00246CDD"/>
    <w:rsid w:val="00251057"/>
    <w:rsid w:val="00252293"/>
    <w:rsid w:val="0025250B"/>
    <w:rsid w:val="002542B5"/>
    <w:rsid w:val="00254B9C"/>
    <w:rsid w:val="0025680C"/>
    <w:rsid w:val="00257FFA"/>
    <w:rsid w:val="0026214A"/>
    <w:rsid w:val="002629F4"/>
    <w:rsid w:val="00262E1A"/>
    <w:rsid w:val="00262F39"/>
    <w:rsid w:val="00267277"/>
    <w:rsid w:val="002709F3"/>
    <w:rsid w:val="00270BBB"/>
    <w:rsid w:val="00270C10"/>
    <w:rsid w:val="00270CE0"/>
    <w:rsid w:val="002729D5"/>
    <w:rsid w:val="00273C7C"/>
    <w:rsid w:val="00273E8E"/>
    <w:rsid w:val="00274E47"/>
    <w:rsid w:val="002754A1"/>
    <w:rsid w:val="00275520"/>
    <w:rsid w:val="00276B64"/>
    <w:rsid w:val="002775BD"/>
    <w:rsid w:val="00277C18"/>
    <w:rsid w:val="002803C4"/>
    <w:rsid w:val="002806DA"/>
    <w:rsid w:val="002818AB"/>
    <w:rsid w:val="00281940"/>
    <w:rsid w:val="00283014"/>
    <w:rsid w:val="00283900"/>
    <w:rsid w:val="00284C9E"/>
    <w:rsid w:val="00285104"/>
    <w:rsid w:val="0028611B"/>
    <w:rsid w:val="00287BB3"/>
    <w:rsid w:val="00287C9D"/>
    <w:rsid w:val="00290723"/>
    <w:rsid w:val="002915AD"/>
    <w:rsid w:val="00291982"/>
    <w:rsid w:val="00291D34"/>
    <w:rsid w:val="002937B1"/>
    <w:rsid w:val="00294089"/>
    <w:rsid w:val="0029436E"/>
    <w:rsid w:val="00294A02"/>
    <w:rsid w:val="00294D23"/>
    <w:rsid w:val="002954FA"/>
    <w:rsid w:val="0029609A"/>
    <w:rsid w:val="00296B84"/>
    <w:rsid w:val="00297F58"/>
    <w:rsid w:val="002A05FE"/>
    <w:rsid w:val="002A10CE"/>
    <w:rsid w:val="002A2429"/>
    <w:rsid w:val="002A32E4"/>
    <w:rsid w:val="002A3C1E"/>
    <w:rsid w:val="002A4197"/>
    <w:rsid w:val="002A43CC"/>
    <w:rsid w:val="002A44CB"/>
    <w:rsid w:val="002A4539"/>
    <w:rsid w:val="002A5965"/>
    <w:rsid w:val="002B041A"/>
    <w:rsid w:val="002B060E"/>
    <w:rsid w:val="002B107C"/>
    <w:rsid w:val="002B108D"/>
    <w:rsid w:val="002B1549"/>
    <w:rsid w:val="002B24C2"/>
    <w:rsid w:val="002B2FB7"/>
    <w:rsid w:val="002B35BA"/>
    <w:rsid w:val="002B42CB"/>
    <w:rsid w:val="002B465A"/>
    <w:rsid w:val="002B484E"/>
    <w:rsid w:val="002B6EB8"/>
    <w:rsid w:val="002C0812"/>
    <w:rsid w:val="002C3128"/>
    <w:rsid w:val="002C3C20"/>
    <w:rsid w:val="002C414B"/>
    <w:rsid w:val="002C43EA"/>
    <w:rsid w:val="002C5969"/>
    <w:rsid w:val="002C61BA"/>
    <w:rsid w:val="002C72D2"/>
    <w:rsid w:val="002D0002"/>
    <w:rsid w:val="002D03ED"/>
    <w:rsid w:val="002D04AD"/>
    <w:rsid w:val="002D0AB0"/>
    <w:rsid w:val="002D1913"/>
    <w:rsid w:val="002D2C6E"/>
    <w:rsid w:val="002D4B03"/>
    <w:rsid w:val="002D5127"/>
    <w:rsid w:val="002D51FC"/>
    <w:rsid w:val="002D53B7"/>
    <w:rsid w:val="002D6AE9"/>
    <w:rsid w:val="002D713C"/>
    <w:rsid w:val="002E02FD"/>
    <w:rsid w:val="002E175B"/>
    <w:rsid w:val="002E3084"/>
    <w:rsid w:val="002E5039"/>
    <w:rsid w:val="002E54F7"/>
    <w:rsid w:val="002E576C"/>
    <w:rsid w:val="002E5EAF"/>
    <w:rsid w:val="002E6161"/>
    <w:rsid w:val="002E73DF"/>
    <w:rsid w:val="002E7A79"/>
    <w:rsid w:val="002F0E34"/>
    <w:rsid w:val="002F1C14"/>
    <w:rsid w:val="002F2A5A"/>
    <w:rsid w:val="002F39BB"/>
    <w:rsid w:val="002F4051"/>
    <w:rsid w:val="002F4985"/>
    <w:rsid w:val="002F6B95"/>
    <w:rsid w:val="002F7C3A"/>
    <w:rsid w:val="00301C2F"/>
    <w:rsid w:val="00302F5D"/>
    <w:rsid w:val="0030327C"/>
    <w:rsid w:val="00303656"/>
    <w:rsid w:val="00303F6F"/>
    <w:rsid w:val="00304054"/>
    <w:rsid w:val="00304740"/>
    <w:rsid w:val="00306CF5"/>
    <w:rsid w:val="00306DDD"/>
    <w:rsid w:val="00307376"/>
    <w:rsid w:val="0031050C"/>
    <w:rsid w:val="00310D54"/>
    <w:rsid w:val="003118FB"/>
    <w:rsid w:val="00311EA6"/>
    <w:rsid w:val="003121B9"/>
    <w:rsid w:val="0031281C"/>
    <w:rsid w:val="003135EF"/>
    <w:rsid w:val="003141E1"/>
    <w:rsid w:val="00321991"/>
    <w:rsid w:val="00323227"/>
    <w:rsid w:val="00323EC4"/>
    <w:rsid w:val="003243CD"/>
    <w:rsid w:val="00324F94"/>
    <w:rsid w:val="003271CA"/>
    <w:rsid w:val="003275D0"/>
    <w:rsid w:val="0033001F"/>
    <w:rsid w:val="0033176B"/>
    <w:rsid w:val="00332022"/>
    <w:rsid w:val="00333B00"/>
    <w:rsid w:val="00333E0A"/>
    <w:rsid w:val="00336101"/>
    <w:rsid w:val="0034239F"/>
    <w:rsid w:val="003423B2"/>
    <w:rsid w:val="00343196"/>
    <w:rsid w:val="00344316"/>
    <w:rsid w:val="00344599"/>
    <w:rsid w:val="0034518A"/>
    <w:rsid w:val="00345904"/>
    <w:rsid w:val="003463F3"/>
    <w:rsid w:val="0034682E"/>
    <w:rsid w:val="00347D6E"/>
    <w:rsid w:val="0035085C"/>
    <w:rsid w:val="00350B79"/>
    <w:rsid w:val="0035148F"/>
    <w:rsid w:val="003528A9"/>
    <w:rsid w:val="003560E1"/>
    <w:rsid w:val="00361475"/>
    <w:rsid w:val="00361AA3"/>
    <w:rsid w:val="00364BE7"/>
    <w:rsid w:val="0036517D"/>
    <w:rsid w:val="003662B9"/>
    <w:rsid w:val="00366B85"/>
    <w:rsid w:val="003676C5"/>
    <w:rsid w:val="00370A82"/>
    <w:rsid w:val="0037166B"/>
    <w:rsid w:val="00372385"/>
    <w:rsid w:val="003728AE"/>
    <w:rsid w:val="00376241"/>
    <w:rsid w:val="00377997"/>
    <w:rsid w:val="00381F45"/>
    <w:rsid w:val="003824DE"/>
    <w:rsid w:val="00382C14"/>
    <w:rsid w:val="003844D6"/>
    <w:rsid w:val="0038499D"/>
    <w:rsid w:val="00385FB6"/>
    <w:rsid w:val="00390687"/>
    <w:rsid w:val="00391812"/>
    <w:rsid w:val="003929F4"/>
    <w:rsid w:val="00393676"/>
    <w:rsid w:val="003952C8"/>
    <w:rsid w:val="003A016F"/>
    <w:rsid w:val="003A1BB6"/>
    <w:rsid w:val="003A1D04"/>
    <w:rsid w:val="003A2575"/>
    <w:rsid w:val="003A28C5"/>
    <w:rsid w:val="003A418B"/>
    <w:rsid w:val="003A6C4B"/>
    <w:rsid w:val="003A75D8"/>
    <w:rsid w:val="003B01B7"/>
    <w:rsid w:val="003B0E51"/>
    <w:rsid w:val="003B3AF4"/>
    <w:rsid w:val="003B4D95"/>
    <w:rsid w:val="003B5F13"/>
    <w:rsid w:val="003C0B72"/>
    <w:rsid w:val="003C1A61"/>
    <w:rsid w:val="003C35DB"/>
    <w:rsid w:val="003C3F6C"/>
    <w:rsid w:val="003C4E17"/>
    <w:rsid w:val="003C522B"/>
    <w:rsid w:val="003C5590"/>
    <w:rsid w:val="003C6D4E"/>
    <w:rsid w:val="003C7336"/>
    <w:rsid w:val="003D1D61"/>
    <w:rsid w:val="003D255F"/>
    <w:rsid w:val="003D32CD"/>
    <w:rsid w:val="003D4C7C"/>
    <w:rsid w:val="003D518F"/>
    <w:rsid w:val="003D7EEE"/>
    <w:rsid w:val="003E0C44"/>
    <w:rsid w:val="003E4DD8"/>
    <w:rsid w:val="003E518A"/>
    <w:rsid w:val="003E5358"/>
    <w:rsid w:val="003E53CA"/>
    <w:rsid w:val="003F0A9C"/>
    <w:rsid w:val="003F1D28"/>
    <w:rsid w:val="003F2215"/>
    <w:rsid w:val="003F27CD"/>
    <w:rsid w:val="003F3753"/>
    <w:rsid w:val="003F4FFA"/>
    <w:rsid w:val="003F5280"/>
    <w:rsid w:val="003F710C"/>
    <w:rsid w:val="00400757"/>
    <w:rsid w:val="0040231F"/>
    <w:rsid w:val="0040281F"/>
    <w:rsid w:val="00403449"/>
    <w:rsid w:val="00403774"/>
    <w:rsid w:val="00403EBE"/>
    <w:rsid w:val="0040495D"/>
    <w:rsid w:val="004107AD"/>
    <w:rsid w:val="0041290E"/>
    <w:rsid w:val="00412C19"/>
    <w:rsid w:val="00414082"/>
    <w:rsid w:val="00414744"/>
    <w:rsid w:val="0041522A"/>
    <w:rsid w:val="00416777"/>
    <w:rsid w:val="00416CC1"/>
    <w:rsid w:val="004241D2"/>
    <w:rsid w:val="00424202"/>
    <w:rsid w:val="00424A0A"/>
    <w:rsid w:val="004257F1"/>
    <w:rsid w:val="00427932"/>
    <w:rsid w:val="004306CF"/>
    <w:rsid w:val="00430756"/>
    <w:rsid w:val="00430954"/>
    <w:rsid w:val="00430969"/>
    <w:rsid w:val="00430E00"/>
    <w:rsid w:val="00431A19"/>
    <w:rsid w:val="004334EB"/>
    <w:rsid w:val="00435383"/>
    <w:rsid w:val="004355B1"/>
    <w:rsid w:val="00436478"/>
    <w:rsid w:val="004407D9"/>
    <w:rsid w:val="00443827"/>
    <w:rsid w:val="004451E5"/>
    <w:rsid w:val="00445D78"/>
    <w:rsid w:val="00446845"/>
    <w:rsid w:val="00447094"/>
    <w:rsid w:val="0044765D"/>
    <w:rsid w:val="004477AD"/>
    <w:rsid w:val="0045050A"/>
    <w:rsid w:val="00452933"/>
    <w:rsid w:val="00452CDD"/>
    <w:rsid w:val="00453F75"/>
    <w:rsid w:val="00455FD6"/>
    <w:rsid w:val="004565DB"/>
    <w:rsid w:val="00456D01"/>
    <w:rsid w:val="004574C0"/>
    <w:rsid w:val="0045789B"/>
    <w:rsid w:val="004603CC"/>
    <w:rsid w:val="00460CCA"/>
    <w:rsid w:val="00462034"/>
    <w:rsid w:val="0046230E"/>
    <w:rsid w:val="00465DED"/>
    <w:rsid w:val="004710F3"/>
    <w:rsid w:val="004727A3"/>
    <w:rsid w:val="00475CAE"/>
    <w:rsid w:val="004769A4"/>
    <w:rsid w:val="00476AB1"/>
    <w:rsid w:val="004779C9"/>
    <w:rsid w:val="00480194"/>
    <w:rsid w:val="004805A3"/>
    <w:rsid w:val="00480734"/>
    <w:rsid w:val="00481373"/>
    <w:rsid w:val="00481E30"/>
    <w:rsid w:val="00482F4E"/>
    <w:rsid w:val="00482F7F"/>
    <w:rsid w:val="00486938"/>
    <w:rsid w:val="00487599"/>
    <w:rsid w:val="00487DB5"/>
    <w:rsid w:val="00490F34"/>
    <w:rsid w:val="0049131C"/>
    <w:rsid w:val="004916D1"/>
    <w:rsid w:val="00492724"/>
    <w:rsid w:val="00492A5B"/>
    <w:rsid w:val="00494A30"/>
    <w:rsid w:val="00496276"/>
    <w:rsid w:val="004962BF"/>
    <w:rsid w:val="00496408"/>
    <w:rsid w:val="00496547"/>
    <w:rsid w:val="00496C07"/>
    <w:rsid w:val="004A0C4A"/>
    <w:rsid w:val="004A1E97"/>
    <w:rsid w:val="004A4B7A"/>
    <w:rsid w:val="004A765C"/>
    <w:rsid w:val="004A7799"/>
    <w:rsid w:val="004A7877"/>
    <w:rsid w:val="004B0581"/>
    <w:rsid w:val="004B09ED"/>
    <w:rsid w:val="004B0D44"/>
    <w:rsid w:val="004B19EC"/>
    <w:rsid w:val="004B5444"/>
    <w:rsid w:val="004B5F15"/>
    <w:rsid w:val="004B7A4B"/>
    <w:rsid w:val="004C0A28"/>
    <w:rsid w:val="004C11E7"/>
    <w:rsid w:val="004C28A7"/>
    <w:rsid w:val="004C2E6E"/>
    <w:rsid w:val="004C4213"/>
    <w:rsid w:val="004C6068"/>
    <w:rsid w:val="004C734E"/>
    <w:rsid w:val="004C7587"/>
    <w:rsid w:val="004C7ED0"/>
    <w:rsid w:val="004D0785"/>
    <w:rsid w:val="004D0D5D"/>
    <w:rsid w:val="004D0EE5"/>
    <w:rsid w:val="004D12DD"/>
    <w:rsid w:val="004D1493"/>
    <w:rsid w:val="004D216F"/>
    <w:rsid w:val="004D2F11"/>
    <w:rsid w:val="004D2F58"/>
    <w:rsid w:val="004D4DB1"/>
    <w:rsid w:val="004D54F6"/>
    <w:rsid w:val="004D5C39"/>
    <w:rsid w:val="004D6EC4"/>
    <w:rsid w:val="004E0222"/>
    <w:rsid w:val="004E3156"/>
    <w:rsid w:val="004E52E4"/>
    <w:rsid w:val="004E58B4"/>
    <w:rsid w:val="004E60BB"/>
    <w:rsid w:val="004E62B0"/>
    <w:rsid w:val="004E6A79"/>
    <w:rsid w:val="004F06D9"/>
    <w:rsid w:val="004F25D9"/>
    <w:rsid w:val="004F2D31"/>
    <w:rsid w:val="004F46A3"/>
    <w:rsid w:val="004F4944"/>
    <w:rsid w:val="004F6583"/>
    <w:rsid w:val="00501A31"/>
    <w:rsid w:val="00501FA0"/>
    <w:rsid w:val="0050232C"/>
    <w:rsid w:val="00503C31"/>
    <w:rsid w:val="00503F5A"/>
    <w:rsid w:val="0050632D"/>
    <w:rsid w:val="00506F54"/>
    <w:rsid w:val="00507201"/>
    <w:rsid w:val="0051264C"/>
    <w:rsid w:val="0051606D"/>
    <w:rsid w:val="00516BF4"/>
    <w:rsid w:val="00516E8E"/>
    <w:rsid w:val="00517E84"/>
    <w:rsid w:val="00520671"/>
    <w:rsid w:val="005217CB"/>
    <w:rsid w:val="00521E6B"/>
    <w:rsid w:val="0052322D"/>
    <w:rsid w:val="005237DB"/>
    <w:rsid w:val="0052395D"/>
    <w:rsid w:val="0052436C"/>
    <w:rsid w:val="00524D4A"/>
    <w:rsid w:val="00525086"/>
    <w:rsid w:val="005253AC"/>
    <w:rsid w:val="00531A40"/>
    <w:rsid w:val="00532127"/>
    <w:rsid w:val="00533751"/>
    <w:rsid w:val="005339D0"/>
    <w:rsid w:val="005346BE"/>
    <w:rsid w:val="00540CA9"/>
    <w:rsid w:val="00540D33"/>
    <w:rsid w:val="00543ADD"/>
    <w:rsid w:val="0054450B"/>
    <w:rsid w:val="005447F4"/>
    <w:rsid w:val="00544DB7"/>
    <w:rsid w:val="00546730"/>
    <w:rsid w:val="005502D0"/>
    <w:rsid w:val="00550FC0"/>
    <w:rsid w:val="00551478"/>
    <w:rsid w:val="005516B5"/>
    <w:rsid w:val="005521C6"/>
    <w:rsid w:val="005543F3"/>
    <w:rsid w:val="00554DF6"/>
    <w:rsid w:val="0056108C"/>
    <w:rsid w:val="00561D1F"/>
    <w:rsid w:val="005620F9"/>
    <w:rsid w:val="0056381A"/>
    <w:rsid w:val="00563A26"/>
    <w:rsid w:val="0056467B"/>
    <w:rsid w:val="00566003"/>
    <w:rsid w:val="00566794"/>
    <w:rsid w:val="00566BB8"/>
    <w:rsid w:val="00570746"/>
    <w:rsid w:val="00571143"/>
    <w:rsid w:val="00571AA7"/>
    <w:rsid w:val="005735F8"/>
    <w:rsid w:val="00573AAF"/>
    <w:rsid w:val="00575ECD"/>
    <w:rsid w:val="00575EE9"/>
    <w:rsid w:val="00577412"/>
    <w:rsid w:val="00577FE6"/>
    <w:rsid w:val="005819B1"/>
    <w:rsid w:val="00581B1F"/>
    <w:rsid w:val="00583785"/>
    <w:rsid w:val="005863F3"/>
    <w:rsid w:val="0058681B"/>
    <w:rsid w:val="0058AD60"/>
    <w:rsid w:val="0059037A"/>
    <w:rsid w:val="00590441"/>
    <w:rsid w:val="00590B05"/>
    <w:rsid w:val="00590C39"/>
    <w:rsid w:val="00592CB7"/>
    <w:rsid w:val="00593E7E"/>
    <w:rsid w:val="00594B94"/>
    <w:rsid w:val="00594BBB"/>
    <w:rsid w:val="00595090"/>
    <w:rsid w:val="005956EB"/>
    <w:rsid w:val="005967B3"/>
    <w:rsid w:val="0059779A"/>
    <w:rsid w:val="0059780C"/>
    <w:rsid w:val="005A1B7B"/>
    <w:rsid w:val="005A24D8"/>
    <w:rsid w:val="005A5203"/>
    <w:rsid w:val="005A59E1"/>
    <w:rsid w:val="005A62F0"/>
    <w:rsid w:val="005A6E83"/>
    <w:rsid w:val="005A7F91"/>
    <w:rsid w:val="005B0339"/>
    <w:rsid w:val="005B11A0"/>
    <w:rsid w:val="005B1433"/>
    <w:rsid w:val="005B199E"/>
    <w:rsid w:val="005B273C"/>
    <w:rsid w:val="005B2818"/>
    <w:rsid w:val="005B29A7"/>
    <w:rsid w:val="005B3705"/>
    <w:rsid w:val="005B3CB4"/>
    <w:rsid w:val="005B3E48"/>
    <w:rsid w:val="005B3FC0"/>
    <w:rsid w:val="005B56F6"/>
    <w:rsid w:val="005B5CCA"/>
    <w:rsid w:val="005B6683"/>
    <w:rsid w:val="005B6E8F"/>
    <w:rsid w:val="005C1557"/>
    <w:rsid w:val="005C199F"/>
    <w:rsid w:val="005C2576"/>
    <w:rsid w:val="005C2C97"/>
    <w:rsid w:val="005C4099"/>
    <w:rsid w:val="005C5102"/>
    <w:rsid w:val="005C5EB9"/>
    <w:rsid w:val="005C7448"/>
    <w:rsid w:val="005D1ECD"/>
    <w:rsid w:val="005D2023"/>
    <w:rsid w:val="005D2577"/>
    <w:rsid w:val="005D4393"/>
    <w:rsid w:val="005D5565"/>
    <w:rsid w:val="005D747A"/>
    <w:rsid w:val="005E069D"/>
    <w:rsid w:val="005E2535"/>
    <w:rsid w:val="005E46AC"/>
    <w:rsid w:val="005E6ED4"/>
    <w:rsid w:val="005F18B8"/>
    <w:rsid w:val="005F37E4"/>
    <w:rsid w:val="005F3E5E"/>
    <w:rsid w:val="005F473C"/>
    <w:rsid w:val="005F4836"/>
    <w:rsid w:val="005F75D6"/>
    <w:rsid w:val="00600162"/>
    <w:rsid w:val="0060077F"/>
    <w:rsid w:val="00600ED8"/>
    <w:rsid w:val="0060294A"/>
    <w:rsid w:val="00603DB7"/>
    <w:rsid w:val="00603EB6"/>
    <w:rsid w:val="00605B18"/>
    <w:rsid w:val="006077A8"/>
    <w:rsid w:val="00612866"/>
    <w:rsid w:val="006136D9"/>
    <w:rsid w:val="00614F60"/>
    <w:rsid w:val="0061552A"/>
    <w:rsid w:val="00615C5D"/>
    <w:rsid w:val="006166D9"/>
    <w:rsid w:val="00617865"/>
    <w:rsid w:val="00621010"/>
    <w:rsid w:val="00621794"/>
    <w:rsid w:val="00621915"/>
    <w:rsid w:val="00621E2F"/>
    <w:rsid w:val="006220C9"/>
    <w:rsid w:val="00622BE3"/>
    <w:rsid w:val="00622BE7"/>
    <w:rsid w:val="0062388F"/>
    <w:rsid w:val="0062749E"/>
    <w:rsid w:val="006275A8"/>
    <w:rsid w:val="00630FD8"/>
    <w:rsid w:val="00631F1D"/>
    <w:rsid w:val="00633677"/>
    <w:rsid w:val="00634D93"/>
    <w:rsid w:val="00635096"/>
    <w:rsid w:val="0064354A"/>
    <w:rsid w:val="00643682"/>
    <w:rsid w:val="00644F3F"/>
    <w:rsid w:val="0064522F"/>
    <w:rsid w:val="0064682E"/>
    <w:rsid w:val="006507E4"/>
    <w:rsid w:val="00650D5F"/>
    <w:rsid w:val="00650ECD"/>
    <w:rsid w:val="00653C42"/>
    <w:rsid w:val="00655C79"/>
    <w:rsid w:val="00655E60"/>
    <w:rsid w:val="00656216"/>
    <w:rsid w:val="00656872"/>
    <w:rsid w:val="00661347"/>
    <w:rsid w:val="00662A25"/>
    <w:rsid w:val="00663DDB"/>
    <w:rsid w:val="00664868"/>
    <w:rsid w:val="00665228"/>
    <w:rsid w:val="00665772"/>
    <w:rsid w:val="006708C7"/>
    <w:rsid w:val="00672F39"/>
    <w:rsid w:val="00674B29"/>
    <w:rsid w:val="00675A26"/>
    <w:rsid w:val="00675C7E"/>
    <w:rsid w:val="00675E8D"/>
    <w:rsid w:val="006777F1"/>
    <w:rsid w:val="00680A43"/>
    <w:rsid w:val="0068135A"/>
    <w:rsid w:val="00682D6A"/>
    <w:rsid w:val="00682F07"/>
    <w:rsid w:val="00683124"/>
    <w:rsid w:val="006851EF"/>
    <w:rsid w:val="006856F0"/>
    <w:rsid w:val="00685B86"/>
    <w:rsid w:val="00686F52"/>
    <w:rsid w:val="006875DE"/>
    <w:rsid w:val="006904B8"/>
    <w:rsid w:val="006918AC"/>
    <w:rsid w:val="006920EA"/>
    <w:rsid w:val="0069235F"/>
    <w:rsid w:val="006927F6"/>
    <w:rsid w:val="0069380B"/>
    <w:rsid w:val="00695114"/>
    <w:rsid w:val="0069590F"/>
    <w:rsid w:val="00696456"/>
    <w:rsid w:val="006A01A9"/>
    <w:rsid w:val="006A4F83"/>
    <w:rsid w:val="006A66CA"/>
    <w:rsid w:val="006A6AA1"/>
    <w:rsid w:val="006A711A"/>
    <w:rsid w:val="006A77F8"/>
    <w:rsid w:val="006B2CA7"/>
    <w:rsid w:val="006B2EBF"/>
    <w:rsid w:val="006B5794"/>
    <w:rsid w:val="006B6BDC"/>
    <w:rsid w:val="006B7983"/>
    <w:rsid w:val="006C1456"/>
    <w:rsid w:val="006C273C"/>
    <w:rsid w:val="006C3AE7"/>
    <w:rsid w:val="006C40AB"/>
    <w:rsid w:val="006C4FF4"/>
    <w:rsid w:val="006C5751"/>
    <w:rsid w:val="006C5B9E"/>
    <w:rsid w:val="006C7CD4"/>
    <w:rsid w:val="006D02B1"/>
    <w:rsid w:val="006D05EC"/>
    <w:rsid w:val="006D0E6E"/>
    <w:rsid w:val="006D167C"/>
    <w:rsid w:val="006D247D"/>
    <w:rsid w:val="006D41F8"/>
    <w:rsid w:val="006D46DD"/>
    <w:rsid w:val="006D5BF7"/>
    <w:rsid w:val="006D78FE"/>
    <w:rsid w:val="006D7CA2"/>
    <w:rsid w:val="006E09FF"/>
    <w:rsid w:val="006E12C4"/>
    <w:rsid w:val="006E2E86"/>
    <w:rsid w:val="006E3CC8"/>
    <w:rsid w:val="006E72B2"/>
    <w:rsid w:val="006F01FD"/>
    <w:rsid w:val="006F0B81"/>
    <w:rsid w:val="006F0D21"/>
    <w:rsid w:val="006F0EC9"/>
    <w:rsid w:val="006F4EA1"/>
    <w:rsid w:val="006F523F"/>
    <w:rsid w:val="006F7D21"/>
    <w:rsid w:val="00700455"/>
    <w:rsid w:val="00700C5E"/>
    <w:rsid w:val="007024B0"/>
    <w:rsid w:val="00702B7A"/>
    <w:rsid w:val="0070316D"/>
    <w:rsid w:val="00704479"/>
    <w:rsid w:val="007057D8"/>
    <w:rsid w:val="00705F1A"/>
    <w:rsid w:val="00710E68"/>
    <w:rsid w:val="00711E21"/>
    <w:rsid w:val="00713CA1"/>
    <w:rsid w:val="0071570C"/>
    <w:rsid w:val="00715CD8"/>
    <w:rsid w:val="00716A3E"/>
    <w:rsid w:val="007177E4"/>
    <w:rsid w:val="007228C5"/>
    <w:rsid w:val="00722EF3"/>
    <w:rsid w:val="007237EB"/>
    <w:rsid w:val="00725143"/>
    <w:rsid w:val="00725309"/>
    <w:rsid w:val="00725A6F"/>
    <w:rsid w:val="007271E2"/>
    <w:rsid w:val="007277DB"/>
    <w:rsid w:val="00727A2C"/>
    <w:rsid w:val="00727DB7"/>
    <w:rsid w:val="007300AB"/>
    <w:rsid w:val="00731137"/>
    <w:rsid w:val="00734F03"/>
    <w:rsid w:val="007403B2"/>
    <w:rsid w:val="00740778"/>
    <w:rsid w:val="00741D0E"/>
    <w:rsid w:val="00742508"/>
    <w:rsid w:val="007430DA"/>
    <w:rsid w:val="0074378A"/>
    <w:rsid w:val="007439E0"/>
    <w:rsid w:val="00744454"/>
    <w:rsid w:val="00744BD0"/>
    <w:rsid w:val="00745640"/>
    <w:rsid w:val="00745EE7"/>
    <w:rsid w:val="00747053"/>
    <w:rsid w:val="007506FB"/>
    <w:rsid w:val="007527B9"/>
    <w:rsid w:val="00753178"/>
    <w:rsid w:val="0075386F"/>
    <w:rsid w:val="0075565D"/>
    <w:rsid w:val="00756648"/>
    <w:rsid w:val="00756C09"/>
    <w:rsid w:val="007602FD"/>
    <w:rsid w:val="007606D0"/>
    <w:rsid w:val="00760EBF"/>
    <w:rsid w:val="0076193C"/>
    <w:rsid w:val="00761CFF"/>
    <w:rsid w:val="00761EFB"/>
    <w:rsid w:val="00766694"/>
    <w:rsid w:val="007678A6"/>
    <w:rsid w:val="007679A4"/>
    <w:rsid w:val="00771064"/>
    <w:rsid w:val="0077150C"/>
    <w:rsid w:val="00771683"/>
    <w:rsid w:val="0077281E"/>
    <w:rsid w:val="007743F1"/>
    <w:rsid w:val="0077535B"/>
    <w:rsid w:val="00776628"/>
    <w:rsid w:val="007767D8"/>
    <w:rsid w:val="00777780"/>
    <w:rsid w:val="00777AD1"/>
    <w:rsid w:val="00777EF4"/>
    <w:rsid w:val="00781522"/>
    <w:rsid w:val="007838B4"/>
    <w:rsid w:val="00786D88"/>
    <w:rsid w:val="00790477"/>
    <w:rsid w:val="007905F8"/>
    <w:rsid w:val="007910CC"/>
    <w:rsid w:val="007910D2"/>
    <w:rsid w:val="0079192A"/>
    <w:rsid w:val="00793252"/>
    <w:rsid w:val="00795A2E"/>
    <w:rsid w:val="007A1563"/>
    <w:rsid w:val="007A1BDC"/>
    <w:rsid w:val="007A3FF5"/>
    <w:rsid w:val="007A5A40"/>
    <w:rsid w:val="007B054A"/>
    <w:rsid w:val="007B0E92"/>
    <w:rsid w:val="007B1322"/>
    <w:rsid w:val="007B4B61"/>
    <w:rsid w:val="007B5353"/>
    <w:rsid w:val="007B5896"/>
    <w:rsid w:val="007B6822"/>
    <w:rsid w:val="007B7063"/>
    <w:rsid w:val="007B7A3E"/>
    <w:rsid w:val="007C0EFB"/>
    <w:rsid w:val="007C1CDD"/>
    <w:rsid w:val="007C437F"/>
    <w:rsid w:val="007C6154"/>
    <w:rsid w:val="007C6D74"/>
    <w:rsid w:val="007D13AA"/>
    <w:rsid w:val="007D688D"/>
    <w:rsid w:val="007D6F42"/>
    <w:rsid w:val="007E1DE5"/>
    <w:rsid w:val="007E23B6"/>
    <w:rsid w:val="007E3751"/>
    <w:rsid w:val="007E7974"/>
    <w:rsid w:val="007F00E2"/>
    <w:rsid w:val="007F2310"/>
    <w:rsid w:val="007F36B4"/>
    <w:rsid w:val="007F388E"/>
    <w:rsid w:val="007F3B22"/>
    <w:rsid w:val="007F3B3D"/>
    <w:rsid w:val="007F452F"/>
    <w:rsid w:val="007F4A36"/>
    <w:rsid w:val="007F4A66"/>
    <w:rsid w:val="007F4C19"/>
    <w:rsid w:val="007F6A66"/>
    <w:rsid w:val="007F7565"/>
    <w:rsid w:val="008003B7"/>
    <w:rsid w:val="00800A39"/>
    <w:rsid w:val="008026B5"/>
    <w:rsid w:val="008034E2"/>
    <w:rsid w:val="008048AA"/>
    <w:rsid w:val="00807A31"/>
    <w:rsid w:val="00812E81"/>
    <w:rsid w:val="0081377B"/>
    <w:rsid w:val="00813A7C"/>
    <w:rsid w:val="008163AC"/>
    <w:rsid w:val="008167DF"/>
    <w:rsid w:val="0081751B"/>
    <w:rsid w:val="00821DAF"/>
    <w:rsid w:val="00821EC8"/>
    <w:rsid w:val="00822312"/>
    <w:rsid w:val="00822BF9"/>
    <w:rsid w:val="0082397C"/>
    <w:rsid w:val="00824C94"/>
    <w:rsid w:val="00824FD4"/>
    <w:rsid w:val="00825CD4"/>
    <w:rsid w:val="00826FC9"/>
    <w:rsid w:val="00827620"/>
    <w:rsid w:val="00827E8F"/>
    <w:rsid w:val="0083060A"/>
    <w:rsid w:val="00831863"/>
    <w:rsid w:val="00831E72"/>
    <w:rsid w:val="0083297B"/>
    <w:rsid w:val="0083475F"/>
    <w:rsid w:val="00834CB9"/>
    <w:rsid w:val="00834DB1"/>
    <w:rsid w:val="00835A9C"/>
    <w:rsid w:val="00836CD5"/>
    <w:rsid w:val="00837E6F"/>
    <w:rsid w:val="008417E0"/>
    <w:rsid w:val="008455BC"/>
    <w:rsid w:val="008460CE"/>
    <w:rsid w:val="00846C7A"/>
    <w:rsid w:val="00846D0D"/>
    <w:rsid w:val="008543A1"/>
    <w:rsid w:val="00855B11"/>
    <w:rsid w:val="00856A75"/>
    <w:rsid w:val="00857341"/>
    <w:rsid w:val="008579D4"/>
    <w:rsid w:val="008608C5"/>
    <w:rsid w:val="00861363"/>
    <w:rsid w:val="00861E76"/>
    <w:rsid w:val="00863E2D"/>
    <w:rsid w:val="00863E97"/>
    <w:rsid w:val="008648AC"/>
    <w:rsid w:val="00864A96"/>
    <w:rsid w:val="008656AE"/>
    <w:rsid w:val="008656B3"/>
    <w:rsid w:val="0086575B"/>
    <w:rsid w:val="00865E2B"/>
    <w:rsid w:val="00865ECE"/>
    <w:rsid w:val="00867080"/>
    <w:rsid w:val="00867E8A"/>
    <w:rsid w:val="00870A83"/>
    <w:rsid w:val="00871FD5"/>
    <w:rsid w:val="00872C31"/>
    <w:rsid w:val="0087300D"/>
    <w:rsid w:val="00873078"/>
    <w:rsid w:val="00873DA5"/>
    <w:rsid w:val="00873F21"/>
    <w:rsid w:val="00874497"/>
    <w:rsid w:val="00874ED0"/>
    <w:rsid w:val="00875ECA"/>
    <w:rsid w:val="00877EBC"/>
    <w:rsid w:val="00884413"/>
    <w:rsid w:val="00884DE0"/>
    <w:rsid w:val="00885FA3"/>
    <w:rsid w:val="008860BD"/>
    <w:rsid w:val="00887447"/>
    <w:rsid w:val="00887B04"/>
    <w:rsid w:val="00892FAD"/>
    <w:rsid w:val="008939AC"/>
    <w:rsid w:val="00894193"/>
    <w:rsid w:val="008946AF"/>
    <w:rsid w:val="00894845"/>
    <w:rsid w:val="00894DB6"/>
    <w:rsid w:val="00894DBC"/>
    <w:rsid w:val="00895217"/>
    <w:rsid w:val="0089677D"/>
    <w:rsid w:val="00896921"/>
    <w:rsid w:val="00897B48"/>
    <w:rsid w:val="008A37E8"/>
    <w:rsid w:val="008A3CD9"/>
    <w:rsid w:val="008A4347"/>
    <w:rsid w:val="008A48CE"/>
    <w:rsid w:val="008A5941"/>
    <w:rsid w:val="008A5AB4"/>
    <w:rsid w:val="008A7627"/>
    <w:rsid w:val="008A782C"/>
    <w:rsid w:val="008A7B67"/>
    <w:rsid w:val="008B020F"/>
    <w:rsid w:val="008B02D5"/>
    <w:rsid w:val="008B36B0"/>
    <w:rsid w:val="008B4A8B"/>
    <w:rsid w:val="008B4A98"/>
    <w:rsid w:val="008B6551"/>
    <w:rsid w:val="008B6FA4"/>
    <w:rsid w:val="008B711F"/>
    <w:rsid w:val="008B7BE2"/>
    <w:rsid w:val="008B7C0D"/>
    <w:rsid w:val="008C0EA4"/>
    <w:rsid w:val="008C106E"/>
    <w:rsid w:val="008C3134"/>
    <w:rsid w:val="008C3694"/>
    <w:rsid w:val="008C3DC6"/>
    <w:rsid w:val="008C4E4E"/>
    <w:rsid w:val="008C5314"/>
    <w:rsid w:val="008C5F43"/>
    <w:rsid w:val="008C6AF5"/>
    <w:rsid w:val="008D06F2"/>
    <w:rsid w:val="008D0FFE"/>
    <w:rsid w:val="008D1953"/>
    <w:rsid w:val="008D33BE"/>
    <w:rsid w:val="008D57BD"/>
    <w:rsid w:val="008D5E7E"/>
    <w:rsid w:val="008D61CE"/>
    <w:rsid w:val="008D67EC"/>
    <w:rsid w:val="008D6B15"/>
    <w:rsid w:val="008D7448"/>
    <w:rsid w:val="008D76EF"/>
    <w:rsid w:val="008E02D9"/>
    <w:rsid w:val="008E1E25"/>
    <w:rsid w:val="008E3B1F"/>
    <w:rsid w:val="008E4700"/>
    <w:rsid w:val="008E5152"/>
    <w:rsid w:val="008E528C"/>
    <w:rsid w:val="008F14FD"/>
    <w:rsid w:val="008F17A5"/>
    <w:rsid w:val="008F1F17"/>
    <w:rsid w:val="008F2EFB"/>
    <w:rsid w:val="008F3AF8"/>
    <w:rsid w:val="008F3F33"/>
    <w:rsid w:val="008F540F"/>
    <w:rsid w:val="008F5A0C"/>
    <w:rsid w:val="008F76D7"/>
    <w:rsid w:val="008F78E9"/>
    <w:rsid w:val="008F794B"/>
    <w:rsid w:val="00900846"/>
    <w:rsid w:val="00900C13"/>
    <w:rsid w:val="00901079"/>
    <w:rsid w:val="0090137F"/>
    <w:rsid w:val="00901B57"/>
    <w:rsid w:val="00901C73"/>
    <w:rsid w:val="009021AC"/>
    <w:rsid w:val="009031FF"/>
    <w:rsid w:val="00903D58"/>
    <w:rsid w:val="00903F1A"/>
    <w:rsid w:val="009044C1"/>
    <w:rsid w:val="0090451E"/>
    <w:rsid w:val="00904579"/>
    <w:rsid w:val="00906419"/>
    <w:rsid w:val="00913F4F"/>
    <w:rsid w:val="00915C63"/>
    <w:rsid w:val="00917110"/>
    <w:rsid w:val="009208CA"/>
    <w:rsid w:val="00921719"/>
    <w:rsid w:val="00922C1A"/>
    <w:rsid w:val="009239A8"/>
    <w:rsid w:val="00923C67"/>
    <w:rsid w:val="00924C7E"/>
    <w:rsid w:val="00926060"/>
    <w:rsid w:val="00926A6A"/>
    <w:rsid w:val="00927B29"/>
    <w:rsid w:val="00928E3A"/>
    <w:rsid w:val="0093069A"/>
    <w:rsid w:val="00931FDB"/>
    <w:rsid w:val="009332FC"/>
    <w:rsid w:val="00933C5E"/>
    <w:rsid w:val="009346DA"/>
    <w:rsid w:val="0093495E"/>
    <w:rsid w:val="009359C5"/>
    <w:rsid w:val="00936EEF"/>
    <w:rsid w:val="00937753"/>
    <w:rsid w:val="00940F9F"/>
    <w:rsid w:val="00941F12"/>
    <w:rsid w:val="00942CE8"/>
    <w:rsid w:val="00944521"/>
    <w:rsid w:val="009448CB"/>
    <w:rsid w:val="00944AB4"/>
    <w:rsid w:val="0094641A"/>
    <w:rsid w:val="00951260"/>
    <w:rsid w:val="00953DDA"/>
    <w:rsid w:val="00954397"/>
    <w:rsid w:val="0095473B"/>
    <w:rsid w:val="00954CA2"/>
    <w:rsid w:val="00955BC2"/>
    <w:rsid w:val="00956D6C"/>
    <w:rsid w:val="00960E45"/>
    <w:rsid w:val="00961FB5"/>
    <w:rsid w:val="00962348"/>
    <w:rsid w:val="0096258B"/>
    <w:rsid w:val="0096280D"/>
    <w:rsid w:val="00962B7F"/>
    <w:rsid w:val="009638DE"/>
    <w:rsid w:val="00963CB8"/>
    <w:rsid w:val="00964BC9"/>
    <w:rsid w:val="00965705"/>
    <w:rsid w:val="009658DE"/>
    <w:rsid w:val="00965F4D"/>
    <w:rsid w:val="009678B9"/>
    <w:rsid w:val="00967CEA"/>
    <w:rsid w:val="00967E8D"/>
    <w:rsid w:val="00971161"/>
    <w:rsid w:val="00971720"/>
    <w:rsid w:val="00971A21"/>
    <w:rsid w:val="00972815"/>
    <w:rsid w:val="00972E65"/>
    <w:rsid w:val="00972FCE"/>
    <w:rsid w:val="0097455E"/>
    <w:rsid w:val="00975BC2"/>
    <w:rsid w:val="009761A6"/>
    <w:rsid w:val="00977A5D"/>
    <w:rsid w:val="00980F35"/>
    <w:rsid w:val="0098121B"/>
    <w:rsid w:val="00982591"/>
    <w:rsid w:val="00983516"/>
    <w:rsid w:val="00983B47"/>
    <w:rsid w:val="0098419B"/>
    <w:rsid w:val="009910DE"/>
    <w:rsid w:val="0099321E"/>
    <w:rsid w:val="00993310"/>
    <w:rsid w:val="00994CCF"/>
    <w:rsid w:val="00995703"/>
    <w:rsid w:val="00995C3D"/>
    <w:rsid w:val="00997674"/>
    <w:rsid w:val="0099792C"/>
    <w:rsid w:val="009A1CBC"/>
    <w:rsid w:val="009A25BE"/>
    <w:rsid w:val="009A2724"/>
    <w:rsid w:val="009A293F"/>
    <w:rsid w:val="009A2DE8"/>
    <w:rsid w:val="009A3782"/>
    <w:rsid w:val="009A4203"/>
    <w:rsid w:val="009A4E81"/>
    <w:rsid w:val="009A5556"/>
    <w:rsid w:val="009A5BB2"/>
    <w:rsid w:val="009B29A4"/>
    <w:rsid w:val="009B40BF"/>
    <w:rsid w:val="009B4206"/>
    <w:rsid w:val="009B4B49"/>
    <w:rsid w:val="009B5158"/>
    <w:rsid w:val="009B6710"/>
    <w:rsid w:val="009B748C"/>
    <w:rsid w:val="009B7DF6"/>
    <w:rsid w:val="009C0410"/>
    <w:rsid w:val="009C0552"/>
    <w:rsid w:val="009C09D6"/>
    <w:rsid w:val="009C0E22"/>
    <w:rsid w:val="009C103F"/>
    <w:rsid w:val="009C15C6"/>
    <w:rsid w:val="009C1A88"/>
    <w:rsid w:val="009C21D4"/>
    <w:rsid w:val="009C35AF"/>
    <w:rsid w:val="009C38A8"/>
    <w:rsid w:val="009C4368"/>
    <w:rsid w:val="009C51D1"/>
    <w:rsid w:val="009C7592"/>
    <w:rsid w:val="009C759C"/>
    <w:rsid w:val="009C7B15"/>
    <w:rsid w:val="009D02A5"/>
    <w:rsid w:val="009D04F8"/>
    <w:rsid w:val="009D1AFF"/>
    <w:rsid w:val="009D2CE4"/>
    <w:rsid w:val="009D2D03"/>
    <w:rsid w:val="009D46D9"/>
    <w:rsid w:val="009D5AE9"/>
    <w:rsid w:val="009D7472"/>
    <w:rsid w:val="009E0414"/>
    <w:rsid w:val="009E0B5B"/>
    <w:rsid w:val="009E1DFD"/>
    <w:rsid w:val="009E2ABA"/>
    <w:rsid w:val="009E2BF7"/>
    <w:rsid w:val="009E4E1B"/>
    <w:rsid w:val="009E512D"/>
    <w:rsid w:val="009E5321"/>
    <w:rsid w:val="009E5652"/>
    <w:rsid w:val="009E75C5"/>
    <w:rsid w:val="009E7831"/>
    <w:rsid w:val="009F0A35"/>
    <w:rsid w:val="009F1478"/>
    <w:rsid w:val="009F1DA7"/>
    <w:rsid w:val="009F3519"/>
    <w:rsid w:val="009F4541"/>
    <w:rsid w:val="009F60A2"/>
    <w:rsid w:val="009F6E6C"/>
    <w:rsid w:val="009F738F"/>
    <w:rsid w:val="009F7482"/>
    <w:rsid w:val="00A008E5"/>
    <w:rsid w:val="00A0169F"/>
    <w:rsid w:val="00A0187E"/>
    <w:rsid w:val="00A0197A"/>
    <w:rsid w:val="00A02E53"/>
    <w:rsid w:val="00A034DA"/>
    <w:rsid w:val="00A03769"/>
    <w:rsid w:val="00A03776"/>
    <w:rsid w:val="00A043A6"/>
    <w:rsid w:val="00A04E52"/>
    <w:rsid w:val="00A06DA1"/>
    <w:rsid w:val="00A06F79"/>
    <w:rsid w:val="00A07089"/>
    <w:rsid w:val="00A07715"/>
    <w:rsid w:val="00A10372"/>
    <w:rsid w:val="00A13BE6"/>
    <w:rsid w:val="00A13D44"/>
    <w:rsid w:val="00A13E58"/>
    <w:rsid w:val="00A1475F"/>
    <w:rsid w:val="00A2107D"/>
    <w:rsid w:val="00A22B09"/>
    <w:rsid w:val="00A23188"/>
    <w:rsid w:val="00A2336D"/>
    <w:rsid w:val="00A2496E"/>
    <w:rsid w:val="00A24F25"/>
    <w:rsid w:val="00A25B23"/>
    <w:rsid w:val="00A2713C"/>
    <w:rsid w:val="00A27BA6"/>
    <w:rsid w:val="00A27F9A"/>
    <w:rsid w:val="00A308E4"/>
    <w:rsid w:val="00A33D73"/>
    <w:rsid w:val="00A3411E"/>
    <w:rsid w:val="00A36A13"/>
    <w:rsid w:val="00A4326E"/>
    <w:rsid w:val="00A461ED"/>
    <w:rsid w:val="00A46E66"/>
    <w:rsid w:val="00A479A7"/>
    <w:rsid w:val="00A50B27"/>
    <w:rsid w:val="00A50FA4"/>
    <w:rsid w:val="00A513F4"/>
    <w:rsid w:val="00A527D2"/>
    <w:rsid w:val="00A53074"/>
    <w:rsid w:val="00A542D7"/>
    <w:rsid w:val="00A54386"/>
    <w:rsid w:val="00A544EE"/>
    <w:rsid w:val="00A545F5"/>
    <w:rsid w:val="00A55924"/>
    <w:rsid w:val="00A5648B"/>
    <w:rsid w:val="00A57D09"/>
    <w:rsid w:val="00A60605"/>
    <w:rsid w:val="00A60ADB"/>
    <w:rsid w:val="00A60B60"/>
    <w:rsid w:val="00A61899"/>
    <w:rsid w:val="00A62098"/>
    <w:rsid w:val="00A62EEA"/>
    <w:rsid w:val="00A62F1F"/>
    <w:rsid w:val="00A6426B"/>
    <w:rsid w:val="00A71BCA"/>
    <w:rsid w:val="00A71E14"/>
    <w:rsid w:val="00A744AF"/>
    <w:rsid w:val="00A7456A"/>
    <w:rsid w:val="00A74638"/>
    <w:rsid w:val="00A746EF"/>
    <w:rsid w:val="00A75043"/>
    <w:rsid w:val="00A755E2"/>
    <w:rsid w:val="00A756FE"/>
    <w:rsid w:val="00A75C06"/>
    <w:rsid w:val="00A77139"/>
    <w:rsid w:val="00A77BCD"/>
    <w:rsid w:val="00A80C00"/>
    <w:rsid w:val="00A81262"/>
    <w:rsid w:val="00A81327"/>
    <w:rsid w:val="00A81B68"/>
    <w:rsid w:val="00A8201E"/>
    <w:rsid w:val="00A84F1B"/>
    <w:rsid w:val="00A85033"/>
    <w:rsid w:val="00A861F7"/>
    <w:rsid w:val="00A86A6F"/>
    <w:rsid w:val="00A87009"/>
    <w:rsid w:val="00A87B33"/>
    <w:rsid w:val="00A90D49"/>
    <w:rsid w:val="00A92B5D"/>
    <w:rsid w:val="00A9418A"/>
    <w:rsid w:val="00A95059"/>
    <w:rsid w:val="00A95898"/>
    <w:rsid w:val="00A958E6"/>
    <w:rsid w:val="00A96FCA"/>
    <w:rsid w:val="00A97E4B"/>
    <w:rsid w:val="00AA1359"/>
    <w:rsid w:val="00AA1B76"/>
    <w:rsid w:val="00AA24AE"/>
    <w:rsid w:val="00AA3A37"/>
    <w:rsid w:val="00AA4EDB"/>
    <w:rsid w:val="00AA62AB"/>
    <w:rsid w:val="00AA6BF4"/>
    <w:rsid w:val="00AA6D43"/>
    <w:rsid w:val="00AB11A8"/>
    <w:rsid w:val="00AB4DB9"/>
    <w:rsid w:val="00AB6C20"/>
    <w:rsid w:val="00AB7656"/>
    <w:rsid w:val="00AC10C5"/>
    <w:rsid w:val="00AC1325"/>
    <w:rsid w:val="00AC24A8"/>
    <w:rsid w:val="00AC39C4"/>
    <w:rsid w:val="00AC4754"/>
    <w:rsid w:val="00AC49CB"/>
    <w:rsid w:val="00AC72B6"/>
    <w:rsid w:val="00AC7C1E"/>
    <w:rsid w:val="00AD0B20"/>
    <w:rsid w:val="00AD3315"/>
    <w:rsid w:val="00AD4724"/>
    <w:rsid w:val="00AD4BEE"/>
    <w:rsid w:val="00AD4D66"/>
    <w:rsid w:val="00AD638B"/>
    <w:rsid w:val="00AE0486"/>
    <w:rsid w:val="00AE086A"/>
    <w:rsid w:val="00AE11DC"/>
    <w:rsid w:val="00AE18EA"/>
    <w:rsid w:val="00AE1BDF"/>
    <w:rsid w:val="00AE2B9F"/>
    <w:rsid w:val="00AE74D0"/>
    <w:rsid w:val="00AF1F30"/>
    <w:rsid w:val="00AF22B8"/>
    <w:rsid w:val="00AF4FE4"/>
    <w:rsid w:val="00AF5CAD"/>
    <w:rsid w:val="00B0318C"/>
    <w:rsid w:val="00B03682"/>
    <w:rsid w:val="00B037E3"/>
    <w:rsid w:val="00B0383B"/>
    <w:rsid w:val="00B04056"/>
    <w:rsid w:val="00B04C8F"/>
    <w:rsid w:val="00B0523F"/>
    <w:rsid w:val="00B06D95"/>
    <w:rsid w:val="00B06DC6"/>
    <w:rsid w:val="00B071D5"/>
    <w:rsid w:val="00B073C4"/>
    <w:rsid w:val="00B079B1"/>
    <w:rsid w:val="00B07E6B"/>
    <w:rsid w:val="00B102C2"/>
    <w:rsid w:val="00B104CC"/>
    <w:rsid w:val="00B10756"/>
    <w:rsid w:val="00B13385"/>
    <w:rsid w:val="00B14FAE"/>
    <w:rsid w:val="00B15A5D"/>
    <w:rsid w:val="00B15A9D"/>
    <w:rsid w:val="00B16A2C"/>
    <w:rsid w:val="00B16A3A"/>
    <w:rsid w:val="00B1768F"/>
    <w:rsid w:val="00B223D0"/>
    <w:rsid w:val="00B247A2"/>
    <w:rsid w:val="00B24B0D"/>
    <w:rsid w:val="00B24B9F"/>
    <w:rsid w:val="00B250C3"/>
    <w:rsid w:val="00B26C4C"/>
    <w:rsid w:val="00B32EED"/>
    <w:rsid w:val="00B32F08"/>
    <w:rsid w:val="00B339F1"/>
    <w:rsid w:val="00B34C72"/>
    <w:rsid w:val="00B34F6A"/>
    <w:rsid w:val="00B354BC"/>
    <w:rsid w:val="00B36178"/>
    <w:rsid w:val="00B36270"/>
    <w:rsid w:val="00B37914"/>
    <w:rsid w:val="00B40450"/>
    <w:rsid w:val="00B408A4"/>
    <w:rsid w:val="00B4134A"/>
    <w:rsid w:val="00B4209E"/>
    <w:rsid w:val="00B43D1E"/>
    <w:rsid w:val="00B445CB"/>
    <w:rsid w:val="00B52347"/>
    <w:rsid w:val="00B5289D"/>
    <w:rsid w:val="00B540B3"/>
    <w:rsid w:val="00B54A34"/>
    <w:rsid w:val="00B5529C"/>
    <w:rsid w:val="00B55833"/>
    <w:rsid w:val="00B56795"/>
    <w:rsid w:val="00B60CE1"/>
    <w:rsid w:val="00B61332"/>
    <w:rsid w:val="00B62188"/>
    <w:rsid w:val="00B6330C"/>
    <w:rsid w:val="00B651F4"/>
    <w:rsid w:val="00B65674"/>
    <w:rsid w:val="00B65794"/>
    <w:rsid w:val="00B65914"/>
    <w:rsid w:val="00B6758A"/>
    <w:rsid w:val="00B71125"/>
    <w:rsid w:val="00B71DAE"/>
    <w:rsid w:val="00B73C23"/>
    <w:rsid w:val="00B74A04"/>
    <w:rsid w:val="00B74FAD"/>
    <w:rsid w:val="00B775E5"/>
    <w:rsid w:val="00B804BD"/>
    <w:rsid w:val="00B815E7"/>
    <w:rsid w:val="00B83187"/>
    <w:rsid w:val="00B839B2"/>
    <w:rsid w:val="00B83FAB"/>
    <w:rsid w:val="00B842C0"/>
    <w:rsid w:val="00B84E34"/>
    <w:rsid w:val="00B8663B"/>
    <w:rsid w:val="00B916C8"/>
    <w:rsid w:val="00B92687"/>
    <w:rsid w:val="00B92C8B"/>
    <w:rsid w:val="00B93439"/>
    <w:rsid w:val="00BA01CE"/>
    <w:rsid w:val="00BA1EA7"/>
    <w:rsid w:val="00BA31ED"/>
    <w:rsid w:val="00BA36B3"/>
    <w:rsid w:val="00BA3C0F"/>
    <w:rsid w:val="00BA6E8E"/>
    <w:rsid w:val="00BB0B73"/>
    <w:rsid w:val="00BB0E79"/>
    <w:rsid w:val="00BB428B"/>
    <w:rsid w:val="00BB4647"/>
    <w:rsid w:val="00BB509B"/>
    <w:rsid w:val="00BB68CE"/>
    <w:rsid w:val="00BB7671"/>
    <w:rsid w:val="00BB7A69"/>
    <w:rsid w:val="00BC0B4F"/>
    <w:rsid w:val="00BC37E1"/>
    <w:rsid w:val="00BC3EF0"/>
    <w:rsid w:val="00BC43ED"/>
    <w:rsid w:val="00BC489D"/>
    <w:rsid w:val="00BC4B64"/>
    <w:rsid w:val="00BC53E6"/>
    <w:rsid w:val="00BC59EF"/>
    <w:rsid w:val="00BC5A26"/>
    <w:rsid w:val="00BC6537"/>
    <w:rsid w:val="00BD08D2"/>
    <w:rsid w:val="00BD19D1"/>
    <w:rsid w:val="00BD276B"/>
    <w:rsid w:val="00BD2E01"/>
    <w:rsid w:val="00BD3F9F"/>
    <w:rsid w:val="00BD4470"/>
    <w:rsid w:val="00BD55CA"/>
    <w:rsid w:val="00BD79AE"/>
    <w:rsid w:val="00BE12C9"/>
    <w:rsid w:val="00BE14F7"/>
    <w:rsid w:val="00BE1B61"/>
    <w:rsid w:val="00BE1FCC"/>
    <w:rsid w:val="00BE3C62"/>
    <w:rsid w:val="00BE4072"/>
    <w:rsid w:val="00BE4D4F"/>
    <w:rsid w:val="00BE6F08"/>
    <w:rsid w:val="00BF0A36"/>
    <w:rsid w:val="00BF0D92"/>
    <w:rsid w:val="00BF1B65"/>
    <w:rsid w:val="00BF2320"/>
    <w:rsid w:val="00BF2857"/>
    <w:rsid w:val="00BF36C9"/>
    <w:rsid w:val="00BF523E"/>
    <w:rsid w:val="00BF56CF"/>
    <w:rsid w:val="00BF57E6"/>
    <w:rsid w:val="00BF63FB"/>
    <w:rsid w:val="00BF682D"/>
    <w:rsid w:val="00BF68A1"/>
    <w:rsid w:val="00BF7B41"/>
    <w:rsid w:val="00BF7D10"/>
    <w:rsid w:val="00C0028F"/>
    <w:rsid w:val="00C028E6"/>
    <w:rsid w:val="00C03542"/>
    <w:rsid w:val="00C04146"/>
    <w:rsid w:val="00C04729"/>
    <w:rsid w:val="00C04C42"/>
    <w:rsid w:val="00C05CF1"/>
    <w:rsid w:val="00C0667E"/>
    <w:rsid w:val="00C068DF"/>
    <w:rsid w:val="00C10527"/>
    <w:rsid w:val="00C10D86"/>
    <w:rsid w:val="00C11910"/>
    <w:rsid w:val="00C12A7E"/>
    <w:rsid w:val="00C13DBE"/>
    <w:rsid w:val="00C13F16"/>
    <w:rsid w:val="00C1406D"/>
    <w:rsid w:val="00C14BB5"/>
    <w:rsid w:val="00C150EC"/>
    <w:rsid w:val="00C17654"/>
    <w:rsid w:val="00C20525"/>
    <w:rsid w:val="00C20C39"/>
    <w:rsid w:val="00C21182"/>
    <w:rsid w:val="00C26935"/>
    <w:rsid w:val="00C2719D"/>
    <w:rsid w:val="00C302F2"/>
    <w:rsid w:val="00C3097D"/>
    <w:rsid w:val="00C341DD"/>
    <w:rsid w:val="00C34217"/>
    <w:rsid w:val="00C349E1"/>
    <w:rsid w:val="00C37029"/>
    <w:rsid w:val="00C372F4"/>
    <w:rsid w:val="00C37B8E"/>
    <w:rsid w:val="00C4045D"/>
    <w:rsid w:val="00C40B37"/>
    <w:rsid w:val="00C40EB4"/>
    <w:rsid w:val="00C4141D"/>
    <w:rsid w:val="00C4148E"/>
    <w:rsid w:val="00C427C0"/>
    <w:rsid w:val="00C429CA"/>
    <w:rsid w:val="00C43432"/>
    <w:rsid w:val="00C44BD6"/>
    <w:rsid w:val="00C45774"/>
    <w:rsid w:val="00C461A2"/>
    <w:rsid w:val="00C4689E"/>
    <w:rsid w:val="00C46B1A"/>
    <w:rsid w:val="00C473CF"/>
    <w:rsid w:val="00C4750A"/>
    <w:rsid w:val="00C5020A"/>
    <w:rsid w:val="00C52872"/>
    <w:rsid w:val="00C571A5"/>
    <w:rsid w:val="00C57702"/>
    <w:rsid w:val="00C57AC8"/>
    <w:rsid w:val="00C57D19"/>
    <w:rsid w:val="00C60547"/>
    <w:rsid w:val="00C6091C"/>
    <w:rsid w:val="00C60E3D"/>
    <w:rsid w:val="00C60F1E"/>
    <w:rsid w:val="00C61ADB"/>
    <w:rsid w:val="00C62732"/>
    <w:rsid w:val="00C640F7"/>
    <w:rsid w:val="00C66413"/>
    <w:rsid w:val="00C673DD"/>
    <w:rsid w:val="00C7091C"/>
    <w:rsid w:val="00C70981"/>
    <w:rsid w:val="00C7201E"/>
    <w:rsid w:val="00C72299"/>
    <w:rsid w:val="00C72659"/>
    <w:rsid w:val="00C73528"/>
    <w:rsid w:val="00C738AC"/>
    <w:rsid w:val="00C73CDB"/>
    <w:rsid w:val="00C73D6E"/>
    <w:rsid w:val="00C74A71"/>
    <w:rsid w:val="00C76EAE"/>
    <w:rsid w:val="00C77023"/>
    <w:rsid w:val="00C77F5D"/>
    <w:rsid w:val="00C80952"/>
    <w:rsid w:val="00C81BEA"/>
    <w:rsid w:val="00C81EFA"/>
    <w:rsid w:val="00C824C0"/>
    <w:rsid w:val="00C8270E"/>
    <w:rsid w:val="00C83F86"/>
    <w:rsid w:val="00C8611C"/>
    <w:rsid w:val="00C878D6"/>
    <w:rsid w:val="00C90E6D"/>
    <w:rsid w:val="00C92162"/>
    <w:rsid w:val="00C96AD5"/>
    <w:rsid w:val="00C97B33"/>
    <w:rsid w:val="00CA0647"/>
    <w:rsid w:val="00CA0EBD"/>
    <w:rsid w:val="00CA180F"/>
    <w:rsid w:val="00CA2547"/>
    <w:rsid w:val="00CA2FF0"/>
    <w:rsid w:val="00CA44CA"/>
    <w:rsid w:val="00CA4A58"/>
    <w:rsid w:val="00CB1E24"/>
    <w:rsid w:val="00CB34A2"/>
    <w:rsid w:val="00CB66A2"/>
    <w:rsid w:val="00CB704C"/>
    <w:rsid w:val="00CB723E"/>
    <w:rsid w:val="00CC1A58"/>
    <w:rsid w:val="00CC21FB"/>
    <w:rsid w:val="00CC2266"/>
    <w:rsid w:val="00CC37E7"/>
    <w:rsid w:val="00CC72D2"/>
    <w:rsid w:val="00CD0F35"/>
    <w:rsid w:val="00CD3B8A"/>
    <w:rsid w:val="00CD58E3"/>
    <w:rsid w:val="00CD68D2"/>
    <w:rsid w:val="00CD6F7A"/>
    <w:rsid w:val="00CD761F"/>
    <w:rsid w:val="00CE0317"/>
    <w:rsid w:val="00CE2EF5"/>
    <w:rsid w:val="00CE37BB"/>
    <w:rsid w:val="00CE4640"/>
    <w:rsid w:val="00CE47AD"/>
    <w:rsid w:val="00CE4C25"/>
    <w:rsid w:val="00CE6CDF"/>
    <w:rsid w:val="00CE7590"/>
    <w:rsid w:val="00CF065C"/>
    <w:rsid w:val="00CF37BD"/>
    <w:rsid w:val="00CF3979"/>
    <w:rsid w:val="00CF4966"/>
    <w:rsid w:val="00CF5AFA"/>
    <w:rsid w:val="00CF6F32"/>
    <w:rsid w:val="00D01E95"/>
    <w:rsid w:val="00D01EFA"/>
    <w:rsid w:val="00D03A13"/>
    <w:rsid w:val="00D041DC"/>
    <w:rsid w:val="00D044C1"/>
    <w:rsid w:val="00D04910"/>
    <w:rsid w:val="00D061EB"/>
    <w:rsid w:val="00D0799F"/>
    <w:rsid w:val="00D10206"/>
    <w:rsid w:val="00D10B80"/>
    <w:rsid w:val="00D10E30"/>
    <w:rsid w:val="00D12122"/>
    <w:rsid w:val="00D130FD"/>
    <w:rsid w:val="00D13866"/>
    <w:rsid w:val="00D14658"/>
    <w:rsid w:val="00D165CB"/>
    <w:rsid w:val="00D2096A"/>
    <w:rsid w:val="00D20CE3"/>
    <w:rsid w:val="00D2213E"/>
    <w:rsid w:val="00D22ECC"/>
    <w:rsid w:val="00D2363D"/>
    <w:rsid w:val="00D237BF"/>
    <w:rsid w:val="00D237C1"/>
    <w:rsid w:val="00D23A34"/>
    <w:rsid w:val="00D23DFA"/>
    <w:rsid w:val="00D2606E"/>
    <w:rsid w:val="00D27272"/>
    <w:rsid w:val="00D31466"/>
    <w:rsid w:val="00D334F4"/>
    <w:rsid w:val="00D34148"/>
    <w:rsid w:val="00D346CD"/>
    <w:rsid w:val="00D3499C"/>
    <w:rsid w:val="00D3557D"/>
    <w:rsid w:val="00D367FB"/>
    <w:rsid w:val="00D37F81"/>
    <w:rsid w:val="00D401DC"/>
    <w:rsid w:val="00D4043D"/>
    <w:rsid w:val="00D40A8C"/>
    <w:rsid w:val="00D40B61"/>
    <w:rsid w:val="00D40FC6"/>
    <w:rsid w:val="00D44C2D"/>
    <w:rsid w:val="00D44CFB"/>
    <w:rsid w:val="00D452AE"/>
    <w:rsid w:val="00D4573C"/>
    <w:rsid w:val="00D470CD"/>
    <w:rsid w:val="00D47E60"/>
    <w:rsid w:val="00D50766"/>
    <w:rsid w:val="00D50D4B"/>
    <w:rsid w:val="00D51D4F"/>
    <w:rsid w:val="00D51FB0"/>
    <w:rsid w:val="00D52120"/>
    <w:rsid w:val="00D54BF1"/>
    <w:rsid w:val="00D5507F"/>
    <w:rsid w:val="00D55338"/>
    <w:rsid w:val="00D55A87"/>
    <w:rsid w:val="00D55DC8"/>
    <w:rsid w:val="00D57ADA"/>
    <w:rsid w:val="00D6301D"/>
    <w:rsid w:val="00D6451F"/>
    <w:rsid w:val="00D6539A"/>
    <w:rsid w:val="00D66092"/>
    <w:rsid w:val="00D663EE"/>
    <w:rsid w:val="00D66E1D"/>
    <w:rsid w:val="00D676F2"/>
    <w:rsid w:val="00D70ADA"/>
    <w:rsid w:val="00D70BE3"/>
    <w:rsid w:val="00D70D35"/>
    <w:rsid w:val="00D70DE7"/>
    <w:rsid w:val="00D74916"/>
    <w:rsid w:val="00D75369"/>
    <w:rsid w:val="00D76B6B"/>
    <w:rsid w:val="00D76F5B"/>
    <w:rsid w:val="00D772B8"/>
    <w:rsid w:val="00D772E6"/>
    <w:rsid w:val="00D77E85"/>
    <w:rsid w:val="00D80186"/>
    <w:rsid w:val="00D80949"/>
    <w:rsid w:val="00D81D0E"/>
    <w:rsid w:val="00D823DF"/>
    <w:rsid w:val="00D82437"/>
    <w:rsid w:val="00D82767"/>
    <w:rsid w:val="00D8411D"/>
    <w:rsid w:val="00D85865"/>
    <w:rsid w:val="00D85B1C"/>
    <w:rsid w:val="00D85ECB"/>
    <w:rsid w:val="00D86C19"/>
    <w:rsid w:val="00D86D17"/>
    <w:rsid w:val="00D90CF9"/>
    <w:rsid w:val="00D912C2"/>
    <w:rsid w:val="00D91F4D"/>
    <w:rsid w:val="00D929C5"/>
    <w:rsid w:val="00DA0569"/>
    <w:rsid w:val="00DA0E28"/>
    <w:rsid w:val="00DA1484"/>
    <w:rsid w:val="00DA369E"/>
    <w:rsid w:val="00DA4D89"/>
    <w:rsid w:val="00DA5620"/>
    <w:rsid w:val="00DA65AC"/>
    <w:rsid w:val="00DA70A6"/>
    <w:rsid w:val="00DB02E8"/>
    <w:rsid w:val="00DB0EE0"/>
    <w:rsid w:val="00DB4254"/>
    <w:rsid w:val="00DB4684"/>
    <w:rsid w:val="00DB5540"/>
    <w:rsid w:val="00DB609B"/>
    <w:rsid w:val="00DB6A5A"/>
    <w:rsid w:val="00DB77D5"/>
    <w:rsid w:val="00DC1138"/>
    <w:rsid w:val="00DC4C99"/>
    <w:rsid w:val="00DC533A"/>
    <w:rsid w:val="00DC5A4C"/>
    <w:rsid w:val="00DC6AAF"/>
    <w:rsid w:val="00DD0AAE"/>
    <w:rsid w:val="00DD13BC"/>
    <w:rsid w:val="00DD1F1D"/>
    <w:rsid w:val="00DD3275"/>
    <w:rsid w:val="00DD3A82"/>
    <w:rsid w:val="00DD4B64"/>
    <w:rsid w:val="00DD53A9"/>
    <w:rsid w:val="00DD5ABD"/>
    <w:rsid w:val="00DD5DD2"/>
    <w:rsid w:val="00DD6DC3"/>
    <w:rsid w:val="00DD70EC"/>
    <w:rsid w:val="00DE2205"/>
    <w:rsid w:val="00DE359D"/>
    <w:rsid w:val="00DE535B"/>
    <w:rsid w:val="00DE65B7"/>
    <w:rsid w:val="00DE68C4"/>
    <w:rsid w:val="00DE7C61"/>
    <w:rsid w:val="00DF300A"/>
    <w:rsid w:val="00DF479C"/>
    <w:rsid w:val="00DF52B1"/>
    <w:rsid w:val="00DF6ABC"/>
    <w:rsid w:val="00DF721E"/>
    <w:rsid w:val="00DF740E"/>
    <w:rsid w:val="00E0010A"/>
    <w:rsid w:val="00E0416F"/>
    <w:rsid w:val="00E046C7"/>
    <w:rsid w:val="00E05443"/>
    <w:rsid w:val="00E05E19"/>
    <w:rsid w:val="00E067D6"/>
    <w:rsid w:val="00E10FAE"/>
    <w:rsid w:val="00E1235F"/>
    <w:rsid w:val="00E1344F"/>
    <w:rsid w:val="00E13F87"/>
    <w:rsid w:val="00E1428D"/>
    <w:rsid w:val="00E1508B"/>
    <w:rsid w:val="00E155FD"/>
    <w:rsid w:val="00E15776"/>
    <w:rsid w:val="00E16051"/>
    <w:rsid w:val="00E162BA"/>
    <w:rsid w:val="00E16D37"/>
    <w:rsid w:val="00E17388"/>
    <w:rsid w:val="00E2291F"/>
    <w:rsid w:val="00E27B5B"/>
    <w:rsid w:val="00E30BC9"/>
    <w:rsid w:val="00E32302"/>
    <w:rsid w:val="00E32728"/>
    <w:rsid w:val="00E33059"/>
    <w:rsid w:val="00E33A36"/>
    <w:rsid w:val="00E33E3D"/>
    <w:rsid w:val="00E34192"/>
    <w:rsid w:val="00E35771"/>
    <w:rsid w:val="00E40624"/>
    <w:rsid w:val="00E410EB"/>
    <w:rsid w:val="00E41886"/>
    <w:rsid w:val="00E42359"/>
    <w:rsid w:val="00E43843"/>
    <w:rsid w:val="00E45253"/>
    <w:rsid w:val="00E46215"/>
    <w:rsid w:val="00E464FE"/>
    <w:rsid w:val="00E46A1D"/>
    <w:rsid w:val="00E46C8A"/>
    <w:rsid w:val="00E50D6E"/>
    <w:rsid w:val="00E51347"/>
    <w:rsid w:val="00E525EB"/>
    <w:rsid w:val="00E5261A"/>
    <w:rsid w:val="00E568D8"/>
    <w:rsid w:val="00E605C9"/>
    <w:rsid w:val="00E612EC"/>
    <w:rsid w:val="00E62623"/>
    <w:rsid w:val="00E62E38"/>
    <w:rsid w:val="00E63B64"/>
    <w:rsid w:val="00E64220"/>
    <w:rsid w:val="00E64852"/>
    <w:rsid w:val="00E64A9B"/>
    <w:rsid w:val="00E675DB"/>
    <w:rsid w:val="00E70DB5"/>
    <w:rsid w:val="00E710DC"/>
    <w:rsid w:val="00E7375C"/>
    <w:rsid w:val="00E76BB4"/>
    <w:rsid w:val="00E81AC9"/>
    <w:rsid w:val="00E82852"/>
    <w:rsid w:val="00E844F8"/>
    <w:rsid w:val="00E84F1D"/>
    <w:rsid w:val="00E8544F"/>
    <w:rsid w:val="00E85AE7"/>
    <w:rsid w:val="00E870FC"/>
    <w:rsid w:val="00E872ED"/>
    <w:rsid w:val="00E873B7"/>
    <w:rsid w:val="00E90C77"/>
    <w:rsid w:val="00E91BD1"/>
    <w:rsid w:val="00E92879"/>
    <w:rsid w:val="00E93005"/>
    <w:rsid w:val="00E9308B"/>
    <w:rsid w:val="00E93114"/>
    <w:rsid w:val="00E964A0"/>
    <w:rsid w:val="00E9662D"/>
    <w:rsid w:val="00E97E08"/>
    <w:rsid w:val="00EA0DD9"/>
    <w:rsid w:val="00EA185A"/>
    <w:rsid w:val="00EA2725"/>
    <w:rsid w:val="00EA4DE7"/>
    <w:rsid w:val="00EA54DE"/>
    <w:rsid w:val="00EA5A49"/>
    <w:rsid w:val="00EA632F"/>
    <w:rsid w:val="00EB07AE"/>
    <w:rsid w:val="00EB12D5"/>
    <w:rsid w:val="00EB1670"/>
    <w:rsid w:val="00EB1AF5"/>
    <w:rsid w:val="00EB2FCE"/>
    <w:rsid w:val="00EB51C8"/>
    <w:rsid w:val="00EB5777"/>
    <w:rsid w:val="00EB6008"/>
    <w:rsid w:val="00EB753A"/>
    <w:rsid w:val="00EC11BB"/>
    <w:rsid w:val="00EC1F96"/>
    <w:rsid w:val="00EC2135"/>
    <w:rsid w:val="00EC2CB6"/>
    <w:rsid w:val="00EC49ED"/>
    <w:rsid w:val="00ED3811"/>
    <w:rsid w:val="00ED468B"/>
    <w:rsid w:val="00ED4938"/>
    <w:rsid w:val="00ED5AE3"/>
    <w:rsid w:val="00ED6970"/>
    <w:rsid w:val="00ED6D74"/>
    <w:rsid w:val="00EE169B"/>
    <w:rsid w:val="00EE2378"/>
    <w:rsid w:val="00EE36FE"/>
    <w:rsid w:val="00EE3A45"/>
    <w:rsid w:val="00EE3F95"/>
    <w:rsid w:val="00EE4928"/>
    <w:rsid w:val="00EE4C9A"/>
    <w:rsid w:val="00EE5BDD"/>
    <w:rsid w:val="00EE5DF4"/>
    <w:rsid w:val="00EE6F68"/>
    <w:rsid w:val="00EE7006"/>
    <w:rsid w:val="00EF1C89"/>
    <w:rsid w:val="00EF2193"/>
    <w:rsid w:val="00EF2925"/>
    <w:rsid w:val="00EF3A71"/>
    <w:rsid w:val="00EF3D95"/>
    <w:rsid w:val="00EF4034"/>
    <w:rsid w:val="00EF405B"/>
    <w:rsid w:val="00EF6B81"/>
    <w:rsid w:val="00EF6C51"/>
    <w:rsid w:val="00EF6F0C"/>
    <w:rsid w:val="00F00F62"/>
    <w:rsid w:val="00F0109B"/>
    <w:rsid w:val="00F01710"/>
    <w:rsid w:val="00F02071"/>
    <w:rsid w:val="00F02F7E"/>
    <w:rsid w:val="00F03102"/>
    <w:rsid w:val="00F03223"/>
    <w:rsid w:val="00F05835"/>
    <w:rsid w:val="00F05FE1"/>
    <w:rsid w:val="00F10791"/>
    <w:rsid w:val="00F10E54"/>
    <w:rsid w:val="00F13D7C"/>
    <w:rsid w:val="00F14DC3"/>
    <w:rsid w:val="00F15531"/>
    <w:rsid w:val="00F15651"/>
    <w:rsid w:val="00F15EF5"/>
    <w:rsid w:val="00F16009"/>
    <w:rsid w:val="00F16EC7"/>
    <w:rsid w:val="00F17460"/>
    <w:rsid w:val="00F2279B"/>
    <w:rsid w:val="00F23609"/>
    <w:rsid w:val="00F23737"/>
    <w:rsid w:val="00F23F60"/>
    <w:rsid w:val="00F2457A"/>
    <w:rsid w:val="00F26585"/>
    <w:rsid w:val="00F310AC"/>
    <w:rsid w:val="00F3264F"/>
    <w:rsid w:val="00F341E1"/>
    <w:rsid w:val="00F34757"/>
    <w:rsid w:val="00F34A95"/>
    <w:rsid w:val="00F34FDC"/>
    <w:rsid w:val="00F35E38"/>
    <w:rsid w:val="00F36264"/>
    <w:rsid w:val="00F36BE5"/>
    <w:rsid w:val="00F4041C"/>
    <w:rsid w:val="00F45CA6"/>
    <w:rsid w:val="00F50C1E"/>
    <w:rsid w:val="00F51160"/>
    <w:rsid w:val="00F52978"/>
    <w:rsid w:val="00F53F3F"/>
    <w:rsid w:val="00F54660"/>
    <w:rsid w:val="00F577EB"/>
    <w:rsid w:val="00F612A6"/>
    <w:rsid w:val="00F613FE"/>
    <w:rsid w:val="00F62D5F"/>
    <w:rsid w:val="00F6364F"/>
    <w:rsid w:val="00F64D7E"/>
    <w:rsid w:val="00F65047"/>
    <w:rsid w:val="00F652BE"/>
    <w:rsid w:val="00F65B0A"/>
    <w:rsid w:val="00F66315"/>
    <w:rsid w:val="00F664C3"/>
    <w:rsid w:val="00F67B4B"/>
    <w:rsid w:val="00F71261"/>
    <w:rsid w:val="00F74465"/>
    <w:rsid w:val="00F746F2"/>
    <w:rsid w:val="00F75D4E"/>
    <w:rsid w:val="00F76D20"/>
    <w:rsid w:val="00F77F2A"/>
    <w:rsid w:val="00F807B2"/>
    <w:rsid w:val="00F8086F"/>
    <w:rsid w:val="00F80C1F"/>
    <w:rsid w:val="00F823B4"/>
    <w:rsid w:val="00F8357F"/>
    <w:rsid w:val="00F84B06"/>
    <w:rsid w:val="00F86573"/>
    <w:rsid w:val="00F868D7"/>
    <w:rsid w:val="00F87AF3"/>
    <w:rsid w:val="00F87D14"/>
    <w:rsid w:val="00F87D1B"/>
    <w:rsid w:val="00F926C3"/>
    <w:rsid w:val="00F92703"/>
    <w:rsid w:val="00F93AE8"/>
    <w:rsid w:val="00F9479F"/>
    <w:rsid w:val="00F95118"/>
    <w:rsid w:val="00F95DF3"/>
    <w:rsid w:val="00F97DD9"/>
    <w:rsid w:val="00FA0BC7"/>
    <w:rsid w:val="00FA1264"/>
    <w:rsid w:val="00FA3098"/>
    <w:rsid w:val="00FA5961"/>
    <w:rsid w:val="00FA6CD2"/>
    <w:rsid w:val="00FA7585"/>
    <w:rsid w:val="00FA77FE"/>
    <w:rsid w:val="00FA7810"/>
    <w:rsid w:val="00FB02D3"/>
    <w:rsid w:val="00FB0DCD"/>
    <w:rsid w:val="00FB0F3C"/>
    <w:rsid w:val="00FB1205"/>
    <w:rsid w:val="00FB27B4"/>
    <w:rsid w:val="00FB424D"/>
    <w:rsid w:val="00FB48DA"/>
    <w:rsid w:val="00FB53EE"/>
    <w:rsid w:val="00FB6BA6"/>
    <w:rsid w:val="00FB70B5"/>
    <w:rsid w:val="00FC0355"/>
    <w:rsid w:val="00FC1D4F"/>
    <w:rsid w:val="00FC28D4"/>
    <w:rsid w:val="00FC3726"/>
    <w:rsid w:val="00FC46C6"/>
    <w:rsid w:val="00FC4AFD"/>
    <w:rsid w:val="00FC6164"/>
    <w:rsid w:val="00FC70ED"/>
    <w:rsid w:val="00FC791A"/>
    <w:rsid w:val="00FD0453"/>
    <w:rsid w:val="00FD06E2"/>
    <w:rsid w:val="00FD0E3E"/>
    <w:rsid w:val="00FD1FD6"/>
    <w:rsid w:val="00FD3D80"/>
    <w:rsid w:val="00FD4E9C"/>
    <w:rsid w:val="00FD6824"/>
    <w:rsid w:val="00FD68D4"/>
    <w:rsid w:val="00FE0649"/>
    <w:rsid w:val="00FE117D"/>
    <w:rsid w:val="00FE27EE"/>
    <w:rsid w:val="00FE296E"/>
    <w:rsid w:val="00FE5A48"/>
    <w:rsid w:val="00FE5C15"/>
    <w:rsid w:val="00FE5E96"/>
    <w:rsid w:val="00FE68C2"/>
    <w:rsid w:val="00FE714F"/>
    <w:rsid w:val="00FE7E45"/>
    <w:rsid w:val="00FF4139"/>
    <w:rsid w:val="00FF4694"/>
    <w:rsid w:val="00FF4867"/>
    <w:rsid w:val="00FF55CA"/>
    <w:rsid w:val="00FF5804"/>
    <w:rsid w:val="00FF5B7B"/>
    <w:rsid w:val="00FF5C47"/>
    <w:rsid w:val="00FF7617"/>
    <w:rsid w:val="012A2A50"/>
    <w:rsid w:val="0142EAB2"/>
    <w:rsid w:val="01690F63"/>
    <w:rsid w:val="0255E18A"/>
    <w:rsid w:val="028637A9"/>
    <w:rsid w:val="028D439A"/>
    <w:rsid w:val="02B7016F"/>
    <w:rsid w:val="02C54BF4"/>
    <w:rsid w:val="02F06A2C"/>
    <w:rsid w:val="031D4704"/>
    <w:rsid w:val="032F72CF"/>
    <w:rsid w:val="03606176"/>
    <w:rsid w:val="03DAC711"/>
    <w:rsid w:val="03FFBAE2"/>
    <w:rsid w:val="04064E6D"/>
    <w:rsid w:val="041305ED"/>
    <w:rsid w:val="04B5BF96"/>
    <w:rsid w:val="04F833D2"/>
    <w:rsid w:val="0536C1FB"/>
    <w:rsid w:val="058C83B5"/>
    <w:rsid w:val="05E2FAF2"/>
    <w:rsid w:val="05E5F284"/>
    <w:rsid w:val="060981C7"/>
    <w:rsid w:val="061013E7"/>
    <w:rsid w:val="0641F369"/>
    <w:rsid w:val="06643A29"/>
    <w:rsid w:val="069BE6EE"/>
    <w:rsid w:val="06E69583"/>
    <w:rsid w:val="070A01A7"/>
    <w:rsid w:val="07516696"/>
    <w:rsid w:val="07564CCF"/>
    <w:rsid w:val="078B75B2"/>
    <w:rsid w:val="0797A227"/>
    <w:rsid w:val="079FF4CD"/>
    <w:rsid w:val="07C88E5D"/>
    <w:rsid w:val="08383827"/>
    <w:rsid w:val="087AB959"/>
    <w:rsid w:val="0891F170"/>
    <w:rsid w:val="08DCF48B"/>
    <w:rsid w:val="093D90C0"/>
    <w:rsid w:val="09402D4F"/>
    <w:rsid w:val="09533EE8"/>
    <w:rsid w:val="096496EE"/>
    <w:rsid w:val="09939EFF"/>
    <w:rsid w:val="099856FF"/>
    <w:rsid w:val="09A9766F"/>
    <w:rsid w:val="09DB183B"/>
    <w:rsid w:val="09E14D95"/>
    <w:rsid w:val="0A08D1EC"/>
    <w:rsid w:val="0A4A8E4E"/>
    <w:rsid w:val="0B063158"/>
    <w:rsid w:val="0B2C459F"/>
    <w:rsid w:val="0B48ACA3"/>
    <w:rsid w:val="0C193833"/>
    <w:rsid w:val="0CE0D7C6"/>
    <w:rsid w:val="0CE489FB"/>
    <w:rsid w:val="0D330432"/>
    <w:rsid w:val="0D3E1727"/>
    <w:rsid w:val="0D4A9DB5"/>
    <w:rsid w:val="0D4EC933"/>
    <w:rsid w:val="0D56B720"/>
    <w:rsid w:val="0D66DB51"/>
    <w:rsid w:val="0D905208"/>
    <w:rsid w:val="0DAA4E0D"/>
    <w:rsid w:val="0DB35A34"/>
    <w:rsid w:val="0E1ECBA5"/>
    <w:rsid w:val="0E4FE820"/>
    <w:rsid w:val="0EC0E578"/>
    <w:rsid w:val="0F0E3484"/>
    <w:rsid w:val="0F154165"/>
    <w:rsid w:val="0F4D5544"/>
    <w:rsid w:val="0F7D7633"/>
    <w:rsid w:val="0FF981DA"/>
    <w:rsid w:val="1050C1EB"/>
    <w:rsid w:val="10B85821"/>
    <w:rsid w:val="110629BF"/>
    <w:rsid w:val="113BD6D7"/>
    <w:rsid w:val="113C6C8C"/>
    <w:rsid w:val="119EC290"/>
    <w:rsid w:val="11D425CF"/>
    <w:rsid w:val="11F5F202"/>
    <w:rsid w:val="1263D7D1"/>
    <w:rsid w:val="126E06EC"/>
    <w:rsid w:val="12C3047A"/>
    <w:rsid w:val="12E991E7"/>
    <w:rsid w:val="1304936B"/>
    <w:rsid w:val="131A051E"/>
    <w:rsid w:val="131EC069"/>
    <w:rsid w:val="1324A02C"/>
    <w:rsid w:val="134A8463"/>
    <w:rsid w:val="1371830C"/>
    <w:rsid w:val="13A5343E"/>
    <w:rsid w:val="13EFB70A"/>
    <w:rsid w:val="13F9D12B"/>
    <w:rsid w:val="1476FA1B"/>
    <w:rsid w:val="147D9078"/>
    <w:rsid w:val="15002E88"/>
    <w:rsid w:val="1510CFF0"/>
    <w:rsid w:val="15200305"/>
    <w:rsid w:val="152F4F99"/>
    <w:rsid w:val="1546C901"/>
    <w:rsid w:val="15671191"/>
    <w:rsid w:val="15C5774E"/>
    <w:rsid w:val="15DC9988"/>
    <w:rsid w:val="15F10512"/>
    <w:rsid w:val="161F4B14"/>
    <w:rsid w:val="1669C298"/>
    <w:rsid w:val="169EE369"/>
    <w:rsid w:val="17508AA3"/>
    <w:rsid w:val="17614986"/>
    <w:rsid w:val="17900CCF"/>
    <w:rsid w:val="17BCEBD6"/>
    <w:rsid w:val="17D8015A"/>
    <w:rsid w:val="17E5AFD7"/>
    <w:rsid w:val="18A4294F"/>
    <w:rsid w:val="18A43438"/>
    <w:rsid w:val="18B4BECC"/>
    <w:rsid w:val="18BF1F9F"/>
    <w:rsid w:val="18F0D2E5"/>
    <w:rsid w:val="196B3E2A"/>
    <w:rsid w:val="19758CFE"/>
    <w:rsid w:val="19E10C85"/>
    <w:rsid w:val="1A18A745"/>
    <w:rsid w:val="1A671E94"/>
    <w:rsid w:val="1A7BA7D4"/>
    <w:rsid w:val="1ADAAD29"/>
    <w:rsid w:val="1AFCF8BE"/>
    <w:rsid w:val="1B3A68B4"/>
    <w:rsid w:val="1B76BFDA"/>
    <w:rsid w:val="1B8187E5"/>
    <w:rsid w:val="1BB59445"/>
    <w:rsid w:val="1C2F28BA"/>
    <w:rsid w:val="1C59FD14"/>
    <w:rsid w:val="1C5C8C50"/>
    <w:rsid w:val="1C89C286"/>
    <w:rsid w:val="1CC820DF"/>
    <w:rsid w:val="1CF3F004"/>
    <w:rsid w:val="1D20025A"/>
    <w:rsid w:val="1DFCD733"/>
    <w:rsid w:val="1E266765"/>
    <w:rsid w:val="1E8C83A4"/>
    <w:rsid w:val="1E9D4E89"/>
    <w:rsid w:val="1EB7691C"/>
    <w:rsid w:val="1F176510"/>
    <w:rsid w:val="1F441747"/>
    <w:rsid w:val="1F7AEF50"/>
    <w:rsid w:val="1FAF37E7"/>
    <w:rsid w:val="1FF26EAB"/>
    <w:rsid w:val="202B31C0"/>
    <w:rsid w:val="205BD8AF"/>
    <w:rsid w:val="20B0F564"/>
    <w:rsid w:val="20C78006"/>
    <w:rsid w:val="20CB24EF"/>
    <w:rsid w:val="20D238DA"/>
    <w:rsid w:val="216C2B5B"/>
    <w:rsid w:val="22336978"/>
    <w:rsid w:val="223668B3"/>
    <w:rsid w:val="2243E4B2"/>
    <w:rsid w:val="2258C2CD"/>
    <w:rsid w:val="227A22AD"/>
    <w:rsid w:val="22A4B89A"/>
    <w:rsid w:val="23020C79"/>
    <w:rsid w:val="232F9580"/>
    <w:rsid w:val="2337971B"/>
    <w:rsid w:val="2353D81E"/>
    <w:rsid w:val="23967C7F"/>
    <w:rsid w:val="23A40A71"/>
    <w:rsid w:val="23A7B7F2"/>
    <w:rsid w:val="240CEB1A"/>
    <w:rsid w:val="24512A92"/>
    <w:rsid w:val="24A18C03"/>
    <w:rsid w:val="25356634"/>
    <w:rsid w:val="255E130A"/>
    <w:rsid w:val="2615B7CE"/>
    <w:rsid w:val="261D8A74"/>
    <w:rsid w:val="26BA772B"/>
    <w:rsid w:val="27213E16"/>
    <w:rsid w:val="277D32DB"/>
    <w:rsid w:val="27A10464"/>
    <w:rsid w:val="27D5C7A9"/>
    <w:rsid w:val="280FEBC8"/>
    <w:rsid w:val="28AACE0E"/>
    <w:rsid w:val="28CF7975"/>
    <w:rsid w:val="2919CAE9"/>
    <w:rsid w:val="291D9201"/>
    <w:rsid w:val="298AD4F9"/>
    <w:rsid w:val="29A7EA3B"/>
    <w:rsid w:val="29C388BF"/>
    <w:rsid w:val="29C50D5F"/>
    <w:rsid w:val="29E0A0C4"/>
    <w:rsid w:val="2A8DDA20"/>
    <w:rsid w:val="2AD220F0"/>
    <w:rsid w:val="2AD7BB15"/>
    <w:rsid w:val="2B06AB32"/>
    <w:rsid w:val="2B1302A8"/>
    <w:rsid w:val="2B6C44AE"/>
    <w:rsid w:val="2BB7E95C"/>
    <w:rsid w:val="2BC06CEB"/>
    <w:rsid w:val="2BC9BF60"/>
    <w:rsid w:val="2C261949"/>
    <w:rsid w:val="2C491B96"/>
    <w:rsid w:val="2C768A32"/>
    <w:rsid w:val="2CA4B062"/>
    <w:rsid w:val="2CF83E8F"/>
    <w:rsid w:val="2D1994A1"/>
    <w:rsid w:val="2D7BBD26"/>
    <w:rsid w:val="2D9D0D4C"/>
    <w:rsid w:val="2DA10CAE"/>
    <w:rsid w:val="2DB12833"/>
    <w:rsid w:val="2E0C52D2"/>
    <w:rsid w:val="2E92E98E"/>
    <w:rsid w:val="2EAE5D0E"/>
    <w:rsid w:val="2ECDE40A"/>
    <w:rsid w:val="2ECECFDA"/>
    <w:rsid w:val="2EF31FDA"/>
    <w:rsid w:val="2F4E465B"/>
    <w:rsid w:val="2F53901E"/>
    <w:rsid w:val="2F8355F6"/>
    <w:rsid w:val="2FE04916"/>
    <w:rsid w:val="2FEF0F22"/>
    <w:rsid w:val="3079B448"/>
    <w:rsid w:val="31004E3C"/>
    <w:rsid w:val="31414F68"/>
    <w:rsid w:val="314FC6CB"/>
    <w:rsid w:val="315B2AE6"/>
    <w:rsid w:val="3164190D"/>
    <w:rsid w:val="31CC37E0"/>
    <w:rsid w:val="31D52DFD"/>
    <w:rsid w:val="31FF5769"/>
    <w:rsid w:val="32A10B68"/>
    <w:rsid w:val="32FFCE68"/>
    <w:rsid w:val="3316034B"/>
    <w:rsid w:val="335064D2"/>
    <w:rsid w:val="335B0269"/>
    <w:rsid w:val="33A94CE4"/>
    <w:rsid w:val="33DDDF6D"/>
    <w:rsid w:val="3402817E"/>
    <w:rsid w:val="343B051A"/>
    <w:rsid w:val="3443BBE6"/>
    <w:rsid w:val="3450B00E"/>
    <w:rsid w:val="345BE248"/>
    <w:rsid w:val="346BE801"/>
    <w:rsid w:val="34970B54"/>
    <w:rsid w:val="3511ACC1"/>
    <w:rsid w:val="3552EF93"/>
    <w:rsid w:val="35840363"/>
    <w:rsid w:val="35F0CB9E"/>
    <w:rsid w:val="3642A149"/>
    <w:rsid w:val="36CB452F"/>
    <w:rsid w:val="36DADCD5"/>
    <w:rsid w:val="36EDB6D6"/>
    <w:rsid w:val="37379568"/>
    <w:rsid w:val="377E5F85"/>
    <w:rsid w:val="37863389"/>
    <w:rsid w:val="378C06B9"/>
    <w:rsid w:val="379A89A1"/>
    <w:rsid w:val="37A1907B"/>
    <w:rsid w:val="3840E19C"/>
    <w:rsid w:val="38774F46"/>
    <w:rsid w:val="38FB61F8"/>
    <w:rsid w:val="38FCCDF0"/>
    <w:rsid w:val="390E67C8"/>
    <w:rsid w:val="3913CA41"/>
    <w:rsid w:val="392B7FB0"/>
    <w:rsid w:val="3960BF5C"/>
    <w:rsid w:val="39665D0E"/>
    <w:rsid w:val="398A198E"/>
    <w:rsid w:val="398F26AD"/>
    <w:rsid w:val="39E8F3B8"/>
    <w:rsid w:val="3A42144C"/>
    <w:rsid w:val="3A773208"/>
    <w:rsid w:val="3A8C64A8"/>
    <w:rsid w:val="3ABABE5C"/>
    <w:rsid w:val="3AF7B80C"/>
    <w:rsid w:val="3B25848E"/>
    <w:rsid w:val="3B449047"/>
    <w:rsid w:val="3B5E0C7E"/>
    <w:rsid w:val="3BAA8BBB"/>
    <w:rsid w:val="3C58E0FC"/>
    <w:rsid w:val="3CBA6D69"/>
    <w:rsid w:val="3D8E736C"/>
    <w:rsid w:val="3DDA1DA7"/>
    <w:rsid w:val="3E1E1138"/>
    <w:rsid w:val="3E31A438"/>
    <w:rsid w:val="3E436723"/>
    <w:rsid w:val="3E9F8202"/>
    <w:rsid w:val="3F0659ED"/>
    <w:rsid w:val="3F1136AC"/>
    <w:rsid w:val="3F144DF7"/>
    <w:rsid w:val="3F42438C"/>
    <w:rsid w:val="3FBB7780"/>
    <w:rsid w:val="3FDD60E2"/>
    <w:rsid w:val="3FEC17B8"/>
    <w:rsid w:val="400AD825"/>
    <w:rsid w:val="407CB58A"/>
    <w:rsid w:val="408E6C4F"/>
    <w:rsid w:val="40B1D7C8"/>
    <w:rsid w:val="40C4EB86"/>
    <w:rsid w:val="40D10776"/>
    <w:rsid w:val="40FC11FF"/>
    <w:rsid w:val="41118E63"/>
    <w:rsid w:val="41853BC9"/>
    <w:rsid w:val="419C3FD3"/>
    <w:rsid w:val="41B02AFB"/>
    <w:rsid w:val="4257A50E"/>
    <w:rsid w:val="42BF0D1B"/>
    <w:rsid w:val="42EDE0A2"/>
    <w:rsid w:val="42F7DE2F"/>
    <w:rsid w:val="435E7352"/>
    <w:rsid w:val="4363A621"/>
    <w:rsid w:val="438E6B6B"/>
    <w:rsid w:val="43E6A56E"/>
    <w:rsid w:val="4404F658"/>
    <w:rsid w:val="44468007"/>
    <w:rsid w:val="4449DC76"/>
    <w:rsid w:val="449138E7"/>
    <w:rsid w:val="44A2EE0F"/>
    <w:rsid w:val="450B2C77"/>
    <w:rsid w:val="450BD4D3"/>
    <w:rsid w:val="4536D887"/>
    <w:rsid w:val="453A73C9"/>
    <w:rsid w:val="453DA833"/>
    <w:rsid w:val="45FEE4AC"/>
    <w:rsid w:val="46186BC7"/>
    <w:rsid w:val="465AEFB0"/>
    <w:rsid w:val="466A8161"/>
    <w:rsid w:val="46782886"/>
    <w:rsid w:val="468AB1AF"/>
    <w:rsid w:val="469D0480"/>
    <w:rsid w:val="46D1592F"/>
    <w:rsid w:val="471C950F"/>
    <w:rsid w:val="4728462B"/>
    <w:rsid w:val="472997FA"/>
    <w:rsid w:val="4759119B"/>
    <w:rsid w:val="47C1A4BC"/>
    <w:rsid w:val="47D254B0"/>
    <w:rsid w:val="47FDAF7A"/>
    <w:rsid w:val="48494617"/>
    <w:rsid w:val="4857F18B"/>
    <w:rsid w:val="48708270"/>
    <w:rsid w:val="48A0189A"/>
    <w:rsid w:val="48A7415B"/>
    <w:rsid w:val="48CB4E33"/>
    <w:rsid w:val="48E079C3"/>
    <w:rsid w:val="48FD55CC"/>
    <w:rsid w:val="49789AE2"/>
    <w:rsid w:val="49D2B909"/>
    <w:rsid w:val="4A6DE929"/>
    <w:rsid w:val="4A78FFA6"/>
    <w:rsid w:val="4A7FF282"/>
    <w:rsid w:val="4AE24D96"/>
    <w:rsid w:val="4AF0A715"/>
    <w:rsid w:val="4B157E80"/>
    <w:rsid w:val="4B3496D2"/>
    <w:rsid w:val="4B6A1CAF"/>
    <w:rsid w:val="4B795695"/>
    <w:rsid w:val="4B94D531"/>
    <w:rsid w:val="4B9801A6"/>
    <w:rsid w:val="4BF2DB9D"/>
    <w:rsid w:val="4C74947A"/>
    <w:rsid w:val="4C7DD0AA"/>
    <w:rsid w:val="4C80A33B"/>
    <w:rsid w:val="4C91ECDB"/>
    <w:rsid w:val="4CA0DD58"/>
    <w:rsid w:val="4CB3B4B5"/>
    <w:rsid w:val="4D37F135"/>
    <w:rsid w:val="4D66E99F"/>
    <w:rsid w:val="4D92F08A"/>
    <w:rsid w:val="4DB0723E"/>
    <w:rsid w:val="4DD6DA95"/>
    <w:rsid w:val="4E53C6B7"/>
    <w:rsid w:val="4E734588"/>
    <w:rsid w:val="4F03740C"/>
    <w:rsid w:val="4F195192"/>
    <w:rsid w:val="4F40B4A4"/>
    <w:rsid w:val="4F8903A2"/>
    <w:rsid w:val="4FA3613C"/>
    <w:rsid w:val="4FC95809"/>
    <w:rsid w:val="4FD0EE6B"/>
    <w:rsid w:val="4FDF7ACC"/>
    <w:rsid w:val="4FE8DAE7"/>
    <w:rsid w:val="50098570"/>
    <w:rsid w:val="50381A72"/>
    <w:rsid w:val="505FBD68"/>
    <w:rsid w:val="50835F82"/>
    <w:rsid w:val="5086E710"/>
    <w:rsid w:val="509000F2"/>
    <w:rsid w:val="50E84B2D"/>
    <w:rsid w:val="516AE20D"/>
    <w:rsid w:val="517B4B2D"/>
    <w:rsid w:val="5197C162"/>
    <w:rsid w:val="51994413"/>
    <w:rsid w:val="519B8A81"/>
    <w:rsid w:val="51A5DF8E"/>
    <w:rsid w:val="51C5BB6A"/>
    <w:rsid w:val="51F7B613"/>
    <w:rsid w:val="5202BCD2"/>
    <w:rsid w:val="520D9186"/>
    <w:rsid w:val="5214E699"/>
    <w:rsid w:val="521A705E"/>
    <w:rsid w:val="524C2540"/>
    <w:rsid w:val="52561500"/>
    <w:rsid w:val="528D2CCF"/>
    <w:rsid w:val="53D3F1D1"/>
    <w:rsid w:val="5407ED04"/>
    <w:rsid w:val="542B856C"/>
    <w:rsid w:val="542BF714"/>
    <w:rsid w:val="545B9271"/>
    <w:rsid w:val="546355CC"/>
    <w:rsid w:val="54937273"/>
    <w:rsid w:val="54C29602"/>
    <w:rsid w:val="54DB45DB"/>
    <w:rsid w:val="552BBF7D"/>
    <w:rsid w:val="553ECAD5"/>
    <w:rsid w:val="55515DD3"/>
    <w:rsid w:val="555C597F"/>
    <w:rsid w:val="557E219D"/>
    <w:rsid w:val="55941C33"/>
    <w:rsid w:val="559FD9F4"/>
    <w:rsid w:val="564923CD"/>
    <w:rsid w:val="564F31BB"/>
    <w:rsid w:val="5655CFE2"/>
    <w:rsid w:val="57054789"/>
    <w:rsid w:val="572E9A02"/>
    <w:rsid w:val="5761F44E"/>
    <w:rsid w:val="579C3219"/>
    <w:rsid w:val="57E01FF8"/>
    <w:rsid w:val="57EDBF47"/>
    <w:rsid w:val="57FB4894"/>
    <w:rsid w:val="57FDC7AD"/>
    <w:rsid w:val="5827E614"/>
    <w:rsid w:val="582B9112"/>
    <w:rsid w:val="586E56EC"/>
    <w:rsid w:val="587FED54"/>
    <w:rsid w:val="58856730"/>
    <w:rsid w:val="59031874"/>
    <w:rsid w:val="5959861B"/>
    <w:rsid w:val="5961E5C2"/>
    <w:rsid w:val="5966D710"/>
    <w:rsid w:val="597BFC57"/>
    <w:rsid w:val="59AF8C43"/>
    <w:rsid w:val="59E72AA6"/>
    <w:rsid w:val="5A69CB1F"/>
    <w:rsid w:val="5B10C32B"/>
    <w:rsid w:val="5B453AE8"/>
    <w:rsid w:val="5B8ED7BF"/>
    <w:rsid w:val="5C6C6158"/>
    <w:rsid w:val="5D2398C1"/>
    <w:rsid w:val="5D297590"/>
    <w:rsid w:val="5DADB08F"/>
    <w:rsid w:val="5DCC884D"/>
    <w:rsid w:val="5DDED25F"/>
    <w:rsid w:val="5DFFEA92"/>
    <w:rsid w:val="5E030C56"/>
    <w:rsid w:val="5E97BDDA"/>
    <w:rsid w:val="5E992F09"/>
    <w:rsid w:val="5EC2B37C"/>
    <w:rsid w:val="5F62617F"/>
    <w:rsid w:val="5F6E67F4"/>
    <w:rsid w:val="5F8DB414"/>
    <w:rsid w:val="5FC8CFEF"/>
    <w:rsid w:val="6013BE47"/>
    <w:rsid w:val="6085C4E3"/>
    <w:rsid w:val="608F008E"/>
    <w:rsid w:val="60946392"/>
    <w:rsid w:val="60F38594"/>
    <w:rsid w:val="61029A83"/>
    <w:rsid w:val="610D1F8F"/>
    <w:rsid w:val="612F656D"/>
    <w:rsid w:val="616AE0DE"/>
    <w:rsid w:val="617D2963"/>
    <w:rsid w:val="61D3ADFD"/>
    <w:rsid w:val="61D4D960"/>
    <w:rsid w:val="61E77194"/>
    <w:rsid w:val="6247AC01"/>
    <w:rsid w:val="629FF8FA"/>
    <w:rsid w:val="62B3109F"/>
    <w:rsid w:val="62E7108E"/>
    <w:rsid w:val="630A17BD"/>
    <w:rsid w:val="6312AC72"/>
    <w:rsid w:val="6314E792"/>
    <w:rsid w:val="6322ACBF"/>
    <w:rsid w:val="63790F54"/>
    <w:rsid w:val="6398AFBD"/>
    <w:rsid w:val="63CAF4FA"/>
    <w:rsid w:val="63D1BCB4"/>
    <w:rsid w:val="64014845"/>
    <w:rsid w:val="64278656"/>
    <w:rsid w:val="6474B52E"/>
    <w:rsid w:val="6493307E"/>
    <w:rsid w:val="64BD3AAD"/>
    <w:rsid w:val="64CCC314"/>
    <w:rsid w:val="64CFBE75"/>
    <w:rsid w:val="64E6A178"/>
    <w:rsid w:val="64E9B01D"/>
    <w:rsid w:val="6501753A"/>
    <w:rsid w:val="651C5370"/>
    <w:rsid w:val="6557835E"/>
    <w:rsid w:val="655E9A6A"/>
    <w:rsid w:val="6571FB51"/>
    <w:rsid w:val="659A1509"/>
    <w:rsid w:val="65A4879A"/>
    <w:rsid w:val="65F0BE6C"/>
    <w:rsid w:val="65F15357"/>
    <w:rsid w:val="65F8A247"/>
    <w:rsid w:val="6600CB37"/>
    <w:rsid w:val="660C08D0"/>
    <w:rsid w:val="663A05A4"/>
    <w:rsid w:val="66A75C9C"/>
    <w:rsid w:val="66A78DED"/>
    <w:rsid w:val="66CC6BD7"/>
    <w:rsid w:val="66F959E2"/>
    <w:rsid w:val="672217EC"/>
    <w:rsid w:val="676C7066"/>
    <w:rsid w:val="67A2B093"/>
    <w:rsid w:val="67E20A59"/>
    <w:rsid w:val="67F38264"/>
    <w:rsid w:val="6855F13E"/>
    <w:rsid w:val="68796F2E"/>
    <w:rsid w:val="68934027"/>
    <w:rsid w:val="68B75327"/>
    <w:rsid w:val="68D45166"/>
    <w:rsid w:val="68E6496D"/>
    <w:rsid w:val="68F3DF90"/>
    <w:rsid w:val="690A1D4F"/>
    <w:rsid w:val="691A0655"/>
    <w:rsid w:val="6936443B"/>
    <w:rsid w:val="6950F362"/>
    <w:rsid w:val="6959FACA"/>
    <w:rsid w:val="697BDAC6"/>
    <w:rsid w:val="69E01156"/>
    <w:rsid w:val="6A0F1645"/>
    <w:rsid w:val="6A163962"/>
    <w:rsid w:val="6A30BFB1"/>
    <w:rsid w:val="6A66B518"/>
    <w:rsid w:val="6A6C6A03"/>
    <w:rsid w:val="6AA4EC23"/>
    <w:rsid w:val="6ADC51B5"/>
    <w:rsid w:val="6AF34D1E"/>
    <w:rsid w:val="6B0950E5"/>
    <w:rsid w:val="6B378D32"/>
    <w:rsid w:val="6B3E80CC"/>
    <w:rsid w:val="6B4638F5"/>
    <w:rsid w:val="6B7352DF"/>
    <w:rsid w:val="6BA22513"/>
    <w:rsid w:val="6BCF6C94"/>
    <w:rsid w:val="6BF33DEE"/>
    <w:rsid w:val="6C00CD78"/>
    <w:rsid w:val="6C349722"/>
    <w:rsid w:val="6C55AC20"/>
    <w:rsid w:val="6C596A08"/>
    <w:rsid w:val="6C9A2D46"/>
    <w:rsid w:val="6CA7143F"/>
    <w:rsid w:val="6CB066A8"/>
    <w:rsid w:val="6CBA35CF"/>
    <w:rsid w:val="6CEAE4C5"/>
    <w:rsid w:val="6D03B436"/>
    <w:rsid w:val="6D1140DA"/>
    <w:rsid w:val="6D138EE6"/>
    <w:rsid w:val="6D2F5D52"/>
    <w:rsid w:val="6DA02F61"/>
    <w:rsid w:val="6DA57A01"/>
    <w:rsid w:val="6DA93E6F"/>
    <w:rsid w:val="6DDA5815"/>
    <w:rsid w:val="6DEE34D8"/>
    <w:rsid w:val="6E0DF129"/>
    <w:rsid w:val="6E24BC0D"/>
    <w:rsid w:val="6E505421"/>
    <w:rsid w:val="6E6F9D22"/>
    <w:rsid w:val="6EADAEF4"/>
    <w:rsid w:val="6EDBB651"/>
    <w:rsid w:val="6F11C524"/>
    <w:rsid w:val="6F50111F"/>
    <w:rsid w:val="6F8A78AB"/>
    <w:rsid w:val="6FB030B9"/>
    <w:rsid w:val="7028E210"/>
    <w:rsid w:val="705A88BB"/>
    <w:rsid w:val="7068A124"/>
    <w:rsid w:val="706EF21B"/>
    <w:rsid w:val="70A71441"/>
    <w:rsid w:val="70B04261"/>
    <w:rsid w:val="71239ED0"/>
    <w:rsid w:val="71453EBE"/>
    <w:rsid w:val="716DE2B6"/>
    <w:rsid w:val="719012E7"/>
    <w:rsid w:val="719A4017"/>
    <w:rsid w:val="71D9E2A1"/>
    <w:rsid w:val="71E94BA4"/>
    <w:rsid w:val="723FEE23"/>
    <w:rsid w:val="72548769"/>
    <w:rsid w:val="727CAF92"/>
    <w:rsid w:val="728F24DC"/>
    <w:rsid w:val="72DED230"/>
    <w:rsid w:val="72F9FD19"/>
    <w:rsid w:val="73151FD2"/>
    <w:rsid w:val="733EE23C"/>
    <w:rsid w:val="7348791B"/>
    <w:rsid w:val="738136D4"/>
    <w:rsid w:val="73B4C4FE"/>
    <w:rsid w:val="73C6E836"/>
    <w:rsid w:val="73D717CD"/>
    <w:rsid w:val="73E415D7"/>
    <w:rsid w:val="7421F865"/>
    <w:rsid w:val="7434D8C0"/>
    <w:rsid w:val="7445A61E"/>
    <w:rsid w:val="748C7DB3"/>
    <w:rsid w:val="748F2507"/>
    <w:rsid w:val="74F81F91"/>
    <w:rsid w:val="752296DB"/>
    <w:rsid w:val="75C8148A"/>
    <w:rsid w:val="76023960"/>
    <w:rsid w:val="7623A97C"/>
    <w:rsid w:val="765A3C74"/>
    <w:rsid w:val="76781C0C"/>
    <w:rsid w:val="772BE5C1"/>
    <w:rsid w:val="774D041F"/>
    <w:rsid w:val="7781231B"/>
    <w:rsid w:val="78033BB4"/>
    <w:rsid w:val="78690949"/>
    <w:rsid w:val="78A471EB"/>
    <w:rsid w:val="78B8545C"/>
    <w:rsid w:val="78DC2A8F"/>
    <w:rsid w:val="78F59AB7"/>
    <w:rsid w:val="79430C59"/>
    <w:rsid w:val="7943B047"/>
    <w:rsid w:val="795CDF40"/>
    <w:rsid w:val="798B04F4"/>
    <w:rsid w:val="79B5DBBA"/>
    <w:rsid w:val="79C1DBF4"/>
    <w:rsid w:val="7A17C1AE"/>
    <w:rsid w:val="7A3B053B"/>
    <w:rsid w:val="7A40D6AD"/>
    <w:rsid w:val="7AC36AF6"/>
    <w:rsid w:val="7AFA2B78"/>
    <w:rsid w:val="7B56653D"/>
    <w:rsid w:val="7BD38D22"/>
    <w:rsid w:val="7C7D8DA4"/>
    <w:rsid w:val="7C9FD912"/>
    <w:rsid w:val="7CC685B6"/>
    <w:rsid w:val="7D455055"/>
    <w:rsid w:val="7D4C8702"/>
    <w:rsid w:val="7D507BF3"/>
    <w:rsid w:val="7D78C83B"/>
    <w:rsid w:val="7DA579D7"/>
    <w:rsid w:val="7E6CC435"/>
    <w:rsid w:val="7E88F844"/>
    <w:rsid w:val="7E8EB0C0"/>
    <w:rsid w:val="7E9DD48D"/>
    <w:rsid w:val="7F3AD2D0"/>
    <w:rsid w:val="7F91B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7A1336"/>
  <w15:docId w15:val="{D2A7BCBC-2B40-4FC8-9028-B36DA440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tabs>
        <w:tab w:val="clear" w:pos="1440"/>
      </w:tabs>
      <w:spacing w:before="80"/>
      <w:contextualSpacing w:val="0"/>
      <w:outlineLvl w:val="2"/>
    </w:pPr>
  </w:style>
  <w:style w:type="paragraph" w:styleId="Heading4">
    <w:name w:val="heading 4"/>
    <w:basedOn w:val="ListParagraph"/>
    <w:link w:val="Heading4Char"/>
    <w:qFormat/>
    <w:rsid w:val="008543A1"/>
    <w:pPr>
      <w:numPr>
        <w:ilvl w:val="3"/>
        <w:numId w:val="34"/>
      </w:numPr>
      <w:tabs>
        <w:tab w:val="clear" w:pos="2160"/>
      </w:tabs>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customStyle="1" w:styleId="Heading1Char">
    <w:name w:val="Heading 1 Char"/>
    <w:aliases w:val="Contents - level1 Char Char"/>
    <w:link w:val="Heading1"/>
    <w:rsid w:val="00593E7E"/>
    <w:rPr>
      <w:caps/>
      <w:sz w:val="22"/>
      <w:szCs w:val="22"/>
    </w:rPr>
  </w:style>
  <w:style w:type="character" w:customStyle="1" w:styleId="Heading2Char">
    <w:name w:val="Heading 2 Char"/>
    <w:link w:val="Heading2"/>
    <w:rsid w:val="000C77FB"/>
    <w:rPr>
      <w:sz w:val="22"/>
      <w:szCs w:val="22"/>
      <w:u w:val="single"/>
      <w:lang w:val="en-US" w:eastAsia="en-US"/>
    </w:rPr>
  </w:style>
  <w:style w:type="character" w:customStyle="1" w:styleId="Heading3Char">
    <w:name w:val="Heading 3 Char"/>
    <w:link w:val="Heading3"/>
    <w:rsid w:val="00DF740E"/>
    <w:rPr>
      <w:sz w:val="22"/>
      <w:szCs w:val="22"/>
      <w:lang w:val="en-US" w:eastAsia="en-US"/>
    </w:rPr>
  </w:style>
  <w:style w:type="character" w:customStyle="1" w:styleId="Heading4Char">
    <w:name w:val="Heading 4 Char"/>
    <w:link w:val="Heading4"/>
    <w:rsid w:val="008543A1"/>
    <w:rPr>
      <w:rFonts w:cs="Arial"/>
      <w:sz w:val="22"/>
      <w:szCs w:val="22"/>
    </w:rPr>
  </w:style>
  <w:style w:type="character" w:customStyle="1" w:styleId="Heading5Char">
    <w:name w:val="Heading 5 Char"/>
    <w:link w:val="Heading5"/>
    <w:rsid w:val="004565DB"/>
    <w:rPr>
      <w:rFonts w:cs="Arial"/>
      <w:sz w:val="22"/>
      <w:szCs w:val="22"/>
    </w:rPr>
  </w:style>
  <w:style w:type="character" w:customStyle="1" w:styleId="Heading6Char">
    <w:name w:val="Heading 6 Char"/>
    <w:link w:val="Heading6"/>
    <w:rsid w:val="00EE4928"/>
    <w:rPr>
      <w:rFonts w:cs="Arial"/>
      <w:sz w:val="22"/>
      <w:szCs w:val="22"/>
      <w:lang w:val="en-US" w:eastAsia="en-US"/>
    </w:rPr>
  </w:style>
  <w:style w:type="character" w:customStyle="1" w:styleId="Heading7Char">
    <w:name w:val="Heading 7 Char"/>
    <w:link w:val="Heading7"/>
    <w:rsid w:val="00EE4928"/>
    <w:rPr>
      <w:rFonts w:cs="Arial"/>
    </w:rPr>
  </w:style>
  <w:style w:type="character" w:customStyle="1" w:styleId="Heading8Char">
    <w:name w:val="Heading 8 Char"/>
    <w:link w:val="Heading8"/>
    <w:rsid w:val="00EE4928"/>
    <w:rPr>
      <w:rFonts w:cs="Arial"/>
      <w:sz w:val="22"/>
      <w:szCs w:val="22"/>
      <w:lang w:val="en-US" w:eastAsia="en-US"/>
    </w:rPr>
  </w:style>
  <w:style w:type="character" w:customStyle="1" w:styleId="Heading9Char">
    <w:name w:val="Heading 9 Char"/>
    <w:link w:val="Heading9"/>
    <w:rsid w:val="00EE4928"/>
    <w:rPr>
      <w:rFonts w:cs="Arial"/>
    </w:rPr>
  </w:style>
  <w:style w:type="paragraph" w:styleId="BodyText">
    <w:name w:val="Body Text"/>
    <w:basedOn w:val="Normal"/>
    <w:link w:val="BodyTextChar"/>
    <w:pPr>
      <w:spacing w:after="160"/>
    </w:pPr>
    <w:rPr>
      <w:rFonts w:ascii="Book Antiqua" w:hAnsi="Book Antiqua"/>
    </w:rPr>
  </w:style>
  <w:style w:type="character" w:customStyle="1" w:styleId="BodyTextChar">
    <w:name w:val="Body Text Char"/>
    <w:link w:val="BodyText"/>
    <w:rsid w:val="008F17A5"/>
    <w:rPr>
      <w:rFonts w:ascii="Book Antiqua" w:hAnsi="Book Antiqua"/>
      <w:sz w:val="22"/>
      <w:szCs w:val="22"/>
      <w:lang w:val="en-CA" w:eastAsia="en-C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customStyle="1" w:styleId="CommentTextChar">
    <w:name w:val="Comment Text Char"/>
    <w:link w:val="CommentText"/>
    <w:semiHidden/>
    <w:rsid w:val="008F17A5"/>
    <w:rPr>
      <w:rFonts w:ascii="Arial" w:hAnsi="Arial"/>
      <w:sz w:val="22"/>
      <w:szCs w:val="22"/>
      <w:lang w:val="en-CA" w:eastAsia="en-CA"/>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styleId="BlockText">
    <w:name w:val="Block Text"/>
    <w:basedOn w:val="Normal"/>
    <w:pPr>
      <w:spacing w:after="120"/>
      <w:ind w:left="1440" w:right="1440"/>
    </w:p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rPr>
      <w:i/>
    </w:rPr>
  </w:style>
  <w:style w:type="paragraph" w:customStyle="1" w:styleId="Contents">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customStyle="1" w:styleId="FooterChar">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customStyle="1" w:styleId="FootnoteTextChar">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sz="6" w:space="1" w:color="auto"/>
      </w:pBdr>
      <w:jc w:val="right"/>
    </w:pPr>
    <w:rPr>
      <w:rFonts w:ascii="Arial Narrow" w:hAnsi="Arial Narrow"/>
      <w:caps/>
      <w:sz w:val="14"/>
    </w:rPr>
  </w:style>
  <w:style w:type="character" w:customStyle="1" w:styleId="HeaderChar">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customStyle="1" w:styleId="TitleChar">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8F17A5"/>
    <w:rPr>
      <w:rFonts w:ascii="Tahoma" w:hAnsi="Tahoma" w:cs="Tahoma"/>
      <w:sz w:val="16"/>
      <w:szCs w:val="16"/>
      <w:lang w:val="en-CA" w:eastAsia="en-CA"/>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customStyle="1" w:styleId="CommentSubjectChar">
    <w:name w:val="Comment Subject Char"/>
    <w:link w:val="CommentSubject"/>
    <w:semiHidden/>
    <w:rsid w:val="008F17A5"/>
    <w:rPr>
      <w:rFonts w:ascii="Book Antiqua" w:hAnsi="Book Antiqua"/>
      <w:b/>
      <w:bCs/>
      <w:szCs w:val="22"/>
      <w:lang w:val="en-CA" w:eastAsia="en-CA"/>
    </w:rPr>
  </w:style>
  <w:style w:type="character" w:customStyle="1" w:styleId="Heading3Char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customStyle="1" w:styleId="BodyTextIndentChar">
    <w:name w:val="Body Text Indent Char"/>
    <w:link w:val="BodyTextIndent"/>
    <w:rsid w:val="008F17A5"/>
    <w:rPr>
      <w:rFonts w:cs="Arial"/>
      <w:sz w:val="22"/>
      <w:szCs w:val="22"/>
      <w:lang w:val="en-GB"/>
    </w:rPr>
  </w:style>
  <w:style w:type="paragraph" w:customStyle="1" w:styleId="Default">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customStyle="1" w:styleId="BodyTextIndent2Char">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customStyle="1" w:styleId="BodyText3Char">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customStyle="1" w:styleId="OPSSReflevel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customStyle="1" w:styleId="OPSSReflevel1Char">
    <w:name w:val="OPSS Ref level 1 Char"/>
    <w:link w:val="OPSSReflevel1"/>
    <w:rsid w:val="00EE4928"/>
  </w:style>
  <w:style w:type="paragraph" w:customStyle="1" w:styleId="20150421specs">
    <w:name w:val="2015.04.21_specs"/>
    <w:basedOn w:val="Heading1"/>
    <w:link w:val="20150421specsChar"/>
    <w:qFormat/>
    <w:rsid w:val="00EE4928"/>
    <w:pPr>
      <w:numPr>
        <w:numId w:val="0"/>
      </w:numPr>
      <w:tabs>
        <w:tab w:val="num" w:pos="720"/>
      </w:tabs>
      <w:ind w:left="720" w:hanging="720"/>
    </w:pPr>
  </w:style>
  <w:style w:type="character" w:customStyle="1" w:styleId="20150421specsChar">
    <w:name w:val="2015.04.21_specs Char"/>
    <w:link w:val="20150421specs"/>
    <w:rsid w:val="00EE4928"/>
  </w:style>
  <w:style w:type="paragraph" w:customStyle="1" w:styleId="Heading3OPSS">
    <w:name w:val="Heading 3 OPSS"/>
    <w:basedOn w:val="Heading3"/>
    <w:link w:val="Heading3OPSSChar"/>
    <w:qFormat/>
    <w:rsid w:val="008543A1"/>
    <w:pPr>
      <w:spacing w:before="120"/>
    </w:pPr>
    <w:rPr>
      <w:b/>
    </w:rPr>
  </w:style>
  <w:style w:type="paragraph" w:customStyle="1" w:styleId="Heading4OPSS">
    <w:name w:val="Heading 4 OPSS"/>
    <w:basedOn w:val="Heading4"/>
    <w:link w:val="Heading4OPSSChar"/>
    <w:qFormat/>
    <w:rsid w:val="00BF7B41"/>
    <w:pPr>
      <w:spacing w:before="120"/>
    </w:pPr>
  </w:style>
  <w:style w:type="character" w:customStyle="1" w:styleId="Heading3OPSSChar">
    <w:name w:val="Heading 3 OPSS Char"/>
    <w:link w:val="Heading3OPSS"/>
    <w:rsid w:val="008543A1"/>
    <w:rPr>
      <w:b/>
      <w:sz w:val="22"/>
      <w:szCs w:val="22"/>
    </w:rPr>
  </w:style>
  <w:style w:type="paragraph" w:styleId="NoSpacing">
    <w:name w:val="No Spacing"/>
    <w:uiPriority w:val="1"/>
    <w:qFormat/>
    <w:rsid w:val="006D41F8"/>
    <w:rPr>
      <w:sz w:val="22"/>
      <w:szCs w:val="22"/>
    </w:rPr>
  </w:style>
  <w:style w:type="character" w:customStyle="1" w:styleId="Heading4OPSSChar">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577EB"/>
    <w:rPr>
      <w:sz w:val="22"/>
      <w:szCs w:val="22"/>
    </w:rPr>
  </w:style>
  <w:style w:type="paragraph" w:customStyle="1" w:styleId="TableText">
    <w:name w:val="Table Text"/>
    <w:basedOn w:val="Normal"/>
    <w:rsid w:val="00621794"/>
    <w:pPr>
      <w:spacing w:before="60" w:after="60"/>
    </w:pPr>
    <w:rPr>
      <w:rFonts w:ascii="Univers" w:hAnsi="Univers"/>
      <w:sz w:val="20"/>
      <w:lang w:val="en-CA" w:eastAsia="en-CA"/>
    </w:rPr>
  </w:style>
  <w:style w:type="table" w:styleId="TableGrid">
    <w:name w:val="Table Grid"/>
    <w:basedOn w:val="TableNormal"/>
    <w:rsid w:val="008D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BD19D1"/>
    <w:rPr>
      <w:color w:val="605E5C"/>
      <w:shd w:val="clear" w:color="auto" w:fill="E1DFDD"/>
    </w:rPr>
  </w:style>
  <w:style w:type="character" w:styleId="Mention">
    <w:name w:val="Mention"/>
    <w:basedOn w:val="DefaultParagraphFont"/>
    <w:uiPriority w:val="99"/>
    <w:unhideWhenUsed/>
    <w:rsid w:val="00BD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2083">
      <w:bodyDiv w:val="1"/>
      <w:marLeft w:val="0"/>
      <w:marRight w:val="0"/>
      <w:marTop w:val="0"/>
      <w:marBottom w:val="0"/>
      <w:divBdr>
        <w:top w:val="none" w:sz="0" w:space="0" w:color="auto"/>
        <w:left w:val="none" w:sz="0" w:space="0" w:color="auto"/>
        <w:bottom w:val="none" w:sz="0" w:space="0" w:color="auto"/>
        <w:right w:val="none" w:sz="0" w:space="0" w:color="auto"/>
      </w:divBdr>
    </w:div>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435908109">
      <w:bodyDiv w:val="1"/>
      <w:marLeft w:val="0"/>
      <w:marRight w:val="0"/>
      <w:marTop w:val="0"/>
      <w:marBottom w:val="0"/>
      <w:divBdr>
        <w:top w:val="none" w:sz="0" w:space="0" w:color="auto"/>
        <w:left w:val="none" w:sz="0" w:space="0" w:color="auto"/>
        <w:bottom w:val="none" w:sz="0" w:space="0" w:color="auto"/>
        <w:right w:val="none" w:sz="0" w:space="0" w:color="auto"/>
      </w:divBdr>
    </w:div>
    <w:div w:id="646282092">
      <w:bodyDiv w:val="1"/>
      <w:marLeft w:val="0"/>
      <w:marRight w:val="0"/>
      <w:marTop w:val="0"/>
      <w:marBottom w:val="0"/>
      <w:divBdr>
        <w:top w:val="none" w:sz="0" w:space="0" w:color="auto"/>
        <w:left w:val="none" w:sz="0" w:space="0" w:color="auto"/>
        <w:bottom w:val="none" w:sz="0" w:space="0" w:color="auto"/>
        <w:right w:val="none" w:sz="0" w:space="0" w:color="auto"/>
      </w:divBdr>
    </w:div>
    <w:div w:id="686716987">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04016814">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227235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1664356725">
              <w:marLeft w:val="0"/>
              <w:marRight w:val="0"/>
              <w:marTop w:val="0"/>
              <w:marBottom w:val="0"/>
              <w:divBdr>
                <w:top w:val="none" w:sz="0" w:space="0" w:color="auto"/>
                <w:left w:val="none" w:sz="0" w:space="0" w:color="auto"/>
                <w:bottom w:val="none" w:sz="0" w:space="0" w:color="auto"/>
                <w:right w:val="none" w:sz="0" w:space="0" w:color="auto"/>
              </w:divBdr>
              <w:divsChild>
                <w:div w:id="459692454">
                  <w:marLeft w:val="0"/>
                  <w:marRight w:val="0"/>
                  <w:marTop w:val="0"/>
                  <w:marBottom w:val="0"/>
                  <w:divBdr>
                    <w:top w:val="none" w:sz="0" w:space="0" w:color="auto"/>
                    <w:left w:val="none" w:sz="0" w:space="0" w:color="auto"/>
                    <w:bottom w:val="none" w:sz="0" w:space="0" w:color="auto"/>
                    <w:right w:val="none" w:sz="0" w:space="0" w:color="auto"/>
                  </w:divBdr>
                  <w:divsChild>
                    <w:div w:id="171989546">
                      <w:marLeft w:val="0"/>
                      <w:marRight w:val="0"/>
                      <w:marTop w:val="0"/>
                      <w:marBottom w:val="0"/>
                      <w:divBdr>
                        <w:top w:val="none" w:sz="0" w:space="0" w:color="auto"/>
                        <w:left w:val="none" w:sz="0" w:space="0" w:color="auto"/>
                        <w:bottom w:val="none" w:sz="0" w:space="0" w:color="auto"/>
                        <w:right w:val="none" w:sz="0" w:space="0" w:color="auto"/>
                      </w:divBdr>
                      <w:divsChild>
                        <w:div w:id="32536438">
                          <w:marLeft w:val="0"/>
                          <w:marRight w:val="0"/>
                          <w:marTop w:val="0"/>
                          <w:marBottom w:val="0"/>
                          <w:divBdr>
                            <w:top w:val="none" w:sz="0" w:space="0" w:color="auto"/>
                            <w:left w:val="none" w:sz="0" w:space="0" w:color="auto"/>
                            <w:bottom w:val="none" w:sz="0" w:space="0" w:color="auto"/>
                            <w:right w:val="none" w:sz="0" w:space="0" w:color="auto"/>
                          </w:divBdr>
                          <w:divsChild>
                            <w:div w:id="975993604">
                              <w:marLeft w:val="0"/>
                              <w:marRight w:val="0"/>
                              <w:marTop w:val="0"/>
                              <w:marBottom w:val="0"/>
                              <w:divBdr>
                                <w:top w:val="none" w:sz="0" w:space="0" w:color="auto"/>
                                <w:left w:val="none" w:sz="0" w:space="0" w:color="auto"/>
                                <w:bottom w:val="none" w:sz="0" w:space="0" w:color="auto"/>
                                <w:right w:val="none" w:sz="0" w:space="0" w:color="auto"/>
                              </w:divBdr>
                              <w:divsChild>
                                <w:div w:id="694382268">
                                  <w:marLeft w:val="0"/>
                                  <w:marRight w:val="0"/>
                                  <w:marTop w:val="0"/>
                                  <w:marBottom w:val="0"/>
                                  <w:divBdr>
                                    <w:top w:val="none" w:sz="0" w:space="0" w:color="auto"/>
                                    <w:left w:val="none" w:sz="0" w:space="0" w:color="auto"/>
                                    <w:bottom w:val="none" w:sz="0" w:space="0" w:color="auto"/>
                                    <w:right w:val="none" w:sz="0" w:space="0" w:color="auto"/>
                                  </w:divBdr>
                                  <w:divsChild>
                                    <w:div w:id="893390293">
                                      <w:marLeft w:val="0"/>
                                      <w:marRight w:val="0"/>
                                      <w:marTop w:val="0"/>
                                      <w:marBottom w:val="0"/>
                                      <w:divBdr>
                                        <w:top w:val="none" w:sz="0" w:space="0" w:color="auto"/>
                                        <w:left w:val="none" w:sz="0" w:space="0" w:color="auto"/>
                                        <w:bottom w:val="none" w:sz="0" w:space="0" w:color="auto"/>
                                        <w:right w:val="none" w:sz="0" w:space="0" w:color="auto"/>
                                      </w:divBdr>
                                      <w:divsChild>
                                        <w:div w:id="928349247">
                                          <w:marLeft w:val="0"/>
                                          <w:marRight w:val="0"/>
                                          <w:marTop w:val="0"/>
                                          <w:marBottom w:val="0"/>
                                          <w:divBdr>
                                            <w:top w:val="none" w:sz="0" w:space="0" w:color="auto"/>
                                            <w:left w:val="none" w:sz="0" w:space="0" w:color="auto"/>
                                            <w:bottom w:val="none" w:sz="0" w:space="0" w:color="auto"/>
                                            <w:right w:val="none" w:sz="0" w:space="0" w:color="auto"/>
                                          </w:divBdr>
                                          <w:divsChild>
                                            <w:div w:id="834226796">
                                              <w:marLeft w:val="0"/>
                                              <w:marRight w:val="0"/>
                                              <w:marTop w:val="0"/>
                                              <w:marBottom w:val="0"/>
                                              <w:divBdr>
                                                <w:top w:val="none" w:sz="0" w:space="0" w:color="auto"/>
                                                <w:left w:val="none" w:sz="0" w:space="0" w:color="auto"/>
                                                <w:bottom w:val="none" w:sz="0" w:space="0" w:color="auto"/>
                                                <w:right w:val="none" w:sz="0" w:space="0" w:color="auto"/>
                                              </w:divBdr>
                                              <w:divsChild>
                                                <w:div w:id="1361739316">
                                                  <w:marLeft w:val="0"/>
                                                  <w:marRight w:val="0"/>
                                                  <w:marTop w:val="0"/>
                                                  <w:marBottom w:val="480"/>
                                                  <w:divBdr>
                                                    <w:top w:val="none" w:sz="0" w:space="0" w:color="auto"/>
                                                    <w:left w:val="none" w:sz="0" w:space="0" w:color="auto"/>
                                                    <w:bottom w:val="none" w:sz="0" w:space="0" w:color="auto"/>
                                                    <w:right w:val="none" w:sz="0" w:space="0" w:color="auto"/>
                                                  </w:divBdr>
                                                  <w:divsChild>
                                                    <w:div w:id="509292843">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single" w:sz="6" w:space="0" w:color="ABABAB"/>
                                                            <w:left w:val="single" w:sz="6" w:space="0" w:color="ABABAB"/>
                                                            <w:bottom w:val="single" w:sz="6" w:space="0" w:color="ABABAB"/>
                                                            <w:right w:val="single" w:sz="6" w:space="0" w:color="ABABAB"/>
                                                          </w:divBdr>
                                                          <w:divsChild>
                                                            <w:div w:id="1127624270">
                                                              <w:marLeft w:val="0"/>
                                                              <w:marRight w:val="0"/>
                                                              <w:marTop w:val="0"/>
                                                              <w:marBottom w:val="0"/>
                                                              <w:divBdr>
                                                                <w:top w:val="none" w:sz="0" w:space="0" w:color="auto"/>
                                                                <w:left w:val="none" w:sz="0" w:space="0" w:color="auto"/>
                                                                <w:bottom w:val="none" w:sz="0" w:space="0" w:color="auto"/>
                                                                <w:right w:val="none" w:sz="0" w:space="0" w:color="auto"/>
                                                              </w:divBdr>
                                                              <w:divsChild>
                                                                <w:div w:id="1886328051">
                                                                  <w:marLeft w:val="0"/>
                                                                  <w:marRight w:val="0"/>
                                                                  <w:marTop w:val="0"/>
                                                                  <w:marBottom w:val="0"/>
                                                                  <w:divBdr>
                                                                    <w:top w:val="none" w:sz="0" w:space="0" w:color="auto"/>
                                                                    <w:left w:val="none" w:sz="0" w:space="0" w:color="auto"/>
                                                                    <w:bottom w:val="none" w:sz="0" w:space="0" w:color="auto"/>
                                                                    <w:right w:val="none" w:sz="0" w:space="0" w:color="auto"/>
                                                                  </w:divBdr>
                                                                  <w:divsChild>
                                                                    <w:div w:id="1896038307">
                                                                      <w:marLeft w:val="0"/>
                                                                      <w:marRight w:val="0"/>
                                                                      <w:marTop w:val="0"/>
                                                                      <w:marBottom w:val="0"/>
                                                                      <w:divBdr>
                                                                        <w:top w:val="none" w:sz="0" w:space="0" w:color="auto"/>
                                                                        <w:left w:val="none" w:sz="0" w:space="0" w:color="auto"/>
                                                                        <w:bottom w:val="none" w:sz="0" w:space="0" w:color="auto"/>
                                                                        <w:right w:val="none" w:sz="0" w:space="0" w:color="auto"/>
                                                                      </w:divBdr>
                                                                      <w:divsChild>
                                                                        <w:div w:id="2047170182">
                                                                          <w:marLeft w:val="0"/>
                                                                          <w:marRight w:val="0"/>
                                                                          <w:marTop w:val="0"/>
                                                                          <w:marBottom w:val="0"/>
                                                                          <w:divBdr>
                                                                            <w:top w:val="none" w:sz="0" w:space="0" w:color="auto"/>
                                                                            <w:left w:val="none" w:sz="0" w:space="0" w:color="auto"/>
                                                                            <w:bottom w:val="none" w:sz="0" w:space="0" w:color="auto"/>
                                                                            <w:right w:val="none" w:sz="0" w:space="0" w:color="auto"/>
                                                                          </w:divBdr>
                                                                          <w:divsChild>
                                                                            <w:div w:id="1223636315">
                                                                              <w:marLeft w:val="0"/>
                                                                              <w:marRight w:val="0"/>
                                                                              <w:marTop w:val="0"/>
                                                                              <w:marBottom w:val="0"/>
                                                                              <w:divBdr>
                                                                                <w:top w:val="none" w:sz="0" w:space="0" w:color="auto"/>
                                                                                <w:left w:val="none" w:sz="0" w:space="0" w:color="auto"/>
                                                                                <w:bottom w:val="none" w:sz="0" w:space="0" w:color="auto"/>
                                                                                <w:right w:val="none" w:sz="0" w:space="0" w:color="auto"/>
                                                                              </w:divBdr>
                                                                              <w:divsChild>
                                                                                <w:div w:id="331104079">
                                                                                  <w:marLeft w:val="0"/>
                                                                                  <w:marRight w:val="0"/>
                                                                                  <w:marTop w:val="0"/>
                                                                                  <w:marBottom w:val="0"/>
                                                                                  <w:divBdr>
                                                                                    <w:top w:val="none" w:sz="0" w:space="0" w:color="auto"/>
                                                                                    <w:left w:val="none" w:sz="0" w:space="0" w:color="auto"/>
                                                                                    <w:bottom w:val="none" w:sz="0" w:space="0" w:color="auto"/>
                                                                                    <w:right w:val="none" w:sz="0" w:space="0" w:color="auto"/>
                                                                                  </w:divBdr>
                                                                                  <w:divsChild>
                                                                                    <w:div w:id="1301769561">
                                                                                      <w:marLeft w:val="0"/>
                                                                                      <w:marRight w:val="0"/>
                                                                                      <w:marTop w:val="0"/>
                                                                                      <w:marBottom w:val="0"/>
                                                                                      <w:divBdr>
                                                                                        <w:top w:val="none" w:sz="0" w:space="0" w:color="auto"/>
                                                                                        <w:left w:val="none" w:sz="0" w:space="0" w:color="auto"/>
                                                                                        <w:bottom w:val="none" w:sz="0" w:space="0" w:color="auto"/>
                                                                                        <w:right w:val="none" w:sz="0" w:space="0" w:color="auto"/>
                                                                                      </w:divBdr>
                                                                                      <w:divsChild>
                                                                                        <w:div w:id="6754807">
                                                                                          <w:marLeft w:val="0"/>
                                                                                          <w:marRight w:val="0"/>
                                                                                          <w:marTop w:val="0"/>
                                                                                          <w:marBottom w:val="0"/>
                                                                                          <w:divBdr>
                                                                                            <w:top w:val="none" w:sz="0" w:space="0" w:color="auto"/>
                                                                                            <w:left w:val="none" w:sz="0" w:space="0" w:color="auto"/>
                                                                                            <w:bottom w:val="none" w:sz="0" w:space="0" w:color="auto"/>
                                                                                            <w:right w:val="none" w:sz="0" w:space="0" w:color="auto"/>
                                                                                          </w:divBdr>
                                                                                          <w:divsChild>
                                                                                            <w:div w:id="1984771149">
                                                                                              <w:marLeft w:val="0"/>
                                                                                              <w:marRight w:val="0"/>
                                                                                              <w:marTop w:val="0"/>
                                                                                              <w:marBottom w:val="0"/>
                                                                                              <w:divBdr>
                                                                                                <w:top w:val="none" w:sz="0" w:space="0" w:color="auto"/>
                                                                                                <w:left w:val="none" w:sz="0" w:space="0" w:color="auto"/>
                                                                                                <w:bottom w:val="none" w:sz="0" w:space="0" w:color="auto"/>
                                                                                                <w:right w:val="none" w:sz="0" w:space="0" w:color="auto"/>
                                                                                              </w:divBdr>
                                                                                              <w:divsChild>
                                                                                                <w:div w:id="1956523735">
                                                                                                  <w:marLeft w:val="0"/>
                                                                                                  <w:marRight w:val="0"/>
                                                                                                  <w:marTop w:val="0"/>
                                                                                                  <w:marBottom w:val="0"/>
                                                                                                  <w:divBdr>
                                                                                                    <w:top w:val="none" w:sz="0" w:space="0" w:color="auto"/>
                                                                                                    <w:left w:val="none" w:sz="0" w:space="0" w:color="auto"/>
                                                                                                    <w:bottom w:val="none" w:sz="0" w:space="0" w:color="auto"/>
                                                                                                    <w:right w:val="none" w:sz="0" w:space="0" w:color="auto"/>
                                                                                                  </w:divBdr>
                                                                                                  <w:divsChild>
                                                                                                    <w:div w:id="1646854697">
                                                                                                      <w:marLeft w:val="0"/>
                                                                                                      <w:marRight w:val="0"/>
                                                                                                      <w:marTop w:val="0"/>
                                                                                                      <w:marBottom w:val="0"/>
                                                                                                      <w:divBdr>
                                                                                                        <w:top w:val="none" w:sz="0" w:space="0" w:color="auto"/>
                                                                                                        <w:left w:val="none" w:sz="0" w:space="0" w:color="auto"/>
                                                                                                        <w:bottom w:val="none" w:sz="0" w:space="0" w:color="auto"/>
                                                                                                        <w:right w:val="none" w:sz="0" w:space="0" w:color="auto"/>
                                                                                                      </w:divBdr>
                                                                                                      <w:divsChild>
                                                                                                        <w:div w:id="207423051">
                                                                                                          <w:marLeft w:val="0"/>
                                                                                                          <w:marRight w:val="0"/>
                                                                                                          <w:marTop w:val="0"/>
                                                                                                          <w:marBottom w:val="0"/>
                                                                                                          <w:divBdr>
                                                                                                            <w:top w:val="none" w:sz="0" w:space="0" w:color="auto"/>
                                                                                                            <w:left w:val="none" w:sz="0" w:space="0" w:color="auto"/>
                                                                                                            <w:bottom w:val="none" w:sz="0" w:space="0" w:color="auto"/>
                                                                                                            <w:right w:val="none" w:sz="0" w:space="0" w:color="auto"/>
                                                                                                          </w:divBdr>
                                                                                                          <w:divsChild>
                                                                                                            <w:div w:id="1148549796">
                                                                                                              <w:marLeft w:val="0"/>
                                                                                                              <w:marRight w:val="0"/>
                                                                                                              <w:marTop w:val="0"/>
                                                                                                              <w:marBottom w:val="0"/>
                                                                                                              <w:divBdr>
                                                                                                                <w:top w:val="none" w:sz="0" w:space="0" w:color="auto"/>
                                                                                                                <w:left w:val="none" w:sz="0" w:space="0" w:color="auto"/>
                                                                                                                <w:bottom w:val="none" w:sz="0" w:space="0" w:color="auto"/>
                                                                                                                <w:right w:val="none" w:sz="0" w:space="0" w:color="auto"/>
                                                                                                              </w:divBdr>
                                                                                                              <w:divsChild>
                                                                                                                <w:div w:id="856239739">
                                                                                                                  <w:marLeft w:val="0"/>
                                                                                                                  <w:marRight w:val="0"/>
                                                                                                                  <w:marTop w:val="0"/>
                                                                                                                  <w:marBottom w:val="0"/>
                                                                                                                  <w:divBdr>
                                                                                                                    <w:top w:val="none" w:sz="0" w:space="0" w:color="auto"/>
                                                                                                                    <w:left w:val="none" w:sz="0" w:space="0" w:color="auto"/>
                                                                                                                    <w:bottom w:val="none" w:sz="0" w:space="0" w:color="auto"/>
                                                                                                                    <w:right w:val="none" w:sz="0" w:space="0" w:color="auto"/>
                                                                                                                  </w:divBdr>
                                                                                                                  <w:divsChild>
                                                                                                                    <w:div w:id="380135232">
                                                                                                                      <w:marLeft w:val="0"/>
                                                                                                                      <w:marRight w:val="0"/>
                                                                                                                      <w:marTop w:val="0"/>
                                                                                                                      <w:marBottom w:val="0"/>
                                                                                                                      <w:divBdr>
                                                                                                                        <w:top w:val="none" w:sz="0" w:space="0" w:color="auto"/>
                                                                                                                        <w:left w:val="none" w:sz="0" w:space="0" w:color="auto"/>
                                                                                                                        <w:bottom w:val="none" w:sz="0" w:space="0" w:color="auto"/>
                                                                                                                        <w:right w:val="none" w:sz="0" w:space="0" w:color="auto"/>
                                                                                                                      </w:divBdr>
                                                                                                                      <w:divsChild>
                                                                                                                        <w:div w:id="46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42432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299990118">
      <w:bodyDiv w:val="1"/>
      <w:marLeft w:val="0"/>
      <w:marRight w:val="0"/>
      <w:marTop w:val="0"/>
      <w:marBottom w:val="0"/>
      <w:divBdr>
        <w:top w:val="none" w:sz="0" w:space="0" w:color="auto"/>
        <w:left w:val="none" w:sz="0" w:space="0" w:color="auto"/>
        <w:bottom w:val="none" w:sz="0" w:space="0" w:color="auto"/>
        <w:right w:val="none" w:sz="0" w:space="0" w:color="auto"/>
      </w:divBdr>
    </w:div>
    <w:div w:id="1301182120">
      <w:bodyDiv w:val="1"/>
      <w:marLeft w:val="0"/>
      <w:marRight w:val="0"/>
      <w:marTop w:val="0"/>
      <w:marBottom w:val="0"/>
      <w:divBdr>
        <w:top w:val="none" w:sz="0" w:space="0" w:color="auto"/>
        <w:left w:val="none" w:sz="0" w:space="0" w:color="auto"/>
        <w:bottom w:val="none" w:sz="0" w:space="0" w:color="auto"/>
        <w:right w:val="none" w:sz="0" w:space="0" w:color="auto"/>
      </w:divBdr>
      <w:divsChild>
        <w:div w:id="1164011379">
          <w:marLeft w:val="0"/>
          <w:marRight w:val="0"/>
          <w:marTop w:val="0"/>
          <w:marBottom w:val="0"/>
          <w:divBdr>
            <w:top w:val="none" w:sz="0" w:space="0" w:color="auto"/>
            <w:left w:val="none" w:sz="0" w:space="0" w:color="auto"/>
            <w:bottom w:val="none" w:sz="0" w:space="0" w:color="auto"/>
            <w:right w:val="none" w:sz="0" w:space="0" w:color="auto"/>
          </w:divBdr>
          <w:divsChild>
            <w:div w:id="1097094532">
              <w:marLeft w:val="0"/>
              <w:marRight w:val="0"/>
              <w:marTop w:val="0"/>
              <w:marBottom w:val="0"/>
              <w:divBdr>
                <w:top w:val="none" w:sz="0" w:space="0" w:color="auto"/>
                <w:left w:val="none" w:sz="0" w:space="0" w:color="auto"/>
                <w:bottom w:val="none" w:sz="0" w:space="0" w:color="auto"/>
                <w:right w:val="none" w:sz="0" w:space="0" w:color="auto"/>
              </w:divBdr>
              <w:divsChild>
                <w:div w:id="248200595">
                  <w:marLeft w:val="0"/>
                  <w:marRight w:val="0"/>
                  <w:marTop w:val="0"/>
                  <w:marBottom w:val="0"/>
                  <w:divBdr>
                    <w:top w:val="none" w:sz="0" w:space="0" w:color="auto"/>
                    <w:left w:val="none" w:sz="0" w:space="0" w:color="auto"/>
                    <w:bottom w:val="none" w:sz="0" w:space="0" w:color="auto"/>
                    <w:right w:val="none" w:sz="0" w:space="0" w:color="auto"/>
                  </w:divBdr>
                  <w:divsChild>
                    <w:div w:id="1637103153">
                      <w:marLeft w:val="0"/>
                      <w:marRight w:val="0"/>
                      <w:marTop w:val="0"/>
                      <w:marBottom w:val="0"/>
                      <w:divBdr>
                        <w:top w:val="none" w:sz="0" w:space="0" w:color="auto"/>
                        <w:left w:val="none" w:sz="0" w:space="0" w:color="auto"/>
                        <w:bottom w:val="none" w:sz="0" w:space="0" w:color="auto"/>
                        <w:right w:val="none" w:sz="0" w:space="0" w:color="auto"/>
                      </w:divBdr>
                      <w:divsChild>
                        <w:div w:id="1483157556">
                          <w:marLeft w:val="0"/>
                          <w:marRight w:val="0"/>
                          <w:marTop w:val="0"/>
                          <w:marBottom w:val="0"/>
                          <w:divBdr>
                            <w:top w:val="none" w:sz="0" w:space="0" w:color="auto"/>
                            <w:left w:val="none" w:sz="0" w:space="0" w:color="auto"/>
                            <w:bottom w:val="none" w:sz="0" w:space="0" w:color="auto"/>
                            <w:right w:val="none" w:sz="0" w:space="0" w:color="auto"/>
                          </w:divBdr>
                          <w:divsChild>
                            <w:div w:id="2058578336">
                              <w:marLeft w:val="0"/>
                              <w:marRight w:val="0"/>
                              <w:marTop w:val="0"/>
                              <w:marBottom w:val="0"/>
                              <w:divBdr>
                                <w:top w:val="none" w:sz="0" w:space="0" w:color="auto"/>
                                <w:left w:val="none" w:sz="0" w:space="0" w:color="auto"/>
                                <w:bottom w:val="none" w:sz="0" w:space="0" w:color="auto"/>
                                <w:right w:val="none" w:sz="0" w:space="0" w:color="auto"/>
                              </w:divBdr>
                              <w:divsChild>
                                <w:div w:id="1049186056">
                                  <w:marLeft w:val="0"/>
                                  <w:marRight w:val="0"/>
                                  <w:marTop w:val="0"/>
                                  <w:marBottom w:val="0"/>
                                  <w:divBdr>
                                    <w:top w:val="none" w:sz="0" w:space="0" w:color="auto"/>
                                    <w:left w:val="none" w:sz="0" w:space="0" w:color="auto"/>
                                    <w:bottom w:val="none" w:sz="0" w:space="0" w:color="auto"/>
                                    <w:right w:val="none" w:sz="0" w:space="0" w:color="auto"/>
                                  </w:divBdr>
                                  <w:divsChild>
                                    <w:div w:id="906302347">
                                      <w:marLeft w:val="0"/>
                                      <w:marRight w:val="0"/>
                                      <w:marTop w:val="0"/>
                                      <w:marBottom w:val="0"/>
                                      <w:divBdr>
                                        <w:top w:val="none" w:sz="0" w:space="0" w:color="auto"/>
                                        <w:left w:val="none" w:sz="0" w:space="0" w:color="auto"/>
                                        <w:bottom w:val="none" w:sz="0" w:space="0" w:color="auto"/>
                                        <w:right w:val="none" w:sz="0" w:space="0" w:color="auto"/>
                                      </w:divBdr>
                                      <w:divsChild>
                                        <w:div w:id="1542279385">
                                          <w:marLeft w:val="0"/>
                                          <w:marRight w:val="0"/>
                                          <w:marTop w:val="0"/>
                                          <w:marBottom w:val="0"/>
                                          <w:divBdr>
                                            <w:top w:val="none" w:sz="0" w:space="0" w:color="auto"/>
                                            <w:left w:val="none" w:sz="0" w:space="0" w:color="auto"/>
                                            <w:bottom w:val="none" w:sz="0" w:space="0" w:color="auto"/>
                                            <w:right w:val="none" w:sz="0" w:space="0" w:color="auto"/>
                                          </w:divBdr>
                                          <w:divsChild>
                                            <w:div w:id="1236210008">
                                              <w:marLeft w:val="0"/>
                                              <w:marRight w:val="0"/>
                                              <w:marTop w:val="0"/>
                                              <w:marBottom w:val="0"/>
                                              <w:divBdr>
                                                <w:top w:val="none" w:sz="0" w:space="0" w:color="auto"/>
                                                <w:left w:val="none" w:sz="0" w:space="0" w:color="auto"/>
                                                <w:bottom w:val="none" w:sz="0" w:space="0" w:color="auto"/>
                                                <w:right w:val="none" w:sz="0" w:space="0" w:color="auto"/>
                                              </w:divBdr>
                                              <w:divsChild>
                                                <w:div w:id="192110123">
                                                  <w:marLeft w:val="0"/>
                                                  <w:marRight w:val="0"/>
                                                  <w:marTop w:val="0"/>
                                                  <w:marBottom w:val="480"/>
                                                  <w:divBdr>
                                                    <w:top w:val="none" w:sz="0" w:space="0" w:color="auto"/>
                                                    <w:left w:val="none" w:sz="0" w:space="0" w:color="auto"/>
                                                    <w:bottom w:val="none" w:sz="0" w:space="0" w:color="auto"/>
                                                    <w:right w:val="none" w:sz="0" w:space="0" w:color="auto"/>
                                                  </w:divBdr>
                                                  <w:divsChild>
                                                    <w:div w:id="2052343877">
                                                      <w:marLeft w:val="0"/>
                                                      <w:marRight w:val="0"/>
                                                      <w:marTop w:val="0"/>
                                                      <w:marBottom w:val="0"/>
                                                      <w:divBdr>
                                                        <w:top w:val="none" w:sz="0" w:space="0" w:color="auto"/>
                                                        <w:left w:val="none" w:sz="0" w:space="0" w:color="auto"/>
                                                        <w:bottom w:val="none" w:sz="0" w:space="0" w:color="auto"/>
                                                        <w:right w:val="none" w:sz="0" w:space="0" w:color="auto"/>
                                                      </w:divBdr>
                                                      <w:divsChild>
                                                        <w:div w:id="669993138">
                                                          <w:marLeft w:val="0"/>
                                                          <w:marRight w:val="0"/>
                                                          <w:marTop w:val="0"/>
                                                          <w:marBottom w:val="0"/>
                                                          <w:divBdr>
                                                            <w:top w:val="single" w:sz="6" w:space="0" w:color="ABABAB"/>
                                                            <w:left w:val="single" w:sz="6" w:space="0" w:color="ABABAB"/>
                                                            <w:bottom w:val="single" w:sz="6" w:space="0" w:color="ABABAB"/>
                                                            <w:right w:val="single" w:sz="6" w:space="0" w:color="ABABAB"/>
                                                          </w:divBdr>
                                                          <w:divsChild>
                                                            <w:div w:id="1829008069">
                                                              <w:marLeft w:val="0"/>
                                                              <w:marRight w:val="0"/>
                                                              <w:marTop w:val="0"/>
                                                              <w:marBottom w:val="0"/>
                                                              <w:divBdr>
                                                                <w:top w:val="none" w:sz="0" w:space="0" w:color="auto"/>
                                                                <w:left w:val="none" w:sz="0" w:space="0" w:color="auto"/>
                                                                <w:bottom w:val="none" w:sz="0" w:space="0" w:color="auto"/>
                                                                <w:right w:val="none" w:sz="0" w:space="0" w:color="auto"/>
                                                              </w:divBdr>
                                                              <w:divsChild>
                                                                <w:div w:id="1338269362">
                                                                  <w:marLeft w:val="0"/>
                                                                  <w:marRight w:val="0"/>
                                                                  <w:marTop w:val="0"/>
                                                                  <w:marBottom w:val="0"/>
                                                                  <w:divBdr>
                                                                    <w:top w:val="none" w:sz="0" w:space="0" w:color="auto"/>
                                                                    <w:left w:val="none" w:sz="0" w:space="0" w:color="auto"/>
                                                                    <w:bottom w:val="none" w:sz="0" w:space="0" w:color="auto"/>
                                                                    <w:right w:val="none" w:sz="0" w:space="0" w:color="auto"/>
                                                                  </w:divBdr>
                                                                  <w:divsChild>
                                                                    <w:div w:id="846140129">
                                                                      <w:marLeft w:val="0"/>
                                                                      <w:marRight w:val="0"/>
                                                                      <w:marTop w:val="0"/>
                                                                      <w:marBottom w:val="0"/>
                                                                      <w:divBdr>
                                                                        <w:top w:val="none" w:sz="0" w:space="0" w:color="auto"/>
                                                                        <w:left w:val="none" w:sz="0" w:space="0" w:color="auto"/>
                                                                        <w:bottom w:val="none" w:sz="0" w:space="0" w:color="auto"/>
                                                                        <w:right w:val="none" w:sz="0" w:space="0" w:color="auto"/>
                                                                      </w:divBdr>
                                                                      <w:divsChild>
                                                                        <w:div w:id="340662508">
                                                                          <w:marLeft w:val="0"/>
                                                                          <w:marRight w:val="0"/>
                                                                          <w:marTop w:val="0"/>
                                                                          <w:marBottom w:val="0"/>
                                                                          <w:divBdr>
                                                                            <w:top w:val="none" w:sz="0" w:space="0" w:color="auto"/>
                                                                            <w:left w:val="none" w:sz="0" w:space="0" w:color="auto"/>
                                                                            <w:bottom w:val="none" w:sz="0" w:space="0" w:color="auto"/>
                                                                            <w:right w:val="none" w:sz="0" w:space="0" w:color="auto"/>
                                                                          </w:divBdr>
                                                                          <w:divsChild>
                                                                            <w:div w:id="1214658508">
                                                                              <w:marLeft w:val="0"/>
                                                                              <w:marRight w:val="0"/>
                                                                              <w:marTop w:val="0"/>
                                                                              <w:marBottom w:val="0"/>
                                                                              <w:divBdr>
                                                                                <w:top w:val="none" w:sz="0" w:space="0" w:color="auto"/>
                                                                                <w:left w:val="none" w:sz="0" w:space="0" w:color="auto"/>
                                                                                <w:bottom w:val="none" w:sz="0" w:space="0" w:color="auto"/>
                                                                                <w:right w:val="none" w:sz="0" w:space="0" w:color="auto"/>
                                                                              </w:divBdr>
                                                                              <w:divsChild>
                                                                                <w:div w:id="1670019693">
                                                                                  <w:marLeft w:val="0"/>
                                                                                  <w:marRight w:val="0"/>
                                                                                  <w:marTop w:val="0"/>
                                                                                  <w:marBottom w:val="0"/>
                                                                                  <w:divBdr>
                                                                                    <w:top w:val="none" w:sz="0" w:space="0" w:color="auto"/>
                                                                                    <w:left w:val="none" w:sz="0" w:space="0" w:color="auto"/>
                                                                                    <w:bottom w:val="none" w:sz="0" w:space="0" w:color="auto"/>
                                                                                    <w:right w:val="none" w:sz="0" w:space="0" w:color="auto"/>
                                                                                  </w:divBdr>
                                                                                  <w:divsChild>
                                                                                    <w:div w:id="1752000108">
                                                                                      <w:marLeft w:val="0"/>
                                                                                      <w:marRight w:val="0"/>
                                                                                      <w:marTop w:val="0"/>
                                                                                      <w:marBottom w:val="0"/>
                                                                                      <w:divBdr>
                                                                                        <w:top w:val="none" w:sz="0" w:space="0" w:color="auto"/>
                                                                                        <w:left w:val="none" w:sz="0" w:space="0" w:color="auto"/>
                                                                                        <w:bottom w:val="none" w:sz="0" w:space="0" w:color="auto"/>
                                                                                        <w:right w:val="none" w:sz="0" w:space="0" w:color="auto"/>
                                                                                      </w:divBdr>
                                                                                      <w:divsChild>
                                                                                        <w:div w:id="25640253">
                                                                                          <w:marLeft w:val="0"/>
                                                                                          <w:marRight w:val="0"/>
                                                                                          <w:marTop w:val="0"/>
                                                                                          <w:marBottom w:val="0"/>
                                                                                          <w:divBdr>
                                                                                            <w:top w:val="none" w:sz="0" w:space="0" w:color="auto"/>
                                                                                            <w:left w:val="none" w:sz="0" w:space="0" w:color="auto"/>
                                                                                            <w:bottom w:val="none" w:sz="0" w:space="0" w:color="auto"/>
                                                                                            <w:right w:val="none" w:sz="0" w:space="0" w:color="auto"/>
                                                                                          </w:divBdr>
                                                                                          <w:divsChild>
                                                                                            <w:div w:id="92171311">
                                                                                              <w:marLeft w:val="0"/>
                                                                                              <w:marRight w:val="0"/>
                                                                                              <w:marTop w:val="0"/>
                                                                                              <w:marBottom w:val="0"/>
                                                                                              <w:divBdr>
                                                                                                <w:top w:val="none" w:sz="0" w:space="0" w:color="auto"/>
                                                                                                <w:left w:val="none" w:sz="0" w:space="0" w:color="auto"/>
                                                                                                <w:bottom w:val="none" w:sz="0" w:space="0" w:color="auto"/>
                                                                                                <w:right w:val="none" w:sz="0" w:space="0" w:color="auto"/>
                                                                                              </w:divBdr>
                                                                                              <w:divsChild>
                                                                                                <w:div w:id="420638948">
                                                                                                  <w:marLeft w:val="0"/>
                                                                                                  <w:marRight w:val="0"/>
                                                                                                  <w:marTop w:val="0"/>
                                                                                                  <w:marBottom w:val="0"/>
                                                                                                  <w:divBdr>
                                                                                                    <w:top w:val="none" w:sz="0" w:space="0" w:color="auto"/>
                                                                                                    <w:left w:val="none" w:sz="0" w:space="0" w:color="auto"/>
                                                                                                    <w:bottom w:val="none" w:sz="0" w:space="0" w:color="auto"/>
                                                                                                    <w:right w:val="none" w:sz="0" w:space="0" w:color="auto"/>
                                                                                                  </w:divBdr>
                                                                                                  <w:divsChild>
                                                                                                    <w:div w:id="1808235416">
                                                                                                      <w:marLeft w:val="0"/>
                                                                                                      <w:marRight w:val="0"/>
                                                                                                      <w:marTop w:val="0"/>
                                                                                                      <w:marBottom w:val="0"/>
                                                                                                      <w:divBdr>
                                                                                                        <w:top w:val="none" w:sz="0" w:space="0" w:color="auto"/>
                                                                                                        <w:left w:val="none" w:sz="0" w:space="0" w:color="auto"/>
                                                                                                        <w:bottom w:val="none" w:sz="0" w:space="0" w:color="auto"/>
                                                                                                        <w:right w:val="none" w:sz="0" w:space="0" w:color="auto"/>
                                                                                                      </w:divBdr>
                                                                                                      <w:divsChild>
                                                                                                        <w:div w:id="1679111344">
                                                                                                          <w:marLeft w:val="0"/>
                                                                                                          <w:marRight w:val="0"/>
                                                                                                          <w:marTop w:val="0"/>
                                                                                                          <w:marBottom w:val="0"/>
                                                                                                          <w:divBdr>
                                                                                                            <w:top w:val="none" w:sz="0" w:space="0" w:color="auto"/>
                                                                                                            <w:left w:val="none" w:sz="0" w:space="0" w:color="auto"/>
                                                                                                            <w:bottom w:val="none" w:sz="0" w:space="0" w:color="auto"/>
                                                                                                            <w:right w:val="none" w:sz="0" w:space="0" w:color="auto"/>
                                                                                                          </w:divBdr>
                                                                                                          <w:divsChild>
                                                                                                            <w:div w:id="1518497605">
                                                                                                              <w:marLeft w:val="0"/>
                                                                                                              <w:marRight w:val="0"/>
                                                                                                              <w:marTop w:val="0"/>
                                                                                                              <w:marBottom w:val="0"/>
                                                                                                              <w:divBdr>
                                                                                                                <w:top w:val="none" w:sz="0" w:space="0" w:color="auto"/>
                                                                                                                <w:left w:val="none" w:sz="0" w:space="0" w:color="auto"/>
                                                                                                                <w:bottom w:val="none" w:sz="0" w:space="0" w:color="auto"/>
                                                                                                                <w:right w:val="none" w:sz="0" w:space="0" w:color="auto"/>
                                                                                                              </w:divBdr>
                                                                                                              <w:divsChild>
                                                                                                                <w:div w:id="1930655968">
                                                                                                                  <w:marLeft w:val="0"/>
                                                                                                                  <w:marRight w:val="0"/>
                                                                                                                  <w:marTop w:val="0"/>
                                                                                                                  <w:marBottom w:val="0"/>
                                                                                                                  <w:divBdr>
                                                                                                                    <w:top w:val="none" w:sz="0" w:space="0" w:color="auto"/>
                                                                                                                    <w:left w:val="none" w:sz="0" w:space="0" w:color="auto"/>
                                                                                                                    <w:bottom w:val="none" w:sz="0" w:space="0" w:color="auto"/>
                                                                                                                    <w:right w:val="none" w:sz="0" w:space="0" w:color="auto"/>
                                                                                                                  </w:divBdr>
                                                                                                                  <w:divsChild>
                                                                                                                    <w:div w:id="453789907">
                                                                                                                      <w:marLeft w:val="0"/>
                                                                                                                      <w:marRight w:val="0"/>
                                                                                                                      <w:marTop w:val="0"/>
                                                                                                                      <w:marBottom w:val="0"/>
                                                                                                                      <w:divBdr>
                                                                                                                        <w:top w:val="none" w:sz="0" w:space="0" w:color="auto"/>
                                                                                                                        <w:left w:val="none" w:sz="0" w:space="0" w:color="auto"/>
                                                                                                                        <w:bottom w:val="none" w:sz="0" w:space="0" w:color="auto"/>
                                                                                                                        <w:right w:val="none" w:sz="0" w:space="0" w:color="auto"/>
                                                                                                                      </w:divBdr>
                                                                                                                      <w:divsChild>
                                                                                                                        <w:div w:id="32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390836209">
      <w:bodyDiv w:val="1"/>
      <w:marLeft w:val="0"/>
      <w:marRight w:val="0"/>
      <w:marTop w:val="0"/>
      <w:marBottom w:val="0"/>
      <w:divBdr>
        <w:top w:val="none" w:sz="0" w:space="0" w:color="auto"/>
        <w:left w:val="none" w:sz="0" w:space="0" w:color="auto"/>
        <w:bottom w:val="none" w:sz="0" w:space="0" w:color="auto"/>
        <w:right w:val="none" w:sz="0" w:space="0" w:color="auto"/>
      </w:divBdr>
      <w:divsChild>
        <w:div w:id="328362314">
          <w:marLeft w:val="0"/>
          <w:marRight w:val="0"/>
          <w:marTop w:val="0"/>
          <w:marBottom w:val="0"/>
          <w:divBdr>
            <w:top w:val="none" w:sz="0" w:space="0" w:color="auto"/>
            <w:left w:val="none" w:sz="0" w:space="0" w:color="auto"/>
            <w:bottom w:val="none" w:sz="0" w:space="0" w:color="auto"/>
            <w:right w:val="none" w:sz="0" w:space="0" w:color="auto"/>
          </w:divBdr>
          <w:divsChild>
            <w:div w:id="1852184825">
              <w:marLeft w:val="-225"/>
              <w:marRight w:val="-225"/>
              <w:marTop w:val="0"/>
              <w:marBottom w:val="0"/>
              <w:divBdr>
                <w:top w:val="none" w:sz="0" w:space="0" w:color="auto"/>
                <w:left w:val="none" w:sz="0" w:space="0" w:color="auto"/>
                <w:bottom w:val="none" w:sz="0" w:space="0" w:color="auto"/>
                <w:right w:val="none" w:sz="0" w:space="0" w:color="auto"/>
              </w:divBdr>
              <w:divsChild>
                <w:div w:id="1726178330">
                  <w:marLeft w:val="0"/>
                  <w:marRight w:val="0"/>
                  <w:marTop w:val="0"/>
                  <w:marBottom w:val="0"/>
                  <w:divBdr>
                    <w:top w:val="none" w:sz="0" w:space="0" w:color="auto"/>
                    <w:left w:val="none" w:sz="0" w:space="0" w:color="auto"/>
                    <w:bottom w:val="none" w:sz="0" w:space="0" w:color="auto"/>
                    <w:right w:val="none" w:sz="0" w:space="0" w:color="auto"/>
                  </w:divBdr>
                  <w:divsChild>
                    <w:div w:id="101995051">
                      <w:marLeft w:val="0"/>
                      <w:marRight w:val="0"/>
                      <w:marTop w:val="0"/>
                      <w:marBottom w:val="0"/>
                      <w:divBdr>
                        <w:top w:val="none" w:sz="0" w:space="0" w:color="auto"/>
                        <w:left w:val="none" w:sz="0" w:space="0" w:color="auto"/>
                        <w:bottom w:val="none" w:sz="0" w:space="0" w:color="auto"/>
                        <w:right w:val="none" w:sz="0" w:space="0" w:color="auto"/>
                      </w:divBdr>
                      <w:divsChild>
                        <w:div w:id="1664353954">
                          <w:marLeft w:val="0"/>
                          <w:marRight w:val="0"/>
                          <w:marTop w:val="0"/>
                          <w:marBottom w:val="0"/>
                          <w:divBdr>
                            <w:top w:val="none" w:sz="0" w:space="0" w:color="auto"/>
                            <w:left w:val="none" w:sz="0" w:space="0" w:color="auto"/>
                            <w:bottom w:val="none" w:sz="0" w:space="0" w:color="auto"/>
                            <w:right w:val="none" w:sz="0" w:space="0" w:color="auto"/>
                          </w:divBdr>
                          <w:divsChild>
                            <w:div w:id="7030468">
                              <w:marLeft w:val="0"/>
                              <w:marRight w:val="0"/>
                              <w:marTop w:val="0"/>
                              <w:marBottom w:val="0"/>
                              <w:divBdr>
                                <w:top w:val="none" w:sz="0" w:space="0" w:color="auto"/>
                                <w:left w:val="none" w:sz="0" w:space="0" w:color="auto"/>
                                <w:bottom w:val="none" w:sz="0" w:space="0" w:color="auto"/>
                                <w:right w:val="none" w:sz="0" w:space="0" w:color="auto"/>
                              </w:divBdr>
                              <w:divsChild>
                                <w:div w:id="628360572">
                                  <w:marLeft w:val="0"/>
                                  <w:marRight w:val="0"/>
                                  <w:marTop w:val="0"/>
                                  <w:marBottom w:val="0"/>
                                  <w:divBdr>
                                    <w:top w:val="none" w:sz="0" w:space="0" w:color="auto"/>
                                    <w:left w:val="none" w:sz="0" w:space="0" w:color="auto"/>
                                    <w:bottom w:val="none" w:sz="0" w:space="0" w:color="auto"/>
                                    <w:right w:val="none" w:sz="0" w:space="0" w:color="auto"/>
                                  </w:divBdr>
                                  <w:divsChild>
                                    <w:div w:id="179439501">
                                      <w:marLeft w:val="0"/>
                                      <w:marRight w:val="0"/>
                                      <w:marTop w:val="0"/>
                                      <w:marBottom w:val="0"/>
                                      <w:divBdr>
                                        <w:top w:val="none" w:sz="0" w:space="0" w:color="auto"/>
                                        <w:left w:val="none" w:sz="0" w:space="0" w:color="auto"/>
                                        <w:bottom w:val="none" w:sz="0" w:space="0" w:color="auto"/>
                                        <w:right w:val="none" w:sz="0" w:space="0" w:color="auto"/>
                                      </w:divBdr>
                                      <w:divsChild>
                                        <w:div w:id="2065909365">
                                          <w:marLeft w:val="0"/>
                                          <w:marRight w:val="0"/>
                                          <w:marTop w:val="0"/>
                                          <w:marBottom w:val="0"/>
                                          <w:divBdr>
                                            <w:top w:val="none" w:sz="0" w:space="0" w:color="auto"/>
                                            <w:left w:val="none" w:sz="0" w:space="0" w:color="auto"/>
                                            <w:bottom w:val="none" w:sz="0" w:space="0" w:color="auto"/>
                                            <w:right w:val="none" w:sz="0" w:space="0" w:color="auto"/>
                                          </w:divBdr>
                                          <w:divsChild>
                                            <w:div w:id="138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568807088">
      <w:bodyDiv w:val="1"/>
      <w:marLeft w:val="0"/>
      <w:marRight w:val="0"/>
      <w:marTop w:val="0"/>
      <w:marBottom w:val="0"/>
      <w:divBdr>
        <w:top w:val="none" w:sz="0" w:space="0" w:color="auto"/>
        <w:left w:val="none" w:sz="0" w:space="0" w:color="auto"/>
        <w:bottom w:val="none" w:sz="0" w:space="0" w:color="auto"/>
        <w:right w:val="none" w:sz="0" w:space="0" w:color="auto"/>
      </w:divBdr>
    </w:div>
    <w:div w:id="1608543398">
      <w:bodyDiv w:val="1"/>
      <w:marLeft w:val="0"/>
      <w:marRight w:val="0"/>
      <w:marTop w:val="0"/>
      <w:marBottom w:val="0"/>
      <w:divBdr>
        <w:top w:val="none" w:sz="0" w:space="0" w:color="auto"/>
        <w:left w:val="none" w:sz="0" w:space="0" w:color="auto"/>
        <w:bottom w:val="none" w:sz="0" w:space="0" w:color="auto"/>
        <w:right w:val="none" w:sz="0" w:space="0" w:color="auto"/>
      </w:divBdr>
    </w:div>
    <w:div w:id="1680043377">
      <w:bodyDiv w:val="1"/>
      <w:marLeft w:val="0"/>
      <w:marRight w:val="0"/>
      <w:marTop w:val="0"/>
      <w:marBottom w:val="0"/>
      <w:divBdr>
        <w:top w:val="none" w:sz="0" w:space="0" w:color="auto"/>
        <w:left w:val="none" w:sz="0" w:space="0" w:color="auto"/>
        <w:bottom w:val="none" w:sz="0" w:space="0" w:color="auto"/>
        <w:right w:val="none" w:sz="0" w:space="0" w:color="auto"/>
      </w:divBdr>
      <w:divsChild>
        <w:div w:id="824660343">
          <w:marLeft w:val="0"/>
          <w:marRight w:val="0"/>
          <w:marTop w:val="0"/>
          <w:marBottom w:val="0"/>
          <w:divBdr>
            <w:top w:val="none" w:sz="0" w:space="0" w:color="auto"/>
            <w:left w:val="none" w:sz="0" w:space="0" w:color="auto"/>
            <w:bottom w:val="none" w:sz="0" w:space="0" w:color="auto"/>
            <w:right w:val="none" w:sz="0" w:space="0" w:color="auto"/>
          </w:divBdr>
        </w:div>
      </w:divsChild>
    </w:div>
    <w:div w:id="1748263500">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840121522">
      <w:bodyDiv w:val="1"/>
      <w:marLeft w:val="0"/>
      <w:marRight w:val="0"/>
      <w:marTop w:val="0"/>
      <w:marBottom w:val="0"/>
      <w:divBdr>
        <w:top w:val="none" w:sz="0" w:space="0" w:color="auto"/>
        <w:left w:val="none" w:sz="0" w:space="0" w:color="auto"/>
        <w:bottom w:val="none" w:sz="0" w:space="0" w:color="auto"/>
        <w:right w:val="none" w:sz="0" w:space="0" w:color="auto"/>
      </w:divBdr>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4FFCE-969A-4346-9055-29A91B8E712C}">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2.xml><?xml version="1.0" encoding="utf-8"?>
<ds:datastoreItem xmlns:ds="http://schemas.openxmlformats.org/officeDocument/2006/customXml" ds:itemID="{5C228100-46CF-4EC8-B398-045DC470A41E}">
  <ds:schemaRefs>
    <ds:schemaRef ds:uri="http://schemas.microsoft.com/sharepoint/v3/contenttype/forms"/>
  </ds:schemaRefs>
</ds:datastoreItem>
</file>

<file path=customXml/itemProps3.xml><?xml version="1.0" encoding="utf-8"?>
<ds:datastoreItem xmlns:ds="http://schemas.openxmlformats.org/officeDocument/2006/customXml" ds:itemID="{823F97CB-E8CC-4B22-A7CA-A2652B4E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DE89F9-BBF4-4D2A-93FD-7C6F76BE5C3D}">
  <ds:schemaRefs>
    <ds:schemaRef ds:uri="http://schemas.microsoft.com/office/2006/metadata/longProperties"/>
  </ds:schemaRefs>
</ds:datastoreItem>
</file>

<file path=customXml/itemProps5.xml><?xml version="1.0" encoding="utf-8"?>
<ds:datastoreItem xmlns:ds="http://schemas.openxmlformats.org/officeDocument/2006/customXml" ds:itemID="{EAB10467-0DF3-4C4E-B1EE-9E5713C7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24</TotalTime>
  <Pages>28</Pages>
  <Words>9974</Words>
  <Characters>68247</Characters>
  <Application>Microsoft Office Word</Application>
  <DocSecurity>0</DocSecurity>
  <Lines>568</Lines>
  <Paragraphs>156</Paragraphs>
  <ScaleCrop>false</ScaleCrop>
  <HeadingPairs>
    <vt:vector size="2" baseType="variant">
      <vt:variant>
        <vt:lpstr>Title</vt:lpstr>
      </vt:variant>
      <vt:variant>
        <vt:i4>1</vt:i4>
      </vt:variant>
    </vt:vector>
  </HeadingPairs>
  <TitlesOfParts>
    <vt:vector size="1" baseType="lpstr">
      <vt:lpstr>02511 Watermains</vt:lpstr>
    </vt:vector>
  </TitlesOfParts>
  <Company>Regional Municipality of York</Company>
  <LinksUpToDate>false</LinksUpToDate>
  <CharactersWithSpaces>78065</CharactersWithSpaces>
  <SharedDoc>false</SharedDoc>
  <HLinks>
    <vt:vector size="84" baseType="variant">
      <vt:variant>
        <vt:i4>7667714</vt:i4>
      </vt:variant>
      <vt:variant>
        <vt:i4>39</vt:i4>
      </vt:variant>
      <vt:variant>
        <vt:i4>0</vt:i4>
      </vt:variant>
      <vt:variant>
        <vt:i4>5</vt:i4>
      </vt:variant>
      <vt:variant>
        <vt:lpwstr>mailto:Daniel.Babensee@york.ca</vt:lpwstr>
      </vt:variant>
      <vt:variant>
        <vt:lpwstr/>
      </vt:variant>
      <vt:variant>
        <vt:i4>3080274</vt:i4>
      </vt:variant>
      <vt:variant>
        <vt:i4>36</vt:i4>
      </vt:variant>
      <vt:variant>
        <vt:i4>0</vt:i4>
      </vt:variant>
      <vt:variant>
        <vt:i4>5</vt:i4>
      </vt:variant>
      <vt:variant>
        <vt:lpwstr>mailto:Dan.Kenney@york.ca</vt:lpwstr>
      </vt:variant>
      <vt:variant>
        <vt:lpwstr/>
      </vt:variant>
      <vt:variant>
        <vt:i4>6488087</vt:i4>
      </vt:variant>
      <vt:variant>
        <vt:i4>33</vt:i4>
      </vt:variant>
      <vt:variant>
        <vt:i4>0</vt:i4>
      </vt:variant>
      <vt:variant>
        <vt:i4>5</vt:i4>
      </vt:variant>
      <vt:variant>
        <vt:lpwstr>mailto:Benjamin.Mutton@york.ca</vt:lpwstr>
      </vt:variant>
      <vt:variant>
        <vt:lpwstr/>
      </vt:variant>
      <vt:variant>
        <vt:i4>6488087</vt:i4>
      </vt:variant>
      <vt:variant>
        <vt:i4>30</vt:i4>
      </vt:variant>
      <vt:variant>
        <vt:i4>0</vt:i4>
      </vt:variant>
      <vt:variant>
        <vt:i4>5</vt:i4>
      </vt:variant>
      <vt:variant>
        <vt:lpwstr>mailto:Benjamin.Mutton@york.ca</vt:lpwstr>
      </vt:variant>
      <vt:variant>
        <vt:lpwstr/>
      </vt:variant>
      <vt:variant>
        <vt:i4>3080274</vt:i4>
      </vt:variant>
      <vt:variant>
        <vt:i4>27</vt:i4>
      </vt:variant>
      <vt:variant>
        <vt:i4>0</vt:i4>
      </vt:variant>
      <vt:variant>
        <vt:i4>5</vt:i4>
      </vt:variant>
      <vt:variant>
        <vt:lpwstr>mailto:Dan.Kenney@york.ca</vt:lpwstr>
      </vt:variant>
      <vt:variant>
        <vt:lpwstr/>
      </vt:variant>
      <vt:variant>
        <vt:i4>7667714</vt:i4>
      </vt:variant>
      <vt:variant>
        <vt:i4>24</vt:i4>
      </vt:variant>
      <vt:variant>
        <vt:i4>0</vt:i4>
      </vt:variant>
      <vt:variant>
        <vt:i4>5</vt:i4>
      </vt:variant>
      <vt:variant>
        <vt:lpwstr>mailto:Daniel.Babensee@york.ca</vt:lpwstr>
      </vt:variant>
      <vt:variant>
        <vt:lpwstr/>
      </vt:variant>
      <vt:variant>
        <vt:i4>3080274</vt:i4>
      </vt:variant>
      <vt:variant>
        <vt:i4>21</vt:i4>
      </vt:variant>
      <vt:variant>
        <vt:i4>0</vt:i4>
      </vt:variant>
      <vt:variant>
        <vt:i4>5</vt:i4>
      </vt:variant>
      <vt:variant>
        <vt:lpwstr>mailto:Dan.Kenney@york.ca</vt:lpwstr>
      </vt:variant>
      <vt:variant>
        <vt:lpwstr/>
      </vt:variant>
      <vt:variant>
        <vt:i4>6488087</vt:i4>
      </vt:variant>
      <vt:variant>
        <vt:i4>18</vt:i4>
      </vt:variant>
      <vt:variant>
        <vt:i4>0</vt:i4>
      </vt:variant>
      <vt:variant>
        <vt:i4>5</vt:i4>
      </vt:variant>
      <vt:variant>
        <vt:lpwstr>mailto:Benjamin.Mutton@york.ca</vt:lpwstr>
      </vt:variant>
      <vt:variant>
        <vt:lpwstr/>
      </vt:variant>
      <vt:variant>
        <vt:i4>3080274</vt:i4>
      </vt:variant>
      <vt:variant>
        <vt:i4>15</vt:i4>
      </vt:variant>
      <vt:variant>
        <vt:i4>0</vt:i4>
      </vt:variant>
      <vt:variant>
        <vt:i4>5</vt:i4>
      </vt:variant>
      <vt:variant>
        <vt:lpwstr>mailto:Dan.Kenney@york.ca</vt:lpwstr>
      </vt:variant>
      <vt:variant>
        <vt:lpwstr/>
      </vt:variant>
      <vt:variant>
        <vt:i4>7667714</vt:i4>
      </vt:variant>
      <vt:variant>
        <vt:i4>12</vt:i4>
      </vt:variant>
      <vt:variant>
        <vt:i4>0</vt:i4>
      </vt:variant>
      <vt:variant>
        <vt:i4>5</vt:i4>
      </vt:variant>
      <vt:variant>
        <vt:lpwstr>mailto:Daniel.Babensee@york.ca</vt:lpwstr>
      </vt:variant>
      <vt:variant>
        <vt:lpwstr/>
      </vt:variant>
      <vt:variant>
        <vt:i4>7667714</vt:i4>
      </vt:variant>
      <vt:variant>
        <vt:i4>9</vt:i4>
      </vt:variant>
      <vt:variant>
        <vt:i4>0</vt:i4>
      </vt:variant>
      <vt:variant>
        <vt:i4>5</vt:i4>
      </vt:variant>
      <vt:variant>
        <vt:lpwstr>mailto:Daniel.Babensee@york.ca</vt:lpwstr>
      </vt:variant>
      <vt:variant>
        <vt:lpwstr/>
      </vt:variant>
      <vt:variant>
        <vt:i4>6488087</vt:i4>
      </vt:variant>
      <vt:variant>
        <vt:i4>6</vt:i4>
      </vt:variant>
      <vt:variant>
        <vt:i4>0</vt:i4>
      </vt:variant>
      <vt:variant>
        <vt:i4>5</vt:i4>
      </vt:variant>
      <vt:variant>
        <vt:lpwstr>mailto:Benjamin.Mutton@york.ca</vt:lpwstr>
      </vt:variant>
      <vt:variant>
        <vt:lpwstr/>
      </vt:variant>
      <vt:variant>
        <vt:i4>7667714</vt:i4>
      </vt:variant>
      <vt:variant>
        <vt:i4>3</vt:i4>
      </vt:variant>
      <vt:variant>
        <vt:i4>0</vt:i4>
      </vt:variant>
      <vt:variant>
        <vt:i4>5</vt:i4>
      </vt:variant>
      <vt:variant>
        <vt:lpwstr>mailto:Daniel.Babensee@york.ca</vt:lpwstr>
      </vt:variant>
      <vt:variant>
        <vt:lpwstr/>
      </vt:variant>
      <vt:variant>
        <vt:i4>393322</vt:i4>
      </vt:variant>
      <vt:variant>
        <vt:i4>0</vt:i4>
      </vt:variant>
      <vt:variant>
        <vt:i4>0</vt:i4>
      </vt:variant>
      <vt:variant>
        <vt:i4>5</vt:i4>
      </vt:variant>
      <vt:variant>
        <vt:lpwstr>mailto:Sami.Butorsky@york.ca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 Watermains</dc:title>
  <dc:subject/>
  <dc:creator>Adley-McGinnis, Andrea</dc:creator>
  <cp:keywords/>
  <cp:lastModifiedBy>Keith Wong</cp:lastModifiedBy>
  <cp:revision>3</cp:revision>
  <cp:lastPrinted>2017-04-13T04:41:00Z</cp:lastPrinted>
  <dcterms:created xsi:type="dcterms:W3CDTF">2022-11-01T18:33:00Z</dcterms:created>
  <dcterms:modified xsi:type="dcterms:W3CDTF">2022-12-01T14:09:00Z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ItemGuid">
    <vt:lpwstr>8d2fef1a-e692-44a3-870d-3951f7324831</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0x010100BF8E50B80A32C040A85FB450FB26C9E5</vt:lpwstr>
  </property>
  <property fmtid="{D5CDD505-2E9C-101B-9397-08002B2CF9AE}" pid="11" name="Order">
    <vt:r8>336100</vt:r8>
  </property>
  <property fmtid="{D5CDD505-2E9C-101B-9397-08002B2CF9AE}" pid="12" name="xd_ProgID">
    <vt:lpwstr/>
  </property>
  <property fmtid="{D5CDD505-2E9C-101B-9397-08002B2CF9AE}" pid="13" name="TemplateUrl">
    <vt:lpwstr/>
  </property>
  <property fmtid="{D5CDD505-2E9C-101B-9397-08002B2CF9AE}" pid="14" name="_CopySource">
    <vt:lpwstr>https://mycloud.york.ca/projects/EnvServProgramDeliveryOffice/Design/Shared Documents/Technical Design Specification Templates/Division 02 - Site Works/02511 Watermains.docx</vt:lpwstr>
  </property>
  <property fmtid="{D5CDD505-2E9C-101B-9397-08002B2CF9AE}" pid="15" name="Office">
    <vt:lpwstr/>
  </property>
  <property fmtid="{D5CDD505-2E9C-101B-9397-08002B2CF9AE}" pid="16" name="Information Type">
    <vt:lpwstr/>
  </property>
  <property fmtid="{D5CDD505-2E9C-101B-9397-08002B2CF9AE}" pid="17" name="AERIS Pools">
    <vt:lpwstr/>
  </property>
  <property fmtid="{D5CDD505-2E9C-101B-9397-08002B2CF9AE}" pid="18" name="Data Classification">
    <vt:lpwstr>1;#Confidential|dbb6cc64-9915-4cf6-857e-3e641b410f5c</vt:lpwstr>
  </property>
  <property fmtid="{D5CDD505-2E9C-101B-9397-08002B2CF9AE}" pid="19" name="Internal Organization">
    <vt:lpwstr/>
  </property>
  <property fmtid="{D5CDD505-2E9C-101B-9397-08002B2CF9AE}" pid="20" name="Communications">
    <vt:lpwstr/>
  </property>
</Properties>
</file>