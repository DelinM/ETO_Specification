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D520E4" w:rsidRPr="00E4141B" w:rsidDel="00025734" w14:paraId="1B4D7F0F" w14:textId="77777777">
        <w:trPr>
          <w:cantSplit/>
          <w:jc w:val="center"/>
          <w:del w:id="0" w:author="Johnny Pang" w:date="2022-04-17T14:01:00Z"/>
        </w:trPr>
        <w:tc>
          <w:tcPr>
            <w:tcW w:w="1004" w:type="dxa"/>
            <w:tcBorders>
              <w:top w:val="double" w:sz="6" w:space="0" w:color="auto"/>
              <w:left w:val="double" w:sz="6" w:space="0" w:color="auto"/>
              <w:bottom w:val="single" w:sz="6" w:space="0" w:color="auto"/>
              <w:right w:val="single" w:sz="6" w:space="0" w:color="auto"/>
            </w:tcBorders>
          </w:tcPr>
          <w:p w14:paraId="3EE6A5A6" w14:textId="77777777" w:rsidR="00D520E4" w:rsidRPr="00B00EAD" w:rsidDel="00025734" w:rsidRDefault="00D520E4" w:rsidP="00A56D47">
            <w:pPr>
              <w:pStyle w:val="TableHeading"/>
              <w:rPr>
                <w:del w:id="1" w:author="Johnny Pang" w:date="2022-04-17T14:01:00Z"/>
                <w:rFonts w:ascii="Calibri" w:hAnsi="Calibri"/>
                <w:sz w:val="22"/>
              </w:rPr>
            </w:pPr>
            <w:del w:id="2" w:author="Johnny Pang" w:date="2022-04-17T14:01:00Z">
              <w:r w:rsidRPr="00B00EAD" w:rsidDel="00025734">
                <w:rPr>
                  <w:rFonts w:ascii="Calibri" w:hAnsi="Calibri"/>
                  <w:sz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316DB556" w14:textId="77777777" w:rsidR="00D520E4" w:rsidRPr="00B00EAD" w:rsidDel="00025734" w:rsidRDefault="00D520E4" w:rsidP="00A56D47">
            <w:pPr>
              <w:pStyle w:val="TableHeading"/>
              <w:rPr>
                <w:del w:id="3" w:author="Johnny Pang" w:date="2022-04-17T14:01:00Z"/>
                <w:rFonts w:ascii="Calibri" w:hAnsi="Calibri"/>
                <w:sz w:val="22"/>
              </w:rPr>
            </w:pPr>
            <w:del w:id="4" w:author="Johnny Pang" w:date="2022-04-17T14:01:00Z">
              <w:r w:rsidRPr="00B00EAD" w:rsidDel="00025734">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58D26A86" w14:textId="77777777" w:rsidR="00D520E4" w:rsidRPr="00B00EAD" w:rsidDel="00025734" w:rsidRDefault="00D520E4" w:rsidP="00A56D47">
            <w:pPr>
              <w:pStyle w:val="TableHeading"/>
              <w:rPr>
                <w:del w:id="5" w:author="Johnny Pang" w:date="2022-04-17T14:01:00Z"/>
                <w:rFonts w:ascii="Calibri" w:hAnsi="Calibri"/>
                <w:sz w:val="22"/>
              </w:rPr>
            </w:pPr>
            <w:del w:id="6" w:author="Johnny Pang" w:date="2022-04-17T14:01:00Z">
              <w:r w:rsidRPr="00B00EAD" w:rsidDel="00025734">
                <w:rPr>
                  <w:rFonts w:ascii="Calibri" w:hAnsi="Calibri"/>
                  <w:sz w:val="22"/>
                </w:rPr>
                <w:delText>Description of Revisions</w:delText>
              </w:r>
            </w:del>
          </w:p>
        </w:tc>
      </w:tr>
      <w:tr w:rsidR="00D520E4" w:rsidRPr="00E4141B" w:rsidDel="00025734" w14:paraId="63D5E3DD" w14:textId="77777777">
        <w:trPr>
          <w:cantSplit/>
          <w:jc w:val="center"/>
          <w:del w:id="7"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071016E7" w14:textId="77777777" w:rsidR="00D520E4" w:rsidRPr="00B00EAD" w:rsidDel="00025734" w:rsidRDefault="00D520E4" w:rsidP="009D5C86">
            <w:pPr>
              <w:pStyle w:val="NormalTableText"/>
              <w:jc w:val="center"/>
              <w:rPr>
                <w:del w:id="8" w:author="Johnny Pang" w:date="2022-04-17T14:01:00Z"/>
                <w:rFonts w:ascii="Calibri" w:hAnsi="Calibri"/>
                <w:sz w:val="22"/>
              </w:rPr>
            </w:pPr>
            <w:del w:id="9" w:author="Johnny Pang" w:date="2022-04-17T14:01:00Z">
              <w:r w:rsidRPr="00B00EAD" w:rsidDel="00025734">
                <w:rPr>
                  <w:rFonts w:ascii="Calibri" w:hAnsi="Calibri"/>
                  <w:sz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0F4B5517" w14:textId="77777777" w:rsidR="00D520E4" w:rsidRPr="00B00EAD" w:rsidDel="00025734" w:rsidRDefault="00D520E4" w:rsidP="00A56D47">
            <w:pPr>
              <w:pStyle w:val="NormalTableText"/>
              <w:rPr>
                <w:del w:id="10" w:author="Johnny Pang" w:date="2022-04-17T14:01:00Z"/>
                <w:rFonts w:ascii="Calibri" w:hAnsi="Calibri"/>
                <w:sz w:val="22"/>
              </w:rPr>
            </w:pPr>
            <w:del w:id="11" w:author="Johnny Pang" w:date="2022-04-17T14:01:00Z">
              <w:r w:rsidRPr="00B00EAD" w:rsidDel="00025734">
                <w:rPr>
                  <w:rFonts w:ascii="Calibri" w:hAnsi="Calibri"/>
                  <w:sz w:val="22"/>
                </w:rPr>
                <w:delText>August 3</w:delText>
              </w:r>
              <w:r w:rsidR="004902B0" w:rsidRPr="00B00EAD" w:rsidDel="00025734">
                <w:rPr>
                  <w:rFonts w:ascii="Calibri" w:hAnsi="Calibri"/>
                  <w:sz w:val="22"/>
                </w:rPr>
                <w:delText>0</w:delText>
              </w:r>
              <w:r w:rsidRPr="00B00EAD" w:rsidDel="00025734">
                <w:rPr>
                  <w:rFonts w:ascii="Calibri" w:hAnsi="Calibri"/>
                  <w:sz w:val="22"/>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580C1D89" w14:textId="77777777" w:rsidR="00D520E4" w:rsidRPr="00B00EAD" w:rsidDel="00025734" w:rsidRDefault="00D520E4" w:rsidP="00A56D47">
            <w:pPr>
              <w:pStyle w:val="NormalTableText"/>
              <w:rPr>
                <w:del w:id="12" w:author="Johnny Pang" w:date="2022-04-17T14:01:00Z"/>
                <w:rFonts w:ascii="Calibri" w:hAnsi="Calibri"/>
                <w:sz w:val="22"/>
              </w:rPr>
            </w:pPr>
            <w:del w:id="13" w:author="Johnny Pang" w:date="2022-04-17T14:01:00Z">
              <w:r w:rsidRPr="00B00EAD" w:rsidDel="00025734">
                <w:rPr>
                  <w:rFonts w:ascii="Calibri" w:hAnsi="Calibri"/>
                  <w:sz w:val="22"/>
                </w:rPr>
                <w:delText>Approved final document.</w:delText>
              </w:r>
            </w:del>
          </w:p>
        </w:tc>
      </w:tr>
      <w:tr w:rsidR="00D520E4" w:rsidRPr="00E4141B" w:rsidDel="00025734" w14:paraId="2051E500" w14:textId="77777777">
        <w:trPr>
          <w:cantSplit/>
          <w:jc w:val="center"/>
          <w:del w:id="14"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1F937FFC" w14:textId="77777777" w:rsidR="00D520E4" w:rsidRPr="00B00EAD" w:rsidDel="00025734" w:rsidRDefault="00F97647" w:rsidP="009D5C86">
            <w:pPr>
              <w:pStyle w:val="NormalTableText"/>
              <w:jc w:val="center"/>
              <w:rPr>
                <w:del w:id="15" w:author="Johnny Pang" w:date="2022-04-17T14:01:00Z"/>
                <w:rFonts w:ascii="Calibri" w:hAnsi="Calibri"/>
                <w:sz w:val="22"/>
              </w:rPr>
            </w:pPr>
            <w:del w:id="16" w:author="Johnny Pang" w:date="2022-04-17T14:01:00Z">
              <w:r w:rsidRPr="00B00EAD" w:rsidDel="00025734">
                <w:rPr>
                  <w:rFonts w:ascii="Calibri" w:hAnsi="Calibri"/>
                  <w:sz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78A1B332" w14:textId="77777777" w:rsidR="00D520E4" w:rsidRPr="00B00EAD" w:rsidDel="00025734" w:rsidRDefault="00F97647" w:rsidP="00A56D47">
            <w:pPr>
              <w:pStyle w:val="NormalTableText"/>
              <w:rPr>
                <w:del w:id="17" w:author="Johnny Pang" w:date="2022-04-17T14:01:00Z"/>
                <w:rFonts w:ascii="Calibri" w:hAnsi="Calibri"/>
                <w:sz w:val="22"/>
              </w:rPr>
            </w:pPr>
            <w:del w:id="18" w:author="Johnny Pang" w:date="2022-04-17T14:01:00Z">
              <w:r w:rsidRPr="00B00EAD" w:rsidDel="00025734">
                <w:rPr>
                  <w:rFonts w:ascii="Calibri" w:hAnsi="Calibri"/>
                  <w:sz w:val="22"/>
                </w:rPr>
                <w:delText>October 16, 2007</w:delText>
              </w:r>
            </w:del>
          </w:p>
        </w:tc>
        <w:tc>
          <w:tcPr>
            <w:tcW w:w="5863" w:type="dxa"/>
            <w:tcBorders>
              <w:top w:val="single" w:sz="6" w:space="0" w:color="auto"/>
              <w:left w:val="single" w:sz="6" w:space="0" w:color="auto"/>
              <w:bottom w:val="single" w:sz="6" w:space="0" w:color="auto"/>
              <w:right w:val="double" w:sz="6" w:space="0" w:color="auto"/>
            </w:tcBorders>
          </w:tcPr>
          <w:p w14:paraId="6E647E65" w14:textId="77777777" w:rsidR="00D520E4" w:rsidRPr="00B00EAD" w:rsidDel="00025734" w:rsidRDefault="00F97647" w:rsidP="00A56D47">
            <w:pPr>
              <w:pStyle w:val="NormalTableText"/>
              <w:rPr>
                <w:del w:id="19" w:author="Johnny Pang" w:date="2022-04-17T14:01:00Z"/>
                <w:rFonts w:ascii="Calibri" w:hAnsi="Calibri"/>
                <w:sz w:val="22"/>
              </w:rPr>
            </w:pPr>
            <w:del w:id="20" w:author="Johnny Pang" w:date="2022-04-17T14:01:00Z">
              <w:r w:rsidRPr="00B00EAD" w:rsidDel="00025734">
                <w:rPr>
                  <w:rFonts w:ascii="Calibri" w:hAnsi="Calibri"/>
                  <w:sz w:val="22"/>
                </w:rPr>
                <w:delText>Minor revisions by Legal Services.</w:delText>
              </w:r>
            </w:del>
          </w:p>
        </w:tc>
      </w:tr>
      <w:tr w:rsidR="00D520E4" w:rsidRPr="00E4141B" w:rsidDel="00025734" w14:paraId="29A8312B" w14:textId="77777777" w:rsidTr="00110787">
        <w:trPr>
          <w:cantSplit/>
          <w:trHeight w:val="65"/>
          <w:jc w:val="center"/>
          <w:del w:id="21"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00CAF1AB" w14:textId="77777777" w:rsidR="00D520E4" w:rsidRPr="00B00EAD" w:rsidDel="00025734" w:rsidRDefault="00207B6C" w:rsidP="009D5C86">
            <w:pPr>
              <w:pStyle w:val="NormalTableText"/>
              <w:jc w:val="center"/>
              <w:rPr>
                <w:del w:id="22" w:author="Johnny Pang" w:date="2022-04-17T14:01:00Z"/>
                <w:rFonts w:ascii="Calibri" w:hAnsi="Calibri"/>
                <w:sz w:val="22"/>
              </w:rPr>
            </w:pPr>
            <w:del w:id="23" w:author="Johnny Pang" w:date="2022-04-17T14:01:00Z">
              <w:r w:rsidRPr="00B00EAD" w:rsidDel="00025734">
                <w:rPr>
                  <w:rFonts w:ascii="Calibri" w:hAnsi="Calibri"/>
                  <w:sz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04A5D73C" w14:textId="77777777" w:rsidR="00D520E4" w:rsidRPr="00B00EAD" w:rsidDel="00025734" w:rsidRDefault="00207B6C" w:rsidP="00A56D47">
            <w:pPr>
              <w:pStyle w:val="NormalTableText"/>
              <w:rPr>
                <w:del w:id="24" w:author="Johnny Pang" w:date="2022-04-17T14:01:00Z"/>
                <w:rFonts w:ascii="Calibri" w:hAnsi="Calibri"/>
                <w:sz w:val="22"/>
              </w:rPr>
            </w:pPr>
            <w:del w:id="25" w:author="Johnny Pang" w:date="2022-04-17T14:01:00Z">
              <w:r w:rsidRPr="00B00EAD" w:rsidDel="00025734">
                <w:rPr>
                  <w:rFonts w:ascii="Calibri" w:hAnsi="Calibri"/>
                  <w:sz w:val="22"/>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693ECF6B" w14:textId="77777777" w:rsidR="00D520E4" w:rsidRPr="00B00EAD" w:rsidDel="00025734" w:rsidRDefault="00207B6C" w:rsidP="00A56D47">
            <w:pPr>
              <w:pStyle w:val="NormalTableText"/>
              <w:rPr>
                <w:del w:id="26" w:author="Johnny Pang" w:date="2022-04-17T14:01:00Z"/>
                <w:rFonts w:ascii="Calibri" w:hAnsi="Calibri"/>
                <w:sz w:val="22"/>
              </w:rPr>
            </w:pPr>
            <w:del w:id="27" w:author="Johnny Pang" w:date="2022-04-17T14:01:00Z">
              <w:r w:rsidRPr="00B00EAD" w:rsidDel="00025734">
                <w:rPr>
                  <w:rFonts w:ascii="Calibri" w:hAnsi="Calibri"/>
                  <w:sz w:val="22"/>
                </w:rPr>
                <w:delText>Modified ‘Related Sections’</w:delText>
              </w:r>
            </w:del>
          </w:p>
        </w:tc>
      </w:tr>
      <w:tr w:rsidR="00110787" w:rsidRPr="00E4141B" w:rsidDel="00025734" w14:paraId="3AEC62A0" w14:textId="77777777" w:rsidTr="00C32AAA">
        <w:trPr>
          <w:cantSplit/>
          <w:jc w:val="center"/>
          <w:del w:id="28"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34730B6C" w14:textId="77777777" w:rsidR="00110787" w:rsidRPr="00B00EAD" w:rsidDel="00025734" w:rsidRDefault="00110787" w:rsidP="009D5C86">
            <w:pPr>
              <w:pStyle w:val="NormalTableText"/>
              <w:jc w:val="center"/>
              <w:rPr>
                <w:del w:id="29" w:author="Johnny Pang" w:date="2022-04-17T14:01:00Z"/>
                <w:rFonts w:ascii="Calibri" w:hAnsi="Calibri"/>
                <w:sz w:val="22"/>
              </w:rPr>
            </w:pPr>
            <w:del w:id="30" w:author="Johnny Pang" w:date="2022-04-17T14:01:00Z">
              <w:r w:rsidRPr="00B00EAD" w:rsidDel="00025734">
                <w:rPr>
                  <w:rFonts w:ascii="Calibri" w:hAnsi="Calibri"/>
                  <w:sz w:val="22"/>
                </w:rPr>
                <w:delText>4</w:delText>
              </w:r>
            </w:del>
          </w:p>
        </w:tc>
        <w:tc>
          <w:tcPr>
            <w:tcW w:w="1980" w:type="dxa"/>
            <w:tcBorders>
              <w:top w:val="single" w:sz="6" w:space="0" w:color="auto"/>
              <w:left w:val="single" w:sz="6" w:space="0" w:color="auto"/>
              <w:bottom w:val="single" w:sz="6" w:space="0" w:color="auto"/>
              <w:right w:val="single" w:sz="6" w:space="0" w:color="auto"/>
            </w:tcBorders>
          </w:tcPr>
          <w:p w14:paraId="3C8A0F0B" w14:textId="77777777" w:rsidR="00110787" w:rsidRPr="00B00EAD" w:rsidDel="00025734" w:rsidRDefault="00110787" w:rsidP="00A56D47">
            <w:pPr>
              <w:pStyle w:val="NormalTableText"/>
              <w:rPr>
                <w:del w:id="31" w:author="Johnny Pang" w:date="2022-04-17T14:01:00Z"/>
                <w:rFonts w:ascii="Calibri" w:hAnsi="Calibri"/>
                <w:sz w:val="22"/>
              </w:rPr>
            </w:pPr>
            <w:del w:id="32" w:author="Johnny Pang" w:date="2022-04-17T14:01:00Z">
              <w:r w:rsidRPr="00B00EAD" w:rsidDel="00025734">
                <w:rPr>
                  <w:rFonts w:ascii="Calibri" w:hAnsi="Calibri"/>
                  <w:sz w:val="22"/>
                </w:rPr>
                <w:delText>March 14, 2011</w:delText>
              </w:r>
            </w:del>
          </w:p>
        </w:tc>
        <w:tc>
          <w:tcPr>
            <w:tcW w:w="5863" w:type="dxa"/>
            <w:tcBorders>
              <w:top w:val="single" w:sz="6" w:space="0" w:color="auto"/>
              <w:left w:val="single" w:sz="6" w:space="0" w:color="auto"/>
              <w:bottom w:val="single" w:sz="6" w:space="0" w:color="auto"/>
              <w:right w:val="double" w:sz="6" w:space="0" w:color="auto"/>
            </w:tcBorders>
          </w:tcPr>
          <w:p w14:paraId="176FE68D" w14:textId="77777777" w:rsidR="00110787" w:rsidRPr="00B00EAD" w:rsidDel="00025734" w:rsidRDefault="00110787" w:rsidP="00A56D47">
            <w:pPr>
              <w:pStyle w:val="NormalTableText"/>
              <w:rPr>
                <w:del w:id="33" w:author="Johnny Pang" w:date="2022-04-17T14:01:00Z"/>
                <w:rFonts w:ascii="Calibri" w:hAnsi="Calibri"/>
                <w:sz w:val="22"/>
              </w:rPr>
            </w:pPr>
            <w:del w:id="34" w:author="Johnny Pang" w:date="2022-04-17T14:01:00Z">
              <w:r w:rsidRPr="00B00EAD" w:rsidDel="00025734">
                <w:rPr>
                  <w:rFonts w:ascii="Calibri" w:hAnsi="Calibri"/>
                  <w:sz w:val="22"/>
                </w:rPr>
                <w:delText>Minor Legal Changes.</w:delText>
              </w:r>
            </w:del>
          </w:p>
        </w:tc>
      </w:tr>
      <w:tr w:rsidR="00226287" w:rsidRPr="00E4141B" w:rsidDel="00025734" w14:paraId="48461077" w14:textId="77777777" w:rsidTr="00C32AAA">
        <w:trPr>
          <w:cantSplit/>
          <w:jc w:val="center"/>
          <w:del w:id="35"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19905ED5" w14:textId="77777777" w:rsidR="00226287" w:rsidRPr="00B00EAD" w:rsidDel="00025734" w:rsidRDefault="00226287" w:rsidP="009D5C86">
            <w:pPr>
              <w:pStyle w:val="NormalTableText"/>
              <w:jc w:val="center"/>
              <w:rPr>
                <w:del w:id="36" w:author="Johnny Pang" w:date="2022-04-17T14:01:00Z"/>
                <w:rFonts w:ascii="Calibri" w:hAnsi="Calibri"/>
                <w:sz w:val="22"/>
              </w:rPr>
            </w:pPr>
            <w:del w:id="37" w:author="Johnny Pang" w:date="2022-04-17T14:01:00Z">
              <w:r w:rsidRPr="00B00EAD" w:rsidDel="00025734">
                <w:rPr>
                  <w:rFonts w:ascii="Calibri" w:hAnsi="Calibri"/>
                  <w:sz w:val="22"/>
                </w:rPr>
                <w:delText>5</w:delText>
              </w:r>
            </w:del>
          </w:p>
        </w:tc>
        <w:tc>
          <w:tcPr>
            <w:tcW w:w="1980" w:type="dxa"/>
            <w:tcBorders>
              <w:top w:val="single" w:sz="6" w:space="0" w:color="auto"/>
              <w:left w:val="single" w:sz="6" w:space="0" w:color="auto"/>
              <w:bottom w:val="single" w:sz="6" w:space="0" w:color="auto"/>
              <w:right w:val="single" w:sz="6" w:space="0" w:color="auto"/>
            </w:tcBorders>
          </w:tcPr>
          <w:p w14:paraId="5292C886" w14:textId="77777777" w:rsidR="00226287" w:rsidRPr="00B00EAD" w:rsidDel="00025734" w:rsidRDefault="001926D4" w:rsidP="00A56D47">
            <w:pPr>
              <w:pStyle w:val="NormalTableText"/>
              <w:rPr>
                <w:del w:id="38" w:author="Johnny Pang" w:date="2022-04-17T14:01:00Z"/>
                <w:rFonts w:ascii="Calibri" w:hAnsi="Calibri"/>
                <w:sz w:val="22"/>
              </w:rPr>
            </w:pPr>
            <w:del w:id="39" w:author="Johnny Pang" w:date="2022-04-17T14:01:00Z">
              <w:r w:rsidRPr="00B00EAD" w:rsidDel="00025734">
                <w:rPr>
                  <w:rFonts w:ascii="Calibri" w:hAnsi="Calibri"/>
                  <w:sz w:val="22"/>
                </w:rPr>
                <w:delText>June 4, 2012</w:delText>
              </w:r>
            </w:del>
          </w:p>
        </w:tc>
        <w:tc>
          <w:tcPr>
            <w:tcW w:w="5863" w:type="dxa"/>
            <w:tcBorders>
              <w:top w:val="single" w:sz="6" w:space="0" w:color="auto"/>
              <w:left w:val="single" w:sz="6" w:space="0" w:color="auto"/>
              <w:bottom w:val="single" w:sz="6" w:space="0" w:color="auto"/>
              <w:right w:val="double" w:sz="6" w:space="0" w:color="auto"/>
            </w:tcBorders>
          </w:tcPr>
          <w:p w14:paraId="6423B0E4" w14:textId="77777777" w:rsidR="00226287" w:rsidRPr="00B00EAD" w:rsidDel="00025734" w:rsidRDefault="00226287" w:rsidP="00A56D47">
            <w:pPr>
              <w:pStyle w:val="NormalTableText"/>
              <w:rPr>
                <w:del w:id="40" w:author="Johnny Pang" w:date="2022-04-17T14:01:00Z"/>
                <w:rFonts w:ascii="Calibri" w:hAnsi="Calibri"/>
                <w:sz w:val="22"/>
              </w:rPr>
            </w:pPr>
            <w:del w:id="41" w:author="Johnny Pang" w:date="2022-04-17T14:01:00Z">
              <w:r w:rsidRPr="00B00EAD" w:rsidDel="00025734">
                <w:rPr>
                  <w:rFonts w:ascii="Calibri" w:hAnsi="Calibri"/>
                  <w:sz w:val="22"/>
                </w:rPr>
                <w:delText>Addition of References and Replacement Parts sections on this page</w:delText>
              </w:r>
            </w:del>
          </w:p>
        </w:tc>
      </w:tr>
      <w:tr w:rsidR="00226287" w:rsidRPr="00E4141B" w:rsidDel="00025734" w14:paraId="54D9F946" w14:textId="77777777" w:rsidTr="00C32AAA">
        <w:trPr>
          <w:cantSplit/>
          <w:jc w:val="center"/>
          <w:del w:id="42"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42F285D0" w14:textId="77777777" w:rsidR="00226287" w:rsidRPr="00B00EAD" w:rsidDel="00025734" w:rsidRDefault="00946F67" w:rsidP="009D5C86">
            <w:pPr>
              <w:pStyle w:val="NormalTableText"/>
              <w:jc w:val="center"/>
              <w:rPr>
                <w:del w:id="43" w:author="Johnny Pang" w:date="2022-04-17T14:01:00Z"/>
                <w:rFonts w:ascii="Calibri" w:hAnsi="Calibri"/>
                <w:sz w:val="22"/>
              </w:rPr>
            </w:pPr>
            <w:del w:id="44" w:author="Johnny Pang" w:date="2022-04-17T14:01:00Z">
              <w:r w:rsidRPr="00B00EAD" w:rsidDel="00025734">
                <w:rPr>
                  <w:rFonts w:ascii="Calibri" w:hAnsi="Calibri"/>
                  <w:sz w:val="22"/>
                </w:rPr>
                <w:delText>6</w:delText>
              </w:r>
            </w:del>
          </w:p>
        </w:tc>
        <w:tc>
          <w:tcPr>
            <w:tcW w:w="1980" w:type="dxa"/>
            <w:tcBorders>
              <w:top w:val="single" w:sz="6" w:space="0" w:color="auto"/>
              <w:left w:val="single" w:sz="6" w:space="0" w:color="auto"/>
              <w:bottom w:val="single" w:sz="6" w:space="0" w:color="auto"/>
              <w:right w:val="single" w:sz="6" w:space="0" w:color="auto"/>
            </w:tcBorders>
          </w:tcPr>
          <w:p w14:paraId="6D045B92" w14:textId="77777777" w:rsidR="00226287" w:rsidRPr="00B00EAD" w:rsidDel="00025734" w:rsidRDefault="00946F67" w:rsidP="00A56D47">
            <w:pPr>
              <w:pStyle w:val="NormalTableText"/>
              <w:rPr>
                <w:del w:id="45" w:author="Johnny Pang" w:date="2022-04-17T14:01:00Z"/>
                <w:rFonts w:ascii="Calibri" w:hAnsi="Calibri"/>
                <w:sz w:val="22"/>
              </w:rPr>
            </w:pPr>
            <w:del w:id="46" w:author="Johnny Pang" w:date="2022-04-17T14:01:00Z">
              <w:r w:rsidRPr="00B00EAD" w:rsidDel="00025734">
                <w:rPr>
                  <w:rFonts w:ascii="Calibri" w:hAnsi="Calibri"/>
                  <w:sz w:val="22"/>
                </w:rPr>
                <w:delText>June 28, 2012</w:delText>
              </w:r>
            </w:del>
          </w:p>
        </w:tc>
        <w:tc>
          <w:tcPr>
            <w:tcW w:w="5863" w:type="dxa"/>
            <w:tcBorders>
              <w:top w:val="single" w:sz="6" w:space="0" w:color="auto"/>
              <w:left w:val="single" w:sz="6" w:space="0" w:color="auto"/>
              <w:bottom w:val="single" w:sz="6" w:space="0" w:color="auto"/>
              <w:right w:val="double" w:sz="6" w:space="0" w:color="auto"/>
            </w:tcBorders>
          </w:tcPr>
          <w:p w14:paraId="5B39D62A" w14:textId="77777777" w:rsidR="00226287" w:rsidRPr="00B00EAD" w:rsidDel="00025734" w:rsidRDefault="00946F67" w:rsidP="00A56D47">
            <w:pPr>
              <w:pStyle w:val="NormalTableText"/>
              <w:rPr>
                <w:del w:id="47" w:author="Johnny Pang" w:date="2022-04-17T14:01:00Z"/>
                <w:rFonts w:ascii="Calibri" w:hAnsi="Calibri"/>
                <w:sz w:val="22"/>
              </w:rPr>
            </w:pPr>
            <w:del w:id="48" w:author="Johnny Pang" w:date="2022-04-17T14:01:00Z">
              <w:r w:rsidRPr="00B00EAD" w:rsidDel="00025734">
                <w:rPr>
                  <w:rFonts w:ascii="Calibri" w:hAnsi="Calibri"/>
                  <w:sz w:val="22"/>
                </w:rPr>
                <w:delText>Reformatted to Remove White Space</w:delText>
              </w:r>
            </w:del>
          </w:p>
        </w:tc>
      </w:tr>
      <w:tr w:rsidR="00D520E4" w:rsidRPr="00E4141B" w:rsidDel="00025734" w14:paraId="022ECA56" w14:textId="77777777" w:rsidTr="00E4141B">
        <w:trPr>
          <w:cantSplit/>
          <w:jc w:val="center"/>
          <w:del w:id="49"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493CE179" w14:textId="77777777" w:rsidR="00D520E4" w:rsidRPr="00B00EAD" w:rsidDel="00025734" w:rsidRDefault="009B7D0F" w:rsidP="009D5C86">
            <w:pPr>
              <w:pStyle w:val="NormalTableText"/>
              <w:jc w:val="center"/>
              <w:rPr>
                <w:del w:id="50" w:author="Johnny Pang" w:date="2022-04-17T14:01:00Z"/>
                <w:rFonts w:ascii="Calibri" w:hAnsi="Calibri"/>
                <w:sz w:val="22"/>
              </w:rPr>
            </w:pPr>
            <w:del w:id="51" w:author="Johnny Pang" w:date="2022-04-17T14:01:00Z">
              <w:r w:rsidRPr="00B00EAD" w:rsidDel="00025734">
                <w:rPr>
                  <w:rFonts w:ascii="Calibri" w:hAnsi="Calibri"/>
                  <w:sz w:val="22"/>
                </w:rPr>
                <w:delText>7</w:delText>
              </w:r>
            </w:del>
          </w:p>
        </w:tc>
        <w:tc>
          <w:tcPr>
            <w:tcW w:w="1980" w:type="dxa"/>
            <w:tcBorders>
              <w:top w:val="single" w:sz="6" w:space="0" w:color="auto"/>
              <w:left w:val="single" w:sz="6" w:space="0" w:color="auto"/>
              <w:bottom w:val="single" w:sz="6" w:space="0" w:color="auto"/>
              <w:right w:val="single" w:sz="6" w:space="0" w:color="auto"/>
            </w:tcBorders>
          </w:tcPr>
          <w:p w14:paraId="3FA2C024" w14:textId="77777777" w:rsidR="00D520E4" w:rsidRPr="00B00EAD" w:rsidDel="00025734" w:rsidRDefault="00A766D2" w:rsidP="00A56D47">
            <w:pPr>
              <w:pStyle w:val="NormalTableText"/>
              <w:rPr>
                <w:del w:id="52" w:author="Johnny Pang" w:date="2022-04-17T14:01:00Z"/>
                <w:rFonts w:ascii="Calibri" w:hAnsi="Calibri"/>
                <w:sz w:val="22"/>
              </w:rPr>
            </w:pPr>
            <w:del w:id="53" w:author="Johnny Pang" w:date="2022-04-17T14:01:00Z">
              <w:r w:rsidRPr="00B00EAD" w:rsidDel="00025734">
                <w:rPr>
                  <w:rFonts w:ascii="Calibri" w:hAnsi="Calibri"/>
                  <w:sz w:val="22"/>
                </w:rPr>
                <w:delText>July 10</w:delText>
              </w:r>
              <w:r w:rsidR="009B7D0F" w:rsidRPr="00B00EAD" w:rsidDel="00025734">
                <w:rPr>
                  <w:rFonts w:ascii="Calibri" w:hAnsi="Calibri"/>
                  <w:sz w:val="22"/>
                </w:rPr>
                <w:delText>, 2015</w:delText>
              </w:r>
            </w:del>
          </w:p>
        </w:tc>
        <w:tc>
          <w:tcPr>
            <w:tcW w:w="5863" w:type="dxa"/>
            <w:tcBorders>
              <w:top w:val="single" w:sz="6" w:space="0" w:color="auto"/>
              <w:left w:val="single" w:sz="6" w:space="0" w:color="auto"/>
              <w:bottom w:val="single" w:sz="6" w:space="0" w:color="auto"/>
              <w:right w:val="double" w:sz="6" w:space="0" w:color="auto"/>
            </w:tcBorders>
          </w:tcPr>
          <w:p w14:paraId="61B1EF1B" w14:textId="77777777" w:rsidR="00D520E4" w:rsidRPr="00B00EAD" w:rsidDel="00025734" w:rsidRDefault="009B7D0F" w:rsidP="00A56D47">
            <w:pPr>
              <w:pStyle w:val="NormalTableText"/>
              <w:rPr>
                <w:del w:id="54" w:author="Johnny Pang" w:date="2022-04-17T14:01:00Z"/>
                <w:rFonts w:ascii="Calibri" w:hAnsi="Calibri"/>
                <w:sz w:val="22"/>
              </w:rPr>
            </w:pPr>
            <w:del w:id="55" w:author="Johnny Pang" w:date="2022-04-17T14:01:00Z">
              <w:r w:rsidRPr="00B00EAD" w:rsidDel="00025734">
                <w:rPr>
                  <w:rFonts w:ascii="Calibri" w:hAnsi="Calibri"/>
                  <w:sz w:val="22"/>
                </w:rPr>
                <w:delText>Followed OPSS Specs with comments from Roads</w:delText>
              </w:r>
            </w:del>
          </w:p>
        </w:tc>
      </w:tr>
      <w:tr w:rsidR="00BB41A4" w:rsidRPr="00E4141B" w:rsidDel="00025734" w14:paraId="4C3CDB9A" w14:textId="77777777" w:rsidTr="00E4141B">
        <w:trPr>
          <w:cantSplit/>
          <w:jc w:val="center"/>
          <w:del w:id="56"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5814EB74" w14:textId="77777777" w:rsidR="00BB41A4" w:rsidRPr="00B00EAD" w:rsidDel="00025734" w:rsidRDefault="00BB41A4" w:rsidP="009D5C86">
            <w:pPr>
              <w:pStyle w:val="NormalTableText"/>
              <w:jc w:val="center"/>
              <w:rPr>
                <w:del w:id="57" w:author="Johnny Pang" w:date="2022-04-17T14:01:00Z"/>
                <w:rFonts w:ascii="Calibri" w:hAnsi="Calibri"/>
                <w:sz w:val="22"/>
              </w:rPr>
            </w:pPr>
            <w:del w:id="58" w:author="Johnny Pang" w:date="2022-04-17T14:01:00Z">
              <w:r w:rsidRPr="00B00EAD" w:rsidDel="00025734">
                <w:rPr>
                  <w:rFonts w:ascii="Calibri" w:hAnsi="Calibri"/>
                  <w:sz w:val="22"/>
                </w:rPr>
                <w:delText>8</w:delText>
              </w:r>
            </w:del>
          </w:p>
        </w:tc>
        <w:tc>
          <w:tcPr>
            <w:tcW w:w="1980" w:type="dxa"/>
            <w:tcBorders>
              <w:top w:val="single" w:sz="6" w:space="0" w:color="auto"/>
              <w:left w:val="single" w:sz="6" w:space="0" w:color="auto"/>
              <w:bottom w:val="single" w:sz="6" w:space="0" w:color="auto"/>
              <w:right w:val="single" w:sz="6" w:space="0" w:color="auto"/>
            </w:tcBorders>
          </w:tcPr>
          <w:p w14:paraId="3599B369" w14:textId="77777777" w:rsidR="00BB41A4" w:rsidRPr="00B00EAD" w:rsidDel="00025734" w:rsidRDefault="00BB41A4">
            <w:pPr>
              <w:pStyle w:val="NormalTableText"/>
              <w:rPr>
                <w:del w:id="59" w:author="Johnny Pang" w:date="2022-04-17T14:01:00Z"/>
                <w:rFonts w:ascii="Calibri" w:hAnsi="Calibri"/>
                <w:sz w:val="22"/>
              </w:rPr>
            </w:pPr>
            <w:del w:id="60" w:author="Johnny Pang" w:date="2022-04-17T14:01:00Z">
              <w:r w:rsidRPr="00B00EAD" w:rsidDel="00025734">
                <w:rPr>
                  <w:rFonts w:ascii="Calibri" w:hAnsi="Calibri"/>
                  <w:sz w:val="22"/>
                </w:rPr>
                <w:delText xml:space="preserve">October </w:delText>
              </w:r>
              <w:r w:rsidR="0015660E" w:rsidRPr="00B00EAD" w:rsidDel="00025734">
                <w:rPr>
                  <w:rFonts w:ascii="Calibri" w:hAnsi="Calibri"/>
                  <w:sz w:val="22"/>
                </w:rPr>
                <w:delText>20</w:delText>
              </w:r>
              <w:r w:rsidRPr="00B00EAD" w:rsidDel="00025734">
                <w:rPr>
                  <w:rFonts w:ascii="Calibri" w:hAnsi="Calibri"/>
                  <w:sz w:val="22"/>
                </w:rPr>
                <w:delText>, 2015</w:delText>
              </w:r>
            </w:del>
          </w:p>
        </w:tc>
        <w:tc>
          <w:tcPr>
            <w:tcW w:w="5863" w:type="dxa"/>
            <w:tcBorders>
              <w:top w:val="single" w:sz="6" w:space="0" w:color="auto"/>
              <w:left w:val="single" w:sz="6" w:space="0" w:color="auto"/>
              <w:bottom w:val="single" w:sz="6" w:space="0" w:color="auto"/>
              <w:right w:val="double" w:sz="6" w:space="0" w:color="auto"/>
            </w:tcBorders>
          </w:tcPr>
          <w:p w14:paraId="64848DB2" w14:textId="77777777" w:rsidR="00BB41A4" w:rsidRPr="00B00EAD" w:rsidDel="00025734" w:rsidRDefault="00BB41A4" w:rsidP="00A56D47">
            <w:pPr>
              <w:pStyle w:val="NormalTableText"/>
              <w:rPr>
                <w:del w:id="61" w:author="Johnny Pang" w:date="2022-04-17T14:01:00Z"/>
                <w:rFonts w:ascii="Calibri" w:hAnsi="Calibri"/>
                <w:sz w:val="22"/>
              </w:rPr>
            </w:pPr>
            <w:del w:id="62" w:author="Johnny Pang" w:date="2022-04-17T14:01:00Z">
              <w:r w:rsidRPr="00B00EAD" w:rsidDel="00025734">
                <w:rPr>
                  <w:rFonts w:ascii="Calibri" w:hAnsi="Calibri"/>
                  <w:sz w:val="22"/>
                  <w:lang w:val="en-US"/>
                </w:rPr>
                <w:delText>Legal comments 2</w:delText>
              </w:r>
              <w:r w:rsidRPr="00B00EAD" w:rsidDel="00025734">
                <w:rPr>
                  <w:rFonts w:ascii="Calibri" w:hAnsi="Calibri"/>
                  <w:sz w:val="22"/>
                  <w:vertAlign w:val="superscript"/>
                  <w:lang w:val="en-US"/>
                </w:rPr>
                <w:delText>nd</w:delText>
              </w:r>
              <w:r w:rsidRPr="00B00EAD" w:rsidDel="00025734">
                <w:rPr>
                  <w:rFonts w:ascii="Calibri" w:hAnsi="Calibri"/>
                  <w:sz w:val="22"/>
                  <w:lang w:val="en-US"/>
                </w:rPr>
                <w:delText xml:space="preserve"> review addressed</w:delText>
              </w:r>
              <w:r w:rsidR="00AA223F" w:rsidRPr="00B00EAD" w:rsidDel="00025734">
                <w:rPr>
                  <w:rFonts w:ascii="Calibri" w:hAnsi="Calibri"/>
                  <w:sz w:val="22"/>
                  <w:lang w:val="en-US"/>
                </w:rPr>
                <w:delText>, Spec realigned to OPSS 401</w:delText>
              </w:r>
            </w:del>
          </w:p>
        </w:tc>
      </w:tr>
      <w:tr w:rsidR="00B812E1" w:rsidRPr="00E4141B" w:rsidDel="00025734" w14:paraId="4D350976" w14:textId="77777777" w:rsidTr="00FC3043">
        <w:trPr>
          <w:cantSplit/>
          <w:jc w:val="center"/>
          <w:del w:id="63"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55C17909" w14:textId="77777777" w:rsidR="00B812E1" w:rsidRPr="00B00EAD" w:rsidDel="00025734" w:rsidRDefault="00B812E1" w:rsidP="009D5C86">
            <w:pPr>
              <w:pStyle w:val="NormalTableText"/>
              <w:jc w:val="center"/>
              <w:rPr>
                <w:del w:id="64" w:author="Johnny Pang" w:date="2022-04-17T14:01:00Z"/>
                <w:rFonts w:ascii="Calibri" w:hAnsi="Calibri"/>
                <w:sz w:val="22"/>
              </w:rPr>
            </w:pPr>
            <w:del w:id="65" w:author="Johnny Pang" w:date="2022-04-17T14:01:00Z">
              <w:r w:rsidRPr="00B00EAD" w:rsidDel="00025734">
                <w:rPr>
                  <w:rFonts w:ascii="Calibri" w:hAnsi="Calibri"/>
                  <w:sz w:val="22"/>
                </w:rPr>
                <w:delText>9</w:delText>
              </w:r>
            </w:del>
          </w:p>
        </w:tc>
        <w:tc>
          <w:tcPr>
            <w:tcW w:w="1980" w:type="dxa"/>
            <w:tcBorders>
              <w:top w:val="single" w:sz="6" w:space="0" w:color="auto"/>
              <w:left w:val="single" w:sz="6" w:space="0" w:color="auto"/>
              <w:bottom w:val="single" w:sz="6" w:space="0" w:color="auto"/>
              <w:right w:val="single" w:sz="6" w:space="0" w:color="auto"/>
            </w:tcBorders>
          </w:tcPr>
          <w:p w14:paraId="7A4D4328" w14:textId="77777777" w:rsidR="00B812E1" w:rsidRPr="00B00EAD" w:rsidDel="00025734" w:rsidRDefault="00E4141B">
            <w:pPr>
              <w:pStyle w:val="NormalTableText"/>
              <w:rPr>
                <w:del w:id="66" w:author="Johnny Pang" w:date="2022-04-17T14:01:00Z"/>
                <w:rFonts w:ascii="Calibri" w:hAnsi="Calibri"/>
                <w:sz w:val="22"/>
              </w:rPr>
            </w:pPr>
            <w:del w:id="67" w:author="Johnny Pang" w:date="2022-04-17T14:01:00Z">
              <w:r w:rsidRPr="00B00EAD" w:rsidDel="00025734">
                <w:rPr>
                  <w:rFonts w:ascii="Calibri" w:hAnsi="Calibri"/>
                  <w:sz w:val="22"/>
                </w:rPr>
                <w:delText>March 21, 2016</w:delText>
              </w:r>
            </w:del>
          </w:p>
        </w:tc>
        <w:tc>
          <w:tcPr>
            <w:tcW w:w="5863" w:type="dxa"/>
            <w:tcBorders>
              <w:top w:val="single" w:sz="6" w:space="0" w:color="auto"/>
              <w:left w:val="single" w:sz="6" w:space="0" w:color="auto"/>
              <w:bottom w:val="single" w:sz="6" w:space="0" w:color="auto"/>
              <w:right w:val="double" w:sz="6" w:space="0" w:color="auto"/>
            </w:tcBorders>
          </w:tcPr>
          <w:p w14:paraId="01163D29" w14:textId="77777777" w:rsidR="00B812E1" w:rsidRPr="00B00EAD" w:rsidDel="00025734" w:rsidRDefault="00B812E1" w:rsidP="0018662A">
            <w:pPr>
              <w:pStyle w:val="NormalTableText"/>
              <w:rPr>
                <w:del w:id="68" w:author="Johnny Pang" w:date="2022-04-17T14:01:00Z"/>
                <w:rFonts w:ascii="Calibri" w:hAnsi="Calibri"/>
                <w:sz w:val="22"/>
                <w:lang w:val="en-US"/>
              </w:rPr>
            </w:pPr>
            <w:del w:id="69" w:author="Johnny Pang" w:date="2022-04-17T14:01:00Z">
              <w:r w:rsidRPr="00B00EAD" w:rsidDel="00025734">
                <w:rPr>
                  <w:rFonts w:ascii="Calibri" w:hAnsi="Calibri"/>
                  <w:sz w:val="22"/>
                  <w:lang w:val="en-US"/>
                </w:rPr>
                <w:delText xml:space="preserve">Revised Based </w:delText>
              </w:r>
              <w:r w:rsidR="0018662A" w:rsidRPr="00B00EAD" w:rsidDel="00025734">
                <w:rPr>
                  <w:rFonts w:ascii="Calibri" w:hAnsi="Calibri"/>
                  <w:sz w:val="22"/>
                  <w:lang w:val="en-US"/>
                </w:rPr>
                <w:delText>on OPSS 180 and OPSS 401</w:delText>
              </w:r>
              <w:r w:rsidR="00874AC0" w:rsidRPr="00B00EAD" w:rsidDel="00025734">
                <w:rPr>
                  <w:rFonts w:ascii="Calibri" w:hAnsi="Calibri"/>
                  <w:sz w:val="22"/>
                  <w:lang w:val="en-US"/>
                </w:rPr>
                <w:delText xml:space="preserve"> </w:delText>
              </w:r>
              <w:r w:rsidR="00C52AC7" w:rsidRPr="00B00EAD" w:rsidDel="00025734">
                <w:rPr>
                  <w:rFonts w:ascii="Calibri" w:hAnsi="Calibri"/>
                  <w:sz w:val="22"/>
                  <w:lang w:val="en-US"/>
                </w:rPr>
                <w:delText>(</w:delText>
              </w:r>
              <w:r w:rsidR="00874AC0" w:rsidRPr="00B00EAD" w:rsidDel="00025734">
                <w:rPr>
                  <w:rFonts w:ascii="Calibri" w:hAnsi="Calibri"/>
                  <w:sz w:val="22"/>
                  <w:lang w:val="en-US"/>
                </w:rPr>
                <w:delText>AAM</w:delText>
              </w:r>
              <w:r w:rsidR="00C52AC7" w:rsidRPr="00B00EAD" w:rsidDel="00025734">
                <w:rPr>
                  <w:rFonts w:ascii="Calibri" w:hAnsi="Calibri"/>
                  <w:sz w:val="22"/>
                  <w:lang w:val="en-US"/>
                </w:rPr>
                <w:delText>)</w:delText>
              </w:r>
            </w:del>
          </w:p>
        </w:tc>
      </w:tr>
      <w:tr w:rsidR="00FC3043" w:rsidRPr="00E4141B" w:rsidDel="00025734" w14:paraId="7377CB74" w14:textId="77777777" w:rsidTr="009D5C86">
        <w:trPr>
          <w:cantSplit/>
          <w:jc w:val="center"/>
          <w:del w:id="70"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06B8DD39" w14:textId="77777777" w:rsidR="00FC3043" w:rsidRPr="00B00EAD" w:rsidDel="00025734" w:rsidRDefault="00FC3043" w:rsidP="009D5C86">
            <w:pPr>
              <w:pStyle w:val="NormalTableText"/>
              <w:jc w:val="center"/>
              <w:rPr>
                <w:del w:id="71" w:author="Johnny Pang" w:date="2022-04-17T14:01:00Z"/>
                <w:rFonts w:ascii="Calibri" w:hAnsi="Calibri"/>
                <w:sz w:val="22"/>
              </w:rPr>
            </w:pPr>
            <w:del w:id="72" w:author="Johnny Pang" w:date="2022-04-17T14:01:00Z">
              <w:r w:rsidRPr="00B00EAD" w:rsidDel="00025734">
                <w:rPr>
                  <w:rFonts w:ascii="Calibri" w:hAnsi="Calibri"/>
                  <w:sz w:val="22"/>
                </w:rPr>
                <w:delText>10</w:delText>
              </w:r>
            </w:del>
          </w:p>
        </w:tc>
        <w:tc>
          <w:tcPr>
            <w:tcW w:w="1980" w:type="dxa"/>
            <w:tcBorders>
              <w:top w:val="single" w:sz="6" w:space="0" w:color="auto"/>
              <w:left w:val="single" w:sz="6" w:space="0" w:color="auto"/>
              <w:bottom w:val="single" w:sz="6" w:space="0" w:color="auto"/>
              <w:right w:val="single" w:sz="6" w:space="0" w:color="auto"/>
            </w:tcBorders>
          </w:tcPr>
          <w:p w14:paraId="7D0B7B1E" w14:textId="77777777" w:rsidR="00FC3043" w:rsidRPr="00B00EAD" w:rsidDel="00025734" w:rsidRDefault="00FC3043" w:rsidP="00FC3043">
            <w:pPr>
              <w:pStyle w:val="NormalTableText"/>
              <w:rPr>
                <w:del w:id="73" w:author="Johnny Pang" w:date="2022-04-17T14:01:00Z"/>
                <w:rFonts w:ascii="Calibri" w:hAnsi="Calibri"/>
                <w:sz w:val="22"/>
              </w:rPr>
            </w:pPr>
            <w:del w:id="74" w:author="Johnny Pang" w:date="2022-04-17T14:01:00Z">
              <w:r w:rsidRPr="00B00EAD" w:rsidDel="00025734">
                <w:rPr>
                  <w:rFonts w:ascii="Calibri" w:hAnsi="Calibri"/>
                  <w:sz w:val="22"/>
                </w:rPr>
                <w:delText>December 14, 2016</w:delText>
              </w:r>
            </w:del>
          </w:p>
        </w:tc>
        <w:tc>
          <w:tcPr>
            <w:tcW w:w="5863" w:type="dxa"/>
            <w:tcBorders>
              <w:top w:val="single" w:sz="6" w:space="0" w:color="auto"/>
              <w:left w:val="single" w:sz="6" w:space="0" w:color="auto"/>
              <w:bottom w:val="single" w:sz="6" w:space="0" w:color="auto"/>
              <w:right w:val="double" w:sz="6" w:space="0" w:color="auto"/>
            </w:tcBorders>
          </w:tcPr>
          <w:p w14:paraId="3C7F1C91" w14:textId="77777777" w:rsidR="00FC3043" w:rsidRPr="00B00EAD" w:rsidDel="00025734" w:rsidRDefault="00FC3043" w:rsidP="0018662A">
            <w:pPr>
              <w:pStyle w:val="NormalTableText"/>
              <w:rPr>
                <w:del w:id="75" w:author="Johnny Pang" w:date="2022-04-17T14:01:00Z"/>
                <w:rFonts w:ascii="Calibri" w:hAnsi="Calibri"/>
                <w:sz w:val="22"/>
                <w:lang w:val="en-US"/>
              </w:rPr>
            </w:pPr>
            <w:del w:id="76" w:author="Johnny Pang" w:date="2022-04-17T14:01:00Z">
              <w:r w:rsidRPr="00B00EAD" w:rsidDel="00025734">
                <w:rPr>
                  <w:rFonts w:ascii="Calibri" w:hAnsi="Calibri"/>
                  <w:sz w:val="22"/>
                  <w:lang w:val="en-US"/>
                </w:rPr>
                <w:delText>Updated references to OPSS.MUNI 401 (AAM)</w:delText>
              </w:r>
            </w:del>
          </w:p>
        </w:tc>
      </w:tr>
      <w:tr w:rsidR="009D5C86" w:rsidRPr="00E4141B" w:rsidDel="00025734" w14:paraId="0DC86A58" w14:textId="77777777" w:rsidTr="00A76CA5">
        <w:trPr>
          <w:cantSplit/>
          <w:jc w:val="center"/>
          <w:del w:id="77" w:author="Johnny Pang" w:date="2022-04-17T14:01:00Z"/>
        </w:trPr>
        <w:tc>
          <w:tcPr>
            <w:tcW w:w="1004" w:type="dxa"/>
            <w:tcBorders>
              <w:top w:val="single" w:sz="6" w:space="0" w:color="auto"/>
              <w:left w:val="double" w:sz="6" w:space="0" w:color="auto"/>
              <w:bottom w:val="single" w:sz="6" w:space="0" w:color="auto"/>
              <w:right w:val="single" w:sz="6" w:space="0" w:color="auto"/>
            </w:tcBorders>
          </w:tcPr>
          <w:p w14:paraId="55C506BE" w14:textId="77777777" w:rsidR="009D5C86" w:rsidRPr="00B00EAD" w:rsidDel="00025734" w:rsidRDefault="009D5C86" w:rsidP="009D5C86">
            <w:pPr>
              <w:pStyle w:val="NormalTableText"/>
              <w:jc w:val="center"/>
              <w:rPr>
                <w:del w:id="78" w:author="Johnny Pang" w:date="2022-04-17T14:01:00Z"/>
                <w:rFonts w:ascii="Calibri" w:hAnsi="Calibri"/>
                <w:sz w:val="22"/>
              </w:rPr>
            </w:pPr>
            <w:del w:id="79" w:author="Johnny Pang" w:date="2022-04-17T14:01:00Z">
              <w:r w:rsidRPr="00B00EAD" w:rsidDel="00025734">
                <w:rPr>
                  <w:rFonts w:ascii="Calibri" w:hAnsi="Calibri"/>
                  <w:sz w:val="22"/>
                </w:rPr>
                <w:delText>11</w:delText>
              </w:r>
            </w:del>
          </w:p>
        </w:tc>
        <w:tc>
          <w:tcPr>
            <w:tcW w:w="1980" w:type="dxa"/>
            <w:tcBorders>
              <w:top w:val="single" w:sz="6" w:space="0" w:color="auto"/>
              <w:left w:val="single" w:sz="6" w:space="0" w:color="auto"/>
              <w:bottom w:val="single" w:sz="6" w:space="0" w:color="auto"/>
              <w:right w:val="single" w:sz="6" w:space="0" w:color="auto"/>
            </w:tcBorders>
          </w:tcPr>
          <w:p w14:paraId="02A08C8E" w14:textId="77777777" w:rsidR="009D5C86" w:rsidRPr="00B00EAD" w:rsidDel="00025734" w:rsidRDefault="009D5C86" w:rsidP="001B2DD4">
            <w:pPr>
              <w:pStyle w:val="NormalTableText"/>
              <w:rPr>
                <w:del w:id="80" w:author="Johnny Pang" w:date="2022-04-17T14:01:00Z"/>
                <w:rFonts w:ascii="Calibri" w:hAnsi="Calibri"/>
                <w:sz w:val="22"/>
              </w:rPr>
            </w:pPr>
            <w:del w:id="81" w:author="Johnny Pang" w:date="2022-04-17T14:01:00Z">
              <w:r w:rsidRPr="00B00EAD" w:rsidDel="00025734">
                <w:rPr>
                  <w:rFonts w:ascii="Calibri" w:hAnsi="Calibri"/>
                  <w:sz w:val="22"/>
                </w:rPr>
                <w:delText xml:space="preserve">February </w:delText>
              </w:r>
              <w:r w:rsidR="001B2DD4" w:rsidDel="00025734">
                <w:rPr>
                  <w:rFonts w:ascii="Calibri" w:hAnsi="Calibri"/>
                  <w:sz w:val="22"/>
                </w:rPr>
                <w:delText>2</w:delText>
              </w:r>
              <w:r w:rsidRPr="00B00EAD" w:rsidDel="00025734">
                <w:rPr>
                  <w:rFonts w:ascii="Calibri" w:hAnsi="Calibri"/>
                  <w:sz w:val="22"/>
                </w:rPr>
                <w:delText>1, 2017</w:delText>
              </w:r>
            </w:del>
          </w:p>
        </w:tc>
        <w:tc>
          <w:tcPr>
            <w:tcW w:w="5863" w:type="dxa"/>
            <w:tcBorders>
              <w:top w:val="single" w:sz="6" w:space="0" w:color="auto"/>
              <w:left w:val="single" w:sz="6" w:space="0" w:color="auto"/>
              <w:bottom w:val="single" w:sz="6" w:space="0" w:color="auto"/>
              <w:right w:val="double" w:sz="6" w:space="0" w:color="auto"/>
            </w:tcBorders>
          </w:tcPr>
          <w:p w14:paraId="643CDBC8" w14:textId="77777777" w:rsidR="009D5C86" w:rsidRPr="00B00EAD" w:rsidDel="00025734" w:rsidRDefault="009D5C86" w:rsidP="009D5C86">
            <w:pPr>
              <w:pStyle w:val="NormalTableText"/>
              <w:rPr>
                <w:del w:id="82" w:author="Johnny Pang" w:date="2022-04-17T14:01:00Z"/>
                <w:rFonts w:ascii="Calibri" w:hAnsi="Calibri"/>
                <w:sz w:val="22"/>
                <w:lang w:val="en-US"/>
              </w:rPr>
            </w:pPr>
            <w:del w:id="83" w:author="Johnny Pang" w:date="2022-04-17T14:01:00Z">
              <w:r w:rsidRPr="00B00EAD" w:rsidDel="00025734">
                <w:rPr>
                  <w:rFonts w:ascii="Calibri" w:hAnsi="Calibri"/>
                  <w:sz w:val="22"/>
                  <w:lang w:val="en-CA"/>
                </w:rPr>
                <w:delText xml:space="preserve">Addition of Subsection 3.1 which highlights Contractor responsibilities under the </w:delText>
              </w:r>
              <w:r w:rsidRPr="00B00EAD" w:rsidDel="00025734">
                <w:rPr>
                  <w:rFonts w:ascii="Calibri" w:hAnsi="Calibri"/>
                  <w:sz w:val="22"/>
                </w:rPr>
                <w:delText>Ontario Underground Infrastructure Notification System Act, 2012    (AV)</w:delText>
              </w:r>
            </w:del>
          </w:p>
        </w:tc>
      </w:tr>
      <w:tr w:rsidR="00A76CA5" w:rsidRPr="00E4141B" w:rsidDel="00025734" w14:paraId="5A2D742C" w14:textId="77777777">
        <w:trPr>
          <w:cantSplit/>
          <w:jc w:val="center"/>
          <w:del w:id="84" w:author="Johnny Pang" w:date="2022-04-17T14:01:00Z"/>
        </w:trPr>
        <w:tc>
          <w:tcPr>
            <w:tcW w:w="1004" w:type="dxa"/>
            <w:tcBorders>
              <w:top w:val="single" w:sz="6" w:space="0" w:color="auto"/>
              <w:left w:val="double" w:sz="6" w:space="0" w:color="auto"/>
              <w:bottom w:val="double" w:sz="6" w:space="0" w:color="auto"/>
              <w:right w:val="single" w:sz="6" w:space="0" w:color="auto"/>
            </w:tcBorders>
          </w:tcPr>
          <w:p w14:paraId="5CA45E8D" w14:textId="77777777" w:rsidR="00A76CA5" w:rsidRPr="00B00EAD" w:rsidDel="00025734" w:rsidRDefault="00A76CA5" w:rsidP="009D5C86">
            <w:pPr>
              <w:pStyle w:val="NormalTableText"/>
              <w:jc w:val="center"/>
              <w:rPr>
                <w:del w:id="85" w:author="Johnny Pang" w:date="2022-04-17T14:01:00Z"/>
                <w:rFonts w:ascii="Calibri" w:hAnsi="Calibri"/>
                <w:sz w:val="22"/>
              </w:rPr>
            </w:pPr>
            <w:del w:id="86" w:author="Johnny Pang" w:date="2022-04-17T14:01:00Z">
              <w:r w:rsidDel="00025734">
                <w:rPr>
                  <w:rFonts w:ascii="Calibri" w:hAnsi="Calibri"/>
                  <w:sz w:val="22"/>
                </w:rPr>
                <w:delText>12</w:delText>
              </w:r>
            </w:del>
          </w:p>
        </w:tc>
        <w:tc>
          <w:tcPr>
            <w:tcW w:w="1980" w:type="dxa"/>
            <w:tcBorders>
              <w:top w:val="single" w:sz="6" w:space="0" w:color="auto"/>
              <w:left w:val="single" w:sz="6" w:space="0" w:color="auto"/>
              <w:bottom w:val="double" w:sz="6" w:space="0" w:color="auto"/>
              <w:right w:val="single" w:sz="6" w:space="0" w:color="auto"/>
            </w:tcBorders>
          </w:tcPr>
          <w:p w14:paraId="28CC23FC" w14:textId="77777777" w:rsidR="00A76CA5" w:rsidRPr="00B00EAD" w:rsidDel="00025734" w:rsidRDefault="00A76CA5" w:rsidP="001B2DD4">
            <w:pPr>
              <w:pStyle w:val="NormalTableText"/>
              <w:rPr>
                <w:del w:id="87" w:author="Johnny Pang" w:date="2022-04-17T14:01:00Z"/>
                <w:rFonts w:ascii="Calibri" w:hAnsi="Calibri"/>
                <w:sz w:val="22"/>
              </w:rPr>
            </w:pPr>
            <w:del w:id="88" w:author="Johnny Pang" w:date="2022-04-17T14:01:00Z">
              <w:r w:rsidDel="00025734">
                <w:rPr>
                  <w:rFonts w:ascii="Calibri" w:hAnsi="Calibri"/>
                  <w:sz w:val="22"/>
                </w:rPr>
                <w:delText>August 21, 2018</w:delText>
              </w:r>
            </w:del>
          </w:p>
        </w:tc>
        <w:tc>
          <w:tcPr>
            <w:tcW w:w="5863" w:type="dxa"/>
            <w:tcBorders>
              <w:top w:val="single" w:sz="6" w:space="0" w:color="auto"/>
              <w:left w:val="single" w:sz="6" w:space="0" w:color="auto"/>
              <w:bottom w:val="double" w:sz="6" w:space="0" w:color="auto"/>
              <w:right w:val="double" w:sz="6" w:space="0" w:color="auto"/>
            </w:tcBorders>
          </w:tcPr>
          <w:p w14:paraId="3A8D4F71" w14:textId="77777777" w:rsidR="00A76CA5" w:rsidRPr="00B00EAD" w:rsidDel="00025734" w:rsidRDefault="00A76CA5" w:rsidP="00A76CA5">
            <w:pPr>
              <w:pStyle w:val="NormalTableText"/>
              <w:rPr>
                <w:del w:id="89" w:author="Johnny Pang" w:date="2022-04-17T14:01:00Z"/>
                <w:rFonts w:ascii="Calibri" w:hAnsi="Calibri"/>
                <w:sz w:val="22"/>
                <w:lang w:val="en-CA"/>
              </w:rPr>
            </w:pPr>
            <w:del w:id="90" w:author="Johnny Pang" w:date="2022-04-17T14:01:00Z">
              <w:r w:rsidDel="00025734">
                <w:rPr>
                  <w:rFonts w:ascii="Calibri" w:hAnsi="Calibri"/>
                  <w:sz w:val="22"/>
                  <w:lang w:val="en-CA"/>
                </w:rPr>
                <w:delText xml:space="preserve">3.2 </w:delText>
              </w:r>
              <w:r w:rsidRPr="00A76CA5" w:rsidDel="00025734">
                <w:rPr>
                  <w:rFonts w:ascii="Calibri" w:hAnsi="Calibri"/>
                  <w:sz w:val="22"/>
                  <w:lang w:val="en-CA"/>
                </w:rPr>
                <w:delText>401.07.06</w:delText>
              </w:r>
              <w:r w:rsidDel="00025734">
                <w:rPr>
                  <w:rFonts w:ascii="Calibri" w:hAnsi="Calibri"/>
                  <w:sz w:val="22"/>
                  <w:lang w:val="en-CA"/>
                </w:rPr>
                <w:delText xml:space="preserve"> Corrected requirement for professional engineer licensed in Ontario (BM)</w:delText>
              </w:r>
            </w:del>
          </w:p>
        </w:tc>
      </w:tr>
    </w:tbl>
    <w:p w14:paraId="1CCE98D3" w14:textId="4B7508ED" w:rsidR="00D520E4" w:rsidRPr="004C10E4" w:rsidDel="00025734" w:rsidRDefault="004C10E4" w:rsidP="004C10E4">
      <w:pPr>
        <w:pStyle w:val="Heading1"/>
        <w:rPr>
          <w:del w:id="91" w:author="Johnny Pang" w:date="2022-04-17T14:01:00Z"/>
        </w:rPr>
        <w:pPrChange w:id="92" w:author="Johnny Pang" w:date="2022-11-30T18:11:00Z">
          <w:pPr>
            <w:pStyle w:val="Heading1"/>
            <w:numPr>
              <w:numId w:val="0"/>
            </w:numPr>
            <w:tabs>
              <w:tab w:val="clear" w:pos="720"/>
            </w:tabs>
            <w:ind w:left="0" w:firstLine="0"/>
          </w:pPr>
        </w:pPrChange>
      </w:pPr>
      <w:ins w:id="93" w:author="Johnny Pang" w:date="2022-11-30T18:11:00Z">
        <w:r>
          <w:t>G</w:t>
        </w:r>
      </w:ins>
    </w:p>
    <w:p w14:paraId="3CC98C27" w14:textId="77777777" w:rsidR="00D520E4" w:rsidRPr="004C10E4" w:rsidDel="00025734" w:rsidRDefault="00D520E4" w:rsidP="004C10E4">
      <w:pPr>
        <w:pStyle w:val="Heading1"/>
        <w:rPr>
          <w:del w:id="94" w:author="Johnny Pang" w:date="2022-04-17T14:01:00Z"/>
        </w:rPr>
        <w:pPrChange w:id="95" w:author="Johnny Pang" w:date="2022-11-30T18:11:00Z">
          <w:pPr>
            <w:pStyle w:val="BodyText"/>
          </w:pPr>
        </w:pPrChange>
      </w:pPr>
    </w:p>
    <w:p w14:paraId="1B12822C" w14:textId="77777777" w:rsidR="00D520E4" w:rsidRPr="004C10E4" w:rsidDel="00025734" w:rsidRDefault="00D520E4" w:rsidP="004C10E4">
      <w:pPr>
        <w:pStyle w:val="Heading1"/>
        <w:rPr>
          <w:del w:id="96" w:author="Johnny Pang" w:date="2022-04-17T14:01:00Z"/>
        </w:rPr>
        <w:pPrChange w:id="97" w:author="Johnny Pang" w:date="2022-11-30T18:11:00Z">
          <w:pPr>
            <w:pStyle w:val="BodyText"/>
            <w:pBdr>
              <w:top w:val="single" w:sz="4" w:space="1" w:color="auto"/>
              <w:left w:val="single" w:sz="4" w:space="0" w:color="auto"/>
              <w:bottom w:val="single" w:sz="4" w:space="1" w:color="auto"/>
              <w:right w:val="single" w:sz="4" w:space="4" w:color="auto"/>
            </w:pBdr>
          </w:pPr>
        </w:pPrChange>
      </w:pPr>
      <w:del w:id="98" w:author="Johnny Pang" w:date="2022-04-17T14:01:00Z">
        <w:r w:rsidRPr="004C10E4" w:rsidDel="00025734">
          <w:delText>NOTE:</w:delText>
        </w:r>
      </w:del>
    </w:p>
    <w:p w14:paraId="301888D5" w14:textId="77777777" w:rsidR="00D520E4" w:rsidRPr="004C10E4" w:rsidDel="00025734" w:rsidRDefault="00D520E4" w:rsidP="004C10E4">
      <w:pPr>
        <w:pStyle w:val="Heading1"/>
        <w:rPr>
          <w:del w:id="99" w:author="Johnny Pang" w:date="2022-04-17T14:01:00Z"/>
        </w:rPr>
        <w:pPrChange w:id="100" w:author="Johnny Pang" w:date="2022-11-30T18:11:00Z">
          <w:pPr>
            <w:pStyle w:val="BodyText"/>
            <w:pBdr>
              <w:top w:val="single" w:sz="4" w:space="1" w:color="auto"/>
              <w:left w:val="single" w:sz="4" w:space="0" w:color="auto"/>
              <w:bottom w:val="single" w:sz="4" w:space="1" w:color="auto"/>
              <w:right w:val="single" w:sz="4" w:space="4" w:color="auto"/>
            </w:pBdr>
          </w:pPr>
        </w:pPrChange>
      </w:pPr>
      <w:del w:id="101" w:author="Johnny Pang" w:date="2022-04-17T14:01:00Z">
        <w:r w:rsidRPr="004C10E4" w:rsidDel="00025734">
          <w:delText>This is a CONTROLLED Document. Any documents appearing in paper form are not controlled and should be checked against the on-line file version prior to use.</w:delText>
        </w:r>
      </w:del>
    </w:p>
    <w:p w14:paraId="38462BB8" w14:textId="77777777" w:rsidR="00D520E4" w:rsidRPr="004C10E4" w:rsidDel="00025734" w:rsidRDefault="00D520E4" w:rsidP="004C10E4">
      <w:pPr>
        <w:pStyle w:val="Heading1"/>
        <w:rPr>
          <w:del w:id="102" w:author="Johnny Pang" w:date="2022-04-17T14:01:00Z"/>
        </w:rPr>
        <w:pPrChange w:id="103" w:author="Johnny Pang" w:date="2022-11-30T18:11:00Z">
          <w:pPr>
            <w:pStyle w:val="BodyText"/>
            <w:pBdr>
              <w:top w:val="single" w:sz="4" w:space="1" w:color="auto"/>
              <w:left w:val="single" w:sz="4" w:space="0" w:color="auto"/>
              <w:bottom w:val="single" w:sz="4" w:space="1" w:color="auto"/>
              <w:right w:val="single" w:sz="4" w:space="4" w:color="auto"/>
            </w:pBdr>
          </w:pPr>
        </w:pPrChange>
      </w:pPr>
      <w:del w:id="104" w:author="Johnny Pang" w:date="2022-04-17T14:01:00Z">
        <w:r w:rsidRPr="004C10E4" w:rsidDel="00025734">
          <w:rPr>
            <w:rPrChange w:id="105" w:author="Johnny Pang" w:date="2022-11-30T18:11:00Z">
              <w:rPr>
                <w:b/>
                <w:bCs/>
              </w:rPr>
            </w:rPrChange>
          </w:rPr>
          <w:delText xml:space="preserve">Notice: </w:delText>
        </w:r>
        <w:r w:rsidRPr="004C10E4" w:rsidDel="00025734">
          <w:delText>This Document hardcopy must be used for reference purpose only.</w:delText>
        </w:r>
      </w:del>
    </w:p>
    <w:p w14:paraId="77081199" w14:textId="77777777" w:rsidR="00D520E4" w:rsidRPr="004C10E4" w:rsidDel="00025734" w:rsidRDefault="00D520E4" w:rsidP="004C10E4">
      <w:pPr>
        <w:pStyle w:val="Heading1"/>
        <w:rPr>
          <w:del w:id="106" w:author="Johnny Pang" w:date="2022-04-17T14:01:00Z"/>
          <w:rPrChange w:id="107" w:author="Johnny Pang" w:date="2022-11-30T18:11:00Z">
            <w:rPr>
              <w:del w:id="108" w:author="Johnny Pang" w:date="2022-04-17T14:01:00Z"/>
              <w:b/>
              <w:bCs/>
            </w:rPr>
          </w:rPrChange>
        </w:rPr>
        <w:pPrChange w:id="109" w:author="Johnny Pang" w:date="2022-11-30T18:11:00Z">
          <w:pPr>
            <w:pStyle w:val="BodyText"/>
            <w:pBdr>
              <w:top w:val="single" w:sz="4" w:space="1" w:color="auto"/>
              <w:left w:val="single" w:sz="4" w:space="0" w:color="auto"/>
              <w:bottom w:val="single" w:sz="4" w:space="1" w:color="auto"/>
              <w:right w:val="single" w:sz="4" w:space="4" w:color="auto"/>
            </w:pBdr>
          </w:pPr>
        </w:pPrChange>
      </w:pPr>
      <w:del w:id="110" w:author="Johnny Pang" w:date="2022-04-17T14:01:00Z">
        <w:r w:rsidRPr="004C10E4" w:rsidDel="00025734">
          <w:rPr>
            <w:rPrChange w:id="111" w:author="Johnny Pang" w:date="2022-11-30T18:11:00Z">
              <w:rPr>
                <w:b/>
              </w:rPr>
            </w:rPrChange>
          </w:rPr>
          <w:delText>The on-line copy is the current version of the document.</w:delText>
        </w:r>
      </w:del>
    </w:p>
    <w:p w14:paraId="0B982008" w14:textId="3CE669FF" w:rsidR="00F6204E" w:rsidRPr="004C10E4" w:rsidRDefault="00D520E4" w:rsidP="004C10E4">
      <w:pPr>
        <w:pStyle w:val="Heading1"/>
      </w:pPr>
      <w:del w:id="112" w:author="Johnny Pang" w:date="2022-11-30T18:10:00Z">
        <w:r w:rsidRPr="004C10E4" w:rsidDel="004C10E4">
          <w:br w:type="page"/>
        </w:r>
      </w:del>
      <w:del w:id="113" w:author="Johnny Pang" w:date="2022-11-30T18:11:00Z">
        <w:r w:rsidR="00960901" w:rsidRPr="004C10E4" w:rsidDel="004C10E4">
          <w:delText>G</w:delText>
        </w:r>
      </w:del>
      <w:r w:rsidR="00960901" w:rsidRPr="004C10E4">
        <w:t>Eneral</w:t>
      </w:r>
    </w:p>
    <w:p w14:paraId="661199B6" w14:textId="77777777" w:rsidR="00293A05" w:rsidRPr="0018662A" w:rsidRDefault="00293A05" w:rsidP="00D30A30">
      <w:pPr>
        <w:pStyle w:val="Heading2"/>
        <w:rPr>
          <w:szCs w:val="22"/>
        </w:rPr>
      </w:pPr>
      <w:r w:rsidRPr="0018662A">
        <w:rPr>
          <w:szCs w:val="22"/>
        </w:rPr>
        <w:t>Related</w:t>
      </w:r>
      <w:r w:rsidR="001F61CC" w:rsidRPr="0018662A">
        <w:rPr>
          <w:szCs w:val="22"/>
        </w:rPr>
        <w:t xml:space="preserve"> Sections</w:t>
      </w:r>
    </w:p>
    <w:p w14:paraId="4C42CDE8" w14:textId="77777777" w:rsidR="002333F7" w:rsidRPr="00025734" w:rsidDel="00802780" w:rsidRDefault="002333F7" w:rsidP="00737374">
      <w:pPr>
        <w:pStyle w:val="Heading3"/>
        <w:numPr>
          <w:ilvl w:val="0"/>
          <w:numId w:val="0"/>
        </w:numPr>
        <w:ind w:left="720"/>
        <w:rPr>
          <w:del w:id="114" w:author="Axel Ouillet" w:date="2022-03-22T16:07:00Z"/>
          <w:i/>
          <w:szCs w:val="22"/>
          <w:rPrChange w:id="115" w:author="Johnny Pang" w:date="2022-04-17T14:01:00Z">
            <w:rPr>
              <w:del w:id="116" w:author="Axel Ouillet" w:date="2022-03-22T16:07:00Z"/>
              <w:i/>
              <w:szCs w:val="22"/>
              <w:highlight w:val="yellow"/>
            </w:rPr>
          </w:rPrChange>
        </w:rPr>
      </w:pPr>
      <w:del w:id="117" w:author="Axel Ouillet" w:date="2022-03-22T16:07:00Z">
        <w:r w:rsidRPr="00025734" w:rsidDel="00802780">
          <w:rPr>
            <w:i/>
            <w:rPrChange w:id="118" w:author="Johnny Pang" w:date="2022-04-17T14:01:00Z">
              <w:rPr>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9E2219C" w14:textId="77777777" w:rsidR="002333F7" w:rsidRPr="00025734" w:rsidDel="00802780" w:rsidRDefault="002333F7" w:rsidP="00737374">
      <w:pPr>
        <w:pStyle w:val="Heading3"/>
        <w:numPr>
          <w:ilvl w:val="0"/>
          <w:numId w:val="0"/>
        </w:numPr>
        <w:ind w:left="720"/>
        <w:rPr>
          <w:del w:id="119" w:author="Axel Ouillet" w:date="2022-03-22T16:07:00Z"/>
          <w:i/>
          <w:szCs w:val="22"/>
          <w:rPrChange w:id="120" w:author="Johnny Pang" w:date="2022-04-17T14:01:00Z">
            <w:rPr>
              <w:del w:id="121" w:author="Axel Ouillet" w:date="2022-03-22T16:07:00Z"/>
              <w:i/>
              <w:szCs w:val="22"/>
              <w:highlight w:val="yellow"/>
            </w:rPr>
          </w:rPrChange>
        </w:rPr>
      </w:pPr>
    </w:p>
    <w:p w14:paraId="33303FD4" w14:textId="77777777" w:rsidR="002333F7" w:rsidRPr="00025734" w:rsidDel="00802780" w:rsidRDefault="002333F7" w:rsidP="00737374">
      <w:pPr>
        <w:pStyle w:val="Heading3"/>
        <w:numPr>
          <w:ilvl w:val="0"/>
          <w:numId w:val="0"/>
        </w:numPr>
        <w:ind w:left="720"/>
        <w:rPr>
          <w:del w:id="122" w:author="Axel Ouillet" w:date="2022-03-22T16:07:00Z"/>
          <w:i/>
          <w:szCs w:val="22"/>
          <w:rPrChange w:id="123" w:author="Johnny Pang" w:date="2022-04-17T14:01:00Z">
            <w:rPr>
              <w:del w:id="124" w:author="Axel Ouillet" w:date="2022-03-22T16:07:00Z"/>
              <w:i/>
              <w:szCs w:val="22"/>
              <w:highlight w:val="yellow"/>
            </w:rPr>
          </w:rPrChange>
        </w:rPr>
      </w:pPr>
      <w:del w:id="125" w:author="Axel Ouillet" w:date="2022-03-22T16:07:00Z">
        <w:r w:rsidRPr="00025734" w:rsidDel="00802780">
          <w:rPr>
            <w:i/>
            <w:rPrChange w:id="126" w:author="Johnny Pang" w:date="2022-04-17T14:01:00Z">
              <w:rPr>
                <w:i/>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5D0D7FE8" w14:textId="77777777" w:rsidR="002333F7" w:rsidRPr="00025734" w:rsidDel="00802780" w:rsidRDefault="002333F7">
      <w:pPr>
        <w:pStyle w:val="Heading3"/>
        <w:numPr>
          <w:ilvl w:val="0"/>
          <w:numId w:val="0"/>
        </w:numPr>
        <w:ind w:left="720"/>
        <w:rPr>
          <w:del w:id="127" w:author="Axel Ouillet" w:date="2022-03-22T16:07:00Z"/>
          <w:i/>
          <w:szCs w:val="22"/>
          <w:rPrChange w:id="128" w:author="Johnny Pang" w:date="2022-04-17T14:01:00Z">
            <w:rPr>
              <w:del w:id="129" w:author="Axel Ouillet" w:date="2022-03-22T16:07:00Z"/>
              <w:i/>
              <w:szCs w:val="22"/>
              <w:highlight w:val="yellow"/>
            </w:rPr>
          </w:rPrChange>
        </w:rPr>
      </w:pPr>
    </w:p>
    <w:p w14:paraId="69F0C397" w14:textId="77777777" w:rsidR="002333F7" w:rsidRPr="00025734" w:rsidDel="00802780" w:rsidRDefault="002333F7" w:rsidP="00694B72">
      <w:pPr>
        <w:pStyle w:val="Heading3"/>
        <w:numPr>
          <w:ilvl w:val="0"/>
          <w:numId w:val="0"/>
        </w:numPr>
        <w:ind w:left="720"/>
        <w:rPr>
          <w:del w:id="130" w:author="Axel Ouillet" w:date="2022-03-22T16:07:00Z"/>
          <w:i/>
          <w:szCs w:val="22"/>
          <w:rPrChange w:id="131" w:author="Johnny Pang" w:date="2022-04-17T14:01:00Z">
            <w:rPr>
              <w:del w:id="132" w:author="Axel Ouillet" w:date="2022-03-22T16:07:00Z"/>
              <w:i/>
              <w:szCs w:val="22"/>
              <w:highlight w:val="yellow"/>
            </w:rPr>
          </w:rPrChange>
        </w:rPr>
      </w:pPr>
      <w:del w:id="133" w:author="Axel Ouillet" w:date="2022-03-22T16:07:00Z">
        <w:r w:rsidRPr="00025734" w:rsidDel="00802780">
          <w:rPr>
            <w:i/>
            <w:rPrChange w:id="134" w:author="Johnny Pang" w:date="2022-04-17T14:01:00Z">
              <w:rPr>
                <w:i/>
                <w:highlight w:val="yellow"/>
              </w:rPr>
            </w:rPrChange>
          </w:rPr>
          <w:delText>Contractor is responsible for coordination of the Work.</w:delText>
        </w:r>
      </w:del>
    </w:p>
    <w:p w14:paraId="548C6FAA" w14:textId="77777777" w:rsidR="002333F7" w:rsidRPr="00025734" w:rsidDel="00802780" w:rsidRDefault="002333F7" w:rsidP="00694B72">
      <w:pPr>
        <w:pStyle w:val="Heading3"/>
        <w:numPr>
          <w:ilvl w:val="0"/>
          <w:numId w:val="0"/>
        </w:numPr>
        <w:ind w:left="720"/>
        <w:rPr>
          <w:del w:id="135" w:author="Axel Ouillet" w:date="2022-03-22T16:07:00Z"/>
          <w:i/>
          <w:szCs w:val="22"/>
          <w:rPrChange w:id="136" w:author="Johnny Pang" w:date="2022-04-17T14:01:00Z">
            <w:rPr>
              <w:del w:id="137" w:author="Axel Ouillet" w:date="2022-03-22T16:07:00Z"/>
              <w:i/>
              <w:szCs w:val="22"/>
              <w:highlight w:val="yellow"/>
            </w:rPr>
          </w:rPrChange>
        </w:rPr>
      </w:pPr>
    </w:p>
    <w:p w14:paraId="2AA4B79B" w14:textId="77777777" w:rsidR="002333F7" w:rsidRPr="00025734" w:rsidDel="00802780" w:rsidRDefault="002333F7" w:rsidP="006E4CA1">
      <w:pPr>
        <w:pStyle w:val="Heading3"/>
        <w:numPr>
          <w:ilvl w:val="0"/>
          <w:numId w:val="0"/>
        </w:numPr>
        <w:ind w:left="720"/>
        <w:rPr>
          <w:del w:id="138" w:author="Axel Ouillet" w:date="2022-03-22T16:07:00Z"/>
          <w:i/>
          <w:szCs w:val="22"/>
          <w:rPrChange w:id="139" w:author="Johnny Pang" w:date="2022-04-17T14:01:00Z">
            <w:rPr>
              <w:del w:id="140" w:author="Axel Ouillet" w:date="2022-03-22T16:07:00Z"/>
              <w:i/>
              <w:szCs w:val="22"/>
              <w:highlight w:val="yellow"/>
            </w:rPr>
          </w:rPrChange>
        </w:rPr>
      </w:pPr>
      <w:del w:id="141" w:author="Axel Ouillet" w:date="2022-03-22T16:07:00Z">
        <w:r w:rsidRPr="00025734" w:rsidDel="00802780">
          <w:rPr>
            <w:i/>
            <w:rPrChange w:id="142" w:author="Johnny Pang" w:date="2022-04-17T14:01:00Z">
              <w:rPr>
                <w:i/>
                <w:highlight w:val="yellow"/>
              </w:rPr>
            </w:rPrChange>
          </w:rPr>
          <w:delText>This Section is to be completed/updated during the design development by the Consultant. If it is not applicable to the section for the specific project it may be deleted.]</w:delText>
        </w:r>
      </w:del>
    </w:p>
    <w:p w14:paraId="0C248FE6" w14:textId="77777777" w:rsidR="002333F7" w:rsidRPr="00025734" w:rsidDel="00802780" w:rsidRDefault="002333F7">
      <w:pPr>
        <w:pStyle w:val="Heading3"/>
        <w:numPr>
          <w:ilvl w:val="0"/>
          <w:numId w:val="0"/>
        </w:numPr>
        <w:ind w:left="720"/>
        <w:rPr>
          <w:del w:id="143" w:author="Axel Ouillet" w:date="2022-03-22T16:07:00Z"/>
          <w:i/>
          <w:szCs w:val="22"/>
          <w:rPrChange w:id="144" w:author="Johnny Pang" w:date="2022-04-17T14:01:00Z">
            <w:rPr>
              <w:del w:id="145" w:author="Axel Ouillet" w:date="2022-03-22T16:07:00Z"/>
              <w:i/>
              <w:szCs w:val="22"/>
              <w:highlight w:val="yellow"/>
            </w:rPr>
          </w:rPrChange>
        </w:rPr>
      </w:pPr>
    </w:p>
    <w:p w14:paraId="71B1352E" w14:textId="77777777" w:rsidR="002333F7" w:rsidRPr="00025734" w:rsidDel="00802780" w:rsidRDefault="002333F7">
      <w:pPr>
        <w:pStyle w:val="Heading3"/>
        <w:numPr>
          <w:ilvl w:val="0"/>
          <w:numId w:val="0"/>
        </w:numPr>
        <w:ind w:left="720"/>
        <w:rPr>
          <w:del w:id="146" w:author="Axel Ouillet" w:date="2022-03-22T16:07:00Z"/>
          <w:i/>
          <w:szCs w:val="22"/>
          <w:rPrChange w:id="147" w:author="Johnny Pang" w:date="2022-04-17T14:01:00Z">
            <w:rPr>
              <w:del w:id="148" w:author="Axel Ouillet" w:date="2022-03-22T16:07:00Z"/>
              <w:i/>
              <w:szCs w:val="22"/>
              <w:highlight w:val="yellow"/>
            </w:rPr>
          </w:rPrChange>
        </w:rPr>
      </w:pPr>
      <w:del w:id="149" w:author="Axel Ouillet" w:date="2022-03-22T16:07:00Z">
        <w:r w:rsidRPr="00025734" w:rsidDel="00802780">
          <w:rPr>
            <w:i/>
            <w:rPrChange w:id="150" w:author="Johnny Pang" w:date="2022-04-17T14:01:00Z">
              <w:rPr>
                <w:i/>
                <w:highlight w:val="yellow"/>
              </w:rPr>
            </w:rPrChange>
          </w:rPr>
          <w:delText>[List Sections specifying installation of products supplied but not installed under this Section and indicate specific items.]</w:delText>
        </w:r>
      </w:del>
    </w:p>
    <w:p w14:paraId="3652229E" w14:textId="77777777" w:rsidR="002333F7" w:rsidRPr="00A450A3" w:rsidDel="00802780" w:rsidRDefault="00D32162" w:rsidP="00DD416B">
      <w:pPr>
        <w:pStyle w:val="Heading3"/>
        <w:numPr>
          <w:ilvl w:val="0"/>
          <w:numId w:val="0"/>
        </w:numPr>
        <w:ind w:left="1440" w:hanging="720"/>
        <w:rPr>
          <w:del w:id="151" w:author="Axel Ouillet" w:date="2022-03-22T16:07:00Z"/>
          <w:szCs w:val="22"/>
        </w:rPr>
      </w:pPr>
      <w:del w:id="152" w:author="Axel Ouillet" w:date="2022-03-22T16:07:00Z">
        <w:r w:rsidRPr="00A450A3" w:rsidDel="00802780">
          <w:rPr>
            <w:szCs w:val="22"/>
          </w:rPr>
          <w:delText>.1</w:delText>
        </w:r>
        <w:r w:rsidRPr="00A450A3" w:rsidDel="00802780">
          <w:rPr>
            <w:szCs w:val="22"/>
          </w:rPr>
          <w:tab/>
        </w:r>
        <w:r w:rsidR="002333F7" w:rsidRPr="00A450A3" w:rsidDel="00802780">
          <w:rPr>
            <w:szCs w:val="22"/>
          </w:rPr>
          <w:delText xml:space="preserve">Section </w:delText>
        </w:r>
        <w:r w:rsidR="002333F7" w:rsidRPr="00025734" w:rsidDel="00802780">
          <w:rPr>
            <w:rPrChange w:id="153" w:author="Johnny Pang" w:date="2022-04-17T14:01:00Z">
              <w:rPr>
                <w:highlight w:val="yellow"/>
              </w:rPr>
            </w:rPrChange>
          </w:rPr>
          <w:delText>[______ – ____________]:</w:delText>
        </w:r>
        <w:r w:rsidR="002333F7" w:rsidRPr="00A450A3" w:rsidDel="00802780">
          <w:rPr>
            <w:szCs w:val="22"/>
          </w:rPr>
          <w:delText xml:space="preserve">  Execution requirements for </w:delText>
        </w:r>
        <w:r w:rsidR="002333F7" w:rsidRPr="00025734" w:rsidDel="00802780">
          <w:rPr>
            <w:rPrChange w:id="154" w:author="Johnny Pang" w:date="2022-04-17T14:01:00Z">
              <w:rPr>
                <w:highlight w:val="yellow"/>
              </w:rPr>
            </w:rPrChange>
          </w:rPr>
          <w:delText>...[item]...</w:delText>
        </w:r>
        <w:r w:rsidR="002333F7" w:rsidRPr="00A450A3" w:rsidDel="00802780">
          <w:rPr>
            <w:szCs w:val="22"/>
          </w:rPr>
          <w:delText xml:space="preserve">  specified under this Section.</w:delText>
        </w:r>
      </w:del>
    </w:p>
    <w:p w14:paraId="0806D973" w14:textId="77777777" w:rsidR="002333F7" w:rsidRPr="00025734" w:rsidDel="00802780" w:rsidRDefault="002333F7" w:rsidP="006E4CA1">
      <w:pPr>
        <w:pStyle w:val="Heading3"/>
        <w:numPr>
          <w:ilvl w:val="0"/>
          <w:numId w:val="0"/>
        </w:numPr>
        <w:ind w:left="720"/>
        <w:rPr>
          <w:del w:id="155" w:author="Axel Ouillet" w:date="2022-03-22T16:07:00Z"/>
          <w:szCs w:val="22"/>
          <w:rPrChange w:id="156" w:author="Johnny Pang" w:date="2022-04-17T14:01:00Z">
            <w:rPr>
              <w:del w:id="157" w:author="Axel Ouillet" w:date="2022-03-22T16:07:00Z"/>
              <w:szCs w:val="22"/>
              <w:highlight w:val="yellow"/>
            </w:rPr>
          </w:rPrChange>
        </w:rPr>
      </w:pPr>
    </w:p>
    <w:p w14:paraId="09D0C049" w14:textId="77777777" w:rsidR="002333F7" w:rsidRPr="00025734" w:rsidDel="00802780" w:rsidRDefault="002333F7" w:rsidP="00E2484C">
      <w:pPr>
        <w:pStyle w:val="Heading3"/>
        <w:numPr>
          <w:ilvl w:val="0"/>
          <w:numId w:val="0"/>
        </w:numPr>
        <w:ind w:left="720"/>
        <w:rPr>
          <w:del w:id="158" w:author="Axel Ouillet" w:date="2022-03-22T16:07:00Z"/>
          <w:i/>
          <w:szCs w:val="22"/>
          <w:rPrChange w:id="159" w:author="Johnny Pang" w:date="2022-04-17T14:01:00Z">
            <w:rPr>
              <w:del w:id="160" w:author="Axel Ouillet" w:date="2022-03-22T16:07:00Z"/>
              <w:i/>
              <w:szCs w:val="22"/>
              <w:highlight w:val="yellow"/>
            </w:rPr>
          </w:rPrChange>
        </w:rPr>
      </w:pPr>
      <w:del w:id="161" w:author="Axel Ouillet" w:date="2022-03-22T16:07:00Z">
        <w:r w:rsidRPr="00025734" w:rsidDel="00802780">
          <w:rPr>
            <w:i/>
            <w:rPrChange w:id="162" w:author="Johnny Pang" w:date="2022-04-17T14:01:00Z">
              <w:rPr>
                <w:i/>
                <w:highlight w:val="yellow"/>
              </w:rPr>
            </w:rPrChange>
          </w:rPr>
          <w:delText>[List Sections specifying products installed but not supplied under this Section and indicate specific items.]</w:delText>
        </w:r>
      </w:del>
    </w:p>
    <w:p w14:paraId="286D6A24" w14:textId="77777777" w:rsidR="002333F7" w:rsidRPr="00A450A3" w:rsidDel="00802780" w:rsidRDefault="00D32162" w:rsidP="00DD416B">
      <w:pPr>
        <w:pStyle w:val="Heading3"/>
        <w:numPr>
          <w:ilvl w:val="0"/>
          <w:numId w:val="0"/>
        </w:numPr>
        <w:ind w:left="1440" w:hanging="720"/>
        <w:rPr>
          <w:del w:id="163" w:author="Axel Ouillet" w:date="2022-03-22T16:07:00Z"/>
          <w:szCs w:val="22"/>
        </w:rPr>
      </w:pPr>
      <w:del w:id="164" w:author="Axel Ouillet" w:date="2022-03-22T16:07:00Z">
        <w:r w:rsidRPr="00A450A3" w:rsidDel="00802780">
          <w:rPr>
            <w:szCs w:val="22"/>
          </w:rPr>
          <w:delText>.2</w:delText>
        </w:r>
        <w:r w:rsidRPr="00A450A3" w:rsidDel="00802780">
          <w:rPr>
            <w:szCs w:val="22"/>
          </w:rPr>
          <w:tab/>
        </w:r>
        <w:r w:rsidR="002333F7" w:rsidRPr="00A450A3" w:rsidDel="00802780">
          <w:rPr>
            <w:szCs w:val="22"/>
          </w:rPr>
          <w:delText xml:space="preserve">Section </w:delText>
        </w:r>
        <w:r w:rsidR="002333F7" w:rsidRPr="00025734" w:rsidDel="00802780">
          <w:rPr>
            <w:rPrChange w:id="165" w:author="Johnny Pang" w:date="2022-04-17T14:01:00Z">
              <w:rPr>
                <w:highlight w:val="yellow"/>
              </w:rPr>
            </w:rPrChange>
          </w:rPr>
          <w:delText>[______ – ____________]:</w:delText>
        </w:r>
        <w:r w:rsidR="002333F7" w:rsidRPr="00A450A3" w:rsidDel="00802780">
          <w:rPr>
            <w:szCs w:val="22"/>
          </w:rPr>
          <w:delText xml:space="preserve">  Product requirements for </w:delText>
        </w:r>
        <w:r w:rsidR="002333F7" w:rsidRPr="00025734" w:rsidDel="00802780">
          <w:rPr>
            <w:rPrChange w:id="166" w:author="Johnny Pang" w:date="2022-04-17T14:01:00Z">
              <w:rPr>
                <w:highlight w:val="yellow"/>
              </w:rPr>
            </w:rPrChange>
          </w:rPr>
          <w:delText>...[item]...</w:delText>
        </w:r>
        <w:r w:rsidR="002333F7" w:rsidRPr="00A450A3" w:rsidDel="00802780">
          <w:rPr>
            <w:szCs w:val="22"/>
          </w:rPr>
          <w:delText xml:space="preserve">  for installation under this Section.</w:delText>
        </w:r>
      </w:del>
    </w:p>
    <w:p w14:paraId="088DB4B5" w14:textId="77777777" w:rsidR="002333F7" w:rsidRPr="00025734" w:rsidDel="00802780" w:rsidRDefault="002333F7">
      <w:pPr>
        <w:pStyle w:val="Heading3"/>
        <w:numPr>
          <w:ilvl w:val="0"/>
          <w:numId w:val="0"/>
        </w:numPr>
        <w:ind w:left="720"/>
        <w:rPr>
          <w:del w:id="167" w:author="Axel Ouillet" w:date="2022-03-22T16:07:00Z"/>
          <w:szCs w:val="22"/>
          <w:rPrChange w:id="168" w:author="Johnny Pang" w:date="2022-04-17T14:01:00Z">
            <w:rPr>
              <w:del w:id="169" w:author="Axel Ouillet" w:date="2022-03-22T16:07:00Z"/>
              <w:szCs w:val="22"/>
              <w:highlight w:val="yellow"/>
            </w:rPr>
          </w:rPrChange>
        </w:rPr>
      </w:pPr>
    </w:p>
    <w:p w14:paraId="3F5A3E20" w14:textId="77777777" w:rsidR="002333F7" w:rsidRPr="00A450A3" w:rsidDel="00802780" w:rsidRDefault="002333F7">
      <w:pPr>
        <w:pStyle w:val="Heading3"/>
        <w:numPr>
          <w:ilvl w:val="0"/>
          <w:numId w:val="0"/>
        </w:numPr>
        <w:ind w:left="720"/>
        <w:rPr>
          <w:del w:id="170" w:author="Axel Ouillet" w:date="2022-03-22T16:07:00Z"/>
          <w:i/>
          <w:szCs w:val="22"/>
        </w:rPr>
      </w:pPr>
      <w:del w:id="171" w:author="Axel Ouillet" w:date="2022-03-22T16:07:00Z">
        <w:r w:rsidRPr="00025734" w:rsidDel="00802780">
          <w:rPr>
            <w:i/>
            <w:rPrChange w:id="172" w:author="Johnny Pang" w:date="2022-04-17T14:01:00Z">
              <w:rPr>
                <w:i/>
                <w:highlight w:val="yellow"/>
              </w:rPr>
            </w:rPrChange>
          </w:rPr>
          <w:delText>[List Sections specifying related requirements.]</w:delText>
        </w:r>
      </w:del>
    </w:p>
    <w:p w14:paraId="040E1836" w14:textId="77777777" w:rsidR="002333F7" w:rsidRPr="00025734" w:rsidDel="00802780" w:rsidRDefault="002333F7" w:rsidP="0056031C">
      <w:pPr>
        <w:pStyle w:val="Heading3"/>
        <w:numPr>
          <w:ilvl w:val="2"/>
          <w:numId w:val="21"/>
        </w:numPr>
        <w:tabs>
          <w:tab w:val="clear" w:pos="1350"/>
        </w:tabs>
        <w:ind w:left="1440"/>
        <w:rPr>
          <w:del w:id="173" w:author="Axel Ouillet" w:date="2022-03-22T16:07:00Z"/>
          <w:szCs w:val="22"/>
          <w:rPrChange w:id="174" w:author="Johnny Pang" w:date="2022-04-17T14:01:00Z">
            <w:rPr>
              <w:del w:id="175" w:author="Axel Ouillet" w:date="2022-03-22T16:07:00Z"/>
              <w:szCs w:val="22"/>
              <w:highlight w:val="yellow"/>
            </w:rPr>
          </w:rPrChange>
        </w:rPr>
      </w:pPr>
      <w:del w:id="176" w:author="Axel Ouillet" w:date="2022-03-22T16:07:00Z">
        <w:r w:rsidRPr="00A450A3" w:rsidDel="00802780">
          <w:rPr>
            <w:szCs w:val="22"/>
          </w:rPr>
          <w:delText xml:space="preserve">Section </w:delText>
        </w:r>
        <w:r w:rsidRPr="00025734" w:rsidDel="00802780">
          <w:rPr>
            <w:rPrChange w:id="177" w:author="Johnny Pang" w:date="2022-04-17T14:01:00Z">
              <w:rPr>
                <w:highlight w:val="yellow"/>
              </w:rPr>
            </w:rPrChange>
          </w:rPr>
          <w:delText>[______ – ____________]:  [Optional short phrase indicating relationship].</w:delText>
        </w:r>
      </w:del>
    </w:p>
    <w:p w14:paraId="2BC38724" w14:textId="77777777" w:rsidR="0015660E" w:rsidRPr="00025734" w:rsidRDefault="00B163DB" w:rsidP="00E4141B">
      <w:pPr>
        <w:pStyle w:val="Heading4"/>
        <w:rPr>
          <w:szCs w:val="22"/>
          <w:rPrChange w:id="178" w:author="Johnny Pang" w:date="2022-04-17T14:01:00Z">
            <w:rPr>
              <w:szCs w:val="22"/>
              <w:highlight w:val="yellow"/>
            </w:rPr>
          </w:rPrChange>
        </w:rPr>
      </w:pPr>
      <w:r w:rsidRPr="00025734">
        <w:rPr>
          <w:szCs w:val="22"/>
          <w:rPrChange w:id="179" w:author="Johnny Pang" w:date="2022-04-17T14:01:00Z">
            <w:rPr>
              <w:szCs w:val="22"/>
              <w:highlight w:val="yellow"/>
            </w:rPr>
          </w:rPrChange>
        </w:rPr>
        <w:t>Section 013</w:t>
      </w:r>
      <w:r w:rsidR="0015660E" w:rsidRPr="00025734">
        <w:rPr>
          <w:szCs w:val="22"/>
          <w:rPrChange w:id="180" w:author="Johnny Pang" w:date="2022-04-17T14:01:00Z">
            <w:rPr>
              <w:szCs w:val="22"/>
              <w:highlight w:val="yellow"/>
            </w:rPr>
          </w:rPrChange>
        </w:rPr>
        <w:t>00 – Submittals</w:t>
      </w:r>
    </w:p>
    <w:p w14:paraId="07243A69" w14:textId="77777777" w:rsidR="00B163DB" w:rsidRPr="00025734" w:rsidRDefault="0015660E" w:rsidP="00E4141B">
      <w:pPr>
        <w:pStyle w:val="Heading4"/>
        <w:rPr>
          <w:szCs w:val="22"/>
          <w:rPrChange w:id="181" w:author="Johnny Pang" w:date="2022-04-17T14:01:00Z">
            <w:rPr>
              <w:szCs w:val="22"/>
              <w:highlight w:val="yellow"/>
            </w:rPr>
          </w:rPrChange>
        </w:rPr>
      </w:pPr>
      <w:r w:rsidRPr="00025734">
        <w:rPr>
          <w:szCs w:val="22"/>
          <w:rPrChange w:id="182" w:author="Johnny Pang" w:date="2022-04-17T14:01:00Z">
            <w:rPr>
              <w:szCs w:val="22"/>
              <w:highlight w:val="yellow"/>
            </w:rPr>
          </w:rPrChange>
        </w:rPr>
        <w:t xml:space="preserve">Section 01353 </w:t>
      </w:r>
      <w:r w:rsidR="00B163DB" w:rsidRPr="00025734">
        <w:rPr>
          <w:szCs w:val="22"/>
          <w:rPrChange w:id="183" w:author="Johnny Pang" w:date="2022-04-17T14:01:00Z">
            <w:rPr>
              <w:szCs w:val="22"/>
              <w:highlight w:val="yellow"/>
            </w:rPr>
          </w:rPrChange>
        </w:rPr>
        <w:t>– Traffic Control</w:t>
      </w:r>
    </w:p>
    <w:p w14:paraId="13E188D1" w14:textId="77777777" w:rsidR="00824AB2" w:rsidRPr="00025734" w:rsidDel="00025734" w:rsidRDefault="00824AB2" w:rsidP="00E4141B">
      <w:pPr>
        <w:pStyle w:val="Heading4"/>
        <w:rPr>
          <w:del w:id="184" w:author="Johnny Pang" w:date="2022-04-17T14:01:00Z"/>
          <w:szCs w:val="22"/>
          <w:rPrChange w:id="185" w:author="Johnny Pang" w:date="2022-04-17T14:01:00Z">
            <w:rPr>
              <w:del w:id="186" w:author="Johnny Pang" w:date="2022-04-17T14:01:00Z"/>
              <w:szCs w:val="22"/>
              <w:highlight w:val="yellow"/>
            </w:rPr>
          </w:rPrChange>
        </w:rPr>
      </w:pPr>
      <w:del w:id="187" w:author="Johnny Pang" w:date="2022-04-17T14:01:00Z">
        <w:r w:rsidRPr="00025734" w:rsidDel="00025734">
          <w:rPr>
            <w:rPrChange w:id="188" w:author="Johnny Pang" w:date="2022-04-17T14:01:00Z">
              <w:rPr>
                <w:highlight w:val="yellow"/>
              </w:rPr>
            </w:rPrChange>
          </w:rPr>
          <w:delText>Section 01571 – Erosion and Sediment Controls</w:delText>
        </w:r>
      </w:del>
    </w:p>
    <w:p w14:paraId="4E4A7605" w14:textId="77777777" w:rsidR="00DD2260" w:rsidRPr="00025734" w:rsidRDefault="00812723" w:rsidP="00E4141B">
      <w:pPr>
        <w:pStyle w:val="Heading4"/>
        <w:rPr>
          <w:szCs w:val="22"/>
          <w:rPrChange w:id="189" w:author="Johnny Pang" w:date="2022-04-17T14:01:00Z">
            <w:rPr>
              <w:szCs w:val="22"/>
              <w:highlight w:val="yellow"/>
            </w:rPr>
          </w:rPrChange>
        </w:rPr>
      </w:pPr>
      <w:r w:rsidRPr="00025734">
        <w:rPr>
          <w:szCs w:val="22"/>
          <w:rPrChange w:id="190" w:author="Johnny Pang" w:date="2022-04-17T14:01:00Z">
            <w:rPr>
              <w:szCs w:val="22"/>
              <w:highlight w:val="yellow"/>
            </w:rPr>
          </w:rPrChange>
        </w:rPr>
        <w:t>S</w:t>
      </w:r>
      <w:r w:rsidR="00DD2260" w:rsidRPr="00025734">
        <w:rPr>
          <w:szCs w:val="22"/>
          <w:rPrChange w:id="191" w:author="Johnny Pang" w:date="2022-04-17T14:01:00Z">
            <w:rPr>
              <w:szCs w:val="22"/>
              <w:highlight w:val="yellow"/>
            </w:rPr>
          </w:rPrChange>
        </w:rPr>
        <w:t xml:space="preserve">ection 01710 – Pre-Construction </w:t>
      </w:r>
      <w:r w:rsidR="00036C6A" w:rsidRPr="00025734">
        <w:rPr>
          <w:szCs w:val="22"/>
          <w:rPrChange w:id="192" w:author="Johnny Pang" w:date="2022-04-17T14:01:00Z">
            <w:rPr>
              <w:szCs w:val="22"/>
              <w:highlight w:val="yellow"/>
            </w:rPr>
          </w:rPrChange>
        </w:rPr>
        <w:t>Structural</w:t>
      </w:r>
      <w:r w:rsidR="00DD2260" w:rsidRPr="00025734">
        <w:rPr>
          <w:szCs w:val="22"/>
          <w:rPrChange w:id="193" w:author="Johnny Pang" w:date="2022-04-17T14:01:00Z">
            <w:rPr>
              <w:szCs w:val="22"/>
              <w:highlight w:val="yellow"/>
            </w:rPr>
          </w:rPrChange>
        </w:rPr>
        <w:t xml:space="preserve"> Survey</w:t>
      </w:r>
    </w:p>
    <w:p w14:paraId="199E6B38" w14:textId="77777777" w:rsidR="006E4CA1" w:rsidRPr="00025734" w:rsidRDefault="006E4CA1" w:rsidP="00E4141B">
      <w:pPr>
        <w:pStyle w:val="Heading4"/>
        <w:rPr>
          <w:szCs w:val="22"/>
          <w:rPrChange w:id="194" w:author="Johnny Pang" w:date="2022-04-17T14:01:00Z">
            <w:rPr>
              <w:szCs w:val="22"/>
              <w:highlight w:val="yellow"/>
            </w:rPr>
          </w:rPrChange>
        </w:rPr>
      </w:pPr>
      <w:r w:rsidRPr="00025734">
        <w:rPr>
          <w:szCs w:val="22"/>
          <w:rPrChange w:id="195" w:author="Johnny Pang" w:date="2022-04-17T14:01:00Z">
            <w:rPr>
              <w:szCs w:val="22"/>
              <w:highlight w:val="yellow"/>
            </w:rPr>
          </w:rPrChange>
        </w:rPr>
        <w:t>Section 02</w:t>
      </w:r>
      <w:r w:rsidR="00812723" w:rsidRPr="00025734">
        <w:rPr>
          <w:szCs w:val="22"/>
          <w:rPrChange w:id="196" w:author="Johnny Pang" w:date="2022-04-17T14:01:00Z">
            <w:rPr>
              <w:szCs w:val="22"/>
              <w:highlight w:val="yellow"/>
            </w:rPr>
          </w:rPrChange>
        </w:rPr>
        <w:t>1</w:t>
      </w:r>
      <w:r w:rsidRPr="00025734">
        <w:rPr>
          <w:szCs w:val="22"/>
          <w:rPrChange w:id="197" w:author="Johnny Pang" w:date="2022-04-17T14:01:00Z">
            <w:rPr>
              <w:szCs w:val="22"/>
              <w:highlight w:val="yellow"/>
            </w:rPr>
          </w:rPrChange>
        </w:rPr>
        <w:t>40 – Dewatering</w:t>
      </w:r>
    </w:p>
    <w:p w14:paraId="6D840F2B" w14:textId="77777777" w:rsidR="00812723" w:rsidRPr="00025734" w:rsidRDefault="00812723" w:rsidP="00E4141B">
      <w:pPr>
        <w:pStyle w:val="Heading4"/>
        <w:rPr>
          <w:szCs w:val="22"/>
          <w:rPrChange w:id="198" w:author="Johnny Pang" w:date="2022-04-17T14:01:00Z">
            <w:rPr>
              <w:szCs w:val="22"/>
              <w:highlight w:val="yellow"/>
            </w:rPr>
          </w:rPrChange>
        </w:rPr>
      </w:pPr>
      <w:r w:rsidRPr="00025734">
        <w:rPr>
          <w:szCs w:val="22"/>
          <w:rPrChange w:id="199" w:author="Johnny Pang" w:date="2022-04-17T14:01:00Z">
            <w:rPr>
              <w:szCs w:val="22"/>
              <w:highlight w:val="yellow"/>
            </w:rPr>
          </w:rPrChange>
        </w:rPr>
        <w:t>Section 02260 – Excavation Support Systems</w:t>
      </w:r>
    </w:p>
    <w:p w14:paraId="7E46DDED" w14:textId="77777777" w:rsidR="00812723" w:rsidRPr="00025734" w:rsidRDefault="00036C6A" w:rsidP="00E4141B">
      <w:pPr>
        <w:pStyle w:val="Heading4"/>
        <w:rPr>
          <w:szCs w:val="22"/>
          <w:rPrChange w:id="200" w:author="Johnny Pang" w:date="2022-04-17T14:01:00Z">
            <w:rPr>
              <w:szCs w:val="22"/>
              <w:highlight w:val="yellow"/>
            </w:rPr>
          </w:rPrChange>
        </w:rPr>
      </w:pPr>
      <w:r w:rsidRPr="00025734">
        <w:rPr>
          <w:szCs w:val="22"/>
          <w:rPrChange w:id="201" w:author="Johnny Pang" w:date="2022-04-17T14:01:00Z">
            <w:rPr>
              <w:szCs w:val="22"/>
              <w:highlight w:val="yellow"/>
            </w:rPr>
          </w:rPrChange>
        </w:rPr>
        <w:t>Section 02261 – Excavation Temporary Support Systems</w:t>
      </w:r>
    </w:p>
    <w:p w14:paraId="7FBCD04B" w14:textId="77777777" w:rsidR="006E4CA1" w:rsidRPr="00025734" w:rsidDel="00025734" w:rsidRDefault="006E4CA1" w:rsidP="00E4141B">
      <w:pPr>
        <w:pStyle w:val="Heading4"/>
        <w:rPr>
          <w:del w:id="202" w:author="Johnny Pang" w:date="2022-04-17T14:01:00Z"/>
          <w:szCs w:val="22"/>
          <w:rPrChange w:id="203" w:author="Johnny Pang" w:date="2022-04-17T14:01:00Z">
            <w:rPr>
              <w:del w:id="204" w:author="Johnny Pang" w:date="2022-04-17T14:01:00Z"/>
              <w:szCs w:val="22"/>
              <w:highlight w:val="yellow"/>
            </w:rPr>
          </w:rPrChange>
        </w:rPr>
      </w:pPr>
      <w:del w:id="205" w:author="Johnny Pang" w:date="2022-04-17T14:01:00Z">
        <w:r w:rsidRPr="00025734" w:rsidDel="00025734">
          <w:rPr>
            <w:rPrChange w:id="206" w:author="Johnny Pang" w:date="2022-04-17T14:01:00Z">
              <w:rPr>
                <w:highlight w:val="yellow"/>
              </w:rPr>
            </w:rPrChange>
          </w:rPr>
          <w:delText>Section 02446 – Horizontal Directional Drilling</w:delText>
        </w:r>
      </w:del>
    </w:p>
    <w:p w14:paraId="098FCF8D" w14:textId="77777777" w:rsidR="006E4CA1" w:rsidRPr="00025734" w:rsidRDefault="006E4CA1" w:rsidP="00A450A3">
      <w:pPr>
        <w:pStyle w:val="Heading4"/>
        <w:rPr>
          <w:szCs w:val="22"/>
          <w:rPrChange w:id="207" w:author="Johnny Pang" w:date="2022-04-17T14:01:00Z">
            <w:rPr>
              <w:szCs w:val="22"/>
              <w:highlight w:val="yellow"/>
            </w:rPr>
          </w:rPrChange>
        </w:rPr>
      </w:pPr>
      <w:r w:rsidRPr="00025734">
        <w:rPr>
          <w:szCs w:val="22"/>
          <w:rPrChange w:id="208" w:author="Johnny Pang" w:date="2022-04-17T14:01:00Z">
            <w:rPr>
              <w:szCs w:val="22"/>
              <w:highlight w:val="yellow"/>
            </w:rPr>
          </w:rPrChange>
        </w:rPr>
        <w:t>Section 02511 – Watermains</w:t>
      </w:r>
    </w:p>
    <w:p w14:paraId="6D1A02E7" w14:textId="77777777" w:rsidR="006E4CA1" w:rsidRPr="00025734" w:rsidRDefault="006E4CA1" w:rsidP="00E4141B">
      <w:pPr>
        <w:pStyle w:val="Heading4"/>
        <w:rPr>
          <w:szCs w:val="22"/>
          <w:rPrChange w:id="209" w:author="Johnny Pang" w:date="2022-04-17T14:01:00Z">
            <w:rPr>
              <w:szCs w:val="22"/>
              <w:highlight w:val="yellow"/>
            </w:rPr>
          </w:rPrChange>
        </w:rPr>
      </w:pPr>
      <w:r w:rsidRPr="00025734">
        <w:rPr>
          <w:szCs w:val="22"/>
          <w:rPrChange w:id="210" w:author="Johnny Pang" w:date="2022-04-17T14:01:00Z">
            <w:rPr>
              <w:szCs w:val="22"/>
              <w:highlight w:val="yellow"/>
            </w:rPr>
          </w:rPrChange>
        </w:rPr>
        <w:t xml:space="preserve">Section 02530 </w:t>
      </w:r>
      <w:r w:rsidRPr="00025734">
        <w:rPr>
          <w:szCs w:val="22"/>
          <w:rPrChange w:id="211" w:author="Johnny Pang" w:date="2022-04-17T14:01:00Z">
            <w:rPr>
              <w:szCs w:val="22"/>
              <w:highlight w:val="yellow"/>
            </w:rPr>
          </w:rPrChange>
        </w:rPr>
        <w:softHyphen/>
        <w:t>– Sewerage</w:t>
      </w:r>
    </w:p>
    <w:p w14:paraId="19EE37FB" w14:textId="77777777" w:rsidR="006E4CA1" w:rsidRPr="00025734" w:rsidDel="00025734" w:rsidRDefault="006E4CA1" w:rsidP="00E4141B">
      <w:pPr>
        <w:pStyle w:val="Heading4"/>
        <w:rPr>
          <w:del w:id="212" w:author="Johnny Pang" w:date="2022-04-17T14:01:00Z"/>
          <w:szCs w:val="22"/>
          <w:rPrChange w:id="213" w:author="Johnny Pang" w:date="2022-04-17T14:01:00Z">
            <w:rPr>
              <w:del w:id="214" w:author="Johnny Pang" w:date="2022-04-17T14:01:00Z"/>
              <w:szCs w:val="22"/>
              <w:highlight w:val="yellow"/>
            </w:rPr>
          </w:rPrChange>
        </w:rPr>
      </w:pPr>
      <w:del w:id="215" w:author="Johnny Pang" w:date="2022-04-17T14:01:00Z">
        <w:r w:rsidRPr="00025734" w:rsidDel="00025734">
          <w:rPr>
            <w:rPrChange w:id="216" w:author="Johnny Pang" w:date="2022-04-17T14:01:00Z">
              <w:rPr>
                <w:highlight w:val="yellow"/>
              </w:rPr>
            </w:rPrChange>
          </w:rPr>
          <w:delText>Section 02531 – Sewage Forcemains</w:delText>
        </w:r>
      </w:del>
    </w:p>
    <w:p w14:paraId="62E64690" w14:textId="77777777" w:rsidR="006E4CA1" w:rsidRPr="00025734" w:rsidRDefault="006E4CA1" w:rsidP="00E4141B">
      <w:pPr>
        <w:pStyle w:val="Heading4"/>
        <w:rPr>
          <w:szCs w:val="22"/>
          <w:rPrChange w:id="217" w:author="Johnny Pang" w:date="2022-04-17T14:01:00Z">
            <w:rPr>
              <w:szCs w:val="22"/>
              <w:highlight w:val="yellow"/>
            </w:rPr>
          </w:rPrChange>
        </w:rPr>
      </w:pPr>
      <w:r w:rsidRPr="00025734">
        <w:rPr>
          <w:szCs w:val="22"/>
          <w:rPrChange w:id="218" w:author="Johnny Pang" w:date="2022-04-17T14:01:00Z">
            <w:rPr>
              <w:szCs w:val="22"/>
              <w:highlight w:val="yellow"/>
            </w:rPr>
          </w:rPrChange>
        </w:rPr>
        <w:t>Section 02631 – Manholes and Catchbasins</w:t>
      </w:r>
    </w:p>
    <w:p w14:paraId="372DECDD" w14:textId="77777777" w:rsidR="006E4CA1" w:rsidRPr="00A450A3" w:rsidDel="00802780" w:rsidRDefault="006E4CA1" w:rsidP="00E4141B">
      <w:pPr>
        <w:pStyle w:val="Heading4"/>
        <w:rPr>
          <w:del w:id="219" w:author="Axel Ouillet" w:date="2022-03-22T16:07:00Z"/>
          <w:szCs w:val="22"/>
        </w:rPr>
      </w:pPr>
      <w:r w:rsidRPr="00025734">
        <w:rPr>
          <w:rPrChange w:id="220" w:author="Johnny Pang" w:date="2022-04-17T14:01:00Z">
            <w:rPr>
              <w:highlight w:val="yellow"/>
            </w:rPr>
          </w:rPrChange>
        </w:rPr>
        <w:t>Section 02701 – Aggregates General</w:t>
      </w:r>
    </w:p>
    <w:p w14:paraId="77E498FF" w14:textId="77777777" w:rsidR="009D5C86" w:rsidRPr="00A450A3" w:rsidRDefault="009D5C86">
      <w:pPr>
        <w:pStyle w:val="Heading4"/>
        <w:rPr>
          <w:szCs w:val="22"/>
        </w:rPr>
        <w:pPrChange w:id="221" w:author="Axel Ouillet" w:date="2022-03-22T16:07:00Z">
          <w:pPr>
            <w:pStyle w:val="Heading4"/>
            <w:numPr>
              <w:ilvl w:val="0"/>
              <w:numId w:val="0"/>
            </w:numPr>
            <w:tabs>
              <w:tab w:val="clear" w:pos="2160"/>
            </w:tabs>
            <w:ind w:left="0" w:firstLine="0"/>
          </w:pPr>
        </w:pPrChange>
      </w:pPr>
    </w:p>
    <w:p w14:paraId="17CE701E" w14:textId="77777777" w:rsidR="00F01EB5" w:rsidRPr="0018662A" w:rsidRDefault="00F01EB5" w:rsidP="0056031C">
      <w:pPr>
        <w:pStyle w:val="Heading2"/>
        <w:rPr>
          <w:szCs w:val="22"/>
        </w:rPr>
      </w:pPr>
      <w:r w:rsidRPr="0018662A">
        <w:rPr>
          <w:szCs w:val="22"/>
        </w:rPr>
        <w:t>References</w:t>
      </w:r>
    </w:p>
    <w:p w14:paraId="65AFDD94" w14:textId="77777777" w:rsidR="009D5C86" w:rsidRDefault="009D5C86" w:rsidP="0056031C">
      <w:pPr>
        <w:pStyle w:val="Heading3"/>
        <w:ind w:left="1440"/>
        <w:rPr>
          <w:szCs w:val="22"/>
        </w:rPr>
      </w:pPr>
      <w:r w:rsidRPr="009D5C86">
        <w:rPr>
          <w:szCs w:val="22"/>
        </w:rPr>
        <w:t>Ontario Underground Infrastructure Notification System Act, 2012</w:t>
      </w:r>
    </w:p>
    <w:p w14:paraId="26D456D3" w14:textId="77777777" w:rsidR="00293A05" w:rsidRPr="009D5C86" w:rsidRDefault="00293A05" w:rsidP="0056031C">
      <w:pPr>
        <w:pStyle w:val="Heading3"/>
        <w:ind w:left="1440"/>
        <w:rPr>
          <w:szCs w:val="22"/>
        </w:rPr>
      </w:pPr>
      <w:r w:rsidRPr="009D5C86">
        <w:rPr>
          <w:szCs w:val="22"/>
        </w:rPr>
        <w:t>Ontario</w:t>
      </w:r>
      <w:r w:rsidR="002104D1" w:rsidRPr="009D5C86">
        <w:rPr>
          <w:szCs w:val="22"/>
        </w:rPr>
        <w:t xml:space="preserve"> </w:t>
      </w:r>
      <w:r w:rsidRPr="009D5C86">
        <w:rPr>
          <w:szCs w:val="22"/>
        </w:rPr>
        <w:t>Provincial Standard</w:t>
      </w:r>
      <w:r w:rsidR="002104D1" w:rsidRPr="009D5C86">
        <w:rPr>
          <w:szCs w:val="22"/>
        </w:rPr>
        <w:t xml:space="preserve"> </w:t>
      </w:r>
      <w:r w:rsidR="001F61CC" w:rsidRPr="009D5C86">
        <w:rPr>
          <w:szCs w:val="22"/>
        </w:rPr>
        <w:t>Specifications</w:t>
      </w:r>
      <w:r w:rsidR="00E4141B" w:rsidRPr="009D5C86">
        <w:rPr>
          <w:szCs w:val="22"/>
        </w:rPr>
        <w:t xml:space="preserve"> (OPSS)</w:t>
      </w:r>
    </w:p>
    <w:p w14:paraId="3B13B13F" w14:textId="77777777" w:rsidR="00824AB2" w:rsidRPr="0018662A" w:rsidRDefault="00824AB2" w:rsidP="00824AB2">
      <w:pPr>
        <w:pStyle w:val="Heading4"/>
        <w:rPr>
          <w:szCs w:val="22"/>
        </w:rPr>
      </w:pPr>
      <w:r w:rsidRPr="0018662A">
        <w:rPr>
          <w:szCs w:val="22"/>
        </w:rPr>
        <w:t>OPSS</w:t>
      </w:r>
      <w:r w:rsidR="00072383">
        <w:rPr>
          <w:szCs w:val="22"/>
        </w:rPr>
        <w:t>.MUNI</w:t>
      </w:r>
      <w:r w:rsidRPr="0018662A">
        <w:rPr>
          <w:szCs w:val="22"/>
        </w:rPr>
        <w:t xml:space="preserve"> 180 </w:t>
      </w:r>
      <w:r w:rsidR="004800B9" w:rsidRPr="0018662A">
        <w:rPr>
          <w:szCs w:val="22"/>
        </w:rPr>
        <w:t xml:space="preserve">(Nov </w:t>
      </w:r>
      <w:r w:rsidR="00072383" w:rsidRPr="0018662A">
        <w:rPr>
          <w:szCs w:val="22"/>
        </w:rPr>
        <w:t>20</w:t>
      </w:r>
      <w:r w:rsidR="00072383">
        <w:rPr>
          <w:szCs w:val="22"/>
        </w:rPr>
        <w:t>15</w:t>
      </w:r>
      <w:r w:rsidR="004800B9" w:rsidRPr="0018662A">
        <w:rPr>
          <w:szCs w:val="22"/>
        </w:rPr>
        <w:t xml:space="preserve">) </w:t>
      </w:r>
      <w:r w:rsidRPr="0018662A">
        <w:rPr>
          <w:szCs w:val="22"/>
        </w:rPr>
        <w:t>– Management of Excess Materials</w:t>
      </w:r>
    </w:p>
    <w:p w14:paraId="7D839A7F" w14:textId="77777777" w:rsidR="00F14C88" w:rsidRPr="0018662A" w:rsidRDefault="00F14C88" w:rsidP="00F01EB5">
      <w:pPr>
        <w:pStyle w:val="Heading4"/>
        <w:rPr>
          <w:szCs w:val="22"/>
        </w:rPr>
      </w:pPr>
      <w:r w:rsidRPr="0018662A">
        <w:rPr>
          <w:szCs w:val="22"/>
        </w:rPr>
        <w:t>OPSS</w:t>
      </w:r>
      <w:r w:rsidR="00072383">
        <w:rPr>
          <w:szCs w:val="22"/>
        </w:rPr>
        <w:t>.MUNI</w:t>
      </w:r>
      <w:r w:rsidRPr="0018662A">
        <w:rPr>
          <w:szCs w:val="22"/>
        </w:rPr>
        <w:t xml:space="preserve"> 401 </w:t>
      </w:r>
      <w:r w:rsidR="00072383">
        <w:rPr>
          <w:szCs w:val="22"/>
        </w:rPr>
        <w:t>(Nov 2016</w:t>
      </w:r>
      <w:r w:rsidR="004800B9" w:rsidRPr="0018662A">
        <w:rPr>
          <w:szCs w:val="22"/>
        </w:rPr>
        <w:t xml:space="preserve">) </w:t>
      </w:r>
      <w:r w:rsidR="00442733" w:rsidRPr="0018662A">
        <w:rPr>
          <w:szCs w:val="22"/>
        </w:rPr>
        <w:t>–</w:t>
      </w:r>
      <w:r w:rsidR="00F01EB5" w:rsidRPr="0018662A">
        <w:rPr>
          <w:szCs w:val="22"/>
        </w:rPr>
        <w:t xml:space="preserve"> Trenching Backfilling and </w:t>
      </w:r>
      <w:commentRangeStart w:id="222"/>
      <w:commentRangeStart w:id="223"/>
      <w:r w:rsidR="00F01EB5" w:rsidRPr="0018662A">
        <w:rPr>
          <w:szCs w:val="22"/>
        </w:rPr>
        <w:t>Compacting</w:t>
      </w:r>
      <w:commentRangeEnd w:id="222"/>
      <w:r w:rsidR="00A450A3">
        <w:rPr>
          <w:rStyle w:val="CommentReference"/>
          <w:szCs w:val="22"/>
        </w:rPr>
        <w:commentReference w:id="222"/>
      </w:r>
      <w:commentRangeEnd w:id="223"/>
      <w:r w:rsidR="004C10E4">
        <w:rPr>
          <w:rStyle w:val="CommentReference"/>
          <w:szCs w:val="22"/>
        </w:rPr>
        <w:commentReference w:id="223"/>
      </w:r>
    </w:p>
    <w:p w14:paraId="5492342A" w14:textId="77777777" w:rsidR="004C10E4" w:rsidRPr="00EC3183" w:rsidRDefault="004C10E4" w:rsidP="004C10E4">
      <w:pPr>
        <w:pStyle w:val="Heading2"/>
        <w:numPr>
          <w:ilvl w:val="1"/>
          <w:numId w:val="13"/>
        </w:numPr>
        <w:tabs>
          <w:tab w:val="clear" w:pos="720"/>
          <w:tab w:val="num" w:pos="360"/>
        </w:tabs>
        <w:ind w:left="360" w:hanging="360"/>
        <w:rPr>
          <w:ins w:id="224" w:author="Johnny Pang" w:date="2022-11-30T18:12:00Z"/>
          <w:rFonts w:asciiTheme="minorHAnsi" w:hAnsiTheme="minorHAnsi"/>
          <w:szCs w:val="22"/>
        </w:rPr>
      </w:pPr>
      <w:ins w:id="225" w:author="Johnny Pang" w:date="2022-11-30T18:12:00Z">
        <w:r w:rsidRPr="00EC3183">
          <w:rPr>
            <w:rFonts w:asciiTheme="minorHAnsi" w:hAnsiTheme="minorHAnsi"/>
            <w:szCs w:val="22"/>
          </w:rPr>
          <w:t>Measurement and Payment</w:t>
        </w:r>
      </w:ins>
    </w:p>
    <w:p w14:paraId="07E8055B" w14:textId="77777777" w:rsidR="004C10E4" w:rsidRPr="00496E7C" w:rsidRDefault="004C10E4" w:rsidP="004C10E4">
      <w:pPr>
        <w:pStyle w:val="Heading3"/>
        <w:numPr>
          <w:ilvl w:val="2"/>
          <w:numId w:val="13"/>
        </w:numPr>
        <w:rPr>
          <w:ins w:id="226" w:author="Johnny Pang" w:date="2022-11-30T18:12:00Z"/>
        </w:rPr>
      </w:pPr>
      <w:ins w:id="227" w:author="Johnny Pang" w:date="2022-11-30T18:12:00Z">
        <w:r w:rsidRPr="00496E7C">
          <w:t>All costs associated with the work of this Section</w:t>
        </w:r>
        <w:r>
          <w:t xml:space="preserve"> </w:t>
        </w:r>
        <w:r w:rsidRPr="00496E7C">
          <w:t xml:space="preserve">shall be included in the price for </w:t>
        </w:r>
        <w:r w:rsidRPr="000E5C83">
          <w:t xml:space="preserve">Item No. </w:t>
        </w:r>
        <w:r>
          <w:t>A2.</w:t>
        </w:r>
        <w:r w:rsidRPr="00F42597">
          <w:rPr>
            <w:highlight w:val="yellow"/>
          </w:rPr>
          <w:t>01</w:t>
        </w:r>
        <w:r w:rsidRPr="00496E7C">
          <w:t xml:space="preserve"> in the Bid Form.  </w:t>
        </w:r>
      </w:ins>
    </w:p>
    <w:p w14:paraId="7FDE850D" w14:textId="77777777" w:rsidR="004C10E4" w:rsidRPr="004C10E4" w:rsidRDefault="004C10E4" w:rsidP="004C10E4">
      <w:pPr>
        <w:pStyle w:val="Heading3"/>
        <w:numPr>
          <w:ilvl w:val="2"/>
          <w:numId w:val="13"/>
        </w:numPr>
        <w:rPr>
          <w:ins w:id="228" w:author="Johnny Pang" w:date="2022-11-30T18:12:00Z"/>
          <w:rPrChange w:id="229" w:author="Johnny Pang" w:date="2022-11-30T18:12:00Z">
            <w:rPr>
              <w:ins w:id="230" w:author="Johnny Pang" w:date="2022-11-30T18:12:00Z"/>
              <w:rFonts w:ascii="Arial" w:hAnsi="Arial" w:cs="Arial"/>
              <w:sz w:val="20"/>
              <w:szCs w:val="20"/>
            </w:rPr>
          </w:rPrChange>
        </w:rPr>
        <w:pPrChange w:id="231" w:author="Johnny Pang" w:date="2022-11-30T18:12:00Z">
          <w:pPr>
            <w:pStyle w:val="pf0"/>
            <w:numPr>
              <w:numId w:val="45"/>
            </w:numPr>
            <w:tabs>
              <w:tab w:val="num" w:pos="720"/>
            </w:tabs>
            <w:ind w:left="720" w:hanging="360"/>
          </w:pPr>
        </w:pPrChange>
      </w:pPr>
      <w:ins w:id="232" w:author="Johnny Pang" w:date="2022-11-30T18:12:00Z">
        <w:r w:rsidRPr="004C10E4">
          <w:rPr>
            <w:rPrChange w:id="233" w:author="Johnny Pang" w:date="2022-11-30T18:12:00Z">
              <w:rPr>
                <w:rStyle w:val="cf01"/>
              </w:rPr>
            </w:rPrChange>
          </w:rPr>
          <w:t>The work outlined in this Section is incidental to and shall be included in the prices indicated in the Bid Form that are related to:</w:t>
        </w:r>
      </w:ins>
    </w:p>
    <w:p w14:paraId="16A34AE5" w14:textId="77777777" w:rsidR="004C10E4" w:rsidRDefault="004C10E4" w:rsidP="004C10E4">
      <w:pPr>
        <w:pStyle w:val="Heading4"/>
        <w:rPr>
          <w:ins w:id="234" w:author="Johnny Pang" w:date="2022-11-30T18:12:00Z"/>
          <w:rFonts w:ascii="Arial" w:hAnsi="Arial" w:cs="Arial"/>
          <w:sz w:val="20"/>
        </w:rPr>
        <w:pPrChange w:id="235" w:author="Johnny Pang" w:date="2022-11-30T18:12:00Z">
          <w:pPr>
            <w:pStyle w:val="pf0"/>
            <w:numPr>
              <w:numId w:val="45"/>
            </w:numPr>
            <w:tabs>
              <w:tab w:val="num" w:pos="720"/>
            </w:tabs>
            <w:ind w:left="720" w:hanging="360"/>
          </w:pPr>
        </w:pPrChange>
      </w:pPr>
      <w:ins w:id="236" w:author="Johnny Pang" w:date="2022-11-30T18:12:00Z">
        <w:r>
          <w:rPr>
            <w:rStyle w:val="cf01"/>
          </w:rPr>
          <w:t xml:space="preserve">Section 02230 – Site Preparation for Pipelines, Utilities and Associated Structures </w:t>
        </w:r>
      </w:ins>
    </w:p>
    <w:p w14:paraId="117D00BF" w14:textId="77777777" w:rsidR="004C10E4" w:rsidRDefault="004C10E4" w:rsidP="004C10E4">
      <w:pPr>
        <w:pStyle w:val="Heading4"/>
        <w:rPr>
          <w:ins w:id="237" w:author="Johnny Pang" w:date="2022-11-30T18:12:00Z"/>
          <w:rFonts w:ascii="Arial" w:hAnsi="Arial" w:cs="Arial"/>
          <w:sz w:val="20"/>
        </w:rPr>
        <w:pPrChange w:id="238" w:author="Johnny Pang" w:date="2022-11-30T18:12:00Z">
          <w:pPr>
            <w:pStyle w:val="pf0"/>
            <w:numPr>
              <w:numId w:val="45"/>
            </w:numPr>
            <w:tabs>
              <w:tab w:val="num" w:pos="720"/>
            </w:tabs>
            <w:ind w:left="720" w:hanging="360"/>
          </w:pPr>
        </w:pPrChange>
      </w:pPr>
      <w:ins w:id="239" w:author="Johnny Pang" w:date="2022-11-30T18:12:00Z">
        <w:r>
          <w:rPr>
            <w:rStyle w:val="cf01"/>
          </w:rPr>
          <w:t>Section 02242 – Supply, Install and Subsequently Remove Dewatering System</w:t>
        </w:r>
      </w:ins>
    </w:p>
    <w:p w14:paraId="039252CB" w14:textId="77777777" w:rsidR="004C10E4" w:rsidRDefault="004C10E4" w:rsidP="004C10E4">
      <w:pPr>
        <w:pStyle w:val="Heading4"/>
        <w:rPr>
          <w:ins w:id="240" w:author="Johnny Pang" w:date="2022-11-30T18:12:00Z"/>
          <w:rFonts w:ascii="Arial" w:hAnsi="Arial" w:cs="Arial"/>
          <w:sz w:val="20"/>
        </w:rPr>
        <w:pPrChange w:id="241" w:author="Johnny Pang" w:date="2022-11-30T18:12:00Z">
          <w:pPr>
            <w:pStyle w:val="pf0"/>
            <w:numPr>
              <w:numId w:val="45"/>
            </w:numPr>
            <w:tabs>
              <w:tab w:val="num" w:pos="720"/>
            </w:tabs>
            <w:ind w:left="720" w:hanging="360"/>
          </w:pPr>
        </w:pPrChange>
      </w:pPr>
      <w:ins w:id="242" w:author="Johnny Pang" w:date="2022-11-30T18:12:00Z">
        <w:r>
          <w:rPr>
            <w:rStyle w:val="cf01"/>
          </w:rPr>
          <w:t>Section 02511 – Watermains</w:t>
        </w:r>
      </w:ins>
    </w:p>
    <w:p w14:paraId="1F7EDA17" w14:textId="77777777" w:rsidR="004C10E4" w:rsidRDefault="004C10E4" w:rsidP="004C10E4">
      <w:pPr>
        <w:pStyle w:val="Heading4"/>
        <w:rPr>
          <w:ins w:id="243" w:author="Johnny Pang" w:date="2022-11-30T18:12:00Z"/>
          <w:rFonts w:ascii="Arial" w:hAnsi="Arial" w:cs="Arial"/>
          <w:sz w:val="20"/>
        </w:rPr>
        <w:pPrChange w:id="244" w:author="Johnny Pang" w:date="2022-11-30T18:12:00Z">
          <w:pPr>
            <w:pStyle w:val="pf0"/>
            <w:numPr>
              <w:numId w:val="45"/>
            </w:numPr>
            <w:tabs>
              <w:tab w:val="num" w:pos="720"/>
            </w:tabs>
            <w:ind w:left="720" w:hanging="360"/>
          </w:pPr>
        </w:pPrChange>
      </w:pPr>
      <w:ins w:id="245" w:author="Johnny Pang" w:date="2022-11-30T18:12:00Z">
        <w:r>
          <w:rPr>
            <w:rStyle w:val="cf01"/>
          </w:rPr>
          <w:t>Section 02530 – Sewerage</w:t>
        </w:r>
      </w:ins>
    </w:p>
    <w:p w14:paraId="60815B80" w14:textId="77777777" w:rsidR="004C10E4" w:rsidRDefault="004C10E4" w:rsidP="004C10E4">
      <w:pPr>
        <w:pStyle w:val="Heading4"/>
        <w:rPr>
          <w:ins w:id="246" w:author="Johnny Pang" w:date="2022-11-30T18:12:00Z"/>
          <w:rFonts w:ascii="Arial" w:hAnsi="Arial" w:cs="Arial"/>
          <w:sz w:val="20"/>
        </w:rPr>
        <w:pPrChange w:id="247" w:author="Johnny Pang" w:date="2022-11-30T18:12:00Z">
          <w:pPr>
            <w:pStyle w:val="pf0"/>
            <w:numPr>
              <w:numId w:val="45"/>
            </w:numPr>
            <w:tabs>
              <w:tab w:val="num" w:pos="720"/>
            </w:tabs>
            <w:ind w:left="720" w:hanging="360"/>
          </w:pPr>
        </w:pPrChange>
      </w:pPr>
      <w:ins w:id="248" w:author="Johnny Pang" w:date="2022-11-30T18:12:00Z">
        <w:r>
          <w:rPr>
            <w:rStyle w:val="cf01"/>
          </w:rPr>
          <w:t>Section 02631 – Maintenance Holes and Catch Basins</w:t>
        </w:r>
      </w:ins>
    </w:p>
    <w:p w14:paraId="5DA031B6" w14:textId="77777777" w:rsidR="004C10E4" w:rsidRDefault="004C10E4" w:rsidP="004C10E4">
      <w:pPr>
        <w:pStyle w:val="Heading4"/>
        <w:rPr>
          <w:ins w:id="249" w:author="Johnny Pang" w:date="2022-11-30T18:12:00Z"/>
          <w:rFonts w:ascii="Arial" w:hAnsi="Arial" w:cs="Arial"/>
          <w:sz w:val="20"/>
        </w:rPr>
        <w:pPrChange w:id="250" w:author="Johnny Pang" w:date="2022-11-30T18:12:00Z">
          <w:pPr>
            <w:pStyle w:val="pf0"/>
            <w:numPr>
              <w:numId w:val="45"/>
            </w:numPr>
            <w:tabs>
              <w:tab w:val="num" w:pos="720"/>
            </w:tabs>
            <w:ind w:left="720" w:hanging="360"/>
          </w:pPr>
        </w:pPrChange>
      </w:pPr>
      <w:ins w:id="251" w:author="Johnny Pang" w:date="2022-11-30T18:12:00Z">
        <w:r>
          <w:rPr>
            <w:rStyle w:val="cf01"/>
          </w:rPr>
          <w:t>Section 02701 – Aggregates - General</w:t>
        </w:r>
      </w:ins>
    </w:p>
    <w:p w14:paraId="3CCAE775" w14:textId="3A28B422" w:rsidR="00655248" w:rsidRPr="0018662A" w:rsidRDefault="00F345C0" w:rsidP="0056031C">
      <w:pPr>
        <w:pStyle w:val="Heading1"/>
        <w:contextualSpacing w:val="0"/>
        <w:rPr>
          <w:szCs w:val="22"/>
        </w:rPr>
      </w:pPr>
      <w:r w:rsidRPr="0018662A">
        <w:rPr>
          <w:szCs w:val="22"/>
        </w:rPr>
        <w:t>Materials</w:t>
      </w:r>
    </w:p>
    <w:p w14:paraId="4F1E4DF1" w14:textId="77777777" w:rsidR="00F345C0" w:rsidRPr="0018662A" w:rsidRDefault="00F345C0" w:rsidP="0056031C">
      <w:pPr>
        <w:pStyle w:val="Heading2"/>
        <w:rPr>
          <w:szCs w:val="22"/>
        </w:rPr>
      </w:pPr>
      <w:r w:rsidRPr="0018662A">
        <w:rPr>
          <w:szCs w:val="22"/>
        </w:rPr>
        <w:t xml:space="preserve">Comply with the requirements of OPSS 401 </w:t>
      </w:r>
      <w:r w:rsidRPr="00025734">
        <w:rPr>
          <w:szCs w:val="22"/>
        </w:rPr>
        <w:t xml:space="preserve">and </w:t>
      </w:r>
      <w:r w:rsidRPr="00025734">
        <w:rPr>
          <w:szCs w:val="22"/>
          <w:rPrChange w:id="252" w:author="Johnny Pang" w:date="2022-04-17T14:01:00Z">
            <w:rPr>
              <w:szCs w:val="22"/>
              <w:highlight w:val="yellow"/>
            </w:rPr>
          </w:rPrChange>
        </w:rPr>
        <w:t>Section</w:t>
      </w:r>
      <w:r w:rsidRPr="00025734">
        <w:rPr>
          <w:szCs w:val="22"/>
        </w:rPr>
        <w:t xml:space="preserve"> </w:t>
      </w:r>
      <w:r w:rsidRPr="00025734">
        <w:rPr>
          <w:szCs w:val="22"/>
          <w:rPrChange w:id="253" w:author="Johnny Pang" w:date="2022-04-17T14:01:00Z">
            <w:rPr>
              <w:szCs w:val="22"/>
              <w:highlight w:val="yellow"/>
            </w:rPr>
          </w:rPrChange>
        </w:rPr>
        <w:t xml:space="preserve">02701 </w:t>
      </w:r>
      <w:r w:rsidR="0056031C" w:rsidRPr="00025734">
        <w:rPr>
          <w:szCs w:val="22"/>
          <w:rPrChange w:id="254" w:author="Johnny Pang" w:date="2022-04-17T14:01:00Z">
            <w:rPr>
              <w:szCs w:val="22"/>
              <w:highlight w:val="yellow"/>
            </w:rPr>
          </w:rPrChange>
        </w:rPr>
        <w:t xml:space="preserve">- </w:t>
      </w:r>
      <w:r w:rsidRPr="00025734">
        <w:rPr>
          <w:szCs w:val="22"/>
          <w:rPrChange w:id="255" w:author="Johnny Pang" w:date="2022-04-17T14:01:00Z">
            <w:rPr>
              <w:szCs w:val="22"/>
              <w:highlight w:val="yellow"/>
            </w:rPr>
          </w:rPrChange>
        </w:rPr>
        <w:t>Aggregates General.</w:t>
      </w:r>
    </w:p>
    <w:p w14:paraId="58A0F99B" w14:textId="77777777" w:rsidR="00655248" w:rsidRPr="0018662A" w:rsidRDefault="00655248" w:rsidP="00E83D64">
      <w:pPr>
        <w:pStyle w:val="Heading1"/>
        <w:contextualSpacing w:val="0"/>
        <w:rPr>
          <w:szCs w:val="22"/>
        </w:rPr>
      </w:pPr>
      <w:r w:rsidRPr="0018662A">
        <w:rPr>
          <w:szCs w:val="22"/>
        </w:rPr>
        <w:t>EXECUTION</w:t>
      </w:r>
    </w:p>
    <w:p w14:paraId="32948E18" w14:textId="77777777" w:rsidR="009D5C86" w:rsidRDefault="009D5C86" w:rsidP="005D3419">
      <w:pPr>
        <w:pStyle w:val="Heading2"/>
        <w:numPr>
          <w:ilvl w:val="1"/>
          <w:numId w:val="13"/>
        </w:numPr>
        <w:rPr>
          <w:szCs w:val="22"/>
        </w:rPr>
      </w:pPr>
      <w:r>
        <w:rPr>
          <w:szCs w:val="22"/>
        </w:rPr>
        <w:t>Locates</w:t>
      </w:r>
    </w:p>
    <w:p w14:paraId="081BFFF2" w14:textId="77777777" w:rsidR="001B2DD4" w:rsidRPr="00C610D5" w:rsidRDefault="001B2DD4" w:rsidP="001B2DD4">
      <w:pPr>
        <w:pStyle w:val="Heading3"/>
        <w:numPr>
          <w:ilvl w:val="2"/>
          <w:numId w:val="43"/>
        </w:numPr>
        <w:tabs>
          <w:tab w:val="clear" w:pos="1350"/>
          <w:tab w:val="num" w:pos="1440"/>
        </w:tabs>
        <w:ind w:left="1440"/>
      </w:pPr>
      <w:r w:rsidRPr="00C610D5">
        <w:rPr>
          <w:bCs/>
          <w:iCs/>
        </w:rP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14:paraId="3536967F" w14:textId="77777777" w:rsidR="009D5C86" w:rsidRPr="009D5C86" w:rsidRDefault="009D5C86" w:rsidP="009D5C86"/>
    <w:p w14:paraId="0A3846BB" w14:textId="77777777" w:rsidR="005D3419" w:rsidRPr="0018662A" w:rsidRDefault="00FC3043" w:rsidP="005D3419">
      <w:pPr>
        <w:pStyle w:val="Heading2"/>
        <w:numPr>
          <w:ilvl w:val="1"/>
          <w:numId w:val="13"/>
        </w:numPr>
        <w:rPr>
          <w:szCs w:val="22"/>
        </w:rPr>
      </w:pPr>
      <w:r>
        <w:rPr>
          <w:szCs w:val="22"/>
        </w:rPr>
        <w:lastRenderedPageBreak/>
        <w:t>OPSS.MUNI 401</w:t>
      </w:r>
      <w:r w:rsidR="005D3419" w:rsidRPr="0018662A">
        <w:rPr>
          <w:szCs w:val="22"/>
        </w:rPr>
        <w:t xml:space="preserve"> </w:t>
      </w:r>
      <w:r w:rsidR="005608AE" w:rsidRPr="0018662A">
        <w:rPr>
          <w:szCs w:val="22"/>
        </w:rPr>
        <w:t>is amended as follows</w:t>
      </w:r>
      <w:r w:rsidR="005D3419" w:rsidRPr="0018662A">
        <w:rPr>
          <w:szCs w:val="22"/>
        </w:rPr>
        <w:t>:</w:t>
      </w:r>
    </w:p>
    <w:p w14:paraId="2BFE1714" w14:textId="77777777" w:rsidR="00F030AA" w:rsidRPr="0018662A" w:rsidRDefault="00F030AA" w:rsidP="00F030AA">
      <w:pPr>
        <w:pStyle w:val="Heading3"/>
        <w:numPr>
          <w:ilvl w:val="0"/>
          <w:numId w:val="0"/>
        </w:numPr>
        <w:tabs>
          <w:tab w:val="left" w:pos="2160"/>
        </w:tabs>
        <w:spacing w:before="80"/>
        <w:ind w:left="2160" w:hanging="1440"/>
        <w:rPr>
          <w:b/>
          <w:szCs w:val="22"/>
        </w:rPr>
      </w:pPr>
      <w:r w:rsidRPr="0018662A">
        <w:rPr>
          <w:b/>
          <w:szCs w:val="22"/>
        </w:rPr>
        <w:t>401.07.01</w:t>
      </w:r>
      <w:r w:rsidR="005608AE" w:rsidRPr="0018662A">
        <w:rPr>
          <w:b/>
          <w:szCs w:val="22"/>
        </w:rPr>
        <w:t xml:space="preserve">- </w:t>
      </w:r>
      <w:r w:rsidRPr="0018662A">
        <w:rPr>
          <w:b/>
          <w:szCs w:val="22"/>
        </w:rPr>
        <w:t xml:space="preserve">General </w:t>
      </w:r>
      <w:r w:rsidRPr="0018662A">
        <w:rPr>
          <w:szCs w:val="22"/>
        </w:rPr>
        <w:t>is amended by the addition of the following:</w:t>
      </w:r>
      <w:r w:rsidRPr="0018662A">
        <w:rPr>
          <w:b/>
          <w:szCs w:val="22"/>
        </w:rPr>
        <w:t xml:space="preserve"> </w:t>
      </w:r>
    </w:p>
    <w:p w14:paraId="4DC81502" w14:textId="77777777" w:rsidR="00F030AA" w:rsidRPr="0018662A" w:rsidDel="0028494A" w:rsidRDefault="00F030AA" w:rsidP="00E83D64">
      <w:pPr>
        <w:pStyle w:val="Heading3"/>
        <w:numPr>
          <w:ilvl w:val="0"/>
          <w:numId w:val="0"/>
        </w:numPr>
        <w:ind w:left="630"/>
        <w:rPr>
          <w:del w:id="256" w:author="Axel Ouillet" w:date="2022-03-23T14:40:00Z"/>
          <w:i/>
          <w:szCs w:val="22"/>
        </w:rPr>
      </w:pPr>
      <w:del w:id="257" w:author="Axel Ouillet" w:date="2022-03-23T14:40:00Z">
        <w:r w:rsidRPr="0018662A" w:rsidDel="0028494A">
          <w:rPr>
            <w:i/>
            <w:szCs w:val="22"/>
            <w:highlight w:val="yellow"/>
          </w:rPr>
          <w:delText>[Designer Note: Stockpiling may not be allowed based on the space constraints of the Site. This must be specified on the Drawings/ specification section if this is the case so that the Contractor is aware of this condition at the time of bidding.]</w:delText>
        </w:r>
      </w:del>
    </w:p>
    <w:p w14:paraId="0FDAD727" w14:textId="77777777" w:rsidR="00F030AA" w:rsidRPr="0018662A" w:rsidRDefault="00B47EBA" w:rsidP="00E83D64">
      <w:pPr>
        <w:pStyle w:val="Heading3"/>
        <w:numPr>
          <w:ilvl w:val="0"/>
          <w:numId w:val="0"/>
        </w:numPr>
        <w:ind w:left="2880" w:hanging="720"/>
        <w:rPr>
          <w:szCs w:val="22"/>
        </w:rPr>
      </w:pPr>
      <w:r w:rsidRPr="0018662A">
        <w:rPr>
          <w:szCs w:val="22"/>
        </w:rPr>
        <w:t>.1</w:t>
      </w:r>
      <w:r w:rsidRPr="0018662A">
        <w:rPr>
          <w:szCs w:val="22"/>
        </w:rPr>
        <w:tab/>
      </w:r>
      <w:r w:rsidR="00F030AA" w:rsidRPr="0018662A">
        <w:rPr>
          <w:szCs w:val="22"/>
        </w:rPr>
        <w:t>Stockpile fill materials in areas approved by the Consultant.</w:t>
      </w:r>
    </w:p>
    <w:p w14:paraId="597CBC72" w14:textId="77777777" w:rsidR="00F030AA" w:rsidRPr="0018662A" w:rsidRDefault="00B47EBA" w:rsidP="00E83D64">
      <w:pPr>
        <w:pStyle w:val="Heading3"/>
        <w:numPr>
          <w:ilvl w:val="0"/>
          <w:numId w:val="0"/>
        </w:numPr>
        <w:ind w:left="2880" w:hanging="720"/>
        <w:rPr>
          <w:szCs w:val="22"/>
        </w:rPr>
      </w:pPr>
      <w:r w:rsidRPr="0018662A">
        <w:rPr>
          <w:szCs w:val="22"/>
        </w:rPr>
        <w:t>.2</w:t>
      </w:r>
      <w:r w:rsidRPr="0018662A">
        <w:rPr>
          <w:szCs w:val="22"/>
        </w:rPr>
        <w:tab/>
      </w:r>
      <w:r w:rsidR="00F030AA" w:rsidRPr="0018662A">
        <w:rPr>
          <w:szCs w:val="22"/>
        </w:rPr>
        <w:t>Stockpiling should not occur near natural features, catch basins, or road side ditches.</w:t>
      </w:r>
    </w:p>
    <w:p w14:paraId="215653FB" w14:textId="77777777" w:rsidR="00F030AA" w:rsidRPr="0018662A" w:rsidRDefault="00B47EBA" w:rsidP="00E83D64">
      <w:pPr>
        <w:pStyle w:val="Heading3"/>
        <w:numPr>
          <w:ilvl w:val="0"/>
          <w:numId w:val="0"/>
        </w:numPr>
        <w:ind w:left="2880" w:hanging="720"/>
        <w:rPr>
          <w:szCs w:val="22"/>
        </w:rPr>
      </w:pPr>
      <w:r w:rsidRPr="0018662A">
        <w:rPr>
          <w:szCs w:val="22"/>
        </w:rPr>
        <w:t>.3</w:t>
      </w:r>
      <w:r w:rsidRPr="0018662A">
        <w:rPr>
          <w:szCs w:val="22"/>
        </w:rPr>
        <w:tab/>
      </w:r>
      <w:r w:rsidR="00F030AA" w:rsidRPr="0018662A">
        <w:rPr>
          <w:szCs w:val="22"/>
        </w:rPr>
        <w:t>Stockpile granular materials in a manner which will prevent segregation.</w:t>
      </w:r>
    </w:p>
    <w:p w14:paraId="07E0939D" w14:textId="77777777" w:rsidR="00F030AA" w:rsidRPr="0018662A" w:rsidRDefault="00B47EBA" w:rsidP="00E83D64">
      <w:pPr>
        <w:pStyle w:val="Heading3"/>
        <w:numPr>
          <w:ilvl w:val="0"/>
          <w:numId w:val="0"/>
        </w:numPr>
        <w:ind w:left="2880" w:hanging="720"/>
        <w:rPr>
          <w:szCs w:val="22"/>
        </w:rPr>
      </w:pPr>
      <w:r w:rsidRPr="0018662A">
        <w:rPr>
          <w:szCs w:val="22"/>
        </w:rPr>
        <w:t>.4</w:t>
      </w:r>
      <w:r w:rsidRPr="0018662A">
        <w:rPr>
          <w:szCs w:val="22"/>
        </w:rPr>
        <w:tab/>
      </w:r>
      <w:r w:rsidR="00F030AA" w:rsidRPr="0018662A">
        <w:rPr>
          <w:szCs w:val="22"/>
        </w:rPr>
        <w:t>Protect all grounds and material within the Site from contamination or exposure to potentially hazardous material.</w:t>
      </w:r>
    </w:p>
    <w:p w14:paraId="4D8B8FD4" w14:textId="77777777" w:rsidR="00F030AA" w:rsidRPr="0018662A" w:rsidRDefault="00B47EBA" w:rsidP="0056031C">
      <w:pPr>
        <w:pStyle w:val="Heading3"/>
        <w:numPr>
          <w:ilvl w:val="0"/>
          <w:numId w:val="0"/>
        </w:numPr>
        <w:ind w:left="2880" w:hanging="720"/>
        <w:rPr>
          <w:szCs w:val="22"/>
        </w:rPr>
      </w:pPr>
      <w:r w:rsidRPr="0018662A">
        <w:rPr>
          <w:szCs w:val="22"/>
        </w:rPr>
        <w:t>.5</w:t>
      </w:r>
      <w:r w:rsidRPr="0018662A">
        <w:rPr>
          <w:szCs w:val="22"/>
        </w:rPr>
        <w:tab/>
      </w:r>
      <w:r w:rsidR="00F030AA" w:rsidRPr="0018662A">
        <w:rPr>
          <w:szCs w:val="22"/>
        </w:rPr>
        <w:t>Protect stockpiles from erosion and control run off with silt protection.</w:t>
      </w:r>
    </w:p>
    <w:p w14:paraId="7E198EC7" w14:textId="77777777" w:rsidR="00503508" w:rsidRPr="0018662A" w:rsidRDefault="00503508" w:rsidP="0056031C">
      <w:pPr>
        <w:pStyle w:val="Heading3"/>
        <w:numPr>
          <w:ilvl w:val="0"/>
          <w:numId w:val="0"/>
        </w:numPr>
        <w:tabs>
          <w:tab w:val="left" w:pos="2160"/>
        </w:tabs>
        <w:spacing w:before="120"/>
        <w:ind w:left="2160" w:hanging="1440"/>
        <w:contextualSpacing w:val="0"/>
        <w:rPr>
          <w:b/>
          <w:szCs w:val="22"/>
        </w:rPr>
      </w:pPr>
      <w:r w:rsidRPr="0018662A">
        <w:rPr>
          <w:b/>
          <w:szCs w:val="22"/>
        </w:rPr>
        <w:t>401.07.02</w:t>
      </w:r>
      <w:r w:rsidR="005608AE" w:rsidRPr="0018662A">
        <w:rPr>
          <w:b/>
          <w:szCs w:val="22"/>
        </w:rPr>
        <w:t xml:space="preserve"> -</w:t>
      </w:r>
      <w:r w:rsidRPr="0018662A">
        <w:rPr>
          <w:b/>
          <w:szCs w:val="22"/>
        </w:rPr>
        <w:t xml:space="preserve">Site Preparation </w:t>
      </w:r>
      <w:r w:rsidRPr="0018662A">
        <w:rPr>
          <w:szCs w:val="22"/>
        </w:rPr>
        <w:t>is amended by the addition of the following:</w:t>
      </w:r>
      <w:r w:rsidRPr="0018662A">
        <w:rPr>
          <w:b/>
          <w:szCs w:val="22"/>
        </w:rPr>
        <w:t xml:space="preserve"> </w:t>
      </w:r>
    </w:p>
    <w:p w14:paraId="35877589" w14:textId="77777777" w:rsidR="00503508" w:rsidRPr="0018662A" w:rsidRDefault="00503508" w:rsidP="0056031C">
      <w:pPr>
        <w:pStyle w:val="Heading3"/>
        <w:spacing w:before="80"/>
        <w:ind w:left="2880"/>
        <w:rPr>
          <w:szCs w:val="22"/>
        </w:rPr>
      </w:pPr>
      <w:r w:rsidRPr="0018662A">
        <w:rPr>
          <w:szCs w:val="22"/>
        </w:rPr>
        <w:t>Remove any obstructions, ice and snow, from all surfaces to be excavated within the limits indicated on the Contract Drawings.</w:t>
      </w:r>
    </w:p>
    <w:p w14:paraId="28B4CB62" w14:textId="77777777" w:rsidR="00503508" w:rsidRPr="0018662A" w:rsidRDefault="00503508" w:rsidP="00503508">
      <w:pPr>
        <w:pStyle w:val="Heading3"/>
        <w:ind w:left="2880"/>
        <w:rPr>
          <w:szCs w:val="22"/>
        </w:rPr>
      </w:pPr>
      <w:r w:rsidRPr="0018662A">
        <w:rPr>
          <w:szCs w:val="22"/>
        </w:rPr>
        <w:t>Cut pavement or sidewalk neatly along the limits of the proposed excavation so that the surface may break evenly and cleanly.  Obtain consent from the Local Municipality prior to performing such cutting work.</w:t>
      </w:r>
    </w:p>
    <w:p w14:paraId="3AEB346F" w14:textId="77777777" w:rsidR="00540D3E" w:rsidRPr="0018662A" w:rsidRDefault="00B47EBA" w:rsidP="0056031C">
      <w:pPr>
        <w:pStyle w:val="Heading3"/>
        <w:numPr>
          <w:ilvl w:val="0"/>
          <w:numId w:val="0"/>
        </w:numPr>
        <w:ind w:left="2160"/>
        <w:rPr>
          <w:szCs w:val="22"/>
        </w:rPr>
      </w:pPr>
      <w:r w:rsidRPr="0018662A">
        <w:rPr>
          <w:szCs w:val="22"/>
        </w:rPr>
        <w:t>.3</w:t>
      </w:r>
      <w:r w:rsidRPr="0018662A">
        <w:rPr>
          <w:szCs w:val="22"/>
        </w:rPr>
        <w:tab/>
      </w:r>
      <w:r w:rsidR="00540D3E" w:rsidRPr="0018662A">
        <w:rPr>
          <w:szCs w:val="22"/>
        </w:rPr>
        <w:t>Commence topsoil stripping after the area has been cleared.</w:t>
      </w:r>
    </w:p>
    <w:p w14:paraId="6C476B40" w14:textId="77777777" w:rsidR="00540D3E" w:rsidRPr="0018662A" w:rsidRDefault="00B47EBA" w:rsidP="0056031C">
      <w:pPr>
        <w:pStyle w:val="Heading3"/>
        <w:numPr>
          <w:ilvl w:val="0"/>
          <w:numId w:val="0"/>
        </w:numPr>
        <w:ind w:left="2880" w:hanging="720"/>
        <w:rPr>
          <w:szCs w:val="22"/>
        </w:rPr>
      </w:pPr>
      <w:r w:rsidRPr="0018662A">
        <w:rPr>
          <w:szCs w:val="22"/>
        </w:rPr>
        <w:t>.4</w:t>
      </w:r>
      <w:r w:rsidRPr="0018662A">
        <w:rPr>
          <w:szCs w:val="22"/>
        </w:rPr>
        <w:tab/>
      </w:r>
      <w:r w:rsidR="00540D3E" w:rsidRPr="0018662A">
        <w:rPr>
          <w:szCs w:val="22"/>
        </w:rPr>
        <w:t>Strip topsoil to the depths as indicated on the Contract Drawings or to the actual depth of topsoil encountered on Site, whichever is the deepest. Do not mix topsoil with subsoil.</w:t>
      </w:r>
    </w:p>
    <w:p w14:paraId="0AEA69CB" w14:textId="77777777" w:rsidR="00540D3E" w:rsidRPr="0018662A" w:rsidRDefault="00B47EBA" w:rsidP="0056031C">
      <w:pPr>
        <w:pStyle w:val="Heading3"/>
        <w:numPr>
          <w:ilvl w:val="0"/>
          <w:numId w:val="0"/>
        </w:numPr>
        <w:ind w:left="2880" w:hanging="720"/>
        <w:rPr>
          <w:szCs w:val="22"/>
        </w:rPr>
      </w:pPr>
      <w:r w:rsidRPr="0018662A">
        <w:rPr>
          <w:szCs w:val="22"/>
        </w:rPr>
        <w:t>.5</w:t>
      </w:r>
      <w:r w:rsidR="00540D3E" w:rsidRPr="0018662A">
        <w:rPr>
          <w:szCs w:val="22"/>
        </w:rPr>
        <w:tab/>
        <w:t>Stockpile in locations as approved by the Consultant.</w:t>
      </w:r>
    </w:p>
    <w:p w14:paraId="5DE947D1" w14:textId="77777777" w:rsidR="00540D3E" w:rsidRPr="0018662A" w:rsidRDefault="00B47EBA" w:rsidP="0056031C">
      <w:pPr>
        <w:pStyle w:val="Heading3"/>
        <w:numPr>
          <w:ilvl w:val="0"/>
          <w:numId w:val="0"/>
        </w:numPr>
        <w:ind w:left="2880" w:hanging="720"/>
        <w:rPr>
          <w:szCs w:val="22"/>
        </w:rPr>
      </w:pPr>
      <w:r w:rsidRPr="0018662A">
        <w:rPr>
          <w:szCs w:val="22"/>
        </w:rPr>
        <w:t>.6</w:t>
      </w:r>
      <w:r w:rsidR="00540D3E" w:rsidRPr="0018662A">
        <w:rPr>
          <w:szCs w:val="22"/>
        </w:rPr>
        <w:tab/>
        <w:t>Dispose of unused topsoil to the designated disposal site.</w:t>
      </w:r>
    </w:p>
    <w:p w14:paraId="59750A2C" w14:textId="77777777" w:rsidR="009D5C86" w:rsidRDefault="009D5C86" w:rsidP="00E83D64">
      <w:pPr>
        <w:pStyle w:val="Heading3"/>
        <w:numPr>
          <w:ilvl w:val="0"/>
          <w:numId w:val="0"/>
        </w:numPr>
        <w:tabs>
          <w:tab w:val="left" w:pos="720"/>
        </w:tabs>
        <w:spacing w:before="120"/>
        <w:ind w:left="720"/>
        <w:contextualSpacing w:val="0"/>
        <w:rPr>
          <w:b/>
          <w:szCs w:val="22"/>
        </w:rPr>
      </w:pPr>
    </w:p>
    <w:p w14:paraId="7A140D60" w14:textId="77777777" w:rsidR="005D3419" w:rsidRPr="0018662A" w:rsidRDefault="005D3419" w:rsidP="00E83D64">
      <w:pPr>
        <w:pStyle w:val="Heading3"/>
        <w:numPr>
          <w:ilvl w:val="0"/>
          <w:numId w:val="0"/>
        </w:numPr>
        <w:tabs>
          <w:tab w:val="left" w:pos="720"/>
        </w:tabs>
        <w:spacing w:before="120"/>
        <w:ind w:left="720"/>
        <w:contextualSpacing w:val="0"/>
        <w:rPr>
          <w:b/>
          <w:szCs w:val="22"/>
        </w:rPr>
      </w:pPr>
      <w:r w:rsidRPr="0018662A">
        <w:rPr>
          <w:b/>
          <w:szCs w:val="22"/>
        </w:rPr>
        <w:t xml:space="preserve">401.07.03 </w:t>
      </w:r>
      <w:r w:rsidR="005608AE" w:rsidRPr="0018662A">
        <w:rPr>
          <w:b/>
          <w:szCs w:val="22"/>
        </w:rPr>
        <w:t xml:space="preserve">- </w:t>
      </w:r>
      <w:r w:rsidRPr="0018662A">
        <w:rPr>
          <w:b/>
          <w:szCs w:val="22"/>
        </w:rPr>
        <w:t xml:space="preserve">Preservation and Protection of Existing Facilities </w:t>
      </w:r>
      <w:r w:rsidRPr="0018662A">
        <w:rPr>
          <w:szCs w:val="22"/>
        </w:rPr>
        <w:t>is amended by the addition of the following:</w:t>
      </w:r>
      <w:r w:rsidRPr="0018662A">
        <w:rPr>
          <w:b/>
          <w:szCs w:val="22"/>
        </w:rPr>
        <w:t xml:space="preserve"> </w:t>
      </w:r>
    </w:p>
    <w:p w14:paraId="6E522272" w14:textId="77777777" w:rsidR="00FE227A" w:rsidRPr="0018662A" w:rsidRDefault="00B47EBA" w:rsidP="0056031C">
      <w:pPr>
        <w:pStyle w:val="Heading3"/>
        <w:numPr>
          <w:ilvl w:val="0"/>
          <w:numId w:val="0"/>
        </w:numPr>
        <w:ind w:left="2160"/>
        <w:rPr>
          <w:szCs w:val="22"/>
        </w:rPr>
      </w:pPr>
      <w:r w:rsidRPr="0018662A">
        <w:rPr>
          <w:szCs w:val="22"/>
        </w:rPr>
        <w:t>.1</w:t>
      </w:r>
      <w:r w:rsidRPr="0018662A">
        <w:rPr>
          <w:szCs w:val="22"/>
        </w:rPr>
        <w:tab/>
      </w:r>
      <w:r w:rsidR="00FE227A" w:rsidRPr="0018662A">
        <w:rPr>
          <w:szCs w:val="22"/>
        </w:rPr>
        <w:t>Existing buried utilities and structures:</w:t>
      </w:r>
    </w:p>
    <w:p w14:paraId="600051F1" w14:textId="77777777" w:rsidR="00FE227A" w:rsidRPr="0018662A" w:rsidRDefault="00FE227A" w:rsidP="005F1AC7">
      <w:pPr>
        <w:pStyle w:val="Heading6"/>
        <w:rPr>
          <w:sz w:val="22"/>
          <w:szCs w:val="22"/>
        </w:rPr>
      </w:pPr>
      <w:r w:rsidRPr="0018662A">
        <w:rPr>
          <w:sz w:val="22"/>
          <w:szCs w:val="22"/>
        </w:rPr>
        <w:t>The size, depth and location of existing utilities and structures indicated on the Drawings are for guidance only. The completeness and accuracy of this information is not guaranteed.</w:t>
      </w:r>
    </w:p>
    <w:p w14:paraId="0754855D" w14:textId="77777777" w:rsidR="009D5C86" w:rsidRDefault="00FE227A" w:rsidP="009D5C86">
      <w:pPr>
        <w:ind w:left="3600"/>
      </w:pPr>
      <w:r w:rsidRPr="0018662A">
        <w:t>Prior to commencing any excavation work, notify the Region and/or the utility companies and establish the location and state of the use of any buried utilities and structures</w:t>
      </w:r>
      <w:r w:rsidR="009D5C86">
        <w:t xml:space="preserve"> in accordance with the Ontario Underground Infrastructure Notification System Act, 2012.</w:t>
      </w:r>
    </w:p>
    <w:p w14:paraId="508CE919" w14:textId="77777777" w:rsidR="00FE227A" w:rsidRPr="0018662A" w:rsidRDefault="00FE227A" w:rsidP="00FE0A4E">
      <w:pPr>
        <w:pStyle w:val="Heading6"/>
        <w:rPr>
          <w:sz w:val="22"/>
          <w:szCs w:val="22"/>
        </w:rPr>
      </w:pPr>
      <w:r w:rsidRPr="0018662A">
        <w:rPr>
          <w:sz w:val="22"/>
          <w:szCs w:val="22"/>
        </w:rPr>
        <w:t>The utility owners are to clearly mark the locations in order to prevent the disturbance of buried utilities and structures during the performance of the Work.</w:t>
      </w:r>
    </w:p>
    <w:p w14:paraId="48D73348" w14:textId="77777777" w:rsidR="00FE227A" w:rsidRPr="009D5C86" w:rsidRDefault="00FE227A">
      <w:pPr>
        <w:pStyle w:val="Heading6"/>
        <w:rPr>
          <w:sz w:val="22"/>
          <w:szCs w:val="22"/>
          <w:highlight w:val="yellow"/>
        </w:rPr>
      </w:pPr>
      <w:r w:rsidRPr="0018662A">
        <w:rPr>
          <w:sz w:val="22"/>
          <w:szCs w:val="22"/>
        </w:rPr>
        <w:t>Confirm the locations of all buried utilities Subsurface Utility Excavation (SUE) Level A investigation.</w:t>
      </w:r>
      <w:del w:id="258" w:author="Axel Ouillet" w:date="2022-03-23T14:42:00Z">
        <w:r w:rsidR="009D5C86" w:rsidDel="0028494A">
          <w:rPr>
            <w:sz w:val="22"/>
            <w:szCs w:val="22"/>
          </w:rPr>
          <w:delText xml:space="preserve"> </w:delText>
        </w:r>
        <w:r w:rsidR="009D5C86" w:rsidRPr="009D5C86" w:rsidDel="0028494A">
          <w:rPr>
            <w:sz w:val="22"/>
            <w:szCs w:val="22"/>
            <w:highlight w:val="yellow"/>
          </w:rPr>
          <w:delText>[Consultant to confirm these requirements and wording for locates]</w:delText>
        </w:r>
      </w:del>
    </w:p>
    <w:p w14:paraId="02D72AC6" w14:textId="77777777" w:rsidR="00FE227A" w:rsidRPr="0018662A" w:rsidRDefault="00FE227A">
      <w:pPr>
        <w:pStyle w:val="Heading6"/>
        <w:rPr>
          <w:sz w:val="22"/>
          <w:szCs w:val="22"/>
        </w:rPr>
      </w:pPr>
      <w:r w:rsidRPr="0018662A">
        <w:rPr>
          <w:sz w:val="22"/>
          <w:szCs w:val="22"/>
        </w:rPr>
        <w:t>Maintain and protect from damage all water, sewer, gas, electric, telephone and other utilities and structures encountered as indicated</w:t>
      </w:r>
      <w:ins w:id="259" w:author="Axel Ouillet" w:date="2022-03-23T14:41:00Z">
        <w:r w:rsidR="0028494A">
          <w:rPr>
            <w:sz w:val="22"/>
            <w:szCs w:val="22"/>
          </w:rPr>
          <w:t>.</w:t>
        </w:r>
      </w:ins>
      <w:del w:id="260" w:author="Axel Ouillet" w:date="2022-03-23T14:41:00Z">
        <w:r w:rsidRPr="0018662A" w:rsidDel="0028494A">
          <w:rPr>
            <w:sz w:val="22"/>
            <w:szCs w:val="22"/>
          </w:rPr>
          <w:delText xml:space="preserve"> </w:delText>
        </w:r>
        <w:r w:rsidR="009D5C86" w:rsidRPr="009D5C86" w:rsidDel="0028494A">
          <w:rPr>
            <w:sz w:val="22"/>
            <w:szCs w:val="22"/>
            <w:highlight w:val="yellow"/>
          </w:rPr>
          <w:delText>[</w:delText>
        </w:r>
        <w:r w:rsidRPr="009D5C86" w:rsidDel="0028494A">
          <w:rPr>
            <w:sz w:val="22"/>
            <w:szCs w:val="22"/>
            <w:highlight w:val="yellow"/>
          </w:rPr>
          <w:delText>on the Contract Drawings</w:delText>
        </w:r>
        <w:r w:rsidR="009D5C86" w:rsidRPr="009D5C86" w:rsidDel="0028494A">
          <w:rPr>
            <w:sz w:val="22"/>
            <w:szCs w:val="22"/>
            <w:highlight w:val="yellow"/>
          </w:rPr>
          <w:delText>]</w:delText>
        </w:r>
        <w:r w:rsidRPr="0018662A" w:rsidDel="0028494A">
          <w:rPr>
            <w:sz w:val="22"/>
            <w:szCs w:val="22"/>
          </w:rPr>
          <w:delText>.</w:delText>
        </w:r>
      </w:del>
    </w:p>
    <w:p w14:paraId="1390AAB3" w14:textId="77777777" w:rsidR="00FE227A" w:rsidRPr="0018662A" w:rsidRDefault="00FE227A">
      <w:pPr>
        <w:pStyle w:val="Heading6"/>
        <w:rPr>
          <w:sz w:val="22"/>
          <w:szCs w:val="22"/>
        </w:rPr>
      </w:pPr>
      <w:r w:rsidRPr="0018662A">
        <w:rPr>
          <w:sz w:val="22"/>
          <w:szCs w:val="22"/>
        </w:rPr>
        <w:t>Record the locations of any maintained, rerouted and abandoned underground lines.</w:t>
      </w:r>
    </w:p>
    <w:p w14:paraId="2FF1546C" w14:textId="77777777" w:rsidR="00FE227A" w:rsidRPr="0018662A" w:rsidRDefault="00B47EBA" w:rsidP="002A0BCD">
      <w:pPr>
        <w:pStyle w:val="Heading3"/>
        <w:numPr>
          <w:ilvl w:val="0"/>
          <w:numId w:val="0"/>
        </w:numPr>
        <w:ind w:left="2160"/>
        <w:rPr>
          <w:szCs w:val="22"/>
        </w:rPr>
      </w:pPr>
      <w:r w:rsidRPr="0018662A">
        <w:rPr>
          <w:szCs w:val="22"/>
        </w:rPr>
        <w:t>.2</w:t>
      </w:r>
      <w:r w:rsidRPr="0018662A">
        <w:rPr>
          <w:szCs w:val="22"/>
        </w:rPr>
        <w:tab/>
      </w:r>
      <w:r w:rsidR="00FE227A" w:rsidRPr="0018662A">
        <w:rPr>
          <w:szCs w:val="22"/>
        </w:rPr>
        <w:t>Existing buildings and surface features:</w:t>
      </w:r>
    </w:p>
    <w:p w14:paraId="584070F9" w14:textId="77777777" w:rsidR="00FE227A" w:rsidRPr="0018662A" w:rsidRDefault="00FE227A" w:rsidP="00E4141B">
      <w:pPr>
        <w:pStyle w:val="Heading6"/>
        <w:numPr>
          <w:ilvl w:val="5"/>
          <w:numId w:val="42"/>
        </w:numPr>
        <w:tabs>
          <w:tab w:val="clear" w:pos="3780"/>
        </w:tabs>
        <w:ind w:left="3600"/>
        <w:rPr>
          <w:sz w:val="22"/>
          <w:szCs w:val="22"/>
        </w:rPr>
      </w:pPr>
      <w:r w:rsidRPr="0018662A">
        <w:rPr>
          <w:sz w:val="22"/>
          <w:szCs w:val="22"/>
        </w:rPr>
        <w:lastRenderedPageBreak/>
        <w:t xml:space="preserve">Conduct, with the Consultant, a condition survey of all existing buildings, trees and other plants, lawns, fencing, service poles, wires, rail tracks, pavement, survey bench marks and monuments which may be affected by the performance of the </w:t>
      </w:r>
      <w:r w:rsidRPr="00025734">
        <w:rPr>
          <w:sz w:val="22"/>
          <w:szCs w:val="22"/>
        </w:rPr>
        <w:t>Work</w:t>
      </w:r>
      <w:r w:rsidRPr="00025734">
        <w:rPr>
          <w:sz w:val="22"/>
          <w:szCs w:val="22"/>
          <w:rPrChange w:id="261" w:author="Johnny Pang" w:date="2022-04-17T14:02:00Z">
            <w:rPr>
              <w:sz w:val="22"/>
              <w:szCs w:val="22"/>
              <w:highlight w:val="yellow"/>
            </w:rPr>
          </w:rPrChange>
        </w:rPr>
        <w:t xml:space="preserve">. </w:t>
      </w:r>
      <w:del w:id="262" w:author="Johnny Pang" w:date="2022-04-17T14:02:00Z">
        <w:r w:rsidRPr="00025734" w:rsidDel="00025734">
          <w:rPr>
            <w:sz w:val="22"/>
            <w:szCs w:val="22"/>
            <w:rPrChange w:id="263" w:author="Johnny Pang" w:date="2022-04-17T14:02:00Z">
              <w:rPr>
                <w:sz w:val="22"/>
                <w:szCs w:val="22"/>
                <w:highlight w:val="yellow"/>
              </w:rPr>
            </w:rPrChange>
          </w:rPr>
          <w:delText>[</w:delText>
        </w:r>
      </w:del>
      <w:commentRangeStart w:id="264"/>
      <w:commentRangeStart w:id="265"/>
      <w:r w:rsidRPr="00025734">
        <w:rPr>
          <w:sz w:val="22"/>
          <w:szCs w:val="22"/>
          <w:rPrChange w:id="266" w:author="Johnny Pang" w:date="2022-04-17T14:02:00Z">
            <w:rPr>
              <w:sz w:val="22"/>
              <w:szCs w:val="22"/>
              <w:highlight w:val="yellow"/>
            </w:rPr>
          </w:rPrChange>
        </w:rPr>
        <w:t>Refer to Section 01710 – Pre-Construction Structural Survey for additional survey requirements.</w:t>
      </w:r>
      <w:ins w:id="267" w:author="Johnny Pang" w:date="2022-04-17T14:02:00Z">
        <w:r w:rsidR="00025734" w:rsidRPr="00025734" w:rsidDel="00025734">
          <w:rPr>
            <w:sz w:val="22"/>
            <w:szCs w:val="22"/>
            <w:rPrChange w:id="268" w:author="Johnny Pang" w:date="2022-04-17T14:02:00Z">
              <w:rPr>
                <w:sz w:val="22"/>
                <w:szCs w:val="22"/>
                <w:highlight w:val="yellow"/>
              </w:rPr>
            </w:rPrChange>
          </w:rPr>
          <w:t xml:space="preserve"> </w:t>
        </w:r>
      </w:ins>
      <w:del w:id="269" w:author="Johnny Pang" w:date="2022-04-17T14:02:00Z">
        <w:r w:rsidRPr="0018662A" w:rsidDel="00025734">
          <w:rPr>
            <w:sz w:val="22"/>
            <w:szCs w:val="22"/>
            <w:highlight w:val="yellow"/>
          </w:rPr>
          <w:delText>]</w:delText>
        </w:r>
      </w:del>
      <w:commentRangeEnd w:id="264"/>
      <w:r w:rsidR="00A22335">
        <w:rPr>
          <w:rStyle w:val="CommentReference"/>
          <w:szCs w:val="22"/>
        </w:rPr>
        <w:commentReference w:id="264"/>
      </w:r>
      <w:commentRangeEnd w:id="265"/>
      <w:r w:rsidR="004C10E4">
        <w:rPr>
          <w:rStyle w:val="CommentReference"/>
          <w:szCs w:val="22"/>
        </w:rPr>
        <w:commentReference w:id="265"/>
      </w:r>
    </w:p>
    <w:p w14:paraId="3B3AF412" w14:textId="77777777" w:rsidR="00FE227A" w:rsidRPr="0018662A" w:rsidRDefault="00FE227A" w:rsidP="00FE0A4E">
      <w:pPr>
        <w:pStyle w:val="Heading6"/>
        <w:rPr>
          <w:sz w:val="22"/>
          <w:szCs w:val="22"/>
        </w:rPr>
      </w:pPr>
      <w:r w:rsidRPr="0018662A">
        <w:rPr>
          <w:sz w:val="22"/>
          <w:szCs w:val="22"/>
        </w:rPr>
        <w:t>Protect all existing buildings and surface features from damage while the Work is in progress.  In the event of damage, immediately complete the necessary repairs to the approval of the Consultant.</w:t>
      </w:r>
    </w:p>
    <w:p w14:paraId="5FB23ACB" w14:textId="77777777" w:rsidR="00C9347E" w:rsidRPr="0018662A" w:rsidRDefault="00C9347E" w:rsidP="0056031C">
      <w:pPr>
        <w:pStyle w:val="Heading3"/>
        <w:numPr>
          <w:ilvl w:val="0"/>
          <w:numId w:val="0"/>
        </w:numPr>
        <w:tabs>
          <w:tab w:val="left" w:pos="2160"/>
        </w:tabs>
        <w:spacing w:before="120"/>
        <w:ind w:left="2160" w:hanging="1440"/>
        <w:rPr>
          <w:b/>
          <w:szCs w:val="22"/>
        </w:rPr>
      </w:pPr>
      <w:r w:rsidRPr="0018662A">
        <w:rPr>
          <w:b/>
          <w:szCs w:val="22"/>
        </w:rPr>
        <w:t xml:space="preserve">401.07.04 </w:t>
      </w:r>
      <w:r w:rsidR="005608AE" w:rsidRPr="0018662A">
        <w:rPr>
          <w:b/>
          <w:szCs w:val="22"/>
        </w:rPr>
        <w:t xml:space="preserve">- </w:t>
      </w:r>
      <w:r w:rsidRPr="0018662A">
        <w:rPr>
          <w:b/>
          <w:szCs w:val="22"/>
        </w:rPr>
        <w:t xml:space="preserve">Removals </w:t>
      </w:r>
      <w:r w:rsidRPr="0018662A">
        <w:rPr>
          <w:szCs w:val="22"/>
        </w:rPr>
        <w:t>is amended by the addition of the following:</w:t>
      </w:r>
      <w:r w:rsidRPr="0018662A">
        <w:rPr>
          <w:b/>
          <w:szCs w:val="22"/>
        </w:rPr>
        <w:t xml:space="preserve"> </w:t>
      </w:r>
    </w:p>
    <w:p w14:paraId="538658EF" w14:textId="77777777" w:rsidR="00C9347E" w:rsidRPr="0018662A" w:rsidRDefault="00C9347E" w:rsidP="00E4141B">
      <w:pPr>
        <w:pStyle w:val="Heading6"/>
        <w:numPr>
          <w:ilvl w:val="5"/>
          <w:numId w:val="43"/>
        </w:numPr>
        <w:tabs>
          <w:tab w:val="clear" w:pos="3780"/>
        </w:tabs>
        <w:ind w:left="2880"/>
        <w:rPr>
          <w:sz w:val="22"/>
          <w:szCs w:val="22"/>
        </w:rPr>
      </w:pPr>
      <w:r w:rsidRPr="0018662A">
        <w:rPr>
          <w:sz w:val="22"/>
          <w:szCs w:val="22"/>
        </w:rPr>
        <w:t>The Contractor shall arrange for the disposal of any surplus excavated materials.</w:t>
      </w:r>
    </w:p>
    <w:p w14:paraId="640EA4D6" w14:textId="77777777" w:rsidR="00C9347E" w:rsidRPr="0018662A" w:rsidRDefault="00C9347E" w:rsidP="00E4141B">
      <w:pPr>
        <w:pStyle w:val="Heading6"/>
        <w:ind w:left="2880"/>
        <w:rPr>
          <w:sz w:val="22"/>
          <w:szCs w:val="22"/>
        </w:rPr>
      </w:pPr>
      <w:r w:rsidRPr="0018662A">
        <w:rPr>
          <w:sz w:val="22"/>
          <w:szCs w:val="22"/>
        </w:rPr>
        <w:t>The Contractor shall obtain written agreements from the owners of any private properties where materials are to be placed prior to the disposal of materials setting out the terms, conditions and ultimate responsibility for the materials as placed.  The agreements shall constitute a transfer of ownership of the material from the Region to the private property owner.</w:t>
      </w:r>
    </w:p>
    <w:p w14:paraId="20D681AE" w14:textId="77777777" w:rsidR="00C9347E" w:rsidRPr="00E4141B" w:rsidRDefault="00C9347E" w:rsidP="00E4141B">
      <w:pPr>
        <w:pStyle w:val="Heading5"/>
        <w:numPr>
          <w:ilvl w:val="4"/>
          <w:numId w:val="44"/>
        </w:numPr>
        <w:rPr>
          <w:sz w:val="22"/>
          <w:szCs w:val="22"/>
        </w:rPr>
      </w:pPr>
      <w:r w:rsidRPr="00E4141B">
        <w:rPr>
          <w:sz w:val="22"/>
          <w:szCs w:val="22"/>
        </w:rPr>
        <w:t>Arrange with the Consultant to have a Regional Environmental Officer of the Ministry of the Environment and Climate Control carry out an inspection of the disposal site(s) prior to, and after, the placing operations are complete.</w:t>
      </w:r>
    </w:p>
    <w:p w14:paraId="6039C52E" w14:textId="77777777" w:rsidR="00C9347E" w:rsidRPr="00E4141B" w:rsidRDefault="00C9347E" w:rsidP="00E4141B">
      <w:pPr>
        <w:pStyle w:val="Heading5"/>
        <w:rPr>
          <w:sz w:val="22"/>
          <w:szCs w:val="22"/>
        </w:rPr>
      </w:pPr>
      <w:r w:rsidRPr="00E4141B">
        <w:rPr>
          <w:sz w:val="22"/>
          <w:szCs w:val="22"/>
        </w:rPr>
        <w:t>Keep all disposal site(s) stable and place materials in a manner so as not to cause a nuisance, injury or inconvenience to any private property owners.</w:t>
      </w:r>
    </w:p>
    <w:p w14:paraId="234E4ECE" w14:textId="77777777" w:rsidR="00C9347E" w:rsidRPr="00E4141B" w:rsidRDefault="00C9347E" w:rsidP="00E4141B">
      <w:pPr>
        <w:pStyle w:val="Heading5"/>
        <w:rPr>
          <w:sz w:val="22"/>
          <w:szCs w:val="22"/>
        </w:rPr>
      </w:pPr>
      <w:r w:rsidRPr="00E4141B">
        <w:rPr>
          <w:sz w:val="22"/>
          <w:szCs w:val="22"/>
        </w:rPr>
        <w:t>Comply with the requirements of OPSS 180.</w:t>
      </w:r>
    </w:p>
    <w:p w14:paraId="0E31E731" w14:textId="77777777" w:rsidR="00AF1071" w:rsidRPr="0018662A" w:rsidRDefault="00AF1071" w:rsidP="0056031C">
      <w:pPr>
        <w:pStyle w:val="Heading3"/>
        <w:numPr>
          <w:ilvl w:val="0"/>
          <w:numId w:val="0"/>
        </w:numPr>
        <w:tabs>
          <w:tab w:val="left" w:pos="2160"/>
        </w:tabs>
        <w:spacing w:before="120"/>
        <w:ind w:left="2160" w:hanging="1440"/>
        <w:rPr>
          <w:b/>
          <w:szCs w:val="22"/>
        </w:rPr>
      </w:pPr>
      <w:r w:rsidRPr="0018662A">
        <w:rPr>
          <w:rStyle w:val="OPSSReflevel1Char"/>
          <w:b/>
          <w:szCs w:val="22"/>
        </w:rPr>
        <w:t xml:space="preserve">401.07.05 </w:t>
      </w:r>
      <w:r w:rsidR="005608AE" w:rsidRPr="0018662A">
        <w:rPr>
          <w:rStyle w:val="OPSSReflevel1Char"/>
          <w:b/>
          <w:szCs w:val="22"/>
        </w:rPr>
        <w:t xml:space="preserve">- </w:t>
      </w:r>
      <w:r w:rsidRPr="0018662A">
        <w:rPr>
          <w:rStyle w:val="OPSSReflevel1Char"/>
          <w:b/>
          <w:szCs w:val="22"/>
        </w:rPr>
        <w:t>Dewatering</w:t>
      </w:r>
      <w:r w:rsidRPr="0018662A">
        <w:rPr>
          <w:b/>
          <w:szCs w:val="22"/>
        </w:rPr>
        <w:t xml:space="preserve"> </w:t>
      </w:r>
      <w:r w:rsidRPr="0018662A">
        <w:rPr>
          <w:szCs w:val="22"/>
        </w:rPr>
        <w:t>is amended by the addition of the following:</w:t>
      </w:r>
      <w:r w:rsidRPr="0018662A">
        <w:rPr>
          <w:b/>
          <w:szCs w:val="22"/>
        </w:rPr>
        <w:t xml:space="preserve"> </w:t>
      </w:r>
    </w:p>
    <w:p w14:paraId="2B7EF8AD" w14:textId="77777777" w:rsidR="00AF1071" w:rsidRPr="0018662A" w:rsidRDefault="00AF1071" w:rsidP="002A0BCD">
      <w:pPr>
        <w:pStyle w:val="Heading3"/>
        <w:numPr>
          <w:ilvl w:val="0"/>
          <w:numId w:val="0"/>
        </w:numPr>
        <w:spacing w:before="120"/>
        <w:ind w:left="2880" w:hanging="720"/>
        <w:rPr>
          <w:szCs w:val="22"/>
        </w:rPr>
      </w:pPr>
      <w:r w:rsidRPr="0018662A">
        <w:rPr>
          <w:szCs w:val="22"/>
        </w:rPr>
        <w:t>1.</w:t>
      </w:r>
      <w:r w:rsidRPr="0018662A">
        <w:rPr>
          <w:szCs w:val="22"/>
        </w:rPr>
        <w:tab/>
        <w:t xml:space="preserve">Dewatering shall comply </w:t>
      </w:r>
      <w:r w:rsidRPr="00025734">
        <w:rPr>
          <w:szCs w:val="22"/>
        </w:rPr>
        <w:t xml:space="preserve">with </w:t>
      </w:r>
      <w:r w:rsidRPr="00025734">
        <w:rPr>
          <w:szCs w:val="22"/>
          <w:rPrChange w:id="270" w:author="Johnny Pang" w:date="2022-04-17T14:02:00Z">
            <w:rPr>
              <w:szCs w:val="22"/>
              <w:highlight w:val="yellow"/>
            </w:rPr>
          </w:rPrChange>
        </w:rPr>
        <w:t>Section 02240</w:t>
      </w:r>
      <w:r w:rsidR="0056031C" w:rsidRPr="00025734">
        <w:rPr>
          <w:szCs w:val="22"/>
          <w:rPrChange w:id="271" w:author="Johnny Pang" w:date="2022-04-17T14:02:00Z">
            <w:rPr>
              <w:szCs w:val="22"/>
              <w:highlight w:val="yellow"/>
            </w:rPr>
          </w:rPrChange>
        </w:rPr>
        <w:t xml:space="preserve"> -</w:t>
      </w:r>
      <w:r w:rsidRPr="00025734">
        <w:rPr>
          <w:szCs w:val="22"/>
          <w:rPrChange w:id="272" w:author="Johnny Pang" w:date="2022-04-17T14:02:00Z">
            <w:rPr>
              <w:szCs w:val="22"/>
              <w:highlight w:val="yellow"/>
            </w:rPr>
          </w:rPrChange>
        </w:rPr>
        <w:t xml:space="preserve"> Dewatering</w:t>
      </w:r>
      <w:r w:rsidRPr="00025734">
        <w:rPr>
          <w:szCs w:val="22"/>
        </w:rPr>
        <w:t>.</w:t>
      </w:r>
    </w:p>
    <w:p w14:paraId="4116CF54" w14:textId="77777777" w:rsidR="00AF1071" w:rsidRPr="0018662A" w:rsidRDefault="00AF1071" w:rsidP="002A0BCD">
      <w:pPr>
        <w:pStyle w:val="Heading3"/>
        <w:numPr>
          <w:ilvl w:val="0"/>
          <w:numId w:val="0"/>
        </w:numPr>
        <w:ind w:left="2880" w:hanging="720"/>
        <w:rPr>
          <w:szCs w:val="22"/>
        </w:rPr>
      </w:pPr>
      <w:r w:rsidRPr="0018662A">
        <w:rPr>
          <w:szCs w:val="22"/>
        </w:rPr>
        <w:t>2.</w:t>
      </w:r>
      <w:r w:rsidRPr="0018662A">
        <w:rPr>
          <w:szCs w:val="22"/>
        </w:rPr>
        <w:tab/>
        <w:t>Submit, for the Consultant’s review and approval, the details of all proposed dewatering or heave prevention methods, such as dikes, well points, and sheet pile cut offs.</w:t>
      </w:r>
    </w:p>
    <w:p w14:paraId="231C9220" w14:textId="77777777" w:rsidR="00AF1071" w:rsidRPr="0018662A" w:rsidRDefault="00AA223F" w:rsidP="002A0BCD">
      <w:pPr>
        <w:pStyle w:val="Heading3"/>
        <w:numPr>
          <w:ilvl w:val="0"/>
          <w:numId w:val="0"/>
        </w:numPr>
        <w:ind w:left="2880" w:hanging="720"/>
        <w:rPr>
          <w:szCs w:val="22"/>
        </w:rPr>
      </w:pPr>
      <w:r w:rsidRPr="0018662A">
        <w:rPr>
          <w:szCs w:val="22"/>
        </w:rPr>
        <w:t>3.</w:t>
      </w:r>
      <w:r w:rsidRPr="0018662A">
        <w:rPr>
          <w:szCs w:val="22"/>
        </w:rPr>
        <w:tab/>
      </w:r>
      <w:r w:rsidR="00AF1071" w:rsidRPr="0018662A">
        <w:rPr>
          <w:szCs w:val="22"/>
        </w:rPr>
        <w:t>Avoid excavation below the groundwater table if a quick condition or heave is likely to occur. Prevent piping or bottom heave of excavations by groundwater lowering, sheet pile cut offs, or other means.</w:t>
      </w:r>
    </w:p>
    <w:p w14:paraId="1A1E897A" w14:textId="77777777" w:rsidR="00AF1071" w:rsidRPr="0018662A" w:rsidRDefault="00AA223F" w:rsidP="002A0BCD">
      <w:pPr>
        <w:pStyle w:val="Heading3"/>
        <w:numPr>
          <w:ilvl w:val="0"/>
          <w:numId w:val="0"/>
        </w:numPr>
        <w:ind w:left="2880" w:hanging="720"/>
        <w:rPr>
          <w:szCs w:val="22"/>
        </w:rPr>
      </w:pPr>
      <w:r w:rsidRPr="0018662A">
        <w:rPr>
          <w:szCs w:val="22"/>
        </w:rPr>
        <w:t>4.</w:t>
      </w:r>
      <w:r w:rsidRPr="0018662A">
        <w:rPr>
          <w:szCs w:val="22"/>
        </w:rPr>
        <w:tab/>
      </w:r>
      <w:r w:rsidR="00AF1071" w:rsidRPr="0018662A">
        <w:rPr>
          <w:szCs w:val="22"/>
        </w:rPr>
        <w:t>Protect open excavations against flooding and damage due to surface run off.</w:t>
      </w:r>
    </w:p>
    <w:p w14:paraId="208CDB79" w14:textId="77777777" w:rsidR="00AF1071" w:rsidRPr="0018662A" w:rsidRDefault="00AA223F" w:rsidP="002A0BCD">
      <w:pPr>
        <w:pStyle w:val="Heading3"/>
        <w:numPr>
          <w:ilvl w:val="0"/>
          <w:numId w:val="0"/>
        </w:numPr>
        <w:ind w:left="2880" w:hanging="720"/>
        <w:rPr>
          <w:szCs w:val="22"/>
        </w:rPr>
      </w:pPr>
      <w:r w:rsidRPr="0018662A">
        <w:rPr>
          <w:szCs w:val="22"/>
        </w:rPr>
        <w:t>5.</w:t>
      </w:r>
      <w:r w:rsidRPr="0018662A">
        <w:rPr>
          <w:szCs w:val="22"/>
        </w:rPr>
        <w:tab/>
      </w:r>
      <w:r w:rsidR="00AF1071" w:rsidRPr="0018662A">
        <w:rPr>
          <w:szCs w:val="22"/>
        </w:rPr>
        <w:t xml:space="preserve">Dispose of water in a manner which is not detrimental to public and private property, or any </w:t>
      </w:r>
      <w:r w:rsidR="00AF1071" w:rsidRPr="00025734">
        <w:rPr>
          <w:szCs w:val="22"/>
        </w:rPr>
        <w:t>portion of the Work completed or under construction</w:t>
      </w:r>
      <w:r w:rsidR="002A0BCD" w:rsidRPr="00025734">
        <w:rPr>
          <w:szCs w:val="22"/>
        </w:rPr>
        <w:t xml:space="preserve"> as per the Discharge Plan in </w:t>
      </w:r>
      <w:r w:rsidR="002A0BCD" w:rsidRPr="00025734">
        <w:rPr>
          <w:szCs w:val="22"/>
          <w:rPrChange w:id="273" w:author="Johnny Pang" w:date="2022-04-17T14:02:00Z">
            <w:rPr>
              <w:szCs w:val="22"/>
              <w:highlight w:val="yellow"/>
            </w:rPr>
          </w:rPrChange>
        </w:rPr>
        <w:t>Section 02241 Provide Water Control Plan, Dewatering, Discharge Plan and Groundwater Monitoring Plan</w:t>
      </w:r>
      <w:r w:rsidR="00AF1071" w:rsidRPr="00025734">
        <w:rPr>
          <w:szCs w:val="22"/>
        </w:rPr>
        <w:t>.</w:t>
      </w:r>
    </w:p>
    <w:p w14:paraId="56CC75BD" w14:textId="77777777" w:rsidR="00816907" w:rsidRPr="0018662A" w:rsidRDefault="00816907" w:rsidP="0056031C">
      <w:pPr>
        <w:pStyle w:val="Heading3"/>
        <w:numPr>
          <w:ilvl w:val="0"/>
          <w:numId w:val="0"/>
        </w:numPr>
        <w:tabs>
          <w:tab w:val="left" w:pos="2160"/>
        </w:tabs>
        <w:spacing w:before="120"/>
        <w:ind w:left="2160" w:hanging="1440"/>
        <w:contextualSpacing w:val="0"/>
        <w:rPr>
          <w:b/>
          <w:szCs w:val="22"/>
        </w:rPr>
      </w:pPr>
      <w:r w:rsidRPr="0018662A">
        <w:rPr>
          <w:rStyle w:val="OPSSReflevel1Char"/>
          <w:b/>
          <w:szCs w:val="22"/>
        </w:rPr>
        <w:t xml:space="preserve">401.07.06 </w:t>
      </w:r>
      <w:r w:rsidR="005608AE" w:rsidRPr="0018662A">
        <w:rPr>
          <w:rStyle w:val="OPSSReflevel1Char"/>
          <w:b/>
          <w:szCs w:val="22"/>
        </w:rPr>
        <w:t xml:space="preserve">- </w:t>
      </w:r>
      <w:r w:rsidRPr="0018662A">
        <w:rPr>
          <w:rStyle w:val="OPSSReflevel1Char"/>
          <w:b/>
          <w:szCs w:val="22"/>
        </w:rPr>
        <w:t>Support Sy</w:t>
      </w:r>
      <w:r w:rsidR="00DE7345" w:rsidRPr="0018662A">
        <w:rPr>
          <w:rStyle w:val="OPSSReflevel1Char"/>
          <w:b/>
          <w:szCs w:val="22"/>
        </w:rPr>
        <w:t>s</w:t>
      </w:r>
      <w:r w:rsidRPr="0018662A">
        <w:rPr>
          <w:rStyle w:val="OPSSReflevel1Char"/>
          <w:b/>
          <w:szCs w:val="22"/>
        </w:rPr>
        <w:t>tems</w:t>
      </w:r>
      <w:r w:rsidRPr="0018662A">
        <w:rPr>
          <w:b/>
          <w:szCs w:val="22"/>
        </w:rPr>
        <w:t xml:space="preserve"> </w:t>
      </w:r>
      <w:r w:rsidRPr="0018662A">
        <w:rPr>
          <w:szCs w:val="22"/>
        </w:rPr>
        <w:t>is amended by the addition of the following:</w:t>
      </w:r>
      <w:r w:rsidRPr="0018662A">
        <w:rPr>
          <w:b/>
          <w:szCs w:val="22"/>
        </w:rPr>
        <w:t xml:space="preserve"> </w:t>
      </w:r>
    </w:p>
    <w:p w14:paraId="7CCDCA1E" w14:textId="77777777" w:rsidR="00816907" w:rsidRPr="0018662A" w:rsidRDefault="00816907" w:rsidP="002A0BCD">
      <w:pPr>
        <w:pStyle w:val="Heading3"/>
        <w:numPr>
          <w:ilvl w:val="0"/>
          <w:numId w:val="0"/>
        </w:numPr>
        <w:spacing w:before="120"/>
        <w:ind w:left="2880" w:hanging="720"/>
        <w:rPr>
          <w:szCs w:val="22"/>
        </w:rPr>
      </w:pPr>
      <w:r w:rsidRPr="0018662A">
        <w:rPr>
          <w:szCs w:val="22"/>
        </w:rPr>
        <w:t>1.</w:t>
      </w:r>
      <w:r w:rsidRPr="0018662A">
        <w:rPr>
          <w:szCs w:val="22"/>
        </w:rPr>
        <w:tab/>
      </w:r>
      <w:r w:rsidRPr="00025734">
        <w:rPr>
          <w:szCs w:val="22"/>
        </w:rPr>
        <w:t xml:space="preserve">Protect any existing features in accordance with </w:t>
      </w:r>
      <w:r w:rsidRPr="00025734">
        <w:rPr>
          <w:szCs w:val="22"/>
          <w:rPrChange w:id="274" w:author="Johnny Pang" w:date="2022-04-17T14:02:00Z">
            <w:rPr>
              <w:szCs w:val="22"/>
              <w:highlight w:val="yellow"/>
            </w:rPr>
          </w:rPrChange>
        </w:rPr>
        <w:t>Section 02260 Excavation Support Systems and</w:t>
      </w:r>
      <w:r w:rsidR="0056031C" w:rsidRPr="00025734">
        <w:rPr>
          <w:szCs w:val="22"/>
          <w:rPrChange w:id="275" w:author="Johnny Pang" w:date="2022-04-17T14:02:00Z">
            <w:rPr>
              <w:szCs w:val="22"/>
              <w:highlight w:val="yellow"/>
            </w:rPr>
          </w:rPrChange>
        </w:rPr>
        <w:t xml:space="preserve"> Section</w:t>
      </w:r>
      <w:r w:rsidRPr="00025734">
        <w:rPr>
          <w:szCs w:val="22"/>
          <w:rPrChange w:id="276" w:author="Johnny Pang" w:date="2022-04-17T14:02:00Z">
            <w:rPr>
              <w:szCs w:val="22"/>
              <w:highlight w:val="yellow"/>
            </w:rPr>
          </w:rPrChange>
        </w:rPr>
        <w:t xml:space="preserve"> 02261</w:t>
      </w:r>
      <w:r w:rsidR="0056031C" w:rsidRPr="00025734">
        <w:rPr>
          <w:szCs w:val="22"/>
          <w:rPrChange w:id="277" w:author="Johnny Pang" w:date="2022-04-17T14:02:00Z">
            <w:rPr>
              <w:szCs w:val="22"/>
              <w:highlight w:val="yellow"/>
            </w:rPr>
          </w:rPrChange>
        </w:rPr>
        <w:t xml:space="preserve"> -</w:t>
      </w:r>
      <w:r w:rsidRPr="00025734">
        <w:rPr>
          <w:szCs w:val="22"/>
          <w:rPrChange w:id="278" w:author="Johnny Pang" w:date="2022-04-17T14:02:00Z">
            <w:rPr>
              <w:szCs w:val="22"/>
              <w:highlight w:val="yellow"/>
            </w:rPr>
          </w:rPrChange>
        </w:rPr>
        <w:t xml:space="preserve"> Excavation Temporary Support Systems</w:t>
      </w:r>
      <w:r w:rsidRPr="00025734">
        <w:rPr>
          <w:szCs w:val="22"/>
        </w:rPr>
        <w:t>.</w:t>
      </w:r>
    </w:p>
    <w:p w14:paraId="7DCFE7C4" w14:textId="77777777" w:rsidR="00816907" w:rsidRPr="0018662A" w:rsidRDefault="00816907" w:rsidP="002A0BCD">
      <w:pPr>
        <w:pStyle w:val="Heading3"/>
        <w:numPr>
          <w:ilvl w:val="0"/>
          <w:numId w:val="0"/>
        </w:numPr>
        <w:spacing w:before="120"/>
        <w:ind w:left="2880" w:hanging="720"/>
        <w:rPr>
          <w:szCs w:val="22"/>
        </w:rPr>
      </w:pPr>
      <w:r w:rsidRPr="0018662A">
        <w:rPr>
          <w:szCs w:val="22"/>
        </w:rPr>
        <w:t>2.</w:t>
      </w:r>
      <w:r w:rsidRPr="0018662A">
        <w:rPr>
          <w:szCs w:val="22"/>
        </w:rPr>
        <w:tab/>
        <w:t>Engage the services of a professional engineer who is licensed in province of Ontario, to design and inspect any cofferdams, shoring, bracing and underpinning required for the Work.</w:t>
      </w:r>
    </w:p>
    <w:p w14:paraId="2BFB489C" w14:textId="77777777" w:rsidR="00816907" w:rsidRPr="0018662A" w:rsidRDefault="00816907" w:rsidP="002A0BCD">
      <w:pPr>
        <w:pStyle w:val="Heading3"/>
        <w:numPr>
          <w:ilvl w:val="0"/>
          <w:numId w:val="0"/>
        </w:numPr>
        <w:spacing w:before="120"/>
        <w:ind w:left="2880" w:hanging="720"/>
        <w:rPr>
          <w:szCs w:val="22"/>
        </w:rPr>
      </w:pPr>
      <w:r w:rsidRPr="0018662A">
        <w:rPr>
          <w:szCs w:val="22"/>
        </w:rPr>
        <w:lastRenderedPageBreak/>
        <w:t>3.</w:t>
      </w:r>
      <w:r w:rsidRPr="0018662A">
        <w:rPr>
          <w:szCs w:val="22"/>
        </w:rPr>
        <w:tab/>
        <w:t>Submit the design and all supporting data to the Consultant for review a minimum of 15 Working Days prior to commencing the Work</w:t>
      </w:r>
      <w:r w:rsidR="00FE0A4E" w:rsidRPr="0018662A">
        <w:rPr>
          <w:szCs w:val="22"/>
        </w:rPr>
        <w:t xml:space="preserve"> of this Section</w:t>
      </w:r>
      <w:r w:rsidRPr="0018662A">
        <w:rPr>
          <w:szCs w:val="22"/>
        </w:rPr>
        <w:t>.</w:t>
      </w:r>
    </w:p>
    <w:p w14:paraId="621D4CA1" w14:textId="77777777" w:rsidR="00816907" w:rsidRPr="0018662A" w:rsidRDefault="00816907" w:rsidP="002A0BCD">
      <w:pPr>
        <w:pStyle w:val="Heading3"/>
        <w:numPr>
          <w:ilvl w:val="0"/>
          <w:numId w:val="0"/>
        </w:numPr>
        <w:spacing w:before="120"/>
        <w:ind w:left="2880" w:hanging="720"/>
        <w:rPr>
          <w:szCs w:val="22"/>
        </w:rPr>
      </w:pPr>
      <w:r w:rsidRPr="0018662A">
        <w:rPr>
          <w:szCs w:val="22"/>
        </w:rPr>
        <w:t>4.</w:t>
      </w:r>
      <w:r w:rsidRPr="0018662A">
        <w:rPr>
          <w:szCs w:val="22"/>
        </w:rPr>
        <w:tab/>
        <w:t>The design and supporting data submitted is to bear the stamp and signature of a professional engineer licensed to practice in the Province of Ontario.</w:t>
      </w:r>
    </w:p>
    <w:p w14:paraId="1911B307" w14:textId="77777777" w:rsidR="00D02B9D" w:rsidRPr="0018662A" w:rsidRDefault="00D02B9D" w:rsidP="0056031C">
      <w:pPr>
        <w:pStyle w:val="Heading3"/>
        <w:numPr>
          <w:ilvl w:val="0"/>
          <w:numId w:val="0"/>
        </w:numPr>
        <w:tabs>
          <w:tab w:val="left" w:pos="2160"/>
        </w:tabs>
        <w:spacing w:before="120"/>
        <w:ind w:left="2160" w:hanging="1440"/>
        <w:contextualSpacing w:val="0"/>
        <w:rPr>
          <w:b/>
          <w:szCs w:val="22"/>
        </w:rPr>
      </w:pPr>
      <w:r w:rsidRPr="0018662A">
        <w:rPr>
          <w:b/>
          <w:szCs w:val="22"/>
        </w:rPr>
        <w:t>401.07.07</w:t>
      </w:r>
      <w:r w:rsidR="005608AE" w:rsidRPr="0018662A">
        <w:rPr>
          <w:b/>
          <w:szCs w:val="22"/>
        </w:rPr>
        <w:t xml:space="preserve"> - </w:t>
      </w:r>
      <w:r w:rsidRPr="0018662A">
        <w:rPr>
          <w:b/>
          <w:szCs w:val="22"/>
        </w:rPr>
        <w:t xml:space="preserve">Temporary Protection Systems </w:t>
      </w:r>
      <w:r w:rsidRPr="0018662A">
        <w:rPr>
          <w:szCs w:val="22"/>
        </w:rPr>
        <w:t>is amended by the addition of the following:</w:t>
      </w:r>
      <w:r w:rsidRPr="0018662A">
        <w:rPr>
          <w:b/>
          <w:szCs w:val="22"/>
        </w:rPr>
        <w:t xml:space="preserve"> </w:t>
      </w:r>
    </w:p>
    <w:p w14:paraId="570DD4A8" w14:textId="77777777" w:rsidR="001C2E20" w:rsidRPr="0018662A" w:rsidRDefault="00D02B9D" w:rsidP="002A0BCD">
      <w:pPr>
        <w:pStyle w:val="Heading3"/>
        <w:numPr>
          <w:ilvl w:val="0"/>
          <w:numId w:val="0"/>
        </w:numPr>
        <w:ind w:left="2880" w:hanging="720"/>
        <w:rPr>
          <w:szCs w:val="22"/>
        </w:rPr>
      </w:pPr>
      <w:r w:rsidRPr="0018662A">
        <w:rPr>
          <w:szCs w:val="22"/>
        </w:rPr>
        <w:t>.</w:t>
      </w:r>
      <w:r w:rsidR="00AB7D4D" w:rsidRPr="0018662A">
        <w:rPr>
          <w:szCs w:val="22"/>
        </w:rPr>
        <w:t>1</w:t>
      </w:r>
      <w:r w:rsidRPr="0018662A">
        <w:rPr>
          <w:szCs w:val="22"/>
        </w:rPr>
        <w:tab/>
        <w:t xml:space="preserve">Protect any existing features in accordance with </w:t>
      </w:r>
      <w:r w:rsidR="0056031C" w:rsidRPr="00025734">
        <w:rPr>
          <w:szCs w:val="22"/>
          <w:rPrChange w:id="279" w:author="Johnny Pang" w:date="2022-04-17T14:02:00Z">
            <w:rPr>
              <w:szCs w:val="22"/>
              <w:highlight w:val="yellow"/>
            </w:rPr>
          </w:rPrChange>
        </w:rPr>
        <w:t>Section</w:t>
      </w:r>
      <w:r w:rsidR="0056031C" w:rsidRPr="00025734">
        <w:rPr>
          <w:szCs w:val="22"/>
        </w:rPr>
        <w:t xml:space="preserve"> </w:t>
      </w:r>
      <w:r w:rsidRPr="00025734">
        <w:rPr>
          <w:szCs w:val="22"/>
          <w:rPrChange w:id="280" w:author="Johnny Pang" w:date="2022-04-17T14:02:00Z">
            <w:rPr>
              <w:szCs w:val="22"/>
              <w:highlight w:val="yellow"/>
            </w:rPr>
          </w:rPrChange>
        </w:rPr>
        <w:t>02261 Excavation Temporary Support Systems</w:t>
      </w:r>
      <w:r w:rsidR="001C2E20" w:rsidRPr="0018662A">
        <w:rPr>
          <w:szCs w:val="22"/>
        </w:rPr>
        <w:t xml:space="preserve"> </w:t>
      </w:r>
      <w:del w:id="281" w:author="Johnny Pang" w:date="2022-04-17T14:02:00Z">
        <w:r w:rsidR="001C2E20" w:rsidRPr="0018662A" w:rsidDel="00025734">
          <w:rPr>
            <w:szCs w:val="22"/>
          </w:rPr>
          <w:delText xml:space="preserve">and </w:delText>
        </w:r>
        <w:commentRangeStart w:id="282"/>
        <w:r w:rsidR="0056031C" w:rsidRPr="0018662A" w:rsidDel="00025734">
          <w:rPr>
            <w:szCs w:val="22"/>
            <w:highlight w:val="yellow"/>
          </w:rPr>
          <w:delText>Section</w:delText>
        </w:r>
        <w:r w:rsidR="0056031C" w:rsidRPr="0018662A" w:rsidDel="00025734">
          <w:rPr>
            <w:szCs w:val="22"/>
          </w:rPr>
          <w:delText xml:space="preserve"> </w:delText>
        </w:r>
        <w:r w:rsidR="001C2E20" w:rsidRPr="0018662A" w:rsidDel="00025734">
          <w:rPr>
            <w:szCs w:val="22"/>
            <w:highlight w:val="yellow"/>
          </w:rPr>
          <w:delText>01571 – Erosion and Sediment Controls</w:delText>
        </w:r>
        <w:r w:rsidR="001C2E20" w:rsidRPr="0018662A" w:rsidDel="00025734">
          <w:rPr>
            <w:szCs w:val="22"/>
          </w:rPr>
          <w:delText>.</w:delText>
        </w:r>
      </w:del>
      <w:commentRangeEnd w:id="282"/>
      <w:r w:rsidR="003B7877">
        <w:rPr>
          <w:rStyle w:val="CommentReference"/>
          <w:szCs w:val="22"/>
        </w:rPr>
        <w:commentReference w:id="282"/>
      </w:r>
    </w:p>
    <w:p w14:paraId="48A404F3" w14:textId="77777777" w:rsidR="00655248" w:rsidRPr="0018662A" w:rsidRDefault="00317948" w:rsidP="002A0BCD">
      <w:pPr>
        <w:pStyle w:val="Heading3"/>
        <w:numPr>
          <w:ilvl w:val="0"/>
          <w:numId w:val="0"/>
        </w:numPr>
        <w:ind w:left="2880" w:hanging="720"/>
        <w:rPr>
          <w:szCs w:val="22"/>
        </w:rPr>
      </w:pPr>
      <w:r w:rsidRPr="0018662A">
        <w:rPr>
          <w:szCs w:val="22"/>
        </w:rPr>
        <w:t>.</w:t>
      </w:r>
      <w:r w:rsidR="00AB7D4D" w:rsidRPr="0018662A">
        <w:rPr>
          <w:szCs w:val="22"/>
        </w:rPr>
        <w:t>2</w:t>
      </w:r>
      <w:r w:rsidRPr="0018662A">
        <w:rPr>
          <w:szCs w:val="22"/>
        </w:rPr>
        <w:tab/>
      </w:r>
      <w:r w:rsidR="00655248" w:rsidRPr="0018662A">
        <w:rPr>
          <w:szCs w:val="22"/>
        </w:rPr>
        <w:t xml:space="preserve">Cofferdams, </w:t>
      </w:r>
      <w:r w:rsidR="0024026E" w:rsidRPr="0018662A">
        <w:rPr>
          <w:szCs w:val="22"/>
        </w:rPr>
        <w:t xml:space="preserve">Shoring, Bracing </w:t>
      </w:r>
      <w:r w:rsidR="00655248" w:rsidRPr="0018662A">
        <w:rPr>
          <w:szCs w:val="22"/>
        </w:rPr>
        <w:t xml:space="preserve">and </w:t>
      </w:r>
      <w:r w:rsidR="0024026E" w:rsidRPr="0018662A">
        <w:rPr>
          <w:szCs w:val="22"/>
        </w:rPr>
        <w:t xml:space="preserve">Underpinning </w:t>
      </w:r>
    </w:p>
    <w:p w14:paraId="575EC8E6" w14:textId="77777777" w:rsidR="00655248" w:rsidRPr="0018662A" w:rsidRDefault="00655248" w:rsidP="002A0BCD">
      <w:pPr>
        <w:pStyle w:val="Heading7"/>
        <w:tabs>
          <w:tab w:val="clear" w:pos="4320"/>
          <w:tab w:val="num" w:pos="3600"/>
        </w:tabs>
        <w:ind w:left="3600"/>
        <w:rPr>
          <w:sz w:val="22"/>
          <w:szCs w:val="22"/>
        </w:rPr>
      </w:pPr>
      <w:r w:rsidRPr="0018662A">
        <w:rPr>
          <w:sz w:val="22"/>
          <w:szCs w:val="22"/>
        </w:rPr>
        <w:t xml:space="preserve">Obtain a permit from the </w:t>
      </w:r>
      <w:r w:rsidR="00D1674D" w:rsidRPr="0018662A">
        <w:rPr>
          <w:sz w:val="22"/>
          <w:szCs w:val="22"/>
        </w:rPr>
        <w:t>Region, the Local Municip</w:t>
      </w:r>
      <w:r w:rsidR="00312040" w:rsidRPr="0018662A">
        <w:rPr>
          <w:sz w:val="22"/>
          <w:szCs w:val="22"/>
        </w:rPr>
        <w:t>a</w:t>
      </w:r>
      <w:r w:rsidR="00D1674D" w:rsidRPr="0018662A">
        <w:rPr>
          <w:sz w:val="22"/>
          <w:szCs w:val="22"/>
        </w:rPr>
        <w:t xml:space="preserve">lity and the </w:t>
      </w:r>
      <w:r w:rsidR="00312040" w:rsidRPr="0018662A">
        <w:rPr>
          <w:sz w:val="22"/>
          <w:szCs w:val="22"/>
        </w:rPr>
        <w:t xml:space="preserve">applicable </w:t>
      </w:r>
      <w:r w:rsidR="00992F0D" w:rsidRPr="0018662A">
        <w:rPr>
          <w:sz w:val="22"/>
          <w:szCs w:val="22"/>
        </w:rPr>
        <w:t>Conservation A</w:t>
      </w:r>
      <w:r w:rsidRPr="0018662A">
        <w:rPr>
          <w:sz w:val="22"/>
          <w:szCs w:val="22"/>
        </w:rPr>
        <w:t xml:space="preserve">uthority having jurisdiction for </w:t>
      </w:r>
      <w:r w:rsidR="0080729F" w:rsidRPr="0018662A">
        <w:rPr>
          <w:sz w:val="22"/>
          <w:szCs w:val="22"/>
        </w:rPr>
        <w:t xml:space="preserve">the </w:t>
      </w:r>
      <w:r w:rsidRPr="0018662A">
        <w:rPr>
          <w:sz w:val="22"/>
          <w:szCs w:val="22"/>
        </w:rPr>
        <w:t xml:space="preserve">temporary diversion of </w:t>
      </w:r>
      <w:r w:rsidR="0080729F" w:rsidRPr="0018662A">
        <w:rPr>
          <w:sz w:val="22"/>
          <w:szCs w:val="22"/>
        </w:rPr>
        <w:t xml:space="preserve">a </w:t>
      </w:r>
      <w:r w:rsidRPr="0018662A">
        <w:rPr>
          <w:sz w:val="22"/>
          <w:szCs w:val="22"/>
        </w:rPr>
        <w:t>water course.</w:t>
      </w:r>
    </w:p>
    <w:p w14:paraId="6A4E0B99" w14:textId="77777777" w:rsidR="00655248" w:rsidRPr="0018662A" w:rsidRDefault="00655248" w:rsidP="002A0BCD">
      <w:pPr>
        <w:pStyle w:val="Heading7"/>
        <w:tabs>
          <w:tab w:val="clear" w:pos="4320"/>
          <w:tab w:val="num" w:pos="3600"/>
        </w:tabs>
        <w:ind w:left="3600"/>
        <w:rPr>
          <w:sz w:val="22"/>
          <w:szCs w:val="22"/>
        </w:rPr>
      </w:pPr>
      <w:r w:rsidRPr="0018662A">
        <w:rPr>
          <w:sz w:val="22"/>
          <w:szCs w:val="22"/>
        </w:rPr>
        <w:t xml:space="preserve">Construct temporary </w:t>
      </w:r>
      <w:r w:rsidR="00E47DB1" w:rsidRPr="0018662A">
        <w:rPr>
          <w:sz w:val="22"/>
          <w:szCs w:val="22"/>
        </w:rPr>
        <w:t>w</w:t>
      </w:r>
      <w:r w:rsidRPr="0018662A">
        <w:rPr>
          <w:sz w:val="22"/>
          <w:szCs w:val="22"/>
        </w:rPr>
        <w:t xml:space="preserve">ork to </w:t>
      </w:r>
      <w:r w:rsidR="0080729F" w:rsidRPr="0018662A">
        <w:rPr>
          <w:sz w:val="22"/>
          <w:szCs w:val="22"/>
        </w:rPr>
        <w:t xml:space="preserve">the </w:t>
      </w:r>
      <w:r w:rsidRPr="0018662A">
        <w:rPr>
          <w:sz w:val="22"/>
          <w:szCs w:val="22"/>
        </w:rPr>
        <w:t xml:space="preserve">depths, heights and locations as approved by the </w:t>
      </w:r>
      <w:r w:rsidR="0080729F" w:rsidRPr="0018662A">
        <w:rPr>
          <w:sz w:val="22"/>
          <w:szCs w:val="22"/>
        </w:rPr>
        <w:t>Consultant</w:t>
      </w:r>
      <w:r w:rsidRPr="0018662A">
        <w:rPr>
          <w:sz w:val="22"/>
          <w:szCs w:val="22"/>
        </w:rPr>
        <w:t>.</w:t>
      </w:r>
    </w:p>
    <w:p w14:paraId="4F1FE9F0" w14:textId="77777777" w:rsidR="00655248" w:rsidRPr="0018662A" w:rsidRDefault="00655248" w:rsidP="002A0BCD">
      <w:pPr>
        <w:pStyle w:val="Heading7"/>
        <w:tabs>
          <w:tab w:val="clear" w:pos="4320"/>
          <w:tab w:val="num" w:pos="3600"/>
        </w:tabs>
        <w:ind w:left="3600"/>
        <w:rPr>
          <w:sz w:val="22"/>
          <w:szCs w:val="22"/>
        </w:rPr>
      </w:pPr>
      <w:r w:rsidRPr="0018662A">
        <w:rPr>
          <w:sz w:val="22"/>
          <w:szCs w:val="22"/>
        </w:rPr>
        <w:t>During backfill operation</w:t>
      </w:r>
      <w:r w:rsidR="0080729F" w:rsidRPr="0018662A">
        <w:rPr>
          <w:sz w:val="22"/>
          <w:szCs w:val="22"/>
        </w:rPr>
        <w:t>s</w:t>
      </w:r>
      <w:r w:rsidRPr="0018662A">
        <w:rPr>
          <w:sz w:val="22"/>
          <w:szCs w:val="22"/>
        </w:rPr>
        <w:t>:</w:t>
      </w:r>
    </w:p>
    <w:p w14:paraId="165E719C" w14:textId="77777777" w:rsidR="00655248" w:rsidRPr="0018662A" w:rsidRDefault="00E47DB1" w:rsidP="002A0BCD">
      <w:pPr>
        <w:pStyle w:val="Heading8"/>
        <w:tabs>
          <w:tab w:val="clear" w:pos="5040"/>
          <w:tab w:val="num" w:pos="4320"/>
        </w:tabs>
        <w:ind w:left="4320"/>
        <w:rPr>
          <w:sz w:val="22"/>
          <w:szCs w:val="22"/>
        </w:rPr>
      </w:pPr>
      <w:r w:rsidRPr="0018662A">
        <w:rPr>
          <w:sz w:val="22"/>
          <w:szCs w:val="22"/>
        </w:rPr>
        <w:t>R</w:t>
      </w:r>
      <w:r w:rsidR="00655248" w:rsidRPr="0018662A">
        <w:rPr>
          <w:sz w:val="22"/>
          <w:szCs w:val="22"/>
        </w:rPr>
        <w:t>emove sheeting and shoring from excavations</w:t>
      </w:r>
      <w:r w:rsidRPr="0018662A">
        <w:rPr>
          <w:sz w:val="22"/>
          <w:szCs w:val="22"/>
        </w:rPr>
        <w:t>, unless otherwise indicated in the Contract Documents or directed by the Consultant</w:t>
      </w:r>
      <w:r w:rsidR="00655248" w:rsidRPr="0018662A">
        <w:rPr>
          <w:sz w:val="22"/>
          <w:szCs w:val="22"/>
        </w:rPr>
        <w:t>.</w:t>
      </w:r>
    </w:p>
    <w:p w14:paraId="403923D8" w14:textId="77777777" w:rsidR="00655248" w:rsidRPr="0018662A" w:rsidRDefault="00655248" w:rsidP="002A0BCD">
      <w:pPr>
        <w:pStyle w:val="Heading8"/>
        <w:tabs>
          <w:tab w:val="clear" w:pos="5040"/>
          <w:tab w:val="num" w:pos="4320"/>
        </w:tabs>
        <w:ind w:left="4320"/>
        <w:rPr>
          <w:sz w:val="22"/>
          <w:szCs w:val="22"/>
        </w:rPr>
      </w:pPr>
      <w:r w:rsidRPr="0018662A">
        <w:rPr>
          <w:sz w:val="22"/>
          <w:szCs w:val="22"/>
        </w:rPr>
        <w:t xml:space="preserve">Do not remove bracing until backfilling has reached </w:t>
      </w:r>
      <w:r w:rsidR="0080729F" w:rsidRPr="0018662A">
        <w:rPr>
          <w:sz w:val="22"/>
          <w:szCs w:val="22"/>
        </w:rPr>
        <w:t xml:space="preserve">the </w:t>
      </w:r>
      <w:r w:rsidRPr="0018662A">
        <w:rPr>
          <w:sz w:val="22"/>
          <w:szCs w:val="22"/>
        </w:rPr>
        <w:t>respective levels of such bracing.</w:t>
      </w:r>
    </w:p>
    <w:p w14:paraId="6B20FBD2" w14:textId="77777777" w:rsidR="00580E1E" w:rsidRPr="0018662A" w:rsidRDefault="00580E1E" w:rsidP="002A0BCD">
      <w:pPr>
        <w:pStyle w:val="Heading8"/>
        <w:tabs>
          <w:tab w:val="clear" w:pos="5040"/>
          <w:tab w:val="num" w:pos="4320"/>
        </w:tabs>
        <w:ind w:left="4320"/>
        <w:rPr>
          <w:sz w:val="22"/>
          <w:szCs w:val="22"/>
        </w:rPr>
      </w:pPr>
      <w:r w:rsidRPr="0018662A">
        <w:rPr>
          <w:sz w:val="22"/>
          <w:szCs w:val="22"/>
        </w:rPr>
        <w:t>Consultant to inspect work prior to concealment.</w:t>
      </w:r>
    </w:p>
    <w:p w14:paraId="6B6985C5" w14:textId="77777777" w:rsidR="00655248" w:rsidRPr="0018662A" w:rsidRDefault="00655248" w:rsidP="002A0BCD">
      <w:pPr>
        <w:pStyle w:val="Heading8"/>
        <w:tabs>
          <w:tab w:val="clear" w:pos="5040"/>
          <w:tab w:val="num" w:pos="4320"/>
        </w:tabs>
        <w:ind w:left="4320"/>
        <w:rPr>
          <w:sz w:val="22"/>
          <w:szCs w:val="22"/>
        </w:rPr>
      </w:pPr>
      <w:r w:rsidRPr="0018662A">
        <w:rPr>
          <w:sz w:val="22"/>
          <w:szCs w:val="22"/>
        </w:rPr>
        <w:t>Pull sheeting in increments that will ensure</w:t>
      </w:r>
      <w:r w:rsidR="0080729F" w:rsidRPr="0018662A">
        <w:rPr>
          <w:sz w:val="22"/>
          <w:szCs w:val="22"/>
        </w:rPr>
        <w:t xml:space="preserve"> that the</w:t>
      </w:r>
      <w:r w:rsidRPr="0018662A">
        <w:rPr>
          <w:sz w:val="22"/>
          <w:szCs w:val="22"/>
        </w:rPr>
        <w:t xml:space="preserve"> compacted backfill is maintained at an elevation at least 500 mm above </w:t>
      </w:r>
      <w:r w:rsidR="0080729F" w:rsidRPr="0018662A">
        <w:rPr>
          <w:sz w:val="22"/>
          <w:szCs w:val="22"/>
        </w:rPr>
        <w:t xml:space="preserve">the </w:t>
      </w:r>
      <w:r w:rsidRPr="0018662A">
        <w:rPr>
          <w:sz w:val="22"/>
          <w:szCs w:val="22"/>
        </w:rPr>
        <w:t xml:space="preserve">toe of </w:t>
      </w:r>
      <w:r w:rsidR="0080729F" w:rsidRPr="0018662A">
        <w:rPr>
          <w:sz w:val="22"/>
          <w:szCs w:val="22"/>
        </w:rPr>
        <w:t xml:space="preserve">the </w:t>
      </w:r>
      <w:r w:rsidRPr="0018662A">
        <w:rPr>
          <w:sz w:val="22"/>
          <w:szCs w:val="22"/>
        </w:rPr>
        <w:t>sheeting.</w:t>
      </w:r>
    </w:p>
    <w:p w14:paraId="4A3DD8B7" w14:textId="77777777" w:rsidR="00655248" w:rsidRPr="0018662A" w:rsidRDefault="00655248" w:rsidP="002A0BCD">
      <w:pPr>
        <w:pStyle w:val="Heading7"/>
        <w:tabs>
          <w:tab w:val="clear" w:pos="4320"/>
          <w:tab w:val="num" w:pos="3600"/>
        </w:tabs>
        <w:ind w:left="3600"/>
        <w:rPr>
          <w:sz w:val="22"/>
          <w:szCs w:val="22"/>
        </w:rPr>
      </w:pPr>
      <w:r w:rsidRPr="0018662A">
        <w:rPr>
          <w:sz w:val="22"/>
          <w:szCs w:val="22"/>
        </w:rPr>
        <w:t xml:space="preserve">When sheeting is required to remain in place, cut off </w:t>
      </w:r>
      <w:r w:rsidR="0080729F" w:rsidRPr="0018662A">
        <w:rPr>
          <w:sz w:val="22"/>
          <w:szCs w:val="22"/>
        </w:rPr>
        <w:t xml:space="preserve">the </w:t>
      </w:r>
      <w:r w:rsidRPr="0018662A">
        <w:rPr>
          <w:sz w:val="22"/>
          <w:szCs w:val="22"/>
        </w:rPr>
        <w:t xml:space="preserve">tops at </w:t>
      </w:r>
      <w:r w:rsidR="0080729F" w:rsidRPr="0018662A">
        <w:rPr>
          <w:sz w:val="22"/>
          <w:szCs w:val="22"/>
        </w:rPr>
        <w:t xml:space="preserve">the </w:t>
      </w:r>
      <w:r w:rsidRPr="0018662A">
        <w:rPr>
          <w:sz w:val="22"/>
          <w:szCs w:val="22"/>
        </w:rPr>
        <w:t>elevations as indicated</w:t>
      </w:r>
      <w:r w:rsidR="0080729F" w:rsidRPr="0018662A">
        <w:rPr>
          <w:sz w:val="22"/>
          <w:szCs w:val="22"/>
        </w:rPr>
        <w:t xml:space="preserve"> in the Contract Documents</w:t>
      </w:r>
      <w:r w:rsidRPr="0018662A">
        <w:rPr>
          <w:sz w:val="22"/>
          <w:szCs w:val="22"/>
        </w:rPr>
        <w:t>.</w:t>
      </w:r>
    </w:p>
    <w:p w14:paraId="41AFD1F3" w14:textId="77777777" w:rsidR="00655248" w:rsidRPr="0018662A" w:rsidRDefault="00655248" w:rsidP="002A0BCD">
      <w:pPr>
        <w:pStyle w:val="Heading7"/>
        <w:tabs>
          <w:tab w:val="clear" w:pos="4320"/>
          <w:tab w:val="num" w:pos="3600"/>
        </w:tabs>
        <w:ind w:left="3600"/>
        <w:rPr>
          <w:sz w:val="22"/>
          <w:szCs w:val="22"/>
        </w:rPr>
      </w:pPr>
      <w:r w:rsidRPr="0018662A">
        <w:rPr>
          <w:sz w:val="22"/>
          <w:szCs w:val="22"/>
        </w:rPr>
        <w:t>Upon completion of substructure construction:</w:t>
      </w:r>
    </w:p>
    <w:p w14:paraId="11163F95" w14:textId="77777777" w:rsidR="00655248" w:rsidRPr="0018662A" w:rsidRDefault="00655248" w:rsidP="002A0BCD">
      <w:pPr>
        <w:pStyle w:val="Heading8"/>
        <w:tabs>
          <w:tab w:val="clear" w:pos="5040"/>
          <w:tab w:val="num" w:pos="4320"/>
        </w:tabs>
        <w:ind w:left="4320"/>
        <w:rPr>
          <w:sz w:val="22"/>
          <w:szCs w:val="22"/>
        </w:rPr>
      </w:pPr>
      <w:r w:rsidRPr="0018662A">
        <w:rPr>
          <w:sz w:val="22"/>
          <w:szCs w:val="22"/>
        </w:rPr>
        <w:t>Remove cofferdams, shoring and bracing.</w:t>
      </w:r>
    </w:p>
    <w:p w14:paraId="1D91E49D" w14:textId="77777777" w:rsidR="00655248" w:rsidRPr="0018662A" w:rsidRDefault="00655248" w:rsidP="002A0BCD">
      <w:pPr>
        <w:pStyle w:val="Heading8"/>
        <w:tabs>
          <w:tab w:val="clear" w:pos="5040"/>
          <w:tab w:val="num" w:pos="4320"/>
        </w:tabs>
        <w:ind w:left="4320"/>
        <w:rPr>
          <w:sz w:val="22"/>
          <w:szCs w:val="22"/>
        </w:rPr>
      </w:pPr>
      <w:r w:rsidRPr="0018662A">
        <w:rPr>
          <w:sz w:val="22"/>
          <w:szCs w:val="22"/>
        </w:rPr>
        <w:t xml:space="preserve">Remove excess materials from </w:t>
      </w:r>
      <w:r w:rsidR="0080729F" w:rsidRPr="0018662A">
        <w:rPr>
          <w:sz w:val="22"/>
          <w:szCs w:val="22"/>
        </w:rPr>
        <w:t>the S</w:t>
      </w:r>
      <w:r w:rsidRPr="0018662A">
        <w:rPr>
          <w:sz w:val="22"/>
          <w:szCs w:val="22"/>
        </w:rPr>
        <w:t>ite and restore water courses as indicated</w:t>
      </w:r>
      <w:r w:rsidR="0080729F" w:rsidRPr="0018662A">
        <w:rPr>
          <w:sz w:val="22"/>
          <w:szCs w:val="22"/>
        </w:rPr>
        <w:t xml:space="preserve"> in the Contract Documents</w:t>
      </w:r>
      <w:r w:rsidRPr="0018662A">
        <w:rPr>
          <w:sz w:val="22"/>
          <w:szCs w:val="22"/>
        </w:rPr>
        <w:t xml:space="preserve"> and to the satisfaction of the </w:t>
      </w:r>
      <w:r w:rsidR="0080729F" w:rsidRPr="0018662A">
        <w:rPr>
          <w:sz w:val="22"/>
          <w:szCs w:val="22"/>
        </w:rPr>
        <w:t>Consultant</w:t>
      </w:r>
      <w:r w:rsidRPr="0018662A">
        <w:rPr>
          <w:sz w:val="22"/>
          <w:szCs w:val="22"/>
        </w:rPr>
        <w:t>.</w:t>
      </w:r>
    </w:p>
    <w:p w14:paraId="00FC1855" w14:textId="77777777" w:rsidR="0056031C" w:rsidRPr="0018662A" w:rsidRDefault="00AB7D4D" w:rsidP="00AB7D4D">
      <w:pPr>
        <w:pStyle w:val="Heading3"/>
        <w:numPr>
          <w:ilvl w:val="0"/>
          <w:numId w:val="0"/>
        </w:numPr>
        <w:tabs>
          <w:tab w:val="left" w:pos="2160"/>
        </w:tabs>
        <w:spacing w:before="120"/>
        <w:ind w:left="2160" w:hanging="1440"/>
        <w:contextualSpacing w:val="0"/>
        <w:rPr>
          <w:szCs w:val="22"/>
        </w:rPr>
      </w:pPr>
      <w:r w:rsidRPr="0018662A">
        <w:rPr>
          <w:b/>
          <w:szCs w:val="22"/>
        </w:rPr>
        <w:t xml:space="preserve">401.07.08 </w:t>
      </w:r>
      <w:r w:rsidR="005608AE" w:rsidRPr="0018662A">
        <w:rPr>
          <w:b/>
          <w:szCs w:val="22"/>
        </w:rPr>
        <w:t>-</w:t>
      </w:r>
      <w:r w:rsidRPr="0018662A">
        <w:rPr>
          <w:b/>
          <w:szCs w:val="22"/>
        </w:rPr>
        <w:t xml:space="preserve">Removal of Frozen Ground </w:t>
      </w:r>
      <w:r w:rsidR="00593126" w:rsidRPr="0018662A">
        <w:rPr>
          <w:szCs w:val="22"/>
        </w:rPr>
        <w:t>is deleted in its entirety and replaced by the following:</w:t>
      </w:r>
    </w:p>
    <w:p w14:paraId="623E1851" w14:textId="77777777" w:rsidR="00AB7D4D" w:rsidRPr="0018662A" w:rsidRDefault="00AB7D4D" w:rsidP="00E4141B">
      <w:pPr>
        <w:pStyle w:val="Heading7"/>
        <w:numPr>
          <w:ilvl w:val="6"/>
          <w:numId w:val="39"/>
        </w:numPr>
        <w:tabs>
          <w:tab w:val="clear" w:pos="4320"/>
          <w:tab w:val="num" w:pos="2880"/>
        </w:tabs>
        <w:ind w:left="2880"/>
        <w:rPr>
          <w:sz w:val="22"/>
          <w:szCs w:val="22"/>
        </w:rPr>
      </w:pPr>
      <w:r w:rsidRPr="0018662A">
        <w:rPr>
          <w:sz w:val="22"/>
          <w:szCs w:val="22"/>
        </w:rPr>
        <w:t>Obtain the prior, written consent of the Consultant before starting excavation in frozen ground.  Written authorization from the Consultant must be obtained for all methods to be used to carry out such work.</w:t>
      </w:r>
    </w:p>
    <w:p w14:paraId="0337D869" w14:textId="77777777" w:rsidR="00F10F16" w:rsidRPr="0018662A" w:rsidRDefault="00F10F16" w:rsidP="00E4141B">
      <w:pPr>
        <w:pStyle w:val="Heading7"/>
        <w:tabs>
          <w:tab w:val="clear" w:pos="4320"/>
          <w:tab w:val="num" w:pos="2880"/>
        </w:tabs>
        <w:ind w:left="2880"/>
        <w:rPr>
          <w:sz w:val="22"/>
          <w:szCs w:val="22"/>
        </w:rPr>
      </w:pPr>
      <w:r w:rsidRPr="0018662A">
        <w:rPr>
          <w:sz w:val="22"/>
          <w:szCs w:val="22"/>
        </w:rPr>
        <w:t>The method used for removal of frozen ground shall not cause damage to adjacent structures or Utilities.</w:t>
      </w:r>
    </w:p>
    <w:p w14:paraId="1075F230" w14:textId="77777777" w:rsidR="00AB7D4D" w:rsidRPr="0018662A" w:rsidRDefault="00AB7D4D" w:rsidP="00E4141B">
      <w:pPr>
        <w:pStyle w:val="Heading7"/>
        <w:tabs>
          <w:tab w:val="clear" w:pos="4320"/>
          <w:tab w:val="num" w:pos="2880"/>
        </w:tabs>
        <w:ind w:left="2880"/>
        <w:rPr>
          <w:sz w:val="22"/>
          <w:szCs w:val="22"/>
        </w:rPr>
      </w:pPr>
      <w:r w:rsidRPr="0018662A">
        <w:rPr>
          <w:sz w:val="22"/>
          <w:szCs w:val="22"/>
        </w:rPr>
        <w:t>All excavations shall be protected to prevent frost from penetrating the ground below the foundations.  Any footing or structure laid on frost which, in the opinion of the Consultant, has been injured through the Contractor’s failure to adhere to</w:t>
      </w:r>
      <w:r w:rsidRPr="0018662A">
        <w:rPr>
          <w:sz w:val="22"/>
          <w:szCs w:val="22"/>
          <w:lang w:val="en-CA"/>
        </w:rPr>
        <w:t xml:space="preserve"> the requirements of</w:t>
      </w:r>
      <w:r w:rsidRPr="0018662A">
        <w:rPr>
          <w:sz w:val="22"/>
          <w:szCs w:val="22"/>
        </w:rPr>
        <w:t xml:space="preserve"> this</w:t>
      </w:r>
      <w:r w:rsidRPr="0018662A">
        <w:rPr>
          <w:sz w:val="22"/>
          <w:szCs w:val="22"/>
          <w:lang w:val="en-CA"/>
        </w:rPr>
        <w:t xml:space="preserve"> subsection</w:t>
      </w:r>
      <w:r w:rsidRPr="0018662A">
        <w:rPr>
          <w:sz w:val="22"/>
          <w:szCs w:val="22"/>
        </w:rPr>
        <w:t xml:space="preserve"> or any other Specification Section, shall be removed and made good by the Contractor at the Contractor’s own expense. </w:t>
      </w:r>
    </w:p>
    <w:p w14:paraId="17D8DE34" w14:textId="77777777" w:rsidR="00AB7D4D" w:rsidRPr="0018662A" w:rsidRDefault="00AB7D4D" w:rsidP="00E4141B">
      <w:pPr>
        <w:pStyle w:val="Heading7"/>
        <w:tabs>
          <w:tab w:val="clear" w:pos="4320"/>
          <w:tab w:val="num" w:pos="2880"/>
        </w:tabs>
        <w:ind w:left="2880"/>
        <w:rPr>
          <w:sz w:val="22"/>
          <w:szCs w:val="22"/>
        </w:rPr>
      </w:pPr>
      <w:r w:rsidRPr="0018662A">
        <w:rPr>
          <w:sz w:val="22"/>
          <w:szCs w:val="22"/>
        </w:rPr>
        <w:t>Backfilling shall not be performed with frozen material and no fill shall be placed over material which is already frozen.</w:t>
      </w:r>
    </w:p>
    <w:p w14:paraId="75D1354C" w14:textId="77777777" w:rsidR="00AB7D4D" w:rsidRPr="0018662A" w:rsidRDefault="00AB7D4D" w:rsidP="00E4141B">
      <w:pPr>
        <w:pStyle w:val="Heading7"/>
        <w:tabs>
          <w:tab w:val="clear" w:pos="4320"/>
          <w:tab w:val="num" w:pos="2880"/>
        </w:tabs>
        <w:ind w:left="2880"/>
        <w:rPr>
          <w:sz w:val="22"/>
          <w:szCs w:val="22"/>
        </w:rPr>
      </w:pPr>
      <w:r w:rsidRPr="0018662A">
        <w:rPr>
          <w:sz w:val="22"/>
          <w:szCs w:val="22"/>
        </w:rPr>
        <w:lastRenderedPageBreak/>
        <w:t>All sub base and excavated ground must be tested and inspected by the Consultant prior to backfilling.</w:t>
      </w:r>
    </w:p>
    <w:p w14:paraId="75F69E97" w14:textId="77777777" w:rsidR="00AB7D4D" w:rsidRPr="0018662A" w:rsidRDefault="00AB7D4D" w:rsidP="00E4141B">
      <w:pPr>
        <w:pStyle w:val="Heading7"/>
        <w:tabs>
          <w:tab w:val="clear" w:pos="4320"/>
          <w:tab w:val="num" w:pos="2880"/>
        </w:tabs>
        <w:ind w:left="2880"/>
        <w:rPr>
          <w:sz w:val="22"/>
          <w:szCs w:val="22"/>
        </w:rPr>
      </w:pPr>
      <w:r w:rsidRPr="0018662A">
        <w:rPr>
          <w:sz w:val="22"/>
          <w:szCs w:val="22"/>
        </w:rPr>
        <w:t>Replace any excavated frozen material with suitable backfill material at no additional cost to the Region.  Frozen material may be stockpiled for use after it has thawed if it has been deemed acceptable for use by the Consultant.</w:t>
      </w:r>
    </w:p>
    <w:p w14:paraId="112EFBF9" w14:textId="77777777" w:rsidR="0007555C" w:rsidRPr="0018662A" w:rsidRDefault="0007555C" w:rsidP="0007555C">
      <w:pPr>
        <w:pStyle w:val="Heading3"/>
        <w:numPr>
          <w:ilvl w:val="0"/>
          <w:numId w:val="0"/>
        </w:numPr>
        <w:tabs>
          <w:tab w:val="left" w:pos="2160"/>
        </w:tabs>
        <w:spacing w:before="120"/>
        <w:ind w:left="2160" w:hanging="1440"/>
        <w:contextualSpacing w:val="0"/>
        <w:rPr>
          <w:b/>
          <w:szCs w:val="22"/>
        </w:rPr>
      </w:pPr>
      <w:r w:rsidRPr="0018662A">
        <w:rPr>
          <w:b/>
          <w:szCs w:val="22"/>
        </w:rPr>
        <w:t xml:space="preserve">401.07.09 </w:t>
      </w:r>
      <w:r w:rsidR="00593126" w:rsidRPr="0018662A">
        <w:rPr>
          <w:b/>
          <w:szCs w:val="22"/>
        </w:rPr>
        <w:t xml:space="preserve">- </w:t>
      </w:r>
      <w:r w:rsidRPr="0018662A">
        <w:rPr>
          <w:b/>
          <w:szCs w:val="22"/>
        </w:rPr>
        <w:t xml:space="preserve">Trenching </w:t>
      </w:r>
      <w:r w:rsidRPr="0018662A">
        <w:rPr>
          <w:szCs w:val="22"/>
        </w:rPr>
        <w:t>is amended by the addition of the following:</w:t>
      </w:r>
      <w:r w:rsidRPr="0018662A">
        <w:rPr>
          <w:b/>
          <w:szCs w:val="22"/>
        </w:rPr>
        <w:t xml:space="preserve"> </w:t>
      </w:r>
    </w:p>
    <w:p w14:paraId="52852F56" w14:textId="77777777" w:rsidR="00655248" w:rsidRPr="0018662A" w:rsidRDefault="00200FEA" w:rsidP="00E4141B">
      <w:pPr>
        <w:ind w:left="2880" w:hanging="720"/>
      </w:pPr>
      <w:r w:rsidRPr="0018662A">
        <w:t>.1</w:t>
      </w:r>
      <w:r w:rsidR="0007555C" w:rsidRPr="0018662A">
        <w:tab/>
      </w:r>
      <w:r w:rsidR="00655248" w:rsidRPr="0018662A">
        <w:t xml:space="preserve">Excavate to </w:t>
      </w:r>
      <w:r w:rsidR="0088300E" w:rsidRPr="0018662A">
        <w:t xml:space="preserve">the </w:t>
      </w:r>
      <w:r w:rsidR="00655248" w:rsidRPr="0018662A">
        <w:t>lines, grades, elevations and dimensions as indicated on the Contract Drawings.</w:t>
      </w:r>
    </w:p>
    <w:p w14:paraId="5A75D2B4" w14:textId="77777777" w:rsidR="00655248" w:rsidRPr="0018662A" w:rsidRDefault="00200FEA" w:rsidP="00E4141B">
      <w:pPr>
        <w:pStyle w:val="Heading3"/>
        <w:numPr>
          <w:ilvl w:val="0"/>
          <w:numId w:val="0"/>
        </w:numPr>
        <w:ind w:left="2880" w:hanging="720"/>
        <w:rPr>
          <w:szCs w:val="22"/>
        </w:rPr>
      </w:pPr>
      <w:r w:rsidRPr="0018662A">
        <w:rPr>
          <w:szCs w:val="22"/>
        </w:rPr>
        <w:t>.2</w:t>
      </w:r>
      <w:r w:rsidR="0007555C" w:rsidRPr="0018662A">
        <w:rPr>
          <w:szCs w:val="22"/>
        </w:rPr>
        <w:tab/>
      </w:r>
      <w:r w:rsidR="00655248" w:rsidRPr="0018662A">
        <w:rPr>
          <w:szCs w:val="22"/>
        </w:rPr>
        <w:t xml:space="preserve">Do not disturb soil within </w:t>
      </w:r>
      <w:r w:rsidR="0088300E" w:rsidRPr="0018662A">
        <w:rPr>
          <w:szCs w:val="22"/>
        </w:rPr>
        <w:t xml:space="preserve">the </w:t>
      </w:r>
      <w:r w:rsidR="00655248" w:rsidRPr="0018662A">
        <w:rPr>
          <w:szCs w:val="22"/>
        </w:rPr>
        <w:t xml:space="preserve">branch spread of trees or shrubs that are to remain. If excavating through roots, excavate by hand and cut roots with </w:t>
      </w:r>
      <w:r w:rsidR="0088300E" w:rsidRPr="0018662A">
        <w:rPr>
          <w:szCs w:val="22"/>
        </w:rPr>
        <w:t xml:space="preserve">a </w:t>
      </w:r>
      <w:r w:rsidR="00655248" w:rsidRPr="0018662A">
        <w:rPr>
          <w:szCs w:val="22"/>
        </w:rPr>
        <w:t>sharp axe or saw.</w:t>
      </w:r>
    </w:p>
    <w:p w14:paraId="752122C5" w14:textId="61DD8DBD" w:rsidR="00B163DB" w:rsidRPr="0018662A" w:rsidRDefault="00200FEA" w:rsidP="00E4141B">
      <w:pPr>
        <w:pStyle w:val="Heading3"/>
        <w:numPr>
          <w:ilvl w:val="0"/>
          <w:numId w:val="0"/>
        </w:numPr>
        <w:ind w:left="2880" w:hanging="720"/>
        <w:rPr>
          <w:szCs w:val="22"/>
        </w:rPr>
      </w:pPr>
      <w:r w:rsidRPr="0018662A">
        <w:rPr>
          <w:szCs w:val="22"/>
        </w:rPr>
        <w:t>.3</w:t>
      </w:r>
      <w:r w:rsidR="0007555C" w:rsidRPr="0018662A">
        <w:rPr>
          <w:szCs w:val="22"/>
        </w:rPr>
        <w:tab/>
      </w:r>
      <w:r w:rsidR="00F10F16" w:rsidRPr="0018662A">
        <w:rPr>
          <w:szCs w:val="22"/>
        </w:rPr>
        <w:t>Do</w:t>
      </w:r>
      <w:r w:rsidR="00655248" w:rsidRPr="0018662A">
        <w:rPr>
          <w:szCs w:val="22"/>
        </w:rPr>
        <w:t xml:space="preserve"> not leave </w:t>
      </w:r>
      <w:r w:rsidR="0088300E" w:rsidRPr="0018662A">
        <w:rPr>
          <w:szCs w:val="22"/>
        </w:rPr>
        <w:t xml:space="preserve">trench excavations </w:t>
      </w:r>
      <w:r w:rsidR="00655248" w:rsidRPr="0018662A">
        <w:rPr>
          <w:szCs w:val="22"/>
        </w:rPr>
        <w:t>open more than 15 m at</w:t>
      </w:r>
      <w:r w:rsidR="00F94CC5" w:rsidRPr="0018662A">
        <w:rPr>
          <w:szCs w:val="22"/>
        </w:rPr>
        <w:t xml:space="preserve"> the </w:t>
      </w:r>
      <w:r w:rsidR="00655248" w:rsidRPr="0018662A">
        <w:rPr>
          <w:szCs w:val="22"/>
        </w:rPr>
        <w:t xml:space="preserve">end of </w:t>
      </w:r>
      <w:r w:rsidR="00F94CC5" w:rsidRPr="0018662A">
        <w:rPr>
          <w:szCs w:val="22"/>
        </w:rPr>
        <w:t xml:space="preserve">any </w:t>
      </w:r>
      <w:r w:rsidR="00AD658F" w:rsidRPr="0018662A">
        <w:rPr>
          <w:szCs w:val="22"/>
        </w:rPr>
        <w:t xml:space="preserve">Working Day's </w:t>
      </w:r>
      <w:r w:rsidR="00655248" w:rsidRPr="0018662A">
        <w:rPr>
          <w:szCs w:val="22"/>
        </w:rPr>
        <w:t>operation</w:t>
      </w:r>
      <w:r w:rsidR="0088300E" w:rsidRPr="0018662A">
        <w:rPr>
          <w:szCs w:val="22"/>
        </w:rPr>
        <w:t>s</w:t>
      </w:r>
      <w:r w:rsidR="00655248" w:rsidRPr="0018662A">
        <w:rPr>
          <w:szCs w:val="22"/>
        </w:rPr>
        <w:t>.</w:t>
      </w:r>
      <w:r w:rsidR="00B163DB" w:rsidRPr="0018662A">
        <w:rPr>
          <w:szCs w:val="22"/>
        </w:rPr>
        <w:t xml:space="preserve"> </w:t>
      </w:r>
      <w:del w:id="283" w:author="Johnny Pang" w:date="2022-11-30T18:14:00Z">
        <w:r w:rsidR="00B163DB" w:rsidRPr="0018662A" w:rsidDel="004C10E4">
          <w:rPr>
            <w:szCs w:val="22"/>
          </w:rPr>
          <w:delText xml:space="preserve">Refer to </w:delText>
        </w:r>
        <w:r w:rsidR="00B163DB" w:rsidRPr="0018662A" w:rsidDel="004C10E4">
          <w:rPr>
            <w:szCs w:val="22"/>
            <w:highlight w:val="yellow"/>
          </w:rPr>
          <w:delText>S</w:delText>
        </w:r>
        <w:commentRangeStart w:id="284"/>
        <w:commentRangeStart w:id="285"/>
        <w:commentRangeStart w:id="286"/>
        <w:r w:rsidR="00B163DB" w:rsidRPr="0018662A" w:rsidDel="004C10E4">
          <w:rPr>
            <w:szCs w:val="22"/>
            <w:highlight w:val="yellow"/>
          </w:rPr>
          <w:delText>ection 01353</w:delText>
        </w:r>
        <w:r w:rsidR="00AD658F" w:rsidRPr="0018662A" w:rsidDel="004C10E4">
          <w:rPr>
            <w:szCs w:val="22"/>
            <w:highlight w:val="yellow"/>
          </w:rPr>
          <w:delText xml:space="preserve"> -</w:delText>
        </w:r>
        <w:r w:rsidR="00B163DB" w:rsidRPr="0018662A" w:rsidDel="004C10E4">
          <w:rPr>
            <w:szCs w:val="22"/>
            <w:highlight w:val="yellow"/>
          </w:rPr>
          <w:delText xml:space="preserve"> Special Procedures – Traffic Control</w:delText>
        </w:r>
        <w:r w:rsidR="00F345C0" w:rsidRPr="0018662A" w:rsidDel="004C10E4">
          <w:rPr>
            <w:szCs w:val="22"/>
            <w:highlight w:val="yellow"/>
          </w:rPr>
          <w:delText>.</w:delText>
        </w:r>
        <w:commentRangeEnd w:id="284"/>
        <w:r w:rsidR="00E27025" w:rsidDel="004C10E4">
          <w:rPr>
            <w:rStyle w:val="CommentReference"/>
            <w:szCs w:val="22"/>
          </w:rPr>
          <w:commentReference w:id="284"/>
        </w:r>
        <w:commentRangeEnd w:id="285"/>
        <w:r w:rsidR="003B7877" w:rsidDel="004C10E4">
          <w:rPr>
            <w:rStyle w:val="CommentReference"/>
            <w:szCs w:val="22"/>
          </w:rPr>
          <w:commentReference w:id="285"/>
        </w:r>
        <w:commentRangeEnd w:id="286"/>
        <w:r w:rsidR="004C10E4" w:rsidDel="004C10E4">
          <w:rPr>
            <w:rStyle w:val="CommentReference"/>
            <w:szCs w:val="22"/>
          </w:rPr>
          <w:commentReference w:id="286"/>
        </w:r>
      </w:del>
    </w:p>
    <w:p w14:paraId="133FE88A" w14:textId="77777777" w:rsidR="00655248" w:rsidRPr="0018662A" w:rsidRDefault="0007555C" w:rsidP="00E4141B">
      <w:pPr>
        <w:pStyle w:val="Heading3"/>
        <w:numPr>
          <w:ilvl w:val="0"/>
          <w:numId w:val="0"/>
        </w:numPr>
        <w:ind w:left="2880" w:hanging="720"/>
        <w:rPr>
          <w:szCs w:val="22"/>
        </w:rPr>
      </w:pPr>
      <w:r w:rsidRPr="0018662A">
        <w:rPr>
          <w:szCs w:val="22"/>
        </w:rPr>
        <w:t>.</w:t>
      </w:r>
      <w:r w:rsidR="00200FEA" w:rsidRPr="0018662A">
        <w:rPr>
          <w:szCs w:val="22"/>
        </w:rPr>
        <w:t>4</w:t>
      </w:r>
      <w:r w:rsidRPr="0018662A">
        <w:rPr>
          <w:szCs w:val="22"/>
        </w:rPr>
        <w:tab/>
      </w:r>
      <w:r w:rsidR="00655248" w:rsidRPr="0018662A">
        <w:rPr>
          <w:szCs w:val="22"/>
        </w:rPr>
        <w:t xml:space="preserve">Dispose of </w:t>
      </w:r>
      <w:r w:rsidR="0088300E" w:rsidRPr="0018662A">
        <w:rPr>
          <w:szCs w:val="22"/>
        </w:rPr>
        <w:t xml:space="preserve">all </w:t>
      </w:r>
      <w:r w:rsidR="00655248" w:rsidRPr="0018662A">
        <w:rPr>
          <w:szCs w:val="22"/>
        </w:rPr>
        <w:t xml:space="preserve">surplus and unsuitable excavated material off </w:t>
      </w:r>
      <w:r w:rsidR="0088300E" w:rsidRPr="0018662A">
        <w:rPr>
          <w:szCs w:val="22"/>
        </w:rPr>
        <w:t>S</w:t>
      </w:r>
      <w:r w:rsidR="00655248" w:rsidRPr="0018662A">
        <w:rPr>
          <w:szCs w:val="22"/>
        </w:rPr>
        <w:t>ite.</w:t>
      </w:r>
    </w:p>
    <w:p w14:paraId="15C8AB1C" w14:textId="77777777" w:rsidR="00655248" w:rsidRPr="0018662A" w:rsidRDefault="0007555C" w:rsidP="00E4141B">
      <w:pPr>
        <w:pStyle w:val="Heading3"/>
        <w:numPr>
          <w:ilvl w:val="0"/>
          <w:numId w:val="0"/>
        </w:numPr>
        <w:ind w:left="2880" w:hanging="720"/>
        <w:rPr>
          <w:szCs w:val="22"/>
        </w:rPr>
      </w:pPr>
      <w:r w:rsidRPr="0018662A">
        <w:rPr>
          <w:szCs w:val="22"/>
        </w:rPr>
        <w:t>.</w:t>
      </w:r>
      <w:r w:rsidR="00200FEA" w:rsidRPr="0018662A">
        <w:rPr>
          <w:szCs w:val="22"/>
        </w:rPr>
        <w:t>5</w:t>
      </w:r>
      <w:r w:rsidRPr="0018662A">
        <w:rPr>
          <w:szCs w:val="22"/>
        </w:rPr>
        <w:tab/>
      </w:r>
      <w:r w:rsidR="00655248" w:rsidRPr="0018662A">
        <w:rPr>
          <w:szCs w:val="22"/>
        </w:rPr>
        <w:t xml:space="preserve">Do not obstruct </w:t>
      </w:r>
      <w:r w:rsidR="0088300E" w:rsidRPr="0018662A">
        <w:rPr>
          <w:szCs w:val="22"/>
        </w:rPr>
        <w:t xml:space="preserve">the </w:t>
      </w:r>
      <w:r w:rsidR="00655248" w:rsidRPr="0018662A">
        <w:rPr>
          <w:szCs w:val="22"/>
        </w:rPr>
        <w:t>flow of surface drainage or natural watercourses.</w:t>
      </w:r>
    </w:p>
    <w:p w14:paraId="4E5914C2" w14:textId="77777777" w:rsidR="00655248" w:rsidRPr="0018662A" w:rsidRDefault="0007555C" w:rsidP="00E4141B">
      <w:pPr>
        <w:pStyle w:val="Heading3"/>
        <w:numPr>
          <w:ilvl w:val="0"/>
          <w:numId w:val="0"/>
        </w:numPr>
        <w:ind w:left="2880" w:hanging="720"/>
        <w:rPr>
          <w:szCs w:val="22"/>
        </w:rPr>
      </w:pPr>
      <w:r w:rsidRPr="0018662A">
        <w:rPr>
          <w:szCs w:val="22"/>
        </w:rPr>
        <w:t>.</w:t>
      </w:r>
      <w:r w:rsidR="00200FEA" w:rsidRPr="0018662A">
        <w:rPr>
          <w:szCs w:val="22"/>
        </w:rPr>
        <w:t>6</w:t>
      </w:r>
      <w:r w:rsidRPr="0018662A">
        <w:rPr>
          <w:szCs w:val="22"/>
        </w:rPr>
        <w:tab/>
      </w:r>
      <w:r w:rsidR="00655248" w:rsidRPr="0018662A">
        <w:rPr>
          <w:szCs w:val="22"/>
        </w:rPr>
        <w:t xml:space="preserve">Earth bottoms of excavations </w:t>
      </w:r>
      <w:r w:rsidR="004E6003" w:rsidRPr="0018662A">
        <w:rPr>
          <w:szCs w:val="22"/>
        </w:rPr>
        <w:t>shall</w:t>
      </w:r>
      <w:r w:rsidR="00655248" w:rsidRPr="0018662A">
        <w:rPr>
          <w:szCs w:val="22"/>
        </w:rPr>
        <w:t xml:space="preserve"> be </w:t>
      </w:r>
      <w:r w:rsidR="0088300E" w:rsidRPr="0018662A">
        <w:rPr>
          <w:szCs w:val="22"/>
        </w:rPr>
        <w:t xml:space="preserve">comprised of </w:t>
      </w:r>
      <w:r w:rsidR="00655248" w:rsidRPr="0018662A">
        <w:rPr>
          <w:szCs w:val="22"/>
        </w:rPr>
        <w:t>undisturbed soil, level</w:t>
      </w:r>
      <w:r w:rsidR="0088300E" w:rsidRPr="0018662A">
        <w:rPr>
          <w:szCs w:val="22"/>
        </w:rPr>
        <w:t xml:space="preserve"> and</w:t>
      </w:r>
      <w:r w:rsidR="00655248" w:rsidRPr="0018662A">
        <w:rPr>
          <w:szCs w:val="22"/>
        </w:rPr>
        <w:t xml:space="preserve"> free from loose, soft or organic matter.</w:t>
      </w:r>
    </w:p>
    <w:p w14:paraId="4A7E2A2C" w14:textId="77777777" w:rsidR="00655248" w:rsidRPr="0018662A" w:rsidRDefault="0007555C" w:rsidP="00E4141B">
      <w:pPr>
        <w:pStyle w:val="Heading3"/>
        <w:numPr>
          <w:ilvl w:val="0"/>
          <w:numId w:val="0"/>
        </w:numPr>
        <w:ind w:left="2880" w:hanging="720"/>
        <w:rPr>
          <w:szCs w:val="22"/>
        </w:rPr>
      </w:pPr>
      <w:r w:rsidRPr="0018662A">
        <w:rPr>
          <w:szCs w:val="22"/>
        </w:rPr>
        <w:t>.</w:t>
      </w:r>
      <w:r w:rsidR="00200FEA" w:rsidRPr="0018662A">
        <w:rPr>
          <w:szCs w:val="22"/>
        </w:rPr>
        <w:t>7</w:t>
      </w:r>
      <w:r w:rsidRPr="0018662A">
        <w:rPr>
          <w:szCs w:val="22"/>
        </w:rPr>
        <w:tab/>
      </w:r>
      <w:r w:rsidR="00655248" w:rsidRPr="0018662A">
        <w:rPr>
          <w:szCs w:val="22"/>
        </w:rPr>
        <w:t xml:space="preserve">Notify the </w:t>
      </w:r>
      <w:r w:rsidR="0088300E" w:rsidRPr="0018662A">
        <w:rPr>
          <w:szCs w:val="22"/>
        </w:rPr>
        <w:t>Consul</w:t>
      </w:r>
      <w:r w:rsidR="001E03AE" w:rsidRPr="0018662A">
        <w:rPr>
          <w:szCs w:val="22"/>
        </w:rPr>
        <w:t>t</w:t>
      </w:r>
      <w:r w:rsidR="0088300E" w:rsidRPr="0018662A">
        <w:rPr>
          <w:szCs w:val="22"/>
        </w:rPr>
        <w:t xml:space="preserve">ant </w:t>
      </w:r>
      <w:r w:rsidR="00655248" w:rsidRPr="0018662A">
        <w:rPr>
          <w:szCs w:val="22"/>
        </w:rPr>
        <w:t>when the bottom of the excavation is reached.</w:t>
      </w:r>
    </w:p>
    <w:p w14:paraId="6524AFB3" w14:textId="77777777" w:rsidR="003564DB" w:rsidRPr="0018662A" w:rsidRDefault="0007555C" w:rsidP="00E4141B">
      <w:pPr>
        <w:pStyle w:val="Heading3"/>
        <w:numPr>
          <w:ilvl w:val="0"/>
          <w:numId w:val="0"/>
        </w:numPr>
        <w:ind w:left="2880" w:hanging="720"/>
        <w:rPr>
          <w:szCs w:val="22"/>
        </w:rPr>
      </w:pPr>
      <w:r w:rsidRPr="0018662A">
        <w:rPr>
          <w:szCs w:val="22"/>
        </w:rPr>
        <w:t>.</w:t>
      </w:r>
      <w:r w:rsidR="00200FEA" w:rsidRPr="0018662A">
        <w:rPr>
          <w:szCs w:val="22"/>
        </w:rPr>
        <w:t>8</w:t>
      </w:r>
      <w:r w:rsidRPr="0018662A">
        <w:rPr>
          <w:szCs w:val="22"/>
        </w:rPr>
        <w:tab/>
      </w:r>
      <w:r w:rsidR="003564DB" w:rsidRPr="0018662A">
        <w:rPr>
          <w:szCs w:val="22"/>
        </w:rPr>
        <w:t>Obtain inspection and approval from</w:t>
      </w:r>
      <w:r w:rsidR="00AD658F" w:rsidRPr="0018662A">
        <w:rPr>
          <w:szCs w:val="22"/>
        </w:rPr>
        <w:t xml:space="preserve"> the</w:t>
      </w:r>
      <w:r w:rsidR="003564DB" w:rsidRPr="0018662A">
        <w:rPr>
          <w:szCs w:val="22"/>
        </w:rPr>
        <w:t xml:space="preserve"> Consultant of subbase excavation before proceeding with backfilling of approved non</w:t>
      </w:r>
      <w:r w:rsidR="00AD658F" w:rsidRPr="0018662A">
        <w:rPr>
          <w:szCs w:val="22"/>
        </w:rPr>
        <w:t>-</w:t>
      </w:r>
      <w:r w:rsidR="003564DB" w:rsidRPr="0018662A">
        <w:rPr>
          <w:szCs w:val="22"/>
        </w:rPr>
        <w:t>shrinkable materials</w:t>
      </w:r>
    </w:p>
    <w:p w14:paraId="4B755E70" w14:textId="77777777" w:rsidR="00655248" w:rsidRPr="0018662A" w:rsidRDefault="0007555C" w:rsidP="00E4141B">
      <w:pPr>
        <w:pStyle w:val="Heading3"/>
        <w:numPr>
          <w:ilvl w:val="0"/>
          <w:numId w:val="0"/>
        </w:numPr>
        <w:ind w:left="2880" w:hanging="720"/>
        <w:rPr>
          <w:szCs w:val="22"/>
        </w:rPr>
      </w:pPr>
      <w:r w:rsidRPr="0018662A">
        <w:rPr>
          <w:szCs w:val="22"/>
        </w:rPr>
        <w:t>.</w:t>
      </w:r>
      <w:r w:rsidR="00200FEA" w:rsidRPr="0018662A">
        <w:rPr>
          <w:szCs w:val="22"/>
        </w:rPr>
        <w:t>9</w:t>
      </w:r>
      <w:r w:rsidRPr="0018662A">
        <w:rPr>
          <w:szCs w:val="22"/>
        </w:rPr>
        <w:tab/>
      </w:r>
      <w:r w:rsidR="00655248" w:rsidRPr="0018662A">
        <w:rPr>
          <w:szCs w:val="22"/>
        </w:rPr>
        <w:t>Remove unsuitable material from</w:t>
      </w:r>
      <w:r w:rsidR="0088300E" w:rsidRPr="0018662A">
        <w:rPr>
          <w:szCs w:val="22"/>
        </w:rPr>
        <w:t xml:space="preserve"> the</w:t>
      </w:r>
      <w:r w:rsidR="00655248" w:rsidRPr="0018662A">
        <w:rPr>
          <w:szCs w:val="22"/>
        </w:rPr>
        <w:t xml:space="preserve"> trench bottom to </w:t>
      </w:r>
      <w:r w:rsidR="0088300E" w:rsidRPr="0018662A">
        <w:rPr>
          <w:szCs w:val="22"/>
        </w:rPr>
        <w:t xml:space="preserve">the </w:t>
      </w:r>
      <w:r w:rsidR="00655248" w:rsidRPr="0018662A">
        <w:rPr>
          <w:szCs w:val="22"/>
        </w:rPr>
        <w:t xml:space="preserve">extent and depth as directed by the </w:t>
      </w:r>
      <w:r w:rsidR="0088300E" w:rsidRPr="0018662A">
        <w:rPr>
          <w:szCs w:val="22"/>
        </w:rPr>
        <w:t>Consultant</w:t>
      </w:r>
      <w:r w:rsidR="00655248" w:rsidRPr="0018662A">
        <w:rPr>
          <w:szCs w:val="22"/>
        </w:rPr>
        <w:t>.</w:t>
      </w:r>
    </w:p>
    <w:p w14:paraId="70B4C48D" w14:textId="77777777" w:rsidR="00655248" w:rsidRPr="0018662A" w:rsidRDefault="0007555C" w:rsidP="00E4141B">
      <w:pPr>
        <w:pStyle w:val="Heading3"/>
        <w:numPr>
          <w:ilvl w:val="0"/>
          <w:numId w:val="0"/>
        </w:numPr>
        <w:ind w:left="2880" w:hanging="720"/>
        <w:rPr>
          <w:szCs w:val="22"/>
        </w:rPr>
      </w:pPr>
      <w:r w:rsidRPr="0018662A">
        <w:rPr>
          <w:szCs w:val="22"/>
        </w:rPr>
        <w:t>.</w:t>
      </w:r>
      <w:r w:rsidR="00200FEA" w:rsidRPr="0018662A">
        <w:rPr>
          <w:szCs w:val="22"/>
        </w:rPr>
        <w:t>10</w:t>
      </w:r>
      <w:r w:rsidRPr="0018662A">
        <w:rPr>
          <w:szCs w:val="22"/>
        </w:rPr>
        <w:tab/>
      </w:r>
      <w:r w:rsidR="00655248" w:rsidRPr="0018662A">
        <w:rPr>
          <w:szCs w:val="22"/>
        </w:rPr>
        <w:t>Correct</w:t>
      </w:r>
      <w:r w:rsidR="0088300E" w:rsidRPr="0018662A">
        <w:rPr>
          <w:szCs w:val="22"/>
        </w:rPr>
        <w:t xml:space="preserve"> any </w:t>
      </w:r>
      <w:r w:rsidR="00655248" w:rsidRPr="0018662A">
        <w:rPr>
          <w:szCs w:val="22"/>
        </w:rPr>
        <w:t>unauthorized over excavation as follows:</w:t>
      </w:r>
    </w:p>
    <w:p w14:paraId="61E55B91" w14:textId="77777777" w:rsidR="00655248" w:rsidRPr="0018662A" w:rsidRDefault="0007555C" w:rsidP="00E4141B">
      <w:pPr>
        <w:pStyle w:val="Heading4"/>
        <w:numPr>
          <w:ilvl w:val="0"/>
          <w:numId w:val="0"/>
        </w:numPr>
        <w:ind w:left="3600" w:hanging="720"/>
        <w:rPr>
          <w:szCs w:val="22"/>
        </w:rPr>
      </w:pPr>
      <w:r w:rsidRPr="0018662A">
        <w:rPr>
          <w:szCs w:val="22"/>
        </w:rPr>
        <w:t>.</w:t>
      </w:r>
      <w:r w:rsidR="00200FEA" w:rsidRPr="0018662A">
        <w:rPr>
          <w:szCs w:val="22"/>
        </w:rPr>
        <w:t>1</w:t>
      </w:r>
      <w:r w:rsidRPr="0018662A">
        <w:rPr>
          <w:szCs w:val="22"/>
        </w:rPr>
        <w:tab/>
      </w:r>
      <w:r w:rsidR="00655248" w:rsidRPr="0018662A">
        <w:rPr>
          <w:szCs w:val="22"/>
        </w:rPr>
        <w:t>Fill under bearing surfaces and footings with fill concrete.</w:t>
      </w:r>
    </w:p>
    <w:p w14:paraId="36F6BDBE" w14:textId="77777777" w:rsidR="00655248" w:rsidRPr="0018662A" w:rsidRDefault="0007555C" w:rsidP="00E4141B">
      <w:pPr>
        <w:pStyle w:val="Heading4"/>
        <w:numPr>
          <w:ilvl w:val="0"/>
          <w:numId w:val="0"/>
        </w:numPr>
        <w:ind w:left="3600" w:hanging="720"/>
        <w:rPr>
          <w:szCs w:val="22"/>
        </w:rPr>
      </w:pPr>
      <w:r w:rsidRPr="0018662A">
        <w:rPr>
          <w:szCs w:val="22"/>
        </w:rPr>
        <w:t>.</w:t>
      </w:r>
      <w:r w:rsidR="00200FEA" w:rsidRPr="0018662A">
        <w:rPr>
          <w:szCs w:val="22"/>
        </w:rPr>
        <w:t>2</w:t>
      </w:r>
      <w:r w:rsidRPr="0018662A">
        <w:rPr>
          <w:szCs w:val="22"/>
        </w:rPr>
        <w:tab/>
      </w:r>
      <w:r w:rsidR="00655248" w:rsidRPr="0018662A">
        <w:rPr>
          <w:szCs w:val="22"/>
        </w:rPr>
        <w:t xml:space="preserve">Fill under other areas with Type 2 fill compacted </w:t>
      </w:r>
      <w:r w:rsidR="00AD658F" w:rsidRPr="0018662A">
        <w:rPr>
          <w:szCs w:val="22"/>
        </w:rPr>
        <w:t>a minimum of</w:t>
      </w:r>
      <w:r w:rsidR="00655248" w:rsidRPr="0018662A">
        <w:rPr>
          <w:szCs w:val="22"/>
        </w:rPr>
        <w:t xml:space="preserve"> 95% of Standard Proctor Maximum Dry Density (SPMDD).</w:t>
      </w:r>
    </w:p>
    <w:p w14:paraId="32D9E35D" w14:textId="77777777" w:rsidR="00655248" w:rsidRPr="0018662A" w:rsidRDefault="0007555C" w:rsidP="00E4141B">
      <w:pPr>
        <w:pStyle w:val="Heading3"/>
        <w:numPr>
          <w:ilvl w:val="0"/>
          <w:numId w:val="0"/>
        </w:numPr>
        <w:ind w:left="2880" w:hanging="720"/>
        <w:rPr>
          <w:szCs w:val="22"/>
        </w:rPr>
      </w:pPr>
      <w:r w:rsidRPr="0018662A">
        <w:rPr>
          <w:szCs w:val="22"/>
        </w:rPr>
        <w:t>.</w:t>
      </w:r>
      <w:r w:rsidR="00200FEA" w:rsidRPr="0018662A">
        <w:rPr>
          <w:szCs w:val="22"/>
        </w:rPr>
        <w:t>11</w:t>
      </w:r>
      <w:r w:rsidRPr="0018662A">
        <w:rPr>
          <w:szCs w:val="22"/>
        </w:rPr>
        <w:tab/>
      </w:r>
      <w:r w:rsidR="00655248" w:rsidRPr="0018662A">
        <w:rPr>
          <w:szCs w:val="22"/>
        </w:rPr>
        <w:t xml:space="preserve">Hand trim, make firm and remove </w:t>
      </w:r>
      <w:r w:rsidR="0088300E" w:rsidRPr="0018662A">
        <w:rPr>
          <w:szCs w:val="22"/>
        </w:rPr>
        <w:t xml:space="preserve">all </w:t>
      </w:r>
      <w:r w:rsidR="00655248" w:rsidRPr="0018662A">
        <w:rPr>
          <w:szCs w:val="22"/>
        </w:rPr>
        <w:t xml:space="preserve">loose material and debris from excavations. </w:t>
      </w:r>
      <w:r w:rsidR="0088300E" w:rsidRPr="0018662A">
        <w:rPr>
          <w:szCs w:val="22"/>
        </w:rPr>
        <w:t xml:space="preserve"> </w:t>
      </w:r>
      <w:r w:rsidR="00655248" w:rsidRPr="0018662A">
        <w:rPr>
          <w:szCs w:val="22"/>
        </w:rPr>
        <w:t xml:space="preserve">Where material at </w:t>
      </w:r>
      <w:r w:rsidR="0088300E" w:rsidRPr="0018662A">
        <w:rPr>
          <w:szCs w:val="22"/>
        </w:rPr>
        <w:t xml:space="preserve">the </w:t>
      </w:r>
      <w:r w:rsidR="00655248" w:rsidRPr="0018662A">
        <w:rPr>
          <w:szCs w:val="22"/>
        </w:rPr>
        <w:t xml:space="preserve">bottom of </w:t>
      </w:r>
      <w:r w:rsidR="0088300E" w:rsidRPr="0018662A">
        <w:rPr>
          <w:szCs w:val="22"/>
        </w:rPr>
        <w:t xml:space="preserve">an </w:t>
      </w:r>
      <w:r w:rsidR="00655248" w:rsidRPr="0018662A">
        <w:rPr>
          <w:szCs w:val="22"/>
        </w:rPr>
        <w:t xml:space="preserve">excavation is disturbed, compact </w:t>
      </w:r>
      <w:r w:rsidR="0088300E" w:rsidRPr="0018662A">
        <w:rPr>
          <w:szCs w:val="22"/>
        </w:rPr>
        <w:t xml:space="preserve">the </w:t>
      </w:r>
      <w:r w:rsidR="00655248" w:rsidRPr="0018662A">
        <w:rPr>
          <w:szCs w:val="22"/>
        </w:rPr>
        <w:t xml:space="preserve">foundation soil to </w:t>
      </w:r>
      <w:r w:rsidR="0088300E" w:rsidRPr="0018662A">
        <w:rPr>
          <w:szCs w:val="22"/>
        </w:rPr>
        <w:t xml:space="preserve">a </w:t>
      </w:r>
      <w:r w:rsidR="00655248" w:rsidRPr="0018662A">
        <w:rPr>
          <w:szCs w:val="22"/>
        </w:rPr>
        <w:t xml:space="preserve">density at least equal to </w:t>
      </w:r>
      <w:r w:rsidR="0088300E" w:rsidRPr="0018662A">
        <w:rPr>
          <w:szCs w:val="22"/>
        </w:rPr>
        <w:t xml:space="preserve">that of the </w:t>
      </w:r>
      <w:r w:rsidR="00655248" w:rsidRPr="0018662A">
        <w:rPr>
          <w:szCs w:val="22"/>
        </w:rPr>
        <w:t xml:space="preserve">undisturbed soil. Clean out rock seams and fill with concrete mortar or grout to the approval of the </w:t>
      </w:r>
      <w:r w:rsidR="0088300E" w:rsidRPr="0018662A">
        <w:rPr>
          <w:szCs w:val="22"/>
        </w:rPr>
        <w:t>Consultant</w:t>
      </w:r>
      <w:r w:rsidR="00655248" w:rsidRPr="0018662A">
        <w:rPr>
          <w:szCs w:val="22"/>
        </w:rPr>
        <w:t>.</w:t>
      </w:r>
    </w:p>
    <w:p w14:paraId="6BF4293F" w14:textId="77777777" w:rsidR="0007555C" w:rsidRPr="0018662A" w:rsidRDefault="0007555C" w:rsidP="0007555C">
      <w:pPr>
        <w:pStyle w:val="Heading3"/>
        <w:numPr>
          <w:ilvl w:val="0"/>
          <w:numId w:val="0"/>
        </w:numPr>
        <w:tabs>
          <w:tab w:val="left" w:pos="2160"/>
        </w:tabs>
        <w:spacing w:before="120"/>
        <w:ind w:left="2160" w:hanging="1440"/>
        <w:contextualSpacing w:val="0"/>
        <w:rPr>
          <w:b/>
          <w:szCs w:val="22"/>
        </w:rPr>
      </w:pPr>
      <w:r w:rsidRPr="0018662A">
        <w:rPr>
          <w:b/>
          <w:szCs w:val="22"/>
        </w:rPr>
        <w:t xml:space="preserve">401.07.10.01 </w:t>
      </w:r>
      <w:r w:rsidR="00593126" w:rsidRPr="0018662A">
        <w:rPr>
          <w:b/>
          <w:szCs w:val="22"/>
        </w:rPr>
        <w:t>-</w:t>
      </w:r>
      <w:r w:rsidRPr="0018662A">
        <w:rPr>
          <w:b/>
          <w:szCs w:val="22"/>
        </w:rPr>
        <w:tab/>
        <w:t xml:space="preserve">General </w:t>
      </w:r>
      <w:r w:rsidRPr="0018662A">
        <w:rPr>
          <w:szCs w:val="22"/>
        </w:rPr>
        <w:t>is amended by the addition of the following:</w:t>
      </w:r>
      <w:r w:rsidRPr="0018662A">
        <w:rPr>
          <w:b/>
          <w:szCs w:val="22"/>
        </w:rPr>
        <w:t xml:space="preserve"> </w:t>
      </w:r>
    </w:p>
    <w:p w14:paraId="10DF3426" w14:textId="77777777" w:rsidR="00B24670" w:rsidRPr="0018662A" w:rsidRDefault="0007555C" w:rsidP="00CC07B8">
      <w:pPr>
        <w:pStyle w:val="Heading3"/>
        <w:numPr>
          <w:ilvl w:val="0"/>
          <w:numId w:val="0"/>
        </w:numPr>
        <w:ind w:left="2880" w:hanging="720"/>
        <w:rPr>
          <w:szCs w:val="22"/>
        </w:rPr>
      </w:pPr>
      <w:r w:rsidRPr="0018662A">
        <w:rPr>
          <w:szCs w:val="22"/>
        </w:rPr>
        <w:t>.</w:t>
      </w:r>
      <w:r w:rsidR="00200FEA" w:rsidRPr="0018662A">
        <w:rPr>
          <w:szCs w:val="22"/>
        </w:rPr>
        <w:t>1</w:t>
      </w:r>
      <w:r w:rsidRPr="0018662A">
        <w:rPr>
          <w:szCs w:val="22"/>
        </w:rPr>
        <w:tab/>
      </w:r>
      <w:r w:rsidR="00B24670" w:rsidRPr="0018662A">
        <w:rPr>
          <w:szCs w:val="22"/>
        </w:rPr>
        <w:t xml:space="preserve">Use fill of the types as indicated on the Contract Drawings. </w:t>
      </w:r>
    </w:p>
    <w:p w14:paraId="5DE05CC3" w14:textId="77777777" w:rsidR="00B24670" w:rsidRPr="0018662A" w:rsidRDefault="00200FEA" w:rsidP="00CC07B8">
      <w:pPr>
        <w:pStyle w:val="Heading4"/>
        <w:numPr>
          <w:ilvl w:val="0"/>
          <w:numId w:val="0"/>
        </w:numPr>
        <w:ind w:left="3600" w:hanging="720"/>
        <w:rPr>
          <w:szCs w:val="22"/>
        </w:rPr>
      </w:pPr>
      <w:r w:rsidRPr="0018662A">
        <w:rPr>
          <w:szCs w:val="22"/>
        </w:rPr>
        <w:t>.1</w:t>
      </w:r>
      <w:r w:rsidRPr="0018662A">
        <w:rPr>
          <w:szCs w:val="22"/>
        </w:rPr>
        <w:tab/>
      </w:r>
      <w:r w:rsidR="00B24670" w:rsidRPr="0018662A">
        <w:rPr>
          <w:szCs w:val="22"/>
        </w:rPr>
        <w:t>Exterior side of perimeter walls: use Type 3 fill to subgrade level.  Compact to 95 % SPMDD.</w:t>
      </w:r>
    </w:p>
    <w:p w14:paraId="03537F35" w14:textId="77777777" w:rsidR="00B24670" w:rsidRPr="0018662A" w:rsidRDefault="00200FEA" w:rsidP="00CC07B8">
      <w:pPr>
        <w:pStyle w:val="Heading4"/>
        <w:numPr>
          <w:ilvl w:val="0"/>
          <w:numId w:val="0"/>
        </w:numPr>
        <w:ind w:left="3600" w:hanging="720"/>
        <w:rPr>
          <w:szCs w:val="22"/>
        </w:rPr>
      </w:pPr>
      <w:r w:rsidRPr="0018662A">
        <w:rPr>
          <w:szCs w:val="22"/>
        </w:rPr>
        <w:t>.2</w:t>
      </w:r>
      <w:r w:rsidRPr="0018662A">
        <w:rPr>
          <w:szCs w:val="22"/>
        </w:rPr>
        <w:tab/>
      </w:r>
      <w:r w:rsidR="00B24670" w:rsidRPr="0018662A">
        <w:rPr>
          <w:szCs w:val="22"/>
        </w:rPr>
        <w:t>Under concrete slabs: provide a 150 mm compacted thickness base course of Type 1 fill to the underside of the slab.  Compact the base course to 100% SPMDD.</w:t>
      </w:r>
    </w:p>
    <w:p w14:paraId="3543C9FA" w14:textId="77777777" w:rsidR="00B24670" w:rsidRPr="0018662A" w:rsidRDefault="00200FEA" w:rsidP="00CC07B8">
      <w:pPr>
        <w:pStyle w:val="Heading4"/>
        <w:numPr>
          <w:ilvl w:val="0"/>
          <w:numId w:val="0"/>
        </w:numPr>
        <w:ind w:left="3600" w:hanging="720"/>
        <w:rPr>
          <w:szCs w:val="22"/>
        </w:rPr>
      </w:pPr>
      <w:r w:rsidRPr="0018662A">
        <w:rPr>
          <w:szCs w:val="22"/>
        </w:rPr>
        <w:t>.3</w:t>
      </w:r>
      <w:r w:rsidRPr="0018662A">
        <w:rPr>
          <w:szCs w:val="22"/>
        </w:rPr>
        <w:tab/>
      </w:r>
      <w:r w:rsidR="00B24670" w:rsidRPr="0018662A">
        <w:rPr>
          <w:szCs w:val="22"/>
        </w:rPr>
        <w:t>Place unshrinkable fill in the areas as indicated on the Contract Drawings.</w:t>
      </w:r>
    </w:p>
    <w:p w14:paraId="04A85EBB" w14:textId="77777777" w:rsidR="00B24670" w:rsidRPr="0018662A" w:rsidRDefault="00B24670" w:rsidP="00B24670">
      <w:pPr>
        <w:pStyle w:val="Heading3"/>
        <w:numPr>
          <w:ilvl w:val="0"/>
          <w:numId w:val="0"/>
        </w:numPr>
        <w:tabs>
          <w:tab w:val="left" w:pos="2160"/>
        </w:tabs>
        <w:spacing w:before="120"/>
        <w:ind w:left="2160" w:hanging="1440"/>
        <w:contextualSpacing w:val="0"/>
        <w:rPr>
          <w:b/>
          <w:szCs w:val="22"/>
        </w:rPr>
      </w:pPr>
      <w:r w:rsidRPr="0018662A">
        <w:rPr>
          <w:b/>
          <w:szCs w:val="22"/>
        </w:rPr>
        <w:t>401.07.10.</w:t>
      </w:r>
      <w:r w:rsidR="00593126" w:rsidRPr="0018662A">
        <w:rPr>
          <w:b/>
          <w:szCs w:val="22"/>
        </w:rPr>
        <w:t xml:space="preserve">03 - </w:t>
      </w:r>
      <w:r w:rsidRPr="0018662A">
        <w:rPr>
          <w:b/>
          <w:szCs w:val="22"/>
        </w:rPr>
        <w:t xml:space="preserve">Bedding </w:t>
      </w:r>
      <w:r w:rsidRPr="0018662A">
        <w:rPr>
          <w:szCs w:val="22"/>
        </w:rPr>
        <w:t>is amended by the addition of the following:</w:t>
      </w:r>
      <w:r w:rsidRPr="0018662A">
        <w:rPr>
          <w:b/>
          <w:szCs w:val="22"/>
        </w:rPr>
        <w:t xml:space="preserve"> </w:t>
      </w:r>
    </w:p>
    <w:p w14:paraId="4A46ED6C" w14:textId="77777777" w:rsidR="00655248" w:rsidRPr="0018662A" w:rsidRDefault="00200FEA" w:rsidP="00CC07B8">
      <w:pPr>
        <w:pStyle w:val="Heading3"/>
        <w:numPr>
          <w:ilvl w:val="0"/>
          <w:numId w:val="0"/>
        </w:numPr>
        <w:ind w:left="2880" w:hanging="720"/>
        <w:rPr>
          <w:szCs w:val="22"/>
        </w:rPr>
      </w:pPr>
      <w:r w:rsidRPr="0018662A">
        <w:rPr>
          <w:szCs w:val="22"/>
        </w:rPr>
        <w:lastRenderedPageBreak/>
        <w:t>.1</w:t>
      </w:r>
      <w:r w:rsidR="00B24670" w:rsidRPr="0018662A">
        <w:rPr>
          <w:szCs w:val="22"/>
        </w:rPr>
        <w:tab/>
      </w:r>
      <w:r w:rsidR="00655248" w:rsidRPr="0018662A">
        <w:rPr>
          <w:szCs w:val="22"/>
        </w:rPr>
        <w:t xml:space="preserve">Place and compact granular material for </w:t>
      </w:r>
      <w:r w:rsidR="00696494" w:rsidRPr="0018662A">
        <w:rPr>
          <w:szCs w:val="22"/>
        </w:rPr>
        <w:t xml:space="preserve">the </w:t>
      </w:r>
      <w:r w:rsidR="00655248" w:rsidRPr="0018662A">
        <w:rPr>
          <w:szCs w:val="22"/>
        </w:rPr>
        <w:t>bedding and surround of underground services as indicated on the Contract Drawings</w:t>
      </w:r>
      <w:ins w:id="287" w:author="Johnny Pang" w:date="2022-04-17T14:03:00Z">
        <w:r w:rsidR="00820DE5">
          <w:rPr>
            <w:szCs w:val="22"/>
          </w:rPr>
          <w:t xml:space="preserve"> and York Region Standard Drawings.</w:t>
        </w:r>
      </w:ins>
      <w:del w:id="288" w:author="Johnny Pang" w:date="2022-04-17T14:03:00Z">
        <w:r w:rsidR="00655248" w:rsidRPr="0018662A" w:rsidDel="00820DE5">
          <w:rPr>
            <w:szCs w:val="22"/>
          </w:rPr>
          <w:delText xml:space="preserve"> </w:delText>
        </w:r>
        <w:r w:rsidR="00696494" w:rsidRPr="0018662A" w:rsidDel="00820DE5">
          <w:rPr>
            <w:i/>
            <w:szCs w:val="22"/>
            <w:highlight w:val="yellow"/>
          </w:rPr>
          <w:delText>[</w:delText>
        </w:r>
        <w:r w:rsidR="00930BA1" w:rsidRPr="0018662A" w:rsidDel="00820DE5">
          <w:rPr>
            <w:i/>
            <w:szCs w:val="22"/>
            <w:highlight w:val="yellow"/>
          </w:rPr>
          <w:delText xml:space="preserve">Consultant to </w:delText>
        </w:r>
        <w:r w:rsidR="00696494" w:rsidRPr="0018662A" w:rsidDel="00820DE5">
          <w:rPr>
            <w:i/>
            <w:szCs w:val="22"/>
            <w:highlight w:val="yellow"/>
          </w:rPr>
          <w:delText>enter the drawing numbers]</w:delText>
        </w:r>
        <w:r w:rsidR="00655248" w:rsidRPr="0018662A" w:rsidDel="00820DE5">
          <w:rPr>
            <w:szCs w:val="22"/>
          </w:rPr>
          <w:delText>.</w:delText>
        </w:r>
      </w:del>
    </w:p>
    <w:p w14:paraId="1E0F18A3" w14:textId="77777777" w:rsidR="00655248" w:rsidRPr="0018662A" w:rsidRDefault="00C27F6A" w:rsidP="00CC07B8">
      <w:pPr>
        <w:pStyle w:val="Heading3"/>
        <w:numPr>
          <w:ilvl w:val="0"/>
          <w:numId w:val="0"/>
        </w:numPr>
        <w:ind w:left="2160"/>
        <w:rPr>
          <w:szCs w:val="22"/>
        </w:rPr>
      </w:pPr>
      <w:r w:rsidRPr="0018662A">
        <w:rPr>
          <w:szCs w:val="22"/>
        </w:rPr>
        <w:t>.2</w:t>
      </w:r>
      <w:r w:rsidRPr="0018662A">
        <w:rPr>
          <w:szCs w:val="22"/>
        </w:rPr>
        <w:tab/>
      </w:r>
      <w:r w:rsidR="00655248" w:rsidRPr="0018662A">
        <w:rPr>
          <w:szCs w:val="22"/>
        </w:rPr>
        <w:t>Place bedding and surround material in unfrozen condition</w:t>
      </w:r>
      <w:r w:rsidR="00696494" w:rsidRPr="0018662A">
        <w:rPr>
          <w:szCs w:val="22"/>
        </w:rPr>
        <w:t>s</w:t>
      </w:r>
      <w:r w:rsidR="00655248" w:rsidRPr="0018662A">
        <w:rPr>
          <w:szCs w:val="22"/>
        </w:rPr>
        <w:t>.</w:t>
      </w:r>
    </w:p>
    <w:p w14:paraId="4430D4DF" w14:textId="77777777" w:rsidR="00D14133" w:rsidRPr="0018662A" w:rsidRDefault="00C27F6A" w:rsidP="00CC07B8">
      <w:pPr>
        <w:pStyle w:val="Heading3"/>
        <w:numPr>
          <w:ilvl w:val="0"/>
          <w:numId w:val="0"/>
        </w:numPr>
        <w:ind w:left="2880" w:hanging="720"/>
        <w:rPr>
          <w:szCs w:val="22"/>
        </w:rPr>
      </w:pPr>
      <w:r w:rsidRPr="0018662A">
        <w:rPr>
          <w:szCs w:val="22"/>
        </w:rPr>
        <w:t>.3</w:t>
      </w:r>
      <w:r w:rsidRPr="0018662A">
        <w:rPr>
          <w:szCs w:val="22"/>
        </w:rPr>
        <w:tab/>
      </w:r>
      <w:r w:rsidR="00D14133" w:rsidRPr="0018662A">
        <w:rPr>
          <w:szCs w:val="22"/>
        </w:rPr>
        <w:t>Place bedding and surround material as specified on the Contract Drawings.</w:t>
      </w:r>
    </w:p>
    <w:p w14:paraId="20633692" w14:textId="77777777" w:rsidR="00D14133" w:rsidRPr="0018662A" w:rsidRDefault="005C2249" w:rsidP="00D14133">
      <w:pPr>
        <w:pStyle w:val="Heading3"/>
        <w:numPr>
          <w:ilvl w:val="0"/>
          <w:numId w:val="0"/>
        </w:numPr>
        <w:tabs>
          <w:tab w:val="left" w:pos="2160"/>
        </w:tabs>
        <w:spacing w:before="120"/>
        <w:ind w:left="2160" w:hanging="1440"/>
        <w:contextualSpacing w:val="0"/>
        <w:rPr>
          <w:b/>
          <w:szCs w:val="22"/>
        </w:rPr>
      </w:pPr>
      <w:r w:rsidRPr="0018662A">
        <w:rPr>
          <w:b/>
          <w:szCs w:val="22"/>
        </w:rPr>
        <w:t xml:space="preserve">401.07.10.05 </w:t>
      </w:r>
      <w:r w:rsidR="00593126" w:rsidRPr="0018662A">
        <w:rPr>
          <w:b/>
          <w:szCs w:val="22"/>
        </w:rPr>
        <w:t>-</w:t>
      </w:r>
      <w:r w:rsidRPr="0018662A">
        <w:rPr>
          <w:b/>
          <w:szCs w:val="22"/>
        </w:rPr>
        <w:tab/>
        <w:t>Backfill</w:t>
      </w:r>
      <w:r w:rsidR="00D14133" w:rsidRPr="0018662A">
        <w:rPr>
          <w:b/>
          <w:szCs w:val="22"/>
        </w:rPr>
        <w:t xml:space="preserve"> </w:t>
      </w:r>
      <w:r w:rsidR="00D14133" w:rsidRPr="0018662A">
        <w:rPr>
          <w:szCs w:val="22"/>
        </w:rPr>
        <w:t>is amended by the addition of the following:</w:t>
      </w:r>
      <w:r w:rsidR="00D14133" w:rsidRPr="0018662A">
        <w:rPr>
          <w:b/>
          <w:szCs w:val="22"/>
        </w:rPr>
        <w:t xml:space="preserve"> </w:t>
      </w:r>
    </w:p>
    <w:p w14:paraId="1931446D" w14:textId="77777777" w:rsidR="00655248" w:rsidRPr="0018662A" w:rsidRDefault="00B47EBA" w:rsidP="00CC07B8">
      <w:pPr>
        <w:pStyle w:val="Heading3"/>
        <w:numPr>
          <w:ilvl w:val="0"/>
          <w:numId w:val="0"/>
        </w:numPr>
        <w:ind w:left="2880" w:hanging="720"/>
        <w:rPr>
          <w:szCs w:val="22"/>
        </w:rPr>
      </w:pPr>
      <w:r w:rsidRPr="0018662A">
        <w:rPr>
          <w:szCs w:val="22"/>
        </w:rPr>
        <w:t>.1</w:t>
      </w:r>
      <w:r w:rsidRPr="0018662A">
        <w:rPr>
          <w:szCs w:val="22"/>
        </w:rPr>
        <w:tab/>
      </w:r>
      <w:r w:rsidR="00655248" w:rsidRPr="0018662A">
        <w:rPr>
          <w:szCs w:val="22"/>
        </w:rPr>
        <w:t xml:space="preserve">Do not proceed with backfilling operations until the </w:t>
      </w:r>
      <w:r w:rsidR="00696494" w:rsidRPr="0018662A">
        <w:rPr>
          <w:szCs w:val="22"/>
        </w:rPr>
        <w:t xml:space="preserve">Consultant </w:t>
      </w:r>
      <w:r w:rsidR="00655248" w:rsidRPr="0018662A">
        <w:rPr>
          <w:szCs w:val="22"/>
        </w:rPr>
        <w:t>has inspected and approved</w:t>
      </w:r>
      <w:r w:rsidR="00696494" w:rsidRPr="0018662A">
        <w:rPr>
          <w:szCs w:val="22"/>
        </w:rPr>
        <w:t xml:space="preserve"> all</w:t>
      </w:r>
      <w:r w:rsidR="00655248" w:rsidRPr="0018662A">
        <w:rPr>
          <w:szCs w:val="22"/>
        </w:rPr>
        <w:t xml:space="preserve"> installations.</w:t>
      </w:r>
    </w:p>
    <w:p w14:paraId="121AC4B8" w14:textId="77777777" w:rsidR="00655248" w:rsidRPr="0018662A" w:rsidRDefault="00B47EBA" w:rsidP="00CC07B8">
      <w:pPr>
        <w:pStyle w:val="Heading3"/>
        <w:numPr>
          <w:ilvl w:val="0"/>
          <w:numId w:val="0"/>
        </w:numPr>
        <w:ind w:left="2880" w:hanging="720"/>
        <w:rPr>
          <w:szCs w:val="22"/>
        </w:rPr>
      </w:pPr>
      <w:r w:rsidRPr="0018662A">
        <w:rPr>
          <w:szCs w:val="22"/>
        </w:rPr>
        <w:t>.2</w:t>
      </w:r>
      <w:r w:rsidRPr="0018662A">
        <w:rPr>
          <w:szCs w:val="22"/>
        </w:rPr>
        <w:tab/>
      </w:r>
      <w:r w:rsidR="00655248" w:rsidRPr="0018662A">
        <w:rPr>
          <w:szCs w:val="22"/>
        </w:rPr>
        <w:t xml:space="preserve">Areas to be backfilled </w:t>
      </w:r>
      <w:r w:rsidR="001E03AE" w:rsidRPr="0018662A">
        <w:rPr>
          <w:szCs w:val="22"/>
        </w:rPr>
        <w:t>shall</w:t>
      </w:r>
      <w:r w:rsidR="00655248" w:rsidRPr="0018662A">
        <w:rPr>
          <w:szCs w:val="22"/>
        </w:rPr>
        <w:t xml:space="preserve"> be free from debris, snow, ice, water and frozen ground.</w:t>
      </w:r>
    </w:p>
    <w:p w14:paraId="27F98662" w14:textId="77777777" w:rsidR="00655248" w:rsidRPr="0018662A" w:rsidRDefault="00B47EBA" w:rsidP="00CC07B8">
      <w:pPr>
        <w:pStyle w:val="Heading3"/>
        <w:numPr>
          <w:ilvl w:val="0"/>
          <w:numId w:val="0"/>
        </w:numPr>
        <w:ind w:left="2880" w:hanging="720"/>
        <w:rPr>
          <w:szCs w:val="22"/>
        </w:rPr>
      </w:pPr>
      <w:r w:rsidRPr="0018662A">
        <w:rPr>
          <w:szCs w:val="22"/>
        </w:rPr>
        <w:t>.3</w:t>
      </w:r>
      <w:r w:rsidRPr="0018662A">
        <w:rPr>
          <w:szCs w:val="22"/>
        </w:rPr>
        <w:tab/>
      </w:r>
      <w:r w:rsidR="00655248" w:rsidRPr="0018662A">
        <w:rPr>
          <w:szCs w:val="22"/>
        </w:rPr>
        <w:t xml:space="preserve">Do not use backfill material which is frozen or </w:t>
      </w:r>
      <w:r w:rsidR="00696494" w:rsidRPr="0018662A">
        <w:rPr>
          <w:szCs w:val="22"/>
        </w:rPr>
        <w:t xml:space="preserve">which </w:t>
      </w:r>
      <w:r w:rsidR="00655248" w:rsidRPr="0018662A">
        <w:rPr>
          <w:szCs w:val="22"/>
        </w:rPr>
        <w:t>contains ice, snow or debris.</w:t>
      </w:r>
    </w:p>
    <w:p w14:paraId="2AA538A4" w14:textId="77777777" w:rsidR="00655248" w:rsidRPr="0018662A" w:rsidRDefault="00B47EBA" w:rsidP="00CC07B8">
      <w:pPr>
        <w:pStyle w:val="Heading3"/>
        <w:numPr>
          <w:ilvl w:val="0"/>
          <w:numId w:val="0"/>
        </w:numPr>
        <w:ind w:left="2880" w:hanging="720"/>
        <w:rPr>
          <w:szCs w:val="22"/>
        </w:rPr>
      </w:pPr>
      <w:r w:rsidRPr="0018662A">
        <w:rPr>
          <w:szCs w:val="22"/>
        </w:rPr>
        <w:t>.4</w:t>
      </w:r>
      <w:r w:rsidRPr="0018662A">
        <w:rPr>
          <w:szCs w:val="22"/>
        </w:rPr>
        <w:tab/>
      </w:r>
      <w:r w:rsidR="00655248" w:rsidRPr="0018662A">
        <w:rPr>
          <w:szCs w:val="22"/>
        </w:rPr>
        <w:t xml:space="preserve">Place backfill material in uniform layers not exceeding 150 mm </w:t>
      </w:r>
      <w:r w:rsidR="00696494" w:rsidRPr="0018662A">
        <w:rPr>
          <w:szCs w:val="22"/>
        </w:rPr>
        <w:t xml:space="preserve">of </w:t>
      </w:r>
      <w:r w:rsidR="00655248" w:rsidRPr="0018662A">
        <w:rPr>
          <w:szCs w:val="22"/>
        </w:rPr>
        <w:t xml:space="preserve">compacted thickness up to </w:t>
      </w:r>
      <w:r w:rsidR="00696494" w:rsidRPr="0018662A">
        <w:rPr>
          <w:szCs w:val="22"/>
        </w:rPr>
        <w:t xml:space="preserve">the </w:t>
      </w:r>
      <w:r w:rsidR="00655248" w:rsidRPr="0018662A">
        <w:rPr>
          <w:szCs w:val="22"/>
        </w:rPr>
        <w:t>grades indicated</w:t>
      </w:r>
      <w:r w:rsidR="00696494" w:rsidRPr="0018662A">
        <w:rPr>
          <w:szCs w:val="22"/>
        </w:rPr>
        <w:t xml:space="preserve"> in the Contract Documents</w:t>
      </w:r>
      <w:r w:rsidR="00655248" w:rsidRPr="0018662A">
        <w:rPr>
          <w:szCs w:val="22"/>
        </w:rPr>
        <w:t>.</w:t>
      </w:r>
      <w:r w:rsidR="00696494" w:rsidRPr="0018662A">
        <w:rPr>
          <w:szCs w:val="22"/>
        </w:rPr>
        <w:t xml:space="preserve"> </w:t>
      </w:r>
      <w:r w:rsidR="00655248" w:rsidRPr="0018662A">
        <w:rPr>
          <w:szCs w:val="22"/>
        </w:rPr>
        <w:t xml:space="preserve"> Compact each layer before placing </w:t>
      </w:r>
      <w:r w:rsidR="00696494" w:rsidRPr="0018662A">
        <w:rPr>
          <w:szCs w:val="22"/>
        </w:rPr>
        <w:t xml:space="preserve">the </w:t>
      </w:r>
      <w:r w:rsidR="00654EFD" w:rsidRPr="0018662A">
        <w:rPr>
          <w:szCs w:val="22"/>
        </w:rPr>
        <w:t xml:space="preserve">subsequent </w:t>
      </w:r>
      <w:r w:rsidR="00655248" w:rsidRPr="0018662A">
        <w:rPr>
          <w:szCs w:val="22"/>
        </w:rPr>
        <w:t>layer.</w:t>
      </w:r>
    </w:p>
    <w:p w14:paraId="1F7AB9A8" w14:textId="77777777" w:rsidR="00655248" w:rsidRPr="0018662A" w:rsidRDefault="00B47EBA" w:rsidP="00CC07B8">
      <w:pPr>
        <w:pStyle w:val="Heading3"/>
        <w:numPr>
          <w:ilvl w:val="0"/>
          <w:numId w:val="0"/>
        </w:numPr>
        <w:ind w:left="2880" w:hanging="720"/>
        <w:rPr>
          <w:szCs w:val="22"/>
        </w:rPr>
      </w:pPr>
      <w:r w:rsidRPr="0018662A">
        <w:rPr>
          <w:szCs w:val="22"/>
        </w:rPr>
        <w:t>.5</w:t>
      </w:r>
      <w:r w:rsidRPr="0018662A">
        <w:rPr>
          <w:szCs w:val="22"/>
        </w:rPr>
        <w:tab/>
      </w:r>
      <w:r w:rsidR="00655248" w:rsidRPr="0018662A">
        <w:rPr>
          <w:szCs w:val="22"/>
        </w:rPr>
        <w:t xml:space="preserve">Place unshrinkable fill in </w:t>
      </w:r>
      <w:r w:rsidR="00696494" w:rsidRPr="0018662A">
        <w:rPr>
          <w:szCs w:val="22"/>
        </w:rPr>
        <w:t xml:space="preserve">the </w:t>
      </w:r>
      <w:r w:rsidR="00655248" w:rsidRPr="0018662A">
        <w:rPr>
          <w:szCs w:val="22"/>
        </w:rPr>
        <w:t xml:space="preserve">areas as indicated on the Contract Drawings. </w:t>
      </w:r>
      <w:r w:rsidR="00696494" w:rsidRPr="0018662A">
        <w:rPr>
          <w:szCs w:val="22"/>
        </w:rPr>
        <w:t xml:space="preserve"> </w:t>
      </w:r>
      <w:r w:rsidR="00655248" w:rsidRPr="0018662A">
        <w:rPr>
          <w:szCs w:val="22"/>
        </w:rPr>
        <w:t>Consolidate and level unshrinkable fill with internal vibrators.</w:t>
      </w:r>
    </w:p>
    <w:p w14:paraId="42311FD9" w14:textId="77777777" w:rsidR="00877DE2" w:rsidRPr="0018662A" w:rsidRDefault="00877DE2" w:rsidP="00877DE2">
      <w:pPr>
        <w:pStyle w:val="Heading3"/>
        <w:numPr>
          <w:ilvl w:val="0"/>
          <w:numId w:val="0"/>
        </w:numPr>
        <w:tabs>
          <w:tab w:val="left" w:pos="2160"/>
        </w:tabs>
        <w:spacing w:before="120"/>
        <w:ind w:left="2160" w:hanging="1440"/>
        <w:contextualSpacing w:val="0"/>
        <w:rPr>
          <w:b/>
          <w:szCs w:val="22"/>
        </w:rPr>
      </w:pPr>
      <w:r w:rsidRPr="0018662A">
        <w:rPr>
          <w:b/>
          <w:szCs w:val="22"/>
        </w:rPr>
        <w:t xml:space="preserve">401.07.12 </w:t>
      </w:r>
      <w:r w:rsidR="00593126" w:rsidRPr="0018662A">
        <w:rPr>
          <w:b/>
          <w:szCs w:val="22"/>
        </w:rPr>
        <w:t>-</w:t>
      </w:r>
      <w:r w:rsidR="005C2249" w:rsidRPr="0018662A">
        <w:rPr>
          <w:b/>
          <w:szCs w:val="22"/>
        </w:rPr>
        <w:t xml:space="preserve">Site </w:t>
      </w:r>
      <w:r w:rsidRPr="0018662A">
        <w:rPr>
          <w:b/>
          <w:szCs w:val="22"/>
        </w:rPr>
        <w:t xml:space="preserve">Restoration </w:t>
      </w:r>
      <w:r w:rsidRPr="0018662A">
        <w:rPr>
          <w:szCs w:val="22"/>
        </w:rPr>
        <w:t>is amended by the addition of the following:</w:t>
      </w:r>
      <w:r w:rsidRPr="0018662A">
        <w:rPr>
          <w:b/>
          <w:szCs w:val="22"/>
        </w:rPr>
        <w:t xml:space="preserve"> </w:t>
      </w:r>
    </w:p>
    <w:p w14:paraId="719F9C0C" w14:textId="77777777" w:rsidR="00655248" w:rsidRPr="0018662A" w:rsidRDefault="00B47EBA" w:rsidP="00CC07B8">
      <w:pPr>
        <w:pStyle w:val="Heading3"/>
        <w:numPr>
          <w:ilvl w:val="0"/>
          <w:numId w:val="0"/>
        </w:numPr>
        <w:ind w:left="2880" w:hanging="720"/>
        <w:rPr>
          <w:szCs w:val="22"/>
        </w:rPr>
      </w:pPr>
      <w:r w:rsidRPr="0018662A">
        <w:rPr>
          <w:szCs w:val="22"/>
        </w:rPr>
        <w:t>.1</w:t>
      </w:r>
      <w:r w:rsidRPr="0018662A">
        <w:rPr>
          <w:szCs w:val="22"/>
        </w:rPr>
        <w:tab/>
      </w:r>
      <w:r w:rsidR="00877DE2" w:rsidRPr="0018662A">
        <w:rPr>
          <w:szCs w:val="22"/>
        </w:rPr>
        <w:t xml:space="preserve">Upon completion of the Work in a limited area, and before proceeding to the next </w:t>
      </w:r>
      <w:r w:rsidR="00DD380B" w:rsidRPr="0018662A">
        <w:rPr>
          <w:szCs w:val="22"/>
        </w:rPr>
        <w:t xml:space="preserve">area </w:t>
      </w:r>
      <w:r w:rsidR="00655248" w:rsidRPr="0018662A">
        <w:rPr>
          <w:szCs w:val="22"/>
        </w:rPr>
        <w:t xml:space="preserve">, remove </w:t>
      </w:r>
      <w:r w:rsidR="0027598B" w:rsidRPr="0018662A">
        <w:rPr>
          <w:szCs w:val="22"/>
        </w:rPr>
        <w:t xml:space="preserve">all </w:t>
      </w:r>
      <w:r w:rsidR="00655248" w:rsidRPr="0018662A">
        <w:rPr>
          <w:szCs w:val="22"/>
        </w:rPr>
        <w:t xml:space="preserve">waste materials and debris, trim slopes, and correct </w:t>
      </w:r>
      <w:r w:rsidR="0027598B" w:rsidRPr="0018662A">
        <w:rPr>
          <w:szCs w:val="22"/>
        </w:rPr>
        <w:t xml:space="preserve">all </w:t>
      </w:r>
      <w:r w:rsidR="00655248" w:rsidRPr="0018662A">
        <w:rPr>
          <w:szCs w:val="22"/>
        </w:rPr>
        <w:t xml:space="preserve">defects as directed by the </w:t>
      </w:r>
      <w:r w:rsidR="0027598B" w:rsidRPr="0018662A">
        <w:rPr>
          <w:szCs w:val="22"/>
        </w:rPr>
        <w:t>Consultant</w:t>
      </w:r>
      <w:r w:rsidR="00655248" w:rsidRPr="0018662A">
        <w:rPr>
          <w:szCs w:val="22"/>
        </w:rPr>
        <w:t>.</w:t>
      </w:r>
    </w:p>
    <w:p w14:paraId="13327EDC" w14:textId="77777777" w:rsidR="00655248" w:rsidRPr="0018662A" w:rsidRDefault="00B47EBA" w:rsidP="00CC07B8">
      <w:pPr>
        <w:pStyle w:val="Heading3"/>
        <w:numPr>
          <w:ilvl w:val="0"/>
          <w:numId w:val="0"/>
        </w:numPr>
        <w:ind w:left="2880" w:hanging="720"/>
        <w:rPr>
          <w:szCs w:val="22"/>
        </w:rPr>
      </w:pPr>
      <w:r w:rsidRPr="0018662A">
        <w:rPr>
          <w:szCs w:val="22"/>
        </w:rPr>
        <w:t>.2</w:t>
      </w:r>
      <w:r w:rsidRPr="0018662A">
        <w:rPr>
          <w:szCs w:val="22"/>
        </w:rPr>
        <w:tab/>
      </w:r>
      <w:r w:rsidR="0027598B" w:rsidRPr="0018662A">
        <w:rPr>
          <w:szCs w:val="22"/>
        </w:rPr>
        <w:t>P</w:t>
      </w:r>
      <w:r w:rsidR="00655248" w:rsidRPr="0018662A">
        <w:rPr>
          <w:szCs w:val="22"/>
        </w:rPr>
        <w:t>lace topsoil as indicated on the Contract Drawings.</w:t>
      </w:r>
    </w:p>
    <w:p w14:paraId="13397333" w14:textId="77777777" w:rsidR="00655248" w:rsidRPr="0018662A" w:rsidRDefault="00B47EBA" w:rsidP="00CC07B8">
      <w:pPr>
        <w:pStyle w:val="Heading3"/>
        <w:numPr>
          <w:ilvl w:val="0"/>
          <w:numId w:val="0"/>
        </w:numPr>
        <w:ind w:left="2880" w:hanging="720"/>
        <w:rPr>
          <w:szCs w:val="22"/>
        </w:rPr>
      </w:pPr>
      <w:r w:rsidRPr="0018662A">
        <w:rPr>
          <w:szCs w:val="22"/>
        </w:rPr>
        <w:t>.3</w:t>
      </w:r>
      <w:r w:rsidRPr="0018662A">
        <w:rPr>
          <w:szCs w:val="22"/>
        </w:rPr>
        <w:tab/>
      </w:r>
      <w:r w:rsidR="00655248" w:rsidRPr="0018662A">
        <w:rPr>
          <w:szCs w:val="22"/>
        </w:rPr>
        <w:t xml:space="preserve">Reinstate pavement and sidewalks to </w:t>
      </w:r>
      <w:r w:rsidR="0027598B" w:rsidRPr="0018662A">
        <w:rPr>
          <w:szCs w:val="22"/>
        </w:rPr>
        <w:t xml:space="preserve">the </w:t>
      </w:r>
      <w:r w:rsidR="00655248" w:rsidRPr="0018662A">
        <w:rPr>
          <w:szCs w:val="22"/>
        </w:rPr>
        <w:t>elevation</w:t>
      </w:r>
      <w:r w:rsidR="001E03AE" w:rsidRPr="0018662A">
        <w:rPr>
          <w:szCs w:val="22"/>
        </w:rPr>
        <w:t>s</w:t>
      </w:r>
      <w:r w:rsidR="00655248" w:rsidRPr="0018662A">
        <w:rPr>
          <w:szCs w:val="22"/>
        </w:rPr>
        <w:t xml:space="preserve"> that existed before excavation or as indicated on the Contract Drawings.</w:t>
      </w:r>
    </w:p>
    <w:p w14:paraId="1E0524A0" w14:textId="77777777" w:rsidR="00655248" w:rsidRPr="0018662A" w:rsidRDefault="00B47EBA" w:rsidP="00CC07B8">
      <w:pPr>
        <w:pStyle w:val="Heading3"/>
        <w:numPr>
          <w:ilvl w:val="0"/>
          <w:numId w:val="0"/>
        </w:numPr>
        <w:ind w:left="2880" w:hanging="720"/>
        <w:rPr>
          <w:szCs w:val="22"/>
        </w:rPr>
      </w:pPr>
      <w:r w:rsidRPr="0018662A">
        <w:rPr>
          <w:szCs w:val="22"/>
        </w:rPr>
        <w:t>.4</w:t>
      </w:r>
      <w:r w:rsidRPr="0018662A">
        <w:rPr>
          <w:szCs w:val="22"/>
        </w:rPr>
        <w:tab/>
      </w:r>
      <w:r w:rsidR="00655248" w:rsidRPr="0018662A">
        <w:rPr>
          <w:szCs w:val="22"/>
        </w:rPr>
        <w:t xml:space="preserve">Clean and reinstate </w:t>
      </w:r>
      <w:r w:rsidR="0027598B" w:rsidRPr="0018662A">
        <w:rPr>
          <w:szCs w:val="22"/>
        </w:rPr>
        <w:t xml:space="preserve">any </w:t>
      </w:r>
      <w:r w:rsidR="00655248" w:rsidRPr="0018662A">
        <w:rPr>
          <w:szCs w:val="22"/>
        </w:rPr>
        <w:t xml:space="preserve">areas affected by </w:t>
      </w:r>
      <w:r w:rsidR="0027598B" w:rsidRPr="0018662A">
        <w:rPr>
          <w:szCs w:val="22"/>
        </w:rPr>
        <w:t>the W</w:t>
      </w:r>
      <w:r w:rsidR="00655248" w:rsidRPr="0018662A">
        <w:rPr>
          <w:szCs w:val="22"/>
        </w:rPr>
        <w:t xml:space="preserve">ork to the satisfaction of the </w:t>
      </w:r>
      <w:r w:rsidR="0027598B" w:rsidRPr="0018662A">
        <w:rPr>
          <w:szCs w:val="22"/>
        </w:rPr>
        <w:t>Region</w:t>
      </w:r>
      <w:r w:rsidR="00655248" w:rsidRPr="0018662A">
        <w:rPr>
          <w:szCs w:val="22"/>
        </w:rPr>
        <w:t>.</w:t>
      </w:r>
    </w:p>
    <w:p w14:paraId="465AD156" w14:textId="77777777" w:rsidR="00655248" w:rsidRPr="0018662A" w:rsidRDefault="00B47EBA" w:rsidP="00CC07B8">
      <w:pPr>
        <w:pStyle w:val="Heading3"/>
        <w:numPr>
          <w:ilvl w:val="0"/>
          <w:numId w:val="0"/>
        </w:numPr>
        <w:ind w:left="2880" w:hanging="720"/>
        <w:rPr>
          <w:szCs w:val="22"/>
        </w:rPr>
      </w:pPr>
      <w:r w:rsidRPr="0018662A">
        <w:rPr>
          <w:szCs w:val="22"/>
        </w:rPr>
        <w:t>.5</w:t>
      </w:r>
      <w:r w:rsidRPr="0018662A">
        <w:rPr>
          <w:szCs w:val="22"/>
        </w:rPr>
        <w:tab/>
      </w:r>
      <w:r w:rsidR="00655248" w:rsidRPr="0018662A">
        <w:rPr>
          <w:szCs w:val="22"/>
        </w:rPr>
        <w:t>Use temporary plating to support traffic loads over unshrinkable fill for the initial 24 hour curing period.</w:t>
      </w:r>
    </w:p>
    <w:p w14:paraId="251DA776" w14:textId="77777777" w:rsidR="00E4141B" w:rsidRPr="0018662A" w:rsidRDefault="00E4141B" w:rsidP="00E4141B">
      <w:pPr>
        <w:pStyle w:val="Heading3"/>
        <w:numPr>
          <w:ilvl w:val="0"/>
          <w:numId w:val="0"/>
        </w:numPr>
        <w:ind w:left="2880" w:hanging="720"/>
        <w:rPr>
          <w:szCs w:val="22"/>
        </w:rPr>
      </w:pPr>
    </w:p>
    <w:p w14:paraId="7DAE1DD3" w14:textId="77777777" w:rsidR="00E4141B" w:rsidRPr="0018662A" w:rsidRDefault="00E4141B" w:rsidP="00E4141B">
      <w:pPr>
        <w:pStyle w:val="Heading3"/>
        <w:numPr>
          <w:ilvl w:val="0"/>
          <w:numId w:val="0"/>
        </w:numPr>
        <w:ind w:left="2880" w:hanging="720"/>
        <w:rPr>
          <w:szCs w:val="22"/>
        </w:rPr>
      </w:pPr>
    </w:p>
    <w:p w14:paraId="1BBB1E31" w14:textId="77777777" w:rsidR="00E4141B" w:rsidRPr="0018662A" w:rsidRDefault="00E4141B" w:rsidP="00E4141B">
      <w:pPr>
        <w:pStyle w:val="Heading3"/>
        <w:numPr>
          <w:ilvl w:val="0"/>
          <w:numId w:val="0"/>
        </w:numPr>
        <w:ind w:left="2880" w:hanging="720"/>
        <w:rPr>
          <w:szCs w:val="22"/>
        </w:rPr>
      </w:pPr>
    </w:p>
    <w:p w14:paraId="7481FF0F" w14:textId="77777777" w:rsidR="00812A85" w:rsidRPr="0018662A" w:rsidRDefault="00F13982" w:rsidP="00E4141B">
      <w:pPr>
        <w:pStyle w:val="Heading3"/>
        <w:numPr>
          <w:ilvl w:val="0"/>
          <w:numId w:val="0"/>
        </w:numPr>
        <w:ind w:left="2880" w:hanging="720"/>
        <w:jc w:val="center"/>
        <w:rPr>
          <w:szCs w:val="22"/>
        </w:rPr>
      </w:pPr>
      <w:r w:rsidRPr="0018662A">
        <w:rPr>
          <w:b/>
          <w:szCs w:val="22"/>
        </w:rPr>
        <w:t>END OF SECTION</w:t>
      </w:r>
    </w:p>
    <w:sectPr w:rsidR="00812A85" w:rsidRPr="0018662A" w:rsidSect="00EE23EC">
      <w:headerReference w:type="even" r:id="rId19"/>
      <w:headerReference w:type="default" r:id="rId20"/>
      <w:headerReference w:type="first" r:id="rId21"/>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2" w:author="Radulovic, Nicole" w:date="2022-11-01T11:33:00Z" w:initials="RN">
    <w:p w14:paraId="689184A6" w14:textId="77777777" w:rsidR="00A450A3" w:rsidRDefault="00A450A3">
      <w:pPr>
        <w:pStyle w:val="CommentText"/>
      </w:pPr>
      <w:r>
        <w:rPr>
          <w:rStyle w:val="CommentReference"/>
        </w:rPr>
        <w:annotationRef/>
      </w:r>
      <w:r>
        <w:t>Seem to be missing Measurement and Payment section? Previous tenders have included:</w:t>
      </w:r>
    </w:p>
    <w:p w14:paraId="319ACF0A" w14:textId="77777777" w:rsidR="00A450A3" w:rsidRDefault="00A450A3">
      <w:pPr>
        <w:pStyle w:val="CommentText"/>
      </w:pPr>
    </w:p>
    <w:p w14:paraId="1B057A57" w14:textId="77777777" w:rsidR="00A450A3" w:rsidRDefault="00A450A3" w:rsidP="00A450A3">
      <w:pPr>
        <w:pStyle w:val="Heading3"/>
        <w:numPr>
          <w:ilvl w:val="2"/>
          <w:numId w:val="43"/>
        </w:numPr>
        <w:rPr>
          <w:szCs w:val="22"/>
        </w:rPr>
      </w:pPr>
      <w:r>
        <w:rPr>
          <w:szCs w:val="22"/>
        </w:rPr>
        <w:t xml:space="preserve"> All costs associated with the work of this Section shall be included in the prices for Item Nos. A2.02, A2.04, A2.08, A2.09, and A2.10 in the Bid Form.</w:t>
      </w:r>
    </w:p>
    <w:p w14:paraId="3C332EED" w14:textId="77777777" w:rsidR="00A450A3" w:rsidRPr="00A450A3" w:rsidRDefault="00A450A3" w:rsidP="00A450A3">
      <w:pPr>
        <w:pStyle w:val="Heading3"/>
        <w:numPr>
          <w:ilvl w:val="2"/>
          <w:numId w:val="43"/>
        </w:numPr>
        <w:rPr>
          <w:szCs w:val="22"/>
        </w:rPr>
      </w:pPr>
      <w:r>
        <w:t xml:space="preserve"> The work outlined in this Section is incidental to and shall be included in the prices indicated in the Bid Form that are related to:</w:t>
      </w:r>
    </w:p>
    <w:p w14:paraId="129C1357" w14:textId="77777777" w:rsidR="00A450A3" w:rsidRPr="00A450A3" w:rsidRDefault="00A450A3" w:rsidP="00A450A3">
      <w:pPr>
        <w:pStyle w:val="Heading5"/>
        <w:numPr>
          <w:ilvl w:val="4"/>
          <w:numId w:val="43"/>
        </w:numPr>
        <w:rPr>
          <w:lang w:val="en-CA" w:eastAsia="en-CA"/>
        </w:rPr>
      </w:pPr>
      <w:r>
        <w:t xml:space="preserve"> Section 02230 – Site Preparation for Pipelines, Utilities and Associated Structures </w:t>
      </w:r>
    </w:p>
    <w:p w14:paraId="089EB0E6" w14:textId="77777777" w:rsidR="00A450A3" w:rsidRDefault="00A450A3" w:rsidP="00A450A3">
      <w:pPr>
        <w:pStyle w:val="Heading4"/>
        <w:numPr>
          <w:ilvl w:val="3"/>
          <w:numId w:val="43"/>
        </w:numPr>
      </w:pPr>
      <w:r>
        <w:t xml:space="preserve"> Section 02242 – Supply, Install and Subsequently Remove Dewatering System</w:t>
      </w:r>
    </w:p>
    <w:p w14:paraId="4AF51530" w14:textId="77777777" w:rsidR="00A450A3" w:rsidRDefault="00A450A3" w:rsidP="00A450A3">
      <w:pPr>
        <w:pStyle w:val="Heading4"/>
        <w:numPr>
          <w:ilvl w:val="3"/>
          <w:numId w:val="43"/>
        </w:numPr>
      </w:pPr>
      <w:r>
        <w:t xml:space="preserve"> Section 02511 – Watermains</w:t>
      </w:r>
    </w:p>
    <w:p w14:paraId="373A9DAB" w14:textId="77777777" w:rsidR="00A450A3" w:rsidRDefault="00A450A3" w:rsidP="00A450A3">
      <w:pPr>
        <w:pStyle w:val="Heading4"/>
        <w:numPr>
          <w:ilvl w:val="3"/>
          <w:numId w:val="43"/>
        </w:numPr>
      </w:pPr>
      <w:r>
        <w:t xml:space="preserve"> Section 02530 – Sewerage</w:t>
      </w:r>
    </w:p>
    <w:p w14:paraId="5EBF6AAF" w14:textId="77777777" w:rsidR="00A450A3" w:rsidRDefault="00A450A3" w:rsidP="00A450A3">
      <w:pPr>
        <w:pStyle w:val="Heading4"/>
        <w:numPr>
          <w:ilvl w:val="3"/>
          <w:numId w:val="43"/>
        </w:numPr>
      </w:pPr>
      <w:r>
        <w:t xml:space="preserve"> Section 02631 – Maintenance Holes and Catch Basins</w:t>
      </w:r>
    </w:p>
    <w:p w14:paraId="706C92F0" w14:textId="77777777" w:rsidR="00A450A3" w:rsidRDefault="00A450A3" w:rsidP="00A450A3">
      <w:pPr>
        <w:pStyle w:val="Heading4"/>
        <w:numPr>
          <w:ilvl w:val="3"/>
          <w:numId w:val="43"/>
        </w:numPr>
      </w:pPr>
      <w:r>
        <w:t xml:space="preserve"> Section 02701 – Aggregates - General</w:t>
      </w:r>
      <w:r>
        <w:rPr>
          <w:rStyle w:val="CommentReference"/>
          <w:szCs w:val="22"/>
        </w:rPr>
        <w:annotationRef/>
      </w:r>
      <w:r>
        <w:rPr>
          <w:rStyle w:val="CommentReference"/>
          <w:szCs w:val="22"/>
        </w:rPr>
        <w:annotationRef/>
      </w:r>
    </w:p>
    <w:p w14:paraId="104DF973" w14:textId="77777777" w:rsidR="00A450A3" w:rsidRDefault="00A450A3">
      <w:pPr>
        <w:pStyle w:val="CommentText"/>
      </w:pPr>
    </w:p>
  </w:comment>
  <w:comment w:id="223" w:author="Johnny Pang" w:date="2022-11-30T18:13:00Z" w:initials="JP">
    <w:p w14:paraId="65BCBE9B" w14:textId="77777777" w:rsidR="004C10E4" w:rsidRDefault="004C10E4" w:rsidP="00EC661B">
      <w:pPr>
        <w:pStyle w:val="CommentText"/>
      </w:pPr>
      <w:r>
        <w:rPr>
          <w:rStyle w:val="CommentReference"/>
        </w:rPr>
        <w:annotationRef/>
      </w:r>
      <w:r>
        <w:rPr>
          <w:lang w:val="en-CA"/>
        </w:rPr>
        <w:t>Thanks.</w:t>
      </w:r>
    </w:p>
  </w:comment>
  <w:comment w:id="264" w:author="Axel Ouillet" w:date="2022-03-29T11:43:00Z" w:initials="AO">
    <w:p w14:paraId="1A6778C9" w14:textId="1072E7E6" w:rsidR="00A22335" w:rsidRDefault="00A22335" w:rsidP="00607D00">
      <w:pPr>
        <w:pStyle w:val="CommentText"/>
      </w:pPr>
      <w:r>
        <w:rPr>
          <w:rStyle w:val="CommentReference"/>
        </w:rPr>
        <w:annotationRef/>
      </w:r>
      <w:r>
        <w:t>@liam to confirm</w:t>
      </w:r>
    </w:p>
  </w:comment>
  <w:comment w:id="265" w:author="Johnny Pang" w:date="2022-11-30T18:13:00Z" w:initials="JP">
    <w:p w14:paraId="2794A6D9" w14:textId="77777777" w:rsidR="004C10E4" w:rsidRDefault="004C10E4" w:rsidP="00150A89">
      <w:pPr>
        <w:pStyle w:val="CommentText"/>
      </w:pPr>
      <w:r>
        <w:rPr>
          <w:rStyle w:val="CommentReference"/>
        </w:rPr>
        <w:annotationRef/>
      </w:r>
      <w:r>
        <w:rPr>
          <w:lang w:val="en-CA"/>
        </w:rPr>
        <w:t>Section included.</w:t>
      </w:r>
    </w:p>
  </w:comment>
  <w:comment w:id="282" w:author="Radulovic, Nicole" w:date="2022-11-01T13:50:00Z" w:initials="RN">
    <w:p w14:paraId="0E917FDA" w14:textId="5AE2F6D2" w:rsidR="003B7877" w:rsidRDefault="003B7877">
      <w:pPr>
        <w:pStyle w:val="CommentText"/>
      </w:pPr>
      <w:r>
        <w:rPr>
          <w:rStyle w:val="CommentReference"/>
        </w:rPr>
        <w:annotationRef/>
      </w:r>
      <w:r>
        <w:t>Could reference 01561 – Environmental Protection</w:t>
      </w:r>
    </w:p>
  </w:comment>
  <w:comment w:id="284" w:author="Axel Ouillet" w:date="2022-03-29T11:49:00Z" w:initials="AO">
    <w:p w14:paraId="7EE296F2" w14:textId="77777777" w:rsidR="00E27025" w:rsidRDefault="00E27025" w:rsidP="00607D00">
      <w:pPr>
        <w:pStyle w:val="CommentText"/>
      </w:pPr>
      <w:r>
        <w:rPr>
          <w:rStyle w:val="CommentReference"/>
        </w:rPr>
        <w:annotationRef/>
      </w:r>
      <w:r>
        <w:t>@liam to confirm</w:t>
      </w:r>
    </w:p>
  </w:comment>
  <w:comment w:id="285" w:author="Radulovic, Nicole" w:date="2022-11-01T13:51:00Z" w:initials="RN">
    <w:p w14:paraId="55C5D06D" w14:textId="77777777" w:rsidR="003B7877" w:rsidRDefault="003B7877">
      <w:pPr>
        <w:pStyle w:val="CommentText"/>
      </w:pPr>
      <w:r>
        <w:rPr>
          <w:rStyle w:val="CommentReference"/>
        </w:rPr>
        <w:annotationRef/>
      </w:r>
      <w:r>
        <w:t>Please confirm on next submission</w:t>
      </w:r>
    </w:p>
  </w:comment>
  <w:comment w:id="286" w:author="Johnny Pang" w:date="2022-11-30T18:14:00Z" w:initials="JP">
    <w:p w14:paraId="687723F8" w14:textId="77777777" w:rsidR="004C10E4" w:rsidRDefault="004C10E4" w:rsidP="005A5991">
      <w:pPr>
        <w:pStyle w:val="CommentText"/>
      </w:pPr>
      <w:r>
        <w:rPr>
          <w:rStyle w:val="CommentReference"/>
        </w:rPr>
        <w:annotationRef/>
      </w:r>
      <w:r>
        <w:rPr>
          <w:lang w:val="en-CA"/>
        </w:rPr>
        <w:t>No special procedure required for traffic control since most trenching is within the facility for the ET contract.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4DF973" w15:done="0"/>
  <w15:commentEx w15:paraId="65BCBE9B" w15:paraIdParent="104DF973" w15:done="0"/>
  <w15:commentEx w15:paraId="1A6778C9" w15:done="0"/>
  <w15:commentEx w15:paraId="2794A6D9" w15:paraIdParent="1A6778C9" w15:done="0"/>
  <w15:commentEx w15:paraId="0E917FDA" w15:done="0"/>
  <w15:commentEx w15:paraId="7EE296F2" w15:done="0"/>
  <w15:commentEx w15:paraId="55C5D06D" w15:paraIdParent="7EE296F2" w15:done="0"/>
  <w15:commentEx w15:paraId="687723F8" w15:paraIdParent="7EE296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1BB2" w16cex:dateUtc="2022-11-30T23:13:00Z"/>
  <w16cex:commentExtensible w16cex:durableId="27321BC4" w16cex:dateUtc="2022-11-30T23:13:00Z"/>
  <w16cex:commentExtensible w16cex:durableId="27321BF1" w16cex:dateUtc="2022-11-30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DF973" w16cid:durableId="270B8283"/>
  <w16cid:commentId w16cid:paraId="65BCBE9B" w16cid:durableId="27321BB2"/>
  <w16cid:commentId w16cid:paraId="1A6778C9" w16cid:durableId="25ED6F6D"/>
  <w16cid:commentId w16cid:paraId="2794A6D9" w16cid:durableId="27321BC4"/>
  <w16cid:commentId w16cid:paraId="0E917FDA" w16cid:durableId="270BA28A"/>
  <w16cid:commentId w16cid:paraId="7EE296F2" w16cid:durableId="25ED70BC"/>
  <w16cid:commentId w16cid:paraId="55C5D06D" w16cid:durableId="270BA2E1"/>
  <w16cid:commentId w16cid:paraId="687723F8" w16cid:durableId="27321B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FF687" w14:textId="77777777" w:rsidR="00632298" w:rsidRDefault="00632298">
      <w:r>
        <w:separator/>
      </w:r>
    </w:p>
  </w:endnote>
  <w:endnote w:type="continuationSeparator" w:id="0">
    <w:p w14:paraId="7CD96443" w14:textId="77777777" w:rsidR="00632298" w:rsidRDefault="00632298">
      <w:r>
        <w:continuationSeparator/>
      </w:r>
    </w:p>
  </w:endnote>
  <w:endnote w:type="continuationNotice" w:id="1">
    <w:p w14:paraId="7EB6954B" w14:textId="77777777" w:rsidR="00632298" w:rsidRDefault="00632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DD49" w14:textId="77777777" w:rsidR="00632298" w:rsidRDefault="00632298">
      <w:r>
        <w:separator/>
      </w:r>
    </w:p>
  </w:footnote>
  <w:footnote w:type="continuationSeparator" w:id="0">
    <w:p w14:paraId="533B2B13" w14:textId="77777777" w:rsidR="00632298" w:rsidRDefault="00632298">
      <w:r>
        <w:continuationSeparator/>
      </w:r>
    </w:p>
  </w:footnote>
  <w:footnote w:type="continuationNotice" w:id="1">
    <w:p w14:paraId="60B9407D" w14:textId="77777777" w:rsidR="00632298" w:rsidRDefault="00632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2802" w14:textId="77777777" w:rsidR="00FE0A4E" w:rsidRPr="00EE23EC" w:rsidRDefault="00FE0A4E" w:rsidP="00EE23EC">
    <w:pPr>
      <w:pBdr>
        <w:top w:val="single" w:sz="4" w:space="1" w:color="auto"/>
      </w:pBdr>
      <w:tabs>
        <w:tab w:val="right" w:pos="9810"/>
      </w:tabs>
      <w:rPr>
        <w:rFonts w:cs="Arial"/>
      </w:rPr>
    </w:pPr>
    <w:r w:rsidRPr="00EE23EC">
      <w:rPr>
        <w:rFonts w:cs="Arial"/>
      </w:rPr>
      <w:t>Section 02315</w:t>
    </w:r>
    <w:r>
      <w:rPr>
        <w:rFonts w:cs="Arial"/>
      </w:rPr>
      <w:tab/>
    </w:r>
    <w:r w:rsidRPr="00EE23EC">
      <w:rPr>
        <w:rFonts w:cs="Arial"/>
      </w:rPr>
      <w:t>CONTRACT NO</w:t>
    </w:r>
    <w:r w:rsidRPr="008E653C">
      <w:rPr>
        <w:rFonts w:cs="Arial"/>
        <w:highlight w:val="yellow"/>
      </w:rPr>
      <w:t>. [Insert Region Number]</w:t>
    </w:r>
    <w:r w:rsidRPr="00EE23EC">
      <w:rPr>
        <w:rFonts w:cs="Arial"/>
      </w:rPr>
      <w:tab/>
    </w:r>
  </w:p>
  <w:p w14:paraId="0844D78E" w14:textId="77777777" w:rsidR="00FE0A4E" w:rsidRPr="00EE23EC" w:rsidRDefault="00FE0A4E" w:rsidP="00EE23EC">
    <w:pPr>
      <w:pBdr>
        <w:top w:val="single" w:sz="4" w:space="1" w:color="auto"/>
      </w:pBdr>
      <w:tabs>
        <w:tab w:val="left" w:pos="-1440"/>
        <w:tab w:val="left" w:pos="-720"/>
        <w:tab w:val="left" w:pos="0"/>
        <w:tab w:val="center" w:pos="5220"/>
        <w:tab w:val="right" w:pos="9810"/>
      </w:tabs>
      <w:rPr>
        <w:rFonts w:cs="Arial"/>
      </w:rPr>
    </w:pPr>
    <w:r>
      <w:rPr>
        <w:rFonts w:cs="Arial"/>
      </w:rPr>
      <w:t>201</w:t>
    </w:r>
    <w:r w:rsidR="00D035A9">
      <w:rPr>
        <w:rFonts w:cs="Arial"/>
      </w:rPr>
      <w:t>8</w:t>
    </w:r>
    <w:r>
      <w:rPr>
        <w:rFonts w:cs="Arial"/>
      </w:rPr>
      <w:t>-</w:t>
    </w:r>
    <w:r w:rsidR="009D5C86">
      <w:rPr>
        <w:rFonts w:cs="Arial"/>
      </w:rPr>
      <w:t>0</w:t>
    </w:r>
    <w:r w:rsidR="00D035A9">
      <w:rPr>
        <w:rFonts w:cs="Arial"/>
      </w:rPr>
      <w:t>8</w:t>
    </w:r>
    <w:r w:rsidR="00FC3043">
      <w:rPr>
        <w:rFonts w:cs="Arial"/>
      </w:rPr>
      <w:t>-</w:t>
    </w:r>
    <w:r w:rsidR="001B2DD4">
      <w:rPr>
        <w:rFonts w:cs="Arial"/>
      </w:rPr>
      <w:t>2</w:t>
    </w:r>
    <w:r w:rsidR="00FC3043">
      <w:rPr>
        <w:rFonts w:cs="Arial"/>
      </w:rPr>
      <w:t>1</w:t>
    </w:r>
    <w:r>
      <w:rPr>
        <w:rFonts w:cs="Arial"/>
      </w:rPr>
      <w:t xml:space="preserve"> </w:t>
    </w:r>
    <w:r w:rsidRPr="00EE23EC">
      <w:rPr>
        <w:rFonts w:cs="Arial"/>
        <w:b/>
      </w:rPr>
      <w:tab/>
    </w:r>
    <w:r w:rsidRPr="004B393C">
      <w:rPr>
        <w:rFonts w:cs="Arial"/>
        <w:b/>
      </w:rPr>
      <w:t>TRENCHING</w:t>
    </w:r>
    <w:r>
      <w:rPr>
        <w:rFonts w:cs="Arial"/>
        <w:b/>
      </w:rPr>
      <w:t xml:space="preserve">, </w:t>
    </w:r>
    <w:r w:rsidRPr="004B393C">
      <w:rPr>
        <w:rFonts w:cs="Arial"/>
        <w:b/>
      </w:rPr>
      <w:t>BACKFILLING</w:t>
    </w:r>
    <w:r>
      <w:rPr>
        <w:rFonts w:cs="Arial"/>
        <w:b/>
      </w:rPr>
      <w:t xml:space="preserve"> AND COMPACTING</w:t>
    </w:r>
    <w:r w:rsidRPr="00EE23EC">
      <w:rPr>
        <w:rFonts w:cs="Arial"/>
      </w:rPr>
      <w:tab/>
    </w:r>
  </w:p>
  <w:p w14:paraId="540E1BC1" w14:textId="77777777" w:rsidR="00FE0A4E" w:rsidRPr="00EE23EC" w:rsidRDefault="00FE0A4E" w:rsidP="00EE23EC">
    <w:pPr>
      <w:pBdr>
        <w:top w:val="single" w:sz="4" w:space="1" w:color="auto"/>
      </w:pBdr>
      <w:tabs>
        <w:tab w:val="center" w:pos="5175"/>
        <w:tab w:val="right" w:pos="9810"/>
      </w:tabs>
      <w:rPr>
        <w:rFonts w:cs="Arial"/>
      </w:rPr>
    </w:pPr>
    <w:r w:rsidRPr="00EE23EC">
      <w:rPr>
        <w:rFonts w:cs="Arial"/>
      </w:rPr>
      <w:t xml:space="preserve">Page </w:t>
    </w:r>
    <w:r w:rsidRPr="00EE23EC">
      <w:rPr>
        <w:rFonts w:cs="Arial"/>
      </w:rPr>
      <w:fldChar w:fldCharType="begin"/>
    </w:r>
    <w:r w:rsidRPr="00EE23EC">
      <w:rPr>
        <w:rFonts w:cs="Arial"/>
      </w:rPr>
      <w:instrText xml:space="preserve">PAGE </w:instrText>
    </w:r>
    <w:r w:rsidRPr="00EE23EC">
      <w:rPr>
        <w:rFonts w:cs="Arial"/>
      </w:rPr>
      <w:fldChar w:fldCharType="separate"/>
    </w:r>
    <w:r w:rsidR="00C609D3">
      <w:rPr>
        <w:rFonts w:cs="Arial"/>
        <w:noProof/>
      </w:rPr>
      <w:t>8</w:t>
    </w:r>
    <w:r w:rsidRPr="00EE23EC">
      <w:rPr>
        <w:rFonts w:cs="Arial"/>
      </w:rPr>
      <w:fldChar w:fldCharType="end"/>
    </w:r>
    <w:r>
      <w:rPr>
        <w:rStyle w:val="PageNumber"/>
        <w:rFonts w:cs="Arial"/>
        <w:caps/>
        <w:sz w:val="22"/>
      </w:rPr>
      <w:tab/>
    </w:r>
    <w:r>
      <w:rPr>
        <w:rStyle w:val="PageNumber"/>
        <w:rFonts w:cs="Arial"/>
        <w:caps/>
        <w:sz w:val="22"/>
      </w:rPr>
      <w:tab/>
    </w:r>
    <w:r w:rsidRPr="00EE23EC">
      <w:rPr>
        <w:rFonts w:cs="Arial"/>
      </w:rPr>
      <w:t xml:space="preserve">DATE:  </w:t>
    </w:r>
    <w:r w:rsidRPr="008E653C">
      <w:rPr>
        <w:rFonts w:cs="Arial"/>
        <w:highlight w:val="yellow"/>
      </w:rPr>
      <w:t>[Insert Date, (e.g. Jan., 20</w:t>
    </w:r>
    <w:r w:rsidR="00D035A9">
      <w:rPr>
        <w:rFonts w:cs="Arial"/>
        <w:highlight w:val="yellow"/>
      </w:rPr>
      <w:t>18</w:t>
    </w:r>
    <w:r w:rsidRPr="008E653C">
      <w:rPr>
        <w:rFonts w:cs="Arial"/>
        <w:highlight w:val="yellow"/>
      </w:rPr>
      <w:t>)]</w:t>
    </w:r>
    <w:r w:rsidRPr="00EE23EC">
      <w:rPr>
        <w:rFonts w:cs="Arial"/>
      </w:rPr>
      <w:tab/>
    </w:r>
    <w:r w:rsidRPr="00EE23EC">
      <w:rPr>
        <w:rFonts w:cs="Arial"/>
      </w:rPr>
      <w:tab/>
    </w:r>
  </w:p>
  <w:p w14:paraId="3C4BABA8" w14:textId="77777777" w:rsidR="00FE0A4E" w:rsidRDefault="00FE0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952" w14:textId="77777777" w:rsidR="00FE0A4E" w:rsidRPr="004B393C" w:rsidRDefault="00FE0A4E" w:rsidP="00EE23EC">
    <w:pPr>
      <w:pBdr>
        <w:top w:val="single" w:sz="4" w:space="1" w:color="auto"/>
      </w:pBdr>
      <w:tabs>
        <w:tab w:val="right" w:pos="9810"/>
      </w:tabs>
      <w:rPr>
        <w:rFonts w:cs="Arial"/>
      </w:rPr>
    </w:pPr>
    <w:r w:rsidRPr="004B393C">
      <w:rPr>
        <w:rFonts w:cs="Arial"/>
      </w:rPr>
      <w:t>CONTRACT NO</w:t>
    </w:r>
    <w:r w:rsidRPr="004B393C">
      <w:rPr>
        <w:rFonts w:cs="Arial"/>
        <w:highlight w:val="yellow"/>
      </w:rPr>
      <w:t>. [Insert Region Number]</w:t>
    </w:r>
    <w:r w:rsidRPr="004B393C">
      <w:rPr>
        <w:rFonts w:cs="Arial"/>
      </w:rPr>
      <w:tab/>
      <w:t>Section 02315</w:t>
    </w:r>
  </w:p>
  <w:p w14:paraId="2C74B1CE" w14:textId="77777777" w:rsidR="00FE0A4E" w:rsidRPr="004B393C" w:rsidRDefault="00FE0A4E" w:rsidP="00EE23EC">
    <w:pPr>
      <w:pBdr>
        <w:top w:val="single" w:sz="4" w:space="1" w:color="auto"/>
      </w:pBdr>
      <w:tabs>
        <w:tab w:val="left" w:pos="-1440"/>
        <w:tab w:val="left" w:pos="-720"/>
        <w:tab w:val="left" w:pos="0"/>
        <w:tab w:val="center" w:pos="5220"/>
        <w:tab w:val="right" w:pos="9810"/>
      </w:tabs>
      <w:rPr>
        <w:rFonts w:cs="Arial"/>
      </w:rPr>
    </w:pPr>
    <w:r w:rsidRPr="004B393C">
      <w:rPr>
        <w:rFonts w:cs="Arial"/>
        <w:b/>
      </w:rPr>
      <w:tab/>
    </w:r>
    <w:bookmarkStart w:id="289" w:name="_Hlk98938896"/>
    <w:r w:rsidRPr="004B393C">
      <w:rPr>
        <w:rFonts w:cs="Arial"/>
        <w:b/>
      </w:rPr>
      <w:t>TRENCHING</w:t>
    </w:r>
    <w:r>
      <w:rPr>
        <w:rFonts w:cs="Arial"/>
        <w:b/>
      </w:rPr>
      <w:t xml:space="preserve">, </w:t>
    </w:r>
    <w:r w:rsidRPr="004B393C">
      <w:rPr>
        <w:rFonts w:cs="Arial"/>
        <w:b/>
      </w:rPr>
      <w:t>BACKFILLING</w:t>
    </w:r>
    <w:r>
      <w:rPr>
        <w:rFonts w:cs="Arial"/>
        <w:b/>
      </w:rPr>
      <w:t xml:space="preserve"> AND COMPACTING</w:t>
    </w:r>
    <w:bookmarkEnd w:id="289"/>
    <w:r w:rsidRPr="004B393C">
      <w:rPr>
        <w:rFonts w:cs="Arial"/>
      </w:rPr>
      <w:tab/>
    </w:r>
    <w:r>
      <w:rPr>
        <w:rFonts w:cs="Arial"/>
      </w:rPr>
      <w:t>201</w:t>
    </w:r>
    <w:r w:rsidR="00D035A9">
      <w:rPr>
        <w:rFonts w:cs="Arial"/>
      </w:rPr>
      <w:t>8</w:t>
    </w:r>
    <w:r>
      <w:rPr>
        <w:rFonts w:cs="Arial"/>
      </w:rPr>
      <w:t>-</w:t>
    </w:r>
    <w:r w:rsidR="009D5C86">
      <w:rPr>
        <w:rFonts w:cs="Arial"/>
      </w:rPr>
      <w:t>0</w:t>
    </w:r>
    <w:r w:rsidR="00D035A9">
      <w:rPr>
        <w:rFonts w:cs="Arial"/>
      </w:rPr>
      <w:t>8</w:t>
    </w:r>
    <w:r w:rsidR="00FC3043">
      <w:rPr>
        <w:rFonts w:cs="Arial"/>
      </w:rPr>
      <w:t>-</w:t>
    </w:r>
    <w:r w:rsidR="001B2DD4">
      <w:rPr>
        <w:rFonts w:cs="Arial"/>
      </w:rPr>
      <w:t>2</w:t>
    </w:r>
    <w:r w:rsidR="00FC3043">
      <w:rPr>
        <w:rFonts w:cs="Arial"/>
      </w:rPr>
      <w:t>1</w:t>
    </w:r>
  </w:p>
  <w:p w14:paraId="13D5FEB6" w14:textId="77777777" w:rsidR="00FE0A4E" w:rsidRPr="004B393C" w:rsidRDefault="00FE0A4E" w:rsidP="00EE23EC">
    <w:pPr>
      <w:pBdr>
        <w:top w:val="single" w:sz="4" w:space="1" w:color="auto"/>
      </w:pBdr>
      <w:tabs>
        <w:tab w:val="center" w:pos="5175"/>
        <w:tab w:val="right" w:pos="9810"/>
      </w:tabs>
      <w:rPr>
        <w:rFonts w:cs="Arial"/>
      </w:rPr>
    </w:pPr>
    <w:r w:rsidRPr="004B393C">
      <w:rPr>
        <w:rFonts w:cs="Arial"/>
      </w:rPr>
      <w:t xml:space="preserve">DATE:  </w:t>
    </w:r>
    <w:r w:rsidRPr="004B393C">
      <w:rPr>
        <w:rFonts w:cs="Arial"/>
        <w:highlight w:val="yellow"/>
      </w:rPr>
      <w:t>[Insert Date, (e.g. Jan., 20</w:t>
    </w:r>
    <w:r w:rsidR="00D035A9">
      <w:rPr>
        <w:rFonts w:cs="Arial"/>
        <w:highlight w:val="yellow"/>
      </w:rPr>
      <w:t>18</w:t>
    </w:r>
    <w:r w:rsidRPr="004B393C">
      <w:rPr>
        <w:rFonts w:cs="Arial"/>
        <w:highlight w:val="yellow"/>
      </w:rPr>
      <w:t>)]</w:t>
    </w:r>
    <w:r w:rsidRPr="004B393C">
      <w:rPr>
        <w:rFonts w:cs="Arial"/>
      </w:rPr>
      <w:tab/>
    </w:r>
    <w:r w:rsidRPr="004B393C">
      <w:rPr>
        <w:rFonts w:cs="Arial"/>
      </w:rPr>
      <w:tab/>
      <w:t xml:space="preserve">Page </w:t>
    </w:r>
    <w:r w:rsidRPr="004B393C">
      <w:rPr>
        <w:rFonts w:cs="Arial"/>
      </w:rPr>
      <w:fldChar w:fldCharType="begin"/>
    </w:r>
    <w:r w:rsidRPr="004B393C">
      <w:rPr>
        <w:rFonts w:cs="Arial"/>
      </w:rPr>
      <w:instrText xml:space="preserve">PAGE </w:instrText>
    </w:r>
    <w:r w:rsidRPr="004B393C">
      <w:rPr>
        <w:rFonts w:cs="Arial"/>
      </w:rPr>
      <w:fldChar w:fldCharType="separate"/>
    </w:r>
    <w:r w:rsidR="00C609D3">
      <w:rPr>
        <w:rFonts w:cs="Arial"/>
        <w:noProof/>
      </w:rPr>
      <w:t>1</w:t>
    </w:r>
    <w:r w:rsidRPr="004B393C">
      <w:rPr>
        <w:rFonts w:cs="Arial"/>
      </w:rPr>
      <w:fldChar w:fldCharType="end"/>
    </w:r>
    <w:r w:rsidRPr="004B393C">
      <w:rPr>
        <w:rFonts w:cs="Arial"/>
      </w:rPr>
      <w:t xml:space="preserve"> </w:t>
    </w:r>
  </w:p>
  <w:p w14:paraId="13993B8D" w14:textId="77777777" w:rsidR="00FE0A4E" w:rsidRPr="00672C12" w:rsidRDefault="00FE0A4E"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5D20" w14:textId="77777777" w:rsidR="00FE0A4E" w:rsidRPr="004B393C" w:rsidRDefault="00FE0A4E" w:rsidP="00672C12">
    <w:pPr>
      <w:pBdr>
        <w:top w:val="single" w:sz="4" w:space="1" w:color="auto"/>
      </w:pBdr>
      <w:tabs>
        <w:tab w:val="right" w:pos="10350"/>
      </w:tabs>
      <w:rPr>
        <w:rFonts w:cs="Arial"/>
      </w:rPr>
    </w:pPr>
    <w:r w:rsidRPr="004B393C">
      <w:rPr>
        <w:rFonts w:cs="Arial"/>
      </w:rPr>
      <w:t>CONTRACT NO</w:t>
    </w:r>
    <w:r w:rsidRPr="0018662A">
      <w:rPr>
        <w:rFonts w:cs="Arial"/>
        <w:highlight w:val="lightGray"/>
      </w:rPr>
      <w:t>.... [Insert Region Number]</w:t>
    </w:r>
    <w:r w:rsidRPr="004B393C">
      <w:rPr>
        <w:rFonts w:cs="Arial"/>
      </w:rPr>
      <w:tab/>
      <w:t>Section 02315</w:t>
    </w:r>
  </w:p>
  <w:p w14:paraId="4A094EB2" w14:textId="77777777" w:rsidR="00FE0A4E" w:rsidRPr="004B393C" w:rsidRDefault="00FE0A4E" w:rsidP="008A26A6">
    <w:pPr>
      <w:pBdr>
        <w:top w:val="single" w:sz="4" w:space="1" w:color="auto"/>
      </w:pBdr>
      <w:tabs>
        <w:tab w:val="left" w:pos="-1440"/>
        <w:tab w:val="left" w:pos="-720"/>
        <w:tab w:val="left" w:pos="0"/>
        <w:tab w:val="center" w:pos="5220"/>
        <w:tab w:val="right" w:pos="10350"/>
      </w:tabs>
      <w:rPr>
        <w:rFonts w:cs="Arial"/>
      </w:rPr>
    </w:pPr>
    <w:r w:rsidRPr="004B393C">
      <w:rPr>
        <w:rFonts w:cs="Arial"/>
        <w:b/>
      </w:rPr>
      <w:tab/>
      <w:t>EXCAVATION, TRENCHING AND BACKFILLING</w:t>
    </w:r>
    <w:r w:rsidRPr="004B393C">
      <w:rPr>
        <w:rFonts w:cs="Arial"/>
      </w:rPr>
      <w:tab/>
      <w:t>2012-06-28</w:t>
    </w:r>
  </w:p>
  <w:p w14:paraId="621CD3BC" w14:textId="77777777" w:rsidR="00FE0A4E" w:rsidRPr="004B393C" w:rsidRDefault="00FE0A4E" w:rsidP="00672C12">
    <w:pPr>
      <w:pBdr>
        <w:top w:val="single" w:sz="4" w:space="1" w:color="auto"/>
      </w:pBdr>
      <w:tabs>
        <w:tab w:val="center" w:pos="5175"/>
        <w:tab w:val="right" w:pos="10350"/>
      </w:tabs>
      <w:rPr>
        <w:rFonts w:cs="Arial"/>
      </w:rPr>
    </w:pPr>
    <w:r w:rsidRPr="004B393C">
      <w:rPr>
        <w:rFonts w:cs="Arial"/>
      </w:rPr>
      <w:t xml:space="preserve">DATE:  </w:t>
    </w:r>
    <w:r w:rsidRPr="0018662A">
      <w:rPr>
        <w:rFonts w:cs="Arial"/>
        <w:highlight w:val="lightGray"/>
      </w:rPr>
      <w:t>[Insert Date, (e.g. Jan., 2000)]</w:t>
    </w:r>
    <w:r w:rsidRPr="004B393C">
      <w:rPr>
        <w:rFonts w:cs="Arial"/>
      </w:rPr>
      <w:tab/>
    </w:r>
    <w:r w:rsidRPr="004B393C">
      <w:rPr>
        <w:rFonts w:cs="Arial"/>
      </w:rPr>
      <w:tab/>
      <w:t xml:space="preserve">Page </w:t>
    </w:r>
    <w:r w:rsidRPr="004B393C">
      <w:rPr>
        <w:rFonts w:cs="Arial"/>
      </w:rPr>
      <w:fldChar w:fldCharType="begin"/>
    </w:r>
    <w:r w:rsidRPr="004B393C">
      <w:rPr>
        <w:rFonts w:cs="Arial"/>
      </w:rPr>
      <w:instrText xml:space="preserve">PAGE </w:instrText>
    </w:r>
    <w:r w:rsidRPr="004B393C">
      <w:rPr>
        <w:rFonts w:cs="Arial"/>
      </w:rPr>
      <w:fldChar w:fldCharType="separate"/>
    </w:r>
    <w:r w:rsidRPr="004B393C">
      <w:rPr>
        <w:rFonts w:cs="Arial"/>
        <w:noProof/>
      </w:rPr>
      <w:t>1</w:t>
    </w:r>
    <w:r w:rsidRPr="004B393C">
      <w:rPr>
        <w:rFonts w:cs="Arial"/>
      </w:rPr>
      <w:fldChar w:fldCharType="end"/>
    </w:r>
    <w:r w:rsidRPr="004B393C">
      <w:rPr>
        <w:rFonts w:cs="Arial"/>
      </w:rPr>
      <w:t xml:space="preserve"> of </w:t>
    </w:r>
    <w:r w:rsidRPr="004B393C">
      <w:rPr>
        <w:rStyle w:val="PageNumber"/>
        <w:rFonts w:cs="Arial"/>
        <w:caps/>
        <w:sz w:val="22"/>
      </w:rPr>
      <w:fldChar w:fldCharType="begin"/>
    </w:r>
    <w:r w:rsidRPr="004B393C">
      <w:rPr>
        <w:rStyle w:val="PageNumber"/>
        <w:rFonts w:cs="Arial"/>
        <w:caps/>
        <w:sz w:val="22"/>
      </w:rPr>
      <w:instrText xml:space="preserve"> NUMPAGES </w:instrText>
    </w:r>
    <w:r w:rsidRPr="004B393C">
      <w:rPr>
        <w:rStyle w:val="PageNumber"/>
        <w:rFonts w:cs="Arial"/>
        <w:caps/>
        <w:sz w:val="22"/>
      </w:rPr>
      <w:fldChar w:fldCharType="separate"/>
    </w:r>
    <w:r>
      <w:rPr>
        <w:rStyle w:val="PageNumber"/>
        <w:rFonts w:cs="Arial"/>
        <w:caps/>
        <w:noProof/>
        <w:sz w:val="22"/>
      </w:rPr>
      <w:t>7</w:t>
    </w:r>
    <w:r w:rsidRPr="004B393C">
      <w:rPr>
        <w:rStyle w:val="PageNumber"/>
        <w:rFonts w:cs="Arial"/>
        <w:caps/>
        <w:sz w:val="22"/>
      </w:rPr>
      <w:fldChar w:fldCharType="end"/>
    </w:r>
  </w:p>
  <w:p w14:paraId="06F3C1AC" w14:textId="77777777" w:rsidR="00FE0A4E" w:rsidRDefault="00FE0A4E"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D31C0C"/>
    <w:multiLevelType w:val="hybridMultilevel"/>
    <w:tmpl w:val="5978D01C"/>
    <w:lvl w:ilvl="0" w:tplc="7ADA9F86">
      <w:start w:val="1"/>
      <w:numFmt w:val="decimal"/>
      <w:lvlText w:val="%1."/>
      <w:lvlJc w:val="left"/>
      <w:pPr>
        <w:ind w:left="3330" w:hanging="360"/>
      </w:pPr>
      <w:rPr>
        <w:rFonts w:hint="default"/>
      </w:rPr>
    </w:lvl>
    <w:lvl w:ilvl="1" w:tplc="10090019">
      <w:start w:val="1"/>
      <w:numFmt w:val="lowerLetter"/>
      <w:lvlText w:val="%2."/>
      <w:lvlJc w:val="left"/>
      <w:pPr>
        <w:ind w:left="4050" w:hanging="360"/>
      </w:pPr>
    </w:lvl>
    <w:lvl w:ilvl="2" w:tplc="1009001B">
      <w:start w:val="1"/>
      <w:numFmt w:val="lowerRoman"/>
      <w:lvlText w:val="%3."/>
      <w:lvlJc w:val="right"/>
      <w:pPr>
        <w:ind w:left="4770" w:hanging="180"/>
      </w:pPr>
    </w:lvl>
    <w:lvl w:ilvl="3" w:tplc="1009000F">
      <w:start w:val="1"/>
      <w:numFmt w:val="decimal"/>
      <w:lvlText w:val="%4."/>
      <w:lvlJc w:val="left"/>
      <w:pPr>
        <w:ind w:left="5490" w:hanging="360"/>
      </w:pPr>
    </w:lvl>
    <w:lvl w:ilvl="4" w:tplc="1009000F">
      <w:start w:val="1"/>
      <w:numFmt w:val="decimal"/>
      <w:lvlText w:val="%5."/>
      <w:lvlJc w:val="left"/>
      <w:pPr>
        <w:ind w:left="4770" w:hanging="360"/>
      </w:pPr>
    </w:lvl>
    <w:lvl w:ilvl="5" w:tplc="1009001B">
      <w:start w:val="1"/>
      <w:numFmt w:val="lowerRoman"/>
      <w:lvlText w:val="%6."/>
      <w:lvlJc w:val="right"/>
      <w:pPr>
        <w:ind w:left="6930" w:hanging="180"/>
      </w:pPr>
    </w:lvl>
    <w:lvl w:ilvl="6" w:tplc="1009000F" w:tentative="1">
      <w:start w:val="1"/>
      <w:numFmt w:val="decimal"/>
      <w:lvlText w:val="%7."/>
      <w:lvlJc w:val="left"/>
      <w:pPr>
        <w:ind w:left="7650" w:hanging="360"/>
      </w:pPr>
    </w:lvl>
    <w:lvl w:ilvl="7" w:tplc="10090019" w:tentative="1">
      <w:start w:val="1"/>
      <w:numFmt w:val="lowerLetter"/>
      <w:lvlText w:val="%8."/>
      <w:lvlJc w:val="left"/>
      <w:pPr>
        <w:ind w:left="8370" w:hanging="360"/>
      </w:pPr>
    </w:lvl>
    <w:lvl w:ilvl="8" w:tplc="1009001B" w:tentative="1">
      <w:start w:val="1"/>
      <w:numFmt w:val="lowerRoman"/>
      <w:lvlText w:val="%9."/>
      <w:lvlJc w:val="right"/>
      <w:pPr>
        <w:ind w:left="9090" w:hanging="180"/>
      </w:pPr>
    </w:lvl>
  </w:abstractNum>
  <w:abstractNum w:abstractNumId="2" w15:restartNumberingAfterBreak="0">
    <w:nsid w:val="12FE5312"/>
    <w:multiLevelType w:val="hybridMultilevel"/>
    <w:tmpl w:val="E9FADC16"/>
    <w:lvl w:ilvl="0" w:tplc="7ADA9F86">
      <w:start w:val="1"/>
      <w:numFmt w:val="decimal"/>
      <w:lvlText w:val="%1."/>
      <w:lvlJc w:val="left"/>
      <w:pPr>
        <w:ind w:left="2610" w:hanging="360"/>
      </w:pPr>
      <w:rPr>
        <w:rFonts w:hint="default"/>
      </w:rPr>
    </w:lvl>
    <w:lvl w:ilvl="1" w:tplc="10090019" w:tentative="1">
      <w:start w:val="1"/>
      <w:numFmt w:val="lowerLetter"/>
      <w:lvlText w:val="%2."/>
      <w:lvlJc w:val="left"/>
      <w:pPr>
        <w:ind w:left="3330" w:hanging="360"/>
      </w:pPr>
    </w:lvl>
    <w:lvl w:ilvl="2" w:tplc="1009001B" w:tentative="1">
      <w:start w:val="1"/>
      <w:numFmt w:val="lowerRoman"/>
      <w:lvlText w:val="%3."/>
      <w:lvlJc w:val="right"/>
      <w:pPr>
        <w:ind w:left="4050" w:hanging="180"/>
      </w:pPr>
    </w:lvl>
    <w:lvl w:ilvl="3" w:tplc="1009000F" w:tentative="1">
      <w:start w:val="1"/>
      <w:numFmt w:val="decimal"/>
      <w:lvlText w:val="%4."/>
      <w:lvlJc w:val="left"/>
      <w:pPr>
        <w:ind w:left="4770" w:hanging="360"/>
      </w:pPr>
    </w:lvl>
    <w:lvl w:ilvl="4" w:tplc="10090019" w:tentative="1">
      <w:start w:val="1"/>
      <w:numFmt w:val="lowerLetter"/>
      <w:lvlText w:val="%5."/>
      <w:lvlJc w:val="left"/>
      <w:pPr>
        <w:ind w:left="5490" w:hanging="360"/>
      </w:pPr>
    </w:lvl>
    <w:lvl w:ilvl="5" w:tplc="1009001B" w:tentative="1">
      <w:start w:val="1"/>
      <w:numFmt w:val="lowerRoman"/>
      <w:lvlText w:val="%6."/>
      <w:lvlJc w:val="right"/>
      <w:pPr>
        <w:ind w:left="6210" w:hanging="180"/>
      </w:pPr>
    </w:lvl>
    <w:lvl w:ilvl="6" w:tplc="1009000F" w:tentative="1">
      <w:start w:val="1"/>
      <w:numFmt w:val="decimal"/>
      <w:lvlText w:val="%7."/>
      <w:lvlJc w:val="left"/>
      <w:pPr>
        <w:ind w:left="6930" w:hanging="360"/>
      </w:pPr>
    </w:lvl>
    <w:lvl w:ilvl="7" w:tplc="10090019" w:tentative="1">
      <w:start w:val="1"/>
      <w:numFmt w:val="lowerLetter"/>
      <w:lvlText w:val="%8."/>
      <w:lvlJc w:val="left"/>
      <w:pPr>
        <w:ind w:left="7650" w:hanging="360"/>
      </w:pPr>
    </w:lvl>
    <w:lvl w:ilvl="8" w:tplc="1009001B" w:tentative="1">
      <w:start w:val="1"/>
      <w:numFmt w:val="lowerRoman"/>
      <w:lvlText w:val="%9."/>
      <w:lvlJc w:val="right"/>
      <w:pPr>
        <w:ind w:left="8370" w:hanging="180"/>
      </w:p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5F75B68"/>
    <w:multiLevelType w:val="hybridMultilevel"/>
    <w:tmpl w:val="BBD2D88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8D07E51"/>
    <w:multiLevelType w:val="hybridMultilevel"/>
    <w:tmpl w:val="9FF4C238"/>
    <w:lvl w:ilvl="0" w:tplc="7ADA9F86">
      <w:start w:val="1"/>
      <w:numFmt w:val="decimal"/>
      <w:lvlText w:val="%1."/>
      <w:lvlJc w:val="left"/>
      <w:pPr>
        <w:ind w:left="2520" w:hanging="360"/>
      </w:pPr>
      <w:rPr>
        <w:rFonts w:hint="default"/>
      </w:rPr>
    </w:lvl>
    <w:lvl w:ilvl="1" w:tplc="10090019">
      <w:start w:val="1"/>
      <w:numFmt w:val="lowerLetter"/>
      <w:lvlText w:val="%2."/>
      <w:lvlJc w:val="left"/>
      <w:pPr>
        <w:ind w:left="3240" w:hanging="360"/>
      </w:pPr>
    </w:lvl>
    <w:lvl w:ilvl="2" w:tplc="1009000F">
      <w:start w:val="1"/>
      <w:numFmt w:val="decimal"/>
      <w:lvlText w:val="%3."/>
      <w:lvlJc w:val="left"/>
      <w:pPr>
        <w:ind w:left="3960" w:hanging="180"/>
      </w:pPr>
    </w:lvl>
    <w:lvl w:ilvl="3" w:tplc="1009000F">
      <w:start w:val="1"/>
      <w:numFmt w:val="decimal"/>
      <w:lvlText w:val="%4."/>
      <w:lvlJc w:val="left"/>
      <w:pPr>
        <w:ind w:left="4680" w:hanging="360"/>
      </w:pPr>
    </w:lvl>
    <w:lvl w:ilvl="4" w:tplc="10090019">
      <w:start w:val="1"/>
      <w:numFmt w:val="lowerLetter"/>
      <w:lvlText w:val="%5."/>
      <w:lvlJc w:val="left"/>
      <w:pPr>
        <w:ind w:left="5400" w:hanging="360"/>
      </w:pPr>
    </w:lvl>
    <w:lvl w:ilvl="5" w:tplc="1009001B">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B2B114C"/>
    <w:multiLevelType w:val="hybridMultilevel"/>
    <w:tmpl w:val="64DEF08C"/>
    <w:lvl w:ilvl="0" w:tplc="7ADA9F86">
      <w:start w:val="1"/>
      <w:numFmt w:val="decimal"/>
      <w:lvlText w:val="%1."/>
      <w:lvlJc w:val="left"/>
      <w:pPr>
        <w:ind w:left="2520" w:hanging="360"/>
      </w:pPr>
      <w:rPr>
        <w:rFonts w:hint="default"/>
      </w:rPr>
    </w:lvl>
    <w:lvl w:ilvl="1" w:tplc="10090019">
      <w:start w:val="1"/>
      <w:numFmt w:val="lowerLetter"/>
      <w:lvlText w:val="%2."/>
      <w:lvlJc w:val="left"/>
      <w:pPr>
        <w:ind w:left="3240" w:hanging="360"/>
      </w:pPr>
    </w:lvl>
    <w:lvl w:ilvl="2" w:tplc="1009001B">
      <w:start w:val="1"/>
      <w:numFmt w:val="lowerRoman"/>
      <w:lvlText w:val="%3."/>
      <w:lvlJc w:val="right"/>
      <w:pPr>
        <w:ind w:left="3960" w:hanging="180"/>
      </w:pPr>
    </w:lvl>
    <w:lvl w:ilvl="3" w:tplc="1009000F">
      <w:start w:val="1"/>
      <w:numFmt w:val="decimal"/>
      <w:lvlText w:val="%4."/>
      <w:lvlJc w:val="left"/>
      <w:pPr>
        <w:ind w:left="4680" w:hanging="360"/>
      </w:pPr>
    </w:lvl>
    <w:lvl w:ilvl="4" w:tplc="10090019">
      <w:start w:val="1"/>
      <w:numFmt w:val="lowerLetter"/>
      <w:lvlText w:val="%5."/>
      <w:lvlJc w:val="left"/>
      <w:pPr>
        <w:ind w:left="5400" w:hanging="360"/>
      </w:pPr>
    </w:lvl>
    <w:lvl w:ilvl="5" w:tplc="1009001B">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44C45081"/>
    <w:multiLevelType w:val="hybridMultilevel"/>
    <w:tmpl w:val="4968AB74"/>
    <w:lvl w:ilvl="0" w:tplc="10090019">
      <w:start w:val="1"/>
      <w:numFmt w:val="lowerLetter"/>
      <w:lvlText w:val="%1."/>
      <w:lvlJc w:val="left"/>
      <w:pPr>
        <w:ind w:left="3240" w:hanging="360"/>
      </w:p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12" w15:restartNumberingAfterBreak="0">
    <w:nsid w:val="465575FD"/>
    <w:multiLevelType w:val="multilevel"/>
    <w:tmpl w:val="759A2892"/>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780"/>
        </w:tabs>
        <w:ind w:left="378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3" w15:restartNumberingAfterBreak="0">
    <w:nsid w:val="50407D28"/>
    <w:multiLevelType w:val="multilevel"/>
    <w:tmpl w:val="CCFA490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948"/>
        </w:tabs>
        <w:ind w:left="948"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2C33817"/>
    <w:multiLevelType w:val="hybridMultilevel"/>
    <w:tmpl w:val="EE82B21E"/>
    <w:lvl w:ilvl="0" w:tplc="7ADA9F86">
      <w:start w:val="1"/>
      <w:numFmt w:val="decimal"/>
      <w:lvlText w:val="%1."/>
      <w:lvlJc w:val="left"/>
      <w:pPr>
        <w:ind w:left="4680" w:hanging="360"/>
      </w:pPr>
      <w:rPr>
        <w:rFonts w:hint="default"/>
      </w:rPr>
    </w:lvl>
    <w:lvl w:ilvl="1" w:tplc="10090019" w:tentative="1">
      <w:start w:val="1"/>
      <w:numFmt w:val="lowerLetter"/>
      <w:lvlText w:val="%2."/>
      <w:lvlJc w:val="left"/>
      <w:pPr>
        <w:ind w:left="3600" w:hanging="360"/>
      </w:pPr>
    </w:lvl>
    <w:lvl w:ilvl="2" w:tplc="1009001B">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5"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BE534A6"/>
    <w:multiLevelType w:val="hybridMultilevel"/>
    <w:tmpl w:val="118CA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345D8"/>
    <w:multiLevelType w:val="hybridMultilevel"/>
    <w:tmpl w:val="64DEF08C"/>
    <w:lvl w:ilvl="0" w:tplc="7ADA9F86">
      <w:start w:val="1"/>
      <w:numFmt w:val="decimal"/>
      <w:lvlText w:val="%1."/>
      <w:lvlJc w:val="left"/>
      <w:pPr>
        <w:ind w:left="2520" w:hanging="360"/>
      </w:pPr>
      <w:rPr>
        <w:rFonts w:hint="default"/>
      </w:rPr>
    </w:lvl>
    <w:lvl w:ilvl="1" w:tplc="10090019">
      <w:start w:val="1"/>
      <w:numFmt w:val="lowerLetter"/>
      <w:lvlText w:val="%2."/>
      <w:lvlJc w:val="left"/>
      <w:pPr>
        <w:ind w:left="3240" w:hanging="360"/>
      </w:pPr>
    </w:lvl>
    <w:lvl w:ilvl="2" w:tplc="1009001B">
      <w:start w:val="1"/>
      <w:numFmt w:val="lowerRoman"/>
      <w:lvlText w:val="%3."/>
      <w:lvlJc w:val="right"/>
      <w:pPr>
        <w:ind w:left="3960" w:hanging="180"/>
      </w:pPr>
    </w:lvl>
    <w:lvl w:ilvl="3" w:tplc="1009000F">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6C1360EE"/>
    <w:multiLevelType w:val="hybridMultilevel"/>
    <w:tmpl w:val="9CC0E106"/>
    <w:lvl w:ilvl="0" w:tplc="7ADA9F86">
      <w:start w:val="1"/>
      <w:numFmt w:val="decimal"/>
      <w:lvlText w:val="%1."/>
      <w:lvlJc w:val="left"/>
      <w:pPr>
        <w:ind w:left="252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9D1EDE"/>
    <w:multiLevelType w:val="multilevel"/>
    <w:tmpl w:val="DDD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2400637">
    <w:abstractNumId w:val="0"/>
  </w:num>
  <w:num w:numId="2" w16cid:durableId="986975531">
    <w:abstractNumId w:val="0"/>
  </w:num>
  <w:num w:numId="3" w16cid:durableId="560294368">
    <w:abstractNumId w:val="13"/>
  </w:num>
  <w:num w:numId="4" w16cid:durableId="291595202">
    <w:abstractNumId w:val="6"/>
  </w:num>
  <w:num w:numId="5" w16cid:durableId="456611068">
    <w:abstractNumId w:val="15"/>
  </w:num>
  <w:num w:numId="6" w16cid:durableId="1966622866">
    <w:abstractNumId w:val="5"/>
  </w:num>
  <w:num w:numId="7" w16cid:durableId="1558971821">
    <w:abstractNumId w:val="9"/>
  </w:num>
  <w:num w:numId="8" w16cid:durableId="77286261">
    <w:abstractNumId w:val="3"/>
  </w:num>
  <w:num w:numId="9" w16cid:durableId="1903523771">
    <w:abstractNumId w:val="20"/>
  </w:num>
  <w:num w:numId="10" w16cid:durableId="2114084007">
    <w:abstractNumId w:val="8"/>
  </w:num>
  <w:num w:numId="11" w16cid:durableId="1497384288">
    <w:abstractNumId w:val="13"/>
  </w:num>
  <w:num w:numId="12" w16cid:durableId="1708870727">
    <w:abstractNumId w:val="16"/>
  </w:num>
  <w:num w:numId="13" w16cid:durableId="410854169">
    <w:abstractNumId w:val="12"/>
  </w:num>
  <w:num w:numId="14" w16cid:durableId="647324750">
    <w:abstractNumId w:val="12"/>
  </w:num>
  <w:num w:numId="15" w16cid:durableId="1928492668">
    <w:abstractNumId w:val="12"/>
  </w:num>
  <w:num w:numId="16" w16cid:durableId="1331641079">
    <w:abstractNumId w:val="12"/>
  </w:num>
  <w:num w:numId="17" w16cid:durableId="1979991542">
    <w:abstractNumId w:val="12"/>
  </w:num>
  <w:num w:numId="18" w16cid:durableId="778255352">
    <w:abstractNumId w:val="12"/>
  </w:num>
  <w:num w:numId="19" w16cid:durableId="1823233631">
    <w:abstractNumId w:val="12"/>
  </w:num>
  <w:num w:numId="20" w16cid:durableId="1299602689">
    <w:abstractNumId w:val="12"/>
  </w:num>
  <w:num w:numId="21" w16cid:durableId="170950281">
    <w:abstractNumId w:val="12"/>
  </w:num>
  <w:num w:numId="22" w16cid:durableId="1391344589">
    <w:abstractNumId w:val="17"/>
  </w:num>
  <w:num w:numId="23" w16cid:durableId="1418552156">
    <w:abstractNumId w:val="14"/>
  </w:num>
  <w:num w:numId="24" w16cid:durableId="1935747600">
    <w:abstractNumId w:val="18"/>
  </w:num>
  <w:num w:numId="25" w16cid:durableId="1702320460">
    <w:abstractNumId w:val="2"/>
  </w:num>
  <w:num w:numId="26" w16cid:durableId="572278731">
    <w:abstractNumId w:val="12"/>
  </w:num>
  <w:num w:numId="27" w16cid:durableId="1591280677">
    <w:abstractNumId w:val="10"/>
  </w:num>
  <w:num w:numId="28" w16cid:durableId="404375852">
    <w:abstractNumId w:val="12"/>
  </w:num>
  <w:num w:numId="29" w16cid:durableId="107049151">
    <w:abstractNumId w:val="12"/>
  </w:num>
  <w:num w:numId="30" w16cid:durableId="1473135525">
    <w:abstractNumId w:val="12"/>
  </w:num>
  <w:num w:numId="31" w16cid:durableId="2094472985">
    <w:abstractNumId w:val="12"/>
  </w:num>
  <w:num w:numId="32" w16cid:durableId="1266646524">
    <w:abstractNumId w:val="12"/>
  </w:num>
  <w:num w:numId="33" w16cid:durableId="2025667627">
    <w:abstractNumId w:val="12"/>
  </w:num>
  <w:num w:numId="34" w16cid:durableId="1125542701">
    <w:abstractNumId w:val="12"/>
  </w:num>
  <w:num w:numId="35" w16cid:durableId="1476685099">
    <w:abstractNumId w:val="12"/>
  </w:num>
  <w:num w:numId="36" w16cid:durableId="569968609">
    <w:abstractNumId w:val="11"/>
  </w:num>
  <w:num w:numId="37" w16cid:durableId="1120028521">
    <w:abstractNumId w:val="1"/>
  </w:num>
  <w:num w:numId="38" w16cid:durableId="1557933469">
    <w:abstractNumId w:val="7"/>
  </w:num>
  <w:num w:numId="39" w16cid:durableId="742023291">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40" w16cid:durableId="1130324353">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18076860">
    <w:abstractNumId w:val="4"/>
  </w:num>
  <w:num w:numId="42" w16cid:durableId="212424832">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715427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17360213">
    <w:abstractNumId w:val="12"/>
    <w:lvlOverride w:ilvl="0">
      <w:startOverride w:val="3"/>
    </w:lvlOverride>
    <w:lvlOverride w:ilvl="1">
      <w:startOverride w:val="1"/>
    </w:lvlOverride>
    <w:lvlOverride w:ilvl="2">
      <w:startOverride w:val="2"/>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45" w16cid:durableId="849493626">
    <w:abstractNumId w:val="19"/>
  </w:num>
  <w:num w:numId="46" w16cid:durableId="192387876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2CEB"/>
    <w:rsid w:val="00014B2E"/>
    <w:rsid w:val="00025734"/>
    <w:rsid w:val="00030077"/>
    <w:rsid w:val="00036C6A"/>
    <w:rsid w:val="00045038"/>
    <w:rsid w:val="0004629A"/>
    <w:rsid w:val="00060651"/>
    <w:rsid w:val="0006732F"/>
    <w:rsid w:val="00072383"/>
    <w:rsid w:val="0007555C"/>
    <w:rsid w:val="00077A71"/>
    <w:rsid w:val="00080BFD"/>
    <w:rsid w:val="00082706"/>
    <w:rsid w:val="000A7BB7"/>
    <w:rsid w:val="000B27D6"/>
    <w:rsid w:val="000C6EBC"/>
    <w:rsid w:val="000E0392"/>
    <w:rsid w:val="000E327E"/>
    <w:rsid w:val="000E353E"/>
    <w:rsid w:val="000E673B"/>
    <w:rsid w:val="000E7055"/>
    <w:rsid w:val="000E73C6"/>
    <w:rsid w:val="000F1E0D"/>
    <w:rsid w:val="00107DBA"/>
    <w:rsid w:val="00110787"/>
    <w:rsid w:val="00120A3E"/>
    <w:rsid w:val="0015660E"/>
    <w:rsid w:val="00161982"/>
    <w:rsid w:val="00162949"/>
    <w:rsid w:val="0018405A"/>
    <w:rsid w:val="0018662A"/>
    <w:rsid w:val="00190654"/>
    <w:rsid w:val="001926D4"/>
    <w:rsid w:val="001A2719"/>
    <w:rsid w:val="001B2380"/>
    <w:rsid w:val="001B2DD4"/>
    <w:rsid w:val="001B3E2D"/>
    <w:rsid w:val="001B4FD1"/>
    <w:rsid w:val="001C2E20"/>
    <w:rsid w:val="001E03AE"/>
    <w:rsid w:val="001E124C"/>
    <w:rsid w:val="001F153E"/>
    <w:rsid w:val="001F2777"/>
    <w:rsid w:val="001F61CC"/>
    <w:rsid w:val="00200FEA"/>
    <w:rsid w:val="00207B6C"/>
    <w:rsid w:val="002104D1"/>
    <w:rsid w:val="002241CD"/>
    <w:rsid w:val="00226287"/>
    <w:rsid w:val="002333F7"/>
    <w:rsid w:val="0024026E"/>
    <w:rsid w:val="0024640B"/>
    <w:rsid w:val="00263729"/>
    <w:rsid w:val="0027598B"/>
    <w:rsid w:val="0028494A"/>
    <w:rsid w:val="0028656D"/>
    <w:rsid w:val="002900EE"/>
    <w:rsid w:val="00293A05"/>
    <w:rsid w:val="002A0BCD"/>
    <w:rsid w:val="002B6595"/>
    <w:rsid w:val="002D4787"/>
    <w:rsid w:val="002F42B2"/>
    <w:rsid w:val="00312040"/>
    <w:rsid w:val="003130DA"/>
    <w:rsid w:val="00314CC3"/>
    <w:rsid w:val="003173C9"/>
    <w:rsid w:val="00317948"/>
    <w:rsid w:val="00331C33"/>
    <w:rsid w:val="0033540B"/>
    <w:rsid w:val="00342631"/>
    <w:rsid w:val="003564DB"/>
    <w:rsid w:val="00366110"/>
    <w:rsid w:val="00372157"/>
    <w:rsid w:val="003B4451"/>
    <w:rsid w:val="003B7877"/>
    <w:rsid w:val="003B7CEF"/>
    <w:rsid w:val="003C205D"/>
    <w:rsid w:val="003C4C6C"/>
    <w:rsid w:val="003D2F3F"/>
    <w:rsid w:val="0040417E"/>
    <w:rsid w:val="00414AEF"/>
    <w:rsid w:val="00424262"/>
    <w:rsid w:val="004342F2"/>
    <w:rsid w:val="00442733"/>
    <w:rsid w:val="004531FF"/>
    <w:rsid w:val="004764AE"/>
    <w:rsid w:val="004800B9"/>
    <w:rsid w:val="0048074F"/>
    <w:rsid w:val="004902B0"/>
    <w:rsid w:val="004B247A"/>
    <w:rsid w:val="004B393C"/>
    <w:rsid w:val="004C10E4"/>
    <w:rsid w:val="004D1232"/>
    <w:rsid w:val="004D66B3"/>
    <w:rsid w:val="004E6003"/>
    <w:rsid w:val="004F128B"/>
    <w:rsid w:val="004F167A"/>
    <w:rsid w:val="00503508"/>
    <w:rsid w:val="0051184D"/>
    <w:rsid w:val="00511918"/>
    <w:rsid w:val="0051355B"/>
    <w:rsid w:val="00526936"/>
    <w:rsid w:val="005323B3"/>
    <w:rsid w:val="00540D3E"/>
    <w:rsid w:val="00551EDD"/>
    <w:rsid w:val="005535D1"/>
    <w:rsid w:val="0056031C"/>
    <w:rsid w:val="005608AE"/>
    <w:rsid w:val="00570C4C"/>
    <w:rsid w:val="00580E1E"/>
    <w:rsid w:val="005921DF"/>
    <w:rsid w:val="00593126"/>
    <w:rsid w:val="005947BD"/>
    <w:rsid w:val="005B32D5"/>
    <w:rsid w:val="005C2249"/>
    <w:rsid w:val="005D3419"/>
    <w:rsid w:val="005E25A1"/>
    <w:rsid w:val="005E637A"/>
    <w:rsid w:val="005F1AC7"/>
    <w:rsid w:val="00607D00"/>
    <w:rsid w:val="00632298"/>
    <w:rsid w:val="00633460"/>
    <w:rsid w:val="00636DBE"/>
    <w:rsid w:val="0064335D"/>
    <w:rsid w:val="0064347A"/>
    <w:rsid w:val="00651288"/>
    <w:rsid w:val="00654EFD"/>
    <w:rsid w:val="00655248"/>
    <w:rsid w:val="00663A8F"/>
    <w:rsid w:val="00672838"/>
    <w:rsid w:val="00672C12"/>
    <w:rsid w:val="006820A5"/>
    <w:rsid w:val="00694B72"/>
    <w:rsid w:val="00694C92"/>
    <w:rsid w:val="006950C9"/>
    <w:rsid w:val="00696223"/>
    <w:rsid w:val="00696494"/>
    <w:rsid w:val="006C0FAF"/>
    <w:rsid w:val="006E4CA1"/>
    <w:rsid w:val="0070514B"/>
    <w:rsid w:val="0073519A"/>
    <w:rsid w:val="007353D9"/>
    <w:rsid w:val="00737374"/>
    <w:rsid w:val="00737CFC"/>
    <w:rsid w:val="00745C1E"/>
    <w:rsid w:val="00760730"/>
    <w:rsid w:val="007640DB"/>
    <w:rsid w:val="00793200"/>
    <w:rsid w:val="007977F3"/>
    <w:rsid w:val="007A1651"/>
    <w:rsid w:val="007A6533"/>
    <w:rsid w:val="007B4C80"/>
    <w:rsid w:val="007C0350"/>
    <w:rsid w:val="007D027A"/>
    <w:rsid w:val="007D5BA2"/>
    <w:rsid w:val="007E1518"/>
    <w:rsid w:val="007E4441"/>
    <w:rsid w:val="008001A5"/>
    <w:rsid w:val="00802780"/>
    <w:rsid w:val="0080589B"/>
    <w:rsid w:val="0080729F"/>
    <w:rsid w:val="00812723"/>
    <w:rsid w:val="00812A85"/>
    <w:rsid w:val="00816907"/>
    <w:rsid w:val="00820DE5"/>
    <w:rsid w:val="00824AB2"/>
    <w:rsid w:val="0085756A"/>
    <w:rsid w:val="00874AC0"/>
    <w:rsid w:val="00877DE2"/>
    <w:rsid w:val="00880D31"/>
    <w:rsid w:val="0088300E"/>
    <w:rsid w:val="008A26A6"/>
    <w:rsid w:val="008A777E"/>
    <w:rsid w:val="008B45D4"/>
    <w:rsid w:val="008B56C2"/>
    <w:rsid w:val="008D7577"/>
    <w:rsid w:val="008E2D23"/>
    <w:rsid w:val="008E653C"/>
    <w:rsid w:val="008F0E9A"/>
    <w:rsid w:val="008F5064"/>
    <w:rsid w:val="008F7C7A"/>
    <w:rsid w:val="00902063"/>
    <w:rsid w:val="00930BA1"/>
    <w:rsid w:val="009369FF"/>
    <w:rsid w:val="00936ACB"/>
    <w:rsid w:val="00942AC2"/>
    <w:rsid w:val="00946F67"/>
    <w:rsid w:val="00954B7D"/>
    <w:rsid w:val="00960901"/>
    <w:rsid w:val="00967583"/>
    <w:rsid w:val="00976277"/>
    <w:rsid w:val="00992F0D"/>
    <w:rsid w:val="009A196A"/>
    <w:rsid w:val="009A2D27"/>
    <w:rsid w:val="009B7D0F"/>
    <w:rsid w:val="009D5C86"/>
    <w:rsid w:val="009E31F4"/>
    <w:rsid w:val="009E381F"/>
    <w:rsid w:val="009E3DF1"/>
    <w:rsid w:val="009E6F1A"/>
    <w:rsid w:val="009F7664"/>
    <w:rsid w:val="00A06FF0"/>
    <w:rsid w:val="00A12D76"/>
    <w:rsid w:val="00A22335"/>
    <w:rsid w:val="00A26EE5"/>
    <w:rsid w:val="00A37D2B"/>
    <w:rsid w:val="00A450A3"/>
    <w:rsid w:val="00A56D47"/>
    <w:rsid w:val="00A66BA8"/>
    <w:rsid w:val="00A67A49"/>
    <w:rsid w:val="00A766D2"/>
    <w:rsid w:val="00A767E0"/>
    <w:rsid w:val="00A76CA5"/>
    <w:rsid w:val="00A83451"/>
    <w:rsid w:val="00A85FA0"/>
    <w:rsid w:val="00A86EC7"/>
    <w:rsid w:val="00A922AF"/>
    <w:rsid w:val="00AA040C"/>
    <w:rsid w:val="00AA0AD1"/>
    <w:rsid w:val="00AA0D93"/>
    <w:rsid w:val="00AA15E5"/>
    <w:rsid w:val="00AA223F"/>
    <w:rsid w:val="00AB7D4D"/>
    <w:rsid w:val="00AC76BA"/>
    <w:rsid w:val="00AD002B"/>
    <w:rsid w:val="00AD658F"/>
    <w:rsid w:val="00AF1071"/>
    <w:rsid w:val="00AF2F5E"/>
    <w:rsid w:val="00AF4153"/>
    <w:rsid w:val="00B00EAD"/>
    <w:rsid w:val="00B163DB"/>
    <w:rsid w:val="00B242DF"/>
    <w:rsid w:val="00B24670"/>
    <w:rsid w:val="00B27631"/>
    <w:rsid w:val="00B30961"/>
    <w:rsid w:val="00B33409"/>
    <w:rsid w:val="00B35DCD"/>
    <w:rsid w:val="00B44EE4"/>
    <w:rsid w:val="00B47EBA"/>
    <w:rsid w:val="00B523C2"/>
    <w:rsid w:val="00B5295E"/>
    <w:rsid w:val="00B812E1"/>
    <w:rsid w:val="00B87794"/>
    <w:rsid w:val="00B9508E"/>
    <w:rsid w:val="00BA09F6"/>
    <w:rsid w:val="00BB41A4"/>
    <w:rsid w:val="00BD2AFF"/>
    <w:rsid w:val="00BD38DF"/>
    <w:rsid w:val="00BE532E"/>
    <w:rsid w:val="00BE7C22"/>
    <w:rsid w:val="00C17ED8"/>
    <w:rsid w:val="00C27F6A"/>
    <w:rsid w:val="00C32AAA"/>
    <w:rsid w:val="00C41159"/>
    <w:rsid w:val="00C52AC7"/>
    <w:rsid w:val="00C609D3"/>
    <w:rsid w:val="00C66CA5"/>
    <w:rsid w:val="00C73272"/>
    <w:rsid w:val="00C80C03"/>
    <w:rsid w:val="00C81675"/>
    <w:rsid w:val="00C84942"/>
    <w:rsid w:val="00C85D67"/>
    <w:rsid w:val="00C9097B"/>
    <w:rsid w:val="00C9347E"/>
    <w:rsid w:val="00CC07B8"/>
    <w:rsid w:val="00D02B9D"/>
    <w:rsid w:val="00D035A9"/>
    <w:rsid w:val="00D05990"/>
    <w:rsid w:val="00D109FD"/>
    <w:rsid w:val="00D14133"/>
    <w:rsid w:val="00D1674D"/>
    <w:rsid w:val="00D26372"/>
    <w:rsid w:val="00D26717"/>
    <w:rsid w:val="00D30A30"/>
    <w:rsid w:val="00D32162"/>
    <w:rsid w:val="00D3626B"/>
    <w:rsid w:val="00D44217"/>
    <w:rsid w:val="00D51601"/>
    <w:rsid w:val="00D520E4"/>
    <w:rsid w:val="00D660A9"/>
    <w:rsid w:val="00D705EE"/>
    <w:rsid w:val="00D76DA7"/>
    <w:rsid w:val="00D87CB1"/>
    <w:rsid w:val="00DA097A"/>
    <w:rsid w:val="00DB06A2"/>
    <w:rsid w:val="00DD2260"/>
    <w:rsid w:val="00DD380B"/>
    <w:rsid w:val="00DD416B"/>
    <w:rsid w:val="00DD60A2"/>
    <w:rsid w:val="00DE2098"/>
    <w:rsid w:val="00DE32E3"/>
    <w:rsid w:val="00DE7345"/>
    <w:rsid w:val="00E2484C"/>
    <w:rsid w:val="00E27025"/>
    <w:rsid w:val="00E2731F"/>
    <w:rsid w:val="00E33F95"/>
    <w:rsid w:val="00E4141B"/>
    <w:rsid w:val="00E4727A"/>
    <w:rsid w:val="00E47DB1"/>
    <w:rsid w:val="00E57E49"/>
    <w:rsid w:val="00E61DBC"/>
    <w:rsid w:val="00E62AA3"/>
    <w:rsid w:val="00E712DC"/>
    <w:rsid w:val="00E73732"/>
    <w:rsid w:val="00E83D64"/>
    <w:rsid w:val="00EA6359"/>
    <w:rsid w:val="00EA7A8B"/>
    <w:rsid w:val="00EB59DC"/>
    <w:rsid w:val="00EC7444"/>
    <w:rsid w:val="00EE23EC"/>
    <w:rsid w:val="00F00AD9"/>
    <w:rsid w:val="00F01EB5"/>
    <w:rsid w:val="00F030AA"/>
    <w:rsid w:val="00F101AA"/>
    <w:rsid w:val="00F10F16"/>
    <w:rsid w:val="00F13982"/>
    <w:rsid w:val="00F14C88"/>
    <w:rsid w:val="00F20DE8"/>
    <w:rsid w:val="00F30750"/>
    <w:rsid w:val="00F345C0"/>
    <w:rsid w:val="00F5273F"/>
    <w:rsid w:val="00F6204E"/>
    <w:rsid w:val="00F63478"/>
    <w:rsid w:val="00F70430"/>
    <w:rsid w:val="00F93146"/>
    <w:rsid w:val="00F94CC5"/>
    <w:rsid w:val="00F94E2C"/>
    <w:rsid w:val="00F97647"/>
    <w:rsid w:val="00FC3043"/>
    <w:rsid w:val="00FC5485"/>
    <w:rsid w:val="00FD1E65"/>
    <w:rsid w:val="00FE0A4E"/>
    <w:rsid w:val="00FE137C"/>
    <w:rsid w:val="00FE227A"/>
    <w:rsid w:val="00FE320F"/>
    <w:rsid w:val="00FF6717"/>
    <w:rsid w:val="00FF69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F44060"/>
  <w15:chartTrackingRefBased/>
  <w15:docId w15:val="{3FC9F46E-8189-4CE3-AE97-473B8E75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460"/>
    <w:rPr>
      <w:sz w:val="22"/>
      <w:szCs w:val="22"/>
      <w:lang w:val="en-US" w:eastAsia="en-US"/>
    </w:rPr>
  </w:style>
  <w:style w:type="paragraph" w:styleId="Heading1">
    <w:name w:val="heading 1"/>
    <w:aliases w:val="Contents - level1 Char"/>
    <w:basedOn w:val="ListParagraph"/>
    <w:link w:val="Heading1Char"/>
    <w:qFormat/>
    <w:rsid w:val="00633460"/>
    <w:pPr>
      <w:numPr>
        <w:numId w:val="35"/>
      </w:numPr>
      <w:spacing w:before="160"/>
      <w:outlineLvl w:val="0"/>
    </w:pPr>
    <w:rPr>
      <w:caps/>
      <w:szCs w:val="20"/>
    </w:rPr>
  </w:style>
  <w:style w:type="paragraph" w:styleId="Heading2">
    <w:name w:val="heading 2"/>
    <w:basedOn w:val="ListParagraph"/>
    <w:next w:val="Normal"/>
    <w:link w:val="Heading2Char"/>
    <w:qFormat/>
    <w:rsid w:val="00633460"/>
    <w:pPr>
      <w:numPr>
        <w:ilvl w:val="1"/>
        <w:numId w:val="35"/>
      </w:numPr>
      <w:spacing w:before="80"/>
      <w:outlineLvl w:val="1"/>
    </w:pPr>
    <w:rPr>
      <w:szCs w:val="20"/>
      <w:u w:val="single"/>
    </w:rPr>
  </w:style>
  <w:style w:type="paragraph" w:styleId="Heading3">
    <w:name w:val="heading 3"/>
    <w:basedOn w:val="ListParagraph"/>
    <w:link w:val="Heading3Char"/>
    <w:qFormat/>
    <w:rsid w:val="00633460"/>
    <w:pPr>
      <w:numPr>
        <w:ilvl w:val="2"/>
        <w:numId w:val="35"/>
      </w:numPr>
      <w:outlineLvl w:val="2"/>
    </w:pPr>
    <w:rPr>
      <w:szCs w:val="20"/>
    </w:rPr>
  </w:style>
  <w:style w:type="paragraph" w:styleId="Heading4">
    <w:name w:val="heading 4"/>
    <w:basedOn w:val="ListParagraph"/>
    <w:link w:val="Heading4Char"/>
    <w:qFormat/>
    <w:rsid w:val="00633460"/>
    <w:pPr>
      <w:numPr>
        <w:ilvl w:val="3"/>
        <w:numId w:val="35"/>
      </w:numPr>
      <w:outlineLvl w:val="3"/>
    </w:pPr>
    <w:rPr>
      <w:szCs w:val="20"/>
    </w:rPr>
  </w:style>
  <w:style w:type="paragraph" w:styleId="Heading5">
    <w:name w:val="heading 5"/>
    <w:basedOn w:val="Heading4"/>
    <w:link w:val="Heading5Char"/>
    <w:qFormat/>
    <w:rsid w:val="00633460"/>
    <w:pPr>
      <w:numPr>
        <w:ilvl w:val="4"/>
      </w:numPr>
      <w:outlineLvl w:val="4"/>
    </w:pPr>
    <w:rPr>
      <w:sz w:val="20"/>
    </w:rPr>
  </w:style>
  <w:style w:type="paragraph" w:styleId="Heading6">
    <w:name w:val="heading 6"/>
    <w:basedOn w:val="Heading5"/>
    <w:next w:val="Normal"/>
    <w:link w:val="Heading6Char"/>
    <w:qFormat/>
    <w:rsid w:val="005F1AC7"/>
    <w:pPr>
      <w:numPr>
        <w:ilvl w:val="5"/>
      </w:numPr>
      <w:tabs>
        <w:tab w:val="clear" w:pos="3780"/>
      </w:tabs>
      <w:ind w:left="3600"/>
      <w:outlineLvl w:val="5"/>
    </w:pPr>
  </w:style>
  <w:style w:type="paragraph" w:styleId="Heading7">
    <w:name w:val="heading 7"/>
    <w:basedOn w:val="ListParagraph"/>
    <w:next w:val="Normal"/>
    <w:link w:val="Heading7Char"/>
    <w:qFormat/>
    <w:rsid w:val="00633460"/>
    <w:pPr>
      <w:numPr>
        <w:ilvl w:val="6"/>
        <w:numId w:val="35"/>
      </w:numPr>
      <w:outlineLvl w:val="6"/>
    </w:pPr>
    <w:rPr>
      <w:sz w:val="20"/>
      <w:szCs w:val="20"/>
    </w:rPr>
  </w:style>
  <w:style w:type="paragraph" w:styleId="Heading8">
    <w:name w:val="heading 8"/>
    <w:basedOn w:val="Heading7"/>
    <w:next w:val="Normal"/>
    <w:link w:val="Heading8Char"/>
    <w:qFormat/>
    <w:rsid w:val="00633460"/>
    <w:pPr>
      <w:numPr>
        <w:ilvl w:val="7"/>
      </w:numPr>
      <w:outlineLvl w:val="7"/>
    </w:pPr>
  </w:style>
  <w:style w:type="paragraph" w:styleId="Heading9">
    <w:name w:val="heading 9"/>
    <w:basedOn w:val="Heading8"/>
    <w:next w:val="Normal"/>
    <w:link w:val="Heading9Char"/>
    <w:qFormat/>
    <w:rsid w:val="00633460"/>
    <w:pPr>
      <w:numPr>
        <w:ilvl w:val="0"/>
        <w:numId w:val="0"/>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633460"/>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633460"/>
    <w:rPr>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E4727A"/>
    <w:pPr>
      <w:widowControl w:val="0"/>
      <w:spacing w:before="60" w:after="60"/>
    </w:pPr>
    <w:rPr>
      <w:rFonts w:ascii="Arial" w:hAnsi="Arial"/>
      <w:sz w:val="20"/>
      <w:lang w:val="en-GB"/>
    </w:rPr>
  </w:style>
  <w:style w:type="paragraph" w:customStyle="1" w:styleId="TableHeading">
    <w:name w:val="Table Heading"/>
    <w:basedOn w:val="Normal"/>
    <w:rsid w:val="00E4727A"/>
    <w:pPr>
      <w:widowControl w:val="0"/>
      <w:spacing w:before="60" w:after="60"/>
    </w:pPr>
    <w:rPr>
      <w:rFonts w:ascii="Arial" w:hAnsi="Arial"/>
      <w:b/>
      <w:sz w:val="20"/>
      <w:lang w:val="en-GB"/>
    </w:rPr>
  </w:style>
  <w:style w:type="paragraph" w:styleId="BalloonText">
    <w:name w:val="Balloon Text"/>
    <w:basedOn w:val="Normal"/>
    <w:semiHidden/>
    <w:rsid w:val="00511918"/>
    <w:rPr>
      <w:rFonts w:ascii="Tahoma" w:hAnsi="Tahoma" w:cs="Tahoma"/>
      <w:sz w:val="16"/>
      <w:szCs w:val="16"/>
    </w:rPr>
  </w:style>
  <w:style w:type="paragraph" w:styleId="CommentSubject">
    <w:name w:val="annotation subject"/>
    <w:basedOn w:val="CommentText"/>
    <w:next w:val="CommentText"/>
    <w:semiHidden/>
    <w:rsid w:val="00696494"/>
    <w:pPr>
      <w:spacing w:before="0"/>
    </w:pPr>
    <w:rPr>
      <w:rFonts w:ascii="Book Antiqua" w:hAnsi="Book Antiqua"/>
      <w:b/>
      <w:bCs/>
      <w:sz w:val="20"/>
    </w:rPr>
  </w:style>
  <w:style w:type="character" w:customStyle="1" w:styleId="Heading1Char">
    <w:name w:val="Heading 1 Char"/>
    <w:link w:val="Heading1"/>
    <w:rsid w:val="00633460"/>
    <w:rPr>
      <w:caps/>
      <w:sz w:val="22"/>
    </w:rPr>
  </w:style>
  <w:style w:type="paragraph" w:styleId="ListParagraph">
    <w:name w:val="List Paragraph"/>
    <w:basedOn w:val="Normal"/>
    <w:uiPriority w:val="34"/>
    <w:qFormat/>
    <w:rsid w:val="00633460"/>
    <w:pPr>
      <w:ind w:left="720"/>
      <w:contextualSpacing/>
    </w:pPr>
  </w:style>
  <w:style w:type="character" w:customStyle="1" w:styleId="Heading2Char">
    <w:name w:val="Heading 2 Char"/>
    <w:link w:val="Heading2"/>
    <w:rsid w:val="00633460"/>
    <w:rPr>
      <w:sz w:val="22"/>
      <w:u w:val="single"/>
    </w:rPr>
  </w:style>
  <w:style w:type="character" w:customStyle="1" w:styleId="Heading4Char">
    <w:name w:val="Heading 4 Char"/>
    <w:link w:val="Heading4"/>
    <w:uiPriority w:val="9"/>
    <w:rsid w:val="00633460"/>
    <w:rPr>
      <w:sz w:val="22"/>
    </w:rPr>
  </w:style>
  <w:style w:type="character" w:customStyle="1" w:styleId="Heading5Char">
    <w:name w:val="Heading 5 Char"/>
    <w:link w:val="Heading5"/>
    <w:rsid w:val="00633460"/>
  </w:style>
  <w:style w:type="character" w:customStyle="1" w:styleId="Heading6Char">
    <w:name w:val="Heading 6 Char"/>
    <w:link w:val="Heading6"/>
    <w:rsid w:val="005F1AC7"/>
  </w:style>
  <w:style w:type="character" w:customStyle="1" w:styleId="Heading7Char">
    <w:name w:val="Heading 7 Char"/>
    <w:link w:val="Heading7"/>
    <w:rsid w:val="00633460"/>
  </w:style>
  <w:style w:type="character" w:customStyle="1" w:styleId="Heading8Char">
    <w:name w:val="Heading 8 Char"/>
    <w:link w:val="Heading8"/>
    <w:rsid w:val="00633460"/>
  </w:style>
  <w:style w:type="character" w:customStyle="1" w:styleId="Heading9Char">
    <w:name w:val="Heading 9 Char"/>
    <w:link w:val="Heading9"/>
    <w:rsid w:val="00633460"/>
    <w:rPr>
      <w:rFonts w:cs="Arial"/>
    </w:rPr>
  </w:style>
  <w:style w:type="character" w:customStyle="1" w:styleId="TitleChar">
    <w:name w:val="Title Char"/>
    <w:link w:val="Title"/>
    <w:rsid w:val="00633460"/>
    <w:rPr>
      <w:rFonts w:ascii="Arial Narrow" w:hAnsi="Arial Narrow"/>
      <w:b/>
    </w:rPr>
  </w:style>
  <w:style w:type="character" w:styleId="Strong">
    <w:name w:val="Strong"/>
    <w:qFormat/>
    <w:rsid w:val="00633460"/>
    <w:rPr>
      <w:b/>
    </w:rPr>
  </w:style>
  <w:style w:type="character" w:customStyle="1" w:styleId="CommentTextChar">
    <w:name w:val="Comment Text Char"/>
    <w:link w:val="CommentText"/>
    <w:semiHidden/>
    <w:rsid w:val="005D3419"/>
    <w:rPr>
      <w:rFonts w:ascii="Arial" w:hAnsi="Arial"/>
      <w:sz w:val="22"/>
      <w:szCs w:val="22"/>
    </w:rPr>
  </w:style>
  <w:style w:type="paragraph" w:customStyle="1" w:styleId="OPSSReflevel1">
    <w:name w:val="OPSS Ref level 1"/>
    <w:basedOn w:val="Heading3"/>
    <w:link w:val="OPSSReflevel1Char"/>
    <w:qFormat/>
    <w:rsid w:val="00633460"/>
    <w:pPr>
      <w:numPr>
        <w:ilvl w:val="0"/>
        <w:numId w:val="0"/>
      </w:numPr>
      <w:tabs>
        <w:tab w:val="left" w:pos="2160"/>
      </w:tabs>
      <w:spacing w:before="120"/>
      <w:ind w:left="2160" w:hanging="1440"/>
    </w:pPr>
  </w:style>
  <w:style w:type="character" w:customStyle="1" w:styleId="OPSSReflevel1Char">
    <w:name w:val="OPSS Ref level 1 Char"/>
    <w:link w:val="OPSSReflevel1"/>
    <w:rsid w:val="00633460"/>
    <w:rPr>
      <w:sz w:val="22"/>
    </w:rPr>
  </w:style>
  <w:style w:type="paragraph" w:styleId="Revision">
    <w:name w:val="Revision"/>
    <w:hidden/>
    <w:uiPriority w:val="99"/>
    <w:semiHidden/>
    <w:rsid w:val="0056031C"/>
    <w:rPr>
      <w:sz w:val="22"/>
      <w:szCs w:val="22"/>
      <w:lang w:val="en-US" w:eastAsia="en-US"/>
    </w:rPr>
  </w:style>
  <w:style w:type="paragraph" w:customStyle="1" w:styleId="pf0">
    <w:name w:val="pf0"/>
    <w:basedOn w:val="Normal"/>
    <w:rsid w:val="004C10E4"/>
    <w:pPr>
      <w:spacing w:before="100" w:beforeAutospacing="1" w:after="100" w:afterAutospacing="1"/>
    </w:pPr>
    <w:rPr>
      <w:rFonts w:ascii="Times New Roman" w:hAnsi="Times New Roman"/>
      <w:sz w:val="24"/>
      <w:szCs w:val="24"/>
      <w:lang w:val="en-CA" w:eastAsia="en-CA"/>
    </w:rPr>
  </w:style>
  <w:style w:type="character" w:customStyle="1" w:styleId="cf01">
    <w:name w:val="cf01"/>
    <w:basedOn w:val="DefaultParagraphFont"/>
    <w:rsid w:val="004C10E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9017">
      <w:bodyDiv w:val="1"/>
      <w:marLeft w:val="0"/>
      <w:marRight w:val="0"/>
      <w:marTop w:val="0"/>
      <w:marBottom w:val="0"/>
      <w:divBdr>
        <w:top w:val="none" w:sz="0" w:space="0" w:color="auto"/>
        <w:left w:val="none" w:sz="0" w:space="0" w:color="auto"/>
        <w:bottom w:val="none" w:sz="0" w:space="0" w:color="auto"/>
        <w:right w:val="none" w:sz="0" w:space="0" w:color="auto"/>
      </w:divBdr>
    </w:div>
    <w:div w:id="1000238435">
      <w:bodyDiv w:val="1"/>
      <w:marLeft w:val="0"/>
      <w:marRight w:val="0"/>
      <w:marTop w:val="0"/>
      <w:marBottom w:val="0"/>
      <w:divBdr>
        <w:top w:val="none" w:sz="0" w:space="0" w:color="auto"/>
        <w:left w:val="none" w:sz="0" w:space="0" w:color="auto"/>
        <w:bottom w:val="none" w:sz="0" w:space="0" w:color="auto"/>
        <w:right w:val="none" w:sz="0" w:space="0" w:color="auto"/>
      </w:divBdr>
      <w:divsChild>
        <w:div w:id="153997520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223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styles" Target="styl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26EAC-1756-437D-8205-5F8A5420E9F1}">
  <ds:schemaRefs>
    <ds:schemaRef ds:uri="http://schemas.openxmlformats.org/officeDocument/2006/bibliography"/>
  </ds:schemaRefs>
</ds:datastoreItem>
</file>

<file path=customXml/itemProps2.xml><?xml version="1.0" encoding="utf-8"?>
<ds:datastoreItem xmlns:ds="http://schemas.openxmlformats.org/officeDocument/2006/customXml" ds:itemID="{5EED4597-4DDF-4AC9-875E-E239DE9C968D}">
  <ds:schemaRefs>
    <ds:schemaRef ds:uri="http://schemas.microsoft.com/sharepoint/v3/contenttype/forms"/>
  </ds:schemaRefs>
</ds:datastoreItem>
</file>

<file path=customXml/itemProps3.xml><?xml version="1.0" encoding="utf-8"?>
<ds:datastoreItem xmlns:ds="http://schemas.openxmlformats.org/officeDocument/2006/customXml" ds:itemID="{86295501-7AE3-4792-B34E-5090A0172C71}">
  <ds:schemaRefs>
    <ds:schemaRef ds:uri="http://schemas.openxmlformats.org/officeDocument/2006/bibliography"/>
  </ds:schemaRefs>
</ds:datastoreItem>
</file>

<file path=customXml/itemProps4.xml><?xml version="1.0" encoding="utf-8"?>
<ds:datastoreItem xmlns:ds="http://schemas.openxmlformats.org/officeDocument/2006/customXml" ds:itemID="{B858154E-B5A2-43D8-8613-8F434D87A913}">
  <ds:schemaRefs>
    <ds:schemaRef ds:uri="http://schemas.openxmlformats.org/officeDocument/2006/bibliography"/>
  </ds:schemaRefs>
</ds:datastoreItem>
</file>

<file path=customXml/itemProps5.xml><?xml version="1.0" encoding="utf-8"?>
<ds:datastoreItem xmlns:ds="http://schemas.openxmlformats.org/officeDocument/2006/customXml" ds:itemID="{B18B44BB-52EC-4481-85EC-5A59FBDA1D2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6.xml><?xml version="1.0" encoding="utf-8"?>
<ds:datastoreItem xmlns:ds="http://schemas.openxmlformats.org/officeDocument/2006/customXml" ds:itemID="{5ECE7477-AFDE-4EDC-B33B-2C0D0B732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BC91A0B-A175-4689-89C1-DFF7267EA0BD}">
  <ds:schemaRefs>
    <ds:schemaRef ds:uri="http://schemas.microsoft.com/office/2006/metadata/longProperties"/>
  </ds:schemaRefs>
</ds:datastoreItem>
</file>

<file path=customXml/itemProps8.xml><?xml version="1.0" encoding="utf-8"?>
<ds:datastoreItem xmlns:ds="http://schemas.openxmlformats.org/officeDocument/2006/customXml" ds:itemID="{6354E8E4-6351-4D06-97CA-B20CD2A0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3</TotalTime>
  <Pages>6</Pages>
  <Words>2270</Words>
  <Characters>14739</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02315_Excavation__Trenching_and_Backfilling (Mar 21, 2016)</vt:lpstr>
    </vt:vector>
  </TitlesOfParts>
  <Company>York Region</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02315_Excavation__Trenching_and_Backfilling (Mar 21, 2016)</dc:title>
  <dc:subject/>
  <dc:creator>Adley-McGinnis, Andrea</dc:creator>
  <cp:keywords/>
  <cp:lastModifiedBy>Johnny Pang</cp:lastModifiedBy>
  <cp:revision>3</cp:revision>
  <cp:lastPrinted>2015-10-20T14:36:00Z</cp:lastPrinted>
  <dcterms:created xsi:type="dcterms:W3CDTF">2022-11-17T18:50:00Z</dcterms:created>
  <dcterms:modified xsi:type="dcterms:W3CDTF">2022-11-30T23:14:00Z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456c28c7-8c35-4b30-9fc5-ef326e5c548c</vt:lpwstr>
  </property>
  <property fmtid="{D5CDD505-2E9C-101B-9397-08002B2CF9AE}" pid="5" name="_dlc_DocId">
    <vt:lpwstr>77777-20-3299</vt:lpwstr>
  </property>
  <property fmtid="{D5CDD505-2E9C-101B-9397-08002B2CF9AE}" pid="6" name="_dlc_DocIdUrl">
    <vt:lpwstr>https://mycloud.york.ca/collab/CPDToolKit/_layouts/DocIdRedir.aspx?ID=77777-20-3299, 77777-20-3299</vt:lpwstr>
  </property>
  <property fmtid="{D5CDD505-2E9C-101B-9397-08002B2CF9AE}" pid="7" name="Last Updated">
    <vt:lpwstr>2018-08-21T00:00:00Z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02 - Site Works/02315 Trenching, Backfilling and Compacting.doc</vt:lpwstr>
  </property>
  <property fmtid="{D5CDD505-2E9C-101B-9397-08002B2CF9AE}" pid="11" name="Order">
    <vt:lpwstr>240900.000000000</vt:lpwstr>
  </property>
  <property fmtid="{D5CDD505-2E9C-101B-9397-08002B2CF9AE}" pid="12" name="_SourceUrl">
    <vt:lpwstr/>
  </property>
  <property fmtid="{D5CDD505-2E9C-101B-9397-08002B2CF9AE}" pid="13" name="_SharedFileIndex">
    <vt:lpwstr/>
  </property>
  <property fmtid="{D5CDD505-2E9C-101B-9397-08002B2CF9AE}" pid="14" name="Document Type">
    <vt:lpwstr>Technical Design Specification Templates</vt:lpwstr>
  </property>
  <property fmtid="{D5CDD505-2E9C-101B-9397-08002B2CF9AE}" pid="15" name="Office">
    <vt:lpwstr/>
  </property>
  <property fmtid="{D5CDD505-2E9C-101B-9397-08002B2CF9AE}" pid="16" name="AERIS Pools">
    <vt:lpwstr/>
  </property>
  <property fmtid="{D5CDD505-2E9C-101B-9397-08002B2CF9AE}" pid="17" name="Data Classification">
    <vt:lpwstr>1;#Confidential|dbb6cc64-9915-4cf6-857e-3e641b410f5c</vt:lpwstr>
  </property>
  <property fmtid="{D5CDD505-2E9C-101B-9397-08002B2CF9AE}" pid="18" name="Internal Organization">
    <vt:lpwstr/>
  </property>
  <property fmtid="{D5CDD505-2E9C-101B-9397-08002B2CF9AE}" pid="19" name="Communications">
    <vt:lpwstr/>
  </property>
  <property fmtid="{D5CDD505-2E9C-101B-9397-08002B2CF9AE}" pid="20" name="Information Type">
    <vt:lpwstr/>
  </property>
  <property fmtid="{D5CDD505-2E9C-101B-9397-08002B2CF9AE}" pid="21" name="Project Completion Date">
    <vt:lpwstr/>
  </property>
  <property fmtid="{D5CDD505-2E9C-101B-9397-08002B2CF9AE}" pid="22" name="Historical Project Number">
    <vt:lpwstr/>
  </property>
  <property fmtid="{D5CDD505-2E9C-101B-9397-08002B2CF9AE}" pid="23" name="End of Warranty Date">
    <vt:lpwstr/>
  </property>
  <property fmtid="{D5CDD505-2E9C-101B-9397-08002B2CF9AE}" pid="24" name="RelatedItems">
    <vt:lpwstr/>
  </property>
  <property fmtid="{D5CDD505-2E9C-101B-9397-08002B2CF9AE}" pid="25" name="_dlc_DocIdPersistId">
    <vt:lpwstr/>
  </property>
  <property fmtid="{D5CDD505-2E9C-101B-9397-08002B2CF9AE}" pid="26" name="File Code">
    <vt:lpwstr/>
  </property>
  <property fmtid="{D5CDD505-2E9C-101B-9397-08002B2CF9AE}" pid="27" name="Project Number">
    <vt:lpwstr>75530-ECA1011</vt:lpwstr>
  </property>
  <property fmtid="{D5CDD505-2E9C-101B-9397-08002B2CF9AE}" pid="28" name="Owner">
    <vt:lpwstr/>
  </property>
  <property fmtid="{D5CDD505-2E9C-101B-9397-08002B2CF9AE}" pid="29" name="Organizational Unit">
    <vt:lpwstr>ENV/CPD</vt:lpwstr>
  </property>
  <property fmtid="{D5CDD505-2E9C-101B-9397-08002B2CF9AE}" pid="30" name="Key Document">
    <vt:lpwstr>0</vt:lpwstr>
  </property>
  <property fmtid="{D5CDD505-2E9C-101B-9397-08002B2CF9AE}" pid="31" name="_DCDateCreated">
    <vt:lpwstr>2022-11-01T11:32:40Z</vt:lpwstr>
  </property>
</Properties>
</file>